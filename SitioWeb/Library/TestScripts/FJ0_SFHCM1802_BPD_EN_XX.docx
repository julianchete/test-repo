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Spec="center" w:tblpY="571"/>
        <w:tblW w:w="14459" w:type="dxa"/>
        <w:tblBorders>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5339"/>
        <w:gridCol w:w="9120"/>
      </w:tblGrid>
      <w:tr w:rsidR="0060438B" w:rsidRPr="002326C1" w14:paraId="09AB056F" w14:textId="77777777" w:rsidTr="00FB1273">
        <w:trPr>
          <w:trHeight w:hRule="exact" w:val="255"/>
        </w:trPr>
        <w:tc>
          <w:tcPr>
            <w:tcW w:w="5339" w:type="dxa"/>
            <w:shd w:val="clear" w:color="auto" w:fill="000000"/>
          </w:tcPr>
          <w:p w14:paraId="45C32D0B" w14:textId="33E75A8B" w:rsidR="0060438B" w:rsidRPr="002326C1" w:rsidRDefault="0060438B" w:rsidP="00FB1273">
            <w:pPr>
              <w:pStyle w:val="ListNumber"/>
              <w:numPr>
                <w:ilvl w:val="0"/>
                <w:numId w:val="0"/>
              </w:numPr>
              <w:rPr>
                <w:lang w:val="en-US"/>
              </w:rPr>
            </w:pPr>
          </w:p>
        </w:tc>
        <w:tc>
          <w:tcPr>
            <w:tcW w:w="9120" w:type="dxa"/>
            <w:shd w:val="clear" w:color="auto" w:fill="000000"/>
          </w:tcPr>
          <w:p w14:paraId="6BA3E592" w14:textId="77777777" w:rsidR="0060438B" w:rsidRPr="002326C1" w:rsidRDefault="0060438B" w:rsidP="00FB1273">
            <w:pPr>
              <w:rPr>
                <w:lang w:val="en-US"/>
              </w:rPr>
            </w:pPr>
          </w:p>
        </w:tc>
      </w:tr>
      <w:tr w:rsidR="0060438B" w:rsidRPr="002326C1" w14:paraId="2FC91F29" w14:textId="77777777" w:rsidTr="00FB1273">
        <w:trPr>
          <w:trHeight w:val="716"/>
        </w:trPr>
        <w:tc>
          <w:tcPr>
            <w:tcW w:w="5339" w:type="dxa"/>
            <w:vMerge w:val="restart"/>
            <w:tcBorders>
              <w:bottom w:val="nil"/>
              <w:right w:val="nil"/>
            </w:tcBorders>
            <w:shd w:val="clear" w:color="auto" w:fill="F0AB00"/>
            <w:tcMar>
              <w:top w:w="113" w:type="dxa"/>
            </w:tcMar>
          </w:tcPr>
          <w:p w14:paraId="00FC1C50" w14:textId="77777777" w:rsidR="0060438B" w:rsidRPr="002326C1" w:rsidRDefault="0060438B" w:rsidP="00FB1273">
            <w:pPr>
              <w:pStyle w:val="SAPCollateralType"/>
              <w:rPr>
                <w:lang w:val="en-US"/>
              </w:rPr>
            </w:pPr>
            <w:r w:rsidRPr="002326C1">
              <w:rPr>
                <w:lang w:val="en-US"/>
              </w:rPr>
              <w:t>Test Script</w:t>
            </w:r>
          </w:p>
          <w:p w14:paraId="62D6EA40" w14:textId="38BD29FF" w:rsidR="0078180C" w:rsidRPr="002326C1" w:rsidRDefault="00DD3FEF" w:rsidP="00FB1273">
            <w:pPr>
              <w:pStyle w:val="SAPDocumentVersion"/>
              <w:rPr>
                <w:rStyle w:val="PlaceholderText"/>
                <w:rFonts w:eastAsia="SimSun"/>
                <w:color w:val="000000"/>
                <w:lang w:val="en-US" w:eastAsia="zh-CN"/>
              </w:rPr>
            </w:pPr>
            <w:r w:rsidRPr="002326C1">
              <w:rPr>
                <w:rStyle w:val="PlaceholderText"/>
                <w:color w:val="000000"/>
                <w:lang w:val="en-US"/>
              </w:rPr>
              <w:t xml:space="preserve">SAP </w:t>
            </w:r>
            <w:r w:rsidR="0078180C" w:rsidRPr="002326C1">
              <w:rPr>
                <w:rStyle w:val="PlaceholderText"/>
                <w:color w:val="000000"/>
                <w:lang w:val="en-US"/>
              </w:rPr>
              <w:t>SuccessFactors HCM Core</w:t>
            </w:r>
          </w:p>
          <w:p w14:paraId="69E57423" w14:textId="3D311F4B" w:rsidR="0060438B" w:rsidRPr="002326C1" w:rsidRDefault="00F409BF" w:rsidP="00FB1273">
            <w:pPr>
              <w:pStyle w:val="SAPDocumentVersion"/>
              <w:rPr>
                <w:rFonts w:eastAsia="SimSun"/>
                <w:lang w:val="en-US" w:eastAsia="zh-CN"/>
              </w:rPr>
            </w:pPr>
            <w:r>
              <w:rPr>
                <w:lang w:val="en-US"/>
              </w:rPr>
              <w:t>April</w:t>
            </w:r>
            <w:r w:rsidR="00E222B5" w:rsidRPr="002326C1">
              <w:rPr>
                <w:lang w:val="en-US"/>
              </w:rPr>
              <w:t xml:space="preserve"> 2018</w:t>
            </w:r>
          </w:p>
          <w:p w14:paraId="22A554AF" w14:textId="786834B2" w:rsidR="004B1F1D" w:rsidRDefault="0060438B" w:rsidP="00FB1273">
            <w:pPr>
              <w:pStyle w:val="SAPDocumentVersion"/>
              <w:rPr>
                <w:lang w:val="en-US"/>
              </w:rPr>
            </w:pPr>
            <w:r w:rsidRPr="002326C1">
              <w:rPr>
                <w:lang w:val="en-US"/>
              </w:rPr>
              <w:t>English</w:t>
            </w:r>
          </w:p>
          <w:p w14:paraId="3376FC16" w14:textId="77777777" w:rsidR="004B1F1D" w:rsidRPr="004B1F1D" w:rsidRDefault="004B1F1D" w:rsidP="004B1F1D">
            <w:pPr>
              <w:rPr>
                <w:lang w:val="en-US"/>
              </w:rPr>
            </w:pPr>
          </w:p>
          <w:p w14:paraId="50BA9703" w14:textId="76B19A73" w:rsidR="004B1F1D" w:rsidRDefault="004B1F1D" w:rsidP="004B1F1D">
            <w:pPr>
              <w:rPr>
                <w:lang w:val="en-US"/>
              </w:rPr>
            </w:pPr>
          </w:p>
          <w:p w14:paraId="167F3267" w14:textId="7C3318CA" w:rsidR="0060438B" w:rsidRPr="004B1F1D" w:rsidRDefault="004B1F1D" w:rsidP="004B1F1D">
            <w:pPr>
              <w:tabs>
                <w:tab w:val="left" w:pos="972"/>
              </w:tabs>
              <w:rPr>
                <w:lang w:val="en-US"/>
              </w:rPr>
            </w:pPr>
            <w:r>
              <w:rPr>
                <w:lang w:val="en-US"/>
              </w:rPr>
              <w:tab/>
            </w:r>
          </w:p>
        </w:tc>
        <w:tc>
          <w:tcPr>
            <w:tcW w:w="9120" w:type="dxa"/>
            <w:tcBorders>
              <w:left w:val="nil"/>
              <w:bottom w:val="nil"/>
            </w:tcBorders>
            <w:shd w:val="clear" w:color="auto" w:fill="F0AB00"/>
            <w:tcMar>
              <w:top w:w="113" w:type="dxa"/>
            </w:tcMar>
          </w:tcPr>
          <w:p w14:paraId="3BAE7B9E" w14:textId="77777777" w:rsidR="0060438B" w:rsidRPr="002326C1" w:rsidRDefault="0060438B" w:rsidP="00FB1273">
            <w:pPr>
              <w:pStyle w:val="SAPSecurityLevel"/>
              <w:rPr>
                <w:lang w:val="en-US"/>
              </w:rPr>
            </w:pPr>
            <w:bookmarkStart w:id="0" w:name="securitylevel"/>
            <w:r w:rsidRPr="002326C1">
              <w:rPr>
                <w:lang w:val="en-US"/>
              </w:rPr>
              <w:t>Customer</w:t>
            </w:r>
            <w:bookmarkEnd w:id="0"/>
          </w:p>
        </w:tc>
      </w:tr>
      <w:tr w:rsidR="0060438B" w:rsidRPr="00A41C57" w14:paraId="3D0903D9" w14:textId="77777777" w:rsidTr="00FB1273">
        <w:trPr>
          <w:trHeight w:hRule="exact" w:val="2703"/>
        </w:trPr>
        <w:tc>
          <w:tcPr>
            <w:tcW w:w="5339" w:type="dxa"/>
            <w:vMerge/>
            <w:tcBorders>
              <w:top w:val="nil"/>
              <w:bottom w:val="nil"/>
              <w:right w:val="nil"/>
            </w:tcBorders>
            <w:shd w:val="clear" w:color="auto" w:fill="F0AB00"/>
            <w:tcMar>
              <w:top w:w="113" w:type="dxa"/>
            </w:tcMar>
          </w:tcPr>
          <w:p w14:paraId="51BD3BAA" w14:textId="77777777" w:rsidR="0060438B" w:rsidRPr="002326C1" w:rsidRDefault="0060438B" w:rsidP="00FB1273">
            <w:pPr>
              <w:pStyle w:val="SAPCollateralType"/>
              <w:rPr>
                <w:lang w:val="en-US"/>
              </w:rPr>
            </w:pPr>
          </w:p>
        </w:tc>
        <w:tc>
          <w:tcPr>
            <w:tcW w:w="9120" w:type="dxa"/>
            <w:tcBorders>
              <w:top w:val="nil"/>
              <w:left w:val="nil"/>
              <w:bottom w:val="nil"/>
            </w:tcBorders>
            <w:shd w:val="clear" w:color="auto" w:fill="F0AB00"/>
            <w:tcMar>
              <w:top w:w="113" w:type="dxa"/>
            </w:tcMar>
          </w:tcPr>
          <w:p w14:paraId="63A6C571" w14:textId="77777777" w:rsidR="0060438B" w:rsidRPr="002326C1" w:rsidRDefault="0060438B" w:rsidP="00FB1273">
            <w:pPr>
              <w:pStyle w:val="SAPMainTitle"/>
              <w:rPr>
                <w:lang w:val="en-US"/>
              </w:rPr>
            </w:pPr>
            <w:bookmarkStart w:id="1" w:name="copyright_fulltext"/>
            <w:bookmarkStart w:id="2" w:name="maintitle"/>
            <w:commentRangeStart w:id="3"/>
            <w:commentRangeStart w:id="4"/>
            <w:r w:rsidRPr="002326C1">
              <w:rPr>
                <w:lang w:val="en-US"/>
              </w:rPr>
              <w:t>Add New Employee / Rehire</w:t>
            </w:r>
            <w:commentRangeEnd w:id="3"/>
            <w:r w:rsidR="00085A25">
              <w:rPr>
                <w:rStyle w:val="CommentReference"/>
                <w:rFonts w:ascii="BentonSans Book" w:hAnsi="BentonSans Book"/>
                <w:color w:val="auto"/>
              </w:rPr>
              <w:commentReference w:id="3"/>
            </w:r>
            <w:commentRangeEnd w:id="4"/>
            <w:r w:rsidR="00262425">
              <w:rPr>
                <w:rStyle w:val="CommentReference"/>
                <w:rFonts w:ascii="BentonSans Book" w:hAnsi="BentonSans Book"/>
                <w:color w:val="auto"/>
              </w:rPr>
              <w:commentReference w:id="4"/>
            </w:r>
          </w:p>
          <w:bookmarkEnd w:id="1"/>
          <w:bookmarkEnd w:id="2"/>
          <w:p w14:paraId="0FF17458" w14:textId="1B19DE51" w:rsidR="0060438B" w:rsidRPr="002326C1" w:rsidRDefault="0060438B" w:rsidP="00FB1273">
            <w:pPr>
              <w:pStyle w:val="SAPSubTitle"/>
              <w:rPr>
                <w:lang w:val="en-US"/>
              </w:rPr>
            </w:pPr>
            <w:r w:rsidRPr="002326C1">
              <w:rPr>
                <w:lang w:val="en-US"/>
              </w:rPr>
              <w:t>ID: FJ0</w:t>
            </w:r>
            <w:r w:rsidR="00650539" w:rsidRPr="002326C1">
              <w:rPr>
                <w:lang w:val="en-US"/>
              </w:rPr>
              <w:t xml:space="preserve"> </w:t>
            </w:r>
            <w:del w:id="5" w:author="Author" w:date="2018-02-26T16:45:00Z">
              <w:r w:rsidR="00650539" w:rsidRPr="002326C1" w:rsidDel="00F575C7">
                <w:rPr>
                  <w:lang w:val="en-US"/>
                </w:rPr>
                <w:delText>(</w:delText>
              </w:r>
              <w:r w:rsidR="00650539" w:rsidRPr="0065030D" w:rsidDel="00F575C7">
                <w:rPr>
                  <w:strike/>
                  <w:highlight w:val="yellow"/>
                  <w:lang w:val="en-US"/>
                </w:rPr>
                <w:delText>United States</w:delText>
              </w:r>
              <w:r w:rsidR="00650539" w:rsidRPr="002326C1" w:rsidDel="00F575C7">
                <w:rPr>
                  <w:lang w:val="en-US"/>
                </w:rPr>
                <w:delText>)</w:delText>
              </w:r>
            </w:del>
          </w:p>
        </w:tc>
      </w:tr>
    </w:tbl>
    <w:p w14:paraId="1DE5784C" w14:textId="77777777" w:rsidR="002102D4" w:rsidRPr="002326C1" w:rsidRDefault="002102D4" w:rsidP="00DF42EA">
      <w:pPr>
        <w:pStyle w:val="SAPKeyblockTitle"/>
        <w:tabs>
          <w:tab w:val="left" w:pos="14310"/>
        </w:tabs>
        <w:ind w:right="-170"/>
        <w:rPr>
          <w:lang w:val="en-US"/>
        </w:rPr>
      </w:pPr>
      <w:r w:rsidRPr="002326C1">
        <w:rPr>
          <w:lang w:val="en-US"/>
        </w:rPr>
        <w:t>Table of Contents</w:t>
      </w:r>
    </w:p>
    <w:p w14:paraId="2B9EB4A2" w14:textId="6E791912" w:rsidR="00B55FA6" w:rsidRDefault="002541C3">
      <w:pPr>
        <w:pStyle w:val="TOC1"/>
        <w:rPr>
          <w:rFonts w:asciiTheme="minorHAnsi" w:eastAsiaTheme="minorEastAsia" w:hAnsiTheme="minorHAnsi" w:cstheme="minorBidi"/>
          <w:noProof/>
          <w:sz w:val="22"/>
          <w:szCs w:val="22"/>
          <w:lang w:val="en-US"/>
        </w:rPr>
      </w:pPr>
      <w:r w:rsidRPr="002326C1">
        <w:rPr>
          <w:lang w:val="en-US"/>
        </w:rPr>
        <w:fldChar w:fldCharType="begin"/>
      </w:r>
      <w:r w:rsidRPr="002326C1">
        <w:rPr>
          <w:lang w:val="en-US"/>
        </w:rPr>
        <w:instrText xml:space="preserve"> TOC \o "1-4" \h \z \u </w:instrText>
      </w:r>
      <w:r w:rsidRPr="002326C1">
        <w:rPr>
          <w:lang w:val="en-US"/>
        </w:rPr>
        <w:fldChar w:fldCharType="separate"/>
      </w:r>
      <w:hyperlink w:anchor="_Toc507062671" w:history="1">
        <w:r w:rsidR="00B55FA6" w:rsidRPr="00F524CA">
          <w:rPr>
            <w:rStyle w:val="Hyperlink"/>
            <w:noProof/>
            <w:lang w:val="en-US"/>
          </w:rPr>
          <w:t>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Purpose</w:t>
        </w:r>
        <w:r w:rsidR="00B55FA6">
          <w:rPr>
            <w:noProof/>
            <w:webHidden/>
          </w:rPr>
          <w:tab/>
        </w:r>
        <w:r w:rsidR="00B55FA6">
          <w:rPr>
            <w:noProof/>
            <w:webHidden/>
          </w:rPr>
          <w:fldChar w:fldCharType="begin"/>
        </w:r>
        <w:r w:rsidR="00B55FA6">
          <w:rPr>
            <w:noProof/>
            <w:webHidden/>
          </w:rPr>
          <w:instrText xml:space="preserve"> PAGEREF _Toc507062671 \h </w:instrText>
        </w:r>
        <w:r w:rsidR="00B55FA6">
          <w:rPr>
            <w:noProof/>
            <w:webHidden/>
          </w:rPr>
        </w:r>
        <w:r w:rsidR="00B55FA6">
          <w:rPr>
            <w:noProof/>
            <w:webHidden/>
          </w:rPr>
          <w:fldChar w:fldCharType="separate"/>
        </w:r>
        <w:r w:rsidR="00B55FA6">
          <w:rPr>
            <w:noProof/>
            <w:webHidden/>
          </w:rPr>
          <w:t>6</w:t>
        </w:r>
        <w:r w:rsidR="00B55FA6">
          <w:rPr>
            <w:noProof/>
            <w:webHidden/>
          </w:rPr>
          <w:fldChar w:fldCharType="end"/>
        </w:r>
      </w:hyperlink>
    </w:p>
    <w:p w14:paraId="02846274" w14:textId="77854E28" w:rsidR="00B55FA6" w:rsidRDefault="00774C60">
      <w:pPr>
        <w:pStyle w:val="TOC2"/>
        <w:rPr>
          <w:rFonts w:asciiTheme="minorHAnsi" w:eastAsiaTheme="minorEastAsia" w:hAnsiTheme="minorHAnsi" w:cstheme="minorBidi"/>
          <w:noProof/>
          <w:sz w:val="22"/>
          <w:szCs w:val="22"/>
          <w:lang w:val="en-US"/>
        </w:rPr>
      </w:pPr>
      <w:hyperlink w:anchor="_Toc507062672" w:history="1">
        <w:r w:rsidR="00B55FA6" w:rsidRPr="00F524CA">
          <w:rPr>
            <w:rStyle w:val="Hyperlink"/>
            <w:noProof/>
            <w:lang w:val="en-US"/>
          </w:rPr>
          <w:t>1.1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Purpose of the Document</w:t>
        </w:r>
        <w:r w:rsidR="00B55FA6">
          <w:rPr>
            <w:noProof/>
            <w:webHidden/>
          </w:rPr>
          <w:tab/>
        </w:r>
        <w:r w:rsidR="00B55FA6">
          <w:rPr>
            <w:noProof/>
            <w:webHidden/>
          </w:rPr>
          <w:fldChar w:fldCharType="begin"/>
        </w:r>
        <w:r w:rsidR="00B55FA6">
          <w:rPr>
            <w:noProof/>
            <w:webHidden/>
          </w:rPr>
          <w:instrText xml:space="preserve"> PAGEREF _Toc507062672 \h </w:instrText>
        </w:r>
        <w:r w:rsidR="00B55FA6">
          <w:rPr>
            <w:noProof/>
            <w:webHidden/>
          </w:rPr>
        </w:r>
        <w:r w:rsidR="00B55FA6">
          <w:rPr>
            <w:noProof/>
            <w:webHidden/>
          </w:rPr>
          <w:fldChar w:fldCharType="separate"/>
        </w:r>
        <w:r w:rsidR="00B55FA6">
          <w:rPr>
            <w:noProof/>
            <w:webHidden/>
          </w:rPr>
          <w:t>6</w:t>
        </w:r>
        <w:r w:rsidR="00B55FA6">
          <w:rPr>
            <w:noProof/>
            <w:webHidden/>
          </w:rPr>
          <w:fldChar w:fldCharType="end"/>
        </w:r>
      </w:hyperlink>
    </w:p>
    <w:p w14:paraId="2BC1A713" w14:textId="37EAFD3D" w:rsidR="00B55FA6" w:rsidRDefault="00774C60">
      <w:pPr>
        <w:pStyle w:val="TOC2"/>
        <w:rPr>
          <w:rFonts w:asciiTheme="minorHAnsi" w:eastAsiaTheme="minorEastAsia" w:hAnsiTheme="minorHAnsi" w:cstheme="minorBidi"/>
          <w:noProof/>
          <w:sz w:val="22"/>
          <w:szCs w:val="22"/>
          <w:lang w:val="en-US"/>
        </w:rPr>
      </w:pPr>
      <w:hyperlink w:anchor="_Toc507062673" w:history="1">
        <w:r w:rsidR="00B55FA6" w:rsidRPr="00F524CA">
          <w:rPr>
            <w:rStyle w:val="Hyperlink"/>
            <w:noProof/>
            <w:lang w:val="en-US"/>
          </w:rPr>
          <w:t>1.2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Purpose of Add New Employee / Rehire</w:t>
        </w:r>
        <w:r w:rsidR="00B55FA6">
          <w:rPr>
            <w:noProof/>
            <w:webHidden/>
          </w:rPr>
          <w:tab/>
        </w:r>
        <w:r w:rsidR="00B55FA6">
          <w:rPr>
            <w:noProof/>
            <w:webHidden/>
          </w:rPr>
          <w:fldChar w:fldCharType="begin"/>
        </w:r>
        <w:r w:rsidR="00B55FA6">
          <w:rPr>
            <w:noProof/>
            <w:webHidden/>
          </w:rPr>
          <w:instrText xml:space="preserve"> PAGEREF _Toc507062673 \h </w:instrText>
        </w:r>
        <w:r w:rsidR="00B55FA6">
          <w:rPr>
            <w:noProof/>
            <w:webHidden/>
          </w:rPr>
        </w:r>
        <w:r w:rsidR="00B55FA6">
          <w:rPr>
            <w:noProof/>
            <w:webHidden/>
          </w:rPr>
          <w:fldChar w:fldCharType="separate"/>
        </w:r>
        <w:r w:rsidR="00B55FA6">
          <w:rPr>
            <w:noProof/>
            <w:webHidden/>
          </w:rPr>
          <w:t>6</w:t>
        </w:r>
        <w:r w:rsidR="00B55FA6">
          <w:rPr>
            <w:noProof/>
            <w:webHidden/>
          </w:rPr>
          <w:fldChar w:fldCharType="end"/>
        </w:r>
      </w:hyperlink>
    </w:p>
    <w:p w14:paraId="3F3360D1" w14:textId="794AABE0" w:rsidR="00B55FA6" w:rsidRDefault="00774C60">
      <w:pPr>
        <w:pStyle w:val="TOC1"/>
        <w:rPr>
          <w:rFonts w:asciiTheme="minorHAnsi" w:eastAsiaTheme="minorEastAsia" w:hAnsiTheme="minorHAnsi" w:cstheme="minorBidi"/>
          <w:noProof/>
          <w:sz w:val="22"/>
          <w:szCs w:val="22"/>
          <w:lang w:val="en-US"/>
        </w:rPr>
      </w:pPr>
      <w:hyperlink w:anchor="_Toc507062674" w:history="1">
        <w:r w:rsidR="00B55FA6" w:rsidRPr="00F524CA">
          <w:rPr>
            <w:rStyle w:val="Hyperlink"/>
            <w:noProof/>
            <w:lang w:val="en-US"/>
          </w:rPr>
          <w:t>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Prerequisites</w:t>
        </w:r>
        <w:r w:rsidR="00B55FA6">
          <w:rPr>
            <w:noProof/>
            <w:webHidden/>
          </w:rPr>
          <w:tab/>
        </w:r>
        <w:r w:rsidR="00B55FA6">
          <w:rPr>
            <w:noProof/>
            <w:webHidden/>
          </w:rPr>
          <w:fldChar w:fldCharType="begin"/>
        </w:r>
        <w:r w:rsidR="00B55FA6">
          <w:rPr>
            <w:noProof/>
            <w:webHidden/>
          </w:rPr>
          <w:instrText xml:space="preserve"> PAGEREF _Toc507062674 \h </w:instrText>
        </w:r>
        <w:r w:rsidR="00B55FA6">
          <w:rPr>
            <w:noProof/>
            <w:webHidden/>
          </w:rPr>
        </w:r>
        <w:r w:rsidR="00B55FA6">
          <w:rPr>
            <w:noProof/>
            <w:webHidden/>
          </w:rPr>
          <w:fldChar w:fldCharType="separate"/>
        </w:r>
        <w:r w:rsidR="00B55FA6">
          <w:rPr>
            <w:noProof/>
            <w:webHidden/>
          </w:rPr>
          <w:t>8</w:t>
        </w:r>
        <w:r w:rsidR="00B55FA6">
          <w:rPr>
            <w:noProof/>
            <w:webHidden/>
          </w:rPr>
          <w:fldChar w:fldCharType="end"/>
        </w:r>
      </w:hyperlink>
    </w:p>
    <w:p w14:paraId="31160566" w14:textId="3FDC069A" w:rsidR="00B55FA6" w:rsidRDefault="00774C60">
      <w:pPr>
        <w:pStyle w:val="TOC2"/>
        <w:rPr>
          <w:rFonts w:asciiTheme="minorHAnsi" w:eastAsiaTheme="minorEastAsia" w:hAnsiTheme="minorHAnsi" w:cstheme="minorBidi"/>
          <w:noProof/>
          <w:sz w:val="22"/>
          <w:szCs w:val="22"/>
          <w:lang w:val="en-US"/>
        </w:rPr>
      </w:pPr>
      <w:hyperlink w:anchor="_Toc507062675" w:history="1">
        <w:r w:rsidR="00B55FA6" w:rsidRPr="00F524CA">
          <w:rPr>
            <w:rStyle w:val="Hyperlink"/>
            <w:noProof/>
            <w:lang w:val="en-US"/>
          </w:rPr>
          <w:t>2.1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Configuration</w:t>
        </w:r>
        <w:r w:rsidR="00B55FA6">
          <w:rPr>
            <w:noProof/>
            <w:webHidden/>
          </w:rPr>
          <w:tab/>
        </w:r>
        <w:r w:rsidR="00B55FA6">
          <w:rPr>
            <w:noProof/>
            <w:webHidden/>
          </w:rPr>
          <w:fldChar w:fldCharType="begin"/>
        </w:r>
        <w:r w:rsidR="00B55FA6">
          <w:rPr>
            <w:noProof/>
            <w:webHidden/>
          </w:rPr>
          <w:instrText xml:space="preserve"> PAGEREF _Toc507062675 \h </w:instrText>
        </w:r>
        <w:r w:rsidR="00B55FA6">
          <w:rPr>
            <w:noProof/>
            <w:webHidden/>
          </w:rPr>
        </w:r>
        <w:r w:rsidR="00B55FA6">
          <w:rPr>
            <w:noProof/>
            <w:webHidden/>
          </w:rPr>
          <w:fldChar w:fldCharType="separate"/>
        </w:r>
        <w:r w:rsidR="00B55FA6">
          <w:rPr>
            <w:noProof/>
            <w:webHidden/>
          </w:rPr>
          <w:t>8</w:t>
        </w:r>
        <w:r w:rsidR="00B55FA6">
          <w:rPr>
            <w:noProof/>
            <w:webHidden/>
          </w:rPr>
          <w:fldChar w:fldCharType="end"/>
        </w:r>
      </w:hyperlink>
    </w:p>
    <w:p w14:paraId="34D9DADE" w14:textId="6797A4E6" w:rsidR="00B55FA6" w:rsidRDefault="00774C60">
      <w:pPr>
        <w:pStyle w:val="TOC2"/>
        <w:rPr>
          <w:rFonts w:asciiTheme="minorHAnsi" w:eastAsiaTheme="minorEastAsia" w:hAnsiTheme="minorHAnsi" w:cstheme="minorBidi"/>
          <w:noProof/>
          <w:sz w:val="22"/>
          <w:szCs w:val="22"/>
          <w:lang w:val="en-US"/>
        </w:rPr>
      </w:pPr>
      <w:hyperlink w:anchor="_Toc507062676" w:history="1">
        <w:r w:rsidR="00B55FA6" w:rsidRPr="00F524CA">
          <w:rPr>
            <w:rStyle w:val="Hyperlink"/>
            <w:noProof/>
            <w:lang w:val="en-US"/>
          </w:rPr>
          <w:t>2.2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System Access</w:t>
        </w:r>
        <w:r w:rsidR="00B55FA6">
          <w:rPr>
            <w:noProof/>
            <w:webHidden/>
          </w:rPr>
          <w:tab/>
        </w:r>
        <w:r w:rsidR="00B55FA6">
          <w:rPr>
            <w:noProof/>
            <w:webHidden/>
          </w:rPr>
          <w:fldChar w:fldCharType="begin"/>
        </w:r>
        <w:r w:rsidR="00B55FA6">
          <w:rPr>
            <w:noProof/>
            <w:webHidden/>
          </w:rPr>
          <w:instrText xml:space="preserve"> PAGEREF _Toc507062676 \h </w:instrText>
        </w:r>
        <w:r w:rsidR="00B55FA6">
          <w:rPr>
            <w:noProof/>
            <w:webHidden/>
          </w:rPr>
        </w:r>
        <w:r w:rsidR="00B55FA6">
          <w:rPr>
            <w:noProof/>
            <w:webHidden/>
          </w:rPr>
          <w:fldChar w:fldCharType="separate"/>
        </w:r>
        <w:r w:rsidR="00B55FA6">
          <w:rPr>
            <w:noProof/>
            <w:webHidden/>
          </w:rPr>
          <w:t>8</w:t>
        </w:r>
        <w:r w:rsidR="00B55FA6">
          <w:rPr>
            <w:noProof/>
            <w:webHidden/>
          </w:rPr>
          <w:fldChar w:fldCharType="end"/>
        </w:r>
      </w:hyperlink>
    </w:p>
    <w:p w14:paraId="24AE550F" w14:textId="01F11280" w:rsidR="00B55FA6" w:rsidRDefault="00774C60">
      <w:pPr>
        <w:pStyle w:val="TOC2"/>
        <w:rPr>
          <w:rFonts w:asciiTheme="minorHAnsi" w:eastAsiaTheme="minorEastAsia" w:hAnsiTheme="minorHAnsi" w:cstheme="minorBidi"/>
          <w:noProof/>
          <w:sz w:val="22"/>
          <w:szCs w:val="22"/>
          <w:lang w:val="en-US"/>
        </w:rPr>
      </w:pPr>
      <w:hyperlink w:anchor="_Toc507062677" w:history="1">
        <w:r w:rsidR="00B55FA6" w:rsidRPr="00F524CA">
          <w:rPr>
            <w:rStyle w:val="Hyperlink"/>
            <w:noProof/>
            <w:lang w:val="en-US"/>
          </w:rPr>
          <w:t>2.3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Roles</w:t>
        </w:r>
        <w:r w:rsidR="00B55FA6">
          <w:rPr>
            <w:noProof/>
            <w:webHidden/>
          </w:rPr>
          <w:tab/>
        </w:r>
        <w:r w:rsidR="00B55FA6">
          <w:rPr>
            <w:noProof/>
            <w:webHidden/>
          </w:rPr>
          <w:fldChar w:fldCharType="begin"/>
        </w:r>
        <w:r w:rsidR="00B55FA6">
          <w:rPr>
            <w:noProof/>
            <w:webHidden/>
          </w:rPr>
          <w:instrText xml:space="preserve"> PAGEREF _Toc507062677 \h </w:instrText>
        </w:r>
        <w:r w:rsidR="00B55FA6">
          <w:rPr>
            <w:noProof/>
            <w:webHidden/>
          </w:rPr>
        </w:r>
        <w:r w:rsidR="00B55FA6">
          <w:rPr>
            <w:noProof/>
            <w:webHidden/>
          </w:rPr>
          <w:fldChar w:fldCharType="separate"/>
        </w:r>
        <w:r w:rsidR="00B55FA6">
          <w:rPr>
            <w:noProof/>
            <w:webHidden/>
          </w:rPr>
          <w:t>8</w:t>
        </w:r>
        <w:r w:rsidR="00B55FA6">
          <w:rPr>
            <w:noProof/>
            <w:webHidden/>
          </w:rPr>
          <w:fldChar w:fldCharType="end"/>
        </w:r>
      </w:hyperlink>
    </w:p>
    <w:p w14:paraId="4F01F531" w14:textId="5D89A782" w:rsidR="00B55FA6" w:rsidRDefault="00774C60">
      <w:pPr>
        <w:pStyle w:val="TOC2"/>
        <w:rPr>
          <w:rFonts w:asciiTheme="minorHAnsi" w:eastAsiaTheme="minorEastAsia" w:hAnsiTheme="minorHAnsi" w:cstheme="minorBidi"/>
          <w:noProof/>
          <w:sz w:val="22"/>
          <w:szCs w:val="22"/>
          <w:lang w:val="en-US"/>
        </w:rPr>
      </w:pPr>
      <w:hyperlink w:anchor="_Toc507062678" w:history="1">
        <w:r w:rsidR="00B55FA6" w:rsidRPr="00F524CA">
          <w:rPr>
            <w:rStyle w:val="Hyperlink"/>
            <w:noProof/>
            <w:lang w:val="en-US"/>
          </w:rPr>
          <w:t>2.4</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Master Data, Organizational Data, and Other Data</w:t>
        </w:r>
        <w:r w:rsidR="00B55FA6">
          <w:rPr>
            <w:noProof/>
            <w:webHidden/>
          </w:rPr>
          <w:tab/>
        </w:r>
        <w:r w:rsidR="00B55FA6">
          <w:rPr>
            <w:noProof/>
            <w:webHidden/>
          </w:rPr>
          <w:fldChar w:fldCharType="begin"/>
        </w:r>
        <w:r w:rsidR="00B55FA6">
          <w:rPr>
            <w:noProof/>
            <w:webHidden/>
          </w:rPr>
          <w:instrText xml:space="preserve"> PAGEREF _Toc507062678 \h </w:instrText>
        </w:r>
        <w:r w:rsidR="00B55FA6">
          <w:rPr>
            <w:noProof/>
            <w:webHidden/>
          </w:rPr>
        </w:r>
        <w:r w:rsidR="00B55FA6">
          <w:rPr>
            <w:noProof/>
            <w:webHidden/>
          </w:rPr>
          <w:fldChar w:fldCharType="separate"/>
        </w:r>
        <w:r w:rsidR="00B55FA6">
          <w:rPr>
            <w:noProof/>
            <w:webHidden/>
          </w:rPr>
          <w:t>9</w:t>
        </w:r>
        <w:r w:rsidR="00B55FA6">
          <w:rPr>
            <w:noProof/>
            <w:webHidden/>
          </w:rPr>
          <w:fldChar w:fldCharType="end"/>
        </w:r>
      </w:hyperlink>
    </w:p>
    <w:p w14:paraId="1928435A" w14:textId="1D06AE12" w:rsidR="00B55FA6" w:rsidRDefault="00774C60">
      <w:pPr>
        <w:pStyle w:val="TOC2"/>
        <w:rPr>
          <w:rFonts w:asciiTheme="minorHAnsi" w:eastAsiaTheme="minorEastAsia" w:hAnsiTheme="minorHAnsi" w:cstheme="minorBidi"/>
          <w:noProof/>
          <w:sz w:val="22"/>
          <w:szCs w:val="22"/>
          <w:lang w:val="en-US"/>
        </w:rPr>
      </w:pPr>
      <w:hyperlink w:anchor="_Toc507062679" w:history="1">
        <w:r w:rsidR="00B55FA6" w:rsidRPr="00F524CA">
          <w:rPr>
            <w:rStyle w:val="Hyperlink"/>
            <w:noProof/>
            <w:lang w:val="en-US"/>
          </w:rPr>
          <w:t>2.5</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Business Conditions</w:t>
        </w:r>
        <w:r w:rsidR="00B55FA6">
          <w:rPr>
            <w:noProof/>
            <w:webHidden/>
          </w:rPr>
          <w:tab/>
        </w:r>
        <w:r w:rsidR="00B55FA6">
          <w:rPr>
            <w:noProof/>
            <w:webHidden/>
          </w:rPr>
          <w:fldChar w:fldCharType="begin"/>
        </w:r>
        <w:r w:rsidR="00B55FA6">
          <w:rPr>
            <w:noProof/>
            <w:webHidden/>
          </w:rPr>
          <w:instrText xml:space="preserve"> PAGEREF _Toc507062679 \h </w:instrText>
        </w:r>
        <w:r w:rsidR="00B55FA6">
          <w:rPr>
            <w:noProof/>
            <w:webHidden/>
          </w:rPr>
        </w:r>
        <w:r w:rsidR="00B55FA6">
          <w:rPr>
            <w:noProof/>
            <w:webHidden/>
          </w:rPr>
          <w:fldChar w:fldCharType="separate"/>
        </w:r>
        <w:r w:rsidR="00B55FA6">
          <w:rPr>
            <w:noProof/>
            <w:webHidden/>
          </w:rPr>
          <w:t>9</w:t>
        </w:r>
        <w:r w:rsidR="00B55FA6">
          <w:rPr>
            <w:noProof/>
            <w:webHidden/>
          </w:rPr>
          <w:fldChar w:fldCharType="end"/>
        </w:r>
      </w:hyperlink>
    </w:p>
    <w:p w14:paraId="38AC9269" w14:textId="128BA034" w:rsidR="00B55FA6" w:rsidRDefault="00774C60">
      <w:pPr>
        <w:pStyle w:val="TOC1"/>
        <w:rPr>
          <w:rFonts w:asciiTheme="minorHAnsi" w:eastAsiaTheme="minorEastAsia" w:hAnsiTheme="minorHAnsi" w:cstheme="minorBidi"/>
          <w:noProof/>
          <w:sz w:val="22"/>
          <w:szCs w:val="22"/>
          <w:lang w:val="en-US"/>
        </w:rPr>
      </w:pPr>
      <w:hyperlink w:anchor="_Toc507062680" w:history="1">
        <w:r w:rsidR="00B55FA6" w:rsidRPr="00F524CA">
          <w:rPr>
            <w:rStyle w:val="Hyperlink"/>
            <w:noProof/>
            <w:lang w:val="en-US"/>
          </w:rPr>
          <w:t>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Overview Table</w:t>
        </w:r>
        <w:r w:rsidR="00B55FA6">
          <w:rPr>
            <w:noProof/>
            <w:webHidden/>
          </w:rPr>
          <w:tab/>
        </w:r>
        <w:r w:rsidR="00B55FA6">
          <w:rPr>
            <w:noProof/>
            <w:webHidden/>
          </w:rPr>
          <w:fldChar w:fldCharType="begin"/>
        </w:r>
        <w:r w:rsidR="00B55FA6">
          <w:rPr>
            <w:noProof/>
            <w:webHidden/>
          </w:rPr>
          <w:instrText xml:space="preserve"> PAGEREF _Toc507062680 \h </w:instrText>
        </w:r>
        <w:r w:rsidR="00B55FA6">
          <w:rPr>
            <w:noProof/>
            <w:webHidden/>
          </w:rPr>
        </w:r>
        <w:r w:rsidR="00B55FA6">
          <w:rPr>
            <w:noProof/>
            <w:webHidden/>
          </w:rPr>
          <w:fldChar w:fldCharType="separate"/>
        </w:r>
        <w:r w:rsidR="00B55FA6">
          <w:rPr>
            <w:noProof/>
            <w:webHidden/>
          </w:rPr>
          <w:t>11</w:t>
        </w:r>
        <w:r w:rsidR="00B55FA6">
          <w:rPr>
            <w:noProof/>
            <w:webHidden/>
          </w:rPr>
          <w:fldChar w:fldCharType="end"/>
        </w:r>
      </w:hyperlink>
    </w:p>
    <w:p w14:paraId="4F79A142" w14:textId="3C9E6473" w:rsidR="00B55FA6" w:rsidRDefault="00774C60">
      <w:pPr>
        <w:pStyle w:val="TOC1"/>
        <w:rPr>
          <w:rFonts w:asciiTheme="minorHAnsi" w:eastAsiaTheme="minorEastAsia" w:hAnsiTheme="minorHAnsi" w:cstheme="minorBidi"/>
          <w:noProof/>
          <w:sz w:val="22"/>
          <w:szCs w:val="22"/>
          <w:lang w:val="en-US"/>
        </w:rPr>
      </w:pPr>
      <w:hyperlink w:anchor="_Toc507062681" w:history="1">
        <w:r w:rsidR="00B55FA6" w:rsidRPr="00F524CA">
          <w:rPr>
            <w:rStyle w:val="Hyperlink"/>
            <w:noProof/>
            <w:lang w:val="en-US"/>
          </w:rPr>
          <w:t>4</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Testing the Process Steps</w:t>
        </w:r>
        <w:r w:rsidR="00B55FA6">
          <w:rPr>
            <w:noProof/>
            <w:webHidden/>
          </w:rPr>
          <w:tab/>
        </w:r>
        <w:r w:rsidR="00B55FA6">
          <w:rPr>
            <w:noProof/>
            <w:webHidden/>
          </w:rPr>
          <w:fldChar w:fldCharType="begin"/>
        </w:r>
        <w:r w:rsidR="00B55FA6">
          <w:rPr>
            <w:noProof/>
            <w:webHidden/>
          </w:rPr>
          <w:instrText xml:space="preserve"> PAGEREF _Toc507062681 \h </w:instrText>
        </w:r>
        <w:r w:rsidR="00B55FA6">
          <w:rPr>
            <w:noProof/>
            <w:webHidden/>
          </w:rPr>
        </w:r>
        <w:r w:rsidR="00B55FA6">
          <w:rPr>
            <w:noProof/>
            <w:webHidden/>
          </w:rPr>
          <w:fldChar w:fldCharType="separate"/>
        </w:r>
        <w:r w:rsidR="00B55FA6">
          <w:rPr>
            <w:noProof/>
            <w:webHidden/>
          </w:rPr>
          <w:t>13</w:t>
        </w:r>
        <w:r w:rsidR="00B55FA6">
          <w:rPr>
            <w:noProof/>
            <w:webHidden/>
          </w:rPr>
          <w:fldChar w:fldCharType="end"/>
        </w:r>
      </w:hyperlink>
    </w:p>
    <w:p w14:paraId="082C3606" w14:textId="7E74F1CF" w:rsidR="00B55FA6" w:rsidRDefault="00774C60">
      <w:pPr>
        <w:pStyle w:val="TOC2"/>
        <w:rPr>
          <w:rFonts w:asciiTheme="minorHAnsi" w:eastAsiaTheme="minorEastAsia" w:hAnsiTheme="minorHAnsi" w:cstheme="minorBidi"/>
          <w:noProof/>
          <w:sz w:val="22"/>
          <w:szCs w:val="22"/>
          <w:lang w:val="en-US"/>
        </w:rPr>
      </w:pPr>
      <w:hyperlink w:anchor="_Toc507062682" w:history="1">
        <w:r w:rsidR="00B55FA6" w:rsidRPr="00F524CA">
          <w:rPr>
            <w:rStyle w:val="Hyperlink"/>
            <w:noProof/>
            <w:lang w:val="en-US"/>
          </w:rPr>
          <w:t>4.1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Add New Employee</w:t>
        </w:r>
        <w:r w:rsidR="00B55FA6">
          <w:rPr>
            <w:noProof/>
            <w:webHidden/>
          </w:rPr>
          <w:tab/>
        </w:r>
        <w:r w:rsidR="00B55FA6">
          <w:rPr>
            <w:noProof/>
            <w:webHidden/>
          </w:rPr>
          <w:fldChar w:fldCharType="begin"/>
        </w:r>
        <w:r w:rsidR="00B55FA6">
          <w:rPr>
            <w:noProof/>
            <w:webHidden/>
          </w:rPr>
          <w:instrText xml:space="preserve"> PAGEREF _Toc507062682 \h </w:instrText>
        </w:r>
        <w:r w:rsidR="00B55FA6">
          <w:rPr>
            <w:noProof/>
            <w:webHidden/>
          </w:rPr>
        </w:r>
        <w:r w:rsidR="00B55FA6">
          <w:rPr>
            <w:noProof/>
            <w:webHidden/>
          </w:rPr>
          <w:fldChar w:fldCharType="separate"/>
        </w:r>
        <w:r w:rsidR="00B55FA6">
          <w:rPr>
            <w:noProof/>
            <w:webHidden/>
          </w:rPr>
          <w:t>13</w:t>
        </w:r>
        <w:r w:rsidR="00B55FA6">
          <w:rPr>
            <w:noProof/>
            <w:webHidden/>
          </w:rPr>
          <w:fldChar w:fldCharType="end"/>
        </w:r>
      </w:hyperlink>
    </w:p>
    <w:p w14:paraId="23213DE0" w14:textId="796C6F8A" w:rsidR="00B55FA6" w:rsidRDefault="00774C60">
      <w:pPr>
        <w:pStyle w:val="TOC3"/>
        <w:rPr>
          <w:rFonts w:asciiTheme="minorHAnsi" w:eastAsiaTheme="minorEastAsia" w:hAnsiTheme="minorHAnsi" w:cstheme="minorBidi"/>
          <w:noProof/>
          <w:sz w:val="22"/>
          <w:szCs w:val="22"/>
          <w:lang w:val="en-US"/>
        </w:rPr>
      </w:pPr>
      <w:hyperlink w:anchor="_Toc507062686" w:history="1">
        <w:r w:rsidR="00B55FA6" w:rsidRPr="00F524CA">
          <w:rPr>
            <w:rStyle w:val="Hyperlink"/>
            <w:noProof/>
            <w:lang w:val="en-US"/>
          </w:rPr>
          <w:t>4.1.1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Entering Hiring Data</w:t>
        </w:r>
        <w:r w:rsidR="00B55FA6">
          <w:rPr>
            <w:noProof/>
            <w:webHidden/>
          </w:rPr>
          <w:tab/>
        </w:r>
        <w:r w:rsidR="00B55FA6">
          <w:rPr>
            <w:noProof/>
            <w:webHidden/>
          </w:rPr>
          <w:fldChar w:fldCharType="begin"/>
        </w:r>
        <w:r w:rsidR="00B55FA6">
          <w:rPr>
            <w:noProof/>
            <w:webHidden/>
          </w:rPr>
          <w:instrText xml:space="preserve"> PAGEREF _Toc507062686 \h </w:instrText>
        </w:r>
        <w:r w:rsidR="00B55FA6">
          <w:rPr>
            <w:noProof/>
            <w:webHidden/>
          </w:rPr>
        </w:r>
        <w:r w:rsidR="00B55FA6">
          <w:rPr>
            <w:noProof/>
            <w:webHidden/>
          </w:rPr>
          <w:fldChar w:fldCharType="separate"/>
        </w:r>
        <w:r w:rsidR="00B55FA6">
          <w:rPr>
            <w:noProof/>
            <w:webHidden/>
          </w:rPr>
          <w:t>14</w:t>
        </w:r>
        <w:r w:rsidR="00B55FA6">
          <w:rPr>
            <w:noProof/>
            <w:webHidden/>
          </w:rPr>
          <w:fldChar w:fldCharType="end"/>
        </w:r>
      </w:hyperlink>
    </w:p>
    <w:p w14:paraId="4D4F8EF8" w14:textId="35D5807A" w:rsidR="00B55FA6" w:rsidRDefault="00774C60">
      <w:pPr>
        <w:pStyle w:val="TOC4"/>
        <w:rPr>
          <w:rFonts w:asciiTheme="minorHAnsi" w:eastAsiaTheme="minorEastAsia" w:hAnsiTheme="minorHAnsi" w:cstheme="minorBidi"/>
          <w:noProof/>
          <w:sz w:val="22"/>
          <w:szCs w:val="22"/>
          <w:lang w:val="en-US"/>
        </w:rPr>
      </w:pPr>
      <w:hyperlink w:anchor="_Toc507062687" w:history="1">
        <w:r w:rsidR="00B55FA6" w:rsidRPr="00F524CA">
          <w:rPr>
            <w:rStyle w:val="Hyperlink"/>
            <w:noProof/>
            <w:lang w:val="en-US"/>
          </w:rPr>
          <w:t>4.1.1.1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Sending E-mail Notification about New Hired Employee</w:t>
        </w:r>
        <w:r w:rsidR="00B55FA6">
          <w:rPr>
            <w:noProof/>
            <w:webHidden/>
          </w:rPr>
          <w:tab/>
        </w:r>
        <w:r w:rsidR="00B55FA6">
          <w:rPr>
            <w:noProof/>
            <w:webHidden/>
          </w:rPr>
          <w:fldChar w:fldCharType="begin"/>
        </w:r>
        <w:r w:rsidR="00B55FA6">
          <w:rPr>
            <w:noProof/>
            <w:webHidden/>
          </w:rPr>
          <w:instrText xml:space="preserve"> PAGEREF _Toc507062687 \h </w:instrText>
        </w:r>
        <w:r w:rsidR="00B55FA6">
          <w:rPr>
            <w:noProof/>
            <w:webHidden/>
          </w:rPr>
        </w:r>
        <w:r w:rsidR="00B55FA6">
          <w:rPr>
            <w:noProof/>
            <w:webHidden/>
          </w:rPr>
          <w:fldChar w:fldCharType="separate"/>
        </w:r>
        <w:r w:rsidR="00B55FA6">
          <w:rPr>
            <w:noProof/>
            <w:webHidden/>
          </w:rPr>
          <w:t>41</w:t>
        </w:r>
        <w:r w:rsidR="00B55FA6">
          <w:rPr>
            <w:noProof/>
            <w:webHidden/>
          </w:rPr>
          <w:fldChar w:fldCharType="end"/>
        </w:r>
      </w:hyperlink>
    </w:p>
    <w:p w14:paraId="002C9CB6" w14:textId="42E858EB" w:rsidR="00B55FA6" w:rsidRDefault="00774C60">
      <w:pPr>
        <w:pStyle w:val="TOC4"/>
        <w:rPr>
          <w:rFonts w:asciiTheme="minorHAnsi" w:eastAsiaTheme="minorEastAsia" w:hAnsiTheme="minorHAnsi" w:cstheme="minorBidi"/>
          <w:noProof/>
          <w:sz w:val="22"/>
          <w:szCs w:val="22"/>
          <w:lang w:val="en-US"/>
        </w:rPr>
      </w:pPr>
      <w:hyperlink w:anchor="_Toc507062688" w:history="1">
        <w:r w:rsidR="00B55FA6" w:rsidRPr="00F524CA">
          <w:rPr>
            <w:rStyle w:val="Hyperlink"/>
            <w:noProof/>
            <w:lang w:val="en-US"/>
          </w:rPr>
          <w:t>4.1.1.2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Receiving E-mail Notification about New Hired Employee</w:t>
        </w:r>
        <w:r w:rsidR="00B55FA6">
          <w:rPr>
            <w:noProof/>
            <w:webHidden/>
          </w:rPr>
          <w:tab/>
        </w:r>
        <w:r w:rsidR="00B55FA6">
          <w:rPr>
            <w:noProof/>
            <w:webHidden/>
          </w:rPr>
          <w:fldChar w:fldCharType="begin"/>
        </w:r>
        <w:r w:rsidR="00B55FA6">
          <w:rPr>
            <w:noProof/>
            <w:webHidden/>
          </w:rPr>
          <w:instrText xml:space="preserve"> PAGEREF _Toc507062688 \h </w:instrText>
        </w:r>
        <w:r w:rsidR="00B55FA6">
          <w:rPr>
            <w:noProof/>
            <w:webHidden/>
          </w:rPr>
        </w:r>
        <w:r w:rsidR="00B55FA6">
          <w:rPr>
            <w:noProof/>
            <w:webHidden/>
          </w:rPr>
          <w:fldChar w:fldCharType="separate"/>
        </w:r>
        <w:r w:rsidR="00B55FA6">
          <w:rPr>
            <w:noProof/>
            <w:webHidden/>
          </w:rPr>
          <w:t>41</w:t>
        </w:r>
        <w:r w:rsidR="00B55FA6">
          <w:rPr>
            <w:noProof/>
            <w:webHidden/>
          </w:rPr>
          <w:fldChar w:fldCharType="end"/>
        </w:r>
      </w:hyperlink>
    </w:p>
    <w:p w14:paraId="4A8492B6" w14:textId="3906B32B" w:rsidR="00B55FA6" w:rsidRDefault="00774C60">
      <w:pPr>
        <w:pStyle w:val="TOC4"/>
        <w:rPr>
          <w:rFonts w:asciiTheme="minorHAnsi" w:eastAsiaTheme="minorEastAsia" w:hAnsiTheme="minorHAnsi" w:cstheme="minorBidi"/>
          <w:noProof/>
          <w:sz w:val="22"/>
          <w:szCs w:val="22"/>
          <w:lang w:val="en-US"/>
        </w:rPr>
      </w:pPr>
      <w:hyperlink w:anchor="_Toc507062689" w:history="1">
        <w:r w:rsidR="00B55FA6" w:rsidRPr="00F524CA">
          <w:rPr>
            <w:rStyle w:val="Hyperlink"/>
            <w:noProof/>
            <w:lang w:val="en-US"/>
          </w:rPr>
          <w:t>4.1.1.3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Updating Position (if Position Management implemented)</w:t>
        </w:r>
        <w:r w:rsidR="00B55FA6">
          <w:rPr>
            <w:noProof/>
            <w:webHidden/>
          </w:rPr>
          <w:tab/>
        </w:r>
        <w:r w:rsidR="00B55FA6">
          <w:rPr>
            <w:noProof/>
            <w:webHidden/>
          </w:rPr>
          <w:fldChar w:fldCharType="begin"/>
        </w:r>
        <w:r w:rsidR="00B55FA6">
          <w:rPr>
            <w:noProof/>
            <w:webHidden/>
          </w:rPr>
          <w:instrText xml:space="preserve"> PAGEREF _Toc507062689 \h </w:instrText>
        </w:r>
        <w:r w:rsidR="00B55FA6">
          <w:rPr>
            <w:noProof/>
            <w:webHidden/>
          </w:rPr>
        </w:r>
        <w:r w:rsidR="00B55FA6">
          <w:rPr>
            <w:noProof/>
            <w:webHidden/>
          </w:rPr>
          <w:fldChar w:fldCharType="separate"/>
        </w:r>
        <w:r w:rsidR="00B55FA6">
          <w:rPr>
            <w:noProof/>
            <w:webHidden/>
          </w:rPr>
          <w:t>42</w:t>
        </w:r>
        <w:r w:rsidR="00B55FA6">
          <w:rPr>
            <w:noProof/>
            <w:webHidden/>
          </w:rPr>
          <w:fldChar w:fldCharType="end"/>
        </w:r>
      </w:hyperlink>
    </w:p>
    <w:p w14:paraId="5AFD2A7B" w14:textId="662F3A73" w:rsidR="00B55FA6" w:rsidRDefault="00774C60">
      <w:pPr>
        <w:pStyle w:val="TOC3"/>
        <w:rPr>
          <w:rFonts w:asciiTheme="minorHAnsi" w:eastAsiaTheme="minorEastAsia" w:hAnsiTheme="minorHAnsi" w:cstheme="minorBidi"/>
          <w:noProof/>
          <w:sz w:val="22"/>
          <w:szCs w:val="22"/>
          <w:lang w:val="en-US"/>
        </w:rPr>
      </w:pPr>
      <w:hyperlink w:anchor="_Toc507062690" w:history="1">
        <w:r w:rsidR="00B55FA6" w:rsidRPr="00F524CA">
          <w:rPr>
            <w:rStyle w:val="Hyperlink"/>
            <w:noProof/>
            <w:lang w:val="en-US"/>
          </w:rPr>
          <w:t>4.1.2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Entering Employee National ID Information (Optional, for France only)</w:t>
        </w:r>
        <w:r w:rsidR="00B55FA6">
          <w:rPr>
            <w:noProof/>
            <w:webHidden/>
          </w:rPr>
          <w:tab/>
        </w:r>
        <w:r w:rsidR="00B55FA6">
          <w:rPr>
            <w:noProof/>
            <w:webHidden/>
          </w:rPr>
          <w:fldChar w:fldCharType="begin"/>
        </w:r>
        <w:r w:rsidR="00B55FA6">
          <w:rPr>
            <w:noProof/>
            <w:webHidden/>
          </w:rPr>
          <w:instrText xml:space="preserve"> PAGEREF _Toc507062690 \h </w:instrText>
        </w:r>
        <w:r w:rsidR="00B55FA6">
          <w:rPr>
            <w:noProof/>
            <w:webHidden/>
          </w:rPr>
        </w:r>
        <w:r w:rsidR="00B55FA6">
          <w:rPr>
            <w:noProof/>
            <w:webHidden/>
          </w:rPr>
          <w:fldChar w:fldCharType="separate"/>
        </w:r>
        <w:r w:rsidR="00B55FA6">
          <w:rPr>
            <w:noProof/>
            <w:webHidden/>
          </w:rPr>
          <w:t>42</w:t>
        </w:r>
        <w:r w:rsidR="00B55FA6">
          <w:rPr>
            <w:noProof/>
            <w:webHidden/>
          </w:rPr>
          <w:fldChar w:fldCharType="end"/>
        </w:r>
      </w:hyperlink>
    </w:p>
    <w:p w14:paraId="3D539B28" w14:textId="0EE29C22" w:rsidR="00B55FA6" w:rsidRDefault="00774C60">
      <w:pPr>
        <w:pStyle w:val="TOC3"/>
        <w:rPr>
          <w:rFonts w:asciiTheme="minorHAnsi" w:eastAsiaTheme="minorEastAsia" w:hAnsiTheme="minorHAnsi" w:cstheme="minorBidi"/>
          <w:noProof/>
          <w:sz w:val="22"/>
          <w:szCs w:val="22"/>
          <w:lang w:val="en-US"/>
        </w:rPr>
      </w:pPr>
      <w:hyperlink w:anchor="_Toc507062691" w:history="1">
        <w:r w:rsidR="00B55FA6" w:rsidRPr="00F524CA">
          <w:rPr>
            <w:rStyle w:val="Hyperlink"/>
            <w:noProof/>
            <w:lang w:val="en-US"/>
          </w:rPr>
          <w:t>4.1.3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Viewing Employee Position Details (if Position Management implemented)</w:t>
        </w:r>
        <w:r w:rsidR="00B55FA6">
          <w:rPr>
            <w:noProof/>
            <w:webHidden/>
          </w:rPr>
          <w:tab/>
        </w:r>
        <w:r w:rsidR="00B55FA6">
          <w:rPr>
            <w:noProof/>
            <w:webHidden/>
          </w:rPr>
          <w:fldChar w:fldCharType="begin"/>
        </w:r>
        <w:r w:rsidR="00B55FA6">
          <w:rPr>
            <w:noProof/>
            <w:webHidden/>
          </w:rPr>
          <w:instrText xml:space="preserve"> PAGEREF _Toc507062691 \h </w:instrText>
        </w:r>
        <w:r w:rsidR="00B55FA6">
          <w:rPr>
            <w:noProof/>
            <w:webHidden/>
          </w:rPr>
        </w:r>
        <w:r w:rsidR="00B55FA6">
          <w:rPr>
            <w:noProof/>
            <w:webHidden/>
          </w:rPr>
          <w:fldChar w:fldCharType="separate"/>
        </w:r>
        <w:r w:rsidR="00B55FA6">
          <w:rPr>
            <w:noProof/>
            <w:webHidden/>
          </w:rPr>
          <w:t>45</w:t>
        </w:r>
        <w:r w:rsidR="00B55FA6">
          <w:rPr>
            <w:noProof/>
            <w:webHidden/>
          </w:rPr>
          <w:fldChar w:fldCharType="end"/>
        </w:r>
      </w:hyperlink>
    </w:p>
    <w:p w14:paraId="4B742BA4" w14:textId="4737F12C" w:rsidR="00B55FA6" w:rsidRDefault="00774C60">
      <w:pPr>
        <w:pStyle w:val="TOC3"/>
        <w:rPr>
          <w:rFonts w:asciiTheme="minorHAnsi" w:eastAsiaTheme="minorEastAsia" w:hAnsiTheme="minorHAnsi" w:cstheme="minorBidi"/>
          <w:noProof/>
          <w:sz w:val="22"/>
          <w:szCs w:val="22"/>
          <w:lang w:val="en-US"/>
        </w:rPr>
      </w:pPr>
      <w:hyperlink w:anchor="_Toc507062692" w:history="1">
        <w:r w:rsidR="00B55FA6" w:rsidRPr="00F524CA">
          <w:rPr>
            <w:rStyle w:val="Hyperlink"/>
            <w:noProof/>
            <w:lang w:val="en-US"/>
          </w:rPr>
          <w:t>4.1.4</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Viewing New Hired Employee Data</w:t>
        </w:r>
        <w:r w:rsidR="00B55FA6">
          <w:rPr>
            <w:noProof/>
            <w:webHidden/>
          </w:rPr>
          <w:tab/>
        </w:r>
        <w:r w:rsidR="00B55FA6">
          <w:rPr>
            <w:noProof/>
            <w:webHidden/>
          </w:rPr>
          <w:fldChar w:fldCharType="begin"/>
        </w:r>
        <w:r w:rsidR="00B55FA6">
          <w:rPr>
            <w:noProof/>
            <w:webHidden/>
          </w:rPr>
          <w:instrText xml:space="preserve"> PAGEREF _Toc507062692 \h </w:instrText>
        </w:r>
        <w:r w:rsidR="00B55FA6">
          <w:rPr>
            <w:noProof/>
            <w:webHidden/>
          </w:rPr>
        </w:r>
        <w:r w:rsidR="00B55FA6">
          <w:rPr>
            <w:noProof/>
            <w:webHidden/>
          </w:rPr>
          <w:fldChar w:fldCharType="separate"/>
        </w:r>
        <w:r w:rsidR="00B55FA6">
          <w:rPr>
            <w:noProof/>
            <w:webHidden/>
          </w:rPr>
          <w:t>47</w:t>
        </w:r>
        <w:r w:rsidR="00B55FA6">
          <w:rPr>
            <w:noProof/>
            <w:webHidden/>
          </w:rPr>
          <w:fldChar w:fldCharType="end"/>
        </w:r>
      </w:hyperlink>
    </w:p>
    <w:p w14:paraId="42BB11D0" w14:textId="0C9C4573" w:rsidR="00B55FA6" w:rsidRDefault="00774C60">
      <w:pPr>
        <w:pStyle w:val="TOC2"/>
        <w:rPr>
          <w:rFonts w:asciiTheme="minorHAnsi" w:eastAsiaTheme="minorEastAsia" w:hAnsiTheme="minorHAnsi" w:cstheme="minorBidi"/>
          <w:noProof/>
          <w:sz w:val="22"/>
          <w:szCs w:val="22"/>
          <w:lang w:val="en-US"/>
        </w:rPr>
      </w:pPr>
      <w:hyperlink w:anchor="_Toc507062693" w:history="1">
        <w:r w:rsidR="00B55FA6" w:rsidRPr="00F524CA">
          <w:rPr>
            <w:rStyle w:val="Hyperlink"/>
            <w:noProof/>
            <w:lang w:val="en-US"/>
          </w:rPr>
          <w:t>4.2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Rehire</w:t>
        </w:r>
        <w:r w:rsidR="00B55FA6">
          <w:rPr>
            <w:noProof/>
            <w:webHidden/>
          </w:rPr>
          <w:tab/>
        </w:r>
        <w:r w:rsidR="00B55FA6">
          <w:rPr>
            <w:noProof/>
            <w:webHidden/>
          </w:rPr>
          <w:fldChar w:fldCharType="begin"/>
        </w:r>
        <w:r w:rsidR="00B55FA6">
          <w:rPr>
            <w:noProof/>
            <w:webHidden/>
          </w:rPr>
          <w:instrText xml:space="preserve"> PAGEREF _Toc507062693 \h </w:instrText>
        </w:r>
        <w:r w:rsidR="00B55FA6">
          <w:rPr>
            <w:noProof/>
            <w:webHidden/>
          </w:rPr>
        </w:r>
        <w:r w:rsidR="00B55FA6">
          <w:rPr>
            <w:noProof/>
            <w:webHidden/>
          </w:rPr>
          <w:fldChar w:fldCharType="separate"/>
        </w:r>
        <w:r w:rsidR="00B55FA6">
          <w:rPr>
            <w:noProof/>
            <w:webHidden/>
          </w:rPr>
          <w:t>49</w:t>
        </w:r>
        <w:r w:rsidR="00B55FA6">
          <w:rPr>
            <w:noProof/>
            <w:webHidden/>
          </w:rPr>
          <w:fldChar w:fldCharType="end"/>
        </w:r>
      </w:hyperlink>
    </w:p>
    <w:p w14:paraId="1DA72D3C" w14:textId="2509E31B" w:rsidR="00B55FA6" w:rsidRDefault="00774C60">
      <w:pPr>
        <w:pStyle w:val="TOC3"/>
        <w:rPr>
          <w:rFonts w:asciiTheme="minorHAnsi" w:eastAsiaTheme="minorEastAsia" w:hAnsiTheme="minorHAnsi" w:cstheme="minorBidi"/>
          <w:noProof/>
          <w:sz w:val="22"/>
          <w:szCs w:val="22"/>
          <w:lang w:val="en-US"/>
        </w:rPr>
      </w:pPr>
      <w:hyperlink w:anchor="_Toc507062694" w:history="1">
        <w:r w:rsidR="00B55FA6" w:rsidRPr="00F524CA">
          <w:rPr>
            <w:rStyle w:val="Hyperlink"/>
            <w:noProof/>
            <w:lang w:val="en-US"/>
          </w:rPr>
          <w:t>4.2.1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Entering Rehiring Data</w:t>
        </w:r>
        <w:r w:rsidR="00B55FA6">
          <w:rPr>
            <w:noProof/>
            <w:webHidden/>
          </w:rPr>
          <w:tab/>
        </w:r>
        <w:r w:rsidR="00B55FA6">
          <w:rPr>
            <w:noProof/>
            <w:webHidden/>
          </w:rPr>
          <w:fldChar w:fldCharType="begin"/>
        </w:r>
        <w:r w:rsidR="00B55FA6">
          <w:rPr>
            <w:noProof/>
            <w:webHidden/>
          </w:rPr>
          <w:instrText xml:space="preserve"> PAGEREF _Toc507062694 \h </w:instrText>
        </w:r>
        <w:r w:rsidR="00B55FA6">
          <w:rPr>
            <w:noProof/>
            <w:webHidden/>
          </w:rPr>
        </w:r>
        <w:r w:rsidR="00B55FA6">
          <w:rPr>
            <w:noProof/>
            <w:webHidden/>
          </w:rPr>
          <w:fldChar w:fldCharType="separate"/>
        </w:r>
        <w:r w:rsidR="00B55FA6">
          <w:rPr>
            <w:noProof/>
            <w:webHidden/>
          </w:rPr>
          <w:t>49</w:t>
        </w:r>
        <w:r w:rsidR="00B55FA6">
          <w:rPr>
            <w:noProof/>
            <w:webHidden/>
          </w:rPr>
          <w:fldChar w:fldCharType="end"/>
        </w:r>
      </w:hyperlink>
    </w:p>
    <w:p w14:paraId="317F1404" w14:textId="475A113A" w:rsidR="00B55FA6" w:rsidRDefault="00774C60">
      <w:pPr>
        <w:pStyle w:val="TOC4"/>
        <w:rPr>
          <w:rFonts w:asciiTheme="minorHAnsi" w:eastAsiaTheme="minorEastAsia" w:hAnsiTheme="minorHAnsi" w:cstheme="minorBidi"/>
          <w:noProof/>
          <w:sz w:val="22"/>
          <w:szCs w:val="22"/>
          <w:lang w:val="en-US"/>
        </w:rPr>
      </w:pPr>
      <w:hyperlink w:anchor="_Toc507062696" w:history="1">
        <w:r w:rsidR="00B55FA6" w:rsidRPr="00F524CA">
          <w:rPr>
            <w:rStyle w:val="Hyperlink"/>
            <w:noProof/>
            <w:lang w:val="en-US"/>
          </w:rPr>
          <w:t>4.2.1.1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Sending E-mail Notification about Rehired Employee</w:t>
        </w:r>
        <w:r w:rsidR="00B55FA6">
          <w:rPr>
            <w:noProof/>
            <w:webHidden/>
          </w:rPr>
          <w:tab/>
        </w:r>
        <w:r w:rsidR="00B55FA6">
          <w:rPr>
            <w:noProof/>
            <w:webHidden/>
          </w:rPr>
          <w:fldChar w:fldCharType="begin"/>
        </w:r>
        <w:r w:rsidR="00B55FA6">
          <w:rPr>
            <w:noProof/>
            <w:webHidden/>
          </w:rPr>
          <w:instrText xml:space="preserve"> PAGEREF _Toc507062696 \h </w:instrText>
        </w:r>
        <w:r w:rsidR="00B55FA6">
          <w:rPr>
            <w:noProof/>
            <w:webHidden/>
          </w:rPr>
        </w:r>
        <w:r w:rsidR="00B55FA6">
          <w:rPr>
            <w:noProof/>
            <w:webHidden/>
          </w:rPr>
          <w:fldChar w:fldCharType="separate"/>
        </w:r>
        <w:r w:rsidR="00B55FA6">
          <w:rPr>
            <w:noProof/>
            <w:webHidden/>
          </w:rPr>
          <w:t>78</w:t>
        </w:r>
        <w:r w:rsidR="00B55FA6">
          <w:rPr>
            <w:noProof/>
            <w:webHidden/>
          </w:rPr>
          <w:fldChar w:fldCharType="end"/>
        </w:r>
      </w:hyperlink>
    </w:p>
    <w:p w14:paraId="732FA049" w14:textId="4D8E04D6" w:rsidR="00B55FA6" w:rsidRDefault="00774C60">
      <w:pPr>
        <w:pStyle w:val="TOC4"/>
        <w:rPr>
          <w:rFonts w:asciiTheme="minorHAnsi" w:eastAsiaTheme="minorEastAsia" w:hAnsiTheme="minorHAnsi" w:cstheme="minorBidi"/>
          <w:noProof/>
          <w:sz w:val="22"/>
          <w:szCs w:val="22"/>
          <w:lang w:val="en-US"/>
        </w:rPr>
      </w:pPr>
      <w:hyperlink w:anchor="_Toc507062697" w:history="1">
        <w:r w:rsidR="00B55FA6" w:rsidRPr="00F524CA">
          <w:rPr>
            <w:rStyle w:val="Hyperlink"/>
            <w:noProof/>
            <w:lang w:val="en-US"/>
          </w:rPr>
          <w:t>4.2.1.2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Receiving E-mail Notification about Rehired Employee</w:t>
        </w:r>
        <w:r w:rsidR="00B55FA6">
          <w:rPr>
            <w:noProof/>
            <w:webHidden/>
          </w:rPr>
          <w:tab/>
        </w:r>
        <w:r w:rsidR="00B55FA6">
          <w:rPr>
            <w:noProof/>
            <w:webHidden/>
          </w:rPr>
          <w:fldChar w:fldCharType="begin"/>
        </w:r>
        <w:r w:rsidR="00B55FA6">
          <w:rPr>
            <w:noProof/>
            <w:webHidden/>
          </w:rPr>
          <w:instrText xml:space="preserve"> PAGEREF _Toc507062697 \h </w:instrText>
        </w:r>
        <w:r w:rsidR="00B55FA6">
          <w:rPr>
            <w:noProof/>
            <w:webHidden/>
          </w:rPr>
        </w:r>
        <w:r w:rsidR="00B55FA6">
          <w:rPr>
            <w:noProof/>
            <w:webHidden/>
          </w:rPr>
          <w:fldChar w:fldCharType="separate"/>
        </w:r>
        <w:r w:rsidR="00B55FA6">
          <w:rPr>
            <w:noProof/>
            <w:webHidden/>
          </w:rPr>
          <w:t>79</w:t>
        </w:r>
        <w:r w:rsidR="00B55FA6">
          <w:rPr>
            <w:noProof/>
            <w:webHidden/>
          </w:rPr>
          <w:fldChar w:fldCharType="end"/>
        </w:r>
      </w:hyperlink>
    </w:p>
    <w:p w14:paraId="052511A0" w14:textId="45BE4A18" w:rsidR="00B55FA6" w:rsidRDefault="00774C60">
      <w:pPr>
        <w:pStyle w:val="TOC4"/>
        <w:rPr>
          <w:rFonts w:asciiTheme="minorHAnsi" w:eastAsiaTheme="minorEastAsia" w:hAnsiTheme="minorHAnsi" w:cstheme="minorBidi"/>
          <w:noProof/>
          <w:sz w:val="22"/>
          <w:szCs w:val="22"/>
          <w:lang w:val="en-US"/>
        </w:rPr>
      </w:pPr>
      <w:hyperlink w:anchor="_Toc507062698" w:history="1">
        <w:r w:rsidR="00B55FA6" w:rsidRPr="00F524CA">
          <w:rPr>
            <w:rStyle w:val="Hyperlink"/>
            <w:noProof/>
            <w:lang w:val="en-US"/>
          </w:rPr>
          <w:t>4.2.1.3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Updating Position (if Position Management implemented)</w:t>
        </w:r>
        <w:r w:rsidR="00B55FA6">
          <w:rPr>
            <w:noProof/>
            <w:webHidden/>
          </w:rPr>
          <w:tab/>
        </w:r>
        <w:r w:rsidR="00B55FA6">
          <w:rPr>
            <w:noProof/>
            <w:webHidden/>
          </w:rPr>
          <w:fldChar w:fldCharType="begin"/>
        </w:r>
        <w:r w:rsidR="00B55FA6">
          <w:rPr>
            <w:noProof/>
            <w:webHidden/>
          </w:rPr>
          <w:instrText xml:space="preserve"> PAGEREF _Toc507062698 \h </w:instrText>
        </w:r>
        <w:r w:rsidR="00B55FA6">
          <w:rPr>
            <w:noProof/>
            <w:webHidden/>
          </w:rPr>
        </w:r>
        <w:r w:rsidR="00B55FA6">
          <w:rPr>
            <w:noProof/>
            <w:webHidden/>
          </w:rPr>
          <w:fldChar w:fldCharType="separate"/>
        </w:r>
        <w:r w:rsidR="00B55FA6">
          <w:rPr>
            <w:noProof/>
            <w:webHidden/>
          </w:rPr>
          <w:t>79</w:t>
        </w:r>
        <w:r w:rsidR="00B55FA6">
          <w:rPr>
            <w:noProof/>
            <w:webHidden/>
          </w:rPr>
          <w:fldChar w:fldCharType="end"/>
        </w:r>
      </w:hyperlink>
    </w:p>
    <w:p w14:paraId="7A21D966" w14:textId="4509267B" w:rsidR="00B55FA6" w:rsidRDefault="00774C60">
      <w:pPr>
        <w:pStyle w:val="TOC3"/>
        <w:rPr>
          <w:rFonts w:asciiTheme="minorHAnsi" w:eastAsiaTheme="minorEastAsia" w:hAnsiTheme="minorHAnsi" w:cstheme="minorBidi"/>
          <w:noProof/>
          <w:sz w:val="22"/>
          <w:szCs w:val="22"/>
          <w:lang w:val="en-US"/>
        </w:rPr>
      </w:pPr>
      <w:hyperlink w:anchor="_Toc507062699" w:history="1">
        <w:r w:rsidR="00B55FA6" w:rsidRPr="00F524CA">
          <w:rPr>
            <w:rStyle w:val="Hyperlink"/>
            <w:noProof/>
            <w:lang w:val="en-US"/>
          </w:rPr>
          <w:t>4.2.2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Viewing Employee Position Details (if Position Management implemented)</w:t>
        </w:r>
        <w:r w:rsidR="00B55FA6">
          <w:rPr>
            <w:noProof/>
            <w:webHidden/>
          </w:rPr>
          <w:tab/>
        </w:r>
        <w:r w:rsidR="00B55FA6">
          <w:rPr>
            <w:noProof/>
            <w:webHidden/>
          </w:rPr>
          <w:fldChar w:fldCharType="begin"/>
        </w:r>
        <w:r w:rsidR="00B55FA6">
          <w:rPr>
            <w:noProof/>
            <w:webHidden/>
          </w:rPr>
          <w:instrText xml:space="preserve"> PAGEREF _Toc507062699 \h </w:instrText>
        </w:r>
        <w:r w:rsidR="00B55FA6">
          <w:rPr>
            <w:noProof/>
            <w:webHidden/>
          </w:rPr>
        </w:r>
        <w:r w:rsidR="00B55FA6">
          <w:rPr>
            <w:noProof/>
            <w:webHidden/>
          </w:rPr>
          <w:fldChar w:fldCharType="separate"/>
        </w:r>
        <w:r w:rsidR="00B55FA6">
          <w:rPr>
            <w:noProof/>
            <w:webHidden/>
          </w:rPr>
          <w:t>80</w:t>
        </w:r>
        <w:r w:rsidR="00B55FA6">
          <w:rPr>
            <w:noProof/>
            <w:webHidden/>
          </w:rPr>
          <w:fldChar w:fldCharType="end"/>
        </w:r>
      </w:hyperlink>
    </w:p>
    <w:p w14:paraId="7F9E19AF" w14:textId="30596A80" w:rsidR="00B55FA6" w:rsidRDefault="00774C60">
      <w:pPr>
        <w:pStyle w:val="TOC3"/>
        <w:rPr>
          <w:rFonts w:asciiTheme="minorHAnsi" w:eastAsiaTheme="minorEastAsia" w:hAnsiTheme="minorHAnsi" w:cstheme="minorBidi"/>
          <w:noProof/>
          <w:sz w:val="22"/>
          <w:szCs w:val="22"/>
          <w:lang w:val="en-US"/>
        </w:rPr>
      </w:pPr>
      <w:hyperlink w:anchor="_Toc507062700" w:history="1">
        <w:r w:rsidR="00B55FA6" w:rsidRPr="00F524CA">
          <w:rPr>
            <w:rStyle w:val="Hyperlink"/>
            <w:noProof/>
            <w:lang w:val="en-US"/>
          </w:rPr>
          <w:t>4.2.3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Viewing Rehired Employee Data</w:t>
        </w:r>
        <w:r w:rsidR="00B55FA6">
          <w:rPr>
            <w:noProof/>
            <w:webHidden/>
          </w:rPr>
          <w:tab/>
        </w:r>
        <w:r w:rsidR="00B55FA6">
          <w:rPr>
            <w:noProof/>
            <w:webHidden/>
          </w:rPr>
          <w:fldChar w:fldCharType="begin"/>
        </w:r>
        <w:r w:rsidR="00B55FA6">
          <w:rPr>
            <w:noProof/>
            <w:webHidden/>
          </w:rPr>
          <w:instrText xml:space="preserve"> PAGEREF _Toc507062700 \h </w:instrText>
        </w:r>
        <w:r w:rsidR="00B55FA6">
          <w:rPr>
            <w:noProof/>
            <w:webHidden/>
          </w:rPr>
        </w:r>
        <w:r w:rsidR="00B55FA6">
          <w:rPr>
            <w:noProof/>
            <w:webHidden/>
          </w:rPr>
          <w:fldChar w:fldCharType="separate"/>
        </w:r>
        <w:r w:rsidR="00B55FA6">
          <w:rPr>
            <w:noProof/>
            <w:webHidden/>
          </w:rPr>
          <w:t>82</w:t>
        </w:r>
        <w:r w:rsidR="00B55FA6">
          <w:rPr>
            <w:noProof/>
            <w:webHidden/>
          </w:rPr>
          <w:fldChar w:fldCharType="end"/>
        </w:r>
      </w:hyperlink>
    </w:p>
    <w:p w14:paraId="6F4C43AF" w14:textId="11A7C2D9" w:rsidR="00B55FA6" w:rsidRDefault="00774C60">
      <w:pPr>
        <w:pStyle w:val="TOC1"/>
        <w:rPr>
          <w:rFonts w:asciiTheme="minorHAnsi" w:eastAsiaTheme="minorEastAsia" w:hAnsiTheme="minorHAnsi" w:cstheme="minorBidi"/>
          <w:noProof/>
          <w:sz w:val="22"/>
          <w:szCs w:val="22"/>
          <w:lang w:val="en-US"/>
        </w:rPr>
      </w:pPr>
      <w:hyperlink w:anchor="_Toc507062701" w:history="1">
        <w:r w:rsidR="00B55FA6" w:rsidRPr="00F524CA">
          <w:rPr>
            <w:rStyle w:val="Hyperlink"/>
            <w:noProof/>
            <w:lang w:val="en-US"/>
          </w:rPr>
          <w:t>5</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Country-Specific Fields to be filled during Hiring</w:t>
        </w:r>
        <w:r w:rsidR="00B55FA6">
          <w:rPr>
            <w:noProof/>
            <w:webHidden/>
          </w:rPr>
          <w:tab/>
        </w:r>
        <w:r w:rsidR="00B55FA6">
          <w:rPr>
            <w:noProof/>
            <w:webHidden/>
          </w:rPr>
          <w:fldChar w:fldCharType="begin"/>
        </w:r>
        <w:r w:rsidR="00B55FA6">
          <w:rPr>
            <w:noProof/>
            <w:webHidden/>
          </w:rPr>
          <w:instrText xml:space="preserve"> PAGEREF _Toc507062701 \h </w:instrText>
        </w:r>
        <w:r w:rsidR="00B55FA6">
          <w:rPr>
            <w:noProof/>
            <w:webHidden/>
          </w:rPr>
        </w:r>
        <w:r w:rsidR="00B55FA6">
          <w:rPr>
            <w:noProof/>
            <w:webHidden/>
          </w:rPr>
          <w:fldChar w:fldCharType="separate"/>
        </w:r>
        <w:r w:rsidR="00B55FA6">
          <w:rPr>
            <w:noProof/>
            <w:webHidden/>
          </w:rPr>
          <w:t>84</w:t>
        </w:r>
        <w:r w:rsidR="00B55FA6">
          <w:rPr>
            <w:noProof/>
            <w:webHidden/>
          </w:rPr>
          <w:fldChar w:fldCharType="end"/>
        </w:r>
      </w:hyperlink>
    </w:p>
    <w:p w14:paraId="5BCD8D2E" w14:textId="15278582" w:rsidR="00B55FA6" w:rsidRDefault="00774C60">
      <w:pPr>
        <w:pStyle w:val="TOC2"/>
        <w:rPr>
          <w:rFonts w:asciiTheme="minorHAnsi" w:eastAsiaTheme="minorEastAsia" w:hAnsiTheme="minorHAnsi" w:cstheme="minorBidi"/>
          <w:noProof/>
          <w:sz w:val="22"/>
          <w:szCs w:val="22"/>
          <w:lang w:val="en-US"/>
        </w:rPr>
      </w:pPr>
      <w:hyperlink w:anchor="_Toc507062702" w:history="1">
        <w:r w:rsidR="00B55FA6" w:rsidRPr="00F524CA">
          <w:rPr>
            <w:rStyle w:val="Hyperlink"/>
            <w:noProof/>
            <w:lang w:val="en-US"/>
          </w:rPr>
          <w:t>5.1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National ID Information</w:t>
        </w:r>
        <w:r w:rsidR="00B55FA6">
          <w:rPr>
            <w:noProof/>
            <w:webHidden/>
          </w:rPr>
          <w:tab/>
        </w:r>
        <w:r w:rsidR="00B55FA6">
          <w:rPr>
            <w:noProof/>
            <w:webHidden/>
          </w:rPr>
          <w:fldChar w:fldCharType="begin"/>
        </w:r>
        <w:r w:rsidR="00B55FA6">
          <w:rPr>
            <w:noProof/>
            <w:webHidden/>
          </w:rPr>
          <w:instrText xml:space="preserve"> PAGEREF _Toc507062702 \h </w:instrText>
        </w:r>
        <w:r w:rsidR="00B55FA6">
          <w:rPr>
            <w:noProof/>
            <w:webHidden/>
          </w:rPr>
        </w:r>
        <w:r w:rsidR="00B55FA6">
          <w:rPr>
            <w:noProof/>
            <w:webHidden/>
          </w:rPr>
          <w:fldChar w:fldCharType="separate"/>
        </w:r>
        <w:r w:rsidR="00B55FA6">
          <w:rPr>
            <w:noProof/>
            <w:webHidden/>
          </w:rPr>
          <w:t>84</w:t>
        </w:r>
        <w:r w:rsidR="00B55FA6">
          <w:rPr>
            <w:noProof/>
            <w:webHidden/>
          </w:rPr>
          <w:fldChar w:fldCharType="end"/>
        </w:r>
      </w:hyperlink>
    </w:p>
    <w:p w14:paraId="77ADFA3F" w14:textId="41294AE9" w:rsidR="00B55FA6" w:rsidRDefault="00774C60">
      <w:pPr>
        <w:pStyle w:val="TOC3"/>
        <w:rPr>
          <w:rFonts w:asciiTheme="minorHAnsi" w:eastAsiaTheme="minorEastAsia" w:hAnsiTheme="minorHAnsi" w:cstheme="minorBidi"/>
          <w:noProof/>
          <w:sz w:val="22"/>
          <w:szCs w:val="22"/>
          <w:lang w:val="en-US"/>
        </w:rPr>
      </w:pPr>
      <w:hyperlink w:anchor="_Toc507062703" w:history="1">
        <w:r w:rsidR="00B55FA6" w:rsidRPr="00F524CA">
          <w:rPr>
            <w:rStyle w:val="Hyperlink"/>
            <w:noProof/>
            <w:lang w:val="en-US"/>
          </w:rPr>
          <w:t>5.1.1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Arab Emirates (AE)</w:t>
        </w:r>
        <w:r w:rsidR="00B55FA6">
          <w:rPr>
            <w:noProof/>
            <w:webHidden/>
          </w:rPr>
          <w:tab/>
        </w:r>
        <w:r w:rsidR="00B55FA6">
          <w:rPr>
            <w:noProof/>
            <w:webHidden/>
          </w:rPr>
          <w:fldChar w:fldCharType="begin"/>
        </w:r>
        <w:r w:rsidR="00B55FA6">
          <w:rPr>
            <w:noProof/>
            <w:webHidden/>
          </w:rPr>
          <w:instrText xml:space="preserve"> PAGEREF _Toc507062703 \h </w:instrText>
        </w:r>
        <w:r w:rsidR="00B55FA6">
          <w:rPr>
            <w:noProof/>
            <w:webHidden/>
          </w:rPr>
        </w:r>
        <w:r w:rsidR="00B55FA6">
          <w:rPr>
            <w:noProof/>
            <w:webHidden/>
          </w:rPr>
          <w:fldChar w:fldCharType="separate"/>
        </w:r>
        <w:r w:rsidR="00B55FA6">
          <w:rPr>
            <w:noProof/>
            <w:webHidden/>
          </w:rPr>
          <w:t>84</w:t>
        </w:r>
        <w:r w:rsidR="00B55FA6">
          <w:rPr>
            <w:noProof/>
            <w:webHidden/>
          </w:rPr>
          <w:fldChar w:fldCharType="end"/>
        </w:r>
      </w:hyperlink>
    </w:p>
    <w:p w14:paraId="6866293D" w14:textId="7BB94B65" w:rsidR="00B55FA6" w:rsidRDefault="00774C60">
      <w:pPr>
        <w:pStyle w:val="TOC3"/>
        <w:rPr>
          <w:rFonts w:asciiTheme="minorHAnsi" w:eastAsiaTheme="minorEastAsia" w:hAnsiTheme="minorHAnsi" w:cstheme="minorBidi"/>
          <w:noProof/>
          <w:sz w:val="22"/>
          <w:szCs w:val="22"/>
          <w:lang w:val="en-US"/>
        </w:rPr>
      </w:pPr>
      <w:hyperlink w:anchor="_Toc507062704" w:history="1">
        <w:r w:rsidR="00B55FA6" w:rsidRPr="00F524CA">
          <w:rPr>
            <w:rStyle w:val="Hyperlink"/>
            <w:noProof/>
            <w:lang w:val="en-US"/>
          </w:rPr>
          <w:t>5.1.2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Australia (AU)</w:t>
        </w:r>
        <w:r w:rsidR="00B55FA6">
          <w:rPr>
            <w:noProof/>
            <w:webHidden/>
          </w:rPr>
          <w:tab/>
        </w:r>
        <w:r w:rsidR="00B55FA6">
          <w:rPr>
            <w:noProof/>
            <w:webHidden/>
          </w:rPr>
          <w:fldChar w:fldCharType="begin"/>
        </w:r>
        <w:r w:rsidR="00B55FA6">
          <w:rPr>
            <w:noProof/>
            <w:webHidden/>
          </w:rPr>
          <w:instrText xml:space="preserve"> PAGEREF _Toc507062704 \h </w:instrText>
        </w:r>
        <w:r w:rsidR="00B55FA6">
          <w:rPr>
            <w:noProof/>
            <w:webHidden/>
          </w:rPr>
        </w:r>
        <w:r w:rsidR="00B55FA6">
          <w:rPr>
            <w:noProof/>
            <w:webHidden/>
          </w:rPr>
          <w:fldChar w:fldCharType="separate"/>
        </w:r>
        <w:r w:rsidR="00B55FA6">
          <w:rPr>
            <w:noProof/>
            <w:webHidden/>
          </w:rPr>
          <w:t>84</w:t>
        </w:r>
        <w:r w:rsidR="00B55FA6">
          <w:rPr>
            <w:noProof/>
            <w:webHidden/>
          </w:rPr>
          <w:fldChar w:fldCharType="end"/>
        </w:r>
      </w:hyperlink>
    </w:p>
    <w:p w14:paraId="3248E7CC" w14:textId="0EC72865" w:rsidR="00B55FA6" w:rsidRDefault="00774C60">
      <w:pPr>
        <w:pStyle w:val="TOC3"/>
        <w:rPr>
          <w:rFonts w:asciiTheme="minorHAnsi" w:eastAsiaTheme="minorEastAsia" w:hAnsiTheme="minorHAnsi" w:cstheme="minorBidi"/>
          <w:noProof/>
          <w:sz w:val="22"/>
          <w:szCs w:val="22"/>
          <w:lang w:val="en-US"/>
        </w:rPr>
      </w:pPr>
      <w:hyperlink w:anchor="_Toc507062705" w:history="1">
        <w:r w:rsidR="00B55FA6" w:rsidRPr="00F524CA">
          <w:rPr>
            <w:rStyle w:val="Hyperlink"/>
            <w:noProof/>
            <w:lang w:val="en-US"/>
          </w:rPr>
          <w:t>5.1.3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China (CN)</w:t>
        </w:r>
        <w:r w:rsidR="00B55FA6">
          <w:rPr>
            <w:noProof/>
            <w:webHidden/>
          </w:rPr>
          <w:tab/>
        </w:r>
        <w:r w:rsidR="00B55FA6">
          <w:rPr>
            <w:noProof/>
            <w:webHidden/>
          </w:rPr>
          <w:fldChar w:fldCharType="begin"/>
        </w:r>
        <w:r w:rsidR="00B55FA6">
          <w:rPr>
            <w:noProof/>
            <w:webHidden/>
          </w:rPr>
          <w:instrText xml:space="preserve"> PAGEREF _Toc507062705 \h </w:instrText>
        </w:r>
        <w:r w:rsidR="00B55FA6">
          <w:rPr>
            <w:noProof/>
            <w:webHidden/>
          </w:rPr>
        </w:r>
        <w:r w:rsidR="00B55FA6">
          <w:rPr>
            <w:noProof/>
            <w:webHidden/>
          </w:rPr>
          <w:fldChar w:fldCharType="separate"/>
        </w:r>
        <w:r w:rsidR="00B55FA6">
          <w:rPr>
            <w:noProof/>
            <w:webHidden/>
          </w:rPr>
          <w:t>84</w:t>
        </w:r>
        <w:r w:rsidR="00B55FA6">
          <w:rPr>
            <w:noProof/>
            <w:webHidden/>
          </w:rPr>
          <w:fldChar w:fldCharType="end"/>
        </w:r>
      </w:hyperlink>
    </w:p>
    <w:p w14:paraId="31F14065" w14:textId="6047BA1E" w:rsidR="00B55FA6" w:rsidRDefault="00774C60">
      <w:pPr>
        <w:pStyle w:val="TOC3"/>
        <w:rPr>
          <w:rFonts w:asciiTheme="minorHAnsi" w:eastAsiaTheme="minorEastAsia" w:hAnsiTheme="minorHAnsi" w:cstheme="minorBidi"/>
          <w:noProof/>
          <w:sz w:val="22"/>
          <w:szCs w:val="22"/>
          <w:lang w:val="en-US"/>
        </w:rPr>
      </w:pPr>
      <w:hyperlink w:anchor="_Toc507062706" w:history="1">
        <w:r w:rsidR="00B55FA6" w:rsidRPr="00F524CA">
          <w:rPr>
            <w:rStyle w:val="Hyperlink"/>
            <w:noProof/>
            <w:lang w:val="en-US"/>
          </w:rPr>
          <w:t>5.1.4</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Kingdom (GB)</w:t>
        </w:r>
        <w:r w:rsidR="00B55FA6">
          <w:rPr>
            <w:noProof/>
            <w:webHidden/>
          </w:rPr>
          <w:tab/>
        </w:r>
        <w:r w:rsidR="00B55FA6">
          <w:rPr>
            <w:noProof/>
            <w:webHidden/>
          </w:rPr>
          <w:fldChar w:fldCharType="begin"/>
        </w:r>
        <w:r w:rsidR="00B55FA6">
          <w:rPr>
            <w:noProof/>
            <w:webHidden/>
          </w:rPr>
          <w:instrText xml:space="preserve"> PAGEREF _Toc507062706 \h </w:instrText>
        </w:r>
        <w:r w:rsidR="00B55FA6">
          <w:rPr>
            <w:noProof/>
            <w:webHidden/>
          </w:rPr>
        </w:r>
        <w:r w:rsidR="00B55FA6">
          <w:rPr>
            <w:noProof/>
            <w:webHidden/>
          </w:rPr>
          <w:fldChar w:fldCharType="separate"/>
        </w:r>
        <w:r w:rsidR="00B55FA6">
          <w:rPr>
            <w:noProof/>
            <w:webHidden/>
          </w:rPr>
          <w:t>85</w:t>
        </w:r>
        <w:r w:rsidR="00B55FA6">
          <w:rPr>
            <w:noProof/>
            <w:webHidden/>
          </w:rPr>
          <w:fldChar w:fldCharType="end"/>
        </w:r>
      </w:hyperlink>
    </w:p>
    <w:p w14:paraId="0F4040E1" w14:textId="3A791FE3" w:rsidR="00B55FA6" w:rsidRDefault="00774C60">
      <w:pPr>
        <w:pStyle w:val="TOC3"/>
        <w:rPr>
          <w:rFonts w:asciiTheme="minorHAnsi" w:eastAsiaTheme="minorEastAsia" w:hAnsiTheme="minorHAnsi" w:cstheme="minorBidi"/>
          <w:noProof/>
          <w:sz w:val="22"/>
          <w:szCs w:val="22"/>
          <w:lang w:val="en-US"/>
        </w:rPr>
      </w:pPr>
      <w:hyperlink w:anchor="_Toc507062707" w:history="1">
        <w:r w:rsidR="00B55FA6" w:rsidRPr="00F524CA">
          <w:rPr>
            <w:rStyle w:val="Hyperlink"/>
            <w:noProof/>
            <w:lang w:val="en-US"/>
          </w:rPr>
          <w:t>5.1.5</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Kingdom of Saudi Arabia (SA)</w:t>
        </w:r>
        <w:r w:rsidR="00B55FA6">
          <w:rPr>
            <w:noProof/>
            <w:webHidden/>
          </w:rPr>
          <w:tab/>
        </w:r>
        <w:r w:rsidR="00B55FA6">
          <w:rPr>
            <w:noProof/>
            <w:webHidden/>
          </w:rPr>
          <w:fldChar w:fldCharType="begin"/>
        </w:r>
        <w:r w:rsidR="00B55FA6">
          <w:rPr>
            <w:noProof/>
            <w:webHidden/>
          </w:rPr>
          <w:instrText xml:space="preserve"> PAGEREF _Toc507062707 \h </w:instrText>
        </w:r>
        <w:r w:rsidR="00B55FA6">
          <w:rPr>
            <w:noProof/>
            <w:webHidden/>
          </w:rPr>
        </w:r>
        <w:r w:rsidR="00B55FA6">
          <w:rPr>
            <w:noProof/>
            <w:webHidden/>
          </w:rPr>
          <w:fldChar w:fldCharType="separate"/>
        </w:r>
        <w:r w:rsidR="00B55FA6">
          <w:rPr>
            <w:noProof/>
            <w:webHidden/>
          </w:rPr>
          <w:t>85</w:t>
        </w:r>
        <w:r w:rsidR="00B55FA6">
          <w:rPr>
            <w:noProof/>
            <w:webHidden/>
          </w:rPr>
          <w:fldChar w:fldCharType="end"/>
        </w:r>
      </w:hyperlink>
    </w:p>
    <w:p w14:paraId="2F05B794" w14:textId="7658524E" w:rsidR="00B55FA6" w:rsidRDefault="00774C60">
      <w:pPr>
        <w:pStyle w:val="TOC3"/>
        <w:rPr>
          <w:rFonts w:asciiTheme="minorHAnsi" w:eastAsiaTheme="minorEastAsia" w:hAnsiTheme="minorHAnsi" w:cstheme="minorBidi"/>
          <w:noProof/>
          <w:sz w:val="22"/>
          <w:szCs w:val="22"/>
          <w:lang w:val="en-US"/>
        </w:rPr>
      </w:pPr>
      <w:hyperlink w:anchor="_Toc507062708" w:history="1">
        <w:r w:rsidR="00B55FA6" w:rsidRPr="00F524CA">
          <w:rPr>
            <w:rStyle w:val="Hyperlink"/>
            <w:noProof/>
            <w:lang w:val="en-US"/>
          </w:rPr>
          <w:t>5.1.6</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States (US)</w:t>
        </w:r>
        <w:r w:rsidR="00B55FA6">
          <w:rPr>
            <w:noProof/>
            <w:webHidden/>
          </w:rPr>
          <w:tab/>
        </w:r>
        <w:r w:rsidR="00B55FA6">
          <w:rPr>
            <w:noProof/>
            <w:webHidden/>
          </w:rPr>
          <w:fldChar w:fldCharType="begin"/>
        </w:r>
        <w:r w:rsidR="00B55FA6">
          <w:rPr>
            <w:noProof/>
            <w:webHidden/>
          </w:rPr>
          <w:instrText xml:space="preserve"> PAGEREF _Toc507062708 \h </w:instrText>
        </w:r>
        <w:r w:rsidR="00B55FA6">
          <w:rPr>
            <w:noProof/>
            <w:webHidden/>
          </w:rPr>
        </w:r>
        <w:r w:rsidR="00B55FA6">
          <w:rPr>
            <w:noProof/>
            <w:webHidden/>
          </w:rPr>
          <w:fldChar w:fldCharType="separate"/>
        </w:r>
        <w:r w:rsidR="00B55FA6">
          <w:rPr>
            <w:noProof/>
            <w:webHidden/>
          </w:rPr>
          <w:t>86</w:t>
        </w:r>
        <w:r w:rsidR="00B55FA6">
          <w:rPr>
            <w:noProof/>
            <w:webHidden/>
          </w:rPr>
          <w:fldChar w:fldCharType="end"/>
        </w:r>
      </w:hyperlink>
    </w:p>
    <w:p w14:paraId="09607951" w14:textId="5785DAE1" w:rsidR="00B55FA6" w:rsidRDefault="00774C60">
      <w:pPr>
        <w:pStyle w:val="TOC2"/>
        <w:rPr>
          <w:rFonts w:asciiTheme="minorHAnsi" w:eastAsiaTheme="minorEastAsia" w:hAnsiTheme="minorHAnsi" w:cstheme="minorBidi"/>
          <w:noProof/>
          <w:sz w:val="22"/>
          <w:szCs w:val="22"/>
          <w:lang w:val="en-US"/>
        </w:rPr>
      </w:pPr>
      <w:hyperlink w:anchor="_Toc507062709" w:history="1">
        <w:r w:rsidR="00B55FA6" w:rsidRPr="00F524CA">
          <w:rPr>
            <w:rStyle w:val="Hyperlink"/>
            <w:noProof/>
            <w:lang w:val="en-US"/>
          </w:rPr>
          <w:t>5.2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Global Information</w:t>
        </w:r>
        <w:r w:rsidR="00B55FA6">
          <w:rPr>
            <w:noProof/>
            <w:webHidden/>
          </w:rPr>
          <w:tab/>
        </w:r>
        <w:r w:rsidR="00B55FA6">
          <w:rPr>
            <w:noProof/>
            <w:webHidden/>
          </w:rPr>
          <w:fldChar w:fldCharType="begin"/>
        </w:r>
        <w:r w:rsidR="00B55FA6">
          <w:rPr>
            <w:noProof/>
            <w:webHidden/>
          </w:rPr>
          <w:instrText xml:space="preserve"> PAGEREF _Toc507062709 \h </w:instrText>
        </w:r>
        <w:r w:rsidR="00B55FA6">
          <w:rPr>
            <w:noProof/>
            <w:webHidden/>
          </w:rPr>
        </w:r>
        <w:r w:rsidR="00B55FA6">
          <w:rPr>
            <w:noProof/>
            <w:webHidden/>
          </w:rPr>
          <w:fldChar w:fldCharType="separate"/>
        </w:r>
        <w:r w:rsidR="00B55FA6">
          <w:rPr>
            <w:noProof/>
            <w:webHidden/>
          </w:rPr>
          <w:t>86</w:t>
        </w:r>
        <w:r w:rsidR="00B55FA6">
          <w:rPr>
            <w:noProof/>
            <w:webHidden/>
          </w:rPr>
          <w:fldChar w:fldCharType="end"/>
        </w:r>
      </w:hyperlink>
    </w:p>
    <w:p w14:paraId="551AD604" w14:textId="5C9DA330" w:rsidR="00B55FA6" w:rsidRDefault="00774C60">
      <w:pPr>
        <w:pStyle w:val="TOC3"/>
        <w:rPr>
          <w:rFonts w:asciiTheme="minorHAnsi" w:eastAsiaTheme="minorEastAsia" w:hAnsiTheme="minorHAnsi" w:cstheme="minorBidi"/>
          <w:noProof/>
          <w:sz w:val="22"/>
          <w:szCs w:val="22"/>
          <w:lang w:val="en-US"/>
        </w:rPr>
      </w:pPr>
      <w:hyperlink w:anchor="_Toc507062710" w:history="1">
        <w:r w:rsidR="00B55FA6" w:rsidRPr="00F524CA">
          <w:rPr>
            <w:rStyle w:val="Hyperlink"/>
            <w:noProof/>
            <w:lang w:val="en-US"/>
          </w:rPr>
          <w:t>5.2.1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Arab Emirates (AE)</w:t>
        </w:r>
        <w:r w:rsidR="00B55FA6">
          <w:rPr>
            <w:noProof/>
            <w:webHidden/>
          </w:rPr>
          <w:tab/>
        </w:r>
        <w:r w:rsidR="00B55FA6">
          <w:rPr>
            <w:noProof/>
            <w:webHidden/>
          </w:rPr>
          <w:fldChar w:fldCharType="begin"/>
        </w:r>
        <w:r w:rsidR="00B55FA6">
          <w:rPr>
            <w:noProof/>
            <w:webHidden/>
          </w:rPr>
          <w:instrText xml:space="preserve"> PAGEREF _Toc507062710 \h </w:instrText>
        </w:r>
        <w:r w:rsidR="00B55FA6">
          <w:rPr>
            <w:noProof/>
            <w:webHidden/>
          </w:rPr>
        </w:r>
        <w:r w:rsidR="00B55FA6">
          <w:rPr>
            <w:noProof/>
            <w:webHidden/>
          </w:rPr>
          <w:fldChar w:fldCharType="separate"/>
        </w:r>
        <w:r w:rsidR="00B55FA6">
          <w:rPr>
            <w:noProof/>
            <w:webHidden/>
          </w:rPr>
          <w:t>86</w:t>
        </w:r>
        <w:r w:rsidR="00B55FA6">
          <w:rPr>
            <w:noProof/>
            <w:webHidden/>
          </w:rPr>
          <w:fldChar w:fldCharType="end"/>
        </w:r>
      </w:hyperlink>
    </w:p>
    <w:p w14:paraId="01913D23" w14:textId="413145EF" w:rsidR="00B55FA6" w:rsidRDefault="00774C60">
      <w:pPr>
        <w:pStyle w:val="TOC3"/>
        <w:rPr>
          <w:rFonts w:asciiTheme="minorHAnsi" w:eastAsiaTheme="minorEastAsia" w:hAnsiTheme="minorHAnsi" w:cstheme="minorBidi"/>
          <w:noProof/>
          <w:sz w:val="22"/>
          <w:szCs w:val="22"/>
          <w:lang w:val="en-US"/>
        </w:rPr>
      </w:pPr>
      <w:hyperlink w:anchor="_Toc507062711" w:history="1">
        <w:r w:rsidR="00B55FA6" w:rsidRPr="00F524CA">
          <w:rPr>
            <w:rStyle w:val="Hyperlink"/>
            <w:noProof/>
            <w:lang w:val="en-US"/>
          </w:rPr>
          <w:t>5.2.2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Australia (AU)</w:t>
        </w:r>
        <w:r w:rsidR="00B55FA6">
          <w:rPr>
            <w:noProof/>
            <w:webHidden/>
          </w:rPr>
          <w:tab/>
        </w:r>
        <w:r w:rsidR="00B55FA6">
          <w:rPr>
            <w:noProof/>
            <w:webHidden/>
          </w:rPr>
          <w:fldChar w:fldCharType="begin"/>
        </w:r>
        <w:r w:rsidR="00B55FA6">
          <w:rPr>
            <w:noProof/>
            <w:webHidden/>
          </w:rPr>
          <w:instrText xml:space="preserve"> PAGEREF _Toc507062711 \h </w:instrText>
        </w:r>
        <w:r w:rsidR="00B55FA6">
          <w:rPr>
            <w:noProof/>
            <w:webHidden/>
          </w:rPr>
        </w:r>
        <w:r w:rsidR="00B55FA6">
          <w:rPr>
            <w:noProof/>
            <w:webHidden/>
          </w:rPr>
          <w:fldChar w:fldCharType="separate"/>
        </w:r>
        <w:r w:rsidR="00B55FA6">
          <w:rPr>
            <w:noProof/>
            <w:webHidden/>
          </w:rPr>
          <w:t>87</w:t>
        </w:r>
        <w:r w:rsidR="00B55FA6">
          <w:rPr>
            <w:noProof/>
            <w:webHidden/>
          </w:rPr>
          <w:fldChar w:fldCharType="end"/>
        </w:r>
      </w:hyperlink>
    </w:p>
    <w:p w14:paraId="3BE3077C" w14:textId="4B8DE243" w:rsidR="00B55FA6" w:rsidRDefault="00774C60">
      <w:pPr>
        <w:pStyle w:val="TOC3"/>
        <w:rPr>
          <w:rFonts w:asciiTheme="minorHAnsi" w:eastAsiaTheme="minorEastAsia" w:hAnsiTheme="minorHAnsi" w:cstheme="minorBidi"/>
          <w:noProof/>
          <w:sz w:val="22"/>
          <w:szCs w:val="22"/>
          <w:lang w:val="en-US"/>
        </w:rPr>
      </w:pPr>
      <w:hyperlink w:anchor="_Toc507062712" w:history="1">
        <w:r w:rsidR="00B55FA6" w:rsidRPr="00F524CA">
          <w:rPr>
            <w:rStyle w:val="Hyperlink"/>
            <w:noProof/>
            <w:lang w:val="en-US"/>
          </w:rPr>
          <w:t>5.2.3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China (CN)</w:t>
        </w:r>
        <w:r w:rsidR="00B55FA6">
          <w:rPr>
            <w:noProof/>
            <w:webHidden/>
          </w:rPr>
          <w:tab/>
        </w:r>
        <w:r w:rsidR="00B55FA6">
          <w:rPr>
            <w:noProof/>
            <w:webHidden/>
          </w:rPr>
          <w:fldChar w:fldCharType="begin"/>
        </w:r>
        <w:r w:rsidR="00B55FA6">
          <w:rPr>
            <w:noProof/>
            <w:webHidden/>
          </w:rPr>
          <w:instrText xml:space="preserve"> PAGEREF _Toc507062712 \h </w:instrText>
        </w:r>
        <w:r w:rsidR="00B55FA6">
          <w:rPr>
            <w:noProof/>
            <w:webHidden/>
          </w:rPr>
        </w:r>
        <w:r w:rsidR="00B55FA6">
          <w:rPr>
            <w:noProof/>
            <w:webHidden/>
          </w:rPr>
          <w:fldChar w:fldCharType="separate"/>
        </w:r>
        <w:r w:rsidR="00B55FA6">
          <w:rPr>
            <w:noProof/>
            <w:webHidden/>
          </w:rPr>
          <w:t>87</w:t>
        </w:r>
        <w:r w:rsidR="00B55FA6">
          <w:rPr>
            <w:noProof/>
            <w:webHidden/>
          </w:rPr>
          <w:fldChar w:fldCharType="end"/>
        </w:r>
      </w:hyperlink>
    </w:p>
    <w:p w14:paraId="0FA2FA7D" w14:textId="0241EECD" w:rsidR="00B55FA6" w:rsidRDefault="00774C60">
      <w:pPr>
        <w:pStyle w:val="TOC3"/>
        <w:rPr>
          <w:rFonts w:asciiTheme="minorHAnsi" w:eastAsiaTheme="minorEastAsia" w:hAnsiTheme="minorHAnsi" w:cstheme="minorBidi"/>
          <w:noProof/>
          <w:sz w:val="22"/>
          <w:szCs w:val="22"/>
          <w:lang w:val="en-US"/>
        </w:rPr>
      </w:pPr>
      <w:hyperlink w:anchor="_Toc507062713" w:history="1">
        <w:r w:rsidR="00B55FA6" w:rsidRPr="00F524CA">
          <w:rPr>
            <w:rStyle w:val="Hyperlink"/>
            <w:noProof/>
            <w:lang w:val="en-US"/>
          </w:rPr>
          <w:t>5.2.4</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Germany (DE)</w:t>
        </w:r>
        <w:r w:rsidR="00B55FA6">
          <w:rPr>
            <w:noProof/>
            <w:webHidden/>
          </w:rPr>
          <w:tab/>
        </w:r>
        <w:r w:rsidR="00B55FA6">
          <w:rPr>
            <w:noProof/>
            <w:webHidden/>
          </w:rPr>
          <w:fldChar w:fldCharType="begin"/>
        </w:r>
        <w:r w:rsidR="00B55FA6">
          <w:rPr>
            <w:noProof/>
            <w:webHidden/>
          </w:rPr>
          <w:instrText xml:space="preserve"> PAGEREF _Toc507062713 \h </w:instrText>
        </w:r>
        <w:r w:rsidR="00B55FA6">
          <w:rPr>
            <w:noProof/>
            <w:webHidden/>
          </w:rPr>
        </w:r>
        <w:r w:rsidR="00B55FA6">
          <w:rPr>
            <w:noProof/>
            <w:webHidden/>
          </w:rPr>
          <w:fldChar w:fldCharType="separate"/>
        </w:r>
        <w:r w:rsidR="00B55FA6">
          <w:rPr>
            <w:noProof/>
            <w:webHidden/>
          </w:rPr>
          <w:t>88</w:t>
        </w:r>
        <w:r w:rsidR="00B55FA6">
          <w:rPr>
            <w:noProof/>
            <w:webHidden/>
          </w:rPr>
          <w:fldChar w:fldCharType="end"/>
        </w:r>
      </w:hyperlink>
    </w:p>
    <w:p w14:paraId="7A705590" w14:textId="11417CD9" w:rsidR="00B55FA6" w:rsidRDefault="00774C60">
      <w:pPr>
        <w:pStyle w:val="TOC3"/>
        <w:rPr>
          <w:rFonts w:asciiTheme="minorHAnsi" w:eastAsiaTheme="minorEastAsia" w:hAnsiTheme="minorHAnsi" w:cstheme="minorBidi"/>
          <w:noProof/>
          <w:sz w:val="22"/>
          <w:szCs w:val="22"/>
          <w:lang w:val="en-US"/>
        </w:rPr>
      </w:pPr>
      <w:hyperlink w:anchor="_Toc507062714" w:history="1">
        <w:r w:rsidR="00B55FA6" w:rsidRPr="00F524CA">
          <w:rPr>
            <w:rStyle w:val="Hyperlink"/>
            <w:noProof/>
            <w:lang w:val="en-US"/>
          </w:rPr>
          <w:t>5.2.5</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France (FR)</w:t>
        </w:r>
        <w:r w:rsidR="00B55FA6">
          <w:rPr>
            <w:noProof/>
            <w:webHidden/>
          </w:rPr>
          <w:tab/>
        </w:r>
        <w:r w:rsidR="00B55FA6">
          <w:rPr>
            <w:noProof/>
            <w:webHidden/>
          </w:rPr>
          <w:fldChar w:fldCharType="begin"/>
        </w:r>
        <w:r w:rsidR="00B55FA6">
          <w:rPr>
            <w:noProof/>
            <w:webHidden/>
          </w:rPr>
          <w:instrText xml:space="preserve"> PAGEREF _Toc507062714 \h </w:instrText>
        </w:r>
        <w:r w:rsidR="00B55FA6">
          <w:rPr>
            <w:noProof/>
            <w:webHidden/>
          </w:rPr>
        </w:r>
        <w:r w:rsidR="00B55FA6">
          <w:rPr>
            <w:noProof/>
            <w:webHidden/>
          </w:rPr>
          <w:fldChar w:fldCharType="separate"/>
        </w:r>
        <w:r w:rsidR="00B55FA6">
          <w:rPr>
            <w:noProof/>
            <w:webHidden/>
          </w:rPr>
          <w:t>88</w:t>
        </w:r>
        <w:r w:rsidR="00B55FA6">
          <w:rPr>
            <w:noProof/>
            <w:webHidden/>
          </w:rPr>
          <w:fldChar w:fldCharType="end"/>
        </w:r>
      </w:hyperlink>
    </w:p>
    <w:p w14:paraId="428F7271" w14:textId="6796C468" w:rsidR="00B55FA6" w:rsidRDefault="00774C60">
      <w:pPr>
        <w:pStyle w:val="TOC3"/>
        <w:rPr>
          <w:rFonts w:asciiTheme="minorHAnsi" w:eastAsiaTheme="minorEastAsia" w:hAnsiTheme="minorHAnsi" w:cstheme="minorBidi"/>
          <w:noProof/>
          <w:sz w:val="22"/>
          <w:szCs w:val="22"/>
          <w:lang w:val="en-US"/>
        </w:rPr>
      </w:pPr>
      <w:hyperlink w:anchor="_Toc507062715" w:history="1">
        <w:r w:rsidR="00B55FA6" w:rsidRPr="00F524CA">
          <w:rPr>
            <w:rStyle w:val="Hyperlink"/>
            <w:noProof/>
            <w:lang w:val="en-US"/>
          </w:rPr>
          <w:t>5.2.6</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Kingdom (GB)</w:t>
        </w:r>
        <w:r w:rsidR="00B55FA6">
          <w:rPr>
            <w:noProof/>
            <w:webHidden/>
          </w:rPr>
          <w:tab/>
        </w:r>
        <w:r w:rsidR="00B55FA6">
          <w:rPr>
            <w:noProof/>
            <w:webHidden/>
          </w:rPr>
          <w:fldChar w:fldCharType="begin"/>
        </w:r>
        <w:r w:rsidR="00B55FA6">
          <w:rPr>
            <w:noProof/>
            <w:webHidden/>
          </w:rPr>
          <w:instrText xml:space="preserve"> PAGEREF _Toc507062715 \h </w:instrText>
        </w:r>
        <w:r w:rsidR="00B55FA6">
          <w:rPr>
            <w:noProof/>
            <w:webHidden/>
          </w:rPr>
        </w:r>
        <w:r w:rsidR="00B55FA6">
          <w:rPr>
            <w:noProof/>
            <w:webHidden/>
          </w:rPr>
          <w:fldChar w:fldCharType="separate"/>
        </w:r>
        <w:r w:rsidR="00B55FA6">
          <w:rPr>
            <w:noProof/>
            <w:webHidden/>
          </w:rPr>
          <w:t>89</w:t>
        </w:r>
        <w:r w:rsidR="00B55FA6">
          <w:rPr>
            <w:noProof/>
            <w:webHidden/>
          </w:rPr>
          <w:fldChar w:fldCharType="end"/>
        </w:r>
      </w:hyperlink>
    </w:p>
    <w:p w14:paraId="14264015" w14:textId="6F842B42" w:rsidR="00B55FA6" w:rsidRDefault="00774C60">
      <w:pPr>
        <w:pStyle w:val="TOC3"/>
        <w:rPr>
          <w:rFonts w:asciiTheme="minorHAnsi" w:eastAsiaTheme="minorEastAsia" w:hAnsiTheme="minorHAnsi" w:cstheme="minorBidi"/>
          <w:noProof/>
          <w:sz w:val="22"/>
          <w:szCs w:val="22"/>
          <w:lang w:val="en-US"/>
        </w:rPr>
      </w:pPr>
      <w:hyperlink w:anchor="_Toc507062716" w:history="1">
        <w:r w:rsidR="00B55FA6" w:rsidRPr="00F524CA">
          <w:rPr>
            <w:rStyle w:val="Hyperlink"/>
            <w:noProof/>
            <w:lang w:val="en-US"/>
          </w:rPr>
          <w:t>5.2.7</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Kingdom of Saudi Arabia (SA)</w:t>
        </w:r>
        <w:r w:rsidR="00B55FA6">
          <w:rPr>
            <w:noProof/>
            <w:webHidden/>
          </w:rPr>
          <w:tab/>
        </w:r>
        <w:r w:rsidR="00B55FA6">
          <w:rPr>
            <w:noProof/>
            <w:webHidden/>
          </w:rPr>
          <w:fldChar w:fldCharType="begin"/>
        </w:r>
        <w:r w:rsidR="00B55FA6">
          <w:rPr>
            <w:noProof/>
            <w:webHidden/>
          </w:rPr>
          <w:instrText xml:space="preserve"> PAGEREF _Toc507062716 \h </w:instrText>
        </w:r>
        <w:r w:rsidR="00B55FA6">
          <w:rPr>
            <w:noProof/>
            <w:webHidden/>
          </w:rPr>
        </w:r>
        <w:r w:rsidR="00B55FA6">
          <w:rPr>
            <w:noProof/>
            <w:webHidden/>
          </w:rPr>
          <w:fldChar w:fldCharType="separate"/>
        </w:r>
        <w:r w:rsidR="00B55FA6">
          <w:rPr>
            <w:noProof/>
            <w:webHidden/>
          </w:rPr>
          <w:t>89</w:t>
        </w:r>
        <w:r w:rsidR="00B55FA6">
          <w:rPr>
            <w:noProof/>
            <w:webHidden/>
          </w:rPr>
          <w:fldChar w:fldCharType="end"/>
        </w:r>
      </w:hyperlink>
    </w:p>
    <w:p w14:paraId="1A750FBE" w14:textId="77456761" w:rsidR="00B55FA6" w:rsidRDefault="00774C60">
      <w:pPr>
        <w:pStyle w:val="TOC3"/>
        <w:rPr>
          <w:rFonts w:asciiTheme="minorHAnsi" w:eastAsiaTheme="minorEastAsia" w:hAnsiTheme="minorHAnsi" w:cstheme="minorBidi"/>
          <w:noProof/>
          <w:sz w:val="22"/>
          <w:szCs w:val="22"/>
          <w:lang w:val="en-US"/>
        </w:rPr>
      </w:pPr>
      <w:hyperlink w:anchor="_Toc507062717" w:history="1">
        <w:r w:rsidR="00B55FA6" w:rsidRPr="00F524CA">
          <w:rPr>
            <w:rStyle w:val="Hyperlink"/>
            <w:noProof/>
            <w:lang w:val="en-US"/>
          </w:rPr>
          <w:t>5.2.8</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States (US)</w:t>
        </w:r>
        <w:r w:rsidR="00B55FA6">
          <w:rPr>
            <w:noProof/>
            <w:webHidden/>
          </w:rPr>
          <w:tab/>
        </w:r>
        <w:r w:rsidR="00B55FA6">
          <w:rPr>
            <w:noProof/>
            <w:webHidden/>
          </w:rPr>
          <w:fldChar w:fldCharType="begin"/>
        </w:r>
        <w:r w:rsidR="00B55FA6">
          <w:rPr>
            <w:noProof/>
            <w:webHidden/>
          </w:rPr>
          <w:instrText xml:space="preserve"> PAGEREF _Toc507062717 \h </w:instrText>
        </w:r>
        <w:r w:rsidR="00B55FA6">
          <w:rPr>
            <w:noProof/>
            <w:webHidden/>
          </w:rPr>
        </w:r>
        <w:r w:rsidR="00B55FA6">
          <w:rPr>
            <w:noProof/>
            <w:webHidden/>
          </w:rPr>
          <w:fldChar w:fldCharType="separate"/>
        </w:r>
        <w:r w:rsidR="00B55FA6">
          <w:rPr>
            <w:noProof/>
            <w:webHidden/>
          </w:rPr>
          <w:t>91</w:t>
        </w:r>
        <w:r w:rsidR="00B55FA6">
          <w:rPr>
            <w:noProof/>
            <w:webHidden/>
          </w:rPr>
          <w:fldChar w:fldCharType="end"/>
        </w:r>
      </w:hyperlink>
    </w:p>
    <w:p w14:paraId="17E9A2A6" w14:textId="29C7C1D5" w:rsidR="00B55FA6" w:rsidRDefault="00774C60">
      <w:pPr>
        <w:pStyle w:val="TOC2"/>
        <w:rPr>
          <w:rFonts w:asciiTheme="minorHAnsi" w:eastAsiaTheme="minorEastAsia" w:hAnsiTheme="minorHAnsi" w:cstheme="minorBidi"/>
          <w:noProof/>
          <w:sz w:val="22"/>
          <w:szCs w:val="22"/>
          <w:lang w:val="en-US"/>
        </w:rPr>
      </w:pPr>
      <w:hyperlink w:anchor="_Toc507062718" w:history="1">
        <w:r w:rsidR="00B55FA6" w:rsidRPr="00F524CA">
          <w:rPr>
            <w:rStyle w:val="Hyperlink"/>
            <w:noProof/>
            <w:lang w:val="en-US"/>
          </w:rPr>
          <w:t>5.3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Home Address</w:t>
        </w:r>
        <w:r w:rsidR="00B55FA6">
          <w:rPr>
            <w:noProof/>
            <w:webHidden/>
          </w:rPr>
          <w:tab/>
        </w:r>
        <w:r w:rsidR="00B55FA6">
          <w:rPr>
            <w:noProof/>
            <w:webHidden/>
          </w:rPr>
          <w:fldChar w:fldCharType="begin"/>
        </w:r>
        <w:r w:rsidR="00B55FA6">
          <w:rPr>
            <w:noProof/>
            <w:webHidden/>
          </w:rPr>
          <w:instrText xml:space="preserve"> PAGEREF _Toc507062718 \h </w:instrText>
        </w:r>
        <w:r w:rsidR="00B55FA6">
          <w:rPr>
            <w:noProof/>
            <w:webHidden/>
          </w:rPr>
        </w:r>
        <w:r w:rsidR="00B55FA6">
          <w:rPr>
            <w:noProof/>
            <w:webHidden/>
          </w:rPr>
          <w:fldChar w:fldCharType="separate"/>
        </w:r>
        <w:r w:rsidR="00B55FA6">
          <w:rPr>
            <w:noProof/>
            <w:webHidden/>
          </w:rPr>
          <w:t>92</w:t>
        </w:r>
        <w:r w:rsidR="00B55FA6">
          <w:rPr>
            <w:noProof/>
            <w:webHidden/>
          </w:rPr>
          <w:fldChar w:fldCharType="end"/>
        </w:r>
      </w:hyperlink>
    </w:p>
    <w:p w14:paraId="79117DBD" w14:textId="5EA3F440" w:rsidR="00B55FA6" w:rsidRDefault="00774C60">
      <w:pPr>
        <w:pStyle w:val="TOC3"/>
        <w:rPr>
          <w:rFonts w:asciiTheme="minorHAnsi" w:eastAsiaTheme="minorEastAsia" w:hAnsiTheme="minorHAnsi" w:cstheme="minorBidi"/>
          <w:noProof/>
          <w:sz w:val="22"/>
          <w:szCs w:val="22"/>
          <w:lang w:val="en-US"/>
        </w:rPr>
      </w:pPr>
      <w:hyperlink w:anchor="_Toc507062719" w:history="1">
        <w:r w:rsidR="00B55FA6" w:rsidRPr="00F524CA">
          <w:rPr>
            <w:rStyle w:val="Hyperlink"/>
            <w:noProof/>
            <w:lang w:val="en-US"/>
          </w:rPr>
          <w:t>5.3.1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Arab Emirates (AE)</w:t>
        </w:r>
        <w:r w:rsidR="00B55FA6">
          <w:rPr>
            <w:noProof/>
            <w:webHidden/>
          </w:rPr>
          <w:tab/>
        </w:r>
        <w:r w:rsidR="00B55FA6">
          <w:rPr>
            <w:noProof/>
            <w:webHidden/>
          </w:rPr>
          <w:fldChar w:fldCharType="begin"/>
        </w:r>
        <w:r w:rsidR="00B55FA6">
          <w:rPr>
            <w:noProof/>
            <w:webHidden/>
          </w:rPr>
          <w:instrText xml:space="preserve"> PAGEREF _Toc507062719 \h </w:instrText>
        </w:r>
        <w:r w:rsidR="00B55FA6">
          <w:rPr>
            <w:noProof/>
            <w:webHidden/>
          </w:rPr>
        </w:r>
        <w:r w:rsidR="00B55FA6">
          <w:rPr>
            <w:noProof/>
            <w:webHidden/>
          </w:rPr>
          <w:fldChar w:fldCharType="separate"/>
        </w:r>
        <w:r w:rsidR="00B55FA6">
          <w:rPr>
            <w:noProof/>
            <w:webHidden/>
          </w:rPr>
          <w:t>92</w:t>
        </w:r>
        <w:r w:rsidR="00B55FA6">
          <w:rPr>
            <w:noProof/>
            <w:webHidden/>
          </w:rPr>
          <w:fldChar w:fldCharType="end"/>
        </w:r>
      </w:hyperlink>
    </w:p>
    <w:p w14:paraId="2F11A7C8" w14:textId="745FBF7E" w:rsidR="00B55FA6" w:rsidRDefault="00774C60">
      <w:pPr>
        <w:pStyle w:val="TOC3"/>
        <w:rPr>
          <w:rFonts w:asciiTheme="minorHAnsi" w:eastAsiaTheme="minorEastAsia" w:hAnsiTheme="minorHAnsi" w:cstheme="minorBidi"/>
          <w:noProof/>
          <w:sz w:val="22"/>
          <w:szCs w:val="22"/>
          <w:lang w:val="en-US"/>
        </w:rPr>
      </w:pPr>
      <w:hyperlink w:anchor="_Toc507062720" w:history="1">
        <w:r w:rsidR="00B55FA6" w:rsidRPr="00F524CA">
          <w:rPr>
            <w:rStyle w:val="Hyperlink"/>
            <w:noProof/>
            <w:lang w:val="en-US"/>
          </w:rPr>
          <w:t>5.3.2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Australia (AU)</w:t>
        </w:r>
        <w:r w:rsidR="00B55FA6">
          <w:rPr>
            <w:noProof/>
            <w:webHidden/>
          </w:rPr>
          <w:tab/>
        </w:r>
        <w:r w:rsidR="00B55FA6">
          <w:rPr>
            <w:noProof/>
            <w:webHidden/>
          </w:rPr>
          <w:fldChar w:fldCharType="begin"/>
        </w:r>
        <w:r w:rsidR="00B55FA6">
          <w:rPr>
            <w:noProof/>
            <w:webHidden/>
          </w:rPr>
          <w:instrText xml:space="preserve"> PAGEREF _Toc507062720 \h </w:instrText>
        </w:r>
        <w:r w:rsidR="00B55FA6">
          <w:rPr>
            <w:noProof/>
            <w:webHidden/>
          </w:rPr>
        </w:r>
        <w:r w:rsidR="00B55FA6">
          <w:rPr>
            <w:noProof/>
            <w:webHidden/>
          </w:rPr>
          <w:fldChar w:fldCharType="separate"/>
        </w:r>
        <w:r w:rsidR="00B55FA6">
          <w:rPr>
            <w:noProof/>
            <w:webHidden/>
          </w:rPr>
          <w:t>92</w:t>
        </w:r>
        <w:r w:rsidR="00B55FA6">
          <w:rPr>
            <w:noProof/>
            <w:webHidden/>
          </w:rPr>
          <w:fldChar w:fldCharType="end"/>
        </w:r>
      </w:hyperlink>
    </w:p>
    <w:p w14:paraId="535E81B1" w14:textId="2BF1A2F9" w:rsidR="00B55FA6" w:rsidRDefault="00774C60">
      <w:pPr>
        <w:pStyle w:val="TOC3"/>
        <w:rPr>
          <w:rFonts w:asciiTheme="minorHAnsi" w:eastAsiaTheme="minorEastAsia" w:hAnsiTheme="minorHAnsi" w:cstheme="minorBidi"/>
          <w:noProof/>
          <w:sz w:val="22"/>
          <w:szCs w:val="22"/>
          <w:lang w:val="en-US"/>
        </w:rPr>
      </w:pPr>
      <w:hyperlink w:anchor="_Toc507062721" w:history="1">
        <w:r w:rsidR="00B55FA6" w:rsidRPr="00F524CA">
          <w:rPr>
            <w:rStyle w:val="Hyperlink"/>
            <w:noProof/>
            <w:lang w:val="en-US"/>
          </w:rPr>
          <w:t>5.3.3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China (CN)</w:t>
        </w:r>
        <w:r w:rsidR="00B55FA6">
          <w:rPr>
            <w:noProof/>
            <w:webHidden/>
          </w:rPr>
          <w:tab/>
        </w:r>
        <w:r w:rsidR="00B55FA6">
          <w:rPr>
            <w:noProof/>
            <w:webHidden/>
          </w:rPr>
          <w:fldChar w:fldCharType="begin"/>
        </w:r>
        <w:r w:rsidR="00B55FA6">
          <w:rPr>
            <w:noProof/>
            <w:webHidden/>
          </w:rPr>
          <w:instrText xml:space="preserve"> PAGEREF _Toc507062721 \h </w:instrText>
        </w:r>
        <w:r w:rsidR="00B55FA6">
          <w:rPr>
            <w:noProof/>
            <w:webHidden/>
          </w:rPr>
        </w:r>
        <w:r w:rsidR="00B55FA6">
          <w:rPr>
            <w:noProof/>
            <w:webHidden/>
          </w:rPr>
          <w:fldChar w:fldCharType="separate"/>
        </w:r>
        <w:r w:rsidR="00B55FA6">
          <w:rPr>
            <w:noProof/>
            <w:webHidden/>
          </w:rPr>
          <w:t>93</w:t>
        </w:r>
        <w:r w:rsidR="00B55FA6">
          <w:rPr>
            <w:noProof/>
            <w:webHidden/>
          </w:rPr>
          <w:fldChar w:fldCharType="end"/>
        </w:r>
      </w:hyperlink>
    </w:p>
    <w:p w14:paraId="6BA23B90" w14:textId="7BADBA26" w:rsidR="00B55FA6" w:rsidRDefault="00774C60">
      <w:pPr>
        <w:pStyle w:val="TOC3"/>
        <w:rPr>
          <w:rFonts w:asciiTheme="minorHAnsi" w:eastAsiaTheme="minorEastAsia" w:hAnsiTheme="minorHAnsi" w:cstheme="minorBidi"/>
          <w:noProof/>
          <w:sz w:val="22"/>
          <w:szCs w:val="22"/>
          <w:lang w:val="en-US"/>
        </w:rPr>
      </w:pPr>
      <w:hyperlink w:anchor="_Toc507062722" w:history="1">
        <w:r w:rsidR="00B55FA6" w:rsidRPr="00F524CA">
          <w:rPr>
            <w:rStyle w:val="Hyperlink"/>
            <w:noProof/>
            <w:lang w:val="en-US"/>
          </w:rPr>
          <w:t>5.3.4</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Germany (DE)</w:t>
        </w:r>
        <w:r w:rsidR="00B55FA6">
          <w:rPr>
            <w:noProof/>
            <w:webHidden/>
          </w:rPr>
          <w:tab/>
        </w:r>
        <w:r w:rsidR="00B55FA6">
          <w:rPr>
            <w:noProof/>
            <w:webHidden/>
          </w:rPr>
          <w:fldChar w:fldCharType="begin"/>
        </w:r>
        <w:r w:rsidR="00B55FA6">
          <w:rPr>
            <w:noProof/>
            <w:webHidden/>
          </w:rPr>
          <w:instrText xml:space="preserve"> PAGEREF _Toc507062722 \h </w:instrText>
        </w:r>
        <w:r w:rsidR="00B55FA6">
          <w:rPr>
            <w:noProof/>
            <w:webHidden/>
          </w:rPr>
        </w:r>
        <w:r w:rsidR="00B55FA6">
          <w:rPr>
            <w:noProof/>
            <w:webHidden/>
          </w:rPr>
          <w:fldChar w:fldCharType="separate"/>
        </w:r>
        <w:r w:rsidR="00B55FA6">
          <w:rPr>
            <w:noProof/>
            <w:webHidden/>
          </w:rPr>
          <w:t>93</w:t>
        </w:r>
        <w:r w:rsidR="00B55FA6">
          <w:rPr>
            <w:noProof/>
            <w:webHidden/>
          </w:rPr>
          <w:fldChar w:fldCharType="end"/>
        </w:r>
      </w:hyperlink>
    </w:p>
    <w:p w14:paraId="49D40277" w14:textId="56A0FDC2" w:rsidR="00B55FA6" w:rsidRDefault="00774C60">
      <w:pPr>
        <w:pStyle w:val="TOC3"/>
        <w:rPr>
          <w:rFonts w:asciiTheme="minorHAnsi" w:eastAsiaTheme="minorEastAsia" w:hAnsiTheme="minorHAnsi" w:cstheme="minorBidi"/>
          <w:noProof/>
          <w:sz w:val="22"/>
          <w:szCs w:val="22"/>
          <w:lang w:val="en-US"/>
        </w:rPr>
      </w:pPr>
      <w:hyperlink w:anchor="_Toc507062723" w:history="1">
        <w:r w:rsidR="00B55FA6" w:rsidRPr="00F524CA">
          <w:rPr>
            <w:rStyle w:val="Hyperlink"/>
            <w:noProof/>
            <w:lang w:val="en-US"/>
          </w:rPr>
          <w:t>5.3.5</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France (FR)</w:t>
        </w:r>
        <w:r w:rsidR="00B55FA6">
          <w:rPr>
            <w:noProof/>
            <w:webHidden/>
          </w:rPr>
          <w:tab/>
        </w:r>
        <w:r w:rsidR="00B55FA6">
          <w:rPr>
            <w:noProof/>
            <w:webHidden/>
          </w:rPr>
          <w:fldChar w:fldCharType="begin"/>
        </w:r>
        <w:r w:rsidR="00B55FA6">
          <w:rPr>
            <w:noProof/>
            <w:webHidden/>
          </w:rPr>
          <w:instrText xml:space="preserve"> PAGEREF _Toc507062723 \h </w:instrText>
        </w:r>
        <w:r w:rsidR="00B55FA6">
          <w:rPr>
            <w:noProof/>
            <w:webHidden/>
          </w:rPr>
        </w:r>
        <w:r w:rsidR="00B55FA6">
          <w:rPr>
            <w:noProof/>
            <w:webHidden/>
          </w:rPr>
          <w:fldChar w:fldCharType="separate"/>
        </w:r>
        <w:r w:rsidR="00B55FA6">
          <w:rPr>
            <w:noProof/>
            <w:webHidden/>
          </w:rPr>
          <w:t>93</w:t>
        </w:r>
        <w:r w:rsidR="00B55FA6">
          <w:rPr>
            <w:noProof/>
            <w:webHidden/>
          </w:rPr>
          <w:fldChar w:fldCharType="end"/>
        </w:r>
      </w:hyperlink>
    </w:p>
    <w:p w14:paraId="656F7282" w14:textId="4E7C2280" w:rsidR="00B55FA6" w:rsidRDefault="00774C60">
      <w:pPr>
        <w:pStyle w:val="TOC3"/>
        <w:rPr>
          <w:rFonts w:asciiTheme="minorHAnsi" w:eastAsiaTheme="minorEastAsia" w:hAnsiTheme="minorHAnsi" w:cstheme="minorBidi"/>
          <w:noProof/>
          <w:sz w:val="22"/>
          <w:szCs w:val="22"/>
          <w:lang w:val="en-US"/>
        </w:rPr>
      </w:pPr>
      <w:hyperlink w:anchor="_Toc507062724" w:history="1">
        <w:r w:rsidR="00B55FA6" w:rsidRPr="00F524CA">
          <w:rPr>
            <w:rStyle w:val="Hyperlink"/>
            <w:noProof/>
            <w:lang w:val="en-US"/>
          </w:rPr>
          <w:t>5.3.6</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Kingdom (GB)</w:t>
        </w:r>
        <w:r w:rsidR="00B55FA6">
          <w:rPr>
            <w:noProof/>
            <w:webHidden/>
          </w:rPr>
          <w:tab/>
        </w:r>
        <w:r w:rsidR="00B55FA6">
          <w:rPr>
            <w:noProof/>
            <w:webHidden/>
          </w:rPr>
          <w:fldChar w:fldCharType="begin"/>
        </w:r>
        <w:r w:rsidR="00B55FA6">
          <w:rPr>
            <w:noProof/>
            <w:webHidden/>
          </w:rPr>
          <w:instrText xml:space="preserve"> PAGEREF _Toc507062724 \h </w:instrText>
        </w:r>
        <w:r w:rsidR="00B55FA6">
          <w:rPr>
            <w:noProof/>
            <w:webHidden/>
          </w:rPr>
        </w:r>
        <w:r w:rsidR="00B55FA6">
          <w:rPr>
            <w:noProof/>
            <w:webHidden/>
          </w:rPr>
          <w:fldChar w:fldCharType="separate"/>
        </w:r>
        <w:r w:rsidR="00B55FA6">
          <w:rPr>
            <w:noProof/>
            <w:webHidden/>
          </w:rPr>
          <w:t>94</w:t>
        </w:r>
        <w:r w:rsidR="00B55FA6">
          <w:rPr>
            <w:noProof/>
            <w:webHidden/>
          </w:rPr>
          <w:fldChar w:fldCharType="end"/>
        </w:r>
      </w:hyperlink>
    </w:p>
    <w:p w14:paraId="7F88D8EA" w14:textId="4A62F1B8" w:rsidR="00B55FA6" w:rsidRDefault="00774C60">
      <w:pPr>
        <w:pStyle w:val="TOC3"/>
        <w:rPr>
          <w:rFonts w:asciiTheme="minorHAnsi" w:eastAsiaTheme="minorEastAsia" w:hAnsiTheme="minorHAnsi" w:cstheme="minorBidi"/>
          <w:noProof/>
          <w:sz w:val="22"/>
          <w:szCs w:val="22"/>
          <w:lang w:val="en-US"/>
        </w:rPr>
      </w:pPr>
      <w:hyperlink w:anchor="_Toc507062725" w:history="1">
        <w:r w:rsidR="00B55FA6" w:rsidRPr="00F524CA">
          <w:rPr>
            <w:rStyle w:val="Hyperlink"/>
            <w:noProof/>
            <w:lang w:val="en-US"/>
          </w:rPr>
          <w:t>5.3.7</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Kingdom of Saudi Arabia (SA)</w:t>
        </w:r>
        <w:r w:rsidR="00B55FA6">
          <w:rPr>
            <w:noProof/>
            <w:webHidden/>
          </w:rPr>
          <w:tab/>
        </w:r>
        <w:r w:rsidR="00B55FA6">
          <w:rPr>
            <w:noProof/>
            <w:webHidden/>
          </w:rPr>
          <w:fldChar w:fldCharType="begin"/>
        </w:r>
        <w:r w:rsidR="00B55FA6">
          <w:rPr>
            <w:noProof/>
            <w:webHidden/>
          </w:rPr>
          <w:instrText xml:space="preserve"> PAGEREF _Toc507062725 \h </w:instrText>
        </w:r>
        <w:r w:rsidR="00B55FA6">
          <w:rPr>
            <w:noProof/>
            <w:webHidden/>
          </w:rPr>
        </w:r>
        <w:r w:rsidR="00B55FA6">
          <w:rPr>
            <w:noProof/>
            <w:webHidden/>
          </w:rPr>
          <w:fldChar w:fldCharType="separate"/>
        </w:r>
        <w:r w:rsidR="00B55FA6">
          <w:rPr>
            <w:noProof/>
            <w:webHidden/>
          </w:rPr>
          <w:t>95</w:t>
        </w:r>
        <w:r w:rsidR="00B55FA6">
          <w:rPr>
            <w:noProof/>
            <w:webHidden/>
          </w:rPr>
          <w:fldChar w:fldCharType="end"/>
        </w:r>
      </w:hyperlink>
    </w:p>
    <w:p w14:paraId="3FF6743B" w14:textId="3573BC31" w:rsidR="00B55FA6" w:rsidRDefault="00774C60">
      <w:pPr>
        <w:pStyle w:val="TOC3"/>
        <w:rPr>
          <w:rFonts w:asciiTheme="minorHAnsi" w:eastAsiaTheme="minorEastAsia" w:hAnsiTheme="minorHAnsi" w:cstheme="minorBidi"/>
          <w:noProof/>
          <w:sz w:val="22"/>
          <w:szCs w:val="22"/>
          <w:lang w:val="en-US"/>
        </w:rPr>
      </w:pPr>
      <w:hyperlink w:anchor="_Toc507062726" w:history="1">
        <w:r w:rsidR="00B55FA6" w:rsidRPr="00F524CA">
          <w:rPr>
            <w:rStyle w:val="Hyperlink"/>
            <w:noProof/>
            <w:lang w:val="en-US"/>
          </w:rPr>
          <w:t>5.3.8</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States (US)</w:t>
        </w:r>
        <w:r w:rsidR="00B55FA6">
          <w:rPr>
            <w:noProof/>
            <w:webHidden/>
          </w:rPr>
          <w:tab/>
        </w:r>
        <w:r w:rsidR="00B55FA6">
          <w:rPr>
            <w:noProof/>
            <w:webHidden/>
          </w:rPr>
          <w:fldChar w:fldCharType="begin"/>
        </w:r>
        <w:r w:rsidR="00B55FA6">
          <w:rPr>
            <w:noProof/>
            <w:webHidden/>
          </w:rPr>
          <w:instrText xml:space="preserve"> PAGEREF _Toc507062726 \h </w:instrText>
        </w:r>
        <w:r w:rsidR="00B55FA6">
          <w:rPr>
            <w:noProof/>
            <w:webHidden/>
          </w:rPr>
        </w:r>
        <w:r w:rsidR="00B55FA6">
          <w:rPr>
            <w:noProof/>
            <w:webHidden/>
          </w:rPr>
          <w:fldChar w:fldCharType="separate"/>
        </w:r>
        <w:r w:rsidR="00B55FA6">
          <w:rPr>
            <w:noProof/>
            <w:webHidden/>
          </w:rPr>
          <w:t>95</w:t>
        </w:r>
        <w:r w:rsidR="00B55FA6">
          <w:rPr>
            <w:noProof/>
            <w:webHidden/>
          </w:rPr>
          <w:fldChar w:fldCharType="end"/>
        </w:r>
      </w:hyperlink>
    </w:p>
    <w:p w14:paraId="6CD5D293" w14:textId="4F542D9E" w:rsidR="00B55FA6" w:rsidRDefault="00774C60">
      <w:pPr>
        <w:pStyle w:val="TOC2"/>
        <w:rPr>
          <w:rFonts w:asciiTheme="minorHAnsi" w:eastAsiaTheme="minorEastAsia" w:hAnsiTheme="minorHAnsi" w:cstheme="minorBidi"/>
          <w:noProof/>
          <w:sz w:val="22"/>
          <w:szCs w:val="22"/>
          <w:lang w:val="en-US"/>
        </w:rPr>
      </w:pPr>
      <w:hyperlink w:anchor="_Toc507062727" w:history="1">
        <w:r w:rsidR="00B55FA6" w:rsidRPr="00F524CA">
          <w:rPr>
            <w:rStyle w:val="Hyperlink"/>
            <w:noProof/>
            <w:lang w:val="en-US"/>
          </w:rPr>
          <w:t>5.4</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Job Information</w:t>
        </w:r>
        <w:r w:rsidR="00B55FA6">
          <w:rPr>
            <w:noProof/>
            <w:webHidden/>
          </w:rPr>
          <w:tab/>
        </w:r>
        <w:r w:rsidR="00B55FA6">
          <w:rPr>
            <w:noProof/>
            <w:webHidden/>
          </w:rPr>
          <w:fldChar w:fldCharType="begin"/>
        </w:r>
        <w:r w:rsidR="00B55FA6">
          <w:rPr>
            <w:noProof/>
            <w:webHidden/>
          </w:rPr>
          <w:instrText xml:space="preserve"> PAGEREF _Toc507062727 \h </w:instrText>
        </w:r>
        <w:r w:rsidR="00B55FA6">
          <w:rPr>
            <w:noProof/>
            <w:webHidden/>
          </w:rPr>
        </w:r>
        <w:r w:rsidR="00B55FA6">
          <w:rPr>
            <w:noProof/>
            <w:webHidden/>
          </w:rPr>
          <w:fldChar w:fldCharType="separate"/>
        </w:r>
        <w:r w:rsidR="00B55FA6">
          <w:rPr>
            <w:noProof/>
            <w:webHidden/>
          </w:rPr>
          <w:t>96</w:t>
        </w:r>
        <w:r w:rsidR="00B55FA6">
          <w:rPr>
            <w:noProof/>
            <w:webHidden/>
          </w:rPr>
          <w:fldChar w:fldCharType="end"/>
        </w:r>
      </w:hyperlink>
    </w:p>
    <w:p w14:paraId="61FC34C1" w14:textId="463FDB0C" w:rsidR="00B55FA6" w:rsidRDefault="00774C60">
      <w:pPr>
        <w:pStyle w:val="TOC3"/>
        <w:rPr>
          <w:rFonts w:asciiTheme="minorHAnsi" w:eastAsiaTheme="minorEastAsia" w:hAnsiTheme="minorHAnsi" w:cstheme="minorBidi"/>
          <w:noProof/>
          <w:sz w:val="22"/>
          <w:szCs w:val="22"/>
          <w:lang w:val="en-US"/>
        </w:rPr>
      </w:pPr>
      <w:hyperlink w:anchor="_Toc507062729" w:history="1">
        <w:r w:rsidR="00B55FA6" w:rsidRPr="00F524CA">
          <w:rPr>
            <w:rStyle w:val="Hyperlink"/>
            <w:noProof/>
            <w:lang w:val="en-US"/>
          </w:rPr>
          <w:t>5.4.1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Arab Emirates (AE)</w:t>
        </w:r>
        <w:r w:rsidR="00B55FA6">
          <w:rPr>
            <w:noProof/>
            <w:webHidden/>
          </w:rPr>
          <w:tab/>
        </w:r>
        <w:r w:rsidR="00B55FA6">
          <w:rPr>
            <w:noProof/>
            <w:webHidden/>
          </w:rPr>
          <w:fldChar w:fldCharType="begin"/>
        </w:r>
        <w:r w:rsidR="00B55FA6">
          <w:rPr>
            <w:noProof/>
            <w:webHidden/>
          </w:rPr>
          <w:instrText xml:space="preserve"> PAGEREF _Toc507062729 \h </w:instrText>
        </w:r>
        <w:r w:rsidR="00B55FA6">
          <w:rPr>
            <w:noProof/>
            <w:webHidden/>
          </w:rPr>
        </w:r>
        <w:r w:rsidR="00B55FA6">
          <w:rPr>
            <w:noProof/>
            <w:webHidden/>
          </w:rPr>
          <w:fldChar w:fldCharType="separate"/>
        </w:r>
        <w:r w:rsidR="00B55FA6">
          <w:rPr>
            <w:noProof/>
            <w:webHidden/>
          </w:rPr>
          <w:t>96</w:t>
        </w:r>
        <w:r w:rsidR="00B55FA6">
          <w:rPr>
            <w:noProof/>
            <w:webHidden/>
          </w:rPr>
          <w:fldChar w:fldCharType="end"/>
        </w:r>
      </w:hyperlink>
    </w:p>
    <w:p w14:paraId="2380CAEC" w14:textId="18EF1AB1" w:rsidR="00B55FA6" w:rsidRDefault="00774C60">
      <w:pPr>
        <w:pStyle w:val="TOC3"/>
        <w:rPr>
          <w:rFonts w:asciiTheme="minorHAnsi" w:eastAsiaTheme="minorEastAsia" w:hAnsiTheme="minorHAnsi" w:cstheme="minorBidi"/>
          <w:noProof/>
          <w:sz w:val="22"/>
          <w:szCs w:val="22"/>
          <w:lang w:val="en-US"/>
        </w:rPr>
      </w:pPr>
      <w:hyperlink w:anchor="_Toc507062730" w:history="1">
        <w:r w:rsidR="00B55FA6" w:rsidRPr="00F524CA">
          <w:rPr>
            <w:rStyle w:val="Hyperlink"/>
            <w:noProof/>
            <w:lang w:val="en-US"/>
          </w:rPr>
          <w:t>5.4.2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Australia (AU)</w:t>
        </w:r>
        <w:r w:rsidR="00B55FA6">
          <w:rPr>
            <w:noProof/>
            <w:webHidden/>
          </w:rPr>
          <w:tab/>
        </w:r>
        <w:r w:rsidR="00B55FA6">
          <w:rPr>
            <w:noProof/>
            <w:webHidden/>
          </w:rPr>
          <w:fldChar w:fldCharType="begin"/>
        </w:r>
        <w:r w:rsidR="00B55FA6">
          <w:rPr>
            <w:noProof/>
            <w:webHidden/>
          </w:rPr>
          <w:instrText xml:space="preserve"> PAGEREF _Toc507062730 \h </w:instrText>
        </w:r>
        <w:r w:rsidR="00B55FA6">
          <w:rPr>
            <w:noProof/>
            <w:webHidden/>
          </w:rPr>
        </w:r>
        <w:r w:rsidR="00B55FA6">
          <w:rPr>
            <w:noProof/>
            <w:webHidden/>
          </w:rPr>
          <w:fldChar w:fldCharType="separate"/>
        </w:r>
        <w:r w:rsidR="00B55FA6">
          <w:rPr>
            <w:noProof/>
            <w:webHidden/>
          </w:rPr>
          <w:t>97</w:t>
        </w:r>
        <w:r w:rsidR="00B55FA6">
          <w:rPr>
            <w:noProof/>
            <w:webHidden/>
          </w:rPr>
          <w:fldChar w:fldCharType="end"/>
        </w:r>
      </w:hyperlink>
    </w:p>
    <w:p w14:paraId="1EF58E69" w14:textId="21AFAADC" w:rsidR="00B55FA6" w:rsidRDefault="00774C60">
      <w:pPr>
        <w:pStyle w:val="TOC3"/>
        <w:rPr>
          <w:rFonts w:asciiTheme="minorHAnsi" w:eastAsiaTheme="minorEastAsia" w:hAnsiTheme="minorHAnsi" w:cstheme="minorBidi"/>
          <w:noProof/>
          <w:sz w:val="22"/>
          <w:szCs w:val="22"/>
          <w:lang w:val="en-US"/>
        </w:rPr>
      </w:pPr>
      <w:hyperlink w:anchor="_Toc507062731" w:history="1">
        <w:r w:rsidR="00B55FA6" w:rsidRPr="00F524CA">
          <w:rPr>
            <w:rStyle w:val="Hyperlink"/>
            <w:noProof/>
            <w:lang w:val="en-US"/>
          </w:rPr>
          <w:t>5.4.3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China (CN)</w:t>
        </w:r>
        <w:r w:rsidR="00B55FA6">
          <w:rPr>
            <w:noProof/>
            <w:webHidden/>
          </w:rPr>
          <w:tab/>
        </w:r>
        <w:r w:rsidR="00B55FA6">
          <w:rPr>
            <w:noProof/>
            <w:webHidden/>
          </w:rPr>
          <w:fldChar w:fldCharType="begin"/>
        </w:r>
        <w:r w:rsidR="00B55FA6">
          <w:rPr>
            <w:noProof/>
            <w:webHidden/>
          </w:rPr>
          <w:instrText xml:space="preserve"> PAGEREF _Toc507062731 \h </w:instrText>
        </w:r>
        <w:r w:rsidR="00B55FA6">
          <w:rPr>
            <w:noProof/>
            <w:webHidden/>
          </w:rPr>
        </w:r>
        <w:r w:rsidR="00B55FA6">
          <w:rPr>
            <w:noProof/>
            <w:webHidden/>
          </w:rPr>
          <w:fldChar w:fldCharType="separate"/>
        </w:r>
        <w:r w:rsidR="00B55FA6">
          <w:rPr>
            <w:noProof/>
            <w:webHidden/>
          </w:rPr>
          <w:t>98</w:t>
        </w:r>
        <w:r w:rsidR="00B55FA6">
          <w:rPr>
            <w:noProof/>
            <w:webHidden/>
          </w:rPr>
          <w:fldChar w:fldCharType="end"/>
        </w:r>
      </w:hyperlink>
    </w:p>
    <w:p w14:paraId="4D652158" w14:textId="32197D4B" w:rsidR="00B55FA6" w:rsidRDefault="00774C60">
      <w:pPr>
        <w:pStyle w:val="TOC3"/>
        <w:rPr>
          <w:rFonts w:asciiTheme="minorHAnsi" w:eastAsiaTheme="minorEastAsia" w:hAnsiTheme="minorHAnsi" w:cstheme="minorBidi"/>
          <w:noProof/>
          <w:sz w:val="22"/>
          <w:szCs w:val="22"/>
          <w:lang w:val="en-US"/>
        </w:rPr>
      </w:pPr>
      <w:hyperlink w:anchor="_Toc507062732" w:history="1">
        <w:r w:rsidR="00B55FA6" w:rsidRPr="00F524CA">
          <w:rPr>
            <w:rStyle w:val="Hyperlink"/>
            <w:noProof/>
            <w:lang w:val="en-US"/>
          </w:rPr>
          <w:t>5.4.4</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Germany (DE)</w:t>
        </w:r>
        <w:r w:rsidR="00B55FA6">
          <w:rPr>
            <w:noProof/>
            <w:webHidden/>
          </w:rPr>
          <w:tab/>
        </w:r>
        <w:r w:rsidR="00B55FA6">
          <w:rPr>
            <w:noProof/>
            <w:webHidden/>
          </w:rPr>
          <w:fldChar w:fldCharType="begin"/>
        </w:r>
        <w:r w:rsidR="00B55FA6">
          <w:rPr>
            <w:noProof/>
            <w:webHidden/>
          </w:rPr>
          <w:instrText xml:space="preserve"> PAGEREF _Toc507062732 \h </w:instrText>
        </w:r>
        <w:r w:rsidR="00B55FA6">
          <w:rPr>
            <w:noProof/>
            <w:webHidden/>
          </w:rPr>
        </w:r>
        <w:r w:rsidR="00B55FA6">
          <w:rPr>
            <w:noProof/>
            <w:webHidden/>
          </w:rPr>
          <w:fldChar w:fldCharType="separate"/>
        </w:r>
        <w:r w:rsidR="00B55FA6">
          <w:rPr>
            <w:noProof/>
            <w:webHidden/>
          </w:rPr>
          <w:t>100</w:t>
        </w:r>
        <w:r w:rsidR="00B55FA6">
          <w:rPr>
            <w:noProof/>
            <w:webHidden/>
          </w:rPr>
          <w:fldChar w:fldCharType="end"/>
        </w:r>
      </w:hyperlink>
    </w:p>
    <w:p w14:paraId="3BBD0695" w14:textId="5B67EF02" w:rsidR="00B55FA6" w:rsidRDefault="00774C60">
      <w:pPr>
        <w:pStyle w:val="TOC3"/>
        <w:rPr>
          <w:rFonts w:asciiTheme="minorHAnsi" w:eastAsiaTheme="minorEastAsia" w:hAnsiTheme="minorHAnsi" w:cstheme="minorBidi"/>
          <w:noProof/>
          <w:sz w:val="22"/>
          <w:szCs w:val="22"/>
          <w:lang w:val="en-US"/>
        </w:rPr>
      </w:pPr>
      <w:hyperlink w:anchor="_Toc507062733" w:history="1">
        <w:r w:rsidR="00B55FA6" w:rsidRPr="00F524CA">
          <w:rPr>
            <w:rStyle w:val="Hyperlink"/>
            <w:noProof/>
            <w:lang w:val="en-US"/>
          </w:rPr>
          <w:t>5.4.5</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France (FR)</w:t>
        </w:r>
        <w:r w:rsidR="00B55FA6">
          <w:rPr>
            <w:noProof/>
            <w:webHidden/>
          </w:rPr>
          <w:tab/>
        </w:r>
        <w:r w:rsidR="00B55FA6">
          <w:rPr>
            <w:noProof/>
            <w:webHidden/>
          </w:rPr>
          <w:fldChar w:fldCharType="begin"/>
        </w:r>
        <w:r w:rsidR="00B55FA6">
          <w:rPr>
            <w:noProof/>
            <w:webHidden/>
          </w:rPr>
          <w:instrText xml:space="preserve"> PAGEREF _Toc507062733 \h </w:instrText>
        </w:r>
        <w:r w:rsidR="00B55FA6">
          <w:rPr>
            <w:noProof/>
            <w:webHidden/>
          </w:rPr>
        </w:r>
        <w:r w:rsidR="00B55FA6">
          <w:rPr>
            <w:noProof/>
            <w:webHidden/>
          </w:rPr>
          <w:fldChar w:fldCharType="separate"/>
        </w:r>
        <w:r w:rsidR="00B55FA6">
          <w:rPr>
            <w:noProof/>
            <w:webHidden/>
          </w:rPr>
          <w:t>101</w:t>
        </w:r>
        <w:r w:rsidR="00B55FA6">
          <w:rPr>
            <w:noProof/>
            <w:webHidden/>
          </w:rPr>
          <w:fldChar w:fldCharType="end"/>
        </w:r>
      </w:hyperlink>
    </w:p>
    <w:p w14:paraId="5DB26542" w14:textId="7B81F8A1" w:rsidR="00B55FA6" w:rsidRDefault="00774C60">
      <w:pPr>
        <w:pStyle w:val="TOC3"/>
        <w:rPr>
          <w:rFonts w:asciiTheme="minorHAnsi" w:eastAsiaTheme="minorEastAsia" w:hAnsiTheme="minorHAnsi" w:cstheme="minorBidi"/>
          <w:noProof/>
          <w:sz w:val="22"/>
          <w:szCs w:val="22"/>
          <w:lang w:val="en-US"/>
        </w:rPr>
      </w:pPr>
      <w:hyperlink w:anchor="_Toc507062734" w:history="1">
        <w:r w:rsidR="00B55FA6" w:rsidRPr="00F524CA">
          <w:rPr>
            <w:rStyle w:val="Hyperlink"/>
            <w:noProof/>
            <w:lang w:val="en-US"/>
          </w:rPr>
          <w:t>5.4.6</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Kingdom (GB)</w:t>
        </w:r>
        <w:r w:rsidR="00B55FA6">
          <w:rPr>
            <w:noProof/>
            <w:webHidden/>
          </w:rPr>
          <w:tab/>
        </w:r>
        <w:r w:rsidR="00B55FA6">
          <w:rPr>
            <w:noProof/>
            <w:webHidden/>
          </w:rPr>
          <w:fldChar w:fldCharType="begin"/>
        </w:r>
        <w:r w:rsidR="00B55FA6">
          <w:rPr>
            <w:noProof/>
            <w:webHidden/>
          </w:rPr>
          <w:instrText xml:space="preserve"> PAGEREF _Toc507062734 \h </w:instrText>
        </w:r>
        <w:r w:rsidR="00B55FA6">
          <w:rPr>
            <w:noProof/>
            <w:webHidden/>
          </w:rPr>
        </w:r>
        <w:r w:rsidR="00B55FA6">
          <w:rPr>
            <w:noProof/>
            <w:webHidden/>
          </w:rPr>
          <w:fldChar w:fldCharType="separate"/>
        </w:r>
        <w:r w:rsidR="00B55FA6">
          <w:rPr>
            <w:noProof/>
            <w:webHidden/>
          </w:rPr>
          <w:t>104</w:t>
        </w:r>
        <w:r w:rsidR="00B55FA6">
          <w:rPr>
            <w:noProof/>
            <w:webHidden/>
          </w:rPr>
          <w:fldChar w:fldCharType="end"/>
        </w:r>
      </w:hyperlink>
    </w:p>
    <w:p w14:paraId="1FE37ABB" w14:textId="06B672A9" w:rsidR="00B55FA6" w:rsidRDefault="00774C60">
      <w:pPr>
        <w:pStyle w:val="TOC3"/>
        <w:rPr>
          <w:rFonts w:asciiTheme="minorHAnsi" w:eastAsiaTheme="minorEastAsia" w:hAnsiTheme="minorHAnsi" w:cstheme="minorBidi"/>
          <w:noProof/>
          <w:sz w:val="22"/>
          <w:szCs w:val="22"/>
          <w:lang w:val="en-US"/>
        </w:rPr>
      </w:pPr>
      <w:hyperlink w:anchor="_Toc507062735" w:history="1">
        <w:r w:rsidR="00B55FA6" w:rsidRPr="00F524CA">
          <w:rPr>
            <w:rStyle w:val="Hyperlink"/>
            <w:noProof/>
            <w:lang w:val="en-US"/>
          </w:rPr>
          <w:t>5.4.7</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Kingdom of Saudi Arabia (SA)</w:t>
        </w:r>
        <w:r w:rsidR="00B55FA6">
          <w:rPr>
            <w:noProof/>
            <w:webHidden/>
          </w:rPr>
          <w:tab/>
        </w:r>
        <w:r w:rsidR="00B55FA6">
          <w:rPr>
            <w:noProof/>
            <w:webHidden/>
          </w:rPr>
          <w:fldChar w:fldCharType="begin"/>
        </w:r>
        <w:r w:rsidR="00B55FA6">
          <w:rPr>
            <w:noProof/>
            <w:webHidden/>
          </w:rPr>
          <w:instrText xml:space="preserve"> PAGEREF _Toc507062735 \h </w:instrText>
        </w:r>
        <w:r w:rsidR="00B55FA6">
          <w:rPr>
            <w:noProof/>
            <w:webHidden/>
          </w:rPr>
        </w:r>
        <w:r w:rsidR="00B55FA6">
          <w:rPr>
            <w:noProof/>
            <w:webHidden/>
          </w:rPr>
          <w:fldChar w:fldCharType="separate"/>
        </w:r>
        <w:r w:rsidR="00B55FA6">
          <w:rPr>
            <w:noProof/>
            <w:webHidden/>
          </w:rPr>
          <w:t>106</w:t>
        </w:r>
        <w:r w:rsidR="00B55FA6">
          <w:rPr>
            <w:noProof/>
            <w:webHidden/>
          </w:rPr>
          <w:fldChar w:fldCharType="end"/>
        </w:r>
      </w:hyperlink>
    </w:p>
    <w:p w14:paraId="74E82508" w14:textId="25790D5A" w:rsidR="00B55FA6" w:rsidRDefault="00774C60">
      <w:pPr>
        <w:pStyle w:val="TOC3"/>
        <w:rPr>
          <w:rFonts w:asciiTheme="minorHAnsi" w:eastAsiaTheme="minorEastAsia" w:hAnsiTheme="minorHAnsi" w:cstheme="minorBidi"/>
          <w:noProof/>
          <w:sz w:val="22"/>
          <w:szCs w:val="22"/>
          <w:lang w:val="en-US"/>
        </w:rPr>
      </w:pPr>
      <w:hyperlink w:anchor="_Toc507062736" w:history="1">
        <w:r w:rsidR="00B55FA6" w:rsidRPr="00F524CA">
          <w:rPr>
            <w:rStyle w:val="Hyperlink"/>
            <w:noProof/>
            <w:lang w:val="en-US"/>
          </w:rPr>
          <w:t>5.4.8</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States (US)</w:t>
        </w:r>
        <w:r w:rsidR="00B55FA6">
          <w:rPr>
            <w:noProof/>
            <w:webHidden/>
          </w:rPr>
          <w:tab/>
        </w:r>
        <w:r w:rsidR="00B55FA6">
          <w:rPr>
            <w:noProof/>
            <w:webHidden/>
          </w:rPr>
          <w:fldChar w:fldCharType="begin"/>
        </w:r>
        <w:r w:rsidR="00B55FA6">
          <w:rPr>
            <w:noProof/>
            <w:webHidden/>
          </w:rPr>
          <w:instrText xml:space="preserve"> PAGEREF _Toc507062736 \h </w:instrText>
        </w:r>
        <w:r w:rsidR="00B55FA6">
          <w:rPr>
            <w:noProof/>
            <w:webHidden/>
          </w:rPr>
        </w:r>
        <w:r w:rsidR="00B55FA6">
          <w:rPr>
            <w:noProof/>
            <w:webHidden/>
          </w:rPr>
          <w:fldChar w:fldCharType="separate"/>
        </w:r>
        <w:r w:rsidR="00B55FA6">
          <w:rPr>
            <w:noProof/>
            <w:webHidden/>
          </w:rPr>
          <w:t>108</w:t>
        </w:r>
        <w:r w:rsidR="00B55FA6">
          <w:rPr>
            <w:noProof/>
            <w:webHidden/>
          </w:rPr>
          <w:fldChar w:fldCharType="end"/>
        </w:r>
      </w:hyperlink>
    </w:p>
    <w:p w14:paraId="08E1A097" w14:textId="60F69DEC" w:rsidR="00B55FA6" w:rsidRDefault="00774C60">
      <w:pPr>
        <w:pStyle w:val="TOC2"/>
        <w:rPr>
          <w:rFonts w:asciiTheme="minorHAnsi" w:eastAsiaTheme="minorEastAsia" w:hAnsiTheme="minorHAnsi" w:cstheme="minorBidi"/>
          <w:noProof/>
          <w:sz w:val="22"/>
          <w:szCs w:val="22"/>
          <w:lang w:val="en-US"/>
        </w:rPr>
      </w:pPr>
      <w:hyperlink w:anchor="_Toc507063200" w:history="1">
        <w:r w:rsidR="00B55FA6" w:rsidRPr="00F524CA">
          <w:rPr>
            <w:rStyle w:val="Hyperlink"/>
            <w:noProof/>
            <w:lang w:val="en-US"/>
          </w:rPr>
          <w:t>5.5</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Compensation Information</w:t>
        </w:r>
        <w:r w:rsidR="00B55FA6">
          <w:rPr>
            <w:noProof/>
            <w:webHidden/>
          </w:rPr>
          <w:tab/>
        </w:r>
        <w:r w:rsidR="00B55FA6">
          <w:rPr>
            <w:noProof/>
            <w:webHidden/>
          </w:rPr>
          <w:fldChar w:fldCharType="begin"/>
        </w:r>
        <w:r w:rsidR="00B55FA6">
          <w:rPr>
            <w:noProof/>
            <w:webHidden/>
          </w:rPr>
          <w:instrText xml:space="preserve"> PAGEREF _Toc507063200 \h </w:instrText>
        </w:r>
        <w:r w:rsidR="00B55FA6">
          <w:rPr>
            <w:noProof/>
            <w:webHidden/>
          </w:rPr>
        </w:r>
        <w:r w:rsidR="00B55FA6">
          <w:rPr>
            <w:noProof/>
            <w:webHidden/>
          </w:rPr>
          <w:fldChar w:fldCharType="separate"/>
        </w:r>
        <w:r w:rsidR="00B55FA6">
          <w:rPr>
            <w:noProof/>
            <w:webHidden/>
          </w:rPr>
          <w:t>109</w:t>
        </w:r>
        <w:r w:rsidR="00B55FA6">
          <w:rPr>
            <w:noProof/>
            <w:webHidden/>
          </w:rPr>
          <w:fldChar w:fldCharType="end"/>
        </w:r>
      </w:hyperlink>
    </w:p>
    <w:p w14:paraId="52DA7DEC" w14:textId="232992D5" w:rsidR="00B55FA6" w:rsidRDefault="00774C60">
      <w:pPr>
        <w:pStyle w:val="TOC3"/>
        <w:rPr>
          <w:rFonts w:asciiTheme="minorHAnsi" w:eastAsiaTheme="minorEastAsia" w:hAnsiTheme="minorHAnsi" w:cstheme="minorBidi"/>
          <w:noProof/>
          <w:sz w:val="22"/>
          <w:szCs w:val="22"/>
          <w:lang w:val="en-US"/>
        </w:rPr>
      </w:pPr>
      <w:hyperlink w:anchor="_Toc507063201" w:history="1">
        <w:r w:rsidR="00B55FA6" w:rsidRPr="00F524CA">
          <w:rPr>
            <w:rStyle w:val="Hyperlink"/>
            <w:noProof/>
            <w:lang w:val="en-US"/>
          </w:rPr>
          <w:t>5.5.1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Arab Emirates (AE)</w:t>
        </w:r>
        <w:r w:rsidR="00B55FA6">
          <w:rPr>
            <w:noProof/>
            <w:webHidden/>
          </w:rPr>
          <w:tab/>
        </w:r>
        <w:r w:rsidR="00B55FA6">
          <w:rPr>
            <w:noProof/>
            <w:webHidden/>
          </w:rPr>
          <w:fldChar w:fldCharType="begin"/>
        </w:r>
        <w:r w:rsidR="00B55FA6">
          <w:rPr>
            <w:noProof/>
            <w:webHidden/>
          </w:rPr>
          <w:instrText xml:space="preserve"> PAGEREF _Toc507063201 \h </w:instrText>
        </w:r>
        <w:r w:rsidR="00B55FA6">
          <w:rPr>
            <w:noProof/>
            <w:webHidden/>
          </w:rPr>
        </w:r>
        <w:r w:rsidR="00B55FA6">
          <w:rPr>
            <w:noProof/>
            <w:webHidden/>
          </w:rPr>
          <w:fldChar w:fldCharType="separate"/>
        </w:r>
        <w:r w:rsidR="00B55FA6">
          <w:rPr>
            <w:noProof/>
            <w:webHidden/>
          </w:rPr>
          <w:t>109</w:t>
        </w:r>
        <w:r w:rsidR="00B55FA6">
          <w:rPr>
            <w:noProof/>
            <w:webHidden/>
          </w:rPr>
          <w:fldChar w:fldCharType="end"/>
        </w:r>
      </w:hyperlink>
    </w:p>
    <w:p w14:paraId="231DA200" w14:textId="2C8A4EF7" w:rsidR="00B55FA6" w:rsidRDefault="00774C60">
      <w:pPr>
        <w:pStyle w:val="TOC3"/>
        <w:rPr>
          <w:rFonts w:asciiTheme="minorHAnsi" w:eastAsiaTheme="minorEastAsia" w:hAnsiTheme="minorHAnsi" w:cstheme="minorBidi"/>
          <w:noProof/>
          <w:sz w:val="22"/>
          <w:szCs w:val="22"/>
          <w:lang w:val="en-US"/>
        </w:rPr>
      </w:pPr>
      <w:hyperlink w:anchor="_Toc507063202" w:history="1">
        <w:r w:rsidR="00B55FA6" w:rsidRPr="00F524CA">
          <w:rPr>
            <w:rStyle w:val="Hyperlink"/>
            <w:noProof/>
            <w:lang w:val="en-US"/>
          </w:rPr>
          <w:t>5.5.2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Australia (AU)</w:t>
        </w:r>
        <w:r w:rsidR="00B55FA6">
          <w:rPr>
            <w:noProof/>
            <w:webHidden/>
          </w:rPr>
          <w:tab/>
        </w:r>
        <w:r w:rsidR="00B55FA6">
          <w:rPr>
            <w:noProof/>
            <w:webHidden/>
          </w:rPr>
          <w:fldChar w:fldCharType="begin"/>
        </w:r>
        <w:r w:rsidR="00B55FA6">
          <w:rPr>
            <w:noProof/>
            <w:webHidden/>
          </w:rPr>
          <w:instrText xml:space="preserve"> PAGEREF _Toc507063202 \h </w:instrText>
        </w:r>
        <w:r w:rsidR="00B55FA6">
          <w:rPr>
            <w:noProof/>
            <w:webHidden/>
          </w:rPr>
        </w:r>
        <w:r w:rsidR="00B55FA6">
          <w:rPr>
            <w:noProof/>
            <w:webHidden/>
          </w:rPr>
          <w:fldChar w:fldCharType="separate"/>
        </w:r>
        <w:r w:rsidR="00B55FA6">
          <w:rPr>
            <w:noProof/>
            <w:webHidden/>
          </w:rPr>
          <w:t>110</w:t>
        </w:r>
        <w:r w:rsidR="00B55FA6">
          <w:rPr>
            <w:noProof/>
            <w:webHidden/>
          </w:rPr>
          <w:fldChar w:fldCharType="end"/>
        </w:r>
      </w:hyperlink>
    </w:p>
    <w:p w14:paraId="42DC969E" w14:textId="11141973" w:rsidR="00B55FA6" w:rsidRDefault="00774C60">
      <w:pPr>
        <w:pStyle w:val="TOC3"/>
        <w:rPr>
          <w:rFonts w:asciiTheme="minorHAnsi" w:eastAsiaTheme="minorEastAsia" w:hAnsiTheme="minorHAnsi" w:cstheme="minorBidi"/>
          <w:noProof/>
          <w:sz w:val="22"/>
          <w:szCs w:val="22"/>
          <w:lang w:val="en-US"/>
        </w:rPr>
      </w:pPr>
      <w:hyperlink w:anchor="_Toc507063203" w:history="1">
        <w:r w:rsidR="00B55FA6" w:rsidRPr="00F524CA">
          <w:rPr>
            <w:rStyle w:val="Hyperlink"/>
            <w:noProof/>
            <w:lang w:val="en-US"/>
          </w:rPr>
          <w:t>5.5.3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China (CN)</w:t>
        </w:r>
        <w:r w:rsidR="00B55FA6">
          <w:rPr>
            <w:noProof/>
            <w:webHidden/>
          </w:rPr>
          <w:tab/>
        </w:r>
        <w:r w:rsidR="00B55FA6">
          <w:rPr>
            <w:noProof/>
            <w:webHidden/>
          </w:rPr>
          <w:fldChar w:fldCharType="begin"/>
        </w:r>
        <w:r w:rsidR="00B55FA6">
          <w:rPr>
            <w:noProof/>
            <w:webHidden/>
          </w:rPr>
          <w:instrText xml:space="preserve"> PAGEREF _Toc507063203 \h </w:instrText>
        </w:r>
        <w:r w:rsidR="00B55FA6">
          <w:rPr>
            <w:noProof/>
            <w:webHidden/>
          </w:rPr>
        </w:r>
        <w:r w:rsidR="00B55FA6">
          <w:rPr>
            <w:noProof/>
            <w:webHidden/>
          </w:rPr>
          <w:fldChar w:fldCharType="separate"/>
        </w:r>
        <w:r w:rsidR="00B55FA6">
          <w:rPr>
            <w:noProof/>
            <w:webHidden/>
          </w:rPr>
          <w:t>112</w:t>
        </w:r>
        <w:r w:rsidR="00B55FA6">
          <w:rPr>
            <w:noProof/>
            <w:webHidden/>
          </w:rPr>
          <w:fldChar w:fldCharType="end"/>
        </w:r>
      </w:hyperlink>
    </w:p>
    <w:p w14:paraId="238B0337" w14:textId="2BF4CE5C" w:rsidR="00B55FA6" w:rsidRDefault="00774C60">
      <w:pPr>
        <w:pStyle w:val="TOC3"/>
        <w:rPr>
          <w:rFonts w:asciiTheme="minorHAnsi" w:eastAsiaTheme="minorEastAsia" w:hAnsiTheme="minorHAnsi" w:cstheme="minorBidi"/>
          <w:noProof/>
          <w:sz w:val="22"/>
          <w:szCs w:val="22"/>
          <w:lang w:val="en-US"/>
        </w:rPr>
      </w:pPr>
      <w:hyperlink w:anchor="_Toc507063204" w:history="1">
        <w:r w:rsidR="00B55FA6" w:rsidRPr="00F524CA">
          <w:rPr>
            <w:rStyle w:val="Hyperlink"/>
            <w:noProof/>
            <w:lang w:val="en-US"/>
          </w:rPr>
          <w:t>5.5.4</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Germany (DE)</w:t>
        </w:r>
        <w:r w:rsidR="00B55FA6">
          <w:rPr>
            <w:noProof/>
            <w:webHidden/>
          </w:rPr>
          <w:tab/>
        </w:r>
        <w:r w:rsidR="00B55FA6">
          <w:rPr>
            <w:noProof/>
            <w:webHidden/>
          </w:rPr>
          <w:fldChar w:fldCharType="begin"/>
        </w:r>
        <w:r w:rsidR="00B55FA6">
          <w:rPr>
            <w:noProof/>
            <w:webHidden/>
          </w:rPr>
          <w:instrText xml:space="preserve"> PAGEREF _Toc507063204 \h </w:instrText>
        </w:r>
        <w:r w:rsidR="00B55FA6">
          <w:rPr>
            <w:noProof/>
            <w:webHidden/>
          </w:rPr>
        </w:r>
        <w:r w:rsidR="00B55FA6">
          <w:rPr>
            <w:noProof/>
            <w:webHidden/>
          </w:rPr>
          <w:fldChar w:fldCharType="separate"/>
        </w:r>
        <w:r w:rsidR="00B55FA6">
          <w:rPr>
            <w:noProof/>
            <w:webHidden/>
          </w:rPr>
          <w:t>113</w:t>
        </w:r>
        <w:r w:rsidR="00B55FA6">
          <w:rPr>
            <w:noProof/>
            <w:webHidden/>
          </w:rPr>
          <w:fldChar w:fldCharType="end"/>
        </w:r>
      </w:hyperlink>
    </w:p>
    <w:p w14:paraId="27072A53" w14:textId="7B429C24" w:rsidR="00B55FA6" w:rsidRDefault="00774C60">
      <w:pPr>
        <w:pStyle w:val="TOC3"/>
        <w:rPr>
          <w:rFonts w:asciiTheme="minorHAnsi" w:eastAsiaTheme="minorEastAsia" w:hAnsiTheme="minorHAnsi" w:cstheme="minorBidi"/>
          <w:noProof/>
          <w:sz w:val="22"/>
          <w:szCs w:val="22"/>
          <w:lang w:val="en-US"/>
        </w:rPr>
      </w:pPr>
      <w:hyperlink w:anchor="_Toc507063205" w:history="1">
        <w:r w:rsidR="00B55FA6" w:rsidRPr="00F524CA">
          <w:rPr>
            <w:rStyle w:val="Hyperlink"/>
            <w:noProof/>
            <w:lang w:val="en-US"/>
          </w:rPr>
          <w:t>5.5.5</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France (FR)</w:t>
        </w:r>
        <w:r w:rsidR="00B55FA6">
          <w:rPr>
            <w:noProof/>
            <w:webHidden/>
          </w:rPr>
          <w:tab/>
        </w:r>
        <w:r w:rsidR="00B55FA6">
          <w:rPr>
            <w:noProof/>
            <w:webHidden/>
          </w:rPr>
          <w:fldChar w:fldCharType="begin"/>
        </w:r>
        <w:r w:rsidR="00B55FA6">
          <w:rPr>
            <w:noProof/>
            <w:webHidden/>
          </w:rPr>
          <w:instrText xml:space="preserve"> PAGEREF _Toc507063205 \h </w:instrText>
        </w:r>
        <w:r w:rsidR="00B55FA6">
          <w:rPr>
            <w:noProof/>
            <w:webHidden/>
          </w:rPr>
        </w:r>
        <w:r w:rsidR="00B55FA6">
          <w:rPr>
            <w:noProof/>
            <w:webHidden/>
          </w:rPr>
          <w:fldChar w:fldCharType="separate"/>
        </w:r>
        <w:r w:rsidR="00B55FA6">
          <w:rPr>
            <w:noProof/>
            <w:webHidden/>
          </w:rPr>
          <w:t>114</w:t>
        </w:r>
        <w:r w:rsidR="00B55FA6">
          <w:rPr>
            <w:noProof/>
            <w:webHidden/>
          </w:rPr>
          <w:fldChar w:fldCharType="end"/>
        </w:r>
      </w:hyperlink>
    </w:p>
    <w:p w14:paraId="58EF87B8" w14:textId="129CD27B" w:rsidR="00B55FA6" w:rsidRDefault="00774C60">
      <w:pPr>
        <w:pStyle w:val="TOC3"/>
        <w:rPr>
          <w:rFonts w:asciiTheme="minorHAnsi" w:eastAsiaTheme="minorEastAsia" w:hAnsiTheme="minorHAnsi" w:cstheme="minorBidi"/>
          <w:noProof/>
          <w:sz w:val="22"/>
          <w:szCs w:val="22"/>
          <w:lang w:val="en-US"/>
        </w:rPr>
      </w:pPr>
      <w:hyperlink w:anchor="_Toc507063206" w:history="1">
        <w:r w:rsidR="00B55FA6" w:rsidRPr="00F524CA">
          <w:rPr>
            <w:rStyle w:val="Hyperlink"/>
            <w:noProof/>
            <w:lang w:val="en-US"/>
          </w:rPr>
          <w:t>5.5.6</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Kingdom (GB)</w:t>
        </w:r>
        <w:r w:rsidR="00B55FA6">
          <w:rPr>
            <w:noProof/>
            <w:webHidden/>
          </w:rPr>
          <w:tab/>
        </w:r>
        <w:r w:rsidR="00B55FA6">
          <w:rPr>
            <w:noProof/>
            <w:webHidden/>
          </w:rPr>
          <w:fldChar w:fldCharType="begin"/>
        </w:r>
        <w:r w:rsidR="00B55FA6">
          <w:rPr>
            <w:noProof/>
            <w:webHidden/>
          </w:rPr>
          <w:instrText xml:space="preserve"> PAGEREF _Toc507063206 \h </w:instrText>
        </w:r>
        <w:r w:rsidR="00B55FA6">
          <w:rPr>
            <w:noProof/>
            <w:webHidden/>
          </w:rPr>
        </w:r>
        <w:r w:rsidR="00B55FA6">
          <w:rPr>
            <w:noProof/>
            <w:webHidden/>
          </w:rPr>
          <w:fldChar w:fldCharType="separate"/>
        </w:r>
        <w:r w:rsidR="00B55FA6">
          <w:rPr>
            <w:noProof/>
            <w:webHidden/>
          </w:rPr>
          <w:t>116</w:t>
        </w:r>
        <w:r w:rsidR="00B55FA6">
          <w:rPr>
            <w:noProof/>
            <w:webHidden/>
          </w:rPr>
          <w:fldChar w:fldCharType="end"/>
        </w:r>
      </w:hyperlink>
    </w:p>
    <w:p w14:paraId="78368850" w14:textId="77ED7C24" w:rsidR="00B55FA6" w:rsidRDefault="00774C60">
      <w:pPr>
        <w:pStyle w:val="TOC3"/>
        <w:rPr>
          <w:rFonts w:asciiTheme="minorHAnsi" w:eastAsiaTheme="minorEastAsia" w:hAnsiTheme="minorHAnsi" w:cstheme="minorBidi"/>
          <w:noProof/>
          <w:sz w:val="22"/>
          <w:szCs w:val="22"/>
          <w:lang w:val="en-US"/>
        </w:rPr>
      </w:pPr>
      <w:hyperlink w:anchor="_Toc507063207" w:history="1">
        <w:r w:rsidR="00B55FA6" w:rsidRPr="00F524CA">
          <w:rPr>
            <w:rStyle w:val="Hyperlink"/>
            <w:noProof/>
            <w:lang w:val="en-US"/>
          </w:rPr>
          <w:t>5.5.7</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Kingdom of Saudi Arabia (SA)</w:t>
        </w:r>
        <w:r w:rsidR="00B55FA6">
          <w:rPr>
            <w:noProof/>
            <w:webHidden/>
          </w:rPr>
          <w:tab/>
        </w:r>
        <w:r w:rsidR="00B55FA6">
          <w:rPr>
            <w:noProof/>
            <w:webHidden/>
          </w:rPr>
          <w:fldChar w:fldCharType="begin"/>
        </w:r>
        <w:r w:rsidR="00B55FA6">
          <w:rPr>
            <w:noProof/>
            <w:webHidden/>
          </w:rPr>
          <w:instrText xml:space="preserve"> PAGEREF _Toc507063207 \h </w:instrText>
        </w:r>
        <w:r w:rsidR="00B55FA6">
          <w:rPr>
            <w:noProof/>
            <w:webHidden/>
          </w:rPr>
        </w:r>
        <w:r w:rsidR="00B55FA6">
          <w:rPr>
            <w:noProof/>
            <w:webHidden/>
          </w:rPr>
          <w:fldChar w:fldCharType="separate"/>
        </w:r>
        <w:r w:rsidR="00B55FA6">
          <w:rPr>
            <w:noProof/>
            <w:webHidden/>
          </w:rPr>
          <w:t>117</w:t>
        </w:r>
        <w:r w:rsidR="00B55FA6">
          <w:rPr>
            <w:noProof/>
            <w:webHidden/>
          </w:rPr>
          <w:fldChar w:fldCharType="end"/>
        </w:r>
      </w:hyperlink>
    </w:p>
    <w:p w14:paraId="5F186989" w14:textId="0C8A467F" w:rsidR="00B55FA6" w:rsidRDefault="00774C60">
      <w:pPr>
        <w:pStyle w:val="TOC3"/>
        <w:rPr>
          <w:rFonts w:asciiTheme="minorHAnsi" w:eastAsiaTheme="minorEastAsia" w:hAnsiTheme="minorHAnsi" w:cstheme="minorBidi"/>
          <w:noProof/>
          <w:sz w:val="22"/>
          <w:szCs w:val="22"/>
          <w:lang w:val="en-US"/>
        </w:rPr>
      </w:pPr>
      <w:hyperlink w:anchor="_Toc507063208" w:history="1">
        <w:r w:rsidR="00B55FA6" w:rsidRPr="00F524CA">
          <w:rPr>
            <w:rStyle w:val="Hyperlink"/>
            <w:noProof/>
            <w:lang w:val="en-US"/>
          </w:rPr>
          <w:t>5.5.8</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States (US)</w:t>
        </w:r>
        <w:r w:rsidR="00B55FA6">
          <w:rPr>
            <w:noProof/>
            <w:webHidden/>
          </w:rPr>
          <w:tab/>
        </w:r>
        <w:r w:rsidR="00B55FA6">
          <w:rPr>
            <w:noProof/>
            <w:webHidden/>
          </w:rPr>
          <w:fldChar w:fldCharType="begin"/>
        </w:r>
        <w:r w:rsidR="00B55FA6">
          <w:rPr>
            <w:noProof/>
            <w:webHidden/>
          </w:rPr>
          <w:instrText xml:space="preserve"> PAGEREF _Toc507063208 \h </w:instrText>
        </w:r>
        <w:r w:rsidR="00B55FA6">
          <w:rPr>
            <w:noProof/>
            <w:webHidden/>
          </w:rPr>
        </w:r>
        <w:r w:rsidR="00B55FA6">
          <w:rPr>
            <w:noProof/>
            <w:webHidden/>
          </w:rPr>
          <w:fldChar w:fldCharType="separate"/>
        </w:r>
        <w:r w:rsidR="00B55FA6">
          <w:rPr>
            <w:noProof/>
            <w:webHidden/>
          </w:rPr>
          <w:t>118</w:t>
        </w:r>
        <w:r w:rsidR="00B55FA6">
          <w:rPr>
            <w:noProof/>
            <w:webHidden/>
          </w:rPr>
          <w:fldChar w:fldCharType="end"/>
        </w:r>
      </w:hyperlink>
    </w:p>
    <w:p w14:paraId="46958C01" w14:textId="781D5F6B" w:rsidR="00B55FA6" w:rsidRDefault="00774C60">
      <w:pPr>
        <w:pStyle w:val="TOC2"/>
        <w:rPr>
          <w:rFonts w:asciiTheme="minorHAnsi" w:eastAsiaTheme="minorEastAsia" w:hAnsiTheme="minorHAnsi" w:cstheme="minorBidi"/>
          <w:noProof/>
          <w:sz w:val="22"/>
          <w:szCs w:val="22"/>
          <w:lang w:val="en-US"/>
        </w:rPr>
      </w:pPr>
      <w:hyperlink w:anchor="_Toc507063209" w:history="1">
        <w:r w:rsidR="00B55FA6" w:rsidRPr="00F524CA">
          <w:rPr>
            <w:rStyle w:val="Hyperlink"/>
            <w:noProof/>
            <w:lang w:val="en-US"/>
          </w:rPr>
          <w:t>5.6</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Payment Information</w:t>
        </w:r>
        <w:r w:rsidR="00B55FA6">
          <w:rPr>
            <w:noProof/>
            <w:webHidden/>
          </w:rPr>
          <w:tab/>
        </w:r>
        <w:r w:rsidR="00B55FA6">
          <w:rPr>
            <w:noProof/>
            <w:webHidden/>
          </w:rPr>
          <w:fldChar w:fldCharType="begin"/>
        </w:r>
        <w:r w:rsidR="00B55FA6">
          <w:rPr>
            <w:noProof/>
            <w:webHidden/>
          </w:rPr>
          <w:instrText xml:space="preserve"> PAGEREF _Toc507063209 \h </w:instrText>
        </w:r>
        <w:r w:rsidR="00B55FA6">
          <w:rPr>
            <w:noProof/>
            <w:webHidden/>
          </w:rPr>
        </w:r>
        <w:r w:rsidR="00B55FA6">
          <w:rPr>
            <w:noProof/>
            <w:webHidden/>
          </w:rPr>
          <w:fldChar w:fldCharType="separate"/>
        </w:r>
        <w:r w:rsidR="00B55FA6">
          <w:rPr>
            <w:noProof/>
            <w:webHidden/>
          </w:rPr>
          <w:t>119</w:t>
        </w:r>
        <w:r w:rsidR="00B55FA6">
          <w:rPr>
            <w:noProof/>
            <w:webHidden/>
          </w:rPr>
          <w:fldChar w:fldCharType="end"/>
        </w:r>
      </w:hyperlink>
    </w:p>
    <w:p w14:paraId="7228D708" w14:textId="6BB5B39B" w:rsidR="00B55FA6" w:rsidRDefault="00774C60">
      <w:pPr>
        <w:pStyle w:val="TOC3"/>
        <w:rPr>
          <w:rFonts w:asciiTheme="minorHAnsi" w:eastAsiaTheme="minorEastAsia" w:hAnsiTheme="minorHAnsi" w:cstheme="minorBidi"/>
          <w:noProof/>
          <w:sz w:val="22"/>
          <w:szCs w:val="22"/>
          <w:lang w:val="en-US"/>
        </w:rPr>
      </w:pPr>
      <w:hyperlink w:anchor="_Toc507063210" w:history="1">
        <w:r w:rsidR="00B55FA6" w:rsidRPr="00F524CA">
          <w:rPr>
            <w:rStyle w:val="Hyperlink"/>
            <w:noProof/>
            <w:lang w:val="en-US"/>
          </w:rPr>
          <w:t>5.6.1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Arab Emirates (AE)</w:t>
        </w:r>
        <w:r w:rsidR="00B55FA6">
          <w:rPr>
            <w:noProof/>
            <w:webHidden/>
          </w:rPr>
          <w:tab/>
        </w:r>
        <w:r w:rsidR="00B55FA6">
          <w:rPr>
            <w:noProof/>
            <w:webHidden/>
          </w:rPr>
          <w:fldChar w:fldCharType="begin"/>
        </w:r>
        <w:r w:rsidR="00B55FA6">
          <w:rPr>
            <w:noProof/>
            <w:webHidden/>
          </w:rPr>
          <w:instrText xml:space="preserve"> PAGEREF _Toc507063210 \h </w:instrText>
        </w:r>
        <w:r w:rsidR="00B55FA6">
          <w:rPr>
            <w:noProof/>
            <w:webHidden/>
          </w:rPr>
        </w:r>
        <w:r w:rsidR="00B55FA6">
          <w:rPr>
            <w:noProof/>
            <w:webHidden/>
          </w:rPr>
          <w:fldChar w:fldCharType="separate"/>
        </w:r>
        <w:r w:rsidR="00B55FA6">
          <w:rPr>
            <w:noProof/>
            <w:webHidden/>
          </w:rPr>
          <w:t>119</w:t>
        </w:r>
        <w:r w:rsidR="00B55FA6">
          <w:rPr>
            <w:noProof/>
            <w:webHidden/>
          </w:rPr>
          <w:fldChar w:fldCharType="end"/>
        </w:r>
      </w:hyperlink>
    </w:p>
    <w:p w14:paraId="23CE317D" w14:textId="39573F3A" w:rsidR="00B55FA6" w:rsidRDefault="00774C60">
      <w:pPr>
        <w:pStyle w:val="TOC3"/>
        <w:rPr>
          <w:rFonts w:asciiTheme="minorHAnsi" w:eastAsiaTheme="minorEastAsia" w:hAnsiTheme="minorHAnsi" w:cstheme="minorBidi"/>
          <w:noProof/>
          <w:sz w:val="22"/>
          <w:szCs w:val="22"/>
          <w:lang w:val="en-US"/>
        </w:rPr>
      </w:pPr>
      <w:hyperlink w:anchor="_Toc507063211" w:history="1">
        <w:r w:rsidR="00B55FA6" w:rsidRPr="00F524CA">
          <w:rPr>
            <w:rStyle w:val="Hyperlink"/>
            <w:noProof/>
            <w:lang w:val="en-US"/>
          </w:rPr>
          <w:t>5.6.2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Australia (AU)</w:t>
        </w:r>
        <w:r w:rsidR="00B55FA6">
          <w:rPr>
            <w:noProof/>
            <w:webHidden/>
          </w:rPr>
          <w:tab/>
        </w:r>
        <w:r w:rsidR="00B55FA6">
          <w:rPr>
            <w:noProof/>
            <w:webHidden/>
          </w:rPr>
          <w:fldChar w:fldCharType="begin"/>
        </w:r>
        <w:r w:rsidR="00B55FA6">
          <w:rPr>
            <w:noProof/>
            <w:webHidden/>
          </w:rPr>
          <w:instrText xml:space="preserve"> PAGEREF _Toc507063211 \h </w:instrText>
        </w:r>
        <w:r w:rsidR="00B55FA6">
          <w:rPr>
            <w:noProof/>
            <w:webHidden/>
          </w:rPr>
        </w:r>
        <w:r w:rsidR="00B55FA6">
          <w:rPr>
            <w:noProof/>
            <w:webHidden/>
          </w:rPr>
          <w:fldChar w:fldCharType="separate"/>
        </w:r>
        <w:r w:rsidR="00B55FA6">
          <w:rPr>
            <w:noProof/>
            <w:webHidden/>
          </w:rPr>
          <w:t>119</w:t>
        </w:r>
        <w:r w:rsidR="00B55FA6">
          <w:rPr>
            <w:noProof/>
            <w:webHidden/>
          </w:rPr>
          <w:fldChar w:fldCharType="end"/>
        </w:r>
      </w:hyperlink>
    </w:p>
    <w:p w14:paraId="384D4B52" w14:textId="5DCF871F" w:rsidR="00B55FA6" w:rsidRDefault="00774C60">
      <w:pPr>
        <w:pStyle w:val="TOC3"/>
        <w:rPr>
          <w:rFonts w:asciiTheme="minorHAnsi" w:eastAsiaTheme="minorEastAsia" w:hAnsiTheme="minorHAnsi" w:cstheme="minorBidi"/>
          <w:noProof/>
          <w:sz w:val="22"/>
          <w:szCs w:val="22"/>
          <w:lang w:val="en-US"/>
        </w:rPr>
      </w:pPr>
      <w:hyperlink w:anchor="_Toc507063212" w:history="1">
        <w:r w:rsidR="00B55FA6" w:rsidRPr="00F524CA">
          <w:rPr>
            <w:rStyle w:val="Hyperlink"/>
            <w:noProof/>
            <w:lang w:val="en-US"/>
          </w:rPr>
          <w:t>5.6.3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China (CN)</w:t>
        </w:r>
        <w:r w:rsidR="00B55FA6">
          <w:rPr>
            <w:noProof/>
            <w:webHidden/>
          </w:rPr>
          <w:tab/>
        </w:r>
        <w:r w:rsidR="00B55FA6">
          <w:rPr>
            <w:noProof/>
            <w:webHidden/>
          </w:rPr>
          <w:fldChar w:fldCharType="begin"/>
        </w:r>
        <w:r w:rsidR="00B55FA6">
          <w:rPr>
            <w:noProof/>
            <w:webHidden/>
          </w:rPr>
          <w:instrText xml:space="preserve"> PAGEREF _Toc507063212 \h </w:instrText>
        </w:r>
        <w:r w:rsidR="00B55FA6">
          <w:rPr>
            <w:noProof/>
            <w:webHidden/>
          </w:rPr>
        </w:r>
        <w:r w:rsidR="00B55FA6">
          <w:rPr>
            <w:noProof/>
            <w:webHidden/>
          </w:rPr>
          <w:fldChar w:fldCharType="separate"/>
        </w:r>
        <w:r w:rsidR="00B55FA6">
          <w:rPr>
            <w:noProof/>
            <w:webHidden/>
          </w:rPr>
          <w:t>120</w:t>
        </w:r>
        <w:r w:rsidR="00B55FA6">
          <w:rPr>
            <w:noProof/>
            <w:webHidden/>
          </w:rPr>
          <w:fldChar w:fldCharType="end"/>
        </w:r>
      </w:hyperlink>
    </w:p>
    <w:p w14:paraId="084F6A80" w14:textId="62050241" w:rsidR="00B55FA6" w:rsidRDefault="00774C60">
      <w:pPr>
        <w:pStyle w:val="TOC3"/>
        <w:rPr>
          <w:rFonts w:asciiTheme="minorHAnsi" w:eastAsiaTheme="minorEastAsia" w:hAnsiTheme="minorHAnsi" w:cstheme="minorBidi"/>
          <w:noProof/>
          <w:sz w:val="22"/>
          <w:szCs w:val="22"/>
          <w:lang w:val="en-US"/>
        </w:rPr>
      </w:pPr>
      <w:hyperlink w:anchor="_Toc507063213" w:history="1">
        <w:r w:rsidR="00B55FA6" w:rsidRPr="00F524CA">
          <w:rPr>
            <w:rStyle w:val="Hyperlink"/>
            <w:noProof/>
            <w:lang w:val="en-US"/>
          </w:rPr>
          <w:t>5.6.4</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Germany (DE)</w:t>
        </w:r>
        <w:r w:rsidR="00B55FA6">
          <w:rPr>
            <w:noProof/>
            <w:webHidden/>
          </w:rPr>
          <w:tab/>
        </w:r>
        <w:r w:rsidR="00B55FA6">
          <w:rPr>
            <w:noProof/>
            <w:webHidden/>
          </w:rPr>
          <w:fldChar w:fldCharType="begin"/>
        </w:r>
        <w:r w:rsidR="00B55FA6">
          <w:rPr>
            <w:noProof/>
            <w:webHidden/>
          </w:rPr>
          <w:instrText xml:space="preserve"> PAGEREF _Toc507063213 \h </w:instrText>
        </w:r>
        <w:r w:rsidR="00B55FA6">
          <w:rPr>
            <w:noProof/>
            <w:webHidden/>
          </w:rPr>
        </w:r>
        <w:r w:rsidR="00B55FA6">
          <w:rPr>
            <w:noProof/>
            <w:webHidden/>
          </w:rPr>
          <w:fldChar w:fldCharType="separate"/>
        </w:r>
        <w:r w:rsidR="00B55FA6">
          <w:rPr>
            <w:noProof/>
            <w:webHidden/>
          </w:rPr>
          <w:t>120</w:t>
        </w:r>
        <w:r w:rsidR="00B55FA6">
          <w:rPr>
            <w:noProof/>
            <w:webHidden/>
          </w:rPr>
          <w:fldChar w:fldCharType="end"/>
        </w:r>
      </w:hyperlink>
    </w:p>
    <w:p w14:paraId="69B55E94" w14:textId="0CF8ECCC" w:rsidR="00B55FA6" w:rsidRDefault="00774C60">
      <w:pPr>
        <w:pStyle w:val="TOC3"/>
        <w:rPr>
          <w:rFonts w:asciiTheme="minorHAnsi" w:eastAsiaTheme="minorEastAsia" w:hAnsiTheme="minorHAnsi" w:cstheme="minorBidi"/>
          <w:noProof/>
          <w:sz w:val="22"/>
          <w:szCs w:val="22"/>
          <w:lang w:val="en-US"/>
        </w:rPr>
      </w:pPr>
      <w:hyperlink w:anchor="_Toc507063214" w:history="1">
        <w:r w:rsidR="00B55FA6" w:rsidRPr="00F524CA">
          <w:rPr>
            <w:rStyle w:val="Hyperlink"/>
            <w:noProof/>
            <w:lang w:val="en-US"/>
          </w:rPr>
          <w:t>5.6.5</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France (FR)</w:t>
        </w:r>
        <w:r w:rsidR="00B55FA6">
          <w:rPr>
            <w:noProof/>
            <w:webHidden/>
          </w:rPr>
          <w:tab/>
        </w:r>
        <w:r w:rsidR="00B55FA6">
          <w:rPr>
            <w:noProof/>
            <w:webHidden/>
          </w:rPr>
          <w:fldChar w:fldCharType="begin"/>
        </w:r>
        <w:r w:rsidR="00B55FA6">
          <w:rPr>
            <w:noProof/>
            <w:webHidden/>
          </w:rPr>
          <w:instrText xml:space="preserve"> PAGEREF _Toc507063214 \h </w:instrText>
        </w:r>
        <w:r w:rsidR="00B55FA6">
          <w:rPr>
            <w:noProof/>
            <w:webHidden/>
          </w:rPr>
        </w:r>
        <w:r w:rsidR="00B55FA6">
          <w:rPr>
            <w:noProof/>
            <w:webHidden/>
          </w:rPr>
          <w:fldChar w:fldCharType="separate"/>
        </w:r>
        <w:r w:rsidR="00B55FA6">
          <w:rPr>
            <w:noProof/>
            <w:webHidden/>
          </w:rPr>
          <w:t>120</w:t>
        </w:r>
        <w:r w:rsidR="00B55FA6">
          <w:rPr>
            <w:noProof/>
            <w:webHidden/>
          </w:rPr>
          <w:fldChar w:fldCharType="end"/>
        </w:r>
      </w:hyperlink>
    </w:p>
    <w:p w14:paraId="6DFA48CD" w14:textId="064E7ADE" w:rsidR="00B55FA6" w:rsidRDefault="00774C60">
      <w:pPr>
        <w:pStyle w:val="TOC3"/>
        <w:rPr>
          <w:rFonts w:asciiTheme="minorHAnsi" w:eastAsiaTheme="minorEastAsia" w:hAnsiTheme="minorHAnsi" w:cstheme="minorBidi"/>
          <w:noProof/>
          <w:sz w:val="22"/>
          <w:szCs w:val="22"/>
          <w:lang w:val="en-US"/>
        </w:rPr>
      </w:pPr>
      <w:hyperlink w:anchor="_Toc507063215" w:history="1">
        <w:r w:rsidR="00B55FA6" w:rsidRPr="00F524CA">
          <w:rPr>
            <w:rStyle w:val="Hyperlink"/>
            <w:noProof/>
            <w:lang w:val="en-US"/>
          </w:rPr>
          <w:t>5.6.6</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Kingdom (GB)</w:t>
        </w:r>
        <w:r w:rsidR="00B55FA6">
          <w:rPr>
            <w:noProof/>
            <w:webHidden/>
          </w:rPr>
          <w:tab/>
        </w:r>
        <w:r w:rsidR="00B55FA6">
          <w:rPr>
            <w:noProof/>
            <w:webHidden/>
          </w:rPr>
          <w:fldChar w:fldCharType="begin"/>
        </w:r>
        <w:r w:rsidR="00B55FA6">
          <w:rPr>
            <w:noProof/>
            <w:webHidden/>
          </w:rPr>
          <w:instrText xml:space="preserve"> PAGEREF _Toc507063215 \h </w:instrText>
        </w:r>
        <w:r w:rsidR="00B55FA6">
          <w:rPr>
            <w:noProof/>
            <w:webHidden/>
          </w:rPr>
        </w:r>
        <w:r w:rsidR="00B55FA6">
          <w:rPr>
            <w:noProof/>
            <w:webHidden/>
          </w:rPr>
          <w:fldChar w:fldCharType="separate"/>
        </w:r>
        <w:r w:rsidR="00B55FA6">
          <w:rPr>
            <w:noProof/>
            <w:webHidden/>
          </w:rPr>
          <w:t>121</w:t>
        </w:r>
        <w:r w:rsidR="00B55FA6">
          <w:rPr>
            <w:noProof/>
            <w:webHidden/>
          </w:rPr>
          <w:fldChar w:fldCharType="end"/>
        </w:r>
      </w:hyperlink>
    </w:p>
    <w:p w14:paraId="35C7D609" w14:textId="4F7220FF" w:rsidR="00B55FA6" w:rsidRDefault="00774C60">
      <w:pPr>
        <w:pStyle w:val="TOC3"/>
        <w:rPr>
          <w:rFonts w:asciiTheme="minorHAnsi" w:eastAsiaTheme="minorEastAsia" w:hAnsiTheme="minorHAnsi" w:cstheme="minorBidi"/>
          <w:noProof/>
          <w:sz w:val="22"/>
          <w:szCs w:val="22"/>
          <w:lang w:val="en-US"/>
        </w:rPr>
      </w:pPr>
      <w:hyperlink w:anchor="_Toc507063216" w:history="1">
        <w:r w:rsidR="00B55FA6" w:rsidRPr="00F524CA">
          <w:rPr>
            <w:rStyle w:val="Hyperlink"/>
            <w:noProof/>
            <w:lang w:val="en-US"/>
          </w:rPr>
          <w:t>5.6.7</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Kingdom of Saudi Arabia (SA)</w:t>
        </w:r>
        <w:r w:rsidR="00B55FA6">
          <w:rPr>
            <w:noProof/>
            <w:webHidden/>
          </w:rPr>
          <w:tab/>
        </w:r>
        <w:r w:rsidR="00B55FA6">
          <w:rPr>
            <w:noProof/>
            <w:webHidden/>
          </w:rPr>
          <w:fldChar w:fldCharType="begin"/>
        </w:r>
        <w:r w:rsidR="00B55FA6">
          <w:rPr>
            <w:noProof/>
            <w:webHidden/>
          </w:rPr>
          <w:instrText xml:space="preserve"> PAGEREF _Toc507063216 \h </w:instrText>
        </w:r>
        <w:r w:rsidR="00B55FA6">
          <w:rPr>
            <w:noProof/>
            <w:webHidden/>
          </w:rPr>
        </w:r>
        <w:r w:rsidR="00B55FA6">
          <w:rPr>
            <w:noProof/>
            <w:webHidden/>
          </w:rPr>
          <w:fldChar w:fldCharType="separate"/>
        </w:r>
        <w:r w:rsidR="00B55FA6">
          <w:rPr>
            <w:noProof/>
            <w:webHidden/>
          </w:rPr>
          <w:t>121</w:t>
        </w:r>
        <w:r w:rsidR="00B55FA6">
          <w:rPr>
            <w:noProof/>
            <w:webHidden/>
          </w:rPr>
          <w:fldChar w:fldCharType="end"/>
        </w:r>
      </w:hyperlink>
    </w:p>
    <w:p w14:paraId="4E6AF0F5" w14:textId="07B5F9ED" w:rsidR="00B55FA6" w:rsidRDefault="00774C60">
      <w:pPr>
        <w:pStyle w:val="TOC3"/>
        <w:rPr>
          <w:rFonts w:asciiTheme="minorHAnsi" w:eastAsiaTheme="minorEastAsia" w:hAnsiTheme="minorHAnsi" w:cstheme="minorBidi"/>
          <w:noProof/>
          <w:sz w:val="22"/>
          <w:szCs w:val="22"/>
          <w:lang w:val="en-US"/>
        </w:rPr>
      </w:pPr>
      <w:hyperlink w:anchor="_Toc507063217" w:history="1">
        <w:r w:rsidR="00B55FA6" w:rsidRPr="00F524CA">
          <w:rPr>
            <w:rStyle w:val="Hyperlink"/>
            <w:noProof/>
            <w:lang w:val="en-US"/>
          </w:rPr>
          <w:t>5.6.8</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States (US)</w:t>
        </w:r>
        <w:r w:rsidR="00B55FA6">
          <w:rPr>
            <w:noProof/>
            <w:webHidden/>
          </w:rPr>
          <w:tab/>
        </w:r>
        <w:r w:rsidR="00B55FA6">
          <w:rPr>
            <w:noProof/>
            <w:webHidden/>
          </w:rPr>
          <w:fldChar w:fldCharType="begin"/>
        </w:r>
        <w:r w:rsidR="00B55FA6">
          <w:rPr>
            <w:noProof/>
            <w:webHidden/>
          </w:rPr>
          <w:instrText xml:space="preserve"> PAGEREF _Toc507063217 \h </w:instrText>
        </w:r>
        <w:r w:rsidR="00B55FA6">
          <w:rPr>
            <w:noProof/>
            <w:webHidden/>
          </w:rPr>
        </w:r>
        <w:r w:rsidR="00B55FA6">
          <w:rPr>
            <w:noProof/>
            <w:webHidden/>
          </w:rPr>
          <w:fldChar w:fldCharType="separate"/>
        </w:r>
        <w:r w:rsidR="00B55FA6">
          <w:rPr>
            <w:noProof/>
            <w:webHidden/>
          </w:rPr>
          <w:t>122</w:t>
        </w:r>
        <w:r w:rsidR="00B55FA6">
          <w:rPr>
            <w:noProof/>
            <w:webHidden/>
          </w:rPr>
          <w:fldChar w:fldCharType="end"/>
        </w:r>
      </w:hyperlink>
    </w:p>
    <w:p w14:paraId="77AAD119" w14:textId="3EA58A1B" w:rsidR="00B55FA6" w:rsidRDefault="00774C60">
      <w:pPr>
        <w:pStyle w:val="TOC1"/>
        <w:rPr>
          <w:rFonts w:asciiTheme="minorHAnsi" w:eastAsiaTheme="minorEastAsia" w:hAnsiTheme="minorHAnsi" w:cstheme="minorBidi"/>
          <w:noProof/>
          <w:sz w:val="22"/>
          <w:szCs w:val="22"/>
          <w:lang w:val="en-US"/>
        </w:rPr>
      </w:pPr>
      <w:hyperlink w:anchor="_Toc507063218" w:history="1">
        <w:r w:rsidR="00B55FA6" w:rsidRPr="00F524CA">
          <w:rPr>
            <w:rStyle w:val="Hyperlink"/>
            <w:noProof/>
            <w:lang w:val="en-US"/>
          </w:rPr>
          <w:t>6</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Country-Specific Fields to be filled during Rehiring</w:t>
        </w:r>
        <w:r w:rsidR="00B55FA6">
          <w:rPr>
            <w:noProof/>
            <w:webHidden/>
          </w:rPr>
          <w:tab/>
        </w:r>
        <w:r w:rsidR="00B55FA6">
          <w:rPr>
            <w:noProof/>
            <w:webHidden/>
          </w:rPr>
          <w:fldChar w:fldCharType="begin"/>
        </w:r>
        <w:r w:rsidR="00B55FA6">
          <w:rPr>
            <w:noProof/>
            <w:webHidden/>
          </w:rPr>
          <w:instrText xml:space="preserve"> PAGEREF _Toc507063218 \h </w:instrText>
        </w:r>
        <w:r w:rsidR="00B55FA6">
          <w:rPr>
            <w:noProof/>
            <w:webHidden/>
          </w:rPr>
        </w:r>
        <w:r w:rsidR="00B55FA6">
          <w:rPr>
            <w:noProof/>
            <w:webHidden/>
          </w:rPr>
          <w:fldChar w:fldCharType="separate"/>
        </w:r>
        <w:r w:rsidR="00B55FA6">
          <w:rPr>
            <w:noProof/>
            <w:webHidden/>
          </w:rPr>
          <w:t>123</w:t>
        </w:r>
        <w:r w:rsidR="00B55FA6">
          <w:rPr>
            <w:noProof/>
            <w:webHidden/>
          </w:rPr>
          <w:fldChar w:fldCharType="end"/>
        </w:r>
      </w:hyperlink>
    </w:p>
    <w:p w14:paraId="6F24B413" w14:textId="1036A3B6" w:rsidR="00B55FA6" w:rsidRDefault="00774C60">
      <w:pPr>
        <w:pStyle w:val="TOC2"/>
        <w:rPr>
          <w:rFonts w:asciiTheme="minorHAnsi" w:eastAsiaTheme="minorEastAsia" w:hAnsiTheme="minorHAnsi" w:cstheme="minorBidi"/>
          <w:noProof/>
          <w:sz w:val="22"/>
          <w:szCs w:val="22"/>
          <w:lang w:val="en-US"/>
        </w:rPr>
      </w:pPr>
      <w:hyperlink w:anchor="_Toc507063219" w:history="1">
        <w:r w:rsidR="00B55FA6" w:rsidRPr="00F524CA">
          <w:rPr>
            <w:rStyle w:val="Hyperlink"/>
            <w:noProof/>
            <w:lang w:val="en-US"/>
          </w:rPr>
          <w:t>6.1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National ID Information</w:t>
        </w:r>
        <w:r w:rsidR="00B55FA6">
          <w:rPr>
            <w:noProof/>
            <w:webHidden/>
          </w:rPr>
          <w:tab/>
        </w:r>
        <w:r w:rsidR="00B55FA6">
          <w:rPr>
            <w:noProof/>
            <w:webHidden/>
          </w:rPr>
          <w:fldChar w:fldCharType="begin"/>
        </w:r>
        <w:r w:rsidR="00B55FA6">
          <w:rPr>
            <w:noProof/>
            <w:webHidden/>
          </w:rPr>
          <w:instrText xml:space="preserve"> PAGEREF _Toc507063219 \h </w:instrText>
        </w:r>
        <w:r w:rsidR="00B55FA6">
          <w:rPr>
            <w:noProof/>
            <w:webHidden/>
          </w:rPr>
        </w:r>
        <w:r w:rsidR="00B55FA6">
          <w:rPr>
            <w:noProof/>
            <w:webHidden/>
          </w:rPr>
          <w:fldChar w:fldCharType="separate"/>
        </w:r>
        <w:r w:rsidR="00B55FA6">
          <w:rPr>
            <w:noProof/>
            <w:webHidden/>
          </w:rPr>
          <w:t>123</w:t>
        </w:r>
        <w:r w:rsidR="00B55FA6">
          <w:rPr>
            <w:noProof/>
            <w:webHidden/>
          </w:rPr>
          <w:fldChar w:fldCharType="end"/>
        </w:r>
      </w:hyperlink>
    </w:p>
    <w:p w14:paraId="6E1D30D0" w14:textId="4294748C" w:rsidR="00B55FA6" w:rsidRDefault="00774C60">
      <w:pPr>
        <w:pStyle w:val="TOC3"/>
        <w:rPr>
          <w:rFonts w:asciiTheme="minorHAnsi" w:eastAsiaTheme="minorEastAsia" w:hAnsiTheme="minorHAnsi" w:cstheme="minorBidi"/>
          <w:noProof/>
          <w:sz w:val="22"/>
          <w:szCs w:val="22"/>
          <w:lang w:val="en-US"/>
        </w:rPr>
      </w:pPr>
      <w:hyperlink w:anchor="_Toc507063220" w:history="1">
        <w:r w:rsidR="00B55FA6" w:rsidRPr="00F524CA">
          <w:rPr>
            <w:rStyle w:val="Hyperlink"/>
            <w:noProof/>
            <w:lang w:val="en-US"/>
          </w:rPr>
          <w:t>6.1.1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Arab Emirates (AE)</w:t>
        </w:r>
        <w:r w:rsidR="00B55FA6">
          <w:rPr>
            <w:noProof/>
            <w:webHidden/>
          </w:rPr>
          <w:tab/>
        </w:r>
        <w:r w:rsidR="00B55FA6">
          <w:rPr>
            <w:noProof/>
            <w:webHidden/>
          </w:rPr>
          <w:fldChar w:fldCharType="begin"/>
        </w:r>
        <w:r w:rsidR="00B55FA6">
          <w:rPr>
            <w:noProof/>
            <w:webHidden/>
          </w:rPr>
          <w:instrText xml:space="preserve"> PAGEREF _Toc507063220 \h </w:instrText>
        </w:r>
        <w:r w:rsidR="00B55FA6">
          <w:rPr>
            <w:noProof/>
            <w:webHidden/>
          </w:rPr>
        </w:r>
        <w:r w:rsidR="00B55FA6">
          <w:rPr>
            <w:noProof/>
            <w:webHidden/>
          </w:rPr>
          <w:fldChar w:fldCharType="separate"/>
        </w:r>
        <w:r w:rsidR="00B55FA6">
          <w:rPr>
            <w:noProof/>
            <w:webHidden/>
          </w:rPr>
          <w:t>123</w:t>
        </w:r>
        <w:r w:rsidR="00B55FA6">
          <w:rPr>
            <w:noProof/>
            <w:webHidden/>
          </w:rPr>
          <w:fldChar w:fldCharType="end"/>
        </w:r>
      </w:hyperlink>
    </w:p>
    <w:p w14:paraId="70E69BC3" w14:textId="19F659D9" w:rsidR="00B55FA6" w:rsidRDefault="00774C60">
      <w:pPr>
        <w:pStyle w:val="TOC3"/>
        <w:rPr>
          <w:rFonts w:asciiTheme="minorHAnsi" w:eastAsiaTheme="minorEastAsia" w:hAnsiTheme="minorHAnsi" w:cstheme="minorBidi"/>
          <w:noProof/>
          <w:sz w:val="22"/>
          <w:szCs w:val="22"/>
          <w:lang w:val="en-US"/>
        </w:rPr>
      </w:pPr>
      <w:hyperlink w:anchor="_Toc507063221" w:history="1">
        <w:r w:rsidR="00B55FA6" w:rsidRPr="00F524CA">
          <w:rPr>
            <w:rStyle w:val="Hyperlink"/>
            <w:noProof/>
            <w:lang w:val="en-US"/>
          </w:rPr>
          <w:t>6.1.2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Australia (AU)</w:t>
        </w:r>
        <w:r w:rsidR="00B55FA6">
          <w:rPr>
            <w:noProof/>
            <w:webHidden/>
          </w:rPr>
          <w:tab/>
        </w:r>
        <w:r w:rsidR="00B55FA6">
          <w:rPr>
            <w:noProof/>
            <w:webHidden/>
          </w:rPr>
          <w:fldChar w:fldCharType="begin"/>
        </w:r>
        <w:r w:rsidR="00B55FA6">
          <w:rPr>
            <w:noProof/>
            <w:webHidden/>
          </w:rPr>
          <w:instrText xml:space="preserve"> PAGEREF _Toc507063221 \h </w:instrText>
        </w:r>
        <w:r w:rsidR="00B55FA6">
          <w:rPr>
            <w:noProof/>
            <w:webHidden/>
          </w:rPr>
        </w:r>
        <w:r w:rsidR="00B55FA6">
          <w:rPr>
            <w:noProof/>
            <w:webHidden/>
          </w:rPr>
          <w:fldChar w:fldCharType="separate"/>
        </w:r>
        <w:r w:rsidR="00B55FA6">
          <w:rPr>
            <w:noProof/>
            <w:webHidden/>
          </w:rPr>
          <w:t>123</w:t>
        </w:r>
        <w:r w:rsidR="00B55FA6">
          <w:rPr>
            <w:noProof/>
            <w:webHidden/>
          </w:rPr>
          <w:fldChar w:fldCharType="end"/>
        </w:r>
      </w:hyperlink>
    </w:p>
    <w:p w14:paraId="59F27FF3" w14:textId="4B2E391C" w:rsidR="00B55FA6" w:rsidRDefault="00774C60">
      <w:pPr>
        <w:pStyle w:val="TOC3"/>
        <w:rPr>
          <w:rFonts w:asciiTheme="minorHAnsi" w:eastAsiaTheme="minorEastAsia" w:hAnsiTheme="minorHAnsi" w:cstheme="minorBidi"/>
          <w:noProof/>
          <w:sz w:val="22"/>
          <w:szCs w:val="22"/>
          <w:lang w:val="en-US"/>
        </w:rPr>
      </w:pPr>
      <w:hyperlink w:anchor="_Toc507063222" w:history="1">
        <w:r w:rsidR="00B55FA6" w:rsidRPr="00F524CA">
          <w:rPr>
            <w:rStyle w:val="Hyperlink"/>
            <w:noProof/>
            <w:lang w:val="en-US"/>
          </w:rPr>
          <w:t>6.1.3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China (CN)</w:t>
        </w:r>
        <w:r w:rsidR="00B55FA6">
          <w:rPr>
            <w:noProof/>
            <w:webHidden/>
          </w:rPr>
          <w:tab/>
        </w:r>
        <w:r w:rsidR="00B55FA6">
          <w:rPr>
            <w:noProof/>
            <w:webHidden/>
          </w:rPr>
          <w:fldChar w:fldCharType="begin"/>
        </w:r>
        <w:r w:rsidR="00B55FA6">
          <w:rPr>
            <w:noProof/>
            <w:webHidden/>
          </w:rPr>
          <w:instrText xml:space="preserve"> PAGEREF _Toc507063222 \h </w:instrText>
        </w:r>
        <w:r w:rsidR="00B55FA6">
          <w:rPr>
            <w:noProof/>
            <w:webHidden/>
          </w:rPr>
        </w:r>
        <w:r w:rsidR="00B55FA6">
          <w:rPr>
            <w:noProof/>
            <w:webHidden/>
          </w:rPr>
          <w:fldChar w:fldCharType="separate"/>
        </w:r>
        <w:r w:rsidR="00B55FA6">
          <w:rPr>
            <w:noProof/>
            <w:webHidden/>
          </w:rPr>
          <w:t>123</w:t>
        </w:r>
        <w:r w:rsidR="00B55FA6">
          <w:rPr>
            <w:noProof/>
            <w:webHidden/>
          </w:rPr>
          <w:fldChar w:fldCharType="end"/>
        </w:r>
      </w:hyperlink>
    </w:p>
    <w:p w14:paraId="47236DB6" w14:textId="77678DCA" w:rsidR="00B55FA6" w:rsidRDefault="00774C60">
      <w:pPr>
        <w:pStyle w:val="TOC3"/>
        <w:rPr>
          <w:rFonts w:asciiTheme="minorHAnsi" w:eastAsiaTheme="minorEastAsia" w:hAnsiTheme="minorHAnsi" w:cstheme="minorBidi"/>
          <w:noProof/>
          <w:sz w:val="22"/>
          <w:szCs w:val="22"/>
          <w:lang w:val="en-US"/>
        </w:rPr>
      </w:pPr>
      <w:hyperlink w:anchor="_Toc507063223" w:history="1">
        <w:r w:rsidR="00B55FA6" w:rsidRPr="00F524CA">
          <w:rPr>
            <w:rStyle w:val="Hyperlink"/>
            <w:noProof/>
            <w:lang w:val="en-US"/>
          </w:rPr>
          <w:t>6.1.4</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France (FR)</w:t>
        </w:r>
        <w:r w:rsidR="00B55FA6">
          <w:rPr>
            <w:noProof/>
            <w:webHidden/>
          </w:rPr>
          <w:tab/>
        </w:r>
        <w:r w:rsidR="00B55FA6">
          <w:rPr>
            <w:noProof/>
            <w:webHidden/>
          </w:rPr>
          <w:fldChar w:fldCharType="begin"/>
        </w:r>
        <w:r w:rsidR="00B55FA6">
          <w:rPr>
            <w:noProof/>
            <w:webHidden/>
          </w:rPr>
          <w:instrText xml:space="preserve"> PAGEREF _Toc507063223 \h </w:instrText>
        </w:r>
        <w:r w:rsidR="00B55FA6">
          <w:rPr>
            <w:noProof/>
            <w:webHidden/>
          </w:rPr>
        </w:r>
        <w:r w:rsidR="00B55FA6">
          <w:rPr>
            <w:noProof/>
            <w:webHidden/>
          </w:rPr>
          <w:fldChar w:fldCharType="separate"/>
        </w:r>
        <w:r w:rsidR="00B55FA6">
          <w:rPr>
            <w:noProof/>
            <w:webHidden/>
          </w:rPr>
          <w:t>124</w:t>
        </w:r>
        <w:r w:rsidR="00B55FA6">
          <w:rPr>
            <w:noProof/>
            <w:webHidden/>
          </w:rPr>
          <w:fldChar w:fldCharType="end"/>
        </w:r>
      </w:hyperlink>
    </w:p>
    <w:p w14:paraId="3534B031" w14:textId="7E5368CD" w:rsidR="00B55FA6" w:rsidRDefault="00774C60">
      <w:pPr>
        <w:pStyle w:val="TOC3"/>
        <w:rPr>
          <w:rFonts w:asciiTheme="minorHAnsi" w:eastAsiaTheme="minorEastAsia" w:hAnsiTheme="minorHAnsi" w:cstheme="minorBidi"/>
          <w:noProof/>
          <w:sz w:val="22"/>
          <w:szCs w:val="22"/>
          <w:lang w:val="en-US"/>
        </w:rPr>
      </w:pPr>
      <w:hyperlink w:anchor="_Toc507063224" w:history="1">
        <w:r w:rsidR="00B55FA6" w:rsidRPr="00F524CA">
          <w:rPr>
            <w:rStyle w:val="Hyperlink"/>
            <w:noProof/>
            <w:lang w:val="en-US"/>
          </w:rPr>
          <w:t>6.1.5</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Kingdom (GB)</w:t>
        </w:r>
        <w:r w:rsidR="00B55FA6">
          <w:rPr>
            <w:noProof/>
            <w:webHidden/>
          </w:rPr>
          <w:tab/>
        </w:r>
        <w:r w:rsidR="00B55FA6">
          <w:rPr>
            <w:noProof/>
            <w:webHidden/>
          </w:rPr>
          <w:fldChar w:fldCharType="begin"/>
        </w:r>
        <w:r w:rsidR="00B55FA6">
          <w:rPr>
            <w:noProof/>
            <w:webHidden/>
          </w:rPr>
          <w:instrText xml:space="preserve"> PAGEREF _Toc507063224 \h </w:instrText>
        </w:r>
        <w:r w:rsidR="00B55FA6">
          <w:rPr>
            <w:noProof/>
            <w:webHidden/>
          </w:rPr>
        </w:r>
        <w:r w:rsidR="00B55FA6">
          <w:rPr>
            <w:noProof/>
            <w:webHidden/>
          </w:rPr>
          <w:fldChar w:fldCharType="separate"/>
        </w:r>
        <w:r w:rsidR="00B55FA6">
          <w:rPr>
            <w:noProof/>
            <w:webHidden/>
          </w:rPr>
          <w:t>124</w:t>
        </w:r>
        <w:r w:rsidR="00B55FA6">
          <w:rPr>
            <w:noProof/>
            <w:webHidden/>
          </w:rPr>
          <w:fldChar w:fldCharType="end"/>
        </w:r>
      </w:hyperlink>
    </w:p>
    <w:p w14:paraId="41580FCF" w14:textId="316BB7D2" w:rsidR="00B55FA6" w:rsidRDefault="00774C60">
      <w:pPr>
        <w:pStyle w:val="TOC3"/>
        <w:rPr>
          <w:rFonts w:asciiTheme="minorHAnsi" w:eastAsiaTheme="minorEastAsia" w:hAnsiTheme="minorHAnsi" w:cstheme="minorBidi"/>
          <w:noProof/>
          <w:sz w:val="22"/>
          <w:szCs w:val="22"/>
          <w:lang w:val="en-US"/>
        </w:rPr>
      </w:pPr>
      <w:hyperlink w:anchor="_Toc507063225" w:history="1">
        <w:r w:rsidR="00B55FA6" w:rsidRPr="00F524CA">
          <w:rPr>
            <w:rStyle w:val="Hyperlink"/>
            <w:noProof/>
            <w:lang w:val="en-US"/>
          </w:rPr>
          <w:t>6.1.6</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Kingdom of Saudi Arabia (SA)</w:t>
        </w:r>
        <w:r w:rsidR="00B55FA6">
          <w:rPr>
            <w:noProof/>
            <w:webHidden/>
          </w:rPr>
          <w:tab/>
        </w:r>
        <w:r w:rsidR="00B55FA6">
          <w:rPr>
            <w:noProof/>
            <w:webHidden/>
          </w:rPr>
          <w:fldChar w:fldCharType="begin"/>
        </w:r>
        <w:r w:rsidR="00B55FA6">
          <w:rPr>
            <w:noProof/>
            <w:webHidden/>
          </w:rPr>
          <w:instrText xml:space="preserve"> PAGEREF _Toc507063225 \h </w:instrText>
        </w:r>
        <w:r w:rsidR="00B55FA6">
          <w:rPr>
            <w:noProof/>
            <w:webHidden/>
          </w:rPr>
        </w:r>
        <w:r w:rsidR="00B55FA6">
          <w:rPr>
            <w:noProof/>
            <w:webHidden/>
          </w:rPr>
          <w:fldChar w:fldCharType="separate"/>
        </w:r>
        <w:r w:rsidR="00B55FA6">
          <w:rPr>
            <w:noProof/>
            <w:webHidden/>
          </w:rPr>
          <w:t>125</w:t>
        </w:r>
        <w:r w:rsidR="00B55FA6">
          <w:rPr>
            <w:noProof/>
            <w:webHidden/>
          </w:rPr>
          <w:fldChar w:fldCharType="end"/>
        </w:r>
      </w:hyperlink>
    </w:p>
    <w:p w14:paraId="6A634107" w14:textId="7A3021D4" w:rsidR="00B55FA6" w:rsidRDefault="00774C60">
      <w:pPr>
        <w:pStyle w:val="TOC3"/>
        <w:rPr>
          <w:rFonts w:asciiTheme="minorHAnsi" w:eastAsiaTheme="minorEastAsia" w:hAnsiTheme="minorHAnsi" w:cstheme="minorBidi"/>
          <w:noProof/>
          <w:sz w:val="22"/>
          <w:szCs w:val="22"/>
          <w:lang w:val="en-US"/>
        </w:rPr>
      </w:pPr>
      <w:hyperlink w:anchor="_Toc507063226" w:history="1">
        <w:r w:rsidR="00B55FA6" w:rsidRPr="00F524CA">
          <w:rPr>
            <w:rStyle w:val="Hyperlink"/>
            <w:noProof/>
            <w:lang w:val="en-US"/>
          </w:rPr>
          <w:t>6.1.7</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States (US)</w:t>
        </w:r>
        <w:r w:rsidR="00B55FA6">
          <w:rPr>
            <w:noProof/>
            <w:webHidden/>
          </w:rPr>
          <w:tab/>
        </w:r>
        <w:r w:rsidR="00B55FA6">
          <w:rPr>
            <w:noProof/>
            <w:webHidden/>
          </w:rPr>
          <w:fldChar w:fldCharType="begin"/>
        </w:r>
        <w:r w:rsidR="00B55FA6">
          <w:rPr>
            <w:noProof/>
            <w:webHidden/>
          </w:rPr>
          <w:instrText xml:space="preserve"> PAGEREF _Toc507063226 \h </w:instrText>
        </w:r>
        <w:r w:rsidR="00B55FA6">
          <w:rPr>
            <w:noProof/>
            <w:webHidden/>
          </w:rPr>
        </w:r>
        <w:r w:rsidR="00B55FA6">
          <w:rPr>
            <w:noProof/>
            <w:webHidden/>
          </w:rPr>
          <w:fldChar w:fldCharType="separate"/>
        </w:r>
        <w:r w:rsidR="00B55FA6">
          <w:rPr>
            <w:noProof/>
            <w:webHidden/>
          </w:rPr>
          <w:t>125</w:t>
        </w:r>
        <w:r w:rsidR="00B55FA6">
          <w:rPr>
            <w:noProof/>
            <w:webHidden/>
          </w:rPr>
          <w:fldChar w:fldCharType="end"/>
        </w:r>
      </w:hyperlink>
    </w:p>
    <w:p w14:paraId="7CC298A9" w14:textId="73B326FB" w:rsidR="00B55FA6" w:rsidRDefault="00774C60">
      <w:pPr>
        <w:pStyle w:val="TOC2"/>
        <w:rPr>
          <w:rFonts w:asciiTheme="minorHAnsi" w:eastAsiaTheme="minorEastAsia" w:hAnsiTheme="minorHAnsi" w:cstheme="minorBidi"/>
          <w:noProof/>
          <w:sz w:val="22"/>
          <w:szCs w:val="22"/>
          <w:lang w:val="en-US"/>
        </w:rPr>
      </w:pPr>
      <w:hyperlink w:anchor="_Toc507063227" w:history="1">
        <w:r w:rsidR="00B55FA6" w:rsidRPr="00F524CA">
          <w:rPr>
            <w:rStyle w:val="Hyperlink"/>
            <w:noProof/>
            <w:lang w:val="en-US"/>
          </w:rPr>
          <w:t>6.2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Global Information</w:t>
        </w:r>
        <w:r w:rsidR="00B55FA6">
          <w:rPr>
            <w:noProof/>
            <w:webHidden/>
          </w:rPr>
          <w:tab/>
        </w:r>
        <w:r w:rsidR="00B55FA6">
          <w:rPr>
            <w:noProof/>
            <w:webHidden/>
          </w:rPr>
          <w:fldChar w:fldCharType="begin"/>
        </w:r>
        <w:r w:rsidR="00B55FA6">
          <w:rPr>
            <w:noProof/>
            <w:webHidden/>
          </w:rPr>
          <w:instrText xml:space="preserve"> PAGEREF _Toc507063227 \h </w:instrText>
        </w:r>
        <w:r w:rsidR="00B55FA6">
          <w:rPr>
            <w:noProof/>
            <w:webHidden/>
          </w:rPr>
        </w:r>
        <w:r w:rsidR="00B55FA6">
          <w:rPr>
            <w:noProof/>
            <w:webHidden/>
          </w:rPr>
          <w:fldChar w:fldCharType="separate"/>
        </w:r>
        <w:r w:rsidR="00B55FA6">
          <w:rPr>
            <w:noProof/>
            <w:webHidden/>
          </w:rPr>
          <w:t>126</w:t>
        </w:r>
        <w:r w:rsidR="00B55FA6">
          <w:rPr>
            <w:noProof/>
            <w:webHidden/>
          </w:rPr>
          <w:fldChar w:fldCharType="end"/>
        </w:r>
      </w:hyperlink>
    </w:p>
    <w:p w14:paraId="5067738B" w14:textId="052E2F40" w:rsidR="00B55FA6" w:rsidRDefault="00774C60">
      <w:pPr>
        <w:pStyle w:val="TOC3"/>
        <w:rPr>
          <w:rFonts w:asciiTheme="minorHAnsi" w:eastAsiaTheme="minorEastAsia" w:hAnsiTheme="minorHAnsi" w:cstheme="minorBidi"/>
          <w:noProof/>
          <w:sz w:val="22"/>
          <w:szCs w:val="22"/>
          <w:lang w:val="en-US"/>
        </w:rPr>
      </w:pPr>
      <w:hyperlink w:anchor="_Toc507063228" w:history="1">
        <w:r w:rsidR="00B55FA6" w:rsidRPr="00F524CA">
          <w:rPr>
            <w:rStyle w:val="Hyperlink"/>
            <w:noProof/>
            <w:lang w:val="en-US"/>
          </w:rPr>
          <w:t>6.2.1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Arab Emirates (AE)</w:t>
        </w:r>
        <w:r w:rsidR="00B55FA6">
          <w:rPr>
            <w:noProof/>
            <w:webHidden/>
          </w:rPr>
          <w:tab/>
        </w:r>
        <w:r w:rsidR="00B55FA6">
          <w:rPr>
            <w:noProof/>
            <w:webHidden/>
          </w:rPr>
          <w:fldChar w:fldCharType="begin"/>
        </w:r>
        <w:r w:rsidR="00B55FA6">
          <w:rPr>
            <w:noProof/>
            <w:webHidden/>
          </w:rPr>
          <w:instrText xml:space="preserve"> PAGEREF _Toc507063228 \h </w:instrText>
        </w:r>
        <w:r w:rsidR="00B55FA6">
          <w:rPr>
            <w:noProof/>
            <w:webHidden/>
          </w:rPr>
        </w:r>
        <w:r w:rsidR="00B55FA6">
          <w:rPr>
            <w:noProof/>
            <w:webHidden/>
          </w:rPr>
          <w:fldChar w:fldCharType="separate"/>
        </w:r>
        <w:r w:rsidR="00B55FA6">
          <w:rPr>
            <w:noProof/>
            <w:webHidden/>
          </w:rPr>
          <w:t>126</w:t>
        </w:r>
        <w:r w:rsidR="00B55FA6">
          <w:rPr>
            <w:noProof/>
            <w:webHidden/>
          </w:rPr>
          <w:fldChar w:fldCharType="end"/>
        </w:r>
      </w:hyperlink>
    </w:p>
    <w:p w14:paraId="2BC887EB" w14:textId="419B4D6A" w:rsidR="00B55FA6" w:rsidRDefault="00774C60">
      <w:pPr>
        <w:pStyle w:val="TOC3"/>
        <w:rPr>
          <w:rFonts w:asciiTheme="minorHAnsi" w:eastAsiaTheme="minorEastAsia" w:hAnsiTheme="minorHAnsi" w:cstheme="minorBidi"/>
          <w:noProof/>
          <w:sz w:val="22"/>
          <w:szCs w:val="22"/>
          <w:lang w:val="en-US"/>
        </w:rPr>
      </w:pPr>
      <w:hyperlink w:anchor="_Toc507063229" w:history="1">
        <w:r w:rsidR="00B55FA6" w:rsidRPr="00F524CA">
          <w:rPr>
            <w:rStyle w:val="Hyperlink"/>
            <w:noProof/>
            <w:lang w:val="en-US"/>
          </w:rPr>
          <w:t>6.2.2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Australia (AU)</w:t>
        </w:r>
        <w:r w:rsidR="00B55FA6">
          <w:rPr>
            <w:noProof/>
            <w:webHidden/>
          </w:rPr>
          <w:tab/>
        </w:r>
        <w:r w:rsidR="00B55FA6">
          <w:rPr>
            <w:noProof/>
            <w:webHidden/>
          </w:rPr>
          <w:fldChar w:fldCharType="begin"/>
        </w:r>
        <w:r w:rsidR="00B55FA6">
          <w:rPr>
            <w:noProof/>
            <w:webHidden/>
          </w:rPr>
          <w:instrText xml:space="preserve"> PAGEREF _Toc507063229 \h </w:instrText>
        </w:r>
        <w:r w:rsidR="00B55FA6">
          <w:rPr>
            <w:noProof/>
            <w:webHidden/>
          </w:rPr>
        </w:r>
        <w:r w:rsidR="00B55FA6">
          <w:rPr>
            <w:noProof/>
            <w:webHidden/>
          </w:rPr>
          <w:fldChar w:fldCharType="separate"/>
        </w:r>
        <w:r w:rsidR="00B55FA6">
          <w:rPr>
            <w:noProof/>
            <w:webHidden/>
          </w:rPr>
          <w:t>126</w:t>
        </w:r>
        <w:r w:rsidR="00B55FA6">
          <w:rPr>
            <w:noProof/>
            <w:webHidden/>
          </w:rPr>
          <w:fldChar w:fldCharType="end"/>
        </w:r>
      </w:hyperlink>
    </w:p>
    <w:p w14:paraId="471315D7" w14:textId="78C846FC" w:rsidR="00B55FA6" w:rsidRDefault="00774C60">
      <w:pPr>
        <w:pStyle w:val="TOC3"/>
        <w:rPr>
          <w:rFonts w:asciiTheme="minorHAnsi" w:eastAsiaTheme="minorEastAsia" w:hAnsiTheme="minorHAnsi" w:cstheme="minorBidi"/>
          <w:noProof/>
          <w:sz w:val="22"/>
          <w:szCs w:val="22"/>
          <w:lang w:val="en-US"/>
        </w:rPr>
      </w:pPr>
      <w:hyperlink w:anchor="_Toc507063230" w:history="1">
        <w:r w:rsidR="00B55FA6" w:rsidRPr="00F524CA">
          <w:rPr>
            <w:rStyle w:val="Hyperlink"/>
            <w:noProof/>
            <w:lang w:val="en-US"/>
          </w:rPr>
          <w:t>6.2.3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China (CN)</w:t>
        </w:r>
        <w:r w:rsidR="00B55FA6">
          <w:rPr>
            <w:noProof/>
            <w:webHidden/>
          </w:rPr>
          <w:tab/>
        </w:r>
        <w:r w:rsidR="00B55FA6">
          <w:rPr>
            <w:noProof/>
            <w:webHidden/>
          </w:rPr>
          <w:fldChar w:fldCharType="begin"/>
        </w:r>
        <w:r w:rsidR="00B55FA6">
          <w:rPr>
            <w:noProof/>
            <w:webHidden/>
          </w:rPr>
          <w:instrText xml:space="preserve"> PAGEREF _Toc507063230 \h </w:instrText>
        </w:r>
        <w:r w:rsidR="00B55FA6">
          <w:rPr>
            <w:noProof/>
            <w:webHidden/>
          </w:rPr>
        </w:r>
        <w:r w:rsidR="00B55FA6">
          <w:rPr>
            <w:noProof/>
            <w:webHidden/>
          </w:rPr>
          <w:fldChar w:fldCharType="separate"/>
        </w:r>
        <w:r w:rsidR="00B55FA6">
          <w:rPr>
            <w:noProof/>
            <w:webHidden/>
          </w:rPr>
          <w:t>127</w:t>
        </w:r>
        <w:r w:rsidR="00B55FA6">
          <w:rPr>
            <w:noProof/>
            <w:webHidden/>
          </w:rPr>
          <w:fldChar w:fldCharType="end"/>
        </w:r>
      </w:hyperlink>
    </w:p>
    <w:p w14:paraId="4239C048" w14:textId="5864717C" w:rsidR="00B55FA6" w:rsidRDefault="00774C60">
      <w:pPr>
        <w:pStyle w:val="TOC3"/>
        <w:rPr>
          <w:rFonts w:asciiTheme="minorHAnsi" w:eastAsiaTheme="minorEastAsia" w:hAnsiTheme="minorHAnsi" w:cstheme="minorBidi"/>
          <w:noProof/>
          <w:sz w:val="22"/>
          <w:szCs w:val="22"/>
          <w:lang w:val="en-US"/>
        </w:rPr>
      </w:pPr>
      <w:hyperlink w:anchor="_Toc507063231" w:history="1">
        <w:r w:rsidR="00B55FA6" w:rsidRPr="00F524CA">
          <w:rPr>
            <w:rStyle w:val="Hyperlink"/>
            <w:noProof/>
            <w:lang w:val="en-US"/>
          </w:rPr>
          <w:t>6.2.4</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Germany (DE)</w:t>
        </w:r>
        <w:r w:rsidR="00B55FA6">
          <w:rPr>
            <w:noProof/>
            <w:webHidden/>
          </w:rPr>
          <w:tab/>
        </w:r>
        <w:r w:rsidR="00B55FA6">
          <w:rPr>
            <w:noProof/>
            <w:webHidden/>
          </w:rPr>
          <w:fldChar w:fldCharType="begin"/>
        </w:r>
        <w:r w:rsidR="00B55FA6">
          <w:rPr>
            <w:noProof/>
            <w:webHidden/>
          </w:rPr>
          <w:instrText xml:space="preserve"> PAGEREF _Toc507063231 \h </w:instrText>
        </w:r>
        <w:r w:rsidR="00B55FA6">
          <w:rPr>
            <w:noProof/>
            <w:webHidden/>
          </w:rPr>
        </w:r>
        <w:r w:rsidR="00B55FA6">
          <w:rPr>
            <w:noProof/>
            <w:webHidden/>
          </w:rPr>
          <w:fldChar w:fldCharType="separate"/>
        </w:r>
        <w:r w:rsidR="00B55FA6">
          <w:rPr>
            <w:noProof/>
            <w:webHidden/>
          </w:rPr>
          <w:t>127</w:t>
        </w:r>
        <w:r w:rsidR="00B55FA6">
          <w:rPr>
            <w:noProof/>
            <w:webHidden/>
          </w:rPr>
          <w:fldChar w:fldCharType="end"/>
        </w:r>
      </w:hyperlink>
    </w:p>
    <w:p w14:paraId="3C926891" w14:textId="5CE435BB" w:rsidR="00B55FA6" w:rsidRDefault="00774C60">
      <w:pPr>
        <w:pStyle w:val="TOC3"/>
        <w:rPr>
          <w:rFonts w:asciiTheme="minorHAnsi" w:eastAsiaTheme="minorEastAsia" w:hAnsiTheme="minorHAnsi" w:cstheme="minorBidi"/>
          <w:noProof/>
          <w:sz w:val="22"/>
          <w:szCs w:val="22"/>
          <w:lang w:val="en-US"/>
        </w:rPr>
      </w:pPr>
      <w:hyperlink w:anchor="_Toc507063232" w:history="1">
        <w:r w:rsidR="00B55FA6" w:rsidRPr="00F524CA">
          <w:rPr>
            <w:rStyle w:val="Hyperlink"/>
            <w:noProof/>
            <w:lang w:val="en-US"/>
          </w:rPr>
          <w:t>6.2.5</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France (FR)</w:t>
        </w:r>
        <w:r w:rsidR="00B55FA6">
          <w:rPr>
            <w:noProof/>
            <w:webHidden/>
          </w:rPr>
          <w:tab/>
        </w:r>
        <w:r w:rsidR="00B55FA6">
          <w:rPr>
            <w:noProof/>
            <w:webHidden/>
          </w:rPr>
          <w:fldChar w:fldCharType="begin"/>
        </w:r>
        <w:r w:rsidR="00B55FA6">
          <w:rPr>
            <w:noProof/>
            <w:webHidden/>
          </w:rPr>
          <w:instrText xml:space="preserve"> PAGEREF _Toc507063232 \h </w:instrText>
        </w:r>
        <w:r w:rsidR="00B55FA6">
          <w:rPr>
            <w:noProof/>
            <w:webHidden/>
          </w:rPr>
        </w:r>
        <w:r w:rsidR="00B55FA6">
          <w:rPr>
            <w:noProof/>
            <w:webHidden/>
          </w:rPr>
          <w:fldChar w:fldCharType="separate"/>
        </w:r>
        <w:r w:rsidR="00B55FA6">
          <w:rPr>
            <w:noProof/>
            <w:webHidden/>
          </w:rPr>
          <w:t>128</w:t>
        </w:r>
        <w:r w:rsidR="00B55FA6">
          <w:rPr>
            <w:noProof/>
            <w:webHidden/>
          </w:rPr>
          <w:fldChar w:fldCharType="end"/>
        </w:r>
      </w:hyperlink>
    </w:p>
    <w:p w14:paraId="57C2576B" w14:textId="00B52278" w:rsidR="00B55FA6" w:rsidRDefault="00774C60">
      <w:pPr>
        <w:pStyle w:val="TOC3"/>
        <w:rPr>
          <w:rFonts w:asciiTheme="minorHAnsi" w:eastAsiaTheme="minorEastAsia" w:hAnsiTheme="minorHAnsi" w:cstheme="minorBidi"/>
          <w:noProof/>
          <w:sz w:val="22"/>
          <w:szCs w:val="22"/>
          <w:lang w:val="en-US"/>
        </w:rPr>
      </w:pPr>
      <w:hyperlink w:anchor="_Toc507063233" w:history="1">
        <w:r w:rsidR="00B55FA6" w:rsidRPr="00F524CA">
          <w:rPr>
            <w:rStyle w:val="Hyperlink"/>
            <w:noProof/>
            <w:lang w:val="en-US"/>
          </w:rPr>
          <w:t>6.2.6</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Kingdom (GB)</w:t>
        </w:r>
        <w:r w:rsidR="00B55FA6">
          <w:rPr>
            <w:noProof/>
            <w:webHidden/>
          </w:rPr>
          <w:tab/>
        </w:r>
        <w:r w:rsidR="00B55FA6">
          <w:rPr>
            <w:noProof/>
            <w:webHidden/>
          </w:rPr>
          <w:fldChar w:fldCharType="begin"/>
        </w:r>
        <w:r w:rsidR="00B55FA6">
          <w:rPr>
            <w:noProof/>
            <w:webHidden/>
          </w:rPr>
          <w:instrText xml:space="preserve"> PAGEREF _Toc507063233 \h </w:instrText>
        </w:r>
        <w:r w:rsidR="00B55FA6">
          <w:rPr>
            <w:noProof/>
            <w:webHidden/>
          </w:rPr>
        </w:r>
        <w:r w:rsidR="00B55FA6">
          <w:rPr>
            <w:noProof/>
            <w:webHidden/>
          </w:rPr>
          <w:fldChar w:fldCharType="separate"/>
        </w:r>
        <w:r w:rsidR="00B55FA6">
          <w:rPr>
            <w:noProof/>
            <w:webHidden/>
          </w:rPr>
          <w:t>129</w:t>
        </w:r>
        <w:r w:rsidR="00B55FA6">
          <w:rPr>
            <w:noProof/>
            <w:webHidden/>
          </w:rPr>
          <w:fldChar w:fldCharType="end"/>
        </w:r>
      </w:hyperlink>
    </w:p>
    <w:p w14:paraId="55A08E6B" w14:textId="2E7A0D8D" w:rsidR="00B55FA6" w:rsidRDefault="00774C60">
      <w:pPr>
        <w:pStyle w:val="TOC3"/>
        <w:rPr>
          <w:rFonts w:asciiTheme="minorHAnsi" w:eastAsiaTheme="minorEastAsia" w:hAnsiTheme="minorHAnsi" w:cstheme="minorBidi"/>
          <w:noProof/>
          <w:sz w:val="22"/>
          <w:szCs w:val="22"/>
          <w:lang w:val="en-US"/>
        </w:rPr>
      </w:pPr>
      <w:hyperlink w:anchor="_Toc507063234" w:history="1">
        <w:r w:rsidR="00B55FA6" w:rsidRPr="00F524CA">
          <w:rPr>
            <w:rStyle w:val="Hyperlink"/>
            <w:noProof/>
            <w:lang w:val="en-US"/>
          </w:rPr>
          <w:t>6.2.7</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Kingdom of Saudi Arabia (SA)</w:t>
        </w:r>
        <w:r w:rsidR="00B55FA6">
          <w:rPr>
            <w:noProof/>
            <w:webHidden/>
          </w:rPr>
          <w:tab/>
        </w:r>
        <w:r w:rsidR="00B55FA6">
          <w:rPr>
            <w:noProof/>
            <w:webHidden/>
          </w:rPr>
          <w:fldChar w:fldCharType="begin"/>
        </w:r>
        <w:r w:rsidR="00B55FA6">
          <w:rPr>
            <w:noProof/>
            <w:webHidden/>
          </w:rPr>
          <w:instrText xml:space="preserve"> PAGEREF _Toc507063234 \h </w:instrText>
        </w:r>
        <w:r w:rsidR="00B55FA6">
          <w:rPr>
            <w:noProof/>
            <w:webHidden/>
          </w:rPr>
        </w:r>
        <w:r w:rsidR="00B55FA6">
          <w:rPr>
            <w:noProof/>
            <w:webHidden/>
          </w:rPr>
          <w:fldChar w:fldCharType="separate"/>
        </w:r>
        <w:r w:rsidR="00B55FA6">
          <w:rPr>
            <w:noProof/>
            <w:webHidden/>
          </w:rPr>
          <w:t>129</w:t>
        </w:r>
        <w:r w:rsidR="00B55FA6">
          <w:rPr>
            <w:noProof/>
            <w:webHidden/>
          </w:rPr>
          <w:fldChar w:fldCharType="end"/>
        </w:r>
      </w:hyperlink>
    </w:p>
    <w:p w14:paraId="0B8483F4" w14:textId="5BEC9624" w:rsidR="00B55FA6" w:rsidRDefault="00774C60">
      <w:pPr>
        <w:pStyle w:val="TOC3"/>
        <w:rPr>
          <w:rFonts w:asciiTheme="minorHAnsi" w:eastAsiaTheme="minorEastAsia" w:hAnsiTheme="minorHAnsi" w:cstheme="minorBidi"/>
          <w:noProof/>
          <w:sz w:val="22"/>
          <w:szCs w:val="22"/>
          <w:lang w:val="en-US"/>
        </w:rPr>
      </w:pPr>
      <w:hyperlink w:anchor="_Toc507063235" w:history="1">
        <w:r w:rsidR="00B55FA6" w:rsidRPr="00F524CA">
          <w:rPr>
            <w:rStyle w:val="Hyperlink"/>
            <w:noProof/>
            <w:lang w:val="en-US"/>
          </w:rPr>
          <w:t>6.2.8</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States (SA)</w:t>
        </w:r>
        <w:r w:rsidR="00B55FA6">
          <w:rPr>
            <w:noProof/>
            <w:webHidden/>
          </w:rPr>
          <w:tab/>
        </w:r>
        <w:r w:rsidR="00B55FA6">
          <w:rPr>
            <w:noProof/>
            <w:webHidden/>
          </w:rPr>
          <w:fldChar w:fldCharType="begin"/>
        </w:r>
        <w:r w:rsidR="00B55FA6">
          <w:rPr>
            <w:noProof/>
            <w:webHidden/>
          </w:rPr>
          <w:instrText xml:space="preserve"> PAGEREF _Toc507063235 \h </w:instrText>
        </w:r>
        <w:r w:rsidR="00B55FA6">
          <w:rPr>
            <w:noProof/>
            <w:webHidden/>
          </w:rPr>
        </w:r>
        <w:r w:rsidR="00B55FA6">
          <w:rPr>
            <w:noProof/>
            <w:webHidden/>
          </w:rPr>
          <w:fldChar w:fldCharType="separate"/>
        </w:r>
        <w:r w:rsidR="00B55FA6">
          <w:rPr>
            <w:noProof/>
            <w:webHidden/>
          </w:rPr>
          <w:t>131</w:t>
        </w:r>
        <w:r w:rsidR="00B55FA6">
          <w:rPr>
            <w:noProof/>
            <w:webHidden/>
          </w:rPr>
          <w:fldChar w:fldCharType="end"/>
        </w:r>
      </w:hyperlink>
    </w:p>
    <w:p w14:paraId="75C6DC63" w14:textId="3A5C4529" w:rsidR="00B55FA6" w:rsidRDefault="00774C60">
      <w:pPr>
        <w:pStyle w:val="TOC2"/>
        <w:rPr>
          <w:rFonts w:asciiTheme="minorHAnsi" w:eastAsiaTheme="minorEastAsia" w:hAnsiTheme="minorHAnsi" w:cstheme="minorBidi"/>
          <w:noProof/>
          <w:sz w:val="22"/>
          <w:szCs w:val="22"/>
          <w:lang w:val="en-US"/>
        </w:rPr>
      </w:pPr>
      <w:hyperlink w:anchor="_Toc507063236" w:history="1">
        <w:r w:rsidR="00B55FA6" w:rsidRPr="00F524CA">
          <w:rPr>
            <w:rStyle w:val="Hyperlink"/>
            <w:noProof/>
            <w:lang w:val="en-US"/>
          </w:rPr>
          <w:t>6.3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Home Address</w:t>
        </w:r>
        <w:r w:rsidR="00B55FA6">
          <w:rPr>
            <w:noProof/>
            <w:webHidden/>
          </w:rPr>
          <w:tab/>
        </w:r>
        <w:r w:rsidR="00B55FA6">
          <w:rPr>
            <w:noProof/>
            <w:webHidden/>
          </w:rPr>
          <w:fldChar w:fldCharType="begin"/>
        </w:r>
        <w:r w:rsidR="00B55FA6">
          <w:rPr>
            <w:noProof/>
            <w:webHidden/>
          </w:rPr>
          <w:instrText xml:space="preserve"> PAGEREF _Toc507063236 \h </w:instrText>
        </w:r>
        <w:r w:rsidR="00B55FA6">
          <w:rPr>
            <w:noProof/>
            <w:webHidden/>
          </w:rPr>
        </w:r>
        <w:r w:rsidR="00B55FA6">
          <w:rPr>
            <w:noProof/>
            <w:webHidden/>
          </w:rPr>
          <w:fldChar w:fldCharType="separate"/>
        </w:r>
        <w:r w:rsidR="00B55FA6">
          <w:rPr>
            <w:noProof/>
            <w:webHidden/>
          </w:rPr>
          <w:t>131</w:t>
        </w:r>
        <w:r w:rsidR="00B55FA6">
          <w:rPr>
            <w:noProof/>
            <w:webHidden/>
          </w:rPr>
          <w:fldChar w:fldCharType="end"/>
        </w:r>
      </w:hyperlink>
    </w:p>
    <w:p w14:paraId="6901BD5F" w14:textId="50B27D32" w:rsidR="00B55FA6" w:rsidRDefault="00774C60">
      <w:pPr>
        <w:pStyle w:val="TOC3"/>
        <w:rPr>
          <w:rFonts w:asciiTheme="minorHAnsi" w:eastAsiaTheme="minorEastAsia" w:hAnsiTheme="minorHAnsi" w:cstheme="minorBidi"/>
          <w:noProof/>
          <w:sz w:val="22"/>
          <w:szCs w:val="22"/>
          <w:lang w:val="en-US"/>
        </w:rPr>
      </w:pPr>
      <w:hyperlink w:anchor="_Toc507063237" w:history="1">
        <w:r w:rsidR="00B55FA6" w:rsidRPr="00F524CA">
          <w:rPr>
            <w:rStyle w:val="Hyperlink"/>
            <w:noProof/>
            <w:lang w:val="en-US"/>
          </w:rPr>
          <w:t>6.3.1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Arab Emirates (AE)</w:t>
        </w:r>
        <w:r w:rsidR="00B55FA6">
          <w:rPr>
            <w:noProof/>
            <w:webHidden/>
          </w:rPr>
          <w:tab/>
        </w:r>
        <w:r w:rsidR="00B55FA6">
          <w:rPr>
            <w:noProof/>
            <w:webHidden/>
          </w:rPr>
          <w:fldChar w:fldCharType="begin"/>
        </w:r>
        <w:r w:rsidR="00B55FA6">
          <w:rPr>
            <w:noProof/>
            <w:webHidden/>
          </w:rPr>
          <w:instrText xml:space="preserve"> PAGEREF _Toc507063237 \h </w:instrText>
        </w:r>
        <w:r w:rsidR="00B55FA6">
          <w:rPr>
            <w:noProof/>
            <w:webHidden/>
          </w:rPr>
        </w:r>
        <w:r w:rsidR="00B55FA6">
          <w:rPr>
            <w:noProof/>
            <w:webHidden/>
          </w:rPr>
          <w:fldChar w:fldCharType="separate"/>
        </w:r>
        <w:r w:rsidR="00B55FA6">
          <w:rPr>
            <w:noProof/>
            <w:webHidden/>
          </w:rPr>
          <w:t>131</w:t>
        </w:r>
        <w:r w:rsidR="00B55FA6">
          <w:rPr>
            <w:noProof/>
            <w:webHidden/>
          </w:rPr>
          <w:fldChar w:fldCharType="end"/>
        </w:r>
      </w:hyperlink>
    </w:p>
    <w:p w14:paraId="02CAC5A6" w14:textId="6C8A8155" w:rsidR="00B55FA6" w:rsidRDefault="00774C60">
      <w:pPr>
        <w:pStyle w:val="TOC3"/>
        <w:rPr>
          <w:rFonts w:asciiTheme="minorHAnsi" w:eastAsiaTheme="minorEastAsia" w:hAnsiTheme="minorHAnsi" w:cstheme="minorBidi"/>
          <w:noProof/>
          <w:sz w:val="22"/>
          <w:szCs w:val="22"/>
          <w:lang w:val="en-US"/>
        </w:rPr>
      </w:pPr>
      <w:hyperlink w:anchor="_Toc507063238" w:history="1">
        <w:r w:rsidR="00B55FA6" w:rsidRPr="00F524CA">
          <w:rPr>
            <w:rStyle w:val="Hyperlink"/>
            <w:noProof/>
            <w:lang w:val="en-US"/>
          </w:rPr>
          <w:t>6.3.2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Australia (AU)</w:t>
        </w:r>
        <w:r w:rsidR="00B55FA6">
          <w:rPr>
            <w:noProof/>
            <w:webHidden/>
          </w:rPr>
          <w:tab/>
        </w:r>
        <w:r w:rsidR="00B55FA6">
          <w:rPr>
            <w:noProof/>
            <w:webHidden/>
          </w:rPr>
          <w:fldChar w:fldCharType="begin"/>
        </w:r>
        <w:r w:rsidR="00B55FA6">
          <w:rPr>
            <w:noProof/>
            <w:webHidden/>
          </w:rPr>
          <w:instrText xml:space="preserve"> PAGEREF _Toc507063238 \h </w:instrText>
        </w:r>
        <w:r w:rsidR="00B55FA6">
          <w:rPr>
            <w:noProof/>
            <w:webHidden/>
          </w:rPr>
        </w:r>
        <w:r w:rsidR="00B55FA6">
          <w:rPr>
            <w:noProof/>
            <w:webHidden/>
          </w:rPr>
          <w:fldChar w:fldCharType="separate"/>
        </w:r>
        <w:r w:rsidR="00B55FA6">
          <w:rPr>
            <w:noProof/>
            <w:webHidden/>
          </w:rPr>
          <w:t>132</w:t>
        </w:r>
        <w:r w:rsidR="00B55FA6">
          <w:rPr>
            <w:noProof/>
            <w:webHidden/>
          </w:rPr>
          <w:fldChar w:fldCharType="end"/>
        </w:r>
      </w:hyperlink>
    </w:p>
    <w:p w14:paraId="380D2681" w14:textId="1153030E" w:rsidR="00B55FA6" w:rsidRDefault="00774C60">
      <w:pPr>
        <w:pStyle w:val="TOC3"/>
        <w:rPr>
          <w:rFonts w:asciiTheme="minorHAnsi" w:eastAsiaTheme="minorEastAsia" w:hAnsiTheme="minorHAnsi" w:cstheme="minorBidi"/>
          <w:noProof/>
          <w:sz w:val="22"/>
          <w:szCs w:val="22"/>
          <w:lang w:val="en-US"/>
        </w:rPr>
      </w:pPr>
      <w:hyperlink w:anchor="_Toc507063239" w:history="1">
        <w:r w:rsidR="00B55FA6" w:rsidRPr="00F524CA">
          <w:rPr>
            <w:rStyle w:val="Hyperlink"/>
            <w:noProof/>
            <w:lang w:val="en-US"/>
          </w:rPr>
          <w:t>6.3.3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China (CN)</w:t>
        </w:r>
        <w:r w:rsidR="00B55FA6">
          <w:rPr>
            <w:noProof/>
            <w:webHidden/>
          </w:rPr>
          <w:tab/>
        </w:r>
        <w:r w:rsidR="00B55FA6">
          <w:rPr>
            <w:noProof/>
            <w:webHidden/>
          </w:rPr>
          <w:fldChar w:fldCharType="begin"/>
        </w:r>
        <w:r w:rsidR="00B55FA6">
          <w:rPr>
            <w:noProof/>
            <w:webHidden/>
          </w:rPr>
          <w:instrText xml:space="preserve"> PAGEREF _Toc507063239 \h </w:instrText>
        </w:r>
        <w:r w:rsidR="00B55FA6">
          <w:rPr>
            <w:noProof/>
            <w:webHidden/>
          </w:rPr>
        </w:r>
        <w:r w:rsidR="00B55FA6">
          <w:rPr>
            <w:noProof/>
            <w:webHidden/>
          </w:rPr>
          <w:fldChar w:fldCharType="separate"/>
        </w:r>
        <w:r w:rsidR="00B55FA6">
          <w:rPr>
            <w:noProof/>
            <w:webHidden/>
          </w:rPr>
          <w:t>132</w:t>
        </w:r>
        <w:r w:rsidR="00B55FA6">
          <w:rPr>
            <w:noProof/>
            <w:webHidden/>
          </w:rPr>
          <w:fldChar w:fldCharType="end"/>
        </w:r>
      </w:hyperlink>
    </w:p>
    <w:p w14:paraId="6B8AFB5B" w14:textId="094824EA" w:rsidR="00B55FA6" w:rsidRDefault="00774C60">
      <w:pPr>
        <w:pStyle w:val="TOC3"/>
        <w:rPr>
          <w:rFonts w:asciiTheme="minorHAnsi" w:eastAsiaTheme="minorEastAsia" w:hAnsiTheme="minorHAnsi" w:cstheme="minorBidi"/>
          <w:noProof/>
          <w:sz w:val="22"/>
          <w:szCs w:val="22"/>
          <w:lang w:val="en-US"/>
        </w:rPr>
      </w:pPr>
      <w:hyperlink w:anchor="_Toc507063240" w:history="1">
        <w:r w:rsidR="00B55FA6" w:rsidRPr="00F524CA">
          <w:rPr>
            <w:rStyle w:val="Hyperlink"/>
            <w:noProof/>
            <w:lang w:val="en-US"/>
          </w:rPr>
          <w:t>6.3.4</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Germany (DE)</w:t>
        </w:r>
        <w:r w:rsidR="00B55FA6">
          <w:rPr>
            <w:noProof/>
            <w:webHidden/>
          </w:rPr>
          <w:tab/>
        </w:r>
        <w:r w:rsidR="00B55FA6">
          <w:rPr>
            <w:noProof/>
            <w:webHidden/>
          </w:rPr>
          <w:fldChar w:fldCharType="begin"/>
        </w:r>
        <w:r w:rsidR="00B55FA6">
          <w:rPr>
            <w:noProof/>
            <w:webHidden/>
          </w:rPr>
          <w:instrText xml:space="preserve"> PAGEREF _Toc507063240 \h </w:instrText>
        </w:r>
        <w:r w:rsidR="00B55FA6">
          <w:rPr>
            <w:noProof/>
            <w:webHidden/>
          </w:rPr>
        </w:r>
        <w:r w:rsidR="00B55FA6">
          <w:rPr>
            <w:noProof/>
            <w:webHidden/>
          </w:rPr>
          <w:fldChar w:fldCharType="separate"/>
        </w:r>
        <w:r w:rsidR="00B55FA6">
          <w:rPr>
            <w:noProof/>
            <w:webHidden/>
          </w:rPr>
          <w:t>133</w:t>
        </w:r>
        <w:r w:rsidR="00B55FA6">
          <w:rPr>
            <w:noProof/>
            <w:webHidden/>
          </w:rPr>
          <w:fldChar w:fldCharType="end"/>
        </w:r>
      </w:hyperlink>
    </w:p>
    <w:p w14:paraId="4DD9B065" w14:textId="4754F46A" w:rsidR="00B55FA6" w:rsidRDefault="00774C60">
      <w:pPr>
        <w:pStyle w:val="TOC3"/>
        <w:rPr>
          <w:rFonts w:asciiTheme="minorHAnsi" w:eastAsiaTheme="minorEastAsia" w:hAnsiTheme="minorHAnsi" w:cstheme="minorBidi"/>
          <w:noProof/>
          <w:sz w:val="22"/>
          <w:szCs w:val="22"/>
          <w:lang w:val="en-US"/>
        </w:rPr>
      </w:pPr>
      <w:hyperlink w:anchor="_Toc507063241" w:history="1">
        <w:r w:rsidR="00B55FA6" w:rsidRPr="00F524CA">
          <w:rPr>
            <w:rStyle w:val="Hyperlink"/>
            <w:noProof/>
            <w:lang w:val="en-US"/>
          </w:rPr>
          <w:t>6.3.5</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France (FR)</w:t>
        </w:r>
        <w:r w:rsidR="00B55FA6">
          <w:rPr>
            <w:noProof/>
            <w:webHidden/>
          </w:rPr>
          <w:tab/>
        </w:r>
        <w:r w:rsidR="00B55FA6">
          <w:rPr>
            <w:noProof/>
            <w:webHidden/>
          </w:rPr>
          <w:fldChar w:fldCharType="begin"/>
        </w:r>
        <w:r w:rsidR="00B55FA6">
          <w:rPr>
            <w:noProof/>
            <w:webHidden/>
          </w:rPr>
          <w:instrText xml:space="preserve"> PAGEREF _Toc507063241 \h </w:instrText>
        </w:r>
        <w:r w:rsidR="00B55FA6">
          <w:rPr>
            <w:noProof/>
            <w:webHidden/>
          </w:rPr>
        </w:r>
        <w:r w:rsidR="00B55FA6">
          <w:rPr>
            <w:noProof/>
            <w:webHidden/>
          </w:rPr>
          <w:fldChar w:fldCharType="separate"/>
        </w:r>
        <w:r w:rsidR="00B55FA6">
          <w:rPr>
            <w:noProof/>
            <w:webHidden/>
          </w:rPr>
          <w:t>133</w:t>
        </w:r>
        <w:r w:rsidR="00B55FA6">
          <w:rPr>
            <w:noProof/>
            <w:webHidden/>
          </w:rPr>
          <w:fldChar w:fldCharType="end"/>
        </w:r>
      </w:hyperlink>
    </w:p>
    <w:p w14:paraId="3350E08B" w14:textId="6E54AEB3" w:rsidR="00B55FA6" w:rsidRDefault="00774C60">
      <w:pPr>
        <w:pStyle w:val="TOC3"/>
        <w:rPr>
          <w:rFonts w:asciiTheme="minorHAnsi" w:eastAsiaTheme="minorEastAsia" w:hAnsiTheme="minorHAnsi" w:cstheme="minorBidi"/>
          <w:noProof/>
          <w:sz w:val="22"/>
          <w:szCs w:val="22"/>
          <w:lang w:val="en-US"/>
        </w:rPr>
      </w:pPr>
      <w:hyperlink w:anchor="_Toc507063242" w:history="1">
        <w:r w:rsidR="00B55FA6" w:rsidRPr="00F524CA">
          <w:rPr>
            <w:rStyle w:val="Hyperlink"/>
            <w:noProof/>
            <w:lang w:val="en-US"/>
          </w:rPr>
          <w:t>6.3.6</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Kingdom (GB)</w:t>
        </w:r>
        <w:r w:rsidR="00B55FA6">
          <w:rPr>
            <w:noProof/>
            <w:webHidden/>
          </w:rPr>
          <w:tab/>
        </w:r>
        <w:r w:rsidR="00B55FA6">
          <w:rPr>
            <w:noProof/>
            <w:webHidden/>
          </w:rPr>
          <w:fldChar w:fldCharType="begin"/>
        </w:r>
        <w:r w:rsidR="00B55FA6">
          <w:rPr>
            <w:noProof/>
            <w:webHidden/>
          </w:rPr>
          <w:instrText xml:space="preserve"> PAGEREF _Toc507063242 \h </w:instrText>
        </w:r>
        <w:r w:rsidR="00B55FA6">
          <w:rPr>
            <w:noProof/>
            <w:webHidden/>
          </w:rPr>
        </w:r>
        <w:r w:rsidR="00B55FA6">
          <w:rPr>
            <w:noProof/>
            <w:webHidden/>
          </w:rPr>
          <w:fldChar w:fldCharType="separate"/>
        </w:r>
        <w:r w:rsidR="00B55FA6">
          <w:rPr>
            <w:noProof/>
            <w:webHidden/>
          </w:rPr>
          <w:t>134</w:t>
        </w:r>
        <w:r w:rsidR="00B55FA6">
          <w:rPr>
            <w:noProof/>
            <w:webHidden/>
          </w:rPr>
          <w:fldChar w:fldCharType="end"/>
        </w:r>
      </w:hyperlink>
    </w:p>
    <w:p w14:paraId="40C303C5" w14:textId="3DF19254" w:rsidR="00B55FA6" w:rsidRDefault="00774C60">
      <w:pPr>
        <w:pStyle w:val="TOC3"/>
        <w:rPr>
          <w:rFonts w:asciiTheme="minorHAnsi" w:eastAsiaTheme="minorEastAsia" w:hAnsiTheme="minorHAnsi" w:cstheme="minorBidi"/>
          <w:noProof/>
          <w:sz w:val="22"/>
          <w:szCs w:val="22"/>
          <w:lang w:val="en-US"/>
        </w:rPr>
      </w:pPr>
      <w:hyperlink w:anchor="_Toc507063243" w:history="1">
        <w:r w:rsidR="00B55FA6" w:rsidRPr="00F524CA">
          <w:rPr>
            <w:rStyle w:val="Hyperlink"/>
            <w:noProof/>
            <w:lang w:val="en-US"/>
          </w:rPr>
          <w:t>6.3.7</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Kingdom of Saudi Arabia (SA)</w:t>
        </w:r>
        <w:r w:rsidR="00B55FA6">
          <w:rPr>
            <w:noProof/>
            <w:webHidden/>
          </w:rPr>
          <w:tab/>
        </w:r>
        <w:r w:rsidR="00B55FA6">
          <w:rPr>
            <w:noProof/>
            <w:webHidden/>
          </w:rPr>
          <w:fldChar w:fldCharType="begin"/>
        </w:r>
        <w:r w:rsidR="00B55FA6">
          <w:rPr>
            <w:noProof/>
            <w:webHidden/>
          </w:rPr>
          <w:instrText xml:space="preserve"> PAGEREF _Toc507063243 \h </w:instrText>
        </w:r>
        <w:r w:rsidR="00B55FA6">
          <w:rPr>
            <w:noProof/>
            <w:webHidden/>
          </w:rPr>
        </w:r>
        <w:r w:rsidR="00B55FA6">
          <w:rPr>
            <w:noProof/>
            <w:webHidden/>
          </w:rPr>
          <w:fldChar w:fldCharType="separate"/>
        </w:r>
        <w:r w:rsidR="00B55FA6">
          <w:rPr>
            <w:noProof/>
            <w:webHidden/>
          </w:rPr>
          <w:t>134</w:t>
        </w:r>
        <w:r w:rsidR="00B55FA6">
          <w:rPr>
            <w:noProof/>
            <w:webHidden/>
          </w:rPr>
          <w:fldChar w:fldCharType="end"/>
        </w:r>
      </w:hyperlink>
    </w:p>
    <w:p w14:paraId="14747D27" w14:textId="74BF4575" w:rsidR="00B55FA6" w:rsidRDefault="00774C60">
      <w:pPr>
        <w:pStyle w:val="TOC3"/>
        <w:rPr>
          <w:rFonts w:asciiTheme="minorHAnsi" w:eastAsiaTheme="minorEastAsia" w:hAnsiTheme="minorHAnsi" w:cstheme="minorBidi"/>
          <w:noProof/>
          <w:sz w:val="22"/>
          <w:szCs w:val="22"/>
          <w:lang w:val="en-US"/>
        </w:rPr>
      </w:pPr>
      <w:hyperlink w:anchor="_Toc507063244" w:history="1">
        <w:r w:rsidR="00B55FA6" w:rsidRPr="00F524CA">
          <w:rPr>
            <w:rStyle w:val="Hyperlink"/>
            <w:noProof/>
            <w:lang w:val="en-US"/>
          </w:rPr>
          <w:t>6.3.8</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States (US)</w:t>
        </w:r>
        <w:r w:rsidR="00B55FA6">
          <w:rPr>
            <w:noProof/>
            <w:webHidden/>
          </w:rPr>
          <w:tab/>
        </w:r>
        <w:r w:rsidR="00B55FA6">
          <w:rPr>
            <w:noProof/>
            <w:webHidden/>
          </w:rPr>
          <w:fldChar w:fldCharType="begin"/>
        </w:r>
        <w:r w:rsidR="00B55FA6">
          <w:rPr>
            <w:noProof/>
            <w:webHidden/>
          </w:rPr>
          <w:instrText xml:space="preserve"> PAGEREF _Toc507063244 \h </w:instrText>
        </w:r>
        <w:r w:rsidR="00B55FA6">
          <w:rPr>
            <w:noProof/>
            <w:webHidden/>
          </w:rPr>
        </w:r>
        <w:r w:rsidR="00B55FA6">
          <w:rPr>
            <w:noProof/>
            <w:webHidden/>
          </w:rPr>
          <w:fldChar w:fldCharType="separate"/>
        </w:r>
        <w:r w:rsidR="00B55FA6">
          <w:rPr>
            <w:noProof/>
            <w:webHidden/>
          </w:rPr>
          <w:t>135</w:t>
        </w:r>
        <w:r w:rsidR="00B55FA6">
          <w:rPr>
            <w:noProof/>
            <w:webHidden/>
          </w:rPr>
          <w:fldChar w:fldCharType="end"/>
        </w:r>
      </w:hyperlink>
    </w:p>
    <w:p w14:paraId="53F1F9D0" w14:textId="16CC2179" w:rsidR="00B55FA6" w:rsidRDefault="00774C60">
      <w:pPr>
        <w:pStyle w:val="TOC2"/>
        <w:rPr>
          <w:rFonts w:asciiTheme="minorHAnsi" w:eastAsiaTheme="minorEastAsia" w:hAnsiTheme="minorHAnsi" w:cstheme="minorBidi"/>
          <w:noProof/>
          <w:sz w:val="22"/>
          <w:szCs w:val="22"/>
          <w:lang w:val="en-US"/>
        </w:rPr>
      </w:pPr>
      <w:hyperlink w:anchor="_Toc507063245" w:history="1">
        <w:r w:rsidR="00B55FA6" w:rsidRPr="00F524CA">
          <w:rPr>
            <w:rStyle w:val="Hyperlink"/>
            <w:noProof/>
            <w:lang w:val="en-US"/>
          </w:rPr>
          <w:t>6.4</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Job Information</w:t>
        </w:r>
        <w:r w:rsidR="00B55FA6">
          <w:rPr>
            <w:noProof/>
            <w:webHidden/>
          </w:rPr>
          <w:tab/>
        </w:r>
        <w:r w:rsidR="00B55FA6">
          <w:rPr>
            <w:noProof/>
            <w:webHidden/>
          </w:rPr>
          <w:fldChar w:fldCharType="begin"/>
        </w:r>
        <w:r w:rsidR="00B55FA6">
          <w:rPr>
            <w:noProof/>
            <w:webHidden/>
          </w:rPr>
          <w:instrText xml:space="preserve"> PAGEREF _Toc507063245 \h </w:instrText>
        </w:r>
        <w:r w:rsidR="00B55FA6">
          <w:rPr>
            <w:noProof/>
            <w:webHidden/>
          </w:rPr>
        </w:r>
        <w:r w:rsidR="00B55FA6">
          <w:rPr>
            <w:noProof/>
            <w:webHidden/>
          </w:rPr>
          <w:fldChar w:fldCharType="separate"/>
        </w:r>
        <w:r w:rsidR="00B55FA6">
          <w:rPr>
            <w:noProof/>
            <w:webHidden/>
          </w:rPr>
          <w:t>135</w:t>
        </w:r>
        <w:r w:rsidR="00B55FA6">
          <w:rPr>
            <w:noProof/>
            <w:webHidden/>
          </w:rPr>
          <w:fldChar w:fldCharType="end"/>
        </w:r>
      </w:hyperlink>
    </w:p>
    <w:p w14:paraId="050986B2" w14:textId="0A0AF52E" w:rsidR="00B55FA6" w:rsidRDefault="00774C60">
      <w:pPr>
        <w:pStyle w:val="TOC3"/>
        <w:rPr>
          <w:rFonts w:asciiTheme="minorHAnsi" w:eastAsiaTheme="minorEastAsia" w:hAnsiTheme="minorHAnsi" w:cstheme="minorBidi"/>
          <w:noProof/>
          <w:sz w:val="22"/>
          <w:szCs w:val="22"/>
          <w:lang w:val="en-US"/>
        </w:rPr>
      </w:pPr>
      <w:hyperlink w:anchor="_Toc507063247" w:history="1">
        <w:r w:rsidR="00B55FA6" w:rsidRPr="00F524CA">
          <w:rPr>
            <w:rStyle w:val="Hyperlink"/>
            <w:noProof/>
            <w:lang w:val="en-US"/>
          </w:rPr>
          <w:t>6.4.1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Arab Emirates (AE)</w:t>
        </w:r>
        <w:r w:rsidR="00B55FA6">
          <w:rPr>
            <w:noProof/>
            <w:webHidden/>
          </w:rPr>
          <w:tab/>
        </w:r>
        <w:r w:rsidR="00B55FA6">
          <w:rPr>
            <w:noProof/>
            <w:webHidden/>
          </w:rPr>
          <w:fldChar w:fldCharType="begin"/>
        </w:r>
        <w:r w:rsidR="00B55FA6">
          <w:rPr>
            <w:noProof/>
            <w:webHidden/>
          </w:rPr>
          <w:instrText xml:space="preserve"> PAGEREF _Toc507063247 \h </w:instrText>
        </w:r>
        <w:r w:rsidR="00B55FA6">
          <w:rPr>
            <w:noProof/>
            <w:webHidden/>
          </w:rPr>
        </w:r>
        <w:r w:rsidR="00B55FA6">
          <w:rPr>
            <w:noProof/>
            <w:webHidden/>
          </w:rPr>
          <w:fldChar w:fldCharType="separate"/>
        </w:r>
        <w:r w:rsidR="00B55FA6">
          <w:rPr>
            <w:noProof/>
            <w:webHidden/>
          </w:rPr>
          <w:t>135</w:t>
        </w:r>
        <w:r w:rsidR="00B55FA6">
          <w:rPr>
            <w:noProof/>
            <w:webHidden/>
          </w:rPr>
          <w:fldChar w:fldCharType="end"/>
        </w:r>
      </w:hyperlink>
    </w:p>
    <w:p w14:paraId="5980FDE1" w14:textId="42932849" w:rsidR="00B55FA6" w:rsidRDefault="00774C60">
      <w:pPr>
        <w:pStyle w:val="TOC3"/>
        <w:rPr>
          <w:rFonts w:asciiTheme="minorHAnsi" w:eastAsiaTheme="minorEastAsia" w:hAnsiTheme="minorHAnsi" w:cstheme="minorBidi"/>
          <w:noProof/>
          <w:sz w:val="22"/>
          <w:szCs w:val="22"/>
          <w:lang w:val="en-US"/>
        </w:rPr>
      </w:pPr>
      <w:hyperlink w:anchor="_Toc507063248" w:history="1">
        <w:r w:rsidR="00B55FA6" w:rsidRPr="00F524CA">
          <w:rPr>
            <w:rStyle w:val="Hyperlink"/>
            <w:noProof/>
            <w:lang w:val="en-US"/>
          </w:rPr>
          <w:t>6.4.2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Australia (AU)</w:t>
        </w:r>
        <w:r w:rsidR="00B55FA6">
          <w:rPr>
            <w:noProof/>
            <w:webHidden/>
          </w:rPr>
          <w:tab/>
        </w:r>
        <w:r w:rsidR="00B55FA6">
          <w:rPr>
            <w:noProof/>
            <w:webHidden/>
          </w:rPr>
          <w:fldChar w:fldCharType="begin"/>
        </w:r>
        <w:r w:rsidR="00B55FA6">
          <w:rPr>
            <w:noProof/>
            <w:webHidden/>
          </w:rPr>
          <w:instrText xml:space="preserve"> PAGEREF _Toc507063248 \h </w:instrText>
        </w:r>
        <w:r w:rsidR="00B55FA6">
          <w:rPr>
            <w:noProof/>
            <w:webHidden/>
          </w:rPr>
        </w:r>
        <w:r w:rsidR="00B55FA6">
          <w:rPr>
            <w:noProof/>
            <w:webHidden/>
          </w:rPr>
          <w:fldChar w:fldCharType="separate"/>
        </w:r>
        <w:r w:rsidR="00B55FA6">
          <w:rPr>
            <w:noProof/>
            <w:webHidden/>
          </w:rPr>
          <w:t>136</w:t>
        </w:r>
        <w:r w:rsidR="00B55FA6">
          <w:rPr>
            <w:noProof/>
            <w:webHidden/>
          </w:rPr>
          <w:fldChar w:fldCharType="end"/>
        </w:r>
      </w:hyperlink>
    </w:p>
    <w:p w14:paraId="449888D0" w14:textId="5FA94686" w:rsidR="00B55FA6" w:rsidRDefault="00774C60">
      <w:pPr>
        <w:pStyle w:val="TOC3"/>
        <w:rPr>
          <w:rFonts w:asciiTheme="minorHAnsi" w:eastAsiaTheme="minorEastAsia" w:hAnsiTheme="minorHAnsi" w:cstheme="minorBidi"/>
          <w:noProof/>
          <w:sz w:val="22"/>
          <w:szCs w:val="22"/>
          <w:lang w:val="en-US"/>
        </w:rPr>
      </w:pPr>
      <w:hyperlink w:anchor="_Toc507063249" w:history="1">
        <w:r w:rsidR="00B55FA6" w:rsidRPr="00F524CA">
          <w:rPr>
            <w:rStyle w:val="Hyperlink"/>
            <w:noProof/>
            <w:lang w:val="en-US"/>
          </w:rPr>
          <w:t>6.4.3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China (CN)</w:t>
        </w:r>
        <w:r w:rsidR="00B55FA6">
          <w:rPr>
            <w:noProof/>
            <w:webHidden/>
          </w:rPr>
          <w:tab/>
        </w:r>
        <w:r w:rsidR="00B55FA6">
          <w:rPr>
            <w:noProof/>
            <w:webHidden/>
          </w:rPr>
          <w:fldChar w:fldCharType="begin"/>
        </w:r>
        <w:r w:rsidR="00B55FA6">
          <w:rPr>
            <w:noProof/>
            <w:webHidden/>
          </w:rPr>
          <w:instrText xml:space="preserve"> PAGEREF _Toc507063249 \h </w:instrText>
        </w:r>
        <w:r w:rsidR="00B55FA6">
          <w:rPr>
            <w:noProof/>
            <w:webHidden/>
          </w:rPr>
        </w:r>
        <w:r w:rsidR="00B55FA6">
          <w:rPr>
            <w:noProof/>
            <w:webHidden/>
          </w:rPr>
          <w:fldChar w:fldCharType="separate"/>
        </w:r>
        <w:r w:rsidR="00B55FA6">
          <w:rPr>
            <w:noProof/>
            <w:webHidden/>
          </w:rPr>
          <w:t>138</w:t>
        </w:r>
        <w:r w:rsidR="00B55FA6">
          <w:rPr>
            <w:noProof/>
            <w:webHidden/>
          </w:rPr>
          <w:fldChar w:fldCharType="end"/>
        </w:r>
      </w:hyperlink>
    </w:p>
    <w:p w14:paraId="2AC578DE" w14:textId="1C87D460" w:rsidR="00B55FA6" w:rsidRDefault="00774C60">
      <w:pPr>
        <w:pStyle w:val="TOC3"/>
        <w:rPr>
          <w:rFonts w:asciiTheme="minorHAnsi" w:eastAsiaTheme="minorEastAsia" w:hAnsiTheme="minorHAnsi" w:cstheme="minorBidi"/>
          <w:noProof/>
          <w:sz w:val="22"/>
          <w:szCs w:val="22"/>
          <w:lang w:val="en-US"/>
        </w:rPr>
      </w:pPr>
      <w:hyperlink w:anchor="_Toc507063250" w:history="1">
        <w:r w:rsidR="00B55FA6" w:rsidRPr="00F524CA">
          <w:rPr>
            <w:rStyle w:val="Hyperlink"/>
            <w:noProof/>
            <w:lang w:val="en-US"/>
          </w:rPr>
          <w:t>6.4.4</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Germany (DE)</w:t>
        </w:r>
        <w:r w:rsidR="00B55FA6">
          <w:rPr>
            <w:noProof/>
            <w:webHidden/>
          </w:rPr>
          <w:tab/>
        </w:r>
        <w:r w:rsidR="00B55FA6">
          <w:rPr>
            <w:noProof/>
            <w:webHidden/>
          </w:rPr>
          <w:fldChar w:fldCharType="begin"/>
        </w:r>
        <w:r w:rsidR="00B55FA6">
          <w:rPr>
            <w:noProof/>
            <w:webHidden/>
          </w:rPr>
          <w:instrText xml:space="preserve"> PAGEREF _Toc507063250 \h </w:instrText>
        </w:r>
        <w:r w:rsidR="00B55FA6">
          <w:rPr>
            <w:noProof/>
            <w:webHidden/>
          </w:rPr>
        </w:r>
        <w:r w:rsidR="00B55FA6">
          <w:rPr>
            <w:noProof/>
            <w:webHidden/>
          </w:rPr>
          <w:fldChar w:fldCharType="separate"/>
        </w:r>
        <w:r w:rsidR="00B55FA6">
          <w:rPr>
            <w:noProof/>
            <w:webHidden/>
          </w:rPr>
          <w:t>139</w:t>
        </w:r>
        <w:r w:rsidR="00B55FA6">
          <w:rPr>
            <w:noProof/>
            <w:webHidden/>
          </w:rPr>
          <w:fldChar w:fldCharType="end"/>
        </w:r>
      </w:hyperlink>
    </w:p>
    <w:p w14:paraId="74BAA64D" w14:textId="2E0EC45D" w:rsidR="00B55FA6" w:rsidRDefault="00774C60">
      <w:pPr>
        <w:pStyle w:val="TOC3"/>
        <w:rPr>
          <w:rFonts w:asciiTheme="minorHAnsi" w:eastAsiaTheme="minorEastAsia" w:hAnsiTheme="minorHAnsi" w:cstheme="minorBidi"/>
          <w:noProof/>
          <w:sz w:val="22"/>
          <w:szCs w:val="22"/>
          <w:lang w:val="en-US"/>
        </w:rPr>
      </w:pPr>
      <w:hyperlink w:anchor="_Toc507063251" w:history="1">
        <w:r w:rsidR="00B55FA6" w:rsidRPr="00F524CA">
          <w:rPr>
            <w:rStyle w:val="Hyperlink"/>
            <w:noProof/>
            <w:lang w:val="en-US"/>
          </w:rPr>
          <w:t>6.4.5</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France (FR)</w:t>
        </w:r>
        <w:r w:rsidR="00B55FA6">
          <w:rPr>
            <w:noProof/>
            <w:webHidden/>
          </w:rPr>
          <w:tab/>
        </w:r>
        <w:r w:rsidR="00B55FA6">
          <w:rPr>
            <w:noProof/>
            <w:webHidden/>
          </w:rPr>
          <w:fldChar w:fldCharType="begin"/>
        </w:r>
        <w:r w:rsidR="00B55FA6">
          <w:rPr>
            <w:noProof/>
            <w:webHidden/>
          </w:rPr>
          <w:instrText xml:space="preserve"> PAGEREF _Toc507063251 \h </w:instrText>
        </w:r>
        <w:r w:rsidR="00B55FA6">
          <w:rPr>
            <w:noProof/>
            <w:webHidden/>
          </w:rPr>
        </w:r>
        <w:r w:rsidR="00B55FA6">
          <w:rPr>
            <w:noProof/>
            <w:webHidden/>
          </w:rPr>
          <w:fldChar w:fldCharType="separate"/>
        </w:r>
        <w:r w:rsidR="00B55FA6">
          <w:rPr>
            <w:noProof/>
            <w:webHidden/>
          </w:rPr>
          <w:t>141</w:t>
        </w:r>
        <w:r w:rsidR="00B55FA6">
          <w:rPr>
            <w:noProof/>
            <w:webHidden/>
          </w:rPr>
          <w:fldChar w:fldCharType="end"/>
        </w:r>
      </w:hyperlink>
    </w:p>
    <w:p w14:paraId="378AC704" w14:textId="0340A055" w:rsidR="00B55FA6" w:rsidRDefault="00774C60">
      <w:pPr>
        <w:pStyle w:val="TOC3"/>
        <w:rPr>
          <w:rFonts w:asciiTheme="minorHAnsi" w:eastAsiaTheme="minorEastAsia" w:hAnsiTheme="minorHAnsi" w:cstheme="minorBidi"/>
          <w:noProof/>
          <w:sz w:val="22"/>
          <w:szCs w:val="22"/>
          <w:lang w:val="en-US"/>
        </w:rPr>
      </w:pPr>
      <w:hyperlink w:anchor="_Toc507063252" w:history="1">
        <w:r w:rsidR="00B55FA6" w:rsidRPr="00F524CA">
          <w:rPr>
            <w:rStyle w:val="Hyperlink"/>
            <w:noProof/>
            <w:lang w:val="en-US"/>
          </w:rPr>
          <w:t>6.4.6</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Kingdom (GB)</w:t>
        </w:r>
        <w:r w:rsidR="00B55FA6">
          <w:rPr>
            <w:noProof/>
            <w:webHidden/>
          </w:rPr>
          <w:tab/>
        </w:r>
        <w:r w:rsidR="00B55FA6">
          <w:rPr>
            <w:noProof/>
            <w:webHidden/>
          </w:rPr>
          <w:fldChar w:fldCharType="begin"/>
        </w:r>
        <w:r w:rsidR="00B55FA6">
          <w:rPr>
            <w:noProof/>
            <w:webHidden/>
          </w:rPr>
          <w:instrText xml:space="preserve"> PAGEREF _Toc507063252 \h </w:instrText>
        </w:r>
        <w:r w:rsidR="00B55FA6">
          <w:rPr>
            <w:noProof/>
            <w:webHidden/>
          </w:rPr>
        </w:r>
        <w:r w:rsidR="00B55FA6">
          <w:rPr>
            <w:noProof/>
            <w:webHidden/>
          </w:rPr>
          <w:fldChar w:fldCharType="separate"/>
        </w:r>
        <w:r w:rsidR="00B55FA6">
          <w:rPr>
            <w:noProof/>
            <w:webHidden/>
          </w:rPr>
          <w:t>144</w:t>
        </w:r>
        <w:r w:rsidR="00B55FA6">
          <w:rPr>
            <w:noProof/>
            <w:webHidden/>
          </w:rPr>
          <w:fldChar w:fldCharType="end"/>
        </w:r>
      </w:hyperlink>
    </w:p>
    <w:p w14:paraId="6201C5C9" w14:textId="2721DF17" w:rsidR="00B55FA6" w:rsidRDefault="00774C60">
      <w:pPr>
        <w:pStyle w:val="TOC3"/>
        <w:rPr>
          <w:rFonts w:asciiTheme="minorHAnsi" w:eastAsiaTheme="minorEastAsia" w:hAnsiTheme="minorHAnsi" w:cstheme="minorBidi"/>
          <w:noProof/>
          <w:sz w:val="22"/>
          <w:szCs w:val="22"/>
          <w:lang w:val="en-US"/>
        </w:rPr>
      </w:pPr>
      <w:hyperlink w:anchor="_Toc507063253" w:history="1">
        <w:r w:rsidR="00B55FA6" w:rsidRPr="00F524CA">
          <w:rPr>
            <w:rStyle w:val="Hyperlink"/>
            <w:noProof/>
            <w:lang w:val="en-US"/>
          </w:rPr>
          <w:t>6.4.7</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Kingdom of Saudi Arabia (SA)</w:t>
        </w:r>
        <w:r w:rsidR="00B55FA6">
          <w:rPr>
            <w:noProof/>
            <w:webHidden/>
          </w:rPr>
          <w:tab/>
        </w:r>
        <w:r w:rsidR="00B55FA6">
          <w:rPr>
            <w:noProof/>
            <w:webHidden/>
          </w:rPr>
          <w:fldChar w:fldCharType="begin"/>
        </w:r>
        <w:r w:rsidR="00B55FA6">
          <w:rPr>
            <w:noProof/>
            <w:webHidden/>
          </w:rPr>
          <w:instrText xml:space="preserve"> PAGEREF _Toc507063253 \h </w:instrText>
        </w:r>
        <w:r w:rsidR="00B55FA6">
          <w:rPr>
            <w:noProof/>
            <w:webHidden/>
          </w:rPr>
        </w:r>
        <w:r w:rsidR="00B55FA6">
          <w:rPr>
            <w:noProof/>
            <w:webHidden/>
          </w:rPr>
          <w:fldChar w:fldCharType="separate"/>
        </w:r>
        <w:r w:rsidR="00B55FA6">
          <w:rPr>
            <w:noProof/>
            <w:webHidden/>
          </w:rPr>
          <w:t>146</w:t>
        </w:r>
        <w:r w:rsidR="00B55FA6">
          <w:rPr>
            <w:noProof/>
            <w:webHidden/>
          </w:rPr>
          <w:fldChar w:fldCharType="end"/>
        </w:r>
      </w:hyperlink>
    </w:p>
    <w:p w14:paraId="790D87FB" w14:textId="6BD0950B" w:rsidR="00B55FA6" w:rsidRDefault="00774C60">
      <w:pPr>
        <w:pStyle w:val="TOC3"/>
        <w:rPr>
          <w:rFonts w:asciiTheme="minorHAnsi" w:eastAsiaTheme="minorEastAsia" w:hAnsiTheme="minorHAnsi" w:cstheme="minorBidi"/>
          <w:noProof/>
          <w:sz w:val="22"/>
          <w:szCs w:val="22"/>
          <w:lang w:val="en-US"/>
        </w:rPr>
      </w:pPr>
      <w:hyperlink w:anchor="_Toc507063254" w:history="1">
        <w:r w:rsidR="00B55FA6" w:rsidRPr="00F524CA">
          <w:rPr>
            <w:rStyle w:val="Hyperlink"/>
            <w:noProof/>
            <w:lang w:val="en-US"/>
          </w:rPr>
          <w:t>6.4.8</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States (US)</w:t>
        </w:r>
        <w:r w:rsidR="00B55FA6">
          <w:rPr>
            <w:noProof/>
            <w:webHidden/>
          </w:rPr>
          <w:tab/>
        </w:r>
        <w:r w:rsidR="00B55FA6">
          <w:rPr>
            <w:noProof/>
            <w:webHidden/>
          </w:rPr>
          <w:fldChar w:fldCharType="begin"/>
        </w:r>
        <w:r w:rsidR="00B55FA6">
          <w:rPr>
            <w:noProof/>
            <w:webHidden/>
          </w:rPr>
          <w:instrText xml:space="preserve"> PAGEREF _Toc507063254 \h </w:instrText>
        </w:r>
        <w:r w:rsidR="00B55FA6">
          <w:rPr>
            <w:noProof/>
            <w:webHidden/>
          </w:rPr>
        </w:r>
        <w:r w:rsidR="00B55FA6">
          <w:rPr>
            <w:noProof/>
            <w:webHidden/>
          </w:rPr>
          <w:fldChar w:fldCharType="separate"/>
        </w:r>
        <w:r w:rsidR="00B55FA6">
          <w:rPr>
            <w:noProof/>
            <w:webHidden/>
          </w:rPr>
          <w:t>147</w:t>
        </w:r>
        <w:r w:rsidR="00B55FA6">
          <w:rPr>
            <w:noProof/>
            <w:webHidden/>
          </w:rPr>
          <w:fldChar w:fldCharType="end"/>
        </w:r>
      </w:hyperlink>
    </w:p>
    <w:p w14:paraId="1726B1D4" w14:textId="431FF0AA" w:rsidR="00B55FA6" w:rsidRDefault="00774C60">
      <w:pPr>
        <w:pStyle w:val="TOC2"/>
        <w:rPr>
          <w:rFonts w:asciiTheme="minorHAnsi" w:eastAsiaTheme="minorEastAsia" w:hAnsiTheme="minorHAnsi" w:cstheme="minorBidi"/>
          <w:noProof/>
          <w:sz w:val="22"/>
          <w:szCs w:val="22"/>
          <w:lang w:val="en-US"/>
        </w:rPr>
      </w:pPr>
      <w:hyperlink w:anchor="_Toc507063718" w:history="1">
        <w:r w:rsidR="00B55FA6" w:rsidRPr="00F524CA">
          <w:rPr>
            <w:rStyle w:val="Hyperlink"/>
            <w:noProof/>
            <w:lang w:val="en-US"/>
          </w:rPr>
          <w:t>6.5</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Compensation Information</w:t>
        </w:r>
        <w:r w:rsidR="00B55FA6">
          <w:rPr>
            <w:noProof/>
            <w:webHidden/>
          </w:rPr>
          <w:tab/>
        </w:r>
        <w:r w:rsidR="00B55FA6">
          <w:rPr>
            <w:noProof/>
            <w:webHidden/>
          </w:rPr>
          <w:fldChar w:fldCharType="begin"/>
        </w:r>
        <w:r w:rsidR="00B55FA6">
          <w:rPr>
            <w:noProof/>
            <w:webHidden/>
          </w:rPr>
          <w:instrText xml:space="preserve"> PAGEREF _Toc507063718 \h </w:instrText>
        </w:r>
        <w:r w:rsidR="00B55FA6">
          <w:rPr>
            <w:noProof/>
            <w:webHidden/>
          </w:rPr>
        </w:r>
        <w:r w:rsidR="00B55FA6">
          <w:rPr>
            <w:noProof/>
            <w:webHidden/>
          </w:rPr>
          <w:fldChar w:fldCharType="separate"/>
        </w:r>
        <w:r w:rsidR="00B55FA6">
          <w:rPr>
            <w:noProof/>
            <w:webHidden/>
          </w:rPr>
          <w:t>149</w:t>
        </w:r>
        <w:r w:rsidR="00B55FA6">
          <w:rPr>
            <w:noProof/>
            <w:webHidden/>
          </w:rPr>
          <w:fldChar w:fldCharType="end"/>
        </w:r>
      </w:hyperlink>
    </w:p>
    <w:p w14:paraId="4280DF6B" w14:textId="0F633479" w:rsidR="00B55FA6" w:rsidRDefault="00774C60">
      <w:pPr>
        <w:pStyle w:val="TOC3"/>
        <w:rPr>
          <w:rFonts w:asciiTheme="minorHAnsi" w:eastAsiaTheme="minorEastAsia" w:hAnsiTheme="minorHAnsi" w:cstheme="minorBidi"/>
          <w:noProof/>
          <w:sz w:val="22"/>
          <w:szCs w:val="22"/>
          <w:lang w:val="en-US"/>
        </w:rPr>
      </w:pPr>
      <w:hyperlink w:anchor="_Toc507063719" w:history="1">
        <w:r w:rsidR="00B55FA6" w:rsidRPr="00F524CA">
          <w:rPr>
            <w:rStyle w:val="Hyperlink"/>
            <w:noProof/>
            <w:lang w:val="en-US"/>
          </w:rPr>
          <w:t>6.5.1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Arab Emirates (AE)</w:t>
        </w:r>
        <w:r w:rsidR="00B55FA6">
          <w:rPr>
            <w:noProof/>
            <w:webHidden/>
          </w:rPr>
          <w:tab/>
        </w:r>
        <w:r w:rsidR="00B55FA6">
          <w:rPr>
            <w:noProof/>
            <w:webHidden/>
          </w:rPr>
          <w:fldChar w:fldCharType="begin"/>
        </w:r>
        <w:r w:rsidR="00B55FA6">
          <w:rPr>
            <w:noProof/>
            <w:webHidden/>
          </w:rPr>
          <w:instrText xml:space="preserve"> PAGEREF _Toc507063719 \h </w:instrText>
        </w:r>
        <w:r w:rsidR="00B55FA6">
          <w:rPr>
            <w:noProof/>
            <w:webHidden/>
          </w:rPr>
        </w:r>
        <w:r w:rsidR="00B55FA6">
          <w:rPr>
            <w:noProof/>
            <w:webHidden/>
          </w:rPr>
          <w:fldChar w:fldCharType="separate"/>
        </w:r>
        <w:r w:rsidR="00B55FA6">
          <w:rPr>
            <w:noProof/>
            <w:webHidden/>
          </w:rPr>
          <w:t>149</w:t>
        </w:r>
        <w:r w:rsidR="00B55FA6">
          <w:rPr>
            <w:noProof/>
            <w:webHidden/>
          </w:rPr>
          <w:fldChar w:fldCharType="end"/>
        </w:r>
      </w:hyperlink>
    </w:p>
    <w:p w14:paraId="6507D7B2" w14:textId="3B2801B1" w:rsidR="00B55FA6" w:rsidRDefault="00774C60">
      <w:pPr>
        <w:pStyle w:val="TOC3"/>
        <w:rPr>
          <w:rFonts w:asciiTheme="minorHAnsi" w:eastAsiaTheme="minorEastAsia" w:hAnsiTheme="minorHAnsi" w:cstheme="minorBidi"/>
          <w:noProof/>
          <w:sz w:val="22"/>
          <w:szCs w:val="22"/>
          <w:lang w:val="en-US"/>
        </w:rPr>
      </w:pPr>
      <w:hyperlink w:anchor="_Toc507063720" w:history="1">
        <w:r w:rsidR="00B55FA6" w:rsidRPr="00F524CA">
          <w:rPr>
            <w:rStyle w:val="Hyperlink"/>
            <w:noProof/>
            <w:lang w:val="en-US"/>
          </w:rPr>
          <w:t>6.5.2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Australia (AU)</w:t>
        </w:r>
        <w:r w:rsidR="00B55FA6">
          <w:rPr>
            <w:noProof/>
            <w:webHidden/>
          </w:rPr>
          <w:tab/>
        </w:r>
        <w:r w:rsidR="00B55FA6">
          <w:rPr>
            <w:noProof/>
            <w:webHidden/>
          </w:rPr>
          <w:fldChar w:fldCharType="begin"/>
        </w:r>
        <w:r w:rsidR="00B55FA6">
          <w:rPr>
            <w:noProof/>
            <w:webHidden/>
          </w:rPr>
          <w:instrText xml:space="preserve"> PAGEREF _Toc507063720 \h </w:instrText>
        </w:r>
        <w:r w:rsidR="00B55FA6">
          <w:rPr>
            <w:noProof/>
            <w:webHidden/>
          </w:rPr>
        </w:r>
        <w:r w:rsidR="00B55FA6">
          <w:rPr>
            <w:noProof/>
            <w:webHidden/>
          </w:rPr>
          <w:fldChar w:fldCharType="separate"/>
        </w:r>
        <w:r w:rsidR="00B55FA6">
          <w:rPr>
            <w:noProof/>
            <w:webHidden/>
          </w:rPr>
          <w:t>150</w:t>
        </w:r>
        <w:r w:rsidR="00B55FA6">
          <w:rPr>
            <w:noProof/>
            <w:webHidden/>
          </w:rPr>
          <w:fldChar w:fldCharType="end"/>
        </w:r>
      </w:hyperlink>
    </w:p>
    <w:p w14:paraId="78EAC0F8" w14:textId="19EBEA0C" w:rsidR="00B55FA6" w:rsidRDefault="00774C60">
      <w:pPr>
        <w:pStyle w:val="TOC3"/>
        <w:rPr>
          <w:rFonts w:asciiTheme="minorHAnsi" w:eastAsiaTheme="minorEastAsia" w:hAnsiTheme="minorHAnsi" w:cstheme="minorBidi"/>
          <w:noProof/>
          <w:sz w:val="22"/>
          <w:szCs w:val="22"/>
          <w:lang w:val="en-US"/>
        </w:rPr>
      </w:pPr>
      <w:hyperlink w:anchor="_Toc507063721" w:history="1">
        <w:r w:rsidR="00B55FA6" w:rsidRPr="00F524CA">
          <w:rPr>
            <w:rStyle w:val="Hyperlink"/>
            <w:noProof/>
            <w:lang w:val="en-US"/>
          </w:rPr>
          <w:t>6.5.3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China (CN)</w:t>
        </w:r>
        <w:r w:rsidR="00B55FA6">
          <w:rPr>
            <w:noProof/>
            <w:webHidden/>
          </w:rPr>
          <w:tab/>
        </w:r>
        <w:r w:rsidR="00B55FA6">
          <w:rPr>
            <w:noProof/>
            <w:webHidden/>
          </w:rPr>
          <w:fldChar w:fldCharType="begin"/>
        </w:r>
        <w:r w:rsidR="00B55FA6">
          <w:rPr>
            <w:noProof/>
            <w:webHidden/>
          </w:rPr>
          <w:instrText xml:space="preserve"> PAGEREF _Toc507063721 \h </w:instrText>
        </w:r>
        <w:r w:rsidR="00B55FA6">
          <w:rPr>
            <w:noProof/>
            <w:webHidden/>
          </w:rPr>
        </w:r>
        <w:r w:rsidR="00B55FA6">
          <w:rPr>
            <w:noProof/>
            <w:webHidden/>
          </w:rPr>
          <w:fldChar w:fldCharType="separate"/>
        </w:r>
        <w:r w:rsidR="00B55FA6">
          <w:rPr>
            <w:noProof/>
            <w:webHidden/>
          </w:rPr>
          <w:t>151</w:t>
        </w:r>
        <w:r w:rsidR="00B55FA6">
          <w:rPr>
            <w:noProof/>
            <w:webHidden/>
          </w:rPr>
          <w:fldChar w:fldCharType="end"/>
        </w:r>
      </w:hyperlink>
    </w:p>
    <w:p w14:paraId="60F9ED37" w14:textId="4C6AFB39" w:rsidR="00B55FA6" w:rsidRDefault="00774C60">
      <w:pPr>
        <w:pStyle w:val="TOC3"/>
        <w:rPr>
          <w:rFonts w:asciiTheme="minorHAnsi" w:eastAsiaTheme="minorEastAsia" w:hAnsiTheme="minorHAnsi" w:cstheme="minorBidi"/>
          <w:noProof/>
          <w:sz w:val="22"/>
          <w:szCs w:val="22"/>
          <w:lang w:val="en-US"/>
        </w:rPr>
      </w:pPr>
      <w:hyperlink w:anchor="_Toc507063722" w:history="1">
        <w:r w:rsidR="00B55FA6" w:rsidRPr="00F524CA">
          <w:rPr>
            <w:rStyle w:val="Hyperlink"/>
            <w:noProof/>
            <w:lang w:val="en-US"/>
          </w:rPr>
          <w:t>6.5.4</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Germany (DE)</w:t>
        </w:r>
        <w:r w:rsidR="00B55FA6">
          <w:rPr>
            <w:noProof/>
            <w:webHidden/>
          </w:rPr>
          <w:tab/>
        </w:r>
        <w:r w:rsidR="00B55FA6">
          <w:rPr>
            <w:noProof/>
            <w:webHidden/>
          </w:rPr>
          <w:fldChar w:fldCharType="begin"/>
        </w:r>
        <w:r w:rsidR="00B55FA6">
          <w:rPr>
            <w:noProof/>
            <w:webHidden/>
          </w:rPr>
          <w:instrText xml:space="preserve"> PAGEREF _Toc507063722 \h </w:instrText>
        </w:r>
        <w:r w:rsidR="00B55FA6">
          <w:rPr>
            <w:noProof/>
            <w:webHidden/>
          </w:rPr>
        </w:r>
        <w:r w:rsidR="00B55FA6">
          <w:rPr>
            <w:noProof/>
            <w:webHidden/>
          </w:rPr>
          <w:fldChar w:fldCharType="separate"/>
        </w:r>
        <w:r w:rsidR="00B55FA6">
          <w:rPr>
            <w:noProof/>
            <w:webHidden/>
          </w:rPr>
          <w:t>152</w:t>
        </w:r>
        <w:r w:rsidR="00B55FA6">
          <w:rPr>
            <w:noProof/>
            <w:webHidden/>
          </w:rPr>
          <w:fldChar w:fldCharType="end"/>
        </w:r>
      </w:hyperlink>
    </w:p>
    <w:p w14:paraId="6F0E5263" w14:textId="6E959E59" w:rsidR="00B55FA6" w:rsidRDefault="00774C60">
      <w:pPr>
        <w:pStyle w:val="TOC3"/>
        <w:rPr>
          <w:rFonts w:asciiTheme="minorHAnsi" w:eastAsiaTheme="minorEastAsia" w:hAnsiTheme="minorHAnsi" w:cstheme="minorBidi"/>
          <w:noProof/>
          <w:sz w:val="22"/>
          <w:szCs w:val="22"/>
          <w:lang w:val="en-US"/>
        </w:rPr>
      </w:pPr>
      <w:hyperlink w:anchor="_Toc507063723" w:history="1">
        <w:r w:rsidR="00B55FA6" w:rsidRPr="00F524CA">
          <w:rPr>
            <w:rStyle w:val="Hyperlink"/>
            <w:noProof/>
            <w:lang w:val="en-US"/>
          </w:rPr>
          <w:t>6.5.5</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France (FR)</w:t>
        </w:r>
        <w:r w:rsidR="00B55FA6">
          <w:rPr>
            <w:noProof/>
            <w:webHidden/>
          </w:rPr>
          <w:tab/>
        </w:r>
        <w:r w:rsidR="00B55FA6">
          <w:rPr>
            <w:noProof/>
            <w:webHidden/>
          </w:rPr>
          <w:fldChar w:fldCharType="begin"/>
        </w:r>
        <w:r w:rsidR="00B55FA6">
          <w:rPr>
            <w:noProof/>
            <w:webHidden/>
          </w:rPr>
          <w:instrText xml:space="preserve"> PAGEREF _Toc507063723 \h </w:instrText>
        </w:r>
        <w:r w:rsidR="00B55FA6">
          <w:rPr>
            <w:noProof/>
            <w:webHidden/>
          </w:rPr>
        </w:r>
        <w:r w:rsidR="00B55FA6">
          <w:rPr>
            <w:noProof/>
            <w:webHidden/>
          </w:rPr>
          <w:fldChar w:fldCharType="separate"/>
        </w:r>
        <w:r w:rsidR="00B55FA6">
          <w:rPr>
            <w:noProof/>
            <w:webHidden/>
          </w:rPr>
          <w:t>153</w:t>
        </w:r>
        <w:r w:rsidR="00B55FA6">
          <w:rPr>
            <w:noProof/>
            <w:webHidden/>
          </w:rPr>
          <w:fldChar w:fldCharType="end"/>
        </w:r>
      </w:hyperlink>
    </w:p>
    <w:p w14:paraId="137B8007" w14:textId="1B5AB84F" w:rsidR="00B55FA6" w:rsidRDefault="00774C60">
      <w:pPr>
        <w:pStyle w:val="TOC3"/>
        <w:rPr>
          <w:rFonts w:asciiTheme="minorHAnsi" w:eastAsiaTheme="minorEastAsia" w:hAnsiTheme="minorHAnsi" w:cstheme="minorBidi"/>
          <w:noProof/>
          <w:sz w:val="22"/>
          <w:szCs w:val="22"/>
          <w:lang w:val="en-US"/>
        </w:rPr>
      </w:pPr>
      <w:hyperlink w:anchor="_Toc507063724" w:history="1">
        <w:r w:rsidR="00B55FA6" w:rsidRPr="00F524CA">
          <w:rPr>
            <w:rStyle w:val="Hyperlink"/>
            <w:noProof/>
            <w:lang w:val="en-US"/>
          </w:rPr>
          <w:t>6.5.6</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Kingdom (GB)</w:t>
        </w:r>
        <w:r w:rsidR="00B55FA6">
          <w:rPr>
            <w:noProof/>
            <w:webHidden/>
          </w:rPr>
          <w:tab/>
        </w:r>
        <w:r w:rsidR="00B55FA6">
          <w:rPr>
            <w:noProof/>
            <w:webHidden/>
          </w:rPr>
          <w:fldChar w:fldCharType="begin"/>
        </w:r>
        <w:r w:rsidR="00B55FA6">
          <w:rPr>
            <w:noProof/>
            <w:webHidden/>
          </w:rPr>
          <w:instrText xml:space="preserve"> PAGEREF _Toc507063724 \h </w:instrText>
        </w:r>
        <w:r w:rsidR="00B55FA6">
          <w:rPr>
            <w:noProof/>
            <w:webHidden/>
          </w:rPr>
        </w:r>
        <w:r w:rsidR="00B55FA6">
          <w:rPr>
            <w:noProof/>
            <w:webHidden/>
          </w:rPr>
          <w:fldChar w:fldCharType="separate"/>
        </w:r>
        <w:r w:rsidR="00B55FA6">
          <w:rPr>
            <w:noProof/>
            <w:webHidden/>
          </w:rPr>
          <w:t>155</w:t>
        </w:r>
        <w:r w:rsidR="00B55FA6">
          <w:rPr>
            <w:noProof/>
            <w:webHidden/>
          </w:rPr>
          <w:fldChar w:fldCharType="end"/>
        </w:r>
      </w:hyperlink>
    </w:p>
    <w:p w14:paraId="03EB3AED" w14:textId="5D2AA3C5" w:rsidR="00B55FA6" w:rsidRDefault="00774C60">
      <w:pPr>
        <w:pStyle w:val="TOC3"/>
        <w:rPr>
          <w:rFonts w:asciiTheme="minorHAnsi" w:eastAsiaTheme="minorEastAsia" w:hAnsiTheme="minorHAnsi" w:cstheme="minorBidi"/>
          <w:noProof/>
          <w:sz w:val="22"/>
          <w:szCs w:val="22"/>
          <w:lang w:val="en-US"/>
        </w:rPr>
      </w:pPr>
      <w:hyperlink w:anchor="_Toc507063725" w:history="1">
        <w:r w:rsidR="00B55FA6" w:rsidRPr="00F524CA">
          <w:rPr>
            <w:rStyle w:val="Hyperlink"/>
            <w:noProof/>
            <w:lang w:val="en-US"/>
          </w:rPr>
          <w:t>6.5.7</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Kingdom of Saudi Arabia (SA)</w:t>
        </w:r>
        <w:r w:rsidR="00B55FA6">
          <w:rPr>
            <w:noProof/>
            <w:webHidden/>
          </w:rPr>
          <w:tab/>
        </w:r>
        <w:r w:rsidR="00B55FA6">
          <w:rPr>
            <w:noProof/>
            <w:webHidden/>
          </w:rPr>
          <w:fldChar w:fldCharType="begin"/>
        </w:r>
        <w:r w:rsidR="00B55FA6">
          <w:rPr>
            <w:noProof/>
            <w:webHidden/>
          </w:rPr>
          <w:instrText xml:space="preserve"> PAGEREF _Toc507063725 \h </w:instrText>
        </w:r>
        <w:r w:rsidR="00B55FA6">
          <w:rPr>
            <w:noProof/>
            <w:webHidden/>
          </w:rPr>
        </w:r>
        <w:r w:rsidR="00B55FA6">
          <w:rPr>
            <w:noProof/>
            <w:webHidden/>
          </w:rPr>
          <w:fldChar w:fldCharType="separate"/>
        </w:r>
        <w:r w:rsidR="00B55FA6">
          <w:rPr>
            <w:noProof/>
            <w:webHidden/>
          </w:rPr>
          <w:t>156</w:t>
        </w:r>
        <w:r w:rsidR="00B55FA6">
          <w:rPr>
            <w:noProof/>
            <w:webHidden/>
          </w:rPr>
          <w:fldChar w:fldCharType="end"/>
        </w:r>
      </w:hyperlink>
    </w:p>
    <w:p w14:paraId="72405A48" w14:textId="3734E6DF" w:rsidR="00B55FA6" w:rsidRDefault="00774C60">
      <w:pPr>
        <w:pStyle w:val="TOC3"/>
        <w:rPr>
          <w:rFonts w:asciiTheme="minorHAnsi" w:eastAsiaTheme="minorEastAsia" w:hAnsiTheme="minorHAnsi" w:cstheme="minorBidi"/>
          <w:noProof/>
          <w:sz w:val="22"/>
          <w:szCs w:val="22"/>
          <w:lang w:val="en-US"/>
        </w:rPr>
      </w:pPr>
      <w:hyperlink w:anchor="_Toc507063726" w:history="1">
        <w:r w:rsidR="00B55FA6" w:rsidRPr="00F524CA">
          <w:rPr>
            <w:rStyle w:val="Hyperlink"/>
            <w:noProof/>
            <w:lang w:val="en-US"/>
          </w:rPr>
          <w:t>6.5.8</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States (US)</w:t>
        </w:r>
        <w:r w:rsidR="00B55FA6">
          <w:rPr>
            <w:noProof/>
            <w:webHidden/>
          </w:rPr>
          <w:tab/>
        </w:r>
        <w:r w:rsidR="00B55FA6">
          <w:rPr>
            <w:noProof/>
            <w:webHidden/>
          </w:rPr>
          <w:fldChar w:fldCharType="begin"/>
        </w:r>
        <w:r w:rsidR="00B55FA6">
          <w:rPr>
            <w:noProof/>
            <w:webHidden/>
          </w:rPr>
          <w:instrText xml:space="preserve"> PAGEREF _Toc507063726 \h </w:instrText>
        </w:r>
        <w:r w:rsidR="00B55FA6">
          <w:rPr>
            <w:noProof/>
            <w:webHidden/>
          </w:rPr>
        </w:r>
        <w:r w:rsidR="00B55FA6">
          <w:rPr>
            <w:noProof/>
            <w:webHidden/>
          </w:rPr>
          <w:fldChar w:fldCharType="separate"/>
        </w:r>
        <w:r w:rsidR="00B55FA6">
          <w:rPr>
            <w:noProof/>
            <w:webHidden/>
          </w:rPr>
          <w:t>157</w:t>
        </w:r>
        <w:r w:rsidR="00B55FA6">
          <w:rPr>
            <w:noProof/>
            <w:webHidden/>
          </w:rPr>
          <w:fldChar w:fldCharType="end"/>
        </w:r>
      </w:hyperlink>
    </w:p>
    <w:p w14:paraId="29D4613C" w14:textId="7C87A64E" w:rsidR="00B55FA6" w:rsidRDefault="00774C60">
      <w:pPr>
        <w:pStyle w:val="TOC2"/>
        <w:rPr>
          <w:rFonts w:asciiTheme="minorHAnsi" w:eastAsiaTheme="minorEastAsia" w:hAnsiTheme="minorHAnsi" w:cstheme="minorBidi"/>
          <w:noProof/>
          <w:sz w:val="22"/>
          <w:szCs w:val="22"/>
          <w:lang w:val="en-US"/>
        </w:rPr>
      </w:pPr>
      <w:hyperlink w:anchor="_Toc507063727" w:history="1">
        <w:r w:rsidR="00B55FA6" w:rsidRPr="00F524CA">
          <w:rPr>
            <w:rStyle w:val="Hyperlink"/>
            <w:noProof/>
            <w:lang w:val="en-US"/>
          </w:rPr>
          <w:t>6.6</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Payment Information</w:t>
        </w:r>
        <w:r w:rsidR="00B55FA6">
          <w:rPr>
            <w:noProof/>
            <w:webHidden/>
          </w:rPr>
          <w:tab/>
        </w:r>
        <w:r w:rsidR="00B55FA6">
          <w:rPr>
            <w:noProof/>
            <w:webHidden/>
          </w:rPr>
          <w:fldChar w:fldCharType="begin"/>
        </w:r>
        <w:r w:rsidR="00B55FA6">
          <w:rPr>
            <w:noProof/>
            <w:webHidden/>
          </w:rPr>
          <w:instrText xml:space="preserve"> PAGEREF _Toc507063727 \h </w:instrText>
        </w:r>
        <w:r w:rsidR="00B55FA6">
          <w:rPr>
            <w:noProof/>
            <w:webHidden/>
          </w:rPr>
        </w:r>
        <w:r w:rsidR="00B55FA6">
          <w:rPr>
            <w:noProof/>
            <w:webHidden/>
          </w:rPr>
          <w:fldChar w:fldCharType="separate"/>
        </w:r>
        <w:r w:rsidR="00B55FA6">
          <w:rPr>
            <w:noProof/>
            <w:webHidden/>
          </w:rPr>
          <w:t>158</w:t>
        </w:r>
        <w:r w:rsidR="00B55FA6">
          <w:rPr>
            <w:noProof/>
            <w:webHidden/>
          </w:rPr>
          <w:fldChar w:fldCharType="end"/>
        </w:r>
      </w:hyperlink>
    </w:p>
    <w:p w14:paraId="53A315FC" w14:textId="11533DB2" w:rsidR="00B55FA6" w:rsidRDefault="00774C60">
      <w:pPr>
        <w:pStyle w:val="TOC3"/>
        <w:rPr>
          <w:rFonts w:asciiTheme="minorHAnsi" w:eastAsiaTheme="minorEastAsia" w:hAnsiTheme="minorHAnsi" w:cstheme="minorBidi"/>
          <w:noProof/>
          <w:sz w:val="22"/>
          <w:szCs w:val="22"/>
          <w:lang w:val="en-US"/>
        </w:rPr>
      </w:pPr>
      <w:hyperlink w:anchor="_Toc507063728" w:history="1">
        <w:r w:rsidR="00B55FA6" w:rsidRPr="00F524CA">
          <w:rPr>
            <w:rStyle w:val="Hyperlink"/>
            <w:noProof/>
            <w:lang w:val="en-US"/>
          </w:rPr>
          <w:t>6.6.1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Arab Emirates (AE)</w:t>
        </w:r>
        <w:r w:rsidR="00B55FA6">
          <w:rPr>
            <w:noProof/>
            <w:webHidden/>
          </w:rPr>
          <w:tab/>
        </w:r>
        <w:r w:rsidR="00B55FA6">
          <w:rPr>
            <w:noProof/>
            <w:webHidden/>
          </w:rPr>
          <w:fldChar w:fldCharType="begin"/>
        </w:r>
        <w:r w:rsidR="00B55FA6">
          <w:rPr>
            <w:noProof/>
            <w:webHidden/>
          </w:rPr>
          <w:instrText xml:space="preserve"> PAGEREF _Toc507063728 \h </w:instrText>
        </w:r>
        <w:r w:rsidR="00B55FA6">
          <w:rPr>
            <w:noProof/>
            <w:webHidden/>
          </w:rPr>
        </w:r>
        <w:r w:rsidR="00B55FA6">
          <w:rPr>
            <w:noProof/>
            <w:webHidden/>
          </w:rPr>
          <w:fldChar w:fldCharType="separate"/>
        </w:r>
        <w:r w:rsidR="00B55FA6">
          <w:rPr>
            <w:noProof/>
            <w:webHidden/>
          </w:rPr>
          <w:t>158</w:t>
        </w:r>
        <w:r w:rsidR="00B55FA6">
          <w:rPr>
            <w:noProof/>
            <w:webHidden/>
          </w:rPr>
          <w:fldChar w:fldCharType="end"/>
        </w:r>
      </w:hyperlink>
    </w:p>
    <w:p w14:paraId="328F408F" w14:textId="6E5C0EDA" w:rsidR="00B55FA6" w:rsidRDefault="00774C60">
      <w:pPr>
        <w:pStyle w:val="TOC3"/>
        <w:rPr>
          <w:rFonts w:asciiTheme="minorHAnsi" w:eastAsiaTheme="minorEastAsia" w:hAnsiTheme="minorHAnsi" w:cstheme="minorBidi"/>
          <w:noProof/>
          <w:sz w:val="22"/>
          <w:szCs w:val="22"/>
          <w:lang w:val="en-US"/>
        </w:rPr>
      </w:pPr>
      <w:hyperlink w:anchor="_Toc507063729" w:history="1">
        <w:r w:rsidR="00B55FA6" w:rsidRPr="00F524CA">
          <w:rPr>
            <w:rStyle w:val="Hyperlink"/>
            <w:noProof/>
            <w:lang w:val="en-US"/>
          </w:rPr>
          <w:t>6.6.2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Australia (AU)</w:t>
        </w:r>
        <w:r w:rsidR="00B55FA6">
          <w:rPr>
            <w:noProof/>
            <w:webHidden/>
          </w:rPr>
          <w:tab/>
        </w:r>
        <w:r w:rsidR="00B55FA6">
          <w:rPr>
            <w:noProof/>
            <w:webHidden/>
          </w:rPr>
          <w:fldChar w:fldCharType="begin"/>
        </w:r>
        <w:r w:rsidR="00B55FA6">
          <w:rPr>
            <w:noProof/>
            <w:webHidden/>
          </w:rPr>
          <w:instrText xml:space="preserve"> PAGEREF _Toc507063729 \h </w:instrText>
        </w:r>
        <w:r w:rsidR="00B55FA6">
          <w:rPr>
            <w:noProof/>
            <w:webHidden/>
          </w:rPr>
        </w:r>
        <w:r w:rsidR="00B55FA6">
          <w:rPr>
            <w:noProof/>
            <w:webHidden/>
          </w:rPr>
          <w:fldChar w:fldCharType="separate"/>
        </w:r>
        <w:r w:rsidR="00B55FA6">
          <w:rPr>
            <w:noProof/>
            <w:webHidden/>
          </w:rPr>
          <w:t>159</w:t>
        </w:r>
        <w:r w:rsidR="00B55FA6">
          <w:rPr>
            <w:noProof/>
            <w:webHidden/>
          </w:rPr>
          <w:fldChar w:fldCharType="end"/>
        </w:r>
      </w:hyperlink>
    </w:p>
    <w:p w14:paraId="3CAC89E3" w14:textId="73183370" w:rsidR="00B55FA6" w:rsidRDefault="00774C60">
      <w:pPr>
        <w:pStyle w:val="TOC3"/>
        <w:rPr>
          <w:rFonts w:asciiTheme="minorHAnsi" w:eastAsiaTheme="minorEastAsia" w:hAnsiTheme="minorHAnsi" w:cstheme="minorBidi"/>
          <w:noProof/>
          <w:sz w:val="22"/>
          <w:szCs w:val="22"/>
          <w:lang w:val="en-US"/>
        </w:rPr>
      </w:pPr>
      <w:hyperlink w:anchor="_Toc507063730" w:history="1">
        <w:r w:rsidR="00B55FA6" w:rsidRPr="00F524CA">
          <w:rPr>
            <w:rStyle w:val="Hyperlink"/>
            <w:noProof/>
            <w:lang w:val="en-US"/>
          </w:rPr>
          <w:t>6.6.3</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China (CN)</w:t>
        </w:r>
        <w:r w:rsidR="00B55FA6">
          <w:rPr>
            <w:noProof/>
            <w:webHidden/>
          </w:rPr>
          <w:tab/>
        </w:r>
        <w:r w:rsidR="00B55FA6">
          <w:rPr>
            <w:noProof/>
            <w:webHidden/>
          </w:rPr>
          <w:fldChar w:fldCharType="begin"/>
        </w:r>
        <w:r w:rsidR="00B55FA6">
          <w:rPr>
            <w:noProof/>
            <w:webHidden/>
          </w:rPr>
          <w:instrText xml:space="preserve"> PAGEREF _Toc507063730 \h </w:instrText>
        </w:r>
        <w:r w:rsidR="00B55FA6">
          <w:rPr>
            <w:noProof/>
            <w:webHidden/>
          </w:rPr>
        </w:r>
        <w:r w:rsidR="00B55FA6">
          <w:rPr>
            <w:noProof/>
            <w:webHidden/>
          </w:rPr>
          <w:fldChar w:fldCharType="separate"/>
        </w:r>
        <w:r w:rsidR="00B55FA6">
          <w:rPr>
            <w:noProof/>
            <w:webHidden/>
          </w:rPr>
          <w:t>159</w:t>
        </w:r>
        <w:r w:rsidR="00B55FA6">
          <w:rPr>
            <w:noProof/>
            <w:webHidden/>
          </w:rPr>
          <w:fldChar w:fldCharType="end"/>
        </w:r>
      </w:hyperlink>
    </w:p>
    <w:p w14:paraId="42329E6F" w14:textId="3962510B" w:rsidR="00B55FA6" w:rsidRDefault="00774C60">
      <w:pPr>
        <w:pStyle w:val="TOC3"/>
        <w:rPr>
          <w:rFonts w:asciiTheme="minorHAnsi" w:eastAsiaTheme="minorEastAsia" w:hAnsiTheme="minorHAnsi" w:cstheme="minorBidi"/>
          <w:noProof/>
          <w:sz w:val="22"/>
          <w:szCs w:val="22"/>
          <w:lang w:val="en-US"/>
        </w:rPr>
      </w:pPr>
      <w:hyperlink w:anchor="_Toc507063731" w:history="1">
        <w:r w:rsidR="00B55FA6" w:rsidRPr="00F524CA">
          <w:rPr>
            <w:rStyle w:val="Hyperlink"/>
            <w:noProof/>
            <w:lang w:val="en-US"/>
          </w:rPr>
          <w:t>6.6.4</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Germany (DE)</w:t>
        </w:r>
        <w:r w:rsidR="00B55FA6">
          <w:rPr>
            <w:noProof/>
            <w:webHidden/>
          </w:rPr>
          <w:tab/>
        </w:r>
        <w:r w:rsidR="00B55FA6">
          <w:rPr>
            <w:noProof/>
            <w:webHidden/>
          </w:rPr>
          <w:fldChar w:fldCharType="begin"/>
        </w:r>
        <w:r w:rsidR="00B55FA6">
          <w:rPr>
            <w:noProof/>
            <w:webHidden/>
          </w:rPr>
          <w:instrText xml:space="preserve"> PAGEREF _Toc507063731 \h </w:instrText>
        </w:r>
        <w:r w:rsidR="00B55FA6">
          <w:rPr>
            <w:noProof/>
            <w:webHidden/>
          </w:rPr>
        </w:r>
        <w:r w:rsidR="00B55FA6">
          <w:rPr>
            <w:noProof/>
            <w:webHidden/>
          </w:rPr>
          <w:fldChar w:fldCharType="separate"/>
        </w:r>
        <w:r w:rsidR="00B55FA6">
          <w:rPr>
            <w:noProof/>
            <w:webHidden/>
          </w:rPr>
          <w:t>160</w:t>
        </w:r>
        <w:r w:rsidR="00B55FA6">
          <w:rPr>
            <w:noProof/>
            <w:webHidden/>
          </w:rPr>
          <w:fldChar w:fldCharType="end"/>
        </w:r>
      </w:hyperlink>
    </w:p>
    <w:p w14:paraId="2AF4E16A" w14:textId="1F118A68" w:rsidR="00B55FA6" w:rsidRDefault="00774C60">
      <w:pPr>
        <w:pStyle w:val="TOC3"/>
        <w:rPr>
          <w:rFonts w:asciiTheme="minorHAnsi" w:eastAsiaTheme="minorEastAsia" w:hAnsiTheme="minorHAnsi" w:cstheme="minorBidi"/>
          <w:noProof/>
          <w:sz w:val="22"/>
          <w:szCs w:val="22"/>
          <w:lang w:val="en-US"/>
        </w:rPr>
      </w:pPr>
      <w:hyperlink w:anchor="_Toc507063732" w:history="1">
        <w:r w:rsidR="00B55FA6" w:rsidRPr="00F524CA">
          <w:rPr>
            <w:rStyle w:val="Hyperlink"/>
            <w:noProof/>
            <w:lang w:val="en-US"/>
          </w:rPr>
          <w:t>6.6.5</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France (FR)</w:t>
        </w:r>
        <w:r w:rsidR="00B55FA6">
          <w:rPr>
            <w:noProof/>
            <w:webHidden/>
          </w:rPr>
          <w:tab/>
        </w:r>
        <w:r w:rsidR="00B55FA6">
          <w:rPr>
            <w:noProof/>
            <w:webHidden/>
          </w:rPr>
          <w:fldChar w:fldCharType="begin"/>
        </w:r>
        <w:r w:rsidR="00B55FA6">
          <w:rPr>
            <w:noProof/>
            <w:webHidden/>
          </w:rPr>
          <w:instrText xml:space="preserve"> PAGEREF _Toc507063732 \h </w:instrText>
        </w:r>
        <w:r w:rsidR="00B55FA6">
          <w:rPr>
            <w:noProof/>
            <w:webHidden/>
          </w:rPr>
        </w:r>
        <w:r w:rsidR="00B55FA6">
          <w:rPr>
            <w:noProof/>
            <w:webHidden/>
          </w:rPr>
          <w:fldChar w:fldCharType="separate"/>
        </w:r>
        <w:r w:rsidR="00B55FA6">
          <w:rPr>
            <w:noProof/>
            <w:webHidden/>
          </w:rPr>
          <w:t>160</w:t>
        </w:r>
        <w:r w:rsidR="00B55FA6">
          <w:rPr>
            <w:noProof/>
            <w:webHidden/>
          </w:rPr>
          <w:fldChar w:fldCharType="end"/>
        </w:r>
      </w:hyperlink>
    </w:p>
    <w:p w14:paraId="0F78783A" w14:textId="4786B3CD" w:rsidR="00B55FA6" w:rsidRDefault="00774C60">
      <w:pPr>
        <w:pStyle w:val="TOC3"/>
        <w:rPr>
          <w:rFonts w:asciiTheme="minorHAnsi" w:eastAsiaTheme="minorEastAsia" w:hAnsiTheme="minorHAnsi" w:cstheme="minorBidi"/>
          <w:noProof/>
          <w:sz w:val="22"/>
          <w:szCs w:val="22"/>
          <w:lang w:val="en-US"/>
        </w:rPr>
      </w:pPr>
      <w:hyperlink w:anchor="_Toc507063733" w:history="1">
        <w:r w:rsidR="00B55FA6" w:rsidRPr="00F524CA">
          <w:rPr>
            <w:rStyle w:val="Hyperlink"/>
            <w:noProof/>
            <w:lang w:val="en-US"/>
          </w:rPr>
          <w:t>6.6.6</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Kingdom (GB)</w:t>
        </w:r>
        <w:r w:rsidR="00B55FA6">
          <w:rPr>
            <w:noProof/>
            <w:webHidden/>
          </w:rPr>
          <w:tab/>
        </w:r>
        <w:r w:rsidR="00B55FA6">
          <w:rPr>
            <w:noProof/>
            <w:webHidden/>
          </w:rPr>
          <w:fldChar w:fldCharType="begin"/>
        </w:r>
        <w:r w:rsidR="00B55FA6">
          <w:rPr>
            <w:noProof/>
            <w:webHidden/>
          </w:rPr>
          <w:instrText xml:space="preserve"> PAGEREF _Toc507063733 \h </w:instrText>
        </w:r>
        <w:r w:rsidR="00B55FA6">
          <w:rPr>
            <w:noProof/>
            <w:webHidden/>
          </w:rPr>
        </w:r>
        <w:r w:rsidR="00B55FA6">
          <w:rPr>
            <w:noProof/>
            <w:webHidden/>
          </w:rPr>
          <w:fldChar w:fldCharType="separate"/>
        </w:r>
        <w:r w:rsidR="00B55FA6">
          <w:rPr>
            <w:noProof/>
            <w:webHidden/>
          </w:rPr>
          <w:t>160</w:t>
        </w:r>
        <w:r w:rsidR="00B55FA6">
          <w:rPr>
            <w:noProof/>
            <w:webHidden/>
          </w:rPr>
          <w:fldChar w:fldCharType="end"/>
        </w:r>
      </w:hyperlink>
    </w:p>
    <w:p w14:paraId="1BA8FEF2" w14:textId="7AF88021" w:rsidR="00B55FA6" w:rsidRDefault="00774C60">
      <w:pPr>
        <w:pStyle w:val="TOC3"/>
        <w:rPr>
          <w:rFonts w:asciiTheme="minorHAnsi" w:eastAsiaTheme="minorEastAsia" w:hAnsiTheme="minorHAnsi" w:cstheme="minorBidi"/>
          <w:noProof/>
          <w:sz w:val="22"/>
          <w:szCs w:val="22"/>
          <w:lang w:val="en-US"/>
        </w:rPr>
      </w:pPr>
      <w:hyperlink w:anchor="_Toc507063734" w:history="1">
        <w:r w:rsidR="00B55FA6" w:rsidRPr="00F524CA">
          <w:rPr>
            <w:rStyle w:val="Hyperlink"/>
            <w:noProof/>
            <w:lang w:val="en-US"/>
          </w:rPr>
          <w:t>6.6.7</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Kingdom of Saudi Arabia (SA)</w:t>
        </w:r>
        <w:r w:rsidR="00B55FA6">
          <w:rPr>
            <w:noProof/>
            <w:webHidden/>
          </w:rPr>
          <w:tab/>
        </w:r>
        <w:r w:rsidR="00B55FA6">
          <w:rPr>
            <w:noProof/>
            <w:webHidden/>
          </w:rPr>
          <w:fldChar w:fldCharType="begin"/>
        </w:r>
        <w:r w:rsidR="00B55FA6">
          <w:rPr>
            <w:noProof/>
            <w:webHidden/>
          </w:rPr>
          <w:instrText xml:space="preserve"> PAGEREF _Toc507063734 \h </w:instrText>
        </w:r>
        <w:r w:rsidR="00B55FA6">
          <w:rPr>
            <w:noProof/>
            <w:webHidden/>
          </w:rPr>
        </w:r>
        <w:r w:rsidR="00B55FA6">
          <w:rPr>
            <w:noProof/>
            <w:webHidden/>
          </w:rPr>
          <w:fldChar w:fldCharType="separate"/>
        </w:r>
        <w:r w:rsidR="00B55FA6">
          <w:rPr>
            <w:noProof/>
            <w:webHidden/>
          </w:rPr>
          <w:t>161</w:t>
        </w:r>
        <w:r w:rsidR="00B55FA6">
          <w:rPr>
            <w:noProof/>
            <w:webHidden/>
          </w:rPr>
          <w:fldChar w:fldCharType="end"/>
        </w:r>
      </w:hyperlink>
    </w:p>
    <w:p w14:paraId="3D495465" w14:textId="7B8E52D5" w:rsidR="00B55FA6" w:rsidRDefault="00774C60">
      <w:pPr>
        <w:pStyle w:val="TOC3"/>
        <w:rPr>
          <w:rFonts w:asciiTheme="minorHAnsi" w:eastAsiaTheme="minorEastAsia" w:hAnsiTheme="minorHAnsi" w:cstheme="minorBidi"/>
          <w:noProof/>
          <w:sz w:val="22"/>
          <w:szCs w:val="22"/>
          <w:lang w:val="en-US"/>
        </w:rPr>
      </w:pPr>
      <w:hyperlink w:anchor="_Toc507063735" w:history="1">
        <w:r w:rsidR="00B55FA6" w:rsidRPr="00F524CA">
          <w:rPr>
            <w:rStyle w:val="Hyperlink"/>
            <w:noProof/>
            <w:lang w:val="en-US"/>
          </w:rPr>
          <w:t>6.6.8</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United States (US)</w:t>
        </w:r>
        <w:r w:rsidR="00B55FA6">
          <w:rPr>
            <w:noProof/>
            <w:webHidden/>
          </w:rPr>
          <w:tab/>
        </w:r>
        <w:r w:rsidR="00B55FA6">
          <w:rPr>
            <w:noProof/>
            <w:webHidden/>
          </w:rPr>
          <w:fldChar w:fldCharType="begin"/>
        </w:r>
        <w:r w:rsidR="00B55FA6">
          <w:rPr>
            <w:noProof/>
            <w:webHidden/>
          </w:rPr>
          <w:instrText xml:space="preserve"> PAGEREF _Toc507063735 \h </w:instrText>
        </w:r>
        <w:r w:rsidR="00B55FA6">
          <w:rPr>
            <w:noProof/>
            <w:webHidden/>
          </w:rPr>
        </w:r>
        <w:r w:rsidR="00B55FA6">
          <w:rPr>
            <w:noProof/>
            <w:webHidden/>
          </w:rPr>
          <w:fldChar w:fldCharType="separate"/>
        </w:r>
        <w:r w:rsidR="00B55FA6">
          <w:rPr>
            <w:noProof/>
            <w:webHidden/>
          </w:rPr>
          <w:t>161</w:t>
        </w:r>
        <w:r w:rsidR="00B55FA6">
          <w:rPr>
            <w:noProof/>
            <w:webHidden/>
          </w:rPr>
          <w:fldChar w:fldCharType="end"/>
        </w:r>
      </w:hyperlink>
    </w:p>
    <w:p w14:paraId="41376F4C" w14:textId="3CDD6E57" w:rsidR="00B55FA6" w:rsidRDefault="00774C60">
      <w:pPr>
        <w:pStyle w:val="TOC1"/>
        <w:rPr>
          <w:rFonts w:asciiTheme="minorHAnsi" w:eastAsiaTheme="minorEastAsia" w:hAnsiTheme="minorHAnsi" w:cstheme="minorBidi"/>
          <w:noProof/>
          <w:sz w:val="22"/>
          <w:szCs w:val="22"/>
          <w:lang w:val="en-US"/>
        </w:rPr>
      </w:pPr>
      <w:hyperlink w:anchor="_Toc507063736" w:history="1">
        <w:r w:rsidR="00B55FA6" w:rsidRPr="00F524CA">
          <w:rPr>
            <w:rStyle w:val="Hyperlink"/>
            <w:noProof/>
            <w:lang w:val="en-US"/>
          </w:rPr>
          <w:t>7</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Appendix</w:t>
        </w:r>
        <w:r w:rsidR="00B55FA6">
          <w:rPr>
            <w:noProof/>
            <w:webHidden/>
          </w:rPr>
          <w:tab/>
        </w:r>
        <w:r w:rsidR="00B55FA6">
          <w:rPr>
            <w:noProof/>
            <w:webHidden/>
          </w:rPr>
          <w:fldChar w:fldCharType="begin"/>
        </w:r>
        <w:r w:rsidR="00B55FA6">
          <w:rPr>
            <w:noProof/>
            <w:webHidden/>
          </w:rPr>
          <w:instrText xml:space="preserve"> PAGEREF _Toc507063736 \h </w:instrText>
        </w:r>
        <w:r w:rsidR="00B55FA6">
          <w:rPr>
            <w:noProof/>
            <w:webHidden/>
          </w:rPr>
        </w:r>
        <w:r w:rsidR="00B55FA6">
          <w:rPr>
            <w:noProof/>
            <w:webHidden/>
          </w:rPr>
          <w:fldChar w:fldCharType="separate"/>
        </w:r>
        <w:r w:rsidR="00B55FA6">
          <w:rPr>
            <w:noProof/>
            <w:webHidden/>
          </w:rPr>
          <w:t>163</w:t>
        </w:r>
        <w:r w:rsidR="00B55FA6">
          <w:rPr>
            <w:noProof/>
            <w:webHidden/>
          </w:rPr>
          <w:fldChar w:fldCharType="end"/>
        </w:r>
      </w:hyperlink>
    </w:p>
    <w:p w14:paraId="06B590D4" w14:textId="49426182" w:rsidR="00B55FA6" w:rsidRDefault="00774C60">
      <w:pPr>
        <w:pStyle w:val="TOC2"/>
        <w:rPr>
          <w:rFonts w:asciiTheme="minorHAnsi" w:eastAsiaTheme="minorEastAsia" w:hAnsiTheme="minorHAnsi" w:cstheme="minorBidi"/>
          <w:noProof/>
          <w:sz w:val="22"/>
          <w:szCs w:val="22"/>
          <w:lang w:val="en-US"/>
        </w:rPr>
      </w:pPr>
      <w:hyperlink w:anchor="_Toc507063737" w:history="1">
        <w:r w:rsidR="00B55FA6" w:rsidRPr="00F524CA">
          <w:rPr>
            <w:rStyle w:val="Hyperlink"/>
            <w:noProof/>
            <w:lang w:val="en-US"/>
          </w:rPr>
          <w:t>7.1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Process Chains</w:t>
        </w:r>
        <w:r w:rsidR="00B55FA6">
          <w:rPr>
            <w:noProof/>
            <w:webHidden/>
          </w:rPr>
          <w:tab/>
        </w:r>
        <w:r w:rsidR="00B55FA6">
          <w:rPr>
            <w:noProof/>
            <w:webHidden/>
          </w:rPr>
          <w:fldChar w:fldCharType="begin"/>
        </w:r>
        <w:r w:rsidR="00B55FA6">
          <w:rPr>
            <w:noProof/>
            <w:webHidden/>
          </w:rPr>
          <w:instrText xml:space="preserve"> PAGEREF _Toc507063737 \h </w:instrText>
        </w:r>
        <w:r w:rsidR="00B55FA6">
          <w:rPr>
            <w:noProof/>
            <w:webHidden/>
          </w:rPr>
        </w:r>
        <w:r w:rsidR="00B55FA6">
          <w:rPr>
            <w:noProof/>
            <w:webHidden/>
          </w:rPr>
          <w:fldChar w:fldCharType="separate"/>
        </w:r>
        <w:r w:rsidR="00B55FA6">
          <w:rPr>
            <w:noProof/>
            <w:webHidden/>
          </w:rPr>
          <w:t>163</w:t>
        </w:r>
        <w:r w:rsidR="00B55FA6">
          <w:rPr>
            <w:noProof/>
            <w:webHidden/>
          </w:rPr>
          <w:fldChar w:fldCharType="end"/>
        </w:r>
      </w:hyperlink>
    </w:p>
    <w:p w14:paraId="7E81BCCD" w14:textId="4AC8A1A9" w:rsidR="00B55FA6" w:rsidRDefault="00774C60">
      <w:pPr>
        <w:pStyle w:val="TOC3"/>
        <w:rPr>
          <w:rFonts w:asciiTheme="minorHAnsi" w:eastAsiaTheme="minorEastAsia" w:hAnsiTheme="minorHAnsi" w:cstheme="minorBidi"/>
          <w:noProof/>
          <w:sz w:val="22"/>
          <w:szCs w:val="22"/>
          <w:lang w:val="en-US"/>
        </w:rPr>
      </w:pPr>
      <w:hyperlink w:anchor="_Toc507063738" w:history="1">
        <w:r w:rsidR="00B55FA6" w:rsidRPr="00F524CA">
          <w:rPr>
            <w:rStyle w:val="Hyperlink"/>
            <w:noProof/>
            <w:lang w:val="en-US"/>
          </w:rPr>
          <w:t>7.1.1</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Preceding Processes</w:t>
        </w:r>
        <w:r w:rsidR="00B55FA6">
          <w:rPr>
            <w:noProof/>
            <w:webHidden/>
          </w:rPr>
          <w:tab/>
        </w:r>
        <w:r w:rsidR="00B55FA6">
          <w:rPr>
            <w:noProof/>
            <w:webHidden/>
          </w:rPr>
          <w:fldChar w:fldCharType="begin"/>
        </w:r>
        <w:r w:rsidR="00B55FA6">
          <w:rPr>
            <w:noProof/>
            <w:webHidden/>
          </w:rPr>
          <w:instrText xml:space="preserve"> PAGEREF _Toc507063738 \h </w:instrText>
        </w:r>
        <w:r w:rsidR="00B55FA6">
          <w:rPr>
            <w:noProof/>
            <w:webHidden/>
          </w:rPr>
        </w:r>
        <w:r w:rsidR="00B55FA6">
          <w:rPr>
            <w:noProof/>
            <w:webHidden/>
          </w:rPr>
          <w:fldChar w:fldCharType="separate"/>
        </w:r>
        <w:r w:rsidR="00B55FA6">
          <w:rPr>
            <w:noProof/>
            <w:webHidden/>
          </w:rPr>
          <w:t>163</w:t>
        </w:r>
        <w:r w:rsidR="00B55FA6">
          <w:rPr>
            <w:noProof/>
            <w:webHidden/>
          </w:rPr>
          <w:fldChar w:fldCharType="end"/>
        </w:r>
      </w:hyperlink>
    </w:p>
    <w:p w14:paraId="5234EF9F" w14:textId="6A966D6F" w:rsidR="00B55FA6" w:rsidRDefault="00774C60">
      <w:pPr>
        <w:pStyle w:val="TOC3"/>
        <w:rPr>
          <w:rFonts w:asciiTheme="minorHAnsi" w:eastAsiaTheme="minorEastAsia" w:hAnsiTheme="minorHAnsi" w:cstheme="minorBidi"/>
          <w:noProof/>
          <w:sz w:val="22"/>
          <w:szCs w:val="22"/>
          <w:lang w:val="en-US"/>
        </w:rPr>
      </w:pPr>
      <w:hyperlink w:anchor="_Toc507063739" w:history="1">
        <w:r w:rsidR="00B55FA6" w:rsidRPr="00F524CA">
          <w:rPr>
            <w:rStyle w:val="Hyperlink"/>
            <w:noProof/>
            <w:lang w:val="en-US"/>
          </w:rPr>
          <w:t>7.1.2</w:t>
        </w:r>
        <w:r w:rsidR="00B55FA6">
          <w:rPr>
            <w:rFonts w:asciiTheme="minorHAnsi" w:eastAsiaTheme="minorEastAsia" w:hAnsiTheme="minorHAnsi" w:cstheme="minorBidi"/>
            <w:noProof/>
            <w:sz w:val="22"/>
            <w:szCs w:val="22"/>
            <w:lang w:val="en-US"/>
          </w:rPr>
          <w:tab/>
        </w:r>
        <w:r w:rsidR="00B55FA6" w:rsidRPr="00F524CA">
          <w:rPr>
            <w:rStyle w:val="Hyperlink"/>
            <w:noProof/>
            <w:lang w:val="en-US"/>
          </w:rPr>
          <w:t>Succeeding Processes</w:t>
        </w:r>
        <w:r w:rsidR="00B55FA6">
          <w:rPr>
            <w:noProof/>
            <w:webHidden/>
          </w:rPr>
          <w:tab/>
        </w:r>
        <w:r w:rsidR="00B55FA6">
          <w:rPr>
            <w:noProof/>
            <w:webHidden/>
          </w:rPr>
          <w:fldChar w:fldCharType="begin"/>
        </w:r>
        <w:r w:rsidR="00B55FA6">
          <w:rPr>
            <w:noProof/>
            <w:webHidden/>
          </w:rPr>
          <w:instrText xml:space="preserve"> PAGEREF _Toc507063739 \h </w:instrText>
        </w:r>
        <w:r w:rsidR="00B55FA6">
          <w:rPr>
            <w:noProof/>
            <w:webHidden/>
          </w:rPr>
        </w:r>
        <w:r w:rsidR="00B55FA6">
          <w:rPr>
            <w:noProof/>
            <w:webHidden/>
          </w:rPr>
          <w:fldChar w:fldCharType="separate"/>
        </w:r>
        <w:r w:rsidR="00B55FA6">
          <w:rPr>
            <w:noProof/>
            <w:webHidden/>
          </w:rPr>
          <w:t>163</w:t>
        </w:r>
        <w:r w:rsidR="00B55FA6">
          <w:rPr>
            <w:noProof/>
            <w:webHidden/>
          </w:rPr>
          <w:fldChar w:fldCharType="end"/>
        </w:r>
      </w:hyperlink>
    </w:p>
    <w:p w14:paraId="77D4D501" w14:textId="15DF1E6B" w:rsidR="000168B5" w:rsidRPr="002326C1" w:rsidRDefault="002541C3" w:rsidP="00564479">
      <w:pPr>
        <w:tabs>
          <w:tab w:val="left" w:pos="14310"/>
        </w:tabs>
        <w:spacing w:before="0" w:after="0"/>
        <w:ind w:left="630" w:right="-170" w:hanging="630"/>
        <w:rPr>
          <w:lang w:val="en-US"/>
        </w:rPr>
        <w:sectPr w:rsidR="000168B5" w:rsidRPr="002326C1" w:rsidSect="004C6DA0">
          <w:footerReference w:type="default" r:id="rId10"/>
          <w:pgSz w:w="15840" w:h="12240" w:orient="landscape" w:code="1"/>
          <w:pgMar w:top="720" w:right="720" w:bottom="720" w:left="720" w:header="170" w:footer="57" w:gutter="0"/>
          <w:pgBorders w:display="notFirstPage">
            <w:top w:val="single" w:sz="48" w:space="1" w:color="999999"/>
          </w:pgBorders>
          <w:cols w:space="720"/>
          <w:titlePg/>
          <w:docGrid w:linePitch="245"/>
        </w:sectPr>
      </w:pPr>
      <w:r w:rsidRPr="002326C1">
        <w:rPr>
          <w:lang w:val="en-US"/>
        </w:rPr>
        <w:fldChar w:fldCharType="end"/>
      </w:r>
    </w:p>
    <w:p w14:paraId="3AFC859E" w14:textId="77777777" w:rsidR="00FA35C5" w:rsidRPr="002326C1" w:rsidRDefault="00FA35C5" w:rsidP="00FA35C5">
      <w:pPr>
        <w:pStyle w:val="SAPHeading1NoNumber"/>
        <w:rPr>
          <w:lang w:val="en-US"/>
        </w:rPr>
      </w:pPr>
      <w:r w:rsidRPr="002326C1">
        <w:rPr>
          <w:lang w:val="en-US"/>
        </w:rPr>
        <w:lastRenderedPageBreak/>
        <w:t>Document History</w:t>
      </w:r>
    </w:p>
    <w:tbl>
      <w:tblPr>
        <w:tblW w:w="14288"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126"/>
        <w:gridCol w:w="1547"/>
        <w:gridCol w:w="11615"/>
      </w:tblGrid>
      <w:tr w:rsidR="00FA35C5" w:rsidRPr="002326C1" w14:paraId="0CA0C3B0" w14:textId="77777777" w:rsidTr="00FB1273">
        <w:trPr>
          <w:tblHeader/>
        </w:trPr>
        <w:tc>
          <w:tcPr>
            <w:tcW w:w="1129" w:type="dxa"/>
            <w:tcBorders>
              <w:top w:val="single" w:sz="8" w:space="0" w:color="999999"/>
              <w:left w:val="single" w:sz="8" w:space="0" w:color="999999"/>
              <w:bottom w:val="single" w:sz="8" w:space="0" w:color="999999"/>
              <w:right w:val="single" w:sz="8" w:space="0" w:color="999999"/>
              <w:tl2br w:val="nil"/>
              <w:tr2bl w:val="nil"/>
            </w:tcBorders>
            <w:shd w:val="clear" w:color="auto" w:fill="999999"/>
            <w:hideMark/>
          </w:tcPr>
          <w:p w14:paraId="049EDACA" w14:textId="77777777" w:rsidR="00FA35C5" w:rsidRPr="002326C1" w:rsidRDefault="00FA35C5" w:rsidP="00FB1273">
            <w:pPr>
              <w:keepNext/>
              <w:rPr>
                <w:b/>
                <w:color w:val="FFFFFF"/>
                <w:lang w:val="en-US"/>
              </w:rPr>
            </w:pPr>
            <w:r w:rsidRPr="002326C1">
              <w:rPr>
                <w:b/>
                <w:color w:val="FFFFFF"/>
                <w:lang w:val="en-US"/>
              </w:rPr>
              <w:t>Revision</w:t>
            </w:r>
          </w:p>
        </w:tc>
        <w:tc>
          <w:tcPr>
            <w:tcW w:w="1560" w:type="dxa"/>
            <w:tcBorders>
              <w:top w:val="single" w:sz="8" w:space="0" w:color="999999"/>
              <w:left w:val="single" w:sz="8" w:space="0" w:color="999999"/>
              <w:bottom w:val="single" w:sz="8" w:space="0" w:color="999999"/>
              <w:right w:val="single" w:sz="8" w:space="0" w:color="999999"/>
              <w:tl2br w:val="nil"/>
              <w:tr2bl w:val="nil"/>
            </w:tcBorders>
            <w:shd w:val="clear" w:color="auto" w:fill="999999"/>
            <w:hideMark/>
          </w:tcPr>
          <w:p w14:paraId="5D3C296F" w14:textId="77777777" w:rsidR="00FA35C5" w:rsidRPr="002326C1" w:rsidRDefault="00FA35C5" w:rsidP="00FB1273">
            <w:pPr>
              <w:keepNext/>
              <w:rPr>
                <w:b/>
                <w:color w:val="FFFFFF"/>
                <w:lang w:val="en-US"/>
              </w:rPr>
            </w:pPr>
            <w:r w:rsidRPr="002326C1">
              <w:rPr>
                <w:b/>
                <w:color w:val="FFFFFF"/>
                <w:lang w:val="en-US"/>
              </w:rPr>
              <w:t>Date</w:t>
            </w:r>
          </w:p>
        </w:tc>
        <w:tc>
          <w:tcPr>
            <w:tcW w:w="11765" w:type="dxa"/>
            <w:tcBorders>
              <w:top w:val="single" w:sz="8" w:space="0" w:color="999999"/>
              <w:left w:val="single" w:sz="8" w:space="0" w:color="999999"/>
              <w:bottom w:val="single" w:sz="8" w:space="0" w:color="999999"/>
              <w:right w:val="single" w:sz="8" w:space="0" w:color="999999"/>
              <w:tl2br w:val="nil"/>
              <w:tr2bl w:val="nil"/>
            </w:tcBorders>
            <w:shd w:val="clear" w:color="auto" w:fill="999999"/>
            <w:hideMark/>
          </w:tcPr>
          <w:p w14:paraId="680E6E0C" w14:textId="77777777" w:rsidR="00FA35C5" w:rsidRPr="002326C1" w:rsidRDefault="00FA35C5" w:rsidP="00FB1273">
            <w:pPr>
              <w:keepNext/>
              <w:rPr>
                <w:b/>
                <w:color w:val="FFFFFF"/>
                <w:lang w:val="en-US"/>
              </w:rPr>
            </w:pPr>
            <w:r w:rsidRPr="002326C1">
              <w:rPr>
                <w:b/>
                <w:color w:val="FFFFFF"/>
                <w:lang w:val="en-US"/>
              </w:rPr>
              <w:t>Change</w:t>
            </w:r>
          </w:p>
        </w:tc>
      </w:tr>
      <w:tr w:rsidR="00FA35C5" w:rsidRPr="002326C1" w14:paraId="1B47B4CC" w14:textId="77777777" w:rsidTr="00A36789">
        <w:tc>
          <w:tcPr>
            <w:tcW w:w="1129" w:type="dxa"/>
            <w:tcBorders>
              <w:top w:val="single" w:sz="8" w:space="0" w:color="999999"/>
              <w:left w:val="single" w:sz="8" w:space="0" w:color="999999"/>
              <w:bottom w:val="single" w:sz="8" w:space="0" w:color="999999"/>
              <w:right w:val="single" w:sz="8" w:space="0" w:color="999999"/>
            </w:tcBorders>
            <w:shd w:val="clear" w:color="auto" w:fill="auto"/>
          </w:tcPr>
          <w:p w14:paraId="0E7FFE0C" w14:textId="77777777" w:rsidR="00FA35C5" w:rsidRPr="002326C1" w:rsidRDefault="00FA35C5" w:rsidP="00FA35C5">
            <w:pPr>
              <w:rPr>
                <w:lang w:val="en-US"/>
              </w:rPr>
            </w:pPr>
          </w:p>
        </w:tc>
        <w:tc>
          <w:tcPr>
            <w:tcW w:w="1560" w:type="dxa"/>
            <w:tcBorders>
              <w:top w:val="single" w:sz="8" w:space="0" w:color="999999"/>
              <w:left w:val="single" w:sz="8" w:space="0" w:color="999999"/>
              <w:bottom w:val="single" w:sz="8" w:space="0" w:color="999999"/>
              <w:right w:val="single" w:sz="8" w:space="0" w:color="999999"/>
            </w:tcBorders>
            <w:shd w:val="clear" w:color="auto" w:fill="auto"/>
          </w:tcPr>
          <w:p w14:paraId="5F41D44B" w14:textId="77777777" w:rsidR="00FA35C5" w:rsidRPr="002326C1" w:rsidRDefault="00FA35C5" w:rsidP="00FA35C5">
            <w:pPr>
              <w:rPr>
                <w:lang w:val="en-US"/>
              </w:rPr>
            </w:pPr>
          </w:p>
        </w:tc>
        <w:tc>
          <w:tcPr>
            <w:tcW w:w="11765" w:type="dxa"/>
            <w:tcBorders>
              <w:top w:val="single" w:sz="8" w:space="0" w:color="999999"/>
              <w:left w:val="single" w:sz="8" w:space="0" w:color="999999"/>
              <w:bottom w:val="single" w:sz="8" w:space="0" w:color="999999"/>
              <w:right w:val="single" w:sz="8" w:space="0" w:color="999999"/>
            </w:tcBorders>
            <w:shd w:val="clear" w:color="auto" w:fill="auto"/>
          </w:tcPr>
          <w:p w14:paraId="7B7A3B73" w14:textId="77777777" w:rsidR="00FA35C5" w:rsidRPr="002326C1" w:rsidRDefault="00FA35C5" w:rsidP="00FA35C5">
            <w:pPr>
              <w:rPr>
                <w:lang w:val="en-US"/>
              </w:rPr>
            </w:pPr>
          </w:p>
        </w:tc>
      </w:tr>
    </w:tbl>
    <w:p w14:paraId="28EFC011" w14:textId="77777777" w:rsidR="00FA35C5" w:rsidRPr="002326C1" w:rsidRDefault="00FA35C5" w:rsidP="00811C57">
      <w:pPr>
        <w:pStyle w:val="Heading1"/>
        <w:rPr>
          <w:lang w:val="en-US"/>
        </w:rPr>
      </w:pPr>
      <w:bookmarkStart w:id="6" w:name="_&lt;Title_of_Chapter"/>
      <w:bookmarkStart w:id="7" w:name="_Toc391585983"/>
      <w:bookmarkStart w:id="8" w:name="_Toc410684899"/>
      <w:bookmarkStart w:id="9" w:name="_Toc507062671"/>
      <w:bookmarkEnd w:id="6"/>
      <w:r w:rsidRPr="002326C1">
        <w:rPr>
          <w:lang w:val="en-US"/>
        </w:rPr>
        <w:lastRenderedPageBreak/>
        <w:t>Purpose</w:t>
      </w:r>
      <w:bookmarkEnd w:id="7"/>
      <w:bookmarkEnd w:id="8"/>
      <w:bookmarkEnd w:id="9"/>
    </w:p>
    <w:p w14:paraId="10A80A5F" w14:textId="77777777" w:rsidR="00FA35C5" w:rsidRPr="002326C1" w:rsidRDefault="00FA35C5" w:rsidP="00FA35C5">
      <w:pPr>
        <w:pStyle w:val="Heading2"/>
        <w:numPr>
          <w:ilvl w:val="1"/>
          <w:numId w:val="8"/>
        </w:numPr>
        <w:rPr>
          <w:lang w:val="en-US"/>
        </w:rPr>
      </w:pPr>
      <w:bookmarkStart w:id="10" w:name="_Toc391585984"/>
      <w:bookmarkStart w:id="11" w:name="_Toc410684910"/>
      <w:bookmarkStart w:id="12" w:name="_Toc507062672"/>
      <w:r w:rsidRPr="002326C1">
        <w:rPr>
          <w:lang w:val="en-US"/>
        </w:rPr>
        <w:t>Purpose of the Document</w:t>
      </w:r>
      <w:bookmarkEnd w:id="10"/>
      <w:bookmarkEnd w:id="11"/>
      <w:bookmarkEnd w:id="12"/>
    </w:p>
    <w:p w14:paraId="19A288D9" w14:textId="77777777" w:rsidR="00FA35C5" w:rsidRPr="002326C1" w:rsidRDefault="00FA35C5" w:rsidP="00FA35C5">
      <w:pPr>
        <w:rPr>
          <w:lang w:val="en-US"/>
        </w:rPr>
      </w:pPr>
      <w:r w:rsidRPr="002326C1">
        <w:rPr>
          <w:lang w:val="en-US"/>
        </w:rPr>
        <w:t xml:space="preserve">This document provides a detailed procedure for testing the scope item </w:t>
      </w:r>
      <w:r w:rsidRPr="00A41C57">
        <w:rPr>
          <w:rStyle w:val="SAPScreenElement"/>
          <w:color w:val="auto"/>
          <w:rPrChange w:id="13" w:author="Author" w:date="2018-03-06T16:36:00Z">
            <w:rPr>
              <w:rStyle w:val="SAPEmphasis"/>
              <w:lang w:val="en-US"/>
            </w:rPr>
          </w:rPrChange>
        </w:rPr>
        <w:t>Add New Employee / Rehire</w:t>
      </w:r>
      <w:r w:rsidRPr="00366413">
        <w:rPr>
          <w:rStyle w:val="SAPEmphasis"/>
          <w:lang w:val="en-US"/>
        </w:rPr>
        <w:t xml:space="preserve"> </w:t>
      </w:r>
      <w:r w:rsidRPr="002326C1">
        <w:rPr>
          <w:lang w:val="en-US"/>
        </w:rPr>
        <w:t xml:space="preserve">after solution deployment, reflecting the predefined scope of the solution. Each process step is covered in its own section, providing the system interactions (i.e. test steps) in a table view. Steps that are not in scope of the process but are needed for testing are marked accordingly (see column </w:t>
      </w:r>
      <w:r w:rsidRPr="002326C1">
        <w:rPr>
          <w:rStyle w:val="SAPScreenElement"/>
          <w:lang w:val="en-US"/>
        </w:rPr>
        <w:t>Test Step</w:t>
      </w:r>
      <w:r w:rsidRPr="002326C1">
        <w:rPr>
          <w:lang w:val="en-US"/>
        </w:rPr>
        <w:t>). Customer-project-specific steps must be added.</w:t>
      </w:r>
    </w:p>
    <w:p w14:paraId="0B68B85D" w14:textId="092900A7" w:rsidR="00FA35C5" w:rsidRPr="002326C1" w:rsidRDefault="00FA35C5" w:rsidP="00FA35C5">
      <w:pPr>
        <w:rPr>
          <w:lang w:val="en-US"/>
        </w:rPr>
      </w:pPr>
      <w:r w:rsidRPr="002326C1">
        <w:rPr>
          <w:lang w:val="en-US"/>
        </w:rPr>
        <w:t xml:space="preserve">Note for the customer project team: Instructions for the customer project team are </w:t>
      </w:r>
      <w:r w:rsidR="0043277D" w:rsidRPr="002326C1">
        <w:rPr>
          <w:lang w:val="en-US"/>
        </w:rPr>
        <w:t xml:space="preserve">mentioned between brackets </w:t>
      </w:r>
      <w:r w:rsidRPr="002326C1">
        <w:rPr>
          <w:lang w:val="en-US"/>
        </w:rPr>
        <w:t xml:space="preserve">and should be removed before hand -over to project testers. The appendix is included for internal reference, in particular to support A2O, and should also be deleted before hand-over to the customer, unless deemed helpful to explain the larger context. </w:t>
      </w:r>
    </w:p>
    <w:p w14:paraId="4B757EDB" w14:textId="77777777" w:rsidR="00FA35C5" w:rsidRPr="002326C1" w:rsidRDefault="00FA35C5" w:rsidP="00FA35C5">
      <w:pPr>
        <w:pStyle w:val="Heading2"/>
        <w:numPr>
          <w:ilvl w:val="1"/>
          <w:numId w:val="8"/>
        </w:numPr>
        <w:rPr>
          <w:lang w:val="en-US"/>
        </w:rPr>
      </w:pPr>
      <w:bookmarkStart w:id="14" w:name="_Toc391585985"/>
      <w:bookmarkStart w:id="15" w:name="_Toc410684911"/>
      <w:bookmarkStart w:id="16" w:name="_Toc507062673"/>
      <w:r w:rsidRPr="002326C1">
        <w:rPr>
          <w:lang w:val="en-US"/>
        </w:rPr>
        <w:t>Purpose of Add New Employee</w:t>
      </w:r>
      <w:bookmarkEnd w:id="14"/>
      <w:r w:rsidRPr="002326C1">
        <w:rPr>
          <w:lang w:val="en-US"/>
        </w:rPr>
        <w:t xml:space="preserve"> / Rehire</w:t>
      </w:r>
      <w:bookmarkEnd w:id="15"/>
      <w:bookmarkEnd w:id="16"/>
    </w:p>
    <w:p w14:paraId="2BBB913C" w14:textId="77777777" w:rsidR="001646CF" w:rsidRPr="006711DC" w:rsidRDefault="001646CF" w:rsidP="001646CF">
      <w:pPr>
        <w:pStyle w:val="SAPNoteHeading"/>
        <w:ind w:left="720"/>
        <w:rPr>
          <w:ins w:id="17" w:author="Author" w:date="2018-02-16T14:34:00Z"/>
          <w:lang w:val="en-US"/>
        </w:rPr>
      </w:pPr>
      <w:commentRangeStart w:id="18"/>
      <w:ins w:id="19" w:author="Author" w:date="2018-02-16T14:34:00Z">
        <w:r w:rsidRPr="006711DC">
          <w:rPr>
            <w:noProof/>
            <w:lang w:val="en-US"/>
          </w:rPr>
          <w:drawing>
            <wp:inline distT="0" distB="0" distL="0" distR="0" wp14:anchorId="42665DA2" wp14:editId="6C22DE86">
              <wp:extent cx="228600" cy="228600"/>
              <wp:effectExtent l="0" t="0" r="0" b="0"/>
              <wp:docPr id="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711DC">
          <w:rPr>
            <w:lang w:val="en-US"/>
          </w:rPr>
          <w:t> Note</w:t>
        </w:r>
        <w:commentRangeEnd w:id="18"/>
        <w:r w:rsidRPr="006711DC">
          <w:rPr>
            <w:rStyle w:val="CommentReference"/>
            <w:rFonts w:ascii="BentonSans Book" w:hAnsi="BentonSans Book"/>
            <w:color w:val="auto"/>
          </w:rPr>
          <w:commentReference w:id="18"/>
        </w:r>
      </w:ins>
    </w:p>
    <w:p w14:paraId="55BF8024" w14:textId="77777777" w:rsidR="001646CF" w:rsidRPr="006711DC" w:rsidRDefault="001646CF" w:rsidP="001646CF">
      <w:pPr>
        <w:ind w:left="720"/>
        <w:rPr>
          <w:ins w:id="20" w:author="Author" w:date="2018-02-16T14:34:00Z"/>
          <w:lang w:val="en-US"/>
        </w:rPr>
      </w:pPr>
      <w:ins w:id="21" w:author="Author" w:date="2018-02-16T14:34:00Z">
        <w:r w:rsidRPr="006711DC">
          <w:rPr>
            <w:lang w:val="en-US"/>
          </w:rPr>
          <w:t xml:space="preserve">The document is, unless otherwise specified, valid for all countries in scope of this SAP Best Practices, with country-specific details also being described. </w:t>
        </w:r>
        <w:r w:rsidRPr="006711DC">
          <w:rPr>
            <w:lang w:val="en-US"/>
          </w:rPr>
          <w:br/>
          <w:t>In the following, instead of spelling out the country names, we will use the two-letter code for the countries, as follows:</w:t>
        </w:r>
      </w:ins>
    </w:p>
    <w:p w14:paraId="2EA3BAA6" w14:textId="77777777" w:rsidR="001646CF" w:rsidRPr="006711DC" w:rsidRDefault="001646CF" w:rsidP="001646CF">
      <w:pPr>
        <w:pStyle w:val="ListParagraph"/>
        <w:numPr>
          <w:ilvl w:val="0"/>
          <w:numId w:val="59"/>
        </w:numPr>
        <w:ind w:left="1080"/>
        <w:rPr>
          <w:ins w:id="22" w:author="Author" w:date="2018-02-16T14:34:00Z"/>
          <w:lang w:val="en-US"/>
        </w:rPr>
      </w:pPr>
      <w:ins w:id="23" w:author="Author" w:date="2018-02-16T14:34:00Z">
        <w:r w:rsidRPr="006711DC">
          <w:rPr>
            <w:lang w:val="en-US"/>
          </w:rPr>
          <w:t>AE – United Arab Emirates</w:t>
        </w:r>
      </w:ins>
    </w:p>
    <w:p w14:paraId="5A3C366A" w14:textId="77777777" w:rsidR="001646CF" w:rsidRPr="006711DC" w:rsidRDefault="001646CF" w:rsidP="001646CF">
      <w:pPr>
        <w:pStyle w:val="ListParagraph"/>
        <w:numPr>
          <w:ilvl w:val="0"/>
          <w:numId w:val="59"/>
        </w:numPr>
        <w:ind w:left="1080"/>
        <w:rPr>
          <w:ins w:id="24" w:author="Author" w:date="2018-02-16T14:34:00Z"/>
          <w:lang w:val="en-US"/>
        </w:rPr>
      </w:pPr>
      <w:ins w:id="25" w:author="Author" w:date="2018-02-16T14:34:00Z">
        <w:r w:rsidRPr="006711DC">
          <w:rPr>
            <w:lang w:val="en-US"/>
          </w:rPr>
          <w:t>AU – Australia</w:t>
        </w:r>
      </w:ins>
    </w:p>
    <w:p w14:paraId="53005E9E" w14:textId="77777777" w:rsidR="001646CF" w:rsidRPr="006711DC" w:rsidRDefault="001646CF" w:rsidP="001646CF">
      <w:pPr>
        <w:pStyle w:val="ListParagraph"/>
        <w:numPr>
          <w:ilvl w:val="0"/>
          <w:numId w:val="59"/>
        </w:numPr>
        <w:ind w:left="1080"/>
        <w:rPr>
          <w:ins w:id="26" w:author="Author" w:date="2018-02-16T14:34:00Z"/>
          <w:lang w:val="en-US"/>
        </w:rPr>
      </w:pPr>
      <w:ins w:id="27" w:author="Author" w:date="2018-02-16T14:34:00Z">
        <w:r w:rsidRPr="006711DC">
          <w:rPr>
            <w:lang w:val="en-US"/>
          </w:rPr>
          <w:t>CN – China</w:t>
        </w:r>
      </w:ins>
    </w:p>
    <w:p w14:paraId="503AB2A2" w14:textId="77777777" w:rsidR="001646CF" w:rsidRPr="006711DC" w:rsidRDefault="001646CF" w:rsidP="001646CF">
      <w:pPr>
        <w:pStyle w:val="ListParagraph"/>
        <w:numPr>
          <w:ilvl w:val="0"/>
          <w:numId w:val="59"/>
        </w:numPr>
        <w:ind w:left="1080"/>
        <w:rPr>
          <w:ins w:id="28" w:author="Author" w:date="2018-02-16T14:34:00Z"/>
          <w:lang w:val="en-US"/>
        </w:rPr>
      </w:pPr>
      <w:ins w:id="29" w:author="Author" w:date="2018-02-16T14:34:00Z">
        <w:r w:rsidRPr="006711DC">
          <w:rPr>
            <w:lang w:val="en-US"/>
          </w:rPr>
          <w:t>DE – Germany</w:t>
        </w:r>
      </w:ins>
    </w:p>
    <w:p w14:paraId="76E3C584" w14:textId="77777777" w:rsidR="001646CF" w:rsidRPr="006711DC" w:rsidRDefault="001646CF" w:rsidP="001646CF">
      <w:pPr>
        <w:pStyle w:val="ListParagraph"/>
        <w:numPr>
          <w:ilvl w:val="0"/>
          <w:numId w:val="59"/>
        </w:numPr>
        <w:ind w:left="1080"/>
        <w:rPr>
          <w:ins w:id="30" w:author="Author" w:date="2018-02-16T14:34:00Z"/>
          <w:lang w:val="en-US"/>
        </w:rPr>
      </w:pPr>
      <w:ins w:id="31" w:author="Author" w:date="2018-02-16T14:34:00Z">
        <w:r w:rsidRPr="006711DC">
          <w:rPr>
            <w:lang w:val="en-US"/>
          </w:rPr>
          <w:t>FR – France</w:t>
        </w:r>
      </w:ins>
    </w:p>
    <w:p w14:paraId="1B1D62E6" w14:textId="77777777" w:rsidR="001646CF" w:rsidRPr="006711DC" w:rsidRDefault="001646CF" w:rsidP="001646CF">
      <w:pPr>
        <w:pStyle w:val="ListParagraph"/>
        <w:numPr>
          <w:ilvl w:val="0"/>
          <w:numId w:val="59"/>
        </w:numPr>
        <w:ind w:left="1080"/>
        <w:rPr>
          <w:ins w:id="32" w:author="Author" w:date="2018-02-16T14:34:00Z"/>
          <w:lang w:val="en-US"/>
        </w:rPr>
      </w:pPr>
      <w:ins w:id="33" w:author="Author" w:date="2018-02-16T14:34:00Z">
        <w:r w:rsidRPr="006711DC">
          <w:rPr>
            <w:lang w:val="en-US"/>
          </w:rPr>
          <w:t>GB – United Kingdom</w:t>
        </w:r>
      </w:ins>
    </w:p>
    <w:p w14:paraId="5167D477" w14:textId="77777777" w:rsidR="001646CF" w:rsidRPr="006711DC" w:rsidRDefault="001646CF" w:rsidP="001646CF">
      <w:pPr>
        <w:pStyle w:val="ListParagraph"/>
        <w:numPr>
          <w:ilvl w:val="0"/>
          <w:numId w:val="59"/>
        </w:numPr>
        <w:ind w:left="1080"/>
        <w:rPr>
          <w:ins w:id="34" w:author="Author" w:date="2018-02-16T14:34:00Z"/>
          <w:lang w:val="en-US"/>
        </w:rPr>
      </w:pPr>
      <w:ins w:id="35" w:author="Author" w:date="2018-02-16T14:34:00Z">
        <w:r w:rsidRPr="006711DC">
          <w:rPr>
            <w:lang w:val="en-US"/>
          </w:rPr>
          <w:t>SA – Kingdom of Saudi Arabia</w:t>
        </w:r>
      </w:ins>
    </w:p>
    <w:p w14:paraId="609DE7F6" w14:textId="1B1CE2AB" w:rsidR="001646CF" w:rsidRPr="006711DC" w:rsidRDefault="001646CF">
      <w:pPr>
        <w:pStyle w:val="ListParagraph"/>
        <w:numPr>
          <w:ilvl w:val="0"/>
          <w:numId w:val="59"/>
        </w:numPr>
        <w:ind w:left="1080"/>
        <w:rPr>
          <w:ins w:id="36" w:author="Author" w:date="2018-02-16T14:34:00Z"/>
          <w:lang w:val="en-US"/>
        </w:rPr>
        <w:pPrChange w:id="37" w:author="Author" w:date="2018-02-16T14:34:00Z">
          <w:pPr/>
        </w:pPrChange>
      </w:pPr>
      <w:ins w:id="38" w:author="Author" w:date="2018-02-16T14:34:00Z">
        <w:r w:rsidRPr="006711DC">
          <w:rPr>
            <w:lang w:val="en-US"/>
          </w:rPr>
          <w:t>US – United States</w:t>
        </w:r>
      </w:ins>
    </w:p>
    <w:p w14:paraId="3975F40F" w14:textId="77777777" w:rsidR="001646CF" w:rsidRDefault="001646CF" w:rsidP="00FA35C5">
      <w:pPr>
        <w:rPr>
          <w:ins w:id="39" w:author="Author" w:date="2018-02-16T14:34:00Z"/>
          <w:lang w:val="en-US"/>
        </w:rPr>
      </w:pPr>
    </w:p>
    <w:p w14:paraId="759084CD" w14:textId="13337E03" w:rsidR="00FA35C5" w:rsidRDefault="00FA35C5" w:rsidP="00FA35C5">
      <w:pPr>
        <w:rPr>
          <w:lang w:val="en-US"/>
        </w:rPr>
      </w:pPr>
      <w:r w:rsidRPr="002326C1">
        <w:rPr>
          <w:lang w:val="en-US"/>
        </w:rPr>
        <w:t>This document describes the typical activities to enter data into the system of a newly hired employee or an employee who has previously left the company and has been rehired.</w:t>
      </w:r>
    </w:p>
    <w:p w14:paraId="4443A63B" w14:textId="149C9ECC" w:rsidR="00FA35C5" w:rsidRPr="002326C1" w:rsidRDefault="00FA35C5" w:rsidP="00FA35C5">
      <w:pPr>
        <w:rPr>
          <w:lang w:val="en-US"/>
        </w:rPr>
      </w:pPr>
      <w:r w:rsidRPr="002326C1">
        <w:rPr>
          <w:lang w:val="en-US"/>
        </w:rPr>
        <w:t>If a new employee is hired, an applicant becomes an active employee. Relevant data is entered for the new employee: personal data, organizational specifications, contract elements, and payroll specifications.</w:t>
      </w:r>
      <w:r w:rsidR="003C56FF" w:rsidRPr="002326C1">
        <w:rPr>
          <w:lang w:val="en-US"/>
        </w:rPr>
        <w:t xml:space="preserve"> Both the second level manager and the HR </w:t>
      </w:r>
      <w:r w:rsidR="005F7F66" w:rsidRPr="002326C1">
        <w:rPr>
          <w:lang w:val="en-US"/>
        </w:rPr>
        <w:t xml:space="preserve">business partner </w:t>
      </w:r>
      <w:r w:rsidR="003C56FF" w:rsidRPr="002326C1">
        <w:rPr>
          <w:lang w:val="en-US"/>
        </w:rPr>
        <w:t xml:space="preserve">of the new employee will be notified about the existence of the new </w:t>
      </w:r>
      <w:r w:rsidR="00074E96" w:rsidRPr="002326C1">
        <w:rPr>
          <w:lang w:val="en-US"/>
        </w:rPr>
        <w:t xml:space="preserve">hired </w:t>
      </w:r>
      <w:r w:rsidR="003C56FF" w:rsidRPr="002326C1">
        <w:rPr>
          <w:lang w:val="en-US"/>
        </w:rPr>
        <w:t>employee in the system.</w:t>
      </w:r>
    </w:p>
    <w:p w14:paraId="724D05B7" w14:textId="5CCA8DA1" w:rsidR="00FA35C5" w:rsidRPr="002326C1" w:rsidRDefault="00FA35C5" w:rsidP="00FA35C5">
      <w:pPr>
        <w:rPr>
          <w:lang w:val="en-US"/>
        </w:rPr>
      </w:pPr>
      <w:r w:rsidRPr="002326C1">
        <w:rPr>
          <w:lang w:val="en-US"/>
        </w:rPr>
        <w:t>The situation in which an employee</w:t>
      </w:r>
      <w:r w:rsidR="00333915" w:rsidRPr="002326C1">
        <w:rPr>
          <w:lang w:val="en-US"/>
        </w:rPr>
        <w:t>,</w:t>
      </w:r>
      <w:r w:rsidRPr="002326C1">
        <w:rPr>
          <w:lang w:val="en-US"/>
        </w:rPr>
        <w:t xml:space="preserve"> who previously left the company</w:t>
      </w:r>
      <w:r w:rsidR="00333915" w:rsidRPr="002326C1">
        <w:rPr>
          <w:lang w:val="en-US"/>
        </w:rPr>
        <w:t>,</w:t>
      </w:r>
      <w:r w:rsidRPr="002326C1">
        <w:rPr>
          <w:lang w:val="en-US"/>
        </w:rPr>
        <w:t xml:space="preserve"> is then rehired</w:t>
      </w:r>
      <w:r w:rsidR="00333915" w:rsidRPr="002326C1">
        <w:rPr>
          <w:lang w:val="en-US"/>
        </w:rPr>
        <w:t xml:space="preserve"> by the company,</w:t>
      </w:r>
      <w:r w:rsidRPr="002326C1">
        <w:rPr>
          <w:lang w:val="en-US"/>
        </w:rPr>
        <w:t xml:space="preserve"> is considered as special type of hiring. In this case</w:t>
      </w:r>
      <w:r w:rsidR="00FF028B" w:rsidRPr="002326C1">
        <w:rPr>
          <w:lang w:val="en-US"/>
        </w:rPr>
        <w:t>,</w:t>
      </w:r>
      <w:r w:rsidRPr="002326C1">
        <w:rPr>
          <w:lang w:val="en-US"/>
        </w:rPr>
        <w:t xml:space="preserve"> less data has to be entered, as the previously valid data for an employee remains in the system, even after he or she has left the enterprise.</w:t>
      </w:r>
      <w:r w:rsidR="003C56FF" w:rsidRPr="002326C1">
        <w:rPr>
          <w:lang w:val="en-US"/>
        </w:rPr>
        <w:t xml:space="preserve"> Both the second level manager and the HR </w:t>
      </w:r>
      <w:r w:rsidR="005F7F66" w:rsidRPr="002326C1">
        <w:rPr>
          <w:lang w:val="en-US"/>
        </w:rPr>
        <w:t xml:space="preserve">business partner </w:t>
      </w:r>
      <w:r w:rsidR="003C56FF" w:rsidRPr="002326C1">
        <w:rPr>
          <w:lang w:val="en-US"/>
        </w:rPr>
        <w:t>of the rehired employee will be notified about reactivation of the employee in the system.</w:t>
      </w:r>
    </w:p>
    <w:p w14:paraId="5E0FBE0E" w14:textId="77777777" w:rsidR="00453D49" w:rsidRPr="002326C1" w:rsidRDefault="00453D49" w:rsidP="00453D49">
      <w:pPr>
        <w:pStyle w:val="SAPNoteHeading"/>
        <w:ind w:left="720"/>
        <w:rPr>
          <w:lang w:val="en-US"/>
        </w:rPr>
      </w:pPr>
      <w:r w:rsidRPr="002326C1">
        <w:rPr>
          <w:noProof/>
          <w:lang w:val="en-US"/>
        </w:rPr>
        <w:lastRenderedPageBreak/>
        <w:drawing>
          <wp:inline distT="0" distB="0" distL="0" distR="0" wp14:anchorId="1CFB1493" wp14:editId="67511E0C">
            <wp:extent cx="228600" cy="228600"/>
            <wp:effectExtent l="0" t="0" r="0" b="0"/>
            <wp:docPr id="2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Note</w:t>
      </w:r>
    </w:p>
    <w:p w14:paraId="25B8362D" w14:textId="77777777" w:rsidR="00453D49" w:rsidRPr="002326C1" w:rsidRDefault="00A618AA" w:rsidP="00453D49">
      <w:pPr>
        <w:ind w:left="720"/>
        <w:rPr>
          <w:lang w:val="en-US"/>
        </w:rPr>
      </w:pPr>
      <w:r w:rsidRPr="002326C1">
        <w:rPr>
          <w:lang w:val="en-US"/>
        </w:rPr>
        <w:t>Two options are considered in this document:</w:t>
      </w:r>
    </w:p>
    <w:p w14:paraId="4778D76B" w14:textId="77777777" w:rsidR="00453D49" w:rsidRPr="002326C1" w:rsidRDefault="00453D49" w:rsidP="002326C1">
      <w:pPr>
        <w:pStyle w:val="ListParagraph"/>
        <w:numPr>
          <w:ilvl w:val="0"/>
          <w:numId w:val="44"/>
        </w:numPr>
        <w:ind w:left="1080"/>
        <w:rPr>
          <w:lang w:val="en-US"/>
        </w:rPr>
      </w:pPr>
      <w:r w:rsidRPr="002326C1">
        <w:rPr>
          <w:lang w:val="en-US"/>
        </w:rPr>
        <w:t xml:space="preserve">Only the </w:t>
      </w:r>
      <w:r w:rsidRPr="002326C1">
        <w:rPr>
          <w:rStyle w:val="SAPEmphasis"/>
          <w:lang w:val="en-US"/>
        </w:rPr>
        <w:t>Core</w:t>
      </w:r>
      <w:r w:rsidRPr="002326C1">
        <w:rPr>
          <w:lang w:val="en-US"/>
        </w:rPr>
        <w:t xml:space="preserve"> content has been implemented </w:t>
      </w:r>
      <w:r w:rsidRPr="002326C1">
        <w:rPr>
          <w:rStyle w:val="SAPEmphasis"/>
          <w:lang w:val="en-US"/>
        </w:rPr>
        <w:t>in the SAP SuccessFactors Employee Central instance</w:t>
      </w:r>
      <w:r w:rsidRPr="002326C1">
        <w:rPr>
          <w:lang w:val="en-US"/>
        </w:rPr>
        <w:t xml:space="preserve"> from </w:t>
      </w:r>
      <w:r w:rsidRPr="002326C1">
        <w:rPr>
          <w:rStyle w:val="SAPEmphasis"/>
          <w:lang w:val="en-US"/>
        </w:rPr>
        <w:t>Upgrade Center</w:t>
      </w:r>
      <w:r w:rsidRPr="002326C1">
        <w:rPr>
          <w:lang w:val="en-US"/>
        </w:rPr>
        <w:t>: in this case, the organizational information needs to be entered manually, as well as the job classification. Once the job classification is chosen, several fields related to job information will be auto-populated from that job classification based on the propagation rule configured in the instance.</w:t>
      </w:r>
    </w:p>
    <w:p w14:paraId="506647BA" w14:textId="66737949" w:rsidR="00CB609B" w:rsidRDefault="00453D49" w:rsidP="00CB609B">
      <w:pPr>
        <w:pStyle w:val="ListParagraph"/>
        <w:numPr>
          <w:ilvl w:val="0"/>
          <w:numId w:val="44"/>
        </w:numPr>
        <w:ind w:left="1080"/>
        <w:rPr>
          <w:lang w:val="en-US"/>
        </w:rPr>
      </w:pPr>
      <w:r w:rsidRPr="002326C1">
        <w:rPr>
          <w:lang w:val="en-US"/>
        </w:rPr>
        <w:t xml:space="preserve">The </w:t>
      </w:r>
      <w:r w:rsidRPr="002326C1">
        <w:rPr>
          <w:rStyle w:val="SAPEmphasis"/>
          <w:lang w:val="en-US"/>
        </w:rPr>
        <w:t>Position Management</w:t>
      </w:r>
      <w:r w:rsidRPr="002326C1">
        <w:rPr>
          <w:lang w:val="en-US"/>
        </w:rPr>
        <w:t xml:space="preserve"> content has been implemented </w:t>
      </w:r>
      <w:r w:rsidRPr="002326C1">
        <w:rPr>
          <w:rStyle w:val="SAPEmphasis"/>
          <w:lang w:val="en-US"/>
        </w:rPr>
        <w:t>in the SAP SuccessFactors Employee Central instance</w:t>
      </w:r>
      <w:r w:rsidRPr="002326C1">
        <w:rPr>
          <w:lang w:val="en-US"/>
        </w:rPr>
        <w:t xml:space="preserve"> together with the </w:t>
      </w:r>
      <w:r w:rsidRPr="002326C1">
        <w:rPr>
          <w:rStyle w:val="SAPEmphasis"/>
          <w:lang w:val="en-US"/>
        </w:rPr>
        <w:t>Core</w:t>
      </w:r>
      <w:r w:rsidRPr="002326C1">
        <w:rPr>
          <w:lang w:val="en-US"/>
        </w:rPr>
        <w:t xml:space="preserve"> content from </w:t>
      </w:r>
      <w:r w:rsidRPr="002326C1">
        <w:rPr>
          <w:rStyle w:val="SAPEmphasis"/>
          <w:lang w:val="en-US"/>
        </w:rPr>
        <w:t xml:space="preserve">Upgrade Center: </w:t>
      </w:r>
      <w:r w:rsidRPr="002326C1">
        <w:rPr>
          <w:lang w:val="en-US"/>
        </w:rPr>
        <w:t>in this case,</w:t>
      </w:r>
      <w:r w:rsidRPr="002326C1">
        <w:rPr>
          <w:rStyle w:val="SAPEmphasis"/>
          <w:lang w:val="en-US"/>
        </w:rPr>
        <w:t xml:space="preserve"> </w:t>
      </w:r>
      <w:r w:rsidRPr="002326C1">
        <w:rPr>
          <w:lang w:val="en-US"/>
        </w:rPr>
        <w:t>the employee will be hired/rehired on a particular position, and several fields related to organizational information and job information will be auto-populated from that position based on the propagation rule configured in the instance. The position on which the employee is hired/rehired will be updated automatically and the details can be viewed.</w:t>
      </w:r>
    </w:p>
    <w:p w14:paraId="4E6EA0B7" w14:textId="0F17BF8D" w:rsidR="00CB609B" w:rsidRPr="00D07FE0" w:rsidDel="001646CF" w:rsidRDefault="00CB609B" w:rsidP="00CB609B">
      <w:pPr>
        <w:pStyle w:val="SAPNoteHeading"/>
        <w:ind w:left="0"/>
        <w:rPr>
          <w:del w:id="40" w:author="Author" w:date="2018-02-16T14:34:00Z"/>
          <w:highlight w:val="cyan"/>
          <w:lang w:val="en-US"/>
        </w:rPr>
      </w:pPr>
      <w:commentRangeStart w:id="41"/>
      <w:commentRangeStart w:id="42"/>
      <w:del w:id="43" w:author="Author" w:date="2018-02-16T14:34:00Z">
        <w:r w:rsidRPr="00D07FE0" w:rsidDel="001646CF">
          <w:rPr>
            <w:noProof/>
            <w:highlight w:val="cyan"/>
            <w:lang w:val="en-US"/>
          </w:rPr>
          <w:drawing>
            <wp:inline distT="0" distB="0" distL="0" distR="0" wp14:anchorId="051860EE" wp14:editId="134B32C7">
              <wp:extent cx="228600" cy="228600"/>
              <wp:effectExtent l="0" t="0" r="0" b="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7FE0" w:rsidDel="001646CF">
          <w:rPr>
            <w:highlight w:val="cyan"/>
            <w:lang w:val="en-US"/>
          </w:rPr>
          <w:delText> Note</w:delText>
        </w:r>
        <w:commentRangeEnd w:id="41"/>
        <w:r w:rsidR="003E650E" w:rsidDel="001646CF">
          <w:rPr>
            <w:rStyle w:val="CommentReference"/>
            <w:rFonts w:ascii="BentonSans Book" w:hAnsi="BentonSans Book"/>
            <w:color w:val="auto"/>
          </w:rPr>
          <w:commentReference w:id="41"/>
        </w:r>
      </w:del>
    </w:p>
    <w:p w14:paraId="58D0F494" w14:textId="6CD70EDB" w:rsidR="008F3256" w:rsidDel="001646CF" w:rsidRDefault="00CB609B">
      <w:pPr>
        <w:rPr>
          <w:del w:id="44" w:author="Author" w:date="2018-02-16T14:34:00Z"/>
          <w:highlight w:val="cyan"/>
          <w:lang w:val="en-US"/>
        </w:rPr>
        <w:pPrChange w:id="45" w:author="Author" w:date="2017-12-29T11:40:00Z">
          <w:pPr>
            <w:ind w:left="720"/>
          </w:pPr>
        </w:pPrChange>
      </w:pPr>
      <w:del w:id="46" w:author="Author" w:date="2018-02-16T14:34:00Z">
        <w:r w:rsidRPr="00D07FE0" w:rsidDel="001646CF">
          <w:rPr>
            <w:highlight w:val="cyan"/>
            <w:lang w:val="en-US"/>
          </w:rPr>
          <w:delText>The document is generally valid for all countries in scope of this SAP Best Practices solution</w:delText>
        </w:r>
      </w:del>
      <w:ins w:id="47" w:author="Author" w:date="2017-12-29T11:39:00Z">
        <w:del w:id="48" w:author="Author" w:date="2018-02-16T14:34:00Z">
          <w:r w:rsidR="00F736AA" w:rsidDel="001646CF">
            <w:rPr>
              <w:highlight w:val="cyan"/>
              <w:lang w:val="en-US"/>
            </w:rPr>
            <w:delText>, with</w:delText>
          </w:r>
        </w:del>
      </w:ins>
      <w:del w:id="49" w:author="Author" w:date="2018-02-16T14:34:00Z">
        <w:r w:rsidRPr="00D07FE0" w:rsidDel="001646CF">
          <w:rPr>
            <w:highlight w:val="cyan"/>
            <w:lang w:val="en-US"/>
          </w:rPr>
          <w:delText>. C</w:delText>
        </w:r>
      </w:del>
      <w:ins w:id="50" w:author="Author" w:date="2017-12-29T11:39:00Z">
        <w:del w:id="51" w:author="Author" w:date="2018-02-16T14:34:00Z">
          <w:r w:rsidR="00F736AA" w:rsidDel="001646CF">
            <w:rPr>
              <w:highlight w:val="cyan"/>
              <w:lang w:val="en-US"/>
            </w:rPr>
            <w:delText>c</w:delText>
          </w:r>
        </w:del>
      </w:ins>
      <w:del w:id="52" w:author="Author" w:date="2018-02-16T14:34:00Z">
        <w:r w:rsidRPr="00D07FE0" w:rsidDel="001646CF">
          <w:rPr>
            <w:highlight w:val="cyan"/>
            <w:lang w:val="en-US"/>
          </w:rPr>
          <w:delText>ountry-specific details are also</w:delText>
        </w:r>
      </w:del>
      <w:ins w:id="53" w:author="Author" w:date="2017-12-29T11:40:00Z">
        <w:del w:id="54" w:author="Author" w:date="2018-02-16T14:34:00Z">
          <w:r w:rsidR="00F736AA" w:rsidDel="001646CF">
            <w:rPr>
              <w:highlight w:val="cyan"/>
              <w:lang w:val="en-US"/>
            </w:rPr>
            <w:delText xml:space="preserve"> being</w:delText>
          </w:r>
        </w:del>
      </w:ins>
      <w:del w:id="55" w:author="Author" w:date="2018-02-16T14:34:00Z">
        <w:r w:rsidRPr="00D07FE0" w:rsidDel="001646CF">
          <w:rPr>
            <w:highlight w:val="cyan"/>
            <w:lang w:val="en-US"/>
          </w:rPr>
          <w:delText xml:space="preserve"> described</w:delText>
        </w:r>
        <w:r w:rsidR="005D75BF" w:rsidRPr="00D07FE0" w:rsidDel="001646CF">
          <w:rPr>
            <w:highlight w:val="cyan"/>
            <w:lang w:val="en-US"/>
          </w:rPr>
          <w:delText xml:space="preserve">, be it directly in the </w:delText>
        </w:r>
        <w:r w:rsidR="005D75BF" w:rsidRPr="00D07FE0" w:rsidDel="001646CF">
          <w:rPr>
            <w:rFonts w:ascii="BentonSans Bold" w:hAnsi="BentonSans Bold"/>
            <w:color w:val="666666"/>
            <w:highlight w:val="cyan"/>
            <w:lang w:val="en-US"/>
          </w:rPr>
          <w:delText>Procedure</w:delText>
        </w:r>
        <w:r w:rsidR="005D75BF" w:rsidRPr="00D07FE0" w:rsidDel="001646CF">
          <w:rPr>
            <w:rFonts w:cs="Arial"/>
            <w:bCs/>
            <w:highlight w:val="cyan"/>
            <w:lang w:val="en-US"/>
          </w:rPr>
          <w:delText xml:space="preserve"> table or</w:delText>
        </w:r>
        <w:r w:rsidRPr="00D07FE0" w:rsidDel="001646CF">
          <w:rPr>
            <w:highlight w:val="cyan"/>
            <w:lang w:val="en-US"/>
          </w:rPr>
          <w:delText xml:space="preserve"> in separate chapters and subchapters towards the end of the document. Hyperlinks to these have been added, where applicable, in the </w:delText>
        </w:r>
        <w:r w:rsidRPr="00D07FE0" w:rsidDel="001646CF">
          <w:rPr>
            <w:rFonts w:ascii="BentonSans Bold" w:hAnsi="BentonSans Bold"/>
            <w:color w:val="666666"/>
            <w:highlight w:val="cyan"/>
            <w:lang w:val="en-US"/>
          </w:rPr>
          <w:delText>Procedure</w:delText>
        </w:r>
        <w:r w:rsidRPr="00D07FE0" w:rsidDel="001646CF">
          <w:rPr>
            <w:rFonts w:cs="Arial"/>
            <w:bCs/>
            <w:highlight w:val="cyan"/>
            <w:lang w:val="en-US"/>
          </w:rPr>
          <w:delText xml:space="preserve"> table</w:delText>
        </w:r>
        <w:r w:rsidRPr="00D07FE0" w:rsidDel="001646CF">
          <w:rPr>
            <w:highlight w:val="cyan"/>
            <w:lang w:val="en-US"/>
          </w:rPr>
          <w:delText xml:space="preserve"> in chapter </w:delText>
        </w:r>
        <w:r w:rsidRPr="00D07FE0" w:rsidDel="001646CF">
          <w:rPr>
            <w:rFonts w:ascii="BentonSans Bold" w:hAnsi="BentonSans Bold"/>
            <w:highlight w:val="cyan"/>
            <w:lang w:val="en-US"/>
          </w:rPr>
          <w:delText>4 Testing the Process Steps</w:delText>
        </w:r>
        <w:r w:rsidRPr="00D07FE0" w:rsidDel="001646CF">
          <w:rPr>
            <w:highlight w:val="cyan"/>
            <w:lang w:val="en-US"/>
          </w:rPr>
          <w:delText>.</w:delText>
        </w:r>
        <w:r w:rsidR="00EA6ACF" w:rsidRPr="00D07FE0" w:rsidDel="001646CF">
          <w:rPr>
            <w:highlight w:val="cyan"/>
            <w:lang w:val="en-US"/>
          </w:rPr>
          <w:delText xml:space="preserve"> </w:delText>
        </w:r>
      </w:del>
      <w:ins w:id="56" w:author="Author" w:date="2017-12-29T11:40:00Z">
        <w:del w:id="57" w:author="Author" w:date="2018-02-16T14:34:00Z">
          <w:r w:rsidR="00F736AA" w:rsidDel="001646CF">
            <w:rPr>
              <w:highlight w:val="cyan"/>
              <w:lang w:val="en-US"/>
            </w:rPr>
            <w:delText>.</w:delText>
          </w:r>
          <w:r w:rsidR="00F736AA" w:rsidRPr="00D07FE0" w:rsidDel="001646CF">
            <w:rPr>
              <w:highlight w:val="cyan"/>
              <w:lang w:val="en-US"/>
            </w:rPr>
            <w:delText xml:space="preserve"> </w:delText>
          </w:r>
        </w:del>
      </w:ins>
    </w:p>
    <w:p w14:paraId="37C0CE55" w14:textId="20E27EC5" w:rsidR="00287A12" w:rsidDel="001646CF" w:rsidRDefault="008F3256">
      <w:pPr>
        <w:rPr>
          <w:ins w:id="58" w:author="Author" w:date="2018-02-02T17:58:00Z"/>
          <w:del w:id="59" w:author="Author" w:date="2018-02-16T14:34:00Z"/>
          <w:highlight w:val="cyan"/>
          <w:lang w:val="en-US"/>
        </w:rPr>
        <w:pPrChange w:id="60" w:author="Author" w:date="2017-12-29T11:40:00Z">
          <w:pPr>
            <w:ind w:left="720"/>
          </w:pPr>
        </w:pPrChange>
      </w:pPr>
      <w:del w:id="61" w:author="Author" w:date="2018-02-16T14:34:00Z">
        <w:r w:rsidRPr="008F3256" w:rsidDel="001646CF">
          <w:rPr>
            <w:highlight w:val="cyan"/>
            <w:lang w:val="en-US"/>
          </w:rPr>
          <w:delText>The document is, unless otherwise specified, valid for all countries in scope of this SAP Best Practices solution</w:delText>
        </w:r>
        <w:r w:rsidDel="001646CF">
          <w:rPr>
            <w:highlight w:val="cyan"/>
            <w:lang w:val="en-US"/>
          </w:rPr>
          <w:delText xml:space="preserve">, </w:delText>
        </w:r>
      </w:del>
      <w:ins w:id="62" w:author="Author" w:date="2017-12-29T11:39:00Z">
        <w:del w:id="63" w:author="Author" w:date="2018-02-16T14:34:00Z">
          <w:r w:rsidDel="001646CF">
            <w:rPr>
              <w:highlight w:val="cyan"/>
              <w:lang w:val="en-US"/>
            </w:rPr>
            <w:delText>with</w:delText>
          </w:r>
        </w:del>
      </w:ins>
      <w:del w:id="64" w:author="Author" w:date="2018-02-16T14:34:00Z">
        <w:r w:rsidRPr="00D07FE0" w:rsidDel="001646CF">
          <w:rPr>
            <w:highlight w:val="cyan"/>
            <w:lang w:val="en-US"/>
          </w:rPr>
          <w:delText>. C</w:delText>
        </w:r>
      </w:del>
      <w:ins w:id="65" w:author="Author" w:date="2017-12-29T11:39:00Z">
        <w:del w:id="66" w:author="Author" w:date="2018-02-16T14:34:00Z">
          <w:r w:rsidDel="001646CF">
            <w:rPr>
              <w:highlight w:val="cyan"/>
              <w:lang w:val="en-US"/>
            </w:rPr>
            <w:delText>c</w:delText>
          </w:r>
        </w:del>
      </w:ins>
      <w:del w:id="67" w:author="Author" w:date="2018-02-16T14:34:00Z">
        <w:r w:rsidRPr="00D07FE0" w:rsidDel="001646CF">
          <w:rPr>
            <w:highlight w:val="cyan"/>
            <w:lang w:val="en-US"/>
          </w:rPr>
          <w:delText>ountry-specific details are also</w:delText>
        </w:r>
      </w:del>
      <w:ins w:id="68" w:author="Author" w:date="2017-12-29T11:40:00Z">
        <w:del w:id="69" w:author="Author" w:date="2018-02-16T14:34:00Z">
          <w:r w:rsidDel="001646CF">
            <w:rPr>
              <w:highlight w:val="cyan"/>
              <w:lang w:val="en-US"/>
            </w:rPr>
            <w:delText xml:space="preserve"> being</w:delText>
          </w:r>
        </w:del>
      </w:ins>
      <w:del w:id="70" w:author="Author" w:date="2018-02-16T14:34:00Z">
        <w:r w:rsidRPr="00D07FE0" w:rsidDel="001646CF">
          <w:rPr>
            <w:highlight w:val="cyan"/>
            <w:lang w:val="en-US"/>
          </w:rPr>
          <w:delText xml:space="preserve"> described</w:delText>
        </w:r>
        <w:r w:rsidRPr="008F3256" w:rsidDel="001646CF">
          <w:rPr>
            <w:highlight w:val="cyan"/>
            <w:lang w:val="en-US"/>
          </w:rPr>
          <w:delText>.</w:delText>
        </w:r>
      </w:del>
      <w:ins w:id="71" w:author="Author" w:date="2018-02-02T17:54:00Z">
        <w:del w:id="72" w:author="Author" w:date="2018-02-16T14:34:00Z">
          <w:r w:rsidR="00287A12" w:rsidDel="001646CF">
            <w:rPr>
              <w:highlight w:val="cyan"/>
              <w:lang w:val="en-US"/>
            </w:rPr>
            <w:delText xml:space="preserve"> </w:delText>
          </w:r>
        </w:del>
      </w:ins>
      <w:ins w:id="73" w:author="Author" w:date="2018-02-02T17:57:00Z">
        <w:del w:id="74" w:author="Author" w:date="2018-02-16T14:34:00Z">
          <w:r w:rsidR="00287A12" w:rsidDel="001646CF">
            <w:rPr>
              <w:highlight w:val="cyan"/>
              <w:lang w:val="en-US"/>
            </w:rPr>
            <w:br/>
          </w:r>
        </w:del>
      </w:ins>
      <w:ins w:id="75" w:author="Author" w:date="2018-02-02T17:54:00Z">
        <w:del w:id="76" w:author="Author" w:date="2018-02-16T14:34:00Z">
          <w:r w:rsidR="00287A12" w:rsidDel="001646CF">
            <w:rPr>
              <w:highlight w:val="cyan"/>
              <w:lang w:val="en-US"/>
            </w:rPr>
            <w:delText xml:space="preserve">In the following, </w:delText>
          </w:r>
        </w:del>
      </w:ins>
      <w:ins w:id="77" w:author="Author" w:date="2018-02-02T17:55:00Z">
        <w:del w:id="78" w:author="Author" w:date="2018-02-16T14:34:00Z">
          <w:r w:rsidR="00287A12" w:rsidDel="001646CF">
            <w:rPr>
              <w:highlight w:val="cyan"/>
              <w:lang w:val="en-US"/>
            </w:rPr>
            <w:delText xml:space="preserve">instead of spelling out the country names, </w:delText>
          </w:r>
        </w:del>
      </w:ins>
      <w:ins w:id="79" w:author="Author" w:date="2018-02-02T17:54:00Z">
        <w:del w:id="80" w:author="Author" w:date="2018-02-16T14:34:00Z">
          <w:r w:rsidR="00287A12" w:rsidDel="001646CF">
            <w:rPr>
              <w:highlight w:val="cyan"/>
              <w:lang w:val="en-US"/>
            </w:rPr>
            <w:delText xml:space="preserve">we will use the </w:delText>
          </w:r>
          <w:r w:rsidR="00287A12" w:rsidRPr="00A41C57" w:rsidDel="001646CF">
            <w:rPr>
              <w:highlight w:val="cyan"/>
              <w:rPrChange w:id="81" w:author="Author" w:date="2018-03-06T16:36:00Z">
                <w:rPr>
                  <w:rStyle w:val="SAPEmphasis"/>
                  <w:highlight w:val="cyan"/>
                  <w:lang w:val="en-US"/>
                </w:rPr>
              </w:rPrChange>
            </w:rPr>
            <w:delText>two-letter code</w:delText>
          </w:r>
          <w:r w:rsidR="00287A12" w:rsidRPr="00CB609B" w:rsidDel="001646CF">
            <w:rPr>
              <w:highlight w:val="cyan"/>
              <w:lang w:val="en-US"/>
            </w:rPr>
            <w:delText xml:space="preserve"> for </w:delText>
          </w:r>
          <w:r w:rsidR="00287A12" w:rsidDel="001646CF">
            <w:rPr>
              <w:highlight w:val="cyan"/>
              <w:lang w:val="en-US"/>
            </w:rPr>
            <w:delText>the</w:delText>
          </w:r>
          <w:r w:rsidR="00287A12" w:rsidRPr="00CB609B" w:rsidDel="001646CF">
            <w:rPr>
              <w:highlight w:val="cyan"/>
              <w:lang w:val="en-US"/>
            </w:rPr>
            <w:delText xml:space="preserve"> </w:delText>
          </w:r>
        </w:del>
      </w:ins>
      <w:ins w:id="82" w:author="Author" w:date="2018-02-02T17:55:00Z">
        <w:del w:id="83" w:author="Author" w:date="2018-02-16T14:34:00Z">
          <w:r w:rsidR="00287A12" w:rsidDel="001646CF">
            <w:rPr>
              <w:highlight w:val="cyan"/>
              <w:lang w:val="en-US"/>
            </w:rPr>
            <w:delText>countries, as follows:</w:delText>
          </w:r>
        </w:del>
      </w:ins>
    </w:p>
    <w:p w14:paraId="1FFB2913" w14:textId="6AE2F4B6" w:rsidR="00287A12" w:rsidDel="001646CF" w:rsidRDefault="00287A12">
      <w:pPr>
        <w:pStyle w:val="ListParagraph"/>
        <w:numPr>
          <w:ilvl w:val="0"/>
          <w:numId w:val="59"/>
        </w:numPr>
        <w:rPr>
          <w:ins w:id="84" w:author="Author" w:date="2018-02-02T17:58:00Z"/>
          <w:del w:id="85" w:author="Author" w:date="2018-02-16T14:34:00Z"/>
          <w:highlight w:val="cyan"/>
          <w:lang w:val="en-US"/>
        </w:rPr>
        <w:pPrChange w:id="86" w:author="Author" w:date="2018-02-02T17:58:00Z">
          <w:pPr>
            <w:ind w:left="720"/>
          </w:pPr>
        </w:pPrChange>
      </w:pPr>
      <w:ins w:id="87" w:author="Author" w:date="2018-02-02T17:58:00Z">
        <w:del w:id="88" w:author="Author" w:date="2018-02-16T14:34:00Z">
          <w:r w:rsidDel="001646CF">
            <w:rPr>
              <w:highlight w:val="cyan"/>
              <w:lang w:val="en-US"/>
            </w:rPr>
            <w:delText>AE – United Arab Emirates</w:delText>
          </w:r>
        </w:del>
      </w:ins>
    </w:p>
    <w:p w14:paraId="5F199A9E" w14:textId="662A2293" w:rsidR="00287A12" w:rsidDel="001646CF" w:rsidRDefault="00287A12">
      <w:pPr>
        <w:pStyle w:val="ListParagraph"/>
        <w:numPr>
          <w:ilvl w:val="0"/>
          <w:numId w:val="59"/>
        </w:numPr>
        <w:rPr>
          <w:ins w:id="89" w:author="Author" w:date="2018-02-02T17:58:00Z"/>
          <w:del w:id="90" w:author="Author" w:date="2018-02-16T14:34:00Z"/>
          <w:highlight w:val="cyan"/>
          <w:lang w:val="en-US"/>
        </w:rPr>
        <w:pPrChange w:id="91" w:author="Author" w:date="2018-02-02T17:58:00Z">
          <w:pPr>
            <w:ind w:left="720"/>
          </w:pPr>
        </w:pPrChange>
      </w:pPr>
      <w:ins w:id="92" w:author="Author" w:date="2018-02-02T17:58:00Z">
        <w:del w:id="93" w:author="Author" w:date="2018-02-16T14:34:00Z">
          <w:r w:rsidDel="001646CF">
            <w:rPr>
              <w:highlight w:val="cyan"/>
              <w:lang w:val="en-US"/>
            </w:rPr>
            <w:delText xml:space="preserve">AU </w:delText>
          </w:r>
        </w:del>
      </w:ins>
      <w:ins w:id="94" w:author="Author" w:date="2018-02-02T17:59:00Z">
        <w:del w:id="95" w:author="Author" w:date="2018-02-16T14:34:00Z">
          <w:r w:rsidDel="001646CF">
            <w:rPr>
              <w:highlight w:val="cyan"/>
              <w:lang w:val="en-US"/>
            </w:rPr>
            <w:delText>–</w:delText>
          </w:r>
        </w:del>
      </w:ins>
      <w:ins w:id="96" w:author="Author" w:date="2018-02-02T17:58:00Z">
        <w:del w:id="97" w:author="Author" w:date="2018-02-16T14:34:00Z">
          <w:r w:rsidDel="001646CF">
            <w:rPr>
              <w:highlight w:val="cyan"/>
              <w:lang w:val="en-US"/>
            </w:rPr>
            <w:delText xml:space="preserve"> Australia</w:delText>
          </w:r>
        </w:del>
      </w:ins>
    </w:p>
    <w:p w14:paraId="7FE67292" w14:textId="76E5E100" w:rsidR="00287A12" w:rsidDel="001646CF" w:rsidRDefault="00287A12">
      <w:pPr>
        <w:pStyle w:val="ListParagraph"/>
        <w:numPr>
          <w:ilvl w:val="0"/>
          <w:numId w:val="59"/>
        </w:numPr>
        <w:rPr>
          <w:ins w:id="98" w:author="Author" w:date="2018-02-02T17:58:00Z"/>
          <w:del w:id="99" w:author="Author" w:date="2018-02-16T14:34:00Z"/>
          <w:highlight w:val="cyan"/>
          <w:lang w:val="en-US"/>
        </w:rPr>
        <w:pPrChange w:id="100" w:author="Author" w:date="2018-02-02T17:58:00Z">
          <w:pPr>
            <w:ind w:left="720"/>
          </w:pPr>
        </w:pPrChange>
      </w:pPr>
      <w:ins w:id="101" w:author="Author" w:date="2018-02-02T17:58:00Z">
        <w:del w:id="102" w:author="Author" w:date="2018-02-16T14:34:00Z">
          <w:r w:rsidDel="001646CF">
            <w:rPr>
              <w:highlight w:val="cyan"/>
              <w:lang w:val="en-US"/>
            </w:rPr>
            <w:delText>CN</w:delText>
          </w:r>
        </w:del>
      </w:ins>
      <w:ins w:id="103" w:author="Author" w:date="2018-02-02T17:59:00Z">
        <w:del w:id="104" w:author="Author" w:date="2018-02-16T14:34:00Z">
          <w:r w:rsidDel="001646CF">
            <w:rPr>
              <w:highlight w:val="cyan"/>
              <w:lang w:val="en-US"/>
            </w:rPr>
            <w:delText xml:space="preserve"> – China</w:delText>
          </w:r>
        </w:del>
      </w:ins>
    </w:p>
    <w:p w14:paraId="28257FEE" w14:textId="2A9FED5A" w:rsidR="00287A12" w:rsidDel="001646CF" w:rsidRDefault="00287A12">
      <w:pPr>
        <w:pStyle w:val="ListParagraph"/>
        <w:numPr>
          <w:ilvl w:val="0"/>
          <w:numId w:val="59"/>
        </w:numPr>
        <w:rPr>
          <w:ins w:id="105" w:author="Author" w:date="2018-02-02T17:58:00Z"/>
          <w:del w:id="106" w:author="Author" w:date="2018-02-16T14:34:00Z"/>
          <w:highlight w:val="cyan"/>
          <w:lang w:val="en-US"/>
        </w:rPr>
        <w:pPrChange w:id="107" w:author="Author" w:date="2018-02-02T17:58:00Z">
          <w:pPr>
            <w:ind w:left="720"/>
          </w:pPr>
        </w:pPrChange>
      </w:pPr>
      <w:ins w:id="108" w:author="Author" w:date="2018-02-02T17:58:00Z">
        <w:del w:id="109" w:author="Author" w:date="2018-02-16T14:34:00Z">
          <w:r w:rsidDel="001646CF">
            <w:rPr>
              <w:highlight w:val="cyan"/>
              <w:lang w:val="en-US"/>
            </w:rPr>
            <w:delText>DE</w:delText>
          </w:r>
        </w:del>
      </w:ins>
      <w:ins w:id="110" w:author="Author" w:date="2018-02-02T17:59:00Z">
        <w:del w:id="111" w:author="Author" w:date="2018-02-16T14:34:00Z">
          <w:r w:rsidDel="001646CF">
            <w:rPr>
              <w:highlight w:val="cyan"/>
              <w:lang w:val="en-US"/>
            </w:rPr>
            <w:delText xml:space="preserve"> – Germany</w:delText>
          </w:r>
        </w:del>
      </w:ins>
    </w:p>
    <w:p w14:paraId="4A315E8F" w14:textId="1182901C" w:rsidR="00287A12" w:rsidDel="001646CF" w:rsidRDefault="00287A12">
      <w:pPr>
        <w:pStyle w:val="ListParagraph"/>
        <w:numPr>
          <w:ilvl w:val="0"/>
          <w:numId w:val="59"/>
        </w:numPr>
        <w:rPr>
          <w:ins w:id="112" w:author="Author" w:date="2018-02-02T17:58:00Z"/>
          <w:del w:id="113" w:author="Author" w:date="2018-02-16T14:34:00Z"/>
          <w:highlight w:val="cyan"/>
          <w:lang w:val="en-US"/>
        </w:rPr>
        <w:pPrChange w:id="114" w:author="Author" w:date="2018-02-02T17:58:00Z">
          <w:pPr>
            <w:ind w:left="720"/>
          </w:pPr>
        </w:pPrChange>
      </w:pPr>
      <w:ins w:id="115" w:author="Author" w:date="2018-02-02T17:58:00Z">
        <w:del w:id="116" w:author="Author" w:date="2018-02-16T14:34:00Z">
          <w:r w:rsidDel="001646CF">
            <w:rPr>
              <w:highlight w:val="cyan"/>
              <w:lang w:val="en-US"/>
            </w:rPr>
            <w:delText>FR</w:delText>
          </w:r>
        </w:del>
      </w:ins>
      <w:ins w:id="117" w:author="Author" w:date="2018-02-02T17:59:00Z">
        <w:del w:id="118" w:author="Author" w:date="2018-02-16T14:34:00Z">
          <w:r w:rsidDel="001646CF">
            <w:rPr>
              <w:highlight w:val="cyan"/>
              <w:lang w:val="en-US"/>
            </w:rPr>
            <w:delText xml:space="preserve"> – France</w:delText>
          </w:r>
        </w:del>
      </w:ins>
    </w:p>
    <w:p w14:paraId="4BB96142" w14:textId="47A82788" w:rsidR="00287A12" w:rsidDel="001646CF" w:rsidRDefault="00287A12">
      <w:pPr>
        <w:pStyle w:val="ListParagraph"/>
        <w:numPr>
          <w:ilvl w:val="0"/>
          <w:numId w:val="59"/>
        </w:numPr>
        <w:rPr>
          <w:ins w:id="119" w:author="Author" w:date="2018-02-02T17:58:00Z"/>
          <w:del w:id="120" w:author="Author" w:date="2018-02-16T14:34:00Z"/>
          <w:highlight w:val="cyan"/>
          <w:lang w:val="en-US"/>
        </w:rPr>
        <w:pPrChange w:id="121" w:author="Author" w:date="2018-02-02T17:58:00Z">
          <w:pPr>
            <w:ind w:left="720"/>
          </w:pPr>
        </w:pPrChange>
      </w:pPr>
      <w:ins w:id="122" w:author="Author" w:date="2018-02-02T17:58:00Z">
        <w:del w:id="123" w:author="Author" w:date="2018-02-16T14:34:00Z">
          <w:r w:rsidDel="001646CF">
            <w:rPr>
              <w:highlight w:val="cyan"/>
              <w:lang w:val="en-US"/>
            </w:rPr>
            <w:delText>GB</w:delText>
          </w:r>
        </w:del>
      </w:ins>
      <w:ins w:id="124" w:author="Author" w:date="2018-02-02T17:59:00Z">
        <w:del w:id="125" w:author="Author" w:date="2018-02-16T14:34:00Z">
          <w:r w:rsidDel="001646CF">
            <w:rPr>
              <w:highlight w:val="cyan"/>
              <w:lang w:val="en-US"/>
            </w:rPr>
            <w:delText xml:space="preserve"> – United Kingdom</w:delText>
          </w:r>
        </w:del>
      </w:ins>
    </w:p>
    <w:p w14:paraId="000DC515" w14:textId="2DB24CDB" w:rsidR="00287A12" w:rsidDel="001646CF" w:rsidRDefault="00287A12">
      <w:pPr>
        <w:pStyle w:val="ListParagraph"/>
        <w:numPr>
          <w:ilvl w:val="0"/>
          <w:numId w:val="59"/>
        </w:numPr>
        <w:rPr>
          <w:ins w:id="126" w:author="Author" w:date="2018-02-02T17:58:00Z"/>
          <w:del w:id="127" w:author="Author" w:date="2018-02-16T14:34:00Z"/>
          <w:highlight w:val="cyan"/>
          <w:lang w:val="en-US"/>
        </w:rPr>
        <w:pPrChange w:id="128" w:author="Author" w:date="2018-02-02T17:58:00Z">
          <w:pPr>
            <w:ind w:left="720"/>
          </w:pPr>
        </w:pPrChange>
      </w:pPr>
      <w:ins w:id="129" w:author="Author" w:date="2018-02-02T17:58:00Z">
        <w:del w:id="130" w:author="Author" w:date="2018-02-16T14:34:00Z">
          <w:r w:rsidDel="001646CF">
            <w:rPr>
              <w:highlight w:val="cyan"/>
              <w:lang w:val="en-US"/>
            </w:rPr>
            <w:delText>SA</w:delText>
          </w:r>
        </w:del>
      </w:ins>
      <w:ins w:id="131" w:author="Author" w:date="2018-02-02T17:59:00Z">
        <w:del w:id="132" w:author="Author" w:date="2018-02-16T14:34:00Z">
          <w:r w:rsidDel="001646CF">
            <w:rPr>
              <w:highlight w:val="cyan"/>
              <w:lang w:val="en-US"/>
            </w:rPr>
            <w:delText xml:space="preserve"> – Kingdom of Saudi Arabia</w:delText>
          </w:r>
        </w:del>
      </w:ins>
    </w:p>
    <w:p w14:paraId="12AC8BAC" w14:textId="20F0987F" w:rsidR="00287A12" w:rsidRPr="00287A12" w:rsidDel="001646CF" w:rsidRDefault="00287A12">
      <w:pPr>
        <w:pStyle w:val="ListParagraph"/>
        <w:numPr>
          <w:ilvl w:val="0"/>
          <w:numId w:val="59"/>
        </w:numPr>
        <w:rPr>
          <w:ins w:id="133" w:author="Author" w:date="2018-02-02T17:55:00Z"/>
          <w:del w:id="134" w:author="Author" w:date="2018-02-16T14:34:00Z"/>
          <w:highlight w:val="cyan"/>
          <w:lang w:val="en-US"/>
        </w:rPr>
        <w:pPrChange w:id="135" w:author="Author" w:date="2018-02-02T17:58:00Z">
          <w:pPr>
            <w:ind w:left="720"/>
          </w:pPr>
        </w:pPrChange>
      </w:pPr>
      <w:ins w:id="136" w:author="Author" w:date="2018-02-02T17:58:00Z">
        <w:del w:id="137" w:author="Author" w:date="2018-02-16T14:34:00Z">
          <w:r w:rsidDel="001646CF">
            <w:rPr>
              <w:highlight w:val="cyan"/>
              <w:lang w:val="en-US"/>
            </w:rPr>
            <w:delText>US</w:delText>
          </w:r>
        </w:del>
      </w:ins>
      <w:ins w:id="138" w:author="Author" w:date="2018-02-02T17:59:00Z">
        <w:del w:id="139" w:author="Author" w:date="2018-02-16T14:34:00Z">
          <w:r w:rsidDel="001646CF">
            <w:rPr>
              <w:highlight w:val="cyan"/>
              <w:lang w:val="en-US"/>
            </w:rPr>
            <w:delText xml:space="preserve"> – United States</w:delText>
          </w:r>
        </w:del>
      </w:ins>
    </w:p>
    <w:p w14:paraId="1A196376" w14:textId="3D57450E" w:rsidR="00CB609B" w:rsidRPr="008F3256" w:rsidDel="00F736AA" w:rsidRDefault="00EA6ACF" w:rsidP="008F3256">
      <w:pPr>
        <w:spacing w:after="120"/>
        <w:rPr>
          <w:del w:id="140" w:author="Author" w:date="2017-12-29T11:40:00Z"/>
          <w:iCs/>
          <w:lang w:val="en-US"/>
        </w:rPr>
      </w:pPr>
      <w:del w:id="141" w:author="Author" w:date="2017-12-29T11:40:00Z">
        <w:r w:rsidRPr="00D07FE0" w:rsidDel="00F736AA">
          <w:rPr>
            <w:highlight w:val="cyan"/>
            <w:lang w:val="en-US"/>
          </w:rPr>
          <w:delText xml:space="preserve">You can always jump back by using the </w:delText>
        </w:r>
        <w:r w:rsidRPr="00D07FE0" w:rsidDel="00F736AA">
          <w:rPr>
            <w:rStyle w:val="SAPScreenElement"/>
            <w:highlight w:val="cyan"/>
            <w:lang w:val="en-US"/>
          </w:rPr>
          <w:delText>Back</w:delText>
        </w:r>
        <w:r w:rsidRPr="00D07FE0" w:rsidDel="00F736AA">
          <w:rPr>
            <w:highlight w:val="cyan"/>
            <w:lang w:val="en-US"/>
          </w:rPr>
          <w:delText xml:space="preserve">  </w:delText>
        </w:r>
        <w:r w:rsidRPr="00D07FE0" w:rsidDel="00F736AA">
          <w:rPr>
            <w:noProof/>
            <w:highlight w:val="cyan"/>
            <w:lang w:val="en-US"/>
          </w:rPr>
          <w:drawing>
            <wp:inline distT="0" distB="0" distL="0" distR="0" wp14:anchorId="61BBB15F" wp14:editId="78906A8A">
              <wp:extent cx="247650" cy="1809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 cy="180975"/>
                      </a:xfrm>
                      <a:prstGeom prst="rect">
                        <a:avLst/>
                      </a:prstGeom>
                    </pic:spPr>
                  </pic:pic>
                </a:graphicData>
              </a:graphic>
            </wp:inline>
          </w:drawing>
        </w:r>
        <w:r w:rsidRPr="00D07FE0" w:rsidDel="00F736AA">
          <w:rPr>
            <w:highlight w:val="cyan"/>
            <w:lang w:val="en-US"/>
          </w:rPr>
          <w:delText xml:space="preserve"> button on the </w:delText>
        </w:r>
        <w:r w:rsidRPr="00D07FE0" w:rsidDel="00F736AA">
          <w:rPr>
            <w:rStyle w:val="SAPScreenElement"/>
            <w:highlight w:val="cyan"/>
            <w:lang w:val="en-US"/>
          </w:rPr>
          <w:delText>Quick Access Toolbar</w:delText>
        </w:r>
        <w:r w:rsidR="009F7711" w:rsidRPr="00D07FE0" w:rsidDel="00F736AA">
          <w:rPr>
            <w:rStyle w:val="SAPScreenElement"/>
            <w:highlight w:val="cyan"/>
            <w:lang w:val="en-US"/>
          </w:rPr>
          <w:delText xml:space="preserve"> </w:delText>
        </w:r>
        <w:r w:rsidR="009F7711" w:rsidRPr="00D07FE0" w:rsidDel="00F736AA">
          <w:rPr>
            <w:highlight w:val="cyan"/>
            <w:lang w:val="en-US"/>
          </w:rPr>
          <w:delText>of the Word document</w:delText>
        </w:r>
        <w:r w:rsidRPr="00D07FE0" w:rsidDel="00F736AA">
          <w:rPr>
            <w:highlight w:val="cyan"/>
            <w:lang w:val="en-US"/>
          </w:rPr>
          <w:delText>.</w:delText>
        </w:r>
      </w:del>
    </w:p>
    <w:p w14:paraId="5E43991F" w14:textId="2DBCEE32" w:rsidR="00D07FE0" w:rsidRPr="00D07FE0" w:rsidDel="00F736AA" w:rsidRDefault="00D07FE0">
      <w:pPr>
        <w:rPr>
          <w:del w:id="142" w:author="Author" w:date="2017-12-29T11:40:00Z"/>
          <w:highlight w:val="cyan"/>
          <w:lang w:val="en-US"/>
        </w:rPr>
        <w:pPrChange w:id="143" w:author="Author" w:date="2017-12-29T11:40:00Z">
          <w:pPr>
            <w:pStyle w:val="SAPNoteHeading"/>
            <w:ind w:left="720"/>
          </w:pPr>
        </w:pPrChange>
      </w:pPr>
      <w:del w:id="144" w:author="Author" w:date="2017-12-29T11:40:00Z">
        <w:r w:rsidRPr="00D07FE0" w:rsidDel="00F736AA">
          <w:rPr>
            <w:noProof/>
            <w:highlight w:val="cyan"/>
            <w:lang w:val="en-US"/>
          </w:rPr>
          <w:drawing>
            <wp:inline distT="0" distB="0" distL="0" distR="0" wp14:anchorId="625620EA" wp14:editId="1D399C02">
              <wp:extent cx="228600" cy="228600"/>
              <wp:effectExtent l="0" t="0" r="0" b="0"/>
              <wp:docPr id="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7FE0" w:rsidDel="00F736AA">
          <w:rPr>
            <w:highlight w:val="cyan"/>
            <w:lang w:val="en-US"/>
          </w:rPr>
          <w:delText> Recommendation</w:delText>
        </w:r>
      </w:del>
    </w:p>
    <w:p w14:paraId="4563B4A3" w14:textId="23561D6A" w:rsidR="009F7711" w:rsidDel="00F736AA" w:rsidRDefault="009F7711">
      <w:pPr>
        <w:rPr>
          <w:del w:id="145" w:author="Author" w:date="2017-12-29T11:40:00Z"/>
          <w:rStyle w:val="SAPScreenElement"/>
          <w:lang w:val="en-US"/>
        </w:rPr>
        <w:pPrChange w:id="146" w:author="Author" w:date="2017-12-29T11:40:00Z">
          <w:pPr>
            <w:ind w:left="720"/>
          </w:pPr>
        </w:pPrChange>
      </w:pPr>
      <w:del w:id="147" w:author="Author" w:date="2017-12-29T11:40:00Z">
        <w:r w:rsidRPr="00D07FE0" w:rsidDel="00F736AA">
          <w:rPr>
            <w:highlight w:val="cyan"/>
            <w:lang w:val="en-US"/>
          </w:rPr>
          <w:delText xml:space="preserve">To add the </w:delText>
        </w:r>
        <w:r w:rsidR="00D07FE0" w:rsidRPr="00D07FE0" w:rsidDel="00F736AA">
          <w:rPr>
            <w:rStyle w:val="SAPScreenElement"/>
            <w:highlight w:val="cyan"/>
            <w:lang w:val="en-US"/>
          </w:rPr>
          <w:delText>Back</w:delText>
        </w:r>
        <w:r w:rsidR="00D07FE0" w:rsidRPr="00D07FE0" w:rsidDel="00F736AA">
          <w:rPr>
            <w:highlight w:val="cyan"/>
            <w:lang w:val="en-US"/>
          </w:rPr>
          <w:delText xml:space="preserve"> </w:delText>
        </w:r>
        <w:r w:rsidRPr="00D07FE0" w:rsidDel="00F736AA">
          <w:rPr>
            <w:highlight w:val="cyan"/>
            <w:lang w:val="en-US"/>
          </w:rPr>
          <w:delText xml:space="preserve">button, select the </w:delText>
        </w:r>
        <w:r w:rsidRPr="00D07FE0" w:rsidDel="00F736AA">
          <w:rPr>
            <w:rStyle w:val="SAPScreenElement"/>
            <w:highlight w:val="cyan"/>
            <w:lang w:val="en-US"/>
          </w:rPr>
          <w:delText xml:space="preserve">Customize Quick Access Toolbar  </w:delText>
        </w:r>
        <w:r w:rsidRPr="00D07FE0" w:rsidDel="00F736AA">
          <w:rPr>
            <w:noProof/>
            <w:highlight w:val="cyan"/>
            <w:lang w:val="en-US"/>
          </w:rPr>
          <w:drawing>
            <wp:inline distT="0" distB="0" distL="0" distR="0" wp14:anchorId="57F105EE" wp14:editId="547D7062">
              <wp:extent cx="238125" cy="22860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25" cy="228600"/>
                      </a:xfrm>
                      <a:prstGeom prst="rect">
                        <a:avLst/>
                      </a:prstGeom>
                    </pic:spPr>
                  </pic:pic>
                </a:graphicData>
              </a:graphic>
            </wp:inline>
          </w:drawing>
        </w:r>
        <w:r w:rsidRPr="00D07FE0" w:rsidDel="00F736AA">
          <w:rPr>
            <w:highlight w:val="cyan"/>
            <w:lang w:val="en-US"/>
          </w:rPr>
          <w:delText xml:space="preserve"> drop-down and select </w:delText>
        </w:r>
        <w:r w:rsidRPr="00D07FE0" w:rsidDel="00F736AA">
          <w:rPr>
            <w:rStyle w:val="SAPScreenElement"/>
            <w:highlight w:val="cyan"/>
            <w:lang w:val="en-US"/>
          </w:rPr>
          <w:delText>More Commands</w:delText>
        </w:r>
        <w:r w:rsidRPr="00D07FE0" w:rsidDel="00F736AA">
          <w:rPr>
            <w:highlight w:val="cyan"/>
            <w:lang w:val="en-US"/>
          </w:rPr>
          <w:delText xml:space="preserve">. In the </w:delText>
        </w:r>
        <w:r w:rsidRPr="00D07FE0" w:rsidDel="00F736AA">
          <w:rPr>
            <w:rStyle w:val="SAPScreenElement"/>
            <w:highlight w:val="cyan"/>
            <w:lang w:val="en-US"/>
          </w:rPr>
          <w:delText>Choose commands from</w:delText>
        </w:r>
        <w:r w:rsidRPr="00D07FE0" w:rsidDel="00F736AA">
          <w:rPr>
            <w:highlight w:val="cyan"/>
            <w:lang w:val="en-US"/>
          </w:rPr>
          <w:delText xml:space="preserve"> drop-down list, choose </w:delText>
        </w:r>
        <w:r w:rsidRPr="00D07FE0" w:rsidDel="00F736AA">
          <w:rPr>
            <w:rStyle w:val="SAPScreenElement"/>
            <w:highlight w:val="cyan"/>
            <w:lang w:val="en-US"/>
          </w:rPr>
          <w:delText>Commands Not in the Ribbon</w:delText>
        </w:r>
        <w:r w:rsidRPr="00D07FE0" w:rsidDel="00F736AA">
          <w:rPr>
            <w:highlight w:val="cyan"/>
            <w:lang w:val="en-US"/>
          </w:rPr>
          <w:delText xml:space="preserve">. Scroll down in the list and select </w:delText>
        </w:r>
        <w:r w:rsidRPr="00D07FE0" w:rsidDel="00F736AA">
          <w:rPr>
            <w:rStyle w:val="SAPScreenElement"/>
            <w:highlight w:val="cyan"/>
            <w:lang w:val="en-US"/>
          </w:rPr>
          <w:delText>Back</w:delText>
        </w:r>
        <w:r w:rsidRPr="00D07FE0" w:rsidDel="00F736AA">
          <w:rPr>
            <w:highlight w:val="cyan"/>
            <w:lang w:val="en-US"/>
          </w:rPr>
          <w:delText xml:space="preserve">. Select </w:delText>
        </w:r>
        <w:r w:rsidRPr="00D07FE0" w:rsidDel="00F736AA">
          <w:rPr>
            <w:rStyle w:val="SAPScreenElement"/>
            <w:highlight w:val="cyan"/>
            <w:lang w:val="en-US"/>
          </w:rPr>
          <w:delText>Add</w:delText>
        </w:r>
        <w:r w:rsidRPr="00D07FE0" w:rsidDel="00F736AA">
          <w:rPr>
            <w:highlight w:val="cyan"/>
            <w:lang w:val="en-US"/>
          </w:rPr>
          <w:delText xml:space="preserve">, then select </w:delText>
        </w:r>
        <w:r w:rsidRPr="00D07FE0" w:rsidDel="00F736AA">
          <w:rPr>
            <w:rStyle w:val="SAPScreenElement"/>
            <w:highlight w:val="cyan"/>
            <w:lang w:val="en-US"/>
          </w:rPr>
          <w:delText>OK.</w:delText>
        </w:r>
        <w:commentRangeEnd w:id="42"/>
        <w:r w:rsidR="00D07FE0" w:rsidDel="00F736AA">
          <w:rPr>
            <w:rStyle w:val="CommentReference"/>
          </w:rPr>
          <w:commentReference w:id="42"/>
        </w:r>
      </w:del>
    </w:p>
    <w:p w14:paraId="44FD19F1" w14:textId="2BDE1CB3" w:rsidR="00930999" w:rsidRPr="00930999" w:rsidDel="00F736AA" w:rsidRDefault="00930999">
      <w:pPr>
        <w:rPr>
          <w:del w:id="148" w:author="Author" w:date="2017-12-29T11:40:00Z"/>
          <w:highlight w:val="yellow"/>
          <w:lang w:val="en-US"/>
        </w:rPr>
        <w:pPrChange w:id="149" w:author="Author" w:date="2017-12-29T11:40:00Z">
          <w:pPr>
            <w:pStyle w:val="SAPNoteHeading"/>
            <w:ind w:left="720"/>
          </w:pPr>
        </w:pPrChange>
      </w:pPr>
      <w:del w:id="150" w:author="Author" w:date="2017-12-29T11:40:00Z">
        <w:r w:rsidRPr="00930999" w:rsidDel="00F736AA">
          <w:rPr>
            <w:noProof/>
            <w:highlight w:val="yellow"/>
            <w:lang w:val="en-US"/>
          </w:rPr>
          <w:drawing>
            <wp:inline distT="0" distB="0" distL="0" distR="0" wp14:anchorId="6CCBB4DC" wp14:editId="5DE65C92">
              <wp:extent cx="228600" cy="228600"/>
              <wp:effectExtent l="0" t="0" r="0" b="0"/>
              <wp:docPr id="2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30999" w:rsidDel="00F736AA">
          <w:rPr>
            <w:highlight w:val="yellow"/>
            <w:lang w:val="en-US"/>
          </w:rPr>
          <w:delText> Recommendation</w:delText>
        </w:r>
      </w:del>
    </w:p>
    <w:p w14:paraId="3CD90619" w14:textId="13442218" w:rsidR="00930999" w:rsidRPr="00076EDD" w:rsidDel="00F736AA" w:rsidRDefault="00930999">
      <w:pPr>
        <w:rPr>
          <w:del w:id="151" w:author="Author" w:date="2017-12-29T11:40:00Z"/>
          <w:lang w:val="en-US"/>
          <w:rPrChange w:id="152" w:author="Author" w:date="2017-12-29T11:40:00Z">
            <w:rPr>
              <w:del w:id="153" w:author="Author" w:date="2017-12-29T11:40:00Z"/>
            </w:rPr>
          </w:rPrChange>
        </w:rPr>
        <w:pPrChange w:id="154" w:author="Author" w:date="2017-12-29T11:40:00Z">
          <w:pPr>
            <w:ind w:left="720"/>
          </w:pPr>
        </w:pPrChange>
      </w:pPr>
      <w:del w:id="155" w:author="Author" w:date="2017-12-29T11:40:00Z">
        <w:r w:rsidRPr="00930999" w:rsidDel="00F736AA">
          <w:rPr>
            <w:highlight w:val="yellow"/>
            <w:lang w:val="en-US"/>
          </w:rPr>
          <w:delText>We recommend using View -&gt; Navigation Pane to be able to jump to your country.</w:delText>
        </w:r>
        <w:r w:rsidR="00AF49DE" w:rsidDel="00F736AA">
          <w:rPr>
            <w:lang w:val="en-US"/>
          </w:rPr>
          <w:delText xml:space="preserve"> </w:delText>
        </w:r>
        <w:r w:rsidR="00AF49DE" w:rsidRPr="00076EDD" w:rsidDel="00F736AA">
          <w:rPr>
            <w:strike/>
            <w:highlight w:val="red"/>
            <w:lang w:val="en-US"/>
            <w:rPrChange w:id="156" w:author="Author" w:date="2017-12-29T11:40:00Z">
              <w:rPr>
                <w:strike/>
                <w:highlight w:val="red"/>
              </w:rPr>
            </w:rPrChange>
          </w:rPr>
          <w:delText>ALLERDINGS WENN MAN DAS MACHT, GEHT MAN BEI BACK AUF DEN TOC!!! DAHER EVTL LIEBER HYPERLINKS FÜR JEDES LAND???</w:delText>
        </w:r>
        <w:r w:rsidR="00AF49DE" w:rsidRPr="00076EDD" w:rsidDel="00F736AA">
          <w:rPr>
            <w:lang w:val="en-US"/>
            <w:rPrChange w:id="157" w:author="Author" w:date="2017-12-29T11:40:00Z">
              <w:rPr/>
            </w:rPrChange>
          </w:rPr>
          <w:delText xml:space="preserve"> </w:delText>
        </w:r>
        <w:r w:rsidR="00AF49DE" w:rsidRPr="00076EDD" w:rsidDel="00F736AA">
          <w:rPr>
            <w:highlight w:val="green"/>
            <w:lang w:val="en-US"/>
            <w:rPrChange w:id="158" w:author="Author" w:date="2017-12-29T11:40:00Z">
              <w:rPr>
                <w:highlight w:val="green"/>
              </w:rPr>
            </w:rPrChange>
          </w:rPr>
          <w:delText>ROTES STIMMT NET SCHEINT KORREKT ZUTUN, MUSS ICH NOCH BISL AUSTESTEN!</w:delText>
        </w:r>
      </w:del>
    </w:p>
    <w:p w14:paraId="052FB8C6" w14:textId="1CEC923F" w:rsidR="00930999" w:rsidDel="00F736AA" w:rsidRDefault="00930999">
      <w:pPr>
        <w:rPr>
          <w:del w:id="159" w:author="Author" w:date="2017-12-29T11:40:00Z"/>
          <w:rStyle w:val="SAPScreenElement"/>
          <w:lang w:val="en-US"/>
        </w:rPr>
        <w:pPrChange w:id="160" w:author="Author" w:date="2017-12-29T11:40:00Z">
          <w:pPr>
            <w:ind w:left="720"/>
          </w:pPr>
        </w:pPrChange>
      </w:pPr>
      <w:del w:id="161" w:author="Author" w:date="2017-12-29T11:40:00Z">
        <w:r w:rsidDel="00F736AA">
          <w:rPr>
            <w:noProof/>
            <w:lang w:val="en-US"/>
          </w:rPr>
          <w:drawing>
            <wp:inline distT="0" distB="0" distL="0" distR="0" wp14:anchorId="18749054" wp14:editId="3E9A255E">
              <wp:extent cx="3688314" cy="4120737"/>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2228" cy="4125110"/>
                      </a:xfrm>
                      <a:prstGeom prst="rect">
                        <a:avLst/>
                      </a:prstGeom>
                    </pic:spPr>
                  </pic:pic>
                </a:graphicData>
              </a:graphic>
            </wp:inline>
          </w:drawing>
        </w:r>
      </w:del>
    </w:p>
    <w:p w14:paraId="2887A2EE" w14:textId="77777777" w:rsidR="00930999" w:rsidRDefault="00930999">
      <w:pPr>
        <w:rPr>
          <w:lang w:val="en-US"/>
        </w:rPr>
        <w:pPrChange w:id="162" w:author="Author" w:date="2017-12-29T11:40:00Z">
          <w:pPr>
            <w:ind w:left="720"/>
          </w:pPr>
        </w:pPrChange>
      </w:pPr>
    </w:p>
    <w:p w14:paraId="41AE3A95" w14:textId="77777777" w:rsidR="00FA35C5" w:rsidRPr="002326C1" w:rsidRDefault="00FA35C5" w:rsidP="00FA35C5">
      <w:pPr>
        <w:pStyle w:val="Heading1"/>
        <w:numPr>
          <w:ilvl w:val="0"/>
          <w:numId w:val="8"/>
        </w:numPr>
        <w:rPr>
          <w:lang w:val="en-US"/>
        </w:rPr>
      </w:pPr>
      <w:bookmarkStart w:id="163" w:name="_Toc496619515"/>
      <w:bookmarkStart w:id="164" w:name="_Toc496619696"/>
      <w:bookmarkStart w:id="165" w:name="_Toc497380707"/>
      <w:bookmarkStart w:id="166" w:name="_Toc496619516"/>
      <w:bookmarkStart w:id="167" w:name="_Toc496619697"/>
      <w:bookmarkStart w:id="168" w:name="_Toc497380708"/>
      <w:bookmarkStart w:id="169" w:name="_Toc408992267"/>
      <w:bookmarkStart w:id="170" w:name="_Toc409009309"/>
      <w:bookmarkStart w:id="171" w:name="_Toc391585986"/>
      <w:bookmarkStart w:id="172" w:name="_Toc410684912"/>
      <w:bookmarkStart w:id="173" w:name="_Toc507062674"/>
      <w:bookmarkEnd w:id="163"/>
      <w:bookmarkEnd w:id="164"/>
      <w:bookmarkEnd w:id="165"/>
      <w:bookmarkEnd w:id="166"/>
      <w:bookmarkEnd w:id="167"/>
      <w:bookmarkEnd w:id="168"/>
      <w:bookmarkEnd w:id="169"/>
      <w:bookmarkEnd w:id="170"/>
      <w:r w:rsidRPr="002326C1">
        <w:rPr>
          <w:lang w:val="en-US"/>
        </w:rPr>
        <w:lastRenderedPageBreak/>
        <w:t>Prerequisites</w:t>
      </w:r>
      <w:bookmarkEnd w:id="171"/>
      <w:bookmarkEnd w:id="172"/>
      <w:bookmarkEnd w:id="173"/>
    </w:p>
    <w:p w14:paraId="540A2AC3" w14:textId="77777777" w:rsidR="00FA35C5" w:rsidRPr="002326C1" w:rsidRDefault="00FA35C5" w:rsidP="00FA35C5">
      <w:pPr>
        <w:rPr>
          <w:lang w:val="en-US"/>
        </w:rPr>
      </w:pPr>
      <w:r w:rsidRPr="002326C1">
        <w:rPr>
          <w:lang w:val="en-US"/>
        </w:rPr>
        <w:t>This section summarizes all prerequisites needed to conduct the test in terms of system, user, master data, organizational data, and other test data and business conditions.</w:t>
      </w:r>
    </w:p>
    <w:p w14:paraId="2517635E" w14:textId="77777777" w:rsidR="00FA35C5" w:rsidRPr="002326C1" w:rsidRDefault="00FA35C5" w:rsidP="00FA35C5">
      <w:pPr>
        <w:pStyle w:val="Heading2"/>
        <w:numPr>
          <w:ilvl w:val="1"/>
          <w:numId w:val="8"/>
        </w:numPr>
        <w:rPr>
          <w:lang w:val="en-US"/>
        </w:rPr>
      </w:pPr>
      <w:bookmarkStart w:id="174" w:name="_Toc391585988"/>
      <w:bookmarkStart w:id="175" w:name="_Toc410684913"/>
      <w:bookmarkStart w:id="176" w:name="_Toc507062675"/>
      <w:r w:rsidRPr="002326C1">
        <w:rPr>
          <w:lang w:val="en-US"/>
        </w:rPr>
        <w:t>Configuration</w:t>
      </w:r>
      <w:bookmarkEnd w:id="174"/>
      <w:bookmarkEnd w:id="175"/>
      <w:bookmarkEnd w:id="176"/>
    </w:p>
    <w:p w14:paraId="0D4BCF8A" w14:textId="77777777" w:rsidR="00FA35C5" w:rsidRPr="002326C1" w:rsidRDefault="00FA35C5" w:rsidP="00FA35C5">
      <w:pPr>
        <w:rPr>
          <w:lang w:val="en-US"/>
        </w:rPr>
      </w:pPr>
      <w:r w:rsidRPr="002326C1">
        <w:rPr>
          <w:lang w:val="en-US"/>
        </w:rPr>
        <w:t xml:space="preserve">Please ensure to follow the correct installation sequence of building blocks as specified in the </w:t>
      </w:r>
      <w:r w:rsidRPr="002326C1">
        <w:rPr>
          <w:rStyle w:val="SAPScreenElement"/>
          <w:color w:val="auto"/>
          <w:lang w:val="en-US"/>
        </w:rPr>
        <w:t>Prerequisite Matrix</w:t>
      </w:r>
      <w:r w:rsidRPr="002326C1">
        <w:rPr>
          <w:lang w:val="en-US"/>
        </w:rPr>
        <w:t>.</w:t>
      </w:r>
    </w:p>
    <w:p w14:paraId="30659210" w14:textId="77777777" w:rsidR="00FA35C5" w:rsidRPr="002326C1" w:rsidRDefault="00FA35C5" w:rsidP="00FA35C5">
      <w:pPr>
        <w:pStyle w:val="Heading2"/>
        <w:numPr>
          <w:ilvl w:val="1"/>
          <w:numId w:val="8"/>
        </w:numPr>
        <w:rPr>
          <w:lang w:val="en-US"/>
        </w:rPr>
      </w:pPr>
      <w:bookmarkStart w:id="177" w:name="_Toc394392781"/>
      <w:bookmarkStart w:id="178" w:name="_Toc394392827"/>
      <w:bookmarkStart w:id="179" w:name="_Toc391585989"/>
      <w:bookmarkStart w:id="180" w:name="_Toc410684914"/>
      <w:bookmarkStart w:id="181" w:name="_Toc507062676"/>
      <w:bookmarkEnd w:id="177"/>
      <w:bookmarkEnd w:id="178"/>
      <w:r w:rsidRPr="002326C1">
        <w:rPr>
          <w:lang w:val="en-US"/>
        </w:rPr>
        <w:t>System Access</w:t>
      </w:r>
      <w:bookmarkEnd w:id="179"/>
      <w:bookmarkEnd w:id="180"/>
      <w:bookmarkEnd w:id="181"/>
      <w:r w:rsidRPr="002326C1">
        <w:rPr>
          <w:lang w:val="en-US"/>
        </w:rPr>
        <w:t xml:space="preserve"> </w:t>
      </w:r>
    </w:p>
    <w:p w14:paraId="43A13ABE" w14:textId="77777777" w:rsidR="00FA35C5" w:rsidRPr="002326C1" w:rsidRDefault="00FA35C5" w:rsidP="00FA35C5">
      <w:pPr>
        <w:rPr>
          <w:lang w:val="en-US"/>
        </w:rPr>
      </w:pPr>
      <w:r w:rsidRPr="002326C1">
        <w:rPr>
          <w:lang w:val="en-US"/>
        </w:rPr>
        <w:t>The test should be conducted with the following system and users:</w:t>
      </w:r>
    </w:p>
    <w:tbl>
      <w:tblPr>
        <w:tblW w:w="1428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1710"/>
        <w:gridCol w:w="6182"/>
        <w:gridCol w:w="6396"/>
      </w:tblGrid>
      <w:tr w:rsidR="00FA35C5" w:rsidRPr="002326C1" w14:paraId="44FC369C" w14:textId="77777777" w:rsidTr="00EF63A7">
        <w:trPr>
          <w:tblHeader/>
        </w:trPr>
        <w:tc>
          <w:tcPr>
            <w:tcW w:w="1710" w:type="dxa"/>
            <w:shd w:val="clear" w:color="auto" w:fill="999999"/>
          </w:tcPr>
          <w:p w14:paraId="1B575714" w14:textId="77777777" w:rsidR="00FA35C5" w:rsidRPr="002326C1" w:rsidRDefault="00FA35C5" w:rsidP="00FA35C5">
            <w:pPr>
              <w:pStyle w:val="SAPTableHeader"/>
              <w:rPr>
                <w:lang w:val="en-US"/>
              </w:rPr>
            </w:pPr>
          </w:p>
        </w:tc>
        <w:tc>
          <w:tcPr>
            <w:tcW w:w="6182" w:type="dxa"/>
            <w:shd w:val="clear" w:color="auto" w:fill="999999"/>
            <w:hideMark/>
          </w:tcPr>
          <w:p w14:paraId="00B45BC2" w14:textId="77777777" w:rsidR="00FA35C5" w:rsidRPr="002326C1" w:rsidRDefault="00FA35C5" w:rsidP="00FA35C5">
            <w:pPr>
              <w:pStyle w:val="SAPTableHeader"/>
              <w:rPr>
                <w:lang w:val="en-US"/>
              </w:rPr>
            </w:pPr>
            <w:r w:rsidRPr="002326C1">
              <w:rPr>
                <w:lang w:val="en-US"/>
              </w:rPr>
              <w:t>Type of Data</w:t>
            </w:r>
          </w:p>
        </w:tc>
        <w:tc>
          <w:tcPr>
            <w:tcW w:w="6396" w:type="dxa"/>
            <w:shd w:val="clear" w:color="auto" w:fill="999999"/>
            <w:hideMark/>
          </w:tcPr>
          <w:p w14:paraId="2230CB83" w14:textId="77777777" w:rsidR="00FA35C5" w:rsidRPr="002326C1" w:rsidRDefault="00FA35C5" w:rsidP="00FA35C5">
            <w:pPr>
              <w:pStyle w:val="SAPTableHeader"/>
              <w:rPr>
                <w:lang w:val="en-US"/>
              </w:rPr>
            </w:pPr>
            <w:r w:rsidRPr="002326C1">
              <w:rPr>
                <w:lang w:val="en-US"/>
              </w:rPr>
              <w:t>Details</w:t>
            </w:r>
          </w:p>
        </w:tc>
      </w:tr>
      <w:tr w:rsidR="00FA35C5" w:rsidRPr="00A41C57" w14:paraId="61DCA8D4" w14:textId="77777777" w:rsidTr="00EF63A7">
        <w:tc>
          <w:tcPr>
            <w:tcW w:w="1710" w:type="dxa"/>
            <w:hideMark/>
          </w:tcPr>
          <w:p w14:paraId="1AC7D1BC" w14:textId="77777777" w:rsidR="00FA35C5" w:rsidRPr="002326C1" w:rsidRDefault="00FA35C5" w:rsidP="00FA35C5">
            <w:pPr>
              <w:rPr>
                <w:lang w:val="en-US"/>
              </w:rPr>
            </w:pPr>
            <w:r w:rsidRPr="002326C1">
              <w:rPr>
                <w:lang w:val="en-US"/>
              </w:rPr>
              <w:t>System</w:t>
            </w:r>
          </w:p>
        </w:tc>
        <w:tc>
          <w:tcPr>
            <w:tcW w:w="6182" w:type="dxa"/>
            <w:hideMark/>
          </w:tcPr>
          <w:p w14:paraId="7EC5C700" w14:textId="1A706B28" w:rsidR="00FA35C5" w:rsidRPr="002326C1" w:rsidRDefault="00C9517A" w:rsidP="00FA35C5">
            <w:pPr>
              <w:rPr>
                <w:lang w:val="en-US"/>
              </w:rPr>
            </w:pPr>
            <w:r w:rsidRPr="002326C1">
              <w:rPr>
                <w:lang w:val="en-US"/>
              </w:rPr>
              <w:t xml:space="preserve">SAP </w:t>
            </w:r>
            <w:r w:rsidR="00FA35C5" w:rsidRPr="002326C1">
              <w:rPr>
                <w:lang w:val="en-US"/>
              </w:rPr>
              <w:t>SuccessFactors Employee Central</w:t>
            </w:r>
          </w:p>
        </w:tc>
        <w:tc>
          <w:tcPr>
            <w:tcW w:w="6396" w:type="dxa"/>
            <w:hideMark/>
          </w:tcPr>
          <w:p w14:paraId="04704390" w14:textId="77777777" w:rsidR="00FA35C5" w:rsidRPr="002326C1" w:rsidRDefault="00FA35C5" w:rsidP="00FA35C5">
            <w:pPr>
              <w:rPr>
                <w:lang w:val="en-US"/>
              </w:rPr>
            </w:pPr>
            <w:r w:rsidRPr="002326C1">
              <w:rPr>
                <w:lang w:val="en-US"/>
              </w:rPr>
              <w:t>&lt;Provide details on how to access system, e.g. system client or URL&gt;</w:t>
            </w:r>
          </w:p>
        </w:tc>
      </w:tr>
      <w:tr w:rsidR="00FA35C5" w:rsidRPr="00A41C57" w14:paraId="6FC5F30E" w14:textId="77777777" w:rsidTr="00EF63A7">
        <w:tc>
          <w:tcPr>
            <w:tcW w:w="1710" w:type="dxa"/>
            <w:hideMark/>
          </w:tcPr>
          <w:p w14:paraId="6945ABB9" w14:textId="77777777" w:rsidR="00FA35C5" w:rsidRPr="002326C1" w:rsidRDefault="00FA35C5" w:rsidP="00FA35C5">
            <w:pPr>
              <w:rPr>
                <w:lang w:val="en-US"/>
              </w:rPr>
            </w:pPr>
            <w:r w:rsidRPr="002326C1">
              <w:rPr>
                <w:lang w:val="en-US"/>
              </w:rPr>
              <w:t xml:space="preserve">Standard User </w:t>
            </w:r>
          </w:p>
        </w:tc>
        <w:tc>
          <w:tcPr>
            <w:tcW w:w="6182" w:type="dxa"/>
            <w:hideMark/>
          </w:tcPr>
          <w:p w14:paraId="30D9C8D3" w14:textId="6BDF5003" w:rsidR="00FA35C5" w:rsidRPr="002326C1" w:rsidRDefault="00FA35C5" w:rsidP="00FA35C5">
            <w:pPr>
              <w:rPr>
                <w:lang w:val="en-US"/>
              </w:rPr>
            </w:pPr>
            <w:r w:rsidRPr="002326C1">
              <w:rPr>
                <w:lang w:val="en-US"/>
              </w:rPr>
              <w:t xml:space="preserve">HR </w:t>
            </w:r>
            <w:r w:rsidR="006F2662" w:rsidRPr="002326C1">
              <w:rPr>
                <w:lang w:val="en-US"/>
              </w:rPr>
              <w:t>Administrator</w:t>
            </w:r>
          </w:p>
        </w:tc>
        <w:tc>
          <w:tcPr>
            <w:tcW w:w="6396" w:type="dxa"/>
            <w:hideMark/>
          </w:tcPr>
          <w:p w14:paraId="2DFA20B8" w14:textId="77777777" w:rsidR="00FA35C5" w:rsidRPr="002326C1" w:rsidRDefault="00FA35C5" w:rsidP="00FA35C5">
            <w:pPr>
              <w:rPr>
                <w:lang w:val="en-US"/>
              </w:rPr>
            </w:pPr>
            <w:r w:rsidRPr="002326C1">
              <w:rPr>
                <w:lang w:val="en-US"/>
              </w:rPr>
              <w:t>&lt;Provide Standard User Id and Password for test, if applicable&gt;</w:t>
            </w:r>
          </w:p>
        </w:tc>
      </w:tr>
      <w:tr w:rsidR="003C56FF" w:rsidRPr="00A41C57" w14:paraId="75218FEC" w14:textId="77777777" w:rsidTr="00EF63A7">
        <w:tc>
          <w:tcPr>
            <w:tcW w:w="1710" w:type="dxa"/>
          </w:tcPr>
          <w:p w14:paraId="6821EEBA" w14:textId="15AF442E" w:rsidR="003C56FF" w:rsidRPr="002326C1" w:rsidRDefault="003C56FF" w:rsidP="003C56FF">
            <w:pPr>
              <w:rPr>
                <w:lang w:val="en-US"/>
              </w:rPr>
            </w:pPr>
            <w:r w:rsidRPr="002326C1">
              <w:rPr>
                <w:lang w:val="en-US"/>
              </w:rPr>
              <w:t xml:space="preserve">Standard User </w:t>
            </w:r>
          </w:p>
        </w:tc>
        <w:tc>
          <w:tcPr>
            <w:tcW w:w="6182" w:type="dxa"/>
          </w:tcPr>
          <w:p w14:paraId="78D0540C" w14:textId="29E39A80" w:rsidR="003C56FF" w:rsidRPr="002326C1" w:rsidRDefault="006F2662" w:rsidP="00FD4752">
            <w:pPr>
              <w:rPr>
                <w:lang w:val="en-US"/>
              </w:rPr>
            </w:pPr>
            <w:r w:rsidRPr="002326C1">
              <w:rPr>
                <w:lang w:val="en-US"/>
              </w:rPr>
              <w:t>2</w:t>
            </w:r>
            <w:r w:rsidRPr="002326C1">
              <w:rPr>
                <w:vertAlign w:val="superscript"/>
                <w:lang w:val="en-US"/>
              </w:rPr>
              <w:t>nd</w:t>
            </w:r>
            <w:r w:rsidRPr="002326C1">
              <w:rPr>
                <w:lang w:val="en-US"/>
              </w:rPr>
              <w:t xml:space="preserve"> Level Manager (Line Manager of the employee’s Line Manager)</w:t>
            </w:r>
          </w:p>
        </w:tc>
        <w:tc>
          <w:tcPr>
            <w:tcW w:w="6396" w:type="dxa"/>
          </w:tcPr>
          <w:p w14:paraId="6B354193" w14:textId="19EC6944" w:rsidR="003C56FF" w:rsidRPr="002326C1" w:rsidRDefault="003C56FF" w:rsidP="003C56FF">
            <w:pPr>
              <w:rPr>
                <w:lang w:val="en-US"/>
              </w:rPr>
            </w:pPr>
            <w:r w:rsidRPr="002326C1">
              <w:rPr>
                <w:lang w:val="en-US"/>
              </w:rPr>
              <w:t>&lt;Provide Standard User Id and Password for test, if applicable&gt;</w:t>
            </w:r>
          </w:p>
        </w:tc>
      </w:tr>
      <w:tr w:rsidR="003C56FF" w:rsidRPr="00A41C57" w14:paraId="5F683638" w14:textId="77777777" w:rsidTr="00EF63A7">
        <w:tc>
          <w:tcPr>
            <w:tcW w:w="1710" w:type="dxa"/>
          </w:tcPr>
          <w:p w14:paraId="3CB2F28F" w14:textId="7FD75B52" w:rsidR="003C56FF" w:rsidRPr="002326C1" w:rsidRDefault="003C56FF" w:rsidP="003C56FF">
            <w:pPr>
              <w:rPr>
                <w:lang w:val="en-US"/>
              </w:rPr>
            </w:pPr>
            <w:r w:rsidRPr="002326C1">
              <w:rPr>
                <w:lang w:val="en-US"/>
              </w:rPr>
              <w:t xml:space="preserve">Standard User </w:t>
            </w:r>
          </w:p>
        </w:tc>
        <w:tc>
          <w:tcPr>
            <w:tcW w:w="6182" w:type="dxa"/>
          </w:tcPr>
          <w:p w14:paraId="38102700" w14:textId="1BAAF219" w:rsidR="003C56FF" w:rsidRPr="002326C1" w:rsidRDefault="003C56FF" w:rsidP="003C56FF">
            <w:pPr>
              <w:rPr>
                <w:lang w:val="en-US"/>
              </w:rPr>
            </w:pPr>
            <w:r w:rsidRPr="002326C1">
              <w:rPr>
                <w:lang w:val="en-US"/>
              </w:rPr>
              <w:t xml:space="preserve">Employee’s HR </w:t>
            </w:r>
            <w:r w:rsidR="006F2662" w:rsidRPr="002326C1">
              <w:rPr>
                <w:lang w:val="en-US"/>
              </w:rPr>
              <w:t>Business Partner</w:t>
            </w:r>
          </w:p>
        </w:tc>
        <w:tc>
          <w:tcPr>
            <w:tcW w:w="6396" w:type="dxa"/>
          </w:tcPr>
          <w:p w14:paraId="5EB4F6AD" w14:textId="1D8F0296" w:rsidR="003C56FF" w:rsidRPr="002326C1" w:rsidRDefault="003C56FF" w:rsidP="003C56FF">
            <w:pPr>
              <w:rPr>
                <w:lang w:val="en-US"/>
              </w:rPr>
            </w:pPr>
            <w:r w:rsidRPr="002326C1">
              <w:rPr>
                <w:lang w:val="en-US"/>
              </w:rPr>
              <w:t>&lt;Provide Standard User Id and Password for test, if applicable&gt;</w:t>
            </w:r>
          </w:p>
        </w:tc>
      </w:tr>
    </w:tbl>
    <w:p w14:paraId="5F313EAB" w14:textId="77777777" w:rsidR="007D064E" w:rsidRPr="002326C1" w:rsidRDefault="007B0A92" w:rsidP="005D75BF">
      <w:pPr>
        <w:pStyle w:val="SAPNoteHeading"/>
        <w:ind w:left="720"/>
        <w:rPr>
          <w:lang w:val="en-US"/>
        </w:rPr>
      </w:pPr>
      <w:bookmarkStart w:id="182" w:name="_Toc394392787"/>
      <w:bookmarkStart w:id="183" w:name="_Toc394392833"/>
      <w:bookmarkStart w:id="184" w:name="_Toc394392788"/>
      <w:bookmarkStart w:id="185" w:name="_Toc394392834"/>
      <w:bookmarkStart w:id="186" w:name="_Toc391585990"/>
      <w:bookmarkStart w:id="187" w:name="_Toc410684915"/>
      <w:bookmarkEnd w:id="182"/>
      <w:bookmarkEnd w:id="183"/>
      <w:bookmarkEnd w:id="184"/>
      <w:bookmarkEnd w:id="185"/>
      <w:r w:rsidRPr="002326C1">
        <w:rPr>
          <w:noProof/>
          <w:lang w:val="en-US"/>
        </w:rPr>
        <w:drawing>
          <wp:inline distT="0" distB="0" distL="0" distR="0" wp14:anchorId="2A24EE3E" wp14:editId="65D49783">
            <wp:extent cx="228600" cy="22860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064E" w:rsidRPr="002326C1">
        <w:rPr>
          <w:lang w:val="en-US"/>
        </w:rPr>
        <w:t> Note</w:t>
      </w:r>
    </w:p>
    <w:p w14:paraId="7F3E0DAB" w14:textId="77777777" w:rsidR="007D064E" w:rsidRPr="002326C1" w:rsidRDefault="007D064E" w:rsidP="00C0141E">
      <w:pPr>
        <w:pStyle w:val="NoteParagraph"/>
        <w:ind w:left="720"/>
        <w:rPr>
          <w:lang w:val="en-US"/>
        </w:rPr>
      </w:pPr>
      <w:r w:rsidRPr="002326C1">
        <w:rPr>
          <w:lang w:val="en-US"/>
        </w:rPr>
        <w:t>In the following</w:t>
      </w:r>
      <w:r w:rsidR="006344CD" w:rsidRPr="002326C1">
        <w:rPr>
          <w:lang w:val="en-US"/>
        </w:rPr>
        <w:t>,</w:t>
      </w:r>
      <w:r w:rsidRPr="002326C1">
        <w:rPr>
          <w:lang w:val="en-US"/>
        </w:rPr>
        <w:t xml:space="preserve"> we will </w:t>
      </w:r>
      <w:r w:rsidR="00F649CD" w:rsidRPr="002326C1">
        <w:rPr>
          <w:lang w:val="en-US"/>
        </w:rPr>
        <w:t>use the</w:t>
      </w:r>
      <w:r w:rsidRPr="002326C1">
        <w:rPr>
          <w:lang w:val="en-US"/>
        </w:rPr>
        <w:t xml:space="preserve"> following abbreviations for the systems:</w:t>
      </w:r>
    </w:p>
    <w:p w14:paraId="0A9F5A60" w14:textId="2E3EEDAC" w:rsidR="00E67952" w:rsidRPr="002326C1" w:rsidRDefault="00C9517A" w:rsidP="00D10552">
      <w:pPr>
        <w:pStyle w:val="ListBullet"/>
        <w:ind w:left="1080" w:hanging="360"/>
        <w:rPr>
          <w:rStyle w:val="SAPTextReference"/>
          <w:rFonts w:ascii="BentonSans Book" w:hAnsi="BentonSans Book"/>
          <w:lang w:val="en-US"/>
        </w:rPr>
      </w:pPr>
      <w:r w:rsidRPr="002326C1">
        <w:rPr>
          <w:rStyle w:val="SAPTextReference"/>
          <w:lang w:val="en-US"/>
        </w:rPr>
        <w:t xml:space="preserve">SAP </w:t>
      </w:r>
      <w:r w:rsidR="007D064E" w:rsidRPr="002326C1">
        <w:rPr>
          <w:rStyle w:val="SAPTextReference"/>
          <w:lang w:val="en-US"/>
        </w:rPr>
        <w:t>SuccessFactors Employee Central</w:t>
      </w:r>
      <w:r w:rsidR="007D064E" w:rsidRPr="002326C1">
        <w:rPr>
          <w:lang w:val="en-US"/>
        </w:rPr>
        <w:t xml:space="preserve"> will be </w:t>
      </w:r>
      <w:r w:rsidRPr="002326C1">
        <w:rPr>
          <w:lang w:val="en-US"/>
        </w:rPr>
        <w:t xml:space="preserve">referenced as </w:t>
      </w:r>
      <w:r w:rsidRPr="002326C1">
        <w:rPr>
          <w:rStyle w:val="SAPTextReference"/>
          <w:lang w:val="en-US"/>
        </w:rPr>
        <w:t>Employee Central</w:t>
      </w:r>
      <w:r w:rsidR="001731DD" w:rsidRPr="002326C1">
        <w:rPr>
          <w:rStyle w:val="SAPTextReference"/>
          <w:lang w:val="en-US"/>
        </w:rPr>
        <w:t>.</w:t>
      </w:r>
    </w:p>
    <w:p w14:paraId="1E5AD517" w14:textId="42C1F4C3" w:rsidR="007D064E" w:rsidRPr="002326C1" w:rsidRDefault="00A74BBB" w:rsidP="00D10552">
      <w:pPr>
        <w:pStyle w:val="ListBullet"/>
        <w:ind w:left="1080" w:hanging="360"/>
        <w:rPr>
          <w:lang w:val="en-US"/>
        </w:rPr>
      </w:pPr>
      <w:r w:rsidRPr="002326C1">
        <w:rPr>
          <w:lang w:val="en-US"/>
        </w:rPr>
        <w:t>As the customer might also consider integration to</w:t>
      </w:r>
      <w:r w:rsidRPr="002326C1">
        <w:rPr>
          <w:rStyle w:val="SAPTextReference"/>
          <w:lang w:val="en-US"/>
        </w:rPr>
        <w:t xml:space="preserve"> </w:t>
      </w:r>
      <w:r w:rsidR="00C9517A" w:rsidRPr="002326C1">
        <w:rPr>
          <w:rStyle w:val="SAPTextReference"/>
          <w:lang w:val="en-US"/>
        </w:rPr>
        <w:t xml:space="preserve">SAP </w:t>
      </w:r>
      <w:r w:rsidR="007D064E" w:rsidRPr="002326C1">
        <w:rPr>
          <w:rStyle w:val="SAPTextReference"/>
          <w:lang w:val="en-US"/>
        </w:rPr>
        <w:t>SuccessFactors Employee Central Payroll</w:t>
      </w:r>
      <w:r w:rsidR="00157B94" w:rsidRPr="002326C1">
        <w:rPr>
          <w:rStyle w:val="SAPTextReference"/>
          <w:lang w:val="en-US"/>
        </w:rPr>
        <w:t>,</w:t>
      </w:r>
      <w:r w:rsidR="007D064E" w:rsidRPr="002326C1">
        <w:rPr>
          <w:lang w:val="en-US"/>
        </w:rPr>
        <w:t xml:space="preserve"> </w:t>
      </w:r>
      <w:r w:rsidRPr="002326C1">
        <w:rPr>
          <w:lang w:val="en-US"/>
        </w:rPr>
        <w:t xml:space="preserve">this system </w:t>
      </w:r>
      <w:r w:rsidR="007D064E" w:rsidRPr="002326C1">
        <w:rPr>
          <w:lang w:val="en-US"/>
        </w:rPr>
        <w:t xml:space="preserve">will be </w:t>
      </w:r>
      <w:r w:rsidR="00157B94" w:rsidRPr="002326C1">
        <w:rPr>
          <w:lang w:val="en-US"/>
        </w:rPr>
        <w:t xml:space="preserve">referenced as </w:t>
      </w:r>
      <w:r w:rsidR="00157B94" w:rsidRPr="002326C1">
        <w:rPr>
          <w:rStyle w:val="SAPTextReference"/>
          <w:lang w:val="en-US"/>
        </w:rPr>
        <w:t>Employee Central Payroll</w:t>
      </w:r>
      <w:r w:rsidR="001731DD" w:rsidRPr="002326C1">
        <w:rPr>
          <w:rStyle w:val="SAPTextReference"/>
          <w:lang w:val="en-US"/>
        </w:rPr>
        <w:t>.</w:t>
      </w:r>
      <w:r w:rsidR="00157B94" w:rsidRPr="002326C1">
        <w:rPr>
          <w:lang w:val="en-US"/>
        </w:rPr>
        <w:t xml:space="preserve"> </w:t>
      </w:r>
    </w:p>
    <w:p w14:paraId="1DADA062" w14:textId="77777777" w:rsidR="00FA35C5" w:rsidRPr="002326C1" w:rsidRDefault="00FA35C5" w:rsidP="00FA35C5">
      <w:pPr>
        <w:pStyle w:val="Heading2"/>
        <w:numPr>
          <w:ilvl w:val="1"/>
          <w:numId w:val="8"/>
        </w:numPr>
        <w:rPr>
          <w:lang w:val="en-US"/>
        </w:rPr>
      </w:pPr>
      <w:bookmarkStart w:id="188" w:name="_Toc507062677"/>
      <w:r w:rsidRPr="002326C1">
        <w:rPr>
          <w:lang w:val="en-US"/>
        </w:rPr>
        <w:t>Roles</w:t>
      </w:r>
      <w:bookmarkEnd w:id="186"/>
      <w:bookmarkEnd w:id="187"/>
      <w:bookmarkEnd w:id="188"/>
    </w:p>
    <w:p w14:paraId="28EE9EF4" w14:textId="5AD7E789" w:rsidR="00FA35C5" w:rsidRPr="002326C1" w:rsidRDefault="00FA35C5" w:rsidP="00FA35C5">
      <w:pPr>
        <w:rPr>
          <w:lang w:val="en-US"/>
        </w:rPr>
      </w:pPr>
      <w:r w:rsidRPr="002326C1">
        <w:rPr>
          <w:lang w:val="en-US"/>
        </w:rPr>
        <w:t>For non-standard users, the following roles must be assigned in E</w:t>
      </w:r>
      <w:r w:rsidR="00957954" w:rsidRPr="002326C1">
        <w:rPr>
          <w:lang w:val="en-US"/>
        </w:rPr>
        <w:t xml:space="preserve">mployee </w:t>
      </w:r>
      <w:r w:rsidRPr="002326C1">
        <w:rPr>
          <w:lang w:val="en-US"/>
        </w:rPr>
        <w:t>C</w:t>
      </w:r>
      <w:r w:rsidR="00957954" w:rsidRPr="002326C1">
        <w:rPr>
          <w:lang w:val="en-US"/>
        </w:rPr>
        <w:t>entral</w:t>
      </w:r>
      <w:r w:rsidRPr="002326C1">
        <w:rPr>
          <w:lang w:val="en-US"/>
        </w:rPr>
        <w:t xml:space="preserve"> to the system user(s) testing this scenario. </w:t>
      </w:r>
    </w:p>
    <w:tbl>
      <w:tblPr>
        <w:tblW w:w="1428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102"/>
        <w:gridCol w:w="2970"/>
        <w:gridCol w:w="1800"/>
        <w:gridCol w:w="4416"/>
      </w:tblGrid>
      <w:tr w:rsidR="00FA35C5" w:rsidRPr="002326C1" w14:paraId="4A9F37B7" w14:textId="77777777" w:rsidTr="00C0141E">
        <w:trPr>
          <w:tblHeader/>
        </w:trPr>
        <w:tc>
          <w:tcPr>
            <w:tcW w:w="5102" w:type="dxa"/>
            <w:shd w:val="clear" w:color="auto" w:fill="999999"/>
            <w:hideMark/>
          </w:tcPr>
          <w:p w14:paraId="6554B7D4" w14:textId="77777777" w:rsidR="00FA35C5" w:rsidRPr="002326C1" w:rsidRDefault="00FA35C5" w:rsidP="00FA35C5">
            <w:pPr>
              <w:pStyle w:val="SAPTableHeader"/>
              <w:rPr>
                <w:lang w:val="en-US"/>
              </w:rPr>
            </w:pPr>
            <w:r w:rsidRPr="002326C1">
              <w:rPr>
                <w:lang w:val="en-US"/>
              </w:rPr>
              <w:t>Business Role</w:t>
            </w:r>
          </w:p>
        </w:tc>
        <w:tc>
          <w:tcPr>
            <w:tcW w:w="2970" w:type="dxa"/>
            <w:shd w:val="clear" w:color="auto" w:fill="999999"/>
            <w:hideMark/>
          </w:tcPr>
          <w:p w14:paraId="7E1D1AE6" w14:textId="77777777" w:rsidR="00FA35C5" w:rsidRPr="002326C1" w:rsidRDefault="00FA35C5" w:rsidP="00FA35C5">
            <w:pPr>
              <w:pStyle w:val="SAPTableHeader"/>
              <w:rPr>
                <w:lang w:val="en-US"/>
              </w:rPr>
            </w:pPr>
            <w:r w:rsidRPr="002326C1">
              <w:rPr>
                <w:lang w:val="en-US"/>
              </w:rPr>
              <w:t>Permission Role</w:t>
            </w:r>
          </w:p>
        </w:tc>
        <w:tc>
          <w:tcPr>
            <w:tcW w:w="1800" w:type="dxa"/>
            <w:shd w:val="clear" w:color="auto" w:fill="999999"/>
            <w:hideMark/>
          </w:tcPr>
          <w:p w14:paraId="3D9DF66C" w14:textId="77777777" w:rsidR="00FA35C5" w:rsidRPr="002326C1" w:rsidRDefault="00FA35C5" w:rsidP="00FA35C5">
            <w:pPr>
              <w:pStyle w:val="SAPTableHeader"/>
              <w:rPr>
                <w:lang w:val="en-US"/>
              </w:rPr>
            </w:pPr>
            <w:r w:rsidRPr="002326C1">
              <w:rPr>
                <w:lang w:val="en-US"/>
              </w:rPr>
              <w:t>Process Step</w:t>
            </w:r>
          </w:p>
        </w:tc>
        <w:tc>
          <w:tcPr>
            <w:tcW w:w="4416" w:type="dxa"/>
            <w:shd w:val="clear" w:color="auto" w:fill="999999"/>
            <w:hideMark/>
          </w:tcPr>
          <w:p w14:paraId="7003534A" w14:textId="77777777" w:rsidR="00FA35C5" w:rsidRPr="002326C1" w:rsidRDefault="00FA35C5" w:rsidP="00FA35C5">
            <w:pPr>
              <w:pStyle w:val="SAPTableHeader"/>
              <w:rPr>
                <w:lang w:val="en-US"/>
              </w:rPr>
            </w:pPr>
            <w:r w:rsidRPr="002326C1">
              <w:rPr>
                <w:lang w:val="en-US"/>
              </w:rPr>
              <w:t>Sample Data</w:t>
            </w:r>
          </w:p>
        </w:tc>
      </w:tr>
      <w:tr w:rsidR="00FA35C5" w:rsidRPr="00A41C57" w14:paraId="30A20F10" w14:textId="77777777" w:rsidTr="00C0141E">
        <w:tc>
          <w:tcPr>
            <w:tcW w:w="5102" w:type="dxa"/>
            <w:hideMark/>
          </w:tcPr>
          <w:p w14:paraId="59294ECE" w14:textId="01345876" w:rsidR="00FA35C5" w:rsidRPr="002326C1" w:rsidRDefault="00FA35C5" w:rsidP="00FA35C5">
            <w:pPr>
              <w:rPr>
                <w:lang w:val="en-US"/>
              </w:rPr>
            </w:pPr>
            <w:r w:rsidRPr="002326C1">
              <w:rPr>
                <w:lang w:val="en-US"/>
              </w:rPr>
              <w:t xml:space="preserve">HR </w:t>
            </w:r>
            <w:r w:rsidR="006F2662" w:rsidRPr="002326C1">
              <w:rPr>
                <w:lang w:val="en-US"/>
              </w:rPr>
              <w:t>Administrator</w:t>
            </w:r>
          </w:p>
        </w:tc>
        <w:tc>
          <w:tcPr>
            <w:tcW w:w="2970" w:type="dxa"/>
            <w:hideMark/>
          </w:tcPr>
          <w:p w14:paraId="20C1212F" w14:textId="334C6FB2" w:rsidR="00FA35C5" w:rsidRPr="002326C1" w:rsidRDefault="00B160E7" w:rsidP="00FA35C5">
            <w:pPr>
              <w:rPr>
                <w:lang w:val="en-US"/>
              </w:rPr>
            </w:pPr>
            <w:r w:rsidRPr="002326C1">
              <w:rPr>
                <w:lang w:val="en-US"/>
              </w:rPr>
              <w:t>For testing purposes</w:t>
            </w:r>
            <w:r w:rsidR="00604D38" w:rsidRPr="002326C1">
              <w:rPr>
                <w:lang w:val="en-US"/>
              </w:rPr>
              <w:t>,</w:t>
            </w:r>
            <w:r w:rsidRPr="002326C1">
              <w:rPr>
                <w:lang w:val="en-US"/>
              </w:rPr>
              <w:t xml:space="preserve"> only: </w:t>
            </w:r>
            <w:r w:rsidR="00B7525F" w:rsidRPr="002326C1">
              <w:rPr>
                <w:lang w:val="en-US"/>
              </w:rPr>
              <w:br/>
              <w:t>SAP BestPractices Super Admin</w:t>
            </w:r>
          </w:p>
        </w:tc>
        <w:tc>
          <w:tcPr>
            <w:tcW w:w="1800" w:type="dxa"/>
            <w:hideMark/>
          </w:tcPr>
          <w:p w14:paraId="2C22D494" w14:textId="7E7330B7" w:rsidR="00FA35C5" w:rsidRPr="002326C1" w:rsidRDefault="00FA35C5">
            <w:pPr>
              <w:rPr>
                <w:lang w:val="en-US"/>
              </w:rPr>
            </w:pPr>
            <w:r w:rsidRPr="002326C1">
              <w:rPr>
                <w:lang w:val="en-US"/>
              </w:rPr>
              <w:t xml:space="preserve">Refer to chapter </w:t>
            </w:r>
            <w:r w:rsidRPr="002326C1">
              <w:rPr>
                <w:rStyle w:val="SAPScreenElement"/>
                <w:color w:val="auto"/>
                <w:lang w:val="en-US"/>
              </w:rPr>
              <w:t>Overview Table</w:t>
            </w:r>
          </w:p>
        </w:tc>
        <w:tc>
          <w:tcPr>
            <w:tcW w:w="4416" w:type="dxa"/>
            <w:hideMark/>
          </w:tcPr>
          <w:p w14:paraId="4F41F6B3" w14:textId="77777777" w:rsidR="00FA35C5" w:rsidRPr="002326C1" w:rsidRDefault="006227DB" w:rsidP="008B74A5">
            <w:pPr>
              <w:rPr>
                <w:lang w:val="en-US"/>
              </w:rPr>
            </w:pPr>
            <w:r w:rsidRPr="002326C1">
              <w:rPr>
                <w:lang w:val="en-US"/>
              </w:rPr>
              <w:t xml:space="preserve">Test user: </w:t>
            </w:r>
            <w:r w:rsidRPr="002326C1">
              <w:rPr>
                <w:rStyle w:val="SAPUserEntry"/>
                <w:lang w:val="en-US"/>
              </w:rPr>
              <w:t>&lt;userid&gt;</w:t>
            </w:r>
            <w:r w:rsidRPr="002326C1">
              <w:rPr>
                <w:lang w:val="en-US"/>
              </w:rPr>
              <w:t xml:space="preserve">; Password: </w:t>
            </w:r>
            <w:r w:rsidRPr="002326C1">
              <w:rPr>
                <w:rStyle w:val="SAPUserEntry"/>
                <w:lang w:val="en-US"/>
              </w:rPr>
              <w:t>&lt;password&gt;</w:t>
            </w:r>
          </w:p>
        </w:tc>
      </w:tr>
      <w:tr w:rsidR="003C56FF" w:rsidRPr="00A41C57" w14:paraId="413460D3" w14:textId="77777777" w:rsidTr="00C0141E">
        <w:tc>
          <w:tcPr>
            <w:tcW w:w="5102" w:type="dxa"/>
          </w:tcPr>
          <w:p w14:paraId="6769F77B" w14:textId="5F6D7CE5" w:rsidR="00FB451C" w:rsidRPr="002326C1" w:rsidRDefault="00FB451C" w:rsidP="003C56FF">
            <w:pPr>
              <w:rPr>
                <w:color w:val="000000"/>
                <w:lang w:val="en-US"/>
              </w:rPr>
            </w:pPr>
            <w:r w:rsidRPr="002326C1">
              <w:rPr>
                <w:color w:val="000000"/>
                <w:lang w:val="en-US"/>
              </w:rPr>
              <w:lastRenderedPageBreak/>
              <w:t>2</w:t>
            </w:r>
            <w:r w:rsidR="003C56FF" w:rsidRPr="002326C1">
              <w:rPr>
                <w:color w:val="000000"/>
                <w:vertAlign w:val="superscript"/>
                <w:lang w:val="en-US"/>
              </w:rPr>
              <w:t>nd</w:t>
            </w:r>
            <w:r w:rsidRPr="002326C1">
              <w:rPr>
                <w:color w:val="000000"/>
                <w:lang w:val="en-US"/>
              </w:rPr>
              <w:t xml:space="preserve"> L</w:t>
            </w:r>
            <w:r w:rsidR="003C56FF" w:rsidRPr="002326C1">
              <w:rPr>
                <w:color w:val="000000"/>
                <w:lang w:val="en-US"/>
              </w:rPr>
              <w:t xml:space="preserve">evel </w:t>
            </w:r>
            <w:r w:rsidR="006F2662" w:rsidRPr="002326C1">
              <w:rPr>
                <w:color w:val="000000"/>
                <w:lang w:val="en-US"/>
              </w:rPr>
              <w:t>Manager</w:t>
            </w:r>
          </w:p>
          <w:p w14:paraId="540BF733" w14:textId="77777777" w:rsidR="00FB451C" w:rsidRPr="002326C1" w:rsidRDefault="00FB451C" w:rsidP="00FB451C">
            <w:pPr>
              <w:pStyle w:val="SAPNoteHeading"/>
              <w:ind w:left="0"/>
              <w:rPr>
                <w:lang w:val="en-US"/>
              </w:rPr>
            </w:pPr>
            <w:r w:rsidRPr="002326C1">
              <w:rPr>
                <w:noProof/>
                <w:lang w:val="en-US"/>
              </w:rPr>
              <w:drawing>
                <wp:inline distT="0" distB="0" distL="0" distR="0" wp14:anchorId="19B86909" wp14:editId="52A246F3">
                  <wp:extent cx="225425" cy="225425"/>
                  <wp:effectExtent l="0" t="0" r="3175" b="317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Note</w:t>
            </w:r>
          </w:p>
          <w:p w14:paraId="7B461764" w14:textId="2420C9BB" w:rsidR="003C56FF" w:rsidRPr="002326C1" w:rsidRDefault="00FB451C">
            <w:pPr>
              <w:rPr>
                <w:lang w:val="en-US"/>
              </w:rPr>
            </w:pPr>
            <w:r w:rsidRPr="002326C1">
              <w:rPr>
                <w:lang w:val="en-US"/>
              </w:rPr>
              <w:t xml:space="preserve">The line manager is maintained in field </w:t>
            </w:r>
            <w:r w:rsidRPr="002326C1">
              <w:rPr>
                <w:rStyle w:val="SAPScreenElement"/>
                <w:lang w:val="en-US"/>
              </w:rPr>
              <w:t>Supervisor</w:t>
            </w:r>
            <w:r w:rsidRPr="002326C1">
              <w:rPr>
                <w:lang w:val="en-US"/>
              </w:rPr>
              <w:t xml:space="preserve"> in the </w:t>
            </w:r>
            <w:r w:rsidRPr="002326C1">
              <w:rPr>
                <w:rStyle w:val="SAPScreenElement"/>
                <w:lang w:val="en-US"/>
              </w:rPr>
              <w:t>Job Information</w:t>
            </w:r>
            <w:r w:rsidRPr="002326C1">
              <w:rPr>
                <w:lang w:val="en-US"/>
              </w:rPr>
              <w:t xml:space="preserve"> </w:t>
            </w:r>
            <w:r w:rsidR="002345AA" w:rsidRPr="002326C1">
              <w:rPr>
                <w:lang w:val="en-US"/>
              </w:rPr>
              <w:t xml:space="preserve">block </w:t>
            </w:r>
            <w:r w:rsidRPr="002326C1">
              <w:rPr>
                <w:lang w:val="en-US"/>
              </w:rPr>
              <w:t>of the employee.</w:t>
            </w:r>
            <w:r w:rsidR="002345AA" w:rsidRPr="002326C1">
              <w:rPr>
                <w:lang w:val="en-US"/>
              </w:rPr>
              <w:t xml:space="preserve"> The </w:t>
            </w:r>
            <w:r w:rsidR="002345AA" w:rsidRPr="002326C1">
              <w:rPr>
                <w:rStyle w:val="SAPScreenElement"/>
                <w:lang w:val="en-US"/>
              </w:rPr>
              <w:t>Job Information</w:t>
            </w:r>
            <w:r w:rsidR="002345AA" w:rsidRPr="002326C1">
              <w:rPr>
                <w:lang w:val="en-US"/>
              </w:rPr>
              <w:t xml:space="preserve"> block is located in the </w:t>
            </w:r>
            <w:r w:rsidR="002345AA" w:rsidRPr="002326C1">
              <w:rPr>
                <w:rStyle w:val="SAPScreenElement"/>
                <w:lang w:val="en-US"/>
              </w:rPr>
              <w:t>Employment Information</w:t>
            </w:r>
            <w:r w:rsidR="002345AA" w:rsidRPr="002326C1">
              <w:rPr>
                <w:lang w:val="en-US"/>
              </w:rPr>
              <w:t xml:space="preserve"> section </w:t>
            </w:r>
            <w:r w:rsidR="009D3D13" w:rsidRPr="002326C1">
              <w:rPr>
                <w:rStyle w:val="SAPScreenElement"/>
                <w:color w:val="auto"/>
                <w:lang w:val="en-US"/>
              </w:rPr>
              <w:t>&gt;</w:t>
            </w:r>
            <w:r w:rsidR="002345AA" w:rsidRPr="002326C1">
              <w:rPr>
                <w:lang w:val="en-US"/>
              </w:rPr>
              <w:t xml:space="preserve"> </w:t>
            </w:r>
            <w:r w:rsidR="002345AA" w:rsidRPr="002326C1">
              <w:rPr>
                <w:rStyle w:val="SAPScreenElement"/>
                <w:lang w:val="en-US"/>
              </w:rPr>
              <w:t>Job Information</w:t>
            </w:r>
            <w:r w:rsidR="002345AA" w:rsidRPr="002326C1">
              <w:rPr>
                <w:lang w:val="en-US"/>
              </w:rPr>
              <w:t xml:space="preserve"> subsection.</w:t>
            </w:r>
          </w:p>
        </w:tc>
        <w:tc>
          <w:tcPr>
            <w:tcW w:w="2970" w:type="dxa"/>
          </w:tcPr>
          <w:p w14:paraId="4AFC59A1" w14:textId="1424F809" w:rsidR="003C56FF" w:rsidRPr="002326C1" w:rsidRDefault="00B7525F" w:rsidP="003C56FF">
            <w:pPr>
              <w:rPr>
                <w:lang w:val="en-US"/>
              </w:rPr>
            </w:pPr>
            <w:r w:rsidRPr="002326C1">
              <w:rPr>
                <w:color w:val="000000"/>
                <w:lang w:val="en-US"/>
              </w:rPr>
              <w:t xml:space="preserve">SAP BestPractices </w:t>
            </w:r>
            <w:r w:rsidR="003C56FF" w:rsidRPr="002326C1">
              <w:rPr>
                <w:color w:val="000000"/>
                <w:lang w:val="en-US"/>
              </w:rPr>
              <w:t>Manager</w:t>
            </w:r>
            <w:r w:rsidR="00F16401" w:rsidRPr="002326C1">
              <w:rPr>
                <w:color w:val="000000"/>
                <w:lang w:val="en-US"/>
              </w:rPr>
              <w:t xml:space="preserve"> (EC)</w:t>
            </w:r>
          </w:p>
        </w:tc>
        <w:tc>
          <w:tcPr>
            <w:tcW w:w="1800" w:type="dxa"/>
          </w:tcPr>
          <w:p w14:paraId="4E074A88" w14:textId="18E7C382" w:rsidR="003C56FF" w:rsidRPr="002326C1" w:rsidRDefault="003C56FF">
            <w:pPr>
              <w:rPr>
                <w:lang w:val="en-US"/>
              </w:rPr>
            </w:pPr>
            <w:r w:rsidRPr="002326C1">
              <w:rPr>
                <w:color w:val="000000"/>
                <w:lang w:val="en-US"/>
              </w:rPr>
              <w:t xml:space="preserve">Refer to chapter </w:t>
            </w:r>
            <w:r w:rsidRPr="002326C1">
              <w:rPr>
                <w:rStyle w:val="SAPScreenElement"/>
                <w:color w:val="auto"/>
                <w:lang w:val="en-US"/>
              </w:rPr>
              <w:t>Overview Table</w:t>
            </w:r>
          </w:p>
        </w:tc>
        <w:tc>
          <w:tcPr>
            <w:tcW w:w="4416" w:type="dxa"/>
          </w:tcPr>
          <w:p w14:paraId="3FDDC458" w14:textId="7EC14A41" w:rsidR="003C56FF" w:rsidRPr="002326C1" w:rsidRDefault="003C56FF" w:rsidP="003C56FF">
            <w:pPr>
              <w:rPr>
                <w:lang w:val="en-US"/>
              </w:rPr>
            </w:pPr>
            <w:r w:rsidRPr="002326C1">
              <w:rPr>
                <w:lang w:val="en-US"/>
              </w:rPr>
              <w:t xml:space="preserve">Test user: </w:t>
            </w:r>
            <w:r w:rsidRPr="002326C1">
              <w:rPr>
                <w:rStyle w:val="SAPUserEntry"/>
                <w:lang w:val="en-US"/>
              </w:rPr>
              <w:t>&lt;userid&gt;</w:t>
            </w:r>
            <w:r w:rsidRPr="002326C1">
              <w:rPr>
                <w:lang w:val="en-US"/>
              </w:rPr>
              <w:t xml:space="preserve">; Password: </w:t>
            </w:r>
            <w:r w:rsidRPr="002326C1">
              <w:rPr>
                <w:rStyle w:val="SAPUserEntry"/>
                <w:lang w:val="en-US"/>
              </w:rPr>
              <w:t>&lt;password&gt;</w:t>
            </w:r>
            <w:r w:rsidR="00DD0BED" w:rsidRPr="002326C1">
              <w:rPr>
                <w:lang w:val="en-US"/>
              </w:rPr>
              <w:t xml:space="preserve"> </w:t>
            </w:r>
            <w:r w:rsidR="00B7525F" w:rsidRPr="002326C1">
              <w:rPr>
                <w:lang w:val="en-US"/>
              </w:rPr>
              <w:br/>
            </w:r>
            <w:r w:rsidR="00652AA3" w:rsidRPr="002326C1">
              <w:rPr>
                <w:lang w:val="en-US"/>
              </w:rPr>
              <w:t>as provided in the email notification</w:t>
            </w:r>
            <w:r w:rsidR="00A54B5D" w:rsidRPr="002326C1">
              <w:rPr>
                <w:lang w:val="en-US"/>
              </w:rPr>
              <w:t xml:space="preserve"> from the HR </w:t>
            </w:r>
            <w:r w:rsidR="005F7F66" w:rsidRPr="002326C1">
              <w:rPr>
                <w:lang w:val="en-US"/>
              </w:rPr>
              <w:t>Administrator</w:t>
            </w:r>
          </w:p>
          <w:p w14:paraId="08C32378" w14:textId="5C811998" w:rsidR="00DD0BED" w:rsidRPr="002326C1" w:rsidRDefault="00DD0BED">
            <w:pPr>
              <w:rPr>
                <w:lang w:val="en-US"/>
              </w:rPr>
            </w:pPr>
            <w:r w:rsidRPr="002326C1">
              <w:rPr>
                <w:lang w:val="en-US"/>
              </w:rPr>
              <w:t xml:space="preserve">Alternatively, for testing purpose you can proxy as the role using </w:t>
            </w:r>
            <w:r w:rsidR="00B7525F" w:rsidRPr="002326C1">
              <w:rPr>
                <w:rStyle w:val="SAPTextReference"/>
                <w:lang w:val="en-US"/>
              </w:rPr>
              <w:t>SAP BestPractices Super Admin</w:t>
            </w:r>
            <w:r w:rsidR="00B7525F" w:rsidRPr="002326C1">
              <w:rPr>
                <w:lang w:val="en-US"/>
              </w:rPr>
              <w:t xml:space="preserve"> </w:t>
            </w:r>
            <w:r w:rsidRPr="002326C1">
              <w:rPr>
                <w:lang w:val="en-US"/>
              </w:rPr>
              <w:t xml:space="preserve">role. </w:t>
            </w:r>
          </w:p>
        </w:tc>
      </w:tr>
      <w:tr w:rsidR="003C56FF" w:rsidRPr="00A41C57" w14:paraId="3C54D64D" w14:textId="77777777" w:rsidTr="00C0141E">
        <w:tc>
          <w:tcPr>
            <w:tcW w:w="5102" w:type="dxa"/>
          </w:tcPr>
          <w:p w14:paraId="1C360E10" w14:textId="0E4D8FD7" w:rsidR="003C56FF" w:rsidRPr="002326C1" w:rsidRDefault="003C56FF" w:rsidP="003C56FF">
            <w:pPr>
              <w:rPr>
                <w:lang w:val="en-US"/>
              </w:rPr>
            </w:pPr>
            <w:r w:rsidRPr="002326C1">
              <w:rPr>
                <w:lang w:val="en-US"/>
              </w:rPr>
              <w:t xml:space="preserve">(Employee’s) HR </w:t>
            </w:r>
            <w:r w:rsidR="006F2662" w:rsidRPr="002326C1">
              <w:rPr>
                <w:lang w:val="en-US"/>
              </w:rPr>
              <w:t>Business Partner</w:t>
            </w:r>
          </w:p>
          <w:p w14:paraId="60C6362E" w14:textId="77777777" w:rsidR="003C56FF" w:rsidRPr="002326C1" w:rsidRDefault="003C56FF" w:rsidP="003C56FF">
            <w:pPr>
              <w:pStyle w:val="SAPNoteHeading"/>
              <w:ind w:left="0"/>
              <w:rPr>
                <w:lang w:val="en-US"/>
              </w:rPr>
            </w:pPr>
            <w:r w:rsidRPr="002326C1">
              <w:rPr>
                <w:noProof/>
                <w:lang w:val="en-US"/>
              </w:rPr>
              <w:drawing>
                <wp:inline distT="0" distB="0" distL="0" distR="0" wp14:anchorId="7DDD5DEA" wp14:editId="3068CAB4">
                  <wp:extent cx="225425" cy="225425"/>
                  <wp:effectExtent l="0" t="0" r="0" b="3175"/>
                  <wp:docPr id="1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Note</w:t>
            </w:r>
          </w:p>
          <w:p w14:paraId="4DA23CD3" w14:textId="7CD75065" w:rsidR="003C56FF" w:rsidRPr="002326C1" w:rsidRDefault="003C56FF">
            <w:pPr>
              <w:rPr>
                <w:lang w:val="en-US"/>
              </w:rPr>
            </w:pPr>
            <w:r w:rsidRPr="002326C1">
              <w:rPr>
                <w:lang w:val="en-US"/>
              </w:rPr>
              <w:t xml:space="preserve">This is the person having </w:t>
            </w:r>
            <w:r w:rsidRPr="002326C1">
              <w:rPr>
                <w:rStyle w:val="SAPScreenElement"/>
                <w:lang w:val="en-US"/>
              </w:rPr>
              <w:t>Relationship Type</w:t>
            </w:r>
            <w:r w:rsidRPr="002326C1">
              <w:rPr>
                <w:rStyle w:val="UserInput"/>
                <w:sz w:val="18"/>
                <w:lang w:val="en-US"/>
              </w:rPr>
              <w:t xml:space="preserve"> HR Manager </w:t>
            </w:r>
            <w:r w:rsidRPr="002326C1">
              <w:rPr>
                <w:lang w:val="en-US"/>
              </w:rPr>
              <w:t xml:space="preserve">to the employee; visible in the </w:t>
            </w:r>
            <w:r w:rsidRPr="002326C1">
              <w:rPr>
                <w:rStyle w:val="SAPScreenElement"/>
                <w:lang w:val="en-US"/>
              </w:rPr>
              <w:t>Job Relationships</w:t>
            </w:r>
            <w:r w:rsidRPr="002326C1">
              <w:rPr>
                <w:lang w:val="en-US"/>
              </w:rPr>
              <w:t xml:space="preserve"> </w:t>
            </w:r>
            <w:r w:rsidR="00A304D5" w:rsidRPr="002326C1">
              <w:rPr>
                <w:lang w:val="en-US"/>
              </w:rPr>
              <w:t xml:space="preserve">block </w:t>
            </w:r>
            <w:r w:rsidRPr="002326C1">
              <w:rPr>
                <w:lang w:val="en-US"/>
              </w:rPr>
              <w:t>of the employee</w:t>
            </w:r>
            <w:r w:rsidR="007D3058" w:rsidRPr="002326C1">
              <w:rPr>
                <w:lang w:val="en-US"/>
              </w:rPr>
              <w:t>.</w:t>
            </w:r>
            <w:r w:rsidR="002345AA" w:rsidRPr="002326C1">
              <w:rPr>
                <w:lang w:val="en-US"/>
              </w:rPr>
              <w:t xml:space="preserve"> The </w:t>
            </w:r>
            <w:r w:rsidR="002345AA" w:rsidRPr="002326C1">
              <w:rPr>
                <w:rStyle w:val="SAPScreenElement"/>
                <w:lang w:val="en-US"/>
              </w:rPr>
              <w:t>Job Relationships</w:t>
            </w:r>
            <w:r w:rsidR="002345AA" w:rsidRPr="002326C1">
              <w:rPr>
                <w:lang w:val="en-US"/>
              </w:rPr>
              <w:t xml:space="preserve"> block is located in the </w:t>
            </w:r>
            <w:r w:rsidR="002345AA" w:rsidRPr="002326C1">
              <w:rPr>
                <w:rStyle w:val="SAPScreenElement"/>
                <w:lang w:val="en-US"/>
              </w:rPr>
              <w:t>Employment Information</w:t>
            </w:r>
            <w:r w:rsidR="002345AA" w:rsidRPr="002326C1">
              <w:rPr>
                <w:lang w:val="en-US"/>
              </w:rPr>
              <w:t xml:space="preserve"> section </w:t>
            </w:r>
            <w:r w:rsidR="009D3D13" w:rsidRPr="002326C1">
              <w:rPr>
                <w:rStyle w:val="SAPScreenElement"/>
                <w:color w:val="auto"/>
                <w:lang w:val="en-US"/>
              </w:rPr>
              <w:t>&gt;</w:t>
            </w:r>
            <w:r w:rsidR="002345AA" w:rsidRPr="002326C1">
              <w:rPr>
                <w:lang w:val="en-US"/>
              </w:rPr>
              <w:t xml:space="preserve"> </w:t>
            </w:r>
            <w:r w:rsidR="002345AA" w:rsidRPr="002326C1">
              <w:rPr>
                <w:rStyle w:val="SAPScreenElement"/>
                <w:lang w:val="en-US"/>
              </w:rPr>
              <w:t>Job Relationships</w:t>
            </w:r>
            <w:r w:rsidR="002345AA" w:rsidRPr="002326C1">
              <w:rPr>
                <w:lang w:val="en-US"/>
              </w:rPr>
              <w:t xml:space="preserve"> subsection.</w:t>
            </w:r>
          </w:p>
        </w:tc>
        <w:tc>
          <w:tcPr>
            <w:tcW w:w="2970" w:type="dxa"/>
          </w:tcPr>
          <w:p w14:paraId="64044025" w14:textId="2EC639D8" w:rsidR="003C56FF" w:rsidRPr="002326C1" w:rsidRDefault="00B7525F" w:rsidP="003C56FF">
            <w:pPr>
              <w:rPr>
                <w:lang w:val="en-US"/>
              </w:rPr>
            </w:pPr>
            <w:r w:rsidRPr="002326C1">
              <w:rPr>
                <w:color w:val="000000"/>
                <w:lang w:val="en-US"/>
              </w:rPr>
              <w:t xml:space="preserve">SAP BestPractices </w:t>
            </w:r>
            <w:r w:rsidR="003C56FF" w:rsidRPr="002326C1">
              <w:rPr>
                <w:lang w:val="en-US"/>
              </w:rPr>
              <w:t>Employee (</w:t>
            </w:r>
            <w:r w:rsidR="00F16401" w:rsidRPr="002326C1">
              <w:rPr>
                <w:lang w:val="en-US"/>
              </w:rPr>
              <w:t>Self Service for EC</w:t>
            </w:r>
            <w:r w:rsidR="003C56FF" w:rsidRPr="002326C1">
              <w:rPr>
                <w:lang w:val="en-US"/>
              </w:rPr>
              <w:t>)</w:t>
            </w:r>
          </w:p>
        </w:tc>
        <w:tc>
          <w:tcPr>
            <w:tcW w:w="1800" w:type="dxa"/>
          </w:tcPr>
          <w:p w14:paraId="121DAEF3" w14:textId="4F7C3683" w:rsidR="003C56FF" w:rsidRPr="002326C1" w:rsidRDefault="003C56FF">
            <w:pPr>
              <w:rPr>
                <w:lang w:val="en-US"/>
              </w:rPr>
            </w:pPr>
            <w:r w:rsidRPr="002326C1">
              <w:rPr>
                <w:rStyle w:val="Hyperlink"/>
                <w:noProof/>
                <w:color w:val="000000"/>
                <w:lang w:val="en-US"/>
              </w:rPr>
              <w:t xml:space="preserve">Refer to chapter </w:t>
            </w:r>
            <w:r w:rsidRPr="002326C1">
              <w:rPr>
                <w:rStyle w:val="SAPScreenElement"/>
                <w:color w:val="auto"/>
                <w:lang w:val="en-US"/>
              </w:rPr>
              <w:t>Overview Table</w:t>
            </w:r>
          </w:p>
        </w:tc>
        <w:tc>
          <w:tcPr>
            <w:tcW w:w="4416" w:type="dxa"/>
          </w:tcPr>
          <w:p w14:paraId="2BFA6E57" w14:textId="1A9DC1E2" w:rsidR="003C56FF" w:rsidRPr="002326C1" w:rsidRDefault="003C56FF">
            <w:pPr>
              <w:rPr>
                <w:lang w:val="en-US"/>
              </w:rPr>
            </w:pPr>
            <w:r w:rsidRPr="002326C1">
              <w:rPr>
                <w:lang w:val="en-US"/>
              </w:rPr>
              <w:t xml:space="preserve">Test user: </w:t>
            </w:r>
            <w:r w:rsidRPr="002326C1">
              <w:rPr>
                <w:rStyle w:val="SAPUserEntry"/>
                <w:lang w:val="en-US"/>
              </w:rPr>
              <w:t>&lt;userid&gt;</w:t>
            </w:r>
            <w:r w:rsidRPr="002326C1">
              <w:rPr>
                <w:lang w:val="en-US"/>
              </w:rPr>
              <w:t xml:space="preserve">; Password: </w:t>
            </w:r>
            <w:r w:rsidRPr="002326C1">
              <w:rPr>
                <w:rStyle w:val="SAPUserEntry"/>
                <w:lang w:val="en-US"/>
              </w:rPr>
              <w:t>&lt;password&gt;</w:t>
            </w:r>
            <w:r w:rsidR="00DD0BED" w:rsidRPr="002326C1">
              <w:rPr>
                <w:lang w:val="en-US"/>
              </w:rPr>
              <w:t xml:space="preserve"> </w:t>
            </w:r>
            <w:r w:rsidR="00B7525F" w:rsidRPr="002326C1">
              <w:rPr>
                <w:lang w:val="en-US"/>
              </w:rPr>
              <w:br/>
            </w:r>
            <w:r w:rsidR="00652AA3" w:rsidRPr="002326C1">
              <w:rPr>
                <w:lang w:val="en-US"/>
              </w:rPr>
              <w:t>as provided in the email notification</w:t>
            </w:r>
            <w:r w:rsidR="00A54B5D" w:rsidRPr="002326C1">
              <w:rPr>
                <w:lang w:val="en-US"/>
              </w:rPr>
              <w:t xml:space="preserve"> from the HR </w:t>
            </w:r>
            <w:r w:rsidR="005F7F66" w:rsidRPr="002326C1">
              <w:rPr>
                <w:lang w:val="en-US"/>
              </w:rPr>
              <w:t>Administrator</w:t>
            </w:r>
            <w:r w:rsidR="00DD0BED" w:rsidRPr="002326C1">
              <w:rPr>
                <w:lang w:val="en-US"/>
              </w:rPr>
              <w:t>.</w:t>
            </w:r>
          </w:p>
          <w:p w14:paraId="17CD5C26" w14:textId="5AE2F629" w:rsidR="00DD0BED" w:rsidRPr="002326C1" w:rsidRDefault="00DD0BED">
            <w:pPr>
              <w:rPr>
                <w:lang w:val="en-US"/>
              </w:rPr>
            </w:pPr>
            <w:r w:rsidRPr="002326C1">
              <w:rPr>
                <w:lang w:val="en-US"/>
              </w:rPr>
              <w:t xml:space="preserve">Alternatively, for testing purpose you can proxy as the role using </w:t>
            </w:r>
            <w:r w:rsidR="00B7525F" w:rsidRPr="002326C1">
              <w:rPr>
                <w:rStyle w:val="SAPTextReference"/>
                <w:lang w:val="en-US"/>
              </w:rPr>
              <w:t>SAP BestPractices Super Admin</w:t>
            </w:r>
            <w:r w:rsidR="00B7525F" w:rsidRPr="002326C1">
              <w:rPr>
                <w:lang w:val="en-US"/>
              </w:rPr>
              <w:t xml:space="preserve"> </w:t>
            </w:r>
            <w:r w:rsidRPr="002326C1">
              <w:rPr>
                <w:lang w:val="en-US"/>
              </w:rPr>
              <w:t>role.</w:t>
            </w:r>
          </w:p>
        </w:tc>
      </w:tr>
    </w:tbl>
    <w:p w14:paraId="16F8473C" w14:textId="77777777" w:rsidR="005567F9" w:rsidRPr="00AA0852" w:rsidRDefault="005567F9" w:rsidP="005567F9">
      <w:pPr>
        <w:pStyle w:val="SAPNoteHeading"/>
        <w:ind w:left="720"/>
        <w:rPr>
          <w:lang w:val="en-US"/>
        </w:rPr>
      </w:pPr>
      <w:bookmarkStart w:id="189" w:name="_Toc394392790"/>
      <w:bookmarkStart w:id="190" w:name="_Toc394392836"/>
      <w:bookmarkStart w:id="191" w:name="_Toc394392791"/>
      <w:bookmarkStart w:id="192" w:name="_Toc394392837"/>
      <w:bookmarkStart w:id="193" w:name="_Toc391585991"/>
      <w:bookmarkStart w:id="194" w:name="_Toc410684916"/>
      <w:bookmarkEnd w:id="189"/>
      <w:bookmarkEnd w:id="190"/>
      <w:bookmarkEnd w:id="191"/>
      <w:bookmarkEnd w:id="192"/>
      <w:commentRangeStart w:id="195"/>
      <w:r w:rsidRPr="00AA0852">
        <w:rPr>
          <w:noProof/>
          <w:lang w:val="en-US"/>
        </w:rPr>
        <w:drawing>
          <wp:inline distT="0" distB="0" distL="0" distR="0" wp14:anchorId="7CA9EC48" wp14:editId="1DDA8A42">
            <wp:extent cx="225425" cy="225425"/>
            <wp:effectExtent l="0" t="0" r="0" b="3175"/>
            <wp:docPr id="4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0852">
        <w:rPr>
          <w:lang w:val="en-US"/>
        </w:rPr>
        <w:t xml:space="preserve"> Note</w:t>
      </w:r>
    </w:p>
    <w:p w14:paraId="6D2CDB12" w14:textId="374C9EFC" w:rsidR="005567F9" w:rsidRPr="005567F9" w:rsidRDefault="005567F9" w:rsidP="005567F9">
      <w:pPr>
        <w:ind w:left="720"/>
        <w:rPr>
          <w:rFonts w:ascii="Calibri" w:eastAsia="Times New Roman" w:hAnsi="Calibri"/>
          <w:sz w:val="22"/>
          <w:szCs w:val="22"/>
          <w:lang w:val="en-US"/>
        </w:rPr>
      </w:pPr>
      <w:del w:id="196" w:author="Author" w:date="2018-02-05T09:13:00Z">
        <w:r w:rsidRPr="00A41C57" w:rsidDel="004121B6">
          <w:rPr>
            <w:rStyle w:val="SAPEmphasis"/>
            <w:rPrChange w:id="197" w:author="Author" w:date="2018-03-06T16:36:00Z">
              <w:rPr>
                <w:rFonts w:cs="Arial"/>
                <w:bCs/>
                <w:highlight w:val="yellow"/>
                <w:lang w:val="en-US"/>
              </w:rPr>
            </w:rPrChange>
          </w:rPr>
          <w:delText>In addition</w:delText>
        </w:r>
      </w:del>
      <w:ins w:id="198" w:author="Author" w:date="2018-02-05T09:13:00Z">
        <w:r w:rsidR="004121B6" w:rsidRPr="00A41C57">
          <w:rPr>
            <w:rStyle w:val="SAPEmphasis"/>
            <w:rPrChange w:id="199" w:author="Author" w:date="2018-03-06T16:36:00Z">
              <w:rPr>
                <w:rFonts w:cs="Arial"/>
                <w:bCs/>
                <w:highlight w:val="yellow"/>
                <w:lang w:val="en-US"/>
              </w:rPr>
            </w:rPrChange>
          </w:rPr>
          <w:t>In case of country</w:t>
        </w:r>
        <w:r w:rsidR="004121B6" w:rsidRPr="00AA0852">
          <w:rPr>
            <w:rFonts w:cs="Arial"/>
            <w:bCs/>
            <w:lang w:val="en-US"/>
          </w:rPr>
          <w:t xml:space="preserve"> </w:t>
        </w:r>
        <w:r w:rsidR="004121B6" w:rsidRPr="00AA0852">
          <w:rPr>
            <w:b/>
            <w:lang w:val="en-US"/>
            <w:rPrChange w:id="200" w:author="Author" w:date="2018-02-05T09:13:00Z">
              <w:rPr>
                <w:rFonts w:cs="Arial"/>
                <w:bCs/>
                <w:highlight w:val="yellow"/>
                <w:lang w:val="en-US"/>
              </w:rPr>
            </w:rPrChange>
          </w:rPr>
          <w:t>AU</w:t>
        </w:r>
      </w:ins>
      <w:r w:rsidRPr="00AA0852">
        <w:rPr>
          <w:rFonts w:cs="Arial"/>
          <w:bCs/>
          <w:lang w:val="en-US"/>
        </w:rPr>
        <w:t xml:space="preserve">, once a </w:t>
      </w:r>
      <w:r w:rsidRPr="00AA0852">
        <w:rPr>
          <w:lang w:val="en-US"/>
        </w:rPr>
        <w:t>bank</w:t>
      </w:r>
      <w:r w:rsidRPr="00AA0852">
        <w:rPr>
          <w:rFonts w:cs="Arial"/>
          <w:bCs/>
          <w:lang w:val="en-US"/>
        </w:rPr>
        <w:t xml:space="preserve"> account has been added or updated for an employee, an email notification is triggered to inform the members of the </w:t>
      </w:r>
      <w:r w:rsidRPr="00AA0852">
        <w:rPr>
          <w:rStyle w:val="SAPScreenElement"/>
          <w:color w:val="auto"/>
          <w:lang w:val="en-US"/>
        </w:rPr>
        <w:t>Payroll Group</w:t>
      </w:r>
      <w:r w:rsidRPr="00AA0852">
        <w:rPr>
          <w:rFonts w:cs="Arial"/>
          <w:bCs/>
          <w:lang w:val="en-US"/>
        </w:rPr>
        <w:t xml:space="preserve">. </w:t>
      </w:r>
      <w:r w:rsidRPr="00AA0852">
        <w:rPr>
          <w:lang w:val="en-US"/>
        </w:rPr>
        <w:t xml:space="preserve">For this, the workflow group </w:t>
      </w:r>
      <w:r w:rsidRPr="00AA0852">
        <w:rPr>
          <w:rStyle w:val="SAPScreenElement"/>
          <w:color w:val="auto"/>
          <w:lang w:val="en-US"/>
        </w:rPr>
        <w:t>Payroll Group</w:t>
      </w:r>
      <w:r w:rsidRPr="00AA0852">
        <w:rPr>
          <w:lang w:val="en-US"/>
        </w:rPr>
        <w:t xml:space="preserve"> must have been created in Employee Central, and the email address of the group members needs to be maintained in their employee files in the </w:t>
      </w:r>
      <w:r w:rsidRPr="00AA0852">
        <w:rPr>
          <w:rStyle w:val="SAPScreenElement"/>
          <w:lang w:val="en-US"/>
        </w:rPr>
        <w:t xml:space="preserve">Contact Information </w:t>
      </w:r>
      <w:r w:rsidRPr="00AA0852">
        <w:rPr>
          <w:lang w:val="en-US"/>
        </w:rPr>
        <w:t xml:space="preserve">block. </w:t>
      </w:r>
      <w:commentRangeEnd w:id="195"/>
      <w:r w:rsidRPr="00AA0852">
        <w:rPr>
          <w:rStyle w:val="CommentReference"/>
        </w:rPr>
        <w:commentReference w:id="195"/>
      </w:r>
    </w:p>
    <w:p w14:paraId="5428B114" w14:textId="55DF28CB" w:rsidR="00FA35C5" w:rsidRPr="002326C1" w:rsidRDefault="00FA35C5" w:rsidP="00FA35C5">
      <w:pPr>
        <w:pStyle w:val="Heading2"/>
        <w:numPr>
          <w:ilvl w:val="1"/>
          <w:numId w:val="8"/>
        </w:numPr>
        <w:rPr>
          <w:lang w:val="en-US"/>
        </w:rPr>
      </w:pPr>
      <w:bookmarkStart w:id="201" w:name="_Toc507062678"/>
      <w:r w:rsidRPr="002326C1">
        <w:rPr>
          <w:lang w:val="en-US"/>
        </w:rPr>
        <w:t>Master Data, Organizational Data, and Other Data</w:t>
      </w:r>
      <w:bookmarkEnd w:id="193"/>
      <w:bookmarkEnd w:id="194"/>
      <w:bookmarkEnd w:id="201"/>
    </w:p>
    <w:p w14:paraId="381E250E" w14:textId="0161B045" w:rsidR="00FA35C5" w:rsidRPr="002326C1" w:rsidRDefault="00FA35C5" w:rsidP="00FA35C5">
      <w:pPr>
        <w:rPr>
          <w:lang w:val="en-US"/>
        </w:rPr>
      </w:pPr>
      <w:r w:rsidRPr="002326C1">
        <w:rPr>
          <w:lang w:val="en-US"/>
        </w:rPr>
        <w:t>The organizational structure and master data of your company ha</w:t>
      </w:r>
      <w:r w:rsidR="00FB7F9C" w:rsidRPr="002326C1">
        <w:rPr>
          <w:lang w:val="en-US"/>
        </w:rPr>
        <w:t>ve</w:t>
      </w:r>
      <w:r w:rsidRPr="002326C1">
        <w:rPr>
          <w:lang w:val="en-US"/>
        </w:rPr>
        <w:t xml:space="preserve"> been created in your system during implementation. The organizational structure reflects the structure of your company and includes the company, cost center and location in the system. </w:t>
      </w:r>
      <w:r w:rsidR="00F00B5F" w:rsidRPr="002326C1">
        <w:rPr>
          <w:lang w:val="en-US"/>
        </w:rPr>
        <w:t>The master data reflects employee specific data</w:t>
      </w:r>
      <w:r w:rsidRPr="002326C1">
        <w:rPr>
          <w:lang w:val="en-US"/>
        </w:rPr>
        <w:t>.</w:t>
      </w:r>
    </w:p>
    <w:p w14:paraId="77806D4A" w14:textId="77777777" w:rsidR="00FA35C5" w:rsidRPr="002326C1" w:rsidRDefault="00FA35C5" w:rsidP="00FA35C5">
      <w:pPr>
        <w:pStyle w:val="Heading2"/>
        <w:numPr>
          <w:ilvl w:val="1"/>
          <w:numId w:val="8"/>
        </w:numPr>
        <w:rPr>
          <w:lang w:val="en-US"/>
        </w:rPr>
      </w:pPr>
      <w:bookmarkStart w:id="202" w:name="_Toc394392795"/>
      <w:bookmarkStart w:id="203" w:name="_Toc394392841"/>
      <w:bookmarkStart w:id="204" w:name="_Toc394392796"/>
      <w:bookmarkStart w:id="205" w:name="_Toc394392842"/>
      <w:bookmarkStart w:id="206" w:name="_Toc384797912"/>
      <w:bookmarkStart w:id="207" w:name="_Toc384797945"/>
      <w:bookmarkStart w:id="208" w:name="_Toc386109854"/>
      <w:bookmarkStart w:id="209" w:name="_Toc391585992"/>
      <w:bookmarkStart w:id="210" w:name="_Toc410684917"/>
      <w:bookmarkStart w:id="211" w:name="_Toc507062679"/>
      <w:bookmarkStart w:id="212" w:name="_Toc371939849"/>
      <w:bookmarkEnd w:id="202"/>
      <w:bookmarkEnd w:id="203"/>
      <w:bookmarkEnd w:id="204"/>
      <w:bookmarkEnd w:id="205"/>
      <w:r w:rsidRPr="002326C1">
        <w:rPr>
          <w:lang w:val="en-US"/>
        </w:rPr>
        <w:t>Business Conditions</w:t>
      </w:r>
      <w:bookmarkEnd w:id="206"/>
      <w:bookmarkEnd w:id="207"/>
      <w:bookmarkEnd w:id="208"/>
      <w:bookmarkEnd w:id="209"/>
      <w:bookmarkEnd w:id="210"/>
      <w:bookmarkEnd w:id="211"/>
    </w:p>
    <w:p w14:paraId="14ED9C9B" w14:textId="77777777" w:rsidR="00FA35C5" w:rsidRPr="002326C1" w:rsidRDefault="00FA35C5" w:rsidP="00FA35C5">
      <w:pPr>
        <w:rPr>
          <w:lang w:val="en-US"/>
        </w:rPr>
      </w:pPr>
      <w:r w:rsidRPr="002326C1">
        <w:rPr>
          <w:lang w:val="en-US"/>
        </w:rPr>
        <w:t xml:space="preserve">Before this scope item can be tested, the following business conditions must be met. </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332"/>
        <w:gridCol w:w="7470"/>
        <w:gridCol w:w="6484"/>
      </w:tblGrid>
      <w:tr w:rsidR="00FA35C5" w:rsidRPr="002326C1" w14:paraId="3DF13EAA" w14:textId="77777777" w:rsidTr="00EA3690">
        <w:trPr>
          <w:tblHeader/>
        </w:trPr>
        <w:tc>
          <w:tcPr>
            <w:tcW w:w="332" w:type="dxa"/>
            <w:shd w:val="clear" w:color="auto" w:fill="999999"/>
          </w:tcPr>
          <w:p w14:paraId="7A9DAF5C" w14:textId="77777777" w:rsidR="00FA35C5" w:rsidRPr="002326C1" w:rsidRDefault="00FA35C5" w:rsidP="00FA35C5">
            <w:pPr>
              <w:pStyle w:val="SAPTableHeader"/>
              <w:rPr>
                <w:lang w:val="en-US"/>
              </w:rPr>
            </w:pPr>
            <w:bookmarkStart w:id="213" w:name="_Toc391585993"/>
          </w:p>
        </w:tc>
        <w:tc>
          <w:tcPr>
            <w:tcW w:w="7470" w:type="dxa"/>
            <w:shd w:val="clear" w:color="auto" w:fill="999999"/>
            <w:hideMark/>
          </w:tcPr>
          <w:p w14:paraId="0E5D6073" w14:textId="77777777" w:rsidR="00FA35C5" w:rsidRPr="002326C1" w:rsidRDefault="00FA35C5" w:rsidP="00FA35C5">
            <w:pPr>
              <w:pStyle w:val="SAPTableHeader"/>
              <w:rPr>
                <w:lang w:val="en-US"/>
              </w:rPr>
            </w:pPr>
            <w:r w:rsidRPr="002326C1">
              <w:rPr>
                <w:lang w:val="en-US"/>
              </w:rPr>
              <w:t>Business Condition</w:t>
            </w:r>
          </w:p>
        </w:tc>
        <w:tc>
          <w:tcPr>
            <w:tcW w:w="6484" w:type="dxa"/>
            <w:shd w:val="clear" w:color="auto" w:fill="999999"/>
            <w:hideMark/>
          </w:tcPr>
          <w:p w14:paraId="2F49D15A" w14:textId="77777777" w:rsidR="00FA35C5" w:rsidRPr="002326C1" w:rsidRDefault="00FA35C5" w:rsidP="00FA35C5">
            <w:pPr>
              <w:pStyle w:val="SAPTableHeader"/>
              <w:rPr>
                <w:lang w:val="en-US"/>
              </w:rPr>
            </w:pPr>
            <w:r w:rsidRPr="002326C1">
              <w:rPr>
                <w:lang w:val="en-US"/>
              </w:rPr>
              <w:t>Comment</w:t>
            </w:r>
          </w:p>
        </w:tc>
      </w:tr>
      <w:tr w:rsidR="00FA35C5" w:rsidRPr="00774C60" w14:paraId="2341E190" w14:textId="77777777" w:rsidTr="00EA3690">
        <w:tc>
          <w:tcPr>
            <w:tcW w:w="332" w:type="dxa"/>
            <w:hideMark/>
          </w:tcPr>
          <w:p w14:paraId="6AFDD8D8" w14:textId="77777777" w:rsidR="00FA35C5" w:rsidRPr="002326C1" w:rsidRDefault="00FA35C5" w:rsidP="00FA35C5">
            <w:pPr>
              <w:rPr>
                <w:lang w:val="en-US"/>
              </w:rPr>
            </w:pPr>
            <w:r w:rsidRPr="002326C1">
              <w:rPr>
                <w:lang w:val="en-US"/>
              </w:rPr>
              <w:t>1</w:t>
            </w:r>
          </w:p>
        </w:tc>
        <w:tc>
          <w:tcPr>
            <w:tcW w:w="7470" w:type="dxa"/>
            <w:hideMark/>
          </w:tcPr>
          <w:p w14:paraId="2774D58D" w14:textId="77777777" w:rsidR="00FA35C5" w:rsidRPr="002326C1" w:rsidRDefault="00FA35C5" w:rsidP="00FA35C5">
            <w:pPr>
              <w:rPr>
                <w:lang w:val="en-US" w:eastAsia="de-DE"/>
              </w:rPr>
            </w:pPr>
            <w:r w:rsidRPr="002326C1">
              <w:rPr>
                <w:lang w:val="en-US"/>
              </w:rPr>
              <w:t xml:space="preserve">One administrator user with the complete access to all employee views and fields must exist. </w:t>
            </w:r>
          </w:p>
        </w:tc>
        <w:tc>
          <w:tcPr>
            <w:tcW w:w="6484" w:type="dxa"/>
            <w:hideMark/>
          </w:tcPr>
          <w:p w14:paraId="48313819" w14:textId="1F41366A" w:rsidR="00FA35C5" w:rsidRPr="002326C1" w:rsidRDefault="00FA35C5" w:rsidP="00FA35C5">
            <w:pPr>
              <w:rPr>
                <w:lang w:val="en-US" w:eastAsia="de-DE"/>
              </w:rPr>
            </w:pPr>
            <w:r w:rsidRPr="002326C1">
              <w:rPr>
                <w:lang w:val="en-US"/>
              </w:rPr>
              <w:t xml:space="preserve">Permission </w:t>
            </w:r>
            <w:r w:rsidR="005D6749" w:rsidRPr="002326C1">
              <w:rPr>
                <w:lang w:val="en-US"/>
              </w:rPr>
              <w:t>group</w:t>
            </w:r>
            <w:r w:rsidRPr="002326C1">
              <w:rPr>
                <w:lang w:val="en-US"/>
              </w:rPr>
              <w:t xml:space="preserve"> </w:t>
            </w:r>
            <w:r w:rsidR="00B7525F" w:rsidRPr="002326C1">
              <w:rPr>
                <w:rStyle w:val="SAPTextReference"/>
                <w:lang w:val="en-US"/>
              </w:rPr>
              <w:t>SAP BestPractices Super Admin</w:t>
            </w:r>
            <w:r w:rsidR="00B7525F" w:rsidRPr="002326C1">
              <w:rPr>
                <w:lang w:val="en-US"/>
              </w:rPr>
              <w:t xml:space="preserve"> </w:t>
            </w:r>
            <w:r w:rsidRPr="002326C1">
              <w:rPr>
                <w:lang w:val="en-US"/>
              </w:rPr>
              <w:t xml:space="preserve">can be used as reference. </w:t>
            </w:r>
          </w:p>
        </w:tc>
      </w:tr>
      <w:tr w:rsidR="00766D34" w:rsidRPr="00774C60" w14:paraId="1172644B" w14:textId="77777777" w:rsidTr="00EA3690">
        <w:tc>
          <w:tcPr>
            <w:tcW w:w="332" w:type="dxa"/>
            <w:hideMark/>
          </w:tcPr>
          <w:p w14:paraId="20D9BBAC" w14:textId="1EDDBB54" w:rsidR="00766D34" w:rsidRPr="002326C1" w:rsidRDefault="00416AE8" w:rsidP="00766D34">
            <w:pPr>
              <w:rPr>
                <w:lang w:val="en-US"/>
              </w:rPr>
            </w:pPr>
            <w:r w:rsidRPr="002326C1">
              <w:rPr>
                <w:lang w:val="en-US"/>
              </w:rPr>
              <w:lastRenderedPageBreak/>
              <w:t>2</w:t>
            </w:r>
          </w:p>
        </w:tc>
        <w:tc>
          <w:tcPr>
            <w:tcW w:w="7470" w:type="dxa"/>
            <w:hideMark/>
          </w:tcPr>
          <w:p w14:paraId="5C016FA1" w14:textId="77777777" w:rsidR="00766D34" w:rsidRPr="002326C1" w:rsidRDefault="00766D34" w:rsidP="00766D34">
            <w:pPr>
              <w:rPr>
                <w:lang w:val="en-US" w:eastAsia="de-DE"/>
              </w:rPr>
            </w:pPr>
            <w:r w:rsidRPr="002326C1">
              <w:rPr>
                <w:lang w:val="en-US"/>
              </w:rPr>
              <w:t>To rehire an employee, this particular employee must have left previously the company.</w:t>
            </w:r>
          </w:p>
        </w:tc>
        <w:tc>
          <w:tcPr>
            <w:tcW w:w="6484" w:type="dxa"/>
            <w:hideMark/>
          </w:tcPr>
          <w:p w14:paraId="3E244B88" w14:textId="77777777" w:rsidR="00766D34" w:rsidRPr="002326C1" w:rsidRDefault="00766D34" w:rsidP="00766D34">
            <w:pPr>
              <w:rPr>
                <w:lang w:val="en-US" w:eastAsia="de-DE"/>
              </w:rPr>
            </w:pPr>
            <w:r w:rsidRPr="002326C1">
              <w:rPr>
                <w:lang w:val="en-US"/>
              </w:rPr>
              <w:t xml:space="preserve">Complete all necessary steps described in the test script of scope item </w:t>
            </w:r>
            <w:bookmarkStart w:id="214" w:name="_GoBack"/>
            <w:r w:rsidRPr="002326C1">
              <w:rPr>
                <w:rStyle w:val="SAPScreenElement"/>
                <w:color w:val="auto"/>
                <w:lang w:val="en-US"/>
              </w:rPr>
              <w:t>Take Action</w:t>
            </w:r>
            <w:bookmarkEnd w:id="214"/>
            <w:r w:rsidRPr="002326C1">
              <w:rPr>
                <w:rStyle w:val="SAPScreenElement"/>
                <w:color w:val="auto"/>
                <w:lang w:val="en-US"/>
              </w:rPr>
              <w:t>: Termination (FJ3)</w:t>
            </w:r>
            <w:r w:rsidRPr="002326C1">
              <w:rPr>
                <w:lang w:val="en-US"/>
              </w:rPr>
              <w:t>.</w:t>
            </w:r>
          </w:p>
        </w:tc>
      </w:tr>
      <w:tr w:rsidR="00416AE8" w:rsidRPr="001A5012" w14:paraId="2A7BF809" w14:textId="77777777" w:rsidTr="00EA3690">
        <w:tc>
          <w:tcPr>
            <w:tcW w:w="332" w:type="dxa"/>
          </w:tcPr>
          <w:p w14:paraId="2F7C826C" w14:textId="1B7F61FE" w:rsidR="00416AE8" w:rsidRPr="002326C1" w:rsidRDefault="00416AE8" w:rsidP="00416AE8">
            <w:pPr>
              <w:rPr>
                <w:lang w:val="en-US"/>
              </w:rPr>
            </w:pPr>
            <w:commentRangeStart w:id="215"/>
            <w:r w:rsidRPr="002326C1">
              <w:rPr>
                <w:lang w:val="en-US"/>
              </w:rPr>
              <w:t>3</w:t>
            </w:r>
          </w:p>
        </w:tc>
        <w:tc>
          <w:tcPr>
            <w:tcW w:w="7470" w:type="dxa"/>
          </w:tcPr>
          <w:p w14:paraId="56A43117" w14:textId="67C90207" w:rsidR="00416AE8" w:rsidRPr="002326C1" w:rsidRDefault="00416AE8" w:rsidP="00416AE8">
            <w:pPr>
              <w:rPr>
                <w:lang w:val="en-US"/>
              </w:rPr>
            </w:pPr>
            <w:r w:rsidRPr="002326C1">
              <w:rPr>
                <w:rStyle w:val="SAPEmphasis"/>
                <w:lang w:val="en-US"/>
              </w:rPr>
              <w:t>In case Position Management has also been implemented in your Employee Central instance</w:t>
            </w:r>
            <w:r w:rsidRPr="002326C1">
              <w:rPr>
                <w:lang w:val="en-US"/>
              </w:rPr>
              <w:t>: The position on which an employee is to be hired or rehired must have been created with appropriate fields filled in.</w:t>
            </w:r>
          </w:p>
        </w:tc>
        <w:tc>
          <w:tcPr>
            <w:tcW w:w="6484" w:type="dxa"/>
          </w:tcPr>
          <w:p w14:paraId="73FC209C" w14:textId="2E8D178F" w:rsidR="00416AE8" w:rsidRPr="002326C1" w:rsidRDefault="00EA3690" w:rsidP="00416AE8">
            <w:pPr>
              <w:rPr>
                <w:lang w:val="en-US"/>
              </w:rPr>
            </w:pPr>
            <w:ins w:id="216" w:author="Author" w:date="2018-02-19T06:05:00Z">
              <w:r w:rsidRPr="00987C36">
                <w:rPr>
                  <w:lang w:val="en-US"/>
                </w:rPr>
                <w:t xml:space="preserve">In case the </w:t>
              </w:r>
              <w:r w:rsidRPr="00987C36">
                <w:rPr>
                  <w:rStyle w:val="SAPEmphasis"/>
                  <w:lang w:val="en-US"/>
                </w:rPr>
                <w:t xml:space="preserve">Position Management </w:t>
              </w:r>
              <w:r w:rsidRPr="00987C36">
                <w:rPr>
                  <w:lang w:val="en-US"/>
                </w:rPr>
                <w:t xml:space="preserve">content has been deployed with the SAP Best Practices, complete all necessary </w:t>
              </w:r>
              <w:r>
                <w:rPr>
                  <w:lang w:val="en-US"/>
                </w:rPr>
                <w:t xml:space="preserve">process </w:t>
              </w:r>
              <w:r w:rsidRPr="00987C36">
                <w:rPr>
                  <w:lang w:val="en-US"/>
                </w:rPr>
                <w:t xml:space="preserve">steps described in the test script of scope item </w:t>
              </w:r>
              <w:r w:rsidRPr="00EA3690">
                <w:rPr>
                  <w:rStyle w:val="SAPScreenElement"/>
                  <w:color w:val="auto"/>
                  <w:lang w:val="en-US"/>
                </w:rPr>
                <w:t>Manage Positions (FK1)</w:t>
              </w:r>
              <w:r w:rsidRPr="00EA3690">
                <w:rPr>
                  <w:lang w:val="en-US"/>
                </w:rPr>
                <w:t>.</w:t>
              </w:r>
              <w:r w:rsidRPr="00EA3690">
                <w:rPr>
                  <w:rStyle w:val="CommentReference"/>
                  <w:rFonts w:ascii="Arial" w:eastAsia="SimSun" w:hAnsi="Arial"/>
                </w:rPr>
                <w:commentReference w:id="217"/>
              </w:r>
              <w:r w:rsidRPr="00EA3690">
                <w:rPr>
                  <w:lang w:val="en-US"/>
                </w:rPr>
                <w:t xml:space="preserve"> </w:t>
              </w:r>
              <w:r w:rsidRPr="00EA3690">
                <w:t>sub-</w:t>
              </w:r>
              <w:r w:rsidRPr="00EA3690">
                <w:rPr>
                  <w:lang w:val="en-US"/>
                </w:rPr>
                <w:t>process</w:t>
              </w:r>
              <w:r w:rsidRPr="00EA3690">
                <w:rPr>
                  <w:rStyle w:val="SAPScreenElement"/>
                  <w:color w:val="auto"/>
                </w:rPr>
                <w:t xml:space="preserve"> Position </w:t>
              </w:r>
              <w:r w:rsidRPr="00EA3690">
                <w:rPr>
                  <w:rStyle w:val="SAPScreenElement"/>
                  <w:color w:val="auto"/>
                  <w:lang w:val="en-US"/>
                </w:rPr>
                <w:t>Creation</w:t>
              </w:r>
              <w:r w:rsidRPr="00EA3690">
                <w:rPr>
                  <w:rStyle w:val="SAPScreenElement"/>
                  <w:color w:val="auto"/>
                </w:rPr>
                <w:t>.</w:t>
              </w:r>
            </w:ins>
            <w:commentRangeStart w:id="218"/>
            <w:del w:id="219" w:author="Author" w:date="2018-02-19T06:05:00Z">
              <w:r w:rsidR="00416AE8" w:rsidRPr="002326C1" w:rsidDel="00EA3690">
                <w:rPr>
                  <w:lang w:val="en-US"/>
                </w:rPr>
                <w:delText xml:space="preserve">Complete all necessary steps described in the test script of scope item </w:delText>
              </w:r>
              <w:r w:rsidR="00416AE8" w:rsidRPr="002326C1" w:rsidDel="00EA3690">
                <w:rPr>
                  <w:rStyle w:val="SAPScreenElement"/>
                  <w:color w:val="auto"/>
                  <w:lang w:val="en-US"/>
                </w:rPr>
                <w:delText>Manage</w:delText>
              </w:r>
              <w:r w:rsidR="00416AE8" w:rsidRPr="002326C1" w:rsidDel="00EA3690">
                <w:rPr>
                  <w:rStyle w:val="SAPScreenElement"/>
                  <w:lang w:val="en-US"/>
                </w:rPr>
                <w:delText xml:space="preserve"> </w:delText>
              </w:r>
              <w:r w:rsidR="00416AE8" w:rsidRPr="002326C1" w:rsidDel="00EA3690">
                <w:rPr>
                  <w:rStyle w:val="SAPScreenElement"/>
                  <w:color w:val="auto"/>
                  <w:lang w:val="en-US"/>
                </w:rPr>
                <w:delText>Positions (FK1)</w:delText>
              </w:r>
              <w:r w:rsidR="00416AE8" w:rsidRPr="002326C1" w:rsidDel="00EA3690">
                <w:rPr>
                  <w:lang w:val="en-US"/>
                </w:rPr>
                <w:delText>.</w:delText>
              </w:r>
              <w:commentRangeEnd w:id="218"/>
              <w:r w:rsidR="00271459" w:rsidDel="00EA3690">
                <w:rPr>
                  <w:rStyle w:val="CommentReference"/>
                </w:rPr>
                <w:commentReference w:id="218"/>
              </w:r>
            </w:del>
            <w:commentRangeEnd w:id="215"/>
            <w:r w:rsidR="002309FF">
              <w:rPr>
                <w:rStyle w:val="CommentReference"/>
              </w:rPr>
              <w:commentReference w:id="215"/>
            </w:r>
          </w:p>
        </w:tc>
      </w:tr>
    </w:tbl>
    <w:p w14:paraId="6C7E5A73" w14:textId="77777777" w:rsidR="00FA35C5" w:rsidRPr="002326C1" w:rsidRDefault="00FA35C5" w:rsidP="00FA35C5">
      <w:pPr>
        <w:pStyle w:val="Heading1"/>
        <w:numPr>
          <w:ilvl w:val="0"/>
          <w:numId w:val="8"/>
        </w:numPr>
        <w:rPr>
          <w:lang w:val="en-US"/>
        </w:rPr>
      </w:pPr>
      <w:bookmarkStart w:id="220" w:name="_Toc394392798"/>
      <w:bookmarkStart w:id="221" w:name="_Toc394392844"/>
      <w:bookmarkStart w:id="222" w:name="_Toc394392803"/>
      <w:bookmarkStart w:id="223" w:name="_Toc394392849"/>
      <w:bookmarkStart w:id="224" w:name="_Toc394392804"/>
      <w:bookmarkStart w:id="225" w:name="_Toc394392850"/>
      <w:bookmarkStart w:id="226" w:name="_Toc391585994"/>
      <w:bookmarkStart w:id="227" w:name="_Toc410684918"/>
      <w:bookmarkStart w:id="228" w:name="_Toc507062680"/>
      <w:bookmarkEnd w:id="212"/>
      <w:bookmarkEnd w:id="213"/>
      <w:bookmarkEnd w:id="220"/>
      <w:bookmarkEnd w:id="221"/>
      <w:bookmarkEnd w:id="222"/>
      <w:bookmarkEnd w:id="223"/>
      <w:bookmarkEnd w:id="224"/>
      <w:bookmarkEnd w:id="225"/>
      <w:r w:rsidRPr="002326C1">
        <w:rPr>
          <w:lang w:val="en-US"/>
        </w:rPr>
        <w:lastRenderedPageBreak/>
        <w:t>Overview Table</w:t>
      </w:r>
      <w:bookmarkEnd w:id="226"/>
      <w:bookmarkEnd w:id="227"/>
      <w:bookmarkEnd w:id="228"/>
    </w:p>
    <w:p w14:paraId="4660D960" w14:textId="77777777" w:rsidR="00FA35C5" w:rsidRPr="002326C1" w:rsidRDefault="00FA35C5" w:rsidP="00FA35C5">
      <w:pPr>
        <w:rPr>
          <w:lang w:val="en-US"/>
        </w:rPr>
      </w:pPr>
      <w:r w:rsidRPr="002326C1">
        <w:rPr>
          <w:lang w:val="en-US"/>
        </w:rPr>
        <w:t xml:space="preserve">The scope item </w:t>
      </w:r>
      <w:r w:rsidRPr="00BD5915">
        <w:rPr>
          <w:rStyle w:val="SAPScreenElement"/>
          <w:color w:val="auto"/>
          <w:lang w:val="en-US"/>
        </w:rPr>
        <w:t>Add New Employee / Rehire</w:t>
      </w:r>
      <w:r w:rsidRPr="002326C1">
        <w:rPr>
          <w:rStyle w:val="SAPEmphasis"/>
          <w:lang w:val="en-US"/>
        </w:rPr>
        <w:t xml:space="preserve"> </w:t>
      </w:r>
      <w:r w:rsidRPr="002326C1">
        <w:rPr>
          <w:lang w:val="en-US"/>
        </w:rPr>
        <w:t>consists of several process steps provided in the table below.</w:t>
      </w:r>
    </w:p>
    <w:tbl>
      <w:tblPr>
        <w:tblW w:w="14286"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790"/>
        <w:gridCol w:w="1080"/>
        <w:gridCol w:w="3420"/>
        <w:gridCol w:w="1980"/>
        <w:gridCol w:w="1800"/>
        <w:gridCol w:w="4216"/>
      </w:tblGrid>
      <w:tr w:rsidR="00FA35C5" w:rsidRPr="002326C1" w14:paraId="17FD6625" w14:textId="77777777" w:rsidTr="00BD5915">
        <w:trPr>
          <w:tblHeader/>
        </w:trPr>
        <w:tc>
          <w:tcPr>
            <w:tcW w:w="1790" w:type="dxa"/>
            <w:tcBorders>
              <w:top w:val="single" w:sz="8" w:space="0" w:color="999999"/>
              <w:left w:val="single" w:sz="8" w:space="0" w:color="999999"/>
              <w:bottom w:val="single" w:sz="8" w:space="0" w:color="999999"/>
              <w:right w:val="single" w:sz="8" w:space="0" w:color="999999"/>
            </w:tcBorders>
            <w:shd w:val="clear" w:color="auto" w:fill="999999"/>
            <w:hideMark/>
          </w:tcPr>
          <w:p w14:paraId="0C800B6C" w14:textId="77777777" w:rsidR="00FA35C5" w:rsidRPr="002326C1" w:rsidRDefault="00FA35C5" w:rsidP="00FA35C5">
            <w:pPr>
              <w:pStyle w:val="SAPTableHeader"/>
              <w:rPr>
                <w:lang w:val="en-US"/>
              </w:rPr>
            </w:pPr>
            <w:r w:rsidRPr="002326C1">
              <w:rPr>
                <w:lang w:val="en-US"/>
              </w:rPr>
              <w:t>Process Step</w:t>
            </w:r>
          </w:p>
        </w:tc>
        <w:tc>
          <w:tcPr>
            <w:tcW w:w="1080" w:type="dxa"/>
            <w:tcBorders>
              <w:top w:val="single" w:sz="8" w:space="0" w:color="999999"/>
              <w:left w:val="single" w:sz="8" w:space="0" w:color="999999"/>
              <w:bottom w:val="single" w:sz="8" w:space="0" w:color="999999"/>
              <w:right w:val="single" w:sz="8" w:space="0" w:color="999999"/>
            </w:tcBorders>
            <w:shd w:val="clear" w:color="auto" w:fill="999999"/>
            <w:hideMark/>
          </w:tcPr>
          <w:p w14:paraId="2742F604" w14:textId="77777777" w:rsidR="00FA35C5" w:rsidRPr="002326C1" w:rsidRDefault="00FA35C5" w:rsidP="00FA35C5">
            <w:pPr>
              <w:pStyle w:val="SAPTableHeader"/>
              <w:rPr>
                <w:lang w:val="en-US"/>
              </w:rPr>
            </w:pPr>
            <w:r w:rsidRPr="002326C1">
              <w:rPr>
                <w:lang w:val="en-US"/>
              </w:rPr>
              <w:t>UI Type</w:t>
            </w:r>
          </w:p>
        </w:tc>
        <w:tc>
          <w:tcPr>
            <w:tcW w:w="3420" w:type="dxa"/>
            <w:tcBorders>
              <w:top w:val="single" w:sz="8" w:space="0" w:color="999999"/>
              <w:left w:val="single" w:sz="8" w:space="0" w:color="999999"/>
              <w:bottom w:val="single" w:sz="8" w:space="0" w:color="999999"/>
              <w:right w:val="single" w:sz="8" w:space="0" w:color="999999"/>
            </w:tcBorders>
            <w:shd w:val="clear" w:color="auto" w:fill="999999"/>
            <w:hideMark/>
          </w:tcPr>
          <w:p w14:paraId="4EE4D1BE" w14:textId="77777777" w:rsidR="00FA35C5" w:rsidRPr="002326C1" w:rsidRDefault="00FA35C5" w:rsidP="00FA35C5">
            <w:pPr>
              <w:pStyle w:val="SAPTableHeader"/>
              <w:rPr>
                <w:lang w:val="en-US"/>
              </w:rPr>
            </w:pPr>
            <w:r w:rsidRPr="002326C1">
              <w:rPr>
                <w:lang w:val="en-US"/>
              </w:rPr>
              <w:t>Business Condition</w:t>
            </w:r>
          </w:p>
        </w:tc>
        <w:tc>
          <w:tcPr>
            <w:tcW w:w="1980" w:type="dxa"/>
            <w:tcBorders>
              <w:top w:val="single" w:sz="8" w:space="0" w:color="999999"/>
              <w:left w:val="single" w:sz="8" w:space="0" w:color="999999"/>
              <w:bottom w:val="single" w:sz="8" w:space="0" w:color="999999"/>
              <w:right w:val="single" w:sz="8" w:space="0" w:color="999999"/>
            </w:tcBorders>
            <w:shd w:val="clear" w:color="auto" w:fill="999999"/>
            <w:hideMark/>
          </w:tcPr>
          <w:p w14:paraId="3B4F3B25" w14:textId="77777777" w:rsidR="00FA35C5" w:rsidRPr="002326C1" w:rsidRDefault="00FA35C5" w:rsidP="00FA35C5">
            <w:pPr>
              <w:pStyle w:val="SAPTableHeader"/>
              <w:rPr>
                <w:lang w:val="en-US"/>
              </w:rPr>
            </w:pPr>
            <w:r w:rsidRPr="002326C1">
              <w:rPr>
                <w:lang w:val="en-US"/>
              </w:rPr>
              <w:t>Business Role</w:t>
            </w:r>
          </w:p>
        </w:tc>
        <w:tc>
          <w:tcPr>
            <w:tcW w:w="1800" w:type="dxa"/>
            <w:tcBorders>
              <w:top w:val="single" w:sz="8" w:space="0" w:color="999999"/>
              <w:left w:val="single" w:sz="8" w:space="0" w:color="999999"/>
              <w:bottom w:val="single" w:sz="8" w:space="0" w:color="999999"/>
              <w:right w:val="single" w:sz="8" w:space="0" w:color="999999"/>
            </w:tcBorders>
            <w:shd w:val="clear" w:color="auto" w:fill="999999"/>
            <w:hideMark/>
          </w:tcPr>
          <w:p w14:paraId="699CBB1A" w14:textId="1C0DF894" w:rsidR="00FA35C5" w:rsidRPr="002326C1" w:rsidRDefault="00763023" w:rsidP="00F70F62">
            <w:pPr>
              <w:pStyle w:val="SAPTableHeader"/>
              <w:rPr>
                <w:lang w:val="en-US"/>
              </w:rPr>
            </w:pPr>
            <w:r w:rsidRPr="002326C1">
              <w:rPr>
                <w:lang w:val="en-US"/>
              </w:rPr>
              <w:t>Transact</w:t>
            </w:r>
            <w:r w:rsidR="00FA35C5" w:rsidRPr="002326C1">
              <w:rPr>
                <w:lang w:val="en-US"/>
              </w:rPr>
              <w:t xml:space="preserve">ion Code </w:t>
            </w:r>
          </w:p>
        </w:tc>
        <w:tc>
          <w:tcPr>
            <w:tcW w:w="4216" w:type="dxa"/>
            <w:tcBorders>
              <w:top w:val="single" w:sz="8" w:space="0" w:color="999999"/>
              <w:left w:val="single" w:sz="8" w:space="0" w:color="999999"/>
              <w:bottom w:val="single" w:sz="8" w:space="0" w:color="999999"/>
              <w:right w:val="single" w:sz="8" w:space="0" w:color="999999"/>
            </w:tcBorders>
            <w:shd w:val="clear" w:color="auto" w:fill="999999"/>
            <w:hideMark/>
          </w:tcPr>
          <w:p w14:paraId="3CC2CB48" w14:textId="77777777" w:rsidR="00FA35C5" w:rsidRPr="002326C1" w:rsidRDefault="00FA35C5" w:rsidP="00FA35C5">
            <w:pPr>
              <w:pStyle w:val="SAPTableHeader"/>
              <w:rPr>
                <w:lang w:val="en-US"/>
              </w:rPr>
            </w:pPr>
            <w:r w:rsidRPr="002326C1">
              <w:rPr>
                <w:lang w:val="en-US"/>
              </w:rPr>
              <w:t>Expected Results</w:t>
            </w:r>
          </w:p>
        </w:tc>
      </w:tr>
      <w:tr w:rsidR="00F649CD" w:rsidRPr="002326C1" w14:paraId="2CABE97F" w14:textId="77777777" w:rsidTr="008807D1">
        <w:tc>
          <w:tcPr>
            <w:tcW w:w="14286" w:type="dxa"/>
            <w:gridSpan w:val="6"/>
            <w:tcBorders>
              <w:top w:val="single" w:sz="8" w:space="0" w:color="999999"/>
              <w:left w:val="single" w:sz="8" w:space="0" w:color="999999"/>
              <w:bottom w:val="single" w:sz="8" w:space="0" w:color="999999"/>
              <w:right w:val="single" w:sz="8" w:space="0" w:color="999999"/>
            </w:tcBorders>
          </w:tcPr>
          <w:p w14:paraId="6F445CE0" w14:textId="77777777" w:rsidR="00F649CD" w:rsidRPr="002326C1" w:rsidRDefault="00F649CD" w:rsidP="00FA35C5">
            <w:pPr>
              <w:rPr>
                <w:lang w:val="en-US"/>
              </w:rPr>
            </w:pPr>
            <w:r w:rsidRPr="002326C1">
              <w:rPr>
                <w:rStyle w:val="SAPEmphasis"/>
                <w:lang w:val="en-US"/>
              </w:rPr>
              <w:t>Add New Employee</w:t>
            </w:r>
          </w:p>
        </w:tc>
      </w:tr>
      <w:tr w:rsidR="00FA35C5" w:rsidRPr="00774C60" w14:paraId="7BF85F4E" w14:textId="77777777" w:rsidTr="00BD5915">
        <w:tc>
          <w:tcPr>
            <w:tcW w:w="1790" w:type="dxa"/>
            <w:tcBorders>
              <w:top w:val="single" w:sz="8" w:space="0" w:color="999999"/>
              <w:left w:val="single" w:sz="8" w:space="0" w:color="999999"/>
              <w:bottom w:val="single" w:sz="8" w:space="0" w:color="999999"/>
              <w:right w:val="single" w:sz="8" w:space="0" w:color="999999"/>
            </w:tcBorders>
            <w:hideMark/>
          </w:tcPr>
          <w:p w14:paraId="5A298B2C" w14:textId="77777777" w:rsidR="00FA35C5" w:rsidRPr="002326C1" w:rsidRDefault="00FA35C5" w:rsidP="00FA35C5">
            <w:pPr>
              <w:rPr>
                <w:rStyle w:val="SAPEmphasis"/>
                <w:lang w:val="en-US"/>
              </w:rPr>
            </w:pPr>
            <w:r w:rsidRPr="002326C1">
              <w:rPr>
                <w:rStyle w:val="SAPEmphasis"/>
                <w:lang w:val="en-US"/>
              </w:rPr>
              <w:t>Enter Hiring Data</w:t>
            </w:r>
          </w:p>
        </w:tc>
        <w:tc>
          <w:tcPr>
            <w:tcW w:w="1080" w:type="dxa"/>
            <w:tcBorders>
              <w:top w:val="single" w:sz="8" w:space="0" w:color="999999"/>
              <w:left w:val="single" w:sz="8" w:space="0" w:color="999999"/>
              <w:bottom w:val="single" w:sz="8" w:space="0" w:color="999999"/>
              <w:right w:val="single" w:sz="8" w:space="0" w:color="999999"/>
            </w:tcBorders>
            <w:hideMark/>
          </w:tcPr>
          <w:p w14:paraId="06CCEF41" w14:textId="28FF3CE7" w:rsidR="00FA35C5" w:rsidRPr="002326C1" w:rsidRDefault="00C9517A" w:rsidP="00FA35C5">
            <w:pPr>
              <w:rPr>
                <w:lang w:val="en-US"/>
              </w:rPr>
            </w:pPr>
            <w:r w:rsidRPr="002326C1">
              <w:rPr>
                <w:lang w:val="en-US"/>
              </w:rPr>
              <w:t xml:space="preserve">Employee Central </w:t>
            </w:r>
            <w:r w:rsidR="00FA35C5" w:rsidRPr="002326C1">
              <w:rPr>
                <w:lang w:val="en-US"/>
              </w:rPr>
              <w:t>UI</w:t>
            </w:r>
          </w:p>
        </w:tc>
        <w:tc>
          <w:tcPr>
            <w:tcW w:w="3420" w:type="dxa"/>
            <w:tcBorders>
              <w:top w:val="single" w:sz="8" w:space="0" w:color="999999"/>
              <w:left w:val="single" w:sz="8" w:space="0" w:color="999999"/>
              <w:bottom w:val="single" w:sz="8" w:space="0" w:color="999999"/>
              <w:right w:val="single" w:sz="8" w:space="0" w:color="999999"/>
            </w:tcBorders>
          </w:tcPr>
          <w:p w14:paraId="7F034309" w14:textId="77777777" w:rsidR="00FA35C5" w:rsidRPr="002326C1" w:rsidRDefault="00FA35C5" w:rsidP="00FA35C5">
            <w:pPr>
              <w:rPr>
                <w:lang w:val="en-US"/>
              </w:rPr>
            </w:pPr>
          </w:p>
        </w:tc>
        <w:tc>
          <w:tcPr>
            <w:tcW w:w="1980" w:type="dxa"/>
            <w:tcBorders>
              <w:top w:val="single" w:sz="8" w:space="0" w:color="999999"/>
              <w:left w:val="single" w:sz="8" w:space="0" w:color="999999"/>
              <w:bottom w:val="single" w:sz="8" w:space="0" w:color="999999"/>
              <w:right w:val="single" w:sz="8" w:space="0" w:color="999999"/>
            </w:tcBorders>
            <w:hideMark/>
          </w:tcPr>
          <w:p w14:paraId="3B2FB9D7" w14:textId="545C8737" w:rsidR="00FA35C5" w:rsidRPr="002326C1" w:rsidRDefault="00FA35C5" w:rsidP="00FA35C5">
            <w:pPr>
              <w:rPr>
                <w:lang w:val="en-US"/>
              </w:rPr>
            </w:pPr>
            <w:r w:rsidRPr="002326C1">
              <w:rPr>
                <w:lang w:val="en-US"/>
              </w:rPr>
              <w:t xml:space="preserve">HR </w:t>
            </w:r>
            <w:r w:rsidR="006F2662" w:rsidRPr="002326C1">
              <w:rPr>
                <w:lang w:val="en-US"/>
              </w:rPr>
              <w:t>Administrator</w:t>
            </w:r>
          </w:p>
        </w:tc>
        <w:tc>
          <w:tcPr>
            <w:tcW w:w="1800" w:type="dxa"/>
            <w:tcBorders>
              <w:top w:val="single" w:sz="8" w:space="0" w:color="999999"/>
              <w:left w:val="single" w:sz="8" w:space="0" w:color="999999"/>
              <w:bottom w:val="single" w:sz="8" w:space="0" w:color="999999"/>
              <w:right w:val="single" w:sz="8" w:space="0" w:color="999999"/>
            </w:tcBorders>
          </w:tcPr>
          <w:p w14:paraId="30F93377" w14:textId="62D02F99" w:rsidR="00FA35C5" w:rsidRPr="002326C1" w:rsidRDefault="001731DD" w:rsidP="00FA35C5">
            <w:pPr>
              <w:rPr>
                <w:lang w:val="en-US"/>
              </w:rPr>
            </w:pPr>
            <w:r w:rsidRPr="002326C1">
              <w:rPr>
                <w:lang w:val="en-US"/>
              </w:rPr>
              <w:t xml:space="preserve">Company Instance </w:t>
            </w:r>
            <w:r w:rsidR="0061670C" w:rsidRPr="002326C1">
              <w:rPr>
                <w:lang w:val="en-US"/>
              </w:rPr>
              <w:t>URL</w:t>
            </w:r>
          </w:p>
        </w:tc>
        <w:tc>
          <w:tcPr>
            <w:tcW w:w="4216" w:type="dxa"/>
            <w:tcBorders>
              <w:top w:val="single" w:sz="8" w:space="0" w:color="999999"/>
              <w:left w:val="single" w:sz="8" w:space="0" w:color="999999"/>
              <w:bottom w:val="single" w:sz="8" w:space="0" w:color="999999"/>
              <w:right w:val="single" w:sz="8" w:space="0" w:color="999999"/>
            </w:tcBorders>
            <w:hideMark/>
          </w:tcPr>
          <w:p w14:paraId="63382535" w14:textId="77777777" w:rsidR="00FA35C5" w:rsidRPr="002326C1" w:rsidRDefault="00FA35C5" w:rsidP="00FA35C5">
            <w:pPr>
              <w:rPr>
                <w:lang w:val="en-US"/>
              </w:rPr>
            </w:pPr>
            <w:r w:rsidRPr="002326C1">
              <w:rPr>
                <w:lang w:val="en-US"/>
              </w:rPr>
              <w:t>The hiring data for a newly hired employee has been entered into the system and the employee has status</w:t>
            </w:r>
            <w:r w:rsidRPr="002326C1">
              <w:rPr>
                <w:rStyle w:val="SAPUserEntry"/>
                <w:color w:val="auto"/>
                <w:lang w:val="en-US"/>
              </w:rPr>
              <w:t xml:space="preserve"> </w:t>
            </w:r>
            <w:r w:rsidRPr="002326C1">
              <w:rPr>
                <w:rStyle w:val="SAPUserEntry"/>
                <w:b w:val="0"/>
                <w:color w:val="auto"/>
                <w:lang w:val="en-US"/>
              </w:rPr>
              <w:t>Active</w:t>
            </w:r>
            <w:r w:rsidRPr="002326C1">
              <w:rPr>
                <w:rStyle w:val="SAPUserEntry"/>
                <w:color w:val="auto"/>
                <w:lang w:val="en-US"/>
              </w:rPr>
              <w:t xml:space="preserve"> </w:t>
            </w:r>
            <w:r w:rsidRPr="002326C1">
              <w:rPr>
                <w:lang w:val="en-US"/>
              </w:rPr>
              <w:t>starting the date he or she has been hired.</w:t>
            </w:r>
          </w:p>
        </w:tc>
      </w:tr>
      <w:tr w:rsidR="00403637" w:rsidRPr="00774C60" w14:paraId="5153B251" w14:textId="77777777" w:rsidTr="00BD5915">
        <w:tc>
          <w:tcPr>
            <w:tcW w:w="1790" w:type="dxa"/>
            <w:tcBorders>
              <w:top w:val="single" w:sz="8" w:space="0" w:color="999999"/>
              <w:left w:val="single" w:sz="8" w:space="0" w:color="999999"/>
              <w:bottom w:val="single" w:sz="8" w:space="0" w:color="999999"/>
              <w:right w:val="single" w:sz="8" w:space="0" w:color="999999"/>
            </w:tcBorders>
          </w:tcPr>
          <w:p w14:paraId="41B10D41" w14:textId="48B79A0A" w:rsidR="00403637" w:rsidRPr="002326C1" w:rsidDel="000C31C3" w:rsidRDefault="005A527C">
            <w:pPr>
              <w:rPr>
                <w:rStyle w:val="SAPEmphasis"/>
                <w:lang w:val="en-US"/>
              </w:rPr>
            </w:pPr>
            <w:r w:rsidRPr="002326C1">
              <w:rPr>
                <w:rStyle w:val="SAPEmphasis"/>
                <w:lang w:val="en-US"/>
              </w:rPr>
              <w:t xml:space="preserve">Send E-mail Notification about </w:t>
            </w:r>
            <w:r w:rsidR="00451190" w:rsidRPr="002326C1">
              <w:rPr>
                <w:rStyle w:val="SAPEmphasis"/>
                <w:lang w:val="en-US"/>
              </w:rPr>
              <w:t xml:space="preserve">New </w:t>
            </w:r>
            <w:r w:rsidRPr="002326C1">
              <w:rPr>
                <w:rStyle w:val="SAPEmphasis"/>
                <w:lang w:val="en-US"/>
              </w:rPr>
              <w:t>Hired Employee</w:t>
            </w:r>
          </w:p>
        </w:tc>
        <w:tc>
          <w:tcPr>
            <w:tcW w:w="1080" w:type="dxa"/>
            <w:tcBorders>
              <w:top w:val="single" w:sz="8" w:space="0" w:color="999999"/>
              <w:left w:val="single" w:sz="8" w:space="0" w:color="999999"/>
              <w:bottom w:val="single" w:sz="8" w:space="0" w:color="999999"/>
              <w:right w:val="single" w:sz="8" w:space="0" w:color="999999"/>
            </w:tcBorders>
          </w:tcPr>
          <w:p w14:paraId="40563F98" w14:textId="28DDF182" w:rsidR="00403637" w:rsidRPr="002326C1" w:rsidRDefault="00403637" w:rsidP="00403637">
            <w:pPr>
              <w:rPr>
                <w:lang w:val="en-US"/>
              </w:rPr>
            </w:pPr>
            <w:r w:rsidRPr="002326C1">
              <w:rPr>
                <w:lang w:val="en-US"/>
              </w:rPr>
              <w:t>Back-ground</w:t>
            </w:r>
          </w:p>
        </w:tc>
        <w:tc>
          <w:tcPr>
            <w:tcW w:w="3420" w:type="dxa"/>
            <w:tcBorders>
              <w:top w:val="single" w:sz="8" w:space="0" w:color="999999"/>
              <w:left w:val="single" w:sz="8" w:space="0" w:color="999999"/>
              <w:bottom w:val="single" w:sz="8" w:space="0" w:color="999999"/>
              <w:right w:val="single" w:sz="8" w:space="0" w:color="999999"/>
            </w:tcBorders>
          </w:tcPr>
          <w:p w14:paraId="47D280E9" w14:textId="0839F9D5" w:rsidR="00403637" w:rsidRPr="002326C1" w:rsidRDefault="00403637">
            <w:pPr>
              <w:rPr>
                <w:lang w:val="en-US"/>
              </w:rPr>
            </w:pPr>
            <w:r w:rsidRPr="002326C1">
              <w:rPr>
                <w:lang w:val="en-US"/>
              </w:rPr>
              <w:t>E-Mail address of both 2</w:t>
            </w:r>
            <w:r w:rsidRPr="002326C1">
              <w:rPr>
                <w:vertAlign w:val="superscript"/>
                <w:lang w:val="en-US"/>
              </w:rPr>
              <w:t>nd</w:t>
            </w:r>
            <w:r w:rsidRPr="002326C1">
              <w:rPr>
                <w:lang w:val="en-US"/>
              </w:rPr>
              <w:t xml:space="preserve"> level manager and HR </w:t>
            </w:r>
            <w:r w:rsidR="005F7F66" w:rsidRPr="002326C1">
              <w:rPr>
                <w:lang w:val="en-US"/>
              </w:rPr>
              <w:t xml:space="preserve">business partner </w:t>
            </w:r>
            <w:r w:rsidRPr="002326C1">
              <w:rPr>
                <w:lang w:val="en-US"/>
              </w:rPr>
              <w:t>of employee are maintained</w:t>
            </w:r>
            <w:r w:rsidR="00547520" w:rsidRPr="002326C1">
              <w:rPr>
                <w:lang w:val="en-US"/>
              </w:rPr>
              <w:t xml:space="preserve"> in their employee file</w:t>
            </w:r>
            <w:r w:rsidRPr="002326C1">
              <w:rPr>
                <w:lang w:val="en-US"/>
              </w:rPr>
              <w:t>.</w:t>
            </w:r>
          </w:p>
        </w:tc>
        <w:tc>
          <w:tcPr>
            <w:tcW w:w="1980" w:type="dxa"/>
            <w:tcBorders>
              <w:top w:val="single" w:sz="8" w:space="0" w:color="999999"/>
              <w:left w:val="single" w:sz="8" w:space="0" w:color="999999"/>
              <w:bottom w:val="single" w:sz="8" w:space="0" w:color="999999"/>
              <w:right w:val="single" w:sz="8" w:space="0" w:color="999999"/>
            </w:tcBorders>
          </w:tcPr>
          <w:p w14:paraId="71A84A8D" w14:textId="41CEC7E6" w:rsidR="00403637" w:rsidRPr="002326C1" w:rsidRDefault="00547520" w:rsidP="00403637">
            <w:pPr>
              <w:rPr>
                <w:lang w:val="en-US"/>
              </w:rPr>
            </w:pPr>
            <w:r w:rsidRPr="002326C1">
              <w:rPr>
                <w:lang w:val="en-US"/>
              </w:rPr>
              <w:t>-</w:t>
            </w:r>
          </w:p>
        </w:tc>
        <w:tc>
          <w:tcPr>
            <w:tcW w:w="1800" w:type="dxa"/>
            <w:tcBorders>
              <w:top w:val="single" w:sz="8" w:space="0" w:color="999999"/>
              <w:left w:val="single" w:sz="8" w:space="0" w:color="999999"/>
              <w:bottom w:val="single" w:sz="8" w:space="0" w:color="999999"/>
              <w:right w:val="single" w:sz="8" w:space="0" w:color="999999"/>
            </w:tcBorders>
          </w:tcPr>
          <w:p w14:paraId="6040F03E" w14:textId="77777777" w:rsidR="00403637" w:rsidRPr="002326C1" w:rsidRDefault="00403637" w:rsidP="00403637">
            <w:pPr>
              <w:rPr>
                <w:lang w:val="en-US"/>
              </w:rPr>
            </w:pPr>
          </w:p>
        </w:tc>
        <w:tc>
          <w:tcPr>
            <w:tcW w:w="4216" w:type="dxa"/>
            <w:tcBorders>
              <w:top w:val="single" w:sz="8" w:space="0" w:color="999999"/>
              <w:left w:val="single" w:sz="8" w:space="0" w:color="999999"/>
              <w:bottom w:val="single" w:sz="8" w:space="0" w:color="999999"/>
              <w:right w:val="single" w:sz="8" w:space="0" w:color="999999"/>
            </w:tcBorders>
          </w:tcPr>
          <w:p w14:paraId="364D5F74" w14:textId="333220AB" w:rsidR="00403637" w:rsidRPr="002326C1" w:rsidRDefault="00547520">
            <w:pPr>
              <w:rPr>
                <w:lang w:val="en-US"/>
              </w:rPr>
            </w:pPr>
            <w:r w:rsidRPr="002326C1">
              <w:rPr>
                <w:lang w:val="en-US"/>
              </w:rPr>
              <w:t>An email has been sent out to the 2</w:t>
            </w:r>
            <w:r w:rsidRPr="002326C1">
              <w:rPr>
                <w:vertAlign w:val="superscript"/>
                <w:lang w:val="en-US"/>
              </w:rPr>
              <w:t>nd</w:t>
            </w:r>
            <w:r w:rsidRPr="002326C1">
              <w:rPr>
                <w:lang w:val="en-US"/>
              </w:rPr>
              <w:t xml:space="preserve"> level manager and the HR </w:t>
            </w:r>
            <w:r w:rsidR="005F7F66" w:rsidRPr="002326C1">
              <w:rPr>
                <w:lang w:val="en-US"/>
              </w:rPr>
              <w:t xml:space="preserve">business partner </w:t>
            </w:r>
            <w:r w:rsidRPr="002326C1">
              <w:rPr>
                <w:lang w:val="en-US"/>
              </w:rPr>
              <w:t xml:space="preserve">of the employee, notifying them about the finished </w:t>
            </w:r>
            <w:r w:rsidRPr="002326C1">
              <w:rPr>
                <w:rStyle w:val="SAPScreenElement"/>
                <w:color w:val="auto"/>
                <w:lang w:val="en-US"/>
              </w:rPr>
              <w:t xml:space="preserve">Add New Employee </w:t>
            </w:r>
            <w:r w:rsidRPr="002326C1">
              <w:rPr>
                <w:lang w:val="en-US"/>
              </w:rPr>
              <w:t>action.</w:t>
            </w:r>
          </w:p>
        </w:tc>
      </w:tr>
      <w:tr w:rsidR="00403637" w:rsidRPr="00774C60" w14:paraId="11888632" w14:textId="77777777" w:rsidTr="00BD5915">
        <w:tc>
          <w:tcPr>
            <w:tcW w:w="1790" w:type="dxa"/>
            <w:tcBorders>
              <w:top w:val="single" w:sz="8" w:space="0" w:color="999999"/>
              <w:left w:val="single" w:sz="8" w:space="0" w:color="999999"/>
              <w:bottom w:val="single" w:sz="8" w:space="0" w:color="999999"/>
              <w:right w:val="single" w:sz="8" w:space="0" w:color="999999"/>
            </w:tcBorders>
          </w:tcPr>
          <w:p w14:paraId="0F8DF12D" w14:textId="5B4CE33C" w:rsidR="00403637" w:rsidRPr="002326C1" w:rsidDel="000C31C3" w:rsidRDefault="005A527C">
            <w:pPr>
              <w:rPr>
                <w:rStyle w:val="SAPEmphasis"/>
                <w:lang w:val="en-US"/>
              </w:rPr>
            </w:pPr>
            <w:r w:rsidRPr="002326C1">
              <w:rPr>
                <w:rStyle w:val="SAPEmphasis"/>
                <w:lang w:val="en-US"/>
              </w:rPr>
              <w:t xml:space="preserve">Receive E-mail Notification about </w:t>
            </w:r>
            <w:r w:rsidR="00451190" w:rsidRPr="002326C1">
              <w:rPr>
                <w:rStyle w:val="SAPEmphasis"/>
                <w:lang w:val="en-US"/>
              </w:rPr>
              <w:t xml:space="preserve">New </w:t>
            </w:r>
            <w:r w:rsidRPr="002326C1">
              <w:rPr>
                <w:rStyle w:val="SAPEmphasis"/>
                <w:lang w:val="en-US"/>
              </w:rPr>
              <w:t>Hired Employee</w:t>
            </w:r>
          </w:p>
        </w:tc>
        <w:tc>
          <w:tcPr>
            <w:tcW w:w="1080" w:type="dxa"/>
            <w:tcBorders>
              <w:top w:val="single" w:sz="8" w:space="0" w:color="999999"/>
              <w:left w:val="single" w:sz="8" w:space="0" w:color="999999"/>
              <w:bottom w:val="single" w:sz="8" w:space="0" w:color="999999"/>
              <w:right w:val="single" w:sz="8" w:space="0" w:color="999999"/>
            </w:tcBorders>
          </w:tcPr>
          <w:p w14:paraId="536A0D5C" w14:textId="44D71124" w:rsidR="00403637" w:rsidRPr="002326C1" w:rsidRDefault="00A335D7" w:rsidP="00403637">
            <w:pPr>
              <w:rPr>
                <w:lang w:val="en-US"/>
              </w:rPr>
            </w:pPr>
            <w:r w:rsidRPr="002326C1">
              <w:rPr>
                <w:lang w:val="en-US"/>
              </w:rPr>
              <w:t>E-Mail</w:t>
            </w:r>
          </w:p>
        </w:tc>
        <w:tc>
          <w:tcPr>
            <w:tcW w:w="3420" w:type="dxa"/>
            <w:tcBorders>
              <w:top w:val="single" w:sz="8" w:space="0" w:color="999999"/>
              <w:left w:val="single" w:sz="8" w:space="0" w:color="999999"/>
              <w:bottom w:val="single" w:sz="8" w:space="0" w:color="999999"/>
              <w:right w:val="single" w:sz="8" w:space="0" w:color="999999"/>
            </w:tcBorders>
          </w:tcPr>
          <w:p w14:paraId="268F5D3D" w14:textId="77777777" w:rsidR="00403637" w:rsidRPr="002326C1" w:rsidRDefault="00403637" w:rsidP="00403637">
            <w:pPr>
              <w:rPr>
                <w:lang w:val="en-US"/>
              </w:rPr>
            </w:pPr>
          </w:p>
        </w:tc>
        <w:tc>
          <w:tcPr>
            <w:tcW w:w="1980" w:type="dxa"/>
            <w:tcBorders>
              <w:top w:val="single" w:sz="8" w:space="0" w:color="999999"/>
              <w:left w:val="single" w:sz="8" w:space="0" w:color="999999"/>
              <w:bottom w:val="single" w:sz="8" w:space="0" w:color="999999"/>
              <w:right w:val="single" w:sz="8" w:space="0" w:color="999999"/>
            </w:tcBorders>
          </w:tcPr>
          <w:p w14:paraId="400B1B45" w14:textId="77777777" w:rsidR="00A335D7" w:rsidRPr="002326C1" w:rsidRDefault="00A335D7" w:rsidP="00A335D7">
            <w:pPr>
              <w:rPr>
                <w:lang w:val="en-US"/>
              </w:rPr>
            </w:pPr>
            <w:r w:rsidRPr="002326C1">
              <w:rPr>
                <w:lang w:val="en-US"/>
              </w:rPr>
              <w:t>HR Business Partner</w:t>
            </w:r>
            <w:r w:rsidRPr="002326C1" w:rsidDel="004D6316">
              <w:rPr>
                <w:lang w:val="en-US"/>
              </w:rPr>
              <w:t xml:space="preserve"> </w:t>
            </w:r>
            <w:r w:rsidRPr="002326C1">
              <w:rPr>
                <w:lang w:val="en-US"/>
              </w:rPr>
              <w:t>(of the employee);</w:t>
            </w:r>
          </w:p>
          <w:p w14:paraId="64F8A654" w14:textId="09B9610E" w:rsidR="00403637" w:rsidRPr="002326C1" w:rsidRDefault="00A335D7" w:rsidP="00A335D7">
            <w:pPr>
              <w:rPr>
                <w:lang w:val="en-US"/>
              </w:rPr>
            </w:pPr>
            <w:r w:rsidRPr="002326C1">
              <w:rPr>
                <w:lang w:val="en-US"/>
              </w:rPr>
              <w:t>2</w:t>
            </w:r>
            <w:r w:rsidRPr="002326C1">
              <w:rPr>
                <w:vertAlign w:val="superscript"/>
                <w:lang w:val="en-US"/>
              </w:rPr>
              <w:t>nd</w:t>
            </w:r>
            <w:r w:rsidRPr="002326C1">
              <w:rPr>
                <w:lang w:val="en-US"/>
              </w:rPr>
              <w:t xml:space="preserve"> Level Manager</w:t>
            </w:r>
          </w:p>
        </w:tc>
        <w:tc>
          <w:tcPr>
            <w:tcW w:w="1800" w:type="dxa"/>
            <w:tcBorders>
              <w:top w:val="single" w:sz="8" w:space="0" w:color="999999"/>
              <w:left w:val="single" w:sz="8" w:space="0" w:color="999999"/>
              <w:bottom w:val="single" w:sz="8" w:space="0" w:color="999999"/>
              <w:right w:val="single" w:sz="8" w:space="0" w:color="999999"/>
            </w:tcBorders>
          </w:tcPr>
          <w:p w14:paraId="3211D50F" w14:textId="5E340BC4" w:rsidR="00403637" w:rsidRPr="002326C1" w:rsidRDefault="00A335D7" w:rsidP="00403637">
            <w:pPr>
              <w:rPr>
                <w:lang w:val="en-US"/>
              </w:rPr>
            </w:pPr>
            <w:r w:rsidRPr="002326C1">
              <w:rPr>
                <w:lang w:val="en-US"/>
              </w:rPr>
              <w:t>outside software</w:t>
            </w:r>
          </w:p>
        </w:tc>
        <w:tc>
          <w:tcPr>
            <w:tcW w:w="4216" w:type="dxa"/>
            <w:tcBorders>
              <w:top w:val="single" w:sz="8" w:space="0" w:color="999999"/>
              <w:left w:val="single" w:sz="8" w:space="0" w:color="999999"/>
              <w:bottom w:val="single" w:sz="8" w:space="0" w:color="999999"/>
              <w:right w:val="single" w:sz="8" w:space="0" w:color="999999"/>
            </w:tcBorders>
          </w:tcPr>
          <w:p w14:paraId="7127738B" w14:textId="7B542700" w:rsidR="00403637" w:rsidRPr="002326C1" w:rsidRDefault="00547520">
            <w:pPr>
              <w:rPr>
                <w:lang w:val="en-US"/>
              </w:rPr>
            </w:pPr>
            <w:r w:rsidRPr="002326C1">
              <w:rPr>
                <w:lang w:val="en-US"/>
              </w:rPr>
              <w:t>The 2</w:t>
            </w:r>
            <w:r w:rsidRPr="002326C1">
              <w:rPr>
                <w:vertAlign w:val="superscript"/>
                <w:lang w:val="en-US"/>
              </w:rPr>
              <w:t>nd</w:t>
            </w:r>
            <w:r w:rsidRPr="002326C1">
              <w:rPr>
                <w:lang w:val="en-US"/>
              </w:rPr>
              <w:t xml:space="preserve"> level manager and the HR </w:t>
            </w:r>
            <w:r w:rsidR="005F7F66" w:rsidRPr="002326C1">
              <w:rPr>
                <w:lang w:val="en-US"/>
              </w:rPr>
              <w:t xml:space="preserve">business partner </w:t>
            </w:r>
            <w:r w:rsidRPr="002326C1">
              <w:rPr>
                <w:lang w:val="en-US"/>
              </w:rPr>
              <w:t>of the employee have received an e-mail notification about the hiring of the new employee.</w:t>
            </w:r>
          </w:p>
        </w:tc>
      </w:tr>
      <w:tr w:rsidR="00325720" w:rsidRPr="00774C60" w14:paraId="47242B7B" w14:textId="77777777" w:rsidTr="00BD5915">
        <w:tc>
          <w:tcPr>
            <w:tcW w:w="1790" w:type="dxa"/>
            <w:tcBorders>
              <w:top w:val="single" w:sz="8" w:space="0" w:color="999999"/>
              <w:left w:val="single" w:sz="8" w:space="0" w:color="999999"/>
              <w:bottom w:val="single" w:sz="8" w:space="0" w:color="999999"/>
              <w:right w:val="single" w:sz="8" w:space="0" w:color="999999"/>
            </w:tcBorders>
          </w:tcPr>
          <w:p w14:paraId="026D399D" w14:textId="5499BE7F" w:rsidR="00325720" w:rsidRPr="002326C1" w:rsidRDefault="000C31C3">
            <w:pPr>
              <w:rPr>
                <w:rStyle w:val="SAPEmphasis"/>
                <w:lang w:val="en-US"/>
              </w:rPr>
            </w:pPr>
            <w:r w:rsidRPr="002326C1">
              <w:rPr>
                <w:rStyle w:val="SAPEmphasis"/>
                <w:lang w:val="en-US"/>
              </w:rPr>
              <w:t xml:space="preserve">Update </w:t>
            </w:r>
            <w:r w:rsidR="00325720" w:rsidRPr="002326C1">
              <w:rPr>
                <w:rStyle w:val="SAPEmphasis"/>
                <w:lang w:val="en-US"/>
              </w:rPr>
              <w:t>Position (Optional)</w:t>
            </w:r>
          </w:p>
        </w:tc>
        <w:tc>
          <w:tcPr>
            <w:tcW w:w="1080" w:type="dxa"/>
            <w:tcBorders>
              <w:top w:val="single" w:sz="8" w:space="0" w:color="999999"/>
              <w:left w:val="single" w:sz="8" w:space="0" w:color="999999"/>
              <w:bottom w:val="single" w:sz="8" w:space="0" w:color="999999"/>
              <w:right w:val="single" w:sz="8" w:space="0" w:color="999999"/>
            </w:tcBorders>
          </w:tcPr>
          <w:p w14:paraId="3347DC55" w14:textId="77777777" w:rsidR="00325720" w:rsidRPr="002326C1" w:rsidRDefault="00325720" w:rsidP="00325720">
            <w:pPr>
              <w:rPr>
                <w:lang w:val="en-US"/>
              </w:rPr>
            </w:pPr>
            <w:r w:rsidRPr="002326C1">
              <w:rPr>
                <w:lang w:val="en-US"/>
              </w:rPr>
              <w:t>Back-ground</w:t>
            </w:r>
          </w:p>
        </w:tc>
        <w:tc>
          <w:tcPr>
            <w:tcW w:w="3420" w:type="dxa"/>
            <w:tcBorders>
              <w:top w:val="single" w:sz="8" w:space="0" w:color="999999"/>
              <w:left w:val="single" w:sz="8" w:space="0" w:color="999999"/>
              <w:bottom w:val="single" w:sz="8" w:space="0" w:color="999999"/>
              <w:right w:val="single" w:sz="8" w:space="0" w:color="999999"/>
            </w:tcBorders>
          </w:tcPr>
          <w:p w14:paraId="66DC675F" w14:textId="6F7BA10D" w:rsidR="00325720" w:rsidRPr="002326C1" w:rsidRDefault="00325720" w:rsidP="00325720">
            <w:pPr>
              <w:rPr>
                <w:lang w:val="en-US"/>
              </w:rPr>
            </w:pPr>
            <w:r w:rsidRPr="002326C1">
              <w:rPr>
                <w:lang w:val="en-US"/>
              </w:rPr>
              <w:t xml:space="preserve">Relevant only if </w:t>
            </w:r>
            <w:r w:rsidRPr="002326C1">
              <w:rPr>
                <w:rStyle w:val="SAPEmphasis"/>
                <w:lang w:val="en-US"/>
              </w:rPr>
              <w:t>Position Management</w:t>
            </w:r>
            <w:r w:rsidRPr="002326C1">
              <w:rPr>
                <w:lang w:val="en-US"/>
              </w:rPr>
              <w:t xml:space="preserve"> </w:t>
            </w:r>
            <w:r w:rsidR="0019498D" w:rsidRPr="002326C1">
              <w:rPr>
                <w:lang w:val="en-US"/>
              </w:rPr>
              <w:t xml:space="preserve">has been implemented </w:t>
            </w:r>
            <w:r w:rsidRPr="002326C1">
              <w:rPr>
                <w:lang w:val="en-US"/>
              </w:rPr>
              <w:t xml:space="preserve">in your </w:t>
            </w:r>
            <w:r w:rsidR="00C9517A" w:rsidRPr="002326C1">
              <w:rPr>
                <w:lang w:val="en-US"/>
              </w:rPr>
              <w:t xml:space="preserve">Employee Central </w:t>
            </w:r>
            <w:r w:rsidRPr="002326C1">
              <w:rPr>
                <w:lang w:val="en-US"/>
              </w:rPr>
              <w:t>instance.</w:t>
            </w:r>
          </w:p>
        </w:tc>
        <w:tc>
          <w:tcPr>
            <w:tcW w:w="1980" w:type="dxa"/>
            <w:tcBorders>
              <w:top w:val="single" w:sz="8" w:space="0" w:color="999999"/>
              <w:left w:val="single" w:sz="8" w:space="0" w:color="999999"/>
              <w:bottom w:val="single" w:sz="8" w:space="0" w:color="999999"/>
              <w:right w:val="single" w:sz="8" w:space="0" w:color="999999"/>
            </w:tcBorders>
          </w:tcPr>
          <w:p w14:paraId="307684B9" w14:textId="4E7801C9" w:rsidR="00325720" w:rsidRPr="002326C1" w:rsidRDefault="00547520" w:rsidP="00325720">
            <w:pPr>
              <w:rPr>
                <w:lang w:val="en-US"/>
              </w:rPr>
            </w:pPr>
            <w:r w:rsidRPr="002326C1">
              <w:rPr>
                <w:lang w:val="en-US"/>
              </w:rPr>
              <w:t>-</w:t>
            </w:r>
          </w:p>
        </w:tc>
        <w:tc>
          <w:tcPr>
            <w:tcW w:w="1800" w:type="dxa"/>
            <w:tcBorders>
              <w:top w:val="single" w:sz="8" w:space="0" w:color="999999"/>
              <w:left w:val="single" w:sz="8" w:space="0" w:color="999999"/>
              <w:bottom w:val="single" w:sz="8" w:space="0" w:color="999999"/>
              <w:right w:val="single" w:sz="8" w:space="0" w:color="999999"/>
            </w:tcBorders>
          </w:tcPr>
          <w:p w14:paraId="4DCE858C" w14:textId="77777777" w:rsidR="00325720" w:rsidRPr="002326C1" w:rsidRDefault="00325720" w:rsidP="00325720">
            <w:pPr>
              <w:rPr>
                <w:lang w:val="en-US"/>
              </w:rPr>
            </w:pPr>
          </w:p>
        </w:tc>
        <w:tc>
          <w:tcPr>
            <w:tcW w:w="4216" w:type="dxa"/>
            <w:tcBorders>
              <w:top w:val="single" w:sz="8" w:space="0" w:color="999999"/>
              <w:left w:val="single" w:sz="8" w:space="0" w:color="999999"/>
              <w:bottom w:val="single" w:sz="8" w:space="0" w:color="999999"/>
              <w:right w:val="single" w:sz="8" w:space="0" w:color="999999"/>
            </w:tcBorders>
          </w:tcPr>
          <w:p w14:paraId="06E62B9F" w14:textId="77777777" w:rsidR="00325720" w:rsidRPr="002326C1" w:rsidRDefault="00325720" w:rsidP="00325720">
            <w:pPr>
              <w:rPr>
                <w:lang w:val="en-US"/>
              </w:rPr>
            </w:pPr>
            <w:r w:rsidRPr="002326C1">
              <w:rPr>
                <w:lang w:val="en-US"/>
              </w:rPr>
              <w:t>The position to which the new hire is assigned is updated automatically upon saving the new employee’s record.</w:t>
            </w:r>
          </w:p>
        </w:tc>
      </w:tr>
      <w:tr w:rsidR="005D75BF" w:rsidRPr="00774C60" w14:paraId="309646FE" w14:textId="77777777" w:rsidTr="00BD5915">
        <w:tc>
          <w:tcPr>
            <w:tcW w:w="1790" w:type="dxa"/>
            <w:tcBorders>
              <w:top w:val="single" w:sz="8" w:space="0" w:color="999999"/>
              <w:left w:val="single" w:sz="8" w:space="0" w:color="999999"/>
              <w:bottom w:val="single" w:sz="8" w:space="0" w:color="999999"/>
              <w:right w:val="single" w:sz="8" w:space="0" w:color="999999"/>
            </w:tcBorders>
          </w:tcPr>
          <w:p w14:paraId="4BC43C20" w14:textId="5821C09B" w:rsidR="005D75BF" w:rsidRPr="006711DC" w:rsidRDefault="005D75BF" w:rsidP="005D75BF">
            <w:pPr>
              <w:rPr>
                <w:rStyle w:val="SAPEmphasis"/>
                <w:lang w:val="en-US"/>
              </w:rPr>
            </w:pPr>
            <w:r w:rsidRPr="006711DC">
              <w:rPr>
                <w:rStyle w:val="SAPEmphasis"/>
                <w:lang w:val="en-US"/>
              </w:rPr>
              <w:t>Enter Employee National ID Information (Optional)</w:t>
            </w:r>
          </w:p>
        </w:tc>
        <w:tc>
          <w:tcPr>
            <w:tcW w:w="1080" w:type="dxa"/>
            <w:tcBorders>
              <w:top w:val="single" w:sz="8" w:space="0" w:color="999999"/>
              <w:left w:val="single" w:sz="8" w:space="0" w:color="999999"/>
              <w:bottom w:val="single" w:sz="8" w:space="0" w:color="999999"/>
              <w:right w:val="single" w:sz="8" w:space="0" w:color="999999"/>
            </w:tcBorders>
          </w:tcPr>
          <w:p w14:paraId="42437403" w14:textId="21E6DFEA" w:rsidR="005D75BF" w:rsidRPr="006711DC" w:rsidRDefault="005D75BF" w:rsidP="005D75BF">
            <w:pPr>
              <w:rPr>
                <w:lang w:val="en-US"/>
              </w:rPr>
            </w:pPr>
            <w:r w:rsidRPr="006711DC">
              <w:rPr>
                <w:lang w:val="en-US"/>
              </w:rPr>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76A95B21" w14:textId="03FEA27E" w:rsidR="005D75BF" w:rsidRPr="006711DC" w:rsidRDefault="005D75BF" w:rsidP="005D75BF">
            <w:pPr>
              <w:rPr>
                <w:lang w:val="en-US"/>
              </w:rPr>
            </w:pPr>
            <w:r w:rsidRPr="006711DC">
              <w:rPr>
                <w:lang w:val="en-US"/>
              </w:rPr>
              <w:t xml:space="preserve">Relevant for the following country: </w:t>
            </w:r>
            <w:r w:rsidRPr="006711DC">
              <w:rPr>
                <w:b/>
                <w:lang w:val="en-US"/>
              </w:rPr>
              <w:t>FR</w:t>
            </w:r>
            <w:r w:rsidRPr="006711DC">
              <w:rPr>
                <w:lang w:val="en-US"/>
              </w:rPr>
              <w:t>.</w:t>
            </w:r>
          </w:p>
          <w:p w14:paraId="5AAC6A74" w14:textId="101C7E52" w:rsidR="005D75BF" w:rsidRPr="006711DC" w:rsidDel="0063215D" w:rsidRDefault="005D75BF" w:rsidP="005D75BF">
            <w:pPr>
              <w:rPr>
                <w:del w:id="229" w:author="Author" w:date="2018-01-26T17:11:00Z"/>
                <w:lang w:val="en-US"/>
              </w:rPr>
            </w:pPr>
          </w:p>
          <w:p w14:paraId="30C66F82" w14:textId="35FAA125" w:rsidR="005D75BF" w:rsidRPr="006711DC" w:rsidRDefault="005D75BF" w:rsidP="005D75BF">
            <w:pPr>
              <w:rPr>
                <w:lang w:val="en-US"/>
              </w:rPr>
            </w:pPr>
            <w:r w:rsidRPr="006711DC">
              <w:rPr>
                <w:lang w:val="en-US"/>
              </w:rPr>
              <w:t xml:space="preserve">Required only in case the newly hired employee is a </w:t>
            </w:r>
            <w:r w:rsidRPr="006711DC">
              <w:rPr>
                <w:rStyle w:val="SAPEmphasis"/>
                <w:lang w:val="en-US"/>
              </w:rPr>
              <w:t>French</w:t>
            </w:r>
            <w:r w:rsidRPr="006711DC">
              <w:rPr>
                <w:lang w:val="en-US"/>
              </w:rPr>
              <w:t xml:space="preserve"> national.</w:t>
            </w:r>
          </w:p>
        </w:tc>
        <w:tc>
          <w:tcPr>
            <w:tcW w:w="1980" w:type="dxa"/>
            <w:tcBorders>
              <w:top w:val="single" w:sz="8" w:space="0" w:color="999999"/>
              <w:left w:val="single" w:sz="8" w:space="0" w:color="999999"/>
              <w:bottom w:val="single" w:sz="8" w:space="0" w:color="999999"/>
              <w:right w:val="single" w:sz="8" w:space="0" w:color="999999"/>
            </w:tcBorders>
          </w:tcPr>
          <w:p w14:paraId="47B08E97" w14:textId="063A1D8C" w:rsidR="005D75BF" w:rsidRPr="006711DC" w:rsidRDefault="005D75BF" w:rsidP="005D75BF">
            <w:pPr>
              <w:rPr>
                <w:lang w:val="en-US"/>
              </w:rPr>
            </w:pPr>
            <w:r w:rsidRPr="006711DC">
              <w:rPr>
                <w:lang w:val="en-US"/>
              </w:rPr>
              <w:t>HR Administrator</w:t>
            </w:r>
          </w:p>
        </w:tc>
        <w:tc>
          <w:tcPr>
            <w:tcW w:w="1800" w:type="dxa"/>
            <w:tcBorders>
              <w:top w:val="single" w:sz="8" w:space="0" w:color="999999"/>
              <w:left w:val="single" w:sz="8" w:space="0" w:color="999999"/>
              <w:bottom w:val="single" w:sz="8" w:space="0" w:color="999999"/>
              <w:right w:val="single" w:sz="8" w:space="0" w:color="999999"/>
            </w:tcBorders>
          </w:tcPr>
          <w:p w14:paraId="5B5B11D1" w14:textId="7E8C402C" w:rsidR="005D75BF" w:rsidRPr="006711DC" w:rsidRDefault="005D75BF" w:rsidP="005D75BF">
            <w:pPr>
              <w:rPr>
                <w:lang w:val="en-US"/>
              </w:rPr>
            </w:pPr>
            <w:r w:rsidRPr="006711DC">
              <w:rPr>
                <w:lang w:val="en-US"/>
              </w:rPr>
              <w:t>Company Instance URL</w:t>
            </w:r>
          </w:p>
        </w:tc>
        <w:tc>
          <w:tcPr>
            <w:tcW w:w="4216" w:type="dxa"/>
            <w:tcBorders>
              <w:top w:val="single" w:sz="8" w:space="0" w:color="999999"/>
              <w:left w:val="single" w:sz="8" w:space="0" w:color="999999"/>
              <w:bottom w:val="single" w:sz="8" w:space="0" w:color="999999"/>
              <w:right w:val="single" w:sz="8" w:space="0" w:color="999999"/>
            </w:tcBorders>
          </w:tcPr>
          <w:p w14:paraId="4FC76C65" w14:textId="597C9724" w:rsidR="005D75BF" w:rsidRPr="006711DC" w:rsidRDefault="005D75BF" w:rsidP="005D75BF">
            <w:pPr>
              <w:rPr>
                <w:lang w:val="en-US"/>
              </w:rPr>
            </w:pPr>
            <w:r w:rsidRPr="006711DC">
              <w:rPr>
                <w:lang w:val="en-US"/>
              </w:rPr>
              <w:t>The national ID information has been entered for a newly hired French national</w:t>
            </w:r>
            <w:r w:rsidR="00D55F00" w:rsidRPr="006711DC">
              <w:rPr>
                <w:lang w:val="en-US"/>
              </w:rPr>
              <w:t xml:space="preserve"> at a company located in France</w:t>
            </w:r>
            <w:r w:rsidRPr="006711DC">
              <w:rPr>
                <w:lang w:val="en-US"/>
              </w:rPr>
              <w:t>.</w:t>
            </w:r>
          </w:p>
        </w:tc>
      </w:tr>
      <w:tr w:rsidR="005D75BF" w:rsidRPr="00774C60" w14:paraId="6DDB5BF6" w14:textId="77777777" w:rsidTr="00BD5915">
        <w:tc>
          <w:tcPr>
            <w:tcW w:w="1790" w:type="dxa"/>
            <w:tcBorders>
              <w:top w:val="single" w:sz="8" w:space="0" w:color="999999"/>
              <w:left w:val="single" w:sz="8" w:space="0" w:color="999999"/>
              <w:bottom w:val="single" w:sz="8" w:space="0" w:color="999999"/>
              <w:right w:val="single" w:sz="8" w:space="0" w:color="999999"/>
            </w:tcBorders>
          </w:tcPr>
          <w:p w14:paraId="03A61EA4" w14:textId="292DF311" w:rsidR="005D75BF" w:rsidRPr="002326C1" w:rsidRDefault="005D75BF" w:rsidP="005D75BF">
            <w:pPr>
              <w:rPr>
                <w:rStyle w:val="SAPEmphasis"/>
                <w:lang w:val="en-US"/>
              </w:rPr>
            </w:pPr>
            <w:r w:rsidRPr="002326C1">
              <w:rPr>
                <w:rStyle w:val="SAPEmphasis"/>
                <w:lang w:val="en-US"/>
              </w:rPr>
              <w:t>View Employee Position Details (Optional)</w:t>
            </w:r>
          </w:p>
        </w:tc>
        <w:tc>
          <w:tcPr>
            <w:tcW w:w="1080" w:type="dxa"/>
            <w:tcBorders>
              <w:top w:val="single" w:sz="8" w:space="0" w:color="999999"/>
              <w:left w:val="single" w:sz="8" w:space="0" w:color="999999"/>
              <w:bottom w:val="single" w:sz="8" w:space="0" w:color="999999"/>
              <w:right w:val="single" w:sz="8" w:space="0" w:color="999999"/>
            </w:tcBorders>
          </w:tcPr>
          <w:p w14:paraId="16F221BE" w14:textId="2520B59C" w:rsidR="005D75BF" w:rsidRPr="002326C1" w:rsidRDefault="005D75BF" w:rsidP="005D75BF">
            <w:pPr>
              <w:rPr>
                <w:lang w:val="en-US"/>
              </w:rPr>
            </w:pPr>
            <w:r w:rsidRPr="002326C1">
              <w:rPr>
                <w:lang w:val="en-US"/>
              </w:rPr>
              <w:t>Employee Central UI</w:t>
            </w:r>
            <w:r w:rsidRPr="002326C1" w:rsidDel="00A74BBB">
              <w:rPr>
                <w:lang w:val="en-US"/>
              </w:rPr>
              <w:t xml:space="preserve"> </w:t>
            </w:r>
          </w:p>
        </w:tc>
        <w:tc>
          <w:tcPr>
            <w:tcW w:w="3420" w:type="dxa"/>
            <w:tcBorders>
              <w:top w:val="single" w:sz="8" w:space="0" w:color="999999"/>
              <w:left w:val="single" w:sz="8" w:space="0" w:color="999999"/>
              <w:bottom w:val="single" w:sz="8" w:space="0" w:color="999999"/>
              <w:right w:val="single" w:sz="8" w:space="0" w:color="999999"/>
            </w:tcBorders>
          </w:tcPr>
          <w:p w14:paraId="62053749" w14:textId="10C6F379" w:rsidR="005D75BF" w:rsidRPr="002326C1" w:rsidRDefault="005D75BF" w:rsidP="005D75BF">
            <w:pPr>
              <w:rPr>
                <w:lang w:val="en-US"/>
              </w:rPr>
            </w:pPr>
            <w:r w:rsidRPr="002326C1">
              <w:rPr>
                <w:lang w:val="en-US"/>
              </w:rPr>
              <w:t xml:space="preserve">Relevant only if </w:t>
            </w:r>
            <w:r w:rsidRPr="002326C1">
              <w:rPr>
                <w:rStyle w:val="SAPEmphasis"/>
                <w:lang w:val="en-US"/>
              </w:rPr>
              <w:t>Position Management</w:t>
            </w:r>
            <w:r w:rsidRPr="002326C1">
              <w:rPr>
                <w:lang w:val="en-US"/>
              </w:rPr>
              <w:t xml:space="preserve"> has been implemented in your Employee Central instance.</w:t>
            </w:r>
          </w:p>
        </w:tc>
        <w:tc>
          <w:tcPr>
            <w:tcW w:w="1980" w:type="dxa"/>
            <w:tcBorders>
              <w:top w:val="single" w:sz="8" w:space="0" w:color="999999"/>
              <w:left w:val="single" w:sz="8" w:space="0" w:color="999999"/>
              <w:bottom w:val="single" w:sz="8" w:space="0" w:color="999999"/>
              <w:right w:val="single" w:sz="8" w:space="0" w:color="999999"/>
            </w:tcBorders>
          </w:tcPr>
          <w:p w14:paraId="7D26CD5F" w14:textId="05B3D792" w:rsidR="005D75BF" w:rsidRPr="002326C1" w:rsidRDefault="005D75BF" w:rsidP="005D75BF">
            <w:pPr>
              <w:rPr>
                <w:lang w:val="en-US"/>
              </w:rPr>
            </w:pPr>
            <w:r w:rsidRPr="002326C1">
              <w:rPr>
                <w:lang w:val="en-US"/>
              </w:rPr>
              <w:t>HR Administrator</w:t>
            </w:r>
          </w:p>
        </w:tc>
        <w:tc>
          <w:tcPr>
            <w:tcW w:w="1800" w:type="dxa"/>
            <w:tcBorders>
              <w:top w:val="single" w:sz="8" w:space="0" w:color="999999"/>
              <w:left w:val="single" w:sz="8" w:space="0" w:color="999999"/>
              <w:bottom w:val="single" w:sz="8" w:space="0" w:color="999999"/>
              <w:right w:val="single" w:sz="8" w:space="0" w:color="999999"/>
            </w:tcBorders>
          </w:tcPr>
          <w:p w14:paraId="54A1BE41" w14:textId="29DC5FD3" w:rsidR="005D75BF" w:rsidRPr="002326C1" w:rsidRDefault="005D75BF" w:rsidP="005D75BF">
            <w:pPr>
              <w:rPr>
                <w:lang w:val="en-US"/>
              </w:rPr>
            </w:pPr>
            <w:r w:rsidRPr="002326C1">
              <w:rPr>
                <w:lang w:val="en-US"/>
              </w:rPr>
              <w:t>Company Instance URL</w:t>
            </w:r>
          </w:p>
        </w:tc>
        <w:tc>
          <w:tcPr>
            <w:tcW w:w="4216" w:type="dxa"/>
            <w:tcBorders>
              <w:top w:val="single" w:sz="8" w:space="0" w:color="999999"/>
              <w:left w:val="single" w:sz="8" w:space="0" w:color="999999"/>
              <w:bottom w:val="single" w:sz="8" w:space="0" w:color="999999"/>
              <w:right w:val="single" w:sz="8" w:space="0" w:color="999999"/>
            </w:tcBorders>
          </w:tcPr>
          <w:p w14:paraId="5C0CB07C" w14:textId="77777777" w:rsidR="005D75BF" w:rsidRPr="002326C1" w:rsidRDefault="005D75BF" w:rsidP="005D75BF">
            <w:pPr>
              <w:rPr>
                <w:lang w:val="en-US"/>
              </w:rPr>
            </w:pPr>
            <w:r w:rsidRPr="002326C1">
              <w:rPr>
                <w:lang w:val="en-US"/>
              </w:rPr>
              <w:t>The details of the new employee’s position have been viewed in the position org chart.</w:t>
            </w:r>
          </w:p>
        </w:tc>
      </w:tr>
      <w:tr w:rsidR="005D75BF" w:rsidRPr="00774C60" w14:paraId="676F5A59" w14:textId="77777777" w:rsidTr="00BD5915">
        <w:tc>
          <w:tcPr>
            <w:tcW w:w="1790" w:type="dxa"/>
            <w:tcBorders>
              <w:top w:val="single" w:sz="8" w:space="0" w:color="999999"/>
              <w:left w:val="single" w:sz="8" w:space="0" w:color="999999"/>
              <w:bottom w:val="single" w:sz="8" w:space="0" w:color="999999"/>
              <w:right w:val="single" w:sz="8" w:space="0" w:color="999999"/>
            </w:tcBorders>
          </w:tcPr>
          <w:p w14:paraId="00E524FF" w14:textId="766C44A7" w:rsidR="005D75BF" w:rsidRPr="002326C1" w:rsidRDefault="005D75BF" w:rsidP="005D75BF">
            <w:pPr>
              <w:rPr>
                <w:rStyle w:val="SAPEmphasis"/>
                <w:lang w:val="en-US"/>
              </w:rPr>
            </w:pPr>
            <w:r w:rsidRPr="002326C1">
              <w:rPr>
                <w:rStyle w:val="SAPEmphasis"/>
                <w:lang w:val="en-US"/>
              </w:rPr>
              <w:t>View New Hired Employee Data</w:t>
            </w:r>
          </w:p>
        </w:tc>
        <w:tc>
          <w:tcPr>
            <w:tcW w:w="1080" w:type="dxa"/>
            <w:tcBorders>
              <w:top w:val="single" w:sz="8" w:space="0" w:color="999999"/>
              <w:left w:val="single" w:sz="8" w:space="0" w:color="999999"/>
              <w:bottom w:val="single" w:sz="8" w:space="0" w:color="999999"/>
              <w:right w:val="single" w:sz="8" w:space="0" w:color="999999"/>
            </w:tcBorders>
          </w:tcPr>
          <w:p w14:paraId="71C8F472" w14:textId="0654D9ED" w:rsidR="005D75BF" w:rsidRPr="002326C1" w:rsidRDefault="005D75BF" w:rsidP="005D75BF">
            <w:pPr>
              <w:rPr>
                <w:lang w:val="en-US"/>
              </w:rPr>
            </w:pPr>
            <w:r w:rsidRPr="002326C1">
              <w:rPr>
                <w:lang w:val="en-US"/>
              </w:rPr>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4556A0E4" w14:textId="77777777" w:rsidR="005D75BF" w:rsidRPr="002326C1" w:rsidRDefault="005D75BF" w:rsidP="005D75BF">
            <w:pPr>
              <w:rPr>
                <w:lang w:val="en-US"/>
              </w:rPr>
            </w:pPr>
          </w:p>
        </w:tc>
        <w:tc>
          <w:tcPr>
            <w:tcW w:w="1980" w:type="dxa"/>
            <w:tcBorders>
              <w:top w:val="single" w:sz="8" w:space="0" w:color="999999"/>
              <w:left w:val="single" w:sz="8" w:space="0" w:color="999999"/>
              <w:bottom w:val="single" w:sz="8" w:space="0" w:color="999999"/>
              <w:right w:val="single" w:sz="8" w:space="0" w:color="999999"/>
            </w:tcBorders>
          </w:tcPr>
          <w:p w14:paraId="64407CF0" w14:textId="77777777" w:rsidR="005D75BF" w:rsidRPr="002326C1" w:rsidRDefault="005D75BF" w:rsidP="005D75BF">
            <w:pPr>
              <w:rPr>
                <w:lang w:val="en-US"/>
              </w:rPr>
            </w:pPr>
            <w:r w:rsidRPr="002326C1">
              <w:rPr>
                <w:lang w:val="en-US"/>
              </w:rPr>
              <w:t>HR Business Partner</w:t>
            </w:r>
            <w:r w:rsidRPr="002326C1" w:rsidDel="004D6316">
              <w:rPr>
                <w:lang w:val="en-US"/>
              </w:rPr>
              <w:t xml:space="preserve"> </w:t>
            </w:r>
            <w:r w:rsidRPr="002326C1">
              <w:rPr>
                <w:lang w:val="en-US"/>
              </w:rPr>
              <w:t>(of the employee);</w:t>
            </w:r>
          </w:p>
          <w:p w14:paraId="27672A5D" w14:textId="351F808F" w:rsidR="005D75BF" w:rsidRPr="002326C1" w:rsidRDefault="005D75BF" w:rsidP="005D75BF">
            <w:pPr>
              <w:rPr>
                <w:lang w:val="en-US"/>
              </w:rPr>
            </w:pPr>
            <w:r w:rsidRPr="002326C1">
              <w:rPr>
                <w:lang w:val="en-US"/>
              </w:rPr>
              <w:t>2</w:t>
            </w:r>
            <w:r w:rsidRPr="002326C1">
              <w:rPr>
                <w:vertAlign w:val="superscript"/>
                <w:lang w:val="en-US"/>
              </w:rPr>
              <w:t>nd</w:t>
            </w:r>
            <w:r w:rsidRPr="002326C1">
              <w:rPr>
                <w:lang w:val="en-US"/>
              </w:rPr>
              <w:t xml:space="preserve"> Level Manager</w:t>
            </w:r>
          </w:p>
        </w:tc>
        <w:tc>
          <w:tcPr>
            <w:tcW w:w="1800" w:type="dxa"/>
            <w:tcBorders>
              <w:top w:val="single" w:sz="8" w:space="0" w:color="999999"/>
              <w:left w:val="single" w:sz="8" w:space="0" w:color="999999"/>
              <w:bottom w:val="single" w:sz="8" w:space="0" w:color="999999"/>
              <w:right w:val="single" w:sz="8" w:space="0" w:color="999999"/>
            </w:tcBorders>
          </w:tcPr>
          <w:p w14:paraId="3BD0FBF7" w14:textId="00391C63" w:rsidR="005D75BF" w:rsidRPr="002326C1" w:rsidRDefault="005D75BF" w:rsidP="005D75BF">
            <w:pPr>
              <w:rPr>
                <w:lang w:val="en-US"/>
              </w:rPr>
            </w:pPr>
            <w:r w:rsidRPr="002326C1">
              <w:rPr>
                <w:lang w:val="en-US"/>
              </w:rPr>
              <w:t>Company Instance URL</w:t>
            </w:r>
          </w:p>
        </w:tc>
        <w:tc>
          <w:tcPr>
            <w:tcW w:w="4216" w:type="dxa"/>
            <w:tcBorders>
              <w:top w:val="single" w:sz="8" w:space="0" w:color="999999"/>
              <w:left w:val="single" w:sz="8" w:space="0" w:color="999999"/>
              <w:bottom w:val="single" w:sz="8" w:space="0" w:color="999999"/>
              <w:right w:val="single" w:sz="8" w:space="0" w:color="999999"/>
            </w:tcBorders>
          </w:tcPr>
          <w:p w14:paraId="5B5F05D3" w14:textId="1232A2E8" w:rsidR="005D75BF" w:rsidRPr="002326C1" w:rsidRDefault="005D75BF" w:rsidP="005D75BF">
            <w:pPr>
              <w:rPr>
                <w:lang w:val="en-US"/>
              </w:rPr>
            </w:pPr>
            <w:r w:rsidRPr="002326C1">
              <w:rPr>
                <w:lang w:val="en-US"/>
              </w:rPr>
              <w:t>The data of the newly hired employee as maintained in the system has been viewed.</w:t>
            </w:r>
          </w:p>
        </w:tc>
      </w:tr>
      <w:tr w:rsidR="005D75BF" w:rsidRPr="002326C1" w14:paraId="79C28271" w14:textId="77777777" w:rsidTr="008807D1">
        <w:tc>
          <w:tcPr>
            <w:tcW w:w="14286" w:type="dxa"/>
            <w:gridSpan w:val="6"/>
            <w:tcBorders>
              <w:top w:val="single" w:sz="8" w:space="0" w:color="999999"/>
              <w:left w:val="single" w:sz="8" w:space="0" w:color="999999"/>
              <w:bottom w:val="single" w:sz="8" w:space="0" w:color="999999"/>
              <w:right w:val="single" w:sz="8" w:space="0" w:color="999999"/>
            </w:tcBorders>
          </w:tcPr>
          <w:p w14:paraId="1363E12F" w14:textId="77777777" w:rsidR="005D75BF" w:rsidRPr="002326C1" w:rsidRDefault="005D75BF" w:rsidP="005D75BF">
            <w:pPr>
              <w:rPr>
                <w:lang w:val="en-US"/>
              </w:rPr>
            </w:pPr>
            <w:r w:rsidRPr="002326C1">
              <w:rPr>
                <w:rStyle w:val="SAPEmphasis"/>
                <w:lang w:val="en-US"/>
              </w:rPr>
              <w:t>Rehire</w:t>
            </w:r>
          </w:p>
        </w:tc>
      </w:tr>
      <w:tr w:rsidR="005D75BF" w:rsidRPr="00774C60" w14:paraId="40F37DB6" w14:textId="77777777" w:rsidTr="00BD5915">
        <w:tc>
          <w:tcPr>
            <w:tcW w:w="1790" w:type="dxa"/>
            <w:tcBorders>
              <w:top w:val="single" w:sz="8" w:space="0" w:color="999999"/>
              <w:left w:val="single" w:sz="8" w:space="0" w:color="999999"/>
              <w:bottom w:val="single" w:sz="8" w:space="0" w:color="999999"/>
              <w:right w:val="single" w:sz="8" w:space="0" w:color="999999"/>
            </w:tcBorders>
            <w:hideMark/>
          </w:tcPr>
          <w:p w14:paraId="361315FF" w14:textId="77777777" w:rsidR="005D75BF" w:rsidRPr="002326C1" w:rsidRDefault="005D75BF" w:rsidP="005D75BF">
            <w:pPr>
              <w:rPr>
                <w:rStyle w:val="SAPEmphasis"/>
                <w:lang w:val="en-US"/>
              </w:rPr>
            </w:pPr>
            <w:r w:rsidRPr="002326C1">
              <w:rPr>
                <w:rStyle w:val="SAPEmphasis"/>
                <w:lang w:val="en-US"/>
              </w:rPr>
              <w:t>Enter Rehiring Data</w:t>
            </w:r>
          </w:p>
        </w:tc>
        <w:tc>
          <w:tcPr>
            <w:tcW w:w="1080" w:type="dxa"/>
            <w:tcBorders>
              <w:top w:val="single" w:sz="8" w:space="0" w:color="999999"/>
              <w:left w:val="single" w:sz="8" w:space="0" w:color="999999"/>
              <w:bottom w:val="single" w:sz="8" w:space="0" w:color="999999"/>
              <w:right w:val="single" w:sz="8" w:space="0" w:color="999999"/>
            </w:tcBorders>
            <w:hideMark/>
          </w:tcPr>
          <w:p w14:paraId="153FB5AD" w14:textId="2A02B9CA" w:rsidR="005D75BF" w:rsidRPr="002326C1" w:rsidRDefault="005D75BF" w:rsidP="005D75BF">
            <w:pPr>
              <w:rPr>
                <w:lang w:val="en-US"/>
              </w:rPr>
            </w:pPr>
            <w:r w:rsidRPr="002326C1">
              <w:rPr>
                <w:lang w:val="en-US"/>
              </w:rPr>
              <w:t>Employee Central UI</w:t>
            </w:r>
          </w:p>
        </w:tc>
        <w:tc>
          <w:tcPr>
            <w:tcW w:w="3420" w:type="dxa"/>
            <w:tcBorders>
              <w:top w:val="single" w:sz="8" w:space="0" w:color="999999"/>
              <w:left w:val="single" w:sz="8" w:space="0" w:color="999999"/>
              <w:bottom w:val="single" w:sz="8" w:space="0" w:color="999999"/>
              <w:right w:val="single" w:sz="8" w:space="0" w:color="999999"/>
            </w:tcBorders>
            <w:hideMark/>
          </w:tcPr>
          <w:p w14:paraId="48295FC0" w14:textId="77777777" w:rsidR="005D75BF" w:rsidRPr="002326C1" w:rsidRDefault="005D75BF" w:rsidP="005D75BF">
            <w:pPr>
              <w:rPr>
                <w:lang w:val="en-US"/>
              </w:rPr>
            </w:pPr>
            <w:r w:rsidRPr="002326C1">
              <w:rPr>
                <w:lang w:val="en-US"/>
              </w:rPr>
              <w:t>Employee has been terminated before he or she can be rehired.</w:t>
            </w:r>
          </w:p>
        </w:tc>
        <w:tc>
          <w:tcPr>
            <w:tcW w:w="1980" w:type="dxa"/>
            <w:tcBorders>
              <w:top w:val="single" w:sz="8" w:space="0" w:color="999999"/>
              <w:left w:val="single" w:sz="8" w:space="0" w:color="999999"/>
              <w:bottom w:val="single" w:sz="8" w:space="0" w:color="999999"/>
              <w:right w:val="single" w:sz="8" w:space="0" w:color="999999"/>
            </w:tcBorders>
            <w:hideMark/>
          </w:tcPr>
          <w:p w14:paraId="764B2189" w14:textId="6251B029" w:rsidR="005D75BF" w:rsidRPr="002326C1" w:rsidRDefault="005D75BF" w:rsidP="005D75BF">
            <w:pPr>
              <w:rPr>
                <w:lang w:val="en-US"/>
              </w:rPr>
            </w:pPr>
            <w:r w:rsidRPr="002326C1">
              <w:rPr>
                <w:lang w:val="en-US"/>
              </w:rPr>
              <w:t>HR Administrator</w:t>
            </w:r>
          </w:p>
        </w:tc>
        <w:tc>
          <w:tcPr>
            <w:tcW w:w="1800" w:type="dxa"/>
            <w:tcBorders>
              <w:top w:val="single" w:sz="8" w:space="0" w:color="999999"/>
              <w:left w:val="single" w:sz="8" w:space="0" w:color="999999"/>
              <w:bottom w:val="single" w:sz="8" w:space="0" w:color="999999"/>
              <w:right w:val="single" w:sz="8" w:space="0" w:color="999999"/>
            </w:tcBorders>
          </w:tcPr>
          <w:p w14:paraId="3B528E57" w14:textId="459E3A39" w:rsidR="005D75BF" w:rsidRPr="002326C1" w:rsidRDefault="005D75BF" w:rsidP="005D75BF">
            <w:pPr>
              <w:rPr>
                <w:lang w:val="en-US"/>
              </w:rPr>
            </w:pPr>
            <w:r w:rsidRPr="002326C1">
              <w:rPr>
                <w:lang w:val="en-US"/>
              </w:rPr>
              <w:t>Company Instance URL</w:t>
            </w:r>
          </w:p>
        </w:tc>
        <w:tc>
          <w:tcPr>
            <w:tcW w:w="4216" w:type="dxa"/>
            <w:tcBorders>
              <w:top w:val="single" w:sz="8" w:space="0" w:color="999999"/>
              <w:left w:val="single" w:sz="8" w:space="0" w:color="999999"/>
              <w:bottom w:val="single" w:sz="8" w:space="0" w:color="999999"/>
              <w:right w:val="single" w:sz="8" w:space="0" w:color="999999"/>
            </w:tcBorders>
            <w:hideMark/>
          </w:tcPr>
          <w:p w14:paraId="692B65F6" w14:textId="77777777" w:rsidR="005D75BF" w:rsidRPr="002326C1" w:rsidRDefault="005D75BF" w:rsidP="005D75BF">
            <w:pPr>
              <w:rPr>
                <w:lang w:val="en-US"/>
              </w:rPr>
            </w:pPr>
            <w:r w:rsidRPr="002326C1">
              <w:rPr>
                <w:lang w:val="en-US"/>
              </w:rPr>
              <w:t xml:space="preserve">The data for an employee who has previously left the company and has then been rehired has </w:t>
            </w:r>
            <w:r w:rsidRPr="002326C1">
              <w:rPr>
                <w:lang w:val="en-US"/>
              </w:rPr>
              <w:lastRenderedPageBreak/>
              <w:t>been entered into the system. The employee has status</w:t>
            </w:r>
            <w:r w:rsidRPr="002326C1">
              <w:rPr>
                <w:rStyle w:val="SAPUserEntry"/>
                <w:color w:val="auto"/>
                <w:lang w:val="en-US"/>
              </w:rPr>
              <w:t xml:space="preserve"> </w:t>
            </w:r>
            <w:r w:rsidRPr="002326C1">
              <w:rPr>
                <w:rStyle w:val="SAPUserEntry"/>
                <w:b w:val="0"/>
                <w:color w:val="auto"/>
                <w:lang w:val="en-US"/>
              </w:rPr>
              <w:t>Active</w:t>
            </w:r>
            <w:r w:rsidRPr="002326C1">
              <w:rPr>
                <w:rStyle w:val="SAPUserEntry"/>
                <w:color w:val="auto"/>
                <w:lang w:val="en-US"/>
              </w:rPr>
              <w:t xml:space="preserve"> </w:t>
            </w:r>
            <w:r w:rsidRPr="002326C1">
              <w:rPr>
                <w:lang w:val="en-US"/>
              </w:rPr>
              <w:t>starting the date he / she has been rehired.</w:t>
            </w:r>
          </w:p>
        </w:tc>
      </w:tr>
      <w:tr w:rsidR="005D75BF" w:rsidRPr="00774C60" w14:paraId="6CCB588E" w14:textId="77777777" w:rsidTr="00BD5915">
        <w:tc>
          <w:tcPr>
            <w:tcW w:w="1790" w:type="dxa"/>
            <w:tcBorders>
              <w:top w:val="single" w:sz="8" w:space="0" w:color="999999"/>
              <w:left w:val="single" w:sz="8" w:space="0" w:color="999999"/>
              <w:bottom w:val="single" w:sz="8" w:space="0" w:color="999999"/>
              <w:right w:val="single" w:sz="8" w:space="0" w:color="999999"/>
            </w:tcBorders>
          </w:tcPr>
          <w:p w14:paraId="5C24D807" w14:textId="20932519" w:rsidR="005D75BF" w:rsidRPr="002326C1" w:rsidRDefault="005D75BF" w:rsidP="005D75BF">
            <w:pPr>
              <w:rPr>
                <w:rStyle w:val="SAPEmphasis"/>
                <w:lang w:val="en-US"/>
              </w:rPr>
            </w:pPr>
            <w:r w:rsidRPr="002326C1">
              <w:rPr>
                <w:rStyle w:val="SAPEmphasis"/>
                <w:lang w:val="en-US"/>
              </w:rPr>
              <w:lastRenderedPageBreak/>
              <w:t>Send E-mail Notification about Rehired Employee</w:t>
            </w:r>
          </w:p>
        </w:tc>
        <w:tc>
          <w:tcPr>
            <w:tcW w:w="1080" w:type="dxa"/>
            <w:tcBorders>
              <w:top w:val="single" w:sz="8" w:space="0" w:color="999999"/>
              <w:left w:val="single" w:sz="8" w:space="0" w:color="999999"/>
              <w:bottom w:val="single" w:sz="8" w:space="0" w:color="999999"/>
              <w:right w:val="single" w:sz="8" w:space="0" w:color="999999"/>
            </w:tcBorders>
          </w:tcPr>
          <w:p w14:paraId="0C8071A4" w14:textId="206728E1" w:rsidR="005D75BF" w:rsidRPr="002326C1" w:rsidRDefault="005D75BF" w:rsidP="005D75BF">
            <w:pPr>
              <w:rPr>
                <w:lang w:val="en-US"/>
              </w:rPr>
            </w:pPr>
            <w:r w:rsidRPr="002326C1">
              <w:rPr>
                <w:lang w:val="en-US"/>
              </w:rPr>
              <w:t>Back-ground</w:t>
            </w:r>
          </w:p>
        </w:tc>
        <w:tc>
          <w:tcPr>
            <w:tcW w:w="3420" w:type="dxa"/>
            <w:tcBorders>
              <w:top w:val="single" w:sz="8" w:space="0" w:color="999999"/>
              <w:left w:val="single" w:sz="8" w:space="0" w:color="999999"/>
              <w:bottom w:val="single" w:sz="8" w:space="0" w:color="999999"/>
              <w:right w:val="single" w:sz="8" w:space="0" w:color="999999"/>
            </w:tcBorders>
          </w:tcPr>
          <w:p w14:paraId="3694660A" w14:textId="17294DB1" w:rsidR="005D75BF" w:rsidRPr="002326C1" w:rsidRDefault="005D75BF" w:rsidP="005D75BF">
            <w:pPr>
              <w:rPr>
                <w:lang w:val="en-US"/>
              </w:rPr>
            </w:pPr>
            <w:r w:rsidRPr="002326C1">
              <w:rPr>
                <w:lang w:val="en-US"/>
              </w:rPr>
              <w:t>E-Mail address of both 2</w:t>
            </w:r>
            <w:r w:rsidRPr="002326C1">
              <w:rPr>
                <w:vertAlign w:val="superscript"/>
                <w:lang w:val="en-US"/>
              </w:rPr>
              <w:t>nd</w:t>
            </w:r>
            <w:r w:rsidRPr="002326C1">
              <w:rPr>
                <w:lang w:val="en-US"/>
              </w:rPr>
              <w:t xml:space="preserve"> level manager and HR business partner of employee are maintained in their employee file.</w:t>
            </w:r>
          </w:p>
        </w:tc>
        <w:tc>
          <w:tcPr>
            <w:tcW w:w="1980" w:type="dxa"/>
            <w:tcBorders>
              <w:top w:val="single" w:sz="8" w:space="0" w:color="999999"/>
              <w:left w:val="single" w:sz="8" w:space="0" w:color="999999"/>
              <w:bottom w:val="single" w:sz="8" w:space="0" w:color="999999"/>
              <w:right w:val="single" w:sz="8" w:space="0" w:color="999999"/>
            </w:tcBorders>
          </w:tcPr>
          <w:p w14:paraId="761B4FB7" w14:textId="6CE95C60" w:rsidR="005D75BF" w:rsidRPr="002326C1" w:rsidRDefault="005D75BF" w:rsidP="005D75BF">
            <w:pPr>
              <w:rPr>
                <w:lang w:val="en-US"/>
              </w:rPr>
            </w:pPr>
            <w:r w:rsidRPr="002326C1">
              <w:rPr>
                <w:lang w:val="en-US"/>
              </w:rPr>
              <w:t>-</w:t>
            </w:r>
          </w:p>
        </w:tc>
        <w:tc>
          <w:tcPr>
            <w:tcW w:w="1800" w:type="dxa"/>
            <w:tcBorders>
              <w:top w:val="single" w:sz="8" w:space="0" w:color="999999"/>
              <w:left w:val="single" w:sz="8" w:space="0" w:color="999999"/>
              <w:bottom w:val="single" w:sz="8" w:space="0" w:color="999999"/>
              <w:right w:val="single" w:sz="8" w:space="0" w:color="999999"/>
            </w:tcBorders>
          </w:tcPr>
          <w:p w14:paraId="10CE27A1" w14:textId="77777777" w:rsidR="005D75BF" w:rsidRPr="002326C1" w:rsidRDefault="005D75BF" w:rsidP="005D75BF">
            <w:pPr>
              <w:rPr>
                <w:lang w:val="en-US"/>
              </w:rPr>
            </w:pPr>
          </w:p>
        </w:tc>
        <w:tc>
          <w:tcPr>
            <w:tcW w:w="4216" w:type="dxa"/>
            <w:tcBorders>
              <w:top w:val="single" w:sz="8" w:space="0" w:color="999999"/>
              <w:left w:val="single" w:sz="8" w:space="0" w:color="999999"/>
              <w:bottom w:val="single" w:sz="8" w:space="0" w:color="999999"/>
              <w:right w:val="single" w:sz="8" w:space="0" w:color="999999"/>
            </w:tcBorders>
          </w:tcPr>
          <w:p w14:paraId="4FD3009D" w14:textId="26963A45" w:rsidR="005D75BF" w:rsidRPr="002326C1" w:rsidRDefault="005D75BF" w:rsidP="005D75BF">
            <w:pPr>
              <w:rPr>
                <w:lang w:val="en-US"/>
              </w:rPr>
            </w:pPr>
            <w:r w:rsidRPr="002326C1">
              <w:rPr>
                <w:lang w:val="en-US"/>
              </w:rPr>
              <w:t>An email has been sent out to the 2</w:t>
            </w:r>
            <w:r w:rsidRPr="002326C1">
              <w:rPr>
                <w:vertAlign w:val="superscript"/>
                <w:lang w:val="en-US"/>
              </w:rPr>
              <w:t>nd</w:t>
            </w:r>
            <w:r w:rsidRPr="002326C1">
              <w:rPr>
                <w:lang w:val="en-US"/>
              </w:rPr>
              <w:t xml:space="preserve"> level manager and the HR business partner of the employee, notifying them about the finished </w:t>
            </w:r>
            <w:r w:rsidRPr="002326C1">
              <w:rPr>
                <w:rStyle w:val="SAPScreenElement"/>
                <w:color w:val="auto"/>
                <w:lang w:val="en-US"/>
              </w:rPr>
              <w:t xml:space="preserve">Re-hire </w:t>
            </w:r>
            <w:r w:rsidRPr="002326C1">
              <w:rPr>
                <w:lang w:val="en-US"/>
              </w:rPr>
              <w:t>action.</w:t>
            </w:r>
          </w:p>
        </w:tc>
      </w:tr>
      <w:tr w:rsidR="005D75BF" w:rsidRPr="00774C60" w14:paraId="3D754C2C" w14:textId="77777777" w:rsidTr="00BD5915">
        <w:tc>
          <w:tcPr>
            <w:tcW w:w="1790" w:type="dxa"/>
            <w:tcBorders>
              <w:top w:val="single" w:sz="8" w:space="0" w:color="999999"/>
              <w:left w:val="single" w:sz="8" w:space="0" w:color="999999"/>
              <w:bottom w:val="single" w:sz="8" w:space="0" w:color="999999"/>
              <w:right w:val="single" w:sz="8" w:space="0" w:color="999999"/>
            </w:tcBorders>
          </w:tcPr>
          <w:p w14:paraId="3A413BE2" w14:textId="31D25745" w:rsidR="005D75BF" w:rsidRPr="002326C1" w:rsidRDefault="005D75BF" w:rsidP="005D75BF">
            <w:pPr>
              <w:rPr>
                <w:rStyle w:val="SAPEmphasis"/>
                <w:lang w:val="en-US"/>
              </w:rPr>
            </w:pPr>
            <w:r w:rsidRPr="002326C1">
              <w:rPr>
                <w:rStyle w:val="SAPEmphasis"/>
                <w:lang w:val="en-US"/>
              </w:rPr>
              <w:t>Receive E-mail Notification about Rehired Employee</w:t>
            </w:r>
          </w:p>
        </w:tc>
        <w:tc>
          <w:tcPr>
            <w:tcW w:w="1080" w:type="dxa"/>
            <w:tcBorders>
              <w:top w:val="single" w:sz="8" w:space="0" w:color="999999"/>
              <w:left w:val="single" w:sz="8" w:space="0" w:color="999999"/>
              <w:bottom w:val="single" w:sz="8" w:space="0" w:color="999999"/>
              <w:right w:val="single" w:sz="8" w:space="0" w:color="999999"/>
            </w:tcBorders>
          </w:tcPr>
          <w:p w14:paraId="73A3116F" w14:textId="122E6E7C" w:rsidR="005D75BF" w:rsidRPr="002326C1" w:rsidRDefault="005D75BF" w:rsidP="005D75BF">
            <w:pPr>
              <w:rPr>
                <w:lang w:val="en-US"/>
              </w:rPr>
            </w:pPr>
            <w:r w:rsidRPr="002326C1">
              <w:rPr>
                <w:lang w:val="en-US"/>
              </w:rPr>
              <w:t>E-Mail</w:t>
            </w:r>
          </w:p>
        </w:tc>
        <w:tc>
          <w:tcPr>
            <w:tcW w:w="3420" w:type="dxa"/>
            <w:tcBorders>
              <w:top w:val="single" w:sz="8" w:space="0" w:color="999999"/>
              <w:left w:val="single" w:sz="8" w:space="0" w:color="999999"/>
              <w:bottom w:val="single" w:sz="8" w:space="0" w:color="999999"/>
              <w:right w:val="single" w:sz="8" w:space="0" w:color="999999"/>
            </w:tcBorders>
          </w:tcPr>
          <w:p w14:paraId="51E0C257" w14:textId="77777777" w:rsidR="005D75BF" w:rsidRPr="002326C1" w:rsidRDefault="005D75BF" w:rsidP="005D75BF">
            <w:pPr>
              <w:rPr>
                <w:lang w:val="en-US"/>
              </w:rPr>
            </w:pPr>
          </w:p>
        </w:tc>
        <w:tc>
          <w:tcPr>
            <w:tcW w:w="1980" w:type="dxa"/>
            <w:tcBorders>
              <w:top w:val="single" w:sz="8" w:space="0" w:color="999999"/>
              <w:left w:val="single" w:sz="8" w:space="0" w:color="999999"/>
              <w:bottom w:val="single" w:sz="8" w:space="0" w:color="999999"/>
              <w:right w:val="single" w:sz="8" w:space="0" w:color="999999"/>
            </w:tcBorders>
          </w:tcPr>
          <w:p w14:paraId="664224C3" w14:textId="77777777" w:rsidR="005D75BF" w:rsidRPr="002326C1" w:rsidRDefault="005D75BF" w:rsidP="005D75BF">
            <w:pPr>
              <w:rPr>
                <w:lang w:val="en-US"/>
              </w:rPr>
            </w:pPr>
            <w:r w:rsidRPr="002326C1">
              <w:rPr>
                <w:lang w:val="en-US"/>
              </w:rPr>
              <w:t>HR Business Partner</w:t>
            </w:r>
            <w:r w:rsidRPr="002326C1" w:rsidDel="004D6316">
              <w:rPr>
                <w:lang w:val="en-US"/>
              </w:rPr>
              <w:t xml:space="preserve"> </w:t>
            </w:r>
            <w:r w:rsidRPr="002326C1">
              <w:rPr>
                <w:lang w:val="en-US"/>
              </w:rPr>
              <w:t>(of the employee);</w:t>
            </w:r>
          </w:p>
          <w:p w14:paraId="368C568D" w14:textId="1A514B7D" w:rsidR="005D75BF" w:rsidRPr="002326C1" w:rsidRDefault="005D75BF" w:rsidP="005D75BF">
            <w:pPr>
              <w:rPr>
                <w:lang w:val="en-US"/>
              </w:rPr>
            </w:pPr>
            <w:r w:rsidRPr="002326C1">
              <w:rPr>
                <w:lang w:val="en-US"/>
              </w:rPr>
              <w:t>2</w:t>
            </w:r>
            <w:r w:rsidRPr="002326C1">
              <w:rPr>
                <w:vertAlign w:val="superscript"/>
                <w:lang w:val="en-US"/>
              </w:rPr>
              <w:t>nd</w:t>
            </w:r>
            <w:r w:rsidRPr="002326C1">
              <w:rPr>
                <w:lang w:val="en-US"/>
              </w:rPr>
              <w:t xml:space="preserve"> Level Manager</w:t>
            </w:r>
          </w:p>
        </w:tc>
        <w:tc>
          <w:tcPr>
            <w:tcW w:w="1800" w:type="dxa"/>
            <w:tcBorders>
              <w:top w:val="single" w:sz="8" w:space="0" w:color="999999"/>
              <w:left w:val="single" w:sz="8" w:space="0" w:color="999999"/>
              <w:bottom w:val="single" w:sz="8" w:space="0" w:color="999999"/>
              <w:right w:val="single" w:sz="8" w:space="0" w:color="999999"/>
            </w:tcBorders>
          </w:tcPr>
          <w:p w14:paraId="40E13BFC" w14:textId="35B9EF0F" w:rsidR="005D75BF" w:rsidRPr="002326C1" w:rsidRDefault="005D75BF" w:rsidP="005D75BF">
            <w:pPr>
              <w:rPr>
                <w:lang w:val="en-US"/>
              </w:rPr>
            </w:pPr>
            <w:r w:rsidRPr="002326C1">
              <w:rPr>
                <w:lang w:val="en-US"/>
              </w:rPr>
              <w:t>outside software</w:t>
            </w:r>
          </w:p>
        </w:tc>
        <w:tc>
          <w:tcPr>
            <w:tcW w:w="4216" w:type="dxa"/>
            <w:tcBorders>
              <w:top w:val="single" w:sz="8" w:space="0" w:color="999999"/>
              <w:left w:val="single" w:sz="8" w:space="0" w:color="999999"/>
              <w:bottom w:val="single" w:sz="8" w:space="0" w:color="999999"/>
              <w:right w:val="single" w:sz="8" w:space="0" w:color="999999"/>
            </w:tcBorders>
          </w:tcPr>
          <w:p w14:paraId="1BC70771" w14:textId="0DCF7DE7" w:rsidR="005D75BF" w:rsidRPr="002326C1" w:rsidRDefault="005D75BF" w:rsidP="005D75BF">
            <w:pPr>
              <w:rPr>
                <w:lang w:val="en-US"/>
              </w:rPr>
            </w:pPr>
            <w:r w:rsidRPr="002326C1">
              <w:rPr>
                <w:lang w:val="en-US"/>
              </w:rPr>
              <w:t>The 2</w:t>
            </w:r>
            <w:r w:rsidRPr="002326C1">
              <w:rPr>
                <w:vertAlign w:val="superscript"/>
                <w:lang w:val="en-US"/>
              </w:rPr>
              <w:t>nd</w:t>
            </w:r>
            <w:r w:rsidRPr="002326C1">
              <w:rPr>
                <w:lang w:val="en-US"/>
              </w:rPr>
              <w:t xml:space="preserve"> level manager and the HR business partner of the employee have received an e-mail notification about the rehiring of the employee.</w:t>
            </w:r>
          </w:p>
        </w:tc>
      </w:tr>
      <w:tr w:rsidR="005D75BF" w:rsidRPr="00774C60" w14:paraId="0C6F41E4" w14:textId="77777777" w:rsidTr="00BD5915">
        <w:tc>
          <w:tcPr>
            <w:tcW w:w="1790" w:type="dxa"/>
            <w:tcBorders>
              <w:top w:val="single" w:sz="8" w:space="0" w:color="999999"/>
              <w:left w:val="single" w:sz="8" w:space="0" w:color="999999"/>
              <w:bottom w:val="single" w:sz="8" w:space="0" w:color="999999"/>
              <w:right w:val="single" w:sz="8" w:space="0" w:color="999999"/>
            </w:tcBorders>
          </w:tcPr>
          <w:p w14:paraId="582A85CF" w14:textId="3441FD9B" w:rsidR="005D75BF" w:rsidRPr="002326C1" w:rsidRDefault="005D75BF" w:rsidP="005D75BF">
            <w:pPr>
              <w:rPr>
                <w:rStyle w:val="SAPEmphasis"/>
                <w:lang w:val="en-US"/>
              </w:rPr>
            </w:pPr>
            <w:r w:rsidRPr="002326C1">
              <w:rPr>
                <w:rStyle w:val="SAPEmphasis"/>
                <w:lang w:val="en-US"/>
              </w:rPr>
              <w:t>Update Position (Optional)</w:t>
            </w:r>
          </w:p>
        </w:tc>
        <w:tc>
          <w:tcPr>
            <w:tcW w:w="1080" w:type="dxa"/>
            <w:tcBorders>
              <w:top w:val="single" w:sz="8" w:space="0" w:color="999999"/>
              <w:left w:val="single" w:sz="8" w:space="0" w:color="999999"/>
              <w:bottom w:val="single" w:sz="8" w:space="0" w:color="999999"/>
              <w:right w:val="single" w:sz="8" w:space="0" w:color="999999"/>
            </w:tcBorders>
          </w:tcPr>
          <w:p w14:paraId="725C361B" w14:textId="77777777" w:rsidR="005D75BF" w:rsidRPr="002326C1" w:rsidRDefault="005D75BF" w:rsidP="005D75BF">
            <w:pPr>
              <w:rPr>
                <w:lang w:val="en-US"/>
              </w:rPr>
            </w:pPr>
            <w:r w:rsidRPr="002326C1">
              <w:rPr>
                <w:lang w:val="en-US"/>
              </w:rPr>
              <w:t>Back-ground</w:t>
            </w:r>
          </w:p>
        </w:tc>
        <w:tc>
          <w:tcPr>
            <w:tcW w:w="3420" w:type="dxa"/>
            <w:tcBorders>
              <w:top w:val="single" w:sz="8" w:space="0" w:color="999999"/>
              <w:left w:val="single" w:sz="8" w:space="0" w:color="999999"/>
              <w:bottom w:val="single" w:sz="8" w:space="0" w:color="999999"/>
              <w:right w:val="single" w:sz="8" w:space="0" w:color="999999"/>
            </w:tcBorders>
          </w:tcPr>
          <w:p w14:paraId="569496D4" w14:textId="1E7A83AC" w:rsidR="005D75BF" w:rsidRPr="002326C1" w:rsidRDefault="005D75BF" w:rsidP="005D75BF">
            <w:pPr>
              <w:rPr>
                <w:lang w:val="en-US"/>
              </w:rPr>
            </w:pPr>
            <w:r w:rsidRPr="002326C1">
              <w:rPr>
                <w:lang w:val="en-US"/>
              </w:rPr>
              <w:t xml:space="preserve">Relevant only if </w:t>
            </w:r>
            <w:r w:rsidRPr="002326C1">
              <w:rPr>
                <w:rStyle w:val="SAPEmphasis"/>
                <w:lang w:val="en-US"/>
              </w:rPr>
              <w:t>Position Management</w:t>
            </w:r>
            <w:r w:rsidRPr="002326C1">
              <w:rPr>
                <w:lang w:val="en-US"/>
              </w:rPr>
              <w:t xml:space="preserve"> has been implemented in your Employee Central instance.</w:t>
            </w:r>
          </w:p>
        </w:tc>
        <w:tc>
          <w:tcPr>
            <w:tcW w:w="1980" w:type="dxa"/>
            <w:tcBorders>
              <w:top w:val="single" w:sz="8" w:space="0" w:color="999999"/>
              <w:left w:val="single" w:sz="8" w:space="0" w:color="999999"/>
              <w:bottom w:val="single" w:sz="8" w:space="0" w:color="999999"/>
              <w:right w:val="single" w:sz="8" w:space="0" w:color="999999"/>
            </w:tcBorders>
          </w:tcPr>
          <w:p w14:paraId="1D6B27F2" w14:textId="727E5F2B" w:rsidR="005D75BF" w:rsidRPr="002326C1" w:rsidRDefault="005D75BF" w:rsidP="005D75BF">
            <w:pPr>
              <w:rPr>
                <w:lang w:val="en-US"/>
              </w:rPr>
            </w:pPr>
            <w:r w:rsidRPr="002326C1">
              <w:rPr>
                <w:lang w:val="en-US"/>
              </w:rPr>
              <w:t>-</w:t>
            </w:r>
          </w:p>
        </w:tc>
        <w:tc>
          <w:tcPr>
            <w:tcW w:w="1800" w:type="dxa"/>
            <w:tcBorders>
              <w:top w:val="single" w:sz="8" w:space="0" w:color="999999"/>
              <w:left w:val="single" w:sz="8" w:space="0" w:color="999999"/>
              <w:bottom w:val="single" w:sz="8" w:space="0" w:color="999999"/>
              <w:right w:val="single" w:sz="8" w:space="0" w:color="999999"/>
            </w:tcBorders>
          </w:tcPr>
          <w:p w14:paraId="32E83C17" w14:textId="77777777" w:rsidR="005D75BF" w:rsidRPr="002326C1" w:rsidRDefault="005D75BF" w:rsidP="005D75BF">
            <w:pPr>
              <w:rPr>
                <w:lang w:val="en-US"/>
              </w:rPr>
            </w:pPr>
          </w:p>
        </w:tc>
        <w:tc>
          <w:tcPr>
            <w:tcW w:w="4216" w:type="dxa"/>
            <w:tcBorders>
              <w:top w:val="single" w:sz="8" w:space="0" w:color="999999"/>
              <w:left w:val="single" w:sz="8" w:space="0" w:color="999999"/>
              <w:bottom w:val="single" w:sz="8" w:space="0" w:color="999999"/>
              <w:right w:val="single" w:sz="8" w:space="0" w:color="999999"/>
            </w:tcBorders>
          </w:tcPr>
          <w:p w14:paraId="12561BA5" w14:textId="024CA3CE" w:rsidR="005D75BF" w:rsidRPr="002326C1" w:rsidRDefault="005D75BF" w:rsidP="005D75BF">
            <w:pPr>
              <w:rPr>
                <w:lang w:val="en-US"/>
              </w:rPr>
            </w:pPr>
            <w:r w:rsidRPr="002326C1">
              <w:rPr>
                <w:lang w:val="en-US"/>
              </w:rPr>
              <w:t>The position to which the rehire</w:t>
            </w:r>
            <w:ins w:id="230" w:author="Author" w:date="2018-03-02T14:53:00Z">
              <w:r w:rsidR="004B7AA7" w:rsidRPr="004B7AA7">
                <w:rPr>
                  <w:highlight w:val="yellow"/>
                  <w:lang w:val="en-US"/>
                  <w:rPrChange w:id="231" w:author="Author" w:date="2018-03-02T14:53:00Z">
                    <w:rPr/>
                  </w:rPrChange>
                </w:rPr>
                <w:t>d</w:t>
              </w:r>
            </w:ins>
            <w:r w:rsidRPr="002326C1">
              <w:rPr>
                <w:lang w:val="en-US"/>
              </w:rPr>
              <w:t xml:space="preserve"> employee is assigned is updated automatically upon saving the rehired employee’s record.</w:t>
            </w:r>
          </w:p>
        </w:tc>
      </w:tr>
      <w:tr w:rsidR="005D75BF" w:rsidRPr="00774C60" w14:paraId="081C59C1" w14:textId="77777777" w:rsidTr="00BD5915">
        <w:tc>
          <w:tcPr>
            <w:tcW w:w="1790" w:type="dxa"/>
            <w:tcBorders>
              <w:top w:val="single" w:sz="8" w:space="0" w:color="999999"/>
              <w:left w:val="single" w:sz="8" w:space="0" w:color="999999"/>
              <w:bottom w:val="single" w:sz="8" w:space="0" w:color="999999"/>
              <w:right w:val="single" w:sz="8" w:space="0" w:color="999999"/>
            </w:tcBorders>
          </w:tcPr>
          <w:p w14:paraId="03B052B4" w14:textId="62AAE6AB" w:rsidR="005D75BF" w:rsidRPr="002326C1" w:rsidRDefault="005D75BF" w:rsidP="005D75BF">
            <w:pPr>
              <w:rPr>
                <w:rStyle w:val="SAPEmphasis"/>
                <w:lang w:val="en-US"/>
              </w:rPr>
            </w:pPr>
            <w:r w:rsidRPr="002326C1">
              <w:rPr>
                <w:rStyle w:val="SAPEmphasis"/>
                <w:lang w:val="en-US"/>
              </w:rPr>
              <w:t>View Employee Position Details (Optional)</w:t>
            </w:r>
          </w:p>
        </w:tc>
        <w:tc>
          <w:tcPr>
            <w:tcW w:w="1080" w:type="dxa"/>
            <w:tcBorders>
              <w:top w:val="single" w:sz="8" w:space="0" w:color="999999"/>
              <w:left w:val="single" w:sz="8" w:space="0" w:color="999999"/>
              <w:bottom w:val="single" w:sz="8" w:space="0" w:color="999999"/>
              <w:right w:val="single" w:sz="8" w:space="0" w:color="999999"/>
            </w:tcBorders>
          </w:tcPr>
          <w:p w14:paraId="1E617F8F" w14:textId="5F9021BC" w:rsidR="005D75BF" w:rsidRPr="002326C1" w:rsidRDefault="005D75BF" w:rsidP="005D75BF">
            <w:pPr>
              <w:rPr>
                <w:lang w:val="en-US"/>
              </w:rPr>
            </w:pPr>
            <w:r w:rsidRPr="002326C1">
              <w:rPr>
                <w:lang w:val="en-US"/>
              </w:rPr>
              <w:t>Employee Central UI</w:t>
            </w:r>
            <w:r w:rsidRPr="002326C1" w:rsidDel="00A74BBB">
              <w:rPr>
                <w:lang w:val="en-US"/>
              </w:rPr>
              <w:t xml:space="preserve"> </w:t>
            </w:r>
          </w:p>
        </w:tc>
        <w:tc>
          <w:tcPr>
            <w:tcW w:w="3420" w:type="dxa"/>
            <w:tcBorders>
              <w:top w:val="single" w:sz="8" w:space="0" w:color="999999"/>
              <w:left w:val="single" w:sz="8" w:space="0" w:color="999999"/>
              <w:bottom w:val="single" w:sz="8" w:space="0" w:color="999999"/>
              <w:right w:val="single" w:sz="8" w:space="0" w:color="999999"/>
            </w:tcBorders>
          </w:tcPr>
          <w:p w14:paraId="1D676552" w14:textId="4E6AE39F" w:rsidR="005D75BF" w:rsidRPr="002326C1" w:rsidRDefault="005D75BF" w:rsidP="005D75BF">
            <w:pPr>
              <w:rPr>
                <w:lang w:val="en-US"/>
              </w:rPr>
            </w:pPr>
            <w:r w:rsidRPr="002326C1">
              <w:rPr>
                <w:lang w:val="en-US"/>
              </w:rPr>
              <w:t xml:space="preserve">Relevant only if </w:t>
            </w:r>
            <w:r w:rsidRPr="002326C1">
              <w:rPr>
                <w:rStyle w:val="SAPEmphasis"/>
                <w:lang w:val="en-US"/>
              </w:rPr>
              <w:t>Position Management</w:t>
            </w:r>
            <w:r w:rsidRPr="002326C1">
              <w:rPr>
                <w:lang w:val="en-US"/>
              </w:rPr>
              <w:t xml:space="preserve"> has been implemented in your Employee Central instance.</w:t>
            </w:r>
          </w:p>
        </w:tc>
        <w:tc>
          <w:tcPr>
            <w:tcW w:w="1980" w:type="dxa"/>
            <w:tcBorders>
              <w:top w:val="single" w:sz="8" w:space="0" w:color="999999"/>
              <w:left w:val="single" w:sz="8" w:space="0" w:color="999999"/>
              <w:bottom w:val="single" w:sz="8" w:space="0" w:color="999999"/>
              <w:right w:val="single" w:sz="8" w:space="0" w:color="999999"/>
            </w:tcBorders>
          </w:tcPr>
          <w:p w14:paraId="22A6C27F" w14:textId="24738EC9" w:rsidR="005D75BF" w:rsidRPr="002326C1" w:rsidRDefault="005D75BF" w:rsidP="005D75BF">
            <w:pPr>
              <w:rPr>
                <w:lang w:val="en-US"/>
              </w:rPr>
            </w:pPr>
            <w:r w:rsidRPr="002326C1">
              <w:rPr>
                <w:lang w:val="en-US"/>
              </w:rPr>
              <w:t>HR Administrator</w:t>
            </w:r>
          </w:p>
        </w:tc>
        <w:tc>
          <w:tcPr>
            <w:tcW w:w="1800" w:type="dxa"/>
            <w:tcBorders>
              <w:top w:val="single" w:sz="8" w:space="0" w:color="999999"/>
              <w:left w:val="single" w:sz="8" w:space="0" w:color="999999"/>
              <w:bottom w:val="single" w:sz="8" w:space="0" w:color="999999"/>
              <w:right w:val="single" w:sz="8" w:space="0" w:color="999999"/>
            </w:tcBorders>
          </w:tcPr>
          <w:p w14:paraId="72805574" w14:textId="23523A20" w:rsidR="005D75BF" w:rsidRPr="002326C1" w:rsidRDefault="005D75BF" w:rsidP="005D75BF">
            <w:pPr>
              <w:rPr>
                <w:lang w:val="en-US"/>
              </w:rPr>
            </w:pPr>
            <w:r w:rsidRPr="002326C1">
              <w:rPr>
                <w:lang w:val="en-US"/>
              </w:rPr>
              <w:t>Company Instance URL</w:t>
            </w:r>
          </w:p>
        </w:tc>
        <w:tc>
          <w:tcPr>
            <w:tcW w:w="4216" w:type="dxa"/>
            <w:tcBorders>
              <w:top w:val="single" w:sz="8" w:space="0" w:color="999999"/>
              <w:left w:val="single" w:sz="8" w:space="0" w:color="999999"/>
              <w:bottom w:val="single" w:sz="8" w:space="0" w:color="999999"/>
              <w:right w:val="single" w:sz="8" w:space="0" w:color="999999"/>
            </w:tcBorders>
          </w:tcPr>
          <w:p w14:paraId="405B42BE" w14:textId="77777777" w:rsidR="005D75BF" w:rsidRPr="002326C1" w:rsidRDefault="005D75BF" w:rsidP="005D75BF">
            <w:pPr>
              <w:rPr>
                <w:lang w:val="en-US"/>
              </w:rPr>
            </w:pPr>
            <w:r w:rsidRPr="002326C1">
              <w:rPr>
                <w:lang w:val="en-US"/>
              </w:rPr>
              <w:t>The details of the rehired employee’s position have been viewed in the position org chart.</w:t>
            </w:r>
          </w:p>
        </w:tc>
      </w:tr>
      <w:tr w:rsidR="005D75BF" w:rsidRPr="00774C60" w14:paraId="4F7C8E89" w14:textId="77777777" w:rsidTr="00BD5915">
        <w:tc>
          <w:tcPr>
            <w:tcW w:w="1790" w:type="dxa"/>
            <w:tcBorders>
              <w:top w:val="single" w:sz="8" w:space="0" w:color="999999"/>
              <w:left w:val="single" w:sz="8" w:space="0" w:color="999999"/>
              <w:bottom w:val="single" w:sz="8" w:space="0" w:color="999999"/>
              <w:right w:val="single" w:sz="8" w:space="0" w:color="999999"/>
            </w:tcBorders>
          </w:tcPr>
          <w:p w14:paraId="2263E3BD" w14:textId="08CD5579" w:rsidR="005D75BF" w:rsidRPr="002326C1" w:rsidRDefault="005D75BF" w:rsidP="005D75BF">
            <w:pPr>
              <w:rPr>
                <w:rStyle w:val="SAPEmphasis"/>
                <w:lang w:val="en-US"/>
              </w:rPr>
            </w:pPr>
            <w:r w:rsidRPr="002326C1">
              <w:rPr>
                <w:rStyle w:val="SAPEmphasis"/>
                <w:lang w:val="en-US"/>
              </w:rPr>
              <w:t>View Rehired Employee Data</w:t>
            </w:r>
          </w:p>
        </w:tc>
        <w:tc>
          <w:tcPr>
            <w:tcW w:w="1080" w:type="dxa"/>
            <w:tcBorders>
              <w:top w:val="single" w:sz="8" w:space="0" w:color="999999"/>
              <w:left w:val="single" w:sz="8" w:space="0" w:color="999999"/>
              <w:bottom w:val="single" w:sz="8" w:space="0" w:color="999999"/>
              <w:right w:val="single" w:sz="8" w:space="0" w:color="999999"/>
            </w:tcBorders>
          </w:tcPr>
          <w:p w14:paraId="6D249E07" w14:textId="248CA017" w:rsidR="005D75BF" w:rsidRPr="002326C1" w:rsidRDefault="005D75BF" w:rsidP="005D75BF">
            <w:pPr>
              <w:rPr>
                <w:lang w:val="en-US"/>
              </w:rPr>
            </w:pPr>
            <w:r w:rsidRPr="002326C1">
              <w:rPr>
                <w:lang w:val="en-US"/>
              </w:rPr>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30CF609D" w14:textId="77777777" w:rsidR="005D75BF" w:rsidRPr="002326C1" w:rsidRDefault="005D75BF" w:rsidP="005D75BF">
            <w:pPr>
              <w:rPr>
                <w:lang w:val="en-US"/>
              </w:rPr>
            </w:pPr>
          </w:p>
        </w:tc>
        <w:tc>
          <w:tcPr>
            <w:tcW w:w="1980" w:type="dxa"/>
            <w:tcBorders>
              <w:top w:val="single" w:sz="8" w:space="0" w:color="999999"/>
              <w:left w:val="single" w:sz="8" w:space="0" w:color="999999"/>
              <w:bottom w:val="single" w:sz="8" w:space="0" w:color="999999"/>
              <w:right w:val="single" w:sz="8" w:space="0" w:color="999999"/>
            </w:tcBorders>
          </w:tcPr>
          <w:p w14:paraId="32BE4EF5" w14:textId="77777777" w:rsidR="005D75BF" w:rsidRPr="002326C1" w:rsidRDefault="005D75BF" w:rsidP="005D75BF">
            <w:pPr>
              <w:rPr>
                <w:lang w:val="en-US"/>
              </w:rPr>
            </w:pPr>
            <w:r w:rsidRPr="002326C1">
              <w:rPr>
                <w:lang w:val="en-US"/>
              </w:rPr>
              <w:t>HR Business Partner</w:t>
            </w:r>
            <w:r w:rsidRPr="002326C1" w:rsidDel="004D6316">
              <w:rPr>
                <w:lang w:val="en-US"/>
              </w:rPr>
              <w:t xml:space="preserve"> </w:t>
            </w:r>
            <w:r w:rsidRPr="002326C1">
              <w:rPr>
                <w:lang w:val="en-US"/>
              </w:rPr>
              <w:t>(of the employee);</w:t>
            </w:r>
          </w:p>
          <w:p w14:paraId="1EBA3A6F" w14:textId="113AF254" w:rsidR="005D75BF" w:rsidRPr="002326C1" w:rsidRDefault="005D75BF" w:rsidP="005D75BF">
            <w:pPr>
              <w:rPr>
                <w:lang w:val="en-US"/>
              </w:rPr>
            </w:pPr>
            <w:r w:rsidRPr="002326C1">
              <w:rPr>
                <w:lang w:val="en-US"/>
              </w:rPr>
              <w:t>2</w:t>
            </w:r>
            <w:r w:rsidRPr="002326C1">
              <w:rPr>
                <w:vertAlign w:val="superscript"/>
                <w:lang w:val="en-US"/>
              </w:rPr>
              <w:t>nd</w:t>
            </w:r>
            <w:r w:rsidRPr="002326C1">
              <w:rPr>
                <w:lang w:val="en-US"/>
              </w:rPr>
              <w:t xml:space="preserve"> Level Manager</w:t>
            </w:r>
          </w:p>
        </w:tc>
        <w:tc>
          <w:tcPr>
            <w:tcW w:w="1800" w:type="dxa"/>
            <w:tcBorders>
              <w:top w:val="single" w:sz="8" w:space="0" w:color="999999"/>
              <w:left w:val="single" w:sz="8" w:space="0" w:color="999999"/>
              <w:bottom w:val="single" w:sz="8" w:space="0" w:color="999999"/>
              <w:right w:val="single" w:sz="8" w:space="0" w:color="999999"/>
            </w:tcBorders>
          </w:tcPr>
          <w:p w14:paraId="69606E2B" w14:textId="41E64A41" w:rsidR="005D75BF" w:rsidRPr="002326C1" w:rsidRDefault="005D75BF" w:rsidP="005D75BF">
            <w:pPr>
              <w:rPr>
                <w:lang w:val="en-US"/>
              </w:rPr>
            </w:pPr>
            <w:r w:rsidRPr="002326C1">
              <w:rPr>
                <w:lang w:val="en-US"/>
              </w:rPr>
              <w:t>Company Instance URL</w:t>
            </w:r>
          </w:p>
        </w:tc>
        <w:tc>
          <w:tcPr>
            <w:tcW w:w="4216" w:type="dxa"/>
            <w:tcBorders>
              <w:top w:val="single" w:sz="8" w:space="0" w:color="999999"/>
              <w:left w:val="single" w:sz="8" w:space="0" w:color="999999"/>
              <w:bottom w:val="single" w:sz="8" w:space="0" w:color="999999"/>
              <w:right w:val="single" w:sz="8" w:space="0" w:color="999999"/>
            </w:tcBorders>
          </w:tcPr>
          <w:p w14:paraId="336F4A27" w14:textId="0408CA93" w:rsidR="005D75BF" w:rsidRPr="002326C1" w:rsidRDefault="005D75BF" w:rsidP="005D75BF">
            <w:pPr>
              <w:rPr>
                <w:lang w:val="en-US"/>
              </w:rPr>
            </w:pPr>
            <w:r w:rsidRPr="002326C1">
              <w:rPr>
                <w:lang w:val="en-US"/>
              </w:rPr>
              <w:t>The data of the rehired employee as maintained in the system has been viewed.</w:t>
            </w:r>
          </w:p>
        </w:tc>
      </w:tr>
    </w:tbl>
    <w:p w14:paraId="42ABF5B7" w14:textId="77777777" w:rsidR="00FA35C5" w:rsidRPr="002326C1" w:rsidRDefault="00FA35C5" w:rsidP="00FA35C5">
      <w:pPr>
        <w:pStyle w:val="Heading1"/>
        <w:numPr>
          <w:ilvl w:val="0"/>
          <w:numId w:val="8"/>
        </w:numPr>
        <w:rPr>
          <w:lang w:val="en-US"/>
        </w:rPr>
      </w:pPr>
      <w:bookmarkStart w:id="232" w:name="_Toc394392806"/>
      <w:bookmarkStart w:id="233" w:name="_Toc394392852"/>
      <w:bookmarkStart w:id="234" w:name="_Toc391585995"/>
      <w:bookmarkStart w:id="235" w:name="_Toc410684919"/>
      <w:bookmarkStart w:id="236" w:name="_Toc507062681"/>
      <w:bookmarkEnd w:id="232"/>
      <w:bookmarkEnd w:id="233"/>
      <w:commentRangeStart w:id="237"/>
      <w:commentRangeStart w:id="238"/>
      <w:r w:rsidRPr="002326C1">
        <w:rPr>
          <w:lang w:val="en-US"/>
        </w:rPr>
        <w:lastRenderedPageBreak/>
        <w:t>Testing the Process Steps</w:t>
      </w:r>
      <w:bookmarkEnd w:id="234"/>
      <w:bookmarkEnd w:id="235"/>
      <w:commentRangeEnd w:id="237"/>
      <w:r w:rsidR="003F3958">
        <w:rPr>
          <w:rStyle w:val="CommentReference"/>
          <w:rFonts w:ascii="BentonSans Book" w:eastAsia="MS Mincho" w:hAnsi="BentonSans Book"/>
          <w:bCs w:val="0"/>
          <w:color w:val="auto"/>
        </w:rPr>
        <w:commentReference w:id="237"/>
      </w:r>
      <w:commentRangeEnd w:id="238"/>
      <w:r w:rsidR="00B042DC">
        <w:rPr>
          <w:rStyle w:val="CommentReference"/>
          <w:rFonts w:ascii="BentonSans Book" w:eastAsia="MS Mincho" w:hAnsi="BentonSans Book"/>
          <w:bCs w:val="0"/>
          <w:color w:val="auto"/>
        </w:rPr>
        <w:commentReference w:id="238"/>
      </w:r>
      <w:bookmarkEnd w:id="236"/>
    </w:p>
    <w:p w14:paraId="59FE3496" w14:textId="77777777" w:rsidR="00FA35C5" w:rsidRPr="002326C1" w:rsidRDefault="00FA35C5" w:rsidP="00FA35C5">
      <w:pPr>
        <w:rPr>
          <w:lang w:val="en-US"/>
        </w:rPr>
      </w:pPr>
      <w:r w:rsidRPr="002326C1">
        <w:rPr>
          <w:lang w:val="en-US"/>
        </w:rPr>
        <w:t>This section describes test procedures for each process step that belongs to this scope item.</w:t>
      </w:r>
    </w:p>
    <w:p w14:paraId="083446CC" w14:textId="351084AD" w:rsidR="00FA35C5" w:rsidRDefault="00FA35C5" w:rsidP="00FA35C5">
      <w:pPr>
        <w:rPr>
          <w:ins w:id="239" w:author="Author" w:date="2017-12-29T11:38:00Z"/>
          <w:lang w:val="en-US"/>
        </w:rPr>
      </w:pPr>
      <w:r w:rsidRPr="002326C1">
        <w:rPr>
          <w:lang w:val="en-US"/>
        </w:rPr>
        <w:t xml:space="preserve">The test should take </w:t>
      </w:r>
      <w:r w:rsidR="00B51707" w:rsidRPr="002326C1">
        <w:rPr>
          <w:lang w:val="en-US"/>
        </w:rPr>
        <w:t xml:space="preserve">around </w:t>
      </w:r>
      <w:r w:rsidR="00C0141E" w:rsidRPr="002326C1">
        <w:rPr>
          <w:lang w:val="en-US"/>
        </w:rPr>
        <w:t>8</w:t>
      </w:r>
      <w:r w:rsidR="00B51707" w:rsidRPr="002326C1">
        <w:rPr>
          <w:lang w:val="en-US"/>
        </w:rPr>
        <w:t>0 minutes</w:t>
      </w:r>
      <w:r w:rsidRPr="002326C1">
        <w:rPr>
          <w:lang w:val="en-US"/>
        </w:rPr>
        <w:t>.</w:t>
      </w:r>
    </w:p>
    <w:p w14:paraId="55BEB8E3" w14:textId="58379D15" w:rsidR="00F736AA" w:rsidRDefault="00F736AA" w:rsidP="00FA35C5">
      <w:pPr>
        <w:rPr>
          <w:ins w:id="240" w:author="Author" w:date="2017-12-29T11:38:00Z"/>
          <w:lang w:val="en-US"/>
        </w:rPr>
      </w:pPr>
    </w:p>
    <w:p w14:paraId="0D8AB47F" w14:textId="77777777" w:rsidR="00F736AA" w:rsidRPr="00AE400D" w:rsidRDefault="00F736AA" w:rsidP="00F736AA">
      <w:pPr>
        <w:pStyle w:val="SAPNoteHeading"/>
        <w:ind w:left="0"/>
        <w:rPr>
          <w:ins w:id="241" w:author="Author" w:date="2017-12-29T11:38:00Z"/>
          <w:lang w:val="en-US"/>
          <w:rPrChange w:id="242" w:author="Author" w:date="2018-02-19T13:34:00Z">
            <w:rPr>
              <w:ins w:id="243" w:author="Author" w:date="2017-12-29T11:38:00Z"/>
              <w:highlight w:val="cyan"/>
              <w:lang w:val="en-US"/>
            </w:rPr>
          </w:rPrChange>
        </w:rPr>
      </w:pPr>
      <w:commentRangeStart w:id="244"/>
      <w:ins w:id="245" w:author="Author" w:date="2017-12-29T11:38:00Z">
        <w:r w:rsidRPr="00AE400D">
          <w:rPr>
            <w:noProof/>
            <w:lang w:val="en-US"/>
            <w:rPrChange w:id="246" w:author="Author" w:date="2018-02-19T13:34:00Z">
              <w:rPr>
                <w:noProof/>
                <w:highlight w:val="cyan"/>
                <w:lang w:val="en-US"/>
              </w:rPr>
            </w:rPrChange>
          </w:rPr>
          <w:drawing>
            <wp:inline distT="0" distB="0" distL="0" distR="0" wp14:anchorId="088E5A31" wp14:editId="5826CB23">
              <wp:extent cx="228600" cy="228600"/>
              <wp:effectExtent l="0" t="0" r="0" b="0"/>
              <wp:docPr id="3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E400D">
          <w:rPr>
            <w:lang w:val="en-US"/>
            <w:rPrChange w:id="247" w:author="Author" w:date="2018-02-19T13:34:00Z">
              <w:rPr>
                <w:highlight w:val="cyan"/>
                <w:lang w:val="en-US"/>
              </w:rPr>
            </w:rPrChange>
          </w:rPr>
          <w:t> Note</w:t>
        </w:r>
      </w:ins>
    </w:p>
    <w:p w14:paraId="1D3B2F33" w14:textId="73EA8227" w:rsidR="00F736AA" w:rsidRPr="00AE400D" w:rsidRDefault="00F736AA" w:rsidP="00F736AA">
      <w:pPr>
        <w:rPr>
          <w:ins w:id="248" w:author="Author" w:date="2017-12-29T11:38:00Z"/>
          <w:lang w:val="en-US"/>
          <w:rPrChange w:id="249" w:author="Author" w:date="2018-02-19T13:34:00Z">
            <w:rPr>
              <w:ins w:id="250" w:author="Author" w:date="2017-12-29T11:38:00Z"/>
              <w:highlight w:val="cyan"/>
              <w:lang w:val="en-US"/>
            </w:rPr>
          </w:rPrChange>
        </w:rPr>
      </w:pPr>
      <w:ins w:id="251" w:author="Author" w:date="2017-12-29T11:38:00Z">
        <w:r w:rsidRPr="00AE400D">
          <w:rPr>
            <w:lang w:val="en-US"/>
            <w:rPrChange w:id="252" w:author="Author" w:date="2018-02-19T13:34:00Z">
              <w:rPr>
                <w:highlight w:val="cyan"/>
                <w:lang w:val="en-US"/>
              </w:rPr>
            </w:rPrChange>
          </w:rPr>
          <w:t>The document is generally valid for all countries in scope of this SAP Best Practices</w:t>
        </w:r>
        <w:del w:id="253" w:author="Author" w:date="2018-02-12T18:16:00Z">
          <w:r w:rsidRPr="00AE400D" w:rsidDel="00B77B61">
            <w:rPr>
              <w:lang w:val="en-US"/>
              <w:rPrChange w:id="254" w:author="Author" w:date="2018-02-19T13:34:00Z">
                <w:rPr>
                  <w:highlight w:val="cyan"/>
                  <w:lang w:val="en-US"/>
                </w:rPr>
              </w:rPrChange>
            </w:rPr>
            <w:delText xml:space="preserve"> solution</w:delText>
          </w:r>
        </w:del>
        <w:r w:rsidRPr="00AE400D">
          <w:rPr>
            <w:lang w:val="en-US"/>
            <w:rPrChange w:id="255" w:author="Author" w:date="2018-02-19T13:34:00Z">
              <w:rPr>
                <w:highlight w:val="cyan"/>
                <w:lang w:val="en-US"/>
              </w:rPr>
            </w:rPrChange>
          </w:rPr>
          <w:t xml:space="preserve">. Country-specific details are also described, be it directly in the </w:t>
        </w:r>
        <w:r w:rsidRPr="00AE400D">
          <w:rPr>
            <w:rFonts w:ascii="BentonSans Bold" w:hAnsi="BentonSans Bold"/>
            <w:color w:val="666666"/>
            <w:lang w:val="en-US"/>
            <w:rPrChange w:id="256" w:author="Author" w:date="2018-02-19T13:34:00Z">
              <w:rPr>
                <w:rFonts w:ascii="BentonSans Bold" w:hAnsi="BentonSans Bold"/>
                <w:color w:val="666666"/>
                <w:highlight w:val="cyan"/>
                <w:lang w:val="en-US"/>
              </w:rPr>
            </w:rPrChange>
          </w:rPr>
          <w:t>Procedure</w:t>
        </w:r>
        <w:r w:rsidRPr="00AE400D">
          <w:rPr>
            <w:rFonts w:cs="Arial"/>
            <w:bCs/>
            <w:lang w:val="en-US"/>
            <w:rPrChange w:id="257" w:author="Author" w:date="2018-02-19T13:34:00Z">
              <w:rPr>
                <w:rFonts w:cs="Arial"/>
                <w:bCs/>
                <w:highlight w:val="cyan"/>
                <w:lang w:val="en-US"/>
              </w:rPr>
            </w:rPrChange>
          </w:rPr>
          <w:t xml:space="preserve"> table</w:t>
        </w:r>
      </w:ins>
      <w:ins w:id="258" w:author="Author" w:date="2017-12-29T11:42:00Z">
        <w:r w:rsidRPr="00AE400D">
          <w:rPr>
            <w:rFonts w:cs="Arial"/>
            <w:bCs/>
            <w:lang w:val="en-US"/>
            <w:rPrChange w:id="259" w:author="Author" w:date="2018-02-19T13:34:00Z">
              <w:rPr>
                <w:rFonts w:cs="Arial"/>
                <w:bCs/>
                <w:highlight w:val="cyan"/>
                <w:lang w:val="en-US"/>
              </w:rPr>
            </w:rPrChange>
          </w:rPr>
          <w:t>s</w:t>
        </w:r>
      </w:ins>
      <w:ins w:id="260" w:author="Author" w:date="2017-12-29T11:38:00Z">
        <w:r w:rsidRPr="00AE400D">
          <w:rPr>
            <w:rFonts w:cs="Arial"/>
            <w:bCs/>
            <w:lang w:val="en-US"/>
            <w:rPrChange w:id="261" w:author="Author" w:date="2018-02-19T13:34:00Z">
              <w:rPr>
                <w:rFonts w:cs="Arial"/>
                <w:bCs/>
                <w:highlight w:val="cyan"/>
                <w:lang w:val="en-US"/>
              </w:rPr>
            </w:rPrChange>
          </w:rPr>
          <w:t xml:space="preserve"> or</w:t>
        </w:r>
        <w:r w:rsidRPr="00AE400D">
          <w:rPr>
            <w:lang w:val="en-US"/>
            <w:rPrChange w:id="262" w:author="Author" w:date="2018-02-19T13:34:00Z">
              <w:rPr>
                <w:highlight w:val="cyan"/>
                <w:lang w:val="en-US"/>
              </w:rPr>
            </w:rPrChange>
          </w:rPr>
          <w:t xml:space="preserve"> in </w:t>
        </w:r>
      </w:ins>
      <w:ins w:id="263" w:author="Author" w:date="2018-03-01T14:11:00Z">
        <w:r w:rsidR="007D0B28">
          <w:rPr>
            <w:lang w:val="en-US"/>
          </w:rPr>
          <w:t xml:space="preserve">the </w:t>
        </w:r>
      </w:ins>
      <w:ins w:id="264" w:author="Author" w:date="2017-12-29T11:38:00Z">
        <w:r w:rsidRPr="00AE400D">
          <w:rPr>
            <w:lang w:val="en-US"/>
            <w:rPrChange w:id="265" w:author="Author" w:date="2018-02-19T13:34:00Z">
              <w:rPr>
                <w:highlight w:val="cyan"/>
                <w:lang w:val="en-US"/>
              </w:rPr>
            </w:rPrChange>
          </w:rPr>
          <w:t>separate chapters</w:t>
        </w:r>
      </w:ins>
      <w:ins w:id="266" w:author="Author" w:date="2018-03-01T14:07:00Z">
        <w:r w:rsidR="008B733E">
          <w:rPr>
            <w:lang w:val="en-US"/>
          </w:rPr>
          <w:t xml:space="preserve"> </w:t>
        </w:r>
        <w:r w:rsidR="008B733E" w:rsidRPr="00774C60">
          <w:rPr>
            <w:rStyle w:val="SAPScreenElement"/>
            <w:color w:val="auto"/>
            <w:lang w:val="en-US"/>
            <w:rPrChange w:id="267" w:author="Author" w:date="2018-03-07T10:50:00Z">
              <w:rPr>
                <w:lang w:val="en-US"/>
              </w:rPr>
            </w:rPrChange>
          </w:rPr>
          <w:t>Country-Specific Fields to be filled during Hiring</w:t>
        </w:r>
        <w:r w:rsidR="008B733E" w:rsidRPr="008B733E">
          <w:rPr>
            <w:lang w:val="en-US"/>
          </w:rPr>
          <w:t xml:space="preserve"> </w:t>
        </w:r>
        <w:r w:rsidR="008B733E">
          <w:rPr>
            <w:lang w:val="en-US"/>
          </w:rPr>
          <w:t xml:space="preserve">and </w:t>
        </w:r>
        <w:r w:rsidR="008B733E" w:rsidRPr="00774C60">
          <w:rPr>
            <w:rStyle w:val="SAPScreenElement"/>
            <w:color w:val="auto"/>
            <w:lang w:val="en-US"/>
            <w:rPrChange w:id="268" w:author="Author" w:date="2018-03-07T10:50:00Z">
              <w:rPr>
                <w:lang w:val="en-US"/>
              </w:rPr>
            </w:rPrChange>
          </w:rPr>
          <w:t>Country-Specific Fields to be filled during Rehiring</w:t>
        </w:r>
        <w:r w:rsidR="008B733E">
          <w:rPr>
            <w:lang w:val="en-US"/>
          </w:rPr>
          <w:t>, respectively,</w:t>
        </w:r>
      </w:ins>
      <w:ins w:id="269" w:author="Author" w:date="2017-12-29T11:38:00Z">
        <w:r w:rsidRPr="00AE400D">
          <w:rPr>
            <w:lang w:val="en-US"/>
            <w:rPrChange w:id="270" w:author="Author" w:date="2018-02-19T13:34:00Z">
              <w:rPr>
                <w:highlight w:val="cyan"/>
                <w:lang w:val="en-US"/>
              </w:rPr>
            </w:rPrChange>
          </w:rPr>
          <w:t xml:space="preserve"> and </w:t>
        </w:r>
      </w:ins>
      <w:ins w:id="271" w:author="Author" w:date="2018-03-01T14:08:00Z">
        <w:r w:rsidR="008B733E">
          <w:rPr>
            <w:lang w:val="en-US"/>
          </w:rPr>
          <w:t xml:space="preserve">their </w:t>
        </w:r>
      </w:ins>
      <w:ins w:id="272" w:author="Author" w:date="2017-12-29T11:38:00Z">
        <w:r w:rsidRPr="00AE400D">
          <w:rPr>
            <w:lang w:val="en-US"/>
            <w:rPrChange w:id="273" w:author="Author" w:date="2018-02-19T13:34:00Z">
              <w:rPr>
                <w:highlight w:val="cyan"/>
                <w:lang w:val="en-US"/>
              </w:rPr>
            </w:rPrChange>
          </w:rPr>
          <w:t xml:space="preserve">subchapters towards the end of the document. Hyperlinks to </w:t>
        </w:r>
      </w:ins>
      <w:ins w:id="274" w:author="Author" w:date="2018-03-01T14:08:00Z">
        <w:r w:rsidR="008B733E" w:rsidRPr="00DD6484">
          <w:rPr>
            <w:lang w:val="en-US"/>
          </w:rPr>
          <w:t>chapters</w:t>
        </w:r>
        <w:r w:rsidR="008B733E">
          <w:rPr>
            <w:lang w:val="en-US"/>
          </w:rPr>
          <w:t xml:space="preserve"> </w:t>
        </w:r>
        <w:r w:rsidR="008B733E" w:rsidRPr="008B733E">
          <w:rPr>
            <w:rStyle w:val="SAPScreenElement"/>
            <w:color w:val="auto"/>
            <w:lang w:val="en-US"/>
            <w:rPrChange w:id="275" w:author="Author" w:date="2018-03-01T14:08:00Z">
              <w:rPr>
                <w:rStyle w:val="SAPScreenElement"/>
                <w:color w:val="auto"/>
              </w:rPr>
            </w:rPrChange>
          </w:rPr>
          <w:t>Country-Specific Fields to be filled during Hiring</w:t>
        </w:r>
        <w:r w:rsidR="008B733E" w:rsidRPr="00DD6484">
          <w:rPr>
            <w:lang w:val="en-US"/>
          </w:rPr>
          <w:t xml:space="preserve"> </w:t>
        </w:r>
        <w:r w:rsidR="008B733E">
          <w:rPr>
            <w:lang w:val="en-US"/>
          </w:rPr>
          <w:t xml:space="preserve">and </w:t>
        </w:r>
        <w:r w:rsidR="008B733E" w:rsidRPr="008B733E">
          <w:rPr>
            <w:rStyle w:val="SAPScreenElement"/>
            <w:color w:val="auto"/>
            <w:lang w:val="en-US"/>
            <w:rPrChange w:id="276" w:author="Author" w:date="2018-03-01T14:08:00Z">
              <w:rPr>
                <w:rStyle w:val="SAPScreenElement"/>
                <w:color w:val="auto"/>
              </w:rPr>
            </w:rPrChange>
          </w:rPr>
          <w:t>Country-Specific Fields to be filled during Rehiring</w:t>
        </w:r>
        <w:r w:rsidR="008B733E" w:rsidRPr="00AE400D" w:rsidDel="008B733E">
          <w:rPr>
            <w:lang w:val="en-US"/>
          </w:rPr>
          <w:t xml:space="preserve"> </w:t>
        </w:r>
      </w:ins>
      <w:ins w:id="277" w:author="Author" w:date="2017-12-29T11:38:00Z">
        <w:del w:id="278" w:author="Author" w:date="2018-03-01T14:08:00Z">
          <w:r w:rsidRPr="00AE400D" w:rsidDel="008B733E">
            <w:rPr>
              <w:lang w:val="en-US"/>
              <w:rPrChange w:id="279" w:author="Author" w:date="2018-02-19T13:34:00Z">
                <w:rPr>
                  <w:highlight w:val="cyan"/>
                  <w:lang w:val="en-US"/>
                </w:rPr>
              </w:rPrChange>
            </w:rPr>
            <w:delText xml:space="preserve">these </w:delText>
          </w:r>
        </w:del>
        <w:r w:rsidRPr="00AE400D">
          <w:rPr>
            <w:lang w:val="en-US"/>
            <w:rPrChange w:id="280" w:author="Author" w:date="2018-02-19T13:34:00Z">
              <w:rPr>
                <w:highlight w:val="cyan"/>
                <w:lang w:val="en-US"/>
              </w:rPr>
            </w:rPrChange>
          </w:rPr>
          <w:t xml:space="preserve">have been added, where applicable, in the </w:t>
        </w:r>
        <w:r w:rsidRPr="00AE400D">
          <w:rPr>
            <w:rFonts w:ascii="BentonSans Bold" w:hAnsi="BentonSans Bold"/>
            <w:color w:val="666666"/>
            <w:lang w:val="en-US"/>
            <w:rPrChange w:id="281" w:author="Author" w:date="2018-02-19T13:34:00Z">
              <w:rPr>
                <w:rFonts w:ascii="BentonSans Bold" w:hAnsi="BentonSans Bold"/>
                <w:color w:val="666666"/>
                <w:highlight w:val="cyan"/>
                <w:lang w:val="en-US"/>
              </w:rPr>
            </w:rPrChange>
          </w:rPr>
          <w:t>Procedure</w:t>
        </w:r>
        <w:r w:rsidRPr="00AE400D">
          <w:rPr>
            <w:rFonts w:cs="Arial"/>
            <w:bCs/>
            <w:lang w:val="en-US"/>
            <w:rPrChange w:id="282" w:author="Author" w:date="2018-02-19T13:34:00Z">
              <w:rPr>
                <w:rFonts w:cs="Arial"/>
                <w:bCs/>
                <w:highlight w:val="cyan"/>
                <w:lang w:val="en-US"/>
              </w:rPr>
            </w:rPrChange>
          </w:rPr>
          <w:t xml:space="preserve"> table</w:t>
        </w:r>
      </w:ins>
      <w:ins w:id="283" w:author="Author" w:date="2017-12-29T11:42:00Z">
        <w:r w:rsidRPr="00AE400D">
          <w:rPr>
            <w:rFonts w:cs="Arial"/>
            <w:bCs/>
            <w:lang w:val="en-US"/>
            <w:rPrChange w:id="284" w:author="Author" w:date="2018-02-19T13:34:00Z">
              <w:rPr>
                <w:rFonts w:cs="Arial"/>
                <w:bCs/>
                <w:highlight w:val="cyan"/>
                <w:lang w:val="en-US"/>
              </w:rPr>
            </w:rPrChange>
          </w:rPr>
          <w:t>s</w:t>
        </w:r>
      </w:ins>
      <w:ins w:id="285" w:author="Author" w:date="2017-12-29T11:38:00Z">
        <w:r w:rsidRPr="00AE400D">
          <w:rPr>
            <w:lang w:val="en-US"/>
            <w:rPrChange w:id="286" w:author="Author" w:date="2018-02-19T13:34:00Z">
              <w:rPr>
                <w:highlight w:val="cyan"/>
                <w:lang w:val="en-US"/>
              </w:rPr>
            </w:rPrChange>
          </w:rPr>
          <w:t xml:space="preserve"> </w:t>
        </w:r>
      </w:ins>
      <w:ins w:id="287" w:author="Author" w:date="2017-12-29T11:42:00Z">
        <w:r w:rsidRPr="00AE400D">
          <w:rPr>
            <w:lang w:val="en-US"/>
            <w:rPrChange w:id="288" w:author="Author" w:date="2018-02-19T13:34:00Z">
              <w:rPr>
                <w:highlight w:val="cyan"/>
                <w:lang w:val="en-US"/>
              </w:rPr>
            </w:rPrChange>
          </w:rPr>
          <w:t>within this chapter</w:t>
        </w:r>
      </w:ins>
      <w:ins w:id="289" w:author="Author" w:date="2017-12-29T11:38:00Z">
        <w:r w:rsidRPr="00AE400D">
          <w:rPr>
            <w:lang w:val="en-US"/>
            <w:rPrChange w:id="290" w:author="Author" w:date="2018-02-19T13:34:00Z">
              <w:rPr>
                <w:highlight w:val="cyan"/>
                <w:lang w:val="en-US"/>
              </w:rPr>
            </w:rPrChange>
          </w:rPr>
          <w:t xml:space="preserve">. You can always jump back by using the </w:t>
        </w:r>
        <w:r w:rsidRPr="00AE400D">
          <w:rPr>
            <w:rStyle w:val="SAPScreenElement"/>
            <w:lang w:val="en-US"/>
            <w:rPrChange w:id="291" w:author="Author" w:date="2018-02-19T13:34:00Z">
              <w:rPr>
                <w:rStyle w:val="SAPScreenElement"/>
                <w:highlight w:val="cyan"/>
                <w:lang w:val="en-US"/>
              </w:rPr>
            </w:rPrChange>
          </w:rPr>
          <w:t>Back</w:t>
        </w:r>
        <w:r w:rsidRPr="00AE400D">
          <w:rPr>
            <w:lang w:val="en-US"/>
            <w:rPrChange w:id="292" w:author="Author" w:date="2018-02-19T13:34:00Z">
              <w:rPr>
                <w:highlight w:val="cyan"/>
                <w:lang w:val="en-US"/>
              </w:rPr>
            </w:rPrChange>
          </w:rPr>
          <w:t xml:space="preserve">  </w:t>
        </w:r>
        <w:r w:rsidRPr="00AE400D">
          <w:rPr>
            <w:noProof/>
            <w:lang w:val="en-US"/>
            <w:rPrChange w:id="293" w:author="Author" w:date="2018-02-19T13:34:00Z">
              <w:rPr>
                <w:noProof/>
                <w:highlight w:val="cyan"/>
                <w:lang w:val="en-US"/>
              </w:rPr>
            </w:rPrChange>
          </w:rPr>
          <w:drawing>
            <wp:inline distT="0" distB="0" distL="0" distR="0" wp14:anchorId="634BE68A" wp14:editId="71D81A64">
              <wp:extent cx="247650" cy="180975"/>
              <wp:effectExtent l="0" t="0" r="0" b="952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 cy="180975"/>
                      </a:xfrm>
                      <a:prstGeom prst="rect">
                        <a:avLst/>
                      </a:prstGeom>
                    </pic:spPr>
                  </pic:pic>
                </a:graphicData>
              </a:graphic>
            </wp:inline>
          </w:drawing>
        </w:r>
        <w:r w:rsidRPr="00AE400D">
          <w:rPr>
            <w:lang w:val="en-US"/>
            <w:rPrChange w:id="294" w:author="Author" w:date="2018-02-19T13:34:00Z">
              <w:rPr>
                <w:highlight w:val="cyan"/>
                <w:lang w:val="en-US"/>
              </w:rPr>
            </w:rPrChange>
          </w:rPr>
          <w:t xml:space="preserve"> button on the </w:t>
        </w:r>
        <w:r w:rsidRPr="00AE400D">
          <w:rPr>
            <w:rStyle w:val="SAPScreenElement"/>
            <w:lang w:val="en-US"/>
            <w:rPrChange w:id="295" w:author="Author" w:date="2018-02-19T13:34:00Z">
              <w:rPr>
                <w:rStyle w:val="SAPScreenElement"/>
                <w:highlight w:val="cyan"/>
                <w:lang w:val="en-US"/>
              </w:rPr>
            </w:rPrChange>
          </w:rPr>
          <w:t xml:space="preserve">Quick Access Toolbar </w:t>
        </w:r>
        <w:r w:rsidRPr="00AE400D">
          <w:rPr>
            <w:lang w:val="en-US"/>
            <w:rPrChange w:id="296" w:author="Author" w:date="2018-02-19T13:34:00Z">
              <w:rPr>
                <w:highlight w:val="cyan"/>
                <w:lang w:val="en-US"/>
              </w:rPr>
            </w:rPrChange>
          </w:rPr>
          <w:t>of the Word document.</w:t>
        </w:r>
      </w:ins>
    </w:p>
    <w:p w14:paraId="028E80D0" w14:textId="77777777" w:rsidR="00F736AA" w:rsidRPr="00AE400D" w:rsidRDefault="00F736AA" w:rsidP="00F736AA">
      <w:pPr>
        <w:pStyle w:val="SAPNoteHeading"/>
        <w:ind w:left="720"/>
        <w:rPr>
          <w:ins w:id="297" w:author="Author" w:date="2017-12-29T11:38:00Z"/>
          <w:lang w:val="en-US"/>
          <w:rPrChange w:id="298" w:author="Author" w:date="2018-02-19T13:34:00Z">
            <w:rPr>
              <w:ins w:id="299" w:author="Author" w:date="2017-12-29T11:38:00Z"/>
              <w:highlight w:val="cyan"/>
              <w:lang w:val="en-US"/>
            </w:rPr>
          </w:rPrChange>
        </w:rPr>
      </w:pPr>
      <w:ins w:id="300" w:author="Author" w:date="2017-12-29T11:38:00Z">
        <w:r w:rsidRPr="00AE400D">
          <w:rPr>
            <w:noProof/>
            <w:lang w:val="en-US"/>
            <w:rPrChange w:id="301" w:author="Author" w:date="2018-02-19T13:34:00Z">
              <w:rPr>
                <w:noProof/>
                <w:highlight w:val="cyan"/>
                <w:lang w:val="en-US"/>
              </w:rPr>
            </w:rPrChange>
          </w:rPr>
          <w:drawing>
            <wp:inline distT="0" distB="0" distL="0" distR="0" wp14:anchorId="0A795B81" wp14:editId="6CB80A00">
              <wp:extent cx="228600" cy="228600"/>
              <wp:effectExtent l="0" t="0" r="0" b="0"/>
              <wp:docPr id="3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E400D">
          <w:rPr>
            <w:lang w:val="en-US"/>
            <w:rPrChange w:id="302" w:author="Author" w:date="2018-02-19T13:34:00Z">
              <w:rPr>
                <w:highlight w:val="cyan"/>
                <w:lang w:val="en-US"/>
              </w:rPr>
            </w:rPrChange>
          </w:rPr>
          <w:t> Recommendation</w:t>
        </w:r>
      </w:ins>
    </w:p>
    <w:p w14:paraId="2FF05167" w14:textId="77777777" w:rsidR="00F736AA" w:rsidRPr="00AE400D" w:rsidRDefault="00F736AA" w:rsidP="00F736AA">
      <w:pPr>
        <w:ind w:left="720"/>
        <w:rPr>
          <w:ins w:id="303" w:author="Author" w:date="2017-12-29T11:38:00Z"/>
          <w:rStyle w:val="SAPScreenElement"/>
          <w:lang w:val="en-US"/>
          <w:rPrChange w:id="304" w:author="Author" w:date="2018-02-19T13:34:00Z">
            <w:rPr>
              <w:ins w:id="305" w:author="Author" w:date="2017-12-29T11:38:00Z"/>
              <w:rStyle w:val="SAPScreenElement"/>
              <w:sz w:val="22"/>
              <w:lang w:val="en-US"/>
            </w:rPr>
          </w:rPrChange>
        </w:rPr>
      </w:pPr>
      <w:ins w:id="306" w:author="Author" w:date="2017-12-29T11:38:00Z">
        <w:r w:rsidRPr="00AE400D">
          <w:rPr>
            <w:lang w:val="en-US"/>
            <w:rPrChange w:id="307" w:author="Author" w:date="2018-02-19T13:34:00Z">
              <w:rPr>
                <w:rFonts w:ascii="BentonSans Book Italic" w:hAnsi="BentonSans Book Italic"/>
                <w:color w:val="003283"/>
                <w:highlight w:val="cyan"/>
                <w:lang w:val="en-US"/>
              </w:rPr>
            </w:rPrChange>
          </w:rPr>
          <w:t xml:space="preserve">To add the </w:t>
        </w:r>
        <w:r w:rsidRPr="00AE400D">
          <w:rPr>
            <w:rStyle w:val="SAPScreenElement"/>
            <w:lang w:val="en-US"/>
            <w:rPrChange w:id="308" w:author="Author" w:date="2018-02-19T13:34:00Z">
              <w:rPr>
                <w:rStyle w:val="SAPScreenElement"/>
                <w:highlight w:val="cyan"/>
                <w:lang w:val="en-US"/>
              </w:rPr>
            </w:rPrChange>
          </w:rPr>
          <w:t>Back</w:t>
        </w:r>
        <w:r w:rsidRPr="00AE400D">
          <w:rPr>
            <w:lang w:val="en-US"/>
            <w:rPrChange w:id="309" w:author="Author" w:date="2018-02-19T13:34:00Z">
              <w:rPr>
                <w:highlight w:val="cyan"/>
                <w:lang w:val="en-US"/>
              </w:rPr>
            </w:rPrChange>
          </w:rPr>
          <w:t xml:space="preserve"> button, select the </w:t>
        </w:r>
        <w:r w:rsidRPr="00AE400D">
          <w:rPr>
            <w:rStyle w:val="SAPScreenElement"/>
            <w:lang w:val="en-US"/>
            <w:rPrChange w:id="310" w:author="Author" w:date="2018-02-19T13:34:00Z">
              <w:rPr>
                <w:rStyle w:val="SAPScreenElement"/>
                <w:highlight w:val="cyan"/>
                <w:lang w:val="en-US"/>
              </w:rPr>
            </w:rPrChange>
          </w:rPr>
          <w:t xml:space="preserve">Customize Quick Access Toolbar  </w:t>
        </w:r>
        <w:r w:rsidRPr="00AE400D">
          <w:rPr>
            <w:noProof/>
            <w:lang w:val="en-US"/>
            <w:rPrChange w:id="311" w:author="Author" w:date="2018-02-19T13:34:00Z">
              <w:rPr>
                <w:noProof/>
                <w:highlight w:val="cyan"/>
                <w:lang w:val="en-US"/>
              </w:rPr>
            </w:rPrChange>
          </w:rPr>
          <w:drawing>
            <wp:inline distT="0" distB="0" distL="0" distR="0" wp14:anchorId="6B648D4C" wp14:editId="0B8D7AA6">
              <wp:extent cx="238125" cy="228600"/>
              <wp:effectExtent l="0" t="0" r="9525"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25" cy="228600"/>
                      </a:xfrm>
                      <a:prstGeom prst="rect">
                        <a:avLst/>
                      </a:prstGeom>
                    </pic:spPr>
                  </pic:pic>
                </a:graphicData>
              </a:graphic>
            </wp:inline>
          </w:drawing>
        </w:r>
        <w:r w:rsidRPr="00AE400D">
          <w:rPr>
            <w:lang w:val="en-US"/>
            <w:rPrChange w:id="312" w:author="Author" w:date="2018-02-19T13:34:00Z">
              <w:rPr>
                <w:highlight w:val="cyan"/>
                <w:lang w:val="en-US"/>
              </w:rPr>
            </w:rPrChange>
          </w:rPr>
          <w:t xml:space="preserve"> drop-down and select </w:t>
        </w:r>
        <w:r w:rsidRPr="00AE400D">
          <w:rPr>
            <w:rStyle w:val="SAPScreenElement"/>
            <w:lang w:val="en-US"/>
            <w:rPrChange w:id="313" w:author="Author" w:date="2018-02-19T13:34:00Z">
              <w:rPr>
                <w:rStyle w:val="SAPScreenElement"/>
                <w:highlight w:val="cyan"/>
                <w:lang w:val="en-US"/>
              </w:rPr>
            </w:rPrChange>
          </w:rPr>
          <w:t>More Commands</w:t>
        </w:r>
        <w:r w:rsidRPr="00AE400D">
          <w:rPr>
            <w:lang w:val="en-US"/>
            <w:rPrChange w:id="314" w:author="Author" w:date="2018-02-19T13:34:00Z">
              <w:rPr>
                <w:highlight w:val="cyan"/>
                <w:lang w:val="en-US"/>
              </w:rPr>
            </w:rPrChange>
          </w:rPr>
          <w:t xml:space="preserve">. In the </w:t>
        </w:r>
        <w:r w:rsidRPr="00AE400D">
          <w:rPr>
            <w:rStyle w:val="SAPScreenElement"/>
            <w:lang w:val="en-US"/>
            <w:rPrChange w:id="315" w:author="Author" w:date="2018-02-19T13:34:00Z">
              <w:rPr>
                <w:rStyle w:val="SAPScreenElement"/>
                <w:highlight w:val="cyan"/>
                <w:lang w:val="en-US"/>
              </w:rPr>
            </w:rPrChange>
          </w:rPr>
          <w:t>Choose commands from</w:t>
        </w:r>
        <w:r w:rsidRPr="00AE400D">
          <w:rPr>
            <w:lang w:val="en-US"/>
            <w:rPrChange w:id="316" w:author="Author" w:date="2018-02-19T13:34:00Z">
              <w:rPr>
                <w:highlight w:val="cyan"/>
                <w:lang w:val="en-US"/>
              </w:rPr>
            </w:rPrChange>
          </w:rPr>
          <w:t xml:space="preserve"> drop-down list, choose </w:t>
        </w:r>
        <w:r w:rsidRPr="00AE400D">
          <w:rPr>
            <w:rStyle w:val="SAPScreenElement"/>
            <w:lang w:val="en-US"/>
            <w:rPrChange w:id="317" w:author="Author" w:date="2018-02-19T13:34:00Z">
              <w:rPr>
                <w:rStyle w:val="SAPScreenElement"/>
                <w:highlight w:val="cyan"/>
                <w:lang w:val="en-US"/>
              </w:rPr>
            </w:rPrChange>
          </w:rPr>
          <w:t>Commands Not in the Ribbon</w:t>
        </w:r>
        <w:r w:rsidRPr="00AE400D">
          <w:rPr>
            <w:lang w:val="en-US"/>
            <w:rPrChange w:id="318" w:author="Author" w:date="2018-02-19T13:34:00Z">
              <w:rPr>
                <w:highlight w:val="cyan"/>
                <w:lang w:val="en-US"/>
              </w:rPr>
            </w:rPrChange>
          </w:rPr>
          <w:t xml:space="preserve">. Scroll down in the list and select </w:t>
        </w:r>
        <w:r w:rsidRPr="00AE400D">
          <w:rPr>
            <w:rStyle w:val="SAPScreenElement"/>
            <w:lang w:val="en-US"/>
            <w:rPrChange w:id="319" w:author="Author" w:date="2018-02-19T13:34:00Z">
              <w:rPr>
                <w:rStyle w:val="SAPScreenElement"/>
                <w:highlight w:val="cyan"/>
                <w:lang w:val="en-US"/>
              </w:rPr>
            </w:rPrChange>
          </w:rPr>
          <w:t>Back</w:t>
        </w:r>
        <w:r w:rsidRPr="00AE400D">
          <w:rPr>
            <w:lang w:val="en-US"/>
            <w:rPrChange w:id="320" w:author="Author" w:date="2018-02-19T13:34:00Z">
              <w:rPr>
                <w:highlight w:val="cyan"/>
                <w:lang w:val="en-US"/>
              </w:rPr>
            </w:rPrChange>
          </w:rPr>
          <w:t xml:space="preserve">. Select </w:t>
        </w:r>
        <w:r w:rsidRPr="00AE400D">
          <w:rPr>
            <w:rStyle w:val="SAPScreenElement"/>
            <w:lang w:val="en-US"/>
            <w:rPrChange w:id="321" w:author="Author" w:date="2018-02-19T13:34:00Z">
              <w:rPr>
                <w:rStyle w:val="SAPScreenElement"/>
                <w:highlight w:val="cyan"/>
                <w:lang w:val="en-US"/>
              </w:rPr>
            </w:rPrChange>
          </w:rPr>
          <w:t>Add</w:t>
        </w:r>
        <w:r w:rsidRPr="00AE400D">
          <w:rPr>
            <w:lang w:val="en-US"/>
            <w:rPrChange w:id="322" w:author="Author" w:date="2018-02-19T13:34:00Z">
              <w:rPr>
                <w:highlight w:val="cyan"/>
                <w:lang w:val="en-US"/>
              </w:rPr>
            </w:rPrChange>
          </w:rPr>
          <w:t xml:space="preserve">, then select </w:t>
        </w:r>
        <w:r w:rsidRPr="00AE400D">
          <w:rPr>
            <w:rStyle w:val="SAPScreenElement"/>
            <w:lang w:val="en-US"/>
            <w:rPrChange w:id="323" w:author="Author" w:date="2018-02-19T13:34:00Z">
              <w:rPr>
                <w:rStyle w:val="SAPScreenElement"/>
                <w:highlight w:val="cyan"/>
                <w:lang w:val="en-US"/>
              </w:rPr>
            </w:rPrChange>
          </w:rPr>
          <w:t>OK.</w:t>
        </w:r>
        <w:commentRangeEnd w:id="244"/>
        <w:r w:rsidRPr="00AE400D">
          <w:rPr>
            <w:rStyle w:val="CommentReference"/>
          </w:rPr>
          <w:commentReference w:id="244"/>
        </w:r>
      </w:ins>
    </w:p>
    <w:p w14:paraId="316FABD8" w14:textId="77777777" w:rsidR="00F736AA" w:rsidRPr="00AE400D" w:rsidRDefault="00F736AA" w:rsidP="00F736AA">
      <w:pPr>
        <w:pStyle w:val="SAPNoteHeading"/>
        <w:ind w:left="720"/>
        <w:rPr>
          <w:ins w:id="324" w:author="Author" w:date="2017-12-29T11:38:00Z"/>
          <w:lang w:val="en-US"/>
          <w:rPrChange w:id="325" w:author="Author" w:date="2018-02-19T13:34:00Z">
            <w:rPr>
              <w:ins w:id="326" w:author="Author" w:date="2017-12-29T11:38:00Z"/>
              <w:highlight w:val="yellow"/>
              <w:lang w:val="en-US"/>
            </w:rPr>
          </w:rPrChange>
        </w:rPr>
      </w:pPr>
      <w:ins w:id="327" w:author="Author" w:date="2017-12-29T11:38:00Z">
        <w:r w:rsidRPr="00AE400D">
          <w:rPr>
            <w:noProof/>
            <w:lang w:val="en-US"/>
            <w:rPrChange w:id="328" w:author="Author" w:date="2018-02-19T13:34:00Z">
              <w:rPr>
                <w:noProof/>
                <w:highlight w:val="yellow"/>
                <w:lang w:val="en-US"/>
              </w:rPr>
            </w:rPrChange>
          </w:rPr>
          <w:drawing>
            <wp:inline distT="0" distB="0" distL="0" distR="0" wp14:anchorId="4DA6E448" wp14:editId="16907DEB">
              <wp:extent cx="228600" cy="228600"/>
              <wp:effectExtent l="0" t="0" r="0" b="0"/>
              <wp:docPr id="3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E400D">
          <w:rPr>
            <w:lang w:val="en-US"/>
            <w:rPrChange w:id="329" w:author="Author" w:date="2018-02-19T13:34:00Z">
              <w:rPr>
                <w:highlight w:val="yellow"/>
                <w:lang w:val="en-US"/>
              </w:rPr>
            </w:rPrChange>
          </w:rPr>
          <w:t> Recommendation</w:t>
        </w:r>
      </w:ins>
    </w:p>
    <w:p w14:paraId="66478889" w14:textId="7CE5A929" w:rsidR="00640FAC" w:rsidRPr="00A54D20" w:rsidDel="00542A08" w:rsidRDefault="00F736AA" w:rsidP="00357342">
      <w:pPr>
        <w:ind w:left="720"/>
        <w:rPr>
          <w:ins w:id="330" w:author="Author" w:date="2017-12-29T11:40:00Z"/>
          <w:del w:id="331" w:author="Author" w:date="2018-01-23T16:19:00Z"/>
          <w:lang w:val="en-US"/>
        </w:rPr>
      </w:pPr>
      <w:ins w:id="332" w:author="Author" w:date="2017-12-29T11:44:00Z">
        <w:r w:rsidRPr="00AE400D">
          <w:rPr>
            <w:lang w:val="en-US"/>
            <w:rPrChange w:id="333" w:author="Author" w:date="2018-02-19T13:34:00Z">
              <w:rPr>
                <w:highlight w:val="yellow"/>
                <w:lang w:val="en-US"/>
              </w:rPr>
            </w:rPrChange>
          </w:rPr>
          <w:t xml:space="preserve">Once you have jumped to the </w:t>
        </w:r>
        <w:r w:rsidR="00076EDD" w:rsidRPr="00AE400D">
          <w:rPr>
            <w:lang w:val="en-US"/>
            <w:rPrChange w:id="334" w:author="Author" w:date="2018-02-19T13:34:00Z">
              <w:rPr>
                <w:highlight w:val="yellow"/>
                <w:lang w:val="en-US"/>
              </w:rPr>
            </w:rPrChange>
          </w:rPr>
          <w:t xml:space="preserve">subchapter containing the country-specific information, we </w:t>
        </w:r>
      </w:ins>
      <w:ins w:id="335" w:author="Author" w:date="2017-12-29T11:38:00Z">
        <w:r w:rsidRPr="00AE400D">
          <w:rPr>
            <w:lang w:val="en-US"/>
            <w:rPrChange w:id="336" w:author="Author" w:date="2018-02-19T13:34:00Z">
              <w:rPr>
                <w:highlight w:val="yellow"/>
                <w:lang w:val="en-US"/>
              </w:rPr>
            </w:rPrChange>
          </w:rPr>
          <w:t xml:space="preserve">recommend </w:t>
        </w:r>
        <w:del w:id="337" w:author="Author" w:date="2017-12-29T12:36:00Z">
          <w:r w:rsidRPr="00AE400D" w:rsidDel="00014206">
            <w:rPr>
              <w:lang w:val="en-US"/>
              <w:rPrChange w:id="338" w:author="Author" w:date="2018-02-19T13:34:00Z">
                <w:rPr>
                  <w:highlight w:val="yellow"/>
                  <w:lang w:val="en-US"/>
                </w:rPr>
              </w:rPrChange>
            </w:rPr>
            <w:delText>using</w:delText>
          </w:r>
        </w:del>
      </w:ins>
      <w:ins w:id="339" w:author="Author" w:date="2017-12-29T12:36:00Z">
        <w:r w:rsidR="00014206" w:rsidRPr="00AE400D">
          <w:rPr>
            <w:lang w:val="en-US"/>
            <w:rPrChange w:id="340" w:author="Author" w:date="2018-02-19T13:34:00Z">
              <w:rPr>
                <w:highlight w:val="cyan"/>
                <w:lang w:val="en-US"/>
              </w:rPr>
            </w:rPrChange>
          </w:rPr>
          <w:t>enabling</w:t>
        </w:r>
      </w:ins>
      <w:ins w:id="341" w:author="Author" w:date="2017-12-29T11:38:00Z">
        <w:r w:rsidRPr="00AE400D">
          <w:rPr>
            <w:lang w:val="en-US"/>
            <w:rPrChange w:id="342" w:author="Author" w:date="2018-02-19T13:34:00Z">
              <w:rPr>
                <w:highlight w:val="yellow"/>
                <w:lang w:val="en-US"/>
              </w:rPr>
            </w:rPrChange>
          </w:rPr>
          <w:t xml:space="preserve"> </w:t>
        </w:r>
        <w:r w:rsidRPr="00774C60">
          <w:rPr>
            <w:rStyle w:val="SAPScreenElement"/>
            <w:lang w:val="en-US"/>
            <w:rPrChange w:id="343" w:author="Author" w:date="2018-03-07T10:50:00Z">
              <w:rPr>
                <w:highlight w:val="yellow"/>
                <w:lang w:val="en-US"/>
              </w:rPr>
            </w:rPrChange>
          </w:rPr>
          <w:t xml:space="preserve">View </w:t>
        </w:r>
      </w:ins>
      <w:ins w:id="344" w:author="Author" w:date="2017-12-29T11:45:00Z">
        <w:r w:rsidR="00076EDD" w:rsidRPr="00AE400D">
          <w:rPr>
            <w:rStyle w:val="SAPScreenElement"/>
            <w:rPrChange w:id="345" w:author="Author" w:date="2018-02-19T13:34:00Z">
              <w:rPr>
                <w:rStyle w:val="SAPScreenElement"/>
                <w:highlight w:val="cyan"/>
              </w:rPr>
            </w:rPrChange>
          </w:rPr>
          <w:sym w:font="Symbol" w:char="F0AE"/>
        </w:r>
      </w:ins>
      <w:ins w:id="346" w:author="Author" w:date="2017-12-29T11:38:00Z">
        <w:r w:rsidRPr="00774C60">
          <w:rPr>
            <w:rStyle w:val="SAPScreenElement"/>
            <w:lang w:val="en-US"/>
            <w:rPrChange w:id="347" w:author="Author" w:date="2018-03-07T10:50:00Z">
              <w:rPr>
                <w:highlight w:val="yellow"/>
                <w:lang w:val="en-US"/>
              </w:rPr>
            </w:rPrChange>
          </w:rPr>
          <w:t xml:space="preserve"> Navigation Pane</w:t>
        </w:r>
      </w:ins>
      <w:r w:rsidR="00A85AB8" w:rsidRPr="00AE400D">
        <w:rPr>
          <w:rStyle w:val="SAPScreenElement"/>
          <w:lang w:val="en-US"/>
          <w:rPrChange w:id="348" w:author="Author" w:date="2018-02-19T13:34:00Z">
            <w:rPr>
              <w:rStyle w:val="SAPScreenElement"/>
              <w:highlight w:val="cyan"/>
              <w:lang w:val="en-US"/>
            </w:rPr>
          </w:rPrChange>
        </w:rPr>
        <w:t xml:space="preserve"> </w:t>
      </w:r>
      <w:ins w:id="349" w:author="Author" w:date="2017-12-29T11:45:00Z">
        <w:r w:rsidR="00A85AB8" w:rsidRPr="00AE400D">
          <w:rPr>
            <w:rStyle w:val="SAPScreenElement"/>
            <w:rPrChange w:id="350" w:author="Author" w:date="2018-02-19T13:34:00Z">
              <w:rPr>
                <w:rStyle w:val="SAPScreenElement"/>
                <w:highlight w:val="cyan"/>
              </w:rPr>
            </w:rPrChange>
          </w:rPr>
          <w:sym w:font="Symbol" w:char="F0AE"/>
        </w:r>
      </w:ins>
      <w:ins w:id="351" w:author="Author" w:date="2017-12-29T11:38:00Z">
        <w:r w:rsidR="00A85AB8" w:rsidRPr="00774C60">
          <w:rPr>
            <w:rStyle w:val="SAPScreenElement"/>
            <w:lang w:val="en-US"/>
            <w:rPrChange w:id="352" w:author="Author" w:date="2018-03-07T10:50:00Z">
              <w:rPr>
                <w:highlight w:val="yellow"/>
                <w:lang w:val="en-US"/>
              </w:rPr>
            </w:rPrChange>
          </w:rPr>
          <w:t xml:space="preserve"> </w:t>
        </w:r>
      </w:ins>
      <w:r w:rsidR="00A85AB8" w:rsidRPr="00AE400D">
        <w:rPr>
          <w:rStyle w:val="SAPScreenElement"/>
          <w:lang w:val="en-US"/>
          <w:rPrChange w:id="353" w:author="Author" w:date="2018-02-19T13:34:00Z">
            <w:rPr>
              <w:rStyle w:val="SAPScreenElement"/>
              <w:highlight w:val="cyan"/>
              <w:lang w:val="en-US"/>
            </w:rPr>
          </w:rPrChange>
        </w:rPr>
        <w:t>Headings</w:t>
      </w:r>
      <w:ins w:id="354" w:author="Author" w:date="2017-12-29T11:38:00Z">
        <w:r w:rsidRPr="00AE400D">
          <w:rPr>
            <w:lang w:val="en-US"/>
            <w:rPrChange w:id="355" w:author="Author" w:date="2018-02-19T13:34:00Z">
              <w:rPr>
                <w:highlight w:val="yellow"/>
                <w:lang w:val="en-US"/>
              </w:rPr>
            </w:rPrChange>
          </w:rPr>
          <w:t xml:space="preserve"> </w:t>
        </w:r>
      </w:ins>
      <w:ins w:id="356" w:author="Author" w:date="2017-12-29T11:44:00Z">
        <w:r w:rsidR="00076EDD" w:rsidRPr="00AE400D">
          <w:rPr>
            <w:lang w:val="en-US"/>
            <w:rPrChange w:id="357" w:author="Author" w:date="2018-02-19T13:34:00Z">
              <w:rPr>
                <w:highlight w:val="yellow"/>
                <w:lang w:val="en-US"/>
              </w:rPr>
            </w:rPrChange>
          </w:rPr>
          <w:t xml:space="preserve">from the top menu </w:t>
        </w:r>
      </w:ins>
      <w:ins w:id="358" w:author="Author" w:date="2017-12-29T12:38:00Z">
        <w:r w:rsidR="00640FAC" w:rsidRPr="00AE400D">
          <w:rPr>
            <w:lang w:val="en-US"/>
            <w:rPrChange w:id="359" w:author="Author" w:date="2018-02-19T13:34:00Z">
              <w:rPr>
                <w:highlight w:val="cyan"/>
                <w:lang w:val="en-US"/>
              </w:rPr>
            </w:rPrChange>
          </w:rPr>
          <w:t>to have the navigation pane shown in the left side of the screen. Thus you will</w:t>
        </w:r>
      </w:ins>
      <w:ins w:id="360" w:author="Author" w:date="2017-12-29T11:38:00Z">
        <w:del w:id="361" w:author="Author" w:date="2017-12-29T12:38:00Z">
          <w:r w:rsidRPr="00AE400D" w:rsidDel="00640FAC">
            <w:rPr>
              <w:lang w:val="en-US"/>
              <w:rPrChange w:id="362" w:author="Author" w:date="2018-02-19T13:34:00Z">
                <w:rPr>
                  <w:highlight w:val="yellow"/>
                  <w:lang w:val="en-US"/>
                </w:rPr>
              </w:rPrChange>
            </w:rPr>
            <w:delText>to</w:delText>
          </w:r>
        </w:del>
        <w:r w:rsidRPr="00AE400D">
          <w:rPr>
            <w:lang w:val="en-US"/>
            <w:rPrChange w:id="363" w:author="Author" w:date="2018-02-19T13:34:00Z">
              <w:rPr>
                <w:highlight w:val="yellow"/>
                <w:lang w:val="en-US"/>
              </w:rPr>
            </w:rPrChange>
          </w:rPr>
          <w:t xml:space="preserve"> be able to </w:t>
        </w:r>
      </w:ins>
      <w:ins w:id="364" w:author="Author" w:date="2017-12-29T11:45:00Z">
        <w:r w:rsidR="00076EDD" w:rsidRPr="00AE400D">
          <w:rPr>
            <w:lang w:val="en-US"/>
            <w:rPrChange w:id="365" w:author="Author" w:date="2018-02-19T13:34:00Z">
              <w:rPr>
                <w:highlight w:val="yellow"/>
                <w:lang w:val="en-US"/>
              </w:rPr>
            </w:rPrChange>
          </w:rPr>
          <w:t>navigate</w:t>
        </w:r>
      </w:ins>
      <w:ins w:id="366" w:author="Author" w:date="2017-12-29T11:38:00Z">
        <w:r w:rsidRPr="00AE400D">
          <w:rPr>
            <w:lang w:val="en-US"/>
            <w:rPrChange w:id="367" w:author="Author" w:date="2018-02-19T13:34:00Z">
              <w:rPr>
                <w:highlight w:val="yellow"/>
                <w:lang w:val="en-US"/>
              </w:rPr>
            </w:rPrChange>
          </w:rPr>
          <w:t xml:space="preserve"> to your country.</w:t>
        </w:r>
        <w:del w:id="368" w:author="Author" w:date="2018-01-23T16:18:00Z">
          <w:r w:rsidDel="00CD5D1A">
            <w:rPr>
              <w:lang w:val="en-US"/>
            </w:rPr>
            <w:delText xml:space="preserve"> </w:delText>
          </w:r>
          <w:r w:rsidRPr="00A54D20" w:rsidDel="00CD5D1A">
            <w:rPr>
              <w:strike/>
              <w:highlight w:val="red"/>
              <w:lang w:val="en-US"/>
            </w:rPr>
            <w:delText>ALLERDINGS WENN MAN DAS MACHT, GEHT MAN BEI BACK AUF DEN TOC!!! DAHER EVTL LIEBER HYPERLINKS FÜR JEDES LAND???</w:delText>
          </w:r>
          <w:r w:rsidRPr="00A54D20" w:rsidDel="00CD5D1A">
            <w:rPr>
              <w:lang w:val="en-US"/>
            </w:rPr>
            <w:delText xml:space="preserve"> </w:delText>
          </w:r>
          <w:r w:rsidRPr="00A54D20" w:rsidDel="00CD5D1A">
            <w:rPr>
              <w:highlight w:val="green"/>
              <w:lang w:val="en-US"/>
            </w:rPr>
            <w:delText>OTES STIMMT NET SCHEINT KORREKT ZUTUN, MUSS ICH NOCH BISL AUSTESTEN!</w:delText>
          </w:r>
        </w:del>
      </w:ins>
    </w:p>
    <w:p w14:paraId="14EAE763" w14:textId="6E92B7DE" w:rsidR="00F736AA" w:rsidRPr="00A54D20" w:rsidDel="00542A08" w:rsidRDefault="00F736AA" w:rsidP="00357342">
      <w:pPr>
        <w:ind w:left="720"/>
        <w:rPr>
          <w:ins w:id="369" w:author="Author" w:date="2017-12-29T11:38:00Z"/>
          <w:del w:id="370" w:author="Author" w:date="2018-01-23T16:18:00Z"/>
          <w:lang w:val="en-US"/>
        </w:rPr>
      </w:pPr>
      <w:ins w:id="371" w:author="Author" w:date="2017-12-29T11:40:00Z">
        <w:del w:id="372" w:author="Author" w:date="2018-01-23T16:18:00Z">
          <w:r w:rsidDel="00542A08">
            <w:rPr>
              <w:noProof/>
              <w:lang w:val="en-US"/>
            </w:rPr>
            <w:drawing>
              <wp:inline distT="0" distB="0" distL="0" distR="0" wp14:anchorId="4E5F2EA8" wp14:editId="0DA4BEF4">
                <wp:extent cx="3688314" cy="4120737"/>
                <wp:effectExtent l="0" t="0" r="762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2228" cy="4125110"/>
                        </a:xfrm>
                        <a:prstGeom prst="rect">
                          <a:avLst/>
                        </a:prstGeom>
                      </pic:spPr>
                    </pic:pic>
                  </a:graphicData>
                </a:graphic>
              </wp:inline>
            </w:drawing>
          </w:r>
        </w:del>
      </w:ins>
    </w:p>
    <w:p w14:paraId="68921940" w14:textId="77777777" w:rsidR="00F736AA" w:rsidRPr="00A54D20" w:rsidRDefault="00F736AA">
      <w:pPr>
        <w:ind w:left="720"/>
        <w:rPr>
          <w:lang w:val="en-US" w:eastAsia="zh-CN"/>
        </w:rPr>
        <w:pPrChange w:id="373" w:author="Author" w:date="2018-01-23T16:18:00Z">
          <w:pPr/>
        </w:pPrChange>
      </w:pPr>
    </w:p>
    <w:p w14:paraId="588CAD97" w14:textId="0FD3D4AD" w:rsidR="00F649CD" w:rsidRDefault="00F649CD" w:rsidP="00F649CD">
      <w:pPr>
        <w:pStyle w:val="Heading2"/>
        <w:ind w:left="576" w:hanging="576"/>
        <w:rPr>
          <w:lang w:val="en-US"/>
        </w:rPr>
      </w:pPr>
      <w:bookmarkStart w:id="374" w:name="_Toc416965484"/>
      <w:bookmarkStart w:id="375" w:name="_Toc420909860"/>
      <w:bookmarkStart w:id="376" w:name="_Toc507062682"/>
      <w:bookmarkStart w:id="377" w:name="_Toc391585996"/>
      <w:bookmarkStart w:id="378" w:name="_Toc410684920"/>
      <w:r w:rsidRPr="002326C1">
        <w:rPr>
          <w:lang w:val="en-US"/>
        </w:rPr>
        <w:t>Add New Employee</w:t>
      </w:r>
      <w:bookmarkEnd w:id="374"/>
      <w:bookmarkEnd w:id="375"/>
      <w:bookmarkEnd w:id="376"/>
    </w:p>
    <w:p w14:paraId="52390859" w14:textId="77777777" w:rsidR="003F43FC" w:rsidRPr="002326C1" w:rsidRDefault="003F43FC" w:rsidP="003F43FC">
      <w:pPr>
        <w:pStyle w:val="SAPKeyblockTitle"/>
        <w:rPr>
          <w:lang w:val="en-US"/>
        </w:rPr>
      </w:pPr>
      <w:r w:rsidRPr="002326C1">
        <w:rPr>
          <w:lang w:val="en-US"/>
        </w:rPr>
        <w:t>Purpose</w:t>
      </w:r>
    </w:p>
    <w:p w14:paraId="27EC5D83" w14:textId="77777777" w:rsidR="00F649CD" w:rsidRPr="002326C1" w:rsidRDefault="00F649CD" w:rsidP="00E53A9C">
      <w:pPr>
        <w:rPr>
          <w:lang w:val="en-US"/>
        </w:rPr>
      </w:pPr>
      <w:r w:rsidRPr="002326C1">
        <w:rPr>
          <w:lang w:val="en-US"/>
        </w:rPr>
        <w:t xml:space="preserve">In this </w:t>
      </w:r>
      <w:r w:rsidR="00EA286E" w:rsidRPr="002326C1">
        <w:rPr>
          <w:lang w:val="en-US"/>
        </w:rPr>
        <w:t>chapter,</w:t>
      </w:r>
      <w:r w:rsidRPr="002326C1">
        <w:rPr>
          <w:lang w:val="en-US"/>
        </w:rPr>
        <w:t xml:space="preserve"> the information to be maintained when hiring a new employee is detailed.</w:t>
      </w:r>
    </w:p>
    <w:p w14:paraId="79E9C6FF" w14:textId="77777777" w:rsidR="009116D1" w:rsidRPr="002326C1" w:rsidRDefault="009116D1" w:rsidP="00C0141E">
      <w:pPr>
        <w:pStyle w:val="SAPNoteHeading"/>
        <w:ind w:left="720"/>
        <w:rPr>
          <w:lang w:val="en-US"/>
        </w:rPr>
      </w:pPr>
      <w:bookmarkStart w:id="379" w:name="_Toc386012198"/>
      <w:bookmarkStart w:id="380" w:name="_Toc401565092"/>
      <w:bookmarkStart w:id="381" w:name="_Toc421723747"/>
      <w:r w:rsidRPr="002326C1">
        <w:rPr>
          <w:noProof/>
          <w:lang w:val="en-US"/>
        </w:rPr>
        <w:drawing>
          <wp:inline distT="0" distB="0" distL="0" distR="0" wp14:anchorId="1CF12709" wp14:editId="6A73418F">
            <wp:extent cx="228600" cy="228600"/>
            <wp:effectExtent l="0" t="0" r="0" b="0"/>
            <wp:docPr id="1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17FDDE2E" w14:textId="065623A3" w:rsidR="009116D1" w:rsidRDefault="009116D1" w:rsidP="00C0141E">
      <w:pPr>
        <w:pStyle w:val="NoteParagraph"/>
        <w:ind w:left="720"/>
        <w:rPr>
          <w:lang w:val="en-US"/>
        </w:rPr>
      </w:pPr>
      <w:r w:rsidRPr="002326C1">
        <w:rPr>
          <w:lang w:val="en-US"/>
        </w:rPr>
        <w:t>It is recommended to complete the steps described in this chapter for several new employees. Having done</w:t>
      </w:r>
      <w:r w:rsidR="00654F11" w:rsidRPr="002326C1">
        <w:rPr>
          <w:lang w:val="en-US"/>
        </w:rPr>
        <w:t xml:space="preserve"> this</w:t>
      </w:r>
      <w:r w:rsidRPr="002326C1">
        <w:rPr>
          <w:lang w:val="en-US"/>
        </w:rPr>
        <w:t xml:space="preserve">, you can consider different combinations for the </w:t>
      </w:r>
      <w:r w:rsidR="00925C46" w:rsidRPr="002326C1">
        <w:rPr>
          <w:lang w:val="en-US"/>
        </w:rPr>
        <w:t xml:space="preserve">other </w:t>
      </w:r>
      <w:r w:rsidRPr="002326C1">
        <w:rPr>
          <w:lang w:val="en-US"/>
        </w:rPr>
        <w:t xml:space="preserve">scenarios </w:t>
      </w:r>
      <w:r w:rsidR="00925C46" w:rsidRPr="002326C1">
        <w:rPr>
          <w:lang w:val="en-US"/>
        </w:rPr>
        <w:t xml:space="preserve">delivered within </w:t>
      </w:r>
      <w:ins w:id="382" w:author="Author" w:date="2018-02-22T17:45:00Z">
        <w:r w:rsidR="007B06E0" w:rsidRPr="007B06E0">
          <w:rPr>
            <w:lang w:val="en-US"/>
            <w:rPrChange w:id="383" w:author="Author" w:date="2018-02-22T17:45:00Z">
              <w:rPr/>
            </w:rPrChange>
          </w:rPr>
          <w:t>the SAP Best Practices</w:t>
        </w:r>
      </w:ins>
      <w:del w:id="384" w:author="Author" w:date="2018-02-22T17:45:00Z">
        <w:r w:rsidR="00925C46" w:rsidRPr="002326C1" w:rsidDel="007B06E0">
          <w:rPr>
            <w:lang w:val="en-US"/>
          </w:rPr>
          <w:delText>this best practices</w:delText>
        </w:r>
      </w:del>
      <w:del w:id="385" w:author="Author" w:date="2018-02-12T18:16:00Z">
        <w:r w:rsidR="00925C46" w:rsidRPr="002326C1" w:rsidDel="00B77B61">
          <w:rPr>
            <w:lang w:val="en-US"/>
          </w:rPr>
          <w:delText xml:space="preserve"> solution</w:delText>
        </w:r>
      </w:del>
      <w:r w:rsidRPr="002326C1">
        <w:rPr>
          <w:lang w:val="en-US"/>
        </w:rPr>
        <w:t>.</w:t>
      </w:r>
      <w:bookmarkEnd w:id="379"/>
      <w:bookmarkEnd w:id="380"/>
      <w:bookmarkEnd w:id="381"/>
    </w:p>
    <w:p w14:paraId="6B1A1C29" w14:textId="2DF406B1" w:rsidR="004A4679" w:rsidRPr="00262425" w:rsidRDefault="008F3256" w:rsidP="004A4679">
      <w:pPr>
        <w:pStyle w:val="NoteParagraph"/>
        <w:ind w:left="720"/>
        <w:rPr>
          <w:lang w:val="en-US"/>
          <w:rPrChange w:id="386" w:author="Author" w:date="2018-02-22T09:04:00Z">
            <w:rPr>
              <w:highlight w:val="yellow"/>
              <w:lang w:val="en-US"/>
            </w:rPr>
          </w:rPrChange>
        </w:rPr>
      </w:pPr>
      <w:del w:id="387" w:author="Author" w:date="2018-02-09T08:44:00Z">
        <w:r w:rsidRPr="00262425" w:rsidDel="00D707A2">
          <w:rPr>
            <w:lang w:val="en-US"/>
            <w:rPrChange w:id="388" w:author="Author" w:date="2018-02-22T09:04:00Z">
              <w:rPr>
                <w:highlight w:val="yellow"/>
                <w:lang w:val="en-US"/>
              </w:rPr>
            </w:rPrChange>
          </w:rPr>
          <w:delText xml:space="preserve">In addition, </w:delText>
        </w:r>
      </w:del>
      <w:ins w:id="389" w:author="Author" w:date="2018-02-09T08:44:00Z">
        <w:r w:rsidR="00D707A2" w:rsidRPr="00262425">
          <w:rPr>
            <w:lang w:val="en-US"/>
            <w:rPrChange w:id="390" w:author="Author" w:date="2018-02-22T09:04:00Z">
              <w:rPr>
                <w:highlight w:val="yellow"/>
                <w:lang w:val="en-US"/>
              </w:rPr>
            </w:rPrChange>
          </w:rPr>
          <w:t xml:space="preserve">In </w:t>
        </w:r>
        <w:del w:id="391" w:author="Author" w:date="2018-02-09T08:46:00Z">
          <w:r w:rsidR="00D707A2" w:rsidRPr="00262425" w:rsidDel="00567198">
            <w:rPr>
              <w:lang w:val="en-US"/>
              <w:rPrChange w:id="392" w:author="Author" w:date="2018-02-22T09:04:00Z">
                <w:rPr>
                  <w:highlight w:val="yellow"/>
                  <w:lang w:val="en-US"/>
                </w:rPr>
              </w:rPrChange>
            </w:rPr>
            <w:delText>the assumption that</w:delText>
          </w:r>
        </w:del>
      </w:ins>
      <w:ins w:id="393" w:author="Author" w:date="2018-02-09T08:46:00Z">
        <w:r w:rsidR="00567198" w:rsidRPr="00262425">
          <w:rPr>
            <w:lang w:val="en-US"/>
            <w:rPrChange w:id="394" w:author="Author" w:date="2018-02-22T09:04:00Z">
              <w:rPr>
                <w:highlight w:val="yellow"/>
                <w:lang w:val="en-US"/>
              </w:rPr>
            </w:rPrChange>
          </w:rPr>
          <w:t>case</w:t>
        </w:r>
      </w:ins>
      <w:ins w:id="395" w:author="Author" w:date="2018-02-09T08:44:00Z">
        <w:r w:rsidR="00D707A2" w:rsidRPr="00262425">
          <w:rPr>
            <w:lang w:val="en-US"/>
            <w:rPrChange w:id="396" w:author="Author" w:date="2018-02-22T09:04:00Z">
              <w:rPr>
                <w:highlight w:val="yellow"/>
                <w:lang w:val="en-US"/>
              </w:rPr>
            </w:rPrChange>
          </w:rPr>
          <w:t xml:space="preserve"> the </w:t>
        </w:r>
        <w:r w:rsidR="00D707A2" w:rsidRPr="00262425">
          <w:rPr>
            <w:rStyle w:val="SAPEmphasis"/>
            <w:lang w:val="en-US"/>
            <w:rPrChange w:id="397" w:author="Author" w:date="2018-02-22T09:04:00Z">
              <w:rPr>
                <w:rStyle w:val="SAPEmphasis"/>
                <w:highlight w:val="yellow"/>
                <w:lang w:val="en-US"/>
              </w:rPr>
            </w:rPrChange>
          </w:rPr>
          <w:t>Time Off</w:t>
        </w:r>
        <w:r w:rsidR="00D707A2" w:rsidRPr="00262425">
          <w:rPr>
            <w:lang w:val="en-US"/>
            <w:rPrChange w:id="398" w:author="Author" w:date="2018-02-22T09:04:00Z">
              <w:rPr>
                <w:highlight w:val="yellow"/>
                <w:lang w:val="en-US"/>
              </w:rPr>
            </w:rPrChange>
          </w:rPr>
          <w:t xml:space="preserve"> content has been implemented together with the </w:t>
        </w:r>
        <w:r w:rsidR="00D707A2" w:rsidRPr="00262425">
          <w:rPr>
            <w:rStyle w:val="SAPEmphasis"/>
            <w:lang w:val="en-US"/>
            <w:rPrChange w:id="399" w:author="Author" w:date="2018-02-22T09:04:00Z">
              <w:rPr>
                <w:rStyle w:val="SAPEmphasis"/>
                <w:highlight w:val="yellow"/>
                <w:lang w:val="en-US"/>
              </w:rPr>
            </w:rPrChange>
          </w:rPr>
          <w:t>Core</w:t>
        </w:r>
        <w:r w:rsidR="00D707A2" w:rsidRPr="00262425">
          <w:rPr>
            <w:lang w:val="en-US"/>
            <w:rPrChange w:id="400" w:author="Author" w:date="2018-02-22T09:04:00Z">
              <w:rPr>
                <w:highlight w:val="yellow"/>
                <w:lang w:val="en-US"/>
              </w:rPr>
            </w:rPrChange>
          </w:rPr>
          <w:t xml:space="preserve"> content from </w:t>
        </w:r>
        <w:r w:rsidR="00D707A2" w:rsidRPr="00262425">
          <w:rPr>
            <w:rStyle w:val="SAPEmphasis"/>
            <w:lang w:val="en-US"/>
            <w:rPrChange w:id="401" w:author="Author" w:date="2018-02-22T09:04:00Z">
              <w:rPr>
                <w:rStyle w:val="SAPEmphasis"/>
                <w:highlight w:val="yellow"/>
                <w:lang w:val="en-US"/>
              </w:rPr>
            </w:rPrChange>
          </w:rPr>
          <w:t>Upgrade Center</w:t>
        </w:r>
        <w:r w:rsidR="00D707A2" w:rsidRPr="00262425">
          <w:rPr>
            <w:lang w:val="en-US"/>
            <w:rPrChange w:id="402" w:author="Author" w:date="2018-02-22T09:04:00Z">
              <w:rPr>
                <w:highlight w:val="yellow"/>
                <w:lang w:val="en-US"/>
              </w:rPr>
            </w:rPrChange>
          </w:rPr>
          <w:t xml:space="preserve"> in the</w:t>
        </w:r>
        <w:r w:rsidR="00D707A2" w:rsidRPr="00262425">
          <w:rPr>
            <w:rStyle w:val="SAPEmphasis"/>
            <w:lang w:val="en-US"/>
            <w:rPrChange w:id="403" w:author="Author" w:date="2018-02-22T09:04:00Z">
              <w:rPr>
                <w:rStyle w:val="SAPEmphasis"/>
                <w:highlight w:val="yellow"/>
                <w:lang w:val="en-US"/>
              </w:rPr>
            </w:rPrChange>
          </w:rPr>
          <w:t xml:space="preserve"> SAP SuccessFactors Employee Central instance, </w:t>
        </w:r>
      </w:ins>
      <w:r w:rsidRPr="00262425">
        <w:rPr>
          <w:lang w:val="en-US"/>
          <w:rPrChange w:id="404" w:author="Author" w:date="2018-02-22T09:04:00Z">
            <w:rPr>
              <w:highlight w:val="yellow"/>
              <w:lang w:val="en-US"/>
            </w:rPr>
          </w:rPrChange>
        </w:rPr>
        <w:t>for countr</w:t>
      </w:r>
      <w:del w:id="405" w:author="Author" w:date="2018-02-09T09:16:00Z">
        <w:r w:rsidRPr="00262425" w:rsidDel="000770B9">
          <w:rPr>
            <w:lang w:val="en-US"/>
            <w:rPrChange w:id="406" w:author="Author" w:date="2018-02-22T09:04:00Z">
              <w:rPr>
                <w:highlight w:val="yellow"/>
                <w:lang w:val="en-US"/>
              </w:rPr>
            </w:rPrChange>
          </w:rPr>
          <w:delText>y</w:delText>
        </w:r>
      </w:del>
      <w:ins w:id="407" w:author="Author" w:date="2018-02-09T09:16:00Z">
        <w:r w:rsidR="000770B9" w:rsidRPr="00262425">
          <w:rPr>
            <w:lang w:val="en-US"/>
            <w:rPrChange w:id="408" w:author="Author" w:date="2018-02-22T09:04:00Z">
              <w:rPr>
                <w:highlight w:val="yellow"/>
                <w:lang w:val="en-US"/>
              </w:rPr>
            </w:rPrChange>
          </w:rPr>
          <w:t xml:space="preserve">ies </w:t>
        </w:r>
        <w:commentRangeStart w:id="409"/>
        <w:r w:rsidR="000770B9" w:rsidRPr="00262425">
          <w:rPr>
            <w:b/>
            <w:lang w:val="en-US"/>
            <w:rPrChange w:id="410" w:author="Author" w:date="2018-02-22T09:04:00Z">
              <w:rPr>
                <w:highlight w:val="yellow"/>
                <w:lang w:val="en-US"/>
              </w:rPr>
            </w:rPrChange>
          </w:rPr>
          <w:t>AE</w:t>
        </w:r>
      </w:ins>
      <w:commentRangeEnd w:id="409"/>
      <w:ins w:id="411" w:author="Author" w:date="2018-02-09T09:17:00Z">
        <w:r w:rsidR="000770B9" w:rsidRPr="00D90D0A">
          <w:rPr>
            <w:rStyle w:val="CommentReference"/>
          </w:rPr>
          <w:commentReference w:id="409"/>
        </w:r>
      </w:ins>
      <w:ins w:id="412" w:author="Author" w:date="2018-02-09T09:16:00Z">
        <w:r w:rsidR="000770B9" w:rsidRPr="00262425">
          <w:rPr>
            <w:lang w:val="en-US"/>
            <w:rPrChange w:id="413" w:author="Author" w:date="2018-02-22T09:04:00Z">
              <w:rPr>
                <w:highlight w:val="yellow"/>
                <w:lang w:val="en-US"/>
              </w:rPr>
            </w:rPrChange>
          </w:rPr>
          <w:t xml:space="preserve"> and</w:t>
        </w:r>
      </w:ins>
      <w:r w:rsidRPr="00262425">
        <w:rPr>
          <w:b/>
          <w:lang w:val="en-US"/>
          <w:rPrChange w:id="414" w:author="Author" w:date="2018-02-22T09:04:00Z">
            <w:rPr>
              <w:b/>
              <w:highlight w:val="yellow"/>
              <w:lang w:val="en-US"/>
            </w:rPr>
          </w:rPrChange>
        </w:rPr>
        <w:t xml:space="preserve"> FR</w:t>
      </w:r>
      <w:r w:rsidRPr="00262425">
        <w:rPr>
          <w:lang w:val="en-US"/>
          <w:rPrChange w:id="415" w:author="Author" w:date="2018-02-22T09:04:00Z">
            <w:rPr>
              <w:b/>
              <w:highlight w:val="yellow"/>
              <w:lang w:val="en-US"/>
            </w:rPr>
          </w:rPrChange>
        </w:rPr>
        <w:t>,</w:t>
      </w:r>
      <w:r w:rsidRPr="00262425">
        <w:rPr>
          <w:b/>
          <w:lang w:val="en-US"/>
          <w:rPrChange w:id="416" w:author="Author" w:date="2018-02-22T09:04:00Z">
            <w:rPr>
              <w:b/>
              <w:highlight w:val="yellow"/>
              <w:lang w:val="en-US"/>
            </w:rPr>
          </w:rPrChange>
        </w:rPr>
        <w:t xml:space="preserve"> </w:t>
      </w:r>
      <w:r w:rsidRPr="00262425">
        <w:rPr>
          <w:lang w:val="en-US"/>
          <w:rPrChange w:id="417" w:author="Author" w:date="2018-02-22T09:04:00Z">
            <w:rPr>
              <w:highlight w:val="yellow"/>
              <w:lang w:val="en-US"/>
            </w:rPr>
          </w:rPrChange>
        </w:rPr>
        <w:t>i</w:t>
      </w:r>
      <w:r w:rsidR="004A4679" w:rsidRPr="00262425">
        <w:rPr>
          <w:lang w:val="en-US"/>
          <w:rPrChange w:id="418" w:author="Author" w:date="2018-02-22T09:04:00Z">
            <w:rPr>
              <w:highlight w:val="yellow"/>
              <w:lang w:val="en-US"/>
            </w:rPr>
          </w:rPrChange>
        </w:rPr>
        <w:t>t is recommended to complete the steps described in this chapter for several new employees, with hiring dates in different years</w:t>
      </w:r>
      <w:del w:id="419" w:author="Author" w:date="2018-02-09T08:44:00Z">
        <w:r w:rsidR="004A4679" w:rsidRPr="00262425" w:rsidDel="00D707A2">
          <w:rPr>
            <w:lang w:val="en-US"/>
            <w:rPrChange w:id="420" w:author="Author" w:date="2018-02-22T09:04:00Z">
              <w:rPr>
                <w:highlight w:val="yellow"/>
                <w:lang w:val="en-US"/>
              </w:rPr>
            </w:rPrChange>
          </w:rPr>
          <w:delText>. In the assumption that in the</w:delText>
        </w:r>
        <w:r w:rsidR="004A4679" w:rsidRPr="00774C60" w:rsidDel="00D707A2">
          <w:rPr>
            <w:lang w:val="en-US"/>
            <w:rPrChange w:id="421" w:author="Author" w:date="2018-03-07T10:50:00Z">
              <w:rPr>
                <w:rStyle w:val="SAPEmphasis"/>
                <w:highlight w:val="yellow"/>
                <w:lang w:val="en-US"/>
              </w:rPr>
            </w:rPrChange>
          </w:rPr>
          <w:delText xml:space="preserve"> SAP SuccessFactors Employee Central instance</w:delText>
        </w:r>
        <w:r w:rsidR="004A4679" w:rsidRPr="00262425" w:rsidDel="00D707A2">
          <w:rPr>
            <w:lang w:val="en-US"/>
            <w:rPrChange w:id="422" w:author="Author" w:date="2018-02-22T09:04:00Z">
              <w:rPr>
                <w:highlight w:val="yellow"/>
                <w:lang w:val="en-US"/>
              </w:rPr>
            </w:rPrChange>
          </w:rPr>
          <w:delText xml:space="preserve"> the </w:delText>
        </w:r>
        <w:r w:rsidR="004A4679" w:rsidRPr="00774C60" w:rsidDel="00D707A2">
          <w:rPr>
            <w:lang w:val="en-US"/>
            <w:rPrChange w:id="423" w:author="Author" w:date="2018-03-07T10:50:00Z">
              <w:rPr>
                <w:rStyle w:val="SAPEmphasis"/>
                <w:highlight w:val="yellow"/>
                <w:lang w:val="en-US"/>
              </w:rPr>
            </w:rPrChange>
          </w:rPr>
          <w:delText>Time Off</w:delText>
        </w:r>
        <w:r w:rsidR="004A4679" w:rsidRPr="00262425" w:rsidDel="00D707A2">
          <w:rPr>
            <w:lang w:val="en-US"/>
            <w:rPrChange w:id="424" w:author="Author" w:date="2018-02-22T09:04:00Z">
              <w:rPr>
                <w:highlight w:val="yellow"/>
                <w:lang w:val="en-US"/>
              </w:rPr>
            </w:rPrChange>
          </w:rPr>
          <w:delText xml:space="preserve"> content has been implemented together with the </w:delText>
        </w:r>
        <w:r w:rsidR="004A4679" w:rsidRPr="00774C60" w:rsidDel="00D707A2">
          <w:rPr>
            <w:lang w:val="en-US"/>
            <w:rPrChange w:id="425" w:author="Author" w:date="2018-03-07T10:50:00Z">
              <w:rPr>
                <w:rStyle w:val="SAPEmphasis"/>
                <w:highlight w:val="yellow"/>
                <w:lang w:val="en-US"/>
              </w:rPr>
            </w:rPrChange>
          </w:rPr>
          <w:delText>Core</w:delText>
        </w:r>
        <w:r w:rsidR="004A4679" w:rsidRPr="00262425" w:rsidDel="00D707A2">
          <w:rPr>
            <w:lang w:val="en-US"/>
            <w:rPrChange w:id="426" w:author="Author" w:date="2018-02-22T09:04:00Z">
              <w:rPr>
                <w:highlight w:val="yellow"/>
                <w:lang w:val="en-US"/>
              </w:rPr>
            </w:rPrChange>
          </w:rPr>
          <w:delText xml:space="preserve"> content from </w:delText>
        </w:r>
        <w:r w:rsidR="004A4679" w:rsidRPr="00774C60" w:rsidDel="00D707A2">
          <w:rPr>
            <w:lang w:val="en-US"/>
            <w:rPrChange w:id="427" w:author="Author" w:date="2018-03-07T10:50:00Z">
              <w:rPr>
                <w:rStyle w:val="SAPEmphasis"/>
                <w:highlight w:val="yellow"/>
                <w:lang w:val="en-US"/>
              </w:rPr>
            </w:rPrChange>
          </w:rPr>
          <w:delText>Upgrade Center,</w:delText>
        </w:r>
      </w:del>
      <w:ins w:id="428" w:author="Author" w:date="2018-02-09T08:44:00Z">
        <w:r w:rsidR="00D707A2" w:rsidRPr="00774C60">
          <w:rPr>
            <w:lang w:val="en-US"/>
            <w:rPrChange w:id="429" w:author="Author" w:date="2018-03-07T10:50:00Z">
              <w:rPr>
                <w:rStyle w:val="SAPEmphasis"/>
                <w:highlight w:val="yellow"/>
                <w:lang w:val="en-US"/>
              </w:rPr>
            </w:rPrChange>
          </w:rPr>
          <w:t>.</w:t>
        </w:r>
        <w:r w:rsidR="00D707A2" w:rsidRPr="00262425">
          <w:rPr>
            <w:rStyle w:val="SAPEmphasis"/>
            <w:lang w:val="en-US"/>
            <w:rPrChange w:id="430" w:author="Author" w:date="2018-02-22T09:04:00Z">
              <w:rPr>
                <w:rStyle w:val="SAPEmphasis"/>
                <w:highlight w:val="yellow"/>
                <w:lang w:val="en-US"/>
              </w:rPr>
            </w:rPrChange>
          </w:rPr>
          <w:t xml:space="preserve"> </w:t>
        </w:r>
        <w:r w:rsidR="00D707A2" w:rsidRPr="00774C60">
          <w:rPr>
            <w:lang w:val="en-US"/>
            <w:rPrChange w:id="431" w:author="Author" w:date="2018-03-07T10:50:00Z">
              <w:rPr>
                <w:rStyle w:val="SAPEmphasis"/>
                <w:highlight w:val="yellow"/>
                <w:lang w:val="en-US"/>
              </w:rPr>
            </w:rPrChange>
          </w:rPr>
          <w:t>Having done this</w:t>
        </w:r>
      </w:ins>
      <w:ins w:id="432" w:author="Author" w:date="2018-02-09T08:45:00Z">
        <w:r w:rsidR="00D707A2" w:rsidRPr="00262425">
          <w:rPr>
            <w:lang w:val="en-US"/>
            <w:rPrChange w:id="433" w:author="Author" w:date="2018-02-22T09:04:00Z">
              <w:rPr>
                <w:highlight w:val="yellow"/>
              </w:rPr>
            </w:rPrChange>
          </w:rPr>
          <w:t>,</w:t>
        </w:r>
      </w:ins>
      <w:r w:rsidR="004A4679" w:rsidRPr="00262425">
        <w:rPr>
          <w:lang w:val="en-US"/>
          <w:rPrChange w:id="434" w:author="Author" w:date="2018-02-22T09:04:00Z">
            <w:rPr>
              <w:highlight w:val="yellow"/>
              <w:lang w:val="en-US"/>
            </w:rPr>
          </w:rPrChange>
        </w:rPr>
        <w:t xml:space="preserve"> </w:t>
      </w:r>
      <w:del w:id="435" w:author="Author" w:date="2018-02-09T08:45:00Z">
        <w:r w:rsidR="004A4679" w:rsidRPr="00262425" w:rsidDel="00D707A2">
          <w:rPr>
            <w:lang w:val="en-US"/>
            <w:rPrChange w:id="436" w:author="Author" w:date="2018-02-22T09:04:00Z">
              <w:rPr>
                <w:highlight w:val="yellow"/>
                <w:lang w:val="en-US"/>
              </w:rPr>
            </w:rPrChange>
          </w:rPr>
          <w:delText xml:space="preserve">having in the system employees with hiring dates in different years, </w:delText>
        </w:r>
      </w:del>
      <w:r w:rsidR="004A4679" w:rsidRPr="00262425">
        <w:rPr>
          <w:lang w:val="en-US"/>
          <w:rPrChange w:id="437" w:author="Author" w:date="2018-02-22T09:04:00Z">
            <w:rPr>
              <w:highlight w:val="yellow"/>
              <w:lang w:val="en-US"/>
            </w:rPr>
          </w:rPrChange>
        </w:rPr>
        <w:t xml:space="preserve">you can check the accruals and entitlements functionality as described in test script of scope item </w:t>
      </w:r>
      <w:r w:rsidR="004A4679" w:rsidRPr="00262425">
        <w:rPr>
          <w:rStyle w:val="SAPTextReference"/>
          <w:lang w:val="en-US"/>
          <w:rPrChange w:id="438" w:author="Author" w:date="2018-02-22T09:04:00Z">
            <w:rPr>
              <w:rStyle w:val="SAPTextReference"/>
              <w:highlight w:val="yellow"/>
              <w:lang w:val="en-US"/>
            </w:rPr>
          </w:rPrChange>
        </w:rPr>
        <w:t>Request and Manage Time Off (FJ7)</w:t>
      </w:r>
      <w:r w:rsidR="004A4679" w:rsidRPr="00262425">
        <w:rPr>
          <w:lang w:val="en-US"/>
          <w:rPrChange w:id="439" w:author="Author" w:date="2018-02-22T09:04:00Z">
            <w:rPr>
              <w:highlight w:val="yellow"/>
              <w:lang w:val="en-US"/>
            </w:rPr>
          </w:rPrChange>
        </w:rPr>
        <w:t>.</w:t>
      </w:r>
    </w:p>
    <w:p w14:paraId="05A2B834" w14:textId="7A73F6BF" w:rsidR="004A4679" w:rsidDel="008F3256" w:rsidRDefault="004A4679" w:rsidP="004A4679">
      <w:pPr>
        <w:pStyle w:val="NoteParagraph"/>
        <w:ind w:left="720"/>
        <w:rPr>
          <w:del w:id="440" w:author="Author" w:date="2018-02-02T17:45:00Z"/>
          <w:lang w:val="en-US"/>
        </w:rPr>
      </w:pPr>
      <w:del w:id="441" w:author="Author" w:date="2018-02-02T17:45:00Z">
        <w:r w:rsidRPr="004A4679" w:rsidDel="008F3256">
          <w:rPr>
            <w:highlight w:val="yellow"/>
            <w:lang w:val="en-US"/>
          </w:rPr>
          <w:lastRenderedPageBreak/>
          <w:delText>In addition, you can consider different combinations for the scenarios referring to take action.</w:delText>
        </w:r>
        <w:r w:rsidDel="008F3256">
          <w:rPr>
            <w:lang w:val="en-US"/>
          </w:rPr>
          <w:delText xml:space="preserve"> </w:delText>
        </w:r>
        <w:bookmarkStart w:id="442" w:name="_Toc505941450"/>
        <w:bookmarkStart w:id="443" w:name="_Toc507059114"/>
        <w:bookmarkStart w:id="444" w:name="_Toc507062683"/>
        <w:bookmarkEnd w:id="442"/>
        <w:bookmarkEnd w:id="443"/>
        <w:bookmarkEnd w:id="444"/>
      </w:del>
    </w:p>
    <w:p w14:paraId="6F013C38" w14:textId="4DCDFDBD" w:rsidR="00D07FE0" w:rsidDel="008F3256" w:rsidRDefault="00D07FE0" w:rsidP="004A4679">
      <w:pPr>
        <w:pStyle w:val="NoteParagraph"/>
        <w:ind w:left="720"/>
        <w:rPr>
          <w:del w:id="445" w:author="Author" w:date="2018-02-02T17:45:00Z"/>
          <w:lang w:val="en-US"/>
        </w:rPr>
      </w:pPr>
      <w:bookmarkStart w:id="446" w:name="_Toc505941451"/>
      <w:bookmarkStart w:id="447" w:name="_Toc507059115"/>
      <w:bookmarkStart w:id="448" w:name="_Toc507062684"/>
      <w:bookmarkEnd w:id="446"/>
      <w:bookmarkEnd w:id="447"/>
      <w:bookmarkEnd w:id="448"/>
    </w:p>
    <w:p w14:paraId="27295A36" w14:textId="10192E07" w:rsidR="00D07FE0" w:rsidRPr="002326C1" w:rsidDel="008F3256" w:rsidRDefault="00D07FE0" w:rsidP="004A4679">
      <w:pPr>
        <w:pStyle w:val="NoteParagraph"/>
        <w:ind w:left="720"/>
        <w:rPr>
          <w:del w:id="449" w:author="Author" w:date="2018-02-02T17:45:00Z"/>
          <w:lang w:val="en-US"/>
        </w:rPr>
      </w:pPr>
      <w:del w:id="450" w:author="Author" w:date="2018-02-02T17:45:00Z">
        <w:r w:rsidRPr="00D07FE0" w:rsidDel="008F3256">
          <w:rPr>
            <w:highlight w:val="yellow"/>
            <w:lang w:val="en-US"/>
          </w:rPr>
          <w:delText>MENTION THAT SOME TEST STEPS ARE RELEVANT ONLY FOR SOME COUNTRIES. THIS IS M</w:delText>
        </w:r>
        <w:r w:rsidR="00C90844" w:rsidDel="008F3256">
          <w:rPr>
            <w:highlight w:val="yellow"/>
            <w:lang w:val="en-US"/>
          </w:rPr>
          <w:delText>E</w:delText>
        </w:r>
        <w:r w:rsidRPr="00D07FE0" w:rsidDel="008F3256">
          <w:rPr>
            <w:highlight w:val="yellow"/>
            <w:lang w:val="en-US"/>
          </w:rPr>
          <w:delText>NTIONED ACCORDINGLY. IF YOUR Company is located in another country then those mentioned, you can skip these test steps.</w:delText>
        </w:r>
        <w:bookmarkStart w:id="451" w:name="_Toc505941452"/>
        <w:bookmarkStart w:id="452" w:name="_Toc507059116"/>
        <w:bookmarkStart w:id="453" w:name="_Toc507062685"/>
        <w:bookmarkEnd w:id="451"/>
        <w:bookmarkEnd w:id="452"/>
        <w:bookmarkEnd w:id="453"/>
      </w:del>
    </w:p>
    <w:p w14:paraId="31CC3465" w14:textId="77777777" w:rsidR="00FA35C5" w:rsidRPr="002326C1" w:rsidRDefault="00FA35C5" w:rsidP="00E53A9C">
      <w:pPr>
        <w:pStyle w:val="Heading3"/>
        <w:rPr>
          <w:lang w:val="en-US"/>
        </w:rPr>
      </w:pPr>
      <w:bookmarkStart w:id="454" w:name="_Toc507062686"/>
      <w:r w:rsidRPr="002326C1">
        <w:rPr>
          <w:lang w:val="en-US"/>
        </w:rPr>
        <w:t>Entering Hiring Data</w:t>
      </w:r>
      <w:bookmarkEnd w:id="377"/>
      <w:bookmarkEnd w:id="378"/>
      <w:bookmarkEnd w:id="454"/>
    </w:p>
    <w:p w14:paraId="0202DD50" w14:textId="77777777" w:rsidR="00B7349F" w:rsidRPr="002326C1" w:rsidRDefault="00B7349F" w:rsidP="00B7349F">
      <w:pPr>
        <w:pStyle w:val="SAPKeyblockTitle"/>
        <w:rPr>
          <w:lang w:val="en-US"/>
        </w:rPr>
      </w:pPr>
      <w:r w:rsidRPr="002326C1">
        <w:rPr>
          <w:lang w:val="en-US"/>
        </w:rPr>
        <w:t>Test Administration</w:t>
      </w:r>
    </w:p>
    <w:p w14:paraId="42F0F8A4" w14:textId="22DF6887" w:rsidR="00B7349F" w:rsidRPr="002326C1" w:rsidRDefault="00B7349F" w:rsidP="00B7349F">
      <w:pPr>
        <w:rPr>
          <w:lang w:val="en-US"/>
        </w:rPr>
      </w:pPr>
      <w:r w:rsidRPr="002326C1">
        <w:rPr>
          <w:lang w:val="en-US"/>
        </w:rPr>
        <w:t>Customer project: Fill in the project-specific parts (</w:t>
      </w:r>
      <w:r w:rsidR="00C50C67" w:rsidRPr="002326C1">
        <w:rPr>
          <w:lang w:val="en-US"/>
        </w:rPr>
        <w:t>between &lt;brackets&gt;</w:t>
      </w:r>
      <w:r w:rsidRPr="002326C1">
        <w:rPr>
          <w:lang w:val="en-US"/>
        </w:rPr>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B7349F" w:rsidRPr="002326C1" w14:paraId="200D595D" w14:textId="77777777" w:rsidTr="00B7349F">
        <w:tc>
          <w:tcPr>
            <w:tcW w:w="2280" w:type="dxa"/>
            <w:tcBorders>
              <w:top w:val="single" w:sz="8" w:space="0" w:color="999999"/>
              <w:left w:val="single" w:sz="8" w:space="0" w:color="999999"/>
              <w:bottom w:val="single" w:sz="8" w:space="0" w:color="999999"/>
              <w:right w:val="single" w:sz="8" w:space="0" w:color="999999"/>
            </w:tcBorders>
            <w:hideMark/>
          </w:tcPr>
          <w:p w14:paraId="317F765C" w14:textId="77777777" w:rsidR="00B7349F" w:rsidRPr="002326C1" w:rsidRDefault="00B7349F">
            <w:pPr>
              <w:rPr>
                <w:rStyle w:val="SAPEmphasis"/>
                <w:lang w:val="en-US"/>
              </w:rPr>
            </w:pPr>
            <w:r w:rsidRPr="002326C1">
              <w:rPr>
                <w:rStyle w:val="SAPEmphasis"/>
                <w:lang w:val="en-U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1EC7C8B" w14:textId="77777777" w:rsidR="00B7349F" w:rsidRPr="002326C1" w:rsidRDefault="00B7349F">
            <w:pPr>
              <w:rPr>
                <w:lang w:val="en-US"/>
              </w:rPr>
            </w:pPr>
            <w:r w:rsidRPr="002326C1">
              <w:rPr>
                <w:lang w:val="en-US"/>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6872A128" w14:textId="77777777" w:rsidR="00B7349F" w:rsidRPr="002326C1" w:rsidRDefault="00B7349F">
            <w:pPr>
              <w:rPr>
                <w:rStyle w:val="SAPEmphasis"/>
                <w:lang w:val="en-US"/>
              </w:rPr>
            </w:pPr>
            <w:r w:rsidRPr="002326C1">
              <w:rPr>
                <w:rStyle w:val="SAPEmphasis"/>
                <w:lang w:val="en-US"/>
              </w:rPr>
              <w:t>Tester Name</w:t>
            </w:r>
          </w:p>
        </w:tc>
        <w:tc>
          <w:tcPr>
            <w:tcW w:w="2401" w:type="dxa"/>
            <w:tcBorders>
              <w:top w:val="single" w:sz="8" w:space="0" w:color="999999"/>
              <w:left w:val="single" w:sz="8" w:space="0" w:color="999999"/>
              <w:bottom w:val="single" w:sz="8" w:space="0" w:color="999999"/>
              <w:right w:val="single" w:sz="8" w:space="0" w:color="999999"/>
            </w:tcBorders>
          </w:tcPr>
          <w:p w14:paraId="109D7260" w14:textId="6FB9D862" w:rsidR="00B7349F" w:rsidRPr="002326C1" w:rsidRDefault="00C50C67">
            <w:pPr>
              <w:rPr>
                <w:lang w:val="en-US"/>
              </w:rPr>
            </w:pPr>
            <w:r w:rsidRPr="002326C1">
              <w:rPr>
                <w:lang w:val="en-US"/>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3397424" w14:textId="77777777" w:rsidR="00B7349F" w:rsidRPr="002326C1" w:rsidRDefault="00B7349F">
            <w:pPr>
              <w:rPr>
                <w:rStyle w:val="SAPEmphasis"/>
                <w:lang w:val="en-US"/>
              </w:rPr>
            </w:pPr>
            <w:r w:rsidRPr="002326C1">
              <w:rPr>
                <w:rStyle w:val="SAPEmphasis"/>
                <w:lang w:val="en-U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E294372" w14:textId="6EFB4DE5" w:rsidR="00B7349F" w:rsidRPr="002326C1" w:rsidRDefault="0019708C">
            <w:pPr>
              <w:rPr>
                <w:lang w:val="en-US"/>
              </w:rPr>
            </w:pPr>
            <w:r w:rsidRPr="002326C1">
              <w:rPr>
                <w:lang w:val="en-US"/>
              </w:rPr>
              <w:t>&lt;date&gt;</w:t>
            </w:r>
          </w:p>
        </w:tc>
      </w:tr>
      <w:tr w:rsidR="00B7349F" w:rsidRPr="002326C1" w14:paraId="505A4302" w14:textId="77777777" w:rsidTr="00B7349F">
        <w:tc>
          <w:tcPr>
            <w:tcW w:w="2280" w:type="dxa"/>
            <w:tcBorders>
              <w:top w:val="single" w:sz="8" w:space="0" w:color="999999"/>
              <w:left w:val="single" w:sz="8" w:space="0" w:color="999999"/>
              <w:bottom w:val="single" w:sz="8" w:space="0" w:color="999999"/>
              <w:right w:val="single" w:sz="8" w:space="0" w:color="999999"/>
            </w:tcBorders>
            <w:hideMark/>
          </w:tcPr>
          <w:p w14:paraId="3B2A1350" w14:textId="77777777" w:rsidR="00B7349F" w:rsidRPr="002326C1" w:rsidRDefault="00B7349F">
            <w:pPr>
              <w:rPr>
                <w:rStyle w:val="SAPEmphasis"/>
                <w:lang w:val="en-US"/>
              </w:rPr>
            </w:pPr>
            <w:r w:rsidRPr="002326C1">
              <w:rPr>
                <w:rStyle w:val="SAPEmphasis"/>
                <w:lang w:val="en-U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833A553" w14:textId="591817B7" w:rsidR="00B7349F" w:rsidRPr="002326C1" w:rsidRDefault="00B7349F">
            <w:pPr>
              <w:rPr>
                <w:lang w:val="en-US"/>
              </w:rPr>
            </w:pPr>
            <w:r w:rsidRPr="002326C1">
              <w:rPr>
                <w:lang w:val="en-US"/>
              </w:rPr>
              <w:t xml:space="preserve">HR </w:t>
            </w:r>
            <w:r w:rsidR="005F7F66" w:rsidRPr="002326C1">
              <w:rPr>
                <w:lang w:val="en-US"/>
              </w:rPr>
              <w:t>Administrator</w:t>
            </w:r>
          </w:p>
        </w:tc>
      </w:tr>
      <w:tr w:rsidR="00B7349F" w:rsidRPr="002326C1" w14:paraId="5D991124" w14:textId="77777777" w:rsidTr="00B7349F">
        <w:tc>
          <w:tcPr>
            <w:tcW w:w="2280" w:type="dxa"/>
            <w:tcBorders>
              <w:top w:val="single" w:sz="8" w:space="0" w:color="999999"/>
              <w:left w:val="single" w:sz="8" w:space="0" w:color="999999"/>
              <w:bottom w:val="single" w:sz="8" w:space="0" w:color="999999"/>
              <w:right w:val="single" w:sz="8" w:space="0" w:color="999999"/>
            </w:tcBorders>
            <w:hideMark/>
          </w:tcPr>
          <w:p w14:paraId="31C9861C" w14:textId="77777777" w:rsidR="00B7349F" w:rsidRPr="002326C1" w:rsidRDefault="00B7349F">
            <w:pPr>
              <w:rPr>
                <w:rStyle w:val="SAPEmphasis"/>
                <w:lang w:val="en-US"/>
              </w:rPr>
            </w:pPr>
            <w:r w:rsidRPr="002326C1">
              <w:rPr>
                <w:rStyle w:val="SAPEmphasis"/>
                <w:lang w:val="en-U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B2AA69B" w14:textId="77777777" w:rsidR="00B7349F" w:rsidRPr="002326C1" w:rsidRDefault="00B7349F">
            <w:pPr>
              <w:rPr>
                <w:lang w:val="en-US"/>
              </w:rPr>
            </w:pPr>
            <w:r w:rsidRPr="002326C1">
              <w:rPr>
                <w:lang w:val="en-US"/>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E465842" w14:textId="77777777" w:rsidR="00B7349F" w:rsidRPr="002326C1" w:rsidRDefault="00B7349F">
            <w:pPr>
              <w:rPr>
                <w:rStyle w:val="SAPEmphasis"/>
                <w:lang w:val="en-US"/>
              </w:rPr>
            </w:pPr>
            <w:r w:rsidRPr="002326C1">
              <w:rPr>
                <w:rStyle w:val="SAPEmphasis"/>
                <w:lang w:val="en-U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BB4AE8B" w14:textId="6728CFC7" w:rsidR="00B7349F" w:rsidRPr="002326C1" w:rsidRDefault="00F23E40">
            <w:pPr>
              <w:rPr>
                <w:lang w:val="en-US"/>
              </w:rPr>
            </w:pPr>
            <w:r>
              <w:rPr>
                <w:lang w:val="en-US"/>
              </w:rPr>
              <w:t>&lt;duration&gt;</w:t>
            </w:r>
          </w:p>
        </w:tc>
      </w:tr>
    </w:tbl>
    <w:p w14:paraId="54337BA7" w14:textId="77777777" w:rsidR="00FA35C5" w:rsidRPr="002326C1" w:rsidRDefault="00FA35C5" w:rsidP="00366C5C">
      <w:pPr>
        <w:pStyle w:val="SAPKeyblockTitle"/>
        <w:rPr>
          <w:lang w:val="en-US"/>
        </w:rPr>
      </w:pPr>
      <w:r w:rsidRPr="002326C1">
        <w:rPr>
          <w:lang w:val="en-US"/>
        </w:rPr>
        <w:t>Purpose</w:t>
      </w:r>
    </w:p>
    <w:p w14:paraId="561B8CE2" w14:textId="0C52AF7C" w:rsidR="00FA35C5" w:rsidRPr="002326C1" w:rsidRDefault="00FA35C5" w:rsidP="00FA35C5">
      <w:pPr>
        <w:rPr>
          <w:lang w:val="en-US"/>
        </w:rPr>
      </w:pPr>
      <w:r w:rsidRPr="002326C1">
        <w:rPr>
          <w:lang w:val="en-US"/>
        </w:rPr>
        <w:t xml:space="preserve">The HR </w:t>
      </w:r>
      <w:r w:rsidR="005F7F66" w:rsidRPr="002326C1">
        <w:rPr>
          <w:lang w:val="en-US"/>
        </w:rPr>
        <w:t xml:space="preserve">Administrator </w:t>
      </w:r>
      <w:r w:rsidRPr="002326C1">
        <w:rPr>
          <w:lang w:val="en-US"/>
        </w:rPr>
        <w:t>enters hiring data for a newly hired employee. This data includes legally mandated, company-specific, and personal data for the employee.</w:t>
      </w:r>
    </w:p>
    <w:p w14:paraId="79F8A46C" w14:textId="77777777" w:rsidR="007C0C83" w:rsidRPr="002326C1" w:rsidRDefault="007C0C83" w:rsidP="007C0C83">
      <w:pPr>
        <w:pStyle w:val="SAPKeyblockTitle"/>
        <w:rPr>
          <w:lang w:val="en-US"/>
        </w:rPr>
      </w:pPr>
      <w:r w:rsidRPr="002326C1">
        <w:rPr>
          <w:lang w:val="en-US"/>
        </w:rPr>
        <w:t>Prerequisites</w:t>
      </w:r>
    </w:p>
    <w:p w14:paraId="52C8B9C5" w14:textId="5F7CFD4F" w:rsidR="007C0C83" w:rsidRPr="002326C1" w:rsidRDefault="00C079F4" w:rsidP="002B146F">
      <w:pPr>
        <w:rPr>
          <w:rStyle w:val="SAPEmphasis"/>
          <w:lang w:val="en-US"/>
        </w:rPr>
      </w:pPr>
      <w:r w:rsidRPr="002326C1">
        <w:rPr>
          <w:rStyle w:val="SAPEmphasis"/>
          <w:lang w:val="en-US"/>
        </w:rPr>
        <w:t xml:space="preserve">Only if Position Management </w:t>
      </w:r>
      <w:r w:rsidR="0019498D" w:rsidRPr="002326C1">
        <w:rPr>
          <w:rStyle w:val="SAPEmphasis"/>
          <w:lang w:val="en-US"/>
        </w:rPr>
        <w:t xml:space="preserve">has been implemented </w:t>
      </w:r>
      <w:r w:rsidRPr="002326C1">
        <w:rPr>
          <w:rStyle w:val="SAPEmphasis"/>
          <w:lang w:val="en-US"/>
        </w:rPr>
        <w:t xml:space="preserve">in your </w:t>
      </w:r>
      <w:r w:rsidR="00C9517A" w:rsidRPr="002326C1">
        <w:rPr>
          <w:rStyle w:val="SAPEmphasis"/>
          <w:lang w:val="en-US"/>
        </w:rPr>
        <w:t xml:space="preserve">Employee Central </w:t>
      </w:r>
      <w:r w:rsidRPr="002326C1">
        <w:rPr>
          <w:rStyle w:val="SAPEmphasis"/>
          <w:lang w:val="en-US"/>
        </w:rPr>
        <w:t>instance</w:t>
      </w:r>
      <w:r w:rsidR="00C60DF4" w:rsidRPr="002326C1">
        <w:rPr>
          <w:rStyle w:val="SAPEmphasis"/>
          <w:lang w:val="en-US"/>
        </w:rPr>
        <w:t xml:space="preserve">, </w:t>
      </w:r>
      <w:r w:rsidR="00C60DF4" w:rsidRPr="00BD5915">
        <w:rPr>
          <w:lang w:val="en-US"/>
        </w:rPr>
        <w:t>following prerequisites need to be fulfilled</w:t>
      </w:r>
      <w:r w:rsidRPr="002326C1">
        <w:rPr>
          <w:rStyle w:val="SAPEmphasis"/>
          <w:lang w:val="en-US"/>
        </w:rPr>
        <w:t xml:space="preserve">: </w:t>
      </w:r>
    </w:p>
    <w:p w14:paraId="798BA230" w14:textId="77777777" w:rsidR="00C079F4" w:rsidRPr="002326C1" w:rsidRDefault="00C079F4" w:rsidP="002B146F">
      <w:pPr>
        <w:numPr>
          <w:ilvl w:val="0"/>
          <w:numId w:val="39"/>
        </w:numPr>
        <w:ind w:left="284" w:hanging="284"/>
        <w:rPr>
          <w:lang w:val="en-US"/>
        </w:rPr>
      </w:pPr>
      <w:r w:rsidRPr="002326C1">
        <w:rPr>
          <w:lang w:val="en-US"/>
        </w:rPr>
        <w:t>The position</w:t>
      </w:r>
      <w:r w:rsidR="00E139F3" w:rsidRPr="002326C1">
        <w:rPr>
          <w:lang w:val="en-US"/>
        </w:rPr>
        <w:t xml:space="preserve"> on which the employee is to be hired</w:t>
      </w:r>
      <w:r w:rsidRPr="002326C1">
        <w:rPr>
          <w:lang w:val="en-US"/>
        </w:rPr>
        <w:t xml:space="preserve"> </w:t>
      </w:r>
      <w:r w:rsidR="00E139F3" w:rsidRPr="002326C1">
        <w:rPr>
          <w:lang w:val="en-US"/>
        </w:rPr>
        <w:t>has</w:t>
      </w:r>
      <w:r w:rsidRPr="002326C1">
        <w:rPr>
          <w:lang w:val="en-US"/>
        </w:rPr>
        <w:t xml:space="preserve"> be</w:t>
      </w:r>
      <w:r w:rsidR="00E139F3" w:rsidRPr="002326C1">
        <w:rPr>
          <w:lang w:val="en-US"/>
        </w:rPr>
        <w:t>en</w:t>
      </w:r>
      <w:r w:rsidRPr="002326C1">
        <w:rPr>
          <w:lang w:val="en-US"/>
        </w:rPr>
        <w:t xml:space="preserve"> created with appropriate fields filled in. If the position is assigned to a particular country (value of field </w:t>
      </w:r>
      <w:r w:rsidRPr="002326C1">
        <w:rPr>
          <w:rStyle w:val="SAPScreenElement"/>
          <w:lang w:val="en-US"/>
        </w:rPr>
        <w:t>Company</w:t>
      </w:r>
      <w:r w:rsidRPr="002326C1">
        <w:rPr>
          <w:lang w:val="en-US"/>
        </w:rPr>
        <w:t>), make sure you choose the same country (i</w:t>
      </w:r>
      <w:r w:rsidR="009178C5" w:rsidRPr="002326C1">
        <w:rPr>
          <w:lang w:val="en-US"/>
        </w:rPr>
        <w:t>.</w:t>
      </w:r>
      <w:r w:rsidRPr="002326C1">
        <w:rPr>
          <w:lang w:val="en-US"/>
        </w:rPr>
        <w:t>e</w:t>
      </w:r>
      <w:r w:rsidR="009178C5" w:rsidRPr="002326C1">
        <w:rPr>
          <w:lang w:val="en-US"/>
        </w:rPr>
        <w:t>.</w:t>
      </w:r>
      <w:r w:rsidRPr="002326C1">
        <w:rPr>
          <w:lang w:val="en-US"/>
        </w:rPr>
        <w:t xml:space="preserve"> company code) in the </w:t>
      </w:r>
      <w:r w:rsidR="00E139F3" w:rsidRPr="002326C1">
        <w:rPr>
          <w:lang w:val="en-US"/>
        </w:rPr>
        <w:t>“</w:t>
      </w:r>
      <w:r w:rsidR="000B1847" w:rsidRPr="002326C1">
        <w:rPr>
          <w:rStyle w:val="SAPScreenElement"/>
          <w:color w:val="auto"/>
          <w:lang w:val="en-US"/>
        </w:rPr>
        <w:t>New Hire</w:t>
      </w:r>
      <w:r w:rsidR="00E139F3" w:rsidRPr="002326C1">
        <w:rPr>
          <w:lang w:val="en-US"/>
        </w:rPr>
        <w:t>”</w:t>
      </w:r>
      <w:r w:rsidRPr="002326C1">
        <w:rPr>
          <w:lang w:val="en-US"/>
        </w:rPr>
        <w:t xml:space="preserve"> wizard. Else, the position you are looking for, will not appear.</w:t>
      </w:r>
    </w:p>
    <w:p w14:paraId="402A2A8A" w14:textId="7B92A505" w:rsidR="00F21C59" w:rsidRPr="002326C1" w:rsidRDefault="00C61335" w:rsidP="005518F9">
      <w:pPr>
        <w:numPr>
          <w:ilvl w:val="0"/>
          <w:numId w:val="39"/>
        </w:numPr>
        <w:ind w:left="284" w:hanging="284"/>
        <w:rPr>
          <w:lang w:val="en-US"/>
        </w:rPr>
      </w:pPr>
      <w:r w:rsidRPr="002326C1">
        <w:rPr>
          <w:lang w:val="en-US"/>
        </w:rPr>
        <w:t>To hire the employee on a position, that position must have status</w:t>
      </w:r>
      <w:r w:rsidRPr="002326C1">
        <w:rPr>
          <w:rStyle w:val="SAPUserEntry"/>
          <w:color w:val="auto"/>
          <w:lang w:val="en-US"/>
        </w:rPr>
        <w:t xml:space="preserve"> </w:t>
      </w:r>
      <w:r w:rsidRPr="002326C1">
        <w:rPr>
          <w:rStyle w:val="SAPUserEntry"/>
          <w:b w:val="0"/>
          <w:color w:val="auto"/>
          <w:lang w:val="en-US"/>
        </w:rPr>
        <w:t>Active</w:t>
      </w:r>
      <w:r w:rsidRPr="002326C1">
        <w:rPr>
          <w:rStyle w:val="SAPUserEntry"/>
          <w:color w:val="auto"/>
          <w:lang w:val="en-US"/>
        </w:rPr>
        <w:t xml:space="preserve"> </w:t>
      </w:r>
      <w:r w:rsidRPr="002326C1">
        <w:rPr>
          <w:lang w:val="en-US"/>
        </w:rPr>
        <w:t>on the hiring date</w:t>
      </w:r>
      <w:r w:rsidR="00E02211" w:rsidRPr="002326C1">
        <w:rPr>
          <w:lang w:val="en-US"/>
        </w:rPr>
        <w:t xml:space="preserve"> of the employee</w:t>
      </w:r>
      <w:r w:rsidRPr="002326C1">
        <w:rPr>
          <w:lang w:val="en-US"/>
        </w:rPr>
        <w:t>. O</w:t>
      </w:r>
      <w:r w:rsidR="00C079F4" w:rsidRPr="002326C1">
        <w:rPr>
          <w:lang w:val="en-US"/>
        </w:rPr>
        <w:t>nly then</w:t>
      </w:r>
      <w:r w:rsidR="00FF028B" w:rsidRPr="002326C1">
        <w:rPr>
          <w:lang w:val="en-US"/>
        </w:rPr>
        <w:t>,</w:t>
      </w:r>
      <w:r w:rsidR="00C079F4" w:rsidRPr="002326C1">
        <w:rPr>
          <w:lang w:val="en-US"/>
        </w:rPr>
        <w:t xml:space="preserve"> </w:t>
      </w:r>
      <w:r w:rsidRPr="002326C1">
        <w:rPr>
          <w:lang w:val="en-US"/>
        </w:rPr>
        <w:t>the position</w:t>
      </w:r>
      <w:r w:rsidR="00C079F4" w:rsidRPr="002326C1">
        <w:rPr>
          <w:lang w:val="en-US"/>
        </w:rPr>
        <w:t xml:space="preserve"> will be available in the drop-down for you to assign a person</w:t>
      </w:r>
      <w:r w:rsidR="00B13A87" w:rsidRPr="002326C1">
        <w:rPr>
          <w:lang w:val="en-US"/>
        </w:rPr>
        <w:t>.</w:t>
      </w:r>
    </w:p>
    <w:p w14:paraId="2EEF3703" w14:textId="2867348E" w:rsidR="00984FD2" w:rsidRPr="002326C1" w:rsidRDefault="00F21C59">
      <w:pPr>
        <w:rPr>
          <w:lang w:val="en-US"/>
        </w:rPr>
      </w:pPr>
      <w:r w:rsidRPr="002326C1">
        <w:rPr>
          <w:rStyle w:val="SAPEmphasis"/>
          <w:lang w:val="en-US"/>
        </w:rPr>
        <w:t xml:space="preserve">If integration with Employee Central Payroll is in </w:t>
      </w:r>
      <w:r w:rsidR="007E09A2" w:rsidRPr="002326C1">
        <w:rPr>
          <w:rStyle w:val="SAPEmphasis"/>
          <w:lang w:val="en-US"/>
        </w:rPr>
        <w:t>scope</w:t>
      </w:r>
      <w:r w:rsidRPr="002326C1">
        <w:rPr>
          <w:lang w:val="en-US"/>
        </w:rPr>
        <w:t xml:space="preserve">, in order to ensure a correct integration, the employee’s payment information needs to be maintained in Employee Central. For this, banks must have been maintained in the Employee Central instance in order to be available in the drop-down. Also, make sure </w:t>
      </w:r>
      <w:r w:rsidR="00984FD2" w:rsidRPr="002326C1">
        <w:rPr>
          <w:lang w:val="en-US"/>
        </w:rPr>
        <w:t xml:space="preserve">that the same (house) banks </w:t>
      </w:r>
      <w:r w:rsidRPr="002326C1">
        <w:rPr>
          <w:lang w:val="en-US"/>
        </w:rPr>
        <w:t xml:space="preserve">have </w:t>
      </w:r>
      <w:r w:rsidR="00984FD2" w:rsidRPr="002326C1">
        <w:rPr>
          <w:lang w:val="en-US"/>
        </w:rPr>
        <w:t xml:space="preserve">been </w:t>
      </w:r>
      <w:r w:rsidRPr="002326C1">
        <w:rPr>
          <w:lang w:val="en-US"/>
        </w:rPr>
        <w:t>setup in Employee Central Payroll in order for the replication of payment information from Employee Central to work successfully.</w:t>
      </w:r>
    </w:p>
    <w:p w14:paraId="5530F690" w14:textId="77777777" w:rsidR="00FA35C5" w:rsidRPr="002326C1" w:rsidRDefault="00DA7B57" w:rsidP="00DA7B57">
      <w:pPr>
        <w:pStyle w:val="SAPKeyblockTitle"/>
        <w:rPr>
          <w:lang w:val="en-US"/>
        </w:rPr>
      </w:pPr>
      <w:r w:rsidRPr="002326C1">
        <w:rPr>
          <w:lang w:val="en-US"/>
        </w:rPr>
        <w:t>Procedure</w:t>
      </w:r>
    </w:p>
    <w:p w14:paraId="0C370F48" w14:textId="77777777" w:rsidR="00D52206" w:rsidRPr="00262425" w:rsidRDefault="00D52206" w:rsidP="00D52206">
      <w:pPr>
        <w:pStyle w:val="SAPNoteHeading"/>
        <w:ind w:left="720"/>
        <w:rPr>
          <w:lang w:val="en-US"/>
          <w:rPrChange w:id="455" w:author="Author" w:date="2018-02-22T09:04:00Z">
            <w:rPr>
              <w:highlight w:val="cyan"/>
              <w:lang w:val="en-US"/>
            </w:rPr>
          </w:rPrChange>
        </w:rPr>
      </w:pPr>
      <w:r w:rsidRPr="00262425">
        <w:rPr>
          <w:noProof/>
          <w:lang w:val="en-US"/>
          <w:rPrChange w:id="456" w:author="Author" w:date="2018-02-22T09:04:00Z">
            <w:rPr>
              <w:noProof/>
              <w:highlight w:val="cyan"/>
              <w:lang w:val="en-US"/>
            </w:rPr>
          </w:rPrChange>
        </w:rPr>
        <w:drawing>
          <wp:inline distT="0" distB="0" distL="0" distR="0" wp14:anchorId="606C0749" wp14:editId="2B6063F9">
            <wp:extent cx="219075" cy="238125"/>
            <wp:effectExtent l="0" t="0" r="9525" b="9525"/>
            <wp:docPr id="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262425">
        <w:rPr>
          <w:lang w:val="en-US"/>
          <w:rPrChange w:id="457" w:author="Author" w:date="2018-02-22T09:04:00Z">
            <w:rPr>
              <w:highlight w:val="cyan"/>
              <w:lang w:val="en-US"/>
            </w:rPr>
          </w:rPrChange>
        </w:rPr>
        <w:t> Caution</w:t>
      </w:r>
    </w:p>
    <w:p w14:paraId="375203E4" w14:textId="1323AC8C" w:rsidR="00D52206" w:rsidRPr="002326C1" w:rsidRDefault="00D52206" w:rsidP="00D52206">
      <w:pPr>
        <w:pStyle w:val="NoteParagraph"/>
        <w:ind w:left="720"/>
        <w:rPr>
          <w:lang w:val="en-US"/>
        </w:rPr>
      </w:pPr>
      <w:r w:rsidRPr="00262425">
        <w:rPr>
          <w:lang w:val="en-US"/>
          <w:rPrChange w:id="458" w:author="Author" w:date="2018-02-22T09:04:00Z">
            <w:rPr>
              <w:highlight w:val="cyan"/>
              <w:lang w:val="en-US"/>
            </w:rPr>
          </w:rPrChange>
        </w:rPr>
        <w:t>In the below</w:t>
      </w:r>
      <w:r w:rsidRPr="00262425">
        <w:rPr>
          <w:rFonts w:ascii="BentonSans Bold" w:hAnsi="BentonSans Bold"/>
          <w:color w:val="666666"/>
          <w:lang w:val="en-US"/>
          <w:rPrChange w:id="459" w:author="Author" w:date="2018-02-22T09:04:00Z">
            <w:rPr>
              <w:rFonts w:ascii="BentonSans Bold" w:hAnsi="BentonSans Bold"/>
              <w:color w:val="666666"/>
              <w:highlight w:val="cyan"/>
              <w:lang w:val="en-US"/>
            </w:rPr>
          </w:rPrChange>
        </w:rPr>
        <w:t xml:space="preserve"> Procedure</w:t>
      </w:r>
      <w:r w:rsidRPr="00262425">
        <w:rPr>
          <w:rFonts w:cs="Arial"/>
          <w:bCs/>
          <w:lang w:val="en-US"/>
          <w:rPrChange w:id="460" w:author="Author" w:date="2018-02-22T09:04:00Z">
            <w:rPr>
              <w:rFonts w:cs="Arial"/>
              <w:bCs/>
              <w:highlight w:val="cyan"/>
              <w:lang w:val="en-US"/>
            </w:rPr>
          </w:rPrChange>
        </w:rPr>
        <w:t xml:space="preserve"> table, only the fields valid for all countries in scope of </w:t>
      </w:r>
      <w:ins w:id="461" w:author="Author" w:date="2018-02-22T17:45:00Z">
        <w:r w:rsidR="007B06E0" w:rsidRPr="007B06E0">
          <w:rPr>
            <w:lang w:val="en-US"/>
            <w:rPrChange w:id="462" w:author="Author" w:date="2018-02-22T17:45:00Z">
              <w:rPr/>
            </w:rPrChange>
          </w:rPr>
          <w:t xml:space="preserve">the SAP Best Practices </w:t>
        </w:r>
      </w:ins>
      <w:del w:id="463" w:author="Author" w:date="2018-02-22T17:45:00Z">
        <w:r w:rsidRPr="00262425" w:rsidDel="007B06E0">
          <w:rPr>
            <w:rFonts w:cs="Arial"/>
            <w:bCs/>
            <w:lang w:val="en-US"/>
            <w:rPrChange w:id="464" w:author="Author" w:date="2018-02-22T09:04:00Z">
              <w:rPr>
                <w:rFonts w:cs="Arial"/>
                <w:bCs/>
                <w:highlight w:val="cyan"/>
                <w:lang w:val="en-US"/>
              </w:rPr>
            </w:rPrChange>
          </w:rPr>
          <w:delText xml:space="preserve">this best practices </w:delText>
        </w:r>
      </w:del>
      <w:del w:id="465" w:author="Author" w:date="2018-02-12T18:16:00Z">
        <w:r w:rsidRPr="00262425" w:rsidDel="00B77B61">
          <w:rPr>
            <w:rFonts w:cs="Arial"/>
            <w:bCs/>
            <w:lang w:val="en-US"/>
            <w:rPrChange w:id="466" w:author="Author" w:date="2018-02-22T09:04:00Z">
              <w:rPr>
                <w:rFonts w:cs="Arial"/>
                <w:bCs/>
                <w:highlight w:val="cyan"/>
                <w:lang w:val="en-US"/>
              </w:rPr>
            </w:rPrChange>
          </w:rPr>
          <w:delText xml:space="preserve">solution </w:delText>
        </w:r>
      </w:del>
      <w:r w:rsidRPr="00262425">
        <w:rPr>
          <w:rFonts w:cs="Arial"/>
          <w:bCs/>
          <w:lang w:val="en-US"/>
          <w:rPrChange w:id="467" w:author="Author" w:date="2018-02-22T09:04:00Z">
            <w:rPr>
              <w:rFonts w:cs="Arial"/>
              <w:bCs/>
              <w:highlight w:val="cyan"/>
              <w:lang w:val="en-US"/>
            </w:rPr>
          </w:rPrChange>
        </w:rPr>
        <w:t>are listed. The country-specific fields for the different countries in scope</w:t>
      </w:r>
      <w:r w:rsidRPr="00262425">
        <w:rPr>
          <w:lang w:val="en-US"/>
          <w:rPrChange w:id="468" w:author="Author" w:date="2018-02-22T09:04:00Z">
            <w:rPr>
              <w:highlight w:val="cyan"/>
              <w:lang w:val="en-US"/>
            </w:rPr>
          </w:rPrChange>
        </w:rPr>
        <w:t xml:space="preserve"> are listed in </w:t>
      </w:r>
      <w:r w:rsidR="00585DDF" w:rsidRPr="00262425">
        <w:rPr>
          <w:lang w:val="en-US"/>
          <w:rPrChange w:id="469" w:author="Author" w:date="2018-02-22T09:04:00Z">
            <w:rPr>
              <w:highlight w:val="cyan"/>
              <w:lang w:val="en-US"/>
            </w:rPr>
          </w:rPrChange>
        </w:rPr>
        <w:t>chapter</w:t>
      </w:r>
      <w:r w:rsidRPr="00262425">
        <w:rPr>
          <w:lang w:val="en-US"/>
          <w:rPrChange w:id="470" w:author="Author" w:date="2018-02-22T09:04:00Z">
            <w:rPr>
              <w:highlight w:val="cyan"/>
              <w:lang w:val="en-US"/>
            </w:rPr>
          </w:rPrChange>
        </w:rPr>
        <w:t xml:space="preserve"> </w:t>
      </w:r>
      <w:ins w:id="471" w:author="Author" w:date="2018-02-22T09:17:00Z">
        <w:r w:rsidR="00EC10DC">
          <w:rPr>
            <w:rFonts w:ascii="BentonSans Bold" w:hAnsi="BentonSans Bold"/>
            <w:lang w:val="en-US"/>
          </w:rPr>
          <w:fldChar w:fldCharType="begin"/>
        </w:r>
        <w:r w:rsidR="00EC10DC">
          <w:rPr>
            <w:rFonts w:ascii="BentonSans Bold" w:hAnsi="BentonSans Bold"/>
            <w:lang w:val="en-US"/>
          </w:rPr>
          <w:instrText xml:space="preserve"> HYPERLINK  \l "_Toc433783824" </w:instrText>
        </w:r>
        <w:r w:rsidR="00EC10DC">
          <w:rPr>
            <w:rFonts w:ascii="BentonSans Bold" w:hAnsi="BentonSans Bold"/>
            <w:lang w:val="en-US"/>
          </w:rPr>
          <w:fldChar w:fldCharType="separate"/>
        </w:r>
        <w:commentRangeStart w:id="472"/>
        <w:r w:rsidR="00585DDF" w:rsidRPr="00AC5720">
          <w:rPr>
            <w:rStyle w:val="Hyperlink"/>
            <w:rFonts w:ascii="BentonSans Bold" w:hAnsi="BentonSans Bold"/>
            <w:rPrChange w:id="473" w:author="Author" w:date="2018-03-06T10:22:00Z">
              <w:rPr>
                <w:rFonts w:ascii="BentonSans Bold" w:hAnsi="BentonSans Bold"/>
                <w:highlight w:val="cyan"/>
                <w:lang w:val="en-US"/>
              </w:rPr>
            </w:rPrChange>
          </w:rPr>
          <w:t>Country-</w:t>
        </w:r>
        <w:r w:rsidR="008D3A9D" w:rsidRPr="00AC5720">
          <w:rPr>
            <w:rStyle w:val="Hyperlink"/>
            <w:rFonts w:ascii="BentonSans Bold" w:hAnsi="BentonSans Bold"/>
            <w:rPrChange w:id="474" w:author="Author" w:date="2018-03-06T10:22:00Z">
              <w:rPr>
                <w:rFonts w:ascii="BentonSans Bold" w:hAnsi="BentonSans Bold"/>
                <w:highlight w:val="cyan"/>
                <w:lang w:val="en-US"/>
              </w:rPr>
            </w:rPrChange>
          </w:rPr>
          <w:t>S</w:t>
        </w:r>
        <w:r w:rsidR="00585DDF" w:rsidRPr="00AC5720">
          <w:rPr>
            <w:rStyle w:val="Hyperlink"/>
            <w:rFonts w:ascii="BentonSans Bold" w:hAnsi="BentonSans Bold"/>
            <w:rPrChange w:id="475" w:author="Author" w:date="2018-03-06T10:22:00Z">
              <w:rPr>
                <w:rFonts w:ascii="BentonSans Bold" w:hAnsi="BentonSans Bold"/>
                <w:highlight w:val="cyan"/>
                <w:lang w:val="en-US"/>
              </w:rPr>
            </w:rPrChange>
          </w:rPr>
          <w:t>pecific Fields to be filled during Hiring</w:t>
        </w:r>
        <w:r w:rsidR="00EC10DC">
          <w:rPr>
            <w:rFonts w:ascii="BentonSans Bold" w:hAnsi="BentonSans Bold"/>
            <w:lang w:val="en-US"/>
          </w:rPr>
          <w:fldChar w:fldCharType="end"/>
        </w:r>
      </w:ins>
      <w:r w:rsidRPr="00262425">
        <w:rPr>
          <w:lang w:val="en-US"/>
          <w:rPrChange w:id="476" w:author="Author" w:date="2018-02-22T09:04:00Z">
            <w:rPr>
              <w:highlight w:val="cyan"/>
              <w:lang w:val="en-US"/>
            </w:rPr>
          </w:rPrChange>
        </w:rPr>
        <w:t>.</w:t>
      </w:r>
      <w:commentRangeEnd w:id="472"/>
      <w:r w:rsidR="00585DDF" w:rsidRPr="00262425">
        <w:rPr>
          <w:rStyle w:val="CommentReference"/>
          <w:rPrChange w:id="477" w:author="Author" w:date="2018-02-22T09:04:00Z">
            <w:rPr>
              <w:rStyle w:val="CommentReference"/>
              <w:highlight w:val="cyan"/>
            </w:rPr>
          </w:rPrChange>
        </w:rPr>
        <w:commentReference w:id="472"/>
      </w:r>
      <w:r w:rsidR="0094035B" w:rsidRPr="00262425">
        <w:rPr>
          <w:lang w:val="en-US"/>
          <w:rPrChange w:id="478" w:author="Author" w:date="2018-02-22T09:04:00Z">
            <w:rPr>
              <w:highlight w:val="cyan"/>
              <w:lang w:val="en-US"/>
            </w:rPr>
          </w:rPrChange>
        </w:rPr>
        <w:t xml:space="preserve"> The link to the appropriate subchapter is given in the </w:t>
      </w:r>
      <w:r w:rsidR="0094035B" w:rsidRPr="00262425">
        <w:rPr>
          <w:rStyle w:val="SAPScreenElement"/>
          <w:color w:val="auto"/>
          <w:lang w:val="en-US"/>
          <w:rPrChange w:id="479" w:author="Author" w:date="2018-02-22T09:04:00Z">
            <w:rPr>
              <w:rStyle w:val="SAPScreenElement"/>
              <w:color w:val="auto"/>
              <w:highlight w:val="cyan"/>
              <w:lang w:val="en-US"/>
            </w:rPr>
          </w:rPrChange>
        </w:rPr>
        <w:t>Additional Information</w:t>
      </w:r>
      <w:r w:rsidR="0094035B" w:rsidRPr="00D90D0A">
        <w:rPr>
          <w:rStyle w:val="SAPScreenElement"/>
          <w:color w:val="auto"/>
          <w:lang w:val="en-US"/>
        </w:rPr>
        <w:t xml:space="preserve"> </w:t>
      </w:r>
      <w:r w:rsidR="0094035B" w:rsidRPr="00262425">
        <w:rPr>
          <w:lang w:val="en-US"/>
          <w:rPrChange w:id="480" w:author="Author" w:date="2018-02-22T09:04:00Z">
            <w:rPr>
              <w:highlight w:val="cyan"/>
              <w:lang w:val="en-US"/>
            </w:rPr>
          </w:rPrChange>
        </w:rPr>
        <w:t xml:space="preserve">column of the relevant fields together with the </w:t>
      </w:r>
      <w:r w:rsidR="0094035B" w:rsidRPr="00262425">
        <w:rPr>
          <w:rFonts w:ascii="BentonSans Regular" w:hAnsi="BentonSans Regular"/>
          <w:color w:val="666666"/>
          <w:sz w:val="20"/>
          <w:lang w:val="en-US"/>
          <w:rPrChange w:id="481" w:author="Author" w:date="2018-02-22T09:04:00Z">
            <w:rPr>
              <w:rFonts w:ascii="BentonSans Regular" w:hAnsi="BentonSans Regular"/>
              <w:color w:val="666666"/>
              <w:sz w:val="20"/>
              <w:highlight w:val="cyan"/>
              <w:lang w:val="en-US"/>
            </w:rPr>
          </w:rPrChange>
        </w:rPr>
        <w:t>Caution</w:t>
      </w:r>
      <w:r w:rsidR="0094035B" w:rsidRPr="00262425">
        <w:rPr>
          <w:lang w:val="en-US"/>
          <w:rPrChange w:id="482" w:author="Author" w:date="2018-02-22T09:04:00Z">
            <w:rPr>
              <w:highlight w:val="cyan"/>
              <w:lang w:val="en-US"/>
            </w:rPr>
          </w:rPrChange>
        </w:rPr>
        <w:t xml:space="preserve"> icon</w:t>
      </w:r>
      <w:r w:rsidR="0094035B" w:rsidRPr="00D90D0A">
        <w:rPr>
          <w:lang w:val="en-US"/>
        </w:rPr>
        <w:t>.</w:t>
      </w:r>
    </w:p>
    <w:p w14:paraId="526FC6C2" w14:textId="1201F272" w:rsidR="0015545D" w:rsidRPr="002326C1" w:rsidRDefault="007B0A92" w:rsidP="00C0141E">
      <w:pPr>
        <w:pStyle w:val="SAPNoteHeading"/>
        <w:ind w:left="720"/>
        <w:rPr>
          <w:lang w:val="en-US"/>
        </w:rPr>
      </w:pPr>
      <w:r w:rsidRPr="002326C1">
        <w:rPr>
          <w:noProof/>
          <w:lang w:val="en-US"/>
        </w:rPr>
        <w:lastRenderedPageBreak/>
        <w:drawing>
          <wp:inline distT="0" distB="0" distL="0" distR="0" wp14:anchorId="27C57860" wp14:editId="5DA7B10C">
            <wp:extent cx="219075" cy="238125"/>
            <wp:effectExtent l="0" t="0" r="9525"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0015545D" w:rsidRPr="002326C1">
        <w:rPr>
          <w:lang w:val="en-US"/>
        </w:rPr>
        <w:t> Caution</w:t>
      </w:r>
    </w:p>
    <w:p w14:paraId="2528CF27" w14:textId="3AACA190" w:rsidR="00FA35C5" w:rsidRPr="002326C1" w:rsidRDefault="00FA35C5" w:rsidP="00C0141E">
      <w:pPr>
        <w:pStyle w:val="NoteParagraph"/>
        <w:ind w:left="720"/>
        <w:rPr>
          <w:lang w:val="en-US"/>
        </w:rPr>
      </w:pPr>
      <w:r w:rsidRPr="002326C1">
        <w:rPr>
          <w:lang w:val="en-US"/>
        </w:rPr>
        <w:t>In the following we mention only the mandatory fields to be filled (they are marked with a</w:t>
      </w:r>
      <w:r w:rsidR="000228F0" w:rsidRPr="002326C1">
        <w:rPr>
          <w:lang w:val="en-US"/>
        </w:rPr>
        <w:t>n</w:t>
      </w:r>
      <w:r w:rsidRPr="002326C1">
        <w:rPr>
          <w:lang w:val="en-US"/>
        </w:rPr>
        <w:t xml:space="preserve"> asterisk on the screen) and those optional fields which need to be filled in order to achieve a meaningful employee master data record.</w:t>
      </w:r>
    </w:p>
    <w:p w14:paraId="6754B7DC" w14:textId="77777777" w:rsidR="0062051F" w:rsidRPr="002326C1" w:rsidRDefault="0062051F" w:rsidP="00C0141E">
      <w:pPr>
        <w:pStyle w:val="SAPNoteHeading"/>
        <w:ind w:left="720"/>
        <w:rPr>
          <w:lang w:val="en-US"/>
        </w:rPr>
      </w:pPr>
      <w:r w:rsidRPr="002326C1">
        <w:rPr>
          <w:noProof/>
          <w:lang w:val="en-US"/>
        </w:rPr>
        <w:drawing>
          <wp:inline distT="0" distB="0" distL="0" distR="0" wp14:anchorId="381E603E" wp14:editId="005F04E4">
            <wp:extent cx="219075" cy="238125"/>
            <wp:effectExtent l="0" t="0" r="9525" b="9525"/>
            <wp:docPr id="2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2326C1">
        <w:rPr>
          <w:lang w:val="en-US"/>
        </w:rPr>
        <w:t> Caution</w:t>
      </w:r>
    </w:p>
    <w:p w14:paraId="299FDA5E" w14:textId="05451571" w:rsidR="00FA35C5" w:rsidRPr="002326C1" w:rsidRDefault="00FA35C5" w:rsidP="00C0141E">
      <w:pPr>
        <w:pStyle w:val="NoteParagraph"/>
        <w:ind w:left="720"/>
        <w:rPr>
          <w:lang w:val="en-US"/>
        </w:rPr>
      </w:pPr>
      <w:r w:rsidRPr="002326C1">
        <w:rPr>
          <w:lang w:val="en-US"/>
        </w:rPr>
        <w:t>The fields needed for a correct integration with E</w:t>
      </w:r>
      <w:r w:rsidR="005070A4" w:rsidRPr="002326C1">
        <w:rPr>
          <w:lang w:val="en-US"/>
        </w:rPr>
        <w:t xml:space="preserve">mployee </w:t>
      </w:r>
      <w:r w:rsidRPr="002326C1">
        <w:rPr>
          <w:lang w:val="en-US"/>
        </w:rPr>
        <w:t>C</w:t>
      </w:r>
      <w:r w:rsidR="005070A4" w:rsidRPr="002326C1">
        <w:rPr>
          <w:lang w:val="en-US"/>
        </w:rPr>
        <w:t>entral</w:t>
      </w:r>
      <w:r w:rsidRPr="002326C1">
        <w:rPr>
          <w:lang w:val="en-US"/>
        </w:rPr>
        <w:t xml:space="preserve"> Payroll</w:t>
      </w:r>
      <w:r w:rsidR="005070A4" w:rsidRPr="002326C1">
        <w:rPr>
          <w:lang w:val="en-US"/>
        </w:rPr>
        <w:t xml:space="preserve"> </w:t>
      </w:r>
      <w:r w:rsidRPr="002326C1">
        <w:rPr>
          <w:lang w:val="en-US"/>
        </w:rPr>
        <w:t xml:space="preserve">are also mentioned explicitly together with the </w:t>
      </w:r>
      <w:r w:rsidR="007E1CCE" w:rsidRPr="002326C1">
        <w:rPr>
          <w:rFonts w:ascii="BentonSans Regular" w:hAnsi="BentonSans Regular"/>
          <w:color w:val="666666"/>
          <w:sz w:val="20"/>
          <w:lang w:val="en-US"/>
        </w:rPr>
        <w:t>Recommendation</w:t>
      </w:r>
      <w:r w:rsidRPr="002326C1">
        <w:rPr>
          <w:lang w:val="en-US"/>
        </w:rPr>
        <w:t xml:space="preserve"> icon</w:t>
      </w:r>
      <w:r w:rsidR="005070A4" w:rsidRPr="002326C1">
        <w:rPr>
          <w:lang w:val="en-US"/>
        </w:rPr>
        <w:t>.</w:t>
      </w:r>
      <w:r w:rsidRPr="002326C1">
        <w:rPr>
          <w:lang w:val="en-US"/>
        </w:rPr>
        <w:t xml:space="preserve"> </w:t>
      </w:r>
      <w:r w:rsidR="00A96A42" w:rsidRPr="002326C1">
        <w:rPr>
          <w:lang w:val="en-US"/>
        </w:rPr>
        <w:t xml:space="preserve">You can also refer to configuration guide of building block </w:t>
      </w:r>
      <w:r w:rsidR="00A96A42" w:rsidRPr="00AC5720">
        <w:rPr>
          <w:rStyle w:val="SAPScreenElement"/>
          <w:color w:val="auto"/>
          <w:rPrChange w:id="483" w:author="Author" w:date="2018-03-06T10:22:00Z">
            <w:rPr>
              <w:rStyle w:val="SAPEmphasis"/>
              <w:highlight w:val="yellow"/>
              <w:lang w:val="en-US"/>
            </w:rPr>
          </w:rPrChange>
        </w:rPr>
        <w:t>FK7(</w:t>
      </w:r>
      <w:r w:rsidR="004A4679" w:rsidRPr="00AC5720">
        <w:rPr>
          <w:rStyle w:val="SAPScreenElement"/>
          <w:color w:val="auto"/>
          <w:rPrChange w:id="484" w:author="Author" w:date="2018-03-06T10:22:00Z">
            <w:rPr>
              <w:rStyle w:val="SAPEmphasis"/>
              <w:highlight w:val="yellow"/>
              <w:lang w:val="en-US"/>
            </w:rPr>
          </w:rPrChange>
        </w:rPr>
        <w:t>&lt;YourCountry&gt;</w:t>
      </w:r>
      <w:r w:rsidR="00A96A42" w:rsidRPr="00AC5720">
        <w:rPr>
          <w:rStyle w:val="SAPScreenElement"/>
          <w:color w:val="auto"/>
          <w:rPrChange w:id="485" w:author="Author" w:date="2018-03-06T10:22:00Z">
            <w:rPr>
              <w:rStyle w:val="SAPEmphasis"/>
              <w:highlight w:val="yellow"/>
              <w:lang w:val="en-US"/>
            </w:rPr>
          </w:rPrChange>
        </w:rPr>
        <w:t>)</w:t>
      </w:r>
      <w:r w:rsidR="00F374AC" w:rsidRPr="002326C1">
        <w:rPr>
          <w:lang w:val="en-US"/>
        </w:rPr>
        <w:t xml:space="preserve"> or to the </w:t>
      </w:r>
      <w:del w:id="486" w:author="Author" w:date="2018-02-06T13:25:00Z">
        <w:r w:rsidR="00F374AC" w:rsidRPr="002326C1" w:rsidDel="001415A0">
          <w:rPr>
            <w:lang w:val="en-US"/>
          </w:rPr>
          <w:delText xml:space="preserve">appropriate </w:delText>
        </w:r>
      </w:del>
      <w:r w:rsidR="00F374AC" w:rsidRPr="002326C1">
        <w:rPr>
          <w:rStyle w:val="SAPScreenElement"/>
          <w:color w:val="auto"/>
          <w:lang w:val="en-US"/>
        </w:rPr>
        <w:t>Employee Data</w:t>
      </w:r>
      <w:r w:rsidR="00F374AC" w:rsidRPr="002326C1">
        <w:rPr>
          <w:lang w:val="en-US"/>
        </w:rPr>
        <w:t xml:space="preserve"> workbook</w:t>
      </w:r>
      <w:r w:rsidR="00A96A42" w:rsidRPr="002326C1">
        <w:rPr>
          <w:lang w:val="en-US"/>
        </w:rPr>
        <w:t xml:space="preserve">, </w:t>
      </w:r>
      <w:r w:rsidR="00214AD5" w:rsidRPr="002326C1">
        <w:rPr>
          <w:lang w:val="en-US"/>
        </w:rPr>
        <w:t>to learn more about these fields.</w:t>
      </w:r>
    </w:p>
    <w:p w14:paraId="4BE118F8" w14:textId="2942477A" w:rsidR="00FA35C5" w:rsidRDefault="00FA35C5" w:rsidP="00C0141E">
      <w:pPr>
        <w:pStyle w:val="NoteParagraph"/>
        <w:ind w:left="720"/>
        <w:rPr>
          <w:lang w:val="en-US"/>
        </w:rPr>
      </w:pPr>
      <w:r w:rsidRPr="002326C1">
        <w:rPr>
          <w:lang w:val="en-US"/>
        </w:rPr>
        <w:t xml:space="preserve">In case you do not use integration to </w:t>
      </w:r>
      <w:r w:rsidR="006E4C56" w:rsidRPr="002326C1">
        <w:rPr>
          <w:lang w:val="en-US"/>
        </w:rPr>
        <w:t>Employee Central Payroll</w:t>
      </w:r>
      <w:r w:rsidRPr="002326C1">
        <w:rPr>
          <w:lang w:val="en-US"/>
        </w:rPr>
        <w:t>, you may ignore these fields!</w:t>
      </w:r>
    </w:p>
    <w:p w14:paraId="6E7247A2" w14:textId="77777777" w:rsidR="00CB609B" w:rsidRPr="00AE400D" w:rsidRDefault="00CB609B" w:rsidP="00CB609B">
      <w:pPr>
        <w:pStyle w:val="SAPNoteHeading"/>
        <w:ind w:left="1440"/>
        <w:rPr>
          <w:lang w:val="en-US"/>
          <w:rPrChange w:id="487" w:author="Author" w:date="2018-02-19T13:34:00Z">
            <w:rPr>
              <w:highlight w:val="cyan"/>
              <w:lang w:val="en-US"/>
            </w:rPr>
          </w:rPrChange>
        </w:rPr>
      </w:pPr>
      <w:r w:rsidRPr="00AE400D">
        <w:rPr>
          <w:noProof/>
          <w:lang w:val="en-US"/>
          <w:rPrChange w:id="488" w:author="Author" w:date="2018-02-19T13:34:00Z">
            <w:rPr>
              <w:noProof/>
              <w:highlight w:val="cyan"/>
              <w:lang w:val="en-US"/>
            </w:rPr>
          </w:rPrChange>
        </w:rPr>
        <w:drawing>
          <wp:inline distT="0" distB="0" distL="0" distR="0" wp14:anchorId="3133035F" wp14:editId="0D150E2F">
            <wp:extent cx="228600" cy="228600"/>
            <wp:effectExtent l="0" t="0" r="0" b="0"/>
            <wp:docPr id="3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E400D">
        <w:rPr>
          <w:lang w:val="en-US"/>
          <w:rPrChange w:id="489" w:author="Author" w:date="2018-02-19T13:34:00Z">
            <w:rPr>
              <w:highlight w:val="cyan"/>
              <w:lang w:val="en-US"/>
            </w:rPr>
          </w:rPrChange>
        </w:rPr>
        <w:t xml:space="preserve"> Note</w:t>
      </w:r>
    </w:p>
    <w:p w14:paraId="3F93BE15" w14:textId="03941B16" w:rsidR="00CB609B" w:rsidRPr="00CB609B" w:rsidRDefault="00CB609B" w:rsidP="00CB609B">
      <w:pPr>
        <w:ind w:left="1440"/>
        <w:rPr>
          <w:lang w:val="en-US"/>
        </w:rPr>
      </w:pPr>
      <w:r w:rsidRPr="00AC5720">
        <w:rPr>
          <w:rStyle w:val="SAPScreenElement"/>
          <w:color w:val="auto"/>
          <w:rPrChange w:id="490" w:author="Author" w:date="2018-03-06T10:22:00Z">
            <w:rPr>
              <w:rStyle w:val="SAPEmphasis"/>
              <w:highlight w:val="cyan"/>
              <w:lang w:val="en-US"/>
            </w:rPr>
          </w:rPrChange>
        </w:rPr>
        <w:t>&lt;YourCountry&gt;</w:t>
      </w:r>
      <w:r w:rsidRPr="00AE400D">
        <w:rPr>
          <w:lang w:val="en-US"/>
          <w:rPrChange w:id="491" w:author="Author" w:date="2018-02-19T13:34:00Z">
            <w:rPr>
              <w:highlight w:val="cyan"/>
              <w:lang w:val="en-US"/>
            </w:rPr>
          </w:rPrChange>
        </w:rPr>
        <w:t xml:space="preserve"> is to be replaced by the </w:t>
      </w:r>
      <w:r w:rsidRPr="00AE400D">
        <w:rPr>
          <w:rStyle w:val="SAPEmphasis"/>
          <w:lang w:val="en-US"/>
          <w:rPrChange w:id="492" w:author="Author" w:date="2018-02-19T13:34:00Z">
            <w:rPr>
              <w:rStyle w:val="SAPEmphasis"/>
              <w:highlight w:val="cyan"/>
              <w:lang w:val="en-US"/>
            </w:rPr>
          </w:rPrChange>
        </w:rPr>
        <w:t>two-letter code</w:t>
      </w:r>
      <w:r w:rsidRPr="00AE400D">
        <w:rPr>
          <w:lang w:val="en-US"/>
          <w:rPrChange w:id="493" w:author="Author" w:date="2018-02-19T13:34:00Z">
            <w:rPr>
              <w:highlight w:val="cyan"/>
              <w:lang w:val="en-US"/>
            </w:rPr>
          </w:rPrChange>
        </w:rPr>
        <w:t xml:space="preserve"> for your respective country, for example, </w:t>
      </w:r>
      <w:r w:rsidRPr="00AE400D">
        <w:rPr>
          <w:rStyle w:val="SAPEmphasis"/>
          <w:lang w:val="en-US"/>
          <w:rPrChange w:id="494" w:author="Author" w:date="2018-02-19T13:34:00Z">
            <w:rPr>
              <w:rStyle w:val="SAPEmphasis"/>
              <w:highlight w:val="cyan"/>
              <w:lang w:val="en-US"/>
            </w:rPr>
          </w:rPrChange>
        </w:rPr>
        <w:t>AE</w:t>
      </w:r>
      <w:r w:rsidRPr="00AE400D">
        <w:rPr>
          <w:lang w:val="en-US"/>
          <w:rPrChange w:id="495" w:author="Author" w:date="2018-02-19T13:34:00Z">
            <w:rPr>
              <w:highlight w:val="cyan"/>
              <w:lang w:val="en-US"/>
            </w:rPr>
          </w:rPrChange>
        </w:rPr>
        <w:t xml:space="preserve">, </w:t>
      </w:r>
      <w:r w:rsidRPr="00AE400D">
        <w:rPr>
          <w:rStyle w:val="SAPEmphasis"/>
          <w:lang w:val="en-US"/>
          <w:rPrChange w:id="496" w:author="Author" w:date="2018-02-19T13:34:00Z">
            <w:rPr>
              <w:rStyle w:val="SAPEmphasis"/>
              <w:highlight w:val="cyan"/>
              <w:lang w:val="en-US"/>
            </w:rPr>
          </w:rPrChange>
        </w:rPr>
        <w:t>AU</w:t>
      </w:r>
      <w:r w:rsidRPr="00AE400D">
        <w:rPr>
          <w:lang w:val="en-US"/>
          <w:rPrChange w:id="497" w:author="Author" w:date="2018-02-19T13:34:00Z">
            <w:rPr>
              <w:highlight w:val="cyan"/>
              <w:lang w:val="en-US"/>
            </w:rPr>
          </w:rPrChange>
        </w:rPr>
        <w:t>, etc.</w:t>
      </w:r>
    </w:p>
    <w:p w14:paraId="3706AD2B" w14:textId="77777777" w:rsidR="00E748B6" w:rsidRPr="002326C1" w:rsidRDefault="00E748B6" w:rsidP="00C0141E">
      <w:pPr>
        <w:pStyle w:val="SAPNoteHeading"/>
        <w:ind w:left="720"/>
        <w:rPr>
          <w:lang w:val="en-US"/>
        </w:rPr>
      </w:pPr>
      <w:r w:rsidRPr="002326C1">
        <w:rPr>
          <w:noProof/>
          <w:lang w:val="en-US"/>
        </w:rPr>
        <w:drawing>
          <wp:inline distT="0" distB="0" distL="0" distR="0" wp14:anchorId="035EF2DD" wp14:editId="6C97AC19">
            <wp:extent cx="228600" cy="228600"/>
            <wp:effectExtent l="0" t="0" r="0" b="0"/>
            <wp:docPr id="25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32CE2967" w14:textId="311D10D9" w:rsidR="00E748B6" w:rsidRPr="002326C1" w:rsidRDefault="00E748B6" w:rsidP="00C0141E">
      <w:pPr>
        <w:pStyle w:val="NoteParagraph"/>
        <w:ind w:left="720"/>
        <w:rPr>
          <w:lang w:val="en-US"/>
        </w:rPr>
      </w:pPr>
      <w:r w:rsidRPr="002326C1">
        <w:rPr>
          <w:lang w:val="en-US"/>
        </w:rPr>
        <w:t xml:space="preserve">During entering hiring data for a new employee, you can </w:t>
      </w:r>
      <w:r w:rsidRPr="002326C1">
        <w:rPr>
          <w:rFonts w:cs="Arial"/>
          <w:bCs/>
          <w:lang w:val="en-US"/>
        </w:rPr>
        <w:t xml:space="preserve">also save a draft of the new hire record at any point in time and continue the maintenance of the record at a later point in time. This is detailed in a </w:t>
      </w:r>
      <w:r w:rsidRPr="002326C1">
        <w:rPr>
          <w:rFonts w:ascii="BentonSans Regular" w:hAnsi="BentonSans Regular"/>
          <w:color w:val="666666"/>
          <w:sz w:val="20"/>
          <w:lang w:val="en-US"/>
        </w:rPr>
        <w:t>Note</w:t>
      </w:r>
      <w:r w:rsidRPr="002326C1">
        <w:rPr>
          <w:rFonts w:cs="Arial"/>
          <w:bCs/>
          <w:sz w:val="16"/>
          <w:lang w:val="en-US"/>
        </w:rPr>
        <w:t xml:space="preserve"> </w:t>
      </w:r>
      <w:r w:rsidRPr="002326C1">
        <w:rPr>
          <w:rFonts w:cs="Arial"/>
          <w:bCs/>
          <w:lang w:val="en-US"/>
        </w:rPr>
        <w:t xml:space="preserve">below the </w:t>
      </w:r>
      <w:r w:rsidRPr="002326C1">
        <w:rPr>
          <w:rFonts w:ascii="BentonSans Bold" w:hAnsi="BentonSans Bold"/>
          <w:color w:val="666666"/>
          <w:lang w:val="en-US"/>
        </w:rPr>
        <w:t>Procedure</w:t>
      </w:r>
      <w:r w:rsidRPr="002326C1">
        <w:rPr>
          <w:rFonts w:cs="Arial"/>
          <w:bCs/>
          <w:lang w:val="en-US"/>
        </w:rPr>
        <w:t xml:space="preserve"> table.</w:t>
      </w:r>
    </w:p>
    <w:p w14:paraId="2A172C03" w14:textId="77777777" w:rsidR="00E748B6" w:rsidRPr="002326C1" w:rsidRDefault="00E748B6" w:rsidP="00FA35C5">
      <w:pPr>
        <w:rPr>
          <w:lang w:val="en-US"/>
        </w:rPr>
      </w:pP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4"/>
        <w:gridCol w:w="1516"/>
        <w:gridCol w:w="2522"/>
        <w:gridCol w:w="2520"/>
        <w:gridCol w:w="3223"/>
        <w:gridCol w:w="17"/>
        <w:gridCol w:w="2601"/>
        <w:gridCol w:w="1177"/>
        <w:gridCol w:w="6"/>
        <w:tblGridChange w:id="498">
          <w:tblGrid>
            <w:gridCol w:w="704"/>
            <w:gridCol w:w="1516"/>
            <w:gridCol w:w="2522"/>
            <w:gridCol w:w="2520"/>
            <w:gridCol w:w="3223"/>
            <w:gridCol w:w="17"/>
            <w:gridCol w:w="2601"/>
            <w:gridCol w:w="1177"/>
            <w:gridCol w:w="6"/>
          </w:tblGrid>
        </w:tblGridChange>
      </w:tblGrid>
      <w:tr w:rsidR="0043082A" w:rsidRPr="002326C1" w14:paraId="036C8D98" w14:textId="77777777" w:rsidTr="00585DDF">
        <w:trPr>
          <w:trHeight w:val="848"/>
          <w:tblHeader/>
        </w:trPr>
        <w:tc>
          <w:tcPr>
            <w:tcW w:w="704" w:type="dxa"/>
            <w:tcBorders>
              <w:top w:val="single" w:sz="8" w:space="0" w:color="999999"/>
              <w:left w:val="single" w:sz="8" w:space="0" w:color="999999"/>
              <w:bottom w:val="single" w:sz="8" w:space="0" w:color="999999"/>
              <w:right w:val="single" w:sz="8" w:space="0" w:color="999999"/>
            </w:tcBorders>
            <w:shd w:val="clear" w:color="auto" w:fill="999999"/>
            <w:hideMark/>
          </w:tcPr>
          <w:p w14:paraId="150D7CCF" w14:textId="77777777" w:rsidR="00FA35C5" w:rsidRPr="002326C1" w:rsidRDefault="00FA35C5" w:rsidP="00FA35C5">
            <w:pPr>
              <w:pStyle w:val="SAPTableHeader"/>
              <w:rPr>
                <w:lang w:val="en-US"/>
              </w:rPr>
            </w:pPr>
            <w:r w:rsidRPr="002326C1">
              <w:rPr>
                <w:lang w:val="en-US"/>
              </w:rPr>
              <w:t>Test Step #</w:t>
            </w:r>
          </w:p>
        </w:tc>
        <w:tc>
          <w:tcPr>
            <w:tcW w:w="1516" w:type="dxa"/>
            <w:tcBorders>
              <w:top w:val="single" w:sz="8" w:space="0" w:color="999999"/>
              <w:left w:val="single" w:sz="8" w:space="0" w:color="999999"/>
              <w:bottom w:val="single" w:sz="8" w:space="0" w:color="999999"/>
              <w:right w:val="single" w:sz="8" w:space="0" w:color="999999"/>
            </w:tcBorders>
            <w:shd w:val="clear" w:color="auto" w:fill="999999"/>
            <w:hideMark/>
          </w:tcPr>
          <w:p w14:paraId="4179BD08" w14:textId="77777777" w:rsidR="00FA35C5" w:rsidRPr="002326C1" w:rsidRDefault="00FA35C5" w:rsidP="00FA35C5">
            <w:pPr>
              <w:pStyle w:val="SAPTableHeader"/>
              <w:rPr>
                <w:lang w:val="en-US"/>
              </w:rPr>
            </w:pPr>
            <w:r w:rsidRPr="002326C1">
              <w:rPr>
                <w:lang w:val="en-US"/>
              </w:rPr>
              <w:t>Test Step Name</w:t>
            </w:r>
          </w:p>
        </w:tc>
        <w:tc>
          <w:tcPr>
            <w:tcW w:w="2522" w:type="dxa"/>
            <w:tcBorders>
              <w:top w:val="single" w:sz="8" w:space="0" w:color="999999"/>
              <w:left w:val="single" w:sz="8" w:space="0" w:color="999999"/>
              <w:bottom w:val="single" w:sz="8" w:space="0" w:color="999999"/>
              <w:right w:val="single" w:sz="8" w:space="0" w:color="999999"/>
            </w:tcBorders>
            <w:shd w:val="clear" w:color="auto" w:fill="999999"/>
            <w:hideMark/>
          </w:tcPr>
          <w:p w14:paraId="7655BFB5" w14:textId="77777777" w:rsidR="00FA35C5" w:rsidRPr="002326C1" w:rsidRDefault="00FA35C5" w:rsidP="00FA35C5">
            <w:pPr>
              <w:pStyle w:val="SAPTableHeader"/>
              <w:rPr>
                <w:lang w:val="en-US"/>
              </w:rPr>
            </w:pPr>
            <w:r w:rsidRPr="002326C1">
              <w:rPr>
                <w:lang w:val="en-US"/>
              </w:rPr>
              <w:t>Instruction</w:t>
            </w:r>
          </w:p>
        </w:tc>
        <w:tc>
          <w:tcPr>
            <w:tcW w:w="2520" w:type="dxa"/>
            <w:tcBorders>
              <w:top w:val="single" w:sz="8" w:space="0" w:color="999999"/>
              <w:left w:val="single" w:sz="8" w:space="0" w:color="999999"/>
              <w:bottom w:val="single" w:sz="8" w:space="0" w:color="999999"/>
              <w:right w:val="single" w:sz="8" w:space="0" w:color="999999"/>
            </w:tcBorders>
            <w:shd w:val="clear" w:color="auto" w:fill="999999"/>
            <w:hideMark/>
          </w:tcPr>
          <w:p w14:paraId="52A880DB" w14:textId="77777777" w:rsidR="00FA35C5" w:rsidRPr="002326C1" w:rsidRDefault="00FA35C5" w:rsidP="00FA35C5">
            <w:pPr>
              <w:pStyle w:val="SAPTableHeader"/>
              <w:rPr>
                <w:lang w:val="en-US"/>
              </w:rPr>
            </w:pPr>
            <w:r w:rsidRPr="002326C1">
              <w:rPr>
                <w:lang w:val="en-US"/>
              </w:rPr>
              <w:t>User Entries:</w:t>
            </w:r>
            <w:r w:rsidRPr="002326C1">
              <w:rPr>
                <w:lang w:val="en-US"/>
              </w:rPr>
              <w:br/>
              <w:t>Field Name: User Action and Value</w:t>
            </w:r>
          </w:p>
        </w:tc>
        <w:tc>
          <w:tcPr>
            <w:tcW w:w="3223" w:type="dxa"/>
            <w:tcBorders>
              <w:top w:val="single" w:sz="8" w:space="0" w:color="999999"/>
              <w:left w:val="single" w:sz="8" w:space="0" w:color="999999"/>
              <w:bottom w:val="single" w:sz="8" w:space="0" w:color="999999"/>
              <w:right w:val="single" w:sz="8" w:space="0" w:color="999999"/>
            </w:tcBorders>
            <w:shd w:val="clear" w:color="auto" w:fill="999999"/>
            <w:hideMark/>
          </w:tcPr>
          <w:p w14:paraId="25644660" w14:textId="77777777" w:rsidR="00FA35C5" w:rsidRPr="002326C1" w:rsidRDefault="00FA35C5" w:rsidP="00FA35C5">
            <w:pPr>
              <w:pStyle w:val="SAPTableHeader"/>
              <w:rPr>
                <w:lang w:val="en-US"/>
              </w:rPr>
            </w:pPr>
            <w:r w:rsidRPr="002326C1">
              <w:rPr>
                <w:lang w:val="en-US"/>
              </w:rPr>
              <w:t>Additional Information</w:t>
            </w:r>
          </w:p>
        </w:tc>
        <w:tc>
          <w:tcPr>
            <w:tcW w:w="2618" w:type="dxa"/>
            <w:gridSpan w:val="2"/>
            <w:tcBorders>
              <w:top w:val="single" w:sz="8" w:space="0" w:color="999999"/>
              <w:left w:val="single" w:sz="8" w:space="0" w:color="999999"/>
              <w:bottom w:val="single" w:sz="8" w:space="0" w:color="999999"/>
              <w:right w:val="single" w:sz="8" w:space="0" w:color="999999"/>
            </w:tcBorders>
            <w:shd w:val="clear" w:color="auto" w:fill="999999"/>
            <w:hideMark/>
          </w:tcPr>
          <w:p w14:paraId="12EC8B2C" w14:textId="77777777" w:rsidR="00FA35C5" w:rsidRPr="002326C1" w:rsidRDefault="00FA35C5" w:rsidP="00FA35C5">
            <w:pPr>
              <w:pStyle w:val="SAPTableHeader"/>
              <w:rPr>
                <w:lang w:val="en-US"/>
              </w:rPr>
            </w:pPr>
            <w:r w:rsidRPr="002326C1">
              <w:rPr>
                <w:lang w:val="en-US"/>
              </w:rPr>
              <w:t>Expected Result</w:t>
            </w:r>
          </w:p>
        </w:tc>
        <w:tc>
          <w:tcPr>
            <w:tcW w:w="1183" w:type="dxa"/>
            <w:gridSpan w:val="2"/>
            <w:tcBorders>
              <w:top w:val="single" w:sz="8" w:space="0" w:color="999999"/>
              <w:left w:val="single" w:sz="8" w:space="0" w:color="999999"/>
              <w:bottom w:val="single" w:sz="8" w:space="0" w:color="999999"/>
              <w:right w:val="single" w:sz="8" w:space="0" w:color="999999"/>
            </w:tcBorders>
            <w:shd w:val="clear" w:color="auto" w:fill="999999"/>
            <w:hideMark/>
          </w:tcPr>
          <w:p w14:paraId="17A3D69A" w14:textId="77777777" w:rsidR="00FA35C5" w:rsidRPr="002326C1" w:rsidRDefault="00FA35C5" w:rsidP="00FA35C5">
            <w:pPr>
              <w:pStyle w:val="SAPTableHeader"/>
              <w:rPr>
                <w:lang w:val="en-US"/>
              </w:rPr>
            </w:pPr>
            <w:r w:rsidRPr="002326C1">
              <w:rPr>
                <w:lang w:val="en-US"/>
              </w:rPr>
              <w:t>Pass / Fail / Comment</w:t>
            </w:r>
          </w:p>
        </w:tc>
      </w:tr>
      <w:tr w:rsidR="0043082A" w:rsidRPr="00774C60" w14:paraId="7B0A9502" w14:textId="77777777" w:rsidTr="00585DDF">
        <w:trPr>
          <w:trHeight w:val="576"/>
        </w:trPr>
        <w:tc>
          <w:tcPr>
            <w:tcW w:w="704" w:type="dxa"/>
            <w:tcBorders>
              <w:top w:val="single" w:sz="8" w:space="0" w:color="999999"/>
              <w:left w:val="single" w:sz="8" w:space="0" w:color="999999"/>
              <w:bottom w:val="single" w:sz="8" w:space="0" w:color="999999"/>
              <w:right w:val="single" w:sz="8" w:space="0" w:color="999999"/>
            </w:tcBorders>
            <w:hideMark/>
          </w:tcPr>
          <w:p w14:paraId="7680A3CF" w14:textId="77777777" w:rsidR="00FA35C5" w:rsidRPr="002326C1" w:rsidRDefault="00FA35C5" w:rsidP="00FA35C5">
            <w:pPr>
              <w:rPr>
                <w:lang w:val="en-US"/>
              </w:rPr>
            </w:pPr>
            <w:r w:rsidRPr="002326C1">
              <w:rPr>
                <w:lang w:val="en-US"/>
              </w:rPr>
              <w:t>1</w:t>
            </w:r>
          </w:p>
        </w:tc>
        <w:tc>
          <w:tcPr>
            <w:tcW w:w="1516" w:type="dxa"/>
            <w:tcBorders>
              <w:top w:val="single" w:sz="8" w:space="0" w:color="999999"/>
              <w:left w:val="single" w:sz="8" w:space="0" w:color="999999"/>
              <w:bottom w:val="single" w:sz="8" w:space="0" w:color="999999"/>
              <w:right w:val="single" w:sz="8" w:space="0" w:color="999999"/>
            </w:tcBorders>
            <w:hideMark/>
          </w:tcPr>
          <w:p w14:paraId="401920C1" w14:textId="77777777" w:rsidR="00FA35C5" w:rsidRPr="002326C1" w:rsidRDefault="00FA35C5" w:rsidP="00FA35C5">
            <w:pPr>
              <w:rPr>
                <w:lang w:val="en-US"/>
              </w:rPr>
            </w:pPr>
            <w:r w:rsidRPr="002326C1">
              <w:rPr>
                <w:rStyle w:val="SAPEmphasis"/>
                <w:lang w:val="en-US"/>
              </w:rPr>
              <w:t>Log on</w:t>
            </w:r>
          </w:p>
        </w:tc>
        <w:tc>
          <w:tcPr>
            <w:tcW w:w="2522" w:type="dxa"/>
            <w:tcBorders>
              <w:top w:val="single" w:sz="8" w:space="0" w:color="999999"/>
              <w:left w:val="single" w:sz="8" w:space="0" w:color="999999"/>
              <w:bottom w:val="single" w:sz="8" w:space="0" w:color="999999"/>
              <w:right w:val="single" w:sz="8" w:space="0" w:color="999999"/>
            </w:tcBorders>
            <w:hideMark/>
          </w:tcPr>
          <w:p w14:paraId="1F0A5CF7" w14:textId="7555DCB8" w:rsidR="00FA35C5" w:rsidRPr="002326C1" w:rsidRDefault="00FA35C5" w:rsidP="006671BF">
            <w:pPr>
              <w:rPr>
                <w:lang w:val="en-US"/>
              </w:rPr>
            </w:pPr>
            <w:r w:rsidRPr="002326C1">
              <w:rPr>
                <w:lang w:val="en-US"/>
              </w:rPr>
              <w:t xml:space="preserve">Log on to </w:t>
            </w:r>
            <w:r w:rsidR="00C9517A" w:rsidRPr="002326C1">
              <w:rPr>
                <w:rStyle w:val="SAPScreenElement"/>
                <w:color w:val="auto"/>
                <w:lang w:val="en-US"/>
              </w:rPr>
              <w:t>Employee Central</w:t>
            </w:r>
            <w:r w:rsidR="00C9517A" w:rsidRPr="002326C1">
              <w:rPr>
                <w:lang w:val="en-US"/>
              </w:rPr>
              <w:t xml:space="preserve"> </w:t>
            </w:r>
            <w:r w:rsidRPr="002326C1">
              <w:rPr>
                <w:lang w:val="en-US"/>
              </w:rPr>
              <w:t xml:space="preserve">as HR </w:t>
            </w:r>
            <w:r w:rsidR="005F7F66" w:rsidRPr="002326C1">
              <w:rPr>
                <w:lang w:val="en-US"/>
              </w:rPr>
              <w:t>Administrator</w:t>
            </w:r>
            <w:r w:rsidRPr="002326C1">
              <w:rPr>
                <w:lang w:val="en-US"/>
              </w:rPr>
              <w:t>.</w:t>
            </w:r>
          </w:p>
        </w:tc>
        <w:tc>
          <w:tcPr>
            <w:tcW w:w="2520" w:type="dxa"/>
            <w:tcBorders>
              <w:top w:val="single" w:sz="8" w:space="0" w:color="999999"/>
              <w:left w:val="single" w:sz="8" w:space="0" w:color="999999"/>
              <w:bottom w:val="single" w:sz="8" w:space="0" w:color="999999"/>
              <w:right w:val="single" w:sz="8" w:space="0" w:color="999999"/>
            </w:tcBorders>
          </w:tcPr>
          <w:p w14:paraId="6B9D22D4" w14:textId="77777777" w:rsidR="00FA35C5" w:rsidRPr="002326C1" w:rsidRDefault="00FA35C5" w:rsidP="00FA35C5">
            <w:pPr>
              <w:rPr>
                <w:lang w:val="en-US"/>
              </w:rPr>
            </w:pPr>
          </w:p>
        </w:tc>
        <w:tc>
          <w:tcPr>
            <w:tcW w:w="3223" w:type="dxa"/>
            <w:tcBorders>
              <w:top w:val="single" w:sz="8" w:space="0" w:color="999999"/>
              <w:left w:val="single" w:sz="8" w:space="0" w:color="999999"/>
              <w:bottom w:val="single" w:sz="8" w:space="0" w:color="999999"/>
              <w:right w:val="single" w:sz="8" w:space="0" w:color="999999"/>
            </w:tcBorders>
          </w:tcPr>
          <w:p w14:paraId="064E1A94" w14:textId="77777777" w:rsidR="00FA35C5" w:rsidRPr="002326C1" w:rsidRDefault="00FA35C5" w:rsidP="00FA35C5">
            <w:pPr>
              <w:rPr>
                <w:lang w:val="en-US"/>
              </w:rPr>
            </w:pPr>
          </w:p>
        </w:tc>
        <w:tc>
          <w:tcPr>
            <w:tcW w:w="2618" w:type="dxa"/>
            <w:gridSpan w:val="2"/>
            <w:tcBorders>
              <w:top w:val="single" w:sz="8" w:space="0" w:color="999999"/>
              <w:left w:val="single" w:sz="8" w:space="0" w:color="999999"/>
              <w:bottom w:val="single" w:sz="8" w:space="0" w:color="999999"/>
              <w:right w:val="single" w:sz="8" w:space="0" w:color="999999"/>
            </w:tcBorders>
            <w:hideMark/>
          </w:tcPr>
          <w:p w14:paraId="7D5E411B" w14:textId="77777777" w:rsidR="00FA35C5" w:rsidRPr="002326C1" w:rsidRDefault="00FA35C5" w:rsidP="00FA35C5">
            <w:pPr>
              <w:rPr>
                <w:lang w:val="en-US"/>
              </w:rPr>
            </w:pPr>
            <w:r w:rsidRPr="002326C1">
              <w:rPr>
                <w:lang w:val="en-US"/>
              </w:rPr>
              <w:t xml:space="preserve">The </w:t>
            </w:r>
            <w:r w:rsidRPr="002326C1">
              <w:rPr>
                <w:rStyle w:val="SAPScreenElement"/>
                <w:lang w:val="en-US"/>
              </w:rPr>
              <w:t xml:space="preserve">Home </w:t>
            </w:r>
            <w:r w:rsidRPr="002326C1">
              <w:rPr>
                <w:lang w:val="en-US"/>
              </w:rPr>
              <w:t>page is displayed.</w:t>
            </w:r>
          </w:p>
        </w:tc>
        <w:tc>
          <w:tcPr>
            <w:tcW w:w="1183" w:type="dxa"/>
            <w:gridSpan w:val="2"/>
            <w:tcBorders>
              <w:top w:val="single" w:sz="8" w:space="0" w:color="999999"/>
              <w:left w:val="single" w:sz="8" w:space="0" w:color="999999"/>
              <w:bottom w:val="single" w:sz="8" w:space="0" w:color="999999"/>
              <w:right w:val="single" w:sz="8" w:space="0" w:color="999999"/>
            </w:tcBorders>
          </w:tcPr>
          <w:p w14:paraId="23F4A27F" w14:textId="77777777" w:rsidR="00FA35C5" w:rsidRPr="002326C1" w:rsidRDefault="00FA35C5" w:rsidP="00FA35C5">
            <w:pPr>
              <w:rPr>
                <w:lang w:val="en-US"/>
              </w:rPr>
            </w:pPr>
          </w:p>
        </w:tc>
      </w:tr>
      <w:tr w:rsidR="0043082A" w:rsidRPr="00774C60" w14:paraId="7AE58844" w14:textId="77777777" w:rsidTr="00585DDF">
        <w:trPr>
          <w:trHeight w:val="357"/>
        </w:trPr>
        <w:tc>
          <w:tcPr>
            <w:tcW w:w="704" w:type="dxa"/>
            <w:tcBorders>
              <w:top w:val="single" w:sz="8" w:space="0" w:color="999999"/>
              <w:left w:val="single" w:sz="8" w:space="0" w:color="999999"/>
              <w:bottom w:val="single" w:sz="8" w:space="0" w:color="999999"/>
              <w:right w:val="single" w:sz="8" w:space="0" w:color="999999"/>
            </w:tcBorders>
            <w:hideMark/>
          </w:tcPr>
          <w:p w14:paraId="60037ABD" w14:textId="77777777" w:rsidR="00FA35C5" w:rsidRPr="002326C1" w:rsidRDefault="00FA35C5" w:rsidP="00FA35C5">
            <w:pPr>
              <w:rPr>
                <w:lang w:val="en-US"/>
              </w:rPr>
            </w:pPr>
            <w:r w:rsidRPr="002326C1">
              <w:rPr>
                <w:lang w:val="en-US"/>
              </w:rPr>
              <w:t>2</w:t>
            </w:r>
          </w:p>
        </w:tc>
        <w:tc>
          <w:tcPr>
            <w:tcW w:w="1516" w:type="dxa"/>
            <w:tcBorders>
              <w:top w:val="single" w:sz="8" w:space="0" w:color="999999"/>
              <w:left w:val="single" w:sz="8" w:space="0" w:color="999999"/>
              <w:bottom w:val="single" w:sz="8" w:space="0" w:color="999999"/>
              <w:right w:val="single" w:sz="8" w:space="0" w:color="999999"/>
            </w:tcBorders>
            <w:hideMark/>
          </w:tcPr>
          <w:p w14:paraId="00889F2C" w14:textId="77777777" w:rsidR="00FA35C5" w:rsidRPr="002326C1" w:rsidRDefault="00FA35C5" w:rsidP="00FA35C5">
            <w:pPr>
              <w:rPr>
                <w:rStyle w:val="SAPEmphasis"/>
                <w:lang w:val="en-US"/>
              </w:rPr>
            </w:pPr>
            <w:r w:rsidRPr="002326C1">
              <w:rPr>
                <w:rStyle w:val="SAPEmphasis"/>
                <w:lang w:val="en-US"/>
              </w:rPr>
              <w:t>Go to Org Chart screen</w:t>
            </w:r>
          </w:p>
        </w:tc>
        <w:tc>
          <w:tcPr>
            <w:tcW w:w="2522" w:type="dxa"/>
            <w:tcBorders>
              <w:top w:val="single" w:sz="8" w:space="0" w:color="999999"/>
              <w:left w:val="single" w:sz="8" w:space="0" w:color="999999"/>
              <w:bottom w:val="single" w:sz="8" w:space="0" w:color="999999"/>
              <w:right w:val="single" w:sz="8" w:space="0" w:color="999999"/>
            </w:tcBorders>
            <w:hideMark/>
          </w:tcPr>
          <w:p w14:paraId="144F0DCA" w14:textId="77777777" w:rsidR="00FA35C5" w:rsidRPr="002326C1" w:rsidRDefault="00FA35C5" w:rsidP="00FA35C5">
            <w:pPr>
              <w:rPr>
                <w:lang w:val="en-US"/>
              </w:rPr>
            </w:pPr>
            <w:r w:rsidRPr="002326C1">
              <w:rPr>
                <w:lang w:val="en-US"/>
              </w:rPr>
              <w:t xml:space="preserve">From the </w:t>
            </w:r>
            <w:r w:rsidRPr="002326C1">
              <w:rPr>
                <w:rStyle w:val="SAPScreenElement"/>
                <w:lang w:val="en-US"/>
              </w:rPr>
              <w:t xml:space="preserve">Home </w:t>
            </w:r>
            <w:r w:rsidRPr="002326C1">
              <w:rPr>
                <w:lang w:val="en-US"/>
              </w:rPr>
              <w:t xml:space="preserve">drop-down select </w:t>
            </w:r>
            <w:r w:rsidRPr="002326C1">
              <w:rPr>
                <w:rStyle w:val="SAPScreenElement"/>
                <w:lang w:val="en-US"/>
              </w:rPr>
              <w:t xml:space="preserve">Company Info </w:t>
            </w:r>
            <w:r w:rsidRPr="002326C1">
              <w:rPr>
                <w:lang w:val="en-US"/>
              </w:rPr>
              <w:t xml:space="preserve">and go to </w:t>
            </w:r>
            <w:r w:rsidRPr="002326C1">
              <w:rPr>
                <w:rStyle w:val="SAPScreenElement"/>
                <w:lang w:val="en-US"/>
              </w:rPr>
              <w:t xml:space="preserve">Org Chart </w:t>
            </w:r>
            <w:r w:rsidRPr="002326C1">
              <w:rPr>
                <w:lang w:val="en-US"/>
              </w:rPr>
              <w:t>tab.</w:t>
            </w:r>
          </w:p>
        </w:tc>
        <w:tc>
          <w:tcPr>
            <w:tcW w:w="2520" w:type="dxa"/>
            <w:tcBorders>
              <w:top w:val="single" w:sz="8" w:space="0" w:color="999999"/>
              <w:left w:val="single" w:sz="8" w:space="0" w:color="999999"/>
              <w:bottom w:val="single" w:sz="8" w:space="0" w:color="999999"/>
              <w:right w:val="single" w:sz="8" w:space="0" w:color="999999"/>
            </w:tcBorders>
          </w:tcPr>
          <w:p w14:paraId="37D0B7B4" w14:textId="77777777" w:rsidR="00FA35C5" w:rsidRPr="002326C1" w:rsidRDefault="00FA35C5" w:rsidP="00FA35C5">
            <w:pPr>
              <w:rPr>
                <w:lang w:val="en-US"/>
              </w:rPr>
            </w:pPr>
          </w:p>
        </w:tc>
        <w:tc>
          <w:tcPr>
            <w:tcW w:w="3223" w:type="dxa"/>
            <w:tcBorders>
              <w:top w:val="single" w:sz="8" w:space="0" w:color="999999"/>
              <w:left w:val="single" w:sz="8" w:space="0" w:color="999999"/>
              <w:bottom w:val="single" w:sz="8" w:space="0" w:color="999999"/>
              <w:right w:val="single" w:sz="8" w:space="0" w:color="999999"/>
            </w:tcBorders>
            <w:hideMark/>
          </w:tcPr>
          <w:p w14:paraId="5D245802" w14:textId="57A43FBD" w:rsidR="00FA35C5" w:rsidRPr="002326C1" w:rsidRDefault="00963BF3" w:rsidP="00FA35C5">
            <w:pPr>
              <w:rPr>
                <w:lang w:val="en-US"/>
              </w:rPr>
            </w:pPr>
            <w:r w:rsidRPr="002326C1">
              <w:rPr>
                <w:lang w:val="en-US"/>
              </w:rPr>
              <w:t xml:space="preserve">Alternatively, if configured, you can go on your </w:t>
            </w:r>
            <w:r w:rsidRPr="002326C1">
              <w:rPr>
                <w:rStyle w:val="SAPScreenElement"/>
                <w:lang w:val="en-US"/>
              </w:rPr>
              <w:t>Home</w:t>
            </w:r>
            <w:r w:rsidRPr="002326C1">
              <w:rPr>
                <w:lang w:val="en-US"/>
              </w:rPr>
              <w:t xml:space="preserve"> page to the </w:t>
            </w:r>
            <w:r w:rsidRPr="002326C1">
              <w:rPr>
                <w:rStyle w:val="SAPScreenElement"/>
                <w:lang w:val="en-US"/>
              </w:rPr>
              <w:t>My Info</w:t>
            </w:r>
            <w:r w:rsidRPr="002326C1">
              <w:rPr>
                <w:lang w:val="en-US"/>
              </w:rPr>
              <w:t xml:space="preserve"> section and click on the </w:t>
            </w:r>
            <w:r w:rsidRPr="002326C1">
              <w:rPr>
                <w:rStyle w:val="SAPScreenElement"/>
                <w:lang w:val="en-US"/>
              </w:rPr>
              <w:t>Org Chart</w:t>
            </w:r>
            <w:r w:rsidRPr="002326C1">
              <w:rPr>
                <w:lang w:val="en-US"/>
              </w:rPr>
              <w:t xml:space="preserve"> tile.</w:t>
            </w:r>
          </w:p>
        </w:tc>
        <w:tc>
          <w:tcPr>
            <w:tcW w:w="2618" w:type="dxa"/>
            <w:gridSpan w:val="2"/>
            <w:tcBorders>
              <w:top w:val="single" w:sz="8" w:space="0" w:color="999999"/>
              <w:left w:val="single" w:sz="8" w:space="0" w:color="999999"/>
              <w:bottom w:val="single" w:sz="8" w:space="0" w:color="999999"/>
              <w:right w:val="single" w:sz="8" w:space="0" w:color="999999"/>
            </w:tcBorders>
            <w:hideMark/>
          </w:tcPr>
          <w:p w14:paraId="56511E31" w14:textId="77777777" w:rsidR="00FA35C5" w:rsidRPr="002326C1" w:rsidRDefault="00FA35C5" w:rsidP="00FA35C5">
            <w:pPr>
              <w:rPr>
                <w:lang w:val="en-US"/>
              </w:rPr>
            </w:pPr>
            <w:r w:rsidRPr="002326C1">
              <w:rPr>
                <w:lang w:val="en-US"/>
              </w:rPr>
              <w:t xml:space="preserve">The </w:t>
            </w:r>
            <w:r w:rsidRPr="002326C1">
              <w:rPr>
                <w:rStyle w:val="SAPScreenElement"/>
                <w:lang w:val="en-US"/>
              </w:rPr>
              <w:t xml:space="preserve">Org Chart : &lt;your name&gt; </w:t>
            </w:r>
            <w:r w:rsidRPr="002326C1">
              <w:rPr>
                <w:lang w:val="en-US"/>
              </w:rPr>
              <w:t>screen is displayed.</w:t>
            </w:r>
          </w:p>
        </w:tc>
        <w:tc>
          <w:tcPr>
            <w:tcW w:w="1183" w:type="dxa"/>
            <w:gridSpan w:val="2"/>
            <w:tcBorders>
              <w:top w:val="single" w:sz="8" w:space="0" w:color="999999"/>
              <w:left w:val="single" w:sz="8" w:space="0" w:color="999999"/>
              <w:bottom w:val="single" w:sz="8" w:space="0" w:color="999999"/>
              <w:right w:val="single" w:sz="8" w:space="0" w:color="999999"/>
            </w:tcBorders>
          </w:tcPr>
          <w:p w14:paraId="01001300" w14:textId="77777777" w:rsidR="00FA35C5" w:rsidRPr="002326C1" w:rsidRDefault="00FA35C5" w:rsidP="00FA35C5">
            <w:pPr>
              <w:rPr>
                <w:lang w:val="en-US"/>
              </w:rPr>
            </w:pPr>
          </w:p>
        </w:tc>
      </w:tr>
      <w:tr w:rsidR="0043082A" w:rsidRPr="00774C60" w14:paraId="52941DAF" w14:textId="77777777" w:rsidTr="00585DDF">
        <w:trPr>
          <w:trHeight w:val="357"/>
        </w:trPr>
        <w:tc>
          <w:tcPr>
            <w:tcW w:w="704" w:type="dxa"/>
            <w:tcBorders>
              <w:top w:val="single" w:sz="8" w:space="0" w:color="999999"/>
              <w:left w:val="single" w:sz="8" w:space="0" w:color="999999"/>
              <w:bottom w:val="single" w:sz="8" w:space="0" w:color="999999"/>
              <w:right w:val="single" w:sz="8" w:space="0" w:color="999999"/>
            </w:tcBorders>
            <w:hideMark/>
          </w:tcPr>
          <w:p w14:paraId="52A98B6B" w14:textId="77777777" w:rsidR="00FA35C5" w:rsidRPr="002326C1" w:rsidRDefault="00FA35C5" w:rsidP="00FA35C5">
            <w:pPr>
              <w:rPr>
                <w:lang w:val="en-US"/>
              </w:rPr>
            </w:pPr>
            <w:r w:rsidRPr="002326C1">
              <w:rPr>
                <w:lang w:val="en-US"/>
              </w:rPr>
              <w:t>3</w:t>
            </w:r>
          </w:p>
        </w:tc>
        <w:tc>
          <w:tcPr>
            <w:tcW w:w="1516" w:type="dxa"/>
            <w:tcBorders>
              <w:top w:val="single" w:sz="8" w:space="0" w:color="999999"/>
              <w:left w:val="single" w:sz="8" w:space="0" w:color="999999"/>
              <w:bottom w:val="single" w:sz="8" w:space="0" w:color="999999"/>
              <w:right w:val="single" w:sz="8" w:space="0" w:color="999999"/>
            </w:tcBorders>
            <w:hideMark/>
          </w:tcPr>
          <w:p w14:paraId="4D5670D8" w14:textId="77777777" w:rsidR="00FA35C5" w:rsidRPr="002326C1" w:rsidRDefault="00FA35C5" w:rsidP="00FA35C5">
            <w:pPr>
              <w:rPr>
                <w:rStyle w:val="SAPEmphasis"/>
                <w:lang w:val="en-US"/>
              </w:rPr>
            </w:pPr>
            <w:r w:rsidRPr="002326C1">
              <w:rPr>
                <w:rStyle w:val="SAPEmphasis"/>
                <w:lang w:val="en-US"/>
              </w:rPr>
              <w:t>Add New Employee</w:t>
            </w:r>
          </w:p>
        </w:tc>
        <w:tc>
          <w:tcPr>
            <w:tcW w:w="2522" w:type="dxa"/>
            <w:tcBorders>
              <w:top w:val="single" w:sz="8" w:space="0" w:color="999999"/>
              <w:left w:val="single" w:sz="8" w:space="0" w:color="999999"/>
              <w:bottom w:val="single" w:sz="8" w:space="0" w:color="999999"/>
              <w:right w:val="single" w:sz="8" w:space="0" w:color="999999"/>
            </w:tcBorders>
            <w:hideMark/>
          </w:tcPr>
          <w:p w14:paraId="0833FAAB" w14:textId="53CE5CE6" w:rsidR="00FA35C5" w:rsidRPr="002326C1" w:rsidRDefault="00FA35C5" w:rsidP="002739E3">
            <w:pPr>
              <w:rPr>
                <w:lang w:val="en-US"/>
              </w:rPr>
            </w:pPr>
            <w:r w:rsidRPr="002326C1">
              <w:rPr>
                <w:lang w:val="en-US"/>
              </w:rPr>
              <w:t xml:space="preserve">On the </w:t>
            </w:r>
            <w:r w:rsidRPr="002326C1">
              <w:rPr>
                <w:rStyle w:val="SAPScreenElement"/>
                <w:lang w:val="en-US"/>
              </w:rPr>
              <w:t xml:space="preserve">Org Chart : &lt;your name&gt; </w:t>
            </w:r>
            <w:r w:rsidRPr="002326C1">
              <w:rPr>
                <w:lang w:val="en-US"/>
              </w:rPr>
              <w:t xml:space="preserve">screen select the </w:t>
            </w:r>
            <w:r w:rsidRPr="002326C1">
              <w:rPr>
                <w:rStyle w:val="SAPScreenElement"/>
                <w:lang w:val="en-US"/>
              </w:rPr>
              <w:t xml:space="preserve">Add New Employee </w:t>
            </w:r>
            <w:r w:rsidR="00AE06CA" w:rsidRPr="002326C1">
              <w:rPr>
                <w:noProof/>
                <w:lang w:val="en-US"/>
              </w:rPr>
              <w:drawing>
                <wp:inline distT="0" distB="0" distL="0" distR="0" wp14:anchorId="366CF2BD" wp14:editId="0CA9194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00" cy="228600"/>
                          </a:xfrm>
                          <a:prstGeom prst="rect">
                            <a:avLst/>
                          </a:prstGeom>
                        </pic:spPr>
                      </pic:pic>
                    </a:graphicData>
                  </a:graphic>
                </wp:inline>
              </w:drawing>
            </w:r>
            <w:r w:rsidR="00AE06CA" w:rsidRPr="002326C1">
              <w:rPr>
                <w:rStyle w:val="SAPScreenElement"/>
                <w:lang w:val="en-US"/>
              </w:rPr>
              <w:t xml:space="preserve"> </w:t>
            </w:r>
            <w:r w:rsidR="002739E3" w:rsidRPr="002326C1">
              <w:rPr>
                <w:lang w:val="en-US"/>
              </w:rPr>
              <w:t>icon</w:t>
            </w:r>
            <w:r w:rsidR="00AE06CA" w:rsidRPr="002326C1">
              <w:rPr>
                <w:lang w:val="en-US"/>
              </w:rPr>
              <w:t xml:space="preserve"> </w:t>
            </w:r>
            <w:r w:rsidR="002739E3" w:rsidRPr="002326C1">
              <w:rPr>
                <w:lang w:val="en-US"/>
              </w:rPr>
              <w:t>located on the top right of the screen</w:t>
            </w:r>
            <w:r w:rsidRPr="002326C1">
              <w:rPr>
                <w:lang w:val="en-US"/>
              </w:rPr>
              <w:t>.</w:t>
            </w:r>
          </w:p>
        </w:tc>
        <w:tc>
          <w:tcPr>
            <w:tcW w:w="2520" w:type="dxa"/>
            <w:tcBorders>
              <w:top w:val="single" w:sz="8" w:space="0" w:color="999999"/>
              <w:left w:val="single" w:sz="8" w:space="0" w:color="999999"/>
              <w:bottom w:val="single" w:sz="8" w:space="0" w:color="999999"/>
              <w:right w:val="single" w:sz="8" w:space="0" w:color="999999"/>
            </w:tcBorders>
          </w:tcPr>
          <w:p w14:paraId="4D2430B0" w14:textId="77777777" w:rsidR="00FA35C5" w:rsidRPr="002326C1" w:rsidRDefault="00FA35C5" w:rsidP="00FA35C5">
            <w:pPr>
              <w:rPr>
                <w:lang w:val="en-US"/>
              </w:rPr>
            </w:pPr>
          </w:p>
        </w:tc>
        <w:tc>
          <w:tcPr>
            <w:tcW w:w="3223" w:type="dxa"/>
            <w:tcBorders>
              <w:top w:val="single" w:sz="8" w:space="0" w:color="999999"/>
              <w:left w:val="single" w:sz="8" w:space="0" w:color="999999"/>
              <w:bottom w:val="single" w:sz="8" w:space="0" w:color="999999"/>
              <w:right w:val="single" w:sz="8" w:space="0" w:color="999999"/>
            </w:tcBorders>
            <w:hideMark/>
          </w:tcPr>
          <w:p w14:paraId="006C9D1E" w14:textId="64DECF1F" w:rsidR="00FA35C5" w:rsidRPr="002326C1" w:rsidRDefault="000C6281" w:rsidP="002739E3">
            <w:pPr>
              <w:rPr>
                <w:lang w:val="en-US"/>
              </w:rPr>
            </w:pPr>
            <w:r w:rsidRPr="002326C1">
              <w:rPr>
                <w:rStyle w:val="SAPEmphasis"/>
                <w:lang w:val="en-US"/>
              </w:rPr>
              <w:t xml:space="preserve">In case Position Management </w:t>
            </w:r>
            <w:r w:rsidR="0019498D" w:rsidRPr="002326C1">
              <w:rPr>
                <w:rStyle w:val="SAPEmphasis"/>
                <w:lang w:val="en-US"/>
              </w:rPr>
              <w:t>has been implemented</w:t>
            </w:r>
            <w:r w:rsidRPr="00BD5915">
              <w:rPr>
                <w:lang w:val="en-US"/>
              </w:rPr>
              <w:t>,</w:t>
            </w:r>
            <w:r w:rsidRPr="002326C1">
              <w:rPr>
                <w:lang w:val="en-US"/>
              </w:rPr>
              <w:t xml:space="preserve"> you can go on the </w:t>
            </w:r>
            <w:r w:rsidR="00632364" w:rsidRPr="002326C1">
              <w:rPr>
                <w:rStyle w:val="SAPScreenElement"/>
                <w:lang w:val="en-US"/>
              </w:rPr>
              <w:t>Company</w:t>
            </w:r>
            <w:r w:rsidRPr="002326C1">
              <w:rPr>
                <w:rStyle w:val="SAPScreenElement"/>
                <w:lang w:val="en-US"/>
              </w:rPr>
              <w:t xml:space="preserve"> Info</w:t>
            </w:r>
            <w:r w:rsidRPr="002326C1">
              <w:rPr>
                <w:lang w:val="en-US"/>
              </w:rPr>
              <w:t xml:space="preserve"> </w:t>
            </w:r>
            <w:r w:rsidR="00632364" w:rsidRPr="002326C1">
              <w:rPr>
                <w:lang w:val="en-US"/>
              </w:rPr>
              <w:t xml:space="preserve">screen also to the </w:t>
            </w:r>
            <w:r w:rsidR="00632364" w:rsidRPr="00BD5915">
              <w:rPr>
                <w:rStyle w:val="SAPScreenElement"/>
                <w:lang w:val="en-US"/>
              </w:rPr>
              <w:t>Position</w:t>
            </w:r>
            <w:r w:rsidR="00632364" w:rsidRPr="002326C1">
              <w:rPr>
                <w:lang w:val="en-US"/>
              </w:rPr>
              <w:t xml:space="preserve"> </w:t>
            </w:r>
            <w:r w:rsidR="00632364" w:rsidRPr="002326C1">
              <w:rPr>
                <w:rStyle w:val="SAPScreenElement"/>
                <w:lang w:val="en-US"/>
              </w:rPr>
              <w:t xml:space="preserve">Org Chart </w:t>
            </w:r>
            <w:r w:rsidR="00632364" w:rsidRPr="002326C1">
              <w:rPr>
                <w:lang w:val="en-US"/>
              </w:rPr>
              <w:t xml:space="preserve">tab and select there the </w:t>
            </w:r>
            <w:r w:rsidR="00632364" w:rsidRPr="002326C1">
              <w:rPr>
                <w:rStyle w:val="SAPScreenElement"/>
                <w:lang w:val="en-US"/>
              </w:rPr>
              <w:t xml:space="preserve">Add New Employee </w:t>
            </w:r>
            <w:r w:rsidR="00632364" w:rsidRPr="002326C1">
              <w:rPr>
                <w:noProof/>
                <w:lang w:val="en-US"/>
              </w:rPr>
              <w:drawing>
                <wp:inline distT="0" distB="0" distL="0" distR="0" wp14:anchorId="6E59FA91" wp14:editId="0CEE7B80">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00" cy="228600"/>
                          </a:xfrm>
                          <a:prstGeom prst="rect">
                            <a:avLst/>
                          </a:prstGeom>
                        </pic:spPr>
                      </pic:pic>
                    </a:graphicData>
                  </a:graphic>
                </wp:inline>
              </w:drawing>
            </w:r>
            <w:r w:rsidR="00632364" w:rsidRPr="002326C1">
              <w:rPr>
                <w:rStyle w:val="SAPScreenElement"/>
                <w:lang w:val="en-US"/>
              </w:rPr>
              <w:t xml:space="preserve"> </w:t>
            </w:r>
            <w:r w:rsidR="00632364" w:rsidRPr="002326C1">
              <w:rPr>
                <w:lang w:val="en-US"/>
              </w:rPr>
              <w:t>icon</w:t>
            </w:r>
            <w:r w:rsidRPr="002326C1">
              <w:rPr>
                <w:lang w:val="en-US"/>
              </w:rPr>
              <w:t>.</w:t>
            </w:r>
          </w:p>
        </w:tc>
        <w:tc>
          <w:tcPr>
            <w:tcW w:w="2618" w:type="dxa"/>
            <w:gridSpan w:val="2"/>
            <w:tcBorders>
              <w:top w:val="single" w:sz="8" w:space="0" w:color="999999"/>
              <w:left w:val="single" w:sz="8" w:space="0" w:color="999999"/>
              <w:bottom w:val="single" w:sz="8" w:space="0" w:color="999999"/>
              <w:right w:val="single" w:sz="8" w:space="0" w:color="999999"/>
            </w:tcBorders>
            <w:hideMark/>
          </w:tcPr>
          <w:p w14:paraId="61D43ED2" w14:textId="77777777" w:rsidR="00FA35C5" w:rsidRPr="002326C1" w:rsidRDefault="00FA35C5" w:rsidP="0067717A">
            <w:pPr>
              <w:rPr>
                <w:lang w:val="en-US"/>
              </w:rPr>
            </w:pPr>
            <w:r w:rsidRPr="002326C1">
              <w:rPr>
                <w:lang w:val="en-US"/>
              </w:rPr>
              <w:t xml:space="preserve">You are directed to the </w:t>
            </w:r>
            <w:r w:rsidRPr="002326C1">
              <w:rPr>
                <w:rStyle w:val="SAPScreenElement"/>
                <w:lang w:val="en-US"/>
              </w:rPr>
              <w:t xml:space="preserve">My Employee File </w:t>
            </w:r>
            <w:r w:rsidRPr="002326C1">
              <w:rPr>
                <w:lang w:val="en-US"/>
              </w:rPr>
              <w:t xml:space="preserve">application and the </w:t>
            </w:r>
            <w:r w:rsidRPr="002326C1">
              <w:rPr>
                <w:rStyle w:val="SAPScreenElement"/>
                <w:lang w:val="en-US"/>
              </w:rPr>
              <w:t xml:space="preserve">Add New Employee </w:t>
            </w:r>
            <w:r w:rsidRPr="002326C1">
              <w:rPr>
                <w:lang w:val="en-US"/>
              </w:rPr>
              <w:t>screen is displayed.</w:t>
            </w:r>
          </w:p>
        </w:tc>
        <w:tc>
          <w:tcPr>
            <w:tcW w:w="1183" w:type="dxa"/>
            <w:gridSpan w:val="2"/>
            <w:tcBorders>
              <w:top w:val="single" w:sz="8" w:space="0" w:color="999999"/>
              <w:left w:val="single" w:sz="8" w:space="0" w:color="999999"/>
              <w:bottom w:val="single" w:sz="8" w:space="0" w:color="999999"/>
              <w:right w:val="single" w:sz="8" w:space="0" w:color="999999"/>
            </w:tcBorders>
          </w:tcPr>
          <w:p w14:paraId="267ADD9A" w14:textId="77777777" w:rsidR="00FA35C5" w:rsidRPr="002326C1" w:rsidRDefault="00FA35C5" w:rsidP="00FA35C5">
            <w:pPr>
              <w:rPr>
                <w:lang w:val="en-US"/>
              </w:rPr>
            </w:pPr>
          </w:p>
        </w:tc>
      </w:tr>
      <w:tr w:rsidR="0043082A" w:rsidRPr="002326C1" w14:paraId="0C0398D2" w14:textId="77777777" w:rsidTr="00585DDF">
        <w:trPr>
          <w:trHeight w:val="454"/>
        </w:trPr>
        <w:tc>
          <w:tcPr>
            <w:tcW w:w="704" w:type="dxa"/>
            <w:vMerge w:val="restart"/>
            <w:tcBorders>
              <w:top w:val="single" w:sz="8" w:space="0" w:color="999999"/>
              <w:left w:val="single" w:sz="8" w:space="0" w:color="999999"/>
              <w:bottom w:val="single" w:sz="8" w:space="0" w:color="999999"/>
              <w:right w:val="single" w:sz="8" w:space="0" w:color="999999"/>
            </w:tcBorders>
            <w:hideMark/>
          </w:tcPr>
          <w:p w14:paraId="17439A05" w14:textId="77777777" w:rsidR="00FA35C5" w:rsidRPr="002326C1" w:rsidRDefault="00FA35C5" w:rsidP="00FA35C5">
            <w:pPr>
              <w:rPr>
                <w:lang w:val="en-US"/>
              </w:rPr>
            </w:pPr>
            <w:r w:rsidRPr="002326C1">
              <w:rPr>
                <w:lang w:val="en-US"/>
              </w:rPr>
              <w:t>4</w:t>
            </w:r>
          </w:p>
        </w:tc>
        <w:tc>
          <w:tcPr>
            <w:tcW w:w="1516" w:type="dxa"/>
            <w:vMerge w:val="restart"/>
            <w:tcBorders>
              <w:top w:val="single" w:sz="8" w:space="0" w:color="999999"/>
              <w:left w:val="single" w:sz="8" w:space="0" w:color="999999"/>
              <w:bottom w:val="single" w:sz="8" w:space="0" w:color="999999"/>
              <w:right w:val="single" w:sz="8" w:space="0" w:color="999999"/>
            </w:tcBorders>
            <w:hideMark/>
          </w:tcPr>
          <w:p w14:paraId="17786452" w14:textId="77777777" w:rsidR="00FA35C5" w:rsidRPr="002326C1" w:rsidRDefault="00FA35C5" w:rsidP="00FA35C5">
            <w:pPr>
              <w:rPr>
                <w:lang w:val="en-US"/>
              </w:rPr>
            </w:pPr>
            <w:r w:rsidRPr="002326C1">
              <w:rPr>
                <w:rStyle w:val="SAPEmphasis"/>
                <w:lang w:val="en-US"/>
              </w:rPr>
              <w:t xml:space="preserve">Enter Identity Information </w:t>
            </w:r>
            <w:r w:rsidRPr="002326C1">
              <w:rPr>
                <w:rStyle w:val="SAPEmphasis"/>
                <w:lang w:val="en-US"/>
              </w:rPr>
              <w:lastRenderedPageBreak/>
              <w:t>for new Employee</w:t>
            </w:r>
          </w:p>
        </w:tc>
        <w:tc>
          <w:tcPr>
            <w:tcW w:w="2522" w:type="dxa"/>
            <w:vMerge w:val="restart"/>
            <w:tcBorders>
              <w:top w:val="single" w:sz="8" w:space="0" w:color="999999"/>
              <w:left w:val="single" w:sz="8" w:space="0" w:color="999999"/>
              <w:bottom w:val="single" w:sz="8" w:space="0" w:color="999999"/>
              <w:right w:val="single" w:sz="8" w:space="0" w:color="999999"/>
            </w:tcBorders>
            <w:hideMark/>
          </w:tcPr>
          <w:p w14:paraId="00AD619A" w14:textId="03DD4B08" w:rsidR="00FA35C5" w:rsidRPr="002326C1" w:rsidRDefault="00FA35C5" w:rsidP="00AA4590">
            <w:pPr>
              <w:rPr>
                <w:lang w:val="en-US"/>
              </w:rPr>
            </w:pPr>
            <w:r w:rsidRPr="002326C1">
              <w:rPr>
                <w:lang w:val="en-US"/>
              </w:rPr>
              <w:lastRenderedPageBreak/>
              <w:t xml:space="preserve">In the </w:t>
            </w:r>
            <w:r w:rsidRPr="002326C1">
              <w:rPr>
                <w:rStyle w:val="SAPScreenElement"/>
                <w:lang w:val="en-US"/>
              </w:rPr>
              <w:t xml:space="preserve">Identity </w:t>
            </w:r>
            <w:r w:rsidR="00AA4590" w:rsidRPr="002326C1">
              <w:rPr>
                <w:lang w:val="en-US"/>
              </w:rPr>
              <w:t xml:space="preserve">section </w:t>
            </w:r>
            <w:r w:rsidRPr="002326C1">
              <w:rPr>
                <w:lang w:val="en-US"/>
              </w:rPr>
              <w:t>make the following entries</w:t>
            </w:r>
            <w:r w:rsidR="0067717A" w:rsidRPr="002326C1">
              <w:rPr>
                <w:lang w:val="en-US"/>
              </w:rPr>
              <w:t>:</w:t>
            </w:r>
          </w:p>
        </w:tc>
        <w:tc>
          <w:tcPr>
            <w:tcW w:w="2520" w:type="dxa"/>
            <w:tcBorders>
              <w:top w:val="single" w:sz="8" w:space="0" w:color="999999"/>
              <w:left w:val="single" w:sz="8" w:space="0" w:color="999999"/>
              <w:bottom w:val="single" w:sz="8" w:space="0" w:color="999999"/>
              <w:right w:val="single" w:sz="8" w:space="0" w:color="999999"/>
            </w:tcBorders>
            <w:hideMark/>
          </w:tcPr>
          <w:p w14:paraId="1686132F" w14:textId="77777777" w:rsidR="00FA35C5" w:rsidRPr="002326C1" w:rsidRDefault="00FA35C5" w:rsidP="00FA35C5">
            <w:pPr>
              <w:rPr>
                <w:lang w:val="en-US"/>
              </w:rPr>
            </w:pPr>
            <w:r w:rsidRPr="002326C1">
              <w:rPr>
                <w:rStyle w:val="SAPScreenElement"/>
                <w:lang w:val="en-US"/>
              </w:rPr>
              <w:t xml:space="preserve">Hire Date: </w:t>
            </w:r>
            <w:r w:rsidRPr="002326C1">
              <w:rPr>
                <w:lang w:val="en-US"/>
              </w:rPr>
              <w:t>select from calendar help</w:t>
            </w:r>
          </w:p>
        </w:tc>
        <w:tc>
          <w:tcPr>
            <w:tcW w:w="3223" w:type="dxa"/>
            <w:tcBorders>
              <w:top w:val="single" w:sz="8" w:space="0" w:color="999999"/>
              <w:left w:val="single" w:sz="8" w:space="0" w:color="999999"/>
              <w:bottom w:val="single" w:sz="8" w:space="0" w:color="999999"/>
              <w:right w:val="single" w:sz="8" w:space="0" w:color="999999"/>
            </w:tcBorders>
            <w:hideMark/>
          </w:tcPr>
          <w:p w14:paraId="309ABB6E" w14:textId="77777777" w:rsidR="00FA35C5" w:rsidRPr="002326C1" w:rsidRDefault="00FA35C5" w:rsidP="00FA35C5">
            <w:pPr>
              <w:rPr>
                <w:lang w:val="en-US"/>
              </w:rPr>
            </w:pPr>
            <w:r w:rsidRPr="002326C1">
              <w:rPr>
                <w:lang w:val="en-US"/>
              </w:rPr>
              <w:t>Defaults to today’s date</w:t>
            </w:r>
            <w:r w:rsidR="0067717A" w:rsidRPr="002326C1">
              <w:rPr>
                <w:lang w:val="en-US"/>
              </w:rPr>
              <w:t>.</w:t>
            </w:r>
          </w:p>
        </w:tc>
        <w:tc>
          <w:tcPr>
            <w:tcW w:w="2618" w:type="dxa"/>
            <w:gridSpan w:val="2"/>
            <w:vMerge w:val="restart"/>
            <w:tcBorders>
              <w:top w:val="single" w:sz="8" w:space="0" w:color="999999"/>
              <w:left w:val="single" w:sz="8" w:space="0" w:color="999999"/>
              <w:bottom w:val="single" w:sz="8" w:space="0" w:color="999999"/>
              <w:right w:val="single" w:sz="8" w:space="0" w:color="999999"/>
            </w:tcBorders>
          </w:tcPr>
          <w:p w14:paraId="3B1549A2" w14:textId="77777777" w:rsidR="00FA35C5" w:rsidRPr="002326C1" w:rsidRDefault="00FA35C5" w:rsidP="00FA35C5">
            <w:pPr>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3AB6A5CE" w14:textId="77777777" w:rsidR="00FA35C5" w:rsidRPr="002326C1" w:rsidRDefault="00FA35C5" w:rsidP="00FA35C5">
            <w:pPr>
              <w:rPr>
                <w:lang w:val="en-US"/>
              </w:rPr>
            </w:pPr>
          </w:p>
        </w:tc>
      </w:tr>
      <w:tr w:rsidR="0043082A" w:rsidRPr="00774C60" w14:paraId="4C842C71" w14:textId="77777777" w:rsidTr="00585DDF">
        <w:trPr>
          <w:trHeight w:val="585"/>
        </w:trPr>
        <w:tc>
          <w:tcPr>
            <w:tcW w:w="704" w:type="dxa"/>
            <w:vMerge/>
            <w:tcBorders>
              <w:top w:val="single" w:sz="8" w:space="0" w:color="999999"/>
              <w:left w:val="single" w:sz="8" w:space="0" w:color="999999"/>
              <w:bottom w:val="single" w:sz="8" w:space="0" w:color="999999"/>
              <w:right w:val="single" w:sz="8" w:space="0" w:color="999999"/>
            </w:tcBorders>
            <w:vAlign w:val="center"/>
            <w:hideMark/>
          </w:tcPr>
          <w:p w14:paraId="010A609F" w14:textId="77777777" w:rsidR="00FA35C5" w:rsidRPr="002326C1" w:rsidRDefault="00FA35C5" w:rsidP="00FA35C5">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hideMark/>
          </w:tcPr>
          <w:p w14:paraId="06296D4F" w14:textId="77777777" w:rsidR="00FA35C5" w:rsidRPr="002326C1" w:rsidRDefault="00FA35C5" w:rsidP="00FA35C5">
            <w:pPr>
              <w:spacing w:before="0" w:after="0" w:line="240" w:lineRule="auto"/>
              <w:rPr>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7E53365B" w14:textId="77777777" w:rsidR="00FA35C5" w:rsidRPr="002326C1" w:rsidRDefault="00FA35C5" w:rsidP="00FA35C5">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59593168" w14:textId="50EEE4E6" w:rsidR="00FA35C5" w:rsidRPr="002326C1" w:rsidRDefault="00FA35C5" w:rsidP="00FA35C5">
            <w:pPr>
              <w:rPr>
                <w:lang w:val="en-US"/>
              </w:rPr>
            </w:pPr>
            <w:r w:rsidRPr="002326C1">
              <w:rPr>
                <w:rStyle w:val="SAPScreenElement"/>
                <w:lang w:val="en-US"/>
              </w:rPr>
              <w:t>Company</w:t>
            </w:r>
            <w:r w:rsidRPr="00D90D0A">
              <w:rPr>
                <w:rStyle w:val="SAPScreenElement"/>
                <w:lang w:val="en-US"/>
              </w:rPr>
              <w:t xml:space="preserve">: </w:t>
            </w:r>
            <w:r w:rsidRPr="00AF1555">
              <w:rPr>
                <w:lang w:val="en-US"/>
                <w:rPrChange w:id="499" w:author="Author" w:date="2018-02-22T10:36:00Z">
                  <w:rPr>
                    <w:highlight w:val="cyan"/>
                    <w:lang w:val="en-US"/>
                  </w:rPr>
                </w:rPrChange>
              </w:rPr>
              <w:t>select</w:t>
            </w:r>
            <w:r w:rsidR="00585DDF" w:rsidRPr="00AF1555">
              <w:rPr>
                <w:lang w:val="en-US"/>
                <w:rPrChange w:id="500" w:author="Author" w:date="2018-02-22T10:36:00Z">
                  <w:rPr>
                    <w:highlight w:val="cyan"/>
                    <w:lang w:val="en-US"/>
                  </w:rPr>
                </w:rPrChange>
              </w:rPr>
              <w:t xml:space="preserve"> the company relevant for your country</w:t>
            </w:r>
          </w:p>
        </w:tc>
        <w:tc>
          <w:tcPr>
            <w:tcW w:w="3223" w:type="dxa"/>
            <w:tcBorders>
              <w:top w:val="single" w:sz="8" w:space="0" w:color="999999"/>
              <w:left w:val="single" w:sz="8" w:space="0" w:color="999999"/>
              <w:bottom w:val="single" w:sz="8" w:space="0" w:color="999999"/>
              <w:right w:val="single" w:sz="8" w:space="0" w:color="999999"/>
            </w:tcBorders>
          </w:tcPr>
          <w:p w14:paraId="4DC95665" w14:textId="69C67FBB" w:rsidR="004C79B8" w:rsidRPr="00BD5915" w:rsidRDefault="00F21DB7" w:rsidP="004C79B8">
            <w:pPr>
              <w:rPr>
                <w:lang w:val="en-US"/>
              </w:rPr>
            </w:pPr>
            <w:r w:rsidRPr="00BD5915">
              <w:rPr>
                <w:noProof/>
                <w:lang w:val="en-US"/>
              </w:rPr>
              <w:drawing>
                <wp:inline distT="0" distB="0" distL="0" distR="0" wp14:anchorId="08957395" wp14:editId="687FC649">
                  <wp:extent cx="219075" cy="238125"/>
                  <wp:effectExtent l="0" t="0" r="9525" b="9525"/>
                  <wp:docPr id="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004C79B8" w:rsidRPr="00BD5915">
              <w:rPr>
                <w:lang w:val="en-US"/>
              </w:rPr>
              <w:t> </w:t>
            </w:r>
            <w:r w:rsidR="004C79B8" w:rsidRPr="00BD5915">
              <w:rPr>
                <w:rFonts w:ascii="BentonSans Regular" w:hAnsi="BentonSans Regular"/>
                <w:color w:val="666666"/>
                <w:sz w:val="22"/>
                <w:lang w:val="en-US"/>
              </w:rPr>
              <w:t>Caution</w:t>
            </w:r>
          </w:p>
          <w:p w14:paraId="400444F2" w14:textId="2A4C3A32" w:rsidR="00FA35C5" w:rsidRPr="002326C1" w:rsidRDefault="004C79B8" w:rsidP="00EC02D5">
            <w:pPr>
              <w:rPr>
                <w:lang w:val="en-US"/>
              </w:rPr>
            </w:pPr>
            <w:r w:rsidRPr="00BD5915">
              <w:rPr>
                <w:rStyle w:val="SAPEmphasis"/>
                <w:lang w:val="en-US"/>
              </w:rPr>
              <w:t xml:space="preserve">In case Position Management </w:t>
            </w:r>
            <w:r w:rsidR="0019498D" w:rsidRPr="002326C1">
              <w:rPr>
                <w:rStyle w:val="SAPEmphasis"/>
                <w:lang w:val="en-US"/>
              </w:rPr>
              <w:t xml:space="preserve">has been implemented </w:t>
            </w:r>
            <w:r w:rsidRPr="00BD5915">
              <w:rPr>
                <w:rStyle w:val="SAPEmphasis"/>
                <w:lang w:val="en-US"/>
              </w:rPr>
              <w:t>and you want to assign the employee to a certain position</w:t>
            </w:r>
            <w:r w:rsidRPr="00BD5915">
              <w:rPr>
                <w:lang w:val="en-US"/>
              </w:rPr>
              <w:t xml:space="preserve">, make sure the company you select here is the same as the company you selected while creating that particular position. Else, that position </w:t>
            </w:r>
            <w:r w:rsidR="009449BF" w:rsidRPr="00BD5915">
              <w:rPr>
                <w:lang w:val="en-US"/>
              </w:rPr>
              <w:t>will not</w:t>
            </w:r>
            <w:r w:rsidRPr="00BD5915">
              <w:rPr>
                <w:lang w:val="en-US"/>
              </w:rPr>
              <w:t xml:space="preserve"> be available for selection in the </w:t>
            </w:r>
            <w:r w:rsidR="00C150A0" w:rsidRPr="00BD5915">
              <w:rPr>
                <w:rStyle w:val="SAPScreenElement"/>
                <w:lang w:val="en-US"/>
              </w:rPr>
              <w:t>Target Position</w:t>
            </w:r>
            <w:r w:rsidR="00C150A0" w:rsidRPr="00BD5915">
              <w:rPr>
                <w:lang w:val="en-US"/>
              </w:rPr>
              <w:t xml:space="preserve"> block of the </w:t>
            </w:r>
            <w:r w:rsidRPr="00BD5915">
              <w:rPr>
                <w:rStyle w:val="SAPScreenElement"/>
                <w:lang w:val="en-US"/>
              </w:rPr>
              <w:t>Job Information</w:t>
            </w:r>
            <w:r w:rsidRPr="00BD5915">
              <w:rPr>
                <w:lang w:val="en-US"/>
              </w:rPr>
              <w:t xml:space="preserve"> </w:t>
            </w:r>
            <w:r w:rsidR="00C150A0" w:rsidRPr="00BD5915">
              <w:rPr>
                <w:lang w:val="en-US"/>
              </w:rPr>
              <w:t>section</w:t>
            </w:r>
            <w:r w:rsidRPr="00BD5915">
              <w:rPr>
                <w:lang w:val="en-US"/>
              </w:rPr>
              <w:t>.</w:t>
            </w:r>
          </w:p>
        </w:tc>
        <w:tc>
          <w:tcPr>
            <w:tcW w:w="2618" w:type="dxa"/>
            <w:gridSpan w:val="2"/>
            <w:vMerge/>
            <w:tcBorders>
              <w:top w:val="single" w:sz="8" w:space="0" w:color="999999"/>
              <w:left w:val="single" w:sz="8" w:space="0" w:color="999999"/>
              <w:bottom w:val="single" w:sz="8" w:space="0" w:color="999999"/>
              <w:right w:val="single" w:sz="8" w:space="0" w:color="999999"/>
            </w:tcBorders>
            <w:vAlign w:val="center"/>
            <w:hideMark/>
          </w:tcPr>
          <w:p w14:paraId="7ED5D319" w14:textId="77777777" w:rsidR="00FA35C5" w:rsidRPr="002326C1" w:rsidRDefault="00FA35C5" w:rsidP="00FA35C5">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6C106874" w14:textId="77777777" w:rsidR="00FA35C5" w:rsidRPr="002326C1" w:rsidRDefault="00FA35C5" w:rsidP="00FA35C5">
            <w:pPr>
              <w:rPr>
                <w:lang w:val="en-US"/>
              </w:rPr>
            </w:pPr>
          </w:p>
        </w:tc>
      </w:tr>
      <w:tr w:rsidR="0043082A" w:rsidRPr="00774C60" w14:paraId="66B47507" w14:textId="77777777" w:rsidTr="00585DDF">
        <w:trPr>
          <w:trHeight w:val="357"/>
        </w:trPr>
        <w:tc>
          <w:tcPr>
            <w:tcW w:w="704" w:type="dxa"/>
            <w:vMerge/>
            <w:tcBorders>
              <w:top w:val="single" w:sz="8" w:space="0" w:color="999999"/>
              <w:left w:val="single" w:sz="8" w:space="0" w:color="999999"/>
              <w:bottom w:val="single" w:sz="8" w:space="0" w:color="999999"/>
              <w:right w:val="single" w:sz="8" w:space="0" w:color="999999"/>
            </w:tcBorders>
            <w:vAlign w:val="center"/>
            <w:hideMark/>
          </w:tcPr>
          <w:p w14:paraId="05A9C019" w14:textId="77777777" w:rsidR="00FA35C5" w:rsidRPr="002326C1" w:rsidRDefault="00FA35C5" w:rsidP="00FA35C5">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hideMark/>
          </w:tcPr>
          <w:p w14:paraId="5C3B38C7" w14:textId="77777777" w:rsidR="00FA35C5" w:rsidRPr="002326C1" w:rsidRDefault="00FA35C5" w:rsidP="00FA35C5">
            <w:pPr>
              <w:spacing w:before="0" w:after="0" w:line="240" w:lineRule="auto"/>
              <w:rPr>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66FDFEE3" w14:textId="77777777" w:rsidR="00FA35C5" w:rsidRPr="002326C1" w:rsidRDefault="00FA35C5" w:rsidP="00FA35C5">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39282714" w14:textId="77777777" w:rsidR="00FA35C5" w:rsidRPr="002326C1" w:rsidRDefault="00FA35C5" w:rsidP="00FA35C5">
            <w:pPr>
              <w:rPr>
                <w:lang w:val="en-US"/>
              </w:rPr>
            </w:pPr>
            <w:r w:rsidRPr="002326C1">
              <w:rPr>
                <w:rStyle w:val="SAPScreenElement"/>
                <w:lang w:val="en-US"/>
              </w:rPr>
              <w:t>Event Reason:</w:t>
            </w:r>
            <w:r w:rsidRPr="002326C1">
              <w:rPr>
                <w:lang w:val="en-US"/>
              </w:rPr>
              <w:t xml:space="preserve"> select</w:t>
            </w:r>
            <w:r w:rsidRPr="002326C1">
              <w:rPr>
                <w:rStyle w:val="SAPUserEntry"/>
                <w:lang w:val="en-US"/>
              </w:rPr>
              <w:t xml:space="preserve"> New</w:t>
            </w:r>
            <w:r w:rsidRPr="002326C1">
              <w:rPr>
                <w:b/>
                <w:lang w:val="en-US"/>
              </w:rPr>
              <w:t xml:space="preserve"> </w:t>
            </w:r>
            <w:r w:rsidRPr="002326C1">
              <w:rPr>
                <w:rStyle w:val="SAPUserEntry"/>
                <w:lang w:val="en-US"/>
              </w:rPr>
              <w:t>Hire</w:t>
            </w:r>
            <w:r w:rsidRPr="002326C1">
              <w:rPr>
                <w:b/>
                <w:lang w:val="en-US"/>
              </w:rPr>
              <w:t xml:space="preserve"> </w:t>
            </w:r>
            <w:r w:rsidRPr="002326C1">
              <w:rPr>
                <w:rStyle w:val="SAPUserEntry"/>
                <w:lang w:val="en-US"/>
              </w:rPr>
              <w:t>(HIRNEW)</w:t>
            </w:r>
            <w:r w:rsidRPr="002326C1">
              <w:rPr>
                <w:lang w:val="en-US"/>
              </w:rPr>
              <w:t xml:space="preserve"> from drop-down</w:t>
            </w:r>
          </w:p>
        </w:tc>
        <w:tc>
          <w:tcPr>
            <w:tcW w:w="3223" w:type="dxa"/>
            <w:tcBorders>
              <w:top w:val="single" w:sz="8" w:space="0" w:color="999999"/>
              <w:left w:val="single" w:sz="8" w:space="0" w:color="999999"/>
              <w:bottom w:val="single" w:sz="8" w:space="0" w:color="999999"/>
              <w:right w:val="single" w:sz="8" w:space="0" w:color="999999"/>
            </w:tcBorders>
          </w:tcPr>
          <w:p w14:paraId="546FF139" w14:textId="77777777" w:rsidR="00FA35C5" w:rsidRPr="002326C1" w:rsidRDefault="00FA35C5" w:rsidP="00FA35C5">
            <w:pPr>
              <w:rPr>
                <w:lang w:val="en-US"/>
              </w:rPr>
            </w:pPr>
          </w:p>
        </w:tc>
        <w:tc>
          <w:tcPr>
            <w:tcW w:w="2618" w:type="dxa"/>
            <w:gridSpan w:val="2"/>
            <w:vMerge/>
            <w:tcBorders>
              <w:top w:val="single" w:sz="8" w:space="0" w:color="999999"/>
              <w:left w:val="single" w:sz="8" w:space="0" w:color="999999"/>
              <w:bottom w:val="single" w:sz="8" w:space="0" w:color="999999"/>
              <w:right w:val="single" w:sz="8" w:space="0" w:color="999999"/>
            </w:tcBorders>
            <w:vAlign w:val="center"/>
            <w:hideMark/>
          </w:tcPr>
          <w:p w14:paraId="6585F212" w14:textId="77777777" w:rsidR="00FA35C5" w:rsidRPr="002326C1" w:rsidRDefault="00FA35C5" w:rsidP="00FA35C5">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5EA478A0" w14:textId="77777777" w:rsidR="00FA35C5" w:rsidRPr="002326C1" w:rsidRDefault="00FA35C5" w:rsidP="00FA35C5">
            <w:pPr>
              <w:rPr>
                <w:lang w:val="en-US"/>
              </w:rPr>
            </w:pPr>
          </w:p>
        </w:tc>
      </w:tr>
      <w:tr w:rsidR="009E1C5E" w:rsidRPr="00774C60" w14:paraId="3662B04D" w14:textId="77777777" w:rsidTr="00585DDF">
        <w:trPr>
          <w:trHeight w:val="357"/>
        </w:trPr>
        <w:tc>
          <w:tcPr>
            <w:tcW w:w="704" w:type="dxa"/>
            <w:vMerge/>
            <w:tcBorders>
              <w:top w:val="single" w:sz="8" w:space="0" w:color="999999"/>
              <w:left w:val="single" w:sz="8" w:space="0" w:color="999999"/>
              <w:bottom w:val="single" w:sz="8" w:space="0" w:color="999999"/>
              <w:right w:val="single" w:sz="8" w:space="0" w:color="999999"/>
            </w:tcBorders>
            <w:vAlign w:val="center"/>
            <w:hideMark/>
          </w:tcPr>
          <w:p w14:paraId="33FA84C1" w14:textId="77777777" w:rsidR="009E1C5E" w:rsidRPr="002326C1" w:rsidRDefault="009E1C5E" w:rsidP="00FA35C5">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hideMark/>
          </w:tcPr>
          <w:p w14:paraId="2CC3B994" w14:textId="77777777" w:rsidR="009E1C5E" w:rsidRPr="002326C1" w:rsidRDefault="009E1C5E" w:rsidP="00FA35C5">
            <w:pPr>
              <w:spacing w:before="0" w:after="0" w:line="240" w:lineRule="auto"/>
              <w:rPr>
                <w:lang w:val="en-US"/>
              </w:rPr>
            </w:pPr>
          </w:p>
        </w:tc>
        <w:tc>
          <w:tcPr>
            <w:tcW w:w="2522" w:type="dxa"/>
            <w:vMerge w:val="restart"/>
            <w:tcBorders>
              <w:top w:val="single" w:sz="8" w:space="0" w:color="999999"/>
              <w:left w:val="single" w:sz="8" w:space="0" w:color="999999"/>
              <w:right w:val="single" w:sz="8" w:space="0" w:color="999999"/>
            </w:tcBorders>
            <w:hideMark/>
          </w:tcPr>
          <w:p w14:paraId="6BB337F5" w14:textId="627BC1C2" w:rsidR="009E1C5E" w:rsidRPr="002326C1" w:rsidRDefault="00781722" w:rsidP="00AA4590">
            <w:pPr>
              <w:rPr>
                <w:lang w:val="en-US"/>
              </w:rPr>
            </w:pPr>
            <w:r w:rsidRPr="002326C1">
              <w:rPr>
                <w:lang w:val="en-US"/>
              </w:rPr>
              <w:t>I</w:t>
            </w:r>
            <w:r w:rsidR="009E1C5E" w:rsidRPr="002326C1">
              <w:rPr>
                <w:lang w:val="en-US"/>
              </w:rPr>
              <w:t xml:space="preserve">n the </w:t>
            </w:r>
            <w:r w:rsidR="009E1C5E" w:rsidRPr="002326C1">
              <w:rPr>
                <w:rStyle w:val="SAPScreenElement"/>
                <w:lang w:val="en-US"/>
              </w:rPr>
              <w:t xml:space="preserve">Name Information </w:t>
            </w:r>
            <w:r w:rsidR="00AA4590" w:rsidRPr="002326C1">
              <w:rPr>
                <w:lang w:val="en-US"/>
              </w:rPr>
              <w:t>block</w:t>
            </w:r>
            <w:r w:rsidR="002A4A5F" w:rsidRPr="002326C1">
              <w:rPr>
                <w:lang w:val="en-US"/>
              </w:rPr>
              <w:t xml:space="preserve"> make the following entries</w:t>
            </w:r>
            <w:r w:rsidR="009E1C5E" w:rsidRPr="002326C1">
              <w:rPr>
                <w:lang w:val="en-US"/>
              </w:rPr>
              <w:t>:</w:t>
            </w:r>
          </w:p>
        </w:tc>
        <w:tc>
          <w:tcPr>
            <w:tcW w:w="2520" w:type="dxa"/>
            <w:tcBorders>
              <w:top w:val="single" w:sz="8" w:space="0" w:color="999999"/>
              <w:left w:val="single" w:sz="8" w:space="0" w:color="999999"/>
              <w:bottom w:val="single" w:sz="8" w:space="0" w:color="999999"/>
              <w:right w:val="single" w:sz="8" w:space="0" w:color="999999"/>
            </w:tcBorders>
            <w:hideMark/>
          </w:tcPr>
          <w:p w14:paraId="55769FFF" w14:textId="77777777" w:rsidR="009E1C5E" w:rsidRPr="002326C1" w:rsidRDefault="009E1C5E" w:rsidP="00FA35C5">
            <w:pPr>
              <w:rPr>
                <w:lang w:val="en-US"/>
              </w:rPr>
            </w:pPr>
            <w:r w:rsidRPr="002326C1">
              <w:rPr>
                <w:rStyle w:val="SAPScreenElement"/>
                <w:lang w:val="en-US"/>
              </w:rPr>
              <w:t xml:space="preserve">First Name: </w:t>
            </w:r>
            <w:r w:rsidRPr="002326C1">
              <w:rPr>
                <w:lang w:val="en-US"/>
              </w:rPr>
              <w:t>enter as appropriate</w:t>
            </w:r>
          </w:p>
        </w:tc>
        <w:tc>
          <w:tcPr>
            <w:tcW w:w="3223" w:type="dxa"/>
            <w:tcBorders>
              <w:top w:val="single" w:sz="8" w:space="0" w:color="999999"/>
              <w:left w:val="single" w:sz="8" w:space="0" w:color="999999"/>
              <w:bottom w:val="single" w:sz="8" w:space="0" w:color="999999"/>
              <w:right w:val="single" w:sz="8" w:space="0" w:color="999999"/>
            </w:tcBorders>
          </w:tcPr>
          <w:p w14:paraId="49ABE67A" w14:textId="77777777" w:rsidR="005D75BF" w:rsidRPr="00AF1555" w:rsidRDefault="005D75BF" w:rsidP="005D75BF">
            <w:pPr>
              <w:pStyle w:val="SAPNoteHeading"/>
              <w:spacing w:before="60"/>
              <w:ind w:left="0"/>
              <w:rPr>
                <w:lang w:val="en-US"/>
                <w:rPrChange w:id="501" w:author="Author" w:date="2018-02-22T10:36:00Z">
                  <w:rPr>
                    <w:highlight w:val="cyan"/>
                    <w:lang w:val="en-US"/>
                  </w:rPr>
                </w:rPrChange>
              </w:rPr>
            </w:pPr>
            <w:r w:rsidRPr="00AF1555">
              <w:rPr>
                <w:noProof/>
                <w:lang w:val="en-US"/>
                <w:rPrChange w:id="502" w:author="Author" w:date="2018-02-22T10:36:00Z">
                  <w:rPr>
                    <w:noProof/>
                    <w:highlight w:val="cyan"/>
                    <w:lang w:val="en-US"/>
                  </w:rPr>
                </w:rPrChange>
              </w:rPr>
              <w:drawing>
                <wp:inline distT="0" distB="0" distL="0" distR="0" wp14:anchorId="7044FA47" wp14:editId="21426DAE">
                  <wp:extent cx="219075" cy="238125"/>
                  <wp:effectExtent l="0" t="0" r="9525" b="952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AF1555">
              <w:rPr>
                <w:lang w:val="en-US"/>
                <w:rPrChange w:id="503" w:author="Author" w:date="2018-02-22T10:36:00Z">
                  <w:rPr>
                    <w:highlight w:val="cyan"/>
                    <w:lang w:val="en-US"/>
                  </w:rPr>
                </w:rPrChange>
              </w:rPr>
              <w:t> Caution</w:t>
            </w:r>
          </w:p>
          <w:p w14:paraId="42E4EC5A" w14:textId="246866C9" w:rsidR="009E1C5E" w:rsidRPr="002326C1" w:rsidRDefault="005D75BF" w:rsidP="005D75BF">
            <w:pPr>
              <w:rPr>
                <w:lang w:val="en-US"/>
              </w:rPr>
            </w:pPr>
            <w:r w:rsidRPr="00AF1555">
              <w:rPr>
                <w:lang w:val="en-US"/>
                <w:rPrChange w:id="504" w:author="Author" w:date="2018-02-22T10:36:00Z">
                  <w:rPr>
                    <w:highlight w:val="cyan"/>
                    <w:lang w:val="en-US"/>
                  </w:rPr>
                </w:rPrChange>
              </w:rPr>
              <w:t>For country</w:t>
            </w:r>
            <w:r w:rsidRPr="00AF1555">
              <w:rPr>
                <w:b/>
                <w:lang w:val="en-US"/>
                <w:rPrChange w:id="505" w:author="Author" w:date="2018-02-22T10:36:00Z">
                  <w:rPr>
                    <w:b/>
                    <w:highlight w:val="cyan"/>
                    <w:lang w:val="en-US"/>
                  </w:rPr>
                </w:rPrChange>
              </w:rPr>
              <w:t xml:space="preserve"> DE</w:t>
            </w:r>
            <w:r w:rsidRPr="00AF1555">
              <w:rPr>
                <w:lang w:val="en-US"/>
                <w:rPrChange w:id="506" w:author="Author" w:date="2018-02-22T10:36:00Z">
                  <w:rPr>
                    <w:highlight w:val="cyan"/>
                    <w:lang w:val="en-US"/>
                  </w:rPr>
                </w:rPrChange>
              </w:rPr>
              <w:t>., the format of the entered name needs to be DEUEV-compliant. If this is not the case, an error message is generated by the system.</w:t>
            </w:r>
          </w:p>
        </w:tc>
        <w:tc>
          <w:tcPr>
            <w:tcW w:w="2618" w:type="dxa"/>
            <w:gridSpan w:val="2"/>
            <w:vMerge/>
            <w:tcBorders>
              <w:top w:val="single" w:sz="8" w:space="0" w:color="999999"/>
              <w:left w:val="single" w:sz="8" w:space="0" w:color="999999"/>
              <w:bottom w:val="single" w:sz="8" w:space="0" w:color="999999"/>
              <w:right w:val="single" w:sz="8" w:space="0" w:color="999999"/>
            </w:tcBorders>
            <w:vAlign w:val="center"/>
            <w:hideMark/>
          </w:tcPr>
          <w:p w14:paraId="634C160E" w14:textId="77777777" w:rsidR="009E1C5E" w:rsidRPr="002326C1" w:rsidRDefault="009E1C5E" w:rsidP="00FA35C5">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78F6FD5C" w14:textId="77777777" w:rsidR="009E1C5E" w:rsidRPr="002326C1" w:rsidRDefault="009E1C5E" w:rsidP="00FA35C5">
            <w:pPr>
              <w:rPr>
                <w:lang w:val="en-US"/>
              </w:rPr>
            </w:pPr>
          </w:p>
        </w:tc>
      </w:tr>
      <w:tr w:rsidR="002A4A5F" w:rsidRPr="00774C60" w14:paraId="7431E99B" w14:textId="77777777" w:rsidTr="00585DDF">
        <w:trPr>
          <w:trHeight w:val="357"/>
        </w:trPr>
        <w:tc>
          <w:tcPr>
            <w:tcW w:w="704" w:type="dxa"/>
            <w:vMerge/>
            <w:tcBorders>
              <w:top w:val="single" w:sz="8" w:space="0" w:color="999999"/>
              <w:left w:val="single" w:sz="8" w:space="0" w:color="999999"/>
              <w:bottom w:val="single" w:sz="8" w:space="0" w:color="999999"/>
              <w:right w:val="single" w:sz="8" w:space="0" w:color="999999"/>
            </w:tcBorders>
            <w:vAlign w:val="center"/>
          </w:tcPr>
          <w:p w14:paraId="03EA9761" w14:textId="77777777" w:rsidR="002A4A5F" w:rsidRPr="002326C1" w:rsidRDefault="002A4A5F" w:rsidP="00FA35C5">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tcPr>
          <w:p w14:paraId="59BE086D" w14:textId="77777777" w:rsidR="002A4A5F" w:rsidRPr="002326C1" w:rsidRDefault="002A4A5F" w:rsidP="00FA35C5">
            <w:pPr>
              <w:spacing w:before="0" w:after="0" w:line="240" w:lineRule="auto"/>
              <w:rPr>
                <w:lang w:val="en-US"/>
              </w:rPr>
            </w:pPr>
          </w:p>
        </w:tc>
        <w:tc>
          <w:tcPr>
            <w:tcW w:w="2522" w:type="dxa"/>
            <w:vMerge/>
            <w:tcBorders>
              <w:left w:val="single" w:sz="8" w:space="0" w:color="999999"/>
              <w:right w:val="single" w:sz="8" w:space="0" w:color="999999"/>
            </w:tcBorders>
            <w:vAlign w:val="center"/>
          </w:tcPr>
          <w:p w14:paraId="6A563388" w14:textId="77777777" w:rsidR="002A4A5F" w:rsidRPr="002326C1" w:rsidRDefault="002A4A5F" w:rsidP="00FA35C5">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0803E4DE" w14:textId="04BB6A26" w:rsidR="002A4A5F" w:rsidRPr="002326C1" w:rsidRDefault="002A4A5F" w:rsidP="002A4A5F">
            <w:pPr>
              <w:rPr>
                <w:rStyle w:val="SAPScreenElement"/>
                <w:lang w:val="en-US"/>
              </w:rPr>
            </w:pPr>
            <w:r w:rsidRPr="002326C1">
              <w:rPr>
                <w:rStyle w:val="SAPScreenElement"/>
                <w:lang w:val="en-US"/>
              </w:rPr>
              <w:t xml:space="preserve">Middle Name: </w:t>
            </w:r>
            <w:r w:rsidRPr="002326C1">
              <w:rPr>
                <w:lang w:val="en-US"/>
              </w:rPr>
              <w:t>enter if appropriate</w:t>
            </w:r>
          </w:p>
        </w:tc>
        <w:tc>
          <w:tcPr>
            <w:tcW w:w="3223" w:type="dxa"/>
            <w:tcBorders>
              <w:top w:val="single" w:sz="8" w:space="0" w:color="999999"/>
              <w:left w:val="single" w:sz="8" w:space="0" w:color="999999"/>
              <w:bottom w:val="single" w:sz="8" w:space="0" w:color="999999"/>
              <w:right w:val="single" w:sz="8" w:space="0" w:color="999999"/>
            </w:tcBorders>
          </w:tcPr>
          <w:p w14:paraId="186FC0D0" w14:textId="77777777" w:rsidR="002A4A5F" w:rsidRPr="002326C1" w:rsidRDefault="002A4A5F" w:rsidP="00FA35C5">
            <w:pPr>
              <w:rPr>
                <w:lang w:val="en-US"/>
              </w:rPr>
            </w:pPr>
          </w:p>
        </w:tc>
        <w:tc>
          <w:tcPr>
            <w:tcW w:w="2618" w:type="dxa"/>
            <w:gridSpan w:val="2"/>
            <w:vMerge/>
            <w:tcBorders>
              <w:top w:val="single" w:sz="8" w:space="0" w:color="999999"/>
              <w:left w:val="single" w:sz="8" w:space="0" w:color="999999"/>
              <w:bottom w:val="single" w:sz="8" w:space="0" w:color="999999"/>
              <w:right w:val="single" w:sz="8" w:space="0" w:color="999999"/>
            </w:tcBorders>
            <w:vAlign w:val="center"/>
          </w:tcPr>
          <w:p w14:paraId="1244ACD4" w14:textId="77777777" w:rsidR="002A4A5F" w:rsidRPr="002326C1" w:rsidRDefault="002A4A5F" w:rsidP="00FA35C5">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6FA6FC82" w14:textId="77777777" w:rsidR="002A4A5F" w:rsidRPr="002326C1" w:rsidRDefault="002A4A5F" w:rsidP="00FA35C5">
            <w:pPr>
              <w:rPr>
                <w:lang w:val="en-US"/>
              </w:rPr>
            </w:pPr>
          </w:p>
        </w:tc>
      </w:tr>
      <w:tr w:rsidR="009E1C5E" w:rsidRPr="00774C60" w14:paraId="62196D78" w14:textId="77777777" w:rsidTr="00585DDF">
        <w:trPr>
          <w:trHeight w:val="357"/>
        </w:trPr>
        <w:tc>
          <w:tcPr>
            <w:tcW w:w="704" w:type="dxa"/>
            <w:vMerge/>
            <w:tcBorders>
              <w:top w:val="single" w:sz="8" w:space="0" w:color="999999"/>
              <w:left w:val="single" w:sz="8" w:space="0" w:color="999999"/>
              <w:bottom w:val="single" w:sz="8" w:space="0" w:color="999999"/>
              <w:right w:val="single" w:sz="8" w:space="0" w:color="999999"/>
            </w:tcBorders>
            <w:vAlign w:val="center"/>
            <w:hideMark/>
          </w:tcPr>
          <w:p w14:paraId="031259CF" w14:textId="77777777" w:rsidR="009E1C5E" w:rsidRPr="002326C1" w:rsidRDefault="009E1C5E" w:rsidP="00FA35C5">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hideMark/>
          </w:tcPr>
          <w:p w14:paraId="720C19E3" w14:textId="77777777" w:rsidR="009E1C5E" w:rsidRPr="002326C1" w:rsidRDefault="009E1C5E" w:rsidP="00FA35C5">
            <w:pPr>
              <w:spacing w:before="0" w:after="0" w:line="240" w:lineRule="auto"/>
              <w:rPr>
                <w:lang w:val="en-US"/>
              </w:rPr>
            </w:pPr>
          </w:p>
        </w:tc>
        <w:tc>
          <w:tcPr>
            <w:tcW w:w="2522" w:type="dxa"/>
            <w:vMerge/>
            <w:tcBorders>
              <w:left w:val="single" w:sz="8" w:space="0" w:color="999999"/>
              <w:right w:val="single" w:sz="8" w:space="0" w:color="999999"/>
            </w:tcBorders>
            <w:vAlign w:val="center"/>
            <w:hideMark/>
          </w:tcPr>
          <w:p w14:paraId="554A0271" w14:textId="77777777" w:rsidR="009E1C5E" w:rsidRPr="002326C1" w:rsidRDefault="009E1C5E" w:rsidP="00FA35C5">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134C85E4" w14:textId="50DC1492" w:rsidR="009E1C5E" w:rsidRPr="002326C1" w:rsidRDefault="009E1C5E" w:rsidP="00FA35C5">
            <w:pPr>
              <w:rPr>
                <w:lang w:val="en-US"/>
              </w:rPr>
            </w:pPr>
            <w:r w:rsidRPr="002326C1">
              <w:rPr>
                <w:rStyle w:val="SAPScreenElement"/>
                <w:lang w:val="en-US"/>
              </w:rPr>
              <w:t xml:space="preserve">Last Name: </w:t>
            </w:r>
            <w:r w:rsidRPr="002326C1">
              <w:rPr>
                <w:lang w:val="en-US"/>
              </w:rPr>
              <w:t>enter as appropriate</w:t>
            </w:r>
          </w:p>
        </w:tc>
        <w:tc>
          <w:tcPr>
            <w:tcW w:w="3223" w:type="dxa"/>
            <w:tcBorders>
              <w:top w:val="single" w:sz="8" w:space="0" w:color="999999"/>
              <w:left w:val="single" w:sz="8" w:space="0" w:color="999999"/>
              <w:bottom w:val="single" w:sz="8" w:space="0" w:color="999999"/>
              <w:right w:val="single" w:sz="8" w:space="0" w:color="999999"/>
            </w:tcBorders>
          </w:tcPr>
          <w:p w14:paraId="5BDA5130" w14:textId="77777777" w:rsidR="005D75BF" w:rsidRPr="00AF1555" w:rsidRDefault="005D75BF" w:rsidP="005D75BF">
            <w:pPr>
              <w:pStyle w:val="SAPNoteHeading"/>
              <w:spacing w:before="60"/>
              <w:ind w:left="0"/>
              <w:rPr>
                <w:lang w:val="en-US"/>
                <w:rPrChange w:id="507" w:author="Author" w:date="2018-02-22T10:37:00Z">
                  <w:rPr>
                    <w:highlight w:val="cyan"/>
                    <w:lang w:val="en-US"/>
                  </w:rPr>
                </w:rPrChange>
              </w:rPr>
            </w:pPr>
            <w:r w:rsidRPr="00AF1555">
              <w:rPr>
                <w:noProof/>
                <w:lang w:val="en-US"/>
                <w:rPrChange w:id="508" w:author="Author" w:date="2018-02-22T10:37:00Z">
                  <w:rPr>
                    <w:noProof/>
                    <w:highlight w:val="cyan"/>
                    <w:lang w:val="en-US"/>
                  </w:rPr>
                </w:rPrChange>
              </w:rPr>
              <w:drawing>
                <wp:inline distT="0" distB="0" distL="0" distR="0" wp14:anchorId="27DE9A75" wp14:editId="21D8358D">
                  <wp:extent cx="219075" cy="238125"/>
                  <wp:effectExtent l="0" t="0" r="9525" b="952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AF1555">
              <w:rPr>
                <w:lang w:val="en-US"/>
                <w:rPrChange w:id="509" w:author="Author" w:date="2018-02-22T10:37:00Z">
                  <w:rPr>
                    <w:highlight w:val="cyan"/>
                    <w:lang w:val="en-US"/>
                  </w:rPr>
                </w:rPrChange>
              </w:rPr>
              <w:t> Caution</w:t>
            </w:r>
          </w:p>
          <w:p w14:paraId="79B93153" w14:textId="487B7AF7" w:rsidR="009E1C5E" w:rsidRPr="005D75BF" w:rsidRDefault="005D75BF" w:rsidP="005D75BF">
            <w:pPr>
              <w:rPr>
                <w:lang w:val="en-US"/>
              </w:rPr>
            </w:pPr>
            <w:r w:rsidRPr="00AF1555">
              <w:rPr>
                <w:lang w:val="en-US"/>
                <w:rPrChange w:id="510" w:author="Author" w:date="2018-02-22T10:37:00Z">
                  <w:rPr>
                    <w:highlight w:val="cyan"/>
                    <w:lang w:val="en-US"/>
                  </w:rPr>
                </w:rPrChange>
              </w:rPr>
              <w:t>For country</w:t>
            </w:r>
            <w:r w:rsidRPr="00AF1555">
              <w:rPr>
                <w:b/>
                <w:lang w:val="en-US"/>
                <w:rPrChange w:id="511" w:author="Author" w:date="2018-02-22T10:37:00Z">
                  <w:rPr>
                    <w:b/>
                    <w:highlight w:val="cyan"/>
                    <w:lang w:val="en-US"/>
                  </w:rPr>
                </w:rPrChange>
              </w:rPr>
              <w:t xml:space="preserve"> DE</w:t>
            </w:r>
            <w:r w:rsidRPr="00AF1555">
              <w:rPr>
                <w:lang w:val="en-US"/>
                <w:rPrChange w:id="512" w:author="Author" w:date="2018-02-22T10:37:00Z">
                  <w:rPr>
                    <w:highlight w:val="cyan"/>
                    <w:lang w:val="en-US"/>
                  </w:rPr>
                </w:rPrChange>
              </w:rPr>
              <w:t>., the format of the entered name needs to be DEUEV-compliant. If this is not the case, an error message is generated by the system.</w:t>
            </w:r>
          </w:p>
        </w:tc>
        <w:tc>
          <w:tcPr>
            <w:tcW w:w="2618" w:type="dxa"/>
            <w:gridSpan w:val="2"/>
            <w:vMerge/>
            <w:tcBorders>
              <w:top w:val="single" w:sz="8" w:space="0" w:color="999999"/>
              <w:left w:val="single" w:sz="8" w:space="0" w:color="999999"/>
              <w:bottom w:val="single" w:sz="8" w:space="0" w:color="999999"/>
              <w:right w:val="single" w:sz="8" w:space="0" w:color="999999"/>
            </w:tcBorders>
            <w:vAlign w:val="center"/>
            <w:hideMark/>
          </w:tcPr>
          <w:p w14:paraId="50A63184" w14:textId="77777777" w:rsidR="009E1C5E" w:rsidRPr="002326C1" w:rsidRDefault="009E1C5E" w:rsidP="00FA35C5">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12C6723E" w14:textId="77777777" w:rsidR="009E1C5E" w:rsidRPr="002326C1" w:rsidRDefault="009E1C5E" w:rsidP="00FA35C5">
            <w:pPr>
              <w:rPr>
                <w:lang w:val="en-US"/>
              </w:rPr>
            </w:pPr>
          </w:p>
        </w:tc>
      </w:tr>
      <w:tr w:rsidR="002A4A5F" w:rsidRPr="00774C60" w14:paraId="4DD3797D" w14:textId="77777777" w:rsidTr="00585DDF">
        <w:trPr>
          <w:trHeight w:val="357"/>
        </w:trPr>
        <w:tc>
          <w:tcPr>
            <w:tcW w:w="704" w:type="dxa"/>
            <w:vMerge/>
            <w:tcBorders>
              <w:top w:val="single" w:sz="8" w:space="0" w:color="999999"/>
              <w:left w:val="single" w:sz="8" w:space="0" w:color="999999"/>
              <w:bottom w:val="single" w:sz="8" w:space="0" w:color="999999"/>
              <w:right w:val="single" w:sz="8" w:space="0" w:color="999999"/>
            </w:tcBorders>
            <w:vAlign w:val="center"/>
          </w:tcPr>
          <w:p w14:paraId="537F1164" w14:textId="77777777" w:rsidR="002A4A5F" w:rsidRPr="002326C1" w:rsidRDefault="002A4A5F" w:rsidP="00FA35C5">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tcPr>
          <w:p w14:paraId="4CCB1B72" w14:textId="77777777" w:rsidR="002A4A5F" w:rsidRPr="002326C1" w:rsidRDefault="002A4A5F" w:rsidP="00FA35C5">
            <w:pPr>
              <w:spacing w:before="0" w:after="0" w:line="240" w:lineRule="auto"/>
              <w:rPr>
                <w:lang w:val="en-US"/>
              </w:rPr>
            </w:pPr>
          </w:p>
        </w:tc>
        <w:tc>
          <w:tcPr>
            <w:tcW w:w="2522" w:type="dxa"/>
            <w:vMerge/>
            <w:tcBorders>
              <w:left w:val="single" w:sz="8" w:space="0" w:color="999999"/>
              <w:bottom w:val="single" w:sz="8" w:space="0" w:color="999999"/>
              <w:right w:val="single" w:sz="8" w:space="0" w:color="999999"/>
            </w:tcBorders>
            <w:vAlign w:val="center"/>
          </w:tcPr>
          <w:p w14:paraId="26E8B065" w14:textId="77777777" w:rsidR="002A4A5F" w:rsidRPr="002326C1" w:rsidRDefault="002A4A5F" w:rsidP="00FA35C5">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47C3CD36" w14:textId="376447E3" w:rsidR="002A4A5F" w:rsidRPr="002326C1" w:rsidRDefault="002A4A5F" w:rsidP="00037E2D">
            <w:pPr>
              <w:rPr>
                <w:rStyle w:val="SAPScreenElement"/>
                <w:lang w:val="en-US"/>
              </w:rPr>
            </w:pPr>
            <w:r w:rsidRPr="002326C1">
              <w:rPr>
                <w:rStyle w:val="SAPScreenElement"/>
                <w:lang w:val="en-US"/>
              </w:rPr>
              <w:t xml:space="preserve">Suffix: </w:t>
            </w:r>
            <w:r w:rsidRPr="002326C1">
              <w:rPr>
                <w:lang w:val="en-US"/>
              </w:rPr>
              <w:t>select from drop-down, if appropriate</w:t>
            </w:r>
          </w:p>
        </w:tc>
        <w:tc>
          <w:tcPr>
            <w:tcW w:w="3223" w:type="dxa"/>
            <w:tcBorders>
              <w:top w:val="single" w:sz="8" w:space="0" w:color="999999"/>
              <w:left w:val="single" w:sz="8" w:space="0" w:color="999999"/>
              <w:bottom w:val="single" w:sz="8" w:space="0" w:color="999999"/>
              <w:right w:val="single" w:sz="8" w:space="0" w:color="999999"/>
            </w:tcBorders>
          </w:tcPr>
          <w:p w14:paraId="3DA46523" w14:textId="77777777" w:rsidR="002A4A5F" w:rsidRPr="002326C1" w:rsidRDefault="002A4A5F" w:rsidP="00F37474">
            <w:pPr>
              <w:pStyle w:val="SAPNoteHeading"/>
              <w:ind w:left="0"/>
              <w:rPr>
                <w:noProof/>
                <w:lang w:val="en-US"/>
              </w:rPr>
            </w:pPr>
          </w:p>
        </w:tc>
        <w:tc>
          <w:tcPr>
            <w:tcW w:w="2618" w:type="dxa"/>
            <w:gridSpan w:val="2"/>
            <w:vMerge/>
            <w:tcBorders>
              <w:top w:val="single" w:sz="8" w:space="0" w:color="999999"/>
              <w:left w:val="single" w:sz="8" w:space="0" w:color="999999"/>
              <w:bottom w:val="single" w:sz="8" w:space="0" w:color="999999"/>
              <w:right w:val="single" w:sz="8" w:space="0" w:color="999999"/>
            </w:tcBorders>
            <w:vAlign w:val="center"/>
          </w:tcPr>
          <w:p w14:paraId="66C8C55B" w14:textId="77777777" w:rsidR="002A4A5F" w:rsidRPr="002326C1" w:rsidRDefault="002A4A5F" w:rsidP="00FA35C5">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3F482580" w14:textId="77777777" w:rsidR="002A4A5F" w:rsidRPr="002326C1" w:rsidRDefault="002A4A5F" w:rsidP="00FA35C5">
            <w:pPr>
              <w:rPr>
                <w:lang w:val="en-US"/>
              </w:rPr>
            </w:pPr>
          </w:p>
        </w:tc>
      </w:tr>
      <w:tr w:rsidR="009E1C5E" w:rsidRPr="00774C60" w14:paraId="2A42B3AB" w14:textId="77777777" w:rsidTr="00585DDF">
        <w:trPr>
          <w:trHeight w:val="357"/>
        </w:trPr>
        <w:tc>
          <w:tcPr>
            <w:tcW w:w="704" w:type="dxa"/>
            <w:vMerge/>
            <w:tcBorders>
              <w:top w:val="single" w:sz="8" w:space="0" w:color="999999"/>
              <w:left w:val="single" w:sz="8" w:space="0" w:color="999999"/>
              <w:bottom w:val="single" w:sz="8" w:space="0" w:color="999999"/>
              <w:right w:val="single" w:sz="8" w:space="0" w:color="999999"/>
            </w:tcBorders>
            <w:vAlign w:val="center"/>
          </w:tcPr>
          <w:p w14:paraId="0489703C" w14:textId="77777777" w:rsidR="009E1C5E" w:rsidRPr="002326C1" w:rsidRDefault="009E1C5E" w:rsidP="00FA35C5">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tcPr>
          <w:p w14:paraId="27A366E5" w14:textId="77777777" w:rsidR="009E1C5E" w:rsidRPr="002326C1" w:rsidRDefault="009E1C5E" w:rsidP="00FA35C5">
            <w:pPr>
              <w:spacing w:before="0" w:after="0" w:line="240" w:lineRule="auto"/>
              <w:rPr>
                <w:lang w:val="en-US"/>
              </w:rPr>
            </w:pPr>
          </w:p>
        </w:tc>
        <w:tc>
          <w:tcPr>
            <w:tcW w:w="2522" w:type="dxa"/>
            <w:vMerge/>
            <w:tcBorders>
              <w:left w:val="single" w:sz="8" w:space="0" w:color="999999"/>
              <w:bottom w:val="single" w:sz="8" w:space="0" w:color="999999"/>
              <w:right w:val="single" w:sz="8" w:space="0" w:color="999999"/>
            </w:tcBorders>
            <w:vAlign w:val="center"/>
          </w:tcPr>
          <w:p w14:paraId="42AF2267" w14:textId="77777777" w:rsidR="009E1C5E" w:rsidRPr="002326C1" w:rsidRDefault="009E1C5E" w:rsidP="00FA35C5">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3C7A0A2" w14:textId="77777777" w:rsidR="009E1C5E" w:rsidRPr="002326C1" w:rsidRDefault="009E1C5E" w:rsidP="00037E2D">
            <w:pPr>
              <w:rPr>
                <w:rStyle w:val="SAPScreenElement"/>
                <w:lang w:val="en-US"/>
              </w:rPr>
            </w:pPr>
            <w:r w:rsidRPr="002326C1">
              <w:rPr>
                <w:rStyle w:val="SAPScreenElement"/>
                <w:lang w:val="en-US"/>
              </w:rPr>
              <w:t xml:space="preserve">Salutation: </w:t>
            </w:r>
            <w:r w:rsidRPr="002326C1">
              <w:rPr>
                <w:lang w:val="en-US"/>
              </w:rPr>
              <w:t>select from drop-down</w:t>
            </w:r>
          </w:p>
        </w:tc>
        <w:tc>
          <w:tcPr>
            <w:tcW w:w="3223" w:type="dxa"/>
            <w:tcBorders>
              <w:top w:val="single" w:sz="8" w:space="0" w:color="999999"/>
              <w:left w:val="single" w:sz="8" w:space="0" w:color="999999"/>
              <w:bottom w:val="single" w:sz="8" w:space="0" w:color="999999"/>
              <w:right w:val="single" w:sz="8" w:space="0" w:color="999999"/>
            </w:tcBorders>
          </w:tcPr>
          <w:p w14:paraId="2D01EB3A" w14:textId="77777777" w:rsidR="00F37474" w:rsidRPr="002326C1" w:rsidRDefault="00F37474" w:rsidP="00F37474">
            <w:pPr>
              <w:pStyle w:val="SAPNoteHeading"/>
              <w:ind w:left="0"/>
              <w:rPr>
                <w:lang w:val="en-US"/>
              </w:rPr>
            </w:pPr>
            <w:r w:rsidRPr="002326C1">
              <w:rPr>
                <w:noProof/>
                <w:lang w:val="en-US"/>
              </w:rPr>
              <w:drawing>
                <wp:inline distT="0" distB="0" distL="0" distR="0" wp14:anchorId="360FF467" wp14:editId="1D1FD701">
                  <wp:extent cx="228600" cy="228600"/>
                  <wp:effectExtent l="0" t="0" r="0" b="0"/>
                  <wp:docPr id="1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2C6A512D" w14:textId="41355A05" w:rsidR="009E1C5E" w:rsidRPr="002326C1" w:rsidRDefault="00F37474" w:rsidP="00F37474">
            <w:pPr>
              <w:rPr>
                <w:lang w:val="en-US"/>
              </w:rPr>
            </w:pPr>
            <w:r w:rsidRPr="002326C1">
              <w:rPr>
                <w:lang w:val="en-US"/>
              </w:rPr>
              <w:t xml:space="preserve">Required if integration with </w:t>
            </w:r>
            <w:r w:rsidR="006E4C56" w:rsidRPr="002326C1">
              <w:rPr>
                <w:lang w:val="en-US"/>
              </w:rPr>
              <w:t xml:space="preserve">Employee Central Payroll </w:t>
            </w:r>
            <w:r w:rsidRPr="002326C1">
              <w:rPr>
                <w:lang w:val="en-US"/>
              </w:rPr>
              <w:t>is in place.</w:t>
            </w:r>
          </w:p>
        </w:tc>
        <w:tc>
          <w:tcPr>
            <w:tcW w:w="2618" w:type="dxa"/>
            <w:gridSpan w:val="2"/>
            <w:vMerge/>
            <w:tcBorders>
              <w:top w:val="single" w:sz="8" w:space="0" w:color="999999"/>
              <w:left w:val="single" w:sz="8" w:space="0" w:color="999999"/>
              <w:bottom w:val="single" w:sz="8" w:space="0" w:color="999999"/>
              <w:right w:val="single" w:sz="8" w:space="0" w:color="999999"/>
            </w:tcBorders>
            <w:vAlign w:val="center"/>
          </w:tcPr>
          <w:p w14:paraId="05B8FB86" w14:textId="77777777" w:rsidR="009E1C5E" w:rsidRPr="002326C1" w:rsidRDefault="009E1C5E" w:rsidP="00FA35C5">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249604CB" w14:textId="77777777" w:rsidR="009E1C5E" w:rsidRPr="002326C1" w:rsidRDefault="009E1C5E" w:rsidP="00FA35C5">
            <w:pPr>
              <w:rPr>
                <w:lang w:val="en-US"/>
              </w:rPr>
            </w:pPr>
          </w:p>
        </w:tc>
      </w:tr>
      <w:tr w:rsidR="005D75BF" w:rsidRPr="00774C60" w14:paraId="67598BC5" w14:textId="77777777" w:rsidTr="00585DDF">
        <w:trPr>
          <w:trHeight w:val="357"/>
        </w:trPr>
        <w:tc>
          <w:tcPr>
            <w:tcW w:w="704" w:type="dxa"/>
            <w:vMerge/>
            <w:tcBorders>
              <w:top w:val="single" w:sz="8" w:space="0" w:color="999999"/>
              <w:left w:val="single" w:sz="8" w:space="0" w:color="999999"/>
              <w:bottom w:val="single" w:sz="8" w:space="0" w:color="999999"/>
              <w:right w:val="single" w:sz="8" w:space="0" w:color="999999"/>
            </w:tcBorders>
            <w:vAlign w:val="center"/>
            <w:hideMark/>
          </w:tcPr>
          <w:p w14:paraId="5BF36B61" w14:textId="77777777" w:rsidR="005D75BF" w:rsidRPr="002326C1" w:rsidRDefault="005D75BF" w:rsidP="00FA35C5">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hideMark/>
          </w:tcPr>
          <w:p w14:paraId="246B5449" w14:textId="77777777" w:rsidR="005D75BF" w:rsidRPr="002326C1" w:rsidRDefault="005D75BF" w:rsidP="00FA35C5">
            <w:pPr>
              <w:spacing w:before="0" w:after="0" w:line="240" w:lineRule="auto"/>
              <w:rPr>
                <w:lang w:val="en-US"/>
              </w:rPr>
            </w:pPr>
          </w:p>
        </w:tc>
        <w:tc>
          <w:tcPr>
            <w:tcW w:w="2522" w:type="dxa"/>
            <w:vMerge w:val="restart"/>
            <w:tcBorders>
              <w:top w:val="single" w:sz="8" w:space="0" w:color="999999"/>
              <w:left w:val="single" w:sz="8" w:space="0" w:color="999999"/>
              <w:right w:val="single" w:sz="8" w:space="0" w:color="999999"/>
            </w:tcBorders>
            <w:hideMark/>
          </w:tcPr>
          <w:p w14:paraId="448D4B83" w14:textId="66980555" w:rsidR="005D75BF" w:rsidRPr="002326C1" w:rsidRDefault="005D75BF" w:rsidP="002605C5">
            <w:pPr>
              <w:rPr>
                <w:lang w:val="en-US"/>
              </w:rPr>
            </w:pPr>
            <w:r w:rsidRPr="002326C1">
              <w:rPr>
                <w:lang w:val="en-US"/>
              </w:rPr>
              <w:t xml:space="preserve">In the </w:t>
            </w:r>
            <w:r w:rsidRPr="002326C1">
              <w:rPr>
                <w:rStyle w:val="SAPScreenElement"/>
                <w:lang w:val="en-US"/>
              </w:rPr>
              <w:t xml:space="preserve">Biographical Information </w:t>
            </w:r>
            <w:r w:rsidRPr="002326C1">
              <w:rPr>
                <w:lang w:val="en-US"/>
              </w:rPr>
              <w:t>block make the following entries:</w:t>
            </w:r>
          </w:p>
        </w:tc>
        <w:tc>
          <w:tcPr>
            <w:tcW w:w="2520" w:type="dxa"/>
            <w:tcBorders>
              <w:top w:val="single" w:sz="8" w:space="0" w:color="999999"/>
              <w:left w:val="single" w:sz="8" w:space="0" w:color="999999"/>
              <w:bottom w:val="single" w:sz="8" w:space="0" w:color="999999"/>
              <w:right w:val="single" w:sz="8" w:space="0" w:color="999999"/>
            </w:tcBorders>
            <w:hideMark/>
          </w:tcPr>
          <w:p w14:paraId="7B96B601" w14:textId="77777777" w:rsidR="005D75BF" w:rsidRPr="002326C1" w:rsidRDefault="005D75BF" w:rsidP="00FA35C5">
            <w:pPr>
              <w:rPr>
                <w:lang w:val="en-US"/>
              </w:rPr>
            </w:pPr>
            <w:r w:rsidRPr="002326C1">
              <w:rPr>
                <w:rStyle w:val="SAPScreenElement"/>
                <w:lang w:val="en-US"/>
              </w:rPr>
              <w:t xml:space="preserve">Date Of Birth: </w:t>
            </w:r>
            <w:r w:rsidRPr="002326C1">
              <w:rPr>
                <w:lang w:val="en-US"/>
              </w:rPr>
              <w:t>select from calendar help</w:t>
            </w:r>
          </w:p>
        </w:tc>
        <w:tc>
          <w:tcPr>
            <w:tcW w:w="3223" w:type="dxa"/>
            <w:tcBorders>
              <w:top w:val="single" w:sz="8" w:space="0" w:color="999999"/>
              <w:left w:val="single" w:sz="8" w:space="0" w:color="999999"/>
              <w:bottom w:val="single" w:sz="8" w:space="0" w:color="999999"/>
              <w:right w:val="single" w:sz="8" w:space="0" w:color="999999"/>
            </w:tcBorders>
          </w:tcPr>
          <w:p w14:paraId="4EA92BD1" w14:textId="77777777" w:rsidR="005D75BF" w:rsidRPr="002326C1" w:rsidRDefault="005D75BF" w:rsidP="00BC2EB4">
            <w:pPr>
              <w:pStyle w:val="SAPNoteHeading"/>
              <w:ind w:left="0"/>
              <w:rPr>
                <w:lang w:val="en-US"/>
              </w:rPr>
            </w:pPr>
            <w:r w:rsidRPr="002326C1">
              <w:rPr>
                <w:noProof/>
                <w:lang w:val="en-US"/>
              </w:rPr>
              <w:drawing>
                <wp:inline distT="0" distB="0" distL="0" distR="0" wp14:anchorId="44381DBD" wp14:editId="37D9B5F3">
                  <wp:extent cx="228600" cy="228600"/>
                  <wp:effectExtent l="0" t="0" r="0" b="0"/>
                  <wp:docPr id="2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5FD14743" w14:textId="5C9DCF07" w:rsidR="005D75BF" w:rsidRPr="002326C1" w:rsidRDefault="005D75BF" w:rsidP="00BC2EB4">
            <w:pPr>
              <w:rPr>
                <w:lang w:val="en-US"/>
              </w:rPr>
            </w:pPr>
            <w:r w:rsidRPr="002326C1">
              <w:rPr>
                <w:lang w:val="en-US"/>
              </w:rPr>
              <w:t>Required if integration with Employee Central Payroll is in place.</w:t>
            </w:r>
          </w:p>
        </w:tc>
        <w:tc>
          <w:tcPr>
            <w:tcW w:w="2618" w:type="dxa"/>
            <w:gridSpan w:val="2"/>
            <w:vMerge/>
            <w:tcBorders>
              <w:top w:val="single" w:sz="8" w:space="0" w:color="999999"/>
              <w:left w:val="single" w:sz="8" w:space="0" w:color="999999"/>
              <w:bottom w:val="single" w:sz="8" w:space="0" w:color="999999"/>
              <w:right w:val="single" w:sz="8" w:space="0" w:color="999999"/>
            </w:tcBorders>
            <w:vAlign w:val="center"/>
            <w:hideMark/>
          </w:tcPr>
          <w:p w14:paraId="7AA7BBC3" w14:textId="77777777" w:rsidR="005D75BF" w:rsidRPr="002326C1" w:rsidRDefault="005D75BF" w:rsidP="00FA35C5">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0FDB33A9" w14:textId="77777777" w:rsidR="005D75BF" w:rsidRPr="002326C1" w:rsidRDefault="005D75BF" w:rsidP="00FA35C5">
            <w:pPr>
              <w:rPr>
                <w:lang w:val="en-US"/>
              </w:rPr>
            </w:pPr>
          </w:p>
        </w:tc>
      </w:tr>
      <w:tr w:rsidR="005D75BF" w:rsidRPr="00774C60" w14:paraId="3CC4A2B7" w14:textId="77777777" w:rsidTr="008552B5">
        <w:trPr>
          <w:trHeight w:val="357"/>
        </w:trPr>
        <w:tc>
          <w:tcPr>
            <w:tcW w:w="704" w:type="dxa"/>
            <w:vMerge/>
            <w:tcBorders>
              <w:top w:val="single" w:sz="8" w:space="0" w:color="999999"/>
              <w:left w:val="single" w:sz="8" w:space="0" w:color="999999"/>
              <w:bottom w:val="single" w:sz="8" w:space="0" w:color="999999"/>
              <w:right w:val="single" w:sz="8" w:space="0" w:color="999999"/>
            </w:tcBorders>
            <w:vAlign w:val="center"/>
          </w:tcPr>
          <w:p w14:paraId="086057D0" w14:textId="77777777" w:rsidR="005D75BF" w:rsidRPr="002326C1" w:rsidRDefault="005D75BF" w:rsidP="00FA35C5">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tcPr>
          <w:p w14:paraId="73157637" w14:textId="77777777" w:rsidR="005D75BF" w:rsidRPr="002326C1" w:rsidRDefault="005D75BF" w:rsidP="00FA35C5">
            <w:pPr>
              <w:spacing w:before="0" w:after="0" w:line="240" w:lineRule="auto"/>
              <w:rPr>
                <w:lang w:val="en-US"/>
              </w:rPr>
            </w:pPr>
          </w:p>
        </w:tc>
        <w:tc>
          <w:tcPr>
            <w:tcW w:w="2522" w:type="dxa"/>
            <w:vMerge/>
            <w:tcBorders>
              <w:left w:val="single" w:sz="8" w:space="0" w:color="999999"/>
              <w:right w:val="single" w:sz="8" w:space="0" w:color="999999"/>
            </w:tcBorders>
          </w:tcPr>
          <w:p w14:paraId="196509E7" w14:textId="77777777" w:rsidR="005D75BF" w:rsidRPr="002326C1" w:rsidDel="00AD295F" w:rsidRDefault="005D75BF" w:rsidP="002605C5">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439A860" w14:textId="50266BDC" w:rsidR="005D75BF" w:rsidRPr="002326C1" w:rsidRDefault="005D75BF">
            <w:pPr>
              <w:rPr>
                <w:rStyle w:val="SAPScreenElement"/>
                <w:lang w:val="en-US"/>
              </w:rPr>
            </w:pPr>
            <w:r w:rsidRPr="002326C1">
              <w:rPr>
                <w:rStyle w:val="SAPScreenElement"/>
                <w:lang w:val="en-US"/>
              </w:rPr>
              <w:t xml:space="preserve">Country Of Birth: </w:t>
            </w:r>
            <w:r w:rsidRPr="002326C1">
              <w:rPr>
                <w:lang w:val="en-US"/>
              </w:rPr>
              <w:t xml:space="preserve">select from drop-down, </w:t>
            </w:r>
            <w:r w:rsidRPr="00F64F15">
              <w:rPr>
                <w:lang w:val="en-US"/>
              </w:rPr>
              <w:t xml:space="preserve">for example the </w:t>
            </w:r>
            <w:r w:rsidRPr="00AF1555">
              <w:rPr>
                <w:lang w:val="en-US"/>
                <w:rPrChange w:id="513" w:author="Author" w:date="2018-02-22T10:37:00Z">
                  <w:rPr>
                    <w:highlight w:val="cyan"/>
                    <w:lang w:val="en-US"/>
                  </w:rPr>
                </w:rPrChange>
              </w:rPr>
              <w:t>country, where the company is located</w:t>
            </w:r>
          </w:p>
        </w:tc>
        <w:tc>
          <w:tcPr>
            <w:tcW w:w="3223" w:type="dxa"/>
            <w:tcBorders>
              <w:top w:val="single" w:sz="8" w:space="0" w:color="999999"/>
              <w:left w:val="single" w:sz="8" w:space="0" w:color="999999"/>
              <w:bottom w:val="single" w:sz="8" w:space="0" w:color="999999"/>
              <w:right w:val="single" w:sz="8" w:space="0" w:color="999999"/>
            </w:tcBorders>
          </w:tcPr>
          <w:p w14:paraId="58883C47" w14:textId="14E052A9" w:rsidR="005D75BF" w:rsidRPr="00AF1555" w:rsidRDefault="005D75BF" w:rsidP="004A4679">
            <w:pPr>
              <w:rPr>
                <w:lang w:val="en-US"/>
                <w:rPrChange w:id="514" w:author="Author" w:date="2018-02-22T10:37:00Z">
                  <w:rPr>
                    <w:highlight w:val="yellow"/>
                    <w:lang w:val="en-US"/>
                  </w:rPr>
                </w:rPrChange>
              </w:rPr>
            </w:pPr>
            <w:commentRangeStart w:id="515"/>
            <w:r w:rsidRPr="00AF1555">
              <w:rPr>
                <w:noProof/>
                <w:lang w:val="en-US"/>
                <w:rPrChange w:id="516" w:author="Author" w:date="2018-02-22T10:37:00Z">
                  <w:rPr>
                    <w:noProof/>
                    <w:highlight w:val="yellow"/>
                    <w:lang w:val="en-US"/>
                  </w:rPr>
                </w:rPrChange>
              </w:rPr>
              <w:drawing>
                <wp:inline distT="0" distB="0" distL="0" distR="0" wp14:anchorId="07EB13E2" wp14:editId="75D8AFE1">
                  <wp:extent cx="213995" cy="2374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AF1555">
              <w:rPr>
                <w:lang w:val="en-US"/>
                <w:rPrChange w:id="517" w:author="Author" w:date="2018-02-22T10:37:00Z">
                  <w:rPr>
                    <w:highlight w:val="yellow"/>
                    <w:lang w:val="en-US"/>
                  </w:rPr>
                </w:rPrChange>
              </w:rPr>
              <w:t> </w:t>
            </w:r>
            <w:r w:rsidRPr="00AF1555">
              <w:rPr>
                <w:rFonts w:ascii="BentonSans Regular" w:hAnsi="BentonSans Regular"/>
                <w:color w:val="666666"/>
                <w:sz w:val="22"/>
                <w:lang w:val="en-US"/>
                <w:rPrChange w:id="518" w:author="Author" w:date="2018-02-22T10:37:00Z">
                  <w:rPr>
                    <w:rFonts w:ascii="BentonSans Regular" w:hAnsi="BentonSans Regular"/>
                    <w:color w:val="666666"/>
                    <w:sz w:val="22"/>
                    <w:highlight w:val="yellow"/>
                    <w:lang w:val="en-US"/>
                  </w:rPr>
                </w:rPrChange>
              </w:rPr>
              <w:t>Caution</w:t>
            </w:r>
          </w:p>
          <w:p w14:paraId="7D7D5A1D" w14:textId="7B482061" w:rsidR="005D75BF" w:rsidRPr="00AF1555" w:rsidRDefault="005D75BF" w:rsidP="004A4679">
            <w:pPr>
              <w:rPr>
                <w:lang w:val="en-US"/>
                <w:rPrChange w:id="519" w:author="Author" w:date="2018-02-22T10:37:00Z">
                  <w:rPr>
                    <w:highlight w:val="yellow"/>
                    <w:lang w:val="en-US"/>
                  </w:rPr>
                </w:rPrChange>
              </w:rPr>
            </w:pPr>
            <w:r w:rsidRPr="00AF1555">
              <w:rPr>
                <w:lang w:val="en-US"/>
                <w:rPrChange w:id="520" w:author="Author" w:date="2018-02-22T10:37:00Z">
                  <w:rPr>
                    <w:highlight w:val="yellow"/>
                    <w:lang w:val="en-US"/>
                  </w:rPr>
                </w:rPrChange>
              </w:rPr>
              <w:t>Required field for</w:t>
            </w:r>
            <w:ins w:id="521" w:author="Author" w:date="2018-02-02T17:51:00Z">
              <w:r w:rsidR="00AF7987" w:rsidRPr="00AF1555">
                <w:rPr>
                  <w:lang w:val="en-US"/>
                  <w:rPrChange w:id="522" w:author="Author" w:date="2018-02-22T10:37:00Z">
                    <w:rPr>
                      <w:highlight w:val="yellow"/>
                      <w:lang w:val="en-US"/>
                    </w:rPr>
                  </w:rPrChange>
                </w:rPr>
                <w:t xml:space="preserve"> country </w:t>
              </w:r>
              <w:r w:rsidR="00AF7987" w:rsidRPr="00AF1555">
                <w:rPr>
                  <w:b/>
                  <w:lang w:val="en-US"/>
                  <w:rPrChange w:id="523" w:author="Author" w:date="2018-02-22T10:37:00Z">
                    <w:rPr>
                      <w:highlight w:val="yellow"/>
                      <w:lang w:val="en-US"/>
                    </w:rPr>
                  </w:rPrChange>
                </w:rPr>
                <w:t>FR</w:t>
              </w:r>
            </w:ins>
            <w:del w:id="524" w:author="Author" w:date="2018-02-02T17:51:00Z">
              <w:r w:rsidRPr="00AF1555" w:rsidDel="00AF7987">
                <w:rPr>
                  <w:lang w:val="en-US"/>
                  <w:rPrChange w:id="525" w:author="Author" w:date="2018-02-22T10:37:00Z">
                    <w:rPr>
                      <w:highlight w:val="yellow"/>
                      <w:lang w:val="en-US"/>
                    </w:rPr>
                  </w:rPrChange>
                </w:rPr>
                <w:delText xml:space="preserve"> France</w:delText>
              </w:r>
            </w:del>
            <w:r w:rsidRPr="00AF1555">
              <w:rPr>
                <w:lang w:val="en-US"/>
                <w:rPrChange w:id="526" w:author="Author" w:date="2018-02-22T10:37:00Z">
                  <w:rPr>
                    <w:highlight w:val="yellow"/>
                    <w:lang w:val="en-US"/>
                  </w:rPr>
                </w:rPrChange>
              </w:rPr>
              <w:t>.</w:t>
            </w:r>
          </w:p>
          <w:p w14:paraId="4CF70112" w14:textId="243556AB" w:rsidR="005D75BF" w:rsidRPr="00AF1555" w:rsidRDefault="005D75BF" w:rsidP="004A4679">
            <w:pPr>
              <w:pStyle w:val="SAPNoteHeading"/>
              <w:ind w:left="0"/>
              <w:rPr>
                <w:lang w:val="en-US"/>
                <w:rPrChange w:id="527" w:author="Author" w:date="2018-02-22T10:37:00Z">
                  <w:rPr>
                    <w:highlight w:val="yellow"/>
                    <w:lang w:val="en-US"/>
                  </w:rPr>
                </w:rPrChange>
              </w:rPr>
            </w:pPr>
            <w:r w:rsidRPr="00AF1555">
              <w:rPr>
                <w:noProof/>
                <w:lang w:val="en-US"/>
                <w:rPrChange w:id="528" w:author="Author" w:date="2018-02-22T10:37:00Z">
                  <w:rPr>
                    <w:noProof/>
                    <w:highlight w:val="yellow"/>
                    <w:lang w:val="en-US"/>
                  </w:rPr>
                </w:rPrChange>
              </w:rPr>
              <w:drawing>
                <wp:inline distT="0" distB="0" distL="0" distR="0" wp14:anchorId="60668850" wp14:editId="6523A9C8">
                  <wp:extent cx="225425" cy="225425"/>
                  <wp:effectExtent l="0" t="0" r="317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lang w:val="en-US"/>
                <w:rPrChange w:id="529" w:author="Author" w:date="2018-02-22T10:37:00Z">
                  <w:rPr>
                    <w:highlight w:val="yellow"/>
                    <w:lang w:val="en-US"/>
                  </w:rPr>
                </w:rPrChange>
              </w:rPr>
              <w:t> Recommendation</w:t>
            </w:r>
          </w:p>
          <w:p w14:paraId="42FD5353" w14:textId="3AF0F72A" w:rsidR="005D75BF" w:rsidRPr="002326C1" w:rsidRDefault="005D75BF" w:rsidP="004A4679">
            <w:pPr>
              <w:rPr>
                <w:lang w:val="en-US"/>
              </w:rPr>
            </w:pPr>
            <w:r w:rsidRPr="00AF1555">
              <w:rPr>
                <w:lang w:val="en-US"/>
                <w:rPrChange w:id="530" w:author="Author" w:date="2018-02-22T10:37:00Z">
                  <w:rPr>
                    <w:highlight w:val="yellow"/>
                    <w:lang w:val="en-US"/>
                  </w:rPr>
                </w:rPrChange>
              </w:rPr>
              <w:t>Required if integration with Employee Central Payroll is in place</w:t>
            </w:r>
            <w:r w:rsidRPr="00D90D0A">
              <w:rPr>
                <w:lang w:val="en-US"/>
              </w:rPr>
              <w:t>.</w:t>
            </w:r>
            <w:commentRangeEnd w:id="515"/>
            <w:r w:rsidRPr="00D90D0A">
              <w:rPr>
                <w:rStyle w:val="CommentReference"/>
              </w:rPr>
              <w:commentReference w:id="515"/>
            </w:r>
          </w:p>
        </w:tc>
        <w:tc>
          <w:tcPr>
            <w:tcW w:w="2618" w:type="dxa"/>
            <w:gridSpan w:val="2"/>
            <w:vMerge/>
            <w:tcBorders>
              <w:top w:val="single" w:sz="8" w:space="0" w:color="999999"/>
              <w:left w:val="single" w:sz="8" w:space="0" w:color="999999"/>
              <w:bottom w:val="single" w:sz="8" w:space="0" w:color="999999"/>
              <w:right w:val="single" w:sz="8" w:space="0" w:color="999999"/>
            </w:tcBorders>
            <w:vAlign w:val="center"/>
          </w:tcPr>
          <w:p w14:paraId="0B7278F0" w14:textId="77777777" w:rsidR="005D75BF" w:rsidRPr="002326C1" w:rsidRDefault="005D75BF" w:rsidP="00FA35C5">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4196443D" w14:textId="77777777" w:rsidR="005D75BF" w:rsidRPr="002326C1" w:rsidRDefault="005D75BF" w:rsidP="00FA35C5">
            <w:pPr>
              <w:rPr>
                <w:lang w:val="en-US"/>
              </w:rPr>
            </w:pPr>
          </w:p>
        </w:tc>
      </w:tr>
      <w:tr w:rsidR="005D75BF" w:rsidRPr="00774C60" w14:paraId="5C7F4EDC" w14:textId="77777777" w:rsidTr="008552B5">
        <w:trPr>
          <w:trHeight w:val="357"/>
        </w:trPr>
        <w:tc>
          <w:tcPr>
            <w:tcW w:w="704" w:type="dxa"/>
            <w:vMerge/>
            <w:tcBorders>
              <w:top w:val="single" w:sz="8" w:space="0" w:color="999999"/>
              <w:left w:val="single" w:sz="8" w:space="0" w:color="999999"/>
              <w:bottom w:val="single" w:sz="8" w:space="0" w:color="999999"/>
              <w:right w:val="single" w:sz="8" w:space="0" w:color="999999"/>
            </w:tcBorders>
            <w:vAlign w:val="center"/>
          </w:tcPr>
          <w:p w14:paraId="69D2980A" w14:textId="77777777" w:rsidR="005D75BF" w:rsidRPr="002326C1" w:rsidRDefault="005D75BF" w:rsidP="005D75BF">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tcPr>
          <w:p w14:paraId="4F1FB164" w14:textId="77777777" w:rsidR="005D75BF" w:rsidRPr="002326C1" w:rsidRDefault="005D75BF" w:rsidP="005D75BF">
            <w:pPr>
              <w:spacing w:before="0" w:after="0" w:line="240" w:lineRule="auto"/>
              <w:rPr>
                <w:lang w:val="en-US"/>
              </w:rPr>
            </w:pPr>
          </w:p>
        </w:tc>
        <w:tc>
          <w:tcPr>
            <w:tcW w:w="2522" w:type="dxa"/>
            <w:vMerge/>
            <w:tcBorders>
              <w:left w:val="single" w:sz="8" w:space="0" w:color="999999"/>
              <w:bottom w:val="single" w:sz="8" w:space="0" w:color="999999"/>
              <w:right w:val="single" w:sz="8" w:space="0" w:color="999999"/>
            </w:tcBorders>
          </w:tcPr>
          <w:p w14:paraId="0DE5298A" w14:textId="77777777" w:rsidR="005D75BF" w:rsidRPr="002326C1" w:rsidRDefault="005D75BF" w:rsidP="005D75BF">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2B774F4D" w14:textId="2C3D3F1D" w:rsidR="005D75BF" w:rsidRPr="002326C1" w:rsidRDefault="005D75BF" w:rsidP="005D75BF">
            <w:pPr>
              <w:rPr>
                <w:rStyle w:val="SAPScreenElement"/>
                <w:lang w:val="en-US"/>
              </w:rPr>
            </w:pPr>
            <w:r w:rsidRPr="005D75BF">
              <w:rPr>
                <w:rStyle w:val="SAPScreenElement"/>
                <w:lang w:val="en-US"/>
              </w:rPr>
              <w:t xml:space="preserve">Place Of Birth: </w:t>
            </w:r>
            <w:r w:rsidRPr="005D75BF">
              <w:rPr>
                <w:lang w:val="en-US"/>
              </w:rPr>
              <w:t>enter as appropriate</w:t>
            </w:r>
          </w:p>
        </w:tc>
        <w:tc>
          <w:tcPr>
            <w:tcW w:w="3223" w:type="dxa"/>
            <w:tcBorders>
              <w:top w:val="single" w:sz="8" w:space="0" w:color="999999"/>
              <w:left w:val="single" w:sz="8" w:space="0" w:color="999999"/>
              <w:bottom w:val="single" w:sz="8" w:space="0" w:color="999999"/>
              <w:right w:val="single" w:sz="8" w:space="0" w:color="999999"/>
            </w:tcBorders>
          </w:tcPr>
          <w:p w14:paraId="4D992155" w14:textId="77777777" w:rsidR="005D75BF" w:rsidRPr="00AF1555" w:rsidRDefault="005D75BF" w:rsidP="005D75BF">
            <w:pPr>
              <w:rPr>
                <w:lang w:val="en-US"/>
                <w:rPrChange w:id="531" w:author="Author" w:date="2018-02-22T10:37:00Z">
                  <w:rPr>
                    <w:highlight w:val="yellow"/>
                    <w:lang w:val="en-US"/>
                  </w:rPr>
                </w:rPrChange>
              </w:rPr>
            </w:pPr>
            <w:r w:rsidRPr="00AF1555">
              <w:rPr>
                <w:noProof/>
                <w:lang w:val="en-US"/>
                <w:rPrChange w:id="532" w:author="Author" w:date="2018-02-22T10:37:00Z">
                  <w:rPr>
                    <w:noProof/>
                    <w:highlight w:val="yellow"/>
                    <w:lang w:val="en-US"/>
                  </w:rPr>
                </w:rPrChange>
              </w:rPr>
              <w:drawing>
                <wp:inline distT="0" distB="0" distL="0" distR="0" wp14:anchorId="5AE7F926" wp14:editId="104E1CD2">
                  <wp:extent cx="213995" cy="2374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AF1555">
              <w:rPr>
                <w:lang w:val="en-US"/>
                <w:rPrChange w:id="533" w:author="Author" w:date="2018-02-22T10:37:00Z">
                  <w:rPr>
                    <w:highlight w:val="yellow"/>
                    <w:lang w:val="en-US"/>
                  </w:rPr>
                </w:rPrChange>
              </w:rPr>
              <w:t> </w:t>
            </w:r>
            <w:r w:rsidRPr="00AF1555">
              <w:rPr>
                <w:rFonts w:ascii="BentonSans Regular" w:hAnsi="BentonSans Regular"/>
                <w:color w:val="666666"/>
                <w:sz w:val="22"/>
                <w:lang w:val="en-US"/>
                <w:rPrChange w:id="534" w:author="Author" w:date="2018-02-22T10:37:00Z">
                  <w:rPr>
                    <w:rFonts w:ascii="BentonSans Regular" w:hAnsi="BentonSans Regular"/>
                    <w:color w:val="666666"/>
                    <w:sz w:val="22"/>
                    <w:highlight w:val="yellow"/>
                    <w:lang w:val="en-US"/>
                  </w:rPr>
                </w:rPrChange>
              </w:rPr>
              <w:t>Caution</w:t>
            </w:r>
          </w:p>
          <w:p w14:paraId="7AE146D2" w14:textId="56D1CFFD" w:rsidR="0063215D" w:rsidRPr="00AF1555" w:rsidRDefault="0063215D" w:rsidP="005D75BF">
            <w:pPr>
              <w:rPr>
                <w:lang w:val="en-US"/>
                <w:rPrChange w:id="535" w:author="Author" w:date="2018-02-22T10:37:00Z">
                  <w:rPr>
                    <w:highlight w:val="yellow"/>
                    <w:lang w:val="en-US"/>
                  </w:rPr>
                </w:rPrChange>
              </w:rPr>
            </w:pPr>
            <w:r w:rsidRPr="00AF1555">
              <w:rPr>
                <w:lang w:val="en-US"/>
                <w:rPrChange w:id="536" w:author="Author" w:date="2018-02-22T10:37:00Z">
                  <w:rPr>
                    <w:highlight w:val="cyan"/>
                    <w:lang w:val="en-US"/>
                  </w:rPr>
                </w:rPrChange>
              </w:rPr>
              <w:t xml:space="preserve">Relevant field only for the following countries: </w:t>
            </w:r>
            <w:r w:rsidRPr="00AF1555">
              <w:rPr>
                <w:b/>
                <w:lang w:val="en-US"/>
                <w:rPrChange w:id="537" w:author="Author" w:date="2018-02-22T10:37:00Z">
                  <w:rPr>
                    <w:b/>
                    <w:highlight w:val="cyan"/>
                    <w:lang w:val="en-US"/>
                  </w:rPr>
                </w:rPrChange>
              </w:rPr>
              <w:t>AE, DE</w:t>
            </w:r>
            <w:r w:rsidRPr="00AF1555">
              <w:rPr>
                <w:lang w:val="en-US"/>
                <w:rPrChange w:id="538" w:author="Author" w:date="2018-02-22T10:37:00Z">
                  <w:rPr>
                    <w:highlight w:val="cyan"/>
                    <w:lang w:val="en-US"/>
                  </w:rPr>
                </w:rPrChange>
              </w:rPr>
              <w:t>.</w:t>
            </w:r>
          </w:p>
          <w:p w14:paraId="4E7B1662" w14:textId="2B2499FA" w:rsidR="005D75BF" w:rsidRPr="00AF1555" w:rsidRDefault="005D75BF" w:rsidP="005D75BF">
            <w:pPr>
              <w:pStyle w:val="SAPNoteHeading"/>
              <w:spacing w:before="60"/>
              <w:ind w:left="0"/>
              <w:rPr>
                <w:lang w:val="en-US"/>
                <w:rPrChange w:id="539" w:author="Author" w:date="2018-02-22T10:37:00Z">
                  <w:rPr>
                    <w:highlight w:val="cyan"/>
                    <w:lang w:val="en-US"/>
                  </w:rPr>
                </w:rPrChange>
              </w:rPr>
            </w:pPr>
            <w:r w:rsidRPr="00AF1555">
              <w:rPr>
                <w:noProof/>
                <w:lang w:val="en-US"/>
                <w:rPrChange w:id="540" w:author="Author" w:date="2018-02-22T10:37:00Z">
                  <w:rPr>
                    <w:noProof/>
                    <w:highlight w:val="cyan"/>
                    <w:lang w:val="en-US"/>
                  </w:rPr>
                </w:rPrChange>
              </w:rPr>
              <w:drawing>
                <wp:inline distT="0" distB="0" distL="0" distR="0" wp14:anchorId="7284C9A7" wp14:editId="6B38EFD8">
                  <wp:extent cx="219075" cy="238125"/>
                  <wp:effectExtent l="0" t="0" r="9525" b="9525"/>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AF1555">
              <w:rPr>
                <w:lang w:val="en-US"/>
                <w:rPrChange w:id="541" w:author="Author" w:date="2018-02-22T10:37:00Z">
                  <w:rPr>
                    <w:highlight w:val="cyan"/>
                    <w:lang w:val="en-US"/>
                  </w:rPr>
                </w:rPrChange>
              </w:rPr>
              <w:t> Caution</w:t>
            </w:r>
          </w:p>
          <w:p w14:paraId="1B2A1158" w14:textId="3EB5B4DA" w:rsidR="005D75BF" w:rsidRPr="002326C1" w:rsidRDefault="005D75BF" w:rsidP="005D75BF">
            <w:pPr>
              <w:rPr>
                <w:lang w:val="en-US"/>
              </w:rPr>
            </w:pPr>
            <w:r w:rsidRPr="00AF1555">
              <w:rPr>
                <w:lang w:val="en-US"/>
                <w:rPrChange w:id="542" w:author="Author" w:date="2018-02-22T10:37:00Z">
                  <w:rPr>
                    <w:highlight w:val="cyan"/>
                    <w:lang w:val="en-US"/>
                  </w:rPr>
                </w:rPrChange>
              </w:rPr>
              <w:t>For country</w:t>
            </w:r>
            <w:r w:rsidRPr="00AF1555">
              <w:rPr>
                <w:b/>
                <w:lang w:val="en-US"/>
                <w:rPrChange w:id="543" w:author="Author" w:date="2018-02-22T10:37:00Z">
                  <w:rPr>
                    <w:b/>
                    <w:highlight w:val="cyan"/>
                    <w:lang w:val="en-US"/>
                  </w:rPr>
                </w:rPrChange>
              </w:rPr>
              <w:t xml:space="preserve"> DE</w:t>
            </w:r>
            <w:r w:rsidRPr="00AF1555">
              <w:rPr>
                <w:lang w:val="en-US"/>
                <w:rPrChange w:id="544" w:author="Author" w:date="2018-02-22T10:37:00Z">
                  <w:rPr>
                    <w:highlight w:val="cyan"/>
                    <w:lang w:val="en-US"/>
                  </w:rPr>
                </w:rPrChange>
              </w:rPr>
              <w:t xml:space="preserve">, </w:t>
            </w:r>
            <w:r w:rsidRPr="00D90D0A">
              <w:rPr>
                <w:lang w:val="en-US"/>
              </w:rPr>
              <w:t>the format of the entered value needs to be DEUEV-compliant. If this is not the case, an error message is generated by the system.</w:t>
            </w:r>
          </w:p>
        </w:tc>
        <w:tc>
          <w:tcPr>
            <w:tcW w:w="2618" w:type="dxa"/>
            <w:gridSpan w:val="2"/>
            <w:vMerge/>
            <w:tcBorders>
              <w:top w:val="single" w:sz="8" w:space="0" w:color="999999"/>
              <w:left w:val="single" w:sz="8" w:space="0" w:color="999999"/>
              <w:bottom w:val="single" w:sz="8" w:space="0" w:color="999999"/>
              <w:right w:val="single" w:sz="8" w:space="0" w:color="999999"/>
            </w:tcBorders>
            <w:vAlign w:val="center"/>
          </w:tcPr>
          <w:p w14:paraId="37E824AD" w14:textId="77777777" w:rsidR="005D75BF" w:rsidRPr="002326C1" w:rsidRDefault="005D75BF" w:rsidP="005D75BF">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5FD3D42B" w14:textId="77777777" w:rsidR="005D75BF" w:rsidRPr="002326C1" w:rsidRDefault="005D75BF" w:rsidP="005D75BF">
            <w:pPr>
              <w:rPr>
                <w:lang w:val="en-US"/>
              </w:rPr>
            </w:pPr>
          </w:p>
        </w:tc>
      </w:tr>
      <w:tr w:rsidR="0043082A" w:rsidRPr="00774C60" w14:paraId="6ED5464F" w14:textId="77777777" w:rsidTr="00585DDF">
        <w:trPr>
          <w:trHeight w:val="357"/>
        </w:trPr>
        <w:tc>
          <w:tcPr>
            <w:tcW w:w="704" w:type="dxa"/>
            <w:vMerge/>
            <w:tcBorders>
              <w:top w:val="single" w:sz="8" w:space="0" w:color="999999"/>
              <w:left w:val="single" w:sz="8" w:space="0" w:color="999999"/>
              <w:bottom w:val="single" w:sz="8" w:space="0" w:color="999999"/>
              <w:right w:val="single" w:sz="8" w:space="0" w:color="999999"/>
            </w:tcBorders>
            <w:vAlign w:val="center"/>
            <w:hideMark/>
          </w:tcPr>
          <w:p w14:paraId="7153F94D" w14:textId="77777777" w:rsidR="00FA35C5" w:rsidRPr="002326C1" w:rsidRDefault="00FA35C5" w:rsidP="00FA35C5">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hideMark/>
          </w:tcPr>
          <w:p w14:paraId="3D8FFF07" w14:textId="77777777" w:rsidR="00FA35C5" w:rsidRPr="002326C1" w:rsidRDefault="00FA35C5" w:rsidP="00FA35C5">
            <w:pPr>
              <w:spacing w:before="0" w:after="0" w:line="240" w:lineRule="auto"/>
              <w:rPr>
                <w:lang w:val="en-US"/>
              </w:rPr>
            </w:pPr>
          </w:p>
        </w:tc>
        <w:tc>
          <w:tcPr>
            <w:tcW w:w="2522" w:type="dxa"/>
            <w:tcBorders>
              <w:top w:val="single" w:sz="8" w:space="0" w:color="999999"/>
              <w:left w:val="single" w:sz="8" w:space="0" w:color="999999"/>
              <w:bottom w:val="single" w:sz="8" w:space="0" w:color="999999"/>
              <w:right w:val="single" w:sz="8" w:space="0" w:color="999999"/>
            </w:tcBorders>
            <w:hideMark/>
          </w:tcPr>
          <w:p w14:paraId="5837735A" w14:textId="44B084E9" w:rsidR="00FA35C5" w:rsidRPr="002326C1" w:rsidRDefault="00AD295F" w:rsidP="002605C5">
            <w:pPr>
              <w:rPr>
                <w:lang w:val="en-US"/>
              </w:rPr>
            </w:pPr>
            <w:r w:rsidRPr="002326C1">
              <w:rPr>
                <w:lang w:val="en-US"/>
              </w:rPr>
              <w:t>I</w:t>
            </w:r>
            <w:r w:rsidR="00FA35C5" w:rsidRPr="002326C1">
              <w:rPr>
                <w:lang w:val="en-US"/>
              </w:rPr>
              <w:t xml:space="preserve">n the </w:t>
            </w:r>
            <w:r w:rsidR="00FA35C5" w:rsidRPr="002326C1">
              <w:rPr>
                <w:rStyle w:val="SAPScreenElement"/>
                <w:lang w:val="en-US"/>
              </w:rPr>
              <w:t xml:space="preserve">Employee Information </w:t>
            </w:r>
            <w:r w:rsidR="002605C5" w:rsidRPr="002326C1">
              <w:rPr>
                <w:lang w:val="en-US"/>
              </w:rPr>
              <w:t>block</w:t>
            </w:r>
            <w:r w:rsidR="00FA35C5" w:rsidRPr="002326C1">
              <w:rPr>
                <w:lang w:val="en-US"/>
              </w:rPr>
              <w:t>:</w:t>
            </w:r>
          </w:p>
        </w:tc>
        <w:tc>
          <w:tcPr>
            <w:tcW w:w="2520" w:type="dxa"/>
            <w:tcBorders>
              <w:top w:val="single" w:sz="8" w:space="0" w:color="999999"/>
              <w:left w:val="single" w:sz="8" w:space="0" w:color="999999"/>
              <w:bottom w:val="single" w:sz="8" w:space="0" w:color="999999"/>
              <w:right w:val="single" w:sz="8" w:space="0" w:color="999999"/>
            </w:tcBorders>
            <w:hideMark/>
          </w:tcPr>
          <w:p w14:paraId="62512C4B" w14:textId="4819C8CE" w:rsidR="00FA35C5" w:rsidRPr="002326C1" w:rsidRDefault="00FA35C5">
            <w:pPr>
              <w:rPr>
                <w:lang w:val="en-US"/>
              </w:rPr>
            </w:pPr>
            <w:r w:rsidRPr="002326C1">
              <w:rPr>
                <w:rStyle w:val="SAPScreenElement"/>
                <w:lang w:val="en-US"/>
              </w:rPr>
              <w:t xml:space="preserve">Person Id: </w:t>
            </w:r>
            <w:r w:rsidR="00E07CAD" w:rsidRPr="002326C1">
              <w:rPr>
                <w:lang w:val="en-US"/>
              </w:rPr>
              <w:t>read-only field</w:t>
            </w:r>
            <w:r w:rsidR="00FA3D76" w:rsidRPr="002326C1">
              <w:rPr>
                <w:lang w:val="en-US"/>
              </w:rPr>
              <w:t xml:space="preserve">; generated by the system upon saving the record of the new employee </w:t>
            </w:r>
          </w:p>
        </w:tc>
        <w:tc>
          <w:tcPr>
            <w:tcW w:w="3223" w:type="dxa"/>
            <w:tcBorders>
              <w:top w:val="single" w:sz="8" w:space="0" w:color="999999"/>
              <w:left w:val="single" w:sz="8" w:space="0" w:color="999999"/>
              <w:bottom w:val="single" w:sz="8" w:space="0" w:color="999999"/>
              <w:right w:val="single" w:sz="8" w:space="0" w:color="999999"/>
            </w:tcBorders>
            <w:hideMark/>
          </w:tcPr>
          <w:p w14:paraId="279264D3" w14:textId="77777777" w:rsidR="00FA35C5" w:rsidRPr="002326C1" w:rsidRDefault="00FA3D76">
            <w:pPr>
              <w:rPr>
                <w:lang w:val="en-US"/>
              </w:rPr>
            </w:pPr>
            <w:r w:rsidRPr="002326C1">
              <w:rPr>
                <w:lang w:val="en-US"/>
              </w:rPr>
              <w:t>Unique u</w:t>
            </w:r>
            <w:r w:rsidR="00FA35C5" w:rsidRPr="002326C1">
              <w:rPr>
                <w:lang w:val="en-US"/>
              </w:rPr>
              <w:t xml:space="preserve">ser </w:t>
            </w:r>
            <w:r w:rsidR="009C1653" w:rsidRPr="002326C1">
              <w:rPr>
                <w:lang w:val="en-US"/>
              </w:rPr>
              <w:t xml:space="preserve">ID </w:t>
            </w:r>
            <w:r w:rsidR="00FA35C5" w:rsidRPr="002326C1">
              <w:rPr>
                <w:lang w:val="en-US"/>
              </w:rPr>
              <w:t>of the new employee in the system</w:t>
            </w:r>
            <w:r w:rsidR="005F1BB8" w:rsidRPr="002326C1">
              <w:rPr>
                <w:lang w:val="en-US"/>
              </w:rPr>
              <w:t>.</w:t>
            </w:r>
          </w:p>
          <w:p w14:paraId="12BCADF9" w14:textId="361E2D31" w:rsidR="006773A6" w:rsidRPr="002326C1" w:rsidRDefault="006773A6" w:rsidP="006773A6">
            <w:pPr>
              <w:pStyle w:val="SAPNoteHeading"/>
              <w:ind w:left="0"/>
              <w:rPr>
                <w:lang w:val="en-US"/>
              </w:rPr>
            </w:pPr>
            <w:r w:rsidRPr="002326C1">
              <w:rPr>
                <w:noProof/>
                <w:lang w:val="en-US"/>
              </w:rPr>
              <w:drawing>
                <wp:inline distT="0" distB="0" distL="0" distR="0" wp14:anchorId="0A4BA319" wp14:editId="15F3695F">
                  <wp:extent cx="225425" cy="225425"/>
                  <wp:effectExtent l="0" t="0" r="0" b="317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Note</w:t>
            </w:r>
          </w:p>
          <w:p w14:paraId="5F1D28F6" w14:textId="2C76E3E1" w:rsidR="006773A6" w:rsidRPr="002326C1" w:rsidRDefault="006773A6">
            <w:pPr>
              <w:rPr>
                <w:lang w:val="en-US"/>
              </w:rPr>
            </w:pPr>
            <w:r w:rsidRPr="002326C1">
              <w:rPr>
                <w:lang w:val="en-US"/>
              </w:rPr>
              <w:t xml:space="preserve">If during configuration it has been decided to make the field editable, </w:t>
            </w:r>
            <w:r w:rsidRPr="002326C1">
              <w:rPr>
                <w:lang w:val="en-US"/>
              </w:rPr>
              <w:lastRenderedPageBreak/>
              <w:t>then you must enter an appropriate value.</w:t>
            </w:r>
          </w:p>
        </w:tc>
        <w:tc>
          <w:tcPr>
            <w:tcW w:w="2618" w:type="dxa"/>
            <w:gridSpan w:val="2"/>
            <w:vMerge/>
            <w:tcBorders>
              <w:top w:val="single" w:sz="8" w:space="0" w:color="999999"/>
              <w:left w:val="single" w:sz="8" w:space="0" w:color="999999"/>
              <w:bottom w:val="single" w:sz="8" w:space="0" w:color="999999"/>
              <w:right w:val="single" w:sz="8" w:space="0" w:color="999999"/>
            </w:tcBorders>
            <w:vAlign w:val="center"/>
            <w:hideMark/>
          </w:tcPr>
          <w:p w14:paraId="7CB95EE6" w14:textId="77777777" w:rsidR="00FA35C5" w:rsidRPr="002326C1" w:rsidRDefault="00FA35C5" w:rsidP="00FA35C5">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6E7A8F38" w14:textId="77777777" w:rsidR="00FA35C5" w:rsidRPr="002326C1" w:rsidRDefault="00FA35C5" w:rsidP="00FA35C5">
            <w:pPr>
              <w:rPr>
                <w:lang w:val="en-US"/>
              </w:rPr>
            </w:pPr>
          </w:p>
        </w:tc>
      </w:tr>
      <w:tr w:rsidR="00CE6896" w:rsidRPr="00774C60" w14:paraId="5335EEAD" w14:textId="77777777" w:rsidTr="00585DDF">
        <w:trPr>
          <w:trHeight w:val="357"/>
        </w:trPr>
        <w:tc>
          <w:tcPr>
            <w:tcW w:w="704" w:type="dxa"/>
            <w:vMerge/>
            <w:tcBorders>
              <w:top w:val="single" w:sz="8" w:space="0" w:color="999999"/>
              <w:left w:val="single" w:sz="8" w:space="0" w:color="999999"/>
              <w:bottom w:val="single" w:sz="8" w:space="0" w:color="999999"/>
              <w:right w:val="single" w:sz="8" w:space="0" w:color="999999"/>
            </w:tcBorders>
            <w:vAlign w:val="center"/>
          </w:tcPr>
          <w:p w14:paraId="783D6722" w14:textId="77777777" w:rsidR="00CE6896" w:rsidRPr="002326C1" w:rsidRDefault="00CE6896" w:rsidP="00CE6896">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tcPr>
          <w:p w14:paraId="66AA77CA" w14:textId="77777777" w:rsidR="00CE6896" w:rsidRPr="002326C1" w:rsidRDefault="00CE6896" w:rsidP="00CE6896">
            <w:pPr>
              <w:spacing w:before="0" w:after="0" w:line="240" w:lineRule="auto"/>
              <w:rPr>
                <w:lang w:val="en-US"/>
              </w:rPr>
            </w:pPr>
          </w:p>
        </w:tc>
        <w:tc>
          <w:tcPr>
            <w:tcW w:w="2522" w:type="dxa"/>
            <w:tcBorders>
              <w:top w:val="single" w:sz="8" w:space="0" w:color="999999"/>
              <w:left w:val="single" w:sz="8" w:space="0" w:color="999999"/>
              <w:bottom w:val="single" w:sz="8" w:space="0" w:color="999999"/>
              <w:right w:val="single" w:sz="8" w:space="0" w:color="999999"/>
            </w:tcBorders>
          </w:tcPr>
          <w:p w14:paraId="039B6A90" w14:textId="77777777" w:rsidR="009B6007" w:rsidRPr="00CB66DB" w:rsidRDefault="009B6007" w:rsidP="009B6007">
            <w:pPr>
              <w:rPr>
                <w:ins w:id="545" w:author="Author" w:date="2018-02-22T10:43:00Z"/>
                <w:rFonts w:ascii="BentonSans Regular" w:hAnsi="BentonSans Regular"/>
                <w:color w:val="666666"/>
                <w:sz w:val="22"/>
                <w:lang w:val="en-US"/>
              </w:rPr>
            </w:pPr>
            <w:ins w:id="546" w:author="Author" w:date="2018-02-22T10:43:00Z">
              <w:r w:rsidRPr="00CB66DB">
                <w:rPr>
                  <w:noProof/>
                  <w:lang w:val="en-US"/>
                </w:rPr>
                <w:drawing>
                  <wp:inline distT="0" distB="0" distL="0" distR="0" wp14:anchorId="35967A60" wp14:editId="68E17F20">
                    <wp:extent cx="213995" cy="237490"/>
                    <wp:effectExtent l="0" t="0" r="0" b="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CB66DB">
                <w:rPr>
                  <w:lang w:val="en-US"/>
                </w:rPr>
                <w:t> </w:t>
              </w:r>
              <w:r w:rsidRPr="00CB66DB">
                <w:rPr>
                  <w:rFonts w:ascii="BentonSans Regular" w:hAnsi="BentonSans Regular"/>
                  <w:color w:val="666666"/>
                  <w:sz w:val="22"/>
                  <w:lang w:val="en-US"/>
                </w:rPr>
                <w:t>Caution</w:t>
              </w:r>
            </w:ins>
          </w:p>
          <w:p w14:paraId="7C53CAC2" w14:textId="77777777" w:rsidR="009B6007" w:rsidRPr="00CB66DB" w:rsidRDefault="009B6007" w:rsidP="009B6007">
            <w:pPr>
              <w:rPr>
                <w:ins w:id="547" w:author="Author" w:date="2018-02-22T10:43:00Z"/>
                <w:lang w:val="en-US"/>
              </w:rPr>
            </w:pPr>
            <w:ins w:id="548" w:author="Author" w:date="2018-02-22T10:43:00Z">
              <w:r w:rsidRPr="00CB66DB">
                <w:rPr>
                  <w:lang w:val="en-US"/>
                </w:rPr>
                <w:t xml:space="preserve">This test step is only relevant for the following countries: </w:t>
              </w:r>
              <w:r w:rsidRPr="00CB66DB">
                <w:rPr>
                  <w:b/>
                  <w:lang w:val="en-US"/>
                </w:rPr>
                <w:t>AE, AU, CN, GB, SA, US</w:t>
              </w:r>
              <w:r w:rsidRPr="00CB66DB">
                <w:rPr>
                  <w:lang w:val="en-US"/>
                </w:rPr>
                <w:t xml:space="preserve">. </w:t>
              </w:r>
              <w:r w:rsidRPr="00CB66DB">
                <w:rPr>
                  <w:lang w:val="en-US"/>
                </w:rPr>
                <w:br/>
                <w:t xml:space="preserve">For a </w:t>
              </w:r>
              <w:r w:rsidRPr="00AF1555">
                <w:rPr>
                  <w:rStyle w:val="SAPEmphasis"/>
                  <w:lang w:val="en-US"/>
                  <w:rPrChange w:id="549" w:author="Author" w:date="2018-02-22T10:43:00Z">
                    <w:rPr>
                      <w:rStyle w:val="SAPEmphasis"/>
                    </w:rPr>
                  </w:rPrChange>
                </w:rPr>
                <w:t>French</w:t>
              </w:r>
              <w:r w:rsidRPr="00CB66DB">
                <w:rPr>
                  <w:lang w:val="en-US"/>
                </w:rPr>
                <w:t xml:space="preserve"> national hired at a company in </w:t>
              </w:r>
              <w:r w:rsidRPr="00CB66DB">
                <w:rPr>
                  <w:b/>
                  <w:lang w:val="en-US"/>
                </w:rPr>
                <w:t>FR</w:t>
              </w:r>
              <w:r w:rsidRPr="00CB66DB">
                <w:rPr>
                  <w:lang w:val="en-US"/>
                </w:rPr>
                <w:t>, this information must be entered after the master data record of the new hire has been saved. This is described in a separate process step.</w:t>
              </w:r>
            </w:ins>
          </w:p>
          <w:p w14:paraId="5CFBB1AA" w14:textId="77777777" w:rsidR="009B6007" w:rsidRDefault="009B6007" w:rsidP="00CE6896">
            <w:pPr>
              <w:rPr>
                <w:ins w:id="550" w:author="Author" w:date="2018-02-22T10:43:00Z"/>
                <w:lang w:val="en-US"/>
              </w:rPr>
            </w:pPr>
          </w:p>
          <w:p w14:paraId="74EBBBB6" w14:textId="319FDD5B" w:rsidR="00CE6896" w:rsidRPr="002326C1" w:rsidRDefault="00CE6896" w:rsidP="00CE6896">
            <w:pPr>
              <w:rPr>
                <w:lang w:val="en-US"/>
              </w:rPr>
            </w:pPr>
            <w:r w:rsidRPr="002326C1">
              <w:rPr>
                <w:lang w:val="en-US"/>
              </w:rPr>
              <w:t xml:space="preserve">In the </w:t>
            </w:r>
            <w:r w:rsidRPr="002326C1">
              <w:rPr>
                <w:rStyle w:val="SAPScreenElement"/>
                <w:lang w:val="en-US"/>
              </w:rPr>
              <w:t xml:space="preserve">National ID Information </w:t>
            </w:r>
            <w:r w:rsidRPr="002326C1">
              <w:rPr>
                <w:lang w:val="en-US"/>
              </w:rPr>
              <w:t xml:space="preserve">block, select the </w:t>
            </w:r>
            <w:r w:rsidRPr="002326C1">
              <w:rPr>
                <w:rStyle w:val="SAPScreenElement"/>
                <w:lang w:val="en-US"/>
              </w:rPr>
              <w:sym w:font="Symbol" w:char="F0C5"/>
            </w:r>
            <w:r w:rsidRPr="002326C1">
              <w:rPr>
                <w:rStyle w:val="SAPScreenElement"/>
                <w:lang w:val="en-US"/>
              </w:rPr>
              <w:t xml:space="preserve"> Add</w:t>
            </w:r>
            <w:r w:rsidRPr="002326C1">
              <w:rPr>
                <w:lang w:val="en-US"/>
              </w:rPr>
              <w:t xml:space="preserve"> link. The editable fields show up and you can enter </w:t>
            </w:r>
            <w:r>
              <w:rPr>
                <w:lang w:val="en-US"/>
              </w:rPr>
              <w:t>the appropriate information.</w:t>
            </w:r>
          </w:p>
          <w:p w14:paraId="128D3373" w14:textId="77777777" w:rsidR="00CE6896" w:rsidRPr="00AF1555" w:rsidRDefault="00CE6896" w:rsidP="00CE6896">
            <w:pPr>
              <w:pStyle w:val="SAPNoteHeading"/>
              <w:ind w:left="0"/>
              <w:rPr>
                <w:lang w:val="en-US"/>
                <w:rPrChange w:id="551" w:author="Author" w:date="2018-02-22T10:37:00Z">
                  <w:rPr>
                    <w:highlight w:val="cyan"/>
                    <w:lang w:val="en-US"/>
                  </w:rPr>
                </w:rPrChange>
              </w:rPr>
            </w:pPr>
            <w:r w:rsidRPr="00AF1555">
              <w:rPr>
                <w:noProof/>
                <w:lang w:val="en-US"/>
                <w:rPrChange w:id="552" w:author="Author" w:date="2018-02-22T10:37:00Z">
                  <w:rPr>
                    <w:noProof/>
                    <w:highlight w:val="cyan"/>
                    <w:lang w:val="en-US"/>
                  </w:rPr>
                </w:rPrChange>
              </w:rPr>
              <w:drawing>
                <wp:inline distT="0" distB="0" distL="0" distR="0" wp14:anchorId="4E4F9F47" wp14:editId="5F9E583C">
                  <wp:extent cx="228600" cy="228600"/>
                  <wp:effectExtent l="0" t="0" r="0" b="0"/>
                  <wp:docPr id="6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1555">
              <w:rPr>
                <w:lang w:val="en-US"/>
                <w:rPrChange w:id="553" w:author="Author" w:date="2018-02-22T10:37:00Z">
                  <w:rPr>
                    <w:highlight w:val="cyan"/>
                    <w:lang w:val="en-US"/>
                  </w:rPr>
                </w:rPrChange>
              </w:rPr>
              <w:t> </w:t>
            </w:r>
            <w:commentRangeStart w:id="554"/>
            <w:r w:rsidRPr="00AF1555">
              <w:rPr>
                <w:lang w:val="en-US"/>
                <w:rPrChange w:id="555" w:author="Author" w:date="2018-02-22T10:37:00Z">
                  <w:rPr>
                    <w:highlight w:val="cyan"/>
                    <w:lang w:val="en-US"/>
                  </w:rPr>
                </w:rPrChange>
              </w:rPr>
              <w:t>Recommendation</w:t>
            </w:r>
            <w:commentRangeEnd w:id="554"/>
            <w:r w:rsidRPr="00D90D0A">
              <w:rPr>
                <w:rStyle w:val="CommentReference"/>
                <w:rFonts w:ascii="BentonSans Book" w:hAnsi="BentonSans Book"/>
                <w:color w:val="auto"/>
              </w:rPr>
              <w:commentReference w:id="554"/>
            </w:r>
          </w:p>
          <w:p w14:paraId="4DFB7FD8" w14:textId="11609820" w:rsidR="00CE6896" w:rsidRPr="00AF1555" w:rsidRDefault="00CE6896" w:rsidP="00CE6896">
            <w:pPr>
              <w:pStyle w:val="NoteParagraph"/>
              <w:ind w:left="0"/>
              <w:rPr>
                <w:lang w:val="en-US"/>
                <w:rPrChange w:id="556" w:author="Author" w:date="2018-02-22T10:37:00Z">
                  <w:rPr>
                    <w:highlight w:val="cyan"/>
                    <w:lang w:val="en-US"/>
                  </w:rPr>
                </w:rPrChange>
              </w:rPr>
            </w:pPr>
            <w:r w:rsidRPr="00AF1555">
              <w:rPr>
                <w:lang w:val="en-US"/>
                <w:rPrChange w:id="557" w:author="Author" w:date="2018-02-22T10:37:00Z">
                  <w:rPr>
                    <w:highlight w:val="cyan"/>
                    <w:lang w:val="en-US"/>
                  </w:rPr>
                </w:rPrChange>
              </w:rPr>
              <w:t>Required information in case of new hires who are nationals of the country where the hiring company is located.</w:t>
            </w:r>
          </w:p>
          <w:p w14:paraId="44645CBB" w14:textId="685A7FB2" w:rsidR="00CE6896" w:rsidRPr="00AF1555" w:rsidDel="009B6007" w:rsidRDefault="00CE6896" w:rsidP="00CE6896">
            <w:pPr>
              <w:rPr>
                <w:del w:id="558" w:author="Author" w:date="2018-02-22T10:42:00Z"/>
                <w:rFonts w:ascii="BentonSans Regular" w:hAnsi="BentonSans Regular"/>
                <w:color w:val="666666"/>
                <w:sz w:val="22"/>
                <w:lang w:val="en-US"/>
                <w:rPrChange w:id="559" w:author="Author" w:date="2018-02-22T10:37:00Z">
                  <w:rPr>
                    <w:del w:id="560" w:author="Author" w:date="2018-02-22T10:42:00Z"/>
                    <w:rFonts w:ascii="BentonSans Regular" w:hAnsi="BentonSans Regular"/>
                    <w:color w:val="666666"/>
                    <w:sz w:val="22"/>
                    <w:highlight w:val="cyan"/>
                    <w:lang w:val="en-US"/>
                  </w:rPr>
                </w:rPrChange>
              </w:rPr>
            </w:pPr>
            <w:del w:id="561" w:author="Author" w:date="2018-02-22T10:42:00Z">
              <w:r w:rsidRPr="00AF1555" w:rsidDel="009B6007">
                <w:rPr>
                  <w:noProof/>
                  <w:lang w:val="en-US"/>
                  <w:rPrChange w:id="562" w:author="Author" w:date="2018-02-22T10:37:00Z">
                    <w:rPr>
                      <w:noProof/>
                      <w:highlight w:val="cyan"/>
                      <w:lang w:val="en-US"/>
                    </w:rPr>
                  </w:rPrChange>
                </w:rPr>
                <w:drawing>
                  <wp:inline distT="0" distB="0" distL="0" distR="0" wp14:anchorId="58ABCFC9" wp14:editId="524F31A1">
                    <wp:extent cx="213995" cy="237490"/>
                    <wp:effectExtent l="0" t="0" r="0" b="0"/>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AF1555" w:rsidDel="009B6007">
                <w:rPr>
                  <w:lang w:val="en-US"/>
                  <w:rPrChange w:id="563" w:author="Author" w:date="2018-02-22T10:37:00Z">
                    <w:rPr>
                      <w:highlight w:val="cyan"/>
                      <w:lang w:val="en-US"/>
                    </w:rPr>
                  </w:rPrChange>
                </w:rPr>
                <w:delText> </w:delText>
              </w:r>
              <w:r w:rsidRPr="00AF1555" w:rsidDel="009B6007">
                <w:rPr>
                  <w:rFonts w:ascii="BentonSans Regular" w:hAnsi="BentonSans Regular"/>
                  <w:color w:val="666666"/>
                  <w:sz w:val="22"/>
                  <w:lang w:val="en-US"/>
                  <w:rPrChange w:id="564" w:author="Author" w:date="2018-02-22T10:37:00Z">
                    <w:rPr>
                      <w:rFonts w:ascii="BentonSans Regular" w:hAnsi="BentonSans Regular"/>
                      <w:color w:val="666666"/>
                      <w:sz w:val="22"/>
                      <w:highlight w:val="cyan"/>
                      <w:lang w:val="en-US"/>
                    </w:rPr>
                  </w:rPrChange>
                </w:rPr>
                <w:delText>Caution</w:delText>
              </w:r>
            </w:del>
          </w:p>
          <w:p w14:paraId="594654EA" w14:textId="4EEF1F6B" w:rsidR="00CE6896" w:rsidRPr="00AF1555" w:rsidDel="009B6007" w:rsidRDefault="00CE6896" w:rsidP="00CE6896">
            <w:pPr>
              <w:rPr>
                <w:del w:id="565" w:author="Author" w:date="2018-02-22T10:42:00Z"/>
                <w:lang w:val="en-US"/>
              </w:rPr>
            </w:pPr>
            <w:del w:id="566" w:author="Author" w:date="2018-02-22T10:42:00Z">
              <w:r w:rsidRPr="00AF1555" w:rsidDel="009B6007">
                <w:rPr>
                  <w:lang w:val="en-US"/>
                  <w:rPrChange w:id="567" w:author="Author" w:date="2018-02-22T10:37:00Z">
                    <w:rPr>
                      <w:highlight w:val="cyan"/>
                      <w:lang w:val="en-US"/>
                    </w:rPr>
                  </w:rPrChange>
                </w:rPr>
                <w:delText xml:space="preserve">This test step is only relevant for the following countries: </w:delText>
              </w:r>
              <w:r w:rsidRPr="00AF1555" w:rsidDel="009B6007">
                <w:rPr>
                  <w:b/>
                  <w:lang w:val="en-US"/>
                  <w:rPrChange w:id="568" w:author="Author" w:date="2018-02-22T10:37:00Z">
                    <w:rPr>
                      <w:b/>
                      <w:highlight w:val="cyan"/>
                      <w:lang w:val="en-US"/>
                    </w:rPr>
                  </w:rPrChange>
                </w:rPr>
                <w:delText>AE, AU, CN, GB, SA, US</w:delText>
              </w:r>
              <w:r w:rsidRPr="00AF1555" w:rsidDel="009B6007">
                <w:rPr>
                  <w:lang w:val="en-US"/>
                  <w:rPrChange w:id="569" w:author="Author" w:date="2018-02-22T10:37:00Z">
                    <w:rPr>
                      <w:highlight w:val="cyan"/>
                      <w:lang w:val="en-US"/>
                    </w:rPr>
                  </w:rPrChange>
                </w:rPr>
                <w:delText xml:space="preserve">. </w:delText>
              </w:r>
            </w:del>
            <w:ins w:id="570" w:author="Author" w:date="2018-02-05T09:16:00Z">
              <w:del w:id="571" w:author="Author" w:date="2018-02-22T10:42:00Z">
                <w:r w:rsidR="004121B6" w:rsidRPr="00AF1555" w:rsidDel="009B6007">
                  <w:rPr>
                    <w:lang w:val="en-US"/>
                    <w:rPrChange w:id="572" w:author="Author" w:date="2018-02-22T10:37:00Z">
                      <w:rPr>
                        <w:highlight w:val="cyan"/>
                        <w:lang w:val="en-US"/>
                      </w:rPr>
                    </w:rPrChange>
                  </w:rPr>
                  <w:br/>
                </w:r>
              </w:del>
            </w:ins>
            <w:del w:id="573" w:author="Author" w:date="2018-02-22T10:42:00Z">
              <w:r w:rsidRPr="00AF1555" w:rsidDel="009B6007">
                <w:rPr>
                  <w:lang w:val="en-US"/>
                  <w:rPrChange w:id="574" w:author="Author" w:date="2018-02-22T10:37:00Z">
                    <w:rPr>
                      <w:highlight w:val="cyan"/>
                      <w:lang w:val="en-US"/>
                    </w:rPr>
                  </w:rPrChange>
                </w:rPr>
                <w:delText>For an employee</w:delText>
              </w:r>
            </w:del>
            <w:ins w:id="575" w:author="Author" w:date="2018-02-19T06:07:00Z">
              <w:del w:id="576" w:author="Author" w:date="2018-02-22T10:42:00Z">
                <w:r w:rsidR="00EA3690" w:rsidRPr="00AF1555" w:rsidDel="009B6007">
                  <w:rPr>
                    <w:lang w:val="en-US"/>
                    <w:rPrChange w:id="577" w:author="Author" w:date="2018-02-22T10:37:00Z">
                      <w:rPr>
                        <w:highlight w:val="cyan"/>
                        <w:lang w:val="en-US"/>
                      </w:rPr>
                    </w:rPrChange>
                  </w:rPr>
                  <w:delText xml:space="preserve">a </w:delText>
                </w:r>
                <w:r w:rsidR="00EA3690" w:rsidRPr="00AF1555" w:rsidDel="009B6007">
                  <w:rPr>
                    <w:rStyle w:val="SAPEmphasis"/>
                    <w:rPrChange w:id="578" w:author="Author" w:date="2018-02-22T10:38:00Z">
                      <w:rPr>
                        <w:highlight w:val="cyan"/>
                        <w:lang w:val="en-US"/>
                      </w:rPr>
                    </w:rPrChange>
                  </w:rPr>
                  <w:delText>French</w:delText>
                </w:r>
                <w:r w:rsidR="00EA3690" w:rsidRPr="00AF1555" w:rsidDel="009B6007">
                  <w:rPr>
                    <w:lang w:val="en-US"/>
                    <w:rPrChange w:id="579" w:author="Author" w:date="2018-02-22T10:37:00Z">
                      <w:rPr>
                        <w:highlight w:val="cyan"/>
                        <w:lang w:val="en-US"/>
                      </w:rPr>
                    </w:rPrChange>
                  </w:rPr>
                  <w:delText xml:space="preserve"> national</w:delText>
                </w:r>
              </w:del>
            </w:ins>
            <w:del w:id="580" w:author="Author" w:date="2018-02-22T10:42:00Z">
              <w:r w:rsidRPr="00AF1555" w:rsidDel="009B6007">
                <w:rPr>
                  <w:lang w:val="en-US"/>
                  <w:rPrChange w:id="581" w:author="Author" w:date="2018-02-22T10:37:00Z">
                    <w:rPr>
                      <w:highlight w:val="cyan"/>
                      <w:lang w:val="en-US"/>
                    </w:rPr>
                  </w:rPrChange>
                </w:rPr>
                <w:delText xml:space="preserve"> hired at a company in </w:delText>
              </w:r>
              <w:r w:rsidRPr="00AF1555" w:rsidDel="009B6007">
                <w:rPr>
                  <w:b/>
                  <w:lang w:val="en-US"/>
                  <w:rPrChange w:id="582" w:author="Author" w:date="2018-02-22T10:37:00Z">
                    <w:rPr>
                      <w:b/>
                      <w:highlight w:val="cyan"/>
                      <w:lang w:val="en-US"/>
                    </w:rPr>
                  </w:rPrChange>
                </w:rPr>
                <w:delText>France</w:delText>
              </w:r>
            </w:del>
            <w:ins w:id="583" w:author="Author" w:date="2018-02-19T06:07:00Z">
              <w:del w:id="584" w:author="Author" w:date="2018-02-22T10:42:00Z">
                <w:r w:rsidR="00EA3690" w:rsidRPr="00AF1555" w:rsidDel="009B6007">
                  <w:rPr>
                    <w:b/>
                    <w:lang w:val="en-US"/>
                    <w:rPrChange w:id="585" w:author="Author" w:date="2018-02-22T10:37:00Z">
                      <w:rPr>
                        <w:b/>
                        <w:highlight w:val="cyan"/>
                        <w:lang w:val="en-US"/>
                      </w:rPr>
                    </w:rPrChange>
                  </w:rPr>
                  <w:delText>FR</w:delText>
                </w:r>
              </w:del>
            </w:ins>
            <w:del w:id="586" w:author="Author" w:date="2018-02-22T10:42:00Z">
              <w:r w:rsidRPr="00AF1555" w:rsidDel="009B6007">
                <w:rPr>
                  <w:lang w:val="en-US"/>
                  <w:rPrChange w:id="587" w:author="Author" w:date="2018-02-22T10:37:00Z">
                    <w:rPr>
                      <w:highlight w:val="cyan"/>
                      <w:lang w:val="en-US"/>
                    </w:rPr>
                  </w:rPrChange>
                </w:rPr>
                <w:delText>, this information must be entered after the master data record of the new hire has been saved.</w:delText>
              </w:r>
            </w:del>
            <w:ins w:id="588" w:author="Author" w:date="2018-02-05T09:16:00Z">
              <w:del w:id="589" w:author="Author" w:date="2018-02-22T10:42:00Z">
                <w:r w:rsidR="004121B6" w:rsidRPr="00D90D0A" w:rsidDel="009B6007">
                  <w:rPr>
                    <w:lang w:val="en-US"/>
                  </w:rPr>
                  <w:delText xml:space="preserve"> This is described in a separate process step.</w:delText>
                </w:r>
              </w:del>
            </w:ins>
          </w:p>
          <w:p w14:paraId="7A346CD2" w14:textId="77777777" w:rsidR="00CE6896" w:rsidRPr="00AF1555" w:rsidRDefault="00CE6896" w:rsidP="00CE6896">
            <w:pPr>
              <w:pStyle w:val="SAPNoteHeading"/>
              <w:ind w:left="0"/>
              <w:rPr>
                <w:lang w:val="en-US"/>
                <w:rPrChange w:id="590" w:author="Author" w:date="2018-02-22T10:37:00Z">
                  <w:rPr>
                    <w:highlight w:val="cyan"/>
                    <w:lang w:val="en-US"/>
                  </w:rPr>
                </w:rPrChange>
              </w:rPr>
            </w:pPr>
            <w:r w:rsidRPr="00AF1555">
              <w:rPr>
                <w:noProof/>
                <w:lang w:val="en-US"/>
                <w:rPrChange w:id="591" w:author="Author" w:date="2018-02-22T10:37:00Z">
                  <w:rPr>
                    <w:noProof/>
                    <w:highlight w:val="cyan"/>
                    <w:lang w:val="en-US"/>
                  </w:rPr>
                </w:rPrChange>
              </w:rPr>
              <w:drawing>
                <wp:inline distT="0" distB="0" distL="0" distR="0" wp14:anchorId="432FBEA3" wp14:editId="19B14231">
                  <wp:extent cx="225425" cy="225425"/>
                  <wp:effectExtent l="0" t="0" r="0" b="3175"/>
                  <wp:docPr id="730"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lang w:val="en-US"/>
                <w:rPrChange w:id="592" w:author="Author" w:date="2018-02-22T10:37:00Z">
                  <w:rPr>
                    <w:highlight w:val="cyan"/>
                    <w:lang w:val="en-US"/>
                  </w:rPr>
                </w:rPrChange>
              </w:rPr>
              <w:t> Note</w:t>
            </w:r>
          </w:p>
          <w:p w14:paraId="34C264B6" w14:textId="483FAFFF" w:rsidR="00CE6896" w:rsidRPr="002326C1" w:rsidRDefault="00CE6896" w:rsidP="00CE6896">
            <w:pPr>
              <w:rPr>
                <w:lang w:val="en-US"/>
              </w:rPr>
            </w:pPr>
            <w:r w:rsidRPr="00AF1555">
              <w:rPr>
                <w:lang w:val="en-US"/>
                <w:rPrChange w:id="593" w:author="Author" w:date="2018-02-22T10:37:00Z">
                  <w:rPr>
                    <w:highlight w:val="yellow"/>
                    <w:lang w:val="en-US"/>
                  </w:rPr>
                </w:rPrChange>
              </w:rPr>
              <w:t>This information is replicated to Employee Central Payroll if integration is considered.</w:t>
            </w:r>
          </w:p>
        </w:tc>
        <w:tc>
          <w:tcPr>
            <w:tcW w:w="2520" w:type="dxa"/>
            <w:tcBorders>
              <w:top w:val="single" w:sz="8" w:space="0" w:color="999999"/>
              <w:left w:val="single" w:sz="8" w:space="0" w:color="999999"/>
              <w:bottom w:val="single" w:sz="8" w:space="0" w:color="999999"/>
              <w:right w:val="single" w:sz="8" w:space="0" w:color="999999"/>
            </w:tcBorders>
          </w:tcPr>
          <w:p w14:paraId="209E7C47" w14:textId="7FEC6BE2" w:rsidR="00CE6896" w:rsidRPr="002326C1" w:rsidRDefault="00CE6896" w:rsidP="00CE6896">
            <w:pPr>
              <w:rPr>
                <w:rStyle w:val="SAPScreenElement"/>
                <w:lang w:val="en-US"/>
              </w:rPr>
            </w:pPr>
            <w:r w:rsidRPr="00AF1555">
              <w:rPr>
                <w:lang w:val="en-US"/>
                <w:rPrChange w:id="594" w:author="Author" w:date="2018-02-22T10:37:00Z">
                  <w:rPr>
                    <w:highlight w:val="cyan"/>
                    <w:lang w:val="en-US"/>
                  </w:rPr>
                </w:rPrChange>
              </w:rPr>
              <w:t>Enter data as required in the country where the chosen company of the new hire is located.</w:t>
            </w:r>
          </w:p>
        </w:tc>
        <w:tc>
          <w:tcPr>
            <w:tcW w:w="3223" w:type="dxa"/>
            <w:tcBorders>
              <w:top w:val="single" w:sz="8" w:space="0" w:color="999999"/>
              <w:left w:val="single" w:sz="8" w:space="0" w:color="999999"/>
              <w:bottom w:val="single" w:sz="8" w:space="0" w:color="999999"/>
              <w:right w:val="single" w:sz="8" w:space="0" w:color="999999"/>
            </w:tcBorders>
          </w:tcPr>
          <w:p w14:paraId="115C8A0E" w14:textId="77777777" w:rsidR="00CE6896" w:rsidRPr="00D90D0A" w:rsidRDefault="00CE6896" w:rsidP="00CE6896">
            <w:pPr>
              <w:pStyle w:val="SAPNoteHeading"/>
              <w:spacing w:before="60"/>
              <w:ind w:left="0"/>
              <w:rPr>
                <w:lang w:val="en-US"/>
              </w:rPr>
            </w:pPr>
            <w:r w:rsidRPr="00D90D0A">
              <w:rPr>
                <w:noProof/>
                <w:lang w:val="en-US"/>
              </w:rPr>
              <w:drawing>
                <wp:inline distT="0" distB="0" distL="0" distR="0" wp14:anchorId="0DDB9EE4" wp14:editId="3D6B3D56">
                  <wp:extent cx="219075" cy="238125"/>
                  <wp:effectExtent l="0" t="0" r="9525" b="9525"/>
                  <wp:docPr id="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D90D0A">
              <w:rPr>
                <w:lang w:val="en-US"/>
              </w:rPr>
              <w:t> Caution</w:t>
            </w:r>
          </w:p>
          <w:p w14:paraId="7B126151" w14:textId="3C5DEB40" w:rsidR="00CE6896" w:rsidRPr="002326C1" w:rsidRDefault="00CE6896" w:rsidP="00CE6896">
            <w:pPr>
              <w:rPr>
                <w:lang w:val="en-US"/>
              </w:rPr>
            </w:pPr>
            <w:r w:rsidRPr="00AF1555">
              <w:rPr>
                <w:lang w:val="en-US"/>
                <w:rPrChange w:id="595" w:author="Author" w:date="2018-02-22T10:37:00Z">
                  <w:rPr>
                    <w:highlight w:val="cyan"/>
                    <w:lang w:val="en-US"/>
                  </w:rPr>
                </w:rPrChange>
              </w:rPr>
              <w:t>For a detailed list refer to chapter</w:t>
            </w:r>
            <w:r w:rsidRPr="00D90D0A">
              <w:rPr>
                <w:lang w:val="en-US"/>
              </w:rPr>
              <w:t xml:space="preserve"> </w:t>
            </w:r>
            <w:commentRangeStart w:id="596"/>
            <w:r w:rsidR="00AB3559" w:rsidRPr="00AF1555">
              <w:fldChar w:fldCharType="begin"/>
            </w:r>
            <w:ins w:id="597" w:author="Author" w:date="2018-02-22T09:13:00Z">
              <w:r w:rsidR="00EC10DC" w:rsidRPr="00AF1555">
                <w:rPr>
                  <w:lang w:val="en-US"/>
                  <w:rPrChange w:id="598" w:author="Author" w:date="2018-02-22T10:37:00Z">
                    <w:rPr/>
                  </w:rPrChange>
                </w:rPr>
                <w:instrText>HYPERLINK  \l "_Global_Information"</w:instrText>
              </w:r>
            </w:ins>
            <w:del w:id="599" w:author="Author" w:date="2018-02-22T09:13:00Z">
              <w:r w:rsidR="00AB3559" w:rsidRPr="00AF1555" w:rsidDel="00EC10DC">
                <w:rPr>
                  <w:lang w:val="en-US"/>
                  <w:rPrChange w:id="600" w:author="Author" w:date="2018-02-22T10:37:00Z">
                    <w:rPr/>
                  </w:rPrChange>
                </w:rPr>
                <w:delInstrText xml:space="preserve"> HYPERLINK \l "_National_ID_Information" </w:delInstrText>
              </w:r>
            </w:del>
            <w:r w:rsidR="00AB3559" w:rsidRPr="00AF1555">
              <w:rPr>
                <w:rPrChange w:id="601" w:author="Author" w:date="2018-02-22T10:37:00Z">
                  <w:rPr>
                    <w:rStyle w:val="Hyperlink"/>
                    <w:rFonts w:ascii="BentonSans Bold" w:hAnsi="BentonSans Bold"/>
                    <w:highlight w:val="yellow"/>
                    <w:lang w:val="en-US"/>
                  </w:rPr>
                </w:rPrChange>
              </w:rPr>
              <w:fldChar w:fldCharType="separate"/>
            </w:r>
            <w:del w:id="602" w:author="Author" w:date="2018-02-22T09:13:00Z">
              <w:r w:rsidRPr="00AF1555" w:rsidDel="00EC10DC">
                <w:rPr>
                  <w:rStyle w:val="Hyperlink"/>
                  <w:rFonts w:ascii="BentonSans Bold" w:hAnsi="BentonSans Bold"/>
                  <w:lang w:val="en-US"/>
                  <w:rPrChange w:id="603" w:author="Author" w:date="2018-02-22T10:37:00Z">
                    <w:rPr>
                      <w:rStyle w:val="Hyperlink"/>
                      <w:rFonts w:ascii="BentonSans Bold" w:hAnsi="BentonSans Bold"/>
                      <w:highlight w:val="yellow"/>
                      <w:lang w:val="en-US"/>
                    </w:rPr>
                  </w:rPrChange>
                </w:rPr>
                <w:delText>Country-Specific Fields to be filled during Hiring</w:delText>
              </w:r>
            </w:del>
            <w:ins w:id="604" w:author="Author" w:date="2018-02-22T09:13:00Z">
              <w:r w:rsidR="00EC10DC" w:rsidRPr="00AF1555">
                <w:rPr>
                  <w:rStyle w:val="Hyperlink"/>
                  <w:rFonts w:ascii="BentonSans Bold" w:hAnsi="BentonSans Bold"/>
                  <w:lang w:val="en-US"/>
                  <w:rPrChange w:id="605" w:author="Author" w:date="2018-02-22T10:37:00Z">
                    <w:rPr>
                      <w:rStyle w:val="Hyperlink"/>
                      <w:rFonts w:ascii="BentonSans Bold" w:hAnsi="BentonSans Bold"/>
                      <w:highlight w:val="yellow"/>
                      <w:lang w:val="en-US"/>
                    </w:rPr>
                  </w:rPrChange>
                </w:rPr>
                <w:t>National ID Information</w:t>
              </w:r>
            </w:ins>
            <w:r w:rsidR="00AB3559" w:rsidRPr="00AF1555">
              <w:rPr>
                <w:rStyle w:val="Hyperlink"/>
                <w:rFonts w:ascii="BentonSans Bold" w:hAnsi="BentonSans Bold"/>
                <w:lang w:val="en-US"/>
                <w:rPrChange w:id="606" w:author="Author" w:date="2018-02-22T10:37:00Z">
                  <w:rPr>
                    <w:rStyle w:val="Hyperlink"/>
                    <w:rFonts w:ascii="BentonSans Bold" w:hAnsi="BentonSans Bold"/>
                    <w:highlight w:val="yellow"/>
                    <w:lang w:val="en-US"/>
                  </w:rPr>
                </w:rPrChange>
              </w:rPr>
              <w:fldChar w:fldCharType="end"/>
            </w:r>
            <w:r w:rsidRPr="00D90D0A">
              <w:rPr>
                <w:rFonts w:ascii="BentonSans Bold" w:hAnsi="BentonSans Bold"/>
                <w:lang w:val="en-US"/>
              </w:rPr>
              <w:t>.</w:t>
            </w:r>
            <w:commentRangeEnd w:id="596"/>
            <w:r w:rsidR="001646CF" w:rsidRPr="00D90D0A">
              <w:rPr>
                <w:rStyle w:val="CommentReference"/>
              </w:rPr>
              <w:commentReference w:id="596"/>
            </w:r>
          </w:p>
        </w:tc>
        <w:tc>
          <w:tcPr>
            <w:tcW w:w="2618" w:type="dxa"/>
            <w:gridSpan w:val="2"/>
            <w:vMerge/>
            <w:tcBorders>
              <w:top w:val="single" w:sz="8" w:space="0" w:color="999999"/>
              <w:left w:val="single" w:sz="8" w:space="0" w:color="999999"/>
              <w:bottom w:val="single" w:sz="8" w:space="0" w:color="999999"/>
              <w:right w:val="single" w:sz="8" w:space="0" w:color="999999"/>
            </w:tcBorders>
            <w:vAlign w:val="center"/>
          </w:tcPr>
          <w:p w14:paraId="0B2C631B"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40E2ADE5" w14:textId="77777777" w:rsidR="00CE6896" w:rsidRPr="002326C1" w:rsidRDefault="00CE6896" w:rsidP="00CE6896">
            <w:pPr>
              <w:rPr>
                <w:lang w:val="en-US"/>
              </w:rPr>
            </w:pPr>
          </w:p>
        </w:tc>
      </w:tr>
      <w:tr w:rsidR="00CE6896" w:rsidRPr="00774C60" w14:paraId="6774D21E"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607" w:author="Author" w:date="2018-02-09T11:59: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608" w:author="Author" w:date="2018-02-09T11:59:00Z">
            <w:trPr>
              <w:trHeight w:val="357"/>
            </w:trPr>
          </w:trPrChange>
        </w:trPr>
        <w:tc>
          <w:tcPr>
            <w:tcW w:w="704" w:type="dxa"/>
            <w:vMerge/>
            <w:tcBorders>
              <w:top w:val="single" w:sz="8" w:space="0" w:color="999999"/>
              <w:left w:val="single" w:sz="8" w:space="0" w:color="999999"/>
              <w:bottom w:val="single" w:sz="8" w:space="0" w:color="999999"/>
              <w:right w:val="single" w:sz="8" w:space="0" w:color="999999"/>
            </w:tcBorders>
            <w:vAlign w:val="center"/>
            <w:hideMark/>
            <w:tcPrChange w:id="609" w:author="Author" w:date="2018-02-09T11:59:00Z">
              <w:tcPr>
                <w:tcW w:w="704" w:type="dxa"/>
                <w:vMerge/>
                <w:tcBorders>
                  <w:top w:val="single" w:sz="8" w:space="0" w:color="999999"/>
                  <w:left w:val="single" w:sz="8" w:space="0" w:color="999999"/>
                  <w:bottom w:val="single" w:sz="8" w:space="0" w:color="999999"/>
                  <w:right w:val="single" w:sz="8" w:space="0" w:color="999999"/>
                </w:tcBorders>
                <w:vAlign w:val="center"/>
                <w:hideMark/>
              </w:tcPr>
            </w:tcPrChange>
          </w:tcPr>
          <w:p w14:paraId="06F7455B" w14:textId="77777777" w:rsidR="00CE6896" w:rsidRPr="002326C1" w:rsidRDefault="00CE6896" w:rsidP="00CE6896">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hideMark/>
            <w:tcPrChange w:id="610" w:author="Author" w:date="2018-02-09T11:59:00Z">
              <w:tcPr>
                <w:tcW w:w="1516" w:type="dxa"/>
                <w:vMerge/>
                <w:tcBorders>
                  <w:top w:val="single" w:sz="8" w:space="0" w:color="999999"/>
                  <w:left w:val="single" w:sz="8" w:space="0" w:color="999999"/>
                  <w:bottom w:val="single" w:sz="8" w:space="0" w:color="999999"/>
                  <w:right w:val="single" w:sz="8" w:space="0" w:color="999999"/>
                </w:tcBorders>
                <w:vAlign w:val="center"/>
                <w:hideMark/>
              </w:tcPr>
            </w:tcPrChange>
          </w:tcPr>
          <w:p w14:paraId="572C62E3" w14:textId="77777777" w:rsidR="00CE6896" w:rsidRPr="002326C1" w:rsidRDefault="00CE6896" w:rsidP="00CE6896">
            <w:pPr>
              <w:spacing w:before="0" w:after="0" w:line="240" w:lineRule="auto"/>
              <w:rPr>
                <w:lang w:val="en-US"/>
              </w:rPr>
            </w:pPr>
          </w:p>
        </w:tc>
        <w:tc>
          <w:tcPr>
            <w:tcW w:w="2522" w:type="dxa"/>
            <w:vMerge w:val="restart"/>
            <w:tcBorders>
              <w:top w:val="single" w:sz="8" w:space="0" w:color="999999"/>
              <w:left w:val="single" w:sz="8" w:space="0" w:color="999999"/>
              <w:bottom w:val="single" w:sz="8" w:space="0" w:color="999999"/>
              <w:right w:val="single" w:sz="8" w:space="0" w:color="999999"/>
            </w:tcBorders>
            <w:tcPrChange w:id="611" w:author="Author" w:date="2018-02-09T11:59:00Z">
              <w:tcPr>
                <w:tcW w:w="2522" w:type="dxa"/>
                <w:vMerge w:val="restart"/>
                <w:tcBorders>
                  <w:top w:val="single" w:sz="8" w:space="0" w:color="999999"/>
                  <w:left w:val="single" w:sz="8" w:space="0" w:color="999999"/>
                  <w:bottom w:val="single" w:sz="8" w:space="0" w:color="999999"/>
                  <w:right w:val="single" w:sz="8" w:space="0" w:color="999999"/>
                </w:tcBorders>
              </w:tcPr>
            </w:tcPrChange>
          </w:tcPr>
          <w:p w14:paraId="5CDA8C75" w14:textId="2418A964" w:rsidR="00CE6896" w:rsidRPr="00CE6896" w:rsidDel="00D96DE3" w:rsidRDefault="00CE6896" w:rsidP="00CE6896">
            <w:pPr>
              <w:rPr>
                <w:del w:id="612" w:author="Author" w:date="2018-02-09T11:59:00Z"/>
                <w:strike/>
                <w:lang w:val="en-US"/>
              </w:rPr>
            </w:pPr>
            <w:commentRangeStart w:id="613"/>
            <w:del w:id="614" w:author="Author" w:date="2018-02-09T11:59:00Z">
              <w:r w:rsidRPr="00CE6896" w:rsidDel="00D96DE3">
                <w:rPr>
                  <w:strike/>
                  <w:lang w:val="en-US"/>
                </w:rPr>
                <w:delText xml:space="preserve">In the </w:delText>
              </w:r>
              <w:r w:rsidRPr="00CE6896" w:rsidDel="00D96DE3">
                <w:rPr>
                  <w:rStyle w:val="SAPScreenElement"/>
                  <w:strike/>
                  <w:lang w:val="en-US"/>
                </w:rPr>
                <w:delText xml:space="preserve">National ID Information </w:delText>
              </w:r>
              <w:r w:rsidRPr="00CE6896" w:rsidDel="00D96DE3">
                <w:rPr>
                  <w:strike/>
                  <w:lang w:val="en-US"/>
                </w:rPr>
                <w:delText xml:space="preserve">block, select the </w:delText>
              </w:r>
              <w:r w:rsidRPr="00CE6896" w:rsidDel="00D96DE3">
                <w:rPr>
                  <w:rStyle w:val="SAPScreenElement"/>
                  <w:strike/>
                  <w:lang w:val="en-US"/>
                </w:rPr>
                <w:sym w:font="Symbol" w:char="F0C5"/>
              </w:r>
              <w:r w:rsidRPr="00CE6896" w:rsidDel="00D96DE3">
                <w:rPr>
                  <w:rStyle w:val="SAPScreenElement"/>
                  <w:strike/>
                  <w:lang w:val="en-US"/>
                </w:rPr>
                <w:delText xml:space="preserve"> Add</w:delText>
              </w:r>
              <w:r w:rsidRPr="00CE6896" w:rsidDel="00D96DE3">
                <w:rPr>
                  <w:strike/>
                  <w:lang w:val="en-US"/>
                </w:rPr>
                <w:delText xml:space="preserve"> link. The editable fields show up and you can enter following information:</w:delText>
              </w:r>
            </w:del>
          </w:p>
          <w:p w14:paraId="474B5738" w14:textId="5B3C83DB" w:rsidR="00CE6896" w:rsidRPr="00CE6896" w:rsidDel="00D96DE3" w:rsidRDefault="00CE6896" w:rsidP="00CE6896">
            <w:pPr>
              <w:pStyle w:val="SAPNoteHeading"/>
              <w:ind w:left="0"/>
              <w:rPr>
                <w:del w:id="615" w:author="Author" w:date="2018-02-09T11:59:00Z"/>
                <w:strike/>
                <w:highlight w:val="cyan"/>
                <w:lang w:val="en-US"/>
              </w:rPr>
            </w:pPr>
            <w:del w:id="616" w:author="Author" w:date="2018-02-09T11:59:00Z">
              <w:r w:rsidRPr="00CE6896" w:rsidDel="00D96DE3">
                <w:rPr>
                  <w:strike/>
                  <w:noProof/>
                  <w:highlight w:val="cyan"/>
                  <w:lang w:val="en-US"/>
                </w:rPr>
                <w:drawing>
                  <wp:inline distT="0" distB="0" distL="0" distR="0" wp14:anchorId="2B248E75" wp14:editId="3479D9FF">
                    <wp:extent cx="228600" cy="228600"/>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E6896" w:rsidDel="00D96DE3">
                <w:rPr>
                  <w:strike/>
                  <w:highlight w:val="cyan"/>
                  <w:lang w:val="en-US"/>
                </w:rPr>
                <w:delText> </w:delText>
              </w:r>
              <w:commentRangeStart w:id="617"/>
              <w:r w:rsidRPr="00CE6896" w:rsidDel="00D96DE3">
                <w:rPr>
                  <w:strike/>
                  <w:highlight w:val="cyan"/>
                  <w:lang w:val="en-US"/>
                </w:rPr>
                <w:delText>Recommendation</w:delText>
              </w:r>
              <w:commentRangeEnd w:id="617"/>
              <w:r w:rsidRPr="00CE6896" w:rsidDel="00D96DE3">
                <w:rPr>
                  <w:rStyle w:val="CommentReference"/>
                  <w:rFonts w:ascii="BentonSans Book" w:hAnsi="BentonSans Book"/>
                  <w:strike/>
                  <w:color w:val="auto"/>
                </w:rPr>
                <w:commentReference w:id="617"/>
              </w:r>
            </w:del>
          </w:p>
          <w:p w14:paraId="1E738218" w14:textId="4E9F911B" w:rsidR="00CE6896" w:rsidRPr="00CE6896" w:rsidDel="00D96DE3" w:rsidRDefault="00CE6896" w:rsidP="00CE6896">
            <w:pPr>
              <w:pStyle w:val="NoteParagraph"/>
              <w:ind w:left="0"/>
              <w:rPr>
                <w:del w:id="618" w:author="Author" w:date="2018-02-09T11:59:00Z"/>
                <w:strike/>
                <w:highlight w:val="cyan"/>
                <w:lang w:val="en-US"/>
              </w:rPr>
            </w:pPr>
            <w:del w:id="619" w:author="Author" w:date="2018-02-09T11:59:00Z">
              <w:r w:rsidRPr="00CE6896" w:rsidDel="00D96DE3">
                <w:rPr>
                  <w:strike/>
                  <w:highlight w:val="cyan"/>
                  <w:lang w:val="en-US"/>
                </w:rPr>
                <w:delText>Required information in case of nationals of the country where the chosen company of the new hire is located.</w:delText>
              </w:r>
            </w:del>
          </w:p>
          <w:p w14:paraId="304E8A5F" w14:textId="035EA6D2" w:rsidR="00CE6896" w:rsidRPr="00CE6896" w:rsidDel="00D96DE3" w:rsidRDefault="00CE6896" w:rsidP="00CE6896">
            <w:pPr>
              <w:rPr>
                <w:del w:id="620" w:author="Author" w:date="2018-02-09T11:59:00Z"/>
                <w:rFonts w:ascii="BentonSans Regular" w:hAnsi="BentonSans Regular"/>
                <w:strike/>
                <w:color w:val="666666"/>
                <w:sz w:val="22"/>
                <w:highlight w:val="cyan"/>
                <w:lang w:val="en-US"/>
              </w:rPr>
            </w:pPr>
            <w:del w:id="621" w:author="Author" w:date="2018-02-09T11:59:00Z">
              <w:r w:rsidRPr="00CE6896" w:rsidDel="00D96DE3">
                <w:rPr>
                  <w:strike/>
                  <w:noProof/>
                  <w:highlight w:val="cyan"/>
                  <w:lang w:val="en-US"/>
                </w:rPr>
                <w:drawing>
                  <wp:inline distT="0" distB="0" distL="0" distR="0" wp14:anchorId="7AE4491A" wp14:editId="22D56122">
                    <wp:extent cx="213995" cy="23749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CE6896" w:rsidDel="00D96DE3">
                <w:rPr>
                  <w:strike/>
                  <w:highlight w:val="cyan"/>
                  <w:lang w:val="en-US"/>
                </w:rPr>
                <w:delText> </w:delText>
              </w:r>
              <w:r w:rsidRPr="00CE6896" w:rsidDel="00D96DE3">
                <w:rPr>
                  <w:rFonts w:ascii="BentonSans Regular" w:hAnsi="BentonSans Regular"/>
                  <w:strike/>
                  <w:color w:val="666666"/>
                  <w:sz w:val="22"/>
                  <w:highlight w:val="cyan"/>
                  <w:lang w:val="en-US"/>
                </w:rPr>
                <w:delText>Caution</w:delText>
              </w:r>
            </w:del>
          </w:p>
          <w:p w14:paraId="647E3B15" w14:textId="65DA82F9" w:rsidR="00CE6896" w:rsidRPr="00CE6896" w:rsidDel="00D96DE3" w:rsidRDefault="00CE6896" w:rsidP="00CE6896">
            <w:pPr>
              <w:rPr>
                <w:del w:id="622" w:author="Author" w:date="2018-02-09T11:59:00Z"/>
                <w:strike/>
                <w:lang w:val="en-US"/>
              </w:rPr>
            </w:pPr>
            <w:del w:id="623" w:author="Author" w:date="2018-02-09T11:59:00Z">
              <w:r w:rsidRPr="00CE6896" w:rsidDel="00D96DE3">
                <w:rPr>
                  <w:strike/>
                  <w:highlight w:val="cyan"/>
                  <w:lang w:val="en-US"/>
                </w:rPr>
                <w:delText xml:space="preserve">This test step is only relevant for the following countries: </w:delText>
              </w:r>
              <w:r w:rsidRPr="00CE6896" w:rsidDel="00D96DE3">
                <w:rPr>
                  <w:b/>
                  <w:strike/>
                  <w:highlight w:val="cyan"/>
                  <w:lang w:val="en-US"/>
                </w:rPr>
                <w:delText>AE, AU, CN, GB, SA, US</w:delText>
              </w:r>
              <w:r w:rsidRPr="00CE6896" w:rsidDel="00D96DE3">
                <w:rPr>
                  <w:strike/>
                  <w:highlight w:val="cyan"/>
                  <w:lang w:val="en-US"/>
                </w:rPr>
                <w:delText xml:space="preserve">. For an employee hired at a company in </w:delText>
              </w:r>
              <w:r w:rsidRPr="00CE6896" w:rsidDel="00D96DE3">
                <w:rPr>
                  <w:b/>
                  <w:strike/>
                  <w:highlight w:val="cyan"/>
                  <w:lang w:val="en-US"/>
                </w:rPr>
                <w:delText>France</w:delText>
              </w:r>
              <w:r w:rsidRPr="00CE6896" w:rsidDel="00D96DE3">
                <w:rPr>
                  <w:strike/>
                  <w:highlight w:val="cyan"/>
                  <w:lang w:val="en-US"/>
                </w:rPr>
                <w:delText>, this information must be entered after the master data record of the new hire has been saved.</w:delText>
              </w:r>
            </w:del>
          </w:p>
          <w:p w14:paraId="32FED1C1" w14:textId="53344330" w:rsidR="00CE6896" w:rsidRPr="00CE6896" w:rsidDel="00D96DE3" w:rsidRDefault="00CE6896" w:rsidP="00CE6896">
            <w:pPr>
              <w:pStyle w:val="SAPNoteHeading"/>
              <w:ind w:left="0"/>
              <w:rPr>
                <w:del w:id="624" w:author="Author" w:date="2018-02-09T11:59:00Z"/>
                <w:strike/>
                <w:highlight w:val="cyan"/>
                <w:lang w:val="en-US"/>
              </w:rPr>
            </w:pPr>
            <w:del w:id="625" w:author="Author" w:date="2018-02-09T11:59:00Z">
              <w:r w:rsidRPr="00CE6896" w:rsidDel="00D96DE3">
                <w:rPr>
                  <w:strike/>
                  <w:noProof/>
                  <w:highlight w:val="cyan"/>
                  <w:lang w:val="en-US"/>
                </w:rPr>
                <w:drawing>
                  <wp:inline distT="0" distB="0" distL="0" distR="0" wp14:anchorId="74C19581" wp14:editId="41915F23">
                    <wp:extent cx="225425" cy="225425"/>
                    <wp:effectExtent l="0" t="0" r="0" b="3175"/>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CE6896" w:rsidDel="00D96DE3">
                <w:rPr>
                  <w:strike/>
                  <w:highlight w:val="cyan"/>
                  <w:lang w:val="en-US"/>
                </w:rPr>
                <w:delText> Note</w:delText>
              </w:r>
            </w:del>
          </w:p>
          <w:p w14:paraId="305DDCB5" w14:textId="542A50D0" w:rsidR="00CE6896" w:rsidRPr="00CE6896" w:rsidRDefault="00CE6896" w:rsidP="00CE6896">
            <w:pPr>
              <w:pStyle w:val="NoteParagraph"/>
              <w:ind w:left="0"/>
              <w:rPr>
                <w:strike/>
                <w:lang w:val="en-US"/>
              </w:rPr>
            </w:pPr>
            <w:del w:id="626" w:author="Author" w:date="2018-02-09T11:59:00Z">
              <w:r w:rsidRPr="00CE6896" w:rsidDel="00D96DE3">
                <w:rPr>
                  <w:strike/>
                  <w:highlight w:val="yellow"/>
                  <w:lang w:val="en-US"/>
                </w:rPr>
                <w:delText>This information is replicated to Employee Central Payroll if integration is considered.</w:delText>
              </w:r>
              <w:commentRangeEnd w:id="613"/>
              <w:r w:rsidDel="00D96DE3">
                <w:rPr>
                  <w:rStyle w:val="CommentReference"/>
                </w:rPr>
                <w:commentReference w:id="613"/>
              </w:r>
            </w:del>
          </w:p>
        </w:tc>
        <w:tc>
          <w:tcPr>
            <w:tcW w:w="2520" w:type="dxa"/>
            <w:tcBorders>
              <w:top w:val="single" w:sz="8" w:space="0" w:color="999999"/>
              <w:left w:val="single" w:sz="8" w:space="0" w:color="999999"/>
              <w:bottom w:val="single" w:sz="8" w:space="0" w:color="999999"/>
              <w:right w:val="single" w:sz="8" w:space="0" w:color="999999"/>
            </w:tcBorders>
            <w:tcPrChange w:id="627" w:author="Author" w:date="2018-02-09T11:59:00Z">
              <w:tcPr>
                <w:tcW w:w="2520" w:type="dxa"/>
                <w:tcBorders>
                  <w:top w:val="single" w:sz="8" w:space="0" w:color="999999"/>
                  <w:left w:val="single" w:sz="8" w:space="0" w:color="999999"/>
                  <w:bottom w:val="single" w:sz="8" w:space="0" w:color="999999"/>
                  <w:right w:val="single" w:sz="8" w:space="0" w:color="999999"/>
                </w:tcBorders>
              </w:tcPr>
            </w:tcPrChange>
          </w:tcPr>
          <w:p w14:paraId="1BE8CBAC" w14:textId="1F329C96" w:rsidR="00CE6896" w:rsidRPr="00CE6896" w:rsidRDefault="00CE6896" w:rsidP="00CE6896">
            <w:pPr>
              <w:rPr>
                <w:strike/>
                <w:lang w:val="en-US"/>
              </w:rPr>
            </w:pPr>
            <w:del w:id="628" w:author="Author" w:date="2018-02-09T11:59:00Z">
              <w:r w:rsidRPr="00CE6896" w:rsidDel="00D96DE3">
                <w:rPr>
                  <w:rStyle w:val="SAPScreenElement"/>
                  <w:strike/>
                  <w:lang w:val="en-US"/>
                </w:rPr>
                <w:delText xml:space="preserve">Country: </w:delText>
              </w:r>
              <w:r w:rsidRPr="00CE6896" w:rsidDel="00D96DE3">
                <w:rPr>
                  <w:strike/>
                  <w:highlight w:val="cyan"/>
                  <w:lang w:val="en-US"/>
                </w:rPr>
                <w:delText xml:space="preserve">select </w:delText>
              </w:r>
              <w:commentRangeStart w:id="629"/>
              <w:r w:rsidRPr="00CE6896" w:rsidDel="00D96DE3">
                <w:rPr>
                  <w:strike/>
                  <w:highlight w:val="cyan"/>
                  <w:lang w:val="en-US"/>
                </w:rPr>
                <w:delText>country of company</w:delText>
              </w:r>
              <w:commentRangeEnd w:id="629"/>
              <w:r w:rsidRPr="00CE6896" w:rsidDel="00D96DE3">
                <w:rPr>
                  <w:rStyle w:val="CommentReference"/>
                  <w:strike/>
                </w:rPr>
                <w:commentReference w:id="629"/>
              </w:r>
              <w:r w:rsidRPr="00CE6896" w:rsidDel="00D96DE3">
                <w:rPr>
                  <w:strike/>
                  <w:highlight w:val="cyan"/>
                  <w:lang w:val="en-US"/>
                </w:rPr>
                <w:delText xml:space="preserve"> from drop-down</w:delText>
              </w:r>
            </w:del>
          </w:p>
        </w:tc>
        <w:tc>
          <w:tcPr>
            <w:tcW w:w="3223" w:type="dxa"/>
            <w:tcBorders>
              <w:top w:val="single" w:sz="8" w:space="0" w:color="999999"/>
              <w:left w:val="single" w:sz="8" w:space="0" w:color="999999"/>
              <w:bottom w:val="single" w:sz="8" w:space="0" w:color="999999"/>
              <w:right w:val="single" w:sz="8" w:space="0" w:color="999999"/>
            </w:tcBorders>
            <w:tcPrChange w:id="630" w:author="Author" w:date="2018-02-09T11:59:00Z">
              <w:tcPr>
                <w:tcW w:w="3223" w:type="dxa"/>
                <w:tcBorders>
                  <w:top w:val="single" w:sz="8" w:space="0" w:color="999999"/>
                  <w:left w:val="single" w:sz="8" w:space="0" w:color="999999"/>
                  <w:bottom w:val="single" w:sz="8" w:space="0" w:color="999999"/>
                  <w:right w:val="single" w:sz="8" w:space="0" w:color="999999"/>
                </w:tcBorders>
              </w:tcPr>
            </w:tcPrChange>
          </w:tcPr>
          <w:p w14:paraId="4CDA36A3" w14:textId="04CE7007" w:rsidR="00CE6896" w:rsidRPr="00CE6896" w:rsidRDefault="00CE6896" w:rsidP="00CE6896">
            <w:pPr>
              <w:rPr>
                <w:strike/>
                <w:lang w:val="en-US"/>
              </w:rPr>
            </w:pPr>
            <w:del w:id="631" w:author="Author" w:date="2018-02-09T11:59:00Z">
              <w:r w:rsidRPr="00CE6896" w:rsidDel="00D96DE3">
                <w:rPr>
                  <w:strike/>
                  <w:lang w:val="en-US"/>
                </w:rPr>
                <w:delText>In case you select a value for this field, you must fill the fields below, too!</w:delText>
              </w:r>
            </w:del>
          </w:p>
        </w:tc>
        <w:tc>
          <w:tcPr>
            <w:tcW w:w="2618" w:type="dxa"/>
            <w:gridSpan w:val="2"/>
            <w:vMerge/>
            <w:tcBorders>
              <w:top w:val="single" w:sz="8" w:space="0" w:color="999999"/>
              <w:left w:val="single" w:sz="8" w:space="0" w:color="999999"/>
              <w:bottom w:val="single" w:sz="8" w:space="0" w:color="999999"/>
              <w:right w:val="single" w:sz="8" w:space="0" w:color="999999"/>
            </w:tcBorders>
            <w:vAlign w:val="center"/>
            <w:hideMark/>
            <w:tcPrChange w:id="632" w:author="Author" w:date="2018-02-09T11:59:00Z">
              <w:tcPr>
                <w:tcW w:w="2618" w:type="dxa"/>
                <w:gridSpan w:val="2"/>
                <w:vMerge/>
                <w:tcBorders>
                  <w:top w:val="single" w:sz="8" w:space="0" w:color="999999"/>
                  <w:left w:val="single" w:sz="8" w:space="0" w:color="999999"/>
                  <w:bottom w:val="single" w:sz="8" w:space="0" w:color="999999"/>
                  <w:right w:val="single" w:sz="8" w:space="0" w:color="999999"/>
                </w:tcBorders>
                <w:vAlign w:val="center"/>
                <w:hideMark/>
              </w:tcPr>
            </w:tcPrChange>
          </w:tcPr>
          <w:p w14:paraId="6A6EEB0C"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Change w:id="633" w:author="Author" w:date="2018-02-09T11:59:00Z">
              <w:tcPr>
                <w:tcW w:w="1183" w:type="dxa"/>
                <w:gridSpan w:val="2"/>
                <w:tcBorders>
                  <w:top w:val="single" w:sz="8" w:space="0" w:color="999999"/>
                  <w:left w:val="single" w:sz="8" w:space="0" w:color="999999"/>
                  <w:bottom w:val="single" w:sz="8" w:space="0" w:color="999999"/>
                  <w:right w:val="single" w:sz="8" w:space="0" w:color="999999"/>
                </w:tcBorders>
              </w:tcPr>
            </w:tcPrChange>
          </w:tcPr>
          <w:p w14:paraId="3C3C116A" w14:textId="77777777" w:rsidR="00CE6896" w:rsidRPr="002326C1" w:rsidRDefault="00CE6896" w:rsidP="00CE6896">
            <w:pPr>
              <w:rPr>
                <w:lang w:val="en-US"/>
              </w:rPr>
            </w:pPr>
          </w:p>
        </w:tc>
      </w:tr>
      <w:tr w:rsidR="00CE6896" w:rsidRPr="00774C60" w14:paraId="09E75813"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634" w:author="Author" w:date="2018-02-09T11:59: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635" w:author="Author" w:date="2018-02-09T11:59:00Z">
            <w:trPr>
              <w:trHeight w:val="357"/>
            </w:trPr>
          </w:trPrChange>
        </w:trPr>
        <w:tc>
          <w:tcPr>
            <w:tcW w:w="704" w:type="dxa"/>
            <w:vMerge/>
            <w:tcBorders>
              <w:top w:val="single" w:sz="8" w:space="0" w:color="999999"/>
              <w:left w:val="single" w:sz="8" w:space="0" w:color="999999"/>
              <w:bottom w:val="single" w:sz="8" w:space="0" w:color="999999"/>
              <w:right w:val="single" w:sz="8" w:space="0" w:color="999999"/>
            </w:tcBorders>
            <w:vAlign w:val="center"/>
            <w:hideMark/>
            <w:tcPrChange w:id="636" w:author="Author" w:date="2018-02-09T11:59:00Z">
              <w:tcPr>
                <w:tcW w:w="704" w:type="dxa"/>
                <w:vMerge/>
                <w:tcBorders>
                  <w:top w:val="single" w:sz="8" w:space="0" w:color="999999"/>
                  <w:left w:val="single" w:sz="8" w:space="0" w:color="999999"/>
                  <w:bottom w:val="single" w:sz="8" w:space="0" w:color="999999"/>
                  <w:right w:val="single" w:sz="8" w:space="0" w:color="999999"/>
                </w:tcBorders>
                <w:vAlign w:val="center"/>
                <w:hideMark/>
              </w:tcPr>
            </w:tcPrChange>
          </w:tcPr>
          <w:p w14:paraId="07ADB519" w14:textId="77777777" w:rsidR="00CE6896" w:rsidRPr="002326C1" w:rsidRDefault="00CE6896" w:rsidP="00CE6896">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hideMark/>
            <w:tcPrChange w:id="637" w:author="Author" w:date="2018-02-09T11:59:00Z">
              <w:tcPr>
                <w:tcW w:w="1516" w:type="dxa"/>
                <w:vMerge/>
                <w:tcBorders>
                  <w:top w:val="single" w:sz="8" w:space="0" w:color="999999"/>
                  <w:left w:val="single" w:sz="8" w:space="0" w:color="999999"/>
                  <w:bottom w:val="single" w:sz="8" w:space="0" w:color="999999"/>
                  <w:right w:val="single" w:sz="8" w:space="0" w:color="999999"/>
                </w:tcBorders>
                <w:vAlign w:val="center"/>
                <w:hideMark/>
              </w:tcPr>
            </w:tcPrChange>
          </w:tcPr>
          <w:p w14:paraId="2E093EA6" w14:textId="77777777" w:rsidR="00CE6896" w:rsidRPr="002326C1" w:rsidRDefault="00CE6896" w:rsidP="00CE6896">
            <w:pPr>
              <w:spacing w:before="0" w:after="0" w:line="240" w:lineRule="auto"/>
              <w:rPr>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tcPrChange w:id="638" w:author="Author" w:date="2018-02-09T11:59:00Z">
              <w:tcPr>
                <w:tcW w:w="2522" w:type="dxa"/>
                <w:vMerge/>
                <w:tcBorders>
                  <w:top w:val="single" w:sz="8" w:space="0" w:color="999999"/>
                  <w:left w:val="single" w:sz="8" w:space="0" w:color="999999"/>
                  <w:bottom w:val="single" w:sz="8" w:space="0" w:color="999999"/>
                  <w:right w:val="single" w:sz="8" w:space="0" w:color="999999"/>
                </w:tcBorders>
                <w:vAlign w:val="center"/>
              </w:tcPr>
            </w:tcPrChange>
          </w:tcPr>
          <w:p w14:paraId="33B5337B" w14:textId="77777777" w:rsidR="00CE6896" w:rsidRPr="00CE6896" w:rsidRDefault="00CE6896" w:rsidP="00CE6896">
            <w:pPr>
              <w:spacing w:before="0" w:after="0" w:line="240" w:lineRule="auto"/>
              <w:rPr>
                <w:strike/>
                <w:lang w:val="en-US"/>
              </w:rPr>
            </w:pPr>
          </w:p>
        </w:tc>
        <w:tc>
          <w:tcPr>
            <w:tcW w:w="2520" w:type="dxa"/>
            <w:tcBorders>
              <w:top w:val="single" w:sz="8" w:space="0" w:color="999999"/>
              <w:left w:val="single" w:sz="8" w:space="0" w:color="999999"/>
              <w:bottom w:val="single" w:sz="8" w:space="0" w:color="999999"/>
              <w:right w:val="single" w:sz="8" w:space="0" w:color="999999"/>
            </w:tcBorders>
            <w:tcPrChange w:id="639" w:author="Author" w:date="2018-02-09T11:59:00Z">
              <w:tcPr>
                <w:tcW w:w="2520" w:type="dxa"/>
                <w:tcBorders>
                  <w:top w:val="single" w:sz="8" w:space="0" w:color="999999"/>
                  <w:left w:val="single" w:sz="8" w:space="0" w:color="999999"/>
                  <w:bottom w:val="single" w:sz="8" w:space="0" w:color="999999"/>
                  <w:right w:val="single" w:sz="8" w:space="0" w:color="999999"/>
                </w:tcBorders>
              </w:tcPr>
            </w:tcPrChange>
          </w:tcPr>
          <w:p w14:paraId="4984D2F8" w14:textId="7CC58D34" w:rsidR="00CE6896" w:rsidRPr="00CE6896" w:rsidRDefault="00CE6896" w:rsidP="00CE6896">
            <w:pPr>
              <w:rPr>
                <w:strike/>
                <w:lang w:val="en-US"/>
              </w:rPr>
            </w:pPr>
            <w:del w:id="640" w:author="Author" w:date="2018-02-09T11:59:00Z">
              <w:r w:rsidRPr="00CE6896" w:rsidDel="00D96DE3">
                <w:rPr>
                  <w:rStyle w:val="SAPScreenElement"/>
                  <w:strike/>
                  <w:lang w:val="en-US"/>
                </w:rPr>
                <w:delText>National Id Card Type</w:delText>
              </w:r>
              <w:r w:rsidRPr="00CE6896" w:rsidDel="00D96DE3">
                <w:rPr>
                  <w:strike/>
                  <w:lang w:val="en-US"/>
                </w:rPr>
                <w:delText xml:space="preserve">: </w:delText>
              </w:r>
              <w:r w:rsidRPr="00CE6896" w:rsidDel="00D96DE3">
                <w:rPr>
                  <w:strike/>
                  <w:highlight w:val="cyan"/>
                  <w:lang w:val="en-US"/>
                </w:rPr>
                <w:delText>select</w:delText>
              </w:r>
              <w:r w:rsidRPr="00CE6896" w:rsidDel="00D96DE3">
                <w:rPr>
                  <w:b/>
                  <w:strike/>
                  <w:highlight w:val="cyan"/>
                  <w:lang w:val="en-US"/>
                </w:rPr>
                <w:delText xml:space="preserve"> </w:delText>
              </w:r>
              <w:r w:rsidRPr="00CE6896" w:rsidDel="00D96DE3">
                <w:rPr>
                  <w:strike/>
                  <w:highlight w:val="cyan"/>
                  <w:lang w:val="en-US"/>
                </w:rPr>
                <w:delText>from drop-down</w:delText>
              </w:r>
            </w:del>
          </w:p>
        </w:tc>
        <w:tc>
          <w:tcPr>
            <w:tcW w:w="3223" w:type="dxa"/>
            <w:tcBorders>
              <w:top w:val="single" w:sz="8" w:space="0" w:color="999999"/>
              <w:left w:val="single" w:sz="8" w:space="0" w:color="999999"/>
              <w:bottom w:val="single" w:sz="8" w:space="0" w:color="999999"/>
              <w:right w:val="single" w:sz="8" w:space="0" w:color="999999"/>
            </w:tcBorders>
            <w:tcPrChange w:id="641" w:author="Author" w:date="2018-02-09T11:59:00Z">
              <w:tcPr>
                <w:tcW w:w="3223" w:type="dxa"/>
                <w:tcBorders>
                  <w:top w:val="single" w:sz="8" w:space="0" w:color="999999"/>
                  <w:left w:val="single" w:sz="8" w:space="0" w:color="999999"/>
                  <w:bottom w:val="single" w:sz="8" w:space="0" w:color="999999"/>
                  <w:right w:val="single" w:sz="8" w:space="0" w:color="999999"/>
                </w:tcBorders>
              </w:tcPr>
            </w:tcPrChange>
          </w:tcPr>
          <w:p w14:paraId="079E5368" w14:textId="766B29B4" w:rsidR="00CE6896" w:rsidRPr="00CE6896" w:rsidRDefault="00CE6896" w:rsidP="00CE6896">
            <w:pPr>
              <w:rPr>
                <w:strike/>
                <w:lang w:val="en-US"/>
              </w:rPr>
            </w:pPr>
            <w:del w:id="642" w:author="Author" w:date="2018-02-09T11:59:00Z">
              <w:r w:rsidRPr="00CE6896" w:rsidDel="00D96DE3">
                <w:rPr>
                  <w:strike/>
                  <w:lang w:val="en-US"/>
                </w:rPr>
                <w:delText>The values available for selection depend on the chosen country.</w:delText>
              </w:r>
            </w:del>
          </w:p>
        </w:tc>
        <w:tc>
          <w:tcPr>
            <w:tcW w:w="2618" w:type="dxa"/>
            <w:gridSpan w:val="2"/>
            <w:vMerge/>
            <w:tcBorders>
              <w:top w:val="single" w:sz="8" w:space="0" w:color="999999"/>
              <w:left w:val="single" w:sz="8" w:space="0" w:color="999999"/>
              <w:bottom w:val="single" w:sz="8" w:space="0" w:color="999999"/>
              <w:right w:val="single" w:sz="8" w:space="0" w:color="999999"/>
            </w:tcBorders>
            <w:vAlign w:val="center"/>
            <w:hideMark/>
            <w:tcPrChange w:id="643" w:author="Author" w:date="2018-02-09T11:59:00Z">
              <w:tcPr>
                <w:tcW w:w="2618" w:type="dxa"/>
                <w:gridSpan w:val="2"/>
                <w:vMerge/>
                <w:tcBorders>
                  <w:top w:val="single" w:sz="8" w:space="0" w:color="999999"/>
                  <w:left w:val="single" w:sz="8" w:space="0" w:color="999999"/>
                  <w:bottom w:val="single" w:sz="8" w:space="0" w:color="999999"/>
                  <w:right w:val="single" w:sz="8" w:space="0" w:color="999999"/>
                </w:tcBorders>
                <w:vAlign w:val="center"/>
                <w:hideMark/>
              </w:tcPr>
            </w:tcPrChange>
          </w:tcPr>
          <w:p w14:paraId="5FF2720E"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Change w:id="644" w:author="Author" w:date="2018-02-09T11:59:00Z">
              <w:tcPr>
                <w:tcW w:w="1183" w:type="dxa"/>
                <w:gridSpan w:val="2"/>
                <w:tcBorders>
                  <w:top w:val="single" w:sz="8" w:space="0" w:color="999999"/>
                  <w:left w:val="single" w:sz="8" w:space="0" w:color="999999"/>
                  <w:bottom w:val="single" w:sz="8" w:space="0" w:color="999999"/>
                  <w:right w:val="single" w:sz="8" w:space="0" w:color="999999"/>
                </w:tcBorders>
              </w:tcPr>
            </w:tcPrChange>
          </w:tcPr>
          <w:p w14:paraId="730E628B" w14:textId="77777777" w:rsidR="00CE6896" w:rsidRPr="002326C1" w:rsidRDefault="00CE6896" w:rsidP="00CE6896">
            <w:pPr>
              <w:rPr>
                <w:lang w:val="en-US"/>
              </w:rPr>
            </w:pPr>
          </w:p>
        </w:tc>
      </w:tr>
      <w:tr w:rsidR="00CE6896" w:rsidRPr="00774C60" w14:paraId="580A3EAB"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645" w:author="Author" w:date="2018-02-09T11:59: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646" w:author="Author" w:date="2018-02-09T11:59:00Z">
            <w:trPr>
              <w:trHeight w:val="357"/>
            </w:trPr>
          </w:trPrChange>
        </w:trPr>
        <w:tc>
          <w:tcPr>
            <w:tcW w:w="704" w:type="dxa"/>
            <w:vMerge/>
            <w:tcBorders>
              <w:top w:val="single" w:sz="8" w:space="0" w:color="999999"/>
              <w:left w:val="single" w:sz="8" w:space="0" w:color="999999"/>
              <w:bottom w:val="single" w:sz="8" w:space="0" w:color="999999"/>
              <w:right w:val="single" w:sz="8" w:space="0" w:color="999999"/>
            </w:tcBorders>
            <w:vAlign w:val="center"/>
            <w:hideMark/>
            <w:tcPrChange w:id="647" w:author="Author" w:date="2018-02-09T11:59:00Z">
              <w:tcPr>
                <w:tcW w:w="704" w:type="dxa"/>
                <w:vMerge/>
                <w:tcBorders>
                  <w:top w:val="single" w:sz="8" w:space="0" w:color="999999"/>
                  <w:left w:val="single" w:sz="8" w:space="0" w:color="999999"/>
                  <w:bottom w:val="single" w:sz="8" w:space="0" w:color="999999"/>
                  <w:right w:val="single" w:sz="8" w:space="0" w:color="999999"/>
                </w:tcBorders>
                <w:vAlign w:val="center"/>
                <w:hideMark/>
              </w:tcPr>
            </w:tcPrChange>
          </w:tcPr>
          <w:p w14:paraId="0B2A81D6" w14:textId="77777777" w:rsidR="00CE6896" w:rsidRPr="002326C1" w:rsidRDefault="00CE6896" w:rsidP="00CE6896">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hideMark/>
            <w:tcPrChange w:id="648" w:author="Author" w:date="2018-02-09T11:59:00Z">
              <w:tcPr>
                <w:tcW w:w="1516" w:type="dxa"/>
                <w:vMerge/>
                <w:tcBorders>
                  <w:top w:val="single" w:sz="8" w:space="0" w:color="999999"/>
                  <w:left w:val="single" w:sz="8" w:space="0" w:color="999999"/>
                  <w:bottom w:val="single" w:sz="8" w:space="0" w:color="999999"/>
                  <w:right w:val="single" w:sz="8" w:space="0" w:color="999999"/>
                </w:tcBorders>
                <w:vAlign w:val="center"/>
                <w:hideMark/>
              </w:tcPr>
            </w:tcPrChange>
          </w:tcPr>
          <w:p w14:paraId="78C3934E" w14:textId="77777777" w:rsidR="00CE6896" w:rsidRPr="002326C1" w:rsidRDefault="00CE6896" w:rsidP="00CE6896">
            <w:pPr>
              <w:spacing w:before="0" w:after="0" w:line="240" w:lineRule="auto"/>
              <w:rPr>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tcPrChange w:id="649" w:author="Author" w:date="2018-02-09T11:59:00Z">
              <w:tcPr>
                <w:tcW w:w="2522" w:type="dxa"/>
                <w:vMerge/>
                <w:tcBorders>
                  <w:top w:val="single" w:sz="8" w:space="0" w:color="999999"/>
                  <w:left w:val="single" w:sz="8" w:space="0" w:color="999999"/>
                  <w:bottom w:val="single" w:sz="8" w:space="0" w:color="999999"/>
                  <w:right w:val="single" w:sz="8" w:space="0" w:color="999999"/>
                </w:tcBorders>
                <w:vAlign w:val="center"/>
              </w:tcPr>
            </w:tcPrChange>
          </w:tcPr>
          <w:p w14:paraId="01F709C1" w14:textId="77777777" w:rsidR="00CE6896" w:rsidRPr="00CE6896" w:rsidRDefault="00CE6896" w:rsidP="00CE6896">
            <w:pPr>
              <w:spacing w:before="0" w:after="0" w:line="240" w:lineRule="auto"/>
              <w:rPr>
                <w:strike/>
                <w:lang w:val="en-US"/>
              </w:rPr>
            </w:pPr>
          </w:p>
        </w:tc>
        <w:tc>
          <w:tcPr>
            <w:tcW w:w="2520" w:type="dxa"/>
            <w:tcBorders>
              <w:top w:val="single" w:sz="8" w:space="0" w:color="999999"/>
              <w:left w:val="single" w:sz="8" w:space="0" w:color="999999"/>
              <w:bottom w:val="single" w:sz="8" w:space="0" w:color="999999"/>
              <w:right w:val="single" w:sz="8" w:space="0" w:color="999999"/>
            </w:tcBorders>
            <w:tcPrChange w:id="650" w:author="Author" w:date="2018-02-09T11:59:00Z">
              <w:tcPr>
                <w:tcW w:w="2520" w:type="dxa"/>
                <w:tcBorders>
                  <w:top w:val="single" w:sz="8" w:space="0" w:color="999999"/>
                  <w:left w:val="single" w:sz="8" w:space="0" w:color="999999"/>
                  <w:bottom w:val="single" w:sz="8" w:space="0" w:color="999999"/>
                  <w:right w:val="single" w:sz="8" w:space="0" w:color="999999"/>
                </w:tcBorders>
              </w:tcPr>
            </w:tcPrChange>
          </w:tcPr>
          <w:p w14:paraId="7D3DF2AC" w14:textId="122F3508" w:rsidR="00CE6896" w:rsidRPr="00CE6896" w:rsidRDefault="00CE6896" w:rsidP="00CE6896">
            <w:pPr>
              <w:rPr>
                <w:strike/>
                <w:lang w:val="en-US"/>
              </w:rPr>
            </w:pPr>
            <w:del w:id="651" w:author="Author" w:date="2018-02-09T11:59:00Z">
              <w:r w:rsidRPr="00CE6896" w:rsidDel="00D96DE3">
                <w:rPr>
                  <w:rStyle w:val="SAPScreenElement"/>
                  <w:strike/>
                  <w:lang w:val="en-US"/>
                </w:rPr>
                <w:delText>National Id</w:delText>
              </w:r>
              <w:r w:rsidRPr="00CE6896" w:rsidDel="00D96DE3">
                <w:rPr>
                  <w:strike/>
                  <w:lang w:val="en-US"/>
                </w:rPr>
                <w:delText>: enter as appropriate</w:delText>
              </w:r>
            </w:del>
          </w:p>
        </w:tc>
        <w:tc>
          <w:tcPr>
            <w:tcW w:w="3223" w:type="dxa"/>
            <w:tcBorders>
              <w:top w:val="single" w:sz="8" w:space="0" w:color="999999"/>
              <w:left w:val="single" w:sz="8" w:space="0" w:color="999999"/>
              <w:bottom w:val="single" w:sz="8" w:space="0" w:color="999999"/>
              <w:right w:val="single" w:sz="8" w:space="0" w:color="999999"/>
            </w:tcBorders>
            <w:tcPrChange w:id="652" w:author="Author" w:date="2018-02-09T11:59:00Z">
              <w:tcPr>
                <w:tcW w:w="3223" w:type="dxa"/>
                <w:tcBorders>
                  <w:top w:val="single" w:sz="8" w:space="0" w:color="999999"/>
                  <w:left w:val="single" w:sz="8" w:space="0" w:color="999999"/>
                  <w:bottom w:val="single" w:sz="8" w:space="0" w:color="999999"/>
                  <w:right w:val="single" w:sz="8" w:space="0" w:color="999999"/>
                </w:tcBorders>
              </w:tcPr>
            </w:tcPrChange>
          </w:tcPr>
          <w:p w14:paraId="656E2F0D" w14:textId="0CD20900" w:rsidR="00CE6896" w:rsidRPr="00CE6896" w:rsidDel="00D96DE3" w:rsidRDefault="00CE6896" w:rsidP="00CE6896">
            <w:pPr>
              <w:rPr>
                <w:del w:id="653" w:author="Author" w:date="2018-02-09T11:59:00Z"/>
                <w:strike/>
                <w:lang w:val="en-US"/>
              </w:rPr>
            </w:pPr>
            <w:del w:id="654" w:author="Author" w:date="2018-02-09T11:59:00Z">
              <w:r w:rsidRPr="00CE6896" w:rsidDel="00D96DE3">
                <w:rPr>
                  <w:strike/>
                  <w:lang w:val="en-US"/>
                </w:rPr>
                <w:delText>The format of the value is predefined.</w:delText>
              </w:r>
            </w:del>
          </w:p>
          <w:p w14:paraId="4C93AE37" w14:textId="2BCD7B9F" w:rsidR="00CE6896" w:rsidRPr="00CE6896" w:rsidRDefault="00CE6896" w:rsidP="00CE6896">
            <w:pPr>
              <w:rPr>
                <w:strike/>
                <w:lang w:val="en-US"/>
              </w:rPr>
            </w:pPr>
            <w:commentRangeStart w:id="655"/>
            <w:del w:id="656" w:author="Author" w:date="2018-02-09T11:59:00Z">
              <w:r w:rsidRPr="00CE6896" w:rsidDel="00D96DE3">
                <w:rPr>
                  <w:strike/>
                  <w:highlight w:val="yellow"/>
                  <w:lang w:val="en-US"/>
                </w:rPr>
                <w:delText>The entered value will be validated and, if not correct, an appropriate error message will be issued.</w:delText>
              </w:r>
              <w:commentRangeEnd w:id="655"/>
              <w:r w:rsidRPr="00CE6896" w:rsidDel="00D96DE3">
                <w:rPr>
                  <w:rStyle w:val="CommentReference"/>
                  <w:strike/>
                  <w:highlight w:val="yellow"/>
                </w:rPr>
                <w:commentReference w:id="655"/>
              </w:r>
            </w:del>
          </w:p>
        </w:tc>
        <w:tc>
          <w:tcPr>
            <w:tcW w:w="2618" w:type="dxa"/>
            <w:gridSpan w:val="2"/>
            <w:vMerge/>
            <w:tcBorders>
              <w:top w:val="single" w:sz="8" w:space="0" w:color="999999"/>
              <w:left w:val="single" w:sz="8" w:space="0" w:color="999999"/>
              <w:bottom w:val="single" w:sz="8" w:space="0" w:color="999999"/>
              <w:right w:val="single" w:sz="8" w:space="0" w:color="999999"/>
            </w:tcBorders>
            <w:vAlign w:val="center"/>
            <w:hideMark/>
            <w:tcPrChange w:id="657" w:author="Author" w:date="2018-02-09T11:59:00Z">
              <w:tcPr>
                <w:tcW w:w="2618" w:type="dxa"/>
                <w:gridSpan w:val="2"/>
                <w:vMerge/>
                <w:tcBorders>
                  <w:top w:val="single" w:sz="8" w:space="0" w:color="999999"/>
                  <w:left w:val="single" w:sz="8" w:space="0" w:color="999999"/>
                  <w:bottom w:val="single" w:sz="8" w:space="0" w:color="999999"/>
                  <w:right w:val="single" w:sz="8" w:space="0" w:color="999999"/>
                </w:tcBorders>
                <w:vAlign w:val="center"/>
                <w:hideMark/>
              </w:tcPr>
            </w:tcPrChange>
          </w:tcPr>
          <w:p w14:paraId="588F5CF4"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Change w:id="658" w:author="Author" w:date="2018-02-09T11:59:00Z">
              <w:tcPr>
                <w:tcW w:w="1183" w:type="dxa"/>
                <w:gridSpan w:val="2"/>
                <w:tcBorders>
                  <w:top w:val="single" w:sz="8" w:space="0" w:color="999999"/>
                  <w:left w:val="single" w:sz="8" w:space="0" w:color="999999"/>
                  <w:bottom w:val="single" w:sz="8" w:space="0" w:color="999999"/>
                  <w:right w:val="single" w:sz="8" w:space="0" w:color="999999"/>
                </w:tcBorders>
              </w:tcPr>
            </w:tcPrChange>
          </w:tcPr>
          <w:p w14:paraId="0EEDE8D7" w14:textId="77777777" w:rsidR="00CE6896" w:rsidRPr="002326C1" w:rsidRDefault="00CE6896" w:rsidP="00CE6896">
            <w:pPr>
              <w:rPr>
                <w:lang w:val="en-US"/>
              </w:rPr>
            </w:pPr>
          </w:p>
        </w:tc>
      </w:tr>
      <w:tr w:rsidR="00CE6896" w:rsidRPr="00774C60" w14:paraId="7AC91769"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659" w:author="Author" w:date="2018-02-09T11:59: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660" w:author="Author" w:date="2018-02-09T11:59:00Z">
            <w:trPr>
              <w:trHeight w:val="357"/>
            </w:trPr>
          </w:trPrChange>
        </w:trPr>
        <w:tc>
          <w:tcPr>
            <w:tcW w:w="704" w:type="dxa"/>
            <w:vMerge/>
            <w:tcBorders>
              <w:top w:val="single" w:sz="8" w:space="0" w:color="999999"/>
              <w:left w:val="single" w:sz="8" w:space="0" w:color="999999"/>
              <w:bottom w:val="single" w:sz="8" w:space="0" w:color="999999"/>
              <w:right w:val="single" w:sz="8" w:space="0" w:color="999999"/>
            </w:tcBorders>
            <w:vAlign w:val="center"/>
            <w:hideMark/>
            <w:tcPrChange w:id="661" w:author="Author" w:date="2018-02-09T11:59:00Z">
              <w:tcPr>
                <w:tcW w:w="704" w:type="dxa"/>
                <w:vMerge/>
                <w:tcBorders>
                  <w:top w:val="single" w:sz="8" w:space="0" w:color="999999"/>
                  <w:left w:val="single" w:sz="8" w:space="0" w:color="999999"/>
                  <w:bottom w:val="single" w:sz="8" w:space="0" w:color="999999"/>
                  <w:right w:val="single" w:sz="8" w:space="0" w:color="999999"/>
                </w:tcBorders>
                <w:vAlign w:val="center"/>
                <w:hideMark/>
              </w:tcPr>
            </w:tcPrChange>
          </w:tcPr>
          <w:p w14:paraId="1C1319AA" w14:textId="77777777" w:rsidR="00CE6896" w:rsidRPr="002326C1" w:rsidRDefault="00CE6896" w:rsidP="00CE6896">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hideMark/>
            <w:tcPrChange w:id="662" w:author="Author" w:date="2018-02-09T11:59:00Z">
              <w:tcPr>
                <w:tcW w:w="1516" w:type="dxa"/>
                <w:vMerge/>
                <w:tcBorders>
                  <w:top w:val="single" w:sz="8" w:space="0" w:color="999999"/>
                  <w:left w:val="single" w:sz="8" w:space="0" w:color="999999"/>
                  <w:bottom w:val="single" w:sz="8" w:space="0" w:color="999999"/>
                  <w:right w:val="single" w:sz="8" w:space="0" w:color="999999"/>
                </w:tcBorders>
                <w:vAlign w:val="center"/>
                <w:hideMark/>
              </w:tcPr>
            </w:tcPrChange>
          </w:tcPr>
          <w:p w14:paraId="23CC45AF" w14:textId="77777777" w:rsidR="00CE6896" w:rsidRPr="002326C1" w:rsidRDefault="00CE6896" w:rsidP="00CE6896">
            <w:pPr>
              <w:spacing w:before="0" w:after="0" w:line="240" w:lineRule="auto"/>
              <w:rPr>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tcPrChange w:id="663" w:author="Author" w:date="2018-02-09T11:59:00Z">
              <w:tcPr>
                <w:tcW w:w="2522" w:type="dxa"/>
                <w:vMerge/>
                <w:tcBorders>
                  <w:top w:val="single" w:sz="8" w:space="0" w:color="999999"/>
                  <w:left w:val="single" w:sz="8" w:space="0" w:color="999999"/>
                  <w:bottom w:val="single" w:sz="8" w:space="0" w:color="999999"/>
                  <w:right w:val="single" w:sz="8" w:space="0" w:color="999999"/>
                </w:tcBorders>
                <w:vAlign w:val="center"/>
              </w:tcPr>
            </w:tcPrChange>
          </w:tcPr>
          <w:p w14:paraId="6E9A0384" w14:textId="77777777" w:rsidR="00CE6896" w:rsidRPr="00CE6896" w:rsidRDefault="00CE6896" w:rsidP="00CE6896">
            <w:pPr>
              <w:spacing w:before="0" w:after="0" w:line="240" w:lineRule="auto"/>
              <w:rPr>
                <w:strike/>
                <w:lang w:val="en-US"/>
              </w:rPr>
            </w:pPr>
          </w:p>
        </w:tc>
        <w:tc>
          <w:tcPr>
            <w:tcW w:w="2520" w:type="dxa"/>
            <w:tcBorders>
              <w:top w:val="single" w:sz="8" w:space="0" w:color="999999"/>
              <w:left w:val="single" w:sz="8" w:space="0" w:color="999999"/>
              <w:bottom w:val="single" w:sz="8" w:space="0" w:color="999999"/>
              <w:right w:val="single" w:sz="8" w:space="0" w:color="999999"/>
            </w:tcBorders>
            <w:tcPrChange w:id="664" w:author="Author" w:date="2018-02-09T11:59:00Z">
              <w:tcPr>
                <w:tcW w:w="2520" w:type="dxa"/>
                <w:tcBorders>
                  <w:top w:val="single" w:sz="8" w:space="0" w:color="999999"/>
                  <w:left w:val="single" w:sz="8" w:space="0" w:color="999999"/>
                  <w:bottom w:val="single" w:sz="8" w:space="0" w:color="999999"/>
                  <w:right w:val="single" w:sz="8" w:space="0" w:color="999999"/>
                </w:tcBorders>
              </w:tcPr>
            </w:tcPrChange>
          </w:tcPr>
          <w:p w14:paraId="5C977AEA" w14:textId="575732E6" w:rsidR="00CE6896" w:rsidRPr="00CE6896" w:rsidDel="00D96DE3" w:rsidRDefault="00CE6896" w:rsidP="00CE6896">
            <w:pPr>
              <w:rPr>
                <w:del w:id="665" w:author="Author" w:date="2018-02-09T11:59:00Z"/>
                <w:strike/>
                <w:lang w:val="en-US"/>
              </w:rPr>
            </w:pPr>
            <w:del w:id="666" w:author="Author" w:date="2018-02-09T11:59:00Z">
              <w:r w:rsidRPr="00CE6896" w:rsidDel="00D96DE3">
                <w:rPr>
                  <w:rStyle w:val="SAPScreenElement"/>
                  <w:strike/>
                  <w:lang w:val="en-US"/>
                </w:rPr>
                <w:delText xml:space="preserve">Is Primary: </w:delText>
              </w:r>
              <w:r w:rsidRPr="00CE6896" w:rsidDel="00D96DE3">
                <w:rPr>
                  <w:strike/>
                  <w:lang w:val="en-US"/>
                </w:rPr>
                <w:delText>select</w:delText>
              </w:r>
              <w:r w:rsidRPr="00CE6896" w:rsidDel="00D96DE3">
                <w:rPr>
                  <w:rStyle w:val="SAPUserEntry"/>
                  <w:strike/>
                  <w:lang w:val="en-US"/>
                </w:rPr>
                <w:delText xml:space="preserve"> Yes </w:delText>
              </w:r>
              <w:r w:rsidRPr="00CE6896" w:rsidDel="00D96DE3">
                <w:rPr>
                  <w:strike/>
                  <w:lang w:val="en-US"/>
                </w:rPr>
                <w:delText>from drop-down</w:delText>
              </w:r>
            </w:del>
          </w:p>
          <w:p w14:paraId="4B8B543F" w14:textId="47488D3A" w:rsidR="00CE6896" w:rsidRPr="00CE6896" w:rsidDel="00D96DE3" w:rsidRDefault="00CE6896" w:rsidP="00CE6896">
            <w:pPr>
              <w:rPr>
                <w:del w:id="667" w:author="Author" w:date="2018-02-09T11:59:00Z"/>
                <w:strike/>
                <w:lang w:val="en-US"/>
              </w:rPr>
            </w:pPr>
          </w:p>
          <w:p w14:paraId="2585E0F5" w14:textId="5C301CD4" w:rsidR="00CE6896" w:rsidRPr="00CE6896" w:rsidRDefault="00CE6896" w:rsidP="00CE6896">
            <w:pPr>
              <w:rPr>
                <w:strike/>
                <w:lang w:val="en-US"/>
              </w:rPr>
            </w:pPr>
            <w:del w:id="668" w:author="Author" w:date="2018-02-09T11:59:00Z">
              <w:r w:rsidRPr="00CE6896" w:rsidDel="00D96DE3">
                <w:rPr>
                  <w:strike/>
                  <w:highlight w:val="yellow"/>
                  <w:lang w:val="en-US"/>
                </w:rPr>
                <w:delText>FOR CN: select</w:delText>
              </w:r>
              <w:r w:rsidRPr="00CE6896" w:rsidDel="00D96DE3">
                <w:rPr>
                  <w:rStyle w:val="SAPUserEntry"/>
                  <w:strike/>
                  <w:highlight w:val="yellow"/>
                  <w:lang w:val="en-US"/>
                </w:rPr>
                <w:delText xml:space="preserve"> Yes</w:delText>
              </w:r>
              <w:r w:rsidRPr="00CE6896" w:rsidDel="00D96DE3">
                <w:rPr>
                  <w:strike/>
                  <w:highlight w:val="yellow"/>
                  <w:lang w:val="en-US"/>
                </w:rPr>
                <w:delText xml:space="preserve"> from drop-down for one kind National Id Card</w:delText>
              </w:r>
            </w:del>
          </w:p>
        </w:tc>
        <w:tc>
          <w:tcPr>
            <w:tcW w:w="3223" w:type="dxa"/>
            <w:tcBorders>
              <w:top w:val="single" w:sz="8" w:space="0" w:color="999999"/>
              <w:left w:val="single" w:sz="8" w:space="0" w:color="999999"/>
              <w:bottom w:val="single" w:sz="8" w:space="0" w:color="999999"/>
              <w:right w:val="single" w:sz="8" w:space="0" w:color="999999"/>
            </w:tcBorders>
            <w:tcPrChange w:id="669" w:author="Author" w:date="2018-02-09T11:59:00Z">
              <w:tcPr>
                <w:tcW w:w="3223" w:type="dxa"/>
                <w:tcBorders>
                  <w:top w:val="single" w:sz="8" w:space="0" w:color="999999"/>
                  <w:left w:val="single" w:sz="8" w:space="0" w:color="999999"/>
                  <w:bottom w:val="single" w:sz="8" w:space="0" w:color="999999"/>
                  <w:right w:val="single" w:sz="8" w:space="0" w:color="999999"/>
                </w:tcBorders>
              </w:tcPr>
            </w:tcPrChange>
          </w:tcPr>
          <w:p w14:paraId="1C13D02D" w14:textId="60A30454" w:rsidR="00CE6896" w:rsidRPr="00CE6896" w:rsidRDefault="00CE6896" w:rsidP="00CE6896">
            <w:pPr>
              <w:rPr>
                <w:strike/>
                <w:lang w:val="en-US"/>
              </w:rPr>
            </w:pPr>
            <w:commentRangeStart w:id="670"/>
            <w:commentRangeStart w:id="671"/>
            <w:commentRangeStart w:id="672"/>
            <w:del w:id="673" w:author="Author" w:date="2018-02-09T11:59:00Z">
              <w:r w:rsidRPr="00CE6896" w:rsidDel="00D96DE3">
                <w:rPr>
                  <w:strike/>
                  <w:highlight w:val="yellow"/>
                  <w:lang w:val="en-US"/>
                </w:rPr>
                <w:delText>FOR CN: Only one National Id Card type can be maintained as primary.</w:delText>
              </w:r>
              <w:commentRangeEnd w:id="670"/>
              <w:r w:rsidRPr="00CE6896" w:rsidDel="00D96DE3">
                <w:rPr>
                  <w:rStyle w:val="CommentReference"/>
                  <w:strike/>
                </w:rPr>
                <w:commentReference w:id="670"/>
              </w:r>
              <w:commentRangeEnd w:id="671"/>
              <w:r w:rsidRPr="00CE6896" w:rsidDel="00D96DE3">
                <w:rPr>
                  <w:rStyle w:val="CommentReference"/>
                  <w:strike/>
                </w:rPr>
                <w:commentReference w:id="671"/>
              </w:r>
              <w:commentRangeEnd w:id="672"/>
              <w:r w:rsidRPr="00CE6896" w:rsidDel="00D96DE3">
                <w:rPr>
                  <w:rStyle w:val="CommentReference"/>
                  <w:strike/>
                </w:rPr>
                <w:commentReference w:id="672"/>
              </w:r>
            </w:del>
          </w:p>
        </w:tc>
        <w:tc>
          <w:tcPr>
            <w:tcW w:w="2618" w:type="dxa"/>
            <w:gridSpan w:val="2"/>
            <w:vMerge/>
            <w:tcBorders>
              <w:top w:val="single" w:sz="8" w:space="0" w:color="999999"/>
              <w:left w:val="single" w:sz="8" w:space="0" w:color="999999"/>
              <w:bottom w:val="single" w:sz="8" w:space="0" w:color="999999"/>
              <w:right w:val="single" w:sz="8" w:space="0" w:color="999999"/>
            </w:tcBorders>
            <w:vAlign w:val="center"/>
            <w:hideMark/>
            <w:tcPrChange w:id="674" w:author="Author" w:date="2018-02-09T11:59:00Z">
              <w:tcPr>
                <w:tcW w:w="2618" w:type="dxa"/>
                <w:gridSpan w:val="2"/>
                <w:vMerge/>
                <w:tcBorders>
                  <w:top w:val="single" w:sz="8" w:space="0" w:color="999999"/>
                  <w:left w:val="single" w:sz="8" w:space="0" w:color="999999"/>
                  <w:bottom w:val="single" w:sz="8" w:space="0" w:color="999999"/>
                  <w:right w:val="single" w:sz="8" w:space="0" w:color="999999"/>
                </w:tcBorders>
                <w:vAlign w:val="center"/>
                <w:hideMark/>
              </w:tcPr>
            </w:tcPrChange>
          </w:tcPr>
          <w:p w14:paraId="3F261887"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Change w:id="675" w:author="Author" w:date="2018-02-09T11:59:00Z">
              <w:tcPr>
                <w:tcW w:w="1183" w:type="dxa"/>
                <w:gridSpan w:val="2"/>
                <w:tcBorders>
                  <w:top w:val="single" w:sz="8" w:space="0" w:color="999999"/>
                  <w:left w:val="single" w:sz="8" w:space="0" w:color="999999"/>
                  <w:bottom w:val="single" w:sz="8" w:space="0" w:color="999999"/>
                  <w:right w:val="single" w:sz="8" w:space="0" w:color="999999"/>
                </w:tcBorders>
              </w:tcPr>
            </w:tcPrChange>
          </w:tcPr>
          <w:p w14:paraId="3387C624" w14:textId="77777777" w:rsidR="00CE6896" w:rsidRPr="002326C1" w:rsidRDefault="00CE6896" w:rsidP="00CE6896">
            <w:pPr>
              <w:rPr>
                <w:lang w:val="en-US"/>
              </w:rPr>
            </w:pPr>
          </w:p>
        </w:tc>
      </w:tr>
      <w:tr w:rsidR="00CE6896" w:rsidRPr="00774C60" w14:paraId="1E033BE8" w14:textId="77777777" w:rsidTr="00585DDF">
        <w:trPr>
          <w:trHeight w:val="357"/>
        </w:trPr>
        <w:tc>
          <w:tcPr>
            <w:tcW w:w="704" w:type="dxa"/>
            <w:tcBorders>
              <w:top w:val="single" w:sz="8" w:space="0" w:color="999999"/>
              <w:left w:val="single" w:sz="8" w:space="0" w:color="999999"/>
              <w:bottom w:val="single" w:sz="8" w:space="0" w:color="999999"/>
              <w:right w:val="single" w:sz="8" w:space="0" w:color="999999"/>
            </w:tcBorders>
            <w:hideMark/>
          </w:tcPr>
          <w:p w14:paraId="0F940A2A" w14:textId="77777777" w:rsidR="00CE6896" w:rsidRPr="002326C1" w:rsidRDefault="00CE6896" w:rsidP="00CE6896">
            <w:pPr>
              <w:rPr>
                <w:lang w:val="en-US"/>
              </w:rPr>
            </w:pPr>
            <w:r w:rsidRPr="002326C1">
              <w:rPr>
                <w:lang w:val="en-US"/>
              </w:rPr>
              <w:t>5</w:t>
            </w:r>
          </w:p>
        </w:tc>
        <w:tc>
          <w:tcPr>
            <w:tcW w:w="1516" w:type="dxa"/>
            <w:tcBorders>
              <w:top w:val="single" w:sz="8" w:space="0" w:color="999999"/>
              <w:left w:val="single" w:sz="8" w:space="0" w:color="999999"/>
              <w:bottom w:val="single" w:sz="8" w:space="0" w:color="999999"/>
              <w:right w:val="single" w:sz="8" w:space="0" w:color="999999"/>
            </w:tcBorders>
            <w:hideMark/>
          </w:tcPr>
          <w:p w14:paraId="3D5699D7" w14:textId="22CA002D" w:rsidR="00CE6896" w:rsidRPr="002326C1" w:rsidRDefault="00CE6896" w:rsidP="00CE6896">
            <w:pPr>
              <w:rPr>
                <w:rStyle w:val="SAPEmphasis"/>
                <w:lang w:val="en-US"/>
              </w:rPr>
            </w:pPr>
            <w:r w:rsidRPr="002326C1">
              <w:rPr>
                <w:rStyle w:val="SAPEmphasis"/>
                <w:lang w:val="en-US"/>
              </w:rPr>
              <w:t>Continue</w:t>
            </w:r>
          </w:p>
        </w:tc>
        <w:tc>
          <w:tcPr>
            <w:tcW w:w="2522" w:type="dxa"/>
            <w:tcBorders>
              <w:top w:val="single" w:sz="8" w:space="0" w:color="999999"/>
              <w:left w:val="single" w:sz="8" w:space="0" w:color="999999"/>
              <w:bottom w:val="single" w:sz="8" w:space="0" w:color="999999"/>
              <w:right w:val="single" w:sz="8" w:space="0" w:color="999999"/>
            </w:tcBorders>
          </w:tcPr>
          <w:p w14:paraId="6A797E8A" w14:textId="7A3C75D2" w:rsidR="00CE6896" w:rsidRPr="002326C1" w:rsidRDefault="00CE6896" w:rsidP="00CE6896">
            <w:pPr>
              <w:rPr>
                <w:lang w:val="en-US"/>
              </w:rPr>
            </w:pPr>
            <w:r w:rsidRPr="002326C1">
              <w:rPr>
                <w:lang w:val="en-US"/>
              </w:rPr>
              <w:t xml:space="preserve">Choose the </w:t>
            </w:r>
            <w:r w:rsidRPr="002326C1">
              <w:rPr>
                <w:rStyle w:val="SAPScreenElement"/>
                <w:lang w:val="en-US"/>
              </w:rPr>
              <w:t xml:space="preserve">Continue </w:t>
            </w:r>
            <w:r w:rsidRPr="002326C1">
              <w:rPr>
                <w:lang w:val="en-US"/>
              </w:rPr>
              <w:t xml:space="preserve">pushbutton. </w:t>
            </w:r>
          </w:p>
        </w:tc>
        <w:tc>
          <w:tcPr>
            <w:tcW w:w="2520" w:type="dxa"/>
            <w:tcBorders>
              <w:top w:val="single" w:sz="8" w:space="0" w:color="999999"/>
              <w:left w:val="single" w:sz="8" w:space="0" w:color="999999"/>
              <w:bottom w:val="single" w:sz="8" w:space="0" w:color="999999"/>
              <w:right w:val="single" w:sz="8" w:space="0" w:color="999999"/>
            </w:tcBorders>
          </w:tcPr>
          <w:p w14:paraId="51F86C9E" w14:textId="77777777" w:rsidR="00CE6896" w:rsidRPr="002326C1" w:rsidRDefault="00CE6896" w:rsidP="00CE6896">
            <w:pPr>
              <w:rPr>
                <w:lang w:val="en-US"/>
              </w:rPr>
            </w:pPr>
          </w:p>
        </w:tc>
        <w:tc>
          <w:tcPr>
            <w:tcW w:w="3223" w:type="dxa"/>
            <w:tcBorders>
              <w:top w:val="single" w:sz="8" w:space="0" w:color="999999"/>
              <w:left w:val="single" w:sz="8" w:space="0" w:color="999999"/>
              <w:bottom w:val="single" w:sz="8" w:space="0" w:color="999999"/>
              <w:right w:val="single" w:sz="8" w:space="0" w:color="999999"/>
            </w:tcBorders>
          </w:tcPr>
          <w:p w14:paraId="18AB3E03" w14:textId="7F83FD28" w:rsidR="00CE6896" w:rsidRPr="00D90D0A" w:rsidDel="00040692" w:rsidRDefault="00CE6896" w:rsidP="00CE6896">
            <w:pPr>
              <w:rPr>
                <w:del w:id="676" w:author="Author" w:date="2018-01-29T13:31:00Z"/>
                <w:lang w:val="en-US"/>
              </w:rPr>
            </w:pPr>
            <w:commentRangeStart w:id="677"/>
            <w:commentRangeStart w:id="678"/>
            <w:del w:id="679" w:author="Author" w:date="2018-01-29T13:31:00Z">
              <w:r w:rsidRPr="00D90D0A" w:rsidDel="00040692">
                <w:rPr>
                  <w:lang w:val="en-US"/>
                </w:rPr>
                <w:delText>FOR CHN: BASED ON NATIONAL id MAINTAINED Warning MESSAGE CAN SHOW UP: “1. The birthday info</w:delText>
              </w:r>
              <w:r w:rsidRPr="00AF1555" w:rsidDel="00040692">
                <w:rPr>
                  <w:lang w:val="en-US"/>
                </w:rPr>
                <w:delText>rmation in ID does not match the date of birth in Biographical Information”.</w:delText>
              </w:r>
              <w:commentRangeEnd w:id="677"/>
              <w:r w:rsidRPr="00D90D0A" w:rsidDel="00040692">
                <w:rPr>
                  <w:rStyle w:val="CommentReference"/>
                </w:rPr>
                <w:commentReference w:id="677"/>
              </w:r>
              <w:commentRangeEnd w:id="678"/>
              <w:r w:rsidRPr="00AF1555" w:rsidDel="00040692">
                <w:rPr>
                  <w:rStyle w:val="CommentReference"/>
                </w:rPr>
                <w:commentReference w:id="678"/>
              </w:r>
              <w:r w:rsidRPr="00D90D0A" w:rsidDel="00040692">
                <w:rPr>
                  <w:lang w:val="en-US"/>
                </w:rPr>
                <w:delText xml:space="preserve"> PRESS OK</w:delText>
              </w:r>
            </w:del>
          </w:p>
          <w:p w14:paraId="068A2655" w14:textId="77777777" w:rsidR="00CE6896" w:rsidRPr="00AF1555" w:rsidRDefault="00CE6896" w:rsidP="00CE6896">
            <w:pPr>
              <w:pStyle w:val="SAPNoteHeading"/>
              <w:spacing w:before="60"/>
              <w:ind w:left="0"/>
              <w:rPr>
                <w:lang w:val="en-US"/>
                <w:rPrChange w:id="680" w:author="Author" w:date="2018-02-22T10:38:00Z">
                  <w:rPr>
                    <w:highlight w:val="cyan"/>
                    <w:lang w:val="en-US"/>
                  </w:rPr>
                </w:rPrChange>
              </w:rPr>
            </w:pPr>
            <w:r w:rsidRPr="00AF1555">
              <w:rPr>
                <w:noProof/>
                <w:lang w:val="en-US"/>
                <w:rPrChange w:id="681" w:author="Author" w:date="2018-02-22T10:38:00Z">
                  <w:rPr>
                    <w:noProof/>
                    <w:highlight w:val="cyan"/>
                    <w:lang w:val="en-US"/>
                  </w:rPr>
                </w:rPrChange>
              </w:rPr>
              <w:drawing>
                <wp:inline distT="0" distB="0" distL="0" distR="0" wp14:anchorId="366C647D" wp14:editId="7757D6AA">
                  <wp:extent cx="219075" cy="238125"/>
                  <wp:effectExtent l="0" t="0" r="9525" b="9525"/>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AF1555">
              <w:rPr>
                <w:lang w:val="en-US"/>
                <w:rPrChange w:id="682" w:author="Author" w:date="2018-02-22T10:38:00Z">
                  <w:rPr>
                    <w:highlight w:val="cyan"/>
                    <w:lang w:val="en-US"/>
                  </w:rPr>
                </w:rPrChange>
              </w:rPr>
              <w:t> Caution</w:t>
            </w:r>
          </w:p>
          <w:p w14:paraId="426BC63C" w14:textId="6355041E" w:rsidR="00CE6896" w:rsidRPr="002326C1" w:rsidRDefault="00CE6896" w:rsidP="00CE6896">
            <w:pPr>
              <w:rPr>
                <w:lang w:val="en-US"/>
              </w:rPr>
            </w:pPr>
            <w:r w:rsidRPr="00AF1555">
              <w:rPr>
                <w:lang w:val="en-US"/>
                <w:rPrChange w:id="683" w:author="Author" w:date="2018-02-22T10:38:00Z">
                  <w:rPr>
                    <w:highlight w:val="cyan"/>
                    <w:lang w:val="en-US"/>
                  </w:rPr>
                </w:rPrChange>
              </w:rPr>
              <w:t>For country</w:t>
            </w:r>
            <w:r w:rsidRPr="00AF1555">
              <w:rPr>
                <w:b/>
                <w:lang w:val="en-US"/>
                <w:rPrChange w:id="684" w:author="Author" w:date="2018-02-22T10:38:00Z">
                  <w:rPr>
                    <w:b/>
                    <w:highlight w:val="cyan"/>
                    <w:lang w:val="en-US"/>
                  </w:rPr>
                </w:rPrChange>
              </w:rPr>
              <w:t xml:space="preserve"> CN</w:t>
            </w:r>
            <w:r w:rsidRPr="00AF1555">
              <w:rPr>
                <w:lang w:val="en-US"/>
                <w:rPrChange w:id="685" w:author="Author" w:date="2018-02-22T10:38:00Z">
                  <w:rPr>
                    <w:highlight w:val="cyan"/>
                    <w:lang w:val="en-US"/>
                  </w:rPr>
                </w:rPrChange>
              </w:rPr>
              <w:t xml:space="preserve">, </w:t>
            </w:r>
            <w:r w:rsidRPr="00D90D0A">
              <w:rPr>
                <w:lang w:val="en-US"/>
              </w:rPr>
              <w:t>a warning</w:t>
            </w:r>
            <w:r>
              <w:rPr>
                <w:lang w:val="en-US"/>
              </w:rPr>
              <w:t xml:space="preserve"> message may be raised in case the birthday information in the </w:t>
            </w:r>
            <w:r w:rsidRPr="00AE240B">
              <w:rPr>
                <w:rFonts w:ascii="BentonSans Book Italic" w:eastAsia="Times New Roman" w:hAnsi="BentonSans Book Italic"/>
                <w:color w:val="003283"/>
                <w:szCs w:val="18"/>
                <w:lang w:val="en-US" w:eastAsia="zh-CN"/>
              </w:rPr>
              <w:t>National Id</w:t>
            </w:r>
            <w:r w:rsidRPr="006B338D">
              <w:rPr>
                <w:lang w:val="en-US"/>
              </w:rPr>
              <w:t xml:space="preserve"> does not match the date of birth in </w:t>
            </w:r>
            <w:r>
              <w:rPr>
                <w:lang w:val="en-US"/>
              </w:rPr>
              <w:t xml:space="preserve">the </w:t>
            </w:r>
            <w:r w:rsidRPr="00040692">
              <w:rPr>
                <w:rFonts w:ascii="BentonSans Book Italic" w:eastAsia="Times New Roman" w:hAnsi="BentonSans Book Italic"/>
                <w:color w:val="003283"/>
                <w:szCs w:val="18"/>
                <w:lang w:val="en-US" w:eastAsia="zh-CN"/>
              </w:rPr>
              <w:t>Biographical Information</w:t>
            </w:r>
            <w:r>
              <w:rPr>
                <w:lang w:val="en-US"/>
              </w:rPr>
              <w:t xml:space="preserve">. In this case, press the </w:t>
            </w:r>
            <w:r w:rsidRPr="00955A41">
              <w:rPr>
                <w:rFonts w:ascii="BentonSans Book Italic" w:eastAsia="Times New Roman" w:hAnsi="BentonSans Book Italic"/>
                <w:color w:val="003283"/>
                <w:szCs w:val="18"/>
                <w:lang w:val="en-US" w:eastAsia="zh-CN"/>
                <w:rPrChange w:id="686" w:author="Author" w:date="2018-02-13T11:29:00Z">
                  <w:rPr>
                    <w:lang w:val="en-US"/>
                  </w:rPr>
                </w:rPrChange>
              </w:rPr>
              <w:t>OK</w:t>
            </w:r>
            <w:r>
              <w:rPr>
                <w:lang w:val="en-US"/>
              </w:rPr>
              <w:t xml:space="preserve"> button and adapt the </w:t>
            </w:r>
            <w:r w:rsidRPr="00955A41">
              <w:rPr>
                <w:rFonts w:ascii="BentonSans Book Italic" w:eastAsia="Times New Roman" w:hAnsi="BentonSans Book Italic"/>
                <w:color w:val="003283"/>
                <w:szCs w:val="18"/>
                <w:lang w:val="en-US" w:eastAsia="zh-CN"/>
                <w:rPrChange w:id="687" w:author="Author" w:date="2018-02-13T11:29:00Z">
                  <w:rPr>
                    <w:lang w:val="en-US"/>
                  </w:rPr>
                </w:rPrChange>
              </w:rPr>
              <w:t>National Id</w:t>
            </w:r>
            <w:r>
              <w:rPr>
                <w:lang w:val="en-US"/>
              </w:rPr>
              <w:t xml:space="preserve"> as appropriate. Then choose again the </w:t>
            </w:r>
            <w:r w:rsidRPr="002326C1">
              <w:rPr>
                <w:rStyle w:val="SAPScreenElement"/>
                <w:lang w:val="en-US"/>
              </w:rPr>
              <w:t xml:space="preserve">Continue </w:t>
            </w:r>
            <w:r w:rsidRPr="002326C1">
              <w:rPr>
                <w:lang w:val="en-US"/>
              </w:rPr>
              <w:t>pushbutton</w:t>
            </w:r>
            <w:r>
              <w:rPr>
                <w:lang w:val="en-US"/>
              </w:rPr>
              <w:t>.</w:t>
            </w:r>
          </w:p>
        </w:tc>
        <w:tc>
          <w:tcPr>
            <w:tcW w:w="2618" w:type="dxa"/>
            <w:gridSpan w:val="2"/>
            <w:tcBorders>
              <w:top w:val="single" w:sz="8" w:space="0" w:color="999999"/>
              <w:left w:val="single" w:sz="8" w:space="0" w:color="999999"/>
              <w:bottom w:val="single" w:sz="8" w:space="0" w:color="999999"/>
              <w:right w:val="single" w:sz="8" w:space="0" w:color="999999"/>
            </w:tcBorders>
            <w:hideMark/>
          </w:tcPr>
          <w:p w14:paraId="3BA0C7A9" w14:textId="5E437439" w:rsidR="00CE6896" w:rsidRPr="002326C1" w:rsidRDefault="00CE6896" w:rsidP="00CE6896">
            <w:pPr>
              <w:rPr>
                <w:lang w:val="en-US"/>
              </w:rPr>
            </w:pPr>
            <w:r w:rsidRPr="002326C1">
              <w:rPr>
                <w:lang w:val="en-US"/>
              </w:rPr>
              <w:t xml:space="preserve">The </w:t>
            </w:r>
            <w:r w:rsidRPr="002326C1">
              <w:rPr>
                <w:rStyle w:val="SAPScreenElement"/>
                <w:lang w:val="en-US"/>
              </w:rPr>
              <w:t>Personal Information</w:t>
            </w:r>
            <w:r w:rsidRPr="002326C1">
              <w:rPr>
                <w:lang w:val="en-US"/>
              </w:rPr>
              <w:t xml:space="preserve"> section in the </w:t>
            </w:r>
            <w:r w:rsidRPr="002326C1">
              <w:rPr>
                <w:rStyle w:val="SAPScreenElement"/>
                <w:lang w:val="en-US"/>
              </w:rPr>
              <w:t>Add New Employee</w:t>
            </w:r>
            <w:r w:rsidRPr="002326C1">
              <w:rPr>
                <w:lang w:val="en-US"/>
              </w:rPr>
              <w:t xml:space="preserve"> screen is expanded.</w:t>
            </w:r>
          </w:p>
        </w:tc>
        <w:tc>
          <w:tcPr>
            <w:tcW w:w="1183" w:type="dxa"/>
            <w:gridSpan w:val="2"/>
            <w:tcBorders>
              <w:top w:val="single" w:sz="8" w:space="0" w:color="999999"/>
              <w:left w:val="single" w:sz="8" w:space="0" w:color="999999"/>
              <w:bottom w:val="single" w:sz="8" w:space="0" w:color="999999"/>
              <w:right w:val="single" w:sz="8" w:space="0" w:color="999999"/>
            </w:tcBorders>
          </w:tcPr>
          <w:p w14:paraId="22186C66" w14:textId="77777777" w:rsidR="00CE6896" w:rsidRPr="002326C1" w:rsidRDefault="00CE6896" w:rsidP="00CE6896">
            <w:pPr>
              <w:rPr>
                <w:lang w:val="en-US"/>
              </w:rPr>
            </w:pPr>
          </w:p>
        </w:tc>
      </w:tr>
      <w:tr w:rsidR="00CE6896" w:rsidRPr="00774C60" w14:paraId="081A243F" w14:textId="77777777" w:rsidTr="00585DDF">
        <w:trPr>
          <w:trHeight w:val="357"/>
        </w:trPr>
        <w:tc>
          <w:tcPr>
            <w:tcW w:w="704" w:type="dxa"/>
            <w:vMerge w:val="restart"/>
            <w:tcBorders>
              <w:top w:val="single" w:sz="8" w:space="0" w:color="999999"/>
              <w:left w:val="single" w:sz="8" w:space="0" w:color="999999"/>
              <w:right w:val="single" w:sz="8" w:space="0" w:color="999999"/>
            </w:tcBorders>
            <w:hideMark/>
          </w:tcPr>
          <w:p w14:paraId="7D1DE541" w14:textId="77777777" w:rsidR="00CE6896" w:rsidRPr="002326C1" w:rsidRDefault="00CE6896" w:rsidP="00CE6896">
            <w:pPr>
              <w:rPr>
                <w:lang w:val="en-US"/>
              </w:rPr>
            </w:pPr>
            <w:r w:rsidRPr="002326C1">
              <w:rPr>
                <w:lang w:val="en-US"/>
              </w:rPr>
              <w:t>6</w:t>
            </w:r>
          </w:p>
        </w:tc>
        <w:tc>
          <w:tcPr>
            <w:tcW w:w="1516" w:type="dxa"/>
            <w:vMerge w:val="restart"/>
            <w:tcBorders>
              <w:top w:val="single" w:sz="8" w:space="0" w:color="999999"/>
              <w:left w:val="single" w:sz="8" w:space="0" w:color="999999"/>
              <w:right w:val="single" w:sz="8" w:space="0" w:color="999999"/>
            </w:tcBorders>
            <w:hideMark/>
          </w:tcPr>
          <w:p w14:paraId="7EF0F4BB" w14:textId="77777777" w:rsidR="00CE6896" w:rsidRPr="002326C1" w:rsidRDefault="00CE6896" w:rsidP="00CE6896">
            <w:pPr>
              <w:rPr>
                <w:rStyle w:val="SAPEmphasis"/>
                <w:lang w:val="en-US"/>
              </w:rPr>
            </w:pPr>
            <w:r w:rsidRPr="002326C1">
              <w:rPr>
                <w:rStyle w:val="SAPEmphasis"/>
                <w:lang w:val="en-US"/>
              </w:rPr>
              <w:t>Enter Personal Information for new Employee</w:t>
            </w:r>
          </w:p>
        </w:tc>
        <w:tc>
          <w:tcPr>
            <w:tcW w:w="2522" w:type="dxa"/>
            <w:vMerge w:val="restart"/>
            <w:tcBorders>
              <w:top w:val="single" w:sz="8" w:space="0" w:color="999999"/>
              <w:left w:val="single" w:sz="8" w:space="0" w:color="999999"/>
              <w:right w:val="single" w:sz="8" w:space="0" w:color="999999"/>
            </w:tcBorders>
            <w:hideMark/>
          </w:tcPr>
          <w:p w14:paraId="7CE9AF87" w14:textId="7B4C2461" w:rsidR="00CE6896" w:rsidRPr="002326C1" w:rsidRDefault="00CE6896" w:rsidP="00CE6896">
            <w:pPr>
              <w:rPr>
                <w:lang w:val="en-US"/>
              </w:rPr>
            </w:pPr>
            <w:r w:rsidRPr="002326C1">
              <w:rPr>
                <w:lang w:val="en-US"/>
              </w:rPr>
              <w:t xml:space="preserve">In the </w:t>
            </w:r>
            <w:r w:rsidRPr="002326C1">
              <w:rPr>
                <w:rStyle w:val="SAPScreenElement"/>
                <w:lang w:val="en-US"/>
              </w:rPr>
              <w:t xml:space="preserve">Personal Information </w:t>
            </w:r>
            <w:r w:rsidRPr="002326C1">
              <w:rPr>
                <w:lang w:val="en-US"/>
              </w:rPr>
              <w:t>block make the following entries:</w:t>
            </w:r>
          </w:p>
        </w:tc>
        <w:tc>
          <w:tcPr>
            <w:tcW w:w="2520" w:type="dxa"/>
            <w:tcBorders>
              <w:top w:val="single" w:sz="8" w:space="0" w:color="999999"/>
              <w:left w:val="single" w:sz="8" w:space="0" w:color="999999"/>
              <w:bottom w:val="single" w:sz="8" w:space="0" w:color="999999"/>
              <w:right w:val="single" w:sz="8" w:space="0" w:color="999999"/>
            </w:tcBorders>
            <w:hideMark/>
          </w:tcPr>
          <w:p w14:paraId="7441773F" w14:textId="05FCA617" w:rsidR="00CE6896" w:rsidRDefault="00CE6896" w:rsidP="00CE6896">
            <w:pPr>
              <w:rPr>
                <w:rStyle w:val="SAPScreenElement"/>
                <w:lang w:val="en-US"/>
              </w:rPr>
            </w:pPr>
            <w:r w:rsidRPr="002326C1">
              <w:rPr>
                <w:rStyle w:val="SAPScreenElement"/>
                <w:lang w:val="en-US"/>
              </w:rPr>
              <w:t xml:space="preserve">Gender: </w:t>
            </w:r>
            <w:r w:rsidRPr="005567F9">
              <w:rPr>
                <w:lang w:val="en-US"/>
              </w:rPr>
              <w:t>dependent on the country of the company, proceed as follows:</w:t>
            </w:r>
          </w:p>
          <w:p w14:paraId="27CBE6CA" w14:textId="3DFB3BCB" w:rsidR="00CE6896" w:rsidRPr="00D90D0A" w:rsidRDefault="00CE6896" w:rsidP="00CE6896">
            <w:pPr>
              <w:pStyle w:val="ListParagraph"/>
              <w:numPr>
                <w:ilvl w:val="0"/>
                <w:numId w:val="39"/>
              </w:numPr>
              <w:ind w:left="156" w:hanging="180"/>
              <w:rPr>
                <w:rStyle w:val="SAPScreenElement"/>
                <w:rFonts w:ascii="BentonSans Book" w:hAnsi="BentonSans Book"/>
                <w:color w:val="auto"/>
                <w:lang w:val="en-US"/>
              </w:rPr>
            </w:pPr>
            <w:r w:rsidRPr="00AF1555">
              <w:rPr>
                <w:lang w:val="en-US"/>
                <w:rPrChange w:id="688" w:author="Author" w:date="2018-02-22T10:38:00Z">
                  <w:rPr>
                    <w:highlight w:val="cyan"/>
                    <w:lang w:val="en-US"/>
                  </w:rPr>
                </w:rPrChange>
              </w:rPr>
              <w:t xml:space="preserve">for the countries </w:t>
            </w:r>
            <w:r w:rsidRPr="00AF1555">
              <w:rPr>
                <w:b/>
                <w:lang w:val="en-US"/>
                <w:rPrChange w:id="689" w:author="Author" w:date="2018-02-22T10:38:00Z">
                  <w:rPr>
                    <w:b/>
                    <w:highlight w:val="cyan"/>
                    <w:lang w:val="en-US"/>
                  </w:rPr>
                </w:rPrChange>
              </w:rPr>
              <w:t xml:space="preserve">AE, AU, FR, GB, SA, </w:t>
            </w:r>
            <w:r w:rsidRPr="00AF1555">
              <w:rPr>
                <w:lang w:val="en-US"/>
                <w:rPrChange w:id="690" w:author="Author" w:date="2018-02-22T10:38:00Z">
                  <w:rPr>
                    <w:highlight w:val="cyan"/>
                    <w:lang w:val="en-US"/>
                  </w:rPr>
                </w:rPrChange>
              </w:rPr>
              <w:t>the value is</w:t>
            </w:r>
            <w:r w:rsidRPr="00AF1555">
              <w:rPr>
                <w:b/>
                <w:lang w:val="en-US"/>
                <w:rPrChange w:id="691" w:author="Author" w:date="2018-02-22T10:38:00Z">
                  <w:rPr>
                    <w:b/>
                    <w:highlight w:val="cyan"/>
                    <w:lang w:val="en-US"/>
                  </w:rPr>
                </w:rPrChange>
              </w:rPr>
              <w:t xml:space="preserve"> </w:t>
            </w:r>
            <w:commentRangeStart w:id="692"/>
            <w:r w:rsidRPr="00AF1555">
              <w:rPr>
                <w:lang w:val="en-US"/>
                <w:rPrChange w:id="693" w:author="Author" w:date="2018-02-22T10:38:00Z">
                  <w:rPr>
                    <w:highlight w:val="cyan"/>
                    <w:lang w:val="en-US"/>
                  </w:rPr>
                </w:rPrChange>
              </w:rPr>
              <w:t xml:space="preserve">defaulted based on the value entered for </w:t>
            </w:r>
            <w:r w:rsidRPr="00AF1555">
              <w:rPr>
                <w:rStyle w:val="SAPScreenElement"/>
                <w:lang w:val="en-US"/>
                <w:rPrChange w:id="694" w:author="Author" w:date="2018-02-22T10:38:00Z">
                  <w:rPr>
                    <w:rStyle w:val="SAPScreenElement"/>
                    <w:highlight w:val="cyan"/>
                    <w:lang w:val="en-US"/>
                  </w:rPr>
                </w:rPrChange>
              </w:rPr>
              <w:t>Salutation</w:t>
            </w:r>
            <w:commentRangeEnd w:id="692"/>
            <w:r w:rsidRPr="00AF1555">
              <w:rPr>
                <w:rStyle w:val="CommentReference"/>
                <w:rPrChange w:id="695" w:author="Author" w:date="2018-02-22T10:38:00Z">
                  <w:rPr>
                    <w:rStyle w:val="CommentReference"/>
                    <w:highlight w:val="cyan"/>
                  </w:rPr>
                </w:rPrChange>
              </w:rPr>
              <w:commentReference w:id="692"/>
            </w:r>
            <w:r w:rsidRPr="00D90D0A">
              <w:rPr>
                <w:rStyle w:val="SAPScreenElement"/>
                <w:rFonts w:ascii="BentonSans Book" w:hAnsi="BentonSans Book"/>
                <w:color w:val="auto"/>
                <w:lang w:val="en-US"/>
              </w:rPr>
              <w:t>; leave as is</w:t>
            </w:r>
          </w:p>
          <w:p w14:paraId="658FCD3C" w14:textId="437D2F9B" w:rsidR="00CE6896" w:rsidRPr="00D90D0A" w:rsidRDefault="00CE6896" w:rsidP="00CE6896">
            <w:pPr>
              <w:pStyle w:val="ListParagraph"/>
              <w:numPr>
                <w:ilvl w:val="0"/>
                <w:numId w:val="39"/>
              </w:numPr>
              <w:ind w:left="156" w:hanging="180"/>
              <w:rPr>
                <w:lang w:val="en-US"/>
              </w:rPr>
            </w:pPr>
            <w:r w:rsidRPr="00AF1555">
              <w:rPr>
                <w:lang w:val="en-US"/>
                <w:rPrChange w:id="696" w:author="Author" w:date="2018-02-22T10:38:00Z">
                  <w:rPr>
                    <w:highlight w:val="cyan"/>
                    <w:lang w:val="en-US"/>
                  </w:rPr>
                </w:rPrChange>
              </w:rPr>
              <w:t xml:space="preserve">for the countries </w:t>
            </w:r>
            <w:r w:rsidRPr="00AF1555">
              <w:rPr>
                <w:b/>
                <w:lang w:val="en-US"/>
                <w:rPrChange w:id="697" w:author="Author" w:date="2018-02-22T10:38:00Z">
                  <w:rPr>
                    <w:b/>
                    <w:highlight w:val="cyan"/>
                    <w:lang w:val="en-US"/>
                  </w:rPr>
                </w:rPrChange>
              </w:rPr>
              <w:t xml:space="preserve">DE </w:t>
            </w:r>
            <w:r w:rsidRPr="00AF1555">
              <w:rPr>
                <w:lang w:val="en-US"/>
                <w:rPrChange w:id="698" w:author="Author" w:date="2018-02-22T10:38:00Z">
                  <w:rPr>
                    <w:highlight w:val="cyan"/>
                    <w:lang w:val="en-US"/>
                  </w:rPr>
                </w:rPrChange>
              </w:rPr>
              <w:t xml:space="preserve">and </w:t>
            </w:r>
            <w:r w:rsidRPr="00AF1555">
              <w:rPr>
                <w:b/>
                <w:lang w:val="en-US"/>
                <w:rPrChange w:id="699" w:author="Author" w:date="2018-02-22T10:38:00Z">
                  <w:rPr>
                    <w:b/>
                    <w:highlight w:val="cyan"/>
                    <w:lang w:val="en-US"/>
                  </w:rPr>
                </w:rPrChange>
              </w:rPr>
              <w:t xml:space="preserve">US </w:t>
            </w:r>
            <w:r w:rsidRPr="00AF1555">
              <w:rPr>
                <w:lang w:val="en-US"/>
                <w:rPrChange w:id="700" w:author="Author" w:date="2018-02-22T10:38:00Z">
                  <w:rPr>
                    <w:highlight w:val="cyan"/>
                    <w:lang w:val="en-US"/>
                  </w:rPr>
                </w:rPrChange>
              </w:rPr>
              <w:t>select a value from drop-down</w:t>
            </w:r>
          </w:p>
          <w:p w14:paraId="594D498C" w14:textId="740B7A91" w:rsidR="00CE6896" w:rsidRPr="00D90D0A" w:rsidRDefault="00CE6896" w:rsidP="00CE6896">
            <w:pPr>
              <w:pStyle w:val="ListParagraph"/>
              <w:numPr>
                <w:ilvl w:val="0"/>
                <w:numId w:val="39"/>
              </w:numPr>
              <w:ind w:left="156" w:hanging="180"/>
              <w:rPr>
                <w:lang w:val="en-US"/>
              </w:rPr>
            </w:pPr>
            <w:r w:rsidRPr="00AF1555">
              <w:rPr>
                <w:lang w:val="en-US"/>
              </w:rPr>
              <w:t xml:space="preserve">for the </w:t>
            </w:r>
            <w:r w:rsidRPr="00AF1555">
              <w:rPr>
                <w:lang w:val="en-US"/>
                <w:rPrChange w:id="701" w:author="Author" w:date="2018-02-22T10:38:00Z">
                  <w:rPr>
                    <w:highlight w:val="cyan"/>
                    <w:lang w:val="en-US"/>
                  </w:rPr>
                </w:rPrChange>
              </w:rPr>
              <w:t xml:space="preserve">country </w:t>
            </w:r>
            <w:r w:rsidRPr="00AF1555">
              <w:rPr>
                <w:b/>
                <w:lang w:val="en-US"/>
                <w:rPrChange w:id="702" w:author="Author" w:date="2018-02-22T10:38:00Z">
                  <w:rPr>
                    <w:b/>
                    <w:highlight w:val="cyan"/>
                    <w:lang w:val="en-US"/>
                  </w:rPr>
                </w:rPrChange>
              </w:rPr>
              <w:t>CN</w:t>
            </w:r>
            <w:r w:rsidRPr="00AF1555">
              <w:rPr>
                <w:lang w:val="en-US"/>
                <w:rPrChange w:id="703" w:author="Author" w:date="2018-02-22T10:38:00Z">
                  <w:rPr>
                    <w:highlight w:val="cyan"/>
                    <w:lang w:val="en-US"/>
                  </w:rPr>
                </w:rPrChange>
              </w:rPr>
              <w:t>, two situations can arise:</w:t>
            </w:r>
            <w:r w:rsidRPr="00D90D0A">
              <w:rPr>
                <w:lang w:val="en-US"/>
              </w:rPr>
              <w:t xml:space="preserve"> </w:t>
            </w:r>
          </w:p>
          <w:p w14:paraId="776A10B2" w14:textId="1DD90DFF" w:rsidR="00CE6896" w:rsidRPr="00AF1555" w:rsidRDefault="00CE6896" w:rsidP="00CE6896">
            <w:pPr>
              <w:pStyle w:val="ListParagraph"/>
              <w:numPr>
                <w:ilvl w:val="1"/>
                <w:numId w:val="39"/>
              </w:numPr>
              <w:ind w:left="336" w:hanging="180"/>
              <w:rPr>
                <w:lang w:val="en-US"/>
              </w:rPr>
            </w:pPr>
            <w:r w:rsidRPr="00AF1555">
              <w:rPr>
                <w:lang w:val="en-US"/>
              </w:rPr>
              <w:t xml:space="preserve">if the employee is a Chinese national and you have maintained </w:t>
            </w:r>
            <w:r w:rsidRPr="00AF1555">
              <w:rPr>
                <w:rFonts w:ascii="BentonSans Book Italic" w:eastAsia="Times New Roman" w:hAnsi="BentonSans Book Italic"/>
                <w:color w:val="003283"/>
                <w:szCs w:val="18"/>
                <w:lang w:val="en-US" w:eastAsia="zh-CN"/>
              </w:rPr>
              <w:t xml:space="preserve">National Id Card Type </w:t>
            </w:r>
            <w:r w:rsidRPr="00AF1555">
              <w:rPr>
                <w:rStyle w:val="SAPUserEntry"/>
                <w:lang w:val="en-US"/>
              </w:rPr>
              <w:t>Resident Identity Card</w:t>
            </w:r>
            <w:r w:rsidRPr="00AF1555">
              <w:rPr>
                <w:rFonts w:eastAsia="Times New Roman"/>
                <w:szCs w:val="18"/>
                <w:lang w:val="en-US" w:eastAsia="zh-CN"/>
              </w:rPr>
              <w:t xml:space="preserve">, the gender is defaulted based on a </w:t>
            </w:r>
            <w:r w:rsidRPr="00AF1555">
              <w:rPr>
                <w:rFonts w:eastAsia="Times New Roman"/>
                <w:szCs w:val="18"/>
                <w:lang w:val="en-US" w:eastAsia="zh-CN"/>
              </w:rPr>
              <w:lastRenderedPageBreak/>
              <w:t xml:space="preserve">preconfigured rule from the </w:t>
            </w:r>
            <w:r w:rsidRPr="00AF1555">
              <w:rPr>
                <w:rFonts w:ascii="BentonSans Book Italic" w:eastAsia="Times New Roman" w:hAnsi="BentonSans Book Italic"/>
                <w:color w:val="003283"/>
                <w:szCs w:val="18"/>
                <w:lang w:val="en-US" w:eastAsia="zh-CN"/>
              </w:rPr>
              <w:t>National Id</w:t>
            </w:r>
            <w:r w:rsidRPr="00AF1555">
              <w:rPr>
                <w:rFonts w:eastAsia="Times New Roman"/>
                <w:szCs w:val="18"/>
                <w:lang w:val="en-US" w:eastAsia="zh-CN"/>
              </w:rPr>
              <w:t xml:space="preserve"> </w:t>
            </w:r>
          </w:p>
          <w:p w14:paraId="52FC7F20" w14:textId="15468371" w:rsidR="00CE6896" w:rsidRPr="00D90D0A" w:rsidDel="00F907AD" w:rsidRDefault="00CE6896" w:rsidP="00CE6896">
            <w:pPr>
              <w:pStyle w:val="ListParagraph"/>
              <w:numPr>
                <w:ilvl w:val="1"/>
                <w:numId w:val="39"/>
              </w:numPr>
              <w:ind w:left="336" w:hanging="180"/>
              <w:rPr>
                <w:del w:id="704" w:author="Author" w:date="2018-01-29T11:58:00Z"/>
                <w:lang w:val="en-US"/>
              </w:rPr>
            </w:pPr>
            <w:r w:rsidRPr="00AF1555">
              <w:rPr>
                <w:rFonts w:eastAsia="Times New Roman"/>
                <w:szCs w:val="18"/>
                <w:lang w:val="en-US" w:eastAsia="zh-CN"/>
              </w:rPr>
              <w:t xml:space="preserve">otherwise, </w:t>
            </w:r>
            <w:r w:rsidRPr="00AF1555">
              <w:rPr>
                <w:lang w:val="en-US"/>
                <w:rPrChange w:id="705" w:author="Author" w:date="2018-02-22T10:38:00Z">
                  <w:rPr>
                    <w:highlight w:val="cyan"/>
                    <w:lang w:val="en-US"/>
                  </w:rPr>
                </w:rPrChange>
              </w:rPr>
              <w:t>select a value from drop-down</w:t>
            </w:r>
          </w:p>
          <w:p w14:paraId="54C6963E" w14:textId="3C6D85B5" w:rsidR="00CE6896" w:rsidRPr="001505F2" w:rsidDel="00F907AD" w:rsidRDefault="00CE6896">
            <w:pPr>
              <w:pStyle w:val="ListParagraph"/>
              <w:numPr>
                <w:ilvl w:val="1"/>
                <w:numId w:val="39"/>
              </w:numPr>
              <w:ind w:left="336" w:hanging="180"/>
              <w:rPr>
                <w:del w:id="706" w:author="Author" w:date="2018-01-29T11:58:00Z"/>
                <w:rFonts w:ascii="Calibri" w:eastAsia="Times New Roman" w:hAnsi="Calibri"/>
                <w:szCs w:val="18"/>
                <w:highlight w:val="yellow"/>
                <w:lang w:val="en-US" w:eastAsia="zh-CN"/>
              </w:rPr>
              <w:pPrChange w:id="707" w:author="Author" w:date="2018-01-29T11:58:00Z">
                <w:pPr>
                  <w:pStyle w:val="NormalWeb"/>
                </w:pPr>
              </w:pPrChange>
            </w:pPr>
            <w:commentRangeStart w:id="708"/>
            <w:del w:id="709" w:author="Author" w:date="2018-01-29T11:58:00Z">
              <w:r w:rsidRPr="00F907AD" w:rsidDel="00F907AD">
                <w:rPr>
                  <w:highlight w:val="yellow"/>
                  <w:lang w:val="en-US"/>
                </w:rPr>
                <w:delText xml:space="preserve">FOR CN: </w:delText>
              </w:r>
              <w:r w:rsidRPr="00F907AD" w:rsidDel="00F907AD">
                <w:rPr>
                  <w:rFonts w:eastAsia="Times New Roman"/>
                  <w:szCs w:val="18"/>
                  <w:highlight w:val="yellow"/>
                  <w:lang w:val="en-US" w:eastAsia="zh-CN"/>
                </w:rPr>
                <w:delText xml:space="preserve">This could set automatically if the </w:delText>
              </w:r>
              <w:r w:rsidRPr="00F907AD" w:rsidDel="00F907AD">
                <w:rPr>
                  <w:rStyle w:val="SAPUserEntry"/>
                  <w:highlight w:val="yellow"/>
                  <w:lang w:val="en-US"/>
                </w:rPr>
                <w:delText>Resident Identity Card</w:delText>
              </w:r>
              <w:r w:rsidRPr="001505F2" w:rsidDel="00F907AD">
                <w:rPr>
                  <w:rFonts w:eastAsia="Times New Roman"/>
                  <w:szCs w:val="18"/>
                  <w:highlight w:val="yellow"/>
                  <w:lang w:val="en-US" w:eastAsia="zh-CN"/>
                </w:rPr>
                <w:delText xml:space="preserve"> was chosen as </w:delText>
              </w:r>
              <w:r w:rsidRPr="001505F2" w:rsidDel="00F907AD">
                <w:rPr>
                  <w:rFonts w:ascii="BentonSans Book Italic" w:eastAsia="Times New Roman" w:hAnsi="BentonSans Book Italic"/>
                  <w:color w:val="003283"/>
                  <w:szCs w:val="18"/>
                  <w:highlight w:val="yellow"/>
                  <w:lang w:val="en-US" w:eastAsia="zh-CN"/>
                </w:rPr>
                <w:delText xml:space="preserve">National Id Card Type </w:delText>
              </w:r>
              <w:r w:rsidRPr="001505F2" w:rsidDel="00F907AD">
                <w:rPr>
                  <w:rFonts w:eastAsia="Times New Roman"/>
                  <w:szCs w:val="18"/>
                  <w:highlight w:val="yellow"/>
                  <w:lang w:val="en-US" w:eastAsia="zh-CN"/>
                </w:rPr>
                <w:delText>in the last step</w:delText>
              </w:r>
            </w:del>
          </w:p>
          <w:p w14:paraId="2BFFC927" w14:textId="0F8A4399" w:rsidR="00CE6896" w:rsidRPr="002326C1" w:rsidRDefault="00CE6896">
            <w:pPr>
              <w:pStyle w:val="ListParagraph"/>
              <w:numPr>
                <w:ilvl w:val="1"/>
                <w:numId w:val="39"/>
              </w:numPr>
              <w:ind w:left="336" w:hanging="180"/>
              <w:rPr>
                <w:rStyle w:val="SAPScreenElement"/>
                <w:lang w:val="en-US"/>
              </w:rPr>
              <w:pPrChange w:id="710" w:author="Author" w:date="2018-01-29T11:58:00Z">
                <w:pPr/>
              </w:pPrChange>
            </w:pPr>
            <w:del w:id="711" w:author="Author" w:date="2018-01-29T11:58:00Z">
              <w:r w:rsidRPr="00F907AD" w:rsidDel="00F907AD">
                <w:rPr>
                  <w:rFonts w:eastAsia="Times New Roman"/>
                  <w:szCs w:val="18"/>
                  <w:highlight w:val="yellow"/>
                  <w:lang w:val="en-US" w:eastAsia="zh-CN"/>
                </w:rPr>
                <w:delText xml:space="preserve">Or </w:delText>
              </w:r>
              <w:r w:rsidRPr="00F907AD" w:rsidDel="00F907AD">
                <w:rPr>
                  <w:highlight w:val="yellow"/>
                  <w:lang w:val="en-US"/>
                </w:rPr>
                <w:delText>select from drop-down</w:delText>
              </w:r>
              <w:commentRangeEnd w:id="708"/>
              <w:r w:rsidRPr="00F907AD" w:rsidDel="00F907AD">
                <w:rPr>
                  <w:rStyle w:val="CommentReference"/>
                </w:rPr>
                <w:commentReference w:id="708"/>
              </w:r>
            </w:del>
          </w:p>
        </w:tc>
        <w:tc>
          <w:tcPr>
            <w:tcW w:w="3223" w:type="dxa"/>
            <w:tcBorders>
              <w:top w:val="single" w:sz="8" w:space="0" w:color="999999"/>
              <w:left w:val="single" w:sz="8" w:space="0" w:color="999999"/>
              <w:bottom w:val="single" w:sz="8" w:space="0" w:color="999999"/>
              <w:right w:val="single" w:sz="8" w:space="0" w:color="999999"/>
            </w:tcBorders>
          </w:tcPr>
          <w:p w14:paraId="771AED3B" w14:textId="77777777" w:rsidR="00CE6896" w:rsidRPr="002326C1" w:rsidRDefault="00CE6896" w:rsidP="00CE6896">
            <w:pPr>
              <w:pStyle w:val="SAPNoteHeading"/>
              <w:ind w:left="0"/>
              <w:rPr>
                <w:lang w:val="en-US"/>
              </w:rPr>
            </w:pPr>
            <w:r w:rsidRPr="002326C1">
              <w:rPr>
                <w:noProof/>
                <w:lang w:val="en-US"/>
              </w:rPr>
              <w:lastRenderedPageBreak/>
              <w:drawing>
                <wp:inline distT="0" distB="0" distL="0" distR="0" wp14:anchorId="65D3E923" wp14:editId="0DA3DC0E">
                  <wp:extent cx="228600" cy="228600"/>
                  <wp:effectExtent l="0" t="0" r="0" b="0"/>
                  <wp:docPr id="1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0ED4A16E" w14:textId="0B1C6C8D" w:rsidR="00CE6896" w:rsidRPr="002326C1" w:rsidRDefault="00CE6896" w:rsidP="00CE6896">
            <w:pPr>
              <w:rPr>
                <w:lang w:val="en-US"/>
              </w:rPr>
            </w:pPr>
            <w:r w:rsidRPr="002326C1">
              <w:rPr>
                <w:lang w:val="en-US"/>
              </w:rPr>
              <w:t>Required if integration with Employee Central Payroll is in place.</w:t>
            </w:r>
          </w:p>
        </w:tc>
        <w:tc>
          <w:tcPr>
            <w:tcW w:w="2618" w:type="dxa"/>
            <w:gridSpan w:val="2"/>
            <w:vMerge w:val="restart"/>
            <w:tcBorders>
              <w:top w:val="single" w:sz="8" w:space="0" w:color="999999"/>
              <w:left w:val="single" w:sz="8" w:space="0" w:color="999999"/>
              <w:right w:val="single" w:sz="8" w:space="0" w:color="999999"/>
            </w:tcBorders>
          </w:tcPr>
          <w:p w14:paraId="0E41BEA6" w14:textId="597DA0A9" w:rsidR="00CE6896" w:rsidRPr="002326C1" w:rsidRDefault="00CE6896" w:rsidP="00CE6896">
            <w:pPr>
              <w:rPr>
                <w:lang w:val="en-US"/>
              </w:rPr>
            </w:pPr>
          </w:p>
          <w:p w14:paraId="0E646490" w14:textId="77777777" w:rsidR="00CE6896" w:rsidRPr="002326C1" w:rsidRDefault="00CE6896" w:rsidP="00CE6896">
            <w:pPr>
              <w:rPr>
                <w:lang w:val="en-US"/>
              </w:rPr>
            </w:pPr>
          </w:p>
          <w:p w14:paraId="14F498DE" w14:textId="77777777" w:rsidR="00CE6896" w:rsidRPr="002326C1" w:rsidRDefault="00CE6896" w:rsidP="00CE6896">
            <w:pPr>
              <w:rPr>
                <w:lang w:val="en-US"/>
              </w:rPr>
            </w:pPr>
          </w:p>
          <w:p w14:paraId="3E060B3A" w14:textId="77777777" w:rsidR="00CE6896" w:rsidRPr="002326C1" w:rsidRDefault="00CE6896" w:rsidP="00CE6896">
            <w:pPr>
              <w:rPr>
                <w:lang w:val="en-US"/>
              </w:rPr>
            </w:pPr>
          </w:p>
          <w:p w14:paraId="03E92F79" w14:textId="77777777" w:rsidR="00CE6896" w:rsidRPr="002326C1" w:rsidRDefault="00CE6896" w:rsidP="00CE6896">
            <w:pPr>
              <w:rPr>
                <w:lang w:val="en-US"/>
              </w:rPr>
            </w:pPr>
          </w:p>
          <w:p w14:paraId="54A93122" w14:textId="77777777" w:rsidR="00CE6896" w:rsidRPr="002326C1" w:rsidRDefault="00CE6896" w:rsidP="00CE6896">
            <w:pPr>
              <w:rPr>
                <w:lang w:val="en-US"/>
              </w:rPr>
            </w:pPr>
          </w:p>
          <w:p w14:paraId="0B55CECE" w14:textId="77777777" w:rsidR="00CE6896" w:rsidRPr="002326C1" w:rsidRDefault="00CE6896" w:rsidP="00CE6896">
            <w:pPr>
              <w:rPr>
                <w:lang w:val="en-US"/>
              </w:rPr>
            </w:pPr>
          </w:p>
          <w:p w14:paraId="629A9BE8" w14:textId="77777777" w:rsidR="00CE6896" w:rsidRPr="002326C1" w:rsidRDefault="00CE6896" w:rsidP="00CE6896">
            <w:pPr>
              <w:rPr>
                <w:lang w:val="en-US"/>
              </w:rPr>
            </w:pPr>
          </w:p>
          <w:p w14:paraId="434DFCCB" w14:textId="77777777" w:rsidR="00CE6896" w:rsidRPr="002326C1" w:rsidRDefault="00CE6896" w:rsidP="00CE6896">
            <w:pPr>
              <w:rPr>
                <w:lang w:val="en-US"/>
              </w:rPr>
            </w:pPr>
          </w:p>
          <w:p w14:paraId="55E47337" w14:textId="77777777" w:rsidR="00CE6896" w:rsidRPr="002326C1" w:rsidRDefault="00CE6896" w:rsidP="00CE6896">
            <w:pPr>
              <w:rPr>
                <w:lang w:val="en-US"/>
              </w:rPr>
            </w:pPr>
          </w:p>
          <w:p w14:paraId="79C9ECDB" w14:textId="77777777" w:rsidR="00CE6896" w:rsidRPr="002326C1" w:rsidRDefault="00CE6896" w:rsidP="00CE6896">
            <w:pPr>
              <w:rPr>
                <w:lang w:val="en-US"/>
              </w:rPr>
            </w:pPr>
          </w:p>
          <w:p w14:paraId="0B372AA6" w14:textId="77777777" w:rsidR="00CE6896" w:rsidRPr="002326C1" w:rsidRDefault="00CE6896" w:rsidP="00CE6896">
            <w:pPr>
              <w:rPr>
                <w:lang w:val="en-US"/>
              </w:rPr>
            </w:pPr>
          </w:p>
          <w:p w14:paraId="67B92510" w14:textId="77777777" w:rsidR="00CE6896" w:rsidRPr="002326C1" w:rsidRDefault="00CE6896" w:rsidP="00CE6896">
            <w:pPr>
              <w:rPr>
                <w:lang w:val="en-US"/>
              </w:rPr>
            </w:pPr>
          </w:p>
          <w:p w14:paraId="70D25027" w14:textId="77777777" w:rsidR="00CE6896" w:rsidRPr="002326C1" w:rsidRDefault="00CE6896" w:rsidP="00CE6896">
            <w:pPr>
              <w:rPr>
                <w:lang w:val="en-US"/>
              </w:rPr>
            </w:pPr>
          </w:p>
          <w:p w14:paraId="46A1BCC7" w14:textId="77777777" w:rsidR="00CE6896" w:rsidRPr="002326C1" w:rsidRDefault="00CE6896" w:rsidP="00CE6896">
            <w:pPr>
              <w:rPr>
                <w:lang w:val="en-US"/>
              </w:rPr>
            </w:pPr>
          </w:p>
          <w:p w14:paraId="7292031D" w14:textId="77777777" w:rsidR="00CE6896" w:rsidRPr="002326C1" w:rsidRDefault="00CE6896" w:rsidP="00CE6896">
            <w:pPr>
              <w:rPr>
                <w:lang w:val="en-US"/>
              </w:rPr>
            </w:pPr>
          </w:p>
          <w:p w14:paraId="7D7084B9" w14:textId="77777777" w:rsidR="00CE6896" w:rsidRPr="002326C1" w:rsidRDefault="00CE6896" w:rsidP="00CE6896">
            <w:pPr>
              <w:rPr>
                <w:lang w:val="en-US"/>
              </w:rPr>
            </w:pPr>
          </w:p>
          <w:p w14:paraId="0D661B46" w14:textId="77777777" w:rsidR="00CE6896" w:rsidRPr="002326C1" w:rsidRDefault="00CE6896" w:rsidP="00CE6896">
            <w:pPr>
              <w:rPr>
                <w:lang w:val="en-US"/>
              </w:rPr>
            </w:pPr>
          </w:p>
          <w:p w14:paraId="71154A98" w14:textId="77777777" w:rsidR="00CE6896" w:rsidRPr="002326C1" w:rsidRDefault="00CE6896" w:rsidP="00CE6896">
            <w:pPr>
              <w:rPr>
                <w:lang w:val="en-US"/>
              </w:rPr>
            </w:pPr>
          </w:p>
          <w:p w14:paraId="7E5E41A3" w14:textId="77777777" w:rsidR="00CE6896" w:rsidRPr="002326C1" w:rsidRDefault="00CE6896" w:rsidP="00CE6896">
            <w:pPr>
              <w:rPr>
                <w:lang w:val="en-US"/>
              </w:rPr>
            </w:pPr>
          </w:p>
          <w:p w14:paraId="4FAE418D" w14:textId="77777777" w:rsidR="00CE6896" w:rsidRPr="002326C1" w:rsidRDefault="00CE6896" w:rsidP="00CE6896">
            <w:pPr>
              <w:rPr>
                <w:lang w:val="en-US"/>
              </w:rPr>
            </w:pPr>
          </w:p>
          <w:p w14:paraId="36469D26" w14:textId="77777777" w:rsidR="00CE6896" w:rsidRPr="002326C1" w:rsidRDefault="00CE6896" w:rsidP="00CE6896">
            <w:pPr>
              <w:rPr>
                <w:lang w:val="en-US"/>
              </w:rPr>
            </w:pPr>
          </w:p>
          <w:p w14:paraId="119F697B" w14:textId="77777777" w:rsidR="00CE6896" w:rsidRPr="002326C1" w:rsidRDefault="00CE6896" w:rsidP="00CE6896">
            <w:pPr>
              <w:rPr>
                <w:lang w:val="en-US"/>
              </w:rPr>
            </w:pPr>
          </w:p>
          <w:p w14:paraId="74D46244" w14:textId="77777777" w:rsidR="00CE6896" w:rsidRPr="002326C1" w:rsidRDefault="00CE6896" w:rsidP="00CE6896">
            <w:pPr>
              <w:rPr>
                <w:lang w:val="en-US"/>
              </w:rPr>
            </w:pPr>
          </w:p>
          <w:p w14:paraId="08CB788D" w14:textId="77777777" w:rsidR="00CE6896" w:rsidRPr="002326C1" w:rsidRDefault="00CE6896" w:rsidP="00CE6896">
            <w:pPr>
              <w:rPr>
                <w:lang w:val="en-US"/>
              </w:rPr>
            </w:pPr>
          </w:p>
          <w:p w14:paraId="4389496A" w14:textId="12CACA9C" w:rsidR="00CE6896" w:rsidRPr="002326C1" w:rsidRDefault="00CE6896" w:rsidP="00CE6896">
            <w:pPr>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0B3B96F0" w14:textId="77777777" w:rsidR="00CE6896" w:rsidRPr="002326C1" w:rsidRDefault="00CE6896" w:rsidP="00CE6896">
            <w:pPr>
              <w:rPr>
                <w:lang w:val="en-US"/>
              </w:rPr>
            </w:pPr>
          </w:p>
        </w:tc>
      </w:tr>
      <w:tr w:rsidR="00CE6896" w:rsidRPr="00774C60" w14:paraId="454B5727" w14:textId="77777777" w:rsidTr="00585DDF">
        <w:trPr>
          <w:trHeight w:val="357"/>
        </w:trPr>
        <w:tc>
          <w:tcPr>
            <w:tcW w:w="704" w:type="dxa"/>
            <w:vMerge/>
            <w:tcBorders>
              <w:left w:val="single" w:sz="8" w:space="0" w:color="999999"/>
              <w:right w:val="single" w:sz="8" w:space="0" w:color="999999"/>
            </w:tcBorders>
            <w:vAlign w:val="center"/>
            <w:hideMark/>
          </w:tcPr>
          <w:p w14:paraId="6DED3B0F"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40FF94CD"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right w:val="single" w:sz="8" w:space="0" w:color="999999"/>
            </w:tcBorders>
            <w:vAlign w:val="center"/>
            <w:hideMark/>
          </w:tcPr>
          <w:p w14:paraId="27FC5B1C"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17400476" w14:textId="77777777" w:rsidR="00CE6896" w:rsidRPr="002326C1" w:rsidRDefault="00CE6896" w:rsidP="00CE6896">
            <w:pPr>
              <w:rPr>
                <w:lang w:val="en-US"/>
              </w:rPr>
            </w:pPr>
            <w:r w:rsidRPr="002326C1">
              <w:rPr>
                <w:rStyle w:val="SAPScreenElement"/>
                <w:lang w:val="en-US"/>
              </w:rPr>
              <w:t xml:space="preserve">Marital Status: </w:t>
            </w:r>
            <w:r w:rsidRPr="002326C1">
              <w:rPr>
                <w:lang w:val="en-US"/>
              </w:rPr>
              <w:t>select from drop-down</w:t>
            </w:r>
          </w:p>
        </w:tc>
        <w:tc>
          <w:tcPr>
            <w:tcW w:w="3223" w:type="dxa"/>
            <w:tcBorders>
              <w:top w:val="single" w:sz="8" w:space="0" w:color="999999"/>
              <w:left w:val="single" w:sz="8" w:space="0" w:color="999999"/>
              <w:bottom w:val="single" w:sz="8" w:space="0" w:color="999999"/>
              <w:right w:val="single" w:sz="8" w:space="0" w:color="999999"/>
            </w:tcBorders>
            <w:hideMark/>
          </w:tcPr>
          <w:p w14:paraId="0DF7DAB1" w14:textId="77777777" w:rsidR="00CE6896" w:rsidRPr="002326C1" w:rsidRDefault="00CE6896" w:rsidP="00CE6896">
            <w:pPr>
              <w:rPr>
                <w:lang w:val="en-US"/>
              </w:rPr>
            </w:pPr>
            <w:r w:rsidRPr="002326C1">
              <w:rPr>
                <w:lang w:val="en-US"/>
              </w:rPr>
              <w:t>Optional field, but meaningful for a complete master data record.</w:t>
            </w:r>
          </w:p>
        </w:tc>
        <w:tc>
          <w:tcPr>
            <w:tcW w:w="2618" w:type="dxa"/>
            <w:gridSpan w:val="2"/>
            <w:vMerge/>
            <w:tcBorders>
              <w:left w:val="single" w:sz="8" w:space="0" w:color="999999"/>
              <w:right w:val="single" w:sz="8" w:space="0" w:color="999999"/>
            </w:tcBorders>
            <w:vAlign w:val="center"/>
            <w:hideMark/>
          </w:tcPr>
          <w:p w14:paraId="788D7823"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6646CDA0" w14:textId="77777777" w:rsidR="00CE6896" w:rsidRPr="002326C1" w:rsidRDefault="00CE6896" w:rsidP="00CE6896">
            <w:pPr>
              <w:rPr>
                <w:lang w:val="en-US"/>
              </w:rPr>
            </w:pPr>
          </w:p>
        </w:tc>
      </w:tr>
      <w:tr w:rsidR="00CE6896" w:rsidRPr="00774C60" w14:paraId="2A43C7C7" w14:textId="77777777" w:rsidTr="00585DDF">
        <w:trPr>
          <w:trHeight w:val="510"/>
        </w:trPr>
        <w:tc>
          <w:tcPr>
            <w:tcW w:w="704" w:type="dxa"/>
            <w:vMerge/>
            <w:tcBorders>
              <w:left w:val="single" w:sz="8" w:space="0" w:color="999999"/>
              <w:right w:val="single" w:sz="8" w:space="0" w:color="999999"/>
            </w:tcBorders>
            <w:vAlign w:val="center"/>
          </w:tcPr>
          <w:p w14:paraId="3EE7D433"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5EC474F4"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right w:val="single" w:sz="8" w:space="0" w:color="999999"/>
            </w:tcBorders>
            <w:vAlign w:val="center"/>
          </w:tcPr>
          <w:p w14:paraId="31C798F9"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1444440" w14:textId="3145B8C4" w:rsidR="00CE6896" w:rsidRPr="002326C1" w:rsidRDefault="00CE6896" w:rsidP="00CE6896">
            <w:pPr>
              <w:rPr>
                <w:rStyle w:val="SAPScreenElement"/>
                <w:lang w:val="en-US"/>
              </w:rPr>
            </w:pPr>
            <w:r w:rsidRPr="002326C1">
              <w:rPr>
                <w:rStyle w:val="SAPScreenElement"/>
                <w:lang w:val="en-US"/>
              </w:rPr>
              <w:t xml:space="preserve">Native Preferred Language: </w:t>
            </w:r>
            <w:r w:rsidRPr="002326C1">
              <w:rPr>
                <w:lang w:val="en-US"/>
              </w:rPr>
              <w:t>select from drop-down</w:t>
            </w:r>
          </w:p>
        </w:tc>
        <w:tc>
          <w:tcPr>
            <w:tcW w:w="3223" w:type="dxa"/>
            <w:tcBorders>
              <w:top w:val="single" w:sz="8" w:space="0" w:color="999999"/>
              <w:left w:val="single" w:sz="8" w:space="0" w:color="999999"/>
              <w:bottom w:val="single" w:sz="8" w:space="0" w:color="999999"/>
              <w:right w:val="single" w:sz="8" w:space="0" w:color="999999"/>
            </w:tcBorders>
          </w:tcPr>
          <w:p w14:paraId="5ACE1636" w14:textId="77777777" w:rsidR="00CE6896" w:rsidRPr="002326C1" w:rsidRDefault="00CE6896" w:rsidP="00CE6896">
            <w:pPr>
              <w:pStyle w:val="SAPNoteHeading"/>
              <w:ind w:left="0"/>
              <w:rPr>
                <w:lang w:val="en-US"/>
              </w:rPr>
            </w:pPr>
            <w:r w:rsidRPr="002326C1">
              <w:rPr>
                <w:noProof/>
                <w:lang w:val="en-US"/>
              </w:rPr>
              <w:drawing>
                <wp:inline distT="0" distB="0" distL="0" distR="0" wp14:anchorId="6B6497F7" wp14:editId="0D26C6CF">
                  <wp:extent cx="228600" cy="228600"/>
                  <wp:effectExtent l="0" t="0" r="0" b="0"/>
                  <wp:docPr id="2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42FB2324" w14:textId="2F36FBBF" w:rsidR="00CE6896" w:rsidRPr="002326C1" w:rsidRDefault="00CE6896" w:rsidP="00CE6896">
            <w:pPr>
              <w:rPr>
                <w:noProof/>
                <w:lang w:val="en-US"/>
              </w:rPr>
            </w:pPr>
            <w:r w:rsidRPr="002326C1">
              <w:rPr>
                <w:lang w:val="en-US"/>
              </w:rPr>
              <w:t>Required if integration with Employee Central Payroll is in place.</w:t>
            </w:r>
          </w:p>
        </w:tc>
        <w:tc>
          <w:tcPr>
            <w:tcW w:w="2618" w:type="dxa"/>
            <w:gridSpan w:val="2"/>
            <w:vMerge/>
            <w:tcBorders>
              <w:left w:val="single" w:sz="8" w:space="0" w:color="999999"/>
              <w:right w:val="single" w:sz="8" w:space="0" w:color="999999"/>
            </w:tcBorders>
            <w:vAlign w:val="center"/>
          </w:tcPr>
          <w:p w14:paraId="377FF864"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4368E5C6" w14:textId="77777777" w:rsidR="00CE6896" w:rsidRPr="002326C1" w:rsidRDefault="00CE6896" w:rsidP="00CE6896">
            <w:pPr>
              <w:rPr>
                <w:lang w:val="en-US"/>
              </w:rPr>
            </w:pPr>
          </w:p>
        </w:tc>
      </w:tr>
      <w:tr w:rsidR="00CE6896" w:rsidRPr="00774C60" w14:paraId="10F8607A" w14:textId="77777777" w:rsidTr="00585DDF">
        <w:trPr>
          <w:trHeight w:val="510"/>
        </w:trPr>
        <w:tc>
          <w:tcPr>
            <w:tcW w:w="704" w:type="dxa"/>
            <w:vMerge/>
            <w:tcBorders>
              <w:left w:val="single" w:sz="8" w:space="0" w:color="999999"/>
              <w:right w:val="single" w:sz="8" w:space="0" w:color="999999"/>
            </w:tcBorders>
            <w:vAlign w:val="center"/>
          </w:tcPr>
          <w:p w14:paraId="7A8F0E14"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5D1C13D1"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right w:val="single" w:sz="8" w:space="0" w:color="999999"/>
            </w:tcBorders>
            <w:vAlign w:val="center"/>
          </w:tcPr>
          <w:p w14:paraId="19313130"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0F38C65F" w14:textId="6D9DB39B" w:rsidR="00CE6896" w:rsidRPr="002326C1" w:rsidRDefault="00CE6896" w:rsidP="00CE6896">
            <w:pPr>
              <w:rPr>
                <w:rStyle w:val="SAPScreenElement"/>
                <w:lang w:val="en-US"/>
              </w:rPr>
            </w:pPr>
            <w:r w:rsidRPr="002326C1">
              <w:rPr>
                <w:rStyle w:val="SAPScreenElement"/>
                <w:lang w:val="en-US"/>
              </w:rPr>
              <w:t>Title:</w:t>
            </w:r>
            <w:r w:rsidRPr="002326C1">
              <w:rPr>
                <w:rStyle w:val="SAPScreenElement"/>
                <w:color w:val="00B050"/>
                <w:lang w:val="en-US"/>
              </w:rPr>
              <w:t xml:space="preserve"> </w:t>
            </w:r>
            <w:r w:rsidRPr="002326C1">
              <w:rPr>
                <w:lang w:val="en-US"/>
              </w:rPr>
              <w:t>select from drop-down, if appropriate</w:t>
            </w:r>
          </w:p>
        </w:tc>
        <w:tc>
          <w:tcPr>
            <w:tcW w:w="3223" w:type="dxa"/>
            <w:tcBorders>
              <w:top w:val="single" w:sz="8" w:space="0" w:color="999999"/>
              <w:left w:val="single" w:sz="8" w:space="0" w:color="999999"/>
              <w:bottom w:val="single" w:sz="8" w:space="0" w:color="999999"/>
              <w:right w:val="single" w:sz="8" w:space="0" w:color="999999"/>
            </w:tcBorders>
          </w:tcPr>
          <w:p w14:paraId="101EEC60" w14:textId="77777777" w:rsidR="00CE6896" w:rsidRPr="002326C1" w:rsidRDefault="00CE6896" w:rsidP="00CE6896">
            <w:pPr>
              <w:pStyle w:val="SAPNoteHeading"/>
              <w:ind w:left="0"/>
              <w:rPr>
                <w:noProof/>
                <w:lang w:val="en-US"/>
              </w:rPr>
            </w:pPr>
          </w:p>
        </w:tc>
        <w:tc>
          <w:tcPr>
            <w:tcW w:w="2618" w:type="dxa"/>
            <w:gridSpan w:val="2"/>
            <w:vMerge/>
            <w:tcBorders>
              <w:left w:val="single" w:sz="8" w:space="0" w:color="999999"/>
              <w:right w:val="single" w:sz="8" w:space="0" w:color="999999"/>
            </w:tcBorders>
            <w:vAlign w:val="center"/>
          </w:tcPr>
          <w:p w14:paraId="0D5EEBC1"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0D870C87" w14:textId="77777777" w:rsidR="00CE6896" w:rsidRPr="002326C1" w:rsidRDefault="00CE6896" w:rsidP="00CE6896">
            <w:pPr>
              <w:rPr>
                <w:lang w:val="en-US"/>
              </w:rPr>
            </w:pPr>
          </w:p>
        </w:tc>
      </w:tr>
      <w:tr w:rsidR="00CE6896" w:rsidRPr="00A41C57" w14:paraId="769A274D" w14:textId="77777777" w:rsidTr="00585DDF">
        <w:trPr>
          <w:trHeight w:val="510"/>
        </w:trPr>
        <w:tc>
          <w:tcPr>
            <w:tcW w:w="704" w:type="dxa"/>
            <w:vMerge/>
            <w:tcBorders>
              <w:left w:val="single" w:sz="8" w:space="0" w:color="999999"/>
              <w:right w:val="single" w:sz="8" w:space="0" w:color="999999"/>
            </w:tcBorders>
            <w:vAlign w:val="center"/>
          </w:tcPr>
          <w:p w14:paraId="48CE5DED"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2FF625E4"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right w:val="single" w:sz="8" w:space="0" w:color="999999"/>
            </w:tcBorders>
            <w:vAlign w:val="center"/>
          </w:tcPr>
          <w:p w14:paraId="111858AC"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6E0E84D7" w14:textId="1F39076E" w:rsidR="00CE6896" w:rsidRPr="00AF1555" w:rsidRDefault="00CE6896" w:rsidP="00CE6896">
            <w:pPr>
              <w:rPr>
                <w:rStyle w:val="SAPScreenElement"/>
                <w:lang w:val="en-US"/>
                <w:rPrChange w:id="712" w:author="Author" w:date="2018-02-22T10:38:00Z">
                  <w:rPr>
                    <w:rStyle w:val="SAPScreenElement"/>
                    <w:highlight w:val="cyan"/>
                    <w:lang w:val="en-US"/>
                  </w:rPr>
                </w:rPrChange>
              </w:rPr>
            </w:pPr>
            <w:commentRangeStart w:id="713"/>
            <w:r w:rsidRPr="00AF1555">
              <w:rPr>
                <w:rStyle w:val="SAPScreenElement"/>
                <w:lang w:val="en-US"/>
                <w:rPrChange w:id="714" w:author="Author" w:date="2018-02-22T10:38:00Z">
                  <w:rPr>
                    <w:rStyle w:val="SAPScreenElement"/>
                    <w:highlight w:val="cyan"/>
                    <w:lang w:val="en-US"/>
                  </w:rPr>
                </w:rPrChange>
              </w:rPr>
              <w:t xml:space="preserve">Preferred Name: </w:t>
            </w:r>
            <w:r w:rsidRPr="00AF1555">
              <w:rPr>
                <w:lang w:val="en-US"/>
                <w:rPrChange w:id="715" w:author="Author" w:date="2018-02-22T10:38:00Z">
                  <w:rPr>
                    <w:highlight w:val="cyan"/>
                    <w:lang w:val="en-US"/>
                  </w:rPr>
                </w:rPrChange>
              </w:rPr>
              <w:t>enter as appropriate</w:t>
            </w:r>
            <w:commentRangeEnd w:id="713"/>
            <w:r w:rsidRPr="00AF1555">
              <w:rPr>
                <w:rStyle w:val="CommentReference"/>
                <w:rPrChange w:id="716" w:author="Author" w:date="2018-02-22T10:38:00Z">
                  <w:rPr>
                    <w:rStyle w:val="CommentReference"/>
                    <w:highlight w:val="cyan"/>
                  </w:rPr>
                </w:rPrChange>
              </w:rPr>
              <w:commentReference w:id="713"/>
            </w:r>
          </w:p>
        </w:tc>
        <w:tc>
          <w:tcPr>
            <w:tcW w:w="3223" w:type="dxa"/>
            <w:tcBorders>
              <w:top w:val="single" w:sz="8" w:space="0" w:color="999999"/>
              <w:left w:val="single" w:sz="8" w:space="0" w:color="999999"/>
              <w:bottom w:val="single" w:sz="8" w:space="0" w:color="999999"/>
              <w:right w:val="single" w:sz="8" w:space="0" w:color="999999"/>
            </w:tcBorders>
          </w:tcPr>
          <w:p w14:paraId="6D2843DF" w14:textId="77777777" w:rsidR="00CE6896" w:rsidRPr="00D90D0A" w:rsidRDefault="00CE6896" w:rsidP="00CE6896">
            <w:pPr>
              <w:pStyle w:val="SAPNoteHeading"/>
              <w:spacing w:before="60"/>
              <w:ind w:left="0"/>
              <w:rPr>
                <w:lang w:val="en-US"/>
              </w:rPr>
            </w:pPr>
            <w:r w:rsidRPr="00D90D0A">
              <w:rPr>
                <w:noProof/>
                <w:lang w:val="en-US"/>
              </w:rPr>
              <w:drawing>
                <wp:inline distT="0" distB="0" distL="0" distR="0" wp14:anchorId="3CC0AEF5" wp14:editId="4704CB0A">
                  <wp:extent cx="219075" cy="238125"/>
                  <wp:effectExtent l="0" t="0" r="9525" b="9525"/>
                  <wp:docPr id="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D90D0A">
              <w:rPr>
                <w:lang w:val="en-US"/>
              </w:rPr>
              <w:t> Caution</w:t>
            </w:r>
          </w:p>
          <w:p w14:paraId="3E0B1B73" w14:textId="5CBBB0DB" w:rsidR="00CE6896" w:rsidRPr="00AF1555" w:rsidRDefault="00CE6896" w:rsidP="00CE6896">
            <w:pPr>
              <w:rPr>
                <w:lang w:val="en-US"/>
                <w:rPrChange w:id="717" w:author="Author" w:date="2018-02-22T10:38:00Z">
                  <w:rPr>
                    <w:highlight w:val="cyan"/>
                    <w:lang w:val="en-US"/>
                  </w:rPr>
                </w:rPrChange>
              </w:rPr>
            </w:pPr>
            <w:r w:rsidRPr="00AF1555">
              <w:rPr>
                <w:lang w:val="en-US"/>
                <w:rPrChange w:id="718" w:author="Author" w:date="2018-02-22T10:38:00Z">
                  <w:rPr>
                    <w:highlight w:val="cyan"/>
                    <w:lang w:val="en-US"/>
                  </w:rPr>
                </w:rPrChange>
              </w:rPr>
              <w:t xml:space="preserve">Relevant field only for countries </w:t>
            </w:r>
            <w:r w:rsidRPr="00AF1555">
              <w:rPr>
                <w:b/>
                <w:lang w:val="en-US"/>
                <w:rPrChange w:id="719" w:author="Author" w:date="2018-02-22T10:38:00Z">
                  <w:rPr>
                    <w:b/>
                    <w:highlight w:val="cyan"/>
                    <w:lang w:val="en-US"/>
                  </w:rPr>
                </w:rPrChange>
              </w:rPr>
              <w:t>CN</w:t>
            </w:r>
            <w:r w:rsidRPr="00AF1555">
              <w:rPr>
                <w:lang w:val="en-US"/>
                <w:rPrChange w:id="720" w:author="Author" w:date="2018-02-22T10:38:00Z">
                  <w:rPr>
                    <w:highlight w:val="cyan"/>
                    <w:lang w:val="en-US"/>
                  </w:rPr>
                </w:rPrChange>
              </w:rPr>
              <w:t xml:space="preserve"> and</w:t>
            </w:r>
            <w:r w:rsidRPr="00AF1555">
              <w:rPr>
                <w:b/>
                <w:lang w:val="en-US"/>
                <w:rPrChange w:id="721" w:author="Author" w:date="2018-02-22T10:38:00Z">
                  <w:rPr>
                    <w:b/>
                    <w:highlight w:val="cyan"/>
                    <w:lang w:val="en-US"/>
                  </w:rPr>
                </w:rPrChange>
              </w:rPr>
              <w:t xml:space="preserve"> US</w:t>
            </w:r>
            <w:r w:rsidRPr="00AF1555">
              <w:rPr>
                <w:lang w:val="en-US"/>
                <w:rPrChange w:id="722" w:author="Author" w:date="2018-02-22T10:38:00Z">
                  <w:rPr>
                    <w:highlight w:val="cyan"/>
                    <w:lang w:val="en-US"/>
                  </w:rPr>
                </w:rPrChange>
              </w:rPr>
              <w:t>.</w:t>
            </w:r>
          </w:p>
        </w:tc>
        <w:tc>
          <w:tcPr>
            <w:tcW w:w="2618" w:type="dxa"/>
            <w:gridSpan w:val="2"/>
            <w:vMerge/>
            <w:tcBorders>
              <w:left w:val="single" w:sz="8" w:space="0" w:color="999999"/>
              <w:right w:val="single" w:sz="8" w:space="0" w:color="999999"/>
            </w:tcBorders>
            <w:vAlign w:val="center"/>
          </w:tcPr>
          <w:p w14:paraId="4B28E19E"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7A64583D" w14:textId="77777777" w:rsidR="00CE6896" w:rsidRPr="002326C1" w:rsidRDefault="00CE6896" w:rsidP="00CE6896">
            <w:pPr>
              <w:rPr>
                <w:lang w:val="en-US"/>
              </w:rPr>
            </w:pPr>
          </w:p>
        </w:tc>
      </w:tr>
      <w:tr w:rsidR="00CE6896" w:rsidRPr="00A41C57" w14:paraId="484320AD" w14:textId="77777777" w:rsidTr="00585DDF">
        <w:trPr>
          <w:trHeight w:val="510"/>
        </w:trPr>
        <w:tc>
          <w:tcPr>
            <w:tcW w:w="704" w:type="dxa"/>
            <w:vMerge/>
            <w:tcBorders>
              <w:left w:val="single" w:sz="8" w:space="0" w:color="999999"/>
              <w:right w:val="single" w:sz="8" w:space="0" w:color="999999"/>
            </w:tcBorders>
            <w:vAlign w:val="center"/>
          </w:tcPr>
          <w:p w14:paraId="1F4AFD94"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1AEEE598"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right w:val="single" w:sz="8" w:space="0" w:color="999999"/>
            </w:tcBorders>
            <w:vAlign w:val="center"/>
          </w:tcPr>
          <w:p w14:paraId="59EAAEFD"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1B4817A6" w14:textId="467A27A3" w:rsidR="00CE6896" w:rsidRPr="00AF1555" w:rsidRDefault="00CE6896" w:rsidP="00CE6896">
            <w:pPr>
              <w:rPr>
                <w:rStyle w:val="SAPScreenElement"/>
                <w:lang w:val="en-US"/>
                <w:rPrChange w:id="723" w:author="Author" w:date="2018-02-22T10:38:00Z">
                  <w:rPr>
                    <w:rStyle w:val="SAPScreenElement"/>
                    <w:highlight w:val="yellow"/>
                    <w:lang w:val="en-US"/>
                  </w:rPr>
                </w:rPrChange>
              </w:rPr>
            </w:pPr>
            <w:r w:rsidRPr="00AF1555">
              <w:rPr>
                <w:rFonts w:ascii="BentonSans Book Italic" w:hAnsi="BentonSans Book Italic"/>
                <w:color w:val="003283"/>
                <w:szCs w:val="18"/>
                <w:rPrChange w:id="724" w:author="Author" w:date="2018-02-22T10:38:00Z">
                  <w:rPr>
                    <w:rFonts w:ascii="BentonSans Book Italic" w:hAnsi="BentonSans Book Italic"/>
                    <w:color w:val="003283"/>
                    <w:szCs w:val="18"/>
                    <w:highlight w:val="yellow"/>
                  </w:rPr>
                </w:rPrChange>
              </w:rPr>
              <w:t>Prefix:</w:t>
            </w:r>
            <w:r w:rsidRPr="00AF1555">
              <w:rPr>
                <w:szCs w:val="18"/>
                <w:rPrChange w:id="725" w:author="Author" w:date="2018-02-22T10:38:00Z">
                  <w:rPr>
                    <w:szCs w:val="18"/>
                    <w:highlight w:val="yellow"/>
                  </w:rPr>
                </w:rPrChange>
              </w:rPr>
              <w:t xml:space="preserve"> enter as appropriate</w:t>
            </w:r>
          </w:p>
        </w:tc>
        <w:tc>
          <w:tcPr>
            <w:tcW w:w="3223" w:type="dxa"/>
            <w:tcBorders>
              <w:top w:val="single" w:sz="8" w:space="0" w:color="999999"/>
              <w:left w:val="single" w:sz="8" w:space="0" w:color="999999"/>
              <w:bottom w:val="single" w:sz="8" w:space="0" w:color="999999"/>
              <w:right w:val="single" w:sz="8" w:space="0" w:color="999999"/>
            </w:tcBorders>
          </w:tcPr>
          <w:p w14:paraId="59C7031E" w14:textId="77777777" w:rsidR="00CE6896" w:rsidRPr="00D90D0A" w:rsidRDefault="00CE6896" w:rsidP="00CE6896">
            <w:pPr>
              <w:pStyle w:val="SAPNoteHeading"/>
              <w:spacing w:before="60"/>
              <w:ind w:left="0"/>
              <w:rPr>
                <w:lang w:val="en-US"/>
              </w:rPr>
            </w:pPr>
            <w:r w:rsidRPr="00D90D0A">
              <w:rPr>
                <w:noProof/>
                <w:lang w:val="en-US"/>
              </w:rPr>
              <w:drawing>
                <wp:inline distT="0" distB="0" distL="0" distR="0" wp14:anchorId="2E3D31F5" wp14:editId="7CB25BAB">
                  <wp:extent cx="219075" cy="238125"/>
                  <wp:effectExtent l="0" t="0" r="9525" b="9525"/>
                  <wp:docPr id="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D90D0A">
              <w:rPr>
                <w:lang w:val="en-US"/>
              </w:rPr>
              <w:t> Caution</w:t>
            </w:r>
          </w:p>
          <w:p w14:paraId="37BFF8D2" w14:textId="0D8CD3B1" w:rsidR="00CE6896" w:rsidRPr="00AF1555" w:rsidRDefault="00CE6896" w:rsidP="00CE6896">
            <w:pPr>
              <w:rPr>
                <w:noProof/>
                <w:lang w:val="en-US"/>
                <w:rPrChange w:id="726" w:author="Author" w:date="2018-02-22T10:38:00Z">
                  <w:rPr>
                    <w:noProof/>
                    <w:highlight w:val="yellow"/>
                    <w:lang w:val="en-US"/>
                  </w:rPr>
                </w:rPrChange>
              </w:rPr>
            </w:pPr>
            <w:r w:rsidRPr="00AF1555">
              <w:rPr>
                <w:lang w:val="en-US"/>
              </w:rPr>
              <w:t>Relevant</w:t>
            </w:r>
            <w:r w:rsidRPr="00AF1555">
              <w:rPr>
                <w:lang w:val="en-US"/>
                <w:rPrChange w:id="727" w:author="Author" w:date="2018-02-22T10:38:00Z">
                  <w:rPr>
                    <w:highlight w:val="cyan"/>
                    <w:lang w:val="en-US"/>
                  </w:rPr>
                </w:rPrChange>
              </w:rPr>
              <w:t xml:space="preserve"> field only for country </w:t>
            </w:r>
            <w:r w:rsidRPr="00AF1555">
              <w:rPr>
                <w:b/>
                <w:lang w:val="en-US"/>
                <w:rPrChange w:id="728" w:author="Author" w:date="2018-02-22T10:38:00Z">
                  <w:rPr>
                    <w:b/>
                    <w:highlight w:val="cyan"/>
                    <w:lang w:val="en-US"/>
                  </w:rPr>
                </w:rPrChange>
              </w:rPr>
              <w:t>CN</w:t>
            </w:r>
            <w:r w:rsidRPr="00AF1555">
              <w:rPr>
                <w:lang w:val="en-US"/>
                <w:rPrChange w:id="729" w:author="Author" w:date="2018-02-22T10:38:00Z">
                  <w:rPr>
                    <w:highlight w:val="cyan"/>
                    <w:lang w:val="en-US"/>
                  </w:rPr>
                </w:rPrChange>
              </w:rPr>
              <w:t>.</w:t>
            </w:r>
          </w:p>
        </w:tc>
        <w:tc>
          <w:tcPr>
            <w:tcW w:w="2618" w:type="dxa"/>
            <w:gridSpan w:val="2"/>
            <w:vMerge/>
            <w:tcBorders>
              <w:left w:val="single" w:sz="8" w:space="0" w:color="999999"/>
              <w:right w:val="single" w:sz="8" w:space="0" w:color="999999"/>
            </w:tcBorders>
            <w:vAlign w:val="center"/>
          </w:tcPr>
          <w:p w14:paraId="5AB96EFF"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16E41D42" w14:textId="77777777" w:rsidR="00CE6896" w:rsidRPr="002326C1" w:rsidRDefault="00CE6896" w:rsidP="00CE6896">
            <w:pPr>
              <w:rPr>
                <w:lang w:val="en-US"/>
              </w:rPr>
            </w:pPr>
          </w:p>
        </w:tc>
      </w:tr>
      <w:tr w:rsidR="00CE6896" w:rsidRPr="00A41C57" w14:paraId="6FF5EB2C" w14:textId="77777777" w:rsidTr="00585DDF">
        <w:trPr>
          <w:trHeight w:val="510"/>
        </w:trPr>
        <w:tc>
          <w:tcPr>
            <w:tcW w:w="704" w:type="dxa"/>
            <w:vMerge/>
            <w:tcBorders>
              <w:left w:val="single" w:sz="8" w:space="0" w:color="999999"/>
              <w:right w:val="single" w:sz="8" w:space="0" w:color="999999"/>
            </w:tcBorders>
            <w:vAlign w:val="center"/>
            <w:hideMark/>
          </w:tcPr>
          <w:p w14:paraId="765B5FD0"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2A7796F0"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right w:val="single" w:sz="8" w:space="0" w:color="999999"/>
            </w:tcBorders>
            <w:vAlign w:val="center"/>
            <w:hideMark/>
          </w:tcPr>
          <w:p w14:paraId="48E65013"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469ACF67" w14:textId="77777777" w:rsidR="00CE6896" w:rsidRPr="002326C1" w:rsidRDefault="00CE6896" w:rsidP="00CE6896">
            <w:pPr>
              <w:rPr>
                <w:lang w:val="en-US"/>
              </w:rPr>
            </w:pPr>
            <w:r w:rsidRPr="002326C1">
              <w:rPr>
                <w:rStyle w:val="SAPScreenElement"/>
                <w:lang w:val="en-US"/>
              </w:rPr>
              <w:t xml:space="preserve">Nationality: </w:t>
            </w:r>
            <w:r w:rsidRPr="002326C1">
              <w:rPr>
                <w:lang w:val="en-US"/>
              </w:rPr>
              <w:t>select from drop-down</w:t>
            </w:r>
          </w:p>
        </w:tc>
        <w:tc>
          <w:tcPr>
            <w:tcW w:w="3223" w:type="dxa"/>
            <w:tcBorders>
              <w:top w:val="single" w:sz="8" w:space="0" w:color="999999"/>
              <w:left w:val="single" w:sz="8" w:space="0" w:color="999999"/>
              <w:bottom w:val="single" w:sz="8" w:space="0" w:color="999999"/>
              <w:right w:val="single" w:sz="8" w:space="0" w:color="999999"/>
            </w:tcBorders>
          </w:tcPr>
          <w:p w14:paraId="6480E63B" w14:textId="77777777" w:rsidR="00CE6896" w:rsidRPr="002326C1" w:rsidRDefault="00CE6896" w:rsidP="00CE6896">
            <w:pPr>
              <w:pStyle w:val="SAPNoteHeading"/>
              <w:ind w:left="0"/>
              <w:rPr>
                <w:lang w:val="en-US"/>
              </w:rPr>
            </w:pPr>
            <w:r w:rsidRPr="002326C1">
              <w:rPr>
                <w:noProof/>
                <w:lang w:val="en-US"/>
              </w:rPr>
              <w:drawing>
                <wp:inline distT="0" distB="0" distL="0" distR="0" wp14:anchorId="59383B78" wp14:editId="5D4E4BB3">
                  <wp:extent cx="228600" cy="228600"/>
                  <wp:effectExtent l="0" t="0" r="0" b="0"/>
                  <wp:docPr id="1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3C138ED7" w14:textId="3F92B36C" w:rsidR="00CE6896" w:rsidRPr="002326C1" w:rsidRDefault="00CE6896" w:rsidP="00CE6896">
            <w:pPr>
              <w:rPr>
                <w:lang w:val="en-US"/>
              </w:rPr>
            </w:pPr>
            <w:r w:rsidRPr="002326C1">
              <w:rPr>
                <w:lang w:val="en-US"/>
              </w:rPr>
              <w:t>Required if integration with Employee Central Payroll is in place.</w:t>
            </w:r>
          </w:p>
        </w:tc>
        <w:tc>
          <w:tcPr>
            <w:tcW w:w="2618" w:type="dxa"/>
            <w:gridSpan w:val="2"/>
            <w:vMerge/>
            <w:tcBorders>
              <w:left w:val="single" w:sz="8" w:space="0" w:color="999999"/>
              <w:right w:val="single" w:sz="8" w:space="0" w:color="999999"/>
            </w:tcBorders>
            <w:vAlign w:val="center"/>
            <w:hideMark/>
          </w:tcPr>
          <w:p w14:paraId="555BA193"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37526B94" w14:textId="77777777" w:rsidR="00CE6896" w:rsidRPr="002326C1" w:rsidRDefault="00CE6896" w:rsidP="00CE6896">
            <w:pPr>
              <w:rPr>
                <w:lang w:val="en-US"/>
              </w:rPr>
            </w:pPr>
          </w:p>
        </w:tc>
      </w:tr>
      <w:tr w:rsidR="00CE6896" w:rsidRPr="00A41C57" w14:paraId="2334EBB8" w14:textId="77777777" w:rsidTr="00585DDF">
        <w:trPr>
          <w:trHeight w:val="720"/>
        </w:trPr>
        <w:tc>
          <w:tcPr>
            <w:tcW w:w="704" w:type="dxa"/>
            <w:vMerge/>
            <w:tcBorders>
              <w:left w:val="single" w:sz="8" w:space="0" w:color="999999"/>
              <w:right w:val="single" w:sz="8" w:space="0" w:color="999999"/>
            </w:tcBorders>
            <w:vAlign w:val="center"/>
          </w:tcPr>
          <w:p w14:paraId="754BF25F"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7D9E0EA9"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right w:val="single" w:sz="8" w:space="0" w:color="999999"/>
            </w:tcBorders>
          </w:tcPr>
          <w:p w14:paraId="33A555D1"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68DA0678" w14:textId="6726F58D" w:rsidR="00CE6896" w:rsidRPr="002326C1" w:rsidRDefault="00CE6896" w:rsidP="00CE6896">
            <w:pPr>
              <w:rPr>
                <w:rStyle w:val="SAPScreenElement"/>
                <w:lang w:val="en-US"/>
              </w:rPr>
            </w:pPr>
            <w:r w:rsidRPr="002326C1">
              <w:rPr>
                <w:rStyle w:val="SAPScreenElement"/>
                <w:lang w:val="en-US"/>
              </w:rPr>
              <w:t>Challenge Status:</w:t>
            </w:r>
            <w:r w:rsidRPr="002326C1">
              <w:rPr>
                <w:b/>
                <w:lang w:val="en-US"/>
              </w:rPr>
              <w:t xml:space="preserve"> </w:t>
            </w:r>
            <w:r w:rsidRPr="002326C1">
              <w:rPr>
                <w:rStyle w:val="SAPUserEntry"/>
                <w:lang w:val="en-US"/>
              </w:rPr>
              <w:t>No</w:t>
            </w:r>
            <w:r w:rsidRPr="00BD5915">
              <w:rPr>
                <w:rStyle w:val="SAPUserEntry"/>
                <w:b w:val="0"/>
                <w:lang w:val="en-US"/>
              </w:rPr>
              <w:t xml:space="preserve"> </w:t>
            </w:r>
            <w:r w:rsidRPr="002326C1">
              <w:rPr>
                <w:lang w:val="en-US"/>
              </w:rPr>
              <w:t>is defaulted; adapt if appropriate</w:t>
            </w:r>
          </w:p>
        </w:tc>
        <w:tc>
          <w:tcPr>
            <w:tcW w:w="3223" w:type="dxa"/>
            <w:tcBorders>
              <w:top w:val="single" w:sz="8" w:space="0" w:color="999999"/>
              <w:left w:val="single" w:sz="8" w:space="0" w:color="999999"/>
              <w:bottom w:val="single" w:sz="8" w:space="0" w:color="999999"/>
              <w:right w:val="single" w:sz="8" w:space="0" w:color="999999"/>
            </w:tcBorders>
          </w:tcPr>
          <w:p w14:paraId="0F3717BE" w14:textId="2C160D5E" w:rsidR="00CE6896" w:rsidRPr="002326C1" w:rsidRDefault="00CE6896" w:rsidP="00CE6896">
            <w:pPr>
              <w:rPr>
                <w:lang w:val="en-US"/>
              </w:rPr>
            </w:pPr>
            <w:r w:rsidRPr="002326C1">
              <w:rPr>
                <w:lang w:val="en-US"/>
              </w:rPr>
              <w:t>In case you select</w:t>
            </w:r>
            <w:r w:rsidRPr="002326C1">
              <w:rPr>
                <w:rStyle w:val="SAPUserEntry"/>
                <w:lang w:val="en-US"/>
              </w:rPr>
              <w:t xml:space="preserve"> Yes</w:t>
            </w:r>
            <w:r w:rsidRPr="002326C1">
              <w:rPr>
                <w:lang w:val="en-US"/>
              </w:rPr>
              <w:t xml:space="preserve">, enter data in the fields </w:t>
            </w:r>
            <w:r w:rsidRPr="002326C1">
              <w:rPr>
                <w:rStyle w:val="SAPScreenElement"/>
                <w:lang w:val="en-US"/>
              </w:rPr>
              <w:t xml:space="preserve">Certificate Start Date, Certificate End Date </w:t>
            </w:r>
            <w:r w:rsidRPr="002326C1">
              <w:rPr>
                <w:lang w:val="en-US"/>
              </w:rPr>
              <w:t xml:space="preserve">as well as in the </w:t>
            </w:r>
            <w:r w:rsidRPr="002326C1">
              <w:rPr>
                <w:rStyle w:val="SAPScreenElement"/>
                <w:lang w:val="en-US"/>
              </w:rPr>
              <w:t>Global Information</w:t>
            </w:r>
            <w:r w:rsidRPr="002326C1">
              <w:rPr>
                <w:lang w:val="en-US"/>
              </w:rPr>
              <w:t xml:space="preserve"> block</w:t>
            </w:r>
            <w:r w:rsidRPr="002326C1">
              <w:rPr>
                <w:rStyle w:val="SAPScreenElement"/>
                <w:lang w:val="en-US"/>
              </w:rPr>
              <w:t>.</w:t>
            </w:r>
          </w:p>
        </w:tc>
        <w:tc>
          <w:tcPr>
            <w:tcW w:w="2618" w:type="dxa"/>
            <w:gridSpan w:val="2"/>
            <w:vMerge/>
            <w:tcBorders>
              <w:left w:val="single" w:sz="8" w:space="0" w:color="999999"/>
              <w:right w:val="single" w:sz="8" w:space="0" w:color="999999"/>
            </w:tcBorders>
            <w:vAlign w:val="center"/>
          </w:tcPr>
          <w:p w14:paraId="4F9687F3"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5CEA4A65" w14:textId="77777777" w:rsidR="00CE6896" w:rsidRPr="002326C1" w:rsidRDefault="00CE6896" w:rsidP="00CE6896">
            <w:pPr>
              <w:rPr>
                <w:lang w:val="en-US"/>
              </w:rPr>
            </w:pPr>
          </w:p>
        </w:tc>
      </w:tr>
      <w:tr w:rsidR="00CE6896" w:rsidRPr="00A41C57" w14:paraId="50BF480E" w14:textId="77777777" w:rsidTr="00585DDF">
        <w:trPr>
          <w:trHeight w:val="720"/>
        </w:trPr>
        <w:tc>
          <w:tcPr>
            <w:tcW w:w="704" w:type="dxa"/>
            <w:vMerge/>
            <w:tcBorders>
              <w:left w:val="single" w:sz="8" w:space="0" w:color="999999"/>
              <w:right w:val="single" w:sz="8" w:space="0" w:color="999999"/>
            </w:tcBorders>
            <w:vAlign w:val="center"/>
          </w:tcPr>
          <w:p w14:paraId="750CEA37"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0B8242CF"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right w:val="single" w:sz="8" w:space="0" w:color="999999"/>
            </w:tcBorders>
          </w:tcPr>
          <w:p w14:paraId="1F49B85F"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6A32DEB0" w14:textId="5CA71C34" w:rsidR="00CE6896" w:rsidRPr="002326C1" w:rsidRDefault="00CE6896" w:rsidP="00CE6896">
            <w:pPr>
              <w:rPr>
                <w:rStyle w:val="SAPScreenElement"/>
                <w:lang w:val="en-US"/>
              </w:rPr>
            </w:pPr>
            <w:r w:rsidRPr="002326C1">
              <w:rPr>
                <w:rStyle w:val="SAPScreenElement"/>
                <w:lang w:val="en-US"/>
              </w:rPr>
              <w:t>Certificate Start Date</w:t>
            </w:r>
            <w:r w:rsidRPr="002326C1">
              <w:rPr>
                <w:lang w:val="en-US"/>
              </w:rPr>
              <w:t>: select from calendar help the start date of the certificate, which confirms that the employee is challenged</w:t>
            </w:r>
          </w:p>
        </w:tc>
        <w:tc>
          <w:tcPr>
            <w:tcW w:w="3223" w:type="dxa"/>
            <w:vMerge w:val="restart"/>
            <w:tcBorders>
              <w:top w:val="single" w:sz="8" w:space="0" w:color="999999"/>
              <w:left w:val="single" w:sz="8" w:space="0" w:color="999999"/>
              <w:right w:val="single" w:sz="8" w:space="0" w:color="999999"/>
            </w:tcBorders>
          </w:tcPr>
          <w:p w14:paraId="3C95FF66" w14:textId="650B9701" w:rsidR="00CE6896" w:rsidRPr="002326C1" w:rsidRDefault="00CE6896" w:rsidP="00CE6896">
            <w:pPr>
              <w:rPr>
                <w:lang w:val="en-US"/>
              </w:rPr>
            </w:pPr>
            <w:r w:rsidRPr="002326C1">
              <w:rPr>
                <w:lang w:val="en-US"/>
              </w:rPr>
              <w:t xml:space="preserve">These fields need to be maintained only in case you have chosen for field </w:t>
            </w:r>
            <w:r w:rsidRPr="002326C1">
              <w:rPr>
                <w:rStyle w:val="SAPScreenElement"/>
                <w:lang w:val="en-US"/>
              </w:rPr>
              <w:t>Challenge Status</w:t>
            </w:r>
            <w:r w:rsidRPr="002326C1">
              <w:rPr>
                <w:lang w:val="en-US"/>
              </w:rPr>
              <w:t xml:space="preserve"> value</w:t>
            </w:r>
            <w:r w:rsidRPr="002326C1">
              <w:rPr>
                <w:rStyle w:val="SAPUserEntry"/>
                <w:lang w:val="en-US"/>
              </w:rPr>
              <w:t xml:space="preserve"> Yes</w:t>
            </w:r>
            <w:r w:rsidRPr="002326C1">
              <w:rPr>
                <w:lang w:val="en-US"/>
              </w:rPr>
              <w:t>.</w:t>
            </w:r>
          </w:p>
        </w:tc>
        <w:tc>
          <w:tcPr>
            <w:tcW w:w="2618" w:type="dxa"/>
            <w:gridSpan w:val="2"/>
            <w:vMerge/>
            <w:tcBorders>
              <w:left w:val="single" w:sz="8" w:space="0" w:color="999999"/>
              <w:right w:val="single" w:sz="8" w:space="0" w:color="999999"/>
            </w:tcBorders>
            <w:vAlign w:val="center"/>
          </w:tcPr>
          <w:p w14:paraId="6173B063"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2E42B8FB" w14:textId="77777777" w:rsidR="00CE6896" w:rsidRPr="002326C1" w:rsidRDefault="00CE6896" w:rsidP="00CE6896">
            <w:pPr>
              <w:rPr>
                <w:lang w:val="en-US"/>
              </w:rPr>
            </w:pPr>
          </w:p>
        </w:tc>
      </w:tr>
      <w:tr w:rsidR="00CE6896" w:rsidRPr="00A41C57" w14:paraId="04E73997" w14:textId="77777777" w:rsidTr="00585DDF">
        <w:trPr>
          <w:trHeight w:val="720"/>
        </w:trPr>
        <w:tc>
          <w:tcPr>
            <w:tcW w:w="704" w:type="dxa"/>
            <w:vMerge/>
            <w:tcBorders>
              <w:left w:val="single" w:sz="8" w:space="0" w:color="999999"/>
              <w:right w:val="single" w:sz="8" w:space="0" w:color="999999"/>
            </w:tcBorders>
            <w:vAlign w:val="center"/>
          </w:tcPr>
          <w:p w14:paraId="2568E4C4"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441CEBB3"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right w:val="single" w:sz="8" w:space="0" w:color="999999"/>
            </w:tcBorders>
          </w:tcPr>
          <w:p w14:paraId="248B0A38"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0513D82B" w14:textId="11F1EC02" w:rsidR="00CE6896" w:rsidRPr="002326C1" w:rsidRDefault="00CE6896" w:rsidP="00CE6896">
            <w:pPr>
              <w:rPr>
                <w:rStyle w:val="SAPScreenElement"/>
                <w:lang w:val="en-US"/>
              </w:rPr>
            </w:pPr>
            <w:r w:rsidRPr="002326C1">
              <w:rPr>
                <w:rStyle w:val="SAPScreenElement"/>
                <w:lang w:val="en-US"/>
              </w:rPr>
              <w:t>Certificate End Date</w:t>
            </w:r>
            <w:r w:rsidRPr="002326C1">
              <w:rPr>
                <w:lang w:val="en-US"/>
              </w:rPr>
              <w:t xml:space="preserve">: select from calendar help date in accordance with the data on the certificate </w:t>
            </w:r>
          </w:p>
        </w:tc>
        <w:tc>
          <w:tcPr>
            <w:tcW w:w="3223" w:type="dxa"/>
            <w:vMerge/>
            <w:tcBorders>
              <w:left w:val="single" w:sz="8" w:space="0" w:color="999999"/>
              <w:bottom w:val="single" w:sz="8" w:space="0" w:color="999999"/>
              <w:right w:val="single" w:sz="8" w:space="0" w:color="999999"/>
            </w:tcBorders>
          </w:tcPr>
          <w:p w14:paraId="6558AA95" w14:textId="77777777" w:rsidR="00CE6896" w:rsidRPr="002326C1" w:rsidRDefault="00CE6896" w:rsidP="00CE6896">
            <w:pPr>
              <w:rPr>
                <w:lang w:val="en-US"/>
              </w:rPr>
            </w:pPr>
          </w:p>
        </w:tc>
        <w:tc>
          <w:tcPr>
            <w:tcW w:w="2618" w:type="dxa"/>
            <w:gridSpan w:val="2"/>
            <w:vMerge/>
            <w:tcBorders>
              <w:left w:val="single" w:sz="8" w:space="0" w:color="999999"/>
              <w:right w:val="single" w:sz="8" w:space="0" w:color="999999"/>
            </w:tcBorders>
            <w:vAlign w:val="center"/>
          </w:tcPr>
          <w:p w14:paraId="1595027A"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108CCED3" w14:textId="77777777" w:rsidR="00CE6896" w:rsidRPr="002326C1" w:rsidRDefault="00CE6896" w:rsidP="00CE6896">
            <w:pPr>
              <w:rPr>
                <w:lang w:val="en-US"/>
              </w:rPr>
            </w:pPr>
          </w:p>
        </w:tc>
      </w:tr>
      <w:tr w:rsidR="00CE6896" w:rsidRPr="00A41C57" w14:paraId="1132915F" w14:textId="77777777" w:rsidTr="00585DDF">
        <w:trPr>
          <w:trHeight w:val="576"/>
        </w:trPr>
        <w:tc>
          <w:tcPr>
            <w:tcW w:w="704" w:type="dxa"/>
            <w:vMerge/>
            <w:tcBorders>
              <w:left w:val="single" w:sz="8" w:space="0" w:color="999999"/>
              <w:right w:val="single" w:sz="8" w:space="0" w:color="999999"/>
            </w:tcBorders>
            <w:vAlign w:val="center"/>
          </w:tcPr>
          <w:p w14:paraId="15CF9157"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570763DC" w14:textId="77777777" w:rsidR="00CE6896" w:rsidRPr="002326C1" w:rsidRDefault="00CE6896" w:rsidP="00CE6896">
            <w:pPr>
              <w:spacing w:before="0" w:after="0" w:line="240" w:lineRule="auto"/>
              <w:rPr>
                <w:rStyle w:val="SAPEmphasis"/>
                <w:lang w:val="en-US"/>
              </w:rPr>
            </w:pPr>
          </w:p>
        </w:tc>
        <w:tc>
          <w:tcPr>
            <w:tcW w:w="2522" w:type="dxa"/>
            <w:vMerge w:val="restart"/>
            <w:tcBorders>
              <w:top w:val="single" w:sz="8" w:space="0" w:color="999999"/>
              <w:left w:val="single" w:sz="8" w:space="0" w:color="999999"/>
              <w:right w:val="single" w:sz="8" w:space="0" w:color="999999"/>
            </w:tcBorders>
          </w:tcPr>
          <w:p w14:paraId="6575C3C1" w14:textId="77777777" w:rsidR="00CE6896" w:rsidRPr="00D90D0A" w:rsidRDefault="00CE6896" w:rsidP="00CE6896">
            <w:pPr>
              <w:rPr>
                <w:lang w:val="en-US"/>
              </w:rPr>
            </w:pPr>
            <w:commentRangeStart w:id="730"/>
            <w:r w:rsidRPr="00D90D0A">
              <w:rPr>
                <w:lang w:val="en-US"/>
              </w:rPr>
              <w:t xml:space="preserve">In the </w:t>
            </w:r>
            <w:r w:rsidRPr="00AF1555">
              <w:rPr>
                <w:rStyle w:val="SAPScreenElement"/>
                <w:lang w:val="en-US"/>
              </w:rPr>
              <w:t xml:space="preserve">Global Information </w:t>
            </w:r>
            <w:r w:rsidRPr="00AF1555">
              <w:rPr>
                <w:lang w:val="en-US"/>
              </w:rPr>
              <w:t>block, make the following entries:</w:t>
            </w:r>
            <w:commentRangeEnd w:id="730"/>
            <w:r w:rsidRPr="00D90D0A">
              <w:rPr>
                <w:rStyle w:val="CommentReference"/>
              </w:rPr>
              <w:commentReference w:id="730"/>
            </w:r>
          </w:p>
          <w:p w14:paraId="0631689E" w14:textId="77777777" w:rsidR="00CE6896" w:rsidRPr="00AF1555" w:rsidRDefault="00CE6896" w:rsidP="00CE6896">
            <w:pPr>
              <w:pStyle w:val="SAPNoteHeading"/>
              <w:ind w:left="0"/>
              <w:rPr>
                <w:lang w:val="en-US"/>
                <w:rPrChange w:id="731" w:author="Author" w:date="2018-02-22T10:38:00Z">
                  <w:rPr>
                    <w:highlight w:val="cyan"/>
                    <w:lang w:val="en-US"/>
                  </w:rPr>
                </w:rPrChange>
              </w:rPr>
            </w:pPr>
            <w:r w:rsidRPr="00AF1555">
              <w:rPr>
                <w:noProof/>
                <w:lang w:val="en-US"/>
                <w:rPrChange w:id="732" w:author="Author" w:date="2018-02-22T10:38:00Z">
                  <w:rPr>
                    <w:noProof/>
                    <w:highlight w:val="cyan"/>
                    <w:lang w:val="en-US"/>
                  </w:rPr>
                </w:rPrChange>
              </w:rPr>
              <w:drawing>
                <wp:inline distT="0" distB="0" distL="0" distR="0" wp14:anchorId="4EF26B9F" wp14:editId="4517882E">
                  <wp:extent cx="225425" cy="225425"/>
                  <wp:effectExtent l="0" t="0" r="0" b="317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lang w:val="en-US"/>
                <w:rPrChange w:id="733" w:author="Author" w:date="2018-02-22T10:38:00Z">
                  <w:rPr>
                    <w:highlight w:val="cyan"/>
                    <w:lang w:val="en-US"/>
                  </w:rPr>
                </w:rPrChange>
              </w:rPr>
              <w:t> Note</w:t>
            </w:r>
          </w:p>
          <w:p w14:paraId="518EE409" w14:textId="59E19C8C" w:rsidR="00CE6896" w:rsidRPr="00D90D0A" w:rsidDel="002A4A5F" w:rsidRDefault="00CE6896" w:rsidP="00CE6896">
            <w:pPr>
              <w:rPr>
                <w:lang w:val="en-US"/>
              </w:rPr>
            </w:pPr>
            <w:r w:rsidRPr="00AF1555">
              <w:rPr>
                <w:lang w:val="en-US"/>
                <w:rPrChange w:id="734" w:author="Author" w:date="2018-02-22T10:38:00Z">
                  <w:rPr>
                    <w:highlight w:val="cyan"/>
                    <w:lang w:val="en-US"/>
                  </w:rPr>
                </w:rPrChange>
              </w:rPr>
              <w:t>This information is country-specific.</w:t>
            </w:r>
          </w:p>
        </w:tc>
        <w:tc>
          <w:tcPr>
            <w:tcW w:w="2520" w:type="dxa"/>
            <w:tcBorders>
              <w:top w:val="single" w:sz="8" w:space="0" w:color="999999"/>
              <w:left w:val="single" w:sz="8" w:space="0" w:color="999999"/>
              <w:bottom w:val="single" w:sz="8" w:space="0" w:color="999999"/>
              <w:right w:val="single" w:sz="8" w:space="0" w:color="999999"/>
            </w:tcBorders>
          </w:tcPr>
          <w:p w14:paraId="71CF036F" w14:textId="22CBB5E5" w:rsidR="00CE6896" w:rsidRPr="00D90D0A" w:rsidRDefault="00CE6896" w:rsidP="00CE6896">
            <w:pPr>
              <w:rPr>
                <w:rStyle w:val="SAPScreenElement"/>
                <w:lang w:val="en-US"/>
              </w:rPr>
            </w:pPr>
            <w:r w:rsidRPr="00AF1555">
              <w:rPr>
                <w:rStyle w:val="SAPScreenElement"/>
                <w:lang w:val="en-US"/>
              </w:rPr>
              <w:t xml:space="preserve">Country: </w:t>
            </w:r>
            <w:r w:rsidRPr="00AF1555">
              <w:rPr>
                <w:lang w:val="en-US"/>
                <w:rPrChange w:id="735" w:author="Author" w:date="2018-02-22T10:38:00Z">
                  <w:rPr>
                    <w:highlight w:val="cyan"/>
                    <w:lang w:val="en-US"/>
                  </w:rPr>
                </w:rPrChange>
              </w:rPr>
              <w:t>the country, where the company is located, is defaulted; leave as is</w:t>
            </w:r>
          </w:p>
        </w:tc>
        <w:tc>
          <w:tcPr>
            <w:tcW w:w="3223" w:type="dxa"/>
            <w:tcBorders>
              <w:top w:val="single" w:sz="8" w:space="0" w:color="999999"/>
              <w:left w:val="single" w:sz="8" w:space="0" w:color="999999"/>
              <w:bottom w:val="single" w:sz="8" w:space="0" w:color="999999"/>
              <w:right w:val="single" w:sz="8" w:space="0" w:color="999999"/>
            </w:tcBorders>
          </w:tcPr>
          <w:p w14:paraId="2DC3B52F" w14:textId="77777777" w:rsidR="00CE6896" w:rsidRPr="00AF1555" w:rsidRDefault="00CE6896" w:rsidP="00CE6896">
            <w:pPr>
              <w:rPr>
                <w:lang w:val="en-US"/>
              </w:rPr>
            </w:pPr>
          </w:p>
        </w:tc>
        <w:tc>
          <w:tcPr>
            <w:tcW w:w="2618" w:type="dxa"/>
            <w:gridSpan w:val="2"/>
            <w:vMerge/>
            <w:tcBorders>
              <w:left w:val="single" w:sz="8" w:space="0" w:color="999999"/>
              <w:right w:val="single" w:sz="8" w:space="0" w:color="999999"/>
            </w:tcBorders>
            <w:vAlign w:val="center"/>
          </w:tcPr>
          <w:p w14:paraId="480A894A"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5741C515" w14:textId="77777777" w:rsidR="00CE6896" w:rsidRPr="002326C1" w:rsidRDefault="00CE6896" w:rsidP="00CE6896">
            <w:pPr>
              <w:rPr>
                <w:lang w:val="en-US"/>
              </w:rPr>
            </w:pPr>
          </w:p>
        </w:tc>
      </w:tr>
      <w:tr w:rsidR="00CE6896" w:rsidRPr="00A41C57" w14:paraId="3893D02C" w14:textId="77777777" w:rsidTr="00585DDF">
        <w:trPr>
          <w:trHeight w:val="576"/>
        </w:trPr>
        <w:tc>
          <w:tcPr>
            <w:tcW w:w="704" w:type="dxa"/>
            <w:vMerge/>
            <w:tcBorders>
              <w:left w:val="single" w:sz="8" w:space="0" w:color="999999"/>
              <w:right w:val="single" w:sz="8" w:space="0" w:color="999999"/>
            </w:tcBorders>
            <w:vAlign w:val="center"/>
          </w:tcPr>
          <w:p w14:paraId="03409656"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5FD4129E"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right w:val="single" w:sz="8" w:space="0" w:color="999999"/>
            </w:tcBorders>
          </w:tcPr>
          <w:p w14:paraId="65DB2C23" w14:textId="77777777" w:rsidR="00CE6896" w:rsidRPr="00AF1555" w:rsidDel="002A4A5F"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24392B69" w14:textId="37B989C4" w:rsidR="00CE6896" w:rsidRPr="00AF1555" w:rsidRDefault="00CE6896" w:rsidP="00CE6896">
            <w:pPr>
              <w:rPr>
                <w:rStyle w:val="SAPScreenElement"/>
                <w:lang w:val="en-US"/>
                <w:rPrChange w:id="736" w:author="Author" w:date="2018-02-22T10:38:00Z">
                  <w:rPr>
                    <w:rStyle w:val="SAPScreenElement"/>
                    <w:highlight w:val="cyan"/>
                    <w:lang w:val="en-US"/>
                  </w:rPr>
                </w:rPrChange>
              </w:rPr>
            </w:pPr>
            <w:r w:rsidRPr="00AF1555">
              <w:rPr>
                <w:lang w:val="en-US"/>
                <w:rPrChange w:id="737" w:author="Author" w:date="2018-02-22T10:38:00Z">
                  <w:rPr>
                    <w:rFonts w:ascii="BentonSans Book Italic" w:hAnsi="BentonSans Book Italic"/>
                    <w:color w:val="003283"/>
                    <w:highlight w:val="cyan"/>
                    <w:lang w:val="en-US"/>
                  </w:rPr>
                </w:rPrChange>
              </w:rPr>
              <w:t>Enter other data as required in the country where the chosen company of the new hire is located.</w:t>
            </w:r>
          </w:p>
        </w:tc>
        <w:tc>
          <w:tcPr>
            <w:tcW w:w="3223" w:type="dxa"/>
            <w:tcBorders>
              <w:top w:val="single" w:sz="8" w:space="0" w:color="999999"/>
              <w:left w:val="single" w:sz="8" w:space="0" w:color="999999"/>
              <w:bottom w:val="single" w:sz="8" w:space="0" w:color="999999"/>
              <w:right w:val="single" w:sz="8" w:space="0" w:color="999999"/>
            </w:tcBorders>
          </w:tcPr>
          <w:p w14:paraId="5F1C89E3" w14:textId="77777777" w:rsidR="00CE6896" w:rsidRPr="00D90D0A" w:rsidRDefault="00CE6896" w:rsidP="00CE6896">
            <w:pPr>
              <w:pStyle w:val="SAPNoteHeading"/>
              <w:spacing w:before="60"/>
              <w:ind w:left="0"/>
              <w:rPr>
                <w:lang w:val="en-US"/>
              </w:rPr>
            </w:pPr>
            <w:r w:rsidRPr="00D90D0A">
              <w:rPr>
                <w:noProof/>
                <w:lang w:val="en-US"/>
              </w:rPr>
              <w:drawing>
                <wp:inline distT="0" distB="0" distL="0" distR="0" wp14:anchorId="64E2A09B" wp14:editId="65383DA9">
                  <wp:extent cx="219075" cy="238125"/>
                  <wp:effectExtent l="0" t="0" r="9525" b="9525"/>
                  <wp:docPr id="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D90D0A">
              <w:rPr>
                <w:lang w:val="en-US"/>
              </w:rPr>
              <w:t> Caution</w:t>
            </w:r>
          </w:p>
          <w:p w14:paraId="404315D0" w14:textId="6FA62D9D" w:rsidR="00CE6896" w:rsidRPr="00AF1555" w:rsidRDefault="00CE6896" w:rsidP="00CE6896">
            <w:pPr>
              <w:rPr>
                <w:lang w:val="en-US"/>
              </w:rPr>
            </w:pPr>
            <w:r w:rsidRPr="00AF1555">
              <w:rPr>
                <w:lang w:val="en-US"/>
                <w:rPrChange w:id="738" w:author="Author" w:date="2018-02-22T10:38:00Z">
                  <w:rPr>
                    <w:highlight w:val="cyan"/>
                    <w:lang w:val="en-US"/>
                  </w:rPr>
                </w:rPrChange>
              </w:rPr>
              <w:t>For a detailed list refer to chapter</w:t>
            </w:r>
            <w:r w:rsidRPr="00D90D0A">
              <w:rPr>
                <w:lang w:val="en-US"/>
              </w:rPr>
              <w:t xml:space="preserve"> </w:t>
            </w:r>
            <w:r w:rsidR="00AB3559" w:rsidRPr="00AF1555">
              <w:fldChar w:fldCharType="begin"/>
            </w:r>
            <w:ins w:id="739" w:author="Author" w:date="2018-02-22T09:17:00Z">
              <w:r w:rsidR="00EC10DC" w:rsidRPr="00AF1555">
                <w:rPr>
                  <w:lang w:val="en-US"/>
                  <w:rPrChange w:id="740" w:author="Author" w:date="2018-02-22T10:38:00Z">
                    <w:rPr/>
                  </w:rPrChange>
                </w:rPr>
                <w:instrText>HYPERLINK  \l "_Global_Information_2"</w:instrText>
              </w:r>
            </w:ins>
            <w:del w:id="741" w:author="Author" w:date="2018-02-22T09:17:00Z">
              <w:r w:rsidR="00AB3559" w:rsidRPr="00AF1555" w:rsidDel="00EC10DC">
                <w:rPr>
                  <w:lang w:val="en-US"/>
                  <w:rPrChange w:id="742" w:author="Author" w:date="2018-02-22T10:38:00Z">
                    <w:rPr/>
                  </w:rPrChange>
                </w:rPr>
                <w:delInstrText xml:space="preserve"> HYPERLINK \l "_Global_Information_2" </w:delInstrText>
              </w:r>
            </w:del>
            <w:r w:rsidR="00AB3559" w:rsidRPr="00AF1555">
              <w:rPr>
                <w:rPrChange w:id="743" w:author="Author" w:date="2018-02-22T10:38:00Z">
                  <w:rPr>
                    <w:rStyle w:val="Hyperlink"/>
                    <w:rFonts w:ascii="BentonSans Bold" w:hAnsi="BentonSans Bold"/>
                    <w:highlight w:val="yellow"/>
                    <w:lang w:val="en-US"/>
                  </w:rPr>
                </w:rPrChange>
              </w:rPr>
              <w:fldChar w:fldCharType="separate"/>
            </w:r>
            <w:del w:id="744" w:author="Author" w:date="2018-02-22T09:17:00Z">
              <w:r w:rsidRPr="00AF1555" w:rsidDel="00EC10DC">
                <w:rPr>
                  <w:rStyle w:val="Hyperlink"/>
                  <w:rFonts w:ascii="BentonSans Bold" w:hAnsi="BentonSans Bold"/>
                  <w:lang w:val="en-US"/>
                  <w:rPrChange w:id="745" w:author="Author" w:date="2018-02-22T10:38:00Z">
                    <w:rPr>
                      <w:rStyle w:val="Hyperlink"/>
                      <w:rFonts w:ascii="BentonSans Bold" w:hAnsi="BentonSans Bold"/>
                      <w:highlight w:val="yellow"/>
                      <w:lang w:val="en-US"/>
                    </w:rPr>
                  </w:rPrChange>
                </w:rPr>
                <w:delText>Country-Specific Fields to be filled during Hiring</w:delText>
              </w:r>
            </w:del>
            <w:ins w:id="746" w:author="Author" w:date="2018-02-22T09:17:00Z">
              <w:r w:rsidR="00EC10DC" w:rsidRPr="00AF1555">
                <w:rPr>
                  <w:rStyle w:val="Hyperlink"/>
                  <w:rFonts w:ascii="BentonSans Bold" w:hAnsi="BentonSans Bold"/>
                  <w:lang w:val="en-US"/>
                  <w:rPrChange w:id="747" w:author="Author" w:date="2018-02-22T10:38:00Z">
                    <w:rPr>
                      <w:rStyle w:val="Hyperlink"/>
                      <w:rFonts w:ascii="BentonSans Bold" w:hAnsi="BentonSans Bold"/>
                      <w:highlight w:val="yellow"/>
                      <w:lang w:val="en-US"/>
                    </w:rPr>
                  </w:rPrChange>
                </w:rPr>
                <w:t>Global Information</w:t>
              </w:r>
            </w:ins>
            <w:r w:rsidR="00AB3559" w:rsidRPr="00AF1555">
              <w:rPr>
                <w:rStyle w:val="Hyperlink"/>
                <w:rFonts w:ascii="BentonSans Bold" w:hAnsi="BentonSans Bold"/>
                <w:lang w:val="en-US"/>
                <w:rPrChange w:id="748" w:author="Author" w:date="2018-02-22T10:38:00Z">
                  <w:rPr>
                    <w:rStyle w:val="Hyperlink"/>
                    <w:rFonts w:ascii="BentonSans Bold" w:hAnsi="BentonSans Bold"/>
                    <w:highlight w:val="yellow"/>
                    <w:lang w:val="en-US"/>
                  </w:rPr>
                </w:rPrChange>
              </w:rPr>
              <w:fldChar w:fldCharType="end"/>
            </w:r>
            <w:r w:rsidRPr="00D90D0A">
              <w:rPr>
                <w:rFonts w:ascii="BentonSans Bold" w:hAnsi="BentonSans Bold"/>
                <w:lang w:val="en-US"/>
              </w:rPr>
              <w:t>.</w:t>
            </w:r>
          </w:p>
        </w:tc>
        <w:tc>
          <w:tcPr>
            <w:tcW w:w="2618" w:type="dxa"/>
            <w:gridSpan w:val="2"/>
            <w:vMerge/>
            <w:tcBorders>
              <w:left w:val="single" w:sz="8" w:space="0" w:color="999999"/>
              <w:right w:val="single" w:sz="8" w:space="0" w:color="999999"/>
            </w:tcBorders>
            <w:vAlign w:val="center"/>
          </w:tcPr>
          <w:p w14:paraId="68A8AF04"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2A4F2038" w14:textId="77777777" w:rsidR="00CE6896" w:rsidRPr="002326C1" w:rsidRDefault="00CE6896" w:rsidP="00CE6896">
            <w:pPr>
              <w:rPr>
                <w:lang w:val="en-US"/>
              </w:rPr>
            </w:pPr>
          </w:p>
        </w:tc>
      </w:tr>
      <w:tr w:rsidR="00CE6896" w:rsidRPr="00A41C57" w14:paraId="4D00E0F6" w14:textId="77777777" w:rsidTr="00585DDF">
        <w:trPr>
          <w:trHeight w:val="720"/>
        </w:trPr>
        <w:tc>
          <w:tcPr>
            <w:tcW w:w="704" w:type="dxa"/>
            <w:vMerge/>
            <w:tcBorders>
              <w:left w:val="single" w:sz="8" w:space="0" w:color="999999"/>
              <w:right w:val="single" w:sz="8" w:space="0" w:color="999999"/>
            </w:tcBorders>
            <w:vAlign w:val="center"/>
            <w:hideMark/>
          </w:tcPr>
          <w:p w14:paraId="7EBAC62B"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5E516CC9" w14:textId="77777777" w:rsidR="00CE6896" w:rsidRPr="002326C1" w:rsidRDefault="00CE6896" w:rsidP="00CE6896">
            <w:pPr>
              <w:spacing w:before="0" w:after="0" w:line="240" w:lineRule="auto"/>
              <w:rPr>
                <w:rStyle w:val="SAPEmphasis"/>
                <w:lang w:val="en-US"/>
              </w:rPr>
            </w:pPr>
          </w:p>
        </w:tc>
        <w:tc>
          <w:tcPr>
            <w:tcW w:w="2522" w:type="dxa"/>
            <w:vMerge w:val="restart"/>
            <w:tcBorders>
              <w:top w:val="single" w:sz="8" w:space="0" w:color="999999"/>
              <w:left w:val="single" w:sz="8" w:space="0" w:color="999999"/>
              <w:right w:val="single" w:sz="8" w:space="0" w:color="999999"/>
            </w:tcBorders>
            <w:hideMark/>
          </w:tcPr>
          <w:p w14:paraId="24BFCE86" w14:textId="66AA0F72" w:rsidR="00CE6896" w:rsidRPr="002326C1" w:rsidRDefault="00CE6896" w:rsidP="00CE6896">
            <w:pPr>
              <w:rPr>
                <w:lang w:val="en-US"/>
              </w:rPr>
            </w:pPr>
            <w:r w:rsidRPr="002326C1">
              <w:rPr>
                <w:lang w:val="en-US"/>
              </w:rPr>
              <w:t xml:space="preserve">In the </w:t>
            </w:r>
            <w:r w:rsidRPr="002326C1">
              <w:rPr>
                <w:rStyle w:val="SAPScreenElement"/>
                <w:lang w:val="en-US"/>
              </w:rPr>
              <w:t>Email Information</w:t>
            </w:r>
            <w:r w:rsidRPr="002326C1">
              <w:rPr>
                <w:lang w:val="en-US"/>
              </w:rPr>
              <w:t xml:space="preserve"> block, select the </w:t>
            </w:r>
            <w:r w:rsidRPr="002326C1">
              <w:rPr>
                <w:rStyle w:val="SAPScreenElement"/>
                <w:lang w:val="en-US"/>
              </w:rPr>
              <w:sym w:font="Symbol" w:char="F0C5"/>
            </w:r>
            <w:r w:rsidRPr="002326C1">
              <w:rPr>
                <w:rStyle w:val="SAPScreenElement"/>
                <w:lang w:val="en-US"/>
              </w:rPr>
              <w:t xml:space="preserve"> Add</w:t>
            </w:r>
            <w:r w:rsidRPr="002326C1">
              <w:rPr>
                <w:lang w:val="en-US"/>
              </w:rPr>
              <w:t xml:space="preserve"> link. The editable fields show up and you can enter following information:</w:t>
            </w:r>
          </w:p>
          <w:p w14:paraId="74C73CF3"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1A7A1FA1" w14:textId="77777777" w:rsidR="00CE6896" w:rsidRPr="002326C1" w:rsidRDefault="00CE6896" w:rsidP="00CE6896">
            <w:pPr>
              <w:rPr>
                <w:lang w:val="en-US"/>
              </w:rPr>
            </w:pPr>
            <w:r w:rsidRPr="002326C1">
              <w:rPr>
                <w:rStyle w:val="SAPScreenElement"/>
                <w:lang w:val="en-US"/>
              </w:rPr>
              <w:t xml:space="preserve">Email Type: </w:t>
            </w:r>
            <w:commentRangeStart w:id="749"/>
            <w:r w:rsidRPr="002326C1">
              <w:rPr>
                <w:lang w:val="en-US"/>
              </w:rPr>
              <w:t>select from drop-down, for example</w:t>
            </w:r>
            <w:r w:rsidRPr="002326C1">
              <w:rPr>
                <w:rStyle w:val="SAPUserEntry"/>
                <w:lang w:val="en-US"/>
              </w:rPr>
              <w:t xml:space="preserve"> Business</w:t>
            </w:r>
            <w:commentRangeEnd w:id="749"/>
            <w:r>
              <w:rPr>
                <w:rStyle w:val="CommentReference"/>
              </w:rPr>
              <w:commentReference w:id="749"/>
            </w:r>
          </w:p>
        </w:tc>
        <w:tc>
          <w:tcPr>
            <w:tcW w:w="3223" w:type="dxa"/>
            <w:tcBorders>
              <w:top w:val="single" w:sz="8" w:space="0" w:color="999999"/>
              <w:left w:val="single" w:sz="8" w:space="0" w:color="999999"/>
              <w:bottom w:val="single" w:sz="8" w:space="0" w:color="999999"/>
              <w:right w:val="single" w:sz="8" w:space="0" w:color="999999"/>
            </w:tcBorders>
            <w:hideMark/>
          </w:tcPr>
          <w:p w14:paraId="6F22A9F0" w14:textId="013D142C" w:rsidR="00CE6896" w:rsidRPr="002326C1" w:rsidRDefault="00CE6896" w:rsidP="00CE6896">
            <w:pPr>
              <w:rPr>
                <w:lang w:val="en-US"/>
              </w:rPr>
            </w:pPr>
            <w:r w:rsidRPr="002326C1">
              <w:rPr>
                <w:lang w:val="en-US"/>
              </w:rPr>
              <w:t>In case you select a value for this field, you must enter the email address, too!</w:t>
            </w:r>
          </w:p>
        </w:tc>
        <w:tc>
          <w:tcPr>
            <w:tcW w:w="2618" w:type="dxa"/>
            <w:gridSpan w:val="2"/>
            <w:vMerge/>
            <w:tcBorders>
              <w:left w:val="single" w:sz="8" w:space="0" w:color="999999"/>
              <w:right w:val="single" w:sz="8" w:space="0" w:color="999999"/>
            </w:tcBorders>
            <w:vAlign w:val="center"/>
            <w:hideMark/>
          </w:tcPr>
          <w:p w14:paraId="1FDE4EFB"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2E88B127" w14:textId="77777777" w:rsidR="00CE6896" w:rsidRPr="002326C1" w:rsidRDefault="00CE6896" w:rsidP="00CE6896">
            <w:pPr>
              <w:rPr>
                <w:lang w:val="en-US"/>
              </w:rPr>
            </w:pPr>
          </w:p>
        </w:tc>
      </w:tr>
      <w:tr w:rsidR="00CE6896" w:rsidRPr="00A41C57" w14:paraId="6F02DFC0" w14:textId="77777777" w:rsidTr="00585DDF">
        <w:trPr>
          <w:trHeight w:val="283"/>
        </w:trPr>
        <w:tc>
          <w:tcPr>
            <w:tcW w:w="704" w:type="dxa"/>
            <w:vMerge/>
            <w:tcBorders>
              <w:left w:val="single" w:sz="8" w:space="0" w:color="999999"/>
              <w:right w:val="single" w:sz="8" w:space="0" w:color="999999"/>
            </w:tcBorders>
            <w:vAlign w:val="center"/>
            <w:hideMark/>
          </w:tcPr>
          <w:p w14:paraId="35C31542"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1813614A"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right w:val="single" w:sz="8" w:space="0" w:color="999999"/>
            </w:tcBorders>
            <w:vAlign w:val="center"/>
            <w:hideMark/>
          </w:tcPr>
          <w:p w14:paraId="3A882555"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140CF25E" w14:textId="77777777" w:rsidR="00CE6896" w:rsidRPr="002326C1" w:rsidRDefault="00CE6896" w:rsidP="00CE6896">
            <w:pPr>
              <w:rPr>
                <w:lang w:val="en-US"/>
              </w:rPr>
            </w:pPr>
            <w:r w:rsidRPr="002326C1">
              <w:rPr>
                <w:rStyle w:val="SAPScreenElement"/>
                <w:lang w:val="en-US"/>
              </w:rPr>
              <w:t xml:space="preserve">Email Address: </w:t>
            </w:r>
            <w:r w:rsidRPr="002326C1">
              <w:rPr>
                <w:lang w:val="en-US"/>
              </w:rPr>
              <w:t>enter as appropriate</w:t>
            </w:r>
          </w:p>
        </w:tc>
        <w:tc>
          <w:tcPr>
            <w:tcW w:w="3223" w:type="dxa"/>
            <w:tcBorders>
              <w:top w:val="single" w:sz="8" w:space="0" w:color="999999"/>
              <w:left w:val="single" w:sz="8" w:space="0" w:color="999999"/>
              <w:bottom w:val="single" w:sz="8" w:space="0" w:color="999999"/>
              <w:right w:val="single" w:sz="8" w:space="0" w:color="999999"/>
            </w:tcBorders>
          </w:tcPr>
          <w:p w14:paraId="4FBAB45F" w14:textId="77777777" w:rsidR="00CE6896" w:rsidRPr="002326C1" w:rsidRDefault="00CE6896" w:rsidP="00CE6896">
            <w:pPr>
              <w:rPr>
                <w:lang w:val="en-US"/>
              </w:rPr>
            </w:pPr>
          </w:p>
        </w:tc>
        <w:tc>
          <w:tcPr>
            <w:tcW w:w="2618" w:type="dxa"/>
            <w:gridSpan w:val="2"/>
            <w:vMerge/>
            <w:tcBorders>
              <w:left w:val="single" w:sz="8" w:space="0" w:color="999999"/>
              <w:right w:val="single" w:sz="8" w:space="0" w:color="999999"/>
            </w:tcBorders>
            <w:vAlign w:val="center"/>
            <w:hideMark/>
          </w:tcPr>
          <w:p w14:paraId="48A69181"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3928D868" w14:textId="77777777" w:rsidR="00CE6896" w:rsidRPr="002326C1" w:rsidRDefault="00CE6896" w:rsidP="00CE6896">
            <w:pPr>
              <w:rPr>
                <w:lang w:val="en-US"/>
              </w:rPr>
            </w:pPr>
          </w:p>
        </w:tc>
      </w:tr>
      <w:tr w:rsidR="00CE6896" w:rsidRPr="00A41C57" w14:paraId="768E16CD" w14:textId="77777777" w:rsidTr="00585DDF">
        <w:trPr>
          <w:trHeight w:val="357"/>
        </w:trPr>
        <w:tc>
          <w:tcPr>
            <w:tcW w:w="704" w:type="dxa"/>
            <w:vMerge/>
            <w:tcBorders>
              <w:left w:val="single" w:sz="8" w:space="0" w:color="999999"/>
              <w:right w:val="single" w:sz="8" w:space="0" w:color="999999"/>
            </w:tcBorders>
            <w:vAlign w:val="center"/>
          </w:tcPr>
          <w:p w14:paraId="5C4EBE03"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53DC5D45"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right w:val="single" w:sz="8" w:space="0" w:color="999999"/>
            </w:tcBorders>
            <w:vAlign w:val="center"/>
          </w:tcPr>
          <w:p w14:paraId="47F2F449"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4E9274A7" w14:textId="592A4B74" w:rsidR="00CE6896" w:rsidRPr="002326C1" w:rsidRDefault="00CE6896" w:rsidP="00CE6896">
            <w:pPr>
              <w:rPr>
                <w:rStyle w:val="SAPScreenElement"/>
                <w:lang w:val="en-US"/>
              </w:rPr>
            </w:pPr>
            <w:r w:rsidRPr="002326C1">
              <w:rPr>
                <w:rStyle w:val="SAPScreenElement"/>
                <w:lang w:val="en-US"/>
              </w:rPr>
              <w:t xml:space="preserve">Is Primary: </w:t>
            </w:r>
            <w:r w:rsidRPr="002326C1">
              <w:rPr>
                <w:lang w:val="en-US"/>
              </w:rPr>
              <w:t xml:space="preserve">select from drop-down, for example </w:t>
            </w:r>
            <w:r w:rsidRPr="002326C1">
              <w:rPr>
                <w:rStyle w:val="SAPUserEntry"/>
                <w:lang w:val="en-US"/>
              </w:rPr>
              <w:t>Yes</w:t>
            </w:r>
          </w:p>
        </w:tc>
        <w:tc>
          <w:tcPr>
            <w:tcW w:w="3223" w:type="dxa"/>
            <w:tcBorders>
              <w:top w:val="single" w:sz="8" w:space="0" w:color="999999"/>
              <w:left w:val="single" w:sz="8" w:space="0" w:color="999999"/>
              <w:bottom w:val="single" w:sz="8" w:space="0" w:color="999999"/>
              <w:right w:val="single" w:sz="8" w:space="0" w:color="999999"/>
            </w:tcBorders>
          </w:tcPr>
          <w:p w14:paraId="6392063A" w14:textId="77777777" w:rsidR="00CE6896" w:rsidRPr="002326C1" w:rsidRDefault="00CE6896" w:rsidP="00CE6896">
            <w:pPr>
              <w:rPr>
                <w:lang w:val="en-US"/>
              </w:rPr>
            </w:pPr>
            <w:r w:rsidRPr="002326C1">
              <w:rPr>
                <w:lang w:val="en-US"/>
              </w:rPr>
              <w:t>Only one email type can be maintained as primary.</w:t>
            </w:r>
          </w:p>
        </w:tc>
        <w:tc>
          <w:tcPr>
            <w:tcW w:w="2618" w:type="dxa"/>
            <w:gridSpan w:val="2"/>
            <w:vMerge/>
            <w:tcBorders>
              <w:left w:val="single" w:sz="8" w:space="0" w:color="999999"/>
              <w:right w:val="single" w:sz="8" w:space="0" w:color="999999"/>
            </w:tcBorders>
            <w:vAlign w:val="center"/>
          </w:tcPr>
          <w:p w14:paraId="7405DDEC"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201F946F" w14:textId="77777777" w:rsidR="00CE6896" w:rsidRPr="002326C1" w:rsidRDefault="00CE6896" w:rsidP="00CE6896">
            <w:pPr>
              <w:rPr>
                <w:lang w:val="en-US"/>
              </w:rPr>
            </w:pPr>
          </w:p>
        </w:tc>
      </w:tr>
      <w:tr w:rsidR="00CE6896" w:rsidRPr="00A41C57" w14:paraId="56188EBF" w14:textId="77777777" w:rsidTr="00585DDF">
        <w:trPr>
          <w:trHeight w:val="357"/>
        </w:trPr>
        <w:tc>
          <w:tcPr>
            <w:tcW w:w="704" w:type="dxa"/>
            <w:vMerge/>
            <w:tcBorders>
              <w:left w:val="single" w:sz="8" w:space="0" w:color="999999"/>
              <w:right w:val="single" w:sz="8" w:space="0" w:color="999999"/>
            </w:tcBorders>
            <w:vAlign w:val="center"/>
            <w:hideMark/>
          </w:tcPr>
          <w:p w14:paraId="440DA451"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5A659C5A" w14:textId="77777777" w:rsidR="00CE6896" w:rsidRPr="002326C1" w:rsidRDefault="00CE6896" w:rsidP="00CE6896">
            <w:pPr>
              <w:spacing w:before="0" w:after="0" w:line="240" w:lineRule="auto"/>
              <w:rPr>
                <w:rStyle w:val="SAPEmphasis"/>
                <w:lang w:val="en-US"/>
              </w:rPr>
            </w:pPr>
          </w:p>
        </w:tc>
        <w:tc>
          <w:tcPr>
            <w:tcW w:w="2522" w:type="dxa"/>
            <w:vMerge w:val="restart"/>
            <w:tcBorders>
              <w:left w:val="single" w:sz="8" w:space="0" w:color="999999"/>
              <w:right w:val="single" w:sz="8" w:space="0" w:color="999999"/>
            </w:tcBorders>
            <w:hideMark/>
          </w:tcPr>
          <w:p w14:paraId="072C1C3D" w14:textId="1CB02C2A" w:rsidR="00CE6896" w:rsidRPr="002326C1" w:rsidRDefault="00CE6896" w:rsidP="00CE6896">
            <w:pPr>
              <w:rPr>
                <w:lang w:val="en-US"/>
              </w:rPr>
            </w:pPr>
            <w:r w:rsidRPr="002326C1">
              <w:rPr>
                <w:lang w:val="en-US"/>
              </w:rPr>
              <w:t xml:space="preserve">In the </w:t>
            </w:r>
            <w:r w:rsidRPr="002326C1">
              <w:rPr>
                <w:rStyle w:val="SAPScreenElement"/>
                <w:lang w:val="en-US"/>
              </w:rPr>
              <w:t>Phone Information</w:t>
            </w:r>
            <w:r w:rsidRPr="002326C1">
              <w:rPr>
                <w:lang w:val="en-US"/>
              </w:rPr>
              <w:t xml:space="preserve"> block, select the </w:t>
            </w:r>
            <w:r w:rsidRPr="002326C1">
              <w:rPr>
                <w:rStyle w:val="SAPScreenElement"/>
                <w:lang w:val="en-US"/>
              </w:rPr>
              <w:sym w:font="Symbol" w:char="F0C5"/>
            </w:r>
            <w:r w:rsidRPr="002326C1">
              <w:rPr>
                <w:rStyle w:val="SAPScreenElement"/>
                <w:lang w:val="en-US"/>
              </w:rPr>
              <w:t xml:space="preserve"> Add</w:t>
            </w:r>
            <w:r w:rsidRPr="002326C1">
              <w:rPr>
                <w:lang w:val="en-US"/>
              </w:rPr>
              <w:t xml:space="preserve"> link. The editable fields show up and you can enter following information:</w:t>
            </w:r>
          </w:p>
        </w:tc>
        <w:tc>
          <w:tcPr>
            <w:tcW w:w="2520" w:type="dxa"/>
            <w:tcBorders>
              <w:top w:val="single" w:sz="8" w:space="0" w:color="999999"/>
              <w:left w:val="single" w:sz="8" w:space="0" w:color="999999"/>
              <w:bottom w:val="single" w:sz="8" w:space="0" w:color="999999"/>
              <w:right w:val="single" w:sz="8" w:space="0" w:color="999999"/>
            </w:tcBorders>
            <w:hideMark/>
          </w:tcPr>
          <w:p w14:paraId="42440715" w14:textId="4715B137" w:rsidR="00CE6896" w:rsidRPr="002326C1" w:rsidRDefault="00CE6896" w:rsidP="00CE6896">
            <w:pPr>
              <w:rPr>
                <w:lang w:val="en-US"/>
              </w:rPr>
            </w:pPr>
            <w:commentRangeStart w:id="750"/>
            <w:r w:rsidRPr="002326C1">
              <w:rPr>
                <w:rStyle w:val="SAPScreenElement"/>
                <w:lang w:val="en-US"/>
              </w:rPr>
              <w:t xml:space="preserve">Phone Type: </w:t>
            </w:r>
            <w:r w:rsidRPr="002326C1">
              <w:rPr>
                <w:lang w:val="en-US"/>
              </w:rPr>
              <w:t>select from drop-down, for example</w:t>
            </w:r>
            <w:r w:rsidRPr="002326C1">
              <w:rPr>
                <w:rStyle w:val="SAPUserEntry"/>
                <w:lang w:val="en-US"/>
              </w:rPr>
              <w:t xml:space="preserve"> Business</w:t>
            </w:r>
            <w:commentRangeEnd w:id="750"/>
            <w:r>
              <w:rPr>
                <w:rStyle w:val="CommentReference"/>
              </w:rPr>
              <w:commentReference w:id="750"/>
            </w:r>
          </w:p>
        </w:tc>
        <w:tc>
          <w:tcPr>
            <w:tcW w:w="3223" w:type="dxa"/>
            <w:tcBorders>
              <w:top w:val="single" w:sz="8" w:space="0" w:color="999999"/>
              <w:left w:val="single" w:sz="8" w:space="0" w:color="999999"/>
              <w:bottom w:val="single" w:sz="8" w:space="0" w:color="999999"/>
              <w:right w:val="single" w:sz="8" w:space="0" w:color="999999"/>
            </w:tcBorders>
            <w:hideMark/>
          </w:tcPr>
          <w:p w14:paraId="46D08FF0" w14:textId="77777777" w:rsidR="00CE6896" w:rsidRPr="002326C1" w:rsidRDefault="00CE6896" w:rsidP="00CE6896">
            <w:pPr>
              <w:rPr>
                <w:lang w:val="en-US"/>
              </w:rPr>
            </w:pPr>
            <w:r w:rsidRPr="002326C1">
              <w:rPr>
                <w:lang w:val="en-US"/>
              </w:rPr>
              <w:t>In case you select a value for this field, you must enter the phone number, too!</w:t>
            </w:r>
          </w:p>
        </w:tc>
        <w:tc>
          <w:tcPr>
            <w:tcW w:w="2618" w:type="dxa"/>
            <w:gridSpan w:val="2"/>
            <w:vMerge/>
            <w:tcBorders>
              <w:left w:val="single" w:sz="8" w:space="0" w:color="999999"/>
              <w:right w:val="single" w:sz="8" w:space="0" w:color="999999"/>
            </w:tcBorders>
            <w:vAlign w:val="center"/>
            <w:hideMark/>
          </w:tcPr>
          <w:p w14:paraId="4A2EC5D3"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7F680F1C" w14:textId="77777777" w:rsidR="00CE6896" w:rsidRPr="002326C1" w:rsidRDefault="00CE6896" w:rsidP="00CE6896">
            <w:pPr>
              <w:rPr>
                <w:lang w:val="en-US"/>
              </w:rPr>
            </w:pPr>
          </w:p>
        </w:tc>
      </w:tr>
      <w:tr w:rsidR="00CE6896" w:rsidRPr="004B7AA7" w14:paraId="0AEC5BC8" w14:textId="77777777" w:rsidTr="00585DDF">
        <w:trPr>
          <w:trHeight w:val="357"/>
        </w:trPr>
        <w:tc>
          <w:tcPr>
            <w:tcW w:w="704" w:type="dxa"/>
            <w:vMerge/>
            <w:tcBorders>
              <w:left w:val="single" w:sz="8" w:space="0" w:color="999999"/>
              <w:right w:val="single" w:sz="8" w:space="0" w:color="999999"/>
            </w:tcBorders>
            <w:vAlign w:val="center"/>
            <w:hideMark/>
          </w:tcPr>
          <w:p w14:paraId="07290CAF"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4CD83A24"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right w:val="single" w:sz="8" w:space="0" w:color="999999"/>
            </w:tcBorders>
            <w:vAlign w:val="center"/>
            <w:hideMark/>
          </w:tcPr>
          <w:p w14:paraId="1E3B4322"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628B30D6" w14:textId="77777777" w:rsidR="00CE6896" w:rsidRPr="002326C1" w:rsidRDefault="00CE6896" w:rsidP="00CE6896">
            <w:pPr>
              <w:rPr>
                <w:lang w:val="en-US"/>
              </w:rPr>
            </w:pPr>
            <w:r w:rsidRPr="002326C1">
              <w:rPr>
                <w:rStyle w:val="SAPScreenElement"/>
                <w:lang w:val="en-US"/>
              </w:rPr>
              <w:t xml:space="preserve">Phone Number: </w:t>
            </w:r>
            <w:r w:rsidRPr="002326C1">
              <w:rPr>
                <w:lang w:val="en-US"/>
              </w:rPr>
              <w:t>enter as appropriate</w:t>
            </w:r>
          </w:p>
        </w:tc>
        <w:tc>
          <w:tcPr>
            <w:tcW w:w="3223" w:type="dxa"/>
            <w:tcBorders>
              <w:top w:val="single" w:sz="8" w:space="0" w:color="999999"/>
              <w:left w:val="single" w:sz="8" w:space="0" w:color="999999"/>
              <w:bottom w:val="single" w:sz="8" w:space="0" w:color="999999"/>
              <w:right w:val="single" w:sz="8" w:space="0" w:color="999999"/>
            </w:tcBorders>
          </w:tcPr>
          <w:p w14:paraId="10DD7882" w14:textId="77777777" w:rsidR="00CE6896" w:rsidRPr="002326C1" w:rsidRDefault="00CE6896" w:rsidP="00CE6896">
            <w:pPr>
              <w:rPr>
                <w:lang w:val="en-US"/>
              </w:rPr>
            </w:pPr>
          </w:p>
        </w:tc>
        <w:tc>
          <w:tcPr>
            <w:tcW w:w="2618" w:type="dxa"/>
            <w:gridSpan w:val="2"/>
            <w:vMerge/>
            <w:tcBorders>
              <w:left w:val="single" w:sz="8" w:space="0" w:color="999999"/>
              <w:right w:val="single" w:sz="8" w:space="0" w:color="999999"/>
            </w:tcBorders>
            <w:vAlign w:val="center"/>
            <w:hideMark/>
          </w:tcPr>
          <w:p w14:paraId="1B64C2E2"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03951FA9" w14:textId="77777777" w:rsidR="00CE6896" w:rsidRPr="002326C1" w:rsidRDefault="00CE6896" w:rsidP="00CE6896">
            <w:pPr>
              <w:rPr>
                <w:lang w:val="en-US"/>
              </w:rPr>
            </w:pPr>
          </w:p>
        </w:tc>
      </w:tr>
      <w:tr w:rsidR="00CE6896" w:rsidRPr="002326C1" w14:paraId="0BE11EDB" w14:textId="77777777" w:rsidTr="00585DDF">
        <w:trPr>
          <w:trHeight w:val="357"/>
        </w:trPr>
        <w:tc>
          <w:tcPr>
            <w:tcW w:w="704" w:type="dxa"/>
            <w:vMerge/>
            <w:tcBorders>
              <w:left w:val="single" w:sz="8" w:space="0" w:color="999999"/>
              <w:right w:val="single" w:sz="8" w:space="0" w:color="999999"/>
            </w:tcBorders>
            <w:vAlign w:val="center"/>
          </w:tcPr>
          <w:p w14:paraId="2D511497"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1A8FAAEB"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right w:val="single" w:sz="8" w:space="0" w:color="999999"/>
            </w:tcBorders>
            <w:vAlign w:val="center"/>
          </w:tcPr>
          <w:p w14:paraId="149CA67B"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8AB7D7F" w14:textId="4D2F587F" w:rsidR="00CE6896" w:rsidRPr="002326C1" w:rsidRDefault="00CE6896" w:rsidP="00CE6896">
            <w:pPr>
              <w:rPr>
                <w:rStyle w:val="SAPScreenElement"/>
                <w:lang w:val="en-US"/>
              </w:rPr>
            </w:pPr>
            <w:r w:rsidRPr="002326C1">
              <w:rPr>
                <w:rStyle w:val="SAPScreenElement"/>
                <w:lang w:val="en-US"/>
              </w:rPr>
              <w:t xml:space="preserve">Extension: </w:t>
            </w:r>
            <w:r w:rsidRPr="002326C1">
              <w:rPr>
                <w:lang w:val="en-US"/>
              </w:rPr>
              <w:t>enter if appropriate</w:t>
            </w:r>
          </w:p>
        </w:tc>
        <w:tc>
          <w:tcPr>
            <w:tcW w:w="3223" w:type="dxa"/>
            <w:tcBorders>
              <w:top w:val="single" w:sz="8" w:space="0" w:color="999999"/>
              <w:left w:val="single" w:sz="8" w:space="0" w:color="999999"/>
              <w:bottom w:val="single" w:sz="8" w:space="0" w:color="999999"/>
              <w:right w:val="single" w:sz="8" w:space="0" w:color="999999"/>
            </w:tcBorders>
          </w:tcPr>
          <w:p w14:paraId="45FA4F8C" w14:textId="77777777" w:rsidR="00CE6896" w:rsidRPr="002326C1" w:rsidRDefault="00CE6896" w:rsidP="00CE6896">
            <w:pPr>
              <w:rPr>
                <w:lang w:val="en-US"/>
              </w:rPr>
            </w:pPr>
          </w:p>
        </w:tc>
        <w:tc>
          <w:tcPr>
            <w:tcW w:w="2618" w:type="dxa"/>
            <w:gridSpan w:val="2"/>
            <w:vMerge/>
            <w:tcBorders>
              <w:left w:val="single" w:sz="8" w:space="0" w:color="999999"/>
              <w:right w:val="single" w:sz="8" w:space="0" w:color="999999"/>
            </w:tcBorders>
            <w:vAlign w:val="center"/>
          </w:tcPr>
          <w:p w14:paraId="2ECA829B"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2A01387F" w14:textId="77777777" w:rsidR="00CE6896" w:rsidRPr="002326C1" w:rsidRDefault="00CE6896" w:rsidP="00CE6896">
            <w:pPr>
              <w:rPr>
                <w:lang w:val="en-US"/>
              </w:rPr>
            </w:pPr>
          </w:p>
        </w:tc>
      </w:tr>
      <w:tr w:rsidR="00CE6896" w:rsidRPr="00A41C57" w14:paraId="193AEB5B" w14:textId="77777777" w:rsidTr="00585DDF">
        <w:trPr>
          <w:trHeight w:val="357"/>
        </w:trPr>
        <w:tc>
          <w:tcPr>
            <w:tcW w:w="704" w:type="dxa"/>
            <w:vMerge/>
            <w:tcBorders>
              <w:left w:val="single" w:sz="8" w:space="0" w:color="999999"/>
              <w:right w:val="single" w:sz="8" w:space="0" w:color="999999"/>
            </w:tcBorders>
            <w:vAlign w:val="center"/>
          </w:tcPr>
          <w:p w14:paraId="2889C2C7"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48020BD5"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bottom w:val="single" w:sz="8" w:space="0" w:color="999999"/>
              <w:right w:val="single" w:sz="8" w:space="0" w:color="999999"/>
            </w:tcBorders>
            <w:vAlign w:val="center"/>
          </w:tcPr>
          <w:p w14:paraId="118CC56C"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607E67F2" w14:textId="4D340536" w:rsidR="00CE6896" w:rsidRPr="002326C1" w:rsidRDefault="00CE6896" w:rsidP="00CE6896">
            <w:pPr>
              <w:rPr>
                <w:rStyle w:val="SAPScreenElement"/>
                <w:lang w:val="en-US"/>
              </w:rPr>
            </w:pPr>
            <w:r w:rsidRPr="002326C1">
              <w:rPr>
                <w:rStyle w:val="SAPScreenElement"/>
                <w:lang w:val="en-US"/>
              </w:rPr>
              <w:t xml:space="preserve">Is Primary: </w:t>
            </w:r>
            <w:r w:rsidRPr="002326C1">
              <w:rPr>
                <w:lang w:val="en-US"/>
              </w:rPr>
              <w:t>select from drop-down, for example</w:t>
            </w:r>
            <w:r w:rsidRPr="00BD5915">
              <w:rPr>
                <w:rStyle w:val="SAPUserEntry"/>
                <w:lang w:val="en-US"/>
              </w:rPr>
              <w:t xml:space="preserve"> </w:t>
            </w:r>
            <w:r w:rsidRPr="002326C1">
              <w:rPr>
                <w:rStyle w:val="SAPUserEntry"/>
                <w:lang w:val="en-US"/>
              </w:rPr>
              <w:t>Yes</w:t>
            </w:r>
          </w:p>
        </w:tc>
        <w:tc>
          <w:tcPr>
            <w:tcW w:w="3223" w:type="dxa"/>
            <w:tcBorders>
              <w:top w:val="single" w:sz="8" w:space="0" w:color="999999"/>
              <w:left w:val="single" w:sz="8" w:space="0" w:color="999999"/>
              <w:bottom w:val="single" w:sz="8" w:space="0" w:color="999999"/>
              <w:right w:val="single" w:sz="8" w:space="0" w:color="999999"/>
            </w:tcBorders>
          </w:tcPr>
          <w:p w14:paraId="6C669317" w14:textId="77777777" w:rsidR="00CE6896" w:rsidRPr="002326C1" w:rsidRDefault="00CE6896" w:rsidP="00CE6896">
            <w:pPr>
              <w:rPr>
                <w:lang w:val="en-US"/>
              </w:rPr>
            </w:pPr>
            <w:r w:rsidRPr="002326C1">
              <w:rPr>
                <w:lang w:val="en-US"/>
              </w:rPr>
              <w:t>Only one phone type can be maintained as primary.</w:t>
            </w:r>
          </w:p>
        </w:tc>
        <w:tc>
          <w:tcPr>
            <w:tcW w:w="2618" w:type="dxa"/>
            <w:gridSpan w:val="2"/>
            <w:vMerge/>
            <w:tcBorders>
              <w:left w:val="single" w:sz="8" w:space="0" w:color="999999"/>
              <w:right w:val="single" w:sz="8" w:space="0" w:color="999999"/>
            </w:tcBorders>
            <w:vAlign w:val="center"/>
          </w:tcPr>
          <w:p w14:paraId="3625D3F0"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64407E52" w14:textId="77777777" w:rsidR="00CE6896" w:rsidRPr="002326C1" w:rsidRDefault="00CE6896" w:rsidP="00CE6896">
            <w:pPr>
              <w:rPr>
                <w:lang w:val="en-US"/>
              </w:rPr>
            </w:pPr>
          </w:p>
        </w:tc>
      </w:tr>
      <w:tr w:rsidR="00CE6896" w:rsidRPr="00A41C57" w14:paraId="027838BF" w14:textId="77777777" w:rsidTr="00116CE0">
        <w:trPr>
          <w:trHeight w:val="357"/>
        </w:trPr>
        <w:tc>
          <w:tcPr>
            <w:tcW w:w="704" w:type="dxa"/>
            <w:vMerge/>
            <w:tcBorders>
              <w:left w:val="single" w:sz="8" w:space="0" w:color="999999"/>
              <w:right w:val="single" w:sz="8" w:space="0" w:color="999999"/>
            </w:tcBorders>
            <w:vAlign w:val="center"/>
          </w:tcPr>
          <w:p w14:paraId="6A5FC558"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7722BF25" w14:textId="77777777" w:rsidR="00CE6896" w:rsidRPr="002326C1" w:rsidRDefault="00CE6896" w:rsidP="00CE6896">
            <w:pPr>
              <w:spacing w:before="0" w:after="0" w:line="240" w:lineRule="auto"/>
              <w:rPr>
                <w:rStyle w:val="SAPEmphasis"/>
                <w:lang w:val="en-US"/>
              </w:rPr>
            </w:pPr>
          </w:p>
        </w:tc>
        <w:tc>
          <w:tcPr>
            <w:tcW w:w="2522" w:type="dxa"/>
            <w:vMerge w:val="restart"/>
            <w:tcBorders>
              <w:top w:val="single" w:sz="8" w:space="0" w:color="999999"/>
              <w:left w:val="single" w:sz="8" w:space="0" w:color="999999"/>
              <w:right w:val="single" w:sz="8" w:space="0" w:color="999999"/>
            </w:tcBorders>
            <w:vAlign w:val="center"/>
          </w:tcPr>
          <w:p w14:paraId="5A0B0ECF" w14:textId="3E11D8AD" w:rsidR="00CE6896" w:rsidRPr="00564796" w:rsidDel="00D96DE3" w:rsidRDefault="00CE6896" w:rsidP="00CE6896">
            <w:pPr>
              <w:rPr>
                <w:del w:id="751" w:author="Author" w:date="2018-02-09T12:00:00Z"/>
                <w:strike/>
                <w:highlight w:val="yellow"/>
                <w:lang w:val="en-US"/>
              </w:rPr>
            </w:pPr>
            <w:commentRangeStart w:id="752"/>
            <w:commentRangeStart w:id="753"/>
            <w:del w:id="754" w:author="Author" w:date="2018-02-09T12:00:00Z">
              <w:r w:rsidRPr="00564796" w:rsidDel="00D96DE3">
                <w:rPr>
                  <w:strike/>
                  <w:highlight w:val="yellow"/>
                  <w:lang w:val="en-US"/>
                </w:rPr>
                <w:delText>Social Accounts Information</w:delText>
              </w:r>
              <w:commentRangeEnd w:id="752"/>
              <w:r w:rsidRPr="00564796" w:rsidDel="00D96DE3">
                <w:rPr>
                  <w:rStyle w:val="CommentReference"/>
                  <w:strike/>
                </w:rPr>
                <w:commentReference w:id="752"/>
              </w:r>
              <w:commentRangeEnd w:id="753"/>
              <w:r w:rsidRPr="00564796" w:rsidDel="00D96DE3">
                <w:rPr>
                  <w:rStyle w:val="CommentReference"/>
                  <w:strike/>
                </w:rPr>
                <w:commentReference w:id="753"/>
              </w:r>
            </w:del>
          </w:p>
          <w:p w14:paraId="098BE259" w14:textId="7A4A06AF" w:rsidR="00CE6896" w:rsidRPr="00564796" w:rsidDel="00D96DE3" w:rsidRDefault="00CE6896" w:rsidP="00CE6896">
            <w:pPr>
              <w:rPr>
                <w:del w:id="755" w:author="Author" w:date="2018-02-09T12:00:00Z"/>
                <w:strike/>
                <w:highlight w:val="yellow"/>
                <w:lang w:val="en-US"/>
              </w:rPr>
            </w:pPr>
            <w:del w:id="756" w:author="Author" w:date="2018-02-09T12:00:00Z">
              <w:r w:rsidRPr="00564796" w:rsidDel="00D96DE3">
                <w:rPr>
                  <w:strike/>
                  <w:lang w:val="en-US"/>
                </w:rPr>
                <w:delText xml:space="preserve">In the </w:delText>
              </w:r>
              <w:r w:rsidRPr="00564796" w:rsidDel="00D96DE3">
                <w:rPr>
                  <w:rStyle w:val="SAPScreenElement"/>
                  <w:strike/>
                  <w:lang w:val="en-US"/>
                </w:rPr>
                <w:delText xml:space="preserve">Social Accounts Information </w:delText>
              </w:r>
              <w:r w:rsidRPr="00564796" w:rsidDel="00D96DE3">
                <w:rPr>
                  <w:strike/>
                  <w:lang w:val="en-US"/>
                </w:rPr>
                <w:delText xml:space="preserve">block, select the </w:delText>
              </w:r>
              <w:r w:rsidRPr="00564796" w:rsidDel="00D96DE3">
                <w:rPr>
                  <w:rStyle w:val="SAPScreenElement"/>
                  <w:strike/>
                  <w:lang w:val="en-US"/>
                </w:rPr>
                <w:sym w:font="Symbol" w:char="F0C5"/>
              </w:r>
              <w:r w:rsidRPr="00564796" w:rsidDel="00D96DE3">
                <w:rPr>
                  <w:rStyle w:val="SAPScreenElement"/>
                  <w:strike/>
                  <w:lang w:val="en-US"/>
                </w:rPr>
                <w:delText xml:space="preserve"> Add</w:delText>
              </w:r>
              <w:r w:rsidRPr="00564796" w:rsidDel="00D96DE3">
                <w:rPr>
                  <w:strike/>
                  <w:lang w:val="en-US"/>
                </w:rPr>
                <w:delText xml:space="preserve"> link. The editable fields show up and you can enter following information:</w:delText>
              </w:r>
            </w:del>
          </w:p>
          <w:p w14:paraId="0B0BEA27" w14:textId="04EF580C" w:rsidR="00CE6896" w:rsidRPr="00564796" w:rsidRDefault="00CE6896" w:rsidP="00CE6896">
            <w:pPr>
              <w:rPr>
                <w:strike/>
                <w:highlight w:val="yellow"/>
                <w:lang w:val="en-US"/>
              </w:rPr>
            </w:pPr>
            <w:del w:id="757" w:author="Author" w:date="2018-02-09T12:00:00Z">
              <w:r w:rsidRPr="00564796" w:rsidDel="00D96DE3">
                <w:rPr>
                  <w:strike/>
                  <w:noProof/>
                  <w:lang w:val="en-US"/>
                </w:rPr>
                <w:drawing>
                  <wp:inline distT="0" distB="0" distL="0" distR="0" wp14:anchorId="09503638" wp14:editId="653CCA7F">
                    <wp:extent cx="1464310" cy="1751330"/>
                    <wp:effectExtent l="0" t="0" r="2540" b="127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4310" cy="1751330"/>
                            </a:xfrm>
                            <a:prstGeom prst="rect">
                              <a:avLst/>
                            </a:prstGeom>
                          </pic:spPr>
                        </pic:pic>
                      </a:graphicData>
                    </a:graphic>
                  </wp:inline>
                </w:drawing>
              </w:r>
            </w:del>
          </w:p>
        </w:tc>
        <w:tc>
          <w:tcPr>
            <w:tcW w:w="2520" w:type="dxa"/>
            <w:tcBorders>
              <w:top w:val="single" w:sz="8" w:space="0" w:color="999999"/>
              <w:left w:val="single" w:sz="8" w:space="0" w:color="999999"/>
              <w:bottom w:val="single" w:sz="8" w:space="0" w:color="999999"/>
              <w:right w:val="single" w:sz="8" w:space="0" w:color="999999"/>
            </w:tcBorders>
          </w:tcPr>
          <w:p w14:paraId="63228972" w14:textId="0E4A8C83" w:rsidR="00CE6896" w:rsidRPr="00564796" w:rsidRDefault="00CE6896" w:rsidP="00CE6896">
            <w:pPr>
              <w:rPr>
                <w:rStyle w:val="SAPScreenElement"/>
                <w:strike/>
                <w:highlight w:val="yellow"/>
                <w:lang w:val="en-US"/>
              </w:rPr>
            </w:pPr>
            <w:del w:id="758" w:author="Author" w:date="2018-02-09T12:00:00Z">
              <w:r w:rsidRPr="00564796" w:rsidDel="00D96DE3">
                <w:rPr>
                  <w:rStyle w:val="SAPScreenElement"/>
                  <w:strike/>
                  <w:highlight w:val="yellow"/>
                  <w:lang w:val="en-US"/>
                </w:rPr>
                <w:delText xml:space="preserve">Domain: </w:delText>
              </w:r>
              <w:r w:rsidRPr="00564796" w:rsidDel="00D96DE3">
                <w:rPr>
                  <w:strike/>
                  <w:highlight w:val="yellow"/>
                  <w:lang w:val="en-US"/>
                </w:rPr>
                <w:delText>select from drop-down</w:delText>
              </w:r>
            </w:del>
          </w:p>
        </w:tc>
        <w:tc>
          <w:tcPr>
            <w:tcW w:w="3223" w:type="dxa"/>
            <w:tcBorders>
              <w:top w:val="single" w:sz="8" w:space="0" w:color="999999"/>
              <w:left w:val="single" w:sz="8" w:space="0" w:color="999999"/>
              <w:bottom w:val="single" w:sz="8" w:space="0" w:color="999999"/>
              <w:right w:val="single" w:sz="8" w:space="0" w:color="999999"/>
            </w:tcBorders>
          </w:tcPr>
          <w:p w14:paraId="3EFFCBDB" w14:textId="0A455530" w:rsidR="00CE6896" w:rsidRPr="00564796" w:rsidRDefault="00CE6896" w:rsidP="00CE6896">
            <w:pPr>
              <w:rPr>
                <w:strike/>
                <w:highlight w:val="yellow"/>
                <w:lang w:val="en-US"/>
              </w:rPr>
            </w:pPr>
            <w:del w:id="759" w:author="Author" w:date="2018-02-09T12:00:00Z">
              <w:r w:rsidRPr="00564796" w:rsidDel="00D96DE3">
                <w:rPr>
                  <w:strike/>
                  <w:highlight w:val="yellow"/>
                  <w:lang w:val="en-US"/>
                </w:rPr>
                <w:delText xml:space="preserve">In case you select a value for this field, you must enter the </w:delText>
              </w:r>
              <w:r w:rsidRPr="00564796" w:rsidDel="00D96DE3">
                <w:rPr>
                  <w:rStyle w:val="SAPScreenElement"/>
                  <w:strike/>
                  <w:highlight w:val="yellow"/>
                  <w:lang w:val="en-US"/>
                </w:rPr>
                <w:delText>Instant Messaging ID</w:delText>
              </w:r>
              <w:r w:rsidRPr="00564796" w:rsidDel="00D96DE3">
                <w:rPr>
                  <w:strike/>
                  <w:highlight w:val="yellow"/>
                  <w:lang w:val="en-US"/>
                </w:rPr>
                <w:delText>, too!</w:delText>
              </w:r>
            </w:del>
          </w:p>
        </w:tc>
        <w:tc>
          <w:tcPr>
            <w:tcW w:w="2618" w:type="dxa"/>
            <w:gridSpan w:val="2"/>
            <w:vMerge/>
            <w:tcBorders>
              <w:left w:val="single" w:sz="8" w:space="0" w:color="999999"/>
              <w:right w:val="single" w:sz="8" w:space="0" w:color="999999"/>
            </w:tcBorders>
            <w:vAlign w:val="center"/>
          </w:tcPr>
          <w:p w14:paraId="763C6A8B"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06D05C79" w14:textId="77777777" w:rsidR="00CE6896" w:rsidRPr="002326C1" w:rsidRDefault="00CE6896" w:rsidP="00CE6896">
            <w:pPr>
              <w:rPr>
                <w:lang w:val="en-US"/>
              </w:rPr>
            </w:pPr>
          </w:p>
        </w:tc>
      </w:tr>
      <w:tr w:rsidR="00CE6896" w:rsidRPr="00A41C57" w14:paraId="73504C70" w14:textId="77777777" w:rsidTr="00116CE0">
        <w:trPr>
          <w:trHeight w:val="357"/>
        </w:trPr>
        <w:tc>
          <w:tcPr>
            <w:tcW w:w="704" w:type="dxa"/>
            <w:vMerge/>
            <w:tcBorders>
              <w:left w:val="single" w:sz="8" w:space="0" w:color="999999"/>
              <w:right w:val="single" w:sz="8" w:space="0" w:color="999999"/>
            </w:tcBorders>
            <w:vAlign w:val="center"/>
          </w:tcPr>
          <w:p w14:paraId="2866BDBB"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08896E07"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right w:val="single" w:sz="8" w:space="0" w:color="999999"/>
            </w:tcBorders>
            <w:vAlign w:val="center"/>
          </w:tcPr>
          <w:p w14:paraId="1B4EB3C6" w14:textId="77777777" w:rsidR="00CE6896" w:rsidRPr="00564796" w:rsidRDefault="00CE6896" w:rsidP="00CE6896">
            <w:pPr>
              <w:rPr>
                <w:strike/>
                <w:highlight w:val="yellow"/>
                <w:lang w:val="en-US"/>
              </w:rPr>
            </w:pPr>
          </w:p>
        </w:tc>
        <w:tc>
          <w:tcPr>
            <w:tcW w:w="2520" w:type="dxa"/>
            <w:tcBorders>
              <w:top w:val="single" w:sz="8" w:space="0" w:color="999999"/>
              <w:left w:val="single" w:sz="8" w:space="0" w:color="999999"/>
              <w:bottom w:val="single" w:sz="8" w:space="0" w:color="999999"/>
              <w:right w:val="single" w:sz="8" w:space="0" w:color="999999"/>
            </w:tcBorders>
          </w:tcPr>
          <w:p w14:paraId="3553735E" w14:textId="5023F5F3" w:rsidR="00CE6896" w:rsidRPr="00564796" w:rsidRDefault="00CE6896" w:rsidP="00CE6896">
            <w:pPr>
              <w:rPr>
                <w:rStyle w:val="SAPScreenElement"/>
                <w:strike/>
                <w:highlight w:val="yellow"/>
                <w:lang w:val="en-US"/>
              </w:rPr>
            </w:pPr>
            <w:del w:id="760" w:author="Author" w:date="2018-02-09T12:00:00Z">
              <w:r w:rsidRPr="00564796" w:rsidDel="00D96DE3">
                <w:rPr>
                  <w:rStyle w:val="SAPScreenElement"/>
                  <w:strike/>
                  <w:highlight w:val="yellow"/>
                  <w:lang w:val="en-US"/>
                </w:rPr>
                <w:delText xml:space="preserve">URL: </w:delText>
              </w:r>
              <w:r w:rsidRPr="00564796" w:rsidDel="00D96DE3">
                <w:rPr>
                  <w:strike/>
                  <w:highlight w:val="yellow"/>
                  <w:lang w:val="en-US"/>
                </w:rPr>
                <w:delText>enter if appropriate</w:delText>
              </w:r>
            </w:del>
          </w:p>
        </w:tc>
        <w:tc>
          <w:tcPr>
            <w:tcW w:w="3223" w:type="dxa"/>
            <w:tcBorders>
              <w:top w:val="single" w:sz="8" w:space="0" w:color="999999"/>
              <w:left w:val="single" w:sz="8" w:space="0" w:color="999999"/>
              <w:bottom w:val="single" w:sz="8" w:space="0" w:color="999999"/>
              <w:right w:val="single" w:sz="8" w:space="0" w:color="999999"/>
            </w:tcBorders>
          </w:tcPr>
          <w:p w14:paraId="5D7DBF14" w14:textId="77777777" w:rsidR="00CE6896" w:rsidRPr="00564796" w:rsidRDefault="00CE6896" w:rsidP="00CE6896">
            <w:pPr>
              <w:rPr>
                <w:strike/>
                <w:highlight w:val="yellow"/>
                <w:lang w:val="en-US"/>
              </w:rPr>
            </w:pPr>
          </w:p>
        </w:tc>
        <w:tc>
          <w:tcPr>
            <w:tcW w:w="2618" w:type="dxa"/>
            <w:gridSpan w:val="2"/>
            <w:vMerge/>
            <w:tcBorders>
              <w:left w:val="single" w:sz="8" w:space="0" w:color="999999"/>
              <w:right w:val="single" w:sz="8" w:space="0" w:color="999999"/>
            </w:tcBorders>
            <w:vAlign w:val="center"/>
          </w:tcPr>
          <w:p w14:paraId="3C184B9E"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0B19AEB7" w14:textId="77777777" w:rsidR="00CE6896" w:rsidRPr="002326C1" w:rsidRDefault="00CE6896" w:rsidP="00CE6896">
            <w:pPr>
              <w:rPr>
                <w:lang w:val="en-US"/>
              </w:rPr>
            </w:pPr>
          </w:p>
        </w:tc>
      </w:tr>
      <w:tr w:rsidR="00CE6896" w:rsidRPr="00A41C57" w14:paraId="5FBAD62F" w14:textId="77777777" w:rsidTr="00116CE0">
        <w:trPr>
          <w:trHeight w:val="357"/>
        </w:trPr>
        <w:tc>
          <w:tcPr>
            <w:tcW w:w="704" w:type="dxa"/>
            <w:vMerge/>
            <w:tcBorders>
              <w:left w:val="single" w:sz="8" w:space="0" w:color="999999"/>
              <w:right w:val="single" w:sz="8" w:space="0" w:color="999999"/>
            </w:tcBorders>
            <w:vAlign w:val="center"/>
          </w:tcPr>
          <w:p w14:paraId="6567CD56"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5A3D485D"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right w:val="single" w:sz="8" w:space="0" w:color="999999"/>
            </w:tcBorders>
            <w:vAlign w:val="center"/>
          </w:tcPr>
          <w:p w14:paraId="7C0DF5BE" w14:textId="77777777" w:rsidR="00CE6896" w:rsidRPr="00564796" w:rsidRDefault="00CE6896" w:rsidP="00CE6896">
            <w:pPr>
              <w:rPr>
                <w:strike/>
                <w:highlight w:val="yellow"/>
                <w:lang w:val="en-US"/>
              </w:rPr>
            </w:pPr>
          </w:p>
        </w:tc>
        <w:tc>
          <w:tcPr>
            <w:tcW w:w="2520" w:type="dxa"/>
            <w:tcBorders>
              <w:top w:val="single" w:sz="8" w:space="0" w:color="999999"/>
              <w:left w:val="single" w:sz="8" w:space="0" w:color="999999"/>
              <w:bottom w:val="single" w:sz="8" w:space="0" w:color="999999"/>
              <w:right w:val="single" w:sz="8" w:space="0" w:color="999999"/>
            </w:tcBorders>
          </w:tcPr>
          <w:p w14:paraId="3E9971AF" w14:textId="72352140" w:rsidR="00CE6896" w:rsidRPr="00564796" w:rsidRDefault="00CE6896" w:rsidP="00CE6896">
            <w:pPr>
              <w:rPr>
                <w:rStyle w:val="SAPScreenElement"/>
                <w:strike/>
                <w:highlight w:val="yellow"/>
                <w:lang w:val="en-US"/>
              </w:rPr>
            </w:pPr>
            <w:del w:id="761" w:author="Author" w:date="2018-02-09T12:00:00Z">
              <w:r w:rsidRPr="00564796" w:rsidDel="00D96DE3">
                <w:rPr>
                  <w:rStyle w:val="SAPScreenElement"/>
                  <w:strike/>
                  <w:highlight w:val="yellow"/>
                  <w:lang w:val="en-US"/>
                </w:rPr>
                <w:delText>Instant Messaging ID:</w:delText>
              </w:r>
              <w:r w:rsidRPr="00564796" w:rsidDel="00D96DE3">
                <w:rPr>
                  <w:strike/>
                  <w:highlight w:val="yellow"/>
                  <w:lang w:val="en-US"/>
                </w:rPr>
                <w:delText xml:space="preserve"> enter as appropriate</w:delText>
              </w:r>
            </w:del>
          </w:p>
        </w:tc>
        <w:tc>
          <w:tcPr>
            <w:tcW w:w="3223" w:type="dxa"/>
            <w:tcBorders>
              <w:top w:val="single" w:sz="8" w:space="0" w:color="999999"/>
              <w:left w:val="single" w:sz="8" w:space="0" w:color="999999"/>
              <w:bottom w:val="single" w:sz="8" w:space="0" w:color="999999"/>
              <w:right w:val="single" w:sz="8" w:space="0" w:color="999999"/>
            </w:tcBorders>
          </w:tcPr>
          <w:p w14:paraId="1FAB2390" w14:textId="77777777" w:rsidR="00CE6896" w:rsidRPr="00564796" w:rsidRDefault="00CE6896" w:rsidP="00CE6896">
            <w:pPr>
              <w:rPr>
                <w:strike/>
                <w:highlight w:val="yellow"/>
                <w:lang w:val="en-US"/>
              </w:rPr>
            </w:pPr>
          </w:p>
        </w:tc>
        <w:tc>
          <w:tcPr>
            <w:tcW w:w="2618" w:type="dxa"/>
            <w:gridSpan w:val="2"/>
            <w:vMerge/>
            <w:tcBorders>
              <w:left w:val="single" w:sz="8" w:space="0" w:color="999999"/>
              <w:right w:val="single" w:sz="8" w:space="0" w:color="999999"/>
            </w:tcBorders>
            <w:vAlign w:val="center"/>
          </w:tcPr>
          <w:p w14:paraId="03800EC1"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62C2A182" w14:textId="77777777" w:rsidR="00CE6896" w:rsidRPr="002326C1" w:rsidRDefault="00CE6896" w:rsidP="00CE6896">
            <w:pPr>
              <w:rPr>
                <w:lang w:val="en-US"/>
              </w:rPr>
            </w:pPr>
          </w:p>
        </w:tc>
      </w:tr>
      <w:tr w:rsidR="00CE6896" w:rsidRPr="00A41C57" w14:paraId="47AC49B4" w14:textId="77777777" w:rsidTr="00585DDF">
        <w:trPr>
          <w:trHeight w:val="357"/>
        </w:trPr>
        <w:tc>
          <w:tcPr>
            <w:tcW w:w="704" w:type="dxa"/>
            <w:vMerge/>
            <w:tcBorders>
              <w:left w:val="single" w:sz="8" w:space="0" w:color="999999"/>
              <w:right w:val="single" w:sz="8" w:space="0" w:color="999999"/>
            </w:tcBorders>
            <w:vAlign w:val="center"/>
            <w:hideMark/>
          </w:tcPr>
          <w:p w14:paraId="0463B431"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00045CC6" w14:textId="77777777" w:rsidR="00CE6896" w:rsidRPr="002326C1" w:rsidRDefault="00CE6896" w:rsidP="00CE6896">
            <w:pPr>
              <w:spacing w:before="0" w:after="0" w:line="240" w:lineRule="auto"/>
              <w:rPr>
                <w:rStyle w:val="SAPEmphasis"/>
                <w:lang w:val="en-US"/>
              </w:rPr>
            </w:pPr>
          </w:p>
        </w:tc>
        <w:tc>
          <w:tcPr>
            <w:tcW w:w="2522" w:type="dxa"/>
            <w:vMerge w:val="restart"/>
            <w:tcBorders>
              <w:top w:val="single" w:sz="8" w:space="0" w:color="999999"/>
              <w:left w:val="single" w:sz="8" w:space="0" w:color="999999"/>
              <w:right w:val="single" w:sz="8" w:space="0" w:color="999999"/>
            </w:tcBorders>
            <w:hideMark/>
          </w:tcPr>
          <w:p w14:paraId="73A49970" w14:textId="039E06F4" w:rsidR="00CE6896" w:rsidRPr="00D90D0A" w:rsidRDefault="00CE6896" w:rsidP="00CE6896">
            <w:pPr>
              <w:rPr>
                <w:lang w:val="en-US"/>
              </w:rPr>
            </w:pPr>
            <w:commentRangeStart w:id="762"/>
            <w:r w:rsidRPr="00D90D0A">
              <w:rPr>
                <w:lang w:val="en-US"/>
              </w:rPr>
              <w:t xml:space="preserve">In the </w:t>
            </w:r>
            <w:r w:rsidRPr="00AF1555">
              <w:rPr>
                <w:rStyle w:val="SAPScreenElement"/>
                <w:lang w:val="en-US"/>
              </w:rPr>
              <w:t xml:space="preserve">Home Address </w:t>
            </w:r>
            <w:r w:rsidRPr="00AF1555">
              <w:rPr>
                <w:lang w:val="en-US"/>
              </w:rPr>
              <w:t>block, make the following entries:</w:t>
            </w:r>
            <w:commentRangeEnd w:id="762"/>
            <w:r w:rsidRPr="00D90D0A">
              <w:rPr>
                <w:rStyle w:val="CommentReference"/>
              </w:rPr>
              <w:commentReference w:id="762"/>
            </w:r>
          </w:p>
          <w:p w14:paraId="42164ECD" w14:textId="77777777" w:rsidR="00CE6896" w:rsidRPr="00AF1555" w:rsidRDefault="00CE6896" w:rsidP="00CE6896">
            <w:pPr>
              <w:pStyle w:val="SAPNoteHeading"/>
              <w:ind w:left="0"/>
              <w:rPr>
                <w:lang w:val="en-US"/>
                <w:rPrChange w:id="763" w:author="Author" w:date="2018-02-22T10:38:00Z">
                  <w:rPr>
                    <w:highlight w:val="cyan"/>
                    <w:lang w:val="en-US"/>
                  </w:rPr>
                </w:rPrChange>
              </w:rPr>
            </w:pPr>
            <w:r w:rsidRPr="00AF1555">
              <w:rPr>
                <w:noProof/>
                <w:lang w:val="en-US"/>
                <w:rPrChange w:id="764" w:author="Author" w:date="2018-02-22T10:38:00Z">
                  <w:rPr>
                    <w:noProof/>
                    <w:highlight w:val="cyan"/>
                    <w:lang w:val="en-US"/>
                  </w:rPr>
                </w:rPrChange>
              </w:rPr>
              <w:drawing>
                <wp:inline distT="0" distB="0" distL="0" distR="0" wp14:anchorId="00FC7C5B" wp14:editId="713B6587">
                  <wp:extent cx="225425" cy="225425"/>
                  <wp:effectExtent l="0" t="0" r="0" b="317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lang w:val="en-US"/>
                <w:rPrChange w:id="765" w:author="Author" w:date="2018-02-22T10:38:00Z">
                  <w:rPr>
                    <w:highlight w:val="cyan"/>
                    <w:lang w:val="en-US"/>
                  </w:rPr>
                </w:rPrChange>
              </w:rPr>
              <w:t> Note</w:t>
            </w:r>
          </w:p>
          <w:p w14:paraId="607D7C88" w14:textId="6CD9F798" w:rsidR="00CE6896" w:rsidRPr="00D90D0A" w:rsidRDefault="00CE6896" w:rsidP="00CE6896">
            <w:pPr>
              <w:rPr>
                <w:lang w:val="en-US"/>
              </w:rPr>
            </w:pPr>
            <w:r w:rsidRPr="00AF1555">
              <w:rPr>
                <w:lang w:val="en-US"/>
                <w:rPrChange w:id="766" w:author="Author" w:date="2018-02-22T10:38:00Z">
                  <w:rPr>
                    <w:highlight w:val="cyan"/>
                    <w:lang w:val="en-US"/>
                  </w:rPr>
                </w:rPrChange>
              </w:rPr>
              <w:t>This information is country-specific.</w:t>
            </w:r>
          </w:p>
          <w:p w14:paraId="2A168BC4" w14:textId="18619BD9" w:rsidR="00CE6896" w:rsidRPr="00AF1555"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3DFCB499" w14:textId="7CDDCCC4" w:rsidR="00CE6896" w:rsidRPr="00AF1555" w:rsidRDefault="00CE6896" w:rsidP="00CE6896">
            <w:pPr>
              <w:rPr>
                <w:lang w:val="en-US"/>
              </w:rPr>
            </w:pPr>
            <w:r w:rsidRPr="00AF1555">
              <w:rPr>
                <w:rStyle w:val="SAPScreenElement"/>
                <w:lang w:val="en-US"/>
              </w:rPr>
              <w:t xml:space="preserve">Address Type: </w:t>
            </w:r>
            <w:r w:rsidRPr="00AF1555">
              <w:rPr>
                <w:rStyle w:val="SAPUserEntry"/>
                <w:lang w:val="en-US"/>
              </w:rPr>
              <w:t xml:space="preserve">Home </w:t>
            </w:r>
            <w:r w:rsidRPr="00AF1555">
              <w:rPr>
                <w:lang w:val="en-US"/>
              </w:rPr>
              <w:t xml:space="preserve">is defaulted, leave as is </w:t>
            </w:r>
          </w:p>
        </w:tc>
        <w:tc>
          <w:tcPr>
            <w:tcW w:w="3223" w:type="dxa"/>
            <w:tcBorders>
              <w:top w:val="single" w:sz="8" w:space="0" w:color="999999"/>
              <w:left w:val="single" w:sz="8" w:space="0" w:color="999999"/>
              <w:bottom w:val="single" w:sz="8" w:space="0" w:color="999999"/>
              <w:right w:val="single" w:sz="8" w:space="0" w:color="999999"/>
            </w:tcBorders>
          </w:tcPr>
          <w:p w14:paraId="22A9159E" w14:textId="3FAD8C21" w:rsidR="00CE6896" w:rsidRPr="00AF1555" w:rsidRDefault="00CE6896" w:rsidP="00CE6896">
            <w:pPr>
              <w:rPr>
                <w:lang w:val="en-US"/>
              </w:rPr>
            </w:pPr>
          </w:p>
        </w:tc>
        <w:tc>
          <w:tcPr>
            <w:tcW w:w="2618" w:type="dxa"/>
            <w:gridSpan w:val="2"/>
            <w:vMerge/>
            <w:tcBorders>
              <w:left w:val="single" w:sz="8" w:space="0" w:color="999999"/>
              <w:right w:val="single" w:sz="8" w:space="0" w:color="999999"/>
            </w:tcBorders>
            <w:vAlign w:val="center"/>
            <w:hideMark/>
          </w:tcPr>
          <w:p w14:paraId="4BAF258A"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1940027E" w14:textId="77777777" w:rsidR="00CE6896" w:rsidRPr="002326C1" w:rsidRDefault="00CE6896" w:rsidP="00CE6896">
            <w:pPr>
              <w:rPr>
                <w:lang w:val="en-US"/>
              </w:rPr>
            </w:pPr>
          </w:p>
        </w:tc>
      </w:tr>
      <w:tr w:rsidR="00CE6896" w:rsidRPr="00A41C57" w14:paraId="26AF0E82" w14:textId="77777777" w:rsidTr="00585DDF">
        <w:trPr>
          <w:trHeight w:val="357"/>
        </w:trPr>
        <w:tc>
          <w:tcPr>
            <w:tcW w:w="704" w:type="dxa"/>
            <w:vMerge/>
            <w:tcBorders>
              <w:left w:val="single" w:sz="8" w:space="0" w:color="999999"/>
              <w:right w:val="single" w:sz="8" w:space="0" w:color="999999"/>
            </w:tcBorders>
            <w:vAlign w:val="center"/>
            <w:hideMark/>
          </w:tcPr>
          <w:p w14:paraId="3794657E"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53066A37"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right w:val="single" w:sz="8" w:space="0" w:color="999999"/>
            </w:tcBorders>
            <w:vAlign w:val="center"/>
            <w:hideMark/>
          </w:tcPr>
          <w:p w14:paraId="382598D9" w14:textId="77777777" w:rsidR="00CE6896" w:rsidRPr="00AF1555"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11594F21" w14:textId="77777777" w:rsidR="00CE6896" w:rsidRPr="00D90D0A" w:rsidRDefault="00CE6896" w:rsidP="00CE6896">
            <w:pPr>
              <w:rPr>
                <w:ins w:id="767" w:author="Author" w:date="2018-02-02T17:00:00Z"/>
                <w:lang w:val="en-US"/>
              </w:rPr>
            </w:pPr>
            <w:r w:rsidRPr="00AF1555">
              <w:rPr>
                <w:rStyle w:val="SAPScreenElement"/>
                <w:lang w:val="en-US"/>
              </w:rPr>
              <w:t xml:space="preserve">Country: </w:t>
            </w:r>
            <w:r w:rsidRPr="00AF1555">
              <w:rPr>
                <w:lang w:val="en-US"/>
                <w:rPrChange w:id="768" w:author="Author" w:date="2018-02-22T10:38:00Z">
                  <w:rPr>
                    <w:highlight w:val="cyan"/>
                    <w:lang w:val="en-US"/>
                  </w:rPr>
                </w:rPrChange>
              </w:rPr>
              <w:t>the country where the company is located is defaulted; leave as is</w:t>
            </w:r>
          </w:p>
          <w:p w14:paraId="51EEBABE" w14:textId="77777777" w:rsidR="006F285D" w:rsidRPr="00AF1555" w:rsidRDefault="006F285D" w:rsidP="00CE6896">
            <w:pPr>
              <w:rPr>
                <w:ins w:id="769" w:author="Author" w:date="2018-02-02T17:00:00Z"/>
                <w:lang w:val="en-US"/>
              </w:rPr>
            </w:pPr>
          </w:p>
          <w:p w14:paraId="285B19C4" w14:textId="77777777" w:rsidR="006F285D" w:rsidRPr="00AF1555" w:rsidRDefault="006F285D" w:rsidP="006F285D">
            <w:pPr>
              <w:pStyle w:val="SAPNoteHeading"/>
              <w:ind w:left="0"/>
              <w:rPr>
                <w:ins w:id="770" w:author="Author" w:date="2018-02-02T17:00:00Z"/>
                <w:lang w:val="en-US"/>
                <w:rPrChange w:id="771" w:author="Author" w:date="2018-02-22T10:38:00Z">
                  <w:rPr>
                    <w:ins w:id="772" w:author="Author" w:date="2018-02-02T17:00:00Z"/>
                    <w:highlight w:val="cyan"/>
                    <w:lang w:val="en-US"/>
                  </w:rPr>
                </w:rPrChange>
              </w:rPr>
            </w:pPr>
            <w:ins w:id="773" w:author="Author" w:date="2018-02-02T17:00:00Z">
              <w:r w:rsidRPr="00AF1555">
                <w:rPr>
                  <w:noProof/>
                  <w:lang w:val="en-US"/>
                  <w:rPrChange w:id="774" w:author="Author" w:date="2018-02-22T10:38:00Z">
                    <w:rPr>
                      <w:noProof/>
                      <w:highlight w:val="cyan"/>
                      <w:lang w:val="en-US"/>
                    </w:rPr>
                  </w:rPrChange>
                </w:rPr>
                <w:drawing>
                  <wp:inline distT="0" distB="0" distL="0" distR="0" wp14:anchorId="49F83EFB" wp14:editId="539507A9">
                    <wp:extent cx="225425" cy="225425"/>
                    <wp:effectExtent l="0" t="0" r="0" b="3175"/>
                    <wp:docPr id="744"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lang w:val="en-US"/>
                  <w:rPrChange w:id="775" w:author="Author" w:date="2018-02-22T10:38:00Z">
                    <w:rPr>
                      <w:highlight w:val="cyan"/>
                      <w:lang w:val="en-US"/>
                    </w:rPr>
                  </w:rPrChange>
                </w:rPr>
                <w:t> Note</w:t>
              </w:r>
            </w:ins>
          </w:p>
          <w:p w14:paraId="156580A5" w14:textId="5A66AABA" w:rsidR="006F285D" w:rsidRPr="00AF1555" w:rsidRDefault="006F285D" w:rsidP="00CE6896">
            <w:pPr>
              <w:rPr>
                <w:lang w:val="en-US"/>
              </w:rPr>
            </w:pPr>
            <w:ins w:id="776" w:author="Author" w:date="2018-02-02T17:02:00Z">
              <w:r w:rsidRPr="00D90D0A">
                <w:rPr>
                  <w:lang w:val="en-US"/>
                </w:rPr>
                <w:t xml:space="preserve">For countries </w:t>
              </w:r>
              <w:r w:rsidRPr="00AF1555">
                <w:rPr>
                  <w:b/>
                  <w:lang w:val="en-US"/>
                  <w:rPrChange w:id="777" w:author="Author" w:date="2018-02-22T10:38:00Z">
                    <w:rPr>
                      <w:lang w:val="en-US"/>
                    </w:rPr>
                  </w:rPrChange>
                </w:rPr>
                <w:t>CN</w:t>
              </w:r>
              <w:r w:rsidRPr="00D90D0A">
                <w:rPr>
                  <w:lang w:val="en-US"/>
                </w:rPr>
                <w:t xml:space="preserve"> and </w:t>
              </w:r>
              <w:r w:rsidRPr="00AF1555">
                <w:rPr>
                  <w:b/>
                  <w:lang w:val="en-US"/>
                  <w:rPrChange w:id="778" w:author="Author" w:date="2018-02-22T10:38:00Z">
                    <w:rPr>
                      <w:lang w:val="en-US"/>
                    </w:rPr>
                  </w:rPrChange>
                </w:rPr>
                <w:t>DE</w:t>
              </w:r>
              <w:r w:rsidRPr="00D90D0A">
                <w:rPr>
                  <w:lang w:val="en-US"/>
                </w:rPr>
                <w:t xml:space="preserve">, if the </w:t>
              </w:r>
            </w:ins>
            <w:ins w:id="779" w:author="Author" w:date="2018-02-02T17:00:00Z">
              <w:r w:rsidRPr="00AF1555">
                <w:rPr>
                  <w:lang w:val="en-US"/>
                </w:rPr>
                <w:t xml:space="preserve">employee is </w:t>
              </w:r>
            </w:ins>
            <w:ins w:id="780" w:author="Author" w:date="2018-02-02T17:03:00Z">
              <w:r w:rsidRPr="00AF1555">
                <w:rPr>
                  <w:lang w:val="en-US"/>
                </w:rPr>
                <w:t xml:space="preserve">a cross border worker, </w:t>
              </w:r>
            </w:ins>
            <w:ins w:id="781" w:author="Author" w:date="2018-02-02T17:04:00Z">
              <w:r w:rsidRPr="00AF1555">
                <w:rPr>
                  <w:lang w:val="en-US"/>
                </w:rPr>
                <w:t xml:space="preserve">the country might be adapted </w:t>
              </w:r>
            </w:ins>
            <w:ins w:id="782" w:author="Author" w:date="2018-02-02T17:03:00Z">
              <w:r w:rsidRPr="00AF1555">
                <w:rPr>
                  <w:lang w:val="en-US"/>
                </w:rPr>
                <w:t>by selecting from drop-down.</w:t>
              </w:r>
            </w:ins>
          </w:p>
        </w:tc>
        <w:tc>
          <w:tcPr>
            <w:tcW w:w="3223" w:type="dxa"/>
            <w:tcBorders>
              <w:top w:val="single" w:sz="8" w:space="0" w:color="999999"/>
              <w:left w:val="single" w:sz="8" w:space="0" w:color="999999"/>
              <w:bottom w:val="single" w:sz="8" w:space="0" w:color="999999"/>
              <w:right w:val="single" w:sz="8" w:space="0" w:color="999999"/>
            </w:tcBorders>
            <w:hideMark/>
          </w:tcPr>
          <w:p w14:paraId="7521AF5F" w14:textId="315A0A7E" w:rsidR="00CE6896" w:rsidRPr="00D90D0A" w:rsidDel="001D3CD5" w:rsidRDefault="00CE6896" w:rsidP="00CE6896">
            <w:pPr>
              <w:rPr>
                <w:ins w:id="783" w:author="Author" w:date="2018-02-02T16:59:00Z"/>
                <w:del w:id="784" w:author="Author" w:date="2018-02-22T10:38:00Z"/>
                <w:strike/>
                <w:lang w:val="en-US"/>
              </w:rPr>
            </w:pPr>
            <w:del w:id="785" w:author="Author" w:date="2018-02-22T10:38:00Z">
              <w:r w:rsidRPr="00AF1555" w:rsidDel="001D3CD5">
                <w:rPr>
                  <w:strike/>
                  <w:lang w:val="en-US"/>
                  <w:rPrChange w:id="786" w:author="Author" w:date="2018-02-22T10:38:00Z">
                    <w:rPr>
                      <w:strike/>
                      <w:highlight w:val="cyan"/>
                      <w:lang w:val="en-US"/>
                    </w:rPr>
                  </w:rPrChange>
                </w:rPr>
                <w:delText>The country where the company is located is defaulted.</w:delText>
              </w:r>
            </w:del>
          </w:p>
          <w:p w14:paraId="329DB47F" w14:textId="3875B8FD" w:rsidR="006F285D" w:rsidRPr="00AF1555" w:rsidDel="006F285D" w:rsidRDefault="006F285D" w:rsidP="00CE6896">
            <w:pPr>
              <w:rPr>
                <w:del w:id="787" w:author="Author" w:date="2018-02-02T17:04:00Z"/>
                <w:strike/>
                <w:rPrChange w:id="788" w:author="Author" w:date="2018-02-22T10:38:00Z">
                  <w:rPr>
                    <w:del w:id="789" w:author="Author" w:date="2018-02-02T17:04:00Z"/>
                    <w:strike/>
                    <w:lang w:val="en-US"/>
                  </w:rPr>
                </w:rPrChange>
              </w:rPr>
            </w:pPr>
          </w:p>
          <w:p w14:paraId="2851CBD2" w14:textId="77777777" w:rsidR="00CE6896" w:rsidRPr="00D90D0A" w:rsidRDefault="00CE6896" w:rsidP="00CE6896">
            <w:pPr>
              <w:pStyle w:val="SAPNoteHeading"/>
              <w:ind w:left="0"/>
              <w:rPr>
                <w:lang w:val="en-US"/>
              </w:rPr>
            </w:pPr>
            <w:r w:rsidRPr="00D90D0A">
              <w:rPr>
                <w:noProof/>
                <w:lang w:val="en-US"/>
              </w:rPr>
              <w:drawing>
                <wp:inline distT="0" distB="0" distL="0" distR="0" wp14:anchorId="0AA91C1E" wp14:editId="14A86186">
                  <wp:extent cx="228600" cy="228600"/>
                  <wp:effectExtent l="0" t="0" r="0" b="0"/>
                  <wp:docPr id="2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90D0A">
              <w:rPr>
                <w:lang w:val="en-US"/>
              </w:rPr>
              <w:t> Recommendation</w:t>
            </w:r>
          </w:p>
          <w:p w14:paraId="7204FC2D" w14:textId="6504F7F3" w:rsidR="00CE6896" w:rsidRPr="00AF1555" w:rsidRDefault="00CE6896" w:rsidP="00CE6896">
            <w:pPr>
              <w:rPr>
                <w:lang w:val="en-US"/>
              </w:rPr>
            </w:pPr>
            <w:r w:rsidRPr="00AF1555">
              <w:rPr>
                <w:lang w:val="en-US"/>
              </w:rPr>
              <w:t>Required if integration with Employee Central Payroll is in place.</w:t>
            </w:r>
          </w:p>
        </w:tc>
        <w:tc>
          <w:tcPr>
            <w:tcW w:w="2618" w:type="dxa"/>
            <w:gridSpan w:val="2"/>
            <w:vMerge/>
            <w:tcBorders>
              <w:left w:val="single" w:sz="8" w:space="0" w:color="999999"/>
              <w:right w:val="single" w:sz="8" w:space="0" w:color="999999"/>
            </w:tcBorders>
            <w:vAlign w:val="center"/>
            <w:hideMark/>
          </w:tcPr>
          <w:p w14:paraId="444B3A11"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14FF716D" w14:textId="77777777" w:rsidR="00CE6896" w:rsidRPr="002326C1" w:rsidRDefault="00CE6896" w:rsidP="00CE6896">
            <w:pPr>
              <w:rPr>
                <w:lang w:val="en-US"/>
              </w:rPr>
            </w:pPr>
          </w:p>
        </w:tc>
      </w:tr>
      <w:tr w:rsidR="00CE6896" w:rsidRPr="00A41C57" w14:paraId="27F16072" w14:textId="77777777" w:rsidTr="00585DDF">
        <w:trPr>
          <w:trHeight w:val="357"/>
        </w:trPr>
        <w:tc>
          <w:tcPr>
            <w:tcW w:w="704" w:type="dxa"/>
            <w:vMerge/>
            <w:tcBorders>
              <w:left w:val="single" w:sz="8" w:space="0" w:color="999999"/>
              <w:right w:val="single" w:sz="8" w:space="0" w:color="999999"/>
            </w:tcBorders>
            <w:vAlign w:val="center"/>
          </w:tcPr>
          <w:p w14:paraId="465B3901"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34A6B7FA" w14:textId="77777777" w:rsidR="00CE6896" w:rsidRPr="002326C1" w:rsidRDefault="00CE6896" w:rsidP="00CE6896">
            <w:pPr>
              <w:spacing w:before="0" w:after="0" w:line="240" w:lineRule="auto"/>
              <w:rPr>
                <w:rStyle w:val="SAPEmphasis"/>
                <w:lang w:val="en-US"/>
              </w:rPr>
            </w:pPr>
          </w:p>
        </w:tc>
        <w:tc>
          <w:tcPr>
            <w:tcW w:w="2522" w:type="dxa"/>
            <w:vMerge/>
            <w:tcBorders>
              <w:left w:val="single" w:sz="8" w:space="0" w:color="999999"/>
              <w:right w:val="single" w:sz="8" w:space="0" w:color="999999"/>
            </w:tcBorders>
            <w:vAlign w:val="center"/>
          </w:tcPr>
          <w:p w14:paraId="7AECB8C6" w14:textId="77777777" w:rsidR="00CE6896" w:rsidRPr="00AF1555"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667984A8" w14:textId="5CE2ABC4" w:rsidR="00CE6896" w:rsidRPr="00D90D0A" w:rsidRDefault="00CE6896" w:rsidP="00CE6896">
            <w:pPr>
              <w:rPr>
                <w:rStyle w:val="SAPScreenElement"/>
                <w:lang w:val="en-US"/>
              </w:rPr>
            </w:pPr>
            <w:r w:rsidRPr="00AF1555">
              <w:rPr>
                <w:lang w:val="en-US"/>
                <w:rPrChange w:id="790" w:author="Author" w:date="2018-02-22T10:38:00Z">
                  <w:rPr>
                    <w:highlight w:val="cyan"/>
                    <w:lang w:val="en-US"/>
                  </w:rPr>
                </w:rPrChange>
              </w:rPr>
              <w:t>Enter other data as required in the country where the chosen company of the new hire is located.</w:t>
            </w:r>
          </w:p>
        </w:tc>
        <w:tc>
          <w:tcPr>
            <w:tcW w:w="3223" w:type="dxa"/>
            <w:tcBorders>
              <w:top w:val="single" w:sz="8" w:space="0" w:color="999999"/>
              <w:left w:val="single" w:sz="8" w:space="0" w:color="999999"/>
              <w:bottom w:val="single" w:sz="8" w:space="0" w:color="999999"/>
              <w:right w:val="single" w:sz="8" w:space="0" w:color="999999"/>
            </w:tcBorders>
          </w:tcPr>
          <w:p w14:paraId="739BDF2E" w14:textId="7A12C696" w:rsidR="00CE6896" w:rsidRPr="00AF1555" w:rsidRDefault="00CE6896" w:rsidP="00CE6896">
            <w:pPr>
              <w:pStyle w:val="SAPNoteHeading"/>
              <w:spacing w:before="60"/>
              <w:ind w:left="0"/>
              <w:rPr>
                <w:lang w:val="en-US"/>
                <w:rPrChange w:id="791" w:author="Author" w:date="2018-02-22T10:38:00Z">
                  <w:rPr>
                    <w:highlight w:val="cyan"/>
                    <w:lang w:val="en-US"/>
                  </w:rPr>
                </w:rPrChange>
              </w:rPr>
            </w:pPr>
            <w:r w:rsidRPr="00AF1555">
              <w:rPr>
                <w:noProof/>
                <w:lang w:val="en-US"/>
                <w:rPrChange w:id="792" w:author="Author" w:date="2018-02-22T10:38:00Z">
                  <w:rPr>
                    <w:noProof/>
                    <w:highlight w:val="cyan"/>
                    <w:lang w:val="en-US"/>
                  </w:rPr>
                </w:rPrChange>
              </w:rPr>
              <w:drawing>
                <wp:inline distT="0" distB="0" distL="0" distR="0" wp14:anchorId="3F20EE70" wp14:editId="6D682051">
                  <wp:extent cx="219075" cy="238125"/>
                  <wp:effectExtent l="0" t="0" r="9525" b="9525"/>
                  <wp:docPr id="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AF1555">
              <w:rPr>
                <w:lang w:val="en-US"/>
                <w:rPrChange w:id="793" w:author="Author" w:date="2018-02-22T10:38:00Z">
                  <w:rPr>
                    <w:highlight w:val="cyan"/>
                    <w:lang w:val="en-US"/>
                  </w:rPr>
                </w:rPrChange>
              </w:rPr>
              <w:t> Caution</w:t>
            </w:r>
          </w:p>
          <w:p w14:paraId="5EE2FD44" w14:textId="371F09A8" w:rsidR="00CE6896" w:rsidRPr="00AF1555" w:rsidRDefault="00CE6896" w:rsidP="00CE6896">
            <w:pPr>
              <w:rPr>
                <w:lang w:val="en-US"/>
              </w:rPr>
            </w:pPr>
            <w:r w:rsidRPr="00AF1555">
              <w:rPr>
                <w:lang w:val="en-US"/>
                <w:rPrChange w:id="794" w:author="Author" w:date="2018-02-22T10:38:00Z">
                  <w:rPr>
                    <w:highlight w:val="cyan"/>
                    <w:lang w:val="en-US"/>
                  </w:rPr>
                </w:rPrChange>
              </w:rPr>
              <w:t>For a detailed list refer to chapter</w:t>
            </w:r>
            <w:r w:rsidRPr="00D90D0A">
              <w:rPr>
                <w:lang w:val="en-US"/>
              </w:rPr>
              <w:t xml:space="preserve"> </w:t>
            </w:r>
            <w:r w:rsidR="00AB3559" w:rsidRPr="00AF1555">
              <w:fldChar w:fldCharType="begin"/>
            </w:r>
            <w:ins w:id="795" w:author="Author" w:date="2018-02-22T09:18:00Z">
              <w:r w:rsidR="00EC10DC" w:rsidRPr="00AF1555">
                <w:rPr>
                  <w:lang w:val="en-US"/>
                  <w:rPrChange w:id="796" w:author="Author" w:date="2018-02-22T10:38:00Z">
                    <w:rPr/>
                  </w:rPrChange>
                </w:rPr>
                <w:instrText>HYPERLINK  \l "_Home_Address"</w:instrText>
              </w:r>
            </w:ins>
            <w:del w:id="797" w:author="Author" w:date="2018-02-22T09:18:00Z">
              <w:r w:rsidR="00AB3559" w:rsidRPr="00AF1555" w:rsidDel="00EC10DC">
                <w:rPr>
                  <w:lang w:val="en-US"/>
                  <w:rPrChange w:id="798" w:author="Author" w:date="2018-02-22T10:38:00Z">
                    <w:rPr/>
                  </w:rPrChange>
                </w:rPr>
                <w:delInstrText xml:space="preserve"> HYPERLINK \l "_Home_Address" </w:delInstrText>
              </w:r>
            </w:del>
            <w:r w:rsidR="00AB3559" w:rsidRPr="00AF1555">
              <w:rPr>
                <w:rPrChange w:id="799" w:author="Author" w:date="2018-02-22T10:38:00Z">
                  <w:rPr>
                    <w:rStyle w:val="Hyperlink"/>
                    <w:rFonts w:ascii="BentonSans Bold" w:hAnsi="BentonSans Bold"/>
                    <w:highlight w:val="yellow"/>
                    <w:lang w:val="en-US"/>
                  </w:rPr>
                </w:rPrChange>
              </w:rPr>
              <w:fldChar w:fldCharType="separate"/>
            </w:r>
            <w:del w:id="800" w:author="Author" w:date="2018-02-22T09:18:00Z">
              <w:r w:rsidRPr="00AF1555" w:rsidDel="00EC10DC">
                <w:rPr>
                  <w:rStyle w:val="Hyperlink"/>
                  <w:rFonts w:ascii="BentonSans Bold" w:hAnsi="BentonSans Bold"/>
                  <w:lang w:val="en-US"/>
                  <w:rPrChange w:id="801" w:author="Author" w:date="2018-02-22T10:38:00Z">
                    <w:rPr>
                      <w:rStyle w:val="Hyperlink"/>
                      <w:rFonts w:ascii="BentonSans Bold" w:hAnsi="BentonSans Bold"/>
                      <w:highlight w:val="yellow"/>
                      <w:lang w:val="en-US"/>
                    </w:rPr>
                  </w:rPrChange>
                </w:rPr>
                <w:delText>Country-Specific Fields to be filled during Hiring</w:delText>
              </w:r>
            </w:del>
            <w:ins w:id="802" w:author="Author" w:date="2018-02-22T09:18:00Z">
              <w:r w:rsidR="00EC10DC" w:rsidRPr="00AF1555">
                <w:rPr>
                  <w:rStyle w:val="Hyperlink"/>
                  <w:rFonts w:ascii="BentonSans Bold" w:hAnsi="BentonSans Bold"/>
                  <w:lang w:val="en-US"/>
                  <w:rPrChange w:id="803" w:author="Author" w:date="2018-02-22T10:38:00Z">
                    <w:rPr>
                      <w:rStyle w:val="Hyperlink"/>
                      <w:rFonts w:ascii="BentonSans Bold" w:hAnsi="BentonSans Bold"/>
                      <w:highlight w:val="yellow"/>
                      <w:lang w:val="en-US"/>
                    </w:rPr>
                  </w:rPrChange>
                </w:rPr>
                <w:t>Home Address</w:t>
              </w:r>
            </w:ins>
            <w:r w:rsidR="00AB3559" w:rsidRPr="00AF1555">
              <w:rPr>
                <w:rStyle w:val="Hyperlink"/>
                <w:rFonts w:ascii="BentonSans Bold" w:hAnsi="BentonSans Bold"/>
                <w:lang w:val="en-US"/>
                <w:rPrChange w:id="804" w:author="Author" w:date="2018-02-22T10:38:00Z">
                  <w:rPr>
                    <w:rStyle w:val="Hyperlink"/>
                    <w:rFonts w:ascii="BentonSans Bold" w:hAnsi="BentonSans Bold"/>
                    <w:highlight w:val="yellow"/>
                    <w:lang w:val="en-US"/>
                  </w:rPr>
                </w:rPrChange>
              </w:rPr>
              <w:fldChar w:fldCharType="end"/>
            </w:r>
            <w:r w:rsidR="00F575C7" w:rsidRPr="00AF1555">
              <w:rPr>
                <w:lang w:val="en-US"/>
              </w:rPr>
              <w:t>.</w:t>
            </w:r>
          </w:p>
        </w:tc>
        <w:tc>
          <w:tcPr>
            <w:tcW w:w="2618" w:type="dxa"/>
            <w:gridSpan w:val="2"/>
            <w:vMerge/>
            <w:tcBorders>
              <w:left w:val="single" w:sz="8" w:space="0" w:color="999999"/>
              <w:right w:val="single" w:sz="8" w:space="0" w:color="999999"/>
            </w:tcBorders>
            <w:vAlign w:val="center"/>
          </w:tcPr>
          <w:p w14:paraId="451B0A8C"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39706577" w14:textId="77777777" w:rsidR="00CE6896" w:rsidRPr="002326C1" w:rsidRDefault="00CE6896" w:rsidP="00CE6896">
            <w:pPr>
              <w:rPr>
                <w:lang w:val="en-US"/>
              </w:rPr>
            </w:pPr>
          </w:p>
        </w:tc>
      </w:tr>
      <w:tr w:rsidR="00CE6896" w:rsidRPr="00A41C57" w14:paraId="27C24DE9" w14:textId="77777777" w:rsidTr="00585DDF">
        <w:trPr>
          <w:trHeight w:val="357"/>
        </w:trPr>
        <w:tc>
          <w:tcPr>
            <w:tcW w:w="704" w:type="dxa"/>
            <w:tcBorders>
              <w:top w:val="single" w:sz="8" w:space="0" w:color="999999"/>
              <w:left w:val="single" w:sz="8" w:space="0" w:color="999999"/>
              <w:bottom w:val="single" w:sz="8" w:space="0" w:color="999999"/>
              <w:right w:val="single" w:sz="8" w:space="0" w:color="999999"/>
            </w:tcBorders>
            <w:hideMark/>
          </w:tcPr>
          <w:p w14:paraId="13810BCF" w14:textId="77777777" w:rsidR="00CE6896" w:rsidRPr="002326C1" w:rsidRDefault="00CE6896" w:rsidP="00CE6896">
            <w:pPr>
              <w:rPr>
                <w:lang w:val="en-US"/>
              </w:rPr>
            </w:pPr>
            <w:r w:rsidRPr="002326C1">
              <w:rPr>
                <w:lang w:val="en-US"/>
              </w:rPr>
              <w:t>7</w:t>
            </w:r>
          </w:p>
        </w:tc>
        <w:tc>
          <w:tcPr>
            <w:tcW w:w="1516" w:type="dxa"/>
            <w:tcBorders>
              <w:top w:val="single" w:sz="8" w:space="0" w:color="999999"/>
              <w:left w:val="single" w:sz="8" w:space="0" w:color="999999"/>
              <w:bottom w:val="single" w:sz="8" w:space="0" w:color="999999"/>
              <w:right w:val="single" w:sz="8" w:space="0" w:color="999999"/>
            </w:tcBorders>
            <w:hideMark/>
          </w:tcPr>
          <w:p w14:paraId="58AEC310" w14:textId="22297C14" w:rsidR="00CE6896" w:rsidRPr="002326C1" w:rsidRDefault="00CE6896" w:rsidP="00CE6896">
            <w:pPr>
              <w:rPr>
                <w:lang w:val="en-US"/>
              </w:rPr>
            </w:pPr>
            <w:r w:rsidRPr="002326C1">
              <w:rPr>
                <w:rStyle w:val="SAPEmphasis"/>
                <w:lang w:val="en-US"/>
              </w:rPr>
              <w:t>Continue</w:t>
            </w:r>
          </w:p>
        </w:tc>
        <w:tc>
          <w:tcPr>
            <w:tcW w:w="2522" w:type="dxa"/>
            <w:tcBorders>
              <w:top w:val="single" w:sz="8" w:space="0" w:color="999999"/>
              <w:left w:val="single" w:sz="8" w:space="0" w:color="999999"/>
              <w:bottom w:val="single" w:sz="8" w:space="0" w:color="999999"/>
              <w:right w:val="single" w:sz="8" w:space="0" w:color="999999"/>
            </w:tcBorders>
            <w:hideMark/>
          </w:tcPr>
          <w:p w14:paraId="437E25DD" w14:textId="2C89D7FE" w:rsidR="00CE6896" w:rsidRPr="002326C1" w:rsidRDefault="00CE6896" w:rsidP="00CE6896">
            <w:pPr>
              <w:rPr>
                <w:lang w:val="en-US"/>
              </w:rPr>
            </w:pPr>
            <w:r w:rsidRPr="002326C1">
              <w:rPr>
                <w:lang w:val="en-US"/>
              </w:rPr>
              <w:t xml:space="preserve">Choose the </w:t>
            </w:r>
            <w:r w:rsidRPr="002326C1">
              <w:rPr>
                <w:rStyle w:val="SAPScreenElement"/>
                <w:lang w:val="en-US"/>
              </w:rPr>
              <w:t>Continue</w:t>
            </w:r>
            <w:r w:rsidRPr="002326C1">
              <w:rPr>
                <w:lang w:val="en-US"/>
              </w:rPr>
              <w:t xml:space="preserve"> pushbutton. </w:t>
            </w:r>
          </w:p>
        </w:tc>
        <w:tc>
          <w:tcPr>
            <w:tcW w:w="2520" w:type="dxa"/>
            <w:tcBorders>
              <w:top w:val="single" w:sz="8" w:space="0" w:color="999999"/>
              <w:left w:val="single" w:sz="8" w:space="0" w:color="999999"/>
              <w:bottom w:val="single" w:sz="8" w:space="0" w:color="999999"/>
              <w:right w:val="single" w:sz="8" w:space="0" w:color="999999"/>
            </w:tcBorders>
          </w:tcPr>
          <w:p w14:paraId="597F5C16" w14:textId="77777777" w:rsidR="00CE6896" w:rsidRPr="002326C1" w:rsidRDefault="00CE6896" w:rsidP="00CE6896">
            <w:pPr>
              <w:rPr>
                <w:lang w:val="en-US"/>
              </w:rPr>
            </w:pPr>
          </w:p>
        </w:tc>
        <w:tc>
          <w:tcPr>
            <w:tcW w:w="3223" w:type="dxa"/>
            <w:tcBorders>
              <w:top w:val="single" w:sz="8" w:space="0" w:color="999999"/>
              <w:left w:val="single" w:sz="8" w:space="0" w:color="999999"/>
              <w:bottom w:val="single" w:sz="8" w:space="0" w:color="999999"/>
              <w:right w:val="single" w:sz="8" w:space="0" w:color="999999"/>
            </w:tcBorders>
          </w:tcPr>
          <w:p w14:paraId="05FC98CE" w14:textId="77777777" w:rsidR="00CE6896" w:rsidRPr="002326C1" w:rsidRDefault="00CE6896" w:rsidP="00CE6896">
            <w:pPr>
              <w:rPr>
                <w:lang w:val="en-US"/>
              </w:rPr>
            </w:pPr>
          </w:p>
        </w:tc>
        <w:tc>
          <w:tcPr>
            <w:tcW w:w="2618" w:type="dxa"/>
            <w:gridSpan w:val="2"/>
            <w:tcBorders>
              <w:top w:val="single" w:sz="8" w:space="0" w:color="999999"/>
              <w:left w:val="single" w:sz="8" w:space="0" w:color="999999"/>
              <w:bottom w:val="single" w:sz="8" w:space="0" w:color="999999"/>
              <w:right w:val="single" w:sz="8" w:space="0" w:color="999999"/>
            </w:tcBorders>
            <w:hideMark/>
          </w:tcPr>
          <w:p w14:paraId="01BC0E50" w14:textId="72B7265F" w:rsidR="00CE6896" w:rsidRPr="002326C1" w:rsidRDefault="00CE6896" w:rsidP="00CE6896">
            <w:pPr>
              <w:rPr>
                <w:lang w:val="en-US"/>
              </w:rPr>
            </w:pPr>
            <w:r w:rsidRPr="002326C1">
              <w:rPr>
                <w:lang w:val="en-US"/>
              </w:rPr>
              <w:t xml:space="preserve">The </w:t>
            </w:r>
            <w:r w:rsidRPr="002326C1">
              <w:rPr>
                <w:rStyle w:val="SAPScreenElement"/>
                <w:lang w:val="en-US"/>
              </w:rPr>
              <w:t>Job</w:t>
            </w:r>
            <w:r w:rsidRPr="002326C1">
              <w:rPr>
                <w:lang w:val="en-US"/>
              </w:rPr>
              <w:t xml:space="preserve"> </w:t>
            </w:r>
            <w:r w:rsidRPr="002326C1">
              <w:rPr>
                <w:rStyle w:val="SAPScreenElement"/>
                <w:lang w:val="en-US"/>
              </w:rPr>
              <w:t>Information</w:t>
            </w:r>
            <w:r w:rsidRPr="002326C1">
              <w:rPr>
                <w:lang w:val="en-US"/>
              </w:rPr>
              <w:t xml:space="preserve"> section in the </w:t>
            </w:r>
            <w:r w:rsidRPr="002326C1">
              <w:rPr>
                <w:rStyle w:val="SAPScreenElement"/>
                <w:lang w:val="en-US"/>
              </w:rPr>
              <w:t>Add New Employee</w:t>
            </w:r>
            <w:r w:rsidRPr="002326C1">
              <w:rPr>
                <w:lang w:val="en-US"/>
              </w:rPr>
              <w:t xml:space="preserve"> screen is expanded.</w:t>
            </w:r>
          </w:p>
          <w:p w14:paraId="16B236DF" w14:textId="2C092DDB" w:rsidR="00CE6896" w:rsidRPr="002326C1" w:rsidRDefault="00CE6896" w:rsidP="00CE6896">
            <w:pPr>
              <w:rPr>
                <w:lang w:val="en-US"/>
              </w:rPr>
            </w:pPr>
            <w:r w:rsidRPr="002326C1">
              <w:rPr>
                <w:lang w:val="en-US"/>
              </w:rPr>
              <w:t xml:space="preserve">In case only the </w:t>
            </w:r>
            <w:r w:rsidRPr="002326C1">
              <w:rPr>
                <w:rStyle w:val="SAPEmphasis"/>
                <w:lang w:val="en-US"/>
              </w:rPr>
              <w:t>Core</w:t>
            </w:r>
            <w:r w:rsidRPr="002326C1">
              <w:rPr>
                <w:lang w:val="en-US"/>
              </w:rPr>
              <w:t xml:space="preserve"> content has been implemented from </w:t>
            </w:r>
            <w:r w:rsidRPr="002326C1">
              <w:rPr>
                <w:rStyle w:val="SAPEmphasis"/>
                <w:lang w:val="en-US"/>
              </w:rPr>
              <w:t>Upgrade Center</w:t>
            </w:r>
            <w:r w:rsidRPr="002326C1">
              <w:rPr>
                <w:lang w:val="en-US"/>
              </w:rPr>
              <w:t xml:space="preserve">, continue with </w:t>
            </w:r>
            <w:r w:rsidRPr="00BD5915">
              <w:rPr>
                <w:rStyle w:val="SAPEmphasis"/>
                <w:lang w:val="en-US"/>
              </w:rPr>
              <w:t>Option 1</w:t>
            </w:r>
            <w:r w:rsidRPr="002326C1">
              <w:rPr>
                <w:lang w:val="en-US"/>
              </w:rPr>
              <w:t xml:space="preserve"> mentioned in below test step # </w:t>
            </w:r>
            <w:r w:rsidRPr="00BD5915">
              <w:rPr>
                <w:rStyle w:val="SAPEmphasis"/>
                <w:lang w:val="en-US"/>
              </w:rPr>
              <w:t>8a</w:t>
            </w:r>
            <w:r w:rsidRPr="002326C1">
              <w:rPr>
                <w:lang w:val="en-US"/>
              </w:rPr>
              <w:t>.</w:t>
            </w:r>
          </w:p>
          <w:p w14:paraId="074CC5F3" w14:textId="7730E2C0" w:rsidR="00CE6896" w:rsidRPr="002326C1" w:rsidRDefault="00CE6896" w:rsidP="00CE6896">
            <w:pPr>
              <w:rPr>
                <w:lang w:val="en-US"/>
              </w:rPr>
            </w:pPr>
            <w:r w:rsidRPr="002326C1">
              <w:rPr>
                <w:lang w:val="en-US"/>
              </w:rPr>
              <w:t xml:space="preserve">In case the </w:t>
            </w:r>
            <w:r w:rsidRPr="002326C1">
              <w:rPr>
                <w:rStyle w:val="SAPEmphasis"/>
                <w:lang w:val="en-US"/>
              </w:rPr>
              <w:t>Position Management</w:t>
            </w:r>
            <w:r w:rsidRPr="002326C1">
              <w:rPr>
                <w:lang w:val="en-US"/>
              </w:rPr>
              <w:t xml:space="preserve"> content has been implemented together with the </w:t>
            </w:r>
            <w:r w:rsidRPr="002326C1">
              <w:rPr>
                <w:rStyle w:val="SAPEmphasis"/>
                <w:lang w:val="en-US"/>
              </w:rPr>
              <w:t>Core</w:t>
            </w:r>
            <w:r w:rsidRPr="002326C1">
              <w:rPr>
                <w:lang w:val="en-US"/>
              </w:rPr>
              <w:t xml:space="preserve"> content from </w:t>
            </w:r>
            <w:r w:rsidRPr="002326C1">
              <w:rPr>
                <w:rStyle w:val="SAPEmphasis"/>
                <w:lang w:val="en-US"/>
              </w:rPr>
              <w:t>Upgrade Center</w:t>
            </w:r>
            <w:r w:rsidRPr="002326C1">
              <w:rPr>
                <w:lang w:val="en-US"/>
              </w:rPr>
              <w:t xml:space="preserve">, continue with </w:t>
            </w:r>
            <w:r w:rsidRPr="003C59F4">
              <w:rPr>
                <w:rStyle w:val="SAPEmphasis"/>
                <w:lang w:val="en-US"/>
              </w:rPr>
              <w:t>Option 2</w:t>
            </w:r>
            <w:r w:rsidRPr="002326C1">
              <w:rPr>
                <w:lang w:val="en-US"/>
              </w:rPr>
              <w:t xml:space="preserve"> mentioned in below test step # </w:t>
            </w:r>
            <w:r w:rsidRPr="002326C1">
              <w:rPr>
                <w:rStyle w:val="SAPEmphasis"/>
                <w:lang w:val="en-US"/>
              </w:rPr>
              <w:t>8b</w:t>
            </w:r>
            <w:r w:rsidRPr="002326C1">
              <w:rPr>
                <w:lang w:val="en-US"/>
              </w:rPr>
              <w:t>.</w:t>
            </w:r>
          </w:p>
        </w:tc>
        <w:tc>
          <w:tcPr>
            <w:tcW w:w="1183" w:type="dxa"/>
            <w:gridSpan w:val="2"/>
            <w:tcBorders>
              <w:top w:val="single" w:sz="8" w:space="0" w:color="999999"/>
              <w:left w:val="single" w:sz="8" w:space="0" w:color="999999"/>
              <w:bottom w:val="single" w:sz="8" w:space="0" w:color="999999"/>
              <w:right w:val="single" w:sz="8" w:space="0" w:color="999999"/>
            </w:tcBorders>
          </w:tcPr>
          <w:p w14:paraId="27529F9F" w14:textId="77777777" w:rsidR="00CE6896" w:rsidRPr="002326C1" w:rsidRDefault="00CE6896" w:rsidP="00CE6896">
            <w:pPr>
              <w:rPr>
                <w:lang w:val="en-US"/>
              </w:rPr>
            </w:pPr>
          </w:p>
        </w:tc>
      </w:tr>
      <w:tr w:rsidR="00CE6896" w:rsidRPr="00A41C57" w14:paraId="723C7957" w14:textId="77777777" w:rsidTr="00585DDF">
        <w:trPr>
          <w:trHeight w:val="357"/>
        </w:trPr>
        <w:tc>
          <w:tcPr>
            <w:tcW w:w="704" w:type="dxa"/>
            <w:vMerge w:val="restart"/>
            <w:tcBorders>
              <w:top w:val="single" w:sz="8" w:space="0" w:color="999999"/>
              <w:left w:val="single" w:sz="8" w:space="0" w:color="999999"/>
              <w:right w:val="single" w:sz="8" w:space="0" w:color="999999"/>
            </w:tcBorders>
            <w:hideMark/>
          </w:tcPr>
          <w:p w14:paraId="3BFFF32D" w14:textId="63440949" w:rsidR="00CE6896" w:rsidRPr="002326C1" w:rsidRDefault="00CE6896" w:rsidP="00CE6896">
            <w:pPr>
              <w:rPr>
                <w:lang w:val="en-US"/>
              </w:rPr>
            </w:pPr>
            <w:r w:rsidRPr="002326C1">
              <w:rPr>
                <w:lang w:val="en-US"/>
              </w:rPr>
              <w:lastRenderedPageBreak/>
              <w:t>8a</w:t>
            </w:r>
          </w:p>
        </w:tc>
        <w:tc>
          <w:tcPr>
            <w:tcW w:w="1516" w:type="dxa"/>
            <w:vMerge w:val="restart"/>
            <w:tcBorders>
              <w:top w:val="single" w:sz="8" w:space="0" w:color="999999"/>
              <w:left w:val="single" w:sz="8" w:space="0" w:color="999999"/>
              <w:right w:val="single" w:sz="8" w:space="0" w:color="999999"/>
            </w:tcBorders>
            <w:hideMark/>
          </w:tcPr>
          <w:p w14:paraId="24247584" w14:textId="4C1812B2" w:rsidR="00CE6896" w:rsidRPr="00BD5915" w:rsidRDefault="00CE6896" w:rsidP="00CE6896">
            <w:pPr>
              <w:rPr>
                <w:rStyle w:val="SAPEmphasis"/>
                <w:u w:val="single"/>
                <w:lang w:val="en-US"/>
              </w:rPr>
            </w:pPr>
            <w:r w:rsidRPr="00BD5915">
              <w:rPr>
                <w:rStyle w:val="SAPEmphasis"/>
                <w:u w:val="single"/>
                <w:lang w:val="en-US"/>
              </w:rPr>
              <w:t>OPTION 1 Position Management is not implemented:</w:t>
            </w:r>
          </w:p>
          <w:p w14:paraId="6520DD03" w14:textId="77777777" w:rsidR="00CE6896" w:rsidRPr="002326C1" w:rsidRDefault="00CE6896" w:rsidP="00CE6896">
            <w:pPr>
              <w:rPr>
                <w:lang w:val="en-US"/>
              </w:rPr>
            </w:pPr>
            <w:r w:rsidRPr="002326C1">
              <w:rPr>
                <w:rStyle w:val="SAPEmphasis"/>
                <w:lang w:val="en-US"/>
              </w:rPr>
              <w:t>Enter Job Information for new Employee</w:t>
            </w:r>
          </w:p>
        </w:tc>
        <w:tc>
          <w:tcPr>
            <w:tcW w:w="2522" w:type="dxa"/>
            <w:tcBorders>
              <w:top w:val="single" w:sz="8" w:space="0" w:color="999999"/>
              <w:left w:val="single" w:sz="8" w:space="0" w:color="999999"/>
              <w:bottom w:val="single" w:sz="8" w:space="0" w:color="999999"/>
              <w:right w:val="single" w:sz="8" w:space="0" w:color="999999"/>
            </w:tcBorders>
            <w:hideMark/>
          </w:tcPr>
          <w:p w14:paraId="38CBA9DC" w14:textId="77777777" w:rsidR="00CE6896" w:rsidRPr="002326C1" w:rsidRDefault="00CE6896" w:rsidP="00CE6896">
            <w:pPr>
              <w:rPr>
                <w:lang w:val="en-US"/>
              </w:rPr>
            </w:pPr>
            <w:r w:rsidRPr="002326C1">
              <w:rPr>
                <w:lang w:val="en-US"/>
              </w:rPr>
              <w:t xml:space="preserve">In the </w:t>
            </w:r>
            <w:r w:rsidRPr="002326C1">
              <w:rPr>
                <w:rStyle w:val="SAPScreenElement"/>
                <w:lang w:val="en-US"/>
              </w:rPr>
              <w:t xml:space="preserve">Job Information </w:t>
            </w:r>
            <w:r w:rsidRPr="002326C1">
              <w:rPr>
                <w:lang w:val="en-US"/>
              </w:rPr>
              <w:t>section make the following entries:</w:t>
            </w:r>
          </w:p>
        </w:tc>
        <w:tc>
          <w:tcPr>
            <w:tcW w:w="2520" w:type="dxa"/>
            <w:tcBorders>
              <w:top w:val="single" w:sz="8" w:space="0" w:color="999999"/>
              <w:left w:val="single" w:sz="8" w:space="0" w:color="999999"/>
              <w:bottom w:val="single" w:sz="8" w:space="0" w:color="999999"/>
              <w:right w:val="single" w:sz="8" w:space="0" w:color="999999"/>
            </w:tcBorders>
          </w:tcPr>
          <w:p w14:paraId="78403ABB" w14:textId="77777777" w:rsidR="00CE6896" w:rsidRPr="002326C1" w:rsidRDefault="00CE6896" w:rsidP="00CE6896">
            <w:pPr>
              <w:rPr>
                <w:lang w:val="en-US"/>
              </w:rPr>
            </w:pPr>
          </w:p>
        </w:tc>
        <w:tc>
          <w:tcPr>
            <w:tcW w:w="3240" w:type="dxa"/>
            <w:gridSpan w:val="2"/>
            <w:tcBorders>
              <w:top w:val="single" w:sz="8" w:space="0" w:color="999999"/>
              <w:left w:val="single" w:sz="8" w:space="0" w:color="999999"/>
              <w:bottom w:val="single" w:sz="8" w:space="0" w:color="999999"/>
              <w:right w:val="single" w:sz="8" w:space="0" w:color="999999"/>
            </w:tcBorders>
          </w:tcPr>
          <w:p w14:paraId="531A01A8" w14:textId="77777777" w:rsidR="00CE6896" w:rsidRPr="002326C1" w:rsidRDefault="00CE6896" w:rsidP="00CE6896">
            <w:pPr>
              <w:rPr>
                <w:lang w:val="en-US"/>
              </w:rPr>
            </w:pPr>
          </w:p>
        </w:tc>
        <w:tc>
          <w:tcPr>
            <w:tcW w:w="2601" w:type="dxa"/>
            <w:vMerge w:val="restart"/>
            <w:tcBorders>
              <w:top w:val="single" w:sz="8" w:space="0" w:color="999999"/>
              <w:left w:val="single" w:sz="8" w:space="0" w:color="999999"/>
              <w:bottom w:val="single" w:sz="8" w:space="0" w:color="999999"/>
              <w:right w:val="single" w:sz="8" w:space="0" w:color="999999"/>
            </w:tcBorders>
          </w:tcPr>
          <w:p w14:paraId="27BE6F43" w14:textId="77777777" w:rsidR="00CE6896" w:rsidRPr="002326C1" w:rsidRDefault="00CE6896" w:rsidP="00CE6896">
            <w:pPr>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4FBF2007" w14:textId="77777777" w:rsidR="00CE6896" w:rsidRPr="002326C1" w:rsidRDefault="00CE6896" w:rsidP="00CE6896">
            <w:pPr>
              <w:rPr>
                <w:lang w:val="en-US"/>
              </w:rPr>
            </w:pPr>
          </w:p>
        </w:tc>
      </w:tr>
      <w:tr w:rsidR="00CE6896" w:rsidRPr="00A41C57" w14:paraId="6EF9C62C" w14:textId="77777777" w:rsidTr="00585DDF">
        <w:trPr>
          <w:trHeight w:val="357"/>
        </w:trPr>
        <w:tc>
          <w:tcPr>
            <w:tcW w:w="704" w:type="dxa"/>
            <w:vMerge/>
            <w:tcBorders>
              <w:left w:val="single" w:sz="8" w:space="0" w:color="999999"/>
              <w:right w:val="single" w:sz="8" w:space="0" w:color="999999"/>
            </w:tcBorders>
            <w:vAlign w:val="center"/>
            <w:hideMark/>
          </w:tcPr>
          <w:p w14:paraId="150805C7"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6FD270D7" w14:textId="77777777" w:rsidR="00CE6896" w:rsidRPr="002326C1" w:rsidRDefault="00CE6896" w:rsidP="00CE6896">
            <w:pPr>
              <w:spacing w:before="0" w:after="0" w:line="240" w:lineRule="auto"/>
              <w:rPr>
                <w:lang w:val="en-US"/>
              </w:rPr>
            </w:pPr>
          </w:p>
        </w:tc>
        <w:tc>
          <w:tcPr>
            <w:tcW w:w="2522" w:type="dxa"/>
            <w:vMerge w:val="restart"/>
            <w:tcBorders>
              <w:top w:val="single" w:sz="8" w:space="0" w:color="999999"/>
              <w:left w:val="single" w:sz="8" w:space="0" w:color="999999"/>
              <w:bottom w:val="single" w:sz="8" w:space="0" w:color="999999"/>
              <w:right w:val="single" w:sz="8" w:space="0" w:color="999999"/>
            </w:tcBorders>
            <w:hideMark/>
          </w:tcPr>
          <w:p w14:paraId="773FE83B" w14:textId="77777777" w:rsidR="00CE6896" w:rsidRPr="002326C1" w:rsidRDefault="00CE6896" w:rsidP="00CE6896">
            <w:pPr>
              <w:rPr>
                <w:lang w:val="en-US"/>
              </w:rPr>
            </w:pPr>
            <w:r w:rsidRPr="002326C1">
              <w:rPr>
                <w:lang w:val="en-US"/>
              </w:rPr>
              <w:t xml:space="preserve">in the </w:t>
            </w:r>
            <w:r w:rsidRPr="002326C1">
              <w:rPr>
                <w:rStyle w:val="SAPScreenElement"/>
                <w:lang w:val="en-US"/>
              </w:rPr>
              <w:t xml:space="preserve">Organizational Information </w:t>
            </w:r>
            <w:r w:rsidRPr="002326C1">
              <w:rPr>
                <w:lang w:val="en-US"/>
              </w:rPr>
              <w:t>block:</w:t>
            </w:r>
          </w:p>
        </w:tc>
        <w:tc>
          <w:tcPr>
            <w:tcW w:w="2520" w:type="dxa"/>
            <w:tcBorders>
              <w:top w:val="single" w:sz="8" w:space="0" w:color="999999"/>
              <w:left w:val="single" w:sz="8" w:space="0" w:color="999999"/>
              <w:bottom w:val="single" w:sz="8" w:space="0" w:color="999999"/>
              <w:right w:val="single" w:sz="8" w:space="0" w:color="999999"/>
            </w:tcBorders>
            <w:hideMark/>
          </w:tcPr>
          <w:p w14:paraId="69BD10A6" w14:textId="77777777" w:rsidR="00CE6896" w:rsidRPr="002326C1" w:rsidRDefault="00CE6896" w:rsidP="00CE6896">
            <w:pPr>
              <w:rPr>
                <w:lang w:val="en-US"/>
              </w:rPr>
            </w:pPr>
            <w:r w:rsidRPr="002326C1">
              <w:rPr>
                <w:rStyle w:val="SAPScreenElement"/>
                <w:lang w:val="en-US"/>
              </w:rPr>
              <w:t xml:space="preserve">Company: </w:t>
            </w:r>
            <w:r w:rsidRPr="002326C1">
              <w:rPr>
                <w:lang w:val="en-US"/>
              </w:rPr>
              <w:t xml:space="preserve">value selected in the </w:t>
            </w:r>
            <w:r w:rsidRPr="002326C1">
              <w:rPr>
                <w:rStyle w:val="SAPScreenElement"/>
                <w:lang w:val="en-US"/>
              </w:rPr>
              <w:t xml:space="preserve">Identity </w:t>
            </w:r>
            <w:r w:rsidRPr="002326C1">
              <w:rPr>
                <w:lang w:val="en-US"/>
              </w:rPr>
              <w:t>section is defaulted; leave as is</w:t>
            </w:r>
          </w:p>
        </w:tc>
        <w:tc>
          <w:tcPr>
            <w:tcW w:w="3240" w:type="dxa"/>
            <w:gridSpan w:val="2"/>
            <w:tcBorders>
              <w:top w:val="single" w:sz="8" w:space="0" w:color="999999"/>
              <w:left w:val="single" w:sz="8" w:space="0" w:color="999999"/>
              <w:bottom w:val="single" w:sz="8" w:space="0" w:color="999999"/>
              <w:right w:val="single" w:sz="8" w:space="0" w:color="999999"/>
            </w:tcBorders>
          </w:tcPr>
          <w:p w14:paraId="15349BD4" w14:textId="77777777" w:rsidR="00CE6896" w:rsidRPr="002326C1" w:rsidRDefault="00CE6896" w:rsidP="00CE6896">
            <w:pPr>
              <w:rPr>
                <w:lang w:val="en-US"/>
              </w:rPr>
            </w:pP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1E4AE098"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3996F31F" w14:textId="77777777" w:rsidR="00CE6896" w:rsidRPr="002326C1" w:rsidRDefault="00CE6896" w:rsidP="00CE6896">
            <w:pPr>
              <w:rPr>
                <w:lang w:val="en-US"/>
              </w:rPr>
            </w:pPr>
          </w:p>
        </w:tc>
      </w:tr>
      <w:tr w:rsidR="00CE6896" w:rsidRPr="00A41C57" w14:paraId="476EB487" w14:textId="77777777" w:rsidTr="00585DDF">
        <w:trPr>
          <w:trHeight w:val="357"/>
        </w:trPr>
        <w:tc>
          <w:tcPr>
            <w:tcW w:w="704" w:type="dxa"/>
            <w:vMerge/>
            <w:tcBorders>
              <w:left w:val="single" w:sz="8" w:space="0" w:color="999999"/>
              <w:right w:val="single" w:sz="8" w:space="0" w:color="999999"/>
            </w:tcBorders>
            <w:vAlign w:val="center"/>
            <w:hideMark/>
          </w:tcPr>
          <w:p w14:paraId="7F3484FC"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1CDEB342" w14:textId="77777777" w:rsidR="00CE6896" w:rsidRPr="002326C1" w:rsidRDefault="00CE6896" w:rsidP="00CE6896">
            <w:pPr>
              <w:spacing w:before="0" w:after="0" w:line="240" w:lineRule="auto"/>
              <w:rPr>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268F9A42"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6E1DA10D" w14:textId="77777777" w:rsidR="00CE6896" w:rsidRPr="002326C1" w:rsidRDefault="00CE6896" w:rsidP="00CE6896">
            <w:pPr>
              <w:rPr>
                <w:lang w:val="en-US"/>
              </w:rPr>
            </w:pPr>
            <w:r w:rsidRPr="002326C1">
              <w:rPr>
                <w:rStyle w:val="SAPScreenElement"/>
                <w:lang w:val="en-US"/>
              </w:rPr>
              <w:t xml:space="preserve">Business Unit: </w:t>
            </w:r>
            <w:r w:rsidRPr="002326C1">
              <w:rPr>
                <w:lang w:val="en-US"/>
              </w:rPr>
              <w:t>select from drop-down</w:t>
            </w:r>
          </w:p>
        </w:tc>
        <w:tc>
          <w:tcPr>
            <w:tcW w:w="3240" w:type="dxa"/>
            <w:gridSpan w:val="2"/>
            <w:tcBorders>
              <w:top w:val="single" w:sz="8" w:space="0" w:color="999999"/>
              <w:left w:val="single" w:sz="8" w:space="0" w:color="999999"/>
              <w:bottom w:val="single" w:sz="8" w:space="0" w:color="999999"/>
              <w:right w:val="single" w:sz="8" w:space="0" w:color="999999"/>
            </w:tcBorders>
          </w:tcPr>
          <w:p w14:paraId="01B87014" w14:textId="77777777" w:rsidR="00CE6896" w:rsidRPr="002326C1" w:rsidRDefault="00CE6896" w:rsidP="00CE6896">
            <w:pPr>
              <w:rPr>
                <w:lang w:val="en-US"/>
              </w:rPr>
            </w:pP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1BB06897"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59A91A9C" w14:textId="77777777" w:rsidR="00CE6896" w:rsidRPr="002326C1" w:rsidRDefault="00CE6896" w:rsidP="00CE6896">
            <w:pPr>
              <w:rPr>
                <w:lang w:val="en-US"/>
              </w:rPr>
            </w:pPr>
          </w:p>
        </w:tc>
      </w:tr>
      <w:tr w:rsidR="00CE6896" w:rsidRPr="00A41C57" w14:paraId="4833AE8C" w14:textId="77777777" w:rsidTr="00585DDF">
        <w:trPr>
          <w:trHeight w:val="357"/>
        </w:trPr>
        <w:tc>
          <w:tcPr>
            <w:tcW w:w="704" w:type="dxa"/>
            <w:vMerge/>
            <w:tcBorders>
              <w:left w:val="single" w:sz="8" w:space="0" w:color="999999"/>
              <w:right w:val="single" w:sz="8" w:space="0" w:color="999999"/>
            </w:tcBorders>
            <w:vAlign w:val="center"/>
            <w:hideMark/>
          </w:tcPr>
          <w:p w14:paraId="7D10816C"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7D41F907" w14:textId="77777777" w:rsidR="00CE6896" w:rsidRPr="002326C1" w:rsidRDefault="00CE6896" w:rsidP="00CE6896">
            <w:pPr>
              <w:spacing w:before="0" w:after="0" w:line="240" w:lineRule="auto"/>
              <w:rPr>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66FB77DA"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5831DF34" w14:textId="77777777" w:rsidR="00CE6896" w:rsidRPr="002326C1" w:rsidRDefault="00CE6896" w:rsidP="00CE6896">
            <w:pPr>
              <w:rPr>
                <w:lang w:val="en-US"/>
              </w:rPr>
            </w:pPr>
            <w:r w:rsidRPr="002326C1">
              <w:rPr>
                <w:rStyle w:val="SAPScreenElement"/>
                <w:lang w:val="en-US"/>
              </w:rPr>
              <w:t xml:space="preserve">Division: </w:t>
            </w:r>
            <w:r w:rsidRPr="002326C1">
              <w:rPr>
                <w:lang w:val="en-US"/>
              </w:rPr>
              <w:t>select from drop-down</w:t>
            </w:r>
          </w:p>
        </w:tc>
        <w:tc>
          <w:tcPr>
            <w:tcW w:w="3240" w:type="dxa"/>
            <w:gridSpan w:val="2"/>
            <w:tcBorders>
              <w:top w:val="single" w:sz="8" w:space="0" w:color="999999"/>
              <w:left w:val="single" w:sz="8" w:space="0" w:color="999999"/>
              <w:bottom w:val="single" w:sz="8" w:space="0" w:color="999999"/>
              <w:right w:val="single" w:sz="8" w:space="0" w:color="999999"/>
            </w:tcBorders>
            <w:hideMark/>
          </w:tcPr>
          <w:p w14:paraId="0C4CB525" w14:textId="77777777" w:rsidR="00CE6896" w:rsidRPr="002326C1" w:rsidRDefault="00CE6896" w:rsidP="00CE6896">
            <w:pPr>
              <w:rPr>
                <w:lang w:val="en-US"/>
              </w:rPr>
            </w:pPr>
            <w:r w:rsidRPr="002326C1">
              <w:rPr>
                <w:lang w:val="en-US"/>
              </w:rPr>
              <w:t>Optional field, but meaningful for a complete master data record.</w:t>
            </w: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75CE0B74"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7C9A5820" w14:textId="77777777" w:rsidR="00CE6896" w:rsidRPr="002326C1" w:rsidRDefault="00CE6896" w:rsidP="00CE6896">
            <w:pPr>
              <w:rPr>
                <w:lang w:val="en-US"/>
              </w:rPr>
            </w:pPr>
          </w:p>
        </w:tc>
      </w:tr>
      <w:tr w:rsidR="00CE6896" w:rsidRPr="00A41C57" w14:paraId="7B6AD15F" w14:textId="77777777" w:rsidTr="00585DDF">
        <w:trPr>
          <w:trHeight w:val="357"/>
        </w:trPr>
        <w:tc>
          <w:tcPr>
            <w:tcW w:w="704" w:type="dxa"/>
            <w:vMerge/>
            <w:tcBorders>
              <w:left w:val="single" w:sz="8" w:space="0" w:color="999999"/>
              <w:right w:val="single" w:sz="8" w:space="0" w:color="999999"/>
            </w:tcBorders>
            <w:vAlign w:val="center"/>
            <w:hideMark/>
          </w:tcPr>
          <w:p w14:paraId="01BC127F"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271E3940" w14:textId="77777777" w:rsidR="00CE6896" w:rsidRPr="002326C1" w:rsidRDefault="00CE6896" w:rsidP="00CE6896">
            <w:pPr>
              <w:spacing w:before="0" w:after="0" w:line="240" w:lineRule="auto"/>
              <w:rPr>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4D871F0C"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53BEF530" w14:textId="77777777" w:rsidR="00CE6896" w:rsidRPr="002326C1" w:rsidRDefault="00CE6896" w:rsidP="00CE6896">
            <w:pPr>
              <w:rPr>
                <w:lang w:val="en-US"/>
              </w:rPr>
            </w:pPr>
            <w:r w:rsidRPr="002326C1">
              <w:rPr>
                <w:rStyle w:val="SAPScreenElement"/>
                <w:lang w:val="en-US"/>
              </w:rPr>
              <w:t xml:space="preserve">Department: </w:t>
            </w:r>
            <w:r w:rsidRPr="002326C1">
              <w:rPr>
                <w:lang w:val="en-US"/>
              </w:rPr>
              <w:t>select from drop-down</w:t>
            </w:r>
          </w:p>
        </w:tc>
        <w:tc>
          <w:tcPr>
            <w:tcW w:w="3240" w:type="dxa"/>
            <w:gridSpan w:val="2"/>
            <w:tcBorders>
              <w:top w:val="single" w:sz="8" w:space="0" w:color="999999"/>
              <w:left w:val="single" w:sz="8" w:space="0" w:color="999999"/>
              <w:bottom w:val="single" w:sz="8" w:space="0" w:color="999999"/>
              <w:right w:val="single" w:sz="8" w:space="0" w:color="999999"/>
            </w:tcBorders>
            <w:hideMark/>
          </w:tcPr>
          <w:p w14:paraId="5FD10681" w14:textId="77777777" w:rsidR="00CE6896" w:rsidRPr="002326C1" w:rsidRDefault="00CE6896" w:rsidP="00CE6896">
            <w:pPr>
              <w:rPr>
                <w:lang w:val="en-US"/>
              </w:rPr>
            </w:pPr>
            <w:r w:rsidRPr="002326C1">
              <w:rPr>
                <w:lang w:val="en-US"/>
              </w:rPr>
              <w:t>Optional field, but meaningful for a complete master data record.</w:t>
            </w: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70F37B6C"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47D2C20A" w14:textId="77777777" w:rsidR="00CE6896" w:rsidRPr="002326C1" w:rsidRDefault="00CE6896" w:rsidP="00CE6896">
            <w:pPr>
              <w:rPr>
                <w:lang w:val="en-US"/>
              </w:rPr>
            </w:pPr>
          </w:p>
        </w:tc>
      </w:tr>
      <w:tr w:rsidR="00CE6896" w:rsidRPr="00A41C57" w14:paraId="760382E7" w14:textId="77777777" w:rsidTr="00585DDF">
        <w:trPr>
          <w:trHeight w:val="357"/>
        </w:trPr>
        <w:tc>
          <w:tcPr>
            <w:tcW w:w="704" w:type="dxa"/>
            <w:vMerge/>
            <w:tcBorders>
              <w:left w:val="single" w:sz="8" w:space="0" w:color="999999"/>
              <w:right w:val="single" w:sz="8" w:space="0" w:color="999999"/>
            </w:tcBorders>
            <w:vAlign w:val="center"/>
            <w:hideMark/>
          </w:tcPr>
          <w:p w14:paraId="4BEF1E40"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2F685717" w14:textId="77777777" w:rsidR="00CE6896" w:rsidRPr="002326C1" w:rsidRDefault="00CE6896" w:rsidP="00CE6896">
            <w:pPr>
              <w:spacing w:before="0" w:after="0" w:line="240" w:lineRule="auto"/>
              <w:rPr>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50E1DF07"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0435E8F0" w14:textId="77777777" w:rsidR="00CE6896" w:rsidRPr="00D90D0A" w:rsidRDefault="00CE6896" w:rsidP="00CE6896">
            <w:pPr>
              <w:rPr>
                <w:lang w:val="en-US"/>
              </w:rPr>
            </w:pPr>
            <w:r w:rsidRPr="002326C1">
              <w:rPr>
                <w:rStyle w:val="SAPScreenElement"/>
                <w:lang w:val="en-US"/>
              </w:rPr>
              <w:t xml:space="preserve">Location: </w:t>
            </w:r>
            <w:r w:rsidRPr="002326C1">
              <w:rPr>
                <w:lang w:val="en-US"/>
              </w:rPr>
              <w:t>select from drop-</w:t>
            </w:r>
            <w:r w:rsidRPr="00D90D0A">
              <w:rPr>
                <w:lang w:val="en-US"/>
              </w:rPr>
              <w:t>down</w:t>
            </w:r>
          </w:p>
          <w:p w14:paraId="2335E70D" w14:textId="77777777" w:rsidR="00CE6896" w:rsidRPr="00AF1555" w:rsidRDefault="00CE6896" w:rsidP="00CE6896">
            <w:pPr>
              <w:pStyle w:val="SAPNoteHeading"/>
              <w:ind w:left="0"/>
              <w:rPr>
                <w:lang w:val="en-US"/>
                <w:rPrChange w:id="805" w:author="Author" w:date="2018-02-22T10:39:00Z">
                  <w:rPr>
                    <w:highlight w:val="cyan"/>
                    <w:lang w:val="en-US"/>
                  </w:rPr>
                </w:rPrChange>
              </w:rPr>
            </w:pPr>
            <w:commentRangeStart w:id="806"/>
            <w:commentRangeStart w:id="807"/>
            <w:r w:rsidRPr="00AF1555">
              <w:rPr>
                <w:noProof/>
                <w:lang w:val="en-US"/>
                <w:rPrChange w:id="808" w:author="Author" w:date="2018-02-22T10:39:00Z">
                  <w:rPr>
                    <w:noProof/>
                    <w:highlight w:val="cyan"/>
                    <w:lang w:val="en-US"/>
                  </w:rPr>
                </w:rPrChange>
              </w:rPr>
              <w:drawing>
                <wp:inline distT="0" distB="0" distL="0" distR="0" wp14:anchorId="5A650630" wp14:editId="70AB50E0">
                  <wp:extent cx="228600" cy="228600"/>
                  <wp:effectExtent l="0" t="0" r="0" b="0"/>
                  <wp:docPr id="3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1555">
              <w:rPr>
                <w:lang w:val="en-US"/>
                <w:rPrChange w:id="809" w:author="Author" w:date="2018-02-22T10:39:00Z">
                  <w:rPr>
                    <w:highlight w:val="cyan"/>
                    <w:lang w:val="en-US"/>
                  </w:rPr>
                </w:rPrChange>
              </w:rPr>
              <w:t> Caution</w:t>
            </w:r>
            <w:commentRangeEnd w:id="806"/>
            <w:r w:rsidRPr="00D90D0A">
              <w:rPr>
                <w:rStyle w:val="CommentReference"/>
                <w:rFonts w:ascii="BentonSans Book" w:hAnsi="BentonSans Book"/>
                <w:color w:val="auto"/>
              </w:rPr>
              <w:commentReference w:id="806"/>
            </w:r>
          </w:p>
          <w:p w14:paraId="65EDA979" w14:textId="0EE34F0F" w:rsidR="00CE6896" w:rsidRPr="002326C1" w:rsidRDefault="00CE6896" w:rsidP="00CE6896">
            <w:pPr>
              <w:pStyle w:val="NoteParagraph"/>
              <w:ind w:left="0"/>
              <w:rPr>
                <w:lang w:val="en-US"/>
              </w:rPr>
            </w:pPr>
            <w:r w:rsidRPr="00AF1555">
              <w:rPr>
                <w:lang w:val="en-US"/>
                <w:rPrChange w:id="810" w:author="Author" w:date="2018-02-22T10:39:00Z">
                  <w:rPr>
                    <w:highlight w:val="cyan"/>
                    <w:lang w:val="en-US"/>
                  </w:rPr>
                </w:rPrChange>
              </w:rPr>
              <w:t xml:space="preserve">For the countries </w:t>
            </w:r>
            <w:r w:rsidRPr="00AF1555">
              <w:rPr>
                <w:b/>
                <w:lang w:val="en-US"/>
                <w:rPrChange w:id="811" w:author="Author" w:date="2018-02-22T10:39:00Z">
                  <w:rPr>
                    <w:b/>
                    <w:highlight w:val="cyan"/>
                    <w:lang w:val="en-US"/>
                  </w:rPr>
                </w:rPrChange>
              </w:rPr>
              <w:t>CN</w:t>
            </w:r>
            <w:r w:rsidRPr="00AF1555">
              <w:rPr>
                <w:lang w:val="en-US"/>
                <w:rPrChange w:id="812" w:author="Author" w:date="2018-02-22T10:39:00Z">
                  <w:rPr>
                    <w:highlight w:val="cyan"/>
                    <w:lang w:val="en-US"/>
                  </w:rPr>
                </w:rPrChange>
              </w:rPr>
              <w:t xml:space="preserve">, </w:t>
            </w:r>
            <w:r w:rsidRPr="00AF1555">
              <w:rPr>
                <w:b/>
                <w:lang w:val="en-US"/>
                <w:rPrChange w:id="813" w:author="Author" w:date="2018-02-22T10:39:00Z">
                  <w:rPr>
                    <w:b/>
                    <w:highlight w:val="cyan"/>
                    <w:lang w:val="en-US"/>
                  </w:rPr>
                </w:rPrChange>
              </w:rPr>
              <w:t>DE</w:t>
            </w:r>
            <w:r w:rsidRPr="00AF1555">
              <w:rPr>
                <w:lang w:val="en-US"/>
                <w:rPrChange w:id="814" w:author="Author" w:date="2018-02-22T10:39:00Z">
                  <w:rPr>
                    <w:highlight w:val="cyan"/>
                    <w:lang w:val="en-US"/>
                  </w:rPr>
                </w:rPrChange>
              </w:rPr>
              <w:t>,</w:t>
            </w:r>
            <w:r w:rsidRPr="00AF1555">
              <w:rPr>
                <w:b/>
                <w:lang w:val="en-US"/>
                <w:rPrChange w:id="815" w:author="Author" w:date="2018-02-22T10:39:00Z">
                  <w:rPr>
                    <w:b/>
                    <w:highlight w:val="cyan"/>
                    <w:lang w:val="en-US"/>
                  </w:rPr>
                </w:rPrChange>
              </w:rPr>
              <w:t xml:space="preserve"> </w:t>
            </w:r>
            <w:r w:rsidRPr="00AF1555">
              <w:rPr>
                <w:lang w:val="en-US"/>
                <w:rPrChange w:id="816" w:author="Author" w:date="2018-02-22T10:39:00Z">
                  <w:rPr>
                    <w:highlight w:val="cyan"/>
                    <w:lang w:val="en-US"/>
                  </w:rPr>
                </w:rPrChange>
              </w:rPr>
              <w:t xml:space="preserve">and </w:t>
            </w:r>
            <w:r w:rsidRPr="00AF1555">
              <w:rPr>
                <w:b/>
                <w:lang w:val="en-US"/>
                <w:rPrChange w:id="817" w:author="Author" w:date="2018-02-22T10:39:00Z">
                  <w:rPr>
                    <w:b/>
                    <w:highlight w:val="cyan"/>
                    <w:lang w:val="en-US"/>
                  </w:rPr>
                </w:rPrChange>
              </w:rPr>
              <w:t xml:space="preserve">US </w:t>
            </w:r>
            <w:r w:rsidRPr="00AF1555">
              <w:rPr>
                <w:lang w:val="en-US"/>
                <w:rPrChange w:id="818" w:author="Author" w:date="2018-02-22T10:39:00Z">
                  <w:rPr>
                    <w:highlight w:val="cyan"/>
                    <w:lang w:val="en-US"/>
                  </w:rPr>
                </w:rPrChange>
              </w:rPr>
              <w:t xml:space="preserve">you need to fill this field, because based on the geo zone defined for the location, the range penetration in the </w:t>
            </w:r>
            <w:r w:rsidRPr="00AF1555">
              <w:rPr>
                <w:rStyle w:val="SAPScreenElement"/>
                <w:lang w:val="en-US"/>
                <w:rPrChange w:id="819" w:author="Author" w:date="2018-02-22T10:39:00Z">
                  <w:rPr>
                    <w:rStyle w:val="SAPScreenElement"/>
                    <w:highlight w:val="cyan"/>
                    <w:lang w:val="en-US"/>
                  </w:rPr>
                </w:rPrChange>
              </w:rPr>
              <w:t>Compensation Information</w:t>
            </w:r>
            <w:r w:rsidRPr="00AF1555">
              <w:rPr>
                <w:lang w:val="en-US"/>
                <w:rPrChange w:id="820" w:author="Author" w:date="2018-02-22T10:39:00Z">
                  <w:rPr>
                    <w:highlight w:val="cyan"/>
                    <w:lang w:val="en-US"/>
                  </w:rPr>
                </w:rPrChange>
              </w:rPr>
              <w:t xml:space="preserve"> block will be determined.</w:t>
            </w:r>
            <w:commentRangeEnd w:id="807"/>
            <w:r w:rsidRPr="00AF1555">
              <w:rPr>
                <w:rStyle w:val="CommentReference"/>
                <w:rPrChange w:id="821" w:author="Author" w:date="2018-02-22T10:39:00Z">
                  <w:rPr>
                    <w:rStyle w:val="CommentReference"/>
                    <w:highlight w:val="cyan"/>
                  </w:rPr>
                </w:rPrChange>
              </w:rPr>
              <w:commentReference w:id="807"/>
            </w:r>
          </w:p>
        </w:tc>
        <w:tc>
          <w:tcPr>
            <w:tcW w:w="3240" w:type="dxa"/>
            <w:gridSpan w:val="2"/>
            <w:tcBorders>
              <w:top w:val="single" w:sz="8" w:space="0" w:color="999999"/>
              <w:left w:val="single" w:sz="8" w:space="0" w:color="999999"/>
              <w:bottom w:val="single" w:sz="8" w:space="0" w:color="999999"/>
              <w:right w:val="single" w:sz="8" w:space="0" w:color="999999"/>
            </w:tcBorders>
          </w:tcPr>
          <w:p w14:paraId="698B794C" w14:textId="77777777" w:rsidR="00CE6896" w:rsidRPr="002326C1" w:rsidRDefault="00CE6896" w:rsidP="00CE6896">
            <w:pPr>
              <w:pStyle w:val="SAPNoteHeading"/>
              <w:ind w:left="0"/>
              <w:rPr>
                <w:lang w:val="en-US"/>
              </w:rPr>
            </w:pPr>
            <w:r w:rsidRPr="002326C1">
              <w:rPr>
                <w:noProof/>
                <w:lang w:val="en-US"/>
              </w:rPr>
              <w:drawing>
                <wp:inline distT="0" distB="0" distL="0" distR="0" wp14:anchorId="774AA1B9" wp14:editId="052B3C42">
                  <wp:extent cx="228600" cy="228600"/>
                  <wp:effectExtent l="0" t="0" r="0" b="0"/>
                  <wp:docPr id="3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26B9397E" w14:textId="77777777" w:rsidR="00CE6896" w:rsidRPr="002326C1" w:rsidRDefault="00CE6896" w:rsidP="00CE6896">
            <w:pPr>
              <w:pStyle w:val="NoteParagraph"/>
              <w:ind w:left="0"/>
              <w:rPr>
                <w:lang w:val="en-US"/>
              </w:rPr>
            </w:pPr>
            <w:r w:rsidRPr="002326C1">
              <w:rPr>
                <w:lang w:val="en-US"/>
              </w:rPr>
              <w:t>Required if integration with Employee Central Payroll is in place.</w:t>
            </w: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2ADF6B4B"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5823F1E3" w14:textId="77777777" w:rsidR="00CE6896" w:rsidRPr="002326C1" w:rsidRDefault="00CE6896" w:rsidP="00CE6896">
            <w:pPr>
              <w:rPr>
                <w:lang w:val="en-US"/>
              </w:rPr>
            </w:pPr>
          </w:p>
        </w:tc>
      </w:tr>
      <w:tr w:rsidR="00CE6896" w:rsidRPr="00A41C57" w14:paraId="06A2D5DC" w14:textId="77777777" w:rsidTr="00585DDF">
        <w:trPr>
          <w:trHeight w:val="357"/>
        </w:trPr>
        <w:tc>
          <w:tcPr>
            <w:tcW w:w="704" w:type="dxa"/>
            <w:vMerge/>
            <w:tcBorders>
              <w:left w:val="single" w:sz="8" w:space="0" w:color="999999"/>
              <w:right w:val="single" w:sz="8" w:space="0" w:color="999999"/>
            </w:tcBorders>
            <w:vAlign w:val="center"/>
            <w:hideMark/>
          </w:tcPr>
          <w:p w14:paraId="7FC1D844"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4A92AEC0" w14:textId="77777777" w:rsidR="00CE6896" w:rsidRPr="002326C1" w:rsidRDefault="00CE6896" w:rsidP="00CE6896">
            <w:pPr>
              <w:spacing w:before="0" w:after="0" w:line="240" w:lineRule="auto"/>
              <w:rPr>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7846D3F0"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503D965F" w14:textId="77777777" w:rsidR="00CE6896" w:rsidRPr="002326C1" w:rsidRDefault="00CE6896" w:rsidP="00CE6896">
            <w:pPr>
              <w:rPr>
                <w:lang w:val="en-US"/>
              </w:rPr>
            </w:pPr>
            <w:r w:rsidRPr="002326C1">
              <w:rPr>
                <w:rStyle w:val="SAPScreenElement"/>
                <w:lang w:val="en-US"/>
              </w:rPr>
              <w:t xml:space="preserve">Timezone: </w:t>
            </w:r>
            <w:r w:rsidRPr="002326C1">
              <w:rPr>
                <w:lang w:val="en-US"/>
              </w:rPr>
              <w:t xml:space="preserve">defaulted based on value entered in field </w:t>
            </w:r>
            <w:r w:rsidRPr="002326C1">
              <w:rPr>
                <w:rStyle w:val="SAPScreenElement"/>
                <w:lang w:val="en-US"/>
              </w:rPr>
              <w:t>Location</w:t>
            </w:r>
          </w:p>
        </w:tc>
        <w:tc>
          <w:tcPr>
            <w:tcW w:w="3240" w:type="dxa"/>
            <w:gridSpan w:val="2"/>
            <w:tcBorders>
              <w:top w:val="single" w:sz="8" w:space="0" w:color="999999"/>
              <w:left w:val="single" w:sz="8" w:space="0" w:color="999999"/>
              <w:bottom w:val="single" w:sz="8" w:space="0" w:color="999999"/>
              <w:right w:val="single" w:sz="8" w:space="0" w:color="999999"/>
            </w:tcBorders>
          </w:tcPr>
          <w:p w14:paraId="65BEA1D6" w14:textId="77777777" w:rsidR="00CE6896" w:rsidRPr="002326C1" w:rsidRDefault="00CE6896" w:rsidP="00CE6896">
            <w:pPr>
              <w:rPr>
                <w:lang w:val="en-US"/>
              </w:rPr>
            </w:pP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5D537B16"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66A5EDDB" w14:textId="77777777" w:rsidR="00CE6896" w:rsidRPr="002326C1" w:rsidRDefault="00CE6896" w:rsidP="00CE6896">
            <w:pPr>
              <w:rPr>
                <w:lang w:val="en-US"/>
              </w:rPr>
            </w:pPr>
          </w:p>
        </w:tc>
      </w:tr>
      <w:tr w:rsidR="00CE6896" w:rsidRPr="00A41C57" w14:paraId="3E217F78" w14:textId="77777777" w:rsidTr="00585DDF">
        <w:trPr>
          <w:trHeight w:val="357"/>
        </w:trPr>
        <w:tc>
          <w:tcPr>
            <w:tcW w:w="704" w:type="dxa"/>
            <w:vMerge/>
            <w:tcBorders>
              <w:left w:val="single" w:sz="8" w:space="0" w:color="999999"/>
              <w:right w:val="single" w:sz="8" w:space="0" w:color="999999"/>
            </w:tcBorders>
            <w:vAlign w:val="center"/>
            <w:hideMark/>
          </w:tcPr>
          <w:p w14:paraId="2FF31098"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1AD06F7D" w14:textId="77777777" w:rsidR="00CE6896" w:rsidRPr="002326C1" w:rsidRDefault="00CE6896" w:rsidP="00CE6896">
            <w:pPr>
              <w:spacing w:before="0" w:after="0" w:line="240" w:lineRule="auto"/>
              <w:rPr>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4951C0D6"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605FB4F2" w14:textId="77777777" w:rsidR="00CE6896" w:rsidRPr="002326C1" w:rsidRDefault="00CE6896" w:rsidP="00CE6896">
            <w:pPr>
              <w:rPr>
                <w:lang w:val="en-US"/>
              </w:rPr>
            </w:pPr>
            <w:r w:rsidRPr="002326C1">
              <w:rPr>
                <w:rStyle w:val="SAPScreenElement"/>
                <w:lang w:val="en-US"/>
              </w:rPr>
              <w:t xml:space="preserve">Cost Center: </w:t>
            </w:r>
            <w:r w:rsidRPr="002326C1">
              <w:rPr>
                <w:lang w:val="en-US"/>
              </w:rPr>
              <w:t>select from drop-down</w:t>
            </w:r>
          </w:p>
        </w:tc>
        <w:tc>
          <w:tcPr>
            <w:tcW w:w="3240" w:type="dxa"/>
            <w:gridSpan w:val="2"/>
            <w:tcBorders>
              <w:top w:val="single" w:sz="8" w:space="0" w:color="999999"/>
              <w:left w:val="single" w:sz="8" w:space="0" w:color="999999"/>
              <w:bottom w:val="single" w:sz="8" w:space="0" w:color="999999"/>
              <w:right w:val="single" w:sz="8" w:space="0" w:color="999999"/>
            </w:tcBorders>
          </w:tcPr>
          <w:p w14:paraId="52AD94A2" w14:textId="77777777" w:rsidR="00CE6896" w:rsidRPr="002326C1" w:rsidRDefault="00CE6896" w:rsidP="00CE6896">
            <w:pPr>
              <w:pStyle w:val="NoteParagraph"/>
              <w:ind w:left="0"/>
              <w:rPr>
                <w:lang w:val="en-US"/>
              </w:rPr>
            </w:pP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682BFA31"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7A2A26DA" w14:textId="77777777" w:rsidR="00CE6896" w:rsidRPr="002326C1" w:rsidRDefault="00CE6896" w:rsidP="00CE6896">
            <w:pPr>
              <w:rPr>
                <w:lang w:val="en-US"/>
              </w:rPr>
            </w:pPr>
          </w:p>
        </w:tc>
      </w:tr>
      <w:tr w:rsidR="00CE6896" w:rsidRPr="00A41C57" w14:paraId="0360E333" w14:textId="77777777" w:rsidTr="00585DDF">
        <w:trPr>
          <w:trHeight w:val="357"/>
        </w:trPr>
        <w:tc>
          <w:tcPr>
            <w:tcW w:w="704" w:type="dxa"/>
            <w:vMerge/>
            <w:tcBorders>
              <w:left w:val="single" w:sz="8" w:space="0" w:color="999999"/>
              <w:right w:val="single" w:sz="8" w:space="0" w:color="999999"/>
            </w:tcBorders>
            <w:vAlign w:val="center"/>
            <w:hideMark/>
          </w:tcPr>
          <w:p w14:paraId="2623E541"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4A1EAD1A" w14:textId="77777777" w:rsidR="00CE6896" w:rsidRPr="002326C1" w:rsidRDefault="00CE6896" w:rsidP="00CE6896">
            <w:pPr>
              <w:spacing w:before="0" w:after="0" w:line="240" w:lineRule="auto"/>
              <w:rPr>
                <w:lang w:val="en-US"/>
              </w:rPr>
            </w:pPr>
          </w:p>
        </w:tc>
        <w:tc>
          <w:tcPr>
            <w:tcW w:w="2522" w:type="dxa"/>
            <w:vMerge w:val="restart"/>
            <w:tcBorders>
              <w:top w:val="single" w:sz="8" w:space="0" w:color="999999"/>
              <w:left w:val="single" w:sz="8" w:space="0" w:color="999999"/>
              <w:right w:val="single" w:sz="8" w:space="0" w:color="999999"/>
            </w:tcBorders>
            <w:hideMark/>
          </w:tcPr>
          <w:p w14:paraId="15E3AB05" w14:textId="77777777" w:rsidR="00CE6896" w:rsidRPr="002326C1" w:rsidRDefault="00CE6896" w:rsidP="00CE6896">
            <w:pPr>
              <w:rPr>
                <w:lang w:val="en-US"/>
              </w:rPr>
            </w:pPr>
            <w:r w:rsidRPr="002326C1">
              <w:rPr>
                <w:lang w:val="en-US"/>
              </w:rPr>
              <w:t xml:space="preserve">in the </w:t>
            </w:r>
            <w:r w:rsidRPr="002326C1">
              <w:rPr>
                <w:rStyle w:val="SAPScreenElement"/>
                <w:lang w:val="en-US"/>
              </w:rPr>
              <w:t xml:space="preserve">Job Information </w:t>
            </w:r>
            <w:r w:rsidRPr="002326C1">
              <w:rPr>
                <w:lang w:val="en-US"/>
              </w:rPr>
              <w:t>block:</w:t>
            </w:r>
          </w:p>
        </w:tc>
        <w:tc>
          <w:tcPr>
            <w:tcW w:w="2520" w:type="dxa"/>
            <w:tcBorders>
              <w:top w:val="single" w:sz="8" w:space="0" w:color="999999"/>
              <w:left w:val="single" w:sz="8" w:space="0" w:color="999999"/>
              <w:bottom w:val="single" w:sz="8" w:space="0" w:color="999999"/>
              <w:right w:val="single" w:sz="8" w:space="0" w:color="999999"/>
            </w:tcBorders>
            <w:hideMark/>
          </w:tcPr>
          <w:p w14:paraId="5A2499DC" w14:textId="77777777" w:rsidR="00CE6896" w:rsidRPr="002326C1" w:rsidRDefault="00CE6896" w:rsidP="00CE6896">
            <w:pPr>
              <w:rPr>
                <w:lang w:val="en-US"/>
              </w:rPr>
            </w:pPr>
            <w:r w:rsidRPr="002326C1">
              <w:rPr>
                <w:rStyle w:val="SAPScreenElement"/>
                <w:lang w:val="en-US"/>
              </w:rPr>
              <w:t>Supervisor</w:t>
            </w:r>
            <w:r w:rsidRPr="002326C1">
              <w:rPr>
                <w:lang w:val="en-US"/>
              </w:rPr>
              <w:t>: select name of line manager from drop-down</w:t>
            </w:r>
          </w:p>
        </w:tc>
        <w:tc>
          <w:tcPr>
            <w:tcW w:w="3240" w:type="dxa"/>
            <w:gridSpan w:val="2"/>
            <w:tcBorders>
              <w:top w:val="single" w:sz="8" w:space="0" w:color="999999"/>
              <w:left w:val="single" w:sz="8" w:space="0" w:color="999999"/>
              <w:bottom w:val="single" w:sz="8" w:space="0" w:color="999999"/>
              <w:right w:val="single" w:sz="8" w:space="0" w:color="999999"/>
            </w:tcBorders>
          </w:tcPr>
          <w:p w14:paraId="492F6BDB" w14:textId="12B23109" w:rsidR="00CE6896" w:rsidRPr="002326C1" w:rsidRDefault="00CE6896" w:rsidP="00CE6896">
            <w:pPr>
              <w:pStyle w:val="NoteParagraph"/>
              <w:ind w:left="0"/>
              <w:rPr>
                <w:lang w:val="en-US"/>
              </w:rPr>
            </w:pPr>
            <w:r w:rsidRPr="002326C1">
              <w:rPr>
                <w:lang w:val="en-US"/>
              </w:rPr>
              <w:t xml:space="preserve">For the first employee in the system </w:t>
            </w:r>
            <w:del w:id="822" w:author="Author" w:date="2018-02-02T17:10:00Z">
              <w:r w:rsidRPr="002326C1" w:rsidDel="007E6370">
                <w:rPr>
                  <w:lang w:val="en-US"/>
                </w:rPr>
                <w:delText>enter</w:delText>
              </w:r>
              <w:r w:rsidRPr="002326C1" w:rsidDel="007E6370">
                <w:rPr>
                  <w:rStyle w:val="SAPUserEntry"/>
                  <w:lang w:val="en-US"/>
                </w:rPr>
                <w:delText xml:space="preserve"> </w:delText>
              </w:r>
            </w:del>
            <w:ins w:id="823" w:author="Author" w:date="2018-02-02T17:10:00Z">
              <w:r w:rsidR="007E6370">
                <w:rPr>
                  <w:lang w:val="en-US"/>
                </w:rPr>
                <w:t>type</w:t>
              </w:r>
              <w:r w:rsidR="007E6370" w:rsidRPr="002326C1">
                <w:rPr>
                  <w:rStyle w:val="SAPUserEntry"/>
                  <w:lang w:val="en-US"/>
                </w:rPr>
                <w:t xml:space="preserve"> </w:t>
              </w:r>
            </w:ins>
            <w:r w:rsidRPr="002326C1">
              <w:rPr>
                <w:rStyle w:val="SAPUserEntry"/>
                <w:lang w:val="en-US"/>
              </w:rPr>
              <w:t>No Manager</w:t>
            </w:r>
            <w:r w:rsidRPr="002326C1">
              <w:rPr>
                <w:lang w:val="en-US"/>
              </w:rPr>
              <w:t>.</w:t>
            </w: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3B498FB8"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101B538C" w14:textId="77777777" w:rsidR="00CE6896" w:rsidRPr="002326C1" w:rsidRDefault="00CE6896" w:rsidP="00CE6896">
            <w:pPr>
              <w:rPr>
                <w:lang w:val="en-US"/>
              </w:rPr>
            </w:pPr>
          </w:p>
        </w:tc>
      </w:tr>
      <w:tr w:rsidR="00CE6896" w:rsidRPr="00A41C57" w14:paraId="71F9902E" w14:textId="77777777" w:rsidTr="00585DDF">
        <w:trPr>
          <w:trHeight w:val="357"/>
        </w:trPr>
        <w:tc>
          <w:tcPr>
            <w:tcW w:w="704" w:type="dxa"/>
            <w:vMerge/>
            <w:tcBorders>
              <w:left w:val="single" w:sz="8" w:space="0" w:color="999999"/>
              <w:right w:val="single" w:sz="8" w:space="0" w:color="999999"/>
            </w:tcBorders>
            <w:vAlign w:val="center"/>
            <w:hideMark/>
          </w:tcPr>
          <w:p w14:paraId="36F8DDFD"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0469112D" w14:textId="77777777" w:rsidR="00CE6896" w:rsidRPr="002326C1" w:rsidRDefault="00CE6896" w:rsidP="00CE6896">
            <w:pPr>
              <w:spacing w:before="0" w:after="0" w:line="240" w:lineRule="auto"/>
              <w:rPr>
                <w:lang w:val="en-US"/>
              </w:rPr>
            </w:pPr>
          </w:p>
        </w:tc>
        <w:tc>
          <w:tcPr>
            <w:tcW w:w="2522" w:type="dxa"/>
            <w:vMerge/>
            <w:tcBorders>
              <w:left w:val="single" w:sz="8" w:space="0" w:color="999999"/>
              <w:right w:val="single" w:sz="8" w:space="0" w:color="999999"/>
            </w:tcBorders>
            <w:vAlign w:val="center"/>
            <w:hideMark/>
          </w:tcPr>
          <w:p w14:paraId="4DC48BCB"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0833B72D" w14:textId="77777777" w:rsidR="00CE6896" w:rsidRPr="002326C1" w:rsidRDefault="00CE6896" w:rsidP="00CE6896">
            <w:pPr>
              <w:rPr>
                <w:lang w:val="en-US"/>
              </w:rPr>
            </w:pPr>
            <w:r w:rsidRPr="002326C1">
              <w:rPr>
                <w:rStyle w:val="SAPScreenElement"/>
                <w:lang w:val="en-US"/>
              </w:rPr>
              <w:t xml:space="preserve">Job Classification: </w:t>
            </w:r>
            <w:r w:rsidRPr="002326C1">
              <w:rPr>
                <w:lang w:val="en-US"/>
              </w:rPr>
              <w:t>select from drop-down</w:t>
            </w:r>
          </w:p>
        </w:tc>
        <w:tc>
          <w:tcPr>
            <w:tcW w:w="3240" w:type="dxa"/>
            <w:gridSpan w:val="2"/>
            <w:tcBorders>
              <w:top w:val="single" w:sz="8" w:space="0" w:color="999999"/>
              <w:left w:val="single" w:sz="8" w:space="0" w:color="999999"/>
              <w:bottom w:val="single" w:sz="8" w:space="0" w:color="999999"/>
              <w:right w:val="single" w:sz="8" w:space="0" w:color="999999"/>
            </w:tcBorders>
          </w:tcPr>
          <w:p w14:paraId="4306F750" w14:textId="4AC01E3E" w:rsidR="00CE6896" w:rsidRPr="002326C1" w:rsidRDefault="00CE6896" w:rsidP="00CE6896">
            <w:pPr>
              <w:rPr>
                <w:lang w:val="en-US"/>
              </w:rPr>
            </w:pPr>
            <w:r w:rsidRPr="002326C1">
              <w:rPr>
                <w:lang w:val="en-US"/>
              </w:rPr>
              <w:t>Once the job classification is chosen, several fields related to job information will be auto-populated from that job classification based on the propagation rule configured in the instance.</w:t>
            </w: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7D4A9A37"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320B2E3C" w14:textId="77777777" w:rsidR="00CE6896" w:rsidRPr="002326C1" w:rsidRDefault="00CE6896" w:rsidP="00CE6896">
            <w:pPr>
              <w:rPr>
                <w:lang w:val="en-US"/>
              </w:rPr>
            </w:pPr>
          </w:p>
        </w:tc>
      </w:tr>
      <w:tr w:rsidR="00CE6896" w:rsidRPr="00A41C57" w14:paraId="6282C4EE" w14:textId="77777777" w:rsidTr="00585DDF">
        <w:trPr>
          <w:trHeight w:val="357"/>
        </w:trPr>
        <w:tc>
          <w:tcPr>
            <w:tcW w:w="704" w:type="dxa"/>
            <w:vMerge/>
            <w:tcBorders>
              <w:left w:val="single" w:sz="8" w:space="0" w:color="999999"/>
              <w:right w:val="single" w:sz="8" w:space="0" w:color="999999"/>
            </w:tcBorders>
            <w:vAlign w:val="center"/>
            <w:hideMark/>
          </w:tcPr>
          <w:p w14:paraId="0E1D337E"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114D2924" w14:textId="77777777" w:rsidR="00CE6896" w:rsidRPr="002326C1" w:rsidRDefault="00CE6896" w:rsidP="00CE6896">
            <w:pPr>
              <w:spacing w:before="0" w:after="0" w:line="240" w:lineRule="auto"/>
              <w:rPr>
                <w:lang w:val="en-US"/>
              </w:rPr>
            </w:pPr>
          </w:p>
        </w:tc>
        <w:tc>
          <w:tcPr>
            <w:tcW w:w="2522" w:type="dxa"/>
            <w:vMerge/>
            <w:tcBorders>
              <w:left w:val="single" w:sz="8" w:space="0" w:color="999999"/>
              <w:right w:val="single" w:sz="8" w:space="0" w:color="999999"/>
            </w:tcBorders>
            <w:vAlign w:val="center"/>
            <w:hideMark/>
          </w:tcPr>
          <w:p w14:paraId="582FFEAD"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444A2051" w14:textId="77777777" w:rsidR="00CE6896" w:rsidRPr="002326C1" w:rsidRDefault="00CE6896" w:rsidP="00CE6896">
            <w:pPr>
              <w:rPr>
                <w:lang w:val="en-US"/>
              </w:rPr>
            </w:pPr>
            <w:r w:rsidRPr="002326C1">
              <w:rPr>
                <w:rStyle w:val="SAPScreenElement"/>
                <w:lang w:val="en-US"/>
              </w:rPr>
              <w:t xml:space="preserve">Job Title: </w:t>
            </w:r>
            <w:r w:rsidRPr="002326C1">
              <w:rPr>
                <w:lang w:val="en-US"/>
              </w:rPr>
              <w:t xml:space="preserve">defaulted based on value entered in field </w:t>
            </w:r>
            <w:r w:rsidRPr="002326C1">
              <w:rPr>
                <w:rStyle w:val="SAPScreenElement"/>
                <w:lang w:val="en-US"/>
              </w:rPr>
              <w:t>Job Classification</w:t>
            </w:r>
            <w:r w:rsidRPr="002326C1">
              <w:rPr>
                <w:lang w:val="en-US"/>
              </w:rPr>
              <w:t>; read-only field</w:t>
            </w:r>
          </w:p>
        </w:tc>
        <w:tc>
          <w:tcPr>
            <w:tcW w:w="3240" w:type="dxa"/>
            <w:gridSpan w:val="2"/>
            <w:tcBorders>
              <w:top w:val="single" w:sz="8" w:space="0" w:color="999999"/>
              <w:left w:val="single" w:sz="8" w:space="0" w:color="999999"/>
              <w:bottom w:val="single" w:sz="8" w:space="0" w:color="999999"/>
              <w:right w:val="single" w:sz="8" w:space="0" w:color="999999"/>
            </w:tcBorders>
          </w:tcPr>
          <w:p w14:paraId="6AC6ABB9" w14:textId="77777777" w:rsidR="00CE6896" w:rsidRPr="002326C1" w:rsidRDefault="00CE6896" w:rsidP="00CE6896">
            <w:pPr>
              <w:rPr>
                <w:lang w:val="en-US"/>
              </w:rPr>
            </w:pP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62B6D26A"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1AB3103D" w14:textId="77777777" w:rsidR="00CE6896" w:rsidRPr="002326C1" w:rsidRDefault="00CE6896" w:rsidP="00CE6896">
            <w:pPr>
              <w:rPr>
                <w:lang w:val="en-US"/>
              </w:rPr>
            </w:pPr>
          </w:p>
        </w:tc>
      </w:tr>
      <w:tr w:rsidR="00CE6896" w:rsidRPr="00A41C57" w14:paraId="5A35B4F6" w14:textId="77777777" w:rsidTr="00585DDF">
        <w:trPr>
          <w:trHeight w:val="357"/>
        </w:trPr>
        <w:tc>
          <w:tcPr>
            <w:tcW w:w="704" w:type="dxa"/>
            <w:vMerge/>
            <w:tcBorders>
              <w:left w:val="single" w:sz="8" w:space="0" w:color="999999"/>
              <w:right w:val="single" w:sz="8" w:space="0" w:color="999999"/>
            </w:tcBorders>
            <w:vAlign w:val="center"/>
            <w:hideMark/>
          </w:tcPr>
          <w:p w14:paraId="4DC9D752"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53563E1A" w14:textId="77777777" w:rsidR="00CE6896" w:rsidRPr="002326C1" w:rsidRDefault="00CE6896" w:rsidP="00CE6896">
            <w:pPr>
              <w:spacing w:before="0" w:after="0" w:line="240" w:lineRule="auto"/>
              <w:rPr>
                <w:lang w:val="en-US"/>
              </w:rPr>
            </w:pPr>
          </w:p>
        </w:tc>
        <w:tc>
          <w:tcPr>
            <w:tcW w:w="2522" w:type="dxa"/>
            <w:vMerge/>
            <w:tcBorders>
              <w:left w:val="single" w:sz="8" w:space="0" w:color="999999"/>
              <w:right w:val="single" w:sz="8" w:space="0" w:color="999999"/>
            </w:tcBorders>
            <w:vAlign w:val="center"/>
            <w:hideMark/>
          </w:tcPr>
          <w:p w14:paraId="2E995911"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4BFAB10D" w14:textId="77777777" w:rsidR="00CE6896" w:rsidRPr="00D90D0A" w:rsidRDefault="00CE6896" w:rsidP="00CE6896">
            <w:pPr>
              <w:rPr>
                <w:lang w:val="en-US"/>
              </w:rPr>
            </w:pPr>
            <w:commentRangeStart w:id="824"/>
            <w:r w:rsidRPr="00AF1555">
              <w:rPr>
                <w:rStyle w:val="SAPScreenElement"/>
                <w:lang w:val="en-US"/>
                <w:rPrChange w:id="825" w:author="Author" w:date="2018-02-22T10:39:00Z">
                  <w:rPr>
                    <w:rStyle w:val="SAPScreenElement"/>
                    <w:highlight w:val="cyan"/>
                    <w:lang w:val="en-US"/>
                  </w:rPr>
                </w:rPrChange>
              </w:rPr>
              <w:t xml:space="preserve">Local Job Title: </w:t>
            </w:r>
            <w:r w:rsidRPr="00AF1555">
              <w:rPr>
                <w:lang w:val="en-US"/>
                <w:rPrChange w:id="826" w:author="Author" w:date="2018-02-22T10:39:00Z">
                  <w:rPr>
                    <w:highlight w:val="cyan"/>
                    <w:lang w:val="en-US"/>
                  </w:rPr>
                </w:rPrChange>
              </w:rPr>
              <w:t xml:space="preserve">defaulted based on value entered in field </w:t>
            </w:r>
            <w:r w:rsidRPr="00AF1555">
              <w:rPr>
                <w:rStyle w:val="SAPScreenElement"/>
                <w:lang w:val="en-US"/>
                <w:rPrChange w:id="827" w:author="Author" w:date="2018-02-22T10:39:00Z">
                  <w:rPr>
                    <w:rStyle w:val="SAPScreenElement"/>
                    <w:highlight w:val="cyan"/>
                    <w:lang w:val="en-US"/>
                  </w:rPr>
                </w:rPrChange>
              </w:rPr>
              <w:t>Job Classification</w:t>
            </w:r>
            <w:r w:rsidRPr="00AF1555">
              <w:rPr>
                <w:lang w:val="en-US"/>
                <w:rPrChange w:id="828" w:author="Author" w:date="2018-02-22T10:39:00Z">
                  <w:rPr>
                    <w:highlight w:val="cyan"/>
                    <w:lang w:val="en-US"/>
                  </w:rPr>
                </w:rPrChange>
              </w:rPr>
              <w:t>; read-only field</w:t>
            </w:r>
            <w:commentRangeEnd w:id="824"/>
            <w:r w:rsidRPr="00AF1555">
              <w:rPr>
                <w:rStyle w:val="CommentReference"/>
                <w:rPrChange w:id="829" w:author="Author" w:date="2018-02-22T10:39:00Z">
                  <w:rPr>
                    <w:rStyle w:val="CommentReference"/>
                    <w:highlight w:val="cyan"/>
                  </w:rPr>
                </w:rPrChange>
              </w:rPr>
              <w:commentReference w:id="824"/>
            </w:r>
          </w:p>
        </w:tc>
        <w:tc>
          <w:tcPr>
            <w:tcW w:w="3240" w:type="dxa"/>
            <w:gridSpan w:val="2"/>
            <w:tcBorders>
              <w:top w:val="single" w:sz="8" w:space="0" w:color="999999"/>
              <w:left w:val="single" w:sz="8" w:space="0" w:color="999999"/>
              <w:bottom w:val="single" w:sz="8" w:space="0" w:color="999999"/>
              <w:right w:val="single" w:sz="8" w:space="0" w:color="999999"/>
            </w:tcBorders>
          </w:tcPr>
          <w:p w14:paraId="5C1F5158" w14:textId="77777777" w:rsidR="00CE6896" w:rsidRPr="00D90D0A" w:rsidRDefault="00CE6896" w:rsidP="00CE6896">
            <w:pPr>
              <w:pStyle w:val="SAPNoteHeading"/>
              <w:spacing w:before="60"/>
              <w:ind w:left="0"/>
              <w:rPr>
                <w:lang w:val="en-US"/>
              </w:rPr>
            </w:pPr>
            <w:r w:rsidRPr="00D90D0A">
              <w:rPr>
                <w:noProof/>
                <w:lang w:val="en-US"/>
              </w:rPr>
              <w:drawing>
                <wp:inline distT="0" distB="0" distL="0" distR="0" wp14:anchorId="36BBEDF2" wp14:editId="62A4297D">
                  <wp:extent cx="219075" cy="238125"/>
                  <wp:effectExtent l="0" t="0" r="9525" b="9525"/>
                  <wp:docPr id="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D90D0A">
              <w:rPr>
                <w:lang w:val="en-US"/>
              </w:rPr>
              <w:t> Caution</w:t>
            </w:r>
          </w:p>
          <w:p w14:paraId="6B670B53" w14:textId="3398E775" w:rsidR="00CE6896" w:rsidRPr="00D90D0A" w:rsidRDefault="00CE6896" w:rsidP="00CE6896">
            <w:pPr>
              <w:rPr>
                <w:lang w:val="en-US"/>
              </w:rPr>
            </w:pPr>
            <w:r w:rsidRPr="00AF1555">
              <w:rPr>
                <w:lang w:val="en-US"/>
                <w:rPrChange w:id="830" w:author="Author" w:date="2018-02-22T10:39:00Z">
                  <w:rPr>
                    <w:highlight w:val="cyan"/>
                    <w:lang w:val="en-US"/>
                  </w:rPr>
                </w:rPrChange>
              </w:rPr>
              <w:t xml:space="preserve">Relevant field only for the following countries: </w:t>
            </w:r>
            <w:r w:rsidRPr="00AF1555">
              <w:rPr>
                <w:b/>
                <w:lang w:val="en-US"/>
                <w:rPrChange w:id="831" w:author="Author" w:date="2018-02-22T10:39:00Z">
                  <w:rPr>
                    <w:b/>
                    <w:highlight w:val="cyan"/>
                    <w:lang w:val="en-US"/>
                  </w:rPr>
                </w:rPrChange>
              </w:rPr>
              <w:t>AU, SA, US</w:t>
            </w:r>
            <w:r w:rsidRPr="00AF1555">
              <w:rPr>
                <w:lang w:val="en-US"/>
                <w:rPrChange w:id="832" w:author="Author" w:date="2018-02-22T10:39:00Z">
                  <w:rPr>
                    <w:highlight w:val="cyan"/>
                    <w:lang w:val="en-US"/>
                  </w:rPr>
                </w:rPrChange>
              </w:rPr>
              <w:t>.</w:t>
            </w: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6B2A538E"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51D457B6" w14:textId="77777777" w:rsidR="00CE6896" w:rsidRPr="002326C1" w:rsidRDefault="00CE6896" w:rsidP="00CE6896">
            <w:pPr>
              <w:rPr>
                <w:lang w:val="en-US"/>
              </w:rPr>
            </w:pPr>
          </w:p>
        </w:tc>
      </w:tr>
      <w:tr w:rsidR="00CE6896" w:rsidRPr="00A41C57" w14:paraId="0CBC208E" w14:textId="77777777" w:rsidTr="00585DDF">
        <w:trPr>
          <w:trHeight w:val="357"/>
        </w:trPr>
        <w:tc>
          <w:tcPr>
            <w:tcW w:w="704" w:type="dxa"/>
            <w:vMerge/>
            <w:tcBorders>
              <w:left w:val="single" w:sz="8" w:space="0" w:color="999999"/>
              <w:right w:val="single" w:sz="8" w:space="0" w:color="999999"/>
            </w:tcBorders>
            <w:vAlign w:val="center"/>
            <w:hideMark/>
          </w:tcPr>
          <w:p w14:paraId="596C2505"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24D520FC" w14:textId="77777777" w:rsidR="00CE6896" w:rsidRPr="002326C1" w:rsidRDefault="00CE6896" w:rsidP="00CE6896">
            <w:pPr>
              <w:spacing w:before="0" w:after="0" w:line="240" w:lineRule="auto"/>
              <w:rPr>
                <w:lang w:val="en-US"/>
              </w:rPr>
            </w:pPr>
          </w:p>
        </w:tc>
        <w:tc>
          <w:tcPr>
            <w:tcW w:w="2522" w:type="dxa"/>
            <w:vMerge/>
            <w:tcBorders>
              <w:left w:val="single" w:sz="8" w:space="0" w:color="999999"/>
              <w:right w:val="single" w:sz="8" w:space="0" w:color="999999"/>
            </w:tcBorders>
            <w:vAlign w:val="center"/>
            <w:hideMark/>
          </w:tcPr>
          <w:p w14:paraId="1F5F3A2B"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23473633" w14:textId="77777777" w:rsidR="00CE6896" w:rsidRPr="00AF1555" w:rsidRDefault="00CE6896" w:rsidP="00CE6896">
            <w:pPr>
              <w:rPr>
                <w:lang w:val="en-US"/>
              </w:rPr>
            </w:pPr>
            <w:r w:rsidRPr="00D90D0A">
              <w:rPr>
                <w:rStyle w:val="SAPScreenElement"/>
                <w:lang w:val="en-US"/>
              </w:rPr>
              <w:t xml:space="preserve">Pay Grade: </w:t>
            </w:r>
            <w:r w:rsidRPr="00AF1555">
              <w:rPr>
                <w:lang w:val="en-US"/>
              </w:rPr>
              <w:t xml:space="preserve">defaulted based on value entered in field </w:t>
            </w:r>
            <w:r w:rsidRPr="00AF1555">
              <w:rPr>
                <w:rStyle w:val="SAPScreenElement"/>
                <w:lang w:val="en-US"/>
              </w:rPr>
              <w:t>Job Classification</w:t>
            </w:r>
            <w:r w:rsidRPr="00AF1555">
              <w:rPr>
                <w:lang w:val="en-US"/>
              </w:rPr>
              <w:t>; leave as is</w:t>
            </w:r>
          </w:p>
        </w:tc>
        <w:tc>
          <w:tcPr>
            <w:tcW w:w="3240" w:type="dxa"/>
            <w:gridSpan w:val="2"/>
            <w:tcBorders>
              <w:top w:val="single" w:sz="8" w:space="0" w:color="999999"/>
              <w:left w:val="single" w:sz="8" w:space="0" w:color="999999"/>
              <w:bottom w:val="single" w:sz="8" w:space="0" w:color="999999"/>
              <w:right w:val="single" w:sz="8" w:space="0" w:color="999999"/>
            </w:tcBorders>
          </w:tcPr>
          <w:p w14:paraId="7DF70D4D" w14:textId="77777777" w:rsidR="00CE6896" w:rsidRPr="00AF1555" w:rsidRDefault="00CE6896" w:rsidP="00CE6896">
            <w:pPr>
              <w:rPr>
                <w:lang w:val="en-US"/>
              </w:rPr>
            </w:pP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09C64DD2"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17A414BC" w14:textId="77777777" w:rsidR="00CE6896" w:rsidRPr="002326C1" w:rsidRDefault="00CE6896" w:rsidP="00CE6896">
            <w:pPr>
              <w:rPr>
                <w:lang w:val="en-US"/>
              </w:rPr>
            </w:pPr>
          </w:p>
        </w:tc>
      </w:tr>
      <w:tr w:rsidR="00CE6896" w:rsidRPr="00A41C57" w14:paraId="00C7BAB8" w14:textId="77777777" w:rsidTr="00585DDF">
        <w:trPr>
          <w:trHeight w:val="357"/>
        </w:trPr>
        <w:tc>
          <w:tcPr>
            <w:tcW w:w="704" w:type="dxa"/>
            <w:vMerge/>
            <w:tcBorders>
              <w:left w:val="single" w:sz="8" w:space="0" w:color="999999"/>
              <w:right w:val="single" w:sz="8" w:space="0" w:color="999999"/>
            </w:tcBorders>
            <w:vAlign w:val="center"/>
            <w:hideMark/>
          </w:tcPr>
          <w:p w14:paraId="28399A2A"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44DC0809" w14:textId="77777777" w:rsidR="00CE6896" w:rsidRPr="002326C1" w:rsidRDefault="00CE6896" w:rsidP="00CE6896">
            <w:pPr>
              <w:spacing w:before="0" w:after="0" w:line="240" w:lineRule="auto"/>
              <w:rPr>
                <w:lang w:val="en-US"/>
              </w:rPr>
            </w:pPr>
          </w:p>
        </w:tc>
        <w:tc>
          <w:tcPr>
            <w:tcW w:w="2522" w:type="dxa"/>
            <w:vMerge/>
            <w:tcBorders>
              <w:left w:val="single" w:sz="8" w:space="0" w:color="999999"/>
              <w:right w:val="single" w:sz="8" w:space="0" w:color="999999"/>
            </w:tcBorders>
            <w:vAlign w:val="center"/>
            <w:hideMark/>
          </w:tcPr>
          <w:p w14:paraId="482D25C0"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070E007C" w14:textId="77777777" w:rsidR="00CE6896" w:rsidRPr="00D90D0A" w:rsidRDefault="00CE6896" w:rsidP="00CE6896">
            <w:pPr>
              <w:rPr>
                <w:lang w:val="en-US"/>
              </w:rPr>
            </w:pPr>
            <w:commentRangeStart w:id="833"/>
            <w:commentRangeStart w:id="834"/>
            <w:r w:rsidRPr="00D90D0A">
              <w:rPr>
                <w:rStyle w:val="SAPScreenElement"/>
                <w:lang w:val="en-US"/>
              </w:rPr>
              <w:t>R</w:t>
            </w:r>
            <w:r w:rsidRPr="00AF1555">
              <w:rPr>
                <w:rStyle w:val="SAPScreenElement"/>
                <w:lang w:val="en-US"/>
              </w:rPr>
              <w:t xml:space="preserve">egular/Temporary: </w:t>
            </w:r>
            <w:r w:rsidRPr="00AF1555">
              <w:rPr>
                <w:lang w:val="en-US"/>
              </w:rPr>
              <w:t xml:space="preserve">defaulted based on value entered in field </w:t>
            </w:r>
            <w:r w:rsidRPr="00AF1555">
              <w:rPr>
                <w:rStyle w:val="SAPScreenElement"/>
                <w:lang w:val="en-US"/>
              </w:rPr>
              <w:t>Job Classification</w:t>
            </w:r>
            <w:r w:rsidRPr="00AF1555">
              <w:rPr>
                <w:lang w:val="en-US"/>
              </w:rPr>
              <w:t>; adapt if required</w:t>
            </w:r>
            <w:commentRangeEnd w:id="833"/>
            <w:r w:rsidRPr="00D90D0A">
              <w:rPr>
                <w:rStyle w:val="CommentReference"/>
              </w:rPr>
              <w:commentReference w:id="833"/>
            </w:r>
            <w:commentRangeEnd w:id="834"/>
            <w:r w:rsidRPr="00AF1555">
              <w:rPr>
                <w:rStyle w:val="CommentReference"/>
              </w:rPr>
              <w:commentReference w:id="834"/>
            </w:r>
          </w:p>
        </w:tc>
        <w:tc>
          <w:tcPr>
            <w:tcW w:w="3240" w:type="dxa"/>
            <w:gridSpan w:val="2"/>
            <w:tcBorders>
              <w:top w:val="single" w:sz="8" w:space="0" w:color="999999"/>
              <w:left w:val="single" w:sz="8" w:space="0" w:color="999999"/>
              <w:bottom w:val="single" w:sz="8" w:space="0" w:color="999999"/>
              <w:right w:val="single" w:sz="8" w:space="0" w:color="999999"/>
            </w:tcBorders>
          </w:tcPr>
          <w:p w14:paraId="3F353E55" w14:textId="77777777" w:rsidR="00CE6896" w:rsidRPr="00AF1555" w:rsidRDefault="00CE6896" w:rsidP="00CE6896">
            <w:pPr>
              <w:rPr>
                <w:lang w:val="en-US"/>
              </w:rPr>
            </w:pP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78A51FF0"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71C72AF4" w14:textId="77777777" w:rsidR="00CE6896" w:rsidRPr="002326C1" w:rsidRDefault="00CE6896" w:rsidP="00CE6896">
            <w:pPr>
              <w:rPr>
                <w:lang w:val="en-US"/>
              </w:rPr>
            </w:pPr>
          </w:p>
        </w:tc>
      </w:tr>
      <w:tr w:rsidR="00CE6896" w:rsidRPr="00A41C57" w14:paraId="0D8CCA1E" w14:textId="77777777" w:rsidTr="00585DDF">
        <w:trPr>
          <w:trHeight w:val="357"/>
        </w:trPr>
        <w:tc>
          <w:tcPr>
            <w:tcW w:w="704" w:type="dxa"/>
            <w:vMerge/>
            <w:tcBorders>
              <w:left w:val="single" w:sz="8" w:space="0" w:color="999999"/>
              <w:right w:val="single" w:sz="8" w:space="0" w:color="999999"/>
            </w:tcBorders>
            <w:vAlign w:val="center"/>
            <w:hideMark/>
          </w:tcPr>
          <w:p w14:paraId="0952E3DD"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4BFC3F8C" w14:textId="77777777" w:rsidR="00CE6896" w:rsidRPr="002326C1" w:rsidRDefault="00CE6896" w:rsidP="00CE6896">
            <w:pPr>
              <w:spacing w:before="0" w:after="0" w:line="240" w:lineRule="auto"/>
              <w:rPr>
                <w:lang w:val="en-US"/>
              </w:rPr>
            </w:pPr>
          </w:p>
        </w:tc>
        <w:tc>
          <w:tcPr>
            <w:tcW w:w="2522" w:type="dxa"/>
            <w:vMerge/>
            <w:tcBorders>
              <w:left w:val="single" w:sz="8" w:space="0" w:color="999999"/>
              <w:right w:val="single" w:sz="8" w:space="0" w:color="999999"/>
            </w:tcBorders>
            <w:vAlign w:val="center"/>
            <w:hideMark/>
          </w:tcPr>
          <w:p w14:paraId="271EADEC"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57F6EEE4" w14:textId="77777777" w:rsidR="00CE6896" w:rsidRPr="00D90D0A" w:rsidRDefault="00CE6896" w:rsidP="00CE6896">
            <w:pPr>
              <w:rPr>
                <w:lang w:val="en-US"/>
              </w:rPr>
            </w:pPr>
            <w:commentRangeStart w:id="835"/>
            <w:r w:rsidRPr="00D90D0A">
              <w:rPr>
                <w:rStyle w:val="SAPScreenElement"/>
                <w:lang w:val="en-US"/>
              </w:rPr>
              <w:t xml:space="preserve">Standard Weekly Hours: </w:t>
            </w:r>
            <w:r w:rsidRPr="00AF1555">
              <w:rPr>
                <w:lang w:val="en-US"/>
              </w:rPr>
              <w:t xml:space="preserve">defaulted based on value entered in field </w:t>
            </w:r>
            <w:r w:rsidRPr="00AF1555">
              <w:rPr>
                <w:rStyle w:val="SAPScreenElement"/>
                <w:lang w:val="en-US"/>
              </w:rPr>
              <w:t>Location</w:t>
            </w:r>
            <w:r w:rsidRPr="00AF1555">
              <w:rPr>
                <w:lang w:val="en-US"/>
              </w:rPr>
              <w:t>; adapt if required</w:t>
            </w:r>
            <w:commentRangeEnd w:id="835"/>
            <w:r w:rsidRPr="00D90D0A">
              <w:rPr>
                <w:rStyle w:val="CommentReference"/>
              </w:rPr>
              <w:commentReference w:id="835"/>
            </w:r>
          </w:p>
          <w:p w14:paraId="740C992E" w14:textId="7C0332AD" w:rsidR="00CE6896" w:rsidRPr="00AF1555" w:rsidRDefault="00CE6896" w:rsidP="00CE6896">
            <w:pPr>
              <w:pStyle w:val="SAPNoteHeading"/>
              <w:ind w:left="0"/>
              <w:rPr>
                <w:lang w:val="en-US"/>
                <w:rPrChange w:id="836" w:author="Author" w:date="2018-02-22T10:39:00Z">
                  <w:rPr>
                    <w:highlight w:val="yellow"/>
                    <w:lang w:val="en-US"/>
                  </w:rPr>
                </w:rPrChange>
              </w:rPr>
            </w:pPr>
            <w:commentRangeStart w:id="837"/>
            <w:r w:rsidRPr="00AF1555">
              <w:rPr>
                <w:noProof/>
                <w:lang w:val="en-US"/>
                <w:rPrChange w:id="838" w:author="Author" w:date="2018-02-22T10:39:00Z">
                  <w:rPr>
                    <w:noProof/>
                    <w:highlight w:val="yellow"/>
                    <w:lang w:val="en-US"/>
                  </w:rPr>
                </w:rPrChange>
              </w:rPr>
              <w:drawing>
                <wp:inline distT="0" distB="0" distL="0" distR="0" wp14:anchorId="129833EC" wp14:editId="6803FCB9">
                  <wp:extent cx="225425" cy="22542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lang w:val="en-US"/>
                <w:rPrChange w:id="839" w:author="Author" w:date="2018-02-22T10:39:00Z">
                  <w:rPr>
                    <w:highlight w:val="yellow"/>
                    <w:lang w:val="en-US"/>
                  </w:rPr>
                </w:rPrChange>
              </w:rPr>
              <w:t> Note</w:t>
            </w:r>
          </w:p>
          <w:p w14:paraId="5F03009D" w14:textId="225D7F9C" w:rsidR="00CE6896" w:rsidRPr="00D90D0A" w:rsidRDefault="00CE6896" w:rsidP="00CE6896">
            <w:pPr>
              <w:rPr>
                <w:lang w:val="en-US"/>
              </w:rPr>
            </w:pPr>
            <w:r w:rsidRPr="00AF1555">
              <w:rPr>
                <w:lang w:val="en-US"/>
                <w:rPrChange w:id="840" w:author="Author" w:date="2018-02-22T10:39:00Z">
                  <w:rPr>
                    <w:highlight w:val="yellow"/>
                    <w:lang w:val="en-US"/>
                  </w:rPr>
                </w:rPrChange>
              </w:rPr>
              <w:t xml:space="preserve">In case, you adapt the value, pay attention to the value in fields </w:t>
            </w:r>
            <w:r w:rsidRPr="00AF1555">
              <w:rPr>
                <w:rStyle w:val="SAPScreenElement"/>
                <w:lang w:val="en-US"/>
                <w:rPrChange w:id="841" w:author="Author" w:date="2018-02-22T10:39:00Z">
                  <w:rPr>
                    <w:rStyle w:val="SAPScreenElement"/>
                    <w:highlight w:val="yellow"/>
                    <w:lang w:val="en-US"/>
                  </w:rPr>
                </w:rPrChange>
              </w:rPr>
              <w:t xml:space="preserve">Working Days Per Week </w:t>
            </w:r>
            <w:r w:rsidRPr="00AF1555">
              <w:rPr>
                <w:lang w:val="en-US"/>
                <w:rPrChange w:id="842" w:author="Author" w:date="2018-02-22T10:39:00Z">
                  <w:rPr>
                    <w:highlight w:val="yellow"/>
                    <w:lang w:val="en-US"/>
                  </w:rPr>
                </w:rPrChange>
              </w:rPr>
              <w:t>or</w:t>
            </w:r>
            <w:r w:rsidRPr="00AF1555">
              <w:rPr>
                <w:rStyle w:val="SAPScreenElement"/>
                <w:lang w:val="en-US"/>
                <w:rPrChange w:id="843" w:author="Author" w:date="2018-02-22T10:39:00Z">
                  <w:rPr>
                    <w:rStyle w:val="SAPScreenElement"/>
                    <w:highlight w:val="yellow"/>
                    <w:lang w:val="en-US"/>
                  </w:rPr>
                </w:rPrChange>
              </w:rPr>
              <w:t xml:space="preserve"> FTE</w:t>
            </w:r>
            <w:r w:rsidRPr="00AF1555">
              <w:rPr>
                <w:lang w:val="en-US"/>
                <w:rPrChange w:id="844" w:author="Author" w:date="2018-02-22T10:39:00Z">
                  <w:rPr>
                    <w:highlight w:val="yellow"/>
                    <w:lang w:val="en-US"/>
                  </w:rPr>
                </w:rPrChange>
              </w:rPr>
              <w:t>.</w:t>
            </w:r>
            <w:commentRangeEnd w:id="837"/>
            <w:r w:rsidRPr="00AF1555">
              <w:rPr>
                <w:rStyle w:val="CommentReference"/>
                <w:rPrChange w:id="845" w:author="Author" w:date="2018-02-22T10:39:00Z">
                  <w:rPr>
                    <w:rStyle w:val="CommentReference"/>
                    <w:highlight w:val="yellow"/>
                  </w:rPr>
                </w:rPrChange>
              </w:rPr>
              <w:commentReference w:id="837"/>
            </w:r>
          </w:p>
        </w:tc>
        <w:tc>
          <w:tcPr>
            <w:tcW w:w="3240" w:type="dxa"/>
            <w:gridSpan w:val="2"/>
            <w:tcBorders>
              <w:top w:val="single" w:sz="8" w:space="0" w:color="999999"/>
              <w:left w:val="single" w:sz="8" w:space="0" w:color="999999"/>
              <w:bottom w:val="single" w:sz="8" w:space="0" w:color="999999"/>
              <w:right w:val="single" w:sz="8" w:space="0" w:color="999999"/>
            </w:tcBorders>
          </w:tcPr>
          <w:p w14:paraId="65DE3AE3" w14:textId="77777777" w:rsidR="00CE6896" w:rsidRPr="00AF1555" w:rsidRDefault="00CE6896" w:rsidP="00CE6896">
            <w:pPr>
              <w:pStyle w:val="SAPNoteHeading"/>
              <w:spacing w:before="60"/>
              <w:ind w:left="0"/>
              <w:rPr>
                <w:lang w:val="en-US"/>
                <w:rPrChange w:id="846" w:author="Author" w:date="2018-02-22T10:39:00Z">
                  <w:rPr>
                    <w:highlight w:val="cyan"/>
                    <w:lang w:val="en-US"/>
                  </w:rPr>
                </w:rPrChange>
              </w:rPr>
            </w:pPr>
            <w:r w:rsidRPr="00AF1555">
              <w:rPr>
                <w:noProof/>
                <w:lang w:val="en-US"/>
                <w:rPrChange w:id="847" w:author="Author" w:date="2018-02-22T10:39:00Z">
                  <w:rPr>
                    <w:noProof/>
                    <w:highlight w:val="cyan"/>
                    <w:lang w:val="en-US"/>
                  </w:rPr>
                </w:rPrChange>
              </w:rPr>
              <w:drawing>
                <wp:inline distT="0" distB="0" distL="0" distR="0" wp14:anchorId="42AE4E84" wp14:editId="3406FB2A">
                  <wp:extent cx="219075" cy="238125"/>
                  <wp:effectExtent l="0" t="0" r="9525" b="9525"/>
                  <wp:docPr id="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AF1555">
              <w:rPr>
                <w:lang w:val="en-US"/>
                <w:rPrChange w:id="848" w:author="Author" w:date="2018-02-22T10:39:00Z">
                  <w:rPr>
                    <w:highlight w:val="cyan"/>
                    <w:lang w:val="en-US"/>
                  </w:rPr>
                </w:rPrChange>
              </w:rPr>
              <w:t> Caution</w:t>
            </w:r>
          </w:p>
          <w:p w14:paraId="687395E8" w14:textId="57D35A29" w:rsidR="00CE6896" w:rsidRPr="00AF1555" w:rsidDel="00DB7008" w:rsidRDefault="00CE6896" w:rsidP="00CE6896">
            <w:pPr>
              <w:rPr>
                <w:del w:id="849" w:author="Author" w:date="2018-01-29T13:43:00Z"/>
                <w:lang w:val="en-US"/>
                <w:rPrChange w:id="850" w:author="Author" w:date="2018-02-22T10:39:00Z">
                  <w:rPr>
                    <w:del w:id="851" w:author="Author" w:date="2018-01-29T13:43:00Z"/>
                    <w:highlight w:val="yellow"/>
                    <w:lang w:val="en-US"/>
                  </w:rPr>
                </w:rPrChange>
              </w:rPr>
            </w:pPr>
            <w:r w:rsidRPr="00AF1555">
              <w:rPr>
                <w:lang w:val="en-US"/>
                <w:rPrChange w:id="852" w:author="Author" w:date="2018-02-22T10:39:00Z">
                  <w:rPr>
                    <w:highlight w:val="cyan"/>
                    <w:lang w:val="en-US"/>
                  </w:rPr>
                </w:rPrChange>
              </w:rPr>
              <w:t>For country</w:t>
            </w:r>
            <w:r w:rsidRPr="00AF1555">
              <w:rPr>
                <w:b/>
                <w:lang w:val="en-US"/>
                <w:rPrChange w:id="853" w:author="Author" w:date="2018-02-22T10:39:00Z">
                  <w:rPr>
                    <w:b/>
                    <w:highlight w:val="cyan"/>
                    <w:lang w:val="en-US"/>
                  </w:rPr>
                </w:rPrChange>
              </w:rPr>
              <w:t xml:space="preserve"> DE</w:t>
            </w:r>
            <w:r w:rsidRPr="00AF1555">
              <w:rPr>
                <w:lang w:val="en-US"/>
                <w:rPrChange w:id="854" w:author="Author" w:date="2018-02-22T10:39:00Z">
                  <w:rPr>
                    <w:highlight w:val="cyan"/>
                    <w:lang w:val="en-US"/>
                  </w:rPr>
                </w:rPrChange>
              </w:rPr>
              <w:t>.,</w:t>
            </w:r>
            <w:del w:id="855" w:author="Author" w:date="2018-01-29T13:43:00Z">
              <w:r w:rsidRPr="00AF1555" w:rsidDel="00DB7008">
                <w:rPr>
                  <w:lang w:val="en-US"/>
                  <w:rPrChange w:id="856" w:author="Author" w:date="2018-02-22T10:39:00Z">
                    <w:rPr>
                      <w:highlight w:val="cyan"/>
                      <w:lang w:val="en-US"/>
                    </w:rPr>
                  </w:rPrChange>
                </w:rPr>
                <w:delText xml:space="preserve"> i</w:delText>
              </w:r>
              <w:commentRangeStart w:id="857"/>
              <w:r w:rsidRPr="00AF1555" w:rsidDel="00DB7008">
                <w:rPr>
                  <w:lang w:val="en-US"/>
                  <w:rPrChange w:id="858" w:author="Author" w:date="2018-02-22T10:39:00Z">
                    <w:rPr>
                      <w:highlight w:val="yellow"/>
                      <w:lang w:val="en-US"/>
                    </w:rPr>
                  </w:rPrChange>
                </w:rPr>
                <w:delText>n case of a challenged employee,</w:delText>
              </w:r>
            </w:del>
            <w:r w:rsidRPr="00AF1555">
              <w:rPr>
                <w:lang w:val="en-US"/>
                <w:rPrChange w:id="859" w:author="Author" w:date="2018-02-22T10:39:00Z">
                  <w:rPr>
                    <w:highlight w:val="yellow"/>
                    <w:lang w:val="en-US"/>
                  </w:rPr>
                </w:rPrChange>
              </w:rPr>
              <w:t xml:space="preserve"> make sure, that </w:t>
            </w:r>
            <w:ins w:id="860" w:author="Author" w:date="2018-01-29T13:43:00Z">
              <w:r w:rsidRPr="00AF1555">
                <w:rPr>
                  <w:lang w:val="en-US"/>
                  <w:rPrChange w:id="861" w:author="Author" w:date="2018-02-22T10:39:00Z">
                    <w:rPr>
                      <w:highlight w:val="cyan"/>
                      <w:lang w:val="en-US"/>
                    </w:rPr>
                  </w:rPrChange>
                </w:rPr>
                <w:t>i</w:t>
              </w:r>
              <w:r w:rsidRPr="00AF1555">
                <w:rPr>
                  <w:lang w:val="en-US"/>
                  <w:rPrChange w:id="862" w:author="Author" w:date="2018-02-22T10:39:00Z">
                    <w:rPr>
                      <w:highlight w:val="yellow"/>
                      <w:lang w:val="en-US"/>
                    </w:rPr>
                  </w:rPrChange>
                </w:rPr>
                <w:t xml:space="preserve">n case of a challenged employee </w:t>
              </w:r>
            </w:ins>
            <w:r w:rsidRPr="00AF1555">
              <w:rPr>
                <w:lang w:val="en-US"/>
                <w:rPrChange w:id="863" w:author="Author" w:date="2018-02-22T10:39:00Z">
                  <w:rPr>
                    <w:highlight w:val="yellow"/>
                    <w:lang w:val="en-US"/>
                  </w:rPr>
                </w:rPrChange>
              </w:rPr>
              <w:t xml:space="preserve">the value of this field fits to the value maintained in field </w:t>
            </w:r>
            <w:r w:rsidRPr="00AF1555">
              <w:rPr>
                <w:rStyle w:val="SAPScreenElement"/>
                <w:lang w:val="en-US"/>
                <w:rPrChange w:id="864" w:author="Author" w:date="2018-02-22T10:39:00Z">
                  <w:rPr>
                    <w:rStyle w:val="SAPScreenElement"/>
                    <w:highlight w:val="yellow"/>
                    <w:lang w:val="en-US"/>
                  </w:rPr>
                </w:rPrChange>
              </w:rPr>
              <w:t xml:space="preserve">Working Hours Per Week (Challenged), </w:t>
            </w:r>
            <w:del w:id="865" w:author="Author" w:date="2018-01-29T13:44:00Z">
              <w:r w:rsidRPr="00AF1555" w:rsidDel="00DB7008">
                <w:rPr>
                  <w:lang w:val="en-US"/>
                  <w:rPrChange w:id="866" w:author="Author" w:date="2018-02-22T10:39:00Z">
                    <w:rPr>
                      <w:highlight w:val="yellow"/>
                      <w:lang w:val="en-US"/>
                    </w:rPr>
                  </w:rPrChange>
                </w:rPr>
                <w:delText>which</w:delText>
              </w:r>
            </w:del>
            <w:del w:id="867" w:author="Author" w:date="2018-01-29T13:43:00Z">
              <w:r w:rsidRPr="00AF1555" w:rsidDel="00DB7008">
                <w:rPr>
                  <w:rStyle w:val="SAPScreenElement"/>
                  <w:lang w:val="en-US"/>
                  <w:rPrChange w:id="868" w:author="Author" w:date="2018-02-22T10:39:00Z">
                    <w:rPr>
                      <w:rStyle w:val="SAPScreenElement"/>
                      <w:highlight w:val="yellow"/>
                      <w:lang w:val="en-US"/>
                    </w:rPr>
                  </w:rPrChange>
                </w:rPr>
                <w:delText xml:space="preserve"> </w:delText>
              </w:r>
            </w:del>
          </w:p>
          <w:p w14:paraId="354AE017" w14:textId="3375D049" w:rsidR="00CE6896" w:rsidRPr="00AF1555" w:rsidDel="00DB7008" w:rsidRDefault="00CE6896">
            <w:pPr>
              <w:rPr>
                <w:del w:id="869" w:author="Author" w:date="2018-01-29T13:43:00Z"/>
                <w:lang w:val="en-US"/>
                <w:rPrChange w:id="870" w:author="Author" w:date="2018-02-22T10:39:00Z">
                  <w:rPr>
                    <w:del w:id="871" w:author="Author" w:date="2018-01-29T13:43:00Z"/>
                    <w:highlight w:val="yellow"/>
                    <w:lang w:val="en-US"/>
                  </w:rPr>
                </w:rPrChange>
              </w:rPr>
              <w:pPrChange w:id="872" w:author="Author" w:date="2018-01-29T13:44:00Z">
                <w:pPr>
                  <w:pStyle w:val="SAPNoteHeading"/>
                  <w:ind w:left="0"/>
                </w:pPr>
              </w:pPrChange>
            </w:pPr>
            <w:del w:id="873" w:author="Author" w:date="2018-01-29T13:43:00Z">
              <w:r w:rsidRPr="00AF1555" w:rsidDel="00DB7008">
                <w:rPr>
                  <w:noProof/>
                  <w:lang w:val="en-US"/>
                  <w:rPrChange w:id="874" w:author="Author" w:date="2018-02-22T10:39:00Z">
                    <w:rPr>
                      <w:noProof/>
                      <w:highlight w:val="yellow"/>
                      <w:lang w:val="en-US"/>
                    </w:rPr>
                  </w:rPrChange>
                </w:rPr>
                <w:drawing>
                  <wp:inline distT="0" distB="0" distL="0" distR="0" wp14:anchorId="7A8F59C3" wp14:editId="4DBEA79D">
                    <wp:extent cx="225425" cy="225425"/>
                    <wp:effectExtent l="0" t="0" r="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sidDel="00DB7008">
                <w:rPr>
                  <w:lang w:val="en-US"/>
                  <w:rPrChange w:id="875" w:author="Author" w:date="2018-02-22T10:39:00Z">
                    <w:rPr>
                      <w:highlight w:val="yellow"/>
                      <w:lang w:val="en-US"/>
                    </w:rPr>
                  </w:rPrChange>
                </w:rPr>
                <w:delText> Note</w:delText>
              </w:r>
            </w:del>
          </w:p>
          <w:p w14:paraId="113B64A0" w14:textId="6236B022" w:rsidR="00CE6896" w:rsidRPr="00D90D0A" w:rsidRDefault="00CE6896" w:rsidP="00CE6896">
            <w:pPr>
              <w:rPr>
                <w:lang w:val="en-US"/>
              </w:rPr>
            </w:pPr>
            <w:del w:id="876" w:author="Author" w:date="2018-01-29T13:43:00Z">
              <w:r w:rsidRPr="00AF1555" w:rsidDel="00DB7008">
                <w:rPr>
                  <w:lang w:val="en-US"/>
                  <w:rPrChange w:id="877" w:author="Author" w:date="2018-02-22T10:39:00Z">
                    <w:rPr>
                      <w:highlight w:val="yellow"/>
                      <w:lang w:val="en-US"/>
                    </w:rPr>
                  </w:rPrChange>
                </w:rPr>
                <w:delText xml:space="preserve">Field </w:delText>
              </w:r>
              <w:r w:rsidRPr="00AF1555" w:rsidDel="00DB7008">
                <w:rPr>
                  <w:rStyle w:val="SAPScreenElement"/>
                  <w:lang w:val="en-US"/>
                  <w:rPrChange w:id="878" w:author="Author" w:date="2018-02-22T10:39:00Z">
                    <w:rPr>
                      <w:rStyle w:val="SAPScreenElement"/>
                      <w:highlight w:val="yellow"/>
                      <w:lang w:val="en-US"/>
                    </w:rPr>
                  </w:rPrChange>
                </w:rPr>
                <w:delText xml:space="preserve">Working Hours Per Week (Challenged) </w:delText>
              </w:r>
            </w:del>
            <w:del w:id="879" w:author="Author" w:date="2018-01-29T13:44:00Z">
              <w:r w:rsidRPr="00AF1555" w:rsidDel="00DB7008">
                <w:rPr>
                  <w:lang w:val="en-US"/>
                  <w:rPrChange w:id="880" w:author="Author" w:date="2018-02-22T10:39:00Z">
                    <w:rPr>
                      <w:highlight w:val="yellow"/>
                      <w:lang w:val="en-US"/>
                    </w:rPr>
                  </w:rPrChange>
                </w:rPr>
                <w:delText xml:space="preserve">is </w:delText>
              </w:r>
            </w:del>
            <w:r w:rsidRPr="00AF1555">
              <w:rPr>
                <w:lang w:val="en-US"/>
                <w:rPrChange w:id="881" w:author="Author" w:date="2018-02-22T10:39:00Z">
                  <w:rPr>
                    <w:highlight w:val="yellow"/>
                    <w:lang w:val="en-US"/>
                  </w:rPr>
                </w:rPrChange>
              </w:rPr>
              <w:t xml:space="preserve">located in the </w:t>
            </w:r>
            <w:r w:rsidRPr="00AF1555">
              <w:rPr>
                <w:rStyle w:val="SAPScreenElement"/>
                <w:lang w:val="en-US"/>
                <w:rPrChange w:id="882" w:author="Author" w:date="2018-02-22T10:39:00Z">
                  <w:rPr>
                    <w:rStyle w:val="SAPScreenElement"/>
                    <w:highlight w:val="yellow"/>
                    <w:lang w:val="en-US"/>
                  </w:rPr>
                </w:rPrChange>
              </w:rPr>
              <w:t xml:space="preserve">Global Information </w:t>
            </w:r>
            <w:r w:rsidRPr="00AF1555">
              <w:rPr>
                <w:lang w:val="en-US"/>
                <w:rPrChange w:id="883" w:author="Author" w:date="2018-02-22T10:39:00Z">
                  <w:rPr>
                    <w:highlight w:val="yellow"/>
                    <w:lang w:val="en-US"/>
                  </w:rPr>
                </w:rPrChange>
              </w:rPr>
              <w:t xml:space="preserve">block of the </w:t>
            </w:r>
            <w:r w:rsidRPr="00AF1555">
              <w:rPr>
                <w:rStyle w:val="SAPScreenElement"/>
                <w:lang w:val="en-US"/>
                <w:rPrChange w:id="884" w:author="Author" w:date="2018-02-22T10:39:00Z">
                  <w:rPr>
                    <w:rStyle w:val="SAPScreenElement"/>
                    <w:highlight w:val="yellow"/>
                    <w:lang w:val="en-US"/>
                  </w:rPr>
                </w:rPrChange>
              </w:rPr>
              <w:t xml:space="preserve">Personal Information </w:t>
            </w:r>
            <w:r w:rsidRPr="00AF1555">
              <w:rPr>
                <w:lang w:val="en-US"/>
                <w:rPrChange w:id="885" w:author="Author" w:date="2018-02-22T10:39:00Z">
                  <w:rPr>
                    <w:highlight w:val="yellow"/>
                    <w:lang w:val="en-US"/>
                  </w:rPr>
                </w:rPrChange>
              </w:rPr>
              <w:t>section.</w:t>
            </w:r>
            <w:commentRangeEnd w:id="857"/>
            <w:r w:rsidRPr="00AF1555">
              <w:rPr>
                <w:rStyle w:val="CommentReference"/>
                <w:rPrChange w:id="886" w:author="Author" w:date="2018-02-22T10:39:00Z">
                  <w:rPr>
                    <w:rStyle w:val="CommentReference"/>
                    <w:highlight w:val="yellow"/>
                  </w:rPr>
                </w:rPrChange>
              </w:rPr>
              <w:commentReference w:id="857"/>
            </w: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2E8FFC95"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64D9AB48" w14:textId="77777777" w:rsidR="00CE6896" w:rsidRPr="002326C1" w:rsidRDefault="00CE6896" w:rsidP="00CE6896">
            <w:pPr>
              <w:rPr>
                <w:lang w:val="en-US"/>
              </w:rPr>
            </w:pPr>
          </w:p>
        </w:tc>
      </w:tr>
      <w:tr w:rsidR="00CE6896" w:rsidRPr="00A41C57" w14:paraId="74D735BC" w14:textId="77777777" w:rsidTr="00585DDF">
        <w:trPr>
          <w:trHeight w:val="357"/>
        </w:trPr>
        <w:tc>
          <w:tcPr>
            <w:tcW w:w="704" w:type="dxa"/>
            <w:vMerge/>
            <w:tcBorders>
              <w:left w:val="single" w:sz="8" w:space="0" w:color="999999"/>
              <w:right w:val="single" w:sz="8" w:space="0" w:color="999999"/>
            </w:tcBorders>
            <w:vAlign w:val="center"/>
            <w:hideMark/>
          </w:tcPr>
          <w:p w14:paraId="6D329605"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48B235B4" w14:textId="77777777" w:rsidR="00CE6896" w:rsidRPr="002326C1" w:rsidRDefault="00CE6896" w:rsidP="00CE6896">
            <w:pPr>
              <w:spacing w:before="0" w:after="0" w:line="240" w:lineRule="auto"/>
              <w:rPr>
                <w:lang w:val="en-US"/>
              </w:rPr>
            </w:pPr>
          </w:p>
        </w:tc>
        <w:tc>
          <w:tcPr>
            <w:tcW w:w="2522" w:type="dxa"/>
            <w:vMerge/>
            <w:tcBorders>
              <w:left w:val="single" w:sz="8" w:space="0" w:color="999999"/>
              <w:right w:val="single" w:sz="8" w:space="0" w:color="999999"/>
            </w:tcBorders>
            <w:vAlign w:val="center"/>
            <w:hideMark/>
          </w:tcPr>
          <w:p w14:paraId="77C305D7"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0FC405F0" w14:textId="77777777" w:rsidR="00CE6896" w:rsidRPr="002326C1" w:rsidRDefault="00CE6896" w:rsidP="00CE6896">
            <w:pPr>
              <w:rPr>
                <w:lang w:val="en-US"/>
              </w:rPr>
            </w:pPr>
            <w:r w:rsidRPr="002326C1">
              <w:rPr>
                <w:rStyle w:val="SAPScreenElement"/>
                <w:lang w:val="en-US"/>
              </w:rPr>
              <w:t xml:space="preserve">Working Days Per Week: </w:t>
            </w:r>
            <w:r w:rsidRPr="002326C1">
              <w:rPr>
                <w:lang w:val="en-US"/>
              </w:rPr>
              <w:t>enter as appropriate, for example</w:t>
            </w:r>
            <w:r w:rsidRPr="002326C1">
              <w:rPr>
                <w:rStyle w:val="SAPUserEntry"/>
                <w:lang w:val="en-US"/>
              </w:rPr>
              <w:t xml:space="preserve"> 5</w:t>
            </w:r>
          </w:p>
        </w:tc>
        <w:tc>
          <w:tcPr>
            <w:tcW w:w="3240" w:type="dxa"/>
            <w:gridSpan w:val="2"/>
            <w:tcBorders>
              <w:top w:val="single" w:sz="8" w:space="0" w:color="999999"/>
              <w:left w:val="single" w:sz="8" w:space="0" w:color="999999"/>
              <w:bottom w:val="single" w:sz="8" w:space="0" w:color="999999"/>
              <w:right w:val="single" w:sz="8" w:space="0" w:color="999999"/>
            </w:tcBorders>
          </w:tcPr>
          <w:p w14:paraId="6E249357" w14:textId="77777777" w:rsidR="00CE6896" w:rsidRPr="002326C1" w:rsidRDefault="00CE6896" w:rsidP="00CE6896">
            <w:pPr>
              <w:rPr>
                <w:lang w:val="en-US"/>
              </w:rPr>
            </w:pP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0C355191"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7486DCF2" w14:textId="77777777" w:rsidR="00CE6896" w:rsidRPr="002326C1" w:rsidRDefault="00CE6896" w:rsidP="00CE6896">
            <w:pPr>
              <w:rPr>
                <w:lang w:val="en-US"/>
              </w:rPr>
            </w:pPr>
          </w:p>
        </w:tc>
      </w:tr>
      <w:tr w:rsidR="00CE6896" w:rsidRPr="00A41C57" w14:paraId="4DD2A399" w14:textId="77777777" w:rsidTr="00585DDF">
        <w:trPr>
          <w:trHeight w:val="357"/>
        </w:trPr>
        <w:tc>
          <w:tcPr>
            <w:tcW w:w="704" w:type="dxa"/>
            <w:vMerge/>
            <w:tcBorders>
              <w:left w:val="single" w:sz="8" w:space="0" w:color="999999"/>
              <w:right w:val="single" w:sz="8" w:space="0" w:color="999999"/>
            </w:tcBorders>
            <w:vAlign w:val="center"/>
            <w:hideMark/>
          </w:tcPr>
          <w:p w14:paraId="7F355704"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hideMark/>
          </w:tcPr>
          <w:p w14:paraId="3C58400C" w14:textId="77777777" w:rsidR="00CE6896" w:rsidRPr="002326C1" w:rsidRDefault="00CE6896" w:rsidP="00CE6896">
            <w:pPr>
              <w:spacing w:before="0" w:after="0" w:line="240" w:lineRule="auto"/>
              <w:rPr>
                <w:lang w:val="en-US"/>
              </w:rPr>
            </w:pPr>
          </w:p>
        </w:tc>
        <w:tc>
          <w:tcPr>
            <w:tcW w:w="2522" w:type="dxa"/>
            <w:vMerge/>
            <w:tcBorders>
              <w:left w:val="single" w:sz="8" w:space="0" w:color="999999"/>
              <w:right w:val="single" w:sz="8" w:space="0" w:color="999999"/>
            </w:tcBorders>
            <w:vAlign w:val="center"/>
            <w:hideMark/>
          </w:tcPr>
          <w:p w14:paraId="209DCF1F" w14:textId="77777777" w:rsidR="00CE6896" w:rsidRPr="002326C1" w:rsidRDefault="00CE6896" w:rsidP="00CE6896">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2F1816AD" w14:textId="77777777" w:rsidR="00CE6896" w:rsidRPr="00AF1555" w:rsidRDefault="00CE6896" w:rsidP="00CE6896">
            <w:pPr>
              <w:rPr>
                <w:lang w:val="en-US"/>
              </w:rPr>
            </w:pPr>
            <w:r w:rsidRPr="00D90D0A">
              <w:rPr>
                <w:rStyle w:val="SAPScreenElement"/>
                <w:lang w:val="en-US"/>
              </w:rPr>
              <w:t xml:space="preserve">FTE: </w:t>
            </w:r>
            <w:r w:rsidRPr="00AF1555">
              <w:rPr>
                <w:lang w:val="en-US"/>
              </w:rPr>
              <w:t xml:space="preserve">defaulted based on value entered in field </w:t>
            </w:r>
            <w:r w:rsidRPr="00AF1555">
              <w:rPr>
                <w:rStyle w:val="SAPScreenElement"/>
                <w:lang w:val="en-US"/>
              </w:rPr>
              <w:t>Location</w:t>
            </w:r>
            <w:r w:rsidRPr="00AF1555">
              <w:rPr>
                <w:lang w:val="en-US"/>
              </w:rPr>
              <w:t>; adapt if required</w:t>
            </w:r>
          </w:p>
          <w:p w14:paraId="17178B98" w14:textId="140B15B8" w:rsidR="00CE6896" w:rsidRPr="00D90D0A" w:rsidRDefault="00CE6896" w:rsidP="00CE6896">
            <w:pPr>
              <w:rPr>
                <w:lang w:val="en-US"/>
              </w:rPr>
            </w:pPr>
            <w:commentRangeStart w:id="887"/>
            <w:del w:id="888" w:author="Author" w:date="2018-02-19T06:10:00Z">
              <w:r w:rsidRPr="00AF1555" w:rsidDel="00EA3690">
                <w:rPr>
                  <w:lang w:val="en-US"/>
                  <w:rPrChange w:id="889" w:author="Author" w:date="2018-02-22T10:39:00Z">
                    <w:rPr>
                      <w:highlight w:val="yellow"/>
                      <w:lang w:val="en-US"/>
                    </w:rPr>
                  </w:rPrChange>
                </w:rPr>
                <w:delText xml:space="preserve">In case you have adapted value of field </w:delText>
              </w:r>
              <w:r w:rsidRPr="00AF1555" w:rsidDel="00EA3690">
                <w:rPr>
                  <w:rStyle w:val="SAPScreenElement"/>
                  <w:lang w:val="en-US"/>
                  <w:rPrChange w:id="890" w:author="Author" w:date="2018-02-22T10:39:00Z">
                    <w:rPr>
                      <w:rStyle w:val="SAPScreenElement"/>
                      <w:highlight w:val="yellow"/>
                      <w:lang w:val="en-US"/>
                    </w:rPr>
                  </w:rPrChange>
                </w:rPr>
                <w:delText>Standard Weekly Hours,</w:delText>
              </w:r>
              <w:r w:rsidRPr="00AF1555" w:rsidDel="00EA3690">
                <w:rPr>
                  <w:lang w:val="en-US"/>
                  <w:rPrChange w:id="891" w:author="Author" w:date="2018-02-22T10:39:00Z">
                    <w:rPr>
                      <w:highlight w:val="yellow"/>
                      <w:lang w:val="en-US"/>
                    </w:rPr>
                  </w:rPrChange>
                </w:rPr>
                <w:delText xml:space="preserve"> this value will also be automatically adapted.</w:delText>
              </w:r>
              <w:commentRangeEnd w:id="887"/>
              <w:r w:rsidRPr="00D90D0A" w:rsidDel="00EA3690">
                <w:rPr>
                  <w:rStyle w:val="CommentReference"/>
                </w:rPr>
                <w:commentReference w:id="887"/>
              </w:r>
            </w:del>
          </w:p>
        </w:tc>
        <w:tc>
          <w:tcPr>
            <w:tcW w:w="3240" w:type="dxa"/>
            <w:gridSpan w:val="2"/>
            <w:tcBorders>
              <w:top w:val="single" w:sz="8" w:space="0" w:color="999999"/>
              <w:left w:val="single" w:sz="8" w:space="0" w:color="999999"/>
              <w:bottom w:val="single" w:sz="8" w:space="0" w:color="999999"/>
              <w:right w:val="single" w:sz="8" w:space="0" w:color="999999"/>
            </w:tcBorders>
          </w:tcPr>
          <w:p w14:paraId="6515BD6C" w14:textId="77777777" w:rsidR="00EA3690" w:rsidRPr="00AF1555" w:rsidRDefault="00EA3690" w:rsidP="00EA3690">
            <w:pPr>
              <w:pStyle w:val="SAPNoteHeading"/>
              <w:ind w:left="0"/>
              <w:rPr>
                <w:ins w:id="892" w:author="Author" w:date="2018-02-19T06:10:00Z"/>
                <w:lang w:val="en-US"/>
                <w:rPrChange w:id="893" w:author="Author" w:date="2018-02-22T10:39:00Z">
                  <w:rPr>
                    <w:ins w:id="894" w:author="Author" w:date="2018-02-19T06:10:00Z"/>
                    <w:highlight w:val="yellow"/>
                    <w:lang w:val="en-US"/>
                  </w:rPr>
                </w:rPrChange>
              </w:rPr>
            </w:pPr>
            <w:ins w:id="895" w:author="Author" w:date="2018-02-19T06:10:00Z">
              <w:r w:rsidRPr="00AF1555">
                <w:rPr>
                  <w:noProof/>
                  <w:lang w:val="en-US"/>
                  <w:rPrChange w:id="896" w:author="Author" w:date="2018-02-22T10:39:00Z">
                    <w:rPr>
                      <w:noProof/>
                      <w:highlight w:val="yellow"/>
                      <w:lang w:val="en-US"/>
                    </w:rPr>
                  </w:rPrChange>
                </w:rPr>
                <w:drawing>
                  <wp:inline distT="0" distB="0" distL="0" distR="0" wp14:anchorId="0E10C183" wp14:editId="33DC79EF">
                    <wp:extent cx="225425" cy="225425"/>
                    <wp:effectExtent l="0" t="0" r="0"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lang w:val="en-US"/>
                  <w:rPrChange w:id="897" w:author="Author" w:date="2018-02-22T10:39:00Z">
                    <w:rPr>
                      <w:highlight w:val="yellow"/>
                      <w:lang w:val="en-US"/>
                    </w:rPr>
                  </w:rPrChange>
                </w:rPr>
                <w:t> Note</w:t>
              </w:r>
            </w:ins>
          </w:p>
          <w:p w14:paraId="7D531424" w14:textId="084CE84C" w:rsidR="00CE6896" w:rsidRPr="00D90D0A" w:rsidRDefault="00EA3690" w:rsidP="00CE6896">
            <w:pPr>
              <w:rPr>
                <w:lang w:val="en-US"/>
              </w:rPr>
            </w:pPr>
            <w:commentRangeStart w:id="898"/>
            <w:commentRangeStart w:id="899"/>
            <w:ins w:id="900" w:author="Author" w:date="2018-02-19T06:10:00Z">
              <w:r w:rsidRPr="00AF1555">
                <w:rPr>
                  <w:lang w:val="en-US"/>
                  <w:rPrChange w:id="901" w:author="Author" w:date="2018-02-22T10:39:00Z">
                    <w:rPr>
                      <w:highlight w:val="yellow"/>
                      <w:lang w:val="en-US"/>
                    </w:rPr>
                  </w:rPrChange>
                </w:rPr>
                <w:t xml:space="preserve">In case you have adapted value of field </w:t>
              </w:r>
              <w:r w:rsidRPr="00AF1555">
                <w:rPr>
                  <w:rStyle w:val="SAPScreenElement"/>
                  <w:lang w:val="en-US"/>
                  <w:rPrChange w:id="902" w:author="Author" w:date="2018-02-22T10:39:00Z">
                    <w:rPr>
                      <w:rStyle w:val="SAPScreenElement"/>
                      <w:highlight w:val="yellow"/>
                      <w:lang w:val="en-US"/>
                    </w:rPr>
                  </w:rPrChange>
                </w:rPr>
                <w:t>Standard Weekly Hours,</w:t>
              </w:r>
              <w:r w:rsidRPr="00AF1555">
                <w:rPr>
                  <w:lang w:val="en-US"/>
                  <w:rPrChange w:id="903" w:author="Author" w:date="2018-02-22T10:39:00Z">
                    <w:rPr>
                      <w:highlight w:val="yellow"/>
                      <w:lang w:val="en-US"/>
                    </w:rPr>
                  </w:rPrChange>
                </w:rPr>
                <w:t xml:space="preserve"> this value will also be automatically adapted.</w:t>
              </w:r>
              <w:commentRangeEnd w:id="898"/>
              <w:r w:rsidRPr="00D90D0A">
                <w:rPr>
                  <w:rStyle w:val="CommentReference"/>
                </w:rPr>
                <w:commentReference w:id="898"/>
              </w:r>
            </w:ins>
            <w:commentRangeEnd w:id="899"/>
            <w:r w:rsidR="00AE400D" w:rsidRPr="00AF1555">
              <w:rPr>
                <w:rStyle w:val="CommentReference"/>
              </w:rPr>
              <w:commentReference w:id="899"/>
            </w: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7738A5AE"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5339071C" w14:textId="77777777" w:rsidR="00CE6896" w:rsidRPr="002326C1" w:rsidRDefault="00CE6896" w:rsidP="00CE6896">
            <w:pPr>
              <w:rPr>
                <w:lang w:val="en-US"/>
              </w:rPr>
            </w:pPr>
          </w:p>
        </w:tc>
      </w:tr>
      <w:tr w:rsidR="00CE6896" w:rsidRPr="00A41C57" w14:paraId="5D6C4199" w14:textId="77777777" w:rsidTr="00585DDF">
        <w:trPr>
          <w:trHeight w:val="357"/>
        </w:trPr>
        <w:tc>
          <w:tcPr>
            <w:tcW w:w="704" w:type="dxa"/>
            <w:vMerge/>
            <w:tcBorders>
              <w:left w:val="single" w:sz="8" w:space="0" w:color="999999"/>
              <w:right w:val="single" w:sz="8" w:space="0" w:color="999999"/>
            </w:tcBorders>
            <w:vAlign w:val="center"/>
          </w:tcPr>
          <w:p w14:paraId="24DB0A09"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021CD2DD" w14:textId="77777777" w:rsidR="00CE6896" w:rsidRPr="002326C1" w:rsidRDefault="00CE6896" w:rsidP="00CE6896">
            <w:pPr>
              <w:spacing w:before="0" w:after="0" w:line="240" w:lineRule="auto"/>
              <w:rPr>
                <w:lang w:val="en-US"/>
              </w:rPr>
            </w:pPr>
          </w:p>
        </w:tc>
        <w:tc>
          <w:tcPr>
            <w:tcW w:w="2522" w:type="dxa"/>
            <w:vMerge/>
            <w:tcBorders>
              <w:left w:val="single" w:sz="8" w:space="0" w:color="999999"/>
              <w:right w:val="single" w:sz="8" w:space="0" w:color="999999"/>
            </w:tcBorders>
          </w:tcPr>
          <w:p w14:paraId="26D228BA"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67712323" w14:textId="62CC9821" w:rsidR="00CE6896" w:rsidRPr="00AF1555" w:rsidRDefault="00CE6896" w:rsidP="00CE6896">
            <w:pPr>
              <w:rPr>
                <w:rStyle w:val="SAPScreenElement"/>
                <w:lang w:val="en-US"/>
              </w:rPr>
            </w:pPr>
            <w:r w:rsidRPr="00D90D0A">
              <w:rPr>
                <w:rStyle w:val="SAPScreenElement"/>
                <w:lang w:val="en-US"/>
              </w:rPr>
              <w:t>Is Fulltime Employee:</w:t>
            </w:r>
            <w:r w:rsidRPr="00AF1555">
              <w:rPr>
                <w:lang w:val="en-US"/>
              </w:rPr>
              <w:t xml:space="preserve"> defaulted based on value entered in field </w:t>
            </w:r>
            <w:r w:rsidRPr="00AF1555">
              <w:rPr>
                <w:rStyle w:val="SAPScreenElement"/>
                <w:lang w:val="en-US"/>
              </w:rPr>
              <w:t>Job Classification</w:t>
            </w:r>
            <w:r w:rsidRPr="00AF1555">
              <w:rPr>
                <w:lang w:val="en-US"/>
              </w:rPr>
              <w:t>; adapt if required</w:t>
            </w:r>
          </w:p>
        </w:tc>
        <w:tc>
          <w:tcPr>
            <w:tcW w:w="3240" w:type="dxa"/>
            <w:gridSpan w:val="2"/>
            <w:tcBorders>
              <w:top w:val="single" w:sz="8" w:space="0" w:color="999999"/>
              <w:left w:val="single" w:sz="8" w:space="0" w:color="999999"/>
              <w:bottom w:val="single" w:sz="8" w:space="0" w:color="999999"/>
              <w:right w:val="single" w:sz="8" w:space="0" w:color="999999"/>
            </w:tcBorders>
          </w:tcPr>
          <w:p w14:paraId="7A5DF610" w14:textId="1C6CC482" w:rsidR="00CE6896" w:rsidRPr="00AF1555" w:rsidRDefault="00CE6896" w:rsidP="00CE6896">
            <w:pPr>
              <w:rPr>
                <w:lang w:val="en-US"/>
              </w:rPr>
            </w:pPr>
            <w:r w:rsidRPr="00AF1555">
              <w:rPr>
                <w:lang w:val="en-US"/>
              </w:rPr>
              <w:t>In case value</w:t>
            </w:r>
            <w:r w:rsidRPr="00AF1555">
              <w:rPr>
                <w:rStyle w:val="SAPUserEntry"/>
                <w:lang w:val="en-US"/>
              </w:rPr>
              <w:t xml:space="preserve"> No</w:t>
            </w:r>
            <w:r w:rsidRPr="00AF1555">
              <w:rPr>
                <w:rStyle w:val="SAPUserEntry"/>
                <w:b w:val="0"/>
                <w:lang w:val="en-US"/>
              </w:rPr>
              <w:t xml:space="preserve"> </w:t>
            </w:r>
            <w:r w:rsidRPr="00AF1555">
              <w:rPr>
                <w:lang w:val="en-US"/>
              </w:rPr>
              <w:t xml:space="preserve">is selected, pay attention to related fields, like for example </w:t>
            </w:r>
            <w:r w:rsidRPr="00AF1555">
              <w:rPr>
                <w:rStyle w:val="SAPScreenElement"/>
                <w:lang w:val="en-US"/>
              </w:rPr>
              <w:t>Standard Weekly Hours</w:t>
            </w:r>
            <w:r w:rsidRPr="00AF1555">
              <w:rPr>
                <w:lang w:val="en-US"/>
              </w:rPr>
              <w:t xml:space="preserve">, </w:t>
            </w:r>
            <w:r w:rsidRPr="00AF1555">
              <w:rPr>
                <w:rStyle w:val="SAPScreenElement"/>
                <w:lang w:val="en-US"/>
              </w:rPr>
              <w:t xml:space="preserve">Working Days Per Week, FTE, </w:t>
            </w:r>
            <w:r w:rsidRPr="00AF1555">
              <w:rPr>
                <w:lang w:val="en-US"/>
              </w:rPr>
              <w:t>etc</w:t>
            </w:r>
            <w:r w:rsidRPr="00AF1555">
              <w:rPr>
                <w:rStyle w:val="SAPScreenElement"/>
                <w:lang w:val="en-US"/>
              </w:rPr>
              <w:t>.</w:t>
            </w:r>
          </w:p>
        </w:tc>
        <w:tc>
          <w:tcPr>
            <w:tcW w:w="2601" w:type="dxa"/>
            <w:vMerge/>
            <w:tcBorders>
              <w:top w:val="single" w:sz="8" w:space="0" w:color="999999"/>
              <w:left w:val="single" w:sz="8" w:space="0" w:color="999999"/>
              <w:bottom w:val="single" w:sz="8" w:space="0" w:color="999999"/>
              <w:right w:val="single" w:sz="8" w:space="0" w:color="999999"/>
            </w:tcBorders>
            <w:vAlign w:val="center"/>
          </w:tcPr>
          <w:p w14:paraId="01B5C9CA"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360AF52B" w14:textId="77777777" w:rsidR="00CE6896" w:rsidRPr="002326C1" w:rsidRDefault="00CE6896" w:rsidP="00CE6896">
            <w:pPr>
              <w:rPr>
                <w:lang w:val="en-US"/>
              </w:rPr>
            </w:pPr>
          </w:p>
        </w:tc>
      </w:tr>
      <w:tr w:rsidR="00CE6896" w:rsidRPr="00A41C57" w14:paraId="1ADB1E14" w14:textId="77777777" w:rsidTr="00585DDF">
        <w:trPr>
          <w:trHeight w:val="357"/>
        </w:trPr>
        <w:tc>
          <w:tcPr>
            <w:tcW w:w="704" w:type="dxa"/>
            <w:vMerge/>
            <w:tcBorders>
              <w:left w:val="single" w:sz="8" w:space="0" w:color="999999"/>
              <w:right w:val="single" w:sz="8" w:space="0" w:color="999999"/>
            </w:tcBorders>
            <w:vAlign w:val="center"/>
          </w:tcPr>
          <w:p w14:paraId="1A189BA0"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3D170C90" w14:textId="77777777" w:rsidR="00CE6896" w:rsidRPr="002326C1" w:rsidRDefault="00CE6896" w:rsidP="00CE6896">
            <w:pPr>
              <w:spacing w:before="0" w:after="0" w:line="240" w:lineRule="auto"/>
              <w:rPr>
                <w:lang w:val="en-US"/>
              </w:rPr>
            </w:pPr>
          </w:p>
        </w:tc>
        <w:tc>
          <w:tcPr>
            <w:tcW w:w="2522" w:type="dxa"/>
            <w:tcBorders>
              <w:left w:val="single" w:sz="8" w:space="0" w:color="999999"/>
              <w:right w:val="single" w:sz="8" w:space="0" w:color="999999"/>
            </w:tcBorders>
          </w:tcPr>
          <w:p w14:paraId="4719EF02" w14:textId="77777777" w:rsidR="00CE6896" w:rsidRPr="00D90D0A" w:rsidRDefault="00CE6896" w:rsidP="00CE6896">
            <w:pPr>
              <w:rPr>
                <w:rStyle w:val="SAPScreenElement"/>
                <w:lang w:val="en-US"/>
              </w:rPr>
            </w:pPr>
            <w:commentRangeStart w:id="904"/>
            <w:r w:rsidRPr="00D90D0A">
              <w:rPr>
                <w:lang w:val="en-US"/>
              </w:rPr>
              <w:t>In</w:t>
            </w:r>
            <w:r w:rsidRPr="00AF1555">
              <w:rPr>
                <w:lang w:val="en-US"/>
              </w:rPr>
              <w:t xml:space="preserve"> the </w:t>
            </w:r>
            <w:r w:rsidRPr="00AF1555">
              <w:rPr>
                <w:rStyle w:val="SAPScreenElement"/>
                <w:lang w:val="en-US"/>
              </w:rPr>
              <w:t xml:space="preserve">Job Information </w:t>
            </w:r>
            <w:r w:rsidRPr="00AF1555">
              <w:rPr>
                <w:lang w:val="en-US"/>
              </w:rPr>
              <w:t xml:space="preserve">block, select the </w:t>
            </w:r>
            <w:r w:rsidRPr="00AF1555">
              <w:rPr>
                <w:rStyle w:val="SAPScreenElement"/>
                <w:lang w:val="en-US"/>
              </w:rPr>
              <w:t>Show &lt;#&gt; more fields</w:t>
            </w:r>
            <w:r w:rsidRPr="00AF1555">
              <w:rPr>
                <w:lang w:val="en-US"/>
              </w:rPr>
              <w:t xml:space="preserve"> link and make the following entries: </w:t>
            </w:r>
            <w:r w:rsidRPr="00AF1555">
              <w:rPr>
                <w:rStyle w:val="SAPScreenElement"/>
                <w:lang w:val="en-US"/>
              </w:rPr>
              <w:t xml:space="preserve"> </w:t>
            </w:r>
            <w:commentRangeEnd w:id="904"/>
            <w:r w:rsidRPr="00D90D0A">
              <w:rPr>
                <w:rStyle w:val="CommentReference"/>
              </w:rPr>
              <w:commentReference w:id="904"/>
            </w:r>
          </w:p>
          <w:p w14:paraId="48765B97" w14:textId="77777777" w:rsidR="00CE6896" w:rsidRPr="00AF1555" w:rsidRDefault="00CE6896" w:rsidP="00CE6896">
            <w:pPr>
              <w:pStyle w:val="SAPNoteHeading"/>
              <w:ind w:left="0"/>
              <w:rPr>
                <w:lang w:val="en-US"/>
                <w:rPrChange w:id="905" w:author="Author" w:date="2018-02-22T10:39:00Z">
                  <w:rPr>
                    <w:highlight w:val="cyan"/>
                    <w:lang w:val="en-US"/>
                  </w:rPr>
                </w:rPrChange>
              </w:rPr>
            </w:pPr>
            <w:r w:rsidRPr="00AF1555">
              <w:rPr>
                <w:noProof/>
                <w:lang w:val="en-US"/>
                <w:rPrChange w:id="906" w:author="Author" w:date="2018-02-22T10:39:00Z">
                  <w:rPr>
                    <w:noProof/>
                    <w:highlight w:val="cyan"/>
                    <w:lang w:val="en-US"/>
                  </w:rPr>
                </w:rPrChange>
              </w:rPr>
              <w:drawing>
                <wp:inline distT="0" distB="0" distL="0" distR="0" wp14:anchorId="65578DF0" wp14:editId="6AED2898">
                  <wp:extent cx="225425" cy="225425"/>
                  <wp:effectExtent l="0" t="0" r="0" b="317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lang w:val="en-US"/>
                <w:rPrChange w:id="907" w:author="Author" w:date="2018-02-22T10:39:00Z">
                  <w:rPr>
                    <w:highlight w:val="cyan"/>
                    <w:lang w:val="en-US"/>
                  </w:rPr>
                </w:rPrChange>
              </w:rPr>
              <w:t> Note</w:t>
            </w:r>
          </w:p>
          <w:p w14:paraId="3849B612" w14:textId="7FA4838C" w:rsidR="00CE6896" w:rsidRPr="00AF1555" w:rsidRDefault="00CE6896" w:rsidP="00CE6896">
            <w:pPr>
              <w:rPr>
                <w:lang w:val="en-US"/>
                <w:rPrChange w:id="908" w:author="Author" w:date="2018-02-22T10:39:00Z">
                  <w:rPr>
                    <w:highlight w:val="yellow"/>
                    <w:lang w:val="en-US"/>
                  </w:rPr>
                </w:rPrChange>
              </w:rPr>
            </w:pPr>
            <w:r w:rsidRPr="00AF1555">
              <w:rPr>
                <w:lang w:val="en-US"/>
                <w:rPrChange w:id="909" w:author="Author" w:date="2018-02-22T10:39:00Z">
                  <w:rPr>
                    <w:highlight w:val="cyan"/>
                    <w:lang w:val="en-US"/>
                  </w:rPr>
                </w:rPrChange>
              </w:rPr>
              <w:t>This information is country-specific.</w:t>
            </w:r>
          </w:p>
        </w:tc>
        <w:tc>
          <w:tcPr>
            <w:tcW w:w="2520" w:type="dxa"/>
            <w:tcBorders>
              <w:top w:val="single" w:sz="8" w:space="0" w:color="999999"/>
              <w:left w:val="single" w:sz="8" w:space="0" w:color="999999"/>
              <w:bottom w:val="single" w:sz="8" w:space="0" w:color="999999"/>
              <w:right w:val="single" w:sz="8" w:space="0" w:color="999999"/>
            </w:tcBorders>
          </w:tcPr>
          <w:p w14:paraId="7EDAAE7F" w14:textId="1D47B45B" w:rsidR="00CE6896" w:rsidRPr="00D90D0A" w:rsidRDefault="00CE6896" w:rsidP="00CE6896">
            <w:pPr>
              <w:rPr>
                <w:rStyle w:val="SAPScreenElement"/>
                <w:lang w:val="en-US"/>
              </w:rPr>
            </w:pPr>
            <w:r w:rsidRPr="00AF1555">
              <w:rPr>
                <w:lang w:val="en-US"/>
                <w:rPrChange w:id="910" w:author="Author" w:date="2018-02-22T10:39:00Z">
                  <w:rPr>
                    <w:highlight w:val="cyan"/>
                    <w:lang w:val="en-US"/>
                  </w:rPr>
                </w:rPrChange>
              </w:rPr>
              <w:t>Enter data as required in the country where the chosen company of the new hire is located.</w:t>
            </w:r>
          </w:p>
        </w:tc>
        <w:tc>
          <w:tcPr>
            <w:tcW w:w="3240" w:type="dxa"/>
            <w:gridSpan w:val="2"/>
            <w:tcBorders>
              <w:top w:val="single" w:sz="8" w:space="0" w:color="999999"/>
              <w:left w:val="single" w:sz="8" w:space="0" w:color="999999"/>
              <w:bottom w:val="single" w:sz="8" w:space="0" w:color="999999"/>
              <w:right w:val="single" w:sz="8" w:space="0" w:color="999999"/>
            </w:tcBorders>
          </w:tcPr>
          <w:p w14:paraId="1E54B9DA" w14:textId="1CE1CC7D" w:rsidR="00CE6896" w:rsidRPr="00AF1555" w:rsidRDefault="00CE6896" w:rsidP="00CE6896">
            <w:pPr>
              <w:pStyle w:val="SAPNoteHeading"/>
              <w:spacing w:before="60"/>
              <w:ind w:left="0"/>
              <w:rPr>
                <w:lang w:val="en-US"/>
                <w:rPrChange w:id="911" w:author="Author" w:date="2018-02-22T10:39:00Z">
                  <w:rPr>
                    <w:highlight w:val="cyan"/>
                    <w:lang w:val="en-US"/>
                  </w:rPr>
                </w:rPrChange>
              </w:rPr>
            </w:pPr>
            <w:r w:rsidRPr="00AF1555">
              <w:rPr>
                <w:noProof/>
                <w:lang w:val="en-US"/>
                <w:rPrChange w:id="912" w:author="Author" w:date="2018-02-22T10:39:00Z">
                  <w:rPr>
                    <w:noProof/>
                    <w:highlight w:val="cyan"/>
                    <w:lang w:val="en-US"/>
                  </w:rPr>
                </w:rPrChange>
              </w:rPr>
              <w:drawing>
                <wp:inline distT="0" distB="0" distL="0" distR="0" wp14:anchorId="336AAD4C" wp14:editId="1E8712EE">
                  <wp:extent cx="219075" cy="238125"/>
                  <wp:effectExtent l="0" t="0" r="9525" b="9525"/>
                  <wp:docPr id="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AF1555">
              <w:rPr>
                <w:lang w:val="en-US"/>
                <w:rPrChange w:id="913" w:author="Author" w:date="2018-02-22T10:39:00Z">
                  <w:rPr>
                    <w:highlight w:val="cyan"/>
                    <w:lang w:val="en-US"/>
                  </w:rPr>
                </w:rPrChange>
              </w:rPr>
              <w:t> Caution</w:t>
            </w:r>
          </w:p>
          <w:p w14:paraId="266535CD" w14:textId="66A84D91" w:rsidR="00CE6896" w:rsidRPr="00AF1555" w:rsidRDefault="00CE6896" w:rsidP="00CE6896">
            <w:pPr>
              <w:rPr>
                <w:noProof/>
                <w:lang w:val="en-US"/>
              </w:rPr>
            </w:pPr>
            <w:r w:rsidRPr="00AF1555">
              <w:rPr>
                <w:lang w:val="en-US"/>
                <w:rPrChange w:id="914" w:author="Author" w:date="2018-02-22T10:39:00Z">
                  <w:rPr>
                    <w:highlight w:val="cyan"/>
                    <w:lang w:val="en-US"/>
                  </w:rPr>
                </w:rPrChange>
              </w:rPr>
              <w:t>For a detailed list refer to chapter</w:t>
            </w:r>
            <w:r w:rsidRPr="00D90D0A">
              <w:rPr>
                <w:lang w:val="en-US"/>
              </w:rPr>
              <w:t xml:space="preserve"> </w:t>
            </w:r>
            <w:r w:rsidRPr="00AF1555">
              <w:fldChar w:fldCharType="begin"/>
            </w:r>
            <w:ins w:id="915" w:author="Author" w:date="2018-02-22T09:21:00Z">
              <w:r w:rsidR="00EC10DC" w:rsidRPr="00AF1555">
                <w:rPr>
                  <w:lang w:val="en-US"/>
                  <w:rPrChange w:id="916" w:author="Author" w:date="2018-02-22T10:39:00Z">
                    <w:rPr/>
                  </w:rPrChange>
                </w:rPr>
                <w:instrText>HYPERLINK  \l "_Job_Information"</w:instrText>
              </w:r>
            </w:ins>
            <w:del w:id="917" w:author="Author" w:date="2018-02-22T09:21:00Z">
              <w:r w:rsidRPr="00AF1555" w:rsidDel="00EC10DC">
                <w:rPr>
                  <w:lang w:val="en-US"/>
                  <w:rPrChange w:id="918" w:author="Author" w:date="2018-02-22T10:39:00Z">
                    <w:rPr/>
                  </w:rPrChange>
                </w:rPr>
                <w:delInstrText xml:space="preserve"> HYPERLINK \l "_Job_Information" </w:delInstrText>
              </w:r>
            </w:del>
            <w:r w:rsidRPr="00AF1555">
              <w:rPr>
                <w:rPrChange w:id="919" w:author="Author" w:date="2018-02-22T10:39:00Z">
                  <w:rPr>
                    <w:rStyle w:val="Hyperlink"/>
                    <w:rFonts w:ascii="BentonSans Bold" w:hAnsi="BentonSans Bold"/>
                    <w:highlight w:val="yellow"/>
                    <w:lang w:val="en-US"/>
                  </w:rPr>
                </w:rPrChange>
              </w:rPr>
              <w:fldChar w:fldCharType="separate"/>
            </w:r>
            <w:del w:id="920" w:author="Author" w:date="2018-02-22T09:21:00Z">
              <w:r w:rsidRPr="00AF1555" w:rsidDel="00EC10DC">
                <w:rPr>
                  <w:rStyle w:val="Hyperlink"/>
                  <w:rFonts w:ascii="BentonSans Bold" w:hAnsi="BentonSans Bold"/>
                  <w:lang w:val="en-US"/>
                  <w:rPrChange w:id="921" w:author="Author" w:date="2018-02-22T10:39:00Z">
                    <w:rPr>
                      <w:rStyle w:val="Hyperlink"/>
                      <w:rFonts w:ascii="BentonSans Bold" w:hAnsi="BentonSans Bold"/>
                      <w:highlight w:val="yellow"/>
                      <w:lang w:val="en-US"/>
                    </w:rPr>
                  </w:rPrChange>
                </w:rPr>
                <w:delText>Country-Specific Fields to be filled during Hiring</w:delText>
              </w:r>
            </w:del>
            <w:ins w:id="922" w:author="Author" w:date="2018-02-22T09:21:00Z">
              <w:r w:rsidR="00EC10DC" w:rsidRPr="00AF1555">
                <w:rPr>
                  <w:rStyle w:val="Hyperlink"/>
                  <w:rFonts w:ascii="BentonSans Bold" w:hAnsi="BentonSans Bold"/>
                  <w:lang w:val="en-US"/>
                  <w:rPrChange w:id="923" w:author="Author" w:date="2018-02-22T10:39:00Z">
                    <w:rPr>
                      <w:rStyle w:val="Hyperlink"/>
                      <w:rFonts w:ascii="BentonSans Bold" w:hAnsi="BentonSans Bold"/>
                      <w:highlight w:val="yellow"/>
                      <w:lang w:val="en-US"/>
                    </w:rPr>
                  </w:rPrChange>
                </w:rPr>
                <w:t>Job Information</w:t>
              </w:r>
            </w:ins>
            <w:r w:rsidRPr="00AF1555">
              <w:rPr>
                <w:rStyle w:val="Hyperlink"/>
                <w:rFonts w:ascii="BentonSans Bold" w:hAnsi="BentonSans Bold"/>
                <w:lang w:val="en-US"/>
                <w:rPrChange w:id="924" w:author="Author" w:date="2018-02-22T10:39:00Z">
                  <w:rPr>
                    <w:rStyle w:val="Hyperlink"/>
                    <w:rFonts w:ascii="BentonSans Bold" w:hAnsi="BentonSans Bold"/>
                    <w:highlight w:val="yellow"/>
                    <w:lang w:val="en-US"/>
                  </w:rPr>
                </w:rPrChange>
              </w:rPr>
              <w:fldChar w:fldCharType="end"/>
            </w:r>
            <w:r w:rsidRPr="00D90D0A">
              <w:rPr>
                <w:rFonts w:ascii="BentonSans Bold" w:hAnsi="BentonSans Bold"/>
                <w:lang w:val="en-US"/>
              </w:rPr>
              <w:t>.</w:t>
            </w:r>
          </w:p>
        </w:tc>
        <w:tc>
          <w:tcPr>
            <w:tcW w:w="2601" w:type="dxa"/>
            <w:vMerge/>
            <w:tcBorders>
              <w:top w:val="single" w:sz="8" w:space="0" w:color="999999"/>
              <w:left w:val="single" w:sz="8" w:space="0" w:color="999999"/>
              <w:bottom w:val="single" w:sz="8" w:space="0" w:color="999999"/>
              <w:right w:val="single" w:sz="8" w:space="0" w:color="999999"/>
            </w:tcBorders>
            <w:vAlign w:val="center"/>
          </w:tcPr>
          <w:p w14:paraId="13CDB019" w14:textId="77777777" w:rsidR="00CE6896" w:rsidRPr="002326C1" w:rsidRDefault="00CE6896" w:rsidP="00CE6896">
            <w:pPr>
              <w:spacing w:before="0" w:after="0" w:line="240" w:lineRule="auto"/>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54E97284" w14:textId="77777777" w:rsidR="00CE6896" w:rsidRPr="002326C1" w:rsidRDefault="00CE6896" w:rsidP="00CE6896">
            <w:pPr>
              <w:rPr>
                <w:lang w:val="en-US"/>
              </w:rPr>
            </w:pPr>
          </w:p>
        </w:tc>
      </w:tr>
      <w:tr w:rsidR="00CE6896" w:rsidRPr="002326C1" w14:paraId="23D22FE2" w14:textId="77777777" w:rsidTr="00585DDF">
        <w:trPr>
          <w:trHeight w:val="357"/>
        </w:trPr>
        <w:tc>
          <w:tcPr>
            <w:tcW w:w="704" w:type="dxa"/>
            <w:vMerge/>
            <w:tcBorders>
              <w:left w:val="single" w:sz="8" w:space="0" w:color="999999"/>
              <w:right w:val="single" w:sz="8" w:space="0" w:color="999999"/>
            </w:tcBorders>
            <w:vAlign w:val="center"/>
          </w:tcPr>
          <w:p w14:paraId="763045FB" w14:textId="77777777" w:rsidR="00CE6896" w:rsidRPr="002326C1" w:rsidRDefault="00CE6896" w:rsidP="00CE6896">
            <w:pPr>
              <w:spacing w:before="0" w:after="0" w:line="240" w:lineRule="auto"/>
              <w:rPr>
                <w:lang w:val="en-US"/>
              </w:rPr>
            </w:pPr>
          </w:p>
        </w:tc>
        <w:tc>
          <w:tcPr>
            <w:tcW w:w="1516" w:type="dxa"/>
            <w:vMerge/>
            <w:tcBorders>
              <w:left w:val="single" w:sz="8" w:space="0" w:color="999999"/>
              <w:right w:val="single" w:sz="8" w:space="0" w:color="999999"/>
            </w:tcBorders>
            <w:vAlign w:val="center"/>
          </w:tcPr>
          <w:p w14:paraId="34F9A0FA" w14:textId="77777777" w:rsidR="00CE6896" w:rsidRPr="002326C1" w:rsidRDefault="00CE6896" w:rsidP="00CE6896">
            <w:pPr>
              <w:spacing w:before="0" w:after="0" w:line="240" w:lineRule="auto"/>
              <w:rPr>
                <w:lang w:val="en-US"/>
              </w:rPr>
            </w:pPr>
          </w:p>
        </w:tc>
        <w:tc>
          <w:tcPr>
            <w:tcW w:w="2522" w:type="dxa"/>
            <w:tcBorders>
              <w:left w:val="single" w:sz="8" w:space="0" w:color="999999"/>
              <w:right w:val="single" w:sz="8" w:space="0" w:color="999999"/>
            </w:tcBorders>
          </w:tcPr>
          <w:p w14:paraId="671F0AE9" w14:textId="77777777" w:rsidR="000E0939" w:rsidRPr="00F94B4E" w:rsidRDefault="000E0939" w:rsidP="000E0939">
            <w:pPr>
              <w:rPr>
                <w:ins w:id="925" w:author="Author" w:date="2018-03-01T15:02:00Z"/>
                <w:rFonts w:ascii="BentonSans Regular" w:hAnsi="BentonSans Regular"/>
                <w:color w:val="666666"/>
                <w:sz w:val="22"/>
                <w:lang w:val="en-US"/>
              </w:rPr>
            </w:pPr>
            <w:ins w:id="926" w:author="Author" w:date="2018-03-01T15:02:00Z">
              <w:r w:rsidRPr="00F94B4E">
                <w:rPr>
                  <w:noProof/>
                  <w:lang w:val="en-US"/>
                </w:rPr>
                <w:drawing>
                  <wp:inline distT="0" distB="0" distL="0" distR="0" wp14:anchorId="6FDB94F5" wp14:editId="55EE7C54">
                    <wp:extent cx="213995" cy="237490"/>
                    <wp:effectExtent l="0" t="0" r="0" b="0"/>
                    <wp:docPr id="810"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F94B4E">
                <w:rPr>
                  <w:lang w:val="en-US"/>
                </w:rPr>
                <w:t> </w:t>
              </w:r>
              <w:r w:rsidRPr="00F94B4E">
                <w:rPr>
                  <w:rFonts w:ascii="BentonSans Regular" w:hAnsi="BentonSans Regular"/>
                  <w:color w:val="666666"/>
                  <w:sz w:val="22"/>
                  <w:lang w:val="en-US"/>
                </w:rPr>
                <w:t>Caution</w:t>
              </w:r>
            </w:ins>
          </w:p>
          <w:p w14:paraId="2CF28B6D" w14:textId="77777777" w:rsidR="000E0939" w:rsidRPr="00F94B4E" w:rsidRDefault="000E0939" w:rsidP="000E0939">
            <w:pPr>
              <w:rPr>
                <w:ins w:id="927" w:author="Author" w:date="2018-03-01T15:02:00Z"/>
                <w:rStyle w:val="SAPEmphasis"/>
                <w:lang w:val="en-US"/>
              </w:rPr>
            </w:pPr>
            <w:ins w:id="928" w:author="Author" w:date="2018-03-01T15:02:00Z">
              <w:r w:rsidRPr="00F94B4E">
                <w:rPr>
                  <w:lang w:val="en-US"/>
                </w:rPr>
                <w:t xml:space="preserve">This test step might be relevant only for the following countries: </w:t>
              </w:r>
              <w:r w:rsidRPr="00F94B4E">
                <w:rPr>
                  <w:rStyle w:val="SAPEmphasis"/>
                  <w:lang w:val="en-US"/>
                </w:rPr>
                <w:t xml:space="preserve">AE, AU, </w:t>
              </w:r>
              <w:r>
                <w:rPr>
                  <w:rStyle w:val="SAPEmphasis"/>
                  <w:lang w:val="en-US"/>
                </w:rPr>
                <w:t xml:space="preserve">DE, </w:t>
              </w:r>
              <w:r w:rsidRPr="00F94B4E">
                <w:rPr>
                  <w:rStyle w:val="SAPEmphasis"/>
                  <w:lang w:val="en-US"/>
                </w:rPr>
                <w:t>FR, GB, SA, US</w:t>
              </w:r>
              <w:r w:rsidRPr="00F94B4E">
                <w:rPr>
                  <w:lang w:val="en-US"/>
                </w:rPr>
                <w:t>.</w:t>
              </w:r>
            </w:ins>
          </w:p>
          <w:p w14:paraId="762E8D0C" w14:textId="77777777" w:rsidR="000E0939" w:rsidRDefault="000E0939" w:rsidP="00CE6896">
            <w:pPr>
              <w:rPr>
                <w:ins w:id="929" w:author="Author" w:date="2018-03-01T15:02:00Z"/>
                <w:lang w:val="en-US"/>
              </w:rPr>
            </w:pPr>
          </w:p>
          <w:p w14:paraId="12D60FEC" w14:textId="30598ACC" w:rsidR="00CE6896" w:rsidRPr="002326C1" w:rsidRDefault="00CE6896" w:rsidP="00CE6896">
            <w:pPr>
              <w:rPr>
                <w:noProof/>
                <w:lang w:val="en-US"/>
              </w:rPr>
            </w:pPr>
            <w:commentRangeStart w:id="930"/>
            <w:commentRangeStart w:id="931"/>
            <w:r w:rsidRPr="002326C1">
              <w:rPr>
                <w:lang w:val="en-US"/>
              </w:rPr>
              <w:t xml:space="preserve">In case the </w:t>
            </w:r>
            <w:r w:rsidRPr="002326C1">
              <w:rPr>
                <w:rStyle w:val="SAPEmphasis"/>
                <w:lang w:val="en-US"/>
              </w:rPr>
              <w:t>Time Off</w:t>
            </w:r>
            <w:r w:rsidRPr="002326C1">
              <w:rPr>
                <w:lang w:val="en-US"/>
              </w:rPr>
              <w:t xml:space="preserve"> content has been implemented together with the </w:t>
            </w:r>
            <w:r w:rsidRPr="002326C1">
              <w:rPr>
                <w:rStyle w:val="SAPEmphasis"/>
                <w:lang w:val="en-US"/>
              </w:rPr>
              <w:t>Core</w:t>
            </w:r>
            <w:r w:rsidRPr="002326C1">
              <w:rPr>
                <w:lang w:val="en-US"/>
              </w:rPr>
              <w:t xml:space="preserve"> content from </w:t>
            </w:r>
            <w:r w:rsidRPr="002326C1">
              <w:rPr>
                <w:rStyle w:val="SAPEmphasis"/>
                <w:lang w:val="en-US"/>
              </w:rPr>
              <w:t>Upgrade Center</w:t>
            </w:r>
            <w:r w:rsidRPr="002326C1">
              <w:rPr>
                <w:lang w:val="en-US"/>
              </w:rPr>
              <w:t xml:space="preserve">, the </w:t>
            </w:r>
            <w:r w:rsidRPr="002326C1">
              <w:rPr>
                <w:rStyle w:val="SAPScreenElement"/>
                <w:lang w:val="en-US"/>
              </w:rPr>
              <w:t xml:space="preserve">Time Information </w:t>
            </w:r>
            <w:r w:rsidRPr="002326C1">
              <w:rPr>
                <w:lang w:val="en-US"/>
              </w:rPr>
              <w:t xml:space="preserve">block </w:t>
            </w:r>
            <w:r w:rsidRPr="002326C1">
              <w:rPr>
                <w:noProof/>
                <w:lang w:val="en-US"/>
              </w:rPr>
              <w:t xml:space="preserve">will be </w:t>
            </w:r>
            <w:r w:rsidRPr="002326C1">
              <w:rPr>
                <w:noProof/>
                <w:lang w:val="en-US"/>
              </w:rPr>
              <w:lastRenderedPageBreak/>
              <w:t xml:space="preserve">available for maintenance, too, containing fields </w:t>
            </w:r>
            <w:r w:rsidRPr="002326C1">
              <w:rPr>
                <w:rStyle w:val="SAPScreenElement"/>
                <w:lang w:val="en-US"/>
              </w:rPr>
              <w:t xml:space="preserve">Time Profile, Holiday Calendar Code, </w:t>
            </w:r>
            <w:ins w:id="932" w:author="Author" w:date="2018-02-09T11:36:00Z">
              <w:r w:rsidR="00617454" w:rsidRPr="002326C1">
                <w:rPr>
                  <w:noProof/>
                  <w:lang w:val="en-US"/>
                </w:rPr>
                <w:t>and</w:t>
              </w:r>
              <w:r w:rsidR="00617454" w:rsidRPr="002326C1">
                <w:rPr>
                  <w:rStyle w:val="SAPScreenElement"/>
                  <w:lang w:val="en-US"/>
                </w:rPr>
                <w:t xml:space="preserve"> </w:t>
              </w:r>
            </w:ins>
            <w:r w:rsidRPr="002326C1">
              <w:rPr>
                <w:rStyle w:val="SAPScreenElement"/>
                <w:lang w:val="en-US"/>
              </w:rPr>
              <w:t>Work Schedule</w:t>
            </w:r>
            <w:del w:id="933" w:author="Author" w:date="2018-02-09T11:36:00Z">
              <w:r w:rsidRPr="002326C1" w:rsidDel="00617454">
                <w:rPr>
                  <w:rStyle w:val="SAPScreenElement"/>
                  <w:lang w:val="en-US"/>
                </w:rPr>
                <w:delText>,</w:delText>
              </w:r>
            </w:del>
            <w:r w:rsidRPr="002326C1">
              <w:rPr>
                <w:rStyle w:val="SAPScreenElement"/>
                <w:lang w:val="en-US"/>
              </w:rPr>
              <w:t xml:space="preserve"> </w:t>
            </w:r>
            <w:del w:id="934" w:author="Author" w:date="2018-02-09T11:36:00Z">
              <w:r w:rsidRPr="002326C1" w:rsidDel="00617454">
                <w:rPr>
                  <w:noProof/>
                  <w:lang w:val="en-US"/>
                </w:rPr>
                <w:delText>and</w:delText>
              </w:r>
              <w:r w:rsidRPr="002326C1" w:rsidDel="00617454">
                <w:rPr>
                  <w:rStyle w:val="SAPScreenElement"/>
                  <w:lang w:val="en-US"/>
                </w:rPr>
                <w:delText xml:space="preserve"> Time Recording Variant</w:delText>
              </w:r>
            </w:del>
            <w:r w:rsidRPr="002326C1">
              <w:rPr>
                <w:rStyle w:val="SAPScreenElement"/>
                <w:lang w:val="en-US"/>
              </w:rPr>
              <w:t>.</w:t>
            </w:r>
          </w:p>
          <w:p w14:paraId="67A154C9" w14:textId="48131ACD" w:rsidR="00CE6896" w:rsidRPr="002326C1" w:rsidRDefault="00CE6896" w:rsidP="00CE6896">
            <w:pPr>
              <w:rPr>
                <w:lang w:val="en-US"/>
              </w:rPr>
            </w:pPr>
            <w:r w:rsidRPr="002326C1">
              <w:rPr>
                <w:noProof/>
                <w:lang w:val="en-US"/>
              </w:rPr>
              <w:t xml:space="preserve">In case the </w:t>
            </w:r>
            <w:r w:rsidRPr="002326C1">
              <w:rPr>
                <w:rStyle w:val="SAPEmphasis"/>
                <w:lang w:val="en-US"/>
              </w:rPr>
              <w:t>Payroll Time Sheet</w:t>
            </w:r>
            <w:r w:rsidRPr="002326C1">
              <w:rPr>
                <w:lang w:val="en-US"/>
              </w:rPr>
              <w:t xml:space="preserve"> content has </w:t>
            </w:r>
            <w:r w:rsidRPr="002326C1">
              <w:rPr>
                <w:noProof/>
                <w:lang w:val="en-US"/>
              </w:rPr>
              <w:t xml:space="preserve">also </w:t>
            </w:r>
            <w:r w:rsidRPr="002326C1">
              <w:rPr>
                <w:lang w:val="en-US"/>
              </w:rPr>
              <w:t xml:space="preserve">been implemented from </w:t>
            </w:r>
            <w:r w:rsidRPr="002326C1">
              <w:rPr>
                <w:rStyle w:val="SAPEmphasis"/>
                <w:lang w:val="en-US"/>
              </w:rPr>
              <w:t>Upgrade Center</w:t>
            </w:r>
            <w:r w:rsidRPr="002326C1">
              <w:rPr>
                <w:lang w:val="en-US"/>
              </w:rPr>
              <w:t xml:space="preserve">, in addition to the above-mentioned fields, following fields are displayed for maintenance: </w:t>
            </w:r>
            <w:r w:rsidRPr="002326C1">
              <w:rPr>
                <w:rStyle w:val="SAPScreenElement"/>
                <w:lang w:val="en-US"/>
              </w:rPr>
              <w:t>Time Recording Profile</w:t>
            </w:r>
            <w:r w:rsidRPr="002326C1">
              <w:rPr>
                <w:lang w:val="en-US"/>
              </w:rPr>
              <w:t xml:space="preserve">, </w:t>
            </w:r>
            <w:ins w:id="935" w:author="Author" w:date="2018-02-09T11:36:00Z">
              <w:r w:rsidR="00617454" w:rsidRPr="002326C1">
                <w:rPr>
                  <w:rStyle w:val="SAPScreenElement"/>
                  <w:lang w:val="en-US"/>
                </w:rPr>
                <w:t>Time Recording Variant</w:t>
              </w:r>
              <w:r w:rsidR="00617454">
                <w:rPr>
                  <w:rStyle w:val="SAPScreenElement"/>
                  <w:lang w:val="en-US"/>
                </w:rPr>
                <w:t>,</w:t>
              </w:r>
              <w:r w:rsidR="00617454" w:rsidRPr="002326C1">
                <w:rPr>
                  <w:lang w:val="en-US"/>
                </w:rPr>
                <w:t xml:space="preserve"> </w:t>
              </w:r>
            </w:ins>
            <w:r w:rsidRPr="002326C1">
              <w:rPr>
                <w:rStyle w:val="SAPScreenElement"/>
                <w:lang w:val="en-US"/>
              </w:rPr>
              <w:t>Time Recording Admissibility,</w:t>
            </w:r>
            <w:r w:rsidRPr="002326C1">
              <w:rPr>
                <w:lang w:val="en-US"/>
              </w:rPr>
              <w:t xml:space="preserve"> and </w:t>
            </w:r>
            <w:r w:rsidRPr="002326C1">
              <w:rPr>
                <w:rStyle w:val="SAPScreenElement"/>
                <w:lang w:val="en-US"/>
              </w:rPr>
              <w:t>Default Overtime Compensation Variant</w:t>
            </w:r>
            <w:r w:rsidRPr="002326C1">
              <w:rPr>
                <w:lang w:val="en-US"/>
              </w:rPr>
              <w:t>.</w:t>
            </w:r>
            <w:commentRangeEnd w:id="930"/>
            <w:r>
              <w:rPr>
                <w:rStyle w:val="CommentReference"/>
              </w:rPr>
              <w:commentReference w:id="930"/>
            </w:r>
          </w:p>
        </w:tc>
        <w:tc>
          <w:tcPr>
            <w:tcW w:w="2520" w:type="dxa"/>
            <w:tcBorders>
              <w:top w:val="single" w:sz="8" w:space="0" w:color="999999"/>
              <w:left w:val="single" w:sz="8" w:space="0" w:color="999999"/>
              <w:bottom w:val="single" w:sz="8" w:space="0" w:color="999999"/>
              <w:right w:val="single" w:sz="8" w:space="0" w:color="999999"/>
            </w:tcBorders>
          </w:tcPr>
          <w:p w14:paraId="26345C20" w14:textId="77777777" w:rsidR="00CE6896" w:rsidRDefault="00CE6896" w:rsidP="00CE6896">
            <w:pPr>
              <w:rPr>
                <w:lang w:val="en-US"/>
              </w:rPr>
            </w:pPr>
            <w:r w:rsidRPr="002326C1">
              <w:rPr>
                <w:lang w:val="en-US"/>
              </w:rPr>
              <w:lastRenderedPageBreak/>
              <w:t>Maintain the fields as appropriate.</w:t>
            </w:r>
          </w:p>
          <w:p w14:paraId="7C7B137D" w14:textId="77777777" w:rsidR="00CE6896" w:rsidRDefault="00CE6896" w:rsidP="00CE6896">
            <w:pPr>
              <w:rPr>
                <w:lang w:val="en-US"/>
              </w:rPr>
            </w:pPr>
          </w:p>
          <w:p w14:paraId="1F5E8845" w14:textId="77777777" w:rsidR="00CE6896" w:rsidRPr="00AF1555" w:rsidRDefault="00CE6896" w:rsidP="00CE6896">
            <w:pPr>
              <w:pStyle w:val="SAPNoteHeading"/>
              <w:ind w:left="0"/>
              <w:rPr>
                <w:rFonts w:ascii="BentonSans Book" w:hAnsi="BentonSans Book"/>
                <w:color w:val="auto"/>
                <w:sz w:val="18"/>
                <w:lang w:val="en-US"/>
                <w:rPrChange w:id="936" w:author="Author" w:date="2018-02-22T10:41:00Z">
                  <w:rPr>
                    <w:rFonts w:ascii="BentonSans Book" w:hAnsi="BentonSans Book"/>
                    <w:color w:val="auto"/>
                    <w:sz w:val="18"/>
                    <w:highlight w:val="cyan"/>
                    <w:lang w:val="en-US"/>
                  </w:rPr>
                </w:rPrChange>
              </w:rPr>
            </w:pPr>
            <w:commentRangeStart w:id="937"/>
            <w:r w:rsidRPr="00AF1555">
              <w:rPr>
                <w:noProof/>
                <w:lang w:val="en-US"/>
                <w:rPrChange w:id="938" w:author="Author" w:date="2018-02-22T10:41:00Z">
                  <w:rPr>
                    <w:noProof/>
                    <w:highlight w:val="cyan"/>
                    <w:lang w:val="en-US"/>
                  </w:rPr>
                </w:rPrChange>
              </w:rPr>
              <w:drawing>
                <wp:inline distT="0" distB="0" distL="0" distR="0" wp14:anchorId="5E130D57" wp14:editId="1BF3AA29">
                  <wp:extent cx="226060" cy="226060"/>
                  <wp:effectExtent l="0" t="0" r="0" b="0"/>
                  <wp:docPr id="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AF1555">
              <w:rPr>
                <w:lang w:val="en-US"/>
                <w:rPrChange w:id="939" w:author="Author" w:date="2018-02-22T10:41:00Z">
                  <w:rPr>
                    <w:highlight w:val="cyan"/>
                    <w:lang w:val="en-US"/>
                  </w:rPr>
                </w:rPrChange>
              </w:rPr>
              <w:t> Note</w:t>
            </w:r>
          </w:p>
          <w:p w14:paraId="333E852D" w14:textId="07BF7E45" w:rsidR="00CE6896" w:rsidRPr="003E7BD2" w:rsidRDefault="00CE6896" w:rsidP="00CE6896">
            <w:pPr>
              <w:rPr>
                <w:rStyle w:val="SAPScreenElement"/>
                <w:lang w:val="en-US"/>
              </w:rPr>
            </w:pPr>
            <w:r w:rsidRPr="00AF1555">
              <w:rPr>
                <w:lang w:val="en-US"/>
                <w:rPrChange w:id="940" w:author="Author" w:date="2018-02-22T10:41:00Z">
                  <w:rPr>
                    <w:highlight w:val="cyan"/>
                    <w:lang w:val="en-US"/>
                  </w:rPr>
                </w:rPrChange>
              </w:rPr>
              <w:t xml:space="preserve">For country </w:t>
            </w:r>
            <w:r w:rsidRPr="00AF1555">
              <w:rPr>
                <w:b/>
                <w:lang w:val="en-US"/>
                <w:rPrChange w:id="941" w:author="Author" w:date="2018-02-22T10:41:00Z">
                  <w:rPr>
                    <w:b/>
                    <w:highlight w:val="cyan"/>
                    <w:lang w:val="en-US"/>
                  </w:rPr>
                </w:rPrChange>
              </w:rPr>
              <w:t>DE</w:t>
            </w:r>
            <w:r w:rsidRPr="00AF1555">
              <w:rPr>
                <w:lang w:val="en-US"/>
                <w:rPrChange w:id="942" w:author="Author" w:date="2018-02-22T10:41:00Z">
                  <w:rPr>
                    <w:highlight w:val="cyan"/>
                    <w:lang w:val="en-US"/>
                  </w:rPr>
                </w:rPrChange>
              </w:rPr>
              <w:t xml:space="preserve">, the value for </w:t>
            </w:r>
            <w:r w:rsidRPr="00AF1555">
              <w:rPr>
                <w:rStyle w:val="SAPScreenElement"/>
                <w:lang w:val="en-US"/>
                <w:rPrChange w:id="943" w:author="Author" w:date="2018-02-22T10:41:00Z">
                  <w:rPr>
                    <w:rStyle w:val="SAPScreenElement"/>
                    <w:highlight w:val="cyan"/>
                    <w:lang w:val="en-US"/>
                  </w:rPr>
                </w:rPrChange>
              </w:rPr>
              <w:t>Time Profile</w:t>
            </w:r>
            <w:r w:rsidRPr="00AF1555">
              <w:rPr>
                <w:lang w:val="en-US"/>
                <w:rPrChange w:id="944" w:author="Author" w:date="2018-02-22T10:41:00Z">
                  <w:rPr>
                    <w:highlight w:val="cyan"/>
                    <w:lang w:val="en-US"/>
                  </w:rPr>
                </w:rPrChange>
              </w:rPr>
              <w:t xml:space="preserve"> is defaulted</w:t>
            </w:r>
            <w:r w:rsidRPr="00AF1555">
              <w:rPr>
                <w:rStyle w:val="SAPScreenElement"/>
                <w:lang w:val="en-US"/>
                <w:rPrChange w:id="945" w:author="Author" w:date="2018-02-22T10:41:00Z">
                  <w:rPr>
                    <w:rStyle w:val="SAPScreenElement"/>
                    <w:highlight w:val="cyan"/>
                    <w:lang w:val="en-US"/>
                  </w:rPr>
                </w:rPrChange>
              </w:rPr>
              <w:t xml:space="preserve"> </w:t>
            </w:r>
            <w:r w:rsidRPr="00AF1555">
              <w:rPr>
                <w:lang w:val="en-US"/>
                <w:rPrChange w:id="946" w:author="Author" w:date="2018-02-22T10:41:00Z">
                  <w:rPr>
                    <w:highlight w:val="cyan"/>
                    <w:lang w:val="en-US"/>
                  </w:rPr>
                </w:rPrChange>
              </w:rPr>
              <w:t>with</w:t>
            </w:r>
            <w:r w:rsidRPr="00AF1555">
              <w:rPr>
                <w:rStyle w:val="SAPUserEntry"/>
                <w:lang w:val="en-US"/>
                <w:rPrChange w:id="947" w:author="Author" w:date="2018-02-22T10:41:00Z">
                  <w:rPr>
                    <w:rStyle w:val="SAPUserEntry"/>
                    <w:highlight w:val="cyan"/>
                    <w:lang w:val="en-US"/>
                  </w:rPr>
                </w:rPrChange>
              </w:rPr>
              <w:t xml:space="preserve"> Generic Profile (DE)(DE_Generic_Profile)</w:t>
            </w:r>
            <w:r w:rsidRPr="00AF1555">
              <w:rPr>
                <w:lang w:val="en-US"/>
                <w:rPrChange w:id="948" w:author="Author" w:date="2018-02-22T10:41:00Z">
                  <w:rPr>
                    <w:highlight w:val="cyan"/>
                    <w:lang w:val="en-US"/>
                  </w:rPr>
                </w:rPrChange>
              </w:rPr>
              <w:t xml:space="preserve"> in case of a non-challenged employee and with</w:t>
            </w:r>
            <w:r w:rsidRPr="00AF1555">
              <w:rPr>
                <w:rStyle w:val="SAPUserEntry"/>
                <w:lang w:val="en-US"/>
                <w:rPrChange w:id="949" w:author="Author" w:date="2018-02-22T10:41:00Z">
                  <w:rPr>
                    <w:rStyle w:val="SAPUserEntry"/>
                    <w:highlight w:val="cyan"/>
                    <w:lang w:val="en-US"/>
                  </w:rPr>
                </w:rPrChange>
              </w:rPr>
              <w:t xml:space="preserve"> Generic Profile Special Holiday </w:t>
            </w:r>
            <w:r w:rsidRPr="00AF1555">
              <w:rPr>
                <w:rStyle w:val="SAPUserEntry"/>
                <w:lang w:val="en-US"/>
                <w:rPrChange w:id="950" w:author="Author" w:date="2018-02-22T10:41:00Z">
                  <w:rPr>
                    <w:rStyle w:val="SAPUserEntry"/>
                    <w:highlight w:val="cyan"/>
                    <w:lang w:val="en-US"/>
                  </w:rPr>
                </w:rPrChange>
              </w:rPr>
              <w:lastRenderedPageBreak/>
              <w:t>(DE_Generic_Profile_SH)</w:t>
            </w:r>
            <w:r w:rsidRPr="00AF1555">
              <w:rPr>
                <w:lang w:val="en-US"/>
                <w:rPrChange w:id="951" w:author="Author" w:date="2018-02-22T10:41:00Z">
                  <w:rPr>
                    <w:highlight w:val="cyan"/>
                    <w:lang w:val="en-US"/>
                  </w:rPr>
                </w:rPrChange>
              </w:rPr>
              <w:t xml:space="preserve"> in case of a challenged employee. The value of </w:t>
            </w:r>
            <w:r w:rsidRPr="00AF1555">
              <w:rPr>
                <w:rStyle w:val="SAPScreenElement"/>
                <w:lang w:val="en-US"/>
                <w:rPrChange w:id="952" w:author="Author" w:date="2018-02-22T10:41:00Z">
                  <w:rPr>
                    <w:rStyle w:val="SAPScreenElement"/>
                    <w:highlight w:val="cyan"/>
                    <w:lang w:val="en-US"/>
                  </w:rPr>
                </w:rPrChange>
              </w:rPr>
              <w:t xml:space="preserve">Holiday Calendar Code </w:t>
            </w:r>
            <w:r w:rsidRPr="00AF1555">
              <w:rPr>
                <w:lang w:val="en-US"/>
                <w:rPrChange w:id="953" w:author="Author" w:date="2018-02-22T10:41:00Z">
                  <w:rPr>
                    <w:highlight w:val="cyan"/>
                    <w:lang w:val="en-US"/>
                  </w:rPr>
                </w:rPrChange>
              </w:rPr>
              <w:t>is defaulted</w:t>
            </w:r>
            <w:r w:rsidRPr="00AF1555">
              <w:rPr>
                <w:rStyle w:val="SAPScreenElement"/>
                <w:lang w:val="en-US"/>
                <w:rPrChange w:id="954" w:author="Author" w:date="2018-02-22T10:41:00Z">
                  <w:rPr>
                    <w:rStyle w:val="SAPScreenElement"/>
                    <w:highlight w:val="cyan"/>
                    <w:lang w:val="en-US"/>
                  </w:rPr>
                </w:rPrChange>
              </w:rPr>
              <w:t xml:space="preserve"> </w:t>
            </w:r>
            <w:r w:rsidRPr="00AF1555">
              <w:rPr>
                <w:lang w:val="en-US"/>
                <w:rPrChange w:id="955" w:author="Author" w:date="2018-02-22T10:41:00Z">
                  <w:rPr>
                    <w:highlight w:val="cyan"/>
                    <w:lang w:val="en-US"/>
                  </w:rPr>
                </w:rPrChange>
              </w:rPr>
              <w:t>with</w:t>
            </w:r>
            <w:r w:rsidRPr="00AF1555">
              <w:rPr>
                <w:rStyle w:val="SAPUserEntry"/>
                <w:lang w:val="en-US"/>
                <w:rPrChange w:id="956" w:author="Author" w:date="2018-02-22T10:41:00Z">
                  <w:rPr>
                    <w:rStyle w:val="SAPUserEntry"/>
                    <w:highlight w:val="cyan"/>
                    <w:lang w:val="en-US"/>
                  </w:rPr>
                </w:rPrChange>
              </w:rPr>
              <w:t xml:space="preserve"> Federal Holidays(DE)(DE_Federal_Holidays)</w:t>
            </w:r>
            <w:r w:rsidRPr="00AF1555">
              <w:rPr>
                <w:lang w:val="en-US"/>
                <w:rPrChange w:id="957" w:author="Author" w:date="2018-02-22T10:41:00Z">
                  <w:rPr>
                    <w:highlight w:val="cyan"/>
                    <w:lang w:val="en-US"/>
                  </w:rPr>
                </w:rPrChange>
              </w:rPr>
              <w:t xml:space="preserve">. The value of </w:t>
            </w:r>
            <w:r w:rsidRPr="00AF1555">
              <w:rPr>
                <w:rStyle w:val="SAPScreenElement"/>
                <w:lang w:val="en-US"/>
                <w:rPrChange w:id="958" w:author="Author" w:date="2018-02-22T10:41:00Z">
                  <w:rPr>
                    <w:rStyle w:val="SAPScreenElement"/>
                    <w:highlight w:val="cyan"/>
                    <w:lang w:val="en-US"/>
                  </w:rPr>
                </w:rPrChange>
              </w:rPr>
              <w:t xml:space="preserve">Time Recording Variant </w:t>
            </w:r>
            <w:r w:rsidRPr="00AF1555">
              <w:rPr>
                <w:lang w:val="en-US"/>
                <w:rPrChange w:id="959" w:author="Author" w:date="2018-02-22T10:41:00Z">
                  <w:rPr>
                    <w:highlight w:val="cyan"/>
                    <w:lang w:val="en-US"/>
                  </w:rPr>
                </w:rPrChange>
              </w:rPr>
              <w:t>is defaulted</w:t>
            </w:r>
            <w:r w:rsidRPr="00AF1555">
              <w:rPr>
                <w:rStyle w:val="SAPScreenElement"/>
                <w:lang w:val="en-US"/>
                <w:rPrChange w:id="960" w:author="Author" w:date="2018-02-22T10:41:00Z">
                  <w:rPr>
                    <w:rStyle w:val="SAPScreenElement"/>
                    <w:highlight w:val="cyan"/>
                    <w:lang w:val="en-US"/>
                  </w:rPr>
                </w:rPrChange>
              </w:rPr>
              <w:t xml:space="preserve"> </w:t>
            </w:r>
            <w:r w:rsidRPr="00AF1555">
              <w:rPr>
                <w:lang w:val="en-US"/>
                <w:rPrChange w:id="961" w:author="Author" w:date="2018-02-22T10:41:00Z">
                  <w:rPr>
                    <w:highlight w:val="cyan"/>
                    <w:lang w:val="en-US"/>
                  </w:rPr>
                </w:rPrChange>
              </w:rPr>
              <w:t>with</w:t>
            </w:r>
            <w:r w:rsidRPr="00AF1555">
              <w:rPr>
                <w:rStyle w:val="SAPUserEntry"/>
                <w:lang w:val="en-US"/>
                <w:rPrChange w:id="962" w:author="Author" w:date="2018-02-22T10:41:00Z">
                  <w:rPr>
                    <w:rStyle w:val="SAPUserEntry"/>
                    <w:highlight w:val="cyan"/>
                    <w:lang w:val="en-US"/>
                  </w:rPr>
                </w:rPrChange>
              </w:rPr>
              <w:t xml:space="preserve"> Duration</w:t>
            </w:r>
            <w:r w:rsidRPr="00AF1555">
              <w:rPr>
                <w:lang w:val="en-US"/>
                <w:rPrChange w:id="963" w:author="Author" w:date="2018-02-22T10:41:00Z">
                  <w:rPr>
                    <w:highlight w:val="cyan"/>
                    <w:lang w:val="en-US"/>
                  </w:rPr>
                </w:rPrChange>
              </w:rPr>
              <w:t>. Leave all defaulted values as are!</w:t>
            </w:r>
            <w:commentRangeEnd w:id="937"/>
            <w:r w:rsidRPr="00AF1555">
              <w:rPr>
                <w:rStyle w:val="CommentReference"/>
                <w:rPrChange w:id="964" w:author="Author" w:date="2018-02-22T10:41:00Z">
                  <w:rPr>
                    <w:rStyle w:val="CommentReference"/>
                    <w:highlight w:val="cyan"/>
                  </w:rPr>
                </w:rPrChange>
              </w:rPr>
              <w:commentReference w:id="937"/>
            </w:r>
          </w:p>
        </w:tc>
        <w:tc>
          <w:tcPr>
            <w:tcW w:w="3240" w:type="dxa"/>
            <w:gridSpan w:val="2"/>
            <w:tcBorders>
              <w:top w:val="single" w:sz="8" w:space="0" w:color="999999"/>
              <w:left w:val="single" w:sz="8" w:space="0" w:color="999999"/>
              <w:bottom w:val="single" w:sz="8" w:space="0" w:color="999999"/>
              <w:right w:val="single" w:sz="8" w:space="0" w:color="999999"/>
            </w:tcBorders>
          </w:tcPr>
          <w:p w14:paraId="5ABF0CBA" w14:textId="0378EC2B" w:rsidR="00CE6896" w:rsidRPr="002326C1" w:rsidRDefault="00CE6896" w:rsidP="00CE6896">
            <w:pPr>
              <w:rPr>
                <w:lang w:val="en-US"/>
              </w:rPr>
            </w:pPr>
            <w:r w:rsidRPr="002326C1">
              <w:rPr>
                <w:noProof/>
                <w:lang w:val="en-US"/>
              </w:rPr>
              <w:lastRenderedPageBreak/>
              <w:t xml:space="preserve">For details in maintaining the </w:t>
            </w:r>
            <w:r w:rsidRPr="002326C1">
              <w:rPr>
                <w:rStyle w:val="SAPEmphasis"/>
                <w:lang w:val="en-US"/>
              </w:rPr>
              <w:t>Time Off</w:t>
            </w:r>
            <w:r w:rsidRPr="002326C1">
              <w:rPr>
                <w:noProof/>
                <w:lang w:val="en-US"/>
              </w:rPr>
              <w:t xml:space="preserve"> relevant fields in the </w:t>
            </w:r>
            <w:r w:rsidRPr="002326C1">
              <w:rPr>
                <w:rStyle w:val="SAPScreenElement"/>
                <w:lang w:val="en-US"/>
              </w:rPr>
              <w:t xml:space="preserve">Time Information </w:t>
            </w:r>
            <w:r w:rsidRPr="002326C1">
              <w:rPr>
                <w:lang w:val="en-US"/>
              </w:rPr>
              <w:t xml:space="preserve">block, refer to </w:t>
            </w:r>
            <w:ins w:id="965" w:author="Author" w:date="2018-02-22T10:40:00Z">
              <w:r w:rsidR="009B6007" w:rsidRPr="002326C1">
                <w:rPr>
                  <w:lang w:val="en-US"/>
                </w:rPr>
                <w:t>c</w:t>
              </w:r>
              <w:r w:rsidR="009B6007" w:rsidRPr="00BD5915">
                <w:rPr>
                  <w:lang w:val="en-US"/>
                </w:rPr>
                <w:t xml:space="preserve">hapter </w:t>
              </w:r>
              <w:r w:rsidR="009B6007" w:rsidRPr="002326C1">
                <w:rPr>
                  <w:rStyle w:val="SAPScreenElement"/>
                  <w:color w:val="auto"/>
                  <w:lang w:val="en-US"/>
                </w:rPr>
                <w:t>Preliminary Steps</w:t>
              </w:r>
              <w:r w:rsidR="009B6007" w:rsidRPr="002326C1">
                <w:rPr>
                  <w:lang w:val="en-US"/>
                </w:rPr>
                <w:t xml:space="preserve"> </w:t>
              </w:r>
              <w:r w:rsidR="009B6007">
                <w:rPr>
                  <w:lang w:val="en-US"/>
                </w:rPr>
                <w:t xml:space="preserve">of </w:t>
              </w:r>
            </w:ins>
            <w:r w:rsidRPr="002326C1">
              <w:rPr>
                <w:lang w:val="en-US"/>
              </w:rPr>
              <w:t xml:space="preserve">test script </w:t>
            </w:r>
            <w:r w:rsidRPr="002326C1">
              <w:rPr>
                <w:rStyle w:val="SAPScreenElement"/>
                <w:color w:val="auto"/>
                <w:lang w:val="en-US"/>
              </w:rPr>
              <w:t>Request and Manage Time Off (FJ7)</w:t>
            </w:r>
            <w:ins w:id="966" w:author="Author" w:date="2018-02-22T10:40:00Z">
              <w:r w:rsidR="009B6007" w:rsidRPr="00AF1555">
                <w:rPr>
                  <w:lang w:val="en-US"/>
                  <w:rPrChange w:id="967" w:author="Author" w:date="2018-02-22T10:40:00Z">
                    <w:rPr/>
                  </w:rPrChange>
                </w:rPr>
                <w:t xml:space="preserve"> </w:t>
              </w:r>
            </w:ins>
            <w:del w:id="968" w:author="Author" w:date="2018-02-22T10:40:00Z">
              <w:r w:rsidRPr="00BD5915" w:rsidDel="009B6007">
                <w:rPr>
                  <w:lang w:val="en-US"/>
                </w:rPr>
                <w:delText>,</w:delText>
              </w:r>
            </w:del>
            <w:ins w:id="969" w:author="Author" w:date="2018-02-22T10:40:00Z">
              <w:del w:id="970" w:author="Author" w:date="2018-02-22T10:53:00Z">
                <w:r w:rsidR="009B6007" w:rsidDel="00262AA6">
                  <w:rPr>
                    <w:lang w:val="en-US"/>
                  </w:rPr>
                  <w:delText>relevant</w:delText>
                </w:r>
              </w:del>
            </w:ins>
            <w:ins w:id="971" w:author="Author" w:date="2018-02-22T10:53:00Z">
              <w:r w:rsidR="00262AA6">
                <w:rPr>
                  <w:lang w:val="en-US"/>
                </w:rPr>
                <w:t>appropriate</w:t>
              </w:r>
            </w:ins>
            <w:ins w:id="972" w:author="Author" w:date="2018-02-22T10:40:00Z">
              <w:r w:rsidR="009B6007">
                <w:rPr>
                  <w:lang w:val="en-US"/>
                </w:rPr>
                <w:t xml:space="preserve"> for your country</w:t>
              </w:r>
            </w:ins>
            <w:del w:id="973" w:author="Author" w:date="2018-02-22T10:40:00Z">
              <w:r w:rsidRPr="002326C1" w:rsidDel="009B6007">
                <w:rPr>
                  <w:lang w:val="en-US"/>
                </w:rPr>
                <w:delText xml:space="preserve"> c</w:delText>
              </w:r>
              <w:r w:rsidRPr="00BD5915" w:rsidDel="009B6007">
                <w:rPr>
                  <w:lang w:val="en-US"/>
                </w:rPr>
                <w:delText xml:space="preserve">hapter </w:delText>
              </w:r>
              <w:r w:rsidRPr="002326C1" w:rsidDel="009B6007">
                <w:rPr>
                  <w:rStyle w:val="SAPScreenElement"/>
                  <w:color w:val="auto"/>
                  <w:lang w:val="en-US"/>
                </w:rPr>
                <w:delText>Preliminary Steps</w:delText>
              </w:r>
            </w:del>
            <w:r w:rsidRPr="002326C1">
              <w:rPr>
                <w:lang w:val="en-US"/>
              </w:rPr>
              <w:t>.</w:t>
            </w:r>
          </w:p>
          <w:p w14:paraId="2BE4A896" w14:textId="508CC4B9" w:rsidR="00CE6896" w:rsidRPr="002326C1" w:rsidRDefault="00CE6896" w:rsidP="00CE6896">
            <w:pPr>
              <w:rPr>
                <w:lang w:val="en-US"/>
              </w:rPr>
            </w:pPr>
            <w:r w:rsidRPr="002326C1">
              <w:rPr>
                <w:noProof/>
                <w:lang w:val="en-US"/>
              </w:rPr>
              <w:t xml:space="preserve">For details in maintaining the </w:t>
            </w:r>
            <w:r w:rsidRPr="002326C1">
              <w:rPr>
                <w:rStyle w:val="SAPEmphasis"/>
                <w:lang w:val="en-US"/>
              </w:rPr>
              <w:t>Payroll Time Sheet</w:t>
            </w:r>
            <w:r w:rsidRPr="002326C1">
              <w:rPr>
                <w:noProof/>
                <w:lang w:val="en-US"/>
              </w:rPr>
              <w:t xml:space="preserve"> relevant fields in the </w:t>
            </w:r>
            <w:r w:rsidRPr="002326C1">
              <w:rPr>
                <w:rStyle w:val="SAPScreenElement"/>
                <w:lang w:val="en-US"/>
              </w:rPr>
              <w:t xml:space="preserve">Time Information </w:t>
            </w:r>
            <w:r w:rsidRPr="002326C1">
              <w:rPr>
                <w:lang w:val="en-US"/>
              </w:rPr>
              <w:t xml:space="preserve">block, refer to test script </w:t>
            </w:r>
            <w:r w:rsidRPr="002326C1">
              <w:rPr>
                <w:rStyle w:val="SAPScreenElement"/>
                <w:color w:val="auto"/>
                <w:lang w:val="en-US"/>
              </w:rPr>
              <w:t>Record Working Time (15S)</w:t>
            </w:r>
            <w:r w:rsidRPr="002326C1">
              <w:rPr>
                <w:lang w:val="en-US"/>
              </w:rPr>
              <w:t xml:space="preserve">, chapter </w:t>
            </w:r>
            <w:r w:rsidRPr="002326C1">
              <w:rPr>
                <w:rStyle w:val="SAPScreenElement"/>
                <w:color w:val="auto"/>
                <w:lang w:val="en-US"/>
              </w:rPr>
              <w:t>Preliminary Steps</w:t>
            </w:r>
            <w:r w:rsidRPr="002326C1">
              <w:rPr>
                <w:lang w:val="en-US"/>
              </w:rPr>
              <w:t>.</w:t>
            </w:r>
          </w:p>
          <w:p w14:paraId="4C75D261" w14:textId="77777777" w:rsidR="00CE6896" w:rsidRPr="002326C1" w:rsidRDefault="00CE6896" w:rsidP="00CE6896">
            <w:pPr>
              <w:pStyle w:val="SAPNoteHeading"/>
              <w:ind w:left="0"/>
              <w:rPr>
                <w:lang w:val="en-US"/>
              </w:rPr>
            </w:pPr>
            <w:r w:rsidRPr="002326C1">
              <w:rPr>
                <w:noProof/>
                <w:lang w:val="en-US"/>
              </w:rPr>
              <w:lastRenderedPageBreak/>
              <w:drawing>
                <wp:inline distT="0" distB="0" distL="0" distR="0" wp14:anchorId="3A7C84B1" wp14:editId="55FB5616">
                  <wp:extent cx="225425" cy="225425"/>
                  <wp:effectExtent l="0" t="0" r="3175" b="317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Recommendation</w:t>
            </w:r>
          </w:p>
          <w:p w14:paraId="0087E73E" w14:textId="34A03882" w:rsidR="00CE6896" w:rsidRPr="002326C1" w:rsidRDefault="00CE6896" w:rsidP="00CE6896">
            <w:pPr>
              <w:rPr>
                <w:noProof/>
                <w:lang w:val="en-US"/>
              </w:rPr>
            </w:pPr>
            <w:r w:rsidRPr="002326C1">
              <w:rPr>
                <w:lang w:val="en-US"/>
              </w:rPr>
              <w:t xml:space="preserve">In case the </w:t>
            </w:r>
            <w:r w:rsidRPr="002326C1">
              <w:rPr>
                <w:rStyle w:val="SAPEmphasis"/>
                <w:lang w:val="en-US"/>
              </w:rPr>
              <w:t>Time Off</w:t>
            </w:r>
            <w:r w:rsidRPr="002326C1">
              <w:rPr>
                <w:lang w:val="en-US"/>
              </w:rPr>
              <w:t xml:space="preserve"> module </w:t>
            </w:r>
            <w:r w:rsidRPr="002326C1">
              <w:rPr>
                <w:rStyle w:val="SAPEmphasis"/>
                <w:lang w:val="en-US"/>
              </w:rPr>
              <w:t>is not activated</w:t>
            </w:r>
            <w:r w:rsidRPr="002326C1">
              <w:rPr>
                <w:lang w:val="en-US"/>
              </w:rPr>
              <w:t xml:space="preserve">, field </w:t>
            </w:r>
            <w:r w:rsidRPr="002326C1">
              <w:rPr>
                <w:rStyle w:val="SAPScreenElement"/>
                <w:lang w:val="en-US"/>
              </w:rPr>
              <w:t>Work Schedule</w:t>
            </w:r>
            <w:r w:rsidRPr="002326C1">
              <w:rPr>
                <w:lang w:val="en-US"/>
              </w:rPr>
              <w:t xml:space="preserve"> is not available either. Nevertheless, if it should be replicated to Employee Central Payroll, we </w:t>
            </w:r>
            <w:r w:rsidRPr="002326C1">
              <w:rPr>
                <w:lang w:val="en-US" w:eastAsia="zh-CN"/>
              </w:rPr>
              <w:t xml:space="preserve">recommend creating a customer-specific field with an associated picklist (see configuration guide of building block </w:t>
            </w:r>
            <w:r w:rsidRPr="002326C1">
              <w:rPr>
                <w:rStyle w:val="SAPScreenElement"/>
                <w:color w:val="auto"/>
                <w:lang w:val="en-US"/>
              </w:rPr>
              <w:t>FK7</w:t>
            </w:r>
            <w:r w:rsidRPr="00AF1555">
              <w:rPr>
                <w:rStyle w:val="SAPScreenElement"/>
                <w:color w:val="auto"/>
                <w:lang w:val="en-US"/>
                <w:rPrChange w:id="974" w:author="Author" w:date="2018-02-22T10:41:00Z">
                  <w:rPr>
                    <w:rStyle w:val="SAPScreenElement"/>
                    <w:color w:val="auto"/>
                    <w:highlight w:val="yellow"/>
                    <w:lang w:val="en-US"/>
                  </w:rPr>
                </w:rPrChange>
              </w:rPr>
              <w:t>(&lt;YourCountry&gt;)</w:t>
            </w:r>
            <w:r w:rsidRPr="00D90D0A">
              <w:rPr>
                <w:lang w:val="en-US" w:eastAsia="zh-CN"/>
              </w:rPr>
              <w:t xml:space="preserve"> for</w:t>
            </w:r>
            <w:r w:rsidRPr="002326C1">
              <w:rPr>
                <w:lang w:val="en-US" w:eastAsia="zh-CN"/>
              </w:rPr>
              <w:t xml:space="preserve"> details). In this case, </w:t>
            </w:r>
            <w:r w:rsidRPr="002326C1">
              <w:rPr>
                <w:lang w:val="en-US"/>
              </w:rPr>
              <w:t>select the appropriate custom specific value from the drop-down.</w:t>
            </w:r>
          </w:p>
        </w:tc>
        <w:tc>
          <w:tcPr>
            <w:tcW w:w="2601" w:type="dxa"/>
            <w:tcBorders>
              <w:top w:val="single" w:sz="8" w:space="0" w:color="999999"/>
              <w:left w:val="single" w:sz="8" w:space="0" w:color="999999"/>
              <w:bottom w:val="single" w:sz="8" w:space="0" w:color="999999"/>
              <w:right w:val="single" w:sz="8" w:space="0" w:color="999999"/>
            </w:tcBorders>
          </w:tcPr>
          <w:p w14:paraId="78BEEB78" w14:textId="58ABFDBE" w:rsidR="00CE6896" w:rsidRPr="002326C1" w:rsidRDefault="00CE6896" w:rsidP="00CE6896">
            <w:pPr>
              <w:rPr>
                <w:lang w:val="en-US"/>
              </w:rPr>
            </w:pPr>
            <w:r w:rsidRPr="00BD5915">
              <w:rPr>
                <w:lang w:val="en-US" w:eastAsia="zh-SG"/>
              </w:rPr>
              <w:lastRenderedPageBreak/>
              <w:t>Continue with test step # 9.</w:t>
            </w:r>
            <w:commentRangeEnd w:id="931"/>
            <w:r>
              <w:rPr>
                <w:rStyle w:val="CommentReference"/>
              </w:rPr>
              <w:commentReference w:id="931"/>
            </w:r>
          </w:p>
        </w:tc>
        <w:tc>
          <w:tcPr>
            <w:tcW w:w="1183" w:type="dxa"/>
            <w:gridSpan w:val="2"/>
            <w:tcBorders>
              <w:top w:val="single" w:sz="8" w:space="0" w:color="999999"/>
              <w:left w:val="single" w:sz="8" w:space="0" w:color="999999"/>
              <w:bottom w:val="single" w:sz="8" w:space="0" w:color="999999"/>
              <w:right w:val="single" w:sz="8" w:space="0" w:color="999999"/>
            </w:tcBorders>
          </w:tcPr>
          <w:p w14:paraId="4F5C5268" w14:textId="77777777" w:rsidR="00CE6896" w:rsidRPr="002326C1" w:rsidRDefault="00CE6896" w:rsidP="00CE6896">
            <w:pPr>
              <w:rPr>
                <w:lang w:val="en-US"/>
              </w:rPr>
            </w:pPr>
          </w:p>
        </w:tc>
      </w:tr>
      <w:tr w:rsidR="00CE6896" w:rsidRPr="00A41C57" w14:paraId="56F60FE9" w14:textId="77777777" w:rsidTr="00585DDF">
        <w:trPr>
          <w:gridAfter w:val="1"/>
          <w:wAfter w:w="6" w:type="dxa"/>
          <w:trHeight w:val="576"/>
        </w:trPr>
        <w:tc>
          <w:tcPr>
            <w:tcW w:w="704" w:type="dxa"/>
            <w:vMerge w:val="restart"/>
            <w:tcBorders>
              <w:top w:val="single" w:sz="8" w:space="0" w:color="999999"/>
              <w:left w:val="single" w:sz="8" w:space="0" w:color="999999"/>
              <w:right w:val="single" w:sz="8" w:space="0" w:color="999999"/>
            </w:tcBorders>
            <w:hideMark/>
          </w:tcPr>
          <w:p w14:paraId="3FE4CC7D" w14:textId="7A7BF738" w:rsidR="00CE6896" w:rsidRPr="002326C1" w:rsidRDefault="00CE6896" w:rsidP="00CE6896">
            <w:pPr>
              <w:rPr>
                <w:lang w:val="en-US"/>
              </w:rPr>
            </w:pPr>
            <w:r w:rsidRPr="002326C1">
              <w:rPr>
                <w:lang w:val="en-US"/>
              </w:rPr>
              <w:t>8b</w:t>
            </w:r>
          </w:p>
        </w:tc>
        <w:tc>
          <w:tcPr>
            <w:tcW w:w="1516" w:type="dxa"/>
            <w:vMerge w:val="restart"/>
            <w:tcBorders>
              <w:top w:val="single" w:sz="8" w:space="0" w:color="999999"/>
              <w:left w:val="single" w:sz="8" w:space="0" w:color="999999"/>
              <w:right w:val="single" w:sz="8" w:space="0" w:color="999999"/>
            </w:tcBorders>
            <w:hideMark/>
          </w:tcPr>
          <w:p w14:paraId="381F806B" w14:textId="4BACBEE3" w:rsidR="00CE6896" w:rsidRPr="002326C1" w:rsidRDefault="00CE6896" w:rsidP="00CE6896">
            <w:pPr>
              <w:rPr>
                <w:rStyle w:val="SAPEmphasis"/>
                <w:u w:val="single"/>
                <w:lang w:val="en-US"/>
              </w:rPr>
            </w:pPr>
            <w:r w:rsidRPr="002326C1">
              <w:rPr>
                <w:rStyle w:val="SAPEmphasis"/>
                <w:u w:val="single"/>
                <w:lang w:val="en-US"/>
              </w:rPr>
              <w:t>OPTION 2 Position Management is implemented:</w:t>
            </w:r>
          </w:p>
          <w:p w14:paraId="4785A5B6" w14:textId="3C8FC596" w:rsidR="00CE6896" w:rsidRPr="002326C1" w:rsidRDefault="00CE6896" w:rsidP="00CE6896">
            <w:pPr>
              <w:rPr>
                <w:lang w:val="en-US"/>
              </w:rPr>
            </w:pPr>
            <w:r w:rsidRPr="002326C1">
              <w:rPr>
                <w:rStyle w:val="SAPEmphasis"/>
                <w:lang w:val="en-US"/>
              </w:rPr>
              <w:t>Enter Job Information for new Employee</w:t>
            </w:r>
          </w:p>
        </w:tc>
        <w:tc>
          <w:tcPr>
            <w:tcW w:w="2522" w:type="dxa"/>
            <w:tcBorders>
              <w:top w:val="single" w:sz="8" w:space="0" w:color="999999"/>
              <w:left w:val="single" w:sz="8" w:space="0" w:color="999999"/>
              <w:bottom w:val="single" w:sz="8" w:space="0" w:color="999999"/>
              <w:right w:val="single" w:sz="8" w:space="0" w:color="999999"/>
            </w:tcBorders>
            <w:hideMark/>
          </w:tcPr>
          <w:p w14:paraId="6D3309D6" w14:textId="77777777" w:rsidR="00CE6896" w:rsidRPr="002326C1" w:rsidRDefault="00CE6896" w:rsidP="00CE6896">
            <w:pPr>
              <w:rPr>
                <w:lang w:val="en-US"/>
              </w:rPr>
            </w:pPr>
            <w:r w:rsidRPr="002326C1">
              <w:rPr>
                <w:lang w:val="en-US"/>
              </w:rPr>
              <w:t xml:space="preserve">In the </w:t>
            </w:r>
            <w:r w:rsidRPr="002326C1">
              <w:rPr>
                <w:rStyle w:val="SAPScreenElement"/>
                <w:lang w:val="en-US"/>
              </w:rPr>
              <w:t xml:space="preserve">Job Information </w:t>
            </w:r>
            <w:r w:rsidRPr="002326C1">
              <w:rPr>
                <w:lang w:val="en-US"/>
              </w:rPr>
              <w:t>section make the following entries:</w:t>
            </w:r>
          </w:p>
        </w:tc>
        <w:tc>
          <w:tcPr>
            <w:tcW w:w="2520" w:type="dxa"/>
            <w:tcBorders>
              <w:top w:val="single" w:sz="8" w:space="0" w:color="999999"/>
              <w:left w:val="single" w:sz="8" w:space="0" w:color="999999"/>
              <w:bottom w:val="single" w:sz="8" w:space="0" w:color="999999"/>
              <w:right w:val="single" w:sz="8" w:space="0" w:color="999999"/>
            </w:tcBorders>
          </w:tcPr>
          <w:p w14:paraId="5A0D44F6" w14:textId="77777777" w:rsidR="00CE6896" w:rsidRPr="002326C1" w:rsidRDefault="00CE6896" w:rsidP="00CE6896">
            <w:pPr>
              <w:rPr>
                <w:lang w:val="en-US"/>
              </w:rPr>
            </w:pPr>
          </w:p>
        </w:tc>
        <w:tc>
          <w:tcPr>
            <w:tcW w:w="3240" w:type="dxa"/>
            <w:gridSpan w:val="2"/>
            <w:tcBorders>
              <w:top w:val="single" w:sz="8" w:space="0" w:color="999999"/>
              <w:left w:val="single" w:sz="8" w:space="0" w:color="999999"/>
              <w:bottom w:val="single" w:sz="8" w:space="0" w:color="999999"/>
              <w:right w:val="single" w:sz="8" w:space="0" w:color="999999"/>
            </w:tcBorders>
          </w:tcPr>
          <w:p w14:paraId="4A1B72B3" w14:textId="127C339F" w:rsidR="00CE6896" w:rsidRPr="002326C1" w:rsidRDefault="00CE6896" w:rsidP="00CE6896">
            <w:pPr>
              <w:rPr>
                <w:lang w:val="en-US"/>
              </w:rPr>
            </w:pPr>
            <w:r w:rsidRPr="002326C1">
              <w:rPr>
                <w:lang w:val="en-US"/>
              </w:rPr>
              <w:t>The employee will be hired on a particular position, and several fields related to organizational information and job information will be auto-populated from that position based on the propagation rule configured in the instance.</w:t>
            </w:r>
          </w:p>
        </w:tc>
        <w:tc>
          <w:tcPr>
            <w:tcW w:w="2601" w:type="dxa"/>
            <w:tcBorders>
              <w:top w:val="single" w:sz="8" w:space="0" w:color="999999"/>
              <w:left w:val="single" w:sz="8" w:space="0" w:color="999999"/>
              <w:bottom w:val="single" w:sz="8" w:space="0" w:color="999999"/>
              <w:right w:val="single" w:sz="8" w:space="0" w:color="999999"/>
            </w:tcBorders>
          </w:tcPr>
          <w:p w14:paraId="1A0C14FF" w14:textId="77777777" w:rsidR="00CE6896" w:rsidRPr="002326C1" w:rsidRDefault="00CE6896" w:rsidP="00CE6896">
            <w:pPr>
              <w:rPr>
                <w:lang w:val="en-US"/>
              </w:rPr>
            </w:pPr>
          </w:p>
        </w:tc>
        <w:tc>
          <w:tcPr>
            <w:tcW w:w="1177" w:type="dxa"/>
            <w:tcBorders>
              <w:top w:val="single" w:sz="8" w:space="0" w:color="999999"/>
              <w:left w:val="single" w:sz="8" w:space="0" w:color="999999"/>
              <w:bottom w:val="single" w:sz="8" w:space="0" w:color="999999"/>
              <w:right w:val="single" w:sz="8" w:space="0" w:color="999999"/>
            </w:tcBorders>
          </w:tcPr>
          <w:p w14:paraId="5C8E378D" w14:textId="77777777" w:rsidR="00CE6896" w:rsidRPr="002326C1" w:rsidRDefault="00CE6896" w:rsidP="00CE6896">
            <w:pPr>
              <w:rPr>
                <w:lang w:val="en-US"/>
              </w:rPr>
            </w:pPr>
          </w:p>
        </w:tc>
      </w:tr>
      <w:tr w:rsidR="00CE6896" w:rsidRPr="00A41C57" w14:paraId="7719B4CF"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38CD48DE"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367143B7" w14:textId="77777777" w:rsidR="00CE6896" w:rsidRPr="002326C1" w:rsidRDefault="00CE6896" w:rsidP="00CE6896">
            <w:pPr>
              <w:rPr>
                <w:rStyle w:val="SAPEmphasis"/>
                <w:lang w:val="en-US"/>
              </w:rPr>
            </w:pPr>
          </w:p>
        </w:tc>
        <w:tc>
          <w:tcPr>
            <w:tcW w:w="2522" w:type="dxa"/>
            <w:vMerge w:val="restart"/>
            <w:tcBorders>
              <w:top w:val="single" w:sz="8" w:space="0" w:color="999999"/>
              <w:left w:val="single" w:sz="8" w:space="0" w:color="999999"/>
              <w:bottom w:val="single" w:sz="8" w:space="0" w:color="999999"/>
              <w:right w:val="single" w:sz="8" w:space="0" w:color="999999"/>
            </w:tcBorders>
            <w:hideMark/>
          </w:tcPr>
          <w:p w14:paraId="323F9FDE" w14:textId="77777777" w:rsidR="00CE6896" w:rsidRPr="002326C1" w:rsidRDefault="00CE6896" w:rsidP="00CE6896">
            <w:pPr>
              <w:rPr>
                <w:lang w:val="en-US"/>
              </w:rPr>
            </w:pPr>
            <w:r w:rsidRPr="002326C1">
              <w:rPr>
                <w:lang w:val="en-US"/>
              </w:rPr>
              <w:t xml:space="preserve">in the </w:t>
            </w:r>
            <w:r w:rsidRPr="002326C1">
              <w:rPr>
                <w:rStyle w:val="SAPScreenElement"/>
                <w:lang w:val="en-US"/>
              </w:rPr>
              <w:t xml:space="preserve">Target Position </w:t>
            </w:r>
            <w:r w:rsidRPr="002326C1">
              <w:rPr>
                <w:lang w:val="en-US"/>
              </w:rPr>
              <w:t>block:</w:t>
            </w:r>
          </w:p>
        </w:tc>
        <w:tc>
          <w:tcPr>
            <w:tcW w:w="2520" w:type="dxa"/>
            <w:tcBorders>
              <w:top w:val="single" w:sz="8" w:space="0" w:color="999999"/>
              <w:left w:val="single" w:sz="8" w:space="0" w:color="999999"/>
              <w:bottom w:val="single" w:sz="8" w:space="0" w:color="999999"/>
              <w:right w:val="single" w:sz="8" w:space="0" w:color="999999"/>
            </w:tcBorders>
            <w:hideMark/>
          </w:tcPr>
          <w:p w14:paraId="4DE4E010" w14:textId="77777777" w:rsidR="00CE6896" w:rsidRPr="002326C1" w:rsidRDefault="00CE6896" w:rsidP="00CE6896">
            <w:pPr>
              <w:rPr>
                <w:lang w:val="en-US"/>
              </w:rPr>
            </w:pPr>
            <w:r w:rsidRPr="002326C1">
              <w:rPr>
                <w:rStyle w:val="SAPScreenElement"/>
                <w:lang w:val="en-US"/>
              </w:rPr>
              <w:t>Position</w:t>
            </w:r>
            <w:r w:rsidRPr="002326C1">
              <w:rPr>
                <w:lang w:val="en-US"/>
              </w:rPr>
              <w:t>: select from drop-down</w:t>
            </w:r>
          </w:p>
        </w:tc>
        <w:tc>
          <w:tcPr>
            <w:tcW w:w="3240" w:type="dxa"/>
            <w:gridSpan w:val="2"/>
            <w:tcBorders>
              <w:top w:val="single" w:sz="8" w:space="0" w:color="999999"/>
              <w:left w:val="single" w:sz="8" w:space="0" w:color="999999"/>
              <w:bottom w:val="single" w:sz="8" w:space="0" w:color="999999"/>
              <w:right w:val="single" w:sz="8" w:space="0" w:color="999999"/>
            </w:tcBorders>
            <w:hideMark/>
          </w:tcPr>
          <w:p w14:paraId="6074AC8A" w14:textId="0582242A" w:rsidR="00CE6896" w:rsidRPr="002326C1" w:rsidRDefault="00CE6896" w:rsidP="00CE6896">
            <w:pPr>
              <w:rPr>
                <w:lang w:val="en-US"/>
              </w:rPr>
            </w:pPr>
            <w:r w:rsidRPr="00BD5915">
              <w:rPr>
                <w:lang w:val="en-US"/>
              </w:rPr>
              <w:t xml:space="preserve">After having selected the position, you can select the </w:t>
            </w:r>
            <w:r w:rsidRPr="00BD5915">
              <w:rPr>
                <w:rStyle w:val="SAPScreenElement"/>
                <w:lang w:val="en-US"/>
              </w:rPr>
              <w:t>View Org Chart</w:t>
            </w:r>
            <w:r w:rsidRPr="00BD5915">
              <w:rPr>
                <w:noProof/>
                <w:lang w:val="en-US" w:eastAsia="de-DE"/>
              </w:rPr>
              <w:t xml:space="preserve"> </w:t>
            </w:r>
            <w:r w:rsidRPr="002326C1">
              <w:rPr>
                <w:noProof/>
                <w:lang w:val="en-US"/>
              </w:rPr>
              <w:drawing>
                <wp:inline distT="0" distB="0" distL="0" distR="0" wp14:anchorId="04A43DC0" wp14:editId="2BE1B27D">
                  <wp:extent cx="238125" cy="247650"/>
                  <wp:effectExtent l="19050" t="19050" r="28575"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47650"/>
                          </a:xfrm>
                          <a:prstGeom prst="rect">
                            <a:avLst/>
                          </a:prstGeom>
                          <a:ln>
                            <a:solidFill>
                              <a:schemeClr val="accent1"/>
                            </a:solidFill>
                          </a:ln>
                        </pic:spPr>
                      </pic:pic>
                    </a:graphicData>
                  </a:graphic>
                </wp:inline>
              </w:drawing>
            </w:r>
            <w:r w:rsidRPr="002326C1">
              <w:rPr>
                <w:noProof/>
                <w:lang w:val="en-US" w:eastAsia="de-DE"/>
              </w:rPr>
              <w:t xml:space="preserve"> </w:t>
            </w:r>
            <w:r w:rsidRPr="00BD5915">
              <w:rPr>
                <w:lang w:val="en-US"/>
              </w:rPr>
              <w:t>icon next to this field to view details on the position in the org chart.</w:t>
            </w:r>
          </w:p>
        </w:tc>
        <w:tc>
          <w:tcPr>
            <w:tcW w:w="2601" w:type="dxa"/>
            <w:tcBorders>
              <w:top w:val="single" w:sz="8" w:space="0" w:color="999999"/>
              <w:left w:val="single" w:sz="8" w:space="0" w:color="999999"/>
              <w:bottom w:val="single" w:sz="8" w:space="0" w:color="999999"/>
              <w:right w:val="single" w:sz="8" w:space="0" w:color="999999"/>
            </w:tcBorders>
            <w:hideMark/>
          </w:tcPr>
          <w:p w14:paraId="770C0518" w14:textId="77777777" w:rsidR="00CE6896" w:rsidRPr="002326C1" w:rsidRDefault="00CE6896" w:rsidP="00CE6896">
            <w:pPr>
              <w:rPr>
                <w:lang w:val="en-US"/>
              </w:rPr>
            </w:pPr>
            <w:r w:rsidRPr="002326C1">
              <w:rPr>
                <w:lang w:val="en-US" w:eastAsia="zh-SG"/>
              </w:rPr>
              <w:t>In case the selected position does not allow multiple incumbents and has already an incumbent, the system will issue an appropriate message and you need to search for another position.</w:t>
            </w:r>
          </w:p>
        </w:tc>
        <w:tc>
          <w:tcPr>
            <w:tcW w:w="1177" w:type="dxa"/>
            <w:tcBorders>
              <w:top w:val="single" w:sz="8" w:space="0" w:color="999999"/>
              <w:left w:val="single" w:sz="8" w:space="0" w:color="999999"/>
              <w:bottom w:val="single" w:sz="8" w:space="0" w:color="999999"/>
              <w:right w:val="single" w:sz="8" w:space="0" w:color="999999"/>
            </w:tcBorders>
          </w:tcPr>
          <w:p w14:paraId="232C5731" w14:textId="77777777" w:rsidR="00CE6896" w:rsidRPr="002326C1" w:rsidRDefault="00CE6896" w:rsidP="00CE6896">
            <w:pPr>
              <w:rPr>
                <w:lang w:val="en-US"/>
              </w:rPr>
            </w:pPr>
          </w:p>
        </w:tc>
      </w:tr>
      <w:tr w:rsidR="00CE6896" w:rsidRPr="00A41C57" w14:paraId="578D63DB"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303A6A60"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4C0FC468" w14:textId="77777777" w:rsidR="00CE6896" w:rsidRPr="002326C1" w:rsidRDefault="00CE6896" w:rsidP="00CE6896">
            <w:pPr>
              <w:rPr>
                <w:rStyle w:val="SAPEmphasis"/>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13EEBA54"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486ED53F" w14:textId="77777777" w:rsidR="00CE6896" w:rsidRPr="002326C1" w:rsidRDefault="00CE6896" w:rsidP="00CE6896">
            <w:pPr>
              <w:rPr>
                <w:lang w:val="en-US"/>
              </w:rPr>
            </w:pPr>
            <w:r w:rsidRPr="002326C1">
              <w:rPr>
                <w:rStyle w:val="SAPScreenElement"/>
                <w:lang w:val="en-US"/>
              </w:rPr>
              <w:t>Position Entry Date</w:t>
            </w:r>
            <w:r w:rsidRPr="002326C1">
              <w:rPr>
                <w:lang w:val="en-US"/>
              </w:rPr>
              <w:t>: enter same date as hiring date, or different date if position entry date is different.</w:t>
            </w:r>
          </w:p>
        </w:tc>
        <w:tc>
          <w:tcPr>
            <w:tcW w:w="3240" w:type="dxa"/>
            <w:gridSpan w:val="2"/>
            <w:tcBorders>
              <w:top w:val="single" w:sz="8" w:space="0" w:color="999999"/>
              <w:left w:val="single" w:sz="8" w:space="0" w:color="999999"/>
              <w:bottom w:val="single" w:sz="8" w:space="0" w:color="999999"/>
              <w:right w:val="single" w:sz="8" w:space="0" w:color="999999"/>
            </w:tcBorders>
            <w:hideMark/>
          </w:tcPr>
          <w:p w14:paraId="5EF7BC95" w14:textId="77777777" w:rsidR="00CE6896" w:rsidRPr="002326C1" w:rsidRDefault="00CE6896" w:rsidP="00CE6896">
            <w:pPr>
              <w:rPr>
                <w:lang w:val="en-US"/>
              </w:rPr>
            </w:pPr>
            <w:r w:rsidRPr="002326C1">
              <w:rPr>
                <w:lang w:val="en-US"/>
              </w:rPr>
              <w:t xml:space="preserve">In case you leave the field empty, upon submitting the new hire record, the value will be automatically filled with the hiring </w:t>
            </w:r>
            <w:r w:rsidRPr="002326C1">
              <w:rPr>
                <w:lang w:val="en-US"/>
              </w:rPr>
              <w:lastRenderedPageBreak/>
              <w:t>date, and can be checked in the employee profile.</w:t>
            </w:r>
          </w:p>
        </w:tc>
        <w:tc>
          <w:tcPr>
            <w:tcW w:w="2601" w:type="dxa"/>
            <w:tcBorders>
              <w:top w:val="single" w:sz="8" w:space="0" w:color="999999"/>
              <w:left w:val="single" w:sz="8" w:space="0" w:color="999999"/>
              <w:bottom w:val="single" w:sz="8" w:space="0" w:color="999999"/>
              <w:right w:val="single" w:sz="8" w:space="0" w:color="999999"/>
            </w:tcBorders>
          </w:tcPr>
          <w:p w14:paraId="610A9324" w14:textId="77777777" w:rsidR="00CE6896" w:rsidRPr="002326C1" w:rsidRDefault="00CE6896" w:rsidP="00CE6896">
            <w:pPr>
              <w:rPr>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6DBBC54F" w14:textId="77777777" w:rsidR="00CE6896" w:rsidRPr="002326C1" w:rsidRDefault="00CE6896" w:rsidP="00CE6896">
            <w:pPr>
              <w:rPr>
                <w:lang w:val="en-US"/>
              </w:rPr>
            </w:pPr>
          </w:p>
        </w:tc>
      </w:tr>
      <w:tr w:rsidR="00CE6896" w:rsidRPr="00A41C57" w14:paraId="1EB89D9F"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663CA1A5"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3F123605" w14:textId="77777777" w:rsidR="00CE6896" w:rsidRPr="002326C1" w:rsidRDefault="00CE6896" w:rsidP="00CE6896">
            <w:pPr>
              <w:rPr>
                <w:rStyle w:val="SAPEmphasis"/>
                <w:lang w:val="en-US"/>
              </w:rPr>
            </w:pPr>
          </w:p>
        </w:tc>
        <w:tc>
          <w:tcPr>
            <w:tcW w:w="2522" w:type="dxa"/>
            <w:vMerge w:val="restart"/>
            <w:tcBorders>
              <w:top w:val="single" w:sz="8" w:space="0" w:color="999999"/>
              <w:left w:val="single" w:sz="8" w:space="0" w:color="999999"/>
              <w:bottom w:val="single" w:sz="8" w:space="0" w:color="999999"/>
              <w:right w:val="single" w:sz="8" w:space="0" w:color="999999"/>
            </w:tcBorders>
            <w:hideMark/>
          </w:tcPr>
          <w:p w14:paraId="38AF3A0E" w14:textId="77777777" w:rsidR="00CE6896" w:rsidRPr="002326C1" w:rsidRDefault="00CE6896" w:rsidP="00CE6896">
            <w:pPr>
              <w:rPr>
                <w:lang w:val="en-US"/>
              </w:rPr>
            </w:pPr>
            <w:r w:rsidRPr="002326C1">
              <w:rPr>
                <w:lang w:val="en-US"/>
              </w:rPr>
              <w:t xml:space="preserve">in the </w:t>
            </w:r>
            <w:r w:rsidRPr="002326C1">
              <w:rPr>
                <w:rStyle w:val="SAPScreenElement"/>
                <w:lang w:val="en-US"/>
              </w:rPr>
              <w:t xml:space="preserve">Organizational Information </w:t>
            </w:r>
            <w:r w:rsidRPr="002326C1">
              <w:rPr>
                <w:lang w:val="en-US"/>
              </w:rPr>
              <w:t>block:</w:t>
            </w:r>
          </w:p>
          <w:p w14:paraId="3552F591" w14:textId="00B0597A" w:rsidR="00CE6896" w:rsidRPr="002326C1" w:rsidRDefault="00CE6896" w:rsidP="00CE6896">
            <w:pPr>
              <w:pStyle w:val="SAPNoteHeading"/>
              <w:ind w:left="0"/>
              <w:rPr>
                <w:lang w:val="en-US"/>
              </w:rPr>
            </w:pPr>
            <w:r w:rsidRPr="002326C1">
              <w:rPr>
                <w:noProof/>
                <w:lang w:val="en-US"/>
              </w:rPr>
              <w:drawing>
                <wp:inline distT="0" distB="0" distL="0" distR="0" wp14:anchorId="2F55989C" wp14:editId="30351D43">
                  <wp:extent cx="225425" cy="225425"/>
                  <wp:effectExtent l="0" t="0" r="0" b="317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Note</w:t>
            </w:r>
          </w:p>
          <w:p w14:paraId="4AA38448" w14:textId="77777777" w:rsidR="00CE6896" w:rsidRPr="002326C1" w:rsidRDefault="00CE6896" w:rsidP="00CE6896">
            <w:pPr>
              <w:rPr>
                <w:lang w:val="en-US"/>
              </w:rPr>
            </w:pPr>
            <w:r w:rsidRPr="002326C1">
              <w:rPr>
                <w:lang w:val="en-US"/>
              </w:rPr>
              <w:t>Some fields are auto-populated based on the chosen position; leave them unchanged.</w:t>
            </w:r>
          </w:p>
        </w:tc>
        <w:tc>
          <w:tcPr>
            <w:tcW w:w="2520" w:type="dxa"/>
            <w:tcBorders>
              <w:top w:val="single" w:sz="8" w:space="0" w:color="999999"/>
              <w:left w:val="single" w:sz="8" w:space="0" w:color="999999"/>
              <w:bottom w:val="single" w:sz="8" w:space="0" w:color="999999"/>
              <w:right w:val="single" w:sz="8" w:space="0" w:color="999999"/>
            </w:tcBorders>
            <w:hideMark/>
          </w:tcPr>
          <w:p w14:paraId="7E16985E" w14:textId="77777777" w:rsidR="00CE6896" w:rsidRPr="002326C1" w:rsidRDefault="00CE6896" w:rsidP="00CE6896">
            <w:pPr>
              <w:rPr>
                <w:lang w:val="en-US"/>
              </w:rPr>
            </w:pPr>
            <w:r w:rsidRPr="002326C1">
              <w:rPr>
                <w:rStyle w:val="SAPScreenElement"/>
                <w:lang w:val="en-US"/>
              </w:rPr>
              <w:t xml:space="preserve">Company: </w:t>
            </w:r>
            <w:r w:rsidRPr="002326C1">
              <w:rPr>
                <w:lang w:val="en-US"/>
              </w:rPr>
              <w:t xml:space="preserve">value selected in the </w:t>
            </w:r>
            <w:r w:rsidRPr="002326C1">
              <w:rPr>
                <w:rStyle w:val="SAPScreenElement"/>
                <w:lang w:val="en-US"/>
              </w:rPr>
              <w:t xml:space="preserve">Identity </w:t>
            </w:r>
            <w:r w:rsidRPr="002326C1">
              <w:rPr>
                <w:lang w:val="en-US"/>
              </w:rPr>
              <w:t>section is defaulted; leave as is</w:t>
            </w:r>
          </w:p>
        </w:tc>
        <w:tc>
          <w:tcPr>
            <w:tcW w:w="3240" w:type="dxa"/>
            <w:gridSpan w:val="2"/>
            <w:tcBorders>
              <w:top w:val="single" w:sz="8" w:space="0" w:color="999999"/>
              <w:left w:val="single" w:sz="8" w:space="0" w:color="999999"/>
              <w:bottom w:val="single" w:sz="8" w:space="0" w:color="999999"/>
              <w:right w:val="single" w:sz="8" w:space="0" w:color="999999"/>
            </w:tcBorders>
          </w:tcPr>
          <w:p w14:paraId="43E042A9" w14:textId="77777777" w:rsidR="00CE6896" w:rsidRPr="002326C1" w:rsidRDefault="00CE6896" w:rsidP="00CE6896">
            <w:pPr>
              <w:rPr>
                <w:lang w:val="en-US"/>
              </w:rPr>
            </w:pPr>
          </w:p>
        </w:tc>
        <w:tc>
          <w:tcPr>
            <w:tcW w:w="2601" w:type="dxa"/>
            <w:vMerge w:val="restart"/>
            <w:tcBorders>
              <w:top w:val="single" w:sz="8" w:space="0" w:color="999999"/>
              <w:left w:val="single" w:sz="8" w:space="0" w:color="999999"/>
              <w:bottom w:val="single" w:sz="8" w:space="0" w:color="999999"/>
              <w:right w:val="single" w:sz="8" w:space="0" w:color="999999"/>
            </w:tcBorders>
          </w:tcPr>
          <w:p w14:paraId="0D6A389F" w14:textId="77777777" w:rsidR="00CE6896" w:rsidRPr="002326C1" w:rsidRDefault="00CE6896" w:rsidP="00CE6896">
            <w:pPr>
              <w:rPr>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3F0ADC77" w14:textId="77777777" w:rsidR="00CE6896" w:rsidRPr="002326C1" w:rsidRDefault="00CE6896" w:rsidP="00CE6896">
            <w:pPr>
              <w:rPr>
                <w:lang w:val="en-US"/>
              </w:rPr>
            </w:pPr>
          </w:p>
        </w:tc>
      </w:tr>
      <w:tr w:rsidR="00CE6896" w:rsidRPr="00A41C57" w14:paraId="40656243"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2B838ED1"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710AA849" w14:textId="77777777" w:rsidR="00CE6896" w:rsidRPr="002326C1" w:rsidRDefault="00CE6896" w:rsidP="00CE6896">
            <w:pPr>
              <w:rPr>
                <w:rStyle w:val="SAPEmphasis"/>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40E6F9D9"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780BC116" w14:textId="77777777" w:rsidR="00CE6896" w:rsidRPr="002326C1" w:rsidRDefault="00CE6896" w:rsidP="00CE6896">
            <w:pPr>
              <w:rPr>
                <w:lang w:val="en-US"/>
              </w:rPr>
            </w:pPr>
            <w:r w:rsidRPr="002326C1">
              <w:rPr>
                <w:rStyle w:val="SAPScreenElement"/>
                <w:lang w:val="en-US"/>
              </w:rPr>
              <w:t xml:space="preserve">Business Unit: </w:t>
            </w:r>
            <w:r w:rsidRPr="002326C1">
              <w:rPr>
                <w:lang w:val="en-US"/>
              </w:rPr>
              <w:t xml:space="preserve">defaulted based on value entered in field </w:t>
            </w:r>
            <w:r w:rsidRPr="002326C1">
              <w:rPr>
                <w:rStyle w:val="SAPScreenElement"/>
                <w:lang w:val="en-US"/>
              </w:rPr>
              <w:t>Position</w:t>
            </w:r>
          </w:p>
        </w:tc>
        <w:tc>
          <w:tcPr>
            <w:tcW w:w="3240" w:type="dxa"/>
            <w:gridSpan w:val="2"/>
            <w:tcBorders>
              <w:top w:val="single" w:sz="8" w:space="0" w:color="999999"/>
              <w:left w:val="single" w:sz="8" w:space="0" w:color="999999"/>
              <w:bottom w:val="single" w:sz="8" w:space="0" w:color="999999"/>
              <w:right w:val="single" w:sz="8" w:space="0" w:color="999999"/>
            </w:tcBorders>
          </w:tcPr>
          <w:p w14:paraId="75FB5F3A" w14:textId="77777777" w:rsidR="00CE6896" w:rsidRPr="002326C1" w:rsidRDefault="00CE6896" w:rsidP="00CE6896">
            <w:pPr>
              <w:rPr>
                <w:lang w:val="en-US"/>
              </w:rPr>
            </w:pP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47812630" w14:textId="77777777" w:rsidR="00CE6896" w:rsidRPr="002326C1" w:rsidRDefault="00CE6896" w:rsidP="00CE6896">
            <w:pPr>
              <w:rPr>
                <w:sz w:val="22"/>
                <w:szCs w:val="22"/>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40A2CB7D" w14:textId="77777777" w:rsidR="00CE6896" w:rsidRPr="002326C1" w:rsidRDefault="00CE6896" w:rsidP="00CE6896">
            <w:pPr>
              <w:rPr>
                <w:lang w:val="en-US"/>
              </w:rPr>
            </w:pPr>
          </w:p>
        </w:tc>
      </w:tr>
      <w:tr w:rsidR="00CE6896" w:rsidRPr="00A41C57" w14:paraId="313D06C3"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0C7774BE"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5DC64CAD" w14:textId="77777777" w:rsidR="00CE6896" w:rsidRPr="002326C1" w:rsidRDefault="00CE6896" w:rsidP="00CE6896">
            <w:pPr>
              <w:rPr>
                <w:rStyle w:val="SAPEmphasis"/>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1B7876C5"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777128F2" w14:textId="77777777" w:rsidR="00CE6896" w:rsidRPr="002326C1" w:rsidRDefault="00CE6896" w:rsidP="00CE6896">
            <w:pPr>
              <w:rPr>
                <w:lang w:val="en-US"/>
              </w:rPr>
            </w:pPr>
            <w:r w:rsidRPr="002326C1">
              <w:rPr>
                <w:rStyle w:val="SAPScreenElement"/>
                <w:lang w:val="en-US"/>
              </w:rPr>
              <w:t xml:space="preserve">Division: </w:t>
            </w:r>
            <w:r w:rsidRPr="002326C1">
              <w:rPr>
                <w:lang w:val="en-US"/>
              </w:rPr>
              <w:t xml:space="preserve">defaulted based on value entered in field </w:t>
            </w:r>
            <w:r w:rsidRPr="002326C1">
              <w:rPr>
                <w:rStyle w:val="SAPScreenElement"/>
                <w:lang w:val="en-US"/>
              </w:rPr>
              <w:t>Position</w:t>
            </w:r>
          </w:p>
        </w:tc>
        <w:tc>
          <w:tcPr>
            <w:tcW w:w="3240" w:type="dxa"/>
            <w:gridSpan w:val="2"/>
            <w:tcBorders>
              <w:top w:val="single" w:sz="8" w:space="0" w:color="999999"/>
              <w:left w:val="single" w:sz="8" w:space="0" w:color="999999"/>
              <w:bottom w:val="single" w:sz="8" w:space="0" w:color="999999"/>
              <w:right w:val="single" w:sz="8" w:space="0" w:color="999999"/>
            </w:tcBorders>
          </w:tcPr>
          <w:p w14:paraId="4B3CD3C2" w14:textId="77777777" w:rsidR="00CE6896" w:rsidRPr="002326C1" w:rsidRDefault="00CE6896" w:rsidP="00CE6896">
            <w:pPr>
              <w:rPr>
                <w:lang w:val="en-US"/>
              </w:rPr>
            </w:pP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77949F73" w14:textId="77777777" w:rsidR="00CE6896" w:rsidRPr="002326C1" w:rsidRDefault="00CE6896" w:rsidP="00CE6896">
            <w:pPr>
              <w:rPr>
                <w:sz w:val="22"/>
                <w:szCs w:val="22"/>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1BB60726" w14:textId="77777777" w:rsidR="00CE6896" w:rsidRPr="002326C1" w:rsidRDefault="00CE6896" w:rsidP="00CE6896">
            <w:pPr>
              <w:rPr>
                <w:lang w:val="en-US"/>
              </w:rPr>
            </w:pPr>
          </w:p>
        </w:tc>
      </w:tr>
      <w:tr w:rsidR="00CE6896" w:rsidRPr="00A41C57" w14:paraId="1DFFED0E"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0D392509"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644E749A" w14:textId="77777777" w:rsidR="00CE6896" w:rsidRPr="002326C1" w:rsidRDefault="00CE6896" w:rsidP="00CE6896">
            <w:pPr>
              <w:rPr>
                <w:rStyle w:val="SAPEmphasis"/>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30DC29D6"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093DD42E" w14:textId="77777777" w:rsidR="00CE6896" w:rsidRPr="002326C1" w:rsidRDefault="00CE6896" w:rsidP="00CE6896">
            <w:pPr>
              <w:rPr>
                <w:lang w:val="en-US"/>
              </w:rPr>
            </w:pPr>
            <w:r w:rsidRPr="002326C1">
              <w:rPr>
                <w:rStyle w:val="SAPScreenElement"/>
                <w:lang w:val="en-US"/>
              </w:rPr>
              <w:t xml:space="preserve">Department: </w:t>
            </w:r>
            <w:r w:rsidRPr="002326C1">
              <w:rPr>
                <w:lang w:val="en-US"/>
              </w:rPr>
              <w:t xml:space="preserve">defaulted based on value entered in field </w:t>
            </w:r>
            <w:r w:rsidRPr="002326C1">
              <w:rPr>
                <w:rStyle w:val="SAPScreenElement"/>
                <w:lang w:val="en-US"/>
              </w:rPr>
              <w:t>Position</w:t>
            </w:r>
          </w:p>
        </w:tc>
        <w:tc>
          <w:tcPr>
            <w:tcW w:w="3240" w:type="dxa"/>
            <w:gridSpan w:val="2"/>
            <w:tcBorders>
              <w:top w:val="single" w:sz="8" w:space="0" w:color="999999"/>
              <w:left w:val="single" w:sz="8" w:space="0" w:color="999999"/>
              <w:bottom w:val="single" w:sz="8" w:space="0" w:color="999999"/>
              <w:right w:val="single" w:sz="8" w:space="0" w:color="999999"/>
            </w:tcBorders>
          </w:tcPr>
          <w:p w14:paraId="2401AF98" w14:textId="77777777" w:rsidR="00CE6896" w:rsidRPr="002326C1" w:rsidRDefault="00CE6896" w:rsidP="00CE6896">
            <w:pPr>
              <w:rPr>
                <w:lang w:val="en-US"/>
              </w:rPr>
            </w:pP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6FBA2D9D" w14:textId="77777777" w:rsidR="00CE6896" w:rsidRPr="002326C1" w:rsidRDefault="00CE6896" w:rsidP="00CE6896">
            <w:pPr>
              <w:rPr>
                <w:sz w:val="22"/>
                <w:szCs w:val="22"/>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5474C03E" w14:textId="77777777" w:rsidR="00CE6896" w:rsidRPr="002326C1" w:rsidRDefault="00CE6896" w:rsidP="00CE6896">
            <w:pPr>
              <w:rPr>
                <w:lang w:val="en-US"/>
              </w:rPr>
            </w:pPr>
          </w:p>
        </w:tc>
      </w:tr>
      <w:tr w:rsidR="00CE6896" w:rsidRPr="00A41C57" w14:paraId="2A38F7B9"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7E360674"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79A27E35" w14:textId="77777777" w:rsidR="00CE6896" w:rsidRPr="002326C1" w:rsidRDefault="00CE6896" w:rsidP="00CE6896">
            <w:pPr>
              <w:rPr>
                <w:rStyle w:val="SAPEmphasis"/>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69D0B103"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0623A060" w14:textId="77777777" w:rsidR="00CE6896" w:rsidRPr="00D90D0A" w:rsidRDefault="00CE6896" w:rsidP="00CE6896">
            <w:pPr>
              <w:rPr>
                <w:rStyle w:val="SAPScreenElement"/>
                <w:lang w:val="en-US"/>
              </w:rPr>
            </w:pPr>
            <w:r w:rsidRPr="002326C1">
              <w:rPr>
                <w:rStyle w:val="SAPScreenElement"/>
                <w:lang w:val="en-US"/>
              </w:rPr>
              <w:t xml:space="preserve">Location: </w:t>
            </w:r>
            <w:r w:rsidRPr="002326C1">
              <w:rPr>
                <w:lang w:val="en-US"/>
              </w:rPr>
              <w:t xml:space="preserve">defaulted based on value entered in field </w:t>
            </w:r>
            <w:r w:rsidRPr="00D90D0A">
              <w:rPr>
                <w:rStyle w:val="SAPScreenElement"/>
                <w:lang w:val="en-US"/>
              </w:rPr>
              <w:t>Position</w:t>
            </w:r>
          </w:p>
          <w:p w14:paraId="1FCC4603" w14:textId="17EB9832" w:rsidR="00CE6896" w:rsidRPr="00AF1555" w:rsidRDefault="00CE6896" w:rsidP="00CE6896">
            <w:pPr>
              <w:pStyle w:val="SAPNoteHeading"/>
              <w:ind w:left="0"/>
              <w:rPr>
                <w:lang w:val="en-US"/>
                <w:rPrChange w:id="975" w:author="Author" w:date="2018-02-22T10:41:00Z">
                  <w:rPr>
                    <w:highlight w:val="cyan"/>
                    <w:lang w:val="en-US"/>
                  </w:rPr>
                </w:rPrChange>
              </w:rPr>
            </w:pPr>
            <w:commentRangeStart w:id="976"/>
            <w:r w:rsidRPr="00AF1555">
              <w:rPr>
                <w:noProof/>
                <w:lang w:val="en-US"/>
                <w:rPrChange w:id="977" w:author="Author" w:date="2018-02-22T10:41:00Z">
                  <w:rPr>
                    <w:noProof/>
                    <w:highlight w:val="cyan"/>
                    <w:lang w:val="en-US"/>
                  </w:rPr>
                </w:rPrChange>
              </w:rPr>
              <w:drawing>
                <wp:inline distT="0" distB="0" distL="0" distR="0" wp14:anchorId="01CC6E2B" wp14:editId="697DBDEA">
                  <wp:extent cx="225425" cy="225425"/>
                  <wp:effectExtent l="0" t="0" r="0" b="317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lang w:val="en-US"/>
                <w:rPrChange w:id="978" w:author="Author" w:date="2018-02-22T10:41:00Z">
                  <w:rPr>
                    <w:highlight w:val="cyan"/>
                    <w:lang w:val="en-US"/>
                  </w:rPr>
                </w:rPrChange>
              </w:rPr>
              <w:t> </w:t>
            </w:r>
            <w:commentRangeStart w:id="979"/>
            <w:r w:rsidRPr="00AF1555">
              <w:rPr>
                <w:lang w:val="en-US"/>
                <w:rPrChange w:id="980" w:author="Author" w:date="2018-02-22T10:41:00Z">
                  <w:rPr>
                    <w:highlight w:val="cyan"/>
                    <w:lang w:val="en-US"/>
                  </w:rPr>
                </w:rPrChange>
              </w:rPr>
              <w:t>Note</w:t>
            </w:r>
            <w:commentRangeEnd w:id="979"/>
            <w:r w:rsidRPr="00D90D0A">
              <w:rPr>
                <w:rStyle w:val="CommentReference"/>
                <w:rFonts w:ascii="BentonSans Book" w:hAnsi="BentonSans Book"/>
                <w:color w:val="auto"/>
              </w:rPr>
              <w:commentReference w:id="979"/>
            </w:r>
          </w:p>
          <w:p w14:paraId="7AA6B156" w14:textId="3BF1730D" w:rsidR="00CE6896" w:rsidRPr="00FA4F99" w:rsidRDefault="00CE6896" w:rsidP="00CE6896">
            <w:pPr>
              <w:rPr>
                <w:lang w:val="en-US"/>
              </w:rPr>
            </w:pPr>
            <w:r w:rsidRPr="00AF1555">
              <w:rPr>
                <w:lang w:val="en-US"/>
                <w:rPrChange w:id="981" w:author="Author" w:date="2018-02-22T10:41:00Z">
                  <w:rPr>
                    <w:highlight w:val="cyan"/>
                    <w:lang w:val="en-US"/>
                  </w:rPr>
                </w:rPrChange>
              </w:rPr>
              <w:t xml:space="preserve">For the countries </w:t>
            </w:r>
            <w:r w:rsidRPr="00AF1555">
              <w:rPr>
                <w:b/>
                <w:lang w:val="en-US"/>
                <w:rPrChange w:id="982" w:author="Author" w:date="2018-02-22T10:41:00Z">
                  <w:rPr>
                    <w:b/>
                    <w:highlight w:val="cyan"/>
                    <w:lang w:val="en-US"/>
                  </w:rPr>
                </w:rPrChange>
              </w:rPr>
              <w:t>CN</w:t>
            </w:r>
            <w:r w:rsidRPr="00AF1555">
              <w:rPr>
                <w:lang w:val="en-US"/>
                <w:rPrChange w:id="983" w:author="Author" w:date="2018-02-22T10:41:00Z">
                  <w:rPr>
                    <w:highlight w:val="cyan"/>
                    <w:lang w:val="en-US"/>
                  </w:rPr>
                </w:rPrChange>
              </w:rPr>
              <w:t xml:space="preserve">, </w:t>
            </w:r>
            <w:r w:rsidRPr="00AF1555">
              <w:rPr>
                <w:b/>
                <w:lang w:val="en-US"/>
                <w:rPrChange w:id="984" w:author="Author" w:date="2018-02-22T10:41:00Z">
                  <w:rPr>
                    <w:b/>
                    <w:highlight w:val="cyan"/>
                    <w:lang w:val="en-US"/>
                  </w:rPr>
                </w:rPrChange>
              </w:rPr>
              <w:t xml:space="preserve">DE </w:t>
            </w:r>
            <w:r w:rsidRPr="00AF1555">
              <w:rPr>
                <w:lang w:val="en-US"/>
                <w:rPrChange w:id="985" w:author="Author" w:date="2018-02-22T10:41:00Z">
                  <w:rPr>
                    <w:highlight w:val="cyan"/>
                    <w:lang w:val="en-US"/>
                  </w:rPr>
                </w:rPrChange>
              </w:rPr>
              <w:t xml:space="preserve">and </w:t>
            </w:r>
            <w:r w:rsidRPr="00AF1555">
              <w:rPr>
                <w:b/>
                <w:lang w:val="en-US"/>
                <w:rPrChange w:id="986" w:author="Author" w:date="2018-02-22T10:41:00Z">
                  <w:rPr>
                    <w:b/>
                    <w:highlight w:val="cyan"/>
                    <w:lang w:val="en-US"/>
                  </w:rPr>
                </w:rPrChange>
              </w:rPr>
              <w:t xml:space="preserve">US, </w:t>
            </w:r>
            <w:r w:rsidRPr="00AF1555">
              <w:rPr>
                <w:lang w:val="en-US"/>
                <w:rPrChange w:id="987" w:author="Author" w:date="2018-02-22T10:41:00Z">
                  <w:rPr>
                    <w:highlight w:val="cyan"/>
                    <w:lang w:val="en-US"/>
                  </w:rPr>
                </w:rPrChange>
              </w:rPr>
              <w:t xml:space="preserve">this information is needed, because based on the geo zone defined for the location, the range penetration in the </w:t>
            </w:r>
            <w:r w:rsidRPr="00AF1555">
              <w:rPr>
                <w:rStyle w:val="SAPScreenElement"/>
                <w:lang w:val="en-US"/>
                <w:rPrChange w:id="988" w:author="Author" w:date="2018-02-22T10:41:00Z">
                  <w:rPr>
                    <w:rStyle w:val="SAPScreenElement"/>
                    <w:highlight w:val="cyan"/>
                    <w:lang w:val="en-US"/>
                  </w:rPr>
                </w:rPrChange>
              </w:rPr>
              <w:t>Compensation Information</w:t>
            </w:r>
            <w:r w:rsidRPr="00AF1555">
              <w:rPr>
                <w:lang w:val="en-US"/>
                <w:rPrChange w:id="989" w:author="Author" w:date="2018-02-22T10:41:00Z">
                  <w:rPr>
                    <w:highlight w:val="cyan"/>
                    <w:lang w:val="en-US"/>
                  </w:rPr>
                </w:rPrChange>
              </w:rPr>
              <w:t xml:space="preserve"> block will be determined.</w:t>
            </w:r>
            <w:commentRangeEnd w:id="976"/>
            <w:r w:rsidRPr="00AF1555">
              <w:rPr>
                <w:rStyle w:val="CommentReference"/>
                <w:rPrChange w:id="990" w:author="Author" w:date="2018-02-22T10:41:00Z">
                  <w:rPr>
                    <w:rStyle w:val="CommentReference"/>
                    <w:highlight w:val="cyan"/>
                  </w:rPr>
                </w:rPrChange>
              </w:rPr>
              <w:commentReference w:id="976"/>
            </w:r>
          </w:p>
        </w:tc>
        <w:tc>
          <w:tcPr>
            <w:tcW w:w="3240" w:type="dxa"/>
            <w:gridSpan w:val="2"/>
            <w:tcBorders>
              <w:top w:val="single" w:sz="8" w:space="0" w:color="999999"/>
              <w:left w:val="single" w:sz="8" w:space="0" w:color="999999"/>
              <w:bottom w:val="single" w:sz="8" w:space="0" w:color="999999"/>
              <w:right w:val="single" w:sz="8" w:space="0" w:color="999999"/>
            </w:tcBorders>
            <w:hideMark/>
          </w:tcPr>
          <w:p w14:paraId="67EE1EAF" w14:textId="1FBEC390" w:rsidR="00CE6896" w:rsidRPr="002326C1" w:rsidRDefault="00CE6896" w:rsidP="00CE6896">
            <w:pPr>
              <w:pStyle w:val="SAPNoteHeading"/>
              <w:ind w:left="0"/>
              <w:rPr>
                <w:lang w:val="en-US"/>
              </w:rPr>
            </w:pPr>
            <w:r w:rsidRPr="002326C1">
              <w:rPr>
                <w:noProof/>
                <w:lang w:val="en-US"/>
              </w:rPr>
              <w:drawing>
                <wp:inline distT="0" distB="0" distL="0" distR="0" wp14:anchorId="1AAB24C4" wp14:editId="5027BE5D">
                  <wp:extent cx="225425" cy="225425"/>
                  <wp:effectExtent l="0" t="0" r="3175" b="317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Recommendation</w:t>
            </w:r>
          </w:p>
          <w:p w14:paraId="351C15E3" w14:textId="77777777" w:rsidR="00CE6896" w:rsidRPr="002326C1" w:rsidRDefault="00CE6896" w:rsidP="00CE6896">
            <w:pPr>
              <w:rPr>
                <w:lang w:val="en-US"/>
              </w:rPr>
            </w:pPr>
            <w:r w:rsidRPr="002326C1">
              <w:rPr>
                <w:lang w:val="en-US"/>
              </w:rPr>
              <w:t>Required if integration with Employee Central Payroll is in place.</w:t>
            </w: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1180780A" w14:textId="77777777" w:rsidR="00CE6896" w:rsidRPr="002326C1" w:rsidRDefault="00CE6896" w:rsidP="00CE6896">
            <w:pPr>
              <w:rPr>
                <w:sz w:val="22"/>
                <w:szCs w:val="22"/>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0889D18E" w14:textId="77777777" w:rsidR="00CE6896" w:rsidRPr="002326C1" w:rsidRDefault="00CE6896" w:rsidP="00CE6896">
            <w:pPr>
              <w:rPr>
                <w:lang w:val="en-US"/>
              </w:rPr>
            </w:pPr>
          </w:p>
        </w:tc>
      </w:tr>
      <w:tr w:rsidR="00CE6896" w:rsidRPr="00A41C57" w14:paraId="07AAA99B"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66844474"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7B430495" w14:textId="77777777" w:rsidR="00CE6896" w:rsidRPr="002326C1" w:rsidRDefault="00CE6896" w:rsidP="00CE6896">
            <w:pPr>
              <w:rPr>
                <w:rStyle w:val="SAPEmphasis"/>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5513BE4A"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717807F4" w14:textId="77777777" w:rsidR="00CE6896" w:rsidRPr="002326C1" w:rsidRDefault="00CE6896" w:rsidP="00CE6896">
            <w:pPr>
              <w:rPr>
                <w:lang w:val="en-US"/>
              </w:rPr>
            </w:pPr>
            <w:r w:rsidRPr="002326C1">
              <w:rPr>
                <w:rStyle w:val="SAPScreenElement"/>
                <w:lang w:val="en-US"/>
              </w:rPr>
              <w:t xml:space="preserve">Timezone: </w:t>
            </w:r>
            <w:r w:rsidRPr="002326C1">
              <w:rPr>
                <w:lang w:val="en-US"/>
              </w:rPr>
              <w:t>enter as appropriate for value available in field</w:t>
            </w:r>
            <w:r w:rsidRPr="002326C1">
              <w:rPr>
                <w:rStyle w:val="SAPScreenElement"/>
                <w:lang w:val="en-US"/>
              </w:rPr>
              <w:t xml:space="preserve"> Location</w:t>
            </w:r>
          </w:p>
        </w:tc>
        <w:tc>
          <w:tcPr>
            <w:tcW w:w="3240" w:type="dxa"/>
            <w:gridSpan w:val="2"/>
            <w:tcBorders>
              <w:top w:val="single" w:sz="8" w:space="0" w:color="999999"/>
              <w:left w:val="single" w:sz="8" w:space="0" w:color="999999"/>
              <w:bottom w:val="single" w:sz="8" w:space="0" w:color="999999"/>
              <w:right w:val="single" w:sz="8" w:space="0" w:color="999999"/>
            </w:tcBorders>
          </w:tcPr>
          <w:p w14:paraId="24D60B23" w14:textId="77777777" w:rsidR="00CE6896" w:rsidRPr="002326C1" w:rsidRDefault="00CE6896" w:rsidP="00CE6896">
            <w:pPr>
              <w:rPr>
                <w:lang w:val="en-US"/>
              </w:rPr>
            </w:pP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4275FBFB" w14:textId="77777777" w:rsidR="00CE6896" w:rsidRPr="002326C1" w:rsidRDefault="00CE6896" w:rsidP="00CE6896">
            <w:pPr>
              <w:rPr>
                <w:sz w:val="22"/>
                <w:szCs w:val="22"/>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4350A3DA" w14:textId="77777777" w:rsidR="00CE6896" w:rsidRPr="002326C1" w:rsidRDefault="00CE6896" w:rsidP="00CE6896">
            <w:pPr>
              <w:rPr>
                <w:lang w:val="en-US"/>
              </w:rPr>
            </w:pPr>
          </w:p>
        </w:tc>
      </w:tr>
      <w:tr w:rsidR="00CE6896" w:rsidRPr="00A41C57" w14:paraId="5BEECBD1"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393956C2"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67C213D6" w14:textId="77777777" w:rsidR="00CE6896" w:rsidRPr="002326C1" w:rsidRDefault="00CE6896" w:rsidP="00CE6896">
            <w:pPr>
              <w:rPr>
                <w:rStyle w:val="SAPEmphasis"/>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1B7FDDE6"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13707C47" w14:textId="77777777" w:rsidR="00CE6896" w:rsidRPr="002326C1" w:rsidRDefault="00CE6896" w:rsidP="00CE6896">
            <w:pPr>
              <w:rPr>
                <w:lang w:val="en-US"/>
              </w:rPr>
            </w:pPr>
            <w:r w:rsidRPr="002326C1">
              <w:rPr>
                <w:rStyle w:val="SAPScreenElement"/>
                <w:lang w:val="en-US"/>
              </w:rPr>
              <w:t xml:space="preserve">Cost Center: </w:t>
            </w:r>
            <w:r w:rsidRPr="002326C1">
              <w:rPr>
                <w:lang w:val="en-US"/>
              </w:rPr>
              <w:t xml:space="preserve">defaulted based on value entered in field </w:t>
            </w:r>
            <w:r w:rsidRPr="002326C1">
              <w:rPr>
                <w:rStyle w:val="SAPScreenElement"/>
                <w:lang w:val="en-US"/>
              </w:rPr>
              <w:t>Position</w:t>
            </w:r>
          </w:p>
        </w:tc>
        <w:tc>
          <w:tcPr>
            <w:tcW w:w="3240" w:type="dxa"/>
            <w:gridSpan w:val="2"/>
            <w:tcBorders>
              <w:top w:val="single" w:sz="8" w:space="0" w:color="999999"/>
              <w:left w:val="single" w:sz="8" w:space="0" w:color="999999"/>
              <w:bottom w:val="single" w:sz="8" w:space="0" w:color="999999"/>
              <w:right w:val="single" w:sz="8" w:space="0" w:color="999999"/>
            </w:tcBorders>
          </w:tcPr>
          <w:p w14:paraId="5D5C5A5A" w14:textId="77777777" w:rsidR="00CE6896" w:rsidRPr="002326C1" w:rsidRDefault="00CE6896" w:rsidP="00CE6896">
            <w:pPr>
              <w:rPr>
                <w:lang w:val="en-US"/>
              </w:rPr>
            </w:pP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3B030F21" w14:textId="77777777" w:rsidR="00CE6896" w:rsidRPr="002326C1" w:rsidRDefault="00CE6896" w:rsidP="00CE6896">
            <w:pPr>
              <w:rPr>
                <w:sz w:val="22"/>
                <w:szCs w:val="22"/>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7F68360F" w14:textId="77777777" w:rsidR="00CE6896" w:rsidRPr="002326C1" w:rsidRDefault="00CE6896" w:rsidP="00CE6896">
            <w:pPr>
              <w:rPr>
                <w:lang w:val="en-US"/>
              </w:rPr>
            </w:pPr>
          </w:p>
        </w:tc>
      </w:tr>
      <w:tr w:rsidR="00CE6896" w:rsidRPr="00A41C57" w14:paraId="775D867F"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730E0031"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7B2A4DE2" w14:textId="77777777" w:rsidR="00CE6896" w:rsidRPr="002326C1" w:rsidRDefault="00CE6896" w:rsidP="00CE6896">
            <w:pPr>
              <w:rPr>
                <w:rStyle w:val="SAPEmphasis"/>
                <w:lang w:val="en-US"/>
              </w:rPr>
            </w:pPr>
          </w:p>
        </w:tc>
        <w:tc>
          <w:tcPr>
            <w:tcW w:w="2522" w:type="dxa"/>
            <w:vMerge w:val="restart"/>
            <w:tcBorders>
              <w:top w:val="single" w:sz="8" w:space="0" w:color="999999"/>
              <w:left w:val="single" w:sz="8" w:space="0" w:color="999999"/>
              <w:bottom w:val="single" w:sz="8" w:space="0" w:color="999999"/>
              <w:right w:val="single" w:sz="8" w:space="0" w:color="999999"/>
            </w:tcBorders>
            <w:hideMark/>
          </w:tcPr>
          <w:p w14:paraId="20FAE17F" w14:textId="77777777" w:rsidR="00CE6896" w:rsidRPr="002326C1" w:rsidRDefault="00CE6896" w:rsidP="00CE6896">
            <w:pPr>
              <w:rPr>
                <w:lang w:val="en-US"/>
              </w:rPr>
            </w:pPr>
            <w:r w:rsidRPr="002326C1">
              <w:rPr>
                <w:lang w:val="en-US"/>
              </w:rPr>
              <w:t xml:space="preserve">in the </w:t>
            </w:r>
            <w:r w:rsidRPr="002326C1">
              <w:rPr>
                <w:rStyle w:val="SAPScreenElement"/>
                <w:lang w:val="en-US"/>
              </w:rPr>
              <w:t xml:space="preserve">Job Information </w:t>
            </w:r>
            <w:r w:rsidRPr="002326C1">
              <w:rPr>
                <w:lang w:val="en-US"/>
              </w:rPr>
              <w:t>block:</w:t>
            </w:r>
          </w:p>
          <w:p w14:paraId="53A98B7E" w14:textId="32D75158" w:rsidR="00CE6896" w:rsidRPr="002326C1" w:rsidRDefault="00CE6896" w:rsidP="00CE6896">
            <w:pPr>
              <w:pStyle w:val="SAPNoteHeading"/>
              <w:ind w:left="0"/>
              <w:rPr>
                <w:lang w:val="en-US"/>
              </w:rPr>
            </w:pPr>
            <w:r w:rsidRPr="002326C1">
              <w:rPr>
                <w:noProof/>
                <w:lang w:val="en-US"/>
              </w:rPr>
              <w:drawing>
                <wp:inline distT="0" distB="0" distL="0" distR="0" wp14:anchorId="32AE2F13" wp14:editId="4A36C95A">
                  <wp:extent cx="225425" cy="225425"/>
                  <wp:effectExtent l="0" t="0" r="0" b="317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Note</w:t>
            </w:r>
          </w:p>
          <w:p w14:paraId="2A59501E" w14:textId="77777777" w:rsidR="00CE6896" w:rsidRPr="002326C1" w:rsidRDefault="00CE6896" w:rsidP="00CE6896">
            <w:pPr>
              <w:rPr>
                <w:lang w:val="en-US"/>
              </w:rPr>
            </w:pPr>
            <w:r w:rsidRPr="002326C1">
              <w:rPr>
                <w:lang w:val="en-US"/>
              </w:rPr>
              <w:t>Some fields are auto-populated based on the chosen position; leave them unchanged, if not otherwise mentioned.</w:t>
            </w:r>
          </w:p>
        </w:tc>
        <w:tc>
          <w:tcPr>
            <w:tcW w:w="2520" w:type="dxa"/>
            <w:tcBorders>
              <w:top w:val="single" w:sz="8" w:space="0" w:color="999999"/>
              <w:left w:val="single" w:sz="8" w:space="0" w:color="999999"/>
              <w:bottom w:val="single" w:sz="8" w:space="0" w:color="999999"/>
              <w:right w:val="single" w:sz="8" w:space="0" w:color="999999"/>
            </w:tcBorders>
            <w:hideMark/>
          </w:tcPr>
          <w:p w14:paraId="3F636597" w14:textId="77777777" w:rsidR="00CE6896" w:rsidRPr="002326C1" w:rsidRDefault="00CE6896" w:rsidP="00CE6896">
            <w:pPr>
              <w:rPr>
                <w:lang w:val="en-US"/>
              </w:rPr>
            </w:pPr>
            <w:r w:rsidRPr="002326C1">
              <w:rPr>
                <w:rStyle w:val="SAPScreenElement"/>
                <w:lang w:val="en-US"/>
              </w:rPr>
              <w:t>Supervisor</w:t>
            </w:r>
            <w:r w:rsidRPr="002326C1">
              <w:rPr>
                <w:lang w:val="en-US"/>
              </w:rPr>
              <w:t xml:space="preserve">: defaulted based on value entered in field </w:t>
            </w:r>
            <w:r w:rsidRPr="002326C1">
              <w:rPr>
                <w:rStyle w:val="SAPScreenElement"/>
                <w:lang w:val="en-US"/>
              </w:rPr>
              <w:t xml:space="preserve">Position </w:t>
            </w:r>
            <w:r w:rsidRPr="002326C1">
              <w:rPr>
                <w:lang w:val="en-US"/>
              </w:rPr>
              <w:t>(via the higher-level position)</w:t>
            </w:r>
          </w:p>
        </w:tc>
        <w:tc>
          <w:tcPr>
            <w:tcW w:w="3240" w:type="dxa"/>
            <w:gridSpan w:val="2"/>
            <w:tcBorders>
              <w:top w:val="single" w:sz="8" w:space="0" w:color="999999"/>
              <w:left w:val="single" w:sz="8" w:space="0" w:color="999999"/>
              <w:bottom w:val="single" w:sz="8" w:space="0" w:color="999999"/>
              <w:right w:val="single" w:sz="8" w:space="0" w:color="999999"/>
            </w:tcBorders>
            <w:hideMark/>
          </w:tcPr>
          <w:p w14:paraId="633D31C3" w14:textId="77777777" w:rsidR="00CE6896" w:rsidRPr="002326C1" w:rsidRDefault="00CE6896" w:rsidP="00CE6896">
            <w:pPr>
              <w:rPr>
                <w:lang w:val="en-US"/>
              </w:rPr>
            </w:pPr>
            <w:r w:rsidRPr="002326C1">
              <w:rPr>
                <w:lang w:val="en-US"/>
              </w:rPr>
              <w:t xml:space="preserve">In case the higher-level position has no incumbent yet, the system determines the next available supervisor from the position hierarchy and the new employee will report to this supervisor (line manager). </w:t>
            </w:r>
          </w:p>
        </w:tc>
        <w:tc>
          <w:tcPr>
            <w:tcW w:w="2601" w:type="dxa"/>
            <w:vMerge w:val="restart"/>
            <w:tcBorders>
              <w:top w:val="single" w:sz="8" w:space="0" w:color="999999"/>
              <w:left w:val="single" w:sz="8" w:space="0" w:color="999999"/>
              <w:bottom w:val="single" w:sz="8" w:space="0" w:color="999999"/>
              <w:right w:val="single" w:sz="8" w:space="0" w:color="999999"/>
            </w:tcBorders>
          </w:tcPr>
          <w:p w14:paraId="3DAAF2DC" w14:textId="77777777" w:rsidR="00CE6896" w:rsidRPr="002326C1" w:rsidRDefault="00CE6896" w:rsidP="00CE6896">
            <w:pPr>
              <w:rPr>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6233C6C6" w14:textId="77777777" w:rsidR="00CE6896" w:rsidRPr="002326C1" w:rsidRDefault="00CE6896" w:rsidP="00CE6896">
            <w:pPr>
              <w:rPr>
                <w:lang w:val="en-US"/>
              </w:rPr>
            </w:pPr>
          </w:p>
        </w:tc>
      </w:tr>
      <w:tr w:rsidR="00CE6896" w:rsidRPr="00A41C57" w14:paraId="2882B772"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59FDBDE8"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766B4C36" w14:textId="77777777" w:rsidR="00CE6896" w:rsidRPr="002326C1" w:rsidRDefault="00CE6896" w:rsidP="00CE6896">
            <w:pPr>
              <w:rPr>
                <w:sz w:val="22"/>
                <w:szCs w:val="22"/>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0D57B925"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796667ED" w14:textId="77777777" w:rsidR="00CE6896" w:rsidRPr="002326C1" w:rsidRDefault="00CE6896" w:rsidP="00CE6896">
            <w:pPr>
              <w:rPr>
                <w:lang w:val="en-US"/>
              </w:rPr>
            </w:pPr>
            <w:r w:rsidRPr="002326C1">
              <w:rPr>
                <w:rStyle w:val="SAPScreenElement"/>
                <w:lang w:val="en-US"/>
              </w:rPr>
              <w:t xml:space="preserve">Job Classification: </w:t>
            </w:r>
            <w:r w:rsidRPr="002326C1">
              <w:rPr>
                <w:lang w:val="en-US"/>
              </w:rPr>
              <w:t xml:space="preserve">defaulted based on value entered in field </w:t>
            </w:r>
            <w:r w:rsidRPr="002326C1">
              <w:rPr>
                <w:rStyle w:val="SAPScreenElement"/>
                <w:lang w:val="en-US"/>
              </w:rPr>
              <w:t>Position</w:t>
            </w:r>
          </w:p>
        </w:tc>
        <w:tc>
          <w:tcPr>
            <w:tcW w:w="3240" w:type="dxa"/>
            <w:gridSpan w:val="2"/>
            <w:tcBorders>
              <w:top w:val="single" w:sz="8" w:space="0" w:color="999999"/>
              <w:left w:val="single" w:sz="8" w:space="0" w:color="999999"/>
              <w:bottom w:val="single" w:sz="8" w:space="0" w:color="999999"/>
              <w:right w:val="single" w:sz="8" w:space="0" w:color="999999"/>
            </w:tcBorders>
          </w:tcPr>
          <w:p w14:paraId="68ADE4BC" w14:textId="77777777" w:rsidR="00CE6896" w:rsidRPr="002326C1" w:rsidRDefault="00CE6896" w:rsidP="00CE6896">
            <w:pPr>
              <w:rPr>
                <w:lang w:val="en-US"/>
              </w:rPr>
            </w:pP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722CE107" w14:textId="77777777" w:rsidR="00CE6896" w:rsidRPr="002326C1" w:rsidRDefault="00CE6896" w:rsidP="00CE6896">
            <w:pPr>
              <w:rPr>
                <w:sz w:val="22"/>
                <w:szCs w:val="22"/>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3EC1B67D" w14:textId="77777777" w:rsidR="00CE6896" w:rsidRPr="002326C1" w:rsidRDefault="00CE6896" w:rsidP="00CE6896">
            <w:pPr>
              <w:rPr>
                <w:lang w:val="en-US"/>
              </w:rPr>
            </w:pPr>
          </w:p>
        </w:tc>
      </w:tr>
      <w:tr w:rsidR="00CE6896" w:rsidRPr="002326C1" w14:paraId="150DC45B"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39C468AE"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3EF0B400" w14:textId="77777777" w:rsidR="00CE6896" w:rsidRPr="002326C1" w:rsidRDefault="00CE6896" w:rsidP="00CE6896">
            <w:pPr>
              <w:rPr>
                <w:sz w:val="22"/>
                <w:szCs w:val="22"/>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33364735"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4456829D" w14:textId="77777777" w:rsidR="00CE6896" w:rsidRPr="002326C1" w:rsidRDefault="00CE6896" w:rsidP="00CE6896">
            <w:pPr>
              <w:rPr>
                <w:lang w:val="en-US"/>
              </w:rPr>
            </w:pPr>
            <w:r w:rsidRPr="002326C1">
              <w:rPr>
                <w:rStyle w:val="SAPScreenElement"/>
                <w:lang w:val="en-US"/>
              </w:rPr>
              <w:t xml:space="preserve">Job Title: </w:t>
            </w:r>
            <w:r w:rsidRPr="002326C1">
              <w:rPr>
                <w:lang w:val="en-US"/>
              </w:rPr>
              <w:t xml:space="preserve">defaulted based on value entered in field </w:t>
            </w:r>
            <w:r w:rsidRPr="002326C1">
              <w:rPr>
                <w:rStyle w:val="SAPScreenElement"/>
                <w:lang w:val="en-US"/>
              </w:rPr>
              <w:t>Position</w:t>
            </w:r>
          </w:p>
        </w:tc>
        <w:tc>
          <w:tcPr>
            <w:tcW w:w="3240" w:type="dxa"/>
            <w:gridSpan w:val="2"/>
            <w:tcBorders>
              <w:top w:val="single" w:sz="8" w:space="0" w:color="999999"/>
              <w:left w:val="single" w:sz="8" w:space="0" w:color="999999"/>
              <w:bottom w:val="single" w:sz="8" w:space="0" w:color="999999"/>
              <w:right w:val="single" w:sz="8" w:space="0" w:color="999999"/>
            </w:tcBorders>
            <w:hideMark/>
          </w:tcPr>
          <w:p w14:paraId="45DD8A04" w14:textId="77777777" w:rsidR="00CE6896" w:rsidRPr="002326C1" w:rsidRDefault="00CE6896" w:rsidP="00CE6896">
            <w:pPr>
              <w:rPr>
                <w:lang w:val="en-US"/>
              </w:rPr>
            </w:pPr>
            <w:r w:rsidRPr="002326C1">
              <w:rPr>
                <w:lang w:val="en-US"/>
              </w:rPr>
              <w:t>Read-only field</w:t>
            </w: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5F049225" w14:textId="77777777" w:rsidR="00CE6896" w:rsidRPr="002326C1" w:rsidRDefault="00CE6896" w:rsidP="00CE6896">
            <w:pPr>
              <w:rPr>
                <w:sz w:val="22"/>
                <w:szCs w:val="22"/>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4D677559" w14:textId="77777777" w:rsidR="00CE6896" w:rsidRPr="002326C1" w:rsidRDefault="00CE6896" w:rsidP="00CE6896">
            <w:pPr>
              <w:rPr>
                <w:lang w:val="en-US"/>
              </w:rPr>
            </w:pPr>
          </w:p>
        </w:tc>
      </w:tr>
      <w:tr w:rsidR="00CE6896" w:rsidRPr="00A41C57" w14:paraId="02561D58"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4C32958C"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4BA0086E" w14:textId="77777777" w:rsidR="00CE6896" w:rsidRPr="002326C1" w:rsidRDefault="00CE6896" w:rsidP="00CE6896">
            <w:pPr>
              <w:rPr>
                <w:sz w:val="22"/>
                <w:szCs w:val="22"/>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5570455E"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4F220615" w14:textId="77777777" w:rsidR="00CE6896" w:rsidRPr="00D90D0A" w:rsidRDefault="00CE6896" w:rsidP="00CE6896">
            <w:pPr>
              <w:rPr>
                <w:lang w:val="en-US"/>
              </w:rPr>
            </w:pPr>
            <w:commentRangeStart w:id="991"/>
            <w:r w:rsidRPr="00AF1555">
              <w:rPr>
                <w:rStyle w:val="SAPScreenElement"/>
                <w:lang w:val="en-US"/>
                <w:rPrChange w:id="992" w:author="Author" w:date="2018-02-22T10:41:00Z">
                  <w:rPr>
                    <w:rStyle w:val="SAPScreenElement"/>
                    <w:highlight w:val="cyan"/>
                    <w:lang w:val="en-US"/>
                  </w:rPr>
                </w:rPrChange>
              </w:rPr>
              <w:t xml:space="preserve">Local Job Title: </w:t>
            </w:r>
            <w:r w:rsidRPr="00AF1555">
              <w:rPr>
                <w:lang w:val="en-US"/>
                <w:rPrChange w:id="993" w:author="Author" w:date="2018-02-22T10:41:00Z">
                  <w:rPr>
                    <w:highlight w:val="cyan"/>
                    <w:lang w:val="en-US"/>
                  </w:rPr>
                </w:rPrChange>
              </w:rPr>
              <w:t xml:space="preserve">read-only field </w:t>
            </w:r>
            <w:commentRangeEnd w:id="991"/>
            <w:r w:rsidRPr="00AF1555">
              <w:rPr>
                <w:rStyle w:val="CommentReference"/>
                <w:rPrChange w:id="994" w:author="Author" w:date="2018-02-22T10:41:00Z">
                  <w:rPr>
                    <w:rStyle w:val="CommentReference"/>
                    <w:highlight w:val="cyan"/>
                  </w:rPr>
                </w:rPrChange>
              </w:rPr>
              <w:commentReference w:id="991"/>
            </w:r>
          </w:p>
        </w:tc>
        <w:tc>
          <w:tcPr>
            <w:tcW w:w="3240" w:type="dxa"/>
            <w:gridSpan w:val="2"/>
            <w:tcBorders>
              <w:top w:val="single" w:sz="8" w:space="0" w:color="999999"/>
              <w:left w:val="single" w:sz="8" w:space="0" w:color="999999"/>
              <w:bottom w:val="single" w:sz="8" w:space="0" w:color="999999"/>
              <w:right w:val="single" w:sz="8" w:space="0" w:color="999999"/>
            </w:tcBorders>
          </w:tcPr>
          <w:p w14:paraId="369F694B" w14:textId="77777777" w:rsidR="00CE6896" w:rsidRPr="00D90D0A" w:rsidRDefault="00CE6896" w:rsidP="00CE6896">
            <w:pPr>
              <w:pStyle w:val="SAPNoteHeading"/>
              <w:spacing w:before="60"/>
              <w:ind w:left="0"/>
              <w:rPr>
                <w:lang w:val="en-US"/>
              </w:rPr>
            </w:pPr>
            <w:r w:rsidRPr="00D90D0A">
              <w:rPr>
                <w:noProof/>
                <w:lang w:val="en-US"/>
              </w:rPr>
              <w:drawing>
                <wp:inline distT="0" distB="0" distL="0" distR="0" wp14:anchorId="72337ACA" wp14:editId="3BFA8993">
                  <wp:extent cx="219075" cy="238125"/>
                  <wp:effectExtent l="0" t="0" r="9525" b="9525"/>
                  <wp:docPr id="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D90D0A">
              <w:rPr>
                <w:lang w:val="en-US"/>
              </w:rPr>
              <w:t> Caution</w:t>
            </w:r>
          </w:p>
          <w:p w14:paraId="675032C9" w14:textId="1C9744B4" w:rsidR="00CE6896" w:rsidRPr="00D90D0A" w:rsidRDefault="00CE6896" w:rsidP="00CE6896">
            <w:pPr>
              <w:rPr>
                <w:b/>
                <w:lang w:val="en-US"/>
              </w:rPr>
            </w:pPr>
            <w:r w:rsidRPr="00AF1555">
              <w:rPr>
                <w:lang w:val="en-US"/>
                <w:rPrChange w:id="995" w:author="Author" w:date="2018-02-22T10:41:00Z">
                  <w:rPr>
                    <w:highlight w:val="cyan"/>
                    <w:lang w:val="en-US"/>
                  </w:rPr>
                </w:rPrChange>
              </w:rPr>
              <w:t xml:space="preserve">Relevant field only for the following countries: </w:t>
            </w:r>
            <w:r w:rsidRPr="00AF1555">
              <w:rPr>
                <w:b/>
                <w:lang w:val="en-US"/>
                <w:rPrChange w:id="996" w:author="Author" w:date="2018-02-22T10:41:00Z">
                  <w:rPr>
                    <w:b/>
                    <w:highlight w:val="cyan"/>
                    <w:lang w:val="en-US"/>
                  </w:rPr>
                </w:rPrChange>
              </w:rPr>
              <w:t>AU, SA, US</w:t>
            </w:r>
            <w:r w:rsidRPr="00AF1555">
              <w:rPr>
                <w:lang w:val="en-US"/>
                <w:rPrChange w:id="997" w:author="Author" w:date="2018-02-22T10:41:00Z">
                  <w:rPr>
                    <w:highlight w:val="cyan"/>
                    <w:lang w:val="en-US"/>
                  </w:rPr>
                </w:rPrChange>
              </w:rPr>
              <w:t>.</w:t>
            </w: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0AB93D16" w14:textId="77777777" w:rsidR="00CE6896" w:rsidRPr="002326C1" w:rsidRDefault="00CE6896" w:rsidP="00CE6896">
            <w:pPr>
              <w:rPr>
                <w:sz w:val="22"/>
                <w:szCs w:val="22"/>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7F693653" w14:textId="77777777" w:rsidR="00CE6896" w:rsidRPr="002326C1" w:rsidRDefault="00CE6896" w:rsidP="00CE6896">
            <w:pPr>
              <w:rPr>
                <w:lang w:val="en-US"/>
              </w:rPr>
            </w:pPr>
          </w:p>
        </w:tc>
      </w:tr>
      <w:tr w:rsidR="00CE6896" w:rsidRPr="00A41C57" w14:paraId="2B31E44B"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3CB070F1"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57E99B54" w14:textId="77777777" w:rsidR="00CE6896" w:rsidRPr="002326C1" w:rsidRDefault="00CE6896" w:rsidP="00CE6896">
            <w:pPr>
              <w:rPr>
                <w:sz w:val="22"/>
                <w:szCs w:val="22"/>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37F8C4D3"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5DA3AE4A" w14:textId="77777777" w:rsidR="00CE6896" w:rsidRPr="002326C1" w:rsidRDefault="00CE6896" w:rsidP="00CE6896">
            <w:pPr>
              <w:rPr>
                <w:lang w:val="en-US"/>
              </w:rPr>
            </w:pPr>
            <w:r w:rsidRPr="002326C1">
              <w:rPr>
                <w:rStyle w:val="SAPScreenElement"/>
                <w:lang w:val="en-US"/>
              </w:rPr>
              <w:t xml:space="preserve">Pay Grade: </w:t>
            </w:r>
            <w:r w:rsidRPr="002326C1">
              <w:rPr>
                <w:lang w:val="en-US"/>
              </w:rPr>
              <w:t xml:space="preserve">defaulted based on value entered in field </w:t>
            </w:r>
            <w:r w:rsidRPr="002326C1">
              <w:rPr>
                <w:rStyle w:val="SAPScreenElement"/>
                <w:lang w:val="en-US"/>
              </w:rPr>
              <w:t>Position</w:t>
            </w:r>
          </w:p>
        </w:tc>
        <w:tc>
          <w:tcPr>
            <w:tcW w:w="3240" w:type="dxa"/>
            <w:gridSpan w:val="2"/>
            <w:tcBorders>
              <w:top w:val="single" w:sz="8" w:space="0" w:color="999999"/>
              <w:left w:val="single" w:sz="8" w:space="0" w:color="999999"/>
              <w:bottom w:val="single" w:sz="8" w:space="0" w:color="999999"/>
              <w:right w:val="single" w:sz="8" w:space="0" w:color="999999"/>
            </w:tcBorders>
          </w:tcPr>
          <w:p w14:paraId="6B622C57" w14:textId="77777777" w:rsidR="00CE6896" w:rsidRPr="002326C1" w:rsidRDefault="00CE6896" w:rsidP="00CE6896">
            <w:pPr>
              <w:rPr>
                <w:lang w:val="en-US"/>
              </w:rPr>
            </w:pP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304BEF2E" w14:textId="77777777" w:rsidR="00CE6896" w:rsidRPr="002326C1" w:rsidRDefault="00CE6896" w:rsidP="00CE6896">
            <w:pPr>
              <w:rPr>
                <w:sz w:val="22"/>
                <w:szCs w:val="22"/>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6C238F00" w14:textId="77777777" w:rsidR="00CE6896" w:rsidRPr="002326C1" w:rsidRDefault="00CE6896" w:rsidP="00CE6896">
            <w:pPr>
              <w:rPr>
                <w:lang w:val="en-US"/>
              </w:rPr>
            </w:pPr>
          </w:p>
        </w:tc>
      </w:tr>
      <w:tr w:rsidR="00CE6896" w:rsidRPr="00A41C57" w14:paraId="2685F65D"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340FDD4D"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5FA99475" w14:textId="77777777" w:rsidR="00CE6896" w:rsidRPr="002326C1" w:rsidRDefault="00CE6896" w:rsidP="00CE6896">
            <w:pPr>
              <w:rPr>
                <w:sz w:val="22"/>
                <w:szCs w:val="22"/>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07B14345"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366E5DB9" w14:textId="77777777" w:rsidR="00CE6896" w:rsidRPr="002326C1" w:rsidRDefault="00CE6896" w:rsidP="00CE6896">
            <w:pPr>
              <w:rPr>
                <w:lang w:val="en-US"/>
              </w:rPr>
            </w:pPr>
            <w:commentRangeStart w:id="998"/>
            <w:commentRangeStart w:id="999"/>
            <w:r w:rsidRPr="00FA4F99">
              <w:rPr>
                <w:rStyle w:val="SAPScreenElement"/>
                <w:lang w:val="en-US"/>
              </w:rPr>
              <w:t xml:space="preserve">Regular/Temporary: </w:t>
            </w:r>
            <w:r w:rsidRPr="00FA4F99">
              <w:rPr>
                <w:lang w:val="en-US"/>
              </w:rPr>
              <w:t xml:space="preserve">defaulted based on value entered in field </w:t>
            </w:r>
            <w:r w:rsidRPr="00FA4F99">
              <w:rPr>
                <w:rStyle w:val="SAPScreenElement"/>
                <w:lang w:val="en-US"/>
              </w:rPr>
              <w:t>Position</w:t>
            </w:r>
            <w:commentRangeEnd w:id="998"/>
            <w:r w:rsidRPr="00FA4F99">
              <w:rPr>
                <w:rStyle w:val="CommentReference"/>
              </w:rPr>
              <w:commentReference w:id="998"/>
            </w:r>
            <w:commentRangeEnd w:id="999"/>
            <w:r w:rsidRPr="00FA4F99">
              <w:rPr>
                <w:rStyle w:val="CommentReference"/>
              </w:rPr>
              <w:commentReference w:id="999"/>
            </w:r>
          </w:p>
        </w:tc>
        <w:tc>
          <w:tcPr>
            <w:tcW w:w="3240" w:type="dxa"/>
            <w:gridSpan w:val="2"/>
            <w:tcBorders>
              <w:top w:val="single" w:sz="8" w:space="0" w:color="999999"/>
              <w:left w:val="single" w:sz="8" w:space="0" w:color="999999"/>
              <w:bottom w:val="single" w:sz="8" w:space="0" w:color="999999"/>
              <w:right w:val="single" w:sz="8" w:space="0" w:color="999999"/>
            </w:tcBorders>
          </w:tcPr>
          <w:p w14:paraId="430E49C4" w14:textId="77777777" w:rsidR="00CE6896" w:rsidRPr="002326C1" w:rsidRDefault="00CE6896" w:rsidP="00CE6896">
            <w:pPr>
              <w:rPr>
                <w:lang w:val="en-US"/>
              </w:rPr>
            </w:pP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1630A997" w14:textId="77777777" w:rsidR="00CE6896" w:rsidRPr="002326C1" w:rsidRDefault="00CE6896" w:rsidP="00CE6896">
            <w:pPr>
              <w:rPr>
                <w:sz w:val="22"/>
                <w:szCs w:val="22"/>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63E6C0F9" w14:textId="77777777" w:rsidR="00CE6896" w:rsidRPr="002326C1" w:rsidRDefault="00CE6896" w:rsidP="00CE6896">
            <w:pPr>
              <w:rPr>
                <w:lang w:val="en-US"/>
              </w:rPr>
            </w:pPr>
          </w:p>
        </w:tc>
      </w:tr>
      <w:tr w:rsidR="00CE6896" w:rsidRPr="00A41C57" w14:paraId="3830E9F7"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7C490275"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17F036F2" w14:textId="77777777" w:rsidR="00CE6896" w:rsidRPr="002326C1" w:rsidRDefault="00CE6896" w:rsidP="00CE6896">
            <w:pPr>
              <w:rPr>
                <w:sz w:val="22"/>
                <w:szCs w:val="22"/>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75789FE0"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2F9A5CE5" w14:textId="77777777" w:rsidR="00CE6896" w:rsidRPr="002326C1" w:rsidRDefault="00CE6896" w:rsidP="00CE6896">
            <w:pPr>
              <w:rPr>
                <w:lang w:val="en-US"/>
              </w:rPr>
            </w:pPr>
            <w:r w:rsidRPr="002326C1">
              <w:rPr>
                <w:rStyle w:val="SAPScreenElement"/>
                <w:lang w:val="en-US"/>
              </w:rPr>
              <w:t xml:space="preserve">Standard Weekly Hours: </w:t>
            </w:r>
            <w:r w:rsidRPr="002326C1">
              <w:rPr>
                <w:lang w:val="en-US"/>
              </w:rPr>
              <w:t xml:space="preserve">defaulted based on value entered in field </w:t>
            </w:r>
            <w:r w:rsidRPr="002326C1">
              <w:rPr>
                <w:rStyle w:val="SAPScreenElement"/>
                <w:lang w:val="en-US"/>
              </w:rPr>
              <w:t>Position</w:t>
            </w:r>
          </w:p>
        </w:tc>
        <w:tc>
          <w:tcPr>
            <w:tcW w:w="3240" w:type="dxa"/>
            <w:gridSpan w:val="2"/>
            <w:tcBorders>
              <w:top w:val="single" w:sz="8" w:space="0" w:color="999999"/>
              <w:left w:val="single" w:sz="8" w:space="0" w:color="999999"/>
              <w:bottom w:val="single" w:sz="8" w:space="0" w:color="999999"/>
              <w:right w:val="single" w:sz="8" w:space="0" w:color="999999"/>
            </w:tcBorders>
          </w:tcPr>
          <w:p w14:paraId="61DC8B95" w14:textId="50BB9D7D" w:rsidR="00CE6896" w:rsidRPr="00AF1555" w:rsidRDefault="00CE6896" w:rsidP="00CE6896">
            <w:pPr>
              <w:pStyle w:val="SAPNoteHeading"/>
              <w:spacing w:before="60"/>
              <w:ind w:left="0"/>
              <w:rPr>
                <w:ins w:id="1000" w:author="Author" w:date="2018-01-29T13:44:00Z"/>
                <w:lang w:val="en-US"/>
                <w:rPrChange w:id="1001" w:author="Author" w:date="2018-02-22T10:41:00Z">
                  <w:rPr>
                    <w:ins w:id="1002" w:author="Author" w:date="2018-01-29T13:44:00Z"/>
                    <w:highlight w:val="cyan"/>
                    <w:lang w:val="en-US"/>
                  </w:rPr>
                </w:rPrChange>
              </w:rPr>
            </w:pPr>
            <w:commentRangeStart w:id="1003"/>
            <w:del w:id="1004" w:author="Author" w:date="2018-01-29T13:46:00Z">
              <w:r w:rsidRPr="00AF1555" w:rsidDel="00DB7008">
                <w:rPr>
                  <w:lang w:val="en-US"/>
                  <w:rPrChange w:id="1005" w:author="Author" w:date="2018-02-22T10:41:00Z">
                    <w:rPr>
                      <w:highlight w:val="yellow"/>
                      <w:lang w:val="en-US"/>
                    </w:rPr>
                  </w:rPrChange>
                </w:rPr>
                <w:delText xml:space="preserve">In case of a challenged employee, pay attention to the value maintained in field </w:delText>
              </w:r>
              <w:r w:rsidRPr="00AF1555" w:rsidDel="00DB7008">
                <w:rPr>
                  <w:rStyle w:val="SAPScreenElement"/>
                  <w:lang w:val="en-US"/>
                  <w:rPrChange w:id="1006" w:author="Author" w:date="2018-02-22T10:41:00Z">
                    <w:rPr>
                      <w:rStyle w:val="SAPScreenElement"/>
                      <w:highlight w:val="yellow"/>
                      <w:lang w:val="en-US"/>
                    </w:rPr>
                  </w:rPrChange>
                </w:rPr>
                <w:delText xml:space="preserve">Working Hours Per Week (Challenged), </w:delText>
              </w:r>
              <w:r w:rsidRPr="00AF1555" w:rsidDel="00DB7008">
                <w:rPr>
                  <w:lang w:val="en-US"/>
                  <w:rPrChange w:id="1007" w:author="Author" w:date="2018-02-22T10:41:00Z">
                    <w:rPr>
                      <w:highlight w:val="yellow"/>
                      <w:lang w:val="en-US"/>
                    </w:rPr>
                  </w:rPrChange>
                </w:rPr>
                <w:delText xml:space="preserve">located in the </w:delText>
              </w:r>
              <w:r w:rsidRPr="00AF1555" w:rsidDel="00DB7008">
                <w:rPr>
                  <w:rStyle w:val="SAPScreenElement"/>
                  <w:lang w:val="en-US"/>
                  <w:rPrChange w:id="1008" w:author="Author" w:date="2018-02-22T10:41:00Z">
                    <w:rPr>
                      <w:rStyle w:val="SAPScreenElement"/>
                      <w:highlight w:val="yellow"/>
                      <w:lang w:val="en-US"/>
                    </w:rPr>
                  </w:rPrChange>
                </w:rPr>
                <w:delText xml:space="preserve">Global Information </w:delText>
              </w:r>
              <w:r w:rsidRPr="00AF1555" w:rsidDel="00DB7008">
                <w:rPr>
                  <w:lang w:val="en-US"/>
                  <w:rPrChange w:id="1009" w:author="Author" w:date="2018-02-22T10:41:00Z">
                    <w:rPr>
                      <w:highlight w:val="yellow"/>
                      <w:lang w:val="en-US"/>
                    </w:rPr>
                  </w:rPrChange>
                </w:rPr>
                <w:delText xml:space="preserve">block of the </w:delText>
              </w:r>
              <w:r w:rsidRPr="00AF1555" w:rsidDel="00DB7008">
                <w:rPr>
                  <w:rStyle w:val="SAPScreenElement"/>
                  <w:lang w:val="en-US"/>
                  <w:rPrChange w:id="1010" w:author="Author" w:date="2018-02-22T10:41:00Z">
                    <w:rPr>
                      <w:rStyle w:val="SAPScreenElement"/>
                      <w:highlight w:val="yellow"/>
                      <w:lang w:val="en-US"/>
                    </w:rPr>
                  </w:rPrChange>
                </w:rPr>
                <w:delText xml:space="preserve">Personal Information </w:delText>
              </w:r>
              <w:r w:rsidRPr="00AF1555" w:rsidDel="00DB7008">
                <w:rPr>
                  <w:lang w:val="en-US"/>
                  <w:rPrChange w:id="1011" w:author="Author" w:date="2018-02-22T10:41:00Z">
                    <w:rPr>
                      <w:highlight w:val="yellow"/>
                      <w:lang w:val="en-US"/>
                    </w:rPr>
                  </w:rPrChange>
                </w:rPr>
                <w:delText>section</w:delText>
              </w:r>
              <w:r w:rsidRPr="00AF1555" w:rsidDel="00DB7008">
                <w:rPr>
                  <w:rStyle w:val="SAPScreenElement"/>
                  <w:lang w:val="en-US"/>
                  <w:rPrChange w:id="1012" w:author="Author" w:date="2018-02-22T10:41:00Z">
                    <w:rPr>
                      <w:rStyle w:val="SAPScreenElement"/>
                      <w:highlight w:val="yellow"/>
                      <w:lang w:val="en-US"/>
                    </w:rPr>
                  </w:rPrChange>
                </w:rPr>
                <w:delText>.</w:delText>
              </w:r>
              <w:commentRangeEnd w:id="1003"/>
              <w:r w:rsidRPr="00D90D0A" w:rsidDel="00DB7008">
                <w:rPr>
                  <w:rStyle w:val="CommentReference"/>
                </w:rPr>
                <w:commentReference w:id="1003"/>
              </w:r>
            </w:del>
            <w:ins w:id="1013" w:author="Author" w:date="2018-01-29T13:44:00Z">
              <w:r w:rsidRPr="00AF1555">
                <w:rPr>
                  <w:noProof/>
                  <w:lang w:val="en-US"/>
                  <w:rPrChange w:id="1014" w:author="Author" w:date="2018-02-22T10:41:00Z">
                    <w:rPr>
                      <w:noProof/>
                      <w:highlight w:val="cyan"/>
                      <w:lang w:val="en-US"/>
                    </w:rPr>
                  </w:rPrChange>
                </w:rPr>
                <w:drawing>
                  <wp:inline distT="0" distB="0" distL="0" distR="0" wp14:anchorId="0FF35ACD" wp14:editId="05EF1B1B">
                    <wp:extent cx="219075" cy="238125"/>
                    <wp:effectExtent l="0" t="0" r="9525" b="9525"/>
                    <wp:docPr id="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AF1555">
                <w:rPr>
                  <w:lang w:val="en-US"/>
                  <w:rPrChange w:id="1015" w:author="Author" w:date="2018-02-22T10:41:00Z">
                    <w:rPr>
                      <w:highlight w:val="cyan"/>
                      <w:lang w:val="en-US"/>
                    </w:rPr>
                  </w:rPrChange>
                </w:rPr>
                <w:t> Caution</w:t>
              </w:r>
            </w:ins>
          </w:p>
          <w:p w14:paraId="4FEA953B" w14:textId="6AE78AAE" w:rsidR="00CE6896" w:rsidRPr="00D90D0A" w:rsidRDefault="00CE6896" w:rsidP="00CE6896">
            <w:pPr>
              <w:rPr>
                <w:lang w:val="en-US"/>
              </w:rPr>
            </w:pPr>
            <w:ins w:id="1016" w:author="Author" w:date="2018-01-29T13:44:00Z">
              <w:r w:rsidRPr="00AF1555">
                <w:rPr>
                  <w:lang w:val="en-US"/>
                  <w:rPrChange w:id="1017" w:author="Author" w:date="2018-02-22T10:41:00Z">
                    <w:rPr>
                      <w:highlight w:val="cyan"/>
                      <w:lang w:val="en-US"/>
                    </w:rPr>
                  </w:rPrChange>
                </w:rPr>
                <w:t>For country</w:t>
              </w:r>
              <w:r w:rsidRPr="00AF1555">
                <w:rPr>
                  <w:b/>
                  <w:lang w:val="en-US"/>
                  <w:rPrChange w:id="1018" w:author="Author" w:date="2018-02-22T10:41:00Z">
                    <w:rPr>
                      <w:b/>
                      <w:highlight w:val="cyan"/>
                      <w:lang w:val="en-US"/>
                    </w:rPr>
                  </w:rPrChange>
                </w:rPr>
                <w:t xml:space="preserve"> DE</w:t>
              </w:r>
              <w:r w:rsidRPr="00AF1555">
                <w:rPr>
                  <w:lang w:val="en-US"/>
                  <w:rPrChange w:id="1019" w:author="Author" w:date="2018-02-22T10:41:00Z">
                    <w:rPr>
                      <w:highlight w:val="cyan"/>
                      <w:lang w:val="en-US"/>
                    </w:rPr>
                  </w:rPrChange>
                </w:rPr>
                <w:t>.,</w:t>
              </w:r>
              <w:r w:rsidRPr="00AF1555">
                <w:rPr>
                  <w:lang w:val="en-US"/>
                  <w:rPrChange w:id="1020" w:author="Author" w:date="2018-02-22T10:41:00Z">
                    <w:rPr>
                      <w:highlight w:val="yellow"/>
                      <w:lang w:val="en-US"/>
                    </w:rPr>
                  </w:rPrChange>
                </w:rPr>
                <w:t xml:space="preserve"> </w:t>
              </w:r>
            </w:ins>
            <w:ins w:id="1021" w:author="Author" w:date="2018-01-29T13:45:00Z">
              <w:r w:rsidRPr="00AF1555">
                <w:rPr>
                  <w:lang w:val="en-US"/>
                  <w:rPrChange w:id="1022" w:author="Author" w:date="2018-02-22T10:41:00Z">
                    <w:rPr>
                      <w:highlight w:val="yellow"/>
                      <w:lang w:val="en-US"/>
                    </w:rPr>
                  </w:rPrChange>
                </w:rPr>
                <w:t>in case of a challenged employee, pay attention</w:t>
              </w:r>
            </w:ins>
            <w:ins w:id="1023" w:author="Author" w:date="2018-01-29T13:44:00Z">
              <w:r w:rsidRPr="00AF1555">
                <w:rPr>
                  <w:lang w:val="en-US"/>
                  <w:rPrChange w:id="1024" w:author="Author" w:date="2018-02-22T10:41:00Z">
                    <w:rPr>
                      <w:highlight w:val="yellow"/>
                      <w:lang w:val="en-US"/>
                    </w:rPr>
                  </w:rPrChange>
                </w:rPr>
                <w:t xml:space="preserve"> </w:t>
              </w:r>
            </w:ins>
            <w:ins w:id="1025" w:author="Author" w:date="2018-01-29T13:45:00Z">
              <w:r w:rsidRPr="00AF1555">
                <w:rPr>
                  <w:lang w:val="en-US"/>
                  <w:rPrChange w:id="1026" w:author="Author" w:date="2018-02-22T10:41:00Z">
                    <w:rPr>
                      <w:highlight w:val="yellow"/>
                      <w:lang w:val="en-US"/>
                    </w:rPr>
                  </w:rPrChange>
                </w:rPr>
                <w:t xml:space="preserve">to the value maintained in field </w:t>
              </w:r>
              <w:r w:rsidRPr="00AF1555">
                <w:rPr>
                  <w:rStyle w:val="SAPScreenElement"/>
                  <w:lang w:val="en-US"/>
                  <w:rPrChange w:id="1027" w:author="Author" w:date="2018-02-22T10:41:00Z">
                    <w:rPr>
                      <w:rStyle w:val="SAPScreenElement"/>
                      <w:highlight w:val="yellow"/>
                      <w:lang w:val="en-US"/>
                    </w:rPr>
                  </w:rPrChange>
                </w:rPr>
                <w:t xml:space="preserve">Working Hours Per Week (Challenged), </w:t>
              </w:r>
              <w:r w:rsidRPr="00AF1555">
                <w:rPr>
                  <w:lang w:val="en-US"/>
                  <w:rPrChange w:id="1028" w:author="Author" w:date="2018-02-22T10:41:00Z">
                    <w:rPr>
                      <w:highlight w:val="yellow"/>
                      <w:lang w:val="en-US"/>
                    </w:rPr>
                  </w:rPrChange>
                </w:rPr>
                <w:t xml:space="preserve">located in the </w:t>
              </w:r>
              <w:r w:rsidRPr="00AF1555">
                <w:rPr>
                  <w:rStyle w:val="SAPScreenElement"/>
                  <w:lang w:val="en-US"/>
                  <w:rPrChange w:id="1029" w:author="Author" w:date="2018-02-22T10:41:00Z">
                    <w:rPr>
                      <w:rStyle w:val="SAPScreenElement"/>
                      <w:highlight w:val="yellow"/>
                      <w:lang w:val="en-US"/>
                    </w:rPr>
                  </w:rPrChange>
                </w:rPr>
                <w:t xml:space="preserve">Global Information </w:t>
              </w:r>
              <w:r w:rsidRPr="00AF1555">
                <w:rPr>
                  <w:lang w:val="en-US"/>
                  <w:rPrChange w:id="1030" w:author="Author" w:date="2018-02-22T10:41:00Z">
                    <w:rPr>
                      <w:highlight w:val="yellow"/>
                      <w:lang w:val="en-US"/>
                    </w:rPr>
                  </w:rPrChange>
                </w:rPr>
                <w:t xml:space="preserve">block of the </w:t>
              </w:r>
              <w:r w:rsidRPr="00AF1555">
                <w:rPr>
                  <w:rStyle w:val="SAPScreenElement"/>
                  <w:lang w:val="en-US"/>
                  <w:rPrChange w:id="1031" w:author="Author" w:date="2018-02-22T10:41:00Z">
                    <w:rPr>
                      <w:rStyle w:val="SAPScreenElement"/>
                      <w:highlight w:val="yellow"/>
                      <w:lang w:val="en-US"/>
                    </w:rPr>
                  </w:rPrChange>
                </w:rPr>
                <w:t xml:space="preserve">Personal Information </w:t>
              </w:r>
              <w:r w:rsidRPr="00AF1555">
                <w:rPr>
                  <w:lang w:val="en-US"/>
                  <w:rPrChange w:id="1032" w:author="Author" w:date="2018-02-22T10:41:00Z">
                    <w:rPr>
                      <w:highlight w:val="yellow"/>
                      <w:lang w:val="en-US"/>
                    </w:rPr>
                  </w:rPrChange>
                </w:rPr>
                <w:t>section</w:t>
              </w:r>
            </w:ins>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756BE2AE" w14:textId="77777777" w:rsidR="00CE6896" w:rsidRPr="002326C1" w:rsidRDefault="00CE6896" w:rsidP="00CE6896">
            <w:pPr>
              <w:rPr>
                <w:sz w:val="22"/>
                <w:szCs w:val="22"/>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46E41CC7" w14:textId="77777777" w:rsidR="00CE6896" w:rsidRPr="002326C1" w:rsidRDefault="00CE6896" w:rsidP="00CE6896">
            <w:pPr>
              <w:rPr>
                <w:lang w:val="en-US"/>
              </w:rPr>
            </w:pPr>
          </w:p>
        </w:tc>
      </w:tr>
      <w:tr w:rsidR="00CE6896" w:rsidRPr="00A41C57" w14:paraId="7090B46D"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478C833E"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7493CB8B" w14:textId="77777777" w:rsidR="00CE6896" w:rsidRPr="002326C1" w:rsidRDefault="00CE6896" w:rsidP="00CE6896">
            <w:pPr>
              <w:rPr>
                <w:sz w:val="22"/>
                <w:szCs w:val="22"/>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64F49485"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15F2AA6E" w14:textId="77777777" w:rsidR="00CE6896" w:rsidRPr="002326C1" w:rsidRDefault="00CE6896" w:rsidP="00CE6896">
            <w:pPr>
              <w:rPr>
                <w:lang w:val="en-US"/>
              </w:rPr>
            </w:pPr>
            <w:r w:rsidRPr="002326C1">
              <w:rPr>
                <w:rStyle w:val="SAPScreenElement"/>
                <w:lang w:val="en-US"/>
              </w:rPr>
              <w:t xml:space="preserve">Working Days Per Week: </w:t>
            </w:r>
            <w:r w:rsidRPr="002326C1">
              <w:rPr>
                <w:lang w:val="en-US"/>
              </w:rPr>
              <w:t>enter as appropriate, for example</w:t>
            </w:r>
            <w:r w:rsidRPr="002326C1">
              <w:rPr>
                <w:rStyle w:val="SAPUserEntry"/>
                <w:lang w:val="en-US"/>
              </w:rPr>
              <w:t xml:space="preserve"> 5</w:t>
            </w:r>
          </w:p>
        </w:tc>
        <w:tc>
          <w:tcPr>
            <w:tcW w:w="3240" w:type="dxa"/>
            <w:gridSpan w:val="2"/>
            <w:tcBorders>
              <w:top w:val="single" w:sz="8" w:space="0" w:color="999999"/>
              <w:left w:val="single" w:sz="8" w:space="0" w:color="999999"/>
              <w:bottom w:val="single" w:sz="8" w:space="0" w:color="999999"/>
              <w:right w:val="single" w:sz="8" w:space="0" w:color="999999"/>
            </w:tcBorders>
          </w:tcPr>
          <w:p w14:paraId="1980F7F5" w14:textId="77777777" w:rsidR="00CE6896" w:rsidRPr="002326C1" w:rsidRDefault="00CE6896" w:rsidP="00CE6896">
            <w:pPr>
              <w:rPr>
                <w:lang w:val="en-US"/>
              </w:rPr>
            </w:pP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03B53C1D" w14:textId="77777777" w:rsidR="00CE6896" w:rsidRPr="002326C1" w:rsidRDefault="00CE6896" w:rsidP="00CE6896">
            <w:pPr>
              <w:rPr>
                <w:sz w:val="22"/>
                <w:szCs w:val="22"/>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5ACFCA4C" w14:textId="77777777" w:rsidR="00CE6896" w:rsidRPr="002326C1" w:rsidRDefault="00CE6896" w:rsidP="00CE6896">
            <w:pPr>
              <w:rPr>
                <w:lang w:val="en-US"/>
              </w:rPr>
            </w:pPr>
          </w:p>
        </w:tc>
      </w:tr>
      <w:tr w:rsidR="00CE6896" w:rsidRPr="00A41C57" w14:paraId="0646DD27"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7A66AC3C"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4FEA76B4" w14:textId="77777777" w:rsidR="00CE6896" w:rsidRPr="002326C1" w:rsidRDefault="00CE6896" w:rsidP="00CE6896">
            <w:pPr>
              <w:rPr>
                <w:sz w:val="22"/>
                <w:szCs w:val="22"/>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70D8A96F"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42E9038E" w14:textId="77777777" w:rsidR="00CE6896" w:rsidRPr="002326C1" w:rsidRDefault="00CE6896" w:rsidP="00CE6896">
            <w:pPr>
              <w:rPr>
                <w:lang w:val="en-US"/>
              </w:rPr>
            </w:pPr>
            <w:r w:rsidRPr="002326C1">
              <w:rPr>
                <w:rStyle w:val="SAPScreenElement"/>
                <w:lang w:val="en-US"/>
              </w:rPr>
              <w:t xml:space="preserve">FTE: </w:t>
            </w:r>
            <w:r w:rsidRPr="002326C1">
              <w:rPr>
                <w:lang w:val="en-US"/>
              </w:rPr>
              <w:t xml:space="preserve">defaulted based on value entered in field </w:t>
            </w:r>
            <w:r w:rsidRPr="002326C1">
              <w:rPr>
                <w:rStyle w:val="SAPScreenElement"/>
                <w:lang w:val="en-US"/>
              </w:rPr>
              <w:t xml:space="preserve">Position; </w:t>
            </w:r>
            <w:r w:rsidRPr="002326C1">
              <w:rPr>
                <w:lang w:val="en-US"/>
              </w:rPr>
              <w:t>adapt as appropriate</w:t>
            </w:r>
          </w:p>
        </w:tc>
        <w:tc>
          <w:tcPr>
            <w:tcW w:w="3240" w:type="dxa"/>
            <w:gridSpan w:val="2"/>
            <w:tcBorders>
              <w:top w:val="single" w:sz="8" w:space="0" w:color="999999"/>
              <w:left w:val="single" w:sz="8" w:space="0" w:color="999999"/>
              <w:bottom w:val="single" w:sz="8" w:space="0" w:color="999999"/>
              <w:right w:val="single" w:sz="8" w:space="0" w:color="999999"/>
            </w:tcBorders>
            <w:hideMark/>
          </w:tcPr>
          <w:p w14:paraId="003A3EB9" w14:textId="77777777" w:rsidR="00CE6896" w:rsidRPr="002326C1" w:rsidRDefault="00CE6896" w:rsidP="00CE6896">
            <w:pPr>
              <w:rPr>
                <w:lang w:val="en-US"/>
              </w:rPr>
            </w:pPr>
            <w:r w:rsidRPr="002326C1">
              <w:rPr>
                <w:lang w:val="en-US"/>
              </w:rPr>
              <w:t>For example, if the value is greater than</w:t>
            </w:r>
            <w:r w:rsidRPr="002326C1">
              <w:rPr>
                <w:rStyle w:val="SAPUserEntry"/>
                <w:lang w:val="en-US"/>
              </w:rPr>
              <w:t xml:space="preserve"> 1</w:t>
            </w:r>
            <w:r w:rsidRPr="002326C1">
              <w:rPr>
                <w:lang w:val="en-US"/>
              </w:rPr>
              <w:t>, you need to reduce it manually, for example to</w:t>
            </w:r>
            <w:r w:rsidRPr="002326C1">
              <w:rPr>
                <w:rStyle w:val="SAPUserEntry"/>
                <w:lang w:val="en-US"/>
              </w:rPr>
              <w:t xml:space="preserve"> 1</w:t>
            </w:r>
            <w:r w:rsidRPr="002326C1">
              <w:rPr>
                <w:lang w:val="en-US"/>
              </w:rPr>
              <w:t>.</w:t>
            </w: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5584F468" w14:textId="77777777" w:rsidR="00CE6896" w:rsidRPr="002326C1" w:rsidRDefault="00CE6896" w:rsidP="00CE6896">
            <w:pPr>
              <w:rPr>
                <w:sz w:val="22"/>
                <w:szCs w:val="22"/>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68A11245" w14:textId="77777777" w:rsidR="00CE6896" w:rsidRPr="002326C1" w:rsidRDefault="00CE6896" w:rsidP="00CE6896">
            <w:pPr>
              <w:rPr>
                <w:lang w:val="en-US"/>
              </w:rPr>
            </w:pPr>
          </w:p>
        </w:tc>
      </w:tr>
      <w:tr w:rsidR="00CE6896" w:rsidRPr="00A41C57" w14:paraId="1EB84A04"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679ECCD9"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52259D10" w14:textId="77777777" w:rsidR="00CE6896" w:rsidRPr="002326C1" w:rsidRDefault="00CE6896" w:rsidP="00CE6896">
            <w:pPr>
              <w:rPr>
                <w:sz w:val="22"/>
                <w:szCs w:val="22"/>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08074ECD"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1B66B5BD" w14:textId="77777777" w:rsidR="00CE6896" w:rsidRPr="002326C1" w:rsidRDefault="00CE6896" w:rsidP="00CE6896">
            <w:pPr>
              <w:rPr>
                <w:rStyle w:val="SAPScreenElement"/>
                <w:lang w:val="en-US"/>
              </w:rPr>
            </w:pPr>
            <w:r w:rsidRPr="002326C1">
              <w:rPr>
                <w:rStyle w:val="SAPScreenElement"/>
                <w:lang w:val="en-US"/>
              </w:rPr>
              <w:t>Is Fulltime Employee:</w:t>
            </w:r>
            <w:r w:rsidRPr="002326C1">
              <w:rPr>
                <w:lang w:val="en-US"/>
              </w:rPr>
              <w:t xml:space="preserve"> defaults to</w:t>
            </w:r>
            <w:r w:rsidRPr="004C6420">
              <w:rPr>
                <w:rStyle w:val="SAPUserEntry"/>
                <w:lang w:val="en-US"/>
              </w:rPr>
              <w:t xml:space="preserve"> </w:t>
            </w:r>
            <w:r w:rsidRPr="002326C1">
              <w:rPr>
                <w:rStyle w:val="SAPUserEntry"/>
                <w:lang w:val="en-US"/>
              </w:rPr>
              <w:t>Yes</w:t>
            </w:r>
            <w:r w:rsidRPr="002326C1">
              <w:rPr>
                <w:lang w:val="en-US"/>
              </w:rPr>
              <w:t>; adapt if required</w:t>
            </w:r>
          </w:p>
        </w:tc>
        <w:tc>
          <w:tcPr>
            <w:tcW w:w="3240" w:type="dxa"/>
            <w:gridSpan w:val="2"/>
            <w:tcBorders>
              <w:top w:val="single" w:sz="8" w:space="0" w:color="999999"/>
              <w:left w:val="single" w:sz="8" w:space="0" w:color="999999"/>
              <w:bottom w:val="single" w:sz="8" w:space="0" w:color="999999"/>
              <w:right w:val="single" w:sz="8" w:space="0" w:color="999999"/>
            </w:tcBorders>
            <w:hideMark/>
          </w:tcPr>
          <w:p w14:paraId="4E56CE07" w14:textId="070BE30F" w:rsidR="00CE6896" w:rsidRPr="002326C1" w:rsidRDefault="00CE6896" w:rsidP="00CE6896">
            <w:pPr>
              <w:rPr>
                <w:rFonts w:cstheme="minorBidi"/>
                <w:lang w:val="en-US"/>
              </w:rPr>
            </w:pPr>
            <w:r w:rsidRPr="002326C1">
              <w:rPr>
                <w:lang w:val="en-US"/>
              </w:rPr>
              <w:t>In case value</w:t>
            </w:r>
            <w:r w:rsidRPr="002326C1">
              <w:rPr>
                <w:rStyle w:val="SAPUserEntry"/>
                <w:lang w:val="en-US"/>
              </w:rPr>
              <w:t xml:space="preserve"> No</w:t>
            </w:r>
            <w:r w:rsidRPr="002326C1">
              <w:rPr>
                <w:rStyle w:val="SAPUserEntry"/>
                <w:b w:val="0"/>
                <w:lang w:val="en-US"/>
              </w:rPr>
              <w:t xml:space="preserve"> </w:t>
            </w:r>
            <w:r w:rsidRPr="002326C1">
              <w:rPr>
                <w:lang w:val="en-US"/>
              </w:rPr>
              <w:t xml:space="preserve">is selected, pay attention to related fields, like for example </w:t>
            </w:r>
            <w:r w:rsidRPr="002326C1">
              <w:rPr>
                <w:rStyle w:val="SAPScreenElement"/>
                <w:lang w:val="en-US"/>
              </w:rPr>
              <w:t>Standard Weekly Hours</w:t>
            </w:r>
            <w:r w:rsidRPr="002326C1">
              <w:rPr>
                <w:lang w:val="en-US"/>
              </w:rPr>
              <w:t xml:space="preserve">, </w:t>
            </w:r>
            <w:r w:rsidRPr="002326C1">
              <w:rPr>
                <w:rStyle w:val="SAPScreenElement"/>
                <w:lang w:val="en-US"/>
              </w:rPr>
              <w:t xml:space="preserve">Working Days Per Week, FTE, </w:t>
            </w:r>
            <w:r w:rsidRPr="002326C1">
              <w:rPr>
                <w:lang w:val="en-US"/>
              </w:rPr>
              <w:t>etc</w:t>
            </w:r>
            <w:r w:rsidRPr="002326C1">
              <w:rPr>
                <w:rStyle w:val="SAPScreenElement"/>
                <w:lang w:val="en-US"/>
              </w:rPr>
              <w:t>.</w:t>
            </w:r>
          </w:p>
        </w:tc>
        <w:tc>
          <w:tcPr>
            <w:tcW w:w="2601" w:type="dxa"/>
            <w:vMerge/>
            <w:tcBorders>
              <w:top w:val="single" w:sz="8" w:space="0" w:color="999999"/>
              <w:left w:val="single" w:sz="8" w:space="0" w:color="999999"/>
              <w:bottom w:val="single" w:sz="8" w:space="0" w:color="999999"/>
              <w:right w:val="single" w:sz="8" w:space="0" w:color="999999"/>
            </w:tcBorders>
            <w:vAlign w:val="center"/>
            <w:hideMark/>
          </w:tcPr>
          <w:p w14:paraId="732ACF7C" w14:textId="77777777" w:rsidR="00CE6896" w:rsidRPr="002326C1" w:rsidRDefault="00CE6896" w:rsidP="00CE6896">
            <w:pPr>
              <w:rPr>
                <w:sz w:val="22"/>
                <w:szCs w:val="22"/>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4C66CC4B" w14:textId="77777777" w:rsidR="00CE6896" w:rsidRPr="002326C1" w:rsidRDefault="00CE6896" w:rsidP="00CE6896">
            <w:pPr>
              <w:rPr>
                <w:rFonts w:asciiTheme="minorHAnsi" w:hAnsiTheme="minorHAnsi"/>
                <w:lang w:val="en-US"/>
              </w:rPr>
            </w:pPr>
          </w:p>
        </w:tc>
      </w:tr>
      <w:tr w:rsidR="00CE6896" w:rsidRPr="00A41C57" w14:paraId="0A5B7890" w14:textId="77777777" w:rsidTr="00585DDF">
        <w:trPr>
          <w:gridAfter w:val="1"/>
          <w:wAfter w:w="6" w:type="dxa"/>
          <w:trHeight w:val="357"/>
        </w:trPr>
        <w:tc>
          <w:tcPr>
            <w:tcW w:w="704" w:type="dxa"/>
            <w:vMerge/>
            <w:tcBorders>
              <w:left w:val="single" w:sz="8" w:space="0" w:color="999999"/>
              <w:right w:val="single" w:sz="8" w:space="0" w:color="999999"/>
            </w:tcBorders>
            <w:vAlign w:val="center"/>
          </w:tcPr>
          <w:p w14:paraId="5B301E34"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tcPr>
          <w:p w14:paraId="6003A3FB" w14:textId="77777777" w:rsidR="00CE6896" w:rsidRPr="002326C1" w:rsidRDefault="00CE6896" w:rsidP="00CE6896">
            <w:pPr>
              <w:rPr>
                <w:sz w:val="22"/>
                <w:szCs w:val="22"/>
                <w:lang w:val="en-US"/>
              </w:rPr>
            </w:pPr>
          </w:p>
        </w:tc>
        <w:tc>
          <w:tcPr>
            <w:tcW w:w="2522" w:type="dxa"/>
            <w:tcBorders>
              <w:top w:val="single" w:sz="8" w:space="0" w:color="999999"/>
              <w:left w:val="single" w:sz="8" w:space="0" w:color="999999"/>
              <w:bottom w:val="single" w:sz="8" w:space="0" w:color="999999"/>
              <w:right w:val="single" w:sz="8" w:space="0" w:color="999999"/>
            </w:tcBorders>
          </w:tcPr>
          <w:p w14:paraId="0D7E3039" w14:textId="0E20BC16" w:rsidR="00CE6896" w:rsidRDefault="00CE6896" w:rsidP="00CE6896">
            <w:pPr>
              <w:rPr>
                <w:lang w:val="en-US"/>
              </w:rPr>
            </w:pPr>
            <w:commentRangeStart w:id="1033"/>
            <w:r w:rsidRPr="00076EDD">
              <w:rPr>
                <w:lang w:val="en-US"/>
              </w:rPr>
              <w:t xml:space="preserve">In the </w:t>
            </w:r>
            <w:r w:rsidRPr="00076EDD">
              <w:rPr>
                <w:rStyle w:val="SAPScreenElement"/>
                <w:lang w:val="en-US"/>
              </w:rPr>
              <w:t xml:space="preserve">Job Information </w:t>
            </w:r>
            <w:r w:rsidRPr="00076EDD">
              <w:rPr>
                <w:lang w:val="en-US"/>
              </w:rPr>
              <w:t xml:space="preserve">block, select the </w:t>
            </w:r>
            <w:r w:rsidRPr="00076EDD">
              <w:rPr>
                <w:rStyle w:val="SAPScreenElement"/>
                <w:lang w:val="en-US"/>
              </w:rPr>
              <w:t>Show &lt;#&gt; more fields</w:t>
            </w:r>
            <w:r w:rsidRPr="00076EDD">
              <w:rPr>
                <w:lang w:val="en-US"/>
              </w:rPr>
              <w:t xml:space="preserve"> link and make the following entries:</w:t>
            </w:r>
            <w:commentRangeEnd w:id="1033"/>
            <w:r w:rsidRPr="00076EDD">
              <w:rPr>
                <w:rStyle w:val="CommentReference"/>
              </w:rPr>
              <w:commentReference w:id="1033"/>
            </w:r>
          </w:p>
          <w:p w14:paraId="298EDC59" w14:textId="77777777" w:rsidR="00CE6896" w:rsidRPr="00AF1555" w:rsidRDefault="00CE6896" w:rsidP="00CE6896">
            <w:pPr>
              <w:pStyle w:val="SAPNoteHeading"/>
              <w:ind w:left="0"/>
              <w:rPr>
                <w:lang w:val="en-US"/>
                <w:rPrChange w:id="1034" w:author="Author" w:date="2018-02-22T10:41:00Z">
                  <w:rPr>
                    <w:highlight w:val="cyan"/>
                    <w:lang w:val="en-US"/>
                  </w:rPr>
                </w:rPrChange>
              </w:rPr>
            </w:pPr>
            <w:r w:rsidRPr="00AF1555">
              <w:rPr>
                <w:noProof/>
                <w:lang w:val="en-US"/>
                <w:rPrChange w:id="1035" w:author="Author" w:date="2018-02-22T10:41:00Z">
                  <w:rPr>
                    <w:noProof/>
                    <w:highlight w:val="cyan"/>
                    <w:lang w:val="en-US"/>
                  </w:rPr>
                </w:rPrChange>
              </w:rPr>
              <w:drawing>
                <wp:inline distT="0" distB="0" distL="0" distR="0" wp14:anchorId="11931516" wp14:editId="529CA3FD">
                  <wp:extent cx="225425" cy="225425"/>
                  <wp:effectExtent l="0" t="0" r="0" b="3175"/>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lang w:val="en-US"/>
                <w:rPrChange w:id="1036" w:author="Author" w:date="2018-02-22T10:41:00Z">
                  <w:rPr>
                    <w:highlight w:val="cyan"/>
                    <w:lang w:val="en-US"/>
                  </w:rPr>
                </w:rPrChange>
              </w:rPr>
              <w:t> Note</w:t>
            </w:r>
          </w:p>
          <w:p w14:paraId="18DC6180" w14:textId="68A809F6" w:rsidR="00CE6896" w:rsidRPr="002326C1" w:rsidDel="009B6007" w:rsidRDefault="00CE6896" w:rsidP="00CE6896">
            <w:pPr>
              <w:rPr>
                <w:del w:id="1037" w:author="Author" w:date="2018-02-22T10:41:00Z"/>
                <w:lang w:val="en-US"/>
              </w:rPr>
            </w:pPr>
            <w:r w:rsidRPr="00AF1555">
              <w:rPr>
                <w:lang w:val="en-US"/>
                <w:rPrChange w:id="1038" w:author="Author" w:date="2018-02-22T10:41:00Z">
                  <w:rPr>
                    <w:highlight w:val="cyan"/>
                    <w:lang w:val="en-US"/>
                  </w:rPr>
                </w:rPrChange>
              </w:rPr>
              <w:t>This information is country-specific.</w:t>
            </w:r>
          </w:p>
          <w:p w14:paraId="79460B73" w14:textId="68A2FA0C" w:rsidR="00CE6896" w:rsidRPr="00B04D6E" w:rsidDel="009B6007" w:rsidRDefault="00CE6896" w:rsidP="00CE6896">
            <w:pPr>
              <w:pStyle w:val="SAPNoteHeading"/>
              <w:ind w:left="0"/>
              <w:rPr>
                <w:del w:id="1039" w:author="Author" w:date="2018-02-22T10:41:00Z"/>
                <w:strike/>
                <w:lang w:val="en-US"/>
              </w:rPr>
            </w:pPr>
            <w:del w:id="1040" w:author="Author" w:date="2018-02-22T10:41:00Z">
              <w:r w:rsidRPr="00B04D6E" w:rsidDel="009B6007">
                <w:rPr>
                  <w:strike/>
                  <w:noProof/>
                  <w:lang w:val="en-US"/>
                </w:rPr>
                <w:drawing>
                  <wp:inline distT="0" distB="0" distL="0" distR="0" wp14:anchorId="11560BAA" wp14:editId="2D0A4124">
                    <wp:extent cx="225425" cy="225425"/>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04D6E" w:rsidDel="009B6007">
                <w:rPr>
                  <w:strike/>
                  <w:lang w:val="en-US"/>
                </w:rPr>
                <w:delText> Note</w:delText>
              </w:r>
            </w:del>
          </w:p>
          <w:p w14:paraId="06B6AE07" w14:textId="4F5F980B" w:rsidR="00CE6896" w:rsidRPr="00515A68" w:rsidRDefault="00CE6896" w:rsidP="00CE6896">
            <w:pPr>
              <w:rPr>
                <w:highlight w:val="yellow"/>
                <w:lang w:val="en-US"/>
              </w:rPr>
            </w:pPr>
            <w:del w:id="1041" w:author="Author" w:date="2018-02-22T10:41:00Z">
              <w:r w:rsidRPr="00B04D6E" w:rsidDel="009B6007">
                <w:rPr>
                  <w:strike/>
                  <w:lang w:val="en-US"/>
                </w:rPr>
                <w:delText>Some fields are auto-populated based on the chosen position; leave them unchanged, if not otherwise mentioned.</w:delText>
              </w:r>
            </w:del>
          </w:p>
        </w:tc>
        <w:tc>
          <w:tcPr>
            <w:tcW w:w="2520" w:type="dxa"/>
            <w:tcBorders>
              <w:top w:val="single" w:sz="8" w:space="0" w:color="999999"/>
              <w:left w:val="single" w:sz="8" w:space="0" w:color="999999"/>
              <w:bottom w:val="single" w:sz="8" w:space="0" w:color="999999"/>
              <w:right w:val="single" w:sz="8" w:space="0" w:color="999999"/>
            </w:tcBorders>
          </w:tcPr>
          <w:p w14:paraId="293EEDDA" w14:textId="00F39B01" w:rsidR="00CE6896" w:rsidRPr="00D90D0A" w:rsidRDefault="00CE6896" w:rsidP="00CE6896">
            <w:pPr>
              <w:rPr>
                <w:rStyle w:val="SAPScreenElement"/>
                <w:lang w:val="en-US"/>
              </w:rPr>
            </w:pPr>
            <w:r w:rsidRPr="00AF1555">
              <w:rPr>
                <w:lang w:val="en-US"/>
                <w:rPrChange w:id="1042" w:author="Author" w:date="2018-02-22T10:41:00Z">
                  <w:rPr>
                    <w:highlight w:val="cyan"/>
                    <w:lang w:val="en-US"/>
                  </w:rPr>
                </w:rPrChange>
              </w:rPr>
              <w:t>Enter data as required in the country where the chosen company of the new hire is located.</w:t>
            </w:r>
          </w:p>
        </w:tc>
        <w:tc>
          <w:tcPr>
            <w:tcW w:w="3240" w:type="dxa"/>
            <w:gridSpan w:val="2"/>
            <w:tcBorders>
              <w:top w:val="single" w:sz="8" w:space="0" w:color="999999"/>
              <w:left w:val="single" w:sz="8" w:space="0" w:color="999999"/>
              <w:bottom w:val="single" w:sz="8" w:space="0" w:color="999999"/>
              <w:right w:val="single" w:sz="8" w:space="0" w:color="999999"/>
            </w:tcBorders>
          </w:tcPr>
          <w:p w14:paraId="7E6735AF" w14:textId="69B20FD0" w:rsidR="00CE6896" w:rsidRPr="00AF1555" w:rsidRDefault="00CE6896" w:rsidP="00CE6896">
            <w:pPr>
              <w:pStyle w:val="SAPNoteHeading"/>
              <w:spacing w:before="60"/>
              <w:ind w:left="0"/>
              <w:rPr>
                <w:lang w:val="en-US"/>
                <w:rPrChange w:id="1043" w:author="Author" w:date="2018-02-22T10:41:00Z">
                  <w:rPr>
                    <w:highlight w:val="cyan"/>
                    <w:lang w:val="en-US"/>
                  </w:rPr>
                </w:rPrChange>
              </w:rPr>
            </w:pPr>
            <w:r w:rsidRPr="00AF1555">
              <w:rPr>
                <w:noProof/>
                <w:lang w:val="en-US"/>
                <w:rPrChange w:id="1044" w:author="Author" w:date="2018-02-22T10:41:00Z">
                  <w:rPr>
                    <w:noProof/>
                    <w:highlight w:val="cyan"/>
                    <w:lang w:val="en-US"/>
                  </w:rPr>
                </w:rPrChange>
              </w:rPr>
              <w:drawing>
                <wp:inline distT="0" distB="0" distL="0" distR="0" wp14:anchorId="58837EE5" wp14:editId="47A80F00">
                  <wp:extent cx="219075" cy="238125"/>
                  <wp:effectExtent l="0" t="0" r="9525" b="9525"/>
                  <wp:docPr id="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AF1555">
              <w:rPr>
                <w:lang w:val="en-US"/>
                <w:rPrChange w:id="1045" w:author="Author" w:date="2018-02-22T10:41:00Z">
                  <w:rPr>
                    <w:highlight w:val="cyan"/>
                    <w:lang w:val="en-US"/>
                  </w:rPr>
                </w:rPrChange>
              </w:rPr>
              <w:t> Caution</w:t>
            </w:r>
          </w:p>
          <w:p w14:paraId="6E379D95" w14:textId="3247370A" w:rsidR="00CE6896" w:rsidRPr="00AF1555" w:rsidRDefault="00CE6896" w:rsidP="00CE6896">
            <w:pPr>
              <w:rPr>
                <w:rFonts w:cstheme="minorBidi"/>
                <w:lang w:val="en-US"/>
              </w:rPr>
            </w:pPr>
            <w:r w:rsidRPr="00AF1555">
              <w:rPr>
                <w:lang w:val="en-US"/>
                <w:rPrChange w:id="1046" w:author="Author" w:date="2018-02-22T10:41:00Z">
                  <w:rPr>
                    <w:highlight w:val="cyan"/>
                    <w:lang w:val="en-US"/>
                  </w:rPr>
                </w:rPrChange>
              </w:rPr>
              <w:t>For a detailed list refer to chapter</w:t>
            </w:r>
            <w:r w:rsidRPr="00D90D0A">
              <w:rPr>
                <w:lang w:val="en-US"/>
              </w:rPr>
              <w:t xml:space="preserve"> </w:t>
            </w:r>
            <w:r w:rsidRPr="00AF1555">
              <w:fldChar w:fldCharType="begin"/>
            </w:r>
            <w:ins w:id="1047" w:author="Author" w:date="2018-02-22T09:22:00Z">
              <w:r w:rsidR="00EC10DC" w:rsidRPr="00AF1555">
                <w:rPr>
                  <w:lang w:val="en-US"/>
                  <w:rPrChange w:id="1048" w:author="Author" w:date="2018-02-22T10:41:00Z">
                    <w:rPr/>
                  </w:rPrChange>
                </w:rPr>
                <w:instrText>HYPERLINK  \l "_Job_Information"</w:instrText>
              </w:r>
            </w:ins>
            <w:del w:id="1049" w:author="Author" w:date="2018-02-22T09:22:00Z">
              <w:r w:rsidRPr="00AF1555" w:rsidDel="00EC10DC">
                <w:rPr>
                  <w:lang w:val="en-US"/>
                  <w:rPrChange w:id="1050" w:author="Author" w:date="2018-02-22T10:41:00Z">
                    <w:rPr/>
                  </w:rPrChange>
                </w:rPr>
                <w:delInstrText xml:space="preserve"> HYPERLINK \l "_Job_Information" </w:delInstrText>
              </w:r>
            </w:del>
            <w:r w:rsidRPr="00AF1555">
              <w:rPr>
                <w:rPrChange w:id="1051" w:author="Author" w:date="2018-02-22T10:41:00Z">
                  <w:rPr>
                    <w:rStyle w:val="Hyperlink"/>
                    <w:rFonts w:ascii="BentonSans Bold" w:hAnsi="BentonSans Bold"/>
                    <w:highlight w:val="yellow"/>
                    <w:lang w:val="en-US"/>
                  </w:rPr>
                </w:rPrChange>
              </w:rPr>
              <w:fldChar w:fldCharType="separate"/>
            </w:r>
            <w:del w:id="1052" w:author="Author" w:date="2018-02-22T09:22:00Z">
              <w:r w:rsidRPr="00AF1555" w:rsidDel="00EC10DC">
                <w:rPr>
                  <w:rStyle w:val="Hyperlink"/>
                  <w:rFonts w:ascii="BentonSans Bold" w:hAnsi="BentonSans Bold"/>
                  <w:lang w:val="en-US"/>
                  <w:rPrChange w:id="1053" w:author="Author" w:date="2018-02-22T10:41:00Z">
                    <w:rPr>
                      <w:rStyle w:val="Hyperlink"/>
                      <w:rFonts w:ascii="BentonSans Bold" w:hAnsi="BentonSans Bold"/>
                      <w:highlight w:val="yellow"/>
                      <w:lang w:val="en-US"/>
                    </w:rPr>
                  </w:rPrChange>
                </w:rPr>
                <w:delText>Country-Specific Fields to be filled during Hiring</w:delText>
              </w:r>
            </w:del>
            <w:ins w:id="1054" w:author="Author" w:date="2018-02-22T09:22:00Z">
              <w:r w:rsidR="00EC10DC" w:rsidRPr="00AF1555">
                <w:rPr>
                  <w:rStyle w:val="Hyperlink"/>
                  <w:rFonts w:ascii="BentonSans Bold" w:hAnsi="BentonSans Bold"/>
                  <w:lang w:val="en-US"/>
                  <w:rPrChange w:id="1055" w:author="Author" w:date="2018-02-22T10:41:00Z">
                    <w:rPr>
                      <w:rStyle w:val="Hyperlink"/>
                      <w:rFonts w:ascii="BentonSans Bold" w:hAnsi="BentonSans Bold"/>
                      <w:highlight w:val="yellow"/>
                      <w:lang w:val="en-US"/>
                    </w:rPr>
                  </w:rPrChange>
                </w:rPr>
                <w:t>Job Information</w:t>
              </w:r>
            </w:ins>
            <w:r w:rsidRPr="00AF1555">
              <w:rPr>
                <w:rStyle w:val="Hyperlink"/>
                <w:rFonts w:ascii="BentonSans Bold" w:hAnsi="BentonSans Bold"/>
                <w:lang w:val="en-US"/>
                <w:rPrChange w:id="1056" w:author="Author" w:date="2018-02-22T10:41:00Z">
                  <w:rPr>
                    <w:rStyle w:val="Hyperlink"/>
                    <w:rFonts w:ascii="BentonSans Bold" w:hAnsi="BentonSans Bold"/>
                    <w:highlight w:val="yellow"/>
                    <w:lang w:val="en-US"/>
                  </w:rPr>
                </w:rPrChange>
              </w:rPr>
              <w:fldChar w:fldCharType="end"/>
            </w:r>
            <w:r w:rsidR="00F575C7" w:rsidRPr="00AF1555">
              <w:rPr>
                <w:lang w:val="en-US"/>
              </w:rPr>
              <w:t>.</w:t>
            </w:r>
          </w:p>
        </w:tc>
        <w:tc>
          <w:tcPr>
            <w:tcW w:w="2601" w:type="dxa"/>
            <w:vMerge/>
            <w:tcBorders>
              <w:top w:val="single" w:sz="8" w:space="0" w:color="999999"/>
              <w:left w:val="single" w:sz="8" w:space="0" w:color="999999"/>
              <w:bottom w:val="single" w:sz="8" w:space="0" w:color="999999"/>
              <w:right w:val="single" w:sz="8" w:space="0" w:color="999999"/>
            </w:tcBorders>
            <w:vAlign w:val="center"/>
          </w:tcPr>
          <w:p w14:paraId="66A551B7" w14:textId="77777777" w:rsidR="00CE6896" w:rsidRPr="002326C1" w:rsidRDefault="00CE6896" w:rsidP="00CE6896">
            <w:pPr>
              <w:rPr>
                <w:sz w:val="22"/>
                <w:szCs w:val="22"/>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6F3CCB98" w14:textId="77777777" w:rsidR="00CE6896" w:rsidRPr="002326C1" w:rsidRDefault="00CE6896" w:rsidP="00CE6896">
            <w:pPr>
              <w:rPr>
                <w:rFonts w:asciiTheme="minorHAnsi" w:hAnsiTheme="minorHAnsi"/>
                <w:lang w:val="en-US"/>
              </w:rPr>
            </w:pPr>
          </w:p>
        </w:tc>
      </w:tr>
      <w:tr w:rsidR="00CE6896" w:rsidRPr="002326C1" w14:paraId="4701A93D"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045B601A"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40827CE4" w14:textId="77777777" w:rsidR="00CE6896" w:rsidRPr="002326C1" w:rsidRDefault="00CE6896" w:rsidP="00CE6896">
            <w:pPr>
              <w:rPr>
                <w:sz w:val="22"/>
                <w:szCs w:val="22"/>
                <w:lang w:val="en-US"/>
              </w:rPr>
            </w:pPr>
          </w:p>
        </w:tc>
        <w:tc>
          <w:tcPr>
            <w:tcW w:w="2522" w:type="dxa"/>
            <w:tcBorders>
              <w:top w:val="single" w:sz="8" w:space="0" w:color="999999"/>
              <w:left w:val="single" w:sz="8" w:space="0" w:color="999999"/>
              <w:bottom w:val="single" w:sz="8" w:space="0" w:color="999999"/>
              <w:right w:val="single" w:sz="8" w:space="0" w:color="999999"/>
            </w:tcBorders>
            <w:hideMark/>
          </w:tcPr>
          <w:p w14:paraId="7E7BCA2A" w14:textId="77777777" w:rsidR="000E0939" w:rsidRPr="00A40440" w:rsidRDefault="000E0939" w:rsidP="000E0939">
            <w:pPr>
              <w:rPr>
                <w:ins w:id="1057" w:author="Author" w:date="2018-03-01T15:01:00Z"/>
                <w:rFonts w:ascii="BentonSans Regular" w:hAnsi="BentonSans Regular"/>
                <w:color w:val="666666"/>
                <w:sz w:val="22"/>
                <w:lang w:val="en-US"/>
                <w:rPrChange w:id="1058" w:author="Author" w:date="2018-03-01T15:01:00Z">
                  <w:rPr>
                    <w:ins w:id="1059" w:author="Author" w:date="2018-03-01T15:01:00Z"/>
                    <w:rFonts w:ascii="BentonSans Regular" w:hAnsi="BentonSans Regular"/>
                    <w:color w:val="666666"/>
                    <w:sz w:val="22"/>
                  </w:rPr>
                </w:rPrChange>
              </w:rPr>
            </w:pPr>
            <w:ins w:id="1060" w:author="Author" w:date="2018-03-01T15:01:00Z">
              <w:r w:rsidRPr="00F94B4E">
                <w:rPr>
                  <w:noProof/>
                  <w:lang w:val="en-US"/>
                </w:rPr>
                <w:drawing>
                  <wp:inline distT="0" distB="0" distL="0" distR="0" wp14:anchorId="38A48D75" wp14:editId="1BD39E31">
                    <wp:extent cx="213995" cy="237490"/>
                    <wp:effectExtent l="0" t="0" r="0" b="0"/>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A40440">
                <w:rPr>
                  <w:lang w:val="en-US"/>
                  <w:rPrChange w:id="1061" w:author="Author" w:date="2018-03-01T15:01:00Z">
                    <w:rPr/>
                  </w:rPrChange>
                </w:rPr>
                <w:t> </w:t>
              </w:r>
              <w:r w:rsidRPr="00A40440">
                <w:rPr>
                  <w:rFonts w:ascii="BentonSans Regular" w:hAnsi="BentonSans Regular"/>
                  <w:color w:val="666666"/>
                  <w:sz w:val="22"/>
                  <w:lang w:val="en-US"/>
                  <w:rPrChange w:id="1062" w:author="Author" w:date="2018-03-01T15:01:00Z">
                    <w:rPr>
                      <w:rFonts w:ascii="BentonSans Regular" w:hAnsi="BentonSans Regular"/>
                      <w:color w:val="666666"/>
                      <w:sz w:val="22"/>
                    </w:rPr>
                  </w:rPrChange>
                </w:rPr>
                <w:t>Caution</w:t>
              </w:r>
            </w:ins>
          </w:p>
          <w:p w14:paraId="6E07B480" w14:textId="109AFA39" w:rsidR="000E0939" w:rsidRPr="00A40440" w:rsidRDefault="000E0939" w:rsidP="000E0939">
            <w:pPr>
              <w:rPr>
                <w:ins w:id="1063" w:author="Author" w:date="2018-03-01T15:01:00Z"/>
                <w:rStyle w:val="SAPEmphasis"/>
                <w:lang w:val="en-US"/>
                <w:rPrChange w:id="1064" w:author="Author" w:date="2018-03-01T15:01:00Z">
                  <w:rPr>
                    <w:ins w:id="1065" w:author="Author" w:date="2018-03-01T15:01:00Z"/>
                    <w:rStyle w:val="SAPEmphasis"/>
                  </w:rPr>
                </w:rPrChange>
              </w:rPr>
            </w:pPr>
            <w:ins w:id="1066" w:author="Author" w:date="2018-03-01T15:01:00Z">
              <w:r w:rsidRPr="00A40440">
                <w:rPr>
                  <w:lang w:val="en-US"/>
                  <w:rPrChange w:id="1067" w:author="Author" w:date="2018-03-01T15:01:00Z">
                    <w:rPr>
                      <w:rFonts w:ascii="BentonSans Medium" w:hAnsi="BentonSans Medium"/>
                    </w:rPr>
                  </w:rPrChange>
                </w:rPr>
                <w:t xml:space="preserve">This test step might be relevant only for the following countries: </w:t>
              </w:r>
              <w:r w:rsidRPr="00A40440">
                <w:rPr>
                  <w:rStyle w:val="SAPEmphasis"/>
                  <w:lang w:val="en-US"/>
                  <w:rPrChange w:id="1068" w:author="Author" w:date="2018-03-01T15:01:00Z">
                    <w:rPr>
                      <w:rStyle w:val="SAPEmphasis"/>
                    </w:rPr>
                  </w:rPrChange>
                </w:rPr>
                <w:t xml:space="preserve">AE, AU, </w:t>
              </w:r>
              <w:r>
                <w:rPr>
                  <w:rStyle w:val="SAPEmphasis"/>
                  <w:lang w:val="en-US"/>
                </w:rPr>
                <w:t xml:space="preserve">DE, </w:t>
              </w:r>
              <w:r w:rsidRPr="00A40440">
                <w:rPr>
                  <w:rStyle w:val="SAPEmphasis"/>
                  <w:lang w:val="en-US"/>
                  <w:rPrChange w:id="1069" w:author="Author" w:date="2018-03-01T15:01:00Z">
                    <w:rPr>
                      <w:rStyle w:val="SAPEmphasis"/>
                    </w:rPr>
                  </w:rPrChange>
                </w:rPr>
                <w:t>FR, GB, SA, US</w:t>
              </w:r>
              <w:r w:rsidRPr="00A40440">
                <w:rPr>
                  <w:lang w:val="en-US"/>
                  <w:rPrChange w:id="1070" w:author="Author" w:date="2018-03-01T15:01:00Z">
                    <w:rPr/>
                  </w:rPrChange>
                </w:rPr>
                <w:t>.</w:t>
              </w:r>
            </w:ins>
          </w:p>
          <w:p w14:paraId="4A94BD25" w14:textId="77777777" w:rsidR="000E0939" w:rsidRDefault="000E0939" w:rsidP="00CE6896">
            <w:pPr>
              <w:rPr>
                <w:ins w:id="1071" w:author="Author" w:date="2018-03-01T15:01:00Z"/>
                <w:lang w:val="en-US"/>
              </w:rPr>
            </w:pPr>
          </w:p>
          <w:p w14:paraId="4A25F447" w14:textId="1E5F56E1" w:rsidR="00CE6896" w:rsidRPr="002326C1" w:rsidRDefault="00CE6896" w:rsidP="00CE6896">
            <w:pPr>
              <w:rPr>
                <w:noProof/>
                <w:lang w:val="en-US"/>
              </w:rPr>
            </w:pPr>
            <w:commentRangeStart w:id="1072"/>
            <w:commentRangeStart w:id="1073"/>
            <w:r w:rsidRPr="002326C1">
              <w:rPr>
                <w:lang w:val="en-US"/>
              </w:rPr>
              <w:t xml:space="preserve">In case the </w:t>
            </w:r>
            <w:r w:rsidRPr="002326C1">
              <w:rPr>
                <w:rStyle w:val="SAPEmphasis"/>
                <w:lang w:val="en-US"/>
              </w:rPr>
              <w:t>Time Off</w:t>
            </w:r>
            <w:r w:rsidRPr="002326C1">
              <w:rPr>
                <w:lang w:val="en-US"/>
              </w:rPr>
              <w:t xml:space="preserve"> content </w:t>
            </w:r>
            <w:r w:rsidRPr="00BD5915">
              <w:rPr>
                <w:lang w:val="en-US"/>
              </w:rPr>
              <w:t xml:space="preserve">has been implemented </w:t>
            </w:r>
            <w:r w:rsidRPr="002326C1">
              <w:rPr>
                <w:lang w:val="en-US"/>
              </w:rPr>
              <w:t xml:space="preserve">together with the </w:t>
            </w:r>
            <w:r w:rsidRPr="002326C1">
              <w:rPr>
                <w:rStyle w:val="SAPEmphasis"/>
                <w:lang w:val="en-US"/>
              </w:rPr>
              <w:t>Core</w:t>
            </w:r>
            <w:r w:rsidRPr="002326C1">
              <w:rPr>
                <w:lang w:val="en-US"/>
              </w:rPr>
              <w:t xml:space="preserve"> content from </w:t>
            </w:r>
            <w:r w:rsidRPr="002326C1">
              <w:rPr>
                <w:rStyle w:val="SAPEmphasis"/>
                <w:lang w:val="en-US"/>
              </w:rPr>
              <w:t>Upgrade Center</w:t>
            </w:r>
            <w:r w:rsidRPr="002326C1">
              <w:rPr>
                <w:lang w:val="en-US"/>
              </w:rPr>
              <w:t xml:space="preserve">, the </w:t>
            </w:r>
            <w:r w:rsidRPr="002326C1">
              <w:rPr>
                <w:rStyle w:val="SAPScreenElement"/>
                <w:lang w:val="en-US"/>
              </w:rPr>
              <w:t xml:space="preserve">Time Information </w:t>
            </w:r>
            <w:r w:rsidRPr="002326C1">
              <w:rPr>
                <w:lang w:val="en-US"/>
              </w:rPr>
              <w:t xml:space="preserve">block </w:t>
            </w:r>
            <w:r w:rsidRPr="002326C1">
              <w:rPr>
                <w:noProof/>
                <w:lang w:val="en-US"/>
              </w:rPr>
              <w:t xml:space="preserve">will be available for maintenance, too, containing fields </w:t>
            </w:r>
            <w:r w:rsidRPr="002326C1">
              <w:rPr>
                <w:rStyle w:val="SAPScreenElement"/>
                <w:lang w:val="en-US"/>
              </w:rPr>
              <w:t xml:space="preserve">Time </w:t>
            </w:r>
            <w:r w:rsidRPr="002326C1">
              <w:rPr>
                <w:rStyle w:val="SAPScreenElement"/>
                <w:lang w:val="en-US"/>
              </w:rPr>
              <w:lastRenderedPageBreak/>
              <w:t xml:space="preserve">Profile, Holiday Calendar Code, </w:t>
            </w:r>
            <w:ins w:id="1074" w:author="Author" w:date="2018-02-09T11:37:00Z">
              <w:r w:rsidR="00617454" w:rsidRPr="002326C1">
                <w:rPr>
                  <w:noProof/>
                  <w:lang w:val="en-US"/>
                </w:rPr>
                <w:t>and</w:t>
              </w:r>
              <w:r w:rsidR="00617454" w:rsidRPr="002326C1">
                <w:rPr>
                  <w:rStyle w:val="SAPScreenElement"/>
                  <w:lang w:val="en-US"/>
                </w:rPr>
                <w:t xml:space="preserve"> </w:t>
              </w:r>
            </w:ins>
            <w:r w:rsidRPr="002326C1">
              <w:rPr>
                <w:rStyle w:val="SAPScreenElement"/>
                <w:lang w:val="en-US"/>
              </w:rPr>
              <w:t>Work Schedule</w:t>
            </w:r>
            <w:del w:id="1075" w:author="Author" w:date="2018-02-09T11:37:00Z">
              <w:r w:rsidRPr="002326C1" w:rsidDel="00617454">
                <w:rPr>
                  <w:rStyle w:val="SAPScreenElement"/>
                  <w:lang w:val="en-US"/>
                </w:rPr>
                <w:delText xml:space="preserve">, </w:delText>
              </w:r>
              <w:r w:rsidRPr="002326C1" w:rsidDel="00617454">
                <w:rPr>
                  <w:noProof/>
                  <w:lang w:val="en-US"/>
                </w:rPr>
                <w:delText>and</w:delText>
              </w:r>
              <w:r w:rsidRPr="002326C1" w:rsidDel="00617454">
                <w:rPr>
                  <w:rStyle w:val="SAPScreenElement"/>
                  <w:lang w:val="en-US"/>
                </w:rPr>
                <w:delText xml:space="preserve"> Time Recording Variant</w:delText>
              </w:r>
            </w:del>
            <w:r w:rsidRPr="002326C1">
              <w:rPr>
                <w:rStyle w:val="SAPScreenElement"/>
                <w:lang w:val="en-US"/>
              </w:rPr>
              <w:t>.</w:t>
            </w:r>
          </w:p>
          <w:p w14:paraId="68FE208D" w14:textId="288B2F8D" w:rsidR="00CE6896" w:rsidRPr="002326C1" w:rsidRDefault="00CE6896" w:rsidP="00CE6896">
            <w:pPr>
              <w:rPr>
                <w:lang w:val="en-US"/>
              </w:rPr>
            </w:pPr>
            <w:r w:rsidRPr="002326C1">
              <w:rPr>
                <w:noProof/>
                <w:lang w:val="en-US"/>
              </w:rPr>
              <w:t xml:space="preserve">In case the </w:t>
            </w:r>
            <w:r w:rsidRPr="002326C1">
              <w:rPr>
                <w:rStyle w:val="SAPEmphasis"/>
                <w:lang w:val="en-US"/>
              </w:rPr>
              <w:t>Payroll Time Sheet</w:t>
            </w:r>
            <w:r w:rsidRPr="002326C1">
              <w:rPr>
                <w:lang w:val="en-US"/>
              </w:rPr>
              <w:t xml:space="preserve"> content </w:t>
            </w:r>
            <w:r w:rsidRPr="00BD5915">
              <w:rPr>
                <w:lang w:val="en-US"/>
              </w:rPr>
              <w:t xml:space="preserve">has </w:t>
            </w:r>
            <w:r w:rsidRPr="002326C1">
              <w:rPr>
                <w:noProof/>
                <w:lang w:val="en-US"/>
              </w:rPr>
              <w:t xml:space="preserve">also </w:t>
            </w:r>
            <w:r w:rsidRPr="00BD5915">
              <w:rPr>
                <w:lang w:val="en-US"/>
              </w:rPr>
              <w:t xml:space="preserve">been implemented </w:t>
            </w:r>
            <w:r w:rsidRPr="002326C1">
              <w:rPr>
                <w:lang w:val="en-US"/>
              </w:rPr>
              <w:t xml:space="preserve">from </w:t>
            </w:r>
            <w:r w:rsidRPr="002326C1">
              <w:rPr>
                <w:rStyle w:val="SAPEmphasis"/>
                <w:lang w:val="en-US"/>
              </w:rPr>
              <w:t>Upgrade Center</w:t>
            </w:r>
            <w:r w:rsidRPr="002326C1">
              <w:rPr>
                <w:lang w:val="en-US"/>
              </w:rPr>
              <w:t xml:space="preserve">, in addition to the above-mentioned fields, following fields are displayed for maintenance: </w:t>
            </w:r>
            <w:r w:rsidRPr="002326C1">
              <w:rPr>
                <w:rStyle w:val="SAPScreenElement"/>
                <w:lang w:val="en-US"/>
              </w:rPr>
              <w:t>Time Recording Profile</w:t>
            </w:r>
            <w:r w:rsidRPr="002326C1">
              <w:rPr>
                <w:lang w:val="en-US"/>
              </w:rPr>
              <w:t xml:space="preserve">, </w:t>
            </w:r>
            <w:ins w:id="1076" w:author="Author" w:date="2018-02-09T11:37:00Z">
              <w:r w:rsidR="00617454" w:rsidRPr="002326C1">
                <w:rPr>
                  <w:rStyle w:val="SAPScreenElement"/>
                  <w:lang w:val="en-US"/>
                </w:rPr>
                <w:t>Time Recording Variant</w:t>
              </w:r>
              <w:r w:rsidR="00617454">
                <w:rPr>
                  <w:rStyle w:val="SAPScreenElement"/>
                  <w:lang w:val="en-US"/>
                </w:rPr>
                <w:t>,</w:t>
              </w:r>
              <w:r w:rsidR="00617454" w:rsidRPr="002326C1">
                <w:rPr>
                  <w:rStyle w:val="SAPScreenElement"/>
                  <w:lang w:val="en-US"/>
                </w:rPr>
                <w:t xml:space="preserve"> </w:t>
              </w:r>
            </w:ins>
            <w:r w:rsidRPr="002326C1">
              <w:rPr>
                <w:rStyle w:val="SAPScreenElement"/>
                <w:lang w:val="en-US"/>
              </w:rPr>
              <w:t>Time Recording Admissibility,</w:t>
            </w:r>
            <w:r w:rsidRPr="002326C1">
              <w:rPr>
                <w:lang w:val="en-US"/>
              </w:rPr>
              <w:t xml:space="preserve"> and</w:t>
            </w:r>
            <w:r w:rsidRPr="00BD5915">
              <w:rPr>
                <w:rStyle w:val="SAPScreenElement"/>
                <w:lang w:val="en-US"/>
              </w:rPr>
              <w:t xml:space="preserve"> </w:t>
            </w:r>
            <w:r w:rsidRPr="002326C1">
              <w:rPr>
                <w:rStyle w:val="SAPScreenElement"/>
                <w:lang w:val="en-US"/>
              </w:rPr>
              <w:t>Default Overtime Compensation Variant</w:t>
            </w:r>
            <w:r w:rsidRPr="002326C1">
              <w:rPr>
                <w:lang w:val="en-US"/>
              </w:rPr>
              <w:t>.</w:t>
            </w:r>
            <w:commentRangeEnd w:id="1072"/>
            <w:r>
              <w:rPr>
                <w:rStyle w:val="CommentReference"/>
              </w:rPr>
              <w:commentReference w:id="1072"/>
            </w:r>
          </w:p>
        </w:tc>
        <w:tc>
          <w:tcPr>
            <w:tcW w:w="2520" w:type="dxa"/>
            <w:tcBorders>
              <w:top w:val="single" w:sz="8" w:space="0" w:color="999999"/>
              <w:left w:val="single" w:sz="8" w:space="0" w:color="999999"/>
              <w:bottom w:val="single" w:sz="8" w:space="0" w:color="999999"/>
              <w:right w:val="single" w:sz="8" w:space="0" w:color="999999"/>
            </w:tcBorders>
            <w:hideMark/>
          </w:tcPr>
          <w:p w14:paraId="5D9FA9B0" w14:textId="0FBE5F02" w:rsidR="00CE6896" w:rsidRDefault="00CE6896" w:rsidP="00CE6896">
            <w:pPr>
              <w:rPr>
                <w:lang w:val="en-US"/>
              </w:rPr>
            </w:pPr>
            <w:r w:rsidRPr="002326C1">
              <w:rPr>
                <w:lang w:val="en-US"/>
              </w:rPr>
              <w:lastRenderedPageBreak/>
              <w:t>Maintain the fields as appropriate.</w:t>
            </w:r>
          </w:p>
          <w:p w14:paraId="7F503EFA" w14:textId="77777777" w:rsidR="00CE6896" w:rsidRPr="00AF1555" w:rsidRDefault="00CE6896" w:rsidP="00CE6896">
            <w:pPr>
              <w:pStyle w:val="SAPNoteHeading"/>
              <w:ind w:left="0"/>
              <w:rPr>
                <w:rFonts w:ascii="BentonSans Book" w:hAnsi="BentonSans Book"/>
                <w:color w:val="auto"/>
                <w:sz w:val="18"/>
                <w:lang w:val="en-US"/>
                <w:rPrChange w:id="1077" w:author="Author" w:date="2018-02-22T10:42:00Z">
                  <w:rPr>
                    <w:rFonts w:ascii="BentonSans Book" w:hAnsi="BentonSans Book"/>
                    <w:color w:val="auto"/>
                    <w:sz w:val="18"/>
                    <w:highlight w:val="cyan"/>
                    <w:lang w:val="en-US"/>
                  </w:rPr>
                </w:rPrChange>
              </w:rPr>
            </w:pPr>
            <w:commentRangeStart w:id="1078"/>
            <w:r w:rsidRPr="00AF1555">
              <w:rPr>
                <w:noProof/>
                <w:lang w:val="en-US"/>
                <w:rPrChange w:id="1079" w:author="Author" w:date="2018-02-22T10:42:00Z">
                  <w:rPr>
                    <w:noProof/>
                    <w:highlight w:val="cyan"/>
                    <w:lang w:val="en-US"/>
                  </w:rPr>
                </w:rPrChange>
              </w:rPr>
              <w:drawing>
                <wp:inline distT="0" distB="0" distL="0" distR="0" wp14:anchorId="6F3587F6" wp14:editId="73ADE498">
                  <wp:extent cx="226060" cy="226060"/>
                  <wp:effectExtent l="0" t="0" r="0" b="0"/>
                  <wp:docPr id="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AF1555">
              <w:rPr>
                <w:lang w:val="en-US"/>
                <w:rPrChange w:id="1080" w:author="Author" w:date="2018-02-22T10:42:00Z">
                  <w:rPr>
                    <w:highlight w:val="cyan"/>
                    <w:lang w:val="en-US"/>
                  </w:rPr>
                </w:rPrChange>
              </w:rPr>
              <w:t> Note</w:t>
            </w:r>
          </w:p>
          <w:p w14:paraId="7833A65F" w14:textId="448CF8E7" w:rsidR="00CE6896" w:rsidRPr="00BD5915" w:rsidRDefault="00CE6896" w:rsidP="00CE6896">
            <w:pPr>
              <w:rPr>
                <w:rStyle w:val="SAPScreenElement"/>
                <w:rFonts w:ascii="BentonSans Book" w:hAnsi="BentonSans Book"/>
                <w:color w:val="auto"/>
                <w:lang w:val="en-US"/>
              </w:rPr>
            </w:pPr>
            <w:r w:rsidRPr="00AF1555">
              <w:rPr>
                <w:lang w:val="en-US"/>
                <w:rPrChange w:id="1081" w:author="Author" w:date="2018-02-22T10:42:00Z">
                  <w:rPr>
                    <w:highlight w:val="cyan"/>
                    <w:lang w:val="en-US"/>
                  </w:rPr>
                </w:rPrChange>
              </w:rPr>
              <w:t xml:space="preserve">For country </w:t>
            </w:r>
            <w:r w:rsidRPr="00AF1555">
              <w:rPr>
                <w:b/>
                <w:lang w:val="en-US"/>
                <w:rPrChange w:id="1082" w:author="Author" w:date="2018-02-22T10:42:00Z">
                  <w:rPr>
                    <w:b/>
                    <w:highlight w:val="cyan"/>
                    <w:lang w:val="en-US"/>
                  </w:rPr>
                </w:rPrChange>
              </w:rPr>
              <w:t>DE</w:t>
            </w:r>
            <w:r w:rsidRPr="00AF1555">
              <w:rPr>
                <w:lang w:val="en-US"/>
                <w:rPrChange w:id="1083" w:author="Author" w:date="2018-02-22T10:42:00Z">
                  <w:rPr>
                    <w:highlight w:val="cyan"/>
                    <w:lang w:val="en-US"/>
                  </w:rPr>
                </w:rPrChange>
              </w:rPr>
              <w:t xml:space="preserve">, the value for </w:t>
            </w:r>
            <w:r w:rsidRPr="00AF1555">
              <w:rPr>
                <w:rStyle w:val="SAPScreenElement"/>
                <w:lang w:val="en-US"/>
                <w:rPrChange w:id="1084" w:author="Author" w:date="2018-02-22T10:42:00Z">
                  <w:rPr>
                    <w:rStyle w:val="SAPScreenElement"/>
                    <w:highlight w:val="cyan"/>
                    <w:lang w:val="en-US"/>
                  </w:rPr>
                </w:rPrChange>
              </w:rPr>
              <w:t>Time Profile</w:t>
            </w:r>
            <w:r w:rsidRPr="00AF1555">
              <w:rPr>
                <w:lang w:val="en-US"/>
                <w:rPrChange w:id="1085" w:author="Author" w:date="2018-02-22T10:42:00Z">
                  <w:rPr>
                    <w:highlight w:val="cyan"/>
                    <w:lang w:val="en-US"/>
                  </w:rPr>
                </w:rPrChange>
              </w:rPr>
              <w:t xml:space="preserve"> is defaulted</w:t>
            </w:r>
            <w:r w:rsidRPr="00AF1555">
              <w:rPr>
                <w:rStyle w:val="SAPScreenElement"/>
                <w:lang w:val="en-US"/>
                <w:rPrChange w:id="1086" w:author="Author" w:date="2018-02-22T10:42:00Z">
                  <w:rPr>
                    <w:rStyle w:val="SAPScreenElement"/>
                    <w:highlight w:val="cyan"/>
                    <w:lang w:val="en-US"/>
                  </w:rPr>
                </w:rPrChange>
              </w:rPr>
              <w:t xml:space="preserve"> </w:t>
            </w:r>
            <w:r w:rsidRPr="00AF1555">
              <w:rPr>
                <w:lang w:val="en-US"/>
                <w:rPrChange w:id="1087" w:author="Author" w:date="2018-02-22T10:42:00Z">
                  <w:rPr>
                    <w:highlight w:val="cyan"/>
                    <w:lang w:val="en-US"/>
                  </w:rPr>
                </w:rPrChange>
              </w:rPr>
              <w:t>with</w:t>
            </w:r>
            <w:r w:rsidRPr="00AF1555">
              <w:rPr>
                <w:rStyle w:val="SAPUserEntry"/>
                <w:lang w:val="en-US"/>
                <w:rPrChange w:id="1088" w:author="Author" w:date="2018-02-22T10:42:00Z">
                  <w:rPr>
                    <w:rStyle w:val="SAPUserEntry"/>
                    <w:highlight w:val="cyan"/>
                    <w:lang w:val="en-US"/>
                  </w:rPr>
                </w:rPrChange>
              </w:rPr>
              <w:t xml:space="preserve"> Generic Profile (DE)(DE_Generic_Profile)</w:t>
            </w:r>
            <w:r w:rsidRPr="00AF1555">
              <w:rPr>
                <w:lang w:val="en-US"/>
                <w:rPrChange w:id="1089" w:author="Author" w:date="2018-02-22T10:42:00Z">
                  <w:rPr>
                    <w:highlight w:val="cyan"/>
                    <w:lang w:val="en-US"/>
                  </w:rPr>
                </w:rPrChange>
              </w:rPr>
              <w:t xml:space="preserve"> in case of a non-challenged employee and with</w:t>
            </w:r>
            <w:r w:rsidRPr="00AF1555">
              <w:rPr>
                <w:rStyle w:val="SAPUserEntry"/>
                <w:lang w:val="en-US"/>
                <w:rPrChange w:id="1090" w:author="Author" w:date="2018-02-22T10:42:00Z">
                  <w:rPr>
                    <w:rStyle w:val="SAPUserEntry"/>
                    <w:highlight w:val="cyan"/>
                    <w:lang w:val="en-US"/>
                  </w:rPr>
                </w:rPrChange>
              </w:rPr>
              <w:t xml:space="preserve"> Generic Profile Special Holiday (DE_Generic_Profile_SH)</w:t>
            </w:r>
            <w:r w:rsidRPr="00AF1555">
              <w:rPr>
                <w:lang w:val="en-US"/>
                <w:rPrChange w:id="1091" w:author="Author" w:date="2018-02-22T10:42:00Z">
                  <w:rPr>
                    <w:highlight w:val="cyan"/>
                    <w:lang w:val="en-US"/>
                  </w:rPr>
                </w:rPrChange>
              </w:rPr>
              <w:t xml:space="preserve"> in case of a challenged employee. The value of </w:t>
            </w:r>
            <w:r w:rsidRPr="00AF1555">
              <w:rPr>
                <w:rStyle w:val="SAPScreenElement"/>
                <w:lang w:val="en-US"/>
                <w:rPrChange w:id="1092" w:author="Author" w:date="2018-02-22T10:42:00Z">
                  <w:rPr>
                    <w:rStyle w:val="SAPScreenElement"/>
                    <w:highlight w:val="cyan"/>
                    <w:lang w:val="en-US"/>
                  </w:rPr>
                </w:rPrChange>
              </w:rPr>
              <w:t xml:space="preserve">Holiday Calendar Code </w:t>
            </w:r>
            <w:r w:rsidRPr="00AF1555">
              <w:rPr>
                <w:lang w:val="en-US"/>
                <w:rPrChange w:id="1093" w:author="Author" w:date="2018-02-22T10:42:00Z">
                  <w:rPr>
                    <w:highlight w:val="cyan"/>
                    <w:lang w:val="en-US"/>
                  </w:rPr>
                </w:rPrChange>
              </w:rPr>
              <w:t xml:space="preserve">is </w:t>
            </w:r>
            <w:r w:rsidRPr="00AF1555">
              <w:rPr>
                <w:lang w:val="en-US"/>
                <w:rPrChange w:id="1094" w:author="Author" w:date="2018-02-22T10:42:00Z">
                  <w:rPr>
                    <w:highlight w:val="cyan"/>
                    <w:lang w:val="en-US"/>
                  </w:rPr>
                </w:rPrChange>
              </w:rPr>
              <w:lastRenderedPageBreak/>
              <w:t>defaulted</w:t>
            </w:r>
            <w:r w:rsidRPr="00AF1555">
              <w:rPr>
                <w:rStyle w:val="SAPScreenElement"/>
                <w:lang w:val="en-US"/>
                <w:rPrChange w:id="1095" w:author="Author" w:date="2018-02-22T10:42:00Z">
                  <w:rPr>
                    <w:rStyle w:val="SAPScreenElement"/>
                    <w:highlight w:val="cyan"/>
                    <w:lang w:val="en-US"/>
                  </w:rPr>
                </w:rPrChange>
              </w:rPr>
              <w:t xml:space="preserve"> </w:t>
            </w:r>
            <w:r w:rsidRPr="00AF1555">
              <w:rPr>
                <w:lang w:val="en-US"/>
                <w:rPrChange w:id="1096" w:author="Author" w:date="2018-02-22T10:42:00Z">
                  <w:rPr>
                    <w:highlight w:val="cyan"/>
                    <w:lang w:val="en-US"/>
                  </w:rPr>
                </w:rPrChange>
              </w:rPr>
              <w:t>with</w:t>
            </w:r>
            <w:r w:rsidRPr="00AF1555">
              <w:rPr>
                <w:rStyle w:val="SAPUserEntry"/>
                <w:lang w:val="en-US"/>
                <w:rPrChange w:id="1097" w:author="Author" w:date="2018-02-22T10:42:00Z">
                  <w:rPr>
                    <w:rStyle w:val="SAPUserEntry"/>
                    <w:highlight w:val="cyan"/>
                    <w:lang w:val="en-US"/>
                  </w:rPr>
                </w:rPrChange>
              </w:rPr>
              <w:t xml:space="preserve"> Federal Holidays(DE)(DE_Federal_Holidays)</w:t>
            </w:r>
            <w:r w:rsidRPr="00AF1555">
              <w:rPr>
                <w:lang w:val="en-US"/>
                <w:rPrChange w:id="1098" w:author="Author" w:date="2018-02-22T10:42:00Z">
                  <w:rPr>
                    <w:highlight w:val="cyan"/>
                    <w:lang w:val="en-US"/>
                  </w:rPr>
                </w:rPrChange>
              </w:rPr>
              <w:t xml:space="preserve">. The value of </w:t>
            </w:r>
            <w:r w:rsidRPr="00AF1555">
              <w:rPr>
                <w:rStyle w:val="SAPScreenElement"/>
                <w:lang w:val="en-US"/>
                <w:rPrChange w:id="1099" w:author="Author" w:date="2018-02-22T10:42:00Z">
                  <w:rPr>
                    <w:rStyle w:val="SAPScreenElement"/>
                    <w:highlight w:val="cyan"/>
                    <w:lang w:val="en-US"/>
                  </w:rPr>
                </w:rPrChange>
              </w:rPr>
              <w:t xml:space="preserve">Time Recording Variant </w:t>
            </w:r>
            <w:r w:rsidRPr="00AF1555">
              <w:rPr>
                <w:lang w:val="en-US"/>
                <w:rPrChange w:id="1100" w:author="Author" w:date="2018-02-22T10:42:00Z">
                  <w:rPr>
                    <w:highlight w:val="cyan"/>
                    <w:lang w:val="en-US"/>
                  </w:rPr>
                </w:rPrChange>
              </w:rPr>
              <w:t>is defaulted</w:t>
            </w:r>
            <w:r w:rsidRPr="00AF1555">
              <w:rPr>
                <w:rStyle w:val="SAPScreenElement"/>
                <w:lang w:val="en-US"/>
                <w:rPrChange w:id="1101" w:author="Author" w:date="2018-02-22T10:42:00Z">
                  <w:rPr>
                    <w:rStyle w:val="SAPScreenElement"/>
                    <w:highlight w:val="cyan"/>
                    <w:lang w:val="en-US"/>
                  </w:rPr>
                </w:rPrChange>
              </w:rPr>
              <w:t xml:space="preserve"> </w:t>
            </w:r>
            <w:r w:rsidRPr="00AF1555">
              <w:rPr>
                <w:lang w:val="en-US"/>
                <w:rPrChange w:id="1102" w:author="Author" w:date="2018-02-22T10:42:00Z">
                  <w:rPr>
                    <w:highlight w:val="cyan"/>
                    <w:lang w:val="en-US"/>
                  </w:rPr>
                </w:rPrChange>
              </w:rPr>
              <w:t>with</w:t>
            </w:r>
            <w:r w:rsidRPr="00AF1555">
              <w:rPr>
                <w:rStyle w:val="SAPUserEntry"/>
                <w:lang w:val="en-US"/>
                <w:rPrChange w:id="1103" w:author="Author" w:date="2018-02-22T10:42:00Z">
                  <w:rPr>
                    <w:rStyle w:val="SAPUserEntry"/>
                    <w:highlight w:val="cyan"/>
                    <w:lang w:val="en-US"/>
                  </w:rPr>
                </w:rPrChange>
              </w:rPr>
              <w:t xml:space="preserve"> Duration</w:t>
            </w:r>
            <w:r w:rsidRPr="00AF1555">
              <w:rPr>
                <w:lang w:val="en-US"/>
                <w:rPrChange w:id="1104" w:author="Author" w:date="2018-02-22T10:42:00Z">
                  <w:rPr>
                    <w:highlight w:val="cyan"/>
                    <w:lang w:val="en-US"/>
                  </w:rPr>
                </w:rPrChange>
              </w:rPr>
              <w:t>. Leave all defaulted values as are!</w:t>
            </w:r>
            <w:commentRangeEnd w:id="1078"/>
            <w:r w:rsidRPr="00AF1555">
              <w:rPr>
                <w:rStyle w:val="CommentReference"/>
                <w:rPrChange w:id="1105" w:author="Author" w:date="2018-02-22T10:42:00Z">
                  <w:rPr>
                    <w:rStyle w:val="CommentReference"/>
                    <w:highlight w:val="cyan"/>
                  </w:rPr>
                </w:rPrChange>
              </w:rPr>
              <w:commentReference w:id="1078"/>
            </w:r>
          </w:p>
        </w:tc>
        <w:tc>
          <w:tcPr>
            <w:tcW w:w="3240" w:type="dxa"/>
            <w:gridSpan w:val="2"/>
            <w:tcBorders>
              <w:top w:val="single" w:sz="8" w:space="0" w:color="999999"/>
              <w:left w:val="single" w:sz="8" w:space="0" w:color="999999"/>
              <w:bottom w:val="single" w:sz="8" w:space="0" w:color="999999"/>
              <w:right w:val="single" w:sz="8" w:space="0" w:color="999999"/>
            </w:tcBorders>
            <w:hideMark/>
          </w:tcPr>
          <w:p w14:paraId="2603D274" w14:textId="6660A760" w:rsidR="00CE6896" w:rsidRPr="002326C1" w:rsidRDefault="00CE6896" w:rsidP="00CE6896">
            <w:pPr>
              <w:rPr>
                <w:lang w:val="en-US"/>
              </w:rPr>
            </w:pPr>
            <w:r w:rsidRPr="002326C1">
              <w:rPr>
                <w:noProof/>
                <w:lang w:val="en-US"/>
              </w:rPr>
              <w:lastRenderedPageBreak/>
              <w:t xml:space="preserve">For details in maintaining the </w:t>
            </w:r>
            <w:r w:rsidRPr="002326C1">
              <w:rPr>
                <w:rStyle w:val="SAPEmphasis"/>
                <w:lang w:val="en-US"/>
              </w:rPr>
              <w:t>Time Off</w:t>
            </w:r>
            <w:r w:rsidRPr="002326C1">
              <w:rPr>
                <w:noProof/>
                <w:lang w:val="en-US"/>
              </w:rPr>
              <w:t xml:space="preserve"> relevant fields in the </w:t>
            </w:r>
            <w:r w:rsidRPr="002326C1">
              <w:rPr>
                <w:rStyle w:val="SAPScreenElement"/>
                <w:lang w:val="en-US"/>
              </w:rPr>
              <w:t xml:space="preserve">Time Information </w:t>
            </w:r>
            <w:r w:rsidRPr="002326C1">
              <w:rPr>
                <w:lang w:val="en-US"/>
              </w:rPr>
              <w:t xml:space="preserve">block, refer to </w:t>
            </w:r>
            <w:ins w:id="1106" w:author="Author" w:date="2018-02-22T10:41:00Z">
              <w:r w:rsidR="009B6007" w:rsidRPr="002326C1">
                <w:rPr>
                  <w:lang w:val="en-US"/>
                </w:rPr>
                <w:t xml:space="preserve">chapter </w:t>
              </w:r>
              <w:r w:rsidR="009B6007" w:rsidRPr="002326C1">
                <w:rPr>
                  <w:rStyle w:val="SAPScreenElement"/>
                  <w:color w:val="auto"/>
                  <w:lang w:val="en-US"/>
                </w:rPr>
                <w:t>Preliminary Steps</w:t>
              </w:r>
              <w:r w:rsidR="009B6007" w:rsidRPr="002326C1">
                <w:rPr>
                  <w:lang w:val="en-US"/>
                </w:rPr>
                <w:t xml:space="preserve"> </w:t>
              </w:r>
              <w:r w:rsidR="009B6007">
                <w:rPr>
                  <w:lang w:val="en-US"/>
                </w:rPr>
                <w:t xml:space="preserve">of </w:t>
              </w:r>
            </w:ins>
            <w:r w:rsidRPr="002326C1">
              <w:rPr>
                <w:lang w:val="en-US"/>
              </w:rPr>
              <w:t xml:space="preserve">test script </w:t>
            </w:r>
            <w:r w:rsidRPr="002326C1">
              <w:rPr>
                <w:rStyle w:val="SAPScreenElement"/>
                <w:color w:val="auto"/>
                <w:lang w:val="en-US"/>
              </w:rPr>
              <w:t>Request and Manage Time Off (FJ7)</w:t>
            </w:r>
            <w:del w:id="1107" w:author="Author" w:date="2018-02-22T10:42:00Z">
              <w:r w:rsidRPr="002326C1" w:rsidDel="009B6007">
                <w:rPr>
                  <w:lang w:val="en-US"/>
                </w:rPr>
                <w:delText>,</w:delText>
              </w:r>
            </w:del>
            <w:ins w:id="1108" w:author="Author" w:date="2018-02-22T10:42:00Z">
              <w:r w:rsidR="009B6007" w:rsidRPr="00AF1555">
                <w:rPr>
                  <w:lang w:val="en-US"/>
                  <w:rPrChange w:id="1109" w:author="Author" w:date="2018-02-22T10:42:00Z">
                    <w:rPr/>
                  </w:rPrChange>
                </w:rPr>
                <w:t xml:space="preserve"> </w:t>
              </w:r>
              <w:del w:id="1110" w:author="Author" w:date="2018-02-22T10:53:00Z">
                <w:r w:rsidR="009B6007" w:rsidRPr="00AF1555" w:rsidDel="00262AA6">
                  <w:rPr>
                    <w:lang w:val="en-US"/>
                    <w:rPrChange w:id="1111" w:author="Author" w:date="2018-02-22T10:42:00Z">
                      <w:rPr/>
                    </w:rPrChange>
                  </w:rPr>
                  <w:delText>relevant</w:delText>
                </w:r>
              </w:del>
            </w:ins>
            <w:ins w:id="1112" w:author="Author" w:date="2018-02-22T10:53:00Z">
              <w:r w:rsidR="00262AA6">
                <w:rPr>
                  <w:lang w:val="en-US"/>
                </w:rPr>
                <w:t>appropriate</w:t>
              </w:r>
            </w:ins>
            <w:ins w:id="1113" w:author="Author" w:date="2018-02-22T10:42:00Z">
              <w:r w:rsidR="009B6007" w:rsidRPr="00AF1555">
                <w:rPr>
                  <w:lang w:val="en-US"/>
                  <w:rPrChange w:id="1114" w:author="Author" w:date="2018-02-22T10:42:00Z">
                    <w:rPr/>
                  </w:rPrChange>
                </w:rPr>
                <w:t xml:space="preserve"> for your country</w:t>
              </w:r>
            </w:ins>
            <w:del w:id="1115" w:author="Author" w:date="2018-02-22T10:41:00Z">
              <w:r w:rsidRPr="002326C1" w:rsidDel="009B6007">
                <w:rPr>
                  <w:lang w:val="en-US"/>
                </w:rPr>
                <w:delText xml:space="preserve"> chapter </w:delText>
              </w:r>
              <w:r w:rsidRPr="002326C1" w:rsidDel="009B6007">
                <w:rPr>
                  <w:rStyle w:val="SAPScreenElement"/>
                  <w:color w:val="auto"/>
                  <w:lang w:val="en-US"/>
                </w:rPr>
                <w:delText>Preliminary Steps</w:delText>
              </w:r>
            </w:del>
            <w:r w:rsidRPr="002326C1">
              <w:rPr>
                <w:lang w:val="en-US"/>
              </w:rPr>
              <w:t>.</w:t>
            </w:r>
          </w:p>
          <w:p w14:paraId="438C83CB" w14:textId="524C6C25" w:rsidR="00CE6896" w:rsidRPr="002326C1" w:rsidRDefault="00CE6896" w:rsidP="00CE6896">
            <w:pPr>
              <w:rPr>
                <w:lang w:val="en-US"/>
              </w:rPr>
            </w:pPr>
            <w:r w:rsidRPr="002326C1">
              <w:rPr>
                <w:noProof/>
                <w:lang w:val="en-US"/>
              </w:rPr>
              <w:t xml:space="preserve">For details in maintaining the </w:t>
            </w:r>
            <w:r w:rsidRPr="002326C1">
              <w:rPr>
                <w:rStyle w:val="SAPEmphasis"/>
                <w:lang w:val="en-US"/>
              </w:rPr>
              <w:t>Payroll Time Sheet</w:t>
            </w:r>
            <w:r w:rsidRPr="002326C1">
              <w:rPr>
                <w:noProof/>
                <w:lang w:val="en-US"/>
              </w:rPr>
              <w:t xml:space="preserve"> relevant fields in the </w:t>
            </w:r>
            <w:r w:rsidRPr="002326C1">
              <w:rPr>
                <w:rStyle w:val="SAPScreenElement"/>
                <w:lang w:val="en-US"/>
              </w:rPr>
              <w:t xml:space="preserve">Time Information </w:t>
            </w:r>
            <w:r w:rsidRPr="002326C1">
              <w:rPr>
                <w:lang w:val="en-US"/>
              </w:rPr>
              <w:t xml:space="preserve">block, refer to test script </w:t>
            </w:r>
            <w:r w:rsidRPr="002326C1">
              <w:rPr>
                <w:rStyle w:val="SAPScreenElement"/>
                <w:color w:val="auto"/>
                <w:lang w:val="en-US"/>
              </w:rPr>
              <w:t>Record Working Time (15S)</w:t>
            </w:r>
            <w:r w:rsidRPr="002326C1">
              <w:rPr>
                <w:lang w:val="en-US"/>
              </w:rPr>
              <w:t xml:space="preserve">, chapter </w:t>
            </w:r>
            <w:r w:rsidRPr="002326C1">
              <w:rPr>
                <w:rStyle w:val="SAPScreenElement"/>
                <w:color w:val="auto"/>
                <w:lang w:val="en-US"/>
              </w:rPr>
              <w:t>Preliminary Steps</w:t>
            </w:r>
            <w:r w:rsidRPr="002326C1">
              <w:rPr>
                <w:lang w:val="en-US"/>
              </w:rPr>
              <w:t>.</w:t>
            </w:r>
          </w:p>
          <w:p w14:paraId="73536953" w14:textId="086207A8" w:rsidR="00CE6896" w:rsidRPr="002326C1" w:rsidDel="009B6007" w:rsidRDefault="00CE6896" w:rsidP="00CE6896">
            <w:pPr>
              <w:rPr>
                <w:del w:id="1116" w:author="Author" w:date="2018-02-22T10:42:00Z"/>
                <w:lang w:val="en-US"/>
              </w:rPr>
            </w:pPr>
          </w:p>
          <w:p w14:paraId="1F6F53FF" w14:textId="77777777" w:rsidR="00CE6896" w:rsidRPr="002326C1" w:rsidRDefault="00CE6896" w:rsidP="00CE6896">
            <w:pPr>
              <w:pStyle w:val="SAPNoteHeading"/>
              <w:ind w:left="0"/>
              <w:rPr>
                <w:lang w:val="en-US"/>
              </w:rPr>
            </w:pPr>
            <w:r w:rsidRPr="002326C1">
              <w:rPr>
                <w:noProof/>
                <w:lang w:val="en-US"/>
              </w:rPr>
              <w:drawing>
                <wp:inline distT="0" distB="0" distL="0" distR="0" wp14:anchorId="582649C2" wp14:editId="4FE86A46">
                  <wp:extent cx="225425" cy="225425"/>
                  <wp:effectExtent l="0" t="0" r="3175" b="317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Recommendation</w:t>
            </w:r>
          </w:p>
          <w:p w14:paraId="708292F4" w14:textId="7639CAB0" w:rsidR="00CE6896" w:rsidRPr="002326C1" w:rsidRDefault="00CE6896" w:rsidP="00CE6896">
            <w:pPr>
              <w:rPr>
                <w:lang w:val="en-US"/>
              </w:rPr>
            </w:pPr>
            <w:r w:rsidRPr="002326C1">
              <w:rPr>
                <w:lang w:val="en-US"/>
              </w:rPr>
              <w:t xml:space="preserve">In case the </w:t>
            </w:r>
            <w:r w:rsidRPr="002326C1">
              <w:rPr>
                <w:rStyle w:val="SAPEmphasis"/>
                <w:lang w:val="en-US"/>
              </w:rPr>
              <w:t>Time Off</w:t>
            </w:r>
            <w:r w:rsidRPr="002326C1">
              <w:rPr>
                <w:lang w:val="en-US"/>
              </w:rPr>
              <w:t xml:space="preserve"> module </w:t>
            </w:r>
            <w:r w:rsidRPr="002326C1">
              <w:rPr>
                <w:rStyle w:val="SAPEmphasis"/>
                <w:lang w:val="en-US"/>
              </w:rPr>
              <w:t>is not activated</w:t>
            </w:r>
            <w:r w:rsidRPr="002326C1">
              <w:rPr>
                <w:lang w:val="en-US"/>
              </w:rPr>
              <w:t xml:space="preserve">, field </w:t>
            </w:r>
            <w:r w:rsidRPr="002326C1">
              <w:rPr>
                <w:rStyle w:val="SAPScreenElement"/>
                <w:lang w:val="en-US"/>
              </w:rPr>
              <w:t>Work Schedule</w:t>
            </w:r>
            <w:r w:rsidRPr="002326C1">
              <w:rPr>
                <w:lang w:val="en-US"/>
              </w:rPr>
              <w:t xml:space="preserve"> is not available either. Nevertheless, if it </w:t>
            </w:r>
            <w:r w:rsidRPr="002326C1">
              <w:rPr>
                <w:lang w:val="en-US"/>
              </w:rPr>
              <w:lastRenderedPageBreak/>
              <w:t xml:space="preserve">should be replicated to Employee Central Payroll, we </w:t>
            </w:r>
            <w:r w:rsidRPr="002326C1">
              <w:rPr>
                <w:lang w:val="en-US" w:eastAsia="zh-CN"/>
              </w:rPr>
              <w:t xml:space="preserve">recommend creating a customer-specific field with an associated picklist (see configuration guide of building block </w:t>
            </w:r>
            <w:r w:rsidRPr="002326C1">
              <w:rPr>
                <w:rStyle w:val="SAPScreenElement"/>
                <w:color w:val="auto"/>
                <w:lang w:val="en-US"/>
              </w:rPr>
              <w:t>FK7</w:t>
            </w:r>
            <w:r w:rsidRPr="00AF1555">
              <w:rPr>
                <w:rStyle w:val="SAPScreenElement"/>
                <w:color w:val="auto"/>
                <w:lang w:val="en-US"/>
                <w:rPrChange w:id="1117" w:author="Author" w:date="2018-02-22T10:42:00Z">
                  <w:rPr>
                    <w:rStyle w:val="SAPScreenElement"/>
                    <w:color w:val="auto"/>
                    <w:highlight w:val="yellow"/>
                    <w:lang w:val="en-US"/>
                  </w:rPr>
                </w:rPrChange>
              </w:rPr>
              <w:t>(&lt;YourCountry&gt;)</w:t>
            </w:r>
            <w:r w:rsidRPr="00D90D0A">
              <w:rPr>
                <w:lang w:val="en-US" w:eastAsia="zh-CN"/>
              </w:rPr>
              <w:t xml:space="preserve"> for details</w:t>
            </w:r>
            <w:r w:rsidRPr="002326C1">
              <w:rPr>
                <w:lang w:val="en-US" w:eastAsia="zh-CN"/>
              </w:rPr>
              <w:t xml:space="preserve">). In this case, </w:t>
            </w:r>
            <w:r w:rsidRPr="002326C1">
              <w:rPr>
                <w:lang w:val="en-US"/>
              </w:rPr>
              <w:t>select the appropriate custom specific value from the drop-down.</w:t>
            </w:r>
          </w:p>
        </w:tc>
        <w:tc>
          <w:tcPr>
            <w:tcW w:w="2601" w:type="dxa"/>
            <w:tcBorders>
              <w:top w:val="single" w:sz="8" w:space="0" w:color="999999"/>
              <w:left w:val="single" w:sz="8" w:space="0" w:color="999999"/>
              <w:bottom w:val="single" w:sz="8" w:space="0" w:color="999999"/>
              <w:right w:val="single" w:sz="8" w:space="0" w:color="999999"/>
            </w:tcBorders>
          </w:tcPr>
          <w:p w14:paraId="5C4C9200" w14:textId="753C5E16" w:rsidR="00CE6896" w:rsidRPr="002326C1" w:rsidRDefault="00CE6896" w:rsidP="00CE6896">
            <w:pPr>
              <w:rPr>
                <w:rFonts w:asciiTheme="minorHAnsi" w:hAnsiTheme="minorHAnsi"/>
                <w:lang w:val="en-US" w:eastAsia="zh-SG"/>
              </w:rPr>
            </w:pPr>
            <w:r w:rsidRPr="00BD5915">
              <w:rPr>
                <w:lang w:val="en-US" w:eastAsia="zh-SG"/>
              </w:rPr>
              <w:lastRenderedPageBreak/>
              <w:t>Continue with test step # 9.</w:t>
            </w:r>
            <w:commentRangeEnd w:id="1073"/>
            <w:r>
              <w:rPr>
                <w:rStyle w:val="CommentReference"/>
              </w:rPr>
              <w:commentReference w:id="1073"/>
            </w:r>
          </w:p>
        </w:tc>
        <w:tc>
          <w:tcPr>
            <w:tcW w:w="1177" w:type="dxa"/>
            <w:tcBorders>
              <w:top w:val="single" w:sz="8" w:space="0" w:color="999999"/>
              <w:left w:val="single" w:sz="8" w:space="0" w:color="999999"/>
              <w:bottom w:val="single" w:sz="8" w:space="0" w:color="999999"/>
              <w:right w:val="single" w:sz="8" w:space="0" w:color="999999"/>
            </w:tcBorders>
          </w:tcPr>
          <w:p w14:paraId="0089F17B" w14:textId="77777777" w:rsidR="00CE6896" w:rsidRPr="002326C1" w:rsidRDefault="00CE6896" w:rsidP="00CE6896">
            <w:pPr>
              <w:rPr>
                <w:lang w:val="en-US"/>
              </w:rPr>
            </w:pPr>
          </w:p>
        </w:tc>
      </w:tr>
      <w:tr w:rsidR="00CE6896" w:rsidRPr="00A41C57" w14:paraId="1F103B44" w14:textId="77777777" w:rsidTr="00585DDF">
        <w:trPr>
          <w:gridAfter w:val="1"/>
          <w:wAfter w:w="6" w:type="dxa"/>
          <w:trHeight w:val="357"/>
        </w:trPr>
        <w:tc>
          <w:tcPr>
            <w:tcW w:w="704" w:type="dxa"/>
            <w:vMerge w:val="restart"/>
            <w:tcBorders>
              <w:left w:val="single" w:sz="8" w:space="0" w:color="999999"/>
              <w:right w:val="single" w:sz="8" w:space="0" w:color="999999"/>
            </w:tcBorders>
            <w:hideMark/>
          </w:tcPr>
          <w:p w14:paraId="254E57E3" w14:textId="634125B3" w:rsidR="00CE6896" w:rsidRPr="002326C1" w:rsidRDefault="00CE6896" w:rsidP="00CE6896">
            <w:pPr>
              <w:rPr>
                <w:lang w:val="en-US"/>
              </w:rPr>
            </w:pPr>
            <w:r w:rsidRPr="002326C1">
              <w:rPr>
                <w:lang w:val="en-US"/>
              </w:rPr>
              <w:t>9</w:t>
            </w:r>
          </w:p>
        </w:tc>
        <w:tc>
          <w:tcPr>
            <w:tcW w:w="1516" w:type="dxa"/>
            <w:vMerge w:val="restart"/>
            <w:tcBorders>
              <w:left w:val="single" w:sz="8" w:space="0" w:color="999999"/>
              <w:right w:val="single" w:sz="8" w:space="0" w:color="999999"/>
            </w:tcBorders>
            <w:hideMark/>
          </w:tcPr>
          <w:p w14:paraId="498E6FB6" w14:textId="07978E86" w:rsidR="00CE6896" w:rsidRPr="00AF1555" w:rsidRDefault="00CE6896" w:rsidP="00CE6896">
            <w:pPr>
              <w:rPr>
                <w:sz w:val="22"/>
                <w:szCs w:val="22"/>
                <w:lang w:val="en-US"/>
                <w:rPrChange w:id="1118" w:author="Author" w:date="2018-02-22T10:42:00Z">
                  <w:rPr>
                    <w:sz w:val="22"/>
                    <w:szCs w:val="22"/>
                    <w:highlight w:val="cyan"/>
                    <w:lang w:val="en-US"/>
                  </w:rPr>
                </w:rPrChange>
              </w:rPr>
            </w:pPr>
            <w:commentRangeStart w:id="1119"/>
            <w:r w:rsidRPr="00AF1555">
              <w:rPr>
                <w:rStyle w:val="SAPEmphasis"/>
                <w:lang w:val="en-US"/>
                <w:rPrChange w:id="1120" w:author="Author" w:date="2018-02-22T10:42:00Z">
                  <w:rPr>
                    <w:rStyle w:val="SAPEmphasis"/>
                    <w:highlight w:val="cyan"/>
                    <w:lang w:val="en-US"/>
                  </w:rPr>
                </w:rPrChange>
              </w:rPr>
              <w:t>Enter EEO Information for new Employee</w:t>
            </w:r>
            <w:commentRangeEnd w:id="1119"/>
            <w:r w:rsidRPr="00AF1555">
              <w:rPr>
                <w:rStyle w:val="CommentReference"/>
                <w:rPrChange w:id="1121" w:author="Author" w:date="2018-02-22T10:42:00Z">
                  <w:rPr>
                    <w:rStyle w:val="CommentReference"/>
                    <w:highlight w:val="cyan"/>
                  </w:rPr>
                </w:rPrChange>
              </w:rPr>
              <w:commentReference w:id="1119"/>
            </w:r>
          </w:p>
        </w:tc>
        <w:tc>
          <w:tcPr>
            <w:tcW w:w="2522" w:type="dxa"/>
            <w:vMerge w:val="restart"/>
            <w:tcBorders>
              <w:top w:val="single" w:sz="8" w:space="0" w:color="999999"/>
              <w:left w:val="single" w:sz="8" w:space="0" w:color="999999"/>
              <w:bottom w:val="single" w:sz="8" w:space="0" w:color="999999"/>
              <w:right w:val="single" w:sz="8" w:space="0" w:color="999999"/>
            </w:tcBorders>
            <w:hideMark/>
          </w:tcPr>
          <w:p w14:paraId="43D8EE9D" w14:textId="77777777" w:rsidR="00CE6896" w:rsidRPr="00AF1555" w:rsidRDefault="00CE6896" w:rsidP="00CE6896">
            <w:pPr>
              <w:rPr>
                <w:rFonts w:ascii="BentonSans Regular" w:hAnsi="BentonSans Regular"/>
                <w:color w:val="666666"/>
                <w:sz w:val="22"/>
                <w:lang w:val="en-US"/>
                <w:rPrChange w:id="1122" w:author="Author" w:date="2018-02-22T10:42:00Z">
                  <w:rPr>
                    <w:rFonts w:ascii="BentonSans Regular" w:hAnsi="BentonSans Regular"/>
                    <w:color w:val="666666"/>
                    <w:sz w:val="22"/>
                    <w:highlight w:val="cyan"/>
                    <w:lang w:val="en-US"/>
                  </w:rPr>
                </w:rPrChange>
              </w:rPr>
            </w:pPr>
            <w:r w:rsidRPr="00AF1555">
              <w:rPr>
                <w:noProof/>
                <w:lang w:val="en-US"/>
                <w:rPrChange w:id="1123" w:author="Author" w:date="2018-02-22T10:42:00Z">
                  <w:rPr>
                    <w:noProof/>
                    <w:highlight w:val="cyan"/>
                    <w:lang w:val="en-US"/>
                  </w:rPr>
                </w:rPrChange>
              </w:rPr>
              <w:drawing>
                <wp:inline distT="0" distB="0" distL="0" distR="0" wp14:anchorId="5F5A4244" wp14:editId="24AD14BB">
                  <wp:extent cx="213995" cy="23749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AF1555">
              <w:rPr>
                <w:lang w:val="en-US"/>
                <w:rPrChange w:id="1124" w:author="Author" w:date="2018-02-22T10:42:00Z">
                  <w:rPr>
                    <w:highlight w:val="cyan"/>
                    <w:lang w:val="en-US"/>
                  </w:rPr>
                </w:rPrChange>
              </w:rPr>
              <w:t> </w:t>
            </w:r>
            <w:r w:rsidRPr="00AF1555">
              <w:rPr>
                <w:rFonts w:ascii="BentonSans Regular" w:hAnsi="BentonSans Regular"/>
                <w:color w:val="666666"/>
                <w:sz w:val="22"/>
                <w:lang w:val="en-US"/>
                <w:rPrChange w:id="1125" w:author="Author" w:date="2018-02-22T10:42:00Z">
                  <w:rPr>
                    <w:rFonts w:ascii="BentonSans Regular" w:hAnsi="BentonSans Regular"/>
                    <w:color w:val="666666"/>
                    <w:sz w:val="22"/>
                    <w:highlight w:val="cyan"/>
                    <w:lang w:val="en-US"/>
                  </w:rPr>
                </w:rPrChange>
              </w:rPr>
              <w:t>Caution</w:t>
            </w:r>
          </w:p>
          <w:p w14:paraId="7446E8B4" w14:textId="4F824CFD" w:rsidR="00CE6896" w:rsidRPr="00AF1555" w:rsidRDefault="00CE6896" w:rsidP="00CE6896">
            <w:pPr>
              <w:rPr>
                <w:lang w:val="en-US"/>
                <w:rPrChange w:id="1126" w:author="Author" w:date="2018-02-22T10:42:00Z">
                  <w:rPr>
                    <w:highlight w:val="cyan"/>
                    <w:lang w:val="en-US"/>
                  </w:rPr>
                </w:rPrChange>
              </w:rPr>
            </w:pPr>
            <w:r w:rsidRPr="00AF1555">
              <w:rPr>
                <w:lang w:val="en-US"/>
                <w:rPrChange w:id="1127" w:author="Author" w:date="2018-02-22T10:42:00Z">
                  <w:rPr>
                    <w:highlight w:val="cyan"/>
                    <w:lang w:val="en-US"/>
                  </w:rPr>
                </w:rPrChange>
              </w:rPr>
              <w:t xml:space="preserve">This test step is only relevant for the following country: </w:t>
            </w:r>
            <w:r w:rsidRPr="00AF1555">
              <w:rPr>
                <w:b/>
                <w:lang w:val="en-US"/>
                <w:rPrChange w:id="1128" w:author="Author" w:date="2018-02-22T10:42:00Z">
                  <w:rPr>
                    <w:b/>
                    <w:highlight w:val="cyan"/>
                    <w:lang w:val="en-US"/>
                  </w:rPr>
                </w:rPrChange>
              </w:rPr>
              <w:t>US</w:t>
            </w:r>
            <w:r w:rsidRPr="00AF1555">
              <w:rPr>
                <w:lang w:val="en-US"/>
                <w:rPrChange w:id="1129" w:author="Author" w:date="2018-02-22T10:42:00Z">
                  <w:rPr>
                    <w:highlight w:val="cyan"/>
                    <w:lang w:val="en-US"/>
                  </w:rPr>
                </w:rPrChange>
              </w:rPr>
              <w:t>.</w:t>
            </w:r>
          </w:p>
          <w:p w14:paraId="5DBD88FC" w14:textId="77777777" w:rsidR="00CE6896" w:rsidRPr="00AF1555" w:rsidRDefault="00CE6896" w:rsidP="00CE6896">
            <w:pPr>
              <w:rPr>
                <w:lang w:val="en-US"/>
                <w:rPrChange w:id="1130" w:author="Author" w:date="2018-02-22T10:42:00Z">
                  <w:rPr>
                    <w:highlight w:val="cyan"/>
                    <w:lang w:val="en-US"/>
                  </w:rPr>
                </w:rPrChange>
              </w:rPr>
            </w:pPr>
          </w:p>
          <w:p w14:paraId="7860878F" w14:textId="2B119CEA" w:rsidR="00CE6896" w:rsidRPr="00AF1555" w:rsidRDefault="00CE6896" w:rsidP="00CE6896">
            <w:pPr>
              <w:rPr>
                <w:lang w:val="en-US"/>
                <w:rPrChange w:id="1131" w:author="Author" w:date="2018-02-22T10:42:00Z">
                  <w:rPr>
                    <w:highlight w:val="cyan"/>
                    <w:lang w:val="en-US"/>
                  </w:rPr>
                </w:rPrChange>
              </w:rPr>
            </w:pPr>
            <w:r w:rsidRPr="00AF1555">
              <w:rPr>
                <w:lang w:val="en-US"/>
                <w:rPrChange w:id="1132" w:author="Author" w:date="2018-02-22T10:42:00Z">
                  <w:rPr>
                    <w:highlight w:val="cyan"/>
                    <w:lang w:val="en-US"/>
                  </w:rPr>
                </w:rPrChange>
              </w:rPr>
              <w:t xml:space="preserve">In the </w:t>
            </w:r>
            <w:r w:rsidRPr="00AF1555">
              <w:rPr>
                <w:rStyle w:val="SAPScreenElement"/>
                <w:lang w:val="en-US"/>
                <w:rPrChange w:id="1133" w:author="Author" w:date="2018-02-22T10:42:00Z">
                  <w:rPr>
                    <w:rStyle w:val="SAPScreenElement"/>
                    <w:highlight w:val="cyan"/>
                    <w:lang w:val="en-US"/>
                  </w:rPr>
                </w:rPrChange>
              </w:rPr>
              <w:t xml:space="preserve">EEO Information </w:t>
            </w:r>
            <w:r w:rsidRPr="00AF1555">
              <w:rPr>
                <w:lang w:val="en-US"/>
                <w:rPrChange w:id="1134" w:author="Author" w:date="2018-02-22T10:42:00Z">
                  <w:rPr>
                    <w:highlight w:val="cyan"/>
                    <w:lang w:val="en-US"/>
                  </w:rPr>
                </w:rPrChange>
              </w:rPr>
              <w:t xml:space="preserve">block of the </w:t>
            </w:r>
            <w:r w:rsidRPr="00AF1555">
              <w:rPr>
                <w:rStyle w:val="SAPScreenElement"/>
                <w:lang w:val="en-US"/>
                <w:rPrChange w:id="1135" w:author="Author" w:date="2018-02-22T10:42:00Z">
                  <w:rPr>
                    <w:rStyle w:val="SAPScreenElement"/>
                    <w:highlight w:val="cyan"/>
                    <w:lang w:val="en-US"/>
                  </w:rPr>
                </w:rPrChange>
              </w:rPr>
              <w:t xml:space="preserve">Job Information </w:t>
            </w:r>
            <w:r w:rsidRPr="00AF1555">
              <w:rPr>
                <w:lang w:val="en-US"/>
                <w:rPrChange w:id="1136" w:author="Author" w:date="2018-02-22T10:42:00Z">
                  <w:rPr>
                    <w:highlight w:val="cyan"/>
                    <w:lang w:val="en-US"/>
                  </w:rPr>
                </w:rPrChange>
              </w:rPr>
              <w:t>section make following entries:</w:t>
            </w:r>
          </w:p>
          <w:p w14:paraId="2A3D6F1D" w14:textId="1381FB6D" w:rsidR="00CE6896" w:rsidRPr="00AF1555" w:rsidRDefault="00CE6896" w:rsidP="00CE6896">
            <w:pPr>
              <w:pStyle w:val="SAPNoteHeading"/>
              <w:ind w:left="0"/>
              <w:rPr>
                <w:lang w:val="en-US"/>
                <w:rPrChange w:id="1137" w:author="Author" w:date="2018-02-22T10:42:00Z">
                  <w:rPr>
                    <w:highlight w:val="cyan"/>
                    <w:lang w:val="en-US"/>
                  </w:rPr>
                </w:rPrChange>
              </w:rPr>
            </w:pPr>
            <w:r w:rsidRPr="00AF1555">
              <w:rPr>
                <w:noProof/>
                <w:lang w:val="en-US"/>
                <w:rPrChange w:id="1138" w:author="Author" w:date="2018-02-22T10:42:00Z">
                  <w:rPr>
                    <w:noProof/>
                    <w:highlight w:val="cyan"/>
                    <w:lang w:val="en-US"/>
                  </w:rPr>
                </w:rPrChange>
              </w:rPr>
              <w:drawing>
                <wp:inline distT="0" distB="0" distL="0" distR="0" wp14:anchorId="478B3432" wp14:editId="7116D1F8">
                  <wp:extent cx="225425" cy="225425"/>
                  <wp:effectExtent l="0" t="0" r="3175" b="317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lang w:val="en-US"/>
                <w:rPrChange w:id="1139" w:author="Author" w:date="2018-02-22T10:42:00Z">
                  <w:rPr>
                    <w:highlight w:val="cyan"/>
                    <w:lang w:val="en-US"/>
                  </w:rPr>
                </w:rPrChange>
              </w:rPr>
              <w:t xml:space="preserve"> Note</w:t>
            </w:r>
          </w:p>
          <w:p w14:paraId="11DC703F" w14:textId="77777777" w:rsidR="00CE6896" w:rsidRPr="00AF1555" w:rsidRDefault="00CE6896" w:rsidP="00CE6896">
            <w:pPr>
              <w:rPr>
                <w:lang w:val="en-US"/>
                <w:rPrChange w:id="1140" w:author="Author" w:date="2018-02-22T10:42:00Z">
                  <w:rPr>
                    <w:highlight w:val="cyan"/>
                    <w:lang w:val="en-US"/>
                  </w:rPr>
                </w:rPrChange>
              </w:rPr>
            </w:pPr>
            <w:r w:rsidRPr="00AF1555">
              <w:rPr>
                <w:lang w:val="en-US"/>
                <w:rPrChange w:id="1141" w:author="Author" w:date="2018-02-22T10:42:00Z">
                  <w:rPr>
                    <w:highlight w:val="cyan"/>
                    <w:lang w:val="en-US"/>
                  </w:rPr>
                </w:rPrChange>
              </w:rPr>
              <w:t>EEO stands for “equal employment opportunity”.</w:t>
            </w:r>
          </w:p>
        </w:tc>
        <w:tc>
          <w:tcPr>
            <w:tcW w:w="2520" w:type="dxa"/>
            <w:tcBorders>
              <w:top w:val="single" w:sz="8" w:space="0" w:color="999999"/>
              <w:left w:val="single" w:sz="8" w:space="0" w:color="999999"/>
              <w:bottom w:val="single" w:sz="8" w:space="0" w:color="999999"/>
              <w:right w:val="single" w:sz="8" w:space="0" w:color="999999"/>
            </w:tcBorders>
            <w:hideMark/>
          </w:tcPr>
          <w:p w14:paraId="50CAEA04" w14:textId="77777777" w:rsidR="00CE6896" w:rsidRPr="00AF1555" w:rsidRDefault="00CE6896" w:rsidP="00CE6896">
            <w:pPr>
              <w:rPr>
                <w:rStyle w:val="SAPScreenElement"/>
                <w:lang w:val="en-US"/>
                <w:rPrChange w:id="1142" w:author="Author" w:date="2018-02-22T10:42:00Z">
                  <w:rPr>
                    <w:rStyle w:val="SAPScreenElement"/>
                    <w:highlight w:val="cyan"/>
                    <w:lang w:val="en-US"/>
                  </w:rPr>
                </w:rPrChange>
              </w:rPr>
            </w:pPr>
            <w:r w:rsidRPr="00AF1555">
              <w:rPr>
                <w:rStyle w:val="SAPScreenElement"/>
                <w:lang w:val="en-US"/>
                <w:rPrChange w:id="1143" w:author="Author" w:date="2018-02-22T10:42:00Z">
                  <w:rPr>
                    <w:rStyle w:val="SAPScreenElement"/>
                    <w:highlight w:val="cyan"/>
                    <w:lang w:val="en-US"/>
                  </w:rPr>
                </w:rPrChange>
              </w:rPr>
              <w:t xml:space="preserve">EEO Category 1: </w:t>
            </w:r>
            <w:r w:rsidRPr="00AF1555">
              <w:rPr>
                <w:lang w:val="en-US"/>
                <w:rPrChange w:id="1144" w:author="Author" w:date="2018-02-22T10:42:00Z">
                  <w:rPr>
                    <w:highlight w:val="cyan"/>
                    <w:lang w:val="en-US"/>
                  </w:rPr>
                </w:rPrChange>
              </w:rPr>
              <w:t>select from drop-down</w:t>
            </w:r>
          </w:p>
        </w:tc>
        <w:tc>
          <w:tcPr>
            <w:tcW w:w="3240" w:type="dxa"/>
            <w:gridSpan w:val="2"/>
            <w:tcBorders>
              <w:top w:val="single" w:sz="8" w:space="0" w:color="999999"/>
              <w:left w:val="single" w:sz="8" w:space="0" w:color="999999"/>
              <w:bottom w:val="single" w:sz="8" w:space="0" w:color="999999"/>
              <w:right w:val="single" w:sz="8" w:space="0" w:color="999999"/>
            </w:tcBorders>
          </w:tcPr>
          <w:p w14:paraId="13808016" w14:textId="77777777" w:rsidR="00CE6896" w:rsidRPr="002326C1" w:rsidRDefault="00CE6896" w:rsidP="00CE6896">
            <w:pPr>
              <w:rPr>
                <w:rFonts w:cstheme="minorBidi"/>
                <w:lang w:val="en-US"/>
              </w:rPr>
            </w:pPr>
          </w:p>
        </w:tc>
        <w:tc>
          <w:tcPr>
            <w:tcW w:w="2601" w:type="dxa"/>
            <w:tcBorders>
              <w:top w:val="single" w:sz="8" w:space="0" w:color="999999"/>
              <w:left w:val="single" w:sz="8" w:space="0" w:color="999999"/>
              <w:bottom w:val="single" w:sz="8" w:space="0" w:color="999999"/>
              <w:right w:val="single" w:sz="8" w:space="0" w:color="999999"/>
            </w:tcBorders>
          </w:tcPr>
          <w:p w14:paraId="43BE7D4C" w14:textId="77777777" w:rsidR="00CE6896" w:rsidRPr="002326C1" w:rsidRDefault="00CE6896" w:rsidP="00CE6896">
            <w:pPr>
              <w:rPr>
                <w:rFonts w:asciiTheme="minorHAnsi" w:hAnsiTheme="minorHAnsi"/>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7DD99403" w14:textId="77777777" w:rsidR="00CE6896" w:rsidRPr="002326C1" w:rsidRDefault="00CE6896" w:rsidP="00CE6896">
            <w:pPr>
              <w:rPr>
                <w:lang w:val="en-US"/>
              </w:rPr>
            </w:pPr>
          </w:p>
        </w:tc>
      </w:tr>
      <w:tr w:rsidR="00CE6896" w:rsidRPr="00A41C57" w14:paraId="6D79CFC4"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4CBE6310"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3EEB41F7" w14:textId="77777777" w:rsidR="00CE6896" w:rsidRPr="00AF1555" w:rsidRDefault="00CE6896" w:rsidP="00CE6896">
            <w:pPr>
              <w:rPr>
                <w:sz w:val="22"/>
                <w:szCs w:val="22"/>
                <w:lang w:val="en-US"/>
                <w:rPrChange w:id="1145" w:author="Author" w:date="2018-02-22T10:42:00Z">
                  <w:rPr>
                    <w:sz w:val="22"/>
                    <w:szCs w:val="22"/>
                    <w:highlight w:val="cyan"/>
                    <w:lang w:val="en-US"/>
                  </w:rPr>
                </w:rPrChange>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624E82CF" w14:textId="77777777" w:rsidR="00CE6896" w:rsidRPr="00AF1555" w:rsidRDefault="00CE6896" w:rsidP="00CE6896">
            <w:pPr>
              <w:rPr>
                <w:sz w:val="22"/>
                <w:szCs w:val="22"/>
                <w:lang w:val="en-US"/>
                <w:rPrChange w:id="1146" w:author="Author" w:date="2018-02-22T10:42:00Z">
                  <w:rPr>
                    <w:sz w:val="22"/>
                    <w:szCs w:val="22"/>
                    <w:highlight w:val="cyan"/>
                    <w:lang w:val="en-US"/>
                  </w:rPr>
                </w:rPrChange>
              </w:rPr>
            </w:pPr>
          </w:p>
        </w:tc>
        <w:tc>
          <w:tcPr>
            <w:tcW w:w="2520" w:type="dxa"/>
            <w:tcBorders>
              <w:top w:val="single" w:sz="8" w:space="0" w:color="999999"/>
              <w:left w:val="single" w:sz="8" w:space="0" w:color="999999"/>
              <w:bottom w:val="single" w:sz="8" w:space="0" w:color="999999"/>
              <w:right w:val="single" w:sz="8" w:space="0" w:color="999999"/>
            </w:tcBorders>
            <w:hideMark/>
          </w:tcPr>
          <w:p w14:paraId="78FD367B" w14:textId="77777777" w:rsidR="00CE6896" w:rsidRPr="00AF1555" w:rsidRDefault="00CE6896" w:rsidP="00CE6896">
            <w:pPr>
              <w:rPr>
                <w:rStyle w:val="SAPScreenElement"/>
                <w:lang w:val="en-US"/>
                <w:rPrChange w:id="1147" w:author="Author" w:date="2018-02-22T10:42:00Z">
                  <w:rPr>
                    <w:rStyle w:val="SAPScreenElement"/>
                    <w:highlight w:val="cyan"/>
                    <w:lang w:val="en-US"/>
                  </w:rPr>
                </w:rPrChange>
              </w:rPr>
            </w:pPr>
            <w:r w:rsidRPr="00AF1555">
              <w:rPr>
                <w:rStyle w:val="SAPScreenElement"/>
                <w:lang w:val="en-US"/>
                <w:rPrChange w:id="1148" w:author="Author" w:date="2018-02-22T10:42:00Z">
                  <w:rPr>
                    <w:rStyle w:val="SAPScreenElement"/>
                    <w:highlight w:val="cyan"/>
                    <w:lang w:val="en-US"/>
                  </w:rPr>
                </w:rPrChange>
              </w:rPr>
              <w:t xml:space="preserve">EEO Category 4: </w:t>
            </w:r>
            <w:r w:rsidRPr="00AF1555">
              <w:rPr>
                <w:lang w:val="en-US"/>
                <w:rPrChange w:id="1149" w:author="Author" w:date="2018-02-22T10:42:00Z">
                  <w:rPr>
                    <w:highlight w:val="cyan"/>
                    <w:lang w:val="en-US"/>
                  </w:rPr>
                </w:rPrChange>
              </w:rPr>
              <w:t>enter as appropriate</w:t>
            </w:r>
          </w:p>
        </w:tc>
        <w:tc>
          <w:tcPr>
            <w:tcW w:w="3240" w:type="dxa"/>
            <w:gridSpan w:val="2"/>
            <w:tcBorders>
              <w:top w:val="single" w:sz="8" w:space="0" w:color="999999"/>
              <w:left w:val="single" w:sz="8" w:space="0" w:color="999999"/>
              <w:bottom w:val="single" w:sz="8" w:space="0" w:color="999999"/>
              <w:right w:val="single" w:sz="8" w:space="0" w:color="999999"/>
            </w:tcBorders>
          </w:tcPr>
          <w:p w14:paraId="2520137B" w14:textId="77777777" w:rsidR="00CE6896" w:rsidRPr="002326C1" w:rsidRDefault="00CE6896" w:rsidP="00CE6896">
            <w:pPr>
              <w:rPr>
                <w:rFonts w:cstheme="minorBidi"/>
                <w:lang w:val="en-US"/>
              </w:rPr>
            </w:pPr>
          </w:p>
        </w:tc>
        <w:tc>
          <w:tcPr>
            <w:tcW w:w="2601" w:type="dxa"/>
            <w:tcBorders>
              <w:top w:val="single" w:sz="8" w:space="0" w:color="999999"/>
              <w:left w:val="single" w:sz="8" w:space="0" w:color="999999"/>
              <w:bottom w:val="single" w:sz="8" w:space="0" w:color="999999"/>
              <w:right w:val="single" w:sz="8" w:space="0" w:color="999999"/>
            </w:tcBorders>
          </w:tcPr>
          <w:p w14:paraId="5A9826D4" w14:textId="77777777" w:rsidR="00CE6896" w:rsidRPr="002326C1" w:rsidRDefault="00CE6896" w:rsidP="00CE6896">
            <w:pPr>
              <w:rPr>
                <w:rFonts w:asciiTheme="minorHAnsi" w:hAnsiTheme="minorHAnsi"/>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1A16885B" w14:textId="77777777" w:rsidR="00CE6896" w:rsidRPr="002326C1" w:rsidRDefault="00CE6896" w:rsidP="00CE6896">
            <w:pPr>
              <w:rPr>
                <w:lang w:val="en-US"/>
              </w:rPr>
            </w:pPr>
          </w:p>
        </w:tc>
      </w:tr>
      <w:tr w:rsidR="00CE6896" w:rsidRPr="00A41C57" w14:paraId="00DCE8FF"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752481B2"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14906E4C" w14:textId="77777777" w:rsidR="00CE6896" w:rsidRPr="00AF1555" w:rsidRDefault="00CE6896" w:rsidP="00CE6896">
            <w:pPr>
              <w:rPr>
                <w:sz w:val="22"/>
                <w:szCs w:val="22"/>
                <w:lang w:val="en-US"/>
                <w:rPrChange w:id="1150" w:author="Author" w:date="2018-02-22T10:42:00Z">
                  <w:rPr>
                    <w:sz w:val="22"/>
                    <w:szCs w:val="22"/>
                    <w:highlight w:val="cyan"/>
                    <w:lang w:val="en-US"/>
                  </w:rPr>
                </w:rPrChange>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03E40AFE" w14:textId="77777777" w:rsidR="00CE6896" w:rsidRPr="00AF1555" w:rsidRDefault="00CE6896" w:rsidP="00CE6896">
            <w:pPr>
              <w:rPr>
                <w:sz w:val="22"/>
                <w:szCs w:val="22"/>
                <w:lang w:val="en-US"/>
                <w:rPrChange w:id="1151" w:author="Author" w:date="2018-02-22T10:42:00Z">
                  <w:rPr>
                    <w:sz w:val="22"/>
                    <w:szCs w:val="22"/>
                    <w:highlight w:val="cyan"/>
                    <w:lang w:val="en-US"/>
                  </w:rPr>
                </w:rPrChange>
              </w:rPr>
            </w:pPr>
          </w:p>
        </w:tc>
        <w:tc>
          <w:tcPr>
            <w:tcW w:w="2520" w:type="dxa"/>
            <w:tcBorders>
              <w:top w:val="single" w:sz="8" w:space="0" w:color="999999"/>
              <w:left w:val="single" w:sz="8" w:space="0" w:color="999999"/>
              <w:bottom w:val="single" w:sz="8" w:space="0" w:color="999999"/>
              <w:right w:val="single" w:sz="8" w:space="0" w:color="999999"/>
            </w:tcBorders>
            <w:hideMark/>
          </w:tcPr>
          <w:p w14:paraId="5E865A49" w14:textId="77777777" w:rsidR="00CE6896" w:rsidRPr="00AF1555" w:rsidRDefault="00CE6896" w:rsidP="00CE6896">
            <w:pPr>
              <w:rPr>
                <w:rStyle w:val="SAPScreenElement"/>
                <w:lang w:val="en-US"/>
                <w:rPrChange w:id="1152" w:author="Author" w:date="2018-02-22T10:42:00Z">
                  <w:rPr>
                    <w:rStyle w:val="SAPScreenElement"/>
                    <w:highlight w:val="cyan"/>
                    <w:lang w:val="en-US"/>
                  </w:rPr>
                </w:rPrChange>
              </w:rPr>
            </w:pPr>
            <w:r w:rsidRPr="00AF1555">
              <w:rPr>
                <w:rStyle w:val="SAPScreenElement"/>
                <w:lang w:val="en-US"/>
                <w:rPrChange w:id="1153" w:author="Author" w:date="2018-02-22T10:42:00Z">
                  <w:rPr>
                    <w:rStyle w:val="SAPScreenElement"/>
                    <w:highlight w:val="cyan"/>
                    <w:lang w:val="en-US"/>
                  </w:rPr>
                </w:rPrChange>
              </w:rPr>
              <w:t xml:space="preserve">EEO Category 5: </w:t>
            </w:r>
            <w:r w:rsidRPr="00AF1555">
              <w:rPr>
                <w:lang w:val="en-US"/>
                <w:rPrChange w:id="1154" w:author="Author" w:date="2018-02-22T10:42:00Z">
                  <w:rPr>
                    <w:highlight w:val="cyan"/>
                    <w:lang w:val="en-US"/>
                  </w:rPr>
                </w:rPrChange>
              </w:rPr>
              <w:t>enter as appropriate</w:t>
            </w:r>
          </w:p>
        </w:tc>
        <w:tc>
          <w:tcPr>
            <w:tcW w:w="3240" w:type="dxa"/>
            <w:gridSpan w:val="2"/>
            <w:tcBorders>
              <w:top w:val="single" w:sz="8" w:space="0" w:color="999999"/>
              <w:left w:val="single" w:sz="8" w:space="0" w:color="999999"/>
              <w:bottom w:val="single" w:sz="8" w:space="0" w:color="999999"/>
              <w:right w:val="single" w:sz="8" w:space="0" w:color="999999"/>
            </w:tcBorders>
          </w:tcPr>
          <w:p w14:paraId="63427C35" w14:textId="77777777" w:rsidR="00CE6896" w:rsidRPr="002326C1" w:rsidRDefault="00CE6896" w:rsidP="00CE6896">
            <w:pPr>
              <w:rPr>
                <w:rFonts w:cstheme="minorBidi"/>
                <w:lang w:val="en-US"/>
              </w:rPr>
            </w:pPr>
          </w:p>
        </w:tc>
        <w:tc>
          <w:tcPr>
            <w:tcW w:w="2601" w:type="dxa"/>
            <w:tcBorders>
              <w:top w:val="single" w:sz="8" w:space="0" w:color="999999"/>
              <w:left w:val="single" w:sz="8" w:space="0" w:color="999999"/>
              <w:bottom w:val="single" w:sz="8" w:space="0" w:color="999999"/>
              <w:right w:val="single" w:sz="8" w:space="0" w:color="999999"/>
            </w:tcBorders>
          </w:tcPr>
          <w:p w14:paraId="08A3E75B" w14:textId="77777777" w:rsidR="00CE6896" w:rsidRPr="002326C1" w:rsidRDefault="00CE6896" w:rsidP="00CE6896">
            <w:pPr>
              <w:rPr>
                <w:rFonts w:asciiTheme="minorHAnsi" w:hAnsiTheme="minorHAnsi"/>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12EF4954" w14:textId="77777777" w:rsidR="00CE6896" w:rsidRPr="002326C1" w:rsidRDefault="00CE6896" w:rsidP="00CE6896">
            <w:pPr>
              <w:rPr>
                <w:lang w:val="en-US"/>
              </w:rPr>
            </w:pPr>
          </w:p>
        </w:tc>
      </w:tr>
      <w:tr w:rsidR="00CE6896" w:rsidRPr="00A41C57" w14:paraId="4AE6BAB3"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35E32B12"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66F8205D" w14:textId="77777777" w:rsidR="00CE6896" w:rsidRPr="00AF1555" w:rsidRDefault="00CE6896" w:rsidP="00CE6896">
            <w:pPr>
              <w:rPr>
                <w:sz w:val="22"/>
                <w:szCs w:val="22"/>
                <w:lang w:val="en-US"/>
                <w:rPrChange w:id="1155" w:author="Author" w:date="2018-02-22T10:42:00Z">
                  <w:rPr>
                    <w:sz w:val="22"/>
                    <w:szCs w:val="22"/>
                    <w:highlight w:val="cyan"/>
                    <w:lang w:val="en-US"/>
                  </w:rPr>
                </w:rPrChange>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57FE7862" w14:textId="77777777" w:rsidR="00CE6896" w:rsidRPr="00AF1555" w:rsidRDefault="00CE6896" w:rsidP="00CE6896">
            <w:pPr>
              <w:rPr>
                <w:sz w:val="22"/>
                <w:szCs w:val="22"/>
                <w:lang w:val="en-US"/>
                <w:rPrChange w:id="1156" w:author="Author" w:date="2018-02-22T10:42:00Z">
                  <w:rPr>
                    <w:sz w:val="22"/>
                    <w:szCs w:val="22"/>
                    <w:highlight w:val="cyan"/>
                    <w:lang w:val="en-US"/>
                  </w:rPr>
                </w:rPrChange>
              </w:rPr>
            </w:pPr>
          </w:p>
        </w:tc>
        <w:tc>
          <w:tcPr>
            <w:tcW w:w="2520" w:type="dxa"/>
            <w:tcBorders>
              <w:top w:val="single" w:sz="8" w:space="0" w:color="999999"/>
              <w:left w:val="single" w:sz="8" w:space="0" w:color="999999"/>
              <w:bottom w:val="single" w:sz="8" w:space="0" w:color="999999"/>
              <w:right w:val="single" w:sz="8" w:space="0" w:color="999999"/>
            </w:tcBorders>
            <w:hideMark/>
          </w:tcPr>
          <w:p w14:paraId="585D3752" w14:textId="77777777" w:rsidR="00CE6896" w:rsidRPr="00AF1555" w:rsidRDefault="00CE6896" w:rsidP="00CE6896">
            <w:pPr>
              <w:rPr>
                <w:rStyle w:val="SAPScreenElement"/>
                <w:lang w:val="en-US"/>
                <w:rPrChange w:id="1157" w:author="Author" w:date="2018-02-22T10:42:00Z">
                  <w:rPr>
                    <w:rStyle w:val="SAPScreenElement"/>
                    <w:highlight w:val="cyan"/>
                    <w:lang w:val="en-US"/>
                  </w:rPr>
                </w:rPrChange>
              </w:rPr>
            </w:pPr>
            <w:r w:rsidRPr="00AF1555">
              <w:rPr>
                <w:rStyle w:val="SAPScreenElement"/>
                <w:lang w:val="en-US"/>
                <w:rPrChange w:id="1158" w:author="Author" w:date="2018-02-22T10:42:00Z">
                  <w:rPr>
                    <w:rStyle w:val="SAPScreenElement"/>
                    <w:highlight w:val="cyan"/>
                    <w:lang w:val="en-US"/>
                  </w:rPr>
                </w:rPrChange>
              </w:rPr>
              <w:t xml:space="preserve">EEO Category 6: </w:t>
            </w:r>
            <w:r w:rsidRPr="00AF1555">
              <w:rPr>
                <w:lang w:val="en-US"/>
                <w:rPrChange w:id="1159" w:author="Author" w:date="2018-02-22T10:42:00Z">
                  <w:rPr>
                    <w:highlight w:val="cyan"/>
                    <w:lang w:val="en-US"/>
                  </w:rPr>
                </w:rPrChange>
              </w:rPr>
              <w:t>enter as appropriate</w:t>
            </w:r>
          </w:p>
        </w:tc>
        <w:tc>
          <w:tcPr>
            <w:tcW w:w="3240" w:type="dxa"/>
            <w:gridSpan w:val="2"/>
            <w:tcBorders>
              <w:top w:val="single" w:sz="8" w:space="0" w:color="999999"/>
              <w:left w:val="single" w:sz="8" w:space="0" w:color="999999"/>
              <w:bottom w:val="single" w:sz="8" w:space="0" w:color="999999"/>
              <w:right w:val="single" w:sz="8" w:space="0" w:color="999999"/>
            </w:tcBorders>
          </w:tcPr>
          <w:p w14:paraId="0B2017F7" w14:textId="77777777" w:rsidR="00CE6896" w:rsidRPr="002326C1" w:rsidRDefault="00CE6896" w:rsidP="00CE6896">
            <w:pPr>
              <w:rPr>
                <w:rFonts w:cstheme="minorBidi"/>
                <w:lang w:val="en-US"/>
              </w:rPr>
            </w:pPr>
          </w:p>
        </w:tc>
        <w:tc>
          <w:tcPr>
            <w:tcW w:w="2601" w:type="dxa"/>
            <w:tcBorders>
              <w:top w:val="single" w:sz="8" w:space="0" w:color="999999"/>
              <w:left w:val="single" w:sz="8" w:space="0" w:color="999999"/>
              <w:bottom w:val="single" w:sz="8" w:space="0" w:color="999999"/>
              <w:right w:val="single" w:sz="8" w:space="0" w:color="999999"/>
            </w:tcBorders>
          </w:tcPr>
          <w:p w14:paraId="694403AB" w14:textId="77777777" w:rsidR="00CE6896" w:rsidRPr="002326C1" w:rsidRDefault="00CE6896" w:rsidP="00CE6896">
            <w:pPr>
              <w:rPr>
                <w:rFonts w:asciiTheme="minorHAnsi" w:hAnsiTheme="minorHAnsi"/>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714DA603" w14:textId="77777777" w:rsidR="00CE6896" w:rsidRPr="002326C1" w:rsidRDefault="00CE6896" w:rsidP="00CE6896">
            <w:pPr>
              <w:rPr>
                <w:lang w:val="en-US"/>
              </w:rPr>
            </w:pPr>
          </w:p>
        </w:tc>
      </w:tr>
      <w:tr w:rsidR="00CE6896" w:rsidRPr="00A41C57" w14:paraId="6F754B4E" w14:textId="77777777" w:rsidTr="00585DDF">
        <w:trPr>
          <w:gridAfter w:val="1"/>
          <w:wAfter w:w="6" w:type="dxa"/>
          <w:trHeight w:val="357"/>
        </w:trPr>
        <w:tc>
          <w:tcPr>
            <w:tcW w:w="704" w:type="dxa"/>
            <w:vMerge w:val="restart"/>
            <w:tcBorders>
              <w:left w:val="single" w:sz="8" w:space="0" w:color="999999"/>
              <w:right w:val="single" w:sz="8" w:space="0" w:color="999999"/>
            </w:tcBorders>
            <w:hideMark/>
          </w:tcPr>
          <w:p w14:paraId="10953760" w14:textId="230AA4FA" w:rsidR="00CE6896" w:rsidRPr="002326C1" w:rsidRDefault="00CE6896" w:rsidP="00CE6896">
            <w:pPr>
              <w:rPr>
                <w:lang w:val="en-US"/>
              </w:rPr>
            </w:pPr>
            <w:r w:rsidRPr="002326C1">
              <w:rPr>
                <w:lang w:val="en-US"/>
              </w:rPr>
              <w:t>10</w:t>
            </w:r>
          </w:p>
        </w:tc>
        <w:tc>
          <w:tcPr>
            <w:tcW w:w="1516" w:type="dxa"/>
            <w:vMerge w:val="restart"/>
            <w:tcBorders>
              <w:left w:val="single" w:sz="8" w:space="0" w:color="999999"/>
              <w:right w:val="single" w:sz="8" w:space="0" w:color="999999"/>
            </w:tcBorders>
            <w:hideMark/>
          </w:tcPr>
          <w:p w14:paraId="477A2941" w14:textId="15A24A13" w:rsidR="00CE6896" w:rsidRPr="002326C1" w:rsidRDefault="00CE6896" w:rsidP="00CE6896">
            <w:pPr>
              <w:rPr>
                <w:sz w:val="22"/>
                <w:szCs w:val="22"/>
                <w:lang w:val="en-US"/>
              </w:rPr>
            </w:pPr>
            <w:r w:rsidRPr="00BD5915">
              <w:rPr>
                <w:rStyle w:val="SAPEmphasis"/>
                <w:lang w:val="en-US"/>
              </w:rPr>
              <w:t>View Employment Details</w:t>
            </w:r>
            <w:r w:rsidRPr="002326C1">
              <w:rPr>
                <w:rStyle w:val="SAPScreenElement"/>
                <w:lang w:val="en-US"/>
              </w:rPr>
              <w:t xml:space="preserve"> </w:t>
            </w:r>
            <w:r w:rsidRPr="002326C1">
              <w:rPr>
                <w:rStyle w:val="SAPEmphasis"/>
                <w:lang w:val="en-US"/>
              </w:rPr>
              <w:t>for new Employee</w:t>
            </w:r>
          </w:p>
        </w:tc>
        <w:tc>
          <w:tcPr>
            <w:tcW w:w="2522" w:type="dxa"/>
            <w:vMerge w:val="restart"/>
            <w:tcBorders>
              <w:top w:val="single" w:sz="8" w:space="0" w:color="999999"/>
              <w:left w:val="single" w:sz="8" w:space="0" w:color="999999"/>
              <w:bottom w:val="single" w:sz="8" w:space="0" w:color="999999"/>
              <w:right w:val="single" w:sz="8" w:space="0" w:color="999999"/>
            </w:tcBorders>
            <w:hideMark/>
          </w:tcPr>
          <w:p w14:paraId="348D721D" w14:textId="77777777" w:rsidR="00CE6896" w:rsidRPr="002326C1" w:rsidRDefault="00CE6896" w:rsidP="00CE6896">
            <w:pPr>
              <w:rPr>
                <w:lang w:val="en-US"/>
              </w:rPr>
            </w:pPr>
            <w:r w:rsidRPr="002326C1">
              <w:rPr>
                <w:lang w:val="en-US"/>
              </w:rPr>
              <w:t xml:space="preserve">in the </w:t>
            </w:r>
            <w:r w:rsidRPr="002326C1">
              <w:rPr>
                <w:rStyle w:val="SAPScreenElement"/>
                <w:lang w:val="en-US"/>
              </w:rPr>
              <w:t xml:space="preserve">Employment Details </w:t>
            </w:r>
            <w:r w:rsidRPr="002326C1">
              <w:rPr>
                <w:lang w:val="en-US"/>
              </w:rPr>
              <w:t>block:</w:t>
            </w:r>
          </w:p>
        </w:tc>
        <w:tc>
          <w:tcPr>
            <w:tcW w:w="2520" w:type="dxa"/>
            <w:tcBorders>
              <w:top w:val="single" w:sz="8" w:space="0" w:color="999999"/>
              <w:left w:val="single" w:sz="8" w:space="0" w:color="999999"/>
              <w:bottom w:val="single" w:sz="8" w:space="0" w:color="999999"/>
              <w:right w:val="single" w:sz="8" w:space="0" w:color="999999"/>
            </w:tcBorders>
            <w:hideMark/>
          </w:tcPr>
          <w:p w14:paraId="315F91A9" w14:textId="77777777" w:rsidR="00CE6896" w:rsidRPr="002326C1" w:rsidRDefault="00CE6896" w:rsidP="00CE6896">
            <w:pPr>
              <w:rPr>
                <w:rStyle w:val="SAPScreenElement"/>
                <w:lang w:val="en-US"/>
              </w:rPr>
            </w:pPr>
            <w:r w:rsidRPr="002326C1">
              <w:rPr>
                <w:rStyle w:val="SAPScreenElement"/>
                <w:lang w:val="en-US"/>
              </w:rPr>
              <w:t xml:space="preserve">Hire Date: </w:t>
            </w:r>
            <w:r w:rsidRPr="002326C1">
              <w:rPr>
                <w:lang w:val="en-US"/>
              </w:rPr>
              <w:t xml:space="preserve">value defaulted from </w:t>
            </w:r>
            <w:r w:rsidRPr="002326C1">
              <w:rPr>
                <w:rStyle w:val="SAPScreenElement"/>
                <w:lang w:val="en-US"/>
              </w:rPr>
              <w:t xml:space="preserve">Identity </w:t>
            </w:r>
            <w:r w:rsidRPr="002326C1">
              <w:rPr>
                <w:lang w:val="en-US"/>
              </w:rPr>
              <w:t>section, leave as is</w:t>
            </w:r>
          </w:p>
        </w:tc>
        <w:tc>
          <w:tcPr>
            <w:tcW w:w="3240" w:type="dxa"/>
            <w:gridSpan w:val="2"/>
            <w:tcBorders>
              <w:top w:val="single" w:sz="8" w:space="0" w:color="999999"/>
              <w:left w:val="single" w:sz="8" w:space="0" w:color="999999"/>
              <w:bottom w:val="single" w:sz="8" w:space="0" w:color="999999"/>
              <w:right w:val="single" w:sz="8" w:space="0" w:color="999999"/>
            </w:tcBorders>
            <w:hideMark/>
          </w:tcPr>
          <w:p w14:paraId="3A63D30B" w14:textId="77777777" w:rsidR="00CE6896" w:rsidRPr="002326C1" w:rsidRDefault="00CE6896" w:rsidP="00CE6896">
            <w:pPr>
              <w:rPr>
                <w:rFonts w:cstheme="minorBidi"/>
                <w:lang w:val="en-US"/>
              </w:rPr>
            </w:pPr>
            <w:r w:rsidRPr="002326C1">
              <w:rPr>
                <w:lang w:val="en-US"/>
              </w:rPr>
              <w:t>The original start date, seniority start date, and service date are defaulted to the hire date.</w:t>
            </w:r>
          </w:p>
        </w:tc>
        <w:tc>
          <w:tcPr>
            <w:tcW w:w="2601" w:type="dxa"/>
            <w:tcBorders>
              <w:top w:val="single" w:sz="8" w:space="0" w:color="999999"/>
              <w:left w:val="single" w:sz="8" w:space="0" w:color="999999"/>
              <w:bottom w:val="single" w:sz="8" w:space="0" w:color="999999"/>
              <w:right w:val="single" w:sz="8" w:space="0" w:color="999999"/>
            </w:tcBorders>
          </w:tcPr>
          <w:p w14:paraId="22A40DE3" w14:textId="77777777" w:rsidR="00CE6896" w:rsidRPr="002326C1" w:rsidRDefault="00CE6896" w:rsidP="00CE6896">
            <w:pPr>
              <w:rPr>
                <w:rFonts w:asciiTheme="minorHAnsi" w:hAnsiTheme="minorHAnsi"/>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0AB57C7C" w14:textId="77777777" w:rsidR="00CE6896" w:rsidRPr="002326C1" w:rsidRDefault="00CE6896" w:rsidP="00CE6896">
            <w:pPr>
              <w:rPr>
                <w:lang w:val="en-US"/>
              </w:rPr>
            </w:pPr>
          </w:p>
        </w:tc>
      </w:tr>
      <w:tr w:rsidR="00CE6896" w:rsidRPr="00A41C57" w14:paraId="4F772D65" w14:textId="77777777" w:rsidTr="00585DDF">
        <w:trPr>
          <w:gridAfter w:val="1"/>
          <w:wAfter w:w="6" w:type="dxa"/>
          <w:trHeight w:val="357"/>
        </w:trPr>
        <w:tc>
          <w:tcPr>
            <w:tcW w:w="704" w:type="dxa"/>
            <w:vMerge/>
            <w:tcBorders>
              <w:left w:val="single" w:sz="8" w:space="0" w:color="999999"/>
              <w:right w:val="single" w:sz="8" w:space="0" w:color="999999"/>
            </w:tcBorders>
          </w:tcPr>
          <w:p w14:paraId="4449B12A"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5A1E6AAD" w14:textId="77777777" w:rsidR="00CE6896" w:rsidRPr="00BD5915" w:rsidRDefault="00CE6896" w:rsidP="00CE6896">
            <w:pPr>
              <w:rPr>
                <w:rStyle w:val="SAPEmphasis"/>
                <w:lang w:val="en-US"/>
              </w:rPr>
            </w:pPr>
          </w:p>
        </w:tc>
        <w:tc>
          <w:tcPr>
            <w:tcW w:w="2522" w:type="dxa"/>
            <w:vMerge/>
            <w:tcBorders>
              <w:top w:val="single" w:sz="8" w:space="0" w:color="999999"/>
              <w:left w:val="single" w:sz="8" w:space="0" w:color="999999"/>
              <w:bottom w:val="single" w:sz="8" w:space="0" w:color="999999"/>
              <w:right w:val="single" w:sz="8" w:space="0" w:color="999999"/>
            </w:tcBorders>
          </w:tcPr>
          <w:p w14:paraId="5BEF678E"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0A64A455" w14:textId="638367A7" w:rsidR="00CE6896" w:rsidRPr="00922F48" w:rsidRDefault="00CE6896" w:rsidP="00CE6896">
            <w:pPr>
              <w:rPr>
                <w:rStyle w:val="SAPScreenElement"/>
                <w:highlight w:val="red"/>
                <w:lang w:val="en-US"/>
              </w:rPr>
            </w:pPr>
            <w:del w:id="1160" w:author="Author" w:date="2018-02-09T12:00:00Z">
              <w:r w:rsidRPr="00922F48" w:rsidDel="00D96DE3">
                <w:rPr>
                  <w:rStyle w:val="SAPScreenElement"/>
                  <w:highlight w:val="red"/>
                  <w:lang w:val="en-US"/>
                </w:rPr>
                <w:delText xml:space="preserve">Original Start Date: </w:delText>
              </w:r>
              <w:r w:rsidRPr="00922F48" w:rsidDel="00D96DE3">
                <w:rPr>
                  <w:highlight w:val="red"/>
                  <w:lang w:val="en-US"/>
                </w:rPr>
                <w:delText xml:space="preserve">value defaulted from </w:delText>
              </w:r>
              <w:r w:rsidRPr="00922F48" w:rsidDel="00D96DE3">
                <w:rPr>
                  <w:rStyle w:val="SAPScreenElement"/>
                  <w:highlight w:val="red"/>
                  <w:lang w:val="en-US"/>
                </w:rPr>
                <w:delText xml:space="preserve">Identity </w:delText>
              </w:r>
              <w:r w:rsidRPr="00922F48" w:rsidDel="00D96DE3">
                <w:rPr>
                  <w:highlight w:val="red"/>
                  <w:lang w:val="en-US"/>
                </w:rPr>
                <w:delText>section,</w:delText>
              </w:r>
              <w:r w:rsidRPr="00922F48" w:rsidDel="00D96DE3">
                <w:rPr>
                  <w:rStyle w:val="SAPScreenElement"/>
                  <w:highlight w:val="red"/>
                  <w:lang w:val="en-US"/>
                </w:rPr>
                <w:delText xml:space="preserve"> </w:delText>
              </w:r>
              <w:r w:rsidRPr="00922F48" w:rsidDel="00D96DE3">
                <w:rPr>
                  <w:highlight w:val="red"/>
                  <w:lang w:val="en-US"/>
                </w:rPr>
                <w:delText>adapt as appropriate</w:delText>
              </w:r>
            </w:del>
          </w:p>
        </w:tc>
        <w:tc>
          <w:tcPr>
            <w:tcW w:w="3240" w:type="dxa"/>
            <w:gridSpan w:val="2"/>
            <w:tcBorders>
              <w:top w:val="single" w:sz="8" w:space="0" w:color="999999"/>
              <w:left w:val="single" w:sz="8" w:space="0" w:color="999999"/>
              <w:bottom w:val="single" w:sz="8" w:space="0" w:color="999999"/>
              <w:right w:val="single" w:sz="8" w:space="0" w:color="999999"/>
            </w:tcBorders>
          </w:tcPr>
          <w:p w14:paraId="5200FA04" w14:textId="77777777" w:rsidR="00CE6896" w:rsidRPr="00922F48" w:rsidRDefault="00CE6896" w:rsidP="00CE6896">
            <w:pPr>
              <w:rPr>
                <w:highlight w:val="red"/>
                <w:lang w:val="en-US"/>
              </w:rPr>
            </w:pPr>
          </w:p>
        </w:tc>
        <w:tc>
          <w:tcPr>
            <w:tcW w:w="2601" w:type="dxa"/>
            <w:tcBorders>
              <w:top w:val="single" w:sz="8" w:space="0" w:color="999999"/>
              <w:left w:val="single" w:sz="8" w:space="0" w:color="999999"/>
              <w:bottom w:val="single" w:sz="8" w:space="0" w:color="999999"/>
              <w:right w:val="single" w:sz="8" w:space="0" w:color="999999"/>
            </w:tcBorders>
          </w:tcPr>
          <w:p w14:paraId="0A843A95" w14:textId="77777777" w:rsidR="00CE6896" w:rsidRPr="002326C1" w:rsidRDefault="00CE6896" w:rsidP="00CE6896">
            <w:pPr>
              <w:rPr>
                <w:rFonts w:asciiTheme="minorHAnsi" w:hAnsiTheme="minorHAnsi"/>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0DC8126A" w14:textId="77777777" w:rsidR="00CE6896" w:rsidRPr="002326C1" w:rsidRDefault="00CE6896" w:rsidP="00CE6896">
            <w:pPr>
              <w:rPr>
                <w:lang w:val="en-US"/>
              </w:rPr>
            </w:pPr>
          </w:p>
        </w:tc>
      </w:tr>
      <w:tr w:rsidR="00CE6896" w:rsidRPr="00A41C57" w14:paraId="5B3FD94B" w14:textId="77777777" w:rsidTr="00585DDF">
        <w:trPr>
          <w:gridAfter w:val="1"/>
          <w:wAfter w:w="6" w:type="dxa"/>
          <w:trHeight w:val="357"/>
        </w:trPr>
        <w:tc>
          <w:tcPr>
            <w:tcW w:w="704" w:type="dxa"/>
            <w:vMerge/>
            <w:tcBorders>
              <w:left w:val="single" w:sz="8" w:space="0" w:color="999999"/>
              <w:right w:val="single" w:sz="8" w:space="0" w:color="999999"/>
            </w:tcBorders>
          </w:tcPr>
          <w:p w14:paraId="340B802E"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38413197" w14:textId="77777777" w:rsidR="00CE6896" w:rsidRPr="00BD5915" w:rsidRDefault="00CE6896" w:rsidP="00CE6896">
            <w:pPr>
              <w:rPr>
                <w:rStyle w:val="SAPEmphasis"/>
                <w:lang w:val="en-US"/>
              </w:rPr>
            </w:pPr>
          </w:p>
        </w:tc>
        <w:tc>
          <w:tcPr>
            <w:tcW w:w="2522" w:type="dxa"/>
            <w:vMerge/>
            <w:tcBorders>
              <w:top w:val="single" w:sz="8" w:space="0" w:color="999999"/>
              <w:left w:val="single" w:sz="8" w:space="0" w:color="999999"/>
              <w:bottom w:val="single" w:sz="8" w:space="0" w:color="999999"/>
              <w:right w:val="single" w:sz="8" w:space="0" w:color="999999"/>
            </w:tcBorders>
          </w:tcPr>
          <w:p w14:paraId="38182F45"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12DA3380" w14:textId="4DDFD07E" w:rsidR="00CE6896" w:rsidRPr="00922F48" w:rsidRDefault="00CE6896" w:rsidP="00CE6896">
            <w:pPr>
              <w:rPr>
                <w:rStyle w:val="SAPScreenElement"/>
                <w:highlight w:val="red"/>
                <w:lang w:val="en-US"/>
              </w:rPr>
            </w:pPr>
            <w:del w:id="1161" w:author="Author" w:date="2018-02-09T12:00:00Z">
              <w:r w:rsidRPr="00922F48" w:rsidDel="00D96DE3">
                <w:rPr>
                  <w:rStyle w:val="SAPScreenElement"/>
                  <w:highlight w:val="red"/>
                  <w:lang w:val="en-US"/>
                </w:rPr>
                <w:delText xml:space="preserve">Seniority Start Date: </w:delText>
              </w:r>
              <w:r w:rsidRPr="00922F48" w:rsidDel="00D96DE3">
                <w:rPr>
                  <w:highlight w:val="red"/>
                  <w:lang w:val="en-US"/>
                </w:rPr>
                <w:delText xml:space="preserve">value defaulted from </w:delText>
              </w:r>
              <w:r w:rsidRPr="00922F48" w:rsidDel="00D96DE3">
                <w:rPr>
                  <w:rStyle w:val="SAPScreenElement"/>
                  <w:highlight w:val="red"/>
                  <w:lang w:val="en-US"/>
                </w:rPr>
                <w:delText xml:space="preserve">Identity </w:delText>
              </w:r>
              <w:r w:rsidRPr="00922F48" w:rsidDel="00D96DE3">
                <w:rPr>
                  <w:highlight w:val="red"/>
                  <w:lang w:val="en-US"/>
                </w:rPr>
                <w:delText>section, adapt as appropriate</w:delText>
              </w:r>
            </w:del>
          </w:p>
        </w:tc>
        <w:tc>
          <w:tcPr>
            <w:tcW w:w="3240" w:type="dxa"/>
            <w:gridSpan w:val="2"/>
            <w:tcBorders>
              <w:top w:val="single" w:sz="8" w:space="0" w:color="999999"/>
              <w:left w:val="single" w:sz="8" w:space="0" w:color="999999"/>
              <w:bottom w:val="single" w:sz="8" w:space="0" w:color="999999"/>
              <w:right w:val="single" w:sz="8" w:space="0" w:color="999999"/>
            </w:tcBorders>
          </w:tcPr>
          <w:p w14:paraId="57F66946" w14:textId="77777777" w:rsidR="00CE6896" w:rsidRPr="00922F48" w:rsidRDefault="00CE6896" w:rsidP="00CE6896">
            <w:pPr>
              <w:rPr>
                <w:highlight w:val="red"/>
                <w:lang w:val="en-US"/>
              </w:rPr>
            </w:pPr>
          </w:p>
        </w:tc>
        <w:tc>
          <w:tcPr>
            <w:tcW w:w="2601" w:type="dxa"/>
            <w:tcBorders>
              <w:top w:val="single" w:sz="8" w:space="0" w:color="999999"/>
              <w:left w:val="single" w:sz="8" w:space="0" w:color="999999"/>
              <w:bottom w:val="single" w:sz="8" w:space="0" w:color="999999"/>
              <w:right w:val="single" w:sz="8" w:space="0" w:color="999999"/>
            </w:tcBorders>
          </w:tcPr>
          <w:p w14:paraId="23318FFA" w14:textId="77777777" w:rsidR="00CE6896" w:rsidRPr="002326C1" w:rsidRDefault="00CE6896" w:rsidP="00CE6896">
            <w:pPr>
              <w:rPr>
                <w:rFonts w:asciiTheme="minorHAnsi" w:hAnsiTheme="minorHAnsi"/>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3F6D32BA" w14:textId="77777777" w:rsidR="00CE6896" w:rsidRPr="002326C1" w:rsidRDefault="00CE6896" w:rsidP="00CE6896">
            <w:pPr>
              <w:rPr>
                <w:lang w:val="en-US"/>
              </w:rPr>
            </w:pPr>
          </w:p>
        </w:tc>
      </w:tr>
      <w:tr w:rsidR="00CE6896" w:rsidRPr="00A41C57" w14:paraId="57A37C04" w14:textId="77777777" w:rsidTr="00585DDF">
        <w:trPr>
          <w:gridAfter w:val="1"/>
          <w:wAfter w:w="6" w:type="dxa"/>
          <w:trHeight w:val="357"/>
        </w:trPr>
        <w:tc>
          <w:tcPr>
            <w:tcW w:w="704" w:type="dxa"/>
            <w:vMerge/>
            <w:tcBorders>
              <w:left w:val="single" w:sz="8" w:space="0" w:color="999999"/>
              <w:right w:val="single" w:sz="8" w:space="0" w:color="999999"/>
            </w:tcBorders>
          </w:tcPr>
          <w:p w14:paraId="58F7F7EA"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3BEEBDE6" w14:textId="77777777" w:rsidR="00CE6896" w:rsidRPr="00BD5915" w:rsidRDefault="00CE6896" w:rsidP="00CE6896">
            <w:pPr>
              <w:rPr>
                <w:rStyle w:val="SAPEmphasis"/>
                <w:lang w:val="en-US"/>
              </w:rPr>
            </w:pPr>
          </w:p>
        </w:tc>
        <w:tc>
          <w:tcPr>
            <w:tcW w:w="2522" w:type="dxa"/>
            <w:vMerge/>
            <w:tcBorders>
              <w:top w:val="single" w:sz="8" w:space="0" w:color="999999"/>
              <w:left w:val="single" w:sz="8" w:space="0" w:color="999999"/>
              <w:bottom w:val="single" w:sz="8" w:space="0" w:color="999999"/>
              <w:right w:val="single" w:sz="8" w:space="0" w:color="999999"/>
            </w:tcBorders>
          </w:tcPr>
          <w:p w14:paraId="50F7FDFD"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4D7C028" w14:textId="064D50C4" w:rsidR="00CE6896" w:rsidRPr="00922F48" w:rsidRDefault="00CE6896" w:rsidP="00CE6896">
            <w:pPr>
              <w:rPr>
                <w:rStyle w:val="SAPScreenElement"/>
                <w:highlight w:val="red"/>
                <w:lang w:val="en-US"/>
              </w:rPr>
            </w:pPr>
            <w:del w:id="1162" w:author="Author" w:date="2018-02-09T12:00:00Z">
              <w:r w:rsidRPr="00922F48" w:rsidDel="00D96DE3">
                <w:rPr>
                  <w:rStyle w:val="SAPScreenElement"/>
                  <w:highlight w:val="red"/>
                  <w:lang w:val="en-US"/>
                </w:rPr>
                <w:delText xml:space="preserve">Service Date: </w:delText>
              </w:r>
              <w:r w:rsidRPr="00922F48" w:rsidDel="00D96DE3">
                <w:rPr>
                  <w:highlight w:val="red"/>
                  <w:lang w:val="en-US"/>
                </w:rPr>
                <w:delText xml:space="preserve">value defaulted from </w:delText>
              </w:r>
              <w:r w:rsidRPr="00922F48" w:rsidDel="00D96DE3">
                <w:rPr>
                  <w:rStyle w:val="SAPScreenElement"/>
                  <w:highlight w:val="red"/>
                  <w:lang w:val="en-US"/>
                </w:rPr>
                <w:delText xml:space="preserve">Identity </w:delText>
              </w:r>
              <w:r w:rsidRPr="00922F48" w:rsidDel="00D96DE3">
                <w:rPr>
                  <w:highlight w:val="red"/>
                  <w:lang w:val="en-US"/>
                </w:rPr>
                <w:delText>section, adapt as appropriate</w:delText>
              </w:r>
            </w:del>
          </w:p>
        </w:tc>
        <w:tc>
          <w:tcPr>
            <w:tcW w:w="3240" w:type="dxa"/>
            <w:gridSpan w:val="2"/>
            <w:tcBorders>
              <w:top w:val="single" w:sz="8" w:space="0" w:color="999999"/>
              <w:left w:val="single" w:sz="8" w:space="0" w:color="999999"/>
              <w:bottom w:val="single" w:sz="8" w:space="0" w:color="999999"/>
              <w:right w:val="single" w:sz="8" w:space="0" w:color="999999"/>
            </w:tcBorders>
          </w:tcPr>
          <w:p w14:paraId="73F391EC" w14:textId="77777777" w:rsidR="00CE6896" w:rsidRPr="00922F48" w:rsidRDefault="00CE6896" w:rsidP="00CE6896">
            <w:pPr>
              <w:rPr>
                <w:highlight w:val="red"/>
                <w:lang w:val="en-US"/>
              </w:rPr>
            </w:pPr>
          </w:p>
        </w:tc>
        <w:tc>
          <w:tcPr>
            <w:tcW w:w="2601" w:type="dxa"/>
            <w:tcBorders>
              <w:top w:val="single" w:sz="8" w:space="0" w:color="999999"/>
              <w:left w:val="single" w:sz="8" w:space="0" w:color="999999"/>
              <w:bottom w:val="single" w:sz="8" w:space="0" w:color="999999"/>
              <w:right w:val="single" w:sz="8" w:space="0" w:color="999999"/>
            </w:tcBorders>
          </w:tcPr>
          <w:p w14:paraId="6232114E" w14:textId="77777777" w:rsidR="00CE6896" w:rsidRPr="002326C1" w:rsidRDefault="00CE6896" w:rsidP="00CE6896">
            <w:pPr>
              <w:rPr>
                <w:rFonts w:asciiTheme="minorHAnsi" w:hAnsiTheme="minorHAnsi"/>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35CEBFDE" w14:textId="77777777" w:rsidR="00CE6896" w:rsidRPr="002326C1" w:rsidRDefault="00CE6896" w:rsidP="00CE6896">
            <w:pPr>
              <w:rPr>
                <w:lang w:val="en-US"/>
              </w:rPr>
            </w:pPr>
          </w:p>
        </w:tc>
      </w:tr>
      <w:tr w:rsidR="00CE6896" w:rsidRPr="00A41C57" w14:paraId="18FA2796" w14:textId="77777777" w:rsidTr="00585DDF">
        <w:trPr>
          <w:gridAfter w:val="1"/>
          <w:wAfter w:w="6" w:type="dxa"/>
          <w:trHeight w:val="357"/>
        </w:trPr>
        <w:tc>
          <w:tcPr>
            <w:tcW w:w="704" w:type="dxa"/>
            <w:vMerge/>
            <w:tcBorders>
              <w:left w:val="single" w:sz="8" w:space="0" w:color="999999"/>
              <w:right w:val="single" w:sz="8" w:space="0" w:color="999999"/>
            </w:tcBorders>
          </w:tcPr>
          <w:p w14:paraId="086817B1"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1C618917" w14:textId="77777777" w:rsidR="00CE6896" w:rsidRPr="00BD5915" w:rsidRDefault="00CE6896" w:rsidP="00CE6896">
            <w:pPr>
              <w:rPr>
                <w:rStyle w:val="SAPEmphasis"/>
                <w:lang w:val="en-US"/>
              </w:rPr>
            </w:pPr>
          </w:p>
        </w:tc>
        <w:tc>
          <w:tcPr>
            <w:tcW w:w="2522" w:type="dxa"/>
            <w:vMerge/>
            <w:tcBorders>
              <w:top w:val="single" w:sz="8" w:space="0" w:color="999999"/>
              <w:left w:val="single" w:sz="8" w:space="0" w:color="999999"/>
              <w:bottom w:val="single" w:sz="8" w:space="0" w:color="999999"/>
              <w:right w:val="single" w:sz="8" w:space="0" w:color="999999"/>
            </w:tcBorders>
          </w:tcPr>
          <w:p w14:paraId="64D4FC23"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9D9C12D" w14:textId="569642FB" w:rsidR="00CE6896" w:rsidRPr="00922F48" w:rsidRDefault="00CE6896" w:rsidP="00CE6896">
            <w:pPr>
              <w:rPr>
                <w:rStyle w:val="SAPScreenElement"/>
                <w:highlight w:val="red"/>
                <w:lang w:val="en-US"/>
              </w:rPr>
            </w:pPr>
            <w:del w:id="1163" w:author="Author" w:date="2018-02-09T12:00:00Z">
              <w:r w:rsidRPr="00922F48" w:rsidDel="00D96DE3">
                <w:rPr>
                  <w:rStyle w:val="SAPScreenElement"/>
                  <w:highlight w:val="red"/>
                  <w:lang w:val="en-US"/>
                </w:rPr>
                <w:delText>Eligible for Stock,</w:delText>
              </w:r>
              <w:r w:rsidRPr="00922F48" w:rsidDel="00D96DE3">
                <w:rPr>
                  <w:rStyle w:val="SAPScreenElement"/>
                  <w:rFonts w:asciiTheme="minorEastAsia" w:eastAsiaTheme="minorEastAsia" w:hAnsiTheme="minorEastAsia" w:hint="eastAsia"/>
                  <w:highlight w:val="red"/>
                  <w:lang w:val="en-US" w:eastAsia="zh-CN"/>
                </w:rPr>
                <w:delText xml:space="preserve"> </w:delText>
              </w:r>
              <w:r w:rsidRPr="00922F48" w:rsidDel="00D96DE3">
                <w:rPr>
                  <w:highlight w:val="red"/>
                  <w:lang w:val="en-US"/>
                </w:rPr>
                <w:delText xml:space="preserve">default value is </w:delText>
              </w:r>
              <w:r w:rsidRPr="00922F48" w:rsidDel="00D96DE3">
                <w:rPr>
                  <w:rStyle w:val="SAPScreenElement"/>
                  <w:highlight w:val="red"/>
                  <w:lang w:val="en-US"/>
                </w:rPr>
                <w:delText>No</w:delText>
              </w:r>
              <w:r w:rsidRPr="00922F48" w:rsidDel="00D96DE3">
                <w:rPr>
                  <w:rStyle w:val="SAPScreenElement"/>
                  <w:rFonts w:asciiTheme="minorEastAsia" w:eastAsiaTheme="minorEastAsia" w:hAnsiTheme="minorEastAsia" w:hint="eastAsia"/>
                  <w:highlight w:val="red"/>
                  <w:lang w:val="en-US" w:eastAsia="zh-CN"/>
                </w:rPr>
                <w:delText>,</w:delText>
              </w:r>
              <w:r w:rsidRPr="00922F48" w:rsidDel="00D96DE3">
                <w:rPr>
                  <w:rStyle w:val="SAPScreenElement"/>
                  <w:highlight w:val="red"/>
                  <w:lang w:val="en-US"/>
                </w:rPr>
                <w:delText xml:space="preserve"> </w:delText>
              </w:r>
              <w:r w:rsidRPr="00922F48" w:rsidDel="00D96DE3">
                <w:rPr>
                  <w:highlight w:val="red"/>
                  <w:lang w:val="en-US"/>
                </w:rPr>
                <w:delText>adapt as appropriate</w:delText>
              </w:r>
            </w:del>
          </w:p>
        </w:tc>
        <w:tc>
          <w:tcPr>
            <w:tcW w:w="3240" w:type="dxa"/>
            <w:gridSpan w:val="2"/>
            <w:tcBorders>
              <w:top w:val="single" w:sz="8" w:space="0" w:color="999999"/>
              <w:left w:val="single" w:sz="8" w:space="0" w:color="999999"/>
              <w:bottom w:val="single" w:sz="8" w:space="0" w:color="999999"/>
              <w:right w:val="single" w:sz="8" w:space="0" w:color="999999"/>
            </w:tcBorders>
          </w:tcPr>
          <w:p w14:paraId="11D4BBDC" w14:textId="77777777" w:rsidR="00CE6896" w:rsidRPr="00922F48" w:rsidRDefault="00CE6896" w:rsidP="00CE6896">
            <w:pPr>
              <w:rPr>
                <w:highlight w:val="red"/>
                <w:lang w:val="en-US"/>
              </w:rPr>
            </w:pPr>
          </w:p>
        </w:tc>
        <w:tc>
          <w:tcPr>
            <w:tcW w:w="2601" w:type="dxa"/>
            <w:tcBorders>
              <w:top w:val="single" w:sz="8" w:space="0" w:color="999999"/>
              <w:left w:val="single" w:sz="8" w:space="0" w:color="999999"/>
              <w:bottom w:val="single" w:sz="8" w:space="0" w:color="999999"/>
              <w:right w:val="single" w:sz="8" w:space="0" w:color="999999"/>
            </w:tcBorders>
          </w:tcPr>
          <w:p w14:paraId="2937989A" w14:textId="77777777" w:rsidR="00CE6896" w:rsidRPr="002326C1" w:rsidRDefault="00CE6896" w:rsidP="00CE6896">
            <w:pPr>
              <w:rPr>
                <w:rFonts w:asciiTheme="minorHAnsi" w:hAnsiTheme="minorHAnsi"/>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54E60FD4" w14:textId="77777777" w:rsidR="00CE6896" w:rsidRPr="002326C1" w:rsidRDefault="00CE6896" w:rsidP="00CE6896">
            <w:pPr>
              <w:rPr>
                <w:lang w:val="en-US"/>
              </w:rPr>
            </w:pPr>
          </w:p>
        </w:tc>
      </w:tr>
      <w:tr w:rsidR="00CE6896" w:rsidRPr="00A41C57" w14:paraId="6585FD18" w14:textId="77777777" w:rsidTr="00585DDF">
        <w:trPr>
          <w:gridAfter w:val="1"/>
          <w:wAfter w:w="6" w:type="dxa"/>
          <w:trHeight w:val="357"/>
        </w:trPr>
        <w:tc>
          <w:tcPr>
            <w:tcW w:w="704" w:type="dxa"/>
            <w:vMerge/>
            <w:tcBorders>
              <w:left w:val="single" w:sz="8" w:space="0" w:color="999999"/>
              <w:right w:val="single" w:sz="8" w:space="0" w:color="999999"/>
            </w:tcBorders>
          </w:tcPr>
          <w:p w14:paraId="2E97ACE6"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0BD0B904" w14:textId="77777777" w:rsidR="00CE6896" w:rsidRPr="00BD5915" w:rsidRDefault="00CE6896" w:rsidP="00CE6896">
            <w:pPr>
              <w:rPr>
                <w:rStyle w:val="SAPEmphasis"/>
                <w:lang w:val="en-US"/>
              </w:rPr>
            </w:pPr>
          </w:p>
        </w:tc>
        <w:tc>
          <w:tcPr>
            <w:tcW w:w="2522" w:type="dxa"/>
            <w:vMerge/>
            <w:tcBorders>
              <w:top w:val="single" w:sz="8" w:space="0" w:color="999999"/>
              <w:left w:val="single" w:sz="8" w:space="0" w:color="999999"/>
              <w:bottom w:val="single" w:sz="8" w:space="0" w:color="999999"/>
              <w:right w:val="single" w:sz="8" w:space="0" w:color="999999"/>
            </w:tcBorders>
          </w:tcPr>
          <w:p w14:paraId="6156908A"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0F3DFEA" w14:textId="44748726" w:rsidR="00CE6896" w:rsidRPr="00922F48" w:rsidRDefault="00CE6896" w:rsidP="00CE6896">
            <w:pPr>
              <w:rPr>
                <w:rStyle w:val="SAPScreenElement"/>
                <w:highlight w:val="red"/>
                <w:lang w:val="en-US"/>
              </w:rPr>
            </w:pPr>
            <w:del w:id="1164" w:author="Author" w:date="2018-02-09T12:00:00Z">
              <w:r w:rsidRPr="00922F48" w:rsidDel="00D96DE3">
                <w:rPr>
                  <w:rStyle w:val="SAPScreenElement"/>
                  <w:highlight w:val="red"/>
                  <w:lang w:val="en-US"/>
                </w:rPr>
                <w:delText xml:space="preserve">Initial Stock Grant: </w:delText>
              </w:r>
              <w:r w:rsidRPr="00922F48" w:rsidDel="00D96DE3">
                <w:rPr>
                  <w:highlight w:val="red"/>
                  <w:lang w:val="en-US"/>
                </w:rPr>
                <w:delText>: enter the company name</w:delText>
              </w:r>
            </w:del>
          </w:p>
        </w:tc>
        <w:tc>
          <w:tcPr>
            <w:tcW w:w="3240" w:type="dxa"/>
            <w:gridSpan w:val="2"/>
            <w:tcBorders>
              <w:top w:val="single" w:sz="8" w:space="0" w:color="999999"/>
              <w:left w:val="single" w:sz="8" w:space="0" w:color="999999"/>
              <w:bottom w:val="single" w:sz="8" w:space="0" w:color="999999"/>
              <w:right w:val="single" w:sz="8" w:space="0" w:color="999999"/>
            </w:tcBorders>
          </w:tcPr>
          <w:p w14:paraId="36E1EF6C" w14:textId="06721786" w:rsidR="00CE6896" w:rsidRPr="00922F48" w:rsidRDefault="00CE6896" w:rsidP="00CE6896">
            <w:pPr>
              <w:rPr>
                <w:highlight w:val="red"/>
                <w:lang w:val="en-US"/>
              </w:rPr>
            </w:pPr>
            <w:del w:id="1165" w:author="Author" w:date="2018-02-09T12:00:00Z">
              <w:r w:rsidRPr="00922F48" w:rsidDel="00D96DE3">
                <w:rPr>
                  <w:highlight w:val="red"/>
                  <w:lang w:val="en-US"/>
                </w:rPr>
                <w:delText xml:space="preserve">Only need if field </w:delText>
              </w:r>
              <w:r w:rsidRPr="00922F48" w:rsidDel="00D96DE3">
                <w:rPr>
                  <w:rStyle w:val="SAPScreenElement"/>
                  <w:highlight w:val="red"/>
                  <w:lang w:val="en-US"/>
                </w:rPr>
                <w:delText xml:space="preserve">Eligible for Stock </w:delText>
              </w:r>
              <w:r w:rsidRPr="00922F48" w:rsidDel="00D96DE3">
                <w:rPr>
                  <w:highlight w:val="red"/>
                  <w:lang w:val="en-US"/>
                </w:rPr>
                <w:delText>values</w:delText>
              </w:r>
              <w:r w:rsidRPr="00922F48" w:rsidDel="00D96DE3">
                <w:rPr>
                  <w:rStyle w:val="SAPScreenElement"/>
                  <w:highlight w:val="red"/>
                  <w:lang w:val="en-US"/>
                </w:rPr>
                <w:delText xml:space="preserve"> </w:delText>
              </w:r>
              <w:r w:rsidRPr="00922F48" w:rsidDel="00D96DE3">
                <w:rPr>
                  <w:rStyle w:val="SAPScreenElement"/>
                  <w:rFonts w:asciiTheme="minorEastAsia" w:eastAsiaTheme="minorEastAsia" w:hAnsiTheme="minorEastAsia" w:hint="eastAsia"/>
                  <w:highlight w:val="red"/>
                  <w:lang w:val="en-US" w:eastAsia="zh-CN"/>
                </w:rPr>
                <w:delText>Yes.</w:delText>
              </w:r>
            </w:del>
          </w:p>
        </w:tc>
        <w:tc>
          <w:tcPr>
            <w:tcW w:w="2601" w:type="dxa"/>
            <w:tcBorders>
              <w:top w:val="single" w:sz="8" w:space="0" w:color="999999"/>
              <w:left w:val="single" w:sz="8" w:space="0" w:color="999999"/>
              <w:bottom w:val="single" w:sz="8" w:space="0" w:color="999999"/>
              <w:right w:val="single" w:sz="8" w:space="0" w:color="999999"/>
            </w:tcBorders>
          </w:tcPr>
          <w:p w14:paraId="14AACCCA" w14:textId="77777777" w:rsidR="00CE6896" w:rsidRPr="002326C1" w:rsidRDefault="00CE6896" w:rsidP="00CE6896">
            <w:pPr>
              <w:rPr>
                <w:rFonts w:asciiTheme="minorHAnsi" w:hAnsiTheme="minorHAnsi"/>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777F30F4" w14:textId="77777777" w:rsidR="00CE6896" w:rsidRPr="002326C1" w:rsidRDefault="00CE6896" w:rsidP="00CE6896">
            <w:pPr>
              <w:rPr>
                <w:lang w:val="en-US"/>
              </w:rPr>
            </w:pPr>
          </w:p>
        </w:tc>
      </w:tr>
      <w:tr w:rsidR="00CE6896" w:rsidRPr="00A41C57" w14:paraId="4F6B286E" w14:textId="77777777" w:rsidTr="00585DDF">
        <w:trPr>
          <w:gridAfter w:val="1"/>
          <w:wAfter w:w="6" w:type="dxa"/>
          <w:trHeight w:val="357"/>
        </w:trPr>
        <w:tc>
          <w:tcPr>
            <w:tcW w:w="704" w:type="dxa"/>
            <w:vMerge/>
            <w:tcBorders>
              <w:left w:val="single" w:sz="8" w:space="0" w:color="999999"/>
              <w:right w:val="single" w:sz="8" w:space="0" w:color="999999"/>
            </w:tcBorders>
          </w:tcPr>
          <w:p w14:paraId="5041651E"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77D117AC" w14:textId="77777777" w:rsidR="00CE6896" w:rsidRPr="00BD5915" w:rsidRDefault="00CE6896" w:rsidP="00CE6896">
            <w:pPr>
              <w:rPr>
                <w:rStyle w:val="SAPEmphasis"/>
                <w:lang w:val="en-US"/>
              </w:rPr>
            </w:pPr>
          </w:p>
        </w:tc>
        <w:tc>
          <w:tcPr>
            <w:tcW w:w="2522" w:type="dxa"/>
            <w:vMerge/>
            <w:tcBorders>
              <w:top w:val="single" w:sz="8" w:space="0" w:color="999999"/>
              <w:left w:val="single" w:sz="8" w:space="0" w:color="999999"/>
              <w:bottom w:val="single" w:sz="8" w:space="0" w:color="999999"/>
              <w:right w:val="single" w:sz="8" w:space="0" w:color="999999"/>
            </w:tcBorders>
          </w:tcPr>
          <w:p w14:paraId="2B861147"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151AAEE" w14:textId="4CF34E36" w:rsidR="00CE6896" w:rsidRPr="00922F48" w:rsidRDefault="00CE6896" w:rsidP="00CE6896">
            <w:pPr>
              <w:rPr>
                <w:rStyle w:val="SAPScreenElement"/>
                <w:highlight w:val="red"/>
                <w:lang w:val="en-US"/>
              </w:rPr>
            </w:pPr>
            <w:commentRangeStart w:id="1166"/>
            <w:del w:id="1167" w:author="Author" w:date="2018-02-09T12:00:00Z">
              <w:r w:rsidRPr="00922F48" w:rsidDel="00D96DE3">
                <w:rPr>
                  <w:rStyle w:val="SAPScreenElement"/>
                  <w:highlight w:val="red"/>
                  <w:lang w:val="en-US"/>
                </w:rPr>
                <w:delText>Notes</w:delText>
              </w:r>
              <w:r w:rsidRPr="00922F48" w:rsidDel="00D96DE3">
                <w:rPr>
                  <w:highlight w:val="red"/>
                  <w:lang w:val="en-US"/>
                </w:rPr>
                <w:delText>: enter the company name</w:delText>
              </w:r>
            </w:del>
          </w:p>
        </w:tc>
        <w:tc>
          <w:tcPr>
            <w:tcW w:w="3240" w:type="dxa"/>
            <w:gridSpan w:val="2"/>
            <w:tcBorders>
              <w:top w:val="single" w:sz="8" w:space="0" w:color="999999"/>
              <w:left w:val="single" w:sz="8" w:space="0" w:color="999999"/>
              <w:bottom w:val="single" w:sz="8" w:space="0" w:color="999999"/>
              <w:right w:val="single" w:sz="8" w:space="0" w:color="999999"/>
            </w:tcBorders>
          </w:tcPr>
          <w:p w14:paraId="45175A02" w14:textId="77777777" w:rsidR="00CE6896" w:rsidRPr="00922F48" w:rsidRDefault="00CE6896" w:rsidP="00CE6896">
            <w:pPr>
              <w:rPr>
                <w:highlight w:val="red"/>
                <w:lang w:val="en-US"/>
              </w:rPr>
            </w:pPr>
          </w:p>
        </w:tc>
        <w:commentRangeEnd w:id="1166"/>
        <w:tc>
          <w:tcPr>
            <w:tcW w:w="2601" w:type="dxa"/>
            <w:tcBorders>
              <w:top w:val="single" w:sz="8" w:space="0" w:color="999999"/>
              <w:left w:val="single" w:sz="8" w:space="0" w:color="999999"/>
              <w:bottom w:val="single" w:sz="8" w:space="0" w:color="999999"/>
              <w:right w:val="single" w:sz="8" w:space="0" w:color="999999"/>
            </w:tcBorders>
          </w:tcPr>
          <w:p w14:paraId="2BE4C7A2" w14:textId="77777777" w:rsidR="00CE6896" w:rsidRPr="002326C1" w:rsidRDefault="00CE6896" w:rsidP="00CE6896">
            <w:pPr>
              <w:rPr>
                <w:rFonts w:asciiTheme="minorHAnsi" w:hAnsiTheme="minorHAnsi"/>
                <w:lang w:val="en-US" w:eastAsia="zh-SG"/>
              </w:rPr>
            </w:pPr>
            <w:r>
              <w:rPr>
                <w:rStyle w:val="CommentReference"/>
              </w:rPr>
              <w:commentReference w:id="1166"/>
            </w:r>
          </w:p>
        </w:tc>
        <w:tc>
          <w:tcPr>
            <w:tcW w:w="1177" w:type="dxa"/>
            <w:tcBorders>
              <w:top w:val="single" w:sz="8" w:space="0" w:color="999999"/>
              <w:left w:val="single" w:sz="8" w:space="0" w:color="999999"/>
              <w:bottom w:val="single" w:sz="8" w:space="0" w:color="999999"/>
              <w:right w:val="single" w:sz="8" w:space="0" w:color="999999"/>
            </w:tcBorders>
          </w:tcPr>
          <w:p w14:paraId="02CB6194" w14:textId="77777777" w:rsidR="00CE6896" w:rsidRPr="002326C1" w:rsidRDefault="00CE6896" w:rsidP="00CE6896">
            <w:pPr>
              <w:rPr>
                <w:lang w:val="en-US"/>
              </w:rPr>
            </w:pPr>
          </w:p>
        </w:tc>
      </w:tr>
      <w:tr w:rsidR="00CE6896" w:rsidRPr="00A41C57" w14:paraId="4A59E3C3"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01D6DA43" w14:textId="77777777" w:rsidR="00CE6896" w:rsidRPr="002326C1" w:rsidRDefault="00CE6896" w:rsidP="00CE6896">
            <w:pPr>
              <w:rPr>
                <w:sz w:val="22"/>
                <w:szCs w:val="22"/>
                <w:lang w:val="en-US"/>
              </w:rPr>
            </w:pPr>
            <w:commentRangeStart w:id="1168"/>
          </w:p>
        </w:tc>
        <w:tc>
          <w:tcPr>
            <w:tcW w:w="1516" w:type="dxa"/>
            <w:vMerge/>
            <w:tcBorders>
              <w:left w:val="single" w:sz="8" w:space="0" w:color="999999"/>
              <w:right w:val="single" w:sz="8" w:space="0" w:color="999999"/>
            </w:tcBorders>
            <w:vAlign w:val="center"/>
            <w:hideMark/>
          </w:tcPr>
          <w:p w14:paraId="2A7FF79C" w14:textId="77777777" w:rsidR="00CE6896" w:rsidRPr="002326C1" w:rsidRDefault="00CE6896" w:rsidP="00CE6896">
            <w:pPr>
              <w:rPr>
                <w:sz w:val="22"/>
                <w:szCs w:val="22"/>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0A4AE927"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76DF409A" w14:textId="77777777" w:rsidR="00CE6896" w:rsidRPr="002326C1" w:rsidRDefault="00CE6896" w:rsidP="00CE6896">
            <w:pPr>
              <w:rPr>
                <w:rStyle w:val="SAPScreenElement"/>
                <w:lang w:val="en-US"/>
              </w:rPr>
            </w:pPr>
            <w:commentRangeStart w:id="1169"/>
            <w:r w:rsidRPr="002326C1">
              <w:rPr>
                <w:rStyle w:val="SAPScreenElement"/>
                <w:lang w:val="en-US"/>
              </w:rPr>
              <w:t>Is Contingent Worker:</w:t>
            </w:r>
            <w:r w:rsidRPr="002326C1">
              <w:rPr>
                <w:lang w:val="en-US"/>
              </w:rPr>
              <w:t xml:space="preserve"> defaults to</w:t>
            </w:r>
            <w:r w:rsidRPr="002326C1">
              <w:rPr>
                <w:rStyle w:val="SAPUserEntry"/>
                <w:lang w:val="en-US"/>
              </w:rPr>
              <w:t xml:space="preserve"> No</w:t>
            </w:r>
            <w:r w:rsidRPr="002326C1">
              <w:rPr>
                <w:lang w:val="en-US"/>
              </w:rPr>
              <w:t>; is read-only</w:t>
            </w:r>
          </w:p>
        </w:tc>
        <w:tc>
          <w:tcPr>
            <w:tcW w:w="3240" w:type="dxa"/>
            <w:gridSpan w:val="2"/>
            <w:tcBorders>
              <w:top w:val="single" w:sz="8" w:space="0" w:color="999999"/>
              <w:left w:val="single" w:sz="8" w:space="0" w:color="999999"/>
              <w:bottom w:val="single" w:sz="8" w:space="0" w:color="999999"/>
              <w:right w:val="single" w:sz="8" w:space="0" w:color="999999"/>
            </w:tcBorders>
            <w:hideMark/>
          </w:tcPr>
          <w:p w14:paraId="6DBE4010" w14:textId="20E92062" w:rsidR="00CE6896" w:rsidRPr="00E94B87" w:rsidRDefault="00CE6896" w:rsidP="00CE6896">
            <w:pPr>
              <w:rPr>
                <w:rFonts w:cstheme="minorBidi"/>
                <w:strike/>
                <w:lang w:val="en-US"/>
                <w:rPrChange w:id="1170" w:author="Author" w:date="2018-03-06T10:19:00Z">
                  <w:rPr>
                    <w:rFonts w:cstheme="minorBidi"/>
                    <w:lang w:val="en-US"/>
                  </w:rPr>
                </w:rPrChange>
              </w:rPr>
            </w:pPr>
            <w:del w:id="1171" w:author="Author" w:date="2018-03-06T10:20:00Z">
              <w:r w:rsidRPr="00E94B87" w:rsidDel="00A776CB">
                <w:rPr>
                  <w:strike/>
                  <w:lang w:val="en-US"/>
                  <w:rPrChange w:id="1172" w:author="Author" w:date="2018-03-06T10:19:00Z">
                    <w:rPr>
                      <w:lang w:val="en-US"/>
                    </w:rPr>
                  </w:rPrChange>
                </w:rPr>
                <w:delText xml:space="preserve">This field is visible </w:delText>
              </w:r>
              <w:r w:rsidRPr="00E94B87" w:rsidDel="00A776CB">
                <w:rPr>
                  <w:strike/>
                  <w:u w:val="single"/>
                  <w:lang w:val="en-US"/>
                  <w:rPrChange w:id="1173" w:author="Author" w:date="2018-03-06T10:19:00Z">
                    <w:rPr>
                      <w:u w:val="single"/>
                      <w:lang w:val="en-US"/>
                    </w:rPr>
                  </w:rPrChange>
                </w:rPr>
                <w:delText>only</w:delText>
              </w:r>
              <w:r w:rsidRPr="00E94B87" w:rsidDel="00A776CB">
                <w:rPr>
                  <w:strike/>
                  <w:lang w:val="en-US"/>
                  <w:rPrChange w:id="1174" w:author="Author" w:date="2018-03-06T10:19:00Z">
                    <w:rPr>
                      <w:lang w:val="en-US"/>
                    </w:rPr>
                  </w:rPrChange>
                </w:rPr>
                <w:delText xml:space="preserve"> in case </w:delText>
              </w:r>
              <w:r w:rsidRPr="00E94B87" w:rsidDel="00A776CB">
                <w:rPr>
                  <w:rStyle w:val="SAPEmphasis"/>
                  <w:strike/>
                  <w:lang w:val="en-US"/>
                  <w:rPrChange w:id="1175" w:author="Author" w:date="2018-03-06T10:19:00Z">
                    <w:rPr>
                      <w:rStyle w:val="SAPEmphasis"/>
                      <w:lang w:val="en-US"/>
                    </w:rPr>
                  </w:rPrChange>
                </w:rPr>
                <w:delText xml:space="preserve">Contingent Workforce Management </w:delText>
              </w:r>
              <w:r w:rsidRPr="00E94B87" w:rsidDel="00A776CB">
                <w:rPr>
                  <w:strike/>
                  <w:lang w:val="en-US"/>
                  <w:rPrChange w:id="1176" w:author="Author" w:date="2018-03-06T10:19:00Z">
                    <w:rPr>
                      <w:lang w:val="en-US"/>
                    </w:rPr>
                  </w:rPrChange>
                </w:rPr>
                <w:delText>has also been implemented in the instance.</w:delText>
              </w:r>
            </w:del>
          </w:p>
        </w:tc>
        <w:commentRangeEnd w:id="1169"/>
        <w:tc>
          <w:tcPr>
            <w:tcW w:w="2601" w:type="dxa"/>
            <w:tcBorders>
              <w:top w:val="single" w:sz="8" w:space="0" w:color="999999"/>
              <w:left w:val="single" w:sz="8" w:space="0" w:color="999999"/>
              <w:bottom w:val="single" w:sz="8" w:space="0" w:color="999999"/>
              <w:right w:val="single" w:sz="8" w:space="0" w:color="999999"/>
            </w:tcBorders>
          </w:tcPr>
          <w:p w14:paraId="36ACAA36" w14:textId="77777777" w:rsidR="00CE6896" w:rsidRPr="002326C1" w:rsidRDefault="002324D7" w:rsidP="00CE6896">
            <w:pPr>
              <w:rPr>
                <w:rFonts w:asciiTheme="minorHAnsi" w:hAnsiTheme="minorHAnsi"/>
                <w:lang w:val="en-US" w:eastAsia="zh-SG"/>
              </w:rPr>
            </w:pPr>
            <w:r>
              <w:rPr>
                <w:rStyle w:val="CommentReference"/>
              </w:rPr>
              <w:commentReference w:id="1169"/>
            </w:r>
            <w:r w:rsidR="00E94B87">
              <w:rPr>
                <w:rStyle w:val="CommentReference"/>
              </w:rPr>
              <w:commentReference w:id="1168"/>
            </w:r>
          </w:p>
        </w:tc>
        <w:tc>
          <w:tcPr>
            <w:tcW w:w="1177" w:type="dxa"/>
            <w:tcBorders>
              <w:top w:val="single" w:sz="8" w:space="0" w:color="999999"/>
              <w:left w:val="single" w:sz="8" w:space="0" w:color="999999"/>
              <w:bottom w:val="single" w:sz="8" w:space="0" w:color="999999"/>
              <w:right w:val="single" w:sz="8" w:space="0" w:color="999999"/>
            </w:tcBorders>
          </w:tcPr>
          <w:p w14:paraId="190AB1F6" w14:textId="77777777" w:rsidR="00CE6896" w:rsidRPr="002326C1" w:rsidRDefault="00CE6896" w:rsidP="00CE6896">
            <w:pPr>
              <w:rPr>
                <w:lang w:val="en-US"/>
              </w:rPr>
            </w:pPr>
          </w:p>
        </w:tc>
      </w:tr>
      <w:commentRangeEnd w:id="1168"/>
      <w:tr w:rsidR="00CE6896" w:rsidRPr="00A41C57" w14:paraId="7B61FFA4" w14:textId="77777777" w:rsidTr="00585DDF">
        <w:trPr>
          <w:gridAfter w:val="1"/>
          <w:wAfter w:w="6" w:type="dxa"/>
          <w:trHeight w:val="357"/>
        </w:trPr>
        <w:tc>
          <w:tcPr>
            <w:tcW w:w="704" w:type="dxa"/>
            <w:vMerge w:val="restart"/>
            <w:tcBorders>
              <w:left w:val="single" w:sz="8" w:space="0" w:color="999999"/>
              <w:right w:val="single" w:sz="8" w:space="0" w:color="999999"/>
            </w:tcBorders>
            <w:hideMark/>
          </w:tcPr>
          <w:p w14:paraId="75838EEC" w14:textId="57B628B5" w:rsidR="00CE6896" w:rsidRPr="002326C1" w:rsidRDefault="00CE6896" w:rsidP="00CE6896">
            <w:pPr>
              <w:rPr>
                <w:lang w:val="en-US"/>
              </w:rPr>
            </w:pPr>
            <w:r w:rsidRPr="002326C1">
              <w:rPr>
                <w:lang w:val="en-US"/>
              </w:rPr>
              <w:t>11</w:t>
            </w:r>
          </w:p>
        </w:tc>
        <w:tc>
          <w:tcPr>
            <w:tcW w:w="1516" w:type="dxa"/>
            <w:vMerge w:val="restart"/>
            <w:tcBorders>
              <w:left w:val="single" w:sz="8" w:space="0" w:color="999999"/>
              <w:right w:val="single" w:sz="8" w:space="0" w:color="999999"/>
            </w:tcBorders>
            <w:hideMark/>
          </w:tcPr>
          <w:p w14:paraId="530EE0D4" w14:textId="18C14DA9" w:rsidR="00CE6896" w:rsidRPr="002326C1" w:rsidRDefault="00CE6896" w:rsidP="00CE6896">
            <w:pPr>
              <w:rPr>
                <w:rStyle w:val="SAPEmphasis"/>
                <w:lang w:val="en-US"/>
              </w:rPr>
            </w:pPr>
            <w:r w:rsidRPr="002326C1">
              <w:rPr>
                <w:rStyle w:val="SAPEmphasis"/>
                <w:lang w:val="en-US"/>
              </w:rPr>
              <w:t>Enter Job Relationships for new Employee</w:t>
            </w:r>
          </w:p>
        </w:tc>
        <w:tc>
          <w:tcPr>
            <w:tcW w:w="2522" w:type="dxa"/>
            <w:vMerge w:val="restart"/>
            <w:tcBorders>
              <w:top w:val="single" w:sz="8" w:space="0" w:color="999999"/>
              <w:left w:val="single" w:sz="8" w:space="0" w:color="999999"/>
              <w:bottom w:val="single" w:sz="8" w:space="0" w:color="999999"/>
              <w:right w:val="single" w:sz="8" w:space="0" w:color="999999"/>
            </w:tcBorders>
            <w:hideMark/>
          </w:tcPr>
          <w:p w14:paraId="7CD410D6" w14:textId="037E364A" w:rsidR="00CE6896" w:rsidRPr="002326C1" w:rsidRDefault="00CE6896" w:rsidP="00CE6896">
            <w:pPr>
              <w:rPr>
                <w:lang w:val="en-US"/>
              </w:rPr>
            </w:pPr>
            <w:r w:rsidRPr="002326C1">
              <w:rPr>
                <w:lang w:val="en-US"/>
              </w:rPr>
              <w:t xml:space="preserve">In the </w:t>
            </w:r>
            <w:r w:rsidRPr="002326C1">
              <w:rPr>
                <w:rStyle w:val="SAPScreenElement"/>
                <w:lang w:val="en-US"/>
              </w:rPr>
              <w:t xml:space="preserve">Job Relationships </w:t>
            </w:r>
            <w:r w:rsidRPr="002326C1">
              <w:rPr>
                <w:lang w:val="en-US"/>
              </w:rPr>
              <w:t xml:space="preserve">block of the </w:t>
            </w:r>
            <w:r w:rsidRPr="002326C1">
              <w:rPr>
                <w:rStyle w:val="SAPScreenElement"/>
                <w:lang w:val="en-US"/>
              </w:rPr>
              <w:t xml:space="preserve">Job Information </w:t>
            </w:r>
            <w:r w:rsidRPr="002326C1">
              <w:rPr>
                <w:lang w:val="en-US"/>
              </w:rPr>
              <w:t xml:space="preserve">section, select the </w:t>
            </w:r>
            <w:r w:rsidRPr="002326C1">
              <w:rPr>
                <w:rStyle w:val="SAPScreenElement"/>
                <w:lang w:val="en-US"/>
              </w:rPr>
              <w:sym w:font="Symbol" w:char="F0C5"/>
            </w:r>
            <w:r w:rsidRPr="002326C1">
              <w:rPr>
                <w:rStyle w:val="SAPScreenElement"/>
                <w:lang w:val="en-US"/>
              </w:rPr>
              <w:t xml:space="preserve"> Add</w:t>
            </w:r>
            <w:r w:rsidRPr="002326C1">
              <w:rPr>
                <w:lang w:val="en-US"/>
              </w:rPr>
              <w:t xml:space="preserve"> link. The editable fields show up and you can enter following information:</w:t>
            </w:r>
          </w:p>
        </w:tc>
        <w:tc>
          <w:tcPr>
            <w:tcW w:w="2520" w:type="dxa"/>
            <w:tcBorders>
              <w:top w:val="single" w:sz="8" w:space="0" w:color="999999"/>
              <w:left w:val="single" w:sz="8" w:space="0" w:color="999999"/>
              <w:bottom w:val="single" w:sz="8" w:space="0" w:color="999999"/>
              <w:right w:val="single" w:sz="8" w:space="0" w:color="999999"/>
            </w:tcBorders>
            <w:hideMark/>
          </w:tcPr>
          <w:p w14:paraId="6E96CA31" w14:textId="77777777" w:rsidR="00CE6896" w:rsidRPr="002326C1" w:rsidRDefault="00CE6896" w:rsidP="00CE6896">
            <w:pPr>
              <w:rPr>
                <w:lang w:val="en-US"/>
              </w:rPr>
            </w:pPr>
            <w:r w:rsidRPr="002326C1">
              <w:rPr>
                <w:rStyle w:val="SAPScreenElement"/>
                <w:lang w:val="en-US"/>
              </w:rPr>
              <w:t>Relationship Type:</w:t>
            </w:r>
            <w:r w:rsidRPr="002326C1">
              <w:rPr>
                <w:lang w:val="en-US"/>
              </w:rPr>
              <w:t xml:space="preserve"> select</w:t>
            </w:r>
            <w:r w:rsidRPr="002326C1">
              <w:rPr>
                <w:rStyle w:val="SAPUserEntry"/>
                <w:lang w:val="en-US"/>
              </w:rPr>
              <w:t xml:space="preserve"> HR Manager </w:t>
            </w:r>
            <w:r w:rsidRPr="002326C1">
              <w:rPr>
                <w:lang w:val="en-US"/>
              </w:rPr>
              <w:t>from drop-down</w:t>
            </w:r>
          </w:p>
        </w:tc>
        <w:tc>
          <w:tcPr>
            <w:tcW w:w="3240" w:type="dxa"/>
            <w:gridSpan w:val="2"/>
            <w:vMerge w:val="restart"/>
            <w:tcBorders>
              <w:top w:val="single" w:sz="8" w:space="0" w:color="999999"/>
              <w:left w:val="single" w:sz="8" w:space="0" w:color="999999"/>
              <w:bottom w:val="single" w:sz="8" w:space="0" w:color="999999"/>
              <w:right w:val="single" w:sz="8" w:space="0" w:color="999999"/>
            </w:tcBorders>
            <w:hideMark/>
          </w:tcPr>
          <w:p w14:paraId="29D79BBC" w14:textId="77777777" w:rsidR="00CE6896" w:rsidRPr="002326C1" w:rsidRDefault="00CE6896" w:rsidP="00CE6896">
            <w:pPr>
              <w:rPr>
                <w:lang w:val="en-US"/>
              </w:rPr>
            </w:pPr>
            <w:r w:rsidRPr="002326C1">
              <w:rPr>
                <w:lang w:val="en-US"/>
              </w:rPr>
              <w:t>In several of the workflows started for the employee, the approval of the employee’s HR business partner is required.</w:t>
            </w:r>
          </w:p>
          <w:p w14:paraId="4F7E3E5B" w14:textId="77777777" w:rsidR="00CE6896" w:rsidRPr="002326C1" w:rsidRDefault="00CE6896" w:rsidP="00CE6896">
            <w:pPr>
              <w:rPr>
                <w:lang w:val="en-US"/>
              </w:rPr>
            </w:pPr>
            <w:r w:rsidRPr="002326C1">
              <w:rPr>
                <w:lang w:val="en-US"/>
              </w:rPr>
              <w:t>It is recommended to select, if possible, an HR manager from the same location as the new employee.</w:t>
            </w:r>
          </w:p>
        </w:tc>
        <w:tc>
          <w:tcPr>
            <w:tcW w:w="2601" w:type="dxa"/>
            <w:tcBorders>
              <w:top w:val="single" w:sz="8" w:space="0" w:color="999999"/>
              <w:left w:val="single" w:sz="8" w:space="0" w:color="999999"/>
              <w:bottom w:val="single" w:sz="8" w:space="0" w:color="999999"/>
              <w:right w:val="single" w:sz="8" w:space="0" w:color="999999"/>
            </w:tcBorders>
          </w:tcPr>
          <w:p w14:paraId="392B18B4" w14:textId="77777777" w:rsidR="00CE6896" w:rsidRPr="002326C1" w:rsidRDefault="00CE6896" w:rsidP="00CE6896">
            <w:pPr>
              <w:rPr>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455F7D98" w14:textId="77777777" w:rsidR="00CE6896" w:rsidRPr="002326C1" w:rsidRDefault="00CE6896" w:rsidP="00CE6896">
            <w:pPr>
              <w:rPr>
                <w:lang w:val="en-US"/>
              </w:rPr>
            </w:pPr>
          </w:p>
        </w:tc>
      </w:tr>
      <w:tr w:rsidR="00CE6896" w:rsidRPr="00A41C57" w14:paraId="1331398A" w14:textId="77777777" w:rsidTr="00585DDF">
        <w:trPr>
          <w:gridAfter w:val="1"/>
          <w:wAfter w:w="6" w:type="dxa"/>
          <w:trHeight w:val="357"/>
        </w:trPr>
        <w:tc>
          <w:tcPr>
            <w:tcW w:w="704" w:type="dxa"/>
            <w:vMerge/>
            <w:tcBorders>
              <w:left w:val="single" w:sz="8" w:space="0" w:color="999999"/>
              <w:right w:val="single" w:sz="8" w:space="0" w:color="999999"/>
            </w:tcBorders>
            <w:vAlign w:val="center"/>
            <w:hideMark/>
          </w:tcPr>
          <w:p w14:paraId="79992518" w14:textId="77777777" w:rsidR="00CE6896" w:rsidRPr="002326C1" w:rsidRDefault="00CE6896" w:rsidP="00CE6896">
            <w:pPr>
              <w:rPr>
                <w:sz w:val="22"/>
                <w:szCs w:val="22"/>
                <w:lang w:val="en-US"/>
              </w:rPr>
            </w:pPr>
          </w:p>
        </w:tc>
        <w:tc>
          <w:tcPr>
            <w:tcW w:w="1516" w:type="dxa"/>
            <w:vMerge/>
            <w:tcBorders>
              <w:left w:val="single" w:sz="8" w:space="0" w:color="999999"/>
              <w:right w:val="single" w:sz="8" w:space="0" w:color="999999"/>
            </w:tcBorders>
            <w:vAlign w:val="center"/>
            <w:hideMark/>
          </w:tcPr>
          <w:p w14:paraId="033106EE" w14:textId="77777777" w:rsidR="00CE6896" w:rsidRPr="002326C1" w:rsidRDefault="00CE6896" w:rsidP="00CE6896">
            <w:pPr>
              <w:rPr>
                <w:sz w:val="22"/>
                <w:szCs w:val="22"/>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0AE379A8"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53BEE76B" w14:textId="77777777" w:rsidR="00CE6896" w:rsidRPr="002326C1" w:rsidRDefault="00CE6896" w:rsidP="00CE6896">
            <w:pPr>
              <w:rPr>
                <w:lang w:val="en-US"/>
              </w:rPr>
            </w:pPr>
            <w:r w:rsidRPr="002326C1">
              <w:rPr>
                <w:rStyle w:val="SAPScreenElement"/>
                <w:lang w:val="en-US"/>
              </w:rPr>
              <w:t xml:space="preserve">Name: </w:t>
            </w:r>
            <w:r w:rsidRPr="002326C1">
              <w:rPr>
                <w:lang w:val="en-US"/>
              </w:rPr>
              <w:t>select from drop-down</w:t>
            </w:r>
          </w:p>
        </w:tc>
        <w:tc>
          <w:tcPr>
            <w:tcW w:w="3240" w:type="dxa"/>
            <w:gridSpan w:val="2"/>
            <w:vMerge/>
            <w:tcBorders>
              <w:top w:val="single" w:sz="8" w:space="0" w:color="999999"/>
              <w:left w:val="single" w:sz="8" w:space="0" w:color="999999"/>
              <w:bottom w:val="single" w:sz="8" w:space="0" w:color="999999"/>
              <w:right w:val="single" w:sz="8" w:space="0" w:color="999999"/>
            </w:tcBorders>
            <w:vAlign w:val="center"/>
            <w:hideMark/>
          </w:tcPr>
          <w:p w14:paraId="5DC0C5FB" w14:textId="77777777" w:rsidR="00CE6896" w:rsidRPr="002326C1" w:rsidRDefault="00CE6896" w:rsidP="00CE6896">
            <w:pPr>
              <w:rPr>
                <w:sz w:val="22"/>
                <w:szCs w:val="22"/>
                <w:lang w:val="en-US"/>
              </w:rPr>
            </w:pPr>
          </w:p>
        </w:tc>
        <w:tc>
          <w:tcPr>
            <w:tcW w:w="2601" w:type="dxa"/>
            <w:tcBorders>
              <w:top w:val="single" w:sz="8" w:space="0" w:color="999999"/>
              <w:left w:val="single" w:sz="8" w:space="0" w:color="999999"/>
              <w:bottom w:val="single" w:sz="8" w:space="0" w:color="999999"/>
              <w:right w:val="single" w:sz="8" w:space="0" w:color="999999"/>
            </w:tcBorders>
          </w:tcPr>
          <w:p w14:paraId="47782219" w14:textId="77777777" w:rsidR="00CE6896" w:rsidRPr="002326C1" w:rsidRDefault="00CE6896" w:rsidP="00CE6896">
            <w:pPr>
              <w:rPr>
                <w:lang w:val="en-US" w:eastAsia="zh-SG"/>
              </w:rPr>
            </w:pPr>
          </w:p>
        </w:tc>
        <w:tc>
          <w:tcPr>
            <w:tcW w:w="1177" w:type="dxa"/>
            <w:tcBorders>
              <w:top w:val="single" w:sz="8" w:space="0" w:color="999999"/>
              <w:left w:val="single" w:sz="8" w:space="0" w:color="999999"/>
              <w:bottom w:val="single" w:sz="8" w:space="0" w:color="999999"/>
              <w:right w:val="single" w:sz="8" w:space="0" w:color="999999"/>
            </w:tcBorders>
          </w:tcPr>
          <w:p w14:paraId="66C0F2D8" w14:textId="77777777" w:rsidR="00CE6896" w:rsidRPr="002326C1" w:rsidRDefault="00CE6896" w:rsidP="00CE6896">
            <w:pPr>
              <w:rPr>
                <w:lang w:val="en-US"/>
              </w:rPr>
            </w:pPr>
          </w:p>
        </w:tc>
      </w:tr>
      <w:tr w:rsidR="00CE6896" w:rsidRPr="00A41C57" w14:paraId="73D9456F" w14:textId="77777777" w:rsidTr="00585DDF">
        <w:trPr>
          <w:gridAfter w:val="1"/>
          <w:wAfter w:w="6" w:type="dxa"/>
          <w:trHeight w:val="357"/>
        </w:trPr>
        <w:tc>
          <w:tcPr>
            <w:tcW w:w="704" w:type="dxa"/>
            <w:vMerge/>
            <w:tcBorders>
              <w:left w:val="single" w:sz="8" w:space="0" w:color="999999"/>
              <w:bottom w:val="single" w:sz="8" w:space="0" w:color="999999"/>
              <w:right w:val="single" w:sz="8" w:space="0" w:color="999999"/>
            </w:tcBorders>
            <w:vAlign w:val="center"/>
            <w:hideMark/>
          </w:tcPr>
          <w:p w14:paraId="62791A47" w14:textId="77777777" w:rsidR="00CE6896" w:rsidRPr="002326C1" w:rsidRDefault="00CE6896" w:rsidP="00CE6896">
            <w:pPr>
              <w:rPr>
                <w:sz w:val="22"/>
                <w:szCs w:val="22"/>
                <w:lang w:val="en-US"/>
              </w:rPr>
            </w:pPr>
          </w:p>
        </w:tc>
        <w:tc>
          <w:tcPr>
            <w:tcW w:w="1516" w:type="dxa"/>
            <w:vMerge/>
            <w:tcBorders>
              <w:left w:val="single" w:sz="8" w:space="0" w:color="999999"/>
              <w:bottom w:val="single" w:sz="8" w:space="0" w:color="999999"/>
              <w:right w:val="single" w:sz="8" w:space="0" w:color="999999"/>
            </w:tcBorders>
            <w:vAlign w:val="center"/>
            <w:hideMark/>
          </w:tcPr>
          <w:p w14:paraId="5AF20A01" w14:textId="77777777" w:rsidR="00CE6896" w:rsidRPr="002326C1" w:rsidRDefault="00CE6896" w:rsidP="00CE6896">
            <w:pPr>
              <w:rPr>
                <w:sz w:val="22"/>
                <w:szCs w:val="22"/>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hideMark/>
          </w:tcPr>
          <w:p w14:paraId="1276BE01" w14:textId="77777777" w:rsidR="00CE6896" w:rsidRPr="002326C1" w:rsidRDefault="00CE6896" w:rsidP="00CE6896">
            <w:pPr>
              <w:rPr>
                <w:sz w:val="22"/>
                <w:szCs w:val="22"/>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7063E694" w14:textId="0A855A03" w:rsidR="00CE6896" w:rsidRPr="005F6795" w:rsidRDefault="00CE6896" w:rsidP="00CE6896">
            <w:pPr>
              <w:rPr>
                <w:strike/>
                <w:lang w:val="en-US"/>
                <w:rPrChange w:id="1177" w:author="Author" w:date="2018-02-22T10:18:00Z">
                  <w:rPr>
                    <w:lang w:val="en-US"/>
                  </w:rPr>
                </w:rPrChange>
              </w:rPr>
            </w:pPr>
            <w:del w:id="1178" w:author="Author" w:date="2018-02-22T10:32:00Z">
              <w:r w:rsidRPr="005F6795" w:rsidDel="001D3CD5">
                <w:rPr>
                  <w:strike/>
                  <w:lang w:val="en-US"/>
                  <w:rPrChange w:id="1179" w:author="Author" w:date="2018-02-22T10:18:00Z">
                    <w:rPr>
                      <w:lang w:val="en-US"/>
                    </w:rPr>
                  </w:rPrChange>
                </w:rPr>
                <w:delText xml:space="preserve">In case </w:delText>
              </w:r>
              <w:r w:rsidRPr="005F6795" w:rsidDel="001D3CD5">
                <w:rPr>
                  <w:rStyle w:val="SAPEmphasis"/>
                  <w:strike/>
                  <w:lang w:val="en-US"/>
                  <w:rPrChange w:id="1180" w:author="Author" w:date="2018-02-22T10:18:00Z">
                    <w:rPr>
                      <w:rStyle w:val="SAPEmphasis"/>
                      <w:lang w:val="en-US"/>
                    </w:rPr>
                  </w:rPrChange>
                </w:rPr>
                <w:delText xml:space="preserve">Apprentice Management </w:delText>
              </w:r>
              <w:r w:rsidRPr="005F6795" w:rsidDel="001D3CD5">
                <w:rPr>
                  <w:strike/>
                  <w:lang w:val="en-US"/>
                  <w:rPrChange w:id="1181" w:author="Author" w:date="2018-02-22T10:18:00Z">
                    <w:rPr>
                      <w:lang w:val="en-US"/>
                    </w:rPr>
                  </w:rPrChange>
                </w:rPr>
                <w:delText xml:space="preserve">has also been implemented in the instance and the new employee is an apprentice (meaning the </w:delText>
              </w:r>
              <w:r w:rsidRPr="005F6795" w:rsidDel="001D3CD5">
                <w:rPr>
                  <w:rStyle w:val="SAPScreenElement"/>
                  <w:strike/>
                  <w:lang w:val="en-US"/>
                  <w:rPrChange w:id="1182" w:author="Author" w:date="2018-02-22T10:18:00Z">
                    <w:rPr>
                      <w:rStyle w:val="SAPScreenElement"/>
                      <w:lang w:val="en-US"/>
                    </w:rPr>
                  </w:rPrChange>
                </w:rPr>
                <w:delText>Employee Class</w:delText>
              </w:r>
              <w:r w:rsidRPr="005F6795" w:rsidDel="001D3CD5">
                <w:rPr>
                  <w:strike/>
                  <w:lang w:val="en-US"/>
                  <w:rPrChange w:id="1183" w:author="Author" w:date="2018-02-22T10:18:00Z">
                    <w:rPr>
                      <w:lang w:val="en-US"/>
                    </w:rPr>
                  </w:rPrChange>
                </w:rPr>
                <w:delText xml:space="preserve"> </w:delText>
              </w:r>
              <w:r w:rsidRPr="005F6795" w:rsidDel="001D3CD5">
                <w:rPr>
                  <w:strike/>
                  <w:highlight w:val="cyan"/>
                  <w:lang w:val="en-US"/>
                  <w:rPrChange w:id="1184" w:author="Author" w:date="2018-02-22T10:18:00Z">
                    <w:rPr>
                      <w:highlight w:val="cyan"/>
                      <w:lang w:val="en-US"/>
                    </w:rPr>
                  </w:rPrChange>
                </w:rPr>
                <w:delText>for apprentice has been selected)</w:delText>
              </w:r>
              <w:commentRangeStart w:id="1185"/>
              <w:r w:rsidRPr="005F6795" w:rsidDel="001D3CD5">
                <w:rPr>
                  <w:strike/>
                  <w:highlight w:val="cyan"/>
                  <w:lang w:val="en-US"/>
                  <w:rPrChange w:id="1186" w:author="Author" w:date="2018-02-22T10:18:00Z">
                    <w:rPr>
                      <w:highlight w:val="cyan"/>
                      <w:lang w:val="en-US"/>
                    </w:rPr>
                  </w:rPrChange>
                </w:rPr>
                <w:delText xml:space="preserve"> </w:delText>
              </w:r>
              <w:commentRangeEnd w:id="1185"/>
              <w:r w:rsidRPr="005F6795" w:rsidDel="001D3CD5">
                <w:rPr>
                  <w:rStyle w:val="CommentReference"/>
                  <w:strike/>
                  <w:highlight w:val="cyan"/>
                  <w:rPrChange w:id="1187" w:author="Author" w:date="2018-02-22T10:18:00Z">
                    <w:rPr>
                      <w:rStyle w:val="CommentReference"/>
                      <w:highlight w:val="cyan"/>
                    </w:rPr>
                  </w:rPrChange>
                </w:rPr>
                <w:commentReference w:id="1185"/>
              </w:r>
              <w:r w:rsidRPr="005F6795" w:rsidDel="001D3CD5">
                <w:rPr>
                  <w:strike/>
                  <w:lang w:val="en-US"/>
                  <w:rPrChange w:id="1188" w:author="Author" w:date="2018-02-22T10:18:00Z">
                    <w:rPr>
                      <w:lang w:val="en-US"/>
                    </w:rPr>
                  </w:rPrChange>
                </w:rPr>
                <w:delText xml:space="preserve">maintain also </w:delText>
              </w:r>
              <w:r w:rsidRPr="005F6795" w:rsidDel="001D3CD5">
                <w:rPr>
                  <w:rStyle w:val="SAPScreenElement"/>
                  <w:strike/>
                  <w:lang w:val="en-US"/>
                  <w:rPrChange w:id="1189" w:author="Author" w:date="2018-02-22T10:18:00Z">
                    <w:rPr>
                      <w:rStyle w:val="SAPScreenElement"/>
                      <w:lang w:val="en-US"/>
                    </w:rPr>
                  </w:rPrChange>
                </w:rPr>
                <w:delText>Relationship Type</w:delText>
              </w:r>
              <w:r w:rsidRPr="005F6795" w:rsidDel="001D3CD5">
                <w:rPr>
                  <w:rStyle w:val="SAPUserEntry"/>
                  <w:strike/>
                  <w:lang w:val="en-US"/>
                  <w:rPrChange w:id="1190" w:author="Author" w:date="2018-02-22T10:18:00Z">
                    <w:rPr>
                      <w:rStyle w:val="SAPUserEntry"/>
                      <w:lang w:val="en-US"/>
                    </w:rPr>
                  </w:rPrChange>
                </w:rPr>
                <w:delText xml:space="preserve"> Apprentice Supervisor </w:delText>
              </w:r>
              <w:r w:rsidRPr="005F6795" w:rsidDel="001D3CD5">
                <w:rPr>
                  <w:strike/>
                  <w:lang w:val="en-US"/>
                  <w:rPrChange w:id="1191" w:author="Author" w:date="2018-02-22T10:18:00Z">
                    <w:rPr>
                      <w:lang w:val="en-US"/>
                    </w:rPr>
                  </w:rPrChange>
                </w:rPr>
                <w:delText xml:space="preserve">by selecting the </w:delText>
              </w:r>
              <w:r w:rsidRPr="005F6795" w:rsidDel="001D3CD5">
                <w:rPr>
                  <w:rStyle w:val="SAPScreenElement"/>
                  <w:strike/>
                  <w:lang w:val="en-US"/>
                  <w:rPrChange w:id="1192" w:author="Author" w:date="2018-02-22T10:18:00Z">
                    <w:rPr>
                      <w:rStyle w:val="SAPScreenElement"/>
                      <w:lang w:val="en-US"/>
                    </w:rPr>
                  </w:rPrChange>
                </w:rPr>
                <w:sym w:font="Symbol" w:char="F0C5"/>
              </w:r>
              <w:r w:rsidRPr="005F6795" w:rsidDel="001D3CD5">
                <w:rPr>
                  <w:rStyle w:val="SAPScreenElement"/>
                  <w:strike/>
                  <w:lang w:val="en-US"/>
                  <w:rPrChange w:id="1193" w:author="Author" w:date="2018-02-22T10:18:00Z">
                    <w:rPr>
                      <w:rStyle w:val="SAPScreenElement"/>
                      <w:lang w:val="en-US"/>
                    </w:rPr>
                  </w:rPrChange>
                </w:rPr>
                <w:delText xml:space="preserve"> Add</w:delText>
              </w:r>
              <w:r w:rsidRPr="005F6795" w:rsidDel="001D3CD5">
                <w:rPr>
                  <w:strike/>
                  <w:lang w:val="en-US"/>
                  <w:rPrChange w:id="1194" w:author="Author" w:date="2018-02-22T10:18:00Z">
                    <w:rPr>
                      <w:lang w:val="en-US"/>
                    </w:rPr>
                  </w:rPrChange>
                </w:rPr>
                <w:delText xml:space="preserve"> link and making the appropriate entries.</w:delText>
              </w:r>
            </w:del>
          </w:p>
        </w:tc>
        <w:tc>
          <w:tcPr>
            <w:tcW w:w="3240" w:type="dxa"/>
            <w:gridSpan w:val="2"/>
            <w:tcBorders>
              <w:top w:val="single" w:sz="8" w:space="0" w:color="999999"/>
              <w:left w:val="single" w:sz="8" w:space="0" w:color="999999"/>
              <w:bottom w:val="single" w:sz="8" w:space="0" w:color="999999"/>
              <w:right w:val="single" w:sz="8" w:space="0" w:color="999999"/>
            </w:tcBorders>
          </w:tcPr>
          <w:p w14:paraId="4391C123" w14:textId="77777777" w:rsidR="00CE6896" w:rsidRPr="002326C1" w:rsidRDefault="00CE6896" w:rsidP="00CE6896">
            <w:pPr>
              <w:rPr>
                <w:lang w:val="en-US"/>
              </w:rPr>
            </w:pPr>
          </w:p>
        </w:tc>
        <w:tc>
          <w:tcPr>
            <w:tcW w:w="2601" w:type="dxa"/>
            <w:tcBorders>
              <w:top w:val="single" w:sz="8" w:space="0" w:color="999999"/>
              <w:left w:val="single" w:sz="8" w:space="0" w:color="999999"/>
              <w:bottom w:val="single" w:sz="8" w:space="0" w:color="999999"/>
              <w:right w:val="single" w:sz="8" w:space="0" w:color="999999"/>
            </w:tcBorders>
          </w:tcPr>
          <w:p w14:paraId="49AB41D8" w14:textId="77777777" w:rsidR="00CE6896" w:rsidRPr="002326C1" w:rsidRDefault="00CE6896" w:rsidP="00CE6896">
            <w:pPr>
              <w:rPr>
                <w:lang w:val="en-US"/>
              </w:rPr>
            </w:pPr>
          </w:p>
        </w:tc>
        <w:tc>
          <w:tcPr>
            <w:tcW w:w="1177" w:type="dxa"/>
            <w:tcBorders>
              <w:top w:val="single" w:sz="8" w:space="0" w:color="999999"/>
              <w:left w:val="single" w:sz="8" w:space="0" w:color="999999"/>
              <w:bottom w:val="single" w:sz="8" w:space="0" w:color="999999"/>
              <w:right w:val="single" w:sz="8" w:space="0" w:color="999999"/>
            </w:tcBorders>
          </w:tcPr>
          <w:p w14:paraId="4A09C50C" w14:textId="77777777" w:rsidR="00CE6896" w:rsidRPr="002326C1" w:rsidRDefault="00CE6896" w:rsidP="00CE6896">
            <w:pPr>
              <w:rPr>
                <w:lang w:val="en-US"/>
              </w:rPr>
            </w:pPr>
          </w:p>
        </w:tc>
      </w:tr>
      <w:tr w:rsidR="00CE6896" w:rsidRPr="00A41C57" w14:paraId="1B2F89F3" w14:textId="77777777" w:rsidTr="00585DDF">
        <w:trPr>
          <w:gridAfter w:val="1"/>
          <w:wAfter w:w="6" w:type="dxa"/>
          <w:trHeight w:val="357"/>
        </w:trPr>
        <w:tc>
          <w:tcPr>
            <w:tcW w:w="704" w:type="dxa"/>
            <w:vMerge w:val="restart"/>
            <w:tcBorders>
              <w:top w:val="single" w:sz="8" w:space="0" w:color="999999"/>
              <w:left w:val="single" w:sz="8" w:space="0" w:color="999999"/>
              <w:right w:val="single" w:sz="8" w:space="0" w:color="999999"/>
            </w:tcBorders>
          </w:tcPr>
          <w:p w14:paraId="25114B02" w14:textId="09734687" w:rsidR="00CE6896" w:rsidRPr="002326C1" w:rsidRDefault="00CE6896" w:rsidP="00CE6896">
            <w:pPr>
              <w:rPr>
                <w:lang w:val="en-US"/>
              </w:rPr>
            </w:pPr>
            <w:r>
              <w:rPr>
                <w:lang w:val="en-US"/>
              </w:rPr>
              <w:t>12</w:t>
            </w:r>
          </w:p>
        </w:tc>
        <w:tc>
          <w:tcPr>
            <w:tcW w:w="1516" w:type="dxa"/>
            <w:vMerge w:val="restart"/>
            <w:tcBorders>
              <w:top w:val="single" w:sz="8" w:space="0" w:color="999999"/>
              <w:left w:val="single" w:sz="8" w:space="0" w:color="999999"/>
              <w:right w:val="single" w:sz="8" w:space="0" w:color="999999"/>
            </w:tcBorders>
          </w:tcPr>
          <w:p w14:paraId="237749B2" w14:textId="170C5811" w:rsidR="00CE6896" w:rsidRPr="002326C1" w:rsidRDefault="00CE6896" w:rsidP="00CE6896">
            <w:pPr>
              <w:rPr>
                <w:rStyle w:val="SAPEmphasis"/>
                <w:lang w:val="en-US"/>
              </w:rPr>
            </w:pPr>
            <w:commentRangeStart w:id="1195"/>
            <w:r w:rsidRPr="00AF1555">
              <w:rPr>
                <w:rStyle w:val="SAPEmphasis"/>
                <w:lang w:val="en-US"/>
                <w:rPrChange w:id="1196" w:author="Author" w:date="2018-02-22T10:44:00Z">
                  <w:rPr>
                    <w:rStyle w:val="SAPEmphasis"/>
                    <w:highlight w:val="cyan"/>
                    <w:lang w:val="en-US"/>
                  </w:rPr>
                </w:rPrChange>
              </w:rPr>
              <w:t>Enter Work Permit Information for new Employee (Optional)</w:t>
            </w:r>
            <w:commentRangeEnd w:id="1195"/>
            <w:r w:rsidRPr="00AF1555">
              <w:rPr>
                <w:rStyle w:val="CommentReference"/>
                <w:rPrChange w:id="1197" w:author="Author" w:date="2018-02-22T10:44:00Z">
                  <w:rPr>
                    <w:rStyle w:val="CommentReference"/>
                    <w:highlight w:val="cyan"/>
                  </w:rPr>
                </w:rPrChange>
              </w:rPr>
              <w:commentReference w:id="1195"/>
            </w:r>
          </w:p>
        </w:tc>
        <w:tc>
          <w:tcPr>
            <w:tcW w:w="2522" w:type="dxa"/>
            <w:vMerge w:val="restart"/>
            <w:tcBorders>
              <w:top w:val="single" w:sz="8" w:space="0" w:color="999999"/>
              <w:left w:val="single" w:sz="8" w:space="0" w:color="999999"/>
              <w:right w:val="single" w:sz="8" w:space="0" w:color="999999"/>
            </w:tcBorders>
          </w:tcPr>
          <w:p w14:paraId="665B62EC" w14:textId="72102683" w:rsidR="00CE6896" w:rsidRDefault="00CE6896" w:rsidP="00CE6896">
            <w:pPr>
              <w:rPr>
                <w:rFonts w:ascii="BentonSans Regular" w:hAnsi="BentonSans Regular"/>
                <w:color w:val="666666"/>
                <w:sz w:val="22"/>
                <w:lang w:val="en-US"/>
              </w:rPr>
            </w:pPr>
            <w:r>
              <w:rPr>
                <w:noProof/>
                <w:lang w:val="en-US"/>
              </w:rPr>
              <w:drawing>
                <wp:inline distT="0" distB="0" distL="0" distR="0" wp14:anchorId="78977B20" wp14:editId="4FD03253">
                  <wp:extent cx="213995" cy="23749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Pr>
                <w:lang w:val="en-US"/>
              </w:rPr>
              <w:t> </w:t>
            </w:r>
            <w:r>
              <w:rPr>
                <w:rFonts w:ascii="BentonSans Regular" w:hAnsi="BentonSans Regular"/>
                <w:color w:val="666666"/>
                <w:sz w:val="22"/>
                <w:lang w:val="en-US"/>
              </w:rPr>
              <w:t>Caution</w:t>
            </w:r>
          </w:p>
          <w:p w14:paraId="70A2673F" w14:textId="46F37139" w:rsidR="00CE6896" w:rsidRDefault="00CE6896" w:rsidP="00CE6896">
            <w:pPr>
              <w:rPr>
                <w:lang w:val="en-US"/>
              </w:rPr>
            </w:pPr>
            <w:r w:rsidRPr="00272D0B">
              <w:rPr>
                <w:lang w:val="en-US"/>
              </w:rPr>
              <w:t xml:space="preserve">This </w:t>
            </w:r>
            <w:r>
              <w:rPr>
                <w:lang w:val="en-US"/>
              </w:rPr>
              <w:t>test step</w:t>
            </w:r>
            <w:r w:rsidRPr="00272D0B">
              <w:rPr>
                <w:lang w:val="en-US"/>
              </w:rPr>
              <w:t xml:space="preserve"> is only relevant for the following countr</w:t>
            </w:r>
            <w:r>
              <w:rPr>
                <w:lang w:val="en-US"/>
              </w:rPr>
              <w:t>ies</w:t>
            </w:r>
            <w:r w:rsidRPr="00272D0B">
              <w:rPr>
                <w:lang w:val="en-US"/>
              </w:rPr>
              <w:t xml:space="preserve">: </w:t>
            </w:r>
            <w:r>
              <w:rPr>
                <w:b/>
                <w:lang w:val="en-US"/>
              </w:rPr>
              <w:t>AE, AU, CN, FR, GB, SA</w:t>
            </w:r>
            <w:r w:rsidRPr="00272D0B">
              <w:rPr>
                <w:lang w:val="en-US"/>
              </w:rPr>
              <w:t>.</w:t>
            </w:r>
          </w:p>
          <w:p w14:paraId="0B9CAD56" w14:textId="77777777" w:rsidR="00CE6896" w:rsidRDefault="00CE6896" w:rsidP="00CE6896">
            <w:pPr>
              <w:rPr>
                <w:lang w:val="en-US"/>
              </w:rPr>
            </w:pPr>
          </w:p>
          <w:p w14:paraId="4E3B0EA5" w14:textId="40800DC2" w:rsidR="00CE6896" w:rsidRDefault="00CE6896" w:rsidP="00CE6896">
            <w:pPr>
              <w:rPr>
                <w:rFonts w:ascii="BentonSans Regular" w:hAnsi="BentonSans Regular"/>
                <w:color w:val="666666"/>
                <w:sz w:val="22"/>
                <w:lang w:val="en-US"/>
              </w:rPr>
            </w:pPr>
            <w:r>
              <w:rPr>
                <w:noProof/>
                <w:lang w:val="en-US"/>
              </w:rPr>
              <w:drawing>
                <wp:inline distT="0" distB="0" distL="0" distR="0" wp14:anchorId="4AADB3BF" wp14:editId="04D57E22">
                  <wp:extent cx="213995" cy="23749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Pr>
                <w:lang w:val="en-US"/>
              </w:rPr>
              <w:t> </w:t>
            </w:r>
            <w:r>
              <w:rPr>
                <w:rFonts w:ascii="BentonSans Regular" w:hAnsi="BentonSans Regular"/>
                <w:color w:val="666666"/>
                <w:sz w:val="22"/>
                <w:lang w:val="en-US"/>
              </w:rPr>
              <w:t>Caution</w:t>
            </w:r>
          </w:p>
          <w:p w14:paraId="5AEEF1F1" w14:textId="760CB772" w:rsidR="00CE6896" w:rsidRDefault="00CE6896" w:rsidP="00CE6896">
            <w:pPr>
              <w:rPr>
                <w:lang w:val="en-US"/>
              </w:rPr>
            </w:pPr>
            <w:r>
              <w:rPr>
                <w:lang w:val="en-US"/>
              </w:rPr>
              <w:t xml:space="preserve">Required information in case of nationals of other countries than </w:t>
            </w:r>
            <w:r w:rsidRPr="00D90D0A">
              <w:rPr>
                <w:lang w:val="en-US"/>
              </w:rPr>
              <w:t xml:space="preserve">the country </w:t>
            </w:r>
            <w:r w:rsidRPr="00AF1555">
              <w:rPr>
                <w:lang w:val="en-US"/>
                <w:rPrChange w:id="1198" w:author="Author" w:date="2018-02-22T10:44:00Z">
                  <w:rPr>
                    <w:highlight w:val="cyan"/>
                    <w:lang w:val="en-US"/>
                  </w:rPr>
                </w:rPrChange>
              </w:rPr>
              <w:t>where the chosen company of the new hire is located</w:t>
            </w:r>
            <w:r w:rsidRPr="00D90D0A">
              <w:rPr>
                <w:lang w:val="en-US"/>
              </w:rPr>
              <w:t>.</w:t>
            </w:r>
          </w:p>
          <w:p w14:paraId="1BC48E35" w14:textId="77777777" w:rsidR="00CE6896" w:rsidRDefault="00CE6896" w:rsidP="00CE6896">
            <w:pPr>
              <w:rPr>
                <w:lang w:val="en-US"/>
              </w:rPr>
            </w:pPr>
          </w:p>
          <w:p w14:paraId="3252ED75" w14:textId="5E90510F" w:rsidR="00CE6896" w:rsidRPr="002326C1" w:rsidRDefault="00CE6896" w:rsidP="00CE6896">
            <w:pPr>
              <w:rPr>
                <w:lang w:val="en-US"/>
              </w:rPr>
            </w:pPr>
            <w:r>
              <w:rPr>
                <w:lang w:val="en-US"/>
              </w:rPr>
              <w:t xml:space="preserve">In the </w:t>
            </w:r>
            <w:r>
              <w:rPr>
                <w:rStyle w:val="SAPScreenElement"/>
                <w:lang w:val="en-US"/>
              </w:rPr>
              <w:t xml:space="preserve">Work Permit Info </w:t>
            </w:r>
            <w:r>
              <w:rPr>
                <w:lang w:val="en-US"/>
              </w:rPr>
              <w:t xml:space="preserve">block, select the </w:t>
            </w:r>
            <w:r>
              <w:rPr>
                <w:rStyle w:val="SAPScreenElement"/>
                <w:lang w:val="en-US"/>
              </w:rPr>
              <w:sym w:font="Symbol" w:char="F0C5"/>
            </w:r>
            <w:r>
              <w:rPr>
                <w:rStyle w:val="SAPScreenElement"/>
                <w:lang w:val="en-US"/>
              </w:rPr>
              <w:t xml:space="preserve"> Add Work Permit Info</w:t>
            </w:r>
            <w:r>
              <w:rPr>
                <w:lang w:val="en-US"/>
              </w:rPr>
              <w:t xml:space="preserve"> link. The </w:t>
            </w:r>
            <w:r>
              <w:rPr>
                <w:lang w:val="en-US"/>
              </w:rPr>
              <w:lastRenderedPageBreak/>
              <w:t>editable fields show up and you can enter following information:</w:t>
            </w:r>
          </w:p>
        </w:tc>
        <w:tc>
          <w:tcPr>
            <w:tcW w:w="2520" w:type="dxa"/>
            <w:tcBorders>
              <w:top w:val="single" w:sz="8" w:space="0" w:color="999999"/>
              <w:left w:val="single" w:sz="8" w:space="0" w:color="999999"/>
              <w:bottom w:val="single" w:sz="8" w:space="0" w:color="999999"/>
              <w:right w:val="single" w:sz="8" w:space="0" w:color="999999"/>
            </w:tcBorders>
          </w:tcPr>
          <w:p w14:paraId="326C7965" w14:textId="22E75CA6" w:rsidR="00CE6896" w:rsidRPr="00D90D0A" w:rsidRDefault="00CE6896" w:rsidP="00CE6896">
            <w:pPr>
              <w:rPr>
                <w:rFonts w:asciiTheme="minorHAnsi" w:hAnsiTheme="minorHAnsi"/>
                <w:lang w:val="en-US"/>
              </w:rPr>
            </w:pPr>
            <w:r w:rsidRPr="00D90D0A">
              <w:rPr>
                <w:rStyle w:val="SAPScreenElement"/>
                <w:lang w:val="en-US"/>
              </w:rPr>
              <w:lastRenderedPageBreak/>
              <w:t xml:space="preserve">Country: </w:t>
            </w:r>
            <w:r w:rsidRPr="00AF1555">
              <w:rPr>
                <w:lang w:val="en-US"/>
                <w:rPrChange w:id="1199" w:author="Author" w:date="2018-02-22T10:45:00Z">
                  <w:rPr>
                    <w:highlight w:val="cyan"/>
                    <w:lang w:val="en-US"/>
                  </w:rPr>
                </w:rPrChange>
              </w:rPr>
              <w:t>select country of company from drop-down</w:t>
            </w:r>
          </w:p>
        </w:tc>
        <w:tc>
          <w:tcPr>
            <w:tcW w:w="3240" w:type="dxa"/>
            <w:gridSpan w:val="2"/>
            <w:tcBorders>
              <w:top w:val="single" w:sz="8" w:space="0" w:color="999999"/>
              <w:left w:val="single" w:sz="8" w:space="0" w:color="999999"/>
              <w:bottom w:val="single" w:sz="8" w:space="0" w:color="999999"/>
              <w:right w:val="single" w:sz="8" w:space="0" w:color="999999"/>
            </w:tcBorders>
          </w:tcPr>
          <w:p w14:paraId="0679F402" w14:textId="77777777" w:rsidR="00CE6896" w:rsidRPr="002326C1" w:rsidRDefault="00CE6896" w:rsidP="00CE6896">
            <w:pPr>
              <w:rPr>
                <w:lang w:val="en-US"/>
              </w:rPr>
            </w:pPr>
          </w:p>
        </w:tc>
        <w:tc>
          <w:tcPr>
            <w:tcW w:w="2601" w:type="dxa"/>
            <w:vMerge w:val="restart"/>
            <w:tcBorders>
              <w:top w:val="single" w:sz="8" w:space="0" w:color="999999"/>
              <w:left w:val="single" w:sz="8" w:space="0" w:color="999999"/>
              <w:right w:val="single" w:sz="8" w:space="0" w:color="999999"/>
            </w:tcBorders>
          </w:tcPr>
          <w:p w14:paraId="0F929BD0" w14:textId="77777777" w:rsidR="00CE6896" w:rsidRPr="002326C1" w:rsidRDefault="00CE6896" w:rsidP="00CE6896">
            <w:pPr>
              <w:rPr>
                <w:lang w:val="en-US"/>
              </w:rPr>
            </w:pPr>
          </w:p>
        </w:tc>
        <w:tc>
          <w:tcPr>
            <w:tcW w:w="1177" w:type="dxa"/>
            <w:tcBorders>
              <w:top w:val="single" w:sz="8" w:space="0" w:color="999999"/>
              <w:left w:val="single" w:sz="8" w:space="0" w:color="999999"/>
              <w:bottom w:val="single" w:sz="8" w:space="0" w:color="999999"/>
              <w:right w:val="single" w:sz="8" w:space="0" w:color="999999"/>
            </w:tcBorders>
          </w:tcPr>
          <w:p w14:paraId="06703F0D" w14:textId="77777777" w:rsidR="00CE6896" w:rsidRPr="00BD5915" w:rsidRDefault="00CE6896" w:rsidP="00CE6896">
            <w:pPr>
              <w:rPr>
                <w:lang w:val="en-US"/>
              </w:rPr>
            </w:pPr>
          </w:p>
        </w:tc>
      </w:tr>
      <w:tr w:rsidR="00CE6896" w:rsidRPr="00A41C57" w14:paraId="76E4DB37" w14:textId="77777777" w:rsidTr="00585DDF">
        <w:trPr>
          <w:gridAfter w:val="1"/>
          <w:wAfter w:w="6" w:type="dxa"/>
          <w:trHeight w:val="357"/>
        </w:trPr>
        <w:tc>
          <w:tcPr>
            <w:tcW w:w="704" w:type="dxa"/>
            <w:vMerge/>
            <w:tcBorders>
              <w:left w:val="single" w:sz="8" w:space="0" w:color="999999"/>
              <w:right w:val="single" w:sz="8" w:space="0" w:color="999999"/>
            </w:tcBorders>
          </w:tcPr>
          <w:p w14:paraId="1D93C43C"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48DBEC9E"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3811336E"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06EEC820" w14:textId="48222C74" w:rsidR="00CE6896" w:rsidRPr="00AF1555" w:rsidRDefault="00CE6896" w:rsidP="00CE6896">
            <w:pPr>
              <w:rPr>
                <w:rFonts w:asciiTheme="minorHAnsi" w:hAnsiTheme="minorHAnsi"/>
                <w:lang w:val="en-US"/>
                <w:rPrChange w:id="1200" w:author="Author" w:date="2018-02-22T10:45:00Z">
                  <w:rPr>
                    <w:rFonts w:asciiTheme="minorHAnsi" w:hAnsiTheme="minorHAnsi"/>
                    <w:highlight w:val="cyan"/>
                    <w:lang w:val="en-US"/>
                  </w:rPr>
                </w:rPrChange>
              </w:rPr>
            </w:pPr>
            <w:r w:rsidRPr="00AF1555">
              <w:rPr>
                <w:rStyle w:val="SAPScreenElement"/>
                <w:lang w:val="en-US"/>
                <w:rPrChange w:id="1201" w:author="Author" w:date="2018-02-22T10:45:00Z">
                  <w:rPr>
                    <w:rStyle w:val="SAPScreenElement"/>
                    <w:highlight w:val="cyan"/>
                    <w:lang w:val="en-US"/>
                  </w:rPr>
                </w:rPrChange>
              </w:rPr>
              <w:t xml:space="preserve">Document Type: </w:t>
            </w:r>
            <w:r w:rsidRPr="00AF1555">
              <w:rPr>
                <w:lang w:val="en-US"/>
                <w:rPrChange w:id="1202" w:author="Author" w:date="2018-02-22T10:45:00Z">
                  <w:rPr>
                    <w:highlight w:val="cyan"/>
                    <w:lang w:val="en-US"/>
                  </w:rPr>
                </w:rPrChange>
              </w:rPr>
              <w:t>select from drop-down</w:t>
            </w:r>
          </w:p>
        </w:tc>
        <w:tc>
          <w:tcPr>
            <w:tcW w:w="3240" w:type="dxa"/>
            <w:gridSpan w:val="2"/>
            <w:tcBorders>
              <w:top w:val="single" w:sz="8" w:space="0" w:color="999999"/>
              <w:left w:val="single" w:sz="8" w:space="0" w:color="999999"/>
              <w:bottom w:val="single" w:sz="8" w:space="0" w:color="999999"/>
              <w:right w:val="single" w:sz="8" w:space="0" w:color="999999"/>
            </w:tcBorders>
          </w:tcPr>
          <w:p w14:paraId="4CB41BCF" w14:textId="77777777" w:rsidR="00CE6896" w:rsidRPr="00AF1555" w:rsidRDefault="00CE6896" w:rsidP="00CE6896">
            <w:pPr>
              <w:rPr>
                <w:ins w:id="1203" w:author="Author" w:date="2018-02-05T12:26:00Z"/>
                <w:lang w:val="en-US"/>
                <w:rPrChange w:id="1204" w:author="Author" w:date="2018-02-22T10:45:00Z">
                  <w:rPr>
                    <w:ins w:id="1205" w:author="Author" w:date="2018-02-05T12:26:00Z"/>
                    <w:highlight w:val="cyan"/>
                    <w:lang w:val="en-US"/>
                  </w:rPr>
                </w:rPrChange>
              </w:rPr>
            </w:pPr>
            <w:r w:rsidRPr="00AF1555">
              <w:rPr>
                <w:lang w:val="en-US"/>
                <w:rPrChange w:id="1206" w:author="Author" w:date="2018-02-22T10:45:00Z">
                  <w:rPr>
                    <w:highlight w:val="cyan"/>
                    <w:lang w:val="en-US"/>
                  </w:rPr>
                </w:rPrChange>
              </w:rPr>
              <w:t>The values available for selection depend on the chosen country.</w:t>
            </w:r>
          </w:p>
          <w:p w14:paraId="69BA2353" w14:textId="77777777" w:rsidR="001D02E4" w:rsidRPr="0002579D" w:rsidRDefault="001D02E4" w:rsidP="001D02E4">
            <w:pPr>
              <w:pStyle w:val="SAPNoteHeading"/>
              <w:spacing w:before="60"/>
              <w:ind w:left="0"/>
              <w:rPr>
                <w:ins w:id="1207" w:author="Author" w:date="2018-02-05T12:26:00Z"/>
                <w:lang w:val="en-US"/>
              </w:rPr>
            </w:pPr>
            <w:ins w:id="1208" w:author="Author" w:date="2018-02-05T12:26:00Z">
              <w:r w:rsidRPr="0002579D">
                <w:rPr>
                  <w:noProof/>
                  <w:lang w:val="en-US"/>
                </w:rPr>
                <w:drawing>
                  <wp:inline distT="0" distB="0" distL="0" distR="0" wp14:anchorId="43F4F6C0" wp14:editId="27AB01C9">
                    <wp:extent cx="219075" cy="238125"/>
                    <wp:effectExtent l="0" t="0" r="9525" b="9525"/>
                    <wp:docPr id="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02579D">
                <w:rPr>
                  <w:lang w:val="en-US"/>
                </w:rPr>
                <w:t> Caution</w:t>
              </w:r>
            </w:ins>
          </w:p>
          <w:p w14:paraId="118019D7" w14:textId="3AFCD3D3" w:rsidR="001D02E4" w:rsidRPr="00B156AD" w:rsidRDefault="001D02E4" w:rsidP="001D02E4">
            <w:pPr>
              <w:rPr>
                <w:highlight w:val="cyan"/>
                <w:lang w:val="en-US"/>
              </w:rPr>
            </w:pPr>
            <w:ins w:id="1209" w:author="Author" w:date="2018-02-05T12:26:00Z">
              <w:r w:rsidRPr="0002579D">
                <w:rPr>
                  <w:lang w:val="en-US"/>
                </w:rPr>
                <w:t>For country</w:t>
              </w:r>
              <w:r w:rsidRPr="0002579D">
                <w:rPr>
                  <w:b/>
                  <w:lang w:val="en-US"/>
                </w:rPr>
                <w:t xml:space="preserve"> </w:t>
              </w:r>
              <w:r>
                <w:rPr>
                  <w:b/>
                  <w:lang w:val="en-US"/>
                </w:rPr>
                <w:t>SA</w:t>
              </w:r>
              <w:r w:rsidRPr="0002579D">
                <w:rPr>
                  <w:lang w:val="en-US"/>
                </w:rPr>
                <w:t xml:space="preserve">, </w:t>
              </w:r>
            </w:ins>
            <w:ins w:id="1210" w:author="Author" w:date="2018-02-22T10:46:00Z">
              <w:r w:rsidR="009B6007">
                <w:rPr>
                  <w:lang w:val="en-US"/>
                </w:rPr>
                <w:t xml:space="preserve">the </w:t>
              </w:r>
            </w:ins>
            <w:ins w:id="1211" w:author="Author" w:date="2018-02-05T12:26:00Z">
              <w:r w:rsidRPr="0002579D">
                <w:rPr>
                  <w:lang w:val="en-US"/>
                </w:rPr>
                <w:t xml:space="preserve">document </w:t>
              </w:r>
            </w:ins>
            <w:ins w:id="1212" w:author="Author" w:date="2018-02-22T10:46:00Z">
              <w:r w:rsidR="009B6007">
                <w:rPr>
                  <w:lang w:val="en-US"/>
                </w:rPr>
                <w:t xml:space="preserve">of </w:t>
              </w:r>
            </w:ins>
            <w:ins w:id="1213" w:author="Author" w:date="2018-02-05T12:26:00Z">
              <w:r w:rsidRPr="0002579D">
                <w:rPr>
                  <w:lang w:val="en-US"/>
                </w:rPr>
                <w:t>type</w:t>
              </w:r>
              <w:r w:rsidRPr="0002579D">
                <w:rPr>
                  <w:rStyle w:val="SAPUserEntry"/>
                  <w:lang w:val="en-US"/>
                </w:rPr>
                <w:t xml:space="preserve"> S</w:t>
              </w:r>
              <w:r>
                <w:rPr>
                  <w:rStyle w:val="SAPUserEntry"/>
                  <w:lang w:val="en-US"/>
                </w:rPr>
                <w:t>AU</w:t>
              </w:r>
              <w:r w:rsidRPr="0002579D">
                <w:rPr>
                  <w:rStyle w:val="SAPUserEntry"/>
                  <w:lang w:val="en-US"/>
                </w:rPr>
                <w:t>-</w:t>
              </w:r>
              <w:r>
                <w:rPr>
                  <w:rStyle w:val="SAPUserEntry"/>
                  <w:lang w:val="en-US"/>
                </w:rPr>
                <w:t>Iqama</w:t>
              </w:r>
              <w:r w:rsidRPr="0002579D">
                <w:rPr>
                  <w:rStyle w:val="SAPUserEntry"/>
                  <w:lang w:val="en-US"/>
                </w:rPr>
                <w:t xml:space="preserve"> </w:t>
              </w:r>
              <w:r w:rsidRPr="0002579D">
                <w:rPr>
                  <w:lang w:val="en-US"/>
                </w:rPr>
                <w:t xml:space="preserve">is </w:t>
              </w:r>
              <w:del w:id="1214" w:author="Author" w:date="2018-02-22T10:45:00Z">
                <w:r w:rsidRPr="0002579D" w:rsidDel="009B6007">
                  <w:rPr>
                    <w:lang w:val="en-US"/>
                  </w:rPr>
                  <w:delText>a document that the</w:delText>
                </w:r>
              </w:del>
            </w:ins>
            <w:ins w:id="1215" w:author="Author" w:date="2018-02-22T10:45:00Z">
              <w:r w:rsidR="009B6007">
                <w:rPr>
                  <w:lang w:val="en-US"/>
                </w:rPr>
                <w:t>required by the</w:t>
              </w:r>
            </w:ins>
            <w:ins w:id="1216" w:author="Author" w:date="2018-02-05T12:26:00Z">
              <w:r w:rsidRPr="0002579D">
                <w:rPr>
                  <w:lang w:val="en-US"/>
                </w:rPr>
                <w:t xml:space="preserve"> Saudi authorities </w:t>
              </w:r>
              <w:del w:id="1217" w:author="Author" w:date="2018-02-22T10:45:00Z">
                <w:r w:rsidRPr="0002579D" w:rsidDel="009B6007">
                  <w:rPr>
                    <w:lang w:val="en-US"/>
                  </w:rPr>
                  <w:delText xml:space="preserve">require </w:delText>
                </w:r>
              </w:del>
              <w:r w:rsidRPr="0002579D">
                <w:rPr>
                  <w:lang w:val="en-US"/>
                </w:rPr>
                <w:t>before non-Saudi national employees begin employment.</w:t>
              </w:r>
            </w:ins>
          </w:p>
        </w:tc>
        <w:tc>
          <w:tcPr>
            <w:tcW w:w="2601" w:type="dxa"/>
            <w:vMerge/>
            <w:tcBorders>
              <w:left w:val="single" w:sz="8" w:space="0" w:color="999999"/>
              <w:right w:val="single" w:sz="8" w:space="0" w:color="999999"/>
            </w:tcBorders>
          </w:tcPr>
          <w:p w14:paraId="7A6C1901" w14:textId="77777777" w:rsidR="00CE6896" w:rsidRPr="002326C1" w:rsidRDefault="00CE6896" w:rsidP="00CE6896">
            <w:pPr>
              <w:rPr>
                <w:lang w:val="en-US"/>
              </w:rPr>
            </w:pPr>
          </w:p>
        </w:tc>
        <w:tc>
          <w:tcPr>
            <w:tcW w:w="1177" w:type="dxa"/>
            <w:tcBorders>
              <w:top w:val="single" w:sz="8" w:space="0" w:color="999999"/>
              <w:left w:val="single" w:sz="8" w:space="0" w:color="999999"/>
              <w:bottom w:val="single" w:sz="8" w:space="0" w:color="999999"/>
              <w:right w:val="single" w:sz="8" w:space="0" w:color="999999"/>
            </w:tcBorders>
          </w:tcPr>
          <w:p w14:paraId="20083BA5" w14:textId="77777777" w:rsidR="00CE6896" w:rsidRPr="00BD5915" w:rsidRDefault="00CE6896" w:rsidP="00CE6896">
            <w:pPr>
              <w:rPr>
                <w:lang w:val="en-US"/>
              </w:rPr>
            </w:pPr>
          </w:p>
        </w:tc>
      </w:tr>
      <w:tr w:rsidR="00CE6896" w:rsidRPr="004B7AA7" w14:paraId="3FBF96F4" w14:textId="77777777" w:rsidTr="00585DDF">
        <w:trPr>
          <w:gridAfter w:val="1"/>
          <w:wAfter w:w="6" w:type="dxa"/>
          <w:trHeight w:val="357"/>
        </w:trPr>
        <w:tc>
          <w:tcPr>
            <w:tcW w:w="704" w:type="dxa"/>
            <w:vMerge/>
            <w:tcBorders>
              <w:left w:val="single" w:sz="8" w:space="0" w:color="999999"/>
              <w:right w:val="single" w:sz="8" w:space="0" w:color="999999"/>
            </w:tcBorders>
          </w:tcPr>
          <w:p w14:paraId="35464270"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636F87EB"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48BE3C47"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451B5DF0" w14:textId="22709FF4" w:rsidR="00CE6896" w:rsidRPr="002326C1" w:rsidRDefault="00CE6896" w:rsidP="00CE6896">
            <w:pPr>
              <w:rPr>
                <w:rFonts w:asciiTheme="minorHAnsi" w:hAnsiTheme="minorHAnsi"/>
                <w:lang w:val="en-US"/>
              </w:rPr>
            </w:pPr>
            <w:r>
              <w:rPr>
                <w:rStyle w:val="SAPScreenElement"/>
                <w:lang w:val="en-US"/>
              </w:rPr>
              <w:t xml:space="preserve">Document Title: </w:t>
            </w:r>
            <w:r>
              <w:rPr>
                <w:lang w:val="en-US"/>
              </w:rPr>
              <w:t>enter as appropriate</w:t>
            </w:r>
          </w:p>
        </w:tc>
        <w:tc>
          <w:tcPr>
            <w:tcW w:w="3240" w:type="dxa"/>
            <w:gridSpan w:val="2"/>
            <w:tcBorders>
              <w:top w:val="single" w:sz="8" w:space="0" w:color="999999"/>
              <w:left w:val="single" w:sz="8" w:space="0" w:color="999999"/>
              <w:bottom w:val="single" w:sz="8" w:space="0" w:color="999999"/>
              <w:right w:val="single" w:sz="8" w:space="0" w:color="999999"/>
            </w:tcBorders>
          </w:tcPr>
          <w:p w14:paraId="45EF9A7A" w14:textId="77777777" w:rsidR="00CE6896" w:rsidRPr="002326C1" w:rsidRDefault="00CE6896" w:rsidP="00CE6896">
            <w:pPr>
              <w:rPr>
                <w:lang w:val="en-US"/>
              </w:rPr>
            </w:pPr>
          </w:p>
        </w:tc>
        <w:tc>
          <w:tcPr>
            <w:tcW w:w="2601" w:type="dxa"/>
            <w:vMerge/>
            <w:tcBorders>
              <w:left w:val="single" w:sz="8" w:space="0" w:color="999999"/>
              <w:right w:val="single" w:sz="8" w:space="0" w:color="999999"/>
            </w:tcBorders>
          </w:tcPr>
          <w:p w14:paraId="14060F71" w14:textId="77777777" w:rsidR="00CE6896" w:rsidRPr="002326C1" w:rsidRDefault="00CE6896" w:rsidP="00CE6896">
            <w:pPr>
              <w:rPr>
                <w:lang w:val="en-US"/>
              </w:rPr>
            </w:pPr>
          </w:p>
        </w:tc>
        <w:tc>
          <w:tcPr>
            <w:tcW w:w="1177" w:type="dxa"/>
            <w:tcBorders>
              <w:top w:val="single" w:sz="8" w:space="0" w:color="999999"/>
              <w:left w:val="single" w:sz="8" w:space="0" w:color="999999"/>
              <w:bottom w:val="single" w:sz="8" w:space="0" w:color="999999"/>
              <w:right w:val="single" w:sz="8" w:space="0" w:color="999999"/>
            </w:tcBorders>
          </w:tcPr>
          <w:p w14:paraId="478B22B7" w14:textId="77777777" w:rsidR="00CE6896" w:rsidRPr="00BD5915" w:rsidRDefault="00CE6896" w:rsidP="00CE6896">
            <w:pPr>
              <w:rPr>
                <w:lang w:val="en-US"/>
              </w:rPr>
            </w:pPr>
          </w:p>
        </w:tc>
      </w:tr>
      <w:tr w:rsidR="00CE6896" w:rsidRPr="004B7AA7" w14:paraId="5C73C8A7" w14:textId="77777777" w:rsidTr="00585DDF">
        <w:trPr>
          <w:gridAfter w:val="1"/>
          <w:wAfter w:w="6" w:type="dxa"/>
          <w:trHeight w:val="357"/>
        </w:trPr>
        <w:tc>
          <w:tcPr>
            <w:tcW w:w="704" w:type="dxa"/>
            <w:vMerge/>
            <w:tcBorders>
              <w:left w:val="single" w:sz="8" w:space="0" w:color="999999"/>
              <w:right w:val="single" w:sz="8" w:space="0" w:color="999999"/>
            </w:tcBorders>
          </w:tcPr>
          <w:p w14:paraId="66152683"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547362E7"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69A626A9"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26260D12" w14:textId="55B507DD" w:rsidR="00CE6896" w:rsidRPr="002326C1" w:rsidRDefault="00CE6896" w:rsidP="00CE6896">
            <w:pPr>
              <w:rPr>
                <w:rFonts w:asciiTheme="minorHAnsi" w:hAnsiTheme="minorHAnsi"/>
                <w:lang w:val="en-US"/>
              </w:rPr>
            </w:pPr>
            <w:r>
              <w:rPr>
                <w:rStyle w:val="SAPScreenElement"/>
                <w:lang w:val="en-US"/>
              </w:rPr>
              <w:t>Document Number:</w:t>
            </w:r>
            <w:r>
              <w:rPr>
                <w:lang w:val="en-US"/>
              </w:rPr>
              <w:t xml:space="preserve"> enter as appropriate</w:t>
            </w:r>
          </w:p>
        </w:tc>
        <w:tc>
          <w:tcPr>
            <w:tcW w:w="3240" w:type="dxa"/>
            <w:gridSpan w:val="2"/>
            <w:tcBorders>
              <w:top w:val="single" w:sz="8" w:space="0" w:color="999999"/>
              <w:left w:val="single" w:sz="8" w:space="0" w:color="999999"/>
              <w:bottom w:val="single" w:sz="8" w:space="0" w:color="999999"/>
              <w:right w:val="single" w:sz="8" w:space="0" w:color="999999"/>
            </w:tcBorders>
          </w:tcPr>
          <w:p w14:paraId="1CD01FB1" w14:textId="77777777" w:rsidR="00CE6896" w:rsidRPr="002326C1" w:rsidRDefault="00CE6896" w:rsidP="00CE6896">
            <w:pPr>
              <w:rPr>
                <w:lang w:val="en-US"/>
              </w:rPr>
            </w:pPr>
          </w:p>
        </w:tc>
        <w:tc>
          <w:tcPr>
            <w:tcW w:w="2601" w:type="dxa"/>
            <w:vMerge/>
            <w:tcBorders>
              <w:left w:val="single" w:sz="8" w:space="0" w:color="999999"/>
              <w:right w:val="single" w:sz="8" w:space="0" w:color="999999"/>
            </w:tcBorders>
          </w:tcPr>
          <w:p w14:paraId="775C8CF5" w14:textId="77777777" w:rsidR="00CE6896" w:rsidRPr="002326C1" w:rsidRDefault="00CE6896" w:rsidP="00CE6896">
            <w:pPr>
              <w:rPr>
                <w:lang w:val="en-US"/>
              </w:rPr>
            </w:pPr>
          </w:p>
        </w:tc>
        <w:tc>
          <w:tcPr>
            <w:tcW w:w="1177" w:type="dxa"/>
            <w:tcBorders>
              <w:top w:val="single" w:sz="8" w:space="0" w:color="999999"/>
              <w:left w:val="single" w:sz="8" w:space="0" w:color="999999"/>
              <w:bottom w:val="single" w:sz="8" w:space="0" w:color="999999"/>
              <w:right w:val="single" w:sz="8" w:space="0" w:color="999999"/>
            </w:tcBorders>
          </w:tcPr>
          <w:p w14:paraId="34989408" w14:textId="77777777" w:rsidR="00CE6896" w:rsidRPr="00BD5915" w:rsidRDefault="00CE6896" w:rsidP="00CE6896">
            <w:pPr>
              <w:rPr>
                <w:lang w:val="en-US"/>
              </w:rPr>
            </w:pPr>
          </w:p>
        </w:tc>
      </w:tr>
      <w:tr w:rsidR="00CE6896" w:rsidRPr="00A41C57" w14:paraId="3FC6FB0C" w14:textId="77777777" w:rsidTr="00585DDF">
        <w:trPr>
          <w:gridAfter w:val="1"/>
          <w:wAfter w:w="6" w:type="dxa"/>
          <w:trHeight w:val="357"/>
        </w:trPr>
        <w:tc>
          <w:tcPr>
            <w:tcW w:w="704" w:type="dxa"/>
            <w:vMerge/>
            <w:tcBorders>
              <w:left w:val="single" w:sz="8" w:space="0" w:color="999999"/>
              <w:right w:val="single" w:sz="8" w:space="0" w:color="999999"/>
            </w:tcBorders>
          </w:tcPr>
          <w:p w14:paraId="569C69F5"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4999AE6D"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27C55DF2"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9B1D84A" w14:textId="1CFB9A48" w:rsidR="00CE6896" w:rsidRPr="002326C1" w:rsidRDefault="00CE6896" w:rsidP="00CE6896">
            <w:pPr>
              <w:rPr>
                <w:rFonts w:asciiTheme="minorHAnsi" w:hAnsiTheme="minorHAnsi"/>
                <w:lang w:val="en-US"/>
              </w:rPr>
            </w:pPr>
            <w:r>
              <w:rPr>
                <w:rStyle w:val="SAPScreenElement"/>
                <w:lang w:val="en-US"/>
              </w:rPr>
              <w:t>Issue Date:</w:t>
            </w:r>
            <w:r>
              <w:rPr>
                <w:lang w:val="en-US"/>
              </w:rPr>
              <w:t xml:space="preserve"> select from calendar help</w:t>
            </w:r>
          </w:p>
        </w:tc>
        <w:tc>
          <w:tcPr>
            <w:tcW w:w="3240" w:type="dxa"/>
            <w:gridSpan w:val="2"/>
            <w:tcBorders>
              <w:top w:val="single" w:sz="8" w:space="0" w:color="999999"/>
              <w:left w:val="single" w:sz="8" w:space="0" w:color="999999"/>
              <w:bottom w:val="single" w:sz="8" w:space="0" w:color="999999"/>
              <w:right w:val="single" w:sz="8" w:space="0" w:color="999999"/>
            </w:tcBorders>
          </w:tcPr>
          <w:p w14:paraId="16C384BF" w14:textId="77777777" w:rsidR="00CE6896" w:rsidRPr="002326C1" w:rsidRDefault="00CE6896" w:rsidP="00CE6896">
            <w:pPr>
              <w:rPr>
                <w:lang w:val="en-US"/>
              </w:rPr>
            </w:pPr>
          </w:p>
        </w:tc>
        <w:tc>
          <w:tcPr>
            <w:tcW w:w="2601" w:type="dxa"/>
            <w:vMerge/>
            <w:tcBorders>
              <w:left w:val="single" w:sz="8" w:space="0" w:color="999999"/>
              <w:right w:val="single" w:sz="8" w:space="0" w:color="999999"/>
            </w:tcBorders>
          </w:tcPr>
          <w:p w14:paraId="65C86282" w14:textId="77777777" w:rsidR="00CE6896" w:rsidRPr="002326C1" w:rsidRDefault="00CE6896" w:rsidP="00CE6896">
            <w:pPr>
              <w:rPr>
                <w:lang w:val="en-US"/>
              </w:rPr>
            </w:pPr>
          </w:p>
        </w:tc>
        <w:tc>
          <w:tcPr>
            <w:tcW w:w="1177" w:type="dxa"/>
            <w:tcBorders>
              <w:top w:val="single" w:sz="8" w:space="0" w:color="999999"/>
              <w:left w:val="single" w:sz="8" w:space="0" w:color="999999"/>
              <w:bottom w:val="single" w:sz="8" w:space="0" w:color="999999"/>
              <w:right w:val="single" w:sz="8" w:space="0" w:color="999999"/>
            </w:tcBorders>
          </w:tcPr>
          <w:p w14:paraId="53780E3C" w14:textId="77777777" w:rsidR="00CE6896" w:rsidRPr="00BD5915" w:rsidRDefault="00CE6896" w:rsidP="00CE6896">
            <w:pPr>
              <w:rPr>
                <w:lang w:val="en-US"/>
              </w:rPr>
            </w:pPr>
          </w:p>
        </w:tc>
      </w:tr>
      <w:tr w:rsidR="00CE6896" w:rsidRPr="004B7AA7" w14:paraId="6614D5CA" w14:textId="77777777" w:rsidTr="00585DDF">
        <w:trPr>
          <w:gridAfter w:val="1"/>
          <w:wAfter w:w="6" w:type="dxa"/>
          <w:trHeight w:val="357"/>
        </w:trPr>
        <w:tc>
          <w:tcPr>
            <w:tcW w:w="704" w:type="dxa"/>
            <w:vMerge/>
            <w:tcBorders>
              <w:left w:val="single" w:sz="8" w:space="0" w:color="999999"/>
              <w:right w:val="single" w:sz="8" w:space="0" w:color="999999"/>
            </w:tcBorders>
          </w:tcPr>
          <w:p w14:paraId="76E2D004"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7653132D"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6C138A93"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44B81287" w14:textId="7B5A6C55" w:rsidR="00CE6896" w:rsidRPr="002326C1" w:rsidRDefault="00CE6896" w:rsidP="00CE6896">
            <w:pPr>
              <w:rPr>
                <w:rFonts w:asciiTheme="minorHAnsi" w:hAnsiTheme="minorHAnsi"/>
                <w:lang w:val="en-US"/>
              </w:rPr>
            </w:pPr>
            <w:r>
              <w:rPr>
                <w:rStyle w:val="SAPScreenElement"/>
                <w:lang w:val="en-US"/>
              </w:rPr>
              <w:t>Issue Place:</w:t>
            </w:r>
            <w:r>
              <w:rPr>
                <w:lang w:val="en-US"/>
              </w:rPr>
              <w:t xml:space="preserve"> enter as appropriate</w:t>
            </w:r>
          </w:p>
        </w:tc>
        <w:tc>
          <w:tcPr>
            <w:tcW w:w="3240" w:type="dxa"/>
            <w:gridSpan w:val="2"/>
            <w:tcBorders>
              <w:top w:val="single" w:sz="8" w:space="0" w:color="999999"/>
              <w:left w:val="single" w:sz="8" w:space="0" w:color="999999"/>
              <w:bottom w:val="single" w:sz="8" w:space="0" w:color="999999"/>
              <w:right w:val="single" w:sz="8" w:space="0" w:color="999999"/>
            </w:tcBorders>
          </w:tcPr>
          <w:p w14:paraId="64AB98E3" w14:textId="77777777" w:rsidR="00CE6896" w:rsidRPr="002326C1" w:rsidRDefault="00CE6896" w:rsidP="00CE6896">
            <w:pPr>
              <w:rPr>
                <w:lang w:val="en-US"/>
              </w:rPr>
            </w:pPr>
          </w:p>
        </w:tc>
        <w:tc>
          <w:tcPr>
            <w:tcW w:w="2601" w:type="dxa"/>
            <w:vMerge/>
            <w:tcBorders>
              <w:left w:val="single" w:sz="8" w:space="0" w:color="999999"/>
              <w:right w:val="single" w:sz="8" w:space="0" w:color="999999"/>
            </w:tcBorders>
          </w:tcPr>
          <w:p w14:paraId="2615201F" w14:textId="77777777" w:rsidR="00CE6896" w:rsidRPr="002326C1" w:rsidRDefault="00CE6896" w:rsidP="00CE6896">
            <w:pPr>
              <w:rPr>
                <w:lang w:val="en-US"/>
              </w:rPr>
            </w:pPr>
          </w:p>
        </w:tc>
        <w:tc>
          <w:tcPr>
            <w:tcW w:w="1177" w:type="dxa"/>
            <w:tcBorders>
              <w:top w:val="single" w:sz="8" w:space="0" w:color="999999"/>
              <w:left w:val="single" w:sz="8" w:space="0" w:color="999999"/>
              <w:bottom w:val="single" w:sz="8" w:space="0" w:color="999999"/>
              <w:right w:val="single" w:sz="8" w:space="0" w:color="999999"/>
            </w:tcBorders>
          </w:tcPr>
          <w:p w14:paraId="137E0F12" w14:textId="77777777" w:rsidR="00CE6896" w:rsidRPr="00BD5915" w:rsidRDefault="00CE6896" w:rsidP="00CE6896">
            <w:pPr>
              <w:rPr>
                <w:lang w:val="en-US"/>
              </w:rPr>
            </w:pPr>
          </w:p>
        </w:tc>
      </w:tr>
      <w:tr w:rsidR="00CE6896" w:rsidRPr="00A41C57" w14:paraId="2F230098" w14:textId="77777777" w:rsidTr="00585DDF">
        <w:trPr>
          <w:gridAfter w:val="1"/>
          <w:wAfter w:w="6" w:type="dxa"/>
          <w:trHeight w:val="357"/>
        </w:trPr>
        <w:tc>
          <w:tcPr>
            <w:tcW w:w="704" w:type="dxa"/>
            <w:vMerge/>
            <w:tcBorders>
              <w:left w:val="single" w:sz="8" w:space="0" w:color="999999"/>
              <w:right w:val="single" w:sz="8" w:space="0" w:color="999999"/>
            </w:tcBorders>
          </w:tcPr>
          <w:p w14:paraId="0BBCBD5C"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62B92812"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74431679"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4CC21B4A" w14:textId="56FAF136" w:rsidR="00CE6896" w:rsidRPr="002326C1" w:rsidRDefault="00CE6896" w:rsidP="00CE6896">
            <w:pPr>
              <w:rPr>
                <w:rFonts w:asciiTheme="minorHAnsi" w:hAnsiTheme="minorHAnsi"/>
                <w:lang w:val="en-US"/>
              </w:rPr>
            </w:pPr>
            <w:r>
              <w:rPr>
                <w:rStyle w:val="SAPScreenElement"/>
                <w:lang w:val="en-US"/>
              </w:rPr>
              <w:t>Issuing Authority:</w:t>
            </w:r>
            <w:r>
              <w:rPr>
                <w:lang w:val="en-US"/>
              </w:rPr>
              <w:t xml:space="preserve"> enter as appropriate</w:t>
            </w:r>
          </w:p>
        </w:tc>
        <w:tc>
          <w:tcPr>
            <w:tcW w:w="3240" w:type="dxa"/>
            <w:gridSpan w:val="2"/>
            <w:tcBorders>
              <w:top w:val="single" w:sz="8" w:space="0" w:color="999999"/>
              <w:left w:val="single" w:sz="8" w:space="0" w:color="999999"/>
              <w:bottom w:val="single" w:sz="8" w:space="0" w:color="999999"/>
              <w:right w:val="single" w:sz="8" w:space="0" w:color="999999"/>
            </w:tcBorders>
          </w:tcPr>
          <w:p w14:paraId="4D9DBF1F" w14:textId="77777777" w:rsidR="00CE6896" w:rsidRPr="002326C1" w:rsidRDefault="00CE6896" w:rsidP="00CE6896">
            <w:pPr>
              <w:rPr>
                <w:lang w:val="en-US"/>
              </w:rPr>
            </w:pPr>
          </w:p>
        </w:tc>
        <w:tc>
          <w:tcPr>
            <w:tcW w:w="2601" w:type="dxa"/>
            <w:vMerge/>
            <w:tcBorders>
              <w:left w:val="single" w:sz="8" w:space="0" w:color="999999"/>
              <w:right w:val="single" w:sz="8" w:space="0" w:color="999999"/>
            </w:tcBorders>
          </w:tcPr>
          <w:p w14:paraId="37B9EEEA" w14:textId="77777777" w:rsidR="00CE6896" w:rsidRPr="002326C1" w:rsidRDefault="00CE6896" w:rsidP="00CE6896">
            <w:pPr>
              <w:rPr>
                <w:lang w:val="en-US"/>
              </w:rPr>
            </w:pPr>
          </w:p>
        </w:tc>
        <w:tc>
          <w:tcPr>
            <w:tcW w:w="1177" w:type="dxa"/>
            <w:tcBorders>
              <w:top w:val="single" w:sz="8" w:space="0" w:color="999999"/>
              <w:left w:val="single" w:sz="8" w:space="0" w:color="999999"/>
              <w:bottom w:val="single" w:sz="8" w:space="0" w:color="999999"/>
              <w:right w:val="single" w:sz="8" w:space="0" w:color="999999"/>
            </w:tcBorders>
          </w:tcPr>
          <w:p w14:paraId="730F5B00" w14:textId="77777777" w:rsidR="00CE6896" w:rsidRPr="00BD5915" w:rsidRDefault="00CE6896" w:rsidP="00CE6896">
            <w:pPr>
              <w:rPr>
                <w:lang w:val="en-US"/>
              </w:rPr>
            </w:pPr>
          </w:p>
        </w:tc>
      </w:tr>
      <w:tr w:rsidR="00CE6896" w:rsidRPr="00A41C57" w14:paraId="1803CA92" w14:textId="77777777" w:rsidTr="00585DDF">
        <w:trPr>
          <w:gridAfter w:val="1"/>
          <w:wAfter w:w="6" w:type="dxa"/>
          <w:trHeight w:val="357"/>
        </w:trPr>
        <w:tc>
          <w:tcPr>
            <w:tcW w:w="704" w:type="dxa"/>
            <w:vMerge/>
            <w:tcBorders>
              <w:left w:val="single" w:sz="8" w:space="0" w:color="999999"/>
              <w:right w:val="single" w:sz="8" w:space="0" w:color="999999"/>
            </w:tcBorders>
          </w:tcPr>
          <w:p w14:paraId="104EE1AB"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3D3419F7"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12D4DF17"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0B7F3E57" w14:textId="74049A07" w:rsidR="00CE6896" w:rsidRPr="002326C1" w:rsidRDefault="00CE6896" w:rsidP="00CE6896">
            <w:pPr>
              <w:rPr>
                <w:rFonts w:asciiTheme="minorHAnsi" w:hAnsiTheme="minorHAnsi"/>
                <w:lang w:val="en-US"/>
              </w:rPr>
            </w:pPr>
            <w:r>
              <w:rPr>
                <w:rStyle w:val="SAPScreenElement"/>
                <w:lang w:val="en-US"/>
              </w:rPr>
              <w:t xml:space="preserve">Expiration Date: </w:t>
            </w:r>
            <w:r>
              <w:rPr>
                <w:lang w:val="en-US"/>
              </w:rPr>
              <w:t>select from calendar help</w:t>
            </w:r>
          </w:p>
        </w:tc>
        <w:tc>
          <w:tcPr>
            <w:tcW w:w="3240" w:type="dxa"/>
            <w:gridSpan w:val="2"/>
            <w:tcBorders>
              <w:top w:val="single" w:sz="8" w:space="0" w:color="999999"/>
              <w:left w:val="single" w:sz="8" w:space="0" w:color="999999"/>
              <w:bottom w:val="single" w:sz="8" w:space="0" w:color="999999"/>
              <w:right w:val="single" w:sz="8" w:space="0" w:color="999999"/>
            </w:tcBorders>
          </w:tcPr>
          <w:p w14:paraId="2B873FF0" w14:textId="77777777" w:rsidR="00CE6896" w:rsidRPr="002326C1" w:rsidRDefault="00CE6896" w:rsidP="00CE6896">
            <w:pPr>
              <w:rPr>
                <w:lang w:val="en-US"/>
              </w:rPr>
            </w:pPr>
          </w:p>
        </w:tc>
        <w:tc>
          <w:tcPr>
            <w:tcW w:w="2601" w:type="dxa"/>
            <w:vMerge/>
            <w:tcBorders>
              <w:left w:val="single" w:sz="8" w:space="0" w:color="999999"/>
              <w:right w:val="single" w:sz="8" w:space="0" w:color="999999"/>
            </w:tcBorders>
          </w:tcPr>
          <w:p w14:paraId="7EAC93BB" w14:textId="77777777" w:rsidR="00CE6896" w:rsidRPr="002326C1" w:rsidRDefault="00CE6896" w:rsidP="00CE6896">
            <w:pPr>
              <w:rPr>
                <w:lang w:val="en-US"/>
              </w:rPr>
            </w:pPr>
          </w:p>
        </w:tc>
        <w:tc>
          <w:tcPr>
            <w:tcW w:w="1177" w:type="dxa"/>
            <w:tcBorders>
              <w:top w:val="single" w:sz="8" w:space="0" w:color="999999"/>
              <w:left w:val="single" w:sz="8" w:space="0" w:color="999999"/>
              <w:bottom w:val="single" w:sz="8" w:space="0" w:color="999999"/>
              <w:right w:val="single" w:sz="8" w:space="0" w:color="999999"/>
            </w:tcBorders>
          </w:tcPr>
          <w:p w14:paraId="3DAC59F4" w14:textId="77777777" w:rsidR="00CE6896" w:rsidRPr="00BD5915" w:rsidRDefault="00CE6896" w:rsidP="00CE6896">
            <w:pPr>
              <w:rPr>
                <w:lang w:val="en-US"/>
              </w:rPr>
            </w:pPr>
          </w:p>
        </w:tc>
      </w:tr>
      <w:tr w:rsidR="00CE6896" w:rsidRPr="00A41C57" w14:paraId="5C3C3E8D" w14:textId="77777777" w:rsidTr="00585DDF">
        <w:trPr>
          <w:gridAfter w:val="1"/>
          <w:wAfter w:w="6" w:type="dxa"/>
          <w:trHeight w:val="357"/>
        </w:trPr>
        <w:tc>
          <w:tcPr>
            <w:tcW w:w="704" w:type="dxa"/>
            <w:vMerge/>
            <w:tcBorders>
              <w:left w:val="single" w:sz="8" w:space="0" w:color="999999"/>
              <w:right w:val="single" w:sz="8" w:space="0" w:color="999999"/>
            </w:tcBorders>
          </w:tcPr>
          <w:p w14:paraId="505429A8"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47CEEAAC"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680D9DC0"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6D69C3B6" w14:textId="6F95F095" w:rsidR="00CE6896" w:rsidRPr="002326C1" w:rsidRDefault="00CE6896" w:rsidP="00CE6896">
            <w:pPr>
              <w:rPr>
                <w:rFonts w:asciiTheme="minorHAnsi" w:hAnsiTheme="minorHAnsi"/>
                <w:lang w:val="en-US"/>
              </w:rPr>
            </w:pPr>
            <w:r>
              <w:rPr>
                <w:rStyle w:val="SAPScreenElement"/>
                <w:lang w:val="en-US"/>
              </w:rPr>
              <w:t xml:space="preserve">Validated: </w:t>
            </w:r>
            <w:r>
              <w:rPr>
                <w:lang w:val="en-US"/>
              </w:rPr>
              <w:t>select from drop-down</w:t>
            </w:r>
          </w:p>
        </w:tc>
        <w:tc>
          <w:tcPr>
            <w:tcW w:w="3240" w:type="dxa"/>
            <w:gridSpan w:val="2"/>
            <w:tcBorders>
              <w:top w:val="single" w:sz="8" w:space="0" w:color="999999"/>
              <w:left w:val="single" w:sz="8" w:space="0" w:color="999999"/>
              <w:bottom w:val="single" w:sz="8" w:space="0" w:color="999999"/>
              <w:right w:val="single" w:sz="8" w:space="0" w:color="999999"/>
            </w:tcBorders>
          </w:tcPr>
          <w:p w14:paraId="0D860BB7" w14:textId="77777777" w:rsidR="00CE6896" w:rsidRPr="002326C1" w:rsidRDefault="00CE6896" w:rsidP="00CE6896">
            <w:pPr>
              <w:rPr>
                <w:lang w:val="en-US"/>
              </w:rPr>
            </w:pPr>
          </w:p>
        </w:tc>
        <w:tc>
          <w:tcPr>
            <w:tcW w:w="2601" w:type="dxa"/>
            <w:vMerge/>
            <w:tcBorders>
              <w:left w:val="single" w:sz="8" w:space="0" w:color="999999"/>
              <w:right w:val="single" w:sz="8" w:space="0" w:color="999999"/>
            </w:tcBorders>
          </w:tcPr>
          <w:p w14:paraId="6A7C22DA" w14:textId="77777777" w:rsidR="00CE6896" w:rsidRPr="002326C1" w:rsidRDefault="00CE6896" w:rsidP="00CE6896">
            <w:pPr>
              <w:rPr>
                <w:lang w:val="en-US"/>
              </w:rPr>
            </w:pPr>
          </w:p>
        </w:tc>
        <w:tc>
          <w:tcPr>
            <w:tcW w:w="1177" w:type="dxa"/>
            <w:tcBorders>
              <w:top w:val="single" w:sz="8" w:space="0" w:color="999999"/>
              <w:left w:val="single" w:sz="8" w:space="0" w:color="999999"/>
              <w:bottom w:val="single" w:sz="8" w:space="0" w:color="999999"/>
              <w:right w:val="single" w:sz="8" w:space="0" w:color="999999"/>
            </w:tcBorders>
          </w:tcPr>
          <w:p w14:paraId="3751E7F4" w14:textId="77777777" w:rsidR="00CE6896" w:rsidRPr="00BD5915" w:rsidRDefault="00CE6896" w:rsidP="00CE6896">
            <w:pPr>
              <w:rPr>
                <w:lang w:val="en-US"/>
              </w:rPr>
            </w:pPr>
          </w:p>
        </w:tc>
      </w:tr>
      <w:tr w:rsidR="00CE6896" w:rsidRPr="00A41C57" w14:paraId="305A198A" w14:textId="77777777" w:rsidTr="00585DDF">
        <w:trPr>
          <w:gridAfter w:val="1"/>
          <w:wAfter w:w="6" w:type="dxa"/>
          <w:trHeight w:val="357"/>
        </w:trPr>
        <w:tc>
          <w:tcPr>
            <w:tcW w:w="704" w:type="dxa"/>
            <w:vMerge/>
            <w:tcBorders>
              <w:left w:val="single" w:sz="8" w:space="0" w:color="999999"/>
              <w:right w:val="single" w:sz="8" w:space="0" w:color="999999"/>
            </w:tcBorders>
          </w:tcPr>
          <w:p w14:paraId="0334A9D3"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1663C31F"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0C4129F9"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3AF3F84B" w14:textId="11372653" w:rsidR="00CE6896" w:rsidRPr="002326C1" w:rsidRDefault="00CE6896" w:rsidP="00CE6896">
            <w:pPr>
              <w:rPr>
                <w:rFonts w:asciiTheme="minorHAnsi" w:hAnsiTheme="minorHAnsi"/>
                <w:lang w:val="en-US"/>
              </w:rPr>
            </w:pPr>
            <w:r>
              <w:rPr>
                <w:lang w:val="en-US"/>
              </w:rPr>
              <w:t xml:space="preserve">In case a scanned copy of the document needs to be attached, select the </w:t>
            </w:r>
            <w:r w:rsidR="00774C60">
              <w:rPr>
                <w:noProof/>
                <w:lang w:val="en-US"/>
              </w:rPr>
              <w:pict w14:anchorId="663B6F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5pt;height:22.45pt;visibility:visible;mso-wrap-style:square">
                  <v:imagedata r:id="rId22" o:title=""/>
                </v:shape>
              </w:pict>
            </w:r>
            <w:r>
              <w:rPr>
                <w:lang w:val="en-US"/>
              </w:rPr>
              <w:t xml:space="preserve"> icon next to field</w:t>
            </w:r>
            <w:r>
              <w:rPr>
                <w:rStyle w:val="SAPScreenElement"/>
                <w:lang w:val="en-US"/>
              </w:rPr>
              <w:t xml:space="preserve"> Attachment</w:t>
            </w:r>
            <w:r>
              <w:rPr>
                <w:lang w:val="en-US"/>
              </w:rPr>
              <w:t xml:space="preserve">. In the </w:t>
            </w:r>
            <w:r>
              <w:rPr>
                <w:rStyle w:val="SAPScreenElement"/>
                <w:lang w:val="en-US"/>
              </w:rPr>
              <w:t>Choose File to Upload</w:t>
            </w:r>
            <w:r>
              <w:rPr>
                <w:lang w:val="en-US"/>
              </w:rPr>
              <w:t xml:space="preserve"> dialog box, browse for the document you want to upload, and then choose </w:t>
            </w:r>
            <w:r>
              <w:rPr>
                <w:rStyle w:val="SAPScreenElement"/>
                <w:lang w:val="en-US"/>
              </w:rPr>
              <w:t>Open</w:t>
            </w:r>
            <w:r>
              <w:rPr>
                <w:lang w:val="en-US"/>
              </w:rPr>
              <w:t>.</w:t>
            </w:r>
          </w:p>
        </w:tc>
        <w:tc>
          <w:tcPr>
            <w:tcW w:w="3240" w:type="dxa"/>
            <w:gridSpan w:val="2"/>
            <w:tcBorders>
              <w:top w:val="single" w:sz="8" w:space="0" w:color="999999"/>
              <w:left w:val="single" w:sz="8" w:space="0" w:color="999999"/>
              <w:bottom w:val="single" w:sz="8" w:space="0" w:color="999999"/>
              <w:right w:val="single" w:sz="8" w:space="0" w:color="999999"/>
            </w:tcBorders>
          </w:tcPr>
          <w:p w14:paraId="2DDF0CA0" w14:textId="77777777" w:rsidR="00FD7C53" w:rsidRPr="00DF2AC4" w:rsidRDefault="00FD7C53" w:rsidP="00FD7C53">
            <w:pPr>
              <w:pStyle w:val="SAPNoteHeading"/>
              <w:spacing w:before="60"/>
              <w:ind w:left="0"/>
              <w:rPr>
                <w:ins w:id="1218" w:author="Author" w:date="2018-02-05T09:37:00Z"/>
                <w:lang w:val="en-US"/>
                <w:rPrChange w:id="1219" w:author="Author" w:date="2018-02-05T09:38:00Z">
                  <w:rPr>
                    <w:ins w:id="1220" w:author="Author" w:date="2018-02-05T09:37:00Z"/>
                    <w:highlight w:val="cyan"/>
                    <w:lang w:val="en-US"/>
                  </w:rPr>
                </w:rPrChange>
              </w:rPr>
            </w:pPr>
            <w:ins w:id="1221" w:author="Author" w:date="2018-02-05T09:37:00Z">
              <w:r w:rsidRPr="00DF2AC4">
                <w:rPr>
                  <w:noProof/>
                  <w:lang w:val="en-US"/>
                  <w:rPrChange w:id="1222" w:author="Author" w:date="2018-02-05T09:38:00Z">
                    <w:rPr>
                      <w:noProof/>
                      <w:highlight w:val="cyan"/>
                      <w:lang w:val="en-US"/>
                    </w:rPr>
                  </w:rPrChange>
                </w:rPr>
                <w:drawing>
                  <wp:inline distT="0" distB="0" distL="0" distR="0" wp14:anchorId="1079C415" wp14:editId="2A640C35">
                    <wp:extent cx="219075" cy="238125"/>
                    <wp:effectExtent l="0" t="0" r="9525"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DF2AC4">
                <w:rPr>
                  <w:lang w:val="en-US"/>
                  <w:rPrChange w:id="1223" w:author="Author" w:date="2018-02-05T09:38:00Z">
                    <w:rPr>
                      <w:highlight w:val="cyan"/>
                      <w:lang w:val="en-US"/>
                    </w:rPr>
                  </w:rPrChange>
                </w:rPr>
                <w:t> Caution</w:t>
              </w:r>
            </w:ins>
          </w:p>
          <w:p w14:paraId="3C892FFC" w14:textId="075059A0" w:rsidR="00CE6896" w:rsidRPr="002326C1" w:rsidRDefault="00FD7C53">
            <w:pPr>
              <w:rPr>
                <w:lang w:val="en-US"/>
              </w:rPr>
            </w:pPr>
            <w:ins w:id="1224" w:author="Author" w:date="2018-02-05T09:37:00Z">
              <w:r w:rsidRPr="00DF2AC4">
                <w:rPr>
                  <w:lang w:val="en-US"/>
                  <w:rPrChange w:id="1225" w:author="Author" w:date="2018-02-05T09:38:00Z">
                    <w:rPr>
                      <w:highlight w:val="cyan"/>
                      <w:lang w:val="en-US"/>
                    </w:rPr>
                  </w:rPrChange>
                </w:rPr>
                <w:t>For country</w:t>
              </w:r>
              <w:r w:rsidRPr="00DF2AC4">
                <w:rPr>
                  <w:b/>
                  <w:lang w:val="en-US"/>
                  <w:rPrChange w:id="1226" w:author="Author" w:date="2018-02-05T09:38:00Z">
                    <w:rPr>
                      <w:b/>
                      <w:highlight w:val="cyan"/>
                      <w:lang w:val="en-US"/>
                    </w:rPr>
                  </w:rPrChange>
                </w:rPr>
                <w:t xml:space="preserve"> AU</w:t>
              </w:r>
              <w:r w:rsidRPr="00DF2AC4">
                <w:rPr>
                  <w:lang w:val="en-US"/>
                  <w:rPrChange w:id="1227" w:author="Author" w:date="2018-02-05T09:38:00Z">
                    <w:rPr>
                      <w:highlight w:val="cyan"/>
                      <w:lang w:val="en-US"/>
                    </w:rPr>
                  </w:rPrChange>
                </w:rPr>
                <w:t>,</w:t>
              </w:r>
              <w:r w:rsidRPr="00DF2AC4">
                <w:rPr>
                  <w:lang w:val="en-US"/>
                  <w:rPrChange w:id="1228" w:author="Author" w:date="2018-02-05T09:38:00Z">
                    <w:rPr>
                      <w:highlight w:val="yellow"/>
                      <w:lang w:val="en-US"/>
                    </w:rPr>
                  </w:rPrChange>
                </w:rPr>
                <w:t xml:space="preserve"> </w:t>
              </w:r>
              <w:r w:rsidRPr="00DF2AC4">
                <w:rPr>
                  <w:lang w:val="en-US"/>
                </w:rPr>
                <w:t>for document type</w:t>
              </w:r>
              <w:r w:rsidRPr="00DF2AC4">
                <w:rPr>
                  <w:rStyle w:val="SAPUserEntry"/>
                  <w:lang w:val="en-US"/>
                </w:rPr>
                <w:t xml:space="preserve"> AUS-Visa</w:t>
              </w:r>
              <w:r w:rsidRPr="00A41C57">
                <w:rPr>
                  <w:rStyle w:val="SAPUserEntry"/>
                  <w:rPrChange w:id="1229" w:author="Author" w:date="2018-03-06T16:48:00Z">
                    <w:rPr>
                      <w:lang w:val="en-US"/>
                    </w:rPr>
                  </w:rPrChange>
                </w:rPr>
                <w:t xml:space="preserve"> </w:t>
              </w:r>
              <w:r w:rsidRPr="00DF2AC4">
                <w:rPr>
                  <w:lang w:val="en-US"/>
                </w:rPr>
                <w:t>a scanned copy of that visa needs to be attached.</w:t>
              </w:r>
            </w:ins>
          </w:p>
        </w:tc>
        <w:tc>
          <w:tcPr>
            <w:tcW w:w="2601" w:type="dxa"/>
            <w:vMerge/>
            <w:tcBorders>
              <w:left w:val="single" w:sz="8" w:space="0" w:color="999999"/>
              <w:right w:val="single" w:sz="8" w:space="0" w:color="999999"/>
            </w:tcBorders>
          </w:tcPr>
          <w:p w14:paraId="7602AF1C" w14:textId="77777777" w:rsidR="00CE6896" w:rsidRPr="002326C1" w:rsidRDefault="00CE6896" w:rsidP="00CE6896">
            <w:pPr>
              <w:rPr>
                <w:lang w:val="en-US"/>
              </w:rPr>
            </w:pPr>
          </w:p>
        </w:tc>
        <w:tc>
          <w:tcPr>
            <w:tcW w:w="1177" w:type="dxa"/>
            <w:tcBorders>
              <w:top w:val="single" w:sz="8" w:space="0" w:color="999999"/>
              <w:left w:val="single" w:sz="8" w:space="0" w:color="999999"/>
              <w:bottom w:val="single" w:sz="8" w:space="0" w:color="999999"/>
              <w:right w:val="single" w:sz="8" w:space="0" w:color="999999"/>
            </w:tcBorders>
          </w:tcPr>
          <w:p w14:paraId="6004B9D5" w14:textId="77777777" w:rsidR="00CE6896" w:rsidRPr="00BD5915" w:rsidRDefault="00CE6896" w:rsidP="00CE6896">
            <w:pPr>
              <w:rPr>
                <w:lang w:val="en-US"/>
              </w:rPr>
            </w:pPr>
          </w:p>
        </w:tc>
      </w:tr>
      <w:tr w:rsidR="00CE6896" w:rsidRPr="00A41C57" w14:paraId="206B62E7" w14:textId="77777777" w:rsidTr="00585DDF">
        <w:trPr>
          <w:gridAfter w:val="1"/>
          <w:wAfter w:w="6" w:type="dxa"/>
          <w:trHeight w:val="357"/>
        </w:trPr>
        <w:tc>
          <w:tcPr>
            <w:tcW w:w="704" w:type="dxa"/>
            <w:vMerge/>
            <w:tcBorders>
              <w:left w:val="single" w:sz="8" w:space="0" w:color="999999"/>
              <w:bottom w:val="single" w:sz="8" w:space="0" w:color="999999"/>
              <w:right w:val="single" w:sz="8" w:space="0" w:color="999999"/>
            </w:tcBorders>
          </w:tcPr>
          <w:p w14:paraId="275B98BD" w14:textId="77777777" w:rsidR="00CE6896" w:rsidRPr="002326C1" w:rsidRDefault="00CE6896" w:rsidP="00CE6896">
            <w:pPr>
              <w:rPr>
                <w:lang w:val="en-US"/>
              </w:rPr>
            </w:pPr>
          </w:p>
        </w:tc>
        <w:tc>
          <w:tcPr>
            <w:tcW w:w="1516" w:type="dxa"/>
            <w:vMerge/>
            <w:tcBorders>
              <w:left w:val="single" w:sz="8" w:space="0" w:color="999999"/>
              <w:bottom w:val="single" w:sz="8" w:space="0" w:color="999999"/>
              <w:right w:val="single" w:sz="8" w:space="0" w:color="999999"/>
            </w:tcBorders>
          </w:tcPr>
          <w:p w14:paraId="7FFF427A" w14:textId="77777777" w:rsidR="00CE6896" w:rsidRPr="002326C1" w:rsidRDefault="00CE6896" w:rsidP="00CE6896">
            <w:pPr>
              <w:rPr>
                <w:rStyle w:val="SAPEmphasis"/>
                <w:lang w:val="en-US"/>
              </w:rPr>
            </w:pPr>
          </w:p>
        </w:tc>
        <w:tc>
          <w:tcPr>
            <w:tcW w:w="2522" w:type="dxa"/>
            <w:vMerge/>
            <w:tcBorders>
              <w:left w:val="single" w:sz="8" w:space="0" w:color="999999"/>
              <w:bottom w:val="single" w:sz="8" w:space="0" w:color="999999"/>
              <w:right w:val="single" w:sz="8" w:space="0" w:color="999999"/>
            </w:tcBorders>
          </w:tcPr>
          <w:p w14:paraId="7EA64EE2"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4D2D2B03" w14:textId="0BC5EAAA" w:rsidR="00CE6896" w:rsidRPr="002326C1" w:rsidRDefault="00CE6896" w:rsidP="00CE6896">
            <w:pPr>
              <w:rPr>
                <w:rFonts w:asciiTheme="minorHAnsi" w:hAnsiTheme="minorHAnsi"/>
                <w:lang w:val="en-US"/>
              </w:rPr>
            </w:pPr>
            <w:r>
              <w:rPr>
                <w:lang w:val="en-US"/>
              </w:rPr>
              <w:t xml:space="preserve">If appropriate, enter additional work permit document(s). For this, select the </w:t>
            </w:r>
            <w:r>
              <w:rPr>
                <w:rStyle w:val="SAPScreenElement"/>
                <w:lang w:val="en-US"/>
              </w:rPr>
              <w:sym w:font="Symbol" w:char="F0C5"/>
            </w:r>
            <w:r>
              <w:rPr>
                <w:rStyle w:val="SAPScreenElement"/>
                <w:lang w:val="en-US"/>
              </w:rPr>
              <w:t xml:space="preserve"> Add Work Permit Info</w:t>
            </w:r>
            <w:r>
              <w:rPr>
                <w:lang w:val="en-US"/>
              </w:rPr>
              <w:t xml:space="preserve"> link.</w:t>
            </w:r>
          </w:p>
        </w:tc>
        <w:tc>
          <w:tcPr>
            <w:tcW w:w="3240" w:type="dxa"/>
            <w:gridSpan w:val="2"/>
            <w:tcBorders>
              <w:top w:val="single" w:sz="8" w:space="0" w:color="999999"/>
              <w:left w:val="single" w:sz="8" w:space="0" w:color="999999"/>
              <w:bottom w:val="single" w:sz="8" w:space="0" w:color="999999"/>
              <w:right w:val="single" w:sz="8" w:space="0" w:color="999999"/>
            </w:tcBorders>
          </w:tcPr>
          <w:p w14:paraId="58D7F61E" w14:textId="77777777" w:rsidR="00CE6896" w:rsidRPr="002326C1" w:rsidRDefault="00CE6896" w:rsidP="00CE6896">
            <w:pPr>
              <w:rPr>
                <w:lang w:val="en-US"/>
              </w:rPr>
            </w:pPr>
          </w:p>
        </w:tc>
        <w:tc>
          <w:tcPr>
            <w:tcW w:w="2601" w:type="dxa"/>
            <w:vMerge/>
            <w:tcBorders>
              <w:left w:val="single" w:sz="8" w:space="0" w:color="999999"/>
              <w:bottom w:val="single" w:sz="8" w:space="0" w:color="999999"/>
              <w:right w:val="single" w:sz="8" w:space="0" w:color="999999"/>
            </w:tcBorders>
          </w:tcPr>
          <w:p w14:paraId="7009C98B" w14:textId="77777777" w:rsidR="00CE6896" w:rsidRPr="002326C1" w:rsidRDefault="00CE6896" w:rsidP="00CE6896">
            <w:pPr>
              <w:rPr>
                <w:lang w:val="en-US"/>
              </w:rPr>
            </w:pPr>
          </w:p>
        </w:tc>
        <w:tc>
          <w:tcPr>
            <w:tcW w:w="1177" w:type="dxa"/>
            <w:tcBorders>
              <w:top w:val="single" w:sz="8" w:space="0" w:color="999999"/>
              <w:left w:val="single" w:sz="8" w:space="0" w:color="999999"/>
              <w:bottom w:val="single" w:sz="8" w:space="0" w:color="999999"/>
              <w:right w:val="single" w:sz="8" w:space="0" w:color="999999"/>
            </w:tcBorders>
          </w:tcPr>
          <w:p w14:paraId="4285C1DF" w14:textId="77777777" w:rsidR="00CE6896" w:rsidRPr="00BD5915" w:rsidRDefault="00CE6896" w:rsidP="00CE6896">
            <w:pPr>
              <w:rPr>
                <w:lang w:val="en-US"/>
              </w:rPr>
            </w:pPr>
          </w:p>
        </w:tc>
      </w:tr>
      <w:tr w:rsidR="00CE6896" w:rsidRPr="00A41C57" w14:paraId="709C130F" w14:textId="77777777" w:rsidTr="00585DDF">
        <w:trPr>
          <w:gridAfter w:val="1"/>
          <w:wAfter w:w="6" w:type="dxa"/>
          <w:trHeight w:val="357"/>
        </w:trPr>
        <w:tc>
          <w:tcPr>
            <w:tcW w:w="704" w:type="dxa"/>
            <w:tcBorders>
              <w:top w:val="single" w:sz="8" w:space="0" w:color="999999"/>
              <w:left w:val="single" w:sz="8" w:space="0" w:color="999999"/>
              <w:bottom w:val="single" w:sz="8" w:space="0" w:color="999999"/>
              <w:right w:val="single" w:sz="8" w:space="0" w:color="999999"/>
            </w:tcBorders>
            <w:hideMark/>
          </w:tcPr>
          <w:p w14:paraId="714998A0" w14:textId="28E4A3B7" w:rsidR="00CE6896" w:rsidRPr="002326C1" w:rsidRDefault="00CE6896" w:rsidP="00CE6896">
            <w:pPr>
              <w:rPr>
                <w:lang w:val="en-US"/>
              </w:rPr>
            </w:pPr>
            <w:r>
              <w:rPr>
                <w:lang w:val="en-US"/>
              </w:rPr>
              <w:t>13</w:t>
            </w:r>
          </w:p>
        </w:tc>
        <w:tc>
          <w:tcPr>
            <w:tcW w:w="1516" w:type="dxa"/>
            <w:tcBorders>
              <w:top w:val="single" w:sz="8" w:space="0" w:color="999999"/>
              <w:left w:val="single" w:sz="8" w:space="0" w:color="999999"/>
              <w:bottom w:val="single" w:sz="8" w:space="0" w:color="999999"/>
              <w:right w:val="single" w:sz="8" w:space="0" w:color="999999"/>
            </w:tcBorders>
            <w:hideMark/>
          </w:tcPr>
          <w:p w14:paraId="2F712225" w14:textId="77777777" w:rsidR="00CE6896" w:rsidRPr="002326C1" w:rsidRDefault="00CE6896" w:rsidP="00CE6896">
            <w:pPr>
              <w:rPr>
                <w:rStyle w:val="SAPEmphasis"/>
                <w:lang w:val="en-US"/>
              </w:rPr>
            </w:pPr>
            <w:r w:rsidRPr="002326C1">
              <w:rPr>
                <w:rStyle w:val="SAPEmphasis"/>
                <w:lang w:val="en-US"/>
              </w:rPr>
              <w:t>Continue</w:t>
            </w:r>
          </w:p>
        </w:tc>
        <w:tc>
          <w:tcPr>
            <w:tcW w:w="2522" w:type="dxa"/>
            <w:tcBorders>
              <w:top w:val="single" w:sz="8" w:space="0" w:color="999999"/>
              <w:left w:val="single" w:sz="8" w:space="0" w:color="999999"/>
              <w:bottom w:val="single" w:sz="8" w:space="0" w:color="999999"/>
              <w:right w:val="single" w:sz="8" w:space="0" w:color="999999"/>
            </w:tcBorders>
            <w:hideMark/>
          </w:tcPr>
          <w:p w14:paraId="2237AE33" w14:textId="77777777" w:rsidR="00CE6896" w:rsidRPr="002326C1" w:rsidRDefault="00CE6896" w:rsidP="00CE6896">
            <w:pPr>
              <w:rPr>
                <w:rFonts w:cstheme="minorBidi"/>
                <w:lang w:val="en-US"/>
              </w:rPr>
            </w:pPr>
            <w:r w:rsidRPr="002326C1">
              <w:rPr>
                <w:lang w:val="en-US"/>
              </w:rPr>
              <w:t xml:space="preserve">Choose the </w:t>
            </w:r>
            <w:r w:rsidRPr="002326C1">
              <w:rPr>
                <w:rStyle w:val="SAPScreenElement"/>
                <w:lang w:val="en-US"/>
              </w:rPr>
              <w:t xml:space="preserve">Continue </w:t>
            </w:r>
            <w:r w:rsidRPr="002326C1">
              <w:rPr>
                <w:lang w:val="en-US"/>
              </w:rPr>
              <w:t>pushbutton.</w:t>
            </w:r>
          </w:p>
        </w:tc>
        <w:tc>
          <w:tcPr>
            <w:tcW w:w="2520" w:type="dxa"/>
            <w:tcBorders>
              <w:top w:val="single" w:sz="8" w:space="0" w:color="999999"/>
              <w:left w:val="single" w:sz="8" w:space="0" w:color="999999"/>
              <w:bottom w:val="single" w:sz="8" w:space="0" w:color="999999"/>
              <w:right w:val="single" w:sz="8" w:space="0" w:color="999999"/>
            </w:tcBorders>
          </w:tcPr>
          <w:p w14:paraId="4D229C50" w14:textId="77777777" w:rsidR="00CE6896" w:rsidRPr="002326C1" w:rsidRDefault="00CE6896" w:rsidP="00CE6896">
            <w:pPr>
              <w:rPr>
                <w:rFonts w:asciiTheme="minorHAnsi" w:hAnsiTheme="minorHAnsi"/>
                <w:lang w:val="en-US"/>
              </w:rPr>
            </w:pPr>
          </w:p>
        </w:tc>
        <w:tc>
          <w:tcPr>
            <w:tcW w:w="3240" w:type="dxa"/>
            <w:gridSpan w:val="2"/>
            <w:tcBorders>
              <w:top w:val="single" w:sz="8" w:space="0" w:color="999999"/>
              <w:left w:val="single" w:sz="8" w:space="0" w:color="999999"/>
              <w:bottom w:val="single" w:sz="8" w:space="0" w:color="999999"/>
              <w:right w:val="single" w:sz="8" w:space="0" w:color="999999"/>
            </w:tcBorders>
          </w:tcPr>
          <w:p w14:paraId="43D39555" w14:textId="77777777" w:rsidR="00CE6896" w:rsidRPr="002326C1" w:rsidRDefault="00CE6896" w:rsidP="00CE6896">
            <w:pPr>
              <w:rPr>
                <w:lang w:val="en-US"/>
              </w:rPr>
            </w:pPr>
          </w:p>
        </w:tc>
        <w:tc>
          <w:tcPr>
            <w:tcW w:w="2601" w:type="dxa"/>
            <w:tcBorders>
              <w:top w:val="single" w:sz="8" w:space="0" w:color="999999"/>
              <w:left w:val="single" w:sz="8" w:space="0" w:color="999999"/>
              <w:bottom w:val="single" w:sz="8" w:space="0" w:color="999999"/>
              <w:right w:val="single" w:sz="8" w:space="0" w:color="999999"/>
            </w:tcBorders>
            <w:hideMark/>
          </w:tcPr>
          <w:p w14:paraId="7E6748FE" w14:textId="65D416D3" w:rsidR="00CE6896" w:rsidRDefault="00CE6896" w:rsidP="00CE6896">
            <w:pPr>
              <w:rPr>
                <w:lang w:val="en-US"/>
              </w:rPr>
            </w:pPr>
            <w:r w:rsidRPr="002326C1">
              <w:rPr>
                <w:lang w:val="en-US"/>
              </w:rPr>
              <w:t xml:space="preserve">The </w:t>
            </w:r>
            <w:r w:rsidRPr="002326C1">
              <w:rPr>
                <w:rStyle w:val="SAPScreenElement"/>
                <w:lang w:val="en-US"/>
              </w:rPr>
              <w:t xml:space="preserve">Compensation Information </w:t>
            </w:r>
            <w:r w:rsidRPr="002326C1">
              <w:rPr>
                <w:lang w:val="en-US"/>
              </w:rPr>
              <w:t xml:space="preserve">section in the </w:t>
            </w:r>
            <w:r w:rsidRPr="002326C1">
              <w:rPr>
                <w:rStyle w:val="SAPScreenElement"/>
                <w:lang w:val="en-US"/>
              </w:rPr>
              <w:t xml:space="preserve">Add New Employee </w:t>
            </w:r>
            <w:r w:rsidRPr="002326C1">
              <w:rPr>
                <w:lang w:val="en-US"/>
              </w:rPr>
              <w:t xml:space="preserve">screen is expanded. </w:t>
            </w:r>
          </w:p>
          <w:p w14:paraId="4DA171CC" w14:textId="34D7E0BE" w:rsidR="00CE6896" w:rsidRPr="00AF1555" w:rsidRDefault="00CE6896" w:rsidP="00CE6896">
            <w:pPr>
              <w:rPr>
                <w:lang w:val="en-US"/>
                <w:rPrChange w:id="1230" w:author="Author" w:date="2018-02-22T10:46:00Z">
                  <w:rPr>
                    <w:highlight w:val="yellow"/>
                    <w:lang w:val="en-US"/>
                  </w:rPr>
                </w:rPrChange>
              </w:rPr>
            </w:pPr>
            <w:r w:rsidRPr="00D90D0A">
              <w:rPr>
                <w:lang w:val="en-US"/>
              </w:rPr>
              <w:t>For</w:t>
            </w:r>
            <w:r w:rsidRPr="00AF1555">
              <w:rPr>
                <w:lang w:val="en-US"/>
              </w:rPr>
              <w:t xml:space="preserve"> the countries </w:t>
            </w:r>
            <w:r w:rsidRPr="00AF1555">
              <w:rPr>
                <w:b/>
                <w:lang w:val="en-US"/>
              </w:rPr>
              <w:t>AE, AU, CN, DE, FR, GB, SA</w:t>
            </w:r>
            <w:r w:rsidRPr="00AF1555">
              <w:rPr>
                <w:lang w:val="en-US"/>
              </w:rPr>
              <w:t xml:space="preserve">, </w:t>
            </w:r>
            <w:commentRangeStart w:id="1231"/>
            <w:r w:rsidRPr="00AF1555">
              <w:rPr>
                <w:lang w:val="en-US"/>
                <w:rPrChange w:id="1232" w:author="Author" w:date="2018-02-22T10:46:00Z">
                  <w:rPr>
                    <w:highlight w:val="yellow"/>
                    <w:lang w:val="en-US"/>
                  </w:rPr>
                </w:rPrChange>
              </w:rPr>
              <w:t>the pay components</w:t>
            </w:r>
            <w:r w:rsidRPr="00D90D0A">
              <w:rPr>
                <w:lang w:val="en-US"/>
              </w:rPr>
              <w:t xml:space="preserve"> </w:t>
            </w:r>
            <w:r w:rsidRPr="00AF1555">
              <w:rPr>
                <w:lang w:val="en-US"/>
              </w:rPr>
              <w:t xml:space="preserve">in the </w:t>
            </w:r>
            <w:r w:rsidRPr="00AF1555">
              <w:rPr>
                <w:rStyle w:val="SAPScreenElement"/>
                <w:lang w:val="en-US"/>
              </w:rPr>
              <w:t xml:space="preserve">Compensation Information </w:t>
            </w:r>
            <w:r w:rsidRPr="00AF1555">
              <w:rPr>
                <w:lang w:val="en-US"/>
              </w:rPr>
              <w:t>section</w:t>
            </w:r>
            <w:r w:rsidRPr="00AF1555">
              <w:rPr>
                <w:lang w:val="en-US"/>
                <w:rPrChange w:id="1233" w:author="Author" w:date="2018-02-22T10:46:00Z">
                  <w:rPr>
                    <w:highlight w:val="yellow"/>
                    <w:lang w:val="en-US"/>
                  </w:rPr>
                </w:rPrChange>
              </w:rPr>
              <w:t xml:space="preserve"> are generated based on a preconfigured tariff table.</w:t>
            </w:r>
          </w:p>
          <w:p w14:paraId="45978AEE" w14:textId="77777777" w:rsidR="00CE6896" w:rsidRPr="00AF1555" w:rsidRDefault="00CE6896" w:rsidP="00CE6896">
            <w:pPr>
              <w:pStyle w:val="SAPNoteHeading"/>
              <w:ind w:left="0"/>
              <w:rPr>
                <w:color w:val="auto"/>
                <w:lang w:val="en-US"/>
                <w:rPrChange w:id="1234" w:author="Author" w:date="2018-02-22T10:46:00Z">
                  <w:rPr>
                    <w:color w:val="auto"/>
                    <w:highlight w:val="yellow"/>
                    <w:lang w:val="en-US"/>
                  </w:rPr>
                </w:rPrChange>
              </w:rPr>
            </w:pPr>
            <w:r w:rsidRPr="00AF1555">
              <w:rPr>
                <w:noProof/>
                <w:color w:val="auto"/>
                <w:lang w:val="en-US"/>
                <w:rPrChange w:id="1235" w:author="Author" w:date="2018-02-22T10:46:00Z">
                  <w:rPr>
                    <w:noProof/>
                    <w:color w:val="auto"/>
                    <w:highlight w:val="yellow"/>
                    <w:lang w:val="en-US"/>
                  </w:rPr>
                </w:rPrChange>
              </w:rPr>
              <w:lastRenderedPageBreak/>
              <w:drawing>
                <wp:inline distT="0" distB="0" distL="0" distR="0" wp14:anchorId="2C5E306D" wp14:editId="3474A103">
                  <wp:extent cx="225425" cy="225425"/>
                  <wp:effectExtent l="0" t="0" r="3175" b="3175"/>
                  <wp:docPr id="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noProof/>
                <w:color w:val="auto"/>
                <w:lang w:val="en-US" w:eastAsia="zh-CN"/>
                <w:rPrChange w:id="1236" w:author="Author" w:date="2018-02-22T10:46:00Z">
                  <w:rPr>
                    <w:noProof/>
                    <w:color w:val="auto"/>
                    <w:highlight w:val="yellow"/>
                    <w:lang w:val="en-US" w:eastAsia="zh-CN"/>
                  </w:rPr>
                </w:rPrChange>
              </w:rPr>
              <w:t xml:space="preserve"> </w:t>
            </w:r>
            <w:r w:rsidRPr="000A0D20">
              <w:rPr>
                <w:lang w:val="en-US"/>
                <w:rPrChange w:id="1237" w:author="Author" w:date="2018-02-22T10:46:00Z">
                  <w:rPr>
                    <w:color w:val="auto"/>
                    <w:highlight w:val="yellow"/>
                    <w:lang w:val="en-US"/>
                  </w:rPr>
                </w:rPrChange>
              </w:rPr>
              <w:t>Recommendation</w:t>
            </w:r>
          </w:p>
          <w:p w14:paraId="638DA059" w14:textId="6E81D7CA" w:rsidR="00CE6896" w:rsidRPr="00B95B9C" w:rsidRDefault="00CE6896" w:rsidP="00CE6896">
            <w:pPr>
              <w:rPr>
                <w:strike/>
                <w:lang w:val="en-US" w:eastAsia="zh-SG"/>
              </w:rPr>
            </w:pPr>
            <w:r w:rsidRPr="00AF1555">
              <w:rPr>
                <w:lang w:val="en-US"/>
                <w:rPrChange w:id="1238" w:author="Author" w:date="2018-02-22T10:46:00Z">
                  <w:rPr>
                    <w:highlight w:val="yellow"/>
                    <w:lang w:val="en-US"/>
                  </w:rPr>
                </w:rPrChange>
              </w:rPr>
              <w:t xml:space="preserve">For details to possible pay components refer to the </w:t>
            </w:r>
            <w:del w:id="1239" w:author="Author" w:date="2018-02-06T10:17:00Z">
              <w:r w:rsidRPr="00AF1555" w:rsidDel="00F60FEA">
                <w:rPr>
                  <w:lang w:val="en-US"/>
                  <w:rPrChange w:id="1240" w:author="Author" w:date="2018-02-22T10:46:00Z">
                    <w:rPr>
                      <w:highlight w:val="yellow"/>
                      <w:lang w:val="en-US"/>
                    </w:rPr>
                  </w:rPrChange>
                </w:rPr>
                <w:delText xml:space="preserve">configuration guide of </w:delText>
              </w:r>
              <w:commentRangeStart w:id="1241"/>
              <w:r w:rsidRPr="00AF1555" w:rsidDel="00F60FEA">
                <w:rPr>
                  <w:lang w:val="en-US"/>
                  <w:rPrChange w:id="1242" w:author="Author" w:date="2018-02-22T10:46:00Z">
                    <w:rPr>
                      <w:highlight w:val="yellow"/>
                      <w:lang w:val="en-US"/>
                    </w:rPr>
                  </w:rPrChange>
                </w:rPr>
                <w:delText xml:space="preserve">building block </w:delText>
              </w:r>
              <w:r w:rsidRPr="00AF1555" w:rsidDel="00F60FEA">
                <w:rPr>
                  <w:rStyle w:val="SAPEmphasis"/>
                  <w:lang w:val="en-US"/>
                  <w:rPrChange w:id="1243" w:author="Author" w:date="2018-02-22T10:46:00Z">
                    <w:rPr>
                      <w:rStyle w:val="SAPEmphasis"/>
                      <w:highlight w:val="yellow"/>
                      <w:lang w:val="en-US"/>
                    </w:rPr>
                  </w:rPrChange>
                </w:rPr>
                <w:delText>15T</w:delText>
              </w:r>
              <w:commentRangeEnd w:id="1241"/>
              <w:r w:rsidRPr="00D90D0A" w:rsidDel="00F60FEA">
                <w:rPr>
                  <w:rStyle w:val="CommentReference"/>
                </w:rPr>
                <w:commentReference w:id="1241"/>
              </w:r>
              <w:r w:rsidRPr="00AF1555" w:rsidDel="00F60FEA">
                <w:rPr>
                  <w:lang w:val="en-US"/>
                  <w:rPrChange w:id="1244" w:author="Author" w:date="2018-02-22T10:46:00Z">
                    <w:rPr>
                      <w:highlight w:val="yellow"/>
                      <w:lang w:val="en-US"/>
                    </w:rPr>
                  </w:rPrChange>
                </w:rPr>
                <w:delText xml:space="preserve">, where in chapter </w:delText>
              </w:r>
              <w:r w:rsidRPr="00AF1555" w:rsidDel="00F60FEA">
                <w:rPr>
                  <w:rStyle w:val="SAPTextReference"/>
                  <w:lang w:val="en-US"/>
                  <w:rPrChange w:id="1245" w:author="Author" w:date="2018-02-22T10:46:00Z">
                    <w:rPr>
                      <w:rStyle w:val="SAPTextReference"/>
                      <w:highlight w:val="yellow"/>
                      <w:lang w:val="en-US"/>
                    </w:rPr>
                  </w:rPrChange>
                </w:rPr>
                <w:delText>Preparation / Prerequisites</w:delText>
              </w:r>
              <w:r w:rsidRPr="00AF1555" w:rsidDel="00F60FEA">
                <w:rPr>
                  <w:lang w:val="en-US"/>
                  <w:rPrChange w:id="1246" w:author="Author" w:date="2018-02-22T10:46:00Z">
                    <w:rPr>
                      <w:highlight w:val="yellow"/>
                      <w:lang w:val="en-US"/>
                    </w:rPr>
                  </w:rPrChange>
                </w:rPr>
                <w:delText xml:space="preserve"> the reference to the appropriate </w:delText>
              </w:r>
            </w:del>
            <w:r w:rsidRPr="00AF1555">
              <w:rPr>
                <w:rStyle w:val="SAPScreenElement"/>
                <w:color w:val="auto"/>
                <w:lang w:val="en-US"/>
                <w:rPrChange w:id="1247" w:author="Author" w:date="2018-02-22T10:46:00Z">
                  <w:rPr>
                    <w:rStyle w:val="SAPScreenElement"/>
                    <w:color w:val="auto"/>
                    <w:highlight w:val="yellow"/>
                    <w:lang w:val="en-US"/>
                  </w:rPr>
                </w:rPrChange>
              </w:rPr>
              <w:t>Pay Structure</w:t>
            </w:r>
            <w:r w:rsidRPr="00AF1555">
              <w:rPr>
                <w:lang w:val="en-US"/>
                <w:rPrChange w:id="1248" w:author="Author" w:date="2018-02-22T10:46:00Z">
                  <w:rPr>
                    <w:highlight w:val="yellow"/>
                    <w:lang w:val="en-US"/>
                  </w:rPr>
                </w:rPrChange>
              </w:rPr>
              <w:t xml:space="preserve"> workbook </w:t>
            </w:r>
            <w:ins w:id="1249" w:author="Author" w:date="2018-02-06T10:17:00Z">
              <w:r w:rsidR="00F60FEA" w:rsidRPr="00AF1555">
                <w:rPr>
                  <w:lang w:val="en-US"/>
                  <w:rPrChange w:id="1250" w:author="Author" w:date="2018-02-22T10:46:00Z">
                    <w:rPr>
                      <w:highlight w:val="yellow"/>
                      <w:lang w:val="en-US"/>
                    </w:rPr>
                  </w:rPrChange>
                </w:rPr>
                <w:t xml:space="preserve">appropriate </w:t>
              </w:r>
            </w:ins>
            <w:del w:id="1251" w:author="Author" w:date="2018-02-06T10:17:00Z">
              <w:r w:rsidRPr="00AF1555" w:rsidDel="00F60FEA">
                <w:rPr>
                  <w:lang w:val="en-US"/>
                  <w:rPrChange w:id="1252" w:author="Author" w:date="2018-02-22T10:46:00Z">
                    <w:rPr>
                      <w:highlight w:val="yellow"/>
                      <w:lang w:val="en-US"/>
                    </w:rPr>
                  </w:rPrChange>
                </w:rPr>
                <w:delText>is given</w:delText>
              </w:r>
              <w:commentRangeEnd w:id="1231"/>
              <w:r w:rsidRPr="00D90D0A" w:rsidDel="00F60FEA">
                <w:rPr>
                  <w:rStyle w:val="CommentReference"/>
                </w:rPr>
                <w:commentReference w:id="1231"/>
              </w:r>
            </w:del>
            <w:ins w:id="1253" w:author="Author" w:date="2018-02-06T10:17:00Z">
              <w:r w:rsidR="00F60FEA" w:rsidRPr="00AF1555">
                <w:rPr>
                  <w:lang w:val="en-US"/>
                  <w:rPrChange w:id="1254" w:author="Author" w:date="2018-02-22T10:46:00Z">
                    <w:rPr>
                      <w:highlight w:val="yellow"/>
                      <w:lang w:val="en-US"/>
                    </w:rPr>
                  </w:rPrChange>
                </w:rPr>
                <w:t>for</w:t>
              </w:r>
            </w:ins>
            <w:ins w:id="1255" w:author="Author" w:date="2018-02-06T10:18:00Z">
              <w:r w:rsidR="00F60FEA" w:rsidRPr="00AF1555">
                <w:rPr>
                  <w:lang w:val="en-US"/>
                  <w:rPrChange w:id="1256" w:author="Author" w:date="2018-02-22T10:46:00Z">
                    <w:rPr>
                      <w:highlight w:val="yellow"/>
                      <w:lang w:val="en-US"/>
                    </w:rPr>
                  </w:rPrChange>
                </w:rPr>
                <w:t xml:space="preserve"> </w:t>
              </w:r>
            </w:ins>
            <w:ins w:id="1257" w:author="Author" w:date="2018-02-06T10:20:00Z">
              <w:r w:rsidR="00F60FEA" w:rsidRPr="00AF1555">
                <w:rPr>
                  <w:rStyle w:val="SAPScreenElement"/>
                  <w:color w:val="auto"/>
                  <w:lang w:val="en-US"/>
                  <w:rPrChange w:id="1258" w:author="Author" w:date="2018-02-22T10:46:00Z">
                    <w:rPr>
                      <w:rStyle w:val="SAPScreenElement"/>
                      <w:color w:val="auto"/>
                      <w:highlight w:val="yellow"/>
                      <w:lang w:val="en-US"/>
                    </w:rPr>
                  </w:rPrChange>
                </w:rPr>
                <w:t>&lt;YourCountry&gt;</w:t>
              </w:r>
            </w:ins>
            <w:r w:rsidRPr="00AF1555">
              <w:rPr>
                <w:lang w:val="en-US"/>
                <w:rPrChange w:id="1259" w:author="Author" w:date="2018-02-22T10:46:00Z">
                  <w:rPr>
                    <w:highlight w:val="yellow"/>
                    <w:lang w:val="en-US"/>
                  </w:rPr>
                </w:rPrChange>
              </w:rPr>
              <w:t>.</w:t>
            </w:r>
          </w:p>
        </w:tc>
        <w:tc>
          <w:tcPr>
            <w:tcW w:w="1177" w:type="dxa"/>
            <w:tcBorders>
              <w:top w:val="single" w:sz="8" w:space="0" w:color="999999"/>
              <w:left w:val="single" w:sz="8" w:space="0" w:color="999999"/>
              <w:bottom w:val="single" w:sz="8" w:space="0" w:color="999999"/>
              <w:right w:val="single" w:sz="8" w:space="0" w:color="999999"/>
            </w:tcBorders>
          </w:tcPr>
          <w:p w14:paraId="4B4D53FE" w14:textId="77777777" w:rsidR="00CE6896" w:rsidRPr="00BD5915" w:rsidRDefault="00CE6896" w:rsidP="00CE6896">
            <w:pPr>
              <w:rPr>
                <w:lang w:val="en-US"/>
              </w:rPr>
            </w:pPr>
          </w:p>
        </w:tc>
      </w:tr>
      <w:tr w:rsidR="00CE6896" w:rsidRPr="00A41C57" w14:paraId="08F6B9D4" w14:textId="77777777" w:rsidTr="00585DDF">
        <w:trPr>
          <w:trHeight w:val="357"/>
        </w:trPr>
        <w:tc>
          <w:tcPr>
            <w:tcW w:w="704" w:type="dxa"/>
            <w:tcBorders>
              <w:top w:val="single" w:sz="8" w:space="0" w:color="999999"/>
              <w:left w:val="single" w:sz="8" w:space="0" w:color="999999"/>
              <w:bottom w:val="single" w:sz="8" w:space="0" w:color="999999"/>
              <w:right w:val="single" w:sz="8" w:space="0" w:color="999999"/>
            </w:tcBorders>
          </w:tcPr>
          <w:p w14:paraId="308FF16D" w14:textId="55B696C3" w:rsidR="00CE6896" w:rsidRPr="002326C1" w:rsidRDefault="00CE6896" w:rsidP="00CE6896">
            <w:pPr>
              <w:rPr>
                <w:lang w:val="en-US"/>
              </w:rPr>
            </w:pPr>
            <w:r w:rsidRPr="002326C1">
              <w:rPr>
                <w:lang w:val="en-US"/>
              </w:rPr>
              <w:t>1</w:t>
            </w:r>
            <w:r>
              <w:rPr>
                <w:lang w:val="en-US"/>
              </w:rPr>
              <w:t>4</w:t>
            </w:r>
          </w:p>
        </w:tc>
        <w:tc>
          <w:tcPr>
            <w:tcW w:w="1516" w:type="dxa"/>
            <w:tcBorders>
              <w:top w:val="single" w:sz="8" w:space="0" w:color="999999"/>
              <w:left w:val="single" w:sz="8" w:space="0" w:color="999999"/>
              <w:bottom w:val="single" w:sz="8" w:space="0" w:color="999999"/>
              <w:right w:val="single" w:sz="8" w:space="0" w:color="999999"/>
            </w:tcBorders>
          </w:tcPr>
          <w:p w14:paraId="58C2A150" w14:textId="77777777" w:rsidR="00CE6896" w:rsidRPr="002326C1" w:rsidRDefault="00CE6896" w:rsidP="00CE6896">
            <w:pPr>
              <w:rPr>
                <w:lang w:val="en-US"/>
              </w:rPr>
            </w:pPr>
            <w:commentRangeStart w:id="1260"/>
            <w:r w:rsidRPr="002326C1">
              <w:rPr>
                <w:rStyle w:val="SAPEmphasis"/>
                <w:lang w:val="en-US"/>
              </w:rPr>
              <w:t>Enter Compensation Information for new Employee</w:t>
            </w:r>
            <w:commentRangeEnd w:id="1260"/>
            <w:r>
              <w:rPr>
                <w:rStyle w:val="CommentReference"/>
              </w:rPr>
              <w:commentReference w:id="1260"/>
            </w:r>
          </w:p>
          <w:p w14:paraId="3DB3582C" w14:textId="77777777" w:rsidR="00CE6896" w:rsidRPr="002326C1" w:rsidRDefault="00CE6896" w:rsidP="00CE6896">
            <w:pPr>
              <w:rPr>
                <w:lang w:val="en-US"/>
              </w:rPr>
            </w:pPr>
          </w:p>
          <w:p w14:paraId="1D2DB9BE" w14:textId="77777777" w:rsidR="00CE6896" w:rsidRPr="002326C1" w:rsidRDefault="00CE6896" w:rsidP="00CE6896">
            <w:pPr>
              <w:rPr>
                <w:rStyle w:val="SAPEmphasis"/>
                <w:lang w:val="en-US"/>
              </w:rPr>
            </w:pPr>
          </w:p>
        </w:tc>
        <w:tc>
          <w:tcPr>
            <w:tcW w:w="2522" w:type="dxa"/>
            <w:tcBorders>
              <w:top w:val="single" w:sz="8" w:space="0" w:color="999999"/>
              <w:left w:val="single" w:sz="8" w:space="0" w:color="999999"/>
              <w:bottom w:val="single" w:sz="8" w:space="0" w:color="999999"/>
              <w:right w:val="single" w:sz="8" w:space="0" w:color="999999"/>
            </w:tcBorders>
          </w:tcPr>
          <w:p w14:paraId="5BC7B9D6" w14:textId="6B7D5B94" w:rsidR="00CE6896" w:rsidRPr="00076EDD" w:rsidRDefault="00CE6896" w:rsidP="00CE6896">
            <w:pPr>
              <w:rPr>
                <w:lang w:val="en-US"/>
              </w:rPr>
            </w:pPr>
            <w:r w:rsidRPr="00076EDD">
              <w:rPr>
                <w:lang w:val="en-US"/>
              </w:rPr>
              <w:t xml:space="preserve">In the </w:t>
            </w:r>
            <w:r w:rsidRPr="00076EDD">
              <w:rPr>
                <w:rStyle w:val="SAPScreenElement"/>
                <w:lang w:val="en-US"/>
              </w:rPr>
              <w:t xml:space="preserve">Compensation Information </w:t>
            </w:r>
            <w:r w:rsidRPr="00076EDD">
              <w:rPr>
                <w:lang w:val="en-US"/>
              </w:rPr>
              <w:t xml:space="preserve">block make the following entries: </w:t>
            </w:r>
          </w:p>
          <w:p w14:paraId="27378917" w14:textId="77F0610A" w:rsidR="00CE6896" w:rsidRPr="00AF1555" w:rsidRDefault="00CE6896" w:rsidP="00CE6896">
            <w:pPr>
              <w:pStyle w:val="SAPNoteHeading"/>
              <w:ind w:left="0"/>
              <w:rPr>
                <w:lang w:val="en-US"/>
                <w:rPrChange w:id="1261" w:author="Author" w:date="2018-02-22T10:46:00Z">
                  <w:rPr>
                    <w:highlight w:val="cyan"/>
                    <w:lang w:val="en-US"/>
                  </w:rPr>
                </w:rPrChange>
              </w:rPr>
            </w:pPr>
            <w:r w:rsidRPr="00AF1555">
              <w:rPr>
                <w:noProof/>
                <w:lang w:val="en-US"/>
                <w:rPrChange w:id="1262" w:author="Author" w:date="2018-02-22T10:46:00Z">
                  <w:rPr>
                    <w:noProof/>
                    <w:highlight w:val="cyan"/>
                    <w:lang w:val="en-US"/>
                  </w:rPr>
                </w:rPrChange>
              </w:rPr>
              <w:drawing>
                <wp:inline distT="0" distB="0" distL="0" distR="0" wp14:anchorId="5AF0D4E4" wp14:editId="64240777">
                  <wp:extent cx="225425" cy="225425"/>
                  <wp:effectExtent l="0" t="0" r="0" b="317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lang w:val="en-US"/>
                <w:rPrChange w:id="1263" w:author="Author" w:date="2018-02-22T10:46:00Z">
                  <w:rPr>
                    <w:highlight w:val="cyan"/>
                    <w:lang w:val="en-US"/>
                  </w:rPr>
                </w:rPrChange>
              </w:rPr>
              <w:t> Note</w:t>
            </w:r>
          </w:p>
          <w:p w14:paraId="163F1B24" w14:textId="77777777" w:rsidR="00CE6896" w:rsidRDefault="00CE6896" w:rsidP="00CE6896">
            <w:pPr>
              <w:rPr>
                <w:lang w:val="en-US"/>
              </w:rPr>
            </w:pPr>
            <w:r w:rsidRPr="00AF1555">
              <w:rPr>
                <w:lang w:val="en-US"/>
                <w:rPrChange w:id="1264" w:author="Author" w:date="2018-02-22T10:46:00Z">
                  <w:rPr>
                    <w:highlight w:val="cyan"/>
                    <w:lang w:val="en-US"/>
                  </w:rPr>
                </w:rPrChange>
              </w:rPr>
              <w:t>This information is country-specific.</w:t>
            </w:r>
          </w:p>
          <w:p w14:paraId="54E19280" w14:textId="101CB592" w:rsidR="00CE6896" w:rsidRPr="001A5012" w:rsidDel="009B6007" w:rsidRDefault="00CE6896" w:rsidP="00CE6896">
            <w:pPr>
              <w:pStyle w:val="SAPNoteHeading"/>
              <w:ind w:left="0"/>
              <w:rPr>
                <w:del w:id="1265" w:author="Author" w:date="2018-02-22T10:46:00Z"/>
                <w:strike/>
                <w:lang w:val="en-US"/>
                <w:rPrChange w:id="1266" w:author="Author" w:date="2018-02-19T06:16:00Z">
                  <w:rPr>
                    <w:del w:id="1267" w:author="Author" w:date="2018-02-22T10:46:00Z"/>
                    <w:lang w:val="en-US"/>
                  </w:rPr>
                </w:rPrChange>
              </w:rPr>
            </w:pPr>
            <w:commentRangeStart w:id="1268"/>
            <w:commentRangeStart w:id="1269"/>
            <w:del w:id="1270" w:author="Author" w:date="2018-02-22T10:46:00Z">
              <w:r w:rsidRPr="001A5012" w:rsidDel="009B6007">
                <w:rPr>
                  <w:strike/>
                  <w:noProof/>
                  <w:lang w:val="en-US"/>
                  <w:rPrChange w:id="1271" w:author="Author" w:date="2018-02-19T06:16:00Z">
                    <w:rPr>
                      <w:noProof/>
                      <w:lang w:val="en-US"/>
                    </w:rPr>
                  </w:rPrChange>
                </w:rPr>
                <w:drawing>
                  <wp:inline distT="0" distB="0" distL="0" distR="0" wp14:anchorId="5273898B" wp14:editId="357087DE">
                    <wp:extent cx="225425" cy="225425"/>
                    <wp:effectExtent l="0" t="0" r="3175" b="3175"/>
                    <wp:docPr id="35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1A5012" w:rsidDel="009B6007">
                <w:rPr>
                  <w:strike/>
                  <w:lang w:val="en-US"/>
                  <w:rPrChange w:id="1272" w:author="Author" w:date="2018-02-19T06:16:00Z">
                    <w:rPr>
                      <w:lang w:val="en-US"/>
                    </w:rPr>
                  </w:rPrChange>
                </w:rPr>
                <w:delText xml:space="preserve"> Note</w:delText>
              </w:r>
            </w:del>
          </w:p>
          <w:p w14:paraId="7E3B6B03" w14:textId="5F65E8CF" w:rsidR="00CE6896" w:rsidRPr="00307830" w:rsidRDefault="00CE6896" w:rsidP="00CE6896">
            <w:pPr>
              <w:rPr>
                <w:lang w:val="en-US"/>
              </w:rPr>
            </w:pPr>
            <w:del w:id="1273" w:author="Author" w:date="2018-02-22T10:46:00Z">
              <w:r w:rsidRPr="001A5012" w:rsidDel="009B6007">
                <w:rPr>
                  <w:strike/>
                  <w:lang w:val="en-US"/>
                  <w:rPrChange w:id="1274" w:author="Author" w:date="2018-02-19T06:16:00Z">
                    <w:rPr>
                      <w:lang w:val="en-US"/>
                    </w:rPr>
                  </w:rPrChange>
                </w:rPr>
                <w:delText xml:space="preserve">Information needed to have a meaningful employee master data record. In case integration with Employee Central Payroll is in place, in the Employee Central Payroll system the salary information will be kept in infotype </w:delText>
              </w:r>
              <w:r w:rsidRPr="001A5012" w:rsidDel="009B6007">
                <w:rPr>
                  <w:rStyle w:val="SAPScreenElement"/>
                  <w:strike/>
                  <w:color w:val="auto"/>
                  <w:lang w:val="en-US"/>
                  <w:rPrChange w:id="1275" w:author="Author" w:date="2018-02-19T06:16:00Z">
                    <w:rPr>
                      <w:rStyle w:val="SAPScreenElement"/>
                      <w:color w:val="auto"/>
                      <w:lang w:val="en-US"/>
                    </w:rPr>
                  </w:rPrChange>
                </w:rPr>
                <w:delText>Basic Pay</w:delText>
              </w:r>
              <w:r w:rsidRPr="001A5012" w:rsidDel="009B6007">
                <w:rPr>
                  <w:rStyle w:val="SAPScreenElement"/>
                  <w:strike/>
                  <w:lang w:val="en-US"/>
                  <w:rPrChange w:id="1276" w:author="Author" w:date="2018-02-19T06:16:00Z">
                    <w:rPr>
                      <w:rStyle w:val="SAPScreenElement"/>
                      <w:lang w:val="en-US"/>
                    </w:rPr>
                  </w:rPrChange>
                </w:rPr>
                <w:delText xml:space="preserve">, </w:delText>
              </w:r>
              <w:r w:rsidRPr="001A5012" w:rsidDel="009B6007">
                <w:rPr>
                  <w:strike/>
                  <w:lang w:val="en-US"/>
                  <w:rPrChange w:id="1277" w:author="Author" w:date="2018-02-19T06:16:00Z">
                    <w:rPr>
                      <w:lang w:val="en-US"/>
                    </w:rPr>
                  </w:rPrChange>
                </w:rPr>
                <w:delText xml:space="preserve">whereas the recurring payments will be kept in infotype </w:delText>
              </w:r>
              <w:r w:rsidRPr="001A5012" w:rsidDel="009B6007">
                <w:rPr>
                  <w:rStyle w:val="SAPScreenElement"/>
                  <w:strike/>
                  <w:color w:val="auto"/>
                  <w:lang w:val="en-US"/>
                  <w:rPrChange w:id="1278" w:author="Author" w:date="2018-02-19T06:16:00Z">
                    <w:rPr>
                      <w:rStyle w:val="SAPScreenElement"/>
                      <w:color w:val="auto"/>
                      <w:lang w:val="en-US"/>
                    </w:rPr>
                  </w:rPrChange>
                </w:rPr>
                <w:delText>Recurring Payments/</w:delText>
              </w:r>
            </w:del>
            <w:ins w:id="1279" w:author="Author" w:date="2018-02-06T13:39:00Z">
              <w:del w:id="1280" w:author="Author" w:date="2018-02-22T10:46:00Z">
                <w:r w:rsidR="00745B39" w:rsidRPr="001A5012" w:rsidDel="009B6007">
                  <w:rPr>
                    <w:rStyle w:val="SAPScreenElement"/>
                    <w:strike/>
                    <w:color w:val="auto"/>
                    <w:lang w:val="en-US"/>
                    <w:rPrChange w:id="1281" w:author="Author" w:date="2018-02-19T06:16:00Z">
                      <w:rPr>
                        <w:rStyle w:val="SAPScreenElement"/>
                        <w:color w:val="auto"/>
                        <w:lang w:val="en-US"/>
                      </w:rPr>
                    </w:rPrChange>
                  </w:rPr>
                  <w:delText xml:space="preserve"> </w:delText>
                </w:r>
              </w:del>
            </w:ins>
            <w:del w:id="1282" w:author="Author" w:date="2018-02-22T10:46:00Z">
              <w:r w:rsidRPr="001A5012" w:rsidDel="009B6007">
                <w:rPr>
                  <w:rStyle w:val="SAPScreenElement"/>
                  <w:strike/>
                  <w:color w:val="auto"/>
                  <w:lang w:val="en-US"/>
                  <w:rPrChange w:id="1283" w:author="Author" w:date="2018-02-19T06:16:00Z">
                    <w:rPr>
                      <w:rStyle w:val="SAPScreenElement"/>
                      <w:color w:val="auto"/>
                      <w:lang w:val="en-US"/>
                    </w:rPr>
                  </w:rPrChange>
                </w:rPr>
                <w:delText>Deductions</w:delText>
              </w:r>
              <w:r w:rsidRPr="001A5012" w:rsidDel="009B6007">
                <w:rPr>
                  <w:strike/>
                  <w:lang w:val="en-US"/>
                  <w:rPrChange w:id="1284" w:author="Author" w:date="2018-02-19T06:16:00Z">
                    <w:rPr>
                      <w:lang w:val="en-US"/>
                    </w:rPr>
                  </w:rPrChange>
                </w:rPr>
                <w:delText>.</w:delText>
              </w:r>
              <w:commentRangeEnd w:id="1268"/>
              <w:r w:rsidRPr="001A5012" w:rsidDel="009B6007">
                <w:rPr>
                  <w:rStyle w:val="CommentReference"/>
                  <w:strike/>
                  <w:rPrChange w:id="1285" w:author="Author" w:date="2018-02-19T06:16:00Z">
                    <w:rPr>
                      <w:rStyle w:val="CommentReference"/>
                    </w:rPr>
                  </w:rPrChange>
                </w:rPr>
                <w:commentReference w:id="1268"/>
              </w:r>
              <w:commentRangeEnd w:id="1269"/>
              <w:r w:rsidR="001A5012" w:rsidRPr="001A5012" w:rsidDel="009B6007">
                <w:rPr>
                  <w:rStyle w:val="CommentReference"/>
                  <w:strike/>
                  <w:rPrChange w:id="1286" w:author="Author" w:date="2018-02-19T06:16:00Z">
                    <w:rPr>
                      <w:rStyle w:val="CommentReference"/>
                    </w:rPr>
                  </w:rPrChange>
                </w:rPr>
                <w:commentReference w:id="1269"/>
              </w:r>
            </w:del>
          </w:p>
        </w:tc>
        <w:tc>
          <w:tcPr>
            <w:tcW w:w="2520" w:type="dxa"/>
            <w:tcBorders>
              <w:top w:val="single" w:sz="8" w:space="0" w:color="999999"/>
              <w:left w:val="single" w:sz="8" w:space="0" w:color="999999"/>
              <w:bottom w:val="single" w:sz="8" w:space="0" w:color="999999"/>
              <w:right w:val="single" w:sz="8" w:space="0" w:color="999999"/>
            </w:tcBorders>
          </w:tcPr>
          <w:p w14:paraId="48854CBF" w14:textId="66E6FE59" w:rsidR="00CE6896" w:rsidRPr="00D90D0A" w:rsidRDefault="00CE6896" w:rsidP="00CE6896">
            <w:pPr>
              <w:rPr>
                <w:rStyle w:val="SAPScreenElement"/>
                <w:lang w:val="en-US"/>
              </w:rPr>
            </w:pPr>
            <w:r w:rsidRPr="00AF1555">
              <w:rPr>
                <w:lang w:val="en-US"/>
                <w:rPrChange w:id="1287" w:author="Author" w:date="2018-02-22T10:46:00Z">
                  <w:rPr>
                    <w:highlight w:val="cyan"/>
                    <w:lang w:val="en-US"/>
                  </w:rPr>
                </w:rPrChange>
              </w:rPr>
              <w:t>Enter data as required in the country where the chosen company of the new hire is located.</w:t>
            </w:r>
          </w:p>
        </w:tc>
        <w:tc>
          <w:tcPr>
            <w:tcW w:w="3240" w:type="dxa"/>
            <w:gridSpan w:val="2"/>
            <w:tcBorders>
              <w:top w:val="single" w:sz="8" w:space="0" w:color="999999"/>
              <w:left w:val="single" w:sz="8" w:space="0" w:color="999999"/>
              <w:bottom w:val="single" w:sz="8" w:space="0" w:color="999999"/>
              <w:right w:val="single" w:sz="8" w:space="0" w:color="999999"/>
            </w:tcBorders>
          </w:tcPr>
          <w:p w14:paraId="2482F827" w14:textId="77777777" w:rsidR="00CE6896" w:rsidRPr="00AF1555" w:rsidRDefault="00CE6896" w:rsidP="00CE6896">
            <w:pPr>
              <w:pStyle w:val="SAPNoteHeading"/>
              <w:spacing w:before="60"/>
              <w:ind w:left="0"/>
              <w:rPr>
                <w:lang w:val="en-US"/>
                <w:rPrChange w:id="1288" w:author="Author" w:date="2018-02-22T10:46:00Z">
                  <w:rPr>
                    <w:highlight w:val="cyan"/>
                    <w:lang w:val="en-US"/>
                  </w:rPr>
                </w:rPrChange>
              </w:rPr>
            </w:pPr>
            <w:r w:rsidRPr="00AF1555">
              <w:rPr>
                <w:noProof/>
                <w:lang w:val="en-US"/>
                <w:rPrChange w:id="1289" w:author="Author" w:date="2018-02-22T10:46:00Z">
                  <w:rPr>
                    <w:noProof/>
                    <w:highlight w:val="cyan"/>
                    <w:lang w:val="en-US"/>
                  </w:rPr>
                </w:rPrChange>
              </w:rPr>
              <w:drawing>
                <wp:inline distT="0" distB="0" distL="0" distR="0" wp14:anchorId="1A646995" wp14:editId="19334436">
                  <wp:extent cx="219075" cy="238125"/>
                  <wp:effectExtent l="0" t="0" r="9525" b="9525"/>
                  <wp:docPr id="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AF1555">
              <w:rPr>
                <w:lang w:val="en-US"/>
                <w:rPrChange w:id="1290" w:author="Author" w:date="2018-02-22T10:46:00Z">
                  <w:rPr>
                    <w:highlight w:val="cyan"/>
                    <w:lang w:val="en-US"/>
                  </w:rPr>
                </w:rPrChange>
              </w:rPr>
              <w:t> Caution</w:t>
            </w:r>
          </w:p>
          <w:p w14:paraId="3CDE2290" w14:textId="55A5C34B" w:rsidR="00CE6896" w:rsidRPr="00AF1555" w:rsidRDefault="00CE6896" w:rsidP="00CE6896">
            <w:pPr>
              <w:pStyle w:val="NoteParagraph"/>
              <w:ind w:left="0"/>
              <w:rPr>
                <w:noProof/>
                <w:lang w:val="en-US"/>
              </w:rPr>
            </w:pPr>
            <w:r w:rsidRPr="00AF1555">
              <w:rPr>
                <w:lang w:val="en-US"/>
                <w:rPrChange w:id="1291" w:author="Author" w:date="2018-02-22T10:46:00Z">
                  <w:rPr>
                    <w:highlight w:val="cyan"/>
                    <w:lang w:val="en-US"/>
                  </w:rPr>
                </w:rPrChange>
              </w:rPr>
              <w:t>For a detailed list refer to chapter</w:t>
            </w:r>
            <w:r w:rsidRPr="00D90D0A">
              <w:rPr>
                <w:lang w:val="en-US"/>
              </w:rPr>
              <w:t xml:space="preserve"> </w:t>
            </w:r>
            <w:r w:rsidRPr="00AF1555">
              <w:fldChar w:fldCharType="begin"/>
            </w:r>
            <w:ins w:id="1292" w:author="Author" w:date="2018-02-22T09:33:00Z">
              <w:r w:rsidR="009D5455" w:rsidRPr="00AF1555">
                <w:rPr>
                  <w:lang w:val="en-US"/>
                  <w:rPrChange w:id="1293" w:author="Author" w:date="2018-02-22T10:46:00Z">
                    <w:rPr/>
                  </w:rPrChange>
                </w:rPr>
                <w:instrText>HYPERLINK  \l "_Compensation_Information"</w:instrText>
              </w:r>
            </w:ins>
            <w:del w:id="1294" w:author="Author" w:date="2018-02-22T09:33:00Z">
              <w:r w:rsidRPr="00AF1555" w:rsidDel="009D5455">
                <w:rPr>
                  <w:lang w:val="en-US"/>
                  <w:rPrChange w:id="1295" w:author="Author" w:date="2018-02-22T10:46:00Z">
                    <w:rPr/>
                  </w:rPrChange>
                </w:rPr>
                <w:delInstrText xml:space="preserve"> HYPERLINK \l "_Compensation_Information" </w:delInstrText>
              </w:r>
            </w:del>
            <w:r w:rsidRPr="00AF1555">
              <w:rPr>
                <w:rPrChange w:id="1296" w:author="Author" w:date="2018-02-22T10:46:00Z">
                  <w:rPr>
                    <w:rStyle w:val="Hyperlink"/>
                    <w:rFonts w:ascii="BentonSans Bold" w:hAnsi="BentonSans Bold"/>
                    <w:highlight w:val="yellow"/>
                    <w:lang w:val="en-US"/>
                  </w:rPr>
                </w:rPrChange>
              </w:rPr>
              <w:fldChar w:fldCharType="separate"/>
            </w:r>
            <w:del w:id="1297" w:author="Author" w:date="2018-02-22T09:33:00Z">
              <w:r w:rsidRPr="00AF1555" w:rsidDel="009D5455">
                <w:rPr>
                  <w:rStyle w:val="Hyperlink"/>
                  <w:rFonts w:ascii="BentonSans Bold" w:hAnsi="BentonSans Bold"/>
                  <w:lang w:val="en-US"/>
                  <w:rPrChange w:id="1298" w:author="Author" w:date="2018-02-22T10:46:00Z">
                    <w:rPr>
                      <w:rStyle w:val="Hyperlink"/>
                      <w:rFonts w:ascii="BentonSans Bold" w:hAnsi="BentonSans Bold"/>
                      <w:highlight w:val="yellow"/>
                      <w:lang w:val="en-US"/>
                    </w:rPr>
                  </w:rPrChange>
                </w:rPr>
                <w:delText>Country-Specific Fields to be filled during Hiring</w:delText>
              </w:r>
            </w:del>
            <w:ins w:id="1299" w:author="Author" w:date="2018-02-22T09:33:00Z">
              <w:r w:rsidR="009D5455" w:rsidRPr="00AF1555">
                <w:rPr>
                  <w:rStyle w:val="Hyperlink"/>
                  <w:rFonts w:ascii="BentonSans Bold" w:hAnsi="BentonSans Bold"/>
                  <w:lang w:val="en-US"/>
                  <w:rPrChange w:id="1300" w:author="Author" w:date="2018-02-22T10:46:00Z">
                    <w:rPr>
                      <w:rStyle w:val="Hyperlink"/>
                      <w:rFonts w:ascii="BentonSans Bold" w:hAnsi="BentonSans Bold"/>
                      <w:highlight w:val="yellow"/>
                      <w:lang w:val="en-US"/>
                    </w:rPr>
                  </w:rPrChange>
                </w:rPr>
                <w:t>Compensation Information</w:t>
              </w:r>
            </w:ins>
            <w:r w:rsidRPr="00AF1555">
              <w:rPr>
                <w:rStyle w:val="Hyperlink"/>
                <w:rFonts w:ascii="BentonSans Bold" w:hAnsi="BentonSans Bold"/>
                <w:lang w:val="en-US"/>
                <w:rPrChange w:id="1301" w:author="Author" w:date="2018-02-22T10:46:00Z">
                  <w:rPr>
                    <w:rStyle w:val="Hyperlink"/>
                    <w:rFonts w:ascii="BentonSans Bold" w:hAnsi="BentonSans Bold"/>
                    <w:highlight w:val="yellow"/>
                    <w:lang w:val="en-US"/>
                  </w:rPr>
                </w:rPrChange>
              </w:rPr>
              <w:fldChar w:fldCharType="end"/>
            </w:r>
            <w:r w:rsidR="00F575C7" w:rsidRPr="00AF1555">
              <w:rPr>
                <w:lang w:val="en-US"/>
              </w:rPr>
              <w:t>.</w:t>
            </w:r>
          </w:p>
        </w:tc>
        <w:tc>
          <w:tcPr>
            <w:tcW w:w="2601" w:type="dxa"/>
            <w:tcBorders>
              <w:top w:val="single" w:sz="8" w:space="0" w:color="999999"/>
              <w:left w:val="single" w:sz="8" w:space="0" w:color="999999"/>
              <w:bottom w:val="single" w:sz="8" w:space="0" w:color="999999"/>
              <w:right w:val="single" w:sz="8" w:space="0" w:color="999999"/>
            </w:tcBorders>
          </w:tcPr>
          <w:p w14:paraId="779335F6" w14:textId="67C95516" w:rsidR="00CE6896" w:rsidRDefault="00CE6896" w:rsidP="00CE6896">
            <w:pPr>
              <w:rPr>
                <w:lang w:val="en-US"/>
              </w:rPr>
            </w:pPr>
            <w:r>
              <w:rPr>
                <w:lang w:val="en-US"/>
              </w:rPr>
              <w:t xml:space="preserve">Once done, depending on the country of the company, following fields </w:t>
            </w:r>
            <w:r w:rsidRPr="002326C1">
              <w:rPr>
                <w:lang w:val="en-US"/>
              </w:rPr>
              <w:t xml:space="preserve">located in the </w:t>
            </w:r>
            <w:r w:rsidRPr="002326C1">
              <w:rPr>
                <w:rStyle w:val="SAPScreenElement"/>
                <w:lang w:val="en-US"/>
              </w:rPr>
              <w:t xml:space="preserve">Compensation Information </w:t>
            </w:r>
            <w:r w:rsidRPr="002326C1">
              <w:rPr>
                <w:lang w:val="en-US"/>
              </w:rPr>
              <w:t xml:space="preserve">block are filled </w:t>
            </w:r>
            <w:r>
              <w:rPr>
                <w:lang w:val="en-US"/>
              </w:rPr>
              <w:t xml:space="preserve">automatically: </w:t>
            </w:r>
          </w:p>
          <w:p w14:paraId="31D214EB" w14:textId="19AB1E2C" w:rsidR="00CE6896" w:rsidRPr="00AF1555" w:rsidRDefault="00CE6896" w:rsidP="00CE6896">
            <w:pPr>
              <w:pStyle w:val="ListParagraph"/>
              <w:numPr>
                <w:ilvl w:val="0"/>
                <w:numId w:val="39"/>
              </w:numPr>
              <w:ind w:left="156" w:hanging="156"/>
              <w:rPr>
                <w:lang w:val="en-US"/>
              </w:rPr>
            </w:pPr>
            <w:commentRangeStart w:id="1302"/>
            <w:r w:rsidRPr="00AF1555">
              <w:rPr>
                <w:rStyle w:val="SAPScreenElement"/>
                <w:lang w:val="en-US"/>
                <w:rPrChange w:id="1303" w:author="Author" w:date="2018-02-22T10:46:00Z">
                  <w:rPr>
                    <w:rStyle w:val="SAPScreenElement"/>
                    <w:highlight w:val="yellow"/>
                    <w:lang w:val="en-US"/>
                  </w:rPr>
                </w:rPrChange>
              </w:rPr>
              <w:t xml:space="preserve">Compa Ratio, Range Penetration </w:t>
            </w:r>
            <w:r w:rsidRPr="00AF1555">
              <w:rPr>
                <w:lang w:val="en-US"/>
                <w:rPrChange w:id="1304" w:author="Author" w:date="2018-02-22T10:46:00Z">
                  <w:rPr>
                    <w:highlight w:val="yellow"/>
                    <w:lang w:val="en-US"/>
                  </w:rPr>
                </w:rPrChange>
              </w:rPr>
              <w:t xml:space="preserve">and </w:t>
            </w:r>
            <w:r w:rsidRPr="00AF1555">
              <w:rPr>
                <w:rStyle w:val="SAPScreenElement"/>
                <w:lang w:val="en-US"/>
                <w:rPrChange w:id="1305" w:author="Author" w:date="2018-02-22T10:46:00Z">
                  <w:rPr>
                    <w:rStyle w:val="SAPScreenElement"/>
                    <w:highlight w:val="yellow"/>
                    <w:lang w:val="en-US"/>
                  </w:rPr>
                </w:rPrChange>
              </w:rPr>
              <w:t>Annualized Salary</w:t>
            </w:r>
            <w:r w:rsidRPr="00D90D0A">
              <w:rPr>
                <w:rStyle w:val="SAPScreenElement"/>
                <w:lang w:val="en-US"/>
              </w:rPr>
              <w:t xml:space="preserve"> </w:t>
            </w:r>
            <w:commentRangeEnd w:id="1302"/>
            <w:r w:rsidRPr="00D90D0A">
              <w:rPr>
                <w:rStyle w:val="CommentReference"/>
              </w:rPr>
              <w:commentReference w:id="1302"/>
            </w:r>
            <w:r w:rsidRPr="00D90D0A">
              <w:rPr>
                <w:lang w:val="en-US"/>
              </w:rPr>
              <w:t xml:space="preserve">for countries </w:t>
            </w:r>
            <w:r w:rsidRPr="00AF1555">
              <w:rPr>
                <w:b/>
                <w:lang w:val="en-US"/>
              </w:rPr>
              <w:t>DE</w:t>
            </w:r>
            <w:r w:rsidRPr="00AF1555">
              <w:rPr>
                <w:lang w:val="en-US"/>
              </w:rPr>
              <w:t xml:space="preserve"> and </w:t>
            </w:r>
            <w:r w:rsidRPr="00AF1555">
              <w:rPr>
                <w:b/>
                <w:lang w:val="en-US"/>
              </w:rPr>
              <w:t>US</w:t>
            </w:r>
          </w:p>
          <w:p w14:paraId="54B14611" w14:textId="218DBC3C" w:rsidR="00CE6896" w:rsidRPr="00AF1555" w:rsidRDefault="00CE6896" w:rsidP="00CE6896">
            <w:pPr>
              <w:pStyle w:val="ListParagraph"/>
              <w:numPr>
                <w:ilvl w:val="0"/>
                <w:numId w:val="39"/>
              </w:numPr>
              <w:ind w:left="156" w:hanging="156"/>
              <w:rPr>
                <w:lang w:val="en-US"/>
              </w:rPr>
            </w:pPr>
            <w:r w:rsidRPr="00AF1555">
              <w:rPr>
                <w:rStyle w:val="SAPScreenElement"/>
                <w:lang w:val="en-US"/>
                <w:rPrChange w:id="1306" w:author="Author" w:date="2018-02-22T10:46:00Z">
                  <w:rPr>
                    <w:rStyle w:val="SAPScreenElement"/>
                    <w:highlight w:val="yellow"/>
                    <w:lang w:val="en-US"/>
                  </w:rPr>
                </w:rPrChange>
              </w:rPr>
              <w:t xml:space="preserve">Compa Ratio </w:t>
            </w:r>
            <w:r w:rsidRPr="00AF1555">
              <w:rPr>
                <w:lang w:val="en-US"/>
                <w:rPrChange w:id="1307" w:author="Author" w:date="2018-02-22T10:46:00Z">
                  <w:rPr>
                    <w:highlight w:val="yellow"/>
                    <w:lang w:val="en-US"/>
                  </w:rPr>
                </w:rPrChange>
              </w:rPr>
              <w:t xml:space="preserve">and </w:t>
            </w:r>
            <w:r w:rsidRPr="00AF1555">
              <w:rPr>
                <w:rStyle w:val="SAPScreenElement"/>
                <w:lang w:val="en-US"/>
                <w:rPrChange w:id="1308" w:author="Author" w:date="2018-02-22T10:46:00Z">
                  <w:rPr>
                    <w:rStyle w:val="SAPScreenElement"/>
                    <w:highlight w:val="yellow"/>
                    <w:lang w:val="en-US"/>
                  </w:rPr>
                </w:rPrChange>
              </w:rPr>
              <w:t xml:space="preserve">Range Penetration </w:t>
            </w:r>
            <w:r w:rsidRPr="00D90D0A">
              <w:rPr>
                <w:lang w:val="en-US"/>
              </w:rPr>
              <w:t>for countr</w:t>
            </w:r>
            <w:r w:rsidRPr="00AF1555">
              <w:rPr>
                <w:lang w:val="en-US"/>
              </w:rPr>
              <w:t xml:space="preserve">y </w:t>
            </w:r>
            <w:r w:rsidRPr="00AF1555">
              <w:rPr>
                <w:b/>
                <w:lang w:val="en-US"/>
              </w:rPr>
              <w:t>CN</w:t>
            </w:r>
          </w:p>
          <w:p w14:paraId="7B1B9B51" w14:textId="5222F124" w:rsidR="00CE6896" w:rsidRPr="00AF1555" w:rsidRDefault="00CE6896" w:rsidP="00CE6896">
            <w:pPr>
              <w:pStyle w:val="ListParagraph"/>
              <w:numPr>
                <w:ilvl w:val="0"/>
                <w:numId w:val="39"/>
              </w:numPr>
              <w:ind w:left="156" w:hanging="156"/>
              <w:rPr>
                <w:lang w:val="en-US"/>
              </w:rPr>
            </w:pPr>
            <w:r w:rsidRPr="00AF1555">
              <w:rPr>
                <w:rStyle w:val="SAPScreenElement"/>
                <w:lang w:val="en-US"/>
                <w:rPrChange w:id="1309" w:author="Author" w:date="2018-02-22T10:46:00Z">
                  <w:rPr>
                    <w:rStyle w:val="SAPScreenElement"/>
                    <w:highlight w:val="yellow"/>
                    <w:lang w:val="en-US"/>
                  </w:rPr>
                </w:rPrChange>
              </w:rPr>
              <w:t>Annualized Salary</w:t>
            </w:r>
            <w:r w:rsidRPr="00D90D0A">
              <w:rPr>
                <w:rStyle w:val="SAPScreenElement"/>
                <w:lang w:val="en-US"/>
              </w:rPr>
              <w:t xml:space="preserve"> </w:t>
            </w:r>
            <w:r w:rsidRPr="00D90D0A">
              <w:rPr>
                <w:rStyle w:val="CommentReference"/>
              </w:rPr>
              <w:commentReference w:id="1310"/>
            </w:r>
            <w:r w:rsidRPr="00D90D0A">
              <w:rPr>
                <w:lang w:val="en-US"/>
              </w:rPr>
              <w:t xml:space="preserve">for countries </w:t>
            </w:r>
            <w:r w:rsidRPr="00AF1555">
              <w:rPr>
                <w:b/>
                <w:lang w:val="en-US"/>
              </w:rPr>
              <w:t xml:space="preserve">AE, FR, GB, </w:t>
            </w:r>
            <w:r w:rsidRPr="00AF1555">
              <w:rPr>
                <w:lang w:val="en-US"/>
              </w:rPr>
              <w:t xml:space="preserve">and </w:t>
            </w:r>
            <w:r w:rsidRPr="00AF1555">
              <w:rPr>
                <w:b/>
                <w:lang w:val="en-US"/>
              </w:rPr>
              <w:t>SA</w:t>
            </w:r>
          </w:p>
          <w:p w14:paraId="5F1A8A09" w14:textId="77777777" w:rsidR="00262AA6" w:rsidRDefault="00262AA6" w:rsidP="00CE6896">
            <w:pPr>
              <w:rPr>
                <w:ins w:id="1311" w:author="Author" w:date="2018-02-22T10:56:00Z"/>
                <w:strike/>
                <w:lang w:val="en-US"/>
              </w:rPr>
            </w:pPr>
          </w:p>
          <w:p w14:paraId="67CF1DB8" w14:textId="529CA95F" w:rsidR="00CE6896" w:rsidRPr="003C59F4" w:rsidDel="009B6007" w:rsidRDefault="00CE6896" w:rsidP="00CE6896">
            <w:pPr>
              <w:rPr>
                <w:del w:id="1312" w:author="Author" w:date="2018-02-22T10:46:00Z"/>
                <w:strike/>
                <w:lang w:val="en-US"/>
              </w:rPr>
            </w:pPr>
            <w:del w:id="1313" w:author="Author" w:date="2018-02-22T10:46:00Z">
              <w:r w:rsidRPr="003C59F4" w:rsidDel="009B6007">
                <w:rPr>
                  <w:strike/>
                  <w:lang w:val="en-US"/>
                </w:rPr>
                <w:delText xml:space="preserve">values in fields </w:delText>
              </w:r>
              <w:commentRangeStart w:id="1314"/>
              <w:r w:rsidRPr="003C59F4" w:rsidDel="009B6007">
                <w:rPr>
                  <w:rStyle w:val="SAPScreenElement"/>
                  <w:strike/>
                  <w:highlight w:val="yellow"/>
                  <w:lang w:val="en-US"/>
                </w:rPr>
                <w:delText xml:space="preserve">Compa Ratio, Range Penetration </w:delText>
              </w:r>
              <w:r w:rsidRPr="003C59F4" w:rsidDel="009B6007">
                <w:rPr>
                  <w:strike/>
                  <w:highlight w:val="yellow"/>
                  <w:lang w:val="en-US"/>
                </w:rPr>
                <w:delText xml:space="preserve">and </w:delText>
              </w:r>
              <w:commentRangeStart w:id="1315"/>
              <w:r w:rsidRPr="003C59F4" w:rsidDel="009B6007">
                <w:rPr>
                  <w:rStyle w:val="SAPScreenElement"/>
                  <w:strike/>
                  <w:highlight w:val="yellow"/>
                  <w:lang w:val="en-US"/>
                </w:rPr>
                <w:delText>Annualized Salary</w:delText>
              </w:r>
              <w:r w:rsidRPr="003C59F4" w:rsidDel="009B6007">
                <w:rPr>
                  <w:rStyle w:val="SAPScreenElement"/>
                  <w:strike/>
                  <w:lang w:val="en-US"/>
                </w:rPr>
                <w:delText xml:space="preserve"> </w:delText>
              </w:r>
              <w:commentRangeEnd w:id="1314"/>
              <w:r w:rsidRPr="003C59F4" w:rsidDel="009B6007">
                <w:rPr>
                  <w:rStyle w:val="CommentReference"/>
                  <w:strike/>
                </w:rPr>
                <w:commentReference w:id="1314"/>
              </w:r>
              <w:commentRangeEnd w:id="1315"/>
              <w:r w:rsidRPr="003C59F4" w:rsidDel="009B6007">
                <w:rPr>
                  <w:rStyle w:val="CommentReference"/>
                  <w:strike/>
                </w:rPr>
                <w:commentReference w:id="1315"/>
              </w:r>
              <w:r w:rsidRPr="003C59F4" w:rsidDel="009B6007">
                <w:rPr>
                  <w:strike/>
                  <w:lang w:val="en-US"/>
                </w:rPr>
                <w:delText xml:space="preserve">located in the </w:delText>
              </w:r>
              <w:r w:rsidRPr="003C59F4" w:rsidDel="009B6007">
                <w:rPr>
                  <w:rStyle w:val="SAPScreenElement"/>
                  <w:strike/>
                  <w:lang w:val="en-US"/>
                </w:rPr>
                <w:delText xml:space="preserve">Compensation Information </w:delText>
              </w:r>
              <w:r w:rsidRPr="003C59F4" w:rsidDel="009B6007">
                <w:rPr>
                  <w:strike/>
                  <w:lang w:val="en-US"/>
                </w:rPr>
                <w:delText>block are filled automatically.</w:delText>
              </w:r>
            </w:del>
          </w:p>
          <w:p w14:paraId="0729DDA3" w14:textId="77777777" w:rsidR="00CE6896" w:rsidRPr="002326C1" w:rsidRDefault="00CE6896" w:rsidP="00CE6896">
            <w:pPr>
              <w:rPr>
                <w:rFonts w:cs="Arial"/>
                <w:bCs/>
                <w:lang w:val="en-US"/>
              </w:rPr>
            </w:pPr>
            <w:r w:rsidRPr="002326C1">
              <w:rPr>
                <w:rFonts w:cs="Arial"/>
                <w:bCs/>
                <w:lang w:val="en-US"/>
              </w:rPr>
              <w:t xml:space="preserve">Depending if </w:t>
            </w:r>
            <w:r w:rsidRPr="002326C1">
              <w:rPr>
                <w:rStyle w:val="SAPEmphasis"/>
                <w:lang w:val="en-US"/>
              </w:rPr>
              <w:t>integration with Employee Central Payroll is in place</w:t>
            </w:r>
            <w:r w:rsidRPr="002326C1">
              <w:rPr>
                <w:rFonts w:cs="Arial"/>
                <w:bCs/>
                <w:lang w:val="en-US"/>
              </w:rPr>
              <w:t xml:space="preserve"> for your company or not, continue with test step # 1</w:t>
            </w:r>
            <w:r>
              <w:rPr>
                <w:rFonts w:cs="Arial"/>
                <w:bCs/>
                <w:lang w:val="en-US"/>
              </w:rPr>
              <w:t>5</w:t>
            </w:r>
            <w:r w:rsidRPr="002326C1">
              <w:rPr>
                <w:rFonts w:cs="Arial"/>
                <w:bCs/>
                <w:lang w:val="en-US"/>
              </w:rPr>
              <w:t xml:space="preserve"> and subsequent, or directly with test step # 1</w:t>
            </w:r>
            <w:r>
              <w:rPr>
                <w:rFonts w:cs="Arial"/>
                <w:bCs/>
                <w:lang w:val="en-US"/>
              </w:rPr>
              <w:t>6</w:t>
            </w:r>
            <w:r w:rsidRPr="002326C1">
              <w:rPr>
                <w:rFonts w:cs="Arial"/>
                <w:bCs/>
                <w:lang w:val="en-US"/>
              </w:rPr>
              <w:t xml:space="preserve"> and subsequent.</w:t>
            </w:r>
          </w:p>
          <w:p w14:paraId="6C2863EB" w14:textId="77777777" w:rsidR="00CE6896" w:rsidRPr="002326C1" w:rsidRDefault="00CE6896" w:rsidP="00CE6896">
            <w:pPr>
              <w:rPr>
                <w:rFonts w:cs="Arial"/>
                <w:bCs/>
                <w:lang w:val="en-US"/>
              </w:rPr>
            </w:pPr>
          </w:p>
          <w:p w14:paraId="648E26EE" w14:textId="77777777" w:rsidR="00CE6896" w:rsidRPr="002326C1" w:rsidRDefault="00CE6896" w:rsidP="00CE6896">
            <w:pPr>
              <w:pStyle w:val="SAPNoteHeading"/>
              <w:ind w:left="0"/>
              <w:rPr>
                <w:lang w:val="en-US"/>
              </w:rPr>
            </w:pPr>
            <w:r w:rsidRPr="002326C1">
              <w:rPr>
                <w:noProof/>
                <w:lang w:val="en-US"/>
              </w:rPr>
              <w:drawing>
                <wp:inline distT="0" distB="0" distL="0" distR="0" wp14:anchorId="707B5450" wp14:editId="465E71AE">
                  <wp:extent cx="228600" cy="228600"/>
                  <wp:effectExtent l="0" t="0" r="0" b="0"/>
                  <wp:docPr id="9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30E0CCB9" w14:textId="3760940E" w:rsidR="00CE6896" w:rsidRPr="00FF1A3E" w:rsidRDefault="00CE6896" w:rsidP="00CE6896">
            <w:pPr>
              <w:rPr>
                <w:rFonts w:cs="Arial"/>
                <w:bCs/>
                <w:lang w:val="en-US"/>
              </w:rPr>
            </w:pPr>
            <w:r w:rsidRPr="002326C1">
              <w:rPr>
                <w:lang w:val="en-US"/>
              </w:rPr>
              <w:t xml:space="preserve">The employee master data record can be saved also </w:t>
            </w:r>
            <w:r w:rsidRPr="002326C1">
              <w:rPr>
                <w:lang w:val="en-US"/>
              </w:rPr>
              <w:lastRenderedPageBreak/>
              <w:t>without entering the payment information. The payment information can be maintained also at a later point in time.</w:t>
            </w:r>
          </w:p>
        </w:tc>
        <w:tc>
          <w:tcPr>
            <w:tcW w:w="1183" w:type="dxa"/>
            <w:gridSpan w:val="2"/>
            <w:tcBorders>
              <w:top w:val="single" w:sz="8" w:space="0" w:color="999999"/>
              <w:left w:val="single" w:sz="8" w:space="0" w:color="999999"/>
              <w:bottom w:val="single" w:sz="8" w:space="0" w:color="999999"/>
              <w:right w:val="single" w:sz="8" w:space="0" w:color="999999"/>
            </w:tcBorders>
          </w:tcPr>
          <w:p w14:paraId="3B1AA9F4" w14:textId="77777777" w:rsidR="00CE6896" w:rsidRPr="002326C1" w:rsidRDefault="00CE6896" w:rsidP="00CE6896">
            <w:pPr>
              <w:rPr>
                <w:lang w:val="en-US"/>
              </w:rPr>
            </w:pPr>
          </w:p>
        </w:tc>
      </w:tr>
      <w:tr w:rsidR="00CE6896" w:rsidRPr="00A41C57" w14:paraId="1D36E8BA"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1316" w:author="Author" w:date="2018-02-09T12:01: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1317" w:author="Author" w:date="2018-02-09T12:01:00Z">
            <w:trPr>
              <w:trHeight w:val="357"/>
            </w:trPr>
          </w:trPrChange>
        </w:trPr>
        <w:tc>
          <w:tcPr>
            <w:tcW w:w="704" w:type="dxa"/>
            <w:vMerge w:val="restart"/>
            <w:tcBorders>
              <w:top w:val="single" w:sz="8" w:space="0" w:color="999999"/>
              <w:left w:val="single" w:sz="8" w:space="0" w:color="999999"/>
              <w:bottom w:val="single" w:sz="8" w:space="0" w:color="999999"/>
              <w:right w:val="single" w:sz="8" w:space="0" w:color="999999"/>
            </w:tcBorders>
            <w:vAlign w:val="center"/>
            <w:tcPrChange w:id="1318" w:author="Author" w:date="2018-02-09T12:01:00Z">
              <w:tcPr>
                <w:tcW w:w="704" w:type="dxa"/>
                <w:vMerge w:val="restart"/>
                <w:tcBorders>
                  <w:top w:val="single" w:sz="8" w:space="0" w:color="999999"/>
                  <w:left w:val="single" w:sz="8" w:space="0" w:color="999999"/>
                  <w:bottom w:val="single" w:sz="8" w:space="0" w:color="999999"/>
                  <w:right w:val="single" w:sz="8" w:space="0" w:color="999999"/>
                </w:tcBorders>
                <w:vAlign w:val="center"/>
              </w:tcPr>
            </w:tcPrChange>
          </w:tcPr>
          <w:p w14:paraId="1FCF022C" w14:textId="56490D59" w:rsidR="00CE6896" w:rsidRPr="002326C1" w:rsidRDefault="00CE6896" w:rsidP="00CE6896">
            <w:pPr>
              <w:rPr>
                <w:lang w:val="en-US"/>
              </w:rPr>
            </w:pPr>
          </w:p>
        </w:tc>
        <w:tc>
          <w:tcPr>
            <w:tcW w:w="1516" w:type="dxa"/>
            <w:vMerge w:val="restart"/>
            <w:tcBorders>
              <w:top w:val="single" w:sz="8" w:space="0" w:color="999999"/>
              <w:left w:val="single" w:sz="8" w:space="0" w:color="999999"/>
              <w:bottom w:val="single" w:sz="8" w:space="0" w:color="999999"/>
              <w:right w:val="single" w:sz="8" w:space="0" w:color="999999"/>
            </w:tcBorders>
            <w:vAlign w:val="center"/>
            <w:tcPrChange w:id="1319" w:author="Author" w:date="2018-02-09T12:01:00Z">
              <w:tcPr>
                <w:tcW w:w="1516" w:type="dxa"/>
                <w:vMerge w:val="restart"/>
                <w:tcBorders>
                  <w:top w:val="single" w:sz="8" w:space="0" w:color="999999"/>
                  <w:left w:val="single" w:sz="8" w:space="0" w:color="999999"/>
                  <w:bottom w:val="single" w:sz="8" w:space="0" w:color="999999"/>
                  <w:right w:val="single" w:sz="8" w:space="0" w:color="999999"/>
                </w:tcBorders>
                <w:vAlign w:val="center"/>
              </w:tcPr>
            </w:tcPrChange>
          </w:tcPr>
          <w:p w14:paraId="21195D31" w14:textId="77777777" w:rsidR="00CE6896" w:rsidRPr="002326C1" w:rsidRDefault="00CE6896" w:rsidP="00CE6896">
            <w:pPr>
              <w:rPr>
                <w:lang w:val="en-US"/>
              </w:rPr>
            </w:pPr>
          </w:p>
        </w:tc>
        <w:tc>
          <w:tcPr>
            <w:tcW w:w="2522" w:type="dxa"/>
            <w:vMerge w:val="restart"/>
            <w:tcBorders>
              <w:top w:val="single" w:sz="8" w:space="0" w:color="999999"/>
              <w:left w:val="single" w:sz="8" w:space="0" w:color="999999"/>
              <w:bottom w:val="single" w:sz="8" w:space="0" w:color="999999"/>
              <w:right w:val="single" w:sz="8" w:space="0" w:color="999999"/>
            </w:tcBorders>
            <w:tcPrChange w:id="1320" w:author="Author" w:date="2018-02-09T12:01:00Z">
              <w:tcPr>
                <w:tcW w:w="2522" w:type="dxa"/>
                <w:vMerge w:val="restart"/>
                <w:tcBorders>
                  <w:top w:val="single" w:sz="8" w:space="0" w:color="999999"/>
                  <w:left w:val="single" w:sz="8" w:space="0" w:color="999999"/>
                  <w:bottom w:val="single" w:sz="8" w:space="0" w:color="999999"/>
                  <w:right w:val="single" w:sz="8" w:space="0" w:color="999999"/>
                </w:tcBorders>
              </w:tcPr>
            </w:tcPrChange>
          </w:tcPr>
          <w:p w14:paraId="6518D998" w14:textId="1D3CF32E" w:rsidR="00CE6896" w:rsidRPr="00FF1A3E" w:rsidRDefault="00CE6896" w:rsidP="00CE6896">
            <w:pPr>
              <w:rPr>
                <w:strike/>
                <w:lang w:val="en-US"/>
              </w:rPr>
            </w:pPr>
            <w:del w:id="1321" w:author="Author" w:date="2018-02-09T12:01:00Z">
              <w:r w:rsidRPr="00FF1A3E" w:rsidDel="00D96DE3">
                <w:rPr>
                  <w:strike/>
                  <w:highlight w:val="yellow"/>
                  <w:lang w:val="en-US"/>
                </w:rPr>
                <w:delText xml:space="preserve">In the </w:delText>
              </w:r>
              <w:r w:rsidRPr="00FF1A3E" w:rsidDel="00D96DE3">
                <w:rPr>
                  <w:rStyle w:val="SAPScreenElement"/>
                  <w:strike/>
                  <w:highlight w:val="yellow"/>
                  <w:lang w:val="en-US"/>
                </w:rPr>
                <w:delText xml:space="preserve">Compensation Information </w:delText>
              </w:r>
              <w:r w:rsidRPr="00FF1A3E" w:rsidDel="00D96DE3">
                <w:rPr>
                  <w:strike/>
                  <w:highlight w:val="yellow"/>
                  <w:lang w:val="en-US"/>
                </w:rPr>
                <w:delText>block make the following entries:</w:delText>
              </w:r>
            </w:del>
          </w:p>
        </w:tc>
        <w:tc>
          <w:tcPr>
            <w:tcW w:w="2520" w:type="dxa"/>
            <w:tcBorders>
              <w:top w:val="single" w:sz="8" w:space="0" w:color="999999"/>
              <w:left w:val="single" w:sz="8" w:space="0" w:color="999999"/>
              <w:bottom w:val="single" w:sz="8" w:space="0" w:color="999999"/>
              <w:right w:val="single" w:sz="8" w:space="0" w:color="999999"/>
            </w:tcBorders>
            <w:tcPrChange w:id="1322" w:author="Author" w:date="2018-02-09T12:01:00Z">
              <w:tcPr>
                <w:tcW w:w="2520" w:type="dxa"/>
                <w:tcBorders>
                  <w:top w:val="single" w:sz="8" w:space="0" w:color="999999"/>
                  <w:left w:val="single" w:sz="8" w:space="0" w:color="999999"/>
                  <w:bottom w:val="single" w:sz="8" w:space="0" w:color="999999"/>
                  <w:right w:val="single" w:sz="8" w:space="0" w:color="999999"/>
                </w:tcBorders>
              </w:tcPr>
            </w:tcPrChange>
          </w:tcPr>
          <w:p w14:paraId="05609049" w14:textId="7F6BFD2B" w:rsidR="00CE6896" w:rsidRPr="00FF1A3E" w:rsidRDefault="00CE6896" w:rsidP="00CE6896">
            <w:pPr>
              <w:rPr>
                <w:strike/>
                <w:lang w:val="en-US"/>
              </w:rPr>
            </w:pPr>
            <w:del w:id="1323" w:author="Author" w:date="2018-02-09T12:01:00Z">
              <w:r w:rsidRPr="00FF1A3E" w:rsidDel="00D96DE3">
                <w:rPr>
                  <w:rStyle w:val="SAPScreenElement"/>
                  <w:strike/>
                  <w:lang w:val="en-US"/>
                </w:rPr>
                <w:delText xml:space="preserve">Pay Group: </w:delText>
              </w:r>
              <w:r w:rsidRPr="00FF1A3E" w:rsidDel="00D96DE3">
                <w:rPr>
                  <w:strike/>
                  <w:lang w:val="en-US"/>
                </w:rPr>
                <w:delText>select from drop-down, for example</w:delText>
              </w:r>
              <w:r w:rsidRPr="00FF1A3E" w:rsidDel="00D96DE3">
                <w:rPr>
                  <w:rStyle w:val="SAPUserEntry"/>
                  <w:strike/>
                  <w:lang w:val="en-US"/>
                </w:rPr>
                <w:delText xml:space="preserve"> US - Monthly</w:delText>
              </w:r>
              <w:r w:rsidRPr="00FF1A3E" w:rsidDel="00D96DE3">
                <w:rPr>
                  <w:strike/>
                  <w:lang w:val="en-US"/>
                </w:rPr>
                <w:delText xml:space="preserve"> </w:delText>
              </w:r>
              <w:r w:rsidRPr="00FF1A3E" w:rsidDel="00D96DE3">
                <w:rPr>
                  <w:rStyle w:val="SAPUserEntry"/>
                  <w:strike/>
                  <w:lang w:val="en-US"/>
                </w:rPr>
                <w:delText>(UM)</w:delText>
              </w:r>
              <w:r w:rsidRPr="00FF1A3E" w:rsidDel="00D96DE3">
                <w:rPr>
                  <w:strike/>
                  <w:lang w:val="en-US"/>
                </w:rPr>
                <w:delText xml:space="preserve"> </w:delText>
              </w:r>
            </w:del>
          </w:p>
        </w:tc>
        <w:tc>
          <w:tcPr>
            <w:tcW w:w="3240" w:type="dxa"/>
            <w:gridSpan w:val="2"/>
            <w:tcBorders>
              <w:top w:val="single" w:sz="8" w:space="0" w:color="999999"/>
              <w:left w:val="single" w:sz="8" w:space="0" w:color="999999"/>
              <w:bottom w:val="single" w:sz="8" w:space="0" w:color="999999"/>
              <w:right w:val="single" w:sz="8" w:space="0" w:color="999999"/>
            </w:tcBorders>
            <w:tcPrChange w:id="1324" w:author="Author" w:date="2018-02-09T12:01:00Z">
              <w:tcPr>
                <w:tcW w:w="3240" w:type="dxa"/>
                <w:gridSpan w:val="2"/>
                <w:tcBorders>
                  <w:top w:val="single" w:sz="8" w:space="0" w:color="999999"/>
                  <w:left w:val="single" w:sz="8" w:space="0" w:color="999999"/>
                  <w:bottom w:val="single" w:sz="8" w:space="0" w:color="999999"/>
                  <w:right w:val="single" w:sz="8" w:space="0" w:color="999999"/>
                </w:tcBorders>
              </w:tcPr>
            </w:tcPrChange>
          </w:tcPr>
          <w:p w14:paraId="648C01DB" w14:textId="5073738D" w:rsidR="00CE6896" w:rsidRPr="00FF1A3E" w:rsidDel="00D96DE3" w:rsidRDefault="00CE6896" w:rsidP="00CE6896">
            <w:pPr>
              <w:pStyle w:val="SAPNoteHeading"/>
              <w:ind w:left="0"/>
              <w:rPr>
                <w:del w:id="1325" w:author="Author" w:date="2018-02-09T12:01:00Z"/>
                <w:strike/>
                <w:lang w:val="en-US"/>
              </w:rPr>
            </w:pPr>
            <w:del w:id="1326" w:author="Author" w:date="2018-02-09T12:01:00Z">
              <w:r w:rsidRPr="00FF1A3E" w:rsidDel="00D96DE3">
                <w:rPr>
                  <w:strike/>
                  <w:noProof/>
                  <w:lang w:val="en-US"/>
                </w:rPr>
                <w:drawing>
                  <wp:inline distT="0" distB="0" distL="0" distR="0" wp14:anchorId="4ECA6719" wp14:editId="45E2087E">
                    <wp:extent cx="225425" cy="225425"/>
                    <wp:effectExtent l="0" t="0" r="3175" b="3175"/>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F1A3E" w:rsidDel="00D96DE3">
                <w:rPr>
                  <w:strike/>
                  <w:lang w:val="en-US"/>
                </w:rPr>
                <w:delText xml:space="preserve"> Note</w:delText>
              </w:r>
            </w:del>
          </w:p>
          <w:p w14:paraId="6A301762" w14:textId="3FD607C8" w:rsidR="00CE6896" w:rsidRPr="00FF1A3E" w:rsidDel="00D96DE3" w:rsidRDefault="00CE6896" w:rsidP="00CE6896">
            <w:pPr>
              <w:pStyle w:val="NoteParagraph"/>
              <w:ind w:left="0"/>
              <w:rPr>
                <w:del w:id="1327" w:author="Author" w:date="2018-02-09T12:01:00Z"/>
                <w:strike/>
                <w:lang w:val="en-US"/>
              </w:rPr>
            </w:pPr>
            <w:del w:id="1328" w:author="Author" w:date="2018-02-09T12:01:00Z">
              <w:r w:rsidRPr="00FF1A3E" w:rsidDel="00D96DE3">
                <w:rPr>
                  <w:strike/>
                  <w:lang w:val="en-US"/>
                </w:rPr>
                <w:delText>In case the employee should not be considered for payroll run in the Employee Central Payroll system, meaning his/her employment type is</w:delText>
              </w:r>
              <w:r w:rsidRPr="00FF1A3E" w:rsidDel="00D96DE3">
                <w:rPr>
                  <w:rStyle w:val="SAPUserEntry"/>
                  <w:strike/>
                  <w:lang w:val="en-US"/>
                </w:rPr>
                <w:delText xml:space="preserve"> Non-payroll(US)</w:delText>
              </w:r>
              <w:r w:rsidRPr="00FF1A3E" w:rsidDel="00D96DE3">
                <w:rPr>
                  <w:strike/>
                  <w:lang w:val="en-US"/>
                </w:rPr>
                <w:delText>, value</w:delText>
              </w:r>
              <w:r w:rsidRPr="00FF1A3E" w:rsidDel="00D96DE3">
                <w:rPr>
                  <w:rStyle w:val="SAPUserEntry"/>
                  <w:strike/>
                  <w:lang w:val="en-US"/>
                </w:rPr>
                <w:delText xml:space="preserve"> US</w:delText>
              </w:r>
              <w:r w:rsidRPr="00FF1A3E" w:rsidDel="00D96DE3">
                <w:rPr>
                  <w:b/>
                  <w:strike/>
                  <w:lang w:val="en-US"/>
                </w:rPr>
                <w:delText xml:space="preserve"> </w:delText>
              </w:r>
              <w:r w:rsidRPr="00FF1A3E" w:rsidDel="00D96DE3">
                <w:rPr>
                  <w:rStyle w:val="SAPUserEntry"/>
                  <w:strike/>
                  <w:lang w:val="en-US"/>
                </w:rPr>
                <w:delText>–</w:delText>
              </w:r>
              <w:r w:rsidRPr="00FF1A3E" w:rsidDel="00D96DE3">
                <w:rPr>
                  <w:b/>
                  <w:strike/>
                  <w:lang w:val="en-US"/>
                </w:rPr>
                <w:delText xml:space="preserve"> </w:delText>
              </w:r>
              <w:r w:rsidRPr="00FF1A3E" w:rsidDel="00D96DE3">
                <w:rPr>
                  <w:rStyle w:val="SAPUserEntry"/>
                  <w:strike/>
                  <w:lang w:val="en-US"/>
                </w:rPr>
                <w:delText>Non Payroll</w:delText>
              </w:r>
              <w:r w:rsidRPr="00FF1A3E" w:rsidDel="00D96DE3">
                <w:rPr>
                  <w:b/>
                  <w:strike/>
                  <w:lang w:val="en-US"/>
                </w:rPr>
                <w:delText xml:space="preserve"> </w:delText>
              </w:r>
              <w:r w:rsidRPr="00FF1A3E" w:rsidDel="00D96DE3">
                <w:rPr>
                  <w:rStyle w:val="SAPUserEntry"/>
                  <w:strike/>
                  <w:lang w:val="en-US"/>
                </w:rPr>
                <w:delText>(UN)</w:delText>
              </w:r>
              <w:r w:rsidRPr="00FF1A3E" w:rsidDel="00D96DE3">
                <w:rPr>
                  <w:b/>
                  <w:strike/>
                  <w:lang w:val="en-US"/>
                </w:rPr>
                <w:delText xml:space="preserve"> </w:delText>
              </w:r>
              <w:r w:rsidRPr="00FF1A3E" w:rsidDel="00D96DE3">
                <w:rPr>
                  <w:strike/>
                  <w:lang w:val="en-US"/>
                </w:rPr>
                <w:delText>is suggested for this field.</w:delText>
              </w:r>
            </w:del>
          </w:p>
          <w:p w14:paraId="51FDE8DC" w14:textId="01A72856" w:rsidR="00CE6896" w:rsidRPr="00FF1A3E" w:rsidDel="00D96DE3" w:rsidRDefault="00CE6896" w:rsidP="00CE6896">
            <w:pPr>
              <w:pStyle w:val="SAPNoteHeading"/>
              <w:ind w:left="0"/>
              <w:rPr>
                <w:del w:id="1329" w:author="Author" w:date="2018-02-09T12:01:00Z"/>
                <w:strike/>
                <w:lang w:val="en-US"/>
              </w:rPr>
            </w:pPr>
            <w:del w:id="1330" w:author="Author" w:date="2018-02-09T12:01:00Z">
              <w:r w:rsidRPr="00FF1A3E" w:rsidDel="00D96DE3">
                <w:rPr>
                  <w:strike/>
                  <w:noProof/>
                  <w:lang w:val="en-US"/>
                </w:rPr>
                <w:drawing>
                  <wp:inline distT="0" distB="0" distL="0" distR="0" wp14:anchorId="0B6C9E85" wp14:editId="610A1880">
                    <wp:extent cx="228600" cy="228600"/>
                    <wp:effectExtent l="0" t="0" r="0" b="0"/>
                    <wp:docPr id="3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F1A3E" w:rsidDel="00D96DE3">
                <w:rPr>
                  <w:strike/>
                  <w:lang w:val="en-US"/>
                </w:rPr>
                <w:delText> Recommendation</w:delText>
              </w:r>
            </w:del>
          </w:p>
          <w:p w14:paraId="14DB2D18" w14:textId="4E2A973F" w:rsidR="00CE6896" w:rsidRPr="00FF1A3E" w:rsidRDefault="00CE6896" w:rsidP="00CE6896">
            <w:pPr>
              <w:pStyle w:val="NoteParagraph"/>
              <w:ind w:left="0"/>
              <w:rPr>
                <w:strike/>
                <w:lang w:val="en-US"/>
              </w:rPr>
            </w:pPr>
            <w:del w:id="1331" w:author="Author" w:date="2018-02-09T12:01:00Z">
              <w:r w:rsidRPr="00FF1A3E" w:rsidDel="00D96DE3">
                <w:rPr>
                  <w:strike/>
                  <w:lang w:val="en-US"/>
                </w:rPr>
                <w:delText>Required if integration with Employee Central Payroll is in place.</w:delText>
              </w:r>
            </w:del>
          </w:p>
        </w:tc>
        <w:tc>
          <w:tcPr>
            <w:tcW w:w="2601" w:type="dxa"/>
            <w:tcBorders>
              <w:top w:val="single" w:sz="8" w:space="0" w:color="999999"/>
              <w:left w:val="single" w:sz="8" w:space="0" w:color="999999"/>
              <w:bottom w:val="single" w:sz="8" w:space="0" w:color="999999"/>
              <w:right w:val="single" w:sz="8" w:space="0" w:color="999999"/>
            </w:tcBorders>
            <w:tcPrChange w:id="1332" w:author="Author" w:date="2018-02-09T12:01:00Z">
              <w:tcPr>
                <w:tcW w:w="2601" w:type="dxa"/>
                <w:tcBorders>
                  <w:top w:val="single" w:sz="8" w:space="0" w:color="999999"/>
                  <w:left w:val="single" w:sz="8" w:space="0" w:color="999999"/>
                  <w:bottom w:val="single" w:sz="8" w:space="0" w:color="999999"/>
                  <w:right w:val="single" w:sz="8" w:space="0" w:color="999999"/>
                </w:tcBorders>
              </w:tcPr>
            </w:tcPrChange>
          </w:tcPr>
          <w:p w14:paraId="375DBE25" w14:textId="77777777" w:rsidR="00CE6896" w:rsidRPr="00FF1A3E" w:rsidRDefault="00CE6896" w:rsidP="00CE6896">
            <w:pPr>
              <w:pStyle w:val="NoteParagraph"/>
              <w:rPr>
                <w:strike/>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Change w:id="1333" w:author="Author" w:date="2018-02-09T12:01:00Z">
              <w:tcPr>
                <w:tcW w:w="1183" w:type="dxa"/>
                <w:gridSpan w:val="2"/>
                <w:tcBorders>
                  <w:top w:val="single" w:sz="8" w:space="0" w:color="999999"/>
                  <w:left w:val="single" w:sz="8" w:space="0" w:color="999999"/>
                  <w:bottom w:val="single" w:sz="8" w:space="0" w:color="999999"/>
                  <w:right w:val="single" w:sz="8" w:space="0" w:color="999999"/>
                </w:tcBorders>
              </w:tcPr>
            </w:tcPrChange>
          </w:tcPr>
          <w:p w14:paraId="225475C6" w14:textId="77777777" w:rsidR="00CE6896" w:rsidRPr="00FF1A3E" w:rsidRDefault="00CE6896" w:rsidP="00CE6896">
            <w:pPr>
              <w:rPr>
                <w:strike/>
                <w:lang w:val="en-US"/>
              </w:rPr>
            </w:pPr>
          </w:p>
        </w:tc>
      </w:tr>
      <w:tr w:rsidR="00CE6896" w:rsidRPr="00A41C57" w14:paraId="359BB348"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1334" w:author="Author" w:date="2018-02-09T12:01: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1335" w:author="Author" w:date="2018-02-09T12:01:00Z">
            <w:trPr>
              <w:trHeight w:val="357"/>
            </w:trPr>
          </w:trPrChange>
        </w:trPr>
        <w:tc>
          <w:tcPr>
            <w:tcW w:w="704" w:type="dxa"/>
            <w:vMerge/>
            <w:tcBorders>
              <w:top w:val="single" w:sz="8" w:space="0" w:color="999999"/>
              <w:left w:val="single" w:sz="8" w:space="0" w:color="999999"/>
              <w:bottom w:val="single" w:sz="8" w:space="0" w:color="999999"/>
              <w:right w:val="single" w:sz="8" w:space="0" w:color="999999"/>
            </w:tcBorders>
            <w:vAlign w:val="center"/>
            <w:tcPrChange w:id="1336" w:author="Author" w:date="2018-02-09T12:01:00Z">
              <w:tcPr>
                <w:tcW w:w="704" w:type="dxa"/>
                <w:vMerge/>
                <w:tcBorders>
                  <w:top w:val="single" w:sz="8" w:space="0" w:color="999999"/>
                  <w:left w:val="single" w:sz="8" w:space="0" w:color="999999"/>
                  <w:bottom w:val="single" w:sz="8" w:space="0" w:color="999999"/>
                  <w:right w:val="single" w:sz="8" w:space="0" w:color="999999"/>
                </w:tcBorders>
                <w:vAlign w:val="center"/>
              </w:tcPr>
            </w:tcPrChange>
          </w:tcPr>
          <w:p w14:paraId="5E8AD919" w14:textId="77777777" w:rsidR="00CE6896" w:rsidRPr="002326C1" w:rsidRDefault="00CE6896" w:rsidP="00CE6896">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tcPrChange w:id="1337" w:author="Author" w:date="2018-02-09T12:01:00Z">
              <w:tcPr>
                <w:tcW w:w="1516" w:type="dxa"/>
                <w:vMerge/>
                <w:tcBorders>
                  <w:top w:val="single" w:sz="8" w:space="0" w:color="999999"/>
                  <w:left w:val="single" w:sz="8" w:space="0" w:color="999999"/>
                  <w:bottom w:val="single" w:sz="8" w:space="0" w:color="999999"/>
                  <w:right w:val="single" w:sz="8" w:space="0" w:color="999999"/>
                </w:tcBorders>
                <w:vAlign w:val="center"/>
              </w:tcPr>
            </w:tcPrChange>
          </w:tcPr>
          <w:p w14:paraId="0FB77066" w14:textId="77777777" w:rsidR="00CE6896" w:rsidRPr="002326C1" w:rsidRDefault="00CE6896" w:rsidP="00CE6896">
            <w:pPr>
              <w:spacing w:before="0" w:after="0" w:line="240" w:lineRule="auto"/>
              <w:rPr>
                <w:lang w:val="en-US"/>
              </w:rPr>
            </w:pPr>
          </w:p>
        </w:tc>
        <w:tc>
          <w:tcPr>
            <w:tcW w:w="2522" w:type="dxa"/>
            <w:vMerge/>
            <w:tcBorders>
              <w:top w:val="single" w:sz="8" w:space="0" w:color="999999"/>
              <w:left w:val="single" w:sz="8" w:space="0" w:color="999999"/>
              <w:bottom w:val="single" w:sz="8" w:space="0" w:color="999999"/>
              <w:right w:val="single" w:sz="8" w:space="0" w:color="999999"/>
            </w:tcBorders>
            <w:vAlign w:val="center"/>
            <w:tcPrChange w:id="1338" w:author="Author" w:date="2018-02-09T12:01:00Z">
              <w:tcPr>
                <w:tcW w:w="2522" w:type="dxa"/>
                <w:vMerge/>
                <w:tcBorders>
                  <w:top w:val="single" w:sz="8" w:space="0" w:color="999999"/>
                  <w:left w:val="single" w:sz="8" w:space="0" w:color="999999"/>
                  <w:bottom w:val="single" w:sz="8" w:space="0" w:color="999999"/>
                  <w:right w:val="single" w:sz="8" w:space="0" w:color="999999"/>
                </w:tcBorders>
                <w:vAlign w:val="center"/>
              </w:tcPr>
            </w:tcPrChange>
          </w:tcPr>
          <w:p w14:paraId="0B5FA424" w14:textId="77777777" w:rsidR="00CE6896" w:rsidRPr="00FF1A3E" w:rsidRDefault="00CE6896" w:rsidP="00CE6896">
            <w:pPr>
              <w:spacing w:before="0" w:after="0" w:line="240" w:lineRule="auto"/>
              <w:rPr>
                <w:strike/>
                <w:lang w:val="en-US"/>
              </w:rPr>
            </w:pPr>
          </w:p>
        </w:tc>
        <w:tc>
          <w:tcPr>
            <w:tcW w:w="2520" w:type="dxa"/>
            <w:tcBorders>
              <w:top w:val="single" w:sz="8" w:space="0" w:color="999999"/>
              <w:left w:val="single" w:sz="8" w:space="0" w:color="999999"/>
              <w:bottom w:val="single" w:sz="8" w:space="0" w:color="999999"/>
              <w:right w:val="single" w:sz="8" w:space="0" w:color="999999"/>
            </w:tcBorders>
            <w:tcPrChange w:id="1339" w:author="Author" w:date="2018-02-09T12:01:00Z">
              <w:tcPr>
                <w:tcW w:w="2520" w:type="dxa"/>
                <w:tcBorders>
                  <w:top w:val="single" w:sz="8" w:space="0" w:color="999999"/>
                  <w:left w:val="single" w:sz="8" w:space="0" w:color="999999"/>
                  <w:bottom w:val="single" w:sz="8" w:space="0" w:color="999999"/>
                  <w:right w:val="single" w:sz="8" w:space="0" w:color="999999"/>
                </w:tcBorders>
              </w:tcPr>
            </w:tcPrChange>
          </w:tcPr>
          <w:p w14:paraId="6F28BD8F" w14:textId="1DF80419" w:rsidR="00CE6896" w:rsidRPr="00FF1A3E" w:rsidRDefault="00CE6896" w:rsidP="00CE6896">
            <w:pPr>
              <w:rPr>
                <w:strike/>
                <w:lang w:val="en-US"/>
              </w:rPr>
            </w:pPr>
            <w:del w:id="1340" w:author="Author" w:date="2018-02-09T12:01:00Z">
              <w:r w:rsidRPr="00FF1A3E" w:rsidDel="00D96DE3">
                <w:rPr>
                  <w:rStyle w:val="SAPScreenElement"/>
                  <w:strike/>
                  <w:lang w:val="en-US"/>
                </w:rPr>
                <w:delText xml:space="preserve">Is Eligible For Car: </w:delText>
              </w:r>
              <w:r w:rsidRPr="00FF1A3E" w:rsidDel="00D96DE3">
                <w:rPr>
                  <w:strike/>
                  <w:lang w:val="en-US"/>
                </w:rPr>
                <w:delText>select from drop-down</w:delText>
              </w:r>
            </w:del>
          </w:p>
        </w:tc>
        <w:tc>
          <w:tcPr>
            <w:tcW w:w="3240" w:type="dxa"/>
            <w:gridSpan w:val="2"/>
            <w:tcBorders>
              <w:top w:val="single" w:sz="8" w:space="0" w:color="999999"/>
              <w:left w:val="single" w:sz="8" w:space="0" w:color="999999"/>
              <w:bottom w:val="single" w:sz="8" w:space="0" w:color="999999"/>
              <w:right w:val="single" w:sz="8" w:space="0" w:color="999999"/>
            </w:tcBorders>
            <w:tcPrChange w:id="1341" w:author="Author" w:date="2018-02-09T12:01:00Z">
              <w:tcPr>
                <w:tcW w:w="3240" w:type="dxa"/>
                <w:gridSpan w:val="2"/>
                <w:tcBorders>
                  <w:top w:val="single" w:sz="8" w:space="0" w:color="999999"/>
                  <w:left w:val="single" w:sz="8" w:space="0" w:color="999999"/>
                  <w:bottom w:val="single" w:sz="8" w:space="0" w:color="999999"/>
                  <w:right w:val="single" w:sz="8" w:space="0" w:color="999999"/>
                </w:tcBorders>
              </w:tcPr>
            </w:tcPrChange>
          </w:tcPr>
          <w:p w14:paraId="08FD17E8" w14:textId="77777777" w:rsidR="00CE6896" w:rsidRPr="00FF1A3E" w:rsidRDefault="00CE6896" w:rsidP="00CE6896">
            <w:pPr>
              <w:rPr>
                <w:strike/>
                <w:lang w:val="en-US"/>
              </w:rPr>
            </w:pPr>
          </w:p>
        </w:tc>
        <w:tc>
          <w:tcPr>
            <w:tcW w:w="2601" w:type="dxa"/>
            <w:tcBorders>
              <w:top w:val="single" w:sz="8" w:space="0" w:color="999999"/>
              <w:left w:val="single" w:sz="8" w:space="0" w:color="999999"/>
              <w:bottom w:val="single" w:sz="8" w:space="0" w:color="999999"/>
              <w:right w:val="single" w:sz="8" w:space="0" w:color="999999"/>
            </w:tcBorders>
            <w:tcPrChange w:id="1342" w:author="Author" w:date="2018-02-09T12:01:00Z">
              <w:tcPr>
                <w:tcW w:w="2601" w:type="dxa"/>
                <w:tcBorders>
                  <w:top w:val="single" w:sz="8" w:space="0" w:color="999999"/>
                  <w:left w:val="single" w:sz="8" w:space="0" w:color="999999"/>
                  <w:bottom w:val="single" w:sz="8" w:space="0" w:color="999999"/>
                  <w:right w:val="single" w:sz="8" w:space="0" w:color="999999"/>
                </w:tcBorders>
              </w:tcPr>
            </w:tcPrChange>
          </w:tcPr>
          <w:p w14:paraId="708AC39E" w14:textId="77777777" w:rsidR="00CE6896" w:rsidRPr="00FF1A3E" w:rsidRDefault="00CE6896" w:rsidP="00CE6896">
            <w:pPr>
              <w:pStyle w:val="NoteParagraph"/>
              <w:rPr>
                <w:strike/>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Change w:id="1343" w:author="Author" w:date="2018-02-09T12:01:00Z">
              <w:tcPr>
                <w:tcW w:w="1183" w:type="dxa"/>
                <w:gridSpan w:val="2"/>
                <w:tcBorders>
                  <w:top w:val="single" w:sz="8" w:space="0" w:color="999999"/>
                  <w:left w:val="single" w:sz="8" w:space="0" w:color="999999"/>
                  <w:bottom w:val="single" w:sz="8" w:space="0" w:color="999999"/>
                  <w:right w:val="single" w:sz="8" w:space="0" w:color="999999"/>
                </w:tcBorders>
              </w:tcPr>
            </w:tcPrChange>
          </w:tcPr>
          <w:p w14:paraId="167F8846" w14:textId="77777777" w:rsidR="00CE6896" w:rsidRPr="00FF1A3E" w:rsidRDefault="00CE6896" w:rsidP="00CE6896">
            <w:pPr>
              <w:rPr>
                <w:strike/>
                <w:lang w:val="en-US"/>
              </w:rPr>
            </w:pPr>
          </w:p>
        </w:tc>
      </w:tr>
      <w:tr w:rsidR="00CE6896" w:rsidRPr="00A41C57" w14:paraId="2AA90A79"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1344" w:author="Author" w:date="2018-02-09T12:01: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1345" w:author="Author" w:date="2018-02-09T12:01:00Z">
            <w:trPr>
              <w:trHeight w:val="357"/>
            </w:trPr>
          </w:trPrChange>
        </w:trPr>
        <w:tc>
          <w:tcPr>
            <w:tcW w:w="704" w:type="dxa"/>
            <w:vMerge/>
            <w:tcBorders>
              <w:top w:val="single" w:sz="8" w:space="0" w:color="999999"/>
              <w:left w:val="single" w:sz="8" w:space="0" w:color="999999"/>
              <w:bottom w:val="single" w:sz="8" w:space="0" w:color="999999"/>
              <w:right w:val="single" w:sz="8" w:space="0" w:color="999999"/>
            </w:tcBorders>
            <w:vAlign w:val="center"/>
            <w:tcPrChange w:id="1346" w:author="Author" w:date="2018-02-09T12:01:00Z">
              <w:tcPr>
                <w:tcW w:w="704" w:type="dxa"/>
                <w:vMerge/>
                <w:tcBorders>
                  <w:top w:val="single" w:sz="8" w:space="0" w:color="999999"/>
                  <w:left w:val="single" w:sz="8" w:space="0" w:color="999999"/>
                  <w:bottom w:val="single" w:sz="8" w:space="0" w:color="999999"/>
                  <w:right w:val="single" w:sz="8" w:space="0" w:color="999999"/>
                </w:tcBorders>
                <w:vAlign w:val="center"/>
              </w:tcPr>
            </w:tcPrChange>
          </w:tcPr>
          <w:p w14:paraId="3139A06E" w14:textId="77777777" w:rsidR="00CE6896" w:rsidRPr="002326C1" w:rsidRDefault="00CE6896" w:rsidP="00CE6896">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tcPrChange w:id="1347" w:author="Author" w:date="2018-02-09T12:01:00Z">
              <w:tcPr>
                <w:tcW w:w="1516" w:type="dxa"/>
                <w:vMerge/>
                <w:tcBorders>
                  <w:top w:val="single" w:sz="8" w:space="0" w:color="999999"/>
                  <w:left w:val="single" w:sz="8" w:space="0" w:color="999999"/>
                  <w:bottom w:val="single" w:sz="8" w:space="0" w:color="999999"/>
                  <w:right w:val="single" w:sz="8" w:space="0" w:color="999999"/>
                </w:tcBorders>
                <w:vAlign w:val="center"/>
              </w:tcPr>
            </w:tcPrChange>
          </w:tcPr>
          <w:p w14:paraId="0ACC7C8C" w14:textId="77777777" w:rsidR="00CE6896" w:rsidRPr="002326C1" w:rsidRDefault="00CE6896" w:rsidP="00CE6896">
            <w:pPr>
              <w:spacing w:before="0" w:after="0" w:line="240" w:lineRule="auto"/>
              <w:rPr>
                <w:lang w:val="en-US"/>
              </w:rPr>
            </w:pPr>
          </w:p>
        </w:tc>
        <w:tc>
          <w:tcPr>
            <w:tcW w:w="2522" w:type="dxa"/>
            <w:vMerge w:val="restart"/>
            <w:tcBorders>
              <w:top w:val="single" w:sz="8" w:space="0" w:color="999999"/>
              <w:left w:val="single" w:sz="8" w:space="0" w:color="999999"/>
              <w:right w:val="single" w:sz="8" w:space="0" w:color="999999"/>
            </w:tcBorders>
            <w:tcPrChange w:id="1348" w:author="Author" w:date="2018-02-09T12:01:00Z">
              <w:tcPr>
                <w:tcW w:w="2522" w:type="dxa"/>
                <w:vMerge w:val="restart"/>
                <w:tcBorders>
                  <w:top w:val="single" w:sz="8" w:space="0" w:color="999999"/>
                  <w:left w:val="single" w:sz="8" w:space="0" w:color="999999"/>
                  <w:right w:val="single" w:sz="8" w:space="0" w:color="999999"/>
                </w:tcBorders>
              </w:tcPr>
            </w:tcPrChange>
          </w:tcPr>
          <w:p w14:paraId="61D2BF81" w14:textId="452F53E7" w:rsidR="00CE6896" w:rsidRPr="00FF1A3E" w:rsidDel="00D96DE3" w:rsidRDefault="00CE6896" w:rsidP="00CE6896">
            <w:pPr>
              <w:rPr>
                <w:del w:id="1349" w:author="Author" w:date="2018-02-09T12:01:00Z"/>
                <w:strike/>
                <w:highlight w:val="yellow"/>
                <w:lang w:val="en-US"/>
              </w:rPr>
            </w:pPr>
            <w:del w:id="1350" w:author="Author" w:date="2018-02-09T12:01:00Z">
              <w:r w:rsidRPr="00FF1A3E" w:rsidDel="00D96DE3">
                <w:rPr>
                  <w:strike/>
                  <w:highlight w:val="yellow"/>
                  <w:lang w:val="en-US"/>
                </w:rPr>
                <w:delText xml:space="preserve">In the </w:delText>
              </w:r>
              <w:r w:rsidRPr="00FF1A3E" w:rsidDel="00D96DE3">
                <w:rPr>
                  <w:rStyle w:val="SAPScreenElement"/>
                  <w:strike/>
                  <w:highlight w:val="yellow"/>
                  <w:lang w:val="en-US"/>
                </w:rPr>
                <w:delText xml:space="preserve">Compensation </w:delText>
              </w:r>
              <w:r w:rsidRPr="00FF1A3E" w:rsidDel="00D96DE3">
                <w:rPr>
                  <w:strike/>
                  <w:highlight w:val="yellow"/>
                  <w:lang w:val="en-US"/>
                </w:rPr>
                <w:delText xml:space="preserve">block, select the </w:delText>
              </w:r>
              <w:r w:rsidRPr="00FF1A3E" w:rsidDel="00D96DE3">
                <w:rPr>
                  <w:rStyle w:val="SAPScreenElement"/>
                  <w:strike/>
                  <w:highlight w:val="yellow"/>
                  <w:lang w:val="en-US"/>
                </w:rPr>
                <w:sym w:font="Symbol" w:char="F0C5"/>
              </w:r>
              <w:r w:rsidRPr="00FF1A3E" w:rsidDel="00D96DE3">
                <w:rPr>
                  <w:rStyle w:val="SAPScreenElement"/>
                  <w:strike/>
                  <w:highlight w:val="yellow"/>
                  <w:lang w:val="en-US"/>
                </w:rPr>
                <w:delText xml:space="preserve"> Add</w:delText>
              </w:r>
              <w:r w:rsidRPr="00FF1A3E" w:rsidDel="00D96DE3">
                <w:rPr>
                  <w:strike/>
                  <w:highlight w:val="yellow"/>
                  <w:lang w:val="en-US"/>
                </w:rPr>
                <w:delText xml:space="preserve"> link. The editable fields show up and you can enter following information:</w:delText>
              </w:r>
            </w:del>
          </w:p>
          <w:p w14:paraId="6D099DFD" w14:textId="600BE2BD" w:rsidR="00CE6896" w:rsidRPr="00FF1A3E" w:rsidDel="00D96DE3" w:rsidRDefault="00CE6896" w:rsidP="00CE6896">
            <w:pPr>
              <w:pStyle w:val="SAPNoteHeading"/>
              <w:ind w:left="0"/>
              <w:rPr>
                <w:del w:id="1351" w:author="Author" w:date="2018-02-09T12:01:00Z"/>
                <w:strike/>
                <w:highlight w:val="yellow"/>
                <w:lang w:val="en-US"/>
              </w:rPr>
            </w:pPr>
            <w:del w:id="1352" w:author="Author" w:date="2018-02-09T12:01:00Z">
              <w:r w:rsidRPr="00FF1A3E" w:rsidDel="00D96DE3">
                <w:rPr>
                  <w:strike/>
                  <w:noProof/>
                  <w:highlight w:val="yellow"/>
                  <w:lang w:val="en-US"/>
                </w:rPr>
                <w:drawing>
                  <wp:inline distT="0" distB="0" distL="0" distR="0" wp14:anchorId="5B5ACB94" wp14:editId="4540C7E1">
                    <wp:extent cx="228600" cy="228600"/>
                    <wp:effectExtent l="0" t="0" r="0" b="0"/>
                    <wp:docPr id="33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F1A3E" w:rsidDel="00D96DE3">
                <w:rPr>
                  <w:strike/>
                  <w:highlight w:val="yellow"/>
                  <w:lang w:val="en-US"/>
                </w:rPr>
                <w:delText xml:space="preserve"> Note</w:delText>
              </w:r>
            </w:del>
          </w:p>
          <w:p w14:paraId="24FEE2DB" w14:textId="0DF190FD" w:rsidR="00CE6896" w:rsidRPr="00FF1A3E" w:rsidRDefault="00CE6896" w:rsidP="00CE6896">
            <w:pPr>
              <w:pStyle w:val="NoteParagraph"/>
              <w:ind w:left="0"/>
              <w:rPr>
                <w:strike/>
                <w:lang w:val="en-US"/>
              </w:rPr>
            </w:pPr>
            <w:del w:id="1353" w:author="Author" w:date="2018-02-09T12:01:00Z">
              <w:r w:rsidRPr="00FF1A3E" w:rsidDel="00D96DE3">
                <w:rPr>
                  <w:strike/>
                  <w:highlight w:val="yellow"/>
                  <w:lang w:val="en-US"/>
                </w:rPr>
                <w:delText xml:space="preserve">Information needed to have a meaningful employee master data record. In case integration with Employee Central Payroll is in place, in the Employee Central Payroll system the salary information will be kept in infotype </w:delText>
              </w:r>
              <w:r w:rsidRPr="00FF1A3E" w:rsidDel="00D96DE3">
                <w:rPr>
                  <w:rStyle w:val="SAPScreenElement"/>
                  <w:strike/>
                  <w:color w:val="auto"/>
                  <w:highlight w:val="yellow"/>
                  <w:lang w:val="en-US"/>
                </w:rPr>
                <w:delText>Basic Pay</w:delText>
              </w:r>
              <w:r w:rsidRPr="00FF1A3E" w:rsidDel="00D96DE3">
                <w:rPr>
                  <w:rStyle w:val="SAPScreenElement"/>
                  <w:strike/>
                  <w:highlight w:val="yellow"/>
                  <w:lang w:val="en-US"/>
                </w:rPr>
                <w:delText xml:space="preserve">, </w:delText>
              </w:r>
              <w:r w:rsidRPr="00FF1A3E" w:rsidDel="00D96DE3">
                <w:rPr>
                  <w:strike/>
                  <w:highlight w:val="yellow"/>
                  <w:lang w:val="en-US"/>
                </w:rPr>
                <w:delText xml:space="preserve">whereas the recurring payments will be kept in infotype </w:delText>
              </w:r>
              <w:r w:rsidRPr="00FF1A3E" w:rsidDel="00D96DE3">
                <w:rPr>
                  <w:rStyle w:val="SAPScreenElement"/>
                  <w:strike/>
                  <w:color w:val="auto"/>
                  <w:highlight w:val="yellow"/>
                  <w:lang w:val="en-US"/>
                </w:rPr>
                <w:delText>Recurring Payments/Deductions</w:delText>
              </w:r>
              <w:r w:rsidRPr="00FF1A3E" w:rsidDel="00D96DE3">
                <w:rPr>
                  <w:rStyle w:val="SAPScreenElement"/>
                  <w:strike/>
                  <w:color w:val="auto"/>
                  <w:lang w:val="en-US"/>
                </w:rPr>
                <w:delText>.</w:delText>
              </w:r>
              <w:r w:rsidRPr="00FF1A3E" w:rsidDel="00D96DE3">
                <w:rPr>
                  <w:strike/>
                  <w:lang w:val="en-US"/>
                </w:rPr>
                <w:delText>.</w:delText>
              </w:r>
            </w:del>
          </w:p>
        </w:tc>
        <w:tc>
          <w:tcPr>
            <w:tcW w:w="2520" w:type="dxa"/>
            <w:tcBorders>
              <w:top w:val="single" w:sz="8" w:space="0" w:color="999999"/>
              <w:left w:val="single" w:sz="8" w:space="0" w:color="999999"/>
              <w:bottom w:val="single" w:sz="8" w:space="0" w:color="999999"/>
              <w:right w:val="single" w:sz="8" w:space="0" w:color="999999"/>
            </w:tcBorders>
            <w:tcPrChange w:id="1354" w:author="Author" w:date="2018-02-09T12:01:00Z">
              <w:tcPr>
                <w:tcW w:w="2520" w:type="dxa"/>
                <w:tcBorders>
                  <w:top w:val="single" w:sz="8" w:space="0" w:color="999999"/>
                  <w:left w:val="single" w:sz="8" w:space="0" w:color="999999"/>
                  <w:bottom w:val="single" w:sz="8" w:space="0" w:color="999999"/>
                  <w:right w:val="single" w:sz="8" w:space="0" w:color="999999"/>
                </w:tcBorders>
              </w:tcPr>
            </w:tcPrChange>
          </w:tcPr>
          <w:p w14:paraId="6151AD6B" w14:textId="1B4073CE" w:rsidR="00CE6896" w:rsidRPr="00FF1A3E" w:rsidRDefault="00CE6896" w:rsidP="00CE6896">
            <w:pPr>
              <w:rPr>
                <w:strike/>
                <w:lang w:val="en-US"/>
              </w:rPr>
            </w:pPr>
            <w:del w:id="1355" w:author="Author" w:date="2018-02-09T12:01:00Z">
              <w:r w:rsidRPr="00FF1A3E" w:rsidDel="00D96DE3">
                <w:rPr>
                  <w:rStyle w:val="SAPScreenElement"/>
                  <w:strike/>
                  <w:lang w:val="en-US"/>
                </w:rPr>
                <w:delText xml:space="preserve">Pay Component: </w:delText>
              </w:r>
              <w:r w:rsidRPr="00FF1A3E" w:rsidDel="00D96DE3">
                <w:rPr>
                  <w:strike/>
                  <w:lang w:val="en-US"/>
                </w:rPr>
                <w:delText>select from drop-down, for example</w:delText>
              </w:r>
              <w:r w:rsidRPr="00FF1A3E" w:rsidDel="00D96DE3">
                <w:rPr>
                  <w:rStyle w:val="SAPUserEntry"/>
                  <w:strike/>
                  <w:lang w:val="en-US"/>
                </w:rPr>
                <w:delText xml:space="preserve"> US</w:delText>
              </w:r>
              <w:r w:rsidRPr="00FF1A3E" w:rsidDel="00D96DE3">
                <w:rPr>
                  <w:strike/>
                  <w:lang w:val="en-US"/>
                </w:rPr>
                <w:delText xml:space="preserve"> </w:delText>
              </w:r>
              <w:r w:rsidRPr="00FF1A3E" w:rsidDel="00D96DE3">
                <w:rPr>
                  <w:rStyle w:val="SAPUserEntry"/>
                  <w:strike/>
                  <w:lang w:val="en-US"/>
                </w:rPr>
                <w:delText>-</w:delText>
              </w:r>
              <w:r w:rsidRPr="00FF1A3E" w:rsidDel="00D96DE3">
                <w:rPr>
                  <w:strike/>
                  <w:lang w:val="en-US"/>
                </w:rPr>
                <w:delText xml:space="preserve"> </w:delText>
              </w:r>
              <w:r w:rsidRPr="00FF1A3E" w:rsidDel="00D96DE3">
                <w:rPr>
                  <w:rStyle w:val="SAPUserEntry"/>
                  <w:strike/>
                  <w:lang w:val="en-US"/>
                </w:rPr>
                <w:delText>Monthly Salary</w:delText>
              </w:r>
              <w:r w:rsidRPr="00FF1A3E" w:rsidDel="00D96DE3">
                <w:rPr>
                  <w:b/>
                  <w:strike/>
                  <w:lang w:val="en-US"/>
                </w:rPr>
                <w:delText xml:space="preserve"> </w:delText>
              </w:r>
              <w:r w:rsidRPr="00FF1A3E" w:rsidDel="00D96DE3">
                <w:rPr>
                  <w:rStyle w:val="SAPUserEntry"/>
                  <w:strike/>
                  <w:lang w:val="en-US"/>
                </w:rPr>
                <w:delText>(1002US)</w:delText>
              </w:r>
            </w:del>
          </w:p>
        </w:tc>
        <w:tc>
          <w:tcPr>
            <w:tcW w:w="3240" w:type="dxa"/>
            <w:gridSpan w:val="2"/>
            <w:tcBorders>
              <w:top w:val="single" w:sz="8" w:space="0" w:color="999999"/>
              <w:left w:val="single" w:sz="8" w:space="0" w:color="999999"/>
              <w:bottom w:val="single" w:sz="8" w:space="0" w:color="999999"/>
              <w:right w:val="single" w:sz="8" w:space="0" w:color="999999"/>
            </w:tcBorders>
            <w:tcPrChange w:id="1356" w:author="Author" w:date="2018-02-09T12:01:00Z">
              <w:tcPr>
                <w:tcW w:w="3240" w:type="dxa"/>
                <w:gridSpan w:val="2"/>
                <w:tcBorders>
                  <w:top w:val="single" w:sz="8" w:space="0" w:color="999999"/>
                  <w:left w:val="single" w:sz="8" w:space="0" w:color="999999"/>
                  <w:bottom w:val="single" w:sz="8" w:space="0" w:color="999999"/>
                  <w:right w:val="single" w:sz="8" w:space="0" w:color="999999"/>
                </w:tcBorders>
              </w:tcPr>
            </w:tcPrChange>
          </w:tcPr>
          <w:p w14:paraId="1576D51D" w14:textId="3020C440" w:rsidR="00CE6896" w:rsidRPr="00FF1A3E" w:rsidDel="00D96DE3" w:rsidRDefault="00CE6896" w:rsidP="00CE6896">
            <w:pPr>
              <w:rPr>
                <w:del w:id="1357" w:author="Author" w:date="2018-02-09T12:01:00Z"/>
                <w:strike/>
                <w:lang w:val="en-US"/>
              </w:rPr>
            </w:pPr>
            <w:del w:id="1358" w:author="Author" w:date="2018-02-09T12:01:00Z">
              <w:r w:rsidRPr="00FF1A3E" w:rsidDel="00D96DE3">
                <w:rPr>
                  <w:strike/>
                  <w:lang w:val="en-US"/>
                </w:rPr>
                <w:delText>The</w:delText>
              </w:r>
              <w:r w:rsidRPr="00FF1A3E" w:rsidDel="00D96DE3">
                <w:rPr>
                  <w:rStyle w:val="SAPScreenElement"/>
                  <w:strike/>
                  <w:lang w:val="en-US"/>
                </w:rPr>
                <w:delText xml:space="preserve"> Pay Component</w:delText>
              </w:r>
              <w:r w:rsidRPr="00FF1A3E" w:rsidDel="00D96DE3">
                <w:rPr>
                  <w:strike/>
                  <w:lang w:val="en-US"/>
                </w:rPr>
                <w:delText xml:space="preserve"> entered needs to fit to the selected </w:delText>
              </w:r>
              <w:r w:rsidRPr="00FF1A3E" w:rsidDel="00D96DE3">
                <w:rPr>
                  <w:rStyle w:val="SAPScreenElement"/>
                  <w:strike/>
                  <w:lang w:val="en-US"/>
                </w:rPr>
                <w:delText>Pay Group</w:delText>
              </w:r>
              <w:r w:rsidRPr="00FF1A3E" w:rsidDel="00D96DE3">
                <w:rPr>
                  <w:strike/>
                  <w:lang w:val="en-US"/>
                </w:rPr>
                <w:delText>.</w:delText>
              </w:r>
            </w:del>
          </w:p>
          <w:p w14:paraId="0ADA7AF3" w14:textId="33191B63" w:rsidR="00CE6896" w:rsidRPr="00FF1A3E" w:rsidDel="00D96DE3" w:rsidRDefault="00CE6896" w:rsidP="00CE6896">
            <w:pPr>
              <w:pStyle w:val="SAPNoteHeading"/>
              <w:ind w:left="0"/>
              <w:rPr>
                <w:del w:id="1359" w:author="Author" w:date="2018-02-09T12:01:00Z"/>
                <w:strike/>
                <w:lang w:val="en-US"/>
              </w:rPr>
            </w:pPr>
            <w:del w:id="1360" w:author="Author" w:date="2018-02-09T12:01:00Z">
              <w:r w:rsidRPr="00FF1A3E" w:rsidDel="00D96DE3">
                <w:rPr>
                  <w:strike/>
                  <w:noProof/>
                  <w:lang w:val="en-US"/>
                </w:rPr>
                <w:drawing>
                  <wp:inline distT="0" distB="0" distL="0" distR="0" wp14:anchorId="6140D7C8" wp14:editId="0FA2F3B8">
                    <wp:extent cx="225425" cy="225425"/>
                    <wp:effectExtent l="0" t="0" r="3175" b="317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F1A3E" w:rsidDel="00D96DE3">
                <w:rPr>
                  <w:strike/>
                  <w:lang w:val="en-US"/>
                </w:rPr>
                <w:delText> Recommendation</w:delText>
              </w:r>
            </w:del>
          </w:p>
          <w:p w14:paraId="7AAB85B4" w14:textId="5D57F0D1" w:rsidR="00CE6896" w:rsidRPr="00FF1A3E" w:rsidRDefault="00CE6896" w:rsidP="00CE6896">
            <w:pPr>
              <w:pStyle w:val="NoteParagraph"/>
              <w:ind w:left="0"/>
              <w:rPr>
                <w:strike/>
                <w:lang w:val="en-US"/>
              </w:rPr>
            </w:pPr>
            <w:del w:id="1361" w:author="Author" w:date="2018-02-09T12:01:00Z">
              <w:r w:rsidRPr="00FF1A3E" w:rsidDel="00D96DE3">
                <w:rPr>
                  <w:strike/>
                  <w:lang w:val="en-US"/>
                </w:rPr>
                <w:delText>Required if integration with Employee Central Payroll is in place.</w:delText>
              </w:r>
            </w:del>
          </w:p>
        </w:tc>
        <w:tc>
          <w:tcPr>
            <w:tcW w:w="2601" w:type="dxa"/>
            <w:vMerge w:val="restart"/>
            <w:tcBorders>
              <w:top w:val="single" w:sz="8" w:space="0" w:color="999999"/>
              <w:left w:val="single" w:sz="8" w:space="0" w:color="999999"/>
              <w:bottom w:val="single" w:sz="8" w:space="0" w:color="999999"/>
              <w:right w:val="single" w:sz="8" w:space="0" w:color="999999"/>
            </w:tcBorders>
            <w:tcPrChange w:id="1362" w:author="Author" w:date="2018-02-09T12:01:00Z">
              <w:tcPr>
                <w:tcW w:w="2601" w:type="dxa"/>
                <w:vMerge w:val="restart"/>
                <w:tcBorders>
                  <w:top w:val="single" w:sz="8" w:space="0" w:color="999999"/>
                  <w:left w:val="single" w:sz="8" w:space="0" w:color="999999"/>
                  <w:bottom w:val="single" w:sz="8" w:space="0" w:color="999999"/>
                  <w:right w:val="single" w:sz="8" w:space="0" w:color="999999"/>
                </w:tcBorders>
              </w:tcPr>
            </w:tcPrChange>
          </w:tcPr>
          <w:p w14:paraId="21354AE5" w14:textId="3CC5EFBB" w:rsidR="00CE6896" w:rsidRPr="00FF1A3E" w:rsidDel="00D96DE3" w:rsidRDefault="00CE6896" w:rsidP="00CE6896">
            <w:pPr>
              <w:rPr>
                <w:del w:id="1363" w:author="Author" w:date="2018-02-09T12:01:00Z"/>
                <w:strike/>
                <w:lang w:val="en-US"/>
              </w:rPr>
            </w:pPr>
            <w:del w:id="1364" w:author="Author" w:date="2018-02-09T12:01:00Z">
              <w:r w:rsidRPr="00FF1A3E" w:rsidDel="00D96DE3">
                <w:rPr>
                  <w:strike/>
                  <w:lang w:val="en-US"/>
                </w:rPr>
                <w:delText xml:space="preserve">Values in fields </w:delText>
              </w:r>
              <w:commentRangeStart w:id="1365"/>
              <w:r w:rsidRPr="00FF1A3E" w:rsidDel="00D96DE3">
                <w:rPr>
                  <w:rStyle w:val="SAPScreenElement"/>
                  <w:strike/>
                  <w:highlight w:val="yellow"/>
                  <w:lang w:val="en-US"/>
                </w:rPr>
                <w:delText xml:space="preserve">Compa Ratio, Range Penetration </w:delText>
              </w:r>
              <w:r w:rsidRPr="00FF1A3E" w:rsidDel="00D96DE3">
                <w:rPr>
                  <w:strike/>
                  <w:highlight w:val="yellow"/>
                  <w:lang w:val="en-US"/>
                </w:rPr>
                <w:delText xml:space="preserve">and </w:delText>
              </w:r>
              <w:r w:rsidRPr="00FF1A3E" w:rsidDel="00D96DE3">
                <w:rPr>
                  <w:rStyle w:val="SAPScreenElement"/>
                  <w:strike/>
                  <w:highlight w:val="yellow"/>
                  <w:lang w:val="en-US"/>
                </w:rPr>
                <w:delText>Annualized Salary</w:delText>
              </w:r>
              <w:r w:rsidRPr="00FF1A3E" w:rsidDel="00D96DE3">
                <w:rPr>
                  <w:rStyle w:val="SAPScreenElement"/>
                  <w:strike/>
                  <w:lang w:val="en-US"/>
                </w:rPr>
                <w:delText xml:space="preserve"> </w:delText>
              </w:r>
              <w:commentRangeEnd w:id="1365"/>
              <w:r w:rsidRPr="00FF1A3E" w:rsidDel="00D96DE3">
                <w:rPr>
                  <w:rStyle w:val="CommentReference"/>
                  <w:strike/>
                </w:rPr>
                <w:commentReference w:id="1365"/>
              </w:r>
              <w:r w:rsidRPr="00FF1A3E" w:rsidDel="00D96DE3">
                <w:rPr>
                  <w:strike/>
                  <w:lang w:val="en-US"/>
                </w:rPr>
                <w:delText xml:space="preserve">located in the </w:delText>
              </w:r>
              <w:r w:rsidRPr="00FF1A3E" w:rsidDel="00D96DE3">
                <w:rPr>
                  <w:rStyle w:val="SAPScreenElement"/>
                  <w:strike/>
                  <w:lang w:val="en-US"/>
                </w:rPr>
                <w:delText xml:space="preserve">Compensation Information </w:delText>
              </w:r>
              <w:r w:rsidRPr="00FF1A3E" w:rsidDel="00D96DE3">
                <w:rPr>
                  <w:strike/>
                  <w:lang w:val="en-US"/>
                </w:rPr>
                <w:delText>block are filled automatically.</w:delText>
              </w:r>
            </w:del>
          </w:p>
          <w:p w14:paraId="1486FA74" w14:textId="108AABCF" w:rsidR="00CE6896" w:rsidRPr="00FF1A3E" w:rsidDel="00D96DE3" w:rsidRDefault="00CE6896" w:rsidP="00CE6896">
            <w:pPr>
              <w:rPr>
                <w:del w:id="1366" w:author="Author" w:date="2018-02-09T12:01:00Z"/>
                <w:strike/>
                <w:lang w:val="en-US"/>
              </w:rPr>
            </w:pPr>
          </w:p>
          <w:p w14:paraId="70A7E7DD" w14:textId="047A902A" w:rsidR="00CE6896" w:rsidRPr="00FF1A3E" w:rsidDel="00D96DE3" w:rsidRDefault="00CE6896" w:rsidP="00CE6896">
            <w:pPr>
              <w:rPr>
                <w:del w:id="1367" w:author="Author" w:date="2018-02-09T12:01:00Z"/>
                <w:rFonts w:cs="Arial"/>
                <w:bCs/>
                <w:strike/>
                <w:lang w:val="en-US"/>
              </w:rPr>
            </w:pPr>
            <w:del w:id="1368" w:author="Author" w:date="2018-02-09T12:01:00Z">
              <w:r w:rsidRPr="00FF1A3E" w:rsidDel="00D96DE3">
                <w:rPr>
                  <w:rFonts w:cs="Arial"/>
                  <w:bCs/>
                  <w:strike/>
                  <w:lang w:val="en-US"/>
                </w:rPr>
                <w:delText xml:space="preserve">Depending if </w:delText>
              </w:r>
              <w:r w:rsidRPr="00FF1A3E" w:rsidDel="00D96DE3">
                <w:rPr>
                  <w:rStyle w:val="SAPEmphasis"/>
                  <w:strike/>
                  <w:lang w:val="en-US"/>
                </w:rPr>
                <w:delText>integration with Employee Central Payroll is in place</w:delText>
              </w:r>
              <w:r w:rsidRPr="00FF1A3E" w:rsidDel="00D96DE3">
                <w:rPr>
                  <w:rFonts w:cs="Arial"/>
                  <w:bCs/>
                  <w:strike/>
                  <w:lang w:val="en-US"/>
                </w:rPr>
                <w:delText xml:space="preserve"> for your company or not, continue with test step # 15 and subsequent, or directly with test step # 16 and subsequent.</w:delText>
              </w:r>
            </w:del>
          </w:p>
          <w:p w14:paraId="61D17AA0" w14:textId="6CF94EF5" w:rsidR="00CE6896" w:rsidRPr="00FF1A3E" w:rsidDel="00D96DE3" w:rsidRDefault="00CE6896" w:rsidP="00CE6896">
            <w:pPr>
              <w:rPr>
                <w:del w:id="1369" w:author="Author" w:date="2018-02-09T12:01:00Z"/>
                <w:rFonts w:cs="Arial"/>
                <w:bCs/>
                <w:strike/>
                <w:lang w:val="en-US"/>
              </w:rPr>
            </w:pPr>
          </w:p>
          <w:p w14:paraId="76616781" w14:textId="7B6A75BF" w:rsidR="00CE6896" w:rsidRPr="00FF1A3E" w:rsidDel="00D96DE3" w:rsidRDefault="00CE6896" w:rsidP="00CE6896">
            <w:pPr>
              <w:pStyle w:val="SAPNoteHeading"/>
              <w:ind w:left="0"/>
              <w:rPr>
                <w:del w:id="1370" w:author="Author" w:date="2018-02-09T12:01:00Z"/>
                <w:strike/>
                <w:lang w:val="en-US"/>
              </w:rPr>
            </w:pPr>
            <w:del w:id="1371" w:author="Author" w:date="2018-02-09T12:01:00Z">
              <w:r w:rsidRPr="00FF1A3E" w:rsidDel="00D96DE3">
                <w:rPr>
                  <w:strike/>
                  <w:noProof/>
                  <w:lang w:val="en-US"/>
                </w:rPr>
                <w:drawing>
                  <wp:inline distT="0" distB="0" distL="0" distR="0" wp14:anchorId="767E2318" wp14:editId="60153B77">
                    <wp:extent cx="228600" cy="228600"/>
                    <wp:effectExtent l="0" t="0" r="0" b="0"/>
                    <wp:docPr id="2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F1A3E" w:rsidDel="00D96DE3">
                <w:rPr>
                  <w:strike/>
                  <w:lang w:val="en-US"/>
                </w:rPr>
                <w:delText xml:space="preserve"> Note</w:delText>
              </w:r>
            </w:del>
          </w:p>
          <w:p w14:paraId="5A73CC5A" w14:textId="0FB27050" w:rsidR="00CE6896" w:rsidRPr="00FF1A3E" w:rsidDel="00D96DE3" w:rsidRDefault="00CE6896" w:rsidP="00CE6896">
            <w:pPr>
              <w:rPr>
                <w:del w:id="1372" w:author="Author" w:date="2018-02-09T12:01:00Z"/>
                <w:rFonts w:cs="Arial"/>
                <w:bCs/>
                <w:strike/>
                <w:lang w:val="en-US"/>
              </w:rPr>
            </w:pPr>
            <w:del w:id="1373" w:author="Author" w:date="2018-02-09T12:01:00Z">
              <w:r w:rsidRPr="00FF1A3E" w:rsidDel="00D96DE3">
                <w:rPr>
                  <w:strike/>
                  <w:lang w:val="en-US"/>
                </w:rPr>
                <w:delText>The employee master data record can be saved also without entering the payment information. The payment information can be maintained also at a later point in time.</w:delText>
              </w:r>
            </w:del>
          </w:p>
          <w:p w14:paraId="1942DDA7" w14:textId="2A59FE63" w:rsidR="00CE6896" w:rsidRPr="00FF1A3E" w:rsidRDefault="00CE6896" w:rsidP="00CE6896">
            <w:pPr>
              <w:rPr>
                <w:rFonts w:cs="Arial"/>
                <w:bCs/>
                <w:strike/>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Change w:id="1374" w:author="Author" w:date="2018-02-09T12:01:00Z">
              <w:tcPr>
                <w:tcW w:w="1183" w:type="dxa"/>
                <w:gridSpan w:val="2"/>
                <w:tcBorders>
                  <w:top w:val="single" w:sz="8" w:space="0" w:color="999999"/>
                  <w:left w:val="single" w:sz="8" w:space="0" w:color="999999"/>
                  <w:bottom w:val="single" w:sz="8" w:space="0" w:color="999999"/>
                  <w:right w:val="single" w:sz="8" w:space="0" w:color="999999"/>
                </w:tcBorders>
              </w:tcPr>
            </w:tcPrChange>
          </w:tcPr>
          <w:p w14:paraId="353E1B46" w14:textId="77777777" w:rsidR="00CE6896" w:rsidRPr="00FF1A3E" w:rsidRDefault="00CE6896" w:rsidP="00CE6896">
            <w:pPr>
              <w:rPr>
                <w:strike/>
                <w:lang w:val="en-US"/>
              </w:rPr>
            </w:pPr>
          </w:p>
        </w:tc>
      </w:tr>
      <w:tr w:rsidR="00CE6896" w:rsidRPr="00A41C57" w14:paraId="2F9CA7FE"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1375" w:author="Author" w:date="2018-02-09T12:01: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1376" w:author="Author" w:date="2018-02-09T12:01:00Z">
            <w:trPr>
              <w:trHeight w:val="357"/>
            </w:trPr>
          </w:trPrChange>
        </w:trPr>
        <w:tc>
          <w:tcPr>
            <w:tcW w:w="704" w:type="dxa"/>
            <w:vMerge/>
            <w:tcBorders>
              <w:top w:val="single" w:sz="8" w:space="0" w:color="999999"/>
              <w:left w:val="single" w:sz="8" w:space="0" w:color="999999"/>
              <w:bottom w:val="single" w:sz="8" w:space="0" w:color="999999"/>
              <w:right w:val="single" w:sz="8" w:space="0" w:color="999999"/>
            </w:tcBorders>
            <w:vAlign w:val="center"/>
            <w:tcPrChange w:id="1377" w:author="Author" w:date="2018-02-09T12:01:00Z">
              <w:tcPr>
                <w:tcW w:w="704" w:type="dxa"/>
                <w:vMerge/>
                <w:tcBorders>
                  <w:top w:val="single" w:sz="8" w:space="0" w:color="999999"/>
                  <w:left w:val="single" w:sz="8" w:space="0" w:color="999999"/>
                  <w:bottom w:val="single" w:sz="8" w:space="0" w:color="999999"/>
                  <w:right w:val="single" w:sz="8" w:space="0" w:color="999999"/>
                </w:tcBorders>
                <w:vAlign w:val="center"/>
              </w:tcPr>
            </w:tcPrChange>
          </w:tcPr>
          <w:p w14:paraId="320386B8" w14:textId="77777777" w:rsidR="00CE6896" w:rsidRPr="002326C1" w:rsidRDefault="00CE6896" w:rsidP="00CE6896">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tcPrChange w:id="1378" w:author="Author" w:date="2018-02-09T12:01:00Z">
              <w:tcPr>
                <w:tcW w:w="1516" w:type="dxa"/>
                <w:vMerge/>
                <w:tcBorders>
                  <w:top w:val="single" w:sz="8" w:space="0" w:color="999999"/>
                  <w:left w:val="single" w:sz="8" w:space="0" w:color="999999"/>
                  <w:bottom w:val="single" w:sz="8" w:space="0" w:color="999999"/>
                  <w:right w:val="single" w:sz="8" w:space="0" w:color="999999"/>
                </w:tcBorders>
                <w:vAlign w:val="center"/>
              </w:tcPr>
            </w:tcPrChange>
          </w:tcPr>
          <w:p w14:paraId="4C54149D" w14:textId="77777777" w:rsidR="00CE6896" w:rsidRPr="002326C1" w:rsidRDefault="00CE6896" w:rsidP="00CE6896">
            <w:pPr>
              <w:spacing w:before="0" w:after="0" w:line="240" w:lineRule="auto"/>
              <w:rPr>
                <w:lang w:val="en-US"/>
              </w:rPr>
            </w:pPr>
          </w:p>
        </w:tc>
        <w:tc>
          <w:tcPr>
            <w:tcW w:w="2522" w:type="dxa"/>
            <w:vMerge/>
            <w:tcBorders>
              <w:left w:val="single" w:sz="8" w:space="0" w:color="999999"/>
              <w:right w:val="single" w:sz="8" w:space="0" w:color="999999"/>
            </w:tcBorders>
            <w:vAlign w:val="center"/>
            <w:hideMark/>
            <w:tcPrChange w:id="1379" w:author="Author" w:date="2018-02-09T12:01:00Z">
              <w:tcPr>
                <w:tcW w:w="2522" w:type="dxa"/>
                <w:vMerge/>
                <w:tcBorders>
                  <w:left w:val="single" w:sz="8" w:space="0" w:color="999999"/>
                  <w:right w:val="single" w:sz="8" w:space="0" w:color="999999"/>
                </w:tcBorders>
                <w:vAlign w:val="center"/>
                <w:hideMark/>
              </w:tcPr>
            </w:tcPrChange>
          </w:tcPr>
          <w:p w14:paraId="50A7A7B9" w14:textId="77777777" w:rsidR="00CE6896" w:rsidRPr="00FF1A3E" w:rsidRDefault="00CE6896" w:rsidP="00CE6896">
            <w:pPr>
              <w:spacing w:before="0" w:after="0" w:line="240" w:lineRule="auto"/>
              <w:rPr>
                <w:strike/>
                <w:lang w:val="en-US"/>
              </w:rPr>
            </w:pPr>
          </w:p>
        </w:tc>
        <w:tc>
          <w:tcPr>
            <w:tcW w:w="2520" w:type="dxa"/>
            <w:tcBorders>
              <w:top w:val="single" w:sz="8" w:space="0" w:color="999999"/>
              <w:left w:val="single" w:sz="8" w:space="0" w:color="999999"/>
              <w:bottom w:val="single" w:sz="8" w:space="0" w:color="999999"/>
              <w:right w:val="single" w:sz="8" w:space="0" w:color="999999"/>
            </w:tcBorders>
            <w:tcPrChange w:id="1380" w:author="Author" w:date="2018-02-09T12:01:00Z">
              <w:tcPr>
                <w:tcW w:w="2520" w:type="dxa"/>
                <w:tcBorders>
                  <w:top w:val="single" w:sz="8" w:space="0" w:color="999999"/>
                  <w:left w:val="single" w:sz="8" w:space="0" w:color="999999"/>
                  <w:bottom w:val="single" w:sz="8" w:space="0" w:color="999999"/>
                  <w:right w:val="single" w:sz="8" w:space="0" w:color="999999"/>
                </w:tcBorders>
              </w:tcPr>
            </w:tcPrChange>
          </w:tcPr>
          <w:p w14:paraId="4ADA3222" w14:textId="2838D66C" w:rsidR="00CE6896" w:rsidRPr="00FF1A3E" w:rsidRDefault="00CE6896" w:rsidP="00CE6896">
            <w:pPr>
              <w:rPr>
                <w:strike/>
                <w:lang w:val="en-US"/>
              </w:rPr>
            </w:pPr>
            <w:del w:id="1381" w:author="Author" w:date="2018-02-09T12:01:00Z">
              <w:r w:rsidRPr="00FF1A3E" w:rsidDel="00D96DE3">
                <w:rPr>
                  <w:rStyle w:val="SAPScreenElement"/>
                  <w:strike/>
                  <w:lang w:val="en-US"/>
                </w:rPr>
                <w:delText xml:space="preserve">Amount: </w:delText>
              </w:r>
              <w:r w:rsidRPr="00FF1A3E" w:rsidDel="00D96DE3">
                <w:rPr>
                  <w:strike/>
                  <w:lang w:val="en-US"/>
                </w:rPr>
                <w:delText>enter as appropriate</w:delText>
              </w:r>
            </w:del>
          </w:p>
        </w:tc>
        <w:tc>
          <w:tcPr>
            <w:tcW w:w="3240" w:type="dxa"/>
            <w:gridSpan w:val="2"/>
            <w:tcBorders>
              <w:top w:val="single" w:sz="8" w:space="0" w:color="999999"/>
              <w:left w:val="single" w:sz="8" w:space="0" w:color="999999"/>
              <w:bottom w:val="single" w:sz="8" w:space="0" w:color="999999"/>
              <w:right w:val="single" w:sz="8" w:space="0" w:color="999999"/>
            </w:tcBorders>
            <w:tcPrChange w:id="1382" w:author="Author" w:date="2018-02-09T12:01:00Z">
              <w:tcPr>
                <w:tcW w:w="3240" w:type="dxa"/>
                <w:gridSpan w:val="2"/>
                <w:tcBorders>
                  <w:top w:val="single" w:sz="8" w:space="0" w:color="999999"/>
                  <w:left w:val="single" w:sz="8" w:space="0" w:color="999999"/>
                  <w:bottom w:val="single" w:sz="8" w:space="0" w:color="999999"/>
                  <w:right w:val="single" w:sz="8" w:space="0" w:color="999999"/>
                </w:tcBorders>
              </w:tcPr>
            </w:tcPrChange>
          </w:tcPr>
          <w:p w14:paraId="2FC21898" w14:textId="15B05CA0" w:rsidR="00CE6896" w:rsidRPr="00FF1A3E" w:rsidDel="00D96DE3" w:rsidRDefault="00CE6896" w:rsidP="00CE6896">
            <w:pPr>
              <w:pStyle w:val="SAPNoteHeading"/>
              <w:ind w:left="0"/>
              <w:rPr>
                <w:del w:id="1383" w:author="Author" w:date="2018-02-09T12:01:00Z"/>
                <w:strike/>
                <w:lang w:val="en-US"/>
              </w:rPr>
            </w:pPr>
            <w:del w:id="1384" w:author="Author" w:date="2018-02-09T12:01:00Z">
              <w:r w:rsidRPr="00FF1A3E" w:rsidDel="00D96DE3">
                <w:rPr>
                  <w:strike/>
                  <w:noProof/>
                  <w:lang w:val="en-US"/>
                </w:rPr>
                <w:drawing>
                  <wp:inline distT="0" distB="0" distL="0" distR="0" wp14:anchorId="796C8812" wp14:editId="53AD1D83">
                    <wp:extent cx="225425" cy="225425"/>
                    <wp:effectExtent l="0" t="0" r="3175" b="3175"/>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F1A3E" w:rsidDel="00D96DE3">
                <w:rPr>
                  <w:strike/>
                  <w:lang w:val="en-US"/>
                </w:rPr>
                <w:delText> Recommendation</w:delText>
              </w:r>
            </w:del>
          </w:p>
          <w:p w14:paraId="44365BAE" w14:textId="29DE2631" w:rsidR="00CE6896" w:rsidRPr="00FF1A3E" w:rsidRDefault="00CE6896" w:rsidP="00CE6896">
            <w:pPr>
              <w:pStyle w:val="NoteParagraph"/>
              <w:ind w:left="0"/>
              <w:rPr>
                <w:strike/>
                <w:lang w:val="en-US"/>
              </w:rPr>
            </w:pPr>
            <w:del w:id="1385" w:author="Author" w:date="2018-02-09T12:01:00Z">
              <w:r w:rsidRPr="00FF1A3E" w:rsidDel="00D96DE3">
                <w:rPr>
                  <w:strike/>
                  <w:lang w:val="en-US"/>
                </w:rPr>
                <w:delText>Required if integration with Employee Central Payroll is in place.</w:delText>
              </w:r>
            </w:del>
          </w:p>
        </w:tc>
        <w:tc>
          <w:tcPr>
            <w:tcW w:w="2601" w:type="dxa"/>
            <w:vMerge/>
            <w:tcBorders>
              <w:top w:val="single" w:sz="8" w:space="0" w:color="999999"/>
              <w:left w:val="single" w:sz="8" w:space="0" w:color="999999"/>
              <w:bottom w:val="single" w:sz="8" w:space="0" w:color="999999"/>
              <w:right w:val="single" w:sz="8" w:space="0" w:color="999999"/>
            </w:tcBorders>
            <w:vAlign w:val="center"/>
            <w:hideMark/>
            <w:tcPrChange w:id="1386" w:author="Author" w:date="2018-02-09T12:01:00Z">
              <w:tcPr>
                <w:tcW w:w="2601" w:type="dxa"/>
                <w:vMerge/>
                <w:tcBorders>
                  <w:top w:val="single" w:sz="8" w:space="0" w:color="999999"/>
                  <w:left w:val="single" w:sz="8" w:space="0" w:color="999999"/>
                  <w:bottom w:val="single" w:sz="8" w:space="0" w:color="999999"/>
                  <w:right w:val="single" w:sz="8" w:space="0" w:color="999999"/>
                </w:tcBorders>
                <w:vAlign w:val="center"/>
                <w:hideMark/>
              </w:tcPr>
            </w:tcPrChange>
          </w:tcPr>
          <w:p w14:paraId="74680197" w14:textId="77777777" w:rsidR="00CE6896" w:rsidRPr="00FF1A3E" w:rsidRDefault="00CE6896" w:rsidP="00CE6896">
            <w:pPr>
              <w:spacing w:before="0" w:after="0" w:line="240" w:lineRule="auto"/>
              <w:rPr>
                <w:strike/>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Change w:id="1387" w:author="Author" w:date="2018-02-09T12:01:00Z">
              <w:tcPr>
                <w:tcW w:w="1183" w:type="dxa"/>
                <w:gridSpan w:val="2"/>
                <w:tcBorders>
                  <w:top w:val="single" w:sz="8" w:space="0" w:color="999999"/>
                  <w:left w:val="single" w:sz="8" w:space="0" w:color="999999"/>
                  <w:bottom w:val="single" w:sz="8" w:space="0" w:color="999999"/>
                  <w:right w:val="single" w:sz="8" w:space="0" w:color="999999"/>
                </w:tcBorders>
              </w:tcPr>
            </w:tcPrChange>
          </w:tcPr>
          <w:p w14:paraId="551206D3" w14:textId="77777777" w:rsidR="00CE6896" w:rsidRPr="00FF1A3E" w:rsidRDefault="00CE6896" w:rsidP="00CE6896">
            <w:pPr>
              <w:rPr>
                <w:strike/>
                <w:lang w:val="en-US"/>
              </w:rPr>
            </w:pPr>
          </w:p>
        </w:tc>
      </w:tr>
      <w:tr w:rsidR="00CE6896" w:rsidRPr="00A41C57" w14:paraId="518C69B5"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1388" w:author="Author" w:date="2018-02-09T12:01: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1389" w:author="Author" w:date="2018-02-09T12:01:00Z">
            <w:trPr>
              <w:trHeight w:val="357"/>
            </w:trPr>
          </w:trPrChange>
        </w:trPr>
        <w:tc>
          <w:tcPr>
            <w:tcW w:w="704" w:type="dxa"/>
            <w:vMerge/>
            <w:tcBorders>
              <w:top w:val="single" w:sz="8" w:space="0" w:color="999999"/>
              <w:left w:val="single" w:sz="8" w:space="0" w:color="999999"/>
              <w:bottom w:val="single" w:sz="8" w:space="0" w:color="999999"/>
              <w:right w:val="single" w:sz="8" w:space="0" w:color="999999"/>
            </w:tcBorders>
            <w:vAlign w:val="center"/>
            <w:tcPrChange w:id="1390" w:author="Author" w:date="2018-02-09T12:01:00Z">
              <w:tcPr>
                <w:tcW w:w="704" w:type="dxa"/>
                <w:vMerge/>
                <w:tcBorders>
                  <w:top w:val="single" w:sz="8" w:space="0" w:color="999999"/>
                  <w:left w:val="single" w:sz="8" w:space="0" w:color="999999"/>
                  <w:bottom w:val="single" w:sz="8" w:space="0" w:color="999999"/>
                  <w:right w:val="single" w:sz="8" w:space="0" w:color="999999"/>
                </w:tcBorders>
                <w:vAlign w:val="center"/>
              </w:tcPr>
            </w:tcPrChange>
          </w:tcPr>
          <w:p w14:paraId="27E57EDC" w14:textId="77777777" w:rsidR="00CE6896" w:rsidRPr="002326C1" w:rsidRDefault="00CE6896" w:rsidP="00CE6896">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tcPrChange w:id="1391" w:author="Author" w:date="2018-02-09T12:01:00Z">
              <w:tcPr>
                <w:tcW w:w="1516" w:type="dxa"/>
                <w:vMerge/>
                <w:tcBorders>
                  <w:top w:val="single" w:sz="8" w:space="0" w:color="999999"/>
                  <w:left w:val="single" w:sz="8" w:space="0" w:color="999999"/>
                  <w:bottom w:val="single" w:sz="8" w:space="0" w:color="999999"/>
                  <w:right w:val="single" w:sz="8" w:space="0" w:color="999999"/>
                </w:tcBorders>
                <w:vAlign w:val="center"/>
              </w:tcPr>
            </w:tcPrChange>
          </w:tcPr>
          <w:p w14:paraId="2A40919E" w14:textId="77777777" w:rsidR="00CE6896" w:rsidRPr="002326C1" w:rsidRDefault="00CE6896" w:rsidP="00CE6896">
            <w:pPr>
              <w:spacing w:before="0" w:after="0" w:line="240" w:lineRule="auto"/>
              <w:rPr>
                <w:lang w:val="en-US"/>
              </w:rPr>
            </w:pPr>
          </w:p>
        </w:tc>
        <w:tc>
          <w:tcPr>
            <w:tcW w:w="2522" w:type="dxa"/>
            <w:vMerge/>
            <w:tcBorders>
              <w:left w:val="single" w:sz="8" w:space="0" w:color="999999"/>
              <w:right w:val="single" w:sz="8" w:space="0" w:color="999999"/>
            </w:tcBorders>
            <w:vAlign w:val="center"/>
            <w:hideMark/>
            <w:tcPrChange w:id="1392" w:author="Author" w:date="2018-02-09T12:01:00Z">
              <w:tcPr>
                <w:tcW w:w="2522" w:type="dxa"/>
                <w:vMerge/>
                <w:tcBorders>
                  <w:left w:val="single" w:sz="8" w:space="0" w:color="999999"/>
                  <w:right w:val="single" w:sz="8" w:space="0" w:color="999999"/>
                </w:tcBorders>
                <w:vAlign w:val="center"/>
                <w:hideMark/>
              </w:tcPr>
            </w:tcPrChange>
          </w:tcPr>
          <w:p w14:paraId="0A1F301F" w14:textId="77777777" w:rsidR="00CE6896" w:rsidRPr="00FF1A3E" w:rsidRDefault="00CE6896" w:rsidP="00CE6896">
            <w:pPr>
              <w:spacing w:before="0" w:after="0" w:line="240" w:lineRule="auto"/>
              <w:rPr>
                <w:strike/>
                <w:lang w:val="en-US"/>
              </w:rPr>
            </w:pPr>
          </w:p>
        </w:tc>
        <w:tc>
          <w:tcPr>
            <w:tcW w:w="2520" w:type="dxa"/>
            <w:tcBorders>
              <w:top w:val="single" w:sz="8" w:space="0" w:color="999999"/>
              <w:left w:val="single" w:sz="8" w:space="0" w:color="999999"/>
              <w:bottom w:val="single" w:sz="8" w:space="0" w:color="999999"/>
              <w:right w:val="single" w:sz="8" w:space="0" w:color="999999"/>
            </w:tcBorders>
            <w:tcPrChange w:id="1393" w:author="Author" w:date="2018-02-09T12:01:00Z">
              <w:tcPr>
                <w:tcW w:w="2520" w:type="dxa"/>
                <w:tcBorders>
                  <w:top w:val="single" w:sz="8" w:space="0" w:color="999999"/>
                  <w:left w:val="single" w:sz="8" w:space="0" w:color="999999"/>
                  <w:bottom w:val="single" w:sz="8" w:space="0" w:color="999999"/>
                  <w:right w:val="single" w:sz="8" w:space="0" w:color="999999"/>
                </w:tcBorders>
              </w:tcPr>
            </w:tcPrChange>
          </w:tcPr>
          <w:p w14:paraId="6985C0F1" w14:textId="6EDF2D17" w:rsidR="00CE6896" w:rsidRPr="00FF1A3E" w:rsidRDefault="00CE6896" w:rsidP="00CE6896">
            <w:pPr>
              <w:rPr>
                <w:strike/>
                <w:lang w:val="en-US"/>
              </w:rPr>
            </w:pPr>
            <w:del w:id="1394" w:author="Author" w:date="2018-02-09T12:01:00Z">
              <w:r w:rsidRPr="00FF1A3E" w:rsidDel="00D96DE3">
                <w:rPr>
                  <w:rStyle w:val="SAPScreenElement"/>
                  <w:strike/>
                  <w:lang w:val="en-US"/>
                </w:rPr>
                <w:delText xml:space="preserve">Currency: </w:delText>
              </w:r>
              <w:r w:rsidRPr="00FF1A3E" w:rsidDel="00D96DE3">
                <w:rPr>
                  <w:rStyle w:val="SAPUserEntry"/>
                  <w:strike/>
                  <w:lang w:val="en-US"/>
                </w:rPr>
                <w:delText xml:space="preserve">USD </w:delText>
              </w:r>
              <w:r w:rsidRPr="00FF1A3E" w:rsidDel="00D96DE3">
                <w:rPr>
                  <w:strike/>
                  <w:lang w:val="en-US"/>
                </w:rPr>
                <w:delText>is defaulted; leave as is</w:delText>
              </w:r>
            </w:del>
          </w:p>
        </w:tc>
        <w:tc>
          <w:tcPr>
            <w:tcW w:w="3240" w:type="dxa"/>
            <w:gridSpan w:val="2"/>
            <w:tcBorders>
              <w:top w:val="single" w:sz="8" w:space="0" w:color="999999"/>
              <w:left w:val="single" w:sz="8" w:space="0" w:color="999999"/>
              <w:bottom w:val="single" w:sz="8" w:space="0" w:color="999999"/>
              <w:right w:val="single" w:sz="8" w:space="0" w:color="999999"/>
            </w:tcBorders>
            <w:tcPrChange w:id="1395" w:author="Author" w:date="2018-02-09T12:01:00Z">
              <w:tcPr>
                <w:tcW w:w="3240" w:type="dxa"/>
                <w:gridSpan w:val="2"/>
                <w:tcBorders>
                  <w:top w:val="single" w:sz="8" w:space="0" w:color="999999"/>
                  <w:left w:val="single" w:sz="8" w:space="0" w:color="999999"/>
                  <w:bottom w:val="single" w:sz="8" w:space="0" w:color="999999"/>
                  <w:right w:val="single" w:sz="8" w:space="0" w:color="999999"/>
                </w:tcBorders>
              </w:tcPr>
            </w:tcPrChange>
          </w:tcPr>
          <w:p w14:paraId="4B47D9C8" w14:textId="3E8EA8DB" w:rsidR="00CE6896" w:rsidRPr="00FF1A3E" w:rsidDel="00D96DE3" w:rsidRDefault="00CE6896" w:rsidP="00CE6896">
            <w:pPr>
              <w:pStyle w:val="SAPNoteHeading"/>
              <w:ind w:left="0"/>
              <w:rPr>
                <w:del w:id="1396" w:author="Author" w:date="2018-02-09T12:01:00Z"/>
                <w:strike/>
                <w:lang w:val="en-US"/>
              </w:rPr>
            </w:pPr>
            <w:del w:id="1397" w:author="Author" w:date="2018-02-09T12:01:00Z">
              <w:r w:rsidRPr="00FF1A3E" w:rsidDel="00D96DE3">
                <w:rPr>
                  <w:strike/>
                  <w:noProof/>
                  <w:lang w:val="en-US"/>
                </w:rPr>
                <w:drawing>
                  <wp:inline distT="0" distB="0" distL="0" distR="0" wp14:anchorId="335217E9" wp14:editId="6F6C2001">
                    <wp:extent cx="225425" cy="225425"/>
                    <wp:effectExtent l="0" t="0" r="3175" b="317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F1A3E" w:rsidDel="00D96DE3">
                <w:rPr>
                  <w:strike/>
                  <w:lang w:val="en-US"/>
                </w:rPr>
                <w:delText> Recommendation</w:delText>
              </w:r>
            </w:del>
          </w:p>
          <w:p w14:paraId="1E7AADA4" w14:textId="0C5E07DD" w:rsidR="00CE6896" w:rsidRPr="00FF1A3E" w:rsidRDefault="00CE6896" w:rsidP="00CE6896">
            <w:pPr>
              <w:pStyle w:val="NoteParagraph"/>
              <w:ind w:left="0"/>
              <w:rPr>
                <w:strike/>
                <w:lang w:val="en-US"/>
              </w:rPr>
            </w:pPr>
            <w:del w:id="1398" w:author="Author" w:date="2018-02-09T12:01:00Z">
              <w:r w:rsidRPr="00FF1A3E" w:rsidDel="00D96DE3">
                <w:rPr>
                  <w:strike/>
                  <w:lang w:val="en-US"/>
                </w:rPr>
                <w:delText>Required if integration with Employee Central Payroll is in place.</w:delText>
              </w:r>
            </w:del>
          </w:p>
        </w:tc>
        <w:tc>
          <w:tcPr>
            <w:tcW w:w="2601" w:type="dxa"/>
            <w:vMerge/>
            <w:tcBorders>
              <w:top w:val="single" w:sz="8" w:space="0" w:color="999999"/>
              <w:left w:val="single" w:sz="8" w:space="0" w:color="999999"/>
              <w:bottom w:val="single" w:sz="8" w:space="0" w:color="999999"/>
              <w:right w:val="single" w:sz="8" w:space="0" w:color="999999"/>
            </w:tcBorders>
            <w:vAlign w:val="center"/>
            <w:hideMark/>
            <w:tcPrChange w:id="1399" w:author="Author" w:date="2018-02-09T12:01:00Z">
              <w:tcPr>
                <w:tcW w:w="2601" w:type="dxa"/>
                <w:vMerge/>
                <w:tcBorders>
                  <w:top w:val="single" w:sz="8" w:space="0" w:color="999999"/>
                  <w:left w:val="single" w:sz="8" w:space="0" w:color="999999"/>
                  <w:bottom w:val="single" w:sz="8" w:space="0" w:color="999999"/>
                  <w:right w:val="single" w:sz="8" w:space="0" w:color="999999"/>
                </w:tcBorders>
                <w:vAlign w:val="center"/>
                <w:hideMark/>
              </w:tcPr>
            </w:tcPrChange>
          </w:tcPr>
          <w:p w14:paraId="63643A34" w14:textId="77777777" w:rsidR="00CE6896" w:rsidRPr="00FF1A3E" w:rsidRDefault="00CE6896" w:rsidP="00CE6896">
            <w:pPr>
              <w:spacing w:before="0" w:after="0" w:line="240" w:lineRule="auto"/>
              <w:rPr>
                <w:strike/>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Change w:id="1400" w:author="Author" w:date="2018-02-09T12:01:00Z">
              <w:tcPr>
                <w:tcW w:w="1183" w:type="dxa"/>
                <w:gridSpan w:val="2"/>
                <w:tcBorders>
                  <w:top w:val="single" w:sz="8" w:space="0" w:color="999999"/>
                  <w:left w:val="single" w:sz="8" w:space="0" w:color="999999"/>
                  <w:bottom w:val="single" w:sz="8" w:space="0" w:color="999999"/>
                  <w:right w:val="single" w:sz="8" w:space="0" w:color="999999"/>
                </w:tcBorders>
              </w:tcPr>
            </w:tcPrChange>
          </w:tcPr>
          <w:p w14:paraId="1719BDA0" w14:textId="77777777" w:rsidR="00CE6896" w:rsidRPr="00FF1A3E" w:rsidRDefault="00CE6896" w:rsidP="00CE6896">
            <w:pPr>
              <w:rPr>
                <w:strike/>
                <w:lang w:val="en-US"/>
              </w:rPr>
            </w:pPr>
          </w:p>
        </w:tc>
      </w:tr>
      <w:tr w:rsidR="00CE6896" w:rsidRPr="00A41C57" w14:paraId="3E8CF2E6"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1401" w:author="Author" w:date="2018-02-09T12:01: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1402" w:author="Author" w:date="2018-02-09T12:01:00Z">
            <w:trPr>
              <w:trHeight w:val="357"/>
            </w:trPr>
          </w:trPrChange>
        </w:trPr>
        <w:tc>
          <w:tcPr>
            <w:tcW w:w="704" w:type="dxa"/>
            <w:vMerge/>
            <w:tcBorders>
              <w:top w:val="single" w:sz="8" w:space="0" w:color="999999"/>
              <w:left w:val="single" w:sz="8" w:space="0" w:color="999999"/>
              <w:bottom w:val="single" w:sz="8" w:space="0" w:color="999999"/>
              <w:right w:val="single" w:sz="8" w:space="0" w:color="999999"/>
            </w:tcBorders>
            <w:vAlign w:val="center"/>
            <w:tcPrChange w:id="1403" w:author="Author" w:date="2018-02-09T12:01:00Z">
              <w:tcPr>
                <w:tcW w:w="704" w:type="dxa"/>
                <w:vMerge/>
                <w:tcBorders>
                  <w:top w:val="single" w:sz="8" w:space="0" w:color="999999"/>
                  <w:left w:val="single" w:sz="8" w:space="0" w:color="999999"/>
                  <w:bottom w:val="single" w:sz="8" w:space="0" w:color="999999"/>
                  <w:right w:val="single" w:sz="8" w:space="0" w:color="999999"/>
                </w:tcBorders>
                <w:vAlign w:val="center"/>
              </w:tcPr>
            </w:tcPrChange>
          </w:tcPr>
          <w:p w14:paraId="12C022A4" w14:textId="77777777" w:rsidR="00CE6896" w:rsidRPr="002326C1" w:rsidRDefault="00CE6896" w:rsidP="00CE6896">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tcPrChange w:id="1404" w:author="Author" w:date="2018-02-09T12:01:00Z">
              <w:tcPr>
                <w:tcW w:w="1516" w:type="dxa"/>
                <w:vMerge/>
                <w:tcBorders>
                  <w:top w:val="single" w:sz="8" w:space="0" w:color="999999"/>
                  <w:left w:val="single" w:sz="8" w:space="0" w:color="999999"/>
                  <w:bottom w:val="single" w:sz="8" w:space="0" w:color="999999"/>
                  <w:right w:val="single" w:sz="8" w:space="0" w:color="999999"/>
                </w:tcBorders>
                <w:vAlign w:val="center"/>
              </w:tcPr>
            </w:tcPrChange>
          </w:tcPr>
          <w:p w14:paraId="6FFDB7E8" w14:textId="77777777" w:rsidR="00CE6896" w:rsidRPr="002326C1" w:rsidRDefault="00CE6896" w:rsidP="00CE6896">
            <w:pPr>
              <w:spacing w:before="0" w:after="0" w:line="240" w:lineRule="auto"/>
              <w:rPr>
                <w:lang w:val="en-US"/>
              </w:rPr>
            </w:pPr>
          </w:p>
        </w:tc>
        <w:tc>
          <w:tcPr>
            <w:tcW w:w="2522" w:type="dxa"/>
            <w:vMerge/>
            <w:tcBorders>
              <w:left w:val="single" w:sz="8" w:space="0" w:color="999999"/>
              <w:right w:val="single" w:sz="8" w:space="0" w:color="999999"/>
            </w:tcBorders>
            <w:vAlign w:val="center"/>
            <w:hideMark/>
            <w:tcPrChange w:id="1405" w:author="Author" w:date="2018-02-09T12:01:00Z">
              <w:tcPr>
                <w:tcW w:w="2522" w:type="dxa"/>
                <w:vMerge/>
                <w:tcBorders>
                  <w:left w:val="single" w:sz="8" w:space="0" w:color="999999"/>
                  <w:right w:val="single" w:sz="8" w:space="0" w:color="999999"/>
                </w:tcBorders>
                <w:vAlign w:val="center"/>
                <w:hideMark/>
              </w:tcPr>
            </w:tcPrChange>
          </w:tcPr>
          <w:p w14:paraId="73852050" w14:textId="77777777" w:rsidR="00CE6896" w:rsidRPr="00FF1A3E" w:rsidRDefault="00CE6896" w:rsidP="00CE6896">
            <w:pPr>
              <w:spacing w:before="0" w:after="0" w:line="240" w:lineRule="auto"/>
              <w:rPr>
                <w:strike/>
                <w:lang w:val="en-US"/>
              </w:rPr>
            </w:pPr>
          </w:p>
        </w:tc>
        <w:tc>
          <w:tcPr>
            <w:tcW w:w="2520" w:type="dxa"/>
            <w:tcBorders>
              <w:top w:val="single" w:sz="8" w:space="0" w:color="999999"/>
              <w:left w:val="single" w:sz="8" w:space="0" w:color="999999"/>
              <w:bottom w:val="single" w:sz="8" w:space="0" w:color="999999"/>
              <w:right w:val="single" w:sz="8" w:space="0" w:color="999999"/>
            </w:tcBorders>
            <w:tcPrChange w:id="1406" w:author="Author" w:date="2018-02-09T12:01:00Z">
              <w:tcPr>
                <w:tcW w:w="2520" w:type="dxa"/>
                <w:tcBorders>
                  <w:top w:val="single" w:sz="8" w:space="0" w:color="999999"/>
                  <w:left w:val="single" w:sz="8" w:space="0" w:color="999999"/>
                  <w:bottom w:val="single" w:sz="8" w:space="0" w:color="999999"/>
                  <w:right w:val="single" w:sz="8" w:space="0" w:color="999999"/>
                </w:tcBorders>
              </w:tcPr>
            </w:tcPrChange>
          </w:tcPr>
          <w:p w14:paraId="55357F98" w14:textId="11E00968" w:rsidR="00CE6896" w:rsidRPr="00FF1A3E" w:rsidRDefault="00CE6896" w:rsidP="00CE6896">
            <w:pPr>
              <w:rPr>
                <w:strike/>
                <w:lang w:val="en-US"/>
              </w:rPr>
            </w:pPr>
            <w:del w:id="1407" w:author="Author" w:date="2018-02-09T12:01:00Z">
              <w:r w:rsidRPr="00FF1A3E" w:rsidDel="00D96DE3">
                <w:rPr>
                  <w:rStyle w:val="SAPScreenElement"/>
                  <w:strike/>
                  <w:lang w:val="en-US"/>
                </w:rPr>
                <w:delText xml:space="preserve">Frequency: </w:delText>
              </w:r>
              <w:r w:rsidRPr="00FF1A3E" w:rsidDel="00D96DE3">
                <w:rPr>
                  <w:strike/>
                  <w:lang w:val="en-US"/>
                </w:rPr>
                <w:delText xml:space="preserve">defaulted based on chosen </w:delText>
              </w:r>
              <w:r w:rsidRPr="00FF1A3E" w:rsidDel="00D96DE3">
                <w:rPr>
                  <w:rStyle w:val="SAPScreenElement"/>
                  <w:strike/>
                  <w:lang w:val="en-US"/>
                </w:rPr>
                <w:delText>Pay Component</w:delText>
              </w:r>
              <w:r w:rsidRPr="00FF1A3E" w:rsidDel="00D96DE3">
                <w:rPr>
                  <w:strike/>
                  <w:lang w:val="en-US"/>
                </w:rPr>
                <w:delText>; leave as is</w:delText>
              </w:r>
            </w:del>
          </w:p>
        </w:tc>
        <w:tc>
          <w:tcPr>
            <w:tcW w:w="3240" w:type="dxa"/>
            <w:gridSpan w:val="2"/>
            <w:tcBorders>
              <w:top w:val="single" w:sz="8" w:space="0" w:color="999999"/>
              <w:left w:val="single" w:sz="8" w:space="0" w:color="999999"/>
              <w:bottom w:val="single" w:sz="8" w:space="0" w:color="999999"/>
              <w:right w:val="single" w:sz="8" w:space="0" w:color="999999"/>
            </w:tcBorders>
            <w:tcPrChange w:id="1408" w:author="Author" w:date="2018-02-09T12:01:00Z">
              <w:tcPr>
                <w:tcW w:w="3240" w:type="dxa"/>
                <w:gridSpan w:val="2"/>
                <w:tcBorders>
                  <w:top w:val="single" w:sz="8" w:space="0" w:color="999999"/>
                  <w:left w:val="single" w:sz="8" w:space="0" w:color="999999"/>
                  <w:bottom w:val="single" w:sz="8" w:space="0" w:color="999999"/>
                  <w:right w:val="single" w:sz="8" w:space="0" w:color="999999"/>
                </w:tcBorders>
              </w:tcPr>
            </w:tcPrChange>
          </w:tcPr>
          <w:p w14:paraId="006CBEAB" w14:textId="4CE2A4D1" w:rsidR="00CE6896" w:rsidRPr="00FF1A3E" w:rsidDel="00D96DE3" w:rsidRDefault="00CE6896" w:rsidP="00CE6896">
            <w:pPr>
              <w:rPr>
                <w:del w:id="1409" w:author="Author" w:date="2018-02-09T12:01:00Z"/>
                <w:strike/>
                <w:lang w:val="en-US"/>
              </w:rPr>
            </w:pPr>
            <w:del w:id="1410" w:author="Author" w:date="2018-02-09T12:01:00Z">
              <w:r w:rsidRPr="00FF1A3E" w:rsidDel="00D96DE3">
                <w:rPr>
                  <w:strike/>
                  <w:lang w:val="en-US"/>
                </w:rPr>
                <w:delText>In our example, the defaulted value is</w:delText>
              </w:r>
              <w:r w:rsidRPr="00FF1A3E" w:rsidDel="00D96DE3">
                <w:rPr>
                  <w:rStyle w:val="SAPUserEntry"/>
                  <w:strike/>
                  <w:lang w:val="en-US"/>
                </w:rPr>
                <w:delText xml:space="preserve"> Monthly</w:delText>
              </w:r>
              <w:r w:rsidRPr="00FF1A3E" w:rsidDel="00D96DE3">
                <w:rPr>
                  <w:strike/>
                  <w:lang w:val="en-US"/>
                </w:rPr>
                <w:delText xml:space="preserve"> </w:delText>
              </w:r>
              <w:r w:rsidRPr="00FF1A3E" w:rsidDel="00D96DE3">
                <w:rPr>
                  <w:rStyle w:val="SAPUserEntry"/>
                  <w:strike/>
                  <w:lang w:val="en-US"/>
                </w:rPr>
                <w:delText>(MON)</w:delText>
              </w:r>
              <w:r w:rsidRPr="00FF1A3E" w:rsidDel="00D96DE3">
                <w:rPr>
                  <w:strike/>
                  <w:lang w:val="en-US"/>
                </w:rPr>
                <w:delText>.</w:delText>
              </w:r>
            </w:del>
          </w:p>
          <w:p w14:paraId="66DB4E6E" w14:textId="07B3D674" w:rsidR="00CE6896" w:rsidRPr="00FF1A3E" w:rsidDel="00D96DE3" w:rsidRDefault="00CE6896" w:rsidP="00CE6896">
            <w:pPr>
              <w:pStyle w:val="SAPNoteHeading"/>
              <w:ind w:left="0"/>
              <w:rPr>
                <w:del w:id="1411" w:author="Author" w:date="2018-02-09T12:01:00Z"/>
                <w:strike/>
                <w:lang w:val="en-US"/>
              </w:rPr>
            </w:pPr>
            <w:del w:id="1412" w:author="Author" w:date="2018-02-09T12:01:00Z">
              <w:r w:rsidRPr="00FF1A3E" w:rsidDel="00D96DE3">
                <w:rPr>
                  <w:strike/>
                  <w:noProof/>
                  <w:lang w:val="en-US"/>
                </w:rPr>
                <w:drawing>
                  <wp:inline distT="0" distB="0" distL="0" distR="0" wp14:anchorId="2214C8D1" wp14:editId="1268B68C">
                    <wp:extent cx="225425" cy="225425"/>
                    <wp:effectExtent l="0" t="0" r="3175" b="3175"/>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F1A3E" w:rsidDel="00D96DE3">
                <w:rPr>
                  <w:strike/>
                  <w:lang w:val="en-US"/>
                </w:rPr>
                <w:delText> Recommendation</w:delText>
              </w:r>
            </w:del>
          </w:p>
          <w:p w14:paraId="065CC787" w14:textId="1936C2E9" w:rsidR="00CE6896" w:rsidRPr="00FF1A3E" w:rsidRDefault="00CE6896" w:rsidP="00CE6896">
            <w:pPr>
              <w:pStyle w:val="NoteParagraph"/>
              <w:ind w:left="0"/>
              <w:rPr>
                <w:strike/>
                <w:lang w:val="en-US"/>
              </w:rPr>
            </w:pPr>
            <w:del w:id="1413" w:author="Author" w:date="2018-02-09T12:01:00Z">
              <w:r w:rsidRPr="00FF1A3E" w:rsidDel="00D96DE3">
                <w:rPr>
                  <w:strike/>
                  <w:lang w:val="en-US"/>
                </w:rPr>
                <w:delText>Required if integration with Employee Central Payroll is in place.</w:delText>
              </w:r>
            </w:del>
          </w:p>
        </w:tc>
        <w:tc>
          <w:tcPr>
            <w:tcW w:w="2601" w:type="dxa"/>
            <w:vMerge/>
            <w:tcBorders>
              <w:top w:val="single" w:sz="8" w:space="0" w:color="999999"/>
              <w:left w:val="single" w:sz="8" w:space="0" w:color="999999"/>
              <w:bottom w:val="single" w:sz="8" w:space="0" w:color="999999"/>
              <w:right w:val="single" w:sz="8" w:space="0" w:color="999999"/>
            </w:tcBorders>
            <w:vAlign w:val="center"/>
            <w:hideMark/>
            <w:tcPrChange w:id="1414" w:author="Author" w:date="2018-02-09T12:01:00Z">
              <w:tcPr>
                <w:tcW w:w="2601" w:type="dxa"/>
                <w:vMerge/>
                <w:tcBorders>
                  <w:top w:val="single" w:sz="8" w:space="0" w:color="999999"/>
                  <w:left w:val="single" w:sz="8" w:space="0" w:color="999999"/>
                  <w:bottom w:val="single" w:sz="8" w:space="0" w:color="999999"/>
                  <w:right w:val="single" w:sz="8" w:space="0" w:color="999999"/>
                </w:tcBorders>
                <w:vAlign w:val="center"/>
                <w:hideMark/>
              </w:tcPr>
            </w:tcPrChange>
          </w:tcPr>
          <w:p w14:paraId="305F44C2" w14:textId="77777777" w:rsidR="00CE6896" w:rsidRPr="00FF1A3E" w:rsidRDefault="00CE6896" w:rsidP="00CE6896">
            <w:pPr>
              <w:spacing w:before="0" w:after="0" w:line="240" w:lineRule="auto"/>
              <w:rPr>
                <w:strike/>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Change w:id="1415" w:author="Author" w:date="2018-02-09T12:01:00Z">
              <w:tcPr>
                <w:tcW w:w="1183" w:type="dxa"/>
                <w:gridSpan w:val="2"/>
                <w:tcBorders>
                  <w:top w:val="single" w:sz="8" w:space="0" w:color="999999"/>
                  <w:left w:val="single" w:sz="8" w:space="0" w:color="999999"/>
                  <w:bottom w:val="single" w:sz="8" w:space="0" w:color="999999"/>
                  <w:right w:val="single" w:sz="8" w:space="0" w:color="999999"/>
                </w:tcBorders>
              </w:tcPr>
            </w:tcPrChange>
          </w:tcPr>
          <w:p w14:paraId="51DDA197" w14:textId="77777777" w:rsidR="00CE6896" w:rsidRPr="00FF1A3E" w:rsidRDefault="00CE6896" w:rsidP="00CE6896">
            <w:pPr>
              <w:rPr>
                <w:strike/>
                <w:lang w:val="en-US"/>
              </w:rPr>
            </w:pPr>
          </w:p>
        </w:tc>
      </w:tr>
      <w:tr w:rsidR="00CE6896" w:rsidRPr="00A41C57" w14:paraId="4959484F" w14:textId="77777777" w:rsidTr="00585DDF">
        <w:trPr>
          <w:trHeight w:val="1440"/>
        </w:trPr>
        <w:tc>
          <w:tcPr>
            <w:tcW w:w="704" w:type="dxa"/>
            <w:vMerge/>
            <w:tcBorders>
              <w:top w:val="single" w:sz="8" w:space="0" w:color="999999"/>
              <w:left w:val="single" w:sz="8" w:space="0" w:color="999999"/>
              <w:bottom w:val="single" w:sz="8" w:space="0" w:color="999999"/>
              <w:right w:val="single" w:sz="8" w:space="0" w:color="999999"/>
            </w:tcBorders>
            <w:vAlign w:val="center"/>
          </w:tcPr>
          <w:p w14:paraId="404F419D" w14:textId="77777777" w:rsidR="00CE6896" w:rsidRPr="002326C1" w:rsidRDefault="00CE6896" w:rsidP="00CE6896">
            <w:pPr>
              <w:spacing w:before="0" w:after="0" w:line="240" w:lineRule="auto"/>
              <w:rPr>
                <w:lang w:val="en-US"/>
              </w:rPr>
            </w:pPr>
          </w:p>
        </w:tc>
        <w:tc>
          <w:tcPr>
            <w:tcW w:w="1516" w:type="dxa"/>
            <w:vMerge/>
            <w:tcBorders>
              <w:top w:val="single" w:sz="8" w:space="0" w:color="999999"/>
              <w:left w:val="single" w:sz="8" w:space="0" w:color="999999"/>
              <w:bottom w:val="single" w:sz="8" w:space="0" w:color="999999"/>
              <w:right w:val="single" w:sz="8" w:space="0" w:color="999999"/>
            </w:tcBorders>
            <w:vAlign w:val="center"/>
          </w:tcPr>
          <w:p w14:paraId="3B94F8A1" w14:textId="77777777" w:rsidR="00CE6896" w:rsidRPr="002326C1" w:rsidRDefault="00CE6896" w:rsidP="00CE6896">
            <w:pPr>
              <w:spacing w:before="0" w:after="0" w:line="240" w:lineRule="auto"/>
              <w:rPr>
                <w:lang w:val="en-US"/>
              </w:rPr>
            </w:pPr>
          </w:p>
        </w:tc>
        <w:tc>
          <w:tcPr>
            <w:tcW w:w="2522" w:type="dxa"/>
            <w:vMerge/>
            <w:tcBorders>
              <w:left w:val="single" w:sz="8" w:space="0" w:color="999999"/>
              <w:bottom w:val="single" w:sz="8" w:space="0" w:color="999999"/>
              <w:right w:val="single" w:sz="8" w:space="0" w:color="999999"/>
            </w:tcBorders>
          </w:tcPr>
          <w:p w14:paraId="5D131519" w14:textId="77777777" w:rsidR="00CE6896" w:rsidRPr="00FF1A3E" w:rsidRDefault="00CE6896" w:rsidP="00CE6896">
            <w:pPr>
              <w:rPr>
                <w:strike/>
                <w:lang w:val="en-US"/>
              </w:rPr>
            </w:pPr>
          </w:p>
        </w:tc>
        <w:tc>
          <w:tcPr>
            <w:tcW w:w="2520" w:type="dxa"/>
            <w:tcBorders>
              <w:top w:val="single" w:sz="8" w:space="0" w:color="999999"/>
              <w:left w:val="single" w:sz="8" w:space="0" w:color="999999"/>
              <w:bottom w:val="single" w:sz="8" w:space="0" w:color="999999"/>
              <w:right w:val="single" w:sz="8" w:space="0" w:color="999999"/>
            </w:tcBorders>
          </w:tcPr>
          <w:p w14:paraId="401D4D67" w14:textId="34D367D8" w:rsidR="00CE6896" w:rsidRPr="00FF1A3E" w:rsidRDefault="00CE6896" w:rsidP="00CE6896">
            <w:pPr>
              <w:rPr>
                <w:rStyle w:val="SAPScreenElement"/>
                <w:strike/>
                <w:lang w:val="en-US"/>
              </w:rPr>
            </w:pPr>
            <w:del w:id="1416" w:author="Author" w:date="2018-02-09T12:01:00Z">
              <w:r w:rsidRPr="00FF1A3E" w:rsidDel="00D96DE3">
                <w:rPr>
                  <w:strike/>
                  <w:lang w:val="en-US"/>
                </w:rPr>
                <w:delText>If appropriate, add a</w:delText>
              </w:r>
              <w:r w:rsidRPr="00FF1A3E" w:rsidDel="00D96DE3">
                <w:rPr>
                  <w:rStyle w:val="SAPScreenElement"/>
                  <w:strike/>
                  <w:lang w:val="en-US"/>
                </w:rPr>
                <w:delText xml:space="preserve"> Pay Component </w:delText>
              </w:r>
              <w:r w:rsidRPr="00FF1A3E" w:rsidDel="00D96DE3">
                <w:rPr>
                  <w:strike/>
                  <w:lang w:val="en-US"/>
                </w:rPr>
                <w:delText xml:space="preserve">related to recurring payments. For this select in the </w:delText>
              </w:r>
              <w:r w:rsidRPr="00FF1A3E" w:rsidDel="00D96DE3">
                <w:rPr>
                  <w:rStyle w:val="SAPScreenElement"/>
                  <w:strike/>
                  <w:lang w:val="en-US"/>
                </w:rPr>
                <w:delText xml:space="preserve">Compensation </w:delText>
              </w:r>
              <w:r w:rsidRPr="00FF1A3E" w:rsidDel="00D96DE3">
                <w:rPr>
                  <w:strike/>
                  <w:lang w:val="en-US"/>
                </w:rPr>
                <w:delText xml:space="preserve">block the </w:delText>
              </w:r>
              <w:r w:rsidRPr="00FF1A3E" w:rsidDel="00D96DE3">
                <w:rPr>
                  <w:rStyle w:val="SAPScreenElement"/>
                  <w:strike/>
                  <w:lang w:val="en-US"/>
                </w:rPr>
                <w:sym w:font="Symbol" w:char="F0C5"/>
              </w:r>
              <w:r w:rsidRPr="00FF1A3E" w:rsidDel="00D96DE3">
                <w:rPr>
                  <w:rStyle w:val="SAPScreenElement"/>
                  <w:strike/>
                  <w:lang w:val="en-US"/>
                </w:rPr>
                <w:delText xml:space="preserve"> Add</w:delText>
              </w:r>
              <w:r w:rsidRPr="00FF1A3E" w:rsidDel="00D96DE3">
                <w:rPr>
                  <w:strike/>
                  <w:lang w:val="en-US"/>
                </w:rPr>
                <w:delText xml:space="preserve"> link, select as </w:delText>
              </w:r>
              <w:r w:rsidRPr="00FF1A3E" w:rsidDel="00D96DE3">
                <w:rPr>
                  <w:rStyle w:val="SAPScreenElement"/>
                  <w:strike/>
                  <w:lang w:val="en-US"/>
                </w:rPr>
                <w:delText>Pay Component</w:delText>
              </w:r>
              <w:r w:rsidRPr="00FF1A3E" w:rsidDel="00D96DE3">
                <w:rPr>
                  <w:strike/>
                  <w:lang w:val="en-US"/>
                </w:rPr>
                <w:delText xml:space="preserve"> for example</w:delText>
              </w:r>
              <w:r w:rsidRPr="00FF1A3E" w:rsidDel="00D96DE3">
                <w:rPr>
                  <w:rStyle w:val="SAPUserEntry"/>
                  <w:strike/>
                  <w:lang w:val="en-US"/>
                </w:rPr>
                <w:delText xml:space="preserve"> US</w:delText>
              </w:r>
              <w:r w:rsidRPr="00FF1A3E" w:rsidDel="00D96DE3">
                <w:rPr>
                  <w:strike/>
                  <w:lang w:val="en-US"/>
                </w:rPr>
                <w:delText xml:space="preserve"> </w:delText>
              </w:r>
              <w:r w:rsidRPr="00FF1A3E" w:rsidDel="00D96DE3">
                <w:rPr>
                  <w:rStyle w:val="SAPUserEntry"/>
                  <w:strike/>
                  <w:lang w:val="en-US"/>
                </w:rPr>
                <w:delText>-</w:delText>
              </w:r>
              <w:r w:rsidRPr="00FF1A3E" w:rsidDel="00D96DE3">
                <w:rPr>
                  <w:strike/>
                  <w:lang w:val="en-US"/>
                </w:rPr>
                <w:delText xml:space="preserve"> </w:delText>
              </w:r>
              <w:r w:rsidRPr="00FF1A3E" w:rsidDel="00D96DE3">
                <w:rPr>
                  <w:rStyle w:val="SAPUserEntry"/>
                  <w:strike/>
                  <w:lang w:val="en-US"/>
                </w:rPr>
                <w:delText>Uniform allowance</w:delText>
              </w:r>
              <w:r w:rsidRPr="00FF1A3E" w:rsidDel="00D96DE3">
                <w:rPr>
                  <w:strike/>
                  <w:lang w:val="en-US"/>
                </w:rPr>
                <w:delText xml:space="preserve"> </w:delText>
              </w:r>
              <w:r w:rsidRPr="00FF1A3E" w:rsidDel="00D96DE3">
                <w:rPr>
                  <w:rStyle w:val="SAPUserEntry"/>
                  <w:strike/>
                  <w:lang w:val="en-US"/>
                </w:rPr>
                <w:delText>(1120US)</w:delText>
              </w:r>
              <w:r w:rsidRPr="00FF1A3E" w:rsidDel="00D96DE3">
                <w:rPr>
                  <w:strike/>
                  <w:lang w:val="en-US"/>
                </w:rPr>
                <w:delText>, and enter data as appropriate.</w:delText>
              </w:r>
            </w:del>
          </w:p>
        </w:tc>
        <w:tc>
          <w:tcPr>
            <w:tcW w:w="3240" w:type="dxa"/>
            <w:gridSpan w:val="2"/>
            <w:tcBorders>
              <w:top w:val="single" w:sz="8" w:space="0" w:color="999999"/>
              <w:left w:val="single" w:sz="8" w:space="0" w:color="999999"/>
              <w:bottom w:val="single" w:sz="8" w:space="0" w:color="999999"/>
              <w:right w:val="single" w:sz="8" w:space="0" w:color="999999"/>
            </w:tcBorders>
          </w:tcPr>
          <w:p w14:paraId="3F2F42C8" w14:textId="77777777" w:rsidR="00CE6896" w:rsidRPr="00FF1A3E" w:rsidRDefault="00CE6896" w:rsidP="00CE6896">
            <w:pPr>
              <w:rPr>
                <w:strike/>
                <w:lang w:val="en-US"/>
              </w:rPr>
            </w:pPr>
          </w:p>
        </w:tc>
        <w:tc>
          <w:tcPr>
            <w:tcW w:w="2601" w:type="dxa"/>
            <w:vMerge/>
            <w:tcBorders>
              <w:top w:val="single" w:sz="8" w:space="0" w:color="999999"/>
              <w:left w:val="single" w:sz="8" w:space="0" w:color="999999"/>
              <w:bottom w:val="single" w:sz="8" w:space="0" w:color="999999"/>
              <w:right w:val="single" w:sz="8" w:space="0" w:color="999999"/>
            </w:tcBorders>
            <w:vAlign w:val="center"/>
          </w:tcPr>
          <w:p w14:paraId="1321CEBF" w14:textId="77777777" w:rsidR="00CE6896" w:rsidRPr="00FF1A3E" w:rsidRDefault="00CE6896" w:rsidP="00CE6896">
            <w:pPr>
              <w:spacing w:before="0" w:after="0" w:line="240" w:lineRule="auto"/>
              <w:rPr>
                <w:strike/>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130531EF" w14:textId="77777777" w:rsidR="00CE6896" w:rsidRPr="00FF1A3E" w:rsidRDefault="00CE6896" w:rsidP="00CE6896">
            <w:pPr>
              <w:rPr>
                <w:strike/>
                <w:lang w:val="en-US"/>
              </w:rPr>
            </w:pPr>
          </w:p>
        </w:tc>
      </w:tr>
      <w:tr w:rsidR="00CE6896" w:rsidRPr="00A41C57" w14:paraId="1A25E2EA" w14:textId="77777777" w:rsidTr="00585DDF">
        <w:trPr>
          <w:trHeight w:val="357"/>
        </w:trPr>
        <w:tc>
          <w:tcPr>
            <w:tcW w:w="704" w:type="dxa"/>
            <w:vMerge w:val="restart"/>
            <w:tcBorders>
              <w:top w:val="single" w:sz="8" w:space="0" w:color="999999"/>
              <w:left w:val="single" w:sz="8" w:space="0" w:color="999999"/>
              <w:right w:val="single" w:sz="8" w:space="0" w:color="999999"/>
            </w:tcBorders>
          </w:tcPr>
          <w:p w14:paraId="0137D82B" w14:textId="09F6338E" w:rsidR="00CE6896" w:rsidRPr="002326C1" w:rsidRDefault="00CE6896" w:rsidP="00CE6896">
            <w:pPr>
              <w:rPr>
                <w:lang w:val="en-US"/>
              </w:rPr>
            </w:pPr>
            <w:r w:rsidRPr="002326C1">
              <w:rPr>
                <w:lang w:val="en-US"/>
              </w:rPr>
              <w:t>1</w:t>
            </w:r>
            <w:r>
              <w:rPr>
                <w:lang w:val="en-US"/>
              </w:rPr>
              <w:t>5</w:t>
            </w:r>
          </w:p>
        </w:tc>
        <w:tc>
          <w:tcPr>
            <w:tcW w:w="1516" w:type="dxa"/>
            <w:vMerge w:val="restart"/>
            <w:tcBorders>
              <w:top w:val="single" w:sz="8" w:space="0" w:color="999999"/>
              <w:left w:val="single" w:sz="8" w:space="0" w:color="999999"/>
              <w:right w:val="single" w:sz="8" w:space="0" w:color="999999"/>
            </w:tcBorders>
          </w:tcPr>
          <w:p w14:paraId="566C9873" w14:textId="77777777" w:rsidR="00CE6896" w:rsidRPr="002326C1" w:rsidRDefault="00CE6896" w:rsidP="00CE6896">
            <w:pPr>
              <w:rPr>
                <w:rStyle w:val="SAPEmphasis"/>
                <w:rFonts w:ascii="BentonSans Book" w:hAnsi="BentonSans Book"/>
                <w:lang w:val="en-US"/>
              </w:rPr>
            </w:pPr>
            <w:r w:rsidRPr="002326C1">
              <w:rPr>
                <w:rStyle w:val="SAPEmphasis"/>
                <w:lang w:val="en-US"/>
              </w:rPr>
              <w:t>Enter Payment Information for new Employee (Optional)</w:t>
            </w:r>
          </w:p>
        </w:tc>
        <w:tc>
          <w:tcPr>
            <w:tcW w:w="2522" w:type="dxa"/>
            <w:vMerge w:val="restart"/>
            <w:tcBorders>
              <w:top w:val="single" w:sz="8" w:space="0" w:color="999999"/>
              <w:left w:val="single" w:sz="8" w:space="0" w:color="999999"/>
              <w:right w:val="single" w:sz="8" w:space="0" w:color="999999"/>
            </w:tcBorders>
          </w:tcPr>
          <w:p w14:paraId="4BB0D8F5" w14:textId="77777777" w:rsidR="00CE6896" w:rsidRPr="002326C1" w:rsidRDefault="00CE6896" w:rsidP="00CE6896">
            <w:pPr>
              <w:rPr>
                <w:lang w:val="en-US"/>
              </w:rPr>
            </w:pPr>
            <w:r w:rsidRPr="002326C1">
              <w:rPr>
                <w:rStyle w:val="SAPEmphasis"/>
                <w:lang w:val="en-US"/>
              </w:rPr>
              <w:t xml:space="preserve">If integration with Employee Central Payroll is in place, </w:t>
            </w:r>
            <w:r w:rsidRPr="002326C1">
              <w:rPr>
                <w:lang w:val="en-US"/>
              </w:rPr>
              <w:t xml:space="preserve">in order to ensure a correct integration, the employee’s payment information needs to be maintained in Employee Central. For this, select in the </w:t>
            </w:r>
            <w:r w:rsidRPr="002326C1">
              <w:rPr>
                <w:rStyle w:val="SAPScreenElement"/>
                <w:lang w:val="en-US"/>
              </w:rPr>
              <w:t>Payment</w:t>
            </w:r>
            <w:r w:rsidRPr="002326C1">
              <w:rPr>
                <w:lang w:val="en-US"/>
              </w:rPr>
              <w:t xml:space="preserve"> </w:t>
            </w:r>
            <w:r w:rsidRPr="002326C1">
              <w:rPr>
                <w:rStyle w:val="SAPScreenElement"/>
                <w:lang w:val="en-US"/>
              </w:rPr>
              <w:t>Information</w:t>
            </w:r>
            <w:r w:rsidRPr="002326C1">
              <w:rPr>
                <w:lang w:val="en-US"/>
              </w:rPr>
              <w:t xml:space="preserve"> block the </w:t>
            </w:r>
            <w:r w:rsidRPr="002326C1">
              <w:rPr>
                <w:rStyle w:val="SAPScreenElement"/>
                <w:lang w:val="en-US"/>
              </w:rPr>
              <w:sym w:font="Symbol" w:char="F0C5"/>
            </w:r>
            <w:r w:rsidRPr="002326C1">
              <w:rPr>
                <w:rStyle w:val="SAPScreenElement"/>
                <w:lang w:val="en-US"/>
              </w:rPr>
              <w:t xml:space="preserve"> </w:t>
            </w:r>
            <w:r w:rsidRPr="002326C1">
              <w:rPr>
                <w:lang w:val="en-US"/>
              </w:rPr>
              <w:t>icon. The editable fields show up and you can enter following information:</w:t>
            </w:r>
          </w:p>
          <w:p w14:paraId="4391D3E8" w14:textId="77777777" w:rsidR="00CE6896" w:rsidRPr="002326C1" w:rsidRDefault="00CE6896" w:rsidP="00CE6896">
            <w:pPr>
              <w:rPr>
                <w:lang w:val="en-US"/>
              </w:rPr>
            </w:pPr>
          </w:p>
          <w:p w14:paraId="68F3EEBD" w14:textId="37A1B954" w:rsidR="00CE6896" w:rsidRPr="002326C1" w:rsidRDefault="00CE6896" w:rsidP="00CE6896">
            <w:pPr>
              <w:pStyle w:val="SAPNoteHeading"/>
              <w:ind w:left="0"/>
              <w:rPr>
                <w:lang w:val="en-US"/>
              </w:rPr>
            </w:pPr>
            <w:r w:rsidRPr="002326C1">
              <w:rPr>
                <w:noProof/>
                <w:lang w:val="en-US"/>
              </w:rPr>
              <w:drawing>
                <wp:inline distT="0" distB="0" distL="0" distR="0" wp14:anchorId="034AD5AD" wp14:editId="0317804D">
                  <wp:extent cx="225425" cy="225425"/>
                  <wp:effectExtent l="0" t="0" r="317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D5915">
              <w:rPr>
                <w:lang w:val="en-US"/>
              </w:rPr>
              <w:t xml:space="preserve"> Note</w:t>
            </w:r>
          </w:p>
          <w:p w14:paraId="1F2161C7" w14:textId="711ABEE6" w:rsidR="00CE6896" w:rsidRPr="002326C1" w:rsidRDefault="00CE6896" w:rsidP="00CE6896">
            <w:pPr>
              <w:rPr>
                <w:lang w:val="en-US"/>
              </w:rPr>
            </w:pPr>
            <w:r w:rsidRPr="00BD5915">
              <w:rPr>
                <w:lang w:val="en-US"/>
              </w:rPr>
              <w:t>Technically it is possible to add the payment information also later on to the employee’s master data record.</w:t>
            </w:r>
          </w:p>
        </w:tc>
        <w:tc>
          <w:tcPr>
            <w:tcW w:w="2520" w:type="dxa"/>
            <w:tcBorders>
              <w:top w:val="single" w:sz="8" w:space="0" w:color="999999"/>
              <w:left w:val="single" w:sz="8" w:space="0" w:color="999999"/>
              <w:bottom w:val="single" w:sz="8" w:space="0" w:color="999999"/>
              <w:right w:val="single" w:sz="8" w:space="0" w:color="999999"/>
            </w:tcBorders>
          </w:tcPr>
          <w:p w14:paraId="5EB0C0BE" w14:textId="40119D33" w:rsidR="00CE6896" w:rsidRPr="002326C1" w:rsidRDefault="00CE6896" w:rsidP="00CE6896">
            <w:pPr>
              <w:rPr>
                <w:lang w:val="en-US"/>
              </w:rPr>
            </w:pPr>
            <w:r w:rsidRPr="002326C1">
              <w:rPr>
                <w:rStyle w:val="SAPScreenElement"/>
                <w:lang w:val="en-US"/>
              </w:rPr>
              <w:lastRenderedPageBreak/>
              <w:t>Pay Type</w:t>
            </w:r>
            <w:r w:rsidRPr="002326C1">
              <w:rPr>
                <w:lang w:val="en-US"/>
              </w:rPr>
              <w:t xml:space="preserve">: </w:t>
            </w:r>
            <w:commentRangeStart w:id="1417"/>
            <w:r w:rsidRPr="002326C1">
              <w:rPr>
                <w:lang w:val="en-US"/>
              </w:rPr>
              <w:t>select</w:t>
            </w:r>
            <w:r w:rsidRPr="00BD5915">
              <w:rPr>
                <w:rStyle w:val="SAPUserEntry"/>
                <w:lang w:val="en-US"/>
              </w:rPr>
              <w:t xml:space="preserve"> </w:t>
            </w:r>
            <w:r w:rsidRPr="002326C1">
              <w:rPr>
                <w:rStyle w:val="SAPUserEntry"/>
                <w:lang w:val="en-US"/>
              </w:rPr>
              <w:t xml:space="preserve">Main Payment Method </w:t>
            </w:r>
            <w:r w:rsidRPr="002326C1">
              <w:rPr>
                <w:lang w:val="en-US"/>
              </w:rPr>
              <w:t>from drop-down</w:t>
            </w:r>
            <w:commentRangeEnd w:id="1417"/>
            <w:r>
              <w:rPr>
                <w:rStyle w:val="CommentReference"/>
              </w:rPr>
              <w:commentReference w:id="1417"/>
            </w:r>
          </w:p>
        </w:tc>
        <w:tc>
          <w:tcPr>
            <w:tcW w:w="3240" w:type="dxa"/>
            <w:gridSpan w:val="2"/>
            <w:tcBorders>
              <w:top w:val="single" w:sz="8" w:space="0" w:color="999999"/>
              <w:left w:val="single" w:sz="8" w:space="0" w:color="999999"/>
              <w:bottom w:val="single" w:sz="8" w:space="0" w:color="999999"/>
              <w:right w:val="single" w:sz="8" w:space="0" w:color="999999"/>
            </w:tcBorders>
          </w:tcPr>
          <w:p w14:paraId="3DDF34BB" w14:textId="77777777" w:rsidR="00CE6896" w:rsidRPr="002326C1" w:rsidRDefault="00CE6896" w:rsidP="00CE6896">
            <w:pPr>
              <w:pStyle w:val="SAPNoteHeading"/>
              <w:ind w:left="0"/>
              <w:rPr>
                <w:lang w:val="en-US"/>
              </w:rPr>
            </w:pPr>
            <w:r w:rsidRPr="002326C1">
              <w:rPr>
                <w:noProof/>
                <w:lang w:val="en-US"/>
              </w:rPr>
              <w:drawing>
                <wp:inline distT="0" distB="0" distL="0" distR="0" wp14:anchorId="562FCA50" wp14:editId="02713469">
                  <wp:extent cx="228600" cy="228600"/>
                  <wp:effectExtent l="0" t="0" r="0" b="0"/>
                  <wp:docPr id="3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36F6BF81" w14:textId="77777777" w:rsidR="00CE6896" w:rsidRPr="002326C1" w:rsidRDefault="00CE6896" w:rsidP="00CE6896">
            <w:pPr>
              <w:rPr>
                <w:lang w:val="en-US"/>
              </w:rPr>
            </w:pPr>
            <w:r w:rsidRPr="002326C1">
              <w:rPr>
                <w:lang w:val="en-US"/>
              </w:rPr>
              <w:t>Required if integration with Employee Central Payroll is in place.</w:t>
            </w:r>
          </w:p>
        </w:tc>
        <w:tc>
          <w:tcPr>
            <w:tcW w:w="2601" w:type="dxa"/>
            <w:tcBorders>
              <w:top w:val="single" w:sz="8" w:space="0" w:color="999999"/>
              <w:left w:val="single" w:sz="8" w:space="0" w:color="999999"/>
              <w:bottom w:val="single" w:sz="8" w:space="0" w:color="999999"/>
              <w:right w:val="single" w:sz="8" w:space="0" w:color="999999"/>
            </w:tcBorders>
          </w:tcPr>
          <w:p w14:paraId="331D7BF9" w14:textId="77777777" w:rsidR="00CE6896" w:rsidRPr="002326C1" w:rsidDel="009F3927" w:rsidRDefault="00CE6896" w:rsidP="00CE6896">
            <w:pPr>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0D29DD92" w14:textId="77777777" w:rsidR="00CE6896" w:rsidRPr="002326C1" w:rsidRDefault="00CE6896" w:rsidP="00CE6896">
            <w:pPr>
              <w:rPr>
                <w:lang w:val="en-US"/>
              </w:rPr>
            </w:pPr>
          </w:p>
        </w:tc>
      </w:tr>
      <w:tr w:rsidR="00CE6896" w:rsidRPr="00A41C57" w14:paraId="0F9F605D" w14:textId="77777777" w:rsidTr="00585DDF">
        <w:trPr>
          <w:trHeight w:val="357"/>
        </w:trPr>
        <w:tc>
          <w:tcPr>
            <w:tcW w:w="704" w:type="dxa"/>
            <w:vMerge/>
            <w:tcBorders>
              <w:left w:val="single" w:sz="8" w:space="0" w:color="999999"/>
              <w:right w:val="single" w:sz="8" w:space="0" w:color="999999"/>
            </w:tcBorders>
          </w:tcPr>
          <w:p w14:paraId="3A7ED950"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2F63B5A5"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1F3C3DC8"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651AD607" w14:textId="77777777" w:rsidR="00CE6896" w:rsidRPr="002326C1" w:rsidRDefault="00CE6896" w:rsidP="00CE6896">
            <w:pPr>
              <w:rPr>
                <w:lang w:val="en-US"/>
              </w:rPr>
            </w:pPr>
            <w:r w:rsidRPr="002326C1">
              <w:rPr>
                <w:rStyle w:val="SAPScreenElement"/>
                <w:lang w:val="en-US"/>
              </w:rPr>
              <w:t xml:space="preserve">Payment Method: </w:t>
            </w:r>
            <w:r w:rsidRPr="002326C1">
              <w:rPr>
                <w:lang w:val="en-US"/>
              </w:rPr>
              <w:t>select for example</w:t>
            </w:r>
            <w:r w:rsidRPr="002326C1">
              <w:rPr>
                <w:rStyle w:val="SAPUserEntry"/>
                <w:lang w:val="en-US"/>
              </w:rPr>
              <w:t xml:space="preserve"> Bank Transfer (05)</w:t>
            </w:r>
            <w:r w:rsidRPr="002326C1">
              <w:rPr>
                <w:lang w:val="en-US"/>
              </w:rPr>
              <w:t xml:space="preserve"> from drop-down</w:t>
            </w:r>
          </w:p>
        </w:tc>
        <w:tc>
          <w:tcPr>
            <w:tcW w:w="3240" w:type="dxa"/>
            <w:gridSpan w:val="2"/>
            <w:tcBorders>
              <w:top w:val="single" w:sz="8" w:space="0" w:color="999999"/>
              <w:left w:val="single" w:sz="8" w:space="0" w:color="999999"/>
              <w:bottom w:val="single" w:sz="8" w:space="0" w:color="999999"/>
              <w:right w:val="single" w:sz="8" w:space="0" w:color="999999"/>
            </w:tcBorders>
          </w:tcPr>
          <w:p w14:paraId="5191C979" w14:textId="77777777" w:rsidR="00CE6896" w:rsidRPr="002326C1" w:rsidRDefault="00CE6896" w:rsidP="00CE6896">
            <w:pPr>
              <w:pStyle w:val="SAPNoteHeading"/>
              <w:ind w:left="0"/>
              <w:rPr>
                <w:lang w:val="en-US"/>
              </w:rPr>
            </w:pPr>
            <w:r w:rsidRPr="002326C1">
              <w:rPr>
                <w:noProof/>
                <w:lang w:val="en-US"/>
              </w:rPr>
              <w:drawing>
                <wp:inline distT="0" distB="0" distL="0" distR="0" wp14:anchorId="4BF44F59" wp14:editId="7694F3CE">
                  <wp:extent cx="228600" cy="228600"/>
                  <wp:effectExtent l="0" t="0" r="0" b="0"/>
                  <wp:docPr id="3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60EAF541" w14:textId="77777777" w:rsidR="00CE6896" w:rsidRPr="002326C1" w:rsidRDefault="00CE6896" w:rsidP="00CE6896">
            <w:pPr>
              <w:rPr>
                <w:lang w:val="en-US"/>
              </w:rPr>
            </w:pPr>
            <w:r w:rsidRPr="002326C1">
              <w:rPr>
                <w:lang w:val="en-US"/>
              </w:rPr>
              <w:t>Required if integration with Employee Central Payroll is in place.</w:t>
            </w:r>
          </w:p>
        </w:tc>
        <w:tc>
          <w:tcPr>
            <w:tcW w:w="2601" w:type="dxa"/>
            <w:tcBorders>
              <w:top w:val="single" w:sz="8" w:space="0" w:color="999999"/>
              <w:left w:val="single" w:sz="8" w:space="0" w:color="999999"/>
              <w:bottom w:val="single" w:sz="8" w:space="0" w:color="999999"/>
              <w:right w:val="single" w:sz="8" w:space="0" w:color="999999"/>
            </w:tcBorders>
          </w:tcPr>
          <w:p w14:paraId="30CFB7B3" w14:textId="77777777" w:rsidR="00CE6896" w:rsidRPr="002326C1" w:rsidDel="009F3927" w:rsidRDefault="00CE6896" w:rsidP="00CE6896">
            <w:pPr>
              <w:rPr>
                <w:lang w:val="en-US"/>
              </w:rPr>
            </w:pPr>
            <w:r w:rsidRPr="002326C1">
              <w:rPr>
                <w:lang w:val="en-US"/>
              </w:rPr>
              <w:t>Dependent on the chosen value, different editable fields are displayed.</w:t>
            </w:r>
          </w:p>
        </w:tc>
        <w:tc>
          <w:tcPr>
            <w:tcW w:w="1183" w:type="dxa"/>
            <w:gridSpan w:val="2"/>
            <w:tcBorders>
              <w:top w:val="single" w:sz="8" w:space="0" w:color="999999"/>
              <w:left w:val="single" w:sz="8" w:space="0" w:color="999999"/>
              <w:bottom w:val="single" w:sz="8" w:space="0" w:color="999999"/>
              <w:right w:val="single" w:sz="8" w:space="0" w:color="999999"/>
            </w:tcBorders>
          </w:tcPr>
          <w:p w14:paraId="2BC715E3" w14:textId="77777777" w:rsidR="00CE6896" w:rsidRPr="002326C1" w:rsidRDefault="00CE6896" w:rsidP="00CE6896">
            <w:pPr>
              <w:rPr>
                <w:lang w:val="en-US"/>
              </w:rPr>
            </w:pPr>
          </w:p>
        </w:tc>
      </w:tr>
      <w:tr w:rsidR="00CE6896" w:rsidRPr="00A41C57" w14:paraId="0014BDDC" w14:textId="77777777" w:rsidTr="00585DDF">
        <w:trPr>
          <w:trHeight w:val="357"/>
        </w:trPr>
        <w:tc>
          <w:tcPr>
            <w:tcW w:w="704" w:type="dxa"/>
            <w:vMerge/>
            <w:tcBorders>
              <w:left w:val="single" w:sz="8" w:space="0" w:color="999999"/>
              <w:right w:val="single" w:sz="8" w:space="0" w:color="999999"/>
            </w:tcBorders>
          </w:tcPr>
          <w:p w14:paraId="70407A6B"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74A54245"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02EC4463"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3D082C0F" w14:textId="77777777" w:rsidR="00CE6896" w:rsidRPr="002326C1" w:rsidRDefault="00CE6896" w:rsidP="00CE6896">
            <w:pPr>
              <w:rPr>
                <w:lang w:val="en-US"/>
              </w:rPr>
            </w:pPr>
            <w:r w:rsidRPr="002326C1">
              <w:rPr>
                <w:rStyle w:val="SAPScreenElement"/>
                <w:lang w:val="en-US"/>
              </w:rPr>
              <w:t xml:space="preserve">Purpose: </w:t>
            </w:r>
            <w:r w:rsidRPr="002326C1">
              <w:rPr>
                <w:lang w:val="en-US"/>
              </w:rPr>
              <w:t>enter if appropriate</w:t>
            </w:r>
          </w:p>
        </w:tc>
        <w:tc>
          <w:tcPr>
            <w:tcW w:w="3240" w:type="dxa"/>
            <w:gridSpan w:val="2"/>
            <w:tcBorders>
              <w:top w:val="single" w:sz="8" w:space="0" w:color="999999"/>
              <w:left w:val="single" w:sz="8" w:space="0" w:color="999999"/>
              <w:bottom w:val="single" w:sz="8" w:space="0" w:color="999999"/>
              <w:right w:val="single" w:sz="8" w:space="0" w:color="999999"/>
            </w:tcBorders>
          </w:tcPr>
          <w:p w14:paraId="2839FBB2" w14:textId="77777777" w:rsidR="001A0970" w:rsidRPr="00D952CB" w:rsidRDefault="001A0970" w:rsidP="001A0970">
            <w:pPr>
              <w:pStyle w:val="SAPNoteHeading"/>
              <w:spacing w:before="60"/>
              <w:ind w:left="0"/>
              <w:rPr>
                <w:ins w:id="1418" w:author="Author" w:date="2018-02-08T17:46:00Z"/>
                <w:lang w:val="en-US"/>
              </w:rPr>
            </w:pPr>
            <w:ins w:id="1419" w:author="Author" w:date="2018-02-08T17:46:00Z">
              <w:r w:rsidRPr="00D952CB">
                <w:rPr>
                  <w:noProof/>
                  <w:lang w:val="en-US"/>
                </w:rPr>
                <w:drawing>
                  <wp:inline distT="0" distB="0" distL="0" distR="0" wp14:anchorId="7DF01625" wp14:editId="7E8E8E83">
                    <wp:extent cx="219075" cy="238125"/>
                    <wp:effectExtent l="0" t="0" r="9525" b="9525"/>
                    <wp:docPr id="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D952CB">
                <w:rPr>
                  <w:lang w:val="en-US"/>
                </w:rPr>
                <w:t> Caution</w:t>
              </w:r>
            </w:ins>
          </w:p>
          <w:p w14:paraId="7D8F07BA" w14:textId="0C9AE861" w:rsidR="00CE6896" w:rsidRPr="002326C1" w:rsidRDefault="001A0970" w:rsidP="001A0970">
            <w:pPr>
              <w:rPr>
                <w:lang w:val="en-US"/>
              </w:rPr>
            </w:pPr>
            <w:ins w:id="1420" w:author="Author" w:date="2018-02-08T17:47:00Z">
              <w:r>
                <w:rPr>
                  <w:lang w:val="en-US"/>
                </w:rPr>
                <w:t>This field is not relevant f</w:t>
              </w:r>
            </w:ins>
            <w:ins w:id="1421" w:author="Author" w:date="2018-02-08T17:46:00Z">
              <w:r w:rsidRPr="00D952CB">
                <w:rPr>
                  <w:lang w:val="en-US"/>
                </w:rPr>
                <w:t>or country</w:t>
              </w:r>
              <w:r w:rsidRPr="00D952CB">
                <w:rPr>
                  <w:b/>
                  <w:lang w:val="en-US"/>
                </w:rPr>
                <w:t xml:space="preserve"> AU</w:t>
              </w:r>
              <w:r w:rsidRPr="00DF2AC4">
                <w:rPr>
                  <w:lang w:val="en-US"/>
                </w:rPr>
                <w:t>.</w:t>
              </w:r>
            </w:ins>
          </w:p>
        </w:tc>
        <w:tc>
          <w:tcPr>
            <w:tcW w:w="2601" w:type="dxa"/>
            <w:tcBorders>
              <w:top w:val="single" w:sz="8" w:space="0" w:color="999999"/>
              <w:left w:val="single" w:sz="8" w:space="0" w:color="999999"/>
              <w:bottom w:val="single" w:sz="8" w:space="0" w:color="999999"/>
              <w:right w:val="single" w:sz="8" w:space="0" w:color="999999"/>
            </w:tcBorders>
          </w:tcPr>
          <w:p w14:paraId="732857F6" w14:textId="77777777" w:rsidR="00CE6896" w:rsidRPr="002326C1" w:rsidDel="009F3927" w:rsidRDefault="00CE6896" w:rsidP="00CE6896">
            <w:pPr>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6DC3800F" w14:textId="77777777" w:rsidR="00CE6896" w:rsidRPr="002326C1" w:rsidRDefault="00CE6896" w:rsidP="00CE6896">
            <w:pPr>
              <w:rPr>
                <w:lang w:val="en-US"/>
              </w:rPr>
            </w:pPr>
          </w:p>
        </w:tc>
      </w:tr>
      <w:tr w:rsidR="00CE6896" w:rsidRPr="00A41C57" w14:paraId="58C8EA3C" w14:textId="77777777" w:rsidTr="00585DDF">
        <w:trPr>
          <w:trHeight w:val="357"/>
        </w:trPr>
        <w:tc>
          <w:tcPr>
            <w:tcW w:w="704" w:type="dxa"/>
            <w:vMerge/>
            <w:tcBorders>
              <w:left w:val="single" w:sz="8" w:space="0" w:color="999999"/>
              <w:right w:val="single" w:sz="8" w:space="0" w:color="999999"/>
            </w:tcBorders>
          </w:tcPr>
          <w:p w14:paraId="36C43E85"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219F447E"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76136485"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61043ED8" w14:textId="731FF078" w:rsidR="00CE6896" w:rsidRPr="00D90D0A" w:rsidRDefault="00CE6896" w:rsidP="00CE6896">
            <w:pPr>
              <w:rPr>
                <w:lang w:val="en-US"/>
              </w:rPr>
            </w:pPr>
            <w:commentRangeStart w:id="1422"/>
            <w:r w:rsidRPr="00D90D0A">
              <w:rPr>
                <w:rStyle w:val="SAPScreenElement"/>
                <w:lang w:val="en-US"/>
              </w:rPr>
              <w:t>Bank Country</w:t>
            </w:r>
            <w:r w:rsidRPr="00AF1555">
              <w:rPr>
                <w:lang w:val="en-US"/>
              </w:rPr>
              <w:t xml:space="preserve">: </w:t>
            </w:r>
            <w:r w:rsidRPr="00AF1555">
              <w:rPr>
                <w:lang w:val="en-US"/>
                <w:rPrChange w:id="1423" w:author="Author" w:date="2018-02-22T10:48:00Z">
                  <w:rPr>
                    <w:highlight w:val="cyan"/>
                    <w:lang w:val="en-US"/>
                  </w:rPr>
                </w:rPrChange>
              </w:rPr>
              <w:t>defaulted, upon entering payment method</w:t>
            </w:r>
            <w:r w:rsidRPr="00AF1555">
              <w:rPr>
                <w:rStyle w:val="SAPUserEntry"/>
                <w:lang w:val="en-US"/>
                <w:rPrChange w:id="1424" w:author="Author" w:date="2018-02-22T10:48:00Z">
                  <w:rPr>
                    <w:rStyle w:val="SAPUserEntry"/>
                    <w:highlight w:val="cyan"/>
                    <w:lang w:val="en-US"/>
                  </w:rPr>
                </w:rPrChange>
              </w:rPr>
              <w:t xml:space="preserve"> Bank Transfer</w:t>
            </w:r>
            <w:r w:rsidRPr="00AF1555">
              <w:rPr>
                <w:lang w:val="en-US"/>
                <w:rPrChange w:id="1425" w:author="Author" w:date="2018-02-22T10:48:00Z">
                  <w:rPr>
                    <w:highlight w:val="cyan"/>
                    <w:lang w:val="en-US"/>
                  </w:rPr>
                </w:rPrChange>
              </w:rPr>
              <w:t>, to the country, where the company is located</w:t>
            </w:r>
            <w:commentRangeEnd w:id="1422"/>
            <w:r w:rsidR="008006A4">
              <w:rPr>
                <w:rStyle w:val="CommentReference"/>
              </w:rPr>
              <w:commentReference w:id="1422"/>
            </w:r>
          </w:p>
        </w:tc>
        <w:tc>
          <w:tcPr>
            <w:tcW w:w="3240" w:type="dxa"/>
            <w:gridSpan w:val="2"/>
            <w:tcBorders>
              <w:top w:val="single" w:sz="8" w:space="0" w:color="999999"/>
              <w:left w:val="single" w:sz="8" w:space="0" w:color="999999"/>
              <w:bottom w:val="single" w:sz="8" w:space="0" w:color="999999"/>
              <w:right w:val="single" w:sz="8" w:space="0" w:color="999999"/>
            </w:tcBorders>
          </w:tcPr>
          <w:p w14:paraId="7AEBE079" w14:textId="77777777" w:rsidR="00CE6896" w:rsidRPr="00D90D0A" w:rsidRDefault="00CE6896" w:rsidP="00CE6896">
            <w:pPr>
              <w:pStyle w:val="SAPNoteHeading"/>
              <w:ind w:left="0"/>
              <w:rPr>
                <w:lang w:val="en-US"/>
              </w:rPr>
            </w:pPr>
            <w:r w:rsidRPr="00D90D0A">
              <w:rPr>
                <w:noProof/>
                <w:lang w:val="en-US"/>
              </w:rPr>
              <w:drawing>
                <wp:inline distT="0" distB="0" distL="0" distR="0" wp14:anchorId="4B5A1AF3" wp14:editId="5AC8B285">
                  <wp:extent cx="228600" cy="228600"/>
                  <wp:effectExtent l="0" t="0" r="0" b="0"/>
                  <wp:docPr id="3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90D0A">
              <w:rPr>
                <w:lang w:val="en-US"/>
              </w:rPr>
              <w:t> Recommendation</w:t>
            </w:r>
          </w:p>
          <w:p w14:paraId="460F7366" w14:textId="77777777" w:rsidR="00CE6896" w:rsidRPr="00AF1555" w:rsidRDefault="00CE6896" w:rsidP="00CE6896">
            <w:pPr>
              <w:rPr>
                <w:lang w:val="en-US"/>
              </w:rPr>
            </w:pPr>
            <w:r w:rsidRPr="00AF1555">
              <w:rPr>
                <w:lang w:val="en-US"/>
              </w:rPr>
              <w:t>Required if integration with Employee Central Payroll is in place.</w:t>
            </w:r>
          </w:p>
        </w:tc>
        <w:tc>
          <w:tcPr>
            <w:tcW w:w="2601" w:type="dxa"/>
            <w:tcBorders>
              <w:top w:val="single" w:sz="8" w:space="0" w:color="999999"/>
              <w:left w:val="single" w:sz="8" w:space="0" w:color="999999"/>
              <w:bottom w:val="single" w:sz="8" w:space="0" w:color="999999"/>
              <w:right w:val="single" w:sz="8" w:space="0" w:color="999999"/>
            </w:tcBorders>
          </w:tcPr>
          <w:p w14:paraId="59CAEA31" w14:textId="77777777" w:rsidR="00CE6896" w:rsidRPr="002326C1" w:rsidDel="009F3927" w:rsidRDefault="00CE6896" w:rsidP="00CE6896">
            <w:pPr>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58874758" w14:textId="77777777" w:rsidR="00CE6896" w:rsidRPr="002326C1" w:rsidRDefault="00CE6896" w:rsidP="00CE6896">
            <w:pPr>
              <w:rPr>
                <w:lang w:val="en-US"/>
              </w:rPr>
            </w:pPr>
          </w:p>
        </w:tc>
      </w:tr>
      <w:tr w:rsidR="00CE6896" w:rsidRPr="00A41C57" w14:paraId="4C145C28" w14:textId="77777777" w:rsidTr="00585DDF">
        <w:trPr>
          <w:trHeight w:val="357"/>
        </w:trPr>
        <w:tc>
          <w:tcPr>
            <w:tcW w:w="704" w:type="dxa"/>
            <w:vMerge/>
            <w:tcBorders>
              <w:left w:val="single" w:sz="8" w:space="0" w:color="999999"/>
              <w:right w:val="single" w:sz="8" w:space="0" w:color="999999"/>
            </w:tcBorders>
          </w:tcPr>
          <w:p w14:paraId="135E494A"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232E5907"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441A1D69"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38E72401" w14:textId="7FF6CF63" w:rsidR="00CE6896" w:rsidRPr="00AF1555" w:rsidRDefault="00CE6896" w:rsidP="00CE6896">
            <w:pPr>
              <w:rPr>
                <w:rStyle w:val="SAPScreenElement"/>
                <w:lang w:val="en-US"/>
                <w:rPrChange w:id="1426" w:author="Author" w:date="2018-02-22T10:48:00Z">
                  <w:rPr>
                    <w:rStyle w:val="SAPScreenElement"/>
                    <w:highlight w:val="yellow"/>
                    <w:lang w:val="en-US"/>
                  </w:rPr>
                </w:rPrChange>
              </w:rPr>
            </w:pPr>
            <w:r w:rsidRPr="00AF1555">
              <w:rPr>
                <w:lang w:val="en-US"/>
                <w:rPrChange w:id="1427" w:author="Author" w:date="2018-02-22T10:48:00Z">
                  <w:rPr>
                    <w:rFonts w:ascii="BentonSans Book Italic" w:hAnsi="BentonSans Book Italic"/>
                    <w:color w:val="003283"/>
                    <w:highlight w:val="cyan"/>
                    <w:lang w:val="en-US"/>
                  </w:rPr>
                </w:rPrChange>
              </w:rPr>
              <w:t>Enter other data as required in the country where the chosen company of the new hire is located.</w:t>
            </w:r>
          </w:p>
        </w:tc>
        <w:tc>
          <w:tcPr>
            <w:tcW w:w="3240" w:type="dxa"/>
            <w:gridSpan w:val="2"/>
            <w:tcBorders>
              <w:top w:val="single" w:sz="8" w:space="0" w:color="999999"/>
              <w:left w:val="single" w:sz="8" w:space="0" w:color="999999"/>
              <w:bottom w:val="single" w:sz="8" w:space="0" w:color="999999"/>
              <w:right w:val="single" w:sz="8" w:space="0" w:color="999999"/>
            </w:tcBorders>
          </w:tcPr>
          <w:p w14:paraId="7A087E5F" w14:textId="77777777" w:rsidR="00CE6896" w:rsidRPr="00D90D0A" w:rsidRDefault="00CE6896" w:rsidP="00CE6896">
            <w:pPr>
              <w:pStyle w:val="SAPNoteHeading"/>
              <w:spacing w:before="60"/>
              <w:ind w:left="0"/>
              <w:rPr>
                <w:lang w:val="en-US"/>
              </w:rPr>
            </w:pPr>
            <w:r w:rsidRPr="00D90D0A">
              <w:rPr>
                <w:noProof/>
                <w:lang w:val="en-US"/>
              </w:rPr>
              <w:drawing>
                <wp:inline distT="0" distB="0" distL="0" distR="0" wp14:anchorId="16751A81" wp14:editId="25868129">
                  <wp:extent cx="219075" cy="238125"/>
                  <wp:effectExtent l="0" t="0" r="9525" b="9525"/>
                  <wp:docPr id="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D90D0A">
              <w:rPr>
                <w:lang w:val="en-US"/>
              </w:rPr>
              <w:t> Caution</w:t>
            </w:r>
          </w:p>
          <w:p w14:paraId="165D128F" w14:textId="3F27DDA0" w:rsidR="00CE6896" w:rsidRPr="00AF1555" w:rsidRDefault="00CE6896" w:rsidP="00CE6896">
            <w:pPr>
              <w:rPr>
                <w:lang w:val="en-US"/>
              </w:rPr>
            </w:pPr>
            <w:r w:rsidRPr="00AF1555">
              <w:rPr>
                <w:lang w:val="en-US"/>
                <w:rPrChange w:id="1428" w:author="Author" w:date="2018-02-22T10:48:00Z">
                  <w:rPr>
                    <w:highlight w:val="cyan"/>
                    <w:lang w:val="en-US"/>
                  </w:rPr>
                </w:rPrChange>
              </w:rPr>
              <w:t>For a detailed list refer to chapter</w:t>
            </w:r>
            <w:r w:rsidRPr="00D90D0A">
              <w:rPr>
                <w:lang w:val="en-US"/>
              </w:rPr>
              <w:t xml:space="preserve"> </w:t>
            </w:r>
            <w:r w:rsidRPr="00AF1555">
              <w:fldChar w:fldCharType="begin"/>
            </w:r>
            <w:ins w:id="1429" w:author="Author" w:date="2018-02-22T09:34:00Z">
              <w:r w:rsidR="007311E2" w:rsidRPr="00AF1555">
                <w:rPr>
                  <w:lang w:val="en-US"/>
                  <w:rPrChange w:id="1430" w:author="Author" w:date="2018-02-22T10:48:00Z">
                    <w:rPr/>
                  </w:rPrChange>
                </w:rPr>
                <w:instrText>HYPERLINK  \l "_Payment_Information"</w:instrText>
              </w:r>
            </w:ins>
            <w:del w:id="1431" w:author="Author" w:date="2018-02-22T09:34:00Z">
              <w:r w:rsidRPr="00AF1555" w:rsidDel="007311E2">
                <w:rPr>
                  <w:lang w:val="en-US"/>
                  <w:rPrChange w:id="1432" w:author="Author" w:date="2018-02-22T10:48:00Z">
                    <w:rPr/>
                  </w:rPrChange>
                </w:rPr>
                <w:delInstrText xml:space="preserve"> HYPERLINK \l "_Payment_Information" </w:delInstrText>
              </w:r>
            </w:del>
            <w:r w:rsidRPr="00AF1555">
              <w:rPr>
                <w:rPrChange w:id="1433" w:author="Author" w:date="2018-02-22T10:48:00Z">
                  <w:rPr>
                    <w:rStyle w:val="Hyperlink"/>
                    <w:rFonts w:ascii="BentonSans Bold" w:hAnsi="BentonSans Bold"/>
                    <w:highlight w:val="yellow"/>
                    <w:lang w:val="en-US"/>
                  </w:rPr>
                </w:rPrChange>
              </w:rPr>
              <w:fldChar w:fldCharType="separate"/>
            </w:r>
            <w:del w:id="1434" w:author="Author" w:date="2018-02-22T09:34:00Z">
              <w:r w:rsidRPr="00AF1555" w:rsidDel="007311E2">
                <w:rPr>
                  <w:rStyle w:val="Hyperlink"/>
                  <w:rFonts w:ascii="BentonSans Bold" w:hAnsi="BentonSans Bold"/>
                  <w:lang w:val="en-US"/>
                  <w:rPrChange w:id="1435" w:author="Author" w:date="2018-02-22T10:48:00Z">
                    <w:rPr>
                      <w:rStyle w:val="Hyperlink"/>
                      <w:rFonts w:ascii="BentonSans Bold" w:hAnsi="BentonSans Bold"/>
                      <w:highlight w:val="yellow"/>
                      <w:lang w:val="en-US"/>
                    </w:rPr>
                  </w:rPrChange>
                </w:rPr>
                <w:delText>Country-Specific Fields to be filled during Hiring</w:delText>
              </w:r>
            </w:del>
            <w:ins w:id="1436" w:author="Author" w:date="2018-02-22T09:34:00Z">
              <w:r w:rsidR="007311E2" w:rsidRPr="00AF1555">
                <w:rPr>
                  <w:rStyle w:val="Hyperlink"/>
                  <w:rFonts w:ascii="BentonSans Bold" w:hAnsi="BentonSans Bold"/>
                  <w:lang w:val="en-US"/>
                  <w:rPrChange w:id="1437" w:author="Author" w:date="2018-02-22T10:48:00Z">
                    <w:rPr>
                      <w:rStyle w:val="Hyperlink"/>
                      <w:rFonts w:ascii="BentonSans Bold" w:hAnsi="BentonSans Bold"/>
                      <w:highlight w:val="yellow"/>
                      <w:lang w:val="en-US"/>
                    </w:rPr>
                  </w:rPrChange>
                </w:rPr>
                <w:t>Payment Information</w:t>
              </w:r>
            </w:ins>
            <w:r w:rsidRPr="00AF1555">
              <w:rPr>
                <w:rStyle w:val="Hyperlink"/>
                <w:rFonts w:ascii="BentonSans Bold" w:hAnsi="BentonSans Bold"/>
                <w:lang w:val="en-US"/>
                <w:rPrChange w:id="1438" w:author="Author" w:date="2018-02-22T10:48:00Z">
                  <w:rPr>
                    <w:rStyle w:val="Hyperlink"/>
                    <w:rFonts w:ascii="BentonSans Bold" w:hAnsi="BentonSans Bold"/>
                    <w:highlight w:val="yellow"/>
                    <w:lang w:val="en-US"/>
                  </w:rPr>
                </w:rPrChange>
              </w:rPr>
              <w:fldChar w:fldCharType="end"/>
            </w:r>
            <w:r w:rsidR="00F575C7" w:rsidRPr="00AF1555">
              <w:rPr>
                <w:lang w:val="en-US"/>
              </w:rPr>
              <w:t>.</w:t>
            </w:r>
          </w:p>
        </w:tc>
        <w:tc>
          <w:tcPr>
            <w:tcW w:w="2601" w:type="dxa"/>
            <w:tcBorders>
              <w:top w:val="single" w:sz="8" w:space="0" w:color="999999"/>
              <w:left w:val="single" w:sz="8" w:space="0" w:color="999999"/>
              <w:bottom w:val="single" w:sz="8" w:space="0" w:color="999999"/>
              <w:right w:val="single" w:sz="8" w:space="0" w:color="999999"/>
            </w:tcBorders>
          </w:tcPr>
          <w:p w14:paraId="0B9DA369" w14:textId="77777777" w:rsidR="00CE6896" w:rsidRPr="00B41010" w:rsidRDefault="00CE6896" w:rsidP="00CE6896">
            <w:pPr>
              <w:rPr>
                <w:rStyle w:val="CommentReference"/>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3992B41C" w14:textId="77777777" w:rsidR="00CE6896" w:rsidRPr="002326C1" w:rsidRDefault="00CE6896" w:rsidP="00CE6896">
            <w:pPr>
              <w:rPr>
                <w:lang w:val="en-US"/>
              </w:rPr>
            </w:pPr>
          </w:p>
        </w:tc>
      </w:tr>
      <w:tr w:rsidR="00CE6896" w:rsidRPr="00A41C57" w14:paraId="7CA6FCC9" w14:textId="77777777" w:rsidTr="00585DDF">
        <w:trPr>
          <w:trHeight w:val="357"/>
        </w:trPr>
        <w:tc>
          <w:tcPr>
            <w:tcW w:w="704" w:type="dxa"/>
            <w:vMerge/>
            <w:tcBorders>
              <w:left w:val="single" w:sz="8" w:space="0" w:color="999999"/>
              <w:right w:val="single" w:sz="8" w:space="0" w:color="999999"/>
            </w:tcBorders>
          </w:tcPr>
          <w:p w14:paraId="2ECEF5E3"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54BBC321"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4239B5A2"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3AF9F03A" w14:textId="152E718F" w:rsidR="00CE6896" w:rsidRPr="008D3676" w:rsidRDefault="00CE6896" w:rsidP="00CE6896">
            <w:pPr>
              <w:rPr>
                <w:strike/>
                <w:lang w:val="en-US"/>
              </w:rPr>
            </w:pPr>
            <w:commentRangeStart w:id="1439"/>
            <w:del w:id="1440" w:author="Author" w:date="2018-02-09T12:01:00Z">
              <w:r w:rsidRPr="008D3676" w:rsidDel="00D96DE3">
                <w:rPr>
                  <w:rStyle w:val="SAPScreenElement"/>
                  <w:strike/>
                  <w:highlight w:val="yellow"/>
                  <w:lang w:val="en-US"/>
                </w:rPr>
                <w:delText xml:space="preserve">Bank: </w:delText>
              </w:r>
              <w:r w:rsidRPr="008D3676" w:rsidDel="00D96DE3">
                <w:rPr>
                  <w:strike/>
                  <w:highlight w:val="yellow"/>
                  <w:lang w:val="en-US"/>
                </w:rPr>
                <w:delText>select from drop-down</w:delText>
              </w:r>
            </w:del>
          </w:p>
        </w:tc>
        <w:tc>
          <w:tcPr>
            <w:tcW w:w="3240" w:type="dxa"/>
            <w:gridSpan w:val="2"/>
            <w:tcBorders>
              <w:top w:val="single" w:sz="8" w:space="0" w:color="999999"/>
              <w:left w:val="single" w:sz="8" w:space="0" w:color="999999"/>
              <w:bottom w:val="single" w:sz="8" w:space="0" w:color="999999"/>
              <w:right w:val="single" w:sz="8" w:space="0" w:color="999999"/>
            </w:tcBorders>
          </w:tcPr>
          <w:p w14:paraId="2181BBE3" w14:textId="77777777" w:rsidR="00CE6896" w:rsidRPr="002326C1" w:rsidRDefault="00CE6896" w:rsidP="00CE6896">
            <w:pPr>
              <w:rPr>
                <w:lang w:val="en-US"/>
              </w:rPr>
            </w:pPr>
          </w:p>
        </w:tc>
        <w:commentRangeEnd w:id="1439"/>
        <w:tc>
          <w:tcPr>
            <w:tcW w:w="2601" w:type="dxa"/>
            <w:tcBorders>
              <w:top w:val="single" w:sz="8" w:space="0" w:color="999999"/>
              <w:left w:val="single" w:sz="8" w:space="0" w:color="999999"/>
              <w:bottom w:val="single" w:sz="8" w:space="0" w:color="999999"/>
              <w:right w:val="single" w:sz="8" w:space="0" w:color="999999"/>
            </w:tcBorders>
          </w:tcPr>
          <w:p w14:paraId="0911ACA4" w14:textId="77777777" w:rsidR="00CE6896" w:rsidRPr="002326C1" w:rsidDel="009F3927" w:rsidRDefault="00CE6896" w:rsidP="00CE6896">
            <w:pPr>
              <w:rPr>
                <w:lang w:val="en-US"/>
              </w:rPr>
            </w:pPr>
            <w:r>
              <w:rPr>
                <w:rStyle w:val="CommentReference"/>
              </w:rPr>
              <w:commentReference w:id="1439"/>
            </w:r>
          </w:p>
        </w:tc>
        <w:tc>
          <w:tcPr>
            <w:tcW w:w="1183" w:type="dxa"/>
            <w:gridSpan w:val="2"/>
            <w:tcBorders>
              <w:top w:val="single" w:sz="8" w:space="0" w:color="999999"/>
              <w:left w:val="single" w:sz="8" w:space="0" w:color="999999"/>
              <w:bottom w:val="single" w:sz="8" w:space="0" w:color="999999"/>
              <w:right w:val="single" w:sz="8" w:space="0" w:color="999999"/>
            </w:tcBorders>
          </w:tcPr>
          <w:p w14:paraId="0618B366" w14:textId="77777777" w:rsidR="00CE6896" w:rsidRPr="002326C1" w:rsidRDefault="00CE6896" w:rsidP="00CE6896">
            <w:pPr>
              <w:rPr>
                <w:lang w:val="en-US"/>
              </w:rPr>
            </w:pPr>
          </w:p>
        </w:tc>
      </w:tr>
      <w:tr w:rsidR="00CE6896" w:rsidRPr="00A41C57" w14:paraId="5FADF34D" w14:textId="77777777" w:rsidTr="00585DDF">
        <w:trPr>
          <w:trHeight w:val="357"/>
        </w:trPr>
        <w:tc>
          <w:tcPr>
            <w:tcW w:w="704" w:type="dxa"/>
            <w:vMerge/>
            <w:tcBorders>
              <w:left w:val="single" w:sz="8" w:space="0" w:color="999999"/>
              <w:right w:val="single" w:sz="8" w:space="0" w:color="999999"/>
            </w:tcBorders>
          </w:tcPr>
          <w:p w14:paraId="2D3C95B8"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08488080"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60765B01"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378E3185" w14:textId="07F697DD" w:rsidR="00CE6896" w:rsidRPr="001A0970" w:rsidRDefault="00CE6896" w:rsidP="00CE6896">
            <w:pPr>
              <w:rPr>
                <w:strike/>
                <w:lang w:val="en-US"/>
              </w:rPr>
            </w:pPr>
            <w:commentRangeStart w:id="1441"/>
            <w:commentRangeStart w:id="1442"/>
            <w:del w:id="1443" w:author="Author" w:date="2018-02-09T12:01:00Z">
              <w:r w:rsidRPr="001A0970" w:rsidDel="00D96DE3">
                <w:rPr>
                  <w:rStyle w:val="SAPScreenElement"/>
                  <w:strike/>
                  <w:lang w:val="en-US"/>
                </w:rPr>
                <w:delText xml:space="preserve">Account Owner: </w:delText>
              </w:r>
              <w:r w:rsidRPr="001A0970" w:rsidDel="00D96DE3">
                <w:rPr>
                  <w:strike/>
                  <w:lang w:val="en-US"/>
                </w:rPr>
                <w:delText>enter employee’s name manually</w:delText>
              </w:r>
              <w:commentRangeEnd w:id="1441"/>
              <w:r w:rsidRPr="001A0970" w:rsidDel="00D96DE3">
                <w:rPr>
                  <w:rStyle w:val="CommentReference"/>
                  <w:strike/>
                </w:rPr>
                <w:commentReference w:id="1441"/>
              </w:r>
              <w:commentRangeEnd w:id="1442"/>
              <w:r w:rsidR="00FA71D0" w:rsidRPr="001A0970" w:rsidDel="00D96DE3">
                <w:rPr>
                  <w:rStyle w:val="CommentReference"/>
                  <w:strike/>
                </w:rPr>
                <w:commentReference w:id="1442"/>
              </w:r>
            </w:del>
          </w:p>
        </w:tc>
        <w:tc>
          <w:tcPr>
            <w:tcW w:w="3240" w:type="dxa"/>
            <w:gridSpan w:val="2"/>
            <w:tcBorders>
              <w:top w:val="single" w:sz="8" w:space="0" w:color="999999"/>
              <w:left w:val="single" w:sz="8" w:space="0" w:color="999999"/>
              <w:bottom w:val="single" w:sz="8" w:space="0" w:color="999999"/>
              <w:right w:val="single" w:sz="8" w:space="0" w:color="999999"/>
            </w:tcBorders>
          </w:tcPr>
          <w:p w14:paraId="650E9454" w14:textId="77777777" w:rsidR="00CE6896" w:rsidRPr="002326C1" w:rsidRDefault="00CE6896" w:rsidP="00CE6896">
            <w:pPr>
              <w:rPr>
                <w:lang w:val="en-US"/>
              </w:rPr>
            </w:pPr>
          </w:p>
        </w:tc>
        <w:tc>
          <w:tcPr>
            <w:tcW w:w="2601" w:type="dxa"/>
            <w:tcBorders>
              <w:top w:val="single" w:sz="8" w:space="0" w:color="999999"/>
              <w:left w:val="single" w:sz="8" w:space="0" w:color="999999"/>
              <w:bottom w:val="single" w:sz="8" w:space="0" w:color="999999"/>
              <w:right w:val="single" w:sz="8" w:space="0" w:color="999999"/>
            </w:tcBorders>
          </w:tcPr>
          <w:p w14:paraId="7B5D529F" w14:textId="77777777" w:rsidR="00CE6896" w:rsidRPr="002326C1" w:rsidDel="009F3927" w:rsidRDefault="00CE6896" w:rsidP="00CE6896">
            <w:pPr>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4637A47C" w14:textId="77777777" w:rsidR="00CE6896" w:rsidRPr="002326C1" w:rsidRDefault="00CE6896" w:rsidP="00CE6896">
            <w:pPr>
              <w:rPr>
                <w:lang w:val="en-US"/>
              </w:rPr>
            </w:pPr>
          </w:p>
        </w:tc>
      </w:tr>
      <w:tr w:rsidR="00CE6896" w:rsidRPr="00A41C57" w14:paraId="7747B85F" w14:textId="77777777" w:rsidTr="00585DDF">
        <w:trPr>
          <w:trHeight w:val="357"/>
        </w:trPr>
        <w:tc>
          <w:tcPr>
            <w:tcW w:w="704" w:type="dxa"/>
            <w:vMerge/>
            <w:tcBorders>
              <w:left w:val="single" w:sz="8" w:space="0" w:color="999999"/>
              <w:right w:val="single" w:sz="8" w:space="0" w:color="999999"/>
            </w:tcBorders>
          </w:tcPr>
          <w:p w14:paraId="2F5BAB0A"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6ABD5ED8"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7DEC77DB"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73BF0245" w14:textId="1039A350" w:rsidR="00CE6896" w:rsidRPr="008D3676" w:rsidRDefault="00CE6896" w:rsidP="00CE6896">
            <w:pPr>
              <w:rPr>
                <w:strike/>
                <w:highlight w:val="yellow"/>
                <w:lang w:val="en-US"/>
              </w:rPr>
            </w:pPr>
            <w:commentRangeStart w:id="1444"/>
            <w:del w:id="1445" w:author="Author" w:date="2018-02-09T12:01:00Z">
              <w:r w:rsidRPr="008D3676" w:rsidDel="00D96DE3">
                <w:rPr>
                  <w:rStyle w:val="SAPScreenElement"/>
                  <w:strike/>
                  <w:highlight w:val="yellow"/>
                  <w:lang w:val="en-US"/>
                </w:rPr>
                <w:delText>Account Type (USA):</w:delText>
              </w:r>
              <w:r w:rsidRPr="008D3676" w:rsidDel="00D96DE3">
                <w:rPr>
                  <w:strike/>
                  <w:highlight w:val="yellow"/>
                  <w:lang w:val="en-US"/>
                </w:rPr>
                <w:delText xml:space="preserve"> select from drop-down, for example</w:delText>
              </w:r>
              <w:r w:rsidRPr="008D3676" w:rsidDel="00D96DE3">
                <w:rPr>
                  <w:rStyle w:val="SAPUserEntry"/>
                  <w:strike/>
                  <w:highlight w:val="yellow"/>
                  <w:lang w:val="en-US"/>
                </w:rPr>
                <w:delText xml:space="preserve"> Savings</w:delText>
              </w:r>
            </w:del>
          </w:p>
        </w:tc>
        <w:tc>
          <w:tcPr>
            <w:tcW w:w="3240" w:type="dxa"/>
            <w:gridSpan w:val="2"/>
            <w:tcBorders>
              <w:top w:val="single" w:sz="8" w:space="0" w:color="999999"/>
              <w:left w:val="single" w:sz="8" w:space="0" w:color="999999"/>
              <w:bottom w:val="single" w:sz="8" w:space="0" w:color="999999"/>
              <w:right w:val="single" w:sz="8" w:space="0" w:color="999999"/>
            </w:tcBorders>
          </w:tcPr>
          <w:p w14:paraId="01C6F8B2" w14:textId="1B3B7150" w:rsidR="00CE6896" w:rsidRPr="008D3676" w:rsidDel="00D96DE3" w:rsidRDefault="00CE6896" w:rsidP="00CE6896">
            <w:pPr>
              <w:rPr>
                <w:del w:id="1446" w:author="Author" w:date="2018-02-09T12:01:00Z"/>
                <w:rStyle w:val="SAPUserEntry"/>
                <w:b w:val="0"/>
                <w:strike/>
                <w:color w:val="auto"/>
                <w:highlight w:val="yellow"/>
                <w:lang w:val="en-US"/>
              </w:rPr>
            </w:pPr>
            <w:del w:id="1447" w:author="Author" w:date="2018-02-09T12:01:00Z">
              <w:r w:rsidRPr="008D3676" w:rsidDel="00D96DE3">
                <w:rPr>
                  <w:strike/>
                  <w:highlight w:val="yellow"/>
                  <w:lang w:val="en-US"/>
                </w:rPr>
                <w:delText xml:space="preserve">Mandatory field in case of </w:delText>
              </w:r>
              <w:r w:rsidRPr="008D3676" w:rsidDel="00D96DE3">
                <w:rPr>
                  <w:rStyle w:val="SAPScreenElement"/>
                  <w:strike/>
                  <w:highlight w:val="yellow"/>
                  <w:lang w:val="en-US"/>
                </w:rPr>
                <w:delText>Bank Country</w:delText>
              </w:r>
              <w:r w:rsidRPr="008D3676" w:rsidDel="00D96DE3">
                <w:rPr>
                  <w:rStyle w:val="SAPUserEntry"/>
                  <w:strike/>
                  <w:highlight w:val="yellow"/>
                  <w:lang w:val="en-US"/>
                </w:rPr>
                <w:delText xml:space="preserve"> </w:delText>
              </w:r>
              <w:r w:rsidRPr="008D3676" w:rsidDel="00D96DE3">
                <w:rPr>
                  <w:rStyle w:val="SAPUserEntry"/>
                  <w:b w:val="0"/>
                  <w:strike/>
                  <w:color w:val="auto"/>
                  <w:highlight w:val="yellow"/>
                  <w:lang w:val="en-US"/>
                </w:rPr>
                <w:delText>United States</w:delText>
              </w:r>
              <w:r w:rsidRPr="008D3676" w:rsidDel="00D96DE3">
                <w:rPr>
                  <w:strike/>
                  <w:highlight w:val="yellow"/>
                  <w:lang w:val="en-US"/>
                </w:rPr>
                <w:delText>.</w:delText>
              </w:r>
            </w:del>
          </w:p>
          <w:p w14:paraId="493F803B" w14:textId="2DC0657A" w:rsidR="00CE6896" w:rsidRPr="008D3676" w:rsidDel="00D96DE3" w:rsidRDefault="00CE6896" w:rsidP="00CE6896">
            <w:pPr>
              <w:pStyle w:val="SAPNoteHeading"/>
              <w:ind w:left="0"/>
              <w:rPr>
                <w:del w:id="1448" w:author="Author" w:date="2018-02-09T12:01:00Z"/>
                <w:strike/>
                <w:highlight w:val="yellow"/>
                <w:lang w:val="en-US"/>
              </w:rPr>
            </w:pPr>
            <w:del w:id="1449" w:author="Author" w:date="2018-02-09T12:01:00Z">
              <w:r w:rsidRPr="008D3676" w:rsidDel="00D96DE3">
                <w:rPr>
                  <w:strike/>
                  <w:noProof/>
                  <w:highlight w:val="yellow"/>
                  <w:lang w:val="en-US"/>
                </w:rPr>
                <w:drawing>
                  <wp:inline distT="0" distB="0" distL="0" distR="0" wp14:anchorId="607574C7" wp14:editId="150DD5AE">
                    <wp:extent cx="228600" cy="228600"/>
                    <wp:effectExtent l="0" t="0" r="0" b="0"/>
                    <wp:docPr id="3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D3676" w:rsidDel="00D96DE3">
                <w:rPr>
                  <w:strike/>
                  <w:highlight w:val="yellow"/>
                  <w:lang w:val="en-US"/>
                </w:rPr>
                <w:delText> Recommendation</w:delText>
              </w:r>
            </w:del>
          </w:p>
          <w:p w14:paraId="242740CA" w14:textId="4901B590" w:rsidR="00CE6896" w:rsidRPr="008D3676" w:rsidRDefault="00CE6896" w:rsidP="00CE6896">
            <w:pPr>
              <w:rPr>
                <w:strike/>
                <w:highlight w:val="yellow"/>
                <w:lang w:val="en-US"/>
              </w:rPr>
            </w:pPr>
            <w:del w:id="1450" w:author="Author" w:date="2018-02-09T12:01:00Z">
              <w:r w:rsidRPr="008D3676" w:rsidDel="00D96DE3">
                <w:rPr>
                  <w:strike/>
                  <w:highlight w:val="yellow"/>
                  <w:lang w:val="en-US"/>
                </w:rPr>
                <w:delText>Required if integration with Employee Central Payroll is in place.</w:delText>
              </w:r>
            </w:del>
          </w:p>
        </w:tc>
        <w:commentRangeEnd w:id="1444"/>
        <w:tc>
          <w:tcPr>
            <w:tcW w:w="2601" w:type="dxa"/>
            <w:tcBorders>
              <w:top w:val="single" w:sz="8" w:space="0" w:color="999999"/>
              <w:left w:val="single" w:sz="8" w:space="0" w:color="999999"/>
              <w:bottom w:val="single" w:sz="8" w:space="0" w:color="999999"/>
              <w:right w:val="single" w:sz="8" w:space="0" w:color="999999"/>
            </w:tcBorders>
          </w:tcPr>
          <w:p w14:paraId="10ED3856" w14:textId="77777777" w:rsidR="00CE6896" w:rsidRPr="002326C1" w:rsidDel="009F3927" w:rsidRDefault="00CE6896" w:rsidP="00CE6896">
            <w:pPr>
              <w:rPr>
                <w:lang w:val="en-US"/>
              </w:rPr>
            </w:pPr>
            <w:r>
              <w:rPr>
                <w:rStyle w:val="CommentReference"/>
              </w:rPr>
              <w:commentReference w:id="1444"/>
            </w:r>
          </w:p>
        </w:tc>
        <w:tc>
          <w:tcPr>
            <w:tcW w:w="1183" w:type="dxa"/>
            <w:gridSpan w:val="2"/>
            <w:tcBorders>
              <w:top w:val="single" w:sz="8" w:space="0" w:color="999999"/>
              <w:left w:val="single" w:sz="8" w:space="0" w:color="999999"/>
              <w:bottom w:val="single" w:sz="8" w:space="0" w:color="999999"/>
              <w:right w:val="single" w:sz="8" w:space="0" w:color="999999"/>
            </w:tcBorders>
          </w:tcPr>
          <w:p w14:paraId="7797027F" w14:textId="77777777" w:rsidR="00CE6896" w:rsidRPr="002326C1" w:rsidRDefault="00CE6896" w:rsidP="00CE6896">
            <w:pPr>
              <w:rPr>
                <w:lang w:val="en-US"/>
              </w:rPr>
            </w:pPr>
          </w:p>
        </w:tc>
      </w:tr>
      <w:tr w:rsidR="00CE6896" w:rsidRPr="00A41C57" w14:paraId="03C79454" w14:textId="77777777" w:rsidTr="00585DDF">
        <w:trPr>
          <w:trHeight w:val="357"/>
        </w:trPr>
        <w:tc>
          <w:tcPr>
            <w:tcW w:w="704" w:type="dxa"/>
            <w:vMerge/>
            <w:tcBorders>
              <w:left w:val="single" w:sz="8" w:space="0" w:color="999999"/>
              <w:right w:val="single" w:sz="8" w:space="0" w:color="999999"/>
            </w:tcBorders>
          </w:tcPr>
          <w:p w14:paraId="157906A1"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5F001A8A"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220707FC"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02CA1EF3" w14:textId="60F455A7" w:rsidR="00CE6896" w:rsidRPr="008D3676" w:rsidRDefault="00CE6896" w:rsidP="00CE6896">
            <w:pPr>
              <w:rPr>
                <w:strike/>
                <w:highlight w:val="yellow"/>
                <w:lang w:val="en-US"/>
              </w:rPr>
            </w:pPr>
            <w:commentRangeStart w:id="1451"/>
            <w:del w:id="1452" w:author="Author" w:date="2018-02-09T12:01:00Z">
              <w:r w:rsidRPr="008D3676" w:rsidDel="00D96DE3">
                <w:rPr>
                  <w:rStyle w:val="SAPScreenElement"/>
                  <w:strike/>
                  <w:highlight w:val="yellow"/>
                  <w:lang w:val="en-US"/>
                </w:rPr>
                <w:delText xml:space="preserve">Routing Number: </w:delText>
              </w:r>
              <w:r w:rsidRPr="008D3676" w:rsidDel="00D96DE3">
                <w:rPr>
                  <w:strike/>
                  <w:highlight w:val="yellow"/>
                  <w:lang w:val="en-US"/>
                </w:rPr>
                <w:delText xml:space="preserve">defaulted upon selecting the </w:delText>
              </w:r>
              <w:r w:rsidRPr="008D3676" w:rsidDel="00D96DE3">
                <w:rPr>
                  <w:rStyle w:val="SAPScreenElement"/>
                  <w:strike/>
                  <w:highlight w:val="yellow"/>
                  <w:lang w:val="en-US"/>
                </w:rPr>
                <w:delText>Bank</w:delText>
              </w:r>
              <w:r w:rsidRPr="008D3676" w:rsidDel="00D96DE3">
                <w:rPr>
                  <w:strike/>
                  <w:highlight w:val="yellow"/>
                  <w:lang w:val="en-US"/>
                </w:rPr>
                <w:delText>; leave as is</w:delText>
              </w:r>
            </w:del>
          </w:p>
        </w:tc>
        <w:tc>
          <w:tcPr>
            <w:tcW w:w="3240" w:type="dxa"/>
            <w:gridSpan w:val="2"/>
            <w:tcBorders>
              <w:top w:val="single" w:sz="8" w:space="0" w:color="999999"/>
              <w:left w:val="single" w:sz="8" w:space="0" w:color="999999"/>
              <w:bottom w:val="single" w:sz="8" w:space="0" w:color="999999"/>
              <w:right w:val="single" w:sz="8" w:space="0" w:color="999999"/>
            </w:tcBorders>
          </w:tcPr>
          <w:p w14:paraId="1F11FFEF" w14:textId="5460AD0C" w:rsidR="00CE6896" w:rsidRPr="008D3676" w:rsidRDefault="00CE6896" w:rsidP="00CE6896">
            <w:pPr>
              <w:rPr>
                <w:strike/>
                <w:highlight w:val="yellow"/>
                <w:lang w:val="en-US"/>
              </w:rPr>
            </w:pPr>
            <w:del w:id="1453" w:author="Author" w:date="2018-02-09T12:01:00Z">
              <w:r w:rsidRPr="008D3676" w:rsidDel="00D96DE3">
                <w:rPr>
                  <w:strike/>
                  <w:highlight w:val="yellow"/>
                  <w:lang w:val="en-US"/>
                </w:rPr>
                <w:delText>Required field for payment method</w:delText>
              </w:r>
              <w:r w:rsidRPr="008D3676" w:rsidDel="00D96DE3">
                <w:rPr>
                  <w:rStyle w:val="SAPUserEntry"/>
                  <w:strike/>
                  <w:highlight w:val="yellow"/>
                  <w:lang w:val="en-US"/>
                </w:rPr>
                <w:delText xml:space="preserve"> Bank Transfer</w:delText>
              </w:r>
              <w:r w:rsidRPr="008D3676" w:rsidDel="00D96DE3">
                <w:rPr>
                  <w:strike/>
                  <w:highlight w:val="yellow"/>
                  <w:lang w:val="en-US"/>
                </w:rPr>
                <w:delText>; unique identifier of a bank.</w:delText>
              </w:r>
            </w:del>
          </w:p>
        </w:tc>
        <w:commentRangeEnd w:id="1451"/>
        <w:tc>
          <w:tcPr>
            <w:tcW w:w="2601" w:type="dxa"/>
            <w:tcBorders>
              <w:top w:val="single" w:sz="8" w:space="0" w:color="999999"/>
              <w:left w:val="single" w:sz="8" w:space="0" w:color="999999"/>
              <w:bottom w:val="single" w:sz="8" w:space="0" w:color="999999"/>
              <w:right w:val="single" w:sz="8" w:space="0" w:color="999999"/>
            </w:tcBorders>
          </w:tcPr>
          <w:p w14:paraId="10943B63" w14:textId="77777777" w:rsidR="00CE6896" w:rsidRPr="002326C1" w:rsidDel="009F3927" w:rsidRDefault="00CE6896" w:rsidP="00CE6896">
            <w:pPr>
              <w:rPr>
                <w:lang w:val="en-US"/>
              </w:rPr>
            </w:pPr>
            <w:r>
              <w:rPr>
                <w:rStyle w:val="CommentReference"/>
              </w:rPr>
              <w:commentReference w:id="1451"/>
            </w:r>
          </w:p>
        </w:tc>
        <w:tc>
          <w:tcPr>
            <w:tcW w:w="1183" w:type="dxa"/>
            <w:gridSpan w:val="2"/>
            <w:tcBorders>
              <w:top w:val="single" w:sz="8" w:space="0" w:color="999999"/>
              <w:left w:val="single" w:sz="8" w:space="0" w:color="999999"/>
              <w:bottom w:val="single" w:sz="8" w:space="0" w:color="999999"/>
              <w:right w:val="single" w:sz="8" w:space="0" w:color="999999"/>
            </w:tcBorders>
          </w:tcPr>
          <w:p w14:paraId="21B6FAFE" w14:textId="77777777" w:rsidR="00CE6896" w:rsidRPr="002326C1" w:rsidRDefault="00CE6896" w:rsidP="00CE6896">
            <w:pPr>
              <w:rPr>
                <w:lang w:val="en-US"/>
              </w:rPr>
            </w:pPr>
          </w:p>
        </w:tc>
      </w:tr>
      <w:tr w:rsidR="00CE6896" w:rsidRPr="00A41C57" w14:paraId="3C65BB63" w14:textId="77777777" w:rsidTr="00585DDF">
        <w:trPr>
          <w:trHeight w:val="357"/>
        </w:trPr>
        <w:tc>
          <w:tcPr>
            <w:tcW w:w="704" w:type="dxa"/>
            <w:vMerge/>
            <w:tcBorders>
              <w:left w:val="single" w:sz="8" w:space="0" w:color="999999"/>
              <w:right w:val="single" w:sz="8" w:space="0" w:color="999999"/>
            </w:tcBorders>
          </w:tcPr>
          <w:p w14:paraId="1A921AE2"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721E04B3"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04A73480"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1D95D484" w14:textId="73844B4C" w:rsidR="00CE6896" w:rsidRPr="008D3676" w:rsidRDefault="00CE6896" w:rsidP="00CE6896">
            <w:pPr>
              <w:rPr>
                <w:strike/>
                <w:highlight w:val="yellow"/>
                <w:lang w:val="en-US"/>
              </w:rPr>
            </w:pPr>
            <w:commentRangeStart w:id="1454"/>
            <w:del w:id="1455" w:author="Author" w:date="2018-02-09T12:01:00Z">
              <w:r w:rsidRPr="008D3676" w:rsidDel="00D96DE3">
                <w:rPr>
                  <w:rStyle w:val="SAPScreenElement"/>
                  <w:strike/>
                  <w:highlight w:val="yellow"/>
                  <w:lang w:val="en-US"/>
                </w:rPr>
                <w:delText xml:space="preserve">Account Number: </w:delText>
              </w:r>
              <w:r w:rsidRPr="008D3676" w:rsidDel="00D96DE3">
                <w:rPr>
                  <w:strike/>
                  <w:highlight w:val="yellow"/>
                  <w:lang w:val="en-US"/>
                </w:rPr>
                <w:delText>enter as appropriate</w:delText>
              </w:r>
            </w:del>
          </w:p>
        </w:tc>
        <w:tc>
          <w:tcPr>
            <w:tcW w:w="3240" w:type="dxa"/>
            <w:gridSpan w:val="2"/>
            <w:tcBorders>
              <w:top w:val="single" w:sz="8" w:space="0" w:color="999999"/>
              <w:left w:val="single" w:sz="8" w:space="0" w:color="999999"/>
              <w:bottom w:val="single" w:sz="8" w:space="0" w:color="999999"/>
              <w:right w:val="single" w:sz="8" w:space="0" w:color="999999"/>
            </w:tcBorders>
          </w:tcPr>
          <w:p w14:paraId="18068068" w14:textId="15CC9B24" w:rsidR="00CE6896" w:rsidRPr="008D3676" w:rsidRDefault="00CE6896" w:rsidP="00CE6896">
            <w:pPr>
              <w:rPr>
                <w:strike/>
                <w:highlight w:val="yellow"/>
                <w:lang w:val="en-US"/>
              </w:rPr>
            </w:pPr>
            <w:del w:id="1456" w:author="Author" w:date="2018-02-09T12:01:00Z">
              <w:r w:rsidRPr="008D3676" w:rsidDel="00D96DE3">
                <w:rPr>
                  <w:strike/>
                  <w:highlight w:val="yellow"/>
                  <w:lang w:val="en-US"/>
                </w:rPr>
                <w:delText>Required field for payment method</w:delText>
              </w:r>
              <w:r w:rsidRPr="008D3676" w:rsidDel="00D96DE3">
                <w:rPr>
                  <w:rStyle w:val="SAPUserEntry"/>
                  <w:strike/>
                  <w:highlight w:val="yellow"/>
                  <w:lang w:val="en-US"/>
                </w:rPr>
                <w:delText xml:space="preserve"> Bank Transfer</w:delText>
              </w:r>
              <w:r w:rsidRPr="008D3676" w:rsidDel="00D96DE3">
                <w:rPr>
                  <w:strike/>
                  <w:highlight w:val="yellow"/>
                  <w:lang w:val="en-US"/>
                </w:rPr>
                <w:delText>; unique identifier of a bank account at a bank.</w:delText>
              </w:r>
            </w:del>
          </w:p>
        </w:tc>
        <w:commentRangeEnd w:id="1454"/>
        <w:tc>
          <w:tcPr>
            <w:tcW w:w="2601" w:type="dxa"/>
            <w:tcBorders>
              <w:top w:val="single" w:sz="8" w:space="0" w:color="999999"/>
              <w:left w:val="single" w:sz="8" w:space="0" w:color="999999"/>
              <w:bottom w:val="single" w:sz="8" w:space="0" w:color="999999"/>
              <w:right w:val="single" w:sz="8" w:space="0" w:color="999999"/>
            </w:tcBorders>
          </w:tcPr>
          <w:p w14:paraId="4C78CEF3" w14:textId="77777777" w:rsidR="00CE6896" w:rsidRPr="002326C1" w:rsidDel="009F3927" w:rsidRDefault="00CE6896" w:rsidP="00CE6896">
            <w:pPr>
              <w:rPr>
                <w:lang w:val="en-US"/>
              </w:rPr>
            </w:pPr>
            <w:r>
              <w:rPr>
                <w:rStyle w:val="CommentReference"/>
              </w:rPr>
              <w:commentReference w:id="1454"/>
            </w:r>
          </w:p>
        </w:tc>
        <w:tc>
          <w:tcPr>
            <w:tcW w:w="1183" w:type="dxa"/>
            <w:gridSpan w:val="2"/>
            <w:tcBorders>
              <w:top w:val="single" w:sz="8" w:space="0" w:color="999999"/>
              <w:left w:val="single" w:sz="8" w:space="0" w:color="999999"/>
              <w:bottom w:val="single" w:sz="8" w:space="0" w:color="999999"/>
              <w:right w:val="single" w:sz="8" w:space="0" w:color="999999"/>
            </w:tcBorders>
          </w:tcPr>
          <w:p w14:paraId="51A830D2" w14:textId="77777777" w:rsidR="00CE6896" w:rsidRPr="002326C1" w:rsidRDefault="00CE6896" w:rsidP="00CE6896">
            <w:pPr>
              <w:rPr>
                <w:lang w:val="en-US"/>
              </w:rPr>
            </w:pPr>
          </w:p>
        </w:tc>
      </w:tr>
      <w:tr w:rsidR="00CE6896" w:rsidRPr="00A41C57" w14:paraId="31A5E960" w14:textId="77777777" w:rsidTr="00585DDF">
        <w:trPr>
          <w:trHeight w:val="357"/>
        </w:trPr>
        <w:tc>
          <w:tcPr>
            <w:tcW w:w="704" w:type="dxa"/>
            <w:vMerge/>
            <w:tcBorders>
              <w:left w:val="single" w:sz="8" w:space="0" w:color="999999"/>
              <w:right w:val="single" w:sz="8" w:space="0" w:color="999999"/>
            </w:tcBorders>
          </w:tcPr>
          <w:p w14:paraId="25D2894D" w14:textId="77777777" w:rsidR="00CE6896" w:rsidRPr="002326C1" w:rsidRDefault="00CE6896" w:rsidP="00CE6896">
            <w:pPr>
              <w:rPr>
                <w:lang w:val="en-US"/>
              </w:rPr>
            </w:pPr>
          </w:p>
        </w:tc>
        <w:tc>
          <w:tcPr>
            <w:tcW w:w="1516" w:type="dxa"/>
            <w:vMerge/>
            <w:tcBorders>
              <w:left w:val="single" w:sz="8" w:space="0" w:color="999999"/>
              <w:right w:val="single" w:sz="8" w:space="0" w:color="999999"/>
            </w:tcBorders>
          </w:tcPr>
          <w:p w14:paraId="18EA1BA1" w14:textId="77777777" w:rsidR="00CE6896" w:rsidRPr="002326C1" w:rsidRDefault="00CE6896" w:rsidP="00CE6896">
            <w:pPr>
              <w:rPr>
                <w:rStyle w:val="SAPEmphasis"/>
                <w:lang w:val="en-US"/>
              </w:rPr>
            </w:pPr>
          </w:p>
        </w:tc>
        <w:tc>
          <w:tcPr>
            <w:tcW w:w="2522" w:type="dxa"/>
            <w:vMerge/>
            <w:tcBorders>
              <w:left w:val="single" w:sz="8" w:space="0" w:color="999999"/>
              <w:right w:val="single" w:sz="8" w:space="0" w:color="999999"/>
            </w:tcBorders>
          </w:tcPr>
          <w:p w14:paraId="68329BFE"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78975B6D" w14:textId="76A34E5B" w:rsidR="00CE6896" w:rsidRPr="001A0970" w:rsidRDefault="00CE6896" w:rsidP="00CE6896">
            <w:pPr>
              <w:rPr>
                <w:strike/>
                <w:lang w:val="en-US"/>
              </w:rPr>
            </w:pPr>
            <w:commentRangeStart w:id="1457"/>
            <w:commentRangeStart w:id="1458"/>
            <w:del w:id="1459" w:author="Author" w:date="2018-02-09T12:01:00Z">
              <w:r w:rsidRPr="001A0970" w:rsidDel="00D96DE3">
                <w:rPr>
                  <w:rStyle w:val="SAPScreenElement"/>
                  <w:strike/>
                  <w:lang w:val="en-US"/>
                </w:rPr>
                <w:delText xml:space="preserve">Currency: </w:delText>
              </w:r>
              <w:r w:rsidRPr="001A0970" w:rsidDel="00D96DE3">
                <w:rPr>
                  <w:strike/>
                  <w:lang w:val="en-US"/>
                </w:rPr>
                <w:delText>defaulted to</w:delText>
              </w:r>
              <w:r w:rsidRPr="001A0970" w:rsidDel="00D96DE3">
                <w:rPr>
                  <w:rStyle w:val="SAPUserEntry"/>
                  <w:strike/>
                  <w:lang w:val="en-US"/>
                </w:rPr>
                <w:delText xml:space="preserve"> </w:delText>
              </w:r>
              <w:r w:rsidRPr="001A0970" w:rsidDel="00D96DE3">
                <w:rPr>
                  <w:rStyle w:val="SAPUserEntry"/>
                  <w:strike/>
                  <w:highlight w:val="yellow"/>
                  <w:lang w:val="en-US"/>
                </w:rPr>
                <w:delText>US Dollar</w:delText>
              </w:r>
              <w:r w:rsidRPr="001A0970" w:rsidDel="00D96DE3">
                <w:rPr>
                  <w:strike/>
                  <w:highlight w:val="yellow"/>
                  <w:lang w:val="en-US"/>
                </w:rPr>
                <w:delText xml:space="preserve"> </w:delText>
              </w:r>
              <w:r w:rsidRPr="001A0970" w:rsidDel="00D96DE3">
                <w:rPr>
                  <w:rStyle w:val="SAPUserEntry"/>
                  <w:strike/>
                  <w:highlight w:val="yellow"/>
                  <w:lang w:val="en-US"/>
                </w:rPr>
                <w:delText>(USD)</w:delText>
              </w:r>
              <w:r w:rsidRPr="001A0970" w:rsidDel="00D96DE3">
                <w:rPr>
                  <w:b/>
                  <w:strike/>
                  <w:lang w:val="en-US"/>
                </w:rPr>
                <w:delText xml:space="preserve"> </w:delText>
              </w:r>
              <w:r w:rsidRPr="001A0970" w:rsidDel="00D96DE3">
                <w:rPr>
                  <w:strike/>
                  <w:lang w:val="en-US"/>
                </w:rPr>
                <w:delText xml:space="preserve">upon entering pay type; leave as is </w:delText>
              </w:r>
              <w:commentRangeEnd w:id="1457"/>
              <w:r w:rsidRPr="001A0970" w:rsidDel="00D96DE3">
                <w:rPr>
                  <w:rStyle w:val="CommentReference"/>
                  <w:strike/>
                </w:rPr>
                <w:commentReference w:id="1457"/>
              </w:r>
              <w:commentRangeEnd w:id="1458"/>
              <w:r w:rsidR="001A0970" w:rsidRPr="001A0970" w:rsidDel="00D96DE3">
                <w:rPr>
                  <w:rStyle w:val="CommentReference"/>
                  <w:strike/>
                </w:rPr>
                <w:commentReference w:id="1458"/>
              </w:r>
            </w:del>
          </w:p>
        </w:tc>
        <w:tc>
          <w:tcPr>
            <w:tcW w:w="3240" w:type="dxa"/>
            <w:gridSpan w:val="2"/>
            <w:tcBorders>
              <w:top w:val="single" w:sz="8" w:space="0" w:color="999999"/>
              <w:left w:val="single" w:sz="8" w:space="0" w:color="999999"/>
              <w:bottom w:val="single" w:sz="8" w:space="0" w:color="999999"/>
              <w:right w:val="single" w:sz="8" w:space="0" w:color="999999"/>
            </w:tcBorders>
          </w:tcPr>
          <w:p w14:paraId="619B63F9" w14:textId="77777777" w:rsidR="00CE6896" w:rsidRPr="002326C1" w:rsidRDefault="00CE6896" w:rsidP="00CE6896">
            <w:pPr>
              <w:rPr>
                <w:lang w:val="en-US"/>
              </w:rPr>
            </w:pPr>
          </w:p>
        </w:tc>
        <w:tc>
          <w:tcPr>
            <w:tcW w:w="2601" w:type="dxa"/>
            <w:tcBorders>
              <w:top w:val="single" w:sz="8" w:space="0" w:color="999999"/>
              <w:left w:val="single" w:sz="8" w:space="0" w:color="999999"/>
              <w:bottom w:val="single" w:sz="8" w:space="0" w:color="999999"/>
              <w:right w:val="single" w:sz="8" w:space="0" w:color="999999"/>
            </w:tcBorders>
          </w:tcPr>
          <w:p w14:paraId="21573F92" w14:textId="77777777" w:rsidR="00CE6896" w:rsidRPr="002326C1" w:rsidDel="009F3927" w:rsidRDefault="00CE6896" w:rsidP="00CE6896">
            <w:pPr>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2B2E7E09" w14:textId="77777777" w:rsidR="00CE6896" w:rsidRPr="002326C1" w:rsidRDefault="00CE6896" w:rsidP="00CE6896">
            <w:pPr>
              <w:rPr>
                <w:lang w:val="en-US"/>
              </w:rPr>
            </w:pPr>
          </w:p>
        </w:tc>
      </w:tr>
      <w:tr w:rsidR="00CE6896" w:rsidRPr="00A41C57" w14:paraId="34238D7E" w14:textId="77777777" w:rsidTr="00585DDF">
        <w:trPr>
          <w:trHeight w:val="357"/>
        </w:trPr>
        <w:tc>
          <w:tcPr>
            <w:tcW w:w="704" w:type="dxa"/>
            <w:vMerge/>
            <w:tcBorders>
              <w:left w:val="single" w:sz="8" w:space="0" w:color="999999"/>
              <w:bottom w:val="single" w:sz="8" w:space="0" w:color="999999"/>
              <w:right w:val="single" w:sz="8" w:space="0" w:color="999999"/>
            </w:tcBorders>
          </w:tcPr>
          <w:p w14:paraId="44F6D401" w14:textId="77777777" w:rsidR="00CE6896" w:rsidRPr="002326C1" w:rsidRDefault="00CE6896" w:rsidP="00CE6896">
            <w:pPr>
              <w:rPr>
                <w:lang w:val="en-US"/>
              </w:rPr>
            </w:pPr>
          </w:p>
        </w:tc>
        <w:tc>
          <w:tcPr>
            <w:tcW w:w="1516" w:type="dxa"/>
            <w:vMerge/>
            <w:tcBorders>
              <w:left w:val="single" w:sz="8" w:space="0" w:color="999999"/>
              <w:bottom w:val="single" w:sz="8" w:space="0" w:color="999999"/>
              <w:right w:val="single" w:sz="8" w:space="0" w:color="999999"/>
            </w:tcBorders>
          </w:tcPr>
          <w:p w14:paraId="4C2FF2D2" w14:textId="77777777" w:rsidR="00CE6896" w:rsidRPr="002326C1" w:rsidRDefault="00CE6896" w:rsidP="00CE6896">
            <w:pPr>
              <w:rPr>
                <w:rStyle w:val="SAPEmphasis"/>
                <w:lang w:val="en-US"/>
              </w:rPr>
            </w:pPr>
          </w:p>
        </w:tc>
        <w:tc>
          <w:tcPr>
            <w:tcW w:w="2522" w:type="dxa"/>
            <w:vMerge/>
            <w:tcBorders>
              <w:left w:val="single" w:sz="8" w:space="0" w:color="999999"/>
              <w:bottom w:val="single" w:sz="8" w:space="0" w:color="999999"/>
              <w:right w:val="single" w:sz="8" w:space="0" w:color="999999"/>
            </w:tcBorders>
          </w:tcPr>
          <w:p w14:paraId="66832E90"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19E4711" w14:textId="77777777" w:rsidR="00CE6896" w:rsidRPr="002326C1" w:rsidRDefault="00CE6896" w:rsidP="00CE6896">
            <w:pPr>
              <w:rPr>
                <w:lang w:val="en-US"/>
              </w:rPr>
            </w:pPr>
            <w:r w:rsidRPr="002326C1">
              <w:rPr>
                <w:lang w:val="en-US"/>
              </w:rPr>
              <w:t xml:space="preserve">In case you need to enter an additional payment information record, select the </w:t>
            </w:r>
            <w:r w:rsidRPr="002326C1">
              <w:rPr>
                <w:rStyle w:val="SAPScreenElement"/>
                <w:lang w:val="en-US"/>
              </w:rPr>
              <w:sym w:font="Symbol" w:char="F0C5"/>
            </w:r>
            <w:r w:rsidRPr="002326C1">
              <w:rPr>
                <w:rStyle w:val="SAPScreenElement"/>
                <w:lang w:val="en-US"/>
              </w:rPr>
              <w:t xml:space="preserve"> </w:t>
            </w:r>
            <w:r w:rsidRPr="002326C1">
              <w:rPr>
                <w:lang w:val="en-US"/>
              </w:rPr>
              <w:t>icon, select a pay type other than</w:t>
            </w:r>
            <w:r w:rsidRPr="002326C1">
              <w:rPr>
                <w:rStyle w:val="SAPUserEntry"/>
                <w:b w:val="0"/>
                <w:color w:val="auto"/>
                <w:lang w:val="en-US"/>
              </w:rPr>
              <w:t xml:space="preserve"> Main Payment Method</w:t>
            </w:r>
            <w:r w:rsidRPr="002326C1">
              <w:rPr>
                <w:lang w:val="en-US"/>
              </w:rPr>
              <w:t>, for example</w:t>
            </w:r>
            <w:r w:rsidRPr="002326C1">
              <w:rPr>
                <w:rStyle w:val="SAPUserEntry"/>
                <w:lang w:val="en-US"/>
              </w:rPr>
              <w:t xml:space="preserve"> Expenses</w:t>
            </w:r>
            <w:r w:rsidRPr="002326C1">
              <w:rPr>
                <w:lang w:val="en-US"/>
              </w:rPr>
              <w:t>, and fill the fields as appropriate.</w:t>
            </w:r>
          </w:p>
        </w:tc>
        <w:tc>
          <w:tcPr>
            <w:tcW w:w="3240" w:type="dxa"/>
            <w:gridSpan w:val="2"/>
            <w:tcBorders>
              <w:top w:val="single" w:sz="8" w:space="0" w:color="999999"/>
              <w:left w:val="single" w:sz="8" w:space="0" w:color="999999"/>
              <w:bottom w:val="single" w:sz="8" w:space="0" w:color="999999"/>
              <w:right w:val="single" w:sz="8" w:space="0" w:color="999999"/>
            </w:tcBorders>
          </w:tcPr>
          <w:p w14:paraId="40194193" w14:textId="77777777" w:rsidR="00CE6896" w:rsidRPr="002326C1" w:rsidRDefault="00CE6896" w:rsidP="00CE6896">
            <w:pPr>
              <w:rPr>
                <w:lang w:val="en-US"/>
              </w:rPr>
            </w:pPr>
          </w:p>
        </w:tc>
        <w:tc>
          <w:tcPr>
            <w:tcW w:w="2601" w:type="dxa"/>
            <w:tcBorders>
              <w:top w:val="single" w:sz="8" w:space="0" w:color="999999"/>
              <w:left w:val="single" w:sz="8" w:space="0" w:color="999999"/>
              <w:bottom w:val="single" w:sz="8" w:space="0" w:color="999999"/>
              <w:right w:val="single" w:sz="8" w:space="0" w:color="999999"/>
            </w:tcBorders>
          </w:tcPr>
          <w:p w14:paraId="23F57B8C" w14:textId="77777777" w:rsidR="00CE6896" w:rsidRPr="002326C1" w:rsidDel="009F3927" w:rsidRDefault="00CE6896" w:rsidP="00CE6896">
            <w:pPr>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1B9166DB" w14:textId="77777777" w:rsidR="00CE6896" w:rsidRPr="002326C1" w:rsidRDefault="00CE6896" w:rsidP="00CE6896">
            <w:pPr>
              <w:rPr>
                <w:lang w:val="en-US"/>
              </w:rPr>
            </w:pPr>
          </w:p>
        </w:tc>
      </w:tr>
      <w:tr w:rsidR="00CE6896" w:rsidRPr="00A41C57" w14:paraId="6B4C6A12" w14:textId="77777777" w:rsidTr="00585DDF">
        <w:trPr>
          <w:trHeight w:val="357"/>
        </w:trPr>
        <w:tc>
          <w:tcPr>
            <w:tcW w:w="704" w:type="dxa"/>
            <w:tcBorders>
              <w:top w:val="single" w:sz="8" w:space="0" w:color="999999"/>
              <w:left w:val="single" w:sz="8" w:space="0" w:color="999999"/>
              <w:bottom w:val="single" w:sz="8" w:space="0" w:color="999999"/>
              <w:right w:val="single" w:sz="8" w:space="0" w:color="999999"/>
            </w:tcBorders>
            <w:hideMark/>
          </w:tcPr>
          <w:p w14:paraId="52F7DB83" w14:textId="69A3E81F" w:rsidR="00CE6896" w:rsidRPr="002326C1" w:rsidRDefault="00CE6896" w:rsidP="00CE6896">
            <w:pPr>
              <w:rPr>
                <w:lang w:val="en-US"/>
              </w:rPr>
            </w:pPr>
            <w:r w:rsidRPr="002326C1">
              <w:rPr>
                <w:lang w:val="en-US"/>
              </w:rPr>
              <w:t>1</w:t>
            </w:r>
            <w:r>
              <w:rPr>
                <w:lang w:val="en-US"/>
              </w:rPr>
              <w:t>6</w:t>
            </w:r>
          </w:p>
        </w:tc>
        <w:tc>
          <w:tcPr>
            <w:tcW w:w="1516" w:type="dxa"/>
            <w:tcBorders>
              <w:top w:val="single" w:sz="8" w:space="0" w:color="999999"/>
              <w:left w:val="single" w:sz="8" w:space="0" w:color="999999"/>
              <w:bottom w:val="single" w:sz="8" w:space="0" w:color="999999"/>
              <w:right w:val="single" w:sz="8" w:space="0" w:color="999999"/>
            </w:tcBorders>
            <w:hideMark/>
          </w:tcPr>
          <w:p w14:paraId="09AD0809" w14:textId="77777777" w:rsidR="00CE6896" w:rsidRPr="002326C1" w:rsidRDefault="00CE6896" w:rsidP="00CE6896">
            <w:pPr>
              <w:rPr>
                <w:lang w:val="en-US"/>
              </w:rPr>
            </w:pPr>
            <w:r w:rsidRPr="002326C1">
              <w:rPr>
                <w:rStyle w:val="SAPEmphasis"/>
                <w:lang w:val="en-US"/>
              </w:rPr>
              <w:t>Submit Data</w:t>
            </w:r>
          </w:p>
        </w:tc>
        <w:tc>
          <w:tcPr>
            <w:tcW w:w="2522" w:type="dxa"/>
            <w:tcBorders>
              <w:top w:val="single" w:sz="8" w:space="0" w:color="999999"/>
              <w:left w:val="single" w:sz="8" w:space="0" w:color="999999"/>
              <w:bottom w:val="single" w:sz="8" w:space="0" w:color="999999"/>
              <w:right w:val="single" w:sz="8" w:space="0" w:color="999999"/>
            </w:tcBorders>
            <w:hideMark/>
          </w:tcPr>
          <w:p w14:paraId="4E19F3C5" w14:textId="4EB1E6FA" w:rsidR="00CE6896" w:rsidRPr="002326C1" w:rsidRDefault="00CE6896" w:rsidP="00CE6896">
            <w:pPr>
              <w:rPr>
                <w:lang w:val="en-US"/>
              </w:rPr>
            </w:pPr>
            <w:r w:rsidRPr="002326C1">
              <w:rPr>
                <w:lang w:val="en-US"/>
              </w:rPr>
              <w:t xml:space="preserve">Choose the </w:t>
            </w:r>
            <w:r w:rsidRPr="002326C1">
              <w:rPr>
                <w:rStyle w:val="SAPScreenElement"/>
                <w:lang w:val="en-US"/>
              </w:rPr>
              <w:t>Submit</w:t>
            </w:r>
            <w:r w:rsidRPr="002326C1">
              <w:rPr>
                <w:lang w:val="en-US"/>
              </w:rPr>
              <w:t xml:space="preserve"> pushbutton, or alternatively the </w:t>
            </w:r>
            <w:r w:rsidRPr="002326C1">
              <w:rPr>
                <w:rStyle w:val="SAPScreenElement"/>
                <w:lang w:val="en-US"/>
              </w:rPr>
              <w:t>Continue</w:t>
            </w:r>
            <w:r w:rsidRPr="002326C1">
              <w:rPr>
                <w:lang w:val="en-US"/>
              </w:rPr>
              <w:t xml:space="preserve"> pushbutton</w:t>
            </w:r>
            <w:ins w:id="1460" w:author="Author" w:date="2018-01-29T13:25:00Z">
              <w:r>
                <w:rPr>
                  <w:lang w:val="en-US"/>
                </w:rPr>
                <w:t>,</w:t>
              </w:r>
              <w:r w:rsidRPr="0033437B">
                <w:rPr>
                  <w:lang w:val="en-US" w:eastAsia="zh-TW"/>
                </w:rPr>
                <w:t xml:space="preserve"> b</w:t>
              </w:r>
              <w:r w:rsidRPr="0033437B">
                <w:rPr>
                  <w:lang w:val="en-US"/>
                </w:rPr>
                <w:t>oth options having the same result</w:t>
              </w:r>
              <w:r>
                <w:rPr>
                  <w:lang w:val="en-US"/>
                </w:rPr>
                <w:t>.</w:t>
              </w:r>
            </w:ins>
            <w:del w:id="1461" w:author="Author" w:date="2018-01-29T13:25:00Z">
              <w:r w:rsidRPr="002326C1" w:rsidDel="00AE240B">
                <w:rPr>
                  <w:lang w:val="en-US"/>
                </w:rPr>
                <w:delText>.</w:delText>
              </w:r>
            </w:del>
          </w:p>
        </w:tc>
        <w:tc>
          <w:tcPr>
            <w:tcW w:w="2520" w:type="dxa"/>
            <w:tcBorders>
              <w:top w:val="single" w:sz="8" w:space="0" w:color="999999"/>
              <w:left w:val="single" w:sz="8" w:space="0" w:color="999999"/>
              <w:bottom w:val="single" w:sz="8" w:space="0" w:color="999999"/>
              <w:right w:val="single" w:sz="8" w:space="0" w:color="999999"/>
            </w:tcBorders>
          </w:tcPr>
          <w:p w14:paraId="54A9B6BD" w14:textId="77777777" w:rsidR="00CE6896" w:rsidRPr="002326C1" w:rsidRDefault="00CE6896" w:rsidP="00CE6896">
            <w:pPr>
              <w:rPr>
                <w:lang w:val="en-US"/>
              </w:rPr>
            </w:pPr>
          </w:p>
        </w:tc>
        <w:tc>
          <w:tcPr>
            <w:tcW w:w="3240" w:type="dxa"/>
            <w:gridSpan w:val="2"/>
            <w:tcBorders>
              <w:top w:val="single" w:sz="8" w:space="0" w:color="999999"/>
              <w:left w:val="single" w:sz="8" w:space="0" w:color="999999"/>
              <w:bottom w:val="single" w:sz="8" w:space="0" w:color="999999"/>
              <w:right w:val="single" w:sz="8" w:space="0" w:color="999999"/>
            </w:tcBorders>
            <w:hideMark/>
          </w:tcPr>
          <w:p w14:paraId="258EEEC2" w14:textId="77777777" w:rsidR="00CE6896" w:rsidRPr="00AF1555" w:rsidRDefault="00CE6896" w:rsidP="00CE6896">
            <w:pPr>
              <w:pStyle w:val="SAPNoteHeading"/>
              <w:ind w:left="0"/>
              <w:rPr>
                <w:ins w:id="1462" w:author="Author" w:date="2018-01-29T13:26:00Z"/>
                <w:lang w:val="en-US"/>
                <w:rPrChange w:id="1463" w:author="Author" w:date="2018-02-22T10:48:00Z">
                  <w:rPr>
                    <w:ins w:id="1464" w:author="Author" w:date="2018-01-29T13:26:00Z"/>
                    <w:highlight w:val="cyan"/>
                    <w:lang w:val="en-US"/>
                  </w:rPr>
                </w:rPrChange>
              </w:rPr>
            </w:pPr>
            <w:commentRangeStart w:id="1465"/>
            <w:ins w:id="1466" w:author="Author" w:date="2018-01-29T13:26:00Z">
              <w:r w:rsidRPr="00AF1555">
                <w:rPr>
                  <w:noProof/>
                  <w:lang w:val="en-US"/>
                  <w:rPrChange w:id="1467" w:author="Author" w:date="2018-02-22T10:48:00Z">
                    <w:rPr>
                      <w:noProof/>
                      <w:highlight w:val="cyan"/>
                      <w:lang w:val="en-US"/>
                    </w:rPr>
                  </w:rPrChange>
                </w:rPr>
                <w:drawing>
                  <wp:inline distT="0" distB="0" distL="0" distR="0" wp14:anchorId="42EF4147" wp14:editId="6FA80E0B">
                    <wp:extent cx="228600" cy="228600"/>
                    <wp:effectExtent l="0" t="0" r="0" b="0"/>
                    <wp:docPr id="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1555">
                <w:rPr>
                  <w:lang w:val="en-US"/>
                  <w:rPrChange w:id="1468" w:author="Author" w:date="2018-02-22T10:48:00Z">
                    <w:rPr>
                      <w:highlight w:val="cyan"/>
                      <w:lang w:val="en-US"/>
                    </w:rPr>
                  </w:rPrChange>
                </w:rPr>
                <w:t> Caution</w:t>
              </w:r>
              <w:commentRangeEnd w:id="1465"/>
              <w:r w:rsidRPr="00D90D0A">
                <w:rPr>
                  <w:rStyle w:val="CommentReference"/>
                  <w:rFonts w:ascii="BentonSans Book" w:hAnsi="BentonSans Book"/>
                  <w:color w:val="auto"/>
                </w:rPr>
                <w:commentReference w:id="1465"/>
              </w:r>
            </w:ins>
          </w:p>
          <w:p w14:paraId="432330B2" w14:textId="06418DAB" w:rsidR="00CE6896" w:rsidRPr="00AF1555" w:rsidDel="00AE240B" w:rsidRDefault="00CE6896" w:rsidP="00CE6896">
            <w:pPr>
              <w:rPr>
                <w:del w:id="1469" w:author="Author" w:date="2018-01-29T13:25:00Z"/>
                <w:lang w:val="en-US"/>
              </w:rPr>
            </w:pPr>
            <w:ins w:id="1470" w:author="Author" w:date="2018-01-29T13:26:00Z">
              <w:r w:rsidRPr="00AF1555">
                <w:rPr>
                  <w:lang w:val="en-US"/>
                  <w:rPrChange w:id="1471" w:author="Author" w:date="2018-02-22T10:48:00Z">
                    <w:rPr>
                      <w:highlight w:val="cyan"/>
                      <w:lang w:val="en-US"/>
                    </w:rPr>
                  </w:rPrChange>
                </w:rPr>
                <w:t xml:space="preserve">For the country </w:t>
              </w:r>
              <w:r w:rsidRPr="00AF1555">
                <w:rPr>
                  <w:b/>
                  <w:lang w:val="en-US"/>
                  <w:rPrChange w:id="1472" w:author="Author" w:date="2018-02-22T10:48:00Z">
                    <w:rPr>
                      <w:b/>
                      <w:highlight w:val="cyan"/>
                      <w:lang w:val="en-US"/>
                    </w:rPr>
                  </w:rPrChange>
                </w:rPr>
                <w:t>FR</w:t>
              </w:r>
              <w:r w:rsidRPr="00AF1555">
                <w:rPr>
                  <w:lang w:val="en-US"/>
                  <w:rPrChange w:id="1473" w:author="Author" w:date="2018-02-22T10:48:00Z">
                    <w:rPr>
                      <w:highlight w:val="cyan"/>
                      <w:lang w:val="en-US"/>
                    </w:rPr>
                  </w:rPrChange>
                </w:rPr>
                <w:t xml:space="preserve">, </w:t>
              </w:r>
            </w:ins>
            <w:del w:id="1474" w:author="Author" w:date="2018-01-29T13:25:00Z">
              <w:r w:rsidRPr="00D90D0A" w:rsidDel="00AE240B">
                <w:rPr>
                  <w:lang w:val="en-US"/>
                </w:rPr>
                <w:delText>Both options have the same result.</w:delText>
              </w:r>
            </w:del>
          </w:p>
          <w:p w14:paraId="0DD45943" w14:textId="04DD0FDE" w:rsidR="00CE6896" w:rsidRPr="002326C1" w:rsidRDefault="00CE6896" w:rsidP="00CE6896">
            <w:pPr>
              <w:rPr>
                <w:lang w:val="en-US"/>
              </w:rPr>
            </w:pPr>
            <w:del w:id="1475" w:author="Author" w:date="2018-01-29T13:27:00Z">
              <w:r w:rsidRPr="00AF1555" w:rsidDel="00AE240B">
                <w:rPr>
                  <w:lang w:val="en-US"/>
                </w:rPr>
                <w:delText>V</w:delText>
              </w:r>
            </w:del>
            <w:ins w:id="1476" w:author="Author" w:date="2018-01-29T13:27:00Z">
              <w:r w:rsidRPr="00AF1555">
                <w:rPr>
                  <w:lang w:val="en-US"/>
                </w:rPr>
                <w:t>v</w:t>
              </w:r>
            </w:ins>
            <w:r w:rsidRPr="00AF1555">
              <w:rPr>
                <w:lang w:val="en-US"/>
              </w:rPr>
              <w:t>alidation</w:t>
            </w:r>
            <w:r w:rsidRPr="0033437B">
              <w:rPr>
                <w:lang w:val="en-US"/>
              </w:rPr>
              <w:t xml:space="preserve"> rules have been defined to raise error messages in case fields are not filled as expected. You can select </w:t>
            </w:r>
            <w:r w:rsidRPr="0033437B">
              <w:rPr>
                <w:rStyle w:val="SAPScreenElement"/>
                <w:lang w:val="en-US"/>
              </w:rPr>
              <w:t>OK</w:t>
            </w:r>
            <w:r w:rsidRPr="0033437B">
              <w:rPr>
                <w:lang w:val="en-US"/>
              </w:rPr>
              <w:t xml:space="preserve"> on the error message, go back to the appropriate blocks, make the entries, and then choose again the </w:t>
            </w:r>
            <w:r w:rsidRPr="0033437B">
              <w:rPr>
                <w:rStyle w:val="SAPScreenElement"/>
                <w:lang w:val="en-US"/>
              </w:rPr>
              <w:t>Submit</w:t>
            </w:r>
            <w:r w:rsidRPr="0033437B">
              <w:rPr>
                <w:lang w:val="en-US"/>
              </w:rPr>
              <w:t xml:space="preserve"> button.</w:t>
            </w:r>
            <w:ins w:id="1477" w:author="Author" w:date="2018-02-19T06:18:00Z">
              <w:r w:rsidR="00B46071">
                <w:rPr>
                  <w:lang w:val="en-US"/>
                </w:rPr>
                <w:t xml:space="preserve"> For details on these </w:t>
              </w:r>
              <w:r w:rsidR="00B46071">
                <w:rPr>
                  <w:lang w:val="en-US"/>
                </w:rPr>
                <w:lastRenderedPageBreak/>
                <w:t xml:space="preserve">validation rules, </w:t>
              </w:r>
            </w:ins>
            <w:ins w:id="1478" w:author="Author" w:date="2018-02-19T06:19:00Z">
              <w:r w:rsidR="00B46071" w:rsidRPr="00BE273A">
                <w:rPr>
                  <w:lang w:val="en-US"/>
                </w:rPr>
                <w:t xml:space="preserve">refer to the </w:t>
              </w:r>
              <w:commentRangeStart w:id="1479"/>
              <w:r w:rsidR="00B46071" w:rsidRPr="00C012B8">
                <w:rPr>
                  <w:rStyle w:val="SAPScreenElement"/>
                  <w:color w:val="auto"/>
                  <w:highlight w:val="red"/>
                  <w:lang w:val="en-US"/>
                  <w:rPrChange w:id="1480" w:author="Author" w:date="2018-02-19T06:20:00Z">
                    <w:rPr>
                      <w:rStyle w:val="SAPScreenElement"/>
                      <w:color w:val="auto"/>
                      <w:lang w:val="en-US"/>
                    </w:rPr>
                  </w:rPrChange>
                </w:rPr>
                <w:t>Foundation Objects</w:t>
              </w:r>
              <w:r w:rsidR="00B46071" w:rsidRPr="00ED0743">
                <w:rPr>
                  <w:lang w:val="en-US"/>
                </w:rPr>
                <w:t xml:space="preserve"> </w:t>
              </w:r>
            </w:ins>
            <w:commentRangeEnd w:id="1479"/>
            <w:ins w:id="1481" w:author="Author" w:date="2018-02-19T06:20:00Z">
              <w:r w:rsidR="00B46071">
                <w:rPr>
                  <w:rStyle w:val="CommentReference"/>
                </w:rPr>
                <w:commentReference w:id="1479"/>
              </w:r>
            </w:ins>
            <w:ins w:id="1482" w:author="Author" w:date="2018-02-19T06:19:00Z">
              <w:r w:rsidR="00B46071" w:rsidRPr="00ED0743">
                <w:rPr>
                  <w:lang w:val="en-US"/>
                </w:rPr>
                <w:t xml:space="preserve">workbook for </w:t>
              </w:r>
              <w:r w:rsidR="00B46071">
                <w:rPr>
                  <w:rStyle w:val="SAPEmphasis"/>
                  <w:lang w:val="en-US"/>
                </w:rPr>
                <w:t>FR</w:t>
              </w:r>
              <w:r w:rsidR="00B46071" w:rsidRPr="00BE273A">
                <w:rPr>
                  <w:lang w:val="en-US"/>
                </w:rPr>
                <w:t>.</w:t>
              </w:r>
            </w:ins>
          </w:p>
        </w:tc>
        <w:tc>
          <w:tcPr>
            <w:tcW w:w="2601" w:type="dxa"/>
            <w:tcBorders>
              <w:top w:val="single" w:sz="8" w:space="0" w:color="999999"/>
              <w:left w:val="single" w:sz="8" w:space="0" w:color="999999"/>
              <w:bottom w:val="single" w:sz="8" w:space="0" w:color="999999"/>
              <w:right w:val="single" w:sz="8" w:space="0" w:color="999999"/>
            </w:tcBorders>
            <w:hideMark/>
          </w:tcPr>
          <w:p w14:paraId="267128B2" w14:textId="77777777" w:rsidR="00CE6896" w:rsidRPr="002326C1" w:rsidRDefault="00CE6896" w:rsidP="00CE6896">
            <w:pPr>
              <w:rPr>
                <w:lang w:val="en-US"/>
              </w:rPr>
            </w:pPr>
            <w:r w:rsidRPr="002326C1">
              <w:rPr>
                <w:lang w:val="en-US"/>
              </w:rPr>
              <w:lastRenderedPageBreak/>
              <w:t>A success message is generated by the system informing you about the hire date of the new employee. You may choose to view the employee’s profile, add hiring data of another new employee, or simply return to the home page.</w:t>
            </w:r>
          </w:p>
          <w:p w14:paraId="5E3307D5" w14:textId="77777777" w:rsidR="00CE6896" w:rsidRPr="002326C1" w:rsidRDefault="00CE6896" w:rsidP="00CE6896">
            <w:pPr>
              <w:rPr>
                <w:lang w:val="en-US"/>
              </w:rPr>
            </w:pPr>
            <w:r w:rsidRPr="002326C1">
              <w:rPr>
                <w:lang w:val="en-US"/>
              </w:rPr>
              <w:lastRenderedPageBreak/>
              <w:t>In case you have maintained the email address of the new employee, a</w:t>
            </w:r>
            <w:r w:rsidRPr="002326C1">
              <w:rPr>
                <w:rStyle w:val="SAPMonospace"/>
                <w:lang w:val="en-US"/>
              </w:rPr>
              <w:t xml:space="preserve"> Welcome to SuccessFactors </w:t>
            </w:r>
            <w:r w:rsidRPr="002326C1">
              <w:rPr>
                <w:lang w:val="en-US"/>
              </w:rPr>
              <w:t>email is sent automatically by the system to the new employee containing login information for the same.</w:t>
            </w:r>
          </w:p>
          <w:p w14:paraId="66C0680B" w14:textId="77777777" w:rsidR="00CE6896" w:rsidRPr="002326C1" w:rsidRDefault="00CE6896" w:rsidP="00CE6896">
            <w:pPr>
              <w:rPr>
                <w:lang w:val="en-US"/>
              </w:rPr>
            </w:pPr>
            <w:r w:rsidRPr="002326C1">
              <w:rPr>
                <w:rFonts w:cs="Arial"/>
                <w:bCs/>
                <w:lang w:val="en-US"/>
              </w:rPr>
              <w:t>In addition, an email notification is triggered to inform both the employee’s 2</w:t>
            </w:r>
            <w:r w:rsidRPr="002326C1">
              <w:rPr>
                <w:rFonts w:cs="Arial"/>
                <w:bCs/>
                <w:vertAlign w:val="superscript"/>
                <w:lang w:val="en-US"/>
              </w:rPr>
              <w:t>nd</w:t>
            </w:r>
            <w:r w:rsidRPr="002326C1">
              <w:rPr>
                <w:rFonts w:cs="Arial"/>
                <w:bCs/>
                <w:lang w:val="en-US"/>
              </w:rPr>
              <w:t xml:space="preserve"> level manager and HR </w:t>
            </w:r>
            <w:r w:rsidRPr="002326C1">
              <w:rPr>
                <w:lang w:val="en-US"/>
              </w:rPr>
              <w:t xml:space="preserve">business partner </w:t>
            </w:r>
            <w:r w:rsidRPr="002326C1">
              <w:rPr>
                <w:rFonts w:cs="Arial"/>
                <w:bCs/>
                <w:lang w:val="en-US"/>
              </w:rPr>
              <w:t>about the new hired employee</w:t>
            </w:r>
            <w:r w:rsidRPr="002326C1">
              <w:rPr>
                <w:lang w:val="en-US"/>
              </w:rPr>
              <w:t>.</w:t>
            </w:r>
          </w:p>
        </w:tc>
        <w:tc>
          <w:tcPr>
            <w:tcW w:w="1183" w:type="dxa"/>
            <w:gridSpan w:val="2"/>
            <w:tcBorders>
              <w:top w:val="single" w:sz="8" w:space="0" w:color="999999"/>
              <w:left w:val="single" w:sz="8" w:space="0" w:color="999999"/>
              <w:bottom w:val="single" w:sz="8" w:space="0" w:color="999999"/>
              <w:right w:val="single" w:sz="8" w:space="0" w:color="999999"/>
            </w:tcBorders>
          </w:tcPr>
          <w:p w14:paraId="7E645CE3" w14:textId="77777777" w:rsidR="00CE6896" w:rsidRPr="002326C1" w:rsidRDefault="00CE6896" w:rsidP="00CE6896">
            <w:pPr>
              <w:rPr>
                <w:lang w:val="en-US"/>
              </w:rPr>
            </w:pPr>
          </w:p>
        </w:tc>
      </w:tr>
      <w:tr w:rsidR="00CE6896" w:rsidRPr="002326C1" w14:paraId="6BC0C7FD" w14:textId="77777777" w:rsidTr="00585DDF">
        <w:trPr>
          <w:trHeight w:val="144"/>
        </w:trPr>
        <w:tc>
          <w:tcPr>
            <w:tcW w:w="704" w:type="dxa"/>
            <w:tcBorders>
              <w:top w:val="single" w:sz="8" w:space="0" w:color="999999"/>
              <w:left w:val="single" w:sz="8" w:space="0" w:color="999999"/>
              <w:bottom w:val="single" w:sz="8" w:space="0" w:color="999999"/>
              <w:right w:val="single" w:sz="8" w:space="0" w:color="999999"/>
            </w:tcBorders>
            <w:hideMark/>
          </w:tcPr>
          <w:p w14:paraId="6D8E2D3F" w14:textId="0FC3EE08" w:rsidR="00CE6896" w:rsidRPr="002326C1" w:rsidRDefault="00CE6896" w:rsidP="00CE6896">
            <w:pPr>
              <w:rPr>
                <w:lang w:val="en-US"/>
              </w:rPr>
            </w:pPr>
            <w:r w:rsidRPr="002326C1">
              <w:rPr>
                <w:lang w:val="en-US"/>
              </w:rPr>
              <w:t>1</w:t>
            </w:r>
            <w:r>
              <w:rPr>
                <w:lang w:val="en-US"/>
              </w:rPr>
              <w:t>7</w:t>
            </w:r>
          </w:p>
        </w:tc>
        <w:tc>
          <w:tcPr>
            <w:tcW w:w="1516" w:type="dxa"/>
            <w:tcBorders>
              <w:top w:val="single" w:sz="8" w:space="0" w:color="999999"/>
              <w:left w:val="single" w:sz="8" w:space="0" w:color="999999"/>
              <w:bottom w:val="single" w:sz="8" w:space="0" w:color="999999"/>
              <w:right w:val="single" w:sz="8" w:space="0" w:color="999999"/>
            </w:tcBorders>
            <w:hideMark/>
          </w:tcPr>
          <w:p w14:paraId="026ABBB5" w14:textId="77777777" w:rsidR="00CE6896" w:rsidRPr="002326C1" w:rsidRDefault="00CE6896" w:rsidP="00CE6896">
            <w:pPr>
              <w:rPr>
                <w:rStyle w:val="SAPEmphasis"/>
                <w:lang w:val="en-US"/>
              </w:rPr>
            </w:pPr>
            <w:r w:rsidRPr="002326C1">
              <w:rPr>
                <w:rStyle w:val="SAPEmphasis"/>
                <w:lang w:val="en-US"/>
              </w:rPr>
              <w:t>View Employee Profile</w:t>
            </w:r>
          </w:p>
        </w:tc>
        <w:tc>
          <w:tcPr>
            <w:tcW w:w="2522" w:type="dxa"/>
            <w:tcBorders>
              <w:top w:val="single" w:sz="8" w:space="0" w:color="999999"/>
              <w:left w:val="single" w:sz="8" w:space="0" w:color="999999"/>
              <w:bottom w:val="single" w:sz="8" w:space="0" w:color="999999"/>
              <w:right w:val="single" w:sz="8" w:space="0" w:color="999999"/>
            </w:tcBorders>
            <w:hideMark/>
          </w:tcPr>
          <w:p w14:paraId="53AFBEEF" w14:textId="77777777" w:rsidR="00CE6896" w:rsidRPr="002326C1" w:rsidRDefault="00CE6896" w:rsidP="00CE6896">
            <w:pPr>
              <w:rPr>
                <w:lang w:val="en-US"/>
              </w:rPr>
            </w:pPr>
            <w:r w:rsidRPr="002326C1">
              <w:rPr>
                <w:lang w:val="en-US"/>
              </w:rPr>
              <w:t xml:space="preserve">Choose the </w:t>
            </w:r>
            <w:r w:rsidRPr="002326C1">
              <w:rPr>
                <w:rStyle w:val="SAPScreenElement"/>
                <w:lang w:val="en-US"/>
              </w:rPr>
              <w:t>View profile of &lt;new employee name&gt;</w:t>
            </w:r>
            <w:r w:rsidRPr="002326C1">
              <w:rPr>
                <w:lang w:val="en-US"/>
              </w:rPr>
              <w:t xml:space="preserve"> link.</w:t>
            </w:r>
          </w:p>
        </w:tc>
        <w:tc>
          <w:tcPr>
            <w:tcW w:w="2520" w:type="dxa"/>
            <w:tcBorders>
              <w:top w:val="single" w:sz="8" w:space="0" w:color="999999"/>
              <w:left w:val="single" w:sz="8" w:space="0" w:color="999999"/>
              <w:bottom w:val="single" w:sz="8" w:space="0" w:color="999999"/>
              <w:right w:val="single" w:sz="8" w:space="0" w:color="999999"/>
            </w:tcBorders>
          </w:tcPr>
          <w:p w14:paraId="183CA8CD" w14:textId="77777777" w:rsidR="00CE6896" w:rsidRPr="002326C1" w:rsidRDefault="00CE6896" w:rsidP="00CE6896">
            <w:pPr>
              <w:rPr>
                <w:lang w:val="en-US"/>
              </w:rPr>
            </w:pPr>
          </w:p>
        </w:tc>
        <w:tc>
          <w:tcPr>
            <w:tcW w:w="3240" w:type="dxa"/>
            <w:gridSpan w:val="2"/>
            <w:tcBorders>
              <w:top w:val="single" w:sz="8" w:space="0" w:color="999999"/>
              <w:left w:val="single" w:sz="8" w:space="0" w:color="999999"/>
              <w:bottom w:val="single" w:sz="8" w:space="0" w:color="999999"/>
              <w:right w:val="single" w:sz="8" w:space="0" w:color="999999"/>
            </w:tcBorders>
          </w:tcPr>
          <w:p w14:paraId="6A248002" w14:textId="77777777" w:rsidR="00CE6896" w:rsidRPr="002326C1" w:rsidRDefault="00CE6896" w:rsidP="00CE6896">
            <w:pPr>
              <w:rPr>
                <w:lang w:val="en-US"/>
              </w:rPr>
            </w:pPr>
          </w:p>
        </w:tc>
        <w:tc>
          <w:tcPr>
            <w:tcW w:w="2601" w:type="dxa"/>
            <w:tcBorders>
              <w:top w:val="single" w:sz="8" w:space="0" w:color="999999"/>
              <w:left w:val="single" w:sz="8" w:space="0" w:color="999999"/>
              <w:bottom w:val="single" w:sz="8" w:space="0" w:color="999999"/>
              <w:right w:val="single" w:sz="8" w:space="0" w:color="999999"/>
            </w:tcBorders>
            <w:hideMark/>
          </w:tcPr>
          <w:p w14:paraId="154FCE21" w14:textId="797CB78C" w:rsidR="00CE6896" w:rsidRPr="002326C1" w:rsidRDefault="00CE6896" w:rsidP="00CE6896">
            <w:pPr>
              <w:rPr>
                <w:lang w:val="en-US"/>
              </w:rPr>
            </w:pPr>
            <w:r w:rsidRPr="002326C1">
              <w:rPr>
                <w:lang w:val="en-US"/>
              </w:rPr>
              <w:t xml:space="preserve">You are directed to </w:t>
            </w:r>
            <w:r w:rsidRPr="00BD5915">
              <w:rPr>
                <w:lang w:val="en-US" w:eastAsia="zh-TW"/>
              </w:rPr>
              <w:t xml:space="preserve">the </w:t>
            </w:r>
            <w:r w:rsidRPr="00BD5915">
              <w:rPr>
                <w:rStyle w:val="SAPScreenElement"/>
                <w:lang w:val="en-US" w:eastAsia="zh-TW"/>
              </w:rPr>
              <w:t xml:space="preserve">Employee Files </w:t>
            </w:r>
            <w:r w:rsidRPr="00BD5915">
              <w:rPr>
                <w:lang w:val="en-US" w:eastAsia="zh-TW"/>
              </w:rPr>
              <w:t>page of the newly hired</w:t>
            </w:r>
            <w:r w:rsidRPr="002326C1">
              <w:rPr>
                <w:lang w:val="en-US" w:eastAsia="zh-TW"/>
              </w:rPr>
              <w:t xml:space="preserve"> employee</w:t>
            </w:r>
            <w:r w:rsidRPr="00BD5915">
              <w:rPr>
                <w:lang w:val="en-US" w:eastAsia="zh-TW"/>
              </w:rPr>
              <w:t>.</w:t>
            </w:r>
            <w:r w:rsidRPr="00BD5915">
              <w:rPr>
                <w:lang w:val="en-US"/>
              </w:rPr>
              <w:t xml:space="preserve"> </w:t>
            </w:r>
            <w:r w:rsidRPr="00BD5915">
              <w:rPr>
                <w:lang w:val="en-US" w:eastAsia="zh-TW"/>
              </w:rPr>
              <w:t xml:space="preserve">The </w:t>
            </w:r>
            <w:r w:rsidRPr="00BD5915">
              <w:rPr>
                <w:rStyle w:val="SAPScreenElement"/>
                <w:lang w:val="en-US" w:eastAsia="zh-TW"/>
              </w:rPr>
              <w:t>Personal Information</w:t>
            </w:r>
            <w:r w:rsidRPr="00BD5915">
              <w:rPr>
                <w:lang w:val="en-US" w:eastAsia="zh-TW"/>
              </w:rPr>
              <w:t xml:space="preserve"> section is displayed by default.</w:t>
            </w:r>
          </w:p>
        </w:tc>
        <w:tc>
          <w:tcPr>
            <w:tcW w:w="1183" w:type="dxa"/>
            <w:gridSpan w:val="2"/>
            <w:tcBorders>
              <w:top w:val="single" w:sz="8" w:space="0" w:color="999999"/>
              <w:left w:val="single" w:sz="8" w:space="0" w:color="999999"/>
              <w:bottom w:val="single" w:sz="8" w:space="0" w:color="999999"/>
              <w:right w:val="single" w:sz="8" w:space="0" w:color="999999"/>
            </w:tcBorders>
          </w:tcPr>
          <w:p w14:paraId="31A39611" w14:textId="77777777" w:rsidR="00CE6896" w:rsidRPr="002326C1" w:rsidRDefault="00CE6896" w:rsidP="00CE6896">
            <w:pPr>
              <w:rPr>
                <w:lang w:val="en-US"/>
              </w:rPr>
            </w:pPr>
          </w:p>
        </w:tc>
      </w:tr>
      <w:tr w:rsidR="00CE6896" w:rsidRPr="00A41C57" w14:paraId="2CFD913C" w14:textId="77777777" w:rsidTr="00585DDF">
        <w:trPr>
          <w:trHeight w:val="357"/>
        </w:trPr>
        <w:tc>
          <w:tcPr>
            <w:tcW w:w="704" w:type="dxa"/>
            <w:vMerge w:val="restart"/>
            <w:tcBorders>
              <w:top w:val="single" w:sz="8" w:space="0" w:color="999999"/>
              <w:left w:val="single" w:sz="8" w:space="0" w:color="999999"/>
              <w:right w:val="single" w:sz="8" w:space="0" w:color="999999"/>
            </w:tcBorders>
          </w:tcPr>
          <w:p w14:paraId="5DC52F7E" w14:textId="44FE21CF" w:rsidR="00CE6896" w:rsidRPr="002326C1" w:rsidRDefault="00CE6896" w:rsidP="00CE6896">
            <w:pPr>
              <w:rPr>
                <w:lang w:val="en-US"/>
              </w:rPr>
            </w:pPr>
            <w:r w:rsidRPr="002326C1">
              <w:rPr>
                <w:lang w:val="en-US"/>
              </w:rPr>
              <w:t>1</w:t>
            </w:r>
            <w:r>
              <w:rPr>
                <w:lang w:val="en-US"/>
              </w:rPr>
              <w:t>8</w:t>
            </w:r>
          </w:p>
        </w:tc>
        <w:tc>
          <w:tcPr>
            <w:tcW w:w="1516" w:type="dxa"/>
            <w:vMerge w:val="restart"/>
            <w:tcBorders>
              <w:top w:val="single" w:sz="8" w:space="0" w:color="999999"/>
              <w:left w:val="single" w:sz="8" w:space="0" w:color="999999"/>
              <w:right w:val="single" w:sz="8" w:space="0" w:color="999999"/>
            </w:tcBorders>
          </w:tcPr>
          <w:p w14:paraId="70BBD4E7" w14:textId="77777777" w:rsidR="00CE6896" w:rsidRPr="002326C1" w:rsidRDefault="00CE6896" w:rsidP="00CE6896">
            <w:pPr>
              <w:rPr>
                <w:rStyle w:val="SAPEmphasis"/>
                <w:lang w:val="en-US"/>
              </w:rPr>
            </w:pPr>
            <w:r w:rsidRPr="002326C1">
              <w:rPr>
                <w:rStyle w:val="SAPEmphasis"/>
                <w:lang w:val="en-US"/>
              </w:rPr>
              <w:t>Verify Employee Personal Information</w:t>
            </w:r>
          </w:p>
        </w:tc>
        <w:tc>
          <w:tcPr>
            <w:tcW w:w="2522" w:type="dxa"/>
            <w:vMerge w:val="restart"/>
            <w:tcBorders>
              <w:top w:val="single" w:sz="8" w:space="0" w:color="999999"/>
              <w:left w:val="single" w:sz="8" w:space="0" w:color="999999"/>
              <w:right w:val="single" w:sz="8" w:space="0" w:color="999999"/>
            </w:tcBorders>
          </w:tcPr>
          <w:p w14:paraId="70E3A3D7" w14:textId="77777777" w:rsidR="00CE6896" w:rsidRPr="002326C1" w:rsidDel="00FE1E69" w:rsidRDefault="00CE6896" w:rsidP="00CE6896">
            <w:pPr>
              <w:rPr>
                <w:lang w:val="en-US"/>
              </w:rPr>
            </w:pPr>
            <w:r w:rsidRPr="002326C1">
              <w:rPr>
                <w:lang w:val="en-US"/>
              </w:rPr>
              <w:t xml:space="preserve">In the </w:t>
            </w:r>
            <w:r w:rsidRPr="002326C1">
              <w:rPr>
                <w:rStyle w:val="SAPScreenElement"/>
                <w:lang w:val="en-US"/>
              </w:rPr>
              <w:t>Personal Information</w:t>
            </w:r>
            <w:r w:rsidRPr="002326C1">
              <w:rPr>
                <w:lang w:val="en-US"/>
              </w:rPr>
              <w:t xml:space="preserve"> section, verify the data displayed.</w:t>
            </w:r>
          </w:p>
        </w:tc>
        <w:tc>
          <w:tcPr>
            <w:tcW w:w="2520" w:type="dxa"/>
            <w:tcBorders>
              <w:top w:val="single" w:sz="8" w:space="0" w:color="999999"/>
              <w:left w:val="single" w:sz="8" w:space="0" w:color="999999"/>
              <w:bottom w:val="single" w:sz="8" w:space="0" w:color="999999"/>
              <w:right w:val="single" w:sz="8" w:space="0" w:color="999999"/>
            </w:tcBorders>
          </w:tcPr>
          <w:p w14:paraId="68116E1B" w14:textId="77777777" w:rsidR="00CE6896" w:rsidRPr="002326C1" w:rsidDel="00FE1E69" w:rsidRDefault="00CE6896" w:rsidP="00CE6896">
            <w:pPr>
              <w:rPr>
                <w:lang w:val="en-US"/>
              </w:rPr>
            </w:pPr>
            <w:r w:rsidRPr="002326C1">
              <w:rPr>
                <w:lang w:val="en-US"/>
              </w:rPr>
              <w:t xml:space="preserve">In the </w:t>
            </w:r>
            <w:r w:rsidRPr="002326C1">
              <w:rPr>
                <w:rStyle w:val="SAPScreenElement"/>
                <w:lang w:val="en-US"/>
              </w:rPr>
              <w:t>Personal Information</w:t>
            </w:r>
            <w:r w:rsidRPr="002326C1">
              <w:rPr>
                <w:lang w:val="en-US"/>
              </w:rPr>
              <w:t xml:space="preserve"> block of the </w:t>
            </w:r>
            <w:r w:rsidRPr="002326C1">
              <w:rPr>
                <w:rStyle w:val="SAPScreenElement"/>
                <w:lang w:val="en-US"/>
              </w:rPr>
              <w:t>Personal Information</w:t>
            </w:r>
            <w:r w:rsidRPr="002326C1">
              <w:rPr>
                <w:lang w:val="en-US"/>
              </w:rPr>
              <w:t xml:space="preserve"> subsection,</w:t>
            </w:r>
            <w:r w:rsidRPr="002326C1" w:rsidDel="00FE1E69">
              <w:rPr>
                <w:lang w:val="en-US"/>
              </w:rPr>
              <w:t xml:space="preserve"> </w:t>
            </w:r>
            <w:r w:rsidRPr="002326C1">
              <w:rPr>
                <w:lang w:val="en-US"/>
              </w:rPr>
              <w:t xml:space="preserve">check that the </w:t>
            </w:r>
            <w:r w:rsidRPr="002326C1">
              <w:rPr>
                <w:rStyle w:val="SAPScreenElement"/>
                <w:lang w:val="en-US"/>
              </w:rPr>
              <w:t>Formal Name</w:t>
            </w:r>
            <w:r w:rsidRPr="002326C1">
              <w:rPr>
                <w:lang w:val="en-US"/>
              </w:rPr>
              <w:t xml:space="preserve"> has been generated automatically by the system based on the name format common for your country.</w:t>
            </w:r>
          </w:p>
        </w:tc>
        <w:tc>
          <w:tcPr>
            <w:tcW w:w="3240" w:type="dxa"/>
            <w:gridSpan w:val="2"/>
            <w:tcBorders>
              <w:top w:val="single" w:sz="8" w:space="0" w:color="999999"/>
              <w:left w:val="single" w:sz="8" w:space="0" w:color="999999"/>
              <w:bottom w:val="single" w:sz="8" w:space="0" w:color="999999"/>
              <w:right w:val="single" w:sz="8" w:space="0" w:color="999999"/>
            </w:tcBorders>
          </w:tcPr>
          <w:p w14:paraId="7FB9FD83" w14:textId="77777777" w:rsidR="00CE6896" w:rsidRPr="002326C1" w:rsidRDefault="00CE6896" w:rsidP="00CE6896">
            <w:pPr>
              <w:rPr>
                <w:lang w:val="en-US"/>
              </w:rPr>
            </w:pPr>
          </w:p>
        </w:tc>
        <w:tc>
          <w:tcPr>
            <w:tcW w:w="2601" w:type="dxa"/>
            <w:tcBorders>
              <w:top w:val="single" w:sz="8" w:space="0" w:color="999999"/>
              <w:left w:val="single" w:sz="8" w:space="0" w:color="999999"/>
              <w:bottom w:val="single" w:sz="8" w:space="0" w:color="999999"/>
              <w:right w:val="single" w:sz="8" w:space="0" w:color="999999"/>
            </w:tcBorders>
          </w:tcPr>
          <w:p w14:paraId="1D3F8686" w14:textId="77777777" w:rsidR="00CE6896" w:rsidRPr="002326C1" w:rsidRDefault="00CE6896" w:rsidP="00CE6896">
            <w:pPr>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291886F1" w14:textId="77777777" w:rsidR="00CE6896" w:rsidRPr="002326C1" w:rsidRDefault="00CE6896" w:rsidP="00CE6896">
            <w:pPr>
              <w:rPr>
                <w:lang w:val="en-US"/>
              </w:rPr>
            </w:pPr>
          </w:p>
        </w:tc>
      </w:tr>
      <w:tr w:rsidR="00CE6896" w:rsidRPr="00A41C57" w14:paraId="3F42B0C6" w14:textId="77777777" w:rsidTr="00585DDF">
        <w:trPr>
          <w:trHeight w:val="357"/>
        </w:trPr>
        <w:tc>
          <w:tcPr>
            <w:tcW w:w="704" w:type="dxa"/>
            <w:vMerge/>
            <w:tcBorders>
              <w:left w:val="single" w:sz="8" w:space="0" w:color="999999"/>
              <w:bottom w:val="single" w:sz="8" w:space="0" w:color="999999"/>
              <w:right w:val="single" w:sz="8" w:space="0" w:color="999999"/>
            </w:tcBorders>
          </w:tcPr>
          <w:p w14:paraId="16B981CB" w14:textId="77777777" w:rsidR="00CE6896" w:rsidRPr="002326C1" w:rsidRDefault="00CE6896" w:rsidP="00CE6896">
            <w:pPr>
              <w:rPr>
                <w:lang w:val="en-US"/>
              </w:rPr>
            </w:pPr>
          </w:p>
        </w:tc>
        <w:tc>
          <w:tcPr>
            <w:tcW w:w="1516" w:type="dxa"/>
            <w:vMerge/>
            <w:tcBorders>
              <w:left w:val="single" w:sz="8" w:space="0" w:color="999999"/>
              <w:bottom w:val="single" w:sz="8" w:space="0" w:color="999999"/>
              <w:right w:val="single" w:sz="8" w:space="0" w:color="999999"/>
            </w:tcBorders>
          </w:tcPr>
          <w:p w14:paraId="65B4F7CD" w14:textId="77777777" w:rsidR="00CE6896" w:rsidRPr="002326C1" w:rsidRDefault="00CE6896" w:rsidP="00CE6896">
            <w:pPr>
              <w:rPr>
                <w:rStyle w:val="SAPEmphasis"/>
                <w:lang w:val="en-US"/>
              </w:rPr>
            </w:pPr>
          </w:p>
        </w:tc>
        <w:tc>
          <w:tcPr>
            <w:tcW w:w="2522" w:type="dxa"/>
            <w:vMerge/>
            <w:tcBorders>
              <w:left w:val="single" w:sz="8" w:space="0" w:color="999999"/>
              <w:bottom w:val="single" w:sz="8" w:space="0" w:color="999999"/>
              <w:right w:val="single" w:sz="8" w:space="0" w:color="999999"/>
            </w:tcBorders>
          </w:tcPr>
          <w:p w14:paraId="6A935002"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30714314" w14:textId="77777777" w:rsidR="00CE6896" w:rsidRPr="002326C1" w:rsidRDefault="00CE6896" w:rsidP="00CE6896">
            <w:pPr>
              <w:rPr>
                <w:lang w:val="en-US"/>
              </w:rPr>
            </w:pPr>
            <w:r w:rsidRPr="002326C1">
              <w:rPr>
                <w:lang w:val="en-US"/>
              </w:rPr>
              <w:t xml:space="preserve">In the </w:t>
            </w:r>
            <w:r w:rsidRPr="002326C1">
              <w:rPr>
                <w:rStyle w:val="SAPScreenElement"/>
                <w:lang w:val="en-US"/>
              </w:rPr>
              <w:t>Biographical Information</w:t>
            </w:r>
            <w:r w:rsidRPr="002326C1">
              <w:rPr>
                <w:lang w:val="en-US"/>
              </w:rPr>
              <w:t xml:space="preserve"> block of the </w:t>
            </w:r>
            <w:r w:rsidRPr="002326C1">
              <w:rPr>
                <w:rStyle w:val="SAPScreenElement"/>
                <w:lang w:val="en-US"/>
              </w:rPr>
              <w:t>Biographical Information</w:t>
            </w:r>
            <w:r w:rsidRPr="002326C1">
              <w:rPr>
                <w:lang w:val="en-US"/>
              </w:rPr>
              <w:t xml:space="preserve"> subsection,</w:t>
            </w:r>
            <w:r w:rsidRPr="002326C1" w:rsidDel="00FE1E69">
              <w:rPr>
                <w:lang w:val="en-US"/>
              </w:rPr>
              <w:t xml:space="preserve"> </w:t>
            </w:r>
            <w:r w:rsidRPr="002326C1">
              <w:rPr>
                <w:lang w:val="en-US"/>
              </w:rPr>
              <w:t xml:space="preserve">check that a </w:t>
            </w:r>
            <w:r w:rsidRPr="002326C1">
              <w:rPr>
                <w:rStyle w:val="SAPScreenElement"/>
                <w:lang w:val="en-US"/>
              </w:rPr>
              <w:t>Person Id</w:t>
            </w:r>
            <w:r w:rsidRPr="002326C1">
              <w:rPr>
                <w:lang w:val="en-US"/>
              </w:rPr>
              <w:t xml:space="preserve"> has been generated automatically by the system.</w:t>
            </w:r>
          </w:p>
        </w:tc>
        <w:tc>
          <w:tcPr>
            <w:tcW w:w="3240" w:type="dxa"/>
            <w:gridSpan w:val="2"/>
            <w:tcBorders>
              <w:top w:val="single" w:sz="8" w:space="0" w:color="999999"/>
              <w:left w:val="single" w:sz="8" w:space="0" w:color="999999"/>
              <w:bottom w:val="single" w:sz="8" w:space="0" w:color="999999"/>
              <w:right w:val="single" w:sz="8" w:space="0" w:color="999999"/>
            </w:tcBorders>
          </w:tcPr>
          <w:p w14:paraId="042734C1" w14:textId="77777777" w:rsidR="00CE6896" w:rsidRPr="002326C1" w:rsidRDefault="00CE6896" w:rsidP="00CE6896">
            <w:pPr>
              <w:rPr>
                <w:lang w:val="en-US"/>
              </w:rPr>
            </w:pPr>
            <w:r w:rsidRPr="002326C1">
              <w:rPr>
                <w:lang w:val="en-US"/>
              </w:rPr>
              <w:t>This statement is not valid in case during configuration it has been decided to make the field editable.</w:t>
            </w:r>
          </w:p>
        </w:tc>
        <w:tc>
          <w:tcPr>
            <w:tcW w:w="2601" w:type="dxa"/>
            <w:tcBorders>
              <w:top w:val="single" w:sz="8" w:space="0" w:color="999999"/>
              <w:left w:val="single" w:sz="8" w:space="0" w:color="999999"/>
              <w:bottom w:val="single" w:sz="8" w:space="0" w:color="999999"/>
              <w:right w:val="single" w:sz="8" w:space="0" w:color="999999"/>
            </w:tcBorders>
          </w:tcPr>
          <w:p w14:paraId="6F1F8576" w14:textId="77777777" w:rsidR="00CE6896" w:rsidRPr="002326C1" w:rsidRDefault="00CE6896" w:rsidP="00CE6896">
            <w:pPr>
              <w:rPr>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274FE64C" w14:textId="77777777" w:rsidR="00CE6896" w:rsidRPr="002326C1" w:rsidRDefault="00CE6896" w:rsidP="00CE6896">
            <w:pPr>
              <w:rPr>
                <w:lang w:val="en-US"/>
              </w:rPr>
            </w:pPr>
          </w:p>
        </w:tc>
      </w:tr>
      <w:tr w:rsidR="00CE6896" w:rsidRPr="00A41C57" w14:paraId="4434C96D" w14:textId="77777777" w:rsidTr="00585DDF">
        <w:trPr>
          <w:trHeight w:val="357"/>
        </w:trPr>
        <w:tc>
          <w:tcPr>
            <w:tcW w:w="704" w:type="dxa"/>
            <w:vMerge w:val="restart"/>
            <w:tcBorders>
              <w:top w:val="single" w:sz="8" w:space="0" w:color="999999"/>
              <w:left w:val="single" w:sz="8" w:space="0" w:color="999999"/>
              <w:right w:val="single" w:sz="8" w:space="0" w:color="999999"/>
            </w:tcBorders>
            <w:hideMark/>
          </w:tcPr>
          <w:p w14:paraId="7C847A7C" w14:textId="23076099" w:rsidR="00CE6896" w:rsidRPr="00BD5915" w:rsidRDefault="00CE6896" w:rsidP="00CE6896">
            <w:pPr>
              <w:rPr>
                <w:lang w:val="en-US"/>
              </w:rPr>
            </w:pPr>
            <w:r w:rsidRPr="00BD5915">
              <w:rPr>
                <w:lang w:val="en-US"/>
              </w:rPr>
              <w:lastRenderedPageBreak/>
              <w:t>1</w:t>
            </w:r>
            <w:r>
              <w:rPr>
                <w:lang w:val="en-US"/>
              </w:rPr>
              <w:t>9</w:t>
            </w:r>
          </w:p>
        </w:tc>
        <w:tc>
          <w:tcPr>
            <w:tcW w:w="1516" w:type="dxa"/>
            <w:vMerge w:val="restart"/>
            <w:tcBorders>
              <w:top w:val="single" w:sz="8" w:space="0" w:color="999999"/>
              <w:left w:val="single" w:sz="8" w:space="0" w:color="999999"/>
              <w:right w:val="single" w:sz="8" w:space="0" w:color="999999"/>
            </w:tcBorders>
            <w:hideMark/>
          </w:tcPr>
          <w:p w14:paraId="015BF018" w14:textId="77777777" w:rsidR="00CE6896" w:rsidRPr="00BD5915" w:rsidRDefault="00CE6896" w:rsidP="00CE6896">
            <w:pPr>
              <w:rPr>
                <w:rStyle w:val="SAPEmphasis"/>
                <w:lang w:val="en-US"/>
              </w:rPr>
            </w:pPr>
            <w:r w:rsidRPr="00BD5915">
              <w:rPr>
                <w:rStyle w:val="SAPEmphasis"/>
                <w:lang w:val="en-US"/>
              </w:rPr>
              <w:t>Verify Employee Employment Information</w:t>
            </w:r>
          </w:p>
        </w:tc>
        <w:tc>
          <w:tcPr>
            <w:tcW w:w="2522" w:type="dxa"/>
            <w:vMerge w:val="restart"/>
            <w:tcBorders>
              <w:top w:val="single" w:sz="8" w:space="0" w:color="999999"/>
              <w:left w:val="single" w:sz="8" w:space="0" w:color="999999"/>
              <w:right w:val="single" w:sz="8" w:space="0" w:color="999999"/>
            </w:tcBorders>
            <w:hideMark/>
          </w:tcPr>
          <w:p w14:paraId="3F1684BD" w14:textId="77777777" w:rsidR="00CE6896" w:rsidRPr="00BD5915" w:rsidRDefault="00CE6896" w:rsidP="00CE6896">
            <w:pPr>
              <w:rPr>
                <w:lang w:val="en-US"/>
              </w:rPr>
            </w:pPr>
            <w:r w:rsidRPr="00BD5915">
              <w:rPr>
                <w:lang w:val="en-US"/>
              </w:rPr>
              <w:t xml:space="preserve">Go to the </w:t>
            </w:r>
            <w:r w:rsidRPr="00BD5915">
              <w:rPr>
                <w:rStyle w:val="SAPScreenElement"/>
                <w:lang w:val="en-US"/>
              </w:rPr>
              <w:t>Employment Information</w:t>
            </w:r>
            <w:r w:rsidRPr="00BD5915">
              <w:rPr>
                <w:lang w:val="en-US"/>
              </w:rPr>
              <w:t xml:space="preserve"> section and verify the data displayed.</w:t>
            </w:r>
          </w:p>
        </w:tc>
        <w:tc>
          <w:tcPr>
            <w:tcW w:w="2520" w:type="dxa"/>
            <w:tcBorders>
              <w:top w:val="single" w:sz="8" w:space="0" w:color="999999"/>
              <w:left w:val="single" w:sz="8" w:space="0" w:color="999999"/>
              <w:bottom w:val="single" w:sz="8" w:space="0" w:color="999999"/>
              <w:right w:val="single" w:sz="8" w:space="0" w:color="999999"/>
            </w:tcBorders>
          </w:tcPr>
          <w:p w14:paraId="5DEF0D18" w14:textId="77777777" w:rsidR="00CE6896" w:rsidRPr="00BD5915" w:rsidRDefault="00CE6896" w:rsidP="00CE6896">
            <w:pPr>
              <w:rPr>
                <w:lang w:val="en-US"/>
              </w:rPr>
            </w:pPr>
            <w:r w:rsidRPr="00BD5915">
              <w:rPr>
                <w:lang w:val="en-US"/>
              </w:rPr>
              <w:t xml:space="preserve">In the </w:t>
            </w:r>
            <w:r w:rsidRPr="00BD5915">
              <w:rPr>
                <w:rStyle w:val="SAPScreenElement"/>
                <w:lang w:val="en-US"/>
              </w:rPr>
              <w:t>Job Information</w:t>
            </w:r>
            <w:r w:rsidRPr="00BD5915">
              <w:rPr>
                <w:lang w:val="en-US"/>
              </w:rPr>
              <w:t xml:space="preserve"> block of the</w:t>
            </w:r>
            <w:r w:rsidRPr="00BD5915">
              <w:rPr>
                <w:rStyle w:val="SAPScreenElement"/>
                <w:lang w:val="en-US"/>
              </w:rPr>
              <w:t xml:space="preserve"> Job Information</w:t>
            </w:r>
            <w:r w:rsidRPr="00BD5915">
              <w:rPr>
                <w:lang w:val="en-US"/>
              </w:rPr>
              <w:t xml:space="preserve"> subsection, check the value of field </w:t>
            </w:r>
            <w:r w:rsidRPr="00BD5915">
              <w:rPr>
                <w:rStyle w:val="SAPScreenElement"/>
                <w:lang w:val="en-US"/>
              </w:rPr>
              <w:t>Employee Status</w:t>
            </w:r>
            <w:r w:rsidRPr="00BD5915">
              <w:rPr>
                <w:lang w:val="en-US"/>
              </w:rPr>
              <w:t>.</w:t>
            </w:r>
          </w:p>
        </w:tc>
        <w:tc>
          <w:tcPr>
            <w:tcW w:w="3240" w:type="dxa"/>
            <w:gridSpan w:val="2"/>
            <w:tcBorders>
              <w:top w:val="single" w:sz="8" w:space="0" w:color="999999"/>
              <w:left w:val="single" w:sz="8" w:space="0" w:color="999999"/>
              <w:bottom w:val="single" w:sz="8" w:space="0" w:color="999999"/>
              <w:right w:val="single" w:sz="8" w:space="0" w:color="999999"/>
            </w:tcBorders>
          </w:tcPr>
          <w:p w14:paraId="36D62D22" w14:textId="42B9FEDD" w:rsidR="00CE6896" w:rsidRPr="00BD5915" w:rsidRDefault="00CE6896" w:rsidP="00CE6896">
            <w:pPr>
              <w:rPr>
                <w:lang w:val="en-US"/>
              </w:rPr>
            </w:pPr>
            <w:r w:rsidRPr="00BD5915">
              <w:rPr>
                <w:rStyle w:val="SAPEmphasis"/>
                <w:lang w:val="en-US"/>
              </w:rPr>
              <w:t>If Position Management has been implemented in your instance</w:t>
            </w:r>
            <w:r w:rsidRPr="00BD5915">
              <w:rPr>
                <w:lang w:val="en-US"/>
              </w:rPr>
              <w:t>:</w:t>
            </w:r>
          </w:p>
          <w:p w14:paraId="518E3BE8" w14:textId="6324CB95" w:rsidR="00CE6896" w:rsidRPr="00BD5915" w:rsidRDefault="00CE6896" w:rsidP="00CE6896">
            <w:pPr>
              <w:numPr>
                <w:ilvl w:val="0"/>
                <w:numId w:val="40"/>
              </w:numPr>
              <w:ind w:left="219" w:hanging="219"/>
              <w:rPr>
                <w:lang w:val="en-US"/>
              </w:rPr>
            </w:pPr>
            <w:r w:rsidRPr="00BD5915">
              <w:rPr>
                <w:lang w:val="en-US"/>
              </w:rPr>
              <w:t xml:space="preserve">The value in field </w:t>
            </w:r>
            <w:r w:rsidRPr="00BD5915">
              <w:rPr>
                <w:rStyle w:val="SAPScreenElement"/>
                <w:lang w:val="en-US"/>
              </w:rPr>
              <w:t xml:space="preserve">Time In Position </w:t>
            </w:r>
            <w:r w:rsidRPr="00BD5915">
              <w:rPr>
                <w:lang w:val="en-US"/>
              </w:rPr>
              <w:t>(located in the</w:t>
            </w:r>
            <w:r w:rsidRPr="00BD5915">
              <w:rPr>
                <w:rStyle w:val="SAPScreenElement"/>
                <w:lang w:val="en-US"/>
              </w:rPr>
              <w:t xml:space="preserve"> Position Information</w:t>
            </w:r>
            <w:r w:rsidRPr="00BD5915">
              <w:rPr>
                <w:lang w:val="en-US"/>
              </w:rPr>
              <w:t xml:space="preserve"> block of the </w:t>
            </w:r>
            <w:r w:rsidRPr="00BD5915">
              <w:rPr>
                <w:rStyle w:val="SAPScreenElement"/>
                <w:lang w:val="en-US"/>
              </w:rPr>
              <w:t>Organizational Information</w:t>
            </w:r>
            <w:r w:rsidRPr="00BD5915">
              <w:rPr>
                <w:lang w:val="en-US"/>
              </w:rPr>
              <w:t xml:space="preserve"> subsection) has been auto-calculated by the system.</w:t>
            </w:r>
          </w:p>
          <w:p w14:paraId="589D02DB" w14:textId="77777777" w:rsidR="00CE6896" w:rsidRPr="00BD5915" w:rsidRDefault="00CE6896" w:rsidP="00CE6896">
            <w:pPr>
              <w:numPr>
                <w:ilvl w:val="0"/>
                <w:numId w:val="40"/>
              </w:numPr>
              <w:ind w:left="219" w:hanging="219"/>
              <w:rPr>
                <w:lang w:val="en-US"/>
              </w:rPr>
            </w:pPr>
            <w:r w:rsidRPr="00BD5915">
              <w:rPr>
                <w:lang w:val="en-US"/>
              </w:rPr>
              <w:t>In case the new employee’s position has a relationship of type</w:t>
            </w:r>
            <w:r w:rsidRPr="00BD5915">
              <w:rPr>
                <w:rStyle w:val="SAPUserEntry"/>
                <w:color w:val="auto"/>
                <w:lang w:val="en-US"/>
              </w:rPr>
              <w:t xml:space="preserve"> </w:t>
            </w:r>
            <w:r w:rsidRPr="00BD5915">
              <w:rPr>
                <w:rStyle w:val="SAPUserEntry"/>
                <w:b w:val="0"/>
                <w:color w:val="auto"/>
                <w:lang w:val="en-US"/>
              </w:rPr>
              <w:t>Matrix Manager</w:t>
            </w:r>
            <w:r w:rsidRPr="00BD5915">
              <w:rPr>
                <w:rStyle w:val="SAPUserEntry"/>
                <w:color w:val="auto"/>
                <w:lang w:val="en-US"/>
              </w:rPr>
              <w:t xml:space="preserve"> </w:t>
            </w:r>
            <w:r w:rsidRPr="00BD5915">
              <w:rPr>
                <w:lang w:val="en-US"/>
              </w:rPr>
              <w:t xml:space="preserve">to another position having an incumbent, this relation type and incumbent name will be visible in the </w:t>
            </w:r>
            <w:r w:rsidRPr="00BD5915">
              <w:rPr>
                <w:rStyle w:val="SAPScreenElement"/>
                <w:lang w:val="en-US"/>
              </w:rPr>
              <w:t>Job Relationships</w:t>
            </w:r>
            <w:r w:rsidRPr="00BD5915">
              <w:rPr>
                <w:lang w:val="en-US"/>
              </w:rPr>
              <w:t xml:space="preserve"> block of the </w:t>
            </w:r>
            <w:r w:rsidRPr="00BD5915">
              <w:rPr>
                <w:rStyle w:val="SAPScreenElement"/>
                <w:lang w:val="en-US"/>
              </w:rPr>
              <w:t>Job Relationships</w:t>
            </w:r>
            <w:r w:rsidRPr="00BD5915">
              <w:rPr>
                <w:lang w:val="en-US"/>
              </w:rPr>
              <w:t xml:space="preserve"> subsection.</w:t>
            </w:r>
          </w:p>
        </w:tc>
        <w:tc>
          <w:tcPr>
            <w:tcW w:w="2601" w:type="dxa"/>
            <w:tcBorders>
              <w:top w:val="single" w:sz="8" w:space="0" w:color="999999"/>
              <w:left w:val="single" w:sz="8" w:space="0" w:color="999999"/>
              <w:bottom w:val="single" w:sz="8" w:space="0" w:color="999999"/>
              <w:right w:val="single" w:sz="8" w:space="0" w:color="999999"/>
            </w:tcBorders>
            <w:hideMark/>
          </w:tcPr>
          <w:p w14:paraId="1A8361A7" w14:textId="77777777" w:rsidR="00CE6896" w:rsidRPr="002326C1" w:rsidRDefault="00CE6896" w:rsidP="00CE6896">
            <w:pPr>
              <w:rPr>
                <w:lang w:val="en-US"/>
              </w:rPr>
            </w:pPr>
            <w:r w:rsidRPr="00BD5915">
              <w:rPr>
                <w:lang w:val="en-US"/>
              </w:rPr>
              <w:t xml:space="preserve">New employee has </w:t>
            </w:r>
            <w:r w:rsidRPr="00BD5915">
              <w:rPr>
                <w:rStyle w:val="SAPScreenElement"/>
                <w:lang w:val="en-US"/>
              </w:rPr>
              <w:t>Employee Status</w:t>
            </w:r>
            <w:r w:rsidRPr="00BD5915">
              <w:rPr>
                <w:rStyle w:val="SAPUserEntry"/>
                <w:color w:val="auto"/>
                <w:lang w:val="en-US"/>
              </w:rPr>
              <w:t xml:space="preserve"> Active</w:t>
            </w:r>
            <w:r w:rsidRPr="00BD5915">
              <w:rPr>
                <w:lang w:val="en-US"/>
              </w:rPr>
              <w:t>, and data matches what was maintained.</w:t>
            </w:r>
          </w:p>
        </w:tc>
        <w:tc>
          <w:tcPr>
            <w:tcW w:w="1183" w:type="dxa"/>
            <w:gridSpan w:val="2"/>
            <w:tcBorders>
              <w:top w:val="single" w:sz="8" w:space="0" w:color="999999"/>
              <w:left w:val="single" w:sz="8" w:space="0" w:color="999999"/>
              <w:bottom w:val="single" w:sz="8" w:space="0" w:color="999999"/>
              <w:right w:val="single" w:sz="8" w:space="0" w:color="999999"/>
            </w:tcBorders>
          </w:tcPr>
          <w:p w14:paraId="3D461231" w14:textId="77777777" w:rsidR="00CE6896" w:rsidRPr="002326C1" w:rsidRDefault="00CE6896" w:rsidP="00CE6896">
            <w:pPr>
              <w:rPr>
                <w:lang w:val="en-US"/>
              </w:rPr>
            </w:pPr>
          </w:p>
        </w:tc>
      </w:tr>
      <w:tr w:rsidR="00CE6896" w:rsidRPr="00A41C57" w14:paraId="48E00504" w14:textId="77777777" w:rsidTr="00585DDF">
        <w:trPr>
          <w:trHeight w:val="357"/>
        </w:trPr>
        <w:tc>
          <w:tcPr>
            <w:tcW w:w="704" w:type="dxa"/>
            <w:vMerge/>
            <w:tcBorders>
              <w:left w:val="single" w:sz="8" w:space="0" w:color="999999"/>
              <w:bottom w:val="single" w:sz="8" w:space="0" w:color="999999"/>
              <w:right w:val="single" w:sz="8" w:space="0" w:color="999999"/>
            </w:tcBorders>
          </w:tcPr>
          <w:p w14:paraId="38203C74" w14:textId="77777777" w:rsidR="00CE6896" w:rsidRPr="002326C1" w:rsidRDefault="00CE6896" w:rsidP="00CE6896">
            <w:pPr>
              <w:rPr>
                <w:lang w:val="en-US"/>
              </w:rPr>
            </w:pPr>
          </w:p>
        </w:tc>
        <w:tc>
          <w:tcPr>
            <w:tcW w:w="1516" w:type="dxa"/>
            <w:vMerge/>
            <w:tcBorders>
              <w:left w:val="single" w:sz="8" w:space="0" w:color="999999"/>
              <w:bottom w:val="single" w:sz="8" w:space="0" w:color="999999"/>
              <w:right w:val="single" w:sz="8" w:space="0" w:color="999999"/>
            </w:tcBorders>
          </w:tcPr>
          <w:p w14:paraId="47BC1085" w14:textId="77777777" w:rsidR="00CE6896" w:rsidRPr="002326C1" w:rsidRDefault="00CE6896" w:rsidP="00CE6896">
            <w:pPr>
              <w:rPr>
                <w:rStyle w:val="SAPEmphasis"/>
                <w:lang w:val="en-US"/>
              </w:rPr>
            </w:pPr>
          </w:p>
        </w:tc>
        <w:tc>
          <w:tcPr>
            <w:tcW w:w="2522" w:type="dxa"/>
            <w:vMerge/>
            <w:tcBorders>
              <w:left w:val="single" w:sz="8" w:space="0" w:color="999999"/>
              <w:bottom w:val="single" w:sz="8" w:space="0" w:color="999999"/>
              <w:right w:val="single" w:sz="8" w:space="0" w:color="999999"/>
            </w:tcBorders>
          </w:tcPr>
          <w:p w14:paraId="14D2AB1E" w14:textId="77777777" w:rsidR="00CE6896" w:rsidRPr="002326C1" w:rsidRDefault="00CE6896" w:rsidP="00CE68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70FB477B" w14:textId="77777777" w:rsidR="00CE6896" w:rsidRPr="002326C1" w:rsidRDefault="00CE6896" w:rsidP="00CE6896">
            <w:pPr>
              <w:rPr>
                <w:rStyle w:val="SAPUserEntry"/>
                <w:color w:val="auto"/>
                <w:lang w:val="en-US"/>
              </w:rPr>
            </w:pPr>
            <w:r w:rsidRPr="002326C1">
              <w:rPr>
                <w:lang w:val="en-US"/>
              </w:rPr>
              <w:t xml:space="preserve">In the </w:t>
            </w:r>
            <w:r w:rsidRPr="002326C1">
              <w:rPr>
                <w:rStyle w:val="SAPScreenElement"/>
                <w:lang w:val="en-US"/>
              </w:rPr>
              <w:t>Compensation</w:t>
            </w:r>
            <w:r w:rsidRPr="002326C1">
              <w:rPr>
                <w:lang w:val="en-US"/>
              </w:rPr>
              <w:t xml:space="preserve"> block of the</w:t>
            </w:r>
            <w:r w:rsidRPr="002326C1">
              <w:rPr>
                <w:rStyle w:val="SAPScreenElement"/>
                <w:lang w:val="en-US"/>
              </w:rPr>
              <w:t xml:space="preserve"> Compensation Information</w:t>
            </w:r>
            <w:r w:rsidRPr="002326C1">
              <w:rPr>
                <w:lang w:val="en-US"/>
              </w:rPr>
              <w:t xml:space="preserve"> subsection, check that all </w:t>
            </w:r>
            <w:r w:rsidRPr="002326C1">
              <w:rPr>
                <w:rStyle w:val="SAPScreenElement"/>
                <w:lang w:val="en-US"/>
              </w:rPr>
              <w:t>&lt;pay component&gt;</w:t>
            </w:r>
            <w:r w:rsidRPr="002326C1">
              <w:rPr>
                <w:lang w:val="en-US"/>
              </w:rPr>
              <w:t xml:space="preserve"> values are masked</w:t>
            </w:r>
            <w:r w:rsidRPr="002326C1">
              <w:rPr>
                <w:rStyle w:val="SAPScreenElement"/>
                <w:lang w:val="en-US"/>
              </w:rPr>
              <w:t>.</w:t>
            </w:r>
            <w:r w:rsidRPr="002326C1">
              <w:rPr>
                <w:lang w:val="en-US"/>
              </w:rPr>
              <w:t xml:space="preserve"> To view the values, select the </w:t>
            </w:r>
            <w:r w:rsidRPr="002326C1">
              <w:rPr>
                <w:rStyle w:val="SAPScreenElement"/>
                <w:lang w:val="en-US"/>
              </w:rPr>
              <w:t>Show</w:t>
            </w:r>
            <w:r w:rsidRPr="002326C1">
              <w:rPr>
                <w:lang w:val="en-US"/>
              </w:rPr>
              <w:t xml:space="preserve"> link (or </w:t>
            </w:r>
            <w:r w:rsidRPr="002326C1">
              <w:rPr>
                <w:rStyle w:val="SAPScreenElement"/>
                <w:lang w:val="en-US"/>
              </w:rPr>
              <w:t>Show all</w:t>
            </w:r>
            <w:r w:rsidRPr="002326C1">
              <w:rPr>
                <w:lang w:val="en-US"/>
              </w:rPr>
              <w:t xml:space="preserve"> link, if several pay components have been maintained).</w:t>
            </w:r>
          </w:p>
        </w:tc>
        <w:tc>
          <w:tcPr>
            <w:tcW w:w="3240" w:type="dxa"/>
            <w:gridSpan w:val="2"/>
            <w:tcBorders>
              <w:top w:val="single" w:sz="8" w:space="0" w:color="999999"/>
              <w:left w:val="single" w:sz="8" w:space="0" w:color="999999"/>
              <w:bottom w:val="single" w:sz="8" w:space="0" w:color="999999"/>
              <w:right w:val="single" w:sz="8" w:space="0" w:color="999999"/>
            </w:tcBorders>
          </w:tcPr>
          <w:p w14:paraId="72F2329D" w14:textId="77777777" w:rsidR="00CE6896" w:rsidRPr="002326C1" w:rsidRDefault="00CE6896" w:rsidP="00CE6896">
            <w:pPr>
              <w:rPr>
                <w:lang w:val="en-US"/>
              </w:rPr>
            </w:pPr>
          </w:p>
        </w:tc>
        <w:tc>
          <w:tcPr>
            <w:tcW w:w="2601" w:type="dxa"/>
            <w:tcBorders>
              <w:top w:val="single" w:sz="8" w:space="0" w:color="999999"/>
              <w:left w:val="single" w:sz="8" w:space="0" w:color="999999"/>
              <w:bottom w:val="single" w:sz="8" w:space="0" w:color="999999"/>
              <w:right w:val="single" w:sz="8" w:space="0" w:color="999999"/>
            </w:tcBorders>
          </w:tcPr>
          <w:p w14:paraId="508CB7D5" w14:textId="77777777" w:rsidR="00CE6896" w:rsidRPr="002326C1" w:rsidRDefault="00CE6896" w:rsidP="00CE6896">
            <w:pPr>
              <w:rPr>
                <w:rStyle w:val="SAPUserEntry"/>
                <w:b w:val="0"/>
                <w:color w:val="auto"/>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41753787" w14:textId="77777777" w:rsidR="00CE6896" w:rsidRPr="002326C1" w:rsidRDefault="00CE6896" w:rsidP="00CE6896">
            <w:pPr>
              <w:rPr>
                <w:rStyle w:val="SAPUserEntry"/>
                <w:b w:val="0"/>
                <w:color w:val="auto"/>
                <w:lang w:val="en-US"/>
              </w:rPr>
            </w:pPr>
          </w:p>
        </w:tc>
      </w:tr>
      <w:tr w:rsidR="00CE6896" w:rsidRPr="00A41C57" w14:paraId="485095E0" w14:textId="77777777" w:rsidTr="00585DDF">
        <w:trPr>
          <w:trHeight w:val="357"/>
        </w:trPr>
        <w:tc>
          <w:tcPr>
            <w:tcW w:w="704" w:type="dxa"/>
            <w:tcBorders>
              <w:top w:val="single" w:sz="8" w:space="0" w:color="999999"/>
              <w:left w:val="single" w:sz="8" w:space="0" w:color="999999"/>
              <w:bottom w:val="single" w:sz="8" w:space="0" w:color="999999"/>
              <w:right w:val="single" w:sz="8" w:space="0" w:color="999999"/>
            </w:tcBorders>
          </w:tcPr>
          <w:p w14:paraId="63ED3E65" w14:textId="584D3780" w:rsidR="00CE6896" w:rsidRPr="002326C1" w:rsidRDefault="00CE6896" w:rsidP="00CE6896">
            <w:pPr>
              <w:rPr>
                <w:lang w:val="en-US"/>
              </w:rPr>
            </w:pPr>
            <w:r>
              <w:rPr>
                <w:lang w:val="en-US"/>
              </w:rPr>
              <w:t>20</w:t>
            </w:r>
          </w:p>
        </w:tc>
        <w:tc>
          <w:tcPr>
            <w:tcW w:w="1516" w:type="dxa"/>
            <w:tcBorders>
              <w:top w:val="single" w:sz="8" w:space="0" w:color="999999"/>
              <w:left w:val="single" w:sz="8" w:space="0" w:color="999999"/>
              <w:bottom w:val="single" w:sz="8" w:space="0" w:color="999999"/>
              <w:right w:val="single" w:sz="8" w:space="0" w:color="999999"/>
            </w:tcBorders>
          </w:tcPr>
          <w:p w14:paraId="1F7F81A2" w14:textId="77777777" w:rsidR="00CE6896" w:rsidRPr="002326C1" w:rsidRDefault="00CE6896" w:rsidP="00CE6896">
            <w:pPr>
              <w:rPr>
                <w:rStyle w:val="SAPEmphasis"/>
                <w:lang w:val="en-US"/>
              </w:rPr>
            </w:pPr>
            <w:r w:rsidRPr="002326C1">
              <w:rPr>
                <w:rStyle w:val="SAPEmphasis"/>
                <w:lang w:val="en-US"/>
              </w:rPr>
              <w:t>Verify Payment Information (Optional)</w:t>
            </w:r>
          </w:p>
        </w:tc>
        <w:tc>
          <w:tcPr>
            <w:tcW w:w="2522" w:type="dxa"/>
            <w:tcBorders>
              <w:top w:val="single" w:sz="8" w:space="0" w:color="999999"/>
              <w:left w:val="single" w:sz="8" w:space="0" w:color="999999"/>
              <w:bottom w:val="single" w:sz="8" w:space="0" w:color="999999"/>
              <w:right w:val="single" w:sz="8" w:space="0" w:color="999999"/>
            </w:tcBorders>
          </w:tcPr>
          <w:p w14:paraId="799CEEA0" w14:textId="77777777" w:rsidR="00CE6896" w:rsidRPr="002326C1" w:rsidRDefault="00CE6896" w:rsidP="00CE6896">
            <w:pPr>
              <w:rPr>
                <w:lang w:val="en-US"/>
              </w:rPr>
            </w:pPr>
            <w:r w:rsidRPr="002326C1">
              <w:rPr>
                <w:lang w:val="en-US"/>
              </w:rPr>
              <w:t xml:space="preserve">Go to the </w:t>
            </w:r>
            <w:r w:rsidRPr="002326C1">
              <w:rPr>
                <w:rStyle w:val="SAPScreenElement"/>
                <w:lang w:val="en-US"/>
              </w:rPr>
              <w:t>Payment Information</w:t>
            </w:r>
            <w:r w:rsidRPr="002326C1">
              <w:rPr>
                <w:lang w:val="en-US"/>
              </w:rPr>
              <w:t xml:space="preserve"> section and verify the data displayed.</w:t>
            </w:r>
          </w:p>
        </w:tc>
        <w:tc>
          <w:tcPr>
            <w:tcW w:w="2520" w:type="dxa"/>
            <w:tcBorders>
              <w:top w:val="single" w:sz="8" w:space="0" w:color="999999"/>
              <w:left w:val="single" w:sz="8" w:space="0" w:color="999999"/>
              <w:bottom w:val="single" w:sz="8" w:space="0" w:color="999999"/>
              <w:right w:val="single" w:sz="8" w:space="0" w:color="999999"/>
            </w:tcBorders>
          </w:tcPr>
          <w:p w14:paraId="147B7AF8" w14:textId="77777777" w:rsidR="00CE6896" w:rsidRPr="002326C1" w:rsidDel="001F2571" w:rsidRDefault="00CE6896" w:rsidP="00CE6896">
            <w:pPr>
              <w:rPr>
                <w:lang w:val="en-US"/>
              </w:rPr>
            </w:pPr>
            <w:r w:rsidRPr="002326C1">
              <w:rPr>
                <w:lang w:val="en-US"/>
              </w:rPr>
              <w:t>In case you have maintained in addition to the</w:t>
            </w:r>
            <w:r w:rsidRPr="002326C1">
              <w:rPr>
                <w:rStyle w:val="SAPUserEntry"/>
                <w:b w:val="0"/>
                <w:color w:val="auto"/>
                <w:lang w:val="en-US"/>
              </w:rPr>
              <w:t xml:space="preserve"> Main Payment Method </w:t>
            </w:r>
            <w:r w:rsidRPr="002326C1">
              <w:rPr>
                <w:lang w:val="en-US"/>
              </w:rPr>
              <w:t xml:space="preserve">an additional payment information record, select the </w:t>
            </w:r>
            <w:r w:rsidRPr="002326C1">
              <w:rPr>
                <w:rStyle w:val="SAPScreenElement"/>
                <w:lang w:val="en-US"/>
              </w:rPr>
              <w:t>Show more</w:t>
            </w:r>
            <w:r w:rsidRPr="002326C1">
              <w:rPr>
                <w:lang w:val="en-US"/>
              </w:rPr>
              <w:t xml:space="preserve"> pushbutton to view this additional record.</w:t>
            </w:r>
          </w:p>
        </w:tc>
        <w:tc>
          <w:tcPr>
            <w:tcW w:w="3240" w:type="dxa"/>
            <w:gridSpan w:val="2"/>
            <w:tcBorders>
              <w:top w:val="single" w:sz="8" w:space="0" w:color="999999"/>
              <w:left w:val="single" w:sz="8" w:space="0" w:color="999999"/>
              <w:bottom w:val="single" w:sz="8" w:space="0" w:color="999999"/>
              <w:right w:val="single" w:sz="8" w:space="0" w:color="999999"/>
            </w:tcBorders>
          </w:tcPr>
          <w:p w14:paraId="602945E5" w14:textId="77777777" w:rsidR="00CE6896" w:rsidRPr="002326C1" w:rsidRDefault="00CE6896" w:rsidP="00CE6896">
            <w:pPr>
              <w:rPr>
                <w:lang w:val="en-US"/>
              </w:rPr>
            </w:pPr>
          </w:p>
        </w:tc>
        <w:tc>
          <w:tcPr>
            <w:tcW w:w="2601" w:type="dxa"/>
            <w:tcBorders>
              <w:top w:val="single" w:sz="8" w:space="0" w:color="999999"/>
              <w:left w:val="single" w:sz="8" w:space="0" w:color="999999"/>
              <w:bottom w:val="single" w:sz="8" w:space="0" w:color="999999"/>
              <w:right w:val="single" w:sz="8" w:space="0" w:color="999999"/>
            </w:tcBorders>
          </w:tcPr>
          <w:p w14:paraId="2A6B5F2C" w14:textId="77777777" w:rsidR="00CE6896" w:rsidRPr="002326C1" w:rsidRDefault="00CE6896" w:rsidP="00CE6896">
            <w:pPr>
              <w:rPr>
                <w:rStyle w:val="SAPUserEntry"/>
                <w:b w:val="0"/>
                <w:color w:val="auto"/>
                <w:lang w:val="en-US"/>
              </w:rPr>
            </w:pPr>
          </w:p>
        </w:tc>
        <w:tc>
          <w:tcPr>
            <w:tcW w:w="1183" w:type="dxa"/>
            <w:gridSpan w:val="2"/>
            <w:tcBorders>
              <w:top w:val="single" w:sz="8" w:space="0" w:color="999999"/>
              <w:left w:val="single" w:sz="8" w:space="0" w:color="999999"/>
              <w:bottom w:val="single" w:sz="8" w:space="0" w:color="999999"/>
              <w:right w:val="single" w:sz="8" w:space="0" w:color="999999"/>
            </w:tcBorders>
          </w:tcPr>
          <w:p w14:paraId="742EF3EC" w14:textId="77777777" w:rsidR="00CE6896" w:rsidRPr="002326C1" w:rsidRDefault="00CE6896" w:rsidP="00CE6896">
            <w:pPr>
              <w:rPr>
                <w:rStyle w:val="SAPUserEntry"/>
                <w:b w:val="0"/>
                <w:color w:val="auto"/>
                <w:lang w:val="en-US"/>
              </w:rPr>
            </w:pPr>
          </w:p>
        </w:tc>
      </w:tr>
      <w:tr w:rsidR="00CE6896" w:rsidRPr="00A41C57" w14:paraId="508BEBD8" w14:textId="77777777" w:rsidTr="00585DDF">
        <w:trPr>
          <w:trHeight w:val="357"/>
        </w:trPr>
        <w:tc>
          <w:tcPr>
            <w:tcW w:w="704" w:type="dxa"/>
            <w:tcBorders>
              <w:top w:val="single" w:sz="8" w:space="0" w:color="999999"/>
              <w:left w:val="single" w:sz="8" w:space="0" w:color="999999"/>
              <w:bottom w:val="single" w:sz="8" w:space="0" w:color="999999"/>
              <w:right w:val="single" w:sz="8" w:space="0" w:color="999999"/>
            </w:tcBorders>
          </w:tcPr>
          <w:p w14:paraId="56929701" w14:textId="0050039A" w:rsidR="00CE6896" w:rsidRPr="002326C1" w:rsidRDefault="00CE6896" w:rsidP="00CE6896">
            <w:pPr>
              <w:rPr>
                <w:lang w:val="en-US"/>
              </w:rPr>
            </w:pPr>
            <w:r>
              <w:rPr>
                <w:lang w:val="en-US"/>
              </w:rPr>
              <w:t>21</w:t>
            </w:r>
          </w:p>
        </w:tc>
        <w:tc>
          <w:tcPr>
            <w:tcW w:w="1516" w:type="dxa"/>
            <w:tcBorders>
              <w:top w:val="single" w:sz="8" w:space="0" w:color="999999"/>
              <w:left w:val="single" w:sz="8" w:space="0" w:color="999999"/>
              <w:bottom w:val="single" w:sz="8" w:space="0" w:color="999999"/>
              <w:right w:val="single" w:sz="8" w:space="0" w:color="999999"/>
            </w:tcBorders>
          </w:tcPr>
          <w:p w14:paraId="50B7D907" w14:textId="77777777" w:rsidR="00CE6896" w:rsidRPr="002326C1" w:rsidRDefault="00CE6896" w:rsidP="00CE6896">
            <w:pPr>
              <w:rPr>
                <w:rStyle w:val="SAPEmphasis"/>
                <w:lang w:val="en-US"/>
              </w:rPr>
            </w:pPr>
            <w:r w:rsidRPr="002326C1">
              <w:rPr>
                <w:rStyle w:val="SAPEmphasis"/>
                <w:lang w:val="en-US"/>
              </w:rPr>
              <w:t>Jump to Org Chart</w:t>
            </w:r>
          </w:p>
        </w:tc>
        <w:tc>
          <w:tcPr>
            <w:tcW w:w="2522" w:type="dxa"/>
            <w:tcBorders>
              <w:top w:val="single" w:sz="8" w:space="0" w:color="999999"/>
              <w:left w:val="single" w:sz="8" w:space="0" w:color="999999"/>
              <w:bottom w:val="single" w:sz="8" w:space="0" w:color="999999"/>
              <w:right w:val="single" w:sz="8" w:space="0" w:color="999999"/>
            </w:tcBorders>
          </w:tcPr>
          <w:p w14:paraId="380DCF50" w14:textId="56C6A50B" w:rsidR="00CE6896" w:rsidRPr="002326C1" w:rsidRDefault="00CE6896" w:rsidP="00CE6896">
            <w:pPr>
              <w:rPr>
                <w:lang w:val="en-US"/>
              </w:rPr>
            </w:pPr>
            <w:r w:rsidRPr="002326C1">
              <w:rPr>
                <w:noProof/>
                <w:lang w:val="en-US" w:eastAsia="de-DE"/>
              </w:rPr>
              <w:t xml:space="preserve">To view the new employee in the Org Chart, select </w:t>
            </w:r>
            <w:del w:id="1483" w:author="Author" w:date="2018-03-07T10:49:00Z">
              <w:r w:rsidRPr="002326C1" w:rsidDel="00774C60">
                <w:rPr>
                  <w:rStyle w:val="SAPScreenElement"/>
                  <w:lang w:val="en-US"/>
                </w:rPr>
                <w:lastRenderedPageBreak/>
                <w:delText xml:space="preserve">Take </w:delText>
              </w:r>
            </w:del>
            <w:r w:rsidRPr="002326C1">
              <w:rPr>
                <w:rStyle w:val="SAPScreenElement"/>
                <w:lang w:val="en-US"/>
              </w:rPr>
              <w:t>Action</w:t>
            </w:r>
            <w:ins w:id="1484" w:author="Author" w:date="2018-03-07T10:49:00Z">
              <w:r w:rsidR="00774C60">
                <w:rPr>
                  <w:rStyle w:val="SAPScreenElement"/>
                  <w:lang w:val="en-US"/>
                </w:rPr>
                <w:t>s</w:t>
              </w:r>
            </w:ins>
            <w:r w:rsidRPr="002326C1">
              <w:rPr>
                <w:rStyle w:val="SAPScreenElement"/>
                <w:lang w:val="en-US"/>
              </w:rPr>
              <w:t xml:space="preserve"> </w:t>
            </w:r>
            <w:r w:rsidRPr="002326C1">
              <w:rPr>
                <w:rStyle w:val="SAPScreenElement"/>
                <w:lang w:val="en-US"/>
              </w:rPr>
              <w:sym w:font="Symbol" w:char="F0AE"/>
            </w:r>
            <w:r w:rsidRPr="002326C1">
              <w:rPr>
                <w:rStyle w:val="SAPScreenElement"/>
                <w:lang w:val="en-US"/>
              </w:rPr>
              <w:t xml:space="preserve"> Jump To </w:t>
            </w:r>
            <w:r w:rsidRPr="002326C1">
              <w:rPr>
                <w:noProof/>
                <w:lang w:val="en-US" w:eastAsia="de-DE"/>
              </w:rPr>
              <w:t xml:space="preserve">section </w:t>
            </w:r>
            <w:r w:rsidRPr="002326C1">
              <w:rPr>
                <w:rStyle w:val="SAPScreenElement"/>
                <w:lang w:val="en-US"/>
              </w:rPr>
              <w:sym w:font="Symbol" w:char="F0AE"/>
            </w:r>
            <w:r w:rsidRPr="002326C1">
              <w:rPr>
                <w:rStyle w:val="SAPScreenElement"/>
                <w:lang w:val="en-US"/>
              </w:rPr>
              <w:t xml:space="preserve"> Org Chart</w:t>
            </w:r>
            <w:r w:rsidRPr="002326C1">
              <w:rPr>
                <w:noProof/>
                <w:lang w:val="en-US" w:eastAsia="de-DE"/>
              </w:rPr>
              <w:t>.</w:t>
            </w:r>
          </w:p>
        </w:tc>
        <w:tc>
          <w:tcPr>
            <w:tcW w:w="2520" w:type="dxa"/>
            <w:tcBorders>
              <w:top w:val="single" w:sz="8" w:space="0" w:color="999999"/>
              <w:left w:val="single" w:sz="8" w:space="0" w:color="999999"/>
              <w:bottom w:val="single" w:sz="8" w:space="0" w:color="999999"/>
              <w:right w:val="single" w:sz="8" w:space="0" w:color="999999"/>
            </w:tcBorders>
          </w:tcPr>
          <w:p w14:paraId="04D70DE0" w14:textId="77777777" w:rsidR="00CE6896" w:rsidRPr="002326C1" w:rsidRDefault="00CE6896" w:rsidP="00CE6896">
            <w:pPr>
              <w:rPr>
                <w:lang w:val="en-US"/>
              </w:rPr>
            </w:pPr>
          </w:p>
        </w:tc>
        <w:tc>
          <w:tcPr>
            <w:tcW w:w="3240" w:type="dxa"/>
            <w:gridSpan w:val="2"/>
            <w:tcBorders>
              <w:top w:val="single" w:sz="8" w:space="0" w:color="999999"/>
              <w:left w:val="single" w:sz="8" w:space="0" w:color="999999"/>
              <w:bottom w:val="single" w:sz="8" w:space="0" w:color="999999"/>
              <w:right w:val="single" w:sz="8" w:space="0" w:color="999999"/>
            </w:tcBorders>
          </w:tcPr>
          <w:p w14:paraId="493C0DBC" w14:textId="0C1057F7" w:rsidR="00CE6896" w:rsidRPr="002326C1" w:rsidRDefault="00CE6896" w:rsidP="00CE6896">
            <w:pPr>
              <w:rPr>
                <w:lang w:val="en-US"/>
              </w:rPr>
            </w:pPr>
            <w:r w:rsidRPr="002326C1">
              <w:rPr>
                <w:lang w:val="en-US"/>
              </w:rPr>
              <w:t xml:space="preserve">The </w:t>
            </w:r>
            <w:del w:id="1485" w:author="Author" w:date="2018-03-07T10:49:00Z">
              <w:r w:rsidRPr="002326C1" w:rsidDel="00774C60">
                <w:rPr>
                  <w:rStyle w:val="SAPScreenElement"/>
                  <w:lang w:val="en-US"/>
                </w:rPr>
                <w:delText xml:space="preserve">Take </w:delText>
              </w:r>
            </w:del>
            <w:r w:rsidRPr="002326C1">
              <w:rPr>
                <w:rStyle w:val="SAPScreenElement"/>
                <w:lang w:val="en-US"/>
              </w:rPr>
              <w:t>Action</w:t>
            </w:r>
            <w:ins w:id="1486" w:author="Author" w:date="2018-03-07T10:49:00Z">
              <w:r w:rsidR="00774C60">
                <w:rPr>
                  <w:rStyle w:val="SAPScreenElement"/>
                  <w:lang w:val="en-US"/>
                </w:rPr>
                <w:t>s</w:t>
              </w:r>
            </w:ins>
            <w:r w:rsidRPr="002326C1">
              <w:rPr>
                <w:lang w:val="en-US"/>
              </w:rPr>
              <w:t xml:space="preserve"> button is located in the top right corner of the screen.</w:t>
            </w:r>
          </w:p>
        </w:tc>
        <w:tc>
          <w:tcPr>
            <w:tcW w:w="2601" w:type="dxa"/>
            <w:tcBorders>
              <w:top w:val="single" w:sz="8" w:space="0" w:color="999999"/>
              <w:left w:val="single" w:sz="8" w:space="0" w:color="999999"/>
              <w:bottom w:val="single" w:sz="8" w:space="0" w:color="999999"/>
              <w:right w:val="single" w:sz="8" w:space="0" w:color="999999"/>
            </w:tcBorders>
          </w:tcPr>
          <w:p w14:paraId="2C6F54EB" w14:textId="77777777" w:rsidR="00CE6896" w:rsidRPr="002326C1" w:rsidRDefault="00CE6896" w:rsidP="00CE6896">
            <w:pPr>
              <w:rPr>
                <w:noProof/>
                <w:lang w:val="en-US" w:eastAsia="de-DE"/>
              </w:rPr>
            </w:pPr>
            <w:r w:rsidRPr="002326C1">
              <w:rPr>
                <w:noProof/>
                <w:lang w:val="en-US" w:eastAsia="de-DE"/>
              </w:rPr>
              <w:t xml:space="preserve">You are directed to the </w:t>
            </w:r>
            <w:r w:rsidRPr="002326C1">
              <w:rPr>
                <w:rStyle w:val="SAPScreenElement"/>
                <w:lang w:val="en-US"/>
              </w:rPr>
              <w:t>Org Chart</w:t>
            </w:r>
            <w:r w:rsidRPr="002326C1">
              <w:rPr>
                <w:noProof/>
                <w:lang w:val="en-US" w:eastAsia="de-DE"/>
              </w:rPr>
              <w:t xml:space="preserve"> tab located in the </w:t>
            </w:r>
            <w:r w:rsidRPr="002326C1">
              <w:rPr>
                <w:rStyle w:val="SAPScreenElement"/>
                <w:lang w:val="en-US"/>
              </w:rPr>
              <w:lastRenderedPageBreak/>
              <w:t>Company Info</w:t>
            </w:r>
            <w:r w:rsidRPr="002326C1">
              <w:rPr>
                <w:noProof/>
                <w:lang w:val="en-US" w:eastAsia="de-DE"/>
              </w:rPr>
              <w:t xml:space="preserve"> screen. The new employee is shown in a graphical mode. </w:t>
            </w:r>
          </w:p>
          <w:p w14:paraId="066BBEEE" w14:textId="78C6BC81" w:rsidR="00CE6896" w:rsidRPr="002326C1" w:rsidRDefault="00CE6896" w:rsidP="00CE6896">
            <w:pPr>
              <w:pStyle w:val="SAPNoteHeading"/>
              <w:ind w:left="0"/>
              <w:rPr>
                <w:lang w:val="en-US"/>
              </w:rPr>
            </w:pPr>
            <w:r w:rsidRPr="002326C1">
              <w:rPr>
                <w:noProof/>
                <w:lang w:val="en-US"/>
              </w:rPr>
              <w:drawing>
                <wp:inline distT="0" distB="0" distL="0" distR="0" wp14:anchorId="5EB2A4DE" wp14:editId="54AFD68D">
                  <wp:extent cx="225425" cy="225425"/>
                  <wp:effectExtent l="0" t="0" r="317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Recommendation</w:t>
            </w:r>
          </w:p>
          <w:p w14:paraId="1FE7CA74" w14:textId="189737B2" w:rsidR="00CE6896" w:rsidRPr="00BD5915" w:rsidRDefault="00CE6896" w:rsidP="00CE6896">
            <w:pPr>
              <w:rPr>
                <w:rStyle w:val="SAPUserEntry"/>
                <w:rFonts w:ascii="BentonSans Book" w:hAnsi="BentonSans Book"/>
                <w:b w:val="0"/>
                <w:color w:val="auto"/>
                <w:lang w:val="en-US"/>
              </w:rPr>
            </w:pPr>
            <w:r w:rsidRPr="00BD5915">
              <w:rPr>
                <w:lang w:val="en-US"/>
              </w:rPr>
              <w:t xml:space="preserve">Depending on the frequency, the sync job is scheduled with, it might take some minutes till the employee is visible in the </w:t>
            </w:r>
            <w:r w:rsidRPr="002326C1">
              <w:rPr>
                <w:rStyle w:val="SAPScreenElement"/>
                <w:lang w:val="en-US"/>
              </w:rPr>
              <w:t>Org Chart</w:t>
            </w:r>
            <w:r w:rsidRPr="00BD5915">
              <w:rPr>
                <w:lang w:val="en-US"/>
              </w:rPr>
              <w:t>. I</w:t>
            </w:r>
            <w:r w:rsidRPr="002326C1">
              <w:rPr>
                <w:lang w:val="en-US"/>
              </w:rPr>
              <w:t>n this case the system message</w:t>
            </w:r>
            <w:r w:rsidRPr="00BD5915">
              <w:rPr>
                <w:rStyle w:val="SAPUserEntry"/>
                <w:color w:val="auto"/>
                <w:lang w:val="en-US"/>
              </w:rPr>
              <w:t xml:space="preserve"> </w:t>
            </w:r>
            <w:r w:rsidRPr="00BD5915">
              <w:rPr>
                <w:rStyle w:val="SAPUserEntry"/>
                <w:b w:val="0"/>
                <w:color w:val="auto"/>
                <w:lang w:val="en-US"/>
              </w:rPr>
              <w:t xml:space="preserve">Could not retrieve data for this user </w:t>
            </w:r>
            <w:r w:rsidRPr="00BD5915">
              <w:rPr>
                <w:lang w:val="en-US"/>
              </w:rPr>
              <w:t xml:space="preserve">is displayed. If the error persists, refer to the </w:t>
            </w:r>
            <w:r w:rsidRPr="00BD5915">
              <w:rPr>
                <w:rStyle w:val="SAPScreenElement"/>
                <w:color w:val="auto"/>
                <w:lang w:val="en-US"/>
              </w:rPr>
              <w:t>Configuration Guide – Getting Started – Core</w:t>
            </w:r>
            <w:r w:rsidRPr="00BD5915">
              <w:rPr>
                <w:lang w:val="en-US"/>
              </w:rPr>
              <w:t xml:space="preserve">, chapter </w:t>
            </w:r>
            <w:r w:rsidRPr="00BD5915">
              <w:rPr>
                <w:rStyle w:val="SAPScreenElement"/>
                <w:color w:val="auto"/>
                <w:lang w:val="en-US"/>
              </w:rPr>
              <w:t>Org Chart Error - Could not retrieve data for this user</w:t>
            </w:r>
            <w:r w:rsidRPr="00BD5915">
              <w:rPr>
                <w:rStyle w:val="SAPTextReference"/>
                <w:lang w:val="en-US"/>
              </w:rPr>
              <w:t>,</w:t>
            </w:r>
            <w:r w:rsidRPr="002326C1">
              <w:rPr>
                <w:lang w:val="en-US"/>
              </w:rPr>
              <w:t xml:space="preserve"> to overcome the error.</w:t>
            </w:r>
          </w:p>
        </w:tc>
        <w:tc>
          <w:tcPr>
            <w:tcW w:w="1183" w:type="dxa"/>
            <w:gridSpan w:val="2"/>
            <w:tcBorders>
              <w:top w:val="single" w:sz="8" w:space="0" w:color="999999"/>
              <w:left w:val="single" w:sz="8" w:space="0" w:color="999999"/>
              <w:bottom w:val="single" w:sz="8" w:space="0" w:color="999999"/>
              <w:right w:val="single" w:sz="8" w:space="0" w:color="999999"/>
            </w:tcBorders>
          </w:tcPr>
          <w:p w14:paraId="1A4E7FDC" w14:textId="77777777" w:rsidR="00CE6896" w:rsidRPr="002326C1" w:rsidRDefault="00CE6896" w:rsidP="00CE6896">
            <w:pPr>
              <w:rPr>
                <w:rStyle w:val="SAPUserEntry"/>
                <w:b w:val="0"/>
                <w:color w:val="auto"/>
                <w:lang w:val="en-US"/>
              </w:rPr>
            </w:pPr>
          </w:p>
        </w:tc>
      </w:tr>
      <w:tr w:rsidR="00CE6896" w:rsidRPr="00A41C57" w14:paraId="0E3628DD" w14:textId="77777777" w:rsidTr="00585DDF">
        <w:trPr>
          <w:trHeight w:val="357"/>
        </w:trPr>
        <w:tc>
          <w:tcPr>
            <w:tcW w:w="704" w:type="dxa"/>
            <w:tcBorders>
              <w:top w:val="single" w:sz="8" w:space="0" w:color="999999"/>
              <w:left w:val="single" w:sz="8" w:space="0" w:color="999999"/>
              <w:bottom w:val="single" w:sz="8" w:space="0" w:color="999999"/>
              <w:right w:val="single" w:sz="8" w:space="0" w:color="999999"/>
            </w:tcBorders>
          </w:tcPr>
          <w:p w14:paraId="22E39DE7" w14:textId="6C5D8E36" w:rsidR="00CE6896" w:rsidRPr="002326C1" w:rsidRDefault="00CE6896" w:rsidP="00CE6896">
            <w:pPr>
              <w:rPr>
                <w:lang w:val="en-US"/>
              </w:rPr>
            </w:pPr>
            <w:r w:rsidRPr="002326C1">
              <w:rPr>
                <w:lang w:val="en-US"/>
              </w:rPr>
              <w:t>2</w:t>
            </w:r>
            <w:r>
              <w:rPr>
                <w:lang w:val="en-US"/>
              </w:rPr>
              <w:t>2</w:t>
            </w:r>
          </w:p>
        </w:tc>
        <w:tc>
          <w:tcPr>
            <w:tcW w:w="1516" w:type="dxa"/>
            <w:tcBorders>
              <w:top w:val="single" w:sz="8" w:space="0" w:color="999999"/>
              <w:left w:val="single" w:sz="8" w:space="0" w:color="999999"/>
              <w:bottom w:val="single" w:sz="8" w:space="0" w:color="999999"/>
              <w:right w:val="single" w:sz="8" w:space="0" w:color="999999"/>
            </w:tcBorders>
          </w:tcPr>
          <w:p w14:paraId="112D77FE" w14:textId="77777777" w:rsidR="00CE6896" w:rsidRPr="002326C1" w:rsidRDefault="00CE6896" w:rsidP="00CE6896">
            <w:pPr>
              <w:rPr>
                <w:rStyle w:val="SAPEmphasis"/>
                <w:lang w:val="en-US"/>
              </w:rPr>
            </w:pPr>
            <w:r w:rsidRPr="002326C1">
              <w:rPr>
                <w:rStyle w:val="SAPEmphasis"/>
                <w:lang w:val="en-US"/>
              </w:rPr>
              <w:t>Verify Org Chart</w:t>
            </w:r>
          </w:p>
        </w:tc>
        <w:tc>
          <w:tcPr>
            <w:tcW w:w="2522" w:type="dxa"/>
            <w:tcBorders>
              <w:top w:val="single" w:sz="8" w:space="0" w:color="999999"/>
              <w:left w:val="single" w:sz="8" w:space="0" w:color="999999"/>
              <w:bottom w:val="single" w:sz="8" w:space="0" w:color="999999"/>
              <w:right w:val="single" w:sz="8" w:space="0" w:color="999999"/>
            </w:tcBorders>
          </w:tcPr>
          <w:p w14:paraId="18611348" w14:textId="77777777" w:rsidR="00CE6896" w:rsidRPr="002326C1" w:rsidRDefault="00CE6896" w:rsidP="00CE6896">
            <w:pPr>
              <w:rPr>
                <w:lang w:val="en-US"/>
              </w:rPr>
            </w:pPr>
            <w:r w:rsidRPr="002326C1">
              <w:rPr>
                <w:lang w:val="en-US"/>
              </w:rPr>
              <w:t xml:space="preserve">To view the hierarchy, in which the new employee is embedded, select the </w:t>
            </w:r>
            <w:r w:rsidRPr="002326C1">
              <w:rPr>
                <w:rStyle w:val="SAPScreenElement"/>
                <w:lang w:val="en-US"/>
              </w:rPr>
              <w:t>Up One Level</w:t>
            </w:r>
            <w:r w:rsidRPr="002326C1">
              <w:rPr>
                <w:lang w:val="en-US"/>
              </w:rPr>
              <w:t xml:space="preserve"> button.</w:t>
            </w:r>
          </w:p>
        </w:tc>
        <w:tc>
          <w:tcPr>
            <w:tcW w:w="2520" w:type="dxa"/>
            <w:tcBorders>
              <w:top w:val="single" w:sz="8" w:space="0" w:color="999999"/>
              <w:left w:val="single" w:sz="8" w:space="0" w:color="999999"/>
              <w:bottom w:val="single" w:sz="8" w:space="0" w:color="999999"/>
              <w:right w:val="single" w:sz="8" w:space="0" w:color="999999"/>
            </w:tcBorders>
          </w:tcPr>
          <w:p w14:paraId="5F2D79FC" w14:textId="77777777" w:rsidR="00CE6896" w:rsidRPr="002326C1" w:rsidRDefault="00CE6896" w:rsidP="00CE6896">
            <w:pPr>
              <w:rPr>
                <w:lang w:val="en-US"/>
              </w:rPr>
            </w:pPr>
          </w:p>
        </w:tc>
        <w:tc>
          <w:tcPr>
            <w:tcW w:w="3240" w:type="dxa"/>
            <w:gridSpan w:val="2"/>
            <w:tcBorders>
              <w:top w:val="single" w:sz="8" w:space="0" w:color="999999"/>
              <w:left w:val="single" w:sz="8" w:space="0" w:color="999999"/>
              <w:bottom w:val="single" w:sz="8" w:space="0" w:color="999999"/>
              <w:right w:val="single" w:sz="8" w:space="0" w:color="999999"/>
            </w:tcBorders>
          </w:tcPr>
          <w:p w14:paraId="6EADA7AA" w14:textId="77777777" w:rsidR="00CE6896" w:rsidRPr="002326C1" w:rsidRDefault="00CE6896" w:rsidP="00CE6896">
            <w:pPr>
              <w:rPr>
                <w:lang w:val="en-US"/>
              </w:rPr>
            </w:pPr>
          </w:p>
        </w:tc>
        <w:tc>
          <w:tcPr>
            <w:tcW w:w="2601" w:type="dxa"/>
            <w:tcBorders>
              <w:top w:val="single" w:sz="8" w:space="0" w:color="999999"/>
              <w:left w:val="single" w:sz="8" w:space="0" w:color="999999"/>
              <w:bottom w:val="single" w:sz="8" w:space="0" w:color="999999"/>
              <w:right w:val="single" w:sz="8" w:space="0" w:color="999999"/>
            </w:tcBorders>
          </w:tcPr>
          <w:p w14:paraId="17060CE9" w14:textId="77777777" w:rsidR="00CE6896" w:rsidRPr="002326C1" w:rsidRDefault="00CE6896" w:rsidP="00CE6896">
            <w:pPr>
              <w:rPr>
                <w:rStyle w:val="SAPUserEntry"/>
                <w:b w:val="0"/>
                <w:color w:val="auto"/>
                <w:lang w:val="en-US"/>
              </w:rPr>
            </w:pPr>
            <w:r w:rsidRPr="002326C1">
              <w:rPr>
                <w:lang w:val="en-US"/>
              </w:rPr>
              <w:t>The employee’s line manager and peers are displayed in the org chart.</w:t>
            </w:r>
          </w:p>
        </w:tc>
        <w:tc>
          <w:tcPr>
            <w:tcW w:w="1183" w:type="dxa"/>
            <w:gridSpan w:val="2"/>
            <w:tcBorders>
              <w:top w:val="single" w:sz="8" w:space="0" w:color="999999"/>
              <w:left w:val="single" w:sz="8" w:space="0" w:color="999999"/>
              <w:bottom w:val="single" w:sz="8" w:space="0" w:color="999999"/>
              <w:right w:val="single" w:sz="8" w:space="0" w:color="999999"/>
            </w:tcBorders>
          </w:tcPr>
          <w:p w14:paraId="5E2A0CB3" w14:textId="77777777" w:rsidR="00CE6896" w:rsidRPr="002326C1" w:rsidRDefault="00CE6896" w:rsidP="00CE6896">
            <w:pPr>
              <w:rPr>
                <w:rStyle w:val="SAPUserEntry"/>
                <w:b w:val="0"/>
                <w:color w:val="auto"/>
                <w:lang w:val="en-US"/>
              </w:rPr>
            </w:pPr>
          </w:p>
        </w:tc>
      </w:tr>
    </w:tbl>
    <w:p w14:paraId="122C9FD2" w14:textId="2A946794" w:rsidR="00B11C25" w:rsidRPr="002326C1" w:rsidRDefault="00B11C25">
      <w:pPr>
        <w:rPr>
          <w:lang w:val="en-US"/>
        </w:rPr>
      </w:pPr>
    </w:p>
    <w:p w14:paraId="6781E2A7" w14:textId="77777777" w:rsidR="00FA35C5" w:rsidRPr="002326C1" w:rsidRDefault="007B0A92" w:rsidP="00CC1E43">
      <w:pPr>
        <w:pStyle w:val="SAPNoteHeading"/>
        <w:ind w:left="720"/>
        <w:rPr>
          <w:lang w:val="en-US"/>
        </w:rPr>
      </w:pPr>
      <w:r w:rsidRPr="002326C1">
        <w:rPr>
          <w:noProof/>
          <w:lang w:val="en-US"/>
        </w:rPr>
        <w:drawing>
          <wp:inline distT="0" distB="0" distL="0" distR="0" wp14:anchorId="416BCCA6" wp14:editId="5F96CE33">
            <wp:extent cx="228600" cy="228600"/>
            <wp:effectExtent l="0" t="0" r="0" b="0"/>
            <wp:docPr id="3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35C5" w:rsidRPr="002326C1">
        <w:rPr>
          <w:lang w:val="en-US"/>
        </w:rPr>
        <w:t xml:space="preserve"> Note</w:t>
      </w:r>
    </w:p>
    <w:p w14:paraId="301B68CB" w14:textId="0A97B25E" w:rsidR="005420F4" w:rsidRPr="002326C1" w:rsidRDefault="00FA35C5" w:rsidP="00CC1E43">
      <w:pPr>
        <w:pStyle w:val="NoteParagraph"/>
        <w:ind w:left="720"/>
        <w:rPr>
          <w:lang w:val="en-US"/>
        </w:rPr>
      </w:pPr>
      <w:r w:rsidRPr="002326C1">
        <w:rPr>
          <w:lang w:val="en-US"/>
        </w:rPr>
        <w:t xml:space="preserve">To view the employee’s profile at a later point in time proceed as follows: enter the employee’s name (or name parts) in the </w:t>
      </w:r>
      <w:r w:rsidRPr="002326C1">
        <w:rPr>
          <w:rStyle w:val="SAPScreenElement"/>
          <w:lang w:val="en-US"/>
        </w:rPr>
        <w:t>Search</w:t>
      </w:r>
      <w:r w:rsidRPr="002326C1">
        <w:rPr>
          <w:lang w:val="en-US"/>
        </w:rPr>
        <w:t xml:space="preserve"> </w:t>
      </w:r>
      <w:r w:rsidR="005420F4" w:rsidRPr="002326C1">
        <w:rPr>
          <w:rStyle w:val="SAPScreenElement"/>
          <w:lang w:val="en-US"/>
        </w:rPr>
        <w:t>for actions or people</w:t>
      </w:r>
      <w:r w:rsidR="005420F4" w:rsidRPr="002326C1">
        <w:rPr>
          <w:lang w:val="en-US"/>
        </w:rPr>
        <w:t xml:space="preserve"> box </w:t>
      </w:r>
      <w:r w:rsidR="006D4AD2" w:rsidRPr="002326C1">
        <w:rPr>
          <w:lang w:val="en-US"/>
        </w:rPr>
        <w:t>o</w:t>
      </w:r>
      <w:r w:rsidRPr="002326C1">
        <w:rPr>
          <w:lang w:val="en-US"/>
        </w:rPr>
        <w:t xml:space="preserve">n the top right </w:t>
      </w:r>
      <w:r w:rsidR="005420F4" w:rsidRPr="002326C1">
        <w:rPr>
          <w:lang w:val="en-US"/>
        </w:rPr>
        <w:t xml:space="preserve">corner </w:t>
      </w:r>
      <w:r w:rsidRPr="002326C1">
        <w:rPr>
          <w:lang w:val="en-US"/>
        </w:rPr>
        <w:t xml:space="preserve">of the </w:t>
      </w:r>
      <w:r w:rsidR="005420F4" w:rsidRPr="002326C1">
        <w:rPr>
          <w:lang w:val="en-US"/>
        </w:rPr>
        <w:t>screen</w:t>
      </w:r>
      <w:r w:rsidRPr="002326C1">
        <w:rPr>
          <w:lang w:val="en-US"/>
        </w:rPr>
        <w:t>. Select the appropriate employee from the result list</w:t>
      </w:r>
      <w:r w:rsidR="006D4AD2" w:rsidRPr="002326C1">
        <w:rPr>
          <w:lang w:val="en-US"/>
        </w:rPr>
        <w:t xml:space="preserve">. You are directed to the </w:t>
      </w:r>
      <w:r w:rsidR="006D4AD2" w:rsidRPr="002326C1">
        <w:rPr>
          <w:rStyle w:val="SAPScreenElement"/>
          <w:lang w:val="en-US"/>
        </w:rPr>
        <w:t>Employee Files</w:t>
      </w:r>
      <w:r w:rsidR="006D4AD2" w:rsidRPr="002326C1">
        <w:rPr>
          <w:lang w:val="en-US"/>
        </w:rPr>
        <w:t xml:space="preserve"> page in which the profile of the employee is displayed.</w:t>
      </w:r>
      <w:r w:rsidRPr="002326C1">
        <w:rPr>
          <w:lang w:val="en-US"/>
        </w:rPr>
        <w:t xml:space="preserve"> </w:t>
      </w:r>
      <w:r w:rsidR="006D4AD2" w:rsidRPr="002326C1">
        <w:rPr>
          <w:lang w:val="en-US"/>
        </w:rPr>
        <w:t>V</w:t>
      </w:r>
      <w:r w:rsidRPr="002326C1">
        <w:rPr>
          <w:lang w:val="en-US"/>
        </w:rPr>
        <w:t>erify his or her data.</w:t>
      </w:r>
    </w:p>
    <w:p w14:paraId="31C2848E" w14:textId="77777777" w:rsidR="009330C3" w:rsidRPr="002326C1" w:rsidRDefault="009330C3" w:rsidP="009330C3">
      <w:pPr>
        <w:pStyle w:val="SAPNoteHeading"/>
        <w:ind w:left="720"/>
        <w:rPr>
          <w:lang w:val="en-US"/>
        </w:rPr>
      </w:pPr>
      <w:r w:rsidRPr="002326C1">
        <w:rPr>
          <w:noProof/>
          <w:lang w:val="en-US"/>
        </w:rPr>
        <w:drawing>
          <wp:inline distT="0" distB="0" distL="0" distR="0" wp14:anchorId="2D1310C0" wp14:editId="4F7660AD">
            <wp:extent cx="228600" cy="228600"/>
            <wp:effectExtent l="0" t="0" r="0" b="0"/>
            <wp:docPr id="2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78A274AC" w14:textId="3550164E" w:rsidR="009330C3" w:rsidRPr="002326C1" w:rsidRDefault="009330C3">
      <w:pPr>
        <w:pStyle w:val="NoteParagraph"/>
        <w:ind w:left="720"/>
        <w:rPr>
          <w:lang w:val="en-US"/>
        </w:rPr>
      </w:pPr>
      <w:r w:rsidRPr="002326C1">
        <w:rPr>
          <w:lang w:val="en-US"/>
        </w:rPr>
        <w:t>In case the employee is hired in the future, he or she stays inactive in the system till the hiring date is reached. Only starting with that date, the employee will be visible in the org chart and the maintained data is also displayed</w:t>
      </w:r>
      <w:r w:rsidR="003D00E3" w:rsidRPr="002326C1">
        <w:rPr>
          <w:lang w:val="en-US"/>
        </w:rPr>
        <w:t xml:space="preserve"> in the </w:t>
      </w:r>
      <w:r w:rsidR="003D00E3" w:rsidRPr="002326C1">
        <w:rPr>
          <w:rStyle w:val="SAPScreenElement"/>
          <w:lang w:val="en-US"/>
        </w:rPr>
        <w:t>Employee Files</w:t>
      </w:r>
      <w:r w:rsidR="003D00E3" w:rsidRPr="002326C1">
        <w:rPr>
          <w:lang w:val="en-US"/>
        </w:rPr>
        <w:t xml:space="preserve"> page</w:t>
      </w:r>
      <w:r w:rsidRPr="002326C1">
        <w:rPr>
          <w:lang w:val="en-US"/>
        </w:rPr>
        <w:t>.</w:t>
      </w:r>
    </w:p>
    <w:p w14:paraId="305CF4F0" w14:textId="77777777" w:rsidR="00D65BCB" w:rsidRPr="002326C1" w:rsidRDefault="00D65BCB" w:rsidP="00CC1E43">
      <w:pPr>
        <w:pStyle w:val="SAPNoteHeading"/>
        <w:ind w:left="720"/>
        <w:rPr>
          <w:lang w:val="en-US"/>
        </w:rPr>
      </w:pPr>
      <w:r w:rsidRPr="002326C1">
        <w:rPr>
          <w:noProof/>
          <w:lang w:val="en-US"/>
        </w:rPr>
        <w:lastRenderedPageBreak/>
        <w:drawing>
          <wp:inline distT="0" distB="0" distL="0" distR="0" wp14:anchorId="5F0689B0" wp14:editId="18DD194E">
            <wp:extent cx="228600" cy="228600"/>
            <wp:effectExtent l="0" t="0" r="0" b="0"/>
            <wp:docPr id="24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6F3CC561" w14:textId="74A7885B" w:rsidR="002E19DC" w:rsidRPr="002326C1" w:rsidRDefault="00E748B6" w:rsidP="00CC1E43">
      <w:pPr>
        <w:pStyle w:val="NoteParagraph"/>
        <w:ind w:left="720"/>
        <w:rPr>
          <w:rFonts w:cs="Arial"/>
          <w:bCs/>
          <w:lang w:val="en-US"/>
        </w:rPr>
      </w:pPr>
      <w:r w:rsidRPr="002326C1">
        <w:rPr>
          <w:lang w:val="en-US"/>
        </w:rPr>
        <w:t xml:space="preserve">As mentioned at the beginning of the </w:t>
      </w:r>
      <w:r w:rsidRPr="002326C1">
        <w:rPr>
          <w:rFonts w:ascii="BentonSans Bold" w:hAnsi="BentonSans Bold"/>
          <w:color w:val="666666"/>
          <w:lang w:val="en-US"/>
        </w:rPr>
        <w:t>Procedure</w:t>
      </w:r>
      <w:r w:rsidRPr="002326C1">
        <w:rPr>
          <w:lang w:val="en-US"/>
        </w:rPr>
        <w:t xml:space="preserve"> section, d</w:t>
      </w:r>
      <w:r w:rsidR="00D65BCB" w:rsidRPr="002326C1">
        <w:rPr>
          <w:lang w:val="en-US"/>
        </w:rPr>
        <w:t xml:space="preserve">uring entering hiring data for a new employee, you can </w:t>
      </w:r>
      <w:r w:rsidR="00D65BCB" w:rsidRPr="002326C1">
        <w:rPr>
          <w:rFonts w:cs="Arial"/>
          <w:bCs/>
          <w:lang w:val="en-US"/>
        </w:rPr>
        <w:t xml:space="preserve">also save a draft of the new hire record at any point in time and continue later. </w:t>
      </w:r>
      <w:r w:rsidR="002E19DC" w:rsidRPr="002326C1">
        <w:rPr>
          <w:rFonts w:cs="Arial"/>
          <w:bCs/>
          <w:lang w:val="en-US"/>
        </w:rPr>
        <w:t xml:space="preserve">For maintaining the saved draft record at a later point in time, you need to have appropriate permissions to access the relevant link in the </w:t>
      </w:r>
      <w:r w:rsidR="002E19DC" w:rsidRPr="002326C1">
        <w:rPr>
          <w:rStyle w:val="SAPScreenElement"/>
          <w:lang w:val="en-US"/>
        </w:rPr>
        <w:t>Admin Center</w:t>
      </w:r>
      <w:r w:rsidR="002E19DC" w:rsidRPr="002326C1">
        <w:rPr>
          <w:rFonts w:cs="Arial"/>
          <w:bCs/>
          <w:lang w:val="en-US"/>
        </w:rPr>
        <w:t>.</w:t>
      </w:r>
    </w:p>
    <w:p w14:paraId="3906B986" w14:textId="77777777" w:rsidR="002E19DC" w:rsidRPr="002326C1" w:rsidRDefault="00D65BCB" w:rsidP="00CC1E43">
      <w:pPr>
        <w:pStyle w:val="NoteParagraph"/>
        <w:ind w:left="720"/>
        <w:rPr>
          <w:lang w:val="en-US"/>
        </w:rPr>
      </w:pPr>
      <w:r w:rsidRPr="002326C1">
        <w:rPr>
          <w:rFonts w:cs="Arial"/>
          <w:bCs/>
          <w:lang w:val="en-US"/>
        </w:rPr>
        <w:t xml:space="preserve">To save a draft, simply </w:t>
      </w:r>
      <w:r w:rsidRPr="002326C1">
        <w:rPr>
          <w:lang w:val="en-US"/>
        </w:rPr>
        <w:t xml:space="preserve">choose the </w:t>
      </w:r>
      <w:r w:rsidRPr="002326C1">
        <w:rPr>
          <w:rStyle w:val="SAPScreenElement"/>
          <w:lang w:val="en-US"/>
        </w:rPr>
        <w:t>Save Draft</w:t>
      </w:r>
      <w:r w:rsidRPr="002326C1">
        <w:rPr>
          <w:lang w:val="en-US"/>
        </w:rPr>
        <w:t xml:space="preserve"> pushbutton located at the bottom of the </w:t>
      </w:r>
      <w:r w:rsidRPr="002326C1">
        <w:rPr>
          <w:rStyle w:val="SAPScreenElement"/>
          <w:lang w:val="en-US"/>
        </w:rPr>
        <w:t xml:space="preserve">Add New Employee </w:t>
      </w:r>
      <w:r w:rsidRPr="002326C1">
        <w:rPr>
          <w:lang w:val="en-US"/>
        </w:rPr>
        <w:t>screen.</w:t>
      </w:r>
      <w:r w:rsidR="002E19DC" w:rsidRPr="002326C1">
        <w:rPr>
          <w:lang w:val="en-US"/>
        </w:rPr>
        <w:t xml:space="preserve"> </w:t>
      </w:r>
    </w:p>
    <w:p w14:paraId="792D6EF4" w14:textId="4EBA9926" w:rsidR="00D65BCB" w:rsidRPr="002326C1" w:rsidRDefault="002E19DC" w:rsidP="00CC1E43">
      <w:pPr>
        <w:pStyle w:val="NoteParagraph"/>
        <w:ind w:left="720"/>
        <w:rPr>
          <w:lang w:val="en-US"/>
        </w:rPr>
      </w:pPr>
      <w:r w:rsidRPr="002326C1">
        <w:rPr>
          <w:lang w:val="en-US"/>
        </w:rPr>
        <w:t>To continue with maintaining hiring data at a later</w:t>
      </w:r>
      <w:r w:rsidRPr="002326C1">
        <w:rPr>
          <w:rFonts w:cs="Arial"/>
          <w:bCs/>
          <w:lang w:val="en-US"/>
        </w:rPr>
        <w:t xml:space="preserve"> point in time</w:t>
      </w:r>
      <w:r w:rsidRPr="002326C1">
        <w:rPr>
          <w:lang w:val="en-US"/>
        </w:rPr>
        <w:t>, proceed as follows:</w:t>
      </w:r>
    </w:p>
    <w:p w14:paraId="529FF4F4" w14:textId="5A2703D7" w:rsidR="002E19DC" w:rsidRPr="002326C1" w:rsidRDefault="002E19DC" w:rsidP="00CC1E43">
      <w:pPr>
        <w:pStyle w:val="ListBullet3"/>
        <w:numPr>
          <w:ilvl w:val="0"/>
          <w:numId w:val="47"/>
        </w:numPr>
        <w:ind w:left="1080"/>
        <w:rPr>
          <w:lang w:val="en-US"/>
        </w:rPr>
      </w:pPr>
      <w:r w:rsidRPr="002326C1">
        <w:rPr>
          <w:noProof/>
          <w:lang w:val="en-US"/>
        </w:rPr>
        <w:t xml:space="preserve">Log on to </w:t>
      </w:r>
      <w:r w:rsidRPr="002326C1">
        <w:rPr>
          <w:rStyle w:val="SAPScreenElement"/>
          <w:color w:val="auto"/>
          <w:lang w:val="en-US"/>
        </w:rPr>
        <w:t>Employee Central</w:t>
      </w:r>
      <w:r w:rsidRPr="002326C1">
        <w:rPr>
          <w:noProof/>
          <w:lang w:val="en-US"/>
        </w:rPr>
        <w:t xml:space="preserve"> as HR Administrator.</w:t>
      </w:r>
    </w:p>
    <w:p w14:paraId="5D8518D1" w14:textId="3F9167E7" w:rsidR="002E19DC" w:rsidRPr="002326C1" w:rsidRDefault="002E19DC" w:rsidP="00CC1E43">
      <w:pPr>
        <w:pStyle w:val="ListBullet3"/>
        <w:numPr>
          <w:ilvl w:val="0"/>
          <w:numId w:val="47"/>
        </w:numPr>
        <w:ind w:left="1080"/>
        <w:rPr>
          <w:rStyle w:val="SAPScreenElement"/>
          <w:rFonts w:ascii="BentonSans Book" w:hAnsi="BentonSans Book"/>
          <w:color w:val="auto"/>
          <w:lang w:val="en-US"/>
        </w:rPr>
      </w:pPr>
      <w:r w:rsidRPr="002326C1">
        <w:rPr>
          <w:noProof/>
          <w:lang w:val="en-US"/>
        </w:rPr>
        <w:t xml:space="preserve">Select from the </w:t>
      </w:r>
      <w:r w:rsidRPr="002326C1">
        <w:rPr>
          <w:rStyle w:val="SAPScreenElement"/>
          <w:lang w:val="en-US"/>
        </w:rPr>
        <w:t xml:space="preserve">Home </w:t>
      </w:r>
      <w:r w:rsidRPr="002326C1">
        <w:rPr>
          <w:noProof/>
          <w:lang w:val="en-US"/>
        </w:rPr>
        <w:t xml:space="preserve">drop-down </w:t>
      </w:r>
      <w:r w:rsidRPr="002326C1">
        <w:rPr>
          <w:rStyle w:val="SAPScreenElement"/>
          <w:lang w:val="en-US"/>
        </w:rPr>
        <w:t>Admin Center.</w:t>
      </w:r>
      <w:r w:rsidRPr="002326C1">
        <w:rPr>
          <w:noProof/>
          <w:lang w:val="en-US"/>
        </w:rPr>
        <w:t xml:space="preserve"> </w:t>
      </w:r>
      <w:r w:rsidRPr="002326C1">
        <w:rPr>
          <w:lang w:val="en-US"/>
        </w:rPr>
        <w:t xml:space="preserve">In the </w:t>
      </w:r>
      <w:r w:rsidRPr="002326C1">
        <w:rPr>
          <w:rStyle w:val="SAPScreenElement"/>
          <w:lang w:val="en-US"/>
        </w:rPr>
        <w:t>Manage Employees</w:t>
      </w:r>
      <w:r w:rsidRPr="002326C1">
        <w:rPr>
          <w:lang w:val="en-US"/>
        </w:rPr>
        <w:t xml:space="preserve"> portlet of the </w:t>
      </w:r>
      <w:r w:rsidRPr="002326C1">
        <w:rPr>
          <w:rStyle w:val="SAPScreenElement"/>
          <w:lang w:val="en-US"/>
        </w:rPr>
        <w:t>Admin</w:t>
      </w:r>
      <w:r w:rsidRPr="002326C1">
        <w:rPr>
          <w:lang w:val="en-US"/>
        </w:rPr>
        <w:t xml:space="preserve"> </w:t>
      </w:r>
      <w:r w:rsidRPr="002326C1">
        <w:rPr>
          <w:rStyle w:val="SAPScreenElement"/>
          <w:lang w:val="en-US"/>
        </w:rPr>
        <w:t>Center</w:t>
      </w:r>
      <w:r w:rsidRPr="002326C1">
        <w:rPr>
          <w:lang w:val="en-US"/>
        </w:rPr>
        <w:t xml:space="preserve"> screen go to </w:t>
      </w:r>
      <w:r w:rsidRPr="002326C1">
        <w:rPr>
          <w:rStyle w:val="SAPScreenElement"/>
          <w:lang w:val="en-US"/>
        </w:rPr>
        <w:t xml:space="preserve">Update User Information </w:t>
      </w:r>
      <w:r w:rsidRPr="002326C1">
        <w:rPr>
          <w:rStyle w:val="SAPScreenElement"/>
          <w:lang w:val="en-US"/>
        </w:rPr>
        <w:sym w:font="Symbol" w:char="F0AE"/>
      </w:r>
      <w:r w:rsidRPr="002326C1">
        <w:rPr>
          <w:rStyle w:val="SAPScreenElement"/>
          <w:lang w:val="en-US"/>
        </w:rPr>
        <w:t xml:space="preserve"> Manage Pending Hires.</w:t>
      </w:r>
    </w:p>
    <w:p w14:paraId="67921EC5" w14:textId="7D41BFD4" w:rsidR="002E19DC" w:rsidRPr="002326C1" w:rsidRDefault="002E19DC" w:rsidP="00CC1E43">
      <w:pPr>
        <w:pStyle w:val="ListBullet3"/>
        <w:numPr>
          <w:ilvl w:val="0"/>
          <w:numId w:val="47"/>
        </w:numPr>
        <w:ind w:left="1080"/>
        <w:rPr>
          <w:lang w:val="en-US"/>
        </w:rPr>
      </w:pPr>
      <w:r w:rsidRPr="002326C1">
        <w:rPr>
          <w:lang w:val="en-US"/>
        </w:rPr>
        <w:t xml:space="preserve">On the </w:t>
      </w:r>
      <w:r w:rsidRPr="002326C1">
        <w:rPr>
          <w:rStyle w:val="SAPScreenElement"/>
          <w:lang w:val="en-US"/>
        </w:rPr>
        <w:t>Pending Hires</w:t>
      </w:r>
      <w:r w:rsidRPr="002326C1">
        <w:rPr>
          <w:lang w:val="en-US"/>
        </w:rPr>
        <w:t xml:space="preserve"> screen, </w:t>
      </w:r>
      <w:r w:rsidR="00D74463" w:rsidRPr="002326C1">
        <w:rPr>
          <w:lang w:val="en-US"/>
        </w:rPr>
        <w:t>the</w:t>
      </w:r>
      <w:r w:rsidR="005B6A71" w:rsidRPr="002326C1">
        <w:rPr>
          <w:lang w:val="en-US"/>
        </w:rPr>
        <w:t xml:space="preserve"> list of existing saved draft records of new employees is displayed.</w:t>
      </w:r>
    </w:p>
    <w:p w14:paraId="01256437" w14:textId="088A0581" w:rsidR="00D30DB6" w:rsidRPr="002326C1" w:rsidRDefault="00D30DB6" w:rsidP="00CC1E43">
      <w:pPr>
        <w:pStyle w:val="SAPNoteHeading"/>
        <w:ind w:left="1080"/>
        <w:rPr>
          <w:lang w:val="en-US"/>
        </w:rPr>
      </w:pPr>
      <w:commentRangeStart w:id="1487"/>
      <w:r w:rsidRPr="002326C1">
        <w:rPr>
          <w:noProof/>
          <w:lang w:val="en-US"/>
        </w:rPr>
        <w:drawing>
          <wp:inline distT="0" distB="0" distL="0" distR="0" wp14:anchorId="4DE5BA35" wp14:editId="38CC168E">
            <wp:extent cx="225425" cy="225425"/>
            <wp:effectExtent l="0" t="0" r="3175" b="317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xml:space="preserve"> Note</w:t>
      </w:r>
    </w:p>
    <w:p w14:paraId="1282471C" w14:textId="1A1BE152" w:rsidR="00D30DB6" w:rsidRPr="002326C1" w:rsidRDefault="00D30DB6" w:rsidP="00CC1E43">
      <w:pPr>
        <w:pStyle w:val="ListBullet3"/>
        <w:numPr>
          <w:ilvl w:val="0"/>
          <w:numId w:val="0"/>
        </w:numPr>
        <w:ind w:left="1080"/>
        <w:rPr>
          <w:lang w:val="en-US"/>
        </w:rPr>
      </w:pPr>
      <w:del w:id="1488" w:author="Author" w:date="2018-02-26T08:26:00Z">
        <w:r w:rsidRPr="002326C1" w:rsidDel="0072031E">
          <w:rPr>
            <w:lang w:val="en-US"/>
          </w:rPr>
          <w:delText xml:space="preserve">In case </w:delText>
        </w:r>
        <w:r w:rsidRPr="002326C1" w:rsidDel="0072031E">
          <w:rPr>
            <w:rStyle w:val="SAPEmphasis"/>
            <w:lang w:val="en-US"/>
          </w:rPr>
          <w:delText>Contingent Workforce Management</w:delText>
        </w:r>
        <w:r w:rsidRPr="002326C1" w:rsidDel="0072031E">
          <w:rPr>
            <w:lang w:val="en-US"/>
          </w:rPr>
          <w:delText xml:space="preserve"> </w:delText>
        </w:r>
        <w:r w:rsidR="00416AE8" w:rsidRPr="002326C1" w:rsidDel="0072031E">
          <w:rPr>
            <w:lang w:val="en-US"/>
          </w:rPr>
          <w:delText xml:space="preserve">has </w:delText>
        </w:r>
        <w:r w:rsidR="00883316" w:rsidRPr="002326C1" w:rsidDel="0072031E">
          <w:rPr>
            <w:lang w:val="en-US"/>
          </w:rPr>
          <w:delText xml:space="preserve">also </w:delText>
        </w:r>
        <w:r w:rsidR="00416AE8" w:rsidRPr="002326C1" w:rsidDel="0072031E">
          <w:rPr>
            <w:lang w:val="en-US"/>
          </w:rPr>
          <w:delText>been implemented</w:delText>
        </w:r>
        <w:r w:rsidRPr="002326C1" w:rsidDel="0072031E">
          <w:rPr>
            <w:lang w:val="en-US"/>
          </w:rPr>
          <w:delText xml:space="preserve"> in your Employee Central instance, select on the </w:delText>
        </w:r>
        <w:r w:rsidRPr="002326C1" w:rsidDel="0072031E">
          <w:rPr>
            <w:rStyle w:val="SAPScreenElement"/>
            <w:lang w:val="en-US"/>
          </w:rPr>
          <w:delText>Pending Hires</w:delText>
        </w:r>
        <w:r w:rsidRPr="002326C1" w:rsidDel="0072031E">
          <w:rPr>
            <w:lang w:val="en-US"/>
          </w:rPr>
          <w:delText xml:space="preserve"> screen from</w:delText>
        </w:r>
      </w:del>
      <w:ins w:id="1489" w:author="Author" w:date="2018-02-26T08:26:00Z">
        <w:r w:rsidR="0072031E">
          <w:rPr>
            <w:lang w:val="en-US"/>
          </w:rPr>
          <w:t>Depending on the configuration in your instance, you might need</w:t>
        </w:r>
      </w:ins>
      <w:r w:rsidRPr="002326C1">
        <w:rPr>
          <w:lang w:val="en-US"/>
        </w:rPr>
        <w:t xml:space="preserve"> </w:t>
      </w:r>
      <w:ins w:id="1490" w:author="Author" w:date="2018-02-26T08:26:00Z">
        <w:r w:rsidR="0072031E">
          <w:rPr>
            <w:lang w:val="en-US"/>
          </w:rPr>
          <w:t xml:space="preserve">to select </w:t>
        </w:r>
        <w:r w:rsidR="0072031E" w:rsidRPr="002326C1">
          <w:rPr>
            <w:rStyle w:val="SAPScreenElement"/>
            <w:lang w:val="en-US"/>
          </w:rPr>
          <w:t>Drafts (#)</w:t>
        </w:r>
        <w:r w:rsidR="0072031E">
          <w:rPr>
            <w:rStyle w:val="SAPScreenElement"/>
            <w:lang w:val="en-US"/>
          </w:rPr>
          <w:t xml:space="preserve"> </w:t>
        </w:r>
        <w:r w:rsidR="0072031E" w:rsidRPr="00774C60">
          <w:rPr>
            <w:lang w:val="en-US"/>
            <w:rPrChange w:id="1491" w:author="Author" w:date="2018-03-07T10:49:00Z">
              <w:rPr>
                <w:rStyle w:val="SAPScreenElement"/>
                <w:lang w:val="en-US"/>
              </w:rPr>
            </w:rPrChange>
          </w:rPr>
          <w:t>from</w:t>
        </w:r>
        <w:r w:rsidR="0072031E">
          <w:rPr>
            <w:rStyle w:val="SAPScreenElement"/>
            <w:lang w:val="en-US"/>
          </w:rPr>
          <w:t xml:space="preserve"> </w:t>
        </w:r>
      </w:ins>
      <w:r w:rsidRPr="002326C1">
        <w:rPr>
          <w:lang w:val="en-US"/>
        </w:rPr>
        <w:t xml:space="preserve">the </w:t>
      </w:r>
      <w:r w:rsidRPr="002326C1">
        <w:rPr>
          <w:rStyle w:val="SAPScreenElement"/>
          <w:lang w:val="en-US"/>
        </w:rPr>
        <w:t>Drafts (#)</w:t>
      </w:r>
      <w:r w:rsidRPr="002326C1">
        <w:rPr>
          <w:lang w:val="en-US"/>
        </w:rPr>
        <w:t xml:space="preserve"> drop-down</w:t>
      </w:r>
      <w:del w:id="1492" w:author="Author" w:date="2018-02-26T08:27:00Z">
        <w:r w:rsidRPr="002326C1" w:rsidDel="0072031E">
          <w:rPr>
            <w:lang w:val="en-US"/>
          </w:rPr>
          <w:delText xml:space="preserve"> value</w:delText>
        </w:r>
      </w:del>
      <w:del w:id="1493" w:author="Author" w:date="2018-02-26T08:26:00Z">
        <w:r w:rsidRPr="002326C1" w:rsidDel="0072031E">
          <w:rPr>
            <w:lang w:val="en-US"/>
          </w:rPr>
          <w:delText xml:space="preserve"> </w:delText>
        </w:r>
        <w:r w:rsidRPr="002326C1" w:rsidDel="0072031E">
          <w:rPr>
            <w:rStyle w:val="SAPScreenElement"/>
            <w:lang w:val="en-US"/>
          </w:rPr>
          <w:delText>Drafts (#)</w:delText>
        </w:r>
      </w:del>
      <w:del w:id="1494" w:author="Author" w:date="2018-02-26T08:27:00Z">
        <w:r w:rsidRPr="002326C1" w:rsidDel="0072031E">
          <w:rPr>
            <w:rStyle w:val="SAPScreenElement"/>
            <w:lang w:val="en-US"/>
          </w:rPr>
          <w:delText>,</w:delText>
        </w:r>
      </w:del>
      <w:r w:rsidRPr="002326C1">
        <w:rPr>
          <w:lang w:val="en-US"/>
        </w:rPr>
        <w:t xml:space="preserve"> to obtain</w:t>
      </w:r>
      <w:r w:rsidRPr="002326C1">
        <w:rPr>
          <w:rStyle w:val="SAPScreenElement"/>
          <w:lang w:val="en-US"/>
        </w:rPr>
        <w:t xml:space="preserve"> </w:t>
      </w:r>
      <w:r w:rsidRPr="002326C1">
        <w:rPr>
          <w:lang w:val="en-US"/>
        </w:rPr>
        <w:t>the list</w:t>
      </w:r>
      <w:del w:id="1495" w:author="Author" w:date="2018-02-26T08:27:00Z">
        <w:r w:rsidRPr="002326C1" w:rsidDel="0072031E">
          <w:rPr>
            <w:lang w:val="en-US"/>
          </w:rPr>
          <w:delText xml:space="preserve"> of existing saved draft records of new employees</w:delText>
        </w:r>
      </w:del>
      <w:r w:rsidRPr="002326C1">
        <w:rPr>
          <w:lang w:val="en-US"/>
        </w:rPr>
        <w:t>.</w:t>
      </w:r>
      <w:commentRangeEnd w:id="1487"/>
      <w:r w:rsidR="00785B5F">
        <w:rPr>
          <w:rStyle w:val="CommentReference"/>
        </w:rPr>
        <w:commentReference w:id="1487"/>
      </w:r>
    </w:p>
    <w:p w14:paraId="70BB5319" w14:textId="5B04BACB" w:rsidR="005B6A71" w:rsidRPr="002326C1" w:rsidRDefault="005B6A71" w:rsidP="00CC1E43">
      <w:pPr>
        <w:pStyle w:val="ListBullet3"/>
        <w:numPr>
          <w:ilvl w:val="0"/>
          <w:numId w:val="47"/>
        </w:numPr>
        <w:ind w:left="1080"/>
        <w:rPr>
          <w:lang w:val="en-US"/>
        </w:rPr>
      </w:pPr>
      <w:r w:rsidRPr="002326C1">
        <w:rPr>
          <w:lang w:val="en-US"/>
        </w:rPr>
        <w:t xml:space="preserve">Choose the </w:t>
      </w:r>
      <w:r w:rsidRPr="002326C1">
        <w:rPr>
          <w:rStyle w:val="SAPScreenElement"/>
          <w:lang w:val="en-US"/>
        </w:rPr>
        <w:t xml:space="preserve">Hire </w:t>
      </w:r>
      <w:r w:rsidRPr="002326C1">
        <w:rPr>
          <w:lang w:val="en-US"/>
        </w:rPr>
        <w:t xml:space="preserve">button </w:t>
      </w:r>
      <w:r w:rsidR="00112D97" w:rsidRPr="002326C1">
        <w:rPr>
          <w:lang w:val="en-US"/>
        </w:rPr>
        <w:t>located to</w:t>
      </w:r>
      <w:r w:rsidRPr="002326C1">
        <w:rPr>
          <w:lang w:val="en-US"/>
        </w:rPr>
        <w:t xml:space="preserve"> the left of the name of the pending hire for whom you want to continue entering hiring data. You are directed to the </w:t>
      </w:r>
      <w:r w:rsidRPr="002326C1">
        <w:rPr>
          <w:rStyle w:val="SAPScreenElement"/>
          <w:lang w:val="en-US"/>
        </w:rPr>
        <w:t xml:space="preserve">Add New Employee </w:t>
      </w:r>
      <w:r w:rsidRPr="002326C1">
        <w:rPr>
          <w:lang w:val="en-US"/>
        </w:rPr>
        <w:t>screen, where you can continue entering hiring data.</w:t>
      </w:r>
    </w:p>
    <w:p w14:paraId="1708FEDE" w14:textId="77777777" w:rsidR="005B6A71" w:rsidRPr="002326C1" w:rsidRDefault="005B6A71" w:rsidP="00CC1E43">
      <w:pPr>
        <w:pStyle w:val="SAPNoteHeading"/>
        <w:ind w:left="1080"/>
        <w:rPr>
          <w:lang w:val="en-US"/>
        </w:rPr>
      </w:pPr>
      <w:r w:rsidRPr="002326C1">
        <w:rPr>
          <w:noProof/>
          <w:lang w:val="en-US"/>
        </w:rPr>
        <w:drawing>
          <wp:inline distT="0" distB="0" distL="0" distR="0" wp14:anchorId="09440223" wp14:editId="1112AD05">
            <wp:extent cx="228600" cy="2286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25BA93AC" w14:textId="245AC450" w:rsidR="005B6A71" w:rsidRPr="002326C1" w:rsidRDefault="005B6A71" w:rsidP="00CC1E43">
      <w:pPr>
        <w:pStyle w:val="ListBullet3"/>
        <w:numPr>
          <w:ilvl w:val="0"/>
          <w:numId w:val="0"/>
        </w:numPr>
        <w:ind w:left="1080"/>
        <w:rPr>
          <w:lang w:val="en-US"/>
        </w:rPr>
      </w:pPr>
      <w:r w:rsidRPr="002326C1">
        <w:rPr>
          <w:lang w:val="en-US"/>
        </w:rPr>
        <w:t>We recommend checking that the already maintained data is still available in the new hire record. If this is not the case, please maintain it again.</w:t>
      </w:r>
    </w:p>
    <w:p w14:paraId="54B277AA" w14:textId="77777777" w:rsidR="00041CB0" w:rsidRPr="002326C1" w:rsidRDefault="00041CB0" w:rsidP="002F2044">
      <w:pPr>
        <w:pStyle w:val="ListBullet3"/>
        <w:numPr>
          <w:ilvl w:val="0"/>
          <w:numId w:val="0"/>
        </w:numPr>
        <w:ind w:left="1170"/>
        <w:rPr>
          <w:lang w:val="en-US"/>
        </w:rPr>
      </w:pPr>
    </w:p>
    <w:p w14:paraId="630A6471" w14:textId="77777777" w:rsidR="0018668A" w:rsidRPr="002326C1" w:rsidRDefault="007B0A92" w:rsidP="00CC1E43">
      <w:pPr>
        <w:pStyle w:val="SAPNoteHeading"/>
        <w:ind w:left="720"/>
        <w:rPr>
          <w:lang w:val="en-US"/>
        </w:rPr>
      </w:pPr>
      <w:r w:rsidRPr="002326C1">
        <w:rPr>
          <w:noProof/>
          <w:lang w:val="en-US"/>
        </w:rPr>
        <w:drawing>
          <wp:inline distT="0" distB="0" distL="0" distR="0" wp14:anchorId="377168D3" wp14:editId="14CF2884">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8668A" w:rsidRPr="002326C1">
        <w:rPr>
          <w:lang w:val="en-US"/>
        </w:rPr>
        <w:t xml:space="preserve"> Note</w:t>
      </w:r>
    </w:p>
    <w:p w14:paraId="20BC2DAD" w14:textId="77777777" w:rsidR="0018668A" w:rsidRPr="002326C1" w:rsidRDefault="0018668A" w:rsidP="00CC1E43">
      <w:pPr>
        <w:pStyle w:val="NoteParagraph"/>
        <w:ind w:left="720"/>
        <w:rPr>
          <w:lang w:val="en-US"/>
        </w:rPr>
      </w:pPr>
      <w:r w:rsidRPr="002326C1">
        <w:rPr>
          <w:lang w:val="en-US"/>
        </w:rPr>
        <w:t xml:space="preserve">In case you need to maintain data for the employee related to recurring deductions or one-time deduction, please refer to the test script of scope item </w:t>
      </w:r>
      <w:r w:rsidRPr="002326C1">
        <w:rPr>
          <w:rFonts w:ascii="BentonSans Book Italic" w:hAnsi="BentonSans Book Italic"/>
          <w:lang w:val="en-US"/>
        </w:rPr>
        <w:t>Take Action: Job Change / Transfer / Pay Rate Change (FJ1)</w:t>
      </w:r>
      <w:r w:rsidRPr="002326C1">
        <w:rPr>
          <w:lang w:val="en-US"/>
        </w:rPr>
        <w:t>.</w:t>
      </w:r>
    </w:p>
    <w:p w14:paraId="6BA4462C" w14:textId="77777777" w:rsidR="0094749F" w:rsidRPr="002326C1" w:rsidRDefault="0094749F" w:rsidP="00CC1E43">
      <w:pPr>
        <w:pStyle w:val="SAPNoteHeading"/>
        <w:ind w:left="720"/>
        <w:rPr>
          <w:lang w:val="en-US"/>
        </w:rPr>
      </w:pPr>
      <w:r w:rsidRPr="002326C1">
        <w:rPr>
          <w:noProof/>
          <w:lang w:val="en-US"/>
        </w:rPr>
        <w:drawing>
          <wp:inline distT="0" distB="0" distL="0" distR="0" wp14:anchorId="5EC758A1" wp14:editId="20A0048A">
            <wp:extent cx="228600" cy="228600"/>
            <wp:effectExtent l="0" t="0" r="0" b="0"/>
            <wp:docPr id="16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05C31A75" w14:textId="1ABF2057" w:rsidR="00706D16" w:rsidRPr="002326C1" w:rsidRDefault="0094749F" w:rsidP="00CC1E43">
      <w:pPr>
        <w:pStyle w:val="NoteParagraph"/>
        <w:ind w:left="720"/>
        <w:rPr>
          <w:lang w:val="en-US"/>
        </w:rPr>
      </w:pPr>
      <w:r w:rsidRPr="002326C1">
        <w:rPr>
          <w:lang w:val="en-US"/>
        </w:rPr>
        <w:t xml:space="preserve">Based on the permissions granted to the </w:t>
      </w:r>
      <w:r w:rsidR="005810F6" w:rsidRPr="002326C1">
        <w:rPr>
          <w:rFonts w:ascii="BentonSans Book Italic" w:hAnsi="BentonSans Book Italic"/>
          <w:lang w:val="en-US"/>
        </w:rPr>
        <w:t>SAP BestPractices</w:t>
      </w:r>
      <w:r w:rsidR="005810F6" w:rsidRPr="002326C1">
        <w:rPr>
          <w:lang w:val="en-US"/>
        </w:rPr>
        <w:t xml:space="preserve"> </w:t>
      </w:r>
      <w:r w:rsidR="00F16401" w:rsidRPr="002326C1">
        <w:rPr>
          <w:rFonts w:ascii="BentonSans Book Italic" w:hAnsi="BentonSans Book Italic"/>
          <w:lang w:val="en-US"/>
        </w:rPr>
        <w:t>E</w:t>
      </w:r>
      <w:r w:rsidRPr="002326C1">
        <w:rPr>
          <w:rFonts w:ascii="BentonSans Book Italic" w:hAnsi="BentonSans Book Italic"/>
          <w:lang w:val="en-US"/>
        </w:rPr>
        <w:t>mployee (</w:t>
      </w:r>
      <w:r w:rsidR="00F16401" w:rsidRPr="002326C1">
        <w:rPr>
          <w:rFonts w:ascii="BentonSans Book Italic" w:hAnsi="BentonSans Book Italic"/>
          <w:lang w:val="en-US"/>
        </w:rPr>
        <w:t>Self Service for EC</w:t>
      </w:r>
      <w:r w:rsidRPr="002326C1">
        <w:rPr>
          <w:rFonts w:ascii="BentonSans Book Italic" w:hAnsi="BentonSans Book Italic"/>
          <w:lang w:val="en-US"/>
        </w:rPr>
        <w:t>)</w:t>
      </w:r>
      <w:r w:rsidRPr="002326C1">
        <w:rPr>
          <w:lang w:val="en-US"/>
        </w:rPr>
        <w:t xml:space="preserve"> role, the employee can log on to the instance and view his or her data in the system</w:t>
      </w:r>
      <w:r w:rsidR="00706D16" w:rsidRPr="002326C1">
        <w:rPr>
          <w:lang w:val="en-US"/>
        </w:rPr>
        <w:t>.</w:t>
      </w:r>
    </w:p>
    <w:p w14:paraId="1B6E25D8" w14:textId="77777777" w:rsidR="00706D16" w:rsidRPr="002326C1" w:rsidRDefault="00706D16" w:rsidP="00CC1E43">
      <w:pPr>
        <w:pStyle w:val="SAPNoteHeading"/>
        <w:ind w:left="720"/>
        <w:rPr>
          <w:lang w:val="en-US"/>
        </w:rPr>
      </w:pPr>
      <w:r w:rsidRPr="002326C1">
        <w:rPr>
          <w:noProof/>
          <w:lang w:val="en-US"/>
        </w:rPr>
        <w:drawing>
          <wp:inline distT="0" distB="0" distL="0" distR="0" wp14:anchorId="7132973B" wp14:editId="3CE0A3E0">
            <wp:extent cx="228600" cy="228600"/>
            <wp:effectExtent l="0" t="0" r="0" b="0"/>
            <wp:docPr id="20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45681191" w14:textId="4B9DAB89" w:rsidR="00962170" w:rsidRPr="002326C1" w:rsidRDefault="00962170" w:rsidP="00CC1E43">
      <w:pPr>
        <w:pStyle w:val="NoteParagraph"/>
        <w:ind w:left="720"/>
        <w:rPr>
          <w:lang w:val="en-US"/>
        </w:rPr>
      </w:pPr>
      <w:r w:rsidRPr="002326C1">
        <w:rPr>
          <w:lang w:val="en-US"/>
        </w:rPr>
        <w:t xml:space="preserve">Within </w:t>
      </w:r>
      <w:ins w:id="1496" w:author="Author" w:date="2018-02-22T17:46:00Z">
        <w:r w:rsidR="007B06E0" w:rsidRPr="0072031E">
          <w:rPr>
            <w:lang w:val="en-US"/>
            <w:rPrChange w:id="1497" w:author="Author" w:date="2018-02-26T08:25:00Z">
              <w:rPr/>
            </w:rPrChange>
          </w:rPr>
          <w:t>the SAP Best Practices</w:t>
        </w:r>
      </w:ins>
      <w:del w:id="1498" w:author="Author" w:date="2018-02-22T17:46:00Z">
        <w:r w:rsidRPr="002326C1" w:rsidDel="007B06E0">
          <w:rPr>
            <w:lang w:val="en-US"/>
          </w:rPr>
          <w:delText xml:space="preserve">this </w:delText>
        </w:r>
        <w:r w:rsidR="00F047BC" w:rsidRPr="002326C1" w:rsidDel="007B06E0">
          <w:rPr>
            <w:lang w:val="en-US"/>
          </w:rPr>
          <w:delText>best practices</w:delText>
        </w:r>
      </w:del>
      <w:del w:id="1499" w:author="Author" w:date="2018-02-12T18:16:00Z">
        <w:r w:rsidRPr="002326C1" w:rsidDel="00B77B61">
          <w:rPr>
            <w:lang w:val="en-US"/>
          </w:rPr>
          <w:delText xml:space="preserve"> solution</w:delText>
        </w:r>
      </w:del>
      <w:r w:rsidRPr="002326C1">
        <w:rPr>
          <w:lang w:val="en-US"/>
        </w:rPr>
        <w:t>, some alerts related to end dates in the employee’s master data record are provided, and can be modified as per your business requirements</w:t>
      </w:r>
      <w:r w:rsidR="00523FC2" w:rsidRPr="002326C1">
        <w:rPr>
          <w:lang w:val="en-US"/>
        </w:rPr>
        <w:t>.</w:t>
      </w:r>
    </w:p>
    <w:p w14:paraId="6BAE9E37" w14:textId="47AD39A9" w:rsidR="00706D16" w:rsidRDefault="00167342" w:rsidP="00167342">
      <w:pPr>
        <w:pStyle w:val="NoteParagraph"/>
        <w:numPr>
          <w:ilvl w:val="0"/>
          <w:numId w:val="47"/>
        </w:numPr>
        <w:ind w:left="1080"/>
        <w:rPr>
          <w:lang w:val="en-US"/>
        </w:rPr>
      </w:pPr>
      <w:r>
        <w:rPr>
          <w:lang w:val="en-US"/>
        </w:rPr>
        <w:t>For all countries in scope, a</w:t>
      </w:r>
      <w:commentRangeStart w:id="1500"/>
      <w:commentRangeStart w:id="1501"/>
      <w:r w:rsidR="00962170" w:rsidRPr="00626F57">
        <w:rPr>
          <w:lang w:val="en-US"/>
        </w:rPr>
        <w:t xml:space="preserve">n alert regarding the end date of </w:t>
      </w:r>
      <w:r w:rsidR="00706D16" w:rsidRPr="00626F57">
        <w:rPr>
          <w:lang w:val="en-US"/>
        </w:rPr>
        <w:t>the probation</w:t>
      </w:r>
      <w:r w:rsidR="009D53FD" w:rsidRPr="00626F57">
        <w:rPr>
          <w:lang w:val="en-US"/>
        </w:rPr>
        <w:t>ary</w:t>
      </w:r>
      <w:r w:rsidR="00706D16" w:rsidRPr="00626F57">
        <w:rPr>
          <w:lang w:val="en-US"/>
        </w:rPr>
        <w:t xml:space="preserve"> period</w:t>
      </w:r>
      <w:r w:rsidR="00962170" w:rsidRPr="00626F57">
        <w:rPr>
          <w:lang w:val="en-US"/>
        </w:rPr>
        <w:t xml:space="preserve"> of the employee is configured</w:t>
      </w:r>
      <w:r w:rsidR="00FF27FE" w:rsidRPr="00626F57">
        <w:rPr>
          <w:lang w:val="en-US"/>
        </w:rPr>
        <w:t>:</w:t>
      </w:r>
      <w:r w:rsidR="00962170" w:rsidRPr="00626F57">
        <w:rPr>
          <w:lang w:val="en-US"/>
        </w:rPr>
        <w:t xml:space="preserve"> </w:t>
      </w:r>
      <w:r w:rsidR="00FF27FE" w:rsidRPr="00626F57">
        <w:rPr>
          <w:lang w:val="en-US"/>
        </w:rPr>
        <w:t>t</w:t>
      </w:r>
      <w:r w:rsidR="00962170" w:rsidRPr="00626F57">
        <w:rPr>
          <w:lang w:val="en-US"/>
        </w:rPr>
        <w:t xml:space="preserve">he employee’s </w:t>
      </w:r>
      <w:r w:rsidR="006F2662" w:rsidRPr="00626F57">
        <w:rPr>
          <w:lang w:val="en-US"/>
        </w:rPr>
        <w:t xml:space="preserve">line manager </w:t>
      </w:r>
      <w:r w:rsidR="00962170" w:rsidRPr="00626F57">
        <w:rPr>
          <w:lang w:val="en-US"/>
        </w:rPr>
        <w:t xml:space="preserve">and HR </w:t>
      </w:r>
      <w:r w:rsidR="006F2662" w:rsidRPr="00626F57">
        <w:rPr>
          <w:lang w:val="en-US"/>
        </w:rPr>
        <w:t xml:space="preserve">business partner </w:t>
      </w:r>
      <w:r w:rsidR="00962170" w:rsidRPr="00626F57">
        <w:rPr>
          <w:lang w:val="en-US"/>
        </w:rPr>
        <w:t>will receive</w:t>
      </w:r>
      <w:r w:rsidR="00FF27FE" w:rsidRPr="00626F57">
        <w:rPr>
          <w:lang w:val="en-US"/>
        </w:rPr>
        <w:t xml:space="preserve"> </w:t>
      </w:r>
      <w:r w:rsidR="00E6204E" w:rsidRPr="00626F57">
        <w:rPr>
          <w:lang w:val="en-US"/>
        </w:rPr>
        <w:t>an email notification</w:t>
      </w:r>
      <w:r w:rsidR="00962170" w:rsidRPr="00626F57">
        <w:rPr>
          <w:lang w:val="en-US"/>
        </w:rPr>
        <w:t xml:space="preserve"> one month before the probationary period </w:t>
      </w:r>
      <w:r w:rsidR="00FF27FE" w:rsidRPr="00626F57">
        <w:rPr>
          <w:lang w:val="en-US"/>
        </w:rPr>
        <w:t>ends</w:t>
      </w:r>
      <w:r w:rsidR="009D53FD" w:rsidRPr="00626F57">
        <w:rPr>
          <w:lang w:val="en-US"/>
        </w:rPr>
        <w:t xml:space="preserve">. </w:t>
      </w:r>
      <w:commentRangeEnd w:id="1500"/>
      <w:r w:rsidR="004C0DBE" w:rsidRPr="00626F57">
        <w:rPr>
          <w:rStyle w:val="CommentReference"/>
        </w:rPr>
        <w:commentReference w:id="1500"/>
      </w:r>
      <w:commentRangeEnd w:id="1501"/>
      <w:r w:rsidR="00B46071">
        <w:rPr>
          <w:rStyle w:val="CommentReference"/>
        </w:rPr>
        <w:commentReference w:id="1501"/>
      </w:r>
    </w:p>
    <w:p w14:paraId="2CAEE38D" w14:textId="6F5DC695" w:rsidR="00707B82" w:rsidRPr="004405AE" w:rsidRDefault="00167342" w:rsidP="00167342">
      <w:pPr>
        <w:pStyle w:val="NoteParagraph"/>
        <w:numPr>
          <w:ilvl w:val="0"/>
          <w:numId w:val="47"/>
        </w:numPr>
        <w:ind w:left="1080"/>
        <w:rPr>
          <w:lang w:val="en-US"/>
          <w:rPrChange w:id="1502" w:author="Author" w:date="2018-02-05T14:38:00Z">
            <w:rPr/>
          </w:rPrChange>
        </w:rPr>
      </w:pPr>
      <w:r w:rsidRPr="00167342">
        <w:rPr>
          <w:lang w:val="en-US"/>
        </w:rPr>
        <w:t xml:space="preserve">For country </w:t>
      </w:r>
      <w:r w:rsidRPr="00782690">
        <w:rPr>
          <w:b/>
          <w:lang w:val="en-US"/>
        </w:rPr>
        <w:t>FR</w:t>
      </w:r>
      <w:r w:rsidRPr="00167342">
        <w:rPr>
          <w:lang w:val="en-US"/>
        </w:rPr>
        <w:t>, a</w:t>
      </w:r>
      <w:commentRangeStart w:id="1503"/>
      <w:commentRangeStart w:id="1504"/>
      <w:r w:rsidR="00707B82" w:rsidRPr="00167342">
        <w:rPr>
          <w:lang w:val="en-US"/>
        </w:rPr>
        <w:t xml:space="preserve">n alert regarding the end date of the employee’s contract is configured: </w:t>
      </w:r>
      <w:r>
        <w:rPr>
          <w:lang w:val="en-US"/>
        </w:rPr>
        <w:t xml:space="preserve">in case of an employee with fixed-term contract, </w:t>
      </w:r>
      <w:r w:rsidR="00707B82" w:rsidRPr="00167342">
        <w:rPr>
          <w:lang w:val="en-US"/>
        </w:rPr>
        <w:t>the employee’s line manager and HR business partner will receive an email notification 14 days before the contract ends.</w:t>
      </w:r>
      <w:commentRangeEnd w:id="1503"/>
      <w:r w:rsidR="00707B82" w:rsidRPr="00167342">
        <w:rPr>
          <w:rStyle w:val="CommentReference"/>
        </w:rPr>
        <w:commentReference w:id="1503"/>
      </w:r>
      <w:commentRangeEnd w:id="1504"/>
      <w:r w:rsidR="00B46071">
        <w:rPr>
          <w:rStyle w:val="CommentReference"/>
        </w:rPr>
        <w:commentReference w:id="1504"/>
      </w:r>
    </w:p>
    <w:p w14:paraId="01C09B9A" w14:textId="6CCB8C0F" w:rsidR="00C018AB" w:rsidRPr="00626F57" w:rsidDel="009B6007" w:rsidRDefault="00C018AB" w:rsidP="00C018AB">
      <w:pPr>
        <w:pStyle w:val="NoteParagraph"/>
        <w:ind w:left="720"/>
        <w:rPr>
          <w:del w:id="1505" w:author="Author" w:date="2018-02-22T10:48:00Z"/>
          <w:strike/>
          <w:highlight w:val="cyan"/>
          <w:lang w:val="en-US"/>
        </w:rPr>
      </w:pPr>
      <w:commentRangeStart w:id="1506"/>
      <w:del w:id="1507" w:author="Author" w:date="2018-02-22T10:48:00Z">
        <w:r w:rsidRPr="00626F57" w:rsidDel="009B6007">
          <w:rPr>
            <w:strike/>
            <w:highlight w:val="cyan"/>
            <w:lang w:val="en-US"/>
          </w:rPr>
          <w:lastRenderedPageBreak/>
          <w:delText xml:space="preserve">For a non-Australian national, visa details have been maintained in the </w:delText>
        </w:r>
        <w:r w:rsidRPr="00626F57" w:rsidDel="009B6007">
          <w:rPr>
            <w:rStyle w:val="SAPScreenElement"/>
            <w:strike/>
            <w:highlight w:val="cyan"/>
            <w:lang w:val="en-US"/>
          </w:rPr>
          <w:delText>Work Permit Info</w:delText>
        </w:r>
        <w:r w:rsidRPr="00626F57" w:rsidDel="009B6007">
          <w:rPr>
            <w:strike/>
            <w:highlight w:val="cyan"/>
            <w:lang w:val="en-US"/>
          </w:rPr>
          <w:delText xml:space="preserve"> block during hiring. An alert regarding the expiry date of the document of type </w:delText>
        </w:r>
        <w:r w:rsidRPr="00626F57" w:rsidDel="009B6007">
          <w:rPr>
            <w:rStyle w:val="SAPUserEntry"/>
            <w:strike/>
            <w:color w:val="auto"/>
            <w:highlight w:val="cyan"/>
            <w:lang w:val="en-US"/>
          </w:rPr>
          <w:delText xml:space="preserve">AUS-Visa </w:delText>
        </w:r>
        <w:r w:rsidRPr="00626F57" w:rsidDel="009B6007">
          <w:rPr>
            <w:strike/>
            <w:highlight w:val="cyan"/>
            <w:lang w:val="en-US"/>
          </w:rPr>
          <w:delText xml:space="preserve">is configured: the employee, the employee’s line manager, and the employee’s HR business partner will receive an email informing them that the visa of the employee is getting expired in three months and they need to trigger the process of prolonging it. The employee is responsible for keeping his or her work permit information up-to-date in the system; refer to test script of scope item </w:delText>
        </w:r>
        <w:r w:rsidRPr="00626F57" w:rsidDel="009B6007">
          <w:rPr>
            <w:rFonts w:ascii="BentonSans Book Italic" w:hAnsi="BentonSans Book Italic"/>
            <w:strike/>
            <w:highlight w:val="cyan"/>
            <w:lang w:val="en-US"/>
          </w:rPr>
          <w:delText>Data Change</w:delText>
        </w:r>
        <w:r w:rsidRPr="00626F57" w:rsidDel="009B6007">
          <w:rPr>
            <w:rStyle w:val="SAPScreenElement"/>
            <w:strike/>
            <w:color w:val="auto"/>
            <w:highlight w:val="cyan"/>
            <w:lang w:val="en-US"/>
          </w:rPr>
          <w:delText xml:space="preserve"> </w:delText>
        </w:r>
        <w:r w:rsidRPr="00626F57" w:rsidDel="009B6007">
          <w:rPr>
            <w:rFonts w:ascii="BentonSans Book Italic" w:hAnsi="BentonSans Book Italic"/>
            <w:strike/>
            <w:highlight w:val="cyan"/>
            <w:lang w:val="en-US"/>
          </w:rPr>
          <w:delText xml:space="preserve">Employee File </w:delText>
        </w:r>
        <w:r w:rsidRPr="00626F57" w:rsidDel="009B6007">
          <w:rPr>
            <w:rStyle w:val="SAPScreenElement"/>
            <w:strike/>
            <w:color w:val="auto"/>
            <w:highlight w:val="cyan"/>
            <w:lang w:val="en-US"/>
          </w:rPr>
          <w:delText>(FJ5)</w:delText>
        </w:r>
        <w:r w:rsidRPr="00626F57" w:rsidDel="009B6007">
          <w:rPr>
            <w:strike/>
            <w:highlight w:val="cyan"/>
            <w:lang w:val="en-US"/>
          </w:rPr>
          <w:delText xml:space="preserve">, chapter </w:delText>
        </w:r>
        <w:r w:rsidRPr="00626F57" w:rsidDel="009B6007">
          <w:rPr>
            <w:rStyle w:val="SAPScreenElement"/>
            <w:strike/>
            <w:color w:val="auto"/>
            <w:highlight w:val="cyan"/>
            <w:lang w:val="en-US"/>
          </w:rPr>
          <w:delText>Maintenance of Employee’s Work Eligibility Data</w:delText>
        </w:r>
        <w:r w:rsidRPr="00626F57" w:rsidDel="009B6007">
          <w:rPr>
            <w:strike/>
            <w:highlight w:val="cyan"/>
            <w:lang w:val="en-US"/>
          </w:rPr>
          <w:delText>, for more details.</w:delText>
        </w:r>
        <w:commentRangeEnd w:id="1506"/>
        <w:r w:rsidRPr="00626F57" w:rsidDel="009B6007">
          <w:rPr>
            <w:rStyle w:val="CommentReference"/>
            <w:strike/>
          </w:rPr>
          <w:commentReference w:id="1506"/>
        </w:r>
      </w:del>
    </w:p>
    <w:p w14:paraId="4CB282FD" w14:textId="500BF01E" w:rsidR="00582A5B" w:rsidRDefault="00582A5B" w:rsidP="00167342">
      <w:pPr>
        <w:pStyle w:val="NoteParagraph"/>
        <w:numPr>
          <w:ilvl w:val="0"/>
          <w:numId w:val="47"/>
        </w:numPr>
        <w:ind w:left="1080"/>
        <w:rPr>
          <w:lang w:val="en-US"/>
        </w:rPr>
      </w:pPr>
      <w:commentRangeStart w:id="1508"/>
      <w:commentRangeStart w:id="1509"/>
      <w:r w:rsidRPr="00154361">
        <w:rPr>
          <w:lang w:val="en-US"/>
        </w:rPr>
        <w:t xml:space="preserve">For employees, who are nationals of another country than the country where the hiring company is located, </w:t>
      </w:r>
      <w:r w:rsidR="00734830" w:rsidRPr="00154361">
        <w:rPr>
          <w:lang w:val="en-US"/>
        </w:rPr>
        <w:t xml:space="preserve">details related to </w:t>
      </w:r>
      <w:r w:rsidR="006C7FAC">
        <w:rPr>
          <w:lang w:val="en-US"/>
        </w:rPr>
        <w:t xml:space="preserve">the </w:t>
      </w:r>
      <w:r w:rsidR="00734830" w:rsidRPr="00154361">
        <w:rPr>
          <w:lang w:val="en-US"/>
        </w:rPr>
        <w:t>work permit have been maintained during hiring</w:t>
      </w:r>
      <w:r w:rsidR="00580257" w:rsidRPr="00154361">
        <w:rPr>
          <w:lang w:val="en-US"/>
        </w:rPr>
        <w:t>. An alert regarding the expiry date of the work permit document is configured: the employee, the employee’s line manager, and the employee’s HR business partner will receive an email informing them that the work permit document of the employee is getting expired soon and they need to trigger the process of prolonging it.</w:t>
      </w:r>
      <w:r w:rsidR="00154361" w:rsidRPr="00154361">
        <w:rPr>
          <w:lang w:val="en-US"/>
        </w:rPr>
        <w:t xml:space="preserve"> </w:t>
      </w:r>
      <w:r w:rsidR="00626F57">
        <w:rPr>
          <w:lang w:val="en-US"/>
        </w:rPr>
        <w:t>Depending on the country of the company, the alert will be received in following situations</w:t>
      </w:r>
      <w:r w:rsidR="00782690">
        <w:rPr>
          <w:lang w:val="en-US"/>
        </w:rPr>
        <w:t>:</w:t>
      </w:r>
    </w:p>
    <w:p w14:paraId="2A317DE2" w14:textId="50FD9C9F" w:rsidR="00782690" w:rsidRPr="00782690" w:rsidRDefault="00626F57" w:rsidP="00167342">
      <w:pPr>
        <w:pStyle w:val="NoteParagraph"/>
        <w:numPr>
          <w:ilvl w:val="0"/>
          <w:numId w:val="47"/>
        </w:numPr>
        <w:ind w:left="1440"/>
        <w:rPr>
          <w:lang w:val="en-US"/>
        </w:rPr>
      </w:pPr>
      <w:r w:rsidRPr="00626F57">
        <w:rPr>
          <w:lang w:val="en-US"/>
        </w:rPr>
        <w:t xml:space="preserve">If country of company is </w:t>
      </w:r>
      <w:r w:rsidR="00154361" w:rsidRPr="00782690">
        <w:rPr>
          <w:b/>
          <w:lang w:val="en-US"/>
        </w:rPr>
        <w:t>AE</w:t>
      </w:r>
      <w:r w:rsidR="00154361" w:rsidRPr="00782690">
        <w:rPr>
          <w:lang w:val="en-US"/>
        </w:rPr>
        <w:t xml:space="preserve">: </w:t>
      </w:r>
      <w:r w:rsidR="00782690" w:rsidRPr="00782690">
        <w:rPr>
          <w:lang w:val="en-US"/>
        </w:rPr>
        <w:t>for a non-Emirati nationa</w:t>
      </w:r>
      <w:r w:rsidR="00782690">
        <w:rPr>
          <w:lang w:val="en-US"/>
        </w:rPr>
        <w:t>l,</w:t>
      </w:r>
      <w:r w:rsidR="00782690" w:rsidRPr="00782690">
        <w:rPr>
          <w:lang w:val="en-US"/>
        </w:rPr>
        <w:t xml:space="preserve"> the work permit document of type</w:t>
      </w:r>
      <w:r w:rsidR="00782690" w:rsidRPr="00782690">
        <w:rPr>
          <w:rStyle w:val="SAPUserEntry"/>
          <w:color w:val="auto"/>
          <w:lang w:val="en-US"/>
        </w:rPr>
        <w:t xml:space="preserve"> </w:t>
      </w:r>
      <w:r w:rsidR="00782690" w:rsidRPr="00782690">
        <w:rPr>
          <w:rStyle w:val="SAPUserEntry"/>
          <w:b w:val="0"/>
          <w:color w:val="auto"/>
          <w:lang w:val="en-US"/>
        </w:rPr>
        <w:t>UAE-Labor Card</w:t>
      </w:r>
      <w:r w:rsidR="00782690" w:rsidRPr="00626F57">
        <w:rPr>
          <w:rStyle w:val="SAPUserEntry"/>
          <w:color w:val="auto"/>
          <w:lang w:val="en-US"/>
        </w:rPr>
        <w:t xml:space="preserve"> </w:t>
      </w:r>
      <w:r w:rsidR="00782690" w:rsidRPr="00782690">
        <w:rPr>
          <w:lang w:val="en-US"/>
        </w:rPr>
        <w:t>is getting expired in two month</w:t>
      </w:r>
    </w:p>
    <w:p w14:paraId="589BE04A" w14:textId="4056FCE1" w:rsidR="00154361" w:rsidRPr="00782690" w:rsidRDefault="00626F57" w:rsidP="00167342">
      <w:pPr>
        <w:pStyle w:val="NoteParagraph"/>
        <w:numPr>
          <w:ilvl w:val="0"/>
          <w:numId w:val="47"/>
        </w:numPr>
        <w:ind w:left="1440"/>
        <w:rPr>
          <w:lang w:val="en-US"/>
        </w:rPr>
      </w:pPr>
      <w:r w:rsidRPr="00626F57">
        <w:rPr>
          <w:lang w:val="en-US"/>
        </w:rPr>
        <w:t xml:space="preserve">If country of company is </w:t>
      </w:r>
      <w:r w:rsidR="00154361" w:rsidRPr="00782690">
        <w:rPr>
          <w:b/>
          <w:lang w:val="en-US"/>
        </w:rPr>
        <w:t>AU</w:t>
      </w:r>
      <w:r w:rsidR="00154361" w:rsidRPr="00782690">
        <w:rPr>
          <w:lang w:val="en-US"/>
        </w:rPr>
        <w:t>:</w:t>
      </w:r>
      <w:r w:rsidR="00782690" w:rsidRPr="00782690">
        <w:rPr>
          <w:lang w:val="en-US"/>
        </w:rPr>
        <w:t xml:space="preserve"> for a non-Australian national</w:t>
      </w:r>
      <w:r w:rsidR="00782690">
        <w:rPr>
          <w:lang w:val="en-US"/>
        </w:rPr>
        <w:t xml:space="preserve">, </w:t>
      </w:r>
      <w:r w:rsidR="00782690" w:rsidRPr="00782690">
        <w:rPr>
          <w:lang w:val="en-US"/>
        </w:rPr>
        <w:t>the work permit document of type</w:t>
      </w:r>
      <w:r w:rsidR="00782690" w:rsidRPr="00782690">
        <w:rPr>
          <w:rStyle w:val="SAPUserEntry"/>
          <w:color w:val="auto"/>
          <w:lang w:val="en-US"/>
        </w:rPr>
        <w:t xml:space="preserve"> </w:t>
      </w:r>
      <w:r w:rsidR="00782690" w:rsidRPr="00782690">
        <w:rPr>
          <w:rStyle w:val="SAPUserEntry"/>
          <w:b w:val="0"/>
          <w:color w:val="auto"/>
          <w:lang w:val="en-US"/>
        </w:rPr>
        <w:t>AUS-Visa</w:t>
      </w:r>
      <w:r w:rsidR="00782690" w:rsidRPr="00626F57">
        <w:rPr>
          <w:rStyle w:val="SAPUserEntry"/>
          <w:color w:val="auto"/>
          <w:lang w:val="en-US"/>
        </w:rPr>
        <w:t xml:space="preserve"> </w:t>
      </w:r>
      <w:r w:rsidR="00782690" w:rsidRPr="00782690">
        <w:rPr>
          <w:lang w:val="en-US"/>
        </w:rPr>
        <w:t>is getting expired in three months</w:t>
      </w:r>
    </w:p>
    <w:p w14:paraId="39C329F2" w14:textId="43F0802A" w:rsidR="00154361" w:rsidRDefault="00626F57" w:rsidP="00167342">
      <w:pPr>
        <w:pStyle w:val="NoteParagraph"/>
        <w:numPr>
          <w:ilvl w:val="0"/>
          <w:numId w:val="47"/>
        </w:numPr>
        <w:ind w:left="1440"/>
        <w:rPr>
          <w:lang w:val="en-US"/>
        </w:rPr>
      </w:pPr>
      <w:r w:rsidRPr="00626F57">
        <w:rPr>
          <w:lang w:val="en-US"/>
        </w:rPr>
        <w:t xml:space="preserve">If country of company is </w:t>
      </w:r>
      <w:r w:rsidR="00154361" w:rsidRPr="00782690">
        <w:rPr>
          <w:b/>
          <w:lang w:val="en-US"/>
        </w:rPr>
        <w:t>CN</w:t>
      </w:r>
      <w:r w:rsidR="00154361">
        <w:rPr>
          <w:lang w:val="en-US"/>
        </w:rPr>
        <w:t>:</w:t>
      </w:r>
      <w:r w:rsidR="00782690" w:rsidRPr="00782690">
        <w:rPr>
          <w:lang w:val="en-US"/>
        </w:rPr>
        <w:t xml:space="preserve"> for a non-</w:t>
      </w:r>
      <w:r w:rsidR="00782690">
        <w:rPr>
          <w:lang w:val="en-US"/>
        </w:rPr>
        <w:t>Chinese</w:t>
      </w:r>
      <w:r w:rsidR="00782690" w:rsidRPr="00782690">
        <w:rPr>
          <w:lang w:val="en-US"/>
        </w:rPr>
        <w:t xml:space="preserve"> national, any </w:t>
      </w:r>
      <w:r>
        <w:rPr>
          <w:lang w:val="en-US"/>
        </w:rPr>
        <w:t xml:space="preserve">of the maintained </w:t>
      </w:r>
      <w:r w:rsidR="00782690" w:rsidRPr="00782690">
        <w:rPr>
          <w:lang w:val="en-US"/>
        </w:rPr>
        <w:t>work permit document</w:t>
      </w:r>
      <w:r>
        <w:rPr>
          <w:lang w:val="en-US"/>
        </w:rPr>
        <w:t>s</w:t>
      </w:r>
      <w:r w:rsidR="00782690" w:rsidRPr="00782690">
        <w:rPr>
          <w:lang w:val="en-US"/>
        </w:rPr>
        <w:t xml:space="preserve"> is getting expired in three months</w:t>
      </w:r>
    </w:p>
    <w:p w14:paraId="6AD0F31E" w14:textId="0FD0CC65" w:rsidR="00154361" w:rsidRDefault="00626F57" w:rsidP="00167342">
      <w:pPr>
        <w:pStyle w:val="NoteParagraph"/>
        <w:numPr>
          <w:ilvl w:val="0"/>
          <w:numId w:val="47"/>
        </w:numPr>
        <w:ind w:left="1440"/>
        <w:rPr>
          <w:lang w:val="en-US"/>
        </w:rPr>
      </w:pPr>
      <w:r w:rsidRPr="00626F57">
        <w:rPr>
          <w:lang w:val="en-US"/>
        </w:rPr>
        <w:t xml:space="preserve">If country of company is </w:t>
      </w:r>
      <w:r w:rsidR="00154361" w:rsidRPr="00782690">
        <w:rPr>
          <w:b/>
          <w:lang w:val="en-US"/>
        </w:rPr>
        <w:t>FR</w:t>
      </w:r>
      <w:r w:rsidR="00154361">
        <w:rPr>
          <w:lang w:val="en-US"/>
        </w:rPr>
        <w:t>:</w:t>
      </w:r>
      <w:r w:rsidR="00782690" w:rsidRPr="00782690">
        <w:rPr>
          <w:lang w:val="en-US"/>
        </w:rPr>
        <w:t xml:space="preserve"> for a non-</w:t>
      </w:r>
      <w:r w:rsidR="00782690">
        <w:rPr>
          <w:lang w:val="en-US"/>
        </w:rPr>
        <w:t>French</w:t>
      </w:r>
      <w:r w:rsidR="00782690" w:rsidRPr="00782690">
        <w:rPr>
          <w:lang w:val="en-US"/>
        </w:rPr>
        <w:t xml:space="preserve"> national</w:t>
      </w:r>
      <w:r w:rsidR="00782690">
        <w:rPr>
          <w:lang w:val="en-US"/>
        </w:rPr>
        <w:t xml:space="preserve">, </w:t>
      </w:r>
      <w:r w:rsidR="00782690" w:rsidRPr="00782690">
        <w:rPr>
          <w:lang w:val="en-US"/>
        </w:rPr>
        <w:t>the work permit document of type</w:t>
      </w:r>
      <w:r w:rsidR="00782690" w:rsidRPr="00782690">
        <w:rPr>
          <w:rStyle w:val="SAPUserEntry"/>
          <w:color w:val="auto"/>
          <w:lang w:val="en-US"/>
        </w:rPr>
        <w:t xml:space="preserve"> </w:t>
      </w:r>
      <w:r w:rsidR="00782690">
        <w:rPr>
          <w:rStyle w:val="SAPUserEntry"/>
          <w:b w:val="0"/>
          <w:color w:val="auto"/>
          <w:lang w:val="en-US"/>
        </w:rPr>
        <w:t>FRA</w:t>
      </w:r>
      <w:r w:rsidR="00782690" w:rsidRPr="00782690">
        <w:rPr>
          <w:rStyle w:val="SAPUserEntry"/>
          <w:b w:val="0"/>
          <w:color w:val="auto"/>
          <w:lang w:val="en-US"/>
        </w:rPr>
        <w:t>-Visa</w:t>
      </w:r>
      <w:r w:rsidR="00782690" w:rsidRPr="00782690">
        <w:rPr>
          <w:rStyle w:val="SAPUserEntry"/>
          <w:color w:val="auto"/>
          <w:lang w:val="en-US"/>
        </w:rPr>
        <w:t xml:space="preserve"> </w:t>
      </w:r>
      <w:r w:rsidR="00782690">
        <w:rPr>
          <w:lang w:val="en-US"/>
        </w:rPr>
        <w:t>or</w:t>
      </w:r>
      <w:r w:rsidR="00782690" w:rsidRPr="00626F57">
        <w:rPr>
          <w:rStyle w:val="SAPUserEntry"/>
          <w:color w:val="auto"/>
          <w:lang w:val="en-US"/>
        </w:rPr>
        <w:t xml:space="preserve"> </w:t>
      </w:r>
      <w:r w:rsidR="00782690">
        <w:rPr>
          <w:rStyle w:val="SAPUserEntry"/>
          <w:b w:val="0"/>
          <w:color w:val="auto"/>
          <w:lang w:val="en-US"/>
        </w:rPr>
        <w:t>FRA</w:t>
      </w:r>
      <w:r w:rsidR="00782690" w:rsidRPr="00782690">
        <w:rPr>
          <w:lang w:val="en-US"/>
        </w:rPr>
        <w:t xml:space="preserve"> </w:t>
      </w:r>
      <w:r w:rsidR="00782690" w:rsidRPr="00782690">
        <w:rPr>
          <w:rStyle w:val="SAPUserEntry"/>
          <w:b w:val="0"/>
          <w:color w:val="auto"/>
          <w:lang w:val="en-US"/>
        </w:rPr>
        <w:t>-</w:t>
      </w:r>
      <w:r w:rsidR="00782690" w:rsidRPr="00782690">
        <w:rPr>
          <w:lang w:val="en-US"/>
        </w:rPr>
        <w:t xml:space="preserve"> </w:t>
      </w:r>
      <w:r w:rsidR="00782690">
        <w:rPr>
          <w:rStyle w:val="SAPUserEntry"/>
          <w:b w:val="0"/>
          <w:color w:val="auto"/>
          <w:lang w:val="en-US"/>
        </w:rPr>
        <w:t>Resident Permit</w:t>
      </w:r>
      <w:r w:rsidR="00782690" w:rsidRPr="00782690">
        <w:rPr>
          <w:rStyle w:val="SAPUserEntry"/>
          <w:color w:val="auto"/>
          <w:lang w:val="en-US"/>
        </w:rPr>
        <w:t xml:space="preserve"> </w:t>
      </w:r>
      <w:r w:rsidR="00782690" w:rsidRPr="00782690">
        <w:rPr>
          <w:lang w:val="en-US"/>
        </w:rPr>
        <w:t xml:space="preserve">is getting expired in </w:t>
      </w:r>
      <w:r w:rsidR="00782690">
        <w:rPr>
          <w:lang w:val="en-US"/>
        </w:rPr>
        <w:t>one</w:t>
      </w:r>
      <w:r w:rsidR="00782690" w:rsidRPr="00782690">
        <w:rPr>
          <w:lang w:val="en-US"/>
        </w:rPr>
        <w:t xml:space="preserve"> month</w:t>
      </w:r>
    </w:p>
    <w:p w14:paraId="0504BAE1" w14:textId="1810C253" w:rsidR="00154361" w:rsidRDefault="00626F57" w:rsidP="00167342">
      <w:pPr>
        <w:pStyle w:val="NoteParagraph"/>
        <w:numPr>
          <w:ilvl w:val="0"/>
          <w:numId w:val="47"/>
        </w:numPr>
        <w:ind w:left="1440"/>
        <w:rPr>
          <w:lang w:val="en-US"/>
        </w:rPr>
      </w:pPr>
      <w:r w:rsidRPr="00626F57">
        <w:rPr>
          <w:lang w:val="en-US"/>
        </w:rPr>
        <w:t xml:space="preserve">If country of company is </w:t>
      </w:r>
      <w:r w:rsidR="00154361" w:rsidRPr="00782690">
        <w:rPr>
          <w:b/>
          <w:lang w:val="en-US"/>
        </w:rPr>
        <w:t>GB</w:t>
      </w:r>
      <w:r w:rsidR="00154361">
        <w:rPr>
          <w:lang w:val="en-US"/>
        </w:rPr>
        <w:t>:</w:t>
      </w:r>
      <w:r w:rsidR="00782690" w:rsidRPr="00782690">
        <w:rPr>
          <w:lang w:val="en-US"/>
        </w:rPr>
        <w:t xml:space="preserve"> for a non-</w:t>
      </w:r>
      <w:r w:rsidR="00782690">
        <w:rPr>
          <w:lang w:val="en-US"/>
        </w:rPr>
        <w:t>British</w:t>
      </w:r>
      <w:r w:rsidR="00782690" w:rsidRPr="00782690">
        <w:rPr>
          <w:lang w:val="en-US"/>
        </w:rPr>
        <w:t xml:space="preserve"> national</w:t>
      </w:r>
      <w:r w:rsidR="00782690">
        <w:rPr>
          <w:lang w:val="en-US"/>
        </w:rPr>
        <w:t xml:space="preserve">, </w:t>
      </w:r>
      <w:r w:rsidR="00782690" w:rsidRPr="00782690">
        <w:rPr>
          <w:lang w:val="en-US"/>
        </w:rPr>
        <w:t>the work permit document of type</w:t>
      </w:r>
      <w:r w:rsidR="00782690" w:rsidRPr="00782690">
        <w:rPr>
          <w:rStyle w:val="SAPUserEntry"/>
          <w:color w:val="auto"/>
          <w:lang w:val="en-US"/>
        </w:rPr>
        <w:t xml:space="preserve"> </w:t>
      </w:r>
      <w:r w:rsidR="00782690" w:rsidRPr="00782690">
        <w:rPr>
          <w:rStyle w:val="SAPUserEntry"/>
          <w:b w:val="0"/>
          <w:color w:val="auto"/>
          <w:lang w:val="en-US"/>
        </w:rPr>
        <w:t>GB-Work Permit</w:t>
      </w:r>
      <w:r w:rsidR="00782690" w:rsidRPr="00782690">
        <w:rPr>
          <w:rStyle w:val="SAPUserEntry"/>
          <w:color w:val="auto"/>
          <w:lang w:val="en-US"/>
        </w:rPr>
        <w:t xml:space="preserve"> </w:t>
      </w:r>
      <w:r w:rsidR="00782690" w:rsidRPr="00782690">
        <w:rPr>
          <w:lang w:val="en-US"/>
        </w:rPr>
        <w:t>is getting expired in three months</w:t>
      </w:r>
    </w:p>
    <w:p w14:paraId="105AAE1E" w14:textId="6C24775B" w:rsidR="00782690" w:rsidRPr="00782690" w:rsidRDefault="00626F57" w:rsidP="00167342">
      <w:pPr>
        <w:pStyle w:val="NoteParagraph"/>
        <w:numPr>
          <w:ilvl w:val="0"/>
          <w:numId w:val="47"/>
        </w:numPr>
        <w:ind w:left="1440"/>
        <w:rPr>
          <w:lang w:val="en-US"/>
        </w:rPr>
      </w:pPr>
      <w:r w:rsidRPr="00626F57">
        <w:rPr>
          <w:lang w:val="en-US"/>
        </w:rPr>
        <w:t xml:space="preserve">If country of company is </w:t>
      </w:r>
      <w:r w:rsidR="00154361" w:rsidRPr="00782690">
        <w:rPr>
          <w:b/>
          <w:lang w:val="en-US"/>
        </w:rPr>
        <w:t>SA</w:t>
      </w:r>
      <w:r w:rsidR="00154361" w:rsidRPr="00782690">
        <w:rPr>
          <w:lang w:val="en-US"/>
        </w:rPr>
        <w:t>:</w:t>
      </w:r>
      <w:r w:rsidR="00782690" w:rsidRPr="00782690">
        <w:rPr>
          <w:lang w:val="en-US"/>
        </w:rPr>
        <w:t xml:space="preserve"> for a non-Saudi national, any </w:t>
      </w:r>
      <w:r>
        <w:rPr>
          <w:lang w:val="en-US"/>
        </w:rPr>
        <w:t xml:space="preserve">of the maintained </w:t>
      </w:r>
      <w:r w:rsidR="00782690" w:rsidRPr="00782690">
        <w:rPr>
          <w:lang w:val="en-US"/>
        </w:rPr>
        <w:t>work permit document</w:t>
      </w:r>
      <w:r>
        <w:rPr>
          <w:lang w:val="en-US"/>
        </w:rPr>
        <w:t>s</w:t>
      </w:r>
      <w:r w:rsidR="00782690" w:rsidRPr="00782690">
        <w:rPr>
          <w:lang w:val="en-US"/>
        </w:rPr>
        <w:t xml:space="preserve"> is getting expired in three months</w:t>
      </w:r>
    </w:p>
    <w:p w14:paraId="45339D36" w14:textId="344BA247" w:rsidR="00580257" w:rsidRPr="00782690" w:rsidRDefault="00154361" w:rsidP="00167342">
      <w:pPr>
        <w:pStyle w:val="NoteParagraph"/>
        <w:ind w:left="1080"/>
        <w:rPr>
          <w:lang w:val="en-US"/>
        </w:rPr>
      </w:pPr>
      <w:r>
        <w:rPr>
          <w:lang w:val="en-US"/>
        </w:rPr>
        <w:t>In most of the above enumerated countries, t</w:t>
      </w:r>
      <w:r w:rsidR="00580257" w:rsidRPr="00154361">
        <w:rPr>
          <w:lang w:val="en-US"/>
        </w:rPr>
        <w:t xml:space="preserve">he employee is responsible for keeping his or her work permit information up-to-date in the system; refer to test script of scope item </w:t>
      </w:r>
      <w:r w:rsidR="00580257" w:rsidRPr="00154361">
        <w:rPr>
          <w:rFonts w:ascii="BentonSans Book Italic" w:hAnsi="BentonSans Book Italic"/>
          <w:lang w:val="en-US"/>
        </w:rPr>
        <w:t>Data Change</w:t>
      </w:r>
      <w:r w:rsidR="00580257" w:rsidRPr="00154361">
        <w:rPr>
          <w:rStyle w:val="SAPScreenElement"/>
          <w:color w:val="auto"/>
          <w:lang w:val="en-US"/>
        </w:rPr>
        <w:t xml:space="preserve"> </w:t>
      </w:r>
      <w:r w:rsidR="00580257" w:rsidRPr="00154361">
        <w:rPr>
          <w:rFonts w:ascii="BentonSans Book Italic" w:hAnsi="BentonSans Book Italic"/>
          <w:lang w:val="en-US"/>
        </w:rPr>
        <w:t xml:space="preserve">Employee File </w:t>
      </w:r>
      <w:r w:rsidR="00580257" w:rsidRPr="00154361">
        <w:rPr>
          <w:rStyle w:val="SAPScreenElement"/>
          <w:color w:val="auto"/>
          <w:lang w:val="en-US"/>
        </w:rPr>
        <w:t>(FJ5)</w:t>
      </w:r>
      <w:r w:rsidR="00580257" w:rsidRPr="00154361">
        <w:rPr>
          <w:lang w:val="en-US"/>
        </w:rPr>
        <w:t xml:space="preserve">, chapter </w:t>
      </w:r>
      <w:r w:rsidR="00580257" w:rsidRPr="00154361">
        <w:rPr>
          <w:rStyle w:val="SAPScreenElement"/>
          <w:color w:val="auto"/>
          <w:lang w:val="en-US"/>
        </w:rPr>
        <w:t>Maintenance of Employee’s Work Eligibility Data</w:t>
      </w:r>
      <w:r w:rsidR="00580257" w:rsidRPr="00154361">
        <w:rPr>
          <w:lang w:val="en-US"/>
        </w:rPr>
        <w:t>, for more details.</w:t>
      </w:r>
      <w:commentRangeEnd w:id="1508"/>
      <w:r w:rsidR="00626F57">
        <w:rPr>
          <w:rStyle w:val="CommentReference"/>
        </w:rPr>
        <w:commentReference w:id="1508"/>
      </w:r>
      <w:commentRangeEnd w:id="1509"/>
      <w:r w:rsidR="00B46071">
        <w:rPr>
          <w:rStyle w:val="CommentReference"/>
        </w:rPr>
        <w:commentReference w:id="1509"/>
      </w:r>
    </w:p>
    <w:p w14:paraId="62A21111" w14:textId="35FBD810" w:rsidR="00580257" w:rsidDel="00D96DE3" w:rsidRDefault="00580257" w:rsidP="00C018AB">
      <w:pPr>
        <w:pStyle w:val="NoteParagraph"/>
        <w:ind w:left="720"/>
        <w:rPr>
          <w:del w:id="1510" w:author="Author" w:date="2018-02-09T12:01:00Z"/>
          <w:lang w:val="en-US"/>
        </w:rPr>
      </w:pPr>
    </w:p>
    <w:p w14:paraId="2E98499C" w14:textId="006D277F" w:rsidR="00580257" w:rsidDel="00D96DE3" w:rsidRDefault="00580257" w:rsidP="00C018AB">
      <w:pPr>
        <w:pStyle w:val="NoteParagraph"/>
        <w:ind w:left="720"/>
        <w:rPr>
          <w:del w:id="1511" w:author="Author" w:date="2018-02-09T12:01:00Z"/>
          <w:lang w:val="en-US"/>
        </w:rPr>
      </w:pPr>
    </w:p>
    <w:p w14:paraId="33CD7634" w14:textId="71431734" w:rsidR="00580257" w:rsidDel="00D96DE3" w:rsidRDefault="00580257" w:rsidP="00C018AB">
      <w:pPr>
        <w:pStyle w:val="NoteParagraph"/>
        <w:ind w:left="720"/>
        <w:rPr>
          <w:del w:id="1512" w:author="Author" w:date="2018-02-09T12:01:00Z"/>
          <w:lang w:val="en-US"/>
        </w:rPr>
      </w:pPr>
    </w:p>
    <w:p w14:paraId="4B2B00CD" w14:textId="14B4E081" w:rsidR="00734830" w:rsidRPr="00582A5B" w:rsidDel="00D96DE3" w:rsidRDefault="00734830" w:rsidP="00C018AB">
      <w:pPr>
        <w:pStyle w:val="NoteParagraph"/>
        <w:ind w:left="720"/>
        <w:rPr>
          <w:del w:id="1513" w:author="Author" w:date="2018-02-09T12:01:00Z"/>
          <w:highlight w:val="cyan"/>
          <w:lang w:val="en-US"/>
        </w:rPr>
      </w:pPr>
    </w:p>
    <w:p w14:paraId="35C46FBD" w14:textId="7919FC98" w:rsidR="00582A5B" w:rsidDel="00D96DE3" w:rsidRDefault="00582A5B" w:rsidP="00C018AB">
      <w:pPr>
        <w:pStyle w:val="NoteParagraph"/>
        <w:ind w:left="720"/>
        <w:rPr>
          <w:del w:id="1514" w:author="Author" w:date="2018-02-09T12:01:00Z"/>
          <w:highlight w:val="cyan"/>
          <w:lang w:val="en-US"/>
        </w:rPr>
      </w:pPr>
    </w:p>
    <w:p w14:paraId="638429CF" w14:textId="77777777" w:rsidR="00582A5B" w:rsidRPr="00C018AB" w:rsidRDefault="00582A5B" w:rsidP="00C018AB">
      <w:pPr>
        <w:pStyle w:val="NoteParagraph"/>
        <w:ind w:left="720"/>
        <w:rPr>
          <w:highlight w:val="cyan"/>
          <w:lang w:val="en-US"/>
        </w:rPr>
      </w:pPr>
    </w:p>
    <w:p w14:paraId="551E240F" w14:textId="77777777" w:rsidR="00C018AB" w:rsidRPr="00AF1555" w:rsidRDefault="00C018AB" w:rsidP="00C018AB">
      <w:pPr>
        <w:pStyle w:val="SAPNoteHeading"/>
        <w:ind w:left="720"/>
        <w:rPr>
          <w:lang w:val="en-US"/>
          <w:rPrChange w:id="1515" w:author="Author" w:date="2018-02-22T10:48:00Z">
            <w:rPr>
              <w:highlight w:val="cyan"/>
              <w:lang w:val="en-US"/>
            </w:rPr>
          </w:rPrChange>
        </w:rPr>
      </w:pPr>
      <w:commentRangeStart w:id="1516"/>
      <w:r w:rsidRPr="00AF1555">
        <w:rPr>
          <w:noProof/>
          <w:lang w:val="en-US"/>
          <w:rPrChange w:id="1517" w:author="Author" w:date="2018-02-22T10:48:00Z">
            <w:rPr>
              <w:noProof/>
              <w:highlight w:val="cyan"/>
              <w:lang w:val="en-US"/>
            </w:rPr>
          </w:rPrChange>
        </w:rPr>
        <w:drawing>
          <wp:inline distT="0" distB="0" distL="0" distR="0" wp14:anchorId="67FF88E9" wp14:editId="513438D9">
            <wp:extent cx="228600" cy="22860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1555">
        <w:rPr>
          <w:lang w:val="en-US"/>
          <w:rPrChange w:id="1518" w:author="Author" w:date="2018-02-22T10:48:00Z">
            <w:rPr>
              <w:highlight w:val="cyan"/>
              <w:lang w:val="en-US"/>
            </w:rPr>
          </w:rPrChange>
        </w:rPr>
        <w:t xml:space="preserve"> Note</w:t>
      </w:r>
    </w:p>
    <w:p w14:paraId="005A2760" w14:textId="6449810E" w:rsidR="00C018AB" w:rsidRPr="00AF1555" w:rsidRDefault="006D6D25" w:rsidP="00C018AB">
      <w:pPr>
        <w:ind w:left="720"/>
        <w:rPr>
          <w:lang w:val="en-US"/>
          <w:rPrChange w:id="1519" w:author="Author" w:date="2018-02-22T10:48:00Z">
            <w:rPr>
              <w:highlight w:val="cyan"/>
              <w:lang w:val="en-US"/>
            </w:rPr>
          </w:rPrChange>
        </w:rPr>
      </w:pPr>
      <w:ins w:id="1520" w:author="Author" w:date="2018-02-05T09:43:00Z">
        <w:r w:rsidRPr="00774C60">
          <w:rPr>
            <w:rStyle w:val="SAPEmphasis"/>
            <w:lang w:val="en-US"/>
            <w:rPrChange w:id="1521" w:author="Author" w:date="2018-03-07T10:49:00Z">
              <w:rPr>
                <w:highlight w:val="cyan"/>
                <w:lang w:val="en-US"/>
              </w:rPr>
            </w:rPrChange>
          </w:rPr>
          <w:t>In case of country</w:t>
        </w:r>
        <w:r w:rsidRPr="00AF1555">
          <w:rPr>
            <w:lang w:val="en-US"/>
            <w:rPrChange w:id="1522" w:author="Author" w:date="2018-02-22T10:48:00Z">
              <w:rPr>
                <w:highlight w:val="cyan"/>
                <w:lang w:val="en-US"/>
              </w:rPr>
            </w:rPrChange>
          </w:rPr>
          <w:t xml:space="preserve"> </w:t>
        </w:r>
        <w:r w:rsidRPr="00AF1555">
          <w:rPr>
            <w:b/>
            <w:lang w:val="en-US"/>
            <w:rPrChange w:id="1523" w:author="Author" w:date="2018-02-22T10:48:00Z">
              <w:rPr>
                <w:highlight w:val="cyan"/>
                <w:lang w:val="en-US"/>
              </w:rPr>
            </w:rPrChange>
          </w:rPr>
          <w:t>AU</w:t>
        </w:r>
        <w:r w:rsidRPr="00AF1555">
          <w:rPr>
            <w:lang w:val="en-US"/>
            <w:rPrChange w:id="1524" w:author="Author" w:date="2018-02-22T10:48:00Z">
              <w:rPr>
                <w:highlight w:val="cyan"/>
                <w:lang w:val="en-US"/>
              </w:rPr>
            </w:rPrChange>
          </w:rPr>
          <w:t xml:space="preserve">, </w:t>
        </w:r>
      </w:ins>
      <w:del w:id="1525" w:author="Author" w:date="2018-02-05T09:44:00Z">
        <w:r w:rsidR="00C018AB" w:rsidRPr="00AF1555" w:rsidDel="006D6D25">
          <w:rPr>
            <w:lang w:val="en-US"/>
            <w:rPrChange w:id="1526" w:author="Author" w:date="2018-02-22T10:48:00Z">
              <w:rPr>
                <w:highlight w:val="cyan"/>
                <w:lang w:val="en-US"/>
              </w:rPr>
            </w:rPrChange>
          </w:rPr>
          <w:delText>In case</w:delText>
        </w:r>
      </w:del>
      <w:ins w:id="1527" w:author="Author" w:date="2018-02-05T09:44:00Z">
        <w:r w:rsidRPr="00AF1555">
          <w:rPr>
            <w:lang w:val="en-US"/>
            <w:rPrChange w:id="1528" w:author="Author" w:date="2018-02-22T10:48:00Z">
              <w:rPr>
                <w:highlight w:val="cyan"/>
                <w:lang w:val="en-US"/>
              </w:rPr>
            </w:rPrChange>
          </w:rPr>
          <w:t>if</w:t>
        </w:r>
      </w:ins>
      <w:r w:rsidR="00C018AB" w:rsidRPr="00AF1555">
        <w:rPr>
          <w:lang w:val="en-US"/>
          <w:rPrChange w:id="1529" w:author="Author" w:date="2018-02-22T10:48:00Z">
            <w:rPr>
              <w:highlight w:val="cyan"/>
              <w:lang w:val="en-US"/>
            </w:rPr>
          </w:rPrChange>
        </w:rPr>
        <w:t xml:space="preserve"> corrections in the </w:t>
      </w:r>
      <w:r w:rsidR="00C018AB" w:rsidRPr="00AF1555">
        <w:rPr>
          <w:rStyle w:val="SAPScreenElement"/>
          <w:lang w:val="en-US"/>
          <w:rPrChange w:id="1530" w:author="Author" w:date="2018-02-22T10:48:00Z">
            <w:rPr>
              <w:rStyle w:val="SAPScreenElement"/>
              <w:highlight w:val="cyan"/>
              <w:lang w:val="en-US"/>
            </w:rPr>
          </w:rPrChange>
        </w:rPr>
        <w:t xml:space="preserve">Job Information </w:t>
      </w:r>
      <w:r w:rsidR="00C018AB" w:rsidRPr="00AF1555">
        <w:rPr>
          <w:lang w:val="en-US"/>
          <w:rPrChange w:id="1531" w:author="Author" w:date="2018-02-22T10:48:00Z">
            <w:rPr>
              <w:highlight w:val="cyan"/>
              <w:lang w:val="en-US"/>
            </w:rPr>
          </w:rPrChange>
        </w:rPr>
        <w:t xml:space="preserve">or </w:t>
      </w:r>
      <w:r w:rsidR="00C018AB" w:rsidRPr="00AF1555">
        <w:rPr>
          <w:rStyle w:val="SAPScreenElement"/>
          <w:lang w:val="en-US"/>
          <w:rPrChange w:id="1532" w:author="Author" w:date="2018-02-22T10:48:00Z">
            <w:rPr>
              <w:rStyle w:val="SAPScreenElement"/>
              <w:highlight w:val="cyan"/>
              <w:lang w:val="en-US"/>
            </w:rPr>
          </w:rPrChange>
        </w:rPr>
        <w:t>Organizational Information</w:t>
      </w:r>
      <w:r w:rsidR="00C018AB" w:rsidRPr="00AF1555">
        <w:rPr>
          <w:lang w:val="en-US"/>
          <w:rPrChange w:id="1533" w:author="Author" w:date="2018-02-22T10:48:00Z">
            <w:rPr>
              <w:highlight w:val="cyan"/>
              <w:lang w:val="en-US"/>
            </w:rPr>
          </w:rPrChange>
        </w:rPr>
        <w:t xml:space="preserve"> subsections of the new hire record need to be made, the HR Administrator can perform these as follows: select the </w:t>
      </w:r>
      <w:r w:rsidR="00C018AB" w:rsidRPr="00AF1555">
        <w:rPr>
          <w:rStyle w:val="SAPScreenElement"/>
          <w:lang w:val="en-US"/>
          <w:rPrChange w:id="1534" w:author="Author" w:date="2018-02-22T10:48:00Z">
            <w:rPr>
              <w:rStyle w:val="SAPScreenElement"/>
              <w:highlight w:val="cyan"/>
              <w:lang w:val="en-US"/>
            </w:rPr>
          </w:rPrChange>
        </w:rPr>
        <w:t>Clock (History)</w:t>
      </w:r>
      <w:r w:rsidR="00C018AB" w:rsidRPr="00AF1555">
        <w:rPr>
          <w:lang w:val="en-US"/>
          <w:rPrChange w:id="1535" w:author="Author" w:date="2018-02-22T10:48:00Z">
            <w:rPr>
              <w:highlight w:val="cyan"/>
              <w:lang w:val="en-US"/>
            </w:rPr>
          </w:rPrChange>
        </w:rPr>
        <w:t xml:space="preserve"> icon next to the </w:t>
      </w:r>
      <w:r w:rsidR="00C018AB" w:rsidRPr="00AF1555">
        <w:rPr>
          <w:rStyle w:val="SAPScreenElement"/>
          <w:lang w:val="en-US"/>
          <w:rPrChange w:id="1536" w:author="Author" w:date="2018-02-22T10:48:00Z">
            <w:rPr>
              <w:rStyle w:val="SAPScreenElement"/>
              <w:highlight w:val="cyan"/>
              <w:lang w:val="en-US"/>
            </w:rPr>
          </w:rPrChange>
        </w:rPr>
        <w:t>Job Information</w:t>
      </w:r>
      <w:r w:rsidR="00C018AB" w:rsidRPr="00AF1555">
        <w:rPr>
          <w:lang w:val="en-US"/>
          <w:rPrChange w:id="1537" w:author="Author" w:date="2018-02-22T10:48:00Z">
            <w:rPr>
              <w:highlight w:val="cyan"/>
              <w:lang w:val="en-US"/>
            </w:rPr>
          </w:rPrChange>
        </w:rPr>
        <w:t xml:space="preserve"> block. In the </w:t>
      </w:r>
      <w:r w:rsidR="00C018AB" w:rsidRPr="00AF1555">
        <w:rPr>
          <w:rStyle w:val="SAPScreenElement"/>
          <w:lang w:val="en-US"/>
          <w:rPrChange w:id="1538" w:author="Author" w:date="2018-02-22T10:48:00Z">
            <w:rPr>
              <w:rStyle w:val="SAPScreenElement"/>
              <w:highlight w:val="cyan"/>
              <w:lang w:val="en-US"/>
            </w:rPr>
          </w:rPrChange>
        </w:rPr>
        <w:t>Change History</w:t>
      </w:r>
      <w:r w:rsidR="00C018AB" w:rsidRPr="00AF1555">
        <w:rPr>
          <w:lang w:val="en-US"/>
          <w:rPrChange w:id="1539" w:author="Author" w:date="2018-02-22T10:48:00Z">
            <w:rPr>
              <w:highlight w:val="cyan"/>
              <w:lang w:val="en-US"/>
            </w:rPr>
          </w:rPrChange>
        </w:rPr>
        <w:t xml:space="preserve"> part of the upcoming dialog box, select the appropriate </w:t>
      </w:r>
      <w:r w:rsidR="00C018AB" w:rsidRPr="00AF1555">
        <w:rPr>
          <w:rStyle w:val="SAPScreenElement"/>
          <w:color w:val="000000"/>
          <w:lang w:val="en-US"/>
          <w:rPrChange w:id="1540" w:author="Author" w:date="2018-02-22T10:48:00Z">
            <w:rPr>
              <w:rStyle w:val="SAPScreenElement"/>
              <w:color w:val="000000"/>
              <w:highlight w:val="cyan"/>
              <w:lang w:val="en-US"/>
            </w:rPr>
          </w:rPrChange>
        </w:rPr>
        <w:t>New Hire</w:t>
      </w:r>
      <w:r w:rsidR="00C018AB" w:rsidRPr="00AF1555">
        <w:rPr>
          <w:lang w:val="en-US"/>
          <w:rPrChange w:id="1541" w:author="Author" w:date="2018-02-22T10:48:00Z">
            <w:rPr>
              <w:highlight w:val="cyan"/>
              <w:lang w:val="en-US"/>
            </w:rPr>
          </w:rPrChange>
        </w:rPr>
        <w:t xml:space="preserve"> record and choose the </w:t>
      </w:r>
      <w:r w:rsidR="00C018AB" w:rsidRPr="00AF1555">
        <w:rPr>
          <w:rStyle w:val="SAPScreenElement"/>
          <w:lang w:val="en-US"/>
          <w:rPrChange w:id="1542" w:author="Author" w:date="2018-02-22T10:48:00Z">
            <w:rPr>
              <w:rStyle w:val="SAPScreenElement"/>
              <w:highlight w:val="cyan"/>
              <w:lang w:val="en-US"/>
            </w:rPr>
          </w:rPrChange>
        </w:rPr>
        <w:t>Edit</w:t>
      </w:r>
      <w:r w:rsidR="00C018AB" w:rsidRPr="00AF1555">
        <w:rPr>
          <w:lang w:val="en-US"/>
          <w:rPrChange w:id="1543" w:author="Author" w:date="2018-02-22T10:48:00Z">
            <w:rPr>
              <w:highlight w:val="cyan"/>
              <w:lang w:val="en-US"/>
            </w:rPr>
          </w:rPrChange>
        </w:rPr>
        <w:t xml:space="preserve"> button. In the </w:t>
      </w:r>
      <w:r w:rsidR="00C018AB" w:rsidRPr="00AF1555">
        <w:rPr>
          <w:rStyle w:val="SAPScreenElement"/>
          <w:lang w:val="en-US"/>
          <w:rPrChange w:id="1544" w:author="Author" w:date="2018-02-22T10:48:00Z">
            <w:rPr>
              <w:rStyle w:val="SAPScreenElement"/>
              <w:highlight w:val="cyan"/>
              <w:lang w:val="en-US"/>
            </w:rPr>
          </w:rPrChange>
        </w:rPr>
        <w:t>When would you like your changes to take effect?</w:t>
      </w:r>
      <w:r w:rsidR="00C018AB" w:rsidRPr="00AF1555">
        <w:rPr>
          <w:lang w:val="en-US"/>
          <w:rPrChange w:id="1545" w:author="Author" w:date="2018-02-22T10:48:00Z">
            <w:rPr>
              <w:highlight w:val="cyan"/>
              <w:lang w:val="en-US"/>
            </w:rPr>
          </w:rPrChange>
        </w:rPr>
        <w:t xml:space="preserve"> field, enter the hiring date and make the appropriate corrections. It is recommended to add in the </w:t>
      </w:r>
      <w:r w:rsidR="00C018AB" w:rsidRPr="00AF1555">
        <w:rPr>
          <w:rStyle w:val="SAPScreenElement"/>
          <w:lang w:val="en-US"/>
          <w:rPrChange w:id="1546" w:author="Author" w:date="2018-02-22T10:48:00Z">
            <w:rPr>
              <w:rStyle w:val="SAPScreenElement"/>
              <w:highlight w:val="cyan"/>
              <w:lang w:val="en-US"/>
            </w:rPr>
          </w:rPrChange>
        </w:rPr>
        <w:t>Notes</w:t>
      </w:r>
      <w:r w:rsidR="00C018AB" w:rsidRPr="00AF1555">
        <w:rPr>
          <w:lang w:val="en-US"/>
          <w:rPrChange w:id="1547" w:author="Author" w:date="2018-02-22T10:48:00Z">
            <w:rPr>
              <w:highlight w:val="cyan"/>
              <w:lang w:val="en-US"/>
            </w:rPr>
          </w:rPrChange>
        </w:rPr>
        <w:t xml:space="preserve"> field details to the correction performed.</w:t>
      </w:r>
    </w:p>
    <w:p w14:paraId="7C409D7A" w14:textId="14E7F89F" w:rsidR="00C018AB" w:rsidRPr="002326C1" w:rsidRDefault="00C018AB" w:rsidP="00C018AB">
      <w:pPr>
        <w:ind w:left="720"/>
        <w:rPr>
          <w:lang w:val="en-US"/>
        </w:rPr>
      </w:pPr>
      <w:r w:rsidRPr="00AF1555">
        <w:rPr>
          <w:lang w:val="en-US"/>
          <w:rPrChange w:id="1548" w:author="Author" w:date="2018-02-22T10:48:00Z">
            <w:rPr>
              <w:highlight w:val="cyan"/>
              <w:lang w:val="en-US"/>
            </w:rPr>
          </w:rPrChange>
        </w:rPr>
        <w:t xml:space="preserve">In case corrections have been performed to fields, which influence the pay components (like, for example, pay scale group, pay scale level, FTE, etc.), you need to check the automatically updated values in the </w:t>
      </w:r>
      <w:r w:rsidRPr="00AF1555">
        <w:rPr>
          <w:rStyle w:val="SAPScreenElement"/>
          <w:lang w:val="en-US"/>
          <w:rPrChange w:id="1549" w:author="Author" w:date="2018-02-22T10:48:00Z">
            <w:rPr>
              <w:rStyle w:val="SAPScreenElement"/>
              <w:highlight w:val="cyan"/>
              <w:lang w:val="en-US"/>
            </w:rPr>
          </w:rPrChange>
        </w:rPr>
        <w:t>Compensation Information</w:t>
      </w:r>
      <w:r w:rsidRPr="00AF1555">
        <w:rPr>
          <w:lang w:val="en-US"/>
          <w:rPrChange w:id="1550" w:author="Author" w:date="2018-02-22T10:48:00Z">
            <w:rPr>
              <w:highlight w:val="cyan"/>
              <w:lang w:val="en-US"/>
            </w:rPr>
          </w:rPrChange>
        </w:rPr>
        <w:t xml:space="preserve"> and </w:t>
      </w:r>
      <w:r w:rsidRPr="00AF1555">
        <w:rPr>
          <w:rStyle w:val="SAPScreenElement"/>
          <w:lang w:val="en-US"/>
          <w:rPrChange w:id="1551" w:author="Author" w:date="2018-02-22T10:48:00Z">
            <w:rPr>
              <w:rStyle w:val="SAPScreenElement"/>
              <w:highlight w:val="cyan"/>
              <w:lang w:val="en-US"/>
            </w:rPr>
          </w:rPrChange>
        </w:rPr>
        <w:t>Compensation</w:t>
      </w:r>
      <w:r w:rsidRPr="00AF1555">
        <w:rPr>
          <w:lang w:val="en-US"/>
          <w:rPrChange w:id="1552" w:author="Author" w:date="2018-02-22T10:48:00Z">
            <w:rPr>
              <w:highlight w:val="cyan"/>
              <w:lang w:val="en-US"/>
            </w:rPr>
          </w:rPrChange>
        </w:rPr>
        <w:t xml:space="preserve"> blocks. In case the suggested values for </w:t>
      </w:r>
      <w:r w:rsidRPr="00AF1555">
        <w:rPr>
          <w:rStyle w:val="SAPScreenElement"/>
          <w:lang w:val="en-US"/>
          <w:rPrChange w:id="1553" w:author="Author" w:date="2018-02-22T10:48:00Z">
            <w:rPr>
              <w:rStyle w:val="SAPScreenElement"/>
              <w:highlight w:val="cyan"/>
              <w:lang w:val="en-US"/>
            </w:rPr>
          </w:rPrChange>
        </w:rPr>
        <w:t>Pay Group</w:t>
      </w:r>
      <w:r w:rsidRPr="00AF1555">
        <w:rPr>
          <w:lang w:val="en-US"/>
          <w:rPrChange w:id="1554" w:author="Author" w:date="2018-02-22T10:48:00Z">
            <w:rPr>
              <w:highlight w:val="cyan"/>
              <w:lang w:val="en-US"/>
            </w:rPr>
          </w:rPrChange>
        </w:rPr>
        <w:t xml:space="preserve"> and </w:t>
      </w:r>
      <w:r w:rsidRPr="00AF1555">
        <w:rPr>
          <w:rStyle w:val="SAPScreenElement"/>
          <w:lang w:val="en-US"/>
          <w:rPrChange w:id="1555" w:author="Author" w:date="2018-02-22T10:48:00Z">
            <w:rPr>
              <w:rStyle w:val="SAPScreenElement"/>
              <w:highlight w:val="cyan"/>
              <w:lang w:val="en-US"/>
            </w:rPr>
          </w:rPrChange>
        </w:rPr>
        <w:t>(Pay Component)</w:t>
      </w:r>
      <w:r w:rsidRPr="00AF1555">
        <w:rPr>
          <w:lang w:val="en-US"/>
          <w:rPrChange w:id="1556" w:author="Author" w:date="2018-02-22T10:48:00Z">
            <w:rPr>
              <w:highlight w:val="cyan"/>
              <w:lang w:val="en-US"/>
            </w:rPr>
          </w:rPrChange>
        </w:rPr>
        <w:t xml:space="preserve"> </w:t>
      </w:r>
      <w:r w:rsidRPr="00AF1555">
        <w:rPr>
          <w:rStyle w:val="SAPScreenElement"/>
          <w:lang w:val="en-US"/>
          <w:rPrChange w:id="1557" w:author="Author" w:date="2018-02-22T10:48:00Z">
            <w:rPr>
              <w:rStyle w:val="SAPScreenElement"/>
              <w:highlight w:val="cyan"/>
              <w:lang w:val="en-US"/>
            </w:rPr>
          </w:rPrChange>
        </w:rPr>
        <w:t>Frequency</w:t>
      </w:r>
      <w:r w:rsidRPr="00AF1555">
        <w:rPr>
          <w:lang w:val="en-US"/>
          <w:rPrChange w:id="1558" w:author="Author" w:date="2018-02-22T10:48:00Z">
            <w:rPr>
              <w:highlight w:val="cyan"/>
              <w:lang w:val="en-US"/>
            </w:rPr>
          </w:rPrChange>
        </w:rPr>
        <w:t xml:space="preserve"> do not fit to each other, you need to adapt this manually. To do so, select the </w:t>
      </w:r>
      <w:r w:rsidRPr="00AF1555">
        <w:rPr>
          <w:rStyle w:val="SAPScreenElement"/>
          <w:lang w:val="en-US"/>
          <w:rPrChange w:id="1559" w:author="Author" w:date="2018-02-22T10:48:00Z">
            <w:rPr>
              <w:rStyle w:val="SAPScreenElement"/>
              <w:highlight w:val="cyan"/>
              <w:lang w:val="en-US"/>
            </w:rPr>
          </w:rPrChange>
        </w:rPr>
        <w:t>Clock (History)</w:t>
      </w:r>
      <w:r w:rsidRPr="00AF1555">
        <w:rPr>
          <w:lang w:val="en-US"/>
          <w:rPrChange w:id="1560" w:author="Author" w:date="2018-02-22T10:48:00Z">
            <w:rPr>
              <w:highlight w:val="cyan"/>
              <w:lang w:val="en-US"/>
            </w:rPr>
          </w:rPrChange>
        </w:rPr>
        <w:t xml:space="preserve"> icon next to the </w:t>
      </w:r>
      <w:r w:rsidRPr="00AF1555">
        <w:rPr>
          <w:rStyle w:val="SAPScreenElement"/>
          <w:lang w:val="en-US"/>
          <w:rPrChange w:id="1561" w:author="Author" w:date="2018-02-22T10:48:00Z">
            <w:rPr>
              <w:rStyle w:val="SAPScreenElement"/>
              <w:highlight w:val="cyan"/>
              <w:lang w:val="en-US"/>
            </w:rPr>
          </w:rPrChange>
        </w:rPr>
        <w:t>Compensation Information</w:t>
      </w:r>
      <w:r w:rsidRPr="00AF1555">
        <w:rPr>
          <w:lang w:val="en-US"/>
          <w:rPrChange w:id="1562" w:author="Author" w:date="2018-02-22T10:48:00Z">
            <w:rPr>
              <w:highlight w:val="cyan"/>
              <w:lang w:val="en-US"/>
            </w:rPr>
          </w:rPrChange>
        </w:rPr>
        <w:t xml:space="preserve"> block. In the </w:t>
      </w:r>
      <w:r w:rsidRPr="00AF1555">
        <w:rPr>
          <w:rStyle w:val="SAPScreenElement"/>
          <w:lang w:val="en-US"/>
          <w:rPrChange w:id="1563" w:author="Author" w:date="2018-02-22T10:48:00Z">
            <w:rPr>
              <w:rStyle w:val="SAPScreenElement"/>
              <w:highlight w:val="cyan"/>
              <w:lang w:val="en-US"/>
            </w:rPr>
          </w:rPrChange>
        </w:rPr>
        <w:t>Change History</w:t>
      </w:r>
      <w:r w:rsidRPr="00AF1555">
        <w:rPr>
          <w:lang w:val="en-US"/>
          <w:rPrChange w:id="1564" w:author="Author" w:date="2018-02-22T10:48:00Z">
            <w:rPr>
              <w:highlight w:val="cyan"/>
              <w:lang w:val="en-US"/>
            </w:rPr>
          </w:rPrChange>
        </w:rPr>
        <w:t xml:space="preserve"> part of the upcoming </w:t>
      </w:r>
      <w:r w:rsidRPr="00AF1555">
        <w:rPr>
          <w:rStyle w:val="SAPScreenElement"/>
          <w:lang w:val="en-US"/>
          <w:rPrChange w:id="1565" w:author="Author" w:date="2018-02-22T10:48:00Z">
            <w:rPr>
              <w:rStyle w:val="SAPScreenElement"/>
              <w:highlight w:val="cyan"/>
              <w:lang w:val="en-US"/>
            </w:rPr>
          </w:rPrChange>
        </w:rPr>
        <w:t>Compensation Information Changes</w:t>
      </w:r>
      <w:r w:rsidRPr="00AF1555">
        <w:rPr>
          <w:lang w:val="en-US"/>
          <w:rPrChange w:id="1566" w:author="Author" w:date="2018-02-22T10:48:00Z">
            <w:rPr>
              <w:highlight w:val="cyan"/>
              <w:lang w:val="en-US"/>
            </w:rPr>
          </w:rPrChange>
        </w:rPr>
        <w:t xml:space="preserve"> dialog box, select the appropriate </w:t>
      </w:r>
      <w:r w:rsidRPr="00AF1555">
        <w:rPr>
          <w:rStyle w:val="SAPScreenElement"/>
          <w:color w:val="000000"/>
          <w:lang w:val="en-US"/>
          <w:rPrChange w:id="1567" w:author="Author" w:date="2018-02-22T10:48:00Z">
            <w:rPr>
              <w:rStyle w:val="SAPScreenElement"/>
              <w:color w:val="000000"/>
              <w:highlight w:val="cyan"/>
              <w:lang w:val="en-US"/>
            </w:rPr>
          </w:rPrChange>
        </w:rPr>
        <w:t>New Hire</w:t>
      </w:r>
      <w:r w:rsidRPr="00AF1555">
        <w:rPr>
          <w:lang w:val="en-US"/>
          <w:rPrChange w:id="1568" w:author="Author" w:date="2018-02-22T10:48:00Z">
            <w:rPr>
              <w:highlight w:val="cyan"/>
              <w:lang w:val="en-US"/>
            </w:rPr>
          </w:rPrChange>
        </w:rPr>
        <w:t xml:space="preserve"> record and choose the </w:t>
      </w:r>
      <w:r w:rsidRPr="00AF1555">
        <w:rPr>
          <w:rStyle w:val="SAPScreenElement"/>
          <w:lang w:val="en-US"/>
          <w:rPrChange w:id="1569" w:author="Author" w:date="2018-02-22T10:48:00Z">
            <w:rPr>
              <w:rStyle w:val="SAPScreenElement"/>
              <w:highlight w:val="cyan"/>
              <w:lang w:val="en-US"/>
            </w:rPr>
          </w:rPrChange>
        </w:rPr>
        <w:t>Edit</w:t>
      </w:r>
      <w:r w:rsidRPr="00AF1555">
        <w:rPr>
          <w:lang w:val="en-US"/>
          <w:rPrChange w:id="1570" w:author="Author" w:date="2018-02-22T10:48:00Z">
            <w:rPr>
              <w:highlight w:val="cyan"/>
              <w:lang w:val="en-US"/>
            </w:rPr>
          </w:rPrChange>
        </w:rPr>
        <w:t xml:space="preserve"> button.</w:t>
      </w:r>
      <w:r w:rsidRPr="00AF1555">
        <w:rPr>
          <w:rStyle w:val="SAPScreenElement"/>
          <w:lang w:val="en-US"/>
          <w:rPrChange w:id="1571" w:author="Author" w:date="2018-02-22T10:48:00Z">
            <w:rPr>
              <w:rStyle w:val="SAPScreenElement"/>
              <w:highlight w:val="cyan"/>
              <w:lang w:val="en-US"/>
            </w:rPr>
          </w:rPrChange>
        </w:rPr>
        <w:t xml:space="preserve"> </w:t>
      </w:r>
      <w:r w:rsidRPr="00AF1555">
        <w:rPr>
          <w:lang w:val="en-US"/>
          <w:rPrChange w:id="1572" w:author="Author" w:date="2018-02-22T10:48:00Z">
            <w:rPr>
              <w:highlight w:val="cyan"/>
              <w:lang w:val="en-US"/>
            </w:rPr>
          </w:rPrChange>
        </w:rPr>
        <w:t xml:space="preserve">In the </w:t>
      </w:r>
      <w:r w:rsidRPr="00AF1555">
        <w:rPr>
          <w:rStyle w:val="SAPScreenElement"/>
          <w:lang w:val="en-US"/>
          <w:rPrChange w:id="1573" w:author="Author" w:date="2018-02-22T10:48:00Z">
            <w:rPr>
              <w:rStyle w:val="SAPScreenElement"/>
              <w:highlight w:val="cyan"/>
              <w:lang w:val="en-US"/>
            </w:rPr>
          </w:rPrChange>
        </w:rPr>
        <w:t>When would you like your changes to take effect?</w:t>
      </w:r>
      <w:r w:rsidRPr="00AF1555">
        <w:rPr>
          <w:lang w:val="en-US"/>
          <w:rPrChange w:id="1574" w:author="Author" w:date="2018-02-22T10:48:00Z">
            <w:rPr>
              <w:highlight w:val="cyan"/>
              <w:lang w:val="en-US"/>
            </w:rPr>
          </w:rPrChange>
        </w:rPr>
        <w:t xml:space="preserve"> field, enter the hiring date and make the appropriate adaptions.</w:t>
      </w:r>
      <w:r w:rsidRPr="00AF1555">
        <w:rPr>
          <w:rStyle w:val="SAPScreenElement"/>
          <w:lang w:val="en-US"/>
          <w:rPrChange w:id="1575" w:author="Author" w:date="2018-02-22T10:48:00Z">
            <w:rPr>
              <w:rStyle w:val="SAPScreenElement"/>
              <w:highlight w:val="cyan"/>
              <w:lang w:val="en-US"/>
            </w:rPr>
          </w:rPrChange>
        </w:rPr>
        <w:t xml:space="preserve"> </w:t>
      </w:r>
      <w:r w:rsidRPr="00AF1555">
        <w:rPr>
          <w:lang w:val="en-US"/>
          <w:rPrChange w:id="1576" w:author="Author" w:date="2018-02-22T10:48:00Z">
            <w:rPr>
              <w:highlight w:val="cyan"/>
              <w:lang w:val="en-US"/>
            </w:rPr>
          </w:rPrChange>
        </w:rPr>
        <w:t xml:space="preserve">Make sure to adapt also the </w:t>
      </w:r>
      <w:r w:rsidRPr="00AF1555">
        <w:rPr>
          <w:rStyle w:val="SAPScreenElement"/>
          <w:lang w:val="en-US"/>
          <w:rPrChange w:id="1577" w:author="Author" w:date="2018-02-22T10:48:00Z">
            <w:rPr>
              <w:rStyle w:val="SAPScreenElement"/>
              <w:highlight w:val="cyan"/>
              <w:lang w:val="en-US"/>
            </w:rPr>
          </w:rPrChange>
        </w:rPr>
        <w:t>(Pay Component) Amount</w:t>
      </w:r>
      <w:r w:rsidRPr="00AF1555">
        <w:rPr>
          <w:lang w:val="en-US"/>
          <w:rPrChange w:id="1578" w:author="Author" w:date="2018-02-22T10:48:00Z">
            <w:rPr>
              <w:highlight w:val="cyan"/>
              <w:lang w:val="en-US"/>
            </w:rPr>
          </w:rPrChange>
        </w:rPr>
        <w:t xml:space="preserve"> in this case such that the annual salary of the employee is preserved.</w:t>
      </w:r>
      <w:commentRangeEnd w:id="1516"/>
      <w:r w:rsidRPr="00D90D0A">
        <w:rPr>
          <w:rStyle w:val="CommentReference"/>
        </w:rPr>
        <w:commentReference w:id="1516"/>
      </w:r>
    </w:p>
    <w:p w14:paraId="6E310B87" w14:textId="67F6462E" w:rsidR="00FA35C5" w:rsidRPr="002326C1" w:rsidRDefault="00FA35C5" w:rsidP="00B72934">
      <w:pPr>
        <w:pStyle w:val="SAPKeyblockTitle"/>
        <w:rPr>
          <w:lang w:val="en-US"/>
        </w:rPr>
      </w:pPr>
      <w:r w:rsidRPr="002326C1">
        <w:rPr>
          <w:lang w:val="en-US"/>
        </w:rPr>
        <w:t>Result</w:t>
      </w:r>
    </w:p>
    <w:p w14:paraId="6A943765" w14:textId="1ABBEF01" w:rsidR="00FA35C5" w:rsidRPr="002326C1" w:rsidRDefault="00FA35C5" w:rsidP="00FA35C5">
      <w:pPr>
        <w:rPr>
          <w:lang w:val="en-US"/>
        </w:rPr>
      </w:pPr>
      <w:r w:rsidRPr="002326C1">
        <w:rPr>
          <w:lang w:val="en-US"/>
        </w:rPr>
        <w:t xml:space="preserve">The hiring data of the new employee has been entered into the system. </w:t>
      </w:r>
      <w:r w:rsidR="00C645BD" w:rsidRPr="002326C1">
        <w:rPr>
          <w:lang w:val="en-US"/>
        </w:rPr>
        <w:t>A</w:t>
      </w:r>
      <w:r w:rsidR="00C645BD" w:rsidRPr="002326C1">
        <w:rPr>
          <w:rFonts w:cs="Arial"/>
          <w:bCs/>
          <w:lang w:val="en-US"/>
        </w:rPr>
        <w:t xml:space="preserve">n email notification is sent out to </w:t>
      </w:r>
      <w:r w:rsidR="00305370" w:rsidRPr="002326C1">
        <w:rPr>
          <w:rFonts w:cs="Arial"/>
          <w:bCs/>
          <w:lang w:val="en-US"/>
        </w:rPr>
        <w:t xml:space="preserve">both </w:t>
      </w:r>
      <w:r w:rsidR="00C645BD" w:rsidRPr="002326C1">
        <w:rPr>
          <w:rFonts w:cs="Arial"/>
          <w:bCs/>
          <w:lang w:val="en-US"/>
        </w:rPr>
        <w:t>the 2</w:t>
      </w:r>
      <w:r w:rsidR="00C645BD" w:rsidRPr="002326C1">
        <w:rPr>
          <w:rFonts w:cs="Arial"/>
          <w:bCs/>
          <w:vertAlign w:val="superscript"/>
          <w:lang w:val="en-US"/>
        </w:rPr>
        <w:t>nd</w:t>
      </w:r>
      <w:r w:rsidR="00C645BD" w:rsidRPr="002326C1">
        <w:rPr>
          <w:rFonts w:cs="Arial"/>
          <w:bCs/>
          <w:lang w:val="en-US"/>
        </w:rPr>
        <w:t xml:space="preserve"> level manager and HR </w:t>
      </w:r>
      <w:r w:rsidR="005F7F66" w:rsidRPr="002326C1">
        <w:rPr>
          <w:lang w:val="en-US"/>
        </w:rPr>
        <w:t xml:space="preserve">business partner </w:t>
      </w:r>
      <w:r w:rsidR="00C645BD" w:rsidRPr="002326C1">
        <w:rPr>
          <w:rFonts w:cs="Arial"/>
          <w:bCs/>
          <w:lang w:val="en-US"/>
        </w:rPr>
        <w:t>of the employee.</w:t>
      </w:r>
    </w:p>
    <w:p w14:paraId="17B8664C" w14:textId="4795F737" w:rsidR="005518F9" w:rsidRPr="002326C1" w:rsidRDefault="005518F9" w:rsidP="00FA35C5">
      <w:pPr>
        <w:rPr>
          <w:noProof/>
          <w:lang w:val="en-US" w:eastAsia="zh-CN"/>
        </w:rPr>
      </w:pPr>
      <w:r w:rsidRPr="002326C1">
        <w:rPr>
          <w:b/>
          <w:lang w:val="en-US"/>
        </w:rPr>
        <w:t>If integration with Employee Central Payroll is in place</w:t>
      </w:r>
      <w:r w:rsidRPr="002326C1">
        <w:rPr>
          <w:lang w:val="en-US"/>
        </w:rPr>
        <w:t xml:space="preserve">, the hiring data and payment information of the employee are replicated to Employee Central Payroll. In order to check the correctness of the replicated data, proceed as described in test script of scope item </w:t>
      </w:r>
      <w:r w:rsidRPr="002326C1">
        <w:rPr>
          <w:rFonts w:ascii="BentonSans Book Italic" w:hAnsi="BentonSans Book Italic"/>
          <w:lang w:val="en-US"/>
        </w:rPr>
        <w:t xml:space="preserve">Integration with </w:t>
      </w:r>
      <w:r w:rsidR="002A0DC6" w:rsidRPr="002326C1">
        <w:rPr>
          <w:rFonts w:ascii="BentonSans Book Italic" w:hAnsi="BentonSans Book Italic"/>
          <w:lang w:val="en-US"/>
        </w:rPr>
        <w:t xml:space="preserve">SAP </w:t>
      </w:r>
      <w:r w:rsidRPr="002326C1">
        <w:rPr>
          <w:rFonts w:ascii="BentonSans Book Italic" w:hAnsi="BentonSans Book Italic"/>
          <w:lang w:val="en-US"/>
        </w:rPr>
        <w:t>SuccessFactors Employee Central Payroll</w:t>
      </w:r>
      <w:r w:rsidRPr="002326C1">
        <w:rPr>
          <w:rStyle w:val="SAPScreenElement"/>
          <w:color w:val="auto"/>
          <w:lang w:val="en-US"/>
        </w:rPr>
        <w:t xml:space="preserve"> (15O)</w:t>
      </w:r>
      <w:r w:rsidRPr="002326C1">
        <w:rPr>
          <w:lang w:val="en-US"/>
        </w:rPr>
        <w:t>. In order to run a correct payroll in Employee Central Payroll, additional payroll-relevant data needs to be maintained for the employee</w:t>
      </w:r>
      <w:del w:id="1579" w:author="Author" w:date="2018-02-22T10:48:00Z">
        <w:r w:rsidRPr="001915AA" w:rsidDel="009B6007">
          <w:rPr>
            <w:strike/>
            <w:lang w:val="en-US"/>
          </w:rPr>
          <w:delText>, like tax data or contract data. Depending on specific law requirements, different tax types need to be maintained</w:delText>
        </w:r>
      </w:del>
      <w:r w:rsidRPr="002326C1">
        <w:rPr>
          <w:lang w:val="en-US"/>
        </w:rPr>
        <w:t>. For this refer also to</w:t>
      </w:r>
      <w:r w:rsidR="00404BBD" w:rsidRPr="002326C1">
        <w:rPr>
          <w:lang w:val="en-US"/>
        </w:rPr>
        <w:t xml:space="preserve"> the</w:t>
      </w:r>
      <w:r w:rsidRPr="002326C1">
        <w:rPr>
          <w:lang w:val="en-US"/>
        </w:rPr>
        <w:t xml:space="preserve"> test script of scope item </w:t>
      </w:r>
      <w:r w:rsidRPr="002326C1">
        <w:rPr>
          <w:rFonts w:ascii="BentonSans Book Italic" w:hAnsi="BentonSans Book Italic"/>
          <w:lang w:val="en-US"/>
        </w:rPr>
        <w:t xml:space="preserve">Integration with </w:t>
      </w:r>
      <w:r w:rsidR="002A0DC6" w:rsidRPr="002326C1">
        <w:rPr>
          <w:rFonts w:ascii="BentonSans Book Italic" w:hAnsi="BentonSans Book Italic"/>
          <w:lang w:val="en-US"/>
        </w:rPr>
        <w:t xml:space="preserve">SAP </w:t>
      </w:r>
      <w:r w:rsidRPr="002326C1">
        <w:rPr>
          <w:rFonts w:ascii="BentonSans Book Italic" w:hAnsi="BentonSans Book Italic"/>
          <w:lang w:val="en-US"/>
        </w:rPr>
        <w:t>SuccessFactors Employee Central Payroll</w:t>
      </w:r>
      <w:r w:rsidRPr="002326C1">
        <w:rPr>
          <w:rStyle w:val="SAPScreenElement"/>
          <w:color w:val="auto"/>
          <w:lang w:val="en-US"/>
        </w:rPr>
        <w:t xml:space="preserve"> (15O)</w:t>
      </w:r>
      <w:r w:rsidRPr="002326C1">
        <w:rPr>
          <w:lang w:val="en-US"/>
        </w:rPr>
        <w:t xml:space="preserve">, process step </w:t>
      </w:r>
      <w:r w:rsidRPr="002326C1">
        <w:rPr>
          <w:rStyle w:val="SAPScreenElement"/>
          <w:color w:val="auto"/>
          <w:lang w:val="en-US"/>
        </w:rPr>
        <w:t>Maintaining Payroll-Relevant Employee Data</w:t>
      </w:r>
      <w:r w:rsidRPr="002326C1">
        <w:rPr>
          <w:lang w:val="en-US"/>
        </w:rPr>
        <w:t>, where</w:t>
      </w:r>
      <w:r w:rsidRPr="002326C1">
        <w:rPr>
          <w:rStyle w:val="SAPScreenElement"/>
          <w:lang w:val="en-US"/>
        </w:rPr>
        <w:t xml:space="preserve"> </w:t>
      </w:r>
      <w:ins w:id="1580" w:author="Author" w:date="2018-02-05T11:55:00Z">
        <w:r w:rsidR="001915AA" w:rsidRPr="0033437B">
          <w:rPr>
            <w:lang w:val="en-US"/>
          </w:rPr>
          <w:t>the maintenance procedure for different payroll-relevant data is given</w:t>
        </w:r>
      </w:ins>
      <w:commentRangeStart w:id="1581"/>
      <w:del w:id="1582" w:author="Author" w:date="2018-02-05T11:55:00Z">
        <w:r w:rsidRPr="004C0DBE" w:rsidDel="001915AA">
          <w:rPr>
            <w:highlight w:val="yellow"/>
            <w:lang w:val="en-US"/>
          </w:rPr>
          <w:delText>a general</w:delText>
        </w:r>
        <w:r w:rsidRPr="002326C1" w:rsidDel="001915AA">
          <w:rPr>
            <w:lang w:val="en-US"/>
          </w:rPr>
          <w:delText xml:space="preserve"> </w:delText>
        </w:r>
        <w:commentRangeEnd w:id="1581"/>
        <w:r w:rsidR="004C0DBE" w:rsidDel="001915AA">
          <w:rPr>
            <w:rStyle w:val="CommentReference"/>
          </w:rPr>
          <w:commentReference w:id="1581"/>
        </w:r>
        <w:r w:rsidRPr="002326C1" w:rsidDel="001915AA">
          <w:rPr>
            <w:lang w:val="en-US"/>
          </w:rPr>
          <w:delText>maintenance procedure is given</w:delText>
        </w:r>
      </w:del>
      <w:r w:rsidRPr="002326C1">
        <w:rPr>
          <w:lang w:val="en-US"/>
        </w:rPr>
        <w:t xml:space="preserve">. </w:t>
      </w:r>
    </w:p>
    <w:p w14:paraId="6491C5BE" w14:textId="4D616D34" w:rsidR="00C645BD" w:rsidRPr="002326C1" w:rsidRDefault="00C645BD" w:rsidP="00C645BD">
      <w:pPr>
        <w:pStyle w:val="Heading4"/>
        <w:rPr>
          <w:lang w:val="en-US"/>
        </w:rPr>
      </w:pPr>
      <w:bookmarkStart w:id="1583" w:name="_Toc507062687"/>
      <w:bookmarkStart w:id="1584" w:name="_Toc434239002"/>
      <w:r w:rsidRPr="002326C1">
        <w:rPr>
          <w:lang w:val="en-US"/>
        </w:rPr>
        <w:lastRenderedPageBreak/>
        <w:t xml:space="preserve">Sending E-mail Notification about </w:t>
      </w:r>
      <w:r w:rsidR="00451190" w:rsidRPr="002326C1">
        <w:rPr>
          <w:lang w:val="en-US"/>
        </w:rPr>
        <w:t xml:space="preserve">New </w:t>
      </w:r>
      <w:r w:rsidRPr="002326C1">
        <w:rPr>
          <w:lang w:val="en-US"/>
        </w:rPr>
        <w:t>Hired Employee</w:t>
      </w:r>
      <w:bookmarkEnd w:id="1583"/>
    </w:p>
    <w:p w14:paraId="144D6F8A" w14:textId="77777777" w:rsidR="00C645BD" w:rsidRPr="002326C1" w:rsidRDefault="00C645BD" w:rsidP="00C645BD">
      <w:pPr>
        <w:pStyle w:val="SAPKeyblockTitle"/>
        <w:rPr>
          <w:lang w:val="en-US"/>
        </w:rPr>
      </w:pPr>
      <w:r w:rsidRPr="002326C1">
        <w:rPr>
          <w:lang w:val="en-US"/>
        </w:rPr>
        <w:t>Purpose</w:t>
      </w:r>
    </w:p>
    <w:p w14:paraId="01D1A549" w14:textId="0A1D3DC2" w:rsidR="00A304D5" w:rsidRPr="002326C1" w:rsidRDefault="00C645BD" w:rsidP="002345AA">
      <w:pPr>
        <w:rPr>
          <w:lang w:val="en-US"/>
        </w:rPr>
      </w:pPr>
      <w:r w:rsidRPr="002326C1">
        <w:rPr>
          <w:lang w:val="en-US"/>
        </w:rPr>
        <w:t>Upon saving the record of the newly hired employee, an email notification</w:t>
      </w:r>
      <w:r w:rsidR="008F3EDB" w:rsidRPr="002326C1">
        <w:rPr>
          <w:lang w:val="en-US"/>
        </w:rPr>
        <w:t xml:space="preserve"> with subject</w:t>
      </w:r>
      <w:r w:rsidRPr="002326C1">
        <w:rPr>
          <w:lang w:val="en-US"/>
        </w:rPr>
        <w:t xml:space="preserve"> </w:t>
      </w:r>
      <w:r w:rsidR="00074E96" w:rsidRPr="002326C1">
        <w:rPr>
          <w:rStyle w:val="SAPUserEntry"/>
          <w:color w:val="auto"/>
          <w:lang w:val="en-US"/>
        </w:rPr>
        <w:t>“</w:t>
      </w:r>
      <w:r w:rsidR="008F3EDB" w:rsidRPr="002326C1">
        <w:rPr>
          <w:rStyle w:val="SAPUserEntry"/>
          <w:b w:val="0"/>
          <w:color w:val="auto"/>
          <w:lang w:val="en-US"/>
        </w:rPr>
        <w:t>The Add New Employee action for &lt;employee name&gt; has completed</w:t>
      </w:r>
      <w:r w:rsidR="00074E96" w:rsidRPr="002326C1">
        <w:rPr>
          <w:rStyle w:val="SAPUserEntry"/>
          <w:b w:val="0"/>
          <w:color w:val="auto"/>
          <w:lang w:val="en-US"/>
        </w:rPr>
        <w:t>”</w:t>
      </w:r>
      <w:r w:rsidR="008F3EDB" w:rsidRPr="002326C1">
        <w:rPr>
          <w:lang w:val="en-US"/>
        </w:rPr>
        <w:t xml:space="preserve"> </w:t>
      </w:r>
      <w:r w:rsidRPr="002326C1">
        <w:rPr>
          <w:lang w:val="en-US"/>
        </w:rPr>
        <w:t>is sent automatically to the 2</w:t>
      </w:r>
      <w:r w:rsidRPr="002326C1">
        <w:rPr>
          <w:vertAlign w:val="superscript"/>
          <w:lang w:val="en-US"/>
        </w:rPr>
        <w:t>nd</w:t>
      </w:r>
      <w:r w:rsidRPr="002326C1">
        <w:rPr>
          <w:lang w:val="en-US"/>
        </w:rPr>
        <w:t xml:space="preserve"> Level Manager of the new employee, as well as to the HR </w:t>
      </w:r>
      <w:r w:rsidR="005F7F66" w:rsidRPr="002326C1">
        <w:rPr>
          <w:lang w:val="en-US"/>
        </w:rPr>
        <w:t xml:space="preserve">Business Partner </w:t>
      </w:r>
      <w:r w:rsidRPr="002326C1">
        <w:rPr>
          <w:lang w:val="en-US"/>
        </w:rPr>
        <w:t xml:space="preserve">assigned </w:t>
      </w:r>
      <w:r w:rsidR="00A304D5" w:rsidRPr="002326C1">
        <w:rPr>
          <w:lang w:val="en-US"/>
        </w:rPr>
        <w:t xml:space="preserve">to the new employee </w:t>
      </w:r>
      <w:r w:rsidRPr="002326C1">
        <w:rPr>
          <w:lang w:val="en-US"/>
        </w:rPr>
        <w:t xml:space="preserve">via the </w:t>
      </w:r>
      <w:r w:rsidRPr="002326C1">
        <w:rPr>
          <w:rStyle w:val="SAPScreenElement"/>
          <w:lang w:val="en-US"/>
        </w:rPr>
        <w:t>Job Relationships</w:t>
      </w:r>
      <w:r w:rsidRPr="002326C1">
        <w:rPr>
          <w:lang w:val="en-US"/>
        </w:rPr>
        <w:t xml:space="preserve"> </w:t>
      </w:r>
      <w:r w:rsidR="00A304D5" w:rsidRPr="002326C1">
        <w:rPr>
          <w:lang w:val="en-US"/>
        </w:rPr>
        <w:t xml:space="preserve">block (located in the </w:t>
      </w:r>
      <w:r w:rsidR="00A304D5" w:rsidRPr="002326C1">
        <w:rPr>
          <w:rStyle w:val="SAPScreenElement"/>
          <w:lang w:val="en-US"/>
        </w:rPr>
        <w:t>Job Relationships</w:t>
      </w:r>
      <w:r w:rsidR="00A304D5" w:rsidRPr="002326C1">
        <w:rPr>
          <w:lang w:val="en-US"/>
        </w:rPr>
        <w:t xml:space="preserve"> subsection)</w:t>
      </w:r>
      <w:r w:rsidRPr="002326C1">
        <w:rPr>
          <w:lang w:val="en-US"/>
        </w:rPr>
        <w:t>.</w:t>
      </w:r>
      <w:r w:rsidR="00A304D5" w:rsidRPr="002326C1">
        <w:rPr>
          <w:lang w:val="en-US"/>
        </w:rPr>
        <w:t xml:space="preserve"> </w:t>
      </w:r>
    </w:p>
    <w:p w14:paraId="22C95EA5" w14:textId="4D783F83" w:rsidR="00A54B5D" w:rsidRPr="002326C1" w:rsidRDefault="00A54B5D" w:rsidP="00A54B5D">
      <w:pPr>
        <w:pStyle w:val="SAPKeyblockTitle"/>
        <w:rPr>
          <w:lang w:val="en-US"/>
        </w:rPr>
      </w:pPr>
      <w:r w:rsidRPr="002326C1">
        <w:rPr>
          <w:lang w:val="en-US"/>
        </w:rPr>
        <w:t>Prerequisites</w:t>
      </w:r>
    </w:p>
    <w:p w14:paraId="79818425" w14:textId="1ED6EEF4" w:rsidR="00A54B5D" w:rsidRPr="002326C1" w:rsidRDefault="00A54B5D" w:rsidP="00A54B5D">
      <w:pPr>
        <w:rPr>
          <w:lang w:val="en-US"/>
        </w:rPr>
      </w:pPr>
      <w:r w:rsidRPr="002326C1">
        <w:rPr>
          <w:lang w:val="en-US"/>
        </w:rPr>
        <w:t>The email address of the employee’s 2</w:t>
      </w:r>
      <w:r w:rsidRPr="002326C1">
        <w:rPr>
          <w:vertAlign w:val="superscript"/>
          <w:lang w:val="en-US"/>
        </w:rPr>
        <w:t>nd</w:t>
      </w:r>
      <w:r w:rsidRPr="002326C1">
        <w:rPr>
          <w:lang w:val="en-US"/>
        </w:rPr>
        <w:t xml:space="preserve"> level manager and HR </w:t>
      </w:r>
      <w:r w:rsidR="005F7F66" w:rsidRPr="002326C1">
        <w:rPr>
          <w:lang w:val="en-US"/>
        </w:rPr>
        <w:t xml:space="preserve">business partner </w:t>
      </w:r>
      <w:r w:rsidRPr="002326C1">
        <w:rPr>
          <w:lang w:val="en-US"/>
        </w:rPr>
        <w:t xml:space="preserve">need to be maintained in their employee files in the </w:t>
      </w:r>
      <w:r w:rsidRPr="002326C1">
        <w:rPr>
          <w:rStyle w:val="SAPScreenElement"/>
          <w:lang w:val="en-US"/>
        </w:rPr>
        <w:t xml:space="preserve">Contact Information </w:t>
      </w:r>
      <w:r w:rsidR="002345AA" w:rsidRPr="002326C1">
        <w:rPr>
          <w:lang w:val="en-US"/>
        </w:rPr>
        <w:t xml:space="preserve">block (located in the </w:t>
      </w:r>
      <w:r w:rsidR="002345AA" w:rsidRPr="002326C1">
        <w:rPr>
          <w:rStyle w:val="SAPScreenElement"/>
          <w:lang w:val="en-US"/>
        </w:rPr>
        <w:t xml:space="preserve">Contact Information </w:t>
      </w:r>
      <w:r w:rsidR="002345AA" w:rsidRPr="002326C1">
        <w:rPr>
          <w:lang w:val="en-US"/>
        </w:rPr>
        <w:t>subsection)</w:t>
      </w:r>
      <w:r w:rsidRPr="002326C1">
        <w:rPr>
          <w:lang w:val="en-US"/>
        </w:rPr>
        <w:t>.</w:t>
      </w:r>
    </w:p>
    <w:p w14:paraId="167A47BB" w14:textId="5BFB9B72" w:rsidR="00A54B5D" w:rsidRPr="002326C1" w:rsidRDefault="00A54B5D" w:rsidP="00B002DD">
      <w:pPr>
        <w:pStyle w:val="SAPKeyblockTitle"/>
        <w:rPr>
          <w:lang w:val="en-US"/>
        </w:rPr>
      </w:pPr>
      <w:r w:rsidRPr="002326C1">
        <w:rPr>
          <w:lang w:val="en-US"/>
        </w:rPr>
        <w:t>Procedure</w:t>
      </w:r>
    </w:p>
    <w:p w14:paraId="7E866796" w14:textId="1AB157C2" w:rsidR="00C645BD" w:rsidRPr="002326C1" w:rsidRDefault="00C645BD" w:rsidP="00B002DD">
      <w:pPr>
        <w:rPr>
          <w:lang w:val="en-US"/>
        </w:rPr>
      </w:pPr>
      <w:r w:rsidRPr="002326C1">
        <w:rPr>
          <w:lang w:val="en-US"/>
        </w:rPr>
        <w:t>This is an automated step, and no manual execution is required.</w:t>
      </w:r>
    </w:p>
    <w:p w14:paraId="4885BCB9" w14:textId="198A8916" w:rsidR="00C645BD" w:rsidRPr="002326C1" w:rsidRDefault="00C645BD" w:rsidP="00C645BD">
      <w:pPr>
        <w:pStyle w:val="Heading4"/>
        <w:rPr>
          <w:lang w:val="en-US"/>
        </w:rPr>
      </w:pPr>
      <w:bookmarkStart w:id="1585" w:name="_Toc507062688"/>
      <w:r w:rsidRPr="002326C1">
        <w:rPr>
          <w:lang w:val="en-US"/>
        </w:rPr>
        <w:t xml:space="preserve">Receiving E-mail Notification about </w:t>
      </w:r>
      <w:r w:rsidR="00451190" w:rsidRPr="002326C1">
        <w:rPr>
          <w:lang w:val="en-US"/>
        </w:rPr>
        <w:t xml:space="preserve">New </w:t>
      </w:r>
      <w:r w:rsidRPr="002326C1">
        <w:rPr>
          <w:lang w:val="en-US"/>
        </w:rPr>
        <w:t>Hired Employee</w:t>
      </w:r>
      <w:bookmarkEnd w:id="1585"/>
    </w:p>
    <w:p w14:paraId="4DA5F1ED" w14:textId="77777777" w:rsidR="00C645BD" w:rsidRPr="002326C1" w:rsidRDefault="00C645BD" w:rsidP="00C645BD">
      <w:pPr>
        <w:pStyle w:val="SAPKeyblockTitle"/>
        <w:rPr>
          <w:lang w:val="en-US"/>
        </w:rPr>
      </w:pPr>
      <w:r w:rsidRPr="002326C1">
        <w:rPr>
          <w:lang w:val="en-US"/>
        </w:rPr>
        <w:t>Purpose</w:t>
      </w:r>
    </w:p>
    <w:p w14:paraId="47BB8D95" w14:textId="579BCB18" w:rsidR="00C645BD" w:rsidRPr="002326C1" w:rsidRDefault="00C645BD" w:rsidP="00C645BD">
      <w:pPr>
        <w:rPr>
          <w:lang w:val="en-US"/>
        </w:rPr>
      </w:pPr>
      <w:r w:rsidRPr="002326C1">
        <w:rPr>
          <w:lang w:val="en-US"/>
        </w:rPr>
        <w:t>Both the 2</w:t>
      </w:r>
      <w:r w:rsidRPr="002326C1">
        <w:rPr>
          <w:vertAlign w:val="superscript"/>
          <w:lang w:val="en-US"/>
        </w:rPr>
        <w:t>nd</w:t>
      </w:r>
      <w:r w:rsidRPr="002326C1">
        <w:rPr>
          <w:lang w:val="en-US"/>
        </w:rPr>
        <w:t xml:space="preserve"> Level Manager and the HR </w:t>
      </w:r>
      <w:r w:rsidR="005F7F66" w:rsidRPr="002326C1">
        <w:rPr>
          <w:lang w:val="en-US"/>
        </w:rPr>
        <w:t xml:space="preserve">Business Partner </w:t>
      </w:r>
      <w:r w:rsidRPr="002326C1">
        <w:rPr>
          <w:lang w:val="en-US"/>
        </w:rPr>
        <w:t>of the newly hired employee receive email notifications inform</w:t>
      </w:r>
      <w:r w:rsidR="00446267" w:rsidRPr="002326C1">
        <w:rPr>
          <w:lang w:val="en-US"/>
        </w:rPr>
        <w:t>ing</w:t>
      </w:r>
      <w:r w:rsidRPr="002326C1">
        <w:rPr>
          <w:lang w:val="en-US"/>
        </w:rPr>
        <w:t xml:space="preserve"> them that the </w:t>
      </w:r>
      <w:r w:rsidRPr="002326C1">
        <w:rPr>
          <w:rStyle w:val="SAPScreenElement"/>
          <w:color w:val="auto"/>
          <w:lang w:val="en-US"/>
        </w:rPr>
        <w:t>Add New Employee</w:t>
      </w:r>
      <w:r w:rsidRPr="002326C1">
        <w:rPr>
          <w:lang w:val="en-US"/>
        </w:rPr>
        <w:t xml:space="preserve"> action has been completed for the new employee.</w:t>
      </w:r>
    </w:p>
    <w:p w14:paraId="2554FD4A" w14:textId="4F541C6D" w:rsidR="00C645BD" w:rsidRPr="002326C1" w:rsidRDefault="00C645BD" w:rsidP="00B002DD">
      <w:pPr>
        <w:rPr>
          <w:lang w:val="en-US"/>
        </w:rPr>
      </w:pPr>
      <w:r w:rsidRPr="002326C1">
        <w:rPr>
          <w:lang w:val="en-US"/>
        </w:rPr>
        <w:t>This is an automated step, and no manual execution is required.</w:t>
      </w:r>
    </w:p>
    <w:p w14:paraId="44C6F35D" w14:textId="6C7D9843" w:rsidR="002A67C8" w:rsidRPr="002326C1" w:rsidRDefault="002A67C8" w:rsidP="002A67C8">
      <w:pPr>
        <w:pStyle w:val="Heading4"/>
        <w:rPr>
          <w:lang w:val="en-US"/>
        </w:rPr>
      </w:pPr>
      <w:bookmarkStart w:id="1586" w:name="_Toc507062689"/>
      <w:r w:rsidRPr="002326C1">
        <w:rPr>
          <w:lang w:val="en-US"/>
        </w:rPr>
        <w:lastRenderedPageBreak/>
        <w:t>Updating Position (</w:t>
      </w:r>
      <w:ins w:id="1587" w:author="Author" w:date="2018-01-29T09:49:00Z">
        <w:r w:rsidR="000C566F" w:rsidRPr="000C566F">
          <w:rPr>
            <w:lang w:val="en-US"/>
          </w:rPr>
          <w:t>if Position Management implemented</w:t>
        </w:r>
      </w:ins>
      <w:del w:id="1588" w:author="Author" w:date="2018-01-29T09:49:00Z">
        <w:r w:rsidRPr="002326C1" w:rsidDel="000C566F">
          <w:rPr>
            <w:lang w:val="en-US"/>
          </w:rPr>
          <w:delText>Optional</w:delText>
        </w:r>
      </w:del>
      <w:r w:rsidRPr="002326C1">
        <w:rPr>
          <w:lang w:val="en-US"/>
        </w:rPr>
        <w:t>)</w:t>
      </w:r>
      <w:bookmarkEnd w:id="1584"/>
      <w:bookmarkEnd w:id="1586"/>
    </w:p>
    <w:p w14:paraId="1F731905" w14:textId="77777777" w:rsidR="002A67C8" w:rsidRPr="002326C1" w:rsidRDefault="002A67C8" w:rsidP="002A67C8">
      <w:pPr>
        <w:pStyle w:val="SAPKeyblockTitle"/>
        <w:rPr>
          <w:lang w:val="en-US"/>
        </w:rPr>
      </w:pPr>
      <w:r w:rsidRPr="002326C1">
        <w:rPr>
          <w:lang w:val="en-US"/>
        </w:rPr>
        <w:t>Purpose</w:t>
      </w:r>
    </w:p>
    <w:p w14:paraId="1D938D51" w14:textId="790F7316" w:rsidR="002A67C8" w:rsidRPr="002326C1" w:rsidRDefault="002A67C8" w:rsidP="002A67C8">
      <w:pPr>
        <w:rPr>
          <w:lang w:val="en-US"/>
        </w:rPr>
      </w:pPr>
      <w:r w:rsidRPr="002326C1">
        <w:rPr>
          <w:b/>
          <w:u w:val="single"/>
          <w:lang w:val="en-US"/>
        </w:rPr>
        <w:t xml:space="preserve">Only if Position Management </w:t>
      </w:r>
      <w:r w:rsidR="0019498D" w:rsidRPr="002326C1">
        <w:rPr>
          <w:b/>
          <w:u w:val="single"/>
          <w:lang w:val="en-US"/>
        </w:rPr>
        <w:t xml:space="preserve">has been implemented </w:t>
      </w:r>
      <w:r w:rsidRPr="002326C1">
        <w:rPr>
          <w:b/>
          <w:u w:val="single"/>
          <w:lang w:val="en-US"/>
        </w:rPr>
        <w:t>in your Employee Central instance:</w:t>
      </w:r>
      <w:r w:rsidRPr="002326C1">
        <w:rPr>
          <w:b/>
          <w:lang w:val="en-US"/>
        </w:rPr>
        <w:t xml:space="preserve"> </w:t>
      </w:r>
      <w:r w:rsidRPr="002326C1">
        <w:rPr>
          <w:lang w:val="en-US"/>
        </w:rPr>
        <w:t>upon saving the record of the newly hired employee, the position he or she is assigned to, is updated automatically with high-level information of the incumbent.</w:t>
      </w:r>
      <w:r w:rsidR="0009697B" w:rsidRPr="002326C1">
        <w:rPr>
          <w:lang w:val="en-US"/>
        </w:rPr>
        <w:t xml:space="preserve"> This is visible in the position org chart.</w:t>
      </w:r>
    </w:p>
    <w:p w14:paraId="4C6D3792" w14:textId="64C9ADDA" w:rsidR="004C0DBE" w:rsidRDefault="002A67C8" w:rsidP="00FA35C5">
      <w:pPr>
        <w:rPr>
          <w:lang w:val="en-US"/>
        </w:rPr>
      </w:pPr>
      <w:r w:rsidRPr="002326C1">
        <w:rPr>
          <w:lang w:val="en-US"/>
        </w:rPr>
        <w:t>This is an automated step, and no manual execution is required.</w:t>
      </w:r>
    </w:p>
    <w:p w14:paraId="76B151D8" w14:textId="06D12E5B" w:rsidR="004C0DBE" w:rsidRPr="00AF1555" w:rsidRDefault="004C0DBE" w:rsidP="00FB1438">
      <w:pPr>
        <w:pStyle w:val="Heading3"/>
        <w:rPr>
          <w:lang w:val="en-US"/>
          <w:rPrChange w:id="1589" w:author="Author" w:date="2018-02-22T10:49:00Z">
            <w:rPr>
              <w:highlight w:val="cyan"/>
              <w:lang w:val="en-US"/>
            </w:rPr>
          </w:rPrChange>
        </w:rPr>
      </w:pPr>
      <w:bookmarkStart w:id="1590" w:name="_Toc500249264"/>
      <w:bookmarkStart w:id="1591" w:name="_Toc507062690"/>
      <w:r w:rsidRPr="00AF1555">
        <w:rPr>
          <w:lang w:val="en-US"/>
          <w:rPrChange w:id="1592" w:author="Author" w:date="2018-02-22T10:49:00Z">
            <w:rPr>
              <w:highlight w:val="cyan"/>
              <w:lang w:val="en-US"/>
            </w:rPr>
          </w:rPrChange>
        </w:rPr>
        <w:t>Entering Employee National ID Information (Optional</w:t>
      </w:r>
      <w:r w:rsidR="00C42F00" w:rsidRPr="00AF1555">
        <w:rPr>
          <w:lang w:val="en-US"/>
          <w:rPrChange w:id="1593" w:author="Author" w:date="2018-02-22T10:49:00Z">
            <w:rPr>
              <w:highlight w:val="cyan"/>
              <w:lang w:val="en-US"/>
            </w:rPr>
          </w:rPrChange>
        </w:rPr>
        <w:t>, for France only</w:t>
      </w:r>
      <w:r w:rsidRPr="00AF1555">
        <w:rPr>
          <w:lang w:val="en-US"/>
          <w:rPrChange w:id="1594" w:author="Author" w:date="2018-02-22T10:49:00Z">
            <w:rPr>
              <w:highlight w:val="cyan"/>
              <w:lang w:val="en-US"/>
            </w:rPr>
          </w:rPrChange>
        </w:rPr>
        <w:t>)</w:t>
      </w:r>
      <w:bookmarkEnd w:id="1590"/>
      <w:bookmarkEnd w:id="1591"/>
    </w:p>
    <w:p w14:paraId="586BC0AE" w14:textId="77777777" w:rsidR="00C42F00" w:rsidRPr="0033437B" w:rsidRDefault="00C42F00" w:rsidP="00C42F00">
      <w:pPr>
        <w:pStyle w:val="SAPNoteHeading"/>
        <w:ind w:left="0"/>
        <w:rPr>
          <w:lang w:val="en-US"/>
        </w:rPr>
      </w:pPr>
      <w:r w:rsidRPr="0033437B">
        <w:rPr>
          <w:noProof/>
          <w:lang w:val="en-US"/>
        </w:rPr>
        <w:drawing>
          <wp:inline distT="0" distB="0" distL="0" distR="0" wp14:anchorId="38CBABED" wp14:editId="788F7F55">
            <wp:extent cx="228600" cy="228600"/>
            <wp:effectExtent l="0" t="0" r="0" b="0"/>
            <wp:docPr id="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Pr>
          <w:lang w:val="en-US"/>
        </w:rPr>
        <w:t> Caution</w:t>
      </w:r>
    </w:p>
    <w:p w14:paraId="0CEBAAF0" w14:textId="405F736E" w:rsidR="00C42F00" w:rsidRDefault="00C42F00" w:rsidP="00FA35C5">
      <w:pPr>
        <w:rPr>
          <w:lang w:val="en-US"/>
        </w:rPr>
      </w:pPr>
      <w:r w:rsidRPr="00C42F00">
        <w:rPr>
          <w:lang w:val="en-US"/>
        </w:rPr>
        <w:t xml:space="preserve">This chapter is only relevant for the following country: </w:t>
      </w:r>
      <w:r>
        <w:rPr>
          <w:b/>
          <w:lang w:val="en-US"/>
        </w:rPr>
        <w:t>FR</w:t>
      </w:r>
      <w:r w:rsidRPr="00C42F00">
        <w:rPr>
          <w:lang w:val="en-US"/>
        </w:rPr>
        <w:t>.</w:t>
      </w:r>
    </w:p>
    <w:p w14:paraId="69BCA34C" w14:textId="77777777" w:rsidR="00C42F00" w:rsidRPr="0033437B" w:rsidRDefault="00C42F00" w:rsidP="00C42F00">
      <w:pPr>
        <w:pStyle w:val="SAPKeyblockTitle"/>
        <w:rPr>
          <w:lang w:val="en-US"/>
        </w:rPr>
      </w:pPr>
      <w:r w:rsidRPr="0033437B">
        <w:rPr>
          <w:lang w:val="en-US"/>
        </w:rPr>
        <w:t>Test Administration</w:t>
      </w:r>
    </w:p>
    <w:p w14:paraId="04D17D4B" w14:textId="77777777" w:rsidR="00C42F00" w:rsidRPr="0033437B" w:rsidRDefault="00C42F00" w:rsidP="00C42F00">
      <w:pPr>
        <w:rPr>
          <w:lang w:val="en-US"/>
        </w:rPr>
      </w:pPr>
      <w:r w:rsidRPr="0033437B">
        <w:rPr>
          <w:lang w:val="en-US"/>
        </w:rPr>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C42F00" w:rsidRPr="0033437B" w14:paraId="02F877CA" w14:textId="77777777" w:rsidTr="00C42F00">
        <w:tc>
          <w:tcPr>
            <w:tcW w:w="2280" w:type="dxa"/>
            <w:tcBorders>
              <w:top w:val="single" w:sz="8" w:space="0" w:color="999999"/>
              <w:left w:val="single" w:sz="8" w:space="0" w:color="999999"/>
              <w:bottom w:val="single" w:sz="8" w:space="0" w:color="999999"/>
              <w:right w:val="single" w:sz="8" w:space="0" w:color="999999"/>
            </w:tcBorders>
            <w:hideMark/>
          </w:tcPr>
          <w:p w14:paraId="73C06230" w14:textId="77777777" w:rsidR="00C42F00" w:rsidRPr="0033437B" w:rsidRDefault="00C42F00" w:rsidP="00C42F00">
            <w:pPr>
              <w:rPr>
                <w:rStyle w:val="SAPEmphasis"/>
                <w:lang w:val="en-US"/>
              </w:rPr>
            </w:pPr>
            <w:r w:rsidRPr="0033437B">
              <w:rPr>
                <w:rStyle w:val="SAPEmphasis"/>
                <w:lang w:val="en-U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683B144" w14:textId="77777777" w:rsidR="00C42F00" w:rsidRPr="0033437B" w:rsidRDefault="00C42F00" w:rsidP="00C42F00">
            <w:pPr>
              <w:rPr>
                <w:lang w:val="en-US"/>
              </w:rPr>
            </w:pPr>
            <w:r w:rsidRPr="0033437B">
              <w:rPr>
                <w:lang w:val="en-US"/>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753451D8" w14:textId="77777777" w:rsidR="00C42F00" w:rsidRPr="0033437B" w:rsidRDefault="00C42F00" w:rsidP="00C42F00">
            <w:pPr>
              <w:rPr>
                <w:rStyle w:val="SAPEmphasis"/>
                <w:lang w:val="en-US"/>
              </w:rPr>
            </w:pPr>
            <w:r w:rsidRPr="0033437B">
              <w:rPr>
                <w:rStyle w:val="SAPEmphasis"/>
                <w:lang w:val="en-US"/>
              </w:rPr>
              <w:t>Tester Name</w:t>
            </w:r>
          </w:p>
        </w:tc>
        <w:tc>
          <w:tcPr>
            <w:tcW w:w="2401" w:type="dxa"/>
            <w:tcBorders>
              <w:top w:val="single" w:sz="8" w:space="0" w:color="999999"/>
              <w:left w:val="single" w:sz="8" w:space="0" w:color="999999"/>
              <w:bottom w:val="single" w:sz="8" w:space="0" w:color="999999"/>
              <w:right w:val="single" w:sz="8" w:space="0" w:color="999999"/>
            </w:tcBorders>
          </w:tcPr>
          <w:p w14:paraId="7334CAFE" w14:textId="77777777" w:rsidR="00C42F00" w:rsidRPr="0033437B" w:rsidRDefault="00C42F00" w:rsidP="00C42F00">
            <w:pPr>
              <w:rPr>
                <w:lang w:val="en-US"/>
              </w:rPr>
            </w:pPr>
            <w:r w:rsidRPr="0033437B">
              <w:rPr>
                <w:lang w:val="en-US"/>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B5C7878" w14:textId="77777777" w:rsidR="00C42F00" w:rsidRPr="0033437B" w:rsidRDefault="00C42F00" w:rsidP="00C42F00">
            <w:pPr>
              <w:rPr>
                <w:rStyle w:val="SAPEmphasis"/>
                <w:lang w:val="en-US"/>
              </w:rPr>
            </w:pPr>
            <w:r w:rsidRPr="0033437B">
              <w:rPr>
                <w:rStyle w:val="SAPEmphasis"/>
                <w:lang w:val="en-U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358679B9" w14:textId="77777777" w:rsidR="00C42F00" w:rsidRPr="0033437B" w:rsidRDefault="00C42F00" w:rsidP="00C42F00">
            <w:pPr>
              <w:rPr>
                <w:lang w:val="en-US"/>
              </w:rPr>
            </w:pPr>
            <w:r w:rsidRPr="0033437B">
              <w:rPr>
                <w:lang w:val="en-US"/>
              </w:rPr>
              <w:t>&lt;date&gt;</w:t>
            </w:r>
          </w:p>
        </w:tc>
      </w:tr>
      <w:tr w:rsidR="00C42F00" w:rsidRPr="0033437B" w14:paraId="75855ED6" w14:textId="77777777" w:rsidTr="00C42F00">
        <w:tc>
          <w:tcPr>
            <w:tcW w:w="2280" w:type="dxa"/>
            <w:tcBorders>
              <w:top w:val="single" w:sz="8" w:space="0" w:color="999999"/>
              <w:left w:val="single" w:sz="8" w:space="0" w:color="999999"/>
              <w:bottom w:val="single" w:sz="8" w:space="0" w:color="999999"/>
              <w:right w:val="single" w:sz="8" w:space="0" w:color="999999"/>
            </w:tcBorders>
            <w:hideMark/>
          </w:tcPr>
          <w:p w14:paraId="11184219" w14:textId="77777777" w:rsidR="00C42F00" w:rsidRPr="0033437B" w:rsidRDefault="00C42F00" w:rsidP="00C42F00">
            <w:pPr>
              <w:rPr>
                <w:rStyle w:val="SAPEmphasis"/>
                <w:lang w:val="en-US"/>
              </w:rPr>
            </w:pPr>
            <w:r w:rsidRPr="0033437B">
              <w:rPr>
                <w:rStyle w:val="SAPEmphasis"/>
                <w:lang w:val="en-U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AAC7806" w14:textId="77777777" w:rsidR="00C42F00" w:rsidRPr="0033437B" w:rsidRDefault="00C42F00" w:rsidP="00C42F00">
            <w:pPr>
              <w:rPr>
                <w:lang w:val="en-US"/>
              </w:rPr>
            </w:pPr>
            <w:r w:rsidRPr="0033437B">
              <w:rPr>
                <w:lang w:val="en-US"/>
              </w:rPr>
              <w:t>HR Administrator</w:t>
            </w:r>
          </w:p>
        </w:tc>
      </w:tr>
      <w:tr w:rsidR="00C42F00" w:rsidRPr="0033437B" w14:paraId="6E7E3652" w14:textId="77777777" w:rsidTr="00C42F00">
        <w:tc>
          <w:tcPr>
            <w:tcW w:w="2280" w:type="dxa"/>
            <w:tcBorders>
              <w:top w:val="single" w:sz="8" w:space="0" w:color="999999"/>
              <w:left w:val="single" w:sz="8" w:space="0" w:color="999999"/>
              <w:bottom w:val="single" w:sz="8" w:space="0" w:color="999999"/>
              <w:right w:val="single" w:sz="8" w:space="0" w:color="999999"/>
            </w:tcBorders>
            <w:hideMark/>
          </w:tcPr>
          <w:p w14:paraId="18941DB9" w14:textId="77777777" w:rsidR="00C42F00" w:rsidRPr="0033437B" w:rsidRDefault="00C42F00" w:rsidP="00C42F00">
            <w:pPr>
              <w:rPr>
                <w:rStyle w:val="SAPEmphasis"/>
                <w:lang w:val="en-US"/>
              </w:rPr>
            </w:pPr>
            <w:r w:rsidRPr="0033437B">
              <w:rPr>
                <w:rStyle w:val="SAPEmphasis"/>
                <w:lang w:val="en-U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544FDEE" w14:textId="77777777" w:rsidR="00C42F00" w:rsidRPr="0033437B" w:rsidRDefault="00C42F00" w:rsidP="00C42F00">
            <w:pPr>
              <w:rPr>
                <w:lang w:val="en-US"/>
              </w:rPr>
            </w:pPr>
            <w:r w:rsidRPr="0033437B">
              <w:rPr>
                <w:lang w:val="en-US"/>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2CE3E05" w14:textId="77777777" w:rsidR="00C42F00" w:rsidRPr="0033437B" w:rsidRDefault="00C42F00" w:rsidP="00C42F00">
            <w:pPr>
              <w:rPr>
                <w:rStyle w:val="SAPEmphasis"/>
                <w:lang w:val="en-US"/>
              </w:rPr>
            </w:pPr>
            <w:r w:rsidRPr="0033437B">
              <w:rPr>
                <w:rStyle w:val="SAPEmphasis"/>
                <w:lang w:val="en-U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D2E263F" w14:textId="44DEFC23" w:rsidR="00C42F00" w:rsidRPr="0033437B" w:rsidRDefault="00F23E40" w:rsidP="00C42F00">
            <w:pPr>
              <w:rPr>
                <w:lang w:val="en-US"/>
              </w:rPr>
            </w:pPr>
            <w:r>
              <w:rPr>
                <w:lang w:val="en-US"/>
              </w:rPr>
              <w:t>&lt;duration&gt;</w:t>
            </w:r>
          </w:p>
        </w:tc>
      </w:tr>
    </w:tbl>
    <w:p w14:paraId="7AF6D64E" w14:textId="77777777" w:rsidR="00C42F00" w:rsidRPr="0033437B" w:rsidRDefault="00C42F00" w:rsidP="00C42F00">
      <w:pPr>
        <w:pStyle w:val="SAPKeyblockTitle"/>
        <w:rPr>
          <w:lang w:val="en-US"/>
        </w:rPr>
      </w:pPr>
      <w:r w:rsidRPr="0033437B">
        <w:rPr>
          <w:lang w:val="en-US"/>
        </w:rPr>
        <w:t>Purpose</w:t>
      </w:r>
    </w:p>
    <w:p w14:paraId="6A886B8A" w14:textId="7DD02A8A" w:rsidR="00C42F00" w:rsidRPr="0033437B" w:rsidRDefault="00C42F00" w:rsidP="00C42F00">
      <w:pPr>
        <w:pStyle w:val="SAPNoteHeading"/>
        <w:ind w:left="720"/>
        <w:rPr>
          <w:lang w:val="en-US"/>
        </w:rPr>
      </w:pPr>
      <w:r w:rsidRPr="0033437B">
        <w:rPr>
          <w:noProof/>
          <w:lang w:val="en-US"/>
        </w:rPr>
        <w:drawing>
          <wp:inline distT="0" distB="0" distL="0" distR="0" wp14:anchorId="07A90E40" wp14:editId="7B9460B9">
            <wp:extent cx="228600" cy="228600"/>
            <wp:effectExtent l="0" t="0" r="0" b="0"/>
            <wp:docPr id="3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Pr>
          <w:lang w:val="en-US"/>
        </w:rPr>
        <w:t> Caution</w:t>
      </w:r>
    </w:p>
    <w:p w14:paraId="0E927B0E" w14:textId="77777777" w:rsidR="00C42F00" w:rsidRPr="0033437B" w:rsidRDefault="00C42F00" w:rsidP="00C42F00">
      <w:pPr>
        <w:pStyle w:val="NoteParagraph"/>
        <w:ind w:left="720"/>
        <w:rPr>
          <w:lang w:val="en-US"/>
        </w:rPr>
      </w:pPr>
      <w:r w:rsidRPr="0033437B">
        <w:rPr>
          <w:lang w:val="en-US"/>
        </w:rPr>
        <w:t xml:space="preserve">This process step is required in case the newly hired employee is a </w:t>
      </w:r>
      <w:r w:rsidRPr="0033437B">
        <w:rPr>
          <w:rStyle w:val="SAPEmphasis"/>
          <w:lang w:val="en-US"/>
        </w:rPr>
        <w:t>French</w:t>
      </w:r>
      <w:r w:rsidRPr="0033437B">
        <w:rPr>
          <w:lang w:val="en-US"/>
        </w:rPr>
        <w:t xml:space="preserve"> national!</w:t>
      </w:r>
    </w:p>
    <w:p w14:paraId="24878D79" w14:textId="77777777" w:rsidR="00C42F00" w:rsidRPr="0033437B" w:rsidRDefault="00C42F00" w:rsidP="00C42F00">
      <w:pPr>
        <w:pStyle w:val="NoteParagraph"/>
        <w:ind w:left="720"/>
        <w:rPr>
          <w:lang w:val="en-US"/>
        </w:rPr>
      </w:pPr>
      <w:r w:rsidRPr="0033437B">
        <w:rPr>
          <w:lang w:val="en-US"/>
        </w:rPr>
        <w:t>This information is replicated to Employee Central Payroll if integration is considered.</w:t>
      </w:r>
    </w:p>
    <w:p w14:paraId="7F4B1612" w14:textId="77777777" w:rsidR="00C42F00" w:rsidRPr="0033437B" w:rsidRDefault="00C42F00" w:rsidP="00C42F00">
      <w:pPr>
        <w:rPr>
          <w:b/>
          <w:u w:val="single"/>
          <w:lang w:val="en-US"/>
        </w:rPr>
      </w:pPr>
    </w:p>
    <w:p w14:paraId="7E9ABCCD" w14:textId="77777777" w:rsidR="00C42F00" w:rsidRPr="0033437B" w:rsidRDefault="00C42F00" w:rsidP="00C42F00">
      <w:pPr>
        <w:rPr>
          <w:lang w:val="en-US"/>
        </w:rPr>
      </w:pPr>
      <w:r w:rsidRPr="0033437B">
        <w:rPr>
          <w:lang w:val="en-US"/>
        </w:rPr>
        <w:t>The HR Administrator enters the national ID information for the newly hired employee of French nationality.</w:t>
      </w:r>
    </w:p>
    <w:p w14:paraId="114A05E1" w14:textId="77777777" w:rsidR="00C42F00" w:rsidRPr="0033437B" w:rsidRDefault="00C42F00" w:rsidP="00C42F00">
      <w:pPr>
        <w:pStyle w:val="SAPKeyblockTitle"/>
        <w:rPr>
          <w:lang w:val="en-US"/>
        </w:rPr>
      </w:pPr>
      <w:r w:rsidRPr="0033437B">
        <w:rPr>
          <w:lang w:val="en-US"/>
        </w:rPr>
        <w:lastRenderedPageBreak/>
        <w:t>Procedure</w:t>
      </w:r>
    </w:p>
    <w:p w14:paraId="5FD03086" w14:textId="77777777" w:rsidR="00C42F00" w:rsidRPr="0033437B" w:rsidRDefault="00C42F00" w:rsidP="00C42F00">
      <w:pPr>
        <w:pStyle w:val="SAPNoteHeading"/>
        <w:ind w:left="720"/>
        <w:rPr>
          <w:lang w:val="en-US"/>
        </w:rPr>
      </w:pPr>
      <w:r w:rsidRPr="0033437B">
        <w:rPr>
          <w:noProof/>
          <w:lang w:val="en-US"/>
        </w:rPr>
        <w:drawing>
          <wp:inline distT="0" distB="0" distL="0" distR="0" wp14:anchorId="064F913F" wp14:editId="3583D110">
            <wp:extent cx="228600" cy="228600"/>
            <wp:effectExtent l="0" t="0" r="0" b="0"/>
            <wp:docPr id="3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Pr>
          <w:lang w:val="en-US"/>
        </w:rPr>
        <w:t> Note</w:t>
      </w:r>
    </w:p>
    <w:p w14:paraId="50E26FD4" w14:textId="77777777" w:rsidR="00C42F00" w:rsidRPr="0033437B" w:rsidRDefault="00C42F00" w:rsidP="00C42F00">
      <w:pPr>
        <w:pStyle w:val="NoteParagraph"/>
        <w:ind w:left="720"/>
        <w:rPr>
          <w:lang w:val="en-US"/>
        </w:rPr>
      </w:pPr>
      <w:r w:rsidRPr="0033437B">
        <w:rPr>
          <w:lang w:val="en-US"/>
        </w:rPr>
        <w:t xml:space="preserve">When describing the procedure of this step we consider that the HR Administrator performs it directly after viewing the new employee’s profile and is thus already on the </w:t>
      </w:r>
      <w:r w:rsidRPr="0033437B">
        <w:rPr>
          <w:rStyle w:val="SAPScreenElement"/>
          <w:lang w:val="en-US"/>
        </w:rPr>
        <w:t xml:space="preserve">My Employee File </w:t>
      </w:r>
      <w:r w:rsidRPr="0033437B">
        <w:rPr>
          <w:lang w:val="en-US"/>
        </w:rPr>
        <w:t>screen of the employee.</w:t>
      </w:r>
    </w:p>
    <w:p w14:paraId="19E8E81E" w14:textId="77777777" w:rsidR="00C42F00" w:rsidRPr="0033437B" w:rsidRDefault="00C42F00" w:rsidP="00C42F00">
      <w:pPr>
        <w:rPr>
          <w:lang w:val="en-US"/>
        </w:rPr>
      </w:pP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333"/>
        <w:gridCol w:w="2790"/>
        <w:gridCol w:w="2970"/>
        <w:gridCol w:w="3330"/>
        <w:gridCol w:w="1980"/>
        <w:gridCol w:w="1174"/>
      </w:tblGrid>
      <w:tr w:rsidR="00C42F00" w:rsidRPr="0033437B" w14:paraId="0091F571" w14:textId="77777777" w:rsidTr="00D96DE3">
        <w:trPr>
          <w:trHeight w:val="848"/>
          <w:tblHeader/>
        </w:trPr>
        <w:tc>
          <w:tcPr>
            <w:tcW w:w="709" w:type="dxa"/>
            <w:tcBorders>
              <w:top w:val="single" w:sz="8" w:space="0" w:color="999999"/>
              <w:left w:val="single" w:sz="8" w:space="0" w:color="999999"/>
              <w:bottom w:val="single" w:sz="8" w:space="0" w:color="999999"/>
              <w:right w:val="single" w:sz="8" w:space="0" w:color="999999"/>
            </w:tcBorders>
            <w:shd w:val="clear" w:color="auto" w:fill="999999"/>
            <w:hideMark/>
          </w:tcPr>
          <w:p w14:paraId="171D810C" w14:textId="77777777" w:rsidR="00C42F00" w:rsidRPr="0033437B" w:rsidRDefault="00C42F00" w:rsidP="00C42F00">
            <w:pPr>
              <w:pStyle w:val="SAPTableHeader"/>
              <w:rPr>
                <w:lang w:val="en-US"/>
              </w:rPr>
            </w:pPr>
            <w:r w:rsidRPr="0033437B">
              <w:rPr>
                <w:lang w:val="en-US"/>
              </w:rPr>
              <w:t>Test Step #</w:t>
            </w:r>
          </w:p>
        </w:tc>
        <w:tc>
          <w:tcPr>
            <w:tcW w:w="1333" w:type="dxa"/>
            <w:tcBorders>
              <w:top w:val="single" w:sz="8" w:space="0" w:color="999999"/>
              <w:left w:val="single" w:sz="8" w:space="0" w:color="999999"/>
              <w:bottom w:val="single" w:sz="8" w:space="0" w:color="999999"/>
              <w:right w:val="single" w:sz="8" w:space="0" w:color="999999"/>
            </w:tcBorders>
            <w:shd w:val="clear" w:color="auto" w:fill="999999"/>
            <w:hideMark/>
          </w:tcPr>
          <w:p w14:paraId="61EC5B09" w14:textId="77777777" w:rsidR="00C42F00" w:rsidRPr="0033437B" w:rsidRDefault="00C42F00" w:rsidP="00C42F00">
            <w:pPr>
              <w:pStyle w:val="SAPTableHeader"/>
              <w:rPr>
                <w:lang w:val="en-US"/>
              </w:rPr>
            </w:pPr>
            <w:r w:rsidRPr="0033437B">
              <w:rPr>
                <w:lang w:val="en-US"/>
              </w:rPr>
              <w:t>Test Step Name</w:t>
            </w:r>
          </w:p>
        </w:tc>
        <w:tc>
          <w:tcPr>
            <w:tcW w:w="2790" w:type="dxa"/>
            <w:tcBorders>
              <w:top w:val="single" w:sz="8" w:space="0" w:color="999999"/>
              <w:left w:val="single" w:sz="8" w:space="0" w:color="999999"/>
              <w:bottom w:val="single" w:sz="8" w:space="0" w:color="999999"/>
              <w:right w:val="single" w:sz="8" w:space="0" w:color="999999"/>
            </w:tcBorders>
            <w:shd w:val="clear" w:color="auto" w:fill="999999"/>
            <w:hideMark/>
          </w:tcPr>
          <w:p w14:paraId="436D5285" w14:textId="77777777" w:rsidR="00C42F00" w:rsidRPr="0033437B" w:rsidRDefault="00C42F00" w:rsidP="00C42F00">
            <w:pPr>
              <w:pStyle w:val="SAPTableHeader"/>
              <w:rPr>
                <w:lang w:val="en-US"/>
              </w:rPr>
            </w:pPr>
            <w:r w:rsidRPr="0033437B">
              <w:rPr>
                <w:lang w:val="en-US"/>
              </w:rPr>
              <w:t>Instruction</w:t>
            </w:r>
          </w:p>
        </w:tc>
        <w:tc>
          <w:tcPr>
            <w:tcW w:w="2970" w:type="dxa"/>
            <w:tcBorders>
              <w:top w:val="single" w:sz="8" w:space="0" w:color="999999"/>
              <w:left w:val="single" w:sz="8" w:space="0" w:color="999999"/>
              <w:bottom w:val="single" w:sz="8" w:space="0" w:color="999999"/>
              <w:right w:val="single" w:sz="8" w:space="0" w:color="999999"/>
            </w:tcBorders>
            <w:shd w:val="clear" w:color="auto" w:fill="999999"/>
            <w:hideMark/>
          </w:tcPr>
          <w:p w14:paraId="54038185" w14:textId="77777777" w:rsidR="00C42F00" w:rsidRPr="0033437B" w:rsidRDefault="00C42F00" w:rsidP="00C42F00">
            <w:pPr>
              <w:pStyle w:val="SAPTableHeader"/>
              <w:rPr>
                <w:lang w:val="en-US"/>
              </w:rPr>
            </w:pPr>
            <w:r w:rsidRPr="0033437B">
              <w:rPr>
                <w:lang w:val="en-US"/>
              </w:rPr>
              <w:t>User Entries:</w:t>
            </w:r>
            <w:r w:rsidRPr="0033437B">
              <w:rPr>
                <w:lang w:val="en-US"/>
              </w:rPr>
              <w:br/>
              <w:t>Field Name: User Action and Value</w:t>
            </w:r>
          </w:p>
        </w:tc>
        <w:tc>
          <w:tcPr>
            <w:tcW w:w="3330" w:type="dxa"/>
            <w:tcBorders>
              <w:top w:val="single" w:sz="8" w:space="0" w:color="999999"/>
              <w:left w:val="single" w:sz="8" w:space="0" w:color="999999"/>
              <w:bottom w:val="single" w:sz="8" w:space="0" w:color="999999"/>
              <w:right w:val="single" w:sz="8" w:space="0" w:color="999999"/>
            </w:tcBorders>
            <w:shd w:val="clear" w:color="auto" w:fill="999999"/>
            <w:hideMark/>
          </w:tcPr>
          <w:p w14:paraId="258CB6EA" w14:textId="77777777" w:rsidR="00C42F00" w:rsidRPr="0033437B" w:rsidRDefault="00C42F00" w:rsidP="00C42F00">
            <w:pPr>
              <w:pStyle w:val="SAPTableHeader"/>
              <w:rPr>
                <w:lang w:val="en-US"/>
              </w:rPr>
            </w:pPr>
            <w:r w:rsidRPr="0033437B">
              <w:rPr>
                <w:lang w:val="en-US"/>
              </w:rPr>
              <w:t>Additional Information</w:t>
            </w:r>
          </w:p>
        </w:tc>
        <w:tc>
          <w:tcPr>
            <w:tcW w:w="1980" w:type="dxa"/>
            <w:tcBorders>
              <w:top w:val="single" w:sz="8" w:space="0" w:color="999999"/>
              <w:left w:val="single" w:sz="8" w:space="0" w:color="999999"/>
              <w:bottom w:val="single" w:sz="8" w:space="0" w:color="999999"/>
              <w:right w:val="single" w:sz="8" w:space="0" w:color="999999"/>
            </w:tcBorders>
            <w:shd w:val="clear" w:color="auto" w:fill="999999"/>
            <w:hideMark/>
          </w:tcPr>
          <w:p w14:paraId="2252028E" w14:textId="77777777" w:rsidR="00C42F00" w:rsidRPr="0033437B" w:rsidRDefault="00C42F00" w:rsidP="00C42F00">
            <w:pPr>
              <w:pStyle w:val="SAPTableHeader"/>
              <w:rPr>
                <w:lang w:val="en-US"/>
              </w:rPr>
            </w:pPr>
            <w:r w:rsidRPr="0033437B">
              <w:rPr>
                <w:lang w:val="en-US"/>
              </w:rPr>
              <w:t>Expected Result</w:t>
            </w:r>
          </w:p>
        </w:tc>
        <w:tc>
          <w:tcPr>
            <w:tcW w:w="1174" w:type="dxa"/>
            <w:tcBorders>
              <w:top w:val="single" w:sz="8" w:space="0" w:color="999999"/>
              <w:left w:val="single" w:sz="8" w:space="0" w:color="999999"/>
              <w:bottom w:val="single" w:sz="8" w:space="0" w:color="999999"/>
              <w:right w:val="single" w:sz="8" w:space="0" w:color="999999"/>
            </w:tcBorders>
            <w:shd w:val="clear" w:color="auto" w:fill="999999"/>
            <w:hideMark/>
          </w:tcPr>
          <w:p w14:paraId="3F38C95E" w14:textId="77777777" w:rsidR="00C42F00" w:rsidRPr="0033437B" w:rsidRDefault="00C42F00" w:rsidP="00C42F00">
            <w:pPr>
              <w:pStyle w:val="SAPTableHeader"/>
              <w:rPr>
                <w:lang w:val="en-US"/>
              </w:rPr>
            </w:pPr>
            <w:r w:rsidRPr="0033437B">
              <w:rPr>
                <w:lang w:val="en-US"/>
              </w:rPr>
              <w:t>Pass / Fail / Comment</w:t>
            </w:r>
          </w:p>
        </w:tc>
      </w:tr>
      <w:tr w:rsidR="00C42F00" w:rsidRPr="00A41C57" w14:paraId="279834D3" w14:textId="77777777" w:rsidTr="00D96DE3">
        <w:trPr>
          <w:trHeight w:val="357"/>
        </w:trPr>
        <w:tc>
          <w:tcPr>
            <w:tcW w:w="709" w:type="dxa"/>
            <w:tcBorders>
              <w:top w:val="single" w:sz="8" w:space="0" w:color="999999"/>
              <w:left w:val="single" w:sz="8" w:space="0" w:color="999999"/>
              <w:bottom w:val="single" w:sz="8" w:space="0" w:color="999999"/>
              <w:right w:val="single" w:sz="8" w:space="0" w:color="999999"/>
            </w:tcBorders>
            <w:hideMark/>
          </w:tcPr>
          <w:p w14:paraId="7A819ECE" w14:textId="77777777" w:rsidR="00C42F00" w:rsidRPr="0033437B" w:rsidRDefault="00C42F00" w:rsidP="00C42F00">
            <w:pPr>
              <w:rPr>
                <w:lang w:val="en-US"/>
              </w:rPr>
            </w:pPr>
            <w:r w:rsidRPr="0033437B">
              <w:rPr>
                <w:lang w:val="en-US"/>
              </w:rPr>
              <w:t>1</w:t>
            </w:r>
          </w:p>
        </w:tc>
        <w:tc>
          <w:tcPr>
            <w:tcW w:w="1333" w:type="dxa"/>
            <w:tcBorders>
              <w:top w:val="single" w:sz="8" w:space="0" w:color="999999"/>
              <w:left w:val="single" w:sz="8" w:space="0" w:color="999999"/>
              <w:bottom w:val="single" w:sz="8" w:space="0" w:color="999999"/>
              <w:right w:val="single" w:sz="8" w:space="0" w:color="999999"/>
            </w:tcBorders>
            <w:hideMark/>
          </w:tcPr>
          <w:p w14:paraId="59B62BDD" w14:textId="77777777" w:rsidR="00C42F00" w:rsidRPr="0033437B" w:rsidRDefault="00C42F00" w:rsidP="00C42F00">
            <w:pPr>
              <w:rPr>
                <w:rStyle w:val="SAPEmphasis"/>
                <w:lang w:val="en-US"/>
              </w:rPr>
            </w:pPr>
            <w:r w:rsidRPr="0033437B">
              <w:rPr>
                <w:rStyle w:val="SAPEmphasis"/>
                <w:lang w:val="en-US"/>
              </w:rPr>
              <w:t>Edit Biographical Information</w:t>
            </w:r>
          </w:p>
        </w:tc>
        <w:tc>
          <w:tcPr>
            <w:tcW w:w="2790" w:type="dxa"/>
            <w:tcBorders>
              <w:top w:val="single" w:sz="8" w:space="0" w:color="999999"/>
              <w:left w:val="single" w:sz="8" w:space="0" w:color="999999"/>
              <w:bottom w:val="single" w:sz="8" w:space="0" w:color="999999"/>
              <w:right w:val="single" w:sz="8" w:space="0" w:color="999999"/>
            </w:tcBorders>
            <w:hideMark/>
          </w:tcPr>
          <w:p w14:paraId="3CBD995F" w14:textId="77777777" w:rsidR="00C42F00" w:rsidRPr="0033437B" w:rsidRDefault="00C42F00" w:rsidP="00C42F00">
            <w:pPr>
              <w:rPr>
                <w:lang w:val="en-US"/>
              </w:rPr>
            </w:pPr>
            <w:r w:rsidRPr="0033437B">
              <w:rPr>
                <w:lang w:val="en-US" w:eastAsia="zh-SG"/>
              </w:rPr>
              <w:t xml:space="preserve">Go to the </w:t>
            </w:r>
            <w:r w:rsidRPr="0033437B">
              <w:rPr>
                <w:rStyle w:val="SAPScreenElement"/>
                <w:lang w:val="en-US"/>
              </w:rPr>
              <w:t>Personal Information</w:t>
            </w:r>
            <w:r w:rsidRPr="0033437B">
              <w:rPr>
                <w:lang w:val="en-US" w:eastAsia="zh-SG"/>
              </w:rPr>
              <w:t xml:space="preserve"> section. </w:t>
            </w:r>
            <w:r w:rsidRPr="0033437B">
              <w:rPr>
                <w:lang w:val="en-US"/>
              </w:rPr>
              <w:t xml:space="preserve">Select the </w:t>
            </w:r>
            <w:r w:rsidRPr="0033437B">
              <w:rPr>
                <w:rStyle w:val="SAPScreenElement"/>
                <w:lang w:val="en-US"/>
              </w:rPr>
              <w:t>Pencil</w:t>
            </w:r>
            <w:r w:rsidRPr="0033437B">
              <w:rPr>
                <w:lang w:val="en-US"/>
              </w:rPr>
              <w:t xml:space="preserve"> (</w:t>
            </w:r>
            <w:r w:rsidRPr="0033437B">
              <w:rPr>
                <w:rStyle w:val="SAPScreenElement"/>
                <w:lang w:val="en-US"/>
              </w:rPr>
              <w:t>Edit)</w:t>
            </w:r>
            <w:r w:rsidRPr="0033437B">
              <w:rPr>
                <w:i/>
                <w:lang w:val="en-US"/>
              </w:rPr>
              <w:t xml:space="preserve"> </w:t>
            </w:r>
            <w:r w:rsidRPr="0033437B">
              <w:rPr>
                <w:lang w:val="en-US"/>
              </w:rPr>
              <w:t xml:space="preserve">icon next to the </w:t>
            </w:r>
            <w:r w:rsidRPr="0033437B">
              <w:rPr>
                <w:rStyle w:val="SAPScreenElement"/>
                <w:lang w:val="en-US"/>
              </w:rPr>
              <w:t>Biographical Information</w:t>
            </w:r>
            <w:r w:rsidRPr="0033437B">
              <w:rPr>
                <w:lang w:val="en-US"/>
              </w:rPr>
              <w:t xml:space="preserve"> block located in the </w:t>
            </w:r>
            <w:r w:rsidRPr="0033437B">
              <w:rPr>
                <w:rStyle w:val="SAPScreenElement"/>
                <w:lang w:val="en-US"/>
              </w:rPr>
              <w:t>Biographical Information</w:t>
            </w:r>
            <w:r w:rsidRPr="0033437B">
              <w:rPr>
                <w:lang w:val="en-US"/>
              </w:rPr>
              <w:t xml:space="preserve"> subsection.</w:t>
            </w:r>
          </w:p>
        </w:tc>
        <w:tc>
          <w:tcPr>
            <w:tcW w:w="2970" w:type="dxa"/>
            <w:tcBorders>
              <w:top w:val="single" w:sz="8" w:space="0" w:color="999999"/>
              <w:left w:val="single" w:sz="8" w:space="0" w:color="999999"/>
              <w:bottom w:val="single" w:sz="8" w:space="0" w:color="999999"/>
              <w:right w:val="single" w:sz="8" w:space="0" w:color="999999"/>
            </w:tcBorders>
          </w:tcPr>
          <w:p w14:paraId="50B1B46B" w14:textId="77777777" w:rsidR="00C42F00" w:rsidRPr="0033437B" w:rsidRDefault="00C42F00" w:rsidP="00C42F00">
            <w:pPr>
              <w:rPr>
                <w:lang w:val="en-US"/>
              </w:rPr>
            </w:pPr>
          </w:p>
        </w:tc>
        <w:tc>
          <w:tcPr>
            <w:tcW w:w="3330" w:type="dxa"/>
            <w:tcBorders>
              <w:top w:val="single" w:sz="8" w:space="0" w:color="999999"/>
              <w:left w:val="single" w:sz="8" w:space="0" w:color="999999"/>
              <w:bottom w:val="single" w:sz="8" w:space="0" w:color="999999"/>
              <w:right w:val="single" w:sz="8" w:space="0" w:color="999999"/>
            </w:tcBorders>
          </w:tcPr>
          <w:p w14:paraId="4C633DB8" w14:textId="77777777" w:rsidR="00C42F00" w:rsidRPr="0033437B" w:rsidRDefault="00C42F00" w:rsidP="00C42F00">
            <w:pPr>
              <w:rPr>
                <w:lang w:val="en-US"/>
              </w:rPr>
            </w:pPr>
          </w:p>
        </w:tc>
        <w:tc>
          <w:tcPr>
            <w:tcW w:w="1980" w:type="dxa"/>
            <w:tcBorders>
              <w:top w:val="single" w:sz="8" w:space="0" w:color="999999"/>
              <w:left w:val="single" w:sz="8" w:space="0" w:color="999999"/>
              <w:bottom w:val="single" w:sz="8" w:space="0" w:color="999999"/>
              <w:right w:val="single" w:sz="8" w:space="0" w:color="999999"/>
            </w:tcBorders>
            <w:hideMark/>
          </w:tcPr>
          <w:p w14:paraId="16439550" w14:textId="77777777" w:rsidR="00C42F00" w:rsidRPr="0033437B" w:rsidRDefault="00C42F00" w:rsidP="00C42F00">
            <w:pPr>
              <w:rPr>
                <w:lang w:val="en-US"/>
              </w:rPr>
            </w:pPr>
            <w:r w:rsidRPr="0033437B">
              <w:rPr>
                <w:lang w:val="en-US"/>
              </w:rPr>
              <w:t xml:space="preserve">The </w:t>
            </w:r>
            <w:r w:rsidRPr="0033437B">
              <w:rPr>
                <w:rStyle w:val="SAPScreenElement"/>
                <w:lang w:val="en-US"/>
              </w:rPr>
              <w:t>Biographical Information</w:t>
            </w:r>
            <w:r w:rsidRPr="0033437B">
              <w:rPr>
                <w:lang w:val="en-US"/>
              </w:rPr>
              <w:t xml:space="preserve"> dialog box is displayed.</w:t>
            </w:r>
          </w:p>
        </w:tc>
        <w:tc>
          <w:tcPr>
            <w:tcW w:w="1174" w:type="dxa"/>
            <w:tcBorders>
              <w:top w:val="single" w:sz="8" w:space="0" w:color="999999"/>
              <w:left w:val="single" w:sz="8" w:space="0" w:color="999999"/>
              <w:bottom w:val="single" w:sz="8" w:space="0" w:color="999999"/>
              <w:right w:val="single" w:sz="8" w:space="0" w:color="999999"/>
            </w:tcBorders>
          </w:tcPr>
          <w:p w14:paraId="39C3CCE5" w14:textId="77777777" w:rsidR="00C42F00" w:rsidRPr="0033437B" w:rsidRDefault="00C42F00" w:rsidP="00C42F00">
            <w:pPr>
              <w:rPr>
                <w:lang w:val="en-US"/>
              </w:rPr>
            </w:pPr>
          </w:p>
        </w:tc>
      </w:tr>
      <w:tr w:rsidR="00C42F00" w:rsidRPr="00A41C57" w14:paraId="7BD2EE25" w14:textId="77777777" w:rsidTr="00D96DE3">
        <w:trPr>
          <w:trHeight w:val="357"/>
        </w:trPr>
        <w:tc>
          <w:tcPr>
            <w:tcW w:w="709" w:type="dxa"/>
            <w:vMerge w:val="restart"/>
            <w:tcBorders>
              <w:top w:val="single" w:sz="8" w:space="0" w:color="999999"/>
              <w:left w:val="single" w:sz="8" w:space="0" w:color="999999"/>
              <w:right w:val="single" w:sz="8" w:space="0" w:color="999999"/>
            </w:tcBorders>
            <w:hideMark/>
          </w:tcPr>
          <w:p w14:paraId="152F4F02" w14:textId="77777777" w:rsidR="00C42F00" w:rsidRPr="0033437B" w:rsidRDefault="00C42F00" w:rsidP="00C42F00">
            <w:pPr>
              <w:rPr>
                <w:lang w:val="en-US"/>
              </w:rPr>
            </w:pPr>
            <w:r w:rsidRPr="0033437B">
              <w:rPr>
                <w:lang w:val="en-US"/>
              </w:rPr>
              <w:t>2</w:t>
            </w:r>
          </w:p>
        </w:tc>
        <w:tc>
          <w:tcPr>
            <w:tcW w:w="1333" w:type="dxa"/>
            <w:vMerge w:val="restart"/>
            <w:tcBorders>
              <w:top w:val="single" w:sz="8" w:space="0" w:color="999999"/>
              <w:left w:val="single" w:sz="8" w:space="0" w:color="999999"/>
              <w:right w:val="single" w:sz="8" w:space="0" w:color="999999"/>
            </w:tcBorders>
            <w:hideMark/>
          </w:tcPr>
          <w:p w14:paraId="52F6B6B9" w14:textId="77777777" w:rsidR="00C42F00" w:rsidRPr="0033437B" w:rsidRDefault="00C42F00" w:rsidP="00C42F00">
            <w:pPr>
              <w:rPr>
                <w:rStyle w:val="SAPEmphasis"/>
                <w:lang w:val="en-US"/>
              </w:rPr>
            </w:pPr>
            <w:r w:rsidRPr="0033437B">
              <w:rPr>
                <w:rStyle w:val="SAPEmphasis"/>
                <w:lang w:val="en-US"/>
              </w:rPr>
              <w:t>Enter Biographical Information Details</w:t>
            </w:r>
          </w:p>
        </w:tc>
        <w:tc>
          <w:tcPr>
            <w:tcW w:w="2790" w:type="dxa"/>
            <w:vMerge w:val="restart"/>
            <w:tcBorders>
              <w:top w:val="single" w:sz="8" w:space="0" w:color="999999"/>
              <w:left w:val="single" w:sz="8" w:space="0" w:color="999999"/>
              <w:right w:val="single" w:sz="8" w:space="0" w:color="999999"/>
            </w:tcBorders>
            <w:hideMark/>
          </w:tcPr>
          <w:p w14:paraId="5DCCBD7C" w14:textId="77777777" w:rsidR="00C42F00" w:rsidRPr="0033437B" w:rsidRDefault="00C42F00" w:rsidP="00C42F00">
            <w:pPr>
              <w:rPr>
                <w:lang w:val="en-US"/>
              </w:rPr>
            </w:pPr>
            <w:r w:rsidRPr="0033437B">
              <w:rPr>
                <w:lang w:val="en-US"/>
              </w:rPr>
              <w:t xml:space="preserve">In the </w:t>
            </w:r>
            <w:r w:rsidRPr="0033437B">
              <w:rPr>
                <w:rStyle w:val="SAPScreenElement"/>
                <w:lang w:val="en-US"/>
              </w:rPr>
              <w:t>Biographical Information</w:t>
            </w:r>
            <w:r w:rsidRPr="0033437B">
              <w:rPr>
                <w:lang w:val="en-US"/>
              </w:rPr>
              <w:t xml:space="preserve"> block make the following entries:</w:t>
            </w:r>
          </w:p>
          <w:p w14:paraId="128E1591" w14:textId="77777777" w:rsidR="00C42F00" w:rsidRPr="0033437B" w:rsidRDefault="00C42F00" w:rsidP="00C42F00">
            <w:pPr>
              <w:rPr>
                <w:lang w:val="en-US"/>
              </w:rPr>
            </w:pPr>
          </w:p>
        </w:tc>
        <w:tc>
          <w:tcPr>
            <w:tcW w:w="2970" w:type="dxa"/>
            <w:tcBorders>
              <w:top w:val="single" w:sz="8" w:space="0" w:color="999999"/>
              <w:left w:val="single" w:sz="8" w:space="0" w:color="999999"/>
              <w:bottom w:val="single" w:sz="8" w:space="0" w:color="999999"/>
              <w:right w:val="single" w:sz="8" w:space="0" w:color="999999"/>
            </w:tcBorders>
            <w:hideMark/>
          </w:tcPr>
          <w:p w14:paraId="6FDE1525" w14:textId="77777777" w:rsidR="00C42F00" w:rsidRPr="0033437B" w:rsidRDefault="00C42F00" w:rsidP="00C42F00">
            <w:pPr>
              <w:rPr>
                <w:lang w:val="en-US"/>
              </w:rPr>
            </w:pPr>
            <w:r w:rsidRPr="0033437B">
              <w:rPr>
                <w:rStyle w:val="SAPScreenElement"/>
                <w:lang w:val="en-US"/>
              </w:rPr>
              <w:t>Region Of Birth</w:t>
            </w:r>
            <w:r w:rsidRPr="0033437B">
              <w:rPr>
                <w:lang w:val="en-US"/>
              </w:rPr>
              <w:t>: select from drop-down</w:t>
            </w:r>
          </w:p>
        </w:tc>
        <w:tc>
          <w:tcPr>
            <w:tcW w:w="3330" w:type="dxa"/>
            <w:tcBorders>
              <w:top w:val="single" w:sz="8" w:space="0" w:color="999999"/>
              <w:left w:val="single" w:sz="8" w:space="0" w:color="999999"/>
              <w:bottom w:val="single" w:sz="8" w:space="0" w:color="999999"/>
              <w:right w:val="single" w:sz="8" w:space="0" w:color="999999"/>
            </w:tcBorders>
          </w:tcPr>
          <w:p w14:paraId="35DE127F" w14:textId="77777777" w:rsidR="00C42F00" w:rsidRPr="0033437B" w:rsidRDefault="00C42F00" w:rsidP="00C42F00">
            <w:pPr>
              <w:pStyle w:val="NoteParagraph"/>
              <w:ind w:left="0"/>
              <w:rPr>
                <w:lang w:val="en-US"/>
              </w:rPr>
            </w:pPr>
            <w:r w:rsidRPr="0033437B">
              <w:rPr>
                <w:lang w:val="en-US"/>
              </w:rPr>
              <w:t>This field is visible and editable only in case the employee’s country of birth is France.</w:t>
            </w:r>
          </w:p>
          <w:p w14:paraId="237854E6" w14:textId="77777777" w:rsidR="00C42F00" w:rsidRPr="0033437B" w:rsidRDefault="00C42F00" w:rsidP="00C42F00">
            <w:pPr>
              <w:pStyle w:val="SAPNoteHeading"/>
              <w:ind w:left="0"/>
              <w:rPr>
                <w:lang w:val="en-US"/>
              </w:rPr>
            </w:pPr>
            <w:r w:rsidRPr="0033437B">
              <w:rPr>
                <w:noProof/>
                <w:lang w:val="en-US"/>
              </w:rPr>
              <w:drawing>
                <wp:inline distT="0" distB="0" distL="0" distR="0" wp14:anchorId="1CF82EFA" wp14:editId="782EF054">
                  <wp:extent cx="228600" cy="228600"/>
                  <wp:effectExtent l="0" t="0" r="0" b="0"/>
                  <wp:docPr id="3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Pr>
                <w:lang w:val="en-US"/>
              </w:rPr>
              <w:t> Recommendation</w:t>
            </w:r>
          </w:p>
          <w:p w14:paraId="5A5DCF53" w14:textId="77777777" w:rsidR="00C42F00" w:rsidRPr="0033437B" w:rsidRDefault="00C42F00" w:rsidP="00C42F00">
            <w:pPr>
              <w:pStyle w:val="NoteParagraph"/>
              <w:ind w:left="0"/>
              <w:rPr>
                <w:lang w:val="en-US"/>
              </w:rPr>
            </w:pPr>
            <w:r w:rsidRPr="0033437B">
              <w:rPr>
                <w:lang w:val="en-US"/>
              </w:rPr>
              <w:t>Required for a French national born in France if integration with Employee Central Payroll is in place.</w:t>
            </w:r>
          </w:p>
        </w:tc>
        <w:tc>
          <w:tcPr>
            <w:tcW w:w="1980" w:type="dxa"/>
            <w:tcBorders>
              <w:top w:val="single" w:sz="8" w:space="0" w:color="999999"/>
              <w:left w:val="single" w:sz="8" w:space="0" w:color="999999"/>
              <w:bottom w:val="single" w:sz="8" w:space="0" w:color="999999"/>
              <w:right w:val="single" w:sz="8" w:space="0" w:color="999999"/>
            </w:tcBorders>
          </w:tcPr>
          <w:p w14:paraId="5BE77FD6" w14:textId="77777777" w:rsidR="00C42F00" w:rsidRPr="0033437B" w:rsidRDefault="00C42F00" w:rsidP="00C42F00">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B202908" w14:textId="77777777" w:rsidR="00C42F00" w:rsidRPr="0033437B" w:rsidRDefault="00C42F00" w:rsidP="00C42F00">
            <w:pPr>
              <w:rPr>
                <w:lang w:val="en-US"/>
              </w:rPr>
            </w:pPr>
          </w:p>
        </w:tc>
      </w:tr>
      <w:tr w:rsidR="00C42F00" w:rsidRPr="00A41C57" w14:paraId="5AD35FB5" w14:textId="77777777" w:rsidTr="00D96DE3">
        <w:trPr>
          <w:trHeight w:val="357"/>
        </w:trPr>
        <w:tc>
          <w:tcPr>
            <w:tcW w:w="709" w:type="dxa"/>
            <w:vMerge/>
            <w:tcBorders>
              <w:left w:val="single" w:sz="8" w:space="0" w:color="999999"/>
              <w:right w:val="single" w:sz="8" w:space="0" w:color="999999"/>
            </w:tcBorders>
            <w:vAlign w:val="center"/>
            <w:hideMark/>
          </w:tcPr>
          <w:p w14:paraId="66070444" w14:textId="77777777" w:rsidR="00C42F00" w:rsidRPr="0033437B" w:rsidRDefault="00C42F00" w:rsidP="00C42F00">
            <w:pPr>
              <w:spacing w:before="0" w:after="0" w:line="240" w:lineRule="auto"/>
              <w:rPr>
                <w:lang w:val="en-US"/>
              </w:rPr>
            </w:pPr>
          </w:p>
        </w:tc>
        <w:tc>
          <w:tcPr>
            <w:tcW w:w="1333" w:type="dxa"/>
            <w:vMerge/>
            <w:tcBorders>
              <w:left w:val="single" w:sz="8" w:space="0" w:color="999999"/>
              <w:right w:val="single" w:sz="8" w:space="0" w:color="999999"/>
            </w:tcBorders>
            <w:vAlign w:val="center"/>
            <w:hideMark/>
          </w:tcPr>
          <w:p w14:paraId="363B843D" w14:textId="77777777" w:rsidR="00C42F00" w:rsidRPr="0033437B" w:rsidRDefault="00C42F00" w:rsidP="00C42F00">
            <w:pPr>
              <w:spacing w:before="0" w:after="0" w:line="240" w:lineRule="auto"/>
              <w:rPr>
                <w:rStyle w:val="SAPEmphasis"/>
                <w:lang w:val="en-US"/>
              </w:rPr>
            </w:pPr>
          </w:p>
        </w:tc>
        <w:tc>
          <w:tcPr>
            <w:tcW w:w="2790" w:type="dxa"/>
            <w:vMerge/>
            <w:tcBorders>
              <w:left w:val="single" w:sz="8" w:space="0" w:color="999999"/>
              <w:right w:val="single" w:sz="8" w:space="0" w:color="999999"/>
            </w:tcBorders>
            <w:vAlign w:val="center"/>
            <w:hideMark/>
          </w:tcPr>
          <w:p w14:paraId="244CE257" w14:textId="77777777" w:rsidR="00C42F00" w:rsidRPr="0033437B" w:rsidRDefault="00C42F00" w:rsidP="00C42F00">
            <w:pPr>
              <w:rPr>
                <w:lang w:val="en-US"/>
              </w:rPr>
            </w:pPr>
          </w:p>
        </w:tc>
        <w:tc>
          <w:tcPr>
            <w:tcW w:w="2970" w:type="dxa"/>
            <w:tcBorders>
              <w:top w:val="single" w:sz="8" w:space="0" w:color="999999"/>
              <w:left w:val="single" w:sz="8" w:space="0" w:color="999999"/>
              <w:bottom w:val="single" w:sz="8" w:space="0" w:color="999999"/>
              <w:right w:val="single" w:sz="8" w:space="0" w:color="999999"/>
            </w:tcBorders>
            <w:hideMark/>
          </w:tcPr>
          <w:p w14:paraId="3493F6B4" w14:textId="77777777" w:rsidR="00C42F00" w:rsidRPr="0033437B" w:rsidRDefault="00C42F00" w:rsidP="00C42F00">
            <w:pPr>
              <w:rPr>
                <w:rStyle w:val="SAPScreenElement"/>
                <w:lang w:val="en-US"/>
              </w:rPr>
            </w:pPr>
            <w:r w:rsidRPr="0033437B">
              <w:rPr>
                <w:rStyle w:val="SAPScreenElement"/>
                <w:lang w:val="en-US"/>
              </w:rPr>
              <w:t>Place Of Birth</w:t>
            </w:r>
            <w:r w:rsidRPr="0033437B">
              <w:rPr>
                <w:lang w:val="en-US"/>
              </w:rPr>
              <w:t>: enter as appropriate</w:t>
            </w:r>
          </w:p>
        </w:tc>
        <w:tc>
          <w:tcPr>
            <w:tcW w:w="3330" w:type="dxa"/>
            <w:tcBorders>
              <w:top w:val="single" w:sz="8" w:space="0" w:color="999999"/>
              <w:left w:val="single" w:sz="8" w:space="0" w:color="999999"/>
              <w:bottom w:val="single" w:sz="8" w:space="0" w:color="999999"/>
              <w:right w:val="single" w:sz="8" w:space="0" w:color="999999"/>
            </w:tcBorders>
          </w:tcPr>
          <w:p w14:paraId="2B6C1BBA" w14:textId="77777777" w:rsidR="00C42F00" w:rsidRPr="0033437B" w:rsidRDefault="00C42F00" w:rsidP="00C42F00">
            <w:pPr>
              <w:pStyle w:val="NoteParagraph"/>
              <w:ind w:left="0"/>
              <w:rPr>
                <w:lang w:val="en-US"/>
              </w:rPr>
            </w:pPr>
          </w:p>
        </w:tc>
        <w:tc>
          <w:tcPr>
            <w:tcW w:w="1980" w:type="dxa"/>
            <w:tcBorders>
              <w:top w:val="single" w:sz="8" w:space="0" w:color="999999"/>
              <w:left w:val="single" w:sz="8" w:space="0" w:color="999999"/>
              <w:bottom w:val="single" w:sz="8" w:space="0" w:color="999999"/>
              <w:right w:val="single" w:sz="8" w:space="0" w:color="999999"/>
            </w:tcBorders>
            <w:hideMark/>
          </w:tcPr>
          <w:p w14:paraId="6D707B38" w14:textId="77777777" w:rsidR="00C42F00" w:rsidRPr="0033437B" w:rsidRDefault="00C42F00" w:rsidP="00C42F00">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F340C95" w14:textId="77777777" w:rsidR="00C42F00" w:rsidRPr="0033437B" w:rsidRDefault="00C42F00" w:rsidP="00C42F00">
            <w:pPr>
              <w:rPr>
                <w:lang w:val="en-US"/>
              </w:rPr>
            </w:pPr>
          </w:p>
        </w:tc>
      </w:tr>
      <w:tr w:rsidR="00C42F00" w:rsidRPr="00A41C57" w14:paraId="24778611" w14:textId="77777777" w:rsidTr="00D96DE3">
        <w:trPr>
          <w:trHeight w:val="357"/>
        </w:trPr>
        <w:tc>
          <w:tcPr>
            <w:tcW w:w="709" w:type="dxa"/>
            <w:tcBorders>
              <w:top w:val="single" w:sz="8" w:space="0" w:color="999999"/>
              <w:left w:val="single" w:sz="8" w:space="0" w:color="999999"/>
              <w:bottom w:val="single" w:sz="8" w:space="0" w:color="999999"/>
              <w:right w:val="single" w:sz="8" w:space="0" w:color="999999"/>
            </w:tcBorders>
          </w:tcPr>
          <w:p w14:paraId="7A0B89B4" w14:textId="77777777" w:rsidR="00C42F00" w:rsidRPr="0033437B" w:rsidRDefault="00C42F00" w:rsidP="00C42F00">
            <w:pPr>
              <w:rPr>
                <w:lang w:val="en-US"/>
              </w:rPr>
            </w:pPr>
            <w:r w:rsidRPr="0033437B">
              <w:rPr>
                <w:lang w:val="en-US"/>
              </w:rPr>
              <w:t>3</w:t>
            </w:r>
          </w:p>
        </w:tc>
        <w:tc>
          <w:tcPr>
            <w:tcW w:w="1333" w:type="dxa"/>
            <w:tcBorders>
              <w:top w:val="single" w:sz="8" w:space="0" w:color="999999"/>
              <w:left w:val="single" w:sz="8" w:space="0" w:color="999999"/>
              <w:bottom w:val="single" w:sz="8" w:space="0" w:color="999999"/>
              <w:right w:val="single" w:sz="8" w:space="0" w:color="999999"/>
            </w:tcBorders>
          </w:tcPr>
          <w:p w14:paraId="27AEAE43" w14:textId="77777777" w:rsidR="00C42F00" w:rsidRPr="0033437B" w:rsidRDefault="00C42F00" w:rsidP="00C42F00">
            <w:pPr>
              <w:rPr>
                <w:rStyle w:val="SAPEmphasis"/>
                <w:lang w:val="en-US"/>
              </w:rPr>
            </w:pPr>
            <w:r w:rsidRPr="0033437B">
              <w:rPr>
                <w:rStyle w:val="SAPEmphasis"/>
                <w:lang w:val="en-US"/>
              </w:rPr>
              <w:t>Save Biographical Information Changes</w:t>
            </w:r>
          </w:p>
        </w:tc>
        <w:tc>
          <w:tcPr>
            <w:tcW w:w="2790" w:type="dxa"/>
            <w:tcBorders>
              <w:left w:val="single" w:sz="8" w:space="0" w:color="999999"/>
              <w:right w:val="single" w:sz="8" w:space="0" w:color="999999"/>
            </w:tcBorders>
          </w:tcPr>
          <w:p w14:paraId="735FFB28" w14:textId="77777777" w:rsidR="00C42F00" w:rsidRPr="0033437B" w:rsidRDefault="00C42F00" w:rsidP="00C42F00">
            <w:pPr>
              <w:rPr>
                <w:lang w:val="en-US"/>
              </w:rPr>
            </w:pPr>
            <w:r w:rsidRPr="0033437B">
              <w:rPr>
                <w:lang w:val="en-US" w:eastAsia="zh-SG"/>
              </w:rPr>
              <w:t xml:space="preserve">Choose the </w:t>
            </w:r>
            <w:r w:rsidRPr="0033437B">
              <w:rPr>
                <w:rStyle w:val="SAPScreenElement"/>
                <w:lang w:val="en-US"/>
              </w:rPr>
              <w:t>Save</w:t>
            </w:r>
            <w:r w:rsidRPr="0033437B">
              <w:rPr>
                <w:lang w:val="en-US" w:eastAsia="zh-SG"/>
              </w:rPr>
              <w:t xml:space="preserve"> button.</w:t>
            </w:r>
          </w:p>
        </w:tc>
        <w:tc>
          <w:tcPr>
            <w:tcW w:w="2970" w:type="dxa"/>
            <w:tcBorders>
              <w:top w:val="single" w:sz="8" w:space="0" w:color="999999"/>
              <w:left w:val="single" w:sz="8" w:space="0" w:color="999999"/>
              <w:bottom w:val="single" w:sz="8" w:space="0" w:color="999999"/>
              <w:right w:val="single" w:sz="8" w:space="0" w:color="999999"/>
            </w:tcBorders>
          </w:tcPr>
          <w:p w14:paraId="44331DEC" w14:textId="77777777" w:rsidR="00C42F00" w:rsidRPr="0033437B" w:rsidRDefault="00C42F00" w:rsidP="00C42F00">
            <w:pPr>
              <w:rPr>
                <w:rStyle w:val="SAPScreenElement"/>
                <w:lang w:val="en-US"/>
              </w:rPr>
            </w:pPr>
          </w:p>
        </w:tc>
        <w:tc>
          <w:tcPr>
            <w:tcW w:w="3330" w:type="dxa"/>
            <w:tcBorders>
              <w:top w:val="single" w:sz="8" w:space="0" w:color="999999"/>
              <w:left w:val="single" w:sz="8" w:space="0" w:color="999999"/>
              <w:bottom w:val="single" w:sz="8" w:space="0" w:color="999999"/>
              <w:right w:val="single" w:sz="8" w:space="0" w:color="999999"/>
            </w:tcBorders>
          </w:tcPr>
          <w:p w14:paraId="780FD241" w14:textId="77777777" w:rsidR="00C42F00" w:rsidRPr="0033437B" w:rsidRDefault="00C42F00" w:rsidP="00C42F00">
            <w:pPr>
              <w:pStyle w:val="SAPNoteHeading"/>
              <w:ind w:left="0"/>
              <w:rPr>
                <w:noProof/>
                <w:lang w:val="en-US"/>
              </w:rPr>
            </w:pPr>
          </w:p>
        </w:tc>
        <w:tc>
          <w:tcPr>
            <w:tcW w:w="1980" w:type="dxa"/>
            <w:tcBorders>
              <w:top w:val="single" w:sz="8" w:space="0" w:color="999999"/>
              <w:left w:val="single" w:sz="8" w:space="0" w:color="999999"/>
              <w:bottom w:val="single" w:sz="8" w:space="0" w:color="999999"/>
              <w:right w:val="single" w:sz="8" w:space="0" w:color="999999"/>
            </w:tcBorders>
          </w:tcPr>
          <w:p w14:paraId="1201FA8E" w14:textId="77777777" w:rsidR="00C42F00" w:rsidRPr="0033437B" w:rsidRDefault="00C42F00" w:rsidP="00C42F00">
            <w:pPr>
              <w:rPr>
                <w:lang w:val="en-US"/>
              </w:rPr>
            </w:pPr>
            <w:r w:rsidRPr="0033437B">
              <w:rPr>
                <w:lang w:val="en-US"/>
              </w:rPr>
              <w:t>The message</w:t>
            </w:r>
            <w:r w:rsidRPr="0033437B">
              <w:rPr>
                <w:rStyle w:val="SAPMonospace"/>
                <w:lang w:val="en-US"/>
              </w:rPr>
              <w:t xml:space="preserve"> Your changes were successfully saved </w:t>
            </w:r>
            <w:r w:rsidRPr="0033437B">
              <w:rPr>
                <w:lang w:val="en-US"/>
              </w:rPr>
              <w:t xml:space="preserve">is displayed and you return to the employee’s </w:t>
            </w:r>
            <w:r w:rsidRPr="0033437B">
              <w:rPr>
                <w:rStyle w:val="SAPScreenElement"/>
                <w:lang w:val="en-US"/>
              </w:rPr>
              <w:t xml:space="preserve">Personal Information </w:t>
            </w:r>
            <w:r w:rsidRPr="0033437B">
              <w:rPr>
                <w:lang w:val="en-US"/>
              </w:rPr>
              <w:t>section.</w:t>
            </w:r>
          </w:p>
        </w:tc>
        <w:tc>
          <w:tcPr>
            <w:tcW w:w="1174" w:type="dxa"/>
            <w:tcBorders>
              <w:top w:val="single" w:sz="8" w:space="0" w:color="999999"/>
              <w:left w:val="single" w:sz="8" w:space="0" w:color="999999"/>
              <w:bottom w:val="single" w:sz="8" w:space="0" w:color="999999"/>
              <w:right w:val="single" w:sz="8" w:space="0" w:color="999999"/>
            </w:tcBorders>
          </w:tcPr>
          <w:p w14:paraId="70F5E5A3" w14:textId="77777777" w:rsidR="00C42F00" w:rsidRPr="0033437B" w:rsidRDefault="00C42F00" w:rsidP="00C42F00">
            <w:pPr>
              <w:rPr>
                <w:lang w:val="en-US"/>
              </w:rPr>
            </w:pPr>
          </w:p>
        </w:tc>
      </w:tr>
      <w:tr w:rsidR="00C42F00" w:rsidRPr="00A41C57" w14:paraId="73BB1028" w14:textId="77777777" w:rsidTr="00D96DE3">
        <w:trPr>
          <w:trHeight w:val="357"/>
        </w:trPr>
        <w:tc>
          <w:tcPr>
            <w:tcW w:w="709" w:type="dxa"/>
            <w:tcBorders>
              <w:top w:val="single" w:sz="8" w:space="0" w:color="999999"/>
              <w:left w:val="single" w:sz="8" w:space="0" w:color="999999"/>
              <w:bottom w:val="single" w:sz="8" w:space="0" w:color="999999"/>
              <w:right w:val="single" w:sz="8" w:space="0" w:color="999999"/>
            </w:tcBorders>
          </w:tcPr>
          <w:p w14:paraId="185F0ABA" w14:textId="77777777" w:rsidR="00C42F00" w:rsidRPr="0033437B" w:rsidRDefault="00C42F00" w:rsidP="00C42F00">
            <w:pPr>
              <w:rPr>
                <w:lang w:val="en-US"/>
              </w:rPr>
            </w:pPr>
            <w:r w:rsidRPr="0033437B">
              <w:rPr>
                <w:lang w:val="en-US"/>
              </w:rPr>
              <w:t>4</w:t>
            </w:r>
          </w:p>
        </w:tc>
        <w:tc>
          <w:tcPr>
            <w:tcW w:w="1333" w:type="dxa"/>
            <w:tcBorders>
              <w:top w:val="single" w:sz="8" w:space="0" w:color="999999"/>
              <w:left w:val="single" w:sz="8" w:space="0" w:color="999999"/>
              <w:bottom w:val="single" w:sz="8" w:space="0" w:color="999999"/>
              <w:right w:val="single" w:sz="8" w:space="0" w:color="999999"/>
            </w:tcBorders>
          </w:tcPr>
          <w:p w14:paraId="112B3F2A" w14:textId="77777777" w:rsidR="00C42F00" w:rsidRPr="0033437B" w:rsidRDefault="00C42F00" w:rsidP="00C42F00">
            <w:pPr>
              <w:rPr>
                <w:rStyle w:val="SAPEmphasis"/>
                <w:lang w:val="en-US"/>
              </w:rPr>
            </w:pPr>
            <w:r w:rsidRPr="0033437B">
              <w:rPr>
                <w:rStyle w:val="SAPEmphasis"/>
                <w:lang w:val="en-US"/>
              </w:rPr>
              <w:t>Edit National ID Information</w:t>
            </w:r>
          </w:p>
        </w:tc>
        <w:tc>
          <w:tcPr>
            <w:tcW w:w="2790" w:type="dxa"/>
            <w:tcBorders>
              <w:left w:val="single" w:sz="8" w:space="0" w:color="999999"/>
              <w:right w:val="single" w:sz="8" w:space="0" w:color="999999"/>
            </w:tcBorders>
          </w:tcPr>
          <w:p w14:paraId="4322ED93" w14:textId="77777777" w:rsidR="00C42F00" w:rsidRPr="0033437B" w:rsidRDefault="00C42F00" w:rsidP="00C42F00">
            <w:pPr>
              <w:rPr>
                <w:lang w:val="en-US" w:eastAsia="zh-SG"/>
              </w:rPr>
            </w:pPr>
            <w:r w:rsidRPr="0033437B">
              <w:rPr>
                <w:lang w:val="en-US" w:eastAsia="zh-SG"/>
              </w:rPr>
              <w:t xml:space="preserve">In the </w:t>
            </w:r>
            <w:r w:rsidRPr="0033437B">
              <w:rPr>
                <w:rStyle w:val="SAPScreenElement"/>
                <w:lang w:val="en-US"/>
              </w:rPr>
              <w:t>Personal Information</w:t>
            </w:r>
            <w:r w:rsidRPr="0033437B">
              <w:rPr>
                <w:lang w:val="en-US" w:eastAsia="zh-SG"/>
              </w:rPr>
              <w:t xml:space="preserve"> section,</w:t>
            </w:r>
            <w:r w:rsidRPr="0033437B">
              <w:rPr>
                <w:lang w:val="en-US"/>
              </w:rPr>
              <w:t xml:space="preserve"> select the </w:t>
            </w:r>
            <w:r w:rsidRPr="0033437B">
              <w:rPr>
                <w:rStyle w:val="SAPScreenElement"/>
                <w:lang w:val="en-US"/>
              </w:rPr>
              <w:sym w:font="Symbol" w:char="F0C5"/>
            </w:r>
            <w:r w:rsidRPr="0033437B">
              <w:rPr>
                <w:i/>
                <w:lang w:val="en-US"/>
              </w:rPr>
              <w:t xml:space="preserve"> </w:t>
            </w:r>
            <w:r w:rsidRPr="0033437B">
              <w:rPr>
                <w:lang w:val="en-US"/>
              </w:rPr>
              <w:t xml:space="preserve">icon next to the </w:t>
            </w:r>
            <w:r w:rsidRPr="0033437B">
              <w:rPr>
                <w:rStyle w:val="SAPScreenElement"/>
                <w:lang w:val="en-US"/>
              </w:rPr>
              <w:t>National ID Information</w:t>
            </w:r>
            <w:r w:rsidRPr="0033437B">
              <w:rPr>
                <w:lang w:val="en-US"/>
              </w:rPr>
              <w:t xml:space="preserve"> </w:t>
            </w:r>
            <w:r w:rsidRPr="0033437B">
              <w:rPr>
                <w:lang w:val="en-US"/>
              </w:rPr>
              <w:lastRenderedPageBreak/>
              <w:t xml:space="preserve">block located in the </w:t>
            </w:r>
            <w:r w:rsidRPr="0033437B">
              <w:rPr>
                <w:rStyle w:val="SAPScreenElement"/>
                <w:lang w:val="en-US"/>
              </w:rPr>
              <w:t>National ID Information</w:t>
            </w:r>
            <w:r w:rsidRPr="0033437B">
              <w:rPr>
                <w:lang w:val="en-US"/>
              </w:rPr>
              <w:t xml:space="preserve"> subsection.</w:t>
            </w:r>
          </w:p>
        </w:tc>
        <w:tc>
          <w:tcPr>
            <w:tcW w:w="2970" w:type="dxa"/>
            <w:tcBorders>
              <w:top w:val="single" w:sz="8" w:space="0" w:color="999999"/>
              <w:left w:val="single" w:sz="8" w:space="0" w:color="999999"/>
              <w:bottom w:val="single" w:sz="8" w:space="0" w:color="999999"/>
              <w:right w:val="single" w:sz="8" w:space="0" w:color="999999"/>
            </w:tcBorders>
          </w:tcPr>
          <w:p w14:paraId="2E00E689" w14:textId="77777777" w:rsidR="00C42F00" w:rsidRPr="0033437B" w:rsidRDefault="00C42F00" w:rsidP="00C42F00">
            <w:pPr>
              <w:rPr>
                <w:rStyle w:val="SAPScreenElement"/>
                <w:lang w:val="en-US"/>
              </w:rPr>
            </w:pPr>
          </w:p>
        </w:tc>
        <w:tc>
          <w:tcPr>
            <w:tcW w:w="3330" w:type="dxa"/>
            <w:tcBorders>
              <w:top w:val="single" w:sz="8" w:space="0" w:color="999999"/>
              <w:left w:val="single" w:sz="8" w:space="0" w:color="999999"/>
              <w:bottom w:val="single" w:sz="8" w:space="0" w:color="999999"/>
              <w:right w:val="single" w:sz="8" w:space="0" w:color="999999"/>
            </w:tcBorders>
          </w:tcPr>
          <w:p w14:paraId="7398F035" w14:textId="77777777" w:rsidR="00C42F00" w:rsidRPr="0033437B" w:rsidRDefault="00C42F00" w:rsidP="00C42F00">
            <w:pPr>
              <w:rPr>
                <w:rStyle w:val="SAPScreenElement"/>
                <w:lang w:val="en-US"/>
              </w:rPr>
            </w:pPr>
            <w:r w:rsidRPr="0033437B">
              <w:rPr>
                <w:lang w:val="en-US"/>
              </w:rPr>
              <w:t xml:space="preserve">Alternatively, you can select the </w:t>
            </w:r>
            <w:r w:rsidRPr="0033437B">
              <w:rPr>
                <w:rStyle w:val="SAPScreenElement"/>
                <w:lang w:val="en-US"/>
              </w:rPr>
              <w:t>Pencil</w:t>
            </w:r>
            <w:r w:rsidRPr="0033437B">
              <w:rPr>
                <w:lang w:val="en-US"/>
              </w:rPr>
              <w:t xml:space="preserve"> (</w:t>
            </w:r>
            <w:r w:rsidRPr="0033437B">
              <w:rPr>
                <w:rStyle w:val="SAPScreenElement"/>
                <w:lang w:val="en-US"/>
              </w:rPr>
              <w:t>Edit)</w:t>
            </w:r>
            <w:r w:rsidRPr="0033437B">
              <w:rPr>
                <w:i/>
                <w:lang w:val="en-US"/>
              </w:rPr>
              <w:t xml:space="preserve"> </w:t>
            </w:r>
            <w:r w:rsidRPr="0033437B">
              <w:rPr>
                <w:lang w:val="en-US"/>
              </w:rPr>
              <w:t xml:space="preserve">icon next to the </w:t>
            </w:r>
            <w:r w:rsidRPr="0033437B">
              <w:rPr>
                <w:rStyle w:val="SAPScreenElement"/>
                <w:lang w:val="en-US"/>
              </w:rPr>
              <w:t>National ID Information</w:t>
            </w:r>
            <w:r w:rsidRPr="0033437B">
              <w:rPr>
                <w:lang w:val="en-US"/>
              </w:rPr>
              <w:t xml:space="preserve"> block located in the </w:t>
            </w:r>
            <w:r w:rsidRPr="0033437B">
              <w:rPr>
                <w:rStyle w:val="SAPScreenElement"/>
                <w:lang w:val="en-US"/>
              </w:rPr>
              <w:t>National ID Information</w:t>
            </w:r>
            <w:r w:rsidRPr="0033437B">
              <w:rPr>
                <w:lang w:val="en-US"/>
              </w:rPr>
              <w:t xml:space="preserve"> subsection.</w:t>
            </w:r>
          </w:p>
        </w:tc>
        <w:tc>
          <w:tcPr>
            <w:tcW w:w="1980" w:type="dxa"/>
            <w:tcBorders>
              <w:top w:val="single" w:sz="8" w:space="0" w:color="999999"/>
              <w:left w:val="single" w:sz="8" w:space="0" w:color="999999"/>
              <w:bottom w:val="single" w:sz="8" w:space="0" w:color="999999"/>
              <w:right w:val="single" w:sz="8" w:space="0" w:color="999999"/>
            </w:tcBorders>
          </w:tcPr>
          <w:p w14:paraId="4D44044F" w14:textId="77777777" w:rsidR="00C42F00" w:rsidRPr="0033437B" w:rsidRDefault="00C42F00" w:rsidP="00C42F00">
            <w:pPr>
              <w:rPr>
                <w:lang w:val="en-US"/>
              </w:rPr>
            </w:pPr>
            <w:r w:rsidRPr="0033437B">
              <w:rPr>
                <w:lang w:val="en-US"/>
              </w:rPr>
              <w:t xml:space="preserve">The </w:t>
            </w:r>
            <w:r w:rsidRPr="0033437B">
              <w:rPr>
                <w:rStyle w:val="SAPScreenElement"/>
                <w:lang w:val="en-US"/>
              </w:rPr>
              <w:t>National ID Information</w:t>
            </w:r>
            <w:r w:rsidRPr="0033437B">
              <w:rPr>
                <w:lang w:val="en-US"/>
              </w:rPr>
              <w:t xml:space="preserve"> dialog box is displayed, </w:t>
            </w:r>
            <w:r w:rsidRPr="0033437B">
              <w:rPr>
                <w:lang w:val="en-US"/>
              </w:rPr>
              <w:lastRenderedPageBreak/>
              <w:t>containing the fields to be filled.</w:t>
            </w:r>
          </w:p>
          <w:p w14:paraId="456629A2" w14:textId="77777777" w:rsidR="00C42F00" w:rsidRPr="0033437B" w:rsidRDefault="00C42F00" w:rsidP="00C42F00">
            <w:pPr>
              <w:rPr>
                <w:rFonts w:ascii="Calibri" w:eastAsia="Times New Roman" w:hAnsi="Calibri"/>
                <w:sz w:val="22"/>
                <w:szCs w:val="22"/>
                <w:lang w:val="en-US"/>
              </w:rPr>
            </w:pPr>
            <w:r w:rsidRPr="0033437B">
              <w:rPr>
                <w:noProof/>
                <w:lang w:val="en-US"/>
              </w:rPr>
              <w:drawing>
                <wp:inline distT="0" distB="0" distL="0" distR="0" wp14:anchorId="3BC6B99B" wp14:editId="51CB4926">
                  <wp:extent cx="228600" cy="228600"/>
                  <wp:effectExtent l="0" t="0" r="0" b="0"/>
                  <wp:docPr id="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Pr>
                <w:lang w:val="en-US"/>
              </w:rPr>
              <w:t> </w:t>
            </w:r>
            <w:r w:rsidRPr="0033437B">
              <w:rPr>
                <w:rFonts w:ascii="BentonSans Regular" w:hAnsi="BentonSans Regular"/>
                <w:color w:val="666666"/>
                <w:sz w:val="22"/>
                <w:lang w:val="en-US"/>
              </w:rPr>
              <w:t>Note</w:t>
            </w:r>
          </w:p>
          <w:p w14:paraId="7B580B02" w14:textId="77777777" w:rsidR="00C42F00" w:rsidRPr="0033437B" w:rsidRDefault="00C42F00" w:rsidP="00C42F00">
            <w:pPr>
              <w:rPr>
                <w:lang w:val="en-US"/>
              </w:rPr>
            </w:pPr>
            <w:r w:rsidRPr="0033437B">
              <w:rPr>
                <w:lang w:val="en-US"/>
              </w:rPr>
              <w:t xml:space="preserve">In case you have chosen to select the </w:t>
            </w:r>
            <w:r w:rsidRPr="0033437B">
              <w:rPr>
                <w:rStyle w:val="SAPScreenElement"/>
                <w:lang w:val="en-US"/>
              </w:rPr>
              <w:t>Pencil</w:t>
            </w:r>
            <w:r w:rsidRPr="0033437B">
              <w:rPr>
                <w:lang w:val="en-US"/>
              </w:rPr>
              <w:t xml:space="preserve"> (</w:t>
            </w:r>
            <w:r w:rsidRPr="0033437B">
              <w:rPr>
                <w:rStyle w:val="SAPScreenElement"/>
                <w:lang w:val="en-US"/>
              </w:rPr>
              <w:t>Edit)</w:t>
            </w:r>
            <w:r w:rsidRPr="0033437B">
              <w:rPr>
                <w:i/>
                <w:lang w:val="en-US"/>
              </w:rPr>
              <w:t xml:space="preserve"> </w:t>
            </w:r>
            <w:r w:rsidRPr="0033437B">
              <w:rPr>
                <w:lang w:val="en-US"/>
              </w:rPr>
              <w:t xml:space="preserve">icon next to the </w:t>
            </w:r>
            <w:r w:rsidRPr="0033437B">
              <w:rPr>
                <w:rStyle w:val="SAPScreenElement"/>
                <w:lang w:val="en-US"/>
              </w:rPr>
              <w:t>National ID Information</w:t>
            </w:r>
            <w:r w:rsidRPr="0033437B">
              <w:rPr>
                <w:lang w:val="en-US"/>
              </w:rPr>
              <w:t xml:space="preserve"> block, you need to select on the </w:t>
            </w:r>
            <w:r w:rsidRPr="0033437B">
              <w:rPr>
                <w:rStyle w:val="SAPScreenElement"/>
                <w:lang w:val="en-US"/>
              </w:rPr>
              <w:t>National ID Information</w:t>
            </w:r>
            <w:r w:rsidRPr="0033437B">
              <w:rPr>
                <w:lang w:val="en-US"/>
              </w:rPr>
              <w:t xml:space="preserve"> dialog box the </w:t>
            </w:r>
            <w:r w:rsidRPr="0033437B">
              <w:rPr>
                <w:rStyle w:val="SAPScreenElement"/>
                <w:lang w:val="en-US"/>
              </w:rPr>
              <w:sym w:font="Symbol" w:char="F0C5"/>
            </w:r>
            <w:r w:rsidRPr="0033437B" w:rsidDel="00086AA9">
              <w:rPr>
                <w:rStyle w:val="SAPScreenElement"/>
                <w:lang w:val="en-US"/>
              </w:rPr>
              <w:t xml:space="preserve"> </w:t>
            </w:r>
            <w:r w:rsidRPr="0033437B">
              <w:rPr>
                <w:rStyle w:val="SAPScreenElement"/>
                <w:lang w:val="en-US"/>
              </w:rPr>
              <w:t>Add</w:t>
            </w:r>
            <w:r w:rsidRPr="0033437B">
              <w:rPr>
                <w:lang w:val="en-US"/>
              </w:rPr>
              <w:t xml:space="preserve"> link in order to obtain the editable fields.</w:t>
            </w:r>
          </w:p>
        </w:tc>
        <w:tc>
          <w:tcPr>
            <w:tcW w:w="1174" w:type="dxa"/>
            <w:tcBorders>
              <w:top w:val="single" w:sz="8" w:space="0" w:color="999999"/>
              <w:left w:val="single" w:sz="8" w:space="0" w:color="999999"/>
              <w:bottom w:val="single" w:sz="8" w:space="0" w:color="999999"/>
              <w:right w:val="single" w:sz="8" w:space="0" w:color="999999"/>
            </w:tcBorders>
          </w:tcPr>
          <w:p w14:paraId="7BAB3FCA" w14:textId="77777777" w:rsidR="00C42F00" w:rsidRPr="0033437B" w:rsidRDefault="00C42F00" w:rsidP="00C42F00">
            <w:pPr>
              <w:rPr>
                <w:lang w:val="en-US"/>
              </w:rPr>
            </w:pPr>
          </w:p>
        </w:tc>
      </w:tr>
      <w:tr w:rsidR="00C42F00" w:rsidRPr="00A41C57" w14:paraId="26FE859E" w14:textId="77777777" w:rsidTr="00D96DE3">
        <w:trPr>
          <w:trHeight w:val="357"/>
        </w:trPr>
        <w:tc>
          <w:tcPr>
            <w:tcW w:w="709" w:type="dxa"/>
            <w:vMerge w:val="restart"/>
            <w:tcBorders>
              <w:top w:val="single" w:sz="8" w:space="0" w:color="999999"/>
              <w:left w:val="single" w:sz="8" w:space="0" w:color="999999"/>
              <w:right w:val="single" w:sz="8" w:space="0" w:color="999999"/>
            </w:tcBorders>
          </w:tcPr>
          <w:p w14:paraId="6A67BE66" w14:textId="77777777" w:rsidR="00C42F00" w:rsidRPr="0033437B" w:rsidRDefault="00C42F00" w:rsidP="00C42F00">
            <w:pPr>
              <w:rPr>
                <w:lang w:val="en-US"/>
              </w:rPr>
            </w:pPr>
            <w:r w:rsidRPr="0033437B">
              <w:rPr>
                <w:lang w:val="en-US"/>
              </w:rPr>
              <w:t>5</w:t>
            </w:r>
          </w:p>
        </w:tc>
        <w:tc>
          <w:tcPr>
            <w:tcW w:w="1333" w:type="dxa"/>
            <w:vMerge w:val="restart"/>
            <w:tcBorders>
              <w:top w:val="single" w:sz="8" w:space="0" w:color="999999"/>
              <w:left w:val="single" w:sz="8" w:space="0" w:color="999999"/>
              <w:right w:val="single" w:sz="8" w:space="0" w:color="999999"/>
            </w:tcBorders>
          </w:tcPr>
          <w:p w14:paraId="2900303D" w14:textId="77777777" w:rsidR="00C42F00" w:rsidRPr="0033437B" w:rsidRDefault="00C42F00" w:rsidP="00C42F00">
            <w:pPr>
              <w:rPr>
                <w:rStyle w:val="SAPEmphasis"/>
                <w:lang w:val="en-US"/>
              </w:rPr>
            </w:pPr>
            <w:r w:rsidRPr="0033437B">
              <w:rPr>
                <w:rStyle w:val="SAPEmphasis"/>
                <w:lang w:val="en-US"/>
              </w:rPr>
              <w:t>Enter National ID Information</w:t>
            </w:r>
          </w:p>
        </w:tc>
        <w:tc>
          <w:tcPr>
            <w:tcW w:w="2790" w:type="dxa"/>
            <w:vMerge w:val="restart"/>
            <w:tcBorders>
              <w:left w:val="single" w:sz="8" w:space="0" w:color="999999"/>
              <w:right w:val="single" w:sz="8" w:space="0" w:color="999999"/>
            </w:tcBorders>
          </w:tcPr>
          <w:p w14:paraId="07475E31" w14:textId="77777777" w:rsidR="00C42F00" w:rsidRPr="0033437B" w:rsidRDefault="00C42F00" w:rsidP="00C42F00">
            <w:pPr>
              <w:rPr>
                <w:lang w:val="en-US"/>
              </w:rPr>
            </w:pPr>
            <w:r w:rsidRPr="0033437B">
              <w:rPr>
                <w:lang w:val="en-US"/>
              </w:rPr>
              <w:t xml:space="preserve">In the </w:t>
            </w:r>
            <w:r w:rsidRPr="0033437B">
              <w:rPr>
                <w:rStyle w:val="SAPScreenElement"/>
                <w:lang w:val="en-US"/>
              </w:rPr>
              <w:t>National ID Information</w:t>
            </w:r>
            <w:r w:rsidRPr="0033437B">
              <w:rPr>
                <w:lang w:val="en-US"/>
              </w:rPr>
              <w:t xml:space="preserve"> block make the following entries:</w:t>
            </w:r>
          </w:p>
        </w:tc>
        <w:tc>
          <w:tcPr>
            <w:tcW w:w="2970" w:type="dxa"/>
            <w:tcBorders>
              <w:top w:val="single" w:sz="8" w:space="0" w:color="999999"/>
              <w:left w:val="single" w:sz="8" w:space="0" w:color="999999"/>
              <w:bottom w:val="single" w:sz="8" w:space="0" w:color="999999"/>
              <w:right w:val="single" w:sz="8" w:space="0" w:color="999999"/>
            </w:tcBorders>
          </w:tcPr>
          <w:p w14:paraId="57F542F5" w14:textId="77777777" w:rsidR="00C42F00" w:rsidRPr="0033437B" w:rsidRDefault="00C42F00" w:rsidP="00C42F00">
            <w:pPr>
              <w:rPr>
                <w:rStyle w:val="SAPScreenElement"/>
                <w:lang w:val="en-US"/>
              </w:rPr>
            </w:pPr>
            <w:r w:rsidRPr="0033437B">
              <w:rPr>
                <w:rStyle w:val="SAPScreenElement"/>
                <w:lang w:val="en-US"/>
              </w:rPr>
              <w:t xml:space="preserve">Country: </w:t>
            </w:r>
            <w:r w:rsidRPr="0033437B">
              <w:rPr>
                <w:lang w:val="en-US"/>
              </w:rPr>
              <w:t>select</w:t>
            </w:r>
            <w:r w:rsidRPr="0033437B">
              <w:rPr>
                <w:rStyle w:val="SAPUserEntry"/>
                <w:lang w:val="en-US"/>
              </w:rPr>
              <w:t xml:space="preserve"> France </w:t>
            </w:r>
            <w:r w:rsidRPr="0033437B">
              <w:rPr>
                <w:lang w:val="en-US"/>
              </w:rPr>
              <w:t>from drop-down</w:t>
            </w:r>
          </w:p>
        </w:tc>
        <w:tc>
          <w:tcPr>
            <w:tcW w:w="3330" w:type="dxa"/>
            <w:tcBorders>
              <w:top w:val="single" w:sz="8" w:space="0" w:color="999999"/>
              <w:left w:val="single" w:sz="8" w:space="0" w:color="999999"/>
              <w:bottom w:val="single" w:sz="8" w:space="0" w:color="999999"/>
              <w:right w:val="single" w:sz="8" w:space="0" w:color="999999"/>
            </w:tcBorders>
          </w:tcPr>
          <w:p w14:paraId="7716A3F1" w14:textId="77777777" w:rsidR="00C42F00" w:rsidRPr="0033437B" w:rsidRDefault="00C42F00" w:rsidP="00C42F00">
            <w:pPr>
              <w:pStyle w:val="SAPNoteHeading"/>
              <w:ind w:left="0"/>
              <w:rPr>
                <w:noProof/>
                <w:lang w:val="en-US"/>
              </w:rPr>
            </w:pPr>
          </w:p>
        </w:tc>
        <w:tc>
          <w:tcPr>
            <w:tcW w:w="1980" w:type="dxa"/>
            <w:vMerge w:val="restart"/>
            <w:tcBorders>
              <w:top w:val="single" w:sz="8" w:space="0" w:color="999999"/>
              <w:left w:val="single" w:sz="8" w:space="0" w:color="999999"/>
              <w:right w:val="single" w:sz="8" w:space="0" w:color="999999"/>
            </w:tcBorders>
          </w:tcPr>
          <w:p w14:paraId="3A9C46D1" w14:textId="77777777" w:rsidR="00C42F00" w:rsidRPr="0033437B" w:rsidRDefault="00C42F00" w:rsidP="00C42F00">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185599EB" w14:textId="77777777" w:rsidR="00C42F00" w:rsidRPr="0033437B" w:rsidRDefault="00C42F00" w:rsidP="00C42F00">
            <w:pPr>
              <w:rPr>
                <w:lang w:val="en-US"/>
              </w:rPr>
            </w:pPr>
          </w:p>
        </w:tc>
      </w:tr>
      <w:tr w:rsidR="00C42F00" w:rsidRPr="00A41C57" w14:paraId="3D5A6255" w14:textId="77777777" w:rsidTr="00D96DE3">
        <w:trPr>
          <w:trHeight w:val="357"/>
        </w:trPr>
        <w:tc>
          <w:tcPr>
            <w:tcW w:w="709" w:type="dxa"/>
            <w:vMerge/>
            <w:tcBorders>
              <w:left w:val="single" w:sz="8" w:space="0" w:color="999999"/>
              <w:right w:val="single" w:sz="8" w:space="0" w:color="999999"/>
            </w:tcBorders>
          </w:tcPr>
          <w:p w14:paraId="0D58CF8D" w14:textId="77777777" w:rsidR="00C42F00" w:rsidRPr="0033437B" w:rsidRDefault="00C42F00" w:rsidP="00C42F00">
            <w:pPr>
              <w:rPr>
                <w:lang w:val="en-US"/>
              </w:rPr>
            </w:pPr>
          </w:p>
        </w:tc>
        <w:tc>
          <w:tcPr>
            <w:tcW w:w="1333" w:type="dxa"/>
            <w:vMerge/>
            <w:tcBorders>
              <w:left w:val="single" w:sz="8" w:space="0" w:color="999999"/>
              <w:right w:val="single" w:sz="8" w:space="0" w:color="999999"/>
            </w:tcBorders>
          </w:tcPr>
          <w:p w14:paraId="231EFCD6" w14:textId="77777777" w:rsidR="00C42F00" w:rsidRPr="0033437B" w:rsidRDefault="00C42F00" w:rsidP="00C42F00">
            <w:pPr>
              <w:rPr>
                <w:rStyle w:val="SAPEmphasis"/>
                <w:lang w:val="en-US"/>
              </w:rPr>
            </w:pPr>
          </w:p>
        </w:tc>
        <w:tc>
          <w:tcPr>
            <w:tcW w:w="2790" w:type="dxa"/>
            <w:vMerge/>
            <w:tcBorders>
              <w:left w:val="single" w:sz="8" w:space="0" w:color="999999"/>
              <w:right w:val="single" w:sz="8" w:space="0" w:color="999999"/>
            </w:tcBorders>
          </w:tcPr>
          <w:p w14:paraId="76D66273" w14:textId="77777777" w:rsidR="00C42F00" w:rsidRPr="0033437B" w:rsidRDefault="00C42F00" w:rsidP="00C42F00">
            <w:pPr>
              <w:rPr>
                <w:lang w:val="en-US" w:eastAsia="zh-SG"/>
              </w:rPr>
            </w:pPr>
          </w:p>
        </w:tc>
        <w:tc>
          <w:tcPr>
            <w:tcW w:w="2970" w:type="dxa"/>
            <w:tcBorders>
              <w:top w:val="single" w:sz="8" w:space="0" w:color="999999"/>
              <w:left w:val="single" w:sz="8" w:space="0" w:color="999999"/>
              <w:bottom w:val="single" w:sz="8" w:space="0" w:color="999999"/>
              <w:right w:val="single" w:sz="8" w:space="0" w:color="999999"/>
            </w:tcBorders>
          </w:tcPr>
          <w:p w14:paraId="198BC546" w14:textId="77777777" w:rsidR="00C42F00" w:rsidRPr="0033437B" w:rsidRDefault="00C42F00" w:rsidP="00C42F00">
            <w:pPr>
              <w:rPr>
                <w:rStyle w:val="SAPScreenElement"/>
                <w:lang w:val="en-US"/>
              </w:rPr>
            </w:pPr>
            <w:r w:rsidRPr="0033437B">
              <w:rPr>
                <w:rStyle w:val="SAPScreenElement"/>
                <w:lang w:val="en-US"/>
              </w:rPr>
              <w:t>National Id Card Type</w:t>
            </w:r>
            <w:r w:rsidRPr="0033437B">
              <w:rPr>
                <w:lang w:val="en-US"/>
              </w:rPr>
              <w:t>: select</w:t>
            </w:r>
            <w:r w:rsidRPr="0033437B">
              <w:rPr>
                <w:rStyle w:val="SAPUserEntry"/>
                <w:lang w:val="en-US"/>
              </w:rPr>
              <w:t xml:space="preserve"> NIR </w:t>
            </w:r>
            <w:r w:rsidRPr="0033437B">
              <w:rPr>
                <w:lang w:val="en-US"/>
              </w:rPr>
              <w:t>from drop-down</w:t>
            </w:r>
          </w:p>
        </w:tc>
        <w:tc>
          <w:tcPr>
            <w:tcW w:w="3330" w:type="dxa"/>
            <w:tcBorders>
              <w:top w:val="single" w:sz="8" w:space="0" w:color="999999"/>
              <w:left w:val="single" w:sz="8" w:space="0" w:color="999999"/>
              <w:bottom w:val="single" w:sz="8" w:space="0" w:color="999999"/>
              <w:right w:val="single" w:sz="8" w:space="0" w:color="999999"/>
            </w:tcBorders>
          </w:tcPr>
          <w:p w14:paraId="221BCCB2" w14:textId="77777777" w:rsidR="00C42F00" w:rsidRPr="0033437B" w:rsidRDefault="00C42F00" w:rsidP="00C42F00">
            <w:pPr>
              <w:pStyle w:val="SAPNoteHeading"/>
              <w:ind w:left="0"/>
              <w:rPr>
                <w:noProof/>
                <w:lang w:val="en-US"/>
              </w:rPr>
            </w:pPr>
          </w:p>
        </w:tc>
        <w:tc>
          <w:tcPr>
            <w:tcW w:w="1980" w:type="dxa"/>
            <w:vMerge/>
            <w:tcBorders>
              <w:left w:val="single" w:sz="8" w:space="0" w:color="999999"/>
              <w:right w:val="single" w:sz="8" w:space="0" w:color="999999"/>
            </w:tcBorders>
          </w:tcPr>
          <w:p w14:paraId="1F88A055" w14:textId="77777777" w:rsidR="00C42F00" w:rsidRPr="0033437B" w:rsidRDefault="00C42F00" w:rsidP="00C42F00">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77BA449" w14:textId="77777777" w:rsidR="00C42F00" w:rsidRPr="0033437B" w:rsidRDefault="00C42F00" w:rsidP="00C42F00">
            <w:pPr>
              <w:rPr>
                <w:lang w:val="en-US"/>
              </w:rPr>
            </w:pPr>
          </w:p>
        </w:tc>
      </w:tr>
      <w:tr w:rsidR="00C42F00" w:rsidRPr="00A41C57" w14:paraId="45017FCA" w14:textId="77777777" w:rsidTr="00D96DE3">
        <w:trPr>
          <w:trHeight w:val="357"/>
        </w:trPr>
        <w:tc>
          <w:tcPr>
            <w:tcW w:w="709" w:type="dxa"/>
            <w:vMerge/>
            <w:tcBorders>
              <w:left w:val="single" w:sz="8" w:space="0" w:color="999999"/>
              <w:right w:val="single" w:sz="8" w:space="0" w:color="999999"/>
            </w:tcBorders>
          </w:tcPr>
          <w:p w14:paraId="4F7B1A3D" w14:textId="77777777" w:rsidR="00C42F00" w:rsidRPr="0033437B" w:rsidRDefault="00C42F00" w:rsidP="00C42F00">
            <w:pPr>
              <w:rPr>
                <w:lang w:val="en-US"/>
              </w:rPr>
            </w:pPr>
          </w:p>
        </w:tc>
        <w:tc>
          <w:tcPr>
            <w:tcW w:w="1333" w:type="dxa"/>
            <w:vMerge/>
            <w:tcBorders>
              <w:left w:val="single" w:sz="8" w:space="0" w:color="999999"/>
              <w:right w:val="single" w:sz="8" w:space="0" w:color="999999"/>
            </w:tcBorders>
          </w:tcPr>
          <w:p w14:paraId="40AA7B50" w14:textId="77777777" w:rsidR="00C42F00" w:rsidRPr="0033437B" w:rsidRDefault="00C42F00" w:rsidP="00C42F00">
            <w:pPr>
              <w:rPr>
                <w:rStyle w:val="SAPEmphasis"/>
                <w:lang w:val="en-US"/>
              </w:rPr>
            </w:pPr>
          </w:p>
        </w:tc>
        <w:tc>
          <w:tcPr>
            <w:tcW w:w="2790" w:type="dxa"/>
            <w:vMerge/>
            <w:tcBorders>
              <w:left w:val="single" w:sz="8" w:space="0" w:color="999999"/>
              <w:right w:val="single" w:sz="8" w:space="0" w:color="999999"/>
            </w:tcBorders>
          </w:tcPr>
          <w:p w14:paraId="67498E24" w14:textId="77777777" w:rsidR="00C42F00" w:rsidRPr="0033437B" w:rsidRDefault="00C42F00" w:rsidP="00C42F00">
            <w:pPr>
              <w:rPr>
                <w:lang w:val="en-US" w:eastAsia="zh-SG"/>
              </w:rPr>
            </w:pPr>
          </w:p>
        </w:tc>
        <w:tc>
          <w:tcPr>
            <w:tcW w:w="2970" w:type="dxa"/>
            <w:tcBorders>
              <w:top w:val="single" w:sz="8" w:space="0" w:color="999999"/>
              <w:left w:val="single" w:sz="8" w:space="0" w:color="999999"/>
              <w:bottom w:val="single" w:sz="8" w:space="0" w:color="999999"/>
              <w:right w:val="single" w:sz="8" w:space="0" w:color="999999"/>
            </w:tcBorders>
          </w:tcPr>
          <w:p w14:paraId="0BDEF25E" w14:textId="77777777" w:rsidR="00C42F00" w:rsidRPr="0033437B" w:rsidRDefault="00C42F00" w:rsidP="00C42F00">
            <w:pPr>
              <w:rPr>
                <w:rFonts w:asciiTheme="minorHAnsi" w:eastAsiaTheme="minorHAnsi" w:hAnsiTheme="minorHAnsi"/>
                <w:sz w:val="22"/>
                <w:szCs w:val="22"/>
                <w:lang w:val="en-US"/>
              </w:rPr>
            </w:pPr>
            <w:r w:rsidRPr="0033437B">
              <w:rPr>
                <w:rStyle w:val="SAPScreenElement"/>
                <w:lang w:val="en-US"/>
              </w:rPr>
              <w:t>National Id</w:t>
            </w:r>
            <w:r w:rsidRPr="0033437B">
              <w:rPr>
                <w:lang w:val="en-US"/>
              </w:rPr>
              <w:t>: enter as appropriate</w:t>
            </w:r>
          </w:p>
          <w:p w14:paraId="0304BA39" w14:textId="77777777" w:rsidR="00C42F00" w:rsidRPr="0033437B" w:rsidRDefault="00C42F00" w:rsidP="00C42F00">
            <w:pPr>
              <w:pStyle w:val="SAPNoteHeading"/>
              <w:ind w:left="0"/>
              <w:rPr>
                <w:lang w:val="en-US"/>
              </w:rPr>
            </w:pPr>
            <w:r w:rsidRPr="0033437B">
              <w:rPr>
                <w:noProof/>
                <w:lang w:val="en-US"/>
              </w:rPr>
              <w:drawing>
                <wp:inline distT="0" distB="0" distL="0" distR="0" wp14:anchorId="7EC20879" wp14:editId="74CC09B5">
                  <wp:extent cx="228600" cy="228600"/>
                  <wp:effectExtent l="0" t="0" r="0" b="0"/>
                  <wp:docPr id="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Pr>
                <w:lang w:val="en-US"/>
              </w:rPr>
              <w:t> Caution</w:t>
            </w:r>
          </w:p>
          <w:p w14:paraId="6768C76A" w14:textId="77777777" w:rsidR="00C42F00" w:rsidRPr="0033437B" w:rsidRDefault="00C42F00" w:rsidP="00C42F00">
            <w:pPr>
              <w:rPr>
                <w:lang w:val="en-US"/>
              </w:rPr>
            </w:pPr>
            <w:r w:rsidRPr="0033437B">
              <w:rPr>
                <w:lang w:val="en-US"/>
              </w:rPr>
              <w:t xml:space="preserve">Make sure that the value you enter here conforms to the values entered in the fields </w:t>
            </w:r>
            <w:r w:rsidRPr="0033437B">
              <w:rPr>
                <w:rStyle w:val="SAPScreenElement"/>
                <w:lang w:val="en-US"/>
              </w:rPr>
              <w:t>Gender (Salutation)</w:t>
            </w:r>
            <w:r w:rsidRPr="0033437B">
              <w:rPr>
                <w:lang w:val="en-US"/>
              </w:rPr>
              <w:t xml:space="preserve">, </w:t>
            </w:r>
            <w:r w:rsidRPr="0033437B">
              <w:rPr>
                <w:rStyle w:val="SAPScreenElement"/>
                <w:lang w:val="en-US"/>
              </w:rPr>
              <w:t>Date Of Birth</w:t>
            </w:r>
            <w:r w:rsidRPr="0033437B">
              <w:rPr>
                <w:lang w:val="en-US"/>
              </w:rPr>
              <w:t xml:space="preserve">, and </w:t>
            </w:r>
            <w:r w:rsidRPr="0033437B">
              <w:rPr>
                <w:rStyle w:val="SAPScreenElement"/>
                <w:lang w:val="en-US"/>
              </w:rPr>
              <w:t>Region Of Birth</w:t>
            </w:r>
            <w:r w:rsidRPr="0033437B">
              <w:rPr>
                <w:lang w:val="en-US"/>
              </w:rPr>
              <w:t xml:space="preserve">. </w:t>
            </w:r>
          </w:p>
          <w:p w14:paraId="39B71BE1" w14:textId="77777777" w:rsidR="00C42F00" w:rsidRPr="0033437B" w:rsidRDefault="00C42F00" w:rsidP="00C42F00">
            <w:pPr>
              <w:pStyle w:val="SAPNoteHeading"/>
              <w:ind w:left="0"/>
              <w:rPr>
                <w:rStyle w:val="SAPEmphasis"/>
                <w:color w:val="auto"/>
                <w:sz w:val="18"/>
                <w:lang w:val="en-US"/>
              </w:rPr>
            </w:pPr>
            <w:r w:rsidRPr="0033437B">
              <w:rPr>
                <w:noProof/>
                <w:lang w:val="en-US"/>
              </w:rPr>
              <w:drawing>
                <wp:inline distT="0" distB="0" distL="0" distR="0" wp14:anchorId="529D596B" wp14:editId="797C30AA">
                  <wp:extent cx="226060" cy="226060"/>
                  <wp:effectExtent l="0" t="0" r="0" b="0"/>
                  <wp:docPr id="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33437B">
              <w:rPr>
                <w:lang w:val="en-US"/>
              </w:rPr>
              <w:t> Example</w:t>
            </w:r>
          </w:p>
          <w:p w14:paraId="40B56692" w14:textId="77777777" w:rsidR="00C42F00" w:rsidRPr="0033437B" w:rsidRDefault="00C42F00" w:rsidP="00C42F00">
            <w:pPr>
              <w:rPr>
                <w:lang w:val="en-US"/>
              </w:rPr>
            </w:pPr>
            <w:r w:rsidRPr="0033437B">
              <w:rPr>
                <w:lang w:val="en-US"/>
              </w:rPr>
              <w:t>An example which can be used for one test employee is as follows:</w:t>
            </w:r>
          </w:p>
          <w:p w14:paraId="0A2CD518" w14:textId="77777777" w:rsidR="00C42F00" w:rsidRPr="0033437B" w:rsidRDefault="00C42F00" w:rsidP="00C42F00">
            <w:pPr>
              <w:rPr>
                <w:rStyle w:val="SAPScreenElement"/>
                <w:lang w:val="en-US"/>
              </w:rPr>
            </w:pPr>
            <w:r w:rsidRPr="0033437B">
              <w:rPr>
                <w:rStyle w:val="SAPScreenElement"/>
                <w:lang w:val="en-US"/>
              </w:rPr>
              <w:t>Salutation:</w:t>
            </w:r>
            <w:r w:rsidRPr="0033437B">
              <w:rPr>
                <w:rStyle w:val="SAPUserEntry"/>
                <w:lang w:val="en-US"/>
              </w:rPr>
              <w:t xml:space="preserve"> Mr.</w:t>
            </w:r>
            <w:r w:rsidRPr="0033437B">
              <w:rPr>
                <w:rStyle w:val="SAPScreenElement"/>
                <w:lang w:val="en-US"/>
              </w:rPr>
              <w:t xml:space="preserve"> (Gender: </w:t>
            </w:r>
            <w:r w:rsidRPr="0033437B">
              <w:rPr>
                <w:rStyle w:val="SAPUserEntry"/>
                <w:lang w:val="en-US"/>
              </w:rPr>
              <w:t>Male</w:t>
            </w:r>
            <w:r w:rsidRPr="0033437B">
              <w:rPr>
                <w:rStyle w:val="SAPScreenElement"/>
                <w:lang w:val="en-US"/>
              </w:rPr>
              <w:t>)</w:t>
            </w:r>
          </w:p>
          <w:p w14:paraId="74F7BC54" w14:textId="77777777" w:rsidR="00C42F00" w:rsidRPr="0033437B" w:rsidRDefault="00C42F00" w:rsidP="00C42F00">
            <w:pPr>
              <w:rPr>
                <w:rStyle w:val="SAPUserEntry"/>
                <w:lang w:val="en-US"/>
              </w:rPr>
            </w:pPr>
            <w:r w:rsidRPr="0033437B">
              <w:rPr>
                <w:rStyle w:val="SAPScreenElement"/>
                <w:lang w:val="en-US"/>
              </w:rPr>
              <w:lastRenderedPageBreak/>
              <w:t xml:space="preserve">Date Of Birth: </w:t>
            </w:r>
            <w:r w:rsidRPr="0033437B">
              <w:rPr>
                <w:rStyle w:val="SAPUserEntry"/>
                <w:lang w:val="en-US"/>
              </w:rPr>
              <w:t>January 5th, 1982</w:t>
            </w:r>
          </w:p>
          <w:p w14:paraId="5F00CEB6" w14:textId="77777777" w:rsidR="00C42F00" w:rsidRPr="0033437B" w:rsidRDefault="00C42F00" w:rsidP="00C42F00">
            <w:pPr>
              <w:rPr>
                <w:rStyle w:val="SAPScreenElement"/>
                <w:sz w:val="22"/>
                <w:lang w:val="en-US"/>
              </w:rPr>
            </w:pPr>
            <w:r w:rsidRPr="0033437B">
              <w:rPr>
                <w:rStyle w:val="SAPScreenElement"/>
                <w:lang w:val="en-US"/>
              </w:rPr>
              <w:t>Country Of Birth:</w:t>
            </w:r>
            <w:r w:rsidRPr="0033437B">
              <w:rPr>
                <w:lang w:val="en-US"/>
              </w:rPr>
              <w:t xml:space="preserve"> </w:t>
            </w:r>
            <w:r w:rsidRPr="0033437B">
              <w:rPr>
                <w:rStyle w:val="SAPUserEntry"/>
                <w:lang w:val="en-US"/>
              </w:rPr>
              <w:t>France</w:t>
            </w:r>
          </w:p>
          <w:p w14:paraId="3D07010C" w14:textId="77777777" w:rsidR="00C42F00" w:rsidRPr="0033437B" w:rsidRDefault="00C42F00" w:rsidP="00C42F00">
            <w:pPr>
              <w:rPr>
                <w:rStyle w:val="SAPUserEntry"/>
                <w:lang w:val="en-US"/>
              </w:rPr>
            </w:pPr>
            <w:r w:rsidRPr="0033437B">
              <w:rPr>
                <w:rStyle w:val="SAPScreenElement"/>
                <w:lang w:val="en-US"/>
              </w:rPr>
              <w:t>Region of Birth:</w:t>
            </w:r>
            <w:r w:rsidRPr="0033437B">
              <w:rPr>
                <w:lang w:val="en-US"/>
              </w:rPr>
              <w:t xml:space="preserve"> </w:t>
            </w:r>
            <w:r w:rsidRPr="0033437B">
              <w:rPr>
                <w:rStyle w:val="SAPUserEntry"/>
                <w:lang w:val="en-US"/>
              </w:rPr>
              <w:t>Calvados</w:t>
            </w:r>
            <w:r w:rsidRPr="0033437B">
              <w:rPr>
                <w:lang w:val="en-US"/>
              </w:rPr>
              <w:t xml:space="preserve"> </w:t>
            </w:r>
            <w:r w:rsidRPr="0033437B">
              <w:rPr>
                <w:rStyle w:val="SAPUserEntry"/>
                <w:lang w:val="en-US"/>
              </w:rPr>
              <w:t>(14)</w:t>
            </w:r>
          </w:p>
          <w:p w14:paraId="50BFF689" w14:textId="77777777" w:rsidR="00C42F00" w:rsidRPr="0033437B" w:rsidRDefault="00C42F00" w:rsidP="00C42F00">
            <w:pPr>
              <w:rPr>
                <w:rStyle w:val="SAPScreenElement"/>
                <w:lang w:val="en-US"/>
              </w:rPr>
            </w:pPr>
            <w:r w:rsidRPr="0033437B">
              <w:rPr>
                <w:rStyle w:val="SAPScreenElement"/>
                <w:lang w:val="en-US"/>
              </w:rPr>
              <w:t>National Id:</w:t>
            </w:r>
            <w:r w:rsidRPr="0033437B">
              <w:rPr>
                <w:lang w:val="en-US"/>
              </w:rPr>
              <w:t xml:space="preserve"> </w:t>
            </w:r>
            <w:r w:rsidRPr="0033437B">
              <w:rPr>
                <w:rStyle w:val="SAPUserEntry"/>
                <w:lang w:val="en-US"/>
              </w:rPr>
              <w:t>1820114123446 67</w:t>
            </w:r>
          </w:p>
        </w:tc>
        <w:tc>
          <w:tcPr>
            <w:tcW w:w="3330" w:type="dxa"/>
            <w:tcBorders>
              <w:top w:val="single" w:sz="8" w:space="0" w:color="999999"/>
              <w:left w:val="single" w:sz="8" w:space="0" w:color="999999"/>
              <w:bottom w:val="single" w:sz="8" w:space="0" w:color="999999"/>
              <w:right w:val="single" w:sz="8" w:space="0" w:color="999999"/>
            </w:tcBorders>
          </w:tcPr>
          <w:p w14:paraId="6F61C30D" w14:textId="77777777" w:rsidR="00C42F00" w:rsidRPr="0033437B" w:rsidRDefault="00C42F00" w:rsidP="00C42F00">
            <w:pPr>
              <w:rPr>
                <w:rFonts w:asciiTheme="minorHAnsi" w:eastAsiaTheme="minorHAnsi" w:hAnsiTheme="minorHAnsi"/>
                <w:sz w:val="22"/>
                <w:szCs w:val="22"/>
                <w:lang w:val="en-US"/>
              </w:rPr>
            </w:pPr>
            <w:r w:rsidRPr="0033437B">
              <w:rPr>
                <w:lang w:val="en-US"/>
              </w:rPr>
              <w:lastRenderedPageBreak/>
              <w:t xml:space="preserve">The format of the value is predefined as </w:t>
            </w:r>
            <w:r w:rsidRPr="00732C83">
              <w:rPr>
                <w:rStyle w:val="SAPEmphasis"/>
                <w:lang w:val="en-US"/>
              </w:rPr>
              <w:t>NYYMMNXNNNNNN NN</w:t>
            </w:r>
            <w:r w:rsidRPr="0033437B">
              <w:rPr>
                <w:lang w:val="en-US"/>
              </w:rPr>
              <w:t>, where:</w:t>
            </w:r>
          </w:p>
          <w:p w14:paraId="1484CF66" w14:textId="45DA175A" w:rsidR="00C42F00" w:rsidRDefault="00C42F00" w:rsidP="00C42F00">
            <w:pPr>
              <w:pStyle w:val="ListParagraph"/>
              <w:numPr>
                <w:ilvl w:val="0"/>
                <w:numId w:val="39"/>
              </w:numPr>
              <w:ind w:left="162" w:hanging="162"/>
              <w:rPr>
                <w:lang w:val="en-US"/>
              </w:rPr>
            </w:pPr>
            <w:r w:rsidRPr="0033437B">
              <w:rPr>
                <w:lang w:val="en-US"/>
              </w:rPr>
              <w:t>Digit 1 “N” represents the gender</w:t>
            </w:r>
            <w:ins w:id="1595" w:author="Author" w:date="2018-02-01T14:15:00Z">
              <w:r w:rsidR="008F59DE">
                <w:rPr>
                  <w:lang w:val="en-US"/>
                </w:rPr>
                <w:t xml:space="preserve"> (</w:t>
              </w:r>
              <w:r w:rsidR="008F59DE" w:rsidRPr="008F59DE">
                <w:rPr>
                  <w:lang w:val="en-US"/>
                </w:rPr>
                <w:t>1=Male, 2=Female</w:t>
              </w:r>
              <w:r w:rsidR="008F59DE">
                <w:rPr>
                  <w:lang w:val="en-US"/>
                </w:rPr>
                <w:t>)</w:t>
              </w:r>
            </w:ins>
            <w:r w:rsidRPr="0033437B">
              <w:rPr>
                <w:lang w:val="en-US"/>
              </w:rPr>
              <w:t>;</w:t>
            </w:r>
          </w:p>
          <w:p w14:paraId="7C7E6587" w14:textId="19B0CBA6" w:rsidR="008F59DE" w:rsidDel="008F59DE" w:rsidRDefault="008F59DE" w:rsidP="008F59DE">
            <w:pPr>
              <w:rPr>
                <w:del w:id="1596" w:author="Author" w:date="2018-02-01T14:15:00Z"/>
                <w:lang w:val="en-US"/>
              </w:rPr>
            </w:pPr>
          </w:p>
          <w:p w14:paraId="3AD09A7D" w14:textId="2EC75B5D" w:rsidR="008F59DE" w:rsidRPr="008F59DE" w:rsidDel="008F59DE" w:rsidRDefault="008F59DE" w:rsidP="008F59DE">
            <w:pPr>
              <w:rPr>
                <w:del w:id="1597" w:author="Author" w:date="2018-02-01T14:15:00Z"/>
                <w:lang w:val="en-US"/>
              </w:rPr>
            </w:pPr>
          </w:p>
          <w:p w14:paraId="46153154" w14:textId="77777777" w:rsidR="00C42F00" w:rsidRPr="0033437B" w:rsidRDefault="00C42F00" w:rsidP="00C42F00">
            <w:pPr>
              <w:pStyle w:val="ListParagraph"/>
              <w:numPr>
                <w:ilvl w:val="0"/>
                <w:numId w:val="39"/>
              </w:numPr>
              <w:ind w:left="162" w:hanging="162"/>
              <w:rPr>
                <w:lang w:val="en-US"/>
              </w:rPr>
            </w:pPr>
            <w:r w:rsidRPr="0033437B">
              <w:rPr>
                <w:lang w:val="en-US"/>
              </w:rPr>
              <w:t>Digits 2 and 3 “YY” represent the year of birth;</w:t>
            </w:r>
          </w:p>
          <w:p w14:paraId="361242FA" w14:textId="77777777" w:rsidR="00C42F00" w:rsidRPr="0033437B" w:rsidRDefault="00C42F00" w:rsidP="00C42F00">
            <w:pPr>
              <w:pStyle w:val="ListParagraph"/>
              <w:numPr>
                <w:ilvl w:val="0"/>
                <w:numId w:val="39"/>
              </w:numPr>
              <w:ind w:left="162" w:hanging="162"/>
              <w:rPr>
                <w:lang w:val="en-US"/>
              </w:rPr>
            </w:pPr>
            <w:r w:rsidRPr="0033437B">
              <w:rPr>
                <w:lang w:val="en-US"/>
              </w:rPr>
              <w:t>Digits 4 and 5 “MM” represent the month of birth;</w:t>
            </w:r>
          </w:p>
          <w:p w14:paraId="75A03407" w14:textId="756C4AD6" w:rsidR="00C42F00" w:rsidRPr="0033437B" w:rsidRDefault="008F59DE" w:rsidP="00C42F00">
            <w:pPr>
              <w:pStyle w:val="ListParagraph"/>
              <w:numPr>
                <w:ilvl w:val="0"/>
                <w:numId w:val="39"/>
              </w:numPr>
              <w:ind w:left="162" w:hanging="162"/>
              <w:rPr>
                <w:lang w:val="en-US"/>
              </w:rPr>
            </w:pPr>
            <w:ins w:id="1598" w:author="Author" w:date="2018-02-01T14:16:00Z">
              <w:r>
                <w:rPr>
                  <w:lang w:val="en-US"/>
                </w:rPr>
                <w:t>F</w:t>
              </w:r>
              <w:r w:rsidRPr="0033437B">
                <w:rPr>
                  <w:lang w:val="en-US"/>
                </w:rPr>
                <w:t xml:space="preserve">or </w:t>
              </w:r>
              <w:r>
                <w:rPr>
                  <w:lang w:val="en-US"/>
                </w:rPr>
                <w:t xml:space="preserve">a </w:t>
              </w:r>
              <w:r w:rsidRPr="0033437B">
                <w:rPr>
                  <w:lang w:val="en-US"/>
                </w:rPr>
                <w:t>person born in Metropolitan France</w:t>
              </w:r>
              <w:r>
                <w:rPr>
                  <w:lang w:val="en-US"/>
                </w:rPr>
                <w:t>,</w:t>
              </w:r>
              <w:r w:rsidRPr="0033437B">
                <w:rPr>
                  <w:lang w:val="en-US"/>
                </w:rPr>
                <w:t xml:space="preserve"> </w:t>
              </w:r>
            </w:ins>
            <w:del w:id="1599" w:author="Author" w:date="2018-02-01T14:16:00Z">
              <w:r w:rsidR="00C42F00" w:rsidRPr="0033437B" w:rsidDel="008F59DE">
                <w:rPr>
                  <w:lang w:val="en-US"/>
                </w:rPr>
                <w:delText>D</w:delText>
              </w:r>
            </w:del>
            <w:ins w:id="1600" w:author="Author" w:date="2018-02-01T14:16:00Z">
              <w:r>
                <w:rPr>
                  <w:lang w:val="en-US"/>
                </w:rPr>
                <w:t>d</w:t>
              </w:r>
            </w:ins>
            <w:r w:rsidR="00C42F00" w:rsidRPr="0033437B">
              <w:rPr>
                <w:lang w:val="en-US"/>
              </w:rPr>
              <w:t>igits 6 and 7 “NX” represent the region of birth</w:t>
            </w:r>
            <w:del w:id="1601" w:author="Author" w:date="2018-02-01T14:16:00Z">
              <w:r w:rsidR="00C42F00" w:rsidRPr="0033437B" w:rsidDel="008F59DE">
                <w:rPr>
                  <w:lang w:val="en-US"/>
                </w:rPr>
                <w:delText xml:space="preserve"> for person born in Metropolitan France</w:delText>
              </w:r>
            </w:del>
            <w:r w:rsidR="00C42F00" w:rsidRPr="0033437B">
              <w:rPr>
                <w:lang w:val="en-US"/>
              </w:rPr>
              <w:t>;</w:t>
            </w:r>
          </w:p>
          <w:p w14:paraId="1DF8EE20" w14:textId="5D08AF5E" w:rsidR="00C42F00" w:rsidRPr="001505F2" w:rsidRDefault="008F59DE" w:rsidP="001505F2">
            <w:pPr>
              <w:pStyle w:val="ListParagraph"/>
              <w:numPr>
                <w:ilvl w:val="0"/>
                <w:numId w:val="39"/>
              </w:numPr>
              <w:ind w:left="162" w:hanging="162"/>
              <w:rPr>
                <w:noProof/>
                <w:lang w:val="en-US"/>
              </w:rPr>
            </w:pPr>
            <w:ins w:id="1602" w:author="Author" w:date="2018-02-01T14:17:00Z">
              <w:r w:rsidRPr="001505F2">
                <w:rPr>
                  <w:lang w:val="en-US"/>
                </w:rPr>
                <w:t xml:space="preserve">For a person born in Overseas Departments or in Overseas Territories, Collectivities and Countries related to France, </w:t>
              </w:r>
            </w:ins>
            <w:del w:id="1603" w:author="Author" w:date="2018-02-01T14:17:00Z">
              <w:r w:rsidR="00C42F00" w:rsidRPr="001505F2" w:rsidDel="008F59DE">
                <w:rPr>
                  <w:lang w:val="en-US"/>
                </w:rPr>
                <w:delText>D</w:delText>
              </w:r>
            </w:del>
            <w:ins w:id="1604" w:author="Author" w:date="2018-02-01T14:17:00Z">
              <w:r>
                <w:rPr>
                  <w:lang w:val="en-US"/>
                </w:rPr>
                <w:t>d</w:t>
              </w:r>
            </w:ins>
            <w:r w:rsidR="00C42F00" w:rsidRPr="001505F2">
              <w:rPr>
                <w:lang w:val="en-US"/>
              </w:rPr>
              <w:t>igits 6, 7, and 8 “NXN” represent the region of birth</w:t>
            </w:r>
            <w:del w:id="1605" w:author="Author" w:date="2018-02-01T14:17:00Z">
              <w:r w:rsidR="00C42F00" w:rsidRPr="001505F2" w:rsidDel="008F59DE">
                <w:rPr>
                  <w:lang w:val="en-US"/>
                </w:rPr>
                <w:delText xml:space="preserve"> for person born in Overseas Departments or in Overseas Territories, Collectivities and Countries related to France</w:delText>
              </w:r>
            </w:del>
            <w:r w:rsidR="00C42F00" w:rsidRPr="001505F2">
              <w:rPr>
                <w:lang w:val="en-US"/>
              </w:rPr>
              <w:t>;</w:t>
            </w:r>
          </w:p>
          <w:p w14:paraId="71D40595" w14:textId="77777777" w:rsidR="00C42F00" w:rsidRPr="0033437B" w:rsidRDefault="00C42F00" w:rsidP="00C42F00">
            <w:pPr>
              <w:pStyle w:val="ListParagraph"/>
              <w:numPr>
                <w:ilvl w:val="0"/>
                <w:numId w:val="39"/>
              </w:numPr>
              <w:ind w:left="162" w:hanging="162"/>
              <w:rPr>
                <w:noProof/>
                <w:lang w:val="en-US"/>
              </w:rPr>
            </w:pPr>
            <w:r w:rsidRPr="0033437B">
              <w:rPr>
                <w:lang w:val="en-US"/>
              </w:rPr>
              <w:lastRenderedPageBreak/>
              <w:t>Digits 14 and 15 “NN” are control characters.</w:t>
            </w:r>
          </w:p>
          <w:p w14:paraId="6DE71BAA" w14:textId="77777777" w:rsidR="00C42F00" w:rsidRPr="0033437B" w:rsidRDefault="00C42F00" w:rsidP="00C42F00">
            <w:pPr>
              <w:rPr>
                <w:rFonts w:ascii="Calibri" w:eastAsia="Times New Roman" w:hAnsi="Calibri"/>
                <w:sz w:val="22"/>
                <w:szCs w:val="22"/>
                <w:lang w:val="en-US"/>
              </w:rPr>
            </w:pPr>
            <w:r w:rsidRPr="0033437B">
              <w:rPr>
                <w:noProof/>
                <w:lang w:val="en-US"/>
              </w:rPr>
              <w:drawing>
                <wp:inline distT="0" distB="0" distL="0" distR="0" wp14:anchorId="2C63DEF2" wp14:editId="0E6CC70E">
                  <wp:extent cx="228600" cy="228600"/>
                  <wp:effectExtent l="0" t="0" r="0" b="0"/>
                  <wp:docPr id="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Pr>
                <w:lang w:val="en-US"/>
              </w:rPr>
              <w:t> </w:t>
            </w:r>
            <w:r w:rsidRPr="0033437B">
              <w:rPr>
                <w:rFonts w:ascii="BentonSans Regular" w:hAnsi="BentonSans Regular"/>
                <w:color w:val="666666"/>
                <w:sz w:val="22"/>
                <w:lang w:val="en-US"/>
              </w:rPr>
              <w:t>Note</w:t>
            </w:r>
          </w:p>
          <w:p w14:paraId="561D3062" w14:textId="77777777" w:rsidR="00C42F00" w:rsidRPr="0033437B" w:rsidRDefault="00C42F00" w:rsidP="00C42F00">
            <w:pPr>
              <w:rPr>
                <w:noProof/>
                <w:lang w:val="en-US"/>
              </w:rPr>
            </w:pPr>
            <w:r w:rsidRPr="0033437B">
              <w:rPr>
                <w:lang w:val="en-US"/>
              </w:rPr>
              <w:t>In case the employee is born in a country other than France, digits 6 to 10 reflect the country of birth.</w:t>
            </w:r>
          </w:p>
        </w:tc>
        <w:tc>
          <w:tcPr>
            <w:tcW w:w="1980" w:type="dxa"/>
            <w:vMerge/>
            <w:tcBorders>
              <w:left w:val="single" w:sz="8" w:space="0" w:color="999999"/>
              <w:right w:val="single" w:sz="8" w:space="0" w:color="999999"/>
            </w:tcBorders>
          </w:tcPr>
          <w:p w14:paraId="38D60189" w14:textId="77777777" w:rsidR="00C42F00" w:rsidRPr="0033437B" w:rsidRDefault="00C42F00" w:rsidP="00C42F00">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505A7C2" w14:textId="77777777" w:rsidR="00C42F00" w:rsidRPr="0033437B" w:rsidRDefault="00C42F00" w:rsidP="00C42F00">
            <w:pPr>
              <w:rPr>
                <w:lang w:val="en-US"/>
              </w:rPr>
            </w:pPr>
          </w:p>
        </w:tc>
      </w:tr>
      <w:tr w:rsidR="00C42F00" w:rsidRPr="00A41C57" w14:paraId="33EE69D9" w14:textId="77777777" w:rsidTr="00D96DE3">
        <w:trPr>
          <w:trHeight w:val="357"/>
        </w:trPr>
        <w:tc>
          <w:tcPr>
            <w:tcW w:w="709" w:type="dxa"/>
            <w:vMerge/>
            <w:tcBorders>
              <w:left w:val="single" w:sz="8" w:space="0" w:color="999999"/>
              <w:right w:val="single" w:sz="8" w:space="0" w:color="999999"/>
            </w:tcBorders>
          </w:tcPr>
          <w:p w14:paraId="659038B4" w14:textId="77777777" w:rsidR="00C42F00" w:rsidRPr="0033437B" w:rsidRDefault="00C42F00" w:rsidP="00C42F00">
            <w:pPr>
              <w:rPr>
                <w:lang w:val="en-US"/>
              </w:rPr>
            </w:pPr>
          </w:p>
        </w:tc>
        <w:tc>
          <w:tcPr>
            <w:tcW w:w="1333" w:type="dxa"/>
            <w:vMerge/>
            <w:tcBorders>
              <w:left w:val="single" w:sz="8" w:space="0" w:color="999999"/>
              <w:right w:val="single" w:sz="8" w:space="0" w:color="999999"/>
            </w:tcBorders>
          </w:tcPr>
          <w:p w14:paraId="68DC46CD" w14:textId="77777777" w:rsidR="00C42F00" w:rsidRPr="0033437B" w:rsidRDefault="00C42F00" w:rsidP="00C42F00">
            <w:pPr>
              <w:rPr>
                <w:rStyle w:val="SAPEmphasis"/>
                <w:lang w:val="en-US"/>
              </w:rPr>
            </w:pPr>
          </w:p>
        </w:tc>
        <w:tc>
          <w:tcPr>
            <w:tcW w:w="2790" w:type="dxa"/>
            <w:vMerge/>
            <w:tcBorders>
              <w:left w:val="single" w:sz="8" w:space="0" w:color="999999"/>
              <w:right w:val="single" w:sz="8" w:space="0" w:color="999999"/>
            </w:tcBorders>
          </w:tcPr>
          <w:p w14:paraId="65951883" w14:textId="77777777" w:rsidR="00C42F00" w:rsidRPr="0033437B" w:rsidRDefault="00C42F00" w:rsidP="00C42F00">
            <w:pPr>
              <w:rPr>
                <w:lang w:val="en-US" w:eastAsia="zh-SG"/>
              </w:rPr>
            </w:pPr>
          </w:p>
        </w:tc>
        <w:tc>
          <w:tcPr>
            <w:tcW w:w="2970" w:type="dxa"/>
            <w:tcBorders>
              <w:top w:val="single" w:sz="8" w:space="0" w:color="999999"/>
              <w:left w:val="single" w:sz="8" w:space="0" w:color="999999"/>
              <w:bottom w:val="single" w:sz="8" w:space="0" w:color="999999"/>
              <w:right w:val="single" w:sz="8" w:space="0" w:color="999999"/>
            </w:tcBorders>
          </w:tcPr>
          <w:p w14:paraId="23DA44F7" w14:textId="77777777" w:rsidR="00C42F00" w:rsidRPr="0033437B" w:rsidRDefault="00C42F00" w:rsidP="00C42F00">
            <w:pPr>
              <w:rPr>
                <w:rStyle w:val="SAPScreenElement"/>
                <w:lang w:val="en-US"/>
              </w:rPr>
            </w:pPr>
            <w:r w:rsidRPr="0033437B">
              <w:rPr>
                <w:rStyle w:val="SAPScreenElement"/>
                <w:lang w:val="en-US"/>
              </w:rPr>
              <w:t xml:space="preserve">Is Primary: </w:t>
            </w:r>
            <w:r w:rsidRPr="0033437B">
              <w:rPr>
                <w:lang w:val="en-US"/>
              </w:rPr>
              <w:t>select</w:t>
            </w:r>
            <w:r w:rsidRPr="0033437B">
              <w:rPr>
                <w:rStyle w:val="SAPUserEntry"/>
                <w:lang w:val="en-US"/>
              </w:rPr>
              <w:t xml:space="preserve"> Yes </w:t>
            </w:r>
            <w:r w:rsidRPr="0033437B">
              <w:rPr>
                <w:lang w:val="en-US"/>
              </w:rPr>
              <w:t>from drop-down</w:t>
            </w:r>
          </w:p>
        </w:tc>
        <w:tc>
          <w:tcPr>
            <w:tcW w:w="3330" w:type="dxa"/>
            <w:tcBorders>
              <w:top w:val="single" w:sz="8" w:space="0" w:color="999999"/>
              <w:left w:val="single" w:sz="8" w:space="0" w:color="999999"/>
              <w:bottom w:val="single" w:sz="8" w:space="0" w:color="999999"/>
              <w:right w:val="single" w:sz="8" w:space="0" w:color="999999"/>
            </w:tcBorders>
          </w:tcPr>
          <w:p w14:paraId="07947660" w14:textId="77777777" w:rsidR="00C42F00" w:rsidRPr="0033437B" w:rsidRDefault="00C42F00" w:rsidP="00D96DE3">
            <w:pPr>
              <w:rPr>
                <w:noProof/>
                <w:lang w:val="en-US"/>
              </w:rPr>
            </w:pPr>
          </w:p>
        </w:tc>
        <w:tc>
          <w:tcPr>
            <w:tcW w:w="1980" w:type="dxa"/>
            <w:vMerge/>
            <w:tcBorders>
              <w:left w:val="single" w:sz="8" w:space="0" w:color="999999"/>
              <w:bottom w:val="single" w:sz="8" w:space="0" w:color="999999"/>
              <w:right w:val="single" w:sz="8" w:space="0" w:color="999999"/>
            </w:tcBorders>
          </w:tcPr>
          <w:p w14:paraId="658DEEA7" w14:textId="77777777" w:rsidR="00C42F00" w:rsidRPr="0033437B" w:rsidRDefault="00C42F00" w:rsidP="00C42F00">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11097C33" w14:textId="77777777" w:rsidR="00C42F00" w:rsidRPr="0033437B" w:rsidRDefault="00C42F00" w:rsidP="00C42F00">
            <w:pPr>
              <w:rPr>
                <w:lang w:val="en-US"/>
              </w:rPr>
            </w:pPr>
          </w:p>
        </w:tc>
      </w:tr>
      <w:tr w:rsidR="00C42F00" w:rsidRPr="00A41C57" w14:paraId="0AFF854A" w14:textId="77777777" w:rsidTr="00D96DE3">
        <w:trPr>
          <w:trHeight w:val="357"/>
        </w:trPr>
        <w:tc>
          <w:tcPr>
            <w:tcW w:w="709" w:type="dxa"/>
            <w:tcBorders>
              <w:top w:val="single" w:sz="8" w:space="0" w:color="999999"/>
              <w:left w:val="single" w:sz="8" w:space="0" w:color="999999"/>
              <w:bottom w:val="single" w:sz="8" w:space="0" w:color="999999"/>
              <w:right w:val="single" w:sz="8" w:space="0" w:color="999999"/>
            </w:tcBorders>
          </w:tcPr>
          <w:p w14:paraId="5C5F81F2" w14:textId="77777777" w:rsidR="00C42F00" w:rsidRPr="0033437B" w:rsidRDefault="00C42F00" w:rsidP="00C42F00">
            <w:pPr>
              <w:rPr>
                <w:lang w:val="en-US"/>
              </w:rPr>
            </w:pPr>
            <w:r w:rsidRPr="0033437B">
              <w:rPr>
                <w:lang w:val="en-US"/>
              </w:rPr>
              <w:t>6</w:t>
            </w:r>
          </w:p>
        </w:tc>
        <w:tc>
          <w:tcPr>
            <w:tcW w:w="1333" w:type="dxa"/>
            <w:tcBorders>
              <w:top w:val="single" w:sz="8" w:space="0" w:color="999999"/>
              <w:left w:val="single" w:sz="8" w:space="0" w:color="999999"/>
              <w:bottom w:val="single" w:sz="8" w:space="0" w:color="999999"/>
              <w:right w:val="single" w:sz="8" w:space="0" w:color="999999"/>
            </w:tcBorders>
          </w:tcPr>
          <w:p w14:paraId="57091221" w14:textId="77777777" w:rsidR="00C42F00" w:rsidRPr="0033437B" w:rsidRDefault="00C42F00" w:rsidP="00C42F00">
            <w:pPr>
              <w:rPr>
                <w:rStyle w:val="SAPEmphasis"/>
                <w:lang w:val="en-US"/>
              </w:rPr>
            </w:pPr>
            <w:r w:rsidRPr="0033437B">
              <w:rPr>
                <w:rStyle w:val="SAPEmphasis"/>
                <w:lang w:val="en-US"/>
              </w:rPr>
              <w:t>Save National ID Information</w:t>
            </w:r>
          </w:p>
        </w:tc>
        <w:tc>
          <w:tcPr>
            <w:tcW w:w="2790" w:type="dxa"/>
            <w:tcBorders>
              <w:left w:val="single" w:sz="8" w:space="0" w:color="999999"/>
              <w:right w:val="single" w:sz="8" w:space="0" w:color="999999"/>
            </w:tcBorders>
          </w:tcPr>
          <w:p w14:paraId="12096770" w14:textId="77777777" w:rsidR="00C42F00" w:rsidRPr="0033437B" w:rsidRDefault="00C42F00" w:rsidP="00C42F00">
            <w:pPr>
              <w:rPr>
                <w:lang w:val="en-US" w:eastAsia="zh-SG"/>
              </w:rPr>
            </w:pPr>
            <w:r w:rsidRPr="0033437B">
              <w:rPr>
                <w:lang w:val="en-US" w:eastAsia="zh-SG"/>
              </w:rPr>
              <w:t xml:space="preserve">Choose the </w:t>
            </w:r>
            <w:r w:rsidRPr="0033437B">
              <w:rPr>
                <w:rStyle w:val="SAPScreenElement"/>
                <w:lang w:val="en-US"/>
              </w:rPr>
              <w:t>Save</w:t>
            </w:r>
            <w:r w:rsidRPr="0033437B">
              <w:rPr>
                <w:lang w:val="en-US" w:eastAsia="zh-SG"/>
              </w:rPr>
              <w:t xml:space="preserve"> button.</w:t>
            </w:r>
          </w:p>
        </w:tc>
        <w:tc>
          <w:tcPr>
            <w:tcW w:w="2970" w:type="dxa"/>
            <w:tcBorders>
              <w:top w:val="single" w:sz="8" w:space="0" w:color="999999"/>
              <w:left w:val="single" w:sz="8" w:space="0" w:color="999999"/>
              <w:bottom w:val="single" w:sz="8" w:space="0" w:color="999999"/>
              <w:right w:val="single" w:sz="8" w:space="0" w:color="999999"/>
            </w:tcBorders>
          </w:tcPr>
          <w:p w14:paraId="0DD1F94D" w14:textId="77777777" w:rsidR="00C42F00" w:rsidRPr="0033437B" w:rsidRDefault="00C42F00" w:rsidP="00C42F00">
            <w:pPr>
              <w:rPr>
                <w:rStyle w:val="SAPScreenElement"/>
                <w:lang w:val="en-US"/>
              </w:rPr>
            </w:pPr>
          </w:p>
        </w:tc>
        <w:tc>
          <w:tcPr>
            <w:tcW w:w="3330" w:type="dxa"/>
            <w:tcBorders>
              <w:top w:val="single" w:sz="8" w:space="0" w:color="999999"/>
              <w:left w:val="single" w:sz="8" w:space="0" w:color="999999"/>
              <w:bottom w:val="single" w:sz="8" w:space="0" w:color="999999"/>
              <w:right w:val="single" w:sz="8" w:space="0" w:color="999999"/>
            </w:tcBorders>
          </w:tcPr>
          <w:p w14:paraId="4B55A8A2" w14:textId="77777777" w:rsidR="00C42F00" w:rsidRPr="0033437B" w:rsidRDefault="00C42F00" w:rsidP="00C42F00">
            <w:pPr>
              <w:rPr>
                <w:lang w:val="en-US"/>
              </w:rPr>
            </w:pPr>
            <w:r w:rsidRPr="0033437B">
              <w:rPr>
                <w:lang w:val="en-US"/>
              </w:rPr>
              <w:t xml:space="preserve">In case the entered </w:t>
            </w:r>
            <w:r w:rsidRPr="0033437B">
              <w:rPr>
                <w:rStyle w:val="SAPScreenElement"/>
                <w:lang w:val="en-US"/>
              </w:rPr>
              <w:t>National Id</w:t>
            </w:r>
            <w:r w:rsidRPr="0033437B">
              <w:rPr>
                <w:lang w:val="en-US"/>
              </w:rPr>
              <w:t xml:space="preserve"> does not match the relevant details in the </w:t>
            </w:r>
            <w:r w:rsidRPr="0033437B">
              <w:rPr>
                <w:rStyle w:val="SAPScreenElement"/>
                <w:lang w:val="en-US"/>
              </w:rPr>
              <w:t>Personal Information</w:t>
            </w:r>
            <w:r w:rsidRPr="0033437B">
              <w:rPr>
                <w:lang w:val="en-US"/>
              </w:rPr>
              <w:t xml:space="preserve"> block, you will receive a warning message. You can correct the entered details or, if you would like to continue using the current data, choose the </w:t>
            </w:r>
            <w:r w:rsidRPr="0033437B">
              <w:rPr>
                <w:rStyle w:val="SAPScreenElement"/>
                <w:lang w:val="en-US"/>
              </w:rPr>
              <w:t>Proceed</w:t>
            </w:r>
            <w:r w:rsidRPr="0033437B">
              <w:rPr>
                <w:lang w:val="en-US"/>
              </w:rPr>
              <w:t xml:space="preserve"> button: the data will then be saved with the entered (potentially invalid) data.</w:t>
            </w:r>
          </w:p>
        </w:tc>
        <w:tc>
          <w:tcPr>
            <w:tcW w:w="1980" w:type="dxa"/>
            <w:tcBorders>
              <w:top w:val="single" w:sz="8" w:space="0" w:color="999999"/>
              <w:left w:val="single" w:sz="8" w:space="0" w:color="999999"/>
              <w:bottom w:val="single" w:sz="8" w:space="0" w:color="999999"/>
              <w:right w:val="single" w:sz="8" w:space="0" w:color="999999"/>
            </w:tcBorders>
          </w:tcPr>
          <w:p w14:paraId="30332864" w14:textId="77777777" w:rsidR="00C42F00" w:rsidRPr="0033437B" w:rsidRDefault="00C42F00" w:rsidP="00C42F00">
            <w:pPr>
              <w:rPr>
                <w:lang w:val="en-US"/>
              </w:rPr>
            </w:pPr>
            <w:r w:rsidRPr="0033437B">
              <w:rPr>
                <w:lang w:val="en-US"/>
              </w:rPr>
              <w:t>The message</w:t>
            </w:r>
            <w:r w:rsidRPr="0033437B">
              <w:rPr>
                <w:rStyle w:val="SAPMonospace"/>
                <w:lang w:val="en-US"/>
              </w:rPr>
              <w:t xml:space="preserve"> Your changes were successfully saved </w:t>
            </w:r>
            <w:r w:rsidRPr="0033437B">
              <w:rPr>
                <w:lang w:val="en-US"/>
              </w:rPr>
              <w:t xml:space="preserve">is displayed and you return to the employee’s </w:t>
            </w:r>
            <w:r w:rsidRPr="0033437B">
              <w:rPr>
                <w:rStyle w:val="SAPScreenElement"/>
                <w:lang w:val="en-US"/>
              </w:rPr>
              <w:t xml:space="preserve">Personal Information </w:t>
            </w:r>
            <w:r w:rsidRPr="0033437B">
              <w:rPr>
                <w:lang w:val="en-US"/>
              </w:rPr>
              <w:t>section.</w:t>
            </w:r>
          </w:p>
        </w:tc>
        <w:tc>
          <w:tcPr>
            <w:tcW w:w="1174" w:type="dxa"/>
            <w:tcBorders>
              <w:top w:val="single" w:sz="8" w:space="0" w:color="999999"/>
              <w:left w:val="single" w:sz="8" w:space="0" w:color="999999"/>
              <w:bottom w:val="single" w:sz="8" w:space="0" w:color="999999"/>
              <w:right w:val="single" w:sz="8" w:space="0" w:color="999999"/>
            </w:tcBorders>
          </w:tcPr>
          <w:p w14:paraId="35A1607E" w14:textId="77777777" w:rsidR="00C42F00" w:rsidRPr="0033437B" w:rsidRDefault="00C42F00" w:rsidP="00C42F00">
            <w:pPr>
              <w:rPr>
                <w:lang w:val="en-US"/>
              </w:rPr>
            </w:pPr>
          </w:p>
        </w:tc>
      </w:tr>
    </w:tbl>
    <w:p w14:paraId="155F5113" w14:textId="5F69F170" w:rsidR="002A67C8" w:rsidRPr="002326C1" w:rsidRDefault="002A67C8" w:rsidP="002A67C8">
      <w:pPr>
        <w:pStyle w:val="Heading3"/>
        <w:rPr>
          <w:rStyle w:val="SAPEmphasis"/>
          <w:rFonts w:ascii="BentonSans Bold" w:hAnsi="BentonSans Bold"/>
          <w:lang w:val="en-US"/>
        </w:rPr>
      </w:pPr>
      <w:bookmarkStart w:id="1606" w:name="_Toc434396631"/>
      <w:bookmarkStart w:id="1607" w:name="_Toc434397748"/>
      <w:bookmarkStart w:id="1608" w:name="_Toc394392809"/>
      <w:bookmarkStart w:id="1609" w:name="_Toc394392855"/>
      <w:bookmarkStart w:id="1610" w:name="_Toc394392810"/>
      <w:bookmarkStart w:id="1611" w:name="_Toc394392856"/>
      <w:bookmarkStart w:id="1612" w:name="_Toc467758492"/>
      <w:bookmarkStart w:id="1613" w:name="_Toc468893045"/>
      <w:bookmarkStart w:id="1614" w:name="_Toc467758513"/>
      <w:bookmarkStart w:id="1615" w:name="_Toc468893066"/>
      <w:bookmarkStart w:id="1616" w:name="_Toc467758514"/>
      <w:bookmarkStart w:id="1617" w:name="_Toc468893067"/>
      <w:bookmarkStart w:id="1618" w:name="_Toc467758516"/>
      <w:bookmarkStart w:id="1619" w:name="_Toc468893069"/>
      <w:bookmarkStart w:id="1620" w:name="_Toc467758521"/>
      <w:bookmarkStart w:id="1621" w:name="_Toc468893074"/>
      <w:bookmarkStart w:id="1622" w:name="_Toc467758523"/>
      <w:bookmarkStart w:id="1623" w:name="_Toc468893076"/>
      <w:bookmarkStart w:id="1624" w:name="_Toc467758524"/>
      <w:bookmarkStart w:id="1625" w:name="_Toc468893077"/>
      <w:bookmarkStart w:id="1626" w:name="_Toc467758567"/>
      <w:bookmarkStart w:id="1627" w:name="_Toc468893120"/>
      <w:bookmarkStart w:id="1628" w:name="_Toc467758576"/>
      <w:bookmarkStart w:id="1629" w:name="_Toc468893129"/>
      <w:bookmarkStart w:id="1630" w:name="_Toc467758584"/>
      <w:bookmarkStart w:id="1631" w:name="_Toc468893137"/>
      <w:bookmarkStart w:id="1632" w:name="_Toc467758594"/>
      <w:bookmarkStart w:id="1633" w:name="_Toc468893147"/>
      <w:bookmarkStart w:id="1634" w:name="_Toc467758602"/>
      <w:bookmarkStart w:id="1635" w:name="_Toc468893155"/>
      <w:bookmarkStart w:id="1636" w:name="_Toc467758611"/>
      <w:bookmarkStart w:id="1637" w:name="_Toc468893164"/>
      <w:bookmarkStart w:id="1638" w:name="_Toc467758621"/>
      <w:bookmarkStart w:id="1639" w:name="_Toc468893174"/>
      <w:bookmarkStart w:id="1640" w:name="_Toc467758629"/>
      <w:bookmarkStart w:id="1641" w:name="_Toc468893182"/>
      <w:bookmarkStart w:id="1642" w:name="_Toc467758637"/>
      <w:bookmarkStart w:id="1643" w:name="_Toc468893190"/>
      <w:bookmarkStart w:id="1644" w:name="_Toc467758645"/>
      <w:bookmarkStart w:id="1645" w:name="_Toc468893198"/>
      <w:bookmarkStart w:id="1646" w:name="_Toc467758653"/>
      <w:bookmarkStart w:id="1647" w:name="_Toc468893206"/>
      <w:bookmarkStart w:id="1648" w:name="_Toc467758670"/>
      <w:bookmarkStart w:id="1649" w:name="_Toc468893223"/>
      <w:bookmarkStart w:id="1650" w:name="_Toc467758672"/>
      <w:bookmarkStart w:id="1651" w:name="_Toc468893225"/>
      <w:bookmarkStart w:id="1652" w:name="_Toc467758675"/>
      <w:bookmarkStart w:id="1653" w:name="_Toc468893228"/>
      <w:bookmarkStart w:id="1654" w:name="_Toc467758677"/>
      <w:bookmarkStart w:id="1655" w:name="_Toc468893230"/>
      <w:bookmarkStart w:id="1656" w:name="_Toc394392812"/>
      <w:bookmarkStart w:id="1657" w:name="_Toc394392858"/>
      <w:bookmarkStart w:id="1658" w:name="_Toc394392813"/>
      <w:bookmarkStart w:id="1659" w:name="_Toc394392859"/>
      <w:bookmarkStart w:id="1660" w:name="_Toc467758679"/>
      <w:bookmarkStart w:id="1661" w:name="_Toc468893232"/>
      <w:bookmarkStart w:id="1662" w:name="_Toc434239004"/>
      <w:bookmarkStart w:id="1663" w:name="_Toc507062691"/>
      <w:bookmarkStart w:id="1664" w:name="_Ref357250331"/>
      <w:bookmarkStart w:id="1665" w:name="_Toc352681909"/>
      <w:bookmarkStart w:id="1666" w:name="_Toc364081987"/>
      <w:bookmarkStart w:id="1667" w:name="_Toc379273905"/>
      <w:bookmarkStart w:id="1668" w:name="_Toc391585997"/>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r w:rsidRPr="002326C1">
        <w:rPr>
          <w:rStyle w:val="SAPEmphasis"/>
          <w:rFonts w:ascii="BentonSans Bold" w:hAnsi="BentonSans Bold"/>
          <w:lang w:val="en-US"/>
        </w:rPr>
        <w:t>Viewing Employee Position Details (</w:t>
      </w:r>
      <w:ins w:id="1669" w:author="Author" w:date="2018-01-29T09:49:00Z">
        <w:r w:rsidR="000C566F" w:rsidRPr="000C566F">
          <w:rPr>
            <w:lang w:val="en-US"/>
          </w:rPr>
          <w:t>if Position Management implemented</w:t>
        </w:r>
      </w:ins>
      <w:del w:id="1670" w:author="Author" w:date="2018-01-29T09:49:00Z">
        <w:r w:rsidRPr="002326C1" w:rsidDel="000C566F">
          <w:rPr>
            <w:rStyle w:val="SAPEmphasis"/>
            <w:rFonts w:ascii="BentonSans Bold" w:hAnsi="BentonSans Bold"/>
            <w:lang w:val="en-US"/>
          </w:rPr>
          <w:delText>Optional</w:delText>
        </w:r>
      </w:del>
      <w:r w:rsidRPr="002326C1">
        <w:rPr>
          <w:rStyle w:val="SAPEmphasis"/>
          <w:rFonts w:ascii="BentonSans Bold" w:hAnsi="BentonSans Bold"/>
          <w:lang w:val="en-US"/>
        </w:rPr>
        <w:t>)</w:t>
      </w:r>
      <w:bookmarkEnd w:id="1662"/>
      <w:bookmarkEnd w:id="1663"/>
    </w:p>
    <w:p w14:paraId="04B60871" w14:textId="77777777" w:rsidR="002A67C8" w:rsidRPr="002326C1" w:rsidRDefault="002A67C8" w:rsidP="002A67C8">
      <w:pPr>
        <w:pStyle w:val="SAPKeyblockTitle"/>
        <w:rPr>
          <w:lang w:val="en-US"/>
        </w:rPr>
      </w:pPr>
      <w:r w:rsidRPr="002326C1">
        <w:rPr>
          <w:lang w:val="en-US"/>
        </w:rPr>
        <w:t>Test Administration</w:t>
      </w:r>
    </w:p>
    <w:p w14:paraId="566E95EA" w14:textId="72DCA4BE" w:rsidR="002A67C8" w:rsidRPr="002326C1" w:rsidRDefault="002A67C8" w:rsidP="002A67C8">
      <w:pPr>
        <w:rPr>
          <w:lang w:val="en-US"/>
        </w:rPr>
      </w:pPr>
      <w:r w:rsidRPr="002326C1">
        <w:rPr>
          <w:lang w:val="en-US"/>
        </w:rPr>
        <w:t>Customer project: Fill in the project-specific parts (</w:t>
      </w:r>
      <w:r w:rsidR="00C50C67" w:rsidRPr="002326C1">
        <w:rPr>
          <w:lang w:val="en-US"/>
        </w:rPr>
        <w:t>between &lt;brackets&gt;</w:t>
      </w:r>
      <w:r w:rsidRPr="002326C1">
        <w:rPr>
          <w:lang w:val="en-US"/>
        </w:rPr>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2A67C8" w:rsidRPr="002326C1" w14:paraId="0830B72A" w14:textId="77777777" w:rsidTr="00D12B06">
        <w:tc>
          <w:tcPr>
            <w:tcW w:w="2280" w:type="dxa"/>
            <w:tcBorders>
              <w:top w:val="single" w:sz="8" w:space="0" w:color="999999"/>
              <w:left w:val="single" w:sz="8" w:space="0" w:color="999999"/>
              <w:bottom w:val="single" w:sz="8" w:space="0" w:color="999999"/>
              <w:right w:val="single" w:sz="8" w:space="0" w:color="999999"/>
            </w:tcBorders>
            <w:hideMark/>
          </w:tcPr>
          <w:p w14:paraId="6B7A1B0E" w14:textId="77777777" w:rsidR="002A67C8" w:rsidRPr="002326C1" w:rsidRDefault="002A67C8" w:rsidP="00D12B06">
            <w:pPr>
              <w:rPr>
                <w:rStyle w:val="SAPEmphasis"/>
                <w:lang w:val="en-US"/>
              </w:rPr>
            </w:pPr>
            <w:r w:rsidRPr="002326C1">
              <w:rPr>
                <w:rStyle w:val="SAPEmphasis"/>
                <w:lang w:val="en-U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66CDB40" w14:textId="77777777" w:rsidR="002A67C8" w:rsidRPr="002326C1" w:rsidRDefault="002A67C8" w:rsidP="00D12B06">
            <w:pPr>
              <w:rPr>
                <w:lang w:val="en-US"/>
              </w:rPr>
            </w:pPr>
            <w:r w:rsidRPr="002326C1">
              <w:rPr>
                <w:lang w:val="en-US"/>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59240722" w14:textId="77777777" w:rsidR="002A67C8" w:rsidRPr="002326C1" w:rsidRDefault="002A67C8" w:rsidP="00D12B06">
            <w:pPr>
              <w:rPr>
                <w:rStyle w:val="SAPEmphasis"/>
                <w:lang w:val="en-US"/>
              </w:rPr>
            </w:pPr>
            <w:r w:rsidRPr="002326C1">
              <w:rPr>
                <w:rStyle w:val="SAPEmphasis"/>
                <w:lang w:val="en-US"/>
              </w:rPr>
              <w:t>Tester Name</w:t>
            </w:r>
          </w:p>
        </w:tc>
        <w:tc>
          <w:tcPr>
            <w:tcW w:w="2401" w:type="dxa"/>
            <w:tcBorders>
              <w:top w:val="single" w:sz="8" w:space="0" w:color="999999"/>
              <w:left w:val="single" w:sz="8" w:space="0" w:color="999999"/>
              <w:bottom w:val="single" w:sz="8" w:space="0" w:color="999999"/>
              <w:right w:val="single" w:sz="8" w:space="0" w:color="999999"/>
            </w:tcBorders>
          </w:tcPr>
          <w:p w14:paraId="563277DF" w14:textId="77777777" w:rsidR="002A67C8" w:rsidRPr="002326C1" w:rsidRDefault="00C50C67" w:rsidP="00D12B06">
            <w:pPr>
              <w:rPr>
                <w:lang w:val="en-US"/>
              </w:rPr>
            </w:pPr>
            <w:r w:rsidRPr="002326C1">
              <w:rPr>
                <w:lang w:val="en-US"/>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92D7BA7" w14:textId="77777777" w:rsidR="002A67C8" w:rsidRPr="002326C1" w:rsidRDefault="002A67C8" w:rsidP="00D12B06">
            <w:pPr>
              <w:rPr>
                <w:rStyle w:val="SAPEmphasis"/>
                <w:lang w:val="en-US"/>
              </w:rPr>
            </w:pPr>
            <w:r w:rsidRPr="002326C1">
              <w:rPr>
                <w:rStyle w:val="SAPEmphasis"/>
                <w:lang w:val="en-U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0EDA71D" w14:textId="243C8EB9" w:rsidR="002A67C8" w:rsidRPr="002326C1" w:rsidRDefault="0019708C" w:rsidP="00D12B06">
            <w:pPr>
              <w:rPr>
                <w:lang w:val="en-US"/>
              </w:rPr>
            </w:pPr>
            <w:r w:rsidRPr="002326C1">
              <w:rPr>
                <w:lang w:val="en-US"/>
              </w:rPr>
              <w:t>&lt;date&gt;</w:t>
            </w:r>
          </w:p>
        </w:tc>
      </w:tr>
      <w:tr w:rsidR="002A67C8" w:rsidRPr="002326C1" w14:paraId="102CC711" w14:textId="77777777" w:rsidTr="00D12B06">
        <w:tc>
          <w:tcPr>
            <w:tcW w:w="2280" w:type="dxa"/>
            <w:tcBorders>
              <w:top w:val="single" w:sz="8" w:space="0" w:color="999999"/>
              <w:left w:val="single" w:sz="8" w:space="0" w:color="999999"/>
              <w:bottom w:val="single" w:sz="8" w:space="0" w:color="999999"/>
              <w:right w:val="single" w:sz="8" w:space="0" w:color="999999"/>
            </w:tcBorders>
            <w:hideMark/>
          </w:tcPr>
          <w:p w14:paraId="4FEF7F81" w14:textId="77777777" w:rsidR="002A67C8" w:rsidRPr="002326C1" w:rsidRDefault="002A67C8" w:rsidP="00D12B06">
            <w:pPr>
              <w:rPr>
                <w:rStyle w:val="SAPEmphasis"/>
                <w:lang w:val="en-US"/>
              </w:rPr>
            </w:pPr>
            <w:r w:rsidRPr="002326C1">
              <w:rPr>
                <w:rStyle w:val="SAPEmphasis"/>
                <w:lang w:val="en-U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1FB4903" w14:textId="7365C64A" w:rsidR="002A67C8" w:rsidRPr="002326C1" w:rsidRDefault="002A67C8" w:rsidP="00D12B06">
            <w:pPr>
              <w:rPr>
                <w:lang w:val="en-US"/>
              </w:rPr>
            </w:pPr>
            <w:r w:rsidRPr="002326C1">
              <w:rPr>
                <w:lang w:val="en-US"/>
              </w:rPr>
              <w:t xml:space="preserve">HR </w:t>
            </w:r>
            <w:r w:rsidR="005F7F66" w:rsidRPr="002326C1">
              <w:rPr>
                <w:lang w:val="en-US"/>
              </w:rPr>
              <w:t>Administrator</w:t>
            </w:r>
          </w:p>
        </w:tc>
      </w:tr>
      <w:tr w:rsidR="002A67C8" w:rsidRPr="002326C1" w14:paraId="5CE010DA" w14:textId="77777777" w:rsidTr="00D12B06">
        <w:tc>
          <w:tcPr>
            <w:tcW w:w="2280" w:type="dxa"/>
            <w:tcBorders>
              <w:top w:val="single" w:sz="8" w:space="0" w:color="999999"/>
              <w:left w:val="single" w:sz="8" w:space="0" w:color="999999"/>
              <w:bottom w:val="single" w:sz="8" w:space="0" w:color="999999"/>
              <w:right w:val="single" w:sz="8" w:space="0" w:color="999999"/>
            </w:tcBorders>
            <w:hideMark/>
          </w:tcPr>
          <w:p w14:paraId="20DD9BE3" w14:textId="77777777" w:rsidR="002A67C8" w:rsidRPr="002326C1" w:rsidRDefault="002A67C8" w:rsidP="00D12B06">
            <w:pPr>
              <w:rPr>
                <w:rStyle w:val="SAPEmphasis"/>
                <w:lang w:val="en-US"/>
              </w:rPr>
            </w:pPr>
            <w:r w:rsidRPr="002326C1">
              <w:rPr>
                <w:rStyle w:val="SAPEmphasis"/>
                <w:lang w:val="en-U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0B21C98" w14:textId="77777777" w:rsidR="002A67C8" w:rsidRPr="002326C1" w:rsidRDefault="002A67C8" w:rsidP="00D12B06">
            <w:pPr>
              <w:rPr>
                <w:lang w:val="en-US"/>
              </w:rPr>
            </w:pPr>
            <w:r w:rsidRPr="002326C1">
              <w:rPr>
                <w:lang w:val="en-US"/>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BFFD7D8" w14:textId="77777777" w:rsidR="002A67C8" w:rsidRPr="002326C1" w:rsidRDefault="002A67C8" w:rsidP="00D12B06">
            <w:pPr>
              <w:rPr>
                <w:rStyle w:val="SAPEmphasis"/>
                <w:lang w:val="en-US"/>
              </w:rPr>
            </w:pPr>
            <w:r w:rsidRPr="002326C1">
              <w:rPr>
                <w:rStyle w:val="SAPEmphasis"/>
                <w:lang w:val="en-U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1087793" w14:textId="400DC4AC" w:rsidR="002A67C8" w:rsidRPr="002326C1" w:rsidRDefault="00F23E40" w:rsidP="00D12B06">
            <w:pPr>
              <w:rPr>
                <w:lang w:val="en-US"/>
              </w:rPr>
            </w:pPr>
            <w:r>
              <w:rPr>
                <w:lang w:val="en-US"/>
              </w:rPr>
              <w:t>&lt;duration&gt;</w:t>
            </w:r>
          </w:p>
        </w:tc>
      </w:tr>
    </w:tbl>
    <w:p w14:paraId="1AF35BDB" w14:textId="77777777" w:rsidR="002A67C8" w:rsidRPr="002326C1" w:rsidRDefault="002A67C8" w:rsidP="002A67C8">
      <w:pPr>
        <w:pStyle w:val="SAPKeyblockTitle"/>
        <w:rPr>
          <w:lang w:val="en-US"/>
        </w:rPr>
      </w:pPr>
      <w:r w:rsidRPr="002326C1">
        <w:rPr>
          <w:lang w:val="en-US"/>
        </w:rPr>
        <w:lastRenderedPageBreak/>
        <w:t>Purpose</w:t>
      </w:r>
    </w:p>
    <w:p w14:paraId="0517A02D" w14:textId="77777777" w:rsidR="002A67C8" w:rsidRPr="002326C1" w:rsidRDefault="007B0A92" w:rsidP="00CC1E43">
      <w:pPr>
        <w:pStyle w:val="SAPNoteHeading"/>
        <w:ind w:left="720"/>
        <w:rPr>
          <w:lang w:val="en-US"/>
        </w:rPr>
      </w:pPr>
      <w:r w:rsidRPr="002326C1">
        <w:rPr>
          <w:noProof/>
          <w:lang w:val="en-US"/>
        </w:rPr>
        <w:drawing>
          <wp:inline distT="0" distB="0" distL="0" distR="0" wp14:anchorId="02912D71" wp14:editId="168900B3">
            <wp:extent cx="228600" cy="228600"/>
            <wp:effectExtent l="0" t="0" r="0" b="0"/>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A67C8" w:rsidRPr="002326C1">
        <w:rPr>
          <w:lang w:val="en-US"/>
        </w:rPr>
        <w:t> Caution</w:t>
      </w:r>
    </w:p>
    <w:p w14:paraId="766899FD" w14:textId="0F8197DF" w:rsidR="002A67C8" w:rsidRPr="002326C1" w:rsidRDefault="002A67C8" w:rsidP="00CC1E43">
      <w:pPr>
        <w:pStyle w:val="NoteParagraph"/>
        <w:ind w:left="720"/>
        <w:rPr>
          <w:lang w:val="en-US"/>
        </w:rPr>
      </w:pPr>
      <w:r w:rsidRPr="002326C1">
        <w:rPr>
          <w:lang w:val="en-US"/>
        </w:rPr>
        <w:t xml:space="preserve">This process step is relevant only if </w:t>
      </w:r>
      <w:r w:rsidRPr="002326C1">
        <w:rPr>
          <w:rStyle w:val="SAPEmphasis"/>
          <w:lang w:val="en-US"/>
        </w:rPr>
        <w:t>Position Management</w:t>
      </w:r>
      <w:r w:rsidRPr="002326C1">
        <w:rPr>
          <w:lang w:val="en-US"/>
        </w:rPr>
        <w:t xml:space="preserve"> </w:t>
      </w:r>
      <w:r w:rsidR="0019498D" w:rsidRPr="002326C1">
        <w:rPr>
          <w:lang w:val="en-US"/>
        </w:rPr>
        <w:t xml:space="preserve">has been implemented </w:t>
      </w:r>
      <w:r w:rsidR="00C9517A" w:rsidRPr="002326C1">
        <w:rPr>
          <w:lang w:val="en-US"/>
        </w:rPr>
        <w:t>in your Employee Central instance</w:t>
      </w:r>
      <w:r w:rsidRPr="002326C1">
        <w:rPr>
          <w:lang w:val="en-US"/>
        </w:rPr>
        <w:t>!</w:t>
      </w:r>
      <w:r w:rsidRPr="002326C1">
        <w:rPr>
          <w:lang w:val="en-US"/>
        </w:rPr>
        <w:br/>
        <w:t xml:space="preserve">In case you do not use </w:t>
      </w:r>
      <w:r w:rsidRPr="002326C1">
        <w:rPr>
          <w:rStyle w:val="SAPEmphasis"/>
          <w:lang w:val="en-US"/>
        </w:rPr>
        <w:t>Position Management</w:t>
      </w:r>
      <w:r w:rsidRPr="002326C1">
        <w:rPr>
          <w:lang w:val="en-US"/>
        </w:rPr>
        <w:t>, you may ignore this chapter!</w:t>
      </w:r>
    </w:p>
    <w:p w14:paraId="25E86F3B" w14:textId="77777777" w:rsidR="002A67C8" w:rsidRPr="002326C1" w:rsidRDefault="002A67C8" w:rsidP="002A67C8">
      <w:pPr>
        <w:rPr>
          <w:b/>
          <w:u w:val="single"/>
          <w:lang w:val="en-US"/>
        </w:rPr>
      </w:pPr>
    </w:p>
    <w:p w14:paraId="60FFE8B3" w14:textId="56076937" w:rsidR="002A67C8" w:rsidRPr="002326C1" w:rsidRDefault="002A67C8" w:rsidP="002A67C8">
      <w:pPr>
        <w:rPr>
          <w:lang w:val="en-US"/>
        </w:rPr>
      </w:pPr>
      <w:r w:rsidRPr="002326C1">
        <w:rPr>
          <w:lang w:val="en-US"/>
        </w:rPr>
        <w:t xml:space="preserve">The HR </w:t>
      </w:r>
      <w:r w:rsidR="005F7F66" w:rsidRPr="002326C1">
        <w:rPr>
          <w:lang w:val="en-US"/>
        </w:rPr>
        <w:t xml:space="preserve">Administrator </w:t>
      </w:r>
      <w:r w:rsidRPr="002326C1">
        <w:rPr>
          <w:lang w:val="en-US"/>
        </w:rPr>
        <w:t>views if the position</w:t>
      </w:r>
      <w:r w:rsidR="006076C5" w:rsidRPr="002326C1">
        <w:rPr>
          <w:lang w:val="en-US"/>
        </w:rPr>
        <w:t>,</w:t>
      </w:r>
      <w:r w:rsidRPr="002326C1">
        <w:rPr>
          <w:lang w:val="en-US"/>
        </w:rPr>
        <w:t xml:space="preserve"> to which the new employee has been assigned</w:t>
      </w:r>
      <w:r w:rsidR="006076C5" w:rsidRPr="002326C1">
        <w:rPr>
          <w:lang w:val="en-US"/>
        </w:rPr>
        <w:t>,</w:t>
      </w:r>
      <w:r w:rsidRPr="002326C1">
        <w:rPr>
          <w:lang w:val="en-US"/>
        </w:rPr>
        <w:t xml:space="preserve"> has been updated as expected.</w:t>
      </w:r>
    </w:p>
    <w:p w14:paraId="548EF2B1" w14:textId="77777777" w:rsidR="002A67C8" w:rsidRPr="002326C1" w:rsidRDefault="002A67C8" w:rsidP="002A67C8">
      <w:pPr>
        <w:pStyle w:val="SAPKeyblockTitle"/>
        <w:rPr>
          <w:lang w:val="en-US"/>
        </w:rPr>
      </w:pPr>
      <w:r w:rsidRPr="002326C1">
        <w:rPr>
          <w:lang w:val="en-US"/>
        </w:rPr>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34"/>
        <w:gridCol w:w="58"/>
        <w:gridCol w:w="6030"/>
        <w:gridCol w:w="7"/>
        <w:gridCol w:w="4521"/>
        <w:gridCol w:w="1260"/>
      </w:tblGrid>
      <w:tr w:rsidR="002A67C8" w:rsidRPr="002326C1" w14:paraId="42B98D72" w14:textId="77777777" w:rsidTr="003264E3">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0B015E13" w14:textId="77777777" w:rsidR="002A67C8" w:rsidRPr="002326C1" w:rsidRDefault="002A67C8" w:rsidP="00D12B06">
            <w:pPr>
              <w:pStyle w:val="SAPTableHeader"/>
              <w:rPr>
                <w:lang w:val="en-US"/>
              </w:rPr>
            </w:pPr>
            <w:r w:rsidRPr="002326C1">
              <w:rPr>
                <w:lang w:val="en-US"/>
              </w:rPr>
              <w:t>Test Step #</w:t>
            </w:r>
          </w:p>
        </w:tc>
        <w:tc>
          <w:tcPr>
            <w:tcW w:w="1592" w:type="dxa"/>
            <w:gridSpan w:val="2"/>
            <w:tcBorders>
              <w:top w:val="single" w:sz="8" w:space="0" w:color="999999"/>
              <w:left w:val="single" w:sz="8" w:space="0" w:color="999999"/>
              <w:bottom w:val="single" w:sz="8" w:space="0" w:color="999999"/>
              <w:right w:val="single" w:sz="8" w:space="0" w:color="999999"/>
            </w:tcBorders>
            <w:shd w:val="clear" w:color="auto" w:fill="999999"/>
            <w:hideMark/>
          </w:tcPr>
          <w:p w14:paraId="4E82B659" w14:textId="77777777" w:rsidR="002A67C8" w:rsidRPr="002326C1" w:rsidRDefault="002A67C8" w:rsidP="00D12B06">
            <w:pPr>
              <w:pStyle w:val="SAPTableHeader"/>
              <w:rPr>
                <w:lang w:val="en-US"/>
              </w:rPr>
            </w:pPr>
            <w:r w:rsidRPr="002326C1">
              <w:rPr>
                <w:lang w:val="en-US"/>
              </w:rPr>
              <w:t>Test Step Name</w:t>
            </w:r>
          </w:p>
        </w:tc>
        <w:tc>
          <w:tcPr>
            <w:tcW w:w="6030" w:type="dxa"/>
            <w:tcBorders>
              <w:top w:val="single" w:sz="8" w:space="0" w:color="999999"/>
              <w:left w:val="single" w:sz="8" w:space="0" w:color="999999"/>
              <w:bottom w:val="single" w:sz="8" w:space="0" w:color="999999"/>
              <w:right w:val="single" w:sz="8" w:space="0" w:color="999999"/>
            </w:tcBorders>
            <w:shd w:val="clear" w:color="auto" w:fill="999999"/>
            <w:hideMark/>
          </w:tcPr>
          <w:p w14:paraId="079A5E0F" w14:textId="77777777" w:rsidR="002A67C8" w:rsidRPr="002326C1" w:rsidRDefault="002A67C8" w:rsidP="00D12B06">
            <w:pPr>
              <w:pStyle w:val="SAPTableHeader"/>
              <w:rPr>
                <w:lang w:val="en-US"/>
              </w:rPr>
            </w:pPr>
            <w:r w:rsidRPr="002326C1">
              <w:rPr>
                <w:lang w:val="en-US"/>
              </w:rPr>
              <w:t>Instruction</w:t>
            </w:r>
          </w:p>
        </w:tc>
        <w:tc>
          <w:tcPr>
            <w:tcW w:w="4528" w:type="dxa"/>
            <w:gridSpan w:val="2"/>
            <w:tcBorders>
              <w:top w:val="single" w:sz="8" w:space="0" w:color="999999"/>
              <w:left w:val="single" w:sz="8" w:space="0" w:color="999999"/>
              <w:bottom w:val="single" w:sz="8" w:space="0" w:color="999999"/>
              <w:right w:val="single" w:sz="8" w:space="0" w:color="999999"/>
            </w:tcBorders>
            <w:shd w:val="clear" w:color="auto" w:fill="999999"/>
            <w:hideMark/>
          </w:tcPr>
          <w:p w14:paraId="4817243D" w14:textId="77777777" w:rsidR="002A67C8" w:rsidRPr="002326C1" w:rsidRDefault="002A67C8" w:rsidP="00D12B06">
            <w:pPr>
              <w:pStyle w:val="SAPTableHeader"/>
              <w:rPr>
                <w:lang w:val="en-US"/>
              </w:rPr>
            </w:pPr>
            <w:r w:rsidRPr="002326C1">
              <w:rPr>
                <w:lang w:val="en-US"/>
              </w:rPr>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3AD61A3E" w14:textId="77777777" w:rsidR="002A67C8" w:rsidRPr="002326C1" w:rsidRDefault="002A67C8" w:rsidP="00D12B06">
            <w:pPr>
              <w:pStyle w:val="SAPTableHeader"/>
              <w:rPr>
                <w:lang w:val="en-US"/>
              </w:rPr>
            </w:pPr>
            <w:r w:rsidRPr="002326C1">
              <w:rPr>
                <w:lang w:val="en-US"/>
              </w:rPr>
              <w:t>Pass / Fail / Comment</w:t>
            </w:r>
          </w:p>
        </w:tc>
      </w:tr>
      <w:tr w:rsidR="002A67C8" w:rsidRPr="00A41C57" w14:paraId="6C105ED6" w14:textId="77777777" w:rsidTr="00C172E1">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63742ED8" w14:textId="77777777" w:rsidR="002A67C8" w:rsidRPr="002326C1" w:rsidRDefault="002A67C8" w:rsidP="00D12B06">
            <w:pPr>
              <w:rPr>
                <w:lang w:val="en-US"/>
              </w:rPr>
            </w:pPr>
            <w:r w:rsidRPr="002326C1">
              <w:rPr>
                <w:lang w:val="en-US"/>
              </w:rPr>
              <w:t>1</w:t>
            </w:r>
          </w:p>
        </w:tc>
        <w:tc>
          <w:tcPr>
            <w:tcW w:w="1534" w:type="dxa"/>
            <w:tcBorders>
              <w:top w:val="single" w:sz="8" w:space="0" w:color="999999"/>
              <w:left w:val="single" w:sz="8" w:space="0" w:color="999999"/>
              <w:bottom w:val="single" w:sz="8" w:space="0" w:color="999999"/>
              <w:right w:val="single" w:sz="8" w:space="0" w:color="999999"/>
            </w:tcBorders>
            <w:hideMark/>
          </w:tcPr>
          <w:p w14:paraId="7B360BE7" w14:textId="77777777" w:rsidR="002A67C8" w:rsidRPr="002326C1" w:rsidRDefault="002A67C8" w:rsidP="00D12B06">
            <w:pPr>
              <w:rPr>
                <w:lang w:val="en-US"/>
              </w:rPr>
            </w:pPr>
            <w:r w:rsidRPr="002326C1">
              <w:rPr>
                <w:rStyle w:val="SAPEmphasis"/>
                <w:lang w:val="en-US"/>
              </w:rPr>
              <w:t>Log on</w:t>
            </w:r>
          </w:p>
        </w:tc>
        <w:tc>
          <w:tcPr>
            <w:tcW w:w="6095" w:type="dxa"/>
            <w:gridSpan w:val="3"/>
            <w:tcBorders>
              <w:top w:val="single" w:sz="8" w:space="0" w:color="999999"/>
              <w:left w:val="single" w:sz="8" w:space="0" w:color="999999"/>
              <w:bottom w:val="single" w:sz="8" w:space="0" w:color="999999"/>
              <w:right w:val="single" w:sz="8" w:space="0" w:color="999999"/>
            </w:tcBorders>
            <w:hideMark/>
          </w:tcPr>
          <w:p w14:paraId="63738B49" w14:textId="3399DFBF" w:rsidR="002A67C8" w:rsidRPr="002326C1" w:rsidRDefault="002A67C8" w:rsidP="00D12B06">
            <w:pPr>
              <w:rPr>
                <w:lang w:val="en-US"/>
              </w:rPr>
            </w:pPr>
            <w:r w:rsidRPr="002326C1">
              <w:rPr>
                <w:lang w:val="en-US"/>
              </w:rPr>
              <w:t xml:space="preserve">Log on to </w:t>
            </w:r>
            <w:r w:rsidR="00C9517A" w:rsidRPr="002326C1">
              <w:rPr>
                <w:rStyle w:val="SAPScreenElement"/>
                <w:color w:val="auto"/>
                <w:lang w:val="en-US"/>
              </w:rPr>
              <w:t>Employee Central</w:t>
            </w:r>
            <w:r w:rsidR="00C9517A" w:rsidRPr="002326C1">
              <w:rPr>
                <w:lang w:val="en-US"/>
              </w:rPr>
              <w:t xml:space="preserve"> </w:t>
            </w:r>
            <w:r w:rsidRPr="002326C1">
              <w:rPr>
                <w:lang w:val="en-US"/>
              </w:rPr>
              <w:t xml:space="preserve">as HR </w:t>
            </w:r>
            <w:r w:rsidR="005F7F66" w:rsidRPr="002326C1">
              <w:rPr>
                <w:lang w:val="en-US"/>
              </w:rPr>
              <w:t>Administrator</w:t>
            </w:r>
            <w:r w:rsidRPr="002326C1">
              <w:rPr>
                <w:lang w:val="en-US"/>
              </w:rPr>
              <w:t>.</w:t>
            </w:r>
          </w:p>
        </w:tc>
        <w:tc>
          <w:tcPr>
            <w:tcW w:w="4521" w:type="dxa"/>
            <w:tcBorders>
              <w:top w:val="single" w:sz="8" w:space="0" w:color="999999"/>
              <w:left w:val="single" w:sz="8" w:space="0" w:color="999999"/>
              <w:bottom w:val="single" w:sz="8" w:space="0" w:color="999999"/>
              <w:right w:val="single" w:sz="8" w:space="0" w:color="999999"/>
            </w:tcBorders>
            <w:hideMark/>
          </w:tcPr>
          <w:p w14:paraId="62B35EC9" w14:textId="77777777" w:rsidR="002A67C8" w:rsidRPr="002326C1" w:rsidRDefault="002A67C8" w:rsidP="00D12B06">
            <w:pPr>
              <w:rPr>
                <w:lang w:val="en-US"/>
              </w:rPr>
            </w:pPr>
            <w:r w:rsidRPr="002326C1">
              <w:rPr>
                <w:lang w:val="en-US"/>
              </w:rPr>
              <w:t xml:space="preserve">The </w:t>
            </w:r>
            <w:r w:rsidRPr="002326C1">
              <w:rPr>
                <w:rStyle w:val="SAPScreenElement"/>
                <w:lang w:val="en-US"/>
              </w:rPr>
              <w:t xml:space="preserve">Home </w:t>
            </w:r>
            <w:r w:rsidRPr="002326C1">
              <w:rPr>
                <w:lang w:val="en-US"/>
              </w:rPr>
              <w:t>page is displayed.</w:t>
            </w:r>
          </w:p>
        </w:tc>
        <w:tc>
          <w:tcPr>
            <w:tcW w:w="1260" w:type="dxa"/>
            <w:tcBorders>
              <w:top w:val="single" w:sz="8" w:space="0" w:color="999999"/>
              <w:left w:val="single" w:sz="8" w:space="0" w:color="999999"/>
              <w:bottom w:val="single" w:sz="8" w:space="0" w:color="999999"/>
              <w:right w:val="single" w:sz="8" w:space="0" w:color="999999"/>
            </w:tcBorders>
          </w:tcPr>
          <w:p w14:paraId="16483B1C" w14:textId="77777777" w:rsidR="002A67C8" w:rsidRPr="002326C1" w:rsidRDefault="002A67C8" w:rsidP="00D12B06">
            <w:pPr>
              <w:rPr>
                <w:lang w:val="en-US"/>
              </w:rPr>
            </w:pPr>
          </w:p>
        </w:tc>
      </w:tr>
      <w:tr w:rsidR="002A67C8" w:rsidRPr="00A41C57" w14:paraId="30B80734" w14:textId="77777777" w:rsidTr="00C172E1">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4B132463" w14:textId="77777777" w:rsidR="002A67C8" w:rsidRPr="002326C1" w:rsidRDefault="002A67C8" w:rsidP="00D12B06">
            <w:pPr>
              <w:rPr>
                <w:lang w:val="en-US"/>
              </w:rPr>
            </w:pPr>
            <w:r w:rsidRPr="002326C1">
              <w:rPr>
                <w:lang w:val="en-US"/>
              </w:rPr>
              <w:t>2</w:t>
            </w:r>
          </w:p>
        </w:tc>
        <w:tc>
          <w:tcPr>
            <w:tcW w:w="1534" w:type="dxa"/>
            <w:tcBorders>
              <w:top w:val="single" w:sz="8" w:space="0" w:color="999999"/>
              <w:left w:val="single" w:sz="8" w:space="0" w:color="999999"/>
              <w:bottom w:val="single" w:sz="8" w:space="0" w:color="999999"/>
              <w:right w:val="single" w:sz="8" w:space="0" w:color="999999"/>
            </w:tcBorders>
            <w:hideMark/>
          </w:tcPr>
          <w:p w14:paraId="3867D27E" w14:textId="77777777" w:rsidR="002A67C8" w:rsidRPr="002326C1" w:rsidRDefault="002A67C8" w:rsidP="00D12B06">
            <w:pPr>
              <w:rPr>
                <w:rStyle w:val="SAPEmphasis"/>
                <w:lang w:val="en-US"/>
              </w:rPr>
            </w:pPr>
            <w:r w:rsidRPr="002326C1">
              <w:rPr>
                <w:rStyle w:val="SAPEmphasis"/>
                <w:lang w:val="en-US"/>
              </w:rPr>
              <w:t>Go to Company Info</w:t>
            </w:r>
          </w:p>
        </w:tc>
        <w:tc>
          <w:tcPr>
            <w:tcW w:w="6095" w:type="dxa"/>
            <w:gridSpan w:val="3"/>
            <w:tcBorders>
              <w:top w:val="single" w:sz="8" w:space="0" w:color="999999"/>
              <w:left w:val="single" w:sz="8" w:space="0" w:color="999999"/>
              <w:bottom w:val="single" w:sz="8" w:space="0" w:color="999999"/>
              <w:right w:val="single" w:sz="8" w:space="0" w:color="999999"/>
            </w:tcBorders>
            <w:hideMark/>
          </w:tcPr>
          <w:p w14:paraId="0202EE2A" w14:textId="77777777" w:rsidR="002A67C8" w:rsidRPr="002326C1" w:rsidRDefault="002A67C8" w:rsidP="00D12B06">
            <w:pPr>
              <w:rPr>
                <w:lang w:val="en-US"/>
              </w:rPr>
            </w:pPr>
            <w:r w:rsidRPr="002326C1">
              <w:rPr>
                <w:lang w:val="en-US"/>
              </w:rPr>
              <w:t xml:space="preserve">From the </w:t>
            </w:r>
            <w:r w:rsidRPr="002326C1">
              <w:rPr>
                <w:rStyle w:val="SAPScreenElement"/>
                <w:lang w:val="en-US"/>
              </w:rPr>
              <w:t xml:space="preserve">Home </w:t>
            </w:r>
            <w:r w:rsidRPr="002326C1">
              <w:rPr>
                <w:lang w:val="en-US"/>
              </w:rPr>
              <w:t xml:space="preserve">drop-down, select </w:t>
            </w:r>
            <w:r w:rsidRPr="002326C1">
              <w:rPr>
                <w:rStyle w:val="SAPScreenElement"/>
                <w:lang w:val="en-US"/>
              </w:rPr>
              <w:t>Company Info</w:t>
            </w:r>
            <w:r w:rsidRPr="002326C1">
              <w:rPr>
                <w:lang w:val="en-US"/>
              </w:rPr>
              <w:t>.</w:t>
            </w:r>
          </w:p>
        </w:tc>
        <w:tc>
          <w:tcPr>
            <w:tcW w:w="4521" w:type="dxa"/>
            <w:tcBorders>
              <w:top w:val="single" w:sz="8" w:space="0" w:color="999999"/>
              <w:left w:val="single" w:sz="8" w:space="0" w:color="999999"/>
              <w:bottom w:val="single" w:sz="8" w:space="0" w:color="999999"/>
              <w:right w:val="single" w:sz="8" w:space="0" w:color="999999"/>
            </w:tcBorders>
          </w:tcPr>
          <w:p w14:paraId="45777230" w14:textId="77777777" w:rsidR="002A67C8" w:rsidRPr="002326C1" w:rsidRDefault="002A67C8" w:rsidP="00D12B06">
            <w:pPr>
              <w:rPr>
                <w:lang w:val="en-US"/>
              </w:rPr>
            </w:pPr>
            <w:r w:rsidRPr="002326C1">
              <w:rPr>
                <w:lang w:val="en-US"/>
              </w:rPr>
              <w:t xml:space="preserve">The </w:t>
            </w:r>
            <w:r w:rsidRPr="002326C1">
              <w:rPr>
                <w:rStyle w:val="SAPScreenElement"/>
                <w:lang w:val="en-US"/>
              </w:rPr>
              <w:t>Company Info</w:t>
            </w:r>
            <w:r w:rsidRPr="002326C1">
              <w:rPr>
                <w:lang w:val="en-US"/>
              </w:rPr>
              <w:t xml:space="preserve"> screen is displayed containing by default the </w:t>
            </w:r>
            <w:r w:rsidRPr="002326C1">
              <w:rPr>
                <w:rStyle w:val="SAPScreenElement"/>
                <w:lang w:val="en-US"/>
              </w:rPr>
              <w:t>Org Chart</w:t>
            </w:r>
            <w:r w:rsidRPr="002326C1">
              <w:rPr>
                <w:lang w:val="en-US"/>
              </w:rPr>
              <w:t xml:space="preserve"> based on the logged-in user.</w:t>
            </w:r>
          </w:p>
        </w:tc>
        <w:tc>
          <w:tcPr>
            <w:tcW w:w="1260" w:type="dxa"/>
            <w:tcBorders>
              <w:top w:val="single" w:sz="8" w:space="0" w:color="999999"/>
              <w:left w:val="single" w:sz="8" w:space="0" w:color="999999"/>
              <w:bottom w:val="single" w:sz="8" w:space="0" w:color="999999"/>
              <w:right w:val="single" w:sz="8" w:space="0" w:color="999999"/>
            </w:tcBorders>
          </w:tcPr>
          <w:p w14:paraId="1264665F" w14:textId="77777777" w:rsidR="002A67C8" w:rsidRPr="002326C1" w:rsidRDefault="002A67C8" w:rsidP="00D12B06">
            <w:pPr>
              <w:rPr>
                <w:lang w:val="en-US"/>
              </w:rPr>
            </w:pPr>
          </w:p>
        </w:tc>
      </w:tr>
      <w:tr w:rsidR="002A67C8" w:rsidRPr="00A41C57" w14:paraId="7679CB35" w14:textId="77777777" w:rsidTr="00C172E1">
        <w:trPr>
          <w:trHeight w:val="357"/>
        </w:trPr>
        <w:tc>
          <w:tcPr>
            <w:tcW w:w="900" w:type="dxa"/>
            <w:tcBorders>
              <w:top w:val="single" w:sz="8" w:space="0" w:color="999999"/>
              <w:left w:val="single" w:sz="8" w:space="0" w:color="999999"/>
              <w:right w:val="single" w:sz="8" w:space="0" w:color="999999"/>
            </w:tcBorders>
          </w:tcPr>
          <w:p w14:paraId="1EF934AD" w14:textId="77777777" w:rsidR="002A67C8" w:rsidRPr="002326C1" w:rsidRDefault="002A67C8" w:rsidP="00D12B06">
            <w:pPr>
              <w:rPr>
                <w:lang w:val="en-US"/>
              </w:rPr>
            </w:pPr>
            <w:r w:rsidRPr="002326C1">
              <w:rPr>
                <w:lang w:val="en-US"/>
              </w:rPr>
              <w:t>3</w:t>
            </w:r>
          </w:p>
        </w:tc>
        <w:tc>
          <w:tcPr>
            <w:tcW w:w="1534" w:type="dxa"/>
            <w:tcBorders>
              <w:top w:val="single" w:sz="8" w:space="0" w:color="999999"/>
              <w:left w:val="single" w:sz="8" w:space="0" w:color="999999"/>
              <w:right w:val="single" w:sz="8" w:space="0" w:color="999999"/>
            </w:tcBorders>
          </w:tcPr>
          <w:p w14:paraId="5966A212" w14:textId="77777777" w:rsidR="002A67C8" w:rsidRPr="002326C1" w:rsidRDefault="002A67C8" w:rsidP="00D12B06">
            <w:pPr>
              <w:rPr>
                <w:rStyle w:val="SAPEmphasis"/>
                <w:lang w:val="en-US"/>
              </w:rPr>
            </w:pPr>
            <w:r w:rsidRPr="002326C1">
              <w:rPr>
                <w:rStyle w:val="SAPEmphasis"/>
                <w:lang w:val="en-US"/>
              </w:rPr>
              <w:t>Search Employee Position</w:t>
            </w:r>
          </w:p>
        </w:tc>
        <w:tc>
          <w:tcPr>
            <w:tcW w:w="6095" w:type="dxa"/>
            <w:gridSpan w:val="3"/>
            <w:tcBorders>
              <w:top w:val="single" w:sz="8" w:space="0" w:color="999999"/>
              <w:left w:val="single" w:sz="8" w:space="0" w:color="999999"/>
              <w:right w:val="single" w:sz="8" w:space="0" w:color="999999"/>
            </w:tcBorders>
          </w:tcPr>
          <w:p w14:paraId="2BCDFEBF" w14:textId="77777777" w:rsidR="00745FE7" w:rsidRPr="002326C1" w:rsidRDefault="002A67C8" w:rsidP="00D12B06">
            <w:pPr>
              <w:rPr>
                <w:lang w:val="en-US"/>
              </w:rPr>
            </w:pPr>
            <w:r w:rsidRPr="002326C1">
              <w:rPr>
                <w:lang w:val="en-US"/>
              </w:rPr>
              <w:t xml:space="preserve">Go to the </w:t>
            </w:r>
            <w:r w:rsidRPr="002326C1">
              <w:rPr>
                <w:rStyle w:val="SAPScreenElement"/>
                <w:lang w:val="en-US"/>
              </w:rPr>
              <w:t>Position Org Chart</w:t>
            </w:r>
            <w:r w:rsidRPr="002326C1">
              <w:rPr>
                <w:lang w:val="en-US"/>
              </w:rPr>
              <w:t xml:space="preserve"> tab</w:t>
            </w:r>
            <w:r w:rsidR="00745FE7" w:rsidRPr="002326C1">
              <w:rPr>
                <w:lang w:val="en-US"/>
              </w:rPr>
              <w:t>.</w:t>
            </w:r>
            <w:r w:rsidRPr="002326C1">
              <w:rPr>
                <w:lang w:val="en-US"/>
              </w:rPr>
              <w:t xml:space="preserve"> </w:t>
            </w:r>
          </w:p>
          <w:p w14:paraId="5164627B" w14:textId="1E971781" w:rsidR="002A67C8" w:rsidRPr="002326C1" w:rsidRDefault="00745FE7" w:rsidP="00D12B06">
            <w:pPr>
              <w:rPr>
                <w:lang w:val="en-US"/>
              </w:rPr>
            </w:pPr>
            <w:r w:rsidRPr="002326C1">
              <w:rPr>
                <w:lang w:val="en-US"/>
              </w:rPr>
              <w:t xml:space="preserve">To </w:t>
            </w:r>
            <w:r w:rsidR="002A67C8" w:rsidRPr="002326C1">
              <w:rPr>
                <w:lang w:val="en-US"/>
              </w:rPr>
              <w:t>search for the position the employee is assigned to</w:t>
            </w:r>
            <w:r w:rsidRPr="002326C1">
              <w:rPr>
                <w:lang w:val="en-US"/>
              </w:rPr>
              <w:t>,</w:t>
            </w:r>
            <w:r w:rsidR="002A67C8" w:rsidRPr="002326C1">
              <w:rPr>
                <w:lang w:val="en-US"/>
              </w:rPr>
              <w:t xml:space="preserve"> </w:t>
            </w:r>
            <w:r w:rsidRPr="002326C1">
              <w:rPr>
                <w:lang w:val="en-US"/>
              </w:rPr>
              <w:t>p</w:t>
            </w:r>
            <w:r w:rsidR="002A67C8" w:rsidRPr="002326C1">
              <w:rPr>
                <w:lang w:val="en-US"/>
              </w:rPr>
              <w:t>roceed using one of the options below:</w:t>
            </w:r>
          </w:p>
          <w:p w14:paraId="1322EFA3" w14:textId="77777777" w:rsidR="002A67C8" w:rsidRPr="002326C1" w:rsidRDefault="002A67C8" w:rsidP="00D12B06">
            <w:pPr>
              <w:rPr>
                <w:lang w:val="en-US"/>
              </w:rPr>
            </w:pPr>
            <w:r w:rsidRPr="002326C1">
              <w:rPr>
                <w:u w:val="single"/>
                <w:lang w:val="en-US"/>
              </w:rPr>
              <w:t>Option 1</w:t>
            </w:r>
            <w:r w:rsidRPr="002326C1">
              <w:rPr>
                <w:lang w:val="en-US"/>
              </w:rPr>
              <w:t xml:space="preserve">: </w:t>
            </w:r>
          </w:p>
          <w:p w14:paraId="6705FD6E" w14:textId="2A256429" w:rsidR="00745FE7" w:rsidRPr="002326C1" w:rsidRDefault="00745FE7" w:rsidP="00745FE7">
            <w:pPr>
              <w:rPr>
                <w:lang w:val="en-US"/>
              </w:rPr>
            </w:pPr>
            <w:r w:rsidRPr="002326C1">
              <w:rPr>
                <w:lang w:val="en-US"/>
              </w:rPr>
              <w:t xml:space="preserve">In the </w:t>
            </w:r>
            <w:r w:rsidRPr="002326C1">
              <w:rPr>
                <w:rStyle w:val="SAPScreenElement"/>
                <w:lang w:val="en-US"/>
              </w:rPr>
              <w:t>Search By</w:t>
            </w:r>
            <w:r w:rsidRPr="002326C1">
              <w:rPr>
                <w:lang w:val="en-US"/>
              </w:rPr>
              <w:t xml:space="preserve"> field, select value</w:t>
            </w:r>
            <w:r w:rsidRPr="002326C1">
              <w:rPr>
                <w:rStyle w:val="SAPUserEntry"/>
                <w:lang w:val="en-US"/>
              </w:rPr>
              <w:t xml:space="preserve"> Positions </w:t>
            </w:r>
            <w:r w:rsidRPr="002326C1">
              <w:rPr>
                <w:lang w:val="en-US"/>
              </w:rPr>
              <w:t xml:space="preserve">from the drop-down. </w:t>
            </w:r>
          </w:p>
          <w:p w14:paraId="6BD86563" w14:textId="2802D9BB" w:rsidR="00745FE7" w:rsidRPr="002326C1" w:rsidRDefault="00745FE7" w:rsidP="00745FE7">
            <w:pPr>
              <w:rPr>
                <w:lang w:val="en-US"/>
              </w:rPr>
            </w:pPr>
            <w:r w:rsidRPr="002326C1">
              <w:rPr>
                <w:lang w:val="en-US"/>
              </w:rPr>
              <w:t xml:space="preserve">In the </w:t>
            </w:r>
            <w:r w:rsidRPr="002326C1">
              <w:rPr>
                <w:rStyle w:val="SAPScreenElement"/>
                <w:lang w:val="en-US"/>
              </w:rPr>
              <w:t>Search</w:t>
            </w:r>
            <w:r w:rsidRPr="002326C1">
              <w:rPr>
                <w:lang w:val="en-US"/>
              </w:rPr>
              <w:t xml:space="preserve"> field, select from the drop-down the position on which the employee has been hired. </w:t>
            </w:r>
          </w:p>
          <w:p w14:paraId="1F91B8F4" w14:textId="77777777" w:rsidR="002A67C8" w:rsidRPr="002326C1" w:rsidRDefault="002A67C8" w:rsidP="00D12B06">
            <w:pPr>
              <w:rPr>
                <w:lang w:val="en-US"/>
              </w:rPr>
            </w:pPr>
            <w:r w:rsidRPr="002326C1">
              <w:rPr>
                <w:u w:val="single"/>
                <w:lang w:val="en-US"/>
              </w:rPr>
              <w:t>Option 2</w:t>
            </w:r>
            <w:r w:rsidRPr="002326C1">
              <w:rPr>
                <w:lang w:val="en-US"/>
              </w:rPr>
              <w:t xml:space="preserve">: </w:t>
            </w:r>
          </w:p>
          <w:p w14:paraId="27BB92C8" w14:textId="3E8BC422" w:rsidR="00745FE7" w:rsidRPr="002326C1" w:rsidRDefault="00745FE7" w:rsidP="00745FE7">
            <w:pPr>
              <w:rPr>
                <w:lang w:val="en-US"/>
              </w:rPr>
            </w:pPr>
            <w:r w:rsidRPr="002326C1">
              <w:rPr>
                <w:lang w:val="en-US"/>
              </w:rPr>
              <w:t xml:space="preserve">In the </w:t>
            </w:r>
            <w:r w:rsidRPr="002326C1">
              <w:rPr>
                <w:rStyle w:val="SAPScreenElement"/>
                <w:lang w:val="en-US"/>
              </w:rPr>
              <w:t>Search By</w:t>
            </w:r>
            <w:r w:rsidRPr="002326C1">
              <w:rPr>
                <w:lang w:val="en-US"/>
              </w:rPr>
              <w:t xml:space="preserve"> field, select value</w:t>
            </w:r>
            <w:r w:rsidRPr="002326C1">
              <w:rPr>
                <w:rStyle w:val="SAPUserEntry"/>
                <w:lang w:val="en-US"/>
              </w:rPr>
              <w:t xml:space="preserve"> People </w:t>
            </w:r>
            <w:r w:rsidRPr="002326C1">
              <w:rPr>
                <w:lang w:val="en-US"/>
              </w:rPr>
              <w:t xml:space="preserve">from the drop-down. </w:t>
            </w:r>
          </w:p>
          <w:p w14:paraId="61FAC86A" w14:textId="556D9767" w:rsidR="00745FE7" w:rsidRPr="002326C1" w:rsidRDefault="00745FE7" w:rsidP="00745FE7">
            <w:pPr>
              <w:rPr>
                <w:lang w:val="en-US"/>
              </w:rPr>
            </w:pPr>
            <w:r w:rsidRPr="002326C1">
              <w:rPr>
                <w:lang w:val="en-US"/>
              </w:rPr>
              <w:t xml:space="preserve">In the </w:t>
            </w:r>
            <w:r w:rsidRPr="002326C1">
              <w:rPr>
                <w:rStyle w:val="SAPScreenElement"/>
                <w:lang w:val="en-US"/>
              </w:rPr>
              <w:t xml:space="preserve">Search </w:t>
            </w:r>
            <w:r w:rsidRPr="002326C1">
              <w:rPr>
                <w:lang w:val="en-US"/>
              </w:rPr>
              <w:t xml:space="preserve">field, enter name or name parts of the </w:t>
            </w:r>
            <w:r w:rsidR="00E41611" w:rsidRPr="002326C1">
              <w:rPr>
                <w:lang w:val="en-US"/>
              </w:rPr>
              <w:t xml:space="preserve">newly hired </w:t>
            </w:r>
            <w:r w:rsidRPr="002326C1">
              <w:rPr>
                <w:lang w:val="en-US"/>
              </w:rPr>
              <w:t xml:space="preserve">employee. Select the appropriate employee from the list of suggested persons. </w:t>
            </w:r>
          </w:p>
          <w:p w14:paraId="2DFDCFB0" w14:textId="21B99A31" w:rsidR="00745FE7" w:rsidRPr="002326C1" w:rsidRDefault="002A67C8">
            <w:pPr>
              <w:rPr>
                <w:lang w:val="en-US"/>
              </w:rPr>
            </w:pPr>
            <w:r w:rsidRPr="002326C1">
              <w:rPr>
                <w:lang w:val="en-US"/>
              </w:rPr>
              <w:t xml:space="preserve">For </w:t>
            </w:r>
            <w:r w:rsidRPr="002326C1">
              <w:rPr>
                <w:u w:val="single"/>
                <w:lang w:val="en-US"/>
              </w:rPr>
              <w:t>both options</w:t>
            </w:r>
            <w:r w:rsidRPr="002326C1">
              <w:rPr>
                <w:lang w:val="en-US"/>
              </w:rPr>
              <w:t xml:space="preserve">, </w:t>
            </w:r>
            <w:r w:rsidR="00745FE7" w:rsidRPr="002326C1">
              <w:rPr>
                <w:lang w:val="en-US"/>
              </w:rPr>
              <w:t xml:space="preserve">click on the calendar icon </w:t>
            </w:r>
            <w:r w:rsidR="00745FE7" w:rsidRPr="002326C1">
              <w:rPr>
                <w:noProof/>
                <w:lang w:val="en-US"/>
              </w:rPr>
              <w:drawing>
                <wp:inline distT="0" distB="0" distL="0" distR="0" wp14:anchorId="39219B16" wp14:editId="59477D39">
                  <wp:extent cx="628650" cy="22860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8650" cy="228600"/>
                          </a:xfrm>
                          <a:prstGeom prst="rect">
                            <a:avLst/>
                          </a:prstGeom>
                        </pic:spPr>
                      </pic:pic>
                    </a:graphicData>
                  </a:graphic>
                </wp:inline>
              </w:drawing>
            </w:r>
            <w:r w:rsidR="00745FE7" w:rsidRPr="002326C1">
              <w:rPr>
                <w:lang w:val="en-US"/>
              </w:rPr>
              <w:t xml:space="preserve"> located in the top right corner of the screen and select from the calendar help the hire date of the employee (or any other date after that date).</w:t>
            </w:r>
          </w:p>
        </w:tc>
        <w:tc>
          <w:tcPr>
            <w:tcW w:w="4521" w:type="dxa"/>
            <w:tcBorders>
              <w:top w:val="single" w:sz="8" w:space="0" w:color="999999"/>
              <w:left w:val="single" w:sz="8" w:space="0" w:color="999999"/>
              <w:right w:val="single" w:sz="8" w:space="0" w:color="999999"/>
            </w:tcBorders>
          </w:tcPr>
          <w:p w14:paraId="7D15626F" w14:textId="4A063BE5" w:rsidR="003B72DD" w:rsidRPr="002326C1" w:rsidRDefault="002A67C8" w:rsidP="00AC7BBB">
            <w:pPr>
              <w:pStyle w:val="ListBullet"/>
              <w:numPr>
                <w:ilvl w:val="0"/>
                <w:numId w:val="0"/>
              </w:numPr>
              <w:ind w:left="-18"/>
              <w:rPr>
                <w:lang w:val="en-US"/>
              </w:rPr>
            </w:pPr>
            <w:r w:rsidRPr="002326C1">
              <w:rPr>
                <w:lang w:val="en-US"/>
              </w:rPr>
              <w:t xml:space="preserve">The position hierarchy starting from the selected position and containing one level below, if existing, is displayed. </w:t>
            </w:r>
          </w:p>
        </w:tc>
        <w:tc>
          <w:tcPr>
            <w:tcW w:w="1260" w:type="dxa"/>
            <w:tcBorders>
              <w:top w:val="single" w:sz="8" w:space="0" w:color="999999"/>
              <w:left w:val="single" w:sz="8" w:space="0" w:color="999999"/>
              <w:bottom w:val="single" w:sz="8" w:space="0" w:color="999999"/>
              <w:right w:val="single" w:sz="8" w:space="0" w:color="999999"/>
            </w:tcBorders>
          </w:tcPr>
          <w:p w14:paraId="386E31D0" w14:textId="77777777" w:rsidR="002A67C8" w:rsidRPr="002326C1" w:rsidRDefault="002A67C8" w:rsidP="00D12B06">
            <w:pPr>
              <w:rPr>
                <w:lang w:val="en-US"/>
              </w:rPr>
            </w:pPr>
          </w:p>
        </w:tc>
      </w:tr>
      <w:tr w:rsidR="002A67C8" w:rsidRPr="00A41C57" w14:paraId="5E35B7FE" w14:textId="77777777" w:rsidTr="00C172E1">
        <w:trPr>
          <w:trHeight w:val="357"/>
        </w:trPr>
        <w:tc>
          <w:tcPr>
            <w:tcW w:w="900" w:type="dxa"/>
            <w:tcBorders>
              <w:top w:val="single" w:sz="8" w:space="0" w:color="999999"/>
              <w:left w:val="single" w:sz="8" w:space="0" w:color="999999"/>
              <w:right w:val="single" w:sz="8" w:space="0" w:color="999999"/>
            </w:tcBorders>
          </w:tcPr>
          <w:p w14:paraId="39759781" w14:textId="77777777" w:rsidR="002A67C8" w:rsidRPr="002326C1" w:rsidRDefault="002A67C8" w:rsidP="00D12B06">
            <w:pPr>
              <w:rPr>
                <w:lang w:val="en-US"/>
              </w:rPr>
            </w:pPr>
            <w:r w:rsidRPr="002326C1">
              <w:rPr>
                <w:lang w:val="en-US"/>
              </w:rPr>
              <w:t>4</w:t>
            </w:r>
          </w:p>
        </w:tc>
        <w:tc>
          <w:tcPr>
            <w:tcW w:w="1534" w:type="dxa"/>
            <w:tcBorders>
              <w:top w:val="single" w:sz="8" w:space="0" w:color="999999"/>
              <w:left w:val="single" w:sz="8" w:space="0" w:color="999999"/>
              <w:right w:val="single" w:sz="8" w:space="0" w:color="999999"/>
            </w:tcBorders>
          </w:tcPr>
          <w:p w14:paraId="6F421563" w14:textId="77777777" w:rsidR="002A67C8" w:rsidRPr="002326C1" w:rsidRDefault="002A67C8" w:rsidP="00D12B06">
            <w:pPr>
              <w:rPr>
                <w:rStyle w:val="SAPEmphasis"/>
                <w:lang w:val="en-US"/>
              </w:rPr>
            </w:pPr>
            <w:r w:rsidRPr="002326C1">
              <w:rPr>
                <w:rStyle w:val="SAPEmphasis"/>
                <w:lang w:val="en-US"/>
              </w:rPr>
              <w:t>View Employee Position High-Level Data</w:t>
            </w:r>
          </w:p>
        </w:tc>
        <w:tc>
          <w:tcPr>
            <w:tcW w:w="6095" w:type="dxa"/>
            <w:gridSpan w:val="3"/>
            <w:tcBorders>
              <w:top w:val="single" w:sz="8" w:space="0" w:color="999999"/>
              <w:left w:val="single" w:sz="8" w:space="0" w:color="999999"/>
              <w:right w:val="single" w:sz="8" w:space="0" w:color="999999"/>
            </w:tcBorders>
          </w:tcPr>
          <w:p w14:paraId="553B7BE3" w14:textId="1CEBBC1C" w:rsidR="002A67C8" w:rsidRPr="002326C1" w:rsidRDefault="002A67C8">
            <w:pPr>
              <w:rPr>
                <w:lang w:val="en-US"/>
              </w:rPr>
            </w:pPr>
            <w:r w:rsidRPr="002326C1">
              <w:rPr>
                <w:lang w:val="en-US"/>
              </w:rPr>
              <w:t xml:space="preserve">Verify that </w:t>
            </w:r>
            <w:r w:rsidR="00824A7F" w:rsidRPr="002326C1">
              <w:rPr>
                <w:lang w:val="en-US"/>
              </w:rPr>
              <w:t xml:space="preserve">the </w:t>
            </w:r>
            <w:r w:rsidRPr="002326C1">
              <w:rPr>
                <w:lang w:val="en-US"/>
              </w:rPr>
              <w:t xml:space="preserve">number of </w:t>
            </w:r>
            <w:r w:rsidR="003B72DD" w:rsidRPr="002326C1">
              <w:rPr>
                <w:lang w:val="en-US"/>
              </w:rPr>
              <w:t xml:space="preserve">current </w:t>
            </w:r>
            <w:r w:rsidRPr="002326C1">
              <w:rPr>
                <w:lang w:val="en-US"/>
              </w:rPr>
              <w:t>incumbents (</w:t>
            </w:r>
            <w:r w:rsidR="00AA0E6B" w:rsidRPr="002326C1">
              <w:rPr>
                <w:lang w:val="en-US"/>
              </w:rPr>
              <w:t xml:space="preserve">visible in </w:t>
            </w:r>
            <w:r w:rsidR="00AA0E6B" w:rsidRPr="002326C1">
              <w:rPr>
                <w:rStyle w:val="SAPScreenElement"/>
                <w:lang w:val="en-US"/>
              </w:rPr>
              <w:t>&lt;current #&gt;</w:t>
            </w:r>
            <w:r w:rsidR="004B20C1" w:rsidRPr="002326C1">
              <w:rPr>
                <w:rStyle w:val="SAPScreenElement"/>
                <w:lang w:val="en-US"/>
              </w:rPr>
              <w:t xml:space="preserve"> </w:t>
            </w:r>
            <w:r w:rsidR="00AA0E6B" w:rsidRPr="002326C1">
              <w:rPr>
                <w:rStyle w:val="SAPScreenElement"/>
                <w:lang w:val="en-US"/>
              </w:rPr>
              <w:t>/</w:t>
            </w:r>
            <w:r w:rsidR="004B20C1" w:rsidRPr="002326C1">
              <w:rPr>
                <w:rStyle w:val="SAPScreenElement"/>
                <w:lang w:val="en-US"/>
              </w:rPr>
              <w:t xml:space="preserve"> </w:t>
            </w:r>
            <w:r w:rsidR="00AA0E6B" w:rsidRPr="002326C1">
              <w:rPr>
                <w:rStyle w:val="SAPScreenElement"/>
                <w:lang w:val="en-US"/>
              </w:rPr>
              <w:t>&lt;target #&gt;</w:t>
            </w:r>
            <w:r w:rsidR="00AA0E6B" w:rsidRPr="002326C1">
              <w:rPr>
                <w:lang w:val="en-US"/>
              </w:rPr>
              <w:t xml:space="preserve"> </w:t>
            </w:r>
            <w:r w:rsidRPr="002326C1">
              <w:rPr>
                <w:rStyle w:val="SAPScreenElement"/>
                <w:lang w:val="en-US"/>
              </w:rPr>
              <w:t>FTE</w:t>
            </w:r>
            <w:r w:rsidRPr="002326C1">
              <w:rPr>
                <w:lang w:val="en-US"/>
              </w:rPr>
              <w:t>) has increased</w:t>
            </w:r>
            <w:r w:rsidR="007C0CFD" w:rsidRPr="002326C1">
              <w:rPr>
                <w:lang w:val="en-US"/>
              </w:rPr>
              <w:t xml:space="preserve"> accordingly, for example</w:t>
            </w:r>
            <w:r w:rsidRPr="002326C1">
              <w:rPr>
                <w:lang w:val="en-US"/>
              </w:rPr>
              <w:t xml:space="preserve"> by </w:t>
            </w:r>
            <w:r w:rsidRPr="002326C1">
              <w:rPr>
                <w:rStyle w:val="SAPUserEntry"/>
                <w:color w:val="auto"/>
                <w:lang w:val="en-US"/>
              </w:rPr>
              <w:t>1</w:t>
            </w:r>
            <w:r w:rsidRPr="002326C1">
              <w:rPr>
                <w:lang w:val="en-US"/>
              </w:rPr>
              <w:t xml:space="preserve">, and the new employee’s name is visible in the position rectangle. In addition, </w:t>
            </w:r>
            <w:r w:rsidR="007C0CFD" w:rsidRPr="002326C1">
              <w:rPr>
                <w:lang w:val="en-US"/>
              </w:rPr>
              <w:t xml:space="preserve">in </w:t>
            </w:r>
            <w:r w:rsidR="007C0CFD" w:rsidRPr="002326C1">
              <w:rPr>
                <w:lang w:val="en-US"/>
              </w:rPr>
              <w:lastRenderedPageBreak/>
              <w:t>case the number of</w:t>
            </w:r>
            <w:r w:rsidR="00D32AB3" w:rsidRPr="002326C1">
              <w:rPr>
                <w:lang w:val="en-US"/>
              </w:rPr>
              <w:t xml:space="preserve"> target</w:t>
            </w:r>
            <w:r w:rsidR="007C0CFD" w:rsidRPr="002326C1">
              <w:rPr>
                <w:lang w:val="en-US"/>
              </w:rPr>
              <w:t xml:space="preserve"> FTEs has been reached, </w:t>
            </w:r>
            <w:r w:rsidR="00977798" w:rsidRPr="002326C1">
              <w:rPr>
                <w:lang w:val="en-US"/>
              </w:rPr>
              <w:t>the icon</w:t>
            </w:r>
            <w:r w:rsidRPr="002326C1">
              <w:rPr>
                <w:lang w:val="en-US"/>
              </w:rPr>
              <w:t xml:space="preserve"> </w:t>
            </w:r>
            <w:r w:rsidR="007B0A92" w:rsidRPr="002326C1">
              <w:rPr>
                <w:noProof/>
                <w:lang w:val="en-US"/>
              </w:rPr>
              <w:drawing>
                <wp:inline distT="0" distB="0" distL="0" distR="0" wp14:anchorId="20EC92CC" wp14:editId="2EC85654">
                  <wp:extent cx="219075" cy="180975"/>
                  <wp:effectExtent l="0" t="0" r="9525" b="9525"/>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00977798" w:rsidRPr="002326C1">
              <w:rPr>
                <w:noProof/>
                <w:lang w:val="en-US" w:eastAsia="de-DE"/>
              </w:rPr>
              <w:t xml:space="preserve"> (</w:t>
            </w:r>
            <w:r w:rsidRPr="002326C1">
              <w:rPr>
                <w:rStyle w:val="SAPUserEntry"/>
                <w:color w:val="auto"/>
                <w:lang w:val="en-US"/>
              </w:rPr>
              <w:t>To be hired</w:t>
            </w:r>
            <w:r w:rsidR="00977798" w:rsidRPr="002326C1">
              <w:rPr>
                <w:rStyle w:val="SAPUserEntry"/>
                <w:color w:val="auto"/>
                <w:lang w:val="en-US"/>
              </w:rPr>
              <w:t>)</w:t>
            </w:r>
            <w:r w:rsidRPr="002326C1">
              <w:rPr>
                <w:lang w:val="en-US"/>
              </w:rPr>
              <w:t xml:space="preserve"> </w:t>
            </w:r>
            <w:r w:rsidR="007C0CFD" w:rsidRPr="002326C1">
              <w:rPr>
                <w:lang w:val="en-US"/>
              </w:rPr>
              <w:t>should</w:t>
            </w:r>
            <w:r w:rsidRPr="002326C1">
              <w:rPr>
                <w:lang w:val="en-US"/>
              </w:rPr>
              <w:t xml:space="preserve"> not </w:t>
            </w:r>
            <w:r w:rsidR="007C0CFD" w:rsidRPr="002326C1">
              <w:rPr>
                <w:lang w:val="en-US"/>
              </w:rPr>
              <w:t xml:space="preserve">be </w:t>
            </w:r>
            <w:r w:rsidRPr="002326C1">
              <w:rPr>
                <w:lang w:val="en-US"/>
              </w:rPr>
              <w:t xml:space="preserve">visible anymore. </w:t>
            </w:r>
          </w:p>
        </w:tc>
        <w:tc>
          <w:tcPr>
            <w:tcW w:w="4521" w:type="dxa"/>
            <w:tcBorders>
              <w:top w:val="single" w:sz="8" w:space="0" w:color="999999"/>
              <w:left w:val="single" w:sz="8" w:space="0" w:color="999999"/>
              <w:right w:val="single" w:sz="8" w:space="0" w:color="999999"/>
            </w:tcBorders>
          </w:tcPr>
          <w:p w14:paraId="660C964B" w14:textId="77777777" w:rsidR="002A67C8" w:rsidRPr="002326C1" w:rsidRDefault="002A67C8" w:rsidP="00D12B06">
            <w:pPr>
              <w:pStyle w:val="ListBullet"/>
              <w:numPr>
                <w:ilvl w:val="0"/>
                <w:numId w:val="0"/>
              </w:numPr>
              <w:ind w:left="57"/>
              <w:rPr>
                <w:lang w:val="en-US"/>
              </w:rPr>
            </w:pPr>
          </w:p>
        </w:tc>
        <w:tc>
          <w:tcPr>
            <w:tcW w:w="1260" w:type="dxa"/>
            <w:tcBorders>
              <w:top w:val="single" w:sz="8" w:space="0" w:color="999999"/>
              <w:left w:val="single" w:sz="8" w:space="0" w:color="999999"/>
              <w:bottom w:val="single" w:sz="8" w:space="0" w:color="999999"/>
              <w:right w:val="single" w:sz="8" w:space="0" w:color="999999"/>
            </w:tcBorders>
          </w:tcPr>
          <w:p w14:paraId="0BEEAB7E" w14:textId="77777777" w:rsidR="002A67C8" w:rsidRPr="002326C1" w:rsidRDefault="002A67C8" w:rsidP="00D12B06">
            <w:pPr>
              <w:rPr>
                <w:lang w:val="en-US"/>
              </w:rPr>
            </w:pPr>
          </w:p>
        </w:tc>
      </w:tr>
      <w:tr w:rsidR="002A67C8" w:rsidRPr="00A41C57" w14:paraId="30D32A38" w14:textId="77777777" w:rsidTr="00C172E1">
        <w:trPr>
          <w:trHeight w:val="357"/>
        </w:trPr>
        <w:tc>
          <w:tcPr>
            <w:tcW w:w="900" w:type="dxa"/>
            <w:tcBorders>
              <w:top w:val="single" w:sz="8" w:space="0" w:color="999999"/>
              <w:left w:val="single" w:sz="8" w:space="0" w:color="999999"/>
              <w:right w:val="single" w:sz="8" w:space="0" w:color="999999"/>
            </w:tcBorders>
          </w:tcPr>
          <w:p w14:paraId="4DE08674" w14:textId="77777777" w:rsidR="002A67C8" w:rsidRPr="002326C1" w:rsidRDefault="002A67C8" w:rsidP="00D12B06">
            <w:pPr>
              <w:rPr>
                <w:lang w:val="en-US"/>
              </w:rPr>
            </w:pPr>
            <w:r w:rsidRPr="002326C1">
              <w:rPr>
                <w:lang w:val="en-US"/>
              </w:rPr>
              <w:t>5</w:t>
            </w:r>
          </w:p>
        </w:tc>
        <w:tc>
          <w:tcPr>
            <w:tcW w:w="1534" w:type="dxa"/>
            <w:tcBorders>
              <w:top w:val="single" w:sz="8" w:space="0" w:color="999999"/>
              <w:left w:val="single" w:sz="8" w:space="0" w:color="999999"/>
              <w:right w:val="single" w:sz="8" w:space="0" w:color="999999"/>
            </w:tcBorders>
          </w:tcPr>
          <w:p w14:paraId="399301A8" w14:textId="77777777" w:rsidR="002A67C8" w:rsidRPr="002326C1" w:rsidRDefault="002A67C8" w:rsidP="00D12B06">
            <w:pPr>
              <w:rPr>
                <w:rStyle w:val="SAPEmphasis"/>
                <w:lang w:val="en-US"/>
              </w:rPr>
            </w:pPr>
            <w:r w:rsidRPr="002326C1">
              <w:rPr>
                <w:rStyle w:val="SAPEmphasis"/>
                <w:lang w:val="en-US"/>
              </w:rPr>
              <w:t>View Employee Position Data</w:t>
            </w:r>
          </w:p>
        </w:tc>
        <w:tc>
          <w:tcPr>
            <w:tcW w:w="6095" w:type="dxa"/>
            <w:gridSpan w:val="3"/>
            <w:tcBorders>
              <w:top w:val="single" w:sz="8" w:space="0" w:color="999999"/>
              <w:left w:val="single" w:sz="8" w:space="0" w:color="999999"/>
              <w:right w:val="single" w:sz="8" w:space="0" w:color="999999"/>
            </w:tcBorders>
          </w:tcPr>
          <w:p w14:paraId="57B36AFD" w14:textId="3FC6F8CB" w:rsidR="002A67C8" w:rsidRPr="002326C1" w:rsidRDefault="002A67C8">
            <w:pPr>
              <w:rPr>
                <w:lang w:val="en-US"/>
              </w:rPr>
            </w:pPr>
            <w:r w:rsidRPr="002326C1">
              <w:rPr>
                <w:lang w:val="en-US"/>
              </w:rPr>
              <w:t>To view data of the position, click in the position org chart on the position</w:t>
            </w:r>
            <w:r w:rsidR="008C4EC2" w:rsidRPr="002326C1">
              <w:rPr>
                <w:lang w:val="en-US"/>
              </w:rPr>
              <w:t xml:space="preserve">. In the upcoming side </w:t>
            </w:r>
            <w:r w:rsidR="00953E39" w:rsidRPr="002326C1">
              <w:rPr>
                <w:lang w:val="en-US"/>
              </w:rPr>
              <w:t>panel,</w:t>
            </w:r>
            <w:r w:rsidR="008C4EC2" w:rsidRPr="002326C1">
              <w:rPr>
                <w:lang w:val="en-US"/>
              </w:rPr>
              <w:t xml:space="preserve"> next to the position, choose the </w:t>
            </w:r>
            <w:r w:rsidR="008C4EC2" w:rsidRPr="002326C1">
              <w:rPr>
                <w:rStyle w:val="SAPScreenElement"/>
                <w:lang w:val="en-US"/>
              </w:rPr>
              <w:t>Show Position</w:t>
            </w:r>
            <w:r w:rsidR="0071089A" w:rsidRPr="002326C1">
              <w:rPr>
                <w:rStyle w:val="SAPScreenElement"/>
                <w:lang w:val="en-US"/>
              </w:rPr>
              <w:t xml:space="preserve"> </w:t>
            </w:r>
            <w:r w:rsidR="008C4EC2" w:rsidRPr="002326C1">
              <w:rPr>
                <w:noProof/>
                <w:lang w:val="en-US"/>
              </w:rPr>
              <w:drawing>
                <wp:inline distT="0" distB="0" distL="0" distR="0" wp14:anchorId="135EFD3D" wp14:editId="3E25CD87">
                  <wp:extent cx="201930" cy="166370"/>
                  <wp:effectExtent l="0" t="0" r="7620" b="508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008C4EC2" w:rsidRPr="002326C1">
              <w:rPr>
                <w:rStyle w:val="SAPScreenElement"/>
                <w:lang w:val="en-US"/>
              </w:rPr>
              <w:t xml:space="preserve"> </w:t>
            </w:r>
            <w:r w:rsidR="008C4EC2" w:rsidRPr="002326C1">
              <w:rPr>
                <w:lang w:val="en-US"/>
              </w:rPr>
              <w:t xml:space="preserve">icon located below </w:t>
            </w:r>
            <w:r w:rsidR="008C4EC2" w:rsidRPr="002326C1">
              <w:rPr>
                <w:rStyle w:val="SAPScreenElement"/>
                <w:lang w:val="en-US"/>
              </w:rPr>
              <w:t xml:space="preserve">&lt;position title (code)&gt; </w:t>
            </w:r>
            <w:r w:rsidR="008C4EC2" w:rsidRPr="002326C1">
              <w:rPr>
                <w:lang w:val="en-US"/>
              </w:rPr>
              <w:t>and</w:t>
            </w:r>
            <w:r w:rsidR="008C4EC2" w:rsidRPr="002326C1">
              <w:rPr>
                <w:rStyle w:val="SAPScreenElement"/>
                <w:lang w:val="en-US"/>
              </w:rPr>
              <w:t xml:space="preserve"> </w:t>
            </w:r>
            <w:r w:rsidR="008C4EC2" w:rsidRPr="002326C1">
              <w:rPr>
                <w:lang w:val="en-US"/>
              </w:rPr>
              <w:t>next to</w:t>
            </w:r>
            <w:r w:rsidR="008C4EC2" w:rsidRPr="002326C1">
              <w:rPr>
                <w:rStyle w:val="SAPScreenElement"/>
                <w:lang w:val="en-US"/>
              </w:rPr>
              <w:t xml:space="preserve"> as of &lt;selected date&gt;</w:t>
            </w:r>
            <w:r w:rsidR="008C4EC2" w:rsidRPr="002326C1">
              <w:rPr>
                <w:lang w:val="en-US"/>
              </w:rPr>
              <w:t>.</w:t>
            </w:r>
          </w:p>
        </w:tc>
        <w:tc>
          <w:tcPr>
            <w:tcW w:w="4521" w:type="dxa"/>
            <w:tcBorders>
              <w:top w:val="single" w:sz="8" w:space="0" w:color="999999"/>
              <w:left w:val="single" w:sz="8" w:space="0" w:color="999999"/>
              <w:right w:val="single" w:sz="8" w:space="0" w:color="999999"/>
            </w:tcBorders>
          </w:tcPr>
          <w:p w14:paraId="526A8C44" w14:textId="77777777" w:rsidR="00AA0E6B" w:rsidRPr="002326C1" w:rsidRDefault="002A67C8">
            <w:pPr>
              <w:rPr>
                <w:lang w:val="en-US"/>
              </w:rPr>
            </w:pPr>
            <w:r w:rsidRPr="002326C1">
              <w:rPr>
                <w:lang w:val="en-US"/>
              </w:rPr>
              <w:t xml:space="preserve">The </w:t>
            </w:r>
            <w:r w:rsidRPr="002326C1">
              <w:rPr>
                <w:rStyle w:val="SAPScreenElement"/>
                <w:lang w:val="en-US"/>
              </w:rPr>
              <w:t>Position: &lt;position title (code)&gt;</w:t>
            </w:r>
            <w:r w:rsidRPr="002326C1">
              <w:rPr>
                <w:lang w:val="en-US"/>
              </w:rPr>
              <w:t xml:space="preserve"> window shows up containing the position details. </w:t>
            </w:r>
          </w:p>
          <w:p w14:paraId="191C4766" w14:textId="78E71369" w:rsidR="002A67C8" w:rsidRPr="002326C1" w:rsidRDefault="00AA0E6B">
            <w:pPr>
              <w:rPr>
                <w:lang w:val="en-US"/>
              </w:rPr>
            </w:pPr>
            <w:r w:rsidRPr="002326C1">
              <w:rPr>
                <w:lang w:val="en-US"/>
              </w:rPr>
              <w:t xml:space="preserve">If the </w:t>
            </w:r>
            <w:r w:rsidRPr="002326C1">
              <w:rPr>
                <w:rStyle w:val="SAPScreenElement"/>
                <w:lang w:val="en-US"/>
              </w:rPr>
              <w:t>FTE</w:t>
            </w:r>
            <w:r w:rsidRPr="002326C1">
              <w:rPr>
                <w:lang w:val="en-US"/>
              </w:rPr>
              <w:t xml:space="preserve"> value has been reached by hiring the employee, t</w:t>
            </w:r>
            <w:r w:rsidR="002A67C8" w:rsidRPr="002326C1">
              <w:rPr>
                <w:lang w:val="en-US"/>
              </w:rPr>
              <w:t xml:space="preserve">he field </w:t>
            </w:r>
            <w:r w:rsidR="002A67C8" w:rsidRPr="002326C1">
              <w:rPr>
                <w:rStyle w:val="SAPScreenElement"/>
                <w:lang w:val="en-US"/>
              </w:rPr>
              <w:t>To Be Hired</w:t>
            </w:r>
            <w:r w:rsidR="002A67C8" w:rsidRPr="002326C1">
              <w:rPr>
                <w:lang w:val="en-US"/>
              </w:rPr>
              <w:t xml:space="preserve"> has turned automatically to</w:t>
            </w:r>
            <w:r w:rsidR="002A67C8" w:rsidRPr="002326C1">
              <w:rPr>
                <w:rStyle w:val="SAPUserEntry"/>
                <w:color w:val="auto"/>
                <w:lang w:val="en-US"/>
              </w:rPr>
              <w:t xml:space="preserve"> No</w:t>
            </w:r>
            <w:r w:rsidR="002A67C8" w:rsidRPr="002326C1">
              <w:rPr>
                <w:lang w:val="en-US"/>
              </w:rPr>
              <w:t>. The date of change</w:t>
            </w:r>
            <w:r w:rsidR="00AC7BBB" w:rsidRPr="002326C1">
              <w:rPr>
                <w:lang w:val="en-US"/>
              </w:rPr>
              <w:t xml:space="preserve"> (visible in field </w:t>
            </w:r>
            <w:r w:rsidR="00AC7BBB" w:rsidRPr="002326C1">
              <w:rPr>
                <w:rStyle w:val="SAPScreenElement"/>
                <w:lang w:val="en-US"/>
              </w:rPr>
              <w:t>Start Date</w:t>
            </w:r>
            <w:r w:rsidR="00AC7BBB" w:rsidRPr="002326C1">
              <w:rPr>
                <w:lang w:val="en-US"/>
              </w:rPr>
              <w:t>)</w:t>
            </w:r>
            <w:r w:rsidR="002A67C8" w:rsidRPr="002326C1">
              <w:rPr>
                <w:lang w:val="en-US"/>
              </w:rPr>
              <w:t xml:space="preserve"> coincides with the hiring date of the new employee.</w:t>
            </w:r>
          </w:p>
        </w:tc>
        <w:tc>
          <w:tcPr>
            <w:tcW w:w="1260" w:type="dxa"/>
            <w:tcBorders>
              <w:top w:val="single" w:sz="8" w:space="0" w:color="999999"/>
              <w:left w:val="single" w:sz="8" w:space="0" w:color="999999"/>
              <w:bottom w:val="single" w:sz="8" w:space="0" w:color="999999"/>
              <w:right w:val="single" w:sz="8" w:space="0" w:color="999999"/>
            </w:tcBorders>
          </w:tcPr>
          <w:p w14:paraId="6CEBE593" w14:textId="77777777" w:rsidR="002A67C8" w:rsidRPr="002326C1" w:rsidRDefault="002A67C8" w:rsidP="00D12B06">
            <w:pPr>
              <w:rPr>
                <w:lang w:val="en-US"/>
              </w:rPr>
            </w:pPr>
          </w:p>
        </w:tc>
      </w:tr>
      <w:tr w:rsidR="002A67C8" w:rsidRPr="00A41C57" w14:paraId="73CEA4B4" w14:textId="77777777" w:rsidTr="00C172E1">
        <w:trPr>
          <w:trHeight w:val="357"/>
        </w:trPr>
        <w:tc>
          <w:tcPr>
            <w:tcW w:w="900" w:type="dxa"/>
            <w:tcBorders>
              <w:top w:val="single" w:sz="8" w:space="0" w:color="999999"/>
              <w:left w:val="single" w:sz="8" w:space="0" w:color="999999"/>
              <w:right w:val="single" w:sz="8" w:space="0" w:color="999999"/>
            </w:tcBorders>
          </w:tcPr>
          <w:p w14:paraId="30077CE3" w14:textId="77777777" w:rsidR="002A67C8" w:rsidRPr="002326C1" w:rsidRDefault="002A67C8" w:rsidP="00D12B06">
            <w:pPr>
              <w:rPr>
                <w:lang w:val="en-US"/>
              </w:rPr>
            </w:pPr>
            <w:r w:rsidRPr="002326C1">
              <w:rPr>
                <w:lang w:val="en-US"/>
              </w:rPr>
              <w:t>6</w:t>
            </w:r>
          </w:p>
        </w:tc>
        <w:tc>
          <w:tcPr>
            <w:tcW w:w="1534" w:type="dxa"/>
            <w:tcBorders>
              <w:top w:val="single" w:sz="8" w:space="0" w:color="999999"/>
              <w:left w:val="single" w:sz="8" w:space="0" w:color="999999"/>
              <w:right w:val="single" w:sz="8" w:space="0" w:color="999999"/>
            </w:tcBorders>
          </w:tcPr>
          <w:p w14:paraId="2A4EE270" w14:textId="53E098A2" w:rsidR="002A67C8" w:rsidRPr="002326C1" w:rsidRDefault="002A67C8">
            <w:pPr>
              <w:rPr>
                <w:rStyle w:val="SAPEmphasis"/>
                <w:lang w:val="en-US"/>
              </w:rPr>
            </w:pPr>
            <w:r w:rsidRPr="002326C1">
              <w:rPr>
                <w:rStyle w:val="SAPEmphasis"/>
                <w:lang w:val="en-US"/>
              </w:rPr>
              <w:t>Close Window</w:t>
            </w:r>
          </w:p>
        </w:tc>
        <w:tc>
          <w:tcPr>
            <w:tcW w:w="6095" w:type="dxa"/>
            <w:gridSpan w:val="3"/>
            <w:tcBorders>
              <w:top w:val="single" w:sz="8" w:space="0" w:color="999999"/>
              <w:left w:val="single" w:sz="8" w:space="0" w:color="999999"/>
              <w:right w:val="single" w:sz="8" w:space="0" w:color="999999"/>
            </w:tcBorders>
          </w:tcPr>
          <w:p w14:paraId="2F51B197" w14:textId="05D44FFA" w:rsidR="002A67C8" w:rsidRPr="002326C1" w:rsidRDefault="002A67C8">
            <w:pPr>
              <w:rPr>
                <w:lang w:val="en-US"/>
              </w:rPr>
            </w:pPr>
            <w:r w:rsidRPr="002326C1">
              <w:rPr>
                <w:lang w:val="en-US"/>
              </w:rPr>
              <w:t xml:space="preserve">When done, choose </w:t>
            </w:r>
            <w:r w:rsidRPr="002326C1">
              <w:rPr>
                <w:rStyle w:val="SAPScreenElement"/>
                <w:lang w:val="en-US"/>
              </w:rPr>
              <w:t>X (Cancel)</w:t>
            </w:r>
            <w:r w:rsidRPr="002326C1">
              <w:rPr>
                <w:lang w:val="en-US"/>
              </w:rPr>
              <w:t>.</w:t>
            </w:r>
          </w:p>
        </w:tc>
        <w:tc>
          <w:tcPr>
            <w:tcW w:w="4521" w:type="dxa"/>
            <w:tcBorders>
              <w:top w:val="single" w:sz="8" w:space="0" w:color="999999"/>
              <w:left w:val="single" w:sz="8" w:space="0" w:color="999999"/>
              <w:right w:val="single" w:sz="8" w:space="0" w:color="999999"/>
            </w:tcBorders>
          </w:tcPr>
          <w:p w14:paraId="6C16AB98" w14:textId="77777777" w:rsidR="002A67C8" w:rsidRPr="002326C1" w:rsidRDefault="002A67C8" w:rsidP="002A67C8">
            <w:pPr>
              <w:rPr>
                <w:lang w:val="en-US"/>
              </w:rPr>
            </w:pPr>
          </w:p>
        </w:tc>
        <w:tc>
          <w:tcPr>
            <w:tcW w:w="1260" w:type="dxa"/>
            <w:tcBorders>
              <w:top w:val="single" w:sz="8" w:space="0" w:color="999999"/>
              <w:left w:val="single" w:sz="8" w:space="0" w:color="999999"/>
              <w:bottom w:val="single" w:sz="8" w:space="0" w:color="999999"/>
              <w:right w:val="single" w:sz="8" w:space="0" w:color="999999"/>
            </w:tcBorders>
          </w:tcPr>
          <w:p w14:paraId="3CC1D9D5" w14:textId="77777777" w:rsidR="002A67C8" w:rsidRPr="002326C1" w:rsidRDefault="002A67C8" w:rsidP="00D12B06">
            <w:pPr>
              <w:rPr>
                <w:lang w:val="en-US"/>
              </w:rPr>
            </w:pPr>
          </w:p>
        </w:tc>
      </w:tr>
      <w:tr w:rsidR="002A67C8" w:rsidRPr="00A41C57" w14:paraId="74005C13" w14:textId="77777777" w:rsidTr="00C172E1">
        <w:trPr>
          <w:trHeight w:val="357"/>
        </w:trPr>
        <w:tc>
          <w:tcPr>
            <w:tcW w:w="900" w:type="dxa"/>
            <w:tcBorders>
              <w:top w:val="single" w:sz="8" w:space="0" w:color="999999"/>
              <w:left w:val="single" w:sz="8" w:space="0" w:color="999999"/>
              <w:bottom w:val="single" w:sz="8" w:space="0" w:color="999999"/>
              <w:right w:val="single" w:sz="8" w:space="0" w:color="999999"/>
            </w:tcBorders>
          </w:tcPr>
          <w:p w14:paraId="599195E9" w14:textId="77777777" w:rsidR="002A67C8" w:rsidRPr="002326C1" w:rsidRDefault="002A67C8" w:rsidP="00D12B06">
            <w:pPr>
              <w:rPr>
                <w:lang w:val="en-US"/>
              </w:rPr>
            </w:pPr>
            <w:r w:rsidRPr="002326C1">
              <w:rPr>
                <w:lang w:val="en-US"/>
              </w:rPr>
              <w:t>7</w:t>
            </w:r>
          </w:p>
        </w:tc>
        <w:tc>
          <w:tcPr>
            <w:tcW w:w="1534" w:type="dxa"/>
            <w:tcBorders>
              <w:top w:val="single" w:sz="8" w:space="0" w:color="999999"/>
              <w:left w:val="single" w:sz="8" w:space="0" w:color="999999"/>
              <w:bottom w:val="single" w:sz="8" w:space="0" w:color="999999"/>
              <w:right w:val="single" w:sz="8" w:space="0" w:color="999999"/>
            </w:tcBorders>
          </w:tcPr>
          <w:p w14:paraId="4130E3AF" w14:textId="77777777" w:rsidR="002A67C8" w:rsidRPr="002326C1" w:rsidRDefault="002A67C8" w:rsidP="00D12B06">
            <w:pPr>
              <w:rPr>
                <w:rStyle w:val="SAPEmphasis"/>
                <w:lang w:val="en-US"/>
              </w:rPr>
            </w:pPr>
            <w:r w:rsidRPr="002326C1">
              <w:rPr>
                <w:rStyle w:val="SAPEmphasis"/>
                <w:lang w:val="en-US"/>
              </w:rPr>
              <w:t>View Current Incumbent</w:t>
            </w:r>
          </w:p>
        </w:tc>
        <w:tc>
          <w:tcPr>
            <w:tcW w:w="6095" w:type="dxa"/>
            <w:gridSpan w:val="3"/>
            <w:tcBorders>
              <w:top w:val="single" w:sz="8" w:space="0" w:color="999999"/>
              <w:left w:val="single" w:sz="8" w:space="0" w:color="999999"/>
              <w:bottom w:val="single" w:sz="8" w:space="0" w:color="999999"/>
              <w:right w:val="single" w:sz="8" w:space="0" w:color="999999"/>
            </w:tcBorders>
          </w:tcPr>
          <w:p w14:paraId="0B9B9AD3" w14:textId="22156948" w:rsidR="002A67C8" w:rsidRPr="002326C1" w:rsidRDefault="002A67C8" w:rsidP="00446BA1">
            <w:pPr>
              <w:rPr>
                <w:lang w:val="en-US"/>
              </w:rPr>
            </w:pPr>
            <w:r w:rsidRPr="002326C1">
              <w:rPr>
                <w:lang w:val="en-US"/>
              </w:rPr>
              <w:t>To view the current holder of the position, click in the position org chart on that position</w:t>
            </w:r>
            <w:r w:rsidR="008C4EC2" w:rsidRPr="002326C1">
              <w:rPr>
                <w:lang w:val="en-US"/>
              </w:rPr>
              <w:t xml:space="preserve"> and i</w:t>
            </w:r>
            <w:r w:rsidRPr="002326C1">
              <w:rPr>
                <w:lang w:val="en-US"/>
              </w:rPr>
              <w:t xml:space="preserve">n the upcoming </w:t>
            </w:r>
            <w:r w:rsidR="008C4EC2" w:rsidRPr="002326C1">
              <w:rPr>
                <w:lang w:val="en-US"/>
              </w:rPr>
              <w:t>side panel</w:t>
            </w:r>
            <w:r w:rsidRPr="002326C1">
              <w:rPr>
                <w:lang w:val="en-US"/>
              </w:rPr>
              <w:t xml:space="preserve"> next to it </w:t>
            </w:r>
            <w:r w:rsidR="00446BA1" w:rsidRPr="002326C1">
              <w:rPr>
                <w:lang w:val="en-US"/>
              </w:rPr>
              <w:t>choose</w:t>
            </w:r>
            <w:r w:rsidR="008C4EC2" w:rsidRPr="002326C1">
              <w:rPr>
                <w:lang w:val="en-US"/>
              </w:rPr>
              <w:t xml:space="preserve"> </w:t>
            </w:r>
            <w:r w:rsidRPr="002326C1">
              <w:rPr>
                <w:rStyle w:val="SAPScreenElement"/>
                <w:lang w:val="en-US"/>
              </w:rPr>
              <w:t>Incumbent</w:t>
            </w:r>
            <w:r w:rsidR="008C4EC2" w:rsidRPr="002326C1">
              <w:rPr>
                <w:rStyle w:val="SAPScreenElement"/>
                <w:lang w:val="en-US"/>
              </w:rPr>
              <w:t xml:space="preserve"> Detail</w:t>
            </w:r>
            <w:r w:rsidRPr="002326C1">
              <w:rPr>
                <w:rStyle w:val="SAPScreenElement"/>
                <w:lang w:val="en-US"/>
              </w:rPr>
              <w:t>s</w:t>
            </w:r>
            <w:r w:rsidRPr="002326C1">
              <w:rPr>
                <w:lang w:val="en-US"/>
              </w:rPr>
              <w:t>.</w:t>
            </w:r>
          </w:p>
        </w:tc>
        <w:tc>
          <w:tcPr>
            <w:tcW w:w="4521" w:type="dxa"/>
            <w:tcBorders>
              <w:top w:val="single" w:sz="8" w:space="0" w:color="999999"/>
              <w:left w:val="single" w:sz="8" w:space="0" w:color="999999"/>
              <w:bottom w:val="single" w:sz="8" w:space="0" w:color="999999"/>
              <w:right w:val="single" w:sz="8" w:space="0" w:color="999999"/>
            </w:tcBorders>
          </w:tcPr>
          <w:p w14:paraId="6B8F59DB" w14:textId="0D8472B5" w:rsidR="002A67C8" w:rsidRPr="002326C1" w:rsidRDefault="008C4EC2">
            <w:pPr>
              <w:rPr>
                <w:lang w:val="en-US"/>
              </w:rPr>
            </w:pPr>
            <w:r w:rsidRPr="002326C1">
              <w:rPr>
                <w:lang w:val="en-US"/>
              </w:rPr>
              <w:t>The menu is expanded and high-level details of the incumbent are shown.</w:t>
            </w:r>
          </w:p>
        </w:tc>
        <w:tc>
          <w:tcPr>
            <w:tcW w:w="1260" w:type="dxa"/>
            <w:tcBorders>
              <w:top w:val="single" w:sz="8" w:space="0" w:color="999999"/>
              <w:left w:val="single" w:sz="8" w:space="0" w:color="999999"/>
              <w:bottom w:val="single" w:sz="8" w:space="0" w:color="999999"/>
              <w:right w:val="single" w:sz="8" w:space="0" w:color="999999"/>
            </w:tcBorders>
          </w:tcPr>
          <w:p w14:paraId="75771227" w14:textId="77777777" w:rsidR="002A67C8" w:rsidRPr="002326C1" w:rsidRDefault="002A67C8" w:rsidP="00D12B06">
            <w:pPr>
              <w:rPr>
                <w:lang w:val="en-US"/>
              </w:rPr>
            </w:pPr>
          </w:p>
        </w:tc>
      </w:tr>
      <w:tr w:rsidR="002A67C8" w:rsidRPr="00A41C57" w14:paraId="0B5CE0D4" w14:textId="77777777" w:rsidTr="00C172E1">
        <w:trPr>
          <w:trHeight w:val="357"/>
        </w:trPr>
        <w:tc>
          <w:tcPr>
            <w:tcW w:w="900" w:type="dxa"/>
            <w:tcBorders>
              <w:top w:val="single" w:sz="8" w:space="0" w:color="999999"/>
              <w:left w:val="single" w:sz="8" w:space="0" w:color="999999"/>
              <w:bottom w:val="single" w:sz="8" w:space="0" w:color="999999"/>
              <w:right w:val="single" w:sz="8" w:space="0" w:color="999999"/>
            </w:tcBorders>
          </w:tcPr>
          <w:p w14:paraId="4CD9331F" w14:textId="77777777" w:rsidR="002A67C8" w:rsidRPr="002326C1" w:rsidRDefault="002A67C8" w:rsidP="00D12B06">
            <w:pPr>
              <w:rPr>
                <w:lang w:val="en-US"/>
              </w:rPr>
            </w:pPr>
            <w:r w:rsidRPr="002326C1">
              <w:rPr>
                <w:lang w:val="en-US"/>
              </w:rPr>
              <w:t>8</w:t>
            </w:r>
          </w:p>
        </w:tc>
        <w:tc>
          <w:tcPr>
            <w:tcW w:w="1534" w:type="dxa"/>
            <w:tcBorders>
              <w:top w:val="single" w:sz="8" w:space="0" w:color="999999"/>
              <w:left w:val="single" w:sz="8" w:space="0" w:color="999999"/>
              <w:bottom w:val="single" w:sz="8" w:space="0" w:color="999999"/>
              <w:right w:val="single" w:sz="8" w:space="0" w:color="999999"/>
            </w:tcBorders>
          </w:tcPr>
          <w:p w14:paraId="438B0D98" w14:textId="2D313A4F" w:rsidR="002A67C8" w:rsidRPr="002326C1" w:rsidRDefault="002A67C8">
            <w:pPr>
              <w:rPr>
                <w:rStyle w:val="SAPEmphasis"/>
                <w:lang w:val="en-US"/>
              </w:rPr>
            </w:pPr>
            <w:r w:rsidRPr="002326C1">
              <w:rPr>
                <w:rStyle w:val="SAPEmphasis"/>
                <w:lang w:val="en-US"/>
              </w:rPr>
              <w:t xml:space="preserve">Close </w:t>
            </w:r>
            <w:r w:rsidR="0071089A" w:rsidRPr="002326C1">
              <w:rPr>
                <w:rStyle w:val="SAPEmphasis"/>
                <w:lang w:val="en-US"/>
              </w:rPr>
              <w:t>Side Panel</w:t>
            </w:r>
          </w:p>
        </w:tc>
        <w:tc>
          <w:tcPr>
            <w:tcW w:w="6095" w:type="dxa"/>
            <w:gridSpan w:val="3"/>
            <w:tcBorders>
              <w:top w:val="single" w:sz="8" w:space="0" w:color="999999"/>
              <w:left w:val="single" w:sz="8" w:space="0" w:color="999999"/>
              <w:bottom w:val="single" w:sz="8" w:space="0" w:color="999999"/>
              <w:right w:val="single" w:sz="8" w:space="0" w:color="999999"/>
            </w:tcBorders>
          </w:tcPr>
          <w:p w14:paraId="4895582F" w14:textId="3456651A" w:rsidR="002A67C8" w:rsidRPr="002326C1" w:rsidRDefault="002A67C8">
            <w:pPr>
              <w:rPr>
                <w:lang w:val="en-US"/>
              </w:rPr>
            </w:pPr>
            <w:r w:rsidRPr="002326C1">
              <w:rPr>
                <w:lang w:val="en-US"/>
              </w:rPr>
              <w:t xml:space="preserve">When done, choose </w:t>
            </w:r>
            <w:r w:rsidRPr="002326C1">
              <w:rPr>
                <w:rStyle w:val="SAPScreenElement"/>
                <w:lang w:val="en-US"/>
              </w:rPr>
              <w:t>X (</w:t>
            </w:r>
            <w:r w:rsidR="003D2ECB" w:rsidRPr="002326C1">
              <w:rPr>
                <w:rStyle w:val="SAPScreenElement"/>
                <w:lang w:val="en-US"/>
              </w:rPr>
              <w:t>Close</w:t>
            </w:r>
            <w:r w:rsidRPr="002326C1">
              <w:rPr>
                <w:rStyle w:val="SAPScreenElement"/>
                <w:lang w:val="en-US"/>
              </w:rPr>
              <w:t>)</w:t>
            </w:r>
            <w:r w:rsidRPr="002326C1">
              <w:rPr>
                <w:lang w:val="en-US"/>
              </w:rPr>
              <w:t>.</w:t>
            </w:r>
          </w:p>
        </w:tc>
        <w:tc>
          <w:tcPr>
            <w:tcW w:w="4521" w:type="dxa"/>
            <w:tcBorders>
              <w:top w:val="single" w:sz="8" w:space="0" w:color="999999"/>
              <w:left w:val="single" w:sz="8" w:space="0" w:color="999999"/>
              <w:bottom w:val="single" w:sz="8" w:space="0" w:color="999999"/>
              <w:right w:val="single" w:sz="8" w:space="0" w:color="999999"/>
            </w:tcBorders>
          </w:tcPr>
          <w:p w14:paraId="2464E65B" w14:textId="77777777" w:rsidR="002A67C8" w:rsidRPr="002326C1" w:rsidRDefault="002A67C8" w:rsidP="00D12B06">
            <w:pPr>
              <w:rPr>
                <w:lang w:val="en-US"/>
              </w:rPr>
            </w:pPr>
          </w:p>
        </w:tc>
        <w:tc>
          <w:tcPr>
            <w:tcW w:w="1260" w:type="dxa"/>
            <w:tcBorders>
              <w:top w:val="single" w:sz="8" w:space="0" w:color="999999"/>
              <w:left w:val="single" w:sz="8" w:space="0" w:color="999999"/>
              <w:bottom w:val="single" w:sz="8" w:space="0" w:color="999999"/>
              <w:right w:val="single" w:sz="8" w:space="0" w:color="999999"/>
            </w:tcBorders>
          </w:tcPr>
          <w:p w14:paraId="4DE5FE62" w14:textId="77777777" w:rsidR="002A67C8" w:rsidRPr="002326C1" w:rsidRDefault="002A67C8" w:rsidP="00D12B06">
            <w:pPr>
              <w:rPr>
                <w:lang w:val="en-US"/>
              </w:rPr>
            </w:pPr>
          </w:p>
        </w:tc>
      </w:tr>
      <w:tr w:rsidR="002A67C8" w:rsidRPr="00A41C57" w14:paraId="0CF23E45" w14:textId="77777777" w:rsidTr="00C172E1">
        <w:trPr>
          <w:trHeight w:val="357"/>
        </w:trPr>
        <w:tc>
          <w:tcPr>
            <w:tcW w:w="900" w:type="dxa"/>
            <w:tcBorders>
              <w:top w:val="single" w:sz="8" w:space="0" w:color="999999"/>
              <w:left w:val="single" w:sz="8" w:space="0" w:color="999999"/>
              <w:bottom w:val="single" w:sz="8" w:space="0" w:color="999999"/>
              <w:right w:val="single" w:sz="8" w:space="0" w:color="999999"/>
            </w:tcBorders>
          </w:tcPr>
          <w:p w14:paraId="0529D5B9" w14:textId="77777777" w:rsidR="002A67C8" w:rsidRPr="002326C1" w:rsidRDefault="002A67C8" w:rsidP="00D12B06">
            <w:pPr>
              <w:rPr>
                <w:lang w:val="en-US"/>
              </w:rPr>
            </w:pPr>
            <w:r w:rsidRPr="002326C1">
              <w:rPr>
                <w:lang w:val="en-US"/>
              </w:rPr>
              <w:t>9</w:t>
            </w:r>
          </w:p>
        </w:tc>
        <w:tc>
          <w:tcPr>
            <w:tcW w:w="1534" w:type="dxa"/>
            <w:tcBorders>
              <w:top w:val="single" w:sz="8" w:space="0" w:color="999999"/>
              <w:left w:val="single" w:sz="8" w:space="0" w:color="999999"/>
              <w:bottom w:val="single" w:sz="8" w:space="0" w:color="999999"/>
              <w:right w:val="single" w:sz="8" w:space="0" w:color="999999"/>
            </w:tcBorders>
          </w:tcPr>
          <w:p w14:paraId="30F8D03B" w14:textId="77777777" w:rsidR="002A67C8" w:rsidRPr="002326C1" w:rsidRDefault="002A67C8" w:rsidP="00D12B06">
            <w:pPr>
              <w:rPr>
                <w:rStyle w:val="SAPEmphasis"/>
                <w:lang w:val="en-US"/>
              </w:rPr>
            </w:pPr>
            <w:r w:rsidRPr="002326C1">
              <w:rPr>
                <w:rStyle w:val="SAPEmphasis"/>
                <w:lang w:val="en-US"/>
              </w:rPr>
              <w:t xml:space="preserve">View Employee Org Chart </w:t>
            </w:r>
          </w:p>
        </w:tc>
        <w:tc>
          <w:tcPr>
            <w:tcW w:w="6095" w:type="dxa"/>
            <w:gridSpan w:val="3"/>
            <w:tcBorders>
              <w:top w:val="single" w:sz="8" w:space="0" w:color="999999"/>
              <w:left w:val="single" w:sz="8" w:space="0" w:color="999999"/>
              <w:bottom w:val="single" w:sz="8" w:space="0" w:color="999999"/>
              <w:right w:val="single" w:sz="8" w:space="0" w:color="999999"/>
            </w:tcBorders>
          </w:tcPr>
          <w:p w14:paraId="54593FD9" w14:textId="3FA0001C" w:rsidR="002A67C8" w:rsidRPr="002326C1" w:rsidRDefault="002A67C8">
            <w:pPr>
              <w:rPr>
                <w:lang w:val="en-US"/>
              </w:rPr>
            </w:pPr>
            <w:r w:rsidRPr="002326C1">
              <w:rPr>
                <w:noProof/>
                <w:lang w:val="en-US" w:eastAsia="de-DE"/>
              </w:rPr>
              <w:t xml:space="preserve">Go to the </w:t>
            </w:r>
            <w:r w:rsidRPr="002326C1">
              <w:rPr>
                <w:rStyle w:val="SAPScreenElement"/>
                <w:lang w:val="en-US"/>
              </w:rPr>
              <w:t>Org Chart</w:t>
            </w:r>
            <w:r w:rsidRPr="002326C1">
              <w:rPr>
                <w:noProof/>
                <w:lang w:val="en-US" w:eastAsia="de-DE"/>
              </w:rPr>
              <w:t xml:space="preserve"> tab. The new employee is shown in a graphical mode. </w:t>
            </w:r>
            <w:r w:rsidRPr="002326C1">
              <w:rPr>
                <w:lang w:val="en-US"/>
              </w:rPr>
              <w:t xml:space="preserve">If needed, you can go several levels up in the hierarchy to see the employee’s </w:t>
            </w:r>
            <w:r w:rsidR="006F2662" w:rsidRPr="002326C1">
              <w:rPr>
                <w:lang w:val="en-US"/>
              </w:rPr>
              <w:t xml:space="preserve">line manager </w:t>
            </w:r>
            <w:r w:rsidRPr="002326C1">
              <w:rPr>
                <w:lang w:val="en-US"/>
              </w:rPr>
              <w:t xml:space="preserve">and peers. </w:t>
            </w:r>
            <w:r w:rsidRPr="002326C1">
              <w:rPr>
                <w:noProof/>
                <w:lang w:val="en-US" w:eastAsia="de-DE"/>
              </w:rPr>
              <w:t>The existence of a mat</w:t>
            </w:r>
            <w:r w:rsidR="00677637" w:rsidRPr="002326C1">
              <w:rPr>
                <w:noProof/>
                <w:lang w:val="en-US" w:eastAsia="de-DE"/>
              </w:rPr>
              <w:t>r</w:t>
            </w:r>
            <w:r w:rsidRPr="002326C1">
              <w:rPr>
                <w:noProof/>
                <w:lang w:val="en-US" w:eastAsia="de-DE"/>
              </w:rPr>
              <w:t xml:space="preserve">ix manager of the new employee is marked by a Gamma sign </w:t>
            </w:r>
            <w:r w:rsidR="007B0A92" w:rsidRPr="002326C1">
              <w:rPr>
                <w:noProof/>
                <w:lang w:val="en-US"/>
              </w:rPr>
              <w:drawing>
                <wp:inline distT="0" distB="0" distL="0" distR="0" wp14:anchorId="56A4B386" wp14:editId="078801D0">
                  <wp:extent cx="1114425" cy="161925"/>
                  <wp:effectExtent l="0" t="0" r="9525" b="9525"/>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14425" cy="161925"/>
                          </a:xfrm>
                          <a:prstGeom prst="rect">
                            <a:avLst/>
                          </a:prstGeom>
                          <a:noFill/>
                          <a:ln>
                            <a:noFill/>
                          </a:ln>
                        </pic:spPr>
                      </pic:pic>
                    </a:graphicData>
                  </a:graphic>
                </wp:inline>
              </w:drawing>
            </w:r>
            <w:r w:rsidRPr="002326C1">
              <w:rPr>
                <w:noProof/>
                <w:lang w:val="en-US" w:eastAsia="de-DE"/>
              </w:rPr>
              <w:t xml:space="preserve">. When you click on this Gamma sign, the matrix manager’s name is shown in an upcoming callout. When </w:t>
            </w:r>
            <w:r w:rsidR="00446BA1" w:rsidRPr="002326C1">
              <w:rPr>
                <w:noProof/>
                <w:lang w:val="en-US" w:eastAsia="de-DE"/>
              </w:rPr>
              <w:t xml:space="preserve">choosing the </w:t>
            </w:r>
            <w:r w:rsidRPr="002326C1">
              <w:rPr>
                <w:rStyle w:val="SAPScreenElement"/>
                <w:lang w:val="en-US"/>
              </w:rPr>
              <w:t>View Org Chart</w:t>
            </w:r>
            <w:r w:rsidRPr="002326C1">
              <w:rPr>
                <w:noProof/>
                <w:lang w:val="en-US" w:eastAsia="de-DE"/>
              </w:rPr>
              <w:t xml:space="preserve"> link in this callout, you are directed to the organizational chart of this person. The matrix relationship between the matrix manager and the new employee is represented by a dotted line</w:t>
            </w:r>
            <w:r w:rsidRPr="002326C1">
              <w:rPr>
                <w:lang w:val="en-US"/>
              </w:rPr>
              <w:t>.</w:t>
            </w:r>
          </w:p>
        </w:tc>
        <w:tc>
          <w:tcPr>
            <w:tcW w:w="4521" w:type="dxa"/>
            <w:tcBorders>
              <w:top w:val="single" w:sz="8" w:space="0" w:color="999999"/>
              <w:left w:val="single" w:sz="8" w:space="0" w:color="999999"/>
              <w:bottom w:val="single" w:sz="8" w:space="0" w:color="999999"/>
              <w:right w:val="single" w:sz="8" w:space="0" w:color="999999"/>
            </w:tcBorders>
          </w:tcPr>
          <w:p w14:paraId="7EF34E8E" w14:textId="77777777" w:rsidR="002A67C8" w:rsidRPr="002326C1" w:rsidRDefault="002A67C8" w:rsidP="00D12B06">
            <w:pPr>
              <w:rPr>
                <w:lang w:val="en-US"/>
              </w:rPr>
            </w:pPr>
          </w:p>
        </w:tc>
        <w:tc>
          <w:tcPr>
            <w:tcW w:w="1260" w:type="dxa"/>
            <w:tcBorders>
              <w:top w:val="single" w:sz="8" w:space="0" w:color="999999"/>
              <w:left w:val="single" w:sz="8" w:space="0" w:color="999999"/>
              <w:bottom w:val="single" w:sz="8" w:space="0" w:color="999999"/>
              <w:right w:val="single" w:sz="8" w:space="0" w:color="999999"/>
            </w:tcBorders>
          </w:tcPr>
          <w:p w14:paraId="57199EE9" w14:textId="77777777" w:rsidR="002A67C8" w:rsidRPr="002326C1" w:rsidRDefault="002A67C8" w:rsidP="00D12B06">
            <w:pPr>
              <w:rPr>
                <w:lang w:val="en-US"/>
              </w:rPr>
            </w:pPr>
          </w:p>
        </w:tc>
      </w:tr>
    </w:tbl>
    <w:p w14:paraId="1AE1EEA3" w14:textId="166E6803" w:rsidR="00F047EE" w:rsidRPr="002326C1" w:rsidRDefault="00F047EE" w:rsidP="00F047EE">
      <w:pPr>
        <w:pStyle w:val="Heading3"/>
        <w:rPr>
          <w:rStyle w:val="SAPEmphasis"/>
          <w:rFonts w:ascii="BentonSans Bold" w:hAnsi="BentonSans Bold"/>
          <w:lang w:val="en-US"/>
        </w:rPr>
      </w:pPr>
      <w:bookmarkStart w:id="1671" w:name="_Toc448234643"/>
      <w:bookmarkStart w:id="1672" w:name="_Toc448235692"/>
      <w:bookmarkStart w:id="1673" w:name="_Toc445743743"/>
      <w:bookmarkStart w:id="1674" w:name="_Toc507062692"/>
      <w:bookmarkEnd w:id="1671"/>
      <w:bookmarkEnd w:id="1672"/>
      <w:r w:rsidRPr="002326C1">
        <w:rPr>
          <w:rStyle w:val="SAPEmphasis"/>
          <w:rFonts w:ascii="BentonSans Bold" w:hAnsi="BentonSans Bold"/>
          <w:lang w:val="en-US"/>
        </w:rPr>
        <w:t xml:space="preserve">Viewing New </w:t>
      </w:r>
      <w:r w:rsidR="008F3EDB" w:rsidRPr="002326C1">
        <w:rPr>
          <w:rStyle w:val="SAPEmphasis"/>
          <w:rFonts w:ascii="BentonSans Bold" w:hAnsi="BentonSans Bold"/>
          <w:lang w:val="en-US"/>
        </w:rPr>
        <w:t xml:space="preserve">Hired </w:t>
      </w:r>
      <w:r w:rsidRPr="002326C1">
        <w:rPr>
          <w:rStyle w:val="SAPEmphasis"/>
          <w:rFonts w:ascii="BentonSans Bold" w:hAnsi="BentonSans Bold"/>
          <w:lang w:val="en-US"/>
        </w:rPr>
        <w:t xml:space="preserve">Employee </w:t>
      </w:r>
      <w:bookmarkEnd w:id="1673"/>
      <w:r w:rsidRPr="002326C1">
        <w:rPr>
          <w:rStyle w:val="SAPEmphasis"/>
          <w:rFonts w:ascii="BentonSans Bold" w:hAnsi="BentonSans Bold"/>
          <w:lang w:val="en-US"/>
        </w:rPr>
        <w:t>Data</w:t>
      </w:r>
      <w:bookmarkEnd w:id="1674"/>
    </w:p>
    <w:p w14:paraId="688C9A49" w14:textId="77777777" w:rsidR="00F047EE" w:rsidRPr="002326C1" w:rsidRDefault="00F047EE" w:rsidP="00F047EE">
      <w:pPr>
        <w:pStyle w:val="SAPKeyblockTitle"/>
        <w:rPr>
          <w:lang w:val="en-US"/>
        </w:rPr>
      </w:pPr>
      <w:r w:rsidRPr="002326C1">
        <w:rPr>
          <w:lang w:val="en-US"/>
        </w:rPr>
        <w:t>Test Administration</w:t>
      </w:r>
    </w:p>
    <w:p w14:paraId="7507CFC3" w14:textId="77777777" w:rsidR="00F047EE" w:rsidRPr="002326C1" w:rsidRDefault="00F047EE" w:rsidP="00F047EE">
      <w:pPr>
        <w:rPr>
          <w:lang w:val="en-US"/>
        </w:rPr>
      </w:pPr>
      <w:r w:rsidRPr="002326C1">
        <w:rPr>
          <w:lang w:val="en-US"/>
        </w:rPr>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F047EE" w:rsidRPr="002326C1" w14:paraId="79F53AF1" w14:textId="77777777" w:rsidTr="003C56FF">
        <w:tc>
          <w:tcPr>
            <w:tcW w:w="2280" w:type="dxa"/>
            <w:tcBorders>
              <w:top w:val="single" w:sz="8" w:space="0" w:color="999999"/>
              <w:left w:val="single" w:sz="8" w:space="0" w:color="999999"/>
              <w:bottom w:val="single" w:sz="8" w:space="0" w:color="999999"/>
              <w:right w:val="single" w:sz="8" w:space="0" w:color="999999"/>
            </w:tcBorders>
            <w:hideMark/>
          </w:tcPr>
          <w:p w14:paraId="47BA6599" w14:textId="77777777" w:rsidR="00F047EE" w:rsidRPr="002326C1" w:rsidRDefault="00F047EE" w:rsidP="003C56FF">
            <w:pPr>
              <w:rPr>
                <w:rStyle w:val="SAPEmphasis"/>
                <w:lang w:val="en-US"/>
              </w:rPr>
            </w:pPr>
            <w:r w:rsidRPr="002326C1">
              <w:rPr>
                <w:rStyle w:val="SAPEmphasis"/>
                <w:lang w:val="en-U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4D87EDD" w14:textId="77777777" w:rsidR="00F047EE" w:rsidRPr="002326C1" w:rsidRDefault="00F047EE" w:rsidP="003C56FF">
            <w:pPr>
              <w:rPr>
                <w:lang w:val="en-US"/>
              </w:rPr>
            </w:pPr>
            <w:r w:rsidRPr="002326C1">
              <w:rPr>
                <w:lang w:val="en-US"/>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1087CDCA" w14:textId="77777777" w:rsidR="00F047EE" w:rsidRPr="002326C1" w:rsidRDefault="00F047EE" w:rsidP="003C56FF">
            <w:pPr>
              <w:rPr>
                <w:rStyle w:val="SAPEmphasis"/>
                <w:lang w:val="en-US"/>
              </w:rPr>
            </w:pPr>
            <w:r w:rsidRPr="002326C1">
              <w:rPr>
                <w:rStyle w:val="SAPEmphasis"/>
                <w:lang w:val="en-US"/>
              </w:rPr>
              <w:t>Tester Name</w:t>
            </w:r>
          </w:p>
        </w:tc>
        <w:tc>
          <w:tcPr>
            <w:tcW w:w="2401" w:type="dxa"/>
            <w:tcBorders>
              <w:top w:val="single" w:sz="8" w:space="0" w:color="999999"/>
              <w:left w:val="single" w:sz="8" w:space="0" w:color="999999"/>
              <w:bottom w:val="single" w:sz="8" w:space="0" w:color="999999"/>
              <w:right w:val="single" w:sz="8" w:space="0" w:color="999999"/>
            </w:tcBorders>
          </w:tcPr>
          <w:p w14:paraId="44EE6845" w14:textId="77777777" w:rsidR="00F047EE" w:rsidRPr="002326C1" w:rsidRDefault="00F047EE" w:rsidP="003C56FF">
            <w:pPr>
              <w:rPr>
                <w:lang w:val="en-US"/>
              </w:rPr>
            </w:pPr>
            <w:r w:rsidRPr="002326C1">
              <w:rPr>
                <w:lang w:val="en-US"/>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922E727" w14:textId="77777777" w:rsidR="00F047EE" w:rsidRPr="002326C1" w:rsidRDefault="00F047EE" w:rsidP="003C56FF">
            <w:pPr>
              <w:rPr>
                <w:rStyle w:val="SAPEmphasis"/>
                <w:lang w:val="en-US"/>
              </w:rPr>
            </w:pPr>
            <w:r w:rsidRPr="002326C1">
              <w:rPr>
                <w:rStyle w:val="SAPEmphasis"/>
                <w:lang w:val="en-U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B0A6C9B" w14:textId="1CAF0641" w:rsidR="00F047EE" w:rsidRPr="002326C1" w:rsidRDefault="0019708C" w:rsidP="003C56FF">
            <w:pPr>
              <w:rPr>
                <w:lang w:val="en-US"/>
              </w:rPr>
            </w:pPr>
            <w:r w:rsidRPr="002326C1">
              <w:rPr>
                <w:lang w:val="en-US"/>
              </w:rPr>
              <w:t>&lt;date&gt;</w:t>
            </w:r>
          </w:p>
        </w:tc>
      </w:tr>
      <w:tr w:rsidR="00F047EE" w:rsidRPr="00A41C57" w14:paraId="108DB2D5" w14:textId="77777777" w:rsidTr="003C56FF">
        <w:tc>
          <w:tcPr>
            <w:tcW w:w="2280" w:type="dxa"/>
            <w:tcBorders>
              <w:top w:val="single" w:sz="8" w:space="0" w:color="999999"/>
              <w:left w:val="single" w:sz="8" w:space="0" w:color="999999"/>
              <w:bottom w:val="single" w:sz="8" w:space="0" w:color="999999"/>
              <w:right w:val="single" w:sz="8" w:space="0" w:color="999999"/>
            </w:tcBorders>
            <w:hideMark/>
          </w:tcPr>
          <w:p w14:paraId="4FE31813" w14:textId="77777777" w:rsidR="00F047EE" w:rsidRPr="002326C1" w:rsidRDefault="00F047EE" w:rsidP="003C56FF">
            <w:pPr>
              <w:rPr>
                <w:rStyle w:val="SAPEmphasis"/>
                <w:lang w:val="en-US"/>
              </w:rPr>
            </w:pPr>
            <w:r w:rsidRPr="002326C1">
              <w:rPr>
                <w:rStyle w:val="SAPEmphasis"/>
                <w:lang w:val="en-US"/>
              </w:rPr>
              <w:lastRenderedPageBreak/>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61F79BA" w14:textId="4A4EDF26" w:rsidR="00F047EE" w:rsidRPr="002326C1" w:rsidRDefault="006F2662" w:rsidP="003C56FF">
            <w:pPr>
              <w:rPr>
                <w:lang w:val="en-US"/>
              </w:rPr>
            </w:pPr>
            <w:r w:rsidRPr="002326C1">
              <w:rPr>
                <w:lang w:val="en-US"/>
              </w:rPr>
              <w:t>2</w:t>
            </w:r>
            <w:r w:rsidRPr="002326C1">
              <w:rPr>
                <w:vertAlign w:val="superscript"/>
                <w:lang w:val="en-US"/>
              </w:rPr>
              <w:t>nd</w:t>
            </w:r>
            <w:r w:rsidRPr="002326C1">
              <w:rPr>
                <w:lang w:val="en-US"/>
              </w:rPr>
              <w:t xml:space="preserve"> Level Manager</w:t>
            </w:r>
            <w:r w:rsidRPr="002326C1" w:rsidDel="00066CEA">
              <w:rPr>
                <w:lang w:val="en-US"/>
              </w:rPr>
              <w:t xml:space="preserve"> </w:t>
            </w:r>
            <w:r w:rsidRPr="002326C1">
              <w:rPr>
                <w:lang w:val="en-US"/>
              </w:rPr>
              <w:t>and HR Business Partner (of the employee)</w:t>
            </w:r>
          </w:p>
        </w:tc>
      </w:tr>
      <w:tr w:rsidR="00F047EE" w:rsidRPr="002326C1" w14:paraId="208AF3B2" w14:textId="77777777" w:rsidTr="003C56FF">
        <w:tc>
          <w:tcPr>
            <w:tcW w:w="2280" w:type="dxa"/>
            <w:tcBorders>
              <w:top w:val="single" w:sz="8" w:space="0" w:color="999999"/>
              <w:left w:val="single" w:sz="8" w:space="0" w:color="999999"/>
              <w:bottom w:val="single" w:sz="8" w:space="0" w:color="999999"/>
              <w:right w:val="single" w:sz="8" w:space="0" w:color="999999"/>
            </w:tcBorders>
            <w:hideMark/>
          </w:tcPr>
          <w:p w14:paraId="27125C30" w14:textId="77777777" w:rsidR="00F047EE" w:rsidRPr="002326C1" w:rsidRDefault="00F047EE" w:rsidP="003C56FF">
            <w:pPr>
              <w:rPr>
                <w:rStyle w:val="SAPEmphasis"/>
                <w:lang w:val="en-US"/>
              </w:rPr>
            </w:pPr>
            <w:r w:rsidRPr="002326C1">
              <w:rPr>
                <w:rStyle w:val="SAPEmphasis"/>
                <w:lang w:val="en-U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66769DE" w14:textId="77777777" w:rsidR="00F047EE" w:rsidRPr="002326C1" w:rsidRDefault="00F047EE" w:rsidP="003C56FF">
            <w:pPr>
              <w:rPr>
                <w:lang w:val="en-US"/>
              </w:rPr>
            </w:pPr>
            <w:r w:rsidRPr="002326C1">
              <w:rPr>
                <w:lang w:val="en-US"/>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855279D" w14:textId="77777777" w:rsidR="00F047EE" w:rsidRPr="002326C1" w:rsidRDefault="00F047EE" w:rsidP="003C56FF">
            <w:pPr>
              <w:rPr>
                <w:rStyle w:val="SAPEmphasis"/>
                <w:lang w:val="en-US"/>
              </w:rPr>
            </w:pPr>
            <w:r w:rsidRPr="002326C1">
              <w:rPr>
                <w:rStyle w:val="SAPEmphasis"/>
                <w:lang w:val="en-U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5DD9432" w14:textId="46C14B23" w:rsidR="00F047EE" w:rsidRPr="002326C1" w:rsidRDefault="00F23E40" w:rsidP="003C56FF">
            <w:pPr>
              <w:rPr>
                <w:lang w:val="en-US"/>
              </w:rPr>
            </w:pPr>
            <w:r>
              <w:rPr>
                <w:lang w:val="en-US"/>
              </w:rPr>
              <w:t>&lt;duration&gt;</w:t>
            </w:r>
          </w:p>
        </w:tc>
      </w:tr>
    </w:tbl>
    <w:p w14:paraId="0DB3A99E" w14:textId="77777777" w:rsidR="00F047EE" w:rsidRPr="002326C1" w:rsidRDefault="00F047EE" w:rsidP="00F047EE">
      <w:pPr>
        <w:pStyle w:val="SAPKeyblockTitle"/>
        <w:rPr>
          <w:lang w:val="en-US"/>
        </w:rPr>
      </w:pPr>
      <w:r w:rsidRPr="002326C1">
        <w:rPr>
          <w:lang w:val="en-US"/>
        </w:rPr>
        <w:t>Purpose</w:t>
      </w:r>
    </w:p>
    <w:p w14:paraId="44019C5D" w14:textId="77777777" w:rsidR="00597DCF" w:rsidRPr="002326C1" w:rsidRDefault="00597DCF" w:rsidP="00CC1E43">
      <w:pPr>
        <w:pStyle w:val="SAPNoteHeading"/>
        <w:ind w:left="720"/>
        <w:rPr>
          <w:lang w:val="en-US"/>
        </w:rPr>
      </w:pPr>
      <w:r w:rsidRPr="002326C1">
        <w:rPr>
          <w:noProof/>
          <w:lang w:val="en-US"/>
        </w:rPr>
        <w:drawing>
          <wp:inline distT="0" distB="0" distL="0" distR="0" wp14:anchorId="67EBA3DF" wp14:editId="55FA91F4">
            <wp:extent cx="228600" cy="228600"/>
            <wp:effectExtent l="0" t="0" r="0" b="0"/>
            <wp:docPr id="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Caution</w:t>
      </w:r>
    </w:p>
    <w:p w14:paraId="15404F89" w14:textId="4264B010" w:rsidR="00597DCF" w:rsidRPr="002326C1" w:rsidRDefault="00597DCF" w:rsidP="00CC1E43">
      <w:pPr>
        <w:pStyle w:val="NoteParagraph"/>
        <w:ind w:left="720"/>
        <w:rPr>
          <w:lang w:val="en-US"/>
        </w:rPr>
      </w:pPr>
      <w:r w:rsidRPr="002326C1">
        <w:rPr>
          <w:lang w:val="en-US"/>
        </w:rPr>
        <w:t>This process step needs to be executed by both the 2</w:t>
      </w:r>
      <w:r w:rsidRPr="002326C1">
        <w:rPr>
          <w:vertAlign w:val="superscript"/>
          <w:lang w:val="en-US"/>
        </w:rPr>
        <w:t>nd</w:t>
      </w:r>
      <w:r w:rsidRPr="002326C1">
        <w:rPr>
          <w:lang w:val="en-US"/>
        </w:rPr>
        <w:t xml:space="preserve"> Level Manager and the HR </w:t>
      </w:r>
      <w:r w:rsidR="006F2662" w:rsidRPr="002326C1">
        <w:rPr>
          <w:lang w:val="en-US"/>
        </w:rPr>
        <w:t>Business Partner of</w:t>
      </w:r>
      <w:r w:rsidRPr="002326C1">
        <w:rPr>
          <w:lang w:val="en-US"/>
        </w:rPr>
        <w:t xml:space="preserve"> the employee. As the procedure is the same for both roles, we describe it only once!</w:t>
      </w:r>
    </w:p>
    <w:p w14:paraId="3DB9EB12" w14:textId="0F935E4F" w:rsidR="00F047EE" w:rsidRPr="002326C1" w:rsidRDefault="00F047EE" w:rsidP="00597DCF">
      <w:pPr>
        <w:rPr>
          <w:lang w:val="en-US"/>
        </w:rPr>
      </w:pPr>
    </w:p>
    <w:p w14:paraId="407EBD7C" w14:textId="3C41E557" w:rsidR="00F047EE" w:rsidRPr="002326C1" w:rsidRDefault="00597DCF" w:rsidP="00F047EE">
      <w:pPr>
        <w:rPr>
          <w:lang w:val="en-US"/>
        </w:rPr>
      </w:pPr>
      <w:r w:rsidRPr="002326C1">
        <w:rPr>
          <w:lang w:val="en-US"/>
        </w:rPr>
        <w:t>After having received the email notification about a new hired employee in their area of responsibility, t</w:t>
      </w:r>
      <w:r w:rsidR="00F047EE" w:rsidRPr="002326C1">
        <w:rPr>
          <w:lang w:val="en-US"/>
        </w:rPr>
        <w:t xml:space="preserve">he </w:t>
      </w:r>
      <w:r w:rsidRPr="002326C1">
        <w:rPr>
          <w:lang w:val="en-US"/>
        </w:rPr>
        <w:t>2</w:t>
      </w:r>
      <w:r w:rsidRPr="002326C1">
        <w:rPr>
          <w:vertAlign w:val="superscript"/>
          <w:lang w:val="en-US"/>
        </w:rPr>
        <w:t>nd</w:t>
      </w:r>
      <w:r w:rsidRPr="002326C1">
        <w:rPr>
          <w:lang w:val="en-US"/>
        </w:rPr>
        <w:t xml:space="preserve"> Level Manager and </w:t>
      </w:r>
      <w:r w:rsidR="00D111B4" w:rsidRPr="002326C1">
        <w:rPr>
          <w:lang w:val="en-US"/>
        </w:rPr>
        <w:t xml:space="preserve">the </w:t>
      </w:r>
      <w:r w:rsidR="00F047EE" w:rsidRPr="002326C1">
        <w:rPr>
          <w:lang w:val="en-US"/>
        </w:rPr>
        <w:t xml:space="preserve">HR </w:t>
      </w:r>
      <w:r w:rsidR="006F2662" w:rsidRPr="002326C1">
        <w:rPr>
          <w:lang w:val="en-US"/>
        </w:rPr>
        <w:t>Business Partner of</w:t>
      </w:r>
      <w:r w:rsidRPr="002326C1">
        <w:rPr>
          <w:lang w:val="en-US"/>
        </w:rPr>
        <w:t xml:space="preserve"> the employee</w:t>
      </w:r>
      <w:r w:rsidR="00F047EE" w:rsidRPr="002326C1">
        <w:rPr>
          <w:lang w:val="en-US"/>
        </w:rPr>
        <w:t xml:space="preserve"> view </w:t>
      </w:r>
      <w:r w:rsidRPr="002326C1">
        <w:rPr>
          <w:lang w:val="en-US"/>
        </w:rPr>
        <w:t>the data of that employee as maintained in the system</w:t>
      </w:r>
      <w:r w:rsidR="00F047EE" w:rsidRPr="002326C1">
        <w:rPr>
          <w:lang w:val="en-US"/>
        </w:rPr>
        <w:t>.</w:t>
      </w:r>
    </w:p>
    <w:p w14:paraId="255E9FDB" w14:textId="77777777" w:rsidR="00597DCF" w:rsidRPr="002326C1" w:rsidRDefault="00597DCF" w:rsidP="00CC1E43">
      <w:pPr>
        <w:pStyle w:val="SAPNoteHeading"/>
        <w:ind w:left="720"/>
        <w:rPr>
          <w:lang w:val="en-US"/>
        </w:rPr>
      </w:pPr>
      <w:r w:rsidRPr="002326C1">
        <w:rPr>
          <w:noProof/>
          <w:lang w:val="en-US"/>
        </w:rPr>
        <w:drawing>
          <wp:inline distT="0" distB="0" distL="0" distR="0" wp14:anchorId="102011A7" wp14:editId="3951E3D9">
            <wp:extent cx="228600" cy="228600"/>
            <wp:effectExtent l="0" t="0" r="0" b="0"/>
            <wp:docPr id="18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4C26F257" w14:textId="27C8FE1F" w:rsidR="00597DCF" w:rsidRPr="002326C1" w:rsidRDefault="00597DCF" w:rsidP="00CC1E43">
      <w:pPr>
        <w:ind w:left="720"/>
        <w:rPr>
          <w:lang w:val="en-US"/>
        </w:rPr>
      </w:pPr>
      <w:r w:rsidRPr="002326C1">
        <w:rPr>
          <w:lang w:val="en-US"/>
        </w:rPr>
        <w:t>The information in the employee file visible for the 2</w:t>
      </w:r>
      <w:r w:rsidRPr="002326C1">
        <w:rPr>
          <w:vertAlign w:val="superscript"/>
          <w:lang w:val="en-US"/>
        </w:rPr>
        <w:t>nd</w:t>
      </w:r>
      <w:r w:rsidRPr="002326C1">
        <w:rPr>
          <w:lang w:val="en-US"/>
        </w:rPr>
        <w:t xml:space="preserve"> Level Manager and HR </w:t>
      </w:r>
      <w:r w:rsidR="006F2662" w:rsidRPr="002326C1">
        <w:rPr>
          <w:lang w:val="en-US"/>
        </w:rPr>
        <w:t xml:space="preserve">Business Partner </w:t>
      </w:r>
      <w:r w:rsidRPr="002326C1">
        <w:rPr>
          <w:lang w:val="en-US"/>
        </w:rPr>
        <w:t xml:space="preserve">depends on the permissions granted to their individual roles! </w:t>
      </w:r>
    </w:p>
    <w:p w14:paraId="59380288" w14:textId="77777777" w:rsidR="00F047EE" w:rsidRPr="002326C1" w:rsidRDefault="00F047EE" w:rsidP="00F047EE">
      <w:pPr>
        <w:pStyle w:val="SAPKeyblockTitle"/>
        <w:rPr>
          <w:lang w:val="en-US"/>
        </w:rPr>
      </w:pPr>
      <w:r w:rsidRPr="002326C1">
        <w:rPr>
          <w:lang w:val="en-US"/>
        </w:rPr>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92"/>
        <w:gridCol w:w="8370"/>
        <w:gridCol w:w="2188"/>
        <w:gridCol w:w="1260"/>
      </w:tblGrid>
      <w:tr w:rsidR="00F047EE" w:rsidRPr="002326C1" w14:paraId="3C8AE165" w14:textId="77777777" w:rsidTr="00CC1E43">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54C5F5FE" w14:textId="77777777" w:rsidR="00F047EE" w:rsidRPr="002326C1" w:rsidRDefault="00F047EE" w:rsidP="003C56FF">
            <w:pPr>
              <w:pStyle w:val="SAPTableHeader"/>
              <w:rPr>
                <w:lang w:val="en-US"/>
              </w:rPr>
            </w:pPr>
            <w:r w:rsidRPr="002326C1">
              <w:rPr>
                <w:lang w:val="en-US"/>
              </w:rPr>
              <w:t>Test Step #</w:t>
            </w:r>
          </w:p>
        </w:tc>
        <w:tc>
          <w:tcPr>
            <w:tcW w:w="1592" w:type="dxa"/>
            <w:tcBorders>
              <w:top w:val="single" w:sz="8" w:space="0" w:color="999999"/>
              <w:left w:val="single" w:sz="8" w:space="0" w:color="999999"/>
              <w:bottom w:val="single" w:sz="8" w:space="0" w:color="999999"/>
              <w:right w:val="single" w:sz="8" w:space="0" w:color="999999"/>
            </w:tcBorders>
            <w:shd w:val="clear" w:color="auto" w:fill="999999"/>
            <w:hideMark/>
          </w:tcPr>
          <w:p w14:paraId="497B0244" w14:textId="77777777" w:rsidR="00F047EE" w:rsidRPr="002326C1" w:rsidRDefault="00F047EE" w:rsidP="003C56FF">
            <w:pPr>
              <w:pStyle w:val="SAPTableHeader"/>
              <w:rPr>
                <w:lang w:val="en-US"/>
              </w:rPr>
            </w:pPr>
            <w:r w:rsidRPr="002326C1">
              <w:rPr>
                <w:lang w:val="en-US"/>
              </w:rPr>
              <w:t>Test Step Name</w:t>
            </w:r>
          </w:p>
        </w:tc>
        <w:tc>
          <w:tcPr>
            <w:tcW w:w="8370" w:type="dxa"/>
            <w:tcBorders>
              <w:top w:val="single" w:sz="8" w:space="0" w:color="999999"/>
              <w:left w:val="single" w:sz="8" w:space="0" w:color="999999"/>
              <w:bottom w:val="single" w:sz="8" w:space="0" w:color="999999"/>
              <w:right w:val="single" w:sz="8" w:space="0" w:color="999999"/>
            </w:tcBorders>
            <w:shd w:val="clear" w:color="auto" w:fill="999999"/>
            <w:hideMark/>
          </w:tcPr>
          <w:p w14:paraId="0F12C140" w14:textId="77777777" w:rsidR="00F047EE" w:rsidRPr="002326C1" w:rsidRDefault="00F047EE" w:rsidP="003C56FF">
            <w:pPr>
              <w:pStyle w:val="SAPTableHeader"/>
              <w:rPr>
                <w:lang w:val="en-US"/>
              </w:rPr>
            </w:pPr>
            <w:r w:rsidRPr="002326C1">
              <w:rPr>
                <w:lang w:val="en-US"/>
              </w:rPr>
              <w:t>Instruction</w:t>
            </w:r>
          </w:p>
        </w:tc>
        <w:tc>
          <w:tcPr>
            <w:tcW w:w="2188" w:type="dxa"/>
            <w:tcBorders>
              <w:top w:val="single" w:sz="8" w:space="0" w:color="999999"/>
              <w:left w:val="single" w:sz="8" w:space="0" w:color="999999"/>
              <w:bottom w:val="single" w:sz="8" w:space="0" w:color="999999"/>
              <w:right w:val="single" w:sz="8" w:space="0" w:color="999999"/>
            </w:tcBorders>
            <w:shd w:val="clear" w:color="auto" w:fill="999999"/>
            <w:hideMark/>
          </w:tcPr>
          <w:p w14:paraId="5D8C5FDB" w14:textId="77777777" w:rsidR="00F047EE" w:rsidRPr="002326C1" w:rsidRDefault="00F047EE" w:rsidP="003C56FF">
            <w:pPr>
              <w:pStyle w:val="SAPTableHeader"/>
              <w:rPr>
                <w:lang w:val="en-US"/>
              </w:rPr>
            </w:pPr>
            <w:r w:rsidRPr="002326C1">
              <w:rPr>
                <w:lang w:val="en-US"/>
              </w:rPr>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6D4649D2" w14:textId="77777777" w:rsidR="00F047EE" w:rsidRPr="002326C1" w:rsidRDefault="00F047EE" w:rsidP="003C56FF">
            <w:pPr>
              <w:pStyle w:val="SAPTableHeader"/>
              <w:rPr>
                <w:lang w:val="en-US"/>
              </w:rPr>
            </w:pPr>
            <w:r w:rsidRPr="002326C1">
              <w:rPr>
                <w:lang w:val="en-US"/>
              </w:rPr>
              <w:t>Pass / Fail / Comment</w:t>
            </w:r>
          </w:p>
        </w:tc>
      </w:tr>
      <w:tr w:rsidR="00F047EE" w:rsidRPr="00A41C57" w14:paraId="526CAFA1" w14:textId="77777777" w:rsidTr="00CC1E43">
        <w:trPr>
          <w:trHeight w:val="432"/>
        </w:trPr>
        <w:tc>
          <w:tcPr>
            <w:tcW w:w="900" w:type="dxa"/>
            <w:tcBorders>
              <w:top w:val="single" w:sz="8" w:space="0" w:color="999999"/>
              <w:left w:val="single" w:sz="8" w:space="0" w:color="999999"/>
              <w:bottom w:val="single" w:sz="8" w:space="0" w:color="999999"/>
              <w:right w:val="single" w:sz="8" w:space="0" w:color="999999"/>
            </w:tcBorders>
            <w:hideMark/>
          </w:tcPr>
          <w:p w14:paraId="36F5ACF1" w14:textId="77777777" w:rsidR="00F047EE" w:rsidRPr="002326C1" w:rsidRDefault="00F047EE" w:rsidP="003C56FF">
            <w:pPr>
              <w:rPr>
                <w:lang w:val="en-US"/>
              </w:rPr>
            </w:pPr>
            <w:r w:rsidRPr="002326C1">
              <w:rPr>
                <w:lang w:val="en-US"/>
              </w:rPr>
              <w:t>1</w:t>
            </w:r>
          </w:p>
        </w:tc>
        <w:tc>
          <w:tcPr>
            <w:tcW w:w="1592" w:type="dxa"/>
            <w:tcBorders>
              <w:top w:val="single" w:sz="8" w:space="0" w:color="999999"/>
              <w:left w:val="single" w:sz="8" w:space="0" w:color="999999"/>
              <w:bottom w:val="single" w:sz="8" w:space="0" w:color="999999"/>
              <w:right w:val="single" w:sz="8" w:space="0" w:color="999999"/>
            </w:tcBorders>
            <w:hideMark/>
          </w:tcPr>
          <w:p w14:paraId="09F87DCF" w14:textId="77777777" w:rsidR="00F047EE" w:rsidRPr="002326C1" w:rsidRDefault="00F047EE" w:rsidP="003C56FF">
            <w:pPr>
              <w:rPr>
                <w:lang w:val="en-US"/>
              </w:rPr>
            </w:pPr>
            <w:r w:rsidRPr="002326C1">
              <w:rPr>
                <w:rStyle w:val="SAPEmphasis"/>
                <w:lang w:val="en-US"/>
              </w:rPr>
              <w:t>Log on</w:t>
            </w:r>
          </w:p>
        </w:tc>
        <w:tc>
          <w:tcPr>
            <w:tcW w:w="8370" w:type="dxa"/>
            <w:tcBorders>
              <w:top w:val="single" w:sz="8" w:space="0" w:color="999999"/>
              <w:left w:val="single" w:sz="8" w:space="0" w:color="999999"/>
              <w:bottom w:val="single" w:sz="8" w:space="0" w:color="999999"/>
              <w:right w:val="single" w:sz="8" w:space="0" w:color="999999"/>
            </w:tcBorders>
            <w:hideMark/>
          </w:tcPr>
          <w:p w14:paraId="2E9B4487" w14:textId="2615D8F0" w:rsidR="00AF74AB" w:rsidRPr="002326C1" w:rsidRDefault="00AF74AB" w:rsidP="003C56FF">
            <w:pPr>
              <w:rPr>
                <w:lang w:val="en-US"/>
              </w:rPr>
            </w:pPr>
            <w:r w:rsidRPr="002326C1">
              <w:rPr>
                <w:lang w:val="en-US"/>
              </w:rPr>
              <w:t xml:space="preserve">Go to your e-mail inbox and search the e-mail </w:t>
            </w:r>
            <w:r w:rsidR="00562333" w:rsidRPr="002326C1">
              <w:rPr>
                <w:lang w:val="en-US"/>
              </w:rPr>
              <w:t>sent by the SAP SuccessFactors service mailbox</w:t>
            </w:r>
            <w:r w:rsidRPr="002326C1">
              <w:rPr>
                <w:lang w:val="en-US"/>
              </w:rPr>
              <w:t>.</w:t>
            </w:r>
          </w:p>
          <w:p w14:paraId="7DCC178C" w14:textId="77777777" w:rsidR="00AF74AB" w:rsidRPr="002326C1" w:rsidRDefault="00AF74AB" w:rsidP="00BA3623">
            <w:pPr>
              <w:pStyle w:val="SAPNoteHeading"/>
              <w:ind w:left="630"/>
              <w:rPr>
                <w:lang w:val="en-US"/>
              </w:rPr>
            </w:pPr>
            <w:r w:rsidRPr="002326C1">
              <w:rPr>
                <w:noProof/>
                <w:lang w:val="en-US"/>
              </w:rPr>
              <w:drawing>
                <wp:inline distT="0" distB="0" distL="0" distR="0" wp14:anchorId="19B04A3A" wp14:editId="1B1C49FF">
                  <wp:extent cx="228600" cy="228600"/>
                  <wp:effectExtent l="0" t="0" r="0" b="0"/>
                  <wp:docPr id="18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606B0B2D" w14:textId="0FB26760" w:rsidR="00AF74AB" w:rsidRPr="002326C1" w:rsidRDefault="00AF74AB" w:rsidP="00BA3623">
            <w:pPr>
              <w:pStyle w:val="NoteParagraph"/>
              <w:ind w:left="630"/>
              <w:rPr>
                <w:lang w:val="en-US"/>
              </w:rPr>
            </w:pPr>
            <w:r w:rsidRPr="002326C1">
              <w:rPr>
                <w:lang w:val="en-US"/>
              </w:rPr>
              <w:t>The subject of this email states something like “</w:t>
            </w:r>
            <w:r w:rsidRPr="002326C1">
              <w:rPr>
                <w:rStyle w:val="SAPUserEntry"/>
                <w:b w:val="0"/>
                <w:color w:val="auto"/>
                <w:lang w:val="en-US"/>
              </w:rPr>
              <w:t>The Add New Employee action for &lt;employee name&gt; has completed</w:t>
            </w:r>
            <w:r w:rsidRPr="002326C1">
              <w:rPr>
                <w:lang w:val="en-US"/>
              </w:rPr>
              <w:t>.”</w:t>
            </w:r>
          </w:p>
          <w:p w14:paraId="1CFF2307" w14:textId="2F304582" w:rsidR="00F047EE" w:rsidRPr="002326C1" w:rsidRDefault="00AF74AB" w:rsidP="00446BA1">
            <w:pPr>
              <w:rPr>
                <w:lang w:val="en-US"/>
              </w:rPr>
            </w:pPr>
            <w:r w:rsidRPr="002326C1">
              <w:rPr>
                <w:lang w:val="en-US"/>
              </w:rPr>
              <w:t xml:space="preserve">Open this e-mail and </w:t>
            </w:r>
            <w:r w:rsidR="00446BA1" w:rsidRPr="002326C1">
              <w:rPr>
                <w:lang w:val="en-US"/>
              </w:rPr>
              <w:t xml:space="preserve">choose </w:t>
            </w:r>
            <w:r w:rsidRPr="002326C1">
              <w:rPr>
                <w:lang w:val="en-US"/>
              </w:rPr>
              <w:t xml:space="preserve">the available hyperlink. You are directed to the </w:t>
            </w:r>
            <w:r w:rsidR="00CA7164" w:rsidRPr="002326C1">
              <w:rPr>
                <w:rStyle w:val="SAPScreenElement"/>
                <w:color w:val="auto"/>
                <w:lang w:val="en-US"/>
              </w:rPr>
              <w:t xml:space="preserve">Employee Central </w:t>
            </w:r>
            <w:r w:rsidRPr="002326C1">
              <w:rPr>
                <w:lang w:val="en-US"/>
              </w:rPr>
              <w:t>login screen, where you need to enter your password (your username is already filled by default).</w:t>
            </w:r>
          </w:p>
        </w:tc>
        <w:tc>
          <w:tcPr>
            <w:tcW w:w="2188" w:type="dxa"/>
            <w:tcBorders>
              <w:top w:val="single" w:sz="8" w:space="0" w:color="999999"/>
              <w:left w:val="single" w:sz="8" w:space="0" w:color="999999"/>
              <w:bottom w:val="single" w:sz="8" w:space="0" w:color="999999"/>
              <w:right w:val="single" w:sz="8" w:space="0" w:color="999999"/>
            </w:tcBorders>
            <w:hideMark/>
          </w:tcPr>
          <w:p w14:paraId="02EF7932" w14:textId="64EE6734" w:rsidR="00F047EE" w:rsidRPr="002326C1" w:rsidRDefault="00AF74AB">
            <w:pPr>
              <w:rPr>
                <w:lang w:val="en-US"/>
              </w:rPr>
            </w:pPr>
            <w:r w:rsidRPr="002326C1">
              <w:rPr>
                <w:lang w:val="en-US"/>
              </w:rPr>
              <w:t xml:space="preserve">You are directed to the </w:t>
            </w:r>
            <w:r w:rsidRPr="002326C1">
              <w:rPr>
                <w:rStyle w:val="SAPScreenElement"/>
                <w:lang w:val="en-US"/>
              </w:rPr>
              <w:t>Employee Files</w:t>
            </w:r>
            <w:r w:rsidRPr="002326C1">
              <w:rPr>
                <w:lang w:val="en-US"/>
              </w:rPr>
              <w:t xml:space="preserve"> page in which the</w:t>
            </w:r>
            <w:r w:rsidR="001611E9" w:rsidRPr="002326C1">
              <w:rPr>
                <w:lang w:val="en-US"/>
              </w:rPr>
              <w:t xml:space="preserve"> </w:t>
            </w:r>
            <w:r w:rsidR="00721B74" w:rsidRPr="002326C1">
              <w:rPr>
                <w:rStyle w:val="SAPScreenElement"/>
                <w:lang w:val="en-US"/>
              </w:rPr>
              <w:t>Personal Information</w:t>
            </w:r>
            <w:r w:rsidR="0052796A" w:rsidRPr="002326C1">
              <w:rPr>
                <w:lang w:val="en-US"/>
              </w:rPr>
              <w:t xml:space="preserve"> section</w:t>
            </w:r>
            <w:r w:rsidR="00721B74" w:rsidRPr="002326C1">
              <w:rPr>
                <w:lang w:val="en-US"/>
              </w:rPr>
              <w:t xml:space="preserve"> </w:t>
            </w:r>
            <w:r w:rsidRPr="002326C1">
              <w:rPr>
                <w:lang w:val="en-US"/>
              </w:rPr>
              <w:t>of the newly hired employee is displayed.</w:t>
            </w:r>
          </w:p>
        </w:tc>
        <w:tc>
          <w:tcPr>
            <w:tcW w:w="1260" w:type="dxa"/>
            <w:tcBorders>
              <w:top w:val="single" w:sz="8" w:space="0" w:color="999999"/>
              <w:left w:val="single" w:sz="8" w:space="0" w:color="999999"/>
              <w:bottom w:val="single" w:sz="8" w:space="0" w:color="999999"/>
              <w:right w:val="single" w:sz="8" w:space="0" w:color="999999"/>
            </w:tcBorders>
          </w:tcPr>
          <w:p w14:paraId="380928BD" w14:textId="77777777" w:rsidR="00F047EE" w:rsidRPr="002326C1" w:rsidRDefault="00F047EE" w:rsidP="003C56FF">
            <w:pPr>
              <w:rPr>
                <w:lang w:val="en-US"/>
              </w:rPr>
            </w:pPr>
          </w:p>
        </w:tc>
      </w:tr>
      <w:tr w:rsidR="00F047EE" w:rsidRPr="00A41C57" w14:paraId="44785682" w14:textId="77777777" w:rsidTr="00CC1E43">
        <w:trPr>
          <w:trHeight w:val="576"/>
        </w:trPr>
        <w:tc>
          <w:tcPr>
            <w:tcW w:w="900" w:type="dxa"/>
            <w:tcBorders>
              <w:top w:val="single" w:sz="8" w:space="0" w:color="999999"/>
              <w:left w:val="single" w:sz="8" w:space="0" w:color="999999"/>
              <w:bottom w:val="single" w:sz="8" w:space="0" w:color="999999"/>
              <w:right w:val="single" w:sz="8" w:space="0" w:color="999999"/>
            </w:tcBorders>
          </w:tcPr>
          <w:p w14:paraId="2795905E" w14:textId="230790B5" w:rsidR="00F047EE" w:rsidRPr="002326C1" w:rsidRDefault="001611E9" w:rsidP="003C56FF">
            <w:pPr>
              <w:rPr>
                <w:lang w:val="en-US"/>
              </w:rPr>
            </w:pPr>
            <w:r w:rsidRPr="002326C1">
              <w:rPr>
                <w:lang w:val="en-US"/>
              </w:rPr>
              <w:t>2</w:t>
            </w:r>
          </w:p>
        </w:tc>
        <w:tc>
          <w:tcPr>
            <w:tcW w:w="1592" w:type="dxa"/>
            <w:tcBorders>
              <w:top w:val="single" w:sz="8" w:space="0" w:color="999999"/>
              <w:left w:val="single" w:sz="8" w:space="0" w:color="999999"/>
              <w:bottom w:val="single" w:sz="8" w:space="0" w:color="999999"/>
              <w:right w:val="single" w:sz="8" w:space="0" w:color="999999"/>
            </w:tcBorders>
          </w:tcPr>
          <w:p w14:paraId="2FD031D4" w14:textId="4C085D99" w:rsidR="00F047EE" w:rsidRPr="002326C1" w:rsidRDefault="001611E9" w:rsidP="003C56FF">
            <w:pPr>
              <w:rPr>
                <w:rStyle w:val="SAPEmphasis"/>
                <w:lang w:val="en-US"/>
              </w:rPr>
            </w:pPr>
            <w:r w:rsidRPr="002326C1">
              <w:rPr>
                <w:rStyle w:val="SAPEmphasis"/>
                <w:lang w:val="en-US"/>
              </w:rPr>
              <w:t>View Employee Data</w:t>
            </w:r>
          </w:p>
        </w:tc>
        <w:tc>
          <w:tcPr>
            <w:tcW w:w="8370" w:type="dxa"/>
            <w:tcBorders>
              <w:top w:val="single" w:sz="8" w:space="0" w:color="999999"/>
              <w:left w:val="single" w:sz="8" w:space="0" w:color="999999"/>
              <w:bottom w:val="single" w:sz="8" w:space="0" w:color="999999"/>
              <w:right w:val="single" w:sz="8" w:space="0" w:color="999999"/>
            </w:tcBorders>
          </w:tcPr>
          <w:p w14:paraId="61145706" w14:textId="5813828B" w:rsidR="00F047EE" w:rsidRPr="002326C1" w:rsidRDefault="001611E9">
            <w:pPr>
              <w:rPr>
                <w:lang w:val="en-US"/>
              </w:rPr>
            </w:pPr>
            <w:r w:rsidRPr="002326C1">
              <w:rPr>
                <w:lang w:val="en-US"/>
              </w:rPr>
              <w:t xml:space="preserve">View the employee data maintained in the different </w:t>
            </w:r>
            <w:r w:rsidR="00721B74" w:rsidRPr="002326C1">
              <w:rPr>
                <w:lang w:val="en-US"/>
              </w:rPr>
              <w:t>sections, subsections, and blocks, visible</w:t>
            </w:r>
            <w:r w:rsidRPr="002326C1">
              <w:rPr>
                <w:lang w:val="en-US"/>
              </w:rPr>
              <w:t xml:space="preserve"> as per your granted permissions</w:t>
            </w:r>
            <w:r w:rsidR="00F047EE" w:rsidRPr="002326C1">
              <w:rPr>
                <w:lang w:val="en-US"/>
              </w:rPr>
              <w:t>.</w:t>
            </w:r>
          </w:p>
        </w:tc>
        <w:tc>
          <w:tcPr>
            <w:tcW w:w="2188" w:type="dxa"/>
            <w:tcBorders>
              <w:top w:val="single" w:sz="8" w:space="0" w:color="999999"/>
              <w:left w:val="single" w:sz="8" w:space="0" w:color="999999"/>
              <w:bottom w:val="single" w:sz="8" w:space="0" w:color="999999"/>
              <w:right w:val="single" w:sz="8" w:space="0" w:color="999999"/>
            </w:tcBorders>
          </w:tcPr>
          <w:p w14:paraId="645B662E" w14:textId="54C65F41" w:rsidR="00F047EE" w:rsidRPr="002326C1" w:rsidRDefault="00F047EE" w:rsidP="003C56FF">
            <w:pPr>
              <w:rPr>
                <w:lang w:val="en-US"/>
              </w:rPr>
            </w:pPr>
          </w:p>
        </w:tc>
        <w:tc>
          <w:tcPr>
            <w:tcW w:w="1260" w:type="dxa"/>
            <w:tcBorders>
              <w:top w:val="single" w:sz="8" w:space="0" w:color="999999"/>
              <w:left w:val="single" w:sz="8" w:space="0" w:color="999999"/>
              <w:bottom w:val="single" w:sz="8" w:space="0" w:color="999999"/>
              <w:right w:val="single" w:sz="8" w:space="0" w:color="999999"/>
            </w:tcBorders>
          </w:tcPr>
          <w:p w14:paraId="216BED39" w14:textId="77777777" w:rsidR="00F047EE" w:rsidRPr="002326C1" w:rsidRDefault="00F047EE" w:rsidP="003C56FF">
            <w:pPr>
              <w:rPr>
                <w:lang w:val="en-US"/>
              </w:rPr>
            </w:pPr>
          </w:p>
        </w:tc>
      </w:tr>
    </w:tbl>
    <w:p w14:paraId="2AD69EF6" w14:textId="2E7E5824" w:rsidR="004F1F52" w:rsidRPr="002326C1" w:rsidRDefault="004F1F52" w:rsidP="004F1F52">
      <w:pPr>
        <w:rPr>
          <w:lang w:val="en-US"/>
        </w:rPr>
      </w:pPr>
      <w:bookmarkStart w:id="1675" w:name="_Toc433783733"/>
      <w:bookmarkStart w:id="1676" w:name="_Toc434396638"/>
      <w:bookmarkStart w:id="1677" w:name="_Toc434397755"/>
      <w:bookmarkStart w:id="1678" w:name="_Toc433783752"/>
      <w:bookmarkStart w:id="1679" w:name="_Toc434396657"/>
      <w:bookmarkStart w:id="1680" w:name="_Toc434397774"/>
      <w:bookmarkStart w:id="1681" w:name="_Toc394392816"/>
      <w:bookmarkStart w:id="1682" w:name="_Toc394392862"/>
      <w:bookmarkStart w:id="1683" w:name="_Toc391746220"/>
      <w:bookmarkStart w:id="1684" w:name="_Toc391746548"/>
      <w:bookmarkStart w:id="1685" w:name="_Toc393373355"/>
      <w:bookmarkStart w:id="1686" w:name="_Toc394330139"/>
      <w:bookmarkStart w:id="1687" w:name="_Toc394392817"/>
      <w:bookmarkStart w:id="1688" w:name="_Toc394392863"/>
      <w:bookmarkStart w:id="1689" w:name="_Toc391746221"/>
      <w:bookmarkStart w:id="1690" w:name="_Toc391746549"/>
      <w:bookmarkStart w:id="1691" w:name="_Toc393373356"/>
      <w:bookmarkStart w:id="1692" w:name="_Toc394330140"/>
      <w:bookmarkStart w:id="1693" w:name="_Toc394392818"/>
      <w:bookmarkStart w:id="1694" w:name="_Toc394392864"/>
      <w:bookmarkStart w:id="1695" w:name="_Toc391746222"/>
      <w:bookmarkStart w:id="1696" w:name="_Toc391746550"/>
      <w:bookmarkStart w:id="1697" w:name="_Toc393373357"/>
      <w:bookmarkStart w:id="1698" w:name="_Toc394330141"/>
      <w:bookmarkStart w:id="1699" w:name="_Toc394392819"/>
      <w:bookmarkStart w:id="1700" w:name="_Toc394392865"/>
      <w:bookmarkStart w:id="1701" w:name="_Toc391746223"/>
      <w:bookmarkStart w:id="1702" w:name="_Toc391746551"/>
      <w:bookmarkStart w:id="1703" w:name="_Toc393373358"/>
      <w:bookmarkStart w:id="1704" w:name="_Toc394330142"/>
      <w:bookmarkStart w:id="1705" w:name="_Toc394392820"/>
      <w:bookmarkStart w:id="1706" w:name="_Toc394392866"/>
      <w:bookmarkStart w:id="1707" w:name="_Toc416965494"/>
      <w:bookmarkStart w:id="1708" w:name="_Toc420909935"/>
      <w:bookmarkStart w:id="1709" w:name="_Toc406685171"/>
      <w:bookmarkStart w:id="1710" w:name="_Toc410684927"/>
      <w:bookmarkStart w:id="1711" w:name="_Toc391585998"/>
      <w:bookmarkStart w:id="1712" w:name="_Toc385497774"/>
      <w:bookmarkStart w:id="1713" w:name="_Toc387415826"/>
      <w:bookmarkStart w:id="1714" w:name="_Toc391738746"/>
      <w:bookmarkStart w:id="1715" w:name="_Toc406578512"/>
      <w:bookmarkStart w:id="1716" w:name="_Toc406666748"/>
      <w:bookmarkEnd w:id="1664"/>
      <w:bookmarkEnd w:id="1665"/>
      <w:bookmarkEnd w:id="1666"/>
      <w:bookmarkEnd w:id="1667"/>
      <w:bookmarkEnd w:id="1668"/>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400826F5" w14:textId="6459AD3D" w:rsidR="004F1F52" w:rsidRPr="002326C1" w:rsidRDefault="004F1F52" w:rsidP="004F1F52">
      <w:pPr>
        <w:rPr>
          <w:lang w:val="en-US"/>
        </w:rPr>
      </w:pPr>
    </w:p>
    <w:p w14:paraId="5F57F68B" w14:textId="77777777" w:rsidR="004F1F52" w:rsidRPr="002326C1" w:rsidRDefault="004F1F52" w:rsidP="004F1F52">
      <w:pPr>
        <w:rPr>
          <w:lang w:val="en-US"/>
        </w:rPr>
      </w:pPr>
    </w:p>
    <w:p w14:paraId="2076A75F" w14:textId="379D5BC6" w:rsidR="002978D6" w:rsidRPr="002326C1" w:rsidRDefault="002978D6" w:rsidP="002978D6">
      <w:pPr>
        <w:pStyle w:val="Heading2"/>
        <w:ind w:left="576" w:hanging="576"/>
        <w:rPr>
          <w:lang w:val="en-US"/>
        </w:rPr>
      </w:pPr>
      <w:bookmarkStart w:id="1717" w:name="_Toc507062693"/>
      <w:r w:rsidRPr="002326C1">
        <w:rPr>
          <w:lang w:val="en-US"/>
        </w:rPr>
        <w:lastRenderedPageBreak/>
        <w:t>Rehire</w:t>
      </w:r>
      <w:bookmarkEnd w:id="1707"/>
      <w:bookmarkEnd w:id="1708"/>
      <w:bookmarkEnd w:id="1717"/>
    </w:p>
    <w:p w14:paraId="06D2CBB4" w14:textId="77777777" w:rsidR="003F43FC" w:rsidRPr="002326C1" w:rsidRDefault="003F43FC" w:rsidP="003F43FC">
      <w:pPr>
        <w:pStyle w:val="SAPKeyblockTitle"/>
        <w:rPr>
          <w:lang w:val="en-US"/>
        </w:rPr>
      </w:pPr>
      <w:r w:rsidRPr="002326C1">
        <w:rPr>
          <w:lang w:val="en-US"/>
        </w:rPr>
        <w:t>Purpose</w:t>
      </w:r>
    </w:p>
    <w:p w14:paraId="02FFA58E" w14:textId="02F5284A" w:rsidR="002978D6" w:rsidRPr="002326C1" w:rsidRDefault="002978D6" w:rsidP="00087F5E">
      <w:pPr>
        <w:rPr>
          <w:lang w:val="en-US"/>
        </w:rPr>
      </w:pPr>
      <w:r w:rsidRPr="002326C1">
        <w:rPr>
          <w:lang w:val="en-US"/>
        </w:rPr>
        <w:t>In this chapter</w:t>
      </w:r>
      <w:r w:rsidR="00EF2CE4" w:rsidRPr="002326C1">
        <w:rPr>
          <w:lang w:val="en-US"/>
        </w:rPr>
        <w:t>,</w:t>
      </w:r>
      <w:r w:rsidRPr="002326C1">
        <w:rPr>
          <w:lang w:val="en-US"/>
        </w:rPr>
        <w:t xml:space="preserve"> the information to be maintained when an employee is rehired is detailed</w:t>
      </w:r>
      <w:r w:rsidR="000C6016" w:rsidRPr="002326C1">
        <w:rPr>
          <w:lang w:val="en-US"/>
        </w:rPr>
        <w:t>.</w:t>
      </w:r>
    </w:p>
    <w:p w14:paraId="247EFB59" w14:textId="77777777" w:rsidR="00FA35C5" w:rsidRPr="002326C1" w:rsidRDefault="00E12545" w:rsidP="00087F5E">
      <w:pPr>
        <w:pStyle w:val="Heading3"/>
        <w:rPr>
          <w:lang w:val="en-US"/>
        </w:rPr>
      </w:pPr>
      <w:r w:rsidRPr="002326C1">
        <w:rPr>
          <w:lang w:val="en-US"/>
        </w:rPr>
        <w:t xml:space="preserve"> </w:t>
      </w:r>
      <w:bookmarkStart w:id="1718" w:name="_Toc507062694"/>
      <w:r w:rsidR="00FA35C5" w:rsidRPr="002326C1">
        <w:rPr>
          <w:lang w:val="en-US"/>
        </w:rPr>
        <w:t>Entering Rehiring Data</w:t>
      </w:r>
      <w:bookmarkEnd w:id="1709"/>
      <w:bookmarkEnd w:id="1710"/>
      <w:bookmarkEnd w:id="1718"/>
    </w:p>
    <w:p w14:paraId="367D591B" w14:textId="77777777" w:rsidR="00B7349F" w:rsidRPr="002326C1" w:rsidRDefault="00B7349F" w:rsidP="00B7349F">
      <w:pPr>
        <w:pStyle w:val="SAPKeyblockTitle"/>
        <w:rPr>
          <w:lang w:val="en-US"/>
        </w:rPr>
      </w:pPr>
      <w:r w:rsidRPr="002326C1">
        <w:rPr>
          <w:lang w:val="en-US"/>
        </w:rPr>
        <w:t>Test Administration</w:t>
      </w:r>
    </w:p>
    <w:p w14:paraId="01D02E24" w14:textId="13109E4E" w:rsidR="00B7349F" w:rsidRPr="002326C1" w:rsidRDefault="00B7349F" w:rsidP="00B7349F">
      <w:pPr>
        <w:rPr>
          <w:lang w:val="en-US"/>
        </w:rPr>
      </w:pPr>
      <w:r w:rsidRPr="002326C1">
        <w:rPr>
          <w:lang w:val="en-US"/>
        </w:rPr>
        <w:t>Customer project: Fill in the project-specific parts (</w:t>
      </w:r>
      <w:r w:rsidR="00C50C67" w:rsidRPr="002326C1">
        <w:rPr>
          <w:lang w:val="en-US"/>
        </w:rPr>
        <w:t>between &lt;brackets&gt;</w:t>
      </w:r>
      <w:r w:rsidRPr="002326C1">
        <w:rPr>
          <w:lang w:val="en-US"/>
        </w:rPr>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B7349F" w:rsidRPr="002326C1" w14:paraId="26C6AF39" w14:textId="77777777" w:rsidTr="00B7349F">
        <w:tc>
          <w:tcPr>
            <w:tcW w:w="2280" w:type="dxa"/>
            <w:tcBorders>
              <w:top w:val="single" w:sz="8" w:space="0" w:color="999999"/>
              <w:left w:val="single" w:sz="8" w:space="0" w:color="999999"/>
              <w:bottom w:val="single" w:sz="8" w:space="0" w:color="999999"/>
              <w:right w:val="single" w:sz="8" w:space="0" w:color="999999"/>
            </w:tcBorders>
            <w:hideMark/>
          </w:tcPr>
          <w:p w14:paraId="2A86B993" w14:textId="77777777" w:rsidR="00B7349F" w:rsidRPr="002326C1" w:rsidRDefault="00B7349F">
            <w:pPr>
              <w:rPr>
                <w:rStyle w:val="SAPEmphasis"/>
                <w:lang w:val="en-US"/>
              </w:rPr>
            </w:pPr>
            <w:r w:rsidRPr="002326C1">
              <w:rPr>
                <w:rStyle w:val="SAPEmphasis"/>
                <w:lang w:val="en-U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D8A137A" w14:textId="77777777" w:rsidR="00B7349F" w:rsidRPr="002326C1" w:rsidRDefault="00B7349F">
            <w:pPr>
              <w:rPr>
                <w:lang w:val="en-US"/>
              </w:rPr>
            </w:pPr>
            <w:r w:rsidRPr="002326C1">
              <w:rPr>
                <w:lang w:val="en-US"/>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0519D5FD" w14:textId="77777777" w:rsidR="00B7349F" w:rsidRPr="002326C1" w:rsidRDefault="00B7349F">
            <w:pPr>
              <w:rPr>
                <w:rStyle w:val="SAPEmphasis"/>
                <w:lang w:val="en-US"/>
              </w:rPr>
            </w:pPr>
            <w:r w:rsidRPr="002326C1">
              <w:rPr>
                <w:rStyle w:val="SAPEmphasis"/>
                <w:lang w:val="en-US"/>
              </w:rPr>
              <w:t>Tester Name</w:t>
            </w:r>
          </w:p>
        </w:tc>
        <w:tc>
          <w:tcPr>
            <w:tcW w:w="2401" w:type="dxa"/>
            <w:tcBorders>
              <w:top w:val="single" w:sz="8" w:space="0" w:color="999999"/>
              <w:left w:val="single" w:sz="8" w:space="0" w:color="999999"/>
              <w:bottom w:val="single" w:sz="8" w:space="0" w:color="999999"/>
              <w:right w:val="single" w:sz="8" w:space="0" w:color="999999"/>
            </w:tcBorders>
          </w:tcPr>
          <w:p w14:paraId="4B32F3E5" w14:textId="77777777" w:rsidR="00B7349F" w:rsidRPr="002326C1" w:rsidRDefault="00C50C67">
            <w:pPr>
              <w:rPr>
                <w:lang w:val="en-US"/>
              </w:rPr>
            </w:pPr>
            <w:r w:rsidRPr="002326C1">
              <w:rPr>
                <w:lang w:val="en-US"/>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CC37FBD" w14:textId="77777777" w:rsidR="00B7349F" w:rsidRPr="002326C1" w:rsidRDefault="00B7349F">
            <w:pPr>
              <w:rPr>
                <w:rStyle w:val="SAPEmphasis"/>
                <w:lang w:val="en-US"/>
              </w:rPr>
            </w:pPr>
            <w:r w:rsidRPr="002326C1">
              <w:rPr>
                <w:rStyle w:val="SAPEmphasis"/>
                <w:lang w:val="en-U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730876E9" w14:textId="14BBF6F3" w:rsidR="00B7349F" w:rsidRPr="002326C1" w:rsidRDefault="0019708C">
            <w:pPr>
              <w:rPr>
                <w:lang w:val="en-US"/>
              </w:rPr>
            </w:pPr>
            <w:r w:rsidRPr="002326C1">
              <w:rPr>
                <w:lang w:val="en-US"/>
              </w:rPr>
              <w:t>&lt;date&gt;</w:t>
            </w:r>
          </w:p>
        </w:tc>
      </w:tr>
      <w:tr w:rsidR="00B7349F" w:rsidRPr="002326C1" w14:paraId="2226F463" w14:textId="77777777" w:rsidTr="00B7349F">
        <w:tc>
          <w:tcPr>
            <w:tcW w:w="2280" w:type="dxa"/>
            <w:tcBorders>
              <w:top w:val="single" w:sz="8" w:space="0" w:color="999999"/>
              <w:left w:val="single" w:sz="8" w:space="0" w:color="999999"/>
              <w:bottom w:val="single" w:sz="8" w:space="0" w:color="999999"/>
              <w:right w:val="single" w:sz="8" w:space="0" w:color="999999"/>
            </w:tcBorders>
            <w:hideMark/>
          </w:tcPr>
          <w:p w14:paraId="2F3CEACF" w14:textId="77777777" w:rsidR="00B7349F" w:rsidRPr="002326C1" w:rsidRDefault="00B7349F">
            <w:pPr>
              <w:rPr>
                <w:rStyle w:val="SAPEmphasis"/>
                <w:lang w:val="en-US"/>
              </w:rPr>
            </w:pPr>
            <w:r w:rsidRPr="002326C1">
              <w:rPr>
                <w:rStyle w:val="SAPEmphasis"/>
                <w:lang w:val="en-U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F08DD84" w14:textId="41789DC3" w:rsidR="00B7349F" w:rsidRPr="002326C1" w:rsidRDefault="00B7349F">
            <w:pPr>
              <w:rPr>
                <w:lang w:val="en-US"/>
              </w:rPr>
            </w:pPr>
            <w:r w:rsidRPr="002326C1">
              <w:rPr>
                <w:lang w:val="en-US"/>
              </w:rPr>
              <w:t xml:space="preserve">HR </w:t>
            </w:r>
            <w:r w:rsidR="005F7F66" w:rsidRPr="002326C1">
              <w:rPr>
                <w:lang w:val="en-US"/>
              </w:rPr>
              <w:t>Administrator</w:t>
            </w:r>
          </w:p>
        </w:tc>
      </w:tr>
      <w:tr w:rsidR="00B7349F" w:rsidRPr="002326C1" w14:paraId="63EBDAF6" w14:textId="77777777" w:rsidTr="00B7349F">
        <w:tc>
          <w:tcPr>
            <w:tcW w:w="2280" w:type="dxa"/>
            <w:tcBorders>
              <w:top w:val="single" w:sz="8" w:space="0" w:color="999999"/>
              <w:left w:val="single" w:sz="8" w:space="0" w:color="999999"/>
              <w:bottom w:val="single" w:sz="8" w:space="0" w:color="999999"/>
              <w:right w:val="single" w:sz="8" w:space="0" w:color="999999"/>
            </w:tcBorders>
            <w:hideMark/>
          </w:tcPr>
          <w:p w14:paraId="4B7A2EDD" w14:textId="77777777" w:rsidR="00B7349F" w:rsidRPr="002326C1" w:rsidRDefault="00B7349F">
            <w:pPr>
              <w:rPr>
                <w:rStyle w:val="SAPEmphasis"/>
                <w:lang w:val="en-US"/>
              </w:rPr>
            </w:pPr>
            <w:r w:rsidRPr="002326C1">
              <w:rPr>
                <w:rStyle w:val="SAPEmphasis"/>
                <w:lang w:val="en-U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964B744" w14:textId="77777777" w:rsidR="00B7349F" w:rsidRPr="002326C1" w:rsidRDefault="00B7349F">
            <w:pPr>
              <w:rPr>
                <w:lang w:val="en-US"/>
              </w:rPr>
            </w:pPr>
            <w:r w:rsidRPr="002326C1">
              <w:rPr>
                <w:lang w:val="en-US"/>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7D78386" w14:textId="77777777" w:rsidR="00B7349F" w:rsidRPr="002326C1" w:rsidRDefault="00B7349F">
            <w:pPr>
              <w:rPr>
                <w:rStyle w:val="SAPEmphasis"/>
                <w:lang w:val="en-US"/>
              </w:rPr>
            </w:pPr>
            <w:r w:rsidRPr="002326C1">
              <w:rPr>
                <w:rStyle w:val="SAPEmphasis"/>
                <w:lang w:val="en-U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1DD5AA9" w14:textId="58E9825B" w:rsidR="00B7349F" w:rsidRPr="002326C1" w:rsidRDefault="00F23E40">
            <w:pPr>
              <w:rPr>
                <w:lang w:val="en-US"/>
              </w:rPr>
            </w:pPr>
            <w:r>
              <w:rPr>
                <w:lang w:val="en-US"/>
              </w:rPr>
              <w:t>&lt;duration&gt;</w:t>
            </w:r>
          </w:p>
        </w:tc>
      </w:tr>
    </w:tbl>
    <w:p w14:paraId="6A3BF9D7" w14:textId="77777777" w:rsidR="00FA35C5" w:rsidRPr="002326C1" w:rsidRDefault="00FA35C5" w:rsidP="007F1418">
      <w:pPr>
        <w:pStyle w:val="SAPKeyblockTitle"/>
        <w:rPr>
          <w:lang w:val="en-US"/>
        </w:rPr>
      </w:pPr>
      <w:r w:rsidRPr="002326C1">
        <w:rPr>
          <w:lang w:val="en-US"/>
        </w:rPr>
        <w:t>Purpose</w:t>
      </w:r>
    </w:p>
    <w:p w14:paraId="19EC8B38" w14:textId="7D5A86C7" w:rsidR="00FA35C5" w:rsidRPr="002326C1" w:rsidRDefault="00FA35C5" w:rsidP="00FA35C5">
      <w:pPr>
        <w:rPr>
          <w:lang w:val="en-US"/>
        </w:rPr>
      </w:pPr>
      <w:r w:rsidRPr="002326C1">
        <w:rPr>
          <w:lang w:val="en-US"/>
        </w:rPr>
        <w:t xml:space="preserve">The HR </w:t>
      </w:r>
      <w:r w:rsidR="005F7F66" w:rsidRPr="002326C1">
        <w:rPr>
          <w:lang w:val="en-US"/>
        </w:rPr>
        <w:t xml:space="preserve">Administrator </w:t>
      </w:r>
      <w:r w:rsidRPr="002326C1">
        <w:rPr>
          <w:lang w:val="en-US"/>
        </w:rPr>
        <w:t>enters master data of an employee who has previously left the company and was then rehired by the same. This data includes legally mandated, company-specific, and personal data for the employee.</w:t>
      </w:r>
    </w:p>
    <w:p w14:paraId="22A59C37" w14:textId="77777777" w:rsidR="00FA35C5" w:rsidRPr="002326C1" w:rsidRDefault="00FA35C5" w:rsidP="00FA35C5">
      <w:pPr>
        <w:rPr>
          <w:lang w:val="en-US"/>
        </w:rPr>
      </w:pPr>
      <w:r w:rsidRPr="002326C1">
        <w:rPr>
          <w:lang w:val="en-US"/>
        </w:rPr>
        <w:t xml:space="preserve">The employee‘s existing person ID in the system will be reactivated. By using the rehired employee’s old person ID, you will have a continuous history for the employee and static data, such as the address, which was created as part of the original employee master data, can be re-used. </w:t>
      </w:r>
    </w:p>
    <w:p w14:paraId="4666BEA6" w14:textId="77777777" w:rsidR="00FA35C5" w:rsidRPr="002326C1" w:rsidRDefault="00FA35C5" w:rsidP="00FA35C5">
      <w:pPr>
        <w:pStyle w:val="SAPKeyblockTitle"/>
        <w:rPr>
          <w:lang w:val="en-US"/>
        </w:rPr>
      </w:pPr>
      <w:r w:rsidRPr="002326C1">
        <w:rPr>
          <w:lang w:val="en-US"/>
        </w:rPr>
        <w:t>Prerequisites</w:t>
      </w:r>
    </w:p>
    <w:p w14:paraId="6EACC9E2" w14:textId="77777777" w:rsidR="00FA35C5" w:rsidRPr="002326C1" w:rsidRDefault="00FA35C5" w:rsidP="00FA35C5">
      <w:pPr>
        <w:rPr>
          <w:lang w:val="en-US"/>
        </w:rPr>
      </w:pPr>
      <w:r w:rsidRPr="002326C1">
        <w:rPr>
          <w:lang w:val="en-US"/>
        </w:rPr>
        <w:t>The particular employee must exist in your system. He or she must have been already hired (have employ</w:t>
      </w:r>
      <w:r w:rsidR="00473A43" w:rsidRPr="002326C1">
        <w:rPr>
          <w:lang w:val="en-US"/>
        </w:rPr>
        <w:t>ee</w:t>
      </w:r>
      <w:r w:rsidRPr="002326C1">
        <w:rPr>
          <w:lang w:val="en-US"/>
        </w:rPr>
        <w:t xml:space="preserve"> status</w:t>
      </w:r>
      <w:r w:rsidRPr="002326C1">
        <w:rPr>
          <w:rStyle w:val="SAPUserEntry"/>
          <w:color w:val="auto"/>
          <w:lang w:val="en-US"/>
        </w:rPr>
        <w:t xml:space="preserve"> Active</w:t>
      </w:r>
      <w:r w:rsidRPr="002326C1">
        <w:rPr>
          <w:lang w:val="en-US"/>
        </w:rPr>
        <w:t xml:space="preserve">) in the past in order to have a person ID in the system. </w:t>
      </w:r>
    </w:p>
    <w:p w14:paraId="75C9CC4C" w14:textId="77777777" w:rsidR="00FA35C5" w:rsidRPr="002326C1" w:rsidRDefault="00FA35C5" w:rsidP="00FA35C5">
      <w:pPr>
        <w:rPr>
          <w:lang w:val="en-US"/>
        </w:rPr>
      </w:pPr>
      <w:r w:rsidRPr="002326C1">
        <w:rPr>
          <w:lang w:val="en-US"/>
        </w:rPr>
        <w:t xml:space="preserve">The particular employee must have left previously the company in order to be rehired by the same. The </w:t>
      </w:r>
      <w:r w:rsidRPr="002326C1">
        <w:rPr>
          <w:rStyle w:val="SAPScreenElement"/>
          <w:color w:val="auto"/>
          <w:lang w:val="en-US"/>
        </w:rPr>
        <w:t>Terminate</w:t>
      </w:r>
      <w:r w:rsidRPr="002326C1">
        <w:rPr>
          <w:lang w:val="en-US"/>
        </w:rPr>
        <w:t xml:space="preserve"> action</w:t>
      </w:r>
      <w:r w:rsidR="000C6016" w:rsidRPr="002326C1">
        <w:rPr>
          <w:lang w:val="en-US"/>
        </w:rPr>
        <w:t xml:space="preserve"> type must have been performed</w:t>
      </w:r>
      <w:r w:rsidR="002C1842" w:rsidRPr="002326C1">
        <w:rPr>
          <w:lang w:val="en-US"/>
        </w:rPr>
        <w:t xml:space="preserve"> with value of field </w:t>
      </w:r>
      <w:r w:rsidR="002C1842" w:rsidRPr="002326C1">
        <w:rPr>
          <w:rStyle w:val="SAPScreenElement"/>
          <w:lang w:val="en-US"/>
        </w:rPr>
        <w:t>OK to Rehire</w:t>
      </w:r>
      <w:r w:rsidR="002C1842" w:rsidRPr="002326C1">
        <w:rPr>
          <w:lang w:val="en-US"/>
        </w:rPr>
        <w:t xml:space="preserve"> set to</w:t>
      </w:r>
      <w:r w:rsidR="002C1842" w:rsidRPr="002326C1">
        <w:rPr>
          <w:rStyle w:val="SAPUserEntry"/>
          <w:lang w:val="en-US"/>
        </w:rPr>
        <w:t xml:space="preserve"> Yes</w:t>
      </w:r>
      <w:r w:rsidR="002C1842" w:rsidRPr="002326C1">
        <w:rPr>
          <w:lang w:val="en-US"/>
        </w:rPr>
        <w:t>.</w:t>
      </w:r>
    </w:p>
    <w:p w14:paraId="59AF80B6" w14:textId="77777777" w:rsidR="00FA35C5" w:rsidRPr="002326C1" w:rsidRDefault="007B0A92" w:rsidP="00CC1E43">
      <w:pPr>
        <w:pStyle w:val="SAPNoteHeading"/>
        <w:ind w:left="720"/>
        <w:rPr>
          <w:lang w:val="en-US"/>
        </w:rPr>
      </w:pPr>
      <w:r w:rsidRPr="002326C1">
        <w:rPr>
          <w:noProof/>
          <w:lang w:val="en-US"/>
        </w:rPr>
        <w:lastRenderedPageBreak/>
        <w:drawing>
          <wp:inline distT="0" distB="0" distL="0" distR="0" wp14:anchorId="07BA2BC8" wp14:editId="0C2E595F">
            <wp:extent cx="228600" cy="228600"/>
            <wp:effectExtent l="0" t="0" r="0" b="0"/>
            <wp:docPr id="5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35C5" w:rsidRPr="002326C1">
        <w:rPr>
          <w:lang w:val="en-US"/>
        </w:rPr>
        <w:t xml:space="preserve"> Note</w:t>
      </w:r>
    </w:p>
    <w:p w14:paraId="3CE99EC2" w14:textId="77777777" w:rsidR="00FA35C5" w:rsidRPr="002326C1" w:rsidRDefault="00FA35C5" w:rsidP="00CC1E43">
      <w:pPr>
        <w:pStyle w:val="NoteParagraph"/>
        <w:ind w:left="720"/>
        <w:rPr>
          <w:lang w:val="en-US"/>
        </w:rPr>
      </w:pPr>
      <w:r w:rsidRPr="002326C1">
        <w:rPr>
          <w:lang w:val="en-US"/>
        </w:rPr>
        <w:t xml:space="preserve">For details on executing the </w:t>
      </w:r>
      <w:r w:rsidRPr="002326C1">
        <w:rPr>
          <w:rStyle w:val="SAPScreenElement"/>
          <w:color w:val="auto"/>
          <w:lang w:val="en-US"/>
        </w:rPr>
        <w:t>Terminate</w:t>
      </w:r>
      <w:r w:rsidRPr="002326C1">
        <w:rPr>
          <w:lang w:val="en-US"/>
        </w:rPr>
        <w:t xml:space="preserve"> action type, refer to test script </w:t>
      </w:r>
      <w:r w:rsidRPr="002326C1">
        <w:rPr>
          <w:rStyle w:val="SAPScreenElement"/>
          <w:color w:val="auto"/>
          <w:lang w:val="en-US"/>
        </w:rPr>
        <w:t>Take Action: Termination (FJ3)</w:t>
      </w:r>
      <w:r w:rsidRPr="002326C1">
        <w:rPr>
          <w:lang w:val="en-US"/>
        </w:rPr>
        <w:t>.</w:t>
      </w:r>
    </w:p>
    <w:p w14:paraId="697C4DBE" w14:textId="77777777" w:rsidR="000B1847" w:rsidRPr="002326C1" w:rsidRDefault="000B1847" w:rsidP="00FA35C5">
      <w:pPr>
        <w:pStyle w:val="NoteParagraph"/>
        <w:rPr>
          <w:lang w:val="en-US"/>
        </w:rPr>
      </w:pPr>
    </w:p>
    <w:p w14:paraId="60BF66FC" w14:textId="2CF0379D" w:rsidR="000B1847" w:rsidRPr="002326C1" w:rsidRDefault="000B1847" w:rsidP="000B1847">
      <w:pPr>
        <w:rPr>
          <w:rStyle w:val="SAPEmphasis"/>
          <w:rFonts w:eastAsia="Calibri"/>
          <w:sz w:val="22"/>
          <w:szCs w:val="22"/>
          <w:lang w:val="en-US"/>
        </w:rPr>
      </w:pPr>
      <w:r w:rsidRPr="002326C1">
        <w:rPr>
          <w:rStyle w:val="SAPEmphasis"/>
          <w:lang w:val="en-US"/>
        </w:rPr>
        <w:t xml:space="preserve">Only if Position Management </w:t>
      </w:r>
      <w:r w:rsidR="00726012" w:rsidRPr="002326C1">
        <w:rPr>
          <w:rStyle w:val="SAPEmphasis"/>
          <w:lang w:val="en-US"/>
        </w:rPr>
        <w:t>has been implemented</w:t>
      </w:r>
      <w:r w:rsidR="00726012" w:rsidRPr="002326C1" w:rsidDel="00726012">
        <w:rPr>
          <w:rStyle w:val="SAPEmphasis"/>
          <w:lang w:val="en-US"/>
        </w:rPr>
        <w:t xml:space="preserve"> </w:t>
      </w:r>
      <w:r w:rsidRPr="002326C1">
        <w:rPr>
          <w:rStyle w:val="SAPEmphasis"/>
          <w:lang w:val="en-US"/>
        </w:rPr>
        <w:t xml:space="preserve">in your </w:t>
      </w:r>
      <w:r w:rsidR="008603DB" w:rsidRPr="002326C1">
        <w:rPr>
          <w:rStyle w:val="SAPEmphasis"/>
          <w:lang w:val="en-US"/>
        </w:rPr>
        <w:t xml:space="preserve">Employee Central </w:t>
      </w:r>
      <w:r w:rsidRPr="002326C1">
        <w:rPr>
          <w:rStyle w:val="SAPEmphasis"/>
          <w:lang w:val="en-US"/>
        </w:rPr>
        <w:t>instance</w:t>
      </w:r>
      <w:r w:rsidR="004E1831" w:rsidRPr="003F43FC">
        <w:rPr>
          <w:rStyle w:val="SAPEmphasis"/>
          <w:lang w:val="en-US"/>
        </w:rPr>
        <w:t xml:space="preserve">, </w:t>
      </w:r>
      <w:r w:rsidR="004E1831" w:rsidRPr="003F43FC">
        <w:rPr>
          <w:lang w:val="en-US"/>
        </w:rPr>
        <w:t xml:space="preserve">following </w:t>
      </w:r>
      <w:r w:rsidR="00E769E4" w:rsidRPr="003F43FC">
        <w:rPr>
          <w:lang w:val="en-US"/>
        </w:rPr>
        <w:t>ad</w:t>
      </w:r>
      <w:r w:rsidR="00726012" w:rsidRPr="002326C1">
        <w:rPr>
          <w:lang w:val="en-US"/>
        </w:rPr>
        <w:t>d</w:t>
      </w:r>
      <w:r w:rsidR="00E769E4" w:rsidRPr="003F43FC">
        <w:rPr>
          <w:lang w:val="en-US"/>
        </w:rPr>
        <w:t xml:space="preserve">itional </w:t>
      </w:r>
      <w:r w:rsidR="004E1831" w:rsidRPr="003F43FC">
        <w:rPr>
          <w:lang w:val="en-US"/>
        </w:rPr>
        <w:t>prerequisites need to be fulfilled</w:t>
      </w:r>
      <w:r w:rsidRPr="002326C1">
        <w:rPr>
          <w:rStyle w:val="SAPEmphasis"/>
          <w:lang w:val="en-US"/>
        </w:rPr>
        <w:t xml:space="preserve">: </w:t>
      </w:r>
    </w:p>
    <w:p w14:paraId="29DEC025" w14:textId="77777777" w:rsidR="000B1847" w:rsidRPr="002326C1" w:rsidRDefault="000B1847" w:rsidP="006B0902">
      <w:pPr>
        <w:numPr>
          <w:ilvl w:val="0"/>
          <w:numId w:val="41"/>
        </w:numPr>
        <w:ind w:left="284" w:hanging="284"/>
        <w:rPr>
          <w:lang w:val="en-US"/>
        </w:rPr>
      </w:pPr>
      <w:r w:rsidRPr="002326C1">
        <w:rPr>
          <w:lang w:val="en-US"/>
        </w:rPr>
        <w:t xml:space="preserve">The position on which the employee is to be rehired has been created with appropriate fields filled in. If the position is assigned to a particular country (value of field </w:t>
      </w:r>
      <w:r w:rsidRPr="002326C1">
        <w:rPr>
          <w:rStyle w:val="SAPScreenElement"/>
          <w:lang w:val="en-US"/>
        </w:rPr>
        <w:t>Company</w:t>
      </w:r>
      <w:r w:rsidRPr="002326C1">
        <w:rPr>
          <w:lang w:val="en-US"/>
        </w:rPr>
        <w:t>), make sure you choose the same country (i</w:t>
      </w:r>
      <w:r w:rsidR="00E863CD" w:rsidRPr="002326C1">
        <w:rPr>
          <w:lang w:val="en-US"/>
        </w:rPr>
        <w:t>.</w:t>
      </w:r>
      <w:r w:rsidRPr="002326C1">
        <w:rPr>
          <w:lang w:val="en-US"/>
        </w:rPr>
        <w:t>e</w:t>
      </w:r>
      <w:r w:rsidR="00E863CD" w:rsidRPr="002326C1">
        <w:rPr>
          <w:lang w:val="en-US"/>
        </w:rPr>
        <w:t>.</w:t>
      </w:r>
      <w:r w:rsidRPr="002326C1">
        <w:rPr>
          <w:lang w:val="en-US"/>
        </w:rPr>
        <w:t xml:space="preserve"> company code) in the “</w:t>
      </w:r>
      <w:r w:rsidRPr="002326C1">
        <w:rPr>
          <w:rStyle w:val="SAPScreenElement"/>
          <w:color w:val="auto"/>
          <w:lang w:val="en-US"/>
        </w:rPr>
        <w:t>New Hire</w:t>
      </w:r>
      <w:r w:rsidRPr="002326C1">
        <w:rPr>
          <w:lang w:val="en-US"/>
        </w:rPr>
        <w:t>” wizard. Else, the position you are looking for, will not appear.</w:t>
      </w:r>
    </w:p>
    <w:p w14:paraId="617E02D0" w14:textId="7F95C516" w:rsidR="000B1847" w:rsidRPr="002326C1" w:rsidRDefault="000B1847" w:rsidP="006B0902">
      <w:pPr>
        <w:numPr>
          <w:ilvl w:val="0"/>
          <w:numId w:val="41"/>
        </w:numPr>
        <w:ind w:left="284" w:hanging="284"/>
        <w:rPr>
          <w:lang w:val="en-US"/>
        </w:rPr>
      </w:pPr>
      <w:r w:rsidRPr="002326C1">
        <w:rPr>
          <w:lang w:val="en-US"/>
        </w:rPr>
        <w:t>To rehire the employee on a position, that position must have status</w:t>
      </w:r>
      <w:r w:rsidRPr="002326C1">
        <w:rPr>
          <w:rStyle w:val="SAPUserEntry"/>
          <w:lang w:val="en-US"/>
        </w:rPr>
        <w:t xml:space="preserve"> </w:t>
      </w:r>
      <w:r w:rsidRPr="007A36E6">
        <w:rPr>
          <w:rStyle w:val="SAPUserEntry"/>
          <w:color w:val="auto"/>
          <w:lang w:val="en-US"/>
          <w:rPrChange w:id="1719" w:author="Author" w:date="2018-02-14T09:19:00Z">
            <w:rPr>
              <w:rStyle w:val="SAPUserEntry"/>
              <w:b w:val="0"/>
              <w:lang w:val="en-US"/>
            </w:rPr>
          </w:rPrChange>
        </w:rPr>
        <w:t>Active</w:t>
      </w:r>
      <w:r w:rsidRPr="002326C1">
        <w:rPr>
          <w:rStyle w:val="SAPUserEntry"/>
          <w:lang w:val="en-US"/>
        </w:rPr>
        <w:t xml:space="preserve"> </w:t>
      </w:r>
      <w:r w:rsidRPr="002326C1">
        <w:rPr>
          <w:lang w:val="en-US"/>
        </w:rPr>
        <w:t>on the rehiring date</w:t>
      </w:r>
      <w:r w:rsidR="00E02211" w:rsidRPr="002326C1">
        <w:rPr>
          <w:lang w:val="en-US"/>
        </w:rPr>
        <w:t xml:space="preserve"> of the employee</w:t>
      </w:r>
      <w:r w:rsidRPr="002326C1">
        <w:rPr>
          <w:lang w:val="en-US"/>
        </w:rPr>
        <w:t>. Only then, the position will be available in the drop-down for you to assign a person</w:t>
      </w:r>
      <w:r w:rsidR="00473A43" w:rsidRPr="002326C1">
        <w:rPr>
          <w:lang w:val="en-US"/>
        </w:rPr>
        <w:t>.</w:t>
      </w:r>
    </w:p>
    <w:p w14:paraId="527433F8" w14:textId="16925270" w:rsidR="00984FD2" w:rsidRPr="002326C1" w:rsidRDefault="00451A13">
      <w:pPr>
        <w:rPr>
          <w:lang w:val="en-US"/>
        </w:rPr>
      </w:pPr>
      <w:r w:rsidRPr="002326C1">
        <w:rPr>
          <w:rStyle w:val="SAPEmphasis"/>
          <w:lang w:val="en-US"/>
        </w:rPr>
        <w:t xml:space="preserve">If integration with Employee Central Payroll is in </w:t>
      </w:r>
      <w:r w:rsidR="00E769E4" w:rsidRPr="002326C1">
        <w:rPr>
          <w:rStyle w:val="SAPEmphasis"/>
          <w:lang w:val="en-US"/>
        </w:rPr>
        <w:t>scope</w:t>
      </w:r>
      <w:r w:rsidRPr="002326C1">
        <w:rPr>
          <w:lang w:val="en-US"/>
        </w:rPr>
        <w:t xml:space="preserve">, in order to ensure a correct integration, the employee’s payment information needs to be maintained in Employee Central. For this, banks must have been maintained in the Employee Central instance in order to be available in the drop-down. Also, make sure </w:t>
      </w:r>
      <w:r w:rsidR="00984FD2" w:rsidRPr="002326C1">
        <w:rPr>
          <w:lang w:val="en-US"/>
        </w:rPr>
        <w:t xml:space="preserve">that the same (house) banks </w:t>
      </w:r>
      <w:r w:rsidRPr="002326C1">
        <w:rPr>
          <w:lang w:val="en-US"/>
        </w:rPr>
        <w:t xml:space="preserve">have </w:t>
      </w:r>
      <w:r w:rsidR="00984FD2" w:rsidRPr="002326C1">
        <w:rPr>
          <w:lang w:val="en-US"/>
        </w:rPr>
        <w:t xml:space="preserve">been </w:t>
      </w:r>
      <w:r w:rsidRPr="002326C1">
        <w:rPr>
          <w:lang w:val="en-US"/>
        </w:rPr>
        <w:t>setup in Employee Central Payroll in order for the replication of payment information from Employee Central to work successfully.</w:t>
      </w:r>
    </w:p>
    <w:p w14:paraId="3A3EC852" w14:textId="77777777" w:rsidR="00FA35C5" w:rsidRPr="002326C1" w:rsidRDefault="00FA35C5" w:rsidP="00FA35C5">
      <w:pPr>
        <w:pStyle w:val="SAPKeyblockTitle"/>
        <w:rPr>
          <w:lang w:val="en-US"/>
        </w:rPr>
      </w:pPr>
      <w:r w:rsidRPr="002326C1">
        <w:rPr>
          <w:lang w:val="en-US"/>
        </w:rPr>
        <w:t>Procedure</w:t>
      </w:r>
    </w:p>
    <w:p w14:paraId="2D1404BC" w14:textId="77777777" w:rsidR="00C90844" w:rsidRPr="00262425" w:rsidRDefault="00C90844" w:rsidP="00C90844">
      <w:pPr>
        <w:pStyle w:val="SAPNoteHeading"/>
        <w:ind w:left="720"/>
        <w:rPr>
          <w:lang w:val="en-US"/>
          <w:rPrChange w:id="1720" w:author="Author" w:date="2018-02-22T09:36:00Z">
            <w:rPr>
              <w:highlight w:val="cyan"/>
              <w:lang w:val="en-US"/>
            </w:rPr>
          </w:rPrChange>
        </w:rPr>
      </w:pPr>
      <w:r w:rsidRPr="00262425">
        <w:rPr>
          <w:noProof/>
          <w:lang w:val="en-US"/>
          <w:rPrChange w:id="1721" w:author="Author" w:date="2018-02-22T09:36:00Z">
            <w:rPr>
              <w:noProof/>
              <w:highlight w:val="cyan"/>
              <w:lang w:val="en-US"/>
            </w:rPr>
          </w:rPrChange>
        </w:rPr>
        <w:drawing>
          <wp:inline distT="0" distB="0" distL="0" distR="0" wp14:anchorId="3294BB6C" wp14:editId="0EE6DFA6">
            <wp:extent cx="219075" cy="238125"/>
            <wp:effectExtent l="0" t="0" r="9525" b="9525"/>
            <wp:docPr id="3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262425">
        <w:rPr>
          <w:lang w:val="en-US"/>
          <w:rPrChange w:id="1722" w:author="Author" w:date="2018-02-22T09:36:00Z">
            <w:rPr>
              <w:highlight w:val="cyan"/>
              <w:lang w:val="en-US"/>
            </w:rPr>
          </w:rPrChange>
        </w:rPr>
        <w:t> Caution</w:t>
      </w:r>
    </w:p>
    <w:p w14:paraId="74065917" w14:textId="474CBBD4" w:rsidR="00C90844" w:rsidRPr="002326C1" w:rsidRDefault="00C90844" w:rsidP="00C90844">
      <w:pPr>
        <w:pStyle w:val="NoteParagraph"/>
        <w:ind w:left="720"/>
        <w:rPr>
          <w:lang w:val="en-US"/>
        </w:rPr>
      </w:pPr>
      <w:r w:rsidRPr="00262425">
        <w:rPr>
          <w:lang w:val="en-US"/>
          <w:rPrChange w:id="1723" w:author="Author" w:date="2018-02-22T09:36:00Z">
            <w:rPr>
              <w:highlight w:val="cyan"/>
              <w:lang w:val="en-US"/>
            </w:rPr>
          </w:rPrChange>
        </w:rPr>
        <w:t>In the below</w:t>
      </w:r>
      <w:r w:rsidRPr="00262425">
        <w:rPr>
          <w:rFonts w:ascii="BentonSans Bold" w:hAnsi="BentonSans Bold"/>
          <w:color w:val="666666"/>
          <w:lang w:val="en-US"/>
          <w:rPrChange w:id="1724" w:author="Author" w:date="2018-02-22T09:36:00Z">
            <w:rPr>
              <w:rFonts w:ascii="BentonSans Bold" w:hAnsi="BentonSans Bold"/>
              <w:color w:val="666666"/>
              <w:highlight w:val="cyan"/>
              <w:lang w:val="en-US"/>
            </w:rPr>
          </w:rPrChange>
        </w:rPr>
        <w:t xml:space="preserve"> Procedure</w:t>
      </w:r>
      <w:r w:rsidRPr="00262425">
        <w:rPr>
          <w:rFonts w:cs="Arial"/>
          <w:bCs/>
          <w:lang w:val="en-US"/>
          <w:rPrChange w:id="1725" w:author="Author" w:date="2018-02-22T09:36:00Z">
            <w:rPr>
              <w:rFonts w:cs="Arial"/>
              <w:bCs/>
              <w:highlight w:val="cyan"/>
              <w:lang w:val="en-US"/>
            </w:rPr>
          </w:rPrChange>
        </w:rPr>
        <w:t xml:space="preserve"> table, only the fields valid for all countries in scope of </w:t>
      </w:r>
      <w:del w:id="1726" w:author="Author" w:date="2018-02-22T17:47:00Z">
        <w:r w:rsidRPr="00262425" w:rsidDel="007B06E0">
          <w:rPr>
            <w:rFonts w:cs="Arial"/>
            <w:bCs/>
            <w:lang w:val="en-US"/>
            <w:rPrChange w:id="1727" w:author="Author" w:date="2018-02-22T09:36:00Z">
              <w:rPr>
                <w:rFonts w:cs="Arial"/>
                <w:bCs/>
                <w:highlight w:val="cyan"/>
                <w:lang w:val="en-US"/>
              </w:rPr>
            </w:rPrChange>
          </w:rPr>
          <w:delText xml:space="preserve">this </w:delText>
        </w:r>
      </w:del>
      <w:ins w:id="1728" w:author="Author" w:date="2018-02-22T17:47:00Z">
        <w:r w:rsidR="007B06E0">
          <w:rPr>
            <w:rFonts w:cs="Arial"/>
            <w:bCs/>
            <w:lang w:val="en-US"/>
          </w:rPr>
          <w:t>the</w:t>
        </w:r>
        <w:r w:rsidR="007B06E0" w:rsidRPr="00262425">
          <w:rPr>
            <w:rFonts w:cs="Arial"/>
            <w:bCs/>
            <w:lang w:val="en-US"/>
            <w:rPrChange w:id="1729" w:author="Author" w:date="2018-02-22T09:36:00Z">
              <w:rPr>
                <w:rFonts w:cs="Arial"/>
                <w:bCs/>
                <w:highlight w:val="cyan"/>
                <w:lang w:val="en-US"/>
              </w:rPr>
            </w:rPrChange>
          </w:rPr>
          <w:t xml:space="preserve"> </w:t>
        </w:r>
      </w:ins>
      <w:ins w:id="1730" w:author="Author" w:date="2018-02-22T17:46:00Z">
        <w:r w:rsidR="007B06E0" w:rsidRPr="007B06E0">
          <w:rPr>
            <w:lang w:val="en-US"/>
            <w:rPrChange w:id="1731" w:author="Author" w:date="2018-02-22T17:46:00Z">
              <w:rPr/>
            </w:rPrChange>
          </w:rPr>
          <w:t>SAP Best Practices</w:t>
        </w:r>
        <w:r w:rsidR="007B06E0">
          <w:rPr>
            <w:lang w:val="en-US"/>
          </w:rPr>
          <w:t xml:space="preserve"> </w:t>
        </w:r>
      </w:ins>
      <w:del w:id="1732" w:author="Author" w:date="2018-02-22T17:46:00Z">
        <w:r w:rsidRPr="00262425" w:rsidDel="007B06E0">
          <w:rPr>
            <w:rFonts w:cs="Arial"/>
            <w:bCs/>
            <w:lang w:val="en-US"/>
            <w:rPrChange w:id="1733" w:author="Author" w:date="2018-02-22T09:36:00Z">
              <w:rPr>
                <w:rFonts w:cs="Arial"/>
                <w:bCs/>
                <w:highlight w:val="cyan"/>
                <w:lang w:val="en-US"/>
              </w:rPr>
            </w:rPrChange>
          </w:rPr>
          <w:delText xml:space="preserve">best practices </w:delText>
        </w:r>
      </w:del>
      <w:del w:id="1734" w:author="Author" w:date="2018-02-12T18:16:00Z">
        <w:r w:rsidRPr="00262425" w:rsidDel="00B77B61">
          <w:rPr>
            <w:rFonts w:cs="Arial"/>
            <w:bCs/>
            <w:lang w:val="en-US"/>
            <w:rPrChange w:id="1735" w:author="Author" w:date="2018-02-22T09:36:00Z">
              <w:rPr>
                <w:rFonts w:cs="Arial"/>
                <w:bCs/>
                <w:highlight w:val="cyan"/>
                <w:lang w:val="en-US"/>
              </w:rPr>
            </w:rPrChange>
          </w:rPr>
          <w:delText xml:space="preserve">solution </w:delText>
        </w:r>
      </w:del>
      <w:r w:rsidRPr="00262425">
        <w:rPr>
          <w:rFonts w:cs="Arial"/>
          <w:bCs/>
          <w:lang w:val="en-US"/>
          <w:rPrChange w:id="1736" w:author="Author" w:date="2018-02-22T09:36:00Z">
            <w:rPr>
              <w:rFonts w:cs="Arial"/>
              <w:bCs/>
              <w:highlight w:val="cyan"/>
              <w:lang w:val="en-US"/>
            </w:rPr>
          </w:rPrChange>
        </w:rPr>
        <w:t>are listed. The country-specific fields for the different countries in scope</w:t>
      </w:r>
      <w:r w:rsidRPr="00262425">
        <w:rPr>
          <w:lang w:val="en-US"/>
          <w:rPrChange w:id="1737" w:author="Author" w:date="2018-02-22T09:36:00Z">
            <w:rPr>
              <w:highlight w:val="cyan"/>
              <w:lang w:val="en-US"/>
            </w:rPr>
          </w:rPrChange>
        </w:rPr>
        <w:t xml:space="preserve"> are listed in chapter </w:t>
      </w:r>
      <w:ins w:id="1738" w:author="Author" w:date="2018-02-22T09:36:00Z">
        <w:r w:rsidR="007311E2" w:rsidRPr="00262425">
          <w:rPr>
            <w:rFonts w:ascii="BentonSans Bold" w:hAnsi="BentonSans Bold"/>
            <w:lang w:val="en-US"/>
            <w:rPrChange w:id="1739" w:author="Author" w:date="2018-02-22T09:36:00Z">
              <w:rPr>
                <w:rFonts w:ascii="BentonSans Bold" w:hAnsi="BentonSans Bold"/>
                <w:highlight w:val="cyan"/>
                <w:lang w:val="en-US"/>
              </w:rPr>
            </w:rPrChange>
          </w:rPr>
          <w:fldChar w:fldCharType="begin"/>
        </w:r>
        <w:r w:rsidR="007311E2" w:rsidRPr="00262425">
          <w:rPr>
            <w:rFonts w:ascii="BentonSans Bold" w:hAnsi="BentonSans Bold"/>
            <w:lang w:val="en-US"/>
            <w:rPrChange w:id="1740" w:author="Author" w:date="2018-02-22T09:36:00Z">
              <w:rPr>
                <w:rFonts w:ascii="BentonSans Bold" w:hAnsi="BentonSans Bold"/>
                <w:highlight w:val="cyan"/>
                <w:lang w:val="en-US"/>
              </w:rPr>
            </w:rPrChange>
          </w:rPr>
          <w:instrText xml:space="preserve"> HYPERLINK  \l "_Country-Specific_Fields_to_1" </w:instrText>
        </w:r>
        <w:r w:rsidR="007311E2" w:rsidRPr="00262425">
          <w:rPr>
            <w:rFonts w:ascii="BentonSans Bold" w:hAnsi="BentonSans Bold"/>
            <w:lang w:val="en-US"/>
            <w:rPrChange w:id="1741" w:author="Author" w:date="2018-02-22T09:36:00Z">
              <w:rPr>
                <w:rFonts w:ascii="BentonSans Bold" w:hAnsi="BentonSans Bold"/>
                <w:highlight w:val="cyan"/>
                <w:lang w:val="en-US"/>
              </w:rPr>
            </w:rPrChange>
          </w:rPr>
          <w:fldChar w:fldCharType="separate"/>
        </w:r>
        <w:commentRangeStart w:id="1742"/>
        <w:r w:rsidRPr="00262425">
          <w:rPr>
            <w:rStyle w:val="Hyperlink"/>
            <w:rFonts w:ascii="BentonSans Bold" w:hAnsi="BentonSans Bold"/>
            <w:lang w:val="en-US"/>
            <w:rPrChange w:id="1743" w:author="Author" w:date="2018-02-22T09:36:00Z">
              <w:rPr>
                <w:rStyle w:val="Hyperlink"/>
                <w:rFonts w:ascii="BentonSans Bold" w:hAnsi="BentonSans Bold"/>
                <w:highlight w:val="cyan"/>
                <w:lang w:val="en-US"/>
              </w:rPr>
            </w:rPrChange>
          </w:rPr>
          <w:t>Country-Specific Fields to be filled during Rehiring</w:t>
        </w:r>
        <w:r w:rsidR="007311E2" w:rsidRPr="00262425">
          <w:rPr>
            <w:rFonts w:ascii="BentonSans Bold" w:hAnsi="BentonSans Bold"/>
            <w:lang w:val="en-US"/>
            <w:rPrChange w:id="1744" w:author="Author" w:date="2018-02-22T09:36:00Z">
              <w:rPr>
                <w:rFonts w:ascii="BentonSans Bold" w:hAnsi="BentonSans Bold"/>
                <w:highlight w:val="cyan"/>
                <w:lang w:val="en-US"/>
              </w:rPr>
            </w:rPrChange>
          </w:rPr>
          <w:fldChar w:fldCharType="end"/>
        </w:r>
      </w:ins>
      <w:r w:rsidRPr="00262425">
        <w:rPr>
          <w:lang w:val="en-US"/>
          <w:rPrChange w:id="1745" w:author="Author" w:date="2018-02-22T09:36:00Z">
            <w:rPr>
              <w:highlight w:val="cyan"/>
              <w:lang w:val="en-US"/>
            </w:rPr>
          </w:rPrChange>
        </w:rPr>
        <w:t>.</w:t>
      </w:r>
      <w:commentRangeEnd w:id="1742"/>
      <w:r w:rsidRPr="00262425">
        <w:rPr>
          <w:rStyle w:val="CommentReference"/>
          <w:rPrChange w:id="1746" w:author="Author" w:date="2018-02-22T09:36:00Z">
            <w:rPr>
              <w:rStyle w:val="CommentReference"/>
              <w:highlight w:val="cyan"/>
            </w:rPr>
          </w:rPrChange>
        </w:rPr>
        <w:commentReference w:id="1742"/>
      </w:r>
      <w:r w:rsidRPr="00262425">
        <w:rPr>
          <w:lang w:val="en-US"/>
          <w:rPrChange w:id="1747" w:author="Author" w:date="2018-02-22T09:36:00Z">
            <w:rPr>
              <w:highlight w:val="cyan"/>
              <w:lang w:val="en-US"/>
            </w:rPr>
          </w:rPrChange>
        </w:rPr>
        <w:t xml:space="preserve"> The link to the appropriate subchapter is given in the </w:t>
      </w:r>
      <w:r w:rsidRPr="00262425">
        <w:rPr>
          <w:rStyle w:val="SAPScreenElement"/>
          <w:color w:val="auto"/>
          <w:lang w:val="en-US"/>
          <w:rPrChange w:id="1748" w:author="Author" w:date="2018-02-22T09:36:00Z">
            <w:rPr>
              <w:rStyle w:val="SAPScreenElement"/>
              <w:color w:val="auto"/>
              <w:highlight w:val="cyan"/>
              <w:lang w:val="en-US"/>
            </w:rPr>
          </w:rPrChange>
        </w:rPr>
        <w:t>Additional Information</w:t>
      </w:r>
      <w:r w:rsidRPr="00D90D0A">
        <w:rPr>
          <w:rStyle w:val="SAPScreenElement"/>
          <w:color w:val="auto"/>
          <w:lang w:val="en-US"/>
        </w:rPr>
        <w:t xml:space="preserve"> </w:t>
      </w:r>
      <w:r w:rsidRPr="00262425">
        <w:rPr>
          <w:lang w:val="en-US"/>
          <w:rPrChange w:id="1749" w:author="Author" w:date="2018-02-22T09:36:00Z">
            <w:rPr>
              <w:highlight w:val="cyan"/>
              <w:lang w:val="en-US"/>
            </w:rPr>
          </w:rPrChange>
        </w:rPr>
        <w:t xml:space="preserve">column of the relevant fields together with the </w:t>
      </w:r>
      <w:r w:rsidRPr="00262425">
        <w:rPr>
          <w:rFonts w:ascii="BentonSans Regular" w:hAnsi="BentonSans Regular"/>
          <w:color w:val="666666"/>
          <w:sz w:val="20"/>
          <w:lang w:val="en-US"/>
          <w:rPrChange w:id="1750" w:author="Author" w:date="2018-02-22T09:36:00Z">
            <w:rPr>
              <w:rFonts w:ascii="BentonSans Regular" w:hAnsi="BentonSans Regular"/>
              <w:color w:val="666666"/>
              <w:sz w:val="20"/>
              <w:highlight w:val="cyan"/>
              <w:lang w:val="en-US"/>
            </w:rPr>
          </w:rPrChange>
        </w:rPr>
        <w:t>Caution</w:t>
      </w:r>
      <w:r w:rsidRPr="00262425">
        <w:rPr>
          <w:lang w:val="en-US"/>
          <w:rPrChange w:id="1751" w:author="Author" w:date="2018-02-22T09:36:00Z">
            <w:rPr>
              <w:highlight w:val="cyan"/>
              <w:lang w:val="en-US"/>
            </w:rPr>
          </w:rPrChange>
        </w:rPr>
        <w:t xml:space="preserve"> icon</w:t>
      </w:r>
      <w:r w:rsidRPr="00D90D0A">
        <w:rPr>
          <w:lang w:val="en-US"/>
        </w:rPr>
        <w:t>.</w:t>
      </w:r>
    </w:p>
    <w:p w14:paraId="1597B4B4" w14:textId="77777777" w:rsidR="007F1418" w:rsidRPr="002326C1" w:rsidRDefault="007B0A92" w:rsidP="00CC1E43">
      <w:pPr>
        <w:pStyle w:val="SAPNoteHeading"/>
        <w:ind w:left="720"/>
        <w:rPr>
          <w:lang w:val="en-US"/>
        </w:rPr>
      </w:pPr>
      <w:r w:rsidRPr="002326C1">
        <w:rPr>
          <w:noProof/>
          <w:lang w:val="en-US"/>
        </w:rPr>
        <w:drawing>
          <wp:inline distT="0" distB="0" distL="0" distR="0" wp14:anchorId="69275073" wp14:editId="24463BCC">
            <wp:extent cx="228600" cy="228600"/>
            <wp:effectExtent l="0" t="0" r="0" b="0"/>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F1418" w:rsidRPr="002326C1">
        <w:rPr>
          <w:lang w:val="en-US"/>
        </w:rPr>
        <w:t> Caution</w:t>
      </w:r>
    </w:p>
    <w:p w14:paraId="77FC18BB" w14:textId="6DFFE031" w:rsidR="00FA35C5" w:rsidRPr="002326C1" w:rsidRDefault="00FA35C5" w:rsidP="00CC1E43">
      <w:pPr>
        <w:pStyle w:val="NoteParagraph"/>
        <w:ind w:left="720"/>
        <w:rPr>
          <w:lang w:val="en-US"/>
        </w:rPr>
      </w:pPr>
      <w:r w:rsidRPr="002326C1">
        <w:rPr>
          <w:lang w:val="en-US"/>
        </w:rPr>
        <w:t>In the following we mention only the mandatory fields to be filled (they are marked with a</w:t>
      </w:r>
      <w:r w:rsidR="000228F0" w:rsidRPr="002326C1">
        <w:rPr>
          <w:lang w:val="en-US"/>
        </w:rPr>
        <w:t>n</w:t>
      </w:r>
      <w:r w:rsidRPr="002326C1">
        <w:rPr>
          <w:lang w:val="en-US"/>
        </w:rPr>
        <w:t xml:space="preserve"> asterisk on the screen) and those optional fields which need to be filled in order to achieve a meaningful employee master data record.</w:t>
      </w:r>
    </w:p>
    <w:p w14:paraId="021B1CF6" w14:textId="051F96E0" w:rsidR="0062051F" w:rsidRPr="002326C1" w:rsidRDefault="00CC1E43" w:rsidP="00CC1E43">
      <w:pPr>
        <w:pStyle w:val="SAPNoteHeading"/>
        <w:ind w:left="720"/>
        <w:rPr>
          <w:lang w:val="en-US"/>
        </w:rPr>
      </w:pPr>
      <w:r w:rsidRPr="002326C1">
        <w:rPr>
          <w:noProof/>
          <w:lang w:val="en-US"/>
        </w:rPr>
        <w:drawing>
          <wp:inline distT="0" distB="0" distL="0" distR="0" wp14:anchorId="4EE73414" wp14:editId="27EBBD62">
            <wp:extent cx="228600" cy="228600"/>
            <wp:effectExtent l="0" t="0" r="0" b="0"/>
            <wp:docPr id="2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2051F" w:rsidRPr="002326C1">
        <w:rPr>
          <w:lang w:val="en-US"/>
        </w:rPr>
        <w:t> Caution</w:t>
      </w:r>
    </w:p>
    <w:p w14:paraId="1D4DB8BE" w14:textId="3A76A704" w:rsidR="00FA35C5" w:rsidRPr="002326C1" w:rsidRDefault="00FA35C5" w:rsidP="00CC1E43">
      <w:pPr>
        <w:pStyle w:val="NoteParagraph"/>
        <w:ind w:left="720"/>
        <w:rPr>
          <w:lang w:val="en-US"/>
        </w:rPr>
      </w:pPr>
      <w:r w:rsidRPr="002326C1">
        <w:rPr>
          <w:lang w:val="en-US"/>
        </w:rPr>
        <w:t xml:space="preserve">The fields needed for a correct integration with </w:t>
      </w:r>
      <w:r w:rsidR="00285C3E" w:rsidRPr="002326C1">
        <w:rPr>
          <w:lang w:val="en-US"/>
        </w:rPr>
        <w:t>Employee Central</w:t>
      </w:r>
      <w:r w:rsidRPr="002326C1">
        <w:rPr>
          <w:lang w:val="en-US"/>
        </w:rPr>
        <w:t xml:space="preserve"> Payroll are also mentioned explicitly together with the </w:t>
      </w:r>
      <w:r w:rsidR="00904E79" w:rsidRPr="002326C1">
        <w:rPr>
          <w:rFonts w:ascii="BentonSans Regular" w:hAnsi="BentonSans Regular"/>
          <w:color w:val="666666"/>
          <w:sz w:val="20"/>
          <w:lang w:val="en-US"/>
        </w:rPr>
        <w:t>Recommendation</w:t>
      </w:r>
      <w:r w:rsidRPr="002326C1">
        <w:rPr>
          <w:lang w:val="en-US"/>
        </w:rPr>
        <w:t xml:space="preserve"> icon</w:t>
      </w:r>
      <w:r w:rsidR="009D55D8" w:rsidRPr="002326C1">
        <w:rPr>
          <w:lang w:val="en-US"/>
        </w:rPr>
        <w:t>.</w:t>
      </w:r>
      <w:r w:rsidRPr="002326C1">
        <w:rPr>
          <w:lang w:val="en-US"/>
        </w:rPr>
        <w:t xml:space="preserve"> </w:t>
      </w:r>
      <w:r w:rsidR="00214AD5" w:rsidRPr="002326C1">
        <w:rPr>
          <w:lang w:val="en-US"/>
        </w:rPr>
        <w:t xml:space="preserve">You can also refer to configuration guide of building block </w:t>
      </w:r>
      <w:r w:rsidR="00C90844" w:rsidRPr="00774C60">
        <w:rPr>
          <w:rStyle w:val="SAPScreenElement"/>
          <w:color w:val="auto"/>
          <w:lang w:val="en-US"/>
          <w:rPrChange w:id="1752" w:author="Author" w:date="2018-03-07T10:50:00Z">
            <w:rPr>
              <w:rStyle w:val="SAPEmphasis"/>
              <w:highlight w:val="yellow"/>
              <w:lang w:val="en-US"/>
            </w:rPr>
          </w:rPrChange>
        </w:rPr>
        <w:t>FK7(&lt;YourCountry&gt;)</w:t>
      </w:r>
      <w:r w:rsidR="00C90844" w:rsidRPr="002326C1">
        <w:rPr>
          <w:lang w:val="en-US"/>
        </w:rPr>
        <w:t xml:space="preserve"> </w:t>
      </w:r>
      <w:r w:rsidR="00F374AC" w:rsidRPr="002326C1">
        <w:rPr>
          <w:lang w:val="en-US"/>
        </w:rPr>
        <w:t xml:space="preserve">or to the </w:t>
      </w:r>
      <w:del w:id="1753" w:author="Author" w:date="2018-02-06T13:26:00Z">
        <w:r w:rsidR="00F374AC" w:rsidRPr="002326C1" w:rsidDel="001415A0">
          <w:rPr>
            <w:lang w:val="en-US"/>
          </w:rPr>
          <w:delText xml:space="preserve">appropriate </w:delText>
        </w:r>
      </w:del>
      <w:r w:rsidR="00F374AC" w:rsidRPr="002326C1">
        <w:rPr>
          <w:rStyle w:val="SAPScreenElement"/>
          <w:color w:val="auto"/>
          <w:lang w:val="en-US"/>
        </w:rPr>
        <w:t>Employee Data</w:t>
      </w:r>
      <w:r w:rsidR="00F374AC" w:rsidRPr="002326C1">
        <w:rPr>
          <w:lang w:val="en-US"/>
        </w:rPr>
        <w:t xml:space="preserve"> workbook</w:t>
      </w:r>
      <w:r w:rsidR="00214AD5" w:rsidRPr="002326C1">
        <w:rPr>
          <w:lang w:val="en-US"/>
        </w:rPr>
        <w:t>, to learn more about these fields.</w:t>
      </w:r>
    </w:p>
    <w:p w14:paraId="4490C519" w14:textId="5805FFF2" w:rsidR="00FA35C5" w:rsidRDefault="00FA35C5" w:rsidP="00CC1E43">
      <w:pPr>
        <w:pStyle w:val="NoteParagraph"/>
        <w:ind w:left="720"/>
        <w:rPr>
          <w:lang w:val="en-US"/>
        </w:rPr>
      </w:pPr>
      <w:r w:rsidRPr="002326C1">
        <w:rPr>
          <w:lang w:val="en-US"/>
        </w:rPr>
        <w:t xml:space="preserve">In case you do not use integration to </w:t>
      </w:r>
      <w:r w:rsidR="00285C3E" w:rsidRPr="002326C1">
        <w:rPr>
          <w:lang w:val="en-US"/>
        </w:rPr>
        <w:t xml:space="preserve">Employee Central </w:t>
      </w:r>
      <w:r w:rsidRPr="002326C1">
        <w:rPr>
          <w:lang w:val="en-US"/>
        </w:rPr>
        <w:t>Payroll, you may ignore these fields!</w:t>
      </w:r>
    </w:p>
    <w:p w14:paraId="38CF90AC" w14:textId="77777777" w:rsidR="00C90844" w:rsidRPr="00262425" w:rsidRDefault="00C90844" w:rsidP="00C90844">
      <w:pPr>
        <w:pStyle w:val="SAPNoteHeading"/>
        <w:ind w:left="1440"/>
        <w:rPr>
          <w:lang w:val="en-US"/>
          <w:rPrChange w:id="1754" w:author="Author" w:date="2018-02-22T09:36:00Z">
            <w:rPr>
              <w:highlight w:val="cyan"/>
              <w:lang w:val="en-US"/>
            </w:rPr>
          </w:rPrChange>
        </w:rPr>
      </w:pPr>
      <w:r w:rsidRPr="00262425">
        <w:rPr>
          <w:noProof/>
          <w:lang w:val="en-US"/>
          <w:rPrChange w:id="1755" w:author="Author" w:date="2018-02-22T09:36:00Z">
            <w:rPr>
              <w:noProof/>
              <w:highlight w:val="cyan"/>
              <w:lang w:val="en-US"/>
            </w:rPr>
          </w:rPrChange>
        </w:rPr>
        <w:drawing>
          <wp:inline distT="0" distB="0" distL="0" distR="0" wp14:anchorId="78EAB732" wp14:editId="5F82FAA3">
            <wp:extent cx="228600" cy="228600"/>
            <wp:effectExtent l="0" t="0" r="0" b="0"/>
            <wp:docPr id="39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62425">
        <w:rPr>
          <w:lang w:val="en-US"/>
          <w:rPrChange w:id="1756" w:author="Author" w:date="2018-02-22T09:36:00Z">
            <w:rPr>
              <w:highlight w:val="cyan"/>
              <w:lang w:val="en-US"/>
            </w:rPr>
          </w:rPrChange>
        </w:rPr>
        <w:t xml:space="preserve"> Note</w:t>
      </w:r>
    </w:p>
    <w:p w14:paraId="0DEDDAAC" w14:textId="77777777" w:rsidR="00C90844" w:rsidRPr="00CB609B" w:rsidRDefault="00C90844" w:rsidP="00C90844">
      <w:pPr>
        <w:ind w:left="1440"/>
        <w:rPr>
          <w:lang w:val="en-US"/>
        </w:rPr>
      </w:pPr>
      <w:r w:rsidRPr="00A41C57">
        <w:rPr>
          <w:rStyle w:val="SAPScreenElement"/>
          <w:color w:val="auto"/>
          <w:rPrChange w:id="1757" w:author="Author" w:date="2018-03-06T16:50:00Z">
            <w:rPr>
              <w:rStyle w:val="SAPEmphasis"/>
              <w:highlight w:val="cyan"/>
              <w:lang w:val="en-US"/>
            </w:rPr>
          </w:rPrChange>
        </w:rPr>
        <w:t>&lt;YourCountry&gt;</w:t>
      </w:r>
      <w:r w:rsidRPr="00262425">
        <w:rPr>
          <w:lang w:val="en-US"/>
          <w:rPrChange w:id="1758" w:author="Author" w:date="2018-02-22T09:36:00Z">
            <w:rPr>
              <w:highlight w:val="cyan"/>
              <w:lang w:val="en-US"/>
            </w:rPr>
          </w:rPrChange>
        </w:rPr>
        <w:t xml:space="preserve"> is to be replaced by the </w:t>
      </w:r>
      <w:r w:rsidRPr="00262425">
        <w:rPr>
          <w:rStyle w:val="SAPEmphasis"/>
          <w:lang w:val="en-US"/>
          <w:rPrChange w:id="1759" w:author="Author" w:date="2018-02-22T09:36:00Z">
            <w:rPr>
              <w:rStyle w:val="SAPEmphasis"/>
              <w:highlight w:val="cyan"/>
              <w:lang w:val="en-US"/>
            </w:rPr>
          </w:rPrChange>
        </w:rPr>
        <w:t>two-letter code</w:t>
      </w:r>
      <w:r w:rsidRPr="00262425">
        <w:rPr>
          <w:lang w:val="en-US"/>
          <w:rPrChange w:id="1760" w:author="Author" w:date="2018-02-22T09:36:00Z">
            <w:rPr>
              <w:highlight w:val="cyan"/>
              <w:lang w:val="en-US"/>
            </w:rPr>
          </w:rPrChange>
        </w:rPr>
        <w:t xml:space="preserve"> for your respective country, for example, </w:t>
      </w:r>
      <w:r w:rsidRPr="00262425">
        <w:rPr>
          <w:rStyle w:val="SAPEmphasis"/>
          <w:lang w:val="en-US"/>
          <w:rPrChange w:id="1761" w:author="Author" w:date="2018-02-22T09:36:00Z">
            <w:rPr>
              <w:rStyle w:val="SAPEmphasis"/>
              <w:highlight w:val="cyan"/>
              <w:lang w:val="en-US"/>
            </w:rPr>
          </w:rPrChange>
        </w:rPr>
        <w:t>AE</w:t>
      </w:r>
      <w:r w:rsidRPr="00262425">
        <w:rPr>
          <w:lang w:val="en-US"/>
          <w:rPrChange w:id="1762" w:author="Author" w:date="2018-02-22T09:36:00Z">
            <w:rPr>
              <w:highlight w:val="cyan"/>
              <w:lang w:val="en-US"/>
            </w:rPr>
          </w:rPrChange>
        </w:rPr>
        <w:t xml:space="preserve">, </w:t>
      </w:r>
      <w:r w:rsidRPr="00262425">
        <w:rPr>
          <w:rStyle w:val="SAPEmphasis"/>
          <w:lang w:val="en-US"/>
          <w:rPrChange w:id="1763" w:author="Author" w:date="2018-02-22T09:36:00Z">
            <w:rPr>
              <w:rStyle w:val="SAPEmphasis"/>
              <w:highlight w:val="cyan"/>
              <w:lang w:val="en-US"/>
            </w:rPr>
          </w:rPrChange>
        </w:rPr>
        <w:t>AU</w:t>
      </w:r>
      <w:r w:rsidRPr="00262425">
        <w:rPr>
          <w:lang w:val="en-US"/>
          <w:rPrChange w:id="1764" w:author="Author" w:date="2018-02-22T09:36:00Z">
            <w:rPr>
              <w:highlight w:val="cyan"/>
              <w:lang w:val="en-US"/>
            </w:rPr>
          </w:rPrChange>
        </w:rPr>
        <w:t>, etc.</w:t>
      </w:r>
    </w:p>
    <w:p w14:paraId="197B0A62" w14:textId="77777777" w:rsidR="00C32495" w:rsidRPr="002326C1" w:rsidRDefault="00C32495" w:rsidP="00CC1E43">
      <w:pPr>
        <w:pStyle w:val="SAPNoteHeading"/>
        <w:ind w:left="720"/>
        <w:rPr>
          <w:lang w:val="en-US"/>
        </w:rPr>
      </w:pPr>
      <w:r w:rsidRPr="002326C1">
        <w:rPr>
          <w:noProof/>
          <w:lang w:val="en-US"/>
        </w:rPr>
        <w:drawing>
          <wp:inline distT="0" distB="0" distL="0" distR="0" wp14:anchorId="56B0F3E5" wp14:editId="5D898EA7">
            <wp:extent cx="228600" cy="228600"/>
            <wp:effectExtent l="0" t="0" r="0" b="0"/>
            <wp:docPr id="26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65D43827" w14:textId="309AED6E" w:rsidR="00C32495" w:rsidRDefault="00C32495" w:rsidP="00CC1E43">
      <w:pPr>
        <w:pStyle w:val="NoteParagraph"/>
        <w:ind w:left="720"/>
        <w:rPr>
          <w:rFonts w:cs="Arial"/>
          <w:bCs/>
          <w:lang w:val="en-US"/>
        </w:rPr>
      </w:pPr>
      <w:r w:rsidRPr="002326C1">
        <w:rPr>
          <w:lang w:val="en-US"/>
        </w:rPr>
        <w:t xml:space="preserve">During entering rehiring data for an employee, you can </w:t>
      </w:r>
      <w:r w:rsidRPr="002326C1">
        <w:rPr>
          <w:rFonts w:cs="Arial"/>
          <w:bCs/>
          <w:lang w:val="en-US"/>
        </w:rPr>
        <w:t xml:space="preserve">also save a draft of the rehire record at any point in time and continue the maintenance of the record at a later point in time. This is detailed in a </w:t>
      </w:r>
      <w:r w:rsidRPr="002326C1">
        <w:rPr>
          <w:rFonts w:ascii="BentonSans Regular" w:hAnsi="BentonSans Regular"/>
          <w:color w:val="666666"/>
          <w:sz w:val="20"/>
          <w:lang w:val="en-US"/>
        </w:rPr>
        <w:t>Note</w:t>
      </w:r>
      <w:r w:rsidRPr="002326C1">
        <w:rPr>
          <w:rFonts w:cs="Arial"/>
          <w:bCs/>
          <w:sz w:val="16"/>
          <w:lang w:val="en-US"/>
        </w:rPr>
        <w:t xml:space="preserve"> </w:t>
      </w:r>
      <w:r w:rsidRPr="002326C1">
        <w:rPr>
          <w:rFonts w:cs="Arial"/>
          <w:bCs/>
          <w:lang w:val="en-US"/>
        </w:rPr>
        <w:t xml:space="preserve">below the </w:t>
      </w:r>
      <w:r w:rsidRPr="002326C1">
        <w:rPr>
          <w:rFonts w:ascii="BentonSans Bold" w:hAnsi="BentonSans Bold"/>
          <w:color w:val="666666"/>
          <w:lang w:val="en-US"/>
        </w:rPr>
        <w:t>Procedure</w:t>
      </w:r>
      <w:r w:rsidRPr="002326C1">
        <w:rPr>
          <w:rFonts w:cs="Arial"/>
          <w:bCs/>
          <w:lang w:val="en-US"/>
        </w:rPr>
        <w:t xml:space="preserve"> table.</w:t>
      </w:r>
    </w:p>
    <w:p w14:paraId="00E62594" w14:textId="77777777" w:rsidR="00FA35C5" w:rsidRPr="002326C1" w:rsidRDefault="00FA35C5" w:rsidP="00FA35C5">
      <w:pPr>
        <w:rPr>
          <w:lang w:val="en-US" w:eastAsia="zh-CN"/>
        </w:rPr>
      </w:pP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56"/>
        <w:gridCol w:w="1556"/>
        <w:gridCol w:w="2520"/>
        <w:gridCol w:w="2520"/>
        <w:gridCol w:w="3240"/>
        <w:gridCol w:w="2520"/>
        <w:gridCol w:w="1174"/>
        <w:tblGridChange w:id="1765">
          <w:tblGrid>
            <w:gridCol w:w="756"/>
            <w:gridCol w:w="1556"/>
            <w:gridCol w:w="2520"/>
            <w:gridCol w:w="2520"/>
            <w:gridCol w:w="3240"/>
            <w:gridCol w:w="2520"/>
            <w:gridCol w:w="1174"/>
          </w:tblGrid>
        </w:tblGridChange>
      </w:tblGrid>
      <w:tr w:rsidR="00FA35C5" w:rsidRPr="002326C1" w14:paraId="3A2AE407" w14:textId="77777777" w:rsidTr="00357342">
        <w:trPr>
          <w:trHeight w:val="848"/>
          <w:tblHeader/>
        </w:trPr>
        <w:tc>
          <w:tcPr>
            <w:tcW w:w="756" w:type="dxa"/>
            <w:tcBorders>
              <w:top w:val="single" w:sz="8" w:space="0" w:color="999999"/>
              <w:left w:val="single" w:sz="8" w:space="0" w:color="999999"/>
              <w:bottom w:val="single" w:sz="8" w:space="0" w:color="999999"/>
              <w:right w:val="single" w:sz="8" w:space="0" w:color="999999"/>
            </w:tcBorders>
            <w:shd w:val="clear" w:color="auto" w:fill="999999"/>
            <w:hideMark/>
          </w:tcPr>
          <w:p w14:paraId="183C5BE9" w14:textId="77777777" w:rsidR="00FA35C5" w:rsidRPr="002326C1" w:rsidRDefault="00FA35C5" w:rsidP="00FA35C5">
            <w:pPr>
              <w:pStyle w:val="SAPTableHeader"/>
              <w:rPr>
                <w:lang w:val="en-US"/>
              </w:rPr>
            </w:pPr>
            <w:r w:rsidRPr="002326C1">
              <w:rPr>
                <w:lang w:val="en-US"/>
              </w:rPr>
              <w:t>Test Step #</w:t>
            </w:r>
          </w:p>
        </w:tc>
        <w:tc>
          <w:tcPr>
            <w:tcW w:w="1556" w:type="dxa"/>
            <w:tcBorders>
              <w:top w:val="single" w:sz="8" w:space="0" w:color="999999"/>
              <w:left w:val="single" w:sz="8" w:space="0" w:color="999999"/>
              <w:bottom w:val="single" w:sz="8" w:space="0" w:color="999999"/>
              <w:right w:val="single" w:sz="8" w:space="0" w:color="999999"/>
            </w:tcBorders>
            <w:shd w:val="clear" w:color="auto" w:fill="999999"/>
            <w:hideMark/>
          </w:tcPr>
          <w:p w14:paraId="5E9EB583" w14:textId="77777777" w:rsidR="00FA35C5" w:rsidRPr="002326C1" w:rsidRDefault="00FA35C5" w:rsidP="00FA35C5">
            <w:pPr>
              <w:pStyle w:val="SAPTableHeader"/>
              <w:rPr>
                <w:lang w:val="en-US"/>
              </w:rPr>
            </w:pPr>
            <w:r w:rsidRPr="002326C1">
              <w:rPr>
                <w:lang w:val="en-US"/>
              </w:rPr>
              <w:t>Test Step Name</w:t>
            </w:r>
          </w:p>
        </w:tc>
        <w:tc>
          <w:tcPr>
            <w:tcW w:w="2520" w:type="dxa"/>
            <w:tcBorders>
              <w:top w:val="single" w:sz="8" w:space="0" w:color="999999"/>
              <w:left w:val="single" w:sz="8" w:space="0" w:color="999999"/>
              <w:bottom w:val="single" w:sz="8" w:space="0" w:color="999999"/>
              <w:right w:val="single" w:sz="8" w:space="0" w:color="999999"/>
            </w:tcBorders>
            <w:shd w:val="clear" w:color="auto" w:fill="999999"/>
            <w:hideMark/>
          </w:tcPr>
          <w:p w14:paraId="09A64CF4" w14:textId="77777777" w:rsidR="00FA35C5" w:rsidRPr="002326C1" w:rsidRDefault="00FA35C5" w:rsidP="00FA35C5">
            <w:pPr>
              <w:pStyle w:val="SAPTableHeader"/>
              <w:rPr>
                <w:lang w:val="en-US"/>
              </w:rPr>
            </w:pPr>
            <w:r w:rsidRPr="002326C1">
              <w:rPr>
                <w:lang w:val="en-US"/>
              </w:rPr>
              <w:t>Instruction</w:t>
            </w:r>
          </w:p>
        </w:tc>
        <w:tc>
          <w:tcPr>
            <w:tcW w:w="2520" w:type="dxa"/>
            <w:tcBorders>
              <w:top w:val="single" w:sz="8" w:space="0" w:color="999999"/>
              <w:left w:val="single" w:sz="8" w:space="0" w:color="999999"/>
              <w:bottom w:val="single" w:sz="8" w:space="0" w:color="999999"/>
              <w:right w:val="single" w:sz="8" w:space="0" w:color="999999"/>
            </w:tcBorders>
            <w:shd w:val="clear" w:color="auto" w:fill="999999"/>
            <w:hideMark/>
          </w:tcPr>
          <w:p w14:paraId="4BE2ED14" w14:textId="77777777" w:rsidR="00FA35C5" w:rsidRPr="002326C1" w:rsidRDefault="00FA35C5" w:rsidP="00FA35C5">
            <w:pPr>
              <w:pStyle w:val="SAPTableHeader"/>
              <w:rPr>
                <w:lang w:val="en-US"/>
              </w:rPr>
            </w:pPr>
            <w:r w:rsidRPr="002326C1">
              <w:rPr>
                <w:lang w:val="en-US"/>
              </w:rPr>
              <w:t>User Entries:</w:t>
            </w:r>
            <w:r w:rsidRPr="002326C1">
              <w:rPr>
                <w:lang w:val="en-US"/>
              </w:rPr>
              <w:br/>
              <w:t>Field Name: User Action and Value</w:t>
            </w:r>
          </w:p>
        </w:tc>
        <w:tc>
          <w:tcPr>
            <w:tcW w:w="3240" w:type="dxa"/>
            <w:tcBorders>
              <w:top w:val="single" w:sz="8" w:space="0" w:color="999999"/>
              <w:left w:val="single" w:sz="8" w:space="0" w:color="999999"/>
              <w:bottom w:val="single" w:sz="8" w:space="0" w:color="999999"/>
              <w:right w:val="single" w:sz="8" w:space="0" w:color="999999"/>
            </w:tcBorders>
            <w:shd w:val="clear" w:color="auto" w:fill="999999"/>
            <w:hideMark/>
          </w:tcPr>
          <w:p w14:paraId="5BADFA32" w14:textId="77777777" w:rsidR="00FA35C5" w:rsidRPr="002326C1" w:rsidRDefault="00FA35C5" w:rsidP="00FA35C5">
            <w:pPr>
              <w:pStyle w:val="SAPTableHeader"/>
              <w:rPr>
                <w:lang w:val="en-US"/>
              </w:rPr>
            </w:pPr>
            <w:r w:rsidRPr="002326C1">
              <w:rPr>
                <w:lang w:val="en-US"/>
              </w:rPr>
              <w:t>Additional Information</w:t>
            </w:r>
          </w:p>
        </w:tc>
        <w:tc>
          <w:tcPr>
            <w:tcW w:w="2520" w:type="dxa"/>
            <w:tcBorders>
              <w:top w:val="single" w:sz="8" w:space="0" w:color="999999"/>
              <w:left w:val="single" w:sz="8" w:space="0" w:color="999999"/>
              <w:bottom w:val="single" w:sz="8" w:space="0" w:color="999999"/>
              <w:right w:val="single" w:sz="8" w:space="0" w:color="999999"/>
            </w:tcBorders>
            <w:shd w:val="clear" w:color="auto" w:fill="999999"/>
            <w:hideMark/>
          </w:tcPr>
          <w:p w14:paraId="3C643984" w14:textId="77777777" w:rsidR="00FA35C5" w:rsidRPr="002326C1" w:rsidRDefault="00FA35C5" w:rsidP="00FA35C5">
            <w:pPr>
              <w:pStyle w:val="SAPTableHeader"/>
              <w:rPr>
                <w:lang w:val="en-US"/>
              </w:rPr>
            </w:pPr>
            <w:r w:rsidRPr="002326C1">
              <w:rPr>
                <w:lang w:val="en-US"/>
              </w:rPr>
              <w:t>Expected Result</w:t>
            </w:r>
          </w:p>
        </w:tc>
        <w:tc>
          <w:tcPr>
            <w:tcW w:w="1174" w:type="dxa"/>
            <w:tcBorders>
              <w:top w:val="single" w:sz="8" w:space="0" w:color="999999"/>
              <w:left w:val="single" w:sz="8" w:space="0" w:color="999999"/>
              <w:bottom w:val="single" w:sz="8" w:space="0" w:color="999999"/>
              <w:right w:val="single" w:sz="8" w:space="0" w:color="999999"/>
            </w:tcBorders>
            <w:shd w:val="clear" w:color="auto" w:fill="999999"/>
            <w:hideMark/>
          </w:tcPr>
          <w:p w14:paraId="6BFF3F43" w14:textId="77777777" w:rsidR="00FA35C5" w:rsidRPr="002326C1" w:rsidRDefault="00FA35C5" w:rsidP="00FA35C5">
            <w:pPr>
              <w:pStyle w:val="SAPTableHeader"/>
              <w:rPr>
                <w:lang w:val="en-US"/>
              </w:rPr>
            </w:pPr>
            <w:r w:rsidRPr="002326C1">
              <w:rPr>
                <w:lang w:val="en-US"/>
              </w:rPr>
              <w:t>Pass / Fail / Comment</w:t>
            </w:r>
          </w:p>
        </w:tc>
      </w:tr>
      <w:tr w:rsidR="00FA35C5" w:rsidRPr="00774C60" w14:paraId="165547E4" w14:textId="77777777" w:rsidTr="00357342">
        <w:trPr>
          <w:trHeight w:val="288"/>
        </w:trPr>
        <w:tc>
          <w:tcPr>
            <w:tcW w:w="756" w:type="dxa"/>
            <w:tcBorders>
              <w:top w:val="single" w:sz="8" w:space="0" w:color="999999"/>
              <w:left w:val="single" w:sz="8" w:space="0" w:color="999999"/>
              <w:bottom w:val="single" w:sz="8" w:space="0" w:color="999999"/>
              <w:right w:val="single" w:sz="8" w:space="0" w:color="999999"/>
            </w:tcBorders>
            <w:hideMark/>
          </w:tcPr>
          <w:p w14:paraId="1A7AAF98" w14:textId="77777777" w:rsidR="00FA35C5" w:rsidRPr="002326C1" w:rsidRDefault="00FA35C5" w:rsidP="00FA35C5">
            <w:pPr>
              <w:rPr>
                <w:lang w:val="en-US"/>
              </w:rPr>
            </w:pPr>
            <w:r w:rsidRPr="002326C1">
              <w:rPr>
                <w:lang w:val="en-US"/>
              </w:rPr>
              <w:t>1</w:t>
            </w:r>
          </w:p>
        </w:tc>
        <w:tc>
          <w:tcPr>
            <w:tcW w:w="1556" w:type="dxa"/>
            <w:tcBorders>
              <w:top w:val="single" w:sz="8" w:space="0" w:color="999999"/>
              <w:left w:val="single" w:sz="8" w:space="0" w:color="999999"/>
              <w:bottom w:val="single" w:sz="8" w:space="0" w:color="999999"/>
              <w:right w:val="single" w:sz="8" w:space="0" w:color="999999"/>
            </w:tcBorders>
            <w:hideMark/>
          </w:tcPr>
          <w:p w14:paraId="6FAF25E5" w14:textId="77777777" w:rsidR="00FA35C5" w:rsidRPr="002326C1" w:rsidRDefault="00FA35C5" w:rsidP="00FA35C5">
            <w:pPr>
              <w:rPr>
                <w:lang w:val="en-US"/>
              </w:rPr>
            </w:pPr>
            <w:r w:rsidRPr="002326C1">
              <w:rPr>
                <w:rStyle w:val="SAPEmphasis"/>
                <w:lang w:val="en-US"/>
              </w:rPr>
              <w:t>Log on</w:t>
            </w:r>
          </w:p>
        </w:tc>
        <w:tc>
          <w:tcPr>
            <w:tcW w:w="2520" w:type="dxa"/>
            <w:tcBorders>
              <w:top w:val="single" w:sz="8" w:space="0" w:color="999999"/>
              <w:left w:val="single" w:sz="8" w:space="0" w:color="999999"/>
              <w:bottom w:val="single" w:sz="8" w:space="0" w:color="999999"/>
              <w:right w:val="single" w:sz="8" w:space="0" w:color="999999"/>
            </w:tcBorders>
            <w:hideMark/>
          </w:tcPr>
          <w:p w14:paraId="2D4DAD91" w14:textId="6468FD48" w:rsidR="00FA35C5" w:rsidRPr="002326C1" w:rsidRDefault="00FA35C5" w:rsidP="00957954">
            <w:pPr>
              <w:rPr>
                <w:lang w:val="en-US"/>
              </w:rPr>
            </w:pPr>
            <w:r w:rsidRPr="002326C1">
              <w:rPr>
                <w:lang w:val="en-US"/>
              </w:rPr>
              <w:t xml:space="preserve">Log on to </w:t>
            </w:r>
            <w:r w:rsidR="00451A13" w:rsidRPr="002326C1">
              <w:rPr>
                <w:rStyle w:val="SAPScreenElement"/>
                <w:color w:val="auto"/>
                <w:lang w:val="en-US"/>
              </w:rPr>
              <w:t>Employee Central</w:t>
            </w:r>
            <w:r w:rsidR="00451A13" w:rsidRPr="002326C1" w:rsidDel="00451A13">
              <w:rPr>
                <w:lang w:val="en-US"/>
              </w:rPr>
              <w:t xml:space="preserve"> </w:t>
            </w:r>
            <w:r w:rsidRPr="002326C1">
              <w:rPr>
                <w:lang w:val="en-US"/>
              </w:rPr>
              <w:t xml:space="preserve">as HR </w:t>
            </w:r>
            <w:r w:rsidR="005F7F66" w:rsidRPr="002326C1">
              <w:rPr>
                <w:lang w:val="en-US"/>
              </w:rPr>
              <w:t>Administrator</w:t>
            </w:r>
            <w:r w:rsidRPr="002326C1">
              <w:rPr>
                <w:lang w:val="en-US"/>
              </w:rPr>
              <w:t>.</w:t>
            </w:r>
          </w:p>
        </w:tc>
        <w:tc>
          <w:tcPr>
            <w:tcW w:w="2520" w:type="dxa"/>
            <w:tcBorders>
              <w:top w:val="single" w:sz="8" w:space="0" w:color="999999"/>
              <w:left w:val="single" w:sz="8" w:space="0" w:color="999999"/>
              <w:bottom w:val="single" w:sz="8" w:space="0" w:color="999999"/>
              <w:right w:val="single" w:sz="8" w:space="0" w:color="999999"/>
            </w:tcBorders>
          </w:tcPr>
          <w:p w14:paraId="18085265" w14:textId="77777777" w:rsidR="00FA35C5" w:rsidRPr="002326C1" w:rsidRDefault="00FA35C5" w:rsidP="00FA35C5">
            <w:pPr>
              <w:rPr>
                <w:lang w:val="en-US"/>
              </w:rPr>
            </w:pPr>
          </w:p>
        </w:tc>
        <w:tc>
          <w:tcPr>
            <w:tcW w:w="3240" w:type="dxa"/>
            <w:tcBorders>
              <w:top w:val="single" w:sz="8" w:space="0" w:color="999999"/>
              <w:left w:val="single" w:sz="8" w:space="0" w:color="999999"/>
              <w:bottom w:val="single" w:sz="8" w:space="0" w:color="999999"/>
              <w:right w:val="single" w:sz="8" w:space="0" w:color="999999"/>
            </w:tcBorders>
          </w:tcPr>
          <w:p w14:paraId="12AD23DF" w14:textId="39B662CA" w:rsidR="000B297C" w:rsidRPr="002326C1" w:rsidRDefault="000B297C" w:rsidP="000B297C">
            <w:pPr>
              <w:rPr>
                <w:lang w:val="en-US"/>
              </w:rPr>
            </w:pPr>
            <w:r w:rsidRPr="002326C1">
              <w:rPr>
                <w:lang w:val="en-US"/>
              </w:rPr>
              <w:t>In case you have appropriate permissions, you can skip test steps #</w:t>
            </w:r>
            <w:r w:rsidR="00984FD2" w:rsidRPr="002326C1">
              <w:rPr>
                <w:lang w:val="en-US"/>
              </w:rPr>
              <w:t xml:space="preserve"> </w:t>
            </w:r>
            <w:r w:rsidRPr="002326C1">
              <w:rPr>
                <w:lang w:val="en-US"/>
              </w:rPr>
              <w:t>2 to #</w:t>
            </w:r>
            <w:r w:rsidR="00984FD2" w:rsidRPr="002326C1">
              <w:rPr>
                <w:lang w:val="en-US"/>
              </w:rPr>
              <w:t xml:space="preserve"> </w:t>
            </w:r>
            <w:r w:rsidRPr="002326C1">
              <w:rPr>
                <w:lang w:val="en-US"/>
              </w:rPr>
              <w:t>6, and do the following:</w:t>
            </w:r>
          </w:p>
          <w:p w14:paraId="1745D68A" w14:textId="77777777" w:rsidR="000B297C" w:rsidRPr="002326C1" w:rsidRDefault="000B297C" w:rsidP="000B297C">
            <w:pPr>
              <w:pStyle w:val="ListParagraph"/>
              <w:numPr>
                <w:ilvl w:val="0"/>
                <w:numId w:val="39"/>
              </w:numPr>
              <w:ind w:left="118" w:hanging="118"/>
              <w:rPr>
                <w:rStyle w:val="SAPScreenElement"/>
                <w:rFonts w:ascii="BentonSans Book" w:hAnsi="BentonSans Book"/>
                <w:color w:val="auto"/>
                <w:lang w:val="en-US"/>
              </w:rPr>
            </w:pPr>
            <w:r w:rsidRPr="002326C1">
              <w:rPr>
                <w:lang w:val="en-US"/>
              </w:rPr>
              <w:t>From the</w:t>
            </w:r>
            <w:r w:rsidRPr="002326C1">
              <w:rPr>
                <w:rStyle w:val="SAPScreenElement"/>
                <w:lang w:val="en-US"/>
              </w:rPr>
              <w:t xml:space="preserve"> Home </w:t>
            </w:r>
            <w:r w:rsidRPr="002326C1">
              <w:rPr>
                <w:lang w:val="en-US"/>
              </w:rPr>
              <w:t xml:space="preserve">drop-down, select </w:t>
            </w:r>
            <w:r w:rsidRPr="002326C1">
              <w:rPr>
                <w:rStyle w:val="SAPScreenElement"/>
                <w:lang w:val="en-US"/>
              </w:rPr>
              <w:t xml:space="preserve">Admin Center. </w:t>
            </w:r>
          </w:p>
          <w:p w14:paraId="3C2B8BDC" w14:textId="77777777" w:rsidR="000B297C" w:rsidRPr="002326C1" w:rsidRDefault="000B297C" w:rsidP="004D5B73">
            <w:pPr>
              <w:pStyle w:val="ListParagraph"/>
              <w:numPr>
                <w:ilvl w:val="0"/>
                <w:numId w:val="39"/>
              </w:numPr>
              <w:ind w:left="118" w:hanging="118"/>
              <w:rPr>
                <w:lang w:val="en-US"/>
              </w:rPr>
            </w:pPr>
            <w:r w:rsidRPr="002326C1">
              <w:rPr>
                <w:lang w:val="en-US"/>
              </w:rPr>
              <w:t xml:space="preserve">In the </w:t>
            </w:r>
            <w:r w:rsidRPr="002326C1">
              <w:rPr>
                <w:rStyle w:val="SAPScreenElement"/>
                <w:lang w:val="en-US"/>
              </w:rPr>
              <w:t>Manage Employees</w:t>
            </w:r>
            <w:r w:rsidRPr="002326C1">
              <w:rPr>
                <w:lang w:val="en-US"/>
              </w:rPr>
              <w:t xml:space="preserve"> portlet of the </w:t>
            </w:r>
            <w:r w:rsidRPr="002326C1">
              <w:rPr>
                <w:rStyle w:val="SAPScreenElement"/>
                <w:lang w:val="en-US"/>
              </w:rPr>
              <w:t>Admin Center</w:t>
            </w:r>
            <w:r w:rsidRPr="002326C1">
              <w:rPr>
                <w:lang w:val="en-US"/>
              </w:rPr>
              <w:t xml:space="preserve"> screen select </w:t>
            </w:r>
            <w:r w:rsidRPr="002326C1">
              <w:rPr>
                <w:rStyle w:val="SAPScreenElement"/>
                <w:lang w:val="en-US"/>
              </w:rPr>
              <w:t xml:space="preserve">Update User Information </w:t>
            </w:r>
            <w:r w:rsidRPr="002326C1">
              <w:rPr>
                <w:rStyle w:val="SAPScreenElement"/>
                <w:lang w:val="en-US"/>
              </w:rPr>
              <w:sym w:font="Symbol" w:char="F0AE"/>
            </w:r>
            <w:r w:rsidRPr="002326C1">
              <w:rPr>
                <w:lang w:val="en-US"/>
              </w:rPr>
              <w:t xml:space="preserve"> </w:t>
            </w:r>
            <w:r w:rsidRPr="002326C1">
              <w:rPr>
                <w:rStyle w:val="SAPScreenElement"/>
                <w:lang w:val="en-US"/>
              </w:rPr>
              <w:t>Rehire Inactive Employee</w:t>
            </w:r>
            <w:r w:rsidRPr="002326C1">
              <w:rPr>
                <w:lang w:val="en-US"/>
              </w:rPr>
              <w:t>.</w:t>
            </w:r>
          </w:p>
          <w:p w14:paraId="124DA172" w14:textId="6DA1582D" w:rsidR="00FA35C5" w:rsidRPr="002326C1" w:rsidRDefault="000B297C" w:rsidP="004D5B73">
            <w:pPr>
              <w:pStyle w:val="ListParagraph"/>
              <w:numPr>
                <w:ilvl w:val="0"/>
                <w:numId w:val="39"/>
              </w:numPr>
              <w:ind w:left="118" w:hanging="118"/>
              <w:rPr>
                <w:lang w:val="en-US"/>
              </w:rPr>
            </w:pPr>
            <w:r w:rsidRPr="002326C1">
              <w:rPr>
                <w:lang w:val="en-US"/>
              </w:rPr>
              <w:t>On the upcoming screen, select the appropriate inactive employee name link. Adapt the hiring date as appropriate and then continue with test step # 7.</w:t>
            </w:r>
          </w:p>
        </w:tc>
        <w:tc>
          <w:tcPr>
            <w:tcW w:w="2520" w:type="dxa"/>
            <w:tcBorders>
              <w:top w:val="single" w:sz="8" w:space="0" w:color="999999"/>
              <w:left w:val="single" w:sz="8" w:space="0" w:color="999999"/>
              <w:bottom w:val="single" w:sz="8" w:space="0" w:color="999999"/>
              <w:right w:val="single" w:sz="8" w:space="0" w:color="999999"/>
            </w:tcBorders>
            <w:hideMark/>
          </w:tcPr>
          <w:p w14:paraId="47374118" w14:textId="77777777" w:rsidR="00FA35C5" w:rsidRPr="002326C1" w:rsidRDefault="00FA35C5" w:rsidP="00FA35C5">
            <w:pPr>
              <w:rPr>
                <w:lang w:val="en-US"/>
              </w:rPr>
            </w:pPr>
            <w:r w:rsidRPr="002326C1">
              <w:rPr>
                <w:lang w:val="en-US"/>
              </w:rPr>
              <w:t xml:space="preserve">The </w:t>
            </w:r>
            <w:r w:rsidRPr="002326C1">
              <w:rPr>
                <w:rStyle w:val="SAPScreenElement"/>
                <w:lang w:val="en-US"/>
              </w:rPr>
              <w:t xml:space="preserve">Home </w:t>
            </w:r>
            <w:r w:rsidRPr="002326C1">
              <w:rPr>
                <w:lang w:val="en-US"/>
              </w:rPr>
              <w:t>page is displayed.</w:t>
            </w:r>
          </w:p>
        </w:tc>
        <w:tc>
          <w:tcPr>
            <w:tcW w:w="1174" w:type="dxa"/>
            <w:tcBorders>
              <w:top w:val="single" w:sz="8" w:space="0" w:color="999999"/>
              <w:left w:val="single" w:sz="8" w:space="0" w:color="999999"/>
              <w:bottom w:val="single" w:sz="8" w:space="0" w:color="999999"/>
              <w:right w:val="single" w:sz="8" w:space="0" w:color="999999"/>
            </w:tcBorders>
          </w:tcPr>
          <w:p w14:paraId="2DC915C7" w14:textId="77777777" w:rsidR="00FA35C5" w:rsidRPr="002326C1" w:rsidRDefault="00FA35C5" w:rsidP="00FA35C5">
            <w:pPr>
              <w:rPr>
                <w:lang w:val="en-US"/>
              </w:rPr>
            </w:pPr>
          </w:p>
        </w:tc>
      </w:tr>
      <w:tr w:rsidR="00FA35C5" w:rsidRPr="00774C60" w14:paraId="383300D5" w14:textId="77777777" w:rsidTr="00357342">
        <w:trPr>
          <w:trHeight w:val="357"/>
        </w:trPr>
        <w:tc>
          <w:tcPr>
            <w:tcW w:w="756" w:type="dxa"/>
            <w:tcBorders>
              <w:top w:val="single" w:sz="8" w:space="0" w:color="999999"/>
              <w:left w:val="single" w:sz="8" w:space="0" w:color="999999"/>
              <w:bottom w:val="single" w:sz="8" w:space="0" w:color="999999"/>
              <w:right w:val="single" w:sz="8" w:space="0" w:color="999999"/>
            </w:tcBorders>
            <w:hideMark/>
          </w:tcPr>
          <w:p w14:paraId="60B3AC13" w14:textId="77777777" w:rsidR="00FA35C5" w:rsidRPr="002326C1" w:rsidRDefault="00FA35C5" w:rsidP="00FA35C5">
            <w:pPr>
              <w:rPr>
                <w:lang w:val="en-US"/>
              </w:rPr>
            </w:pPr>
            <w:r w:rsidRPr="002326C1">
              <w:rPr>
                <w:lang w:val="en-US"/>
              </w:rPr>
              <w:t>2</w:t>
            </w:r>
          </w:p>
        </w:tc>
        <w:tc>
          <w:tcPr>
            <w:tcW w:w="1556" w:type="dxa"/>
            <w:tcBorders>
              <w:top w:val="single" w:sz="8" w:space="0" w:color="999999"/>
              <w:left w:val="single" w:sz="8" w:space="0" w:color="999999"/>
              <w:bottom w:val="single" w:sz="8" w:space="0" w:color="999999"/>
              <w:right w:val="single" w:sz="8" w:space="0" w:color="999999"/>
            </w:tcBorders>
            <w:hideMark/>
          </w:tcPr>
          <w:p w14:paraId="67DD4238" w14:textId="77777777" w:rsidR="00FA35C5" w:rsidRPr="002326C1" w:rsidRDefault="00FA35C5" w:rsidP="00FA35C5">
            <w:pPr>
              <w:rPr>
                <w:rStyle w:val="SAPEmphasis"/>
                <w:lang w:val="en-US"/>
              </w:rPr>
            </w:pPr>
            <w:r w:rsidRPr="002326C1">
              <w:rPr>
                <w:rStyle w:val="SAPEmphasis"/>
                <w:lang w:val="en-US"/>
              </w:rPr>
              <w:t>Go to Org Chart screen</w:t>
            </w:r>
          </w:p>
        </w:tc>
        <w:tc>
          <w:tcPr>
            <w:tcW w:w="2520" w:type="dxa"/>
            <w:tcBorders>
              <w:top w:val="single" w:sz="8" w:space="0" w:color="999999"/>
              <w:left w:val="single" w:sz="8" w:space="0" w:color="999999"/>
              <w:bottom w:val="single" w:sz="8" w:space="0" w:color="999999"/>
              <w:right w:val="single" w:sz="8" w:space="0" w:color="999999"/>
            </w:tcBorders>
            <w:hideMark/>
          </w:tcPr>
          <w:p w14:paraId="2E425F12" w14:textId="77777777" w:rsidR="00FA35C5" w:rsidRPr="002326C1" w:rsidRDefault="00FA35C5" w:rsidP="00FA35C5">
            <w:pPr>
              <w:rPr>
                <w:rStyle w:val="SAPScreenElement"/>
                <w:lang w:val="en-US"/>
              </w:rPr>
            </w:pPr>
            <w:r w:rsidRPr="002326C1">
              <w:rPr>
                <w:lang w:val="en-US"/>
              </w:rPr>
              <w:t>From the</w:t>
            </w:r>
            <w:r w:rsidRPr="002326C1">
              <w:rPr>
                <w:rStyle w:val="SAPScreenElement"/>
                <w:lang w:val="en-US"/>
              </w:rPr>
              <w:t xml:space="preserve"> Home </w:t>
            </w:r>
            <w:r w:rsidRPr="002326C1">
              <w:rPr>
                <w:lang w:val="en-US"/>
              </w:rPr>
              <w:t xml:space="preserve">drop-down select </w:t>
            </w:r>
            <w:r w:rsidRPr="002326C1">
              <w:rPr>
                <w:rStyle w:val="SAPScreenElement"/>
                <w:lang w:val="en-US"/>
              </w:rPr>
              <w:t xml:space="preserve">Company Info </w:t>
            </w:r>
            <w:r w:rsidRPr="002326C1">
              <w:rPr>
                <w:lang w:val="en-US"/>
              </w:rPr>
              <w:t>and go to</w:t>
            </w:r>
            <w:r w:rsidRPr="002326C1">
              <w:rPr>
                <w:rStyle w:val="SAPScreenElement"/>
                <w:lang w:val="en-US"/>
              </w:rPr>
              <w:t xml:space="preserve"> Org Chart </w:t>
            </w:r>
            <w:r w:rsidRPr="002326C1">
              <w:rPr>
                <w:lang w:val="en-US"/>
              </w:rPr>
              <w:t>tab.</w:t>
            </w:r>
          </w:p>
        </w:tc>
        <w:tc>
          <w:tcPr>
            <w:tcW w:w="2520" w:type="dxa"/>
            <w:tcBorders>
              <w:top w:val="single" w:sz="8" w:space="0" w:color="999999"/>
              <w:left w:val="single" w:sz="8" w:space="0" w:color="999999"/>
              <w:bottom w:val="single" w:sz="8" w:space="0" w:color="999999"/>
              <w:right w:val="single" w:sz="8" w:space="0" w:color="999999"/>
            </w:tcBorders>
          </w:tcPr>
          <w:p w14:paraId="434611A0" w14:textId="77777777" w:rsidR="00FA35C5" w:rsidRPr="002326C1" w:rsidRDefault="00FA35C5" w:rsidP="00FA35C5">
            <w:pPr>
              <w:rPr>
                <w:lang w:val="en-US"/>
              </w:rPr>
            </w:pPr>
          </w:p>
        </w:tc>
        <w:tc>
          <w:tcPr>
            <w:tcW w:w="3240" w:type="dxa"/>
            <w:tcBorders>
              <w:top w:val="single" w:sz="8" w:space="0" w:color="999999"/>
              <w:left w:val="single" w:sz="8" w:space="0" w:color="999999"/>
              <w:bottom w:val="single" w:sz="8" w:space="0" w:color="999999"/>
              <w:right w:val="single" w:sz="8" w:space="0" w:color="999999"/>
            </w:tcBorders>
            <w:hideMark/>
          </w:tcPr>
          <w:p w14:paraId="721F0A07" w14:textId="3A4770D0" w:rsidR="00FA35C5" w:rsidRPr="002326C1" w:rsidRDefault="00963BF3" w:rsidP="00FA35C5">
            <w:pPr>
              <w:rPr>
                <w:rStyle w:val="SAPScreenElement"/>
                <w:lang w:val="en-US"/>
              </w:rPr>
            </w:pPr>
            <w:r w:rsidRPr="002326C1">
              <w:rPr>
                <w:lang w:val="en-US"/>
              </w:rPr>
              <w:t xml:space="preserve">Alternatively, if configured, you can go on your </w:t>
            </w:r>
            <w:r w:rsidRPr="002326C1">
              <w:rPr>
                <w:rStyle w:val="SAPScreenElement"/>
                <w:lang w:val="en-US"/>
              </w:rPr>
              <w:t>Home</w:t>
            </w:r>
            <w:r w:rsidRPr="002326C1">
              <w:rPr>
                <w:lang w:val="en-US"/>
              </w:rPr>
              <w:t xml:space="preserve"> page to the </w:t>
            </w:r>
            <w:r w:rsidRPr="002326C1">
              <w:rPr>
                <w:rStyle w:val="SAPScreenElement"/>
                <w:lang w:val="en-US"/>
              </w:rPr>
              <w:t>My Info</w:t>
            </w:r>
            <w:r w:rsidRPr="002326C1">
              <w:rPr>
                <w:lang w:val="en-US"/>
              </w:rPr>
              <w:t xml:space="preserve"> section and click on the </w:t>
            </w:r>
            <w:r w:rsidRPr="002326C1">
              <w:rPr>
                <w:rStyle w:val="SAPScreenElement"/>
                <w:lang w:val="en-US"/>
              </w:rPr>
              <w:t>Org Chart</w:t>
            </w:r>
            <w:r w:rsidRPr="002326C1">
              <w:rPr>
                <w:lang w:val="en-US"/>
              </w:rPr>
              <w:t xml:space="preserve"> tile.</w:t>
            </w:r>
          </w:p>
        </w:tc>
        <w:tc>
          <w:tcPr>
            <w:tcW w:w="2520" w:type="dxa"/>
            <w:tcBorders>
              <w:top w:val="single" w:sz="8" w:space="0" w:color="999999"/>
              <w:left w:val="single" w:sz="8" w:space="0" w:color="999999"/>
              <w:bottom w:val="single" w:sz="8" w:space="0" w:color="999999"/>
              <w:right w:val="single" w:sz="8" w:space="0" w:color="999999"/>
            </w:tcBorders>
            <w:hideMark/>
          </w:tcPr>
          <w:p w14:paraId="2BD0A5C1" w14:textId="77777777" w:rsidR="00FA35C5" w:rsidRPr="002326C1" w:rsidRDefault="00FA35C5" w:rsidP="00FA35C5">
            <w:pPr>
              <w:rPr>
                <w:lang w:val="en-US"/>
              </w:rPr>
            </w:pPr>
            <w:r w:rsidRPr="002326C1">
              <w:rPr>
                <w:lang w:val="en-US"/>
              </w:rPr>
              <w:t xml:space="preserve">The </w:t>
            </w:r>
            <w:r w:rsidRPr="002326C1">
              <w:rPr>
                <w:rStyle w:val="SAPScreenElement"/>
                <w:lang w:val="en-US"/>
              </w:rPr>
              <w:t xml:space="preserve">Org Chart : &lt;your name&gt; </w:t>
            </w:r>
            <w:r w:rsidRPr="002326C1">
              <w:rPr>
                <w:lang w:val="en-US"/>
              </w:rPr>
              <w:t>screen is displayed.</w:t>
            </w:r>
          </w:p>
        </w:tc>
        <w:tc>
          <w:tcPr>
            <w:tcW w:w="1174" w:type="dxa"/>
            <w:tcBorders>
              <w:top w:val="single" w:sz="8" w:space="0" w:color="999999"/>
              <w:left w:val="single" w:sz="8" w:space="0" w:color="999999"/>
              <w:bottom w:val="single" w:sz="8" w:space="0" w:color="999999"/>
              <w:right w:val="single" w:sz="8" w:space="0" w:color="999999"/>
            </w:tcBorders>
          </w:tcPr>
          <w:p w14:paraId="7E73B6A6" w14:textId="77777777" w:rsidR="00FA35C5" w:rsidRPr="002326C1" w:rsidRDefault="00FA35C5" w:rsidP="00FA35C5">
            <w:pPr>
              <w:rPr>
                <w:lang w:val="en-US"/>
              </w:rPr>
            </w:pPr>
          </w:p>
        </w:tc>
      </w:tr>
      <w:tr w:rsidR="00FA35C5" w:rsidRPr="00774C60" w14:paraId="0F6BB1C4" w14:textId="77777777" w:rsidTr="00357342">
        <w:trPr>
          <w:trHeight w:val="357"/>
        </w:trPr>
        <w:tc>
          <w:tcPr>
            <w:tcW w:w="756" w:type="dxa"/>
            <w:tcBorders>
              <w:top w:val="single" w:sz="8" w:space="0" w:color="999999"/>
              <w:left w:val="single" w:sz="8" w:space="0" w:color="999999"/>
              <w:bottom w:val="single" w:sz="8" w:space="0" w:color="999999"/>
              <w:right w:val="single" w:sz="8" w:space="0" w:color="999999"/>
            </w:tcBorders>
            <w:hideMark/>
          </w:tcPr>
          <w:p w14:paraId="17B3AF0B" w14:textId="77777777" w:rsidR="00FA35C5" w:rsidRPr="002326C1" w:rsidRDefault="00FA35C5" w:rsidP="00FA35C5">
            <w:pPr>
              <w:rPr>
                <w:lang w:val="en-US"/>
              </w:rPr>
            </w:pPr>
            <w:r w:rsidRPr="002326C1">
              <w:rPr>
                <w:lang w:val="en-US"/>
              </w:rPr>
              <w:t>3</w:t>
            </w:r>
          </w:p>
        </w:tc>
        <w:tc>
          <w:tcPr>
            <w:tcW w:w="1556" w:type="dxa"/>
            <w:tcBorders>
              <w:top w:val="single" w:sz="8" w:space="0" w:color="999999"/>
              <w:left w:val="single" w:sz="8" w:space="0" w:color="999999"/>
              <w:bottom w:val="single" w:sz="8" w:space="0" w:color="999999"/>
              <w:right w:val="single" w:sz="8" w:space="0" w:color="999999"/>
            </w:tcBorders>
            <w:hideMark/>
          </w:tcPr>
          <w:p w14:paraId="634EED4B" w14:textId="77777777" w:rsidR="00FA35C5" w:rsidRPr="002326C1" w:rsidRDefault="00FA35C5" w:rsidP="00FA35C5">
            <w:pPr>
              <w:rPr>
                <w:rStyle w:val="SAPEmphasis"/>
                <w:lang w:val="en-US"/>
              </w:rPr>
            </w:pPr>
            <w:r w:rsidRPr="002326C1">
              <w:rPr>
                <w:rStyle w:val="SAPEmphasis"/>
                <w:lang w:val="en-US"/>
              </w:rPr>
              <w:t>Add New Employee</w:t>
            </w:r>
          </w:p>
        </w:tc>
        <w:tc>
          <w:tcPr>
            <w:tcW w:w="2520" w:type="dxa"/>
            <w:tcBorders>
              <w:top w:val="single" w:sz="8" w:space="0" w:color="999999"/>
              <w:left w:val="single" w:sz="8" w:space="0" w:color="999999"/>
              <w:bottom w:val="single" w:sz="8" w:space="0" w:color="999999"/>
              <w:right w:val="single" w:sz="8" w:space="0" w:color="999999"/>
            </w:tcBorders>
            <w:hideMark/>
          </w:tcPr>
          <w:p w14:paraId="65F24E34" w14:textId="37A3B02D" w:rsidR="00FA35C5" w:rsidRPr="002326C1" w:rsidRDefault="00FA35C5" w:rsidP="00FA35C5">
            <w:pPr>
              <w:rPr>
                <w:lang w:val="en-US"/>
              </w:rPr>
            </w:pPr>
            <w:r w:rsidRPr="002326C1">
              <w:rPr>
                <w:lang w:val="en-US"/>
              </w:rPr>
              <w:t xml:space="preserve">On the </w:t>
            </w:r>
            <w:r w:rsidRPr="002326C1">
              <w:rPr>
                <w:rStyle w:val="SAPScreenElement"/>
                <w:lang w:val="en-US"/>
              </w:rPr>
              <w:t xml:space="preserve">Org Chart : &lt;your name&gt; </w:t>
            </w:r>
            <w:r w:rsidRPr="002326C1">
              <w:rPr>
                <w:lang w:val="en-US"/>
              </w:rPr>
              <w:t xml:space="preserve">screen select the </w:t>
            </w:r>
            <w:r w:rsidRPr="002326C1">
              <w:rPr>
                <w:rStyle w:val="SAPScreenElement"/>
                <w:lang w:val="en-US"/>
              </w:rPr>
              <w:t>Add New Employee</w:t>
            </w:r>
            <w:r w:rsidR="00CC1E43" w:rsidRPr="002326C1">
              <w:rPr>
                <w:rStyle w:val="SAPScreenElement"/>
                <w:lang w:val="en-US"/>
              </w:rPr>
              <w:t xml:space="preserve"> </w:t>
            </w:r>
            <w:r w:rsidRPr="002326C1">
              <w:rPr>
                <w:rStyle w:val="SAPScreenElement"/>
                <w:lang w:val="en-US"/>
              </w:rPr>
              <w:t xml:space="preserve"> </w:t>
            </w:r>
            <w:r w:rsidR="00AE06CA" w:rsidRPr="002326C1">
              <w:rPr>
                <w:noProof/>
                <w:lang w:val="en-US"/>
              </w:rPr>
              <w:drawing>
                <wp:inline distT="0" distB="0" distL="0" distR="0" wp14:anchorId="0C940CE1" wp14:editId="26BECB43">
                  <wp:extent cx="228600" cy="2286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00" cy="228600"/>
                          </a:xfrm>
                          <a:prstGeom prst="rect">
                            <a:avLst/>
                          </a:prstGeom>
                        </pic:spPr>
                      </pic:pic>
                    </a:graphicData>
                  </a:graphic>
                </wp:inline>
              </w:drawing>
            </w:r>
            <w:r w:rsidR="00AE06CA" w:rsidRPr="002326C1">
              <w:rPr>
                <w:rStyle w:val="SAPScreenElement"/>
                <w:lang w:val="en-US"/>
              </w:rPr>
              <w:t xml:space="preserve"> </w:t>
            </w:r>
            <w:r w:rsidR="006C4E24" w:rsidRPr="002326C1">
              <w:rPr>
                <w:lang w:val="en-US"/>
              </w:rPr>
              <w:t>icon</w:t>
            </w:r>
            <w:r w:rsidR="00AE06CA" w:rsidRPr="002326C1">
              <w:rPr>
                <w:lang w:val="en-US"/>
              </w:rPr>
              <w:t xml:space="preserve"> </w:t>
            </w:r>
            <w:r w:rsidR="006C4E24" w:rsidRPr="002326C1">
              <w:rPr>
                <w:lang w:val="en-US"/>
              </w:rPr>
              <w:t>located on the top right of the screen.</w:t>
            </w:r>
          </w:p>
        </w:tc>
        <w:tc>
          <w:tcPr>
            <w:tcW w:w="2520" w:type="dxa"/>
            <w:tcBorders>
              <w:top w:val="single" w:sz="8" w:space="0" w:color="999999"/>
              <w:left w:val="single" w:sz="8" w:space="0" w:color="999999"/>
              <w:bottom w:val="single" w:sz="8" w:space="0" w:color="999999"/>
              <w:right w:val="single" w:sz="8" w:space="0" w:color="999999"/>
            </w:tcBorders>
          </w:tcPr>
          <w:p w14:paraId="1BAF19AD" w14:textId="77777777" w:rsidR="00FA35C5" w:rsidRPr="002326C1" w:rsidRDefault="00FA35C5" w:rsidP="00FA35C5">
            <w:pPr>
              <w:rPr>
                <w:lang w:val="en-US"/>
              </w:rPr>
            </w:pPr>
          </w:p>
        </w:tc>
        <w:tc>
          <w:tcPr>
            <w:tcW w:w="3240" w:type="dxa"/>
            <w:tcBorders>
              <w:top w:val="single" w:sz="8" w:space="0" w:color="999999"/>
              <w:left w:val="single" w:sz="8" w:space="0" w:color="999999"/>
              <w:bottom w:val="single" w:sz="8" w:space="0" w:color="999999"/>
              <w:right w:val="single" w:sz="8" w:space="0" w:color="999999"/>
            </w:tcBorders>
            <w:hideMark/>
          </w:tcPr>
          <w:p w14:paraId="2778D432" w14:textId="54E94FED" w:rsidR="00FA35C5" w:rsidRPr="002326C1" w:rsidRDefault="0090190C" w:rsidP="00FA35C5">
            <w:pPr>
              <w:rPr>
                <w:lang w:val="en-US"/>
              </w:rPr>
            </w:pPr>
            <w:r w:rsidRPr="002326C1">
              <w:rPr>
                <w:rStyle w:val="SAPEmphasis"/>
                <w:lang w:val="en-US"/>
              </w:rPr>
              <w:t xml:space="preserve">In case Position Management </w:t>
            </w:r>
            <w:r w:rsidR="00726012" w:rsidRPr="002326C1">
              <w:rPr>
                <w:rStyle w:val="SAPEmphasis"/>
                <w:lang w:val="en-US"/>
              </w:rPr>
              <w:t>has been implemented</w:t>
            </w:r>
            <w:r w:rsidRPr="002326C1">
              <w:rPr>
                <w:lang w:val="en-US"/>
              </w:rPr>
              <w:t xml:space="preserve">, you can go on the </w:t>
            </w:r>
            <w:r w:rsidRPr="002326C1">
              <w:rPr>
                <w:rStyle w:val="SAPScreenElement"/>
                <w:lang w:val="en-US"/>
              </w:rPr>
              <w:t>Company Info</w:t>
            </w:r>
            <w:r w:rsidRPr="002326C1">
              <w:rPr>
                <w:lang w:val="en-US"/>
              </w:rPr>
              <w:t xml:space="preserve"> screen also to the </w:t>
            </w:r>
            <w:r w:rsidRPr="002326C1">
              <w:rPr>
                <w:rStyle w:val="SAPScreenElement"/>
                <w:lang w:val="en-US"/>
              </w:rPr>
              <w:t>Position</w:t>
            </w:r>
            <w:r w:rsidRPr="002326C1">
              <w:rPr>
                <w:lang w:val="en-US"/>
              </w:rPr>
              <w:t xml:space="preserve"> </w:t>
            </w:r>
            <w:r w:rsidRPr="002326C1">
              <w:rPr>
                <w:rStyle w:val="SAPScreenElement"/>
                <w:lang w:val="en-US"/>
              </w:rPr>
              <w:t xml:space="preserve">Org Chart </w:t>
            </w:r>
            <w:r w:rsidRPr="002326C1">
              <w:rPr>
                <w:lang w:val="en-US"/>
              </w:rPr>
              <w:t xml:space="preserve">tab and select there the </w:t>
            </w:r>
            <w:r w:rsidRPr="002326C1">
              <w:rPr>
                <w:rStyle w:val="SAPScreenElement"/>
                <w:lang w:val="en-US"/>
              </w:rPr>
              <w:t xml:space="preserve">Add New Employee </w:t>
            </w:r>
            <w:r w:rsidRPr="002326C1">
              <w:rPr>
                <w:noProof/>
                <w:lang w:val="en-US"/>
              </w:rPr>
              <w:drawing>
                <wp:inline distT="0" distB="0" distL="0" distR="0" wp14:anchorId="75B6ABED" wp14:editId="7BEEA924">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00" cy="228600"/>
                          </a:xfrm>
                          <a:prstGeom prst="rect">
                            <a:avLst/>
                          </a:prstGeom>
                        </pic:spPr>
                      </pic:pic>
                    </a:graphicData>
                  </a:graphic>
                </wp:inline>
              </w:drawing>
            </w:r>
            <w:r w:rsidRPr="002326C1">
              <w:rPr>
                <w:rStyle w:val="SAPScreenElement"/>
                <w:lang w:val="en-US"/>
              </w:rPr>
              <w:t xml:space="preserve"> </w:t>
            </w:r>
            <w:r w:rsidRPr="002326C1">
              <w:rPr>
                <w:lang w:val="en-US"/>
              </w:rPr>
              <w:t>icon.</w:t>
            </w:r>
          </w:p>
        </w:tc>
        <w:tc>
          <w:tcPr>
            <w:tcW w:w="2520" w:type="dxa"/>
            <w:tcBorders>
              <w:top w:val="single" w:sz="8" w:space="0" w:color="999999"/>
              <w:left w:val="single" w:sz="8" w:space="0" w:color="999999"/>
              <w:bottom w:val="single" w:sz="8" w:space="0" w:color="999999"/>
              <w:right w:val="single" w:sz="8" w:space="0" w:color="999999"/>
            </w:tcBorders>
            <w:hideMark/>
          </w:tcPr>
          <w:p w14:paraId="61714D8A" w14:textId="77777777" w:rsidR="00FA35C5" w:rsidRPr="002326C1" w:rsidRDefault="00FA35C5" w:rsidP="00FA35C5">
            <w:pPr>
              <w:rPr>
                <w:lang w:val="en-US"/>
              </w:rPr>
            </w:pPr>
            <w:r w:rsidRPr="002326C1">
              <w:rPr>
                <w:lang w:val="en-US"/>
              </w:rPr>
              <w:t xml:space="preserve">You are directed to the </w:t>
            </w:r>
            <w:r w:rsidRPr="002326C1">
              <w:rPr>
                <w:rStyle w:val="SAPScreenElement"/>
                <w:lang w:val="en-US"/>
              </w:rPr>
              <w:t xml:space="preserve">My Employee Files </w:t>
            </w:r>
            <w:r w:rsidRPr="002326C1">
              <w:rPr>
                <w:lang w:val="en-US"/>
              </w:rPr>
              <w:t xml:space="preserve">application and the </w:t>
            </w:r>
            <w:r w:rsidRPr="002326C1">
              <w:rPr>
                <w:rStyle w:val="SAPScreenElement"/>
                <w:lang w:val="en-US"/>
              </w:rPr>
              <w:t xml:space="preserve">Add New Employee </w:t>
            </w:r>
            <w:r w:rsidRPr="002326C1">
              <w:rPr>
                <w:lang w:val="en-US"/>
              </w:rPr>
              <w:t>screen is displayed.</w:t>
            </w:r>
          </w:p>
        </w:tc>
        <w:tc>
          <w:tcPr>
            <w:tcW w:w="1174" w:type="dxa"/>
            <w:tcBorders>
              <w:top w:val="single" w:sz="8" w:space="0" w:color="999999"/>
              <w:left w:val="single" w:sz="8" w:space="0" w:color="999999"/>
              <w:bottom w:val="single" w:sz="8" w:space="0" w:color="999999"/>
              <w:right w:val="single" w:sz="8" w:space="0" w:color="999999"/>
            </w:tcBorders>
          </w:tcPr>
          <w:p w14:paraId="52B89CFF" w14:textId="77777777" w:rsidR="00FA35C5" w:rsidRPr="002326C1" w:rsidRDefault="00FA35C5" w:rsidP="00FA35C5">
            <w:pPr>
              <w:rPr>
                <w:lang w:val="en-US"/>
              </w:rPr>
            </w:pPr>
          </w:p>
        </w:tc>
      </w:tr>
      <w:tr w:rsidR="000A0D20" w:rsidRPr="002326C1" w14:paraId="3858E010" w14:textId="77777777" w:rsidTr="000A0D20">
        <w:trPr>
          <w:trHeight w:val="510"/>
        </w:trPr>
        <w:tc>
          <w:tcPr>
            <w:tcW w:w="756" w:type="dxa"/>
            <w:vMerge w:val="restart"/>
            <w:tcBorders>
              <w:top w:val="single" w:sz="8" w:space="0" w:color="999999"/>
              <w:left w:val="single" w:sz="8" w:space="0" w:color="999999"/>
              <w:right w:val="single" w:sz="8" w:space="0" w:color="999999"/>
            </w:tcBorders>
            <w:hideMark/>
          </w:tcPr>
          <w:p w14:paraId="318F587D" w14:textId="77777777" w:rsidR="000A0D20" w:rsidRPr="002326C1" w:rsidRDefault="000A0D20" w:rsidP="00FA35C5">
            <w:pPr>
              <w:rPr>
                <w:lang w:val="en-US"/>
              </w:rPr>
            </w:pPr>
            <w:r w:rsidRPr="002326C1">
              <w:rPr>
                <w:lang w:val="en-US"/>
              </w:rPr>
              <w:t>4</w:t>
            </w:r>
          </w:p>
        </w:tc>
        <w:tc>
          <w:tcPr>
            <w:tcW w:w="1556" w:type="dxa"/>
            <w:vMerge w:val="restart"/>
            <w:tcBorders>
              <w:top w:val="single" w:sz="8" w:space="0" w:color="999999"/>
              <w:left w:val="single" w:sz="8" w:space="0" w:color="999999"/>
              <w:right w:val="single" w:sz="8" w:space="0" w:color="999999"/>
            </w:tcBorders>
            <w:hideMark/>
          </w:tcPr>
          <w:p w14:paraId="6342744C" w14:textId="77777777" w:rsidR="000A0D20" w:rsidRPr="002326C1" w:rsidRDefault="000A0D20" w:rsidP="00FA35C5">
            <w:pPr>
              <w:rPr>
                <w:lang w:val="en-US"/>
              </w:rPr>
            </w:pPr>
            <w:r w:rsidRPr="002326C1">
              <w:rPr>
                <w:rStyle w:val="SAPEmphasis"/>
                <w:lang w:val="en-US"/>
              </w:rPr>
              <w:t>Enter Identity Information for new Employee</w:t>
            </w:r>
          </w:p>
        </w:tc>
        <w:tc>
          <w:tcPr>
            <w:tcW w:w="2520" w:type="dxa"/>
            <w:vMerge w:val="restart"/>
            <w:tcBorders>
              <w:top w:val="single" w:sz="8" w:space="0" w:color="999999"/>
              <w:left w:val="single" w:sz="8" w:space="0" w:color="999999"/>
              <w:bottom w:val="single" w:sz="8" w:space="0" w:color="999999"/>
              <w:right w:val="single" w:sz="8" w:space="0" w:color="999999"/>
            </w:tcBorders>
            <w:hideMark/>
          </w:tcPr>
          <w:p w14:paraId="07746CFE" w14:textId="75D67E49" w:rsidR="000A0D20" w:rsidRPr="002326C1" w:rsidRDefault="000A0D20" w:rsidP="00E422AA">
            <w:pPr>
              <w:rPr>
                <w:lang w:val="en-US"/>
              </w:rPr>
            </w:pPr>
            <w:r w:rsidRPr="002326C1">
              <w:rPr>
                <w:lang w:val="en-US"/>
              </w:rPr>
              <w:t xml:space="preserve">In the </w:t>
            </w:r>
            <w:r w:rsidRPr="002326C1">
              <w:rPr>
                <w:rStyle w:val="SAPScreenElement"/>
                <w:lang w:val="en-US"/>
              </w:rPr>
              <w:t xml:space="preserve">Identity </w:t>
            </w:r>
            <w:r w:rsidRPr="002326C1">
              <w:rPr>
                <w:lang w:val="en-US"/>
              </w:rPr>
              <w:t>section make the following entries:</w:t>
            </w:r>
          </w:p>
        </w:tc>
        <w:tc>
          <w:tcPr>
            <w:tcW w:w="2520" w:type="dxa"/>
            <w:tcBorders>
              <w:top w:val="single" w:sz="8" w:space="0" w:color="999999"/>
              <w:left w:val="single" w:sz="8" w:space="0" w:color="999999"/>
              <w:bottom w:val="single" w:sz="8" w:space="0" w:color="999999"/>
              <w:right w:val="single" w:sz="8" w:space="0" w:color="999999"/>
            </w:tcBorders>
            <w:hideMark/>
          </w:tcPr>
          <w:p w14:paraId="1885F689" w14:textId="77777777" w:rsidR="000A0D20" w:rsidRPr="002326C1" w:rsidRDefault="000A0D20" w:rsidP="00FA35C5">
            <w:pPr>
              <w:rPr>
                <w:lang w:val="en-US"/>
              </w:rPr>
            </w:pPr>
            <w:r w:rsidRPr="002326C1">
              <w:rPr>
                <w:rStyle w:val="SAPScreenElement"/>
                <w:lang w:val="en-US"/>
              </w:rPr>
              <w:t xml:space="preserve">Hire Date: </w:t>
            </w:r>
            <w:r w:rsidRPr="002326C1">
              <w:rPr>
                <w:lang w:val="en-US"/>
              </w:rPr>
              <w:t>select from calendar help</w:t>
            </w:r>
          </w:p>
        </w:tc>
        <w:tc>
          <w:tcPr>
            <w:tcW w:w="3240" w:type="dxa"/>
            <w:tcBorders>
              <w:top w:val="single" w:sz="8" w:space="0" w:color="999999"/>
              <w:left w:val="single" w:sz="8" w:space="0" w:color="999999"/>
              <w:bottom w:val="single" w:sz="8" w:space="0" w:color="999999"/>
              <w:right w:val="single" w:sz="8" w:space="0" w:color="999999"/>
            </w:tcBorders>
            <w:hideMark/>
          </w:tcPr>
          <w:p w14:paraId="664FAA54" w14:textId="77777777" w:rsidR="000A0D20" w:rsidRPr="002326C1" w:rsidRDefault="000A0D20" w:rsidP="00FA35C5">
            <w:pPr>
              <w:rPr>
                <w:lang w:val="en-US"/>
              </w:rPr>
            </w:pPr>
            <w:r w:rsidRPr="002326C1">
              <w:rPr>
                <w:lang w:val="en-US"/>
              </w:rPr>
              <w:t>Defaults to today’s date</w:t>
            </w:r>
          </w:p>
        </w:tc>
        <w:tc>
          <w:tcPr>
            <w:tcW w:w="2520" w:type="dxa"/>
            <w:vMerge w:val="restart"/>
            <w:tcBorders>
              <w:top w:val="single" w:sz="8" w:space="0" w:color="999999"/>
              <w:left w:val="single" w:sz="8" w:space="0" w:color="999999"/>
              <w:right w:val="single" w:sz="8" w:space="0" w:color="999999"/>
            </w:tcBorders>
          </w:tcPr>
          <w:p w14:paraId="19463A13" w14:textId="77777777" w:rsidR="000A0D20" w:rsidRPr="002326C1" w:rsidRDefault="000A0D20" w:rsidP="00FA35C5">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362EB169" w14:textId="77777777" w:rsidR="000A0D20" w:rsidRPr="002326C1" w:rsidRDefault="000A0D20" w:rsidP="00FA35C5">
            <w:pPr>
              <w:rPr>
                <w:lang w:val="en-US"/>
              </w:rPr>
            </w:pPr>
          </w:p>
        </w:tc>
      </w:tr>
      <w:tr w:rsidR="000A0D20" w:rsidRPr="00774C60" w14:paraId="1BA2A32F" w14:textId="77777777" w:rsidTr="000A0D20">
        <w:trPr>
          <w:trHeight w:val="288"/>
        </w:trPr>
        <w:tc>
          <w:tcPr>
            <w:tcW w:w="756" w:type="dxa"/>
            <w:vMerge/>
            <w:tcBorders>
              <w:left w:val="single" w:sz="8" w:space="0" w:color="999999"/>
              <w:right w:val="single" w:sz="8" w:space="0" w:color="999999"/>
            </w:tcBorders>
            <w:vAlign w:val="center"/>
            <w:hideMark/>
          </w:tcPr>
          <w:p w14:paraId="44989443" w14:textId="77777777" w:rsidR="000A0D20" w:rsidRPr="002326C1" w:rsidRDefault="000A0D20" w:rsidP="00FA35C5">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2C7CAF00" w14:textId="77777777" w:rsidR="000A0D20" w:rsidRPr="002326C1" w:rsidRDefault="000A0D20" w:rsidP="00FA35C5">
            <w:pPr>
              <w:spacing w:before="0" w:after="0" w:line="240" w:lineRule="auto"/>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4652529D" w14:textId="77777777" w:rsidR="000A0D20" w:rsidRPr="002326C1" w:rsidRDefault="000A0D20" w:rsidP="00FA35C5">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5F38330A" w14:textId="73CDCFEE" w:rsidR="000A0D20" w:rsidRPr="002326C1" w:rsidRDefault="000A0D20" w:rsidP="00FA35C5">
            <w:pPr>
              <w:rPr>
                <w:lang w:val="en-US"/>
              </w:rPr>
            </w:pPr>
            <w:r w:rsidRPr="002326C1">
              <w:rPr>
                <w:rStyle w:val="SAPScreenElement"/>
                <w:lang w:val="en-US"/>
              </w:rPr>
              <w:t>Company</w:t>
            </w:r>
            <w:r w:rsidRPr="00D90D0A">
              <w:rPr>
                <w:rStyle w:val="SAPScreenElement"/>
                <w:lang w:val="en-US"/>
              </w:rPr>
              <w:t xml:space="preserve">: </w:t>
            </w:r>
            <w:ins w:id="1766" w:author="Author" w:date="2018-01-19T09:59:00Z">
              <w:r w:rsidRPr="00AF1555">
                <w:rPr>
                  <w:lang w:val="en-US"/>
                  <w:rPrChange w:id="1767" w:author="Author" w:date="2018-02-22T10:49:00Z">
                    <w:rPr>
                      <w:highlight w:val="cyan"/>
                    </w:rPr>
                  </w:rPrChange>
                </w:rPr>
                <w:t>select the company relevant for your country</w:t>
              </w:r>
            </w:ins>
            <w:del w:id="1768" w:author="Author" w:date="2018-01-19T09:59:00Z">
              <w:r w:rsidRPr="002326C1" w:rsidDel="00135DA1">
                <w:rPr>
                  <w:lang w:val="en-US"/>
                </w:rPr>
                <w:delText>select from drop-down, for example</w:delText>
              </w:r>
              <w:r w:rsidRPr="002326C1" w:rsidDel="00135DA1">
                <w:rPr>
                  <w:rStyle w:val="SAPUserEntry"/>
                  <w:lang w:val="en-US"/>
                </w:rPr>
                <w:delText xml:space="preserve"> Company USA (1710)</w:delText>
              </w:r>
            </w:del>
          </w:p>
        </w:tc>
        <w:tc>
          <w:tcPr>
            <w:tcW w:w="3240" w:type="dxa"/>
            <w:tcBorders>
              <w:top w:val="single" w:sz="8" w:space="0" w:color="999999"/>
              <w:left w:val="single" w:sz="8" w:space="0" w:color="999999"/>
              <w:bottom w:val="single" w:sz="8" w:space="0" w:color="999999"/>
              <w:right w:val="single" w:sz="8" w:space="0" w:color="999999"/>
            </w:tcBorders>
          </w:tcPr>
          <w:p w14:paraId="0A0AF6F4" w14:textId="74136E1C" w:rsidR="000A0D20" w:rsidRPr="002326C1" w:rsidRDefault="000A0D20" w:rsidP="006C4E24">
            <w:pPr>
              <w:rPr>
                <w:rFonts w:ascii="Calibri" w:eastAsia="Calibri" w:hAnsi="Calibri"/>
                <w:sz w:val="22"/>
                <w:szCs w:val="22"/>
                <w:lang w:val="en-US"/>
              </w:rPr>
            </w:pPr>
            <w:r w:rsidRPr="002326C1">
              <w:rPr>
                <w:noProof/>
                <w:lang w:val="en-US"/>
              </w:rPr>
              <w:drawing>
                <wp:inline distT="0" distB="0" distL="0" distR="0" wp14:anchorId="4A5F7695" wp14:editId="28742887">
                  <wp:extent cx="228600" cy="228600"/>
                  <wp:effectExtent l="0" t="0" r="0" b="0"/>
                  <wp:docPr id="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w:t>
            </w:r>
            <w:r w:rsidRPr="002326C1">
              <w:rPr>
                <w:rFonts w:ascii="BentonSans Regular" w:hAnsi="BentonSans Regular"/>
                <w:color w:val="666666"/>
                <w:sz w:val="22"/>
                <w:lang w:val="en-US"/>
              </w:rPr>
              <w:t>Caution</w:t>
            </w:r>
          </w:p>
          <w:p w14:paraId="61B0ACD4" w14:textId="49D004A4" w:rsidR="000A0D20" w:rsidRPr="002326C1" w:rsidRDefault="000A0D20" w:rsidP="00E422AA">
            <w:pPr>
              <w:rPr>
                <w:lang w:val="en-US"/>
              </w:rPr>
            </w:pPr>
            <w:r w:rsidRPr="002326C1">
              <w:rPr>
                <w:rStyle w:val="SAPEmphasis"/>
                <w:lang w:val="en-US"/>
              </w:rPr>
              <w:t>In case Position Management has been implemented and you want to assign the employee to a certain position</w:t>
            </w:r>
            <w:r w:rsidRPr="002326C1">
              <w:rPr>
                <w:lang w:val="en-US"/>
              </w:rPr>
              <w:t xml:space="preserve">, make sure the company you select here is the same as the company you selected while </w:t>
            </w:r>
            <w:r w:rsidRPr="002326C1">
              <w:rPr>
                <w:lang w:val="en-US"/>
              </w:rPr>
              <w:lastRenderedPageBreak/>
              <w:t xml:space="preserve">creating that particular position. Else, that position will not be available for selection in the </w:t>
            </w:r>
            <w:r w:rsidRPr="002326C1">
              <w:rPr>
                <w:rStyle w:val="SAPScreenElement"/>
                <w:lang w:val="en-US"/>
              </w:rPr>
              <w:t>Target Position</w:t>
            </w:r>
            <w:r w:rsidRPr="002326C1">
              <w:rPr>
                <w:lang w:val="en-US"/>
              </w:rPr>
              <w:t xml:space="preserve"> block of the</w:t>
            </w:r>
            <w:r w:rsidRPr="002326C1">
              <w:rPr>
                <w:rStyle w:val="SAPScreenElement"/>
                <w:lang w:val="en-US"/>
              </w:rPr>
              <w:t xml:space="preserve"> Job Information</w:t>
            </w:r>
            <w:r w:rsidRPr="002326C1">
              <w:rPr>
                <w:lang w:val="en-US"/>
              </w:rPr>
              <w:t xml:space="preserve"> section.</w:t>
            </w:r>
          </w:p>
        </w:tc>
        <w:tc>
          <w:tcPr>
            <w:tcW w:w="2520" w:type="dxa"/>
            <w:vMerge/>
            <w:tcBorders>
              <w:left w:val="single" w:sz="8" w:space="0" w:color="999999"/>
              <w:right w:val="single" w:sz="8" w:space="0" w:color="999999"/>
            </w:tcBorders>
            <w:vAlign w:val="center"/>
            <w:hideMark/>
          </w:tcPr>
          <w:p w14:paraId="51E33813" w14:textId="77777777" w:rsidR="000A0D20" w:rsidRPr="002326C1" w:rsidRDefault="000A0D20" w:rsidP="00FA35C5">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14EB22CC" w14:textId="77777777" w:rsidR="000A0D20" w:rsidRPr="002326C1" w:rsidRDefault="000A0D20" w:rsidP="00FA35C5">
            <w:pPr>
              <w:rPr>
                <w:lang w:val="en-US"/>
              </w:rPr>
            </w:pPr>
          </w:p>
        </w:tc>
      </w:tr>
      <w:tr w:rsidR="000A0D20" w:rsidRPr="00774C60" w14:paraId="3C88D38E" w14:textId="77777777" w:rsidTr="000A0D20">
        <w:trPr>
          <w:trHeight w:val="357"/>
        </w:trPr>
        <w:tc>
          <w:tcPr>
            <w:tcW w:w="756" w:type="dxa"/>
            <w:vMerge/>
            <w:tcBorders>
              <w:left w:val="single" w:sz="8" w:space="0" w:color="999999"/>
              <w:right w:val="single" w:sz="8" w:space="0" w:color="999999"/>
            </w:tcBorders>
            <w:vAlign w:val="center"/>
            <w:hideMark/>
          </w:tcPr>
          <w:p w14:paraId="495B08F5" w14:textId="77777777" w:rsidR="000A0D20" w:rsidRPr="002326C1" w:rsidRDefault="000A0D20" w:rsidP="00FA35C5">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44737266" w14:textId="77777777" w:rsidR="000A0D20" w:rsidRPr="002326C1" w:rsidRDefault="000A0D20" w:rsidP="00FA35C5">
            <w:pPr>
              <w:spacing w:before="0" w:after="0" w:line="240" w:lineRule="auto"/>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1BF89344" w14:textId="77777777" w:rsidR="000A0D20" w:rsidRPr="002326C1" w:rsidRDefault="000A0D20" w:rsidP="00FA35C5">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2A3653DF" w14:textId="77777777" w:rsidR="000A0D20" w:rsidRPr="002326C1" w:rsidRDefault="000A0D20" w:rsidP="00FA35C5">
            <w:pPr>
              <w:rPr>
                <w:lang w:val="en-US"/>
              </w:rPr>
            </w:pPr>
            <w:r w:rsidRPr="002326C1">
              <w:rPr>
                <w:rStyle w:val="SAPScreenElement"/>
                <w:lang w:val="en-US"/>
              </w:rPr>
              <w:t>Event Reason:</w:t>
            </w:r>
            <w:r w:rsidRPr="002326C1">
              <w:rPr>
                <w:lang w:val="en-US"/>
              </w:rPr>
              <w:t xml:space="preserve"> select</w:t>
            </w:r>
            <w:r w:rsidRPr="004A4679">
              <w:rPr>
                <w:rStyle w:val="SAPUserEntry"/>
                <w:lang w:val="en-US"/>
              </w:rPr>
              <w:t xml:space="preserve"> </w:t>
            </w:r>
            <w:r w:rsidRPr="002326C1">
              <w:rPr>
                <w:rStyle w:val="SAPUserEntry"/>
                <w:lang w:val="en-US"/>
              </w:rPr>
              <w:t>New Hire(HIRNEW)</w:t>
            </w:r>
            <w:r w:rsidRPr="002326C1">
              <w:rPr>
                <w:lang w:val="en-US"/>
              </w:rPr>
              <w:t xml:space="preserve"> from drop-down</w:t>
            </w:r>
          </w:p>
        </w:tc>
        <w:tc>
          <w:tcPr>
            <w:tcW w:w="3240" w:type="dxa"/>
            <w:tcBorders>
              <w:top w:val="single" w:sz="8" w:space="0" w:color="999999"/>
              <w:left w:val="single" w:sz="8" w:space="0" w:color="999999"/>
              <w:bottom w:val="single" w:sz="8" w:space="0" w:color="999999"/>
              <w:right w:val="single" w:sz="8" w:space="0" w:color="999999"/>
            </w:tcBorders>
          </w:tcPr>
          <w:p w14:paraId="013C6663" w14:textId="77777777" w:rsidR="000A0D20" w:rsidRPr="002326C1" w:rsidRDefault="000A0D20" w:rsidP="00FA35C5">
            <w:pPr>
              <w:rPr>
                <w:lang w:val="en-US"/>
              </w:rPr>
            </w:pPr>
          </w:p>
        </w:tc>
        <w:tc>
          <w:tcPr>
            <w:tcW w:w="2520" w:type="dxa"/>
            <w:vMerge/>
            <w:tcBorders>
              <w:left w:val="single" w:sz="8" w:space="0" w:color="999999"/>
              <w:right w:val="single" w:sz="8" w:space="0" w:color="999999"/>
            </w:tcBorders>
            <w:vAlign w:val="center"/>
            <w:hideMark/>
          </w:tcPr>
          <w:p w14:paraId="05308550" w14:textId="77777777" w:rsidR="000A0D20" w:rsidRPr="002326C1" w:rsidRDefault="000A0D20" w:rsidP="00FA35C5">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3176FB06" w14:textId="77777777" w:rsidR="000A0D20" w:rsidRPr="002326C1" w:rsidRDefault="000A0D20" w:rsidP="00FA35C5">
            <w:pPr>
              <w:rPr>
                <w:lang w:val="en-US"/>
              </w:rPr>
            </w:pPr>
          </w:p>
        </w:tc>
      </w:tr>
      <w:tr w:rsidR="000A0D20" w:rsidRPr="00774C60" w14:paraId="1E110A2C" w14:textId="77777777" w:rsidTr="000A0D20">
        <w:trPr>
          <w:trHeight w:val="357"/>
        </w:trPr>
        <w:tc>
          <w:tcPr>
            <w:tcW w:w="756" w:type="dxa"/>
            <w:vMerge/>
            <w:tcBorders>
              <w:left w:val="single" w:sz="8" w:space="0" w:color="999999"/>
              <w:right w:val="single" w:sz="8" w:space="0" w:color="999999"/>
            </w:tcBorders>
            <w:vAlign w:val="center"/>
            <w:hideMark/>
          </w:tcPr>
          <w:p w14:paraId="6828B5E1" w14:textId="77777777" w:rsidR="000A0D20" w:rsidRPr="002326C1" w:rsidRDefault="000A0D20" w:rsidP="00FA35C5">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7CD65F3D" w14:textId="77777777" w:rsidR="000A0D20" w:rsidRPr="002326C1" w:rsidRDefault="000A0D20" w:rsidP="00FA35C5">
            <w:pPr>
              <w:spacing w:before="0" w:after="0" w:line="240" w:lineRule="auto"/>
              <w:rPr>
                <w:lang w:val="en-US"/>
              </w:rPr>
            </w:pPr>
          </w:p>
        </w:tc>
        <w:tc>
          <w:tcPr>
            <w:tcW w:w="2520" w:type="dxa"/>
            <w:vMerge w:val="restart"/>
            <w:tcBorders>
              <w:top w:val="single" w:sz="8" w:space="0" w:color="999999"/>
              <w:left w:val="single" w:sz="8" w:space="0" w:color="999999"/>
              <w:right w:val="single" w:sz="8" w:space="0" w:color="999999"/>
            </w:tcBorders>
            <w:hideMark/>
          </w:tcPr>
          <w:p w14:paraId="47109395" w14:textId="30A264AB" w:rsidR="000A0D20" w:rsidRPr="002326C1" w:rsidRDefault="000A0D20" w:rsidP="00726012">
            <w:pPr>
              <w:rPr>
                <w:lang w:val="en-US"/>
              </w:rPr>
            </w:pPr>
            <w:r w:rsidRPr="002326C1">
              <w:rPr>
                <w:lang w:val="en-US"/>
              </w:rPr>
              <w:t xml:space="preserve">In the </w:t>
            </w:r>
            <w:r w:rsidRPr="002326C1">
              <w:rPr>
                <w:rStyle w:val="SAPScreenElement"/>
                <w:lang w:val="en-US"/>
              </w:rPr>
              <w:t xml:space="preserve">Name Information </w:t>
            </w:r>
            <w:r w:rsidRPr="002326C1">
              <w:rPr>
                <w:lang w:val="en-US"/>
              </w:rPr>
              <w:t>block make the following entries:</w:t>
            </w:r>
          </w:p>
        </w:tc>
        <w:tc>
          <w:tcPr>
            <w:tcW w:w="2520" w:type="dxa"/>
            <w:tcBorders>
              <w:top w:val="single" w:sz="8" w:space="0" w:color="999999"/>
              <w:left w:val="single" w:sz="8" w:space="0" w:color="999999"/>
              <w:bottom w:val="single" w:sz="8" w:space="0" w:color="999999"/>
              <w:right w:val="single" w:sz="8" w:space="0" w:color="999999"/>
            </w:tcBorders>
            <w:hideMark/>
          </w:tcPr>
          <w:p w14:paraId="61FA8EAC" w14:textId="77777777" w:rsidR="000A0D20" w:rsidRPr="002326C1" w:rsidRDefault="000A0D20" w:rsidP="00FA35C5">
            <w:pPr>
              <w:rPr>
                <w:lang w:val="en-US"/>
              </w:rPr>
            </w:pPr>
            <w:r w:rsidRPr="002326C1">
              <w:rPr>
                <w:rStyle w:val="SAPScreenElement"/>
                <w:lang w:val="en-US"/>
              </w:rPr>
              <w:t xml:space="preserve">First Name: </w:t>
            </w:r>
            <w:r w:rsidRPr="002326C1">
              <w:rPr>
                <w:lang w:val="en-US"/>
              </w:rPr>
              <w:t>enter as appropriate</w:t>
            </w:r>
          </w:p>
        </w:tc>
        <w:tc>
          <w:tcPr>
            <w:tcW w:w="3240" w:type="dxa"/>
            <w:vMerge w:val="restart"/>
            <w:tcBorders>
              <w:top w:val="single" w:sz="8" w:space="0" w:color="999999"/>
              <w:left w:val="single" w:sz="8" w:space="0" w:color="999999"/>
              <w:right w:val="single" w:sz="8" w:space="0" w:color="999999"/>
            </w:tcBorders>
            <w:hideMark/>
          </w:tcPr>
          <w:p w14:paraId="6315F192" w14:textId="77777777" w:rsidR="000A0D20" w:rsidRDefault="000A0D20">
            <w:pPr>
              <w:rPr>
                <w:lang w:val="en-US"/>
              </w:rPr>
            </w:pPr>
            <w:r w:rsidRPr="002326C1">
              <w:rPr>
                <w:lang w:val="en-US"/>
              </w:rPr>
              <w:t>The data entered here is used by the system to search in the database for existing employees that might match. Therefore, at least first and last name, or combinations between first name, last name, and date of birth entered here should be correct.</w:t>
            </w:r>
          </w:p>
          <w:p w14:paraId="5FA448A4" w14:textId="77777777" w:rsidR="000A0D20" w:rsidRDefault="000A0D20">
            <w:pPr>
              <w:rPr>
                <w:lang w:val="en-US"/>
              </w:rPr>
            </w:pPr>
          </w:p>
          <w:p w14:paraId="61CABB29" w14:textId="77777777" w:rsidR="000A0D20" w:rsidRPr="000A0D20" w:rsidRDefault="000A0D20" w:rsidP="00542A08">
            <w:pPr>
              <w:pStyle w:val="SAPNoteHeading"/>
              <w:spacing w:before="60"/>
              <w:ind w:left="0"/>
              <w:rPr>
                <w:lang w:val="en-US"/>
              </w:rPr>
            </w:pPr>
            <w:r w:rsidRPr="000A0D20">
              <w:rPr>
                <w:noProof/>
                <w:lang w:val="en-US"/>
              </w:rPr>
              <w:drawing>
                <wp:inline distT="0" distB="0" distL="0" distR="0" wp14:anchorId="3D1BAA2A" wp14:editId="695BF4A8">
                  <wp:extent cx="219075" cy="238125"/>
                  <wp:effectExtent l="0" t="0" r="9525" b="9525"/>
                  <wp:docPr id="3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0A0D20">
              <w:rPr>
                <w:lang w:val="en-US"/>
              </w:rPr>
              <w:t> Caution</w:t>
            </w:r>
          </w:p>
          <w:p w14:paraId="64404AA1" w14:textId="67A146CB" w:rsidR="000A0D20" w:rsidRPr="002326C1" w:rsidRDefault="000A0D20" w:rsidP="00542A08">
            <w:pPr>
              <w:rPr>
                <w:lang w:val="en-US"/>
              </w:rPr>
            </w:pPr>
            <w:r w:rsidRPr="000A0D20">
              <w:rPr>
                <w:lang w:val="en-US"/>
              </w:rPr>
              <w:t>For country</w:t>
            </w:r>
            <w:r w:rsidRPr="000A0D20">
              <w:rPr>
                <w:b/>
                <w:lang w:val="en-US"/>
              </w:rPr>
              <w:t xml:space="preserve"> DE</w:t>
            </w:r>
            <w:r w:rsidRPr="000A0D20">
              <w:rPr>
                <w:lang w:val="en-US"/>
              </w:rPr>
              <w:t>., the format of the entered values needs to be DEUEV-compliant. If this is not the case, an error message is generated by the system.</w:t>
            </w:r>
          </w:p>
        </w:tc>
        <w:tc>
          <w:tcPr>
            <w:tcW w:w="2520" w:type="dxa"/>
            <w:vMerge/>
            <w:tcBorders>
              <w:left w:val="single" w:sz="8" w:space="0" w:color="999999"/>
              <w:right w:val="single" w:sz="8" w:space="0" w:color="999999"/>
            </w:tcBorders>
            <w:vAlign w:val="center"/>
            <w:hideMark/>
          </w:tcPr>
          <w:p w14:paraId="117BDCC8" w14:textId="77777777" w:rsidR="000A0D20" w:rsidRPr="002326C1" w:rsidRDefault="000A0D20" w:rsidP="00FA35C5">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7D19369" w14:textId="77777777" w:rsidR="000A0D20" w:rsidRPr="002326C1" w:rsidRDefault="000A0D20" w:rsidP="00FA35C5">
            <w:pPr>
              <w:rPr>
                <w:lang w:val="en-US"/>
              </w:rPr>
            </w:pPr>
          </w:p>
        </w:tc>
      </w:tr>
      <w:tr w:rsidR="000A0D20" w:rsidRPr="00774C60" w14:paraId="63A87B53" w14:textId="77777777" w:rsidTr="000A0D20">
        <w:trPr>
          <w:trHeight w:val="357"/>
        </w:trPr>
        <w:tc>
          <w:tcPr>
            <w:tcW w:w="756" w:type="dxa"/>
            <w:vMerge/>
            <w:tcBorders>
              <w:left w:val="single" w:sz="8" w:space="0" w:color="999999"/>
              <w:right w:val="single" w:sz="8" w:space="0" w:color="999999"/>
            </w:tcBorders>
            <w:vAlign w:val="center"/>
            <w:hideMark/>
          </w:tcPr>
          <w:p w14:paraId="0EC00A76" w14:textId="77777777" w:rsidR="000A0D20" w:rsidRPr="002326C1" w:rsidRDefault="000A0D20" w:rsidP="00FA35C5">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785E077D" w14:textId="77777777" w:rsidR="000A0D20" w:rsidRPr="002326C1" w:rsidRDefault="000A0D20" w:rsidP="00FA35C5">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4A523035" w14:textId="77777777" w:rsidR="000A0D20" w:rsidRPr="002326C1" w:rsidRDefault="000A0D20" w:rsidP="00FA35C5">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4E104D60" w14:textId="77777777" w:rsidR="000A0D20" w:rsidRPr="002326C1" w:rsidRDefault="000A0D20" w:rsidP="00FA35C5">
            <w:pPr>
              <w:rPr>
                <w:lang w:val="en-US"/>
              </w:rPr>
            </w:pPr>
            <w:r w:rsidRPr="002326C1">
              <w:rPr>
                <w:rStyle w:val="SAPScreenElement"/>
                <w:lang w:val="en-US"/>
              </w:rPr>
              <w:t xml:space="preserve">Last Name: </w:t>
            </w:r>
            <w:r w:rsidRPr="002326C1">
              <w:rPr>
                <w:lang w:val="en-US"/>
              </w:rPr>
              <w:t>enter as appropriate</w:t>
            </w:r>
          </w:p>
        </w:tc>
        <w:tc>
          <w:tcPr>
            <w:tcW w:w="3240" w:type="dxa"/>
            <w:vMerge/>
            <w:tcBorders>
              <w:left w:val="single" w:sz="8" w:space="0" w:color="999999"/>
              <w:right w:val="single" w:sz="8" w:space="0" w:color="999999"/>
            </w:tcBorders>
            <w:vAlign w:val="center"/>
            <w:hideMark/>
          </w:tcPr>
          <w:p w14:paraId="627539D5" w14:textId="77777777" w:rsidR="000A0D20" w:rsidRPr="002326C1" w:rsidRDefault="000A0D20" w:rsidP="00FA35C5">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4638980A" w14:textId="77777777" w:rsidR="000A0D20" w:rsidRPr="002326C1" w:rsidRDefault="000A0D20" w:rsidP="00FA35C5">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42D948C" w14:textId="77777777" w:rsidR="000A0D20" w:rsidRPr="002326C1" w:rsidRDefault="000A0D20" w:rsidP="00FA35C5">
            <w:pPr>
              <w:rPr>
                <w:lang w:val="en-US"/>
              </w:rPr>
            </w:pPr>
          </w:p>
        </w:tc>
      </w:tr>
      <w:tr w:rsidR="000A0D20" w:rsidRPr="00774C60" w14:paraId="50E4F440" w14:textId="77777777" w:rsidTr="000A0D20">
        <w:trPr>
          <w:trHeight w:val="357"/>
        </w:trPr>
        <w:tc>
          <w:tcPr>
            <w:tcW w:w="756" w:type="dxa"/>
            <w:vMerge/>
            <w:tcBorders>
              <w:left w:val="single" w:sz="8" w:space="0" w:color="999999"/>
              <w:right w:val="single" w:sz="8" w:space="0" w:color="999999"/>
            </w:tcBorders>
            <w:vAlign w:val="center"/>
          </w:tcPr>
          <w:p w14:paraId="51900F65" w14:textId="77777777" w:rsidR="000A0D20" w:rsidRPr="002326C1" w:rsidRDefault="000A0D20" w:rsidP="00FA35C5">
            <w:pPr>
              <w:spacing w:before="0" w:after="0" w:line="240" w:lineRule="auto"/>
              <w:rPr>
                <w:lang w:val="en-US"/>
              </w:rPr>
            </w:pPr>
          </w:p>
        </w:tc>
        <w:tc>
          <w:tcPr>
            <w:tcW w:w="1556" w:type="dxa"/>
            <w:vMerge/>
            <w:tcBorders>
              <w:left w:val="single" w:sz="8" w:space="0" w:color="999999"/>
              <w:right w:val="single" w:sz="8" w:space="0" w:color="999999"/>
            </w:tcBorders>
            <w:vAlign w:val="center"/>
          </w:tcPr>
          <w:p w14:paraId="1EAB7347" w14:textId="77777777" w:rsidR="000A0D20" w:rsidRPr="002326C1" w:rsidRDefault="000A0D20" w:rsidP="00FA35C5">
            <w:pPr>
              <w:spacing w:before="0" w:after="0" w:line="240" w:lineRule="auto"/>
              <w:rPr>
                <w:lang w:val="en-US"/>
              </w:rPr>
            </w:pPr>
          </w:p>
        </w:tc>
        <w:tc>
          <w:tcPr>
            <w:tcW w:w="2520" w:type="dxa"/>
            <w:vMerge/>
            <w:tcBorders>
              <w:left w:val="single" w:sz="8" w:space="0" w:color="999999"/>
              <w:bottom w:val="single" w:sz="8" w:space="0" w:color="999999"/>
              <w:right w:val="single" w:sz="8" w:space="0" w:color="999999"/>
            </w:tcBorders>
            <w:vAlign w:val="center"/>
          </w:tcPr>
          <w:p w14:paraId="32723F9D" w14:textId="77777777" w:rsidR="000A0D20" w:rsidRPr="002326C1" w:rsidRDefault="000A0D20" w:rsidP="00FA35C5">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63FF3530" w14:textId="77777777" w:rsidR="000A0D20" w:rsidRPr="002326C1" w:rsidRDefault="000A0D20" w:rsidP="00FA35C5">
            <w:pPr>
              <w:rPr>
                <w:rStyle w:val="SAPScreenElement"/>
                <w:lang w:val="en-US"/>
              </w:rPr>
            </w:pPr>
            <w:r w:rsidRPr="002326C1">
              <w:rPr>
                <w:rStyle w:val="SAPScreenElement"/>
                <w:lang w:val="en-US"/>
              </w:rPr>
              <w:t xml:space="preserve">Salutation: </w:t>
            </w:r>
            <w:r w:rsidRPr="002326C1">
              <w:rPr>
                <w:lang w:val="en-US"/>
              </w:rPr>
              <w:t>select from drop-down</w:t>
            </w:r>
          </w:p>
        </w:tc>
        <w:tc>
          <w:tcPr>
            <w:tcW w:w="3240" w:type="dxa"/>
            <w:vMerge/>
            <w:tcBorders>
              <w:left w:val="single" w:sz="8" w:space="0" w:color="999999"/>
              <w:right w:val="single" w:sz="8" w:space="0" w:color="999999"/>
            </w:tcBorders>
            <w:vAlign w:val="center"/>
          </w:tcPr>
          <w:p w14:paraId="50A85365" w14:textId="77777777" w:rsidR="000A0D20" w:rsidRPr="002326C1" w:rsidRDefault="000A0D20" w:rsidP="00FA35C5">
            <w:pPr>
              <w:spacing w:before="0" w:after="0" w:line="240" w:lineRule="auto"/>
              <w:rPr>
                <w:lang w:val="en-US"/>
              </w:rPr>
            </w:pPr>
          </w:p>
        </w:tc>
        <w:tc>
          <w:tcPr>
            <w:tcW w:w="2520" w:type="dxa"/>
            <w:vMerge/>
            <w:tcBorders>
              <w:left w:val="single" w:sz="8" w:space="0" w:color="999999"/>
              <w:right w:val="single" w:sz="8" w:space="0" w:color="999999"/>
            </w:tcBorders>
            <w:vAlign w:val="center"/>
          </w:tcPr>
          <w:p w14:paraId="6494252D" w14:textId="77777777" w:rsidR="000A0D20" w:rsidRPr="002326C1" w:rsidRDefault="000A0D20" w:rsidP="00FA35C5">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2263273C" w14:textId="77777777" w:rsidR="000A0D20" w:rsidRPr="002326C1" w:rsidRDefault="000A0D20" w:rsidP="00FA35C5">
            <w:pPr>
              <w:rPr>
                <w:lang w:val="en-US"/>
              </w:rPr>
            </w:pPr>
          </w:p>
        </w:tc>
      </w:tr>
      <w:tr w:rsidR="000A0D20" w:rsidRPr="00774C60" w14:paraId="32AFDEA9" w14:textId="77777777" w:rsidTr="000A0D20">
        <w:trPr>
          <w:trHeight w:val="357"/>
        </w:trPr>
        <w:tc>
          <w:tcPr>
            <w:tcW w:w="756" w:type="dxa"/>
            <w:vMerge/>
            <w:tcBorders>
              <w:left w:val="single" w:sz="8" w:space="0" w:color="999999"/>
              <w:right w:val="single" w:sz="8" w:space="0" w:color="999999"/>
            </w:tcBorders>
            <w:vAlign w:val="center"/>
            <w:hideMark/>
          </w:tcPr>
          <w:p w14:paraId="7A7B11B7" w14:textId="77777777" w:rsidR="000A0D20" w:rsidRPr="002326C1" w:rsidRDefault="000A0D20" w:rsidP="00FA35C5">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5E638AD8" w14:textId="77777777" w:rsidR="000A0D20" w:rsidRPr="002326C1" w:rsidRDefault="000A0D20" w:rsidP="00FA35C5">
            <w:pPr>
              <w:spacing w:before="0" w:after="0" w:line="240" w:lineRule="auto"/>
              <w:rPr>
                <w:lang w:val="en-US"/>
              </w:rPr>
            </w:pPr>
          </w:p>
        </w:tc>
        <w:tc>
          <w:tcPr>
            <w:tcW w:w="2520" w:type="dxa"/>
            <w:vMerge w:val="restart"/>
            <w:tcBorders>
              <w:top w:val="single" w:sz="8" w:space="0" w:color="999999"/>
              <w:left w:val="single" w:sz="8" w:space="0" w:color="999999"/>
              <w:right w:val="single" w:sz="8" w:space="0" w:color="999999"/>
            </w:tcBorders>
            <w:hideMark/>
          </w:tcPr>
          <w:p w14:paraId="2BD279EE" w14:textId="3729CCA6" w:rsidR="000A0D20" w:rsidRPr="002326C1" w:rsidRDefault="000A0D20" w:rsidP="00FA35C5">
            <w:pPr>
              <w:rPr>
                <w:lang w:val="en-US"/>
              </w:rPr>
            </w:pPr>
            <w:r w:rsidRPr="002326C1">
              <w:rPr>
                <w:lang w:val="en-US"/>
              </w:rPr>
              <w:t xml:space="preserve">In the </w:t>
            </w:r>
            <w:r w:rsidRPr="002326C1">
              <w:rPr>
                <w:rStyle w:val="SAPScreenElement"/>
                <w:lang w:val="en-US"/>
              </w:rPr>
              <w:t xml:space="preserve">Biographical Information </w:t>
            </w:r>
            <w:r w:rsidRPr="002326C1">
              <w:rPr>
                <w:lang w:val="en-US"/>
              </w:rPr>
              <w:t>block make the following entries:</w:t>
            </w:r>
          </w:p>
        </w:tc>
        <w:tc>
          <w:tcPr>
            <w:tcW w:w="2520" w:type="dxa"/>
            <w:tcBorders>
              <w:top w:val="single" w:sz="8" w:space="0" w:color="999999"/>
              <w:left w:val="single" w:sz="8" w:space="0" w:color="999999"/>
              <w:bottom w:val="single" w:sz="8" w:space="0" w:color="999999"/>
              <w:right w:val="single" w:sz="8" w:space="0" w:color="999999"/>
            </w:tcBorders>
            <w:hideMark/>
          </w:tcPr>
          <w:p w14:paraId="449C63CC" w14:textId="0D79A9E6" w:rsidR="000A0D20" w:rsidRPr="002326C1" w:rsidRDefault="000A0D20">
            <w:pPr>
              <w:rPr>
                <w:lang w:val="en-US"/>
              </w:rPr>
            </w:pPr>
            <w:r w:rsidRPr="002326C1">
              <w:rPr>
                <w:rStyle w:val="SAPScreenElement"/>
                <w:lang w:val="en-US"/>
              </w:rPr>
              <w:t xml:space="preserve">Date Of Birth: </w:t>
            </w:r>
            <w:r w:rsidRPr="002326C1">
              <w:rPr>
                <w:lang w:val="en-US"/>
              </w:rPr>
              <w:t>select from calendar help</w:t>
            </w:r>
          </w:p>
        </w:tc>
        <w:tc>
          <w:tcPr>
            <w:tcW w:w="3240" w:type="dxa"/>
            <w:vMerge/>
            <w:tcBorders>
              <w:left w:val="single" w:sz="8" w:space="0" w:color="999999"/>
              <w:right w:val="single" w:sz="8" w:space="0" w:color="999999"/>
            </w:tcBorders>
            <w:vAlign w:val="center"/>
            <w:hideMark/>
          </w:tcPr>
          <w:p w14:paraId="3EAD55C3" w14:textId="77777777" w:rsidR="000A0D20" w:rsidRPr="002326C1" w:rsidRDefault="000A0D20" w:rsidP="00FA35C5">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1ABFECB7" w14:textId="77777777" w:rsidR="000A0D20" w:rsidRPr="002326C1" w:rsidRDefault="000A0D20" w:rsidP="00FA35C5">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4FE8D7E9" w14:textId="77777777" w:rsidR="000A0D20" w:rsidRPr="002326C1" w:rsidRDefault="000A0D20" w:rsidP="00FA35C5">
            <w:pPr>
              <w:rPr>
                <w:lang w:val="en-US"/>
              </w:rPr>
            </w:pPr>
          </w:p>
        </w:tc>
      </w:tr>
      <w:tr w:rsidR="000A0D20" w:rsidRPr="00774C60" w14:paraId="1748DEC1" w14:textId="77777777" w:rsidTr="000A0D20">
        <w:trPr>
          <w:trHeight w:val="357"/>
        </w:trPr>
        <w:tc>
          <w:tcPr>
            <w:tcW w:w="756" w:type="dxa"/>
            <w:vMerge/>
            <w:tcBorders>
              <w:left w:val="single" w:sz="8" w:space="0" w:color="999999"/>
              <w:bottom w:val="single" w:sz="8" w:space="0" w:color="999999"/>
              <w:right w:val="single" w:sz="8" w:space="0" w:color="999999"/>
            </w:tcBorders>
            <w:vAlign w:val="center"/>
          </w:tcPr>
          <w:p w14:paraId="196ADF69" w14:textId="77777777" w:rsidR="000A0D20" w:rsidRPr="002326C1" w:rsidRDefault="000A0D20" w:rsidP="00FA35C5">
            <w:pPr>
              <w:spacing w:before="0" w:after="0" w:line="240" w:lineRule="auto"/>
              <w:rPr>
                <w:lang w:val="en-US"/>
              </w:rPr>
            </w:pPr>
          </w:p>
        </w:tc>
        <w:tc>
          <w:tcPr>
            <w:tcW w:w="1556" w:type="dxa"/>
            <w:vMerge/>
            <w:tcBorders>
              <w:left w:val="single" w:sz="8" w:space="0" w:color="999999"/>
              <w:bottom w:val="single" w:sz="8" w:space="0" w:color="999999"/>
              <w:right w:val="single" w:sz="8" w:space="0" w:color="999999"/>
            </w:tcBorders>
            <w:vAlign w:val="center"/>
          </w:tcPr>
          <w:p w14:paraId="34098C52" w14:textId="77777777" w:rsidR="000A0D20" w:rsidRPr="002326C1" w:rsidRDefault="000A0D20" w:rsidP="00FA35C5">
            <w:pPr>
              <w:spacing w:before="0" w:after="0" w:line="240" w:lineRule="auto"/>
              <w:rPr>
                <w:lang w:val="en-US"/>
              </w:rPr>
            </w:pPr>
          </w:p>
        </w:tc>
        <w:tc>
          <w:tcPr>
            <w:tcW w:w="2520" w:type="dxa"/>
            <w:vMerge/>
            <w:tcBorders>
              <w:left w:val="single" w:sz="8" w:space="0" w:color="999999"/>
              <w:bottom w:val="single" w:sz="8" w:space="0" w:color="999999"/>
              <w:right w:val="single" w:sz="8" w:space="0" w:color="999999"/>
            </w:tcBorders>
          </w:tcPr>
          <w:p w14:paraId="6D590313" w14:textId="77777777" w:rsidR="000A0D20" w:rsidRPr="002326C1" w:rsidRDefault="000A0D20" w:rsidP="00FA35C5">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0AD7CF37" w14:textId="448F9FB5" w:rsidR="000A0D20" w:rsidRPr="00135DA1" w:rsidRDefault="000A0D20">
            <w:pPr>
              <w:rPr>
                <w:rStyle w:val="SAPScreenElement"/>
                <w:lang w:val="en-US"/>
              </w:rPr>
            </w:pPr>
            <w:r w:rsidRPr="000A0D20">
              <w:rPr>
                <w:rStyle w:val="SAPScreenElement"/>
                <w:lang w:val="en-US"/>
              </w:rPr>
              <w:t xml:space="preserve">Place Of Birth: </w:t>
            </w:r>
            <w:r w:rsidRPr="000A0D20">
              <w:rPr>
                <w:lang w:val="en-US"/>
              </w:rPr>
              <w:t>enter as appropriate</w:t>
            </w:r>
          </w:p>
        </w:tc>
        <w:tc>
          <w:tcPr>
            <w:tcW w:w="3240" w:type="dxa"/>
            <w:vMerge/>
            <w:tcBorders>
              <w:left w:val="single" w:sz="8" w:space="0" w:color="999999"/>
              <w:right w:val="single" w:sz="8" w:space="0" w:color="999999"/>
            </w:tcBorders>
            <w:vAlign w:val="center"/>
          </w:tcPr>
          <w:p w14:paraId="14352642" w14:textId="77777777" w:rsidR="000A0D20" w:rsidRPr="002326C1" w:rsidRDefault="000A0D20" w:rsidP="00FA35C5">
            <w:pPr>
              <w:spacing w:before="0" w:after="0" w:line="240" w:lineRule="auto"/>
              <w:rPr>
                <w:lang w:val="en-US"/>
              </w:rPr>
            </w:pPr>
          </w:p>
        </w:tc>
        <w:tc>
          <w:tcPr>
            <w:tcW w:w="2520" w:type="dxa"/>
            <w:tcBorders>
              <w:left w:val="single" w:sz="8" w:space="0" w:color="999999"/>
              <w:right w:val="single" w:sz="8" w:space="0" w:color="999999"/>
            </w:tcBorders>
            <w:vAlign w:val="center"/>
          </w:tcPr>
          <w:p w14:paraId="56096B12" w14:textId="77777777" w:rsidR="000A0D20" w:rsidRPr="002326C1" w:rsidRDefault="000A0D20" w:rsidP="00FA35C5">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425D7B1D" w14:textId="77777777" w:rsidR="000A0D20" w:rsidRPr="002326C1" w:rsidRDefault="000A0D20" w:rsidP="00FA35C5">
            <w:pPr>
              <w:rPr>
                <w:lang w:val="en-US"/>
              </w:rPr>
            </w:pPr>
          </w:p>
        </w:tc>
      </w:tr>
      <w:tr w:rsidR="00FA35C5" w:rsidRPr="00774C60" w14:paraId="0E35DAB2" w14:textId="77777777" w:rsidTr="00357342">
        <w:trPr>
          <w:trHeight w:val="357"/>
        </w:trPr>
        <w:tc>
          <w:tcPr>
            <w:tcW w:w="756" w:type="dxa"/>
            <w:tcBorders>
              <w:top w:val="single" w:sz="8" w:space="0" w:color="999999"/>
              <w:left w:val="single" w:sz="8" w:space="0" w:color="999999"/>
              <w:bottom w:val="single" w:sz="8" w:space="0" w:color="999999"/>
              <w:right w:val="single" w:sz="8" w:space="0" w:color="999999"/>
            </w:tcBorders>
            <w:hideMark/>
          </w:tcPr>
          <w:p w14:paraId="23924AFF" w14:textId="77777777" w:rsidR="00FA35C5" w:rsidRPr="002326C1" w:rsidRDefault="00FA35C5" w:rsidP="00FA35C5">
            <w:pPr>
              <w:rPr>
                <w:lang w:val="en-US"/>
              </w:rPr>
            </w:pPr>
            <w:r w:rsidRPr="002326C1">
              <w:rPr>
                <w:lang w:val="en-US"/>
              </w:rPr>
              <w:t>5</w:t>
            </w:r>
          </w:p>
        </w:tc>
        <w:tc>
          <w:tcPr>
            <w:tcW w:w="1556" w:type="dxa"/>
            <w:tcBorders>
              <w:top w:val="single" w:sz="8" w:space="0" w:color="999999"/>
              <w:left w:val="single" w:sz="8" w:space="0" w:color="999999"/>
              <w:bottom w:val="single" w:sz="8" w:space="0" w:color="999999"/>
              <w:right w:val="single" w:sz="8" w:space="0" w:color="999999"/>
            </w:tcBorders>
            <w:hideMark/>
          </w:tcPr>
          <w:p w14:paraId="3E53D5A1" w14:textId="60FCC80A" w:rsidR="00FA35C5" w:rsidRPr="002326C1" w:rsidRDefault="00A334C4" w:rsidP="00FA35C5">
            <w:pPr>
              <w:rPr>
                <w:rStyle w:val="SAPEmphasis"/>
                <w:lang w:val="en-US"/>
              </w:rPr>
            </w:pPr>
            <w:r w:rsidRPr="002326C1">
              <w:rPr>
                <w:rStyle w:val="SAPEmphasis"/>
                <w:lang w:val="en-US"/>
              </w:rPr>
              <w:t>Continue</w:t>
            </w:r>
          </w:p>
        </w:tc>
        <w:tc>
          <w:tcPr>
            <w:tcW w:w="2520" w:type="dxa"/>
            <w:tcBorders>
              <w:top w:val="single" w:sz="8" w:space="0" w:color="999999"/>
              <w:left w:val="single" w:sz="8" w:space="0" w:color="999999"/>
              <w:bottom w:val="single" w:sz="8" w:space="0" w:color="999999"/>
              <w:right w:val="single" w:sz="8" w:space="0" w:color="999999"/>
            </w:tcBorders>
            <w:hideMark/>
          </w:tcPr>
          <w:p w14:paraId="313755C9" w14:textId="5C931241" w:rsidR="00FA35C5" w:rsidRPr="002326C1" w:rsidRDefault="00FA35C5" w:rsidP="00FA35C5">
            <w:pPr>
              <w:rPr>
                <w:lang w:val="en-US"/>
              </w:rPr>
            </w:pPr>
            <w:r w:rsidRPr="002326C1">
              <w:rPr>
                <w:lang w:val="en-US"/>
              </w:rPr>
              <w:t xml:space="preserve">Choose the </w:t>
            </w:r>
            <w:r w:rsidR="00A334C4" w:rsidRPr="002326C1">
              <w:rPr>
                <w:rStyle w:val="SAPScreenElement"/>
                <w:lang w:val="en-US"/>
              </w:rPr>
              <w:t xml:space="preserve">Continue </w:t>
            </w:r>
            <w:r w:rsidRPr="002326C1">
              <w:rPr>
                <w:lang w:val="en-US"/>
              </w:rPr>
              <w:t xml:space="preserve">pushbutton. </w:t>
            </w:r>
          </w:p>
        </w:tc>
        <w:tc>
          <w:tcPr>
            <w:tcW w:w="2520" w:type="dxa"/>
            <w:tcBorders>
              <w:top w:val="single" w:sz="8" w:space="0" w:color="999999"/>
              <w:left w:val="single" w:sz="8" w:space="0" w:color="999999"/>
              <w:bottom w:val="single" w:sz="8" w:space="0" w:color="999999"/>
              <w:right w:val="single" w:sz="8" w:space="0" w:color="999999"/>
            </w:tcBorders>
          </w:tcPr>
          <w:p w14:paraId="32E2C0C2" w14:textId="77777777" w:rsidR="00FA35C5" w:rsidRPr="002326C1" w:rsidRDefault="00FA35C5" w:rsidP="00FA35C5">
            <w:pPr>
              <w:rPr>
                <w:lang w:val="en-US"/>
              </w:rPr>
            </w:pPr>
          </w:p>
        </w:tc>
        <w:tc>
          <w:tcPr>
            <w:tcW w:w="3240" w:type="dxa"/>
            <w:tcBorders>
              <w:top w:val="single" w:sz="8" w:space="0" w:color="999999"/>
              <w:left w:val="single" w:sz="8" w:space="0" w:color="999999"/>
              <w:bottom w:val="single" w:sz="8" w:space="0" w:color="999999"/>
              <w:right w:val="single" w:sz="8" w:space="0" w:color="999999"/>
            </w:tcBorders>
          </w:tcPr>
          <w:p w14:paraId="4009A9EB" w14:textId="77777777" w:rsidR="00FA35C5" w:rsidRPr="002326C1" w:rsidRDefault="00FA35C5" w:rsidP="00FA35C5">
            <w:pPr>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4DC8753C" w14:textId="16996236" w:rsidR="00FA35C5" w:rsidRPr="002326C1" w:rsidRDefault="008746A7">
            <w:pPr>
              <w:rPr>
                <w:lang w:val="en-US"/>
              </w:rPr>
            </w:pPr>
            <w:r w:rsidRPr="002326C1">
              <w:rPr>
                <w:lang w:val="en-US"/>
              </w:rPr>
              <w:t xml:space="preserve">The </w:t>
            </w:r>
            <w:r w:rsidRPr="002326C1">
              <w:rPr>
                <w:rStyle w:val="SAPScreenElement"/>
                <w:lang w:val="en-US"/>
              </w:rPr>
              <w:t>Duplicate Check</w:t>
            </w:r>
            <w:r w:rsidRPr="002326C1">
              <w:rPr>
                <w:lang w:val="en-US"/>
              </w:rPr>
              <w:t xml:space="preserve"> </w:t>
            </w:r>
            <w:r w:rsidR="00FA35C5" w:rsidRPr="002326C1">
              <w:rPr>
                <w:lang w:val="en-US"/>
              </w:rPr>
              <w:t xml:space="preserve">dialog box is displayed listing the employees matching any of the data </w:t>
            </w:r>
            <w:r w:rsidR="00567CA8" w:rsidRPr="002326C1">
              <w:rPr>
                <w:lang w:val="en-US"/>
              </w:rPr>
              <w:t xml:space="preserve">entered </w:t>
            </w:r>
            <w:r w:rsidR="00FA35C5" w:rsidRPr="002326C1">
              <w:rPr>
                <w:lang w:val="en-US"/>
              </w:rPr>
              <w:t xml:space="preserve">in the </w:t>
            </w:r>
            <w:r w:rsidR="00FA35C5" w:rsidRPr="002326C1">
              <w:rPr>
                <w:rStyle w:val="SAPScreenElement"/>
                <w:lang w:val="en-US"/>
              </w:rPr>
              <w:t xml:space="preserve">Identity </w:t>
            </w:r>
            <w:r w:rsidR="00295736" w:rsidRPr="002326C1">
              <w:rPr>
                <w:lang w:val="en-US"/>
              </w:rPr>
              <w:t>section</w:t>
            </w:r>
            <w:r w:rsidR="00FA35C5" w:rsidRPr="002326C1">
              <w:rPr>
                <w:lang w:val="en-US"/>
              </w:rPr>
              <w:t>.</w:t>
            </w:r>
          </w:p>
        </w:tc>
        <w:tc>
          <w:tcPr>
            <w:tcW w:w="1174" w:type="dxa"/>
            <w:tcBorders>
              <w:top w:val="single" w:sz="8" w:space="0" w:color="999999"/>
              <w:left w:val="single" w:sz="8" w:space="0" w:color="999999"/>
              <w:bottom w:val="single" w:sz="8" w:space="0" w:color="999999"/>
              <w:right w:val="single" w:sz="8" w:space="0" w:color="999999"/>
            </w:tcBorders>
          </w:tcPr>
          <w:p w14:paraId="1E4668F9" w14:textId="77777777" w:rsidR="00FA35C5" w:rsidRPr="002326C1" w:rsidRDefault="00FA35C5" w:rsidP="00FA35C5">
            <w:pPr>
              <w:rPr>
                <w:lang w:val="en-US"/>
              </w:rPr>
            </w:pPr>
          </w:p>
        </w:tc>
      </w:tr>
      <w:tr w:rsidR="00FA35C5" w:rsidRPr="00774C60" w14:paraId="588583E7" w14:textId="77777777" w:rsidTr="00357342">
        <w:trPr>
          <w:trHeight w:val="227"/>
        </w:trPr>
        <w:tc>
          <w:tcPr>
            <w:tcW w:w="756" w:type="dxa"/>
            <w:tcBorders>
              <w:top w:val="single" w:sz="8" w:space="0" w:color="999999"/>
              <w:left w:val="single" w:sz="8" w:space="0" w:color="999999"/>
              <w:bottom w:val="single" w:sz="8" w:space="0" w:color="999999"/>
              <w:right w:val="single" w:sz="8" w:space="0" w:color="999999"/>
            </w:tcBorders>
            <w:hideMark/>
          </w:tcPr>
          <w:p w14:paraId="4313A805" w14:textId="77777777" w:rsidR="00FA35C5" w:rsidRPr="002326C1" w:rsidRDefault="00FA35C5" w:rsidP="00FA35C5">
            <w:pPr>
              <w:rPr>
                <w:lang w:val="en-US"/>
              </w:rPr>
            </w:pPr>
            <w:r w:rsidRPr="002326C1">
              <w:rPr>
                <w:lang w:val="en-US"/>
              </w:rPr>
              <w:t>6</w:t>
            </w:r>
          </w:p>
        </w:tc>
        <w:tc>
          <w:tcPr>
            <w:tcW w:w="1556" w:type="dxa"/>
            <w:tcBorders>
              <w:top w:val="single" w:sz="8" w:space="0" w:color="999999"/>
              <w:left w:val="single" w:sz="8" w:space="0" w:color="999999"/>
              <w:bottom w:val="single" w:sz="8" w:space="0" w:color="999999"/>
              <w:right w:val="single" w:sz="8" w:space="0" w:color="999999"/>
            </w:tcBorders>
            <w:hideMark/>
          </w:tcPr>
          <w:p w14:paraId="64219AFC" w14:textId="77777777" w:rsidR="00FA35C5" w:rsidRPr="002326C1" w:rsidRDefault="00FA35C5" w:rsidP="00FA35C5">
            <w:pPr>
              <w:rPr>
                <w:rStyle w:val="SAPEmphasis"/>
                <w:lang w:val="en-US"/>
              </w:rPr>
            </w:pPr>
            <w:r w:rsidRPr="002326C1">
              <w:rPr>
                <w:rStyle w:val="SAPEmphasis"/>
                <w:lang w:val="en-US"/>
              </w:rPr>
              <w:t>Select Employee to be Rehired</w:t>
            </w:r>
          </w:p>
        </w:tc>
        <w:tc>
          <w:tcPr>
            <w:tcW w:w="2520" w:type="dxa"/>
            <w:tcBorders>
              <w:top w:val="single" w:sz="8" w:space="0" w:color="999999"/>
              <w:left w:val="single" w:sz="8" w:space="0" w:color="999999"/>
              <w:bottom w:val="single" w:sz="8" w:space="0" w:color="999999"/>
              <w:right w:val="single" w:sz="8" w:space="0" w:color="999999"/>
            </w:tcBorders>
            <w:hideMark/>
          </w:tcPr>
          <w:p w14:paraId="7843A736" w14:textId="43B3F862" w:rsidR="00FA35C5" w:rsidRPr="002326C1" w:rsidRDefault="00FA35C5">
            <w:pPr>
              <w:rPr>
                <w:lang w:val="en-US"/>
              </w:rPr>
            </w:pPr>
            <w:r w:rsidRPr="002326C1">
              <w:rPr>
                <w:lang w:val="en-US"/>
              </w:rPr>
              <w:t xml:space="preserve">Choose the </w:t>
            </w:r>
            <w:r w:rsidR="00387A31" w:rsidRPr="002326C1">
              <w:rPr>
                <w:rStyle w:val="SAPScreenElement"/>
                <w:lang w:val="en-US"/>
              </w:rPr>
              <w:t xml:space="preserve">Accept </w:t>
            </w:r>
            <w:r w:rsidRPr="002326C1">
              <w:rPr>
                <w:rStyle w:val="SAPScreenElement"/>
                <w:lang w:val="en-US"/>
              </w:rPr>
              <w:t xml:space="preserve">match </w:t>
            </w:r>
            <w:r w:rsidRPr="002326C1">
              <w:rPr>
                <w:lang w:val="en-US"/>
              </w:rPr>
              <w:t>button located next to the employee you want to rehire.</w:t>
            </w:r>
          </w:p>
        </w:tc>
        <w:tc>
          <w:tcPr>
            <w:tcW w:w="2520" w:type="dxa"/>
            <w:tcBorders>
              <w:top w:val="single" w:sz="8" w:space="0" w:color="999999"/>
              <w:left w:val="single" w:sz="8" w:space="0" w:color="999999"/>
              <w:bottom w:val="single" w:sz="8" w:space="0" w:color="999999"/>
              <w:right w:val="single" w:sz="8" w:space="0" w:color="999999"/>
            </w:tcBorders>
          </w:tcPr>
          <w:p w14:paraId="5672B183" w14:textId="77777777" w:rsidR="00FA35C5" w:rsidRPr="002326C1" w:rsidRDefault="00FA35C5" w:rsidP="00FA35C5">
            <w:pPr>
              <w:rPr>
                <w:lang w:val="en-US"/>
              </w:rPr>
            </w:pPr>
          </w:p>
        </w:tc>
        <w:tc>
          <w:tcPr>
            <w:tcW w:w="3240" w:type="dxa"/>
            <w:tcBorders>
              <w:top w:val="single" w:sz="8" w:space="0" w:color="999999"/>
              <w:left w:val="single" w:sz="8" w:space="0" w:color="999999"/>
              <w:bottom w:val="single" w:sz="8" w:space="0" w:color="999999"/>
              <w:right w:val="single" w:sz="8" w:space="0" w:color="999999"/>
            </w:tcBorders>
          </w:tcPr>
          <w:p w14:paraId="0910C1D7" w14:textId="77777777" w:rsidR="00FA35C5" w:rsidRPr="002326C1" w:rsidRDefault="00E45CA4" w:rsidP="00E45CA4">
            <w:pPr>
              <w:rPr>
                <w:lang w:val="en-US"/>
              </w:rPr>
            </w:pPr>
            <w:r w:rsidRPr="002326C1">
              <w:rPr>
                <w:lang w:val="en-US"/>
              </w:rPr>
              <w:t>The employee you choose should have status</w:t>
            </w:r>
            <w:r w:rsidRPr="002326C1">
              <w:rPr>
                <w:rStyle w:val="SAPUserEntry"/>
                <w:color w:val="auto"/>
                <w:lang w:val="en-US"/>
              </w:rPr>
              <w:t xml:space="preserve"> </w:t>
            </w:r>
            <w:r w:rsidRPr="002326C1">
              <w:rPr>
                <w:rStyle w:val="SAPUserEntry"/>
                <w:b w:val="0"/>
                <w:color w:val="auto"/>
                <w:lang w:val="en-US"/>
              </w:rPr>
              <w:t>Terminated</w:t>
            </w:r>
            <w:r w:rsidRPr="002326C1">
              <w:rPr>
                <w:lang w:val="en-US"/>
              </w:rPr>
              <w:t>.</w:t>
            </w:r>
          </w:p>
        </w:tc>
        <w:tc>
          <w:tcPr>
            <w:tcW w:w="2520" w:type="dxa"/>
            <w:tcBorders>
              <w:top w:val="single" w:sz="8" w:space="0" w:color="999999"/>
              <w:left w:val="single" w:sz="8" w:space="0" w:color="999999"/>
              <w:bottom w:val="single" w:sz="8" w:space="0" w:color="999999"/>
              <w:right w:val="single" w:sz="8" w:space="0" w:color="999999"/>
            </w:tcBorders>
            <w:hideMark/>
          </w:tcPr>
          <w:p w14:paraId="62E90103" w14:textId="23B2CB43" w:rsidR="00FA35C5" w:rsidRPr="002326C1" w:rsidRDefault="00FA35C5" w:rsidP="00E422AA">
            <w:pPr>
              <w:rPr>
                <w:lang w:val="en-US"/>
              </w:rPr>
            </w:pPr>
            <w:r w:rsidRPr="002326C1">
              <w:rPr>
                <w:lang w:val="en-US"/>
              </w:rPr>
              <w:t xml:space="preserve">In the </w:t>
            </w:r>
            <w:r w:rsidRPr="002326C1">
              <w:rPr>
                <w:rStyle w:val="SAPScreenElement"/>
                <w:lang w:val="en-US"/>
              </w:rPr>
              <w:t xml:space="preserve">Employee Information </w:t>
            </w:r>
            <w:r w:rsidR="00A334C4" w:rsidRPr="002326C1">
              <w:rPr>
                <w:lang w:val="en-US"/>
              </w:rPr>
              <w:t xml:space="preserve">block </w:t>
            </w:r>
            <w:r w:rsidRPr="002326C1">
              <w:rPr>
                <w:lang w:val="en-US"/>
              </w:rPr>
              <w:t xml:space="preserve">of the </w:t>
            </w:r>
            <w:r w:rsidRPr="002326C1">
              <w:rPr>
                <w:rStyle w:val="SAPScreenElement"/>
                <w:lang w:val="en-US"/>
              </w:rPr>
              <w:t xml:space="preserve">Identity </w:t>
            </w:r>
            <w:r w:rsidR="00A334C4" w:rsidRPr="002326C1">
              <w:rPr>
                <w:lang w:val="en-US"/>
              </w:rPr>
              <w:t xml:space="preserve">section </w:t>
            </w:r>
            <w:r w:rsidRPr="002326C1">
              <w:rPr>
                <w:lang w:val="en-US"/>
              </w:rPr>
              <w:t xml:space="preserve">the employee’s old </w:t>
            </w:r>
            <w:r w:rsidRPr="002326C1">
              <w:rPr>
                <w:rStyle w:val="SAPScreenElement"/>
                <w:lang w:val="en-US"/>
              </w:rPr>
              <w:t xml:space="preserve">Person Id </w:t>
            </w:r>
            <w:r w:rsidRPr="002326C1">
              <w:rPr>
                <w:lang w:val="en-US"/>
              </w:rPr>
              <w:t xml:space="preserve">and any other existing data in the </w:t>
            </w:r>
            <w:r w:rsidR="00A334C4" w:rsidRPr="002326C1">
              <w:rPr>
                <w:lang w:val="en-US"/>
              </w:rPr>
              <w:t xml:space="preserve">blocks </w:t>
            </w:r>
            <w:r w:rsidRPr="002326C1">
              <w:rPr>
                <w:lang w:val="en-US"/>
              </w:rPr>
              <w:t xml:space="preserve">of this </w:t>
            </w:r>
            <w:r w:rsidR="00A334C4" w:rsidRPr="002326C1">
              <w:rPr>
                <w:lang w:val="en-US"/>
              </w:rPr>
              <w:t xml:space="preserve">section </w:t>
            </w:r>
            <w:r w:rsidRPr="002326C1">
              <w:rPr>
                <w:lang w:val="en-US"/>
              </w:rPr>
              <w:t xml:space="preserve">is added automatically. </w:t>
            </w:r>
          </w:p>
        </w:tc>
        <w:tc>
          <w:tcPr>
            <w:tcW w:w="1174" w:type="dxa"/>
            <w:tcBorders>
              <w:top w:val="single" w:sz="8" w:space="0" w:color="999999"/>
              <w:left w:val="single" w:sz="8" w:space="0" w:color="999999"/>
              <w:bottom w:val="single" w:sz="8" w:space="0" w:color="999999"/>
              <w:right w:val="single" w:sz="8" w:space="0" w:color="999999"/>
            </w:tcBorders>
          </w:tcPr>
          <w:p w14:paraId="1FD8BADD" w14:textId="77777777" w:rsidR="00FA35C5" w:rsidRPr="002326C1" w:rsidRDefault="00FA35C5" w:rsidP="00FA35C5">
            <w:pPr>
              <w:rPr>
                <w:lang w:val="en-US"/>
              </w:rPr>
            </w:pPr>
          </w:p>
        </w:tc>
      </w:tr>
      <w:tr w:rsidR="00FA35C5" w:rsidRPr="00774C60" w14:paraId="4598E112" w14:textId="77777777" w:rsidTr="00357342">
        <w:trPr>
          <w:trHeight w:val="576"/>
        </w:trPr>
        <w:tc>
          <w:tcPr>
            <w:tcW w:w="756" w:type="dxa"/>
            <w:vMerge w:val="restart"/>
            <w:tcBorders>
              <w:top w:val="single" w:sz="8" w:space="0" w:color="999999"/>
              <w:left w:val="single" w:sz="8" w:space="0" w:color="999999"/>
              <w:bottom w:val="single" w:sz="8" w:space="0" w:color="999999"/>
              <w:right w:val="single" w:sz="8" w:space="0" w:color="999999"/>
            </w:tcBorders>
            <w:hideMark/>
          </w:tcPr>
          <w:p w14:paraId="15222A09" w14:textId="77777777" w:rsidR="00FA35C5" w:rsidRPr="002326C1" w:rsidRDefault="00FA35C5" w:rsidP="00FA35C5">
            <w:pPr>
              <w:rPr>
                <w:lang w:val="en-US"/>
              </w:rPr>
            </w:pPr>
            <w:r w:rsidRPr="002326C1">
              <w:rPr>
                <w:lang w:val="en-US"/>
              </w:rPr>
              <w:lastRenderedPageBreak/>
              <w:t>7</w:t>
            </w:r>
          </w:p>
        </w:tc>
        <w:tc>
          <w:tcPr>
            <w:tcW w:w="1556" w:type="dxa"/>
            <w:vMerge w:val="restart"/>
            <w:tcBorders>
              <w:top w:val="single" w:sz="8" w:space="0" w:color="999999"/>
              <w:left w:val="single" w:sz="8" w:space="0" w:color="999999"/>
              <w:bottom w:val="single" w:sz="8" w:space="0" w:color="999999"/>
              <w:right w:val="single" w:sz="8" w:space="0" w:color="999999"/>
            </w:tcBorders>
            <w:hideMark/>
          </w:tcPr>
          <w:p w14:paraId="5AB34B13" w14:textId="77777777" w:rsidR="00FA35C5" w:rsidRPr="002326C1" w:rsidRDefault="00FA35C5" w:rsidP="00FA35C5">
            <w:pPr>
              <w:rPr>
                <w:rStyle w:val="SAPEmphasis"/>
                <w:lang w:val="en-US"/>
              </w:rPr>
            </w:pPr>
            <w:r w:rsidRPr="002326C1">
              <w:rPr>
                <w:rStyle w:val="SAPEmphasis"/>
                <w:lang w:val="en-US"/>
              </w:rPr>
              <w:t>Enter Identity Information of Rehired Employee</w:t>
            </w:r>
          </w:p>
        </w:tc>
        <w:tc>
          <w:tcPr>
            <w:tcW w:w="2520" w:type="dxa"/>
            <w:tcBorders>
              <w:top w:val="single" w:sz="8" w:space="0" w:color="999999"/>
              <w:left w:val="single" w:sz="8" w:space="0" w:color="999999"/>
              <w:bottom w:val="single" w:sz="8" w:space="0" w:color="999999"/>
              <w:right w:val="single" w:sz="8" w:space="0" w:color="999999"/>
            </w:tcBorders>
            <w:hideMark/>
          </w:tcPr>
          <w:p w14:paraId="2B53ED66" w14:textId="1D2C86B6" w:rsidR="00FA35C5" w:rsidRPr="002326C1" w:rsidRDefault="00FA35C5" w:rsidP="00FA35C5">
            <w:pPr>
              <w:rPr>
                <w:lang w:val="en-US"/>
              </w:rPr>
            </w:pPr>
            <w:r w:rsidRPr="002326C1">
              <w:rPr>
                <w:lang w:val="en-US"/>
              </w:rPr>
              <w:t xml:space="preserve">In the </w:t>
            </w:r>
            <w:r w:rsidRPr="002326C1">
              <w:rPr>
                <w:rStyle w:val="SAPScreenElement"/>
                <w:lang w:val="en-US"/>
              </w:rPr>
              <w:t xml:space="preserve">Identity </w:t>
            </w:r>
            <w:r w:rsidR="00A334C4" w:rsidRPr="002326C1">
              <w:rPr>
                <w:lang w:val="en-US"/>
              </w:rPr>
              <w:t xml:space="preserve">section </w:t>
            </w:r>
            <w:r w:rsidRPr="002326C1">
              <w:rPr>
                <w:lang w:val="en-US"/>
              </w:rPr>
              <w:t>make the following entries:</w:t>
            </w:r>
          </w:p>
        </w:tc>
        <w:tc>
          <w:tcPr>
            <w:tcW w:w="2520" w:type="dxa"/>
            <w:tcBorders>
              <w:top w:val="single" w:sz="8" w:space="0" w:color="999999"/>
              <w:left w:val="single" w:sz="8" w:space="0" w:color="999999"/>
              <w:bottom w:val="single" w:sz="8" w:space="0" w:color="999999"/>
              <w:right w:val="single" w:sz="8" w:space="0" w:color="999999"/>
            </w:tcBorders>
            <w:hideMark/>
          </w:tcPr>
          <w:p w14:paraId="4DC71F32" w14:textId="77777777" w:rsidR="00FA35C5" w:rsidRPr="002326C1" w:rsidRDefault="00FA35C5" w:rsidP="00FA35C5">
            <w:pPr>
              <w:rPr>
                <w:lang w:val="en-US"/>
              </w:rPr>
            </w:pPr>
            <w:r w:rsidRPr="002326C1">
              <w:rPr>
                <w:rStyle w:val="SAPScreenElement"/>
                <w:lang w:val="en-US"/>
              </w:rPr>
              <w:t>Event Reason:</w:t>
            </w:r>
            <w:r w:rsidRPr="002326C1">
              <w:rPr>
                <w:lang w:val="en-US"/>
              </w:rPr>
              <w:t xml:space="preserve"> select </w:t>
            </w:r>
            <w:r w:rsidRPr="002326C1">
              <w:rPr>
                <w:rStyle w:val="SAPUserEntry"/>
                <w:lang w:val="en-US"/>
              </w:rPr>
              <w:t>Rehire</w:t>
            </w:r>
            <w:r w:rsidRPr="002326C1">
              <w:rPr>
                <w:lang w:val="en-US"/>
              </w:rPr>
              <w:t xml:space="preserve"> </w:t>
            </w:r>
            <w:r w:rsidRPr="002326C1">
              <w:rPr>
                <w:rStyle w:val="SAPUserEntry"/>
                <w:lang w:val="en-US"/>
              </w:rPr>
              <w:t>(REHREH)</w:t>
            </w:r>
            <w:r w:rsidRPr="002326C1">
              <w:rPr>
                <w:b/>
                <w:lang w:val="en-US"/>
              </w:rPr>
              <w:t xml:space="preserve"> </w:t>
            </w:r>
            <w:r w:rsidRPr="002326C1">
              <w:rPr>
                <w:lang w:val="en-US"/>
              </w:rPr>
              <w:t>from drop-down</w:t>
            </w:r>
          </w:p>
        </w:tc>
        <w:tc>
          <w:tcPr>
            <w:tcW w:w="3240" w:type="dxa"/>
            <w:tcBorders>
              <w:top w:val="single" w:sz="8" w:space="0" w:color="999999"/>
              <w:left w:val="single" w:sz="8" w:space="0" w:color="999999"/>
              <w:bottom w:val="single" w:sz="8" w:space="0" w:color="999999"/>
              <w:right w:val="single" w:sz="8" w:space="0" w:color="999999"/>
            </w:tcBorders>
          </w:tcPr>
          <w:p w14:paraId="6B04A365" w14:textId="77777777" w:rsidR="00FA35C5" w:rsidRPr="002326C1" w:rsidRDefault="00FA35C5" w:rsidP="00FA35C5">
            <w:pPr>
              <w:rPr>
                <w:lang w:val="en-US"/>
              </w:rPr>
            </w:pPr>
          </w:p>
        </w:tc>
        <w:tc>
          <w:tcPr>
            <w:tcW w:w="2520" w:type="dxa"/>
            <w:vMerge w:val="restart"/>
            <w:tcBorders>
              <w:top w:val="single" w:sz="8" w:space="0" w:color="999999"/>
              <w:left w:val="single" w:sz="8" w:space="0" w:color="999999"/>
              <w:bottom w:val="single" w:sz="8" w:space="0" w:color="999999"/>
              <w:right w:val="single" w:sz="8" w:space="0" w:color="999999"/>
            </w:tcBorders>
          </w:tcPr>
          <w:p w14:paraId="2BFD388D" w14:textId="77777777" w:rsidR="00FA35C5" w:rsidRPr="002326C1" w:rsidRDefault="00FA35C5" w:rsidP="00FA35C5">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2C6F5191" w14:textId="77777777" w:rsidR="00FA35C5" w:rsidRPr="002326C1" w:rsidRDefault="00FA35C5" w:rsidP="00FA35C5">
            <w:pPr>
              <w:rPr>
                <w:lang w:val="en-US"/>
              </w:rPr>
            </w:pPr>
          </w:p>
        </w:tc>
      </w:tr>
      <w:tr w:rsidR="00B7053A" w:rsidRPr="00774C60" w14:paraId="1A4F69FC" w14:textId="77777777" w:rsidTr="00357342">
        <w:trPr>
          <w:trHeight w:val="288"/>
        </w:trPr>
        <w:tc>
          <w:tcPr>
            <w:tcW w:w="756" w:type="dxa"/>
            <w:vMerge/>
            <w:tcBorders>
              <w:top w:val="single" w:sz="8" w:space="0" w:color="999999"/>
              <w:left w:val="single" w:sz="8" w:space="0" w:color="999999"/>
              <w:bottom w:val="single" w:sz="8" w:space="0" w:color="999999"/>
              <w:right w:val="single" w:sz="8" w:space="0" w:color="999999"/>
            </w:tcBorders>
            <w:vAlign w:val="center"/>
            <w:hideMark/>
          </w:tcPr>
          <w:p w14:paraId="14FF4EA0" w14:textId="77777777" w:rsidR="00B7053A" w:rsidRPr="002326C1" w:rsidRDefault="00B7053A" w:rsidP="00FA35C5">
            <w:pPr>
              <w:spacing w:before="0" w:after="0" w:line="240" w:lineRule="auto"/>
              <w:rPr>
                <w:lang w:val="en-US"/>
              </w:rPr>
            </w:pPr>
          </w:p>
        </w:tc>
        <w:tc>
          <w:tcPr>
            <w:tcW w:w="1556" w:type="dxa"/>
            <w:vMerge/>
            <w:tcBorders>
              <w:top w:val="single" w:sz="8" w:space="0" w:color="999999"/>
              <w:left w:val="single" w:sz="8" w:space="0" w:color="999999"/>
              <w:bottom w:val="single" w:sz="8" w:space="0" w:color="999999"/>
              <w:right w:val="single" w:sz="8" w:space="0" w:color="999999"/>
            </w:tcBorders>
            <w:vAlign w:val="center"/>
            <w:hideMark/>
          </w:tcPr>
          <w:p w14:paraId="217816DC" w14:textId="77777777" w:rsidR="00B7053A" w:rsidRPr="002326C1" w:rsidRDefault="00B7053A" w:rsidP="00FA35C5">
            <w:pPr>
              <w:spacing w:before="0" w:after="0" w:line="240" w:lineRule="auto"/>
              <w:rPr>
                <w:rStyle w:val="SAPEmphasis"/>
                <w:lang w:val="en-US"/>
              </w:rPr>
            </w:pPr>
          </w:p>
        </w:tc>
        <w:tc>
          <w:tcPr>
            <w:tcW w:w="2520" w:type="dxa"/>
            <w:vMerge w:val="restart"/>
            <w:tcBorders>
              <w:top w:val="single" w:sz="8" w:space="0" w:color="999999"/>
              <w:left w:val="single" w:sz="8" w:space="0" w:color="999999"/>
              <w:right w:val="single" w:sz="8" w:space="0" w:color="999999"/>
            </w:tcBorders>
            <w:hideMark/>
          </w:tcPr>
          <w:p w14:paraId="1711BB62" w14:textId="2A98EBD6" w:rsidR="00B7053A" w:rsidRPr="002326C1" w:rsidRDefault="00A334C4" w:rsidP="00E422AA">
            <w:pPr>
              <w:rPr>
                <w:lang w:val="en-US"/>
              </w:rPr>
            </w:pPr>
            <w:r w:rsidRPr="002326C1">
              <w:rPr>
                <w:lang w:val="en-US"/>
              </w:rPr>
              <w:t>I</w:t>
            </w:r>
            <w:r w:rsidR="00B7053A" w:rsidRPr="002326C1">
              <w:rPr>
                <w:lang w:val="en-US"/>
              </w:rPr>
              <w:t xml:space="preserve">n the </w:t>
            </w:r>
            <w:r w:rsidR="00B7053A" w:rsidRPr="002326C1">
              <w:rPr>
                <w:rStyle w:val="SAPScreenElement"/>
                <w:lang w:val="en-US"/>
              </w:rPr>
              <w:t xml:space="preserve">Name Information </w:t>
            </w:r>
            <w:r w:rsidRPr="002326C1">
              <w:rPr>
                <w:lang w:val="en-US"/>
              </w:rPr>
              <w:t xml:space="preserve">block </w:t>
            </w:r>
            <w:r w:rsidR="00B7053A" w:rsidRPr="002326C1">
              <w:rPr>
                <w:lang w:val="en-US"/>
              </w:rPr>
              <w:t>check if the information is still valid:</w:t>
            </w:r>
          </w:p>
        </w:tc>
        <w:tc>
          <w:tcPr>
            <w:tcW w:w="2520" w:type="dxa"/>
            <w:tcBorders>
              <w:top w:val="single" w:sz="8" w:space="0" w:color="999999"/>
              <w:left w:val="single" w:sz="8" w:space="0" w:color="999999"/>
              <w:bottom w:val="single" w:sz="8" w:space="0" w:color="999999"/>
              <w:right w:val="single" w:sz="8" w:space="0" w:color="999999"/>
            </w:tcBorders>
            <w:hideMark/>
          </w:tcPr>
          <w:p w14:paraId="1E4E60B1" w14:textId="77777777" w:rsidR="00B7053A" w:rsidRPr="002326C1" w:rsidRDefault="00B7053A" w:rsidP="00FA35C5">
            <w:pPr>
              <w:rPr>
                <w:rStyle w:val="SAPScreenElement"/>
                <w:lang w:val="en-US"/>
              </w:rPr>
            </w:pPr>
            <w:r w:rsidRPr="002326C1">
              <w:rPr>
                <w:rStyle w:val="SAPScreenElement"/>
                <w:lang w:val="en-US"/>
              </w:rPr>
              <w:t xml:space="preserve">First Name: </w:t>
            </w:r>
            <w:r w:rsidRPr="002326C1">
              <w:rPr>
                <w:lang w:val="en-US"/>
              </w:rPr>
              <w:t>adapt if appropriate</w:t>
            </w:r>
          </w:p>
        </w:tc>
        <w:tc>
          <w:tcPr>
            <w:tcW w:w="3240" w:type="dxa"/>
            <w:tcBorders>
              <w:top w:val="single" w:sz="8" w:space="0" w:color="999999"/>
              <w:left w:val="single" w:sz="8" w:space="0" w:color="999999"/>
              <w:bottom w:val="single" w:sz="8" w:space="0" w:color="999999"/>
              <w:right w:val="single" w:sz="8" w:space="0" w:color="999999"/>
            </w:tcBorders>
          </w:tcPr>
          <w:p w14:paraId="3356BF8C" w14:textId="77777777" w:rsidR="009E7935" w:rsidRPr="00AF1555" w:rsidRDefault="009E7935" w:rsidP="009E7935">
            <w:pPr>
              <w:pStyle w:val="SAPNoteHeading"/>
              <w:spacing w:before="60"/>
              <w:ind w:left="0"/>
              <w:rPr>
                <w:lang w:val="en-US"/>
                <w:rPrChange w:id="1769" w:author="Author" w:date="2018-02-22T10:49:00Z">
                  <w:rPr>
                    <w:highlight w:val="cyan"/>
                    <w:lang w:val="en-US"/>
                  </w:rPr>
                </w:rPrChange>
              </w:rPr>
            </w:pPr>
            <w:r w:rsidRPr="00AF1555">
              <w:rPr>
                <w:noProof/>
                <w:lang w:val="en-US"/>
                <w:rPrChange w:id="1770" w:author="Author" w:date="2018-02-22T10:49:00Z">
                  <w:rPr>
                    <w:noProof/>
                    <w:highlight w:val="cyan"/>
                    <w:lang w:val="en-US"/>
                  </w:rPr>
                </w:rPrChange>
              </w:rPr>
              <w:drawing>
                <wp:inline distT="0" distB="0" distL="0" distR="0" wp14:anchorId="575EDBD1" wp14:editId="6D23D822">
                  <wp:extent cx="219075" cy="238125"/>
                  <wp:effectExtent l="0" t="0" r="9525" b="9525"/>
                  <wp:docPr id="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AF1555">
              <w:rPr>
                <w:lang w:val="en-US"/>
                <w:rPrChange w:id="1771" w:author="Author" w:date="2018-02-22T10:49:00Z">
                  <w:rPr>
                    <w:highlight w:val="cyan"/>
                    <w:lang w:val="en-US"/>
                  </w:rPr>
                </w:rPrChange>
              </w:rPr>
              <w:t> Caution</w:t>
            </w:r>
          </w:p>
          <w:p w14:paraId="3FE021B8" w14:textId="0FEFDC7B" w:rsidR="009E7935" w:rsidRPr="00D90D0A" w:rsidRDefault="009E7935" w:rsidP="009E7935">
            <w:pPr>
              <w:rPr>
                <w:lang w:val="en-US"/>
              </w:rPr>
            </w:pPr>
            <w:r w:rsidRPr="00AF1555">
              <w:rPr>
                <w:lang w:val="en-US"/>
                <w:rPrChange w:id="1772" w:author="Author" w:date="2018-02-22T10:49:00Z">
                  <w:rPr>
                    <w:highlight w:val="cyan"/>
                    <w:lang w:val="en-US"/>
                  </w:rPr>
                </w:rPrChange>
              </w:rPr>
              <w:t>For country</w:t>
            </w:r>
            <w:r w:rsidRPr="00AF1555">
              <w:rPr>
                <w:b/>
                <w:lang w:val="en-US"/>
                <w:rPrChange w:id="1773" w:author="Author" w:date="2018-02-22T10:49:00Z">
                  <w:rPr>
                    <w:b/>
                    <w:highlight w:val="cyan"/>
                    <w:lang w:val="en-US"/>
                  </w:rPr>
                </w:rPrChange>
              </w:rPr>
              <w:t xml:space="preserve"> DE</w:t>
            </w:r>
            <w:r w:rsidRPr="00AF1555">
              <w:rPr>
                <w:lang w:val="en-US"/>
                <w:rPrChange w:id="1774" w:author="Author" w:date="2018-02-22T10:49:00Z">
                  <w:rPr>
                    <w:highlight w:val="cyan"/>
                    <w:lang w:val="en-US"/>
                  </w:rPr>
                </w:rPrChange>
              </w:rPr>
              <w:t>., the format of the entered name needs to be DEUEV-compliant. If this is not the case, an error message is generated by the system.</w:t>
            </w: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147A6B42" w14:textId="77777777" w:rsidR="00B7053A" w:rsidRPr="002326C1" w:rsidRDefault="00B7053A" w:rsidP="00FA35C5">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37718D88" w14:textId="77777777" w:rsidR="00B7053A" w:rsidRPr="002326C1" w:rsidRDefault="00B7053A" w:rsidP="00FA35C5">
            <w:pPr>
              <w:rPr>
                <w:lang w:val="en-US"/>
              </w:rPr>
            </w:pPr>
          </w:p>
        </w:tc>
      </w:tr>
      <w:tr w:rsidR="00A334C4" w:rsidRPr="00774C60" w14:paraId="2D1E0137" w14:textId="77777777" w:rsidTr="00357342">
        <w:trPr>
          <w:trHeight w:val="432"/>
        </w:trPr>
        <w:tc>
          <w:tcPr>
            <w:tcW w:w="756" w:type="dxa"/>
            <w:vMerge/>
            <w:tcBorders>
              <w:top w:val="single" w:sz="8" w:space="0" w:color="999999"/>
              <w:left w:val="single" w:sz="8" w:space="0" w:color="999999"/>
              <w:bottom w:val="single" w:sz="8" w:space="0" w:color="999999"/>
              <w:right w:val="single" w:sz="8" w:space="0" w:color="999999"/>
            </w:tcBorders>
            <w:vAlign w:val="center"/>
          </w:tcPr>
          <w:p w14:paraId="0C032795" w14:textId="77777777" w:rsidR="00A334C4" w:rsidRPr="002326C1" w:rsidRDefault="00A334C4" w:rsidP="00FA35C5">
            <w:pPr>
              <w:spacing w:before="0" w:after="0" w:line="240" w:lineRule="auto"/>
              <w:rPr>
                <w:lang w:val="en-US"/>
              </w:rPr>
            </w:pPr>
          </w:p>
        </w:tc>
        <w:tc>
          <w:tcPr>
            <w:tcW w:w="1556" w:type="dxa"/>
            <w:vMerge/>
            <w:tcBorders>
              <w:top w:val="single" w:sz="8" w:space="0" w:color="999999"/>
              <w:left w:val="single" w:sz="8" w:space="0" w:color="999999"/>
              <w:bottom w:val="single" w:sz="8" w:space="0" w:color="999999"/>
              <w:right w:val="single" w:sz="8" w:space="0" w:color="999999"/>
            </w:tcBorders>
            <w:vAlign w:val="center"/>
          </w:tcPr>
          <w:p w14:paraId="701232D4" w14:textId="77777777" w:rsidR="00A334C4" w:rsidRPr="002326C1" w:rsidRDefault="00A334C4" w:rsidP="00FA35C5">
            <w:pPr>
              <w:spacing w:before="0" w:after="0" w:line="240" w:lineRule="auto"/>
              <w:rPr>
                <w:rStyle w:val="SAPEmphasis"/>
                <w:lang w:val="en-US"/>
              </w:rPr>
            </w:pPr>
          </w:p>
        </w:tc>
        <w:tc>
          <w:tcPr>
            <w:tcW w:w="2520" w:type="dxa"/>
            <w:vMerge/>
            <w:tcBorders>
              <w:left w:val="single" w:sz="8" w:space="0" w:color="999999"/>
              <w:right w:val="single" w:sz="8" w:space="0" w:color="999999"/>
            </w:tcBorders>
            <w:vAlign w:val="center"/>
          </w:tcPr>
          <w:p w14:paraId="0534D599" w14:textId="77777777" w:rsidR="00A334C4" w:rsidRPr="002326C1" w:rsidRDefault="00A334C4" w:rsidP="00FA35C5">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6F2F552" w14:textId="0F9924C9" w:rsidR="00A334C4" w:rsidRPr="002326C1" w:rsidRDefault="00A334C4" w:rsidP="00FA35C5">
            <w:pPr>
              <w:rPr>
                <w:rStyle w:val="SAPScreenElement"/>
                <w:lang w:val="en-US"/>
              </w:rPr>
            </w:pPr>
            <w:r w:rsidRPr="002326C1">
              <w:rPr>
                <w:rStyle w:val="SAPScreenElement"/>
                <w:lang w:val="en-US"/>
              </w:rPr>
              <w:t xml:space="preserve">Middle Name: </w:t>
            </w:r>
            <w:r w:rsidRPr="002326C1">
              <w:rPr>
                <w:lang w:val="en-US"/>
              </w:rPr>
              <w:t>adapt if appropriate</w:t>
            </w:r>
          </w:p>
        </w:tc>
        <w:tc>
          <w:tcPr>
            <w:tcW w:w="3240" w:type="dxa"/>
            <w:tcBorders>
              <w:top w:val="single" w:sz="8" w:space="0" w:color="999999"/>
              <w:left w:val="single" w:sz="8" w:space="0" w:color="999999"/>
              <w:bottom w:val="single" w:sz="8" w:space="0" w:color="999999"/>
              <w:right w:val="single" w:sz="8" w:space="0" w:color="999999"/>
            </w:tcBorders>
          </w:tcPr>
          <w:p w14:paraId="41BA211B" w14:textId="77777777" w:rsidR="00A334C4" w:rsidRPr="002326C1" w:rsidRDefault="00A334C4" w:rsidP="007618A8">
            <w:pPr>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tcPr>
          <w:p w14:paraId="1C94EC3E" w14:textId="77777777" w:rsidR="00A334C4" w:rsidRPr="002326C1" w:rsidRDefault="00A334C4" w:rsidP="00FA35C5">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1837BB6D" w14:textId="77777777" w:rsidR="00A334C4" w:rsidRPr="002326C1" w:rsidRDefault="00A334C4" w:rsidP="00FA35C5">
            <w:pPr>
              <w:rPr>
                <w:lang w:val="en-US"/>
              </w:rPr>
            </w:pPr>
          </w:p>
        </w:tc>
      </w:tr>
      <w:tr w:rsidR="00B7053A" w:rsidRPr="00774C60" w14:paraId="0BE0AE27" w14:textId="77777777" w:rsidTr="00357342">
        <w:trPr>
          <w:trHeight w:val="823"/>
        </w:trPr>
        <w:tc>
          <w:tcPr>
            <w:tcW w:w="756" w:type="dxa"/>
            <w:vMerge/>
            <w:tcBorders>
              <w:top w:val="single" w:sz="8" w:space="0" w:color="999999"/>
              <w:left w:val="single" w:sz="8" w:space="0" w:color="999999"/>
              <w:bottom w:val="single" w:sz="8" w:space="0" w:color="999999"/>
              <w:right w:val="single" w:sz="8" w:space="0" w:color="999999"/>
            </w:tcBorders>
            <w:vAlign w:val="center"/>
            <w:hideMark/>
          </w:tcPr>
          <w:p w14:paraId="73A19846" w14:textId="77777777" w:rsidR="00B7053A" w:rsidRPr="002326C1" w:rsidRDefault="00B7053A" w:rsidP="00FA35C5">
            <w:pPr>
              <w:spacing w:before="0" w:after="0" w:line="240" w:lineRule="auto"/>
              <w:rPr>
                <w:lang w:val="en-US"/>
              </w:rPr>
            </w:pPr>
          </w:p>
        </w:tc>
        <w:tc>
          <w:tcPr>
            <w:tcW w:w="1556" w:type="dxa"/>
            <w:vMerge/>
            <w:tcBorders>
              <w:top w:val="single" w:sz="8" w:space="0" w:color="999999"/>
              <w:left w:val="single" w:sz="8" w:space="0" w:color="999999"/>
              <w:bottom w:val="single" w:sz="8" w:space="0" w:color="999999"/>
              <w:right w:val="single" w:sz="8" w:space="0" w:color="999999"/>
            </w:tcBorders>
            <w:vAlign w:val="center"/>
            <w:hideMark/>
          </w:tcPr>
          <w:p w14:paraId="195BAA52" w14:textId="77777777" w:rsidR="00B7053A" w:rsidRPr="002326C1" w:rsidRDefault="00B7053A" w:rsidP="00FA35C5">
            <w:pPr>
              <w:spacing w:before="0" w:after="0" w:line="240" w:lineRule="auto"/>
              <w:rPr>
                <w:rStyle w:val="SAPEmphasis"/>
                <w:lang w:val="en-US"/>
              </w:rPr>
            </w:pPr>
          </w:p>
        </w:tc>
        <w:tc>
          <w:tcPr>
            <w:tcW w:w="2520" w:type="dxa"/>
            <w:vMerge/>
            <w:tcBorders>
              <w:left w:val="single" w:sz="8" w:space="0" w:color="999999"/>
              <w:right w:val="single" w:sz="8" w:space="0" w:color="999999"/>
            </w:tcBorders>
            <w:vAlign w:val="center"/>
            <w:hideMark/>
          </w:tcPr>
          <w:p w14:paraId="6CA1CD0D" w14:textId="77777777" w:rsidR="00B7053A" w:rsidRPr="002326C1" w:rsidRDefault="00B7053A" w:rsidP="00FA35C5">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16444D95" w14:textId="77777777" w:rsidR="00B7053A" w:rsidRPr="002326C1" w:rsidRDefault="00B7053A" w:rsidP="00FA35C5">
            <w:pPr>
              <w:rPr>
                <w:rStyle w:val="SAPScreenElement"/>
                <w:lang w:val="en-US"/>
              </w:rPr>
            </w:pPr>
            <w:r w:rsidRPr="002326C1">
              <w:rPr>
                <w:rStyle w:val="SAPScreenElement"/>
                <w:lang w:val="en-US"/>
              </w:rPr>
              <w:t xml:space="preserve">Last Name: </w:t>
            </w:r>
            <w:r w:rsidRPr="002326C1">
              <w:rPr>
                <w:lang w:val="en-US"/>
              </w:rPr>
              <w:t>adapt if appropriate</w:t>
            </w:r>
          </w:p>
        </w:tc>
        <w:tc>
          <w:tcPr>
            <w:tcW w:w="3240" w:type="dxa"/>
            <w:tcBorders>
              <w:top w:val="single" w:sz="8" w:space="0" w:color="999999"/>
              <w:left w:val="single" w:sz="8" w:space="0" w:color="999999"/>
              <w:bottom w:val="single" w:sz="8" w:space="0" w:color="999999"/>
              <w:right w:val="single" w:sz="8" w:space="0" w:color="999999"/>
            </w:tcBorders>
            <w:hideMark/>
          </w:tcPr>
          <w:p w14:paraId="6C97D740" w14:textId="07B43449" w:rsidR="00B7053A" w:rsidRDefault="00B7053A" w:rsidP="007618A8">
            <w:pPr>
              <w:rPr>
                <w:lang w:val="en-US"/>
              </w:rPr>
            </w:pPr>
            <w:r w:rsidRPr="002326C1">
              <w:rPr>
                <w:lang w:val="en-US"/>
              </w:rPr>
              <w:t xml:space="preserve">If the employee </w:t>
            </w:r>
            <w:r w:rsidR="007618A8" w:rsidRPr="002326C1">
              <w:rPr>
                <w:lang w:val="en-US"/>
              </w:rPr>
              <w:t xml:space="preserve">has </w:t>
            </w:r>
            <w:r w:rsidRPr="002326C1">
              <w:rPr>
                <w:lang w:val="en-US"/>
              </w:rPr>
              <w:t>change</w:t>
            </w:r>
            <w:r w:rsidR="007618A8" w:rsidRPr="002326C1">
              <w:rPr>
                <w:lang w:val="en-US"/>
              </w:rPr>
              <w:t>d</w:t>
            </w:r>
            <w:r w:rsidRPr="002326C1">
              <w:rPr>
                <w:lang w:val="en-US"/>
              </w:rPr>
              <w:t xml:space="preserve"> marital status in the meantime, his or her last name might have changed.</w:t>
            </w:r>
          </w:p>
          <w:p w14:paraId="2746847A" w14:textId="77777777" w:rsidR="009E7935" w:rsidRDefault="009E7935" w:rsidP="007618A8">
            <w:pPr>
              <w:rPr>
                <w:lang w:val="en-US"/>
              </w:rPr>
            </w:pPr>
          </w:p>
          <w:p w14:paraId="7F338E71" w14:textId="77777777" w:rsidR="009E7935" w:rsidRPr="00AF1555" w:rsidRDefault="009E7935" w:rsidP="009E7935">
            <w:pPr>
              <w:pStyle w:val="SAPNoteHeading"/>
              <w:spacing w:before="60"/>
              <w:ind w:left="0"/>
              <w:rPr>
                <w:lang w:val="en-US"/>
                <w:rPrChange w:id="1775" w:author="Author" w:date="2018-02-22T10:49:00Z">
                  <w:rPr>
                    <w:highlight w:val="cyan"/>
                    <w:lang w:val="en-US"/>
                  </w:rPr>
                </w:rPrChange>
              </w:rPr>
            </w:pPr>
            <w:r w:rsidRPr="00AF1555">
              <w:rPr>
                <w:noProof/>
                <w:lang w:val="en-US"/>
                <w:rPrChange w:id="1776" w:author="Author" w:date="2018-02-22T10:49:00Z">
                  <w:rPr>
                    <w:noProof/>
                    <w:highlight w:val="cyan"/>
                    <w:lang w:val="en-US"/>
                  </w:rPr>
                </w:rPrChange>
              </w:rPr>
              <w:drawing>
                <wp:inline distT="0" distB="0" distL="0" distR="0" wp14:anchorId="494D8E83" wp14:editId="3F611EC4">
                  <wp:extent cx="219075" cy="238125"/>
                  <wp:effectExtent l="0" t="0" r="9525" b="9525"/>
                  <wp:docPr id="4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AF1555">
              <w:rPr>
                <w:lang w:val="en-US"/>
                <w:rPrChange w:id="1777" w:author="Author" w:date="2018-02-22T10:49:00Z">
                  <w:rPr>
                    <w:highlight w:val="cyan"/>
                    <w:lang w:val="en-US"/>
                  </w:rPr>
                </w:rPrChange>
              </w:rPr>
              <w:t> Caution</w:t>
            </w:r>
          </w:p>
          <w:p w14:paraId="5561094C" w14:textId="62C71B2B" w:rsidR="00564796" w:rsidRPr="002326C1" w:rsidRDefault="009E7935" w:rsidP="007618A8">
            <w:pPr>
              <w:rPr>
                <w:lang w:val="en-US"/>
              </w:rPr>
            </w:pPr>
            <w:r w:rsidRPr="00AF1555">
              <w:rPr>
                <w:lang w:val="en-US"/>
                <w:rPrChange w:id="1778" w:author="Author" w:date="2018-02-22T10:49:00Z">
                  <w:rPr>
                    <w:highlight w:val="cyan"/>
                    <w:lang w:val="en-US"/>
                  </w:rPr>
                </w:rPrChange>
              </w:rPr>
              <w:t>For country</w:t>
            </w:r>
            <w:r w:rsidRPr="00AF1555">
              <w:rPr>
                <w:b/>
                <w:lang w:val="en-US"/>
                <w:rPrChange w:id="1779" w:author="Author" w:date="2018-02-22T10:49:00Z">
                  <w:rPr>
                    <w:b/>
                    <w:highlight w:val="cyan"/>
                    <w:lang w:val="en-US"/>
                  </w:rPr>
                </w:rPrChange>
              </w:rPr>
              <w:t xml:space="preserve"> DE</w:t>
            </w:r>
            <w:r w:rsidRPr="00AF1555">
              <w:rPr>
                <w:lang w:val="en-US"/>
                <w:rPrChange w:id="1780" w:author="Author" w:date="2018-02-22T10:49:00Z">
                  <w:rPr>
                    <w:highlight w:val="cyan"/>
                    <w:lang w:val="en-US"/>
                  </w:rPr>
                </w:rPrChange>
              </w:rPr>
              <w:t>., the format of the entered name needs to be DEUEV-compliant. If this is not the case, an error message is generated by the system.</w:t>
            </w: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06AE7CFC" w14:textId="77777777" w:rsidR="00B7053A" w:rsidRPr="002326C1" w:rsidRDefault="00B7053A" w:rsidP="00FA35C5">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6EFD70E3" w14:textId="77777777" w:rsidR="00B7053A" w:rsidRPr="002326C1" w:rsidRDefault="00B7053A" w:rsidP="00FA35C5">
            <w:pPr>
              <w:rPr>
                <w:lang w:val="en-US"/>
              </w:rPr>
            </w:pPr>
          </w:p>
        </w:tc>
      </w:tr>
      <w:tr w:rsidR="00A334C4" w:rsidRPr="00774C60" w14:paraId="7FA3E429" w14:textId="77777777" w:rsidTr="00357342">
        <w:trPr>
          <w:trHeight w:val="432"/>
        </w:trPr>
        <w:tc>
          <w:tcPr>
            <w:tcW w:w="756" w:type="dxa"/>
            <w:vMerge/>
            <w:tcBorders>
              <w:top w:val="single" w:sz="8" w:space="0" w:color="999999"/>
              <w:left w:val="single" w:sz="8" w:space="0" w:color="999999"/>
              <w:bottom w:val="single" w:sz="8" w:space="0" w:color="999999"/>
              <w:right w:val="single" w:sz="8" w:space="0" w:color="999999"/>
            </w:tcBorders>
            <w:vAlign w:val="center"/>
          </w:tcPr>
          <w:p w14:paraId="4CCF027E" w14:textId="77777777" w:rsidR="00A334C4" w:rsidRPr="002326C1" w:rsidRDefault="00A334C4" w:rsidP="00FA35C5">
            <w:pPr>
              <w:spacing w:before="0" w:after="0" w:line="240" w:lineRule="auto"/>
              <w:rPr>
                <w:lang w:val="en-US"/>
              </w:rPr>
            </w:pPr>
          </w:p>
        </w:tc>
        <w:tc>
          <w:tcPr>
            <w:tcW w:w="1556" w:type="dxa"/>
            <w:vMerge/>
            <w:tcBorders>
              <w:top w:val="single" w:sz="8" w:space="0" w:color="999999"/>
              <w:left w:val="single" w:sz="8" w:space="0" w:color="999999"/>
              <w:bottom w:val="single" w:sz="8" w:space="0" w:color="999999"/>
              <w:right w:val="single" w:sz="8" w:space="0" w:color="999999"/>
            </w:tcBorders>
            <w:vAlign w:val="center"/>
          </w:tcPr>
          <w:p w14:paraId="3C9F7C78" w14:textId="77777777" w:rsidR="00A334C4" w:rsidRPr="002326C1" w:rsidRDefault="00A334C4" w:rsidP="00FA35C5">
            <w:pPr>
              <w:spacing w:before="0" w:after="0" w:line="240" w:lineRule="auto"/>
              <w:rPr>
                <w:rStyle w:val="SAPEmphasis"/>
                <w:lang w:val="en-US"/>
              </w:rPr>
            </w:pPr>
          </w:p>
        </w:tc>
        <w:tc>
          <w:tcPr>
            <w:tcW w:w="2520" w:type="dxa"/>
            <w:vMerge/>
            <w:tcBorders>
              <w:left w:val="single" w:sz="8" w:space="0" w:color="999999"/>
              <w:bottom w:val="single" w:sz="8" w:space="0" w:color="999999"/>
              <w:right w:val="single" w:sz="8" w:space="0" w:color="999999"/>
            </w:tcBorders>
            <w:vAlign w:val="center"/>
          </w:tcPr>
          <w:p w14:paraId="4D76DDE9" w14:textId="77777777" w:rsidR="00A334C4" w:rsidRPr="002326C1" w:rsidRDefault="00A334C4" w:rsidP="00FA35C5">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642C1713" w14:textId="39DFC46D" w:rsidR="00A334C4" w:rsidRPr="002326C1" w:rsidRDefault="003E6418" w:rsidP="00FA35C5">
            <w:pPr>
              <w:rPr>
                <w:rStyle w:val="SAPScreenElement"/>
                <w:lang w:val="en-US"/>
              </w:rPr>
            </w:pPr>
            <w:r w:rsidRPr="002326C1">
              <w:rPr>
                <w:rStyle w:val="SAPScreenElement"/>
                <w:lang w:val="en-US"/>
              </w:rPr>
              <w:t xml:space="preserve">Suffix: </w:t>
            </w:r>
            <w:r w:rsidRPr="002326C1">
              <w:rPr>
                <w:lang w:val="en-US"/>
              </w:rPr>
              <w:t>select from drop-down, if appropriate</w:t>
            </w:r>
          </w:p>
        </w:tc>
        <w:tc>
          <w:tcPr>
            <w:tcW w:w="3240" w:type="dxa"/>
            <w:tcBorders>
              <w:top w:val="single" w:sz="8" w:space="0" w:color="999999"/>
              <w:left w:val="single" w:sz="8" w:space="0" w:color="999999"/>
              <w:bottom w:val="single" w:sz="8" w:space="0" w:color="999999"/>
              <w:right w:val="single" w:sz="8" w:space="0" w:color="999999"/>
            </w:tcBorders>
          </w:tcPr>
          <w:p w14:paraId="0A7E0F2B" w14:textId="77777777" w:rsidR="00A334C4" w:rsidRPr="002326C1" w:rsidRDefault="00A334C4" w:rsidP="00D059D8">
            <w:pPr>
              <w:pStyle w:val="SAPNoteHeading"/>
              <w:ind w:left="0"/>
              <w:rPr>
                <w:noProof/>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tcPr>
          <w:p w14:paraId="2118A13E" w14:textId="77777777" w:rsidR="00A334C4" w:rsidRPr="002326C1" w:rsidRDefault="00A334C4" w:rsidP="00FA35C5">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48EE78FA" w14:textId="77777777" w:rsidR="00A334C4" w:rsidRPr="002326C1" w:rsidRDefault="00A334C4" w:rsidP="00FA35C5">
            <w:pPr>
              <w:rPr>
                <w:lang w:val="en-US"/>
              </w:rPr>
            </w:pPr>
          </w:p>
        </w:tc>
      </w:tr>
      <w:tr w:rsidR="00B7053A" w:rsidRPr="00774C60" w14:paraId="29F6DD52" w14:textId="77777777" w:rsidTr="00357342">
        <w:trPr>
          <w:trHeight w:val="432"/>
        </w:trPr>
        <w:tc>
          <w:tcPr>
            <w:tcW w:w="756" w:type="dxa"/>
            <w:vMerge/>
            <w:tcBorders>
              <w:top w:val="single" w:sz="8" w:space="0" w:color="999999"/>
              <w:left w:val="single" w:sz="8" w:space="0" w:color="999999"/>
              <w:bottom w:val="single" w:sz="8" w:space="0" w:color="999999"/>
              <w:right w:val="single" w:sz="8" w:space="0" w:color="999999"/>
            </w:tcBorders>
            <w:vAlign w:val="center"/>
          </w:tcPr>
          <w:p w14:paraId="4585C10B" w14:textId="77777777" w:rsidR="00B7053A" w:rsidRPr="002326C1" w:rsidRDefault="00B7053A" w:rsidP="00FA35C5">
            <w:pPr>
              <w:spacing w:before="0" w:after="0" w:line="240" w:lineRule="auto"/>
              <w:rPr>
                <w:lang w:val="en-US"/>
              </w:rPr>
            </w:pPr>
          </w:p>
        </w:tc>
        <w:tc>
          <w:tcPr>
            <w:tcW w:w="1556" w:type="dxa"/>
            <w:vMerge/>
            <w:tcBorders>
              <w:top w:val="single" w:sz="8" w:space="0" w:color="999999"/>
              <w:left w:val="single" w:sz="8" w:space="0" w:color="999999"/>
              <w:bottom w:val="single" w:sz="8" w:space="0" w:color="999999"/>
              <w:right w:val="single" w:sz="8" w:space="0" w:color="999999"/>
            </w:tcBorders>
            <w:vAlign w:val="center"/>
          </w:tcPr>
          <w:p w14:paraId="374BA9A6" w14:textId="77777777" w:rsidR="00B7053A" w:rsidRPr="002326C1" w:rsidRDefault="00B7053A" w:rsidP="00FA35C5">
            <w:pPr>
              <w:spacing w:before="0" w:after="0" w:line="240" w:lineRule="auto"/>
              <w:rPr>
                <w:rStyle w:val="SAPEmphasis"/>
                <w:lang w:val="en-US"/>
              </w:rPr>
            </w:pPr>
          </w:p>
        </w:tc>
        <w:tc>
          <w:tcPr>
            <w:tcW w:w="2520" w:type="dxa"/>
            <w:vMerge/>
            <w:tcBorders>
              <w:left w:val="single" w:sz="8" w:space="0" w:color="999999"/>
              <w:bottom w:val="single" w:sz="8" w:space="0" w:color="999999"/>
              <w:right w:val="single" w:sz="8" w:space="0" w:color="999999"/>
            </w:tcBorders>
            <w:vAlign w:val="center"/>
          </w:tcPr>
          <w:p w14:paraId="6CB8194C" w14:textId="77777777" w:rsidR="00B7053A" w:rsidRPr="002326C1" w:rsidRDefault="00B7053A" w:rsidP="00FA35C5">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6DAF6A33" w14:textId="77777777" w:rsidR="00B7053A" w:rsidRPr="002326C1" w:rsidRDefault="00B7053A" w:rsidP="00FA35C5">
            <w:pPr>
              <w:rPr>
                <w:rStyle w:val="SAPScreenElement"/>
                <w:lang w:val="en-US"/>
              </w:rPr>
            </w:pPr>
            <w:r w:rsidRPr="002326C1">
              <w:rPr>
                <w:rStyle w:val="SAPScreenElement"/>
                <w:lang w:val="en-US"/>
              </w:rPr>
              <w:t xml:space="preserve">Salutation: </w:t>
            </w:r>
            <w:r w:rsidR="009459FA" w:rsidRPr="002326C1">
              <w:rPr>
                <w:lang w:val="en-US"/>
              </w:rPr>
              <w:t>adapt if appropriate</w:t>
            </w:r>
          </w:p>
        </w:tc>
        <w:tc>
          <w:tcPr>
            <w:tcW w:w="3240" w:type="dxa"/>
            <w:tcBorders>
              <w:top w:val="single" w:sz="8" w:space="0" w:color="999999"/>
              <w:left w:val="single" w:sz="8" w:space="0" w:color="999999"/>
              <w:bottom w:val="single" w:sz="8" w:space="0" w:color="999999"/>
              <w:right w:val="single" w:sz="8" w:space="0" w:color="999999"/>
            </w:tcBorders>
          </w:tcPr>
          <w:p w14:paraId="40687675" w14:textId="77777777" w:rsidR="00D059D8" w:rsidRPr="002326C1" w:rsidRDefault="00D059D8" w:rsidP="00D059D8">
            <w:pPr>
              <w:pStyle w:val="SAPNoteHeading"/>
              <w:ind w:left="0"/>
              <w:rPr>
                <w:lang w:val="en-US"/>
              </w:rPr>
            </w:pPr>
            <w:r w:rsidRPr="002326C1">
              <w:rPr>
                <w:noProof/>
                <w:lang w:val="en-US"/>
              </w:rPr>
              <w:drawing>
                <wp:inline distT="0" distB="0" distL="0" distR="0" wp14:anchorId="303D1F63" wp14:editId="33E9E71E">
                  <wp:extent cx="228600" cy="228600"/>
                  <wp:effectExtent l="0" t="0" r="0" b="0"/>
                  <wp:docPr id="1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7D8A0E73" w14:textId="510E0211" w:rsidR="00B7053A" w:rsidRPr="002326C1" w:rsidRDefault="00D059D8" w:rsidP="00D059D8">
            <w:pPr>
              <w:rPr>
                <w:lang w:val="en-US"/>
              </w:rPr>
            </w:pPr>
            <w:r w:rsidRPr="002326C1">
              <w:rPr>
                <w:lang w:val="en-US"/>
              </w:rPr>
              <w:t xml:space="preserve">Required if integration with </w:t>
            </w:r>
            <w:r w:rsidR="006E4C56" w:rsidRPr="002326C1">
              <w:rPr>
                <w:lang w:val="en-US"/>
              </w:rPr>
              <w:t>Employee Central Payroll</w:t>
            </w:r>
            <w:r w:rsidRPr="002326C1">
              <w:rPr>
                <w:lang w:val="en-US"/>
              </w:rPr>
              <w:t xml:space="preserve"> is in place.</w:t>
            </w:r>
          </w:p>
        </w:tc>
        <w:tc>
          <w:tcPr>
            <w:tcW w:w="2520" w:type="dxa"/>
            <w:vMerge/>
            <w:tcBorders>
              <w:top w:val="single" w:sz="8" w:space="0" w:color="999999"/>
              <w:left w:val="single" w:sz="8" w:space="0" w:color="999999"/>
              <w:bottom w:val="single" w:sz="8" w:space="0" w:color="999999"/>
              <w:right w:val="single" w:sz="8" w:space="0" w:color="999999"/>
            </w:tcBorders>
            <w:vAlign w:val="center"/>
          </w:tcPr>
          <w:p w14:paraId="34594F95" w14:textId="77777777" w:rsidR="00B7053A" w:rsidRPr="002326C1" w:rsidRDefault="00B7053A" w:rsidP="00FA35C5">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614EE011" w14:textId="77777777" w:rsidR="00B7053A" w:rsidRPr="002326C1" w:rsidRDefault="00B7053A" w:rsidP="00FA35C5">
            <w:pPr>
              <w:rPr>
                <w:lang w:val="en-US"/>
              </w:rPr>
            </w:pPr>
          </w:p>
        </w:tc>
      </w:tr>
      <w:tr w:rsidR="000A0D20" w:rsidRPr="00774C60" w14:paraId="04FF3588" w14:textId="77777777" w:rsidTr="00357342">
        <w:trPr>
          <w:trHeight w:val="432"/>
        </w:trPr>
        <w:tc>
          <w:tcPr>
            <w:tcW w:w="756" w:type="dxa"/>
            <w:vMerge/>
            <w:tcBorders>
              <w:top w:val="single" w:sz="8" w:space="0" w:color="999999"/>
              <w:left w:val="single" w:sz="8" w:space="0" w:color="999999"/>
              <w:bottom w:val="single" w:sz="8" w:space="0" w:color="999999"/>
              <w:right w:val="single" w:sz="8" w:space="0" w:color="999999"/>
            </w:tcBorders>
            <w:vAlign w:val="center"/>
          </w:tcPr>
          <w:p w14:paraId="73A9F7E9" w14:textId="77777777" w:rsidR="000A0D20" w:rsidRPr="002326C1" w:rsidRDefault="000A0D20" w:rsidP="00D059D8">
            <w:pPr>
              <w:spacing w:before="0" w:after="0" w:line="240" w:lineRule="auto"/>
              <w:rPr>
                <w:lang w:val="en-US"/>
              </w:rPr>
            </w:pPr>
          </w:p>
        </w:tc>
        <w:tc>
          <w:tcPr>
            <w:tcW w:w="1556" w:type="dxa"/>
            <w:vMerge/>
            <w:tcBorders>
              <w:top w:val="single" w:sz="8" w:space="0" w:color="999999"/>
              <w:left w:val="single" w:sz="8" w:space="0" w:color="999999"/>
              <w:bottom w:val="single" w:sz="8" w:space="0" w:color="999999"/>
              <w:right w:val="single" w:sz="8" w:space="0" w:color="999999"/>
            </w:tcBorders>
            <w:vAlign w:val="center"/>
          </w:tcPr>
          <w:p w14:paraId="5A9898E2" w14:textId="77777777" w:rsidR="000A0D20" w:rsidRPr="002326C1" w:rsidRDefault="000A0D20" w:rsidP="00D059D8">
            <w:pPr>
              <w:spacing w:before="0" w:after="0" w:line="240" w:lineRule="auto"/>
              <w:rPr>
                <w:rStyle w:val="SAPEmphasis"/>
                <w:lang w:val="en-US"/>
              </w:rPr>
            </w:pPr>
          </w:p>
        </w:tc>
        <w:tc>
          <w:tcPr>
            <w:tcW w:w="2520" w:type="dxa"/>
            <w:vMerge w:val="restart"/>
            <w:tcBorders>
              <w:left w:val="single" w:sz="8" w:space="0" w:color="999999"/>
              <w:right w:val="single" w:sz="8" w:space="0" w:color="999999"/>
            </w:tcBorders>
          </w:tcPr>
          <w:p w14:paraId="2B2DFE07" w14:textId="289282D2" w:rsidR="000A0D20" w:rsidRPr="002326C1" w:rsidRDefault="000A0D20" w:rsidP="00CB44A4">
            <w:pPr>
              <w:spacing w:line="240" w:lineRule="auto"/>
              <w:rPr>
                <w:lang w:val="en-US"/>
              </w:rPr>
            </w:pPr>
            <w:r w:rsidRPr="002326C1">
              <w:rPr>
                <w:lang w:val="en-US"/>
              </w:rPr>
              <w:t xml:space="preserve">In the </w:t>
            </w:r>
            <w:r w:rsidRPr="002326C1">
              <w:rPr>
                <w:rStyle w:val="SAPScreenElement"/>
                <w:lang w:val="en-US"/>
              </w:rPr>
              <w:t xml:space="preserve">Biographical Information </w:t>
            </w:r>
            <w:r w:rsidRPr="002326C1">
              <w:rPr>
                <w:lang w:val="en-US"/>
              </w:rPr>
              <w:t>block check if the information is still valid:</w:t>
            </w:r>
          </w:p>
        </w:tc>
        <w:tc>
          <w:tcPr>
            <w:tcW w:w="2520" w:type="dxa"/>
            <w:tcBorders>
              <w:top w:val="single" w:sz="8" w:space="0" w:color="999999"/>
              <w:left w:val="single" w:sz="8" w:space="0" w:color="999999"/>
              <w:bottom w:val="single" w:sz="8" w:space="0" w:color="999999"/>
              <w:right w:val="single" w:sz="8" w:space="0" w:color="999999"/>
            </w:tcBorders>
          </w:tcPr>
          <w:p w14:paraId="1E7729E9" w14:textId="17B17893" w:rsidR="000A0D20" w:rsidRPr="002326C1" w:rsidRDefault="000A0D20" w:rsidP="00D059D8">
            <w:pPr>
              <w:rPr>
                <w:rStyle w:val="SAPScreenElement"/>
                <w:lang w:val="en-US"/>
              </w:rPr>
            </w:pPr>
            <w:r w:rsidRPr="002326C1">
              <w:rPr>
                <w:rStyle w:val="SAPScreenElement"/>
                <w:lang w:val="en-US"/>
              </w:rPr>
              <w:t xml:space="preserve">Date Of Birth: </w:t>
            </w:r>
            <w:r w:rsidRPr="002326C1">
              <w:rPr>
                <w:lang w:val="en-US"/>
              </w:rPr>
              <w:t xml:space="preserve">select from calendar help in case a wrong date has been maintained during the previous employment of </w:t>
            </w:r>
            <w:r w:rsidRPr="002326C1">
              <w:rPr>
                <w:lang w:val="en-US"/>
              </w:rPr>
              <w:lastRenderedPageBreak/>
              <w:t>the employee at the company</w:t>
            </w:r>
          </w:p>
        </w:tc>
        <w:tc>
          <w:tcPr>
            <w:tcW w:w="3240" w:type="dxa"/>
            <w:tcBorders>
              <w:top w:val="single" w:sz="8" w:space="0" w:color="999999"/>
              <w:left w:val="single" w:sz="8" w:space="0" w:color="999999"/>
              <w:bottom w:val="single" w:sz="8" w:space="0" w:color="999999"/>
              <w:right w:val="single" w:sz="8" w:space="0" w:color="999999"/>
            </w:tcBorders>
          </w:tcPr>
          <w:p w14:paraId="3C41F842" w14:textId="77777777" w:rsidR="000A0D20" w:rsidRPr="002326C1" w:rsidRDefault="000A0D20" w:rsidP="00BC2EB4">
            <w:pPr>
              <w:pStyle w:val="SAPNoteHeading"/>
              <w:ind w:left="0"/>
              <w:rPr>
                <w:lang w:val="en-US"/>
              </w:rPr>
            </w:pPr>
            <w:r w:rsidRPr="002326C1">
              <w:rPr>
                <w:noProof/>
                <w:lang w:val="en-US"/>
              </w:rPr>
              <w:lastRenderedPageBreak/>
              <w:drawing>
                <wp:inline distT="0" distB="0" distL="0" distR="0" wp14:anchorId="5E1B87B3" wp14:editId="6131CD98">
                  <wp:extent cx="228600" cy="228600"/>
                  <wp:effectExtent l="0" t="0" r="0" b="0"/>
                  <wp:docPr id="19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5C8FA18A" w14:textId="3456D333" w:rsidR="000A0D20" w:rsidRPr="002326C1" w:rsidRDefault="000A0D20" w:rsidP="00BC2EB4">
            <w:pPr>
              <w:rPr>
                <w:lang w:val="en-US"/>
              </w:rPr>
            </w:pPr>
            <w:r w:rsidRPr="002326C1">
              <w:rPr>
                <w:lang w:val="en-US"/>
              </w:rPr>
              <w:t>Required if integration with Employee Central Payroll is in place.</w:t>
            </w:r>
          </w:p>
        </w:tc>
        <w:tc>
          <w:tcPr>
            <w:tcW w:w="2520" w:type="dxa"/>
            <w:vMerge/>
            <w:tcBorders>
              <w:top w:val="single" w:sz="8" w:space="0" w:color="999999"/>
              <w:left w:val="single" w:sz="8" w:space="0" w:color="999999"/>
              <w:bottom w:val="single" w:sz="8" w:space="0" w:color="999999"/>
              <w:right w:val="single" w:sz="8" w:space="0" w:color="999999"/>
            </w:tcBorders>
            <w:vAlign w:val="center"/>
          </w:tcPr>
          <w:p w14:paraId="0D35196E" w14:textId="77777777" w:rsidR="000A0D20" w:rsidRPr="002326C1" w:rsidRDefault="000A0D20" w:rsidP="00D059D8">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491D52D3" w14:textId="77777777" w:rsidR="000A0D20" w:rsidRPr="002326C1" w:rsidRDefault="000A0D20" w:rsidP="00D059D8">
            <w:pPr>
              <w:rPr>
                <w:lang w:val="en-US"/>
              </w:rPr>
            </w:pPr>
          </w:p>
        </w:tc>
      </w:tr>
      <w:tr w:rsidR="000A0D20" w:rsidRPr="00774C60" w14:paraId="0E22443F" w14:textId="77777777" w:rsidTr="000A0D20">
        <w:trPr>
          <w:trHeight w:val="823"/>
        </w:trPr>
        <w:tc>
          <w:tcPr>
            <w:tcW w:w="756" w:type="dxa"/>
            <w:vMerge/>
            <w:tcBorders>
              <w:top w:val="single" w:sz="8" w:space="0" w:color="999999"/>
              <w:left w:val="single" w:sz="8" w:space="0" w:color="999999"/>
              <w:bottom w:val="single" w:sz="8" w:space="0" w:color="999999"/>
              <w:right w:val="single" w:sz="8" w:space="0" w:color="999999"/>
            </w:tcBorders>
            <w:vAlign w:val="center"/>
          </w:tcPr>
          <w:p w14:paraId="4B210595" w14:textId="77777777" w:rsidR="000A0D20" w:rsidRPr="002326C1" w:rsidRDefault="000A0D20" w:rsidP="00D059D8">
            <w:pPr>
              <w:spacing w:before="0" w:after="0" w:line="240" w:lineRule="auto"/>
              <w:rPr>
                <w:lang w:val="en-US"/>
              </w:rPr>
            </w:pPr>
          </w:p>
        </w:tc>
        <w:tc>
          <w:tcPr>
            <w:tcW w:w="1556" w:type="dxa"/>
            <w:vMerge/>
            <w:tcBorders>
              <w:top w:val="single" w:sz="8" w:space="0" w:color="999999"/>
              <w:left w:val="single" w:sz="8" w:space="0" w:color="999999"/>
              <w:bottom w:val="single" w:sz="8" w:space="0" w:color="999999"/>
              <w:right w:val="single" w:sz="8" w:space="0" w:color="999999"/>
            </w:tcBorders>
            <w:vAlign w:val="center"/>
          </w:tcPr>
          <w:p w14:paraId="4CE00988" w14:textId="77777777" w:rsidR="000A0D20" w:rsidRPr="002326C1" w:rsidRDefault="000A0D20" w:rsidP="00D059D8">
            <w:pPr>
              <w:spacing w:before="0" w:after="0" w:line="240" w:lineRule="auto"/>
              <w:rPr>
                <w:rStyle w:val="SAPEmphasis"/>
                <w:lang w:val="en-US"/>
              </w:rPr>
            </w:pPr>
          </w:p>
        </w:tc>
        <w:tc>
          <w:tcPr>
            <w:tcW w:w="2520" w:type="dxa"/>
            <w:vMerge/>
            <w:tcBorders>
              <w:left w:val="single" w:sz="8" w:space="0" w:color="999999"/>
              <w:right w:val="single" w:sz="8" w:space="0" w:color="999999"/>
            </w:tcBorders>
          </w:tcPr>
          <w:p w14:paraId="49DA8F88" w14:textId="77777777" w:rsidR="000A0D20" w:rsidRPr="002326C1" w:rsidRDefault="000A0D20" w:rsidP="00D059D8">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60C1282D" w14:textId="2818F0F2" w:rsidR="000A0D20" w:rsidRPr="002326C1" w:rsidRDefault="000A0D20">
            <w:pPr>
              <w:rPr>
                <w:rStyle w:val="SAPScreenElement"/>
                <w:lang w:val="en-US"/>
              </w:rPr>
            </w:pPr>
            <w:r w:rsidRPr="002326C1">
              <w:rPr>
                <w:rStyle w:val="SAPScreenElement"/>
                <w:lang w:val="en-US"/>
              </w:rPr>
              <w:t xml:space="preserve">Country Of Birth: </w:t>
            </w:r>
            <w:r w:rsidRPr="002326C1">
              <w:rPr>
                <w:lang w:val="en-US"/>
              </w:rPr>
              <w:t>adapt if a wrong country has been maintained during the previous employment of the employee at the company</w:t>
            </w:r>
          </w:p>
        </w:tc>
        <w:tc>
          <w:tcPr>
            <w:tcW w:w="3240" w:type="dxa"/>
            <w:tcBorders>
              <w:top w:val="single" w:sz="8" w:space="0" w:color="999999"/>
              <w:left w:val="single" w:sz="8" w:space="0" w:color="999999"/>
              <w:bottom w:val="single" w:sz="8" w:space="0" w:color="999999"/>
              <w:right w:val="single" w:sz="8" w:space="0" w:color="999999"/>
            </w:tcBorders>
          </w:tcPr>
          <w:p w14:paraId="6D2F2308" w14:textId="77777777" w:rsidR="000A0D20" w:rsidRPr="002326C1" w:rsidRDefault="000A0D20" w:rsidP="00D059D8">
            <w:pPr>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tcPr>
          <w:p w14:paraId="445FDE32" w14:textId="77777777" w:rsidR="000A0D20" w:rsidRPr="002326C1" w:rsidRDefault="000A0D20" w:rsidP="00D059D8">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2CDBFA68" w14:textId="77777777" w:rsidR="000A0D20" w:rsidRPr="002326C1" w:rsidRDefault="000A0D20" w:rsidP="00D059D8">
            <w:pPr>
              <w:rPr>
                <w:lang w:val="en-US"/>
              </w:rPr>
            </w:pPr>
          </w:p>
        </w:tc>
      </w:tr>
      <w:tr w:rsidR="000A0D20" w:rsidRPr="00774C60" w14:paraId="4D273BE0" w14:textId="77777777" w:rsidTr="00357342">
        <w:trPr>
          <w:trHeight w:val="823"/>
        </w:trPr>
        <w:tc>
          <w:tcPr>
            <w:tcW w:w="756" w:type="dxa"/>
            <w:vMerge/>
            <w:tcBorders>
              <w:top w:val="single" w:sz="8" w:space="0" w:color="999999"/>
              <w:left w:val="single" w:sz="8" w:space="0" w:color="999999"/>
              <w:bottom w:val="single" w:sz="8" w:space="0" w:color="999999"/>
              <w:right w:val="single" w:sz="8" w:space="0" w:color="999999"/>
            </w:tcBorders>
            <w:vAlign w:val="center"/>
          </w:tcPr>
          <w:p w14:paraId="744852C4" w14:textId="77777777" w:rsidR="000A0D20" w:rsidRPr="002326C1" w:rsidRDefault="000A0D20" w:rsidP="00564796">
            <w:pPr>
              <w:spacing w:before="0" w:after="0" w:line="240" w:lineRule="auto"/>
              <w:rPr>
                <w:lang w:val="en-US"/>
              </w:rPr>
            </w:pPr>
          </w:p>
        </w:tc>
        <w:tc>
          <w:tcPr>
            <w:tcW w:w="1556" w:type="dxa"/>
            <w:vMerge/>
            <w:tcBorders>
              <w:top w:val="single" w:sz="8" w:space="0" w:color="999999"/>
              <w:left w:val="single" w:sz="8" w:space="0" w:color="999999"/>
              <w:bottom w:val="single" w:sz="8" w:space="0" w:color="999999"/>
              <w:right w:val="single" w:sz="8" w:space="0" w:color="999999"/>
            </w:tcBorders>
            <w:vAlign w:val="center"/>
          </w:tcPr>
          <w:p w14:paraId="159C274F" w14:textId="77777777" w:rsidR="000A0D20" w:rsidRPr="002326C1" w:rsidRDefault="000A0D20" w:rsidP="00564796">
            <w:pPr>
              <w:spacing w:before="0" w:after="0" w:line="240" w:lineRule="auto"/>
              <w:rPr>
                <w:rStyle w:val="SAPEmphasis"/>
                <w:lang w:val="en-US"/>
              </w:rPr>
            </w:pPr>
          </w:p>
        </w:tc>
        <w:tc>
          <w:tcPr>
            <w:tcW w:w="2520" w:type="dxa"/>
            <w:vMerge/>
            <w:tcBorders>
              <w:left w:val="single" w:sz="8" w:space="0" w:color="999999"/>
              <w:bottom w:val="single" w:sz="8" w:space="0" w:color="999999"/>
              <w:right w:val="single" w:sz="8" w:space="0" w:color="999999"/>
            </w:tcBorders>
          </w:tcPr>
          <w:p w14:paraId="229CD027" w14:textId="77777777" w:rsidR="000A0D20" w:rsidRPr="002326C1" w:rsidRDefault="000A0D20" w:rsidP="00564796">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74EA2276" w14:textId="4C37F071" w:rsidR="000A0D20" w:rsidRPr="000A0D20" w:rsidRDefault="000A0D20" w:rsidP="00564796">
            <w:pPr>
              <w:rPr>
                <w:rStyle w:val="SAPScreenElement"/>
                <w:lang w:val="en-US"/>
              </w:rPr>
            </w:pPr>
            <w:r w:rsidRPr="000A0D20">
              <w:rPr>
                <w:rStyle w:val="SAPScreenElement"/>
                <w:lang w:val="en-US"/>
              </w:rPr>
              <w:t xml:space="preserve">Place Of Birth: </w:t>
            </w:r>
            <w:r w:rsidRPr="000A0D20">
              <w:rPr>
                <w:lang w:val="en-US"/>
              </w:rPr>
              <w:t>enter as appropriate if not maintained during initial hiring</w:t>
            </w:r>
          </w:p>
        </w:tc>
        <w:tc>
          <w:tcPr>
            <w:tcW w:w="3240" w:type="dxa"/>
            <w:tcBorders>
              <w:top w:val="single" w:sz="8" w:space="0" w:color="999999"/>
              <w:left w:val="single" w:sz="8" w:space="0" w:color="999999"/>
              <w:bottom w:val="single" w:sz="8" w:space="0" w:color="999999"/>
              <w:right w:val="single" w:sz="8" w:space="0" w:color="999999"/>
            </w:tcBorders>
          </w:tcPr>
          <w:p w14:paraId="54D948B1" w14:textId="77777777" w:rsidR="000A0D20" w:rsidRPr="000A0D20" w:rsidRDefault="000A0D20" w:rsidP="009E7935">
            <w:pPr>
              <w:pStyle w:val="SAPNoteHeading"/>
              <w:spacing w:before="60"/>
              <w:ind w:left="0"/>
              <w:rPr>
                <w:lang w:val="en-US"/>
              </w:rPr>
            </w:pPr>
            <w:r w:rsidRPr="000A0D20">
              <w:rPr>
                <w:noProof/>
                <w:lang w:val="en-US"/>
              </w:rPr>
              <w:drawing>
                <wp:inline distT="0" distB="0" distL="0" distR="0" wp14:anchorId="133EC949" wp14:editId="6ABCAEFD">
                  <wp:extent cx="219075" cy="238125"/>
                  <wp:effectExtent l="0" t="0" r="9525" b="9525"/>
                  <wp:docPr id="4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0A0D20">
              <w:rPr>
                <w:lang w:val="en-US"/>
              </w:rPr>
              <w:t> Caution</w:t>
            </w:r>
          </w:p>
          <w:p w14:paraId="5538EED8" w14:textId="021CB35A" w:rsidR="000A0D20" w:rsidRPr="000A0D20" w:rsidRDefault="000A0D20" w:rsidP="009E7935">
            <w:pPr>
              <w:rPr>
                <w:lang w:val="en-US"/>
              </w:rPr>
            </w:pPr>
            <w:r w:rsidRPr="000A0D20">
              <w:rPr>
                <w:lang w:val="en-US"/>
              </w:rPr>
              <w:t>For country</w:t>
            </w:r>
            <w:r w:rsidRPr="000A0D20">
              <w:rPr>
                <w:b/>
                <w:lang w:val="en-US"/>
              </w:rPr>
              <w:t xml:space="preserve"> DE</w:t>
            </w:r>
            <w:r w:rsidRPr="000A0D20">
              <w:rPr>
                <w:lang w:val="en-US"/>
              </w:rPr>
              <w:t>., the format of the entered value needs to be DEUEV-compliant. If this is not the case, an error message is generated by the system.</w:t>
            </w:r>
          </w:p>
        </w:tc>
        <w:tc>
          <w:tcPr>
            <w:tcW w:w="2520" w:type="dxa"/>
            <w:vMerge/>
            <w:tcBorders>
              <w:top w:val="single" w:sz="8" w:space="0" w:color="999999"/>
              <w:left w:val="single" w:sz="8" w:space="0" w:color="999999"/>
              <w:bottom w:val="single" w:sz="8" w:space="0" w:color="999999"/>
              <w:right w:val="single" w:sz="8" w:space="0" w:color="999999"/>
            </w:tcBorders>
            <w:vAlign w:val="center"/>
          </w:tcPr>
          <w:p w14:paraId="042FB68E" w14:textId="77777777" w:rsidR="000A0D20" w:rsidRPr="002326C1" w:rsidRDefault="000A0D20" w:rsidP="00564796">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357B1025" w14:textId="77777777" w:rsidR="000A0D20" w:rsidRPr="002326C1" w:rsidRDefault="000A0D20" w:rsidP="00564796">
            <w:pPr>
              <w:rPr>
                <w:lang w:val="en-US"/>
              </w:rPr>
            </w:pPr>
          </w:p>
        </w:tc>
      </w:tr>
      <w:tr w:rsidR="00A334C4" w:rsidRPr="00774C60" w14:paraId="22CC2F27" w14:textId="77777777" w:rsidTr="00357342">
        <w:trPr>
          <w:trHeight w:val="823"/>
        </w:trPr>
        <w:tc>
          <w:tcPr>
            <w:tcW w:w="756" w:type="dxa"/>
            <w:vMerge/>
            <w:tcBorders>
              <w:top w:val="single" w:sz="8" w:space="0" w:color="999999"/>
              <w:left w:val="single" w:sz="8" w:space="0" w:color="999999"/>
              <w:bottom w:val="single" w:sz="8" w:space="0" w:color="999999"/>
              <w:right w:val="single" w:sz="8" w:space="0" w:color="999999"/>
            </w:tcBorders>
            <w:vAlign w:val="center"/>
          </w:tcPr>
          <w:p w14:paraId="4CE9284E" w14:textId="77777777" w:rsidR="00A334C4" w:rsidRPr="002326C1" w:rsidRDefault="00A334C4" w:rsidP="00D059D8">
            <w:pPr>
              <w:spacing w:before="0" w:after="0" w:line="240" w:lineRule="auto"/>
              <w:rPr>
                <w:lang w:val="en-US"/>
              </w:rPr>
            </w:pPr>
          </w:p>
        </w:tc>
        <w:tc>
          <w:tcPr>
            <w:tcW w:w="1556" w:type="dxa"/>
            <w:vMerge/>
            <w:tcBorders>
              <w:top w:val="single" w:sz="8" w:space="0" w:color="999999"/>
              <w:left w:val="single" w:sz="8" w:space="0" w:color="999999"/>
              <w:bottom w:val="single" w:sz="8" w:space="0" w:color="999999"/>
              <w:right w:val="single" w:sz="8" w:space="0" w:color="999999"/>
            </w:tcBorders>
            <w:vAlign w:val="center"/>
          </w:tcPr>
          <w:p w14:paraId="27BC1254" w14:textId="77777777" w:rsidR="00A334C4" w:rsidRPr="002326C1" w:rsidRDefault="00A334C4" w:rsidP="00D059D8">
            <w:pPr>
              <w:spacing w:before="0" w:after="0" w:line="240" w:lineRule="auto"/>
              <w:rPr>
                <w:rStyle w:val="SAPEmphasis"/>
                <w:lang w:val="en-US"/>
              </w:rPr>
            </w:pPr>
          </w:p>
        </w:tc>
        <w:tc>
          <w:tcPr>
            <w:tcW w:w="2520" w:type="dxa"/>
            <w:tcBorders>
              <w:top w:val="single" w:sz="8" w:space="0" w:color="999999"/>
              <w:left w:val="single" w:sz="8" w:space="0" w:color="999999"/>
              <w:bottom w:val="single" w:sz="8" w:space="0" w:color="999999"/>
              <w:right w:val="single" w:sz="8" w:space="0" w:color="999999"/>
            </w:tcBorders>
          </w:tcPr>
          <w:p w14:paraId="7517D9C2" w14:textId="713945C0" w:rsidR="00A334C4" w:rsidRPr="002326C1" w:rsidRDefault="00A334C4" w:rsidP="00D059D8">
            <w:pPr>
              <w:rPr>
                <w:lang w:val="en-US"/>
              </w:rPr>
            </w:pPr>
            <w:r w:rsidRPr="002326C1">
              <w:rPr>
                <w:lang w:val="en-US"/>
              </w:rPr>
              <w:t xml:space="preserve">In the </w:t>
            </w:r>
            <w:r w:rsidRPr="002326C1">
              <w:rPr>
                <w:rStyle w:val="SAPScreenElement"/>
                <w:lang w:val="en-US"/>
              </w:rPr>
              <w:t xml:space="preserve">Employee Information </w:t>
            </w:r>
            <w:r w:rsidRPr="002326C1">
              <w:rPr>
                <w:lang w:val="en-US"/>
              </w:rPr>
              <w:t xml:space="preserve">block, check that the employee’s old </w:t>
            </w:r>
            <w:r w:rsidRPr="002326C1">
              <w:rPr>
                <w:rStyle w:val="SAPScreenElement"/>
                <w:lang w:val="en-US"/>
              </w:rPr>
              <w:t xml:space="preserve">Person Id </w:t>
            </w:r>
            <w:r w:rsidRPr="002326C1">
              <w:rPr>
                <w:lang w:val="en-US"/>
              </w:rPr>
              <w:t>has been taken over and is read-only.</w:t>
            </w:r>
          </w:p>
        </w:tc>
        <w:tc>
          <w:tcPr>
            <w:tcW w:w="2520" w:type="dxa"/>
            <w:tcBorders>
              <w:top w:val="single" w:sz="8" w:space="0" w:color="999999"/>
              <w:left w:val="single" w:sz="8" w:space="0" w:color="999999"/>
              <w:bottom w:val="single" w:sz="8" w:space="0" w:color="999999"/>
              <w:right w:val="single" w:sz="8" w:space="0" w:color="999999"/>
            </w:tcBorders>
          </w:tcPr>
          <w:p w14:paraId="2F09DEFD" w14:textId="77777777" w:rsidR="00A334C4" w:rsidRPr="002326C1" w:rsidRDefault="00A334C4" w:rsidP="00D059D8">
            <w:pPr>
              <w:rPr>
                <w:rStyle w:val="SAPScreenElement"/>
                <w:lang w:val="en-US"/>
              </w:rPr>
            </w:pPr>
          </w:p>
        </w:tc>
        <w:tc>
          <w:tcPr>
            <w:tcW w:w="3240" w:type="dxa"/>
            <w:tcBorders>
              <w:top w:val="single" w:sz="8" w:space="0" w:color="999999"/>
              <w:left w:val="single" w:sz="8" w:space="0" w:color="999999"/>
              <w:bottom w:val="single" w:sz="8" w:space="0" w:color="999999"/>
              <w:right w:val="single" w:sz="8" w:space="0" w:color="999999"/>
            </w:tcBorders>
          </w:tcPr>
          <w:p w14:paraId="28BC5EF6" w14:textId="77777777" w:rsidR="00A334C4" w:rsidRPr="002326C1" w:rsidRDefault="00A334C4" w:rsidP="00D059D8">
            <w:pPr>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tcPr>
          <w:p w14:paraId="5D93CF0B" w14:textId="77777777" w:rsidR="00A334C4" w:rsidRPr="002326C1" w:rsidRDefault="00A334C4" w:rsidP="00D059D8">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A7AC45F" w14:textId="77777777" w:rsidR="00A334C4" w:rsidRPr="002326C1" w:rsidRDefault="00A334C4" w:rsidP="00D059D8">
            <w:pPr>
              <w:rPr>
                <w:lang w:val="en-US"/>
              </w:rPr>
            </w:pPr>
          </w:p>
        </w:tc>
      </w:tr>
      <w:tr w:rsidR="004D0899" w:rsidRPr="00774C60" w14:paraId="3548A519" w14:textId="77777777" w:rsidTr="008006A4">
        <w:trPr>
          <w:trHeight w:val="823"/>
        </w:trPr>
        <w:tc>
          <w:tcPr>
            <w:tcW w:w="756" w:type="dxa"/>
            <w:vMerge/>
            <w:tcBorders>
              <w:top w:val="single" w:sz="8" w:space="0" w:color="999999"/>
              <w:left w:val="single" w:sz="8" w:space="0" w:color="999999"/>
              <w:bottom w:val="single" w:sz="8" w:space="0" w:color="999999"/>
              <w:right w:val="single" w:sz="8" w:space="0" w:color="999999"/>
            </w:tcBorders>
            <w:vAlign w:val="center"/>
          </w:tcPr>
          <w:p w14:paraId="4B8BF6F2" w14:textId="77777777" w:rsidR="004D0899" w:rsidRPr="002326C1" w:rsidRDefault="004D0899" w:rsidP="00D059D8">
            <w:pPr>
              <w:spacing w:before="0" w:after="0" w:line="240" w:lineRule="auto"/>
              <w:rPr>
                <w:lang w:val="en-US"/>
              </w:rPr>
            </w:pPr>
          </w:p>
        </w:tc>
        <w:tc>
          <w:tcPr>
            <w:tcW w:w="1556" w:type="dxa"/>
            <w:vMerge/>
            <w:tcBorders>
              <w:top w:val="single" w:sz="8" w:space="0" w:color="999999"/>
              <w:left w:val="single" w:sz="8" w:space="0" w:color="999999"/>
              <w:bottom w:val="single" w:sz="8" w:space="0" w:color="999999"/>
              <w:right w:val="single" w:sz="8" w:space="0" w:color="999999"/>
            </w:tcBorders>
            <w:vAlign w:val="center"/>
          </w:tcPr>
          <w:p w14:paraId="538D89D7" w14:textId="77777777" w:rsidR="004D0899" w:rsidRPr="002326C1" w:rsidRDefault="004D0899" w:rsidP="00D059D8">
            <w:pPr>
              <w:spacing w:before="0" w:after="0" w:line="240" w:lineRule="auto"/>
              <w:rPr>
                <w:rStyle w:val="SAPEmphasis"/>
                <w:lang w:val="en-US"/>
              </w:rPr>
            </w:pPr>
          </w:p>
        </w:tc>
        <w:tc>
          <w:tcPr>
            <w:tcW w:w="2520" w:type="dxa"/>
            <w:tcBorders>
              <w:top w:val="single" w:sz="8" w:space="0" w:color="999999"/>
              <w:left w:val="single" w:sz="8" w:space="0" w:color="999999"/>
              <w:right w:val="single" w:sz="8" w:space="0" w:color="999999"/>
            </w:tcBorders>
          </w:tcPr>
          <w:p w14:paraId="407F1F3B" w14:textId="77777777" w:rsidR="004D0899" w:rsidRPr="00AF1555" w:rsidRDefault="004D0899" w:rsidP="009B6007">
            <w:pPr>
              <w:rPr>
                <w:ins w:id="1781" w:author="Author" w:date="2018-02-22T10:43:00Z"/>
                <w:rFonts w:ascii="BentonSans Regular" w:hAnsi="BentonSans Regular"/>
                <w:color w:val="666666"/>
                <w:sz w:val="22"/>
                <w:lang w:val="en-US"/>
                <w:rPrChange w:id="1782" w:author="Author" w:date="2018-02-22T10:49:00Z">
                  <w:rPr>
                    <w:ins w:id="1783" w:author="Author" w:date="2018-02-22T10:43:00Z"/>
                    <w:rFonts w:ascii="BentonSans Regular" w:hAnsi="BentonSans Regular"/>
                    <w:color w:val="666666"/>
                    <w:sz w:val="22"/>
                    <w:highlight w:val="cyan"/>
                    <w:lang w:val="en-US"/>
                  </w:rPr>
                </w:rPrChange>
              </w:rPr>
            </w:pPr>
            <w:ins w:id="1784" w:author="Author" w:date="2018-02-22T10:43:00Z">
              <w:r w:rsidRPr="00AF1555">
                <w:rPr>
                  <w:noProof/>
                  <w:lang w:val="en-US"/>
                  <w:rPrChange w:id="1785" w:author="Author" w:date="2018-02-22T10:49:00Z">
                    <w:rPr>
                      <w:noProof/>
                      <w:highlight w:val="cyan"/>
                      <w:lang w:val="en-US"/>
                    </w:rPr>
                  </w:rPrChange>
                </w:rPr>
                <w:drawing>
                  <wp:inline distT="0" distB="0" distL="0" distR="0" wp14:anchorId="485B79D4" wp14:editId="785D8384">
                    <wp:extent cx="213995" cy="237490"/>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AF1555">
                <w:rPr>
                  <w:lang w:val="en-US"/>
                  <w:rPrChange w:id="1786" w:author="Author" w:date="2018-02-22T10:49:00Z">
                    <w:rPr>
                      <w:highlight w:val="cyan"/>
                      <w:lang w:val="en-US"/>
                    </w:rPr>
                  </w:rPrChange>
                </w:rPr>
                <w:t> </w:t>
              </w:r>
              <w:r w:rsidRPr="00AF1555">
                <w:rPr>
                  <w:rFonts w:ascii="BentonSans Regular" w:hAnsi="BentonSans Regular"/>
                  <w:color w:val="666666"/>
                  <w:sz w:val="22"/>
                  <w:lang w:val="en-US"/>
                  <w:rPrChange w:id="1787" w:author="Author" w:date="2018-02-22T10:49:00Z">
                    <w:rPr>
                      <w:rFonts w:ascii="BentonSans Regular" w:hAnsi="BentonSans Regular"/>
                      <w:color w:val="666666"/>
                      <w:sz w:val="22"/>
                      <w:highlight w:val="cyan"/>
                      <w:lang w:val="en-US"/>
                    </w:rPr>
                  </w:rPrChange>
                </w:rPr>
                <w:t>Caution</w:t>
              </w:r>
            </w:ins>
          </w:p>
          <w:p w14:paraId="67DDF060" w14:textId="77777777" w:rsidR="004D0899" w:rsidRDefault="004D0899" w:rsidP="009B6007">
            <w:pPr>
              <w:pStyle w:val="NoteParagraph"/>
              <w:ind w:left="0"/>
              <w:rPr>
                <w:ins w:id="1788" w:author="Author" w:date="2018-02-22T10:43:00Z"/>
                <w:lang w:val="en-US"/>
              </w:rPr>
            </w:pPr>
            <w:ins w:id="1789" w:author="Author" w:date="2018-02-22T10:43:00Z">
              <w:r w:rsidRPr="00AF1555">
                <w:rPr>
                  <w:lang w:val="en-US"/>
                  <w:rPrChange w:id="1790" w:author="Author" w:date="2018-02-22T10:49:00Z">
                    <w:rPr>
                      <w:highlight w:val="cyan"/>
                      <w:lang w:val="en-US"/>
                    </w:rPr>
                  </w:rPrChange>
                </w:rPr>
                <w:t xml:space="preserve">This test step is only relevant for the following countries: </w:t>
              </w:r>
              <w:r w:rsidRPr="00AF1555">
                <w:rPr>
                  <w:b/>
                  <w:lang w:val="en-US"/>
                  <w:rPrChange w:id="1791" w:author="Author" w:date="2018-02-22T10:49:00Z">
                    <w:rPr>
                      <w:b/>
                      <w:highlight w:val="cyan"/>
                      <w:lang w:val="en-US"/>
                    </w:rPr>
                  </w:rPrChange>
                </w:rPr>
                <w:t>AE, AU, CN, FR, GB, SA, US</w:t>
              </w:r>
              <w:r w:rsidRPr="00AF1555">
                <w:rPr>
                  <w:lang w:val="en-US"/>
                  <w:rPrChange w:id="1792" w:author="Author" w:date="2018-02-22T10:49:00Z">
                    <w:rPr>
                      <w:highlight w:val="cyan"/>
                      <w:lang w:val="en-US"/>
                    </w:rPr>
                  </w:rPrChange>
                </w:rPr>
                <w:t>.</w:t>
              </w:r>
            </w:ins>
          </w:p>
          <w:p w14:paraId="4853D242" w14:textId="77777777" w:rsidR="004D0899" w:rsidRDefault="004D0899" w:rsidP="001334C4">
            <w:pPr>
              <w:rPr>
                <w:ins w:id="1793" w:author="Author" w:date="2018-02-22T10:43:00Z"/>
                <w:lang w:val="en-US"/>
              </w:rPr>
            </w:pPr>
          </w:p>
          <w:p w14:paraId="3C89AA8E" w14:textId="10989333" w:rsidR="004D0899" w:rsidRPr="002326C1" w:rsidDel="00831410" w:rsidRDefault="004D0899" w:rsidP="001334C4">
            <w:pPr>
              <w:rPr>
                <w:del w:id="1794" w:author="Author" w:date="2018-01-29T14:19:00Z"/>
                <w:lang w:val="en-US"/>
              </w:rPr>
            </w:pPr>
            <w:commentRangeStart w:id="1795"/>
            <w:r w:rsidRPr="002326C1">
              <w:rPr>
                <w:lang w:val="en-US"/>
              </w:rPr>
              <w:t xml:space="preserve">In the </w:t>
            </w:r>
            <w:r w:rsidRPr="002326C1">
              <w:rPr>
                <w:rStyle w:val="SAPScreenElement"/>
                <w:lang w:val="en-US"/>
              </w:rPr>
              <w:t xml:space="preserve">National ID Information </w:t>
            </w:r>
            <w:r w:rsidRPr="002326C1">
              <w:rPr>
                <w:lang w:val="en-US"/>
              </w:rPr>
              <w:t>block, check if the information is still valid.</w:t>
            </w:r>
            <w:del w:id="1796" w:author="Author" w:date="2018-01-29T14:19:00Z">
              <w:r w:rsidRPr="002326C1" w:rsidDel="00831410">
                <w:rPr>
                  <w:lang w:val="en-US"/>
                </w:rPr>
                <w:delText xml:space="preserve"> </w:delText>
              </w:r>
            </w:del>
          </w:p>
          <w:p w14:paraId="0860ECB8" w14:textId="7E37E682" w:rsidR="004D0899" w:rsidRDefault="004D0899" w:rsidP="001334C4">
            <w:pPr>
              <w:rPr>
                <w:ins w:id="1797" w:author="Author" w:date="2018-01-29T14:19:00Z"/>
                <w:lang w:val="en-US"/>
              </w:rPr>
            </w:pPr>
            <w:ins w:id="1798" w:author="Author" w:date="2018-01-29T14:19:00Z">
              <w:r>
                <w:rPr>
                  <w:lang w:val="en-US"/>
                </w:rPr>
                <w:t xml:space="preserve"> </w:t>
              </w:r>
            </w:ins>
            <w:r w:rsidRPr="002326C1">
              <w:rPr>
                <w:lang w:val="en-US"/>
              </w:rPr>
              <w:t xml:space="preserve">In case the rehired employee has gained in the meantime the </w:t>
            </w:r>
            <w:del w:id="1799" w:author="Author" w:date="2018-01-29T14:12:00Z">
              <w:r w:rsidRPr="00564796" w:rsidDel="00903BE6">
                <w:rPr>
                  <w:highlight w:val="yellow"/>
                  <w:lang w:val="en-US"/>
                </w:rPr>
                <w:delText>United States</w:delText>
              </w:r>
              <w:r w:rsidRPr="002326C1" w:rsidDel="00903BE6">
                <w:rPr>
                  <w:lang w:val="en-US"/>
                </w:rPr>
                <w:delText xml:space="preserve"> </w:delText>
              </w:r>
            </w:del>
            <w:r w:rsidRPr="002326C1">
              <w:rPr>
                <w:lang w:val="en-US"/>
              </w:rPr>
              <w:t>nationality</w:t>
            </w:r>
            <w:ins w:id="1800" w:author="Author" w:date="2018-01-29T14:12:00Z">
              <w:r>
                <w:rPr>
                  <w:lang w:val="en-US"/>
                </w:rPr>
                <w:t xml:space="preserve"> of the country where the company is located</w:t>
              </w:r>
            </w:ins>
            <w:r w:rsidRPr="002326C1">
              <w:rPr>
                <w:lang w:val="en-US"/>
              </w:rPr>
              <w:t xml:space="preserve">, you </w:t>
            </w:r>
            <w:r w:rsidRPr="002326C1">
              <w:rPr>
                <w:lang w:val="en-US"/>
              </w:rPr>
              <w:lastRenderedPageBreak/>
              <w:t xml:space="preserve">need to maintain this information. To do so, select the </w:t>
            </w:r>
            <w:r w:rsidRPr="002326C1">
              <w:rPr>
                <w:rStyle w:val="SAPScreenElement"/>
                <w:lang w:val="en-US"/>
              </w:rPr>
              <w:sym w:font="Symbol" w:char="F0C5"/>
            </w:r>
            <w:r w:rsidRPr="002326C1">
              <w:rPr>
                <w:rStyle w:val="SAPScreenElement"/>
                <w:lang w:val="en-US"/>
              </w:rPr>
              <w:t xml:space="preserve"> Add</w:t>
            </w:r>
            <w:r w:rsidRPr="002326C1">
              <w:rPr>
                <w:lang w:val="en-US"/>
              </w:rPr>
              <w:t xml:space="preserve"> link. The editable fields show up and you can enter </w:t>
            </w:r>
            <w:r>
              <w:rPr>
                <w:lang w:val="en-US"/>
              </w:rPr>
              <w:t>the appropriate information.</w:t>
            </w:r>
          </w:p>
          <w:p w14:paraId="09660E3D" w14:textId="77777777" w:rsidR="004D0899" w:rsidRPr="002326C1" w:rsidRDefault="004D0899" w:rsidP="001334C4">
            <w:pPr>
              <w:rPr>
                <w:lang w:val="en-US"/>
              </w:rPr>
            </w:pPr>
          </w:p>
          <w:p w14:paraId="2B3CE0E6" w14:textId="77777777" w:rsidR="004D0899" w:rsidRPr="00D90D0A" w:rsidDel="00831410" w:rsidRDefault="004D0899" w:rsidP="001334C4">
            <w:pPr>
              <w:pStyle w:val="SAPNoteHeading"/>
              <w:ind w:left="0"/>
              <w:rPr>
                <w:del w:id="1801" w:author="Author" w:date="2018-01-29T14:19:00Z"/>
                <w:lang w:val="en-US"/>
              </w:rPr>
            </w:pPr>
            <w:del w:id="1802" w:author="Author" w:date="2018-01-29T14:19:00Z">
              <w:r w:rsidRPr="00D90D0A" w:rsidDel="00831410">
                <w:rPr>
                  <w:noProof/>
                  <w:lang w:val="en-US"/>
                </w:rPr>
                <w:drawing>
                  <wp:inline distT="0" distB="0" distL="0" distR="0" wp14:anchorId="10F362F3" wp14:editId="6427B8E0">
                    <wp:extent cx="228600" cy="228600"/>
                    <wp:effectExtent l="0" t="0" r="0" b="0"/>
                    <wp:docPr id="39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90D0A" w:rsidDel="00831410">
                <w:rPr>
                  <w:lang w:val="en-US"/>
                </w:rPr>
                <w:delText xml:space="preserve"> Note</w:delText>
              </w:r>
            </w:del>
          </w:p>
          <w:p w14:paraId="598CADDF" w14:textId="77777777" w:rsidR="004D0899" w:rsidRPr="00AF1555" w:rsidDel="00831410" w:rsidRDefault="004D0899" w:rsidP="001334C4">
            <w:pPr>
              <w:pStyle w:val="NoteParagraph"/>
              <w:ind w:left="0"/>
              <w:rPr>
                <w:del w:id="1803" w:author="Author" w:date="2018-01-29T14:19:00Z"/>
                <w:lang w:val="en-US"/>
              </w:rPr>
            </w:pPr>
            <w:del w:id="1804" w:author="Author" w:date="2018-01-29T14:19:00Z">
              <w:r w:rsidRPr="00AF1555" w:rsidDel="00831410">
                <w:rPr>
                  <w:lang w:val="en-US"/>
                </w:rPr>
                <w:delText xml:space="preserve">Required in case of </w:delText>
              </w:r>
              <w:r w:rsidRPr="00AF1555" w:rsidDel="00831410">
                <w:rPr>
                  <w:rStyle w:val="SAPEmphasis"/>
                  <w:lang w:val="en-US"/>
                  <w:rPrChange w:id="1805" w:author="Author" w:date="2018-02-22T10:50:00Z">
                    <w:rPr>
                      <w:rStyle w:val="SAPEmphasis"/>
                      <w:highlight w:val="yellow"/>
                      <w:lang w:val="en-US"/>
                    </w:rPr>
                  </w:rPrChange>
                </w:rPr>
                <w:delText>United States</w:delText>
              </w:r>
              <w:r w:rsidRPr="00D90D0A" w:rsidDel="00831410">
                <w:rPr>
                  <w:lang w:val="en-US"/>
                </w:rPr>
                <w:delText xml:space="preserve"> nationals if integration with Employee Central Payroll is in place.</w:delText>
              </w:r>
            </w:del>
          </w:p>
          <w:p w14:paraId="04F72772" w14:textId="77777777" w:rsidR="004D0899" w:rsidRPr="00AF1555" w:rsidDel="00831410" w:rsidRDefault="004D0899" w:rsidP="001334C4">
            <w:pPr>
              <w:pStyle w:val="NoteParagraph"/>
              <w:ind w:left="0"/>
              <w:rPr>
                <w:del w:id="1806" w:author="Author" w:date="2018-01-29T14:19:00Z"/>
                <w:lang w:val="en-US"/>
              </w:rPr>
            </w:pPr>
          </w:p>
          <w:p w14:paraId="18B0F551" w14:textId="77777777" w:rsidR="004D0899" w:rsidRPr="00AF1555" w:rsidDel="00831410" w:rsidRDefault="004D0899" w:rsidP="001334C4">
            <w:pPr>
              <w:rPr>
                <w:del w:id="1807" w:author="Author" w:date="2018-01-29T14:19:00Z"/>
                <w:lang w:val="en-US"/>
                <w:rPrChange w:id="1808" w:author="Author" w:date="2018-02-22T10:50:00Z">
                  <w:rPr>
                    <w:del w:id="1809" w:author="Author" w:date="2018-01-29T14:19:00Z"/>
                    <w:highlight w:val="yellow"/>
                    <w:lang w:val="en-US"/>
                  </w:rPr>
                </w:rPrChange>
              </w:rPr>
            </w:pPr>
            <w:del w:id="1810" w:author="Author" w:date="2018-01-29T14:19:00Z">
              <w:r w:rsidRPr="00AF1555" w:rsidDel="00831410">
                <w:rPr>
                  <w:lang w:val="en-US"/>
                  <w:rPrChange w:id="1811" w:author="Author" w:date="2018-02-22T10:50:00Z">
                    <w:rPr>
                      <w:highlight w:val="yellow"/>
                      <w:lang w:val="en-US"/>
                    </w:rPr>
                  </w:rPrChange>
                </w:rPr>
                <w:delText xml:space="preserve">In case the rehired employee was already a French national when he or she was first hired by the company, check in the </w:delText>
              </w:r>
              <w:r w:rsidRPr="00AF1555" w:rsidDel="00831410">
                <w:rPr>
                  <w:rStyle w:val="SAPScreenElement"/>
                  <w:lang w:val="en-US"/>
                  <w:rPrChange w:id="1812" w:author="Author" w:date="2018-02-22T10:50:00Z">
                    <w:rPr>
                      <w:rStyle w:val="SAPScreenElement"/>
                      <w:highlight w:val="yellow"/>
                      <w:lang w:val="en-US"/>
                    </w:rPr>
                  </w:rPrChange>
                </w:rPr>
                <w:delText xml:space="preserve">National ID Information </w:delText>
              </w:r>
              <w:r w:rsidRPr="00AF1555" w:rsidDel="00831410">
                <w:rPr>
                  <w:lang w:val="en-US"/>
                  <w:rPrChange w:id="1813" w:author="Author" w:date="2018-02-22T10:50:00Z">
                    <w:rPr>
                      <w:highlight w:val="yellow"/>
                      <w:lang w:val="en-US"/>
                    </w:rPr>
                  </w:rPrChange>
                </w:rPr>
                <w:delText xml:space="preserve">block if the information is still valid. </w:delText>
              </w:r>
            </w:del>
          </w:p>
          <w:p w14:paraId="57BFE10B" w14:textId="77777777" w:rsidR="004D0899" w:rsidRPr="00AF1555" w:rsidDel="00831410" w:rsidRDefault="004D0899" w:rsidP="001334C4">
            <w:pPr>
              <w:rPr>
                <w:del w:id="1814" w:author="Author" w:date="2018-01-29T14:19:00Z"/>
                <w:rFonts w:asciiTheme="minorHAnsi" w:eastAsiaTheme="minorHAnsi" w:hAnsiTheme="minorHAnsi"/>
                <w:sz w:val="22"/>
                <w:szCs w:val="22"/>
                <w:lang w:val="en-US"/>
                <w:rPrChange w:id="1815" w:author="Author" w:date="2018-02-22T10:50:00Z">
                  <w:rPr>
                    <w:del w:id="1816" w:author="Author" w:date="2018-01-29T14:19:00Z"/>
                    <w:rFonts w:asciiTheme="minorHAnsi" w:eastAsiaTheme="minorHAnsi" w:hAnsiTheme="minorHAnsi"/>
                    <w:sz w:val="22"/>
                    <w:szCs w:val="22"/>
                    <w:highlight w:val="yellow"/>
                    <w:lang w:val="en-US"/>
                  </w:rPr>
                </w:rPrChange>
              </w:rPr>
            </w:pPr>
            <w:del w:id="1817" w:author="Author" w:date="2018-01-29T14:19:00Z">
              <w:r w:rsidRPr="00AF1555" w:rsidDel="00831410">
                <w:rPr>
                  <w:lang w:val="en-US"/>
                  <w:rPrChange w:id="1818" w:author="Author" w:date="2018-02-22T10:50:00Z">
                    <w:rPr>
                      <w:highlight w:val="yellow"/>
                      <w:lang w:val="en-US"/>
                    </w:rPr>
                  </w:rPrChange>
                </w:rPr>
                <w:delText xml:space="preserve">In case the rehired employee was not a French national when he or she was first hired by the company, and has gained in the meantime the French nationality, you need to maintain this information. To do so, select the </w:delText>
              </w:r>
              <w:r w:rsidRPr="00AF1555" w:rsidDel="00831410">
                <w:rPr>
                  <w:rStyle w:val="SAPScreenElement"/>
                  <w:lang w:val="en-US"/>
                  <w:rPrChange w:id="1819" w:author="Author" w:date="2018-02-22T10:50:00Z">
                    <w:rPr>
                      <w:rStyle w:val="SAPScreenElement"/>
                      <w:highlight w:val="yellow"/>
                      <w:lang w:val="en-US"/>
                    </w:rPr>
                  </w:rPrChange>
                </w:rPr>
                <w:sym w:font="Symbol" w:char="F0C5"/>
              </w:r>
              <w:r w:rsidRPr="00AF1555" w:rsidDel="00831410">
                <w:rPr>
                  <w:rStyle w:val="SAPScreenElement"/>
                  <w:lang w:val="en-US"/>
                  <w:rPrChange w:id="1820" w:author="Author" w:date="2018-02-22T10:50:00Z">
                    <w:rPr>
                      <w:rStyle w:val="SAPScreenElement"/>
                      <w:highlight w:val="yellow"/>
                      <w:lang w:val="en-US"/>
                    </w:rPr>
                  </w:rPrChange>
                </w:rPr>
                <w:delText xml:space="preserve"> Add</w:delText>
              </w:r>
              <w:r w:rsidRPr="00AF1555" w:rsidDel="00831410">
                <w:rPr>
                  <w:lang w:val="en-US"/>
                  <w:rPrChange w:id="1821" w:author="Author" w:date="2018-02-22T10:50:00Z">
                    <w:rPr>
                      <w:highlight w:val="yellow"/>
                      <w:lang w:val="en-US"/>
                    </w:rPr>
                  </w:rPrChange>
                </w:rPr>
                <w:delText xml:space="preserve"> link. The editable fields show up and you can enter following information:</w:delText>
              </w:r>
            </w:del>
          </w:p>
          <w:p w14:paraId="77293ACF" w14:textId="77777777" w:rsidR="004D0899" w:rsidRPr="00AF1555" w:rsidDel="00831410" w:rsidRDefault="004D0899" w:rsidP="001334C4">
            <w:pPr>
              <w:pStyle w:val="SAPNoteHeading"/>
              <w:ind w:left="0"/>
              <w:rPr>
                <w:del w:id="1822" w:author="Author" w:date="2018-01-29T14:18:00Z"/>
                <w:rFonts w:asciiTheme="minorHAnsi" w:eastAsiaTheme="minorHAnsi" w:hAnsiTheme="minorHAnsi"/>
                <w:szCs w:val="22"/>
                <w:lang w:val="en-US"/>
                <w:rPrChange w:id="1823" w:author="Author" w:date="2018-02-22T10:50:00Z">
                  <w:rPr>
                    <w:del w:id="1824" w:author="Author" w:date="2018-01-29T14:18:00Z"/>
                    <w:rFonts w:asciiTheme="minorHAnsi" w:eastAsiaTheme="minorHAnsi" w:hAnsiTheme="minorHAnsi"/>
                    <w:szCs w:val="22"/>
                    <w:highlight w:val="yellow"/>
                    <w:lang w:val="en-US"/>
                  </w:rPr>
                </w:rPrChange>
              </w:rPr>
            </w:pPr>
            <w:del w:id="1825" w:author="Author" w:date="2018-01-29T14:18:00Z">
              <w:r w:rsidRPr="00AF1555" w:rsidDel="00831410">
                <w:rPr>
                  <w:noProof/>
                  <w:lang w:val="en-US"/>
                  <w:rPrChange w:id="1826" w:author="Author" w:date="2018-02-22T10:50:00Z">
                    <w:rPr>
                      <w:noProof/>
                      <w:highlight w:val="yellow"/>
                      <w:lang w:val="en-US"/>
                    </w:rPr>
                  </w:rPrChange>
                </w:rPr>
                <w:drawing>
                  <wp:inline distT="0" distB="0" distL="0" distR="0" wp14:anchorId="62EC56D8" wp14:editId="1FCC84C5">
                    <wp:extent cx="213995" cy="237490"/>
                    <wp:effectExtent l="0" t="0" r="0" b="0"/>
                    <wp:docPr id="736"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AF1555" w:rsidDel="00831410">
                <w:rPr>
                  <w:lang w:val="en-US"/>
                  <w:rPrChange w:id="1827" w:author="Author" w:date="2018-02-22T10:50:00Z">
                    <w:rPr>
                      <w:highlight w:val="yellow"/>
                      <w:lang w:val="en-US"/>
                    </w:rPr>
                  </w:rPrChange>
                </w:rPr>
                <w:delText> Caution</w:delText>
              </w:r>
            </w:del>
          </w:p>
          <w:p w14:paraId="03C212E9" w14:textId="77777777" w:rsidR="004D0899" w:rsidRPr="00AF1555" w:rsidDel="00831410" w:rsidRDefault="004D0899" w:rsidP="001334C4">
            <w:pPr>
              <w:pStyle w:val="NoteParagraph"/>
              <w:ind w:left="0"/>
              <w:rPr>
                <w:del w:id="1828" w:author="Author" w:date="2018-01-29T14:18:00Z"/>
                <w:lang w:val="en-US"/>
                <w:rPrChange w:id="1829" w:author="Author" w:date="2018-02-22T10:50:00Z">
                  <w:rPr>
                    <w:del w:id="1830" w:author="Author" w:date="2018-01-29T14:18:00Z"/>
                    <w:highlight w:val="yellow"/>
                    <w:lang w:val="en-US"/>
                  </w:rPr>
                </w:rPrChange>
              </w:rPr>
            </w:pPr>
            <w:del w:id="1831" w:author="Author" w:date="2018-01-29T14:18:00Z">
              <w:r w:rsidRPr="00AF1555" w:rsidDel="00831410">
                <w:rPr>
                  <w:lang w:val="en-US"/>
                  <w:rPrChange w:id="1832" w:author="Author" w:date="2018-02-22T10:50:00Z">
                    <w:rPr>
                      <w:highlight w:val="yellow"/>
                      <w:lang w:val="en-US"/>
                    </w:rPr>
                  </w:rPrChange>
                </w:rPr>
                <w:delText xml:space="preserve">Required information in case of </w:delText>
              </w:r>
              <w:r w:rsidRPr="00AF1555" w:rsidDel="00831410">
                <w:rPr>
                  <w:rStyle w:val="SAPEmphasis"/>
                  <w:lang w:val="en-US"/>
                  <w:rPrChange w:id="1833" w:author="Author" w:date="2018-02-22T10:50:00Z">
                    <w:rPr>
                      <w:rStyle w:val="SAPEmphasis"/>
                      <w:highlight w:val="yellow"/>
                      <w:lang w:val="en-US"/>
                    </w:rPr>
                  </w:rPrChange>
                </w:rPr>
                <w:delText>French</w:delText>
              </w:r>
              <w:r w:rsidRPr="00AF1555" w:rsidDel="00831410">
                <w:rPr>
                  <w:lang w:val="en-US"/>
                  <w:rPrChange w:id="1834" w:author="Author" w:date="2018-02-22T10:50:00Z">
                    <w:rPr>
                      <w:highlight w:val="yellow"/>
                      <w:lang w:val="en-US"/>
                    </w:rPr>
                  </w:rPrChange>
                </w:rPr>
                <w:delText xml:space="preserve"> nationals.</w:delText>
              </w:r>
            </w:del>
          </w:p>
          <w:p w14:paraId="475C23ED" w14:textId="77777777" w:rsidR="004D0899" w:rsidRPr="00AF1555" w:rsidDel="00831410" w:rsidRDefault="004D0899" w:rsidP="001334C4">
            <w:pPr>
              <w:pStyle w:val="SAPNoteHeading"/>
              <w:ind w:left="0"/>
              <w:rPr>
                <w:del w:id="1835" w:author="Author" w:date="2018-01-29T14:18:00Z"/>
                <w:lang w:val="en-US"/>
                <w:rPrChange w:id="1836" w:author="Author" w:date="2018-02-22T10:50:00Z">
                  <w:rPr>
                    <w:del w:id="1837" w:author="Author" w:date="2018-01-29T14:18:00Z"/>
                    <w:highlight w:val="yellow"/>
                    <w:lang w:val="en-US"/>
                  </w:rPr>
                </w:rPrChange>
              </w:rPr>
            </w:pPr>
            <w:del w:id="1838" w:author="Author" w:date="2018-01-29T14:18:00Z">
              <w:r w:rsidRPr="00AF1555" w:rsidDel="00831410">
                <w:rPr>
                  <w:noProof/>
                  <w:lang w:val="en-US"/>
                  <w:rPrChange w:id="1839" w:author="Author" w:date="2018-02-22T10:50:00Z">
                    <w:rPr>
                      <w:noProof/>
                      <w:highlight w:val="yellow"/>
                      <w:lang w:val="en-US"/>
                    </w:rPr>
                  </w:rPrChange>
                </w:rPr>
                <w:drawing>
                  <wp:inline distT="0" distB="0" distL="0" distR="0" wp14:anchorId="040E4D6A" wp14:editId="33BC98CD">
                    <wp:extent cx="228600" cy="228600"/>
                    <wp:effectExtent l="0" t="0" r="0" b="0"/>
                    <wp:docPr id="7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1555" w:rsidDel="00831410">
                <w:rPr>
                  <w:lang w:val="en-US"/>
                  <w:rPrChange w:id="1840" w:author="Author" w:date="2018-02-22T10:50:00Z">
                    <w:rPr>
                      <w:highlight w:val="yellow"/>
                      <w:lang w:val="en-US"/>
                    </w:rPr>
                  </w:rPrChange>
                </w:rPr>
                <w:delText> Recommendation</w:delText>
              </w:r>
            </w:del>
          </w:p>
          <w:p w14:paraId="34DB062D" w14:textId="77777777" w:rsidR="004D0899" w:rsidRPr="00D90D0A" w:rsidDel="00831410" w:rsidRDefault="004D0899" w:rsidP="001334C4">
            <w:pPr>
              <w:pStyle w:val="NoteParagraph"/>
              <w:ind w:left="0"/>
              <w:rPr>
                <w:del w:id="1841" w:author="Author" w:date="2018-01-29T14:18:00Z"/>
                <w:lang w:val="en-US"/>
              </w:rPr>
            </w:pPr>
            <w:del w:id="1842" w:author="Author" w:date="2018-01-29T14:18:00Z">
              <w:r w:rsidRPr="00AF1555" w:rsidDel="00831410">
                <w:rPr>
                  <w:lang w:val="en-US"/>
                  <w:rPrChange w:id="1843" w:author="Author" w:date="2018-02-22T10:50:00Z">
                    <w:rPr>
                      <w:highlight w:val="yellow"/>
                      <w:lang w:val="en-US"/>
                    </w:rPr>
                  </w:rPrChange>
                </w:rPr>
                <w:delText>This information is replicated to Employee Central Payroll if integration is considered.</w:delText>
              </w:r>
            </w:del>
          </w:p>
          <w:p w14:paraId="5188C656" w14:textId="77777777" w:rsidR="004D0899" w:rsidRPr="00AF1555" w:rsidDel="00831410" w:rsidRDefault="004D0899" w:rsidP="001334C4">
            <w:pPr>
              <w:pStyle w:val="NoteParagraph"/>
              <w:ind w:left="0"/>
              <w:rPr>
                <w:del w:id="1844" w:author="Author" w:date="2018-01-29T14:19:00Z"/>
                <w:lang w:val="en-US"/>
              </w:rPr>
            </w:pPr>
          </w:p>
          <w:p w14:paraId="072DB0DB" w14:textId="77777777" w:rsidR="004D0899" w:rsidRPr="00AF1555" w:rsidDel="00831410" w:rsidRDefault="004D0899" w:rsidP="001334C4">
            <w:pPr>
              <w:rPr>
                <w:del w:id="1845" w:author="Author" w:date="2018-01-29T14:18:00Z"/>
                <w:lang w:val="en-US"/>
              </w:rPr>
            </w:pPr>
            <w:del w:id="1846" w:author="Author" w:date="2018-01-29T14:18:00Z">
              <w:r w:rsidRPr="00AF1555" w:rsidDel="00831410">
                <w:rPr>
                  <w:lang w:val="en-US"/>
                </w:rPr>
                <w:delText xml:space="preserve">In the </w:delText>
              </w:r>
              <w:r w:rsidRPr="00AF1555" w:rsidDel="00831410">
                <w:rPr>
                  <w:rStyle w:val="SAPScreenElement"/>
                  <w:lang w:val="en-US"/>
                </w:rPr>
                <w:delText xml:space="preserve">National ID Information </w:delText>
              </w:r>
              <w:r w:rsidRPr="00AF1555" w:rsidDel="00831410">
                <w:rPr>
                  <w:lang w:val="en-US"/>
                </w:rPr>
                <w:delText xml:space="preserve">block, select the </w:delText>
              </w:r>
              <w:r w:rsidRPr="00D90D0A" w:rsidDel="00831410">
                <w:rPr>
                  <w:rStyle w:val="SAPScreenElement"/>
                  <w:lang w:val="en-US"/>
                </w:rPr>
                <w:sym w:font="Symbol" w:char="F0C5"/>
              </w:r>
              <w:r w:rsidRPr="00D90D0A" w:rsidDel="00831410">
                <w:rPr>
                  <w:rStyle w:val="SAPScreenElement"/>
                  <w:lang w:val="en-US"/>
                </w:rPr>
                <w:delText xml:space="preserve"> Add</w:delText>
              </w:r>
              <w:r w:rsidRPr="00AF1555" w:rsidDel="00831410">
                <w:rPr>
                  <w:lang w:val="en-US"/>
                </w:rPr>
                <w:delText xml:space="preserve"> link. The editable fields show up and you can enter following information:</w:delText>
              </w:r>
            </w:del>
          </w:p>
          <w:p w14:paraId="7EE66C57" w14:textId="77777777" w:rsidR="004D0899" w:rsidRPr="00AF1555" w:rsidRDefault="004D0899" w:rsidP="001334C4">
            <w:pPr>
              <w:pStyle w:val="SAPNoteHeading"/>
              <w:ind w:left="0"/>
              <w:rPr>
                <w:lang w:val="en-US"/>
                <w:rPrChange w:id="1847" w:author="Author" w:date="2018-02-22T10:50:00Z">
                  <w:rPr>
                    <w:highlight w:val="cyan"/>
                    <w:lang w:val="en-US"/>
                  </w:rPr>
                </w:rPrChange>
              </w:rPr>
            </w:pPr>
            <w:r w:rsidRPr="00AF1555">
              <w:rPr>
                <w:noProof/>
                <w:lang w:val="en-US"/>
                <w:rPrChange w:id="1848" w:author="Author" w:date="2018-02-22T10:50:00Z">
                  <w:rPr>
                    <w:noProof/>
                    <w:highlight w:val="cyan"/>
                    <w:lang w:val="en-US"/>
                  </w:rPr>
                </w:rPrChange>
              </w:rPr>
              <w:drawing>
                <wp:inline distT="0" distB="0" distL="0" distR="0" wp14:anchorId="653EBA46" wp14:editId="327D0C69">
                  <wp:extent cx="228600" cy="228600"/>
                  <wp:effectExtent l="0" t="0" r="0" b="0"/>
                  <wp:docPr id="7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F1555">
              <w:rPr>
                <w:lang w:val="en-US"/>
                <w:rPrChange w:id="1849" w:author="Author" w:date="2018-02-22T10:50:00Z">
                  <w:rPr>
                    <w:highlight w:val="cyan"/>
                    <w:lang w:val="en-US"/>
                  </w:rPr>
                </w:rPrChange>
              </w:rPr>
              <w:t> </w:t>
            </w:r>
            <w:commentRangeStart w:id="1850"/>
            <w:r w:rsidRPr="00AF1555">
              <w:rPr>
                <w:lang w:val="en-US"/>
                <w:rPrChange w:id="1851" w:author="Author" w:date="2018-02-22T10:50:00Z">
                  <w:rPr>
                    <w:highlight w:val="cyan"/>
                    <w:lang w:val="en-US"/>
                  </w:rPr>
                </w:rPrChange>
              </w:rPr>
              <w:t>Recommendation</w:t>
            </w:r>
            <w:commentRangeEnd w:id="1850"/>
            <w:r w:rsidRPr="00D90D0A">
              <w:rPr>
                <w:rStyle w:val="CommentReference"/>
                <w:rFonts w:ascii="BentonSans Book" w:hAnsi="BentonSans Book"/>
                <w:color w:val="auto"/>
              </w:rPr>
              <w:commentReference w:id="1850"/>
            </w:r>
          </w:p>
          <w:p w14:paraId="68D73AF1" w14:textId="04997786" w:rsidR="004D0899" w:rsidRPr="00AF1555" w:rsidRDefault="004D0899" w:rsidP="001334C4">
            <w:pPr>
              <w:pStyle w:val="NoteParagraph"/>
              <w:ind w:left="0"/>
              <w:rPr>
                <w:lang w:val="en-US"/>
                <w:rPrChange w:id="1852" w:author="Author" w:date="2018-02-22T10:50:00Z">
                  <w:rPr>
                    <w:highlight w:val="cyan"/>
                    <w:lang w:val="en-US"/>
                  </w:rPr>
                </w:rPrChange>
              </w:rPr>
            </w:pPr>
            <w:r w:rsidRPr="00AF1555">
              <w:rPr>
                <w:lang w:val="en-US"/>
                <w:rPrChange w:id="1853" w:author="Author" w:date="2018-02-22T10:50:00Z">
                  <w:rPr>
                    <w:highlight w:val="cyan"/>
                    <w:lang w:val="en-US"/>
                  </w:rPr>
                </w:rPrChange>
              </w:rPr>
              <w:t>Required information in case of rehired employees who are nationals of the country where the rehiring company is located.</w:t>
            </w:r>
          </w:p>
          <w:p w14:paraId="23FD1AC6" w14:textId="6C84D04C" w:rsidR="004D0899" w:rsidRPr="00AF1555" w:rsidDel="009B6007" w:rsidRDefault="004D0899" w:rsidP="001334C4">
            <w:pPr>
              <w:rPr>
                <w:del w:id="1854" w:author="Author" w:date="2018-02-22T10:43:00Z"/>
                <w:rFonts w:ascii="BentonSans Regular" w:hAnsi="BentonSans Regular"/>
                <w:color w:val="666666"/>
                <w:sz w:val="22"/>
                <w:lang w:val="en-US"/>
                <w:rPrChange w:id="1855" w:author="Author" w:date="2018-02-22T10:50:00Z">
                  <w:rPr>
                    <w:del w:id="1856" w:author="Author" w:date="2018-02-22T10:43:00Z"/>
                    <w:rFonts w:ascii="BentonSans Regular" w:hAnsi="BentonSans Regular"/>
                    <w:color w:val="666666"/>
                    <w:sz w:val="22"/>
                    <w:highlight w:val="cyan"/>
                    <w:lang w:val="en-US"/>
                  </w:rPr>
                </w:rPrChange>
              </w:rPr>
            </w:pPr>
            <w:del w:id="1857" w:author="Author" w:date="2018-02-22T10:43:00Z">
              <w:r w:rsidRPr="00AF1555" w:rsidDel="009B6007">
                <w:rPr>
                  <w:noProof/>
                  <w:lang w:val="en-US"/>
                  <w:rPrChange w:id="1858" w:author="Author" w:date="2018-02-22T10:50:00Z">
                    <w:rPr>
                      <w:noProof/>
                      <w:highlight w:val="cyan"/>
                      <w:lang w:val="en-US"/>
                    </w:rPr>
                  </w:rPrChange>
                </w:rPr>
                <w:drawing>
                  <wp:inline distT="0" distB="0" distL="0" distR="0" wp14:anchorId="0251F117" wp14:editId="1C9AA3C6">
                    <wp:extent cx="213995" cy="237490"/>
                    <wp:effectExtent l="0" t="0" r="0" b="0"/>
                    <wp:docPr id="739"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AF1555" w:rsidDel="009B6007">
                <w:rPr>
                  <w:lang w:val="en-US"/>
                  <w:rPrChange w:id="1859" w:author="Author" w:date="2018-02-22T10:50:00Z">
                    <w:rPr>
                      <w:highlight w:val="cyan"/>
                      <w:lang w:val="en-US"/>
                    </w:rPr>
                  </w:rPrChange>
                </w:rPr>
                <w:delText> </w:delText>
              </w:r>
              <w:r w:rsidRPr="00AF1555" w:rsidDel="009B6007">
                <w:rPr>
                  <w:rFonts w:ascii="BentonSans Regular" w:hAnsi="BentonSans Regular"/>
                  <w:color w:val="666666"/>
                  <w:sz w:val="22"/>
                  <w:lang w:val="en-US"/>
                  <w:rPrChange w:id="1860" w:author="Author" w:date="2018-02-22T10:50:00Z">
                    <w:rPr>
                      <w:rFonts w:ascii="BentonSans Regular" w:hAnsi="BentonSans Regular"/>
                      <w:color w:val="666666"/>
                      <w:sz w:val="22"/>
                      <w:highlight w:val="cyan"/>
                      <w:lang w:val="en-US"/>
                    </w:rPr>
                  </w:rPrChange>
                </w:rPr>
                <w:delText>Caution</w:delText>
              </w:r>
            </w:del>
          </w:p>
          <w:p w14:paraId="3FF8F4FF" w14:textId="237CCDFB" w:rsidR="004D0899" w:rsidRPr="00D90D0A" w:rsidDel="009B6007" w:rsidRDefault="004D0899" w:rsidP="001334C4">
            <w:pPr>
              <w:pStyle w:val="NoteParagraph"/>
              <w:ind w:left="0"/>
              <w:rPr>
                <w:del w:id="1861" w:author="Author" w:date="2018-02-22T10:43:00Z"/>
                <w:lang w:val="en-US"/>
              </w:rPr>
            </w:pPr>
            <w:del w:id="1862" w:author="Author" w:date="2018-02-22T10:43:00Z">
              <w:r w:rsidRPr="00AF1555" w:rsidDel="009B6007">
                <w:rPr>
                  <w:lang w:val="en-US"/>
                  <w:rPrChange w:id="1863" w:author="Author" w:date="2018-02-22T10:50:00Z">
                    <w:rPr>
                      <w:highlight w:val="cyan"/>
                      <w:lang w:val="en-US"/>
                    </w:rPr>
                  </w:rPrChange>
                </w:rPr>
                <w:delText xml:space="preserve">This test step is only relevant for the following countries: </w:delText>
              </w:r>
              <w:r w:rsidRPr="00AF1555" w:rsidDel="009B6007">
                <w:rPr>
                  <w:b/>
                  <w:lang w:val="en-US"/>
                  <w:rPrChange w:id="1864" w:author="Author" w:date="2018-02-22T10:50:00Z">
                    <w:rPr>
                      <w:b/>
                      <w:highlight w:val="cyan"/>
                      <w:lang w:val="en-US"/>
                    </w:rPr>
                  </w:rPrChange>
                </w:rPr>
                <w:delText xml:space="preserve">AE, AU, CN, </w:delText>
              </w:r>
            </w:del>
            <w:ins w:id="1865" w:author="Author" w:date="2018-01-29T14:18:00Z">
              <w:del w:id="1866" w:author="Author" w:date="2018-02-22T10:43:00Z">
                <w:r w:rsidRPr="00AF1555" w:rsidDel="009B6007">
                  <w:rPr>
                    <w:b/>
                    <w:lang w:val="en-US"/>
                    <w:rPrChange w:id="1867" w:author="Author" w:date="2018-02-22T10:50:00Z">
                      <w:rPr>
                        <w:b/>
                        <w:highlight w:val="cyan"/>
                        <w:lang w:val="en-US"/>
                      </w:rPr>
                    </w:rPrChange>
                  </w:rPr>
                  <w:delText xml:space="preserve">FR, </w:delText>
                </w:r>
              </w:del>
            </w:ins>
            <w:del w:id="1868" w:author="Author" w:date="2018-02-22T10:43:00Z">
              <w:r w:rsidRPr="00AF1555" w:rsidDel="009B6007">
                <w:rPr>
                  <w:b/>
                  <w:lang w:val="en-US"/>
                  <w:rPrChange w:id="1869" w:author="Author" w:date="2018-02-22T10:50:00Z">
                    <w:rPr>
                      <w:b/>
                      <w:highlight w:val="cyan"/>
                      <w:lang w:val="en-US"/>
                    </w:rPr>
                  </w:rPrChange>
                </w:rPr>
                <w:delText>GB, SA, US</w:delText>
              </w:r>
              <w:r w:rsidRPr="00AF1555" w:rsidDel="009B6007">
                <w:rPr>
                  <w:lang w:val="en-US"/>
                  <w:rPrChange w:id="1870" w:author="Author" w:date="2018-02-22T10:50:00Z">
                    <w:rPr>
                      <w:highlight w:val="cyan"/>
                      <w:lang w:val="en-US"/>
                    </w:rPr>
                  </w:rPrChange>
                </w:rPr>
                <w:delText xml:space="preserve">. For an employee hired at a company in </w:delText>
              </w:r>
              <w:r w:rsidRPr="00AF1555" w:rsidDel="009B6007">
                <w:rPr>
                  <w:b/>
                  <w:lang w:val="en-US"/>
                  <w:rPrChange w:id="1871" w:author="Author" w:date="2018-02-22T10:50:00Z">
                    <w:rPr>
                      <w:b/>
                      <w:highlight w:val="cyan"/>
                      <w:lang w:val="en-US"/>
                    </w:rPr>
                  </w:rPrChange>
                </w:rPr>
                <w:delText>France</w:delText>
              </w:r>
              <w:r w:rsidRPr="00AF1555" w:rsidDel="009B6007">
                <w:rPr>
                  <w:lang w:val="en-US"/>
                  <w:rPrChange w:id="1872" w:author="Author" w:date="2018-02-22T10:50:00Z">
                    <w:rPr>
                      <w:highlight w:val="cyan"/>
                      <w:lang w:val="en-US"/>
                    </w:rPr>
                  </w:rPrChange>
                </w:rPr>
                <w:delText>, this information must be entered after the master data record of the new hire has been saved.</w:delText>
              </w:r>
            </w:del>
          </w:p>
          <w:p w14:paraId="4CDBB706" w14:textId="77777777" w:rsidR="004D0899" w:rsidRPr="00AF1555" w:rsidRDefault="004D0899" w:rsidP="001334C4">
            <w:pPr>
              <w:pStyle w:val="SAPNoteHeading"/>
              <w:ind w:left="0"/>
              <w:rPr>
                <w:lang w:val="en-US"/>
                <w:rPrChange w:id="1873" w:author="Author" w:date="2018-02-22T10:50:00Z">
                  <w:rPr>
                    <w:highlight w:val="cyan"/>
                    <w:lang w:val="en-US"/>
                  </w:rPr>
                </w:rPrChange>
              </w:rPr>
            </w:pPr>
            <w:r w:rsidRPr="00AF1555">
              <w:rPr>
                <w:noProof/>
                <w:lang w:val="en-US"/>
                <w:rPrChange w:id="1874" w:author="Author" w:date="2018-02-22T10:50:00Z">
                  <w:rPr>
                    <w:noProof/>
                    <w:highlight w:val="cyan"/>
                    <w:lang w:val="en-US"/>
                  </w:rPr>
                </w:rPrChange>
              </w:rPr>
              <w:drawing>
                <wp:inline distT="0" distB="0" distL="0" distR="0" wp14:anchorId="7389A10B" wp14:editId="01F42A19">
                  <wp:extent cx="225425" cy="225425"/>
                  <wp:effectExtent l="0" t="0" r="0" b="3175"/>
                  <wp:docPr id="740"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lang w:val="en-US"/>
                <w:rPrChange w:id="1875" w:author="Author" w:date="2018-02-22T10:50:00Z">
                  <w:rPr>
                    <w:highlight w:val="cyan"/>
                    <w:lang w:val="en-US"/>
                  </w:rPr>
                </w:rPrChange>
              </w:rPr>
              <w:t> Note</w:t>
            </w:r>
          </w:p>
          <w:p w14:paraId="77EDD478" w14:textId="24093999" w:rsidR="004D0899" w:rsidRPr="008072B1" w:rsidRDefault="004D0899" w:rsidP="001334C4">
            <w:pPr>
              <w:rPr>
                <w:lang w:val="en-US"/>
              </w:rPr>
            </w:pPr>
            <w:r w:rsidRPr="00AF1555">
              <w:rPr>
                <w:lang w:val="en-US"/>
                <w:rPrChange w:id="1876" w:author="Author" w:date="2018-02-22T10:50:00Z">
                  <w:rPr>
                    <w:highlight w:val="yellow"/>
                    <w:lang w:val="en-US"/>
                  </w:rPr>
                </w:rPrChange>
              </w:rPr>
              <w:t>This information is replicated to Employee Central Payroll if integration is considered.</w:t>
            </w:r>
            <w:commentRangeEnd w:id="1795"/>
            <w:r w:rsidRPr="00D90D0A">
              <w:rPr>
                <w:rStyle w:val="CommentReference"/>
              </w:rPr>
              <w:commentReference w:id="1795"/>
            </w:r>
          </w:p>
        </w:tc>
        <w:tc>
          <w:tcPr>
            <w:tcW w:w="2520" w:type="dxa"/>
            <w:tcBorders>
              <w:top w:val="single" w:sz="8" w:space="0" w:color="999999"/>
              <w:left w:val="single" w:sz="8" w:space="0" w:color="999999"/>
              <w:bottom w:val="single" w:sz="8" w:space="0" w:color="999999"/>
              <w:right w:val="single" w:sz="8" w:space="0" w:color="999999"/>
            </w:tcBorders>
          </w:tcPr>
          <w:p w14:paraId="79FCF7DA" w14:textId="7BC16178" w:rsidR="004D0899" w:rsidRPr="001A3231" w:rsidRDefault="004D0899" w:rsidP="00D059D8">
            <w:pPr>
              <w:rPr>
                <w:rStyle w:val="SAPScreenElement"/>
                <w:lang w:val="en-US"/>
              </w:rPr>
            </w:pPr>
            <w:r w:rsidRPr="001A3231">
              <w:rPr>
                <w:lang w:val="en-US"/>
                <w:rPrChange w:id="1877" w:author="Author" w:date="2018-02-26T09:04:00Z">
                  <w:rPr>
                    <w:rFonts w:ascii="BentonSans Book Italic" w:hAnsi="BentonSans Book Italic"/>
                    <w:color w:val="003283"/>
                    <w:highlight w:val="cyan"/>
                    <w:lang w:val="en-US"/>
                  </w:rPr>
                </w:rPrChange>
              </w:rPr>
              <w:lastRenderedPageBreak/>
              <w:t>Enter data as required in the country where the chosen company of the rehired employee is located.</w:t>
            </w:r>
          </w:p>
        </w:tc>
        <w:tc>
          <w:tcPr>
            <w:tcW w:w="3240" w:type="dxa"/>
            <w:tcBorders>
              <w:top w:val="single" w:sz="8" w:space="0" w:color="999999"/>
              <w:left w:val="single" w:sz="8" w:space="0" w:color="999999"/>
              <w:bottom w:val="single" w:sz="8" w:space="0" w:color="999999"/>
              <w:right w:val="single" w:sz="8" w:space="0" w:color="999999"/>
            </w:tcBorders>
          </w:tcPr>
          <w:p w14:paraId="31A1A78D" w14:textId="6C375184" w:rsidR="004D0899" w:rsidRPr="001A3231" w:rsidRDefault="004D0899" w:rsidP="001334C4">
            <w:pPr>
              <w:pStyle w:val="SAPNoteHeading"/>
              <w:spacing w:before="60"/>
              <w:ind w:left="0"/>
              <w:rPr>
                <w:lang w:val="en-US"/>
              </w:rPr>
            </w:pPr>
            <w:r w:rsidRPr="00C31D3F">
              <w:rPr>
                <w:noProof/>
                <w:lang w:val="en-US"/>
              </w:rPr>
              <w:drawing>
                <wp:inline distT="0" distB="0" distL="0" distR="0" wp14:anchorId="52DADEC9" wp14:editId="2483E7D3">
                  <wp:extent cx="213995" cy="237490"/>
                  <wp:effectExtent l="0" t="0" r="0" b="0"/>
                  <wp:docPr id="741"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1A3231">
              <w:rPr>
                <w:lang w:val="en-US"/>
              </w:rPr>
              <w:t> Caution</w:t>
            </w:r>
          </w:p>
          <w:p w14:paraId="78BD5490" w14:textId="4282530D" w:rsidR="004D0899" w:rsidRPr="001A3231" w:rsidRDefault="004D0899" w:rsidP="001334C4">
            <w:pPr>
              <w:rPr>
                <w:lang w:val="en-US"/>
              </w:rPr>
            </w:pPr>
            <w:r w:rsidRPr="001A3231">
              <w:rPr>
                <w:lang w:val="en-US"/>
                <w:rPrChange w:id="1878" w:author="Author" w:date="2018-02-26T09:04:00Z">
                  <w:rPr>
                    <w:highlight w:val="cyan"/>
                    <w:lang w:val="en-US"/>
                  </w:rPr>
                </w:rPrChange>
              </w:rPr>
              <w:t xml:space="preserve">For a detailed list </w:t>
            </w:r>
            <w:ins w:id="1879" w:author="Author" w:date="2018-02-26T09:01:00Z">
              <w:r w:rsidRPr="001A3231">
                <w:rPr>
                  <w:lang w:val="en-US"/>
                  <w:rPrChange w:id="1880" w:author="Author" w:date="2018-02-26T09:04:00Z">
                    <w:rPr>
                      <w:highlight w:val="cyan"/>
                      <w:lang w:val="en-US"/>
                    </w:rPr>
                  </w:rPrChange>
                </w:rPr>
                <w:t xml:space="preserve">you can </w:t>
              </w:r>
            </w:ins>
            <w:r w:rsidRPr="001A3231">
              <w:rPr>
                <w:lang w:val="en-US"/>
                <w:rPrChange w:id="1881" w:author="Author" w:date="2018-02-26T09:04:00Z">
                  <w:rPr>
                    <w:highlight w:val="cyan"/>
                    <w:lang w:val="en-US"/>
                  </w:rPr>
                </w:rPrChange>
              </w:rPr>
              <w:t>refer to chapter</w:t>
            </w:r>
            <w:r w:rsidRPr="001A3231">
              <w:rPr>
                <w:lang w:val="en-US"/>
              </w:rPr>
              <w:t xml:space="preserve"> </w:t>
            </w:r>
            <w:r w:rsidRPr="001A3231">
              <w:fldChar w:fldCharType="begin"/>
            </w:r>
            <w:ins w:id="1882" w:author="Author" w:date="2018-02-26T09:04:00Z">
              <w:r w:rsidR="001A3231" w:rsidRPr="001A3231">
                <w:rPr>
                  <w:lang w:val="en-US"/>
                  <w:rPrChange w:id="1883" w:author="Author" w:date="2018-02-26T09:04:00Z">
                    <w:rPr/>
                  </w:rPrChange>
                </w:rPr>
                <w:instrText>HYPERLINK  \l "_Global_Information_1"</w:instrText>
              </w:r>
            </w:ins>
            <w:del w:id="1884" w:author="Author" w:date="2018-02-26T09:02:00Z">
              <w:r w:rsidRPr="001A3231" w:rsidDel="004D0899">
                <w:rPr>
                  <w:lang w:val="en-US"/>
                  <w:rPrChange w:id="1885" w:author="Author" w:date="2018-02-26T09:04:00Z">
                    <w:rPr/>
                  </w:rPrChange>
                </w:rPr>
                <w:delInstrText xml:space="preserve"> HYPERLINK \l "_Global_Information_1" </w:delInstrText>
              </w:r>
            </w:del>
            <w:r w:rsidRPr="001A3231">
              <w:rPr>
                <w:rPrChange w:id="1886" w:author="Author" w:date="2018-02-26T09:04:00Z">
                  <w:rPr>
                    <w:rStyle w:val="Hyperlink"/>
                    <w:rFonts w:ascii="BentonSans Bold" w:hAnsi="BentonSans Bold"/>
                    <w:highlight w:val="yellow"/>
                    <w:lang w:val="en-US"/>
                  </w:rPr>
                </w:rPrChange>
              </w:rPr>
              <w:fldChar w:fldCharType="separate"/>
            </w:r>
            <w:del w:id="1887" w:author="Author" w:date="2018-02-26T09:04:00Z">
              <w:r w:rsidRPr="001A3231" w:rsidDel="001A3231">
                <w:rPr>
                  <w:rStyle w:val="Hyperlink"/>
                  <w:rFonts w:ascii="BentonSans Bold" w:hAnsi="BentonSans Bold"/>
                  <w:lang w:val="en-US"/>
                  <w:rPrChange w:id="1888" w:author="Author" w:date="2018-02-26T09:04:00Z">
                    <w:rPr>
                      <w:rStyle w:val="Hyperlink"/>
                      <w:rFonts w:ascii="BentonSans Bold" w:hAnsi="BentonSans Bold"/>
                      <w:highlight w:val="yellow"/>
                      <w:lang w:val="en-US"/>
                    </w:rPr>
                  </w:rPrChange>
                </w:rPr>
                <w:delText>Country-Specific Fields to be filled during Rehiring</w:delText>
              </w:r>
            </w:del>
            <w:ins w:id="1889" w:author="Author" w:date="2018-02-26T09:04:00Z">
              <w:r w:rsidR="001A3231" w:rsidRPr="001A3231">
                <w:rPr>
                  <w:rStyle w:val="Hyperlink"/>
                  <w:rFonts w:ascii="BentonSans Bold" w:hAnsi="BentonSans Bold"/>
                  <w:lang w:val="en-US"/>
                  <w:rPrChange w:id="1890" w:author="Author" w:date="2018-02-26T09:04:00Z">
                    <w:rPr>
                      <w:rStyle w:val="Hyperlink"/>
                      <w:rFonts w:ascii="BentonSans Bold" w:hAnsi="BentonSans Bold"/>
                      <w:highlight w:val="yellow"/>
                      <w:lang w:val="en-US"/>
                    </w:rPr>
                  </w:rPrChange>
                </w:rPr>
                <w:t>National ID Information</w:t>
              </w:r>
            </w:ins>
            <w:r w:rsidRPr="001A3231">
              <w:rPr>
                <w:rStyle w:val="Hyperlink"/>
                <w:rFonts w:ascii="BentonSans Bold" w:hAnsi="BentonSans Bold"/>
                <w:lang w:val="en-US"/>
                <w:rPrChange w:id="1891" w:author="Author" w:date="2018-02-26T09:04:00Z">
                  <w:rPr>
                    <w:rStyle w:val="Hyperlink"/>
                    <w:rFonts w:ascii="BentonSans Bold" w:hAnsi="BentonSans Bold"/>
                    <w:highlight w:val="yellow"/>
                    <w:lang w:val="en-US"/>
                  </w:rPr>
                </w:rPrChange>
              </w:rPr>
              <w:fldChar w:fldCharType="end"/>
            </w:r>
            <w:ins w:id="1892" w:author="Author" w:date="2018-02-26T09:04:00Z">
              <w:r w:rsidR="001A3231" w:rsidRPr="000A0D20">
                <w:rPr>
                  <w:lang w:val="en-US"/>
                </w:rPr>
                <w:t>.</w:t>
              </w:r>
            </w:ins>
            <w:del w:id="1893" w:author="Author" w:date="2018-02-26T09:04:00Z">
              <w:r w:rsidRPr="001A3231" w:rsidDel="001A3231">
                <w:rPr>
                  <w:rFonts w:ascii="BentonSans Bold" w:hAnsi="BentonSans Bold"/>
                  <w:lang w:val="en-US"/>
                </w:rPr>
                <w:delText>.</w:delText>
              </w:r>
            </w:del>
          </w:p>
        </w:tc>
        <w:tc>
          <w:tcPr>
            <w:tcW w:w="2520" w:type="dxa"/>
            <w:vMerge/>
            <w:tcBorders>
              <w:top w:val="single" w:sz="8" w:space="0" w:color="999999"/>
              <w:left w:val="single" w:sz="8" w:space="0" w:color="999999"/>
              <w:bottom w:val="single" w:sz="8" w:space="0" w:color="999999"/>
              <w:right w:val="single" w:sz="8" w:space="0" w:color="999999"/>
            </w:tcBorders>
            <w:vAlign w:val="center"/>
          </w:tcPr>
          <w:p w14:paraId="12620796" w14:textId="77777777" w:rsidR="004D0899" w:rsidRPr="002326C1" w:rsidRDefault="004D0899" w:rsidP="00D059D8">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5C9AEED" w14:textId="77777777" w:rsidR="004D0899" w:rsidRPr="002326C1" w:rsidRDefault="004D0899" w:rsidP="00D059D8">
            <w:pPr>
              <w:rPr>
                <w:lang w:val="en-US"/>
              </w:rPr>
            </w:pPr>
          </w:p>
        </w:tc>
      </w:tr>
      <w:tr w:rsidR="004D0899" w:rsidRPr="00774C60" w14:paraId="5E916F76"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1894" w:author="Author" w:date="2018-02-09T12:04: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20"/>
          <w:trPrChange w:id="1895" w:author="Author" w:date="2018-02-09T12:04:00Z">
            <w:trPr>
              <w:trHeight w:val="823"/>
            </w:trPr>
          </w:trPrChange>
        </w:trPr>
        <w:tc>
          <w:tcPr>
            <w:tcW w:w="756" w:type="dxa"/>
            <w:vMerge/>
            <w:tcBorders>
              <w:top w:val="single" w:sz="8" w:space="0" w:color="999999"/>
              <w:left w:val="single" w:sz="8" w:space="0" w:color="999999"/>
              <w:bottom w:val="single" w:sz="8" w:space="0" w:color="999999"/>
              <w:right w:val="single" w:sz="8" w:space="0" w:color="999999"/>
            </w:tcBorders>
            <w:vAlign w:val="center"/>
            <w:hideMark/>
            <w:tcPrChange w:id="1896" w:author="Author" w:date="2018-02-09T12:04:00Z">
              <w:tcPr>
                <w:tcW w:w="756" w:type="dxa"/>
                <w:vMerge/>
                <w:tcBorders>
                  <w:top w:val="single" w:sz="8" w:space="0" w:color="999999"/>
                  <w:left w:val="single" w:sz="8" w:space="0" w:color="999999"/>
                  <w:bottom w:val="single" w:sz="8" w:space="0" w:color="999999"/>
                  <w:right w:val="single" w:sz="8" w:space="0" w:color="999999"/>
                </w:tcBorders>
                <w:vAlign w:val="center"/>
                <w:hideMark/>
              </w:tcPr>
            </w:tcPrChange>
          </w:tcPr>
          <w:p w14:paraId="7E9550E7" w14:textId="77777777" w:rsidR="004D0899" w:rsidRPr="002326C1" w:rsidRDefault="004D0899" w:rsidP="004D0899">
            <w:pPr>
              <w:spacing w:before="0" w:after="0" w:line="240" w:lineRule="auto"/>
              <w:rPr>
                <w:lang w:val="en-US"/>
              </w:rPr>
            </w:pPr>
          </w:p>
        </w:tc>
        <w:tc>
          <w:tcPr>
            <w:tcW w:w="1556" w:type="dxa"/>
            <w:vMerge/>
            <w:tcBorders>
              <w:top w:val="single" w:sz="8" w:space="0" w:color="999999"/>
              <w:left w:val="single" w:sz="8" w:space="0" w:color="999999"/>
              <w:bottom w:val="single" w:sz="8" w:space="0" w:color="999999"/>
              <w:right w:val="single" w:sz="8" w:space="0" w:color="999999"/>
            </w:tcBorders>
            <w:vAlign w:val="center"/>
            <w:hideMark/>
            <w:tcPrChange w:id="1897" w:author="Author" w:date="2018-02-09T12:04:00Z">
              <w:tcPr>
                <w:tcW w:w="1556" w:type="dxa"/>
                <w:vMerge/>
                <w:tcBorders>
                  <w:top w:val="single" w:sz="8" w:space="0" w:color="999999"/>
                  <w:left w:val="single" w:sz="8" w:space="0" w:color="999999"/>
                  <w:bottom w:val="single" w:sz="8" w:space="0" w:color="999999"/>
                  <w:right w:val="single" w:sz="8" w:space="0" w:color="999999"/>
                </w:tcBorders>
                <w:vAlign w:val="center"/>
                <w:hideMark/>
              </w:tcPr>
            </w:tcPrChange>
          </w:tcPr>
          <w:p w14:paraId="414D9E03" w14:textId="77777777" w:rsidR="004D0899" w:rsidRPr="002326C1" w:rsidRDefault="004D0899" w:rsidP="004D0899">
            <w:pPr>
              <w:spacing w:before="0" w:after="0" w:line="240" w:lineRule="auto"/>
              <w:rPr>
                <w:rStyle w:val="SAPEmphasis"/>
                <w:lang w:val="en-US"/>
              </w:rPr>
            </w:pPr>
          </w:p>
        </w:tc>
        <w:tc>
          <w:tcPr>
            <w:tcW w:w="2520" w:type="dxa"/>
            <w:vMerge w:val="restart"/>
            <w:tcBorders>
              <w:top w:val="single" w:sz="8" w:space="0" w:color="999999"/>
              <w:left w:val="single" w:sz="8" w:space="0" w:color="999999"/>
              <w:bottom w:val="single" w:sz="8" w:space="0" w:color="999999"/>
              <w:right w:val="single" w:sz="8" w:space="0" w:color="999999"/>
            </w:tcBorders>
            <w:tcPrChange w:id="1898" w:author="Author" w:date="2018-02-09T12:04:00Z">
              <w:tcPr>
                <w:tcW w:w="2520" w:type="dxa"/>
                <w:vMerge w:val="restart"/>
                <w:tcBorders>
                  <w:top w:val="single" w:sz="8" w:space="0" w:color="999999"/>
                  <w:left w:val="single" w:sz="8" w:space="0" w:color="999999"/>
                  <w:bottom w:val="single" w:sz="8" w:space="0" w:color="999999"/>
                  <w:right w:val="single" w:sz="8" w:space="0" w:color="999999"/>
                </w:tcBorders>
              </w:tcPr>
            </w:tcPrChange>
          </w:tcPr>
          <w:p w14:paraId="1709C230" w14:textId="3AA0B0CA" w:rsidR="004D0899" w:rsidRPr="001334C4" w:rsidDel="00D96DE3" w:rsidRDefault="004D0899" w:rsidP="004D0899">
            <w:pPr>
              <w:rPr>
                <w:del w:id="1899" w:author="Author" w:date="2018-02-09T12:04:00Z"/>
                <w:strike/>
                <w:lang w:val="en-US"/>
              </w:rPr>
            </w:pPr>
            <w:commentRangeStart w:id="1900"/>
            <w:commentRangeStart w:id="1901"/>
            <w:del w:id="1902" w:author="Author" w:date="2018-02-09T12:04:00Z">
              <w:r w:rsidRPr="001334C4" w:rsidDel="00D96DE3">
                <w:rPr>
                  <w:strike/>
                  <w:lang w:val="en-US"/>
                </w:rPr>
                <w:delText xml:space="preserve">In the </w:delText>
              </w:r>
              <w:r w:rsidRPr="001334C4" w:rsidDel="00D96DE3">
                <w:rPr>
                  <w:rStyle w:val="SAPScreenElement"/>
                  <w:strike/>
                  <w:lang w:val="en-US"/>
                </w:rPr>
                <w:delText xml:space="preserve">National ID Information </w:delText>
              </w:r>
              <w:r w:rsidRPr="001334C4" w:rsidDel="00D96DE3">
                <w:rPr>
                  <w:strike/>
                  <w:lang w:val="en-US"/>
                </w:rPr>
                <w:delText xml:space="preserve">block, check if the information is still valid. </w:delText>
              </w:r>
            </w:del>
          </w:p>
          <w:p w14:paraId="59B3A8BD" w14:textId="2DE1287B" w:rsidR="004D0899" w:rsidRPr="001334C4" w:rsidDel="00D96DE3" w:rsidRDefault="004D0899" w:rsidP="004D0899">
            <w:pPr>
              <w:rPr>
                <w:ins w:id="1903" w:author="Author" w:date="2018-01-29T14:19:00Z"/>
                <w:del w:id="1904" w:author="Author" w:date="2018-02-09T12:04:00Z"/>
                <w:strike/>
                <w:lang w:val="en-US"/>
              </w:rPr>
            </w:pPr>
            <w:ins w:id="1905" w:author="Author" w:date="2018-01-29T14:19:00Z">
              <w:del w:id="1906" w:author="Author" w:date="2018-02-09T12:04:00Z">
                <w:r w:rsidRPr="001334C4" w:rsidDel="00D96DE3">
                  <w:rPr>
                    <w:strike/>
                    <w:lang w:val="en-US"/>
                  </w:rPr>
                  <w:delText xml:space="preserve"> </w:delText>
                </w:r>
              </w:del>
            </w:ins>
            <w:del w:id="1907" w:author="Author" w:date="2018-02-09T12:04:00Z">
              <w:r w:rsidRPr="001334C4" w:rsidDel="00D96DE3">
                <w:rPr>
                  <w:strike/>
                  <w:lang w:val="en-US"/>
                </w:rPr>
                <w:delText xml:space="preserve">In case the rehired employee has gained in the meantime the </w:delText>
              </w:r>
              <w:r w:rsidRPr="001334C4" w:rsidDel="00D96DE3">
                <w:rPr>
                  <w:strike/>
                  <w:highlight w:val="yellow"/>
                  <w:lang w:val="en-US"/>
                </w:rPr>
                <w:delText>United States</w:delText>
              </w:r>
              <w:r w:rsidRPr="001334C4" w:rsidDel="00D96DE3">
                <w:rPr>
                  <w:strike/>
                  <w:lang w:val="en-US"/>
                </w:rPr>
                <w:delText xml:space="preserve"> nationality</w:delText>
              </w:r>
            </w:del>
            <w:ins w:id="1908" w:author="Author" w:date="2018-01-29T14:12:00Z">
              <w:del w:id="1909" w:author="Author" w:date="2018-02-09T12:04:00Z">
                <w:r w:rsidRPr="001334C4" w:rsidDel="00D96DE3">
                  <w:rPr>
                    <w:strike/>
                    <w:lang w:val="en-US"/>
                  </w:rPr>
                  <w:delText xml:space="preserve"> of the country where the company is located</w:delText>
                </w:r>
              </w:del>
            </w:ins>
            <w:del w:id="1910" w:author="Author" w:date="2018-02-09T12:04:00Z">
              <w:r w:rsidRPr="001334C4" w:rsidDel="00D96DE3">
                <w:rPr>
                  <w:strike/>
                  <w:lang w:val="en-US"/>
                </w:rPr>
                <w:delText xml:space="preserve">, you need to maintain this information. To do so, select the </w:delText>
              </w:r>
              <w:r w:rsidRPr="001334C4" w:rsidDel="00D96DE3">
                <w:rPr>
                  <w:rStyle w:val="SAPScreenElement"/>
                  <w:strike/>
                  <w:lang w:val="en-US"/>
                </w:rPr>
                <w:sym w:font="Symbol" w:char="F0C5"/>
              </w:r>
              <w:r w:rsidRPr="001334C4" w:rsidDel="00D96DE3">
                <w:rPr>
                  <w:rStyle w:val="SAPScreenElement"/>
                  <w:strike/>
                  <w:lang w:val="en-US"/>
                </w:rPr>
                <w:delText xml:space="preserve"> Add</w:delText>
              </w:r>
              <w:r w:rsidRPr="001334C4" w:rsidDel="00D96DE3">
                <w:rPr>
                  <w:strike/>
                  <w:lang w:val="en-US"/>
                </w:rPr>
                <w:delText xml:space="preserve"> link. The editable fields show up and you can enter following information:</w:delText>
              </w:r>
            </w:del>
          </w:p>
          <w:p w14:paraId="45E0175B" w14:textId="31DACA88" w:rsidR="004D0899" w:rsidRPr="001334C4" w:rsidDel="00D96DE3" w:rsidRDefault="004D0899" w:rsidP="004D0899">
            <w:pPr>
              <w:rPr>
                <w:del w:id="1911" w:author="Author" w:date="2018-02-09T12:04:00Z"/>
                <w:strike/>
                <w:lang w:val="en-US"/>
              </w:rPr>
            </w:pPr>
          </w:p>
          <w:p w14:paraId="5C5D37B8" w14:textId="60F4EDFF" w:rsidR="004D0899" w:rsidRPr="001334C4" w:rsidDel="00D96DE3" w:rsidRDefault="004D0899" w:rsidP="004D0899">
            <w:pPr>
              <w:pStyle w:val="SAPNoteHeading"/>
              <w:ind w:left="0"/>
              <w:rPr>
                <w:del w:id="1912" w:author="Author" w:date="2018-02-09T12:04:00Z"/>
                <w:strike/>
                <w:lang w:val="en-US"/>
              </w:rPr>
            </w:pPr>
            <w:del w:id="1913" w:author="Author" w:date="2018-02-09T12:04:00Z">
              <w:r w:rsidRPr="001334C4" w:rsidDel="00D96DE3">
                <w:rPr>
                  <w:strike/>
                  <w:noProof/>
                  <w:lang w:val="en-US"/>
                </w:rPr>
                <w:drawing>
                  <wp:inline distT="0" distB="0" distL="0" distR="0" wp14:anchorId="6072B658" wp14:editId="2BCA44E2">
                    <wp:extent cx="228600" cy="228600"/>
                    <wp:effectExtent l="0" t="0" r="0" b="0"/>
                    <wp:docPr id="5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334C4" w:rsidDel="00D96DE3">
                <w:rPr>
                  <w:strike/>
                  <w:lang w:val="en-US"/>
                </w:rPr>
                <w:delText xml:space="preserve"> Note</w:delText>
              </w:r>
            </w:del>
          </w:p>
          <w:p w14:paraId="76DA0EAA" w14:textId="6D57D012" w:rsidR="004D0899" w:rsidRPr="001334C4" w:rsidDel="00D96DE3" w:rsidRDefault="004D0899" w:rsidP="004D0899">
            <w:pPr>
              <w:pStyle w:val="NoteParagraph"/>
              <w:ind w:left="0"/>
              <w:rPr>
                <w:del w:id="1914" w:author="Author" w:date="2018-02-09T12:04:00Z"/>
                <w:strike/>
                <w:lang w:val="en-US"/>
              </w:rPr>
            </w:pPr>
            <w:del w:id="1915" w:author="Author" w:date="2018-02-09T12:04:00Z">
              <w:r w:rsidRPr="001334C4" w:rsidDel="00D96DE3">
                <w:rPr>
                  <w:strike/>
                  <w:lang w:val="en-US"/>
                </w:rPr>
                <w:delText xml:space="preserve">Required in case of </w:delText>
              </w:r>
              <w:r w:rsidRPr="001334C4" w:rsidDel="00D96DE3">
                <w:rPr>
                  <w:rStyle w:val="SAPEmphasis"/>
                  <w:strike/>
                  <w:highlight w:val="yellow"/>
                  <w:lang w:val="en-US"/>
                </w:rPr>
                <w:delText>United States</w:delText>
              </w:r>
              <w:r w:rsidRPr="001334C4" w:rsidDel="00D96DE3">
                <w:rPr>
                  <w:strike/>
                  <w:lang w:val="en-US"/>
                </w:rPr>
                <w:delText xml:space="preserve"> nationals if integration with Employee Central Payroll is in place.</w:delText>
              </w:r>
            </w:del>
          </w:p>
          <w:p w14:paraId="30D178D3" w14:textId="5CD6334E" w:rsidR="004D0899" w:rsidRPr="001334C4" w:rsidDel="00D96DE3" w:rsidRDefault="004D0899" w:rsidP="004D0899">
            <w:pPr>
              <w:pStyle w:val="NoteParagraph"/>
              <w:ind w:left="0"/>
              <w:rPr>
                <w:del w:id="1916" w:author="Author" w:date="2018-02-09T12:04:00Z"/>
                <w:strike/>
                <w:lang w:val="en-US"/>
              </w:rPr>
            </w:pPr>
          </w:p>
          <w:p w14:paraId="582E6281" w14:textId="54BA4001" w:rsidR="004D0899" w:rsidRPr="001334C4" w:rsidDel="00D96DE3" w:rsidRDefault="004D0899" w:rsidP="004D0899">
            <w:pPr>
              <w:rPr>
                <w:del w:id="1917" w:author="Author" w:date="2018-02-09T12:04:00Z"/>
                <w:strike/>
                <w:highlight w:val="yellow"/>
                <w:lang w:val="en-US"/>
              </w:rPr>
            </w:pPr>
            <w:del w:id="1918" w:author="Author" w:date="2018-02-09T12:04:00Z">
              <w:r w:rsidRPr="001334C4" w:rsidDel="00D96DE3">
                <w:rPr>
                  <w:strike/>
                  <w:highlight w:val="yellow"/>
                  <w:lang w:val="en-US"/>
                </w:rPr>
                <w:delText xml:space="preserve">In case the rehired employee was already a French national when he or she was first hired by the company, check in the </w:delText>
              </w:r>
              <w:r w:rsidRPr="001334C4" w:rsidDel="00D96DE3">
                <w:rPr>
                  <w:rStyle w:val="SAPScreenElement"/>
                  <w:strike/>
                  <w:highlight w:val="yellow"/>
                  <w:lang w:val="en-US"/>
                </w:rPr>
                <w:delText xml:space="preserve">National ID Information </w:delText>
              </w:r>
              <w:r w:rsidRPr="001334C4" w:rsidDel="00D96DE3">
                <w:rPr>
                  <w:strike/>
                  <w:highlight w:val="yellow"/>
                  <w:lang w:val="en-US"/>
                </w:rPr>
                <w:delText xml:space="preserve">block if the information is still valid. </w:delText>
              </w:r>
            </w:del>
          </w:p>
          <w:p w14:paraId="0685C0EA" w14:textId="5D3EF1CB" w:rsidR="004D0899" w:rsidRPr="001334C4" w:rsidDel="00D96DE3" w:rsidRDefault="004D0899" w:rsidP="004D0899">
            <w:pPr>
              <w:rPr>
                <w:del w:id="1919" w:author="Author" w:date="2018-02-09T12:04:00Z"/>
                <w:rFonts w:asciiTheme="minorHAnsi" w:eastAsiaTheme="minorHAnsi" w:hAnsiTheme="minorHAnsi"/>
                <w:strike/>
                <w:sz w:val="22"/>
                <w:szCs w:val="22"/>
                <w:highlight w:val="yellow"/>
                <w:lang w:val="en-US"/>
              </w:rPr>
            </w:pPr>
            <w:del w:id="1920" w:author="Author" w:date="2018-02-09T12:04:00Z">
              <w:r w:rsidRPr="001334C4" w:rsidDel="00D96DE3">
                <w:rPr>
                  <w:strike/>
                  <w:highlight w:val="yellow"/>
                  <w:lang w:val="en-US"/>
                </w:rPr>
                <w:delText xml:space="preserve">In case the rehired employee was not a French national when he or she was first hired by the company, and has gained in the meantime the French nationality, you need to maintain this information. To do so, select the </w:delText>
              </w:r>
              <w:r w:rsidRPr="001334C4" w:rsidDel="00D96DE3">
                <w:rPr>
                  <w:rStyle w:val="SAPScreenElement"/>
                  <w:strike/>
                  <w:highlight w:val="yellow"/>
                  <w:lang w:val="en-US"/>
                </w:rPr>
                <w:sym w:font="Symbol" w:char="F0C5"/>
              </w:r>
              <w:r w:rsidRPr="001334C4" w:rsidDel="00D96DE3">
                <w:rPr>
                  <w:rStyle w:val="SAPScreenElement"/>
                  <w:strike/>
                  <w:highlight w:val="yellow"/>
                  <w:lang w:val="en-US"/>
                </w:rPr>
                <w:delText xml:space="preserve"> Add</w:delText>
              </w:r>
              <w:r w:rsidRPr="001334C4" w:rsidDel="00D96DE3">
                <w:rPr>
                  <w:strike/>
                  <w:highlight w:val="yellow"/>
                  <w:lang w:val="en-US"/>
                </w:rPr>
                <w:delText xml:space="preserve"> link. The editable fields show up and you can enter following information:</w:delText>
              </w:r>
            </w:del>
          </w:p>
          <w:p w14:paraId="54468083" w14:textId="6086FC41" w:rsidR="004D0899" w:rsidRPr="001334C4" w:rsidDel="00D96DE3" w:rsidRDefault="004D0899" w:rsidP="004D0899">
            <w:pPr>
              <w:pStyle w:val="SAPNoteHeading"/>
              <w:ind w:left="0"/>
              <w:rPr>
                <w:del w:id="1921" w:author="Author" w:date="2018-02-09T12:04:00Z"/>
                <w:rFonts w:asciiTheme="minorHAnsi" w:eastAsiaTheme="minorHAnsi" w:hAnsiTheme="minorHAnsi"/>
                <w:strike/>
                <w:szCs w:val="22"/>
                <w:highlight w:val="yellow"/>
                <w:lang w:val="en-US"/>
              </w:rPr>
            </w:pPr>
            <w:del w:id="1922" w:author="Author" w:date="2018-02-09T12:04:00Z">
              <w:r w:rsidRPr="001334C4" w:rsidDel="00D96DE3">
                <w:rPr>
                  <w:strike/>
                  <w:noProof/>
                  <w:highlight w:val="yellow"/>
                  <w:lang w:val="en-US"/>
                </w:rPr>
                <w:drawing>
                  <wp:inline distT="0" distB="0" distL="0" distR="0" wp14:anchorId="5B67C560" wp14:editId="370BDD3A">
                    <wp:extent cx="213995" cy="23749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1334C4" w:rsidDel="00D96DE3">
                <w:rPr>
                  <w:strike/>
                  <w:highlight w:val="yellow"/>
                  <w:lang w:val="en-US"/>
                </w:rPr>
                <w:delText> Caution</w:delText>
              </w:r>
            </w:del>
          </w:p>
          <w:p w14:paraId="2FBD0193" w14:textId="5F60B3CC" w:rsidR="004D0899" w:rsidRPr="001334C4" w:rsidDel="00D96DE3" w:rsidRDefault="004D0899" w:rsidP="004D0899">
            <w:pPr>
              <w:pStyle w:val="NoteParagraph"/>
              <w:ind w:left="0"/>
              <w:rPr>
                <w:del w:id="1923" w:author="Author" w:date="2018-02-09T12:04:00Z"/>
                <w:strike/>
                <w:highlight w:val="yellow"/>
                <w:lang w:val="en-US"/>
              </w:rPr>
            </w:pPr>
            <w:del w:id="1924" w:author="Author" w:date="2018-02-09T12:04:00Z">
              <w:r w:rsidRPr="001334C4" w:rsidDel="00D96DE3">
                <w:rPr>
                  <w:strike/>
                  <w:highlight w:val="yellow"/>
                  <w:lang w:val="en-US"/>
                </w:rPr>
                <w:delText xml:space="preserve">Required information in case of </w:delText>
              </w:r>
              <w:r w:rsidRPr="001334C4" w:rsidDel="00D96DE3">
                <w:rPr>
                  <w:rStyle w:val="SAPEmphasis"/>
                  <w:strike/>
                  <w:highlight w:val="yellow"/>
                  <w:lang w:val="en-US"/>
                </w:rPr>
                <w:delText>French</w:delText>
              </w:r>
              <w:r w:rsidRPr="001334C4" w:rsidDel="00D96DE3">
                <w:rPr>
                  <w:strike/>
                  <w:highlight w:val="yellow"/>
                  <w:lang w:val="en-US"/>
                </w:rPr>
                <w:delText xml:space="preserve"> nationals.</w:delText>
              </w:r>
            </w:del>
          </w:p>
          <w:p w14:paraId="00F23208" w14:textId="2DC0DC3B" w:rsidR="004D0899" w:rsidRPr="001334C4" w:rsidDel="00D96DE3" w:rsidRDefault="004D0899" w:rsidP="004D0899">
            <w:pPr>
              <w:pStyle w:val="SAPNoteHeading"/>
              <w:ind w:left="0"/>
              <w:rPr>
                <w:del w:id="1925" w:author="Author" w:date="2018-02-09T12:04:00Z"/>
                <w:strike/>
                <w:highlight w:val="yellow"/>
                <w:lang w:val="en-US"/>
              </w:rPr>
            </w:pPr>
            <w:del w:id="1926" w:author="Author" w:date="2018-02-09T12:04:00Z">
              <w:r w:rsidRPr="001334C4" w:rsidDel="00D96DE3">
                <w:rPr>
                  <w:strike/>
                  <w:noProof/>
                  <w:highlight w:val="yellow"/>
                  <w:lang w:val="en-US"/>
                </w:rPr>
                <w:drawing>
                  <wp:inline distT="0" distB="0" distL="0" distR="0" wp14:anchorId="5D32BC61" wp14:editId="7E71CBEC">
                    <wp:extent cx="228600" cy="228600"/>
                    <wp:effectExtent l="0" t="0" r="0" b="0"/>
                    <wp:docPr id="3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334C4" w:rsidDel="00D96DE3">
                <w:rPr>
                  <w:strike/>
                  <w:highlight w:val="yellow"/>
                  <w:lang w:val="en-US"/>
                </w:rPr>
                <w:delText> Recommendation</w:delText>
              </w:r>
            </w:del>
          </w:p>
          <w:p w14:paraId="5FB2DD73" w14:textId="1B934990" w:rsidR="004D0899" w:rsidRPr="001334C4" w:rsidDel="00D96DE3" w:rsidRDefault="004D0899" w:rsidP="004D0899">
            <w:pPr>
              <w:pStyle w:val="NoteParagraph"/>
              <w:ind w:left="0"/>
              <w:rPr>
                <w:del w:id="1927" w:author="Author" w:date="2018-02-09T12:04:00Z"/>
                <w:strike/>
                <w:lang w:val="en-US"/>
              </w:rPr>
            </w:pPr>
            <w:del w:id="1928" w:author="Author" w:date="2018-02-09T12:04:00Z">
              <w:r w:rsidRPr="001334C4" w:rsidDel="00D96DE3">
                <w:rPr>
                  <w:strike/>
                  <w:highlight w:val="yellow"/>
                  <w:lang w:val="en-US"/>
                </w:rPr>
                <w:delText>This information is replicated to Employee Central Payroll if integration is considered.</w:delText>
              </w:r>
            </w:del>
          </w:p>
          <w:p w14:paraId="2869C72A" w14:textId="7C79DF98" w:rsidR="004D0899" w:rsidRPr="001334C4" w:rsidDel="00D96DE3" w:rsidRDefault="004D0899" w:rsidP="004D0899">
            <w:pPr>
              <w:pStyle w:val="NoteParagraph"/>
              <w:ind w:left="0"/>
              <w:rPr>
                <w:del w:id="1929" w:author="Author" w:date="2018-02-09T12:04:00Z"/>
                <w:strike/>
                <w:lang w:val="en-US"/>
              </w:rPr>
            </w:pPr>
          </w:p>
          <w:p w14:paraId="41C4919B" w14:textId="342B8879" w:rsidR="004D0899" w:rsidRPr="001334C4" w:rsidDel="00D96DE3" w:rsidRDefault="004D0899" w:rsidP="004D0899">
            <w:pPr>
              <w:rPr>
                <w:del w:id="1930" w:author="Author" w:date="2018-02-09T12:04:00Z"/>
                <w:strike/>
                <w:lang w:val="en-US"/>
              </w:rPr>
            </w:pPr>
            <w:del w:id="1931" w:author="Author" w:date="2018-02-09T12:04:00Z">
              <w:r w:rsidRPr="001334C4" w:rsidDel="00D96DE3">
                <w:rPr>
                  <w:strike/>
                  <w:lang w:val="en-US"/>
                </w:rPr>
                <w:delText xml:space="preserve">In the </w:delText>
              </w:r>
              <w:r w:rsidRPr="001334C4" w:rsidDel="00D96DE3">
                <w:rPr>
                  <w:rStyle w:val="SAPScreenElement"/>
                  <w:strike/>
                  <w:lang w:val="en-US"/>
                </w:rPr>
                <w:delText xml:space="preserve">National ID Information </w:delText>
              </w:r>
              <w:r w:rsidRPr="001334C4" w:rsidDel="00D96DE3">
                <w:rPr>
                  <w:strike/>
                  <w:lang w:val="en-US"/>
                </w:rPr>
                <w:delText xml:space="preserve">block, select the </w:delText>
              </w:r>
              <w:r w:rsidRPr="001334C4" w:rsidDel="00D96DE3">
                <w:rPr>
                  <w:rStyle w:val="SAPScreenElement"/>
                  <w:strike/>
                  <w:lang w:val="en-US"/>
                </w:rPr>
                <w:sym w:font="Symbol" w:char="F0C5"/>
              </w:r>
              <w:r w:rsidRPr="001334C4" w:rsidDel="00D96DE3">
                <w:rPr>
                  <w:rStyle w:val="SAPScreenElement"/>
                  <w:strike/>
                  <w:lang w:val="en-US"/>
                </w:rPr>
                <w:delText xml:space="preserve"> Add</w:delText>
              </w:r>
              <w:r w:rsidRPr="001334C4" w:rsidDel="00D96DE3">
                <w:rPr>
                  <w:strike/>
                  <w:lang w:val="en-US"/>
                </w:rPr>
                <w:delText xml:space="preserve"> link. The editable fields show up and you can enter following information:</w:delText>
              </w:r>
            </w:del>
          </w:p>
          <w:p w14:paraId="2D12AF9E" w14:textId="771DD1CF" w:rsidR="004D0899" w:rsidRPr="001334C4" w:rsidDel="00D96DE3" w:rsidRDefault="004D0899" w:rsidP="004D0899">
            <w:pPr>
              <w:pStyle w:val="SAPNoteHeading"/>
              <w:ind w:left="0"/>
              <w:rPr>
                <w:del w:id="1932" w:author="Author" w:date="2018-02-09T12:04:00Z"/>
                <w:strike/>
                <w:highlight w:val="cyan"/>
                <w:lang w:val="en-US"/>
              </w:rPr>
            </w:pPr>
            <w:del w:id="1933" w:author="Author" w:date="2018-02-09T12:04:00Z">
              <w:r w:rsidRPr="001334C4" w:rsidDel="00D96DE3">
                <w:rPr>
                  <w:strike/>
                  <w:noProof/>
                  <w:highlight w:val="cyan"/>
                  <w:lang w:val="en-US"/>
                </w:rPr>
                <w:drawing>
                  <wp:inline distT="0" distB="0" distL="0" distR="0" wp14:anchorId="31156C61" wp14:editId="1DEB8514">
                    <wp:extent cx="228600" cy="228600"/>
                    <wp:effectExtent l="0" t="0" r="0" b="0"/>
                    <wp:docPr id="7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334C4" w:rsidDel="00D96DE3">
                <w:rPr>
                  <w:strike/>
                  <w:highlight w:val="cyan"/>
                  <w:lang w:val="en-US"/>
                </w:rPr>
                <w:delText> </w:delText>
              </w:r>
              <w:commentRangeStart w:id="1934"/>
              <w:r w:rsidRPr="001334C4" w:rsidDel="00D96DE3">
                <w:rPr>
                  <w:strike/>
                  <w:highlight w:val="cyan"/>
                  <w:lang w:val="en-US"/>
                </w:rPr>
                <w:delText>Recommendation</w:delText>
              </w:r>
              <w:commentRangeEnd w:id="1934"/>
              <w:r w:rsidRPr="001334C4" w:rsidDel="00D96DE3">
                <w:rPr>
                  <w:rStyle w:val="CommentReference"/>
                  <w:rFonts w:ascii="BentonSans Book" w:hAnsi="BentonSans Book"/>
                  <w:strike/>
                  <w:color w:val="auto"/>
                </w:rPr>
                <w:commentReference w:id="1934"/>
              </w:r>
            </w:del>
          </w:p>
          <w:p w14:paraId="40E7FEBD" w14:textId="69ECB11D" w:rsidR="004D0899" w:rsidRPr="001334C4" w:rsidDel="00D96DE3" w:rsidRDefault="004D0899" w:rsidP="004D0899">
            <w:pPr>
              <w:pStyle w:val="NoteParagraph"/>
              <w:ind w:left="0"/>
              <w:rPr>
                <w:del w:id="1935" w:author="Author" w:date="2018-02-09T12:04:00Z"/>
                <w:strike/>
                <w:highlight w:val="cyan"/>
                <w:lang w:val="en-US"/>
              </w:rPr>
            </w:pPr>
            <w:del w:id="1936" w:author="Author" w:date="2018-02-09T12:04:00Z">
              <w:r w:rsidRPr="001334C4" w:rsidDel="00D96DE3">
                <w:rPr>
                  <w:strike/>
                  <w:highlight w:val="cyan"/>
                  <w:lang w:val="en-US"/>
                </w:rPr>
                <w:delText>Required information in case of rehired employees who are nationals of the country where the hiring company is located.</w:delText>
              </w:r>
            </w:del>
          </w:p>
          <w:p w14:paraId="1F24774C" w14:textId="228E8748" w:rsidR="004D0899" w:rsidRPr="001334C4" w:rsidDel="00D96DE3" w:rsidRDefault="004D0899" w:rsidP="004D0899">
            <w:pPr>
              <w:rPr>
                <w:del w:id="1937" w:author="Author" w:date="2018-02-09T12:04:00Z"/>
                <w:rFonts w:ascii="BentonSans Regular" w:hAnsi="BentonSans Regular"/>
                <w:strike/>
                <w:color w:val="666666"/>
                <w:sz w:val="22"/>
                <w:highlight w:val="cyan"/>
                <w:lang w:val="en-US"/>
              </w:rPr>
            </w:pPr>
            <w:del w:id="1938" w:author="Author" w:date="2018-02-09T12:04:00Z">
              <w:r w:rsidRPr="001334C4" w:rsidDel="00D96DE3">
                <w:rPr>
                  <w:strike/>
                  <w:noProof/>
                  <w:highlight w:val="cyan"/>
                  <w:lang w:val="en-US"/>
                </w:rPr>
                <w:drawing>
                  <wp:inline distT="0" distB="0" distL="0" distR="0" wp14:anchorId="6F5D20D0" wp14:editId="62C0AF84">
                    <wp:extent cx="213995" cy="237490"/>
                    <wp:effectExtent l="0" t="0" r="0" b="0"/>
                    <wp:docPr id="729"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1334C4" w:rsidDel="00D96DE3">
                <w:rPr>
                  <w:strike/>
                  <w:highlight w:val="cyan"/>
                  <w:lang w:val="en-US"/>
                </w:rPr>
                <w:delText> </w:delText>
              </w:r>
              <w:r w:rsidRPr="001334C4" w:rsidDel="00D96DE3">
                <w:rPr>
                  <w:rFonts w:ascii="BentonSans Regular" w:hAnsi="BentonSans Regular"/>
                  <w:strike/>
                  <w:color w:val="666666"/>
                  <w:sz w:val="22"/>
                  <w:highlight w:val="cyan"/>
                  <w:lang w:val="en-US"/>
                </w:rPr>
                <w:delText>Caution</w:delText>
              </w:r>
            </w:del>
          </w:p>
          <w:p w14:paraId="395AEA52" w14:textId="65B1F369" w:rsidR="004D0899" w:rsidRPr="001334C4" w:rsidDel="00D96DE3" w:rsidRDefault="004D0899" w:rsidP="004D0899">
            <w:pPr>
              <w:pStyle w:val="NoteParagraph"/>
              <w:ind w:left="0"/>
              <w:rPr>
                <w:del w:id="1939" w:author="Author" w:date="2018-02-09T12:04:00Z"/>
                <w:strike/>
                <w:lang w:val="en-US"/>
              </w:rPr>
            </w:pPr>
            <w:del w:id="1940" w:author="Author" w:date="2018-02-09T12:04:00Z">
              <w:r w:rsidRPr="001334C4" w:rsidDel="00D96DE3">
                <w:rPr>
                  <w:strike/>
                  <w:highlight w:val="cyan"/>
                  <w:lang w:val="en-US"/>
                </w:rPr>
                <w:delText xml:space="preserve">This test step is only relevant for the following countries: </w:delText>
              </w:r>
              <w:r w:rsidRPr="001334C4" w:rsidDel="00D96DE3">
                <w:rPr>
                  <w:b/>
                  <w:strike/>
                  <w:highlight w:val="cyan"/>
                  <w:lang w:val="en-US"/>
                </w:rPr>
                <w:delText xml:space="preserve">AE, AU, CN, </w:delText>
              </w:r>
            </w:del>
            <w:ins w:id="1941" w:author="Author" w:date="2018-01-29T14:18:00Z">
              <w:del w:id="1942" w:author="Author" w:date="2018-02-09T12:04:00Z">
                <w:r w:rsidRPr="001334C4" w:rsidDel="00D96DE3">
                  <w:rPr>
                    <w:b/>
                    <w:strike/>
                    <w:highlight w:val="cyan"/>
                    <w:lang w:val="en-US"/>
                  </w:rPr>
                  <w:delText xml:space="preserve">FR, </w:delText>
                </w:r>
              </w:del>
            </w:ins>
            <w:del w:id="1943" w:author="Author" w:date="2018-02-09T12:04:00Z">
              <w:r w:rsidRPr="001334C4" w:rsidDel="00D96DE3">
                <w:rPr>
                  <w:b/>
                  <w:strike/>
                  <w:highlight w:val="cyan"/>
                  <w:lang w:val="en-US"/>
                </w:rPr>
                <w:delText>GB, SA, US</w:delText>
              </w:r>
              <w:r w:rsidRPr="001334C4" w:rsidDel="00D96DE3">
                <w:rPr>
                  <w:strike/>
                  <w:highlight w:val="cyan"/>
                  <w:lang w:val="en-US"/>
                </w:rPr>
                <w:delText xml:space="preserve">. For an employee hired at a company in </w:delText>
              </w:r>
              <w:r w:rsidRPr="001334C4" w:rsidDel="00D96DE3">
                <w:rPr>
                  <w:b/>
                  <w:strike/>
                  <w:highlight w:val="cyan"/>
                  <w:lang w:val="en-US"/>
                </w:rPr>
                <w:delText>France</w:delText>
              </w:r>
              <w:r w:rsidRPr="001334C4" w:rsidDel="00D96DE3">
                <w:rPr>
                  <w:strike/>
                  <w:highlight w:val="cyan"/>
                  <w:lang w:val="en-US"/>
                </w:rPr>
                <w:delText>, this information must be entered after the master data record of the new hire has been saved.</w:delText>
              </w:r>
            </w:del>
          </w:p>
          <w:p w14:paraId="4CDD4202" w14:textId="190C52B4" w:rsidR="004D0899" w:rsidRPr="001334C4" w:rsidDel="00D96DE3" w:rsidRDefault="004D0899" w:rsidP="004D0899">
            <w:pPr>
              <w:pStyle w:val="SAPNoteHeading"/>
              <w:ind w:left="0"/>
              <w:rPr>
                <w:del w:id="1944" w:author="Author" w:date="2018-02-09T12:04:00Z"/>
                <w:strike/>
                <w:highlight w:val="cyan"/>
                <w:lang w:val="en-US"/>
              </w:rPr>
            </w:pPr>
            <w:del w:id="1945" w:author="Author" w:date="2018-02-09T12:04:00Z">
              <w:r w:rsidRPr="001334C4" w:rsidDel="00D96DE3">
                <w:rPr>
                  <w:strike/>
                  <w:noProof/>
                  <w:highlight w:val="cyan"/>
                  <w:lang w:val="en-US"/>
                </w:rPr>
                <w:drawing>
                  <wp:inline distT="0" distB="0" distL="0" distR="0" wp14:anchorId="52903CE7" wp14:editId="027D39B8">
                    <wp:extent cx="225425" cy="225425"/>
                    <wp:effectExtent l="0" t="0" r="0" b="3175"/>
                    <wp:docPr id="732"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1334C4" w:rsidDel="00D96DE3">
                <w:rPr>
                  <w:strike/>
                  <w:highlight w:val="cyan"/>
                  <w:lang w:val="en-US"/>
                </w:rPr>
                <w:delText> Note</w:delText>
              </w:r>
            </w:del>
          </w:p>
          <w:p w14:paraId="7F2F7E9B" w14:textId="3E3D2274" w:rsidR="004D0899" w:rsidRPr="001334C4" w:rsidRDefault="004D0899" w:rsidP="004D0899">
            <w:pPr>
              <w:pStyle w:val="NoteParagraph"/>
              <w:ind w:left="0"/>
              <w:rPr>
                <w:strike/>
                <w:lang w:val="en-US"/>
              </w:rPr>
            </w:pPr>
            <w:del w:id="1946" w:author="Author" w:date="2018-02-09T12:04:00Z">
              <w:r w:rsidRPr="001334C4" w:rsidDel="00D96DE3">
                <w:rPr>
                  <w:strike/>
                  <w:highlight w:val="yellow"/>
                  <w:lang w:val="en-US"/>
                </w:rPr>
                <w:delText>This information is replicated to Employee Central Payroll if integration is considered.</w:delText>
              </w:r>
              <w:commentRangeEnd w:id="1900"/>
              <w:r w:rsidRPr="001334C4" w:rsidDel="00D96DE3">
                <w:rPr>
                  <w:rStyle w:val="CommentReference"/>
                  <w:strike/>
                </w:rPr>
                <w:commentReference w:id="1900"/>
              </w:r>
              <w:commentRangeEnd w:id="1901"/>
              <w:r w:rsidRPr="001334C4" w:rsidDel="00D96DE3">
                <w:rPr>
                  <w:rStyle w:val="CommentReference"/>
                  <w:strike/>
                </w:rPr>
                <w:commentReference w:id="1901"/>
              </w:r>
            </w:del>
          </w:p>
        </w:tc>
        <w:tc>
          <w:tcPr>
            <w:tcW w:w="2520" w:type="dxa"/>
            <w:tcBorders>
              <w:top w:val="single" w:sz="8" w:space="0" w:color="999999"/>
              <w:left w:val="single" w:sz="8" w:space="0" w:color="999999"/>
              <w:bottom w:val="single" w:sz="8" w:space="0" w:color="999999"/>
              <w:right w:val="single" w:sz="8" w:space="0" w:color="999999"/>
            </w:tcBorders>
            <w:tcPrChange w:id="1947" w:author="Author" w:date="2018-02-09T12:04:00Z">
              <w:tcPr>
                <w:tcW w:w="2520" w:type="dxa"/>
                <w:tcBorders>
                  <w:top w:val="single" w:sz="8" w:space="0" w:color="999999"/>
                  <w:left w:val="single" w:sz="8" w:space="0" w:color="999999"/>
                  <w:bottom w:val="single" w:sz="8" w:space="0" w:color="999999"/>
                  <w:right w:val="single" w:sz="8" w:space="0" w:color="999999"/>
                </w:tcBorders>
              </w:tcPr>
            </w:tcPrChange>
          </w:tcPr>
          <w:p w14:paraId="5C190EAC" w14:textId="4BEE4897" w:rsidR="004D0899" w:rsidRPr="001334C4" w:rsidRDefault="004D0899" w:rsidP="004D0899">
            <w:pPr>
              <w:rPr>
                <w:rStyle w:val="SAPScreenElement"/>
                <w:strike/>
                <w:lang w:val="en-US"/>
              </w:rPr>
            </w:pPr>
            <w:del w:id="1948" w:author="Author" w:date="2018-02-09T12:04:00Z">
              <w:r w:rsidRPr="001334C4" w:rsidDel="00D96DE3">
                <w:rPr>
                  <w:rStyle w:val="SAPScreenElement"/>
                  <w:strike/>
                  <w:lang w:val="en-US"/>
                </w:rPr>
                <w:delText xml:space="preserve">Country: </w:delText>
              </w:r>
              <w:r w:rsidRPr="001334C4" w:rsidDel="00D96DE3">
                <w:rPr>
                  <w:strike/>
                  <w:highlight w:val="cyan"/>
                  <w:lang w:val="en-US"/>
                </w:rPr>
                <w:delText>select country of company from drop-down</w:delText>
              </w:r>
            </w:del>
          </w:p>
        </w:tc>
        <w:tc>
          <w:tcPr>
            <w:tcW w:w="3240" w:type="dxa"/>
            <w:tcBorders>
              <w:top w:val="single" w:sz="8" w:space="0" w:color="999999"/>
              <w:left w:val="single" w:sz="8" w:space="0" w:color="999999"/>
              <w:bottom w:val="single" w:sz="8" w:space="0" w:color="999999"/>
              <w:right w:val="single" w:sz="8" w:space="0" w:color="999999"/>
            </w:tcBorders>
            <w:tcPrChange w:id="1949" w:author="Author" w:date="2018-02-09T12:04:00Z">
              <w:tcPr>
                <w:tcW w:w="3240" w:type="dxa"/>
                <w:tcBorders>
                  <w:top w:val="single" w:sz="8" w:space="0" w:color="999999"/>
                  <w:left w:val="single" w:sz="8" w:space="0" w:color="999999"/>
                  <w:bottom w:val="single" w:sz="8" w:space="0" w:color="999999"/>
                  <w:right w:val="single" w:sz="8" w:space="0" w:color="999999"/>
                </w:tcBorders>
              </w:tcPr>
            </w:tcPrChange>
          </w:tcPr>
          <w:p w14:paraId="4854BAD2" w14:textId="473D25EB" w:rsidR="004D0899" w:rsidRPr="001334C4" w:rsidRDefault="004D0899" w:rsidP="004D0899">
            <w:pPr>
              <w:rPr>
                <w:strike/>
                <w:lang w:val="en-US"/>
              </w:rPr>
            </w:pPr>
            <w:del w:id="1950" w:author="Author" w:date="2018-02-09T12:04:00Z">
              <w:r w:rsidRPr="001334C4" w:rsidDel="00D96DE3">
                <w:rPr>
                  <w:strike/>
                  <w:lang w:val="en-US"/>
                </w:rPr>
                <w:delText>In case you select a value for this field, you must fill the fields below, too!</w:delText>
              </w:r>
            </w:del>
          </w:p>
        </w:tc>
        <w:tc>
          <w:tcPr>
            <w:tcW w:w="2520" w:type="dxa"/>
            <w:vMerge/>
            <w:tcBorders>
              <w:top w:val="single" w:sz="8" w:space="0" w:color="999999"/>
              <w:left w:val="single" w:sz="8" w:space="0" w:color="999999"/>
              <w:bottom w:val="single" w:sz="8" w:space="0" w:color="999999"/>
              <w:right w:val="single" w:sz="8" w:space="0" w:color="999999"/>
            </w:tcBorders>
            <w:vAlign w:val="center"/>
            <w:hideMark/>
            <w:tcPrChange w:id="1951" w:author="Author" w:date="2018-02-09T12:04:00Z">
              <w:tcPr>
                <w:tcW w:w="2520" w:type="dxa"/>
                <w:vMerge/>
                <w:tcBorders>
                  <w:top w:val="single" w:sz="8" w:space="0" w:color="999999"/>
                  <w:left w:val="single" w:sz="8" w:space="0" w:color="999999"/>
                  <w:bottom w:val="single" w:sz="8" w:space="0" w:color="999999"/>
                  <w:right w:val="single" w:sz="8" w:space="0" w:color="999999"/>
                </w:tcBorders>
                <w:vAlign w:val="center"/>
                <w:hideMark/>
              </w:tcPr>
            </w:tcPrChange>
          </w:tcPr>
          <w:p w14:paraId="758FD810"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Change w:id="1952" w:author="Author" w:date="2018-02-09T12:04:00Z">
              <w:tcPr>
                <w:tcW w:w="1174" w:type="dxa"/>
                <w:tcBorders>
                  <w:top w:val="single" w:sz="8" w:space="0" w:color="999999"/>
                  <w:left w:val="single" w:sz="8" w:space="0" w:color="999999"/>
                  <w:bottom w:val="single" w:sz="8" w:space="0" w:color="999999"/>
                  <w:right w:val="single" w:sz="8" w:space="0" w:color="999999"/>
                </w:tcBorders>
              </w:tcPr>
            </w:tcPrChange>
          </w:tcPr>
          <w:p w14:paraId="2A60CC7C" w14:textId="77777777" w:rsidR="004D0899" w:rsidRPr="002326C1" w:rsidRDefault="004D0899" w:rsidP="004D0899">
            <w:pPr>
              <w:rPr>
                <w:lang w:val="en-US"/>
              </w:rPr>
            </w:pPr>
          </w:p>
        </w:tc>
      </w:tr>
      <w:tr w:rsidR="004D0899" w:rsidRPr="00774C60" w14:paraId="0FAB9DB4"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1953" w:author="Author" w:date="2018-02-09T12:04: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20"/>
          <w:trPrChange w:id="1954" w:author="Author" w:date="2018-02-09T12:04:00Z">
            <w:trPr>
              <w:trHeight w:val="823"/>
            </w:trPr>
          </w:trPrChange>
        </w:trPr>
        <w:tc>
          <w:tcPr>
            <w:tcW w:w="756" w:type="dxa"/>
            <w:vMerge/>
            <w:tcBorders>
              <w:top w:val="single" w:sz="8" w:space="0" w:color="999999"/>
              <w:left w:val="single" w:sz="8" w:space="0" w:color="999999"/>
              <w:bottom w:val="single" w:sz="8" w:space="0" w:color="999999"/>
              <w:right w:val="single" w:sz="8" w:space="0" w:color="999999"/>
            </w:tcBorders>
            <w:vAlign w:val="center"/>
            <w:hideMark/>
            <w:tcPrChange w:id="1955" w:author="Author" w:date="2018-02-09T12:04:00Z">
              <w:tcPr>
                <w:tcW w:w="756" w:type="dxa"/>
                <w:vMerge/>
                <w:tcBorders>
                  <w:top w:val="single" w:sz="8" w:space="0" w:color="999999"/>
                  <w:left w:val="single" w:sz="8" w:space="0" w:color="999999"/>
                  <w:bottom w:val="single" w:sz="8" w:space="0" w:color="999999"/>
                  <w:right w:val="single" w:sz="8" w:space="0" w:color="999999"/>
                </w:tcBorders>
                <w:vAlign w:val="center"/>
                <w:hideMark/>
              </w:tcPr>
            </w:tcPrChange>
          </w:tcPr>
          <w:p w14:paraId="0C6DE779" w14:textId="77777777" w:rsidR="004D0899" w:rsidRPr="002326C1" w:rsidRDefault="004D0899" w:rsidP="004D0899">
            <w:pPr>
              <w:spacing w:before="0" w:after="0" w:line="240" w:lineRule="auto"/>
              <w:rPr>
                <w:lang w:val="en-US"/>
              </w:rPr>
            </w:pPr>
          </w:p>
        </w:tc>
        <w:tc>
          <w:tcPr>
            <w:tcW w:w="1556" w:type="dxa"/>
            <w:vMerge/>
            <w:tcBorders>
              <w:top w:val="single" w:sz="8" w:space="0" w:color="999999"/>
              <w:left w:val="single" w:sz="8" w:space="0" w:color="999999"/>
              <w:bottom w:val="single" w:sz="8" w:space="0" w:color="999999"/>
              <w:right w:val="single" w:sz="8" w:space="0" w:color="999999"/>
            </w:tcBorders>
            <w:vAlign w:val="center"/>
            <w:hideMark/>
            <w:tcPrChange w:id="1956" w:author="Author" w:date="2018-02-09T12:04:00Z">
              <w:tcPr>
                <w:tcW w:w="1556" w:type="dxa"/>
                <w:vMerge/>
                <w:tcBorders>
                  <w:top w:val="single" w:sz="8" w:space="0" w:color="999999"/>
                  <w:left w:val="single" w:sz="8" w:space="0" w:color="999999"/>
                  <w:bottom w:val="single" w:sz="8" w:space="0" w:color="999999"/>
                  <w:right w:val="single" w:sz="8" w:space="0" w:color="999999"/>
                </w:tcBorders>
                <w:vAlign w:val="center"/>
                <w:hideMark/>
              </w:tcPr>
            </w:tcPrChange>
          </w:tcPr>
          <w:p w14:paraId="6F55CC1E" w14:textId="77777777" w:rsidR="004D0899" w:rsidRPr="002326C1" w:rsidRDefault="004D0899" w:rsidP="004D0899">
            <w:pPr>
              <w:spacing w:before="0" w:after="0" w:line="240" w:lineRule="auto"/>
              <w:rPr>
                <w:rStyle w:val="SAPEmphasis"/>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tcPrChange w:id="1957" w:author="Author" w:date="2018-02-09T12:04:00Z">
              <w:tcPr>
                <w:tcW w:w="2520" w:type="dxa"/>
                <w:vMerge/>
                <w:tcBorders>
                  <w:top w:val="single" w:sz="8" w:space="0" w:color="999999"/>
                  <w:left w:val="single" w:sz="8" w:space="0" w:color="999999"/>
                  <w:bottom w:val="single" w:sz="8" w:space="0" w:color="999999"/>
                  <w:right w:val="single" w:sz="8" w:space="0" w:color="999999"/>
                </w:tcBorders>
                <w:vAlign w:val="center"/>
              </w:tcPr>
            </w:tcPrChange>
          </w:tcPr>
          <w:p w14:paraId="49849FD2" w14:textId="77777777" w:rsidR="004D0899" w:rsidRPr="001334C4" w:rsidRDefault="004D0899" w:rsidP="004D0899">
            <w:pPr>
              <w:spacing w:before="0" w:after="0" w:line="240" w:lineRule="auto"/>
              <w:rPr>
                <w:strike/>
                <w:lang w:val="en-US"/>
              </w:rPr>
            </w:pPr>
          </w:p>
        </w:tc>
        <w:tc>
          <w:tcPr>
            <w:tcW w:w="2520" w:type="dxa"/>
            <w:tcBorders>
              <w:top w:val="single" w:sz="8" w:space="0" w:color="999999"/>
              <w:left w:val="single" w:sz="8" w:space="0" w:color="999999"/>
              <w:bottom w:val="single" w:sz="8" w:space="0" w:color="999999"/>
              <w:right w:val="single" w:sz="8" w:space="0" w:color="999999"/>
            </w:tcBorders>
            <w:tcPrChange w:id="1958" w:author="Author" w:date="2018-02-09T12:04:00Z">
              <w:tcPr>
                <w:tcW w:w="2520" w:type="dxa"/>
                <w:tcBorders>
                  <w:top w:val="single" w:sz="8" w:space="0" w:color="999999"/>
                  <w:left w:val="single" w:sz="8" w:space="0" w:color="999999"/>
                  <w:bottom w:val="single" w:sz="8" w:space="0" w:color="999999"/>
                  <w:right w:val="single" w:sz="8" w:space="0" w:color="999999"/>
                </w:tcBorders>
              </w:tcPr>
            </w:tcPrChange>
          </w:tcPr>
          <w:p w14:paraId="7FF41E1E" w14:textId="6F80D27B" w:rsidR="004D0899" w:rsidRPr="001334C4" w:rsidRDefault="004D0899" w:rsidP="004D0899">
            <w:pPr>
              <w:rPr>
                <w:rStyle w:val="SAPScreenElement"/>
                <w:strike/>
                <w:lang w:val="en-US"/>
              </w:rPr>
            </w:pPr>
            <w:del w:id="1959" w:author="Author" w:date="2018-02-09T12:04:00Z">
              <w:r w:rsidRPr="001334C4" w:rsidDel="00D96DE3">
                <w:rPr>
                  <w:rStyle w:val="SAPScreenElement"/>
                  <w:strike/>
                  <w:lang w:val="en-US"/>
                </w:rPr>
                <w:delText xml:space="preserve">National Id Card Type: </w:delText>
              </w:r>
              <w:r w:rsidRPr="001334C4" w:rsidDel="00D96DE3">
                <w:rPr>
                  <w:strike/>
                  <w:highlight w:val="cyan"/>
                  <w:lang w:val="en-US"/>
                </w:rPr>
                <w:delText>select</w:delText>
              </w:r>
              <w:r w:rsidRPr="001334C4" w:rsidDel="00D96DE3">
                <w:rPr>
                  <w:b/>
                  <w:strike/>
                  <w:highlight w:val="cyan"/>
                  <w:lang w:val="en-US"/>
                </w:rPr>
                <w:delText xml:space="preserve"> </w:delText>
              </w:r>
              <w:r w:rsidRPr="001334C4" w:rsidDel="00D96DE3">
                <w:rPr>
                  <w:strike/>
                  <w:highlight w:val="cyan"/>
                  <w:lang w:val="en-US"/>
                </w:rPr>
                <w:delText>from drop-down</w:delText>
              </w:r>
            </w:del>
          </w:p>
        </w:tc>
        <w:tc>
          <w:tcPr>
            <w:tcW w:w="3240" w:type="dxa"/>
            <w:tcBorders>
              <w:top w:val="single" w:sz="8" w:space="0" w:color="999999"/>
              <w:left w:val="single" w:sz="8" w:space="0" w:color="999999"/>
              <w:bottom w:val="single" w:sz="8" w:space="0" w:color="999999"/>
              <w:right w:val="single" w:sz="8" w:space="0" w:color="999999"/>
            </w:tcBorders>
            <w:tcPrChange w:id="1960" w:author="Author" w:date="2018-02-09T12:04:00Z">
              <w:tcPr>
                <w:tcW w:w="3240" w:type="dxa"/>
                <w:tcBorders>
                  <w:top w:val="single" w:sz="8" w:space="0" w:color="999999"/>
                  <w:left w:val="single" w:sz="8" w:space="0" w:color="999999"/>
                  <w:bottom w:val="single" w:sz="8" w:space="0" w:color="999999"/>
                  <w:right w:val="single" w:sz="8" w:space="0" w:color="999999"/>
                </w:tcBorders>
              </w:tcPr>
            </w:tcPrChange>
          </w:tcPr>
          <w:p w14:paraId="53345524" w14:textId="27CC6BEE" w:rsidR="004D0899" w:rsidRPr="001334C4" w:rsidRDefault="004D0899" w:rsidP="004D0899">
            <w:pPr>
              <w:rPr>
                <w:strike/>
                <w:lang w:val="en-US"/>
              </w:rPr>
            </w:pPr>
            <w:del w:id="1961" w:author="Author" w:date="2018-02-09T12:04:00Z">
              <w:r w:rsidRPr="001334C4" w:rsidDel="00D96DE3">
                <w:rPr>
                  <w:strike/>
                  <w:lang w:val="en-US"/>
                </w:rPr>
                <w:delText>The values available for selection depend on the chosen country.</w:delText>
              </w:r>
            </w:del>
          </w:p>
        </w:tc>
        <w:tc>
          <w:tcPr>
            <w:tcW w:w="2520" w:type="dxa"/>
            <w:vMerge/>
            <w:tcBorders>
              <w:top w:val="single" w:sz="8" w:space="0" w:color="999999"/>
              <w:left w:val="single" w:sz="8" w:space="0" w:color="999999"/>
              <w:bottom w:val="single" w:sz="8" w:space="0" w:color="999999"/>
              <w:right w:val="single" w:sz="8" w:space="0" w:color="999999"/>
            </w:tcBorders>
            <w:vAlign w:val="center"/>
            <w:hideMark/>
            <w:tcPrChange w:id="1962" w:author="Author" w:date="2018-02-09T12:04:00Z">
              <w:tcPr>
                <w:tcW w:w="2520" w:type="dxa"/>
                <w:vMerge/>
                <w:tcBorders>
                  <w:top w:val="single" w:sz="8" w:space="0" w:color="999999"/>
                  <w:left w:val="single" w:sz="8" w:space="0" w:color="999999"/>
                  <w:bottom w:val="single" w:sz="8" w:space="0" w:color="999999"/>
                  <w:right w:val="single" w:sz="8" w:space="0" w:color="999999"/>
                </w:tcBorders>
                <w:vAlign w:val="center"/>
                <w:hideMark/>
              </w:tcPr>
            </w:tcPrChange>
          </w:tcPr>
          <w:p w14:paraId="19B323D1"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Change w:id="1963" w:author="Author" w:date="2018-02-09T12:04:00Z">
              <w:tcPr>
                <w:tcW w:w="1174" w:type="dxa"/>
                <w:tcBorders>
                  <w:top w:val="single" w:sz="8" w:space="0" w:color="999999"/>
                  <w:left w:val="single" w:sz="8" w:space="0" w:color="999999"/>
                  <w:bottom w:val="single" w:sz="8" w:space="0" w:color="999999"/>
                  <w:right w:val="single" w:sz="8" w:space="0" w:color="999999"/>
                </w:tcBorders>
              </w:tcPr>
            </w:tcPrChange>
          </w:tcPr>
          <w:p w14:paraId="0871C552" w14:textId="77777777" w:rsidR="004D0899" w:rsidRPr="002326C1" w:rsidRDefault="004D0899" w:rsidP="004D0899">
            <w:pPr>
              <w:rPr>
                <w:lang w:val="en-US"/>
              </w:rPr>
            </w:pPr>
          </w:p>
        </w:tc>
      </w:tr>
      <w:tr w:rsidR="004D0899" w:rsidRPr="00774C60" w14:paraId="4DF97691"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1964" w:author="Author" w:date="2018-02-09T12:04: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20"/>
          <w:trPrChange w:id="1965" w:author="Author" w:date="2018-02-09T12:04:00Z">
            <w:trPr>
              <w:trHeight w:val="454"/>
            </w:trPr>
          </w:trPrChange>
        </w:trPr>
        <w:tc>
          <w:tcPr>
            <w:tcW w:w="756" w:type="dxa"/>
            <w:vMerge/>
            <w:tcBorders>
              <w:top w:val="single" w:sz="8" w:space="0" w:color="999999"/>
              <w:left w:val="single" w:sz="8" w:space="0" w:color="999999"/>
              <w:bottom w:val="single" w:sz="8" w:space="0" w:color="999999"/>
              <w:right w:val="single" w:sz="8" w:space="0" w:color="999999"/>
            </w:tcBorders>
            <w:vAlign w:val="center"/>
            <w:hideMark/>
            <w:tcPrChange w:id="1966" w:author="Author" w:date="2018-02-09T12:04:00Z">
              <w:tcPr>
                <w:tcW w:w="756" w:type="dxa"/>
                <w:vMerge/>
                <w:tcBorders>
                  <w:top w:val="single" w:sz="8" w:space="0" w:color="999999"/>
                  <w:left w:val="single" w:sz="8" w:space="0" w:color="999999"/>
                  <w:bottom w:val="single" w:sz="8" w:space="0" w:color="999999"/>
                  <w:right w:val="single" w:sz="8" w:space="0" w:color="999999"/>
                </w:tcBorders>
                <w:vAlign w:val="center"/>
                <w:hideMark/>
              </w:tcPr>
            </w:tcPrChange>
          </w:tcPr>
          <w:p w14:paraId="45CDBDBC" w14:textId="77777777" w:rsidR="004D0899" w:rsidRPr="002326C1" w:rsidRDefault="004D0899" w:rsidP="004D0899">
            <w:pPr>
              <w:spacing w:before="0" w:after="0" w:line="240" w:lineRule="auto"/>
              <w:rPr>
                <w:lang w:val="en-US"/>
              </w:rPr>
            </w:pPr>
          </w:p>
        </w:tc>
        <w:tc>
          <w:tcPr>
            <w:tcW w:w="1556" w:type="dxa"/>
            <w:vMerge/>
            <w:tcBorders>
              <w:top w:val="single" w:sz="8" w:space="0" w:color="999999"/>
              <w:left w:val="single" w:sz="8" w:space="0" w:color="999999"/>
              <w:bottom w:val="single" w:sz="8" w:space="0" w:color="999999"/>
              <w:right w:val="single" w:sz="8" w:space="0" w:color="999999"/>
            </w:tcBorders>
            <w:vAlign w:val="center"/>
            <w:hideMark/>
            <w:tcPrChange w:id="1967" w:author="Author" w:date="2018-02-09T12:04:00Z">
              <w:tcPr>
                <w:tcW w:w="1556" w:type="dxa"/>
                <w:vMerge/>
                <w:tcBorders>
                  <w:top w:val="single" w:sz="8" w:space="0" w:color="999999"/>
                  <w:left w:val="single" w:sz="8" w:space="0" w:color="999999"/>
                  <w:bottom w:val="single" w:sz="8" w:space="0" w:color="999999"/>
                  <w:right w:val="single" w:sz="8" w:space="0" w:color="999999"/>
                </w:tcBorders>
                <w:vAlign w:val="center"/>
                <w:hideMark/>
              </w:tcPr>
            </w:tcPrChange>
          </w:tcPr>
          <w:p w14:paraId="00F4A9BF" w14:textId="77777777" w:rsidR="004D0899" w:rsidRPr="002326C1" w:rsidRDefault="004D0899" w:rsidP="004D0899">
            <w:pPr>
              <w:spacing w:before="0" w:after="0" w:line="240" w:lineRule="auto"/>
              <w:rPr>
                <w:rStyle w:val="SAPEmphasis"/>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tcPrChange w:id="1968" w:author="Author" w:date="2018-02-09T12:04:00Z">
              <w:tcPr>
                <w:tcW w:w="2520" w:type="dxa"/>
                <w:vMerge/>
                <w:tcBorders>
                  <w:top w:val="single" w:sz="8" w:space="0" w:color="999999"/>
                  <w:left w:val="single" w:sz="8" w:space="0" w:color="999999"/>
                  <w:bottom w:val="single" w:sz="8" w:space="0" w:color="999999"/>
                  <w:right w:val="single" w:sz="8" w:space="0" w:color="999999"/>
                </w:tcBorders>
                <w:vAlign w:val="center"/>
              </w:tcPr>
            </w:tcPrChange>
          </w:tcPr>
          <w:p w14:paraId="4520ACB3" w14:textId="77777777" w:rsidR="004D0899" w:rsidRPr="001334C4" w:rsidRDefault="004D0899" w:rsidP="004D0899">
            <w:pPr>
              <w:spacing w:before="0" w:after="0" w:line="240" w:lineRule="auto"/>
              <w:rPr>
                <w:strike/>
                <w:lang w:val="en-US"/>
              </w:rPr>
            </w:pPr>
          </w:p>
        </w:tc>
        <w:tc>
          <w:tcPr>
            <w:tcW w:w="2520" w:type="dxa"/>
            <w:tcBorders>
              <w:top w:val="single" w:sz="8" w:space="0" w:color="999999"/>
              <w:left w:val="single" w:sz="8" w:space="0" w:color="999999"/>
              <w:bottom w:val="single" w:sz="8" w:space="0" w:color="999999"/>
              <w:right w:val="single" w:sz="8" w:space="0" w:color="999999"/>
            </w:tcBorders>
            <w:tcPrChange w:id="1969" w:author="Author" w:date="2018-02-09T12:04:00Z">
              <w:tcPr>
                <w:tcW w:w="2520" w:type="dxa"/>
                <w:tcBorders>
                  <w:top w:val="single" w:sz="8" w:space="0" w:color="999999"/>
                  <w:left w:val="single" w:sz="8" w:space="0" w:color="999999"/>
                  <w:bottom w:val="single" w:sz="8" w:space="0" w:color="999999"/>
                  <w:right w:val="single" w:sz="8" w:space="0" w:color="999999"/>
                </w:tcBorders>
              </w:tcPr>
            </w:tcPrChange>
          </w:tcPr>
          <w:p w14:paraId="75AC3064" w14:textId="3E6380FB" w:rsidR="004D0899" w:rsidRPr="001334C4" w:rsidDel="00D96DE3" w:rsidRDefault="004D0899" w:rsidP="004D0899">
            <w:pPr>
              <w:rPr>
                <w:del w:id="1970" w:author="Author" w:date="2018-02-09T12:04:00Z"/>
                <w:strike/>
                <w:lang w:val="en-US"/>
              </w:rPr>
            </w:pPr>
            <w:del w:id="1971" w:author="Author" w:date="2018-02-09T12:04:00Z">
              <w:r w:rsidRPr="001334C4" w:rsidDel="00D96DE3">
                <w:rPr>
                  <w:rStyle w:val="SAPScreenElement"/>
                  <w:strike/>
                  <w:lang w:val="en-US"/>
                </w:rPr>
                <w:delText xml:space="preserve">National Id: </w:delText>
              </w:r>
              <w:r w:rsidRPr="001334C4" w:rsidDel="00D96DE3">
                <w:rPr>
                  <w:strike/>
                  <w:lang w:val="en-US"/>
                </w:rPr>
                <w:delText>enter as appropriate</w:delText>
              </w:r>
            </w:del>
          </w:p>
          <w:p w14:paraId="027DC612" w14:textId="0A57F155" w:rsidR="004D0899" w:rsidRPr="001334C4" w:rsidDel="00D96DE3" w:rsidRDefault="004D0899" w:rsidP="004D0899">
            <w:pPr>
              <w:rPr>
                <w:del w:id="1972" w:author="Author" w:date="2018-02-09T12:04:00Z"/>
                <w:strike/>
                <w:lang w:val="en-US"/>
              </w:rPr>
            </w:pPr>
          </w:p>
          <w:p w14:paraId="728C7034" w14:textId="66329A8F" w:rsidR="004D0899" w:rsidRPr="001334C4" w:rsidDel="00D96DE3" w:rsidRDefault="004D0899">
            <w:pPr>
              <w:rPr>
                <w:ins w:id="1973" w:author="Author" w:date="2018-01-29T14:20:00Z"/>
                <w:del w:id="1974" w:author="Author" w:date="2018-02-09T12:04:00Z"/>
                <w:strike/>
                <w:highlight w:val="yellow"/>
                <w:lang w:val="en-US"/>
              </w:rPr>
              <w:pPrChange w:id="1975" w:author="Author" w:date="2018-01-29T14:20:00Z">
                <w:pPr>
                  <w:pStyle w:val="SAPNoteHeading"/>
                  <w:ind w:left="0"/>
                </w:pPr>
              </w:pPrChange>
            </w:pPr>
            <w:del w:id="1976" w:author="Author" w:date="2018-02-09T12:04:00Z">
              <w:r w:rsidRPr="001334C4" w:rsidDel="00D96DE3">
                <w:rPr>
                  <w:strike/>
                  <w:noProof/>
                  <w:highlight w:val="yellow"/>
                  <w:lang w:val="en-US"/>
                </w:rPr>
                <w:drawing>
                  <wp:inline distT="0" distB="0" distL="0" distR="0" wp14:anchorId="6A6E56AD" wp14:editId="26001240">
                    <wp:extent cx="228600" cy="228600"/>
                    <wp:effectExtent l="0" t="0" r="0" b="0"/>
                    <wp:docPr id="3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334C4" w:rsidDel="00D96DE3">
                <w:rPr>
                  <w:strike/>
                  <w:highlight w:val="yellow"/>
                  <w:lang w:val="en-US"/>
                </w:rPr>
                <w:delText> </w:delText>
              </w:r>
              <w:r w:rsidRPr="001334C4" w:rsidDel="00D96DE3">
                <w:rPr>
                  <w:rFonts w:ascii="BentonSans Regular" w:hAnsi="BentonSans Regular"/>
                  <w:strike/>
                  <w:color w:val="666666"/>
                  <w:sz w:val="22"/>
                  <w:highlight w:val="cyan"/>
                  <w:lang w:val="en-US"/>
                  <w:rPrChange w:id="1977" w:author="Author" w:date="2018-01-29T14:20:00Z">
                    <w:rPr>
                      <w:highlight w:val="yellow"/>
                      <w:lang w:val="en-US"/>
                    </w:rPr>
                  </w:rPrChange>
                </w:rPr>
                <w:delText>Recommendation</w:delText>
              </w:r>
              <w:r w:rsidRPr="001334C4" w:rsidDel="00D96DE3">
                <w:rPr>
                  <w:strike/>
                  <w:highlight w:val="yellow"/>
                  <w:lang w:val="en-US"/>
                </w:rPr>
                <w:delText xml:space="preserve"> </w:delText>
              </w:r>
            </w:del>
          </w:p>
          <w:p w14:paraId="5F350914" w14:textId="7B3E9DCE" w:rsidR="004D0899" w:rsidRPr="001334C4" w:rsidDel="00D96DE3" w:rsidRDefault="004D0899">
            <w:pPr>
              <w:rPr>
                <w:del w:id="1978" w:author="Author" w:date="2018-02-09T12:04:00Z"/>
                <w:strike/>
                <w:highlight w:val="yellow"/>
                <w:lang w:val="en-US"/>
              </w:rPr>
              <w:pPrChange w:id="1979" w:author="Author" w:date="2018-01-29T14:20:00Z">
                <w:pPr>
                  <w:pStyle w:val="SAPNoteHeading"/>
                  <w:ind w:left="0"/>
                </w:pPr>
              </w:pPrChange>
            </w:pPr>
            <w:ins w:id="1980" w:author="Author" w:date="2018-01-29T14:20:00Z">
              <w:del w:id="1981" w:author="Author" w:date="2018-02-09T12:04:00Z">
                <w:r w:rsidRPr="001334C4" w:rsidDel="00D96DE3">
                  <w:rPr>
                    <w:strike/>
                    <w:highlight w:val="cyan"/>
                    <w:lang w:val="en-US"/>
                  </w:rPr>
                  <w:delText xml:space="preserve">For </w:delText>
                </w:r>
                <w:r w:rsidRPr="001334C4" w:rsidDel="00D96DE3">
                  <w:rPr>
                    <w:strike/>
                    <w:highlight w:val="yellow"/>
                    <w:lang w:val="en-US"/>
                    <w:rPrChange w:id="1982" w:author="Author" w:date="2018-01-29T14:20:00Z">
                      <w:rPr>
                        <w:highlight w:val="cyan"/>
                        <w:lang w:val="en-US"/>
                      </w:rPr>
                    </w:rPrChange>
                  </w:rPr>
                  <w:delText>country</w:delText>
                </w:r>
                <w:r w:rsidRPr="001334C4" w:rsidDel="00D96DE3">
                  <w:rPr>
                    <w:b/>
                    <w:strike/>
                    <w:highlight w:val="cyan"/>
                    <w:lang w:val="en-US"/>
                  </w:rPr>
                  <w:delText xml:space="preserve"> FR</w:delText>
                </w:r>
                <w:r w:rsidRPr="001334C4" w:rsidDel="00D96DE3">
                  <w:rPr>
                    <w:strike/>
                    <w:highlight w:val="cyan"/>
                    <w:lang w:val="en-US"/>
                  </w:rPr>
                  <w:delText>,</w:delText>
                </w:r>
              </w:del>
            </w:ins>
            <w:del w:id="1983" w:author="Author" w:date="2018-02-09T12:04:00Z">
              <w:r w:rsidRPr="001334C4" w:rsidDel="00D96DE3">
                <w:rPr>
                  <w:strike/>
                  <w:highlight w:val="yellow"/>
                  <w:lang w:val="en-US"/>
                </w:rPr>
                <w:delText>FRANCE</w:delText>
              </w:r>
            </w:del>
          </w:p>
          <w:p w14:paraId="118E1E3B" w14:textId="5E7D93C2" w:rsidR="004D0899" w:rsidRPr="001334C4" w:rsidRDefault="004D0899" w:rsidP="004D0899">
            <w:pPr>
              <w:rPr>
                <w:rStyle w:val="SAPScreenElement"/>
                <w:rFonts w:ascii="BentonSans Book" w:hAnsi="BentonSans Book"/>
                <w:strike/>
                <w:color w:val="auto"/>
                <w:lang w:val="en-US"/>
              </w:rPr>
            </w:pPr>
            <w:ins w:id="1984" w:author="Author" w:date="2018-01-29T14:20:00Z">
              <w:del w:id="1985" w:author="Author" w:date="2018-02-09T12:04:00Z">
                <w:r w:rsidRPr="001334C4" w:rsidDel="00D96DE3">
                  <w:rPr>
                    <w:strike/>
                    <w:highlight w:val="yellow"/>
                    <w:lang w:val="en-US"/>
                  </w:rPr>
                  <w:delText xml:space="preserve"> </w:delText>
                </w:r>
              </w:del>
            </w:ins>
            <w:del w:id="1986" w:author="Author" w:date="2018-02-09T12:04:00Z">
              <w:r w:rsidRPr="001334C4" w:rsidDel="00D96DE3">
                <w:rPr>
                  <w:strike/>
                  <w:highlight w:val="yellow"/>
                  <w:lang w:val="en-US"/>
                </w:rPr>
                <w:delText>M</w:delText>
              </w:r>
            </w:del>
            <w:ins w:id="1987" w:author="Author" w:date="2018-01-29T14:20:00Z">
              <w:del w:id="1988" w:author="Author" w:date="2018-02-09T12:04:00Z">
                <w:r w:rsidRPr="001334C4" w:rsidDel="00D96DE3">
                  <w:rPr>
                    <w:strike/>
                    <w:highlight w:val="yellow"/>
                    <w:lang w:val="en-US"/>
                  </w:rPr>
                  <w:delText>m</w:delText>
                </w:r>
              </w:del>
            </w:ins>
            <w:del w:id="1989" w:author="Author" w:date="2018-02-09T12:04:00Z">
              <w:r w:rsidRPr="001334C4" w:rsidDel="00D96DE3">
                <w:rPr>
                  <w:strike/>
                  <w:highlight w:val="yellow"/>
                  <w:lang w:val="en-US"/>
                </w:rPr>
                <w:delText xml:space="preserve">ake sure that the value you enter here conforms to the values entered in the fields </w:delText>
              </w:r>
              <w:r w:rsidRPr="001334C4" w:rsidDel="00D96DE3">
                <w:rPr>
                  <w:rStyle w:val="SAPScreenElement"/>
                  <w:strike/>
                  <w:highlight w:val="yellow"/>
                  <w:lang w:val="en-US"/>
                </w:rPr>
                <w:delText>Gender (Salutation)</w:delText>
              </w:r>
              <w:r w:rsidRPr="001334C4" w:rsidDel="00D96DE3">
                <w:rPr>
                  <w:strike/>
                  <w:highlight w:val="yellow"/>
                  <w:lang w:val="en-US"/>
                </w:rPr>
                <w:delText xml:space="preserve">, </w:delText>
              </w:r>
              <w:r w:rsidRPr="001334C4" w:rsidDel="00D96DE3">
                <w:rPr>
                  <w:rStyle w:val="SAPScreenElement"/>
                  <w:strike/>
                  <w:highlight w:val="yellow"/>
                  <w:lang w:val="en-US"/>
                </w:rPr>
                <w:delText>Date Of Birth</w:delText>
              </w:r>
              <w:r w:rsidRPr="001334C4" w:rsidDel="00D96DE3">
                <w:rPr>
                  <w:strike/>
                  <w:highlight w:val="yellow"/>
                  <w:lang w:val="en-US"/>
                </w:rPr>
                <w:delText xml:space="preserve">, and </w:delText>
              </w:r>
              <w:r w:rsidRPr="001334C4" w:rsidDel="00D96DE3">
                <w:rPr>
                  <w:rStyle w:val="SAPScreenElement"/>
                  <w:strike/>
                  <w:highlight w:val="yellow"/>
                  <w:lang w:val="en-US"/>
                </w:rPr>
                <w:delText>Region Of Birth</w:delText>
              </w:r>
              <w:r w:rsidRPr="001334C4" w:rsidDel="00D96DE3">
                <w:rPr>
                  <w:strike/>
                  <w:highlight w:val="yellow"/>
                  <w:lang w:val="en-US"/>
                </w:rPr>
                <w:delText>.</w:delText>
              </w:r>
              <w:r w:rsidRPr="001334C4" w:rsidDel="00D96DE3">
                <w:rPr>
                  <w:strike/>
                  <w:lang w:val="en-US"/>
                </w:rPr>
                <w:delText xml:space="preserve"> </w:delText>
              </w:r>
            </w:del>
          </w:p>
        </w:tc>
        <w:tc>
          <w:tcPr>
            <w:tcW w:w="3240" w:type="dxa"/>
            <w:tcBorders>
              <w:top w:val="single" w:sz="8" w:space="0" w:color="999999"/>
              <w:left w:val="single" w:sz="8" w:space="0" w:color="999999"/>
              <w:bottom w:val="single" w:sz="8" w:space="0" w:color="999999"/>
              <w:right w:val="single" w:sz="8" w:space="0" w:color="999999"/>
            </w:tcBorders>
            <w:tcPrChange w:id="1990" w:author="Author" w:date="2018-02-09T12:04:00Z">
              <w:tcPr>
                <w:tcW w:w="3240" w:type="dxa"/>
                <w:tcBorders>
                  <w:top w:val="single" w:sz="8" w:space="0" w:color="999999"/>
                  <w:left w:val="single" w:sz="8" w:space="0" w:color="999999"/>
                  <w:bottom w:val="single" w:sz="8" w:space="0" w:color="999999"/>
                  <w:right w:val="single" w:sz="8" w:space="0" w:color="999999"/>
                </w:tcBorders>
              </w:tcPr>
            </w:tcPrChange>
          </w:tcPr>
          <w:p w14:paraId="0886E8DC" w14:textId="7179581C" w:rsidR="004D0899" w:rsidRPr="001334C4" w:rsidDel="00D96DE3" w:rsidRDefault="004D0899">
            <w:pPr>
              <w:ind w:left="162"/>
              <w:rPr>
                <w:del w:id="1991" w:author="Author" w:date="2018-02-09T12:04:00Z"/>
                <w:strike/>
                <w:lang w:val="en-US"/>
              </w:rPr>
              <w:pPrChange w:id="1992" w:author="Author" w:date="2018-02-09T12:04:00Z">
                <w:pPr/>
              </w:pPrChange>
            </w:pPr>
            <w:del w:id="1993" w:author="Author" w:date="2018-02-09T12:04:00Z">
              <w:r w:rsidRPr="001334C4" w:rsidDel="00D96DE3">
                <w:rPr>
                  <w:strike/>
                  <w:lang w:val="en-US"/>
                </w:rPr>
                <w:delText>The format of the value is predefined.</w:delText>
              </w:r>
            </w:del>
          </w:p>
          <w:p w14:paraId="0F94DD18" w14:textId="4B0737AE" w:rsidR="004D0899" w:rsidRPr="001334C4" w:rsidDel="00D96DE3" w:rsidRDefault="004D0899">
            <w:pPr>
              <w:ind w:left="162"/>
              <w:rPr>
                <w:ins w:id="1994" w:author="Author" w:date="2018-01-29T14:20:00Z"/>
                <w:del w:id="1995" w:author="Author" w:date="2018-02-09T12:04:00Z"/>
                <w:strike/>
                <w:highlight w:val="yellow"/>
                <w:lang w:val="en-US"/>
              </w:rPr>
              <w:pPrChange w:id="1996" w:author="Author" w:date="2018-02-09T12:04:00Z">
                <w:pPr>
                  <w:pStyle w:val="SAPNoteHeading"/>
                  <w:ind w:left="0"/>
                </w:pPr>
              </w:pPrChange>
            </w:pPr>
            <w:del w:id="1997" w:author="Author" w:date="2018-02-09T12:04:00Z">
              <w:r w:rsidRPr="001334C4" w:rsidDel="00D96DE3">
                <w:rPr>
                  <w:strike/>
                  <w:noProof/>
                  <w:highlight w:val="yellow"/>
                  <w:lang w:val="en-US"/>
                </w:rPr>
                <w:drawing>
                  <wp:inline distT="0" distB="0" distL="0" distR="0" wp14:anchorId="6266646B" wp14:editId="0D2750A4">
                    <wp:extent cx="228600" cy="228600"/>
                    <wp:effectExtent l="0" t="0" r="0" b="0"/>
                    <wp:docPr id="7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334C4" w:rsidDel="00D96DE3">
                <w:rPr>
                  <w:strike/>
                  <w:highlight w:val="yellow"/>
                  <w:lang w:val="en-US"/>
                </w:rPr>
                <w:delText> </w:delText>
              </w:r>
              <w:r w:rsidRPr="001334C4" w:rsidDel="00D96DE3">
                <w:rPr>
                  <w:rFonts w:ascii="BentonSans Regular" w:hAnsi="BentonSans Regular"/>
                  <w:strike/>
                  <w:color w:val="666666"/>
                  <w:sz w:val="22"/>
                  <w:highlight w:val="cyan"/>
                  <w:lang w:val="en-US"/>
                  <w:rPrChange w:id="1998" w:author="Author" w:date="2018-01-29T14:20:00Z">
                    <w:rPr>
                      <w:highlight w:val="yellow"/>
                      <w:lang w:val="en-US"/>
                    </w:rPr>
                  </w:rPrChange>
                </w:rPr>
                <w:delText>Recommendation</w:delText>
              </w:r>
              <w:r w:rsidRPr="001334C4" w:rsidDel="00D96DE3">
                <w:rPr>
                  <w:strike/>
                  <w:highlight w:val="yellow"/>
                  <w:lang w:val="en-US"/>
                </w:rPr>
                <w:delText xml:space="preserve"> </w:delText>
              </w:r>
            </w:del>
          </w:p>
          <w:p w14:paraId="5CF29C63" w14:textId="25CE403B" w:rsidR="004D0899" w:rsidRPr="001334C4" w:rsidDel="00D96DE3" w:rsidRDefault="004D0899">
            <w:pPr>
              <w:ind w:left="162"/>
              <w:rPr>
                <w:del w:id="1999" w:author="Author" w:date="2018-02-09T12:04:00Z"/>
                <w:strike/>
                <w:highlight w:val="yellow"/>
                <w:lang w:val="en-US"/>
              </w:rPr>
              <w:pPrChange w:id="2000" w:author="Author" w:date="2018-02-09T12:04:00Z">
                <w:pPr>
                  <w:pStyle w:val="SAPNoteHeading"/>
                  <w:ind w:left="0"/>
                </w:pPr>
              </w:pPrChange>
            </w:pPr>
            <w:ins w:id="2001" w:author="Author" w:date="2018-01-29T14:20:00Z">
              <w:del w:id="2002" w:author="Author" w:date="2018-02-09T12:04:00Z">
                <w:r w:rsidRPr="001334C4" w:rsidDel="00D96DE3">
                  <w:rPr>
                    <w:strike/>
                    <w:highlight w:val="cyan"/>
                    <w:lang w:val="en-US"/>
                  </w:rPr>
                  <w:delText xml:space="preserve">For </w:delText>
                </w:r>
                <w:r w:rsidRPr="001334C4" w:rsidDel="00D96DE3">
                  <w:rPr>
                    <w:strike/>
                    <w:highlight w:val="yellow"/>
                    <w:lang w:val="en-US"/>
                    <w:rPrChange w:id="2003" w:author="Author" w:date="2018-01-29T14:20:00Z">
                      <w:rPr>
                        <w:highlight w:val="cyan"/>
                        <w:lang w:val="en-US"/>
                      </w:rPr>
                    </w:rPrChange>
                  </w:rPr>
                  <w:delText>country</w:delText>
                </w:r>
                <w:r w:rsidRPr="001334C4" w:rsidDel="00D96DE3">
                  <w:rPr>
                    <w:b/>
                    <w:strike/>
                    <w:highlight w:val="cyan"/>
                    <w:lang w:val="en-US"/>
                  </w:rPr>
                  <w:delText xml:space="preserve"> FR</w:delText>
                </w:r>
                <w:r w:rsidRPr="001334C4" w:rsidDel="00D96DE3">
                  <w:rPr>
                    <w:strike/>
                    <w:highlight w:val="cyan"/>
                    <w:lang w:val="en-US"/>
                  </w:rPr>
                  <w:delText>.,</w:delText>
                </w:r>
              </w:del>
            </w:ins>
            <w:del w:id="2004" w:author="Author" w:date="2018-02-09T12:04:00Z">
              <w:r w:rsidRPr="001334C4" w:rsidDel="00D96DE3">
                <w:rPr>
                  <w:strike/>
                  <w:highlight w:val="yellow"/>
                  <w:lang w:val="en-US"/>
                </w:rPr>
                <w:delText>FRANCE</w:delText>
              </w:r>
            </w:del>
          </w:p>
          <w:p w14:paraId="7D0EACE9" w14:textId="32EFEE5D" w:rsidR="004D0899" w:rsidRPr="001334C4" w:rsidDel="00D96DE3" w:rsidRDefault="004D0899">
            <w:pPr>
              <w:ind w:left="162"/>
              <w:rPr>
                <w:del w:id="2005" w:author="Author" w:date="2018-02-09T12:04:00Z"/>
                <w:rFonts w:asciiTheme="minorHAnsi" w:eastAsiaTheme="minorHAnsi" w:hAnsiTheme="minorHAnsi"/>
                <w:strike/>
                <w:sz w:val="22"/>
                <w:szCs w:val="22"/>
                <w:highlight w:val="yellow"/>
                <w:lang w:val="en-US"/>
              </w:rPr>
              <w:pPrChange w:id="2006" w:author="Author" w:date="2018-02-09T12:04:00Z">
                <w:pPr/>
              </w:pPrChange>
            </w:pPr>
            <w:del w:id="2007" w:author="Author" w:date="2018-02-09T12:04:00Z">
              <w:r w:rsidRPr="001334C4" w:rsidDel="00D96DE3">
                <w:rPr>
                  <w:strike/>
                  <w:highlight w:val="yellow"/>
                  <w:lang w:val="en-US"/>
                </w:rPr>
                <w:delText xml:space="preserve"> the format of the NIR value is predefined as NYYMMNXNNNNNN NN, where:</w:delText>
              </w:r>
            </w:del>
          </w:p>
          <w:p w14:paraId="370C6B7E" w14:textId="1CD6FC74" w:rsidR="004D0899" w:rsidRPr="001334C4" w:rsidDel="00D96DE3" w:rsidRDefault="004D0899">
            <w:pPr>
              <w:pStyle w:val="ListParagraph"/>
              <w:ind w:left="162"/>
              <w:rPr>
                <w:del w:id="2008" w:author="Author" w:date="2018-02-09T12:04:00Z"/>
                <w:strike/>
                <w:highlight w:val="yellow"/>
                <w:lang w:val="en-US"/>
              </w:rPr>
              <w:pPrChange w:id="2009" w:author="Author" w:date="2018-02-09T12:04:00Z">
                <w:pPr>
                  <w:pStyle w:val="ListParagraph"/>
                  <w:numPr>
                    <w:numId w:val="39"/>
                  </w:numPr>
                  <w:ind w:left="162" w:hanging="162"/>
                </w:pPr>
              </w:pPrChange>
            </w:pPr>
            <w:del w:id="2010" w:author="Author" w:date="2018-02-09T12:04:00Z">
              <w:r w:rsidRPr="001334C4" w:rsidDel="00D96DE3">
                <w:rPr>
                  <w:strike/>
                  <w:highlight w:val="yellow"/>
                  <w:lang w:val="en-US"/>
                </w:rPr>
                <w:delText>Digit 1 “N” represents the gender</w:delText>
              </w:r>
            </w:del>
          </w:p>
          <w:p w14:paraId="72849C8F" w14:textId="0770A725" w:rsidR="004D0899" w:rsidRPr="001334C4" w:rsidDel="00D96DE3" w:rsidRDefault="004D0899">
            <w:pPr>
              <w:pStyle w:val="ListParagraph"/>
              <w:ind w:left="162"/>
              <w:rPr>
                <w:del w:id="2011" w:author="Author" w:date="2018-02-09T12:04:00Z"/>
                <w:strike/>
                <w:highlight w:val="yellow"/>
                <w:lang w:val="en-US"/>
              </w:rPr>
              <w:pPrChange w:id="2012" w:author="Author" w:date="2018-02-09T12:04:00Z">
                <w:pPr>
                  <w:pStyle w:val="ListParagraph"/>
                  <w:numPr>
                    <w:numId w:val="39"/>
                  </w:numPr>
                  <w:ind w:left="162" w:hanging="162"/>
                </w:pPr>
              </w:pPrChange>
            </w:pPr>
            <w:del w:id="2013" w:author="Author" w:date="2018-02-09T12:04:00Z">
              <w:r w:rsidRPr="001334C4" w:rsidDel="00D96DE3">
                <w:rPr>
                  <w:strike/>
                  <w:highlight w:val="yellow"/>
                  <w:lang w:val="en-US"/>
                </w:rPr>
                <w:delText>Digits 2 and 3 “YY” represent the year of birth</w:delText>
              </w:r>
            </w:del>
          </w:p>
          <w:p w14:paraId="64770758" w14:textId="442CB23D" w:rsidR="004D0899" w:rsidRPr="001334C4" w:rsidDel="00D96DE3" w:rsidRDefault="004D0899">
            <w:pPr>
              <w:pStyle w:val="ListParagraph"/>
              <w:ind w:left="162"/>
              <w:rPr>
                <w:del w:id="2014" w:author="Author" w:date="2018-02-09T12:04:00Z"/>
                <w:strike/>
                <w:highlight w:val="yellow"/>
                <w:lang w:val="en-US"/>
              </w:rPr>
              <w:pPrChange w:id="2015" w:author="Author" w:date="2018-02-09T12:04:00Z">
                <w:pPr>
                  <w:pStyle w:val="ListParagraph"/>
                  <w:numPr>
                    <w:numId w:val="39"/>
                  </w:numPr>
                  <w:ind w:left="162" w:hanging="162"/>
                </w:pPr>
              </w:pPrChange>
            </w:pPr>
            <w:del w:id="2016" w:author="Author" w:date="2018-02-09T12:04:00Z">
              <w:r w:rsidRPr="001334C4" w:rsidDel="00D96DE3">
                <w:rPr>
                  <w:strike/>
                  <w:highlight w:val="yellow"/>
                  <w:lang w:val="en-US"/>
                </w:rPr>
                <w:delText>Digits 4 and 5 “MM” represent the month of birth</w:delText>
              </w:r>
            </w:del>
          </w:p>
          <w:p w14:paraId="45619C4D" w14:textId="09A1C0CA" w:rsidR="004D0899" w:rsidRPr="001334C4" w:rsidDel="00D96DE3" w:rsidRDefault="004D0899">
            <w:pPr>
              <w:pStyle w:val="ListParagraph"/>
              <w:ind w:left="162"/>
              <w:rPr>
                <w:del w:id="2017" w:author="Author" w:date="2018-02-09T12:04:00Z"/>
                <w:strike/>
                <w:highlight w:val="yellow"/>
                <w:lang w:val="en-US"/>
              </w:rPr>
              <w:pPrChange w:id="2018" w:author="Author" w:date="2018-02-09T12:04:00Z">
                <w:pPr>
                  <w:pStyle w:val="ListParagraph"/>
                  <w:numPr>
                    <w:numId w:val="39"/>
                  </w:numPr>
                  <w:ind w:left="162" w:hanging="162"/>
                </w:pPr>
              </w:pPrChange>
            </w:pPr>
            <w:del w:id="2019" w:author="Author" w:date="2018-02-09T12:04:00Z">
              <w:r w:rsidRPr="001334C4" w:rsidDel="00D96DE3">
                <w:rPr>
                  <w:strike/>
                  <w:highlight w:val="yellow"/>
                  <w:lang w:val="en-US"/>
                </w:rPr>
                <w:delText>Digits 6 and 7 “NX” represent the region of birth for person born in Metropolitan France</w:delText>
              </w:r>
            </w:del>
          </w:p>
          <w:p w14:paraId="4CB60DF0" w14:textId="59774DB9" w:rsidR="004D0899" w:rsidRPr="001334C4" w:rsidDel="00D96DE3" w:rsidRDefault="004D0899">
            <w:pPr>
              <w:pStyle w:val="ListParagraph"/>
              <w:ind w:left="162"/>
              <w:rPr>
                <w:del w:id="2020" w:author="Author" w:date="2018-02-09T12:04:00Z"/>
                <w:strike/>
                <w:highlight w:val="yellow"/>
                <w:lang w:val="en-US"/>
              </w:rPr>
              <w:pPrChange w:id="2021" w:author="Author" w:date="2018-02-09T12:04:00Z">
                <w:pPr>
                  <w:pStyle w:val="ListParagraph"/>
                  <w:numPr>
                    <w:numId w:val="39"/>
                  </w:numPr>
                  <w:ind w:left="162" w:hanging="162"/>
                </w:pPr>
              </w:pPrChange>
            </w:pPr>
            <w:del w:id="2022" w:author="Author" w:date="2018-02-09T12:04:00Z">
              <w:r w:rsidRPr="001334C4" w:rsidDel="00D96DE3">
                <w:rPr>
                  <w:strike/>
                  <w:highlight w:val="yellow"/>
                  <w:lang w:val="en-US"/>
                </w:rPr>
                <w:delText>Digits 6, 7, and 8 “NXN” represent the region of birth for person born in Overseas Departments or in Overseas Territories, Collectivities and Countries related to France</w:delText>
              </w:r>
            </w:del>
          </w:p>
          <w:p w14:paraId="01DF8597" w14:textId="485F993F" w:rsidR="004D0899" w:rsidRPr="001334C4" w:rsidDel="00D96DE3" w:rsidRDefault="004D0899">
            <w:pPr>
              <w:pStyle w:val="ListParagraph"/>
              <w:ind w:left="162"/>
              <w:rPr>
                <w:del w:id="2023" w:author="Author" w:date="2018-02-09T12:04:00Z"/>
                <w:strike/>
                <w:lang w:val="en-US"/>
              </w:rPr>
              <w:pPrChange w:id="2024" w:author="Author" w:date="2018-02-09T12:04:00Z">
                <w:pPr>
                  <w:pStyle w:val="ListParagraph"/>
                  <w:numPr>
                    <w:numId w:val="39"/>
                  </w:numPr>
                  <w:ind w:left="162" w:hanging="162"/>
                </w:pPr>
              </w:pPrChange>
            </w:pPr>
            <w:del w:id="2025" w:author="Author" w:date="2018-02-09T12:04:00Z">
              <w:r w:rsidRPr="001334C4" w:rsidDel="00D96DE3">
                <w:rPr>
                  <w:strike/>
                  <w:highlight w:val="yellow"/>
                  <w:lang w:val="en-US"/>
                </w:rPr>
                <w:delText>Digits 14 and 15 “NN” are control characters.</w:delText>
              </w:r>
            </w:del>
          </w:p>
          <w:p w14:paraId="142A7C27" w14:textId="1686F3F6" w:rsidR="004D0899" w:rsidRPr="001334C4" w:rsidRDefault="004D0899">
            <w:pPr>
              <w:pStyle w:val="ListParagraph"/>
              <w:ind w:left="162"/>
              <w:rPr>
                <w:strike/>
                <w:lang w:val="en-US"/>
              </w:rPr>
              <w:pPrChange w:id="2026" w:author="Author" w:date="2018-02-09T12:04:00Z">
                <w:pPr>
                  <w:pStyle w:val="ListParagraph"/>
                  <w:numPr>
                    <w:numId w:val="39"/>
                  </w:numPr>
                  <w:ind w:left="162" w:hanging="162"/>
                </w:pPr>
              </w:pPrChange>
            </w:pPr>
            <w:del w:id="2027" w:author="Author" w:date="2018-02-09T12:04:00Z">
              <w:r w:rsidRPr="001334C4" w:rsidDel="00D96DE3">
                <w:rPr>
                  <w:strike/>
                  <w:highlight w:val="yellow"/>
                  <w:lang w:val="en-US"/>
                </w:rPr>
                <w:delText>In case of an employee born in a country other than France, digits 6 to 10 reflect the country of birth.</w:delText>
              </w:r>
            </w:del>
          </w:p>
        </w:tc>
        <w:tc>
          <w:tcPr>
            <w:tcW w:w="2520" w:type="dxa"/>
            <w:vMerge/>
            <w:tcBorders>
              <w:top w:val="single" w:sz="8" w:space="0" w:color="999999"/>
              <w:left w:val="single" w:sz="8" w:space="0" w:color="999999"/>
              <w:bottom w:val="single" w:sz="8" w:space="0" w:color="999999"/>
              <w:right w:val="single" w:sz="8" w:space="0" w:color="999999"/>
            </w:tcBorders>
            <w:vAlign w:val="center"/>
            <w:hideMark/>
            <w:tcPrChange w:id="2028" w:author="Author" w:date="2018-02-09T12:04:00Z">
              <w:tcPr>
                <w:tcW w:w="2520" w:type="dxa"/>
                <w:vMerge/>
                <w:tcBorders>
                  <w:top w:val="single" w:sz="8" w:space="0" w:color="999999"/>
                  <w:left w:val="single" w:sz="8" w:space="0" w:color="999999"/>
                  <w:bottom w:val="single" w:sz="8" w:space="0" w:color="999999"/>
                  <w:right w:val="single" w:sz="8" w:space="0" w:color="999999"/>
                </w:tcBorders>
                <w:vAlign w:val="center"/>
                <w:hideMark/>
              </w:tcPr>
            </w:tcPrChange>
          </w:tcPr>
          <w:p w14:paraId="3CE998EB"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Change w:id="2029" w:author="Author" w:date="2018-02-09T12:04:00Z">
              <w:tcPr>
                <w:tcW w:w="1174" w:type="dxa"/>
                <w:tcBorders>
                  <w:top w:val="single" w:sz="8" w:space="0" w:color="999999"/>
                  <w:left w:val="single" w:sz="8" w:space="0" w:color="999999"/>
                  <w:bottom w:val="single" w:sz="8" w:space="0" w:color="999999"/>
                  <w:right w:val="single" w:sz="8" w:space="0" w:color="999999"/>
                </w:tcBorders>
              </w:tcPr>
            </w:tcPrChange>
          </w:tcPr>
          <w:p w14:paraId="689C446A" w14:textId="77777777" w:rsidR="004D0899" w:rsidRPr="002326C1" w:rsidRDefault="004D0899" w:rsidP="004D0899">
            <w:pPr>
              <w:rPr>
                <w:lang w:val="en-US"/>
              </w:rPr>
            </w:pPr>
          </w:p>
        </w:tc>
      </w:tr>
      <w:tr w:rsidR="004D0899" w:rsidRPr="00774C60" w14:paraId="2AC5059E"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2030" w:author="Author" w:date="2018-02-09T12:04: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20"/>
          <w:trPrChange w:id="2031" w:author="Author" w:date="2018-02-09T12:04:00Z">
            <w:trPr>
              <w:trHeight w:val="823"/>
            </w:trPr>
          </w:trPrChange>
        </w:trPr>
        <w:tc>
          <w:tcPr>
            <w:tcW w:w="756" w:type="dxa"/>
            <w:vMerge/>
            <w:tcBorders>
              <w:top w:val="single" w:sz="8" w:space="0" w:color="999999"/>
              <w:left w:val="single" w:sz="8" w:space="0" w:color="999999"/>
              <w:bottom w:val="single" w:sz="8" w:space="0" w:color="999999"/>
              <w:right w:val="single" w:sz="8" w:space="0" w:color="999999"/>
            </w:tcBorders>
            <w:vAlign w:val="center"/>
            <w:hideMark/>
            <w:tcPrChange w:id="2032" w:author="Author" w:date="2018-02-09T12:04:00Z">
              <w:tcPr>
                <w:tcW w:w="756" w:type="dxa"/>
                <w:vMerge/>
                <w:tcBorders>
                  <w:top w:val="single" w:sz="8" w:space="0" w:color="999999"/>
                  <w:left w:val="single" w:sz="8" w:space="0" w:color="999999"/>
                  <w:bottom w:val="single" w:sz="8" w:space="0" w:color="999999"/>
                  <w:right w:val="single" w:sz="8" w:space="0" w:color="999999"/>
                </w:tcBorders>
                <w:vAlign w:val="center"/>
                <w:hideMark/>
              </w:tcPr>
            </w:tcPrChange>
          </w:tcPr>
          <w:p w14:paraId="76466D44" w14:textId="77777777" w:rsidR="004D0899" w:rsidRPr="002326C1" w:rsidRDefault="004D0899" w:rsidP="004D0899">
            <w:pPr>
              <w:spacing w:before="0" w:after="0" w:line="240" w:lineRule="auto"/>
              <w:rPr>
                <w:lang w:val="en-US"/>
              </w:rPr>
            </w:pPr>
          </w:p>
        </w:tc>
        <w:tc>
          <w:tcPr>
            <w:tcW w:w="1556" w:type="dxa"/>
            <w:vMerge/>
            <w:tcBorders>
              <w:top w:val="single" w:sz="8" w:space="0" w:color="999999"/>
              <w:left w:val="single" w:sz="8" w:space="0" w:color="999999"/>
              <w:bottom w:val="single" w:sz="8" w:space="0" w:color="999999"/>
              <w:right w:val="single" w:sz="8" w:space="0" w:color="999999"/>
            </w:tcBorders>
            <w:vAlign w:val="center"/>
            <w:hideMark/>
            <w:tcPrChange w:id="2033" w:author="Author" w:date="2018-02-09T12:04:00Z">
              <w:tcPr>
                <w:tcW w:w="1556" w:type="dxa"/>
                <w:vMerge/>
                <w:tcBorders>
                  <w:top w:val="single" w:sz="8" w:space="0" w:color="999999"/>
                  <w:left w:val="single" w:sz="8" w:space="0" w:color="999999"/>
                  <w:bottom w:val="single" w:sz="8" w:space="0" w:color="999999"/>
                  <w:right w:val="single" w:sz="8" w:space="0" w:color="999999"/>
                </w:tcBorders>
                <w:vAlign w:val="center"/>
                <w:hideMark/>
              </w:tcPr>
            </w:tcPrChange>
          </w:tcPr>
          <w:p w14:paraId="06DACCAE" w14:textId="77777777" w:rsidR="004D0899" w:rsidRPr="002326C1" w:rsidRDefault="004D0899" w:rsidP="004D0899">
            <w:pPr>
              <w:spacing w:before="0" w:after="0" w:line="240" w:lineRule="auto"/>
              <w:rPr>
                <w:rStyle w:val="SAPEmphasis"/>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tcPrChange w:id="2034" w:author="Author" w:date="2018-02-09T12:04:00Z">
              <w:tcPr>
                <w:tcW w:w="2520" w:type="dxa"/>
                <w:vMerge/>
                <w:tcBorders>
                  <w:top w:val="single" w:sz="8" w:space="0" w:color="999999"/>
                  <w:left w:val="single" w:sz="8" w:space="0" w:color="999999"/>
                  <w:bottom w:val="single" w:sz="8" w:space="0" w:color="999999"/>
                  <w:right w:val="single" w:sz="8" w:space="0" w:color="999999"/>
                </w:tcBorders>
                <w:vAlign w:val="center"/>
              </w:tcPr>
            </w:tcPrChange>
          </w:tcPr>
          <w:p w14:paraId="12EAF62C" w14:textId="77777777" w:rsidR="004D0899" w:rsidRPr="001334C4" w:rsidRDefault="004D0899" w:rsidP="004D0899">
            <w:pPr>
              <w:spacing w:before="0" w:after="0" w:line="240" w:lineRule="auto"/>
              <w:rPr>
                <w:strike/>
                <w:lang w:val="en-US"/>
              </w:rPr>
            </w:pPr>
          </w:p>
        </w:tc>
        <w:tc>
          <w:tcPr>
            <w:tcW w:w="2520" w:type="dxa"/>
            <w:tcBorders>
              <w:top w:val="single" w:sz="8" w:space="0" w:color="999999"/>
              <w:left w:val="single" w:sz="8" w:space="0" w:color="999999"/>
              <w:bottom w:val="single" w:sz="8" w:space="0" w:color="999999"/>
              <w:right w:val="single" w:sz="8" w:space="0" w:color="999999"/>
            </w:tcBorders>
            <w:tcPrChange w:id="2035" w:author="Author" w:date="2018-02-09T12:04:00Z">
              <w:tcPr>
                <w:tcW w:w="2520" w:type="dxa"/>
                <w:tcBorders>
                  <w:top w:val="single" w:sz="8" w:space="0" w:color="999999"/>
                  <w:left w:val="single" w:sz="8" w:space="0" w:color="999999"/>
                  <w:bottom w:val="single" w:sz="8" w:space="0" w:color="999999"/>
                  <w:right w:val="single" w:sz="8" w:space="0" w:color="999999"/>
                </w:tcBorders>
              </w:tcPr>
            </w:tcPrChange>
          </w:tcPr>
          <w:p w14:paraId="5AF2A9FC" w14:textId="683EDB98" w:rsidR="004D0899" w:rsidRPr="001334C4" w:rsidRDefault="004D0899" w:rsidP="004D0899">
            <w:pPr>
              <w:rPr>
                <w:rStyle w:val="SAPScreenElement"/>
                <w:strike/>
                <w:lang w:val="en-US"/>
              </w:rPr>
            </w:pPr>
            <w:del w:id="2036" w:author="Author" w:date="2018-02-09T12:04:00Z">
              <w:r w:rsidRPr="001334C4" w:rsidDel="00D96DE3">
                <w:rPr>
                  <w:rStyle w:val="SAPScreenElement"/>
                  <w:strike/>
                  <w:lang w:val="en-US"/>
                </w:rPr>
                <w:delText xml:space="preserve">Is Primary: </w:delText>
              </w:r>
              <w:r w:rsidRPr="001334C4" w:rsidDel="00D96DE3">
                <w:rPr>
                  <w:strike/>
                  <w:lang w:val="en-US"/>
                </w:rPr>
                <w:delText>select</w:delText>
              </w:r>
              <w:r w:rsidRPr="001334C4" w:rsidDel="00D96DE3">
                <w:rPr>
                  <w:rStyle w:val="SAPUserEntry"/>
                  <w:strike/>
                  <w:lang w:val="en-US"/>
                </w:rPr>
                <w:delText xml:space="preserve"> Yes</w:delText>
              </w:r>
              <w:r w:rsidRPr="001334C4" w:rsidDel="00D96DE3">
                <w:rPr>
                  <w:strike/>
                  <w:lang w:val="en-US"/>
                </w:rPr>
                <w:delText xml:space="preserve"> from drop-down</w:delText>
              </w:r>
            </w:del>
          </w:p>
        </w:tc>
        <w:tc>
          <w:tcPr>
            <w:tcW w:w="3240" w:type="dxa"/>
            <w:tcBorders>
              <w:top w:val="single" w:sz="8" w:space="0" w:color="999999"/>
              <w:left w:val="single" w:sz="8" w:space="0" w:color="999999"/>
              <w:bottom w:val="single" w:sz="8" w:space="0" w:color="999999"/>
              <w:right w:val="single" w:sz="8" w:space="0" w:color="999999"/>
            </w:tcBorders>
            <w:tcPrChange w:id="2037" w:author="Author" w:date="2018-02-09T12:04:00Z">
              <w:tcPr>
                <w:tcW w:w="3240" w:type="dxa"/>
                <w:tcBorders>
                  <w:top w:val="single" w:sz="8" w:space="0" w:color="999999"/>
                  <w:left w:val="single" w:sz="8" w:space="0" w:color="999999"/>
                  <w:bottom w:val="single" w:sz="8" w:space="0" w:color="999999"/>
                  <w:right w:val="single" w:sz="8" w:space="0" w:color="999999"/>
                </w:tcBorders>
              </w:tcPr>
            </w:tcPrChange>
          </w:tcPr>
          <w:p w14:paraId="2A7004A3" w14:textId="46023605" w:rsidR="004D0899" w:rsidRPr="001334C4" w:rsidRDefault="004D0899" w:rsidP="004D0899">
            <w:pPr>
              <w:rPr>
                <w:strike/>
                <w:lang w:val="en-US"/>
              </w:rPr>
            </w:pPr>
            <w:commentRangeStart w:id="2038"/>
            <w:del w:id="2039" w:author="Author" w:date="2018-02-09T12:04:00Z">
              <w:r w:rsidRPr="001334C4" w:rsidDel="00D96DE3">
                <w:rPr>
                  <w:strike/>
                  <w:highlight w:val="yellow"/>
                  <w:lang w:val="en-US"/>
                </w:rPr>
                <w:delText>FOR CN: Only one National Id Card type can be maintained as primary.</w:delText>
              </w:r>
              <w:commentRangeEnd w:id="2038"/>
              <w:r w:rsidRPr="001334C4" w:rsidDel="00D96DE3">
                <w:rPr>
                  <w:rStyle w:val="CommentReference"/>
                  <w:strike/>
                </w:rPr>
                <w:commentReference w:id="2038"/>
              </w:r>
            </w:del>
          </w:p>
        </w:tc>
        <w:tc>
          <w:tcPr>
            <w:tcW w:w="2520" w:type="dxa"/>
            <w:vMerge/>
            <w:tcBorders>
              <w:top w:val="single" w:sz="8" w:space="0" w:color="999999"/>
              <w:left w:val="single" w:sz="8" w:space="0" w:color="999999"/>
              <w:bottom w:val="single" w:sz="8" w:space="0" w:color="999999"/>
              <w:right w:val="single" w:sz="8" w:space="0" w:color="999999"/>
            </w:tcBorders>
            <w:vAlign w:val="center"/>
            <w:hideMark/>
            <w:tcPrChange w:id="2040" w:author="Author" w:date="2018-02-09T12:04:00Z">
              <w:tcPr>
                <w:tcW w:w="2520" w:type="dxa"/>
                <w:vMerge/>
                <w:tcBorders>
                  <w:top w:val="single" w:sz="8" w:space="0" w:color="999999"/>
                  <w:left w:val="single" w:sz="8" w:space="0" w:color="999999"/>
                  <w:bottom w:val="single" w:sz="8" w:space="0" w:color="999999"/>
                  <w:right w:val="single" w:sz="8" w:space="0" w:color="999999"/>
                </w:tcBorders>
                <w:vAlign w:val="center"/>
                <w:hideMark/>
              </w:tcPr>
            </w:tcPrChange>
          </w:tcPr>
          <w:p w14:paraId="266E9DC2"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Change w:id="2041" w:author="Author" w:date="2018-02-09T12:04:00Z">
              <w:tcPr>
                <w:tcW w:w="1174" w:type="dxa"/>
                <w:tcBorders>
                  <w:top w:val="single" w:sz="8" w:space="0" w:color="999999"/>
                  <w:left w:val="single" w:sz="8" w:space="0" w:color="999999"/>
                  <w:bottom w:val="single" w:sz="8" w:space="0" w:color="999999"/>
                  <w:right w:val="single" w:sz="8" w:space="0" w:color="999999"/>
                </w:tcBorders>
              </w:tcPr>
            </w:tcPrChange>
          </w:tcPr>
          <w:p w14:paraId="7CA6EC52" w14:textId="77777777" w:rsidR="004D0899" w:rsidRPr="002326C1" w:rsidRDefault="004D0899" w:rsidP="004D0899">
            <w:pPr>
              <w:rPr>
                <w:lang w:val="en-US"/>
              </w:rPr>
            </w:pPr>
          </w:p>
        </w:tc>
      </w:tr>
      <w:tr w:rsidR="004D0899" w:rsidRPr="00774C60" w14:paraId="049EB607" w14:textId="77777777" w:rsidTr="00357342">
        <w:trPr>
          <w:trHeight w:val="823"/>
        </w:trPr>
        <w:tc>
          <w:tcPr>
            <w:tcW w:w="756" w:type="dxa"/>
            <w:tcBorders>
              <w:top w:val="single" w:sz="8" w:space="0" w:color="999999"/>
              <w:left w:val="single" w:sz="8" w:space="0" w:color="999999"/>
              <w:bottom w:val="single" w:sz="8" w:space="0" w:color="999999"/>
              <w:right w:val="single" w:sz="8" w:space="0" w:color="999999"/>
            </w:tcBorders>
            <w:hideMark/>
          </w:tcPr>
          <w:p w14:paraId="637553BD" w14:textId="77777777" w:rsidR="004D0899" w:rsidRPr="002326C1" w:rsidRDefault="004D0899" w:rsidP="004D0899">
            <w:pPr>
              <w:rPr>
                <w:lang w:val="en-US"/>
              </w:rPr>
            </w:pPr>
            <w:r w:rsidRPr="002326C1">
              <w:rPr>
                <w:lang w:val="en-US"/>
              </w:rPr>
              <w:t>8</w:t>
            </w:r>
          </w:p>
        </w:tc>
        <w:tc>
          <w:tcPr>
            <w:tcW w:w="1556" w:type="dxa"/>
            <w:tcBorders>
              <w:top w:val="single" w:sz="8" w:space="0" w:color="999999"/>
              <w:left w:val="single" w:sz="8" w:space="0" w:color="999999"/>
              <w:bottom w:val="single" w:sz="8" w:space="0" w:color="999999"/>
              <w:right w:val="single" w:sz="8" w:space="0" w:color="999999"/>
            </w:tcBorders>
            <w:hideMark/>
          </w:tcPr>
          <w:p w14:paraId="271A7598" w14:textId="5B019F27" w:rsidR="004D0899" w:rsidRPr="002326C1" w:rsidRDefault="004D0899" w:rsidP="004D0899">
            <w:pPr>
              <w:rPr>
                <w:rStyle w:val="SAPEmphasis"/>
                <w:lang w:val="en-US"/>
              </w:rPr>
            </w:pPr>
            <w:r w:rsidRPr="002326C1">
              <w:rPr>
                <w:rStyle w:val="SAPEmphasis"/>
                <w:lang w:val="en-US"/>
              </w:rPr>
              <w:t>Continue</w:t>
            </w:r>
          </w:p>
        </w:tc>
        <w:tc>
          <w:tcPr>
            <w:tcW w:w="2520" w:type="dxa"/>
            <w:tcBorders>
              <w:top w:val="single" w:sz="8" w:space="0" w:color="999999"/>
              <w:left w:val="single" w:sz="8" w:space="0" w:color="999999"/>
              <w:bottom w:val="single" w:sz="8" w:space="0" w:color="999999"/>
              <w:right w:val="single" w:sz="8" w:space="0" w:color="999999"/>
            </w:tcBorders>
            <w:hideMark/>
          </w:tcPr>
          <w:p w14:paraId="3D1E0C54" w14:textId="68438E2E" w:rsidR="004D0899" w:rsidRPr="002326C1" w:rsidRDefault="004D0899" w:rsidP="004D0899">
            <w:pPr>
              <w:rPr>
                <w:lang w:val="en-US"/>
              </w:rPr>
            </w:pPr>
            <w:r w:rsidRPr="002326C1">
              <w:rPr>
                <w:lang w:val="en-US"/>
              </w:rPr>
              <w:t xml:space="preserve">Choose the </w:t>
            </w:r>
            <w:r w:rsidRPr="002326C1">
              <w:rPr>
                <w:rStyle w:val="SAPScreenElement"/>
                <w:lang w:val="en-US"/>
              </w:rPr>
              <w:t xml:space="preserve">Continue </w:t>
            </w:r>
            <w:r w:rsidRPr="002326C1">
              <w:rPr>
                <w:lang w:val="en-US"/>
              </w:rPr>
              <w:t xml:space="preserve">pushbutton. </w:t>
            </w:r>
          </w:p>
        </w:tc>
        <w:tc>
          <w:tcPr>
            <w:tcW w:w="2520" w:type="dxa"/>
            <w:tcBorders>
              <w:top w:val="single" w:sz="8" w:space="0" w:color="999999"/>
              <w:left w:val="single" w:sz="8" w:space="0" w:color="999999"/>
              <w:bottom w:val="single" w:sz="8" w:space="0" w:color="999999"/>
              <w:right w:val="single" w:sz="8" w:space="0" w:color="999999"/>
            </w:tcBorders>
          </w:tcPr>
          <w:p w14:paraId="44CBD0A0" w14:textId="77777777" w:rsidR="004D0899" w:rsidRPr="002326C1" w:rsidRDefault="004D0899" w:rsidP="004D0899">
            <w:pPr>
              <w:rPr>
                <w:lang w:val="en-US"/>
              </w:rPr>
            </w:pPr>
          </w:p>
        </w:tc>
        <w:tc>
          <w:tcPr>
            <w:tcW w:w="3240" w:type="dxa"/>
            <w:tcBorders>
              <w:top w:val="single" w:sz="8" w:space="0" w:color="999999"/>
              <w:left w:val="single" w:sz="8" w:space="0" w:color="999999"/>
              <w:bottom w:val="single" w:sz="8" w:space="0" w:color="999999"/>
              <w:right w:val="single" w:sz="8" w:space="0" w:color="999999"/>
            </w:tcBorders>
          </w:tcPr>
          <w:p w14:paraId="5A0F695C"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1C49C318" w14:textId="00C308DF" w:rsidR="004D0899" w:rsidRPr="002326C1" w:rsidRDefault="004D0899" w:rsidP="004D0899">
            <w:pPr>
              <w:rPr>
                <w:lang w:val="en-US"/>
              </w:rPr>
            </w:pPr>
            <w:r w:rsidRPr="002326C1">
              <w:rPr>
                <w:lang w:val="en-US"/>
              </w:rPr>
              <w:t xml:space="preserve">The </w:t>
            </w:r>
            <w:r w:rsidRPr="002326C1">
              <w:rPr>
                <w:rStyle w:val="SAPScreenElement"/>
                <w:lang w:val="en-US"/>
              </w:rPr>
              <w:t>Personal Information</w:t>
            </w:r>
            <w:r w:rsidRPr="002326C1">
              <w:rPr>
                <w:lang w:val="en-US"/>
              </w:rPr>
              <w:t xml:space="preserve"> section in the </w:t>
            </w:r>
            <w:r w:rsidRPr="002326C1">
              <w:rPr>
                <w:rStyle w:val="SAPScreenElement"/>
                <w:lang w:val="en-US"/>
              </w:rPr>
              <w:t>Add New Employee</w:t>
            </w:r>
            <w:r w:rsidRPr="002326C1">
              <w:rPr>
                <w:lang w:val="en-US"/>
              </w:rPr>
              <w:t xml:space="preserve"> screen is expanded.</w:t>
            </w:r>
          </w:p>
        </w:tc>
        <w:tc>
          <w:tcPr>
            <w:tcW w:w="1174" w:type="dxa"/>
            <w:tcBorders>
              <w:top w:val="single" w:sz="8" w:space="0" w:color="999999"/>
              <w:left w:val="single" w:sz="8" w:space="0" w:color="999999"/>
              <w:bottom w:val="single" w:sz="8" w:space="0" w:color="999999"/>
              <w:right w:val="single" w:sz="8" w:space="0" w:color="999999"/>
            </w:tcBorders>
          </w:tcPr>
          <w:p w14:paraId="54CE2CEF" w14:textId="77777777" w:rsidR="004D0899" w:rsidRPr="002326C1" w:rsidRDefault="004D0899" w:rsidP="004D0899">
            <w:pPr>
              <w:rPr>
                <w:lang w:val="en-US"/>
              </w:rPr>
            </w:pPr>
          </w:p>
        </w:tc>
      </w:tr>
      <w:tr w:rsidR="004D0899" w:rsidRPr="00774C60" w14:paraId="38F74AD3" w14:textId="77777777" w:rsidTr="00357342">
        <w:trPr>
          <w:trHeight w:val="576"/>
        </w:trPr>
        <w:tc>
          <w:tcPr>
            <w:tcW w:w="756" w:type="dxa"/>
            <w:vMerge w:val="restart"/>
            <w:tcBorders>
              <w:top w:val="single" w:sz="8" w:space="0" w:color="999999"/>
              <w:left w:val="single" w:sz="8" w:space="0" w:color="999999"/>
              <w:right w:val="single" w:sz="8" w:space="0" w:color="999999"/>
            </w:tcBorders>
          </w:tcPr>
          <w:p w14:paraId="10A9B5F1" w14:textId="70330C13" w:rsidR="004D0899" w:rsidRPr="002326C1" w:rsidRDefault="004D0899" w:rsidP="004D0899">
            <w:pPr>
              <w:rPr>
                <w:lang w:val="en-US"/>
              </w:rPr>
            </w:pPr>
            <w:r w:rsidRPr="002326C1">
              <w:rPr>
                <w:lang w:val="en-US"/>
              </w:rPr>
              <w:t>9</w:t>
            </w:r>
          </w:p>
        </w:tc>
        <w:tc>
          <w:tcPr>
            <w:tcW w:w="1556" w:type="dxa"/>
            <w:vMerge w:val="restart"/>
            <w:tcBorders>
              <w:top w:val="single" w:sz="8" w:space="0" w:color="999999"/>
              <w:left w:val="single" w:sz="8" w:space="0" w:color="999999"/>
              <w:right w:val="single" w:sz="8" w:space="0" w:color="999999"/>
            </w:tcBorders>
          </w:tcPr>
          <w:p w14:paraId="59B5867C" w14:textId="77777777" w:rsidR="004D0899" w:rsidRPr="002326C1" w:rsidRDefault="004D0899" w:rsidP="004D0899">
            <w:pPr>
              <w:rPr>
                <w:rStyle w:val="SAPEmphasis"/>
                <w:lang w:val="en-US"/>
              </w:rPr>
            </w:pPr>
            <w:r w:rsidRPr="002326C1">
              <w:rPr>
                <w:rStyle w:val="SAPEmphasis"/>
                <w:lang w:val="en-US"/>
              </w:rPr>
              <w:t>Enter Personal Information for rehired Employee</w:t>
            </w:r>
          </w:p>
          <w:p w14:paraId="23F53C22" w14:textId="77777777" w:rsidR="004D0899" w:rsidRPr="002326C1" w:rsidRDefault="004D0899" w:rsidP="004D0899">
            <w:pPr>
              <w:rPr>
                <w:lang w:val="en-US"/>
              </w:rPr>
            </w:pPr>
          </w:p>
        </w:tc>
        <w:tc>
          <w:tcPr>
            <w:tcW w:w="2520" w:type="dxa"/>
            <w:vMerge w:val="restart"/>
            <w:tcBorders>
              <w:top w:val="single" w:sz="8" w:space="0" w:color="999999"/>
              <w:left w:val="single" w:sz="8" w:space="0" w:color="999999"/>
              <w:right w:val="single" w:sz="8" w:space="0" w:color="999999"/>
            </w:tcBorders>
            <w:hideMark/>
          </w:tcPr>
          <w:p w14:paraId="1210AC36" w14:textId="55380583" w:rsidR="004D0899" w:rsidRPr="002326C1" w:rsidRDefault="004D0899" w:rsidP="004D0899">
            <w:pPr>
              <w:rPr>
                <w:lang w:val="en-US"/>
              </w:rPr>
            </w:pPr>
            <w:r w:rsidRPr="002326C1">
              <w:rPr>
                <w:lang w:val="en-US"/>
              </w:rPr>
              <w:lastRenderedPageBreak/>
              <w:t xml:space="preserve">In the </w:t>
            </w:r>
            <w:r w:rsidRPr="002326C1">
              <w:rPr>
                <w:rStyle w:val="SAPScreenElement"/>
                <w:lang w:val="en-US"/>
              </w:rPr>
              <w:t xml:space="preserve">Personal Information </w:t>
            </w:r>
            <w:r w:rsidRPr="002326C1">
              <w:rPr>
                <w:lang w:val="en-US"/>
              </w:rPr>
              <w:t>block, you may decide to accept the data already existing in the system or adapt it as required.</w:t>
            </w:r>
          </w:p>
        </w:tc>
        <w:tc>
          <w:tcPr>
            <w:tcW w:w="2520" w:type="dxa"/>
            <w:tcBorders>
              <w:top w:val="single" w:sz="8" w:space="0" w:color="999999"/>
              <w:left w:val="single" w:sz="8" w:space="0" w:color="999999"/>
              <w:bottom w:val="single" w:sz="8" w:space="0" w:color="999999"/>
              <w:right w:val="single" w:sz="8" w:space="0" w:color="999999"/>
            </w:tcBorders>
            <w:hideMark/>
          </w:tcPr>
          <w:p w14:paraId="5AFAB1AE" w14:textId="7E5354E4" w:rsidR="004D0899" w:rsidDel="00903BE6" w:rsidRDefault="004D0899" w:rsidP="004D0899">
            <w:pPr>
              <w:rPr>
                <w:del w:id="2042" w:author="Author" w:date="2018-01-29T14:05:00Z"/>
                <w:lang w:val="en-US"/>
              </w:rPr>
            </w:pPr>
            <w:del w:id="2043" w:author="Author" w:date="2018-01-29T14:05:00Z">
              <w:r w:rsidRPr="002326C1" w:rsidDel="00903BE6">
                <w:rPr>
                  <w:rStyle w:val="SAPScreenElement"/>
                  <w:lang w:val="en-US"/>
                </w:rPr>
                <w:delText xml:space="preserve">Gender: </w:delText>
              </w:r>
              <w:r w:rsidRPr="002326C1" w:rsidDel="00903BE6">
                <w:rPr>
                  <w:lang w:val="en-US"/>
                </w:rPr>
                <w:delText>adapt if appropriate by selecting value from drop-down</w:delText>
              </w:r>
            </w:del>
          </w:p>
          <w:p w14:paraId="20F2DA26" w14:textId="182FEE28" w:rsidR="004D0899" w:rsidDel="00903BE6" w:rsidRDefault="004D0899" w:rsidP="004D0899">
            <w:pPr>
              <w:rPr>
                <w:del w:id="2044" w:author="Author" w:date="2018-01-29T14:05:00Z"/>
                <w:rFonts w:asciiTheme="minorHAnsi" w:eastAsiaTheme="minorHAnsi" w:hAnsiTheme="minorHAnsi"/>
                <w:sz w:val="22"/>
                <w:szCs w:val="22"/>
                <w:lang w:val="en-US"/>
              </w:rPr>
            </w:pPr>
            <w:del w:id="2045" w:author="Author" w:date="2018-01-29T14:05:00Z">
              <w:r w:rsidRPr="00564796" w:rsidDel="00903BE6">
                <w:rPr>
                  <w:highlight w:val="cyan"/>
                  <w:lang w:val="en-US"/>
                </w:rPr>
                <w:delText xml:space="preserve">for the countries </w:delText>
              </w:r>
              <w:r w:rsidRPr="00564796" w:rsidDel="00903BE6">
                <w:rPr>
                  <w:b/>
                  <w:highlight w:val="cyan"/>
                  <w:lang w:val="en-US"/>
                </w:rPr>
                <w:delText xml:space="preserve">AE, AU, FR, GB, SA, </w:delText>
              </w:r>
              <w:r w:rsidRPr="00564796" w:rsidDel="00903BE6">
                <w:rPr>
                  <w:highlight w:val="cyan"/>
                  <w:lang w:val="en-US"/>
                </w:rPr>
                <w:delText>the value is</w:delText>
              </w:r>
              <w:r w:rsidRPr="00564796" w:rsidDel="00903BE6">
                <w:rPr>
                  <w:b/>
                  <w:highlight w:val="cyan"/>
                  <w:lang w:val="en-US"/>
                </w:rPr>
                <w:delText xml:space="preserve"> </w:delText>
              </w:r>
              <w:r w:rsidRPr="00564796" w:rsidDel="00903BE6">
                <w:rPr>
                  <w:highlight w:val="cyan"/>
                  <w:lang w:val="en-US"/>
                </w:rPr>
                <w:delText xml:space="preserve">defaulted based on the value entered for </w:delText>
              </w:r>
              <w:r w:rsidRPr="00564796" w:rsidDel="00903BE6">
                <w:rPr>
                  <w:rStyle w:val="SAPScreenElement"/>
                  <w:highlight w:val="cyan"/>
                  <w:lang w:val="en-US"/>
                </w:rPr>
                <w:delText xml:space="preserve">Salutation. </w:delText>
              </w:r>
              <w:r w:rsidRPr="00564796" w:rsidDel="00903BE6">
                <w:rPr>
                  <w:highlight w:val="cyan"/>
                  <w:lang w:val="en-US"/>
                </w:rPr>
                <w:delText xml:space="preserve">For the countries </w:delText>
              </w:r>
              <w:r w:rsidRPr="00564796" w:rsidDel="00903BE6">
                <w:rPr>
                  <w:b/>
                  <w:highlight w:val="cyan"/>
                  <w:lang w:val="en-US"/>
                </w:rPr>
                <w:delText xml:space="preserve">DE </w:delText>
              </w:r>
              <w:r w:rsidRPr="00564796" w:rsidDel="00903BE6">
                <w:rPr>
                  <w:highlight w:val="cyan"/>
                  <w:lang w:val="en-US"/>
                </w:rPr>
                <w:delText xml:space="preserve">and </w:delText>
              </w:r>
              <w:r w:rsidRPr="00564796" w:rsidDel="00903BE6">
                <w:rPr>
                  <w:b/>
                  <w:highlight w:val="cyan"/>
                  <w:lang w:val="en-US"/>
                </w:rPr>
                <w:delText xml:space="preserve">US </w:delText>
              </w:r>
              <w:r w:rsidRPr="00564796" w:rsidDel="00903BE6">
                <w:rPr>
                  <w:highlight w:val="cyan"/>
                  <w:lang w:val="en-US"/>
                </w:rPr>
                <w:delText>you need to select a value from drop-down</w:delText>
              </w:r>
              <w:r w:rsidRPr="00564796" w:rsidDel="00903BE6">
                <w:rPr>
                  <w:lang w:val="en-US"/>
                </w:rPr>
                <w:delText>.</w:delText>
              </w:r>
            </w:del>
          </w:p>
          <w:p w14:paraId="1FA7AE5C" w14:textId="01D03BF1" w:rsidR="004D0899" w:rsidRPr="00564796" w:rsidDel="00903BE6" w:rsidRDefault="004D0899" w:rsidP="004D0899">
            <w:pPr>
              <w:rPr>
                <w:del w:id="2046" w:author="Author" w:date="2018-01-29T14:05:00Z"/>
                <w:lang w:val="en-US"/>
              </w:rPr>
            </w:pPr>
          </w:p>
          <w:p w14:paraId="7ED8CEFE" w14:textId="008AE746" w:rsidR="004D0899" w:rsidDel="00903BE6" w:rsidRDefault="004D0899" w:rsidP="004D0899">
            <w:pPr>
              <w:pStyle w:val="NormalWeb"/>
              <w:rPr>
                <w:del w:id="2047" w:author="Author" w:date="2018-01-29T14:05:00Z"/>
                <w:rFonts w:ascii="Calibri" w:eastAsia="Times New Roman" w:hAnsi="Calibri"/>
                <w:sz w:val="18"/>
                <w:szCs w:val="18"/>
                <w:highlight w:val="yellow"/>
                <w:lang w:val="en-US" w:eastAsia="zh-CN"/>
              </w:rPr>
            </w:pPr>
            <w:del w:id="2048" w:author="Author" w:date="2018-01-29T14:05:00Z">
              <w:r w:rsidDel="00903BE6">
                <w:rPr>
                  <w:highlight w:val="yellow"/>
                  <w:lang w:val="en-US"/>
                </w:rPr>
                <w:delText xml:space="preserve">FOR CN: </w:delText>
              </w:r>
              <w:r w:rsidDel="00903BE6">
                <w:rPr>
                  <w:rFonts w:ascii="BentonSans Book" w:eastAsia="Times New Roman" w:hAnsi="BentonSans Book"/>
                  <w:sz w:val="18"/>
                  <w:szCs w:val="18"/>
                  <w:highlight w:val="yellow"/>
                  <w:lang w:val="en-US" w:eastAsia="zh-CN"/>
                </w:rPr>
                <w:delText xml:space="preserve">This could set automatically if the </w:delText>
              </w:r>
              <w:r w:rsidDel="00903BE6">
                <w:rPr>
                  <w:rStyle w:val="SAPUserEntry"/>
                  <w:highlight w:val="yellow"/>
                  <w:lang w:val="en-US"/>
                </w:rPr>
                <w:delText>Resident Identity Card</w:delText>
              </w:r>
              <w:r w:rsidDel="00903BE6">
                <w:rPr>
                  <w:rFonts w:ascii="BentonSans Book" w:eastAsia="Times New Roman" w:hAnsi="BentonSans Book"/>
                  <w:sz w:val="18"/>
                  <w:szCs w:val="18"/>
                  <w:highlight w:val="yellow"/>
                  <w:lang w:val="en-US" w:eastAsia="zh-CN"/>
                </w:rPr>
                <w:delText xml:space="preserve"> was choosed as </w:delText>
              </w:r>
              <w:r w:rsidDel="00903BE6">
                <w:rPr>
                  <w:rFonts w:ascii="BentonSans Book Italic" w:eastAsia="Times New Roman" w:hAnsi="BentonSans Book Italic"/>
                  <w:color w:val="003283"/>
                  <w:sz w:val="18"/>
                  <w:szCs w:val="18"/>
                  <w:highlight w:val="yellow"/>
                  <w:lang w:val="en-US" w:eastAsia="zh-CN"/>
                </w:rPr>
                <w:delText xml:space="preserve">National Id Card Type </w:delText>
              </w:r>
              <w:r w:rsidDel="00903BE6">
                <w:rPr>
                  <w:rFonts w:ascii="BentonSans Book" w:eastAsia="Times New Roman" w:hAnsi="BentonSans Book"/>
                  <w:sz w:val="18"/>
                  <w:szCs w:val="18"/>
                  <w:highlight w:val="yellow"/>
                  <w:lang w:val="en-US" w:eastAsia="zh-CN"/>
                </w:rPr>
                <w:delText>in the last step</w:delText>
              </w:r>
            </w:del>
          </w:p>
          <w:p w14:paraId="404B1941" w14:textId="25F55798" w:rsidR="004D0899" w:rsidDel="00903BE6" w:rsidRDefault="004D0899" w:rsidP="004D0899">
            <w:pPr>
              <w:rPr>
                <w:del w:id="2049" w:author="Author" w:date="2018-01-29T14:05:00Z"/>
                <w:lang w:val="en-US"/>
              </w:rPr>
            </w:pPr>
            <w:del w:id="2050" w:author="Author" w:date="2018-01-29T14:05:00Z">
              <w:r w:rsidRPr="00564796" w:rsidDel="00903BE6">
                <w:rPr>
                  <w:rFonts w:eastAsia="Times New Roman"/>
                  <w:szCs w:val="18"/>
                  <w:highlight w:val="yellow"/>
                  <w:lang w:val="en-US" w:eastAsia="zh-CN"/>
                </w:rPr>
                <w:delText xml:space="preserve">Or </w:delText>
              </w:r>
              <w:r w:rsidRPr="00564796" w:rsidDel="00903BE6">
                <w:rPr>
                  <w:highlight w:val="yellow"/>
                  <w:lang w:val="en-US"/>
                </w:rPr>
                <w:delText>select from drop-down</w:delText>
              </w:r>
            </w:del>
          </w:p>
          <w:p w14:paraId="41C98F48" w14:textId="77777777" w:rsidR="004D0899" w:rsidRDefault="004D0899" w:rsidP="004D0899">
            <w:pPr>
              <w:rPr>
                <w:rStyle w:val="SAPScreenElement"/>
                <w:lang w:val="en-US"/>
              </w:rPr>
            </w:pPr>
            <w:r w:rsidRPr="002326C1">
              <w:rPr>
                <w:rStyle w:val="SAPScreenElement"/>
                <w:lang w:val="en-US"/>
              </w:rPr>
              <w:t xml:space="preserve">Gender: </w:t>
            </w:r>
            <w:r w:rsidRPr="00C12A0F">
              <w:rPr>
                <w:lang w:val="en-US"/>
              </w:rPr>
              <w:t>dependent on the country of the company, proceed as follows:</w:t>
            </w:r>
          </w:p>
          <w:p w14:paraId="6C8A95B8" w14:textId="77777777" w:rsidR="004D0899" w:rsidRPr="006A31F7" w:rsidRDefault="004D0899" w:rsidP="004D0899">
            <w:pPr>
              <w:pStyle w:val="ListParagraph"/>
              <w:numPr>
                <w:ilvl w:val="0"/>
                <w:numId w:val="39"/>
              </w:numPr>
              <w:ind w:left="156" w:hanging="180"/>
              <w:rPr>
                <w:rStyle w:val="SAPScreenElement"/>
                <w:rFonts w:ascii="BentonSans Book" w:hAnsi="BentonSans Book"/>
                <w:color w:val="auto"/>
                <w:lang w:val="en-US"/>
              </w:rPr>
            </w:pPr>
            <w:r w:rsidRPr="00AF1555">
              <w:rPr>
                <w:lang w:val="en-US"/>
                <w:rPrChange w:id="2051" w:author="Author" w:date="2018-02-22T10:50:00Z">
                  <w:rPr>
                    <w:highlight w:val="cyan"/>
                    <w:lang w:val="en-US"/>
                  </w:rPr>
                </w:rPrChange>
              </w:rPr>
              <w:t xml:space="preserve">for the countries </w:t>
            </w:r>
            <w:r w:rsidRPr="00AF1555">
              <w:rPr>
                <w:b/>
                <w:lang w:val="en-US"/>
                <w:rPrChange w:id="2052" w:author="Author" w:date="2018-02-22T10:50:00Z">
                  <w:rPr>
                    <w:b/>
                    <w:highlight w:val="cyan"/>
                    <w:lang w:val="en-US"/>
                  </w:rPr>
                </w:rPrChange>
              </w:rPr>
              <w:t xml:space="preserve">AE, AU, FR, GB, SA, </w:t>
            </w:r>
            <w:r w:rsidRPr="00AF1555">
              <w:rPr>
                <w:lang w:val="en-US"/>
                <w:rPrChange w:id="2053" w:author="Author" w:date="2018-02-22T10:50:00Z">
                  <w:rPr>
                    <w:highlight w:val="cyan"/>
                    <w:lang w:val="en-US"/>
                  </w:rPr>
                </w:rPrChange>
              </w:rPr>
              <w:t>the value is</w:t>
            </w:r>
            <w:r w:rsidRPr="00AF1555">
              <w:rPr>
                <w:b/>
                <w:lang w:val="en-US"/>
                <w:rPrChange w:id="2054" w:author="Author" w:date="2018-02-22T10:50:00Z">
                  <w:rPr>
                    <w:b/>
                    <w:highlight w:val="cyan"/>
                    <w:lang w:val="en-US"/>
                  </w:rPr>
                </w:rPrChange>
              </w:rPr>
              <w:t xml:space="preserve"> </w:t>
            </w:r>
            <w:commentRangeStart w:id="2055"/>
            <w:r w:rsidRPr="00AF1555">
              <w:rPr>
                <w:lang w:val="en-US"/>
                <w:rPrChange w:id="2056" w:author="Author" w:date="2018-02-22T10:50:00Z">
                  <w:rPr>
                    <w:highlight w:val="cyan"/>
                    <w:lang w:val="en-US"/>
                  </w:rPr>
                </w:rPrChange>
              </w:rPr>
              <w:lastRenderedPageBreak/>
              <w:t xml:space="preserve">defaulted based on the value entered for </w:t>
            </w:r>
            <w:r w:rsidRPr="00AF1555">
              <w:rPr>
                <w:rStyle w:val="SAPScreenElement"/>
                <w:lang w:val="en-US"/>
                <w:rPrChange w:id="2057" w:author="Author" w:date="2018-02-22T10:50:00Z">
                  <w:rPr>
                    <w:rStyle w:val="SAPScreenElement"/>
                    <w:highlight w:val="cyan"/>
                    <w:lang w:val="en-US"/>
                  </w:rPr>
                </w:rPrChange>
              </w:rPr>
              <w:t>Salutation</w:t>
            </w:r>
            <w:commentRangeEnd w:id="2055"/>
            <w:r w:rsidRPr="00AF1555">
              <w:rPr>
                <w:rStyle w:val="CommentReference"/>
                <w:rPrChange w:id="2058" w:author="Author" w:date="2018-02-22T10:50:00Z">
                  <w:rPr>
                    <w:rStyle w:val="CommentReference"/>
                    <w:highlight w:val="cyan"/>
                  </w:rPr>
                </w:rPrChange>
              </w:rPr>
              <w:commentReference w:id="2055"/>
            </w:r>
            <w:r w:rsidRPr="006A31F7">
              <w:rPr>
                <w:rStyle w:val="SAPScreenElement"/>
                <w:rFonts w:ascii="BentonSans Book" w:hAnsi="BentonSans Book"/>
                <w:color w:val="auto"/>
                <w:lang w:val="en-US"/>
              </w:rPr>
              <w:t>;</w:t>
            </w:r>
            <w:r>
              <w:rPr>
                <w:rStyle w:val="SAPScreenElement"/>
                <w:rFonts w:ascii="BentonSans Book" w:hAnsi="BentonSans Book"/>
                <w:color w:val="auto"/>
                <w:lang w:val="en-US"/>
              </w:rPr>
              <w:t xml:space="preserve"> leave as is</w:t>
            </w:r>
          </w:p>
          <w:p w14:paraId="1B9EA882" w14:textId="2E0DCD89" w:rsidR="004D0899" w:rsidRDefault="004D0899" w:rsidP="004D0899">
            <w:pPr>
              <w:pStyle w:val="ListParagraph"/>
              <w:numPr>
                <w:ilvl w:val="0"/>
                <w:numId w:val="39"/>
              </w:numPr>
              <w:ind w:left="156" w:hanging="180"/>
              <w:rPr>
                <w:lang w:val="en-US"/>
              </w:rPr>
            </w:pPr>
            <w:r w:rsidRPr="00AF1555">
              <w:rPr>
                <w:lang w:val="en-US"/>
                <w:rPrChange w:id="2059" w:author="Author" w:date="2018-02-22T10:50:00Z">
                  <w:rPr>
                    <w:highlight w:val="cyan"/>
                    <w:lang w:val="en-US"/>
                  </w:rPr>
                </w:rPrChange>
              </w:rPr>
              <w:t xml:space="preserve">for the countries </w:t>
            </w:r>
            <w:r w:rsidRPr="00AF1555">
              <w:rPr>
                <w:b/>
                <w:lang w:val="en-US"/>
                <w:rPrChange w:id="2060" w:author="Author" w:date="2018-02-22T10:50:00Z">
                  <w:rPr>
                    <w:b/>
                    <w:highlight w:val="cyan"/>
                    <w:lang w:val="en-US"/>
                  </w:rPr>
                </w:rPrChange>
              </w:rPr>
              <w:t xml:space="preserve">DE </w:t>
            </w:r>
            <w:r w:rsidRPr="00AF1555">
              <w:rPr>
                <w:lang w:val="en-US"/>
                <w:rPrChange w:id="2061" w:author="Author" w:date="2018-02-22T10:50:00Z">
                  <w:rPr>
                    <w:highlight w:val="cyan"/>
                    <w:lang w:val="en-US"/>
                  </w:rPr>
                </w:rPrChange>
              </w:rPr>
              <w:t xml:space="preserve">and </w:t>
            </w:r>
            <w:r w:rsidRPr="00AF1555">
              <w:rPr>
                <w:b/>
                <w:lang w:val="en-US"/>
                <w:rPrChange w:id="2062" w:author="Author" w:date="2018-02-22T10:50:00Z">
                  <w:rPr>
                    <w:b/>
                    <w:highlight w:val="cyan"/>
                    <w:lang w:val="en-US"/>
                  </w:rPr>
                </w:rPrChange>
              </w:rPr>
              <w:t xml:space="preserve">US </w:t>
            </w:r>
            <w:r w:rsidRPr="002326C1">
              <w:rPr>
                <w:lang w:val="en-US"/>
              </w:rPr>
              <w:t>adapt if appropriate by selecting value from drop-down</w:t>
            </w:r>
          </w:p>
          <w:p w14:paraId="30B35606" w14:textId="77777777" w:rsidR="004D0899" w:rsidRDefault="004D0899" w:rsidP="004D0899">
            <w:pPr>
              <w:pStyle w:val="ListParagraph"/>
              <w:numPr>
                <w:ilvl w:val="0"/>
                <w:numId w:val="39"/>
              </w:numPr>
              <w:ind w:left="156" w:hanging="180"/>
              <w:rPr>
                <w:lang w:val="en-US"/>
              </w:rPr>
            </w:pPr>
            <w:r>
              <w:rPr>
                <w:lang w:val="en-US"/>
              </w:rPr>
              <w:t>f</w:t>
            </w:r>
            <w:r w:rsidRPr="006A31F7">
              <w:rPr>
                <w:lang w:val="en-US"/>
              </w:rPr>
              <w:t xml:space="preserve">or the </w:t>
            </w:r>
            <w:r w:rsidRPr="00AF1555">
              <w:rPr>
                <w:lang w:val="en-US"/>
                <w:rPrChange w:id="2063" w:author="Author" w:date="2018-02-22T10:50:00Z">
                  <w:rPr>
                    <w:highlight w:val="cyan"/>
                    <w:lang w:val="en-US"/>
                  </w:rPr>
                </w:rPrChange>
              </w:rPr>
              <w:t xml:space="preserve">country </w:t>
            </w:r>
            <w:r w:rsidRPr="00AF1555">
              <w:rPr>
                <w:b/>
                <w:lang w:val="en-US"/>
                <w:rPrChange w:id="2064" w:author="Author" w:date="2018-02-22T10:50:00Z">
                  <w:rPr>
                    <w:b/>
                    <w:highlight w:val="cyan"/>
                    <w:lang w:val="en-US"/>
                  </w:rPr>
                </w:rPrChange>
              </w:rPr>
              <w:t>CN</w:t>
            </w:r>
            <w:r w:rsidRPr="00AF1555">
              <w:rPr>
                <w:lang w:val="en-US"/>
                <w:rPrChange w:id="2065" w:author="Author" w:date="2018-02-22T10:50:00Z">
                  <w:rPr>
                    <w:highlight w:val="cyan"/>
                    <w:lang w:val="en-US"/>
                  </w:rPr>
                </w:rPrChange>
              </w:rPr>
              <w:t>, two situations can arise:</w:t>
            </w:r>
            <w:r>
              <w:rPr>
                <w:lang w:val="en-US"/>
              </w:rPr>
              <w:t xml:space="preserve"> </w:t>
            </w:r>
          </w:p>
          <w:p w14:paraId="6AF7F301" w14:textId="616798D5" w:rsidR="004D0899" w:rsidRPr="00903BE6" w:rsidRDefault="004D0899" w:rsidP="004D0899">
            <w:pPr>
              <w:pStyle w:val="ListParagraph"/>
              <w:numPr>
                <w:ilvl w:val="1"/>
                <w:numId w:val="39"/>
              </w:numPr>
              <w:ind w:left="336" w:hanging="180"/>
              <w:rPr>
                <w:lang w:val="en-US"/>
              </w:rPr>
            </w:pPr>
            <w:r>
              <w:rPr>
                <w:lang w:val="en-US"/>
              </w:rPr>
              <w:t xml:space="preserve">if the employee has gained meanwhile the Chinese nationality and </w:t>
            </w:r>
            <w:r w:rsidRPr="00B10F0C">
              <w:rPr>
                <w:lang w:val="en-US"/>
              </w:rPr>
              <w:t xml:space="preserve">you have maintained </w:t>
            </w:r>
            <w:r w:rsidRPr="00B10F0C">
              <w:rPr>
                <w:rFonts w:ascii="BentonSans Book Italic" w:eastAsia="Times New Roman" w:hAnsi="BentonSans Book Italic"/>
                <w:color w:val="003283"/>
                <w:szCs w:val="18"/>
                <w:lang w:val="en-US" w:eastAsia="zh-CN"/>
              </w:rPr>
              <w:t xml:space="preserve">National Id Card Type </w:t>
            </w:r>
            <w:r w:rsidRPr="00B10F0C">
              <w:rPr>
                <w:rStyle w:val="SAPUserEntry"/>
                <w:lang w:val="en-US"/>
              </w:rPr>
              <w:t>Resident Identity Card</w:t>
            </w:r>
            <w:r w:rsidRPr="00B10F0C">
              <w:rPr>
                <w:rFonts w:eastAsia="Times New Roman"/>
                <w:szCs w:val="18"/>
                <w:lang w:val="en-US" w:eastAsia="zh-CN"/>
              </w:rPr>
              <w:t xml:space="preserve">, the gender is defaulted based on a preconfigured rule from the </w:t>
            </w:r>
            <w:r w:rsidRPr="00B10F0C">
              <w:rPr>
                <w:rFonts w:ascii="BentonSans Book Italic" w:eastAsia="Times New Roman" w:hAnsi="BentonSans Book Italic"/>
                <w:color w:val="003283"/>
                <w:szCs w:val="18"/>
                <w:lang w:val="en-US" w:eastAsia="zh-CN"/>
              </w:rPr>
              <w:t>National Id</w:t>
            </w:r>
            <w:r>
              <w:rPr>
                <w:rFonts w:eastAsia="Times New Roman"/>
                <w:szCs w:val="18"/>
                <w:lang w:val="en-US" w:eastAsia="zh-CN"/>
              </w:rPr>
              <w:t xml:space="preserve"> </w:t>
            </w:r>
          </w:p>
          <w:p w14:paraId="68ABB5B3" w14:textId="53E600E8" w:rsidR="004D0899" w:rsidRPr="00F907AD" w:rsidDel="00F907AD" w:rsidRDefault="004D0899" w:rsidP="004D0899">
            <w:pPr>
              <w:pStyle w:val="ListParagraph"/>
              <w:numPr>
                <w:ilvl w:val="1"/>
                <w:numId w:val="39"/>
              </w:numPr>
              <w:ind w:left="336" w:hanging="180"/>
              <w:rPr>
                <w:del w:id="2066" w:author="Author" w:date="2018-01-29T11:58:00Z"/>
                <w:lang w:val="en-US"/>
              </w:rPr>
            </w:pPr>
            <w:r>
              <w:rPr>
                <w:rFonts w:eastAsia="Times New Roman"/>
                <w:szCs w:val="18"/>
                <w:lang w:val="en-US" w:eastAsia="zh-CN"/>
              </w:rPr>
              <w:t xml:space="preserve">otherwise, </w:t>
            </w:r>
            <w:r w:rsidRPr="002326C1">
              <w:rPr>
                <w:lang w:val="en-US"/>
              </w:rPr>
              <w:t>adapt if appropriate by selecting value from drop-down</w:t>
            </w:r>
          </w:p>
          <w:p w14:paraId="24AB4E83" w14:textId="31C5B435" w:rsidR="004D0899" w:rsidRPr="00903BE6" w:rsidRDefault="004D0899" w:rsidP="004D0899">
            <w:pPr>
              <w:pStyle w:val="ListParagraph"/>
              <w:numPr>
                <w:ilvl w:val="1"/>
                <w:numId w:val="39"/>
              </w:numPr>
              <w:ind w:left="336" w:hanging="180"/>
              <w:rPr>
                <w:rStyle w:val="SAPScreenElement"/>
                <w:rFonts w:ascii="BentonSans Book" w:hAnsi="BentonSans Book"/>
                <w:color w:val="auto"/>
                <w:lang w:val="en-US"/>
              </w:rPr>
            </w:pPr>
          </w:p>
        </w:tc>
        <w:tc>
          <w:tcPr>
            <w:tcW w:w="3240" w:type="dxa"/>
            <w:tcBorders>
              <w:top w:val="single" w:sz="8" w:space="0" w:color="999999"/>
              <w:left w:val="single" w:sz="8" w:space="0" w:color="999999"/>
              <w:bottom w:val="single" w:sz="8" w:space="0" w:color="999999"/>
              <w:right w:val="single" w:sz="8" w:space="0" w:color="999999"/>
            </w:tcBorders>
          </w:tcPr>
          <w:p w14:paraId="623DAD9F" w14:textId="77777777" w:rsidR="004D0899" w:rsidRPr="002326C1" w:rsidRDefault="004D0899" w:rsidP="004D0899">
            <w:pPr>
              <w:pStyle w:val="SAPNoteHeading"/>
              <w:ind w:left="0"/>
              <w:rPr>
                <w:lang w:val="en-US"/>
              </w:rPr>
            </w:pPr>
            <w:r w:rsidRPr="002326C1">
              <w:rPr>
                <w:noProof/>
                <w:lang w:val="en-US"/>
              </w:rPr>
              <w:lastRenderedPageBreak/>
              <w:drawing>
                <wp:inline distT="0" distB="0" distL="0" distR="0" wp14:anchorId="28D461E7" wp14:editId="76BC98E1">
                  <wp:extent cx="228600" cy="228600"/>
                  <wp:effectExtent l="0" t="0" r="0" b="0"/>
                  <wp:docPr id="1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5AEFC896" w14:textId="3C24F967" w:rsidR="004D0899" w:rsidRPr="002326C1" w:rsidRDefault="004D0899" w:rsidP="004D0899">
            <w:pPr>
              <w:rPr>
                <w:lang w:val="en-US"/>
              </w:rPr>
            </w:pPr>
            <w:r w:rsidRPr="002326C1">
              <w:rPr>
                <w:lang w:val="en-US"/>
              </w:rPr>
              <w:t>Required if integration with Employee Central Payroll is in place.</w:t>
            </w:r>
          </w:p>
        </w:tc>
        <w:tc>
          <w:tcPr>
            <w:tcW w:w="2520" w:type="dxa"/>
            <w:tcBorders>
              <w:top w:val="single" w:sz="8" w:space="0" w:color="999999"/>
              <w:left w:val="single" w:sz="8" w:space="0" w:color="999999"/>
              <w:bottom w:val="single" w:sz="8" w:space="0" w:color="999999"/>
              <w:right w:val="single" w:sz="8" w:space="0" w:color="999999"/>
            </w:tcBorders>
          </w:tcPr>
          <w:p w14:paraId="3BEF09E5"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C5B6324" w14:textId="77777777" w:rsidR="004D0899" w:rsidRPr="002326C1" w:rsidRDefault="004D0899" w:rsidP="004D0899">
            <w:pPr>
              <w:rPr>
                <w:lang w:val="en-US"/>
              </w:rPr>
            </w:pPr>
          </w:p>
        </w:tc>
      </w:tr>
      <w:tr w:rsidR="004D0899" w:rsidRPr="00774C60" w14:paraId="0AD5AD19" w14:textId="77777777" w:rsidTr="00357342">
        <w:trPr>
          <w:trHeight w:val="288"/>
        </w:trPr>
        <w:tc>
          <w:tcPr>
            <w:tcW w:w="756" w:type="dxa"/>
            <w:vMerge/>
            <w:tcBorders>
              <w:left w:val="single" w:sz="8" w:space="0" w:color="999999"/>
              <w:right w:val="single" w:sz="8" w:space="0" w:color="999999"/>
            </w:tcBorders>
            <w:vAlign w:val="center"/>
            <w:hideMark/>
          </w:tcPr>
          <w:p w14:paraId="01FE45F7"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12CEC8E2"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21FD49C4"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0D03AF82" w14:textId="77777777" w:rsidR="004D0899" w:rsidRPr="002326C1" w:rsidRDefault="004D0899" w:rsidP="004D0899">
            <w:pPr>
              <w:rPr>
                <w:lang w:val="en-US"/>
              </w:rPr>
            </w:pPr>
            <w:r w:rsidRPr="002326C1">
              <w:rPr>
                <w:rStyle w:val="SAPScreenElement"/>
                <w:lang w:val="en-US"/>
              </w:rPr>
              <w:t xml:space="preserve">Marital Status: </w:t>
            </w:r>
            <w:r w:rsidRPr="002326C1">
              <w:rPr>
                <w:lang w:val="en-US"/>
              </w:rPr>
              <w:t>adapt if appropriate by selecting value from drop-down</w:t>
            </w:r>
          </w:p>
        </w:tc>
        <w:tc>
          <w:tcPr>
            <w:tcW w:w="3240" w:type="dxa"/>
            <w:tcBorders>
              <w:top w:val="single" w:sz="8" w:space="0" w:color="999999"/>
              <w:left w:val="single" w:sz="8" w:space="0" w:color="999999"/>
              <w:bottom w:val="single" w:sz="8" w:space="0" w:color="999999"/>
              <w:right w:val="single" w:sz="8" w:space="0" w:color="999999"/>
            </w:tcBorders>
            <w:hideMark/>
          </w:tcPr>
          <w:p w14:paraId="6170D6C1" w14:textId="77777777" w:rsidR="004D0899" w:rsidRPr="002326C1" w:rsidRDefault="004D0899" w:rsidP="004D0899">
            <w:pPr>
              <w:rPr>
                <w:lang w:val="en-US"/>
              </w:rPr>
            </w:pPr>
            <w:r w:rsidRPr="002326C1">
              <w:rPr>
                <w:lang w:val="en-US"/>
              </w:rPr>
              <w:t>Optional field, but meaningful for a complete master data record.</w:t>
            </w:r>
          </w:p>
        </w:tc>
        <w:tc>
          <w:tcPr>
            <w:tcW w:w="2520" w:type="dxa"/>
            <w:vMerge w:val="restart"/>
            <w:tcBorders>
              <w:top w:val="single" w:sz="8" w:space="0" w:color="999999"/>
              <w:left w:val="single" w:sz="8" w:space="0" w:color="999999"/>
              <w:bottom w:val="single" w:sz="8" w:space="0" w:color="999999"/>
              <w:right w:val="single" w:sz="8" w:space="0" w:color="999999"/>
            </w:tcBorders>
          </w:tcPr>
          <w:p w14:paraId="40EBA3B9"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2AF4C27B" w14:textId="77777777" w:rsidR="004D0899" w:rsidRPr="002326C1" w:rsidRDefault="004D0899" w:rsidP="004D0899">
            <w:pPr>
              <w:rPr>
                <w:lang w:val="en-US"/>
              </w:rPr>
            </w:pPr>
          </w:p>
        </w:tc>
      </w:tr>
      <w:tr w:rsidR="004D0899" w:rsidRPr="00774C60" w14:paraId="4AB31FE0" w14:textId="77777777" w:rsidTr="00357342">
        <w:trPr>
          <w:trHeight w:val="823"/>
        </w:trPr>
        <w:tc>
          <w:tcPr>
            <w:tcW w:w="756" w:type="dxa"/>
            <w:vMerge/>
            <w:tcBorders>
              <w:left w:val="single" w:sz="8" w:space="0" w:color="999999"/>
              <w:right w:val="single" w:sz="8" w:space="0" w:color="999999"/>
            </w:tcBorders>
            <w:vAlign w:val="center"/>
          </w:tcPr>
          <w:p w14:paraId="4960D144"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2248F526"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tcPr>
          <w:p w14:paraId="63F1654E"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3EC84B82" w14:textId="1DF4562A" w:rsidR="004D0899" w:rsidRPr="002326C1" w:rsidRDefault="004D0899" w:rsidP="004D0899">
            <w:pPr>
              <w:rPr>
                <w:rStyle w:val="SAPScreenElement"/>
                <w:lang w:val="en-US"/>
              </w:rPr>
            </w:pPr>
            <w:r w:rsidRPr="002326C1">
              <w:rPr>
                <w:rStyle w:val="SAPScreenElement"/>
                <w:lang w:val="en-US"/>
              </w:rPr>
              <w:t xml:space="preserve">Native Preferred Language: </w:t>
            </w:r>
            <w:r w:rsidRPr="002326C1">
              <w:rPr>
                <w:lang w:val="en-US"/>
              </w:rPr>
              <w:t>adapt if appropriate by selecting value from drop-down</w:t>
            </w:r>
          </w:p>
        </w:tc>
        <w:tc>
          <w:tcPr>
            <w:tcW w:w="3240" w:type="dxa"/>
            <w:tcBorders>
              <w:top w:val="single" w:sz="8" w:space="0" w:color="999999"/>
              <w:left w:val="single" w:sz="8" w:space="0" w:color="999999"/>
              <w:bottom w:val="single" w:sz="8" w:space="0" w:color="999999"/>
              <w:right w:val="single" w:sz="8" w:space="0" w:color="999999"/>
            </w:tcBorders>
          </w:tcPr>
          <w:p w14:paraId="419A3AA3" w14:textId="77777777" w:rsidR="004D0899" w:rsidRPr="002326C1" w:rsidRDefault="004D0899" w:rsidP="004D0899">
            <w:pPr>
              <w:pStyle w:val="SAPNoteHeading"/>
              <w:ind w:left="0"/>
              <w:rPr>
                <w:lang w:val="en-US"/>
              </w:rPr>
            </w:pPr>
            <w:r w:rsidRPr="002326C1">
              <w:rPr>
                <w:noProof/>
                <w:lang w:val="en-US"/>
              </w:rPr>
              <w:drawing>
                <wp:inline distT="0" distB="0" distL="0" distR="0" wp14:anchorId="2355738C" wp14:editId="203E8599">
                  <wp:extent cx="228600" cy="228600"/>
                  <wp:effectExtent l="0" t="0" r="0" b="0"/>
                  <wp:docPr id="2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2505A2D4" w14:textId="54C84D97" w:rsidR="004D0899" w:rsidRPr="002326C1" w:rsidRDefault="004D0899" w:rsidP="004D0899">
            <w:pPr>
              <w:rPr>
                <w:noProof/>
                <w:lang w:val="en-US"/>
              </w:rPr>
            </w:pPr>
            <w:r w:rsidRPr="002326C1">
              <w:rPr>
                <w:lang w:val="en-US"/>
              </w:rPr>
              <w:t>Required if integration with Employee Central Payroll is in place.</w:t>
            </w:r>
          </w:p>
        </w:tc>
        <w:tc>
          <w:tcPr>
            <w:tcW w:w="2520" w:type="dxa"/>
            <w:vMerge/>
            <w:tcBorders>
              <w:top w:val="single" w:sz="8" w:space="0" w:color="999999"/>
              <w:left w:val="single" w:sz="8" w:space="0" w:color="999999"/>
              <w:bottom w:val="single" w:sz="8" w:space="0" w:color="999999"/>
              <w:right w:val="single" w:sz="8" w:space="0" w:color="999999"/>
            </w:tcBorders>
          </w:tcPr>
          <w:p w14:paraId="6444685E"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2F64D7AF" w14:textId="77777777" w:rsidR="004D0899" w:rsidRPr="002326C1" w:rsidRDefault="004D0899" w:rsidP="004D0899">
            <w:pPr>
              <w:rPr>
                <w:lang w:val="en-US"/>
              </w:rPr>
            </w:pPr>
          </w:p>
        </w:tc>
      </w:tr>
      <w:tr w:rsidR="004D0899" w:rsidRPr="00774C60" w14:paraId="147A934B" w14:textId="77777777" w:rsidTr="00357342">
        <w:trPr>
          <w:trHeight w:val="432"/>
        </w:trPr>
        <w:tc>
          <w:tcPr>
            <w:tcW w:w="756" w:type="dxa"/>
            <w:vMerge/>
            <w:tcBorders>
              <w:left w:val="single" w:sz="8" w:space="0" w:color="999999"/>
              <w:right w:val="single" w:sz="8" w:space="0" w:color="999999"/>
            </w:tcBorders>
            <w:vAlign w:val="center"/>
          </w:tcPr>
          <w:p w14:paraId="5DF2CC06"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4689FA5D"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tcPr>
          <w:p w14:paraId="3656A91D"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35A28385" w14:textId="32E24ECD" w:rsidR="004D0899" w:rsidRPr="002326C1" w:rsidRDefault="004D0899" w:rsidP="004D0899">
            <w:pPr>
              <w:rPr>
                <w:rStyle w:val="SAPScreenElement"/>
                <w:lang w:val="en-US"/>
              </w:rPr>
            </w:pPr>
            <w:r w:rsidRPr="002326C1">
              <w:rPr>
                <w:rStyle w:val="SAPScreenElement"/>
                <w:lang w:val="en-US"/>
              </w:rPr>
              <w:t xml:space="preserve">Title: </w:t>
            </w:r>
            <w:r w:rsidRPr="002326C1">
              <w:rPr>
                <w:lang w:val="en-US"/>
              </w:rPr>
              <w:t>adapt if appropriate by selecting value from drop-down</w:t>
            </w:r>
          </w:p>
        </w:tc>
        <w:tc>
          <w:tcPr>
            <w:tcW w:w="3240" w:type="dxa"/>
            <w:tcBorders>
              <w:top w:val="single" w:sz="8" w:space="0" w:color="999999"/>
              <w:left w:val="single" w:sz="8" w:space="0" w:color="999999"/>
              <w:bottom w:val="single" w:sz="8" w:space="0" w:color="999999"/>
              <w:right w:val="single" w:sz="8" w:space="0" w:color="999999"/>
            </w:tcBorders>
          </w:tcPr>
          <w:p w14:paraId="369C51D2" w14:textId="77777777" w:rsidR="004D0899" w:rsidRPr="002326C1" w:rsidRDefault="004D0899" w:rsidP="004D0899">
            <w:pPr>
              <w:pStyle w:val="SAPNoteHeading"/>
              <w:ind w:left="0"/>
              <w:rPr>
                <w:noProof/>
                <w:lang w:val="en-US"/>
              </w:rPr>
            </w:pPr>
          </w:p>
        </w:tc>
        <w:tc>
          <w:tcPr>
            <w:tcW w:w="2520" w:type="dxa"/>
            <w:vMerge/>
            <w:tcBorders>
              <w:top w:val="single" w:sz="8" w:space="0" w:color="999999"/>
              <w:left w:val="single" w:sz="8" w:space="0" w:color="999999"/>
              <w:bottom w:val="single" w:sz="8" w:space="0" w:color="999999"/>
              <w:right w:val="single" w:sz="8" w:space="0" w:color="999999"/>
            </w:tcBorders>
          </w:tcPr>
          <w:p w14:paraId="25FBAA3A"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42BE2ABE" w14:textId="77777777" w:rsidR="004D0899" w:rsidRPr="002326C1" w:rsidRDefault="004D0899" w:rsidP="004D0899">
            <w:pPr>
              <w:rPr>
                <w:lang w:val="en-US"/>
              </w:rPr>
            </w:pPr>
          </w:p>
        </w:tc>
      </w:tr>
      <w:tr w:rsidR="004D0899" w:rsidRPr="00774C60" w14:paraId="3425343C" w14:textId="77777777" w:rsidTr="00357342">
        <w:trPr>
          <w:trHeight w:val="432"/>
        </w:trPr>
        <w:tc>
          <w:tcPr>
            <w:tcW w:w="756" w:type="dxa"/>
            <w:vMerge/>
            <w:tcBorders>
              <w:left w:val="single" w:sz="8" w:space="0" w:color="999999"/>
              <w:right w:val="single" w:sz="8" w:space="0" w:color="999999"/>
            </w:tcBorders>
            <w:vAlign w:val="center"/>
          </w:tcPr>
          <w:p w14:paraId="7F643CB6"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437A11DF"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tcPr>
          <w:p w14:paraId="3D0C6650"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1FBDDDC9" w14:textId="3F635D0D" w:rsidR="004D0899" w:rsidRPr="002326C1" w:rsidRDefault="004D0899" w:rsidP="004D0899">
            <w:pPr>
              <w:rPr>
                <w:rStyle w:val="SAPScreenElement"/>
                <w:lang w:val="en-US"/>
              </w:rPr>
            </w:pPr>
            <w:r w:rsidRPr="002326C1">
              <w:rPr>
                <w:rStyle w:val="SAPScreenElement"/>
                <w:lang w:val="en-US"/>
              </w:rPr>
              <w:t xml:space="preserve">Preferred Name: </w:t>
            </w:r>
            <w:r w:rsidRPr="002326C1">
              <w:rPr>
                <w:lang w:val="en-US"/>
              </w:rPr>
              <w:t>adapt if appropriate</w:t>
            </w:r>
          </w:p>
        </w:tc>
        <w:tc>
          <w:tcPr>
            <w:tcW w:w="3240" w:type="dxa"/>
            <w:tcBorders>
              <w:top w:val="single" w:sz="8" w:space="0" w:color="999999"/>
              <w:left w:val="single" w:sz="8" w:space="0" w:color="999999"/>
              <w:bottom w:val="single" w:sz="8" w:space="0" w:color="999999"/>
              <w:right w:val="single" w:sz="8" w:space="0" w:color="999999"/>
            </w:tcBorders>
          </w:tcPr>
          <w:p w14:paraId="46D40ED4" w14:textId="24BA835C" w:rsidR="004D0899" w:rsidRPr="00D90D0A" w:rsidRDefault="004D0899" w:rsidP="004D0899">
            <w:pPr>
              <w:pStyle w:val="SAPNoteHeading"/>
              <w:spacing w:before="60"/>
              <w:ind w:left="0"/>
              <w:rPr>
                <w:lang w:val="en-US"/>
              </w:rPr>
            </w:pPr>
            <w:r w:rsidRPr="00D90D0A">
              <w:rPr>
                <w:noProof/>
                <w:lang w:val="en-US"/>
              </w:rPr>
              <w:drawing>
                <wp:inline distT="0" distB="0" distL="0" distR="0" wp14:anchorId="16940016" wp14:editId="3F0E5AB4">
                  <wp:extent cx="213995" cy="23749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D90D0A">
              <w:rPr>
                <w:lang w:val="en-US"/>
              </w:rPr>
              <w:t> Caution</w:t>
            </w:r>
          </w:p>
          <w:p w14:paraId="51F22FE0" w14:textId="62EC85D1" w:rsidR="004D0899" w:rsidRPr="00AF1555" w:rsidRDefault="004D0899" w:rsidP="004D0899">
            <w:pPr>
              <w:rPr>
                <w:lang w:val="en-US"/>
                <w:rPrChange w:id="2067" w:author="Author" w:date="2018-02-22T10:50:00Z">
                  <w:rPr>
                    <w:highlight w:val="cyan"/>
                    <w:lang w:val="en-US"/>
                  </w:rPr>
                </w:rPrChange>
              </w:rPr>
            </w:pPr>
            <w:r w:rsidRPr="00AF1555">
              <w:rPr>
                <w:lang w:val="en-US"/>
                <w:rPrChange w:id="2068" w:author="Author" w:date="2018-02-22T10:50:00Z">
                  <w:rPr>
                    <w:highlight w:val="cyan"/>
                    <w:lang w:val="en-US"/>
                  </w:rPr>
                </w:rPrChange>
              </w:rPr>
              <w:t xml:space="preserve">Relevant field only for countries </w:t>
            </w:r>
            <w:r w:rsidRPr="00AF1555">
              <w:rPr>
                <w:b/>
                <w:lang w:val="en-US"/>
                <w:rPrChange w:id="2069" w:author="Author" w:date="2018-02-22T10:50:00Z">
                  <w:rPr>
                    <w:b/>
                    <w:highlight w:val="cyan"/>
                    <w:lang w:val="en-US"/>
                  </w:rPr>
                </w:rPrChange>
              </w:rPr>
              <w:t>CN</w:t>
            </w:r>
            <w:r w:rsidRPr="00AF1555">
              <w:rPr>
                <w:lang w:val="en-US"/>
                <w:rPrChange w:id="2070" w:author="Author" w:date="2018-02-22T10:50:00Z">
                  <w:rPr>
                    <w:highlight w:val="cyan"/>
                    <w:lang w:val="en-US"/>
                  </w:rPr>
                </w:rPrChange>
              </w:rPr>
              <w:t xml:space="preserve"> and</w:t>
            </w:r>
            <w:r w:rsidRPr="00AF1555">
              <w:rPr>
                <w:b/>
                <w:lang w:val="en-US"/>
                <w:rPrChange w:id="2071" w:author="Author" w:date="2018-02-22T10:50:00Z">
                  <w:rPr>
                    <w:b/>
                    <w:highlight w:val="cyan"/>
                    <w:lang w:val="en-US"/>
                  </w:rPr>
                </w:rPrChange>
              </w:rPr>
              <w:t xml:space="preserve"> US</w:t>
            </w:r>
            <w:r w:rsidRPr="00AF1555">
              <w:rPr>
                <w:lang w:val="en-US"/>
                <w:rPrChange w:id="2072" w:author="Author" w:date="2018-02-22T10:50:00Z">
                  <w:rPr>
                    <w:highlight w:val="cyan"/>
                    <w:lang w:val="en-US"/>
                  </w:rPr>
                </w:rPrChange>
              </w:rPr>
              <w:t>.</w:t>
            </w:r>
          </w:p>
        </w:tc>
        <w:tc>
          <w:tcPr>
            <w:tcW w:w="2520" w:type="dxa"/>
            <w:vMerge/>
            <w:tcBorders>
              <w:top w:val="single" w:sz="8" w:space="0" w:color="999999"/>
              <w:left w:val="single" w:sz="8" w:space="0" w:color="999999"/>
              <w:bottom w:val="single" w:sz="8" w:space="0" w:color="999999"/>
              <w:right w:val="single" w:sz="8" w:space="0" w:color="999999"/>
            </w:tcBorders>
          </w:tcPr>
          <w:p w14:paraId="532385A2"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14CA68DA" w14:textId="77777777" w:rsidR="004D0899" w:rsidRPr="002326C1" w:rsidRDefault="004D0899" w:rsidP="004D0899">
            <w:pPr>
              <w:rPr>
                <w:lang w:val="en-US"/>
              </w:rPr>
            </w:pPr>
          </w:p>
        </w:tc>
      </w:tr>
      <w:tr w:rsidR="004D0899" w:rsidRPr="00774C60" w14:paraId="5F496A43" w14:textId="77777777" w:rsidTr="00357342">
        <w:trPr>
          <w:trHeight w:val="823"/>
        </w:trPr>
        <w:tc>
          <w:tcPr>
            <w:tcW w:w="756" w:type="dxa"/>
            <w:vMerge/>
            <w:tcBorders>
              <w:left w:val="single" w:sz="8" w:space="0" w:color="999999"/>
              <w:right w:val="single" w:sz="8" w:space="0" w:color="999999"/>
            </w:tcBorders>
            <w:vAlign w:val="center"/>
          </w:tcPr>
          <w:p w14:paraId="159835BA"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0B51CAC2"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tcPr>
          <w:p w14:paraId="5BDC3211"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29799BDB" w14:textId="5BE6AFD6" w:rsidR="004D0899" w:rsidRPr="002326C1" w:rsidRDefault="004D0899" w:rsidP="004D0899">
            <w:pPr>
              <w:rPr>
                <w:rStyle w:val="SAPScreenElement"/>
                <w:lang w:val="en-US"/>
              </w:rPr>
            </w:pPr>
            <w:r w:rsidRPr="00AF1555">
              <w:rPr>
                <w:rFonts w:ascii="BentonSans Book Italic" w:hAnsi="BentonSans Book Italic"/>
                <w:color w:val="003283"/>
                <w:szCs w:val="18"/>
                <w:rPrChange w:id="2073" w:author="Author" w:date="2018-02-22T10:50:00Z">
                  <w:rPr>
                    <w:rFonts w:ascii="BentonSans Book Italic" w:hAnsi="BentonSans Book Italic"/>
                    <w:color w:val="003283"/>
                    <w:szCs w:val="18"/>
                    <w:highlight w:val="yellow"/>
                  </w:rPr>
                </w:rPrChange>
              </w:rPr>
              <w:t>Prefix:</w:t>
            </w:r>
            <w:r w:rsidRPr="00AF1555">
              <w:rPr>
                <w:szCs w:val="18"/>
                <w:rPrChange w:id="2074" w:author="Author" w:date="2018-02-22T10:50:00Z">
                  <w:rPr>
                    <w:szCs w:val="18"/>
                    <w:highlight w:val="yellow"/>
                  </w:rPr>
                </w:rPrChange>
              </w:rPr>
              <w:t xml:space="preserve"> </w:t>
            </w:r>
            <w:r w:rsidRPr="00D90D0A">
              <w:rPr>
                <w:lang w:val="en-US"/>
              </w:rPr>
              <w:t xml:space="preserve">adapt </w:t>
            </w:r>
            <w:r w:rsidRPr="00AF1555">
              <w:rPr>
                <w:szCs w:val="18"/>
                <w:rPrChange w:id="2075" w:author="Author" w:date="2018-02-22T10:50:00Z">
                  <w:rPr>
                    <w:szCs w:val="18"/>
                    <w:highlight w:val="yellow"/>
                  </w:rPr>
                </w:rPrChange>
              </w:rPr>
              <w:t>if appropriate</w:t>
            </w:r>
          </w:p>
        </w:tc>
        <w:tc>
          <w:tcPr>
            <w:tcW w:w="3240" w:type="dxa"/>
            <w:tcBorders>
              <w:top w:val="single" w:sz="8" w:space="0" w:color="999999"/>
              <w:left w:val="single" w:sz="8" w:space="0" w:color="999999"/>
              <w:bottom w:val="single" w:sz="8" w:space="0" w:color="999999"/>
              <w:right w:val="single" w:sz="8" w:space="0" w:color="999999"/>
            </w:tcBorders>
          </w:tcPr>
          <w:p w14:paraId="759E72EE" w14:textId="77777777" w:rsidR="004D0899" w:rsidRPr="00D90D0A" w:rsidRDefault="004D0899" w:rsidP="004D0899">
            <w:pPr>
              <w:pStyle w:val="SAPNoteHeading"/>
              <w:spacing w:before="60"/>
              <w:ind w:left="0"/>
              <w:rPr>
                <w:lang w:val="en-US"/>
              </w:rPr>
            </w:pPr>
            <w:r w:rsidRPr="00D90D0A">
              <w:rPr>
                <w:noProof/>
                <w:lang w:val="en-US"/>
              </w:rPr>
              <w:drawing>
                <wp:inline distT="0" distB="0" distL="0" distR="0" wp14:anchorId="13519595" wp14:editId="3BE4429B">
                  <wp:extent cx="219075" cy="238125"/>
                  <wp:effectExtent l="0" t="0" r="9525" b="9525"/>
                  <wp:docPr id="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D90D0A">
              <w:rPr>
                <w:lang w:val="en-US"/>
              </w:rPr>
              <w:t> Caution</w:t>
            </w:r>
          </w:p>
          <w:p w14:paraId="395CE6B1" w14:textId="5AABFE8F" w:rsidR="004D0899" w:rsidRPr="00D90D0A" w:rsidRDefault="004D0899" w:rsidP="004D0899">
            <w:pPr>
              <w:rPr>
                <w:noProof/>
                <w:lang w:val="en-US"/>
              </w:rPr>
            </w:pPr>
            <w:r w:rsidRPr="00AF1555">
              <w:rPr>
                <w:lang w:val="en-US"/>
              </w:rPr>
              <w:t>Relevant</w:t>
            </w:r>
            <w:r w:rsidRPr="00AF1555">
              <w:rPr>
                <w:lang w:val="en-US"/>
                <w:rPrChange w:id="2076" w:author="Author" w:date="2018-02-22T10:50:00Z">
                  <w:rPr>
                    <w:highlight w:val="cyan"/>
                    <w:lang w:val="en-US"/>
                  </w:rPr>
                </w:rPrChange>
              </w:rPr>
              <w:t xml:space="preserve"> field only for country </w:t>
            </w:r>
            <w:r w:rsidRPr="00AF1555">
              <w:rPr>
                <w:b/>
                <w:lang w:val="en-US"/>
                <w:rPrChange w:id="2077" w:author="Author" w:date="2018-02-22T10:50:00Z">
                  <w:rPr>
                    <w:b/>
                    <w:highlight w:val="cyan"/>
                    <w:lang w:val="en-US"/>
                  </w:rPr>
                </w:rPrChange>
              </w:rPr>
              <w:t>CN</w:t>
            </w:r>
            <w:r w:rsidRPr="00AF1555">
              <w:rPr>
                <w:lang w:val="en-US"/>
                <w:rPrChange w:id="2078" w:author="Author" w:date="2018-02-22T10:50:00Z">
                  <w:rPr>
                    <w:highlight w:val="cyan"/>
                    <w:lang w:val="en-US"/>
                  </w:rPr>
                </w:rPrChange>
              </w:rPr>
              <w:t>.</w:t>
            </w:r>
          </w:p>
        </w:tc>
        <w:tc>
          <w:tcPr>
            <w:tcW w:w="2520" w:type="dxa"/>
            <w:vMerge/>
            <w:tcBorders>
              <w:top w:val="single" w:sz="8" w:space="0" w:color="999999"/>
              <w:left w:val="single" w:sz="8" w:space="0" w:color="999999"/>
              <w:bottom w:val="single" w:sz="8" w:space="0" w:color="999999"/>
              <w:right w:val="single" w:sz="8" w:space="0" w:color="999999"/>
            </w:tcBorders>
          </w:tcPr>
          <w:p w14:paraId="3C0AEEBD"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A75ABB8" w14:textId="77777777" w:rsidR="004D0899" w:rsidRPr="002326C1" w:rsidRDefault="004D0899" w:rsidP="004D0899">
            <w:pPr>
              <w:rPr>
                <w:lang w:val="en-US"/>
              </w:rPr>
            </w:pPr>
          </w:p>
        </w:tc>
      </w:tr>
      <w:tr w:rsidR="004D0899" w:rsidRPr="00A41C57" w14:paraId="40B4C0B9" w14:textId="77777777" w:rsidTr="00357342">
        <w:trPr>
          <w:trHeight w:val="823"/>
        </w:trPr>
        <w:tc>
          <w:tcPr>
            <w:tcW w:w="756" w:type="dxa"/>
            <w:vMerge/>
            <w:tcBorders>
              <w:left w:val="single" w:sz="8" w:space="0" w:color="999999"/>
              <w:right w:val="single" w:sz="8" w:space="0" w:color="999999"/>
            </w:tcBorders>
            <w:vAlign w:val="center"/>
          </w:tcPr>
          <w:p w14:paraId="425E4557"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3596E95B"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tcPr>
          <w:p w14:paraId="79831E39"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362B6C90" w14:textId="77777777" w:rsidR="004D0899" w:rsidRPr="002326C1" w:rsidRDefault="004D0899" w:rsidP="004D0899">
            <w:pPr>
              <w:rPr>
                <w:rStyle w:val="SAPScreenElement"/>
                <w:lang w:val="en-US"/>
              </w:rPr>
            </w:pPr>
            <w:r w:rsidRPr="002326C1">
              <w:rPr>
                <w:rStyle w:val="SAPScreenElement"/>
                <w:lang w:val="en-US"/>
              </w:rPr>
              <w:t xml:space="preserve">Nationality: </w:t>
            </w:r>
            <w:r w:rsidRPr="002326C1">
              <w:rPr>
                <w:lang w:val="en-US"/>
              </w:rPr>
              <w:t>adapt if appropriate by selecting value from drop-down</w:t>
            </w:r>
          </w:p>
        </w:tc>
        <w:tc>
          <w:tcPr>
            <w:tcW w:w="3240" w:type="dxa"/>
            <w:tcBorders>
              <w:top w:val="single" w:sz="8" w:space="0" w:color="999999"/>
              <w:left w:val="single" w:sz="8" w:space="0" w:color="999999"/>
              <w:bottom w:val="single" w:sz="8" w:space="0" w:color="999999"/>
              <w:right w:val="single" w:sz="8" w:space="0" w:color="999999"/>
            </w:tcBorders>
          </w:tcPr>
          <w:p w14:paraId="171FD01D" w14:textId="77777777" w:rsidR="004D0899" w:rsidRPr="002326C1" w:rsidRDefault="004D0899" w:rsidP="004D0899">
            <w:pPr>
              <w:pStyle w:val="SAPNoteHeading"/>
              <w:ind w:left="0"/>
              <w:rPr>
                <w:lang w:val="en-US"/>
              </w:rPr>
            </w:pPr>
            <w:r w:rsidRPr="002326C1">
              <w:rPr>
                <w:noProof/>
                <w:lang w:val="en-US"/>
              </w:rPr>
              <w:drawing>
                <wp:inline distT="0" distB="0" distL="0" distR="0" wp14:anchorId="506244CA" wp14:editId="64F5E50E">
                  <wp:extent cx="228600" cy="228600"/>
                  <wp:effectExtent l="0" t="0" r="0" b="0"/>
                  <wp:docPr id="1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3AF0B3E5" w14:textId="72F2FCF0" w:rsidR="004D0899" w:rsidRPr="002326C1" w:rsidRDefault="004D0899" w:rsidP="004D0899">
            <w:pPr>
              <w:rPr>
                <w:lang w:val="en-US"/>
              </w:rPr>
            </w:pPr>
            <w:r w:rsidRPr="002326C1">
              <w:rPr>
                <w:lang w:val="en-US"/>
              </w:rPr>
              <w:t>Required if integration with Employee Central Payroll is in place.</w:t>
            </w:r>
          </w:p>
        </w:tc>
        <w:tc>
          <w:tcPr>
            <w:tcW w:w="2520" w:type="dxa"/>
            <w:vMerge/>
            <w:tcBorders>
              <w:top w:val="single" w:sz="8" w:space="0" w:color="999999"/>
              <w:left w:val="single" w:sz="8" w:space="0" w:color="999999"/>
              <w:bottom w:val="single" w:sz="8" w:space="0" w:color="999999"/>
              <w:right w:val="single" w:sz="8" w:space="0" w:color="999999"/>
            </w:tcBorders>
          </w:tcPr>
          <w:p w14:paraId="3F321B07"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043B649" w14:textId="77777777" w:rsidR="004D0899" w:rsidRPr="002326C1" w:rsidRDefault="004D0899" w:rsidP="004D0899">
            <w:pPr>
              <w:rPr>
                <w:lang w:val="en-US"/>
              </w:rPr>
            </w:pPr>
          </w:p>
        </w:tc>
      </w:tr>
      <w:tr w:rsidR="004D0899" w:rsidRPr="00A41C57" w14:paraId="32FFC3BE" w14:textId="77777777" w:rsidTr="00357342">
        <w:trPr>
          <w:trHeight w:val="823"/>
        </w:trPr>
        <w:tc>
          <w:tcPr>
            <w:tcW w:w="756" w:type="dxa"/>
            <w:vMerge/>
            <w:tcBorders>
              <w:left w:val="single" w:sz="8" w:space="0" w:color="999999"/>
              <w:right w:val="single" w:sz="8" w:space="0" w:color="999999"/>
            </w:tcBorders>
            <w:vAlign w:val="center"/>
          </w:tcPr>
          <w:p w14:paraId="0B3F83D3"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1EB0DEDE"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tcPr>
          <w:p w14:paraId="02629A62"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1BC949C4" w14:textId="1977D3B0" w:rsidR="004D0899" w:rsidRPr="002326C1" w:rsidRDefault="004D0899" w:rsidP="004D0899">
            <w:pPr>
              <w:rPr>
                <w:rStyle w:val="SAPScreenElement"/>
                <w:lang w:val="en-US"/>
              </w:rPr>
            </w:pPr>
            <w:r w:rsidRPr="002326C1">
              <w:rPr>
                <w:rStyle w:val="SAPScreenElement"/>
                <w:lang w:val="en-US"/>
              </w:rPr>
              <w:t>Challenge Status:</w:t>
            </w:r>
            <w:r w:rsidRPr="002326C1">
              <w:rPr>
                <w:b/>
                <w:lang w:val="en-US"/>
              </w:rPr>
              <w:t xml:space="preserve"> </w:t>
            </w:r>
            <w:r w:rsidRPr="002326C1">
              <w:rPr>
                <w:lang w:val="en-US"/>
              </w:rPr>
              <w:t>adapt if appropriate</w:t>
            </w:r>
          </w:p>
        </w:tc>
        <w:tc>
          <w:tcPr>
            <w:tcW w:w="3240" w:type="dxa"/>
            <w:tcBorders>
              <w:top w:val="single" w:sz="8" w:space="0" w:color="999999"/>
              <w:left w:val="single" w:sz="8" w:space="0" w:color="999999"/>
              <w:bottom w:val="single" w:sz="8" w:space="0" w:color="999999"/>
              <w:right w:val="single" w:sz="8" w:space="0" w:color="999999"/>
            </w:tcBorders>
          </w:tcPr>
          <w:p w14:paraId="141FA579" w14:textId="1E47FC68" w:rsidR="004D0899" w:rsidRPr="002326C1" w:rsidRDefault="004D0899" w:rsidP="004D0899">
            <w:pPr>
              <w:rPr>
                <w:lang w:val="en-US"/>
              </w:rPr>
            </w:pPr>
            <w:r w:rsidRPr="002326C1">
              <w:rPr>
                <w:lang w:val="en-US"/>
              </w:rPr>
              <w:t>In case you select</w:t>
            </w:r>
            <w:r w:rsidRPr="002326C1">
              <w:rPr>
                <w:rStyle w:val="SAPUserEntry"/>
                <w:lang w:val="en-US"/>
              </w:rPr>
              <w:t xml:space="preserve"> Yes</w:t>
            </w:r>
            <w:r w:rsidRPr="002326C1">
              <w:rPr>
                <w:lang w:val="en-US"/>
              </w:rPr>
              <w:t xml:space="preserve">, enter data in the fields </w:t>
            </w:r>
            <w:r w:rsidRPr="002326C1">
              <w:rPr>
                <w:rStyle w:val="SAPScreenElement"/>
                <w:lang w:val="en-US"/>
              </w:rPr>
              <w:t xml:space="preserve">Certificate Start Date, Certificate End Date </w:t>
            </w:r>
            <w:r w:rsidRPr="002326C1">
              <w:rPr>
                <w:lang w:val="en-US"/>
              </w:rPr>
              <w:t xml:space="preserve">as well as in the </w:t>
            </w:r>
            <w:r w:rsidRPr="002326C1">
              <w:rPr>
                <w:rStyle w:val="SAPScreenElement"/>
                <w:lang w:val="en-US"/>
              </w:rPr>
              <w:t>Global Information</w:t>
            </w:r>
            <w:r w:rsidRPr="002326C1">
              <w:rPr>
                <w:lang w:val="en-US"/>
              </w:rPr>
              <w:t xml:space="preserve"> block</w:t>
            </w:r>
            <w:r w:rsidRPr="002326C1">
              <w:rPr>
                <w:rStyle w:val="SAPScreenElement"/>
                <w:lang w:val="en-US"/>
              </w:rPr>
              <w:t>.</w:t>
            </w:r>
          </w:p>
        </w:tc>
        <w:tc>
          <w:tcPr>
            <w:tcW w:w="2520" w:type="dxa"/>
            <w:vMerge/>
            <w:tcBorders>
              <w:top w:val="single" w:sz="8" w:space="0" w:color="999999"/>
              <w:left w:val="single" w:sz="8" w:space="0" w:color="999999"/>
              <w:bottom w:val="single" w:sz="8" w:space="0" w:color="999999"/>
              <w:right w:val="single" w:sz="8" w:space="0" w:color="999999"/>
            </w:tcBorders>
            <w:vAlign w:val="center"/>
          </w:tcPr>
          <w:p w14:paraId="1D1BBF18"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4C7EAEAB" w14:textId="77777777" w:rsidR="004D0899" w:rsidRPr="002326C1" w:rsidRDefault="004D0899" w:rsidP="004D0899">
            <w:pPr>
              <w:rPr>
                <w:lang w:val="en-US"/>
              </w:rPr>
            </w:pPr>
          </w:p>
        </w:tc>
      </w:tr>
      <w:tr w:rsidR="004D0899" w:rsidRPr="00A41C57" w14:paraId="17CBB60A" w14:textId="77777777" w:rsidTr="00357342">
        <w:trPr>
          <w:trHeight w:val="823"/>
        </w:trPr>
        <w:tc>
          <w:tcPr>
            <w:tcW w:w="756" w:type="dxa"/>
            <w:vMerge/>
            <w:tcBorders>
              <w:left w:val="single" w:sz="8" w:space="0" w:color="999999"/>
              <w:right w:val="single" w:sz="8" w:space="0" w:color="999999"/>
            </w:tcBorders>
            <w:vAlign w:val="center"/>
          </w:tcPr>
          <w:p w14:paraId="4A9D39E9"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0CC38194"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tcPr>
          <w:p w14:paraId="434ECDC0"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4138276D" w14:textId="6138D260" w:rsidR="004D0899" w:rsidRPr="002326C1" w:rsidRDefault="004D0899" w:rsidP="004D0899">
            <w:pPr>
              <w:rPr>
                <w:rStyle w:val="SAPScreenElement"/>
                <w:lang w:val="en-US"/>
              </w:rPr>
            </w:pPr>
            <w:r w:rsidRPr="002326C1">
              <w:rPr>
                <w:rStyle w:val="SAPScreenElement"/>
                <w:lang w:val="en-US"/>
              </w:rPr>
              <w:t>Certificate Start Date</w:t>
            </w:r>
            <w:r w:rsidRPr="002326C1">
              <w:rPr>
                <w:lang w:val="en-US"/>
              </w:rPr>
              <w:t>: select from calendar help the start date of the certificate, which confirms that the employee is challenged</w:t>
            </w:r>
          </w:p>
        </w:tc>
        <w:tc>
          <w:tcPr>
            <w:tcW w:w="3240" w:type="dxa"/>
            <w:vMerge w:val="restart"/>
            <w:tcBorders>
              <w:top w:val="single" w:sz="8" w:space="0" w:color="999999"/>
              <w:left w:val="single" w:sz="8" w:space="0" w:color="999999"/>
              <w:right w:val="single" w:sz="8" w:space="0" w:color="999999"/>
            </w:tcBorders>
          </w:tcPr>
          <w:p w14:paraId="224D50EC" w14:textId="71206587" w:rsidR="004D0899" w:rsidRPr="002326C1" w:rsidRDefault="004D0899" w:rsidP="004D0899">
            <w:pPr>
              <w:rPr>
                <w:lang w:val="en-US"/>
              </w:rPr>
            </w:pPr>
            <w:r w:rsidRPr="002326C1">
              <w:rPr>
                <w:lang w:val="en-US"/>
              </w:rPr>
              <w:t xml:space="preserve">These fields need to be maintained only in case you have chosen for field </w:t>
            </w:r>
            <w:r w:rsidRPr="002326C1">
              <w:rPr>
                <w:rStyle w:val="SAPScreenElement"/>
                <w:lang w:val="en-US"/>
              </w:rPr>
              <w:t>Challenge Status</w:t>
            </w:r>
            <w:r w:rsidRPr="002326C1">
              <w:rPr>
                <w:lang w:val="en-US"/>
              </w:rPr>
              <w:t xml:space="preserve"> value</w:t>
            </w:r>
            <w:r w:rsidRPr="002326C1">
              <w:rPr>
                <w:rStyle w:val="SAPUserEntry"/>
                <w:lang w:val="en-US"/>
              </w:rPr>
              <w:t xml:space="preserve"> Yes</w:t>
            </w:r>
            <w:r w:rsidRPr="002326C1">
              <w:rPr>
                <w:lang w:val="en-US"/>
              </w:rPr>
              <w:t>.</w:t>
            </w:r>
          </w:p>
        </w:tc>
        <w:tc>
          <w:tcPr>
            <w:tcW w:w="2520" w:type="dxa"/>
            <w:vMerge/>
            <w:tcBorders>
              <w:top w:val="single" w:sz="8" w:space="0" w:color="999999"/>
              <w:left w:val="single" w:sz="8" w:space="0" w:color="999999"/>
              <w:bottom w:val="single" w:sz="8" w:space="0" w:color="999999"/>
              <w:right w:val="single" w:sz="8" w:space="0" w:color="999999"/>
            </w:tcBorders>
            <w:vAlign w:val="center"/>
          </w:tcPr>
          <w:p w14:paraId="0B263CCA"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4F6B6B2" w14:textId="77777777" w:rsidR="004D0899" w:rsidRPr="002326C1" w:rsidRDefault="004D0899" w:rsidP="004D0899">
            <w:pPr>
              <w:rPr>
                <w:lang w:val="en-US"/>
              </w:rPr>
            </w:pPr>
          </w:p>
        </w:tc>
      </w:tr>
      <w:tr w:rsidR="004D0899" w:rsidRPr="00A41C57" w14:paraId="0F3D2979" w14:textId="77777777" w:rsidTr="00357342">
        <w:trPr>
          <w:trHeight w:val="823"/>
        </w:trPr>
        <w:tc>
          <w:tcPr>
            <w:tcW w:w="756" w:type="dxa"/>
            <w:vMerge/>
            <w:tcBorders>
              <w:left w:val="single" w:sz="8" w:space="0" w:color="999999"/>
              <w:right w:val="single" w:sz="8" w:space="0" w:color="999999"/>
            </w:tcBorders>
            <w:vAlign w:val="center"/>
          </w:tcPr>
          <w:p w14:paraId="40894D2B"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6E6245F5"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tcPr>
          <w:p w14:paraId="4B22B1F4"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0D11B17D" w14:textId="5BEB8AFC" w:rsidR="004D0899" w:rsidRPr="002326C1" w:rsidRDefault="004D0899" w:rsidP="004D0899">
            <w:pPr>
              <w:rPr>
                <w:rStyle w:val="SAPScreenElement"/>
                <w:lang w:val="en-US"/>
              </w:rPr>
            </w:pPr>
            <w:r w:rsidRPr="002326C1">
              <w:rPr>
                <w:rStyle w:val="SAPScreenElement"/>
                <w:lang w:val="en-US"/>
              </w:rPr>
              <w:t>Certificate End Date</w:t>
            </w:r>
            <w:r w:rsidRPr="002326C1">
              <w:rPr>
                <w:lang w:val="en-US"/>
              </w:rPr>
              <w:t xml:space="preserve">: select from calendar help date in accordance with the data on the certificate </w:t>
            </w:r>
          </w:p>
        </w:tc>
        <w:tc>
          <w:tcPr>
            <w:tcW w:w="3240" w:type="dxa"/>
            <w:vMerge/>
            <w:tcBorders>
              <w:left w:val="single" w:sz="8" w:space="0" w:color="999999"/>
              <w:bottom w:val="single" w:sz="8" w:space="0" w:color="999999"/>
              <w:right w:val="single" w:sz="8" w:space="0" w:color="999999"/>
            </w:tcBorders>
          </w:tcPr>
          <w:p w14:paraId="7AD2C5B3" w14:textId="77777777" w:rsidR="004D0899" w:rsidRPr="002326C1" w:rsidRDefault="004D0899" w:rsidP="004D0899">
            <w:pPr>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tcPr>
          <w:p w14:paraId="02F75433"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6565D8DB" w14:textId="77777777" w:rsidR="004D0899" w:rsidRPr="002326C1" w:rsidRDefault="004D0899" w:rsidP="004D0899">
            <w:pPr>
              <w:rPr>
                <w:lang w:val="en-US"/>
              </w:rPr>
            </w:pPr>
          </w:p>
        </w:tc>
      </w:tr>
      <w:tr w:rsidR="004D0899" w:rsidRPr="00A41C57" w14:paraId="6291475F" w14:textId="77777777" w:rsidTr="00357342">
        <w:trPr>
          <w:trHeight w:val="823"/>
        </w:trPr>
        <w:tc>
          <w:tcPr>
            <w:tcW w:w="756" w:type="dxa"/>
            <w:vMerge/>
            <w:tcBorders>
              <w:left w:val="single" w:sz="8" w:space="0" w:color="999999"/>
              <w:right w:val="single" w:sz="8" w:space="0" w:color="999999"/>
            </w:tcBorders>
            <w:vAlign w:val="center"/>
          </w:tcPr>
          <w:p w14:paraId="6DFD627E"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2CB8680C" w14:textId="77777777" w:rsidR="004D0899" w:rsidRPr="002326C1" w:rsidRDefault="004D0899" w:rsidP="004D0899">
            <w:pPr>
              <w:spacing w:before="0" w:after="0" w:line="240" w:lineRule="auto"/>
              <w:rPr>
                <w:lang w:val="en-US"/>
              </w:rPr>
            </w:pPr>
          </w:p>
        </w:tc>
        <w:tc>
          <w:tcPr>
            <w:tcW w:w="2520" w:type="dxa"/>
            <w:vMerge w:val="restart"/>
            <w:tcBorders>
              <w:top w:val="single" w:sz="8" w:space="0" w:color="999999"/>
              <w:left w:val="single" w:sz="8" w:space="0" w:color="999999"/>
              <w:right w:val="single" w:sz="8" w:space="0" w:color="999999"/>
            </w:tcBorders>
          </w:tcPr>
          <w:p w14:paraId="73E5DBE8" w14:textId="77777777" w:rsidR="004D0899" w:rsidRDefault="004D0899" w:rsidP="004D0899">
            <w:pPr>
              <w:rPr>
                <w:lang w:val="en-US"/>
              </w:rPr>
            </w:pPr>
            <w:r w:rsidRPr="002326C1">
              <w:rPr>
                <w:lang w:val="en-US"/>
              </w:rPr>
              <w:t xml:space="preserve">In the </w:t>
            </w:r>
            <w:r w:rsidRPr="002326C1">
              <w:rPr>
                <w:rStyle w:val="SAPScreenElement"/>
                <w:lang w:val="en-US"/>
              </w:rPr>
              <w:t xml:space="preserve">Global Information </w:t>
            </w:r>
            <w:r w:rsidRPr="002326C1">
              <w:rPr>
                <w:lang w:val="en-US"/>
              </w:rPr>
              <w:t>block, you may decide to accept the data already existing in the system or adapt it as required.</w:t>
            </w:r>
          </w:p>
          <w:p w14:paraId="76F92808" w14:textId="2284A1DB" w:rsidR="004D0899" w:rsidRPr="00AF1555" w:rsidRDefault="004D0899" w:rsidP="004D0899">
            <w:pPr>
              <w:pStyle w:val="SAPNoteHeading"/>
              <w:ind w:left="0"/>
              <w:rPr>
                <w:lang w:val="en-US"/>
                <w:rPrChange w:id="2079" w:author="Author" w:date="2018-02-22T10:50:00Z">
                  <w:rPr>
                    <w:highlight w:val="cyan"/>
                    <w:lang w:val="en-US"/>
                  </w:rPr>
                </w:rPrChange>
              </w:rPr>
            </w:pPr>
            <w:r w:rsidRPr="00D90D0A">
              <w:rPr>
                <w:noProof/>
                <w:lang w:val="en-US"/>
              </w:rPr>
              <w:lastRenderedPageBreak/>
              <w:drawing>
                <wp:inline distT="0" distB="0" distL="0" distR="0" wp14:anchorId="71481FCE" wp14:editId="4DADE059">
                  <wp:extent cx="225425" cy="225425"/>
                  <wp:effectExtent l="0" t="0" r="0" b="3175"/>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lang w:val="en-US"/>
                <w:rPrChange w:id="2080" w:author="Author" w:date="2018-02-22T10:50:00Z">
                  <w:rPr>
                    <w:highlight w:val="cyan"/>
                    <w:lang w:val="en-US"/>
                  </w:rPr>
                </w:rPrChange>
              </w:rPr>
              <w:t> Note</w:t>
            </w:r>
          </w:p>
          <w:p w14:paraId="397C59F8" w14:textId="4F81A108" w:rsidR="004D0899" w:rsidRPr="00564796" w:rsidDel="00AB01FF" w:rsidRDefault="004D0899" w:rsidP="004D0899">
            <w:pPr>
              <w:rPr>
                <w:rFonts w:asciiTheme="minorHAnsi" w:eastAsiaTheme="minorHAnsi" w:hAnsiTheme="minorHAnsi"/>
                <w:sz w:val="22"/>
                <w:szCs w:val="22"/>
                <w:lang w:val="en-US"/>
              </w:rPr>
            </w:pPr>
            <w:r w:rsidRPr="00AF1555">
              <w:rPr>
                <w:lang w:val="en-US"/>
                <w:rPrChange w:id="2081" w:author="Author" w:date="2018-02-22T10:50:00Z">
                  <w:rPr>
                    <w:highlight w:val="cyan"/>
                    <w:lang w:val="en-US"/>
                  </w:rPr>
                </w:rPrChange>
              </w:rPr>
              <w:t>This information is country-specific.</w:t>
            </w:r>
          </w:p>
        </w:tc>
        <w:tc>
          <w:tcPr>
            <w:tcW w:w="2520" w:type="dxa"/>
            <w:tcBorders>
              <w:top w:val="single" w:sz="8" w:space="0" w:color="999999"/>
              <w:left w:val="single" w:sz="8" w:space="0" w:color="999999"/>
              <w:bottom w:val="single" w:sz="8" w:space="0" w:color="999999"/>
              <w:right w:val="single" w:sz="8" w:space="0" w:color="999999"/>
            </w:tcBorders>
          </w:tcPr>
          <w:p w14:paraId="72944F1D" w14:textId="741BD226" w:rsidR="004D0899" w:rsidRPr="00564796" w:rsidRDefault="004D0899" w:rsidP="004D0899">
            <w:pPr>
              <w:rPr>
                <w:rStyle w:val="SAPScreenElement"/>
                <w:lang w:val="en-US"/>
              </w:rPr>
            </w:pPr>
            <w:r w:rsidRPr="002326C1">
              <w:rPr>
                <w:rStyle w:val="SAPScreenElement"/>
                <w:lang w:val="en-US"/>
              </w:rPr>
              <w:lastRenderedPageBreak/>
              <w:t xml:space="preserve">Country: </w:t>
            </w:r>
            <w:r w:rsidRPr="00AF1555">
              <w:rPr>
                <w:lang w:val="en-US"/>
                <w:rPrChange w:id="2082" w:author="Author" w:date="2018-02-22T10:50:00Z">
                  <w:rPr>
                    <w:highlight w:val="cyan"/>
                    <w:lang w:val="en-US"/>
                  </w:rPr>
                </w:rPrChange>
              </w:rPr>
              <w:t>the country, where the company is located, is defaulted; leave as is</w:t>
            </w:r>
          </w:p>
        </w:tc>
        <w:tc>
          <w:tcPr>
            <w:tcW w:w="3240" w:type="dxa"/>
            <w:tcBorders>
              <w:top w:val="single" w:sz="8" w:space="0" w:color="999999"/>
              <w:left w:val="single" w:sz="8" w:space="0" w:color="999999"/>
              <w:bottom w:val="single" w:sz="8" w:space="0" w:color="999999"/>
              <w:right w:val="single" w:sz="8" w:space="0" w:color="999999"/>
            </w:tcBorders>
          </w:tcPr>
          <w:p w14:paraId="3EAC0B70" w14:textId="77777777" w:rsidR="004D0899" w:rsidRPr="002326C1" w:rsidRDefault="004D0899" w:rsidP="004D0899">
            <w:pPr>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tcPr>
          <w:p w14:paraId="693FA3EC"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49808593" w14:textId="77777777" w:rsidR="004D0899" w:rsidRPr="002326C1" w:rsidRDefault="004D0899" w:rsidP="004D0899">
            <w:pPr>
              <w:rPr>
                <w:lang w:val="en-US"/>
              </w:rPr>
            </w:pPr>
          </w:p>
        </w:tc>
      </w:tr>
      <w:tr w:rsidR="004D0899" w:rsidRPr="00A41C57" w14:paraId="6F679B00" w14:textId="77777777" w:rsidTr="00357342">
        <w:trPr>
          <w:trHeight w:val="432"/>
        </w:trPr>
        <w:tc>
          <w:tcPr>
            <w:tcW w:w="756" w:type="dxa"/>
            <w:vMerge/>
            <w:tcBorders>
              <w:left w:val="single" w:sz="8" w:space="0" w:color="999999"/>
              <w:right w:val="single" w:sz="8" w:space="0" w:color="999999"/>
            </w:tcBorders>
            <w:vAlign w:val="center"/>
          </w:tcPr>
          <w:p w14:paraId="57CF8878"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4FB344C6"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tcPr>
          <w:p w14:paraId="2B625053"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75B0454F" w14:textId="3191D312" w:rsidR="004D0899" w:rsidRPr="002326C1" w:rsidRDefault="004D0899" w:rsidP="004D0899">
            <w:pPr>
              <w:rPr>
                <w:rStyle w:val="SAPScreenElement"/>
                <w:lang w:val="en-US"/>
              </w:rPr>
            </w:pPr>
            <w:r w:rsidRPr="00AF1555">
              <w:rPr>
                <w:lang w:val="en-US"/>
                <w:rPrChange w:id="2083" w:author="Author" w:date="2018-02-22T10:50:00Z">
                  <w:rPr>
                    <w:highlight w:val="cyan"/>
                    <w:lang w:val="en-US"/>
                  </w:rPr>
                </w:rPrChange>
              </w:rPr>
              <w:t>Maintain other data as required in the country where the chosen company of the rehired employee is located.</w:t>
            </w:r>
          </w:p>
        </w:tc>
        <w:tc>
          <w:tcPr>
            <w:tcW w:w="3240" w:type="dxa"/>
            <w:tcBorders>
              <w:top w:val="single" w:sz="8" w:space="0" w:color="999999"/>
              <w:left w:val="single" w:sz="8" w:space="0" w:color="999999"/>
              <w:bottom w:val="single" w:sz="8" w:space="0" w:color="999999"/>
              <w:right w:val="single" w:sz="8" w:space="0" w:color="999999"/>
            </w:tcBorders>
          </w:tcPr>
          <w:p w14:paraId="13CCD8F0" w14:textId="777E5223" w:rsidR="004D0899" w:rsidRPr="00D90D0A" w:rsidRDefault="004D0899" w:rsidP="004D0899">
            <w:pPr>
              <w:pStyle w:val="SAPNoteHeading"/>
              <w:spacing w:before="60"/>
              <w:ind w:left="0"/>
              <w:rPr>
                <w:lang w:val="en-US"/>
              </w:rPr>
            </w:pPr>
            <w:r w:rsidRPr="00D90D0A">
              <w:rPr>
                <w:noProof/>
                <w:lang w:val="en-US"/>
              </w:rPr>
              <w:drawing>
                <wp:inline distT="0" distB="0" distL="0" distR="0" wp14:anchorId="44220253" wp14:editId="67C0136D">
                  <wp:extent cx="219075" cy="238125"/>
                  <wp:effectExtent l="0" t="0" r="9525" b="9525"/>
                  <wp:docPr id="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D90D0A">
              <w:rPr>
                <w:lang w:val="en-US"/>
              </w:rPr>
              <w:t> Caution</w:t>
            </w:r>
          </w:p>
          <w:p w14:paraId="065FDAA5" w14:textId="40972966" w:rsidR="004D0899" w:rsidRPr="002326C1" w:rsidRDefault="004D0899" w:rsidP="004D0899">
            <w:pPr>
              <w:rPr>
                <w:lang w:val="en-US"/>
              </w:rPr>
            </w:pPr>
            <w:r w:rsidRPr="00AF1555">
              <w:rPr>
                <w:lang w:val="en-US"/>
                <w:rPrChange w:id="2084" w:author="Author" w:date="2018-02-22T10:50:00Z">
                  <w:rPr>
                    <w:highlight w:val="cyan"/>
                    <w:lang w:val="en-US"/>
                  </w:rPr>
                </w:rPrChange>
              </w:rPr>
              <w:t>For a detailed list refer to chapter</w:t>
            </w:r>
            <w:r w:rsidRPr="00D90D0A">
              <w:rPr>
                <w:lang w:val="en-US"/>
              </w:rPr>
              <w:t xml:space="preserve"> </w:t>
            </w:r>
            <w:commentRangeStart w:id="2085"/>
            <w:r w:rsidRPr="00AF1555">
              <w:rPr>
                <w:rStyle w:val="Hyperlink"/>
                <w:rFonts w:ascii="BentonSans Bold" w:hAnsi="BentonSans Bold"/>
                <w:lang w:val="en-US"/>
                <w:rPrChange w:id="2086" w:author="Author" w:date="2018-02-22T10:50:00Z">
                  <w:rPr>
                    <w:rStyle w:val="Hyperlink"/>
                    <w:rFonts w:ascii="BentonSans Bold" w:hAnsi="BentonSans Bold"/>
                    <w:highlight w:val="yellow"/>
                    <w:lang w:val="en-US"/>
                  </w:rPr>
                </w:rPrChange>
              </w:rPr>
              <w:fldChar w:fldCharType="begin"/>
            </w:r>
            <w:ins w:id="2087" w:author="Author" w:date="2018-02-22T09:38:00Z">
              <w:r w:rsidRPr="00AF1555">
                <w:rPr>
                  <w:rStyle w:val="Hyperlink"/>
                  <w:rFonts w:ascii="BentonSans Bold" w:hAnsi="BentonSans Bold"/>
                  <w:lang w:val="en-US"/>
                  <w:rPrChange w:id="2088" w:author="Author" w:date="2018-02-22T10:50:00Z">
                    <w:rPr>
                      <w:rStyle w:val="Hyperlink"/>
                      <w:rFonts w:ascii="BentonSans Bold" w:hAnsi="BentonSans Bold"/>
                      <w:highlight w:val="yellow"/>
                      <w:lang w:val="en-US"/>
                    </w:rPr>
                  </w:rPrChange>
                </w:rPr>
                <w:instrText>HYPERLINK  \l "_Global_Information_3"</w:instrText>
              </w:r>
            </w:ins>
            <w:del w:id="2089" w:author="Author" w:date="2018-02-22T09:38:00Z">
              <w:r w:rsidRPr="00AF1555" w:rsidDel="007311E2">
                <w:rPr>
                  <w:rStyle w:val="Hyperlink"/>
                  <w:rFonts w:ascii="BentonSans Bold" w:hAnsi="BentonSans Bold"/>
                  <w:lang w:val="en-US"/>
                  <w:rPrChange w:id="2090" w:author="Author" w:date="2018-02-22T10:50:00Z">
                    <w:rPr>
                      <w:rStyle w:val="Hyperlink"/>
                      <w:rFonts w:ascii="BentonSans Bold" w:hAnsi="BentonSans Bold"/>
                      <w:highlight w:val="yellow"/>
                      <w:lang w:val="en-US"/>
                    </w:rPr>
                  </w:rPrChange>
                </w:rPr>
                <w:delInstrText>HYPERLINK  \l "_Global_Information_3"</w:delInstrText>
              </w:r>
            </w:del>
            <w:r w:rsidRPr="00AF1555">
              <w:rPr>
                <w:rStyle w:val="Hyperlink"/>
                <w:rFonts w:ascii="BentonSans Bold" w:hAnsi="BentonSans Bold"/>
                <w:lang w:val="en-US"/>
                <w:rPrChange w:id="2091" w:author="Author" w:date="2018-02-22T10:50:00Z">
                  <w:rPr>
                    <w:rStyle w:val="Hyperlink"/>
                    <w:rFonts w:ascii="BentonSans Bold" w:hAnsi="BentonSans Bold"/>
                    <w:highlight w:val="yellow"/>
                    <w:lang w:val="en-US"/>
                  </w:rPr>
                </w:rPrChange>
              </w:rPr>
              <w:fldChar w:fldCharType="separate"/>
            </w:r>
            <w:del w:id="2092" w:author="Author" w:date="2018-02-22T09:38:00Z">
              <w:r w:rsidRPr="00AF1555" w:rsidDel="007311E2">
                <w:rPr>
                  <w:rStyle w:val="Hyperlink"/>
                  <w:rFonts w:ascii="BentonSans Bold" w:hAnsi="BentonSans Bold"/>
                  <w:lang w:val="en-US"/>
                  <w:rPrChange w:id="2093" w:author="Author" w:date="2018-02-22T10:50:00Z">
                    <w:rPr>
                      <w:rStyle w:val="Hyperlink"/>
                      <w:rFonts w:ascii="BentonSans Bold" w:hAnsi="BentonSans Bold"/>
                      <w:highlight w:val="yellow"/>
                      <w:lang w:val="en-US"/>
                    </w:rPr>
                  </w:rPrChange>
                </w:rPr>
                <w:delText>Country-Specific Fields to be filled during Rehiring</w:delText>
              </w:r>
            </w:del>
            <w:ins w:id="2094" w:author="Author" w:date="2018-02-22T09:38:00Z">
              <w:r w:rsidRPr="00AF1555">
                <w:rPr>
                  <w:rStyle w:val="Hyperlink"/>
                  <w:rFonts w:ascii="BentonSans Bold" w:hAnsi="BentonSans Bold"/>
                  <w:lang w:val="en-US"/>
                  <w:rPrChange w:id="2095" w:author="Author" w:date="2018-02-22T10:50:00Z">
                    <w:rPr>
                      <w:rStyle w:val="Hyperlink"/>
                      <w:rFonts w:ascii="BentonSans Bold" w:hAnsi="BentonSans Bold"/>
                      <w:highlight w:val="yellow"/>
                      <w:lang w:val="en-US"/>
                    </w:rPr>
                  </w:rPrChange>
                </w:rPr>
                <w:t>Global Information</w:t>
              </w:r>
            </w:ins>
            <w:r w:rsidRPr="00AF1555">
              <w:rPr>
                <w:rStyle w:val="Hyperlink"/>
                <w:rFonts w:ascii="BentonSans Bold" w:hAnsi="BentonSans Bold"/>
                <w:lang w:val="en-US"/>
                <w:rPrChange w:id="2096" w:author="Author" w:date="2018-02-22T10:50:00Z">
                  <w:rPr>
                    <w:rStyle w:val="Hyperlink"/>
                    <w:rFonts w:ascii="BentonSans Bold" w:hAnsi="BentonSans Bold"/>
                    <w:highlight w:val="yellow"/>
                    <w:lang w:val="en-US"/>
                  </w:rPr>
                </w:rPrChange>
              </w:rPr>
              <w:fldChar w:fldCharType="end"/>
            </w:r>
            <w:commentRangeEnd w:id="2085"/>
            <w:r w:rsidRPr="00D90D0A">
              <w:rPr>
                <w:rStyle w:val="CommentReference"/>
              </w:rPr>
              <w:commentReference w:id="2085"/>
            </w:r>
            <w:r w:rsidR="00F575C7" w:rsidRPr="00AF1555">
              <w:rPr>
                <w:lang w:val="en-US"/>
              </w:rPr>
              <w:t>.</w:t>
            </w:r>
          </w:p>
        </w:tc>
        <w:tc>
          <w:tcPr>
            <w:tcW w:w="2520" w:type="dxa"/>
            <w:vMerge/>
            <w:tcBorders>
              <w:top w:val="single" w:sz="8" w:space="0" w:color="999999"/>
              <w:left w:val="single" w:sz="8" w:space="0" w:color="999999"/>
              <w:bottom w:val="single" w:sz="8" w:space="0" w:color="999999"/>
              <w:right w:val="single" w:sz="8" w:space="0" w:color="999999"/>
            </w:tcBorders>
            <w:vAlign w:val="center"/>
          </w:tcPr>
          <w:p w14:paraId="265391A2"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6F06B556" w14:textId="77777777" w:rsidR="004D0899" w:rsidRPr="002326C1" w:rsidRDefault="004D0899" w:rsidP="004D0899">
            <w:pPr>
              <w:rPr>
                <w:lang w:val="en-US"/>
              </w:rPr>
            </w:pPr>
          </w:p>
        </w:tc>
      </w:tr>
      <w:tr w:rsidR="004D0899" w:rsidRPr="00A41C57" w14:paraId="7225A65A" w14:textId="77777777" w:rsidTr="00357342">
        <w:trPr>
          <w:trHeight w:val="823"/>
        </w:trPr>
        <w:tc>
          <w:tcPr>
            <w:tcW w:w="756" w:type="dxa"/>
            <w:vMerge/>
            <w:tcBorders>
              <w:left w:val="single" w:sz="8" w:space="0" w:color="999999"/>
              <w:right w:val="single" w:sz="8" w:space="0" w:color="999999"/>
            </w:tcBorders>
            <w:vAlign w:val="center"/>
            <w:hideMark/>
          </w:tcPr>
          <w:p w14:paraId="6EF5AD9D"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62125C90" w14:textId="77777777" w:rsidR="004D0899" w:rsidRPr="002326C1" w:rsidRDefault="004D0899" w:rsidP="004D0899">
            <w:pPr>
              <w:spacing w:before="0" w:after="0" w:line="240" w:lineRule="auto"/>
              <w:rPr>
                <w:lang w:val="en-US"/>
              </w:rPr>
            </w:pPr>
          </w:p>
        </w:tc>
        <w:tc>
          <w:tcPr>
            <w:tcW w:w="2520" w:type="dxa"/>
            <w:vMerge w:val="restart"/>
            <w:tcBorders>
              <w:top w:val="single" w:sz="8" w:space="0" w:color="999999"/>
              <w:left w:val="single" w:sz="8" w:space="0" w:color="999999"/>
              <w:right w:val="single" w:sz="8" w:space="0" w:color="999999"/>
            </w:tcBorders>
            <w:hideMark/>
          </w:tcPr>
          <w:p w14:paraId="1A17F422" w14:textId="16352FA6" w:rsidR="004D0899" w:rsidRPr="002326C1" w:rsidRDefault="004D0899" w:rsidP="004D0899">
            <w:pPr>
              <w:rPr>
                <w:lang w:val="en-US"/>
              </w:rPr>
            </w:pPr>
            <w:r w:rsidRPr="002326C1">
              <w:rPr>
                <w:lang w:val="en-US"/>
              </w:rPr>
              <w:t xml:space="preserve">In the </w:t>
            </w:r>
            <w:r w:rsidRPr="002326C1">
              <w:rPr>
                <w:rStyle w:val="SAPScreenElement"/>
                <w:lang w:val="en-US"/>
              </w:rPr>
              <w:t>Email Information</w:t>
            </w:r>
            <w:r w:rsidRPr="002326C1">
              <w:rPr>
                <w:lang w:val="en-US"/>
              </w:rPr>
              <w:t xml:space="preserve"> block</w:t>
            </w:r>
            <w:r w:rsidRPr="002326C1" w:rsidDel="0094512C">
              <w:rPr>
                <w:rStyle w:val="SAPScreenElement"/>
                <w:lang w:val="en-US"/>
              </w:rPr>
              <w:t xml:space="preserve"> </w:t>
            </w:r>
            <w:r w:rsidRPr="002326C1">
              <w:rPr>
                <w:lang w:val="en-US"/>
              </w:rPr>
              <w:t>review the data already existing in the system and adapt if required:</w:t>
            </w:r>
          </w:p>
          <w:p w14:paraId="23FD858F" w14:textId="77777777" w:rsidR="004D0899" w:rsidRPr="002326C1" w:rsidRDefault="004D0899" w:rsidP="004D0899">
            <w:pPr>
              <w:pStyle w:val="SAPNoteHeading"/>
              <w:ind w:left="0"/>
              <w:rPr>
                <w:lang w:val="en-US"/>
              </w:rPr>
            </w:pPr>
            <w:r w:rsidRPr="002326C1">
              <w:rPr>
                <w:noProof/>
                <w:lang w:val="en-US"/>
              </w:rPr>
              <w:drawing>
                <wp:inline distT="0" distB="0" distL="0" distR="0" wp14:anchorId="3250D29F" wp14:editId="61ACE58B">
                  <wp:extent cx="225425" cy="225425"/>
                  <wp:effectExtent l="0" t="0" r="0"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Note</w:t>
            </w:r>
          </w:p>
          <w:p w14:paraId="7575FC51" w14:textId="4FF9842F" w:rsidR="004D0899" w:rsidRPr="002326C1" w:rsidRDefault="004D0899" w:rsidP="004D0899">
            <w:pPr>
              <w:rPr>
                <w:lang w:val="en-US"/>
              </w:rPr>
            </w:pPr>
            <w:r w:rsidRPr="002326C1">
              <w:rPr>
                <w:lang w:val="en-US"/>
              </w:rPr>
              <w:t xml:space="preserve">In case no email information has been maintained during the previous employment, select the </w:t>
            </w:r>
            <w:r w:rsidRPr="002326C1">
              <w:rPr>
                <w:rStyle w:val="SAPScreenElement"/>
                <w:lang w:val="en-US"/>
              </w:rPr>
              <w:sym w:font="Symbol" w:char="F0C5"/>
            </w:r>
            <w:r w:rsidRPr="002326C1">
              <w:rPr>
                <w:rStyle w:val="SAPScreenElement"/>
                <w:lang w:val="en-US"/>
              </w:rPr>
              <w:t xml:space="preserve"> Add</w:t>
            </w:r>
            <w:r w:rsidRPr="002326C1">
              <w:rPr>
                <w:lang w:val="en-US"/>
              </w:rPr>
              <w:t xml:space="preserve"> link. The editable fields show up and you can enter the appropriate information.</w:t>
            </w:r>
          </w:p>
        </w:tc>
        <w:tc>
          <w:tcPr>
            <w:tcW w:w="2520" w:type="dxa"/>
            <w:tcBorders>
              <w:top w:val="single" w:sz="8" w:space="0" w:color="999999"/>
              <w:left w:val="single" w:sz="8" w:space="0" w:color="999999"/>
              <w:bottom w:val="single" w:sz="8" w:space="0" w:color="999999"/>
              <w:right w:val="single" w:sz="8" w:space="0" w:color="999999"/>
            </w:tcBorders>
            <w:hideMark/>
          </w:tcPr>
          <w:p w14:paraId="4A5DA0DE" w14:textId="2DD54CB9" w:rsidR="004D0899" w:rsidRPr="002326C1" w:rsidRDefault="004D0899" w:rsidP="004D0899">
            <w:pPr>
              <w:rPr>
                <w:lang w:val="en-US"/>
              </w:rPr>
            </w:pPr>
            <w:r w:rsidRPr="002326C1">
              <w:rPr>
                <w:rStyle w:val="SAPScreenElement"/>
                <w:lang w:val="en-US"/>
              </w:rPr>
              <w:t>Email Type</w:t>
            </w:r>
            <w:r w:rsidRPr="002326C1">
              <w:rPr>
                <w:lang w:val="en-US"/>
              </w:rPr>
              <w:t xml:space="preserve">: </w:t>
            </w:r>
            <w:r w:rsidRPr="002326C1">
              <w:rPr>
                <w:rStyle w:val="SAPUserEntry"/>
                <w:lang w:val="en-US"/>
              </w:rPr>
              <w:t xml:space="preserve">Business </w:t>
            </w:r>
            <w:r w:rsidRPr="002326C1">
              <w:rPr>
                <w:lang w:val="en-US"/>
              </w:rPr>
              <w:t>is defaulted from the existing record; if it has not been maintained during the previous employment, select</w:t>
            </w:r>
            <w:r w:rsidRPr="00A41C57">
              <w:rPr>
                <w:rStyle w:val="SAPUserEntry"/>
                <w:rPrChange w:id="2097" w:author="Author" w:date="2018-03-06T16:51:00Z">
                  <w:rPr>
                    <w:lang w:val="en-US"/>
                  </w:rPr>
                </w:rPrChange>
              </w:rPr>
              <w:t xml:space="preserve"> </w:t>
            </w:r>
            <w:r w:rsidRPr="002326C1">
              <w:rPr>
                <w:rStyle w:val="SAPUserEntry"/>
                <w:lang w:val="en-US"/>
              </w:rPr>
              <w:t xml:space="preserve">Business </w:t>
            </w:r>
            <w:r w:rsidRPr="002326C1">
              <w:rPr>
                <w:lang w:val="en-US"/>
              </w:rPr>
              <w:t xml:space="preserve">from drop-down </w:t>
            </w:r>
          </w:p>
        </w:tc>
        <w:tc>
          <w:tcPr>
            <w:tcW w:w="3240" w:type="dxa"/>
            <w:tcBorders>
              <w:top w:val="single" w:sz="8" w:space="0" w:color="999999"/>
              <w:left w:val="single" w:sz="8" w:space="0" w:color="999999"/>
              <w:bottom w:val="single" w:sz="8" w:space="0" w:color="999999"/>
              <w:right w:val="single" w:sz="8" w:space="0" w:color="999999"/>
            </w:tcBorders>
            <w:hideMark/>
          </w:tcPr>
          <w:p w14:paraId="1BBD8D95" w14:textId="04EBE4FC" w:rsidR="004D0899" w:rsidRPr="002326C1" w:rsidRDefault="004D0899" w:rsidP="004D0899">
            <w:pPr>
              <w:rPr>
                <w:lang w:val="en-US"/>
              </w:rPr>
            </w:pPr>
            <w:r w:rsidRPr="002326C1">
              <w:rPr>
                <w:lang w:val="en-US"/>
              </w:rPr>
              <w:t>In case you select a value for this field, you must enter the email address, too!</w:t>
            </w: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51ED5CDA"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1A0FFB3A" w14:textId="77777777" w:rsidR="004D0899" w:rsidRPr="002326C1" w:rsidRDefault="004D0899" w:rsidP="004D0899">
            <w:pPr>
              <w:rPr>
                <w:lang w:val="en-US"/>
              </w:rPr>
            </w:pPr>
          </w:p>
        </w:tc>
      </w:tr>
      <w:tr w:rsidR="004D0899" w:rsidRPr="00A41C57" w14:paraId="0A039EC1" w14:textId="77777777" w:rsidTr="00357342">
        <w:trPr>
          <w:trHeight w:val="510"/>
        </w:trPr>
        <w:tc>
          <w:tcPr>
            <w:tcW w:w="756" w:type="dxa"/>
            <w:vMerge/>
            <w:tcBorders>
              <w:left w:val="single" w:sz="8" w:space="0" w:color="999999"/>
              <w:right w:val="single" w:sz="8" w:space="0" w:color="999999"/>
            </w:tcBorders>
            <w:vAlign w:val="center"/>
            <w:hideMark/>
          </w:tcPr>
          <w:p w14:paraId="296BB312"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23C1946E"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54680019"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34D8AB81" w14:textId="77777777" w:rsidR="004D0899" w:rsidRPr="002326C1" w:rsidRDefault="004D0899" w:rsidP="004D0899">
            <w:pPr>
              <w:rPr>
                <w:lang w:val="en-US"/>
              </w:rPr>
            </w:pPr>
            <w:r w:rsidRPr="002326C1">
              <w:rPr>
                <w:rStyle w:val="SAPScreenElement"/>
                <w:lang w:val="en-US"/>
              </w:rPr>
              <w:t xml:space="preserve">Email Address: </w:t>
            </w:r>
            <w:r w:rsidRPr="002326C1">
              <w:rPr>
                <w:lang w:val="en-US"/>
              </w:rPr>
              <w:t>adapt as appropriate</w:t>
            </w:r>
          </w:p>
        </w:tc>
        <w:tc>
          <w:tcPr>
            <w:tcW w:w="3240" w:type="dxa"/>
            <w:tcBorders>
              <w:top w:val="single" w:sz="8" w:space="0" w:color="999999"/>
              <w:left w:val="single" w:sz="8" w:space="0" w:color="999999"/>
              <w:bottom w:val="single" w:sz="8" w:space="0" w:color="999999"/>
              <w:right w:val="single" w:sz="8" w:space="0" w:color="999999"/>
            </w:tcBorders>
          </w:tcPr>
          <w:p w14:paraId="77384755" w14:textId="77777777" w:rsidR="004D0899" w:rsidRPr="002326C1" w:rsidRDefault="004D0899" w:rsidP="004D0899">
            <w:pPr>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45156F0E"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62524A92" w14:textId="77777777" w:rsidR="004D0899" w:rsidRPr="002326C1" w:rsidRDefault="004D0899" w:rsidP="004D0899">
            <w:pPr>
              <w:rPr>
                <w:lang w:val="en-US"/>
              </w:rPr>
            </w:pPr>
          </w:p>
        </w:tc>
      </w:tr>
      <w:tr w:rsidR="004D0899" w:rsidRPr="00A41C57" w14:paraId="0F7EF7B9" w14:textId="77777777" w:rsidTr="00357342">
        <w:trPr>
          <w:trHeight w:val="357"/>
        </w:trPr>
        <w:tc>
          <w:tcPr>
            <w:tcW w:w="756" w:type="dxa"/>
            <w:vMerge/>
            <w:tcBorders>
              <w:left w:val="single" w:sz="8" w:space="0" w:color="999999"/>
              <w:right w:val="single" w:sz="8" w:space="0" w:color="999999"/>
            </w:tcBorders>
            <w:vAlign w:val="center"/>
          </w:tcPr>
          <w:p w14:paraId="4587C755"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04F6D462"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tcPr>
          <w:p w14:paraId="0C3E788A"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3A2FDCE" w14:textId="1114E0BF" w:rsidR="004D0899" w:rsidRPr="002326C1" w:rsidRDefault="004D0899" w:rsidP="004D0899">
            <w:pPr>
              <w:rPr>
                <w:rStyle w:val="SAPScreenElement"/>
                <w:lang w:val="en-US"/>
              </w:rPr>
            </w:pPr>
            <w:r w:rsidRPr="002326C1">
              <w:rPr>
                <w:rStyle w:val="SAPScreenElement"/>
                <w:lang w:val="en-US"/>
              </w:rPr>
              <w:t xml:space="preserve">Is Primary: </w:t>
            </w:r>
            <w:r w:rsidRPr="002326C1">
              <w:rPr>
                <w:lang w:val="en-US"/>
              </w:rPr>
              <w:t xml:space="preserve">select from drop-down, for example </w:t>
            </w:r>
            <w:r w:rsidRPr="002326C1">
              <w:rPr>
                <w:rStyle w:val="SAPUserEntry"/>
                <w:lang w:val="en-US"/>
              </w:rPr>
              <w:t>Yes</w:t>
            </w:r>
          </w:p>
        </w:tc>
        <w:tc>
          <w:tcPr>
            <w:tcW w:w="3240" w:type="dxa"/>
            <w:tcBorders>
              <w:top w:val="single" w:sz="8" w:space="0" w:color="999999"/>
              <w:left w:val="single" w:sz="8" w:space="0" w:color="999999"/>
              <w:bottom w:val="single" w:sz="8" w:space="0" w:color="999999"/>
              <w:right w:val="single" w:sz="8" w:space="0" w:color="999999"/>
            </w:tcBorders>
          </w:tcPr>
          <w:p w14:paraId="2EEFA01A" w14:textId="521AD991" w:rsidR="004D0899" w:rsidRPr="002326C1" w:rsidRDefault="004D0899" w:rsidP="004D0899">
            <w:pPr>
              <w:rPr>
                <w:lang w:val="en-US"/>
              </w:rPr>
            </w:pPr>
            <w:r w:rsidRPr="002326C1">
              <w:rPr>
                <w:lang w:val="en-US"/>
              </w:rPr>
              <w:t>Only one email type can be maintained as primary.</w:t>
            </w:r>
          </w:p>
        </w:tc>
        <w:tc>
          <w:tcPr>
            <w:tcW w:w="2520" w:type="dxa"/>
            <w:vMerge/>
            <w:tcBorders>
              <w:top w:val="single" w:sz="8" w:space="0" w:color="999999"/>
              <w:left w:val="single" w:sz="8" w:space="0" w:color="999999"/>
              <w:bottom w:val="single" w:sz="8" w:space="0" w:color="999999"/>
              <w:right w:val="single" w:sz="8" w:space="0" w:color="999999"/>
            </w:tcBorders>
            <w:vAlign w:val="center"/>
          </w:tcPr>
          <w:p w14:paraId="39DDDE3C"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FA38701" w14:textId="77777777" w:rsidR="004D0899" w:rsidRPr="002326C1" w:rsidRDefault="004D0899" w:rsidP="004D0899">
            <w:pPr>
              <w:rPr>
                <w:lang w:val="en-US"/>
              </w:rPr>
            </w:pPr>
          </w:p>
        </w:tc>
      </w:tr>
      <w:tr w:rsidR="004D0899" w:rsidRPr="00A41C57" w14:paraId="70F9B6DF" w14:textId="77777777" w:rsidTr="00357342">
        <w:trPr>
          <w:trHeight w:val="357"/>
        </w:trPr>
        <w:tc>
          <w:tcPr>
            <w:tcW w:w="756" w:type="dxa"/>
            <w:vMerge/>
            <w:tcBorders>
              <w:left w:val="single" w:sz="8" w:space="0" w:color="999999"/>
              <w:right w:val="single" w:sz="8" w:space="0" w:color="999999"/>
            </w:tcBorders>
            <w:vAlign w:val="center"/>
            <w:hideMark/>
          </w:tcPr>
          <w:p w14:paraId="47EE122D"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133C2DCE" w14:textId="77777777" w:rsidR="004D0899" w:rsidRPr="002326C1" w:rsidRDefault="004D0899" w:rsidP="004D0899">
            <w:pPr>
              <w:spacing w:before="0" w:after="0" w:line="240" w:lineRule="auto"/>
              <w:rPr>
                <w:lang w:val="en-US"/>
              </w:rPr>
            </w:pPr>
          </w:p>
        </w:tc>
        <w:tc>
          <w:tcPr>
            <w:tcW w:w="2520" w:type="dxa"/>
            <w:vMerge w:val="restart"/>
            <w:tcBorders>
              <w:left w:val="single" w:sz="8" w:space="0" w:color="999999"/>
              <w:right w:val="single" w:sz="8" w:space="0" w:color="999999"/>
            </w:tcBorders>
            <w:hideMark/>
          </w:tcPr>
          <w:p w14:paraId="1BF20DAF" w14:textId="77777777" w:rsidR="004D0899" w:rsidRPr="002326C1" w:rsidRDefault="004D0899" w:rsidP="004D0899">
            <w:pPr>
              <w:rPr>
                <w:lang w:val="en-US"/>
              </w:rPr>
            </w:pPr>
            <w:r w:rsidRPr="002326C1">
              <w:rPr>
                <w:lang w:val="en-US"/>
              </w:rPr>
              <w:t xml:space="preserve">in the </w:t>
            </w:r>
            <w:r w:rsidRPr="002326C1">
              <w:rPr>
                <w:rStyle w:val="SAPScreenElement"/>
                <w:lang w:val="en-US"/>
              </w:rPr>
              <w:t>Phone Information</w:t>
            </w:r>
            <w:r w:rsidRPr="002326C1">
              <w:rPr>
                <w:lang w:val="en-US"/>
              </w:rPr>
              <w:t xml:space="preserve"> block</w:t>
            </w:r>
            <w:r w:rsidRPr="002326C1" w:rsidDel="0094512C">
              <w:rPr>
                <w:rStyle w:val="SAPScreenElement"/>
                <w:lang w:val="en-US"/>
              </w:rPr>
              <w:t xml:space="preserve"> </w:t>
            </w:r>
            <w:r w:rsidRPr="002326C1">
              <w:rPr>
                <w:lang w:val="en-US"/>
              </w:rPr>
              <w:t>review the data already existing in the system and adapt if required:</w:t>
            </w:r>
          </w:p>
          <w:p w14:paraId="3003A933" w14:textId="77777777" w:rsidR="004D0899" w:rsidRPr="002326C1" w:rsidRDefault="004D0899" w:rsidP="004D0899">
            <w:pPr>
              <w:pStyle w:val="SAPNoteHeading"/>
              <w:ind w:left="0"/>
              <w:rPr>
                <w:lang w:val="en-US"/>
              </w:rPr>
            </w:pPr>
            <w:r w:rsidRPr="002326C1">
              <w:rPr>
                <w:noProof/>
                <w:lang w:val="en-US"/>
              </w:rPr>
              <w:drawing>
                <wp:inline distT="0" distB="0" distL="0" distR="0" wp14:anchorId="7689E57C" wp14:editId="2335CA5F">
                  <wp:extent cx="225425" cy="225425"/>
                  <wp:effectExtent l="0" t="0" r="0" b="317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Note</w:t>
            </w:r>
          </w:p>
          <w:p w14:paraId="06B5E911" w14:textId="177ECCF7" w:rsidR="004D0899" w:rsidRPr="002326C1" w:rsidRDefault="004D0899" w:rsidP="004D0899">
            <w:pPr>
              <w:rPr>
                <w:lang w:val="en-US"/>
              </w:rPr>
            </w:pPr>
            <w:r w:rsidRPr="002326C1">
              <w:rPr>
                <w:lang w:val="en-US"/>
              </w:rPr>
              <w:t xml:space="preserve">In case no phone information has been maintained during the previous employment, select the </w:t>
            </w:r>
            <w:r w:rsidRPr="002326C1">
              <w:rPr>
                <w:rStyle w:val="SAPScreenElement"/>
                <w:lang w:val="en-US"/>
              </w:rPr>
              <w:sym w:font="Symbol" w:char="F0C5"/>
            </w:r>
            <w:r w:rsidRPr="002326C1">
              <w:rPr>
                <w:rStyle w:val="SAPScreenElement"/>
                <w:lang w:val="en-US"/>
              </w:rPr>
              <w:t xml:space="preserve"> Add</w:t>
            </w:r>
            <w:r w:rsidRPr="002326C1">
              <w:rPr>
                <w:lang w:val="en-US"/>
              </w:rPr>
              <w:t xml:space="preserve"> link. The editable fields show up and you can enter the appropriate information.</w:t>
            </w:r>
          </w:p>
        </w:tc>
        <w:tc>
          <w:tcPr>
            <w:tcW w:w="2520" w:type="dxa"/>
            <w:tcBorders>
              <w:top w:val="single" w:sz="8" w:space="0" w:color="999999"/>
              <w:left w:val="single" w:sz="8" w:space="0" w:color="999999"/>
              <w:bottom w:val="single" w:sz="8" w:space="0" w:color="999999"/>
              <w:right w:val="single" w:sz="8" w:space="0" w:color="999999"/>
            </w:tcBorders>
            <w:hideMark/>
          </w:tcPr>
          <w:p w14:paraId="0BBAF19E" w14:textId="2792F12D" w:rsidR="004D0899" w:rsidRPr="002326C1" w:rsidRDefault="004D0899" w:rsidP="004D0899">
            <w:pPr>
              <w:rPr>
                <w:lang w:val="en-US"/>
              </w:rPr>
            </w:pPr>
            <w:r w:rsidRPr="002326C1">
              <w:rPr>
                <w:rStyle w:val="SAPScreenElement"/>
                <w:lang w:val="en-US"/>
              </w:rPr>
              <w:t xml:space="preserve">Phone Type: </w:t>
            </w:r>
            <w:r w:rsidRPr="002326C1">
              <w:rPr>
                <w:lang w:val="en-US"/>
              </w:rPr>
              <w:t>select from drop-down or accept existing value maintained during the previous employment</w:t>
            </w:r>
          </w:p>
        </w:tc>
        <w:tc>
          <w:tcPr>
            <w:tcW w:w="3240" w:type="dxa"/>
            <w:tcBorders>
              <w:top w:val="single" w:sz="8" w:space="0" w:color="999999"/>
              <w:left w:val="single" w:sz="8" w:space="0" w:color="999999"/>
              <w:bottom w:val="single" w:sz="8" w:space="0" w:color="999999"/>
              <w:right w:val="single" w:sz="8" w:space="0" w:color="999999"/>
            </w:tcBorders>
            <w:hideMark/>
          </w:tcPr>
          <w:p w14:paraId="1DD3F5F8" w14:textId="77777777" w:rsidR="004D0899" w:rsidRPr="002326C1" w:rsidRDefault="004D0899" w:rsidP="004D0899">
            <w:pPr>
              <w:rPr>
                <w:lang w:val="en-US"/>
              </w:rPr>
            </w:pPr>
            <w:r w:rsidRPr="002326C1">
              <w:rPr>
                <w:lang w:val="en-US"/>
              </w:rPr>
              <w:t>In case you select a value for this field, you must enter the phone number, too!</w:t>
            </w: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678FEE14"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17AD5DF1" w14:textId="77777777" w:rsidR="004D0899" w:rsidRPr="002326C1" w:rsidRDefault="004D0899" w:rsidP="004D0899">
            <w:pPr>
              <w:rPr>
                <w:lang w:val="en-US"/>
              </w:rPr>
            </w:pPr>
          </w:p>
        </w:tc>
      </w:tr>
      <w:tr w:rsidR="004D0899" w:rsidRPr="00A41C57" w14:paraId="1933E326" w14:textId="77777777" w:rsidTr="00357342">
        <w:trPr>
          <w:trHeight w:val="357"/>
        </w:trPr>
        <w:tc>
          <w:tcPr>
            <w:tcW w:w="756" w:type="dxa"/>
            <w:vMerge/>
            <w:tcBorders>
              <w:left w:val="single" w:sz="8" w:space="0" w:color="999999"/>
              <w:right w:val="single" w:sz="8" w:space="0" w:color="999999"/>
            </w:tcBorders>
            <w:vAlign w:val="center"/>
            <w:hideMark/>
          </w:tcPr>
          <w:p w14:paraId="36E97E6D"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36A3E75A"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48EF33AC"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1B9E2E5F" w14:textId="77777777" w:rsidR="004D0899" w:rsidRPr="002326C1" w:rsidRDefault="004D0899" w:rsidP="004D0899">
            <w:pPr>
              <w:rPr>
                <w:lang w:val="en-US"/>
              </w:rPr>
            </w:pPr>
            <w:r w:rsidRPr="002326C1">
              <w:rPr>
                <w:rStyle w:val="SAPScreenElement"/>
                <w:lang w:val="en-US"/>
              </w:rPr>
              <w:t xml:space="preserve">Phone Number: </w:t>
            </w:r>
            <w:r w:rsidRPr="002326C1">
              <w:rPr>
                <w:lang w:val="en-US"/>
              </w:rPr>
              <w:t>adapt as appropriate</w:t>
            </w:r>
          </w:p>
        </w:tc>
        <w:tc>
          <w:tcPr>
            <w:tcW w:w="3240" w:type="dxa"/>
            <w:tcBorders>
              <w:top w:val="single" w:sz="8" w:space="0" w:color="999999"/>
              <w:left w:val="single" w:sz="8" w:space="0" w:color="999999"/>
              <w:bottom w:val="single" w:sz="8" w:space="0" w:color="999999"/>
              <w:right w:val="single" w:sz="8" w:space="0" w:color="999999"/>
            </w:tcBorders>
          </w:tcPr>
          <w:p w14:paraId="1E65A0AC" w14:textId="77777777" w:rsidR="004D0899" w:rsidRPr="002326C1" w:rsidRDefault="004D0899" w:rsidP="004D0899">
            <w:pPr>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3BD195C4"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726B4B47" w14:textId="77777777" w:rsidR="004D0899" w:rsidRPr="002326C1" w:rsidRDefault="004D0899" w:rsidP="004D0899">
            <w:pPr>
              <w:rPr>
                <w:lang w:val="en-US"/>
              </w:rPr>
            </w:pPr>
          </w:p>
        </w:tc>
      </w:tr>
      <w:tr w:rsidR="004D0899" w:rsidRPr="002326C1" w14:paraId="2294BB04" w14:textId="77777777" w:rsidTr="00357342">
        <w:trPr>
          <w:trHeight w:val="357"/>
        </w:trPr>
        <w:tc>
          <w:tcPr>
            <w:tcW w:w="756" w:type="dxa"/>
            <w:vMerge/>
            <w:tcBorders>
              <w:left w:val="single" w:sz="8" w:space="0" w:color="999999"/>
              <w:right w:val="single" w:sz="8" w:space="0" w:color="999999"/>
            </w:tcBorders>
            <w:vAlign w:val="center"/>
          </w:tcPr>
          <w:p w14:paraId="5E7819B4"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407EF26C"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tcPr>
          <w:p w14:paraId="6126DF84"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2B59B354" w14:textId="3ED74CCA" w:rsidR="004D0899" w:rsidRPr="002326C1" w:rsidRDefault="004D0899" w:rsidP="004D0899">
            <w:pPr>
              <w:rPr>
                <w:rStyle w:val="SAPScreenElement"/>
                <w:lang w:val="en-US"/>
              </w:rPr>
            </w:pPr>
            <w:r w:rsidRPr="002326C1">
              <w:rPr>
                <w:rStyle w:val="SAPScreenElement"/>
                <w:lang w:val="en-US"/>
              </w:rPr>
              <w:t xml:space="preserve">Extension: </w:t>
            </w:r>
            <w:r w:rsidRPr="002326C1">
              <w:rPr>
                <w:lang w:val="en-US"/>
              </w:rPr>
              <w:t>enter if appropriate</w:t>
            </w:r>
          </w:p>
        </w:tc>
        <w:tc>
          <w:tcPr>
            <w:tcW w:w="3240" w:type="dxa"/>
            <w:tcBorders>
              <w:top w:val="single" w:sz="8" w:space="0" w:color="999999"/>
              <w:left w:val="single" w:sz="8" w:space="0" w:color="999999"/>
              <w:bottom w:val="single" w:sz="8" w:space="0" w:color="999999"/>
              <w:right w:val="single" w:sz="8" w:space="0" w:color="999999"/>
            </w:tcBorders>
          </w:tcPr>
          <w:p w14:paraId="2B417855" w14:textId="77777777" w:rsidR="004D0899" w:rsidRPr="002326C1" w:rsidRDefault="004D0899" w:rsidP="004D0899">
            <w:pPr>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tcPr>
          <w:p w14:paraId="09B20E0E"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ED1D2E8" w14:textId="77777777" w:rsidR="004D0899" w:rsidRPr="002326C1" w:rsidRDefault="004D0899" w:rsidP="004D0899">
            <w:pPr>
              <w:rPr>
                <w:lang w:val="en-US"/>
              </w:rPr>
            </w:pPr>
          </w:p>
        </w:tc>
      </w:tr>
      <w:tr w:rsidR="004D0899" w:rsidRPr="00A41C57" w14:paraId="2CA64245" w14:textId="77777777" w:rsidTr="00357342">
        <w:trPr>
          <w:trHeight w:val="357"/>
        </w:trPr>
        <w:tc>
          <w:tcPr>
            <w:tcW w:w="756" w:type="dxa"/>
            <w:vMerge/>
            <w:tcBorders>
              <w:left w:val="single" w:sz="8" w:space="0" w:color="999999"/>
              <w:right w:val="single" w:sz="8" w:space="0" w:color="999999"/>
            </w:tcBorders>
            <w:vAlign w:val="center"/>
          </w:tcPr>
          <w:p w14:paraId="674FCAEA"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7B285130" w14:textId="77777777" w:rsidR="004D0899" w:rsidRPr="002326C1" w:rsidRDefault="004D0899" w:rsidP="004D0899">
            <w:pPr>
              <w:spacing w:before="0" w:after="0" w:line="240" w:lineRule="auto"/>
              <w:rPr>
                <w:lang w:val="en-US"/>
              </w:rPr>
            </w:pPr>
          </w:p>
        </w:tc>
        <w:tc>
          <w:tcPr>
            <w:tcW w:w="2520" w:type="dxa"/>
            <w:vMerge/>
            <w:tcBorders>
              <w:left w:val="single" w:sz="8" w:space="0" w:color="999999"/>
              <w:bottom w:val="single" w:sz="8" w:space="0" w:color="999999"/>
              <w:right w:val="single" w:sz="8" w:space="0" w:color="999999"/>
            </w:tcBorders>
            <w:vAlign w:val="center"/>
          </w:tcPr>
          <w:p w14:paraId="54BFAB01"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81015E9" w14:textId="2EE827D6" w:rsidR="004D0899" w:rsidRPr="002326C1" w:rsidRDefault="004D0899" w:rsidP="004D0899">
            <w:pPr>
              <w:rPr>
                <w:rStyle w:val="SAPScreenElement"/>
                <w:lang w:val="en-US"/>
              </w:rPr>
            </w:pPr>
            <w:r w:rsidRPr="002326C1">
              <w:rPr>
                <w:rStyle w:val="SAPScreenElement"/>
                <w:lang w:val="en-US"/>
              </w:rPr>
              <w:t xml:space="preserve">Is Primary: </w:t>
            </w:r>
            <w:r w:rsidRPr="002326C1">
              <w:rPr>
                <w:lang w:val="en-US"/>
              </w:rPr>
              <w:t xml:space="preserve">select from drop-down, for example </w:t>
            </w:r>
            <w:r w:rsidRPr="002326C1">
              <w:rPr>
                <w:rStyle w:val="SAPUserEntry"/>
                <w:lang w:val="en-US"/>
              </w:rPr>
              <w:t>Yes</w:t>
            </w:r>
          </w:p>
        </w:tc>
        <w:tc>
          <w:tcPr>
            <w:tcW w:w="3240" w:type="dxa"/>
            <w:tcBorders>
              <w:top w:val="single" w:sz="8" w:space="0" w:color="999999"/>
              <w:left w:val="single" w:sz="8" w:space="0" w:color="999999"/>
              <w:bottom w:val="single" w:sz="8" w:space="0" w:color="999999"/>
              <w:right w:val="single" w:sz="8" w:space="0" w:color="999999"/>
            </w:tcBorders>
          </w:tcPr>
          <w:p w14:paraId="7C256F98" w14:textId="381476D8" w:rsidR="004D0899" w:rsidRPr="002326C1" w:rsidRDefault="004D0899" w:rsidP="004D0899">
            <w:pPr>
              <w:rPr>
                <w:lang w:val="en-US"/>
              </w:rPr>
            </w:pPr>
            <w:r w:rsidRPr="002326C1">
              <w:rPr>
                <w:lang w:val="en-US"/>
              </w:rPr>
              <w:t>Only one phone type can be maintained as primary.</w:t>
            </w:r>
          </w:p>
        </w:tc>
        <w:tc>
          <w:tcPr>
            <w:tcW w:w="2520" w:type="dxa"/>
            <w:vMerge/>
            <w:tcBorders>
              <w:top w:val="single" w:sz="8" w:space="0" w:color="999999"/>
              <w:left w:val="single" w:sz="8" w:space="0" w:color="999999"/>
              <w:bottom w:val="single" w:sz="8" w:space="0" w:color="999999"/>
              <w:right w:val="single" w:sz="8" w:space="0" w:color="999999"/>
            </w:tcBorders>
            <w:vAlign w:val="center"/>
          </w:tcPr>
          <w:p w14:paraId="43372643"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35C39E8C" w14:textId="77777777" w:rsidR="004D0899" w:rsidRPr="002326C1" w:rsidRDefault="004D0899" w:rsidP="004D0899">
            <w:pPr>
              <w:rPr>
                <w:lang w:val="en-US"/>
              </w:rPr>
            </w:pPr>
          </w:p>
        </w:tc>
      </w:tr>
      <w:tr w:rsidR="004D0899" w:rsidRPr="00A41C57" w14:paraId="7FFB187B" w14:textId="77777777" w:rsidTr="00357342">
        <w:trPr>
          <w:trHeight w:val="357"/>
        </w:trPr>
        <w:tc>
          <w:tcPr>
            <w:tcW w:w="756" w:type="dxa"/>
            <w:vMerge/>
            <w:tcBorders>
              <w:left w:val="single" w:sz="8" w:space="0" w:color="999999"/>
              <w:right w:val="single" w:sz="8" w:space="0" w:color="999999"/>
            </w:tcBorders>
            <w:vAlign w:val="center"/>
            <w:hideMark/>
          </w:tcPr>
          <w:p w14:paraId="769DE21F"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21F8BDBE" w14:textId="77777777" w:rsidR="004D0899" w:rsidRPr="002326C1" w:rsidRDefault="004D0899" w:rsidP="004D0899">
            <w:pPr>
              <w:spacing w:before="0" w:after="0" w:line="240" w:lineRule="auto"/>
              <w:rPr>
                <w:lang w:val="en-US"/>
              </w:rPr>
            </w:pPr>
          </w:p>
        </w:tc>
        <w:tc>
          <w:tcPr>
            <w:tcW w:w="2520" w:type="dxa"/>
            <w:vMerge w:val="restart"/>
            <w:tcBorders>
              <w:top w:val="single" w:sz="8" w:space="0" w:color="999999"/>
              <w:left w:val="single" w:sz="8" w:space="0" w:color="999999"/>
              <w:right w:val="single" w:sz="8" w:space="0" w:color="999999"/>
            </w:tcBorders>
            <w:hideMark/>
          </w:tcPr>
          <w:p w14:paraId="54838D38" w14:textId="77777777" w:rsidR="004D0899" w:rsidRDefault="004D0899" w:rsidP="004D0899">
            <w:pPr>
              <w:rPr>
                <w:lang w:val="en-US"/>
              </w:rPr>
            </w:pPr>
            <w:r w:rsidRPr="002326C1">
              <w:rPr>
                <w:lang w:val="en-US"/>
              </w:rPr>
              <w:t xml:space="preserve">In the </w:t>
            </w:r>
            <w:r w:rsidRPr="002326C1">
              <w:rPr>
                <w:rStyle w:val="SAPScreenElement"/>
                <w:lang w:val="en-US"/>
              </w:rPr>
              <w:t xml:space="preserve">Home Address </w:t>
            </w:r>
            <w:r w:rsidRPr="002326C1">
              <w:rPr>
                <w:lang w:val="en-US"/>
              </w:rPr>
              <w:t>block review the data already existing in the system and adapt if required:</w:t>
            </w:r>
          </w:p>
          <w:p w14:paraId="34B20644" w14:textId="015DFCD7" w:rsidR="004D0899" w:rsidRPr="00AF1555" w:rsidRDefault="004D0899" w:rsidP="004D0899">
            <w:pPr>
              <w:pStyle w:val="SAPNoteHeading"/>
              <w:ind w:left="0"/>
              <w:rPr>
                <w:lang w:val="en-US"/>
                <w:rPrChange w:id="2098" w:author="Author" w:date="2018-02-22T10:51:00Z">
                  <w:rPr>
                    <w:highlight w:val="cyan"/>
                    <w:lang w:val="en-US"/>
                  </w:rPr>
                </w:rPrChange>
              </w:rPr>
            </w:pPr>
            <w:r w:rsidRPr="00D90D0A">
              <w:rPr>
                <w:noProof/>
                <w:lang w:val="en-US"/>
              </w:rPr>
              <w:drawing>
                <wp:inline distT="0" distB="0" distL="0" distR="0" wp14:anchorId="5B49AE56" wp14:editId="4826537F">
                  <wp:extent cx="225425" cy="225425"/>
                  <wp:effectExtent l="0" t="0" r="0" b="3175"/>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lang w:val="en-US"/>
                <w:rPrChange w:id="2099" w:author="Author" w:date="2018-02-22T10:51:00Z">
                  <w:rPr>
                    <w:highlight w:val="cyan"/>
                    <w:lang w:val="en-US"/>
                  </w:rPr>
                </w:rPrChange>
              </w:rPr>
              <w:t> Note</w:t>
            </w:r>
          </w:p>
          <w:p w14:paraId="6CD7BC42" w14:textId="2CA71D32" w:rsidR="004D0899" w:rsidRPr="00720C1A" w:rsidRDefault="004D0899" w:rsidP="004D0899">
            <w:pPr>
              <w:rPr>
                <w:lang w:val="en-US"/>
              </w:rPr>
            </w:pPr>
            <w:r w:rsidRPr="00AF1555">
              <w:rPr>
                <w:lang w:val="en-US"/>
                <w:rPrChange w:id="2100" w:author="Author" w:date="2018-02-22T10:51:00Z">
                  <w:rPr>
                    <w:highlight w:val="cyan"/>
                    <w:lang w:val="en-US"/>
                  </w:rPr>
                </w:rPrChange>
              </w:rPr>
              <w:t>This information is country-specific.</w:t>
            </w:r>
          </w:p>
        </w:tc>
        <w:tc>
          <w:tcPr>
            <w:tcW w:w="2520" w:type="dxa"/>
            <w:tcBorders>
              <w:top w:val="single" w:sz="8" w:space="0" w:color="999999"/>
              <w:left w:val="single" w:sz="8" w:space="0" w:color="999999"/>
              <w:bottom w:val="single" w:sz="8" w:space="0" w:color="999999"/>
              <w:right w:val="single" w:sz="8" w:space="0" w:color="999999"/>
            </w:tcBorders>
            <w:hideMark/>
          </w:tcPr>
          <w:p w14:paraId="1C681F97" w14:textId="690E7EBC" w:rsidR="004D0899" w:rsidRPr="00D90D0A" w:rsidRDefault="004D0899" w:rsidP="004D0899">
            <w:pPr>
              <w:rPr>
                <w:ins w:id="2101" w:author="Author" w:date="2018-02-02T17:07:00Z"/>
                <w:lang w:val="en-US"/>
              </w:rPr>
            </w:pPr>
            <w:r w:rsidRPr="002326C1">
              <w:rPr>
                <w:rStyle w:val="SAPScreenElement"/>
                <w:lang w:val="en-US"/>
              </w:rPr>
              <w:t xml:space="preserve">Country: </w:t>
            </w:r>
            <w:r w:rsidRPr="00AF1555">
              <w:rPr>
                <w:lang w:val="en-US"/>
                <w:rPrChange w:id="2102" w:author="Author" w:date="2018-02-22T10:51:00Z">
                  <w:rPr>
                    <w:highlight w:val="cyan"/>
                    <w:lang w:val="en-US"/>
                  </w:rPr>
                </w:rPrChange>
              </w:rPr>
              <w:t>the country where the company is located is defaulted; leave as is</w:t>
            </w:r>
          </w:p>
          <w:p w14:paraId="6190B4B4" w14:textId="77777777" w:rsidR="004D0899" w:rsidRPr="00AF1555" w:rsidRDefault="004D0899" w:rsidP="004D0899">
            <w:pPr>
              <w:rPr>
                <w:ins w:id="2103" w:author="Author" w:date="2018-02-02T17:07:00Z"/>
                <w:lang w:val="en-US"/>
              </w:rPr>
            </w:pPr>
          </w:p>
          <w:p w14:paraId="077136DC" w14:textId="77777777" w:rsidR="004D0899" w:rsidRPr="00AF1555" w:rsidRDefault="004D0899" w:rsidP="004D0899">
            <w:pPr>
              <w:pStyle w:val="SAPNoteHeading"/>
              <w:ind w:left="0"/>
              <w:rPr>
                <w:ins w:id="2104" w:author="Author" w:date="2018-02-02T17:07:00Z"/>
                <w:lang w:val="en-US"/>
                <w:rPrChange w:id="2105" w:author="Author" w:date="2018-02-22T10:51:00Z">
                  <w:rPr>
                    <w:ins w:id="2106" w:author="Author" w:date="2018-02-02T17:07:00Z"/>
                    <w:highlight w:val="cyan"/>
                    <w:lang w:val="en-US"/>
                  </w:rPr>
                </w:rPrChange>
              </w:rPr>
            </w:pPr>
            <w:ins w:id="2107" w:author="Author" w:date="2018-02-02T17:07:00Z">
              <w:r w:rsidRPr="00AF1555">
                <w:rPr>
                  <w:noProof/>
                  <w:lang w:val="en-US"/>
                  <w:rPrChange w:id="2108" w:author="Author" w:date="2018-02-22T10:51:00Z">
                    <w:rPr>
                      <w:noProof/>
                      <w:highlight w:val="cyan"/>
                      <w:lang w:val="en-US"/>
                    </w:rPr>
                  </w:rPrChange>
                </w:rPr>
                <w:drawing>
                  <wp:inline distT="0" distB="0" distL="0" distR="0" wp14:anchorId="782467BE" wp14:editId="27ACD6BE">
                    <wp:extent cx="225425" cy="225425"/>
                    <wp:effectExtent l="0" t="0" r="0" b="3175"/>
                    <wp:docPr id="746"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lang w:val="en-US"/>
                  <w:rPrChange w:id="2109" w:author="Author" w:date="2018-02-22T10:51:00Z">
                    <w:rPr>
                      <w:highlight w:val="cyan"/>
                      <w:lang w:val="en-US"/>
                    </w:rPr>
                  </w:rPrChange>
                </w:rPr>
                <w:t> Note</w:t>
              </w:r>
            </w:ins>
          </w:p>
          <w:p w14:paraId="2B5E2671" w14:textId="6B230994" w:rsidR="004D0899" w:rsidRPr="00720C1A" w:rsidRDefault="004D0899" w:rsidP="004D0899">
            <w:pPr>
              <w:rPr>
                <w:lang w:val="en-US"/>
              </w:rPr>
            </w:pPr>
            <w:ins w:id="2110" w:author="Author" w:date="2018-02-02T17:07:00Z">
              <w:r>
                <w:rPr>
                  <w:lang w:val="en-US"/>
                </w:rPr>
                <w:t xml:space="preserve">For countries </w:t>
              </w:r>
              <w:r w:rsidRPr="00C42C14">
                <w:rPr>
                  <w:b/>
                  <w:lang w:val="en-US"/>
                </w:rPr>
                <w:t>CN</w:t>
              </w:r>
              <w:r>
                <w:rPr>
                  <w:lang w:val="en-US"/>
                </w:rPr>
                <w:t xml:space="preserve"> and </w:t>
              </w:r>
              <w:r w:rsidRPr="00C42C14">
                <w:rPr>
                  <w:b/>
                  <w:lang w:val="en-US"/>
                </w:rPr>
                <w:t>DE</w:t>
              </w:r>
              <w:r>
                <w:rPr>
                  <w:lang w:val="en-US"/>
                </w:rPr>
                <w:t>, if the rehired employee has become meanwhile a cross border worker, the country might be adapted by selecting from drop-down.</w:t>
              </w:r>
            </w:ins>
          </w:p>
        </w:tc>
        <w:tc>
          <w:tcPr>
            <w:tcW w:w="3240" w:type="dxa"/>
            <w:tcBorders>
              <w:top w:val="single" w:sz="8" w:space="0" w:color="999999"/>
              <w:left w:val="single" w:sz="8" w:space="0" w:color="999999"/>
              <w:bottom w:val="single" w:sz="8" w:space="0" w:color="999999"/>
              <w:right w:val="single" w:sz="8" w:space="0" w:color="999999"/>
            </w:tcBorders>
          </w:tcPr>
          <w:p w14:paraId="1AB2151E" w14:textId="31D011C0" w:rsidR="004D0899" w:rsidRPr="00720C1A" w:rsidDel="00AF1555" w:rsidRDefault="004D0899" w:rsidP="004D0899">
            <w:pPr>
              <w:rPr>
                <w:del w:id="2111" w:author="Author" w:date="2018-02-22T10:51:00Z"/>
                <w:strike/>
                <w:lang w:val="en-US"/>
              </w:rPr>
            </w:pPr>
            <w:del w:id="2112" w:author="Author" w:date="2018-02-22T10:51:00Z">
              <w:r w:rsidRPr="00720C1A" w:rsidDel="00AF1555">
                <w:rPr>
                  <w:strike/>
                  <w:highlight w:val="cyan"/>
                  <w:lang w:val="en-US"/>
                </w:rPr>
                <w:delText>The country where the company is located is defaulted.</w:delText>
              </w:r>
            </w:del>
          </w:p>
          <w:p w14:paraId="3CE0E5A8" w14:textId="77777777" w:rsidR="004D0899" w:rsidRPr="002326C1" w:rsidRDefault="004D0899" w:rsidP="004D0899">
            <w:pPr>
              <w:pStyle w:val="SAPNoteHeading"/>
              <w:ind w:left="0"/>
              <w:rPr>
                <w:lang w:val="en-US"/>
              </w:rPr>
            </w:pPr>
            <w:r w:rsidRPr="002326C1">
              <w:rPr>
                <w:noProof/>
                <w:lang w:val="en-US"/>
              </w:rPr>
              <w:drawing>
                <wp:inline distT="0" distB="0" distL="0" distR="0" wp14:anchorId="4E255092" wp14:editId="0890CDF4">
                  <wp:extent cx="228600" cy="228600"/>
                  <wp:effectExtent l="0" t="0" r="0" b="0"/>
                  <wp:docPr id="2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55F57745" w14:textId="1AD73BFE" w:rsidR="004D0899" w:rsidRPr="002326C1" w:rsidRDefault="004D0899" w:rsidP="004D0899">
            <w:pPr>
              <w:rPr>
                <w:lang w:val="en-US"/>
              </w:rPr>
            </w:pPr>
            <w:r w:rsidRPr="002326C1">
              <w:rPr>
                <w:lang w:val="en-US"/>
              </w:rPr>
              <w:t>Required if integration with Employee Central Payroll is in place.</w:t>
            </w: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44ED7113"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6417CC07" w14:textId="77777777" w:rsidR="004D0899" w:rsidRPr="002326C1" w:rsidRDefault="004D0899" w:rsidP="004D0899">
            <w:pPr>
              <w:rPr>
                <w:lang w:val="en-US"/>
              </w:rPr>
            </w:pPr>
          </w:p>
        </w:tc>
      </w:tr>
      <w:tr w:rsidR="004D0899" w:rsidRPr="00A41C57" w14:paraId="6C41CD55" w14:textId="77777777" w:rsidTr="00357342">
        <w:trPr>
          <w:trHeight w:val="357"/>
        </w:trPr>
        <w:tc>
          <w:tcPr>
            <w:tcW w:w="756" w:type="dxa"/>
            <w:vMerge/>
            <w:tcBorders>
              <w:left w:val="single" w:sz="8" w:space="0" w:color="999999"/>
              <w:right w:val="single" w:sz="8" w:space="0" w:color="999999"/>
            </w:tcBorders>
            <w:vAlign w:val="center"/>
          </w:tcPr>
          <w:p w14:paraId="50767F8A"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6D07C006"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tcPr>
          <w:p w14:paraId="5D5E9FC9"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1224DABB" w14:textId="29967942" w:rsidR="004D0899" w:rsidRPr="002326C1" w:rsidRDefault="004D0899" w:rsidP="004D0899">
            <w:pPr>
              <w:rPr>
                <w:rStyle w:val="SAPScreenElement"/>
                <w:lang w:val="en-US"/>
              </w:rPr>
            </w:pPr>
            <w:r w:rsidRPr="00AF1555">
              <w:rPr>
                <w:lang w:val="en-US"/>
                <w:rPrChange w:id="2113" w:author="Author" w:date="2018-02-22T10:51:00Z">
                  <w:rPr>
                    <w:highlight w:val="cyan"/>
                    <w:lang w:val="en-US"/>
                  </w:rPr>
                </w:rPrChange>
              </w:rPr>
              <w:t>Maintain other data as required in the country where the chosen company of the rehired employee is located.</w:t>
            </w:r>
          </w:p>
        </w:tc>
        <w:tc>
          <w:tcPr>
            <w:tcW w:w="3240" w:type="dxa"/>
            <w:tcBorders>
              <w:top w:val="single" w:sz="8" w:space="0" w:color="999999"/>
              <w:left w:val="single" w:sz="8" w:space="0" w:color="999999"/>
              <w:bottom w:val="single" w:sz="8" w:space="0" w:color="999999"/>
              <w:right w:val="single" w:sz="8" w:space="0" w:color="999999"/>
            </w:tcBorders>
          </w:tcPr>
          <w:p w14:paraId="758E09A0" w14:textId="62ECEECB" w:rsidR="004D0899" w:rsidRPr="00AF1555" w:rsidRDefault="004D0899" w:rsidP="004D0899">
            <w:pPr>
              <w:pStyle w:val="SAPNoteHeading"/>
              <w:spacing w:before="60"/>
              <w:ind w:left="0"/>
              <w:rPr>
                <w:lang w:val="en-US"/>
                <w:rPrChange w:id="2114" w:author="Author" w:date="2018-02-22T10:51:00Z">
                  <w:rPr>
                    <w:highlight w:val="cyan"/>
                    <w:lang w:val="en-US"/>
                  </w:rPr>
                </w:rPrChange>
              </w:rPr>
            </w:pPr>
            <w:r w:rsidRPr="00D90D0A">
              <w:rPr>
                <w:noProof/>
                <w:lang w:val="en-US"/>
              </w:rPr>
              <w:drawing>
                <wp:inline distT="0" distB="0" distL="0" distR="0" wp14:anchorId="3691BD29" wp14:editId="10129874">
                  <wp:extent cx="219075" cy="238125"/>
                  <wp:effectExtent l="0" t="0" r="9525" b="9525"/>
                  <wp:docPr id="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AF1555">
              <w:rPr>
                <w:lang w:val="en-US"/>
                <w:rPrChange w:id="2115" w:author="Author" w:date="2018-02-22T10:51:00Z">
                  <w:rPr>
                    <w:highlight w:val="cyan"/>
                    <w:lang w:val="en-US"/>
                  </w:rPr>
                </w:rPrChange>
              </w:rPr>
              <w:t> Caution</w:t>
            </w:r>
          </w:p>
          <w:p w14:paraId="2AE80350" w14:textId="67FEDA3F" w:rsidR="004D0899" w:rsidRPr="002326C1" w:rsidRDefault="004D0899" w:rsidP="004D0899">
            <w:pPr>
              <w:rPr>
                <w:lang w:val="en-US"/>
              </w:rPr>
            </w:pPr>
            <w:r w:rsidRPr="00AF1555">
              <w:rPr>
                <w:lang w:val="en-US"/>
                <w:rPrChange w:id="2116" w:author="Author" w:date="2018-02-22T10:51:00Z">
                  <w:rPr>
                    <w:highlight w:val="cyan"/>
                    <w:lang w:val="en-US"/>
                  </w:rPr>
                </w:rPrChange>
              </w:rPr>
              <w:t>For a detailed list refer to chapter</w:t>
            </w:r>
            <w:r w:rsidRPr="00D90D0A">
              <w:rPr>
                <w:lang w:val="en-US"/>
              </w:rPr>
              <w:t xml:space="preserve"> </w:t>
            </w:r>
            <w:r w:rsidRPr="00131DBC">
              <w:fldChar w:fldCharType="begin"/>
            </w:r>
            <w:ins w:id="2117" w:author="Author" w:date="2018-02-22T09:38:00Z">
              <w:r w:rsidRPr="00AF1555">
                <w:rPr>
                  <w:lang w:val="en-US"/>
                  <w:rPrChange w:id="2118" w:author="Author" w:date="2018-02-22T10:51:00Z">
                    <w:rPr/>
                  </w:rPrChange>
                </w:rPr>
                <w:instrText>HYPERLINK  \l "_Home_Address_1"</w:instrText>
              </w:r>
            </w:ins>
            <w:del w:id="2119" w:author="Author" w:date="2018-02-22T09:38:00Z">
              <w:r w:rsidRPr="00AF1555" w:rsidDel="007311E2">
                <w:rPr>
                  <w:lang w:val="en-US"/>
                  <w:rPrChange w:id="2120" w:author="Author" w:date="2018-02-22T10:51:00Z">
                    <w:rPr/>
                  </w:rPrChange>
                </w:rPr>
                <w:delInstrText xml:space="preserve"> HYPERLINK \l "_Home_Address_1" </w:delInstrText>
              </w:r>
            </w:del>
            <w:r w:rsidRPr="00131DBC">
              <w:rPr>
                <w:rPrChange w:id="2121" w:author="Author" w:date="2018-02-22T10:51:00Z">
                  <w:rPr>
                    <w:rStyle w:val="Hyperlink"/>
                    <w:sz w:val="16"/>
                    <w:szCs w:val="16"/>
                  </w:rPr>
                </w:rPrChange>
              </w:rPr>
              <w:fldChar w:fldCharType="separate"/>
            </w:r>
            <w:commentRangeStart w:id="2122"/>
            <w:del w:id="2123" w:author="Author" w:date="2018-02-22T09:38:00Z">
              <w:r w:rsidRPr="00AF1555" w:rsidDel="007311E2">
                <w:rPr>
                  <w:rStyle w:val="Hyperlink"/>
                  <w:rFonts w:ascii="BentonSans Bold" w:hAnsi="BentonSans Bold"/>
                  <w:lang w:val="en-US"/>
                  <w:rPrChange w:id="2124" w:author="Author" w:date="2018-02-22T10:51:00Z">
                    <w:rPr>
                      <w:rStyle w:val="Hyperlink"/>
                      <w:rFonts w:ascii="BentonSans Bold" w:hAnsi="BentonSans Bold"/>
                      <w:highlight w:val="yellow"/>
                      <w:lang w:val="en-US"/>
                    </w:rPr>
                  </w:rPrChange>
                </w:rPr>
                <w:delText>Country-Specific Fields to be filled during Rehiring</w:delText>
              </w:r>
              <w:commentRangeEnd w:id="2122"/>
              <w:r w:rsidRPr="00AF1555" w:rsidDel="007311E2">
                <w:rPr>
                  <w:rStyle w:val="Hyperlink"/>
                  <w:sz w:val="16"/>
                  <w:szCs w:val="16"/>
                </w:rPr>
                <w:commentReference w:id="2122"/>
              </w:r>
            </w:del>
            <w:ins w:id="2125" w:author="Author" w:date="2018-02-22T09:38:00Z">
              <w:r w:rsidRPr="00AF1555">
                <w:rPr>
                  <w:rStyle w:val="Hyperlink"/>
                  <w:rFonts w:ascii="BentonSans Bold" w:hAnsi="BentonSans Bold"/>
                  <w:lang w:val="en-US"/>
                  <w:rPrChange w:id="2126" w:author="Author" w:date="2018-02-22T10:51:00Z">
                    <w:rPr>
                      <w:rStyle w:val="Hyperlink"/>
                      <w:rFonts w:ascii="BentonSans Bold" w:hAnsi="BentonSans Bold"/>
                      <w:highlight w:val="yellow"/>
                      <w:lang w:val="en-US"/>
                    </w:rPr>
                  </w:rPrChange>
                </w:rPr>
                <w:t>Home Address</w:t>
              </w:r>
            </w:ins>
            <w:r w:rsidRPr="00131DBC">
              <w:rPr>
                <w:rStyle w:val="Hyperlink"/>
                <w:sz w:val="16"/>
                <w:szCs w:val="16"/>
              </w:rPr>
              <w:fldChar w:fldCharType="end"/>
            </w:r>
            <w:r w:rsidR="00F575C7" w:rsidRPr="00AF1555">
              <w:rPr>
                <w:lang w:val="en-US"/>
              </w:rPr>
              <w:t>.</w:t>
            </w:r>
          </w:p>
        </w:tc>
        <w:tc>
          <w:tcPr>
            <w:tcW w:w="2520" w:type="dxa"/>
            <w:vMerge/>
            <w:tcBorders>
              <w:top w:val="single" w:sz="8" w:space="0" w:color="999999"/>
              <w:left w:val="single" w:sz="8" w:space="0" w:color="999999"/>
              <w:bottom w:val="single" w:sz="8" w:space="0" w:color="999999"/>
              <w:right w:val="single" w:sz="8" w:space="0" w:color="999999"/>
            </w:tcBorders>
            <w:vAlign w:val="center"/>
          </w:tcPr>
          <w:p w14:paraId="21D3E390"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8CDDA70" w14:textId="77777777" w:rsidR="004D0899" w:rsidRPr="002326C1" w:rsidRDefault="004D0899" w:rsidP="004D0899">
            <w:pPr>
              <w:rPr>
                <w:lang w:val="en-US"/>
              </w:rPr>
            </w:pPr>
          </w:p>
        </w:tc>
      </w:tr>
      <w:tr w:rsidR="004D0899" w:rsidRPr="00A41C57" w14:paraId="046878F2" w14:textId="77777777" w:rsidTr="00357342">
        <w:trPr>
          <w:trHeight w:val="357"/>
        </w:trPr>
        <w:tc>
          <w:tcPr>
            <w:tcW w:w="756" w:type="dxa"/>
            <w:tcBorders>
              <w:top w:val="single" w:sz="8" w:space="0" w:color="999999"/>
              <w:left w:val="single" w:sz="8" w:space="0" w:color="999999"/>
              <w:bottom w:val="single" w:sz="8" w:space="0" w:color="999999"/>
              <w:right w:val="single" w:sz="8" w:space="0" w:color="999999"/>
            </w:tcBorders>
            <w:hideMark/>
          </w:tcPr>
          <w:p w14:paraId="25A1DD38" w14:textId="77777777" w:rsidR="004D0899" w:rsidRPr="002326C1" w:rsidRDefault="004D0899" w:rsidP="004D0899">
            <w:pPr>
              <w:rPr>
                <w:lang w:val="en-US"/>
              </w:rPr>
            </w:pPr>
            <w:r w:rsidRPr="002326C1">
              <w:rPr>
                <w:lang w:val="en-US"/>
              </w:rPr>
              <w:t>10</w:t>
            </w:r>
          </w:p>
        </w:tc>
        <w:tc>
          <w:tcPr>
            <w:tcW w:w="1556" w:type="dxa"/>
            <w:tcBorders>
              <w:top w:val="single" w:sz="8" w:space="0" w:color="999999"/>
              <w:left w:val="single" w:sz="8" w:space="0" w:color="999999"/>
              <w:bottom w:val="single" w:sz="8" w:space="0" w:color="999999"/>
              <w:right w:val="single" w:sz="8" w:space="0" w:color="999999"/>
            </w:tcBorders>
            <w:hideMark/>
          </w:tcPr>
          <w:p w14:paraId="4DB06850" w14:textId="3DEBA466" w:rsidR="004D0899" w:rsidRPr="002326C1" w:rsidRDefault="004D0899" w:rsidP="004D0899">
            <w:pPr>
              <w:rPr>
                <w:lang w:val="en-US"/>
              </w:rPr>
            </w:pPr>
            <w:r w:rsidRPr="002326C1">
              <w:rPr>
                <w:rStyle w:val="SAPEmphasis"/>
                <w:lang w:val="en-US"/>
              </w:rPr>
              <w:t>Continue</w:t>
            </w:r>
          </w:p>
        </w:tc>
        <w:tc>
          <w:tcPr>
            <w:tcW w:w="2520" w:type="dxa"/>
            <w:tcBorders>
              <w:top w:val="single" w:sz="8" w:space="0" w:color="999999"/>
              <w:left w:val="single" w:sz="8" w:space="0" w:color="999999"/>
              <w:bottom w:val="single" w:sz="8" w:space="0" w:color="999999"/>
              <w:right w:val="single" w:sz="8" w:space="0" w:color="999999"/>
            </w:tcBorders>
            <w:hideMark/>
          </w:tcPr>
          <w:p w14:paraId="039E9D08" w14:textId="140EBD0A" w:rsidR="004D0899" w:rsidRPr="002326C1" w:rsidRDefault="004D0899" w:rsidP="004D0899">
            <w:pPr>
              <w:rPr>
                <w:lang w:val="en-US"/>
              </w:rPr>
            </w:pPr>
            <w:r w:rsidRPr="002326C1">
              <w:rPr>
                <w:lang w:val="en-US"/>
              </w:rPr>
              <w:t xml:space="preserve">Choose the </w:t>
            </w:r>
            <w:r w:rsidRPr="002326C1">
              <w:rPr>
                <w:rStyle w:val="SAPScreenElement"/>
                <w:lang w:val="en-US"/>
              </w:rPr>
              <w:t xml:space="preserve">Continue </w:t>
            </w:r>
            <w:r w:rsidRPr="002326C1">
              <w:rPr>
                <w:lang w:val="en-US"/>
              </w:rPr>
              <w:t xml:space="preserve">pushbutton. </w:t>
            </w:r>
          </w:p>
        </w:tc>
        <w:tc>
          <w:tcPr>
            <w:tcW w:w="2520" w:type="dxa"/>
            <w:tcBorders>
              <w:top w:val="single" w:sz="8" w:space="0" w:color="999999"/>
              <w:left w:val="single" w:sz="8" w:space="0" w:color="999999"/>
              <w:bottom w:val="single" w:sz="8" w:space="0" w:color="999999"/>
              <w:right w:val="single" w:sz="8" w:space="0" w:color="999999"/>
            </w:tcBorders>
          </w:tcPr>
          <w:p w14:paraId="76FAF8D2" w14:textId="77777777" w:rsidR="004D0899" w:rsidRPr="002326C1" w:rsidRDefault="004D0899" w:rsidP="004D0899">
            <w:pPr>
              <w:rPr>
                <w:lang w:val="en-US"/>
              </w:rPr>
            </w:pPr>
          </w:p>
        </w:tc>
        <w:tc>
          <w:tcPr>
            <w:tcW w:w="3240" w:type="dxa"/>
            <w:tcBorders>
              <w:top w:val="single" w:sz="8" w:space="0" w:color="999999"/>
              <w:left w:val="single" w:sz="8" w:space="0" w:color="999999"/>
              <w:bottom w:val="single" w:sz="8" w:space="0" w:color="999999"/>
              <w:right w:val="single" w:sz="8" w:space="0" w:color="999999"/>
            </w:tcBorders>
          </w:tcPr>
          <w:p w14:paraId="152883FB"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3EA69D21" w14:textId="77777777" w:rsidR="004D0899" w:rsidRPr="002326C1" w:rsidRDefault="004D0899" w:rsidP="004D0899">
            <w:pPr>
              <w:rPr>
                <w:rFonts w:asciiTheme="minorHAnsi" w:eastAsiaTheme="minorHAnsi" w:hAnsiTheme="minorHAnsi"/>
                <w:sz w:val="22"/>
                <w:szCs w:val="22"/>
                <w:lang w:val="en-US"/>
              </w:rPr>
            </w:pPr>
            <w:r w:rsidRPr="002326C1">
              <w:rPr>
                <w:lang w:val="en-US"/>
              </w:rPr>
              <w:t xml:space="preserve">The </w:t>
            </w:r>
            <w:r w:rsidRPr="002326C1">
              <w:rPr>
                <w:rStyle w:val="SAPScreenElement"/>
                <w:lang w:val="en-US"/>
              </w:rPr>
              <w:t>Job</w:t>
            </w:r>
            <w:r w:rsidRPr="002326C1">
              <w:rPr>
                <w:lang w:val="en-US"/>
              </w:rPr>
              <w:t xml:space="preserve"> </w:t>
            </w:r>
            <w:r w:rsidRPr="002326C1">
              <w:rPr>
                <w:rStyle w:val="SAPScreenElement"/>
                <w:lang w:val="en-US"/>
              </w:rPr>
              <w:t>Information</w:t>
            </w:r>
            <w:r w:rsidRPr="002326C1">
              <w:rPr>
                <w:lang w:val="en-US"/>
              </w:rPr>
              <w:t xml:space="preserve"> section in the </w:t>
            </w:r>
            <w:r w:rsidRPr="002326C1">
              <w:rPr>
                <w:rStyle w:val="SAPScreenElement"/>
                <w:lang w:val="en-US"/>
              </w:rPr>
              <w:t>Add New Employee</w:t>
            </w:r>
            <w:r w:rsidRPr="002326C1">
              <w:rPr>
                <w:lang w:val="en-US"/>
              </w:rPr>
              <w:t xml:space="preserve"> screen is expanded.</w:t>
            </w:r>
          </w:p>
          <w:p w14:paraId="2A8AA828" w14:textId="51144DF4" w:rsidR="004D0899" w:rsidRPr="002326C1" w:rsidRDefault="004D0899" w:rsidP="004D0899">
            <w:pPr>
              <w:rPr>
                <w:lang w:val="en-US"/>
              </w:rPr>
            </w:pPr>
            <w:r w:rsidRPr="002326C1">
              <w:rPr>
                <w:lang w:val="en-US"/>
              </w:rPr>
              <w:t xml:space="preserve">In case only the </w:t>
            </w:r>
            <w:r w:rsidRPr="002326C1">
              <w:rPr>
                <w:rStyle w:val="SAPEmphasis"/>
                <w:lang w:val="en-US"/>
              </w:rPr>
              <w:t>Core</w:t>
            </w:r>
            <w:r w:rsidRPr="002326C1">
              <w:rPr>
                <w:lang w:val="en-US"/>
              </w:rPr>
              <w:t xml:space="preserve"> content </w:t>
            </w:r>
            <w:r w:rsidRPr="003F43FC">
              <w:rPr>
                <w:lang w:val="en-US"/>
              </w:rPr>
              <w:t xml:space="preserve">has been implemented </w:t>
            </w:r>
            <w:r w:rsidRPr="002326C1">
              <w:rPr>
                <w:lang w:val="en-US"/>
              </w:rPr>
              <w:t xml:space="preserve">from </w:t>
            </w:r>
            <w:r w:rsidRPr="002326C1">
              <w:rPr>
                <w:rStyle w:val="SAPEmphasis"/>
                <w:lang w:val="en-US"/>
              </w:rPr>
              <w:t>Upgrade Center</w:t>
            </w:r>
            <w:r w:rsidRPr="002326C1">
              <w:rPr>
                <w:lang w:val="en-US"/>
              </w:rPr>
              <w:t xml:space="preserve">, continue with </w:t>
            </w:r>
            <w:r w:rsidRPr="003F43FC">
              <w:rPr>
                <w:rStyle w:val="SAPEmphasis"/>
                <w:lang w:val="en-US"/>
              </w:rPr>
              <w:t>Option 1</w:t>
            </w:r>
            <w:r w:rsidRPr="002326C1">
              <w:rPr>
                <w:lang w:val="en-US"/>
              </w:rPr>
              <w:t xml:space="preserve"> mentioned in below test step # </w:t>
            </w:r>
            <w:r w:rsidRPr="002326C1">
              <w:rPr>
                <w:rStyle w:val="SAPEmphasis"/>
                <w:lang w:val="en-US"/>
              </w:rPr>
              <w:t>11</w:t>
            </w:r>
            <w:r w:rsidRPr="003F43FC">
              <w:rPr>
                <w:rStyle w:val="SAPEmphasis"/>
                <w:lang w:val="en-US"/>
              </w:rPr>
              <w:t>a</w:t>
            </w:r>
            <w:r w:rsidRPr="002326C1">
              <w:rPr>
                <w:lang w:val="en-US"/>
              </w:rPr>
              <w:t>.</w:t>
            </w:r>
          </w:p>
          <w:p w14:paraId="396DF210" w14:textId="6C23D8BE" w:rsidR="004D0899" w:rsidRPr="002326C1" w:rsidRDefault="004D0899" w:rsidP="004D0899">
            <w:pPr>
              <w:rPr>
                <w:lang w:val="en-US"/>
              </w:rPr>
            </w:pPr>
            <w:r w:rsidRPr="002326C1">
              <w:rPr>
                <w:lang w:val="en-US"/>
              </w:rPr>
              <w:t xml:space="preserve">In case the </w:t>
            </w:r>
            <w:r w:rsidRPr="002326C1">
              <w:rPr>
                <w:rStyle w:val="SAPEmphasis"/>
                <w:lang w:val="en-US"/>
              </w:rPr>
              <w:t>Position Management</w:t>
            </w:r>
            <w:r w:rsidRPr="002326C1">
              <w:rPr>
                <w:lang w:val="en-US"/>
              </w:rPr>
              <w:t xml:space="preserve"> content </w:t>
            </w:r>
            <w:r w:rsidRPr="003F43FC">
              <w:rPr>
                <w:lang w:val="en-US"/>
              </w:rPr>
              <w:t xml:space="preserve">has been implemented </w:t>
            </w:r>
            <w:r w:rsidRPr="002326C1">
              <w:rPr>
                <w:lang w:val="en-US"/>
              </w:rPr>
              <w:t xml:space="preserve">together with the </w:t>
            </w:r>
            <w:r w:rsidRPr="002326C1">
              <w:rPr>
                <w:rStyle w:val="SAPEmphasis"/>
                <w:lang w:val="en-US"/>
              </w:rPr>
              <w:t>Core</w:t>
            </w:r>
            <w:r w:rsidRPr="002326C1">
              <w:rPr>
                <w:lang w:val="en-US"/>
              </w:rPr>
              <w:t xml:space="preserve"> content</w:t>
            </w:r>
            <w:r>
              <w:rPr>
                <w:lang w:val="en-US"/>
              </w:rPr>
              <w:t xml:space="preserve"> </w:t>
            </w:r>
            <w:r w:rsidRPr="002326C1">
              <w:rPr>
                <w:lang w:val="en-US"/>
              </w:rPr>
              <w:t xml:space="preserve">from </w:t>
            </w:r>
            <w:r w:rsidRPr="002326C1">
              <w:rPr>
                <w:rStyle w:val="SAPEmphasis"/>
                <w:lang w:val="en-US"/>
              </w:rPr>
              <w:t>Upgrade Center</w:t>
            </w:r>
            <w:r w:rsidRPr="002326C1">
              <w:rPr>
                <w:lang w:val="en-US"/>
              </w:rPr>
              <w:t xml:space="preserve">, continue with </w:t>
            </w:r>
            <w:r w:rsidRPr="003F43FC">
              <w:rPr>
                <w:rStyle w:val="SAPEmphasis"/>
                <w:lang w:val="en-US"/>
              </w:rPr>
              <w:t>Option 2</w:t>
            </w:r>
            <w:r w:rsidRPr="002326C1">
              <w:rPr>
                <w:lang w:val="en-US"/>
              </w:rPr>
              <w:t xml:space="preserve"> mentioned in below test step # </w:t>
            </w:r>
            <w:r w:rsidRPr="002326C1">
              <w:rPr>
                <w:rStyle w:val="SAPEmphasis"/>
                <w:lang w:val="en-US"/>
              </w:rPr>
              <w:t>11b</w:t>
            </w:r>
            <w:r w:rsidRPr="002326C1">
              <w:rPr>
                <w:lang w:val="en-US"/>
              </w:rPr>
              <w:t>.</w:t>
            </w:r>
          </w:p>
        </w:tc>
        <w:tc>
          <w:tcPr>
            <w:tcW w:w="1174" w:type="dxa"/>
            <w:tcBorders>
              <w:top w:val="single" w:sz="8" w:space="0" w:color="999999"/>
              <w:left w:val="single" w:sz="8" w:space="0" w:color="999999"/>
              <w:bottom w:val="single" w:sz="8" w:space="0" w:color="999999"/>
              <w:right w:val="single" w:sz="8" w:space="0" w:color="999999"/>
            </w:tcBorders>
          </w:tcPr>
          <w:p w14:paraId="49EC2C33" w14:textId="77777777" w:rsidR="004D0899" w:rsidRPr="002326C1" w:rsidRDefault="004D0899" w:rsidP="004D0899">
            <w:pPr>
              <w:rPr>
                <w:lang w:val="en-US"/>
              </w:rPr>
            </w:pPr>
          </w:p>
        </w:tc>
      </w:tr>
      <w:tr w:rsidR="004D0899" w:rsidRPr="002326C1" w14:paraId="628D3B97" w14:textId="77777777" w:rsidTr="00357342">
        <w:trPr>
          <w:trHeight w:val="357"/>
        </w:trPr>
        <w:tc>
          <w:tcPr>
            <w:tcW w:w="756" w:type="dxa"/>
            <w:vMerge w:val="restart"/>
            <w:tcBorders>
              <w:top w:val="single" w:sz="8" w:space="0" w:color="999999"/>
              <w:left w:val="single" w:sz="8" w:space="0" w:color="999999"/>
              <w:right w:val="single" w:sz="8" w:space="0" w:color="999999"/>
            </w:tcBorders>
          </w:tcPr>
          <w:p w14:paraId="24DD6A67" w14:textId="1BEADFE1" w:rsidR="004D0899" w:rsidRPr="002326C1" w:rsidRDefault="004D0899" w:rsidP="004D0899">
            <w:pPr>
              <w:rPr>
                <w:lang w:val="en-US"/>
              </w:rPr>
            </w:pPr>
            <w:r w:rsidRPr="002326C1">
              <w:rPr>
                <w:lang w:val="en-US"/>
              </w:rPr>
              <w:t>11a</w:t>
            </w:r>
          </w:p>
          <w:p w14:paraId="5D47A6B1" w14:textId="77777777" w:rsidR="004D0899" w:rsidRPr="002326C1" w:rsidRDefault="004D0899" w:rsidP="004D0899">
            <w:pPr>
              <w:rPr>
                <w:lang w:val="en-US"/>
              </w:rPr>
            </w:pPr>
          </w:p>
        </w:tc>
        <w:tc>
          <w:tcPr>
            <w:tcW w:w="1556" w:type="dxa"/>
            <w:vMerge w:val="restart"/>
            <w:tcBorders>
              <w:top w:val="single" w:sz="8" w:space="0" w:color="999999"/>
              <w:left w:val="single" w:sz="8" w:space="0" w:color="999999"/>
              <w:right w:val="single" w:sz="8" w:space="0" w:color="999999"/>
            </w:tcBorders>
          </w:tcPr>
          <w:p w14:paraId="2AC42A1A" w14:textId="05F18284" w:rsidR="004D0899" w:rsidRPr="003F43FC" w:rsidRDefault="004D0899" w:rsidP="004D0899">
            <w:pPr>
              <w:rPr>
                <w:rStyle w:val="SAPEmphasis"/>
                <w:u w:val="single"/>
                <w:lang w:val="en-US"/>
              </w:rPr>
            </w:pPr>
            <w:r w:rsidRPr="003F43FC">
              <w:rPr>
                <w:rStyle w:val="SAPEmphasis"/>
                <w:u w:val="single"/>
                <w:lang w:val="en-US"/>
              </w:rPr>
              <w:lastRenderedPageBreak/>
              <w:t xml:space="preserve">OPTION 1 Position </w:t>
            </w:r>
            <w:r w:rsidRPr="003F43FC">
              <w:rPr>
                <w:rStyle w:val="SAPEmphasis"/>
                <w:u w:val="single"/>
                <w:lang w:val="en-US"/>
              </w:rPr>
              <w:lastRenderedPageBreak/>
              <w:t>Management is not implemented:</w:t>
            </w:r>
          </w:p>
          <w:p w14:paraId="20D2B3C3" w14:textId="66114997" w:rsidR="004D0899" w:rsidRPr="002326C1" w:rsidRDefault="004D0899" w:rsidP="004D0899">
            <w:pPr>
              <w:rPr>
                <w:lang w:val="en-US"/>
              </w:rPr>
            </w:pPr>
            <w:r w:rsidRPr="002326C1">
              <w:rPr>
                <w:rStyle w:val="SAPEmphasis"/>
                <w:lang w:val="en-US"/>
              </w:rPr>
              <w:t>Maintain Job Information for rehired Employee</w:t>
            </w:r>
          </w:p>
          <w:p w14:paraId="4E47030D"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154CE0F1" w14:textId="77777777" w:rsidR="004D0899" w:rsidRPr="002326C1" w:rsidRDefault="004D0899" w:rsidP="004D0899">
            <w:pPr>
              <w:rPr>
                <w:lang w:val="en-US"/>
              </w:rPr>
            </w:pPr>
            <w:r w:rsidRPr="002326C1">
              <w:rPr>
                <w:lang w:val="en-US"/>
              </w:rPr>
              <w:lastRenderedPageBreak/>
              <w:t xml:space="preserve">In the </w:t>
            </w:r>
            <w:r w:rsidRPr="002326C1">
              <w:rPr>
                <w:rStyle w:val="SAPScreenElement"/>
                <w:lang w:val="en-US"/>
              </w:rPr>
              <w:t xml:space="preserve">Job Information </w:t>
            </w:r>
            <w:r w:rsidRPr="002326C1">
              <w:rPr>
                <w:lang w:val="en-US"/>
              </w:rPr>
              <w:t xml:space="preserve">section, all data is taken </w:t>
            </w:r>
            <w:r w:rsidRPr="002326C1">
              <w:rPr>
                <w:lang w:val="en-US"/>
              </w:rPr>
              <w:lastRenderedPageBreak/>
              <w:t xml:space="preserve">over from the existing master data record of the rehired employee, except for </w:t>
            </w:r>
            <w:r w:rsidRPr="002326C1">
              <w:rPr>
                <w:rStyle w:val="SAPScreenElement"/>
                <w:lang w:val="en-US"/>
              </w:rPr>
              <w:t xml:space="preserve">Location </w:t>
            </w:r>
            <w:r w:rsidRPr="002326C1">
              <w:rPr>
                <w:lang w:val="en-US"/>
              </w:rPr>
              <w:t xml:space="preserve">and </w:t>
            </w:r>
            <w:r w:rsidRPr="002326C1">
              <w:rPr>
                <w:rStyle w:val="SAPScreenElement"/>
                <w:lang w:val="en-US"/>
              </w:rPr>
              <w:t>Supervisor</w:t>
            </w:r>
            <w:r w:rsidRPr="002326C1">
              <w:rPr>
                <w:lang w:val="en-US"/>
              </w:rPr>
              <w:t>. Review the data and adapt as appropriate:</w:t>
            </w:r>
          </w:p>
        </w:tc>
        <w:tc>
          <w:tcPr>
            <w:tcW w:w="2520" w:type="dxa"/>
            <w:tcBorders>
              <w:top w:val="single" w:sz="8" w:space="0" w:color="999999"/>
              <w:left w:val="single" w:sz="8" w:space="0" w:color="999999"/>
              <w:bottom w:val="single" w:sz="8" w:space="0" w:color="999999"/>
              <w:right w:val="single" w:sz="8" w:space="0" w:color="999999"/>
            </w:tcBorders>
          </w:tcPr>
          <w:p w14:paraId="415E4183" w14:textId="77777777" w:rsidR="004D0899" w:rsidRPr="002326C1" w:rsidRDefault="004D0899" w:rsidP="004D0899">
            <w:pPr>
              <w:rPr>
                <w:lang w:val="en-US"/>
              </w:rPr>
            </w:pPr>
          </w:p>
        </w:tc>
        <w:tc>
          <w:tcPr>
            <w:tcW w:w="3240" w:type="dxa"/>
            <w:tcBorders>
              <w:top w:val="single" w:sz="8" w:space="0" w:color="999999"/>
              <w:left w:val="single" w:sz="8" w:space="0" w:color="999999"/>
              <w:bottom w:val="single" w:sz="8" w:space="0" w:color="999999"/>
              <w:right w:val="single" w:sz="8" w:space="0" w:color="999999"/>
            </w:tcBorders>
          </w:tcPr>
          <w:p w14:paraId="58040EC3" w14:textId="77777777" w:rsidR="004D0899" w:rsidRPr="002326C1" w:rsidRDefault="004D0899" w:rsidP="004D0899">
            <w:pPr>
              <w:rPr>
                <w:lang w:val="en-US"/>
              </w:rPr>
            </w:pPr>
          </w:p>
        </w:tc>
        <w:tc>
          <w:tcPr>
            <w:tcW w:w="2520" w:type="dxa"/>
            <w:vMerge w:val="restart"/>
            <w:tcBorders>
              <w:top w:val="single" w:sz="8" w:space="0" w:color="999999"/>
              <w:left w:val="single" w:sz="8" w:space="0" w:color="999999"/>
              <w:right w:val="single" w:sz="8" w:space="0" w:color="999999"/>
            </w:tcBorders>
          </w:tcPr>
          <w:p w14:paraId="2EB73651"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45AB9558" w14:textId="77777777" w:rsidR="004D0899" w:rsidRPr="002326C1" w:rsidRDefault="004D0899" w:rsidP="004D0899">
            <w:pPr>
              <w:rPr>
                <w:lang w:val="en-US"/>
              </w:rPr>
            </w:pPr>
          </w:p>
        </w:tc>
      </w:tr>
      <w:tr w:rsidR="004D0899" w:rsidRPr="00A41C57" w14:paraId="4C7DBB86" w14:textId="77777777" w:rsidTr="00357342">
        <w:trPr>
          <w:trHeight w:val="357"/>
        </w:trPr>
        <w:tc>
          <w:tcPr>
            <w:tcW w:w="756" w:type="dxa"/>
            <w:vMerge/>
            <w:tcBorders>
              <w:left w:val="single" w:sz="8" w:space="0" w:color="999999"/>
              <w:right w:val="single" w:sz="8" w:space="0" w:color="999999"/>
            </w:tcBorders>
            <w:vAlign w:val="center"/>
            <w:hideMark/>
          </w:tcPr>
          <w:p w14:paraId="5F33FBE7"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6853A3E8" w14:textId="77777777" w:rsidR="004D0899" w:rsidRPr="002326C1" w:rsidRDefault="004D0899" w:rsidP="004D0899">
            <w:pPr>
              <w:spacing w:before="0" w:after="0" w:line="240" w:lineRule="auto"/>
              <w:rPr>
                <w:lang w:val="en-US"/>
              </w:rPr>
            </w:pPr>
          </w:p>
        </w:tc>
        <w:tc>
          <w:tcPr>
            <w:tcW w:w="2520" w:type="dxa"/>
            <w:vMerge w:val="restart"/>
            <w:tcBorders>
              <w:top w:val="single" w:sz="8" w:space="0" w:color="999999"/>
              <w:left w:val="single" w:sz="8" w:space="0" w:color="999999"/>
              <w:bottom w:val="single" w:sz="8" w:space="0" w:color="999999"/>
              <w:right w:val="single" w:sz="8" w:space="0" w:color="999999"/>
            </w:tcBorders>
            <w:hideMark/>
          </w:tcPr>
          <w:p w14:paraId="6BC3F70F" w14:textId="77777777" w:rsidR="004D0899" w:rsidRPr="002326C1" w:rsidRDefault="004D0899" w:rsidP="004D0899">
            <w:pPr>
              <w:rPr>
                <w:lang w:val="en-US"/>
              </w:rPr>
            </w:pPr>
            <w:r w:rsidRPr="002326C1">
              <w:rPr>
                <w:lang w:val="en-US"/>
              </w:rPr>
              <w:t xml:space="preserve">In the </w:t>
            </w:r>
            <w:r w:rsidRPr="002326C1">
              <w:rPr>
                <w:rStyle w:val="SAPScreenElement"/>
                <w:lang w:val="en-US"/>
              </w:rPr>
              <w:t xml:space="preserve">Organizational Information </w:t>
            </w:r>
            <w:r w:rsidRPr="002326C1">
              <w:rPr>
                <w:lang w:val="en-US"/>
              </w:rPr>
              <w:t xml:space="preserve">block, all data is taken over from the existing master data record of the rehired employee, except for </w:t>
            </w:r>
            <w:r w:rsidRPr="002326C1">
              <w:rPr>
                <w:rStyle w:val="SAPScreenElement"/>
                <w:lang w:val="en-US"/>
              </w:rPr>
              <w:t>Location</w:t>
            </w:r>
            <w:r w:rsidRPr="002326C1">
              <w:rPr>
                <w:lang w:val="en-US"/>
              </w:rPr>
              <w:t>. Review the data and adapt as appropriate.</w:t>
            </w:r>
          </w:p>
        </w:tc>
        <w:tc>
          <w:tcPr>
            <w:tcW w:w="2520" w:type="dxa"/>
            <w:tcBorders>
              <w:top w:val="single" w:sz="8" w:space="0" w:color="999999"/>
              <w:left w:val="single" w:sz="8" w:space="0" w:color="999999"/>
              <w:bottom w:val="single" w:sz="8" w:space="0" w:color="999999"/>
              <w:right w:val="single" w:sz="8" w:space="0" w:color="999999"/>
            </w:tcBorders>
            <w:hideMark/>
          </w:tcPr>
          <w:p w14:paraId="57E9FD59" w14:textId="77777777" w:rsidR="004D0899" w:rsidRPr="002326C1" w:rsidRDefault="004D0899" w:rsidP="004D0899">
            <w:pPr>
              <w:rPr>
                <w:lang w:val="en-US"/>
              </w:rPr>
            </w:pPr>
            <w:r w:rsidRPr="002326C1">
              <w:rPr>
                <w:rStyle w:val="SAPScreenElement"/>
                <w:lang w:val="en-US"/>
              </w:rPr>
              <w:t>Company</w:t>
            </w:r>
            <w:r w:rsidRPr="002326C1">
              <w:rPr>
                <w:lang w:val="en-US"/>
              </w:rPr>
              <w:t xml:space="preserve">: value selected in the </w:t>
            </w:r>
            <w:r w:rsidRPr="002326C1">
              <w:rPr>
                <w:rStyle w:val="SAPScreenElement"/>
                <w:lang w:val="en-US"/>
              </w:rPr>
              <w:t xml:space="preserve">Identity </w:t>
            </w:r>
            <w:r w:rsidRPr="002326C1">
              <w:rPr>
                <w:lang w:val="en-US"/>
              </w:rPr>
              <w:t>section is defaulted; leave as is</w:t>
            </w:r>
          </w:p>
        </w:tc>
        <w:tc>
          <w:tcPr>
            <w:tcW w:w="3240" w:type="dxa"/>
            <w:tcBorders>
              <w:top w:val="single" w:sz="8" w:space="0" w:color="999999"/>
              <w:left w:val="single" w:sz="8" w:space="0" w:color="999999"/>
              <w:bottom w:val="single" w:sz="8" w:space="0" w:color="999999"/>
              <w:right w:val="single" w:sz="8" w:space="0" w:color="999999"/>
            </w:tcBorders>
          </w:tcPr>
          <w:p w14:paraId="46A925C2" w14:textId="77777777"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hideMark/>
          </w:tcPr>
          <w:p w14:paraId="621A68ED"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2A384A0E" w14:textId="77777777" w:rsidR="004D0899" w:rsidRPr="002326C1" w:rsidRDefault="004D0899" w:rsidP="004D0899">
            <w:pPr>
              <w:rPr>
                <w:lang w:val="en-US"/>
              </w:rPr>
            </w:pPr>
          </w:p>
        </w:tc>
      </w:tr>
      <w:tr w:rsidR="004D0899" w:rsidRPr="00A41C57" w14:paraId="2B365803" w14:textId="77777777" w:rsidTr="00357342">
        <w:trPr>
          <w:trHeight w:val="357"/>
        </w:trPr>
        <w:tc>
          <w:tcPr>
            <w:tcW w:w="756" w:type="dxa"/>
            <w:vMerge/>
            <w:tcBorders>
              <w:left w:val="single" w:sz="8" w:space="0" w:color="999999"/>
              <w:right w:val="single" w:sz="8" w:space="0" w:color="999999"/>
            </w:tcBorders>
            <w:vAlign w:val="center"/>
            <w:hideMark/>
          </w:tcPr>
          <w:p w14:paraId="0E8FE59D"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41687B05" w14:textId="77777777" w:rsidR="004D0899" w:rsidRPr="002326C1" w:rsidRDefault="004D0899" w:rsidP="004D0899">
            <w:pPr>
              <w:spacing w:before="0" w:after="0" w:line="240" w:lineRule="auto"/>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6044577D"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38DD4D19" w14:textId="77777777" w:rsidR="004D0899" w:rsidRPr="002326C1" w:rsidRDefault="004D0899" w:rsidP="004D0899">
            <w:pPr>
              <w:rPr>
                <w:lang w:val="en-US"/>
              </w:rPr>
            </w:pPr>
            <w:r w:rsidRPr="002326C1">
              <w:rPr>
                <w:rStyle w:val="SAPScreenElement"/>
                <w:lang w:val="en-US"/>
              </w:rPr>
              <w:t xml:space="preserve">Business Unit: </w:t>
            </w:r>
            <w:r w:rsidRPr="002326C1">
              <w:rPr>
                <w:lang w:val="en-US"/>
              </w:rPr>
              <w:t>adapt if appropriate by selecting value from drop-down</w:t>
            </w:r>
          </w:p>
        </w:tc>
        <w:tc>
          <w:tcPr>
            <w:tcW w:w="3240" w:type="dxa"/>
            <w:tcBorders>
              <w:top w:val="single" w:sz="8" w:space="0" w:color="999999"/>
              <w:left w:val="single" w:sz="8" w:space="0" w:color="999999"/>
              <w:bottom w:val="single" w:sz="8" w:space="0" w:color="999999"/>
              <w:right w:val="single" w:sz="8" w:space="0" w:color="999999"/>
            </w:tcBorders>
          </w:tcPr>
          <w:p w14:paraId="1CE38722" w14:textId="77777777"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hideMark/>
          </w:tcPr>
          <w:p w14:paraId="5FC3EF07"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7AB5CAE9" w14:textId="77777777" w:rsidR="004D0899" w:rsidRPr="002326C1" w:rsidRDefault="004D0899" w:rsidP="004D0899">
            <w:pPr>
              <w:rPr>
                <w:lang w:val="en-US"/>
              </w:rPr>
            </w:pPr>
          </w:p>
        </w:tc>
      </w:tr>
      <w:tr w:rsidR="004D0899" w:rsidRPr="00A41C57" w14:paraId="06D15AD1" w14:textId="77777777" w:rsidTr="00357342">
        <w:trPr>
          <w:trHeight w:val="357"/>
        </w:trPr>
        <w:tc>
          <w:tcPr>
            <w:tcW w:w="756" w:type="dxa"/>
            <w:vMerge/>
            <w:tcBorders>
              <w:left w:val="single" w:sz="8" w:space="0" w:color="999999"/>
              <w:right w:val="single" w:sz="8" w:space="0" w:color="999999"/>
            </w:tcBorders>
            <w:vAlign w:val="center"/>
            <w:hideMark/>
          </w:tcPr>
          <w:p w14:paraId="5EDB3F3C"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1C15B9F7" w14:textId="77777777" w:rsidR="004D0899" w:rsidRPr="002326C1" w:rsidRDefault="004D0899" w:rsidP="004D0899">
            <w:pPr>
              <w:spacing w:before="0" w:after="0" w:line="240" w:lineRule="auto"/>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088BF20E"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7BD1B4D6" w14:textId="77777777" w:rsidR="004D0899" w:rsidRPr="002326C1" w:rsidRDefault="004D0899" w:rsidP="004D0899">
            <w:pPr>
              <w:rPr>
                <w:lang w:val="en-US"/>
              </w:rPr>
            </w:pPr>
            <w:r w:rsidRPr="002326C1">
              <w:rPr>
                <w:rStyle w:val="SAPScreenElement"/>
                <w:lang w:val="en-US"/>
              </w:rPr>
              <w:t xml:space="preserve">Division: </w:t>
            </w:r>
            <w:r w:rsidRPr="002326C1">
              <w:rPr>
                <w:lang w:val="en-US"/>
              </w:rPr>
              <w:t>adapt if appropriate by selecting value from drop-down</w:t>
            </w:r>
          </w:p>
        </w:tc>
        <w:tc>
          <w:tcPr>
            <w:tcW w:w="3240" w:type="dxa"/>
            <w:tcBorders>
              <w:top w:val="single" w:sz="8" w:space="0" w:color="999999"/>
              <w:left w:val="single" w:sz="8" w:space="0" w:color="999999"/>
              <w:bottom w:val="single" w:sz="8" w:space="0" w:color="999999"/>
              <w:right w:val="single" w:sz="8" w:space="0" w:color="999999"/>
            </w:tcBorders>
            <w:hideMark/>
          </w:tcPr>
          <w:p w14:paraId="371366F6" w14:textId="77777777" w:rsidR="004D0899" w:rsidRPr="002326C1" w:rsidRDefault="004D0899" w:rsidP="004D0899">
            <w:pPr>
              <w:rPr>
                <w:lang w:val="en-US"/>
              </w:rPr>
            </w:pPr>
            <w:r w:rsidRPr="002326C1">
              <w:rPr>
                <w:lang w:val="en-US"/>
              </w:rPr>
              <w:t>Optional field, but meaningful for a complete master data record.</w:t>
            </w:r>
          </w:p>
        </w:tc>
        <w:tc>
          <w:tcPr>
            <w:tcW w:w="2520" w:type="dxa"/>
            <w:vMerge/>
            <w:tcBorders>
              <w:left w:val="single" w:sz="8" w:space="0" w:color="999999"/>
              <w:right w:val="single" w:sz="8" w:space="0" w:color="999999"/>
            </w:tcBorders>
            <w:vAlign w:val="center"/>
            <w:hideMark/>
          </w:tcPr>
          <w:p w14:paraId="7E61B086"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4BDF7A0" w14:textId="77777777" w:rsidR="004D0899" w:rsidRPr="002326C1" w:rsidRDefault="004D0899" w:rsidP="004D0899">
            <w:pPr>
              <w:rPr>
                <w:lang w:val="en-US"/>
              </w:rPr>
            </w:pPr>
          </w:p>
        </w:tc>
      </w:tr>
      <w:tr w:rsidR="004D0899" w:rsidRPr="00A41C57" w14:paraId="45512642" w14:textId="77777777" w:rsidTr="00357342">
        <w:trPr>
          <w:trHeight w:val="357"/>
        </w:trPr>
        <w:tc>
          <w:tcPr>
            <w:tcW w:w="756" w:type="dxa"/>
            <w:vMerge/>
            <w:tcBorders>
              <w:left w:val="single" w:sz="8" w:space="0" w:color="999999"/>
              <w:right w:val="single" w:sz="8" w:space="0" w:color="999999"/>
            </w:tcBorders>
            <w:vAlign w:val="center"/>
            <w:hideMark/>
          </w:tcPr>
          <w:p w14:paraId="2895C56A"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14C343E9" w14:textId="77777777" w:rsidR="004D0899" w:rsidRPr="002326C1" w:rsidRDefault="004D0899" w:rsidP="004D0899">
            <w:pPr>
              <w:spacing w:before="0" w:after="0" w:line="240" w:lineRule="auto"/>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2210F14D"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7F05DE87" w14:textId="77777777" w:rsidR="004D0899" w:rsidRPr="002326C1" w:rsidRDefault="004D0899" w:rsidP="004D0899">
            <w:pPr>
              <w:rPr>
                <w:lang w:val="en-US"/>
              </w:rPr>
            </w:pPr>
            <w:r w:rsidRPr="002326C1">
              <w:rPr>
                <w:rStyle w:val="SAPScreenElement"/>
                <w:lang w:val="en-US"/>
              </w:rPr>
              <w:t xml:space="preserve">Department: </w:t>
            </w:r>
            <w:r w:rsidRPr="002326C1">
              <w:rPr>
                <w:lang w:val="en-US"/>
              </w:rPr>
              <w:t>adapt if appropriate by selecting value from drop-down</w:t>
            </w:r>
          </w:p>
        </w:tc>
        <w:tc>
          <w:tcPr>
            <w:tcW w:w="3240" w:type="dxa"/>
            <w:tcBorders>
              <w:top w:val="single" w:sz="8" w:space="0" w:color="999999"/>
              <w:left w:val="single" w:sz="8" w:space="0" w:color="999999"/>
              <w:bottom w:val="single" w:sz="8" w:space="0" w:color="999999"/>
              <w:right w:val="single" w:sz="8" w:space="0" w:color="999999"/>
            </w:tcBorders>
            <w:hideMark/>
          </w:tcPr>
          <w:p w14:paraId="1F36CCCB" w14:textId="77777777" w:rsidR="004D0899" w:rsidRPr="002326C1" w:rsidRDefault="004D0899" w:rsidP="004D0899">
            <w:pPr>
              <w:rPr>
                <w:lang w:val="en-US"/>
              </w:rPr>
            </w:pPr>
            <w:r w:rsidRPr="002326C1">
              <w:rPr>
                <w:lang w:val="en-US"/>
              </w:rPr>
              <w:t>Optional field, but meaningful for a complete master data record.</w:t>
            </w:r>
          </w:p>
        </w:tc>
        <w:tc>
          <w:tcPr>
            <w:tcW w:w="2520" w:type="dxa"/>
            <w:vMerge/>
            <w:tcBorders>
              <w:left w:val="single" w:sz="8" w:space="0" w:color="999999"/>
              <w:right w:val="single" w:sz="8" w:space="0" w:color="999999"/>
            </w:tcBorders>
            <w:vAlign w:val="center"/>
            <w:hideMark/>
          </w:tcPr>
          <w:p w14:paraId="145B4304"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C26BDEF" w14:textId="77777777" w:rsidR="004D0899" w:rsidRPr="002326C1" w:rsidRDefault="004D0899" w:rsidP="004D0899">
            <w:pPr>
              <w:rPr>
                <w:lang w:val="en-US"/>
              </w:rPr>
            </w:pPr>
          </w:p>
        </w:tc>
      </w:tr>
      <w:tr w:rsidR="004D0899" w:rsidRPr="00A41C57" w14:paraId="63BA0531" w14:textId="77777777" w:rsidTr="00357342">
        <w:trPr>
          <w:trHeight w:val="357"/>
        </w:trPr>
        <w:tc>
          <w:tcPr>
            <w:tcW w:w="756" w:type="dxa"/>
            <w:vMerge/>
            <w:tcBorders>
              <w:left w:val="single" w:sz="8" w:space="0" w:color="999999"/>
              <w:right w:val="single" w:sz="8" w:space="0" w:color="999999"/>
            </w:tcBorders>
            <w:vAlign w:val="center"/>
            <w:hideMark/>
          </w:tcPr>
          <w:p w14:paraId="553580CD"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009B159D" w14:textId="77777777" w:rsidR="004D0899" w:rsidRPr="002326C1" w:rsidRDefault="004D0899" w:rsidP="004D0899">
            <w:pPr>
              <w:spacing w:before="0" w:after="0" w:line="240" w:lineRule="auto"/>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5898D30B"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79E530E0" w14:textId="77777777" w:rsidR="004D0899" w:rsidRPr="002326C1" w:rsidRDefault="004D0899" w:rsidP="004D0899">
            <w:pPr>
              <w:rPr>
                <w:lang w:val="en-US"/>
              </w:rPr>
            </w:pPr>
            <w:r w:rsidRPr="002326C1">
              <w:rPr>
                <w:rStyle w:val="SAPScreenElement"/>
                <w:lang w:val="en-US"/>
              </w:rPr>
              <w:t xml:space="preserve">Location: </w:t>
            </w:r>
            <w:r w:rsidRPr="002326C1">
              <w:rPr>
                <w:lang w:val="en-US"/>
              </w:rPr>
              <w:t>select from drop-down</w:t>
            </w:r>
          </w:p>
          <w:p w14:paraId="6890EB8C" w14:textId="77777777" w:rsidR="004D0899" w:rsidRPr="002326C1" w:rsidRDefault="004D0899" w:rsidP="004D0899">
            <w:pPr>
              <w:pStyle w:val="SAPNoteHeading"/>
              <w:ind w:left="0"/>
              <w:rPr>
                <w:lang w:val="en-US"/>
              </w:rPr>
            </w:pPr>
            <w:r w:rsidRPr="002326C1">
              <w:rPr>
                <w:noProof/>
                <w:lang w:val="en-US"/>
              </w:rPr>
              <w:drawing>
                <wp:inline distT="0" distB="0" distL="0" distR="0" wp14:anchorId="2CDF0D12" wp14:editId="040527A3">
                  <wp:extent cx="225425" cy="22542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Caution</w:t>
            </w:r>
          </w:p>
          <w:p w14:paraId="1AA94289" w14:textId="414A8FD0" w:rsidR="004D0899" w:rsidRPr="00720C1A" w:rsidRDefault="004D0899" w:rsidP="004D0899">
            <w:pPr>
              <w:rPr>
                <w:lang w:val="en-US"/>
              </w:rPr>
            </w:pPr>
            <w:r w:rsidRPr="00AF1555">
              <w:rPr>
                <w:lang w:val="en-US"/>
                <w:rPrChange w:id="2127" w:author="Author" w:date="2018-02-22T10:51:00Z">
                  <w:rPr>
                    <w:highlight w:val="cyan"/>
                    <w:lang w:val="en-US"/>
                  </w:rPr>
                </w:rPrChange>
              </w:rPr>
              <w:t xml:space="preserve">For the countries </w:t>
            </w:r>
            <w:r w:rsidRPr="00AF1555">
              <w:rPr>
                <w:b/>
                <w:lang w:val="en-US"/>
                <w:rPrChange w:id="2128" w:author="Author" w:date="2018-02-22T10:51:00Z">
                  <w:rPr>
                    <w:b/>
                    <w:highlight w:val="cyan"/>
                    <w:lang w:val="en-US"/>
                  </w:rPr>
                </w:rPrChange>
              </w:rPr>
              <w:t>CN</w:t>
            </w:r>
            <w:r w:rsidRPr="00AF1555">
              <w:rPr>
                <w:lang w:val="en-US"/>
                <w:rPrChange w:id="2129" w:author="Author" w:date="2018-02-22T10:51:00Z">
                  <w:rPr>
                    <w:highlight w:val="cyan"/>
                    <w:lang w:val="en-US"/>
                  </w:rPr>
                </w:rPrChange>
              </w:rPr>
              <w:t xml:space="preserve">, </w:t>
            </w:r>
            <w:r w:rsidRPr="00AF1555">
              <w:rPr>
                <w:b/>
                <w:lang w:val="en-US"/>
                <w:rPrChange w:id="2130" w:author="Author" w:date="2018-02-22T10:51:00Z">
                  <w:rPr>
                    <w:b/>
                    <w:highlight w:val="cyan"/>
                    <w:lang w:val="en-US"/>
                  </w:rPr>
                </w:rPrChange>
              </w:rPr>
              <w:t xml:space="preserve">DE </w:t>
            </w:r>
            <w:r w:rsidRPr="00AF1555">
              <w:rPr>
                <w:lang w:val="en-US"/>
                <w:rPrChange w:id="2131" w:author="Author" w:date="2018-02-22T10:51:00Z">
                  <w:rPr>
                    <w:highlight w:val="cyan"/>
                    <w:lang w:val="en-US"/>
                  </w:rPr>
                </w:rPrChange>
              </w:rPr>
              <w:t xml:space="preserve">and </w:t>
            </w:r>
            <w:r w:rsidRPr="00AF1555">
              <w:rPr>
                <w:b/>
                <w:lang w:val="en-US"/>
                <w:rPrChange w:id="2132" w:author="Author" w:date="2018-02-22T10:51:00Z">
                  <w:rPr>
                    <w:b/>
                    <w:highlight w:val="cyan"/>
                    <w:lang w:val="en-US"/>
                  </w:rPr>
                </w:rPrChange>
              </w:rPr>
              <w:t xml:space="preserve">US </w:t>
            </w:r>
            <w:r w:rsidRPr="00AF1555">
              <w:rPr>
                <w:lang w:val="en-US"/>
                <w:rPrChange w:id="2133" w:author="Author" w:date="2018-02-22T10:51:00Z">
                  <w:rPr>
                    <w:highlight w:val="cyan"/>
                    <w:lang w:val="en-US"/>
                  </w:rPr>
                </w:rPrChange>
              </w:rPr>
              <w:t xml:space="preserve">you need to fill this field, because based on the geo zone defined for the location, the range penetration in the </w:t>
            </w:r>
            <w:r w:rsidRPr="00AF1555">
              <w:rPr>
                <w:rStyle w:val="SAPScreenElement"/>
                <w:lang w:val="en-US"/>
                <w:rPrChange w:id="2134" w:author="Author" w:date="2018-02-22T10:51:00Z">
                  <w:rPr>
                    <w:rStyle w:val="SAPScreenElement"/>
                    <w:highlight w:val="cyan"/>
                    <w:lang w:val="en-US"/>
                  </w:rPr>
                </w:rPrChange>
              </w:rPr>
              <w:t>Compensation Information</w:t>
            </w:r>
            <w:r w:rsidRPr="00AF1555">
              <w:rPr>
                <w:lang w:val="en-US"/>
                <w:rPrChange w:id="2135" w:author="Author" w:date="2018-02-22T10:51:00Z">
                  <w:rPr>
                    <w:highlight w:val="cyan"/>
                    <w:lang w:val="en-US"/>
                  </w:rPr>
                </w:rPrChange>
              </w:rPr>
              <w:t xml:space="preserve"> block will be determined.</w:t>
            </w:r>
          </w:p>
        </w:tc>
        <w:tc>
          <w:tcPr>
            <w:tcW w:w="3240" w:type="dxa"/>
            <w:tcBorders>
              <w:top w:val="single" w:sz="8" w:space="0" w:color="999999"/>
              <w:left w:val="single" w:sz="8" w:space="0" w:color="999999"/>
              <w:bottom w:val="single" w:sz="8" w:space="0" w:color="999999"/>
              <w:right w:val="single" w:sz="8" w:space="0" w:color="999999"/>
            </w:tcBorders>
          </w:tcPr>
          <w:p w14:paraId="6A6A5217" w14:textId="77777777" w:rsidR="004D0899" w:rsidRPr="002326C1" w:rsidRDefault="004D0899" w:rsidP="004D0899">
            <w:pPr>
              <w:pStyle w:val="SAPNoteHeading"/>
              <w:ind w:left="0"/>
              <w:rPr>
                <w:lang w:val="en-US"/>
              </w:rPr>
            </w:pPr>
            <w:r w:rsidRPr="002326C1">
              <w:rPr>
                <w:noProof/>
                <w:lang w:val="en-US"/>
              </w:rPr>
              <w:drawing>
                <wp:inline distT="0" distB="0" distL="0" distR="0" wp14:anchorId="54CE3F40" wp14:editId="075D6C72">
                  <wp:extent cx="228600" cy="228600"/>
                  <wp:effectExtent l="0" t="0" r="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0BDC31C6" w14:textId="77777777" w:rsidR="004D0899" w:rsidRPr="002326C1" w:rsidRDefault="004D0899" w:rsidP="004D0899">
            <w:pPr>
              <w:pStyle w:val="NoteParagraph"/>
              <w:ind w:left="0"/>
              <w:rPr>
                <w:lang w:val="en-US"/>
              </w:rPr>
            </w:pPr>
            <w:r w:rsidRPr="002326C1">
              <w:rPr>
                <w:lang w:val="en-US"/>
              </w:rPr>
              <w:t>Required if integration with Employee Central Payroll is in place.</w:t>
            </w:r>
          </w:p>
        </w:tc>
        <w:tc>
          <w:tcPr>
            <w:tcW w:w="2520" w:type="dxa"/>
            <w:vMerge/>
            <w:tcBorders>
              <w:left w:val="single" w:sz="8" w:space="0" w:color="999999"/>
              <w:right w:val="single" w:sz="8" w:space="0" w:color="999999"/>
            </w:tcBorders>
            <w:vAlign w:val="center"/>
            <w:hideMark/>
          </w:tcPr>
          <w:p w14:paraId="196E1E3F"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308B1BE6" w14:textId="77777777" w:rsidR="004D0899" w:rsidRPr="002326C1" w:rsidRDefault="004D0899" w:rsidP="004D0899">
            <w:pPr>
              <w:rPr>
                <w:lang w:val="en-US"/>
              </w:rPr>
            </w:pPr>
          </w:p>
        </w:tc>
      </w:tr>
      <w:tr w:rsidR="004D0899" w:rsidRPr="00A41C57" w14:paraId="3B36A9A0" w14:textId="77777777" w:rsidTr="00357342">
        <w:trPr>
          <w:trHeight w:val="357"/>
        </w:trPr>
        <w:tc>
          <w:tcPr>
            <w:tcW w:w="756" w:type="dxa"/>
            <w:vMerge/>
            <w:tcBorders>
              <w:left w:val="single" w:sz="8" w:space="0" w:color="999999"/>
              <w:right w:val="single" w:sz="8" w:space="0" w:color="999999"/>
            </w:tcBorders>
            <w:vAlign w:val="center"/>
            <w:hideMark/>
          </w:tcPr>
          <w:p w14:paraId="7266234E"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536566DD" w14:textId="77777777" w:rsidR="004D0899" w:rsidRPr="002326C1" w:rsidRDefault="004D0899" w:rsidP="004D0899">
            <w:pPr>
              <w:spacing w:before="0" w:after="0" w:line="240" w:lineRule="auto"/>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74280C1E"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3F65C0F3" w14:textId="77777777" w:rsidR="004D0899" w:rsidRPr="002326C1" w:rsidRDefault="004D0899" w:rsidP="004D0899">
            <w:pPr>
              <w:rPr>
                <w:lang w:val="en-US"/>
              </w:rPr>
            </w:pPr>
            <w:r w:rsidRPr="002326C1">
              <w:rPr>
                <w:rStyle w:val="SAPScreenElement"/>
                <w:lang w:val="en-US"/>
              </w:rPr>
              <w:t xml:space="preserve">Timezone: </w:t>
            </w:r>
            <w:r w:rsidRPr="002326C1">
              <w:rPr>
                <w:lang w:val="en-US"/>
              </w:rPr>
              <w:t xml:space="preserve">defaulted based on value entered in field </w:t>
            </w:r>
            <w:r w:rsidRPr="002326C1">
              <w:rPr>
                <w:rStyle w:val="SAPScreenElement"/>
                <w:lang w:val="en-US"/>
              </w:rPr>
              <w:t>Location</w:t>
            </w:r>
          </w:p>
        </w:tc>
        <w:tc>
          <w:tcPr>
            <w:tcW w:w="3240" w:type="dxa"/>
            <w:tcBorders>
              <w:top w:val="single" w:sz="8" w:space="0" w:color="999999"/>
              <w:left w:val="single" w:sz="8" w:space="0" w:color="999999"/>
              <w:bottom w:val="single" w:sz="8" w:space="0" w:color="999999"/>
              <w:right w:val="single" w:sz="8" w:space="0" w:color="999999"/>
            </w:tcBorders>
          </w:tcPr>
          <w:p w14:paraId="3DA81367" w14:textId="77777777"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hideMark/>
          </w:tcPr>
          <w:p w14:paraId="73FD2A2F"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248501F" w14:textId="77777777" w:rsidR="004D0899" w:rsidRPr="002326C1" w:rsidRDefault="004D0899" w:rsidP="004D0899">
            <w:pPr>
              <w:rPr>
                <w:lang w:val="en-US"/>
              </w:rPr>
            </w:pPr>
          </w:p>
        </w:tc>
      </w:tr>
      <w:tr w:rsidR="004D0899" w:rsidRPr="00A41C57" w14:paraId="4A987835" w14:textId="77777777" w:rsidTr="00357342">
        <w:trPr>
          <w:trHeight w:val="357"/>
        </w:trPr>
        <w:tc>
          <w:tcPr>
            <w:tcW w:w="756" w:type="dxa"/>
            <w:vMerge/>
            <w:tcBorders>
              <w:left w:val="single" w:sz="8" w:space="0" w:color="999999"/>
              <w:right w:val="single" w:sz="8" w:space="0" w:color="999999"/>
            </w:tcBorders>
            <w:vAlign w:val="center"/>
            <w:hideMark/>
          </w:tcPr>
          <w:p w14:paraId="3B163C56"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5F158795" w14:textId="77777777" w:rsidR="004D0899" w:rsidRPr="002326C1" w:rsidRDefault="004D0899" w:rsidP="004D0899">
            <w:pPr>
              <w:spacing w:before="0" w:after="0" w:line="240" w:lineRule="auto"/>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57FF3EE3"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761C698C" w14:textId="77777777" w:rsidR="004D0899" w:rsidRPr="002326C1" w:rsidRDefault="004D0899" w:rsidP="004D0899">
            <w:pPr>
              <w:rPr>
                <w:lang w:val="en-US"/>
              </w:rPr>
            </w:pPr>
            <w:r w:rsidRPr="002326C1">
              <w:rPr>
                <w:rStyle w:val="SAPScreenElement"/>
                <w:lang w:val="en-US"/>
              </w:rPr>
              <w:t>Cost Center</w:t>
            </w:r>
            <w:r w:rsidRPr="002326C1">
              <w:rPr>
                <w:lang w:val="en-US"/>
              </w:rPr>
              <w:t>: adapt if appropriate by selecting value from drop-down</w:t>
            </w:r>
          </w:p>
        </w:tc>
        <w:tc>
          <w:tcPr>
            <w:tcW w:w="3240" w:type="dxa"/>
            <w:tcBorders>
              <w:top w:val="single" w:sz="8" w:space="0" w:color="999999"/>
              <w:left w:val="single" w:sz="8" w:space="0" w:color="999999"/>
              <w:bottom w:val="single" w:sz="8" w:space="0" w:color="999999"/>
              <w:right w:val="single" w:sz="8" w:space="0" w:color="999999"/>
            </w:tcBorders>
          </w:tcPr>
          <w:p w14:paraId="3B0A0CF5" w14:textId="77777777" w:rsidR="004D0899" w:rsidRPr="002326C1" w:rsidRDefault="004D0899" w:rsidP="004D0899">
            <w:pPr>
              <w:pStyle w:val="NoteParagraph"/>
              <w:ind w:left="0"/>
              <w:rPr>
                <w:lang w:val="en-US"/>
              </w:rPr>
            </w:pPr>
            <w:r w:rsidRPr="002326C1">
              <w:rPr>
                <w:lang w:val="en-US"/>
              </w:rPr>
              <w:t xml:space="preserve"> </w:t>
            </w:r>
          </w:p>
        </w:tc>
        <w:tc>
          <w:tcPr>
            <w:tcW w:w="2520" w:type="dxa"/>
            <w:vMerge/>
            <w:tcBorders>
              <w:left w:val="single" w:sz="8" w:space="0" w:color="999999"/>
              <w:right w:val="single" w:sz="8" w:space="0" w:color="999999"/>
            </w:tcBorders>
            <w:vAlign w:val="center"/>
            <w:hideMark/>
          </w:tcPr>
          <w:p w14:paraId="0B9FD877"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E400F52" w14:textId="77777777" w:rsidR="004D0899" w:rsidRPr="002326C1" w:rsidRDefault="004D0899" w:rsidP="004D0899">
            <w:pPr>
              <w:rPr>
                <w:lang w:val="en-US"/>
              </w:rPr>
            </w:pPr>
          </w:p>
        </w:tc>
      </w:tr>
      <w:tr w:rsidR="004D0899" w:rsidRPr="00A41C57" w14:paraId="26C507A5" w14:textId="77777777" w:rsidTr="00357342">
        <w:trPr>
          <w:trHeight w:val="357"/>
        </w:trPr>
        <w:tc>
          <w:tcPr>
            <w:tcW w:w="756" w:type="dxa"/>
            <w:vMerge/>
            <w:tcBorders>
              <w:left w:val="single" w:sz="8" w:space="0" w:color="999999"/>
              <w:right w:val="single" w:sz="8" w:space="0" w:color="999999"/>
            </w:tcBorders>
            <w:vAlign w:val="center"/>
            <w:hideMark/>
          </w:tcPr>
          <w:p w14:paraId="564864AA"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324ABEAD" w14:textId="77777777" w:rsidR="004D0899" w:rsidRPr="002326C1" w:rsidRDefault="004D0899" w:rsidP="004D0899">
            <w:pPr>
              <w:spacing w:before="0" w:after="0" w:line="240" w:lineRule="auto"/>
              <w:rPr>
                <w:lang w:val="en-US"/>
              </w:rPr>
            </w:pPr>
          </w:p>
        </w:tc>
        <w:tc>
          <w:tcPr>
            <w:tcW w:w="2520" w:type="dxa"/>
            <w:vMerge w:val="restart"/>
            <w:tcBorders>
              <w:top w:val="single" w:sz="8" w:space="0" w:color="999999"/>
              <w:left w:val="single" w:sz="8" w:space="0" w:color="999999"/>
              <w:right w:val="single" w:sz="8" w:space="0" w:color="999999"/>
            </w:tcBorders>
            <w:hideMark/>
          </w:tcPr>
          <w:p w14:paraId="7881C26B" w14:textId="6D08E200" w:rsidR="004D0899" w:rsidRPr="002326C1" w:rsidRDefault="004D0899" w:rsidP="004D0899">
            <w:pPr>
              <w:rPr>
                <w:lang w:val="en-US"/>
              </w:rPr>
            </w:pPr>
            <w:r w:rsidRPr="002326C1">
              <w:rPr>
                <w:lang w:val="en-US"/>
              </w:rPr>
              <w:t xml:space="preserve">In the </w:t>
            </w:r>
            <w:r w:rsidRPr="002326C1">
              <w:rPr>
                <w:rStyle w:val="SAPScreenElement"/>
                <w:lang w:val="en-US"/>
              </w:rPr>
              <w:t xml:space="preserve">Job Information </w:t>
            </w:r>
            <w:r w:rsidRPr="002326C1">
              <w:rPr>
                <w:lang w:val="en-US"/>
              </w:rPr>
              <w:t xml:space="preserve">block, all data is taken over from the existing master data record of the rehired employee, except for </w:t>
            </w:r>
            <w:r w:rsidRPr="002326C1">
              <w:rPr>
                <w:rStyle w:val="SAPScreenElement"/>
                <w:lang w:val="en-US"/>
              </w:rPr>
              <w:t>Supervisor</w:t>
            </w:r>
            <w:r w:rsidRPr="002326C1">
              <w:rPr>
                <w:lang w:val="en-US"/>
              </w:rPr>
              <w:t>. Review the data and adapt as appropriate. In our description, we consider that the data needs to be changed.</w:t>
            </w:r>
          </w:p>
          <w:p w14:paraId="250C7F54"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6B7D881D" w14:textId="77777777" w:rsidR="004D0899" w:rsidRPr="002326C1" w:rsidRDefault="004D0899" w:rsidP="004D0899">
            <w:pPr>
              <w:rPr>
                <w:lang w:val="en-US"/>
              </w:rPr>
            </w:pPr>
            <w:r w:rsidRPr="002326C1">
              <w:rPr>
                <w:rStyle w:val="SAPScreenElement"/>
                <w:lang w:val="en-US"/>
              </w:rPr>
              <w:t xml:space="preserve">Supervisor: </w:t>
            </w:r>
            <w:r w:rsidRPr="002326C1">
              <w:rPr>
                <w:lang w:val="en-US"/>
              </w:rPr>
              <w:t>select name of line manager of rehired employee from drop-down</w:t>
            </w:r>
          </w:p>
        </w:tc>
        <w:tc>
          <w:tcPr>
            <w:tcW w:w="3240" w:type="dxa"/>
            <w:tcBorders>
              <w:top w:val="single" w:sz="8" w:space="0" w:color="999999"/>
              <w:left w:val="single" w:sz="8" w:space="0" w:color="999999"/>
              <w:bottom w:val="single" w:sz="8" w:space="0" w:color="999999"/>
              <w:right w:val="single" w:sz="8" w:space="0" w:color="999999"/>
            </w:tcBorders>
          </w:tcPr>
          <w:p w14:paraId="49DBAF21" w14:textId="77777777" w:rsidR="004D0899" w:rsidRPr="002326C1" w:rsidRDefault="004D0899" w:rsidP="004D0899">
            <w:pPr>
              <w:pStyle w:val="NoteParagraph"/>
              <w:ind w:left="0"/>
              <w:rPr>
                <w:lang w:val="en-US"/>
              </w:rPr>
            </w:pPr>
          </w:p>
        </w:tc>
        <w:tc>
          <w:tcPr>
            <w:tcW w:w="2520" w:type="dxa"/>
            <w:vMerge/>
            <w:tcBorders>
              <w:left w:val="single" w:sz="8" w:space="0" w:color="999999"/>
              <w:right w:val="single" w:sz="8" w:space="0" w:color="999999"/>
            </w:tcBorders>
            <w:vAlign w:val="center"/>
            <w:hideMark/>
          </w:tcPr>
          <w:p w14:paraId="0BDA62BA"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40A35F6" w14:textId="77777777" w:rsidR="004D0899" w:rsidRPr="002326C1" w:rsidRDefault="004D0899" w:rsidP="004D0899">
            <w:pPr>
              <w:rPr>
                <w:lang w:val="en-US"/>
              </w:rPr>
            </w:pPr>
          </w:p>
        </w:tc>
      </w:tr>
      <w:tr w:rsidR="004D0899" w:rsidRPr="00A41C57" w14:paraId="08322CE9" w14:textId="77777777" w:rsidTr="00357342">
        <w:trPr>
          <w:trHeight w:val="288"/>
        </w:trPr>
        <w:tc>
          <w:tcPr>
            <w:tcW w:w="756" w:type="dxa"/>
            <w:vMerge/>
            <w:tcBorders>
              <w:left w:val="single" w:sz="8" w:space="0" w:color="999999"/>
              <w:right w:val="single" w:sz="8" w:space="0" w:color="999999"/>
            </w:tcBorders>
            <w:vAlign w:val="center"/>
            <w:hideMark/>
          </w:tcPr>
          <w:p w14:paraId="6FC30048"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26EEC4F7"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3107067B"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759072D9" w14:textId="77777777" w:rsidR="004D0899" w:rsidRPr="002326C1" w:rsidRDefault="004D0899" w:rsidP="004D0899">
            <w:pPr>
              <w:rPr>
                <w:lang w:val="en-US"/>
              </w:rPr>
            </w:pPr>
            <w:r w:rsidRPr="002326C1">
              <w:rPr>
                <w:rStyle w:val="SAPScreenElement"/>
                <w:lang w:val="en-US"/>
              </w:rPr>
              <w:t xml:space="preserve">Job Classification: </w:t>
            </w:r>
            <w:r w:rsidRPr="002326C1">
              <w:rPr>
                <w:lang w:val="en-US"/>
              </w:rPr>
              <w:t>select from drop-down</w:t>
            </w:r>
          </w:p>
        </w:tc>
        <w:tc>
          <w:tcPr>
            <w:tcW w:w="3240" w:type="dxa"/>
            <w:tcBorders>
              <w:top w:val="single" w:sz="8" w:space="0" w:color="999999"/>
              <w:left w:val="single" w:sz="8" w:space="0" w:color="999999"/>
              <w:bottom w:val="single" w:sz="8" w:space="0" w:color="999999"/>
              <w:right w:val="single" w:sz="8" w:space="0" w:color="999999"/>
            </w:tcBorders>
          </w:tcPr>
          <w:p w14:paraId="4192EAB0" w14:textId="260043C1" w:rsidR="004D0899" w:rsidRPr="002326C1" w:rsidRDefault="004D0899" w:rsidP="004D0899">
            <w:pPr>
              <w:rPr>
                <w:lang w:val="en-US"/>
              </w:rPr>
            </w:pPr>
            <w:r w:rsidRPr="002326C1">
              <w:rPr>
                <w:lang w:val="en-US"/>
              </w:rPr>
              <w:t>Once the job classification is chosen, several fields related to job information will be auto-populated from that job classification based on the propagation rule configured in the instance.</w:t>
            </w:r>
          </w:p>
        </w:tc>
        <w:tc>
          <w:tcPr>
            <w:tcW w:w="2520" w:type="dxa"/>
            <w:vMerge/>
            <w:tcBorders>
              <w:left w:val="single" w:sz="8" w:space="0" w:color="999999"/>
              <w:right w:val="single" w:sz="8" w:space="0" w:color="999999"/>
            </w:tcBorders>
            <w:vAlign w:val="center"/>
            <w:hideMark/>
          </w:tcPr>
          <w:p w14:paraId="3C424585"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571C227" w14:textId="77777777" w:rsidR="004D0899" w:rsidRPr="002326C1" w:rsidRDefault="004D0899" w:rsidP="004D0899">
            <w:pPr>
              <w:rPr>
                <w:lang w:val="en-US"/>
              </w:rPr>
            </w:pPr>
          </w:p>
        </w:tc>
      </w:tr>
      <w:tr w:rsidR="004D0899" w:rsidRPr="00A41C57" w14:paraId="1D395FA1" w14:textId="77777777" w:rsidTr="00357342">
        <w:trPr>
          <w:trHeight w:val="357"/>
        </w:trPr>
        <w:tc>
          <w:tcPr>
            <w:tcW w:w="756" w:type="dxa"/>
            <w:vMerge/>
            <w:tcBorders>
              <w:left w:val="single" w:sz="8" w:space="0" w:color="999999"/>
              <w:right w:val="single" w:sz="8" w:space="0" w:color="999999"/>
            </w:tcBorders>
            <w:vAlign w:val="center"/>
            <w:hideMark/>
          </w:tcPr>
          <w:p w14:paraId="07F198DA"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5A818B21"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36C36A13"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01C922C3" w14:textId="77777777" w:rsidR="004D0899" w:rsidRPr="002326C1" w:rsidRDefault="004D0899" w:rsidP="004D0899">
            <w:pPr>
              <w:rPr>
                <w:lang w:val="en-US"/>
              </w:rPr>
            </w:pPr>
            <w:r w:rsidRPr="002326C1">
              <w:rPr>
                <w:rStyle w:val="SAPScreenElement"/>
                <w:lang w:val="en-US"/>
              </w:rPr>
              <w:t xml:space="preserve">Job Title: </w:t>
            </w:r>
            <w:r w:rsidRPr="002326C1">
              <w:rPr>
                <w:lang w:val="en-US"/>
              </w:rPr>
              <w:t xml:space="preserve">defaulted based on value entered in field </w:t>
            </w:r>
            <w:r w:rsidRPr="002326C1">
              <w:rPr>
                <w:rStyle w:val="SAPScreenElement"/>
                <w:lang w:val="en-US"/>
              </w:rPr>
              <w:t>Job Classification</w:t>
            </w:r>
            <w:r w:rsidRPr="002326C1">
              <w:rPr>
                <w:lang w:val="en-US"/>
              </w:rPr>
              <w:t>; read-only field</w:t>
            </w:r>
          </w:p>
        </w:tc>
        <w:tc>
          <w:tcPr>
            <w:tcW w:w="3240" w:type="dxa"/>
            <w:tcBorders>
              <w:top w:val="single" w:sz="8" w:space="0" w:color="999999"/>
              <w:left w:val="single" w:sz="8" w:space="0" w:color="999999"/>
              <w:bottom w:val="single" w:sz="8" w:space="0" w:color="999999"/>
              <w:right w:val="single" w:sz="8" w:space="0" w:color="999999"/>
            </w:tcBorders>
          </w:tcPr>
          <w:p w14:paraId="1C474DBC" w14:textId="77777777"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hideMark/>
          </w:tcPr>
          <w:p w14:paraId="767DF64B"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95E99A6" w14:textId="77777777" w:rsidR="004D0899" w:rsidRPr="002326C1" w:rsidRDefault="004D0899" w:rsidP="004D0899">
            <w:pPr>
              <w:rPr>
                <w:lang w:val="en-US"/>
              </w:rPr>
            </w:pPr>
          </w:p>
        </w:tc>
      </w:tr>
      <w:tr w:rsidR="004D0899" w:rsidRPr="00A41C57" w14:paraId="1BDB8E7F" w14:textId="77777777" w:rsidTr="00357342">
        <w:trPr>
          <w:trHeight w:val="357"/>
        </w:trPr>
        <w:tc>
          <w:tcPr>
            <w:tcW w:w="756" w:type="dxa"/>
            <w:vMerge/>
            <w:tcBorders>
              <w:left w:val="single" w:sz="8" w:space="0" w:color="999999"/>
              <w:right w:val="single" w:sz="8" w:space="0" w:color="999999"/>
            </w:tcBorders>
            <w:vAlign w:val="center"/>
            <w:hideMark/>
          </w:tcPr>
          <w:p w14:paraId="3D1673A9"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216001DF"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7B349BEE"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2C4EE416" w14:textId="77777777" w:rsidR="004D0899" w:rsidRPr="00720C1A" w:rsidRDefault="004D0899" w:rsidP="004D0899">
            <w:pPr>
              <w:rPr>
                <w:highlight w:val="cyan"/>
                <w:lang w:val="en-US"/>
              </w:rPr>
            </w:pPr>
            <w:r w:rsidRPr="00AF1555">
              <w:rPr>
                <w:rStyle w:val="SAPScreenElement"/>
                <w:lang w:val="en-US"/>
                <w:rPrChange w:id="2136" w:author="Author" w:date="2018-02-22T10:51:00Z">
                  <w:rPr>
                    <w:rStyle w:val="SAPScreenElement"/>
                    <w:highlight w:val="cyan"/>
                    <w:lang w:val="en-US"/>
                  </w:rPr>
                </w:rPrChange>
              </w:rPr>
              <w:t xml:space="preserve">Local Job Title: </w:t>
            </w:r>
            <w:r w:rsidRPr="00AF1555">
              <w:rPr>
                <w:lang w:val="en-US"/>
                <w:rPrChange w:id="2137" w:author="Author" w:date="2018-02-22T10:51:00Z">
                  <w:rPr>
                    <w:highlight w:val="cyan"/>
                    <w:lang w:val="en-US"/>
                  </w:rPr>
                </w:rPrChange>
              </w:rPr>
              <w:t xml:space="preserve">defaulted based on value entered in field </w:t>
            </w:r>
            <w:r w:rsidRPr="00AF1555">
              <w:rPr>
                <w:rStyle w:val="SAPScreenElement"/>
                <w:lang w:val="en-US"/>
                <w:rPrChange w:id="2138" w:author="Author" w:date="2018-02-22T10:51:00Z">
                  <w:rPr>
                    <w:rStyle w:val="SAPScreenElement"/>
                    <w:highlight w:val="cyan"/>
                    <w:lang w:val="en-US"/>
                  </w:rPr>
                </w:rPrChange>
              </w:rPr>
              <w:t>Job Classification</w:t>
            </w:r>
            <w:r w:rsidRPr="00AF1555">
              <w:rPr>
                <w:lang w:val="en-US"/>
                <w:rPrChange w:id="2139" w:author="Author" w:date="2018-02-22T10:51:00Z">
                  <w:rPr>
                    <w:highlight w:val="cyan"/>
                    <w:lang w:val="en-US"/>
                  </w:rPr>
                </w:rPrChange>
              </w:rPr>
              <w:t>; read-only field</w:t>
            </w:r>
          </w:p>
        </w:tc>
        <w:tc>
          <w:tcPr>
            <w:tcW w:w="3240" w:type="dxa"/>
            <w:tcBorders>
              <w:top w:val="single" w:sz="8" w:space="0" w:color="999999"/>
              <w:left w:val="single" w:sz="8" w:space="0" w:color="999999"/>
              <w:bottom w:val="single" w:sz="8" w:space="0" w:color="999999"/>
              <w:right w:val="single" w:sz="8" w:space="0" w:color="999999"/>
            </w:tcBorders>
          </w:tcPr>
          <w:p w14:paraId="5BC7D02D" w14:textId="1ED0D528" w:rsidR="004D0899" w:rsidRPr="00AF1555" w:rsidRDefault="004D0899" w:rsidP="004D0899">
            <w:pPr>
              <w:pStyle w:val="SAPNoteHeading"/>
              <w:spacing w:before="60"/>
              <w:ind w:left="0"/>
              <w:rPr>
                <w:lang w:val="en-US"/>
                <w:rPrChange w:id="2140" w:author="Author" w:date="2018-02-22T10:51:00Z">
                  <w:rPr>
                    <w:highlight w:val="cyan"/>
                    <w:lang w:val="en-US"/>
                  </w:rPr>
                </w:rPrChange>
              </w:rPr>
            </w:pPr>
            <w:r w:rsidRPr="00AF1555">
              <w:rPr>
                <w:noProof/>
                <w:lang w:val="en-US"/>
                <w:rPrChange w:id="2141" w:author="Author" w:date="2018-02-22T10:51:00Z">
                  <w:rPr>
                    <w:noProof/>
                    <w:highlight w:val="cyan"/>
                    <w:lang w:val="en-US"/>
                  </w:rPr>
                </w:rPrChange>
              </w:rPr>
              <w:drawing>
                <wp:inline distT="0" distB="0" distL="0" distR="0" wp14:anchorId="3A4748FC" wp14:editId="10120830">
                  <wp:extent cx="213995" cy="23749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AF1555">
              <w:rPr>
                <w:lang w:val="en-US"/>
                <w:rPrChange w:id="2142" w:author="Author" w:date="2018-02-22T10:51:00Z">
                  <w:rPr>
                    <w:highlight w:val="cyan"/>
                    <w:lang w:val="en-US"/>
                  </w:rPr>
                </w:rPrChange>
              </w:rPr>
              <w:t> Caution</w:t>
            </w:r>
          </w:p>
          <w:p w14:paraId="6990E5C0" w14:textId="1B8A2604" w:rsidR="004D0899" w:rsidRPr="00720C1A" w:rsidRDefault="004D0899" w:rsidP="004D0899">
            <w:pPr>
              <w:rPr>
                <w:highlight w:val="cyan"/>
                <w:lang w:val="en-US"/>
              </w:rPr>
            </w:pPr>
            <w:r w:rsidRPr="00AF1555">
              <w:rPr>
                <w:lang w:val="en-US"/>
                <w:rPrChange w:id="2143" w:author="Author" w:date="2018-02-22T10:51:00Z">
                  <w:rPr>
                    <w:highlight w:val="cyan"/>
                    <w:lang w:val="en-US"/>
                  </w:rPr>
                </w:rPrChange>
              </w:rPr>
              <w:t xml:space="preserve">Relevant field only for the following countries: </w:t>
            </w:r>
            <w:r w:rsidRPr="00AF1555">
              <w:rPr>
                <w:b/>
                <w:lang w:val="en-US"/>
                <w:rPrChange w:id="2144" w:author="Author" w:date="2018-02-22T10:51:00Z">
                  <w:rPr>
                    <w:b/>
                    <w:highlight w:val="cyan"/>
                    <w:lang w:val="en-US"/>
                  </w:rPr>
                </w:rPrChange>
              </w:rPr>
              <w:t>AU, SA, US</w:t>
            </w:r>
            <w:r w:rsidRPr="00AF1555">
              <w:rPr>
                <w:lang w:val="en-US"/>
                <w:rPrChange w:id="2145" w:author="Author" w:date="2018-02-22T10:51:00Z">
                  <w:rPr>
                    <w:highlight w:val="cyan"/>
                    <w:lang w:val="en-US"/>
                  </w:rPr>
                </w:rPrChange>
              </w:rPr>
              <w:t>.</w:t>
            </w:r>
          </w:p>
        </w:tc>
        <w:tc>
          <w:tcPr>
            <w:tcW w:w="2520" w:type="dxa"/>
            <w:vMerge/>
            <w:tcBorders>
              <w:left w:val="single" w:sz="8" w:space="0" w:color="999999"/>
              <w:right w:val="single" w:sz="8" w:space="0" w:color="999999"/>
            </w:tcBorders>
            <w:vAlign w:val="center"/>
            <w:hideMark/>
          </w:tcPr>
          <w:p w14:paraId="76CAD4B5"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E4F1B6A" w14:textId="77777777" w:rsidR="004D0899" w:rsidRPr="002326C1" w:rsidRDefault="004D0899" w:rsidP="004D0899">
            <w:pPr>
              <w:rPr>
                <w:lang w:val="en-US"/>
              </w:rPr>
            </w:pPr>
          </w:p>
        </w:tc>
      </w:tr>
      <w:tr w:rsidR="004D0899" w:rsidRPr="00A41C57" w14:paraId="6C2B831B" w14:textId="77777777" w:rsidTr="00357342">
        <w:trPr>
          <w:trHeight w:val="357"/>
        </w:trPr>
        <w:tc>
          <w:tcPr>
            <w:tcW w:w="756" w:type="dxa"/>
            <w:vMerge/>
            <w:tcBorders>
              <w:left w:val="single" w:sz="8" w:space="0" w:color="999999"/>
              <w:right w:val="single" w:sz="8" w:space="0" w:color="999999"/>
            </w:tcBorders>
            <w:vAlign w:val="center"/>
            <w:hideMark/>
          </w:tcPr>
          <w:p w14:paraId="50F66192"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170A0A2A"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7734A4DA"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39A536DB" w14:textId="77777777" w:rsidR="004D0899" w:rsidRPr="002326C1" w:rsidRDefault="004D0899" w:rsidP="004D0899">
            <w:pPr>
              <w:rPr>
                <w:lang w:val="en-US"/>
              </w:rPr>
            </w:pPr>
            <w:r w:rsidRPr="002326C1">
              <w:rPr>
                <w:rStyle w:val="SAPScreenElement"/>
                <w:lang w:val="en-US"/>
              </w:rPr>
              <w:t xml:space="preserve">Pay Grade: </w:t>
            </w:r>
            <w:r w:rsidRPr="002326C1">
              <w:rPr>
                <w:lang w:val="en-US"/>
              </w:rPr>
              <w:t xml:space="preserve">defaulted based on value entered in field </w:t>
            </w:r>
            <w:r w:rsidRPr="002326C1">
              <w:rPr>
                <w:rStyle w:val="SAPScreenElement"/>
                <w:lang w:val="en-US"/>
              </w:rPr>
              <w:t>Job Classification</w:t>
            </w:r>
            <w:r w:rsidRPr="002326C1">
              <w:rPr>
                <w:lang w:val="en-US"/>
              </w:rPr>
              <w:t>; leave as is</w:t>
            </w:r>
          </w:p>
        </w:tc>
        <w:tc>
          <w:tcPr>
            <w:tcW w:w="3240" w:type="dxa"/>
            <w:tcBorders>
              <w:top w:val="single" w:sz="8" w:space="0" w:color="999999"/>
              <w:left w:val="single" w:sz="8" w:space="0" w:color="999999"/>
              <w:bottom w:val="single" w:sz="8" w:space="0" w:color="999999"/>
              <w:right w:val="single" w:sz="8" w:space="0" w:color="999999"/>
            </w:tcBorders>
          </w:tcPr>
          <w:p w14:paraId="12364C8C" w14:textId="77777777"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hideMark/>
          </w:tcPr>
          <w:p w14:paraId="48235A4B"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F4BDB5F" w14:textId="77777777" w:rsidR="004D0899" w:rsidRPr="002326C1" w:rsidRDefault="004D0899" w:rsidP="004D0899">
            <w:pPr>
              <w:rPr>
                <w:lang w:val="en-US"/>
              </w:rPr>
            </w:pPr>
          </w:p>
        </w:tc>
      </w:tr>
      <w:tr w:rsidR="004D0899" w:rsidRPr="00A41C57" w14:paraId="288A3893" w14:textId="77777777" w:rsidTr="00357342">
        <w:trPr>
          <w:trHeight w:val="357"/>
        </w:trPr>
        <w:tc>
          <w:tcPr>
            <w:tcW w:w="756" w:type="dxa"/>
            <w:vMerge/>
            <w:tcBorders>
              <w:left w:val="single" w:sz="8" w:space="0" w:color="999999"/>
              <w:right w:val="single" w:sz="8" w:space="0" w:color="999999"/>
            </w:tcBorders>
            <w:vAlign w:val="center"/>
            <w:hideMark/>
          </w:tcPr>
          <w:p w14:paraId="5C519A78"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419FCA94"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2A2B7991"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60E3756F" w14:textId="77777777" w:rsidR="004D0899" w:rsidRPr="002326C1" w:rsidRDefault="004D0899" w:rsidP="004D0899">
            <w:pPr>
              <w:rPr>
                <w:lang w:val="en-US"/>
              </w:rPr>
            </w:pPr>
            <w:r w:rsidRPr="002326C1">
              <w:rPr>
                <w:rStyle w:val="SAPScreenElement"/>
                <w:lang w:val="en-US"/>
              </w:rPr>
              <w:t xml:space="preserve">Regular/Temporary: </w:t>
            </w:r>
            <w:r w:rsidRPr="002326C1">
              <w:rPr>
                <w:lang w:val="en-US"/>
              </w:rPr>
              <w:t xml:space="preserve">defaulted based on value entered in field </w:t>
            </w:r>
            <w:r w:rsidRPr="002326C1">
              <w:rPr>
                <w:rStyle w:val="SAPScreenElement"/>
                <w:lang w:val="en-US"/>
              </w:rPr>
              <w:t>Job Classification</w:t>
            </w:r>
            <w:r w:rsidRPr="002326C1">
              <w:rPr>
                <w:lang w:val="en-US"/>
              </w:rPr>
              <w:t>; adapt if required</w:t>
            </w:r>
          </w:p>
        </w:tc>
        <w:tc>
          <w:tcPr>
            <w:tcW w:w="3240" w:type="dxa"/>
            <w:tcBorders>
              <w:top w:val="single" w:sz="8" w:space="0" w:color="999999"/>
              <w:left w:val="single" w:sz="8" w:space="0" w:color="999999"/>
              <w:bottom w:val="single" w:sz="8" w:space="0" w:color="999999"/>
              <w:right w:val="single" w:sz="8" w:space="0" w:color="999999"/>
            </w:tcBorders>
          </w:tcPr>
          <w:p w14:paraId="111D014A" w14:textId="77777777"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hideMark/>
          </w:tcPr>
          <w:p w14:paraId="20C71ED2"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11F614D7" w14:textId="77777777" w:rsidR="004D0899" w:rsidRPr="002326C1" w:rsidRDefault="004D0899" w:rsidP="004D0899">
            <w:pPr>
              <w:rPr>
                <w:lang w:val="en-US"/>
              </w:rPr>
            </w:pPr>
          </w:p>
        </w:tc>
      </w:tr>
      <w:tr w:rsidR="004D0899" w:rsidRPr="00A41C57" w14:paraId="067400BF" w14:textId="77777777" w:rsidTr="00357342">
        <w:trPr>
          <w:trHeight w:val="357"/>
        </w:trPr>
        <w:tc>
          <w:tcPr>
            <w:tcW w:w="756" w:type="dxa"/>
            <w:vMerge/>
            <w:tcBorders>
              <w:left w:val="single" w:sz="8" w:space="0" w:color="999999"/>
              <w:right w:val="single" w:sz="8" w:space="0" w:color="999999"/>
            </w:tcBorders>
            <w:vAlign w:val="center"/>
            <w:hideMark/>
          </w:tcPr>
          <w:p w14:paraId="59A92948"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49A18CBE"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55A129D7"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37A67650" w14:textId="77777777" w:rsidR="004D0899" w:rsidRDefault="004D0899" w:rsidP="004D0899">
            <w:pPr>
              <w:rPr>
                <w:lang w:val="en-US"/>
              </w:rPr>
            </w:pPr>
            <w:r w:rsidRPr="002326C1">
              <w:rPr>
                <w:rStyle w:val="SAPScreenElement"/>
                <w:lang w:val="en-US"/>
              </w:rPr>
              <w:t xml:space="preserve">Standard Weekly Hours: </w:t>
            </w:r>
            <w:r w:rsidRPr="002326C1">
              <w:rPr>
                <w:lang w:val="en-US"/>
              </w:rPr>
              <w:t xml:space="preserve">defaulted based on value entered in field </w:t>
            </w:r>
            <w:r w:rsidRPr="002326C1">
              <w:rPr>
                <w:rStyle w:val="SAPScreenElement"/>
                <w:lang w:val="en-US"/>
              </w:rPr>
              <w:t>Location</w:t>
            </w:r>
            <w:r w:rsidRPr="002326C1">
              <w:rPr>
                <w:lang w:val="en-US"/>
              </w:rPr>
              <w:t>; adapt if required</w:t>
            </w:r>
          </w:p>
          <w:p w14:paraId="0BC37D57" w14:textId="275CD0F3" w:rsidR="004D0899" w:rsidRPr="00AF1555" w:rsidRDefault="004D0899" w:rsidP="004D0899">
            <w:pPr>
              <w:pStyle w:val="SAPNoteHeading"/>
              <w:ind w:left="0"/>
              <w:rPr>
                <w:lang w:val="en-US"/>
                <w:rPrChange w:id="2146" w:author="Author" w:date="2018-02-22T10:51:00Z">
                  <w:rPr>
                    <w:highlight w:val="yellow"/>
                    <w:lang w:val="en-US"/>
                  </w:rPr>
                </w:rPrChange>
              </w:rPr>
            </w:pPr>
            <w:r w:rsidRPr="00D90D0A">
              <w:rPr>
                <w:noProof/>
                <w:lang w:val="en-US"/>
              </w:rPr>
              <w:lastRenderedPageBreak/>
              <w:drawing>
                <wp:inline distT="0" distB="0" distL="0" distR="0" wp14:anchorId="71DECF4C" wp14:editId="145F4EC0">
                  <wp:extent cx="225425" cy="225425"/>
                  <wp:effectExtent l="0" t="0" r="0" b="3175"/>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lang w:val="en-US"/>
                <w:rPrChange w:id="2147" w:author="Author" w:date="2018-02-22T10:51:00Z">
                  <w:rPr>
                    <w:highlight w:val="yellow"/>
                    <w:lang w:val="en-US"/>
                  </w:rPr>
                </w:rPrChange>
              </w:rPr>
              <w:t> Note</w:t>
            </w:r>
          </w:p>
          <w:p w14:paraId="22CF0EA0" w14:textId="65AC2747" w:rsidR="004D0899" w:rsidRPr="00720C1A" w:rsidRDefault="004D0899" w:rsidP="004D0899">
            <w:pPr>
              <w:rPr>
                <w:lang w:val="en-US"/>
              </w:rPr>
            </w:pPr>
            <w:r w:rsidRPr="00AF1555">
              <w:rPr>
                <w:lang w:val="en-US"/>
                <w:rPrChange w:id="2148" w:author="Author" w:date="2018-02-22T10:51:00Z">
                  <w:rPr>
                    <w:highlight w:val="yellow"/>
                    <w:lang w:val="en-US"/>
                  </w:rPr>
                </w:rPrChange>
              </w:rPr>
              <w:t xml:space="preserve">In case, you adapt the value, pay attention to the value in fields </w:t>
            </w:r>
            <w:r w:rsidRPr="00AF1555">
              <w:rPr>
                <w:rStyle w:val="SAPScreenElement"/>
                <w:lang w:val="en-US"/>
                <w:rPrChange w:id="2149" w:author="Author" w:date="2018-02-22T10:51:00Z">
                  <w:rPr>
                    <w:rStyle w:val="SAPScreenElement"/>
                    <w:highlight w:val="yellow"/>
                    <w:lang w:val="en-US"/>
                  </w:rPr>
                </w:rPrChange>
              </w:rPr>
              <w:t xml:space="preserve">Working Days Per Week </w:t>
            </w:r>
            <w:r w:rsidRPr="00AF1555">
              <w:rPr>
                <w:lang w:val="en-US"/>
                <w:rPrChange w:id="2150" w:author="Author" w:date="2018-02-22T10:51:00Z">
                  <w:rPr>
                    <w:highlight w:val="yellow"/>
                    <w:lang w:val="en-US"/>
                  </w:rPr>
                </w:rPrChange>
              </w:rPr>
              <w:t>or</w:t>
            </w:r>
            <w:r w:rsidRPr="00AF1555">
              <w:rPr>
                <w:rStyle w:val="SAPScreenElement"/>
                <w:lang w:val="en-US"/>
                <w:rPrChange w:id="2151" w:author="Author" w:date="2018-02-22T10:51:00Z">
                  <w:rPr>
                    <w:rStyle w:val="SAPScreenElement"/>
                    <w:highlight w:val="yellow"/>
                    <w:lang w:val="en-US"/>
                  </w:rPr>
                </w:rPrChange>
              </w:rPr>
              <w:t xml:space="preserve"> FTE</w:t>
            </w:r>
            <w:r w:rsidRPr="00AF1555">
              <w:rPr>
                <w:lang w:val="en-US"/>
                <w:rPrChange w:id="2152" w:author="Author" w:date="2018-02-22T10:51:00Z">
                  <w:rPr>
                    <w:highlight w:val="yellow"/>
                    <w:lang w:val="en-US"/>
                  </w:rPr>
                </w:rPrChange>
              </w:rPr>
              <w:t>.</w:t>
            </w:r>
          </w:p>
        </w:tc>
        <w:tc>
          <w:tcPr>
            <w:tcW w:w="3240" w:type="dxa"/>
            <w:tcBorders>
              <w:top w:val="single" w:sz="8" w:space="0" w:color="999999"/>
              <w:left w:val="single" w:sz="8" w:space="0" w:color="999999"/>
              <w:bottom w:val="single" w:sz="8" w:space="0" w:color="999999"/>
              <w:right w:val="single" w:sz="8" w:space="0" w:color="999999"/>
            </w:tcBorders>
          </w:tcPr>
          <w:p w14:paraId="062A5E75" w14:textId="443DFA37" w:rsidR="004D0899" w:rsidRPr="00AF1555" w:rsidDel="00DB7008" w:rsidRDefault="004D0899" w:rsidP="004D0899">
            <w:pPr>
              <w:rPr>
                <w:del w:id="2153" w:author="Author" w:date="2018-01-29T13:47:00Z"/>
                <w:rFonts w:asciiTheme="minorHAnsi" w:eastAsiaTheme="minorHAnsi" w:hAnsiTheme="minorHAnsi"/>
                <w:sz w:val="22"/>
                <w:szCs w:val="22"/>
                <w:lang w:val="en-US"/>
                <w:rPrChange w:id="2154" w:author="Author" w:date="2018-02-22T10:51:00Z">
                  <w:rPr>
                    <w:del w:id="2155" w:author="Author" w:date="2018-01-29T13:47:00Z"/>
                    <w:rFonts w:asciiTheme="minorHAnsi" w:eastAsiaTheme="minorHAnsi" w:hAnsiTheme="minorHAnsi"/>
                    <w:sz w:val="22"/>
                    <w:szCs w:val="22"/>
                    <w:highlight w:val="yellow"/>
                    <w:lang w:val="en-US"/>
                  </w:rPr>
                </w:rPrChange>
              </w:rPr>
            </w:pPr>
            <w:commentRangeStart w:id="2156"/>
            <w:del w:id="2157" w:author="Author" w:date="2018-01-29T13:47:00Z">
              <w:r w:rsidRPr="00AF1555" w:rsidDel="00DB7008">
                <w:rPr>
                  <w:lang w:val="en-US"/>
                  <w:rPrChange w:id="2158" w:author="Author" w:date="2018-02-22T10:51:00Z">
                    <w:rPr>
                      <w:highlight w:val="yellow"/>
                      <w:lang w:val="en-US"/>
                    </w:rPr>
                  </w:rPrChange>
                </w:rPr>
                <w:lastRenderedPageBreak/>
                <w:delText xml:space="preserve">In case of a challenged employee, make sure, that the value of this field fits to the value maintained in field </w:delText>
              </w:r>
              <w:r w:rsidRPr="00AF1555" w:rsidDel="00DB7008">
                <w:rPr>
                  <w:rStyle w:val="SAPScreenElement"/>
                  <w:lang w:val="en-US"/>
                  <w:rPrChange w:id="2159" w:author="Author" w:date="2018-02-22T10:51:00Z">
                    <w:rPr>
                      <w:rStyle w:val="SAPScreenElement"/>
                      <w:highlight w:val="yellow"/>
                      <w:lang w:val="en-US"/>
                    </w:rPr>
                  </w:rPrChange>
                </w:rPr>
                <w:delText>Working Hours Per Week (Challenged).</w:delText>
              </w:r>
            </w:del>
          </w:p>
          <w:p w14:paraId="22765039" w14:textId="6CA3AFAE" w:rsidR="004D0899" w:rsidRPr="00AF1555" w:rsidDel="00DB7008" w:rsidRDefault="004D0899" w:rsidP="004D0899">
            <w:pPr>
              <w:pStyle w:val="SAPNoteHeading"/>
              <w:ind w:left="0"/>
              <w:rPr>
                <w:del w:id="2160" w:author="Author" w:date="2018-01-29T13:47:00Z"/>
                <w:lang w:val="en-US"/>
                <w:rPrChange w:id="2161" w:author="Author" w:date="2018-02-22T10:51:00Z">
                  <w:rPr>
                    <w:del w:id="2162" w:author="Author" w:date="2018-01-29T13:47:00Z"/>
                    <w:highlight w:val="yellow"/>
                    <w:lang w:val="en-US"/>
                  </w:rPr>
                </w:rPrChange>
              </w:rPr>
            </w:pPr>
            <w:del w:id="2163" w:author="Author" w:date="2018-01-29T13:47:00Z">
              <w:r w:rsidRPr="00D90D0A" w:rsidDel="00DB7008">
                <w:rPr>
                  <w:noProof/>
                  <w:lang w:val="en-US"/>
                </w:rPr>
                <w:drawing>
                  <wp:inline distT="0" distB="0" distL="0" distR="0" wp14:anchorId="5EBFFBC3" wp14:editId="01D70DB4">
                    <wp:extent cx="225425" cy="225425"/>
                    <wp:effectExtent l="0" t="0" r="0" b="3175"/>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sidDel="00DB7008">
                <w:rPr>
                  <w:lang w:val="en-US"/>
                  <w:rPrChange w:id="2164" w:author="Author" w:date="2018-02-22T10:51:00Z">
                    <w:rPr>
                      <w:highlight w:val="yellow"/>
                      <w:lang w:val="en-US"/>
                    </w:rPr>
                  </w:rPrChange>
                </w:rPr>
                <w:delText> Note</w:delText>
              </w:r>
            </w:del>
          </w:p>
          <w:p w14:paraId="12CE829F" w14:textId="7E87173A" w:rsidR="004D0899" w:rsidRPr="00AF1555" w:rsidRDefault="004D0899" w:rsidP="004D0899">
            <w:pPr>
              <w:pStyle w:val="SAPNoteHeading"/>
              <w:spacing w:before="60"/>
              <w:ind w:left="0"/>
              <w:rPr>
                <w:ins w:id="2165" w:author="Author" w:date="2018-01-29T13:46:00Z"/>
                <w:lang w:val="en-US"/>
                <w:rPrChange w:id="2166" w:author="Author" w:date="2018-02-22T10:51:00Z">
                  <w:rPr>
                    <w:ins w:id="2167" w:author="Author" w:date="2018-01-29T13:46:00Z"/>
                    <w:highlight w:val="cyan"/>
                    <w:lang w:val="en-US"/>
                  </w:rPr>
                </w:rPrChange>
              </w:rPr>
            </w:pPr>
            <w:del w:id="2168" w:author="Author" w:date="2018-01-29T13:47:00Z">
              <w:r w:rsidRPr="00AF1555" w:rsidDel="00DB7008">
                <w:rPr>
                  <w:lang w:val="en-US"/>
                  <w:rPrChange w:id="2169" w:author="Author" w:date="2018-02-22T10:51:00Z">
                    <w:rPr>
                      <w:highlight w:val="yellow"/>
                      <w:lang w:val="en-US"/>
                    </w:rPr>
                  </w:rPrChange>
                </w:rPr>
                <w:delText xml:space="preserve">Field </w:delText>
              </w:r>
              <w:r w:rsidRPr="00AF1555" w:rsidDel="00DB7008">
                <w:rPr>
                  <w:rStyle w:val="SAPScreenElement"/>
                  <w:lang w:val="en-US"/>
                  <w:rPrChange w:id="2170" w:author="Author" w:date="2018-02-22T10:51:00Z">
                    <w:rPr>
                      <w:rStyle w:val="SAPScreenElement"/>
                      <w:highlight w:val="yellow"/>
                      <w:lang w:val="en-US"/>
                    </w:rPr>
                  </w:rPrChange>
                </w:rPr>
                <w:delText xml:space="preserve">Working Hours Per Week (Challenged) </w:delText>
              </w:r>
              <w:r w:rsidRPr="00AF1555" w:rsidDel="00DB7008">
                <w:rPr>
                  <w:lang w:val="en-US"/>
                  <w:rPrChange w:id="2171" w:author="Author" w:date="2018-02-22T10:51:00Z">
                    <w:rPr>
                      <w:highlight w:val="yellow"/>
                      <w:lang w:val="en-US"/>
                    </w:rPr>
                  </w:rPrChange>
                </w:rPr>
                <w:delText xml:space="preserve">is located in the </w:delText>
              </w:r>
              <w:r w:rsidRPr="00AF1555" w:rsidDel="00DB7008">
                <w:rPr>
                  <w:rStyle w:val="SAPScreenElement"/>
                  <w:lang w:val="en-US"/>
                  <w:rPrChange w:id="2172" w:author="Author" w:date="2018-02-22T10:51:00Z">
                    <w:rPr>
                      <w:rStyle w:val="SAPScreenElement"/>
                      <w:highlight w:val="yellow"/>
                      <w:lang w:val="en-US"/>
                    </w:rPr>
                  </w:rPrChange>
                </w:rPr>
                <w:delText xml:space="preserve">Global Information </w:delText>
              </w:r>
              <w:r w:rsidRPr="00AF1555" w:rsidDel="00DB7008">
                <w:rPr>
                  <w:lang w:val="en-US"/>
                  <w:rPrChange w:id="2173" w:author="Author" w:date="2018-02-22T10:51:00Z">
                    <w:rPr>
                      <w:highlight w:val="yellow"/>
                      <w:lang w:val="en-US"/>
                    </w:rPr>
                  </w:rPrChange>
                </w:rPr>
                <w:delText xml:space="preserve">block of the </w:delText>
              </w:r>
              <w:r w:rsidRPr="00AF1555" w:rsidDel="00DB7008">
                <w:rPr>
                  <w:rStyle w:val="SAPScreenElement"/>
                  <w:lang w:val="en-US"/>
                  <w:rPrChange w:id="2174" w:author="Author" w:date="2018-02-22T10:51:00Z">
                    <w:rPr>
                      <w:rStyle w:val="SAPScreenElement"/>
                      <w:highlight w:val="yellow"/>
                      <w:lang w:val="en-US"/>
                    </w:rPr>
                  </w:rPrChange>
                </w:rPr>
                <w:delText xml:space="preserve">Personal Information </w:delText>
              </w:r>
              <w:r w:rsidRPr="00AF1555" w:rsidDel="00DB7008">
                <w:rPr>
                  <w:lang w:val="en-US"/>
                  <w:rPrChange w:id="2175" w:author="Author" w:date="2018-02-22T10:51:00Z">
                    <w:rPr>
                      <w:highlight w:val="yellow"/>
                      <w:lang w:val="en-US"/>
                    </w:rPr>
                  </w:rPrChange>
                </w:rPr>
                <w:delText>section.</w:delText>
              </w:r>
              <w:commentRangeEnd w:id="2156"/>
              <w:r w:rsidRPr="00D90D0A" w:rsidDel="00DB7008">
                <w:rPr>
                  <w:rStyle w:val="CommentReference"/>
                </w:rPr>
                <w:commentReference w:id="2156"/>
              </w:r>
            </w:del>
            <w:ins w:id="2176" w:author="Author" w:date="2018-01-29T13:46:00Z">
              <w:r w:rsidRPr="00AF1555">
                <w:rPr>
                  <w:noProof/>
                  <w:lang w:val="en-US"/>
                  <w:rPrChange w:id="2177" w:author="Author" w:date="2018-02-22T10:51:00Z">
                    <w:rPr>
                      <w:noProof/>
                      <w:highlight w:val="cyan"/>
                      <w:lang w:val="en-US"/>
                    </w:rPr>
                  </w:rPrChange>
                </w:rPr>
                <w:drawing>
                  <wp:inline distT="0" distB="0" distL="0" distR="0" wp14:anchorId="1A77BEDD" wp14:editId="7EE1D6EF">
                    <wp:extent cx="219075" cy="238125"/>
                    <wp:effectExtent l="0" t="0" r="9525" b="9525"/>
                    <wp:docPr id="2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AF1555">
                <w:rPr>
                  <w:lang w:val="en-US"/>
                  <w:rPrChange w:id="2178" w:author="Author" w:date="2018-02-22T10:51:00Z">
                    <w:rPr>
                      <w:highlight w:val="cyan"/>
                      <w:lang w:val="en-US"/>
                    </w:rPr>
                  </w:rPrChange>
                </w:rPr>
                <w:t> Caution</w:t>
              </w:r>
            </w:ins>
          </w:p>
          <w:p w14:paraId="7C70CAB7" w14:textId="1775BA46" w:rsidR="004D0899" w:rsidRPr="008F4891" w:rsidRDefault="004D0899" w:rsidP="004D0899">
            <w:pPr>
              <w:rPr>
                <w:lang w:val="en-US"/>
              </w:rPr>
            </w:pPr>
            <w:ins w:id="2179" w:author="Author" w:date="2018-01-29T13:46:00Z">
              <w:r w:rsidRPr="00AF1555">
                <w:rPr>
                  <w:lang w:val="en-US"/>
                  <w:rPrChange w:id="2180" w:author="Author" w:date="2018-02-22T10:51:00Z">
                    <w:rPr>
                      <w:highlight w:val="cyan"/>
                      <w:lang w:val="en-US"/>
                    </w:rPr>
                  </w:rPrChange>
                </w:rPr>
                <w:t>For country</w:t>
              </w:r>
              <w:r w:rsidRPr="00AF1555">
                <w:rPr>
                  <w:b/>
                  <w:lang w:val="en-US"/>
                  <w:rPrChange w:id="2181" w:author="Author" w:date="2018-02-22T10:51:00Z">
                    <w:rPr>
                      <w:b/>
                      <w:highlight w:val="cyan"/>
                      <w:lang w:val="en-US"/>
                    </w:rPr>
                  </w:rPrChange>
                </w:rPr>
                <w:t xml:space="preserve"> DE</w:t>
              </w:r>
              <w:r w:rsidRPr="00AF1555">
                <w:rPr>
                  <w:lang w:val="en-US"/>
                  <w:rPrChange w:id="2182" w:author="Author" w:date="2018-02-22T10:51:00Z">
                    <w:rPr>
                      <w:highlight w:val="cyan"/>
                      <w:lang w:val="en-US"/>
                    </w:rPr>
                  </w:rPrChange>
                </w:rPr>
                <w:t>.,</w:t>
              </w:r>
              <w:commentRangeStart w:id="2183"/>
              <w:r w:rsidRPr="00AF1555">
                <w:rPr>
                  <w:lang w:val="en-US"/>
                  <w:rPrChange w:id="2184" w:author="Author" w:date="2018-02-22T10:51:00Z">
                    <w:rPr>
                      <w:highlight w:val="yellow"/>
                      <w:lang w:val="en-US"/>
                    </w:rPr>
                  </w:rPrChange>
                </w:rPr>
                <w:t xml:space="preserve"> make sure, that </w:t>
              </w:r>
              <w:r w:rsidRPr="00AF1555">
                <w:rPr>
                  <w:lang w:val="en-US"/>
                  <w:rPrChange w:id="2185" w:author="Author" w:date="2018-02-22T10:51:00Z">
                    <w:rPr>
                      <w:highlight w:val="cyan"/>
                      <w:lang w:val="en-US"/>
                    </w:rPr>
                  </w:rPrChange>
                </w:rPr>
                <w:t>i</w:t>
              </w:r>
              <w:r w:rsidRPr="00AF1555">
                <w:rPr>
                  <w:lang w:val="en-US"/>
                  <w:rPrChange w:id="2186" w:author="Author" w:date="2018-02-22T10:51:00Z">
                    <w:rPr>
                      <w:highlight w:val="yellow"/>
                      <w:lang w:val="en-US"/>
                    </w:rPr>
                  </w:rPrChange>
                </w:rPr>
                <w:t xml:space="preserve">n case of a challenged employee the value of this field fits to the value maintained in field </w:t>
              </w:r>
              <w:r w:rsidRPr="00AF1555">
                <w:rPr>
                  <w:rStyle w:val="SAPScreenElement"/>
                  <w:lang w:val="en-US"/>
                  <w:rPrChange w:id="2187" w:author="Author" w:date="2018-02-22T10:51:00Z">
                    <w:rPr>
                      <w:rStyle w:val="SAPScreenElement"/>
                      <w:highlight w:val="yellow"/>
                      <w:lang w:val="en-US"/>
                    </w:rPr>
                  </w:rPrChange>
                </w:rPr>
                <w:t xml:space="preserve">Working Hours </w:t>
              </w:r>
              <w:r w:rsidRPr="00AF1555">
                <w:rPr>
                  <w:rStyle w:val="SAPScreenElement"/>
                  <w:lang w:val="en-US"/>
                  <w:rPrChange w:id="2188" w:author="Author" w:date="2018-02-22T10:51:00Z">
                    <w:rPr>
                      <w:rStyle w:val="SAPScreenElement"/>
                      <w:highlight w:val="yellow"/>
                      <w:lang w:val="en-US"/>
                    </w:rPr>
                  </w:rPrChange>
                </w:rPr>
                <w:lastRenderedPageBreak/>
                <w:t xml:space="preserve">Per Week (Challenged), </w:t>
              </w:r>
              <w:r w:rsidRPr="00AF1555">
                <w:rPr>
                  <w:lang w:val="en-US"/>
                  <w:rPrChange w:id="2189" w:author="Author" w:date="2018-02-22T10:51:00Z">
                    <w:rPr>
                      <w:highlight w:val="yellow"/>
                      <w:lang w:val="en-US"/>
                    </w:rPr>
                  </w:rPrChange>
                </w:rPr>
                <w:t xml:space="preserve">located in the </w:t>
              </w:r>
              <w:r w:rsidRPr="00AF1555">
                <w:rPr>
                  <w:rStyle w:val="SAPScreenElement"/>
                  <w:lang w:val="en-US"/>
                  <w:rPrChange w:id="2190" w:author="Author" w:date="2018-02-22T10:51:00Z">
                    <w:rPr>
                      <w:rStyle w:val="SAPScreenElement"/>
                      <w:highlight w:val="yellow"/>
                      <w:lang w:val="en-US"/>
                    </w:rPr>
                  </w:rPrChange>
                </w:rPr>
                <w:t xml:space="preserve">Global Information </w:t>
              </w:r>
              <w:r w:rsidRPr="00AF1555">
                <w:rPr>
                  <w:lang w:val="en-US"/>
                  <w:rPrChange w:id="2191" w:author="Author" w:date="2018-02-22T10:51:00Z">
                    <w:rPr>
                      <w:highlight w:val="yellow"/>
                      <w:lang w:val="en-US"/>
                    </w:rPr>
                  </w:rPrChange>
                </w:rPr>
                <w:t xml:space="preserve">block of the </w:t>
              </w:r>
              <w:r w:rsidRPr="00AF1555">
                <w:rPr>
                  <w:rStyle w:val="SAPScreenElement"/>
                  <w:lang w:val="en-US"/>
                  <w:rPrChange w:id="2192" w:author="Author" w:date="2018-02-22T10:51:00Z">
                    <w:rPr>
                      <w:rStyle w:val="SAPScreenElement"/>
                      <w:highlight w:val="yellow"/>
                      <w:lang w:val="en-US"/>
                    </w:rPr>
                  </w:rPrChange>
                </w:rPr>
                <w:t xml:space="preserve">Personal Information </w:t>
              </w:r>
              <w:r w:rsidRPr="00AF1555">
                <w:rPr>
                  <w:lang w:val="en-US"/>
                  <w:rPrChange w:id="2193" w:author="Author" w:date="2018-02-22T10:51:00Z">
                    <w:rPr>
                      <w:highlight w:val="yellow"/>
                      <w:lang w:val="en-US"/>
                    </w:rPr>
                  </w:rPrChange>
                </w:rPr>
                <w:t>section.</w:t>
              </w:r>
              <w:commentRangeEnd w:id="2183"/>
              <w:r w:rsidRPr="00AF1555">
                <w:rPr>
                  <w:rStyle w:val="CommentReference"/>
                  <w:rPrChange w:id="2194" w:author="Author" w:date="2018-02-22T10:51:00Z">
                    <w:rPr>
                      <w:rStyle w:val="CommentReference"/>
                      <w:highlight w:val="yellow"/>
                    </w:rPr>
                  </w:rPrChange>
                </w:rPr>
                <w:commentReference w:id="2183"/>
              </w:r>
            </w:ins>
          </w:p>
        </w:tc>
        <w:tc>
          <w:tcPr>
            <w:tcW w:w="2520" w:type="dxa"/>
            <w:vMerge/>
            <w:tcBorders>
              <w:left w:val="single" w:sz="8" w:space="0" w:color="999999"/>
              <w:right w:val="single" w:sz="8" w:space="0" w:color="999999"/>
            </w:tcBorders>
            <w:vAlign w:val="center"/>
            <w:hideMark/>
          </w:tcPr>
          <w:p w14:paraId="0E1DD056"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28CE1E7A" w14:textId="77777777" w:rsidR="004D0899" w:rsidRPr="002326C1" w:rsidRDefault="004D0899" w:rsidP="004D0899">
            <w:pPr>
              <w:rPr>
                <w:lang w:val="en-US"/>
              </w:rPr>
            </w:pPr>
          </w:p>
        </w:tc>
      </w:tr>
      <w:tr w:rsidR="004D0899" w:rsidRPr="00A41C57" w14:paraId="3381211E" w14:textId="77777777" w:rsidTr="00357342">
        <w:trPr>
          <w:trHeight w:val="357"/>
        </w:trPr>
        <w:tc>
          <w:tcPr>
            <w:tcW w:w="756" w:type="dxa"/>
            <w:vMerge/>
            <w:tcBorders>
              <w:left w:val="single" w:sz="8" w:space="0" w:color="999999"/>
              <w:right w:val="single" w:sz="8" w:space="0" w:color="999999"/>
            </w:tcBorders>
            <w:vAlign w:val="center"/>
            <w:hideMark/>
          </w:tcPr>
          <w:p w14:paraId="2B4D4B5F"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4F5146E4"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7C196853"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75C42DA3" w14:textId="77777777" w:rsidR="004D0899" w:rsidRPr="002326C1" w:rsidRDefault="004D0899" w:rsidP="004D0899">
            <w:pPr>
              <w:rPr>
                <w:lang w:val="en-US"/>
              </w:rPr>
            </w:pPr>
            <w:r w:rsidRPr="002326C1">
              <w:rPr>
                <w:rStyle w:val="SAPScreenElement"/>
                <w:lang w:val="en-US"/>
              </w:rPr>
              <w:t xml:space="preserve">Working Days Per Week: </w:t>
            </w:r>
            <w:r w:rsidRPr="002326C1">
              <w:rPr>
                <w:lang w:val="en-US"/>
              </w:rPr>
              <w:t xml:space="preserve">enter as appropriate, for example </w:t>
            </w:r>
            <w:r w:rsidRPr="002326C1">
              <w:rPr>
                <w:rStyle w:val="SAPUserEntry"/>
                <w:lang w:val="en-US"/>
              </w:rPr>
              <w:t>5</w:t>
            </w:r>
          </w:p>
        </w:tc>
        <w:tc>
          <w:tcPr>
            <w:tcW w:w="3240" w:type="dxa"/>
            <w:tcBorders>
              <w:top w:val="single" w:sz="8" w:space="0" w:color="999999"/>
              <w:left w:val="single" w:sz="8" w:space="0" w:color="999999"/>
              <w:bottom w:val="single" w:sz="8" w:space="0" w:color="999999"/>
              <w:right w:val="single" w:sz="8" w:space="0" w:color="999999"/>
            </w:tcBorders>
          </w:tcPr>
          <w:p w14:paraId="0217BF3A" w14:textId="77777777"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hideMark/>
          </w:tcPr>
          <w:p w14:paraId="640FD508"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4E6C8041" w14:textId="77777777" w:rsidR="004D0899" w:rsidRPr="002326C1" w:rsidRDefault="004D0899" w:rsidP="004D0899">
            <w:pPr>
              <w:rPr>
                <w:lang w:val="en-US"/>
              </w:rPr>
            </w:pPr>
          </w:p>
        </w:tc>
      </w:tr>
      <w:tr w:rsidR="004D0899" w:rsidRPr="00A41C57" w14:paraId="373B2000" w14:textId="77777777" w:rsidTr="00357342">
        <w:trPr>
          <w:trHeight w:val="227"/>
        </w:trPr>
        <w:tc>
          <w:tcPr>
            <w:tcW w:w="756" w:type="dxa"/>
            <w:vMerge/>
            <w:tcBorders>
              <w:left w:val="single" w:sz="8" w:space="0" w:color="999999"/>
              <w:right w:val="single" w:sz="8" w:space="0" w:color="999999"/>
            </w:tcBorders>
            <w:vAlign w:val="center"/>
            <w:hideMark/>
          </w:tcPr>
          <w:p w14:paraId="7BE05E20"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6987F6D8"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2015BB2D"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223A3503" w14:textId="77777777" w:rsidR="004D0899" w:rsidRDefault="004D0899" w:rsidP="004D0899">
            <w:pPr>
              <w:rPr>
                <w:lang w:val="en-US"/>
              </w:rPr>
            </w:pPr>
            <w:r w:rsidRPr="002326C1">
              <w:rPr>
                <w:rStyle w:val="SAPScreenElement"/>
                <w:lang w:val="en-US"/>
              </w:rPr>
              <w:t xml:space="preserve">FTE: </w:t>
            </w:r>
            <w:r w:rsidRPr="002326C1">
              <w:rPr>
                <w:lang w:val="en-US"/>
              </w:rPr>
              <w:t xml:space="preserve">defaulted based on value entered in field </w:t>
            </w:r>
            <w:r w:rsidRPr="002326C1">
              <w:rPr>
                <w:rStyle w:val="SAPScreenElement"/>
                <w:lang w:val="en-US"/>
              </w:rPr>
              <w:t>Location</w:t>
            </w:r>
            <w:r w:rsidRPr="002326C1">
              <w:rPr>
                <w:lang w:val="en-US"/>
              </w:rPr>
              <w:t>; adapt if required</w:t>
            </w:r>
          </w:p>
          <w:p w14:paraId="7CBA66BD" w14:textId="76BF91E6" w:rsidR="004D0899" w:rsidRPr="002326C1" w:rsidRDefault="004D0899" w:rsidP="004D0899">
            <w:pPr>
              <w:rPr>
                <w:lang w:val="en-US"/>
              </w:rPr>
            </w:pPr>
            <w:commentRangeStart w:id="2195"/>
            <w:del w:id="2196" w:author="Author" w:date="2018-02-19T06:13:00Z">
              <w:r w:rsidRPr="00720C1A" w:rsidDel="001A5012">
                <w:rPr>
                  <w:highlight w:val="yellow"/>
                  <w:lang w:val="en-US"/>
                </w:rPr>
                <w:delText xml:space="preserve">In case you have adapted value of field </w:delText>
              </w:r>
              <w:r w:rsidRPr="00720C1A" w:rsidDel="001A5012">
                <w:rPr>
                  <w:rStyle w:val="SAPScreenElement"/>
                  <w:highlight w:val="yellow"/>
                  <w:lang w:val="en-US"/>
                </w:rPr>
                <w:delText>Standard Weekly Hours,</w:delText>
              </w:r>
              <w:r w:rsidRPr="00720C1A" w:rsidDel="001A5012">
                <w:rPr>
                  <w:highlight w:val="yellow"/>
                  <w:lang w:val="en-US"/>
                </w:rPr>
                <w:delText xml:space="preserve"> this value will also be automatically adapted.</w:delText>
              </w:r>
              <w:commentRangeEnd w:id="2195"/>
              <w:r w:rsidDel="001A5012">
                <w:rPr>
                  <w:rStyle w:val="CommentReference"/>
                </w:rPr>
                <w:commentReference w:id="2195"/>
              </w:r>
            </w:del>
          </w:p>
        </w:tc>
        <w:tc>
          <w:tcPr>
            <w:tcW w:w="3240" w:type="dxa"/>
            <w:tcBorders>
              <w:top w:val="single" w:sz="8" w:space="0" w:color="999999"/>
              <w:left w:val="single" w:sz="8" w:space="0" w:color="999999"/>
              <w:bottom w:val="single" w:sz="8" w:space="0" w:color="999999"/>
              <w:right w:val="single" w:sz="8" w:space="0" w:color="999999"/>
            </w:tcBorders>
          </w:tcPr>
          <w:p w14:paraId="69A8CDE8" w14:textId="77777777" w:rsidR="004D0899" w:rsidRPr="00AF1555" w:rsidRDefault="004D0899" w:rsidP="004D0899">
            <w:pPr>
              <w:pStyle w:val="SAPNoteHeading"/>
              <w:ind w:left="0"/>
              <w:rPr>
                <w:ins w:id="2197" w:author="Author" w:date="2018-02-19T06:13:00Z"/>
                <w:lang w:val="en-US"/>
                <w:rPrChange w:id="2198" w:author="Author" w:date="2018-02-22T10:52:00Z">
                  <w:rPr>
                    <w:ins w:id="2199" w:author="Author" w:date="2018-02-19T06:13:00Z"/>
                    <w:highlight w:val="yellow"/>
                    <w:lang w:val="en-US"/>
                  </w:rPr>
                </w:rPrChange>
              </w:rPr>
            </w:pPr>
            <w:ins w:id="2200" w:author="Author" w:date="2018-02-19T06:13:00Z">
              <w:r w:rsidRPr="00D90D0A">
                <w:rPr>
                  <w:noProof/>
                  <w:lang w:val="en-US"/>
                </w:rPr>
                <w:drawing>
                  <wp:inline distT="0" distB="0" distL="0" distR="0" wp14:anchorId="0BF0394B" wp14:editId="19D296F7">
                    <wp:extent cx="225425" cy="225425"/>
                    <wp:effectExtent l="0" t="0" r="0" b="3175"/>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F1555">
                <w:rPr>
                  <w:lang w:val="en-US"/>
                  <w:rPrChange w:id="2201" w:author="Author" w:date="2018-02-22T10:52:00Z">
                    <w:rPr>
                      <w:highlight w:val="yellow"/>
                      <w:lang w:val="en-US"/>
                    </w:rPr>
                  </w:rPrChange>
                </w:rPr>
                <w:t> Note</w:t>
              </w:r>
            </w:ins>
          </w:p>
          <w:p w14:paraId="1604661C" w14:textId="2E4D16F9" w:rsidR="004D0899" w:rsidRPr="002326C1" w:rsidRDefault="004D0899" w:rsidP="004D0899">
            <w:pPr>
              <w:rPr>
                <w:lang w:val="en-US"/>
              </w:rPr>
            </w:pPr>
            <w:commentRangeStart w:id="2202"/>
            <w:commentRangeStart w:id="2203"/>
            <w:ins w:id="2204" w:author="Author" w:date="2018-02-19T06:13:00Z">
              <w:r w:rsidRPr="00AF1555">
                <w:rPr>
                  <w:lang w:val="en-US"/>
                  <w:rPrChange w:id="2205" w:author="Author" w:date="2018-02-22T10:52:00Z">
                    <w:rPr>
                      <w:highlight w:val="yellow"/>
                      <w:lang w:val="en-US"/>
                    </w:rPr>
                  </w:rPrChange>
                </w:rPr>
                <w:t xml:space="preserve">In case you have adapted value of field </w:t>
              </w:r>
              <w:r w:rsidRPr="00AF1555">
                <w:rPr>
                  <w:rStyle w:val="SAPScreenElement"/>
                  <w:lang w:val="en-US"/>
                  <w:rPrChange w:id="2206" w:author="Author" w:date="2018-02-22T10:52:00Z">
                    <w:rPr>
                      <w:rStyle w:val="SAPScreenElement"/>
                      <w:highlight w:val="yellow"/>
                      <w:lang w:val="en-US"/>
                    </w:rPr>
                  </w:rPrChange>
                </w:rPr>
                <w:t>Standard Weekly Hours,</w:t>
              </w:r>
              <w:r w:rsidRPr="00AF1555">
                <w:rPr>
                  <w:lang w:val="en-US"/>
                  <w:rPrChange w:id="2207" w:author="Author" w:date="2018-02-22T10:52:00Z">
                    <w:rPr>
                      <w:highlight w:val="yellow"/>
                      <w:lang w:val="en-US"/>
                    </w:rPr>
                  </w:rPrChange>
                </w:rPr>
                <w:t xml:space="preserve"> this value will also be automatically adapted.</w:t>
              </w:r>
              <w:commentRangeEnd w:id="2202"/>
              <w:r w:rsidRPr="00D90D0A">
                <w:rPr>
                  <w:rStyle w:val="CommentReference"/>
                </w:rPr>
                <w:commentReference w:id="2202"/>
              </w:r>
            </w:ins>
            <w:commentRangeEnd w:id="2203"/>
            <w:r w:rsidRPr="00AF1555">
              <w:rPr>
                <w:rStyle w:val="CommentReference"/>
              </w:rPr>
              <w:commentReference w:id="2203"/>
            </w:r>
          </w:p>
        </w:tc>
        <w:tc>
          <w:tcPr>
            <w:tcW w:w="2520" w:type="dxa"/>
            <w:vMerge/>
            <w:tcBorders>
              <w:left w:val="single" w:sz="8" w:space="0" w:color="999999"/>
              <w:right w:val="single" w:sz="8" w:space="0" w:color="999999"/>
            </w:tcBorders>
            <w:vAlign w:val="center"/>
            <w:hideMark/>
          </w:tcPr>
          <w:p w14:paraId="41CE06FB"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17EE979D" w14:textId="77777777" w:rsidR="004D0899" w:rsidRPr="002326C1" w:rsidRDefault="004D0899" w:rsidP="004D0899">
            <w:pPr>
              <w:rPr>
                <w:lang w:val="en-US"/>
              </w:rPr>
            </w:pPr>
          </w:p>
        </w:tc>
      </w:tr>
      <w:tr w:rsidR="004D0899" w:rsidRPr="00A41C57" w14:paraId="7718C27C" w14:textId="77777777" w:rsidTr="00357342">
        <w:trPr>
          <w:trHeight w:val="357"/>
        </w:trPr>
        <w:tc>
          <w:tcPr>
            <w:tcW w:w="756" w:type="dxa"/>
            <w:vMerge/>
            <w:tcBorders>
              <w:left w:val="single" w:sz="8" w:space="0" w:color="999999"/>
              <w:right w:val="single" w:sz="8" w:space="0" w:color="999999"/>
            </w:tcBorders>
            <w:vAlign w:val="center"/>
          </w:tcPr>
          <w:p w14:paraId="72478227"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3C59106C"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tcPr>
          <w:p w14:paraId="3FD7DB9F"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7113B2D" w14:textId="6DF30C7C" w:rsidR="004D0899" w:rsidRPr="002326C1" w:rsidRDefault="004D0899" w:rsidP="004D0899">
            <w:pPr>
              <w:rPr>
                <w:rStyle w:val="SAPScreenElement"/>
                <w:lang w:val="en-US"/>
              </w:rPr>
            </w:pPr>
            <w:r w:rsidRPr="002326C1">
              <w:rPr>
                <w:rStyle w:val="SAPScreenElement"/>
                <w:lang w:val="en-US"/>
              </w:rPr>
              <w:t>Is Fulltime Employee:</w:t>
            </w:r>
            <w:r w:rsidRPr="002326C1">
              <w:rPr>
                <w:lang w:val="en-US"/>
              </w:rPr>
              <w:t xml:space="preserve"> defaulted based on value entered in field </w:t>
            </w:r>
            <w:r w:rsidRPr="002326C1">
              <w:rPr>
                <w:rStyle w:val="SAPScreenElement"/>
                <w:lang w:val="en-US"/>
              </w:rPr>
              <w:t>Job Classification</w:t>
            </w:r>
            <w:r w:rsidRPr="002326C1">
              <w:rPr>
                <w:lang w:val="en-US"/>
              </w:rPr>
              <w:t>; adapt if required</w:t>
            </w:r>
          </w:p>
        </w:tc>
        <w:tc>
          <w:tcPr>
            <w:tcW w:w="3240" w:type="dxa"/>
            <w:tcBorders>
              <w:top w:val="single" w:sz="8" w:space="0" w:color="999999"/>
              <w:left w:val="single" w:sz="8" w:space="0" w:color="999999"/>
              <w:bottom w:val="single" w:sz="8" w:space="0" w:color="999999"/>
              <w:right w:val="single" w:sz="8" w:space="0" w:color="999999"/>
            </w:tcBorders>
          </w:tcPr>
          <w:p w14:paraId="4B181413" w14:textId="067FC8DF" w:rsidR="004D0899" w:rsidRPr="002326C1" w:rsidRDefault="004D0899" w:rsidP="004D0899">
            <w:pPr>
              <w:rPr>
                <w:lang w:val="en-US"/>
              </w:rPr>
            </w:pPr>
            <w:r w:rsidRPr="002326C1">
              <w:rPr>
                <w:lang w:val="en-US"/>
              </w:rPr>
              <w:t>In case value</w:t>
            </w:r>
            <w:r w:rsidRPr="002326C1">
              <w:rPr>
                <w:rStyle w:val="SAPUserEntry"/>
                <w:lang w:val="en-US"/>
              </w:rPr>
              <w:t xml:space="preserve"> No</w:t>
            </w:r>
            <w:r w:rsidRPr="002326C1">
              <w:rPr>
                <w:rStyle w:val="SAPUserEntry"/>
                <w:b w:val="0"/>
                <w:lang w:val="en-US"/>
              </w:rPr>
              <w:t xml:space="preserve"> </w:t>
            </w:r>
            <w:r w:rsidRPr="002326C1">
              <w:rPr>
                <w:lang w:val="en-US"/>
              </w:rPr>
              <w:t xml:space="preserve">is selected, pay attention to related fields, like for example </w:t>
            </w:r>
            <w:r w:rsidRPr="002326C1">
              <w:rPr>
                <w:rStyle w:val="SAPScreenElement"/>
                <w:lang w:val="en-US"/>
              </w:rPr>
              <w:t>Standard Weekly Hours</w:t>
            </w:r>
            <w:r w:rsidRPr="002326C1">
              <w:rPr>
                <w:lang w:val="en-US"/>
              </w:rPr>
              <w:t xml:space="preserve">, </w:t>
            </w:r>
            <w:r w:rsidRPr="002326C1">
              <w:rPr>
                <w:rStyle w:val="SAPScreenElement"/>
                <w:lang w:val="en-US"/>
              </w:rPr>
              <w:t xml:space="preserve">Working Days Per Week, FTE, </w:t>
            </w:r>
            <w:r w:rsidRPr="002326C1">
              <w:rPr>
                <w:lang w:val="en-US"/>
              </w:rPr>
              <w:t>etc</w:t>
            </w:r>
            <w:r w:rsidRPr="002326C1">
              <w:rPr>
                <w:rStyle w:val="SAPScreenElement"/>
                <w:lang w:val="en-US"/>
              </w:rPr>
              <w:t>.</w:t>
            </w:r>
          </w:p>
        </w:tc>
        <w:tc>
          <w:tcPr>
            <w:tcW w:w="2520" w:type="dxa"/>
            <w:vMerge/>
            <w:tcBorders>
              <w:left w:val="single" w:sz="8" w:space="0" w:color="999999"/>
              <w:right w:val="single" w:sz="8" w:space="0" w:color="999999"/>
            </w:tcBorders>
            <w:vAlign w:val="center"/>
          </w:tcPr>
          <w:p w14:paraId="75C6F7DD"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6D1FC6C1" w14:textId="77777777" w:rsidR="004D0899" w:rsidRPr="002326C1" w:rsidRDefault="004D0899" w:rsidP="004D0899">
            <w:pPr>
              <w:rPr>
                <w:lang w:val="en-US"/>
              </w:rPr>
            </w:pPr>
          </w:p>
        </w:tc>
      </w:tr>
      <w:tr w:rsidR="004D0899" w:rsidRPr="00A41C57" w14:paraId="74138608" w14:textId="77777777" w:rsidTr="00357342">
        <w:trPr>
          <w:trHeight w:val="357"/>
        </w:trPr>
        <w:tc>
          <w:tcPr>
            <w:tcW w:w="756" w:type="dxa"/>
            <w:vMerge/>
            <w:tcBorders>
              <w:left w:val="single" w:sz="8" w:space="0" w:color="999999"/>
              <w:right w:val="single" w:sz="8" w:space="0" w:color="999999"/>
            </w:tcBorders>
            <w:vAlign w:val="center"/>
          </w:tcPr>
          <w:p w14:paraId="7156A0C9"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23633F1D" w14:textId="77777777" w:rsidR="004D0899" w:rsidRPr="002326C1" w:rsidRDefault="004D0899" w:rsidP="004D0899">
            <w:pPr>
              <w:spacing w:before="0" w:after="0" w:line="240" w:lineRule="auto"/>
              <w:rPr>
                <w:lang w:val="en-US"/>
              </w:rPr>
            </w:pPr>
          </w:p>
        </w:tc>
        <w:tc>
          <w:tcPr>
            <w:tcW w:w="2520" w:type="dxa"/>
            <w:tcBorders>
              <w:left w:val="single" w:sz="8" w:space="0" w:color="999999"/>
              <w:right w:val="single" w:sz="8" w:space="0" w:color="999999"/>
            </w:tcBorders>
          </w:tcPr>
          <w:p w14:paraId="340132DB" w14:textId="77777777" w:rsidR="004D0899" w:rsidRDefault="004D0899" w:rsidP="004D0899">
            <w:pPr>
              <w:rPr>
                <w:lang w:val="en-US"/>
              </w:rPr>
            </w:pPr>
            <w:r w:rsidRPr="002326C1">
              <w:rPr>
                <w:lang w:val="en-US"/>
              </w:rPr>
              <w:t xml:space="preserve">In the </w:t>
            </w:r>
            <w:r w:rsidRPr="002326C1">
              <w:rPr>
                <w:rStyle w:val="SAPScreenElement"/>
                <w:lang w:val="en-US"/>
              </w:rPr>
              <w:t>Job Information</w:t>
            </w:r>
            <w:r w:rsidRPr="002326C1">
              <w:rPr>
                <w:lang w:val="en-US"/>
              </w:rPr>
              <w:t xml:space="preserve"> block, select the </w:t>
            </w:r>
            <w:r w:rsidRPr="002326C1">
              <w:rPr>
                <w:rStyle w:val="SAPScreenElement"/>
                <w:lang w:val="en-US"/>
              </w:rPr>
              <w:t>Show &lt;#&gt;</w:t>
            </w:r>
            <w:r w:rsidRPr="002326C1">
              <w:rPr>
                <w:lang w:val="en-US"/>
              </w:rPr>
              <w:t xml:space="preserve"> </w:t>
            </w:r>
            <w:r w:rsidRPr="002326C1">
              <w:rPr>
                <w:rStyle w:val="SAPScreenElement"/>
                <w:lang w:val="en-US"/>
              </w:rPr>
              <w:t>more fields</w:t>
            </w:r>
            <w:r w:rsidRPr="002326C1">
              <w:rPr>
                <w:lang w:val="en-US"/>
              </w:rPr>
              <w:t xml:space="preserve"> link. Several data are taken over from the existing master data record of the rehired employee, Review the data and adapt as appropriate. In our description, we consider that the data needs to be changed.</w:t>
            </w:r>
          </w:p>
          <w:p w14:paraId="5DF78117" w14:textId="4C43A839" w:rsidR="004D0899" w:rsidRPr="00262AA6" w:rsidRDefault="004D0899" w:rsidP="004D0899">
            <w:pPr>
              <w:pStyle w:val="SAPNoteHeading"/>
              <w:ind w:left="0"/>
              <w:rPr>
                <w:lang w:val="en-US"/>
                <w:rPrChange w:id="2208" w:author="Author" w:date="2018-02-22T10:52:00Z">
                  <w:rPr>
                    <w:highlight w:val="cyan"/>
                    <w:lang w:val="en-US"/>
                  </w:rPr>
                </w:rPrChange>
              </w:rPr>
            </w:pPr>
            <w:r w:rsidRPr="00D90D0A">
              <w:rPr>
                <w:noProof/>
                <w:lang w:val="en-US"/>
              </w:rPr>
              <w:drawing>
                <wp:inline distT="0" distB="0" distL="0" distR="0" wp14:anchorId="1DD3B5F0" wp14:editId="368CA285">
                  <wp:extent cx="225425" cy="225425"/>
                  <wp:effectExtent l="0" t="0" r="0" b="3175"/>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62AA6">
              <w:rPr>
                <w:lang w:val="en-US"/>
                <w:rPrChange w:id="2209" w:author="Author" w:date="2018-02-22T10:52:00Z">
                  <w:rPr>
                    <w:highlight w:val="cyan"/>
                    <w:lang w:val="en-US"/>
                  </w:rPr>
                </w:rPrChange>
              </w:rPr>
              <w:t> Note</w:t>
            </w:r>
          </w:p>
          <w:p w14:paraId="3178EF9D" w14:textId="7B204570" w:rsidR="004D0899" w:rsidRPr="0026257F" w:rsidRDefault="004D0899" w:rsidP="004D0899">
            <w:pPr>
              <w:rPr>
                <w:lang w:val="en-US"/>
              </w:rPr>
            </w:pPr>
            <w:r w:rsidRPr="00262AA6">
              <w:rPr>
                <w:lang w:val="en-US"/>
                <w:rPrChange w:id="2210" w:author="Author" w:date="2018-02-22T10:52:00Z">
                  <w:rPr>
                    <w:highlight w:val="cyan"/>
                    <w:lang w:val="en-US"/>
                  </w:rPr>
                </w:rPrChange>
              </w:rPr>
              <w:t>This information is country-specific.</w:t>
            </w:r>
          </w:p>
        </w:tc>
        <w:tc>
          <w:tcPr>
            <w:tcW w:w="2520" w:type="dxa"/>
            <w:tcBorders>
              <w:top w:val="single" w:sz="8" w:space="0" w:color="999999"/>
              <w:left w:val="single" w:sz="8" w:space="0" w:color="999999"/>
              <w:bottom w:val="single" w:sz="8" w:space="0" w:color="999999"/>
              <w:right w:val="single" w:sz="8" w:space="0" w:color="999999"/>
            </w:tcBorders>
          </w:tcPr>
          <w:p w14:paraId="078D16BB" w14:textId="160485E1" w:rsidR="004D0899" w:rsidRPr="002326C1" w:rsidRDefault="004D0899" w:rsidP="004D0899">
            <w:pPr>
              <w:rPr>
                <w:rStyle w:val="SAPScreenElement"/>
                <w:lang w:val="en-US"/>
              </w:rPr>
            </w:pPr>
            <w:r w:rsidRPr="00262AA6">
              <w:rPr>
                <w:lang w:val="en-US"/>
                <w:rPrChange w:id="2211" w:author="Author" w:date="2018-02-22T10:52:00Z">
                  <w:rPr>
                    <w:highlight w:val="cyan"/>
                    <w:lang w:val="en-US"/>
                  </w:rPr>
                </w:rPrChange>
              </w:rPr>
              <w:t>Enter data as required in the country where the chosen company of the rehired employee is located.</w:t>
            </w:r>
          </w:p>
        </w:tc>
        <w:tc>
          <w:tcPr>
            <w:tcW w:w="3240" w:type="dxa"/>
            <w:tcBorders>
              <w:top w:val="single" w:sz="8" w:space="0" w:color="999999"/>
              <w:left w:val="single" w:sz="8" w:space="0" w:color="999999"/>
              <w:bottom w:val="single" w:sz="8" w:space="0" w:color="999999"/>
              <w:right w:val="single" w:sz="8" w:space="0" w:color="999999"/>
            </w:tcBorders>
          </w:tcPr>
          <w:p w14:paraId="7EA2E391" w14:textId="4F7FBBDB" w:rsidR="004D0899" w:rsidRPr="00262AA6" w:rsidRDefault="004D0899" w:rsidP="004D0899">
            <w:pPr>
              <w:pStyle w:val="SAPNoteHeading"/>
              <w:spacing w:before="60"/>
              <w:ind w:left="0"/>
              <w:rPr>
                <w:lang w:val="en-US"/>
                <w:rPrChange w:id="2212" w:author="Author" w:date="2018-02-22T10:52:00Z">
                  <w:rPr>
                    <w:highlight w:val="cyan"/>
                    <w:lang w:val="en-US"/>
                  </w:rPr>
                </w:rPrChange>
              </w:rPr>
            </w:pPr>
            <w:r w:rsidRPr="00D90D0A">
              <w:rPr>
                <w:noProof/>
                <w:lang w:val="en-US"/>
              </w:rPr>
              <w:drawing>
                <wp:inline distT="0" distB="0" distL="0" distR="0" wp14:anchorId="7256A795" wp14:editId="0167F5F8">
                  <wp:extent cx="219075" cy="238125"/>
                  <wp:effectExtent l="0" t="0" r="9525" b="9525"/>
                  <wp:docPr id="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262AA6">
              <w:rPr>
                <w:lang w:val="en-US"/>
                <w:rPrChange w:id="2213" w:author="Author" w:date="2018-02-22T10:52:00Z">
                  <w:rPr>
                    <w:highlight w:val="cyan"/>
                    <w:lang w:val="en-US"/>
                  </w:rPr>
                </w:rPrChange>
              </w:rPr>
              <w:t> Caution</w:t>
            </w:r>
          </w:p>
          <w:p w14:paraId="4AADBC5B" w14:textId="7C66B906" w:rsidR="004D0899" w:rsidRPr="002326C1" w:rsidRDefault="004D0899" w:rsidP="004D0899">
            <w:pPr>
              <w:rPr>
                <w:noProof/>
                <w:lang w:val="en-US"/>
              </w:rPr>
            </w:pPr>
            <w:r w:rsidRPr="00262AA6">
              <w:rPr>
                <w:lang w:val="en-US"/>
                <w:rPrChange w:id="2214" w:author="Author" w:date="2018-02-22T10:52:00Z">
                  <w:rPr>
                    <w:highlight w:val="cyan"/>
                    <w:lang w:val="en-US"/>
                  </w:rPr>
                </w:rPrChange>
              </w:rPr>
              <w:t>For a detailed list refer to chapter</w:t>
            </w:r>
            <w:r w:rsidRPr="00D90D0A">
              <w:rPr>
                <w:lang w:val="en-US"/>
              </w:rPr>
              <w:t xml:space="preserve"> </w:t>
            </w:r>
            <w:commentRangeStart w:id="2215"/>
            <w:r w:rsidRPr="00262AA6">
              <w:rPr>
                <w:rStyle w:val="Hyperlink"/>
                <w:rFonts w:ascii="BentonSans Bold" w:hAnsi="BentonSans Bold"/>
                <w:lang w:val="en-US"/>
                <w:rPrChange w:id="2216" w:author="Author" w:date="2018-02-22T10:52:00Z">
                  <w:rPr>
                    <w:rStyle w:val="Hyperlink"/>
                    <w:rFonts w:ascii="BentonSans Bold" w:hAnsi="BentonSans Bold"/>
                    <w:highlight w:val="yellow"/>
                    <w:lang w:val="en-US"/>
                  </w:rPr>
                </w:rPrChange>
              </w:rPr>
              <w:fldChar w:fldCharType="begin"/>
            </w:r>
            <w:ins w:id="2217" w:author="Author" w:date="2018-02-22T09:39:00Z">
              <w:r w:rsidRPr="00262AA6">
                <w:rPr>
                  <w:rStyle w:val="Hyperlink"/>
                  <w:rFonts w:ascii="BentonSans Bold" w:hAnsi="BentonSans Bold"/>
                  <w:lang w:val="en-US"/>
                  <w:rPrChange w:id="2218" w:author="Author" w:date="2018-02-22T10:52:00Z">
                    <w:rPr>
                      <w:rStyle w:val="Hyperlink"/>
                      <w:rFonts w:ascii="BentonSans Bold" w:hAnsi="BentonSans Bold"/>
                      <w:highlight w:val="yellow"/>
                      <w:lang w:val="en-US"/>
                    </w:rPr>
                  </w:rPrChange>
                </w:rPr>
                <w:instrText>HYPERLINK  \l "_Job_Information_NOT"</w:instrText>
              </w:r>
            </w:ins>
            <w:del w:id="2219" w:author="Author" w:date="2018-02-22T09:39:00Z">
              <w:r w:rsidRPr="00262AA6" w:rsidDel="007311E2">
                <w:rPr>
                  <w:rStyle w:val="Hyperlink"/>
                  <w:rFonts w:ascii="BentonSans Bold" w:hAnsi="BentonSans Bold"/>
                  <w:lang w:val="en-US"/>
                  <w:rPrChange w:id="2220" w:author="Author" w:date="2018-02-22T10:52:00Z">
                    <w:rPr>
                      <w:rStyle w:val="Hyperlink"/>
                      <w:rFonts w:ascii="BentonSans Bold" w:hAnsi="BentonSans Bold"/>
                      <w:highlight w:val="yellow"/>
                      <w:lang w:val="en-US"/>
                    </w:rPr>
                  </w:rPrChange>
                </w:rPr>
                <w:delInstrText>HYPERLINK  \l "_Job_Information_NOT"</w:delInstrText>
              </w:r>
            </w:del>
            <w:r w:rsidRPr="00262AA6">
              <w:rPr>
                <w:rStyle w:val="Hyperlink"/>
                <w:rFonts w:ascii="BentonSans Bold" w:hAnsi="BentonSans Bold"/>
                <w:lang w:val="en-US"/>
                <w:rPrChange w:id="2221" w:author="Author" w:date="2018-02-22T10:52:00Z">
                  <w:rPr>
                    <w:rStyle w:val="Hyperlink"/>
                    <w:rFonts w:ascii="BentonSans Bold" w:hAnsi="BentonSans Bold"/>
                    <w:highlight w:val="yellow"/>
                    <w:lang w:val="en-US"/>
                  </w:rPr>
                </w:rPrChange>
              </w:rPr>
              <w:fldChar w:fldCharType="separate"/>
            </w:r>
            <w:del w:id="2222" w:author="Author" w:date="2018-02-22T09:39:00Z">
              <w:r w:rsidRPr="00262AA6" w:rsidDel="007311E2">
                <w:rPr>
                  <w:rStyle w:val="Hyperlink"/>
                  <w:rFonts w:ascii="BentonSans Bold" w:hAnsi="BentonSans Bold"/>
                  <w:lang w:val="en-US"/>
                  <w:rPrChange w:id="2223" w:author="Author" w:date="2018-02-22T10:52:00Z">
                    <w:rPr>
                      <w:rStyle w:val="Hyperlink"/>
                      <w:rFonts w:ascii="BentonSans Bold" w:hAnsi="BentonSans Bold"/>
                      <w:highlight w:val="yellow"/>
                      <w:lang w:val="en-US"/>
                    </w:rPr>
                  </w:rPrChange>
                </w:rPr>
                <w:delText>Country-Specific Fields to be filled during Rehiring</w:delText>
              </w:r>
            </w:del>
            <w:ins w:id="2224" w:author="Author" w:date="2018-02-22T09:39:00Z">
              <w:r w:rsidRPr="00262AA6">
                <w:rPr>
                  <w:rStyle w:val="Hyperlink"/>
                  <w:rFonts w:ascii="BentonSans Bold" w:hAnsi="BentonSans Bold"/>
                  <w:lang w:val="en-US"/>
                  <w:rPrChange w:id="2225" w:author="Author" w:date="2018-02-22T10:52:00Z">
                    <w:rPr>
                      <w:rStyle w:val="Hyperlink"/>
                      <w:rFonts w:ascii="BentonSans Bold" w:hAnsi="BentonSans Bold"/>
                      <w:highlight w:val="yellow"/>
                      <w:lang w:val="en-US"/>
                    </w:rPr>
                  </w:rPrChange>
                </w:rPr>
                <w:t>Job Information</w:t>
              </w:r>
            </w:ins>
            <w:r w:rsidRPr="00262AA6">
              <w:rPr>
                <w:rStyle w:val="Hyperlink"/>
                <w:rFonts w:ascii="BentonSans Bold" w:hAnsi="BentonSans Bold"/>
                <w:lang w:val="en-US"/>
                <w:rPrChange w:id="2226" w:author="Author" w:date="2018-02-22T10:52:00Z">
                  <w:rPr>
                    <w:rStyle w:val="Hyperlink"/>
                    <w:rFonts w:ascii="BentonSans Bold" w:hAnsi="BentonSans Bold"/>
                    <w:highlight w:val="yellow"/>
                    <w:lang w:val="en-US"/>
                  </w:rPr>
                </w:rPrChange>
              </w:rPr>
              <w:fldChar w:fldCharType="end"/>
            </w:r>
            <w:commentRangeEnd w:id="2215"/>
            <w:r w:rsidRPr="00D90D0A">
              <w:rPr>
                <w:rStyle w:val="CommentReference"/>
              </w:rPr>
              <w:commentReference w:id="2215"/>
            </w:r>
            <w:r w:rsidR="00F575C7" w:rsidRPr="00AF1555">
              <w:rPr>
                <w:lang w:val="en-US"/>
              </w:rPr>
              <w:t>.</w:t>
            </w:r>
          </w:p>
        </w:tc>
        <w:tc>
          <w:tcPr>
            <w:tcW w:w="2520" w:type="dxa"/>
            <w:vMerge/>
            <w:tcBorders>
              <w:left w:val="single" w:sz="8" w:space="0" w:color="999999"/>
              <w:right w:val="single" w:sz="8" w:space="0" w:color="999999"/>
            </w:tcBorders>
            <w:vAlign w:val="center"/>
          </w:tcPr>
          <w:p w14:paraId="061FC049"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B20601A" w14:textId="77777777" w:rsidR="004D0899" w:rsidRPr="002326C1" w:rsidRDefault="004D0899" w:rsidP="004D0899">
            <w:pPr>
              <w:rPr>
                <w:lang w:val="en-US"/>
              </w:rPr>
            </w:pPr>
          </w:p>
        </w:tc>
      </w:tr>
      <w:tr w:rsidR="004D0899" w:rsidRPr="002326C1" w14:paraId="2C80B60B" w14:textId="77777777" w:rsidTr="00357342">
        <w:trPr>
          <w:trHeight w:val="357"/>
        </w:trPr>
        <w:tc>
          <w:tcPr>
            <w:tcW w:w="756" w:type="dxa"/>
            <w:vMerge/>
            <w:tcBorders>
              <w:left w:val="single" w:sz="8" w:space="0" w:color="999999"/>
              <w:right w:val="single" w:sz="8" w:space="0" w:color="999999"/>
            </w:tcBorders>
            <w:vAlign w:val="center"/>
          </w:tcPr>
          <w:p w14:paraId="09794B42"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0D48E54B" w14:textId="77777777" w:rsidR="004D0899" w:rsidRPr="002326C1" w:rsidRDefault="004D0899" w:rsidP="004D0899">
            <w:pPr>
              <w:spacing w:before="0" w:after="0" w:line="240" w:lineRule="auto"/>
              <w:rPr>
                <w:lang w:val="en-US"/>
              </w:rPr>
            </w:pPr>
          </w:p>
        </w:tc>
        <w:tc>
          <w:tcPr>
            <w:tcW w:w="2520" w:type="dxa"/>
            <w:tcBorders>
              <w:left w:val="single" w:sz="8" w:space="0" w:color="999999"/>
              <w:right w:val="single" w:sz="8" w:space="0" w:color="999999"/>
            </w:tcBorders>
          </w:tcPr>
          <w:p w14:paraId="4C2C2F9E" w14:textId="77777777" w:rsidR="000E0939" w:rsidRPr="00F94B4E" w:rsidRDefault="000E0939" w:rsidP="000E0939">
            <w:pPr>
              <w:rPr>
                <w:ins w:id="2227" w:author="Author" w:date="2018-03-01T15:02:00Z"/>
                <w:rFonts w:ascii="BentonSans Regular" w:hAnsi="BentonSans Regular"/>
                <w:color w:val="666666"/>
                <w:sz w:val="22"/>
                <w:lang w:val="en-US"/>
              </w:rPr>
            </w:pPr>
            <w:ins w:id="2228" w:author="Author" w:date="2018-03-01T15:02:00Z">
              <w:r w:rsidRPr="00F94B4E">
                <w:rPr>
                  <w:noProof/>
                  <w:lang w:val="en-US"/>
                </w:rPr>
                <w:drawing>
                  <wp:inline distT="0" distB="0" distL="0" distR="0" wp14:anchorId="6113CFFA" wp14:editId="501EA0A8">
                    <wp:extent cx="213995" cy="237490"/>
                    <wp:effectExtent l="0" t="0" r="0" b="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F94B4E">
                <w:rPr>
                  <w:lang w:val="en-US"/>
                </w:rPr>
                <w:t> </w:t>
              </w:r>
              <w:r w:rsidRPr="00F94B4E">
                <w:rPr>
                  <w:rFonts w:ascii="BentonSans Regular" w:hAnsi="BentonSans Regular"/>
                  <w:color w:val="666666"/>
                  <w:sz w:val="22"/>
                  <w:lang w:val="en-US"/>
                </w:rPr>
                <w:t>Caution</w:t>
              </w:r>
            </w:ins>
          </w:p>
          <w:p w14:paraId="562B9584" w14:textId="77777777" w:rsidR="000E0939" w:rsidRPr="00F94B4E" w:rsidRDefault="000E0939" w:rsidP="000E0939">
            <w:pPr>
              <w:rPr>
                <w:ins w:id="2229" w:author="Author" w:date="2018-03-01T15:02:00Z"/>
                <w:rStyle w:val="SAPEmphasis"/>
                <w:lang w:val="en-US"/>
              </w:rPr>
            </w:pPr>
            <w:ins w:id="2230" w:author="Author" w:date="2018-03-01T15:02:00Z">
              <w:r w:rsidRPr="00F94B4E">
                <w:rPr>
                  <w:lang w:val="en-US"/>
                </w:rPr>
                <w:t xml:space="preserve">This test step might be relevant only for the following countries: </w:t>
              </w:r>
              <w:r w:rsidRPr="00F94B4E">
                <w:rPr>
                  <w:rStyle w:val="SAPEmphasis"/>
                  <w:lang w:val="en-US"/>
                </w:rPr>
                <w:t xml:space="preserve">AE, AU, </w:t>
              </w:r>
              <w:r>
                <w:rPr>
                  <w:rStyle w:val="SAPEmphasis"/>
                  <w:lang w:val="en-US"/>
                </w:rPr>
                <w:t xml:space="preserve">DE, </w:t>
              </w:r>
              <w:r w:rsidRPr="00F94B4E">
                <w:rPr>
                  <w:rStyle w:val="SAPEmphasis"/>
                  <w:lang w:val="en-US"/>
                </w:rPr>
                <w:t>FR, GB, SA, US</w:t>
              </w:r>
              <w:r w:rsidRPr="00F94B4E">
                <w:rPr>
                  <w:lang w:val="en-US"/>
                </w:rPr>
                <w:t>.</w:t>
              </w:r>
            </w:ins>
          </w:p>
          <w:p w14:paraId="050033E8" w14:textId="77777777" w:rsidR="000E0939" w:rsidRDefault="000E0939" w:rsidP="004D0899">
            <w:pPr>
              <w:rPr>
                <w:ins w:id="2231" w:author="Author" w:date="2018-03-01T15:02:00Z"/>
                <w:lang w:val="en-US"/>
              </w:rPr>
            </w:pPr>
          </w:p>
          <w:p w14:paraId="64D82817" w14:textId="48F1F2E6" w:rsidR="004D0899" w:rsidRPr="002326C1" w:rsidRDefault="004D0899" w:rsidP="004D0899">
            <w:pPr>
              <w:rPr>
                <w:noProof/>
                <w:lang w:val="en-US"/>
              </w:rPr>
            </w:pPr>
            <w:commentRangeStart w:id="2232"/>
            <w:r w:rsidRPr="002326C1">
              <w:rPr>
                <w:lang w:val="en-US"/>
              </w:rPr>
              <w:t xml:space="preserve">In case the </w:t>
            </w:r>
            <w:r w:rsidRPr="002326C1">
              <w:rPr>
                <w:rStyle w:val="SAPEmphasis"/>
                <w:lang w:val="en-US"/>
              </w:rPr>
              <w:t>Time Off</w:t>
            </w:r>
            <w:r w:rsidRPr="002326C1">
              <w:rPr>
                <w:lang w:val="en-US"/>
              </w:rPr>
              <w:t xml:space="preserve"> content </w:t>
            </w:r>
            <w:r w:rsidRPr="003F43FC">
              <w:rPr>
                <w:lang w:val="en-US"/>
              </w:rPr>
              <w:t>has been implemented</w:t>
            </w:r>
            <w:r w:rsidRPr="002326C1">
              <w:rPr>
                <w:lang w:val="en-US"/>
              </w:rPr>
              <w:t xml:space="preserve"> together with the </w:t>
            </w:r>
            <w:r w:rsidRPr="002326C1">
              <w:rPr>
                <w:rStyle w:val="SAPEmphasis"/>
                <w:lang w:val="en-US"/>
              </w:rPr>
              <w:t>Core</w:t>
            </w:r>
            <w:r w:rsidRPr="002326C1">
              <w:rPr>
                <w:lang w:val="en-US"/>
              </w:rPr>
              <w:t xml:space="preserve"> content from </w:t>
            </w:r>
            <w:r w:rsidRPr="002326C1">
              <w:rPr>
                <w:rStyle w:val="SAPEmphasis"/>
                <w:lang w:val="en-US"/>
              </w:rPr>
              <w:t>Upgrade Center</w:t>
            </w:r>
            <w:r w:rsidRPr="002326C1">
              <w:rPr>
                <w:lang w:val="en-US"/>
              </w:rPr>
              <w:t xml:space="preserve">, the </w:t>
            </w:r>
            <w:r w:rsidRPr="002326C1">
              <w:rPr>
                <w:rStyle w:val="SAPScreenElement"/>
                <w:lang w:val="en-US"/>
              </w:rPr>
              <w:t xml:space="preserve">Time Information </w:t>
            </w:r>
            <w:r w:rsidRPr="002326C1">
              <w:rPr>
                <w:lang w:val="en-US"/>
              </w:rPr>
              <w:t xml:space="preserve">block </w:t>
            </w:r>
            <w:r w:rsidRPr="002326C1">
              <w:rPr>
                <w:noProof/>
                <w:lang w:val="en-US"/>
              </w:rPr>
              <w:t xml:space="preserve">will be available for maintenance, too, containing fields </w:t>
            </w:r>
            <w:r w:rsidRPr="002326C1">
              <w:rPr>
                <w:rStyle w:val="SAPScreenElement"/>
                <w:lang w:val="en-US"/>
              </w:rPr>
              <w:t xml:space="preserve">Time Profile, Holiday Calendar Code, </w:t>
            </w:r>
            <w:ins w:id="2233" w:author="Author" w:date="2018-02-09T11:38:00Z">
              <w:r w:rsidRPr="002326C1">
                <w:rPr>
                  <w:noProof/>
                  <w:lang w:val="en-US"/>
                </w:rPr>
                <w:t>and</w:t>
              </w:r>
              <w:r w:rsidRPr="002326C1">
                <w:rPr>
                  <w:rStyle w:val="SAPScreenElement"/>
                  <w:lang w:val="en-US"/>
                </w:rPr>
                <w:t xml:space="preserve"> </w:t>
              </w:r>
            </w:ins>
            <w:r w:rsidRPr="002326C1">
              <w:rPr>
                <w:rStyle w:val="SAPScreenElement"/>
                <w:lang w:val="en-US"/>
              </w:rPr>
              <w:t>Work Schedule</w:t>
            </w:r>
            <w:del w:id="2234" w:author="Author" w:date="2018-02-09T11:38:00Z">
              <w:r w:rsidRPr="002326C1" w:rsidDel="00617454">
                <w:rPr>
                  <w:rStyle w:val="SAPScreenElement"/>
                  <w:lang w:val="en-US"/>
                </w:rPr>
                <w:delText xml:space="preserve">, </w:delText>
              </w:r>
              <w:r w:rsidRPr="002326C1" w:rsidDel="00617454">
                <w:rPr>
                  <w:noProof/>
                  <w:lang w:val="en-US"/>
                </w:rPr>
                <w:delText>and</w:delText>
              </w:r>
              <w:r w:rsidRPr="002326C1" w:rsidDel="00617454">
                <w:rPr>
                  <w:rStyle w:val="SAPScreenElement"/>
                  <w:lang w:val="en-US"/>
                </w:rPr>
                <w:delText xml:space="preserve"> Time Recording Variant</w:delText>
              </w:r>
            </w:del>
            <w:r w:rsidRPr="002326C1">
              <w:rPr>
                <w:rStyle w:val="SAPScreenElement"/>
                <w:lang w:val="en-US"/>
              </w:rPr>
              <w:t>.</w:t>
            </w:r>
          </w:p>
          <w:p w14:paraId="40912F33" w14:textId="6395B627" w:rsidR="004D0899" w:rsidRPr="003F43FC" w:rsidRDefault="004D0899" w:rsidP="004D0899">
            <w:pPr>
              <w:rPr>
                <w:rFonts w:asciiTheme="minorHAnsi" w:eastAsiaTheme="minorHAnsi" w:hAnsiTheme="minorHAnsi"/>
                <w:sz w:val="22"/>
                <w:szCs w:val="22"/>
                <w:lang w:val="en-US"/>
              </w:rPr>
            </w:pPr>
            <w:r w:rsidRPr="002326C1">
              <w:rPr>
                <w:noProof/>
                <w:lang w:val="en-US"/>
              </w:rPr>
              <w:t xml:space="preserve">In case the </w:t>
            </w:r>
            <w:r w:rsidRPr="002326C1">
              <w:rPr>
                <w:rStyle w:val="SAPEmphasis"/>
                <w:lang w:val="en-US"/>
              </w:rPr>
              <w:t>Payroll Time Sheet</w:t>
            </w:r>
            <w:r w:rsidRPr="002326C1">
              <w:rPr>
                <w:lang w:val="en-US"/>
              </w:rPr>
              <w:t xml:space="preserve"> content </w:t>
            </w:r>
            <w:r w:rsidRPr="003F43FC">
              <w:rPr>
                <w:lang w:val="en-US"/>
              </w:rPr>
              <w:t xml:space="preserve">has </w:t>
            </w:r>
            <w:r w:rsidRPr="002326C1">
              <w:rPr>
                <w:noProof/>
                <w:lang w:val="en-US"/>
              </w:rPr>
              <w:t xml:space="preserve">also </w:t>
            </w:r>
            <w:r w:rsidRPr="003F43FC">
              <w:rPr>
                <w:lang w:val="en-US"/>
              </w:rPr>
              <w:t xml:space="preserve">been implemented </w:t>
            </w:r>
            <w:r w:rsidRPr="002326C1">
              <w:rPr>
                <w:lang w:val="en-US"/>
              </w:rPr>
              <w:t xml:space="preserve">from </w:t>
            </w:r>
            <w:r w:rsidRPr="002326C1">
              <w:rPr>
                <w:rStyle w:val="SAPEmphasis"/>
                <w:lang w:val="en-US"/>
              </w:rPr>
              <w:t>Upgrade Center</w:t>
            </w:r>
            <w:r w:rsidRPr="002326C1">
              <w:rPr>
                <w:lang w:val="en-US"/>
              </w:rPr>
              <w:t xml:space="preserve">, in addition to the above-mentioned fields, following fields are displayed for maintenance: </w:t>
            </w:r>
            <w:r w:rsidRPr="002326C1">
              <w:rPr>
                <w:rStyle w:val="SAPScreenElement"/>
                <w:lang w:val="en-US"/>
              </w:rPr>
              <w:t>Time Recording Profile</w:t>
            </w:r>
            <w:r w:rsidRPr="002326C1">
              <w:rPr>
                <w:lang w:val="en-US"/>
              </w:rPr>
              <w:t xml:space="preserve">, </w:t>
            </w:r>
            <w:ins w:id="2235" w:author="Author" w:date="2018-02-09T11:38:00Z">
              <w:r w:rsidRPr="002326C1">
                <w:rPr>
                  <w:rStyle w:val="SAPScreenElement"/>
                  <w:lang w:val="en-US"/>
                </w:rPr>
                <w:t>Time Recording Variant</w:t>
              </w:r>
              <w:r>
                <w:rPr>
                  <w:rStyle w:val="SAPScreenElement"/>
                  <w:lang w:val="en-US"/>
                </w:rPr>
                <w:t>,</w:t>
              </w:r>
              <w:r w:rsidRPr="002326C1">
                <w:rPr>
                  <w:rStyle w:val="SAPScreenElement"/>
                  <w:lang w:val="en-US"/>
                </w:rPr>
                <w:t xml:space="preserve"> </w:t>
              </w:r>
            </w:ins>
            <w:r w:rsidRPr="002326C1">
              <w:rPr>
                <w:rStyle w:val="SAPScreenElement"/>
                <w:lang w:val="en-US"/>
              </w:rPr>
              <w:t>Time Recording Admissibility,</w:t>
            </w:r>
            <w:r w:rsidRPr="002326C1">
              <w:rPr>
                <w:lang w:val="en-US"/>
              </w:rPr>
              <w:t xml:space="preserve"> and </w:t>
            </w:r>
            <w:r w:rsidRPr="002326C1">
              <w:rPr>
                <w:rStyle w:val="SAPScreenElement"/>
                <w:lang w:val="en-US"/>
              </w:rPr>
              <w:t>Default Overtime Compensation Variant</w:t>
            </w:r>
            <w:r w:rsidRPr="002326C1">
              <w:rPr>
                <w:lang w:val="en-US"/>
              </w:rPr>
              <w:t>.</w:t>
            </w:r>
            <w:commentRangeEnd w:id="2232"/>
            <w:r w:rsidR="00F575C7">
              <w:rPr>
                <w:rStyle w:val="CommentReference"/>
              </w:rPr>
              <w:commentReference w:id="2232"/>
            </w:r>
          </w:p>
        </w:tc>
        <w:tc>
          <w:tcPr>
            <w:tcW w:w="2520" w:type="dxa"/>
            <w:tcBorders>
              <w:top w:val="single" w:sz="8" w:space="0" w:color="999999"/>
              <w:left w:val="single" w:sz="8" w:space="0" w:color="999999"/>
              <w:bottom w:val="single" w:sz="8" w:space="0" w:color="999999"/>
              <w:right w:val="single" w:sz="8" w:space="0" w:color="999999"/>
            </w:tcBorders>
          </w:tcPr>
          <w:p w14:paraId="22DECDE4" w14:textId="77777777" w:rsidR="004D0899" w:rsidRDefault="004D0899" w:rsidP="004D0899">
            <w:pPr>
              <w:rPr>
                <w:lang w:val="en-US"/>
              </w:rPr>
            </w:pPr>
            <w:r w:rsidRPr="003F43FC">
              <w:rPr>
                <w:lang w:val="en-US"/>
              </w:rPr>
              <w:t>The data maintained during the employee’s previous employment at the company is taken over. Adapt it as appropriate, or accept it as is.</w:t>
            </w:r>
          </w:p>
          <w:p w14:paraId="487DBA19" w14:textId="44C49939" w:rsidR="004D0899" w:rsidRPr="00262AA6" w:rsidRDefault="004D0899" w:rsidP="004D0899">
            <w:pPr>
              <w:pStyle w:val="SAPNoteHeading"/>
              <w:ind w:left="0"/>
              <w:rPr>
                <w:rFonts w:ascii="BentonSans Book" w:hAnsi="BentonSans Book"/>
                <w:color w:val="auto"/>
                <w:sz w:val="18"/>
                <w:lang w:val="en-US"/>
                <w:rPrChange w:id="2236" w:author="Author" w:date="2018-02-22T10:52:00Z">
                  <w:rPr>
                    <w:rFonts w:ascii="BentonSans Book" w:hAnsi="BentonSans Book"/>
                    <w:color w:val="auto"/>
                    <w:sz w:val="18"/>
                    <w:highlight w:val="cyan"/>
                    <w:lang w:val="en-US"/>
                  </w:rPr>
                </w:rPrChange>
              </w:rPr>
            </w:pPr>
            <w:r w:rsidRPr="00D90D0A">
              <w:rPr>
                <w:noProof/>
                <w:lang w:val="en-US"/>
              </w:rPr>
              <w:drawing>
                <wp:inline distT="0" distB="0" distL="0" distR="0" wp14:anchorId="45F44EBE" wp14:editId="30C9B229">
                  <wp:extent cx="225425" cy="225425"/>
                  <wp:effectExtent l="0" t="0" r="0" b="3175"/>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62AA6">
              <w:rPr>
                <w:lang w:val="en-US"/>
                <w:rPrChange w:id="2237" w:author="Author" w:date="2018-02-22T10:52:00Z">
                  <w:rPr>
                    <w:highlight w:val="cyan"/>
                    <w:lang w:val="en-US"/>
                  </w:rPr>
                </w:rPrChange>
              </w:rPr>
              <w:t> Note</w:t>
            </w:r>
          </w:p>
          <w:p w14:paraId="1CCC949E" w14:textId="1A591A37" w:rsidR="004D0899" w:rsidRPr="002326C1" w:rsidRDefault="004D0899" w:rsidP="004D0899">
            <w:pPr>
              <w:rPr>
                <w:lang w:val="en-US"/>
              </w:rPr>
            </w:pPr>
            <w:r w:rsidRPr="00262AA6">
              <w:rPr>
                <w:lang w:val="en-US"/>
                <w:rPrChange w:id="2238" w:author="Author" w:date="2018-02-22T10:52:00Z">
                  <w:rPr>
                    <w:highlight w:val="cyan"/>
                    <w:lang w:val="en-US"/>
                  </w:rPr>
                </w:rPrChange>
              </w:rPr>
              <w:t xml:space="preserve">For country </w:t>
            </w:r>
            <w:r w:rsidRPr="00262AA6">
              <w:rPr>
                <w:b/>
                <w:lang w:val="en-US"/>
                <w:rPrChange w:id="2239" w:author="Author" w:date="2018-02-22T10:52:00Z">
                  <w:rPr>
                    <w:b/>
                    <w:highlight w:val="cyan"/>
                    <w:lang w:val="en-US"/>
                  </w:rPr>
                </w:rPrChange>
              </w:rPr>
              <w:t>DE</w:t>
            </w:r>
            <w:r w:rsidRPr="00262AA6">
              <w:rPr>
                <w:lang w:val="en-US"/>
                <w:rPrChange w:id="2240" w:author="Author" w:date="2018-02-22T10:52:00Z">
                  <w:rPr>
                    <w:highlight w:val="cyan"/>
                    <w:lang w:val="en-US"/>
                  </w:rPr>
                </w:rPrChange>
              </w:rPr>
              <w:t xml:space="preserve">, the value for </w:t>
            </w:r>
            <w:r w:rsidRPr="00262AA6">
              <w:rPr>
                <w:rStyle w:val="SAPScreenElement"/>
                <w:lang w:val="en-US"/>
                <w:rPrChange w:id="2241" w:author="Author" w:date="2018-02-22T10:52:00Z">
                  <w:rPr>
                    <w:rStyle w:val="SAPScreenElement"/>
                    <w:highlight w:val="cyan"/>
                    <w:lang w:val="en-US"/>
                  </w:rPr>
                </w:rPrChange>
              </w:rPr>
              <w:t>Time Profile</w:t>
            </w:r>
            <w:r w:rsidRPr="00262AA6">
              <w:rPr>
                <w:lang w:val="en-US"/>
                <w:rPrChange w:id="2242" w:author="Author" w:date="2018-02-22T10:52:00Z">
                  <w:rPr>
                    <w:highlight w:val="cyan"/>
                    <w:lang w:val="en-US"/>
                  </w:rPr>
                </w:rPrChange>
              </w:rPr>
              <w:t xml:space="preserve"> is defaulted</w:t>
            </w:r>
            <w:r w:rsidRPr="00262AA6">
              <w:rPr>
                <w:rStyle w:val="SAPScreenElement"/>
                <w:lang w:val="en-US"/>
                <w:rPrChange w:id="2243" w:author="Author" w:date="2018-02-22T10:52:00Z">
                  <w:rPr>
                    <w:rStyle w:val="SAPScreenElement"/>
                    <w:highlight w:val="cyan"/>
                    <w:lang w:val="en-US"/>
                  </w:rPr>
                </w:rPrChange>
              </w:rPr>
              <w:t xml:space="preserve"> </w:t>
            </w:r>
            <w:r w:rsidRPr="00262AA6">
              <w:rPr>
                <w:lang w:val="en-US"/>
                <w:rPrChange w:id="2244" w:author="Author" w:date="2018-02-22T10:52:00Z">
                  <w:rPr>
                    <w:highlight w:val="cyan"/>
                    <w:lang w:val="en-US"/>
                  </w:rPr>
                </w:rPrChange>
              </w:rPr>
              <w:t>with</w:t>
            </w:r>
            <w:r w:rsidRPr="00262AA6">
              <w:rPr>
                <w:rStyle w:val="SAPUserEntry"/>
                <w:lang w:val="en-US"/>
                <w:rPrChange w:id="2245" w:author="Author" w:date="2018-02-22T10:52:00Z">
                  <w:rPr>
                    <w:rStyle w:val="SAPUserEntry"/>
                    <w:highlight w:val="cyan"/>
                    <w:lang w:val="en-US"/>
                  </w:rPr>
                </w:rPrChange>
              </w:rPr>
              <w:t xml:space="preserve"> Generic Profile (DE)(DE_Generic_Profile)</w:t>
            </w:r>
            <w:r w:rsidRPr="00262AA6">
              <w:rPr>
                <w:lang w:val="en-US"/>
                <w:rPrChange w:id="2246" w:author="Author" w:date="2018-02-22T10:52:00Z">
                  <w:rPr>
                    <w:highlight w:val="cyan"/>
                    <w:lang w:val="en-US"/>
                  </w:rPr>
                </w:rPrChange>
              </w:rPr>
              <w:t xml:space="preserve"> in case of a non-challenged employee and with</w:t>
            </w:r>
            <w:r w:rsidRPr="00262AA6">
              <w:rPr>
                <w:rStyle w:val="SAPUserEntry"/>
                <w:lang w:val="en-US"/>
                <w:rPrChange w:id="2247" w:author="Author" w:date="2018-02-22T10:52:00Z">
                  <w:rPr>
                    <w:rStyle w:val="SAPUserEntry"/>
                    <w:highlight w:val="cyan"/>
                    <w:lang w:val="en-US"/>
                  </w:rPr>
                </w:rPrChange>
              </w:rPr>
              <w:t xml:space="preserve"> Generic Profile Special Holiday (DE_Generic_Profile_SH)</w:t>
            </w:r>
            <w:r w:rsidRPr="00262AA6">
              <w:rPr>
                <w:lang w:val="en-US"/>
                <w:rPrChange w:id="2248" w:author="Author" w:date="2018-02-22T10:52:00Z">
                  <w:rPr>
                    <w:highlight w:val="cyan"/>
                    <w:lang w:val="en-US"/>
                  </w:rPr>
                </w:rPrChange>
              </w:rPr>
              <w:t xml:space="preserve"> in case of a challenged employee. The value of </w:t>
            </w:r>
            <w:r w:rsidRPr="00262AA6">
              <w:rPr>
                <w:rStyle w:val="SAPScreenElement"/>
                <w:lang w:val="en-US"/>
                <w:rPrChange w:id="2249" w:author="Author" w:date="2018-02-22T10:52:00Z">
                  <w:rPr>
                    <w:rStyle w:val="SAPScreenElement"/>
                    <w:highlight w:val="cyan"/>
                    <w:lang w:val="en-US"/>
                  </w:rPr>
                </w:rPrChange>
              </w:rPr>
              <w:t xml:space="preserve">Holiday Calendar Code </w:t>
            </w:r>
            <w:r w:rsidRPr="00262AA6">
              <w:rPr>
                <w:lang w:val="en-US"/>
                <w:rPrChange w:id="2250" w:author="Author" w:date="2018-02-22T10:52:00Z">
                  <w:rPr>
                    <w:highlight w:val="cyan"/>
                    <w:lang w:val="en-US"/>
                  </w:rPr>
                </w:rPrChange>
              </w:rPr>
              <w:t>is defaulted</w:t>
            </w:r>
            <w:r w:rsidRPr="00262AA6">
              <w:rPr>
                <w:rStyle w:val="SAPScreenElement"/>
                <w:lang w:val="en-US"/>
                <w:rPrChange w:id="2251" w:author="Author" w:date="2018-02-22T10:52:00Z">
                  <w:rPr>
                    <w:rStyle w:val="SAPScreenElement"/>
                    <w:highlight w:val="cyan"/>
                    <w:lang w:val="en-US"/>
                  </w:rPr>
                </w:rPrChange>
              </w:rPr>
              <w:t xml:space="preserve"> </w:t>
            </w:r>
            <w:r w:rsidRPr="00262AA6">
              <w:rPr>
                <w:lang w:val="en-US"/>
                <w:rPrChange w:id="2252" w:author="Author" w:date="2018-02-22T10:52:00Z">
                  <w:rPr>
                    <w:highlight w:val="cyan"/>
                    <w:lang w:val="en-US"/>
                  </w:rPr>
                </w:rPrChange>
              </w:rPr>
              <w:t>with</w:t>
            </w:r>
            <w:r w:rsidRPr="00262AA6">
              <w:rPr>
                <w:rStyle w:val="SAPUserEntry"/>
                <w:lang w:val="en-US"/>
                <w:rPrChange w:id="2253" w:author="Author" w:date="2018-02-22T10:52:00Z">
                  <w:rPr>
                    <w:rStyle w:val="SAPUserEntry"/>
                    <w:highlight w:val="cyan"/>
                    <w:lang w:val="en-US"/>
                  </w:rPr>
                </w:rPrChange>
              </w:rPr>
              <w:t xml:space="preserve"> Federal Holidays(DE)(DE_Federal_Holidays)</w:t>
            </w:r>
            <w:r w:rsidRPr="00262AA6">
              <w:rPr>
                <w:lang w:val="en-US"/>
                <w:rPrChange w:id="2254" w:author="Author" w:date="2018-02-22T10:52:00Z">
                  <w:rPr>
                    <w:highlight w:val="cyan"/>
                    <w:lang w:val="en-US"/>
                  </w:rPr>
                </w:rPrChange>
              </w:rPr>
              <w:t xml:space="preserve">. The value of </w:t>
            </w:r>
            <w:r w:rsidRPr="00262AA6">
              <w:rPr>
                <w:rStyle w:val="SAPScreenElement"/>
                <w:lang w:val="en-US"/>
                <w:rPrChange w:id="2255" w:author="Author" w:date="2018-02-22T10:52:00Z">
                  <w:rPr>
                    <w:rStyle w:val="SAPScreenElement"/>
                    <w:highlight w:val="cyan"/>
                    <w:lang w:val="en-US"/>
                  </w:rPr>
                </w:rPrChange>
              </w:rPr>
              <w:t xml:space="preserve">Time Recording Variant </w:t>
            </w:r>
            <w:r w:rsidRPr="00262AA6">
              <w:rPr>
                <w:lang w:val="en-US"/>
                <w:rPrChange w:id="2256" w:author="Author" w:date="2018-02-22T10:52:00Z">
                  <w:rPr>
                    <w:highlight w:val="cyan"/>
                    <w:lang w:val="en-US"/>
                  </w:rPr>
                </w:rPrChange>
              </w:rPr>
              <w:t>is defaulted</w:t>
            </w:r>
            <w:r w:rsidRPr="00262AA6">
              <w:rPr>
                <w:rStyle w:val="SAPScreenElement"/>
                <w:lang w:val="en-US"/>
                <w:rPrChange w:id="2257" w:author="Author" w:date="2018-02-22T10:52:00Z">
                  <w:rPr>
                    <w:rStyle w:val="SAPScreenElement"/>
                    <w:highlight w:val="cyan"/>
                    <w:lang w:val="en-US"/>
                  </w:rPr>
                </w:rPrChange>
              </w:rPr>
              <w:t xml:space="preserve"> </w:t>
            </w:r>
            <w:r w:rsidRPr="00262AA6">
              <w:rPr>
                <w:lang w:val="en-US"/>
                <w:rPrChange w:id="2258" w:author="Author" w:date="2018-02-22T10:52:00Z">
                  <w:rPr>
                    <w:highlight w:val="cyan"/>
                    <w:lang w:val="en-US"/>
                  </w:rPr>
                </w:rPrChange>
              </w:rPr>
              <w:t>with</w:t>
            </w:r>
            <w:r w:rsidRPr="00262AA6">
              <w:rPr>
                <w:rStyle w:val="SAPUserEntry"/>
                <w:lang w:val="en-US"/>
                <w:rPrChange w:id="2259" w:author="Author" w:date="2018-02-22T10:52:00Z">
                  <w:rPr>
                    <w:rStyle w:val="SAPUserEntry"/>
                    <w:highlight w:val="cyan"/>
                    <w:lang w:val="en-US"/>
                  </w:rPr>
                </w:rPrChange>
              </w:rPr>
              <w:t xml:space="preserve"> Duration</w:t>
            </w:r>
            <w:r w:rsidRPr="00262AA6">
              <w:rPr>
                <w:lang w:val="en-US"/>
                <w:rPrChange w:id="2260" w:author="Author" w:date="2018-02-22T10:52:00Z">
                  <w:rPr>
                    <w:highlight w:val="cyan"/>
                    <w:lang w:val="en-US"/>
                  </w:rPr>
                </w:rPrChange>
              </w:rPr>
              <w:t xml:space="preserve">. </w:t>
            </w:r>
            <w:r w:rsidRPr="00262AA6">
              <w:rPr>
                <w:rPrChange w:id="2261" w:author="Author" w:date="2018-02-22T10:52:00Z">
                  <w:rPr>
                    <w:highlight w:val="cyan"/>
                  </w:rPr>
                </w:rPrChange>
              </w:rPr>
              <w:t>Leave all defaulted values as are!</w:t>
            </w:r>
          </w:p>
        </w:tc>
        <w:tc>
          <w:tcPr>
            <w:tcW w:w="3240" w:type="dxa"/>
            <w:tcBorders>
              <w:top w:val="single" w:sz="8" w:space="0" w:color="999999"/>
              <w:left w:val="single" w:sz="8" w:space="0" w:color="999999"/>
              <w:bottom w:val="single" w:sz="8" w:space="0" w:color="999999"/>
              <w:right w:val="single" w:sz="8" w:space="0" w:color="999999"/>
            </w:tcBorders>
          </w:tcPr>
          <w:p w14:paraId="11B5CF0E" w14:textId="28A53D67" w:rsidR="004D0899" w:rsidRPr="002326C1" w:rsidRDefault="004D0899" w:rsidP="004D0899">
            <w:pPr>
              <w:rPr>
                <w:lang w:val="en-US"/>
              </w:rPr>
            </w:pPr>
            <w:r w:rsidRPr="002326C1">
              <w:rPr>
                <w:noProof/>
                <w:lang w:val="en-US"/>
              </w:rPr>
              <w:t xml:space="preserve">For details in maintaining the </w:t>
            </w:r>
            <w:r w:rsidRPr="002326C1">
              <w:rPr>
                <w:rStyle w:val="SAPEmphasis"/>
                <w:lang w:val="en-US"/>
              </w:rPr>
              <w:t>Time Off</w:t>
            </w:r>
            <w:r w:rsidRPr="002326C1">
              <w:rPr>
                <w:noProof/>
                <w:lang w:val="en-US"/>
              </w:rPr>
              <w:t xml:space="preserve"> relevant fields in the </w:t>
            </w:r>
            <w:r w:rsidRPr="002326C1">
              <w:rPr>
                <w:rStyle w:val="SAPScreenElement"/>
                <w:lang w:val="en-US"/>
              </w:rPr>
              <w:t xml:space="preserve">Time Information </w:t>
            </w:r>
            <w:r w:rsidRPr="002326C1">
              <w:rPr>
                <w:lang w:val="en-US"/>
              </w:rPr>
              <w:t xml:space="preserve">block, refer to </w:t>
            </w:r>
            <w:ins w:id="2262" w:author="Author" w:date="2018-02-22T10:52:00Z">
              <w:r w:rsidRPr="002326C1">
                <w:rPr>
                  <w:lang w:val="en-US"/>
                </w:rPr>
                <w:t xml:space="preserve">chapter </w:t>
              </w:r>
              <w:r w:rsidRPr="002326C1">
                <w:rPr>
                  <w:rStyle w:val="SAPScreenElement"/>
                  <w:color w:val="auto"/>
                  <w:lang w:val="en-US"/>
                </w:rPr>
                <w:t>Preliminary Steps</w:t>
              </w:r>
              <w:r w:rsidRPr="002326C1">
                <w:rPr>
                  <w:lang w:val="en-US"/>
                </w:rPr>
                <w:t xml:space="preserve"> </w:t>
              </w:r>
              <w:r>
                <w:rPr>
                  <w:lang w:val="en-US"/>
                </w:rPr>
                <w:t xml:space="preserve">of </w:t>
              </w:r>
            </w:ins>
            <w:r w:rsidRPr="002326C1">
              <w:rPr>
                <w:lang w:val="en-US"/>
              </w:rPr>
              <w:t xml:space="preserve">test script </w:t>
            </w:r>
            <w:r w:rsidRPr="002326C1">
              <w:rPr>
                <w:rStyle w:val="SAPScreenElement"/>
                <w:color w:val="auto"/>
                <w:lang w:val="en-US"/>
              </w:rPr>
              <w:t>Request and Manage Time Off (FJ7)</w:t>
            </w:r>
            <w:del w:id="2263" w:author="Author" w:date="2018-02-22T10:53:00Z">
              <w:r w:rsidRPr="002326C1" w:rsidDel="00262AA6">
                <w:rPr>
                  <w:lang w:val="en-US"/>
                </w:rPr>
                <w:delText>,</w:delText>
              </w:r>
            </w:del>
            <w:ins w:id="2264" w:author="Author" w:date="2018-02-22T10:52:00Z">
              <w:r w:rsidRPr="00262AA6">
                <w:rPr>
                  <w:lang w:val="en-US"/>
                  <w:rPrChange w:id="2265" w:author="Author" w:date="2018-02-22T10:52:00Z">
                    <w:rPr/>
                  </w:rPrChange>
                </w:rPr>
                <w:t xml:space="preserve"> </w:t>
              </w:r>
              <w:r>
                <w:rPr>
                  <w:lang w:val="en-US"/>
                </w:rPr>
                <w:t>appropriate</w:t>
              </w:r>
              <w:r w:rsidRPr="00262AA6">
                <w:rPr>
                  <w:lang w:val="en-US"/>
                  <w:rPrChange w:id="2266" w:author="Author" w:date="2018-02-22T10:52:00Z">
                    <w:rPr/>
                  </w:rPrChange>
                </w:rPr>
                <w:t xml:space="preserve"> for your country</w:t>
              </w:r>
            </w:ins>
            <w:del w:id="2267" w:author="Author" w:date="2018-02-22T10:52:00Z">
              <w:r w:rsidRPr="002326C1" w:rsidDel="00262AA6">
                <w:rPr>
                  <w:lang w:val="en-US"/>
                </w:rPr>
                <w:delText xml:space="preserve"> chapter </w:delText>
              </w:r>
              <w:r w:rsidRPr="002326C1" w:rsidDel="00262AA6">
                <w:rPr>
                  <w:rStyle w:val="SAPScreenElement"/>
                  <w:color w:val="auto"/>
                  <w:lang w:val="en-US"/>
                </w:rPr>
                <w:delText>Preliminary Steps</w:delText>
              </w:r>
            </w:del>
            <w:r w:rsidRPr="002326C1">
              <w:rPr>
                <w:lang w:val="en-US"/>
              </w:rPr>
              <w:t>.</w:t>
            </w:r>
          </w:p>
          <w:p w14:paraId="06D511C6" w14:textId="43EA98CF" w:rsidR="004D0899" w:rsidRPr="002326C1" w:rsidRDefault="004D0899" w:rsidP="004D0899">
            <w:pPr>
              <w:rPr>
                <w:lang w:val="en-US"/>
              </w:rPr>
            </w:pPr>
            <w:r w:rsidRPr="002326C1">
              <w:rPr>
                <w:noProof/>
                <w:lang w:val="en-US"/>
              </w:rPr>
              <w:t xml:space="preserve">For details in maintaining the </w:t>
            </w:r>
            <w:r w:rsidRPr="002326C1">
              <w:rPr>
                <w:rStyle w:val="SAPEmphasis"/>
                <w:lang w:val="en-US"/>
              </w:rPr>
              <w:t>Payroll Time Sheet</w:t>
            </w:r>
            <w:r w:rsidRPr="002326C1">
              <w:rPr>
                <w:noProof/>
                <w:lang w:val="en-US"/>
              </w:rPr>
              <w:t xml:space="preserve"> relevant fields in the </w:t>
            </w:r>
            <w:r w:rsidRPr="002326C1">
              <w:rPr>
                <w:rStyle w:val="SAPScreenElement"/>
                <w:lang w:val="en-US"/>
              </w:rPr>
              <w:t xml:space="preserve">Time Information </w:t>
            </w:r>
            <w:r w:rsidRPr="002326C1">
              <w:rPr>
                <w:lang w:val="en-US"/>
              </w:rPr>
              <w:t xml:space="preserve">block, refer to test script </w:t>
            </w:r>
            <w:r w:rsidRPr="002326C1">
              <w:rPr>
                <w:rStyle w:val="SAPScreenElement"/>
                <w:color w:val="auto"/>
                <w:lang w:val="en-US"/>
              </w:rPr>
              <w:t>Record Working Time (15S)</w:t>
            </w:r>
            <w:r w:rsidRPr="002326C1">
              <w:rPr>
                <w:lang w:val="en-US"/>
              </w:rPr>
              <w:t xml:space="preserve">, chapter </w:t>
            </w:r>
            <w:r w:rsidRPr="002326C1">
              <w:rPr>
                <w:rStyle w:val="SAPScreenElement"/>
                <w:color w:val="auto"/>
                <w:lang w:val="en-US"/>
              </w:rPr>
              <w:t>Preliminary Steps</w:t>
            </w:r>
            <w:r w:rsidRPr="002326C1">
              <w:rPr>
                <w:lang w:val="en-US"/>
              </w:rPr>
              <w:t>.</w:t>
            </w:r>
          </w:p>
          <w:p w14:paraId="3717898F" w14:textId="77777777" w:rsidR="004D0899" w:rsidRPr="002326C1" w:rsidRDefault="004D0899" w:rsidP="004D0899">
            <w:pPr>
              <w:pStyle w:val="SAPNoteHeading"/>
              <w:ind w:left="0"/>
              <w:rPr>
                <w:lang w:val="en-US"/>
              </w:rPr>
            </w:pPr>
            <w:r w:rsidRPr="002326C1">
              <w:rPr>
                <w:noProof/>
                <w:lang w:val="en-US"/>
              </w:rPr>
              <w:drawing>
                <wp:inline distT="0" distB="0" distL="0" distR="0" wp14:anchorId="651EDAAF" wp14:editId="6BB851ED">
                  <wp:extent cx="225425" cy="225425"/>
                  <wp:effectExtent l="0" t="0" r="3175" b="317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Recommendation</w:t>
            </w:r>
          </w:p>
          <w:p w14:paraId="6F6E4338" w14:textId="16F80A35" w:rsidR="004D0899" w:rsidRPr="002326C1" w:rsidRDefault="004D0899" w:rsidP="004D0899">
            <w:pPr>
              <w:rPr>
                <w:lang w:val="en-US"/>
              </w:rPr>
            </w:pPr>
            <w:r w:rsidRPr="002326C1">
              <w:rPr>
                <w:lang w:val="en-US"/>
              </w:rPr>
              <w:t xml:space="preserve">In case the </w:t>
            </w:r>
            <w:r w:rsidRPr="002326C1">
              <w:rPr>
                <w:rStyle w:val="SAPEmphasis"/>
                <w:lang w:val="en-US"/>
              </w:rPr>
              <w:t>Time Off</w:t>
            </w:r>
            <w:r w:rsidRPr="002326C1">
              <w:rPr>
                <w:lang w:val="en-US"/>
              </w:rPr>
              <w:t xml:space="preserve"> module </w:t>
            </w:r>
            <w:r w:rsidRPr="002326C1">
              <w:rPr>
                <w:rStyle w:val="SAPEmphasis"/>
                <w:lang w:val="en-US"/>
              </w:rPr>
              <w:t>is not activated</w:t>
            </w:r>
            <w:r w:rsidRPr="002326C1">
              <w:rPr>
                <w:lang w:val="en-US"/>
              </w:rPr>
              <w:t xml:space="preserve">, field </w:t>
            </w:r>
            <w:r w:rsidRPr="002326C1">
              <w:rPr>
                <w:rStyle w:val="SAPScreenElement"/>
                <w:lang w:val="en-US"/>
              </w:rPr>
              <w:t>Work Schedule</w:t>
            </w:r>
            <w:r w:rsidRPr="002326C1">
              <w:rPr>
                <w:lang w:val="en-US"/>
              </w:rPr>
              <w:t xml:space="preserve"> is not available either. Nevertheless, if it should be replicated to Employee Central Payroll, we </w:t>
            </w:r>
            <w:r w:rsidRPr="002326C1">
              <w:rPr>
                <w:lang w:val="en-US" w:eastAsia="zh-CN"/>
              </w:rPr>
              <w:t xml:space="preserve">recommend creating a customer-specific field with an associated picklist (see configuration guide of building block </w:t>
            </w:r>
            <w:r w:rsidRPr="00D90D0A">
              <w:rPr>
                <w:rStyle w:val="SAPScreenElement"/>
                <w:color w:val="auto"/>
                <w:lang w:val="en-US"/>
              </w:rPr>
              <w:t>FK7</w:t>
            </w:r>
            <w:r w:rsidRPr="00262AA6">
              <w:rPr>
                <w:rStyle w:val="SAPScreenElement"/>
                <w:color w:val="auto"/>
                <w:lang w:val="en-US"/>
              </w:rPr>
              <w:t>(</w:t>
            </w:r>
            <w:r w:rsidRPr="00262AA6">
              <w:rPr>
                <w:rStyle w:val="SAPScreenElement"/>
                <w:color w:val="auto"/>
                <w:lang w:val="en-US"/>
                <w:rPrChange w:id="2268" w:author="Author" w:date="2018-02-22T10:53:00Z">
                  <w:rPr>
                    <w:rStyle w:val="SAPScreenElement"/>
                    <w:color w:val="auto"/>
                    <w:highlight w:val="yellow"/>
                    <w:lang w:val="en-US"/>
                  </w:rPr>
                </w:rPrChange>
              </w:rPr>
              <w:t>&lt;YourCountry&gt;</w:t>
            </w:r>
            <w:r w:rsidRPr="00D90D0A">
              <w:rPr>
                <w:rStyle w:val="SAPScreenElement"/>
                <w:color w:val="auto"/>
                <w:lang w:val="en-US"/>
              </w:rPr>
              <w:t>)</w:t>
            </w:r>
            <w:r w:rsidRPr="0026257F">
              <w:rPr>
                <w:lang w:val="en-US" w:eastAsia="zh-CN"/>
              </w:rPr>
              <w:t xml:space="preserve"> </w:t>
            </w:r>
            <w:r w:rsidRPr="002326C1">
              <w:rPr>
                <w:lang w:val="en-US" w:eastAsia="zh-CN"/>
              </w:rPr>
              <w:t xml:space="preserve">for details). In this case, </w:t>
            </w:r>
            <w:r w:rsidRPr="002326C1">
              <w:rPr>
                <w:lang w:val="en-US"/>
              </w:rPr>
              <w:t>select the appropriate custom specific value from the drop-down.</w:t>
            </w:r>
          </w:p>
        </w:tc>
        <w:tc>
          <w:tcPr>
            <w:tcW w:w="2520" w:type="dxa"/>
            <w:tcBorders>
              <w:left w:val="single" w:sz="8" w:space="0" w:color="999999"/>
              <w:right w:val="single" w:sz="8" w:space="0" w:color="999999"/>
            </w:tcBorders>
          </w:tcPr>
          <w:p w14:paraId="7415A2AB" w14:textId="0C13BC94" w:rsidR="004D0899" w:rsidRPr="002326C1" w:rsidRDefault="004D0899" w:rsidP="004D0899">
            <w:pPr>
              <w:rPr>
                <w:lang w:val="en-US"/>
              </w:rPr>
            </w:pPr>
            <w:r w:rsidRPr="003F43FC">
              <w:rPr>
                <w:lang w:val="en-US" w:eastAsia="zh-SG"/>
              </w:rPr>
              <w:t xml:space="preserve">Continue with </w:t>
            </w:r>
            <w:r w:rsidRPr="003F43FC">
              <w:rPr>
                <w:noProof/>
                <w:lang w:val="en-US"/>
              </w:rPr>
              <w:t>test</w:t>
            </w:r>
            <w:r w:rsidRPr="003F43FC">
              <w:rPr>
                <w:lang w:val="en-US" w:eastAsia="zh-SG"/>
              </w:rPr>
              <w:t xml:space="preserve"> step</w:t>
            </w:r>
            <w:r w:rsidRPr="002326C1">
              <w:rPr>
                <w:lang w:val="en-US" w:eastAsia="zh-SG"/>
              </w:rPr>
              <w:t xml:space="preserve"> # 12</w:t>
            </w:r>
            <w:r w:rsidRPr="003F43FC">
              <w:rPr>
                <w:lang w:val="en-US" w:eastAsia="zh-SG"/>
              </w:rPr>
              <w:t>.</w:t>
            </w:r>
          </w:p>
        </w:tc>
        <w:tc>
          <w:tcPr>
            <w:tcW w:w="1174" w:type="dxa"/>
            <w:tcBorders>
              <w:top w:val="single" w:sz="8" w:space="0" w:color="999999"/>
              <w:left w:val="single" w:sz="8" w:space="0" w:color="999999"/>
              <w:bottom w:val="single" w:sz="8" w:space="0" w:color="999999"/>
              <w:right w:val="single" w:sz="8" w:space="0" w:color="999999"/>
            </w:tcBorders>
          </w:tcPr>
          <w:p w14:paraId="7D0E668A" w14:textId="77777777" w:rsidR="004D0899" w:rsidRPr="002326C1" w:rsidRDefault="004D0899" w:rsidP="004D0899">
            <w:pPr>
              <w:rPr>
                <w:lang w:val="en-US"/>
              </w:rPr>
            </w:pPr>
          </w:p>
        </w:tc>
      </w:tr>
      <w:tr w:rsidR="004D0899" w:rsidRPr="00A41C57" w14:paraId="4658AA53" w14:textId="77777777" w:rsidTr="00357342">
        <w:trPr>
          <w:trHeight w:val="357"/>
        </w:trPr>
        <w:tc>
          <w:tcPr>
            <w:tcW w:w="756" w:type="dxa"/>
            <w:vMerge w:val="restart"/>
            <w:tcBorders>
              <w:top w:val="single" w:sz="8" w:space="0" w:color="999999"/>
              <w:left w:val="single" w:sz="8" w:space="0" w:color="999999"/>
              <w:right w:val="single" w:sz="8" w:space="0" w:color="999999"/>
            </w:tcBorders>
          </w:tcPr>
          <w:p w14:paraId="00F0B3C9" w14:textId="38ED4D14" w:rsidR="004D0899" w:rsidRPr="002326C1" w:rsidRDefault="004D0899" w:rsidP="004D0899">
            <w:pPr>
              <w:rPr>
                <w:lang w:val="en-US"/>
              </w:rPr>
            </w:pPr>
            <w:r w:rsidRPr="002326C1">
              <w:rPr>
                <w:lang w:val="en-US"/>
              </w:rPr>
              <w:t>11b</w:t>
            </w:r>
          </w:p>
          <w:p w14:paraId="2D2DC544" w14:textId="77777777" w:rsidR="004D0899" w:rsidRPr="002326C1" w:rsidRDefault="004D0899" w:rsidP="004D0899">
            <w:pPr>
              <w:rPr>
                <w:lang w:val="en-US"/>
              </w:rPr>
            </w:pPr>
          </w:p>
        </w:tc>
        <w:tc>
          <w:tcPr>
            <w:tcW w:w="1556" w:type="dxa"/>
            <w:vMerge w:val="restart"/>
            <w:tcBorders>
              <w:top w:val="single" w:sz="8" w:space="0" w:color="999999"/>
              <w:left w:val="single" w:sz="8" w:space="0" w:color="999999"/>
              <w:right w:val="single" w:sz="8" w:space="0" w:color="999999"/>
            </w:tcBorders>
          </w:tcPr>
          <w:p w14:paraId="6DD88DA4" w14:textId="3CBA0549" w:rsidR="004D0899" w:rsidRPr="003F43FC" w:rsidRDefault="004D0899" w:rsidP="004D0899">
            <w:pPr>
              <w:rPr>
                <w:rStyle w:val="SAPEmphasis"/>
                <w:u w:val="single"/>
                <w:lang w:val="en-US"/>
              </w:rPr>
            </w:pPr>
            <w:r w:rsidRPr="002326C1">
              <w:rPr>
                <w:rStyle w:val="SAPEmphasis"/>
                <w:u w:val="single"/>
                <w:lang w:val="en-US"/>
              </w:rPr>
              <w:t>OPTION 2</w:t>
            </w:r>
            <w:r w:rsidRPr="003F43FC">
              <w:rPr>
                <w:rStyle w:val="SAPEmphasis"/>
                <w:u w:val="single"/>
                <w:lang w:val="en-US"/>
              </w:rPr>
              <w:t xml:space="preserve"> Position Management is implemented:</w:t>
            </w:r>
          </w:p>
          <w:p w14:paraId="4FF591BA" w14:textId="39B79F74" w:rsidR="004D0899" w:rsidRPr="002326C1" w:rsidRDefault="004D0899" w:rsidP="004D0899">
            <w:pPr>
              <w:rPr>
                <w:lang w:val="en-US"/>
              </w:rPr>
            </w:pPr>
            <w:r w:rsidRPr="002326C1">
              <w:rPr>
                <w:rStyle w:val="SAPEmphasis"/>
                <w:lang w:val="en-US"/>
              </w:rPr>
              <w:t xml:space="preserve">Maintain Job Information for </w:t>
            </w:r>
            <w:r w:rsidRPr="002326C1">
              <w:rPr>
                <w:rStyle w:val="SAPEmphasis"/>
                <w:lang w:val="en-US"/>
              </w:rPr>
              <w:lastRenderedPageBreak/>
              <w:t>Rehired Employee</w:t>
            </w:r>
          </w:p>
          <w:p w14:paraId="1AE4719D"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7434172F" w14:textId="01A2D21F" w:rsidR="004D0899" w:rsidRPr="002326C1" w:rsidRDefault="004D0899" w:rsidP="004D0899">
            <w:pPr>
              <w:rPr>
                <w:lang w:val="en-US"/>
              </w:rPr>
            </w:pPr>
            <w:r w:rsidRPr="002326C1">
              <w:rPr>
                <w:lang w:val="en-US"/>
              </w:rPr>
              <w:lastRenderedPageBreak/>
              <w:t xml:space="preserve">In the </w:t>
            </w:r>
            <w:r w:rsidRPr="002326C1">
              <w:rPr>
                <w:rStyle w:val="SAPScreenElement"/>
                <w:lang w:val="en-US"/>
              </w:rPr>
              <w:t xml:space="preserve">Job Information </w:t>
            </w:r>
            <w:r w:rsidRPr="002326C1">
              <w:rPr>
                <w:lang w:val="en-US"/>
              </w:rPr>
              <w:t>section, several data are taken over from the existing master data record of the rehired employee. Review the data and adapt as appropriate:</w:t>
            </w:r>
          </w:p>
        </w:tc>
        <w:tc>
          <w:tcPr>
            <w:tcW w:w="2520" w:type="dxa"/>
            <w:tcBorders>
              <w:top w:val="single" w:sz="8" w:space="0" w:color="999999"/>
              <w:left w:val="single" w:sz="8" w:space="0" w:color="999999"/>
              <w:bottom w:val="single" w:sz="8" w:space="0" w:color="999999"/>
              <w:right w:val="single" w:sz="8" w:space="0" w:color="999999"/>
            </w:tcBorders>
          </w:tcPr>
          <w:p w14:paraId="0D6A5E6A" w14:textId="77777777" w:rsidR="004D0899" w:rsidRPr="002326C1" w:rsidRDefault="004D0899" w:rsidP="004D0899">
            <w:pPr>
              <w:rPr>
                <w:lang w:val="en-US"/>
              </w:rPr>
            </w:pPr>
          </w:p>
        </w:tc>
        <w:tc>
          <w:tcPr>
            <w:tcW w:w="3240" w:type="dxa"/>
            <w:tcBorders>
              <w:top w:val="single" w:sz="8" w:space="0" w:color="999999"/>
              <w:left w:val="single" w:sz="8" w:space="0" w:color="999999"/>
              <w:bottom w:val="single" w:sz="8" w:space="0" w:color="999999"/>
              <w:right w:val="single" w:sz="8" w:space="0" w:color="999999"/>
            </w:tcBorders>
          </w:tcPr>
          <w:p w14:paraId="44B4B132" w14:textId="43BEE1F1" w:rsidR="004D0899" w:rsidRPr="002326C1" w:rsidRDefault="004D0899" w:rsidP="004D0899">
            <w:pPr>
              <w:rPr>
                <w:lang w:val="en-US"/>
              </w:rPr>
            </w:pPr>
            <w:r w:rsidRPr="002326C1">
              <w:rPr>
                <w:lang w:val="en-US"/>
              </w:rPr>
              <w:t>The employee will be rehired on a particular position, and several fields related to organizational information and job information will be auto-populated from that position based on the propagation rule configured in the instance.</w:t>
            </w:r>
          </w:p>
        </w:tc>
        <w:tc>
          <w:tcPr>
            <w:tcW w:w="2520" w:type="dxa"/>
            <w:tcBorders>
              <w:top w:val="single" w:sz="8" w:space="0" w:color="999999"/>
              <w:left w:val="single" w:sz="8" w:space="0" w:color="999999"/>
              <w:right w:val="single" w:sz="8" w:space="0" w:color="999999"/>
            </w:tcBorders>
          </w:tcPr>
          <w:p w14:paraId="62FE96D7"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BEDA17A" w14:textId="77777777" w:rsidR="004D0899" w:rsidRPr="002326C1" w:rsidRDefault="004D0899" w:rsidP="004D0899">
            <w:pPr>
              <w:rPr>
                <w:lang w:val="en-US"/>
              </w:rPr>
            </w:pPr>
          </w:p>
        </w:tc>
      </w:tr>
      <w:tr w:rsidR="004D0899" w:rsidRPr="00A41C57" w14:paraId="6C643515" w14:textId="77777777" w:rsidTr="00357342">
        <w:trPr>
          <w:trHeight w:val="357"/>
        </w:trPr>
        <w:tc>
          <w:tcPr>
            <w:tcW w:w="756" w:type="dxa"/>
            <w:vMerge/>
            <w:tcBorders>
              <w:left w:val="single" w:sz="8" w:space="0" w:color="999999"/>
              <w:right w:val="single" w:sz="8" w:space="0" w:color="999999"/>
            </w:tcBorders>
            <w:vAlign w:val="center"/>
          </w:tcPr>
          <w:p w14:paraId="528B064C"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3A7D6AC6" w14:textId="77777777" w:rsidR="004D0899" w:rsidRPr="002326C1" w:rsidRDefault="004D0899" w:rsidP="004D0899">
            <w:pPr>
              <w:spacing w:before="0" w:after="0" w:line="240" w:lineRule="auto"/>
              <w:rPr>
                <w:lang w:val="en-US"/>
              </w:rPr>
            </w:pPr>
          </w:p>
        </w:tc>
        <w:tc>
          <w:tcPr>
            <w:tcW w:w="2520" w:type="dxa"/>
            <w:vMerge w:val="restart"/>
            <w:tcBorders>
              <w:top w:val="single" w:sz="8" w:space="0" w:color="999999"/>
              <w:left w:val="single" w:sz="8" w:space="0" w:color="999999"/>
              <w:right w:val="single" w:sz="8" w:space="0" w:color="999999"/>
            </w:tcBorders>
          </w:tcPr>
          <w:p w14:paraId="78760D9C" w14:textId="22BDCDC3" w:rsidR="004D0899" w:rsidRPr="002326C1" w:rsidRDefault="004D0899" w:rsidP="004D0899">
            <w:pPr>
              <w:rPr>
                <w:lang w:val="en-US"/>
              </w:rPr>
            </w:pPr>
            <w:r w:rsidRPr="002326C1">
              <w:rPr>
                <w:lang w:val="en-US"/>
              </w:rPr>
              <w:t xml:space="preserve">in the </w:t>
            </w:r>
            <w:r w:rsidRPr="002326C1">
              <w:rPr>
                <w:rStyle w:val="SAPScreenElement"/>
                <w:lang w:val="en-US"/>
              </w:rPr>
              <w:t xml:space="preserve">Target Position </w:t>
            </w:r>
            <w:r w:rsidRPr="002326C1">
              <w:rPr>
                <w:lang w:val="en-US"/>
              </w:rPr>
              <w:t>block:</w:t>
            </w:r>
          </w:p>
        </w:tc>
        <w:tc>
          <w:tcPr>
            <w:tcW w:w="2520" w:type="dxa"/>
            <w:tcBorders>
              <w:top w:val="single" w:sz="8" w:space="0" w:color="999999"/>
              <w:left w:val="single" w:sz="8" w:space="0" w:color="999999"/>
              <w:bottom w:val="single" w:sz="8" w:space="0" w:color="999999"/>
              <w:right w:val="single" w:sz="8" w:space="0" w:color="999999"/>
            </w:tcBorders>
          </w:tcPr>
          <w:p w14:paraId="63F51826" w14:textId="0ECA02BD" w:rsidR="004D0899" w:rsidRPr="002326C1" w:rsidRDefault="004D0899" w:rsidP="004D0899">
            <w:pPr>
              <w:rPr>
                <w:rStyle w:val="SAPScreenElement"/>
                <w:lang w:val="en-US"/>
              </w:rPr>
            </w:pPr>
            <w:r w:rsidRPr="002326C1">
              <w:rPr>
                <w:rStyle w:val="SAPScreenElement"/>
                <w:lang w:val="en-US"/>
              </w:rPr>
              <w:t>Position</w:t>
            </w:r>
            <w:r w:rsidRPr="002326C1">
              <w:rPr>
                <w:lang w:val="en-US"/>
              </w:rPr>
              <w:t>: select from drop-down</w:t>
            </w:r>
          </w:p>
        </w:tc>
        <w:tc>
          <w:tcPr>
            <w:tcW w:w="3240" w:type="dxa"/>
            <w:tcBorders>
              <w:top w:val="single" w:sz="8" w:space="0" w:color="999999"/>
              <w:left w:val="single" w:sz="8" w:space="0" w:color="999999"/>
              <w:bottom w:val="single" w:sz="8" w:space="0" w:color="999999"/>
              <w:right w:val="single" w:sz="8" w:space="0" w:color="999999"/>
            </w:tcBorders>
          </w:tcPr>
          <w:p w14:paraId="4CAC5B05" w14:textId="2DDABB51" w:rsidR="004D0899" w:rsidRPr="002326C1" w:rsidRDefault="004D0899" w:rsidP="004D0899">
            <w:pPr>
              <w:rPr>
                <w:lang w:val="en-US"/>
              </w:rPr>
            </w:pPr>
            <w:r w:rsidRPr="003F43FC">
              <w:rPr>
                <w:lang w:val="en-US"/>
              </w:rPr>
              <w:t xml:space="preserve">After having selected the position, you can select the </w:t>
            </w:r>
            <w:r w:rsidRPr="003F43FC">
              <w:rPr>
                <w:rStyle w:val="SAPScreenElement"/>
                <w:lang w:val="en-US"/>
              </w:rPr>
              <w:t>View Org Chart</w:t>
            </w:r>
            <w:r w:rsidRPr="003F43FC">
              <w:rPr>
                <w:noProof/>
                <w:lang w:val="en-US" w:eastAsia="de-DE"/>
              </w:rPr>
              <w:t xml:space="preserve"> </w:t>
            </w:r>
            <w:r w:rsidRPr="002326C1">
              <w:rPr>
                <w:noProof/>
                <w:lang w:val="en-US"/>
              </w:rPr>
              <w:drawing>
                <wp:inline distT="0" distB="0" distL="0" distR="0" wp14:anchorId="269B1661" wp14:editId="26B6426F">
                  <wp:extent cx="238125" cy="24765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125" cy="247650"/>
                          </a:xfrm>
                          <a:prstGeom prst="rect">
                            <a:avLst/>
                          </a:prstGeom>
                          <a:ln>
                            <a:solidFill>
                              <a:schemeClr val="accent1"/>
                            </a:solidFill>
                          </a:ln>
                        </pic:spPr>
                      </pic:pic>
                    </a:graphicData>
                  </a:graphic>
                </wp:inline>
              </w:drawing>
            </w:r>
            <w:r w:rsidRPr="003F43FC">
              <w:rPr>
                <w:lang w:val="en-US"/>
              </w:rPr>
              <w:t>icon next to this field to view details on the position in the org chart.</w:t>
            </w:r>
          </w:p>
        </w:tc>
        <w:tc>
          <w:tcPr>
            <w:tcW w:w="2520" w:type="dxa"/>
            <w:tcBorders>
              <w:left w:val="single" w:sz="8" w:space="0" w:color="999999"/>
              <w:right w:val="single" w:sz="8" w:space="0" w:color="999999"/>
            </w:tcBorders>
          </w:tcPr>
          <w:p w14:paraId="0B2CBA44" w14:textId="05D4993F" w:rsidR="004D0899" w:rsidRPr="002326C1" w:rsidRDefault="004D0899" w:rsidP="004D0899">
            <w:pPr>
              <w:rPr>
                <w:lang w:val="en-US"/>
              </w:rPr>
            </w:pPr>
            <w:r w:rsidRPr="002326C1">
              <w:rPr>
                <w:lang w:val="en-US" w:eastAsia="zh-SG"/>
              </w:rPr>
              <w:t xml:space="preserve">In </w:t>
            </w:r>
            <w:r w:rsidRPr="002326C1">
              <w:rPr>
                <w:lang w:val="en-US"/>
              </w:rPr>
              <w:t>case</w:t>
            </w:r>
            <w:r w:rsidRPr="002326C1">
              <w:rPr>
                <w:lang w:val="en-US" w:eastAsia="zh-SG"/>
              </w:rPr>
              <w:t xml:space="preserve"> the selected position does not allow multiple incumbents and already has an </w:t>
            </w:r>
            <w:r w:rsidRPr="002326C1">
              <w:rPr>
                <w:lang w:val="en-US"/>
              </w:rPr>
              <w:t>incumbent</w:t>
            </w:r>
            <w:r w:rsidRPr="002326C1">
              <w:rPr>
                <w:lang w:val="en-US" w:eastAsia="zh-SG"/>
              </w:rPr>
              <w:t>, the system will issue an appropriate message and you need to search for another position.</w:t>
            </w:r>
          </w:p>
        </w:tc>
        <w:tc>
          <w:tcPr>
            <w:tcW w:w="1174" w:type="dxa"/>
            <w:tcBorders>
              <w:top w:val="single" w:sz="8" w:space="0" w:color="999999"/>
              <w:left w:val="single" w:sz="8" w:space="0" w:color="999999"/>
              <w:bottom w:val="single" w:sz="8" w:space="0" w:color="999999"/>
              <w:right w:val="single" w:sz="8" w:space="0" w:color="999999"/>
            </w:tcBorders>
          </w:tcPr>
          <w:p w14:paraId="4DF28850" w14:textId="77777777" w:rsidR="004D0899" w:rsidRPr="002326C1" w:rsidRDefault="004D0899" w:rsidP="004D0899">
            <w:pPr>
              <w:rPr>
                <w:lang w:val="en-US"/>
              </w:rPr>
            </w:pPr>
          </w:p>
        </w:tc>
      </w:tr>
      <w:tr w:rsidR="004D0899" w:rsidRPr="00A41C57" w14:paraId="10D5DEF0" w14:textId="77777777" w:rsidTr="00357342">
        <w:trPr>
          <w:trHeight w:val="357"/>
        </w:trPr>
        <w:tc>
          <w:tcPr>
            <w:tcW w:w="756" w:type="dxa"/>
            <w:vMerge/>
            <w:tcBorders>
              <w:left w:val="single" w:sz="8" w:space="0" w:color="999999"/>
              <w:right w:val="single" w:sz="8" w:space="0" w:color="999999"/>
            </w:tcBorders>
            <w:vAlign w:val="center"/>
          </w:tcPr>
          <w:p w14:paraId="001FE5A1"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62B8EF62" w14:textId="77777777" w:rsidR="004D0899" w:rsidRPr="002326C1" w:rsidRDefault="004D0899" w:rsidP="004D0899">
            <w:pPr>
              <w:spacing w:before="0" w:after="0" w:line="240" w:lineRule="auto"/>
              <w:rPr>
                <w:lang w:val="en-US"/>
              </w:rPr>
            </w:pPr>
          </w:p>
        </w:tc>
        <w:tc>
          <w:tcPr>
            <w:tcW w:w="2520" w:type="dxa"/>
            <w:vMerge/>
            <w:tcBorders>
              <w:left w:val="single" w:sz="8" w:space="0" w:color="999999"/>
              <w:bottom w:val="single" w:sz="8" w:space="0" w:color="999999"/>
              <w:right w:val="single" w:sz="8" w:space="0" w:color="999999"/>
            </w:tcBorders>
          </w:tcPr>
          <w:p w14:paraId="6BC46EA6"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69D5BBAE" w14:textId="77777777" w:rsidR="004D0899" w:rsidRPr="002326C1" w:rsidRDefault="004D0899" w:rsidP="004D0899">
            <w:pPr>
              <w:rPr>
                <w:rStyle w:val="SAPScreenElement"/>
                <w:lang w:val="en-US"/>
              </w:rPr>
            </w:pPr>
            <w:r w:rsidRPr="002326C1">
              <w:rPr>
                <w:rStyle w:val="SAPScreenElement"/>
                <w:lang w:val="en-US"/>
              </w:rPr>
              <w:t>Position Entry Date</w:t>
            </w:r>
            <w:r w:rsidRPr="002326C1">
              <w:rPr>
                <w:lang w:val="en-US"/>
              </w:rPr>
              <w:t>: defaults to the date the employee joined the company for the first time; enter same date as rehiring date, or different date if position entry date is different.</w:t>
            </w:r>
          </w:p>
        </w:tc>
        <w:tc>
          <w:tcPr>
            <w:tcW w:w="3240" w:type="dxa"/>
            <w:tcBorders>
              <w:top w:val="single" w:sz="8" w:space="0" w:color="999999"/>
              <w:left w:val="single" w:sz="8" w:space="0" w:color="999999"/>
              <w:bottom w:val="single" w:sz="8" w:space="0" w:color="999999"/>
              <w:right w:val="single" w:sz="8" w:space="0" w:color="999999"/>
            </w:tcBorders>
          </w:tcPr>
          <w:p w14:paraId="478DF946" w14:textId="77777777" w:rsidR="004D0899" w:rsidRPr="002326C1" w:rsidRDefault="004D0899" w:rsidP="004D0899">
            <w:pPr>
              <w:rPr>
                <w:lang w:val="en-US"/>
              </w:rPr>
            </w:pPr>
          </w:p>
        </w:tc>
        <w:tc>
          <w:tcPr>
            <w:tcW w:w="2520" w:type="dxa"/>
            <w:tcBorders>
              <w:left w:val="single" w:sz="8" w:space="0" w:color="999999"/>
              <w:right w:val="single" w:sz="8" w:space="0" w:color="999999"/>
            </w:tcBorders>
            <w:vAlign w:val="center"/>
          </w:tcPr>
          <w:p w14:paraId="2CA0BDF5"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2DA43D71" w14:textId="77777777" w:rsidR="004D0899" w:rsidRPr="002326C1" w:rsidRDefault="004D0899" w:rsidP="004D0899">
            <w:pPr>
              <w:rPr>
                <w:lang w:val="en-US"/>
              </w:rPr>
            </w:pPr>
          </w:p>
        </w:tc>
      </w:tr>
      <w:tr w:rsidR="004D0899" w:rsidRPr="00A41C57" w14:paraId="0C52D51E" w14:textId="77777777" w:rsidTr="00357342">
        <w:trPr>
          <w:trHeight w:val="357"/>
        </w:trPr>
        <w:tc>
          <w:tcPr>
            <w:tcW w:w="756" w:type="dxa"/>
            <w:vMerge/>
            <w:tcBorders>
              <w:left w:val="single" w:sz="8" w:space="0" w:color="999999"/>
              <w:right w:val="single" w:sz="8" w:space="0" w:color="999999"/>
            </w:tcBorders>
            <w:vAlign w:val="center"/>
            <w:hideMark/>
          </w:tcPr>
          <w:p w14:paraId="77D64A37"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72EA268D" w14:textId="77777777" w:rsidR="004D0899" w:rsidRPr="002326C1" w:rsidRDefault="004D0899" w:rsidP="004D0899">
            <w:pPr>
              <w:spacing w:before="0" w:after="0" w:line="240" w:lineRule="auto"/>
              <w:rPr>
                <w:lang w:val="en-US"/>
              </w:rPr>
            </w:pPr>
          </w:p>
        </w:tc>
        <w:tc>
          <w:tcPr>
            <w:tcW w:w="2520" w:type="dxa"/>
            <w:vMerge w:val="restart"/>
            <w:tcBorders>
              <w:top w:val="single" w:sz="8" w:space="0" w:color="999999"/>
              <w:left w:val="single" w:sz="8" w:space="0" w:color="999999"/>
              <w:bottom w:val="single" w:sz="8" w:space="0" w:color="999999"/>
              <w:right w:val="single" w:sz="8" w:space="0" w:color="999999"/>
            </w:tcBorders>
            <w:hideMark/>
          </w:tcPr>
          <w:p w14:paraId="791B4C2E" w14:textId="4B92E359" w:rsidR="004D0899" w:rsidRPr="002326C1" w:rsidRDefault="004D0899" w:rsidP="004D0899">
            <w:pPr>
              <w:rPr>
                <w:lang w:val="en-US"/>
              </w:rPr>
            </w:pPr>
            <w:r w:rsidRPr="002326C1">
              <w:rPr>
                <w:lang w:val="en-US"/>
              </w:rPr>
              <w:t xml:space="preserve">In the </w:t>
            </w:r>
            <w:r w:rsidRPr="002326C1">
              <w:rPr>
                <w:rStyle w:val="SAPScreenElement"/>
                <w:lang w:val="en-US"/>
              </w:rPr>
              <w:t xml:space="preserve">Organizational Information </w:t>
            </w:r>
            <w:r w:rsidRPr="002326C1">
              <w:rPr>
                <w:lang w:val="en-US"/>
              </w:rPr>
              <w:t>block:</w:t>
            </w:r>
          </w:p>
          <w:p w14:paraId="2746772D" w14:textId="77777777" w:rsidR="004D0899" w:rsidRPr="002326C1" w:rsidRDefault="004D0899" w:rsidP="004D0899">
            <w:pPr>
              <w:pStyle w:val="SAPNoteHeading"/>
              <w:ind w:left="0"/>
              <w:rPr>
                <w:lang w:val="en-US"/>
              </w:rPr>
            </w:pPr>
            <w:r w:rsidRPr="002326C1">
              <w:rPr>
                <w:noProof/>
                <w:lang w:val="en-US"/>
              </w:rPr>
              <w:drawing>
                <wp:inline distT="0" distB="0" distL="0" distR="0" wp14:anchorId="7A33A0AE" wp14:editId="29A83FB4">
                  <wp:extent cx="226060" cy="226060"/>
                  <wp:effectExtent l="0" t="0" r="0" b="0"/>
                  <wp:docPr id="1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2326C1">
              <w:rPr>
                <w:lang w:val="en-US"/>
              </w:rPr>
              <w:t> Note</w:t>
            </w:r>
          </w:p>
          <w:p w14:paraId="1BD5D1C2" w14:textId="5556B391" w:rsidR="004D0899" w:rsidRPr="002326C1" w:rsidRDefault="004D0899" w:rsidP="004D0899">
            <w:pPr>
              <w:rPr>
                <w:lang w:val="en-US"/>
              </w:rPr>
            </w:pPr>
            <w:r w:rsidRPr="002326C1">
              <w:rPr>
                <w:lang w:val="en-US"/>
              </w:rPr>
              <w:t>Some fields are auto-populated based on the chosen position; leave them unchanged.</w:t>
            </w:r>
          </w:p>
        </w:tc>
        <w:tc>
          <w:tcPr>
            <w:tcW w:w="2520" w:type="dxa"/>
            <w:tcBorders>
              <w:top w:val="single" w:sz="8" w:space="0" w:color="999999"/>
              <w:left w:val="single" w:sz="8" w:space="0" w:color="999999"/>
              <w:bottom w:val="single" w:sz="8" w:space="0" w:color="999999"/>
              <w:right w:val="single" w:sz="8" w:space="0" w:color="999999"/>
            </w:tcBorders>
            <w:hideMark/>
          </w:tcPr>
          <w:p w14:paraId="74DCAD8E" w14:textId="5D289C15" w:rsidR="004D0899" w:rsidRPr="002326C1" w:rsidRDefault="004D0899" w:rsidP="004D0899">
            <w:pPr>
              <w:rPr>
                <w:lang w:val="en-US"/>
              </w:rPr>
            </w:pPr>
            <w:r w:rsidRPr="002326C1">
              <w:rPr>
                <w:rStyle w:val="SAPScreenElement"/>
                <w:lang w:val="en-US"/>
              </w:rPr>
              <w:t>Company</w:t>
            </w:r>
            <w:r w:rsidRPr="002326C1">
              <w:rPr>
                <w:lang w:val="en-US"/>
              </w:rPr>
              <w:t xml:space="preserve">: value selected in the </w:t>
            </w:r>
            <w:r w:rsidRPr="002326C1">
              <w:rPr>
                <w:rStyle w:val="SAPScreenElement"/>
                <w:lang w:val="en-US"/>
              </w:rPr>
              <w:t xml:space="preserve">Identity </w:t>
            </w:r>
            <w:r w:rsidRPr="002326C1">
              <w:rPr>
                <w:lang w:val="en-US"/>
              </w:rPr>
              <w:t>section is defaulted; leave as is</w:t>
            </w:r>
          </w:p>
        </w:tc>
        <w:tc>
          <w:tcPr>
            <w:tcW w:w="3240" w:type="dxa"/>
            <w:tcBorders>
              <w:top w:val="single" w:sz="8" w:space="0" w:color="999999"/>
              <w:left w:val="single" w:sz="8" w:space="0" w:color="999999"/>
              <w:bottom w:val="single" w:sz="8" w:space="0" w:color="999999"/>
              <w:right w:val="single" w:sz="8" w:space="0" w:color="999999"/>
            </w:tcBorders>
          </w:tcPr>
          <w:p w14:paraId="50FB15A0" w14:textId="77777777" w:rsidR="004D0899" w:rsidRPr="002326C1" w:rsidRDefault="004D0899" w:rsidP="004D0899">
            <w:pPr>
              <w:rPr>
                <w:lang w:val="en-US"/>
              </w:rPr>
            </w:pPr>
          </w:p>
        </w:tc>
        <w:tc>
          <w:tcPr>
            <w:tcW w:w="2520" w:type="dxa"/>
            <w:vMerge w:val="restart"/>
            <w:tcBorders>
              <w:left w:val="single" w:sz="8" w:space="0" w:color="999999"/>
              <w:right w:val="single" w:sz="8" w:space="0" w:color="999999"/>
            </w:tcBorders>
            <w:vAlign w:val="center"/>
            <w:hideMark/>
          </w:tcPr>
          <w:p w14:paraId="4B796A79"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BF68B83" w14:textId="77777777" w:rsidR="004D0899" w:rsidRPr="002326C1" w:rsidRDefault="004D0899" w:rsidP="004D0899">
            <w:pPr>
              <w:rPr>
                <w:lang w:val="en-US"/>
              </w:rPr>
            </w:pPr>
          </w:p>
        </w:tc>
      </w:tr>
      <w:tr w:rsidR="004D0899" w:rsidRPr="00A41C57" w14:paraId="3280289C" w14:textId="77777777" w:rsidTr="00357342">
        <w:trPr>
          <w:trHeight w:val="357"/>
        </w:trPr>
        <w:tc>
          <w:tcPr>
            <w:tcW w:w="756" w:type="dxa"/>
            <w:vMerge/>
            <w:tcBorders>
              <w:left w:val="single" w:sz="8" w:space="0" w:color="999999"/>
              <w:right w:val="single" w:sz="8" w:space="0" w:color="999999"/>
            </w:tcBorders>
            <w:vAlign w:val="center"/>
            <w:hideMark/>
          </w:tcPr>
          <w:p w14:paraId="60C6A009"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3EF665B1" w14:textId="77777777" w:rsidR="004D0899" w:rsidRPr="002326C1" w:rsidRDefault="004D0899" w:rsidP="004D0899">
            <w:pPr>
              <w:spacing w:before="0" w:after="0" w:line="240" w:lineRule="auto"/>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0DA80AC6"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02B20EBF" w14:textId="77777777" w:rsidR="004D0899" w:rsidRPr="002326C1" w:rsidRDefault="004D0899" w:rsidP="004D0899">
            <w:pPr>
              <w:rPr>
                <w:lang w:val="en-US"/>
              </w:rPr>
            </w:pPr>
            <w:r w:rsidRPr="002326C1">
              <w:rPr>
                <w:rStyle w:val="SAPScreenElement"/>
                <w:lang w:val="en-US"/>
              </w:rPr>
              <w:t xml:space="preserve">Business Unit: </w:t>
            </w:r>
            <w:r w:rsidRPr="002326C1">
              <w:rPr>
                <w:lang w:val="en-US"/>
              </w:rPr>
              <w:t xml:space="preserve">defaulted based on value entered in field </w:t>
            </w:r>
            <w:r w:rsidRPr="002326C1">
              <w:rPr>
                <w:rStyle w:val="SAPScreenElement"/>
                <w:lang w:val="en-US"/>
              </w:rPr>
              <w:t>Position</w:t>
            </w:r>
          </w:p>
        </w:tc>
        <w:tc>
          <w:tcPr>
            <w:tcW w:w="3240" w:type="dxa"/>
            <w:tcBorders>
              <w:top w:val="single" w:sz="8" w:space="0" w:color="999999"/>
              <w:left w:val="single" w:sz="8" w:space="0" w:color="999999"/>
              <w:bottom w:val="single" w:sz="8" w:space="0" w:color="999999"/>
              <w:right w:val="single" w:sz="8" w:space="0" w:color="999999"/>
            </w:tcBorders>
          </w:tcPr>
          <w:p w14:paraId="03EC6D70" w14:textId="77777777"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hideMark/>
          </w:tcPr>
          <w:p w14:paraId="202F1013"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48885DB8" w14:textId="77777777" w:rsidR="004D0899" w:rsidRPr="002326C1" w:rsidRDefault="004D0899" w:rsidP="004D0899">
            <w:pPr>
              <w:rPr>
                <w:lang w:val="en-US"/>
              </w:rPr>
            </w:pPr>
          </w:p>
        </w:tc>
      </w:tr>
      <w:tr w:rsidR="004D0899" w:rsidRPr="00A41C57" w14:paraId="520B7C7F" w14:textId="77777777" w:rsidTr="00357342">
        <w:trPr>
          <w:trHeight w:val="357"/>
        </w:trPr>
        <w:tc>
          <w:tcPr>
            <w:tcW w:w="756" w:type="dxa"/>
            <w:vMerge/>
            <w:tcBorders>
              <w:left w:val="single" w:sz="8" w:space="0" w:color="999999"/>
              <w:right w:val="single" w:sz="8" w:space="0" w:color="999999"/>
            </w:tcBorders>
            <w:vAlign w:val="center"/>
            <w:hideMark/>
          </w:tcPr>
          <w:p w14:paraId="79A2B2D9"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71B4284A" w14:textId="77777777" w:rsidR="004D0899" w:rsidRPr="002326C1" w:rsidRDefault="004D0899" w:rsidP="004D0899">
            <w:pPr>
              <w:spacing w:before="0" w:after="0" w:line="240" w:lineRule="auto"/>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277A89A8"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22FFC5BA" w14:textId="77777777" w:rsidR="004D0899" w:rsidRPr="002326C1" w:rsidRDefault="004D0899" w:rsidP="004D0899">
            <w:pPr>
              <w:rPr>
                <w:lang w:val="en-US"/>
              </w:rPr>
            </w:pPr>
            <w:r w:rsidRPr="002326C1">
              <w:rPr>
                <w:rStyle w:val="SAPScreenElement"/>
                <w:lang w:val="en-US"/>
              </w:rPr>
              <w:t xml:space="preserve">Division: </w:t>
            </w:r>
            <w:r w:rsidRPr="002326C1">
              <w:rPr>
                <w:lang w:val="en-US"/>
              </w:rPr>
              <w:t xml:space="preserve">defaulted based on value entered in field </w:t>
            </w:r>
            <w:r w:rsidRPr="002326C1">
              <w:rPr>
                <w:rStyle w:val="SAPScreenElement"/>
                <w:lang w:val="en-US"/>
              </w:rPr>
              <w:t>Position</w:t>
            </w:r>
          </w:p>
        </w:tc>
        <w:tc>
          <w:tcPr>
            <w:tcW w:w="3240" w:type="dxa"/>
            <w:tcBorders>
              <w:top w:val="single" w:sz="8" w:space="0" w:color="999999"/>
              <w:left w:val="single" w:sz="8" w:space="0" w:color="999999"/>
              <w:bottom w:val="single" w:sz="8" w:space="0" w:color="999999"/>
              <w:right w:val="single" w:sz="8" w:space="0" w:color="999999"/>
            </w:tcBorders>
          </w:tcPr>
          <w:p w14:paraId="4951464A" w14:textId="77777777"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hideMark/>
          </w:tcPr>
          <w:p w14:paraId="4E0256EE"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4ACDBE54" w14:textId="77777777" w:rsidR="004D0899" w:rsidRPr="002326C1" w:rsidRDefault="004D0899" w:rsidP="004D0899">
            <w:pPr>
              <w:rPr>
                <w:lang w:val="en-US"/>
              </w:rPr>
            </w:pPr>
          </w:p>
        </w:tc>
      </w:tr>
      <w:tr w:rsidR="004D0899" w:rsidRPr="00A41C57" w14:paraId="2B847706" w14:textId="77777777" w:rsidTr="00357342">
        <w:trPr>
          <w:trHeight w:val="357"/>
        </w:trPr>
        <w:tc>
          <w:tcPr>
            <w:tcW w:w="756" w:type="dxa"/>
            <w:vMerge/>
            <w:tcBorders>
              <w:left w:val="single" w:sz="8" w:space="0" w:color="999999"/>
              <w:right w:val="single" w:sz="8" w:space="0" w:color="999999"/>
            </w:tcBorders>
            <w:vAlign w:val="center"/>
            <w:hideMark/>
          </w:tcPr>
          <w:p w14:paraId="1DB40821"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1EA8945C" w14:textId="77777777" w:rsidR="004D0899" w:rsidRPr="002326C1" w:rsidRDefault="004D0899" w:rsidP="004D0899">
            <w:pPr>
              <w:spacing w:before="0" w:after="0" w:line="240" w:lineRule="auto"/>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44505401"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58B3883F" w14:textId="77777777" w:rsidR="004D0899" w:rsidRPr="002326C1" w:rsidRDefault="004D0899" w:rsidP="004D0899">
            <w:pPr>
              <w:rPr>
                <w:lang w:val="en-US"/>
              </w:rPr>
            </w:pPr>
            <w:r w:rsidRPr="002326C1">
              <w:rPr>
                <w:rStyle w:val="SAPScreenElement"/>
                <w:lang w:val="en-US"/>
              </w:rPr>
              <w:t xml:space="preserve">Department: </w:t>
            </w:r>
            <w:r w:rsidRPr="002326C1">
              <w:rPr>
                <w:lang w:val="en-US"/>
              </w:rPr>
              <w:t xml:space="preserve">defaulted based on value entered in field </w:t>
            </w:r>
            <w:r w:rsidRPr="002326C1">
              <w:rPr>
                <w:rStyle w:val="SAPScreenElement"/>
                <w:lang w:val="en-US"/>
              </w:rPr>
              <w:t>Position</w:t>
            </w:r>
          </w:p>
        </w:tc>
        <w:tc>
          <w:tcPr>
            <w:tcW w:w="3240" w:type="dxa"/>
            <w:tcBorders>
              <w:top w:val="single" w:sz="8" w:space="0" w:color="999999"/>
              <w:left w:val="single" w:sz="8" w:space="0" w:color="999999"/>
              <w:bottom w:val="single" w:sz="8" w:space="0" w:color="999999"/>
              <w:right w:val="single" w:sz="8" w:space="0" w:color="999999"/>
            </w:tcBorders>
          </w:tcPr>
          <w:p w14:paraId="7A7EC993" w14:textId="77777777"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hideMark/>
          </w:tcPr>
          <w:p w14:paraId="6D0813CC"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69EC5BA3" w14:textId="77777777" w:rsidR="004D0899" w:rsidRPr="002326C1" w:rsidRDefault="004D0899" w:rsidP="004D0899">
            <w:pPr>
              <w:rPr>
                <w:lang w:val="en-US"/>
              </w:rPr>
            </w:pPr>
          </w:p>
        </w:tc>
      </w:tr>
      <w:tr w:rsidR="004D0899" w:rsidRPr="00A41C57" w14:paraId="7DB61AB0" w14:textId="77777777" w:rsidTr="00357342">
        <w:trPr>
          <w:trHeight w:val="357"/>
        </w:trPr>
        <w:tc>
          <w:tcPr>
            <w:tcW w:w="756" w:type="dxa"/>
            <w:vMerge/>
            <w:tcBorders>
              <w:left w:val="single" w:sz="8" w:space="0" w:color="999999"/>
              <w:right w:val="single" w:sz="8" w:space="0" w:color="999999"/>
            </w:tcBorders>
            <w:vAlign w:val="center"/>
            <w:hideMark/>
          </w:tcPr>
          <w:p w14:paraId="13D6EFDB"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37BC73C2" w14:textId="77777777" w:rsidR="004D0899" w:rsidRPr="002326C1" w:rsidRDefault="004D0899" w:rsidP="004D0899">
            <w:pPr>
              <w:spacing w:before="0" w:after="0" w:line="240" w:lineRule="auto"/>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53B1B317"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6B2CC11C" w14:textId="77777777" w:rsidR="004D0899" w:rsidRPr="002326C1" w:rsidRDefault="004D0899" w:rsidP="004D0899">
            <w:pPr>
              <w:rPr>
                <w:rStyle w:val="SAPScreenElement"/>
                <w:lang w:val="en-US"/>
              </w:rPr>
            </w:pPr>
            <w:r w:rsidRPr="002326C1">
              <w:rPr>
                <w:rStyle w:val="SAPScreenElement"/>
                <w:lang w:val="en-US"/>
              </w:rPr>
              <w:t xml:space="preserve">Location: </w:t>
            </w:r>
            <w:r w:rsidRPr="002326C1">
              <w:rPr>
                <w:lang w:val="en-US"/>
              </w:rPr>
              <w:t xml:space="preserve">defaulted based on value entered in field </w:t>
            </w:r>
            <w:r w:rsidRPr="002326C1">
              <w:rPr>
                <w:rStyle w:val="SAPScreenElement"/>
                <w:lang w:val="en-US"/>
              </w:rPr>
              <w:t>Position</w:t>
            </w:r>
          </w:p>
          <w:p w14:paraId="25DDD97A" w14:textId="77777777" w:rsidR="004D0899" w:rsidRPr="00262AA6" w:rsidRDefault="004D0899" w:rsidP="004D0899">
            <w:pPr>
              <w:pStyle w:val="SAPNoteHeading"/>
              <w:ind w:left="0"/>
              <w:rPr>
                <w:lang w:val="en-US"/>
                <w:rPrChange w:id="2269" w:author="Author" w:date="2018-02-22T10:53:00Z">
                  <w:rPr>
                    <w:highlight w:val="cyan"/>
                    <w:lang w:val="en-US"/>
                  </w:rPr>
                </w:rPrChange>
              </w:rPr>
            </w:pPr>
            <w:r w:rsidRPr="00262AA6">
              <w:rPr>
                <w:noProof/>
                <w:lang w:val="en-US"/>
                <w:rPrChange w:id="2270" w:author="Author" w:date="2018-02-22T10:53:00Z">
                  <w:rPr>
                    <w:noProof/>
                    <w:highlight w:val="cyan"/>
                    <w:lang w:val="en-US"/>
                  </w:rPr>
                </w:rPrChange>
              </w:rPr>
              <w:lastRenderedPageBreak/>
              <w:drawing>
                <wp:inline distT="0" distB="0" distL="0" distR="0" wp14:anchorId="4AECF4D6" wp14:editId="7F799592">
                  <wp:extent cx="226060" cy="226060"/>
                  <wp:effectExtent l="0" t="0" r="0" b="0"/>
                  <wp:docPr id="1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262AA6">
              <w:rPr>
                <w:lang w:val="en-US"/>
                <w:rPrChange w:id="2271" w:author="Author" w:date="2018-02-22T10:53:00Z">
                  <w:rPr>
                    <w:highlight w:val="cyan"/>
                    <w:lang w:val="en-US"/>
                  </w:rPr>
                </w:rPrChange>
              </w:rPr>
              <w:t> Note</w:t>
            </w:r>
          </w:p>
          <w:p w14:paraId="63305C7C" w14:textId="36FCCFED" w:rsidR="004D0899" w:rsidRPr="002326C1" w:rsidRDefault="004D0899" w:rsidP="004D0899">
            <w:pPr>
              <w:rPr>
                <w:lang w:val="en-US"/>
              </w:rPr>
            </w:pPr>
            <w:r w:rsidRPr="00262AA6">
              <w:rPr>
                <w:lang w:val="en-US"/>
                <w:rPrChange w:id="2272" w:author="Author" w:date="2018-02-22T10:53:00Z">
                  <w:rPr>
                    <w:highlight w:val="cyan"/>
                    <w:lang w:val="en-US"/>
                  </w:rPr>
                </w:rPrChange>
              </w:rPr>
              <w:t xml:space="preserve">For the countries </w:t>
            </w:r>
            <w:r w:rsidRPr="00262AA6">
              <w:rPr>
                <w:b/>
                <w:lang w:val="en-US"/>
                <w:rPrChange w:id="2273" w:author="Author" w:date="2018-02-22T10:53:00Z">
                  <w:rPr>
                    <w:b/>
                    <w:highlight w:val="cyan"/>
                    <w:lang w:val="en-US"/>
                  </w:rPr>
                </w:rPrChange>
              </w:rPr>
              <w:t>CN</w:t>
            </w:r>
            <w:r w:rsidRPr="00262AA6">
              <w:rPr>
                <w:lang w:val="en-US"/>
                <w:rPrChange w:id="2274" w:author="Author" w:date="2018-02-22T10:53:00Z">
                  <w:rPr>
                    <w:highlight w:val="cyan"/>
                    <w:lang w:val="en-US"/>
                  </w:rPr>
                </w:rPrChange>
              </w:rPr>
              <w:t xml:space="preserve">, </w:t>
            </w:r>
            <w:r w:rsidRPr="00262AA6">
              <w:rPr>
                <w:b/>
                <w:lang w:val="en-US"/>
                <w:rPrChange w:id="2275" w:author="Author" w:date="2018-02-22T10:53:00Z">
                  <w:rPr>
                    <w:b/>
                    <w:highlight w:val="cyan"/>
                    <w:lang w:val="en-US"/>
                  </w:rPr>
                </w:rPrChange>
              </w:rPr>
              <w:t xml:space="preserve">DE </w:t>
            </w:r>
            <w:r w:rsidRPr="00262AA6">
              <w:rPr>
                <w:lang w:val="en-US"/>
                <w:rPrChange w:id="2276" w:author="Author" w:date="2018-02-22T10:53:00Z">
                  <w:rPr>
                    <w:highlight w:val="cyan"/>
                    <w:lang w:val="en-US"/>
                  </w:rPr>
                </w:rPrChange>
              </w:rPr>
              <w:t xml:space="preserve">and </w:t>
            </w:r>
            <w:r w:rsidRPr="00262AA6">
              <w:rPr>
                <w:b/>
                <w:lang w:val="en-US"/>
                <w:rPrChange w:id="2277" w:author="Author" w:date="2018-02-22T10:53:00Z">
                  <w:rPr>
                    <w:b/>
                    <w:highlight w:val="cyan"/>
                    <w:lang w:val="en-US"/>
                  </w:rPr>
                </w:rPrChange>
              </w:rPr>
              <w:t>US</w:t>
            </w:r>
            <w:r w:rsidRPr="00262AA6">
              <w:rPr>
                <w:lang w:val="en-US"/>
                <w:rPrChange w:id="2278" w:author="Author" w:date="2018-02-22T10:53:00Z">
                  <w:rPr>
                    <w:highlight w:val="cyan"/>
                    <w:lang w:val="en-US"/>
                  </w:rPr>
                </w:rPrChange>
              </w:rPr>
              <w:t xml:space="preserve">, this information is needed, because based on the geo zone defined for the location, the range penetration in the </w:t>
            </w:r>
            <w:r w:rsidRPr="00262AA6">
              <w:rPr>
                <w:rStyle w:val="SAPScreenElement"/>
                <w:lang w:val="en-US"/>
                <w:rPrChange w:id="2279" w:author="Author" w:date="2018-02-22T10:53:00Z">
                  <w:rPr>
                    <w:rStyle w:val="SAPScreenElement"/>
                    <w:highlight w:val="cyan"/>
                    <w:lang w:val="en-US"/>
                  </w:rPr>
                </w:rPrChange>
              </w:rPr>
              <w:t>Compensation Information</w:t>
            </w:r>
            <w:r w:rsidRPr="00262AA6">
              <w:rPr>
                <w:lang w:val="en-US"/>
                <w:rPrChange w:id="2280" w:author="Author" w:date="2018-02-22T10:53:00Z">
                  <w:rPr>
                    <w:highlight w:val="cyan"/>
                    <w:lang w:val="en-US"/>
                  </w:rPr>
                </w:rPrChange>
              </w:rPr>
              <w:t xml:space="preserve"> block will be determined.</w:t>
            </w:r>
          </w:p>
        </w:tc>
        <w:tc>
          <w:tcPr>
            <w:tcW w:w="3240" w:type="dxa"/>
            <w:tcBorders>
              <w:top w:val="single" w:sz="8" w:space="0" w:color="999999"/>
              <w:left w:val="single" w:sz="8" w:space="0" w:color="999999"/>
              <w:bottom w:val="single" w:sz="8" w:space="0" w:color="999999"/>
              <w:right w:val="single" w:sz="8" w:space="0" w:color="999999"/>
            </w:tcBorders>
          </w:tcPr>
          <w:p w14:paraId="5158E6CC" w14:textId="77777777" w:rsidR="004D0899" w:rsidRPr="002326C1" w:rsidRDefault="004D0899" w:rsidP="004D0899">
            <w:pPr>
              <w:pStyle w:val="SAPNoteHeading"/>
              <w:ind w:left="0"/>
              <w:rPr>
                <w:lang w:val="en-US"/>
              </w:rPr>
            </w:pPr>
            <w:r w:rsidRPr="002326C1">
              <w:rPr>
                <w:noProof/>
                <w:lang w:val="en-US"/>
              </w:rPr>
              <w:lastRenderedPageBreak/>
              <w:drawing>
                <wp:inline distT="0" distB="0" distL="0" distR="0" wp14:anchorId="19E8405F" wp14:editId="7DFA3F92">
                  <wp:extent cx="228600" cy="228600"/>
                  <wp:effectExtent l="0" t="0" r="0" b="0"/>
                  <wp:docPr id="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5A9B1393" w14:textId="033248E0" w:rsidR="004D0899" w:rsidRPr="002326C1" w:rsidRDefault="004D0899" w:rsidP="004D0899">
            <w:pPr>
              <w:pStyle w:val="NoteParagraph"/>
              <w:ind w:left="0"/>
              <w:rPr>
                <w:lang w:val="en-US"/>
              </w:rPr>
            </w:pPr>
            <w:r w:rsidRPr="002326C1">
              <w:rPr>
                <w:lang w:val="en-US"/>
              </w:rPr>
              <w:t>Required if integration with Employee Central Payroll is in place.</w:t>
            </w:r>
          </w:p>
        </w:tc>
        <w:tc>
          <w:tcPr>
            <w:tcW w:w="2520" w:type="dxa"/>
            <w:vMerge/>
            <w:tcBorders>
              <w:left w:val="single" w:sz="8" w:space="0" w:color="999999"/>
              <w:right w:val="single" w:sz="8" w:space="0" w:color="999999"/>
            </w:tcBorders>
            <w:vAlign w:val="center"/>
            <w:hideMark/>
          </w:tcPr>
          <w:p w14:paraId="0A4AC4B9"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7169AA45" w14:textId="77777777" w:rsidR="004D0899" w:rsidRPr="002326C1" w:rsidRDefault="004D0899" w:rsidP="004D0899">
            <w:pPr>
              <w:rPr>
                <w:lang w:val="en-US"/>
              </w:rPr>
            </w:pPr>
          </w:p>
        </w:tc>
      </w:tr>
      <w:tr w:rsidR="004D0899" w:rsidRPr="00A41C57" w14:paraId="26F908FB" w14:textId="77777777" w:rsidTr="00357342">
        <w:trPr>
          <w:trHeight w:val="357"/>
        </w:trPr>
        <w:tc>
          <w:tcPr>
            <w:tcW w:w="756" w:type="dxa"/>
            <w:vMerge/>
            <w:tcBorders>
              <w:left w:val="single" w:sz="8" w:space="0" w:color="999999"/>
              <w:right w:val="single" w:sz="8" w:space="0" w:color="999999"/>
            </w:tcBorders>
            <w:vAlign w:val="center"/>
            <w:hideMark/>
          </w:tcPr>
          <w:p w14:paraId="4E2ADB6E"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5D30F0C9" w14:textId="77777777" w:rsidR="004D0899" w:rsidRPr="002326C1" w:rsidRDefault="004D0899" w:rsidP="004D0899">
            <w:pPr>
              <w:spacing w:before="0" w:after="0" w:line="240" w:lineRule="auto"/>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39924974"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3C18B956" w14:textId="77777777" w:rsidR="004D0899" w:rsidRPr="002326C1" w:rsidRDefault="004D0899" w:rsidP="004D0899">
            <w:pPr>
              <w:rPr>
                <w:lang w:val="en-US"/>
              </w:rPr>
            </w:pPr>
            <w:r w:rsidRPr="002326C1">
              <w:rPr>
                <w:rStyle w:val="SAPScreenElement"/>
                <w:lang w:val="en-US"/>
              </w:rPr>
              <w:t xml:space="preserve">Timezone: </w:t>
            </w:r>
            <w:r w:rsidRPr="002326C1">
              <w:rPr>
                <w:lang w:val="en-US"/>
              </w:rPr>
              <w:t>enter as appropriate for value available in field</w:t>
            </w:r>
            <w:r w:rsidRPr="002326C1">
              <w:rPr>
                <w:rStyle w:val="SAPScreenElement"/>
                <w:lang w:val="en-US"/>
              </w:rPr>
              <w:t xml:space="preserve"> Location</w:t>
            </w:r>
          </w:p>
        </w:tc>
        <w:tc>
          <w:tcPr>
            <w:tcW w:w="3240" w:type="dxa"/>
            <w:tcBorders>
              <w:top w:val="single" w:sz="8" w:space="0" w:color="999999"/>
              <w:left w:val="single" w:sz="8" w:space="0" w:color="999999"/>
              <w:bottom w:val="single" w:sz="8" w:space="0" w:color="999999"/>
              <w:right w:val="single" w:sz="8" w:space="0" w:color="999999"/>
            </w:tcBorders>
          </w:tcPr>
          <w:p w14:paraId="1B8AFC0D" w14:textId="77777777"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hideMark/>
          </w:tcPr>
          <w:p w14:paraId="3DF4301A"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BE623D2" w14:textId="77777777" w:rsidR="004D0899" w:rsidRPr="002326C1" w:rsidRDefault="004D0899" w:rsidP="004D0899">
            <w:pPr>
              <w:rPr>
                <w:lang w:val="en-US"/>
              </w:rPr>
            </w:pPr>
          </w:p>
        </w:tc>
      </w:tr>
      <w:tr w:rsidR="004D0899" w:rsidRPr="00A41C57" w14:paraId="6196C8D6" w14:textId="77777777" w:rsidTr="00357342">
        <w:trPr>
          <w:trHeight w:val="357"/>
        </w:trPr>
        <w:tc>
          <w:tcPr>
            <w:tcW w:w="756" w:type="dxa"/>
            <w:vMerge/>
            <w:tcBorders>
              <w:left w:val="single" w:sz="8" w:space="0" w:color="999999"/>
              <w:right w:val="single" w:sz="8" w:space="0" w:color="999999"/>
            </w:tcBorders>
            <w:vAlign w:val="center"/>
            <w:hideMark/>
          </w:tcPr>
          <w:p w14:paraId="3ADA48EB"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632C4100" w14:textId="77777777" w:rsidR="004D0899" w:rsidRPr="002326C1" w:rsidRDefault="004D0899" w:rsidP="004D0899">
            <w:pPr>
              <w:spacing w:before="0" w:after="0" w:line="240" w:lineRule="auto"/>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33C690D7"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63AF5AE6" w14:textId="77777777" w:rsidR="004D0899" w:rsidRPr="002326C1" w:rsidRDefault="004D0899" w:rsidP="004D0899">
            <w:pPr>
              <w:rPr>
                <w:lang w:val="en-US"/>
              </w:rPr>
            </w:pPr>
            <w:r w:rsidRPr="002326C1">
              <w:rPr>
                <w:rStyle w:val="SAPScreenElement"/>
                <w:lang w:val="en-US"/>
              </w:rPr>
              <w:t>Cost Center</w:t>
            </w:r>
            <w:r w:rsidRPr="002326C1">
              <w:rPr>
                <w:lang w:val="en-US"/>
              </w:rPr>
              <w:t xml:space="preserve">: defaulted based on value entered in field </w:t>
            </w:r>
            <w:r w:rsidRPr="002326C1">
              <w:rPr>
                <w:rStyle w:val="SAPScreenElement"/>
                <w:lang w:val="en-US"/>
              </w:rPr>
              <w:t>Position</w:t>
            </w:r>
          </w:p>
        </w:tc>
        <w:tc>
          <w:tcPr>
            <w:tcW w:w="3240" w:type="dxa"/>
            <w:tcBorders>
              <w:top w:val="single" w:sz="8" w:space="0" w:color="999999"/>
              <w:left w:val="single" w:sz="8" w:space="0" w:color="999999"/>
              <w:bottom w:val="single" w:sz="8" w:space="0" w:color="999999"/>
              <w:right w:val="single" w:sz="8" w:space="0" w:color="999999"/>
            </w:tcBorders>
          </w:tcPr>
          <w:p w14:paraId="658B3C28" w14:textId="6A209EF4" w:rsidR="004D0899" w:rsidRPr="002326C1" w:rsidRDefault="004D0899" w:rsidP="004D0899">
            <w:pPr>
              <w:pStyle w:val="NoteParagraph"/>
              <w:ind w:left="0"/>
              <w:rPr>
                <w:lang w:val="en-US"/>
              </w:rPr>
            </w:pPr>
            <w:r w:rsidRPr="002326C1">
              <w:rPr>
                <w:lang w:val="en-US"/>
              </w:rPr>
              <w:t xml:space="preserve"> </w:t>
            </w:r>
          </w:p>
        </w:tc>
        <w:tc>
          <w:tcPr>
            <w:tcW w:w="2520" w:type="dxa"/>
            <w:vMerge/>
            <w:tcBorders>
              <w:left w:val="single" w:sz="8" w:space="0" w:color="999999"/>
              <w:right w:val="single" w:sz="8" w:space="0" w:color="999999"/>
            </w:tcBorders>
            <w:vAlign w:val="center"/>
            <w:hideMark/>
          </w:tcPr>
          <w:p w14:paraId="298FC245"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B1C8E96" w14:textId="77777777" w:rsidR="004D0899" w:rsidRPr="002326C1" w:rsidRDefault="004D0899" w:rsidP="004D0899">
            <w:pPr>
              <w:rPr>
                <w:lang w:val="en-US"/>
              </w:rPr>
            </w:pPr>
          </w:p>
        </w:tc>
      </w:tr>
      <w:tr w:rsidR="004D0899" w:rsidRPr="00A41C57" w14:paraId="2B411E80" w14:textId="77777777" w:rsidTr="00357342">
        <w:trPr>
          <w:trHeight w:val="357"/>
        </w:trPr>
        <w:tc>
          <w:tcPr>
            <w:tcW w:w="756" w:type="dxa"/>
            <w:vMerge/>
            <w:tcBorders>
              <w:left w:val="single" w:sz="8" w:space="0" w:color="999999"/>
              <w:right w:val="single" w:sz="8" w:space="0" w:color="999999"/>
            </w:tcBorders>
            <w:vAlign w:val="center"/>
            <w:hideMark/>
          </w:tcPr>
          <w:p w14:paraId="70A3AA5B"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51CB657C" w14:textId="77777777" w:rsidR="004D0899" w:rsidRPr="002326C1" w:rsidRDefault="004D0899" w:rsidP="004D0899">
            <w:pPr>
              <w:spacing w:before="0" w:after="0" w:line="240" w:lineRule="auto"/>
              <w:rPr>
                <w:lang w:val="en-US"/>
              </w:rPr>
            </w:pPr>
          </w:p>
        </w:tc>
        <w:tc>
          <w:tcPr>
            <w:tcW w:w="2520" w:type="dxa"/>
            <w:vMerge w:val="restart"/>
            <w:tcBorders>
              <w:top w:val="single" w:sz="8" w:space="0" w:color="999999"/>
              <w:left w:val="single" w:sz="8" w:space="0" w:color="999999"/>
              <w:right w:val="single" w:sz="8" w:space="0" w:color="999999"/>
            </w:tcBorders>
            <w:hideMark/>
          </w:tcPr>
          <w:p w14:paraId="36A0A60C" w14:textId="5F976984" w:rsidR="004D0899" w:rsidRPr="002326C1" w:rsidRDefault="004D0899" w:rsidP="004D0899">
            <w:pPr>
              <w:rPr>
                <w:lang w:val="en-US"/>
              </w:rPr>
            </w:pPr>
            <w:r w:rsidRPr="002326C1">
              <w:rPr>
                <w:lang w:val="en-US"/>
              </w:rPr>
              <w:t xml:space="preserve">in the </w:t>
            </w:r>
            <w:r w:rsidRPr="002326C1">
              <w:rPr>
                <w:rStyle w:val="SAPScreenElement"/>
                <w:lang w:val="en-US"/>
              </w:rPr>
              <w:t xml:space="preserve">Job Information </w:t>
            </w:r>
            <w:r w:rsidRPr="002326C1">
              <w:rPr>
                <w:lang w:val="en-US"/>
              </w:rPr>
              <w:t>block:</w:t>
            </w:r>
          </w:p>
          <w:p w14:paraId="4C0EE30A" w14:textId="77777777" w:rsidR="004D0899" w:rsidRPr="002326C1" w:rsidRDefault="004D0899" w:rsidP="004D0899">
            <w:pPr>
              <w:pStyle w:val="SAPNoteHeading"/>
              <w:ind w:left="0"/>
              <w:rPr>
                <w:lang w:val="en-US"/>
              </w:rPr>
            </w:pPr>
            <w:r w:rsidRPr="002326C1">
              <w:rPr>
                <w:noProof/>
                <w:lang w:val="en-US"/>
              </w:rPr>
              <w:drawing>
                <wp:inline distT="0" distB="0" distL="0" distR="0" wp14:anchorId="23EC36F5" wp14:editId="38051A2A">
                  <wp:extent cx="226060" cy="226060"/>
                  <wp:effectExtent l="0" t="0" r="0" b="0"/>
                  <wp:docPr id="1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2326C1">
              <w:rPr>
                <w:lang w:val="en-US"/>
              </w:rPr>
              <w:t> Note</w:t>
            </w:r>
          </w:p>
          <w:p w14:paraId="03012CC7" w14:textId="0B911FFB" w:rsidR="004D0899" w:rsidRPr="002326C1" w:rsidRDefault="004D0899" w:rsidP="004D0899">
            <w:pPr>
              <w:rPr>
                <w:lang w:val="en-US"/>
              </w:rPr>
            </w:pPr>
            <w:r w:rsidRPr="002326C1">
              <w:rPr>
                <w:lang w:val="en-US"/>
              </w:rPr>
              <w:t>Some fields are auto-populated based on the chosen position; leave them unchanged, if not otherwise mentioned.</w:t>
            </w:r>
          </w:p>
        </w:tc>
        <w:tc>
          <w:tcPr>
            <w:tcW w:w="2520" w:type="dxa"/>
            <w:tcBorders>
              <w:top w:val="single" w:sz="8" w:space="0" w:color="999999"/>
              <w:left w:val="single" w:sz="8" w:space="0" w:color="999999"/>
              <w:bottom w:val="single" w:sz="8" w:space="0" w:color="999999"/>
              <w:right w:val="single" w:sz="8" w:space="0" w:color="999999"/>
            </w:tcBorders>
            <w:hideMark/>
          </w:tcPr>
          <w:p w14:paraId="5F1F82E4" w14:textId="77777777" w:rsidR="004D0899" w:rsidRPr="002326C1" w:rsidRDefault="004D0899" w:rsidP="004D0899">
            <w:pPr>
              <w:rPr>
                <w:lang w:val="en-US"/>
              </w:rPr>
            </w:pPr>
            <w:r w:rsidRPr="002326C1">
              <w:rPr>
                <w:rStyle w:val="SAPScreenElement"/>
                <w:lang w:val="en-US"/>
              </w:rPr>
              <w:t xml:space="preserve">Supervisor: </w:t>
            </w:r>
            <w:r w:rsidRPr="002326C1">
              <w:rPr>
                <w:lang w:val="en-US"/>
              </w:rPr>
              <w:t xml:space="preserve">defaulted based on value entered in field </w:t>
            </w:r>
            <w:r w:rsidRPr="002326C1">
              <w:rPr>
                <w:rStyle w:val="SAPScreenElement"/>
                <w:lang w:val="en-US"/>
              </w:rPr>
              <w:t xml:space="preserve">Position </w:t>
            </w:r>
            <w:r w:rsidRPr="002326C1">
              <w:rPr>
                <w:lang w:val="en-US"/>
              </w:rPr>
              <w:t>(via the higher-level position)</w:t>
            </w:r>
          </w:p>
        </w:tc>
        <w:tc>
          <w:tcPr>
            <w:tcW w:w="3240" w:type="dxa"/>
            <w:tcBorders>
              <w:top w:val="single" w:sz="8" w:space="0" w:color="999999"/>
              <w:left w:val="single" w:sz="8" w:space="0" w:color="999999"/>
              <w:bottom w:val="single" w:sz="8" w:space="0" w:color="999999"/>
              <w:right w:val="single" w:sz="8" w:space="0" w:color="999999"/>
            </w:tcBorders>
          </w:tcPr>
          <w:p w14:paraId="56ED524D" w14:textId="2D25E502" w:rsidR="004D0899" w:rsidRPr="002326C1" w:rsidRDefault="004D0899" w:rsidP="004D0899">
            <w:pPr>
              <w:pStyle w:val="NoteParagraph"/>
              <w:ind w:left="0"/>
              <w:rPr>
                <w:lang w:val="en-US"/>
              </w:rPr>
            </w:pPr>
            <w:r w:rsidRPr="002326C1">
              <w:rPr>
                <w:lang w:val="en-US"/>
              </w:rPr>
              <w:t>In case the higher-level position has no incumbent yet, the system determines the next available supervisor from the position hierarchy and the rehired employee will report to this supervisor (line manager).</w:t>
            </w:r>
          </w:p>
        </w:tc>
        <w:tc>
          <w:tcPr>
            <w:tcW w:w="2520" w:type="dxa"/>
            <w:vMerge w:val="restart"/>
            <w:tcBorders>
              <w:left w:val="single" w:sz="8" w:space="0" w:color="999999"/>
              <w:right w:val="single" w:sz="8" w:space="0" w:color="999999"/>
            </w:tcBorders>
            <w:vAlign w:val="center"/>
            <w:hideMark/>
          </w:tcPr>
          <w:p w14:paraId="697B2CE9"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3576D7CA" w14:textId="77777777" w:rsidR="004D0899" w:rsidRPr="002326C1" w:rsidRDefault="004D0899" w:rsidP="004D0899">
            <w:pPr>
              <w:rPr>
                <w:lang w:val="en-US"/>
              </w:rPr>
            </w:pPr>
          </w:p>
        </w:tc>
      </w:tr>
      <w:tr w:rsidR="004D0899" w:rsidRPr="00A41C57" w14:paraId="62239BFB" w14:textId="77777777" w:rsidTr="00357342">
        <w:trPr>
          <w:trHeight w:val="288"/>
        </w:trPr>
        <w:tc>
          <w:tcPr>
            <w:tcW w:w="756" w:type="dxa"/>
            <w:vMerge/>
            <w:tcBorders>
              <w:left w:val="single" w:sz="8" w:space="0" w:color="999999"/>
              <w:right w:val="single" w:sz="8" w:space="0" w:color="999999"/>
            </w:tcBorders>
            <w:vAlign w:val="center"/>
            <w:hideMark/>
          </w:tcPr>
          <w:p w14:paraId="7C3BDE3A"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1FC94D16"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089EFBC5"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562D5F93" w14:textId="77777777" w:rsidR="004D0899" w:rsidRPr="002326C1" w:rsidRDefault="004D0899" w:rsidP="004D0899">
            <w:pPr>
              <w:rPr>
                <w:lang w:val="en-US"/>
              </w:rPr>
            </w:pPr>
            <w:r w:rsidRPr="002326C1">
              <w:rPr>
                <w:rStyle w:val="SAPScreenElement"/>
                <w:lang w:val="en-US"/>
              </w:rPr>
              <w:t xml:space="preserve">Job Classification: </w:t>
            </w:r>
            <w:r w:rsidRPr="002326C1">
              <w:rPr>
                <w:lang w:val="en-US"/>
              </w:rPr>
              <w:t xml:space="preserve">defaulted based on value entered in field </w:t>
            </w:r>
            <w:r w:rsidRPr="002326C1">
              <w:rPr>
                <w:rStyle w:val="SAPScreenElement"/>
                <w:lang w:val="en-US"/>
              </w:rPr>
              <w:t>Position</w:t>
            </w:r>
          </w:p>
        </w:tc>
        <w:tc>
          <w:tcPr>
            <w:tcW w:w="3240" w:type="dxa"/>
            <w:tcBorders>
              <w:top w:val="single" w:sz="8" w:space="0" w:color="999999"/>
              <w:left w:val="single" w:sz="8" w:space="0" w:color="999999"/>
              <w:bottom w:val="single" w:sz="8" w:space="0" w:color="999999"/>
              <w:right w:val="single" w:sz="8" w:space="0" w:color="999999"/>
            </w:tcBorders>
          </w:tcPr>
          <w:p w14:paraId="25B86E49" w14:textId="77777777"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hideMark/>
          </w:tcPr>
          <w:p w14:paraId="2F6B9EDE"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4EBA74E7" w14:textId="77777777" w:rsidR="004D0899" w:rsidRPr="002326C1" w:rsidRDefault="004D0899" w:rsidP="004D0899">
            <w:pPr>
              <w:rPr>
                <w:lang w:val="en-US"/>
              </w:rPr>
            </w:pPr>
          </w:p>
        </w:tc>
      </w:tr>
      <w:tr w:rsidR="004D0899" w:rsidRPr="002326C1" w14:paraId="2604F232" w14:textId="77777777" w:rsidTr="00357342">
        <w:trPr>
          <w:trHeight w:val="357"/>
        </w:trPr>
        <w:tc>
          <w:tcPr>
            <w:tcW w:w="756" w:type="dxa"/>
            <w:vMerge/>
            <w:tcBorders>
              <w:left w:val="single" w:sz="8" w:space="0" w:color="999999"/>
              <w:right w:val="single" w:sz="8" w:space="0" w:color="999999"/>
            </w:tcBorders>
            <w:vAlign w:val="center"/>
            <w:hideMark/>
          </w:tcPr>
          <w:p w14:paraId="0B23D2C4"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78594FDD"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1559C700"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30340C44" w14:textId="77777777" w:rsidR="004D0899" w:rsidRPr="002326C1" w:rsidRDefault="004D0899" w:rsidP="004D0899">
            <w:pPr>
              <w:rPr>
                <w:lang w:val="en-US"/>
              </w:rPr>
            </w:pPr>
            <w:r w:rsidRPr="002326C1">
              <w:rPr>
                <w:rStyle w:val="SAPScreenElement"/>
                <w:lang w:val="en-US"/>
              </w:rPr>
              <w:t xml:space="preserve">Job Title: </w:t>
            </w:r>
            <w:r w:rsidRPr="002326C1">
              <w:rPr>
                <w:lang w:val="en-US"/>
              </w:rPr>
              <w:t xml:space="preserve">defaulted based on value entered in field </w:t>
            </w:r>
            <w:r w:rsidRPr="002326C1">
              <w:rPr>
                <w:rStyle w:val="SAPScreenElement"/>
                <w:lang w:val="en-US"/>
              </w:rPr>
              <w:t>Position</w:t>
            </w:r>
          </w:p>
        </w:tc>
        <w:tc>
          <w:tcPr>
            <w:tcW w:w="3240" w:type="dxa"/>
            <w:tcBorders>
              <w:top w:val="single" w:sz="8" w:space="0" w:color="999999"/>
              <w:left w:val="single" w:sz="8" w:space="0" w:color="999999"/>
              <w:bottom w:val="single" w:sz="8" w:space="0" w:color="999999"/>
              <w:right w:val="single" w:sz="8" w:space="0" w:color="999999"/>
            </w:tcBorders>
          </w:tcPr>
          <w:p w14:paraId="57C74832" w14:textId="13D44728" w:rsidR="004D0899" w:rsidRPr="002326C1" w:rsidRDefault="004D0899" w:rsidP="004D0899">
            <w:pPr>
              <w:rPr>
                <w:lang w:val="en-US"/>
              </w:rPr>
            </w:pPr>
            <w:r w:rsidRPr="002326C1">
              <w:rPr>
                <w:lang w:val="en-US"/>
              </w:rPr>
              <w:t>read-only field</w:t>
            </w:r>
          </w:p>
        </w:tc>
        <w:tc>
          <w:tcPr>
            <w:tcW w:w="2520" w:type="dxa"/>
            <w:vMerge/>
            <w:tcBorders>
              <w:left w:val="single" w:sz="8" w:space="0" w:color="999999"/>
              <w:right w:val="single" w:sz="8" w:space="0" w:color="999999"/>
            </w:tcBorders>
            <w:vAlign w:val="center"/>
            <w:hideMark/>
          </w:tcPr>
          <w:p w14:paraId="1329888C"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3B68294B" w14:textId="77777777" w:rsidR="004D0899" w:rsidRPr="002326C1" w:rsidRDefault="004D0899" w:rsidP="004D0899">
            <w:pPr>
              <w:rPr>
                <w:lang w:val="en-US"/>
              </w:rPr>
            </w:pPr>
          </w:p>
        </w:tc>
      </w:tr>
      <w:tr w:rsidR="004D0899" w:rsidRPr="00A41C57" w14:paraId="499F60F2" w14:textId="77777777" w:rsidTr="00357342">
        <w:trPr>
          <w:trHeight w:val="357"/>
        </w:trPr>
        <w:tc>
          <w:tcPr>
            <w:tcW w:w="756" w:type="dxa"/>
            <w:vMerge/>
            <w:tcBorders>
              <w:left w:val="single" w:sz="8" w:space="0" w:color="999999"/>
              <w:right w:val="single" w:sz="8" w:space="0" w:color="999999"/>
            </w:tcBorders>
            <w:vAlign w:val="center"/>
            <w:hideMark/>
          </w:tcPr>
          <w:p w14:paraId="26CC3ABD"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03F61E95"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13FFFD45"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5EA3E9F3" w14:textId="3537A8D8" w:rsidR="004D0899" w:rsidRPr="002326C1" w:rsidRDefault="004D0899" w:rsidP="004D0899">
            <w:pPr>
              <w:rPr>
                <w:lang w:val="en-US"/>
              </w:rPr>
            </w:pPr>
            <w:r w:rsidRPr="002326C1">
              <w:rPr>
                <w:rStyle w:val="SAPScreenElement"/>
                <w:lang w:val="en-US"/>
              </w:rPr>
              <w:t xml:space="preserve">Local Job Title: </w:t>
            </w:r>
            <w:r w:rsidRPr="002326C1">
              <w:rPr>
                <w:lang w:val="en-US"/>
              </w:rPr>
              <w:t>read-only field</w:t>
            </w:r>
          </w:p>
        </w:tc>
        <w:tc>
          <w:tcPr>
            <w:tcW w:w="3240" w:type="dxa"/>
            <w:tcBorders>
              <w:top w:val="single" w:sz="8" w:space="0" w:color="999999"/>
              <w:left w:val="single" w:sz="8" w:space="0" w:color="999999"/>
              <w:bottom w:val="single" w:sz="8" w:space="0" w:color="999999"/>
              <w:right w:val="single" w:sz="8" w:space="0" w:color="999999"/>
            </w:tcBorders>
          </w:tcPr>
          <w:p w14:paraId="2D8C1DD5" w14:textId="626CC7FF" w:rsidR="004D0899" w:rsidRDefault="004D0899" w:rsidP="004D0899">
            <w:pPr>
              <w:pStyle w:val="SAPNoteHeading"/>
              <w:spacing w:before="60"/>
              <w:ind w:left="0"/>
              <w:rPr>
                <w:lang w:val="en-US"/>
              </w:rPr>
            </w:pPr>
            <w:r>
              <w:rPr>
                <w:noProof/>
                <w:lang w:val="en-US"/>
              </w:rPr>
              <w:drawing>
                <wp:inline distT="0" distB="0" distL="0" distR="0" wp14:anchorId="23F949AC" wp14:editId="0B449DF7">
                  <wp:extent cx="213995" cy="23749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Pr>
                <w:lang w:val="en-US"/>
              </w:rPr>
              <w:t> Caution</w:t>
            </w:r>
          </w:p>
          <w:p w14:paraId="5152FDB9" w14:textId="73613FC1" w:rsidR="004D0899" w:rsidRPr="0026257F" w:rsidRDefault="004D0899" w:rsidP="004D0899">
            <w:pPr>
              <w:rPr>
                <w:lang w:val="en-US"/>
              </w:rPr>
            </w:pPr>
            <w:r w:rsidRPr="00262AA6">
              <w:rPr>
                <w:lang w:val="en-US"/>
                <w:rPrChange w:id="2281" w:author="Author" w:date="2018-02-22T10:54:00Z">
                  <w:rPr>
                    <w:highlight w:val="cyan"/>
                    <w:lang w:val="en-US"/>
                  </w:rPr>
                </w:rPrChange>
              </w:rPr>
              <w:t xml:space="preserve">Relevant field only for the following countries: </w:t>
            </w:r>
            <w:r w:rsidRPr="00262AA6">
              <w:rPr>
                <w:b/>
                <w:lang w:val="en-US"/>
                <w:rPrChange w:id="2282" w:author="Author" w:date="2018-02-22T10:54:00Z">
                  <w:rPr>
                    <w:b/>
                    <w:highlight w:val="cyan"/>
                    <w:lang w:val="en-US"/>
                  </w:rPr>
                </w:rPrChange>
              </w:rPr>
              <w:t>AU, SA, US</w:t>
            </w:r>
            <w:r w:rsidRPr="00262AA6">
              <w:rPr>
                <w:lang w:val="en-US"/>
                <w:rPrChange w:id="2283" w:author="Author" w:date="2018-02-22T10:54:00Z">
                  <w:rPr>
                    <w:highlight w:val="cyan"/>
                    <w:lang w:val="en-US"/>
                  </w:rPr>
                </w:rPrChange>
              </w:rPr>
              <w:t>.</w:t>
            </w:r>
          </w:p>
        </w:tc>
        <w:tc>
          <w:tcPr>
            <w:tcW w:w="2520" w:type="dxa"/>
            <w:vMerge/>
            <w:tcBorders>
              <w:left w:val="single" w:sz="8" w:space="0" w:color="999999"/>
              <w:right w:val="single" w:sz="8" w:space="0" w:color="999999"/>
            </w:tcBorders>
            <w:vAlign w:val="center"/>
            <w:hideMark/>
          </w:tcPr>
          <w:p w14:paraId="77DC7201"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F0E7B5C" w14:textId="77777777" w:rsidR="004D0899" w:rsidRPr="002326C1" w:rsidRDefault="004D0899" w:rsidP="004D0899">
            <w:pPr>
              <w:rPr>
                <w:lang w:val="en-US"/>
              </w:rPr>
            </w:pPr>
          </w:p>
        </w:tc>
      </w:tr>
      <w:tr w:rsidR="004D0899" w:rsidRPr="00A41C57" w14:paraId="78F33F37" w14:textId="77777777" w:rsidTr="00357342">
        <w:trPr>
          <w:trHeight w:val="357"/>
        </w:trPr>
        <w:tc>
          <w:tcPr>
            <w:tcW w:w="756" w:type="dxa"/>
            <w:vMerge/>
            <w:tcBorders>
              <w:left w:val="single" w:sz="8" w:space="0" w:color="999999"/>
              <w:right w:val="single" w:sz="8" w:space="0" w:color="999999"/>
            </w:tcBorders>
            <w:vAlign w:val="center"/>
            <w:hideMark/>
          </w:tcPr>
          <w:p w14:paraId="02570CAB"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608DAD0C"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363496A7"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1A8467BA" w14:textId="3355251C" w:rsidR="004D0899" w:rsidRPr="002326C1" w:rsidRDefault="004D0899" w:rsidP="004D0899">
            <w:pPr>
              <w:rPr>
                <w:lang w:val="en-US"/>
              </w:rPr>
            </w:pPr>
            <w:r w:rsidRPr="002326C1">
              <w:rPr>
                <w:rStyle w:val="SAPScreenElement"/>
                <w:lang w:val="en-US"/>
              </w:rPr>
              <w:t xml:space="preserve">Pay Grade: </w:t>
            </w:r>
            <w:r w:rsidRPr="002326C1">
              <w:rPr>
                <w:lang w:val="en-US"/>
              </w:rPr>
              <w:t xml:space="preserve">defaulted based on value entered in field </w:t>
            </w:r>
            <w:r w:rsidRPr="002326C1">
              <w:rPr>
                <w:rStyle w:val="SAPScreenElement"/>
                <w:lang w:val="en-US"/>
              </w:rPr>
              <w:t>Position</w:t>
            </w:r>
          </w:p>
        </w:tc>
        <w:tc>
          <w:tcPr>
            <w:tcW w:w="3240" w:type="dxa"/>
            <w:tcBorders>
              <w:top w:val="single" w:sz="8" w:space="0" w:color="999999"/>
              <w:left w:val="single" w:sz="8" w:space="0" w:color="999999"/>
              <w:bottom w:val="single" w:sz="8" w:space="0" w:color="999999"/>
              <w:right w:val="single" w:sz="8" w:space="0" w:color="999999"/>
            </w:tcBorders>
          </w:tcPr>
          <w:p w14:paraId="648C02FD" w14:textId="77777777"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hideMark/>
          </w:tcPr>
          <w:p w14:paraId="6A5B9B7E"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7692D14" w14:textId="77777777" w:rsidR="004D0899" w:rsidRPr="002326C1" w:rsidRDefault="004D0899" w:rsidP="004D0899">
            <w:pPr>
              <w:rPr>
                <w:lang w:val="en-US"/>
              </w:rPr>
            </w:pPr>
          </w:p>
        </w:tc>
      </w:tr>
      <w:tr w:rsidR="004D0899" w:rsidRPr="00A41C57" w14:paraId="043CE62F" w14:textId="77777777" w:rsidTr="00357342">
        <w:trPr>
          <w:trHeight w:val="357"/>
        </w:trPr>
        <w:tc>
          <w:tcPr>
            <w:tcW w:w="756" w:type="dxa"/>
            <w:vMerge/>
            <w:tcBorders>
              <w:left w:val="single" w:sz="8" w:space="0" w:color="999999"/>
              <w:right w:val="single" w:sz="8" w:space="0" w:color="999999"/>
            </w:tcBorders>
            <w:vAlign w:val="center"/>
            <w:hideMark/>
          </w:tcPr>
          <w:p w14:paraId="26CD10DA"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240C3604"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0381017C"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0722B736" w14:textId="39B6AF80" w:rsidR="004D0899" w:rsidRPr="002326C1" w:rsidRDefault="004D0899" w:rsidP="004D0899">
            <w:pPr>
              <w:rPr>
                <w:lang w:val="en-US"/>
              </w:rPr>
            </w:pPr>
            <w:r w:rsidRPr="002326C1">
              <w:rPr>
                <w:rStyle w:val="SAPScreenElement"/>
                <w:lang w:val="en-US"/>
              </w:rPr>
              <w:t xml:space="preserve">Regular/Temporary: </w:t>
            </w:r>
            <w:r w:rsidRPr="002326C1">
              <w:rPr>
                <w:lang w:val="en-US"/>
              </w:rPr>
              <w:t xml:space="preserve">defaulted based on value entered in field </w:t>
            </w:r>
            <w:r w:rsidRPr="002326C1">
              <w:rPr>
                <w:rStyle w:val="SAPScreenElement"/>
                <w:lang w:val="en-US"/>
              </w:rPr>
              <w:t>Position</w:t>
            </w:r>
          </w:p>
        </w:tc>
        <w:tc>
          <w:tcPr>
            <w:tcW w:w="3240" w:type="dxa"/>
            <w:tcBorders>
              <w:top w:val="single" w:sz="8" w:space="0" w:color="999999"/>
              <w:left w:val="single" w:sz="8" w:space="0" w:color="999999"/>
              <w:bottom w:val="single" w:sz="8" w:space="0" w:color="999999"/>
              <w:right w:val="single" w:sz="8" w:space="0" w:color="999999"/>
            </w:tcBorders>
          </w:tcPr>
          <w:p w14:paraId="59DB38D4" w14:textId="30779AD1"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hideMark/>
          </w:tcPr>
          <w:p w14:paraId="4A200F48"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4AF71712" w14:textId="77777777" w:rsidR="004D0899" w:rsidRPr="002326C1" w:rsidRDefault="004D0899" w:rsidP="004D0899">
            <w:pPr>
              <w:rPr>
                <w:lang w:val="en-US"/>
              </w:rPr>
            </w:pPr>
          </w:p>
        </w:tc>
      </w:tr>
      <w:tr w:rsidR="004D0899" w:rsidRPr="00A41C57" w14:paraId="257CC3AA" w14:textId="77777777" w:rsidTr="00357342">
        <w:trPr>
          <w:trHeight w:val="357"/>
        </w:trPr>
        <w:tc>
          <w:tcPr>
            <w:tcW w:w="756" w:type="dxa"/>
            <w:vMerge/>
            <w:tcBorders>
              <w:left w:val="single" w:sz="8" w:space="0" w:color="999999"/>
              <w:right w:val="single" w:sz="8" w:space="0" w:color="999999"/>
            </w:tcBorders>
            <w:vAlign w:val="center"/>
            <w:hideMark/>
          </w:tcPr>
          <w:p w14:paraId="2F5747FB"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427136C9"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0C4F8541"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61B7C5FC" w14:textId="78FC7B89" w:rsidR="004D0899" w:rsidRPr="002326C1" w:rsidRDefault="004D0899" w:rsidP="004D0899">
            <w:pPr>
              <w:rPr>
                <w:lang w:val="en-US"/>
              </w:rPr>
            </w:pPr>
            <w:r w:rsidRPr="002326C1">
              <w:rPr>
                <w:rStyle w:val="SAPScreenElement"/>
                <w:lang w:val="en-US"/>
              </w:rPr>
              <w:t xml:space="preserve">Standard Weekly Hours: </w:t>
            </w:r>
            <w:r w:rsidRPr="002326C1">
              <w:rPr>
                <w:lang w:val="en-US"/>
              </w:rPr>
              <w:t xml:space="preserve">defaulted based on value entered in field </w:t>
            </w:r>
            <w:r w:rsidRPr="002326C1">
              <w:rPr>
                <w:rStyle w:val="SAPScreenElement"/>
                <w:lang w:val="en-US"/>
              </w:rPr>
              <w:t>Position</w:t>
            </w:r>
          </w:p>
        </w:tc>
        <w:tc>
          <w:tcPr>
            <w:tcW w:w="3240" w:type="dxa"/>
            <w:tcBorders>
              <w:top w:val="single" w:sz="8" w:space="0" w:color="999999"/>
              <w:left w:val="single" w:sz="8" w:space="0" w:color="999999"/>
              <w:bottom w:val="single" w:sz="8" w:space="0" w:color="999999"/>
              <w:right w:val="single" w:sz="8" w:space="0" w:color="999999"/>
            </w:tcBorders>
          </w:tcPr>
          <w:p w14:paraId="4FAC7E0C" w14:textId="1BD3ADC2" w:rsidR="004D0899" w:rsidRPr="00262AA6" w:rsidRDefault="004D0899" w:rsidP="004D0899">
            <w:pPr>
              <w:pStyle w:val="SAPNoteHeading"/>
              <w:spacing w:before="60"/>
              <w:ind w:left="0"/>
              <w:rPr>
                <w:ins w:id="2284" w:author="Author" w:date="2018-01-29T13:46:00Z"/>
                <w:lang w:val="en-US"/>
                <w:rPrChange w:id="2285" w:author="Author" w:date="2018-02-22T10:54:00Z">
                  <w:rPr>
                    <w:ins w:id="2286" w:author="Author" w:date="2018-01-29T13:46:00Z"/>
                    <w:highlight w:val="cyan"/>
                    <w:lang w:val="en-US"/>
                  </w:rPr>
                </w:rPrChange>
              </w:rPr>
            </w:pPr>
            <w:commentRangeStart w:id="2287"/>
            <w:del w:id="2288" w:author="Author" w:date="2018-01-29T13:46:00Z">
              <w:r w:rsidRPr="00262AA6" w:rsidDel="00DB7008">
                <w:rPr>
                  <w:lang w:val="en-US"/>
                  <w:rPrChange w:id="2289" w:author="Author" w:date="2018-02-22T10:54:00Z">
                    <w:rPr>
                      <w:highlight w:val="yellow"/>
                      <w:lang w:val="en-US"/>
                    </w:rPr>
                  </w:rPrChange>
                </w:rPr>
                <w:delText xml:space="preserve">In case of a challenged employee, pay attention to the value maintained in field </w:delText>
              </w:r>
              <w:r w:rsidRPr="00262AA6" w:rsidDel="00DB7008">
                <w:rPr>
                  <w:rStyle w:val="SAPScreenElement"/>
                  <w:lang w:val="en-US"/>
                  <w:rPrChange w:id="2290" w:author="Author" w:date="2018-02-22T10:54:00Z">
                    <w:rPr>
                      <w:rStyle w:val="SAPScreenElement"/>
                      <w:highlight w:val="yellow"/>
                      <w:lang w:val="en-US"/>
                    </w:rPr>
                  </w:rPrChange>
                </w:rPr>
                <w:delText xml:space="preserve">Working Hours Per Week (Challenged), </w:delText>
              </w:r>
              <w:r w:rsidRPr="00262AA6" w:rsidDel="00DB7008">
                <w:rPr>
                  <w:lang w:val="en-US"/>
                  <w:rPrChange w:id="2291" w:author="Author" w:date="2018-02-22T10:54:00Z">
                    <w:rPr>
                      <w:highlight w:val="yellow"/>
                      <w:lang w:val="en-US"/>
                    </w:rPr>
                  </w:rPrChange>
                </w:rPr>
                <w:delText xml:space="preserve">located in the </w:delText>
              </w:r>
              <w:r w:rsidRPr="00262AA6" w:rsidDel="00DB7008">
                <w:rPr>
                  <w:rStyle w:val="SAPScreenElement"/>
                  <w:lang w:val="en-US"/>
                  <w:rPrChange w:id="2292" w:author="Author" w:date="2018-02-22T10:54:00Z">
                    <w:rPr>
                      <w:rStyle w:val="SAPScreenElement"/>
                      <w:highlight w:val="yellow"/>
                      <w:lang w:val="en-US"/>
                    </w:rPr>
                  </w:rPrChange>
                </w:rPr>
                <w:delText xml:space="preserve">Global Information </w:delText>
              </w:r>
              <w:r w:rsidRPr="00262AA6" w:rsidDel="00DB7008">
                <w:rPr>
                  <w:lang w:val="en-US"/>
                  <w:rPrChange w:id="2293" w:author="Author" w:date="2018-02-22T10:54:00Z">
                    <w:rPr>
                      <w:highlight w:val="yellow"/>
                      <w:lang w:val="en-US"/>
                    </w:rPr>
                  </w:rPrChange>
                </w:rPr>
                <w:delText xml:space="preserve">block of the </w:delText>
              </w:r>
              <w:r w:rsidRPr="00262AA6" w:rsidDel="00DB7008">
                <w:rPr>
                  <w:rStyle w:val="SAPScreenElement"/>
                  <w:lang w:val="en-US"/>
                  <w:rPrChange w:id="2294" w:author="Author" w:date="2018-02-22T10:54:00Z">
                    <w:rPr>
                      <w:rStyle w:val="SAPScreenElement"/>
                      <w:highlight w:val="yellow"/>
                      <w:lang w:val="en-US"/>
                    </w:rPr>
                  </w:rPrChange>
                </w:rPr>
                <w:delText xml:space="preserve">Personal Information </w:delText>
              </w:r>
              <w:r w:rsidRPr="00262AA6" w:rsidDel="00DB7008">
                <w:rPr>
                  <w:lang w:val="en-US"/>
                  <w:rPrChange w:id="2295" w:author="Author" w:date="2018-02-22T10:54:00Z">
                    <w:rPr>
                      <w:highlight w:val="yellow"/>
                      <w:lang w:val="en-US"/>
                    </w:rPr>
                  </w:rPrChange>
                </w:rPr>
                <w:delText>section</w:delText>
              </w:r>
              <w:r w:rsidRPr="00262AA6" w:rsidDel="00DB7008">
                <w:rPr>
                  <w:rStyle w:val="SAPScreenElement"/>
                  <w:lang w:val="en-US"/>
                  <w:rPrChange w:id="2296" w:author="Author" w:date="2018-02-22T10:54:00Z">
                    <w:rPr>
                      <w:rStyle w:val="SAPScreenElement"/>
                      <w:highlight w:val="yellow"/>
                      <w:lang w:val="en-US"/>
                    </w:rPr>
                  </w:rPrChange>
                </w:rPr>
                <w:delText>.</w:delText>
              </w:r>
              <w:commentRangeEnd w:id="2287"/>
              <w:r w:rsidRPr="00D90D0A" w:rsidDel="00DB7008">
                <w:rPr>
                  <w:rStyle w:val="CommentReference"/>
                </w:rPr>
                <w:commentReference w:id="2287"/>
              </w:r>
            </w:del>
            <w:ins w:id="2297" w:author="Author" w:date="2018-01-29T13:46:00Z">
              <w:r w:rsidRPr="00262AA6">
                <w:rPr>
                  <w:noProof/>
                  <w:lang w:val="en-US"/>
                  <w:rPrChange w:id="2298" w:author="Author" w:date="2018-02-22T10:54:00Z">
                    <w:rPr>
                      <w:noProof/>
                      <w:highlight w:val="cyan"/>
                      <w:lang w:val="en-US"/>
                    </w:rPr>
                  </w:rPrChange>
                </w:rPr>
                <w:drawing>
                  <wp:inline distT="0" distB="0" distL="0" distR="0" wp14:anchorId="06152B7A" wp14:editId="7531AA3A">
                    <wp:extent cx="219075" cy="238125"/>
                    <wp:effectExtent l="0" t="0" r="9525" b="9525"/>
                    <wp:docPr id="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262AA6">
                <w:rPr>
                  <w:lang w:val="en-US"/>
                  <w:rPrChange w:id="2299" w:author="Author" w:date="2018-02-22T10:54:00Z">
                    <w:rPr>
                      <w:highlight w:val="cyan"/>
                      <w:lang w:val="en-US"/>
                    </w:rPr>
                  </w:rPrChange>
                </w:rPr>
                <w:t> Caution</w:t>
              </w:r>
            </w:ins>
          </w:p>
          <w:p w14:paraId="6233374D" w14:textId="7AF71108" w:rsidR="004D0899" w:rsidRPr="0026257F" w:rsidRDefault="004D0899" w:rsidP="004D0899">
            <w:pPr>
              <w:rPr>
                <w:lang w:val="en-US"/>
              </w:rPr>
            </w:pPr>
            <w:ins w:id="2300" w:author="Author" w:date="2018-01-29T13:46:00Z">
              <w:r w:rsidRPr="00262AA6">
                <w:rPr>
                  <w:lang w:val="en-US"/>
                  <w:rPrChange w:id="2301" w:author="Author" w:date="2018-02-22T10:54:00Z">
                    <w:rPr>
                      <w:highlight w:val="cyan"/>
                      <w:lang w:val="en-US"/>
                    </w:rPr>
                  </w:rPrChange>
                </w:rPr>
                <w:t>For country</w:t>
              </w:r>
              <w:r w:rsidRPr="00262AA6">
                <w:rPr>
                  <w:b/>
                  <w:lang w:val="en-US"/>
                  <w:rPrChange w:id="2302" w:author="Author" w:date="2018-02-22T10:54:00Z">
                    <w:rPr>
                      <w:b/>
                      <w:highlight w:val="cyan"/>
                      <w:lang w:val="en-US"/>
                    </w:rPr>
                  </w:rPrChange>
                </w:rPr>
                <w:t xml:space="preserve"> DE</w:t>
              </w:r>
              <w:r w:rsidRPr="00262AA6">
                <w:rPr>
                  <w:lang w:val="en-US"/>
                  <w:rPrChange w:id="2303" w:author="Author" w:date="2018-02-22T10:54:00Z">
                    <w:rPr>
                      <w:highlight w:val="cyan"/>
                      <w:lang w:val="en-US"/>
                    </w:rPr>
                  </w:rPrChange>
                </w:rPr>
                <w:t>.,</w:t>
              </w:r>
              <w:r w:rsidRPr="00262AA6">
                <w:rPr>
                  <w:lang w:val="en-US"/>
                  <w:rPrChange w:id="2304" w:author="Author" w:date="2018-02-22T10:54:00Z">
                    <w:rPr>
                      <w:highlight w:val="yellow"/>
                      <w:lang w:val="en-US"/>
                    </w:rPr>
                  </w:rPrChange>
                </w:rPr>
                <w:t xml:space="preserve"> in case of a challenged employee, pay attention to the value maintained in field </w:t>
              </w:r>
              <w:r w:rsidRPr="00262AA6">
                <w:rPr>
                  <w:rStyle w:val="SAPScreenElement"/>
                  <w:lang w:val="en-US"/>
                  <w:rPrChange w:id="2305" w:author="Author" w:date="2018-02-22T10:54:00Z">
                    <w:rPr>
                      <w:rStyle w:val="SAPScreenElement"/>
                      <w:highlight w:val="yellow"/>
                      <w:lang w:val="en-US"/>
                    </w:rPr>
                  </w:rPrChange>
                </w:rPr>
                <w:t xml:space="preserve">Working Hours Per Week (Challenged), </w:t>
              </w:r>
              <w:r w:rsidRPr="00262AA6">
                <w:rPr>
                  <w:lang w:val="en-US"/>
                  <w:rPrChange w:id="2306" w:author="Author" w:date="2018-02-22T10:54:00Z">
                    <w:rPr>
                      <w:highlight w:val="yellow"/>
                      <w:lang w:val="en-US"/>
                    </w:rPr>
                  </w:rPrChange>
                </w:rPr>
                <w:t xml:space="preserve">located in the </w:t>
              </w:r>
              <w:r w:rsidRPr="00262AA6">
                <w:rPr>
                  <w:rStyle w:val="SAPScreenElement"/>
                  <w:lang w:val="en-US"/>
                  <w:rPrChange w:id="2307" w:author="Author" w:date="2018-02-22T10:54:00Z">
                    <w:rPr>
                      <w:rStyle w:val="SAPScreenElement"/>
                      <w:highlight w:val="yellow"/>
                      <w:lang w:val="en-US"/>
                    </w:rPr>
                  </w:rPrChange>
                </w:rPr>
                <w:t xml:space="preserve">Global Information </w:t>
              </w:r>
              <w:r w:rsidRPr="00262AA6">
                <w:rPr>
                  <w:lang w:val="en-US"/>
                  <w:rPrChange w:id="2308" w:author="Author" w:date="2018-02-22T10:54:00Z">
                    <w:rPr>
                      <w:highlight w:val="yellow"/>
                      <w:lang w:val="en-US"/>
                    </w:rPr>
                  </w:rPrChange>
                </w:rPr>
                <w:t xml:space="preserve">block of the </w:t>
              </w:r>
              <w:r w:rsidRPr="00262AA6">
                <w:rPr>
                  <w:rStyle w:val="SAPScreenElement"/>
                  <w:lang w:val="en-US"/>
                  <w:rPrChange w:id="2309" w:author="Author" w:date="2018-02-22T10:54:00Z">
                    <w:rPr>
                      <w:rStyle w:val="SAPScreenElement"/>
                      <w:highlight w:val="yellow"/>
                      <w:lang w:val="en-US"/>
                    </w:rPr>
                  </w:rPrChange>
                </w:rPr>
                <w:t xml:space="preserve">Personal Information </w:t>
              </w:r>
              <w:r w:rsidRPr="00262AA6">
                <w:rPr>
                  <w:lang w:val="en-US"/>
                  <w:rPrChange w:id="2310" w:author="Author" w:date="2018-02-22T10:54:00Z">
                    <w:rPr>
                      <w:highlight w:val="yellow"/>
                      <w:lang w:val="en-US"/>
                    </w:rPr>
                  </w:rPrChange>
                </w:rPr>
                <w:t>section</w:t>
              </w:r>
            </w:ins>
            <w:ins w:id="2311" w:author="Author" w:date="2018-02-22T10:54:00Z">
              <w:r w:rsidRPr="00D90D0A">
                <w:rPr>
                  <w:lang w:val="en-US"/>
                </w:rPr>
                <w:t>.</w:t>
              </w:r>
            </w:ins>
          </w:p>
        </w:tc>
        <w:tc>
          <w:tcPr>
            <w:tcW w:w="2520" w:type="dxa"/>
            <w:vMerge/>
            <w:tcBorders>
              <w:left w:val="single" w:sz="8" w:space="0" w:color="999999"/>
              <w:right w:val="single" w:sz="8" w:space="0" w:color="999999"/>
            </w:tcBorders>
            <w:vAlign w:val="center"/>
            <w:hideMark/>
          </w:tcPr>
          <w:p w14:paraId="61DD6E3F"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6DB4899" w14:textId="77777777" w:rsidR="004D0899" w:rsidRPr="002326C1" w:rsidRDefault="004D0899" w:rsidP="004D0899">
            <w:pPr>
              <w:rPr>
                <w:lang w:val="en-US"/>
              </w:rPr>
            </w:pPr>
          </w:p>
        </w:tc>
      </w:tr>
      <w:tr w:rsidR="004D0899" w:rsidRPr="00A41C57" w14:paraId="4380FDC6" w14:textId="77777777" w:rsidTr="00357342">
        <w:trPr>
          <w:trHeight w:val="357"/>
        </w:trPr>
        <w:tc>
          <w:tcPr>
            <w:tcW w:w="756" w:type="dxa"/>
            <w:vMerge/>
            <w:tcBorders>
              <w:left w:val="single" w:sz="8" w:space="0" w:color="999999"/>
              <w:right w:val="single" w:sz="8" w:space="0" w:color="999999"/>
            </w:tcBorders>
            <w:vAlign w:val="center"/>
            <w:hideMark/>
          </w:tcPr>
          <w:p w14:paraId="3E6B1F6F"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2EA1B486"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0C97524C"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243CEA61" w14:textId="77777777" w:rsidR="004D0899" w:rsidRPr="002326C1" w:rsidRDefault="004D0899" w:rsidP="004D0899">
            <w:pPr>
              <w:rPr>
                <w:lang w:val="en-US"/>
              </w:rPr>
            </w:pPr>
            <w:r w:rsidRPr="002326C1">
              <w:rPr>
                <w:rStyle w:val="SAPScreenElement"/>
                <w:lang w:val="en-US"/>
              </w:rPr>
              <w:t xml:space="preserve">Working Days Per Week: </w:t>
            </w:r>
            <w:r w:rsidRPr="002326C1">
              <w:rPr>
                <w:lang w:val="en-US"/>
              </w:rPr>
              <w:t>enter as appropriate, for example</w:t>
            </w:r>
            <w:r w:rsidRPr="002326C1">
              <w:rPr>
                <w:rStyle w:val="SAPUserEntry"/>
                <w:lang w:val="en-US"/>
              </w:rPr>
              <w:t xml:space="preserve"> 5</w:t>
            </w:r>
          </w:p>
        </w:tc>
        <w:tc>
          <w:tcPr>
            <w:tcW w:w="3240" w:type="dxa"/>
            <w:tcBorders>
              <w:top w:val="single" w:sz="8" w:space="0" w:color="999999"/>
              <w:left w:val="single" w:sz="8" w:space="0" w:color="999999"/>
              <w:bottom w:val="single" w:sz="8" w:space="0" w:color="999999"/>
              <w:right w:val="single" w:sz="8" w:space="0" w:color="999999"/>
            </w:tcBorders>
          </w:tcPr>
          <w:p w14:paraId="0353CF98" w14:textId="1A426EBD"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hideMark/>
          </w:tcPr>
          <w:p w14:paraId="414FAA2C"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28403D6B" w14:textId="77777777" w:rsidR="004D0899" w:rsidRPr="002326C1" w:rsidRDefault="004D0899" w:rsidP="004D0899">
            <w:pPr>
              <w:rPr>
                <w:lang w:val="en-US"/>
              </w:rPr>
            </w:pPr>
          </w:p>
        </w:tc>
      </w:tr>
      <w:tr w:rsidR="004D0899" w:rsidRPr="00A41C57" w14:paraId="2CDBBB7E" w14:textId="77777777" w:rsidTr="00357342">
        <w:trPr>
          <w:trHeight w:val="227"/>
        </w:trPr>
        <w:tc>
          <w:tcPr>
            <w:tcW w:w="756" w:type="dxa"/>
            <w:vMerge/>
            <w:tcBorders>
              <w:left w:val="single" w:sz="8" w:space="0" w:color="999999"/>
              <w:right w:val="single" w:sz="8" w:space="0" w:color="999999"/>
            </w:tcBorders>
            <w:vAlign w:val="center"/>
            <w:hideMark/>
          </w:tcPr>
          <w:p w14:paraId="46946ED8"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476D2D1C"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42686071"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39489DA7" w14:textId="77777777" w:rsidR="004D0899" w:rsidRPr="002326C1" w:rsidRDefault="004D0899" w:rsidP="004D0899">
            <w:pPr>
              <w:rPr>
                <w:lang w:val="en-US"/>
              </w:rPr>
            </w:pPr>
            <w:r w:rsidRPr="002326C1">
              <w:rPr>
                <w:rStyle w:val="SAPScreenElement"/>
                <w:lang w:val="en-US"/>
              </w:rPr>
              <w:t xml:space="preserve">FTE: </w:t>
            </w:r>
            <w:r w:rsidRPr="002326C1">
              <w:rPr>
                <w:lang w:val="en-US"/>
              </w:rPr>
              <w:t xml:space="preserve">defaulted based on value entered in field </w:t>
            </w:r>
            <w:r w:rsidRPr="002326C1">
              <w:rPr>
                <w:rStyle w:val="SAPScreenElement"/>
                <w:lang w:val="en-US"/>
              </w:rPr>
              <w:t>Position;</w:t>
            </w:r>
            <w:r w:rsidRPr="002326C1">
              <w:rPr>
                <w:lang w:val="en-US"/>
              </w:rPr>
              <w:t xml:space="preserve"> adapt it as appropriate</w:t>
            </w:r>
          </w:p>
        </w:tc>
        <w:tc>
          <w:tcPr>
            <w:tcW w:w="3240" w:type="dxa"/>
            <w:tcBorders>
              <w:top w:val="single" w:sz="8" w:space="0" w:color="999999"/>
              <w:left w:val="single" w:sz="8" w:space="0" w:color="999999"/>
              <w:bottom w:val="single" w:sz="8" w:space="0" w:color="999999"/>
              <w:right w:val="single" w:sz="8" w:space="0" w:color="999999"/>
            </w:tcBorders>
          </w:tcPr>
          <w:p w14:paraId="31D4D7E6" w14:textId="54CAC1E6" w:rsidR="004D0899" w:rsidRPr="002326C1" w:rsidRDefault="004D0899" w:rsidP="004D0899">
            <w:pPr>
              <w:rPr>
                <w:lang w:val="en-US"/>
              </w:rPr>
            </w:pPr>
            <w:r w:rsidRPr="002326C1">
              <w:rPr>
                <w:lang w:val="en-US"/>
              </w:rPr>
              <w:t>For example, if the value is greater than</w:t>
            </w:r>
            <w:r w:rsidRPr="002326C1">
              <w:rPr>
                <w:rStyle w:val="SAPUserEntry"/>
                <w:lang w:val="en-US"/>
              </w:rPr>
              <w:t xml:space="preserve"> 1</w:t>
            </w:r>
            <w:r w:rsidRPr="002326C1">
              <w:rPr>
                <w:lang w:val="en-US"/>
              </w:rPr>
              <w:t>, you need to reduce it manually, for example to</w:t>
            </w:r>
            <w:r w:rsidRPr="002326C1">
              <w:rPr>
                <w:rStyle w:val="SAPUserEntry"/>
                <w:lang w:val="en-US"/>
              </w:rPr>
              <w:t xml:space="preserve"> 1</w:t>
            </w:r>
            <w:r w:rsidRPr="002326C1">
              <w:rPr>
                <w:lang w:val="en-US"/>
              </w:rPr>
              <w:t>.</w:t>
            </w:r>
          </w:p>
        </w:tc>
        <w:tc>
          <w:tcPr>
            <w:tcW w:w="2520" w:type="dxa"/>
            <w:vMerge/>
            <w:tcBorders>
              <w:left w:val="single" w:sz="8" w:space="0" w:color="999999"/>
              <w:right w:val="single" w:sz="8" w:space="0" w:color="999999"/>
            </w:tcBorders>
            <w:vAlign w:val="center"/>
            <w:hideMark/>
          </w:tcPr>
          <w:p w14:paraId="4D6B704A"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2DBFA9A4" w14:textId="77777777" w:rsidR="004D0899" w:rsidRPr="002326C1" w:rsidRDefault="004D0899" w:rsidP="004D0899">
            <w:pPr>
              <w:rPr>
                <w:lang w:val="en-US"/>
              </w:rPr>
            </w:pPr>
          </w:p>
        </w:tc>
      </w:tr>
      <w:tr w:rsidR="004D0899" w:rsidRPr="00A41C57" w14:paraId="1A5EAEF4" w14:textId="77777777" w:rsidTr="00357342">
        <w:trPr>
          <w:trHeight w:val="357"/>
        </w:trPr>
        <w:tc>
          <w:tcPr>
            <w:tcW w:w="756" w:type="dxa"/>
            <w:vMerge/>
            <w:tcBorders>
              <w:left w:val="single" w:sz="8" w:space="0" w:color="999999"/>
              <w:right w:val="single" w:sz="8" w:space="0" w:color="999999"/>
            </w:tcBorders>
            <w:vAlign w:val="center"/>
          </w:tcPr>
          <w:p w14:paraId="3E8E80C8"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7BEF3FE9"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tcPr>
          <w:p w14:paraId="2473C3E2"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082E80DC" w14:textId="59FD2CAB" w:rsidR="004D0899" w:rsidRPr="002326C1" w:rsidRDefault="004D0899" w:rsidP="004D0899">
            <w:pPr>
              <w:rPr>
                <w:rStyle w:val="SAPScreenElement"/>
                <w:lang w:val="en-US"/>
              </w:rPr>
            </w:pPr>
            <w:r w:rsidRPr="002326C1">
              <w:rPr>
                <w:rStyle w:val="SAPScreenElement"/>
                <w:lang w:val="en-US"/>
              </w:rPr>
              <w:t>Is Fulltime Employee:</w:t>
            </w:r>
            <w:r w:rsidRPr="002326C1">
              <w:rPr>
                <w:lang w:val="en-US"/>
              </w:rPr>
              <w:t xml:space="preserve"> defaults to</w:t>
            </w:r>
            <w:r w:rsidRPr="002326C1">
              <w:rPr>
                <w:rStyle w:val="SAPUserEntry"/>
                <w:lang w:val="en-US"/>
              </w:rPr>
              <w:t xml:space="preserve"> Yes</w:t>
            </w:r>
            <w:r w:rsidRPr="002326C1">
              <w:rPr>
                <w:lang w:val="en-US"/>
              </w:rPr>
              <w:t>; adapt if required</w:t>
            </w:r>
          </w:p>
        </w:tc>
        <w:tc>
          <w:tcPr>
            <w:tcW w:w="3240" w:type="dxa"/>
            <w:tcBorders>
              <w:top w:val="single" w:sz="8" w:space="0" w:color="999999"/>
              <w:left w:val="single" w:sz="8" w:space="0" w:color="999999"/>
              <w:bottom w:val="single" w:sz="8" w:space="0" w:color="999999"/>
              <w:right w:val="single" w:sz="8" w:space="0" w:color="999999"/>
            </w:tcBorders>
          </w:tcPr>
          <w:p w14:paraId="7B121D88" w14:textId="068245B3" w:rsidR="004D0899" w:rsidRPr="002326C1" w:rsidRDefault="004D0899" w:rsidP="004D0899">
            <w:pPr>
              <w:rPr>
                <w:lang w:val="en-US"/>
              </w:rPr>
            </w:pPr>
            <w:r w:rsidRPr="002326C1">
              <w:rPr>
                <w:lang w:val="en-US"/>
              </w:rPr>
              <w:t>In case value</w:t>
            </w:r>
            <w:r w:rsidRPr="002326C1">
              <w:rPr>
                <w:rStyle w:val="SAPUserEntry"/>
                <w:lang w:val="en-US"/>
              </w:rPr>
              <w:t xml:space="preserve"> No</w:t>
            </w:r>
            <w:r w:rsidRPr="002326C1">
              <w:rPr>
                <w:rStyle w:val="SAPUserEntry"/>
                <w:b w:val="0"/>
                <w:lang w:val="en-US"/>
              </w:rPr>
              <w:t xml:space="preserve"> </w:t>
            </w:r>
            <w:r w:rsidRPr="002326C1">
              <w:rPr>
                <w:lang w:val="en-US"/>
              </w:rPr>
              <w:t xml:space="preserve">is selected, pay attention to related fields, like for example </w:t>
            </w:r>
            <w:r w:rsidRPr="002326C1">
              <w:rPr>
                <w:rStyle w:val="SAPScreenElement"/>
                <w:lang w:val="en-US"/>
              </w:rPr>
              <w:t>Standard Weekly Hours</w:t>
            </w:r>
            <w:r w:rsidRPr="002326C1">
              <w:rPr>
                <w:lang w:val="en-US"/>
              </w:rPr>
              <w:t xml:space="preserve">, </w:t>
            </w:r>
            <w:r w:rsidRPr="002326C1">
              <w:rPr>
                <w:rStyle w:val="SAPScreenElement"/>
                <w:lang w:val="en-US"/>
              </w:rPr>
              <w:t xml:space="preserve">Working Days Per Week, FTE, </w:t>
            </w:r>
            <w:r w:rsidRPr="002326C1">
              <w:rPr>
                <w:lang w:val="en-US"/>
              </w:rPr>
              <w:t>etc</w:t>
            </w:r>
            <w:r w:rsidRPr="002326C1">
              <w:rPr>
                <w:rStyle w:val="SAPScreenElement"/>
                <w:lang w:val="en-US"/>
              </w:rPr>
              <w:t>.</w:t>
            </w:r>
          </w:p>
        </w:tc>
        <w:tc>
          <w:tcPr>
            <w:tcW w:w="2520" w:type="dxa"/>
            <w:vMerge/>
            <w:tcBorders>
              <w:left w:val="single" w:sz="8" w:space="0" w:color="999999"/>
              <w:right w:val="single" w:sz="8" w:space="0" w:color="999999"/>
            </w:tcBorders>
            <w:vAlign w:val="center"/>
          </w:tcPr>
          <w:p w14:paraId="0103F1A8"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F5A6844" w14:textId="77777777" w:rsidR="004D0899" w:rsidRPr="002326C1" w:rsidRDefault="004D0899" w:rsidP="004D0899">
            <w:pPr>
              <w:rPr>
                <w:lang w:val="en-US"/>
              </w:rPr>
            </w:pPr>
          </w:p>
        </w:tc>
      </w:tr>
      <w:tr w:rsidR="004D0899" w:rsidRPr="00A41C57" w14:paraId="2A6392E6" w14:textId="77777777" w:rsidTr="00357342">
        <w:trPr>
          <w:trHeight w:val="357"/>
        </w:trPr>
        <w:tc>
          <w:tcPr>
            <w:tcW w:w="756" w:type="dxa"/>
            <w:vMerge/>
            <w:tcBorders>
              <w:left w:val="single" w:sz="8" w:space="0" w:color="999999"/>
              <w:right w:val="single" w:sz="8" w:space="0" w:color="999999"/>
            </w:tcBorders>
            <w:vAlign w:val="center"/>
          </w:tcPr>
          <w:p w14:paraId="1FF0446F"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5F7E1C15" w14:textId="77777777" w:rsidR="004D0899" w:rsidRPr="002326C1" w:rsidRDefault="004D0899" w:rsidP="004D0899">
            <w:pPr>
              <w:spacing w:before="0" w:after="0" w:line="240" w:lineRule="auto"/>
              <w:rPr>
                <w:lang w:val="en-US"/>
              </w:rPr>
            </w:pPr>
          </w:p>
        </w:tc>
        <w:tc>
          <w:tcPr>
            <w:tcW w:w="2520" w:type="dxa"/>
            <w:tcBorders>
              <w:left w:val="single" w:sz="8" w:space="0" w:color="999999"/>
              <w:right w:val="single" w:sz="8" w:space="0" w:color="999999"/>
            </w:tcBorders>
          </w:tcPr>
          <w:p w14:paraId="76ECB07B" w14:textId="77777777" w:rsidR="004D0899" w:rsidRPr="002326C1" w:rsidRDefault="004D0899" w:rsidP="004D0899">
            <w:pPr>
              <w:rPr>
                <w:rFonts w:asciiTheme="minorHAnsi" w:eastAsiaTheme="minorHAnsi" w:hAnsiTheme="minorHAnsi"/>
                <w:sz w:val="22"/>
                <w:szCs w:val="22"/>
                <w:lang w:val="en-US"/>
              </w:rPr>
            </w:pPr>
            <w:r w:rsidRPr="002326C1">
              <w:rPr>
                <w:lang w:val="en-US"/>
              </w:rPr>
              <w:t xml:space="preserve">In the </w:t>
            </w:r>
            <w:r w:rsidRPr="002326C1">
              <w:rPr>
                <w:rStyle w:val="SAPScreenElement"/>
                <w:lang w:val="en-US"/>
              </w:rPr>
              <w:t xml:space="preserve">Job Information </w:t>
            </w:r>
            <w:r w:rsidRPr="002326C1">
              <w:rPr>
                <w:lang w:val="en-US"/>
              </w:rPr>
              <w:t xml:space="preserve">block, select the </w:t>
            </w:r>
            <w:r w:rsidRPr="002326C1">
              <w:rPr>
                <w:rStyle w:val="SAPScreenElement"/>
                <w:lang w:val="en-US"/>
              </w:rPr>
              <w:t>Show &lt;#&gt; more fields</w:t>
            </w:r>
            <w:r w:rsidRPr="002326C1">
              <w:rPr>
                <w:lang w:val="en-US"/>
              </w:rPr>
              <w:t xml:space="preserve"> link and make the following entries:</w:t>
            </w:r>
          </w:p>
          <w:p w14:paraId="2DBC2E6A" w14:textId="020AF0E5" w:rsidR="004D0899" w:rsidRPr="00262AA6" w:rsidRDefault="004D0899" w:rsidP="004D0899">
            <w:pPr>
              <w:pStyle w:val="SAPNoteHeading"/>
              <w:ind w:left="0"/>
              <w:rPr>
                <w:lang w:val="en-US"/>
                <w:rPrChange w:id="2312" w:author="Author" w:date="2018-02-22T10:54:00Z">
                  <w:rPr>
                    <w:highlight w:val="cyan"/>
                    <w:lang w:val="en-US"/>
                  </w:rPr>
                </w:rPrChange>
              </w:rPr>
            </w:pPr>
            <w:r w:rsidRPr="00D90D0A">
              <w:rPr>
                <w:noProof/>
                <w:lang w:val="en-US"/>
              </w:rPr>
              <w:drawing>
                <wp:inline distT="0" distB="0" distL="0" distR="0" wp14:anchorId="1FFC5100" wp14:editId="03983A8D">
                  <wp:extent cx="225425" cy="225425"/>
                  <wp:effectExtent l="0" t="0" r="0" b="3175"/>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62AA6">
              <w:rPr>
                <w:lang w:val="en-US"/>
                <w:rPrChange w:id="2313" w:author="Author" w:date="2018-02-22T10:54:00Z">
                  <w:rPr>
                    <w:highlight w:val="cyan"/>
                    <w:lang w:val="en-US"/>
                  </w:rPr>
                </w:rPrChange>
              </w:rPr>
              <w:t> Note</w:t>
            </w:r>
          </w:p>
          <w:p w14:paraId="04082F98" w14:textId="6BFB6815" w:rsidR="004D0899" w:rsidRPr="002326C1" w:rsidRDefault="004D0899" w:rsidP="004D0899">
            <w:pPr>
              <w:rPr>
                <w:lang w:val="en-US"/>
              </w:rPr>
            </w:pPr>
            <w:r w:rsidRPr="00262AA6">
              <w:rPr>
                <w:lang w:val="en-US"/>
                <w:rPrChange w:id="2314" w:author="Author" w:date="2018-02-22T10:54:00Z">
                  <w:rPr>
                    <w:highlight w:val="cyan"/>
                    <w:lang w:val="en-US"/>
                  </w:rPr>
                </w:rPrChange>
              </w:rPr>
              <w:t>This information is country-specific.</w:t>
            </w:r>
          </w:p>
        </w:tc>
        <w:tc>
          <w:tcPr>
            <w:tcW w:w="2520" w:type="dxa"/>
            <w:tcBorders>
              <w:top w:val="single" w:sz="8" w:space="0" w:color="999999"/>
              <w:left w:val="single" w:sz="8" w:space="0" w:color="999999"/>
              <w:bottom w:val="single" w:sz="8" w:space="0" w:color="999999"/>
              <w:right w:val="single" w:sz="8" w:space="0" w:color="999999"/>
            </w:tcBorders>
          </w:tcPr>
          <w:p w14:paraId="49168527" w14:textId="22A7AC16" w:rsidR="004D0899" w:rsidRPr="00D90D0A" w:rsidRDefault="004D0899" w:rsidP="004D0899">
            <w:pPr>
              <w:rPr>
                <w:rStyle w:val="SAPScreenElement"/>
                <w:lang w:val="en-US"/>
              </w:rPr>
            </w:pPr>
            <w:r w:rsidRPr="00262AA6">
              <w:rPr>
                <w:lang w:val="en-US"/>
                <w:rPrChange w:id="2315" w:author="Author" w:date="2018-02-22T10:54:00Z">
                  <w:rPr>
                    <w:highlight w:val="cyan"/>
                    <w:lang w:val="en-US"/>
                  </w:rPr>
                </w:rPrChange>
              </w:rPr>
              <w:t>Enter data as required in the country where the chosen company of the rehired employee is located.</w:t>
            </w:r>
          </w:p>
        </w:tc>
        <w:tc>
          <w:tcPr>
            <w:tcW w:w="3240" w:type="dxa"/>
            <w:tcBorders>
              <w:top w:val="single" w:sz="8" w:space="0" w:color="999999"/>
              <w:left w:val="single" w:sz="8" w:space="0" w:color="999999"/>
              <w:bottom w:val="single" w:sz="8" w:space="0" w:color="999999"/>
              <w:right w:val="single" w:sz="8" w:space="0" w:color="999999"/>
            </w:tcBorders>
          </w:tcPr>
          <w:p w14:paraId="5E32A9BF" w14:textId="4FE402EF" w:rsidR="004D0899" w:rsidRPr="00262AA6" w:rsidRDefault="004D0899" w:rsidP="004D0899">
            <w:pPr>
              <w:pStyle w:val="SAPNoteHeading"/>
              <w:spacing w:before="60"/>
              <w:ind w:left="0"/>
              <w:rPr>
                <w:lang w:val="en-US"/>
                <w:rPrChange w:id="2316" w:author="Author" w:date="2018-02-22T10:54:00Z">
                  <w:rPr>
                    <w:highlight w:val="cyan"/>
                    <w:lang w:val="en-US"/>
                  </w:rPr>
                </w:rPrChange>
              </w:rPr>
            </w:pPr>
            <w:ins w:id="2317" w:author="Author" w:date="2018-02-19T14:04:00Z">
              <w:r w:rsidRPr="00D90D0A">
                <w:rPr>
                  <w:noProof/>
                  <w:lang w:val="en-US"/>
                </w:rPr>
                <w:drawing>
                  <wp:inline distT="0" distB="0" distL="0" distR="0" wp14:anchorId="12AC6E1A" wp14:editId="7C089284">
                    <wp:extent cx="213995" cy="237490"/>
                    <wp:effectExtent l="0" t="0" r="0" b="0"/>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ins>
            <w:del w:id="2318" w:author="Author" w:date="2018-02-19T14:04:00Z">
              <w:r w:rsidR="00774C60">
                <w:rPr>
                  <w:noProof/>
                  <w:lang w:val="en-US"/>
                </w:rPr>
                <w:pict w14:anchorId="3599893D">
                  <v:shape id="_x0000_i1026" type="#_x0000_t75" style="width:14.95pt;height:22.45pt;visibility:visible;mso-wrap-style:square">
                    <v:imagedata r:id="rId29" o:title=""/>
                  </v:shape>
                </w:pict>
              </w:r>
            </w:del>
            <w:r w:rsidRPr="00262AA6">
              <w:rPr>
                <w:lang w:val="en-US"/>
                <w:rPrChange w:id="2319" w:author="Author" w:date="2018-02-22T10:54:00Z">
                  <w:rPr>
                    <w:highlight w:val="cyan"/>
                    <w:lang w:val="en-US"/>
                  </w:rPr>
                </w:rPrChange>
              </w:rPr>
              <w:t> Caution</w:t>
            </w:r>
          </w:p>
          <w:p w14:paraId="7FFF0613" w14:textId="2FF23AE7" w:rsidR="004D0899" w:rsidRPr="00262AA6" w:rsidRDefault="004D0899" w:rsidP="004D0899">
            <w:pPr>
              <w:rPr>
                <w:noProof/>
                <w:lang w:val="en-US"/>
              </w:rPr>
            </w:pPr>
            <w:r w:rsidRPr="00262AA6">
              <w:rPr>
                <w:lang w:val="en-US"/>
                <w:rPrChange w:id="2320" w:author="Author" w:date="2018-02-22T10:54:00Z">
                  <w:rPr>
                    <w:highlight w:val="cyan"/>
                    <w:lang w:val="en-US"/>
                  </w:rPr>
                </w:rPrChange>
              </w:rPr>
              <w:t>For a detailed list refer to chapter</w:t>
            </w:r>
            <w:r w:rsidRPr="00D90D0A">
              <w:rPr>
                <w:lang w:val="en-US"/>
              </w:rPr>
              <w:t xml:space="preserve"> </w:t>
            </w:r>
            <w:commentRangeStart w:id="2321"/>
            <w:r w:rsidRPr="00262AA6">
              <w:rPr>
                <w:rStyle w:val="Hyperlink"/>
                <w:rFonts w:ascii="BentonSans Bold" w:hAnsi="BentonSans Bold"/>
                <w:lang w:val="en-US"/>
                <w:rPrChange w:id="2322" w:author="Author" w:date="2018-02-22T10:54:00Z">
                  <w:rPr>
                    <w:rStyle w:val="Hyperlink"/>
                    <w:rFonts w:ascii="BentonSans Bold" w:hAnsi="BentonSans Bold"/>
                    <w:highlight w:val="yellow"/>
                    <w:lang w:val="en-US"/>
                  </w:rPr>
                </w:rPrChange>
              </w:rPr>
              <w:fldChar w:fldCharType="begin"/>
            </w:r>
            <w:ins w:id="2323" w:author="Author" w:date="2018-02-22T09:40:00Z">
              <w:r w:rsidRPr="00262AA6">
                <w:rPr>
                  <w:rStyle w:val="Hyperlink"/>
                  <w:rFonts w:ascii="BentonSans Bold" w:hAnsi="BentonSans Bold"/>
                  <w:lang w:val="en-US"/>
                  <w:rPrChange w:id="2324" w:author="Author" w:date="2018-02-22T10:54:00Z">
                    <w:rPr>
                      <w:rStyle w:val="Hyperlink"/>
                      <w:rFonts w:ascii="BentonSans Bold" w:hAnsi="BentonSans Bold"/>
                      <w:highlight w:val="yellow"/>
                      <w:lang w:val="en-US"/>
                    </w:rPr>
                  </w:rPrChange>
                </w:rPr>
                <w:instrText>HYPERLINK  \l "_Job_Information_NOT"</w:instrText>
              </w:r>
            </w:ins>
            <w:del w:id="2325" w:author="Author" w:date="2018-02-22T09:40:00Z">
              <w:r w:rsidRPr="00262AA6" w:rsidDel="007311E2">
                <w:rPr>
                  <w:rStyle w:val="Hyperlink"/>
                  <w:rFonts w:ascii="BentonSans Bold" w:hAnsi="BentonSans Bold"/>
                  <w:lang w:val="en-US"/>
                  <w:rPrChange w:id="2326" w:author="Author" w:date="2018-02-22T10:54:00Z">
                    <w:rPr>
                      <w:rStyle w:val="Hyperlink"/>
                      <w:rFonts w:ascii="BentonSans Bold" w:hAnsi="BentonSans Bold"/>
                      <w:highlight w:val="yellow"/>
                      <w:lang w:val="en-US"/>
                    </w:rPr>
                  </w:rPrChange>
                </w:rPr>
                <w:delInstrText>HYPERLINK  \l "_Job_Information_NOT"</w:delInstrText>
              </w:r>
            </w:del>
            <w:r w:rsidRPr="00262AA6">
              <w:rPr>
                <w:rStyle w:val="Hyperlink"/>
                <w:rFonts w:ascii="BentonSans Bold" w:hAnsi="BentonSans Bold"/>
                <w:lang w:val="en-US"/>
                <w:rPrChange w:id="2327" w:author="Author" w:date="2018-02-22T10:54:00Z">
                  <w:rPr>
                    <w:rStyle w:val="Hyperlink"/>
                    <w:rFonts w:ascii="BentonSans Bold" w:hAnsi="BentonSans Bold"/>
                    <w:highlight w:val="yellow"/>
                    <w:lang w:val="en-US"/>
                  </w:rPr>
                </w:rPrChange>
              </w:rPr>
              <w:fldChar w:fldCharType="separate"/>
            </w:r>
            <w:del w:id="2328" w:author="Author" w:date="2018-02-22T09:40:00Z">
              <w:r w:rsidRPr="00262AA6" w:rsidDel="007311E2">
                <w:rPr>
                  <w:rStyle w:val="Hyperlink"/>
                  <w:rFonts w:ascii="BentonSans Bold" w:hAnsi="BentonSans Bold"/>
                  <w:lang w:val="en-US"/>
                  <w:rPrChange w:id="2329" w:author="Author" w:date="2018-02-22T10:54:00Z">
                    <w:rPr>
                      <w:rStyle w:val="Hyperlink"/>
                      <w:rFonts w:ascii="BentonSans Bold" w:hAnsi="BentonSans Bold"/>
                      <w:highlight w:val="yellow"/>
                      <w:lang w:val="en-US"/>
                    </w:rPr>
                  </w:rPrChange>
                </w:rPr>
                <w:delText>Country-Specific Fields to be filled during Rehiring</w:delText>
              </w:r>
            </w:del>
            <w:ins w:id="2330" w:author="Author" w:date="2018-02-22T09:40:00Z">
              <w:r w:rsidRPr="00262AA6">
                <w:rPr>
                  <w:rStyle w:val="Hyperlink"/>
                  <w:rFonts w:ascii="BentonSans Bold" w:hAnsi="BentonSans Bold"/>
                  <w:lang w:val="en-US"/>
                  <w:rPrChange w:id="2331" w:author="Author" w:date="2018-02-22T10:54:00Z">
                    <w:rPr>
                      <w:rStyle w:val="Hyperlink"/>
                      <w:rFonts w:ascii="BentonSans Bold" w:hAnsi="BentonSans Bold"/>
                      <w:highlight w:val="yellow"/>
                      <w:lang w:val="en-US"/>
                    </w:rPr>
                  </w:rPrChange>
                </w:rPr>
                <w:t>Job Information</w:t>
              </w:r>
            </w:ins>
            <w:r w:rsidRPr="00262AA6">
              <w:rPr>
                <w:rStyle w:val="Hyperlink"/>
                <w:rFonts w:ascii="BentonSans Bold" w:hAnsi="BentonSans Bold"/>
                <w:lang w:val="en-US"/>
                <w:rPrChange w:id="2332" w:author="Author" w:date="2018-02-22T10:54:00Z">
                  <w:rPr>
                    <w:rStyle w:val="Hyperlink"/>
                    <w:rFonts w:ascii="BentonSans Bold" w:hAnsi="BentonSans Bold"/>
                    <w:highlight w:val="yellow"/>
                    <w:lang w:val="en-US"/>
                  </w:rPr>
                </w:rPrChange>
              </w:rPr>
              <w:fldChar w:fldCharType="end"/>
            </w:r>
            <w:commentRangeEnd w:id="2321"/>
            <w:r w:rsidRPr="00D90D0A">
              <w:rPr>
                <w:rStyle w:val="CommentReference"/>
              </w:rPr>
              <w:commentReference w:id="2321"/>
            </w:r>
            <w:r w:rsidR="00F575C7" w:rsidRPr="00AF1555">
              <w:rPr>
                <w:lang w:val="en-US"/>
              </w:rPr>
              <w:t>.</w:t>
            </w:r>
          </w:p>
        </w:tc>
        <w:tc>
          <w:tcPr>
            <w:tcW w:w="2520" w:type="dxa"/>
            <w:vMerge/>
            <w:tcBorders>
              <w:left w:val="single" w:sz="8" w:space="0" w:color="999999"/>
              <w:right w:val="single" w:sz="8" w:space="0" w:color="999999"/>
            </w:tcBorders>
            <w:vAlign w:val="center"/>
          </w:tcPr>
          <w:p w14:paraId="75991018"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C0B590A" w14:textId="77777777" w:rsidR="004D0899" w:rsidRPr="002326C1" w:rsidRDefault="004D0899" w:rsidP="004D0899">
            <w:pPr>
              <w:rPr>
                <w:lang w:val="en-US"/>
              </w:rPr>
            </w:pPr>
          </w:p>
        </w:tc>
      </w:tr>
      <w:tr w:rsidR="004D0899" w:rsidRPr="002326C1" w14:paraId="506F1389" w14:textId="77777777" w:rsidTr="00357342">
        <w:trPr>
          <w:trHeight w:val="357"/>
        </w:trPr>
        <w:tc>
          <w:tcPr>
            <w:tcW w:w="756" w:type="dxa"/>
            <w:vMerge/>
            <w:tcBorders>
              <w:left w:val="single" w:sz="8" w:space="0" w:color="999999"/>
              <w:right w:val="single" w:sz="8" w:space="0" w:color="999999"/>
            </w:tcBorders>
            <w:vAlign w:val="center"/>
          </w:tcPr>
          <w:p w14:paraId="40E172EA"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24024E1B" w14:textId="77777777" w:rsidR="004D0899" w:rsidRPr="002326C1" w:rsidRDefault="004D0899" w:rsidP="004D0899">
            <w:pPr>
              <w:spacing w:before="0" w:after="0" w:line="240" w:lineRule="auto"/>
              <w:rPr>
                <w:lang w:val="en-US"/>
              </w:rPr>
            </w:pPr>
          </w:p>
        </w:tc>
        <w:tc>
          <w:tcPr>
            <w:tcW w:w="2520" w:type="dxa"/>
            <w:tcBorders>
              <w:left w:val="single" w:sz="8" w:space="0" w:color="999999"/>
              <w:right w:val="single" w:sz="8" w:space="0" w:color="999999"/>
            </w:tcBorders>
          </w:tcPr>
          <w:p w14:paraId="184AAE52" w14:textId="77777777" w:rsidR="000E0939" w:rsidRPr="00F94B4E" w:rsidRDefault="000E0939" w:rsidP="000E0939">
            <w:pPr>
              <w:rPr>
                <w:ins w:id="2333" w:author="Author" w:date="2018-03-01T15:02:00Z"/>
                <w:rFonts w:ascii="BentonSans Regular" w:hAnsi="BentonSans Regular"/>
                <w:color w:val="666666"/>
                <w:sz w:val="22"/>
                <w:lang w:val="en-US"/>
              </w:rPr>
            </w:pPr>
            <w:ins w:id="2334" w:author="Author" w:date="2018-03-01T15:02:00Z">
              <w:r w:rsidRPr="00F94B4E">
                <w:rPr>
                  <w:noProof/>
                  <w:lang w:val="en-US"/>
                </w:rPr>
                <w:drawing>
                  <wp:inline distT="0" distB="0" distL="0" distR="0" wp14:anchorId="320D8FA4" wp14:editId="4D4C5182">
                    <wp:extent cx="213995" cy="237490"/>
                    <wp:effectExtent l="0" t="0" r="0" b="0"/>
                    <wp:docPr id="81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F94B4E">
                <w:rPr>
                  <w:lang w:val="en-US"/>
                </w:rPr>
                <w:t> </w:t>
              </w:r>
              <w:r w:rsidRPr="00F94B4E">
                <w:rPr>
                  <w:rFonts w:ascii="BentonSans Regular" w:hAnsi="BentonSans Regular"/>
                  <w:color w:val="666666"/>
                  <w:sz w:val="22"/>
                  <w:lang w:val="en-US"/>
                </w:rPr>
                <w:t>Caution</w:t>
              </w:r>
            </w:ins>
          </w:p>
          <w:p w14:paraId="040E422E" w14:textId="77777777" w:rsidR="000E0939" w:rsidRPr="00F94B4E" w:rsidRDefault="000E0939" w:rsidP="000E0939">
            <w:pPr>
              <w:rPr>
                <w:ins w:id="2335" w:author="Author" w:date="2018-03-01T15:02:00Z"/>
                <w:rStyle w:val="SAPEmphasis"/>
                <w:lang w:val="en-US"/>
              </w:rPr>
            </w:pPr>
            <w:ins w:id="2336" w:author="Author" w:date="2018-03-01T15:02:00Z">
              <w:r w:rsidRPr="00F94B4E">
                <w:rPr>
                  <w:lang w:val="en-US"/>
                </w:rPr>
                <w:t xml:space="preserve">This test step might be relevant only for the following countries: </w:t>
              </w:r>
              <w:r w:rsidRPr="00F94B4E">
                <w:rPr>
                  <w:rStyle w:val="SAPEmphasis"/>
                  <w:lang w:val="en-US"/>
                </w:rPr>
                <w:t xml:space="preserve">AE, AU, </w:t>
              </w:r>
              <w:r>
                <w:rPr>
                  <w:rStyle w:val="SAPEmphasis"/>
                  <w:lang w:val="en-US"/>
                </w:rPr>
                <w:t xml:space="preserve">DE, </w:t>
              </w:r>
              <w:r w:rsidRPr="00F94B4E">
                <w:rPr>
                  <w:rStyle w:val="SAPEmphasis"/>
                  <w:lang w:val="en-US"/>
                </w:rPr>
                <w:t>FR, GB, SA, US</w:t>
              </w:r>
              <w:r w:rsidRPr="00F94B4E">
                <w:rPr>
                  <w:lang w:val="en-US"/>
                </w:rPr>
                <w:t>.</w:t>
              </w:r>
            </w:ins>
          </w:p>
          <w:p w14:paraId="3377E766" w14:textId="77777777" w:rsidR="000E0939" w:rsidRDefault="000E0939" w:rsidP="004D0899">
            <w:pPr>
              <w:rPr>
                <w:ins w:id="2337" w:author="Author" w:date="2018-03-01T15:02:00Z"/>
                <w:lang w:val="en-US"/>
              </w:rPr>
            </w:pPr>
          </w:p>
          <w:p w14:paraId="2D2E3012" w14:textId="4AC99C24" w:rsidR="004D0899" w:rsidRPr="002326C1" w:rsidRDefault="004D0899" w:rsidP="004D0899">
            <w:pPr>
              <w:rPr>
                <w:noProof/>
                <w:lang w:val="en-US"/>
              </w:rPr>
            </w:pPr>
            <w:commentRangeStart w:id="2338"/>
            <w:r w:rsidRPr="002326C1">
              <w:rPr>
                <w:lang w:val="en-US"/>
              </w:rPr>
              <w:t xml:space="preserve">In case the </w:t>
            </w:r>
            <w:r w:rsidRPr="002326C1">
              <w:rPr>
                <w:rStyle w:val="SAPEmphasis"/>
                <w:lang w:val="en-US"/>
              </w:rPr>
              <w:t>Time Off</w:t>
            </w:r>
            <w:r w:rsidRPr="002326C1">
              <w:rPr>
                <w:lang w:val="en-US"/>
              </w:rPr>
              <w:t xml:space="preserve"> content </w:t>
            </w:r>
            <w:r w:rsidRPr="003F43FC">
              <w:rPr>
                <w:lang w:val="en-US"/>
              </w:rPr>
              <w:t xml:space="preserve">has been implemented </w:t>
            </w:r>
            <w:r w:rsidRPr="002326C1">
              <w:rPr>
                <w:lang w:val="en-US"/>
              </w:rPr>
              <w:t xml:space="preserve">together with the </w:t>
            </w:r>
            <w:r w:rsidRPr="002326C1">
              <w:rPr>
                <w:rStyle w:val="SAPEmphasis"/>
                <w:lang w:val="en-US"/>
              </w:rPr>
              <w:t>Core</w:t>
            </w:r>
            <w:r w:rsidRPr="002326C1">
              <w:rPr>
                <w:lang w:val="en-US"/>
              </w:rPr>
              <w:t xml:space="preserve"> content from </w:t>
            </w:r>
            <w:r w:rsidRPr="002326C1">
              <w:rPr>
                <w:rStyle w:val="SAPEmphasis"/>
                <w:lang w:val="en-US"/>
              </w:rPr>
              <w:t>Upgrade Center</w:t>
            </w:r>
            <w:r w:rsidRPr="002326C1">
              <w:rPr>
                <w:lang w:val="en-US"/>
              </w:rPr>
              <w:t xml:space="preserve">, the </w:t>
            </w:r>
            <w:r w:rsidRPr="002326C1">
              <w:rPr>
                <w:rStyle w:val="SAPScreenElement"/>
                <w:lang w:val="en-US"/>
              </w:rPr>
              <w:t xml:space="preserve">Time Information </w:t>
            </w:r>
            <w:r w:rsidRPr="002326C1">
              <w:rPr>
                <w:lang w:val="en-US"/>
              </w:rPr>
              <w:t xml:space="preserve">block </w:t>
            </w:r>
            <w:r w:rsidRPr="002326C1">
              <w:rPr>
                <w:noProof/>
                <w:lang w:val="en-US"/>
              </w:rPr>
              <w:t xml:space="preserve">will be available for maintenance, too, containing fields </w:t>
            </w:r>
            <w:r w:rsidRPr="002326C1">
              <w:rPr>
                <w:rStyle w:val="SAPScreenElement"/>
                <w:lang w:val="en-US"/>
              </w:rPr>
              <w:t xml:space="preserve">Time Profile, Holiday Calendar Code, </w:t>
            </w:r>
            <w:ins w:id="2339" w:author="Author" w:date="2018-02-09T11:38:00Z">
              <w:r w:rsidRPr="002326C1">
                <w:rPr>
                  <w:noProof/>
                  <w:lang w:val="en-US"/>
                </w:rPr>
                <w:t>and</w:t>
              </w:r>
              <w:r w:rsidRPr="002326C1">
                <w:rPr>
                  <w:rStyle w:val="SAPScreenElement"/>
                  <w:lang w:val="en-US"/>
                </w:rPr>
                <w:t xml:space="preserve"> </w:t>
              </w:r>
            </w:ins>
            <w:r w:rsidRPr="002326C1">
              <w:rPr>
                <w:rStyle w:val="SAPScreenElement"/>
                <w:lang w:val="en-US"/>
              </w:rPr>
              <w:t>Work Schedule</w:t>
            </w:r>
            <w:del w:id="2340" w:author="Author" w:date="2018-02-09T11:38:00Z">
              <w:r w:rsidRPr="002326C1" w:rsidDel="00617454">
                <w:rPr>
                  <w:rStyle w:val="SAPScreenElement"/>
                  <w:lang w:val="en-US"/>
                </w:rPr>
                <w:delText xml:space="preserve">, </w:delText>
              </w:r>
              <w:r w:rsidRPr="002326C1" w:rsidDel="00617454">
                <w:rPr>
                  <w:noProof/>
                  <w:lang w:val="en-US"/>
                </w:rPr>
                <w:delText>and</w:delText>
              </w:r>
              <w:r w:rsidRPr="002326C1" w:rsidDel="00617454">
                <w:rPr>
                  <w:rStyle w:val="SAPScreenElement"/>
                  <w:lang w:val="en-US"/>
                </w:rPr>
                <w:delText xml:space="preserve"> Time Recording Variant</w:delText>
              </w:r>
            </w:del>
            <w:r w:rsidRPr="002326C1">
              <w:rPr>
                <w:rStyle w:val="SAPScreenElement"/>
                <w:lang w:val="en-US"/>
              </w:rPr>
              <w:t>.</w:t>
            </w:r>
          </w:p>
          <w:p w14:paraId="077B2626" w14:textId="02105AD1" w:rsidR="004D0899" w:rsidRPr="002326C1" w:rsidRDefault="004D0899" w:rsidP="004D0899">
            <w:pPr>
              <w:rPr>
                <w:lang w:val="en-US"/>
              </w:rPr>
            </w:pPr>
            <w:r w:rsidRPr="002326C1">
              <w:rPr>
                <w:noProof/>
                <w:lang w:val="en-US"/>
              </w:rPr>
              <w:t xml:space="preserve">In case the </w:t>
            </w:r>
            <w:r w:rsidRPr="002326C1">
              <w:rPr>
                <w:rStyle w:val="SAPEmphasis"/>
                <w:lang w:val="en-US"/>
              </w:rPr>
              <w:t>Payroll Time Sheet</w:t>
            </w:r>
            <w:r w:rsidRPr="002326C1">
              <w:rPr>
                <w:lang w:val="en-US"/>
              </w:rPr>
              <w:t xml:space="preserve"> content </w:t>
            </w:r>
            <w:r w:rsidRPr="003F43FC">
              <w:rPr>
                <w:lang w:val="en-US"/>
              </w:rPr>
              <w:t xml:space="preserve">has </w:t>
            </w:r>
            <w:r w:rsidRPr="002326C1">
              <w:rPr>
                <w:noProof/>
                <w:lang w:val="en-US"/>
              </w:rPr>
              <w:t xml:space="preserve">also </w:t>
            </w:r>
            <w:r w:rsidRPr="003F43FC">
              <w:rPr>
                <w:lang w:val="en-US"/>
              </w:rPr>
              <w:t xml:space="preserve">been implemented </w:t>
            </w:r>
            <w:r w:rsidRPr="002326C1">
              <w:rPr>
                <w:lang w:val="en-US"/>
              </w:rPr>
              <w:t xml:space="preserve">from </w:t>
            </w:r>
            <w:r w:rsidRPr="002326C1">
              <w:rPr>
                <w:rStyle w:val="SAPEmphasis"/>
                <w:lang w:val="en-US"/>
              </w:rPr>
              <w:t>Upgrade Center</w:t>
            </w:r>
            <w:r w:rsidRPr="002326C1">
              <w:rPr>
                <w:lang w:val="en-US"/>
              </w:rPr>
              <w:t xml:space="preserve">, in addition to the above-mentioned fields, following fields are displayed for maintenance: </w:t>
            </w:r>
            <w:r w:rsidRPr="002326C1">
              <w:rPr>
                <w:rStyle w:val="SAPScreenElement"/>
                <w:lang w:val="en-US"/>
              </w:rPr>
              <w:t>Time Recording Profile</w:t>
            </w:r>
            <w:r w:rsidRPr="002326C1">
              <w:rPr>
                <w:lang w:val="en-US"/>
              </w:rPr>
              <w:t xml:space="preserve">, </w:t>
            </w:r>
            <w:ins w:id="2341" w:author="Author" w:date="2018-02-09T11:38:00Z">
              <w:r w:rsidRPr="002326C1">
                <w:rPr>
                  <w:rStyle w:val="SAPScreenElement"/>
                  <w:lang w:val="en-US"/>
                </w:rPr>
                <w:t>Time Recording Variant</w:t>
              </w:r>
              <w:r>
                <w:rPr>
                  <w:rStyle w:val="SAPScreenElement"/>
                  <w:lang w:val="en-US"/>
                </w:rPr>
                <w:t>,</w:t>
              </w:r>
              <w:r w:rsidRPr="002326C1">
                <w:rPr>
                  <w:rStyle w:val="SAPScreenElement"/>
                  <w:lang w:val="en-US"/>
                </w:rPr>
                <w:t xml:space="preserve"> </w:t>
              </w:r>
            </w:ins>
            <w:r w:rsidRPr="002326C1">
              <w:rPr>
                <w:rStyle w:val="SAPScreenElement"/>
                <w:lang w:val="en-US"/>
              </w:rPr>
              <w:t>Time Recording Admissibility,</w:t>
            </w:r>
            <w:r w:rsidRPr="002326C1">
              <w:rPr>
                <w:lang w:val="en-US"/>
              </w:rPr>
              <w:t xml:space="preserve"> and</w:t>
            </w:r>
            <w:r w:rsidRPr="003F43FC">
              <w:rPr>
                <w:rStyle w:val="SAPScreenElement"/>
                <w:lang w:val="en-US"/>
              </w:rPr>
              <w:t xml:space="preserve"> </w:t>
            </w:r>
            <w:r w:rsidRPr="002326C1">
              <w:rPr>
                <w:rStyle w:val="SAPScreenElement"/>
                <w:lang w:val="en-US"/>
              </w:rPr>
              <w:t>Default Overtime Compensation Variant</w:t>
            </w:r>
            <w:r w:rsidRPr="002326C1">
              <w:rPr>
                <w:lang w:val="en-US"/>
              </w:rPr>
              <w:t>.</w:t>
            </w:r>
            <w:commentRangeEnd w:id="2338"/>
            <w:r w:rsidR="00F575C7">
              <w:rPr>
                <w:rStyle w:val="CommentReference"/>
              </w:rPr>
              <w:commentReference w:id="2338"/>
            </w:r>
          </w:p>
        </w:tc>
        <w:tc>
          <w:tcPr>
            <w:tcW w:w="2520" w:type="dxa"/>
            <w:tcBorders>
              <w:top w:val="single" w:sz="8" w:space="0" w:color="999999"/>
              <w:left w:val="single" w:sz="8" w:space="0" w:color="999999"/>
              <w:bottom w:val="single" w:sz="8" w:space="0" w:color="999999"/>
              <w:right w:val="single" w:sz="8" w:space="0" w:color="999999"/>
            </w:tcBorders>
          </w:tcPr>
          <w:p w14:paraId="058BA9D7" w14:textId="77777777" w:rsidR="004D0899" w:rsidRDefault="004D0899" w:rsidP="004D0899">
            <w:pPr>
              <w:rPr>
                <w:lang w:val="en-US"/>
              </w:rPr>
            </w:pPr>
            <w:r w:rsidRPr="002326C1">
              <w:rPr>
                <w:lang w:val="en-US"/>
              </w:rPr>
              <w:t>The data maintained during the employee’s previous employment at the company is taken over. Adapt it as appropriate, or accept it as is.</w:t>
            </w:r>
          </w:p>
          <w:p w14:paraId="0E071C36" w14:textId="2BC084F6" w:rsidR="004D0899" w:rsidRPr="00262AA6" w:rsidRDefault="004D0899" w:rsidP="004D0899">
            <w:pPr>
              <w:pStyle w:val="SAPNoteHeading"/>
              <w:ind w:left="0"/>
              <w:rPr>
                <w:rFonts w:ascii="BentonSans Book" w:hAnsi="BentonSans Book"/>
                <w:color w:val="auto"/>
                <w:sz w:val="18"/>
                <w:lang w:val="en-US"/>
                <w:rPrChange w:id="2342" w:author="Author" w:date="2018-02-22T10:54:00Z">
                  <w:rPr>
                    <w:rFonts w:ascii="BentonSans Book" w:hAnsi="BentonSans Book"/>
                    <w:color w:val="auto"/>
                    <w:sz w:val="18"/>
                    <w:highlight w:val="cyan"/>
                    <w:lang w:val="en-US"/>
                  </w:rPr>
                </w:rPrChange>
              </w:rPr>
            </w:pPr>
            <w:r w:rsidRPr="00D90D0A">
              <w:rPr>
                <w:noProof/>
                <w:lang w:val="en-US"/>
              </w:rPr>
              <w:drawing>
                <wp:inline distT="0" distB="0" distL="0" distR="0" wp14:anchorId="787A7C7F" wp14:editId="28ED1EBA">
                  <wp:extent cx="225425" cy="225425"/>
                  <wp:effectExtent l="0" t="0" r="0" b="3175"/>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62AA6">
              <w:rPr>
                <w:lang w:val="en-US"/>
                <w:rPrChange w:id="2343" w:author="Author" w:date="2018-02-22T10:54:00Z">
                  <w:rPr>
                    <w:highlight w:val="cyan"/>
                    <w:lang w:val="en-US"/>
                  </w:rPr>
                </w:rPrChange>
              </w:rPr>
              <w:t> Note</w:t>
            </w:r>
          </w:p>
          <w:p w14:paraId="1A732618" w14:textId="41D1F1B3" w:rsidR="004D0899" w:rsidRPr="002326C1" w:rsidRDefault="004D0899" w:rsidP="004D0899">
            <w:pPr>
              <w:rPr>
                <w:lang w:val="en-US"/>
              </w:rPr>
            </w:pPr>
            <w:r w:rsidRPr="00262AA6">
              <w:rPr>
                <w:lang w:val="en-US"/>
                <w:rPrChange w:id="2344" w:author="Author" w:date="2018-02-22T10:54:00Z">
                  <w:rPr>
                    <w:highlight w:val="cyan"/>
                    <w:lang w:val="en-US"/>
                  </w:rPr>
                </w:rPrChange>
              </w:rPr>
              <w:t xml:space="preserve">For country </w:t>
            </w:r>
            <w:r w:rsidRPr="00262AA6">
              <w:rPr>
                <w:b/>
                <w:lang w:val="en-US"/>
                <w:rPrChange w:id="2345" w:author="Author" w:date="2018-02-22T10:54:00Z">
                  <w:rPr>
                    <w:b/>
                    <w:highlight w:val="cyan"/>
                    <w:lang w:val="en-US"/>
                  </w:rPr>
                </w:rPrChange>
              </w:rPr>
              <w:t>DE</w:t>
            </w:r>
            <w:r w:rsidRPr="00262AA6">
              <w:rPr>
                <w:lang w:val="en-US"/>
                <w:rPrChange w:id="2346" w:author="Author" w:date="2018-02-22T10:54:00Z">
                  <w:rPr>
                    <w:highlight w:val="cyan"/>
                    <w:lang w:val="en-US"/>
                  </w:rPr>
                </w:rPrChange>
              </w:rPr>
              <w:t xml:space="preserve">, the value for </w:t>
            </w:r>
            <w:r w:rsidRPr="00262AA6">
              <w:rPr>
                <w:rStyle w:val="SAPScreenElement"/>
                <w:lang w:val="en-US"/>
                <w:rPrChange w:id="2347" w:author="Author" w:date="2018-02-22T10:54:00Z">
                  <w:rPr>
                    <w:rStyle w:val="SAPScreenElement"/>
                    <w:highlight w:val="cyan"/>
                    <w:lang w:val="en-US"/>
                  </w:rPr>
                </w:rPrChange>
              </w:rPr>
              <w:t>Time Profile</w:t>
            </w:r>
            <w:r w:rsidRPr="00262AA6">
              <w:rPr>
                <w:lang w:val="en-US"/>
                <w:rPrChange w:id="2348" w:author="Author" w:date="2018-02-22T10:54:00Z">
                  <w:rPr>
                    <w:highlight w:val="cyan"/>
                    <w:lang w:val="en-US"/>
                  </w:rPr>
                </w:rPrChange>
              </w:rPr>
              <w:t xml:space="preserve"> is defaulted</w:t>
            </w:r>
            <w:r w:rsidRPr="00262AA6">
              <w:rPr>
                <w:rStyle w:val="SAPScreenElement"/>
                <w:lang w:val="en-US"/>
                <w:rPrChange w:id="2349" w:author="Author" w:date="2018-02-22T10:54:00Z">
                  <w:rPr>
                    <w:rStyle w:val="SAPScreenElement"/>
                    <w:highlight w:val="cyan"/>
                    <w:lang w:val="en-US"/>
                  </w:rPr>
                </w:rPrChange>
              </w:rPr>
              <w:t xml:space="preserve"> </w:t>
            </w:r>
            <w:r w:rsidRPr="00262AA6">
              <w:rPr>
                <w:lang w:val="en-US"/>
                <w:rPrChange w:id="2350" w:author="Author" w:date="2018-02-22T10:54:00Z">
                  <w:rPr>
                    <w:highlight w:val="cyan"/>
                    <w:lang w:val="en-US"/>
                  </w:rPr>
                </w:rPrChange>
              </w:rPr>
              <w:t>with</w:t>
            </w:r>
            <w:r w:rsidRPr="00262AA6">
              <w:rPr>
                <w:rStyle w:val="SAPUserEntry"/>
                <w:lang w:val="en-US"/>
                <w:rPrChange w:id="2351" w:author="Author" w:date="2018-02-22T10:54:00Z">
                  <w:rPr>
                    <w:rStyle w:val="SAPUserEntry"/>
                    <w:highlight w:val="cyan"/>
                    <w:lang w:val="en-US"/>
                  </w:rPr>
                </w:rPrChange>
              </w:rPr>
              <w:t xml:space="preserve"> Generic Profile (DE)(DE_Generic_Profile)</w:t>
            </w:r>
            <w:r w:rsidRPr="00262AA6">
              <w:rPr>
                <w:lang w:val="en-US"/>
                <w:rPrChange w:id="2352" w:author="Author" w:date="2018-02-22T10:54:00Z">
                  <w:rPr>
                    <w:highlight w:val="cyan"/>
                    <w:lang w:val="en-US"/>
                  </w:rPr>
                </w:rPrChange>
              </w:rPr>
              <w:t xml:space="preserve"> in case of a non-challenged employee and with</w:t>
            </w:r>
            <w:r w:rsidRPr="00262AA6">
              <w:rPr>
                <w:rStyle w:val="SAPUserEntry"/>
                <w:lang w:val="en-US"/>
                <w:rPrChange w:id="2353" w:author="Author" w:date="2018-02-22T10:54:00Z">
                  <w:rPr>
                    <w:rStyle w:val="SAPUserEntry"/>
                    <w:highlight w:val="cyan"/>
                    <w:lang w:val="en-US"/>
                  </w:rPr>
                </w:rPrChange>
              </w:rPr>
              <w:t xml:space="preserve"> Generic Profile Special Holiday (DE_Generic_Profile_SH)</w:t>
            </w:r>
            <w:r w:rsidRPr="00262AA6">
              <w:rPr>
                <w:lang w:val="en-US"/>
                <w:rPrChange w:id="2354" w:author="Author" w:date="2018-02-22T10:54:00Z">
                  <w:rPr>
                    <w:highlight w:val="cyan"/>
                    <w:lang w:val="en-US"/>
                  </w:rPr>
                </w:rPrChange>
              </w:rPr>
              <w:t xml:space="preserve"> in case of a challenged employee. The value of </w:t>
            </w:r>
            <w:r w:rsidRPr="00262AA6">
              <w:rPr>
                <w:rStyle w:val="SAPScreenElement"/>
                <w:lang w:val="en-US"/>
                <w:rPrChange w:id="2355" w:author="Author" w:date="2018-02-22T10:54:00Z">
                  <w:rPr>
                    <w:rStyle w:val="SAPScreenElement"/>
                    <w:highlight w:val="cyan"/>
                    <w:lang w:val="en-US"/>
                  </w:rPr>
                </w:rPrChange>
              </w:rPr>
              <w:t xml:space="preserve">Holiday Calendar Code </w:t>
            </w:r>
            <w:r w:rsidRPr="00262AA6">
              <w:rPr>
                <w:lang w:val="en-US"/>
                <w:rPrChange w:id="2356" w:author="Author" w:date="2018-02-22T10:54:00Z">
                  <w:rPr>
                    <w:highlight w:val="cyan"/>
                    <w:lang w:val="en-US"/>
                  </w:rPr>
                </w:rPrChange>
              </w:rPr>
              <w:t>is defaulted</w:t>
            </w:r>
            <w:r w:rsidRPr="00262AA6">
              <w:rPr>
                <w:rStyle w:val="SAPScreenElement"/>
                <w:lang w:val="en-US"/>
                <w:rPrChange w:id="2357" w:author="Author" w:date="2018-02-22T10:54:00Z">
                  <w:rPr>
                    <w:rStyle w:val="SAPScreenElement"/>
                    <w:highlight w:val="cyan"/>
                    <w:lang w:val="en-US"/>
                  </w:rPr>
                </w:rPrChange>
              </w:rPr>
              <w:t xml:space="preserve"> </w:t>
            </w:r>
            <w:r w:rsidRPr="00262AA6">
              <w:rPr>
                <w:lang w:val="en-US"/>
                <w:rPrChange w:id="2358" w:author="Author" w:date="2018-02-22T10:54:00Z">
                  <w:rPr>
                    <w:highlight w:val="cyan"/>
                    <w:lang w:val="en-US"/>
                  </w:rPr>
                </w:rPrChange>
              </w:rPr>
              <w:t>with</w:t>
            </w:r>
            <w:r w:rsidRPr="00262AA6">
              <w:rPr>
                <w:rStyle w:val="SAPUserEntry"/>
                <w:lang w:val="en-US"/>
                <w:rPrChange w:id="2359" w:author="Author" w:date="2018-02-22T10:54:00Z">
                  <w:rPr>
                    <w:rStyle w:val="SAPUserEntry"/>
                    <w:highlight w:val="cyan"/>
                    <w:lang w:val="en-US"/>
                  </w:rPr>
                </w:rPrChange>
              </w:rPr>
              <w:t xml:space="preserve"> Federal Holidays(DE)(DE_Federal_Holidays)</w:t>
            </w:r>
            <w:r w:rsidRPr="00262AA6">
              <w:rPr>
                <w:lang w:val="en-US"/>
                <w:rPrChange w:id="2360" w:author="Author" w:date="2018-02-22T10:54:00Z">
                  <w:rPr>
                    <w:highlight w:val="cyan"/>
                    <w:lang w:val="en-US"/>
                  </w:rPr>
                </w:rPrChange>
              </w:rPr>
              <w:t xml:space="preserve">. The value of </w:t>
            </w:r>
            <w:r w:rsidRPr="00262AA6">
              <w:rPr>
                <w:rStyle w:val="SAPScreenElement"/>
                <w:lang w:val="en-US"/>
                <w:rPrChange w:id="2361" w:author="Author" w:date="2018-02-22T10:54:00Z">
                  <w:rPr>
                    <w:rStyle w:val="SAPScreenElement"/>
                    <w:highlight w:val="cyan"/>
                    <w:lang w:val="en-US"/>
                  </w:rPr>
                </w:rPrChange>
              </w:rPr>
              <w:t xml:space="preserve">Time Recording Variant </w:t>
            </w:r>
            <w:r w:rsidRPr="00262AA6">
              <w:rPr>
                <w:lang w:val="en-US"/>
                <w:rPrChange w:id="2362" w:author="Author" w:date="2018-02-22T10:54:00Z">
                  <w:rPr>
                    <w:highlight w:val="cyan"/>
                    <w:lang w:val="en-US"/>
                  </w:rPr>
                </w:rPrChange>
              </w:rPr>
              <w:t>is defaulted</w:t>
            </w:r>
            <w:r w:rsidRPr="00262AA6">
              <w:rPr>
                <w:rStyle w:val="SAPScreenElement"/>
                <w:lang w:val="en-US"/>
                <w:rPrChange w:id="2363" w:author="Author" w:date="2018-02-22T10:54:00Z">
                  <w:rPr>
                    <w:rStyle w:val="SAPScreenElement"/>
                    <w:highlight w:val="cyan"/>
                    <w:lang w:val="en-US"/>
                  </w:rPr>
                </w:rPrChange>
              </w:rPr>
              <w:t xml:space="preserve"> </w:t>
            </w:r>
            <w:r w:rsidRPr="00262AA6">
              <w:rPr>
                <w:lang w:val="en-US"/>
                <w:rPrChange w:id="2364" w:author="Author" w:date="2018-02-22T10:54:00Z">
                  <w:rPr>
                    <w:highlight w:val="cyan"/>
                    <w:lang w:val="en-US"/>
                  </w:rPr>
                </w:rPrChange>
              </w:rPr>
              <w:t>with</w:t>
            </w:r>
            <w:r w:rsidRPr="00262AA6">
              <w:rPr>
                <w:rStyle w:val="SAPUserEntry"/>
                <w:lang w:val="en-US"/>
                <w:rPrChange w:id="2365" w:author="Author" w:date="2018-02-22T10:54:00Z">
                  <w:rPr>
                    <w:rStyle w:val="SAPUserEntry"/>
                    <w:highlight w:val="cyan"/>
                    <w:lang w:val="en-US"/>
                  </w:rPr>
                </w:rPrChange>
              </w:rPr>
              <w:t xml:space="preserve"> Duration</w:t>
            </w:r>
            <w:r w:rsidRPr="00262AA6">
              <w:rPr>
                <w:lang w:val="en-US"/>
                <w:rPrChange w:id="2366" w:author="Author" w:date="2018-02-22T10:54:00Z">
                  <w:rPr>
                    <w:highlight w:val="cyan"/>
                    <w:lang w:val="en-US"/>
                  </w:rPr>
                </w:rPrChange>
              </w:rPr>
              <w:t xml:space="preserve">. </w:t>
            </w:r>
            <w:r w:rsidRPr="00262AA6">
              <w:rPr>
                <w:rPrChange w:id="2367" w:author="Author" w:date="2018-02-22T10:54:00Z">
                  <w:rPr>
                    <w:highlight w:val="cyan"/>
                  </w:rPr>
                </w:rPrChange>
              </w:rPr>
              <w:t>Leave all defaulted values as are!</w:t>
            </w:r>
          </w:p>
        </w:tc>
        <w:tc>
          <w:tcPr>
            <w:tcW w:w="3240" w:type="dxa"/>
            <w:tcBorders>
              <w:top w:val="single" w:sz="8" w:space="0" w:color="999999"/>
              <w:left w:val="single" w:sz="8" w:space="0" w:color="999999"/>
              <w:bottom w:val="single" w:sz="8" w:space="0" w:color="999999"/>
              <w:right w:val="single" w:sz="8" w:space="0" w:color="999999"/>
            </w:tcBorders>
          </w:tcPr>
          <w:p w14:paraId="390EE392" w14:textId="46B376C1" w:rsidR="004D0899" w:rsidRPr="002326C1" w:rsidRDefault="004D0899" w:rsidP="004D0899">
            <w:pPr>
              <w:rPr>
                <w:lang w:val="en-US"/>
              </w:rPr>
            </w:pPr>
            <w:r w:rsidRPr="002326C1">
              <w:rPr>
                <w:noProof/>
                <w:lang w:val="en-US"/>
              </w:rPr>
              <w:t xml:space="preserve">For details in maintaining the </w:t>
            </w:r>
            <w:r w:rsidRPr="002326C1">
              <w:rPr>
                <w:rStyle w:val="SAPEmphasis"/>
                <w:lang w:val="en-US"/>
              </w:rPr>
              <w:t>Time Off</w:t>
            </w:r>
            <w:r w:rsidRPr="002326C1">
              <w:rPr>
                <w:noProof/>
                <w:lang w:val="en-US"/>
              </w:rPr>
              <w:t xml:space="preserve"> relevant fields in the </w:t>
            </w:r>
            <w:r w:rsidRPr="002326C1">
              <w:rPr>
                <w:rStyle w:val="SAPScreenElement"/>
                <w:lang w:val="en-US"/>
              </w:rPr>
              <w:t xml:space="preserve">Time Information </w:t>
            </w:r>
            <w:r w:rsidRPr="002326C1">
              <w:rPr>
                <w:lang w:val="en-US"/>
              </w:rPr>
              <w:t xml:space="preserve">block, refer to </w:t>
            </w:r>
            <w:ins w:id="2368" w:author="Author" w:date="2018-02-22T10:54:00Z">
              <w:r w:rsidRPr="002326C1">
                <w:rPr>
                  <w:lang w:val="en-US"/>
                </w:rPr>
                <w:t xml:space="preserve">chapter </w:t>
              </w:r>
              <w:r w:rsidRPr="002326C1">
                <w:rPr>
                  <w:rStyle w:val="SAPScreenElement"/>
                  <w:color w:val="auto"/>
                  <w:lang w:val="en-US"/>
                </w:rPr>
                <w:t>Preliminary Steps</w:t>
              </w:r>
              <w:r w:rsidRPr="002326C1">
                <w:rPr>
                  <w:lang w:val="en-US"/>
                </w:rPr>
                <w:t xml:space="preserve"> </w:t>
              </w:r>
              <w:r>
                <w:rPr>
                  <w:lang w:val="en-US"/>
                </w:rPr>
                <w:t xml:space="preserve">of </w:t>
              </w:r>
            </w:ins>
            <w:r w:rsidRPr="002326C1">
              <w:rPr>
                <w:lang w:val="en-US"/>
              </w:rPr>
              <w:t xml:space="preserve">test script </w:t>
            </w:r>
            <w:r w:rsidRPr="002326C1">
              <w:rPr>
                <w:rStyle w:val="SAPScreenElement"/>
                <w:color w:val="auto"/>
                <w:lang w:val="en-US"/>
              </w:rPr>
              <w:t>Request and Manage Time Off (FJ7)</w:t>
            </w:r>
            <w:del w:id="2369" w:author="Author" w:date="2018-02-22T10:54:00Z">
              <w:r w:rsidRPr="002326C1" w:rsidDel="00262AA6">
                <w:rPr>
                  <w:lang w:val="en-US"/>
                </w:rPr>
                <w:delText>,</w:delText>
              </w:r>
            </w:del>
            <w:ins w:id="2370" w:author="Author" w:date="2018-02-22T10:54:00Z">
              <w:r w:rsidRPr="00262AA6">
                <w:rPr>
                  <w:lang w:val="en-US"/>
                  <w:rPrChange w:id="2371" w:author="Author" w:date="2018-02-22T10:54:00Z">
                    <w:rPr/>
                  </w:rPrChange>
                </w:rPr>
                <w:t xml:space="preserve"> appropriate for your country</w:t>
              </w:r>
            </w:ins>
            <w:del w:id="2372" w:author="Author" w:date="2018-02-22T10:54:00Z">
              <w:r w:rsidRPr="002326C1" w:rsidDel="00262AA6">
                <w:rPr>
                  <w:lang w:val="en-US"/>
                </w:rPr>
                <w:delText xml:space="preserve"> chapter </w:delText>
              </w:r>
              <w:r w:rsidRPr="002326C1" w:rsidDel="00262AA6">
                <w:rPr>
                  <w:rStyle w:val="SAPScreenElement"/>
                  <w:color w:val="auto"/>
                  <w:lang w:val="en-US"/>
                </w:rPr>
                <w:delText>Preliminary Steps</w:delText>
              </w:r>
            </w:del>
            <w:r w:rsidRPr="002326C1">
              <w:rPr>
                <w:lang w:val="en-US"/>
              </w:rPr>
              <w:t>.</w:t>
            </w:r>
          </w:p>
          <w:p w14:paraId="0B3D1F99" w14:textId="29369E00" w:rsidR="004D0899" w:rsidRPr="002326C1" w:rsidRDefault="004D0899" w:rsidP="004D0899">
            <w:pPr>
              <w:rPr>
                <w:lang w:val="en-US"/>
              </w:rPr>
            </w:pPr>
            <w:r w:rsidRPr="002326C1">
              <w:rPr>
                <w:noProof/>
                <w:lang w:val="en-US"/>
              </w:rPr>
              <w:t xml:space="preserve">For details in maintaining the </w:t>
            </w:r>
            <w:r w:rsidRPr="002326C1">
              <w:rPr>
                <w:rStyle w:val="SAPEmphasis"/>
                <w:lang w:val="en-US"/>
              </w:rPr>
              <w:t>Payroll Time Sheet</w:t>
            </w:r>
            <w:r w:rsidRPr="002326C1">
              <w:rPr>
                <w:noProof/>
                <w:lang w:val="en-US"/>
              </w:rPr>
              <w:t xml:space="preserve"> relevant fields in the </w:t>
            </w:r>
            <w:r w:rsidRPr="002326C1">
              <w:rPr>
                <w:rStyle w:val="SAPScreenElement"/>
                <w:lang w:val="en-US"/>
              </w:rPr>
              <w:t xml:space="preserve">Time Information </w:t>
            </w:r>
            <w:r w:rsidRPr="002326C1">
              <w:rPr>
                <w:lang w:val="en-US"/>
              </w:rPr>
              <w:t xml:space="preserve">block, refer to test script </w:t>
            </w:r>
            <w:r w:rsidRPr="002326C1">
              <w:rPr>
                <w:rStyle w:val="SAPScreenElement"/>
                <w:color w:val="auto"/>
                <w:lang w:val="en-US"/>
              </w:rPr>
              <w:t>Record Working Time (15S)</w:t>
            </w:r>
            <w:r w:rsidRPr="002326C1">
              <w:rPr>
                <w:lang w:val="en-US"/>
              </w:rPr>
              <w:t xml:space="preserve">, chapter </w:t>
            </w:r>
            <w:r w:rsidRPr="002326C1">
              <w:rPr>
                <w:rStyle w:val="SAPScreenElement"/>
                <w:color w:val="auto"/>
                <w:lang w:val="en-US"/>
              </w:rPr>
              <w:t>Preliminary Steps</w:t>
            </w:r>
            <w:r w:rsidRPr="002326C1">
              <w:rPr>
                <w:lang w:val="en-US"/>
              </w:rPr>
              <w:t>.</w:t>
            </w:r>
          </w:p>
          <w:p w14:paraId="42F1F5F7" w14:textId="77777777" w:rsidR="004D0899" w:rsidRPr="002326C1" w:rsidRDefault="004D0899" w:rsidP="004D0899">
            <w:pPr>
              <w:rPr>
                <w:lang w:val="en-US"/>
              </w:rPr>
            </w:pPr>
          </w:p>
          <w:p w14:paraId="5775E636" w14:textId="77777777" w:rsidR="004D0899" w:rsidRPr="002326C1" w:rsidRDefault="004D0899" w:rsidP="004D0899">
            <w:pPr>
              <w:pStyle w:val="SAPNoteHeading"/>
              <w:ind w:left="0"/>
              <w:rPr>
                <w:lang w:val="en-US"/>
              </w:rPr>
            </w:pPr>
            <w:r w:rsidRPr="002326C1">
              <w:rPr>
                <w:noProof/>
                <w:lang w:val="en-US"/>
              </w:rPr>
              <w:drawing>
                <wp:inline distT="0" distB="0" distL="0" distR="0" wp14:anchorId="5FAE485A" wp14:editId="3C1A9922">
                  <wp:extent cx="225425" cy="225425"/>
                  <wp:effectExtent l="0" t="0" r="3175" b="317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Recommendation</w:t>
            </w:r>
          </w:p>
          <w:p w14:paraId="4E893997" w14:textId="493B1441" w:rsidR="004D0899" w:rsidRPr="002326C1" w:rsidRDefault="004D0899" w:rsidP="004D0899">
            <w:pPr>
              <w:rPr>
                <w:lang w:val="en-US"/>
              </w:rPr>
            </w:pPr>
            <w:r w:rsidRPr="002326C1">
              <w:rPr>
                <w:lang w:val="en-US"/>
              </w:rPr>
              <w:t xml:space="preserve">In case the </w:t>
            </w:r>
            <w:r w:rsidRPr="002326C1">
              <w:rPr>
                <w:rStyle w:val="SAPEmphasis"/>
                <w:lang w:val="en-US"/>
              </w:rPr>
              <w:t>Time Off</w:t>
            </w:r>
            <w:r w:rsidRPr="002326C1">
              <w:rPr>
                <w:lang w:val="en-US"/>
              </w:rPr>
              <w:t xml:space="preserve"> module </w:t>
            </w:r>
            <w:r w:rsidRPr="002326C1">
              <w:rPr>
                <w:rStyle w:val="SAPEmphasis"/>
                <w:lang w:val="en-US"/>
              </w:rPr>
              <w:t>is not activated</w:t>
            </w:r>
            <w:r w:rsidRPr="002326C1">
              <w:rPr>
                <w:lang w:val="en-US"/>
              </w:rPr>
              <w:t xml:space="preserve">, field </w:t>
            </w:r>
            <w:r w:rsidRPr="002326C1">
              <w:rPr>
                <w:rStyle w:val="SAPScreenElement"/>
                <w:lang w:val="en-US"/>
              </w:rPr>
              <w:t>Work Schedule</w:t>
            </w:r>
            <w:r w:rsidRPr="002326C1">
              <w:rPr>
                <w:lang w:val="en-US"/>
              </w:rPr>
              <w:t xml:space="preserve"> is not available either. Nevertheless, if it should be replicated to Employee Central Payroll, we </w:t>
            </w:r>
            <w:r w:rsidRPr="002326C1">
              <w:rPr>
                <w:lang w:val="en-US" w:eastAsia="zh-CN"/>
              </w:rPr>
              <w:t xml:space="preserve">recommend creating a customer-specific field with an associated picklist (see configuration guide of building block </w:t>
            </w:r>
            <w:r w:rsidRPr="002326C1">
              <w:rPr>
                <w:rStyle w:val="SAPScreenElement"/>
                <w:color w:val="auto"/>
                <w:lang w:val="en-US"/>
              </w:rPr>
              <w:t>FK7(</w:t>
            </w:r>
            <w:r>
              <w:rPr>
                <w:rStyle w:val="SAPScreenElement"/>
                <w:color w:val="auto"/>
                <w:lang w:val="en-US"/>
              </w:rPr>
              <w:t>&lt;YourCountry&gt;</w:t>
            </w:r>
            <w:r w:rsidRPr="002326C1">
              <w:rPr>
                <w:rStyle w:val="SAPScreenElement"/>
                <w:color w:val="auto"/>
                <w:lang w:val="en-US"/>
              </w:rPr>
              <w:t>)</w:t>
            </w:r>
            <w:r w:rsidRPr="002326C1">
              <w:rPr>
                <w:lang w:val="en-US" w:eastAsia="zh-CN"/>
              </w:rPr>
              <w:t xml:space="preserve"> for details). In this case, </w:t>
            </w:r>
            <w:r w:rsidRPr="002326C1">
              <w:rPr>
                <w:lang w:val="en-US"/>
              </w:rPr>
              <w:t>select the appropriate custom specific value from the drop-down.</w:t>
            </w:r>
          </w:p>
        </w:tc>
        <w:tc>
          <w:tcPr>
            <w:tcW w:w="2520" w:type="dxa"/>
            <w:tcBorders>
              <w:left w:val="single" w:sz="8" w:space="0" w:color="999999"/>
              <w:right w:val="single" w:sz="8" w:space="0" w:color="999999"/>
            </w:tcBorders>
          </w:tcPr>
          <w:p w14:paraId="01732BA7" w14:textId="3BAA29E3" w:rsidR="004D0899" w:rsidRPr="002326C1" w:rsidRDefault="004D0899" w:rsidP="004D0899">
            <w:pPr>
              <w:rPr>
                <w:lang w:val="en-US"/>
              </w:rPr>
            </w:pPr>
            <w:r w:rsidRPr="003F43FC">
              <w:rPr>
                <w:lang w:val="en-US" w:eastAsia="zh-SG"/>
              </w:rPr>
              <w:t xml:space="preserve">Continue </w:t>
            </w:r>
            <w:r w:rsidRPr="003F43FC">
              <w:rPr>
                <w:noProof/>
                <w:lang w:val="en-US"/>
              </w:rPr>
              <w:t>with</w:t>
            </w:r>
            <w:r w:rsidRPr="003F43FC">
              <w:rPr>
                <w:lang w:val="en-US" w:eastAsia="zh-SG"/>
              </w:rPr>
              <w:t xml:space="preserve"> test step # </w:t>
            </w:r>
            <w:r w:rsidRPr="002326C1">
              <w:rPr>
                <w:lang w:val="en-US" w:eastAsia="zh-SG"/>
              </w:rPr>
              <w:t>12</w:t>
            </w:r>
            <w:r w:rsidRPr="003F43FC">
              <w:rPr>
                <w:lang w:val="en-US" w:eastAsia="zh-SG"/>
              </w:rPr>
              <w:t>.</w:t>
            </w:r>
          </w:p>
        </w:tc>
        <w:tc>
          <w:tcPr>
            <w:tcW w:w="1174" w:type="dxa"/>
            <w:tcBorders>
              <w:top w:val="single" w:sz="8" w:space="0" w:color="999999"/>
              <w:left w:val="single" w:sz="8" w:space="0" w:color="999999"/>
              <w:bottom w:val="single" w:sz="8" w:space="0" w:color="999999"/>
              <w:right w:val="single" w:sz="8" w:space="0" w:color="999999"/>
            </w:tcBorders>
          </w:tcPr>
          <w:p w14:paraId="3A5E5852" w14:textId="77777777" w:rsidR="004D0899" w:rsidRPr="002326C1" w:rsidRDefault="004D0899" w:rsidP="004D0899">
            <w:pPr>
              <w:rPr>
                <w:lang w:val="en-US"/>
              </w:rPr>
            </w:pPr>
          </w:p>
        </w:tc>
      </w:tr>
      <w:tr w:rsidR="004D0899" w:rsidRPr="00A41C57" w14:paraId="429B0561" w14:textId="77777777" w:rsidTr="00357342">
        <w:trPr>
          <w:trHeight w:val="357"/>
        </w:trPr>
        <w:tc>
          <w:tcPr>
            <w:tcW w:w="756" w:type="dxa"/>
            <w:vMerge w:val="restart"/>
            <w:tcBorders>
              <w:left w:val="single" w:sz="8" w:space="0" w:color="999999"/>
              <w:right w:val="single" w:sz="8" w:space="0" w:color="999999"/>
            </w:tcBorders>
            <w:hideMark/>
          </w:tcPr>
          <w:p w14:paraId="3218BFB1" w14:textId="33778569" w:rsidR="004D0899" w:rsidRPr="002326C1" w:rsidRDefault="004D0899" w:rsidP="004D0899">
            <w:pPr>
              <w:rPr>
                <w:lang w:val="en-US"/>
              </w:rPr>
            </w:pPr>
            <w:r w:rsidRPr="002326C1">
              <w:rPr>
                <w:lang w:val="en-US"/>
              </w:rPr>
              <w:t>12</w:t>
            </w:r>
          </w:p>
        </w:tc>
        <w:tc>
          <w:tcPr>
            <w:tcW w:w="1556" w:type="dxa"/>
            <w:vMerge w:val="restart"/>
            <w:tcBorders>
              <w:left w:val="single" w:sz="8" w:space="0" w:color="999999"/>
              <w:right w:val="single" w:sz="8" w:space="0" w:color="999999"/>
            </w:tcBorders>
            <w:hideMark/>
          </w:tcPr>
          <w:p w14:paraId="7A7EBB58" w14:textId="252A8EB8" w:rsidR="004D0899" w:rsidRPr="002326C1" w:rsidRDefault="004D0899" w:rsidP="004D0899">
            <w:pPr>
              <w:rPr>
                <w:lang w:val="en-US"/>
              </w:rPr>
            </w:pPr>
            <w:r w:rsidRPr="002326C1">
              <w:rPr>
                <w:rStyle w:val="SAPEmphasis"/>
                <w:lang w:val="en-US"/>
              </w:rPr>
              <w:t>Maintain EEO Information for Rehired Employee</w:t>
            </w:r>
          </w:p>
        </w:tc>
        <w:tc>
          <w:tcPr>
            <w:tcW w:w="2520" w:type="dxa"/>
            <w:vMerge w:val="restart"/>
            <w:tcBorders>
              <w:top w:val="single" w:sz="8" w:space="0" w:color="999999"/>
              <w:left w:val="single" w:sz="8" w:space="0" w:color="999999"/>
              <w:right w:val="single" w:sz="8" w:space="0" w:color="999999"/>
            </w:tcBorders>
            <w:hideMark/>
          </w:tcPr>
          <w:p w14:paraId="13066A67" w14:textId="111A085F" w:rsidR="004D0899" w:rsidRPr="00262AA6" w:rsidRDefault="004D0899" w:rsidP="004D0899">
            <w:pPr>
              <w:rPr>
                <w:rFonts w:ascii="BentonSans Regular" w:eastAsiaTheme="minorHAnsi" w:hAnsi="BentonSans Regular"/>
                <w:color w:val="666666"/>
                <w:sz w:val="22"/>
                <w:lang w:val="en-US"/>
                <w:rPrChange w:id="2373" w:author="Author" w:date="2018-02-22T10:54:00Z">
                  <w:rPr>
                    <w:rFonts w:ascii="BentonSans Regular" w:eastAsiaTheme="minorHAnsi" w:hAnsi="BentonSans Regular"/>
                    <w:color w:val="666666"/>
                    <w:sz w:val="22"/>
                    <w:highlight w:val="cyan"/>
                    <w:lang w:val="en-US"/>
                  </w:rPr>
                </w:rPrChange>
              </w:rPr>
            </w:pPr>
            <w:r w:rsidRPr="00D90D0A">
              <w:rPr>
                <w:noProof/>
                <w:lang w:val="en-US"/>
              </w:rPr>
              <w:drawing>
                <wp:inline distT="0" distB="0" distL="0" distR="0" wp14:anchorId="64D32384" wp14:editId="7E4AA7F3">
                  <wp:extent cx="213995" cy="23749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262AA6">
              <w:rPr>
                <w:lang w:val="en-US"/>
                <w:rPrChange w:id="2374" w:author="Author" w:date="2018-02-22T10:54:00Z">
                  <w:rPr>
                    <w:highlight w:val="cyan"/>
                    <w:lang w:val="en-US"/>
                  </w:rPr>
                </w:rPrChange>
              </w:rPr>
              <w:t> </w:t>
            </w:r>
            <w:r w:rsidRPr="00262AA6">
              <w:rPr>
                <w:rFonts w:ascii="BentonSans Regular" w:hAnsi="BentonSans Regular"/>
                <w:color w:val="666666"/>
                <w:sz w:val="22"/>
                <w:lang w:val="en-US"/>
                <w:rPrChange w:id="2375" w:author="Author" w:date="2018-02-22T10:54:00Z">
                  <w:rPr>
                    <w:rFonts w:ascii="BentonSans Regular" w:hAnsi="BentonSans Regular"/>
                    <w:color w:val="666666"/>
                    <w:sz w:val="22"/>
                    <w:highlight w:val="cyan"/>
                    <w:lang w:val="en-US"/>
                  </w:rPr>
                </w:rPrChange>
              </w:rPr>
              <w:t>Caution</w:t>
            </w:r>
          </w:p>
          <w:p w14:paraId="782CB706" w14:textId="77777777" w:rsidR="004D0899" w:rsidRPr="00262AA6" w:rsidRDefault="004D0899" w:rsidP="004D0899">
            <w:pPr>
              <w:rPr>
                <w:szCs w:val="22"/>
                <w:lang w:val="en-US"/>
                <w:rPrChange w:id="2376" w:author="Author" w:date="2018-02-22T10:54:00Z">
                  <w:rPr>
                    <w:szCs w:val="22"/>
                    <w:highlight w:val="cyan"/>
                    <w:lang w:val="en-US"/>
                  </w:rPr>
                </w:rPrChange>
              </w:rPr>
            </w:pPr>
            <w:r w:rsidRPr="00262AA6">
              <w:rPr>
                <w:lang w:val="en-US"/>
                <w:rPrChange w:id="2377" w:author="Author" w:date="2018-02-22T10:54:00Z">
                  <w:rPr>
                    <w:highlight w:val="cyan"/>
                    <w:lang w:val="en-US"/>
                  </w:rPr>
                </w:rPrChange>
              </w:rPr>
              <w:t xml:space="preserve">This test step is only relevant for the following country: </w:t>
            </w:r>
            <w:r w:rsidRPr="00262AA6">
              <w:rPr>
                <w:b/>
                <w:lang w:val="en-US"/>
                <w:rPrChange w:id="2378" w:author="Author" w:date="2018-02-22T10:54:00Z">
                  <w:rPr>
                    <w:b/>
                    <w:highlight w:val="cyan"/>
                    <w:lang w:val="en-US"/>
                  </w:rPr>
                </w:rPrChange>
              </w:rPr>
              <w:t>US</w:t>
            </w:r>
            <w:r w:rsidRPr="00262AA6">
              <w:rPr>
                <w:lang w:val="en-US"/>
                <w:rPrChange w:id="2379" w:author="Author" w:date="2018-02-22T10:54:00Z">
                  <w:rPr>
                    <w:highlight w:val="cyan"/>
                    <w:lang w:val="en-US"/>
                  </w:rPr>
                </w:rPrChange>
              </w:rPr>
              <w:t>.</w:t>
            </w:r>
          </w:p>
          <w:p w14:paraId="120DD7EB" w14:textId="77777777" w:rsidR="004D0899" w:rsidRDefault="004D0899" w:rsidP="004D0899">
            <w:pPr>
              <w:rPr>
                <w:lang w:val="en-US"/>
              </w:rPr>
            </w:pPr>
          </w:p>
          <w:p w14:paraId="0D64A16D" w14:textId="68B1BC8F" w:rsidR="004D0899" w:rsidRPr="002326C1" w:rsidRDefault="004D0899" w:rsidP="004D0899">
            <w:pPr>
              <w:rPr>
                <w:lang w:val="en-US"/>
              </w:rPr>
            </w:pPr>
            <w:r>
              <w:rPr>
                <w:lang w:val="en-US"/>
              </w:rPr>
              <w:lastRenderedPageBreak/>
              <w:t>I</w:t>
            </w:r>
            <w:r w:rsidRPr="002326C1">
              <w:rPr>
                <w:lang w:val="en-US"/>
              </w:rPr>
              <w:t xml:space="preserve">n the </w:t>
            </w:r>
            <w:r w:rsidRPr="002326C1">
              <w:rPr>
                <w:rStyle w:val="SAPScreenElement"/>
                <w:lang w:val="en-US"/>
              </w:rPr>
              <w:t xml:space="preserve">EEO Information </w:t>
            </w:r>
            <w:r w:rsidRPr="00D90D0A">
              <w:rPr>
                <w:lang w:val="en-US"/>
              </w:rPr>
              <w:t>block</w:t>
            </w:r>
            <w:r w:rsidRPr="00262AA6">
              <w:rPr>
                <w:lang w:val="en-US"/>
                <w:rPrChange w:id="2380" w:author="Author" w:date="2018-02-22T10:54:00Z">
                  <w:rPr>
                    <w:highlight w:val="cyan"/>
                    <w:lang w:val="en-US"/>
                  </w:rPr>
                </w:rPrChange>
              </w:rPr>
              <w:t xml:space="preserve"> of the </w:t>
            </w:r>
            <w:r w:rsidRPr="00262AA6">
              <w:rPr>
                <w:rStyle w:val="SAPScreenElement"/>
                <w:lang w:val="en-US"/>
                <w:rPrChange w:id="2381" w:author="Author" w:date="2018-02-22T10:54:00Z">
                  <w:rPr>
                    <w:rStyle w:val="SAPScreenElement"/>
                    <w:highlight w:val="cyan"/>
                    <w:lang w:val="en-US"/>
                  </w:rPr>
                </w:rPrChange>
              </w:rPr>
              <w:t xml:space="preserve">Job Information </w:t>
            </w:r>
            <w:r w:rsidRPr="00262AA6">
              <w:rPr>
                <w:lang w:val="en-US"/>
                <w:rPrChange w:id="2382" w:author="Author" w:date="2018-02-22T10:54:00Z">
                  <w:rPr>
                    <w:highlight w:val="cyan"/>
                    <w:lang w:val="en-US"/>
                  </w:rPr>
                </w:rPrChange>
              </w:rPr>
              <w:t>section</w:t>
            </w:r>
            <w:r>
              <w:rPr>
                <w:lang w:val="en-US"/>
              </w:rPr>
              <w:t>, r</w:t>
            </w:r>
            <w:r w:rsidRPr="002326C1">
              <w:rPr>
                <w:lang w:val="en-US"/>
              </w:rPr>
              <w:t>eview th</w:t>
            </w:r>
            <w:r>
              <w:rPr>
                <w:lang w:val="en-US"/>
              </w:rPr>
              <w:t xml:space="preserve">e data as it has been taken over </w:t>
            </w:r>
            <w:r w:rsidRPr="002326C1">
              <w:rPr>
                <w:lang w:val="en-US"/>
              </w:rPr>
              <w:t>from the existing master data record of the rehired employee</w:t>
            </w:r>
            <w:r>
              <w:rPr>
                <w:lang w:val="en-US"/>
              </w:rPr>
              <w:t xml:space="preserve"> and adapt as appropriate</w:t>
            </w:r>
            <w:r w:rsidRPr="002326C1">
              <w:rPr>
                <w:lang w:val="en-US"/>
              </w:rPr>
              <w:t>:</w:t>
            </w:r>
          </w:p>
          <w:p w14:paraId="68917B5B" w14:textId="77777777" w:rsidR="004D0899" w:rsidRPr="002326C1" w:rsidRDefault="004D0899" w:rsidP="004D0899">
            <w:pPr>
              <w:pStyle w:val="SAPNoteHeading"/>
              <w:ind w:left="0"/>
              <w:rPr>
                <w:lang w:val="en-US"/>
              </w:rPr>
            </w:pPr>
            <w:r w:rsidRPr="002326C1">
              <w:rPr>
                <w:noProof/>
                <w:lang w:val="en-US"/>
              </w:rPr>
              <w:drawing>
                <wp:inline distT="0" distB="0" distL="0" distR="0" wp14:anchorId="2DEAB26E" wp14:editId="1FCBE4FA">
                  <wp:extent cx="228600" cy="228600"/>
                  <wp:effectExtent l="0" t="0" r="0" b="0"/>
                  <wp:docPr id="10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6AE61B33" w14:textId="7E37C56D" w:rsidR="004D0899" w:rsidRPr="002326C1" w:rsidRDefault="004D0899" w:rsidP="004D0899">
            <w:pPr>
              <w:rPr>
                <w:lang w:val="en-US"/>
              </w:rPr>
            </w:pPr>
            <w:r w:rsidRPr="002326C1">
              <w:rPr>
                <w:lang w:val="en-US"/>
              </w:rPr>
              <w:t>EEO stands for “equal employment opportunity”.</w:t>
            </w:r>
          </w:p>
        </w:tc>
        <w:tc>
          <w:tcPr>
            <w:tcW w:w="2520" w:type="dxa"/>
            <w:tcBorders>
              <w:top w:val="single" w:sz="8" w:space="0" w:color="999999"/>
              <w:left w:val="single" w:sz="8" w:space="0" w:color="999999"/>
              <w:bottom w:val="single" w:sz="8" w:space="0" w:color="999999"/>
              <w:right w:val="single" w:sz="8" w:space="0" w:color="999999"/>
            </w:tcBorders>
            <w:hideMark/>
          </w:tcPr>
          <w:p w14:paraId="18AE53AA" w14:textId="77777777" w:rsidR="004D0899" w:rsidRPr="002326C1" w:rsidRDefault="004D0899" w:rsidP="004D0899">
            <w:pPr>
              <w:rPr>
                <w:lang w:val="en-US"/>
              </w:rPr>
            </w:pPr>
            <w:r w:rsidRPr="002326C1">
              <w:rPr>
                <w:rStyle w:val="SAPScreenElement"/>
                <w:lang w:val="en-US"/>
              </w:rPr>
              <w:lastRenderedPageBreak/>
              <w:t xml:space="preserve">EEO Category 1: </w:t>
            </w:r>
            <w:r w:rsidRPr="002326C1">
              <w:rPr>
                <w:lang w:val="en-US"/>
              </w:rPr>
              <w:t>adapt if required</w:t>
            </w:r>
          </w:p>
        </w:tc>
        <w:tc>
          <w:tcPr>
            <w:tcW w:w="3240" w:type="dxa"/>
            <w:tcBorders>
              <w:top w:val="single" w:sz="8" w:space="0" w:color="999999"/>
              <w:left w:val="single" w:sz="8" w:space="0" w:color="999999"/>
              <w:bottom w:val="single" w:sz="8" w:space="0" w:color="999999"/>
              <w:right w:val="single" w:sz="8" w:space="0" w:color="999999"/>
            </w:tcBorders>
          </w:tcPr>
          <w:p w14:paraId="72CC5607" w14:textId="12E19102" w:rsidR="004D0899" w:rsidRPr="002326C1" w:rsidRDefault="004D0899" w:rsidP="004D0899">
            <w:pPr>
              <w:rPr>
                <w:lang w:val="en-US"/>
              </w:rPr>
            </w:pPr>
          </w:p>
        </w:tc>
        <w:tc>
          <w:tcPr>
            <w:tcW w:w="2520" w:type="dxa"/>
            <w:vMerge w:val="restart"/>
            <w:tcBorders>
              <w:left w:val="single" w:sz="8" w:space="0" w:color="999999"/>
              <w:right w:val="single" w:sz="8" w:space="0" w:color="999999"/>
            </w:tcBorders>
            <w:vAlign w:val="center"/>
            <w:hideMark/>
          </w:tcPr>
          <w:p w14:paraId="240D505E"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2DD0E983" w14:textId="77777777" w:rsidR="004D0899" w:rsidRPr="002326C1" w:rsidRDefault="004D0899" w:rsidP="004D0899">
            <w:pPr>
              <w:rPr>
                <w:lang w:val="en-US"/>
              </w:rPr>
            </w:pPr>
          </w:p>
        </w:tc>
      </w:tr>
      <w:tr w:rsidR="004D0899" w:rsidRPr="00A41C57" w14:paraId="03105BDF" w14:textId="77777777" w:rsidTr="00357342">
        <w:trPr>
          <w:trHeight w:val="357"/>
        </w:trPr>
        <w:tc>
          <w:tcPr>
            <w:tcW w:w="756" w:type="dxa"/>
            <w:vMerge/>
            <w:tcBorders>
              <w:left w:val="single" w:sz="8" w:space="0" w:color="999999"/>
              <w:right w:val="single" w:sz="8" w:space="0" w:color="999999"/>
            </w:tcBorders>
            <w:vAlign w:val="center"/>
          </w:tcPr>
          <w:p w14:paraId="57822E27"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38317D23"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tcPr>
          <w:p w14:paraId="5D9A81ED"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0B77559D" w14:textId="4F944682" w:rsidR="004D0899" w:rsidRPr="002326C1" w:rsidRDefault="004D0899" w:rsidP="004D0899">
            <w:pPr>
              <w:rPr>
                <w:rStyle w:val="SAPScreenElement"/>
                <w:lang w:val="en-US"/>
              </w:rPr>
            </w:pPr>
            <w:r w:rsidRPr="002326C1">
              <w:rPr>
                <w:rStyle w:val="SAPScreenElement"/>
                <w:lang w:val="en-US"/>
              </w:rPr>
              <w:t xml:space="preserve">EEO Category 4: </w:t>
            </w:r>
            <w:r w:rsidRPr="002326C1">
              <w:rPr>
                <w:lang w:val="en-US"/>
              </w:rPr>
              <w:t>adapt if required</w:t>
            </w:r>
          </w:p>
        </w:tc>
        <w:tc>
          <w:tcPr>
            <w:tcW w:w="3240" w:type="dxa"/>
            <w:tcBorders>
              <w:top w:val="single" w:sz="8" w:space="0" w:color="999999"/>
              <w:left w:val="single" w:sz="8" w:space="0" w:color="999999"/>
              <w:bottom w:val="single" w:sz="8" w:space="0" w:color="999999"/>
              <w:right w:val="single" w:sz="8" w:space="0" w:color="999999"/>
            </w:tcBorders>
          </w:tcPr>
          <w:p w14:paraId="7C1C2CD1" w14:textId="6B5BB10C"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tcPr>
          <w:p w14:paraId="5FF04463"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1F7C6A8D" w14:textId="77777777" w:rsidR="004D0899" w:rsidRPr="002326C1" w:rsidRDefault="004D0899" w:rsidP="004D0899">
            <w:pPr>
              <w:rPr>
                <w:lang w:val="en-US"/>
              </w:rPr>
            </w:pPr>
          </w:p>
        </w:tc>
      </w:tr>
      <w:tr w:rsidR="004D0899" w:rsidRPr="00A41C57" w14:paraId="5AD709AE" w14:textId="77777777" w:rsidTr="00357342">
        <w:trPr>
          <w:trHeight w:val="357"/>
        </w:trPr>
        <w:tc>
          <w:tcPr>
            <w:tcW w:w="756" w:type="dxa"/>
            <w:vMerge/>
            <w:tcBorders>
              <w:left w:val="single" w:sz="8" w:space="0" w:color="999999"/>
              <w:right w:val="single" w:sz="8" w:space="0" w:color="999999"/>
            </w:tcBorders>
            <w:vAlign w:val="center"/>
          </w:tcPr>
          <w:p w14:paraId="35EC531C"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463D1EB5"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tcPr>
          <w:p w14:paraId="31CFCECF"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0C3DB8DD" w14:textId="6DA24A92" w:rsidR="004D0899" w:rsidRPr="002326C1" w:rsidRDefault="004D0899" w:rsidP="004D0899">
            <w:pPr>
              <w:rPr>
                <w:rStyle w:val="SAPScreenElement"/>
                <w:lang w:val="en-US"/>
              </w:rPr>
            </w:pPr>
            <w:r w:rsidRPr="002326C1">
              <w:rPr>
                <w:rStyle w:val="SAPScreenElement"/>
                <w:lang w:val="en-US"/>
              </w:rPr>
              <w:t xml:space="preserve">EEO Category 5: </w:t>
            </w:r>
            <w:r w:rsidRPr="002326C1">
              <w:rPr>
                <w:lang w:val="en-US"/>
              </w:rPr>
              <w:t>adapt if required</w:t>
            </w:r>
          </w:p>
        </w:tc>
        <w:tc>
          <w:tcPr>
            <w:tcW w:w="3240" w:type="dxa"/>
            <w:tcBorders>
              <w:top w:val="single" w:sz="8" w:space="0" w:color="999999"/>
              <w:left w:val="single" w:sz="8" w:space="0" w:color="999999"/>
              <w:bottom w:val="single" w:sz="8" w:space="0" w:color="999999"/>
              <w:right w:val="single" w:sz="8" w:space="0" w:color="999999"/>
            </w:tcBorders>
          </w:tcPr>
          <w:p w14:paraId="36E9ABB6" w14:textId="77777777"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tcPr>
          <w:p w14:paraId="3D6D2C26"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20438F24" w14:textId="77777777" w:rsidR="004D0899" w:rsidRPr="002326C1" w:rsidRDefault="004D0899" w:rsidP="004D0899">
            <w:pPr>
              <w:rPr>
                <w:lang w:val="en-US"/>
              </w:rPr>
            </w:pPr>
          </w:p>
        </w:tc>
      </w:tr>
      <w:tr w:rsidR="004D0899" w:rsidRPr="00A41C57" w14:paraId="145C9422" w14:textId="77777777" w:rsidTr="00357342">
        <w:trPr>
          <w:trHeight w:val="357"/>
        </w:trPr>
        <w:tc>
          <w:tcPr>
            <w:tcW w:w="756" w:type="dxa"/>
            <w:vMerge/>
            <w:tcBorders>
              <w:left w:val="single" w:sz="8" w:space="0" w:color="999999"/>
              <w:right w:val="single" w:sz="8" w:space="0" w:color="999999"/>
            </w:tcBorders>
            <w:vAlign w:val="center"/>
          </w:tcPr>
          <w:p w14:paraId="5CED0830"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0C5FFFDE" w14:textId="77777777" w:rsidR="004D0899" w:rsidRPr="002326C1" w:rsidRDefault="004D0899" w:rsidP="004D0899">
            <w:pPr>
              <w:spacing w:before="0" w:after="0" w:line="240" w:lineRule="auto"/>
              <w:rPr>
                <w:lang w:val="en-US"/>
              </w:rPr>
            </w:pPr>
          </w:p>
        </w:tc>
        <w:tc>
          <w:tcPr>
            <w:tcW w:w="2520" w:type="dxa"/>
            <w:vMerge/>
            <w:tcBorders>
              <w:left w:val="single" w:sz="8" w:space="0" w:color="999999"/>
              <w:bottom w:val="single" w:sz="8" w:space="0" w:color="999999"/>
              <w:right w:val="single" w:sz="8" w:space="0" w:color="999999"/>
            </w:tcBorders>
          </w:tcPr>
          <w:p w14:paraId="59E7A6BD"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26F47841" w14:textId="3F69B0F1" w:rsidR="004D0899" w:rsidRPr="002326C1" w:rsidRDefault="004D0899" w:rsidP="004D0899">
            <w:pPr>
              <w:rPr>
                <w:rStyle w:val="SAPScreenElement"/>
                <w:lang w:val="en-US"/>
              </w:rPr>
            </w:pPr>
            <w:r w:rsidRPr="002326C1">
              <w:rPr>
                <w:rStyle w:val="SAPScreenElement"/>
                <w:lang w:val="en-US"/>
              </w:rPr>
              <w:t xml:space="preserve">EEO Category 6: </w:t>
            </w:r>
            <w:r w:rsidRPr="002326C1">
              <w:rPr>
                <w:lang w:val="en-US"/>
              </w:rPr>
              <w:t>adapt if required</w:t>
            </w:r>
          </w:p>
        </w:tc>
        <w:tc>
          <w:tcPr>
            <w:tcW w:w="3240" w:type="dxa"/>
            <w:tcBorders>
              <w:top w:val="single" w:sz="8" w:space="0" w:color="999999"/>
              <w:left w:val="single" w:sz="8" w:space="0" w:color="999999"/>
              <w:bottom w:val="single" w:sz="8" w:space="0" w:color="999999"/>
              <w:right w:val="single" w:sz="8" w:space="0" w:color="999999"/>
            </w:tcBorders>
          </w:tcPr>
          <w:p w14:paraId="0BB6160E" w14:textId="77777777"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tcPr>
          <w:p w14:paraId="6378D2A7"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2D363A05" w14:textId="77777777" w:rsidR="004D0899" w:rsidRPr="002326C1" w:rsidRDefault="004D0899" w:rsidP="004D0899">
            <w:pPr>
              <w:rPr>
                <w:lang w:val="en-US"/>
              </w:rPr>
            </w:pPr>
          </w:p>
        </w:tc>
      </w:tr>
      <w:tr w:rsidR="004D0899" w:rsidRPr="00A41C57" w14:paraId="08A35CDD" w14:textId="77777777" w:rsidTr="00357342">
        <w:trPr>
          <w:trHeight w:val="357"/>
        </w:trPr>
        <w:tc>
          <w:tcPr>
            <w:tcW w:w="756" w:type="dxa"/>
            <w:vMerge w:val="restart"/>
            <w:tcBorders>
              <w:left w:val="single" w:sz="8" w:space="0" w:color="999999"/>
              <w:right w:val="single" w:sz="8" w:space="0" w:color="999999"/>
            </w:tcBorders>
          </w:tcPr>
          <w:p w14:paraId="526A02E5" w14:textId="608E2F8D" w:rsidR="004D0899" w:rsidRPr="002326C1" w:rsidRDefault="004D0899" w:rsidP="004D0899">
            <w:pPr>
              <w:rPr>
                <w:lang w:val="en-US"/>
              </w:rPr>
            </w:pPr>
            <w:r w:rsidRPr="002326C1">
              <w:rPr>
                <w:lang w:val="en-US"/>
              </w:rPr>
              <w:t>13</w:t>
            </w:r>
          </w:p>
        </w:tc>
        <w:tc>
          <w:tcPr>
            <w:tcW w:w="1556" w:type="dxa"/>
            <w:vMerge w:val="restart"/>
            <w:tcBorders>
              <w:left w:val="single" w:sz="8" w:space="0" w:color="999999"/>
              <w:right w:val="single" w:sz="8" w:space="0" w:color="999999"/>
            </w:tcBorders>
          </w:tcPr>
          <w:p w14:paraId="47FDFFA1" w14:textId="4B72DA90" w:rsidR="004D0899" w:rsidRPr="002326C1" w:rsidRDefault="004D0899" w:rsidP="004D0899">
            <w:pPr>
              <w:rPr>
                <w:lang w:val="en-US"/>
              </w:rPr>
            </w:pPr>
            <w:r w:rsidRPr="003F43FC">
              <w:rPr>
                <w:rStyle w:val="SAPEmphasis"/>
                <w:lang w:val="en-US"/>
              </w:rPr>
              <w:t>View Employment Details</w:t>
            </w:r>
            <w:r w:rsidRPr="002326C1">
              <w:rPr>
                <w:rStyle w:val="SAPScreenElement"/>
                <w:lang w:val="en-US"/>
              </w:rPr>
              <w:t xml:space="preserve"> </w:t>
            </w:r>
            <w:r w:rsidRPr="002326C1">
              <w:rPr>
                <w:rStyle w:val="SAPEmphasis"/>
                <w:lang w:val="en-US"/>
              </w:rPr>
              <w:t>for Rehired Employee</w:t>
            </w:r>
          </w:p>
        </w:tc>
        <w:tc>
          <w:tcPr>
            <w:tcW w:w="2520" w:type="dxa"/>
            <w:vMerge w:val="restart"/>
            <w:tcBorders>
              <w:top w:val="single" w:sz="8" w:space="0" w:color="999999"/>
              <w:left w:val="single" w:sz="8" w:space="0" w:color="999999"/>
              <w:right w:val="single" w:sz="8" w:space="0" w:color="999999"/>
            </w:tcBorders>
          </w:tcPr>
          <w:p w14:paraId="7644A7AA" w14:textId="7C3F768C" w:rsidR="004D0899" w:rsidRPr="002326C1" w:rsidRDefault="004D0899" w:rsidP="004D0899">
            <w:pPr>
              <w:rPr>
                <w:lang w:val="en-US"/>
              </w:rPr>
            </w:pPr>
            <w:r w:rsidRPr="002326C1">
              <w:rPr>
                <w:lang w:val="en-US"/>
              </w:rPr>
              <w:t xml:space="preserve">in the </w:t>
            </w:r>
            <w:r w:rsidRPr="002326C1">
              <w:rPr>
                <w:rStyle w:val="SAPScreenElement"/>
                <w:lang w:val="en-US"/>
              </w:rPr>
              <w:t xml:space="preserve">Employment Details </w:t>
            </w:r>
            <w:r w:rsidRPr="002326C1">
              <w:rPr>
                <w:lang w:val="en-US"/>
              </w:rPr>
              <w:t>block:</w:t>
            </w:r>
          </w:p>
        </w:tc>
        <w:tc>
          <w:tcPr>
            <w:tcW w:w="2520" w:type="dxa"/>
            <w:tcBorders>
              <w:top w:val="single" w:sz="8" w:space="0" w:color="999999"/>
              <w:left w:val="single" w:sz="8" w:space="0" w:color="999999"/>
              <w:bottom w:val="single" w:sz="8" w:space="0" w:color="999999"/>
              <w:right w:val="single" w:sz="8" w:space="0" w:color="999999"/>
            </w:tcBorders>
          </w:tcPr>
          <w:p w14:paraId="42E11F57" w14:textId="1C6F17B3" w:rsidR="004D0899" w:rsidRPr="002326C1" w:rsidRDefault="004D0899" w:rsidP="004D0899">
            <w:pPr>
              <w:rPr>
                <w:rStyle w:val="SAPScreenElement"/>
                <w:lang w:val="en-US"/>
              </w:rPr>
            </w:pPr>
            <w:r w:rsidRPr="002326C1">
              <w:rPr>
                <w:lang w:val="en-US"/>
              </w:rPr>
              <w:t>Note that the seniority start date and service date are defaulted to the rehiring date, whereas the original start date defaults to the date the employee joined the company for the first time.</w:t>
            </w:r>
          </w:p>
        </w:tc>
        <w:tc>
          <w:tcPr>
            <w:tcW w:w="3240" w:type="dxa"/>
            <w:tcBorders>
              <w:top w:val="single" w:sz="8" w:space="0" w:color="999999"/>
              <w:left w:val="single" w:sz="8" w:space="0" w:color="999999"/>
              <w:bottom w:val="single" w:sz="8" w:space="0" w:color="999999"/>
              <w:right w:val="single" w:sz="8" w:space="0" w:color="999999"/>
            </w:tcBorders>
          </w:tcPr>
          <w:p w14:paraId="517C2CBD" w14:textId="77777777" w:rsidR="004D0899" w:rsidRPr="002326C1" w:rsidRDefault="004D0899" w:rsidP="004D0899">
            <w:pPr>
              <w:rPr>
                <w:lang w:val="en-US"/>
              </w:rPr>
            </w:pPr>
          </w:p>
        </w:tc>
        <w:tc>
          <w:tcPr>
            <w:tcW w:w="2520" w:type="dxa"/>
            <w:tcBorders>
              <w:left w:val="single" w:sz="8" w:space="0" w:color="999999"/>
              <w:right w:val="single" w:sz="8" w:space="0" w:color="999999"/>
            </w:tcBorders>
            <w:vAlign w:val="center"/>
          </w:tcPr>
          <w:p w14:paraId="23CD2A39"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10D9A533" w14:textId="77777777" w:rsidR="004D0899" w:rsidRPr="002326C1" w:rsidRDefault="004D0899" w:rsidP="004D0899">
            <w:pPr>
              <w:rPr>
                <w:lang w:val="en-US"/>
              </w:rPr>
            </w:pPr>
          </w:p>
        </w:tc>
      </w:tr>
      <w:tr w:rsidR="004D0899" w:rsidRPr="00A41C57" w14:paraId="436AD5DA" w14:textId="77777777" w:rsidTr="00357342">
        <w:trPr>
          <w:trHeight w:val="357"/>
        </w:trPr>
        <w:tc>
          <w:tcPr>
            <w:tcW w:w="756" w:type="dxa"/>
            <w:vMerge/>
            <w:tcBorders>
              <w:left w:val="single" w:sz="8" w:space="0" w:color="999999"/>
              <w:right w:val="single" w:sz="8" w:space="0" w:color="999999"/>
            </w:tcBorders>
            <w:vAlign w:val="center"/>
          </w:tcPr>
          <w:p w14:paraId="50DE0E03" w14:textId="77777777" w:rsidR="004D0899" w:rsidRPr="002326C1" w:rsidRDefault="004D0899" w:rsidP="004D0899">
            <w:pPr>
              <w:spacing w:before="0" w:after="0" w:line="240" w:lineRule="auto"/>
              <w:rPr>
                <w:lang w:val="en-US"/>
              </w:rPr>
            </w:pPr>
            <w:commentRangeStart w:id="2383"/>
          </w:p>
        </w:tc>
        <w:tc>
          <w:tcPr>
            <w:tcW w:w="1556" w:type="dxa"/>
            <w:vMerge/>
            <w:tcBorders>
              <w:left w:val="single" w:sz="8" w:space="0" w:color="999999"/>
              <w:right w:val="single" w:sz="8" w:space="0" w:color="999999"/>
            </w:tcBorders>
            <w:vAlign w:val="center"/>
          </w:tcPr>
          <w:p w14:paraId="71CC6D6B"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tcPr>
          <w:p w14:paraId="4A8E8407"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86BD895" w14:textId="6CECE612" w:rsidR="004D0899" w:rsidRPr="002326C1" w:rsidRDefault="004D0899" w:rsidP="004D0899">
            <w:pPr>
              <w:rPr>
                <w:rStyle w:val="SAPScreenElement"/>
                <w:lang w:val="en-US"/>
              </w:rPr>
            </w:pPr>
            <w:commentRangeStart w:id="2384"/>
            <w:r w:rsidRPr="002326C1">
              <w:rPr>
                <w:rStyle w:val="SAPScreenElement"/>
                <w:lang w:val="en-US"/>
              </w:rPr>
              <w:t>Is Contingent Worker:</w:t>
            </w:r>
            <w:r w:rsidRPr="002326C1">
              <w:rPr>
                <w:lang w:val="en-US"/>
              </w:rPr>
              <w:t xml:space="preserve"> defaults to</w:t>
            </w:r>
            <w:r w:rsidRPr="002326C1">
              <w:rPr>
                <w:rStyle w:val="SAPUserEntry"/>
                <w:lang w:val="en-US"/>
              </w:rPr>
              <w:t xml:space="preserve"> No</w:t>
            </w:r>
            <w:r w:rsidRPr="002326C1">
              <w:rPr>
                <w:lang w:val="en-US"/>
              </w:rPr>
              <w:t>; is read-only</w:t>
            </w:r>
          </w:p>
        </w:tc>
        <w:tc>
          <w:tcPr>
            <w:tcW w:w="3240" w:type="dxa"/>
            <w:tcBorders>
              <w:top w:val="single" w:sz="8" w:space="0" w:color="999999"/>
              <w:left w:val="single" w:sz="8" w:space="0" w:color="999999"/>
              <w:bottom w:val="single" w:sz="8" w:space="0" w:color="999999"/>
              <w:right w:val="single" w:sz="8" w:space="0" w:color="999999"/>
            </w:tcBorders>
          </w:tcPr>
          <w:p w14:paraId="3C60B661" w14:textId="783D0EEC" w:rsidR="004D0899" w:rsidRPr="00E94B87" w:rsidRDefault="004D0899" w:rsidP="004D0899">
            <w:pPr>
              <w:rPr>
                <w:strike/>
                <w:lang w:val="en-US"/>
                <w:rPrChange w:id="2385" w:author="Author" w:date="2018-03-06T10:19:00Z">
                  <w:rPr>
                    <w:lang w:val="en-US"/>
                  </w:rPr>
                </w:rPrChange>
              </w:rPr>
            </w:pPr>
            <w:del w:id="2386" w:author="Author" w:date="2018-03-06T10:20:00Z">
              <w:r w:rsidRPr="00E94B87" w:rsidDel="00A776CB">
                <w:rPr>
                  <w:strike/>
                  <w:lang w:val="en-US"/>
                  <w:rPrChange w:id="2387" w:author="Author" w:date="2018-03-06T10:19:00Z">
                    <w:rPr>
                      <w:lang w:val="en-US"/>
                    </w:rPr>
                  </w:rPrChange>
                </w:rPr>
                <w:delText xml:space="preserve">This field is visible </w:delText>
              </w:r>
              <w:r w:rsidRPr="00E94B87" w:rsidDel="00A776CB">
                <w:rPr>
                  <w:strike/>
                  <w:u w:val="single"/>
                  <w:lang w:val="en-US"/>
                  <w:rPrChange w:id="2388" w:author="Author" w:date="2018-03-06T10:19:00Z">
                    <w:rPr>
                      <w:u w:val="single"/>
                      <w:lang w:val="en-US"/>
                    </w:rPr>
                  </w:rPrChange>
                </w:rPr>
                <w:delText>only</w:delText>
              </w:r>
              <w:r w:rsidRPr="00E94B87" w:rsidDel="00A776CB">
                <w:rPr>
                  <w:strike/>
                  <w:lang w:val="en-US"/>
                  <w:rPrChange w:id="2389" w:author="Author" w:date="2018-03-06T10:19:00Z">
                    <w:rPr>
                      <w:lang w:val="en-US"/>
                    </w:rPr>
                  </w:rPrChange>
                </w:rPr>
                <w:delText xml:space="preserve"> in case </w:delText>
              </w:r>
              <w:r w:rsidRPr="00E94B87" w:rsidDel="00A776CB">
                <w:rPr>
                  <w:rStyle w:val="SAPEmphasis"/>
                  <w:strike/>
                  <w:lang w:val="en-US"/>
                  <w:rPrChange w:id="2390" w:author="Author" w:date="2018-03-06T10:19:00Z">
                    <w:rPr>
                      <w:rStyle w:val="SAPEmphasis"/>
                      <w:lang w:val="en-US"/>
                    </w:rPr>
                  </w:rPrChange>
                </w:rPr>
                <w:delText xml:space="preserve">Contingent Workforce Management </w:delText>
              </w:r>
              <w:r w:rsidRPr="00E94B87" w:rsidDel="00A776CB">
                <w:rPr>
                  <w:strike/>
                  <w:lang w:val="en-US"/>
                  <w:rPrChange w:id="2391" w:author="Author" w:date="2018-03-06T10:19:00Z">
                    <w:rPr>
                      <w:lang w:val="en-US"/>
                    </w:rPr>
                  </w:rPrChange>
                </w:rPr>
                <w:delText>has also been implemented in the instance.</w:delText>
              </w:r>
            </w:del>
          </w:p>
        </w:tc>
        <w:commentRangeEnd w:id="2384"/>
        <w:tc>
          <w:tcPr>
            <w:tcW w:w="2520" w:type="dxa"/>
            <w:tcBorders>
              <w:left w:val="single" w:sz="8" w:space="0" w:color="999999"/>
              <w:right w:val="single" w:sz="8" w:space="0" w:color="999999"/>
            </w:tcBorders>
            <w:vAlign w:val="center"/>
          </w:tcPr>
          <w:p w14:paraId="65417071" w14:textId="77777777" w:rsidR="004D0899" w:rsidRPr="002326C1" w:rsidRDefault="004D0899" w:rsidP="004D0899">
            <w:pPr>
              <w:spacing w:before="0" w:after="0" w:line="240" w:lineRule="auto"/>
              <w:rPr>
                <w:lang w:val="en-US"/>
              </w:rPr>
            </w:pPr>
            <w:r>
              <w:rPr>
                <w:rStyle w:val="CommentReference"/>
              </w:rPr>
              <w:commentReference w:id="2384"/>
            </w:r>
            <w:r w:rsidR="00E94B87">
              <w:rPr>
                <w:rStyle w:val="CommentReference"/>
              </w:rPr>
              <w:commentReference w:id="2383"/>
            </w:r>
          </w:p>
        </w:tc>
        <w:tc>
          <w:tcPr>
            <w:tcW w:w="1174" w:type="dxa"/>
            <w:tcBorders>
              <w:top w:val="single" w:sz="8" w:space="0" w:color="999999"/>
              <w:left w:val="single" w:sz="8" w:space="0" w:color="999999"/>
              <w:bottom w:val="single" w:sz="8" w:space="0" w:color="999999"/>
              <w:right w:val="single" w:sz="8" w:space="0" w:color="999999"/>
            </w:tcBorders>
          </w:tcPr>
          <w:p w14:paraId="1A838AA7" w14:textId="77777777" w:rsidR="004D0899" w:rsidRPr="002326C1" w:rsidRDefault="004D0899" w:rsidP="004D0899">
            <w:pPr>
              <w:rPr>
                <w:lang w:val="en-US"/>
              </w:rPr>
            </w:pPr>
          </w:p>
        </w:tc>
      </w:tr>
      <w:commentRangeEnd w:id="2383"/>
      <w:tr w:rsidR="004D0899" w:rsidRPr="00A41C57" w14:paraId="3BCB65AC" w14:textId="77777777" w:rsidTr="00357342">
        <w:trPr>
          <w:trHeight w:val="357"/>
        </w:trPr>
        <w:tc>
          <w:tcPr>
            <w:tcW w:w="756" w:type="dxa"/>
            <w:vMerge w:val="restart"/>
            <w:tcBorders>
              <w:left w:val="single" w:sz="8" w:space="0" w:color="999999"/>
              <w:right w:val="single" w:sz="8" w:space="0" w:color="999999"/>
            </w:tcBorders>
            <w:hideMark/>
          </w:tcPr>
          <w:p w14:paraId="502A3C52" w14:textId="771D6488" w:rsidR="004D0899" w:rsidRPr="003F43FC" w:rsidRDefault="004D0899" w:rsidP="004D0899">
            <w:pPr>
              <w:rPr>
                <w:rStyle w:val="SAPEmphasis"/>
                <w:lang w:val="en-US"/>
              </w:rPr>
            </w:pPr>
            <w:r w:rsidRPr="002326C1">
              <w:rPr>
                <w:lang w:val="en-US"/>
              </w:rPr>
              <w:t>1</w:t>
            </w:r>
            <w:r w:rsidRPr="003F43FC">
              <w:rPr>
                <w:lang w:val="en-US"/>
              </w:rPr>
              <w:t>4</w:t>
            </w:r>
          </w:p>
        </w:tc>
        <w:tc>
          <w:tcPr>
            <w:tcW w:w="1556" w:type="dxa"/>
            <w:vMerge w:val="restart"/>
            <w:tcBorders>
              <w:left w:val="single" w:sz="8" w:space="0" w:color="999999"/>
              <w:right w:val="single" w:sz="8" w:space="0" w:color="999999"/>
            </w:tcBorders>
            <w:hideMark/>
          </w:tcPr>
          <w:p w14:paraId="7F58E6B5" w14:textId="50AE8206" w:rsidR="004D0899" w:rsidRPr="003F43FC" w:rsidRDefault="004D0899" w:rsidP="004D0899">
            <w:pPr>
              <w:rPr>
                <w:rStyle w:val="SAPEmphasis"/>
                <w:lang w:val="en-US"/>
              </w:rPr>
            </w:pPr>
            <w:r w:rsidRPr="002326C1">
              <w:rPr>
                <w:rStyle w:val="SAPEmphasis"/>
                <w:lang w:val="en-US"/>
              </w:rPr>
              <w:t>Maintain Job Relationships for Rehired Employee</w:t>
            </w:r>
          </w:p>
        </w:tc>
        <w:tc>
          <w:tcPr>
            <w:tcW w:w="2520" w:type="dxa"/>
            <w:vMerge w:val="restart"/>
            <w:tcBorders>
              <w:top w:val="single" w:sz="8" w:space="0" w:color="999999"/>
              <w:left w:val="single" w:sz="8" w:space="0" w:color="999999"/>
              <w:right w:val="single" w:sz="8" w:space="0" w:color="999999"/>
            </w:tcBorders>
            <w:hideMark/>
          </w:tcPr>
          <w:p w14:paraId="63344207" w14:textId="3C9DE41B" w:rsidR="004D0899" w:rsidRPr="002326C1" w:rsidRDefault="004D0899" w:rsidP="004D0899">
            <w:pPr>
              <w:rPr>
                <w:lang w:val="en-US"/>
              </w:rPr>
            </w:pPr>
            <w:r w:rsidRPr="002326C1">
              <w:rPr>
                <w:lang w:val="en-US"/>
              </w:rPr>
              <w:t xml:space="preserve">In the </w:t>
            </w:r>
            <w:r w:rsidRPr="002326C1">
              <w:rPr>
                <w:rStyle w:val="SAPScreenElement"/>
                <w:lang w:val="en-US"/>
              </w:rPr>
              <w:t xml:space="preserve">Job Relationships </w:t>
            </w:r>
            <w:r w:rsidRPr="002326C1">
              <w:rPr>
                <w:lang w:val="en-US"/>
              </w:rPr>
              <w:t>block, the data maintained during the previous employment of the employee is taken over. Review and adapt if appropriate:</w:t>
            </w:r>
          </w:p>
          <w:p w14:paraId="66D5F50F" w14:textId="77777777" w:rsidR="004D0899" w:rsidRPr="002326C1" w:rsidRDefault="004D0899" w:rsidP="004D0899">
            <w:pPr>
              <w:pStyle w:val="SAPNoteHeading"/>
              <w:ind w:left="0"/>
              <w:rPr>
                <w:lang w:val="en-US"/>
              </w:rPr>
            </w:pPr>
            <w:r w:rsidRPr="002326C1">
              <w:rPr>
                <w:noProof/>
                <w:lang w:val="en-US"/>
              </w:rPr>
              <w:drawing>
                <wp:inline distT="0" distB="0" distL="0" distR="0" wp14:anchorId="31723DA5" wp14:editId="06B3A57B">
                  <wp:extent cx="225425" cy="225425"/>
                  <wp:effectExtent l="0" t="0" r="0" b="317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Note</w:t>
            </w:r>
          </w:p>
          <w:p w14:paraId="1097B48E" w14:textId="39273D95" w:rsidR="004D0899" w:rsidRPr="002326C1" w:rsidRDefault="004D0899" w:rsidP="004D0899">
            <w:pPr>
              <w:rPr>
                <w:lang w:val="en-US"/>
              </w:rPr>
            </w:pPr>
            <w:r w:rsidRPr="002326C1">
              <w:rPr>
                <w:lang w:val="en-US"/>
              </w:rPr>
              <w:t xml:space="preserve">In case no job relationships have been maintained during the previous employment, select the </w:t>
            </w:r>
            <w:r w:rsidRPr="002326C1">
              <w:rPr>
                <w:rStyle w:val="SAPScreenElement"/>
                <w:lang w:val="en-US"/>
              </w:rPr>
              <w:sym w:font="Symbol" w:char="F0C5"/>
            </w:r>
            <w:r w:rsidRPr="002326C1">
              <w:rPr>
                <w:rStyle w:val="SAPScreenElement"/>
                <w:lang w:val="en-US"/>
              </w:rPr>
              <w:t xml:space="preserve"> Add</w:t>
            </w:r>
            <w:r w:rsidRPr="002326C1">
              <w:rPr>
                <w:lang w:val="en-US"/>
              </w:rPr>
              <w:t xml:space="preserve"> link. The editable fields </w:t>
            </w:r>
            <w:r w:rsidRPr="002326C1">
              <w:rPr>
                <w:lang w:val="en-US"/>
              </w:rPr>
              <w:lastRenderedPageBreak/>
              <w:t>show up and you can enter the appropriate information.</w:t>
            </w:r>
          </w:p>
        </w:tc>
        <w:tc>
          <w:tcPr>
            <w:tcW w:w="2520" w:type="dxa"/>
            <w:tcBorders>
              <w:top w:val="single" w:sz="8" w:space="0" w:color="999999"/>
              <w:left w:val="single" w:sz="8" w:space="0" w:color="999999"/>
              <w:bottom w:val="single" w:sz="8" w:space="0" w:color="999999"/>
              <w:right w:val="single" w:sz="8" w:space="0" w:color="999999"/>
            </w:tcBorders>
            <w:hideMark/>
          </w:tcPr>
          <w:p w14:paraId="26F6565F" w14:textId="77777777" w:rsidR="004D0899" w:rsidRPr="002326C1" w:rsidRDefault="004D0899" w:rsidP="004D0899">
            <w:pPr>
              <w:rPr>
                <w:lang w:val="en-US"/>
              </w:rPr>
            </w:pPr>
            <w:r w:rsidRPr="002326C1">
              <w:rPr>
                <w:rStyle w:val="SAPScreenElement"/>
                <w:lang w:val="en-US"/>
              </w:rPr>
              <w:lastRenderedPageBreak/>
              <w:t>Relationship Type</w:t>
            </w:r>
            <w:r w:rsidRPr="002326C1">
              <w:rPr>
                <w:lang w:val="en-US"/>
              </w:rPr>
              <w:t>: select</w:t>
            </w:r>
            <w:r w:rsidRPr="003F43FC">
              <w:rPr>
                <w:rStyle w:val="SAPUserEntry"/>
                <w:lang w:val="en-US"/>
              </w:rPr>
              <w:t xml:space="preserve"> </w:t>
            </w:r>
            <w:r w:rsidRPr="002326C1">
              <w:rPr>
                <w:rStyle w:val="SAPUserEntry"/>
                <w:lang w:val="en-US"/>
              </w:rPr>
              <w:t xml:space="preserve">HR Manager </w:t>
            </w:r>
            <w:r w:rsidRPr="002326C1">
              <w:rPr>
                <w:lang w:val="en-US"/>
              </w:rPr>
              <w:t>from drop-down, if not already maintained</w:t>
            </w:r>
          </w:p>
        </w:tc>
        <w:tc>
          <w:tcPr>
            <w:tcW w:w="3240" w:type="dxa"/>
            <w:vMerge w:val="restart"/>
            <w:tcBorders>
              <w:top w:val="single" w:sz="8" w:space="0" w:color="999999"/>
              <w:left w:val="single" w:sz="8" w:space="0" w:color="999999"/>
              <w:bottom w:val="single" w:sz="8" w:space="0" w:color="999999"/>
              <w:right w:val="single" w:sz="8" w:space="0" w:color="999999"/>
            </w:tcBorders>
            <w:hideMark/>
          </w:tcPr>
          <w:p w14:paraId="535C497C" w14:textId="6B3725EF" w:rsidR="004D0899" w:rsidRPr="002326C1" w:rsidRDefault="004D0899" w:rsidP="004D0899">
            <w:pPr>
              <w:rPr>
                <w:lang w:val="en-US"/>
              </w:rPr>
            </w:pPr>
            <w:commentRangeStart w:id="2392"/>
            <w:commentRangeStart w:id="2393"/>
            <w:commentRangeStart w:id="2394"/>
            <w:r w:rsidRPr="002326C1">
              <w:rPr>
                <w:lang w:val="en-US"/>
              </w:rPr>
              <w:t>In several of the workflows started for the employee, the approval of the employee’s HR business partner is required.</w:t>
            </w:r>
          </w:p>
          <w:p w14:paraId="167C051F" w14:textId="32602A5A" w:rsidR="004D0899" w:rsidRPr="002326C1" w:rsidRDefault="004D0899" w:rsidP="004D0899">
            <w:pPr>
              <w:rPr>
                <w:lang w:val="en-US"/>
              </w:rPr>
            </w:pPr>
            <w:r w:rsidRPr="002326C1">
              <w:rPr>
                <w:lang w:val="en-US"/>
              </w:rPr>
              <w:t>It is recommended to select, if possible, an HR manager from the same location as the rehired employee.</w:t>
            </w:r>
            <w:commentRangeEnd w:id="2392"/>
            <w:r>
              <w:rPr>
                <w:rStyle w:val="CommentReference"/>
              </w:rPr>
              <w:commentReference w:id="2392"/>
            </w:r>
            <w:commentRangeEnd w:id="2393"/>
            <w:r>
              <w:rPr>
                <w:rStyle w:val="CommentReference"/>
              </w:rPr>
              <w:commentReference w:id="2393"/>
            </w:r>
            <w:commentRangeEnd w:id="2394"/>
            <w:r>
              <w:rPr>
                <w:rStyle w:val="CommentReference"/>
              </w:rPr>
              <w:commentReference w:id="2394"/>
            </w:r>
          </w:p>
        </w:tc>
        <w:tc>
          <w:tcPr>
            <w:tcW w:w="2520" w:type="dxa"/>
            <w:vMerge w:val="restart"/>
            <w:tcBorders>
              <w:left w:val="single" w:sz="8" w:space="0" w:color="999999"/>
              <w:right w:val="single" w:sz="8" w:space="0" w:color="999999"/>
            </w:tcBorders>
            <w:vAlign w:val="center"/>
            <w:hideMark/>
          </w:tcPr>
          <w:p w14:paraId="2EDD3F65"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78D5C3F4" w14:textId="77777777" w:rsidR="004D0899" w:rsidRPr="002326C1" w:rsidRDefault="004D0899" w:rsidP="004D0899">
            <w:pPr>
              <w:rPr>
                <w:lang w:val="en-US"/>
              </w:rPr>
            </w:pPr>
          </w:p>
        </w:tc>
      </w:tr>
      <w:tr w:rsidR="004D0899" w:rsidRPr="00A41C57" w14:paraId="3E46A50D" w14:textId="77777777" w:rsidTr="00357342">
        <w:trPr>
          <w:trHeight w:val="357"/>
        </w:trPr>
        <w:tc>
          <w:tcPr>
            <w:tcW w:w="756" w:type="dxa"/>
            <w:vMerge/>
            <w:tcBorders>
              <w:left w:val="single" w:sz="8" w:space="0" w:color="999999"/>
              <w:right w:val="single" w:sz="8" w:space="0" w:color="999999"/>
            </w:tcBorders>
            <w:vAlign w:val="center"/>
            <w:hideMark/>
          </w:tcPr>
          <w:p w14:paraId="05083F0B"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
          <w:p w14:paraId="28674E62"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1E36C0B9"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358C38BF" w14:textId="77777777" w:rsidR="004D0899" w:rsidRPr="002326C1" w:rsidRDefault="004D0899" w:rsidP="004D0899">
            <w:pPr>
              <w:rPr>
                <w:lang w:val="en-US"/>
              </w:rPr>
            </w:pPr>
            <w:r w:rsidRPr="002326C1">
              <w:rPr>
                <w:rStyle w:val="SAPScreenElement"/>
                <w:lang w:val="en-US"/>
              </w:rPr>
              <w:t xml:space="preserve">Name: </w:t>
            </w:r>
            <w:r w:rsidRPr="002326C1">
              <w:rPr>
                <w:lang w:val="en-US"/>
              </w:rPr>
              <w:t>adapt if appropriate by selecting value from drop-down</w:t>
            </w:r>
          </w:p>
        </w:tc>
        <w:tc>
          <w:tcPr>
            <w:tcW w:w="3240" w:type="dxa"/>
            <w:vMerge/>
            <w:tcBorders>
              <w:top w:val="single" w:sz="8" w:space="0" w:color="999999"/>
              <w:left w:val="single" w:sz="8" w:space="0" w:color="999999"/>
              <w:bottom w:val="single" w:sz="8" w:space="0" w:color="999999"/>
              <w:right w:val="single" w:sz="8" w:space="0" w:color="999999"/>
            </w:tcBorders>
            <w:vAlign w:val="center"/>
            <w:hideMark/>
          </w:tcPr>
          <w:p w14:paraId="5F69D26C"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
          <w:p w14:paraId="79BA6DAB"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00E43AB" w14:textId="77777777" w:rsidR="004D0899" w:rsidRPr="002326C1" w:rsidRDefault="004D0899" w:rsidP="004D0899">
            <w:pPr>
              <w:rPr>
                <w:lang w:val="en-US"/>
              </w:rPr>
            </w:pPr>
          </w:p>
        </w:tc>
      </w:tr>
      <w:tr w:rsidR="004D0899" w:rsidRPr="00A41C57" w14:paraId="52E290F3" w14:textId="77777777" w:rsidTr="00357342">
        <w:trPr>
          <w:trHeight w:val="357"/>
        </w:trPr>
        <w:tc>
          <w:tcPr>
            <w:tcW w:w="756" w:type="dxa"/>
            <w:vMerge/>
            <w:tcBorders>
              <w:left w:val="single" w:sz="8" w:space="0" w:color="999999"/>
              <w:right w:val="single" w:sz="8" w:space="0" w:color="999999"/>
            </w:tcBorders>
            <w:vAlign w:val="center"/>
          </w:tcPr>
          <w:p w14:paraId="49BB5C16"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33C88F5C" w14:textId="77777777" w:rsidR="004D0899" w:rsidRPr="002326C1" w:rsidRDefault="004D0899" w:rsidP="004D0899">
            <w:pPr>
              <w:spacing w:before="0" w:after="0" w:line="240" w:lineRule="auto"/>
              <w:rPr>
                <w:lang w:val="en-US"/>
              </w:rPr>
            </w:pPr>
          </w:p>
        </w:tc>
        <w:tc>
          <w:tcPr>
            <w:tcW w:w="2520" w:type="dxa"/>
            <w:vMerge/>
            <w:tcBorders>
              <w:left w:val="single" w:sz="8" w:space="0" w:color="999999"/>
              <w:bottom w:val="single" w:sz="8" w:space="0" w:color="999999"/>
              <w:right w:val="single" w:sz="8" w:space="0" w:color="999999"/>
            </w:tcBorders>
          </w:tcPr>
          <w:p w14:paraId="30308E52"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1D0A7B8" w14:textId="583E3666" w:rsidR="004D0899" w:rsidRPr="005F6795" w:rsidRDefault="004D0899" w:rsidP="004D0899">
            <w:pPr>
              <w:rPr>
                <w:strike/>
                <w:lang w:val="en-US"/>
                <w:rPrChange w:id="2395" w:author="Author" w:date="2018-02-22T10:20:00Z">
                  <w:rPr>
                    <w:lang w:val="en-US"/>
                  </w:rPr>
                </w:rPrChange>
              </w:rPr>
            </w:pPr>
            <w:del w:id="2396" w:author="Author" w:date="2018-02-22T10:32:00Z">
              <w:r w:rsidRPr="005F6795" w:rsidDel="001D3CD5">
                <w:rPr>
                  <w:strike/>
                  <w:lang w:val="en-US"/>
                  <w:rPrChange w:id="2397" w:author="Author" w:date="2018-02-22T10:20:00Z">
                    <w:rPr>
                      <w:lang w:val="en-US"/>
                    </w:rPr>
                  </w:rPrChange>
                </w:rPr>
                <w:delText xml:space="preserve">In case </w:delText>
              </w:r>
              <w:r w:rsidRPr="005F6795" w:rsidDel="001D3CD5">
                <w:rPr>
                  <w:rStyle w:val="SAPEmphasis"/>
                  <w:strike/>
                  <w:lang w:val="en-US"/>
                  <w:rPrChange w:id="2398" w:author="Author" w:date="2018-02-22T10:20:00Z">
                    <w:rPr>
                      <w:rStyle w:val="SAPEmphasis"/>
                      <w:lang w:val="en-US"/>
                    </w:rPr>
                  </w:rPrChange>
                </w:rPr>
                <w:delText xml:space="preserve">Apprentice Management </w:delText>
              </w:r>
              <w:r w:rsidRPr="005F6795" w:rsidDel="001D3CD5">
                <w:rPr>
                  <w:strike/>
                  <w:lang w:val="en-US"/>
                  <w:rPrChange w:id="2399" w:author="Author" w:date="2018-02-22T10:20:00Z">
                    <w:rPr>
                      <w:lang w:val="en-US"/>
                    </w:rPr>
                  </w:rPrChange>
                </w:rPr>
                <w:delText xml:space="preserve">has also been implemented in the instance and the rehired employee is an apprentice (meaning </w:delText>
              </w:r>
              <w:r w:rsidRPr="005F6795" w:rsidDel="001D3CD5">
                <w:rPr>
                  <w:rStyle w:val="SAPScreenElement"/>
                  <w:strike/>
                  <w:lang w:val="en-US"/>
                  <w:rPrChange w:id="2400" w:author="Author" w:date="2018-02-22T10:20:00Z">
                    <w:rPr>
                      <w:rStyle w:val="SAPScreenElement"/>
                      <w:lang w:val="en-US"/>
                    </w:rPr>
                  </w:rPrChange>
                </w:rPr>
                <w:delText>Employee Class</w:delText>
              </w:r>
              <w:r w:rsidRPr="005F6795" w:rsidDel="001D3CD5">
                <w:rPr>
                  <w:strike/>
                  <w:lang w:val="en-US"/>
                  <w:rPrChange w:id="2401" w:author="Author" w:date="2018-02-22T10:20:00Z">
                    <w:rPr>
                      <w:lang w:val="en-US"/>
                    </w:rPr>
                  </w:rPrChange>
                </w:rPr>
                <w:delText xml:space="preserve"> </w:delText>
              </w:r>
              <w:r w:rsidRPr="005F6795" w:rsidDel="001D3CD5">
                <w:rPr>
                  <w:strike/>
                  <w:highlight w:val="cyan"/>
                  <w:lang w:val="en-US"/>
                  <w:rPrChange w:id="2402" w:author="Author" w:date="2018-02-22T10:20:00Z">
                    <w:rPr>
                      <w:highlight w:val="cyan"/>
                      <w:lang w:val="en-US"/>
                    </w:rPr>
                  </w:rPrChange>
                </w:rPr>
                <w:delText>for apprentice has been selected</w:delText>
              </w:r>
              <w:r w:rsidRPr="005F6795" w:rsidDel="001D3CD5">
                <w:rPr>
                  <w:strike/>
                  <w:lang w:val="en-US"/>
                  <w:rPrChange w:id="2403" w:author="Author" w:date="2018-02-22T10:20:00Z">
                    <w:rPr>
                      <w:lang w:val="en-US"/>
                    </w:rPr>
                  </w:rPrChange>
                </w:rPr>
                <w:delText xml:space="preserve">), maintain also </w:delText>
              </w:r>
              <w:r w:rsidRPr="005F6795" w:rsidDel="001D3CD5">
                <w:rPr>
                  <w:rStyle w:val="SAPScreenElement"/>
                  <w:strike/>
                  <w:lang w:val="en-US"/>
                  <w:rPrChange w:id="2404" w:author="Author" w:date="2018-02-22T10:20:00Z">
                    <w:rPr>
                      <w:rStyle w:val="SAPScreenElement"/>
                      <w:lang w:val="en-US"/>
                    </w:rPr>
                  </w:rPrChange>
                </w:rPr>
                <w:delText>Relationship Type</w:delText>
              </w:r>
              <w:r w:rsidRPr="005F6795" w:rsidDel="001D3CD5">
                <w:rPr>
                  <w:rStyle w:val="SAPUserEntry"/>
                  <w:strike/>
                  <w:lang w:val="en-US"/>
                  <w:rPrChange w:id="2405" w:author="Author" w:date="2018-02-22T10:20:00Z">
                    <w:rPr>
                      <w:rStyle w:val="SAPUserEntry"/>
                      <w:lang w:val="en-US"/>
                    </w:rPr>
                  </w:rPrChange>
                </w:rPr>
                <w:delText xml:space="preserve"> Apprentice Supervisor </w:delText>
              </w:r>
              <w:r w:rsidRPr="005F6795" w:rsidDel="001D3CD5">
                <w:rPr>
                  <w:strike/>
                  <w:lang w:val="en-US"/>
                  <w:rPrChange w:id="2406" w:author="Author" w:date="2018-02-22T10:20:00Z">
                    <w:rPr>
                      <w:lang w:val="en-US"/>
                    </w:rPr>
                  </w:rPrChange>
                </w:rPr>
                <w:delText xml:space="preserve">by selecting the </w:delText>
              </w:r>
              <w:r w:rsidRPr="005F6795" w:rsidDel="001D3CD5">
                <w:rPr>
                  <w:rStyle w:val="SAPScreenElement"/>
                  <w:strike/>
                  <w:lang w:val="en-US"/>
                  <w:rPrChange w:id="2407" w:author="Author" w:date="2018-02-22T10:20:00Z">
                    <w:rPr>
                      <w:rStyle w:val="SAPScreenElement"/>
                      <w:lang w:val="en-US"/>
                    </w:rPr>
                  </w:rPrChange>
                </w:rPr>
                <w:sym w:font="Symbol" w:char="F0C5"/>
              </w:r>
              <w:r w:rsidRPr="005F6795" w:rsidDel="001D3CD5">
                <w:rPr>
                  <w:rStyle w:val="SAPScreenElement"/>
                  <w:strike/>
                  <w:lang w:val="en-US"/>
                  <w:rPrChange w:id="2408" w:author="Author" w:date="2018-02-22T10:20:00Z">
                    <w:rPr>
                      <w:rStyle w:val="SAPScreenElement"/>
                      <w:lang w:val="en-US"/>
                    </w:rPr>
                  </w:rPrChange>
                </w:rPr>
                <w:delText xml:space="preserve"> Add</w:delText>
              </w:r>
              <w:r w:rsidRPr="005F6795" w:rsidDel="001D3CD5">
                <w:rPr>
                  <w:strike/>
                  <w:lang w:val="en-US"/>
                  <w:rPrChange w:id="2409" w:author="Author" w:date="2018-02-22T10:20:00Z">
                    <w:rPr>
                      <w:lang w:val="en-US"/>
                    </w:rPr>
                  </w:rPrChange>
                </w:rPr>
                <w:delText xml:space="preserve"> link and making the appropriate entries.</w:delText>
              </w:r>
            </w:del>
          </w:p>
        </w:tc>
        <w:tc>
          <w:tcPr>
            <w:tcW w:w="3240" w:type="dxa"/>
            <w:tcBorders>
              <w:top w:val="single" w:sz="8" w:space="0" w:color="999999"/>
              <w:left w:val="single" w:sz="8" w:space="0" w:color="999999"/>
              <w:bottom w:val="single" w:sz="8" w:space="0" w:color="999999"/>
              <w:right w:val="single" w:sz="8" w:space="0" w:color="999999"/>
            </w:tcBorders>
          </w:tcPr>
          <w:p w14:paraId="4CBF2612" w14:textId="77777777"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tcPr>
          <w:p w14:paraId="5C244D6A"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77BAC348" w14:textId="77777777" w:rsidR="004D0899" w:rsidRPr="002326C1" w:rsidRDefault="004D0899" w:rsidP="004D0899">
            <w:pPr>
              <w:rPr>
                <w:lang w:val="en-US"/>
              </w:rPr>
            </w:pPr>
          </w:p>
        </w:tc>
      </w:tr>
      <w:tr w:rsidR="004D0899" w:rsidRPr="00A41C57" w14:paraId="048455B9" w14:textId="77777777" w:rsidTr="00357342">
        <w:trPr>
          <w:trHeight w:val="357"/>
        </w:trPr>
        <w:tc>
          <w:tcPr>
            <w:tcW w:w="756" w:type="dxa"/>
            <w:vMerge/>
            <w:tcBorders>
              <w:left w:val="single" w:sz="8" w:space="0" w:color="999999"/>
              <w:right w:val="single" w:sz="8" w:space="0" w:color="999999"/>
            </w:tcBorders>
            <w:vAlign w:val="center"/>
          </w:tcPr>
          <w:p w14:paraId="3736CAD4"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4C0FE5BB" w14:textId="77777777" w:rsidR="004D0899" w:rsidRPr="002326C1" w:rsidRDefault="004D0899" w:rsidP="004D0899">
            <w:pPr>
              <w:spacing w:before="0" w:after="0" w:line="240" w:lineRule="auto"/>
              <w:rPr>
                <w:lang w:val="en-US"/>
              </w:rPr>
            </w:pPr>
          </w:p>
        </w:tc>
        <w:tc>
          <w:tcPr>
            <w:tcW w:w="2520" w:type="dxa"/>
            <w:vMerge/>
            <w:tcBorders>
              <w:left w:val="single" w:sz="8" w:space="0" w:color="999999"/>
              <w:bottom w:val="single" w:sz="8" w:space="0" w:color="999999"/>
              <w:right w:val="single" w:sz="8" w:space="0" w:color="999999"/>
            </w:tcBorders>
          </w:tcPr>
          <w:p w14:paraId="18ED120D"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9DA2B67" w14:textId="6125ABF6" w:rsidR="004D0899" w:rsidRPr="002326C1" w:rsidRDefault="004D0899" w:rsidP="004D0899">
            <w:pPr>
              <w:rPr>
                <w:lang w:val="en-US"/>
              </w:rPr>
            </w:pPr>
            <w:r w:rsidRPr="002326C1">
              <w:rPr>
                <w:rStyle w:val="SAPEmphasis"/>
                <w:lang w:val="en-US"/>
              </w:rPr>
              <w:t>If Position Management has been implemented in your instance</w:t>
            </w:r>
            <w:r w:rsidRPr="002326C1">
              <w:rPr>
                <w:lang w:val="en-US"/>
              </w:rPr>
              <w:t xml:space="preserve">: in case </w:t>
            </w:r>
            <w:r w:rsidRPr="002326C1">
              <w:rPr>
                <w:rStyle w:val="SAPScreenElement"/>
                <w:lang w:val="en-US"/>
              </w:rPr>
              <w:t>Relationship Type</w:t>
            </w:r>
            <w:r w:rsidRPr="002326C1">
              <w:rPr>
                <w:rStyle w:val="SAPUserEntry"/>
                <w:lang w:val="en-US"/>
              </w:rPr>
              <w:t xml:space="preserve"> Matrix </w:t>
            </w:r>
            <w:r w:rsidRPr="002326C1">
              <w:rPr>
                <w:rStyle w:val="SAPUserEntry"/>
                <w:lang w:val="en-US"/>
              </w:rPr>
              <w:lastRenderedPageBreak/>
              <w:t xml:space="preserve">Manager </w:t>
            </w:r>
            <w:r w:rsidRPr="002326C1">
              <w:rPr>
                <w:lang w:val="en-US"/>
              </w:rPr>
              <w:t>is also available, leave the existing details as they are, they will be updated automatically if appropriate.</w:t>
            </w:r>
          </w:p>
        </w:tc>
        <w:tc>
          <w:tcPr>
            <w:tcW w:w="3240" w:type="dxa"/>
            <w:tcBorders>
              <w:top w:val="single" w:sz="8" w:space="0" w:color="999999"/>
              <w:left w:val="single" w:sz="8" w:space="0" w:color="999999"/>
              <w:bottom w:val="single" w:sz="8" w:space="0" w:color="999999"/>
              <w:right w:val="single" w:sz="8" w:space="0" w:color="999999"/>
            </w:tcBorders>
          </w:tcPr>
          <w:p w14:paraId="21BFEE7A" w14:textId="77777777" w:rsidR="004D0899" w:rsidRPr="002326C1" w:rsidRDefault="004D0899" w:rsidP="004D0899">
            <w:pPr>
              <w:rPr>
                <w:lang w:val="en-US"/>
              </w:rPr>
            </w:pPr>
          </w:p>
        </w:tc>
        <w:tc>
          <w:tcPr>
            <w:tcW w:w="2520" w:type="dxa"/>
            <w:vMerge/>
            <w:tcBorders>
              <w:left w:val="single" w:sz="8" w:space="0" w:color="999999"/>
              <w:right w:val="single" w:sz="8" w:space="0" w:color="999999"/>
            </w:tcBorders>
            <w:vAlign w:val="center"/>
          </w:tcPr>
          <w:p w14:paraId="5B2C92EA"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80CF79E" w14:textId="77777777" w:rsidR="004D0899" w:rsidRPr="002326C1" w:rsidRDefault="004D0899" w:rsidP="004D0899">
            <w:pPr>
              <w:rPr>
                <w:lang w:val="en-US"/>
              </w:rPr>
            </w:pPr>
          </w:p>
        </w:tc>
      </w:tr>
      <w:tr w:rsidR="004D0899" w:rsidRPr="00A41C57" w14:paraId="3BCEAE49" w14:textId="77777777" w:rsidTr="00357342">
        <w:trPr>
          <w:trHeight w:val="357"/>
        </w:trPr>
        <w:tc>
          <w:tcPr>
            <w:tcW w:w="756" w:type="dxa"/>
            <w:vMerge w:val="restart"/>
            <w:tcBorders>
              <w:top w:val="single" w:sz="8" w:space="0" w:color="999999"/>
              <w:left w:val="single" w:sz="8" w:space="0" w:color="999999"/>
              <w:right w:val="single" w:sz="8" w:space="0" w:color="999999"/>
            </w:tcBorders>
          </w:tcPr>
          <w:p w14:paraId="2EC34360" w14:textId="39BD58B8" w:rsidR="004D0899" w:rsidRPr="002326C1" w:rsidRDefault="004D0899" w:rsidP="004D0899">
            <w:pPr>
              <w:rPr>
                <w:lang w:val="en-US"/>
              </w:rPr>
            </w:pPr>
            <w:r>
              <w:rPr>
                <w:lang w:val="en-US"/>
              </w:rPr>
              <w:t>15</w:t>
            </w:r>
          </w:p>
        </w:tc>
        <w:tc>
          <w:tcPr>
            <w:tcW w:w="1556" w:type="dxa"/>
            <w:vMerge w:val="restart"/>
            <w:tcBorders>
              <w:top w:val="single" w:sz="8" w:space="0" w:color="999999"/>
              <w:left w:val="single" w:sz="8" w:space="0" w:color="999999"/>
              <w:right w:val="single" w:sz="8" w:space="0" w:color="999999"/>
            </w:tcBorders>
          </w:tcPr>
          <w:p w14:paraId="13FC791E" w14:textId="710F676D" w:rsidR="004D0899" w:rsidRPr="002326C1" w:rsidRDefault="004D0899" w:rsidP="004D0899">
            <w:pPr>
              <w:rPr>
                <w:rStyle w:val="SAPEmphasis"/>
                <w:lang w:val="en-US"/>
              </w:rPr>
            </w:pPr>
            <w:r w:rsidRPr="0033437B">
              <w:rPr>
                <w:rStyle w:val="SAPEmphasis"/>
                <w:lang w:val="en-US"/>
              </w:rPr>
              <w:t>Maintain Work Permit Information for Rehired Employee (Optional)</w:t>
            </w:r>
          </w:p>
        </w:tc>
        <w:tc>
          <w:tcPr>
            <w:tcW w:w="2520" w:type="dxa"/>
            <w:vMerge w:val="restart"/>
            <w:tcBorders>
              <w:top w:val="single" w:sz="8" w:space="0" w:color="999999"/>
              <w:left w:val="single" w:sz="8" w:space="0" w:color="999999"/>
              <w:right w:val="single" w:sz="8" w:space="0" w:color="999999"/>
            </w:tcBorders>
          </w:tcPr>
          <w:p w14:paraId="08CEBC78" w14:textId="2BCE9E57" w:rsidR="004D0899" w:rsidRPr="00262AA6" w:rsidRDefault="004D0899" w:rsidP="004D0899">
            <w:pPr>
              <w:rPr>
                <w:rFonts w:ascii="BentonSans Regular" w:eastAsiaTheme="minorHAnsi" w:hAnsi="BentonSans Regular"/>
                <w:color w:val="666666"/>
                <w:sz w:val="22"/>
                <w:szCs w:val="22"/>
                <w:lang w:val="en-US"/>
                <w:rPrChange w:id="2410" w:author="Author" w:date="2018-02-22T10:55:00Z">
                  <w:rPr>
                    <w:rFonts w:ascii="BentonSans Regular" w:eastAsiaTheme="minorHAnsi" w:hAnsi="BentonSans Regular"/>
                    <w:color w:val="666666"/>
                    <w:sz w:val="22"/>
                    <w:szCs w:val="22"/>
                    <w:highlight w:val="cyan"/>
                    <w:lang w:val="en-US"/>
                  </w:rPr>
                </w:rPrChange>
              </w:rPr>
            </w:pPr>
            <w:r w:rsidRPr="00262AA6">
              <w:rPr>
                <w:noProof/>
                <w:lang w:val="en-US"/>
                <w:rPrChange w:id="2411" w:author="Author" w:date="2018-02-22T10:55:00Z">
                  <w:rPr>
                    <w:noProof/>
                    <w:highlight w:val="cyan"/>
                    <w:lang w:val="en-US"/>
                  </w:rPr>
                </w:rPrChange>
              </w:rPr>
              <w:drawing>
                <wp:inline distT="0" distB="0" distL="0" distR="0" wp14:anchorId="42DBE436" wp14:editId="46A7BB70">
                  <wp:extent cx="213995" cy="23749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262AA6">
              <w:rPr>
                <w:lang w:val="en-US"/>
                <w:rPrChange w:id="2412" w:author="Author" w:date="2018-02-22T10:55:00Z">
                  <w:rPr>
                    <w:highlight w:val="cyan"/>
                    <w:lang w:val="en-US"/>
                  </w:rPr>
                </w:rPrChange>
              </w:rPr>
              <w:t> </w:t>
            </w:r>
            <w:r w:rsidRPr="00D90D0A">
              <w:rPr>
                <w:rFonts w:ascii="BentonSans Regular" w:hAnsi="BentonSans Regular"/>
                <w:color w:val="666666"/>
                <w:sz w:val="22"/>
                <w:lang w:val="en-US"/>
              </w:rPr>
              <w:t>Caution</w:t>
            </w:r>
          </w:p>
          <w:p w14:paraId="7E20FAB1" w14:textId="77777777" w:rsidR="004D0899" w:rsidRPr="00FA76FF" w:rsidRDefault="004D0899" w:rsidP="004D0899">
            <w:pPr>
              <w:rPr>
                <w:lang w:val="en-US"/>
              </w:rPr>
            </w:pPr>
            <w:r w:rsidRPr="00262AA6">
              <w:rPr>
                <w:lang w:val="en-US"/>
                <w:rPrChange w:id="2413" w:author="Author" w:date="2018-02-22T10:55:00Z">
                  <w:rPr>
                    <w:highlight w:val="cyan"/>
                    <w:lang w:val="en-US"/>
                  </w:rPr>
                </w:rPrChange>
              </w:rPr>
              <w:t xml:space="preserve">This test step is only relevant for the following countries: </w:t>
            </w:r>
            <w:r w:rsidRPr="00262AA6">
              <w:rPr>
                <w:b/>
                <w:lang w:val="en-US"/>
                <w:rPrChange w:id="2414" w:author="Author" w:date="2018-02-22T10:55:00Z">
                  <w:rPr>
                    <w:b/>
                    <w:highlight w:val="cyan"/>
                    <w:lang w:val="en-US"/>
                  </w:rPr>
                </w:rPrChange>
              </w:rPr>
              <w:t xml:space="preserve">AE, </w:t>
            </w:r>
            <w:r w:rsidRPr="00A776CB">
              <w:rPr>
                <w:b/>
                <w:lang w:val="en-US"/>
                <w:rPrChange w:id="2415" w:author="Author" w:date="2018-03-06T10:21:00Z">
                  <w:rPr>
                    <w:b/>
                    <w:highlight w:val="cyan"/>
                    <w:lang w:val="en-US"/>
                  </w:rPr>
                </w:rPrChange>
              </w:rPr>
              <w:t>AU, CN, FR, GB, SA</w:t>
            </w:r>
            <w:r w:rsidRPr="00A776CB">
              <w:rPr>
                <w:lang w:val="en-US"/>
                <w:rPrChange w:id="2416" w:author="Author" w:date="2018-03-06T10:21:00Z">
                  <w:rPr>
                    <w:highlight w:val="cyan"/>
                    <w:lang w:val="en-US"/>
                  </w:rPr>
                </w:rPrChange>
              </w:rPr>
              <w:t>.</w:t>
            </w:r>
          </w:p>
          <w:p w14:paraId="6AC9E182" w14:textId="77777777" w:rsidR="004D0899" w:rsidRDefault="004D0899" w:rsidP="004D0899">
            <w:pPr>
              <w:rPr>
                <w:lang w:val="en-US"/>
              </w:rPr>
            </w:pPr>
          </w:p>
          <w:p w14:paraId="76FFA273" w14:textId="140DA6EF" w:rsidR="004D0899" w:rsidRPr="0033437B" w:rsidRDefault="004D0899" w:rsidP="004D0899">
            <w:pPr>
              <w:rPr>
                <w:lang w:val="en-US"/>
              </w:rPr>
            </w:pPr>
            <w:r w:rsidRPr="0033437B">
              <w:rPr>
                <w:noProof/>
                <w:lang w:val="en-US"/>
              </w:rPr>
              <w:drawing>
                <wp:inline distT="0" distB="0" distL="0" distR="0" wp14:anchorId="5E3D8310" wp14:editId="78D9E45C">
                  <wp:extent cx="219075" cy="238125"/>
                  <wp:effectExtent l="0" t="0" r="9525" b="9525"/>
                  <wp:docPr id="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33437B">
              <w:rPr>
                <w:lang w:val="en-US"/>
              </w:rPr>
              <w:t> </w:t>
            </w:r>
            <w:r w:rsidRPr="0033437B">
              <w:rPr>
                <w:rFonts w:ascii="BentonSans Regular" w:hAnsi="BentonSans Regular"/>
                <w:color w:val="666666"/>
                <w:sz w:val="22"/>
                <w:lang w:val="en-US"/>
              </w:rPr>
              <w:t>Caution</w:t>
            </w:r>
          </w:p>
          <w:p w14:paraId="67F0F070" w14:textId="20243142" w:rsidR="004D0899" w:rsidRDefault="004D0899" w:rsidP="004D0899">
            <w:pPr>
              <w:rPr>
                <w:rFonts w:eastAsiaTheme="minorHAnsi"/>
                <w:szCs w:val="22"/>
                <w:lang w:val="en-US"/>
              </w:rPr>
            </w:pPr>
            <w:r w:rsidRPr="00FA76FF">
              <w:rPr>
                <w:lang w:val="en-US"/>
              </w:rPr>
              <w:t xml:space="preserve">Required information in case of nationals of other countries than the country </w:t>
            </w:r>
            <w:r w:rsidRPr="00262AA6">
              <w:rPr>
                <w:lang w:val="en-US"/>
                <w:rPrChange w:id="2417" w:author="Author" w:date="2018-02-22T10:55:00Z">
                  <w:rPr>
                    <w:highlight w:val="cyan"/>
                    <w:lang w:val="en-US"/>
                  </w:rPr>
                </w:rPrChange>
              </w:rPr>
              <w:t>where the chosen company of the rehired employee is located</w:t>
            </w:r>
            <w:r w:rsidRPr="00D90D0A">
              <w:rPr>
                <w:lang w:val="en-US"/>
              </w:rPr>
              <w:t>.</w:t>
            </w:r>
          </w:p>
          <w:p w14:paraId="7A8D80ED" w14:textId="77777777" w:rsidR="004D0899" w:rsidRPr="0033437B" w:rsidRDefault="004D0899" w:rsidP="004D0899">
            <w:pPr>
              <w:rPr>
                <w:lang w:val="en-US"/>
              </w:rPr>
            </w:pPr>
          </w:p>
          <w:p w14:paraId="57BF3310" w14:textId="2197F923" w:rsidR="004D0899" w:rsidRPr="002326C1" w:rsidRDefault="004D0899" w:rsidP="004D0899">
            <w:pPr>
              <w:rPr>
                <w:lang w:val="en-US"/>
              </w:rPr>
            </w:pPr>
            <w:r w:rsidRPr="0033437B">
              <w:rPr>
                <w:lang w:val="en-US"/>
              </w:rPr>
              <w:t xml:space="preserve">In the </w:t>
            </w:r>
            <w:r w:rsidRPr="0033437B">
              <w:rPr>
                <w:rStyle w:val="SAPScreenElement"/>
                <w:lang w:val="en-US"/>
              </w:rPr>
              <w:t xml:space="preserve">Work Permit Info </w:t>
            </w:r>
            <w:r w:rsidRPr="0033437B">
              <w:rPr>
                <w:lang w:val="en-US"/>
              </w:rPr>
              <w:t>block review if the data as taken over from the existing master data record of the rehired employee is still valid and adapt it if appropriate.</w:t>
            </w:r>
          </w:p>
        </w:tc>
        <w:tc>
          <w:tcPr>
            <w:tcW w:w="2520" w:type="dxa"/>
            <w:tcBorders>
              <w:top w:val="single" w:sz="8" w:space="0" w:color="999999"/>
              <w:left w:val="single" w:sz="8" w:space="0" w:color="999999"/>
              <w:bottom w:val="single" w:sz="8" w:space="0" w:color="999999"/>
              <w:right w:val="single" w:sz="8" w:space="0" w:color="999999"/>
            </w:tcBorders>
          </w:tcPr>
          <w:p w14:paraId="5D16CB5F" w14:textId="7B1D3694" w:rsidR="004D0899" w:rsidRPr="00FA76FF" w:rsidRDefault="004D0899" w:rsidP="004D0899">
            <w:pPr>
              <w:rPr>
                <w:lang w:val="en-US"/>
              </w:rPr>
            </w:pPr>
            <w:r w:rsidRPr="0033437B">
              <w:rPr>
                <w:rStyle w:val="SAPScreenElement"/>
                <w:lang w:val="en-US"/>
              </w:rPr>
              <w:t xml:space="preserve">Country: </w:t>
            </w:r>
            <w:r w:rsidRPr="00262AA6">
              <w:rPr>
                <w:lang w:val="en-US"/>
                <w:rPrChange w:id="2418" w:author="Author" w:date="2018-02-22T10:55:00Z">
                  <w:rPr>
                    <w:highlight w:val="cyan"/>
                    <w:lang w:val="en-US"/>
                  </w:rPr>
                </w:rPrChange>
              </w:rPr>
              <w:t>select country of company from drop-down</w:t>
            </w:r>
          </w:p>
        </w:tc>
        <w:tc>
          <w:tcPr>
            <w:tcW w:w="3240" w:type="dxa"/>
            <w:tcBorders>
              <w:top w:val="single" w:sz="8" w:space="0" w:color="999999"/>
              <w:left w:val="single" w:sz="8" w:space="0" w:color="999999"/>
              <w:bottom w:val="single" w:sz="8" w:space="0" w:color="999999"/>
              <w:right w:val="single" w:sz="8" w:space="0" w:color="999999"/>
            </w:tcBorders>
          </w:tcPr>
          <w:p w14:paraId="4E84DE31" w14:textId="77777777" w:rsidR="004D0899" w:rsidRPr="002326C1" w:rsidRDefault="004D0899" w:rsidP="004D0899">
            <w:pPr>
              <w:rPr>
                <w:lang w:val="en-US"/>
              </w:rPr>
            </w:pPr>
          </w:p>
        </w:tc>
        <w:tc>
          <w:tcPr>
            <w:tcW w:w="2520" w:type="dxa"/>
            <w:vMerge w:val="restart"/>
            <w:tcBorders>
              <w:top w:val="single" w:sz="8" w:space="0" w:color="999999"/>
              <w:left w:val="single" w:sz="8" w:space="0" w:color="999999"/>
              <w:right w:val="single" w:sz="8" w:space="0" w:color="999999"/>
            </w:tcBorders>
          </w:tcPr>
          <w:p w14:paraId="5A4CE01B"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23E51A3" w14:textId="77777777" w:rsidR="004D0899" w:rsidRPr="002326C1" w:rsidRDefault="004D0899" w:rsidP="004D0899">
            <w:pPr>
              <w:rPr>
                <w:lang w:val="en-US"/>
              </w:rPr>
            </w:pPr>
          </w:p>
        </w:tc>
      </w:tr>
      <w:tr w:rsidR="004D0899" w:rsidRPr="00A41C57" w14:paraId="7E6D309A" w14:textId="77777777" w:rsidTr="00357342">
        <w:trPr>
          <w:trHeight w:val="357"/>
        </w:trPr>
        <w:tc>
          <w:tcPr>
            <w:tcW w:w="756" w:type="dxa"/>
            <w:vMerge/>
            <w:tcBorders>
              <w:left w:val="single" w:sz="8" w:space="0" w:color="999999"/>
              <w:right w:val="single" w:sz="8" w:space="0" w:color="999999"/>
            </w:tcBorders>
            <w:vAlign w:val="center"/>
          </w:tcPr>
          <w:p w14:paraId="47555C52" w14:textId="77777777" w:rsidR="004D0899" w:rsidRPr="002326C1" w:rsidRDefault="004D0899" w:rsidP="004D0899">
            <w:pPr>
              <w:rPr>
                <w:lang w:val="en-US"/>
              </w:rPr>
            </w:pPr>
          </w:p>
        </w:tc>
        <w:tc>
          <w:tcPr>
            <w:tcW w:w="1556" w:type="dxa"/>
            <w:vMerge/>
            <w:tcBorders>
              <w:left w:val="single" w:sz="8" w:space="0" w:color="999999"/>
              <w:right w:val="single" w:sz="8" w:space="0" w:color="999999"/>
            </w:tcBorders>
            <w:vAlign w:val="center"/>
          </w:tcPr>
          <w:p w14:paraId="30C3928D"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59DA001D"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1B435106" w14:textId="317C3CB2" w:rsidR="004D0899" w:rsidRPr="002326C1" w:rsidRDefault="004D0899" w:rsidP="004D0899">
            <w:pPr>
              <w:rPr>
                <w:lang w:val="en-US"/>
              </w:rPr>
            </w:pPr>
            <w:r w:rsidRPr="0033437B">
              <w:rPr>
                <w:rStyle w:val="SAPScreenElement"/>
                <w:lang w:val="en-US"/>
              </w:rPr>
              <w:t xml:space="preserve">Document Type: </w:t>
            </w:r>
            <w:r w:rsidRPr="0033437B">
              <w:rPr>
                <w:lang w:val="en-US"/>
              </w:rPr>
              <w:t>select from drop-down</w:t>
            </w:r>
          </w:p>
        </w:tc>
        <w:tc>
          <w:tcPr>
            <w:tcW w:w="3240" w:type="dxa"/>
            <w:tcBorders>
              <w:top w:val="single" w:sz="8" w:space="0" w:color="999999"/>
              <w:left w:val="single" w:sz="8" w:space="0" w:color="999999"/>
              <w:bottom w:val="single" w:sz="8" w:space="0" w:color="999999"/>
              <w:right w:val="single" w:sz="8" w:space="0" w:color="999999"/>
            </w:tcBorders>
          </w:tcPr>
          <w:p w14:paraId="0A454045" w14:textId="77777777" w:rsidR="004D0899" w:rsidRDefault="004D0899" w:rsidP="004D0899">
            <w:pPr>
              <w:rPr>
                <w:ins w:id="2419" w:author="Author" w:date="2018-02-05T12:24:00Z"/>
                <w:lang w:val="en-US"/>
              </w:rPr>
            </w:pPr>
            <w:r w:rsidRPr="00262AA6">
              <w:rPr>
                <w:lang w:val="en-US"/>
                <w:rPrChange w:id="2420" w:author="Author" w:date="2018-02-22T10:55:00Z">
                  <w:rPr>
                    <w:highlight w:val="cyan"/>
                    <w:lang w:val="en-US"/>
                  </w:rPr>
                </w:rPrChange>
              </w:rPr>
              <w:t>The values available for selection depend on the chosen country.</w:t>
            </w:r>
          </w:p>
          <w:p w14:paraId="740C7B26" w14:textId="77777777" w:rsidR="004D0899" w:rsidRPr="0002579D" w:rsidRDefault="004D0899" w:rsidP="004D0899">
            <w:pPr>
              <w:pStyle w:val="SAPNoteHeading"/>
              <w:spacing w:before="60"/>
              <w:ind w:left="0"/>
              <w:rPr>
                <w:ins w:id="2421" w:author="Author" w:date="2018-02-05T12:24:00Z"/>
                <w:lang w:val="en-US"/>
              </w:rPr>
            </w:pPr>
            <w:ins w:id="2422" w:author="Author" w:date="2018-02-05T12:24:00Z">
              <w:r w:rsidRPr="0002579D">
                <w:rPr>
                  <w:noProof/>
                  <w:lang w:val="en-US"/>
                </w:rPr>
                <w:drawing>
                  <wp:inline distT="0" distB="0" distL="0" distR="0" wp14:anchorId="4D72A2FE" wp14:editId="41E3C889">
                    <wp:extent cx="219075" cy="238125"/>
                    <wp:effectExtent l="0" t="0" r="9525" b="9525"/>
                    <wp:docPr id="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02579D">
                <w:rPr>
                  <w:lang w:val="en-US"/>
                </w:rPr>
                <w:t> Caution</w:t>
              </w:r>
            </w:ins>
          </w:p>
          <w:p w14:paraId="008809A8" w14:textId="4A935727" w:rsidR="004D0899" w:rsidRPr="00FA76FF" w:rsidRDefault="004D0899" w:rsidP="004D0899">
            <w:pPr>
              <w:rPr>
                <w:lang w:val="en-US"/>
              </w:rPr>
            </w:pPr>
            <w:ins w:id="2423" w:author="Author" w:date="2018-02-05T12:24:00Z">
              <w:r w:rsidRPr="0002579D">
                <w:rPr>
                  <w:lang w:val="en-US"/>
                </w:rPr>
                <w:t>For country</w:t>
              </w:r>
              <w:r w:rsidRPr="0002579D">
                <w:rPr>
                  <w:b/>
                  <w:lang w:val="en-US"/>
                </w:rPr>
                <w:t xml:space="preserve"> </w:t>
              </w:r>
              <w:r>
                <w:rPr>
                  <w:b/>
                  <w:lang w:val="en-US"/>
                </w:rPr>
                <w:t>SA</w:t>
              </w:r>
              <w:r w:rsidRPr="0002579D">
                <w:rPr>
                  <w:lang w:val="en-US"/>
                </w:rPr>
                <w:t xml:space="preserve">, </w:t>
              </w:r>
            </w:ins>
            <w:ins w:id="2424" w:author="Author" w:date="2018-02-22T10:47:00Z">
              <w:r>
                <w:rPr>
                  <w:lang w:val="en-US"/>
                </w:rPr>
                <w:t xml:space="preserve">the </w:t>
              </w:r>
            </w:ins>
            <w:ins w:id="2425" w:author="Author" w:date="2018-02-05T12:24:00Z">
              <w:r w:rsidRPr="0002579D">
                <w:rPr>
                  <w:lang w:val="en-US"/>
                </w:rPr>
                <w:t xml:space="preserve">document </w:t>
              </w:r>
            </w:ins>
            <w:ins w:id="2426" w:author="Author" w:date="2018-02-22T10:47:00Z">
              <w:r>
                <w:rPr>
                  <w:lang w:val="en-US"/>
                </w:rPr>
                <w:t xml:space="preserve">of </w:t>
              </w:r>
            </w:ins>
            <w:ins w:id="2427" w:author="Author" w:date="2018-02-05T12:24:00Z">
              <w:r w:rsidRPr="0002579D">
                <w:rPr>
                  <w:lang w:val="en-US"/>
                </w:rPr>
                <w:t>type</w:t>
              </w:r>
              <w:r w:rsidRPr="0002579D">
                <w:rPr>
                  <w:rStyle w:val="SAPUserEntry"/>
                  <w:lang w:val="en-US"/>
                </w:rPr>
                <w:t xml:space="preserve"> S</w:t>
              </w:r>
            </w:ins>
            <w:ins w:id="2428" w:author="Author" w:date="2018-02-05T12:25:00Z">
              <w:r>
                <w:rPr>
                  <w:rStyle w:val="SAPUserEntry"/>
                  <w:lang w:val="en-US"/>
                </w:rPr>
                <w:t>AU</w:t>
              </w:r>
            </w:ins>
            <w:ins w:id="2429" w:author="Author" w:date="2018-02-05T12:24:00Z">
              <w:r w:rsidRPr="0002579D">
                <w:rPr>
                  <w:rStyle w:val="SAPUserEntry"/>
                  <w:lang w:val="en-US"/>
                </w:rPr>
                <w:t>-</w:t>
              </w:r>
            </w:ins>
            <w:ins w:id="2430" w:author="Author" w:date="2018-02-05T12:25:00Z">
              <w:r>
                <w:rPr>
                  <w:rStyle w:val="SAPUserEntry"/>
                  <w:lang w:val="en-US"/>
                </w:rPr>
                <w:t>Iqama</w:t>
              </w:r>
            </w:ins>
            <w:ins w:id="2431" w:author="Author" w:date="2018-02-05T12:24:00Z">
              <w:r w:rsidRPr="0002579D">
                <w:rPr>
                  <w:rStyle w:val="SAPUserEntry"/>
                  <w:lang w:val="en-US"/>
                </w:rPr>
                <w:t xml:space="preserve"> </w:t>
              </w:r>
            </w:ins>
            <w:ins w:id="2432" w:author="Author" w:date="2018-02-05T12:25:00Z">
              <w:r w:rsidRPr="001D02E4">
                <w:rPr>
                  <w:lang w:val="en-US"/>
                  <w:rPrChange w:id="2433" w:author="Author" w:date="2018-02-05T12:25:00Z">
                    <w:rPr/>
                  </w:rPrChange>
                </w:rPr>
                <w:t xml:space="preserve">is </w:t>
              </w:r>
              <w:del w:id="2434" w:author="Author" w:date="2018-02-22T10:47:00Z">
                <w:r w:rsidRPr="001D02E4" w:rsidDel="009B6007">
                  <w:rPr>
                    <w:lang w:val="en-US"/>
                    <w:rPrChange w:id="2435" w:author="Author" w:date="2018-02-05T12:25:00Z">
                      <w:rPr/>
                    </w:rPrChange>
                  </w:rPr>
                  <w:delText>a document that</w:delText>
                </w:r>
              </w:del>
            </w:ins>
            <w:ins w:id="2436" w:author="Author" w:date="2018-02-22T10:47:00Z">
              <w:r>
                <w:rPr>
                  <w:lang w:val="en-US"/>
                </w:rPr>
                <w:t>required by</w:t>
              </w:r>
            </w:ins>
            <w:ins w:id="2437" w:author="Author" w:date="2018-02-05T12:25:00Z">
              <w:r w:rsidRPr="001D02E4">
                <w:rPr>
                  <w:lang w:val="en-US"/>
                  <w:rPrChange w:id="2438" w:author="Author" w:date="2018-02-05T12:25:00Z">
                    <w:rPr/>
                  </w:rPrChange>
                </w:rPr>
                <w:t xml:space="preserve"> the Saudi authorities </w:t>
              </w:r>
              <w:del w:id="2439" w:author="Author" w:date="2018-02-22T10:47:00Z">
                <w:r w:rsidRPr="001D02E4" w:rsidDel="009B6007">
                  <w:rPr>
                    <w:lang w:val="en-US"/>
                    <w:rPrChange w:id="2440" w:author="Author" w:date="2018-02-05T12:25:00Z">
                      <w:rPr/>
                    </w:rPrChange>
                  </w:rPr>
                  <w:delText xml:space="preserve">require </w:delText>
                </w:r>
              </w:del>
              <w:r w:rsidRPr="001D02E4">
                <w:rPr>
                  <w:lang w:val="en-US"/>
                  <w:rPrChange w:id="2441" w:author="Author" w:date="2018-02-05T12:25:00Z">
                    <w:rPr/>
                  </w:rPrChange>
                </w:rPr>
                <w:t>before non-Saudi national employees begin employment</w:t>
              </w:r>
            </w:ins>
            <w:ins w:id="2442" w:author="Author" w:date="2018-02-05T12:24:00Z">
              <w:r w:rsidRPr="0002579D">
                <w:rPr>
                  <w:lang w:val="en-US"/>
                </w:rPr>
                <w:t>.</w:t>
              </w:r>
            </w:ins>
          </w:p>
        </w:tc>
        <w:tc>
          <w:tcPr>
            <w:tcW w:w="2520" w:type="dxa"/>
            <w:vMerge/>
            <w:tcBorders>
              <w:left w:val="single" w:sz="8" w:space="0" w:color="999999"/>
              <w:right w:val="single" w:sz="8" w:space="0" w:color="999999"/>
            </w:tcBorders>
          </w:tcPr>
          <w:p w14:paraId="7DE72787"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27E45A69" w14:textId="77777777" w:rsidR="004D0899" w:rsidRPr="002326C1" w:rsidRDefault="004D0899" w:rsidP="004D0899">
            <w:pPr>
              <w:rPr>
                <w:lang w:val="en-US"/>
              </w:rPr>
            </w:pPr>
          </w:p>
        </w:tc>
      </w:tr>
      <w:tr w:rsidR="004D0899" w:rsidRPr="004B7AA7" w14:paraId="6CA3754F" w14:textId="77777777" w:rsidTr="00357342">
        <w:trPr>
          <w:trHeight w:val="357"/>
        </w:trPr>
        <w:tc>
          <w:tcPr>
            <w:tcW w:w="756" w:type="dxa"/>
            <w:vMerge/>
            <w:tcBorders>
              <w:left w:val="single" w:sz="8" w:space="0" w:color="999999"/>
              <w:right w:val="single" w:sz="8" w:space="0" w:color="999999"/>
            </w:tcBorders>
            <w:vAlign w:val="center"/>
          </w:tcPr>
          <w:p w14:paraId="2816EC78" w14:textId="77777777" w:rsidR="004D0899" w:rsidRPr="002326C1" w:rsidRDefault="004D0899" w:rsidP="004D0899">
            <w:pPr>
              <w:rPr>
                <w:lang w:val="en-US"/>
              </w:rPr>
            </w:pPr>
          </w:p>
        </w:tc>
        <w:tc>
          <w:tcPr>
            <w:tcW w:w="1556" w:type="dxa"/>
            <w:vMerge/>
            <w:tcBorders>
              <w:left w:val="single" w:sz="8" w:space="0" w:color="999999"/>
              <w:right w:val="single" w:sz="8" w:space="0" w:color="999999"/>
            </w:tcBorders>
            <w:vAlign w:val="center"/>
          </w:tcPr>
          <w:p w14:paraId="127A6EF8"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7DFFDC7C"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BBA6A52" w14:textId="7D5619D6" w:rsidR="004D0899" w:rsidRPr="002326C1" w:rsidRDefault="004D0899" w:rsidP="004D0899">
            <w:pPr>
              <w:rPr>
                <w:lang w:val="en-US"/>
              </w:rPr>
            </w:pPr>
            <w:r w:rsidRPr="0033437B">
              <w:rPr>
                <w:rStyle w:val="SAPScreenElement"/>
                <w:lang w:val="en-US"/>
              </w:rPr>
              <w:t xml:space="preserve">Document Title: </w:t>
            </w:r>
            <w:r w:rsidRPr="0033437B">
              <w:rPr>
                <w:lang w:val="en-US"/>
              </w:rPr>
              <w:t>enter as appropriate</w:t>
            </w:r>
          </w:p>
        </w:tc>
        <w:tc>
          <w:tcPr>
            <w:tcW w:w="3240" w:type="dxa"/>
            <w:tcBorders>
              <w:top w:val="single" w:sz="8" w:space="0" w:color="999999"/>
              <w:left w:val="single" w:sz="8" w:space="0" w:color="999999"/>
              <w:bottom w:val="single" w:sz="8" w:space="0" w:color="999999"/>
              <w:right w:val="single" w:sz="8" w:space="0" w:color="999999"/>
            </w:tcBorders>
          </w:tcPr>
          <w:p w14:paraId="198DAD93" w14:textId="77777777" w:rsidR="004D0899" w:rsidRPr="002326C1" w:rsidRDefault="004D0899" w:rsidP="004D0899">
            <w:pPr>
              <w:rPr>
                <w:lang w:val="en-US"/>
              </w:rPr>
            </w:pPr>
          </w:p>
        </w:tc>
        <w:tc>
          <w:tcPr>
            <w:tcW w:w="2520" w:type="dxa"/>
            <w:vMerge/>
            <w:tcBorders>
              <w:left w:val="single" w:sz="8" w:space="0" w:color="999999"/>
              <w:right w:val="single" w:sz="8" w:space="0" w:color="999999"/>
            </w:tcBorders>
          </w:tcPr>
          <w:p w14:paraId="6B489573"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A9A4DB1" w14:textId="77777777" w:rsidR="004D0899" w:rsidRPr="002326C1" w:rsidRDefault="004D0899" w:rsidP="004D0899">
            <w:pPr>
              <w:rPr>
                <w:lang w:val="en-US"/>
              </w:rPr>
            </w:pPr>
          </w:p>
        </w:tc>
      </w:tr>
      <w:tr w:rsidR="004D0899" w:rsidRPr="004B7AA7" w14:paraId="347EA3C3" w14:textId="77777777" w:rsidTr="00357342">
        <w:trPr>
          <w:trHeight w:val="357"/>
        </w:trPr>
        <w:tc>
          <w:tcPr>
            <w:tcW w:w="756" w:type="dxa"/>
            <w:vMerge/>
            <w:tcBorders>
              <w:left w:val="single" w:sz="8" w:space="0" w:color="999999"/>
              <w:right w:val="single" w:sz="8" w:space="0" w:color="999999"/>
            </w:tcBorders>
            <w:vAlign w:val="center"/>
          </w:tcPr>
          <w:p w14:paraId="3AC48980" w14:textId="77777777" w:rsidR="004D0899" w:rsidRPr="002326C1" w:rsidRDefault="004D0899" w:rsidP="004D0899">
            <w:pPr>
              <w:rPr>
                <w:lang w:val="en-US"/>
              </w:rPr>
            </w:pPr>
          </w:p>
        </w:tc>
        <w:tc>
          <w:tcPr>
            <w:tcW w:w="1556" w:type="dxa"/>
            <w:vMerge/>
            <w:tcBorders>
              <w:left w:val="single" w:sz="8" w:space="0" w:color="999999"/>
              <w:right w:val="single" w:sz="8" w:space="0" w:color="999999"/>
            </w:tcBorders>
            <w:vAlign w:val="center"/>
          </w:tcPr>
          <w:p w14:paraId="20DBBCDB"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28E8F0BB"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0B68013D" w14:textId="6B2A1C74" w:rsidR="004D0899" w:rsidRPr="002326C1" w:rsidRDefault="004D0899" w:rsidP="004D0899">
            <w:pPr>
              <w:rPr>
                <w:lang w:val="en-US"/>
              </w:rPr>
            </w:pPr>
            <w:r w:rsidRPr="0033437B">
              <w:rPr>
                <w:rStyle w:val="SAPScreenElement"/>
                <w:lang w:val="en-US"/>
              </w:rPr>
              <w:t>Document Number:</w:t>
            </w:r>
            <w:r w:rsidRPr="0033437B">
              <w:rPr>
                <w:lang w:val="en-US"/>
              </w:rPr>
              <w:t xml:space="preserve"> enter as appropriate</w:t>
            </w:r>
          </w:p>
        </w:tc>
        <w:tc>
          <w:tcPr>
            <w:tcW w:w="3240" w:type="dxa"/>
            <w:tcBorders>
              <w:top w:val="single" w:sz="8" w:space="0" w:color="999999"/>
              <w:left w:val="single" w:sz="8" w:space="0" w:color="999999"/>
              <w:bottom w:val="single" w:sz="8" w:space="0" w:color="999999"/>
              <w:right w:val="single" w:sz="8" w:space="0" w:color="999999"/>
            </w:tcBorders>
          </w:tcPr>
          <w:p w14:paraId="300449B1" w14:textId="77777777" w:rsidR="004D0899" w:rsidRPr="002326C1" w:rsidRDefault="004D0899" w:rsidP="004D0899">
            <w:pPr>
              <w:rPr>
                <w:lang w:val="en-US"/>
              </w:rPr>
            </w:pPr>
          </w:p>
        </w:tc>
        <w:tc>
          <w:tcPr>
            <w:tcW w:w="2520" w:type="dxa"/>
            <w:vMerge/>
            <w:tcBorders>
              <w:left w:val="single" w:sz="8" w:space="0" w:color="999999"/>
              <w:right w:val="single" w:sz="8" w:space="0" w:color="999999"/>
            </w:tcBorders>
          </w:tcPr>
          <w:p w14:paraId="2F8BDE8C"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23E57322" w14:textId="77777777" w:rsidR="004D0899" w:rsidRPr="002326C1" w:rsidRDefault="004D0899" w:rsidP="004D0899">
            <w:pPr>
              <w:rPr>
                <w:lang w:val="en-US"/>
              </w:rPr>
            </w:pPr>
          </w:p>
        </w:tc>
      </w:tr>
      <w:tr w:rsidR="004D0899" w:rsidRPr="00A41C57" w14:paraId="20C12BAD" w14:textId="77777777" w:rsidTr="00357342">
        <w:trPr>
          <w:trHeight w:val="357"/>
        </w:trPr>
        <w:tc>
          <w:tcPr>
            <w:tcW w:w="756" w:type="dxa"/>
            <w:vMerge/>
            <w:tcBorders>
              <w:left w:val="single" w:sz="8" w:space="0" w:color="999999"/>
              <w:right w:val="single" w:sz="8" w:space="0" w:color="999999"/>
            </w:tcBorders>
            <w:vAlign w:val="center"/>
          </w:tcPr>
          <w:p w14:paraId="697A258C" w14:textId="77777777" w:rsidR="004D0899" w:rsidRPr="002326C1" w:rsidRDefault="004D0899" w:rsidP="004D0899">
            <w:pPr>
              <w:rPr>
                <w:lang w:val="en-US"/>
              </w:rPr>
            </w:pPr>
          </w:p>
        </w:tc>
        <w:tc>
          <w:tcPr>
            <w:tcW w:w="1556" w:type="dxa"/>
            <w:vMerge/>
            <w:tcBorders>
              <w:left w:val="single" w:sz="8" w:space="0" w:color="999999"/>
              <w:right w:val="single" w:sz="8" w:space="0" w:color="999999"/>
            </w:tcBorders>
            <w:vAlign w:val="center"/>
          </w:tcPr>
          <w:p w14:paraId="0DFF5211"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16FC005D"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CA6AD60" w14:textId="499275C4" w:rsidR="004D0899" w:rsidRPr="002326C1" w:rsidRDefault="004D0899" w:rsidP="004D0899">
            <w:pPr>
              <w:rPr>
                <w:lang w:val="en-US"/>
              </w:rPr>
            </w:pPr>
            <w:r w:rsidRPr="0033437B">
              <w:rPr>
                <w:rStyle w:val="SAPScreenElement"/>
                <w:lang w:val="en-US"/>
              </w:rPr>
              <w:t>Issue Date:</w:t>
            </w:r>
            <w:r w:rsidRPr="0033437B">
              <w:rPr>
                <w:lang w:val="en-US"/>
              </w:rPr>
              <w:t xml:space="preserve"> select from calendar help</w:t>
            </w:r>
          </w:p>
        </w:tc>
        <w:tc>
          <w:tcPr>
            <w:tcW w:w="3240" w:type="dxa"/>
            <w:tcBorders>
              <w:top w:val="single" w:sz="8" w:space="0" w:color="999999"/>
              <w:left w:val="single" w:sz="8" w:space="0" w:color="999999"/>
              <w:bottom w:val="single" w:sz="8" w:space="0" w:color="999999"/>
              <w:right w:val="single" w:sz="8" w:space="0" w:color="999999"/>
            </w:tcBorders>
          </w:tcPr>
          <w:p w14:paraId="0156218F" w14:textId="77777777" w:rsidR="004D0899" w:rsidRPr="002326C1" w:rsidRDefault="004D0899" w:rsidP="004D0899">
            <w:pPr>
              <w:rPr>
                <w:lang w:val="en-US"/>
              </w:rPr>
            </w:pPr>
          </w:p>
        </w:tc>
        <w:tc>
          <w:tcPr>
            <w:tcW w:w="2520" w:type="dxa"/>
            <w:vMerge/>
            <w:tcBorders>
              <w:left w:val="single" w:sz="8" w:space="0" w:color="999999"/>
              <w:right w:val="single" w:sz="8" w:space="0" w:color="999999"/>
            </w:tcBorders>
          </w:tcPr>
          <w:p w14:paraId="60520AB8"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46720F49" w14:textId="77777777" w:rsidR="004D0899" w:rsidRPr="002326C1" w:rsidRDefault="004D0899" w:rsidP="004D0899">
            <w:pPr>
              <w:rPr>
                <w:lang w:val="en-US"/>
              </w:rPr>
            </w:pPr>
          </w:p>
        </w:tc>
      </w:tr>
      <w:tr w:rsidR="004D0899" w:rsidRPr="004B7AA7" w14:paraId="62F113A6" w14:textId="77777777" w:rsidTr="00357342">
        <w:trPr>
          <w:trHeight w:val="357"/>
        </w:trPr>
        <w:tc>
          <w:tcPr>
            <w:tcW w:w="756" w:type="dxa"/>
            <w:vMerge/>
            <w:tcBorders>
              <w:left w:val="single" w:sz="8" w:space="0" w:color="999999"/>
              <w:right w:val="single" w:sz="8" w:space="0" w:color="999999"/>
            </w:tcBorders>
            <w:vAlign w:val="center"/>
          </w:tcPr>
          <w:p w14:paraId="4FB37CBB" w14:textId="77777777" w:rsidR="004D0899" w:rsidRPr="002326C1" w:rsidRDefault="004D0899" w:rsidP="004D0899">
            <w:pPr>
              <w:rPr>
                <w:lang w:val="en-US"/>
              </w:rPr>
            </w:pPr>
          </w:p>
        </w:tc>
        <w:tc>
          <w:tcPr>
            <w:tcW w:w="1556" w:type="dxa"/>
            <w:vMerge/>
            <w:tcBorders>
              <w:left w:val="single" w:sz="8" w:space="0" w:color="999999"/>
              <w:right w:val="single" w:sz="8" w:space="0" w:color="999999"/>
            </w:tcBorders>
            <w:vAlign w:val="center"/>
          </w:tcPr>
          <w:p w14:paraId="33C4FDC2"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2747BD91"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06401F19" w14:textId="12BCC223" w:rsidR="004D0899" w:rsidRPr="002326C1" w:rsidRDefault="004D0899" w:rsidP="004D0899">
            <w:pPr>
              <w:rPr>
                <w:lang w:val="en-US"/>
              </w:rPr>
            </w:pPr>
            <w:r w:rsidRPr="0033437B">
              <w:rPr>
                <w:rStyle w:val="SAPScreenElement"/>
                <w:lang w:val="en-US"/>
              </w:rPr>
              <w:t>Issue Place:</w:t>
            </w:r>
            <w:r w:rsidRPr="0033437B">
              <w:rPr>
                <w:lang w:val="en-US"/>
              </w:rPr>
              <w:t xml:space="preserve"> enter as appropriate</w:t>
            </w:r>
          </w:p>
        </w:tc>
        <w:tc>
          <w:tcPr>
            <w:tcW w:w="3240" w:type="dxa"/>
            <w:tcBorders>
              <w:top w:val="single" w:sz="8" w:space="0" w:color="999999"/>
              <w:left w:val="single" w:sz="8" w:space="0" w:color="999999"/>
              <w:bottom w:val="single" w:sz="8" w:space="0" w:color="999999"/>
              <w:right w:val="single" w:sz="8" w:space="0" w:color="999999"/>
            </w:tcBorders>
          </w:tcPr>
          <w:p w14:paraId="64F5B721" w14:textId="77777777" w:rsidR="004D0899" w:rsidRPr="002326C1" w:rsidRDefault="004D0899" w:rsidP="004D0899">
            <w:pPr>
              <w:rPr>
                <w:lang w:val="en-US"/>
              </w:rPr>
            </w:pPr>
          </w:p>
        </w:tc>
        <w:tc>
          <w:tcPr>
            <w:tcW w:w="2520" w:type="dxa"/>
            <w:vMerge/>
            <w:tcBorders>
              <w:left w:val="single" w:sz="8" w:space="0" w:color="999999"/>
              <w:right w:val="single" w:sz="8" w:space="0" w:color="999999"/>
            </w:tcBorders>
          </w:tcPr>
          <w:p w14:paraId="417F5DE8"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4E425CDB" w14:textId="77777777" w:rsidR="004D0899" w:rsidRPr="002326C1" w:rsidRDefault="004D0899" w:rsidP="004D0899">
            <w:pPr>
              <w:rPr>
                <w:lang w:val="en-US"/>
              </w:rPr>
            </w:pPr>
          </w:p>
        </w:tc>
      </w:tr>
      <w:tr w:rsidR="004D0899" w:rsidRPr="00A41C57" w14:paraId="06DF8823" w14:textId="77777777" w:rsidTr="00357342">
        <w:trPr>
          <w:trHeight w:val="357"/>
        </w:trPr>
        <w:tc>
          <w:tcPr>
            <w:tcW w:w="756" w:type="dxa"/>
            <w:vMerge/>
            <w:tcBorders>
              <w:left w:val="single" w:sz="8" w:space="0" w:color="999999"/>
              <w:right w:val="single" w:sz="8" w:space="0" w:color="999999"/>
            </w:tcBorders>
            <w:vAlign w:val="center"/>
          </w:tcPr>
          <w:p w14:paraId="550AECFF" w14:textId="77777777" w:rsidR="004D0899" w:rsidRPr="002326C1" w:rsidRDefault="004D0899" w:rsidP="004D0899">
            <w:pPr>
              <w:rPr>
                <w:lang w:val="en-US"/>
              </w:rPr>
            </w:pPr>
          </w:p>
        </w:tc>
        <w:tc>
          <w:tcPr>
            <w:tcW w:w="1556" w:type="dxa"/>
            <w:vMerge/>
            <w:tcBorders>
              <w:left w:val="single" w:sz="8" w:space="0" w:color="999999"/>
              <w:right w:val="single" w:sz="8" w:space="0" w:color="999999"/>
            </w:tcBorders>
            <w:vAlign w:val="center"/>
          </w:tcPr>
          <w:p w14:paraId="1F32D026"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7B680FA7"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622D6F4E" w14:textId="6E707BB3" w:rsidR="004D0899" w:rsidRPr="002326C1" w:rsidRDefault="004D0899" w:rsidP="004D0899">
            <w:pPr>
              <w:rPr>
                <w:lang w:val="en-US"/>
              </w:rPr>
            </w:pPr>
            <w:r w:rsidRPr="0033437B">
              <w:rPr>
                <w:rStyle w:val="SAPScreenElement"/>
                <w:lang w:val="en-US"/>
              </w:rPr>
              <w:t>Issuing Authority:</w:t>
            </w:r>
            <w:r w:rsidRPr="0033437B">
              <w:rPr>
                <w:lang w:val="en-US"/>
              </w:rPr>
              <w:t xml:space="preserve"> enter as appropriate</w:t>
            </w:r>
          </w:p>
        </w:tc>
        <w:tc>
          <w:tcPr>
            <w:tcW w:w="3240" w:type="dxa"/>
            <w:tcBorders>
              <w:top w:val="single" w:sz="8" w:space="0" w:color="999999"/>
              <w:left w:val="single" w:sz="8" w:space="0" w:color="999999"/>
              <w:bottom w:val="single" w:sz="8" w:space="0" w:color="999999"/>
              <w:right w:val="single" w:sz="8" w:space="0" w:color="999999"/>
            </w:tcBorders>
          </w:tcPr>
          <w:p w14:paraId="0413E413" w14:textId="77777777" w:rsidR="004D0899" w:rsidRPr="002326C1" w:rsidRDefault="004D0899" w:rsidP="004D0899">
            <w:pPr>
              <w:rPr>
                <w:lang w:val="en-US"/>
              </w:rPr>
            </w:pPr>
          </w:p>
        </w:tc>
        <w:tc>
          <w:tcPr>
            <w:tcW w:w="2520" w:type="dxa"/>
            <w:vMerge/>
            <w:tcBorders>
              <w:left w:val="single" w:sz="8" w:space="0" w:color="999999"/>
              <w:right w:val="single" w:sz="8" w:space="0" w:color="999999"/>
            </w:tcBorders>
          </w:tcPr>
          <w:p w14:paraId="0A214D20"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3A987C26" w14:textId="77777777" w:rsidR="004D0899" w:rsidRPr="002326C1" w:rsidRDefault="004D0899" w:rsidP="004D0899">
            <w:pPr>
              <w:rPr>
                <w:lang w:val="en-US"/>
              </w:rPr>
            </w:pPr>
          </w:p>
        </w:tc>
      </w:tr>
      <w:tr w:rsidR="004D0899" w:rsidRPr="00A41C57" w14:paraId="67D1E2ED" w14:textId="77777777" w:rsidTr="00357342">
        <w:trPr>
          <w:trHeight w:val="357"/>
        </w:trPr>
        <w:tc>
          <w:tcPr>
            <w:tcW w:w="756" w:type="dxa"/>
            <w:vMerge/>
            <w:tcBorders>
              <w:left w:val="single" w:sz="8" w:space="0" w:color="999999"/>
              <w:right w:val="single" w:sz="8" w:space="0" w:color="999999"/>
            </w:tcBorders>
            <w:vAlign w:val="center"/>
          </w:tcPr>
          <w:p w14:paraId="630D60FC" w14:textId="77777777" w:rsidR="004D0899" w:rsidRPr="002326C1" w:rsidRDefault="004D0899" w:rsidP="004D0899">
            <w:pPr>
              <w:rPr>
                <w:lang w:val="en-US"/>
              </w:rPr>
            </w:pPr>
          </w:p>
        </w:tc>
        <w:tc>
          <w:tcPr>
            <w:tcW w:w="1556" w:type="dxa"/>
            <w:vMerge/>
            <w:tcBorders>
              <w:left w:val="single" w:sz="8" w:space="0" w:color="999999"/>
              <w:right w:val="single" w:sz="8" w:space="0" w:color="999999"/>
            </w:tcBorders>
            <w:vAlign w:val="center"/>
          </w:tcPr>
          <w:p w14:paraId="134E92AB"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485D6BE8"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43018F8E" w14:textId="6C466AB3" w:rsidR="004D0899" w:rsidRPr="002326C1" w:rsidRDefault="004D0899" w:rsidP="004D0899">
            <w:pPr>
              <w:rPr>
                <w:lang w:val="en-US"/>
              </w:rPr>
            </w:pPr>
            <w:r w:rsidRPr="0033437B">
              <w:rPr>
                <w:rStyle w:val="SAPScreenElement"/>
                <w:lang w:val="en-US"/>
              </w:rPr>
              <w:t xml:space="preserve">Expiration Date: </w:t>
            </w:r>
            <w:r w:rsidRPr="0033437B">
              <w:rPr>
                <w:lang w:val="en-US"/>
              </w:rPr>
              <w:t>select from calendar help</w:t>
            </w:r>
          </w:p>
        </w:tc>
        <w:tc>
          <w:tcPr>
            <w:tcW w:w="3240" w:type="dxa"/>
            <w:tcBorders>
              <w:top w:val="single" w:sz="8" w:space="0" w:color="999999"/>
              <w:left w:val="single" w:sz="8" w:space="0" w:color="999999"/>
              <w:bottom w:val="single" w:sz="8" w:space="0" w:color="999999"/>
              <w:right w:val="single" w:sz="8" w:space="0" w:color="999999"/>
            </w:tcBorders>
          </w:tcPr>
          <w:p w14:paraId="2DED001F" w14:textId="77777777" w:rsidR="004D0899" w:rsidRPr="002326C1" w:rsidRDefault="004D0899" w:rsidP="004D0899">
            <w:pPr>
              <w:rPr>
                <w:lang w:val="en-US"/>
              </w:rPr>
            </w:pPr>
          </w:p>
        </w:tc>
        <w:tc>
          <w:tcPr>
            <w:tcW w:w="2520" w:type="dxa"/>
            <w:vMerge/>
            <w:tcBorders>
              <w:left w:val="single" w:sz="8" w:space="0" w:color="999999"/>
              <w:right w:val="single" w:sz="8" w:space="0" w:color="999999"/>
            </w:tcBorders>
          </w:tcPr>
          <w:p w14:paraId="782A6E50"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ED6F717" w14:textId="77777777" w:rsidR="004D0899" w:rsidRPr="002326C1" w:rsidRDefault="004D0899" w:rsidP="004D0899">
            <w:pPr>
              <w:rPr>
                <w:lang w:val="en-US"/>
              </w:rPr>
            </w:pPr>
          </w:p>
        </w:tc>
      </w:tr>
      <w:tr w:rsidR="004D0899" w:rsidRPr="00A41C57" w14:paraId="5C334540" w14:textId="77777777" w:rsidTr="00357342">
        <w:trPr>
          <w:trHeight w:val="357"/>
        </w:trPr>
        <w:tc>
          <w:tcPr>
            <w:tcW w:w="756" w:type="dxa"/>
            <w:vMerge/>
            <w:tcBorders>
              <w:left w:val="single" w:sz="8" w:space="0" w:color="999999"/>
              <w:right w:val="single" w:sz="8" w:space="0" w:color="999999"/>
            </w:tcBorders>
            <w:vAlign w:val="center"/>
          </w:tcPr>
          <w:p w14:paraId="2AB3ACD4" w14:textId="77777777" w:rsidR="004D0899" w:rsidRPr="002326C1" w:rsidRDefault="004D0899" w:rsidP="004D0899">
            <w:pPr>
              <w:rPr>
                <w:lang w:val="en-US"/>
              </w:rPr>
            </w:pPr>
          </w:p>
        </w:tc>
        <w:tc>
          <w:tcPr>
            <w:tcW w:w="1556" w:type="dxa"/>
            <w:vMerge/>
            <w:tcBorders>
              <w:left w:val="single" w:sz="8" w:space="0" w:color="999999"/>
              <w:right w:val="single" w:sz="8" w:space="0" w:color="999999"/>
            </w:tcBorders>
            <w:vAlign w:val="center"/>
          </w:tcPr>
          <w:p w14:paraId="49FA11F0"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198F049F"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1EB118D6" w14:textId="64784BC9" w:rsidR="004D0899" w:rsidRPr="002326C1" w:rsidRDefault="004D0899" w:rsidP="004D0899">
            <w:pPr>
              <w:rPr>
                <w:lang w:val="en-US"/>
              </w:rPr>
            </w:pPr>
            <w:r w:rsidRPr="0033437B">
              <w:rPr>
                <w:rStyle w:val="SAPScreenElement"/>
                <w:lang w:val="en-US"/>
              </w:rPr>
              <w:t xml:space="preserve">Validated: </w:t>
            </w:r>
            <w:r w:rsidRPr="0033437B">
              <w:rPr>
                <w:lang w:val="en-US"/>
              </w:rPr>
              <w:t>select from drop-down</w:t>
            </w:r>
          </w:p>
        </w:tc>
        <w:tc>
          <w:tcPr>
            <w:tcW w:w="3240" w:type="dxa"/>
            <w:tcBorders>
              <w:top w:val="single" w:sz="8" w:space="0" w:color="999999"/>
              <w:left w:val="single" w:sz="8" w:space="0" w:color="999999"/>
              <w:bottom w:val="single" w:sz="8" w:space="0" w:color="999999"/>
              <w:right w:val="single" w:sz="8" w:space="0" w:color="999999"/>
            </w:tcBorders>
          </w:tcPr>
          <w:p w14:paraId="0B1291C0" w14:textId="77777777" w:rsidR="004D0899" w:rsidRPr="002326C1" w:rsidRDefault="004D0899" w:rsidP="004D0899">
            <w:pPr>
              <w:rPr>
                <w:lang w:val="en-US"/>
              </w:rPr>
            </w:pPr>
          </w:p>
        </w:tc>
        <w:tc>
          <w:tcPr>
            <w:tcW w:w="2520" w:type="dxa"/>
            <w:vMerge/>
            <w:tcBorders>
              <w:left w:val="single" w:sz="8" w:space="0" w:color="999999"/>
              <w:right w:val="single" w:sz="8" w:space="0" w:color="999999"/>
            </w:tcBorders>
          </w:tcPr>
          <w:p w14:paraId="626E3B94"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39F08BE3" w14:textId="77777777" w:rsidR="004D0899" w:rsidRPr="002326C1" w:rsidRDefault="004D0899" w:rsidP="004D0899">
            <w:pPr>
              <w:rPr>
                <w:lang w:val="en-US"/>
              </w:rPr>
            </w:pPr>
          </w:p>
        </w:tc>
      </w:tr>
      <w:tr w:rsidR="004D0899" w:rsidRPr="00A41C57" w14:paraId="748A8F4B" w14:textId="77777777" w:rsidTr="00357342">
        <w:trPr>
          <w:trHeight w:val="357"/>
        </w:trPr>
        <w:tc>
          <w:tcPr>
            <w:tcW w:w="756" w:type="dxa"/>
            <w:vMerge/>
            <w:tcBorders>
              <w:left w:val="single" w:sz="8" w:space="0" w:color="999999"/>
              <w:right w:val="single" w:sz="8" w:space="0" w:color="999999"/>
            </w:tcBorders>
            <w:vAlign w:val="center"/>
          </w:tcPr>
          <w:p w14:paraId="408465A0" w14:textId="77777777" w:rsidR="004D0899" w:rsidRPr="002326C1" w:rsidRDefault="004D0899" w:rsidP="004D0899">
            <w:pPr>
              <w:rPr>
                <w:lang w:val="en-US"/>
              </w:rPr>
            </w:pPr>
          </w:p>
        </w:tc>
        <w:tc>
          <w:tcPr>
            <w:tcW w:w="1556" w:type="dxa"/>
            <w:vMerge/>
            <w:tcBorders>
              <w:left w:val="single" w:sz="8" w:space="0" w:color="999999"/>
              <w:right w:val="single" w:sz="8" w:space="0" w:color="999999"/>
            </w:tcBorders>
            <w:vAlign w:val="center"/>
          </w:tcPr>
          <w:p w14:paraId="323B72FB"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2DB6E871"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D00080C" w14:textId="76005A79" w:rsidR="004D0899" w:rsidRPr="002326C1" w:rsidRDefault="004D0899" w:rsidP="004D0899">
            <w:pPr>
              <w:rPr>
                <w:lang w:val="en-US"/>
              </w:rPr>
            </w:pPr>
            <w:r w:rsidRPr="0033437B">
              <w:rPr>
                <w:lang w:val="en-US"/>
              </w:rPr>
              <w:t xml:space="preserve">In case a scanned copy of the document needs to be attached, select the </w:t>
            </w:r>
            <w:r w:rsidRPr="0033437B">
              <w:rPr>
                <w:noProof/>
                <w:lang w:val="en-US"/>
              </w:rPr>
              <w:drawing>
                <wp:inline distT="0" distB="0" distL="0" distR="0" wp14:anchorId="069BC8D9" wp14:editId="2174EE19">
                  <wp:extent cx="237490" cy="23749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a:noFill/>
                          </a:ln>
                        </pic:spPr>
                      </pic:pic>
                    </a:graphicData>
                  </a:graphic>
                </wp:inline>
              </w:drawing>
            </w:r>
            <w:r w:rsidRPr="0033437B">
              <w:rPr>
                <w:lang w:val="en-US"/>
              </w:rPr>
              <w:t xml:space="preserve"> icon next to field</w:t>
            </w:r>
            <w:r w:rsidRPr="0033437B">
              <w:rPr>
                <w:rStyle w:val="SAPScreenElement"/>
                <w:lang w:val="en-US"/>
              </w:rPr>
              <w:t xml:space="preserve"> Attachment</w:t>
            </w:r>
            <w:r w:rsidRPr="0033437B">
              <w:rPr>
                <w:lang w:val="en-US"/>
              </w:rPr>
              <w:t xml:space="preserve">. In the </w:t>
            </w:r>
            <w:r w:rsidRPr="0033437B">
              <w:rPr>
                <w:rStyle w:val="SAPScreenElement"/>
                <w:lang w:val="en-US"/>
              </w:rPr>
              <w:t>Choose File to Upload</w:t>
            </w:r>
            <w:r w:rsidRPr="0033437B">
              <w:rPr>
                <w:lang w:val="en-US"/>
              </w:rPr>
              <w:t xml:space="preserve"> dialog box, browse for the document you want to upload, and then choose </w:t>
            </w:r>
            <w:r w:rsidRPr="0033437B">
              <w:rPr>
                <w:rStyle w:val="SAPScreenElement"/>
                <w:lang w:val="en-US"/>
              </w:rPr>
              <w:t>Open</w:t>
            </w:r>
            <w:r w:rsidRPr="0033437B">
              <w:rPr>
                <w:lang w:val="en-US"/>
              </w:rPr>
              <w:t>.</w:t>
            </w:r>
          </w:p>
        </w:tc>
        <w:tc>
          <w:tcPr>
            <w:tcW w:w="3240" w:type="dxa"/>
            <w:tcBorders>
              <w:top w:val="single" w:sz="8" w:space="0" w:color="999999"/>
              <w:left w:val="single" w:sz="8" w:space="0" w:color="999999"/>
              <w:bottom w:val="single" w:sz="8" w:space="0" w:color="999999"/>
              <w:right w:val="single" w:sz="8" w:space="0" w:color="999999"/>
            </w:tcBorders>
          </w:tcPr>
          <w:p w14:paraId="7ED802B7" w14:textId="77777777" w:rsidR="004D0899" w:rsidRPr="0002579D" w:rsidRDefault="004D0899" w:rsidP="004D0899">
            <w:pPr>
              <w:pStyle w:val="SAPNoteHeading"/>
              <w:spacing w:before="60"/>
              <w:ind w:left="0"/>
              <w:rPr>
                <w:ins w:id="2443" w:author="Author" w:date="2018-02-05T09:38:00Z"/>
                <w:lang w:val="en-US"/>
              </w:rPr>
            </w:pPr>
            <w:ins w:id="2444" w:author="Author" w:date="2018-02-05T09:38:00Z">
              <w:r w:rsidRPr="0002579D">
                <w:rPr>
                  <w:noProof/>
                  <w:lang w:val="en-US"/>
                </w:rPr>
                <w:drawing>
                  <wp:inline distT="0" distB="0" distL="0" distR="0" wp14:anchorId="0803188C" wp14:editId="79D17A7D">
                    <wp:extent cx="219075" cy="238125"/>
                    <wp:effectExtent l="0" t="0" r="9525" b="9525"/>
                    <wp:docPr id="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02579D">
                <w:rPr>
                  <w:lang w:val="en-US"/>
                </w:rPr>
                <w:t> Caution</w:t>
              </w:r>
            </w:ins>
          </w:p>
          <w:p w14:paraId="65419BC2" w14:textId="3FED2722" w:rsidR="004D0899" w:rsidRPr="002326C1" w:rsidRDefault="004D0899" w:rsidP="004D0899">
            <w:pPr>
              <w:rPr>
                <w:lang w:val="en-US"/>
              </w:rPr>
            </w:pPr>
            <w:ins w:id="2445" w:author="Author" w:date="2018-02-05T09:38:00Z">
              <w:r w:rsidRPr="0002579D">
                <w:rPr>
                  <w:lang w:val="en-US"/>
                </w:rPr>
                <w:t>For country</w:t>
              </w:r>
              <w:r w:rsidRPr="0002579D">
                <w:rPr>
                  <w:b/>
                  <w:lang w:val="en-US"/>
                </w:rPr>
                <w:t xml:space="preserve"> AU</w:t>
              </w:r>
              <w:r w:rsidRPr="0002579D">
                <w:rPr>
                  <w:lang w:val="en-US"/>
                </w:rPr>
                <w:t>, for document type</w:t>
              </w:r>
              <w:r w:rsidRPr="0002579D">
                <w:rPr>
                  <w:rStyle w:val="SAPUserEntry"/>
                  <w:lang w:val="en-US"/>
                </w:rPr>
                <w:t xml:space="preserve"> AUS-Visa </w:t>
              </w:r>
              <w:r w:rsidRPr="0002579D">
                <w:rPr>
                  <w:lang w:val="en-US"/>
                </w:rPr>
                <w:t>a scanned copy of that visa needs to be attached.</w:t>
              </w:r>
            </w:ins>
          </w:p>
        </w:tc>
        <w:tc>
          <w:tcPr>
            <w:tcW w:w="2520" w:type="dxa"/>
            <w:vMerge/>
            <w:tcBorders>
              <w:left w:val="single" w:sz="8" w:space="0" w:color="999999"/>
              <w:right w:val="single" w:sz="8" w:space="0" w:color="999999"/>
            </w:tcBorders>
          </w:tcPr>
          <w:p w14:paraId="210154CB"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4B1EB820" w14:textId="77777777" w:rsidR="004D0899" w:rsidRPr="002326C1" w:rsidRDefault="004D0899" w:rsidP="004D0899">
            <w:pPr>
              <w:rPr>
                <w:lang w:val="en-US"/>
              </w:rPr>
            </w:pPr>
          </w:p>
        </w:tc>
      </w:tr>
      <w:tr w:rsidR="004D0899" w:rsidRPr="00A41C57" w14:paraId="6B61C004" w14:textId="77777777" w:rsidTr="00357342">
        <w:trPr>
          <w:trHeight w:val="357"/>
        </w:trPr>
        <w:tc>
          <w:tcPr>
            <w:tcW w:w="756" w:type="dxa"/>
            <w:vMerge/>
            <w:tcBorders>
              <w:left w:val="single" w:sz="8" w:space="0" w:color="999999"/>
              <w:bottom w:val="single" w:sz="8" w:space="0" w:color="999999"/>
              <w:right w:val="single" w:sz="8" w:space="0" w:color="999999"/>
            </w:tcBorders>
            <w:vAlign w:val="center"/>
          </w:tcPr>
          <w:p w14:paraId="10917731" w14:textId="77777777" w:rsidR="004D0899" w:rsidRPr="002326C1" w:rsidRDefault="004D0899" w:rsidP="004D0899">
            <w:pPr>
              <w:rPr>
                <w:lang w:val="en-US"/>
              </w:rPr>
            </w:pPr>
          </w:p>
        </w:tc>
        <w:tc>
          <w:tcPr>
            <w:tcW w:w="1556" w:type="dxa"/>
            <w:vMerge/>
            <w:tcBorders>
              <w:left w:val="single" w:sz="8" w:space="0" w:color="999999"/>
              <w:bottom w:val="single" w:sz="8" w:space="0" w:color="999999"/>
              <w:right w:val="single" w:sz="8" w:space="0" w:color="999999"/>
            </w:tcBorders>
            <w:vAlign w:val="center"/>
          </w:tcPr>
          <w:p w14:paraId="37963C03" w14:textId="77777777" w:rsidR="004D0899" w:rsidRPr="002326C1" w:rsidRDefault="004D0899" w:rsidP="004D0899">
            <w:pPr>
              <w:rPr>
                <w:rStyle w:val="SAPEmphasis"/>
                <w:lang w:val="en-US"/>
              </w:rPr>
            </w:pPr>
          </w:p>
        </w:tc>
        <w:tc>
          <w:tcPr>
            <w:tcW w:w="2520" w:type="dxa"/>
            <w:vMerge/>
            <w:tcBorders>
              <w:left w:val="single" w:sz="8" w:space="0" w:color="999999"/>
              <w:bottom w:val="single" w:sz="8" w:space="0" w:color="999999"/>
              <w:right w:val="single" w:sz="8" w:space="0" w:color="999999"/>
            </w:tcBorders>
          </w:tcPr>
          <w:p w14:paraId="1989152F"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3AFE7A9A" w14:textId="1DDEF094" w:rsidR="004D0899" w:rsidRPr="002326C1" w:rsidRDefault="004D0899" w:rsidP="004D0899">
            <w:pPr>
              <w:rPr>
                <w:lang w:val="en-US"/>
              </w:rPr>
            </w:pPr>
            <w:r w:rsidRPr="0033437B">
              <w:rPr>
                <w:lang w:val="en-US"/>
              </w:rPr>
              <w:t xml:space="preserve">If appropriate, enter additional work permit document(s). For this, select the </w:t>
            </w:r>
            <w:r w:rsidRPr="0033437B">
              <w:rPr>
                <w:rStyle w:val="SAPScreenElement"/>
                <w:lang w:val="en-US"/>
              </w:rPr>
              <w:sym w:font="Symbol" w:char="F0C5"/>
            </w:r>
            <w:r w:rsidRPr="0033437B">
              <w:rPr>
                <w:rStyle w:val="SAPScreenElement"/>
                <w:lang w:val="en-US"/>
              </w:rPr>
              <w:t xml:space="preserve"> Add Work Permit Info</w:t>
            </w:r>
            <w:r w:rsidRPr="0033437B">
              <w:rPr>
                <w:lang w:val="en-US"/>
              </w:rPr>
              <w:t xml:space="preserve"> link.</w:t>
            </w:r>
          </w:p>
        </w:tc>
        <w:tc>
          <w:tcPr>
            <w:tcW w:w="3240" w:type="dxa"/>
            <w:tcBorders>
              <w:top w:val="single" w:sz="8" w:space="0" w:color="999999"/>
              <w:left w:val="single" w:sz="8" w:space="0" w:color="999999"/>
              <w:bottom w:val="single" w:sz="8" w:space="0" w:color="999999"/>
              <w:right w:val="single" w:sz="8" w:space="0" w:color="999999"/>
            </w:tcBorders>
          </w:tcPr>
          <w:p w14:paraId="4FB22735" w14:textId="77777777" w:rsidR="004D0899" w:rsidRPr="002326C1" w:rsidRDefault="004D0899" w:rsidP="004D0899">
            <w:pPr>
              <w:rPr>
                <w:lang w:val="en-US"/>
              </w:rPr>
            </w:pPr>
          </w:p>
        </w:tc>
        <w:tc>
          <w:tcPr>
            <w:tcW w:w="2520" w:type="dxa"/>
            <w:vMerge/>
            <w:tcBorders>
              <w:left w:val="single" w:sz="8" w:space="0" w:color="999999"/>
              <w:bottom w:val="single" w:sz="8" w:space="0" w:color="999999"/>
              <w:right w:val="single" w:sz="8" w:space="0" w:color="999999"/>
            </w:tcBorders>
          </w:tcPr>
          <w:p w14:paraId="0096FE1D"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3B9F5A8E" w14:textId="77777777" w:rsidR="004D0899" w:rsidRPr="002326C1" w:rsidRDefault="004D0899" w:rsidP="004D0899">
            <w:pPr>
              <w:rPr>
                <w:lang w:val="en-US"/>
              </w:rPr>
            </w:pPr>
          </w:p>
        </w:tc>
      </w:tr>
      <w:tr w:rsidR="004D0899" w:rsidRPr="00AC5720" w14:paraId="10428A38" w14:textId="77777777" w:rsidTr="00357342">
        <w:trPr>
          <w:trHeight w:val="357"/>
        </w:trPr>
        <w:tc>
          <w:tcPr>
            <w:tcW w:w="756" w:type="dxa"/>
            <w:tcBorders>
              <w:top w:val="single" w:sz="8" w:space="0" w:color="999999"/>
              <w:left w:val="single" w:sz="8" w:space="0" w:color="999999"/>
              <w:bottom w:val="single" w:sz="8" w:space="0" w:color="999999"/>
              <w:right w:val="single" w:sz="8" w:space="0" w:color="999999"/>
            </w:tcBorders>
            <w:hideMark/>
          </w:tcPr>
          <w:p w14:paraId="4D29F094" w14:textId="39B0218E" w:rsidR="004D0899" w:rsidRPr="002326C1" w:rsidRDefault="004D0899" w:rsidP="004D0899">
            <w:pPr>
              <w:rPr>
                <w:lang w:val="en-US"/>
              </w:rPr>
            </w:pPr>
            <w:r>
              <w:rPr>
                <w:lang w:val="en-US"/>
              </w:rPr>
              <w:t>16</w:t>
            </w:r>
          </w:p>
        </w:tc>
        <w:tc>
          <w:tcPr>
            <w:tcW w:w="1556" w:type="dxa"/>
            <w:tcBorders>
              <w:top w:val="single" w:sz="8" w:space="0" w:color="999999"/>
              <w:left w:val="single" w:sz="8" w:space="0" w:color="999999"/>
              <w:bottom w:val="single" w:sz="8" w:space="0" w:color="999999"/>
              <w:right w:val="single" w:sz="8" w:space="0" w:color="999999"/>
            </w:tcBorders>
            <w:hideMark/>
          </w:tcPr>
          <w:p w14:paraId="5CFF48FD" w14:textId="5A53397D" w:rsidR="004D0899" w:rsidRPr="002326C1" w:rsidRDefault="004D0899" w:rsidP="004D0899">
            <w:pPr>
              <w:rPr>
                <w:lang w:val="en-US"/>
              </w:rPr>
            </w:pPr>
            <w:r w:rsidRPr="002326C1">
              <w:rPr>
                <w:rStyle w:val="SAPEmphasis"/>
                <w:lang w:val="en-US"/>
              </w:rPr>
              <w:t>Continue</w:t>
            </w:r>
          </w:p>
        </w:tc>
        <w:tc>
          <w:tcPr>
            <w:tcW w:w="2520" w:type="dxa"/>
            <w:tcBorders>
              <w:top w:val="single" w:sz="8" w:space="0" w:color="999999"/>
              <w:left w:val="single" w:sz="8" w:space="0" w:color="999999"/>
              <w:bottom w:val="single" w:sz="8" w:space="0" w:color="999999"/>
              <w:right w:val="single" w:sz="8" w:space="0" w:color="999999"/>
            </w:tcBorders>
            <w:hideMark/>
          </w:tcPr>
          <w:p w14:paraId="489FE8FA" w14:textId="45D167FF" w:rsidR="004D0899" w:rsidRPr="002326C1" w:rsidRDefault="004D0899" w:rsidP="004D0899">
            <w:pPr>
              <w:rPr>
                <w:lang w:val="en-US"/>
              </w:rPr>
            </w:pPr>
            <w:r w:rsidRPr="002326C1">
              <w:rPr>
                <w:lang w:val="en-US"/>
              </w:rPr>
              <w:t xml:space="preserve">Choose the </w:t>
            </w:r>
            <w:r w:rsidRPr="002326C1">
              <w:rPr>
                <w:rStyle w:val="SAPScreenElement"/>
                <w:lang w:val="en-US"/>
              </w:rPr>
              <w:t xml:space="preserve">Continue </w:t>
            </w:r>
            <w:r w:rsidRPr="002326C1">
              <w:rPr>
                <w:lang w:val="en-US"/>
              </w:rPr>
              <w:t xml:space="preserve">pushbutton. </w:t>
            </w:r>
          </w:p>
        </w:tc>
        <w:tc>
          <w:tcPr>
            <w:tcW w:w="2520" w:type="dxa"/>
            <w:tcBorders>
              <w:top w:val="single" w:sz="8" w:space="0" w:color="999999"/>
              <w:left w:val="single" w:sz="8" w:space="0" w:color="999999"/>
              <w:bottom w:val="single" w:sz="8" w:space="0" w:color="999999"/>
              <w:right w:val="single" w:sz="8" w:space="0" w:color="999999"/>
            </w:tcBorders>
          </w:tcPr>
          <w:p w14:paraId="39B99B35" w14:textId="77777777" w:rsidR="004D0899" w:rsidRPr="002326C1" w:rsidRDefault="004D0899" w:rsidP="004D0899">
            <w:pPr>
              <w:rPr>
                <w:lang w:val="en-US"/>
              </w:rPr>
            </w:pPr>
          </w:p>
        </w:tc>
        <w:tc>
          <w:tcPr>
            <w:tcW w:w="3240" w:type="dxa"/>
            <w:tcBorders>
              <w:top w:val="single" w:sz="8" w:space="0" w:color="999999"/>
              <w:left w:val="single" w:sz="8" w:space="0" w:color="999999"/>
              <w:bottom w:val="single" w:sz="8" w:space="0" w:color="999999"/>
              <w:right w:val="single" w:sz="8" w:space="0" w:color="999999"/>
            </w:tcBorders>
          </w:tcPr>
          <w:p w14:paraId="208418AC"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7E0AFFC7" w14:textId="77777777" w:rsidR="004D0899" w:rsidRDefault="004D0899" w:rsidP="004D0899">
            <w:pPr>
              <w:rPr>
                <w:lang w:val="en-US"/>
              </w:rPr>
            </w:pPr>
            <w:r w:rsidRPr="002326C1">
              <w:rPr>
                <w:lang w:val="en-US"/>
              </w:rPr>
              <w:t xml:space="preserve">The </w:t>
            </w:r>
            <w:r w:rsidRPr="002326C1">
              <w:rPr>
                <w:rStyle w:val="SAPScreenElement"/>
                <w:lang w:val="en-US"/>
              </w:rPr>
              <w:t xml:space="preserve">Compensation Information </w:t>
            </w:r>
            <w:r w:rsidRPr="002326C1">
              <w:rPr>
                <w:lang w:val="en-US"/>
              </w:rPr>
              <w:t xml:space="preserve">section in the </w:t>
            </w:r>
            <w:r w:rsidRPr="002326C1">
              <w:rPr>
                <w:rStyle w:val="SAPScreenElement"/>
                <w:lang w:val="en-US"/>
              </w:rPr>
              <w:t xml:space="preserve">Add New Employee </w:t>
            </w:r>
            <w:r w:rsidRPr="002326C1">
              <w:rPr>
                <w:lang w:val="en-US"/>
              </w:rPr>
              <w:t xml:space="preserve">screen is expanded. </w:t>
            </w:r>
          </w:p>
          <w:p w14:paraId="47F9721A" w14:textId="77777777" w:rsidR="004D0899" w:rsidRPr="00262AA6" w:rsidRDefault="004D0899" w:rsidP="004D0899">
            <w:pPr>
              <w:rPr>
                <w:lang w:val="en-US"/>
                <w:rPrChange w:id="2446" w:author="Author" w:date="2018-02-22T10:55:00Z">
                  <w:rPr>
                    <w:highlight w:val="yellow"/>
                    <w:lang w:val="en-US"/>
                  </w:rPr>
                </w:rPrChange>
              </w:rPr>
            </w:pPr>
            <w:r>
              <w:rPr>
                <w:lang w:val="en-US"/>
              </w:rPr>
              <w:t>For</w:t>
            </w:r>
            <w:r w:rsidRPr="00272D0B">
              <w:rPr>
                <w:lang w:val="en-US"/>
              </w:rPr>
              <w:t xml:space="preserve"> the countr</w:t>
            </w:r>
            <w:r>
              <w:rPr>
                <w:lang w:val="en-US"/>
              </w:rPr>
              <w:t>ies</w:t>
            </w:r>
            <w:r w:rsidRPr="00272D0B">
              <w:rPr>
                <w:lang w:val="en-US"/>
              </w:rPr>
              <w:t xml:space="preserve"> </w:t>
            </w:r>
            <w:r>
              <w:rPr>
                <w:b/>
                <w:lang w:val="en-US"/>
              </w:rPr>
              <w:t>AE, AU, CN, DE, FR, GB, SA</w:t>
            </w:r>
            <w:r>
              <w:rPr>
                <w:lang w:val="en-US"/>
              </w:rPr>
              <w:t xml:space="preserve">, </w:t>
            </w:r>
            <w:commentRangeStart w:id="2447"/>
            <w:r w:rsidRPr="00262AA6">
              <w:rPr>
                <w:lang w:val="en-US"/>
                <w:rPrChange w:id="2448" w:author="Author" w:date="2018-02-22T10:55:00Z">
                  <w:rPr>
                    <w:highlight w:val="yellow"/>
                    <w:lang w:val="en-US"/>
                  </w:rPr>
                </w:rPrChange>
              </w:rPr>
              <w:t>the pay components</w:t>
            </w:r>
            <w:r w:rsidRPr="00D90D0A">
              <w:rPr>
                <w:lang w:val="en-US"/>
              </w:rPr>
              <w:t xml:space="preserve"> </w:t>
            </w:r>
            <w:r w:rsidRPr="00262AA6">
              <w:rPr>
                <w:lang w:val="en-US"/>
              </w:rPr>
              <w:t xml:space="preserve">in the </w:t>
            </w:r>
            <w:r w:rsidRPr="00262AA6">
              <w:rPr>
                <w:rStyle w:val="SAPScreenElement"/>
                <w:lang w:val="en-US"/>
              </w:rPr>
              <w:t xml:space="preserve">Compensation Information </w:t>
            </w:r>
            <w:r w:rsidRPr="00262AA6">
              <w:rPr>
                <w:lang w:val="en-US"/>
              </w:rPr>
              <w:t>section</w:t>
            </w:r>
            <w:r w:rsidRPr="00262AA6">
              <w:rPr>
                <w:lang w:val="en-US"/>
                <w:rPrChange w:id="2449" w:author="Author" w:date="2018-02-22T10:55:00Z">
                  <w:rPr>
                    <w:highlight w:val="yellow"/>
                    <w:lang w:val="en-US"/>
                  </w:rPr>
                </w:rPrChange>
              </w:rPr>
              <w:t xml:space="preserve"> are generated based on a preconfigured tariff table.</w:t>
            </w:r>
          </w:p>
          <w:p w14:paraId="479B2D68" w14:textId="77777777" w:rsidR="004D0899" w:rsidRPr="00262AA6" w:rsidRDefault="004D0899" w:rsidP="004D0899">
            <w:pPr>
              <w:pStyle w:val="SAPNoteHeading"/>
              <w:ind w:left="0"/>
              <w:rPr>
                <w:color w:val="auto"/>
                <w:lang w:val="en-US"/>
                <w:rPrChange w:id="2450" w:author="Author" w:date="2018-02-22T10:55:00Z">
                  <w:rPr>
                    <w:color w:val="auto"/>
                    <w:highlight w:val="yellow"/>
                    <w:lang w:val="en-US"/>
                  </w:rPr>
                </w:rPrChange>
              </w:rPr>
            </w:pPr>
            <w:r w:rsidRPr="00262AA6">
              <w:rPr>
                <w:noProof/>
                <w:color w:val="auto"/>
                <w:lang w:val="en-US"/>
                <w:rPrChange w:id="2451" w:author="Author" w:date="2018-02-22T10:55:00Z">
                  <w:rPr>
                    <w:noProof/>
                    <w:color w:val="auto"/>
                    <w:highlight w:val="yellow"/>
                    <w:lang w:val="en-US"/>
                  </w:rPr>
                </w:rPrChange>
              </w:rPr>
              <w:drawing>
                <wp:inline distT="0" distB="0" distL="0" distR="0" wp14:anchorId="07BA9C2E" wp14:editId="1D064D2E">
                  <wp:extent cx="225425" cy="225425"/>
                  <wp:effectExtent l="0" t="0" r="3175" b="3175"/>
                  <wp:docPr id="7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62AA6">
              <w:rPr>
                <w:noProof/>
                <w:color w:val="auto"/>
                <w:lang w:val="en-US" w:eastAsia="zh-CN"/>
                <w:rPrChange w:id="2452" w:author="Author" w:date="2018-02-22T10:55:00Z">
                  <w:rPr>
                    <w:noProof/>
                    <w:color w:val="auto"/>
                    <w:highlight w:val="yellow"/>
                    <w:lang w:val="en-US" w:eastAsia="zh-CN"/>
                  </w:rPr>
                </w:rPrChange>
              </w:rPr>
              <w:t xml:space="preserve"> </w:t>
            </w:r>
            <w:r w:rsidRPr="00262AA6">
              <w:rPr>
                <w:color w:val="auto"/>
                <w:lang w:val="en-US"/>
                <w:rPrChange w:id="2453" w:author="Author" w:date="2018-02-22T10:55:00Z">
                  <w:rPr>
                    <w:color w:val="auto"/>
                    <w:highlight w:val="yellow"/>
                    <w:lang w:val="en-US"/>
                  </w:rPr>
                </w:rPrChange>
              </w:rPr>
              <w:t>Recommendation</w:t>
            </w:r>
          </w:p>
          <w:p w14:paraId="06B33EDA" w14:textId="4EC84D31" w:rsidR="004D0899" w:rsidRPr="002045DD" w:rsidRDefault="004D0899" w:rsidP="004D0899">
            <w:pPr>
              <w:rPr>
                <w:lang w:val="en-US"/>
              </w:rPr>
            </w:pPr>
            <w:r w:rsidRPr="00262AA6">
              <w:rPr>
                <w:lang w:val="en-US"/>
                <w:rPrChange w:id="2454" w:author="Author" w:date="2018-02-22T10:55:00Z">
                  <w:rPr>
                    <w:highlight w:val="yellow"/>
                    <w:lang w:val="en-US"/>
                  </w:rPr>
                </w:rPrChange>
              </w:rPr>
              <w:t xml:space="preserve">For details to possible pay components refer to the </w:t>
            </w:r>
            <w:del w:id="2455" w:author="Author" w:date="2018-02-06T10:20:00Z">
              <w:r w:rsidRPr="00262AA6" w:rsidDel="00F60FEA">
                <w:rPr>
                  <w:lang w:val="en-US"/>
                  <w:rPrChange w:id="2456" w:author="Author" w:date="2018-02-22T10:55:00Z">
                    <w:rPr>
                      <w:highlight w:val="yellow"/>
                      <w:lang w:val="en-US"/>
                    </w:rPr>
                  </w:rPrChange>
                </w:rPr>
                <w:delText xml:space="preserve">configuration guide of </w:delText>
              </w:r>
              <w:commentRangeStart w:id="2457"/>
              <w:r w:rsidRPr="00262AA6" w:rsidDel="00F60FEA">
                <w:rPr>
                  <w:lang w:val="en-US"/>
                  <w:rPrChange w:id="2458" w:author="Author" w:date="2018-02-22T10:55:00Z">
                    <w:rPr>
                      <w:highlight w:val="yellow"/>
                      <w:lang w:val="en-US"/>
                    </w:rPr>
                  </w:rPrChange>
                </w:rPr>
                <w:delText xml:space="preserve">building block </w:delText>
              </w:r>
              <w:r w:rsidRPr="00262AA6" w:rsidDel="00F60FEA">
                <w:rPr>
                  <w:rStyle w:val="SAPEmphasis"/>
                  <w:lang w:val="en-US"/>
                  <w:rPrChange w:id="2459" w:author="Author" w:date="2018-02-22T10:55:00Z">
                    <w:rPr>
                      <w:rStyle w:val="SAPEmphasis"/>
                      <w:highlight w:val="yellow"/>
                      <w:lang w:val="en-US"/>
                    </w:rPr>
                  </w:rPrChange>
                </w:rPr>
                <w:delText>15T</w:delText>
              </w:r>
              <w:commentRangeEnd w:id="2457"/>
              <w:r w:rsidRPr="00D90D0A" w:rsidDel="00F60FEA">
                <w:rPr>
                  <w:rStyle w:val="CommentReference"/>
                </w:rPr>
                <w:commentReference w:id="2457"/>
              </w:r>
              <w:r w:rsidRPr="00262AA6" w:rsidDel="00F60FEA">
                <w:rPr>
                  <w:lang w:val="en-US"/>
                  <w:rPrChange w:id="2460" w:author="Author" w:date="2018-02-22T10:55:00Z">
                    <w:rPr>
                      <w:highlight w:val="yellow"/>
                      <w:lang w:val="en-US"/>
                    </w:rPr>
                  </w:rPrChange>
                </w:rPr>
                <w:delText xml:space="preserve">, where in chapter </w:delText>
              </w:r>
              <w:r w:rsidRPr="00262AA6" w:rsidDel="00F60FEA">
                <w:rPr>
                  <w:rStyle w:val="SAPTextReference"/>
                  <w:lang w:val="en-US"/>
                  <w:rPrChange w:id="2461" w:author="Author" w:date="2018-02-22T10:55:00Z">
                    <w:rPr>
                      <w:rStyle w:val="SAPTextReference"/>
                      <w:highlight w:val="yellow"/>
                      <w:lang w:val="en-US"/>
                    </w:rPr>
                  </w:rPrChange>
                </w:rPr>
                <w:delText>Preparation / Prerequisites</w:delText>
              </w:r>
              <w:r w:rsidRPr="00262AA6" w:rsidDel="00F60FEA">
                <w:rPr>
                  <w:lang w:val="en-US"/>
                  <w:rPrChange w:id="2462" w:author="Author" w:date="2018-02-22T10:55:00Z">
                    <w:rPr>
                      <w:highlight w:val="yellow"/>
                      <w:lang w:val="en-US"/>
                    </w:rPr>
                  </w:rPrChange>
                </w:rPr>
                <w:delText xml:space="preserve"> the reference to the appropriate </w:delText>
              </w:r>
            </w:del>
            <w:r w:rsidRPr="00262AA6">
              <w:rPr>
                <w:rStyle w:val="SAPScreenElement"/>
                <w:color w:val="auto"/>
                <w:lang w:val="en-US"/>
                <w:rPrChange w:id="2463" w:author="Author" w:date="2018-02-22T10:55:00Z">
                  <w:rPr>
                    <w:rStyle w:val="SAPScreenElement"/>
                    <w:color w:val="auto"/>
                    <w:highlight w:val="yellow"/>
                    <w:lang w:val="en-US"/>
                  </w:rPr>
                </w:rPrChange>
              </w:rPr>
              <w:t>Pay Structure</w:t>
            </w:r>
            <w:r w:rsidRPr="00262AA6">
              <w:rPr>
                <w:lang w:val="en-US"/>
                <w:rPrChange w:id="2464" w:author="Author" w:date="2018-02-22T10:55:00Z">
                  <w:rPr>
                    <w:highlight w:val="yellow"/>
                    <w:lang w:val="en-US"/>
                  </w:rPr>
                </w:rPrChange>
              </w:rPr>
              <w:t xml:space="preserve"> workbook </w:t>
            </w:r>
            <w:ins w:id="2465" w:author="Author" w:date="2018-02-06T10:20:00Z">
              <w:r w:rsidRPr="00262AA6">
                <w:rPr>
                  <w:lang w:val="en-US"/>
                  <w:rPrChange w:id="2466" w:author="Author" w:date="2018-02-22T10:55:00Z">
                    <w:rPr>
                      <w:highlight w:val="yellow"/>
                      <w:lang w:val="en-US"/>
                    </w:rPr>
                  </w:rPrChange>
                </w:rPr>
                <w:t xml:space="preserve">appropriate for </w:t>
              </w:r>
              <w:r w:rsidRPr="00262AA6">
                <w:rPr>
                  <w:rStyle w:val="SAPScreenElement"/>
                  <w:color w:val="auto"/>
                  <w:lang w:val="en-US"/>
                  <w:rPrChange w:id="2467" w:author="Author" w:date="2018-02-22T10:55:00Z">
                    <w:rPr>
                      <w:rStyle w:val="SAPScreenElement"/>
                      <w:color w:val="auto"/>
                      <w:highlight w:val="yellow"/>
                      <w:lang w:val="en-US"/>
                    </w:rPr>
                  </w:rPrChange>
                </w:rPr>
                <w:t>&lt;YourCountry&gt;</w:t>
              </w:r>
            </w:ins>
            <w:del w:id="2468" w:author="Author" w:date="2018-02-06T10:20:00Z">
              <w:r w:rsidRPr="00262AA6" w:rsidDel="00F60FEA">
                <w:rPr>
                  <w:lang w:val="en-US"/>
                  <w:rPrChange w:id="2469" w:author="Author" w:date="2018-02-22T10:55:00Z">
                    <w:rPr>
                      <w:highlight w:val="yellow"/>
                      <w:lang w:val="en-US"/>
                    </w:rPr>
                  </w:rPrChange>
                </w:rPr>
                <w:delText>is given</w:delText>
              </w:r>
              <w:commentRangeEnd w:id="2447"/>
              <w:r w:rsidRPr="00D90D0A" w:rsidDel="00F60FEA">
                <w:rPr>
                  <w:rStyle w:val="CommentReference"/>
                </w:rPr>
                <w:commentReference w:id="2447"/>
              </w:r>
              <w:r w:rsidRPr="00262AA6" w:rsidDel="00F60FEA">
                <w:rPr>
                  <w:lang w:val="en-US"/>
                  <w:rPrChange w:id="2470" w:author="Author" w:date="2018-02-22T10:55:00Z">
                    <w:rPr>
                      <w:highlight w:val="yellow"/>
                      <w:lang w:val="en-US"/>
                    </w:rPr>
                  </w:rPrChange>
                </w:rPr>
                <w:delText>.</w:delText>
              </w:r>
            </w:del>
            <w:ins w:id="2471" w:author="Author" w:date="2018-02-06T10:20:00Z">
              <w:r w:rsidRPr="00D90D0A">
                <w:rPr>
                  <w:lang w:val="en-US"/>
                </w:rPr>
                <w:t>.</w:t>
              </w:r>
            </w:ins>
          </w:p>
        </w:tc>
        <w:tc>
          <w:tcPr>
            <w:tcW w:w="1174" w:type="dxa"/>
            <w:tcBorders>
              <w:top w:val="single" w:sz="8" w:space="0" w:color="999999"/>
              <w:left w:val="single" w:sz="8" w:space="0" w:color="999999"/>
              <w:bottom w:val="single" w:sz="8" w:space="0" w:color="999999"/>
              <w:right w:val="single" w:sz="8" w:space="0" w:color="999999"/>
            </w:tcBorders>
          </w:tcPr>
          <w:p w14:paraId="257EE5CC" w14:textId="77777777" w:rsidR="004D0899" w:rsidRPr="002326C1" w:rsidRDefault="004D0899" w:rsidP="004D0899">
            <w:pPr>
              <w:rPr>
                <w:lang w:val="en-US"/>
              </w:rPr>
            </w:pPr>
          </w:p>
        </w:tc>
      </w:tr>
      <w:tr w:rsidR="004D0899" w:rsidRPr="00AC5720" w14:paraId="37C742C2" w14:textId="77777777" w:rsidTr="00357342">
        <w:trPr>
          <w:trHeight w:val="357"/>
        </w:trPr>
        <w:tc>
          <w:tcPr>
            <w:tcW w:w="756" w:type="dxa"/>
            <w:vMerge w:val="restart"/>
            <w:tcBorders>
              <w:top w:val="single" w:sz="8" w:space="0" w:color="999999"/>
              <w:left w:val="single" w:sz="8" w:space="0" w:color="999999"/>
              <w:right w:val="single" w:sz="8" w:space="0" w:color="999999"/>
            </w:tcBorders>
          </w:tcPr>
          <w:p w14:paraId="64006B33" w14:textId="2FD4D735" w:rsidR="004D0899" w:rsidRPr="002326C1" w:rsidRDefault="004D0899" w:rsidP="004D0899">
            <w:pPr>
              <w:rPr>
                <w:lang w:val="en-US"/>
              </w:rPr>
            </w:pPr>
            <w:r w:rsidRPr="002326C1">
              <w:rPr>
                <w:lang w:val="en-US"/>
              </w:rPr>
              <w:lastRenderedPageBreak/>
              <w:t>1</w:t>
            </w:r>
            <w:r>
              <w:rPr>
                <w:lang w:val="en-US"/>
              </w:rPr>
              <w:t>7</w:t>
            </w:r>
          </w:p>
        </w:tc>
        <w:tc>
          <w:tcPr>
            <w:tcW w:w="1556" w:type="dxa"/>
            <w:vMerge w:val="restart"/>
            <w:tcBorders>
              <w:top w:val="single" w:sz="8" w:space="0" w:color="999999"/>
              <w:left w:val="single" w:sz="8" w:space="0" w:color="999999"/>
              <w:right w:val="single" w:sz="8" w:space="0" w:color="999999"/>
            </w:tcBorders>
          </w:tcPr>
          <w:p w14:paraId="71DE07AF" w14:textId="77777777" w:rsidR="004D0899" w:rsidRPr="002326C1" w:rsidRDefault="004D0899" w:rsidP="004D0899">
            <w:pPr>
              <w:rPr>
                <w:lang w:val="en-US"/>
              </w:rPr>
            </w:pPr>
            <w:r w:rsidRPr="002326C1">
              <w:rPr>
                <w:rStyle w:val="SAPEmphasis"/>
                <w:lang w:val="en-US"/>
              </w:rPr>
              <w:t>Maintain Compensation Information for Rehired Employee</w:t>
            </w:r>
          </w:p>
          <w:p w14:paraId="7F1D63F5" w14:textId="77777777" w:rsidR="004D0899" w:rsidRPr="002326C1" w:rsidRDefault="004D0899" w:rsidP="004D0899">
            <w:pPr>
              <w:rPr>
                <w:rStyle w:val="SAPEmphasis"/>
                <w:lang w:val="en-US"/>
              </w:rPr>
            </w:pPr>
          </w:p>
        </w:tc>
        <w:tc>
          <w:tcPr>
            <w:tcW w:w="2520" w:type="dxa"/>
            <w:tcBorders>
              <w:top w:val="single" w:sz="8" w:space="0" w:color="999999"/>
              <w:left w:val="single" w:sz="8" w:space="0" w:color="999999"/>
              <w:bottom w:val="single" w:sz="8" w:space="0" w:color="999999"/>
              <w:right w:val="single" w:sz="8" w:space="0" w:color="999999"/>
            </w:tcBorders>
          </w:tcPr>
          <w:p w14:paraId="03A33E5A" w14:textId="30156567" w:rsidR="004D0899" w:rsidRDefault="004D0899" w:rsidP="004D0899">
            <w:pPr>
              <w:rPr>
                <w:lang w:val="en-US"/>
              </w:rPr>
            </w:pPr>
            <w:r w:rsidRPr="002326C1">
              <w:rPr>
                <w:lang w:val="en-US"/>
              </w:rPr>
              <w:t xml:space="preserve">In the </w:t>
            </w:r>
            <w:r w:rsidRPr="002326C1">
              <w:rPr>
                <w:rStyle w:val="SAPScreenElement"/>
                <w:lang w:val="en-US"/>
              </w:rPr>
              <w:t xml:space="preserve">Compensation Information </w:t>
            </w:r>
            <w:r w:rsidRPr="002326C1">
              <w:rPr>
                <w:lang w:val="en-US"/>
              </w:rPr>
              <w:t>block review the existing data and adapt as appropriate.</w:t>
            </w:r>
          </w:p>
          <w:p w14:paraId="3BF709F0" w14:textId="637110ED" w:rsidR="004D0899" w:rsidRPr="00262AA6" w:rsidRDefault="004D0899" w:rsidP="004D0899">
            <w:pPr>
              <w:pStyle w:val="SAPNoteHeading"/>
              <w:ind w:left="0"/>
              <w:rPr>
                <w:lang w:val="en-US"/>
                <w:rPrChange w:id="2472" w:author="Author" w:date="2018-02-22T10:55:00Z">
                  <w:rPr>
                    <w:highlight w:val="cyan"/>
                    <w:lang w:val="en-US"/>
                  </w:rPr>
                </w:rPrChange>
              </w:rPr>
            </w:pPr>
            <w:r w:rsidRPr="00D90D0A">
              <w:rPr>
                <w:noProof/>
                <w:lang w:val="en-US"/>
              </w:rPr>
              <w:drawing>
                <wp:inline distT="0" distB="0" distL="0" distR="0" wp14:anchorId="44EFBB73" wp14:editId="1E2FD1A3">
                  <wp:extent cx="225425" cy="225425"/>
                  <wp:effectExtent l="0" t="0" r="0" b="3175"/>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62AA6">
              <w:rPr>
                <w:lang w:val="en-US"/>
                <w:rPrChange w:id="2473" w:author="Author" w:date="2018-02-22T10:55:00Z">
                  <w:rPr>
                    <w:highlight w:val="cyan"/>
                    <w:lang w:val="en-US"/>
                  </w:rPr>
                </w:rPrChange>
              </w:rPr>
              <w:t> Note</w:t>
            </w:r>
          </w:p>
          <w:p w14:paraId="32A1AAAB" w14:textId="77777777" w:rsidR="004D0899" w:rsidDel="00262AA6" w:rsidRDefault="004D0899" w:rsidP="004D0899">
            <w:pPr>
              <w:rPr>
                <w:del w:id="2474" w:author="Author" w:date="2018-02-22T10:55:00Z"/>
                <w:lang w:val="en-US"/>
              </w:rPr>
            </w:pPr>
            <w:r w:rsidRPr="00262AA6">
              <w:rPr>
                <w:lang w:val="en-US"/>
                <w:rPrChange w:id="2475" w:author="Author" w:date="2018-02-22T10:55:00Z">
                  <w:rPr>
                    <w:highlight w:val="cyan"/>
                    <w:lang w:val="en-US"/>
                  </w:rPr>
                </w:rPrChange>
              </w:rPr>
              <w:t>This information is country-specific.</w:t>
            </w:r>
          </w:p>
          <w:p w14:paraId="79545FD2" w14:textId="07FED335" w:rsidR="004D0899" w:rsidRPr="001A5012" w:rsidDel="00262AA6" w:rsidRDefault="004D0899" w:rsidP="004D0899">
            <w:pPr>
              <w:pStyle w:val="SAPNoteHeading"/>
              <w:ind w:left="0"/>
              <w:rPr>
                <w:del w:id="2476" w:author="Author" w:date="2018-02-22T10:55:00Z"/>
                <w:strike/>
                <w:lang w:val="en-US"/>
                <w:rPrChange w:id="2477" w:author="Author" w:date="2018-02-19T06:16:00Z">
                  <w:rPr>
                    <w:del w:id="2478" w:author="Author" w:date="2018-02-22T10:55:00Z"/>
                    <w:lang w:val="en-US"/>
                  </w:rPr>
                </w:rPrChange>
              </w:rPr>
            </w:pPr>
            <w:commentRangeStart w:id="2479"/>
            <w:del w:id="2480" w:author="Author" w:date="2018-02-22T10:55:00Z">
              <w:r w:rsidRPr="001A5012" w:rsidDel="00262AA6">
                <w:rPr>
                  <w:strike/>
                  <w:noProof/>
                  <w:lang w:val="en-US"/>
                  <w:rPrChange w:id="2481" w:author="Author" w:date="2018-02-19T06:16:00Z">
                    <w:rPr>
                      <w:noProof/>
                      <w:lang w:val="en-US"/>
                    </w:rPr>
                  </w:rPrChange>
                </w:rPr>
                <w:drawing>
                  <wp:inline distT="0" distB="0" distL="0" distR="0" wp14:anchorId="7F9623D4" wp14:editId="3DE97AA5">
                    <wp:extent cx="228600" cy="228600"/>
                    <wp:effectExtent l="0" t="0" r="0" b="0"/>
                    <wp:docPr id="7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1A5012" w:rsidDel="00262AA6">
                <w:rPr>
                  <w:strike/>
                  <w:lang w:val="en-US"/>
                  <w:rPrChange w:id="2482" w:author="Author" w:date="2018-02-19T06:16:00Z">
                    <w:rPr>
                      <w:lang w:val="en-US"/>
                    </w:rPr>
                  </w:rPrChange>
                </w:rPr>
                <w:delText xml:space="preserve"> Note</w:delText>
              </w:r>
            </w:del>
          </w:p>
          <w:p w14:paraId="2590A571" w14:textId="588D7AF1" w:rsidR="004D0899" w:rsidRPr="002326C1" w:rsidRDefault="004D0899" w:rsidP="004D0899">
            <w:pPr>
              <w:rPr>
                <w:lang w:val="en-US"/>
              </w:rPr>
            </w:pPr>
            <w:del w:id="2483" w:author="Author" w:date="2018-02-22T10:55:00Z">
              <w:r w:rsidRPr="001A5012" w:rsidDel="00262AA6">
                <w:rPr>
                  <w:strike/>
                  <w:lang w:val="en-US"/>
                  <w:rPrChange w:id="2484" w:author="Author" w:date="2018-02-19T06:16:00Z">
                    <w:rPr>
                      <w:lang w:val="en-US"/>
                    </w:rPr>
                  </w:rPrChange>
                </w:rPr>
                <w:delText xml:space="preserve">Information needed to have a meaningful employee master data record. In case integration with Employee Central Payroll is in place, in the Employee Central Payroll system the salary information will be kept in infotype </w:delText>
              </w:r>
              <w:r w:rsidRPr="001A5012" w:rsidDel="00262AA6">
                <w:rPr>
                  <w:rStyle w:val="SAPScreenElement"/>
                  <w:strike/>
                  <w:color w:val="auto"/>
                  <w:lang w:val="en-US"/>
                  <w:rPrChange w:id="2485" w:author="Author" w:date="2018-02-19T06:16:00Z">
                    <w:rPr>
                      <w:rStyle w:val="SAPScreenElement"/>
                      <w:color w:val="auto"/>
                      <w:lang w:val="en-US"/>
                    </w:rPr>
                  </w:rPrChange>
                </w:rPr>
                <w:delText>Basic Pay</w:delText>
              </w:r>
              <w:r w:rsidRPr="001A5012" w:rsidDel="00262AA6">
                <w:rPr>
                  <w:strike/>
                  <w:lang w:val="en-US"/>
                  <w:rPrChange w:id="2486" w:author="Author" w:date="2018-02-19T06:16:00Z">
                    <w:rPr>
                      <w:lang w:val="en-US"/>
                    </w:rPr>
                  </w:rPrChange>
                </w:rPr>
                <w:delText>,</w:delText>
              </w:r>
              <w:r w:rsidRPr="001A5012" w:rsidDel="00262AA6">
                <w:rPr>
                  <w:rStyle w:val="SAPScreenElement"/>
                  <w:strike/>
                  <w:lang w:val="en-US"/>
                  <w:rPrChange w:id="2487" w:author="Author" w:date="2018-02-19T06:16:00Z">
                    <w:rPr>
                      <w:rStyle w:val="SAPScreenElement"/>
                      <w:lang w:val="en-US"/>
                    </w:rPr>
                  </w:rPrChange>
                </w:rPr>
                <w:delText xml:space="preserve"> </w:delText>
              </w:r>
              <w:r w:rsidRPr="001A5012" w:rsidDel="00262AA6">
                <w:rPr>
                  <w:strike/>
                  <w:lang w:val="en-US"/>
                  <w:rPrChange w:id="2488" w:author="Author" w:date="2018-02-19T06:16:00Z">
                    <w:rPr>
                      <w:lang w:val="en-US"/>
                    </w:rPr>
                  </w:rPrChange>
                </w:rPr>
                <w:delText xml:space="preserve">whereas the recurring payments will be kept in infotype </w:delText>
              </w:r>
              <w:r w:rsidRPr="001A5012" w:rsidDel="00262AA6">
                <w:rPr>
                  <w:rStyle w:val="SAPScreenElement"/>
                  <w:strike/>
                  <w:color w:val="auto"/>
                  <w:lang w:val="en-US"/>
                  <w:rPrChange w:id="2489" w:author="Author" w:date="2018-02-19T06:16:00Z">
                    <w:rPr>
                      <w:rStyle w:val="SAPScreenElement"/>
                      <w:color w:val="auto"/>
                      <w:lang w:val="en-US"/>
                    </w:rPr>
                  </w:rPrChange>
                </w:rPr>
                <w:delText>Recurring Payments/ Deductions</w:delText>
              </w:r>
              <w:r w:rsidRPr="001A5012" w:rsidDel="00262AA6">
                <w:rPr>
                  <w:strike/>
                  <w:lang w:val="en-US"/>
                  <w:rPrChange w:id="2490" w:author="Author" w:date="2018-02-19T06:16:00Z">
                    <w:rPr>
                      <w:lang w:val="en-US"/>
                    </w:rPr>
                  </w:rPrChange>
                </w:rPr>
                <w:delText>.</w:delText>
              </w:r>
              <w:commentRangeEnd w:id="2479"/>
              <w:r w:rsidDel="00262AA6">
                <w:rPr>
                  <w:rStyle w:val="CommentReference"/>
                </w:rPr>
                <w:commentReference w:id="2479"/>
              </w:r>
            </w:del>
          </w:p>
        </w:tc>
        <w:tc>
          <w:tcPr>
            <w:tcW w:w="2520" w:type="dxa"/>
            <w:tcBorders>
              <w:top w:val="single" w:sz="8" w:space="0" w:color="999999"/>
              <w:left w:val="single" w:sz="8" w:space="0" w:color="999999"/>
              <w:bottom w:val="single" w:sz="8" w:space="0" w:color="999999"/>
              <w:right w:val="single" w:sz="8" w:space="0" w:color="999999"/>
            </w:tcBorders>
          </w:tcPr>
          <w:p w14:paraId="3927A835" w14:textId="1DE52A24" w:rsidR="004D0899" w:rsidRPr="00D90D0A" w:rsidRDefault="004D0899" w:rsidP="004D0899">
            <w:pPr>
              <w:rPr>
                <w:rStyle w:val="SAPScreenElement"/>
                <w:lang w:val="en-US"/>
              </w:rPr>
            </w:pPr>
            <w:r w:rsidRPr="00262AA6">
              <w:rPr>
                <w:lang w:val="en-US"/>
                <w:rPrChange w:id="2491" w:author="Author" w:date="2018-02-22T10:55:00Z">
                  <w:rPr>
                    <w:highlight w:val="cyan"/>
                    <w:lang w:val="en-US"/>
                  </w:rPr>
                </w:rPrChange>
              </w:rPr>
              <w:t>Adapt data as required in the country where the chosen company of the rehired employee is located.</w:t>
            </w:r>
          </w:p>
        </w:tc>
        <w:tc>
          <w:tcPr>
            <w:tcW w:w="3240" w:type="dxa"/>
            <w:tcBorders>
              <w:top w:val="single" w:sz="8" w:space="0" w:color="999999"/>
              <w:left w:val="single" w:sz="8" w:space="0" w:color="999999"/>
              <w:bottom w:val="single" w:sz="8" w:space="0" w:color="999999"/>
              <w:right w:val="single" w:sz="8" w:space="0" w:color="999999"/>
            </w:tcBorders>
          </w:tcPr>
          <w:p w14:paraId="036A198F" w14:textId="17C42C2C" w:rsidR="004D0899" w:rsidRPr="00262AA6" w:rsidRDefault="004D0899" w:rsidP="004D0899">
            <w:pPr>
              <w:pStyle w:val="SAPNoteHeading"/>
              <w:spacing w:before="60"/>
              <w:ind w:left="0"/>
              <w:rPr>
                <w:lang w:val="en-US"/>
                <w:rPrChange w:id="2492" w:author="Author" w:date="2018-02-22T10:55:00Z">
                  <w:rPr>
                    <w:highlight w:val="cyan"/>
                    <w:lang w:val="en-US"/>
                  </w:rPr>
                </w:rPrChange>
              </w:rPr>
            </w:pPr>
            <w:r w:rsidRPr="00D90D0A">
              <w:rPr>
                <w:noProof/>
                <w:lang w:val="en-US"/>
              </w:rPr>
              <w:drawing>
                <wp:inline distT="0" distB="0" distL="0" distR="0" wp14:anchorId="454501FD" wp14:editId="52D02FBC">
                  <wp:extent cx="213995" cy="23749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262AA6">
              <w:rPr>
                <w:lang w:val="en-US"/>
                <w:rPrChange w:id="2493" w:author="Author" w:date="2018-02-22T10:55:00Z">
                  <w:rPr>
                    <w:highlight w:val="cyan"/>
                    <w:lang w:val="en-US"/>
                  </w:rPr>
                </w:rPrChange>
              </w:rPr>
              <w:t> Caution</w:t>
            </w:r>
          </w:p>
          <w:p w14:paraId="416CD005" w14:textId="60185ABA" w:rsidR="004D0899" w:rsidRPr="00262AA6" w:rsidRDefault="004D0899" w:rsidP="004D0899">
            <w:pPr>
              <w:rPr>
                <w:noProof/>
                <w:lang w:val="en-US"/>
              </w:rPr>
            </w:pPr>
            <w:r w:rsidRPr="00262AA6">
              <w:rPr>
                <w:lang w:val="en-US"/>
                <w:rPrChange w:id="2494" w:author="Author" w:date="2018-02-22T10:55:00Z">
                  <w:rPr>
                    <w:highlight w:val="cyan"/>
                    <w:lang w:val="en-US"/>
                  </w:rPr>
                </w:rPrChange>
              </w:rPr>
              <w:t>For a detailed list refer to chapter</w:t>
            </w:r>
            <w:r w:rsidRPr="00D90D0A">
              <w:rPr>
                <w:lang w:val="en-US"/>
              </w:rPr>
              <w:t xml:space="preserve"> </w:t>
            </w:r>
            <w:r w:rsidRPr="00262AA6">
              <w:fldChar w:fldCharType="begin"/>
            </w:r>
            <w:ins w:id="2495" w:author="Author" w:date="2018-02-22T09:45:00Z">
              <w:r w:rsidRPr="00262AA6">
                <w:rPr>
                  <w:lang w:val="en-US"/>
                  <w:rPrChange w:id="2496" w:author="Author" w:date="2018-02-22T10:55:00Z">
                    <w:rPr/>
                  </w:rPrChange>
                </w:rPr>
                <w:instrText>HYPERLINK  \l "_Compensation_Information_1"</w:instrText>
              </w:r>
            </w:ins>
            <w:del w:id="2497" w:author="Author" w:date="2018-02-22T09:45:00Z">
              <w:r w:rsidRPr="00262AA6" w:rsidDel="001E1F36">
                <w:rPr>
                  <w:lang w:val="en-US"/>
                  <w:rPrChange w:id="2498" w:author="Author" w:date="2018-02-22T10:55:00Z">
                    <w:rPr/>
                  </w:rPrChange>
                </w:rPr>
                <w:delInstrText xml:space="preserve"> HYPERLINK \l "_Compensation_Information_1" </w:delInstrText>
              </w:r>
            </w:del>
            <w:r w:rsidRPr="00262AA6">
              <w:rPr>
                <w:rPrChange w:id="2499" w:author="Author" w:date="2018-02-22T10:55:00Z">
                  <w:rPr>
                    <w:rStyle w:val="Hyperlink"/>
                    <w:rFonts w:ascii="BentonSans Bold" w:hAnsi="BentonSans Bold"/>
                    <w:highlight w:val="yellow"/>
                    <w:lang w:val="en-US"/>
                  </w:rPr>
                </w:rPrChange>
              </w:rPr>
              <w:fldChar w:fldCharType="separate"/>
            </w:r>
            <w:del w:id="2500" w:author="Author" w:date="2018-02-22T09:45:00Z">
              <w:r w:rsidRPr="00262AA6" w:rsidDel="001E1F36">
                <w:rPr>
                  <w:rStyle w:val="Hyperlink"/>
                  <w:rFonts w:ascii="BentonSans Bold" w:hAnsi="BentonSans Bold"/>
                  <w:lang w:val="en-US"/>
                  <w:rPrChange w:id="2501" w:author="Author" w:date="2018-02-22T10:55:00Z">
                    <w:rPr>
                      <w:rStyle w:val="Hyperlink"/>
                      <w:rFonts w:ascii="BentonSans Bold" w:hAnsi="BentonSans Bold"/>
                      <w:highlight w:val="yellow"/>
                      <w:lang w:val="en-US"/>
                    </w:rPr>
                  </w:rPrChange>
                </w:rPr>
                <w:delText>Country-Specific Fields to be filled during Rehiring</w:delText>
              </w:r>
            </w:del>
            <w:ins w:id="2502" w:author="Author" w:date="2018-02-22T09:45:00Z">
              <w:r w:rsidRPr="00262AA6">
                <w:rPr>
                  <w:rStyle w:val="Hyperlink"/>
                  <w:rFonts w:ascii="BentonSans Bold" w:hAnsi="BentonSans Bold"/>
                  <w:lang w:val="en-US"/>
                  <w:rPrChange w:id="2503" w:author="Author" w:date="2018-02-22T10:55:00Z">
                    <w:rPr>
                      <w:rStyle w:val="Hyperlink"/>
                      <w:rFonts w:ascii="BentonSans Bold" w:hAnsi="BentonSans Bold"/>
                      <w:highlight w:val="yellow"/>
                      <w:lang w:val="en-US"/>
                    </w:rPr>
                  </w:rPrChange>
                </w:rPr>
                <w:t>Compensation Information</w:t>
              </w:r>
            </w:ins>
            <w:r w:rsidRPr="00262AA6">
              <w:rPr>
                <w:rStyle w:val="Hyperlink"/>
                <w:rFonts w:ascii="BentonSans Bold" w:hAnsi="BentonSans Bold"/>
                <w:lang w:val="en-US"/>
                <w:rPrChange w:id="2504" w:author="Author" w:date="2018-02-22T10:55:00Z">
                  <w:rPr>
                    <w:rStyle w:val="Hyperlink"/>
                    <w:rFonts w:ascii="BentonSans Bold" w:hAnsi="BentonSans Bold"/>
                    <w:highlight w:val="yellow"/>
                    <w:lang w:val="en-US"/>
                  </w:rPr>
                </w:rPrChange>
              </w:rPr>
              <w:fldChar w:fldCharType="end"/>
            </w:r>
            <w:r w:rsidR="00F575C7" w:rsidRPr="00AF1555">
              <w:rPr>
                <w:lang w:val="en-US"/>
              </w:rPr>
              <w:t>.</w:t>
            </w:r>
          </w:p>
        </w:tc>
        <w:tc>
          <w:tcPr>
            <w:tcW w:w="2520" w:type="dxa"/>
            <w:tcBorders>
              <w:top w:val="single" w:sz="8" w:space="0" w:color="999999"/>
              <w:left w:val="single" w:sz="8" w:space="0" w:color="999999"/>
              <w:bottom w:val="single" w:sz="8" w:space="0" w:color="999999"/>
              <w:right w:val="single" w:sz="8" w:space="0" w:color="999999"/>
            </w:tcBorders>
          </w:tcPr>
          <w:p w14:paraId="0AA607F8" w14:textId="2F83CAD5" w:rsidR="004D0899" w:rsidRDefault="004D0899" w:rsidP="004D0899">
            <w:pPr>
              <w:rPr>
                <w:rFonts w:asciiTheme="minorHAnsi" w:eastAsiaTheme="minorHAnsi" w:hAnsiTheme="minorHAnsi"/>
                <w:sz w:val="22"/>
                <w:szCs w:val="22"/>
                <w:lang w:val="en-US"/>
              </w:rPr>
            </w:pPr>
            <w:r w:rsidRPr="007C0664">
              <w:rPr>
                <w:lang w:val="en-US"/>
              </w:rPr>
              <w:t>Once done, depending</w:t>
            </w:r>
            <w:r>
              <w:rPr>
                <w:lang w:val="en-US"/>
              </w:rPr>
              <w:t xml:space="preserve"> on the country of the company and </w:t>
            </w:r>
            <w:r w:rsidRPr="002326C1">
              <w:rPr>
                <w:lang w:val="en-US"/>
              </w:rPr>
              <w:t>on the data, that has been changed with respect to the initial record created when the employee has been hired,</w:t>
            </w:r>
            <w:r>
              <w:rPr>
                <w:lang w:val="en-US"/>
              </w:rPr>
              <w:t xml:space="preserve"> </w:t>
            </w:r>
            <w:r w:rsidRPr="007C0664">
              <w:rPr>
                <w:lang w:val="en-US"/>
              </w:rPr>
              <w:t xml:space="preserve">following fields located in the </w:t>
            </w:r>
            <w:r w:rsidRPr="007C0664">
              <w:rPr>
                <w:rStyle w:val="SAPScreenElement"/>
                <w:lang w:val="en-US"/>
              </w:rPr>
              <w:t xml:space="preserve">Compensation Information </w:t>
            </w:r>
            <w:r w:rsidRPr="007C0664">
              <w:rPr>
                <w:lang w:val="en-US"/>
              </w:rPr>
              <w:t xml:space="preserve">block are </w:t>
            </w:r>
            <w:r w:rsidRPr="002326C1">
              <w:rPr>
                <w:lang w:val="en-US"/>
              </w:rPr>
              <w:t xml:space="preserve">updated </w:t>
            </w:r>
            <w:r w:rsidRPr="007C0664">
              <w:rPr>
                <w:lang w:val="en-US"/>
              </w:rPr>
              <w:t xml:space="preserve">automatically: </w:t>
            </w:r>
          </w:p>
          <w:p w14:paraId="1E8C78C2" w14:textId="77777777" w:rsidR="004D0899" w:rsidRDefault="004D0899" w:rsidP="004D0899">
            <w:pPr>
              <w:pStyle w:val="ListParagraph"/>
              <w:numPr>
                <w:ilvl w:val="0"/>
                <w:numId w:val="57"/>
              </w:numPr>
              <w:ind w:left="156" w:hanging="156"/>
              <w:rPr>
                <w:lang w:val="en-US"/>
              </w:rPr>
            </w:pPr>
            <w:r w:rsidRPr="00262AA6">
              <w:rPr>
                <w:rStyle w:val="SAPScreenElement"/>
                <w:lang w:val="en-US"/>
                <w:rPrChange w:id="2505" w:author="Author" w:date="2018-02-22T10:55:00Z">
                  <w:rPr>
                    <w:rStyle w:val="SAPScreenElement"/>
                    <w:highlight w:val="yellow"/>
                    <w:lang w:val="en-US"/>
                  </w:rPr>
                </w:rPrChange>
              </w:rPr>
              <w:t xml:space="preserve">Compa Ratio, Range Penetration </w:t>
            </w:r>
            <w:r w:rsidRPr="00262AA6">
              <w:rPr>
                <w:lang w:val="en-US"/>
                <w:rPrChange w:id="2506" w:author="Author" w:date="2018-02-22T10:55:00Z">
                  <w:rPr>
                    <w:highlight w:val="yellow"/>
                    <w:lang w:val="en-US"/>
                  </w:rPr>
                </w:rPrChange>
              </w:rPr>
              <w:t xml:space="preserve">and </w:t>
            </w:r>
            <w:r w:rsidRPr="00262AA6">
              <w:rPr>
                <w:rStyle w:val="SAPScreenElement"/>
                <w:lang w:val="en-US"/>
                <w:rPrChange w:id="2507" w:author="Author" w:date="2018-02-22T10:55:00Z">
                  <w:rPr>
                    <w:rStyle w:val="SAPScreenElement"/>
                    <w:highlight w:val="yellow"/>
                    <w:lang w:val="en-US"/>
                  </w:rPr>
                </w:rPrChange>
              </w:rPr>
              <w:t>Annualized Salary</w:t>
            </w:r>
            <w:r>
              <w:rPr>
                <w:rStyle w:val="SAPScreenElement"/>
                <w:lang w:val="en-US"/>
              </w:rPr>
              <w:t xml:space="preserve"> </w:t>
            </w:r>
            <w:r>
              <w:rPr>
                <w:lang w:val="en-US"/>
              </w:rPr>
              <w:t xml:space="preserve">for countries </w:t>
            </w:r>
            <w:r>
              <w:rPr>
                <w:b/>
                <w:lang w:val="en-US"/>
              </w:rPr>
              <w:t>DE</w:t>
            </w:r>
            <w:r>
              <w:rPr>
                <w:lang w:val="en-US"/>
              </w:rPr>
              <w:t xml:space="preserve"> and </w:t>
            </w:r>
            <w:r>
              <w:rPr>
                <w:b/>
                <w:lang w:val="en-US"/>
              </w:rPr>
              <w:t>US</w:t>
            </w:r>
          </w:p>
          <w:p w14:paraId="0E015EC8" w14:textId="77777777" w:rsidR="004D0899" w:rsidRDefault="004D0899" w:rsidP="004D0899">
            <w:pPr>
              <w:pStyle w:val="ListParagraph"/>
              <w:numPr>
                <w:ilvl w:val="0"/>
                <w:numId w:val="57"/>
              </w:numPr>
              <w:ind w:left="156" w:hanging="156"/>
              <w:rPr>
                <w:lang w:val="en-US"/>
              </w:rPr>
            </w:pPr>
            <w:r w:rsidRPr="00262AA6">
              <w:rPr>
                <w:rStyle w:val="SAPScreenElement"/>
                <w:lang w:val="en-US"/>
                <w:rPrChange w:id="2508" w:author="Author" w:date="2018-02-22T10:55:00Z">
                  <w:rPr>
                    <w:rStyle w:val="SAPScreenElement"/>
                    <w:highlight w:val="yellow"/>
                    <w:lang w:val="en-US"/>
                  </w:rPr>
                </w:rPrChange>
              </w:rPr>
              <w:t xml:space="preserve">Compa Ratio </w:t>
            </w:r>
            <w:r w:rsidRPr="00262AA6">
              <w:rPr>
                <w:lang w:val="en-US"/>
                <w:rPrChange w:id="2509" w:author="Author" w:date="2018-02-22T10:55:00Z">
                  <w:rPr>
                    <w:highlight w:val="yellow"/>
                    <w:lang w:val="en-US"/>
                  </w:rPr>
                </w:rPrChange>
              </w:rPr>
              <w:t xml:space="preserve">and </w:t>
            </w:r>
            <w:r w:rsidRPr="00262AA6">
              <w:rPr>
                <w:rStyle w:val="SAPScreenElement"/>
                <w:lang w:val="en-US"/>
                <w:rPrChange w:id="2510" w:author="Author" w:date="2018-02-22T10:55:00Z">
                  <w:rPr>
                    <w:rStyle w:val="SAPScreenElement"/>
                    <w:highlight w:val="yellow"/>
                    <w:lang w:val="en-US"/>
                  </w:rPr>
                </w:rPrChange>
              </w:rPr>
              <w:t xml:space="preserve">Range Penetration </w:t>
            </w:r>
            <w:r>
              <w:rPr>
                <w:lang w:val="en-US"/>
              </w:rPr>
              <w:t xml:space="preserve">for country </w:t>
            </w:r>
            <w:r>
              <w:rPr>
                <w:b/>
                <w:lang w:val="en-US"/>
              </w:rPr>
              <w:t>CN</w:t>
            </w:r>
          </w:p>
          <w:p w14:paraId="659DC9E3" w14:textId="77777777" w:rsidR="004D0899" w:rsidRDefault="004D0899" w:rsidP="004D0899">
            <w:pPr>
              <w:pStyle w:val="ListParagraph"/>
              <w:numPr>
                <w:ilvl w:val="0"/>
                <w:numId w:val="57"/>
              </w:numPr>
              <w:ind w:left="156" w:hanging="156"/>
              <w:rPr>
                <w:lang w:val="en-US"/>
              </w:rPr>
            </w:pPr>
            <w:r w:rsidRPr="00262AA6">
              <w:rPr>
                <w:rStyle w:val="SAPScreenElement"/>
                <w:lang w:val="en-US"/>
                <w:rPrChange w:id="2511" w:author="Author" w:date="2018-02-22T10:55:00Z">
                  <w:rPr>
                    <w:rStyle w:val="SAPScreenElement"/>
                    <w:highlight w:val="yellow"/>
                    <w:lang w:val="en-US"/>
                  </w:rPr>
                </w:rPrChange>
              </w:rPr>
              <w:t>Annualized Salary</w:t>
            </w:r>
            <w:r>
              <w:rPr>
                <w:rStyle w:val="SAPScreenElement"/>
                <w:lang w:val="en-US"/>
              </w:rPr>
              <w:t xml:space="preserve"> </w:t>
            </w:r>
            <w:r>
              <w:rPr>
                <w:lang w:val="en-US"/>
              </w:rPr>
              <w:t xml:space="preserve">for countries </w:t>
            </w:r>
            <w:r>
              <w:rPr>
                <w:b/>
                <w:lang w:val="en-US"/>
              </w:rPr>
              <w:t xml:space="preserve">AE, FR, GB, </w:t>
            </w:r>
            <w:r>
              <w:rPr>
                <w:lang w:val="en-US"/>
              </w:rPr>
              <w:t xml:space="preserve">and </w:t>
            </w:r>
            <w:r>
              <w:rPr>
                <w:b/>
                <w:lang w:val="en-US"/>
              </w:rPr>
              <w:t>SA</w:t>
            </w:r>
          </w:p>
          <w:p w14:paraId="7157023F" w14:textId="4C687963" w:rsidR="004D0899" w:rsidDel="00262AA6" w:rsidRDefault="004D0899" w:rsidP="004D0899">
            <w:pPr>
              <w:rPr>
                <w:del w:id="2512" w:author="Author" w:date="2018-02-22T10:55:00Z"/>
                <w:strike/>
                <w:lang w:val="en-US"/>
              </w:rPr>
            </w:pPr>
            <w:del w:id="2513" w:author="Author" w:date="2018-02-22T10:55:00Z">
              <w:r w:rsidRPr="007C0664" w:rsidDel="00262AA6">
                <w:rPr>
                  <w:strike/>
                  <w:lang w:val="en-US"/>
                </w:rPr>
                <w:delText xml:space="preserve">values in fields </w:delText>
              </w:r>
              <w:r w:rsidRPr="007C0664" w:rsidDel="00262AA6">
                <w:rPr>
                  <w:rStyle w:val="SAPScreenElement"/>
                  <w:strike/>
                  <w:highlight w:val="yellow"/>
                  <w:lang w:val="en-US"/>
                </w:rPr>
                <w:delText xml:space="preserve">Compa Ratio, Range Penetration </w:delText>
              </w:r>
              <w:r w:rsidRPr="007C0664" w:rsidDel="00262AA6">
                <w:rPr>
                  <w:strike/>
                  <w:highlight w:val="yellow"/>
                  <w:lang w:val="en-US"/>
                </w:rPr>
                <w:delText xml:space="preserve">and </w:delText>
              </w:r>
              <w:r w:rsidRPr="007C0664" w:rsidDel="00262AA6">
                <w:rPr>
                  <w:rStyle w:val="SAPScreenElement"/>
                  <w:strike/>
                  <w:highlight w:val="yellow"/>
                  <w:lang w:val="en-US"/>
                </w:rPr>
                <w:delText>Annualized Salary</w:delText>
              </w:r>
              <w:r w:rsidRPr="007C0664" w:rsidDel="00262AA6">
                <w:rPr>
                  <w:rStyle w:val="SAPScreenElement"/>
                  <w:strike/>
                  <w:lang w:val="en-US"/>
                </w:rPr>
                <w:delText xml:space="preserve"> </w:delText>
              </w:r>
              <w:r w:rsidRPr="007C0664" w:rsidDel="00262AA6">
                <w:rPr>
                  <w:strike/>
                  <w:lang w:val="en-US"/>
                </w:rPr>
                <w:delText xml:space="preserve">located in the </w:delText>
              </w:r>
              <w:r w:rsidRPr="007C0664" w:rsidDel="00262AA6">
                <w:rPr>
                  <w:rStyle w:val="SAPScreenElement"/>
                  <w:strike/>
                  <w:lang w:val="en-US"/>
                </w:rPr>
                <w:delText xml:space="preserve">Compensation Information </w:delText>
              </w:r>
              <w:r w:rsidRPr="007C0664" w:rsidDel="00262AA6">
                <w:rPr>
                  <w:strike/>
                  <w:lang w:val="en-US"/>
                </w:rPr>
                <w:delText>block are filled automatically.</w:delText>
              </w:r>
            </w:del>
          </w:p>
          <w:p w14:paraId="7B8EC56E" w14:textId="4DDF0B4E" w:rsidR="004D0899" w:rsidRDefault="004D0899" w:rsidP="004D0899">
            <w:pPr>
              <w:rPr>
                <w:strike/>
                <w:lang w:val="en-US"/>
              </w:rPr>
            </w:pPr>
          </w:p>
          <w:p w14:paraId="31FE2399" w14:textId="63513BC0" w:rsidR="004D0899" w:rsidRPr="007C0664" w:rsidRDefault="004D0899" w:rsidP="004D0899">
            <w:pPr>
              <w:rPr>
                <w:rFonts w:cs="Arial"/>
                <w:bCs/>
                <w:lang w:val="en-US"/>
              </w:rPr>
            </w:pPr>
            <w:r w:rsidRPr="007C0664">
              <w:rPr>
                <w:rFonts w:cs="Arial"/>
                <w:bCs/>
                <w:lang w:val="en-US"/>
              </w:rPr>
              <w:t xml:space="preserve">Depending if </w:t>
            </w:r>
            <w:r w:rsidRPr="007C0664">
              <w:rPr>
                <w:rStyle w:val="SAPEmphasis"/>
                <w:lang w:val="en-US"/>
              </w:rPr>
              <w:t>integration with Employee Central Payroll is in place</w:t>
            </w:r>
            <w:r w:rsidRPr="007C0664">
              <w:rPr>
                <w:rFonts w:cs="Arial"/>
                <w:bCs/>
                <w:lang w:val="en-US"/>
              </w:rPr>
              <w:t xml:space="preserve"> for your company or n</w:t>
            </w:r>
            <w:r>
              <w:rPr>
                <w:rFonts w:cs="Arial"/>
                <w:bCs/>
                <w:lang w:val="en-US"/>
              </w:rPr>
              <w:t>ot, continue with test step # 18</w:t>
            </w:r>
            <w:r w:rsidRPr="007C0664">
              <w:rPr>
                <w:rFonts w:cs="Arial"/>
                <w:bCs/>
                <w:lang w:val="en-US"/>
              </w:rPr>
              <w:t xml:space="preserve"> and subsequent, or directly with test step # 1</w:t>
            </w:r>
            <w:r>
              <w:rPr>
                <w:rFonts w:cs="Arial"/>
                <w:bCs/>
                <w:lang w:val="en-US"/>
              </w:rPr>
              <w:t>9</w:t>
            </w:r>
            <w:r w:rsidRPr="007C0664">
              <w:rPr>
                <w:rFonts w:cs="Arial"/>
                <w:bCs/>
                <w:lang w:val="en-US"/>
              </w:rPr>
              <w:t xml:space="preserve"> and subsequent.</w:t>
            </w:r>
          </w:p>
          <w:p w14:paraId="7DA87008" w14:textId="77777777" w:rsidR="004D0899" w:rsidRPr="007C0664" w:rsidRDefault="004D0899" w:rsidP="004D0899">
            <w:pPr>
              <w:rPr>
                <w:rFonts w:cs="Arial"/>
                <w:bCs/>
                <w:lang w:val="en-US"/>
              </w:rPr>
            </w:pPr>
          </w:p>
          <w:p w14:paraId="41DEDFBD" w14:textId="6ED0B4D8" w:rsidR="004D0899" w:rsidRDefault="004D0899" w:rsidP="004D0899">
            <w:pPr>
              <w:pStyle w:val="SAPNoteHeading"/>
              <w:ind w:left="0"/>
              <w:rPr>
                <w:lang w:val="en-US"/>
              </w:rPr>
            </w:pPr>
            <w:r>
              <w:rPr>
                <w:noProof/>
                <w:lang w:val="en-US"/>
              </w:rPr>
              <w:drawing>
                <wp:inline distT="0" distB="0" distL="0" distR="0" wp14:anchorId="759FB314" wp14:editId="53CCB1E0">
                  <wp:extent cx="225425" cy="225425"/>
                  <wp:effectExtent l="0" t="0" r="3175" b="3175"/>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lang w:val="en-US"/>
              </w:rPr>
              <w:t xml:space="preserve"> Note</w:t>
            </w:r>
          </w:p>
          <w:p w14:paraId="067536B2" w14:textId="37E2AB0E" w:rsidR="004D0899" w:rsidRPr="002326C1" w:rsidRDefault="004D0899" w:rsidP="004D0899">
            <w:pPr>
              <w:pStyle w:val="NoteParagraph"/>
              <w:ind w:left="0"/>
              <w:rPr>
                <w:lang w:val="en-US"/>
              </w:rPr>
            </w:pPr>
            <w:r w:rsidRPr="007C0664">
              <w:rPr>
                <w:lang w:val="en-US"/>
              </w:rPr>
              <w:t xml:space="preserve">The employee master data record can be saved also without entering the payment information. The </w:t>
            </w:r>
            <w:r w:rsidRPr="007C0664">
              <w:rPr>
                <w:lang w:val="en-US"/>
              </w:rPr>
              <w:lastRenderedPageBreak/>
              <w:t>payment information can be maintained also at a later point in time.</w:t>
            </w:r>
          </w:p>
        </w:tc>
        <w:tc>
          <w:tcPr>
            <w:tcW w:w="1174" w:type="dxa"/>
            <w:tcBorders>
              <w:top w:val="single" w:sz="8" w:space="0" w:color="999999"/>
              <w:left w:val="single" w:sz="8" w:space="0" w:color="999999"/>
              <w:bottom w:val="single" w:sz="8" w:space="0" w:color="999999"/>
              <w:right w:val="single" w:sz="8" w:space="0" w:color="999999"/>
            </w:tcBorders>
          </w:tcPr>
          <w:p w14:paraId="59C00D33" w14:textId="77777777" w:rsidR="004D0899" w:rsidRPr="002326C1" w:rsidRDefault="004D0899" w:rsidP="004D0899">
            <w:pPr>
              <w:rPr>
                <w:lang w:val="en-US"/>
              </w:rPr>
            </w:pPr>
          </w:p>
        </w:tc>
      </w:tr>
      <w:tr w:rsidR="004D0899" w:rsidRPr="00AC5720" w14:paraId="6870A874"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2514" w:author="Author" w:date="2018-02-09T12:07: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2515" w:author="Author" w:date="2018-02-09T12:07:00Z">
            <w:trPr>
              <w:trHeight w:val="357"/>
            </w:trPr>
          </w:trPrChange>
        </w:trPr>
        <w:tc>
          <w:tcPr>
            <w:tcW w:w="756" w:type="dxa"/>
            <w:vMerge/>
            <w:tcBorders>
              <w:left w:val="single" w:sz="8" w:space="0" w:color="999999"/>
              <w:right w:val="single" w:sz="8" w:space="0" w:color="999999"/>
            </w:tcBorders>
            <w:hideMark/>
            <w:tcPrChange w:id="2516" w:author="Author" w:date="2018-02-09T12:07:00Z">
              <w:tcPr>
                <w:tcW w:w="756" w:type="dxa"/>
                <w:vMerge/>
                <w:tcBorders>
                  <w:left w:val="single" w:sz="8" w:space="0" w:color="999999"/>
                  <w:right w:val="single" w:sz="8" w:space="0" w:color="999999"/>
                </w:tcBorders>
                <w:hideMark/>
              </w:tcPr>
            </w:tcPrChange>
          </w:tcPr>
          <w:p w14:paraId="290B1F23" w14:textId="7BC7820B" w:rsidR="004D0899" w:rsidRPr="002326C1" w:rsidRDefault="004D0899" w:rsidP="004D0899">
            <w:pPr>
              <w:rPr>
                <w:lang w:val="en-US"/>
              </w:rPr>
            </w:pPr>
          </w:p>
        </w:tc>
        <w:tc>
          <w:tcPr>
            <w:tcW w:w="1556" w:type="dxa"/>
            <w:vMerge/>
            <w:tcBorders>
              <w:left w:val="single" w:sz="8" w:space="0" w:color="999999"/>
              <w:right w:val="single" w:sz="8" w:space="0" w:color="999999"/>
            </w:tcBorders>
            <w:tcPrChange w:id="2517" w:author="Author" w:date="2018-02-09T12:07:00Z">
              <w:tcPr>
                <w:tcW w:w="1556" w:type="dxa"/>
                <w:vMerge/>
                <w:tcBorders>
                  <w:left w:val="single" w:sz="8" w:space="0" w:color="999999"/>
                  <w:right w:val="single" w:sz="8" w:space="0" w:color="999999"/>
                </w:tcBorders>
              </w:tcPr>
            </w:tcPrChange>
          </w:tcPr>
          <w:p w14:paraId="2D231374" w14:textId="77777777" w:rsidR="004D0899" w:rsidRPr="002326C1" w:rsidRDefault="004D0899" w:rsidP="004D0899">
            <w:pPr>
              <w:rPr>
                <w:lang w:val="en-US"/>
              </w:rPr>
            </w:pPr>
          </w:p>
        </w:tc>
        <w:tc>
          <w:tcPr>
            <w:tcW w:w="2520" w:type="dxa"/>
            <w:vMerge w:val="restart"/>
            <w:tcBorders>
              <w:top w:val="single" w:sz="8" w:space="0" w:color="999999"/>
              <w:left w:val="single" w:sz="8" w:space="0" w:color="999999"/>
              <w:bottom w:val="single" w:sz="8" w:space="0" w:color="999999"/>
              <w:right w:val="single" w:sz="8" w:space="0" w:color="999999"/>
            </w:tcBorders>
            <w:tcPrChange w:id="2518" w:author="Author" w:date="2018-02-09T12:07:00Z">
              <w:tcPr>
                <w:tcW w:w="2520" w:type="dxa"/>
                <w:vMerge w:val="restart"/>
                <w:tcBorders>
                  <w:top w:val="single" w:sz="8" w:space="0" w:color="999999"/>
                  <w:left w:val="single" w:sz="8" w:space="0" w:color="999999"/>
                  <w:bottom w:val="single" w:sz="8" w:space="0" w:color="999999"/>
                  <w:right w:val="single" w:sz="8" w:space="0" w:color="999999"/>
                </w:tcBorders>
              </w:tcPr>
            </w:tcPrChange>
          </w:tcPr>
          <w:p w14:paraId="35AE1DE3" w14:textId="54C16953" w:rsidR="004D0899" w:rsidRPr="00482FBA" w:rsidRDefault="004D0899" w:rsidP="004D0899">
            <w:pPr>
              <w:rPr>
                <w:strike/>
                <w:lang w:val="en-US"/>
              </w:rPr>
            </w:pPr>
            <w:del w:id="2519" w:author="Author" w:date="2018-02-09T12:07:00Z">
              <w:r w:rsidRPr="00482FBA" w:rsidDel="00D96DE3">
                <w:rPr>
                  <w:strike/>
                  <w:lang w:val="en-US"/>
                </w:rPr>
                <w:delText xml:space="preserve">In the </w:delText>
              </w:r>
              <w:r w:rsidRPr="00482FBA" w:rsidDel="00D96DE3">
                <w:rPr>
                  <w:rStyle w:val="SAPScreenElement"/>
                  <w:strike/>
                  <w:lang w:val="en-US"/>
                </w:rPr>
                <w:delText xml:space="preserve">Compensation Information </w:delText>
              </w:r>
              <w:r w:rsidRPr="00482FBA" w:rsidDel="00D96DE3">
                <w:rPr>
                  <w:strike/>
                  <w:lang w:val="en-US"/>
                </w:rPr>
                <w:delText>block review the existing data and adapt as appropriate.</w:delText>
              </w:r>
            </w:del>
          </w:p>
        </w:tc>
        <w:tc>
          <w:tcPr>
            <w:tcW w:w="2520" w:type="dxa"/>
            <w:tcBorders>
              <w:top w:val="single" w:sz="8" w:space="0" w:color="999999"/>
              <w:left w:val="single" w:sz="8" w:space="0" w:color="999999"/>
              <w:bottom w:val="single" w:sz="8" w:space="0" w:color="999999"/>
              <w:right w:val="single" w:sz="8" w:space="0" w:color="999999"/>
            </w:tcBorders>
            <w:tcPrChange w:id="2520" w:author="Author" w:date="2018-02-09T12:07:00Z">
              <w:tcPr>
                <w:tcW w:w="2520" w:type="dxa"/>
                <w:tcBorders>
                  <w:top w:val="single" w:sz="8" w:space="0" w:color="999999"/>
                  <w:left w:val="single" w:sz="8" w:space="0" w:color="999999"/>
                  <w:bottom w:val="single" w:sz="8" w:space="0" w:color="999999"/>
                  <w:right w:val="single" w:sz="8" w:space="0" w:color="999999"/>
                </w:tcBorders>
              </w:tcPr>
            </w:tcPrChange>
          </w:tcPr>
          <w:p w14:paraId="73BD51A6" w14:textId="39DFB389" w:rsidR="004D0899" w:rsidRPr="00482FBA" w:rsidRDefault="004D0899" w:rsidP="004D0899">
            <w:pPr>
              <w:rPr>
                <w:strike/>
                <w:lang w:val="en-US"/>
              </w:rPr>
            </w:pPr>
            <w:del w:id="2521" w:author="Author" w:date="2018-02-09T12:07:00Z">
              <w:r w:rsidRPr="00482FBA" w:rsidDel="00D96DE3">
                <w:rPr>
                  <w:rStyle w:val="SAPScreenElement"/>
                  <w:strike/>
                  <w:lang w:val="en-US"/>
                </w:rPr>
                <w:delText xml:space="preserve">Pay Group: </w:delText>
              </w:r>
              <w:r w:rsidRPr="00482FBA" w:rsidDel="00D96DE3">
                <w:rPr>
                  <w:strike/>
                  <w:lang w:val="en-US"/>
                </w:rPr>
                <w:delText>select from drop-down (for example</w:delText>
              </w:r>
              <w:r w:rsidRPr="00482FBA" w:rsidDel="00D96DE3">
                <w:rPr>
                  <w:rStyle w:val="SAPUserEntry"/>
                  <w:strike/>
                  <w:lang w:val="en-US"/>
                </w:rPr>
                <w:delText xml:space="preserve"> US-Monthly</w:delText>
              </w:r>
              <w:r w:rsidRPr="00482FBA" w:rsidDel="00D96DE3">
                <w:rPr>
                  <w:strike/>
                  <w:lang w:val="en-US"/>
                </w:rPr>
                <w:delText xml:space="preserve"> </w:delText>
              </w:r>
              <w:r w:rsidRPr="00482FBA" w:rsidDel="00D96DE3">
                <w:rPr>
                  <w:rStyle w:val="SAPUserEntry"/>
                  <w:strike/>
                  <w:lang w:val="en-US"/>
                </w:rPr>
                <w:delText>(UM)</w:delText>
              </w:r>
              <w:r w:rsidRPr="00482FBA" w:rsidDel="00D96DE3">
                <w:rPr>
                  <w:strike/>
                  <w:lang w:val="en-US"/>
                </w:rPr>
                <w:delText>) or accept value from the employee’s existing master data record, if appropriate</w:delText>
              </w:r>
            </w:del>
          </w:p>
        </w:tc>
        <w:tc>
          <w:tcPr>
            <w:tcW w:w="3240" w:type="dxa"/>
            <w:tcBorders>
              <w:top w:val="single" w:sz="8" w:space="0" w:color="999999"/>
              <w:left w:val="single" w:sz="8" w:space="0" w:color="999999"/>
              <w:bottom w:val="single" w:sz="8" w:space="0" w:color="999999"/>
              <w:right w:val="single" w:sz="8" w:space="0" w:color="999999"/>
            </w:tcBorders>
            <w:tcPrChange w:id="2522" w:author="Author" w:date="2018-02-09T12:07:00Z">
              <w:tcPr>
                <w:tcW w:w="3240" w:type="dxa"/>
                <w:tcBorders>
                  <w:top w:val="single" w:sz="8" w:space="0" w:color="999999"/>
                  <w:left w:val="single" w:sz="8" w:space="0" w:color="999999"/>
                  <w:bottom w:val="single" w:sz="8" w:space="0" w:color="999999"/>
                  <w:right w:val="single" w:sz="8" w:space="0" w:color="999999"/>
                </w:tcBorders>
              </w:tcPr>
            </w:tcPrChange>
          </w:tcPr>
          <w:p w14:paraId="59D8416C" w14:textId="3549953D" w:rsidR="004D0899" w:rsidRPr="00482FBA" w:rsidDel="00D96DE3" w:rsidRDefault="004D0899" w:rsidP="004D0899">
            <w:pPr>
              <w:pStyle w:val="SAPNoteHeading"/>
              <w:ind w:left="0"/>
              <w:rPr>
                <w:del w:id="2523" w:author="Author" w:date="2018-02-09T12:07:00Z"/>
                <w:strike/>
                <w:lang w:val="en-US"/>
              </w:rPr>
            </w:pPr>
            <w:del w:id="2524" w:author="Author" w:date="2018-02-09T12:07:00Z">
              <w:r w:rsidRPr="00482FBA" w:rsidDel="00D96DE3">
                <w:rPr>
                  <w:strike/>
                  <w:noProof/>
                  <w:lang w:val="en-US"/>
                </w:rPr>
                <w:drawing>
                  <wp:inline distT="0" distB="0" distL="0" distR="0" wp14:anchorId="785D7A2E" wp14:editId="35252D19">
                    <wp:extent cx="225425" cy="225425"/>
                    <wp:effectExtent l="0" t="0" r="3175" b="317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482FBA" w:rsidDel="00D96DE3">
                <w:rPr>
                  <w:strike/>
                  <w:lang w:val="en-US"/>
                </w:rPr>
                <w:delText xml:space="preserve"> Note</w:delText>
              </w:r>
            </w:del>
          </w:p>
          <w:p w14:paraId="5852B7AE" w14:textId="456E3F62" w:rsidR="004D0899" w:rsidRPr="00482FBA" w:rsidDel="00D96DE3" w:rsidRDefault="004D0899" w:rsidP="004D0899">
            <w:pPr>
              <w:pStyle w:val="NoteParagraph"/>
              <w:ind w:left="0"/>
              <w:rPr>
                <w:del w:id="2525" w:author="Author" w:date="2018-02-09T12:07:00Z"/>
                <w:strike/>
                <w:lang w:val="en-US"/>
              </w:rPr>
            </w:pPr>
            <w:del w:id="2526" w:author="Author" w:date="2018-02-09T12:07:00Z">
              <w:r w:rsidRPr="00482FBA" w:rsidDel="00D96DE3">
                <w:rPr>
                  <w:strike/>
                  <w:lang w:val="en-US"/>
                </w:rPr>
                <w:delText>In case the employee should not be considered for payroll run in the Employee Central Payroll system, meaning his/her employment type is</w:delText>
              </w:r>
              <w:r w:rsidRPr="00482FBA" w:rsidDel="00D96DE3">
                <w:rPr>
                  <w:rStyle w:val="SAPUserEntry"/>
                  <w:strike/>
                  <w:lang w:val="en-US"/>
                </w:rPr>
                <w:delText xml:space="preserve"> Non-payroll(US)</w:delText>
              </w:r>
              <w:r w:rsidRPr="00482FBA" w:rsidDel="00D96DE3">
                <w:rPr>
                  <w:strike/>
                  <w:lang w:val="en-US"/>
                </w:rPr>
                <w:delText>, value</w:delText>
              </w:r>
              <w:r w:rsidRPr="00482FBA" w:rsidDel="00D96DE3">
                <w:rPr>
                  <w:rStyle w:val="SAPUserEntry"/>
                  <w:strike/>
                  <w:lang w:val="en-US"/>
                </w:rPr>
                <w:delText xml:space="preserve"> US</w:delText>
              </w:r>
              <w:r w:rsidRPr="00482FBA" w:rsidDel="00D96DE3">
                <w:rPr>
                  <w:b/>
                  <w:strike/>
                  <w:lang w:val="en-US"/>
                </w:rPr>
                <w:delText xml:space="preserve"> </w:delText>
              </w:r>
              <w:r w:rsidRPr="00482FBA" w:rsidDel="00D96DE3">
                <w:rPr>
                  <w:rStyle w:val="SAPUserEntry"/>
                  <w:strike/>
                  <w:lang w:val="en-US"/>
                </w:rPr>
                <w:delText>–</w:delText>
              </w:r>
              <w:r w:rsidRPr="00482FBA" w:rsidDel="00D96DE3">
                <w:rPr>
                  <w:b/>
                  <w:strike/>
                  <w:lang w:val="en-US"/>
                </w:rPr>
                <w:delText xml:space="preserve"> </w:delText>
              </w:r>
              <w:r w:rsidRPr="00482FBA" w:rsidDel="00D96DE3">
                <w:rPr>
                  <w:rStyle w:val="SAPUserEntry"/>
                  <w:strike/>
                  <w:lang w:val="en-US"/>
                </w:rPr>
                <w:delText>Non Payroll</w:delText>
              </w:r>
              <w:r w:rsidRPr="00482FBA" w:rsidDel="00D96DE3">
                <w:rPr>
                  <w:b/>
                  <w:strike/>
                  <w:lang w:val="en-US"/>
                </w:rPr>
                <w:delText xml:space="preserve"> </w:delText>
              </w:r>
              <w:r w:rsidRPr="00482FBA" w:rsidDel="00D96DE3">
                <w:rPr>
                  <w:rStyle w:val="SAPUserEntry"/>
                  <w:strike/>
                  <w:lang w:val="en-US"/>
                </w:rPr>
                <w:delText>(UN)</w:delText>
              </w:r>
              <w:r w:rsidRPr="00482FBA" w:rsidDel="00D96DE3">
                <w:rPr>
                  <w:b/>
                  <w:strike/>
                  <w:lang w:val="en-US"/>
                </w:rPr>
                <w:delText xml:space="preserve"> </w:delText>
              </w:r>
              <w:r w:rsidRPr="00482FBA" w:rsidDel="00D96DE3">
                <w:rPr>
                  <w:strike/>
                  <w:lang w:val="en-US"/>
                </w:rPr>
                <w:delText>is suggested for this field.</w:delText>
              </w:r>
            </w:del>
          </w:p>
          <w:p w14:paraId="40F23262" w14:textId="56303A96" w:rsidR="004D0899" w:rsidRPr="00482FBA" w:rsidDel="00D96DE3" w:rsidRDefault="004D0899" w:rsidP="004D0899">
            <w:pPr>
              <w:pStyle w:val="SAPNoteHeading"/>
              <w:ind w:left="0"/>
              <w:rPr>
                <w:del w:id="2527" w:author="Author" w:date="2018-02-09T12:07:00Z"/>
                <w:strike/>
                <w:lang w:val="en-US"/>
              </w:rPr>
            </w:pPr>
            <w:del w:id="2528" w:author="Author" w:date="2018-02-09T12:07:00Z">
              <w:r w:rsidRPr="00482FBA" w:rsidDel="00D96DE3">
                <w:rPr>
                  <w:strike/>
                  <w:noProof/>
                  <w:lang w:val="en-US"/>
                </w:rPr>
                <w:drawing>
                  <wp:inline distT="0" distB="0" distL="0" distR="0" wp14:anchorId="45144883" wp14:editId="362EB244">
                    <wp:extent cx="228600" cy="228600"/>
                    <wp:effectExtent l="0" t="0" r="0" b="0"/>
                    <wp:docPr id="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82FBA" w:rsidDel="00D96DE3">
                <w:rPr>
                  <w:strike/>
                  <w:lang w:val="en-US"/>
                </w:rPr>
                <w:delText> Recommendation</w:delText>
              </w:r>
            </w:del>
          </w:p>
          <w:p w14:paraId="2683B4CB" w14:textId="433BCF5C" w:rsidR="004D0899" w:rsidRPr="00482FBA" w:rsidRDefault="004D0899" w:rsidP="004D0899">
            <w:pPr>
              <w:pStyle w:val="NoteParagraph"/>
              <w:ind w:left="0"/>
              <w:rPr>
                <w:strike/>
                <w:lang w:val="en-US"/>
              </w:rPr>
            </w:pPr>
            <w:del w:id="2529" w:author="Author" w:date="2018-02-09T12:07:00Z">
              <w:r w:rsidRPr="00482FBA" w:rsidDel="00D96DE3">
                <w:rPr>
                  <w:strike/>
                  <w:lang w:val="en-US"/>
                </w:rPr>
                <w:delText>Required if integration with Employee Central Payroll is in place.</w:delText>
              </w:r>
            </w:del>
          </w:p>
        </w:tc>
        <w:tc>
          <w:tcPr>
            <w:tcW w:w="2520" w:type="dxa"/>
            <w:tcBorders>
              <w:top w:val="single" w:sz="8" w:space="0" w:color="999999"/>
              <w:left w:val="single" w:sz="8" w:space="0" w:color="999999"/>
              <w:bottom w:val="single" w:sz="8" w:space="0" w:color="999999"/>
              <w:right w:val="single" w:sz="8" w:space="0" w:color="999999"/>
            </w:tcBorders>
            <w:tcPrChange w:id="2530" w:author="Author" w:date="2018-02-09T12:07:00Z">
              <w:tcPr>
                <w:tcW w:w="2520" w:type="dxa"/>
                <w:tcBorders>
                  <w:top w:val="single" w:sz="8" w:space="0" w:color="999999"/>
                  <w:left w:val="single" w:sz="8" w:space="0" w:color="999999"/>
                  <w:bottom w:val="single" w:sz="8" w:space="0" w:color="999999"/>
                  <w:right w:val="single" w:sz="8" w:space="0" w:color="999999"/>
                </w:tcBorders>
              </w:tcPr>
            </w:tcPrChange>
          </w:tcPr>
          <w:p w14:paraId="25BB8566" w14:textId="77777777" w:rsidR="004D0899" w:rsidRPr="00482FBA" w:rsidRDefault="004D0899" w:rsidP="004D0899">
            <w:pPr>
              <w:pStyle w:val="NoteParagraph"/>
              <w:rPr>
                <w:strike/>
                <w:lang w:val="en-US"/>
              </w:rPr>
            </w:pPr>
          </w:p>
        </w:tc>
        <w:tc>
          <w:tcPr>
            <w:tcW w:w="1174" w:type="dxa"/>
            <w:tcBorders>
              <w:top w:val="single" w:sz="8" w:space="0" w:color="999999"/>
              <w:left w:val="single" w:sz="8" w:space="0" w:color="999999"/>
              <w:bottom w:val="single" w:sz="8" w:space="0" w:color="999999"/>
              <w:right w:val="single" w:sz="8" w:space="0" w:color="999999"/>
            </w:tcBorders>
            <w:tcPrChange w:id="2531" w:author="Author" w:date="2018-02-09T12:07:00Z">
              <w:tcPr>
                <w:tcW w:w="1174" w:type="dxa"/>
                <w:tcBorders>
                  <w:top w:val="single" w:sz="8" w:space="0" w:color="999999"/>
                  <w:left w:val="single" w:sz="8" w:space="0" w:color="999999"/>
                  <w:bottom w:val="single" w:sz="8" w:space="0" w:color="999999"/>
                  <w:right w:val="single" w:sz="8" w:space="0" w:color="999999"/>
                </w:tcBorders>
              </w:tcPr>
            </w:tcPrChange>
          </w:tcPr>
          <w:p w14:paraId="25F94FA1" w14:textId="77777777" w:rsidR="004D0899" w:rsidRPr="002326C1" w:rsidRDefault="004D0899" w:rsidP="004D0899">
            <w:pPr>
              <w:rPr>
                <w:lang w:val="en-US"/>
              </w:rPr>
            </w:pPr>
          </w:p>
        </w:tc>
      </w:tr>
      <w:tr w:rsidR="004D0899" w:rsidRPr="00AC5720" w14:paraId="746524C2"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2532" w:author="Author" w:date="2018-02-09T12:07: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2533" w:author="Author" w:date="2018-02-09T12:07:00Z">
            <w:trPr>
              <w:trHeight w:val="357"/>
            </w:trPr>
          </w:trPrChange>
        </w:trPr>
        <w:tc>
          <w:tcPr>
            <w:tcW w:w="756" w:type="dxa"/>
            <w:vMerge/>
            <w:tcBorders>
              <w:left w:val="single" w:sz="8" w:space="0" w:color="999999"/>
              <w:right w:val="single" w:sz="8" w:space="0" w:color="999999"/>
            </w:tcBorders>
            <w:vAlign w:val="center"/>
            <w:hideMark/>
            <w:tcPrChange w:id="2534" w:author="Author" w:date="2018-02-09T12:07:00Z">
              <w:tcPr>
                <w:tcW w:w="756" w:type="dxa"/>
                <w:vMerge/>
                <w:tcBorders>
                  <w:left w:val="single" w:sz="8" w:space="0" w:color="999999"/>
                  <w:right w:val="single" w:sz="8" w:space="0" w:color="999999"/>
                </w:tcBorders>
                <w:vAlign w:val="center"/>
                <w:hideMark/>
              </w:tcPr>
            </w:tcPrChange>
          </w:tcPr>
          <w:p w14:paraId="44FB6998"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Change w:id="2535" w:author="Author" w:date="2018-02-09T12:07:00Z">
              <w:tcPr>
                <w:tcW w:w="1556" w:type="dxa"/>
                <w:vMerge/>
                <w:tcBorders>
                  <w:left w:val="single" w:sz="8" w:space="0" w:color="999999"/>
                  <w:right w:val="single" w:sz="8" w:space="0" w:color="999999"/>
                </w:tcBorders>
                <w:vAlign w:val="center"/>
                <w:hideMark/>
              </w:tcPr>
            </w:tcPrChange>
          </w:tcPr>
          <w:p w14:paraId="7C0EC4EE" w14:textId="77777777" w:rsidR="004D0899" w:rsidRPr="002326C1" w:rsidRDefault="004D0899" w:rsidP="004D0899">
            <w:pPr>
              <w:spacing w:before="0" w:after="0" w:line="240" w:lineRule="auto"/>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Change w:id="2536" w:author="Author" w:date="2018-02-09T12:07:00Z">
              <w:tcPr>
                <w:tcW w:w="2520" w:type="dxa"/>
                <w:vMerge/>
                <w:tcBorders>
                  <w:top w:val="single" w:sz="8" w:space="0" w:color="999999"/>
                  <w:left w:val="single" w:sz="8" w:space="0" w:color="999999"/>
                  <w:bottom w:val="single" w:sz="8" w:space="0" w:color="999999"/>
                  <w:right w:val="single" w:sz="8" w:space="0" w:color="999999"/>
                </w:tcBorders>
                <w:vAlign w:val="center"/>
                <w:hideMark/>
              </w:tcPr>
            </w:tcPrChange>
          </w:tcPr>
          <w:p w14:paraId="5DA5E10F" w14:textId="77777777" w:rsidR="004D0899" w:rsidRPr="00482FBA" w:rsidRDefault="004D0899" w:rsidP="004D0899">
            <w:pPr>
              <w:spacing w:before="0" w:after="0" w:line="240" w:lineRule="auto"/>
              <w:rPr>
                <w:strike/>
                <w:lang w:val="en-US"/>
              </w:rPr>
            </w:pPr>
          </w:p>
        </w:tc>
        <w:tc>
          <w:tcPr>
            <w:tcW w:w="2520" w:type="dxa"/>
            <w:tcBorders>
              <w:top w:val="single" w:sz="8" w:space="0" w:color="999999"/>
              <w:left w:val="single" w:sz="8" w:space="0" w:color="999999"/>
              <w:bottom w:val="single" w:sz="8" w:space="0" w:color="999999"/>
              <w:right w:val="single" w:sz="8" w:space="0" w:color="999999"/>
            </w:tcBorders>
            <w:tcPrChange w:id="2537" w:author="Author" w:date="2018-02-09T12:07:00Z">
              <w:tcPr>
                <w:tcW w:w="2520" w:type="dxa"/>
                <w:tcBorders>
                  <w:top w:val="single" w:sz="8" w:space="0" w:color="999999"/>
                  <w:left w:val="single" w:sz="8" w:space="0" w:color="999999"/>
                  <w:bottom w:val="single" w:sz="8" w:space="0" w:color="999999"/>
                  <w:right w:val="single" w:sz="8" w:space="0" w:color="999999"/>
                </w:tcBorders>
              </w:tcPr>
            </w:tcPrChange>
          </w:tcPr>
          <w:p w14:paraId="3FB7ED5E" w14:textId="0C873692" w:rsidR="004D0899" w:rsidRPr="00482FBA" w:rsidRDefault="004D0899" w:rsidP="004D0899">
            <w:pPr>
              <w:rPr>
                <w:strike/>
                <w:lang w:val="en-US"/>
              </w:rPr>
            </w:pPr>
            <w:del w:id="2538" w:author="Author" w:date="2018-02-09T12:07:00Z">
              <w:r w:rsidRPr="00482FBA" w:rsidDel="00D96DE3">
                <w:rPr>
                  <w:rStyle w:val="SAPScreenElement"/>
                  <w:strike/>
                  <w:lang w:val="en-US"/>
                </w:rPr>
                <w:delText xml:space="preserve">Is Eligible For Car: </w:delText>
              </w:r>
              <w:r w:rsidRPr="00482FBA" w:rsidDel="00D96DE3">
                <w:rPr>
                  <w:strike/>
                  <w:lang w:val="en-US"/>
                </w:rPr>
                <w:delText>select from drop-down</w:delText>
              </w:r>
            </w:del>
          </w:p>
        </w:tc>
        <w:tc>
          <w:tcPr>
            <w:tcW w:w="3240" w:type="dxa"/>
            <w:tcBorders>
              <w:top w:val="single" w:sz="8" w:space="0" w:color="999999"/>
              <w:left w:val="single" w:sz="8" w:space="0" w:color="999999"/>
              <w:bottom w:val="single" w:sz="8" w:space="0" w:color="999999"/>
              <w:right w:val="single" w:sz="8" w:space="0" w:color="999999"/>
            </w:tcBorders>
            <w:tcPrChange w:id="2539" w:author="Author" w:date="2018-02-09T12:07:00Z">
              <w:tcPr>
                <w:tcW w:w="3240" w:type="dxa"/>
                <w:tcBorders>
                  <w:top w:val="single" w:sz="8" w:space="0" w:color="999999"/>
                  <w:left w:val="single" w:sz="8" w:space="0" w:color="999999"/>
                  <w:bottom w:val="single" w:sz="8" w:space="0" w:color="999999"/>
                  <w:right w:val="single" w:sz="8" w:space="0" w:color="999999"/>
                </w:tcBorders>
              </w:tcPr>
            </w:tcPrChange>
          </w:tcPr>
          <w:p w14:paraId="0E19FEBA" w14:textId="77777777" w:rsidR="004D0899" w:rsidRPr="00482FBA" w:rsidRDefault="004D0899" w:rsidP="004D0899">
            <w:pPr>
              <w:rPr>
                <w:strike/>
                <w:lang w:val="en-US"/>
              </w:rPr>
            </w:pPr>
          </w:p>
        </w:tc>
        <w:tc>
          <w:tcPr>
            <w:tcW w:w="2520" w:type="dxa"/>
            <w:tcBorders>
              <w:top w:val="single" w:sz="8" w:space="0" w:color="999999"/>
              <w:left w:val="single" w:sz="8" w:space="0" w:color="999999"/>
              <w:bottom w:val="single" w:sz="8" w:space="0" w:color="999999"/>
              <w:right w:val="single" w:sz="8" w:space="0" w:color="999999"/>
            </w:tcBorders>
            <w:tcPrChange w:id="2540" w:author="Author" w:date="2018-02-09T12:07:00Z">
              <w:tcPr>
                <w:tcW w:w="2520" w:type="dxa"/>
                <w:tcBorders>
                  <w:top w:val="single" w:sz="8" w:space="0" w:color="999999"/>
                  <w:left w:val="single" w:sz="8" w:space="0" w:color="999999"/>
                  <w:bottom w:val="single" w:sz="8" w:space="0" w:color="999999"/>
                  <w:right w:val="single" w:sz="8" w:space="0" w:color="999999"/>
                </w:tcBorders>
              </w:tcPr>
            </w:tcPrChange>
          </w:tcPr>
          <w:p w14:paraId="164DD54D" w14:textId="77777777" w:rsidR="004D0899" w:rsidRPr="00482FBA" w:rsidRDefault="004D0899" w:rsidP="004D0899">
            <w:pPr>
              <w:pStyle w:val="NoteParagraph"/>
              <w:rPr>
                <w:strike/>
                <w:lang w:val="en-US"/>
              </w:rPr>
            </w:pPr>
          </w:p>
        </w:tc>
        <w:tc>
          <w:tcPr>
            <w:tcW w:w="1174" w:type="dxa"/>
            <w:tcBorders>
              <w:top w:val="single" w:sz="8" w:space="0" w:color="999999"/>
              <w:left w:val="single" w:sz="8" w:space="0" w:color="999999"/>
              <w:bottom w:val="single" w:sz="8" w:space="0" w:color="999999"/>
              <w:right w:val="single" w:sz="8" w:space="0" w:color="999999"/>
            </w:tcBorders>
            <w:tcPrChange w:id="2541" w:author="Author" w:date="2018-02-09T12:07:00Z">
              <w:tcPr>
                <w:tcW w:w="1174" w:type="dxa"/>
                <w:tcBorders>
                  <w:top w:val="single" w:sz="8" w:space="0" w:color="999999"/>
                  <w:left w:val="single" w:sz="8" w:space="0" w:color="999999"/>
                  <w:bottom w:val="single" w:sz="8" w:space="0" w:color="999999"/>
                  <w:right w:val="single" w:sz="8" w:space="0" w:color="999999"/>
                </w:tcBorders>
              </w:tcPr>
            </w:tcPrChange>
          </w:tcPr>
          <w:p w14:paraId="42FCB97F" w14:textId="77777777" w:rsidR="004D0899" w:rsidRPr="002326C1" w:rsidRDefault="004D0899" w:rsidP="004D0899">
            <w:pPr>
              <w:rPr>
                <w:lang w:val="en-US"/>
              </w:rPr>
            </w:pPr>
          </w:p>
        </w:tc>
      </w:tr>
      <w:tr w:rsidR="004D0899" w:rsidRPr="00AC5720" w14:paraId="46FACA1A"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2542" w:author="Author" w:date="2018-02-09T12:07: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2543" w:author="Author" w:date="2018-02-09T12:07:00Z">
            <w:trPr>
              <w:trHeight w:val="357"/>
            </w:trPr>
          </w:trPrChange>
        </w:trPr>
        <w:tc>
          <w:tcPr>
            <w:tcW w:w="756" w:type="dxa"/>
            <w:vMerge/>
            <w:tcBorders>
              <w:left w:val="single" w:sz="8" w:space="0" w:color="999999"/>
              <w:right w:val="single" w:sz="8" w:space="0" w:color="999999"/>
            </w:tcBorders>
            <w:vAlign w:val="center"/>
            <w:hideMark/>
            <w:tcPrChange w:id="2544" w:author="Author" w:date="2018-02-09T12:07:00Z">
              <w:tcPr>
                <w:tcW w:w="756" w:type="dxa"/>
                <w:vMerge/>
                <w:tcBorders>
                  <w:left w:val="single" w:sz="8" w:space="0" w:color="999999"/>
                  <w:right w:val="single" w:sz="8" w:space="0" w:color="999999"/>
                </w:tcBorders>
                <w:vAlign w:val="center"/>
                <w:hideMark/>
              </w:tcPr>
            </w:tcPrChange>
          </w:tcPr>
          <w:p w14:paraId="67402EB2"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Change w:id="2545" w:author="Author" w:date="2018-02-09T12:07:00Z">
              <w:tcPr>
                <w:tcW w:w="1556" w:type="dxa"/>
                <w:vMerge/>
                <w:tcBorders>
                  <w:left w:val="single" w:sz="8" w:space="0" w:color="999999"/>
                  <w:right w:val="single" w:sz="8" w:space="0" w:color="999999"/>
                </w:tcBorders>
                <w:vAlign w:val="center"/>
                <w:hideMark/>
              </w:tcPr>
            </w:tcPrChange>
          </w:tcPr>
          <w:p w14:paraId="244C4532" w14:textId="77777777" w:rsidR="004D0899" w:rsidRPr="002326C1" w:rsidRDefault="004D0899" w:rsidP="004D0899">
            <w:pPr>
              <w:spacing w:before="0" w:after="0" w:line="240" w:lineRule="auto"/>
              <w:rPr>
                <w:lang w:val="en-US"/>
              </w:rPr>
            </w:pPr>
          </w:p>
        </w:tc>
        <w:tc>
          <w:tcPr>
            <w:tcW w:w="2520" w:type="dxa"/>
            <w:vMerge w:val="restart"/>
            <w:tcBorders>
              <w:top w:val="single" w:sz="8" w:space="0" w:color="999999"/>
              <w:left w:val="single" w:sz="8" w:space="0" w:color="999999"/>
              <w:right w:val="single" w:sz="8" w:space="0" w:color="999999"/>
            </w:tcBorders>
            <w:tcPrChange w:id="2546" w:author="Author" w:date="2018-02-09T12:07:00Z">
              <w:tcPr>
                <w:tcW w:w="2520" w:type="dxa"/>
                <w:vMerge w:val="restart"/>
                <w:tcBorders>
                  <w:top w:val="single" w:sz="8" w:space="0" w:color="999999"/>
                  <w:left w:val="single" w:sz="8" w:space="0" w:color="999999"/>
                  <w:right w:val="single" w:sz="8" w:space="0" w:color="999999"/>
                </w:tcBorders>
              </w:tcPr>
            </w:tcPrChange>
          </w:tcPr>
          <w:p w14:paraId="1D076389" w14:textId="0FF5F976" w:rsidR="004D0899" w:rsidRPr="00482FBA" w:rsidDel="00D96DE3" w:rsidRDefault="004D0899" w:rsidP="004D0899">
            <w:pPr>
              <w:rPr>
                <w:del w:id="2547" w:author="Author" w:date="2018-02-09T12:07:00Z"/>
                <w:strike/>
                <w:lang w:val="en-US"/>
              </w:rPr>
            </w:pPr>
            <w:del w:id="2548" w:author="Author" w:date="2018-02-09T12:07:00Z">
              <w:r w:rsidRPr="00482FBA" w:rsidDel="00D96DE3">
                <w:rPr>
                  <w:strike/>
                  <w:lang w:val="en-US"/>
                </w:rPr>
                <w:delText xml:space="preserve">In the </w:delText>
              </w:r>
              <w:r w:rsidRPr="00482FBA" w:rsidDel="00D96DE3">
                <w:rPr>
                  <w:rStyle w:val="SAPScreenElement"/>
                  <w:strike/>
                  <w:lang w:val="en-US"/>
                </w:rPr>
                <w:delText xml:space="preserve">Compensation </w:delText>
              </w:r>
              <w:r w:rsidRPr="00482FBA" w:rsidDel="00D96DE3">
                <w:rPr>
                  <w:strike/>
                  <w:lang w:val="en-US"/>
                </w:rPr>
                <w:delText>block, the data during the previous employment of the employee is taken over. Review and adapt if appropriate by entering the salary information, as well as recurring payments, if appropriate:</w:delText>
              </w:r>
            </w:del>
          </w:p>
          <w:p w14:paraId="3F82467A" w14:textId="24D79B42" w:rsidR="004D0899" w:rsidRPr="00482FBA" w:rsidDel="00D96DE3" w:rsidRDefault="004D0899" w:rsidP="004D0899">
            <w:pPr>
              <w:pStyle w:val="SAPNoteHeading"/>
              <w:ind w:left="0"/>
              <w:rPr>
                <w:del w:id="2549" w:author="Author" w:date="2018-02-09T12:07:00Z"/>
                <w:strike/>
                <w:lang w:val="en-US"/>
              </w:rPr>
            </w:pPr>
            <w:del w:id="2550" w:author="Author" w:date="2018-02-09T12:07:00Z">
              <w:r w:rsidRPr="00482FBA" w:rsidDel="00D96DE3">
                <w:rPr>
                  <w:strike/>
                  <w:noProof/>
                  <w:lang w:val="en-US"/>
                </w:rPr>
                <w:drawing>
                  <wp:inline distT="0" distB="0" distL="0" distR="0" wp14:anchorId="3879AB07" wp14:editId="2EA2FA98">
                    <wp:extent cx="228600" cy="228600"/>
                    <wp:effectExtent l="0" t="0" r="0" b="0"/>
                    <wp:docPr id="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82FBA" w:rsidDel="00D96DE3">
                <w:rPr>
                  <w:strike/>
                  <w:lang w:val="en-US"/>
                </w:rPr>
                <w:delText xml:space="preserve"> Note</w:delText>
              </w:r>
            </w:del>
          </w:p>
          <w:p w14:paraId="03D689A5" w14:textId="090FBBD6" w:rsidR="004D0899" w:rsidRPr="00482FBA" w:rsidRDefault="004D0899" w:rsidP="004D0899">
            <w:pPr>
              <w:pStyle w:val="NoteParagraph"/>
              <w:ind w:left="0"/>
              <w:rPr>
                <w:strike/>
                <w:lang w:val="en-US"/>
              </w:rPr>
            </w:pPr>
            <w:del w:id="2551" w:author="Author" w:date="2018-02-09T12:07:00Z">
              <w:r w:rsidRPr="00482FBA" w:rsidDel="00D96DE3">
                <w:rPr>
                  <w:strike/>
                  <w:lang w:val="en-US"/>
                </w:rPr>
                <w:delText xml:space="preserve">Information needed to have a meaningful employee master data record. In case integration with Employee Central Payroll is in place, in the Employee Central Payroll system the salary information will be kept in infotype </w:delText>
              </w:r>
              <w:r w:rsidRPr="00482FBA" w:rsidDel="00D96DE3">
                <w:rPr>
                  <w:rStyle w:val="SAPScreenElement"/>
                  <w:strike/>
                  <w:color w:val="auto"/>
                  <w:lang w:val="en-US"/>
                </w:rPr>
                <w:delText>Basic Pay</w:delText>
              </w:r>
              <w:r w:rsidRPr="00482FBA" w:rsidDel="00D96DE3">
                <w:rPr>
                  <w:strike/>
                  <w:lang w:val="en-US"/>
                </w:rPr>
                <w:delText>,</w:delText>
              </w:r>
              <w:r w:rsidRPr="00482FBA" w:rsidDel="00D96DE3">
                <w:rPr>
                  <w:rStyle w:val="SAPScreenElement"/>
                  <w:strike/>
                  <w:lang w:val="en-US"/>
                </w:rPr>
                <w:delText xml:space="preserve"> </w:delText>
              </w:r>
              <w:r w:rsidRPr="00482FBA" w:rsidDel="00D96DE3">
                <w:rPr>
                  <w:strike/>
                  <w:lang w:val="en-US"/>
                </w:rPr>
                <w:delText xml:space="preserve">whereas the recurring payments will be kept in infotype </w:delText>
              </w:r>
              <w:r w:rsidRPr="00482FBA" w:rsidDel="00D96DE3">
                <w:rPr>
                  <w:rStyle w:val="SAPScreenElement"/>
                  <w:strike/>
                  <w:color w:val="auto"/>
                  <w:lang w:val="en-US"/>
                </w:rPr>
                <w:delText>Recurring Payments/Deductions</w:delText>
              </w:r>
              <w:r w:rsidRPr="00482FBA" w:rsidDel="00D96DE3">
                <w:rPr>
                  <w:strike/>
                  <w:lang w:val="en-US"/>
                </w:rPr>
                <w:delText>.</w:delText>
              </w:r>
            </w:del>
          </w:p>
        </w:tc>
        <w:tc>
          <w:tcPr>
            <w:tcW w:w="2520" w:type="dxa"/>
            <w:tcBorders>
              <w:top w:val="single" w:sz="8" w:space="0" w:color="999999"/>
              <w:left w:val="single" w:sz="8" w:space="0" w:color="999999"/>
              <w:bottom w:val="single" w:sz="8" w:space="0" w:color="999999"/>
              <w:right w:val="single" w:sz="8" w:space="0" w:color="999999"/>
            </w:tcBorders>
            <w:tcPrChange w:id="2552" w:author="Author" w:date="2018-02-09T12:07:00Z">
              <w:tcPr>
                <w:tcW w:w="2520" w:type="dxa"/>
                <w:tcBorders>
                  <w:top w:val="single" w:sz="8" w:space="0" w:color="999999"/>
                  <w:left w:val="single" w:sz="8" w:space="0" w:color="999999"/>
                  <w:bottom w:val="single" w:sz="8" w:space="0" w:color="999999"/>
                  <w:right w:val="single" w:sz="8" w:space="0" w:color="999999"/>
                </w:tcBorders>
              </w:tcPr>
            </w:tcPrChange>
          </w:tcPr>
          <w:p w14:paraId="586B31D1" w14:textId="52FD45E2" w:rsidR="004D0899" w:rsidRPr="00482FBA" w:rsidRDefault="004D0899" w:rsidP="004D0899">
            <w:pPr>
              <w:rPr>
                <w:strike/>
                <w:lang w:val="en-US"/>
              </w:rPr>
            </w:pPr>
            <w:del w:id="2553" w:author="Author" w:date="2018-02-09T12:07:00Z">
              <w:r w:rsidRPr="00482FBA" w:rsidDel="00D96DE3">
                <w:rPr>
                  <w:rStyle w:val="SAPScreenElement"/>
                  <w:strike/>
                  <w:lang w:val="en-US"/>
                </w:rPr>
                <w:delText xml:space="preserve">Pay Component: </w:delText>
              </w:r>
              <w:r w:rsidRPr="00482FBA" w:rsidDel="00D96DE3">
                <w:rPr>
                  <w:strike/>
                  <w:lang w:val="en-US"/>
                </w:rPr>
                <w:delText>select from drop-down, for example</w:delText>
              </w:r>
              <w:r w:rsidRPr="00482FBA" w:rsidDel="00D96DE3">
                <w:rPr>
                  <w:rStyle w:val="SAPUserEntry"/>
                  <w:strike/>
                  <w:lang w:val="en-US"/>
                </w:rPr>
                <w:delText xml:space="preserve"> US</w:delText>
              </w:r>
              <w:r w:rsidRPr="00482FBA" w:rsidDel="00D96DE3">
                <w:rPr>
                  <w:strike/>
                  <w:lang w:val="en-US"/>
                </w:rPr>
                <w:delText xml:space="preserve"> </w:delText>
              </w:r>
              <w:r w:rsidRPr="00482FBA" w:rsidDel="00D96DE3">
                <w:rPr>
                  <w:rStyle w:val="SAPUserEntry"/>
                  <w:strike/>
                  <w:lang w:val="en-US"/>
                </w:rPr>
                <w:delText>-</w:delText>
              </w:r>
              <w:r w:rsidRPr="00482FBA" w:rsidDel="00D96DE3">
                <w:rPr>
                  <w:strike/>
                  <w:lang w:val="en-US"/>
                </w:rPr>
                <w:delText xml:space="preserve"> </w:delText>
              </w:r>
              <w:r w:rsidRPr="00482FBA" w:rsidDel="00D96DE3">
                <w:rPr>
                  <w:rStyle w:val="SAPUserEntry"/>
                  <w:strike/>
                  <w:lang w:val="en-US"/>
                </w:rPr>
                <w:delText>Monthly Salary(1002US)</w:delText>
              </w:r>
            </w:del>
          </w:p>
        </w:tc>
        <w:tc>
          <w:tcPr>
            <w:tcW w:w="3240" w:type="dxa"/>
            <w:tcBorders>
              <w:top w:val="single" w:sz="8" w:space="0" w:color="999999"/>
              <w:left w:val="single" w:sz="8" w:space="0" w:color="999999"/>
              <w:bottom w:val="single" w:sz="8" w:space="0" w:color="999999"/>
              <w:right w:val="single" w:sz="8" w:space="0" w:color="999999"/>
            </w:tcBorders>
            <w:tcPrChange w:id="2554" w:author="Author" w:date="2018-02-09T12:07:00Z">
              <w:tcPr>
                <w:tcW w:w="3240" w:type="dxa"/>
                <w:tcBorders>
                  <w:top w:val="single" w:sz="8" w:space="0" w:color="999999"/>
                  <w:left w:val="single" w:sz="8" w:space="0" w:color="999999"/>
                  <w:bottom w:val="single" w:sz="8" w:space="0" w:color="999999"/>
                  <w:right w:val="single" w:sz="8" w:space="0" w:color="999999"/>
                </w:tcBorders>
              </w:tcPr>
            </w:tcPrChange>
          </w:tcPr>
          <w:p w14:paraId="23EA61A0" w14:textId="6FB5C1C1" w:rsidR="004D0899" w:rsidRPr="00482FBA" w:rsidDel="00D96DE3" w:rsidRDefault="004D0899" w:rsidP="004D0899">
            <w:pPr>
              <w:rPr>
                <w:del w:id="2555" w:author="Author" w:date="2018-02-09T12:07:00Z"/>
                <w:strike/>
                <w:lang w:val="en-US"/>
              </w:rPr>
            </w:pPr>
            <w:del w:id="2556" w:author="Author" w:date="2018-02-09T12:07:00Z">
              <w:r w:rsidRPr="00482FBA" w:rsidDel="00D96DE3">
                <w:rPr>
                  <w:strike/>
                  <w:lang w:val="en-US"/>
                </w:rPr>
                <w:delText>The</w:delText>
              </w:r>
              <w:r w:rsidRPr="00482FBA" w:rsidDel="00D96DE3">
                <w:rPr>
                  <w:rStyle w:val="SAPScreenElement"/>
                  <w:strike/>
                  <w:lang w:val="en-US"/>
                </w:rPr>
                <w:delText xml:space="preserve"> Pay Component</w:delText>
              </w:r>
              <w:r w:rsidRPr="00482FBA" w:rsidDel="00D96DE3">
                <w:rPr>
                  <w:strike/>
                  <w:lang w:val="en-US"/>
                </w:rPr>
                <w:delText xml:space="preserve"> entered needs to fit to the selected </w:delText>
              </w:r>
              <w:r w:rsidRPr="00482FBA" w:rsidDel="00D96DE3">
                <w:rPr>
                  <w:rStyle w:val="SAPScreenElement"/>
                  <w:strike/>
                  <w:lang w:val="en-US"/>
                </w:rPr>
                <w:delText>Pay Group</w:delText>
              </w:r>
              <w:r w:rsidRPr="00482FBA" w:rsidDel="00D96DE3">
                <w:rPr>
                  <w:strike/>
                  <w:lang w:val="en-US"/>
                </w:rPr>
                <w:delText>.</w:delText>
              </w:r>
            </w:del>
          </w:p>
          <w:p w14:paraId="66532B1E" w14:textId="3FAC36A4" w:rsidR="004D0899" w:rsidRPr="00482FBA" w:rsidDel="00D96DE3" w:rsidRDefault="004D0899" w:rsidP="004D0899">
            <w:pPr>
              <w:pStyle w:val="SAPNoteHeading"/>
              <w:ind w:left="0"/>
              <w:rPr>
                <w:del w:id="2557" w:author="Author" w:date="2018-02-09T12:07:00Z"/>
                <w:strike/>
                <w:lang w:val="en-US"/>
              </w:rPr>
            </w:pPr>
            <w:del w:id="2558" w:author="Author" w:date="2018-02-09T12:07:00Z">
              <w:r w:rsidRPr="00482FBA" w:rsidDel="00D96DE3">
                <w:rPr>
                  <w:strike/>
                  <w:noProof/>
                  <w:lang w:val="en-US"/>
                </w:rPr>
                <w:drawing>
                  <wp:inline distT="0" distB="0" distL="0" distR="0" wp14:anchorId="612512E8" wp14:editId="1DDB51F7">
                    <wp:extent cx="225425" cy="225425"/>
                    <wp:effectExtent l="0" t="0" r="3175" b="317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482FBA" w:rsidDel="00D96DE3">
                <w:rPr>
                  <w:strike/>
                  <w:lang w:val="en-US"/>
                </w:rPr>
                <w:delText> Recommendation</w:delText>
              </w:r>
            </w:del>
          </w:p>
          <w:p w14:paraId="23630594" w14:textId="4CB918C1" w:rsidR="004D0899" w:rsidRPr="00482FBA" w:rsidRDefault="004D0899" w:rsidP="004D0899">
            <w:pPr>
              <w:pStyle w:val="NoteParagraph"/>
              <w:ind w:left="0"/>
              <w:rPr>
                <w:strike/>
                <w:lang w:val="en-US"/>
              </w:rPr>
            </w:pPr>
            <w:del w:id="2559" w:author="Author" w:date="2018-02-09T12:07:00Z">
              <w:r w:rsidRPr="00482FBA" w:rsidDel="00D96DE3">
                <w:rPr>
                  <w:strike/>
                  <w:lang w:val="en-US"/>
                </w:rPr>
                <w:delText>Required if integration with Employee Central Payroll is in place.</w:delText>
              </w:r>
            </w:del>
          </w:p>
        </w:tc>
        <w:tc>
          <w:tcPr>
            <w:tcW w:w="2520" w:type="dxa"/>
            <w:vMerge w:val="restart"/>
            <w:tcBorders>
              <w:top w:val="single" w:sz="8" w:space="0" w:color="999999"/>
              <w:left w:val="single" w:sz="8" w:space="0" w:color="999999"/>
              <w:bottom w:val="single" w:sz="8" w:space="0" w:color="999999"/>
              <w:right w:val="single" w:sz="8" w:space="0" w:color="999999"/>
            </w:tcBorders>
            <w:tcPrChange w:id="2560" w:author="Author" w:date="2018-02-09T12:07:00Z">
              <w:tcPr>
                <w:tcW w:w="2520" w:type="dxa"/>
                <w:vMerge w:val="restart"/>
                <w:tcBorders>
                  <w:top w:val="single" w:sz="8" w:space="0" w:color="999999"/>
                  <w:left w:val="single" w:sz="8" w:space="0" w:color="999999"/>
                  <w:bottom w:val="single" w:sz="8" w:space="0" w:color="999999"/>
                  <w:right w:val="single" w:sz="8" w:space="0" w:color="999999"/>
                </w:tcBorders>
              </w:tcPr>
            </w:tcPrChange>
          </w:tcPr>
          <w:p w14:paraId="7A32E077" w14:textId="59D185C0" w:rsidR="004D0899" w:rsidRPr="00482FBA" w:rsidDel="00D96DE3" w:rsidRDefault="004D0899" w:rsidP="004D0899">
            <w:pPr>
              <w:rPr>
                <w:del w:id="2561" w:author="Author" w:date="2018-02-09T12:07:00Z"/>
                <w:strike/>
                <w:lang w:val="en-US"/>
              </w:rPr>
            </w:pPr>
            <w:del w:id="2562" w:author="Author" w:date="2018-02-09T12:07:00Z">
              <w:r w:rsidRPr="00482FBA" w:rsidDel="00D96DE3">
                <w:rPr>
                  <w:strike/>
                  <w:lang w:val="en-US"/>
                </w:rPr>
                <w:delText xml:space="preserve">Depending on the data that has been changed with respect to the initial record created when the employee has been hired, the values in fields </w:delText>
              </w:r>
              <w:r w:rsidRPr="00482FBA" w:rsidDel="00D96DE3">
                <w:rPr>
                  <w:rStyle w:val="SAPScreenElement"/>
                  <w:strike/>
                  <w:lang w:val="en-US"/>
                </w:rPr>
                <w:delText>Compa Ratio, Range Penetration,</w:delText>
              </w:r>
              <w:r w:rsidRPr="00482FBA" w:rsidDel="00D96DE3">
                <w:rPr>
                  <w:strike/>
                  <w:lang w:val="en-US"/>
                </w:rPr>
                <w:delText xml:space="preserve"> and </w:delText>
              </w:r>
              <w:r w:rsidRPr="00482FBA" w:rsidDel="00D96DE3">
                <w:rPr>
                  <w:rStyle w:val="SAPScreenElement"/>
                  <w:strike/>
                  <w:lang w:val="en-US"/>
                </w:rPr>
                <w:delText>Annualized Salary</w:delText>
              </w:r>
              <w:r w:rsidRPr="00482FBA" w:rsidDel="00D96DE3">
                <w:rPr>
                  <w:strike/>
                  <w:lang w:val="en-US"/>
                </w:rPr>
                <w:delText xml:space="preserve">, located in the </w:delText>
              </w:r>
              <w:r w:rsidRPr="00482FBA" w:rsidDel="00D96DE3">
                <w:rPr>
                  <w:rStyle w:val="SAPScreenElement"/>
                  <w:strike/>
                  <w:lang w:val="en-US"/>
                </w:rPr>
                <w:delText xml:space="preserve">Compensation Information </w:delText>
              </w:r>
              <w:r w:rsidRPr="00482FBA" w:rsidDel="00D96DE3">
                <w:rPr>
                  <w:strike/>
                  <w:lang w:val="en-US"/>
                </w:rPr>
                <w:delText>section of the screen are updated automatically.</w:delText>
              </w:r>
            </w:del>
          </w:p>
          <w:p w14:paraId="0CDA32D0" w14:textId="5604FF6C" w:rsidR="004D0899" w:rsidRPr="00482FBA" w:rsidDel="00D96DE3" w:rsidRDefault="004D0899" w:rsidP="004D0899">
            <w:pPr>
              <w:rPr>
                <w:del w:id="2563" w:author="Author" w:date="2018-02-09T12:07:00Z"/>
                <w:strike/>
                <w:lang w:val="en-US"/>
              </w:rPr>
            </w:pPr>
          </w:p>
          <w:p w14:paraId="350182C5" w14:textId="7D575445" w:rsidR="004D0899" w:rsidRPr="00482FBA" w:rsidDel="00D96DE3" w:rsidRDefault="004D0899" w:rsidP="004D0899">
            <w:pPr>
              <w:rPr>
                <w:del w:id="2564" w:author="Author" w:date="2018-02-09T12:07:00Z"/>
                <w:rFonts w:cs="Arial"/>
                <w:bCs/>
                <w:strike/>
                <w:lang w:val="en-US"/>
              </w:rPr>
            </w:pPr>
            <w:del w:id="2565" w:author="Author" w:date="2018-02-09T12:07:00Z">
              <w:r w:rsidRPr="00482FBA" w:rsidDel="00D96DE3">
                <w:rPr>
                  <w:rFonts w:cs="Arial"/>
                  <w:bCs/>
                  <w:strike/>
                  <w:lang w:val="en-US"/>
                </w:rPr>
                <w:delText xml:space="preserve">Depending if </w:delText>
              </w:r>
              <w:r w:rsidRPr="00482FBA" w:rsidDel="00D96DE3">
                <w:rPr>
                  <w:rStyle w:val="SAPEmphasis"/>
                  <w:strike/>
                  <w:lang w:val="en-US"/>
                </w:rPr>
                <w:delText>integration with Employee Central Payroll is in place</w:delText>
              </w:r>
              <w:r w:rsidRPr="00482FBA" w:rsidDel="00D96DE3">
                <w:rPr>
                  <w:rFonts w:cs="Arial"/>
                  <w:bCs/>
                  <w:strike/>
                  <w:lang w:val="en-US"/>
                </w:rPr>
                <w:delText xml:space="preserve"> for your company or not, continue with test step # 17 and subsequent, or directly with test step # 18 and subsequent.</w:delText>
              </w:r>
            </w:del>
          </w:p>
          <w:p w14:paraId="64D1D830" w14:textId="1A48D594" w:rsidR="004D0899" w:rsidRPr="00482FBA" w:rsidDel="00D96DE3" w:rsidRDefault="004D0899" w:rsidP="004D0899">
            <w:pPr>
              <w:rPr>
                <w:del w:id="2566" w:author="Author" w:date="2018-02-09T12:07:00Z"/>
                <w:rFonts w:cs="Arial"/>
                <w:bCs/>
                <w:strike/>
                <w:lang w:val="en-US"/>
              </w:rPr>
            </w:pPr>
          </w:p>
          <w:p w14:paraId="59FDAFC5" w14:textId="2E650694" w:rsidR="004D0899" w:rsidRPr="00482FBA" w:rsidDel="00D96DE3" w:rsidRDefault="004D0899" w:rsidP="004D0899">
            <w:pPr>
              <w:pStyle w:val="SAPNoteHeading"/>
              <w:ind w:left="0"/>
              <w:rPr>
                <w:del w:id="2567" w:author="Author" w:date="2018-02-09T12:07:00Z"/>
                <w:strike/>
                <w:lang w:val="en-US"/>
              </w:rPr>
            </w:pPr>
            <w:del w:id="2568" w:author="Author" w:date="2018-02-09T12:07:00Z">
              <w:r w:rsidRPr="00482FBA" w:rsidDel="00D96DE3">
                <w:rPr>
                  <w:strike/>
                  <w:noProof/>
                  <w:lang w:val="en-US"/>
                </w:rPr>
                <w:drawing>
                  <wp:inline distT="0" distB="0" distL="0" distR="0" wp14:anchorId="4ADC04D6" wp14:editId="75B25CE1">
                    <wp:extent cx="228600" cy="228600"/>
                    <wp:effectExtent l="0" t="0" r="0" b="0"/>
                    <wp:docPr id="2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82FBA" w:rsidDel="00D96DE3">
                <w:rPr>
                  <w:strike/>
                  <w:lang w:val="en-US"/>
                </w:rPr>
                <w:delText xml:space="preserve"> Note</w:delText>
              </w:r>
            </w:del>
          </w:p>
          <w:p w14:paraId="28D9D2C3" w14:textId="74BA3501" w:rsidR="004D0899" w:rsidRPr="00482FBA" w:rsidRDefault="004D0899" w:rsidP="004D0899">
            <w:pPr>
              <w:rPr>
                <w:rFonts w:cs="Arial"/>
                <w:bCs/>
                <w:strike/>
                <w:lang w:val="en-US"/>
              </w:rPr>
            </w:pPr>
            <w:del w:id="2569" w:author="Author" w:date="2018-02-09T12:07:00Z">
              <w:r w:rsidRPr="00482FBA" w:rsidDel="00D96DE3">
                <w:rPr>
                  <w:strike/>
                  <w:lang w:val="en-US"/>
                </w:rPr>
                <w:delText>The employee master data record can be saved also without entering the payment information. The payment information can be maintained also at a later point in time.</w:delText>
              </w:r>
            </w:del>
          </w:p>
        </w:tc>
        <w:tc>
          <w:tcPr>
            <w:tcW w:w="1174" w:type="dxa"/>
            <w:tcBorders>
              <w:top w:val="single" w:sz="8" w:space="0" w:color="999999"/>
              <w:left w:val="single" w:sz="8" w:space="0" w:color="999999"/>
              <w:bottom w:val="single" w:sz="8" w:space="0" w:color="999999"/>
              <w:right w:val="single" w:sz="8" w:space="0" w:color="999999"/>
            </w:tcBorders>
            <w:tcPrChange w:id="2570" w:author="Author" w:date="2018-02-09T12:07:00Z">
              <w:tcPr>
                <w:tcW w:w="1174" w:type="dxa"/>
                <w:tcBorders>
                  <w:top w:val="single" w:sz="8" w:space="0" w:color="999999"/>
                  <w:left w:val="single" w:sz="8" w:space="0" w:color="999999"/>
                  <w:bottom w:val="single" w:sz="8" w:space="0" w:color="999999"/>
                  <w:right w:val="single" w:sz="8" w:space="0" w:color="999999"/>
                </w:tcBorders>
              </w:tcPr>
            </w:tcPrChange>
          </w:tcPr>
          <w:p w14:paraId="47774E11" w14:textId="77777777" w:rsidR="004D0899" w:rsidRPr="002326C1" w:rsidRDefault="004D0899" w:rsidP="004D0899">
            <w:pPr>
              <w:rPr>
                <w:lang w:val="en-US"/>
              </w:rPr>
            </w:pPr>
          </w:p>
        </w:tc>
      </w:tr>
      <w:tr w:rsidR="004D0899" w:rsidRPr="00AC5720" w14:paraId="5DFB24EE"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2571" w:author="Author" w:date="2018-02-09T12:07: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2572" w:author="Author" w:date="2018-02-09T12:07:00Z">
            <w:trPr>
              <w:trHeight w:val="357"/>
            </w:trPr>
          </w:trPrChange>
        </w:trPr>
        <w:tc>
          <w:tcPr>
            <w:tcW w:w="756" w:type="dxa"/>
            <w:vMerge/>
            <w:tcBorders>
              <w:left w:val="single" w:sz="8" w:space="0" w:color="999999"/>
              <w:right w:val="single" w:sz="8" w:space="0" w:color="999999"/>
            </w:tcBorders>
            <w:vAlign w:val="center"/>
            <w:hideMark/>
            <w:tcPrChange w:id="2573" w:author="Author" w:date="2018-02-09T12:07:00Z">
              <w:tcPr>
                <w:tcW w:w="756" w:type="dxa"/>
                <w:vMerge/>
                <w:tcBorders>
                  <w:left w:val="single" w:sz="8" w:space="0" w:color="999999"/>
                  <w:right w:val="single" w:sz="8" w:space="0" w:color="999999"/>
                </w:tcBorders>
                <w:vAlign w:val="center"/>
                <w:hideMark/>
              </w:tcPr>
            </w:tcPrChange>
          </w:tcPr>
          <w:p w14:paraId="1E281ED0"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Change w:id="2574" w:author="Author" w:date="2018-02-09T12:07:00Z">
              <w:tcPr>
                <w:tcW w:w="1556" w:type="dxa"/>
                <w:vMerge/>
                <w:tcBorders>
                  <w:left w:val="single" w:sz="8" w:space="0" w:color="999999"/>
                  <w:right w:val="single" w:sz="8" w:space="0" w:color="999999"/>
                </w:tcBorders>
                <w:vAlign w:val="center"/>
                <w:hideMark/>
              </w:tcPr>
            </w:tcPrChange>
          </w:tcPr>
          <w:p w14:paraId="0432E377"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Change w:id="2575" w:author="Author" w:date="2018-02-09T12:07:00Z">
              <w:tcPr>
                <w:tcW w:w="2520" w:type="dxa"/>
                <w:vMerge/>
                <w:tcBorders>
                  <w:left w:val="single" w:sz="8" w:space="0" w:color="999999"/>
                  <w:right w:val="single" w:sz="8" w:space="0" w:color="999999"/>
                </w:tcBorders>
                <w:vAlign w:val="center"/>
                <w:hideMark/>
              </w:tcPr>
            </w:tcPrChange>
          </w:tcPr>
          <w:p w14:paraId="2F4CEDCD"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Change w:id="2576" w:author="Author" w:date="2018-02-09T12:07:00Z">
              <w:tcPr>
                <w:tcW w:w="2520" w:type="dxa"/>
                <w:tcBorders>
                  <w:top w:val="single" w:sz="8" w:space="0" w:color="999999"/>
                  <w:left w:val="single" w:sz="8" w:space="0" w:color="999999"/>
                  <w:bottom w:val="single" w:sz="8" w:space="0" w:color="999999"/>
                  <w:right w:val="single" w:sz="8" w:space="0" w:color="999999"/>
                </w:tcBorders>
              </w:tcPr>
            </w:tcPrChange>
          </w:tcPr>
          <w:p w14:paraId="354B9356" w14:textId="05AE7AC6" w:rsidR="004D0899" w:rsidRPr="00482FBA" w:rsidRDefault="004D0899" w:rsidP="004D0899">
            <w:pPr>
              <w:rPr>
                <w:strike/>
                <w:lang w:val="en-US"/>
              </w:rPr>
            </w:pPr>
            <w:del w:id="2577" w:author="Author" w:date="2018-02-09T12:07:00Z">
              <w:r w:rsidRPr="00482FBA" w:rsidDel="00D96DE3">
                <w:rPr>
                  <w:rStyle w:val="SAPScreenElement"/>
                  <w:strike/>
                  <w:lang w:val="en-US"/>
                </w:rPr>
                <w:delText xml:space="preserve">Amount: </w:delText>
              </w:r>
              <w:r w:rsidRPr="00482FBA" w:rsidDel="00D96DE3">
                <w:rPr>
                  <w:strike/>
                  <w:lang w:val="en-US"/>
                </w:rPr>
                <w:delText>enter as appropriate</w:delText>
              </w:r>
            </w:del>
          </w:p>
        </w:tc>
        <w:tc>
          <w:tcPr>
            <w:tcW w:w="3240" w:type="dxa"/>
            <w:tcBorders>
              <w:top w:val="single" w:sz="8" w:space="0" w:color="999999"/>
              <w:left w:val="single" w:sz="8" w:space="0" w:color="999999"/>
              <w:bottom w:val="single" w:sz="8" w:space="0" w:color="999999"/>
              <w:right w:val="single" w:sz="8" w:space="0" w:color="999999"/>
            </w:tcBorders>
            <w:tcPrChange w:id="2578" w:author="Author" w:date="2018-02-09T12:07:00Z">
              <w:tcPr>
                <w:tcW w:w="3240" w:type="dxa"/>
                <w:tcBorders>
                  <w:top w:val="single" w:sz="8" w:space="0" w:color="999999"/>
                  <w:left w:val="single" w:sz="8" w:space="0" w:color="999999"/>
                  <w:bottom w:val="single" w:sz="8" w:space="0" w:color="999999"/>
                  <w:right w:val="single" w:sz="8" w:space="0" w:color="999999"/>
                </w:tcBorders>
              </w:tcPr>
            </w:tcPrChange>
          </w:tcPr>
          <w:p w14:paraId="58882CA0" w14:textId="4D807EF1" w:rsidR="004D0899" w:rsidRPr="00482FBA" w:rsidDel="00D96DE3" w:rsidRDefault="004D0899" w:rsidP="004D0899">
            <w:pPr>
              <w:pStyle w:val="SAPNoteHeading"/>
              <w:ind w:left="0"/>
              <w:rPr>
                <w:del w:id="2579" w:author="Author" w:date="2018-02-09T12:07:00Z"/>
                <w:strike/>
                <w:lang w:val="en-US"/>
              </w:rPr>
            </w:pPr>
            <w:del w:id="2580" w:author="Author" w:date="2018-02-09T12:07:00Z">
              <w:r w:rsidRPr="00482FBA" w:rsidDel="00D96DE3">
                <w:rPr>
                  <w:strike/>
                  <w:noProof/>
                  <w:lang w:val="en-US"/>
                </w:rPr>
                <w:drawing>
                  <wp:inline distT="0" distB="0" distL="0" distR="0" wp14:anchorId="63BCAEBB" wp14:editId="744C0F8D">
                    <wp:extent cx="225425" cy="225425"/>
                    <wp:effectExtent l="0" t="0" r="3175" b="317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482FBA" w:rsidDel="00D96DE3">
                <w:rPr>
                  <w:strike/>
                  <w:lang w:val="en-US"/>
                </w:rPr>
                <w:delText> Recommendation</w:delText>
              </w:r>
            </w:del>
          </w:p>
          <w:p w14:paraId="2F60171F" w14:textId="5592C3FC" w:rsidR="004D0899" w:rsidRPr="00482FBA" w:rsidRDefault="004D0899" w:rsidP="004D0899">
            <w:pPr>
              <w:pStyle w:val="NoteParagraph"/>
              <w:ind w:left="0"/>
              <w:rPr>
                <w:strike/>
                <w:lang w:val="en-US"/>
              </w:rPr>
            </w:pPr>
            <w:del w:id="2581" w:author="Author" w:date="2018-02-09T12:07:00Z">
              <w:r w:rsidRPr="00482FBA" w:rsidDel="00D96DE3">
                <w:rPr>
                  <w:strike/>
                  <w:lang w:val="en-US"/>
                </w:rPr>
                <w:delText>Required if integration with Employee Central Payroll is in place.</w:delText>
              </w:r>
            </w:del>
          </w:p>
        </w:tc>
        <w:tc>
          <w:tcPr>
            <w:tcW w:w="2520" w:type="dxa"/>
            <w:vMerge/>
            <w:tcBorders>
              <w:top w:val="single" w:sz="8" w:space="0" w:color="999999"/>
              <w:left w:val="single" w:sz="8" w:space="0" w:color="999999"/>
              <w:bottom w:val="single" w:sz="8" w:space="0" w:color="999999"/>
              <w:right w:val="single" w:sz="8" w:space="0" w:color="999999"/>
            </w:tcBorders>
            <w:vAlign w:val="center"/>
            <w:hideMark/>
            <w:tcPrChange w:id="2582" w:author="Author" w:date="2018-02-09T12:07:00Z">
              <w:tcPr>
                <w:tcW w:w="2520" w:type="dxa"/>
                <w:vMerge/>
                <w:tcBorders>
                  <w:top w:val="single" w:sz="8" w:space="0" w:color="999999"/>
                  <w:left w:val="single" w:sz="8" w:space="0" w:color="999999"/>
                  <w:bottom w:val="single" w:sz="8" w:space="0" w:color="999999"/>
                  <w:right w:val="single" w:sz="8" w:space="0" w:color="999999"/>
                </w:tcBorders>
                <w:vAlign w:val="center"/>
                <w:hideMark/>
              </w:tcPr>
            </w:tcPrChange>
          </w:tcPr>
          <w:p w14:paraId="1463C1AD"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Change w:id="2583" w:author="Author" w:date="2018-02-09T12:07:00Z">
              <w:tcPr>
                <w:tcW w:w="1174" w:type="dxa"/>
                <w:tcBorders>
                  <w:top w:val="single" w:sz="8" w:space="0" w:color="999999"/>
                  <w:left w:val="single" w:sz="8" w:space="0" w:color="999999"/>
                  <w:bottom w:val="single" w:sz="8" w:space="0" w:color="999999"/>
                  <w:right w:val="single" w:sz="8" w:space="0" w:color="999999"/>
                </w:tcBorders>
              </w:tcPr>
            </w:tcPrChange>
          </w:tcPr>
          <w:p w14:paraId="5209D347" w14:textId="77777777" w:rsidR="004D0899" w:rsidRPr="002326C1" w:rsidRDefault="004D0899" w:rsidP="004D0899">
            <w:pPr>
              <w:rPr>
                <w:lang w:val="en-US"/>
              </w:rPr>
            </w:pPr>
          </w:p>
        </w:tc>
      </w:tr>
      <w:tr w:rsidR="004D0899" w:rsidRPr="00AC5720" w14:paraId="2BADF572"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2584" w:author="Author" w:date="2018-02-09T12:07: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2585" w:author="Author" w:date="2018-02-09T12:07:00Z">
            <w:trPr>
              <w:trHeight w:val="357"/>
            </w:trPr>
          </w:trPrChange>
        </w:trPr>
        <w:tc>
          <w:tcPr>
            <w:tcW w:w="756" w:type="dxa"/>
            <w:vMerge/>
            <w:tcBorders>
              <w:left w:val="single" w:sz="8" w:space="0" w:color="999999"/>
              <w:right w:val="single" w:sz="8" w:space="0" w:color="999999"/>
            </w:tcBorders>
            <w:vAlign w:val="center"/>
            <w:hideMark/>
            <w:tcPrChange w:id="2586" w:author="Author" w:date="2018-02-09T12:07:00Z">
              <w:tcPr>
                <w:tcW w:w="756" w:type="dxa"/>
                <w:vMerge/>
                <w:tcBorders>
                  <w:left w:val="single" w:sz="8" w:space="0" w:color="999999"/>
                  <w:right w:val="single" w:sz="8" w:space="0" w:color="999999"/>
                </w:tcBorders>
                <w:vAlign w:val="center"/>
                <w:hideMark/>
              </w:tcPr>
            </w:tcPrChange>
          </w:tcPr>
          <w:p w14:paraId="06C4AC03"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Change w:id="2587" w:author="Author" w:date="2018-02-09T12:07:00Z">
              <w:tcPr>
                <w:tcW w:w="1556" w:type="dxa"/>
                <w:vMerge/>
                <w:tcBorders>
                  <w:left w:val="single" w:sz="8" w:space="0" w:color="999999"/>
                  <w:right w:val="single" w:sz="8" w:space="0" w:color="999999"/>
                </w:tcBorders>
                <w:vAlign w:val="center"/>
                <w:hideMark/>
              </w:tcPr>
            </w:tcPrChange>
          </w:tcPr>
          <w:p w14:paraId="420791A2"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Change w:id="2588" w:author="Author" w:date="2018-02-09T12:07:00Z">
              <w:tcPr>
                <w:tcW w:w="2520" w:type="dxa"/>
                <w:vMerge/>
                <w:tcBorders>
                  <w:left w:val="single" w:sz="8" w:space="0" w:color="999999"/>
                  <w:right w:val="single" w:sz="8" w:space="0" w:color="999999"/>
                </w:tcBorders>
                <w:vAlign w:val="center"/>
                <w:hideMark/>
              </w:tcPr>
            </w:tcPrChange>
          </w:tcPr>
          <w:p w14:paraId="376AC393"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Change w:id="2589" w:author="Author" w:date="2018-02-09T12:07:00Z">
              <w:tcPr>
                <w:tcW w:w="2520" w:type="dxa"/>
                <w:tcBorders>
                  <w:top w:val="single" w:sz="8" w:space="0" w:color="999999"/>
                  <w:left w:val="single" w:sz="8" w:space="0" w:color="999999"/>
                  <w:bottom w:val="single" w:sz="8" w:space="0" w:color="999999"/>
                  <w:right w:val="single" w:sz="8" w:space="0" w:color="999999"/>
                </w:tcBorders>
              </w:tcPr>
            </w:tcPrChange>
          </w:tcPr>
          <w:p w14:paraId="15DDC26F" w14:textId="5827387E" w:rsidR="004D0899" w:rsidRPr="00482FBA" w:rsidRDefault="004D0899" w:rsidP="004D0899">
            <w:pPr>
              <w:rPr>
                <w:strike/>
                <w:lang w:val="en-US"/>
              </w:rPr>
            </w:pPr>
            <w:del w:id="2590" w:author="Author" w:date="2018-02-09T12:07:00Z">
              <w:r w:rsidRPr="00482FBA" w:rsidDel="00D96DE3">
                <w:rPr>
                  <w:rStyle w:val="SAPScreenElement"/>
                  <w:strike/>
                  <w:lang w:val="en-US"/>
                </w:rPr>
                <w:delText xml:space="preserve">Currency: </w:delText>
              </w:r>
              <w:r w:rsidRPr="00482FBA" w:rsidDel="00D96DE3">
                <w:rPr>
                  <w:rStyle w:val="SAPUserEntry"/>
                  <w:strike/>
                  <w:lang w:val="en-US"/>
                </w:rPr>
                <w:delText xml:space="preserve">USD </w:delText>
              </w:r>
              <w:r w:rsidRPr="00482FBA" w:rsidDel="00D96DE3">
                <w:rPr>
                  <w:strike/>
                  <w:lang w:val="en-US"/>
                </w:rPr>
                <w:delText>is defaulted; leave as is</w:delText>
              </w:r>
            </w:del>
          </w:p>
        </w:tc>
        <w:tc>
          <w:tcPr>
            <w:tcW w:w="3240" w:type="dxa"/>
            <w:tcBorders>
              <w:top w:val="single" w:sz="8" w:space="0" w:color="999999"/>
              <w:left w:val="single" w:sz="8" w:space="0" w:color="999999"/>
              <w:bottom w:val="single" w:sz="8" w:space="0" w:color="999999"/>
              <w:right w:val="single" w:sz="8" w:space="0" w:color="999999"/>
            </w:tcBorders>
            <w:tcPrChange w:id="2591" w:author="Author" w:date="2018-02-09T12:07:00Z">
              <w:tcPr>
                <w:tcW w:w="3240" w:type="dxa"/>
                <w:tcBorders>
                  <w:top w:val="single" w:sz="8" w:space="0" w:color="999999"/>
                  <w:left w:val="single" w:sz="8" w:space="0" w:color="999999"/>
                  <w:bottom w:val="single" w:sz="8" w:space="0" w:color="999999"/>
                  <w:right w:val="single" w:sz="8" w:space="0" w:color="999999"/>
                </w:tcBorders>
              </w:tcPr>
            </w:tcPrChange>
          </w:tcPr>
          <w:p w14:paraId="348FD15B" w14:textId="48B0243D" w:rsidR="004D0899" w:rsidRPr="00482FBA" w:rsidDel="00D96DE3" w:rsidRDefault="004D0899" w:rsidP="004D0899">
            <w:pPr>
              <w:pStyle w:val="SAPNoteHeading"/>
              <w:ind w:left="0"/>
              <w:rPr>
                <w:del w:id="2592" w:author="Author" w:date="2018-02-09T12:07:00Z"/>
                <w:strike/>
                <w:lang w:val="en-US"/>
              </w:rPr>
            </w:pPr>
            <w:del w:id="2593" w:author="Author" w:date="2018-02-09T12:07:00Z">
              <w:r w:rsidRPr="00482FBA" w:rsidDel="00D96DE3">
                <w:rPr>
                  <w:strike/>
                  <w:noProof/>
                  <w:lang w:val="en-US"/>
                </w:rPr>
                <w:drawing>
                  <wp:inline distT="0" distB="0" distL="0" distR="0" wp14:anchorId="6D0D5C03" wp14:editId="6AD6FC35">
                    <wp:extent cx="225425" cy="225425"/>
                    <wp:effectExtent l="0" t="0" r="3175" b="317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482FBA" w:rsidDel="00D96DE3">
                <w:rPr>
                  <w:strike/>
                  <w:lang w:val="en-US"/>
                </w:rPr>
                <w:delText> Recommendation</w:delText>
              </w:r>
            </w:del>
          </w:p>
          <w:p w14:paraId="7778E29B" w14:textId="286B24CF" w:rsidR="004D0899" w:rsidRPr="00482FBA" w:rsidRDefault="004D0899" w:rsidP="004D0899">
            <w:pPr>
              <w:pStyle w:val="NoteParagraph"/>
              <w:ind w:left="0"/>
              <w:rPr>
                <w:strike/>
                <w:lang w:val="en-US"/>
              </w:rPr>
            </w:pPr>
            <w:del w:id="2594" w:author="Author" w:date="2018-02-09T12:07:00Z">
              <w:r w:rsidRPr="00482FBA" w:rsidDel="00D96DE3">
                <w:rPr>
                  <w:strike/>
                  <w:lang w:val="en-US"/>
                </w:rPr>
                <w:delText>Required if integration with Employee Central Payroll is in place.</w:delText>
              </w:r>
            </w:del>
          </w:p>
        </w:tc>
        <w:tc>
          <w:tcPr>
            <w:tcW w:w="2520" w:type="dxa"/>
            <w:vMerge/>
            <w:tcBorders>
              <w:top w:val="single" w:sz="8" w:space="0" w:color="999999"/>
              <w:left w:val="single" w:sz="8" w:space="0" w:color="999999"/>
              <w:bottom w:val="single" w:sz="8" w:space="0" w:color="999999"/>
              <w:right w:val="single" w:sz="8" w:space="0" w:color="999999"/>
            </w:tcBorders>
            <w:vAlign w:val="center"/>
            <w:hideMark/>
            <w:tcPrChange w:id="2595" w:author="Author" w:date="2018-02-09T12:07:00Z">
              <w:tcPr>
                <w:tcW w:w="2520" w:type="dxa"/>
                <w:vMerge/>
                <w:tcBorders>
                  <w:top w:val="single" w:sz="8" w:space="0" w:color="999999"/>
                  <w:left w:val="single" w:sz="8" w:space="0" w:color="999999"/>
                  <w:bottom w:val="single" w:sz="8" w:space="0" w:color="999999"/>
                  <w:right w:val="single" w:sz="8" w:space="0" w:color="999999"/>
                </w:tcBorders>
                <w:vAlign w:val="center"/>
                <w:hideMark/>
              </w:tcPr>
            </w:tcPrChange>
          </w:tcPr>
          <w:p w14:paraId="739A3CAE"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Change w:id="2596" w:author="Author" w:date="2018-02-09T12:07:00Z">
              <w:tcPr>
                <w:tcW w:w="1174" w:type="dxa"/>
                <w:tcBorders>
                  <w:top w:val="single" w:sz="8" w:space="0" w:color="999999"/>
                  <w:left w:val="single" w:sz="8" w:space="0" w:color="999999"/>
                  <w:bottom w:val="single" w:sz="8" w:space="0" w:color="999999"/>
                  <w:right w:val="single" w:sz="8" w:space="0" w:color="999999"/>
                </w:tcBorders>
              </w:tcPr>
            </w:tcPrChange>
          </w:tcPr>
          <w:p w14:paraId="7F16E075" w14:textId="77777777" w:rsidR="004D0899" w:rsidRPr="002326C1" w:rsidRDefault="004D0899" w:rsidP="004D0899">
            <w:pPr>
              <w:rPr>
                <w:lang w:val="en-US"/>
              </w:rPr>
            </w:pPr>
          </w:p>
        </w:tc>
      </w:tr>
      <w:tr w:rsidR="004D0899" w:rsidRPr="00AC5720" w14:paraId="7408BD37"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2597" w:author="Author" w:date="2018-02-09T12:07: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2598" w:author="Author" w:date="2018-02-09T12:07:00Z">
            <w:trPr>
              <w:trHeight w:val="357"/>
            </w:trPr>
          </w:trPrChange>
        </w:trPr>
        <w:tc>
          <w:tcPr>
            <w:tcW w:w="756" w:type="dxa"/>
            <w:vMerge/>
            <w:tcBorders>
              <w:left w:val="single" w:sz="8" w:space="0" w:color="999999"/>
              <w:right w:val="single" w:sz="8" w:space="0" w:color="999999"/>
            </w:tcBorders>
            <w:vAlign w:val="center"/>
            <w:hideMark/>
            <w:tcPrChange w:id="2599" w:author="Author" w:date="2018-02-09T12:07:00Z">
              <w:tcPr>
                <w:tcW w:w="756" w:type="dxa"/>
                <w:vMerge/>
                <w:tcBorders>
                  <w:left w:val="single" w:sz="8" w:space="0" w:color="999999"/>
                  <w:right w:val="single" w:sz="8" w:space="0" w:color="999999"/>
                </w:tcBorders>
                <w:vAlign w:val="center"/>
                <w:hideMark/>
              </w:tcPr>
            </w:tcPrChange>
          </w:tcPr>
          <w:p w14:paraId="4BADE384"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Change w:id="2600" w:author="Author" w:date="2018-02-09T12:07:00Z">
              <w:tcPr>
                <w:tcW w:w="1556" w:type="dxa"/>
                <w:vMerge/>
                <w:tcBorders>
                  <w:left w:val="single" w:sz="8" w:space="0" w:color="999999"/>
                  <w:right w:val="single" w:sz="8" w:space="0" w:color="999999"/>
                </w:tcBorders>
                <w:vAlign w:val="center"/>
                <w:hideMark/>
              </w:tcPr>
            </w:tcPrChange>
          </w:tcPr>
          <w:p w14:paraId="68FE1545" w14:textId="77777777" w:rsidR="004D0899" w:rsidRPr="002326C1" w:rsidRDefault="004D0899" w:rsidP="004D0899">
            <w:pPr>
              <w:spacing w:before="0" w:after="0" w:line="240" w:lineRule="auto"/>
              <w:rPr>
                <w:lang w:val="en-US"/>
              </w:rPr>
            </w:pPr>
          </w:p>
        </w:tc>
        <w:tc>
          <w:tcPr>
            <w:tcW w:w="2520" w:type="dxa"/>
            <w:vMerge/>
            <w:tcBorders>
              <w:left w:val="single" w:sz="8" w:space="0" w:color="999999"/>
              <w:right w:val="single" w:sz="8" w:space="0" w:color="999999"/>
            </w:tcBorders>
            <w:vAlign w:val="center"/>
            <w:hideMark/>
            <w:tcPrChange w:id="2601" w:author="Author" w:date="2018-02-09T12:07:00Z">
              <w:tcPr>
                <w:tcW w:w="2520" w:type="dxa"/>
                <w:vMerge/>
                <w:tcBorders>
                  <w:left w:val="single" w:sz="8" w:space="0" w:color="999999"/>
                  <w:right w:val="single" w:sz="8" w:space="0" w:color="999999"/>
                </w:tcBorders>
                <w:vAlign w:val="center"/>
                <w:hideMark/>
              </w:tcPr>
            </w:tcPrChange>
          </w:tcPr>
          <w:p w14:paraId="7682DB7E"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Change w:id="2602" w:author="Author" w:date="2018-02-09T12:07:00Z">
              <w:tcPr>
                <w:tcW w:w="2520" w:type="dxa"/>
                <w:tcBorders>
                  <w:top w:val="single" w:sz="8" w:space="0" w:color="999999"/>
                  <w:left w:val="single" w:sz="8" w:space="0" w:color="999999"/>
                  <w:bottom w:val="single" w:sz="8" w:space="0" w:color="999999"/>
                  <w:right w:val="single" w:sz="8" w:space="0" w:color="999999"/>
                </w:tcBorders>
              </w:tcPr>
            </w:tcPrChange>
          </w:tcPr>
          <w:p w14:paraId="152B7267" w14:textId="3F9EFAFD" w:rsidR="004D0899" w:rsidRPr="00482FBA" w:rsidRDefault="004D0899" w:rsidP="004D0899">
            <w:pPr>
              <w:rPr>
                <w:strike/>
                <w:lang w:val="en-US"/>
              </w:rPr>
            </w:pPr>
            <w:del w:id="2603" w:author="Author" w:date="2018-02-09T12:07:00Z">
              <w:r w:rsidRPr="00482FBA" w:rsidDel="00D96DE3">
                <w:rPr>
                  <w:rStyle w:val="SAPScreenElement"/>
                  <w:strike/>
                  <w:lang w:val="en-US"/>
                </w:rPr>
                <w:delText xml:space="preserve">Frequency: </w:delText>
              </w:r>
              <w:r w:rsidRPr="00482FBA" w:rsidDel="00D96DE3">
                <w:rPr>
                  <w:strike/>
                  <w:lang w:val="en-US"/>
                </w:rPr>
                <w:delText xml:space="preserve">defaulted based on chosen </w:delText>
              </w:r>
              <w:r w:rsidRPr="00482FBA" w:rsidDel="00D96DE3">
                <w:rPr>
                  <w:rStyle w:val="SAPScreenElement"/>
                  <w:strike/>
                  <w:lang w:val="en-US"/>
                </w:rPr>
                <w:delText>Pay Component;</w:delText>
              </w:r>
              <w:r w:rsidRPr="00482FBA" w:rsidDel="00D96DE3">
                <w:rPr>
                  <w:strike/>
                  <w:lang w:val="en-US"/>
                </w:rPr>
                <w:delText xml:space="preserve"> leave as is</w:delText>
              </w:r>
            </w:del>
          </w:p>
        </w:tc>
        <w:tc>
          <w:tcPr>
            <w:tcW w:w="3240" w:type="dxa"/>
            <w:tcBorders>
              <w:top w:val="single" w:sz="8" w:space="0" w:color="999999"/>
              <w:left w:val="single" w:sz="8" w:space="0" w:color="999999"/>
              <w:bottom w:val="single" w:sz="8" w:space="0" w:color="999999"/>
              <w:right w:val="single" w:sz="8" w:space="0" w:color="999999"/>
            </w:tcBorders>
            <w:tcPrChange w:id="2604" w:author="Author" w:date="2018-02-09T12:07:00Z">
              <w:tcPr>
                <w:tcW w:w="3240" w:type="dxa"/>
                <w:tcBorders>
                  <w:top w:val="single" w:sz="8" w:space="0" w:color="999999"/>
                  <w:left w:val="single" w:sz="8" w:space="0" w:color="999999"/>
                  <w:bottom w:val="single" w:sz="8" w:space="0" w:color="999999"/>
                  <w:right w:val="single" w:sz="8" w:space="0" w:color="999999"/>
                </w:tcBorders>
              </w:tcPr>
            </w:tcPrChange>
          </w:tcPr>
          <w:p w14:paraId="2E91311F" w14:textId="6EE3EA34" w:rsidR="004D0899" w:rsidRPr="00482FBA" w:rsidDel="00D96DE3" w:rsidRDefault="004D0899" w:rsidP="004D0899">
            <w:pPr>
              <w:rPr>
                <w:del w:id="2605" w:author="Author" w:date="2018-02-09T12:07:00Z"/>
                <w:strike/>
                <w:lang w:val="en-US"/>
              </w:rPr>
            </w:pPr>
            <w:del w:id="2606" w:author="Author" w:date="2018-02-09T12:07:00Z">
              <w:r w:rsidRPr="00482FBA" w:rsidDel="00D96DE3">
                <w:rPr>
                  <w:strike/>
                  <w:lang w:val="en-US"/>
                </w:rPr>
                <w:delText>In our example, the defaulted value is</w:delText>
              </w:r>
              <w:r w:rsidRPr="00482FBA" w:rsidDel="00D96DE3">
                <w:rPr>
                  <w:rStyle w:val="SAPUserEntry"/>
                  <w:strike/>
                  <w:lang w:val="en-US"/>
                </w:rPr>
                <w:delText xml:space="preserve"> Monthly</w:delText>
              </w:r>
              <w:r w:rsidRPr="00482FBA" w:rsidDel="00D96DE3">
                <w:rPr>
                  <w:strike/>
                  <w:lang w:val="en-US"/>
                </w:rPr>
                <w:delText xml:space="preserve"> </w:delText>
              </w:r>
              <w:r w:rsidRPr="00482FBA" w:rsidDel="00D96DE3">
                <w:rPr>
                  <w:rStyle w:val="SAPUserEntry"/>
                  <w:strike/>
                  <w:lang w:val="en-US"/>
                </w:rPr>
                <w:delText>(MON)</w:delText>
              </w:r>
              <w:r w:rsidRPr="00482FBA" w:rsidDel="00D96DE3">
                <w:rPr>
                  <w:strike/>
                  <w:lang w:val="en-US"/>
                </w:rPr>
                <w:delText>.</w:delText>
              </w:r>
            </w:del>
          </w:p>
          <w:p w14:paraId="794494DE" w14:textId="0D532EEF" w:rsidR="004D0899" w:rsidRPr="00482FBA" w:rsidDel="00D96DE3" w:rsidRDefault="004D0899" w:rsidP="004D0899">
            <w:pPr>
              <w:pStyle w:val="SAPNoteHeading"/>
              <w:ind w:left="0"/>
              <w:rPr>
                <w:del w:id="2607" w:author="Author" w:date="2018-02-09T12:07:00Z"/>
                <w:strike/>
                <w:lang w:val="en-US"/>
              </w:rPr>
            </w:pPr>
            <w:del w:id="2608" w:author="Author" w:date="2018-02-09T12:07:00Z">
              <w:r w:rsidRPr="00482FBA" w:rsidDel="00D96DE3">
                <w:rPr>
                  <w:strike/>
                  <w:noProof/>
                  <w:lang w:val="en-US"/>
                </w:rPr>
                <w:drawing>
                  <wp:inline distT="0" distB="0" distL="0" distR="0" wp14:anchorId="0DC27D10" wp14:editId="736C5CB6">
                    <wp:extent cx="225425" cy="225425"/>
                    <wp:effectExtent l="0" t="0" r="3175" b="317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482FBA" w:rsidDel="00D96DE3">
                <w:rPr>
                  <w:strike/>
                  <w:lang w:val="en-US"/>
                </w:rPr>
                <w:delText> Recommendation</w:delText>
              </w:r>
            </w:del>
          </w:p>
          <w:p w14:paraId="3ED0962F" w14:textId="4B3C3B33" w:rsidR="004D0899" w:rsidRPr="00482FBA" w:rsidRDefault="004D0899" w:rsidP="004D0899">
            <w:pPr>
              <w:pStyle w:val="NoteParagraph"/>
              <w:ind w:left="0"/>
              <w:rPr>
                <w:strike/>
                <w:lang w:val="en-US"/>
              </w:rPr>
            </w:pPr>
            <w:del w:id="2609" w:author="Author" w:date="2018-02-09T12:07:00Z">
              <w:r w:rsidRPr="00482FBA" w:rsidDel="00D96DE3">
                <w:rPr>
                  <w:strike/>
                  <w:lang w:val="en-US"/>
                </w:rPr>
                <w:delText>Required if integration with Employee Central Payroll is in place.</w:delText>
              </w:r>
            </w:del>
          </w:p>
        </w:tc>
        <w:tc>
          <w:tcPr>
            <w:tcW w:w="2520" w:type="dxa"/>
            <w:vMerge/>
            <w:tcBorders>
              <w:top w:val="single" w:sz="8" w:space="0" w:color="999999"/>
              <w:left w:val="single" w:sz="8" w:space="0" w:color="999999"/>
              <w:bottom w:val="single" w:sz="8" w:space="0" w:color="999999"/>
              <w:right w:val="single" w:sz="8" w:space="0" w:color="999999"/>
            </w:tcBorders>
            <w:vAlign w:val="center"/>
            <w:hideMark/>
            <w:tcPrChange w:id="2610" w:author="Author" w:date="2018-02-09T12:07:00Z">
              <w:tcPr>
                <w:tcW w:w="2520" w:type="dxa"/>
                <w:vMerge/>
                <w:tcBorders>
                  <w:top w:val="single" w:sz="8" w:space="0" w:color="999999"/>
                  <w:left w:val="single" w:sz="8" w:space="0" w:color="999999"/>
                  <w:bottom w:val="single" w:sz="8" w:space="0" w:color="999999"/>
                  <w:right w:val="single" w:sz="8" w:space="0" w:color="999999"/>
                </w:tcBorders>
                <w:vAlign w:val="center"/>
                <w:hideMark/>
              </w:tcPr>
            </w:tcPrChange>
          </w:tcPr>
          <w:p w14:paraId="631E6ED3"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Change w:id="2611" w:author="Author" w:date="2018-02-09T12:07:00Z">
              <w:tcPr>
                <w:tcW w:w="1174" w:type="dxa"/>
                <w:tcBorders>
                  <w:top w:val="single" w:sz="8" w:space="0" w:color="999999"/>
                  <w:left w:val="single" w:sz="8" w:space="0" w:color="999999"/>
                  <w:bottom w:val="single" w:sz="8" w:space="0" w:color="999999"/>
                  <w:right w:val="single" w:sz="8" w:space="0" w:color="999999"/>
                </w:tcBorders>
              </w:tcPr>
            </w:tcPrChange>
          </w:tcPr>
          <w:p w14:paraId="218E881E" w14:textId="77777777" w:rsidR="004D0899" w:rsidRPr="002326C1" w:rsidRDefault="004D0899" w:rsidP="004D0899">
            <w:pPr>
              <w:rPr>
                <w:lang w:val="en-US"/>
              </w:rPr>
            </w:pPr>
          </w:p>
        </w:tc>
      </w:tr>
      <w:tr w:rsidR="004D0899" w:rsidRPr="00AC5720" w14:paraId="30E9E2D1" w14:textId="77777777" w:rsidTr="00357342">
        <w:trPr>
          <w:trHeight w:val="357"/>
        </w:trPr>
        <w:tc>
          <w:tcPr>
            <w:tcW w:w="756" w:type="dxa"/>
            <w:vMerge/>
            <w:tcBorders>
              <w:left w:val="single" w:sz="8" w:space="0" w:color="999999"/>
              <w:right w:val="single" w:sz="8" w:space="0" w:color="999999"/>
            </w:tcBorders>
            <w:vAlign w:val="center"/>
          </w:tcPr>
          <w:p w14:paraId="0E4FCA6A"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tcPr>
          <w:p w14:paraId="2614F97C" w14:textId="77777777" w:rsidR="004D0899" w:rsidRPr="002326C1" w:rsidRDefault="004D0899" w:rsidP="004D0899">
            <w:pPr>
              <w:spacing w:before="0" w:after="0" w:line="240" w:lineRule="auto"/>
              <w:rPr>
                <w:lang w:val="en-US"/>
              </w:rPr>
            </w:pPr>
          </w:p>
        </w:tc>
        <w:tc>
          <w:tcPr>
            <w:tcW w:w="2520" w:type="dxa"/>
            <w:vMerge/>
            <w:tcBorders>
              <w:left w:val="single" w:sz="8" w:space="0" w:color="999999"/>
              <w:bottom w:val="single" w:sz="8" w:space="0" w:color="999999"/>
              <w:right w:val="single" w:sz="8" w:space="0" w:color="999999"/>
            </w:tcBorders>
          </w:tcPr>
          <w:p w14:paraId="0DB3CDA3"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45E4938C" w14:textId="6108A7EC" w:rsidR="004D0899" w:rsidRPr="00482FBA" w:rsidRDefault="004D0899" w:rsidP="004D0899">
            <w:pPr>
              <w:rPr>
                <w:rStyle w:val="SAPScreenElement"/>
                <w:strike/>
                <w:lang w:val="en-US"/>
              </w:rPr>
            </w:pPr>
            <w:del w:id="2612" w:author="Author" w:date="2018-02-09T12:07:00Z">
              <w:r w:rsidRPr="00482FBA" w:rsidDel="00D96DE3">
                <w:rPr>
                  <w:strike/>
                  <w:lang w:val="en-US"/>
                </w:rPr>
                <w:delText>If appropriate, add a</w:delText>
              </w:r>
              <w:r w:rsidRPr="00482FBA" w:rsidDel="00D96DE3">
                <w:rPr>
                  <w:rStyle w:val="SAPScreenElement"/>
                  <w:strike/>
                  <w:lang w:val="en-US"/>
                </w:rPr>
                <w:delText xml:space="preserve"> Pay Component </w:delText>
              </w:r>
              <w:r w:rsidRPr="00482FBA" w:rsidDel="00D96DE3">
                <w:rPr>
                  <w:strike/>
                  <w:lang w:val="en-US"/>
                </w:rPr>
                <w:delText xml:space="preserve">related to recurring payments. For this, select in the </w:delText>
              </w:r>
              <w:r w:rsidRPr="00482FBA" w:rsidDel="00D96DE3">
                <w:rPr>
                  <w:rStyle w:val="SAPScreenElement"/>
                  <w:strike/>
                  <w:lang w:val="en-US"/>
                </w:rPr>
                <w:delText xml:space="preserve">Compensation </w:delText>
              </w:r>
              <w:r w:rsidRPr="00482FBA" w:rsidDel="00D96DE3">
                <w:rPr>
                  <w:strike/>
                  <w:lang w:val="en-US"/>
                </w:rPr>
                <w:delText xml:space="preserve">block the </w:delText>
              </w:r>
              <w:r w:rsidRPr="00482FBA" w:rsidDel="00D96DE3">
                <w:rPr>
                  <w:rStyle w:val="SAPScreenElement"/>
                  <w:strike/>
                  <w:lang w:val="en-US"/>
                </w:rPr>
                <w:sym w:font="Symbol" w:char="F0C5"/>
              </w:r>
              <w:r w:rsidRPr="00482FBA" w:rsidDel="00D96DE3">
                <w:rPr>
                  <w:rStyle w:val="SAPScreenElement"/>
                  <w:strike/>
                  <w:lang w:val="en-US"/>
                </w:rPr>
                <w:delText xml:space="preserve"> Add</w:delText>
              </w:r>
              <w:r w:rsidRPr="00482FBA" w:rsidDel="00D96DE3">
                <w:rPr>
                  <w:strike/>
                  <w:lang w:val="en-US"/>
                </w:rPr>
                <w:delText xml:space="preserve"> link, select as </w:delText>
              </w:r>
              <w:r w:rsidRPr="00482FBA" w:rsidDel="00D96DE3">
                <w:rPr>
                  <w:rStyle w:val="SAPScreenElement"/>
                  <w:strike/>
                  <w:lang w:val="en-US"/>
                </w:rPr>
                <w:delText>Pay Component</w:delText>
              </w:r>
              <w:r w:rsidRPr="00482FBA" w:rsidDel="00D96DE3">
                <w:rPr>
                  <w:strike/>
                  <w:lang w:val="en-US"/>
                </w:rPr>
                <w:delText xml:space="preserve"> for example</w:delText>
              </w:r>
              <w:r w:rsidRPr="00482FBA" w:rsidDel="00D96DE3">
                <w:rPr>
                  <w:rStyle w:val="SAPUserEntry"/>
                  <w:strike/>
                  <w:lang w:val="en-US"/>
                </w:rPr>
                <w:delText xml:space="preserve"> US</w:delText>
              </w:r>
              <w:r w:rsidRPr="00482FBA" w:rsidDel="00D96DE3">
                <w:rPr>
                  <w:strike/>
                  <w:lang w:val="en-US"/>
                </w:rPr>
                <w:delText xml:space="preserve"> </w:delText>
              </w:r>
              <w:r w:rsidRPr="00482FBA" w:rsidDel="00D96DE3">
                <w:rPr>
                  <w:rStyle w:val="SAPUserEntry"/>
                  <w:strike/>
                  <w:lang w:val="en-US"/>
                </w:rPr>
                <w:delText>-</w:delText>
              </w:r>
              <w:r w:rsidRPr="00482FBA" w:rsidDel="00D96DE3">
                <w:rPr>
                  <w:strike/>
                  <w:lang w:val="en-US"/>
                </w:rPr>
                <w:delText xml:space="preserve"> </w:delText>
              </w:r>
              <w:r w:rsidRPr="00482FBA" w:rsidDel="00D96DE3">
                <w:rPr>
                  <w:rStyle w:val="SAPUserEntry"/>
                  <w:strike/>
                  <w:lang w:val="en-US"/>
                </w:rPr>
                <w:delText>Equipment allowance (1121US)</w:delText>
              </w:r>
              <w:r w:rsidRPr="00482FBA" w:rsidDel="00D96DE3">
                <w:rPr>
                  <w:strike/>
                  <w:lang w:val="en-US"/>
                </w:rPr>
                <w:delText>, and enter data as appropriate</w:delText>
              </w:r>
            </w:del>
          </w:p>
        </w:tc>
        <w:tc>
          <w:tcPr>
            <w:tcW w:w="3240" w:type="dxa"/>
            <w:tcBorders>
              <w:top w:val="single" w:sz="8" w:space="0" w:color="999999"/>
              <w:left w:val="single" w:sz="8" w:space="0" w:color="999999"/>
              <w:bottom w:val="single" w:sz="8" w:space="0" w:color="999999"/>
              <w:right w:val="single" w:sz="8" w:space="0" w:color="999999"/>
            </w:tcBorders>
          </w:tcPr>
          <w:p w14:paraId="6CFD3793" w14:textId="77777777" w:rsidR="004D0899" w:rsidRPr="00482FBA" w:rsidRDefault="004D0899" w:rsidP="004D0899">
            <w:pPr>
              <w:rPr>
                <w:strike/>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tcPr>
          <w:p w14:paraId="4949FAD0"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3627D382" w14:textId="77777777" w:rsidR="004D0899" w:rsidRPr="002326C1" w:rsidRDefault="004D0899" w:rsidP="004D0899">
            <w:pPr>
              <w:rPr>
                <w:lang w:val="en-US"/>
              </w:rPr>
            </w:pPr>
          </w:p>
        </w:tc>
      </w:tr>
      <w:tr w:rsidR="004D0899" w:rsidRPr="00AC5720" w14:paraId="3D5FA5BD"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2613" w:author="Author" w:date="2018-02-09T12:07: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2614" w:author="Author" w:date="2018-02-09T12:07:00Z">
            <w:trPr>
              <w:trHeight w:val="357"/>
            </w:trPr>
          </w:trPrChange>
        </w:trPr>
        <w:tc>
          <w:tcPr>
            <w:tcW w:w="756" w:type="dxa"/>
            <w:vMerge/>
            <w:tcBorders>
              <w:left w:val="single" w:sz="8" w:space="0" w:color="999999"/>
              <w:right w:val="single" w:sz="8" w:space="0" w:color="999999"/>
            </w:tcBorders>
            <w:vAlign w:val="center"/>
            <w:hideMark/>
            <w:tcPrChange w:id="2615" w:author="Author" w:date="2018-02-09T12:07:00Z">
              <w:tcPr>
                <w:tcW w:w="756" w:type="dxa"/>
                <w:vMerge/>
                <w:tcBorders>
                  <w:left w:val="single" w:sz="8" w:space="0" w:color="999999"/>
                  <w:right w:val="single" w:sz="8" w:space="0" w:color="999999"/>
                </w:tcBorders>
                <w:vAlign w:val="center"/>
                <w:hideMark/>
              </w:tcPr>
            </w:tcPrChange>
          </w:tcPr>
          <w:p w14:paraId="17AF356F"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Change w:id="2616" w:author="Author" w:date="2018-02-09T12:07:00Z">
              <w:tcPr>
                <w:tcW w:w="1556" w:type="dxa"/>
                <w:vMerge/>
                <w:tcBorders>
                  <w:left w:val="single" w:sz="8" w:space="0" w:color="999999"/>
                  <w:right w:val="single" w:sz="8" w:space="0" w:color="999999"/>
                </w:tcBorders>
                <w:vAlign w:val="center"/>
                <w:hideMark/>
              </w:tcPr>
            </w:tcPrChange>
          </w:tcPr>
          <w:p w14:paraId="37A19E12" w14:textId="77777777" w:rsidR="004D0899" w:rsidRPr="002326C1" w:rsidRDefault="004D0899" w:rsidP="004D0899">
            <w:pPr>
              <w:spacing w:before="0" w:after="0" w:line="240" w:lineRule="auto"/>
              <w:rPr>
                <w:lang w:val="en-US"/>
              </w:rPr>
            </w:pPr>
          </w:p>
        </w:tc>
        <w:tc>
          <w:tcPr>
            <w:tcW w:w="2520" w:type="dxa"/>
            <w:vMerge w:val="restart"/>
            <w:tcBorders>
              <w:top w:val="single" w:sz="8" w:space="0" w:color="999999"/>
              <w:left w:val="single" w:sz="8" w:space="0" w:color="999999"/>
              <w:bottom w:val="single" w:sz="8" w:space="0" w:color="999999"/>
              <w:right w:val="single" w:sz="8" w:space="0" w:color="999999"/>
            </w:tcBorders>
            <w:tcPrChange w:id="2617" w:author="Author" w:date="2018-02-09T12:07:00Z">
              <w:tcPr>
                <w:tcW w:w="2520" w:type="dxa"/>
                <w:vMerge w:val="restart"/>
                <w:tcBorders>
                  <w:top w:val="single" w:sz="8" w:space="0" w:color="999999"/>
                  <w:left w:val="single" w:sz="8" w:space="0" w:color="999999"/>
                  <w:bottom w:val="single" w:sz="8" w:space="0" w:color="999999"/>
                  <w:right w:val="single" w:sz="8" w:space="0" w:color="999999"/>
                </w:tcBorders>
              </w:tcPr>
            </w:tcPrChange>
          </w:tcPr>
          <w:p w14:paraId="4E39DB99" w14:textId="37B69D57" w:rsidR="004D0899" w:rsidRPr="002326C1" w:rsidDel="00D96DE3" w:rsidRDefault="004D0899" w:rsidP="004D0899">
            <w:pPr>
              <w:rPr>
                <w:del w:id="2618" w:author="Author" w:date="2018-02-09T12:07:00Z"/>
                <w:lang w:val="en-US"/>
              </w:rPr>
            </w:pPr>
            <w:commentRangeStart w:id="2619"/>
            <w:commentRangeStart w:id="2620"/>
            <w:del w:id="2621" w:author="Author" w:date="2018-02-09T12:07:00Z">
              <w:r w:rsidRPr="002326C1" w:rsidDel="00D96DE3">
                <w:rPr>
                  <w:lang w:val="en-US"/>
                </w:rPr>
                <w:delText xml:space="preserve">Optionally, in the </w:delText>
              </w:r>
              <w:r w:rsidRPr="002326C1" w:rsidDel="00D96DE3">
                <w:rPr>
                  <w:rStyle w:val="SAPScreenElement"/>
                  <w:lang w:val="en-US"/>
                </w:rPr>
                <w:delText xml:space="preserve">Spot Bonus </w:delText>
              </w:r>
              <w:r w:rsidRPr="002326C1" w:rsidDel="00D96DE3">
                <w:rPr>
                  <w:lang w:val="en-US"/>
                </w:rPr>
                <w:delText xml:space="preserve">block (if already known during rehiring, else skip this activity), select the </w:delText>
              </w:r>
              <w:r w:rsidRPr="002326C1" w:rsidDel="00D96DE3">
                <w:rPr>
                  <w:rStyle w:val="SAPScreenElement"/>
                  <w:lang w:val="en-US"/>
                </w:rPr>
                <w:sym w:font="Symbol" w:char="F0C5"/>
              </w:r>
              <w:r w:rsidRPr="002326C1" w:rsidDel="00D96DE3">
                <w:rPr>
                  <w:rStyle w:val="SAPScreenElement"/>
                  <w:lang w:val="en-US"/>
                </w:rPr>
                <w:delText xml:space="preserve"> Add</w:delText>
              </w:r>
              <w:r w:rsidRPr="002326C1" w:rsidDel="00D96DE3">
                <w:rPr>
                  <w:lang w:val="en-US"/>
                </w:rPr>
                <w:delText xml:space="preserve"> link and make entries as appropriate:</w:delText>
              </w:r>
              <w:commentRangeEnd w:id="2619"/>
              <w:r w:rsidDel="00D96DE3">
                <w:rPr>
                  <w:rStyle w:val="CommentReference"/>
                </w:rPr>
                <w:commentReference w:id="2619"/>
              </w:r>
              <w:commentRangeEnd w:id="2620"/>
              <w:r w:rsidDel="00D96DE3">
                <w:rPr>
                  <w:rStyle w:val="CommentReference"/>
                </w:rPr>
                <w:commentReference w:id="2620"/>
              </w:r>
            </w:del>
          </w:p>
          <w:p w14:paraId="1CAA6C3A" w14:textId="62582E06" w:rsidR="004D0899" w:rsidRPr="002326C1" w:rsidDel="00D96DE3" w:rsidRDefault="004D0899" w:rsidP="004D0899">
            <w:pPr>
              <w:pStyle w:val="SAPNoteHeading"/>
              <w:ind w:left="0"/>
              <w:rPr>
                <w:del w:id="2622" w:author="Author" w:date="2018-02-09T12:07:00Z"/>
                <w:lang w:val="en-US"/>
              </w:rPr>
            </w:pPr>
            <w:del w:id="2623" w:author="Author" w:date="2018-02-09T12:07:00Z">
              <w:r w:rsidRPr="002326C1" w:rsidDel="00D96DE3">
                <w:rPr>
                  <w:noProof/>
                  <w:lang w:val="en-US"/>
                </w:rPr>
                <w:drawing>
                  <wp:inline distT="0" distB="0" distL="0" distR="0" wp14:anchorId="3D7464E6" wp14:editId="354F9091">
                    <wp:extent cx="228600" cy="228600"/>
                    <wp:effectExtent l="0" t="0" r="0" b="0"/>
                    <wp:docPr id="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sidDel="00D96DE3">
                <w:rPr>
                  <w:lang w:val="en-US"/>
                </w:rPr>
                <w:delText xml:space="preserve"> Note</w:delText>
              </w:r>
            </w:del>
          </w:p>
          <w:p w14:paraId="5106B946" w14:textId="1731CBF6" w:rsidR="004D0899" w:rsidRPr="002326C1" w:rsidRDefault="004D0899" w:rsidP="004D0899">
            <w:pPr>
              <w:pStyle w:val="NoteParagraph"/>
              <w:ind w:left="0"/>
              <w:rPr>
                <w:lang w:val="en-US"/>
              </w:rPr>
            </w:pPr>
            <w:del w:id="2624" w:author="Author" w:date="2018-02-09T12:07:00Z">
              <w:r w:rsidRPr="002326C1" w:rsidDel="00D96DE3">
                <w:rPr>
                  <w:lang w:val="en-US"/>
                </w:rPr>
                <w:delText xml:space="preserve">In case integration with Employee Central Payroll is in place, the information will be kept in the Employee Central Payroll system in infotype </w:delText>
              </w:r>
              <w:r w:rsidRPr="002326C1" w:rsidDel="00D96DE3">
                <w:rPr>
                  <w:rStyle w:val="SAPScreenElement"/>
                  <w:color w:val="auto"/>
                  <w:lang w:val="en-US"/>
                </w:rPr>
                <w:delText>Additional Payments</w:delText>
              </w:r>
              <w:r w:rsidRPr="002326C1" w:rsidDel="00D96DE3">
                <w:rPr>
                  <w:lang w:val="en-US"/>
                </w:rPr>
                <w:delText>.</w:delText>
              </w:r>
            </w:del>
          </w:p>
        </w:tc>
        <w:tc>
          <w:tcPr>
            <w:tcW w:w="2520" w:type="dxa"/>
            <w:tcBorders>
              <w:top w:val="single" w:sz="8" w:space="0" w:color="999999"/>
              <w:left w:val="single" w:sz="8" w:space="0" w:color="999999"/>
              <w:bottom w:val="single" w:sz="8" w:space="0" w:color="999999"/>
              <w:right w:val="single" w:sz="8" w:space="0" w:color="999999"/>
            </w:tcBorders>
            <w:tcPrChange w:id="2625" w:author="Author" w:date="2018-02-09T12:07:00Z">
              <w:tcPr>
                <w:tcW w:w="2520" w:type="dxa"/>
                <w:tcBorders>
                  <w:top w:val="single" w:sz="8" w:space="0" w:color="999999"/>
                  <w:left w:val="single" w:sz="8" w:space="0" w:color="999999"/>
                  <w:bottom w:val="single" w:sz="8" w:space="0" w:color="999999"/>
                  <w:right w:val="single" w:sz="8" w:space="0" w:color="999999"/>
                </w:tcBorders>
              </w:tcPr>
            </w:tcPrChange>
          </w:tcPr>
          <w:p w14:paraId="09FE81DB" w14:textId="3A1508CB" w:rsidR="004D0899" w:rsidRPr="002326C1" w:rsidRDefault="004D0899" w:rsidP="004D0899">
            <w:pPr>
              <w:rPr>
                <w:lang w:val="en-US"/>
              </w:rPr>
            </w:pPr>
            <w:del w:id="2626" w:author="Author" w:date="2018-02-09T12:07:00Z">
              <w:r w:rsidRPr="002326C1" w:rsidDel="00D96DE3">
                <w:rPr>
                  <w:rStyle w:val="SAPScreenElement"/>
                  <w:lang w:val="en-US"/>
                </w:rPr>
                <w:delText xml:space="preserve">Value: </w:delText>
              </w:r>
              <w:r w:rsidRPr="002326C1" w:rsidDel="00D96DE3">
                <w:rPr>
                  <w:lang w:val="en-US"/>
                </w:rPr>
                <w:delText>enter value as appropriate</w:delText>
              </w:r>
            </w:del>
          </w:p>
        </w:tc>
        <w:tc>
          <w:tcPr>
            <w:tcW w:w="3240" w:type="dxa"/>
            <w:tcBorders>
              <w:top w:val="single" w:sz="8" w:space="0" w:color="999999"/>
              <w:left w:val="single" w:sz="8" w:space="0" w:color="999999"/>
              <w:bottom w:val="single" w:sz="8" w:space="0" w:color="999999"/>
              <w:right w:val="single" w:sz="8" w:space="0" w:color="999999"/>
            </w:tcBorders>
            <w:tcPrChange w:id="2627" w:author="Author" w:date="2018-02-09T12:07:00Z">
              <w:tcPr>
                <w:tcW w:w="3240" w:type="dxa"/>
                <w:tcBorders>
                  <w:top w:val="single" w:sz="8" w:space="0" w:color="999999"/>
                  <w:left w:val="single" w:sz="8" w:space="0" w:color="999999"/>
                  <w:bottom w:val="single" w:sz="8" w:space="0" w:color="999999"/>
                  <w:right w:val="single" w:sz="8" w:space="0" w:color="999999"/>
                </w:tcBorders>
              </w:tcPr>
            </w:tcPrChange>
          </w:tcPr>
          <w:p w14:paraId="03C876B8" w14:textId="0DA297C9" w:rsidR="004D0899" w:rsidRPr="002326C1" w:rsidRDefault="004D0899" w:rsidP="004D0899">
            <w:pPr>
              <w:rPr>
                <w:lang w:val="en-US"/>
              </w:rPr>
            </w:pPr>
            <w:del w:id="2628" w:author="Author" w:date="2018-02-09T12:07:00Z">
              <w:r w:rsidRPr="002326C1" w:rsidDel="00D96DE3">
                <w:rPr>
                  <w:lang w:val="en-US"/>
                </w:rPr>
                <w:delText>In case you select a value for this field, you must fill the 3 fields below, too!</w:delText>
              </w:r>
            </w:del>
          </w:p>
        </w:tc>
        <w:tc>
          <w:tcPr>
            <w:tcW w:w="2520" w:type="dxa"/>
            <w:vMerge/>
            <w:tcBorders>
              <w:top w:val="single" w:sz="8" w:space="0" w:color="999999"/>
              <w:left w:val="single" w:sz="8" w:space="0" w:color="999999"/>
              <w:bottom w:val="single" w:sz="8" w:space="0" w:color="999999"/>
              <w:right w:val="single" w:sz="8" w:space="0" w:color="999999"/>
            </w:tcBorders>
            <w:vAlign w:val="center"/>
            <w:hideMark/>
            <w:tcPrChange w:id="2629" w:author="Author" w:date="2018-02-09T12:07:00Z">
              <w:tcPr>
                <w:tcW w:w="2520" w:type="dxa"/>
                <w:vMerge/>
                <w:tcBorders>
                  <w:top w:val="single" w:sz="8" w:space="0" w:color="999999"/>
                  <w:left w:val="single" w:sz="8" w:space="0" w:color="999999"/>
                  <w:bottom w:val="single" w:sz="8" w:space="0" w:color="999999"/>
                  <w:right w:val="single" w:sz="8" w:space="0" w:color="999999"/>
                </w:tcBorders>
                <w:vAlign w:val="center"/>
                <w:hideMark/>
              </w:tcPr>
            </w:tcPrChange>
          </w:tcPr>
          <w:p w14:paraId="3C7F213F"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Change w:id="2630" w:author="Author" w:date="2018-02-09T12:07:00Z">
              <w:tcPr>
                <w:tcW w:w="1174" w:type="dxa"/>
                <w:tcBorders>
                  <w:top w:val="single" w:sz="8" w:space="0" w:color="999999"/>
                  <w:left w:val="single" w:sz="8" w:space="0" w:color="999999"/>
                  <w:bottom w:val="single" w:sz="8" w:space="0" w:color="999999"/>
                  <w:right w:val="single" w:sz="8" w:space="0" w:color="999999"/>
                </w:tcBorders>
              </w:tcPr>
            </w:tcPrChange>
          </w:tcPr>
          <w:p w14:paraId="742B54C3" w14:textId="77777777" w:rsidR="004D0899" w:rsidRPr="002326C1" w:rsidRDefault="004D0899" w:rsidP="004D0899">
            <w:pPr>
              <w:rPr>
                <w:lang w:val="en-US"/>
              </w:rPr>
            </w:pPr>
          </w:p>
        </w:tc>
      </w:tr>
      <w:tr w:rsidR="004D0899" w:rsidRPr="00AC5720" w14:paraId="4A5A9C96"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2631" w:author="Author" w:date="2018-02-09T12:07: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2632" w:author="Author" w:date="2018-02-09T12:07:00Z">
            <w:trPr>
              <w:trHeight w:val="357"/>
            </w:trPr>
          </w:trPrChange>
        </w:trPr>
        <w:tc>
          <w:tcPr>
            <w:tcW w:w="756" w:type="dxa"/>
            <w:vMerge/>
            <w:tcBorders>
              <w:left w:val="single" w:sz="8" w:space="0" w:color="999999"/>
              <w:right w:val="single" w:sz="8" w:space="0" w:color="999999"/>
            </w:tcBorders>
            <w:vAlign w:val="center"/>
            <w:hideMark/>
            <w:tcPrChange w:id="2633" w:author="Author" w:date="2018-02-09T12:07:00Z">
              <w:tcPr>
                <w:tcW w:w="756" w:type="dxa"/>
                <w:vMerge/>
                <w:tcBorders>
                  <w:left w:val="single" w:sz="8" w:space="0" w:color="999999"/>
                  <w:right w:val="single" w:sz="8" w:space="0" w:color="999999"/>
                </w:tcBorders>
                <w:vAlign w:val="center"/>
                <w:hideMark/>
              </w:tcPr>
            </w:tcPrChange>
          </w:tcPr>
          <w:p w14:paraId="196628E4"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Change w:id="2634" w:author="Author" w:date="2018-02-09T12:07:00Z">
              <w:tcPr>
                <w:tcW w:w="1556" w:type="dxa"/>
                <w:vMerge/>
                <w:tcBorders>
                  <w:left w:val="single" w:sz="8" w:space="0" w:color="999999"/>
                  <w:right w:val="single" w:sz="8" w:space="0" w:color="999999"/>
                </w:tcBorders>
                <w:vAlign w:val="center"/>
                <w:hideMark/>
              </w:tcPr>
            </w:tcPrChange>
          </w:tcPr>
          <w:p w14:paraId="7F3B7583" w14:textId="77777777" w:rsidR="004D0899" w:rsidRPr="002326C1" w:rsidRDefault="004D0899" w:rsidP="004D0899">
            <w:pPr>
              <w:spacing w:before="0" w:after="0" w:line="240" w:lineRule="auto"/>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tcPrChange w:id="2635" w:author="Author" w:date="2018-02-09T12:07:00Z">
              <w:tcPr>
                <w:tcW w:w="2520" w:type="dxa"/>
                <w:vMerge/>
                <w:tcBorders>
                  <w:top w:val="single" w:sz="8" w:space="0" w:color="999999"/>
                  <w:left w:val="single" w:sz="8" w:space="0" w:color="999999"/>
                  <w:bottom w:val="single" w:sz="8" w:space="0" w:color="999999"/>
                  <w:right w:val="single" w:sz="8" w:space="0" w:color="999999"/>
                </w:tcBorders>
                <w:vAlign w:val="center"/>
              </w:tcPr>
            </w:tcPrChange>
          </w:tcPr>
          <w:p w14:paraId="271815C2"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Change w:id="2636" w:author="Author" w:date="2018-02-09T12:07:00Z">
              <w:tcPr>
                <w:tcW w:w="2520" w:type="dxa"/>
                <w:tcBorders>
                  <w:top w:val="single" w:sz="8" w:space="0" w:color="999999"/>
                  <w:left w:val="single" w:sz="8" w:space="0" w:color="999999"/>
                  <w:bottom w:val="single" w:sz="8" w:space="0" w:color="999999"/>
                  <w:right w:val="single" w:sz="8" w:space="0" w:color="999999"/>
                </w:tcBorders>
              </w:tcPr>
            </w:tcPrChange>
          </w:tcPr>
          <w:p w14:paraId="62076DFE" w14:textId="48BEDE06" w:rsidR="004D0899" w:rsidRPr="002326C1" w:rsidRDefault="004D0899" w:rsidP="004D0899">
            <w:pPr>
              <w:rPr>
                <w:lang w:val="en-US"/>
              </w:rPr>
            </w:pPr>
            <w:del w:id="2637" w:author="Author" w:date="2018-02-09T12:07:00Z">
              <w:r w:rsidRPr="002326C1" w:rsidDel="00D96DE3">
                <w:rPr>
                  <w:rStyle w:val="SAPScreenElement"/>
                  <w:lang w:val="en-US"/>
                </w:rPr>
                <w:delText xml:space="preserve">Issue Date: </w:delText>
              </w:r>
              <w:r w:rsidRPr="002326C1" w:rsidDel="00D96DE3">
                <w:rPr>
                  <w:lang w:val="en-US"/>
                </w:rPr>
                <w:delText>select from calendar help</w:delText>
              </w:r>
            </w:del>
          </w:p>
        </w:tc>
        <w:tc>
          <w:tcPr>
            <w:tcW w:w="3240" w:type="dxa"/>
            <w:tcBorders>
              <w:top w:val="single" w:sz="8" w:space="0" w:color="999999"/>
              <w:left w:val="single" w:sz="8" w:space="0" w:color="999999"/>
              <w:bottom w:val="single" w:sz="8" w:space="0" w:color="999999"/>
              <w:right w:val="single" w:sz="8" w:space="0" w:color="999999"/>
            </w:tcBorders>
            <w:tcPrChange w:id="2638" w:author="Author" w:date="2018-02-09T12:07:00Z">
              <w:tcPr>
                <w:tcW w:w="3240" w:type="dxa"/>
                <w:tcBorders>
                  <w:top w:val="single" w:sz="8" w:space="0" w:color="999999"/>
                  <w:left w:val="single" w:sz="8" w:space="0" w:color="999999"/>
                  <w:bottom w:val="single" w:sz="8" w:space="0" w:color="999999"/>
                  <w:right w:val="single" w:sz="8" w:space="0" w:color="999999"/>
                </w:tcBorders>
              </w:tcPr>
            </w:tcPrChange>
          </w:tcPr>
          <w:p w14:paraId="5213A428" w14:textId="77777777" w:rsidR="004D0899" w:rsidRPr="002326C1" w:rsidRDefault="004D0899" w:rsidP="004D0899">
            <w:pPr>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Change w:id="2639" w:author="Author" w:date="2018-02-09T12:07:00Z">
              <w:tcPr>
                <w:tcW w:w="2520" w:type="dxa"/>
                <w:vMerge/>
                <w:tcBorders>
                  <w:top w:val="single" w:sz="8" w:space="0" w:color="999999"/>
                  <w:left w:val="single" w:sz="8" w:space="0" w:color="999999"/>
                  <w:bottom w:val="single" w:sz="8" w:space="0" w:color="999999"/>
                  <w:right w:val="single" w:sz="8" w:space="0" w:color="999999"/>
                </w:tcBorders>
                <w:vAlign w:val="center"/>
                <w:hideMark/>
              </w:tcPr>
            </w:tcPrChange>
          </w:tcPr>
          <w:p w14:paraId="568D682C"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Change w:id="2640" w:author="Author" w:date="2018-02-09T12:07:00Z">
              <w:tcPr>
                <w:tcW w:w="1174" w:type="dxa"/>
                <w:tcBorders>
                  <w:top w:val="single" w:sz="8" w:space="0" w:color="999999"/>
                  <w:left w:val="single" w:sz="8" w:space="0" w:color="999999"/>
                  <w:bottom w:val="single" w:sz="8" w:space="0" w:color="999999"/>
                  <w:right w:val="single" w:sz="8" w:space="0" w:color="999999"/>
                </w:tcBorders>
              </w:tcPr>
            </w:tcPrChange>
          </w:tcPr>
          <w:p w14:paraId="09E2516E" w14:textId="77777777" w:rsidR="004D0899" w:rsidRPr="002326C1" w:rsidRDefault="004D0899" w:rsidP="004D0899">
            <w:pPr>
              <w:rPr>
                <w:lang w:val="en-US"/>
              </w:rPr>
            </w:pPr>
          </w:p>
        </w:tc>
      </w:tr>
      <w:tr w:rsidR="004D0899" w:rsidRPr="00AC5720" w14:paraId="48AF7275"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2641" w:author="Author" w:date="2018-02-09T12:07: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357"/>
          <w:trPrChange w:id="2642" w:author="Author" w:date="2018-02-09T12:07:00Z">
            <w:trPr>
              <w:trHeight w:val="357"/>
            </w:trPr>
          </w:trPrChange>
        </w:trPr>
        <w:tc>
          <w:tcPr>
            <w:tcW w:w="756" w:type="dxa"/>
            <w:vMerge/>
            <w:tcBorders>
              <w:left w:val="single" w:sz="8" w:space="0" w:color="999999"/>
              <w:right w:val="single" w:sz="8" w:space="0" w:color="999999"/>
            </w:tcBorders>
            <w:vAlign w:val="center"/>
            <w:hideMark/>
            <w:tcPrChange w:id="2643" w:author="Author" w:date="2018-02-09T12:07:00Z">
              <w:tcPr>
                <w:tcW w:w="756" w:type="dxa"/>
                <w:vMerge/>
                <w:tcBorders>
                  <w:left w:val="single" w:sz="8" w:space="0" w:color="999999"/>
                  <w:right w:val="single" w:sz="8" w:space="0" w:color="999999"/>
                </w:tcBorders>
                <w:vAlign w:val="center"/>
                <w:hideMark/>
              </w:tcPr>
            </w:tcPrChange>
          </w:tcPr>
          <w:p w14:paraId="1136061B" w14:textId="77777777" w:rsidR="004D0899" w:rsidRPr="002326C1" w:rsidRDefault="004D0899" w:rsidP="004D0899">
            <w:pPr>
              <w:spacing w:before="0" w:after="0" w:line="240" w:lineRule="auto"/>
              <w:rPr>
                <w:lang w:val="en-US"/>
              </w:rPr>
            </w:pPr>
          </w:p>
        </w:tc>
        <w:tc>
          <w:tcPr>
            <w:tcW w:w="1556" w:type="dxa"/>
            <w:vMerge/>
            <w:tcBorders>
              <w:left w:val="single" w:sz="8" w:space="0" w:color="999999"/>
              <w:right w:val="single" w:sz="8" w:space="0" w:color="999999"/>
            </w:tcBorders>
            <w:vAlign w:val="center"/>
            <w:hideMark/>
            <w:tcPrChange w:id="2644" w:author="Author" w:date="2018-02-09T12:07:00Z">
              <w:tcPr>
                <w:tcW w:w="1556" w:type="dxa"/>
                <w:vMerge/>
                <w:tcBorders>
                  <w:left w:val="single" w:sz="8" w:space="0" w:color="999999"/>
                  <w:right w:val="single" w:sz="8" w:space="0" w:color="999999"/>
                </w:tcBorders>
                <w:vAlign w:val="center"/>
                <w:hideMark/>
              </w:tcPr>
            </w:tcPrChange>
          </w:tcPr>
          <w:p w14:paraId="6094E497" w14:textId="77777777" w:rsidR="004D0899" w:rsidRPr="002326C1" w:rsidRDefault="004D0899" w:rsidP="004D0899">
            <w:pPr>
              <w:spacing w:before="0" w:after="0" w:line="240" w:lineRule="auto"/>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tcPrChange w:id="2645" w:author="Author" w:date="2018-02-09T12:07:00Z">
              <w:tcPr>
                <w:tcW w:w="2520" w:type="dxa"/>
                <w:vMerge/>
                <w:tcBorders>
                  <w:top w:val="single" w:sz="8" w:space="0" w:color="999999"/>
                  <w:left w:val="single" w:sz="8" w:space="0" w:color="999999"/>
                  <w:bottom w:val="single" w:sz="8" w:space="0" w:color="999999"/>
                  <w:right w:val="single" w:sz="8" w:space="0" w:color="999999"/>
                </w:tcBorders>
                <w:vAlign w:val="center"/>
              </w:tcPr>
            </w:tcPrChange>
          </w:tcPr>
          <w:p w14:paraId="4B126A31"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Change w:id="2646" w:author="Author" w:date="2018-02-09T12:07:00Z">
              <w:tcPr>
                <w:tcW w:w="2520" w:type="dxa"/>
                <w:tcBorders>
                  <w:top w:val="single" w:sz="8" w:space="0" w:color="999999"/>
                  <w:left w:val="single" w:sz="8" w:space="0" w:color="999999"/>
                  <w:bottom w:val="single" w:sz="8" w:space="0" w:color="999999"/>
                  <w:right w:val="single" w:sz="8" w:space="0" w:color="999999"/>
                </w:tcBorders>
              </w:tcPr>
            </w:tcPrChange>
          </w:tcPr>
          <w:p w14:paraId="1C80C4E0" w14:textId="243A54E3" w:rsidR="004D0899" w:rsidRPr="002326C1" w:rsidRDefault="004D0899" w:rsidP="004D0899">
            <w:pPr>
              <w:rPr>
                <w:lang w:val="en-US"/>
              </w:rPr>
            </w:pPr>
            <w:del w:id="2647" w:author="Author" w:date="2018-02-09T12:07:00Z">
              <w:r w:rsidRPr="002326C1" w:rsidDel="00D96DE3">
                <w:rPr>
                  <w:rStyle w:val="SAPScreenElement"/>
                  <w:lang w:val="en-US"/>
                </w:rPr>
                <w:delText xml:space="preserve">Type: </w:delText>
              </w:r>
              <w:r w:rsidRPr="002326C1" w:rsidDel="00D96DE3">
                <w:rPr>
                  <w:lang w:val="en-US"/>
                </w:rPr>
                <w:delText>select from drop-down</w:delText>
              </w:r>
            </w:del>
          </w:p>
        </w:tc>
        <w:tc>
          <w:tcPr>
            <w:tcW w:w="3240" w:type="dxa"/>
            <w:tcBorders>
              <w:top w:val="single" w:sz="8" w:space="0" w:color="999999"/>
              <w:left w:val="single" w:sz="8" w:space="0" w:color="999999"/>
              <w:bottom w:val="single" w:sz="8" w:space="0" w:color="999999"/>
              <w:right w:val="single" w:sz="8" w:space="0" w:color="999999"/>
            </w:tcBorders>
            <w:tcPrChange w:id="2648" w:author="Author" w:date="2018-02-09T12:07:00Z">
              <w:tcPr>
                <w:tcW w:w="3240" w:type="dxa"/>
                <w:tcBorders>
                  <w:top w:val="single" w:sz="8" w:space="0" w:color="999999"/>
                  <w:left w:val="single" w:sz="8" w:space="0" w:color="999999"/>
                  <w:bottom w:val="single" w:sz="8" w:space="0" w:color="999999"/>
                  <w:right w:val="single" w:sz="8" w:space="0" w:color="999999"/>
                </w:tcBorders>
              </w:tcPr>
            </w:tcPrChange>
          </w:tcPr>
          <w:p w14:paraId="130D8E82" w14:textId="77777777" w:rsidR="004D0899" w:rsidRPr="002326C1" w:rsidRDefault="004D0899" w:rsidP="004D0899">
            <w:pPr>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Change w:id="2649" w:author="Author" w:date="2018-02-09T12:07:00Z">
              <w:tcPr>
                <w:tcW w:w="2520" w:type="dxa"/>
                <w:vMerge/>
                <w:tcBorders>
                  <w:top w:val="single" w:sz="8" w:space="0" w:color="999999"/>
                  <w:left w:val="single" w:sz="8" w:space="0" w:color="999999"/>
                  <w:bottom w:val="single" w:sz="8" w:space="0" w:color="999999"/>
                  <w:right w:val="single" w:sz="8" w:space="0" w:color="999999"/>
                </w:tcBorders>
                <w:vAlign w:val="center"/>
                <w:hideMark/>
              </w:tcPr>
            </w:tcPrChange>
          </w:tcPr>
          <w:p w14:paraId="0A20CF7F"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Change w:id="2650" w:author="Author" w:date="2018-02-09T12:07:00Z">
              <w:tcPr>
                <w:tcW w:w="1174" w:type="dxa"/>
                <w:tcBorders>
                  <w:top w:val="single" w:sz="8" w:space="0" w:color="999999"/>
                  <w:left w:val="single" w:sz="8" w:space="0" w:color="999999"/>
                  <w:bottom w:val="single" w:sz="8" w:space="0" w:color="999999"/>
                  <w:right w:val="single" w:sz="8" w:space="0" w:color="999999"/>
                </w:tcBorders>
              </w:tcPr>
            </w:tcPrChange>
          </w:tcPr>
          <w:p w14:paraId="27C4EC71" w14:textId="77777777" w:rsidR="004D0899" w:rsidRPr="002326C1" w:rsidRDefault="004D0899" w:rsidP="004D0899">
            <w:pPr>
              <w:rPr>
                <w:lang w:val="en-US"/>
              </w:rPr>
            </w:pPr>
          </w:p>
        </w:tc>
      </w:tr>
      <w:tr w:rsidR="004D0899" w:rsidRPr="00AC5720" w14:paraId="25D935C1" w14:textId="77777777" w:rsidTr="00D96DE3">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Change w:id="2651" w:author="Author" w:date="2018-02-09T12:07:00Z">
            <w:tblPrEx>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PrEx>
          </w:tblPrExChange>
        </w:tblPrEx>
        <w:trPr>
          <w:trHeight w:val="288"/>
          <w:trPrChange w:id="2652" w:author="Author" w:date="2018-02-09T12:07:00Z">
            <w:trPr>
              <w:trHeight w:val="288"/>
            </w:trPr>
          </w:trPrChange>
        </w:trPr>
        <w:tc>
          <w:tcPr>
            <w:tcW w:w="756" w:type="dxa"/>
            <w:vMerge/>
            <w:tcBorders>
              <w:left w:val="single" w:sz="8" w:space="0" w:color="999999"/>
              <w:bottom w:val="single" w:sz="8" w:space="0" w:color="999999"/>
              <w:right w:val="single" w:sz="8" w:space="0" w:color="999999"/>
            </w:tcBorders>
            <w:vAlign w:val="center"/>
            <w:hideMark/>
            <w:tcPrChange w:id="2653" w:author="Author" w:date="2018-02-09T12:07:00Z">
              <w:tcPr>
                <w:tcW w:w="756" w:type="dxa"/>
                <w:vMerge/>
                <w:tcBorders>
                  <w:left w:val="single" w:sz="8" w:space="0" w:color="999999"/>
                  <w:bottom w:val="single" w:sz="8" w:space="0" w:color="999999"/>
                  <w:right w:val="single" w:sz="8" w:space="0" w:color="999999"/>
                </w:tcBorders>
                <w:vAlign w:val="center"/>
                <w:hideMark/>
              </w:tcPr>
            </w:tcPrChange>
          </w:tcPr>
          <w:p w14:paraId="0DC6D051" w14:textId="77777777" w:rsidR="004D0899" w:rsidRPr="002326C1" w:rsidRDefault="004D0899" w:rsidP="004D0899">
            <w:pPr>
              <w:spacing w:before="0" w:after="0" w:line="240" w:lineRule="auto"/>
              <w:rPr>
                <w:lang w:val="en-US"/>
              </w:rPr>
            </w:pPr>
          </w:p>
        </w:tc>
        <w:tc>
          <w:tcPr>
            <w:tcW w:w="1556" w:type="dxa"/>
            <w:vMerge/>
            <w:tcBorders>
              <w:left w:val="single" w:sz="8" w:space="0" w:color="999999"/>
              <w:bottom w:val="single" w:sz="8" w:space="0" w:color="999999"/>
              <w:right w:val="single" w:sz="8" w:space="0" w:color="999999"/>
            </w:tcBorders>
            <w:vAlign w:val="center"/>
            <w:hideMark/>
            <w:tcPrChange w:id="2654" w:author="Author" w:date="2018-02-09T12:07:00Z">
              <w:tcPr>
                <w:tcW w:w="1556" w:type="dxa"/>
                <w:vMerge/>
                <w:tcBorders>
                  <w:left w:val="single" w:sz="8" w:space="0" w:color="999999"/>
                  <w:bottom w:val="single" w:sz="8" w:space="0" w:color="999999"/>
                  <w:right w:val="single" w:sz="8" w:space="0" w:color="999999"/>
                </w:tcBorders>
                <w:vAlign w:val="center"/>
                <w:hideMark/>
              </w:tcPr>
            </w:tcPrChange>
          </w:tcPr>
          <w:p w14:paraId="1F3276CA" w14:textId="77777777" w:rsidR="004D0899" w:rsidRPr="002326C1" w:rsidRDefault="004D0899" w:rsidP="004D0899">
            <w:pPr>
              <w:spacing w:before="0" w:after="0" w:line="240" w:lineRule="auto"/>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tcPrChange w:id="2655" w:author="Author" w:date="2018-02-09T12:07:00Z">
              <w:tcPr>
                <w:tcW w:w="2520" w:type="dxa"/>
                <w:vMerge/>
                <w:tcBorders>
                  <w:top w:val="single" w:sz="8" w:space="0" w:color="999999"/>
                  <w:left w:val="single" w:sz="8" w:space="0" w:color="999999"/>
                  <w:bottom w:val="single" w:sz="8" w:space="0" w:color="999999"/>
                  <w:right w:val="single" w:sz="8" w:space="0" w:color="999999"/>
                </w:tcBorders>
                <w:vAlign w:val="center"/>
              </w:tcPr>
            </w:tcPrChange>
          </w:tcPr>
          <w:p w14:paraId="6E03E22C" w14:textId="77777777" w:rsidR="004D0899" w:rsidRPr="002326C1" w:rsidRDefault="004D0899" w:rsidP="004D0899">
            <w:pPr>
              <w:spacing w:before="0" w:after="0" w:line="240" w:lineRule="auto"/>
              <w:rPr>
                <w:lang w:val="en-US"/>
              </w:rPr>
            </w:pPr>
          </w:p>
        </w:tc>
        <w:tc>
          <w:tcPr>
            <w:tcW w:w="2520" w:type="dxa"/>
            <w:tcBorders>
              <w:top w:val="single" w:sz="8" w:space="0" w:color="999999"/>
              <w:left w:val="single" w:sz="8" w:space="0" w:color="999999"/>
              <w:bottom w:val="single" w:sz="8" w:space="0" w:color="999999"/>
              <w:right w:val="single" w:sz="8" w:space="0" w:color="999999"/>
            </w:tcBorders>
            <w:tcPrChange w:id="2656" w:author="Author" w:date="2018-02-09T12:07:00Z">
              <w:tcPr>
                <w:tcW w:w="2520" w:type="dxa"/>
                <w:tcBorders>
                  <w:top w:val="single" w:sz="8" w:space="0" w:color="999999"/>
                  <w:left w:val="single" w:sz="8" w:space="0" w:color="999999"/>
                  <w:bottom w:val="single" w:sz="8" w:space="0" w:color="999999"/>
                  <w:right w:val="single" w:sz="8" w:space="0" w:color="999999"/>
                </w:tcBorders>
              </w:tcPr>
            </w:tcPrChange>
          </w:tcPr>
          <w:p w14:paraId="26089411" w14:textId="004B41B5" w:rsidR="004D0899" w:rsidRPr="002326C1" w:rsidRDefault="004D0899" w:rsidP="004D0899">
            <w:pPr>
              <w:rPr>
                <w:lang w:val="en-US"/>
              </w:rPr>
            </w:pPr>
            <w:del w:id="2657" w:author="Author" w:date="2018-02-09T12:07:00Z">
              <w:r w:rsidRPr="002326C1" w:rsidDel="00D96DE3">
                <w:rPr>
                  <w:rStyle w:val="SAPScreenElement"/>
                  <w:lang w:val="en-US"/>
                </w:rPr>
                <w:delText xml:space="preserve">Currency Code: </w:delText>
              </w:r>
              <w:r w:rsidRPr="002326C1" w:rsidDel="00D96DE3">
                <w:rPr>
                  <w:lang w:val="en-US"/>
                </w:rPr>
                <w:delText xml:space="preserve">defaulted upon selecting </w:delText>
              </w:r>
              <w:r w:rsidRPr="002326C1" w:rsidDel="00D96DE3">
                <w:rPr>
                  <w:rStyle w:val="SAPScreenElement"/>
                  <w:lang w:val="en-US"/>
                </w:rPr>
                <w:delText xml:space="preserve">Type; </w:delText>
              </w:r>
              <w:r w:rsidRPr="002326C1" w:rsidDel="00D96DE3">
                <w:rPr>
                  <w:lang w:val="en-US"/>
                </w:rPr>
                <w:delText>adapt if appropriate</w:delText>
              </w:r>
            </w:del>
          </w:p>
        </w:tc>
        <w:tc>
          <w:tcPr>
            <w:tcW w:w="3240" w:type="dxa"/>
            <w:tcBorders>
              <w:top w:val="single" w:sz="8" w:space="0" w:color="999999"/>
              <w:left w:val="single" w:sz="8" w:space="0" w:color="999999"/>
              <w:bottom w:val="single" w:sz="8" w:space="0" w:color="999999"/>
              <w:right w:val="single" w:sz="8" w:space="0" w:color="999999"/>
            </w:tcBorders>
            <w:tcPrChange w:id="2658" w:author="Author" w:date="2018-02-09T12:07:00Z">
              <w:tcPr>
                <w:tcW w:w="3240" w:type="dxa"/>
                <w:tcBorders>
                  <w:top w:val="single" w:sz="8" w:space="0" w:color="999999"/>
                  <w:left w:val="single" w:sz="8" w:space="0" w:color="999999"/>
                  <w:bottom w:val="single" w:sz="8" w:space="0" w:color="999999"/>
                  <w:right w:val="single" w:sz="8" w:space="0" w:color="999999"/>
                </w:tcBorders>
              </w:tcPr>
            </w:tcPrChange>
          </w:tcPr>
          <w:p w14:paraId="3225212D" w14:textId="03C47BE8" w:rsidR="004D0899" w:rsidRPr="002326C1" w:rsidRDefault="004D0899" w:rsidP="004D0899">
            <w:pPr>
              <w:rPr>
                <w:lang w:val="en-US"/>
              </w:rPr>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Change w:id="2659" w:author="Author" w:date="2018-02-09T12:07:00Z">
              <w:tcPr>
                <w:tcW w:w="2520" w:type="dxa"/>
                <w:vMerge/>
                <w:tcBorders>
                  <w:top w:val="single" w:sz="8" w:space="0" w:color="999999"/>
                  <w:left w:val="single" w:sz="8" w:space="0" w:color="999999"/>
                  <w:bottom w:val="single" w:sz="8" w:space="0" w:color="999999"/>
                  <w:right w:val="single" w:sz="8" w:space="0" w:color="999999"/>
                </w:tcBorders>
                <w:vAlign w:val="center"/>
                <w:hideMark/>
              </w:tcPr>
            </w:tcPrChange>
          </w:tcPr>
          <w:p w14:paraId="55767C62" w14:textId="77777777" w:rsidR="004D0899" w:rsidRPr="002326C1" w:rsidRDefault="004D0899" w:rsidP="004D0899">
            <w:pPr>
              <w:spacing w:before="0" w:after="0" w:line="240" w:lineRule="auto"/>
              <w:rPr>
                <w:lang w:val="en-US"/>
              </w:rPr>
            </w:pPr>
          </w:p>
        </w:tc>
        <w:tc>
          <w:tcPr>
            <w:tcW w:w="1174" w:type="dxa"/>
            <w:tcBorders>
              <w:top w:val="single" w:sz="8" w:space="0" w:color="999999"/>
              <w:left w:val="single" w:sz="8" w:space="0" w:color="999999"/>
              <w:bottom w:val="single" w:sz="8" w:space="0" w:color="999999"/>
              <w:right w:val="single" w:sz="8" w:space="0" w:color="999999"/>
            </w:tcBorders>
            <w:tcPrChange w:id="2660" w:author="Author" w:date="2018-02-09T12:07:00Z">
              <w:tcPr>
                <w:tcW w:w="1174" w:type="dxa"/>
                <w:tcBorders>
                  <w:top w:val="single" w:sz="8" w:space="0" w:color="999999"/>
                  <w:left w:val="single" w:sz="8" w:space="0" w:color="999999"/>
                  <w:bottom w:val="single" w:sz="8" w:space="0" w:color="999999"/>
                  <w:right w:val="single" w:sz="8" w:space="0" w:color="999999"/>
                </w:tcBorders>
              </w:tcPr>
            </w:tcPrChange>
          </w:tcPr>
          <w:p w14:paraId="3D8EAEEB" w14:textId="77777777" w:rsidR="004D0899" w:rsidRPr="002326C1" w:rsidRDefault="004D0899" w:rsidP="004D0899">
            <w:pPr>
              <w:rPr>
                <w:lang w:val="en-US"/>
              </w:rPr>
            </w:pPr>
          </w:p>
        </w:tc>
      </w:tr>
      <w:tr w:rsidR="004D0899" w:rsidRPr="00AC5720" w14:paraId="70070924" w14:textId="77777777" w:rsidTr="00357342">
        <w:trPr>
          <w:trHeight w:val="357"/>
        </w:trPr>
        <w:tc>
          <w:tcPr>
            <w:tcW w:w="756" w:type="dxa"/>
            <w:vMerge w:val="restart"/>
            <w:tcBorders>
              <w:top w:val="single" w:sz="8" w:space="0" w:color="999999"/>
              <w:left w:val="single" w:sz="8" w:space="0" w:color="999999"/>
              <w:right w:val="single" w:sz="8" w:space="0" w:color="999999"/>
            </w:tcBorders>
          </w:tcPr>
          <w:p w14:paraId="7BC2A237" w14:textId="0DAC1E22" w:rsidR="004D0899" w:rsidRPr="002326C1" w:rsidRDefault="004D0899" w:rsidP="004D0899">
            <w:pPr>
              <w:rPr>
                <w:lang w:val="en-US"/>
              </w:rPr>
            </w:pPr>
            <w:r w:rsidRPr="002326C1">
              <w:rPr>
                <w:lang w:val="en-US"/>
              </w:rPr>
              <w:t>1</w:t>
            </w:r>
            <w:r>
              <w:rPr>
                <w:lang w:val="en-US"/>
              </w:rPr>
              <w:t>8</w:t>
            </w:r>
          </w:p>
        </w:tc>
        <w:tc>
          <w:tcPr>
            <w:tcW w:w="1556" w:type="dxa"/>
            <w:vMerge w:val="restart"/>
            <w:tcBorders>
              <w:top w:val="single" w:sz="8" w:space="0" w:color="999999"/>
              <w:left w:val="single" w:sz="8" w:space="0" w:color="999999"/>
              <w:right w:val="single" w:sz="8" w:space="0" w:color="999999"/>
            </w:tcBorders>
          </w:tcPr>
          <w:p w14:paraId="74D6072C" w14:textId="08348701" w:rsidR="004D0899" w:rsidRPr="002326C1" w:rsidRDefault="004D0899" w:rsidP="004D0899">
            <w:pPr>
              <w:rPr>
                <w:rStyle w:val="SAPEmphasis"/>
                <w:lang w:val="en-US"/>
              </w:rPr>
            </w:pPr>
            <w:r w:rsidRPr="002326C1">
              <w:rPr>
                <w:rStyle w:val="SAPEmphasis"/>
                <w:lang w:val="en-US"/>
              </w:rPr>
              <w:t>Maintain Payment Information of Rehired Employee (Optional)</w:t>
            </w:r>
          </w:p>
        </w:tc>
        <w:tc>
          <w:tcPr>
            <w:tcW w:w="2520" w:type="dxa"/>
            <w:vMerge w:val="restart"/>
            <w:tcBorders>
              <w:top w:val="single" w:sz="8" w:space="0" w:color="999999"/>
              <w:left w:val="single" w:sz="8" w:space="0" w:color="999999"/>
              <w:right w:val="single" w:sz="8" w:space="0" w:color="999999"/>
            </w:tcBorders>
          </w:tcPr>
          <w:p w14:paraId="4B04E61C" w14:textId="77777777" w:rsidR="004D0899" w:rsidRPr="002326C1" w:rsidRDefault="004D0899" w:rsidP="004D0899">
            <w:pPr>
              <w:rPr>
                <w:lang w:val="en-US"/>
              </w:rPr>
            </w:pPr>
            <w:r w:rsidRPr="002326C1">
              <w:rPr>
                <w:rStyle w:val="SAPEmphasis"/>
                <w:lang w:val="en-US"/>
              </w:rPr>
              <w:t xml:space="preserve">If integration with Employee Central Payroll is in place, </w:t>
            </w:r>
            <w:r w:rsidRPr="002326C1">
              <w:rPr>
                <w:lang w:val="en-US"/>
              </w:rPr>
              <w:t xml:space="preserve">in order to ensure a correct integration, the employee’s payment information needs to be maintained in Employee Central. Check if the payment information as taken over from the master data record that was maintained during the employee’s previous employment at the </w:t>
            </w:r>
            <w:r w:rsidRPr="002326C1">
              <w:rPr>
                <w:lang w:val="en-US"/>
              </w:rPr>
              <w:lastRenderedPageBreak/>
              <w:t>company is still up to date. If the data is not up to date anymore, you need to adapt it.</w:t>
            </w:r>
          </w:p>
          <w:p w14:paraId="15FCA6AD" w14:textId="77777777" w:rsidR="004D0899" w:rsidRPr="002326C1" w:rsidRDefault="004D0899" w:rsidP="004D0899">
            <w:pPr>
              <w:pStyle w:val="SAPNoteHeading"/>
              <w:ind w:left="0"/>
              <w:rPr>
                <w:lang w:val="en-US"/>
              </w:rPr>
            </w:pPr>
            <w:r w:rsidRPr="002326C1">
              <w:rPr>
                <w:noProof/>
                <w:lang w:val="en-US"/>
              </w:rPr>
              <w:drawing>
                <wp:inline distT="0" distB="0" distL="0" distR="0" wp14:anchorId="5A9697C0" wp14:editId="5E4887ED">
                  <wp:extent cx="228600" cy="228600"/>
                  <wp:effectExtent l="0" t="0" r="0" b="0"/>
                  <wp:docPr id="2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51DE121A" w14:textId="189300E9" w:rsidR="004D0899" w:rsidRPr="002326C1" w:rsidRDefault="004D0899" w:rsidP="004D0899">
            <w:pPr>
              <w:rPr>
                <w:lang w:val="en-US"/>
              </w:rPr>
            </w:pPr>
            <w:r w:rsidRPr="002326C1">
              <w:rPr>
                <w:lang w:val="en-US"/>
              </w:rPr>
              <w:t xml:space="preserve">In this document, we assume that </w:t>
            </w:r>
            <w:r w:rsidRPr="002326C1">
              <w:rPr>
                <w:rStyle w:val="SAPScreenElement"/>
                <w:lang w:val="en-US"/>
              </w:rPr>
              <w:t>Payment Method</w:t>
            </w:r>
            <w:r w:rsidRPr="002326C1">
              <w:rPr>
                <w:rStyle w:val="SAPUserEntry"/>
                <w:lang w:val="en-US"/>
              </w:rPr>
              <w:t xml:space="preserve"> Bank</w:t>
            </w:r>
            <w:r w:rsidRPr="002326C1">
              <w:rPr>
                <w:b/>
                <w:lang w:val="en-US"/>
              </w:rPr>
              <w:t xml:space="preserve"> </w:t>
            </w:r>
            <w:r w:rsidRPr="002326C1">
              <w:rPr>
                <w:rStyle w:val="SAPUserEntry"/>
                <w:lang w:val="en-US"/>
              </w:rPr>
              <w:t>Transfer</w:t>
            </w:r>
            <w:r w:rsidRPr="002326C1">
              <w:rPr>
                <w:lang w:val="en-US"/>
              </w:rPr>
              <w:t xml:space="preserve"> </w:t>
            </w:r>
            <w:r w:rsidRPr="002326C1">
              <w:rPr>
                <w:rStyle w:val="SAPUserEntry"/>
                <w:lang w:val="en-US"/>
              </w:rPr>
              <w:t>(05)</w:t>
            </w:r>
            <w:r w:rsidRPr="002326C1">
              <w:rPr>
                <w:b/>
                <w:lang w:val="en-US"/>
              </w:rPr>
              <w:t xml:space="preserve"> </w:t>
            </w:r>
            <w:r w:rsidRPr="002326C1">
              <w:rPr>
                <w:lang w:val="en-US"/>
              </w:rPr>
              <w:t xml:space="preserve">has been taken over from the master data record that was maintained during the employee’s previous employment at the company. </w:t>
            </w:r>
          </w:p>
        </w:tc>
        <w:tc>
          <w:tcPr>
            <w:tcW w:w="2520" w:type="dxa"/>
            <w:tcBorders>
              <w:top w:val="single" w:sz="8" w:space="0" w:color="999999"/>
              <w:left w:val="single" w:sz="8" w:space="0" w:color="999999"/>
              <w:bottom w:val="single" w:sz="8" w:space="0" w:color="999999"/>
              <w:right w:val="single" w:sz="8" w:space="0" w:color="999999"/>
            </w:tcBorders>
          </w:tcPr>
          <w:p w14:paraId="4F6957AC" w14:textId="6E99CB75" w:rsidR="004D0899" w:rsidRPr="002326C1" w:rsidRDefault="004D0899" w:rsidP="004D0899">
            <w:pPr>
              <w:rPr>
                <w:lang w:val="en-US"/>
              </w:rPr>
            </w:pPr>
            <w:r w:rsidRPr="002326C1">
              <w:rPr>
                <w:rStyle w:val="SAPScreenElement"/>
                <w:lang w:val="en-US"/>
              </w:rPr>
              <w:lastRenderedPageBreak/>
              <w:t>Pay Type</w:t>
            </w:r>
            <w:r w:rsidRPr="002326C1">
              <w:rPr>
                <w:lang w:val="en-US"/>
              </w:rPr>
              <w:t xml:space="preserve">: </w:t>
            </w:r>
            <w:r w:rsidRPr="002326C1">
              <w:rPr>
                <w:rStyle w:val="SAPUserEntry"/>
                <w:lang w:val="en-US"/>
              </w:rPr>
              <w:t xml:space="preserve">Main Payment Method </w:t>
            </w:r>
            <w:r w:rsidRPr="0073146F">
              <w:rPr>
                <w:lang w:val="en-US"/>
              </w:rPr>
              <w:t>has been taken over from existing master data record</w:t>
            </w:r>
            <w:r w:rsidRPr="002326C1">
              <w:rPr>
                <w:lang w:val="en-US"/>
              </w:rPr>
              <w:t>; leave as is</w:t>
            </w:r>
          </w:p>
        </w:tc>
        <w:tc>
          <w:tcPr>
            <w:tcW w:w="3240" w:type="dxa"/>
            <w:tcBorders>
              <w:top w:val="single" w:sz="8" w:space="0" w:color="999999"/>
              <w:left w:val="single" w:sz="8" w:space="0" w:color="999999"/>
              <w:bottom w:val="single" w:sz="8" w:space="0" w:color="999999"/>
              <w:right w:val="single" w:sz="8" w:space="0" w:color="999999"/>
            </w:tcBorders>
          </w:tcPr>
          <w:p w14:paraId="4E762E69" w14:textId="77777777" w:rsidR="004D0899" w:rsidRPr="002326C1" w:rsidRDefault="004D0899" w:rsidP="004D0899">
            <w:pPr>
              <w:pStyle w:val="SAPNoteHeading"/>
              <w:ind w:left="0"/>
              <w:rPr>
                <w:rFonts w:eastAsia="SimSun"/>
                <w:lang w:val="en-US" w:eastAsia="zh-CN"/>
              </w:rPr>
            </w:pPr>
            <w:r w:rsidRPr="002326C1">
              <w:rPr>
                <w:noProof/>
                <w:lang w:val="en-US"/>
              </w:rPr>
              <w:drawing>
                <wp:inline distT="0" distB="0" distL="0" distR="0" wp14:anchorId="6252B31C" wp14:editId="19AE25BF">
                  <wp:extent cx="228600" cy="228600"/>
                  <wp:effectExtent l="0" t="0" r="0" b="0"/>
                  <wp:docPr id="2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17552E5D" w14:textId="26DF5F2B" w:rsidR="004D0899" w:rsidRPr="002326C1" w:rsidRDefault="004D0899" w:rsidP="004D0899">
            <w:pPr>
              <w:rPr>
                <w:lang w:val="en-US"/>
              </w:rPr>
            </w:pPr>
            <w:r w:rsidRPr="002326C1">
              <w:rPr>
                <w:lang w:val="en-US"/>
              </w:rPr>
              <w:t>Required if integration with Employee Central Payroll is in place.</w:t>
            </w:r>
          </w:p>
        </w:tc>
        <w:tc>
          <w:tcPr>
            <w:tcW w:w="2520" w:type="dxa"/>
            <w:tcBorders>
              <w:top w:val="single" w:sz="8" w:space="0" w:color="999999"/>
              <w:left w:val="single" w:sz="8" w:space="0" w:color="999999"/>
              <w:bottom w:val="single" w:sz="8" w:space="0" w:color="999999"/>
              <w:right w:val="single" w:sz="8" w:space="0" w:color="999999"/>
            </w:tcBorders>
          </w:tcPr>
          <w:p w14:paraId="39E06733" w14:textId="066FD29A"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70E3D8F4" w14:textId="77777777" w:rsidR="004D0899" w:rsidRPr="002326C1" w:rsidRDefault="004D0899" w:rsidP="004D0899">
            <w:pPr>
              <w:rPr>
                <w:lang w:val="en-US"/>
              </w:rPr>
            </w:pPr>
          </w:p>
        </w:tc>
      </w:tr>
      <w:tr w:rsidR="004D0899" w:rsidRPr="00AC5720" w14:paraId="60CAAD18" w14:textId="77777777" w:rsidTr="00357342">
        <w:trPr>
          <w:trHeight w:val="357"/>
        </w:trPr>
        <w:tc>
          <w:tcPr>
            <w:tcW w:w="756" w:type="dxa"/>
            <w:vMerge/>
            <w:tcBorders>
              <w:left w:val="single" w:sz="8" w:space="0" w:color="999999"/>
              <w:right w:val="single" w:sz="8" w:space="0" w:color="999999"/>
            </w:tcBorders>
          </w:tcPr>
          <w:p w14:paraId="438BDF6D" w14:textId="77777777" w:rsidR="004D0899" w:rsidRPr="002326C1" w:rsidRDefault="004D0899" w:rsidP="004D0899">
            <w:pPr>
              <w:rPr>
                <w:lang w:val="en-US"/>
              </w:rPr>
            </w:pPr>
          </w:p>
        </w:tc>
        <w:tc>
          <w:tcPr>
            <w:tcW w:w="1556" w:type="dxa"/>
            <w:vMerge/>
            <w:tcBorders>
              <w:left w:val="single" w:sz="8" w:space="0" w:color="999999"/>
              <w:right w:val="single" w:sz="8" w:space="0" w:color="999999"/>
            </w:tcBorders>
          </w:tcPr>
          <w:p w14:paraId="6807391A"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782698D9"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7BC2A714" w14:textId="4F627A67" w:rsidR="004D0899" w:rsidRPr="002326C1" w:rsidRDefault="004D0899" w:rsidP="004D0899">
            <w:pPr>
              <w:rPr>
                <w:lang w:val="en-US"/>
              </w:rPr>
            </w:pPr>
            <w:r w:rsidRPr="002326C1">
              <w:rPr>
                <w:rStyle w:val="SAPScreenElement"/>
                <w:lang w:val="en-US"/>
              </w:rPr>
              <w:t xml:space="preserve">Payment Method: </w:t>
            </w:r>
            <w:r w:rsidRPr="002326C1">
              <w:rPr>
                <w:rStyle w:val="SAPUserEntry"/>
                <w:lang w:val="en-US"/>
              </w:rPr>
              <w:t>Bank</w:t>
            </w:r>
            <w:r w:rsidRPr="002326C1">
              <w:rPr>
                <w:b/>
                <w:lang w:val="en-US"/>
              </w:rPr>
              <w:t xml:space="preserve"> </w:t>
            </w:r>
            <w:r w:rsidRPr="002326C1">
              <w:rPr>
                <w:rStyle w:val="SAPUserEntry"/>
                <w:lang w:val="en-US"/>
              </w:rPr>
              <w:t>Transfer (05)</w:t>
            </w:r>
            <w:r w:rsidRPr="002326C1">
              <w:rPr>
                <w:b/>
                <w:lang w:val="en-US"/>
              </w:rPr>
              <w:t xml:space="preserve"> </w:t>
            </w:r>
            <w:r w:rsidRPr="002326C1">
              <w:rPr>
                <w:lang w:val="en-US"/>
              </w:rPr>
              <w:t>has been taken over from existing master data record; leave as is</w:t>
            </w:r>
          </w:p>
        </w:tc>
        <w:tc>
          <w:tcPr>
            <w:tcW w:w="3240" w:type="dxa"/>
            <w:tcBorders>
              <w:top w:val="single" w:sz="8" w:space="0" w:color="999999"/>
              <w:left w:val="single" w:sz="8" w:space="0" w:color="999999"/>
              <w:bottom w:val="single" w:sz="8" w:space="0" w:color="999999"/>
              <w:right w:val="single" w:sz="8" w:space="0" w:color="999999"/>
            </w:tcBorders>
          </w:tcPr>
          <w:p w14:paraId="728B19E4" w14:textId="77777777" w:rsidR="004D0899" w:rsidRPr="002326C1" w:rsidRDefault="004D0899" w:rsidP="004D0899">
            <w:pPr>
              <w:pStyle w:val="SAPNoteHeading"/>
              <w:ind w:left="0"/>
              <w:rPr>
                <w:rFonts w:eastAsia="SimSun"/>
                <w:lang w:val="en-US" w:eastAsia="zh-CN"/>
              </w:rPr>
            </w:pPr>
            <w:r w:rsidRPr="002326C1">
              <w:rPr>
                <w:noProof/>
                <w:lang w:val="en-US"/>
              </w:rPr>
              <w:drawing>
                <wp:inline distT="0" distB="0" distL="0" distR="0" wp14:anchorId="440A5B8C" wp14:editId="5C66D922">
                  <wp:extent cx="228600" cy="228600"/>
                  <wp:effectExtent l="0" t="0" r="0" b="0"/>
                  <wp:docPr id="2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759099FB" w14:textId="5D6D4559" w:rsidR="004D0899" w:rsidRPr="002326C1" w:rsidRDefault="004D0899" w:rsidP="004D0899">
            <w:pPr>
              <w:rPr>
                <w:lang w:val="en-US"/>
              </w:rPr>
            </w:pPr>
            <w:r w:rsidRPr="002326C1">
              <w:rPr>
                <w:lang w:val="en-US"/>
              </w:rPr>
              <w:t>Required if integration with Employee Central Payroll is in place.</w:t>
            </w:r>
          </w:p>
        </w:tc>
        <w:tc>
          <w:tcPr>
            <w:tcW w:w="2520" w:type="dxa"/>
            <w:tcBorders>
              <w:top w:val="single" w:sz="8" w:space="0" w:color="999999"/>
              <w:left w:val="single" w:sz="8" w:space="0" w:color="999999"/>
              <w:bottom w:val="single" w:sz="8" w:space="0" w:color="999999"/>
              <w:right w:val="single" w:sz="8" w:space="0" w:color="999999"/>
            </w:tcBorders>
          </w:tcPr>
          <w:p w14:paraId="47702BCB" w14:textId="0AEF0210" w:rsidR="004D0899" w:rsidRPr="002326C1" w:rsidRDefault="004D0899" w:rsidP="004D0899">
            <w:pPr>
              <w:rPr>
                <w:lang w:val="en-US"/>
              </w:rPr>
            </w:pPr>
            <w:r w:rsidRPr="002326C1">
              <w:rPr>
                <w:lang w:val="en-US"/>
              </w:rPr>
              <w:t>Dependent on the chosen value, different editable fields are displayed.</w:t>
            </w:r>
          </w:p>
        </w:tc>
        <w:tc>
          <w:tcPr>
            <w:tcW w:w="1174" w:type="dxa"/>
            <w:tcBorders>
              <w:top w:val="single" w:sz="8" w:space="0" w:color="999999"/>
              <w:left w:val="single" w:sz="8" w:space="0" w:color="999999"/>
              <w:bottom w:val="single" w:sz="8" w:space="0" w:color="999999"/>
              <w:right w:val="single" w:sz="8" w:space="0" w:color="999999"/>
            </w:tcBorders>
          </w:tcPr>
          <w:p w14:paraId="354CDD18" w14:textId="77777777" w:rsidR="004D0899" w:rsidRPr="002326C1" w:rsidRDefault="004D0899" w:rsidP="004D0899">
            <w:pPr>
              <w:rPr>
                <w:lang w:val="en-US"/>
              </w:rPr>
            </w:pPr>
          </w:p>
        </w:tc>
      </w:tr>
      <w:tr w:rsidR="004D0899" w:rsidRPr="00AC5720" w14:paraId="7928CA6B" w14:textId="77777777" w:rsidTr="00357342">
        <w:trPr>
          <w:trHeight w:val="357"/>
        </w:trPr>
        <w:tc>
          <w:tcPr>
            <w:tcW w:w="756" w:type="dxa"/>
            <w:vMerge/>
            <w:tcBorders>
              <w:left w:val="single" w:sz="8" w:space="0" w:color="999999"/>
              <w:right w:val="single" w:sz="8" w:space="0" w:color="999999"/>
            </w:tcBorders>
          </w:tcPr>
          <w:p w14:paraId="6CB42827" w14:textId="77777777" w:rsidR="004D0899" w:rsidRPr="002326C1" w:rsidRDefault="004D0899" w:rsidP="004D0899">
            <w:pPr>
              <w:rPr>
                <w:lang w:val="en-US"/>
              </w:rPr>
            </w:pPr>
          </w:p>
        </w:tc>
        <w:tc>
          <w:tcPr>
            <w:tcW w:w="1556" w:type="dxa"/>
            <w:vMerge/>
            <w:tcBorders>
              <w:left w:val="single" w:sz="8" w:space="0" w:color="999999"/>
              <w:right w:val="single" w:sz="8" w:space="0" w:color="999999"/>
            </w:tcBorders>
          </w:tcPr>
          <w:p w14:paraId="5675429F"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6B89C1AC"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1ED7E39D" w14:textId="7D7D28D4" w:rsidR="004D0899" w:rsidRPr="002326C1" w:rsidRDefault="004D0899" w:rsidP="004D0899">
            <w:pPr>
              <w:rPr>
                <w:lang w:val="en-US"/>
              </w:rPr>
            </w:pPr>
            <w:r w:rsidRPr="002326C1">
              <w:rPr>
                <w:rStyle w:val="SAPScreenElement"/>
                <w:lang w:val="en-US"/>
              </w:rPr>
              <w:t xml:space="preserve">Purpose: </w:t>
            </w:r>
            <w:r w:rsidRPr="002326C1">
              <w:rPr>
                <w:lang w:val="en-US"/>
              </w:rPr>
              <w:t>enter if appropriate</w:t>
            </w:r>
          </w:p>
        </w:tc>
        <w:tc>
          <w:tcPr>
            <w:tcW w:w="3240" w:type="dxa"/>
            <w:tcBorders>
              <w:top w:val="single" w:sz="8" w:space="0" w:color="999999"/>
              <w:left w:val="single" w:sz="8" w:space="0" w:color="999999"/>
              <w:bottom w:val="single" w:sz="8" w:space="0" w:color="999999"/>
              <w:right w:val="single" w:sz="8" w:space="0" w:color="999999"/>
            </w:tcBorders>
          </w:tcPr>
          <w:p w14:paraId="1244F358" w14:textId="77777777" w:rsidR="004D0899" w:rsidRPr="00D952CB" w:rsidRDefault="004D0899" w:rsidP="004D0899">
            <w:pPr>
              <w:pStyle w:val="SAPNoteHeading"/>
              <w:spacing w:before="60"/>
              <w:ind w:left="0"/>
              <w:rPr>
                <w:ins w:id="2661" w:author="Author" w:date="2018-02-08T17:47:00Z"/>
                <w:lang w:val="en-US"/>
              </w:rPr>
            </w:pPr>
            <w:ins w:id="2662" w:author="Author" w:date="2018-02-08T17:47:00Z">
              <w:r w:rsidRPr="00D952CB">
                <w:rPr>
                  <w:noProof/>
                  <w:lang w:val="en-US"/>
                </w:rPr>
                <w:drawing>
                  <wp:inline distT="0" distB="0" distL="0" distR="0" wp14:anchorId="5AC0A68E" wp14:editId="2BC27B44">
                    <wp:extent cx="219075" cy="238125"/>
                    <wp:effectExtent l="0" t="0" r="9525" b="9525"/>
                    <wp:docPr id="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D952CB">
                <w:rPr>
                  <w:lang w:val="en-US"/>
                </w:rPr>
                <w:t> Caution</w:t>
              </w:r>
            </w:ins>
          </w:p>
          <w:p w14:paraId="5B43C8E3" w14:textId="7A383E72" w:rsidR="004D0899" w:rsidRPr="002326C1" w:rsidRDefault="004D0899" w:rsidP="004D0899">
            <w:pPr>
              <w:rPr>
                <w:lang w:val="en-US"/>
              </w:rPr>
            </w:pPr>
            <w:ins w:id="2663" w:author="Author" w:date="2018-02-08T17:47:00Z">
              <w:r>
                <w:rPr>
                  <w:lang w:val="en-US"/>
                </w:rPr>
                <w:t>This field is not relevant f</w:t>
              </w:r>
              <w:r w:rsidRPr="00D952CB">
                <w:rPr>
                  <w:lang w:val="en-US"/>
                </w:rPr>
                <w:t>or country</w:t>
              </w:r>
              <w:r w:rsidRPr="00D952CB">
                <w:rPr>
                  <w:b/>
                  <w:lang w:val="en-US"/>
                </w:rPr>
                <w:t xml:space="preserve"> AU</w:t>
              </w:r>
              <w:r w:rsidRPr="00DF2AC4">
                <w:rPr>
                  <w:lang w:val="en-US"/>
                </w:rPr>
                <w:t>.</w:t>
              </w:r>
            </w:ins>
          </w:p>
        </w:tc>
        <w:tc>
          <w:tcPr>
            <w:tcW w:w="2520" w:type="dxa"/>
            <w:tcBorders>
              <w:top w:val="single" w:sz="8" w:space="0" w:color="999999"/>
              <w:left w:val="single" w:sz="8" w:space="0" w:color="999999"/>
              <w:bottom w:val="single" w:sz="8" w:space="0" w:color="999999"/>
              <w:right w:val="single" w:sz="8" w:space="0" w:color="999999"/>
            </w:tcBorders>
            <w:vAlign w:val="center"/>
          </w:tcPr>
          <w:p w14:paraId="527E97E9"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D96B19D" w14:textId="77777777" w:rsidR="004D0899" w:rsidRPr="002326C1" w:rsidRDefault="004D0899" w:rsidP="004D0899">
            <w:pPr>
              <w:rPr>
                <w:lang w:val="en-US"/>
              </w:rPr>
            </w:pPr>
          </w:p>
        </w:tc>
      </w:tr>
      <w:tr w:rsidR="004D0899" w:rsidRPr="00AC5720" w14:paraId="6986B0FB" w14:textId="77777777" w:rsidTr="00357342">
        <w:trPr>
          <w:trHeight w:val="357"/>
        </w:trPr>
        <w:tc>
          <w:tcPr>
            <w:tcW w:w="756" w:type="dxa"/>
            <w:vMerge/>
            <w:tcBorders>
              <w:left w:val="single" w:sz="8" w:space="0" w:color="999999"/>
              <w:right w:val="single" w:sz="8" w:space="0" w:color="999999"/>
            </w:tcBorders>
          </w:tcPr>
          <w:p w14:paraId="592EC118" w14:textId="77777777" w:rsidR="004D0899" w:rsidRPr="002326C1" w:rsidRDefault="004D0899" w:rsidP="004D0899">
            <w:pPr>
              <w:rPr>
                <w:lang w:val="en-US"/>
              </w:rPr>
            </w:pPr>
          </w:p>
        </w:tc>
        <w:tc>
          <w:tcPr>
            <w:tcW w:w="1556" w:type="dxa"/>
            <w:vMerge/>
            <w:tcBorders>
              <w:left w:val="single" w:sz="8" w:space="0" w:color="999999"/>
              <w:right w:val="single" w:sz="8" w:space="0" w:color="999999"/>
            </w:tcBorders>
          </w:tcPr>
          <w:p w14:paraId="71B29579"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6B1D4867"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D6F8496" w14:textId="28DFB44C" w:rsidR="004D0899" w:rsidRPr="0077366D" w:rsidRDefault="004D0899" w:rsidP="004D0899">
            <w:pPr>
              <w:rPr>
                <w:lang w:val="en-US"/>
              </w:rPr>
            </w:pPr>
            <w:r w:rsidRPr="002326C1">
              <w:rPr>
                <w:rStyle w:val="SAPScreenElement"/>
                <w:lang w:val="en-US"/>
              </w:rPr>
              <w:t xml:space="preserve">Bank Country: </w:t>
            </w:r>
            <w:r w:rsidRPr="00262AA6">
              <w:rPr>
                <w:lang w:val="en-US"/>
                <w:rPrChange w:id="2664" w:author="Author" w:date="2018-02-22T10:56:00Z">
                  <w:rPr>
                    <w:highlight w:val="cyan"/>
                    <w:lang w:val="en-US"/>
                  </w:rPr>
                </w:rPrChange>
              </w:rPr>
              <w:t>the country, where the company is located</w:t>
            </w:r>
            <w:r>
              <w:rPr>
                <w:lang w:val="en-US"/>
              </w:rPr>
              <w:t xml:space="preserve">, </w:t>
            </w:r>
            <w:r w:rsidRPr="002326C1">
              <w:rPr>
                <w:lang w:val="en-US"/>
              </w:rPr>
              <w:t>has been taken over from the existing master data record</w:t>
            </w:r>
          </w:p>
        </w:tc>
        <w:tc>
          <w:tcPr>
            <w:tcW w:w="3240" w:type="dxa"/>
            <w:tcBorders>
              <w:top w:val="single" w:sz="8" w:space="0" w:color="999999"/>
              <w:left w:val="single" w:sz="8" w:space="0" w:color="999999"/>
              <w:bottom w:val="single" w:sz="8" w:space="0" w:color="999999"/>
              <w:right w:val="single" w:sz="8" w:space="0" w:color="999999"/>
            </w:tcBorders>
          </w:tcPr>
          <w:p w14:paraId="4E2E3BC8" w14:textId="77777777" w:rsidR="004D0899" w:rsidRPr="002326C1" w:rsidRDefault="004D0899" w:rsidP="004D0899">
            <w:pPr>
              <w:pStyle w:val="SAPNoteHeading"/>
              <w:ind w:left="0"/>
              <w:rPr>
                <w:rFonts w:eastAsia="SimSun"/>
                <w:lang w:val="en-US" w:eastAsia="zh-CN"/>
              </w:rPr>
            </w:pPr>
            <w:r w:rsidRPr="002326C1">
              <w:rPr>
                <w:noProof/>
                <w:lang w:val="en-US"/>
              </w:rPr>
              <w:drawing>
                <wp:inline distT="0" distB="0" distL="0" distR="0" wp14:anchorId="5ECF2A22" wp14:editId="4C9045E0">
                  <wp:extent cx="228600" cy="228600"/>
                  <wp:effectExtent l="0" t="0" r="0" b="0"/>
                  <wp:docPr id="2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1A3E615C" w14:textId="5EB848D6" w:rsidR="004D0899" w:rsidRPr="002326C1" w:rsidRDefault="004D0899" w:rsidP="004D0899">
            <w:pPr>
              <w:rPr>
                <w:lang w:val="en-US"/>
              </w:rPr>
            </w:pPr>
            <w:r w:rsidRPr="002326C1">
              <w:rPr>
                <w:lang w:val="en-US"/>
              </w:rPr>
              <w:t>Required if integration with Employee Central Payroll is in place.</w:t>
            </w:r>
          </w:p>
        </w:tc>
        <w:tc>
          <w:tcPr>
            <w:tcW w:w="2520" w:type="dxa"/>
            <w:tcBorders>
              <w:top w:val="single" w:sz="8" w:space="0" w:color="999999"/>
              <w:left w:val="single" w:sz="8" w:space="0" w:color="999999"/>
              <w:bottom w:val="single" w:sz="8" w:space="0" w:color="999999"/>
              <w:right w:val="single" w:sz="8" w:space="0" w:color="999999"/>
            </w:tcBorders>
            <w:vAlign w:val="center"/>
          </w:tcPr>
          <w:p w14:paraId="6629CB5B"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6C6B4017" w14:textId="77777777" w:rsidR="004D0899" w:rsidRPr="002326C1" w:rsidRDefault="004D0899" w:rsidP="004D0899">
            <w:pPr>
              <w:rPr>
                <w:lang w:val="en-US"/>
              </w:rPr>
            </w:pPr>
          </w:p>
        </w:tc>
      </w:tr>
      <w:tr w:rsidR="004D0899" w:rsidRPr="00AC5720" w14:paraId="5E6A5A9E" w14:textId="77777777" w:rsidTr="00357342">
        <w:trPr>
          <w:trHeight w:val="357"/>
        </w:trPr>
        <w:tc>
          <w:tcPr>
            <w:tcW w:w="756" w:type="dxa"/>
            <w:vMerge/>
            <w:tcBorders>
              <w:left w:val="single" w:sz="8" w:space="0" w:color="999999"/>
              <w:right w:val="single" w:sz="8" w:space="0" w:color="999999"/>
            </w:tcBorders>
          </w:tcPr>
          <w:p w14:paraId="0DA04208" w14:textId="77777777" w:rsidR="004D0899" w:rsidRPr="002326C1" w:rsidRDefault="004D0899" w:rsidP="004D0899">
            <w:pPr>
              <w:rPr>
                <w:lang w:val="en-US"/>
              </w:rPr>
            </w:pPr>
          </w:p>
        </w:tc>
        <w:tc>
          <w:tcPr>
            <w:tcW w:w="1556" w:type="dxa"/>
            <w:vMerge/>
            <w:tcBorders>
              <w:left w:val="single" w:sz="8" w:space="0" w:color="999999"/>
              <w:right w:val="single" w:sz="8" w:space="0" w:color="999999"/>
            </w:tcBorders>
          </w:tcPr>
          <w:p w14:paraId="5811E4A7"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417DB9E7"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0F51A797" w14:textId="3E0D9898" w:rsidR="004D0899" w:rsidRPr="00D90D0A" w:rsidRDefault="004D0899" w:rsidP="004D0899">
            <w:pPr>
              <w:rPr>
                <w:rStyle w:val="SAPScreenElement"/>
                <w:lang w:val="en-US"/>
              </w:rPr>
            </w:pPr>
            <w:r w:rsidRPr="00262AA6">
              <w:rPr>
                <w:lang w:val="en-US"/>
                <w:rPrChange w:id="2665" w:author="Author" w:date="2018-02-22T10:56:00Z">
                  <w:rPr>
                    <w:highlight w:val="cyan"/>
                    <w:lang w:val="en-US"/>
                  </w:rPr>
                </w:rPrChange>
              </w:rPr>
              <w:t>Adapt other data as required in the country where the chosen company of the rehired employee is located.</w:t>
            </w:r>
          </w:p>
        </w:tc>
        <w:tc>
          <w:tcPr>
            <w:tcW w:w="3240" w:type="dxa"/>
            <w:tcBorders>
              <w:top w:val="single" w:sz="8" w:space="0" w:color="999999"/>
              <w:left w:val="single" w:sz="8" w:space="0" w:color="999999"/>
              <w:bottom w:val="single" w:sz="8" w:space="0" w:color="999999"/>
              <w:right w:val="single" w:sz="8" w:space="0" w:color="999999"/>
            </w:tcBorders>
          </w:tcPr>
          <w:p w14:paraId="5EEBC42C" w14:textId="77777777" w:rsidR="004D0899" w:rsidRPr="00D90D0A" w:rsidRDefault="00774C60" w:rsidP="004D0899">
            <w:pPr>
              <w:pStyle w:val="SAPNoteHeading"/>
              <w:spacing w:before="60"/>
              <w:ind w:left="0"/>
              <w:rPr>
                <w:lang w:val="en-US"/>
              </w:rPr>
            </w:pPr>
            <w:r>
              <w:rPr>
                <w:noProof/>
                <w:lang w:val="en-US"/>
              </w:rPr>
              <w:pict w14:anchorId="328CCEF1">
                <v:shape id="_x0000_i1027" type="#_x0000_t75" style="width:14.95pt;height:22.45pt;visibility:visible;mso-wrap-style:square">
                  <v:imagedata r:id="rId29" o:title=""/>
                </v:shape>
              </w:pict>
            </w:r>
            <w:r w:rsidR="004D0899" w:rsidRPr="00D90D0A">
              <w:rPr>
                <w:lang w:val="en-US"/>
              </w:rPr>
              <w:t> Caution</w:t>
            </w:r>
          </w:p>
          <w:p w14:paraId="4A970912" w14:textId="1CDBC06B" w:rsidR="004D0899" w:rsidRPr="00262AA6" w:rsidRDefault="004D0899" w:rsidP="004D0899">
            <w:pPr>
              <w:rPr>
                <w:lang w:val="en-US"/>
              </w:rPr>
            </w:pPr>
            <w:r w:rsidRPr="00262AA6">
              <w:rPr>
                <w:lang w:val="en-US"/>
                <w:rPrChange w:id="2666" w:author="Author" w:date="2018-02-22T10:56:00Z">
                  <w:rPr>
                    <w:highlight w:val="cyan"/>
                    <w:lang w:val="en-US"/>
                  </w:rPr>
                </w:rPrChange>
              </w:rPr>
              <w:t>For a detailed list refer to chapter</w:t>
            </w:r>
            <w:r w:rsidRPr="00D90D0A">
              <w:rPr>
                <w:lang w:val="en-US"/>
              </w:rPr>
              <w:t xml:space="preserve"> </w:t>
            </w:r>
            <w:r w:rsidRPr="00262AA6">
              <w:fldChar w:fldCharType="begin"/>
            </w:r>
            <w:ins w:id="2667" w:author="Author" w:date="2018-02-22T09:45:00Z">
              <w:r w:rsidRPr="00262AA6">
                <w:rPr>
                  <w:lang w:val="en-US"/>
                  <w:rPrChange w:id="2668" w:author="Author" w:date="2018-02-22T10:56:00Z">
                    <w:rPr/>
                  </w:rPrChange>
                </w:rPr>
                <w:instrText>HYPERLINK  \l "_Payment_Information_1"</w:instrText>
              </w:r>
            </w:ins>
            <w:del w:id="2669" w:author="Author" w:date="2018-02-22T09:45:00Z">
              <w:r w:rsidRPr="00262AA6" w:rsidDel="001E1F36">
                <w:rPr>
                  <w:lang w:val="en-US"/>
                  <w:rPrChange w:id="2670" w:author="Author" w:date="2018-02-22T10:56:00Z">
                    <w:rPr/>
                  </w:rPrChange>
                </w:rPr>
                <w:delInstrText xml:space="preserve"> HYPERLINK \l "_Payment_Information_1" </w:delInstrText>
              </w:r>
            </w:del>
            <w:r w:rsidRPr="00262AA6">
              <w:rPr>
                <w:rPrChange w:id="2671" w:author="Author" w:date="2018-02-22T10:56:00Z">
                  <w:rPr>
                    <w:rStyle w:val="Hyperlink"/>
                    <w:rFonts w:ascii="BentonSans Bold" w:hAnsi="BentonSans Bold"/>
                    <w:highlight w:val="yellow"/>
                    <w:lang w:val="en-US"/>
                  </w:rPr>
                </w:rPrChange>
              </w:rPr>
              <w:fldChar w:fldCharType="separate"/>
            </w:r>
            <w:del w:id="2672" w:author="Author" w:date="2018-02-22T09:45:00Z">
              <w:r w:rsidRPr="00262AA6" w:rsidDel="001E1F36">
                <w:rPr>
                  <w:rStyle w:val="Hyperlink"/>
                  <w:rFonts w:ascii="BentonSans Bold" w:hAnsi="BentonSans Bold"/>
                  <w:lang w:val="en-US"/>
                  <w:rPrChange w:id="2673" w:author="Author" w:date="2018-02-22T10:56:00Z">
                    <w:rPr>
                      <w:rStyle w:val="Hyperlink"/>
                      <w:rFonts w:ascii="BentonSans Bold" w:hAnsi="BentonSans Bold"/>
                      <w:highlight w:val="yellow"/>
                      <w:lang w:val="en-US"/>
                    </w:rPr>
                  </w:rPrChange>
                </w:rPr>
                <w:delText>Country-Specific Fields to be filled during Rehiring</w:delText>
              </w:r>
            </w:del>
            <w:ins w:id="2674" w:author="Author" w:date="2018-02-22T09:45:00Z">
              <w:r w:rsidRPr="00262AA6">
                <w:rPr>
                  <w:rStyle w:val="Hyperlink"/>
                  <w:rFonts w:ascii="BentonSans Bold" w:hAnsi="BentonSans Bold"/>
                  <w:lang w:val="en-US"/>
                  <w:rPrChange w:id="2675" w:author="Author" w:date="2018-02-22T10:56:00Z">
                    <w:rPr>
                      <w:rStyle w:val="Hyperlink"/>
                      <w:rFonts w:ascii="BentonSans Bold" w:hAnsi="BentonSans Bold"/>
                      <w:highlight w:val="yellow"/>
                      <w:lang w:val="en-US"/>
                    </w:rPr>
                  </w:rPrChange>
                </w:rPr>
                <w:t>Payment Information</w:t>
              </w:r>
            </w:ins>
            <w:r w:rsidRPr="00262AA6">
              <w:rPr>
                <w:rStyle w:val="Hyperlink"/>
                <w:rFonts w:ascii="BentonSans Bold" w:hAnsi="BentonSans Bold"/>
                <w:lang w:val="en-US"/>
                <w:rPrChange w:id="2676" w:author="Author" w:date="2018-02-22T10:56:00Z">
                  <w:rPr>
                    <w:rStyle w:val="Hyperlink"/>
                    <w:rFonts w:ascii="BentonSans Bold" w:hAnsi="BentonSans Bold"/>
                    <w:highlight w:val="yellow"/>
                    <w:lang w:val="en-US"/>
                  </w:rPr>
                </w:rPrChange>
              </w:rPr>
              <w:fldChar w:fldCharType="end"/>
            </w:r>
            <w:r w:rsidR="00F575C7" w:rsidRPr="00AF1555">
              <w:rPr>
                <w:lang w:val="en-US"/>
              </w:rPr>
              <w:t>.</w:t>
            </w:r>
          </w:p>
        </w:tc>
        <w:tc>
          <w:tcPr>
            <w:tcW w:w="2520" w:type="dxa"/>
            <w:tcBorders>
              <w:top w:val="single" w:sz="8" w:space="0" w:color="999999"/>
              <w:left w:val="single" w:sz="8" w:space="0" w:color="999999"/>
              <w:bottom w:val="single" w:sz="8" w:space="0" w:color="999999"/>
              <w:right w:val="single" w:sz="8" w:space="0" w:color="999999"/>
            </w:tcBorders>
            <w:vAlign w:val="center"/>
          </w:tcPr>
          <w:p w14:paraId="1F43E0BE"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A118D67" w14:textId="77777777" w:rsidR="004D0899" w:rsidRPr="002326C1" w:rsidRDefault="004D0899" w:rsidP="004D0899">
            <w:pPr>
              <w:rPr>
                <w:lang w:val="en-US"/>
              </w:rPr>
            </w:pPr>
          </w:p>
        </w:tc>
      </w:tr>
      <w:tr w:rsidR="004D0899" w:rsidRPr="00AC5720" w14:paraId="2EE5ED6D" w14:textId="77777777" w:rsidTr="00357342">
        <w:trPr>
          <w:trHeight w:val="357"/>
        </w:trPr>
        <w:tc>
          <w:tcPr>
            <w:tcW w:w="756" w:type="dxa"/>
            <w:vMerge/>
            <w:tcBorders>
              <w:left w:val="single" w:sz="8" w:space="0" w:color="999999"/>
              <w:right w:val="single" w:sz="8" w:space="0" w:color="999999"/>
            </w:tcBorders>
          </w:tcPr>
          <w:p w14:paraId="0038C5FA" w14:textId="77777777" w:rsidR="004D0899" w:rsidRPr="002326C1" w:rsidRDefault="004D0899" w:rsidP="004D0899">
            <w:pPr>
              <w:rPr>
                <w:lang w:val="en-US"/>
              </w:rPr>
            </w:pPr>
          </w:p>
        </w:tc>
        <w:tc>
          <w:tcPr>
            <w:tcW w:w="1556" w:type="dxa"/>
            <w:vMerge/>
            <w:tcBorders>
              <w:left w:val="single" w:sz="8" w:space="0" w:color="999999"/>
              <w:right w:val="single" w:sz="8" w:space="0" w:color="999999"/>
            </w:tcBorders>
          </w:tcPr>
          <w:p w14:paraId="1D0FBD19"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7FD6212D"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4C3B34F" w14:textId="16A9EDF3" w:rsidR="004D0899" w:rsidRPr="006549D3" w:rsidRDefault="004D0899" w:rsidP="004D0899">
            <w:pPr>
              <w:rPr>
                <w:strike/>
                <w:lang w:val="en-US"/>
              </w:rPr>
            </w:pPr>
            <w:del w:id="2677" w:author="Author" w:date="2018-02-09T12:07:00Z">
              <w:r w:rsidRPr="006549D3" w:rsidDel="00D96DE3">
                <w:rPr>
                  <w:rStyle w:val="SAPScreenElement"/>
                  <w:strike/>
                  <w:lang w:val="en-US"/>
                </w:rPr>
                <w:delText xml:space="preserve">Bank: </w:delText>
              </w:r>
              <w:r w:rsidRPr="006549D3" w:rsidDel="00D96DE3">
                <w:rPr>
                  <w:strike/>
                  <w:lang w:val="en-US"/>
                </w:rPr>
                <w:delText>adapt if appropriate by</w:delText>
              </w:r>
              <w:r w:rsidRPr="006549D3" w:rsidDel="00D96DE3">
                <w:rPr>
                  <w:rStyle w:val="SAPScreenElement"/>
                  <w:strike/>
                  <w:lang w:val="en-US"/>
                </w:rPr>
                <w:delText xml:space="preserve"> </w:delText>
              </w:r>
              <w:r w:rsidRPr="006549D3" w:rsidDel="00D96DE3">
                <w:rPr>
                  <w:strike/>
                  <w:lang w:val="en-US"/>
                </w:rPr>
                <w:delText>selecting from drop-down</w:delText>
              </w:r>
            </w:del>
          </w:p>
        </w:tc>
        <w:tc>
          <w:tcPr>
            <w:tcW w:w="3240" w:type="dxa"/>
            <w:tcBorders>
              <w:top w:val="single" w:sz="8" w:space="0" w:color="999999"/>
              <w:left w:val="single" w:sz="8" w:space="0" w:color="999999"/>
              <w:bottom w:val="single" w:sz="8" w:space="0" w:color="999999"/>
              <w:right w:val="single" w:sz="8" w:space="0" w:color="999999"/>
            </w:tcBorders>
          </w:tcPr>
          <w:p w14:paraId="72C2B031" w14:textId="56FED22B"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vAlign w:val="center"/>
          </w:tcPr>
          <w:p w14:paraId="31EE477B"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1D3900F1" w14:textId="77777777" w:rsidR="004D0899" w:rsidRPr="002326C1" w:rsidRDefault="004D0899" w:rsidP="004D0899">
            <w:pPr>
              <w:rPr>
                <w:lang w:val="en-US"/>
              </w:rPr>
            </w:pPr>
          </w:p>
        </w:tc>
      </w:tr>
      <w:tr w:rsidR="004D0899" w:rsidRPr="00AC5720" w14:paraId="08EB25C2" w14:textId="77777777" w:rsidTr="00357342">
        <w:trPr>
          <w:trHeight w:val="357"/>
        </w:trPr>
        <w:tc>
          <w:tcPr>
            <w:tcW w:w="756" w:type="dxa"/>
            <w:vMerge/>
            <w:tcBorders>
              <w:left w:val="single" w:sz="8" w:space="0" w:color="999999"/>
              <w:right w:val="single" w:sz="8" w:space="0" w:color="999999"/>
            </w:tcBorders>
          </w:tcPr>
          <w:p w14:paraId="7B7AD6E3" w14:textId="77777777" w:rsidR="004D0899" w:rsidRPr="002326C1" w:rsidRDefault="004D0899" w:rsidP="004D0899">
            <w:pPr>
              <w:rPr>
                <w:lang w:val="en-US"/>
              </w:rPr>
            </w:pPr>
          </w:p>
        </w:tc>
        <w:tc>
          <w:tcPr>
            <w:tcW w:w="1556" w:type="dxa"/>
            <w:vMerge/>
            <w:tcBorders>
              <w:left w:val="single" w:sz="8" w:space="0" w:color="999999"/>
              <w:right w:val="single" w:sz="8" w:space="0" w:color="999999"/>
            </w:tcBorders>
          </w:tcPr>
          <w:p w14:paraId="3292B6FB"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4182800B"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4676FD10" w14:textId="5B1D5FFB" w:rsidR="004D0899" w:rsidRPr="001A0970" w:rsidRDefault="004D0899" w:rsidP="004D0899">
            <w:pPr>
              <w:rPr>
                <w:strike/>
                <w:lang w:val="en-US"/>
              </w:rPr>
            </w:pPr>
            <w:del w:id="2678" w:author="Author" w:date="2018-02-09T12:07:00Z">
              <w:r w:rsidRPr="001A0970" w:rsidDel="00D96DE3">
                <w:rPr>
                  <w:rStyle w:val="SAPScreenElement"/>
                  <w:strike/>
                  <w:lang w:val="en-US"/>
                </w:rPr>
                <w:delText xml:space="preserve">Account Owner: </w:delText>
              </w:r>
              <w:r w:rsidRPr="001A0970" w:rsidDel="00D96DE3">
                <w:rPr>
                  <w:strike/>
                  <w:lang w:val="en-US"/>
                </w:rPr>
                <w:delText>defaulted with the employee’s name; adapt if appropriate</w:delText>
              </w:r>
            </w:del>
          </w:p>
        </w:tc>
        <w:tc>
          <w:tcPr>
            <w:tcW w:w="3240" w:type="dxa"/>
            <w:tcBorders>
              <w:top w:val="single" w:sz="8" w:space="0" w:color="999999"/>
              <w:left w:val="single" w:sz="8" w:space="0" w:color="999999"/>
              <w:bottom w:val="single" w:sz="8" w:space="0" w:color="999999"/>
              <w:right w:val="single" w:sz="8" w:space="0" w:color="999999"/>
            </w:tcBorders>
          </w:tcPr>
          <w:p w14:paraId="5DD72B33"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vAlign w:val="center"/>
          </w:tcPr>
          <w:p w14:paraId="22A11BF2"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19B9D348" w14:textId="77777777" w:rsidR="004D0899" w:rsidRPr="002326C1" w:rsidRDefault="004D0899" w:rsidP="004D0899">
            <w:pPr>
              <w:rPr>
                <w:lang w:val="en-US"/>
              </w:rPr>
            </w:pPr>
          </w:p>
        </w:tc>
      </w:tr>
      <w:tr w:rsidR="004D0899" w:rsidRPr="00AC5720" w14:paraId="56CF69C2" w14:textId="77777777" w:rsidTr="00357342">
        <w:trPr>
          <w:trHeight w:val="357"/>
        </w:trPr>
        <w:tc>
          <w:tcPr>
            <w:tcW w:w="756" w:type="dxa"/>
            <w:vMerge/>
            <w:tcBorders>
              <w:left w:val="single" w:sz="8" w:space="0" w:color="999999"/>
              <w:right w:val="single" w:sz="8" w:space="0" w:color="999999"/>
            </w:tcBorders>
          </w:tcPr>
          <w:p w14:paraId="078C4B11" w14:textId="77777777" w:rsidR="004D0899" w:rsidRPr="002326C1" w:rsidRDefault="004D0899" w:rsidP="004D0899">
            <w:pPr>
              <w:rPr>
                <w:lang w:val="en-US"/>
              </w:rPr>
            </w:pPr>
          </w:p>
        </w:tc>
        <w:tc>
          <w:tcPr>
            <w:tcW w:w="1556" w:type="dxa"/>
            <w:vMerge/>
            <w:tcBorders>
              <w:left w:val="single" w:sz="8" w:space="0" w:color="999999"/>
              <w:right w:val="single" w:sz="8" w:space="0" w:color="999999"/>
            </w:tcBorders>
          </w:tcPr>
          <w:p w14:paraId="2C287882"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27A3E8F2"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62C5DF6" w14:textId="1B16C1B7" w:rsidR="004D0899" w:rsidRPr="006549D3" w:rsidRDefault="004D0899" w:rsidP="004D0899">
            <w:pPr>
              <w:rPr>
                <w:strike/>
                <w:lang w:val="en-US"/>
              </w:rPr>
            </w:pPr>
            <w:del w:id="2679" w:author="Author" w:date="2018-02-09T12:07:00Z">
              <w:r w:rsidRPr="006549D3" w:rsidDel="00D96DE3">
                <w:rPr>
                  <w:rStyle w:val="SAPScreenElement"/>
                  <w:strike/>
                  <w:lang w:val="en-US"/>
                </w:rPr>
                <w:delText>Account Type (USA):</w:delText>
              </w:r>
              <w:r w:rsidRPr="006549D3" w:rsidDel="00D96DE3">
                <w:rPr>
                  <w:strike/>
                  <w:lang w:val="en-US"/>
                </w:rPr>
                <w:delText xml:space="preserve"> select from drop-down</w:delText>
              </w:r>
            </w:del>
          </w:p>
        </w:tc>
        <w:tc>
          <w:tcPr>
            <w:tcW w:w="3240" w:type="dxa"/>
            <w:tcBorders>
              <w:top w:val="single" w:sz="8" w:space="0" w:color="999999"/>
              <w:left w:val="single" w:sz="8" w:space="0" w:color="999999"/>
              <w:bottom w:val="single" w:sz="8" w:space="0" w:color="999999"/>
              <w:right w:val="single" w:sz="8" w:space="0" w:color="999999"/>
            </w:tcBorders>
          </w:tcPr>
          <w:p w14:paraId="4DC3F04A" w14:textId="2791924E" w:rsidR="004D0899" w:rsidRPr="006549D3" w:rsidDel="00D96DE3" w:rsidRDefault="004D0899" w:rsidP="004D0899">
            <w:pPr>
              <w:pStyle w:val="NoteParagraph"/>
              <w:ind w:left="0"/>
              <w:rPr>
                <w:del w:id="2680" w:author="Author" w:date="2018-02-09T12:07:00Z"/>
                <w:strike/>
                <w:lang w:val="en-US"/>
              </w:rPr>
            </w:pPr>
            <w:del w:id="2681" w:author="Author" w:date="2018-02-09T12:07:00Z">
              <w:r w:rsidRPr="006549D3" w:rsidDel="00D96DE3">
                <w:rPr>
                  <w:strike/>
                  <w:lang w:val="en-US"/>
                </w:rPr>
                <w:delText>Mandatory field in case of bank country</w:delText>
              </w:r>
              <w:r w:rsidRPr="006549D3" w:rsidDel="00D96DE3">
                <w:rPr>
                  <w:rStyle w:val="SAPUserEntry"/>
                  <w:strike/>
                  <w:lang w:val="en-US"/>
                </w:rPr>
                <w:delText xml:space="preserve"> </w:delText>
              </w:r>
              <w:r w:rsidRPr="006549D3" w:rsidDel="00D96DE3">
                <w:rPr>
                  <w:rStyle w:val="SAPUserEntry"/>
                  <w:b w:val="0"/>
                  <w:strike/>
                  <w:color w:val="auto"/>
                  <w:lang w:val="en-US"/>
                </w:rPr>
                <w:delText>United States</w:delText>
              </w:r>
              <w:r w:rsidRPr="006549D3" w:rsidDel="00D96DE3">
                <w:rPr>
                  <w:strike/>
                  <w:lang w:val="en-US"/>
                </w:rPr>
                <w:delText>.</w:delText>
              </w:r>
            </w:del>
          </w:p>
          <w:p w14:paraId="70E615A1" w14:textId="23D1CFC5" w:rsidR="004D0899" w:rsidRPr="006549D3" w:rsidDel="00D96DE3" w:rsidRDefault="004D0899" w:rsidP="004D0899">
            <w:pPr>
              <w:pStyle w:val="SAPNoteHeading"/>
              <w:ind w:left="0"/>
              <w:rPr>
                <w:del w:id="2682" w:author="Author" w:date="2018-02-09T12:07:00Z"/>
                <w:strike/>
                <w:lang w:val="en-US"/>
              </w:rPr>
            </w:pPr>
            <w:del w:id="2683" w:author="Author" w:date="2018-02-09T12:07:00Z">
              <w:r w:rsidRPr="006549D3" w:rsidDel="00D96DE3">
                <w:rPr>
                  <w:strike/>
                  <w:noProof/>
                  <w:lang w:val="en-US"/>
                </w:rPr>
                <w:drawing>
                  <wp:inline distT="0" distB="0" distL="0" distR="0" wp14:anchorId="26FE9B76" wp14:editId="109EC8F3">
                    <wp:extent cx="228600" cy="228600"/>
                    <wp:effectExtent l="0" t="0" r="0" b="0"/>
                    <wp:docPr id="2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549D3" w:rsidDel="00D96DE3">
                <w:rPr>
                  <w:strike/>
                  <w:lang w:val="en-US"/>
                </w:rPr>
                <w:delText> Recommendation</w:delText>
              </w:r>
            </w:del>
          </w:p>
          <w:p w14:paraId="7F1D7C3B" w14:textId="431C8465" w:rsidR="004D0899" w:rsidRPr="006549D3" w:rsidRDefault="004D0899" w:rsidP="004D0899">
            <w:pPr>
              <w:rPr>
                <w:strike/>
                <w:lang w:val="en-US"/>
              </w:rPr>
            </w:pPr>
            <w:del w:id="2684" w:author="Author" w:date="2018-02-09T12:07:00Z">
              <w:r w:rsidRPr="006549D3" w:rsidDel="00D96DE3">
                <w:rPr>
                  <w:strike/>
                  <w:lang w:val="en-US"/>
                </w:rPr>
                <w:delText>Required if integration with Employee Central Payroll is in place.</w:delText>
              </w:r>
            </w:del>
          </w:p>
        </w:tc>
        <w:tc>
          <w:tcPr>
            <w:tcW w:w="2520" w:type="dxa"/>
            <w:tcBorders>
              <w:top w:val="single" w:sz="8" w:space="0" w:color="999999"/>
              <w:left w:val="single" w:sz="8" w:space="0" w:color="999999"/>
              <w:bottom w:val="single" w:sz="8" w:space="0" w:color="999999"/>
              <w:right w:val="single" w:sz="8" w:space="0" w:color="999999"/>
            </w:tcBorders>
            <w:vAlign w:val="center"/>
          </w:tcPr>
          <w:p w14:paraId="2933E9C8"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479C6B5B" w14:textId="77777777" w:rsidR="004D0899" w:rsidRPr="002326C1" w:rsidRDefault="004D0899" w:rsidP="004D0899">
            <w:pPr>
              <w:rPr>
                <w:lang w:val="en-US"/>
              </w:rPr>
            </w:pPr>
          </w:p>
        </w:tc>
      </w:tr>
      <w:tr w:rsidR="004D0899" w:rsidRPr="00AC5720" w14:paraId="6E005B6D" w14:textId="77777777" w:rsidTr="00357342">
        <w:trPr>
          <w:trHeight w:val="357"/>
        </w:trPr>
        <w:tc>
          <w:tcPr>
            <w:tcW w:w="756" w:type="dxa"/>
            <w:vMerge/>
            <w:tcBorders>
              <w:left w:val="single" w:sz="8" w:space="0" w:color="999999"/>
              <w:right w:val="single" w:sz="8" w:space="0" w:color="999999"/>
            </w:tcBorders>
          </w:tcPr>
          <w:p w14:paraId="1E6FDB5E" w14:textId="77777777" w:rsidR="004D0899" w:rsidRPr="002326C1" w:rsidRDefault="004D0899" w:rsidP="004D0899">
            <w:pPr>
              <w:rPr>
                <w:lang w:val="en-US"/>
              </w:rPr>
            </w:pPr>
          </w:p>
        </w:tc>
        <w:tc>
          <w:tcPr>
            <w:tcW w:w="1556" w:type="dxa"/>
            <w:vMerge/>
            <w:tcBorders>
              <w:left w:val="single" w:sz="8" w:space="0" w:color="999999"/>
              <w:right w:val="single" w:sz="8" w:space="0" w:color="999999"/>
            </w:tcBorders>
          </w:tcPr>
          <w:p w14:paraId="443F6DC1"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50625F54"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68EFE7AA" w14:textId="38DD3A63" w:rsidR="004D0899" w:rsidRPr="006549D3" w:rsidRDefault="004D0899" w:rsidP="004D0899">
            <w:pPr>
              <w:rPr>
                <w:strike/>
                <w:lang w:val="en-US"/>
              </w:rPr>
            </w:pPr>
            <w:del w:id="2685" w:author="Author" w:date="2018-02-09T12:07:00Z">
              <w:r w:rsidRPr="006549D3" w:rsidDel="00D96DE3">
                <w:rPr>
                  <w:rStyle w:val="SAPScreenElement"/>
                  <w:strike/>
                  <w:lang w:val="en-US"/>
                </w:rPr>
                <w:delText xml:space="preserve">Routing Number: </w:delText>
              </w:r>
              <w:r w:rsidRPr="006549D3" w:rsidDel="00D96DE3">
                <w:rPr>
                  <w:strike/>
                  <w:lang w:val="en-US"/>
                </w:rPr>
                <w:delText xml:space="preserve">defaulted upon selecting the </w:delText>
              </w:r>
              <w:r w:rsidRPr="006549D3" w:rsidDel="00D96DE3">
                <w:rPr>
                  <w:rStyle w:val="SAPScreenElement"/>
                  <w:strike/>
                  <w:lang w:val="en-US"/>
                </w:rPr>
                <w:delText>Bank</w:delText>
              </w:r>
              <w:r w:rsidRPr="006549D3" w:rsidDel="00D96DE3">
                <w:rPr>
                  <w:strike/>
                  <w:lang w:val="en-US"/>
                </w:rPr>
                <w:delText>; leave as is</w:delText>
              </w:r>
            </w:del>
          </w:p>
        </w:tc>
        <w:tc>
          <w:tcPr>
            <w:tcW w:w="3240" w:type="dxa"/>
            <w:tcBorders>
              <w:top w:val="single" w:sz="8" w:space="0" w:color="999999"/>
              <w:left w:val="single" w:sz="8" w:space="0" w:color="999999"/>
              <w:bottom w:val="single" w:sz="8" w:space="0" w:color="999999"/>
              <w:right w:val="single" w:sz="8" w:space="0" w:color="999999"/>
            </w:tcBorders>
          </w:tcPr>
          <w:p w14:paraId="56974FE7" w14:textId="4232F73B" w:rsidR="004D0899" w:rsidRPr="006549D3" w:rsidRDefault="004D0899" w:rsidP="004D0899">
            <w:pPr>
              <w:rPr>
                <w:strike/>
                <w:lang w:val="en-US"/>
              </w:rPr>
            </w:pPr>
            <w:del w:id="2686" w:author="Author" w:date="2018-02-09T12:07:00Z">
              <w:r w:rsidRPr="006549D3" w:rsidDel="00D96DE3">
                <w:rPr>
                  <w:strike/>
                  <w:lang w:val="en-US"/>
                </w:rPr>
                <w:delText>Required field for payment method</w:delText>
              </w:r>
              <w:r w:rsidRPr="006549D3" w:rsidDel="00D96DE3">
                <w:rPr>
                  <w:rStyle w:val="SAPUserEntry"/>
                  <w:strike/>
                  <w:lang w:val="en-US"/>
                </w:rPr>
                <w:delText xml:space="preserve"> Bank Transfer</w:delText>
              </w:r>
              <w:r w:rsidRPr="006549D3" w:rsidDel="00D96DE3">
                <w:rPr>
                  <w:strike/>
                  <w:lang w:val="en-US"/>
                </w:rPr>
                <w:delText>; unique identifier of a bank.</w:delText>
              </w:r>
            </w:del>
          </w:p>
        </w:tc>
        <w:tc>
          <w:tcPr>
            <w:tcW w:w="2520" w:type="dxa"/>
            <w:tcBorders>
              <w:top w:val="single" w:sz="8" w:space="0" w:color="999999"/>
              <w:left w:val="single" w:sz="8" w:space="0" w:color="999999"/>
              <w:bottom w:val="single" w:sz="8" w:space="0" w:color="999999"/>
              <w:right w:val="single" w:sz="8" w:space="0" w:color="999999"/>
            </w:tcBorders>
            <w:vAlign w:val="center"/>
          </w:tcPr>
          <w:p w14:paraId="05E14762"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2E7C34BF" w14:textId="77777777" w:rsidR="004D0899" w:rsidRPr="002326C1" w:rsidRDefault="004D0899" w:rsidP="004D0899">
            <w:pPr>
              <w:rPr>
                <w:lang w:val="en-US"/>
              </w:rPr>
            </w:pPr>
          </w:p>
        </w:tc>
      </w:tr>
      <w:tr w:rsidR="004D0899" w:rsidRPr="00AC5720" w14:paraId="1310D40A" w14:textId="77777777" w:rsidTr="00357342">
        <w:trPr>
          <w:trHeight w:val="357"/>
        </w:trPr>
        <w:tc>
          <w:tcPr>
            <w:tcW w:w="756" w:type="dxa"/>
            <w:vMerge/>
            <w:tcBorders>
              <w:left w:val="single" w:sz="8" w:space="0" w:color="999999"/>
              <w:right w:val="single" w:sz="8" w:space="0" w:color="999999"/>
            </w:tcBorders>
          </w:tcPr>
          <w:p w14:paraId="0B94115A" w14:textId="77777777" w:rsidR="004D0899" w:rsidRPr="002326C1" w:rsidRDefault="004D0899" w:rsidP="004D0899">
            <w:pPr>
              <w:rPr>
                <w:lang w:val="en-US"/>
              </w:rPr>
            </w:pPr>
          </w:p>
        </w:tc>
        <w:tc>
          <w:tcPr>
            <w:tcW w:w="1556" w:type="dxa"/>
            <w:vMerge/>
            <w:tcBorders>
              <w:left w:val="single" w:sz="8" w:space="0" w:color="999999"/>
              <w:right w:val="single" w:sz="8" w:space="0" w:color="999999"/>
            </w:tcBorders>
          </w:tcPr>
          <w:p w14:paraId="4A6A6DCE"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700355F1"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4B050426" w14:textId="034E0C68" w:rsidR="004D0899" w:rsidRPr="006549D3" w:rsidRDefault="004D0899" w:rsidP="004D0899">
            <w:pPr>
              <w:rPr>
                <w:strike/>
                <w:lang w:val="en-US"/>
              </w:rPr>
            </w:pPr>
            <w:del w:id="2687" w:author="Author" w:date="2018-02-09T12:07:00Z">
              <w:r w:rsidRPr="006549D3" w:rsidDel="00D96DE3">
                <w:rPr>
                  <w:rStyle w:val="SAPScreenElement"/>
                  <w:strike/>
                  <w:lang w:val="en-US"/>
                </w:rPr>
                <w:delText xml:space="preserve">Account Number: </w:delText>
              </w:r>
              <w:r w:rsidRPr="006549D3" w:rsidDel="00D96DE3">
                <w:rPr>
                  <w:strike/>
                  <w:lang w:val="en-US"/>
                </w:rPr>
                <w:delText>adapt if appropriate.</w:delText>
              </w:r>
            </w:del>
          </w:p>
        </w:tc>
        <w:tc>
          <w:tcPr>
            <w:tcW w:w="3240" w:type="dxa"/>
            <w:tcBorders>
              <w:top w:val="single" w:sz="8" w:space="0" w:color="999999"/>
              <w:left w:val="single" w:sz="8" w:space="0" w:color="999999"/>
              <w:bottom w:val="single" w:sz="8" w:space="0" w:color="999999"/>
              <w:right w:val="single" w:sz="8" w:space="0" w:color="999999"/>
            </w:tcBorders>
          </w:tcPr>
          <w:p w14:paraId="1A7CFA8D" w14:textId="4697260E" w:rsidR="004D0899" w:rsidRPr="006549D3" w:rsidRDefault="004D0899" w:rsidP="004D0899">
            <w:pPr>
              <w:rPr>
                <w:strike/>
                <w:lang w:val="en-US"/>
              </w:rPr>
            </w:pPr>
            <w:del w:id="2688" w:author="Author" w:date="2018-02-09T12:07:00Z">
              <w:r w:rsidRPr="006549D3" w:rsidDel="00D96DE3">
                <w:rPr>
                  <w:strike/>
                  <w:lang w:val="en-US"/>
                </w:rPr>
                <w:delText>Required field for payment method</w:delText>
              </w:r>
              <w:r w:rsidRPr="006549D3" w:rsidDel="00D96DE3">
                <w:rPr>
                  <w:rStyle w:val="SAPUserEntry"/>
                  <w:strike/>
                  <w:lang w:val="en-US"/>
                </w:rPr>
                <w:delText xml:space="preserve"> Bank Transfer</w:delText>
              </w:r>
              <w:r w:rsidRPr="006549D3" w:rsidDel="00D96DE3">
                <w:rPr>
                  <w:strike/>
                  <w:lang w:val="en-US"/>
                </w:rPr>
                <w:delText>; unique identifier of a bank account at a bank.</w:delText>
              </w:r>
            </w:del>
          </w:p>
        </w:tc>
        <w:tc>
          <w:tcPr>
            <w:tcW w:w="2520" w:type="dxa"/>
            <w:tcBorders>
              <w:top w:val="single" w:sz="8" w:space="0" w:color="999999"/>
              <w:left w:val="single" w:sz="8" w:space="0" w:color="999999"/>
              <w:bottom w:val="single" w:sz="8" w:space="0" w:color="999999"/>
              <w:right w:val="single" w:sz="8" w:space="0" w:color="999999"/>
            </w:tcBorders>
          </w:tcPr>
          <w:p w14:paraId="47A4B768"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151CF5DD" w14:textId="77777777" w:rsidR="004D0899" w:rsidRPr="002326C1" w:rsidRDefault="004D0899" w:rsidP="004D0899">
            <w:pPr>
              <w:rPr>
                <w:lang w:val="en-US"/>
              </w:rPr>
            </w:pPr>
          </w:p>
        </w:tc>
      </w:tr>
      <w:tr w:rsidR="004D0899" w:rsidRPr="00AC5720" w14:paraId="7A26CB8E" w14:textId="77777777" w:rsidTr="00357342">
        <w:trPr>
          <w:trHeight w:val="357"/>
        </w:trPr>
        <w:tc>
          <w:tcPr>
            <w:tcW w:w="756" w:type="dxa"/>
            <w:vMerge/>
            <w:tcBorders>
              <w:left w:val="single" w:sz="8" w:space="0" w:color="999999"/>
              <w:right w:val="single" w:sz="8" w:space="0" w:color="999999"/>
            </w:tcBorders>
          </w:tcPr>
          <w:p w14:paraId="0A06394B" w14:textId="77777777" w:rsidR="004D0899" w:rsidRPr="002326C1" w:rsidRDefault="004D0899" w:rsidP="004D0899">
            <w:pPr>
              <w:rPr>
                <w:lang w:val="en-US"/>
              </w:rPr>
            </w:pPr>
          </w:p>
        </w:tc>
        <w:tc>
          <w:tcPr>
            <w:tcW w:w="1556" w:type="dxa"/>
            <w:vMerge/>
            <w:tcBorders>
              <w:left w:val="single" w:sz="8" w:space="0" w:color="999999"/>
              <w:right w:val="single" w:sz="8" w:space="0" w:color="999999"/>
            </w:tcBorders>
          </w:tcPr>
          <w:p w14:paraId="2BD0A7BF"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7EC01862"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2A746B2D" w14:textId="602D0B5D" w:rsidR="004D0899" w:rsidRPr="001A0970" w:rsidRDefault="004D0899" w:rsidP="004D0899">
            <w:pPr>
              <w:rPr>
                <w:strike/>
                <w:lang w:val="en-US"/>
              </w:rPr>
            </w:pPr>
            <w:del w:id="2689" w:author="Author" w:date="2018-02-09T12:07:00Z">
              <w:r w:rsidRPr="001A0970" w:rsidDel="00D96DE3">
                <w:rPr>
                  <w:rStyle w:val="SAPScreenElement"/>
                  <w:strike/>
                  <w:lang w:val="en-US"/>
                </w:rPr>
                <w:delText xml:space="preserve">Currency: </w:delText>
              </w:r>
              <w:r w:rsidRPr="001A0970" w:rsidDel="00D96DE3">
                <w:rPr>
                  <w:strike/>
                  <w:lang w:val="en-US"/>
                </w:rPr>
                <w:delText>defaulted to</w:delText>
              </w:r>
              <w:r w:rsidRPr="001A0970" w:rsidDel="00D96DE3">
                <w:rPr>
                  <w:rStyle w:val="SAPUserEntry"/>
                  <w:strike/>
                  <w:lang w:val="en-US"/>
                </w:rPr>
                <w:delText xml:space="preserve"> </w:delText>
              </w:r>
              <w:r w:rsidRPr="001A0970" w:rsidDel="00D96DE3">
                <w:rPr>
                  <w:rStyle w:val="SAPUserEntry"/>
                  <w:strike/>
                  <w:highlight w:val="yellow"/>
                  <w:lang w:val="en-US"/>
                </w:rPr>
                <w:delText>US Dollar</w:delText>
              </w:r>
              <w:r w:rsidRPr="001A0970" w:rsidDel="00D96DE3">
                <w:rPr>
                  <w:strike/>
                  <w:highlight w:val="yellow"/>
                  <w:lang w:val="en-US"/>
                </w:rPr>
                <w:delText xml:space="preserve"> </w:delText>
              </w:r>
              <w:r w:rsidRPr="001A0970" w:rsidDel="00D96DE3">
                <w:rPr>
                  <w:rStyle w:val="SAPUserEntry"/>
                  <w:strike/>
                  <w:highlight w:val="yellow"/>
                  <w:lang w:val="en-US"/>
                </w:rPr>
                <w:delText>(USD)</w:delText>
              </w:r>
              <w:r w:rsidRPr="001A0970" w:rsidDel="00D96DE3">
                <w:rPr>
                  <w:b/>
                  <w:strike/>
                  <w:lang w:val="en-US"/>
                </w:rPr>
                <w:delText xml:space="preserve"> </w:delText>
              </w:r>
              <w:r w:rsidRPr="001A0970" w:rsidDel="00D96DE3">
                <w:rPr>
                  <w:strike/>
                  <w:lang w:val="en-US"/>
                </w:rPr>
                <w:delText xml:space="preserve">upon entering pay type; leave as is </w:delText>
              </w:r>
            </w:del>
          </w:p>
        </w:tc>
        <w:tc>
          <w:tcPr>
            <w:tcW w:w="3240" w:type="dxa"/>
            <w:tcBorders>
              <w:top w:val="single" w:sz="8" w:space="0" w:color="999999"/>
              <w:left w:val="single" w:sz="8" w:space="0" w:color="999999"/>
              <w:bottom w:val="single" w:sz="8" w:space="0" w:color="999999"/>
              <w:right w:val="single" w:sz="8" w:space="0" w:color="999999"/>
            </w:tcBorders>
          </w:tcPr>
          <w:p w14:paraId="4F4075B0" w14:textId="61E3AB04"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vAlign w:val="center"/>
          </w:tcPr>
          <w:p w14:paraId="76EFC0B1"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66C04BBF" w14:textId="77777777" w:rsidR="004D0899" w:rsidRPr="002326C1" w:rsidRDefault="004D0899" w:rsidP="004D0899">
            <w:pPr>
              <w:rPr>
                <w:lang w:val="en-US"/>
              </w:rPr>
            </w:pPr>
          </w:p>
        </w:tc>
      </w:tr>
      <w:tr w:rsidR="004D0899" w:rsidRPr="00AC5720" w14:paraId="62D604F4" w14:textId="77777777" w:rsidTr="00357342">
        <w:trPr>
          <w:trHeight w:val="357"/>
        </w:trPr>
        <w:tc>
          <w:tcPr>
            <w:tcW w:w="756" w:type="dxa"/>
            <w:vMerge/>
            <w:tcBorders>
              <w:left w:val="single" w:sz="8" w:space="0" w:color="999999"/>
              <w:right w:val="single" w:sz="8" w:space="0" w:color="999999"/>
            </w:tcBorders>
          </w:tcPr>
          <w:p w14:paraId="19B09110" w14:textId="77777777" w:rsidR="004D0899" w:rsidRPr="002326C1" w:rsidRDefault="004D0899" w:rsidP="004D0899">
            <w:pPr>
              <w:rPr>
                <w:lang w:val="en-US"/>
              </w:rPr>
            </w:pPr>
          </w:p>
        </w:tc>
        <w:tc>
          <w:tcPr>
            <w:tcW w:w="1556" w:type="dxa"/>
            <w:vMerge/>
            <w:tcBorders>
              <w:left w:val="single" w:sz="8" w:space="0" w:color="999999"/>
              <w:right w:val="single" w:sz="8" w:space="0" w:color="999999"/>
            </w:tcBorders>
          </w:tcPr>
          <w:p w14:paraId="25B9E516" w14:textId="77777777" w:rsidR="004D0899" w:rsidRPr="002326C1" w:rsidRDefault="004D0899" w:rsidP="004D0899">
            <w:pPr>
              <w:rPr>
                <w:rStyle w:val="SAPEmphasis"/>
                <w:lang w:val="en-US"/>
              </w:rPr>
            </w:pPr>
          </w:p>
        </w:tc>
        <w:tc>
          <w:tcPr>
            <w:tcW w:w="2520" w:type="dxa"/>
            <w:vMerge/>
            <w:tcBorders>
              <w:left w:val="single" w:sz="8" w:space="0" w:color="999999"/>
              <w:right w:val="single" w:sz="8" w:space="0" w:color="999999"/>
            </w:tcBorders>
          </w:tcPr>
          <w:p w14:paraId="67964166"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0A57E00B" w14:textId="66F5C19A" w:rsidR="004D0899" w:rsidRPr="002326C1" w:rsidRDefault="004D0899" w:rsidP="004D0899">
            <w:pPr>
              <w:rPr>
                <w:rStyle w:val="SAPScreenElement"/>
                <w:lang w:val="en-US"/>
              </w:rPr>
            </w:pPr>
            <w:r w:rsidRPr="002326C1">
              <w:rPr>
                <w:lang w:val="en-US"/>
              </w:rPr>
              <w:t>In case an additional payment information record has been maintained during the previous employment of the employee at the company, review it and adapt as appropriate.</w:t>
            </w:r>
          </w:p>
        </w:tc>
        <w:tc>
          <w:tcPr>
            <w:tcW w:w="3240" w:type="dxa"/>
            <w:tcBorders>
              <w:top w:val="single" w:sz="8" w:space="0" w:color="999999"/>
              <w:left w:val="single" w:sz="8" w:space="0" w:color="999999"/>
              <w:bottom w:val="single" w:sz="8" w:space="0" w:color="999999"/>
              <w:right w:val="single" w:sz="8" w:space="0" w:color="999999"/>
            </w:tcBorders>
          </w:tcPr>
          <w:p w14:paraId="683AAE61" w14:textId="77777777" w:rsidR="004D0899" w:rsidRPr="002326C1" w:rsidRDefault="004D0899" w:rsidP="004D0899">
            <w:pPr>
              <w:pStyle w:val="SAPNoteHeading"/>
              <w:ind w:left="0"/>
              <w:rPr>
                <w:noProof/>
                <w:lang w:val="en-US"/>
              </w:rPr>
            </w:pPr>
          </w:p>
        </w:tc>
        <w:tc>
          <w:tcPr>
            <w:tcW w:w="2520" w:type="dxa"/>
            <w:tcBorders>
              <w:top w:val="single" w:sz="8" w:space="0" w:color="999999"/>
              <w:left w:val="single" w:sz="8" w:space="0" w:color="999999"/>
              <w:bottom w:val="single" w:sz="8" w:space="0" w:color="999999"/>
              <w:right w:val="single" w:sz="8" w:space="0" w:color="999999"/>
            </w:tcBorders>
            <w:vAlign w:val="center"/>
          </w:tcPr>
          <w:p w14:paraId="2E40BBC5"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4704A10" w14:textId="77777777" w:rsidR="004D0899" w:rsidRPr="002326C1" w:rsidRDefault="004D0899" w:rsidP="004D0899">
            <w:pPr>
              <w:rPr>
                <w:lang w:val="en-US"/>
              </w:rPr>
            </w:pPr>
          </w:p>
        </w:tc>
      </w:tr>
      <w:tr w:rsidR="004D0899" w:rsidRPr="00AC5720" w14:paraId="7623946D" w14:textId="77777777" w:rsidTr="00357342">
        <w:trPr>
          <w:trHeight w:val="357"/>
        </w:trPr>
        <w:tc>
          <w:tcPr>
            <w:tcW w:w="756" w:type="dxa"/>
            <w:vMerge/>
            <w:tcBorders>
              <w:left w:val="single" w:sz="8" w:space="0" w:color="999999"/>
              <w:bottom w:val="single" w:sz="8" w:space="0" w:color="999999"/>
              <w:right w:val="single" w:sz="8" w:space="0" w:color="999999"/>
            </w:tcBorders>
          </w:tcPr>
          <w:p w14:paraId="3C2E09E2" w14:textId="77777777" w:rsidR="004D0899" w:rsidRPr="002326C1" w:rsidRDefault="004D0899" w:rsidP="004D0899">
            <w:pPr>
              <w:rPr>
                <w:lang w:val="en-US"/>
              </w:rPr>
            </w:pPr>
          </w:p>
        </w:tc>
        <w:tc>
          <w:tcPr>
            <w:tcW w:w="1556" w:type="dxa"/>
            <w:vMerge/>
            <w:tcBorders>
              <w:left w:val="single" w:sz="8" w:space="0" w:color="999999"/>
              <w:bottom w:val="single" w:sz="8" w:space="0" w:color="999999"/>
              <w:right w:val="single" w:sz="8" w:space="0" w:color="999999"/>
            </w:tcBorders>
          </w:tcPr>
          <w:p w14:paraId="4D3E0123" w14:textId="77777777" w:rsidR="004D0899" w:rsidRPr="002326C1" w:rsidRDefault="004D0899" w:rsidP="004D0899">
            <w:pPr>
              <w:rPr>
                <w:rStyle w:val="SAPEmphasis"/>
                <w:lang w:val="en-US"/>
              </w:rPr>
            </w:pPr>
          </w:p>
        </w:tc>
        <w:tc>
          <w:tcPr>
            <w:tcW w:w="2520" w:type="dxa"/>
            <w:vMerge/>
            <w:tcBorders>
              <w:left w:val="single" w:sz="8" w:space="0" w:color="999999"/>
              <w:bottom w:val="single" w:sz="8" w:space="0" w:color="999999"/>
              <w:right w:val="single" w:sz="8" w:space="0" w:color="999999"/>
            </w:tcBorders>
          </w:tcPr>
          <w:p w14:paraId="5EBE73FB"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4B743CF9" w14:textId="3A8F7261" w:rsidR="004D0899" w:rsidRPr="002326C1" w:rsidRDefault="004D0899" w:rsidP="004D0899">
            <w:pPr>
              <w:rPr>
                <w:rStyle w:val="SAPScreenElement"/>
                <w:lang w:val="en-US"/>
              </w:rPr>
            </w:pPr>
            <w:r w:rsidRPr="002326C1">
              <w:rPr>
                <w:lang w:val="en-US"/>
              </w:rPr>
              <w:t xml:space="preserve">In case you need to enter an additional payment information record, select the </w:t>
            </w:r>
            <w:r w:rsidRPr="002326C1">
              <w:rPr>
                <w:rStyle w:val="SAPScreenElement"/>
                <w:lang w:val="en-US"/>
              </w:rPr>
              <w:sym w:font="Symbol" w:char="F0C5"/>
            </w:r>
            <w:r w:rsidRPr="002326C1">
              <w:rPr>
                <w:rStyle w:val="SAPScreenElement"/>
                <w:lang w:val="en-US"/>
              </w:rPr>
              <w:t xml:space="preserve"> </w:t>
            </w:r>
            <w:r w:rsidRPr="002326C1">
              <w:rPr>
                <w:lang w:val="en-US"/>
              </w:rPr>
              <w:t>icon, select a pay type other than</w:t>
            </w:r>
            <w:r w:rsidRPr="002326C1">
              <w:rPr>
                <w:rStyle w:val="SAPUserEntry"/>
                <w:b w:val="0"/>
                <w:lang w:val="en-US"/>
              </w:rPr>
              <w:t xml:space="preserve"> Main Payment Method</w:t>
            </w:r>
            <w:r w:rsidRPr="002326C1">
              <w:rPr>
                <w:lang w:val="en-US"/>
              </w:rPr>
              <w:t>, for example</w:t>
            </w:r>
            <w:r w:rsidRPr="002326C1">
              <w:rPr>
                <w:rStyle w:val="SAPUserEntry"/>
                <w:lang w:val="en-US"/>
              </w:rPr>
              <w:t xml:space="preserve"> Expenses</w:t>
            </w:r>
            <w:r w:rsidRPr="002326C1">
              <w:rPr>
                <w:lang w:val="en-US"/>
              </w:rPr>
              <w:t>, and fill the fields as appropriate.</w:t>
            </w:r>
          </w:p>
        </w:tc>
        <w:tc>
          <w:tcPr>
            <w:tcW w:w="3240" w:type="dxa"/>
            <w:tcBorders>
              <w:top w:val="single" w:sz="8" w:space="0" w:color="999999"/>
              <w:left w:val="single" w:sz="8" w:space="0" w:color="999999"/>
              <w:bottom w:val="single" w:sz="8" w:space="0" w:color="999999"/>
              <w:right w:val="single" w:sz="8" w:space="0" w:color="999999"/>
            </w:tcBorders>
          </w:tcPr>
          <w:p w14:paraId="4553FFA9" w14:textId="77777777" w:rsidR="004D0899" w:rsidRPr="002326C1" w:rsidRDefault="004D0899" w:rsidP="004D0899">
            <w:pPr>
              <w:pStyle w:val="SAPNoteHeading"/>
              <w:ind w:left="0"/>
              <w:rPr>
                <w:noProof/>
                <w:lang w:val="en-US"/>
              </w:rPr>
            </w:pPr>
          </w:p>
        </w:tc>
        <w:tc>
          <w:tcPr>
            <w:tcW w:w="2520" w:type="dxa"/>
            <w:tcBorders>
              <w:top w:val="single" w:sz="8" w:space="0" w:color="999999"/>
              <w:left w:val="single" w:sz="8" w:space="0" w:color="999999"/>
              <w:bottom w:val="single" w:sz="8" w:space="0" w:color="999999"/>
              <w:right w:val="single" w:sz="8" w:space="0" w:color="999999"/>
            </w:tcBorders>
            <w:vAlign w:val="center"/>
          </w:tcPr>
          <w:p w14:paraId="4283E31E"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58ACBEE1" w14:textId="77777777" w:rsidR="004D0899" w:rsidRPr="002326C1" w:rsidRDefault="004D0899" w:rsidP="004D0899">
            <w:pPr>
              <w:rPr>
                <w:lang w:val="en-US"/>
              </w:rPr>
            </w:pPr>
          </w:p>
        </w:tc>
      </w:tr>
      <w:tr w:rsidR="004D0899" w:rsidRPr="00AC5720" w14:paraId="5C5176CB" w14:textId="77777777" w:rsidTr="00357342">
        <w:trPr>
          <w:trHeight w:val="357"/>
        </w:trPr>
        <w:tc>
          <w:tcPr>
            <w:tcW w:w="756" w:type="dxa"/>
            <w:tcBorders>
              <w:top w:val="single" w:sz="8" w:space="0" w:color="999999"/>
              <w:left w:val="single" w:sz="8" w:space="0" w:color="999999"/>
              <w:bottom w:val="single" w:sz="8" w:space="0" w:color="999999"/>
              <w:right w:val="single" w:sz="8" w:space="0" w:color="999999"/>
            </w:tcBorders>
            <w:hideMark/>
          </w:tcPr>
          <w:p w14:paraId="18EFF26D" w14:textId="7A9EC648" w:rsidR="004D0899" w:rsidRPr="002326C1" w:rsidRDefault="004D0899" w:rsidP="004D0899">
            <w:pPr>
              <w:rPr>
                <w:lang w:val="en-US"/>
              </w:rPr>
            </w:pPr>
            <w:r w:rsidRPr="002326C1">
              <w:rPr>
                <w:lang w:val="en-US"/>
              </w:rPr>
              <w:lastRenderedPageBreak/>
              <w:t>1</w:t>
            </w:r>
            <w:r>
              <w:rPr>
                <w:lang w:val="en-US"/>
              </w:rPr>
              <w:t>9</w:t>
            </w:r>
          </w:p>
        </w:tc>
        <w:tc>
          <w:tcPr>
            <w:tcW w:w="1556" w:type="dxa"/>
            <w:tcBorders>
              <w:top w:val="single" w:sz="8" w:space="0" w:color="999999"/>
              <w:left w:val="single" w:sz="8" w:space="0" w:color="999999"/>
              <w:bottom w:val="single" w:sz="8" w:space="0" w:color="999999"/>
              <w:right w:val="single" w:sz="8" w:space="0" w:color="999999"/>
            </w:tcBorders>
            <w:hideMark/>
          </w:tcPr>
          <w:p w14:paraId="4833F3BF" w14:textId="7624A2A0" w:rsidR="004D0899" w:rsidRPr="002326C1" w:rsidRDefault="004D0899" w:rsidP="004D0899">
            <w:pPr>
              <w:rPr>
                <w:lang w:val="en-US"/>
              </w:rPr>
            </w:pPr>
            <w:r w:rsidRPr="002326C1">
              <w:rPr>
                <w:rStyle w:val="SAPEmphasis"/>
                <w:lang w:val="en-US"/>
              </w:rPr>
              <w:t>Submit Data</w:t>
            </w:r>
          </w:p>
        </w:tc>
        <w:tc>
          <w:tcPr>
            <w:tcW w:w="2520" w:type="dxa"/>
            <w:tcBorders>
              <w:top w:val="single" w:sz="8" w:space="0" w:color="999999"/>
              <w:left w:val="single" w:sz="8" w:space="0" w:color="999999"/>
              <w:bottom w:val="single" w:sz="8" w:space="0" w:color="999999"/>
              <w:right w:val="single" w:sz="8" w:space="0" w:color="999999"/>
            </w:tcBorders>
          </w:tcPr>
          <w:p w14:paraId="0C1AD06A" w14:textId="16DD2DDF" w:rsidR="004D0899" w:rsidRPr="002326C1" w:rsidRDefault="004D0899" w:rsidP="004D0899">
            <w:pPr>
              <w:rPr>
                <w:lang w:val="en-US"/>
              </w:rPr>
            </w:pPr>
            <w:r w:rsidRPr="002326C1">
              <w:rPr>
                <w:lang w:val="en-US"/>
              </w:rPr>
              <w:t xml:space="preserve">Choose the </w:t>
            </w:r>
            <w:r w:rsidRPr="002326C1">
              <w:rPr>
                <w:rStyle w:val="SAPScreenElement"/>
                <w:lang w:val="en-US"/>
              </w:rPr>
              <w:t>Submit</w:t>
            </w:r>
            <w:r w:rsidRPr="002326C1">
              <w:rPr>
                <w:lang w:val="en-US"/>
              </w:rPr>
              <w:t xml:space="preserve"> pushbutton, or alternatively the </w:t>
            </w:r>
            <w:r w:rsidRPr="002326C1">
              <w:rPr>
                <w:rStyle w:val="SAPScreenElement"/>
                <w:lang w:val="en-US"/>
              </w:rPr>
              <w:t>Continue</w:t>
            </w:r>
            <w:r w:rsidRPr="002326C1">
              <w:rPr>
                <w:lang w:val="en-US"/>
              </w:rPr>
              <w:t xml:space="preserve"> pushbutton</w:t>
            </w:r>
            <w:ins w:id="2690" w:author="Author" w:date="2018-01-29T13:27:00Z">
              <w:r>
                <w:rPr>
                  <w:lang w:val="en-US"/>
                </w:rPr>
                <w:t xml:space="preserve">, </w:t>
              </w:r>
              <w:r w:rsidRPr="0033437B">
                <w:rPr>
                  <w:lang w:val="en-US" w:eastAsia="zh-TW"/>
                </w:rPr>
                <w:t>b</w:t>
              </w:r>
              <w:r w:rsidRPr="0033437B">
                <w:rPr>
                  <w:lang w:val="en-US"/>
                </w:rPr>
                <w:t>oth options having the same result</w:t>
              </w:r>
            </w:ins>
            <w:r w:rsidRPr="002326C1">
              <w:rPr>
                <w:lang w:val="en-US"/>
              </w:rPr>
              <w:t xml:space="preserve">. </w:t>
            </w:r>
          </w:p>
          <w:p w14:paraId="7BBA26CE"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2F6FA4CC" w14:textId="77777777" w:rsidR="004D0899" w:rsidRPr="002326C1" w:rsidRDefault="004D0899" w:rsidP="004D0899">
            <w:pPr>
              <w:rPr>
                <w:lang w:val="en-US"/>
              </w:rPr>
            </w:pPr>
          </w:p>
        </w:tc>
        <w:tc>
          <w:tcPr>
            <w:tcW w:w="3240" w:type="dxa"/>
            <w:tcBorders>
              <w:top w:val="single" w:sz="8" w:space="0" w:color="999999"/>
              <w:left w:val="single" w:sz="8" w:space="0" w:color="999999"/>
              <w:bottom w:val="single" w:sz="8" w:space="0" w:color="999999"/>
              <w:right w:val="single" w:sz="8" w:space="0" w:color="999999"/>
            </w:tcBorders>
            <w:hideMark/>
          </w:tcPr>
          <w:p w14:paraId="56811251" w14:textId="77777777" w:rsidR="004D0899" w:rsidRPr="00262AA6" w:rsidRDefault="004D0899" w:rsidP="004D0899">
            <w:pPr>
              <w:pStyle w:val="SAPNoteHeading"/>
              <w:ind w:left="0"/>
              <w:rPr>
                <w:ins w:id="2691" w:author="Author" w:date="2018-01-29T13:28:00Z"/>
                <w:lang w:val="en-US"/>
                <w:rPrChange w:id="2692" w:author="Author" w:date="2018-02-22T10:56:00Z">
                  <w:rPr>
                    <w:ins w:id="2693" w:author="Author" w:date="2018-01-29T13:28:00Z"/>
                    <w:highlight w:val="cyan"/>
                    <w:lang w:val="en-US"/>
                  </w:rPr>
                </w:rPrChange>
              </w:rPr>
            </w:pPr>
            <w:ins w:id="2694" w:author="Author" w:date="2018-01-29T13:28:00Z">
              <w:r w:rsidRPr="00262AA6">
                <w:rPr>
                  <w:noProof/>
                  <w:lang w:val="en-US"/>
                  <w:rPrChange w:id="2695" w:author="Author" w:date="2018-02-22T10:56:00Z">
                    <w:rPr>
                      <w:noProof/>
                      <w:highlight w:val="cyan"/>
                      <w:lang w:val="en-US"/>
                    </w:rPr>
                  </w:rPrChange>
                </w:rPr>
                <w:drawing>
                  <wp:inline distT="0" distB="0" distL="0" distR="0" wp14:anchorId="4CFB0622" wp14:editId="55271F24">
                    <wp:extent cx="228600" cy="228600"/>
                    <wp:effectExtent l="0" t="0" r="0" b="0"/>
                    <wp:docPr id="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62AA6">
                <w:rPr>
                  <w:lang w:val="en-US"/>
                  <w:rPrChange w:id="2696" w:author="Author" w:date="2018-02-22T10:56:00Z">
                    <w:rPr>
                      <w:highlight w:val="cyan"/>
                      <w:lang w:val="en-US"/>
                    </w:rPr>
                  </w:rPrChange>
                </w:rPr>
                <w:t> Caution</w:t>
              </w:r>
            </w:ins>
          </w:p>
          <w:p w14:paraId="6911F89A" w14:textId="5613EAF4" w:rsidR="004D0899" w:rsidRPr="002326C1" w:rsidRDefault="004D0899" w:rsidP="004D0899">
            <w:pPr>
              <w:rPr>
                <w:lang w:val="en-US"/>
              </w:rPr>
            </w:pPr>
            <w:ins w:id="2697" w:author="Author" w:date="2018-01-29T13:28:00Z">
              <w:r w:rsidRPr="00262AA6">
                <w:rPr>
                  <w:lang w:val="en-US"/>
                  <w:rPrChange w:id="2698" w:author="Author" w:date="2018-02-22T10:56:00Z">
                    <w:rPr>
                      <w:highlight w:val="cyan"/>
                      <w:lang w:val="en-US"/>
                    </w:rPr>
                  </w:rPrChange>
                </w:rPr>
                <w:t xml:space="preserve">For the country </w:t>
              </w:r>
              <w:r w:rsidRPr="00262AA6">
                <w:rPr>
                  <w:b/>
                  <w:lang w:val="en-US"/>
                  <w:rPrChange w:id="2699" w:author="Author" w:date="2018-02-22T10:56:00Z">
                    <w:rPr>
                      <w:b/>
                      <w:highlight w:val="cyan"/>
                      <w:lang w:val="en-US"/>
                    </w:rPr>
                  </w:rPrChange>
                </w:rPr>
                <w:t>FR</w:t>
              </w:r>
              <w:r w:rsidRPr="00262AA6">
                <w:rPr>
                  <w:lang w:val="en-US"/>
                  <w:rPrChange w:id="2700" w:author="Author" w:date="2018-02-22T10:56:00Z">
                    <w:rPr>
                      <w:highlight w:val="cyan"/>
                      <w:lang w:val="en-US"/>
                    </w:rPr>
                  </w:rPrChange>
                </w:rPr>
                <w:t xml:space="preserve">, </w:t>
              </w:r>
              <w:r w:rsidRPr="00D90D0A">
                <w:rPr>
                  <w:lang w:val="en-US"/>
                </w:rPr>
                <w:t>v</w:t>
              </w:r>
              <w:r w:rsidRPr="00262AA6">
                <w:rPr>
                  <w:lang w:val="en-US"/>
                </w:rPr>
                <w:t>alidation</w:t>
              </w:r>
              <w:r w:rsidRPr="0033437B">
                <w:rPr>
                  <w:lang w:val="en-US"/>
                </w:rPr>
                <w:t xml:space="preserve"> rules have been defined to raise error messages in case fields are not filled as expected. You can select </w:t>
              </w:r>
              <w:r w:rsidRPr="0033437B">
                <w:rPr>
                  <w:rStyle w:val="SAPScreenElement"/>
                  <w:lang w:val="en-US"/>
                </w:rPr>
                <w:t>OK</w:t>
              </w:r>
              <w:r w:rsidRPr="0033437B">
                <w:rPr>
                  <w:lang w:val="en-US"/>
                </w:rPr>
                <w:t xml:space="preserve"> on the error message, go back to the appropriate blocks, make the entries, and then choose again the </w:t>
              </w:r>
              <w:r w:rsidRPr="0033437B">
                <w:rPr>
                  <w:rStyle w:val="SAPScreenElement"/>
                  <w:lang w:val="en-US"/>
                </w:rPr>
                <w:t>Submit</w:t>
              </w:r>
              <w:r w:rsidRPr="0033437B">
                <w:rPr>
                  <w:lang w:val="en-US"/>
                </w:rPr>
                <w:t xml:space="preserve"> button.</w:t>
              </w:r>
            </w:ins>
            <w:ins w:id="2701" w:author="Author" w:date="2018-02-19T06:20:00Z">
              <w:r>
                <w:rPr>
                  <w:lang w:val="en-US"/>
                </w:rPr>
                <w:t xml:space="preserve"> For details on these validation rules, </w:t>
              </w:r>
              <w:r w:rsidRPr="00BE273A">
                <w:rPr>
                  <w:lang w:val="en-US"/>
                </w:rPr>
                <w:t xml:space="preserve">refer to the </w:t>
              </w:r>
              <w:commentRangeStart w:id="2702"/>
              <w:r w:rsidRPr="00987C36">
                <w:rPr>
                  <w:rStyle w:val="SAPScreenElement"/>
                  <w:color w:val="auto"/>
                  <w:highlight w:val="red"/>
                  <w:lang w:val="en-US"/>
                </w:rPr>
                <w:t>Foundation Objects</w:t>
              </w:r>
              <w:r w:rsidRPr="00ED0743">
                <w:rPr>
                  <w:lang w:val="en-US"/>
                </w:rPr>
                <w:t xml:space="preserve"> </w:t>
              </w:r>
              <w:commentRangeEnd w:id="2702"/>
              <w:r>
                <w:rPr>
                  <w:rStyle w:val="CommentReference"/>
                </w:rPr>
                <w:commentReference w:id="2702"/>
              </w:r>
              <w:r w:rsidRPr="00ED0743">
                <w:rPr>
                  <w:lang w:val="en-US"/>
                </w:rPr>
                <w:t xml:space="preserve">workbook for </w:t>
              </w:r>
              <w:r>
                <w:rPr>
                  <w:rStyle w:val="SAPEmphasis"/>
                  <w:lang w:val="en-US"/>
                </w:rPr>
                <w:t>FR</w:t>
              </w:r>
              <w:r w:rsidRPr="00BE273A">
                <w:rPr>
                  <w:lang w:val="en-US"/>
                </w:rPr>
                <w:t>.</w:t>
              </w:r>
            </w:ins>
            <w:del w:id="2703" w:author="Author" w:date="2018-01-29T13:28:00Z">
              <w:r w:rsidRPr="002326C1" w:rsidDel="00E00FB7">
                <w:rPr>
                  <w:lang w:val="en-US"/>
                </w:rPr>
                <w:delText>Both options have the same result.</w:delText>
              </w:r>
            </w:del>
          </w:p>
        </w:tc>
        <w:tc>
          <w:tcPr>
            <w:tcW w:w="2520" w:type="dxa"/>
            <w:tcBorders>
              <w:top w:val="single" w:sz="8" w:space="0" w:color="999999"/>
              <w:left w:val="single" w:sz="8" w:space="0" w:color="999999"/>
              <w:bottom w:val="single" w:sz="8" w:space="0" w:color="999999"/>
              <w:right w:val="single" w:sz="8" w:space="0" w:color="999999"/>
            </w:tcBorders>
            <w:hideMark/>
          </w:tcPr>
          <w:p w14:paraId="3AC85867" w14:textId="77777777" w:rsidR="004D0899" w:rsidRPr="002326C1" w:rsidRDefault="004D0899" w:rsidP="004D0899">
            <w:pPr>
              <w:rPr>
                <w:lang w:val="en-US"/>
              </w:rPr>
            </w:pPr>
            <w:r w:rsidRPr="002326C1">
              <w:rPr>
                <w:lang w:val="en-US"/>
              </w:rPr>
              <w:t>A success message is generated by the system informing you about the hire date of the rehired employee. You may choose to view the employee’s profile, add hiring data of another new employee, or simply return to the home page.</w:t>
            </w:r>
          </w:p>
          <w:p w14:paraId="39182682" w14:textId="1FAC1D6F" w:rsidR="004D0899" w:rsidRPr="002326C1" w:rsidRDefault="004D0899" w:rsidP="004D0899">
            <w:pPr>
              <w:rPr>
                <w:lang w:val="en-US"/>
              </w:rPr>
            </w:pPr>
            <w:r w:rsidRPr="002326C1">
              <w:rPr>
                <w:lang w:val="en-US"/>
              </w:rPr>
              <w:t>In case you have maintained the email address of the rehired employee, a</w:t>
            </w:r>
            <w:r w:rsidRPr="002326C1">
              <w:rPr>
                <w:rStyle w:val="SAPMonospace"/>
                <w:lang w:val="en-US"/>
              </w:rPr>
              <w:t xml:space="preserve"> Welcome to SuccessFactors </w:t>
            </w:r>
            <w:r w:rsidRPr="002326C1">
              <w:rPr>
                <w:lang w:val="en-US"/>
              </w:rPr>
              <w:t>email is sent automatically by the system to the rehired employee containing login information for the same.</w:t>
            </w:r>
          </w:p>
          <w:p w14:paraId="1D456062" w14:textId="17EB4F94" w:rsidR="004D0899" w:rsidRPr="002326C1" w:rsidRDefault="004D0899" w:rsidP="004D0899">
            <w:pPr>
              <w:rPr>
                <w:lang w:val="en-US"/>
              </w:rPr>
            </w:pPr>
            <w:r w:rsidRPr="002326C1">
              <w:rPr>
                <w:rFonts w:cs="Arial"/>
                <w:bCs/>
                <w:lang w:val="en-US"/>
              </w:rPr>
              <w:t>In addition, an email notification is triggered to inform both the employee’s 2</w:t>
            </w:r>
            <w:r w:rsidRPr="002326C1">
              <w:rPr>
                <w:rFonts w:cs="Arial"/>
                <w:bCs/>
                <w:vertAlign w:val="superscript"/>
                <w:lang w:val="en-US"/>
              </w:rPr>
              <w:t>nd</w:t>
            </w:r>
            <w:r w:rsidRPr="002326C1">
              <w:rPr>
                <w:rFonts w:cs="Arial"/>
                <w:bCs/>
                <w:lang w:val="en-US"/>
              </w:rPr>
              <w:t xml:space="preserve"> level manager and HR </w:t>
            </w:r>
            <w:r w:rsidRPr="002326C1">
              <w:rPr>
                <w:lang w:val="en-US"/>
              </w:rPr>
              <w:t xml:space="preserve">business partner </w:t>
            </w:r>
            <w:r w:rsidRPr="002326C1">
              <w:rPr>
                <w:rFonts w:cs="Arial"/>
                <w:bCs/>
                <w:lang w:val="en-US"/>
              </w:rPr>
              <w:t>about the rehired employee</w:t>
            </w:r>
            <w:r w:rsidRPr="002326C1">
              <w:rPr>
                <w:lang w:val="en-US"/>
              </w:rPr>
              <w:t>.</w:t>
            </w:r>
          </w:p>
        </w:tc>
        <w:tc>
          <w:tcPr>
            <w:tcW w:w="1174" w:type="dxa"/>
            <w:tcBorders>
              <w:top w:val="single" w:sz="8" w:space="0" w:color="999999"/>
              <w:left w:val="single" w:sz="8" w:space="0" w:color="999999"/>
              <w:bottom w:val="single" w:sz="8" w:space="0" w:color="999999"/>
              <w:right w:val="single" w:sz="8" w:space="0" w:color="999999"/>
            </w:tcBorders>
          </w:tcPr>
          <w:p w14:paraId="098F5F8E" w14:textId="77777777" w:rsidR="004D0899" w:rsidRPr="002326C1" w:rsidRDefault="004D0899" w:rsidP="004D0899">
            <w:pPr>
              <w:rPr>
                <w:lang w:val="en-US"/>
              </w:rPr>
            </w:pPr>
          </w:p>
        </w:tc>
      </w:tr>
      <w:tr w:rsidR="004D0899" w:rsidRPr="002326C1" w14:paraId="48057A19" w14:textId="77777777" w:rsidTr="00357342">
        <w:trPr>
          <w:trHeight w:val="357"/>
        </w:trPr>
        <w:tc>
          <w:tcPr>
            <w:tcW w:w="756" w:type="dxa"/>
            <w:tcBorders>
              <w:top w:val="single" w:sz="8" w:space="0" w:color="999999"/>
              <w:left w:val="single" w:sz="8" w:space="0" w:color="999999"/>
              <w:bottom w:val="single" w:sz="8" w:space="0" w:color="999999"/>
              <w:right w:val="single" w:sz="8" w:space="0" w:color="999999"/>
            </w:tcBorders>
            <w:hideMark/>
          </w:tcPr>
          <w:p w14:paraId="3C472A08" w14:textId="13458DD0" w:rsidR="004D0899" w:rsidRPr="002326C1" w:rsidRDefault="004D0899" w:rsidP="004D0899">
            <w:pPr>
              <w:rPr>
                <w:lang w:val="en-US"/>
              </w:rPr>
            </w:pPr>
            <w:r>
              <w:rPr>
                <w:lang w:val="en-US"/>
              </w:rPr>
              <w:t>20</w:t>
            </w:r>
          </w:p>
        </w:tc>
        <w:tc>
          <w:tcPr>
            <w:tcW w:w="1556" w:type="dxa"/>
            <w:tcBorders>
              <w:top w:val="single" w:sz="8" w:space="0" w:color="999999"/>
              <w:left w:val="single" w:sz="8" w:space="0" w:color="999999"/>
              <w:bottom w:val="single" w:sz="8" w:space="0" w:color="999999"/>
              <w:right w:val="single" w:sz="8" w:space="0" w:color="999999"/>
            </w:tcBorders>
          </w:tcPr>
          <w:p w14:paraId="1124380C" w14:textId="77777777" w:rsidR="004D0899" w:rsidRPr="002326C1" w:rsidRDefault="004D0899" w:rsidP="004D0899">
            <w:pPr>
              <w:rPr>
                <w:lang w:val="en-US"/>
              </w:rPr>
            </w:pPr>
            <w:r w:rsidRPr="002326C1">
              <w:rPr>
                <w:rStyle w:val="SAPEmphasis"/>
                <w:lang w:val="en-US"/>
              </w:rPr>
              <w:t>View Employee Profile</w:t>
            </w:r>
          </w:p>
        </w:tc>
        <w:tc>
          <w:tcPr>
            <w:tcW w:w="2520" w:type="dxa"/>
            <w:tcBorders>
              <w:top w:val="single" w:sz="8" w:space="0" w:color="999999"/>
              <w:left w:val="single" w:sz="8" w:space="0" w:color="999999"/>
              <w:bottom w:val="single" w:sz="8" w:space="0" w:color="999999"/>
              <w:right w:val="single" w:sz="8" w:space="0" w:color="999999"/>
            </w:tcBorders>
            <w:hideMark/>
          </w:tcPr>
          <w:p w14:paraId="3586CE3F" w14:textId="1F8E9EAA" w:rsidR="004D0899" w:rsidRPr="002326C1" w:rsidRDefault="004D0899" w:rsidP="004D0899">
            <w:pPr>
              <w:rPr>
                <w:lang w:val="en-US"/>
              </w:rPr>
            </w:pPr>
            <w:r w:rsidRPr="002326C1">
              <w:rPr>
                <w:lang w:val="en-US"/>
              </w:rPr>
              <w:t xml:space="preserve">Choose the </w:t>
            </w:r>
            <w:r w:rsidRPr="002326C1">
              <w:rPr>
                <w:rStyle w:val="SAPScreenElement"/>
                <w:lang w:val="en-US"/>
              </w:rPr>
              <w:t>View profile of &lt;rehired employee name&gt;</w:t>
            </w:r>
            <w:r w:rsidRPr="002326C1">
              <w:rPr>
                <w:lang w:val="en-US"/>
              </w:rPr>
              <w:t xml:space="preserve"> link.</w:t>
            </w:r>
          </w:p>
        </w:tc>
        <w:tc>
          <w:tcPr>
            <w:tcW w:w="2520" w:type="dxa"/>
            <w:tcBorders>
              <w:top w:val="single" w:sz="8" w:space="0" w:color="999999"/>
              <w:left w:val="single" w:sz="8" w:space="0" w:color="999999"/>
              <w:bottom w:val="single" w:sz="8" w:space="0" w:color="999999"/>
              <w:right w:val="single" w:sz="8" w:space="0" w:color="999999"/>
            </w:tcBorders>
          </w:tcPr>
          <w:p w14:paraId="0FA30EF9" w14:textId="77777777" w:rsidR="004D0899" w:rsidRPr="002326C1" w:rsidRDefault="004D0899" w:rsidP="004D0899">
            <w:pPr>
              <w:rPr>
                <w:lang w:val="en-US"/>
              </w:rPr>
            </w:pPr>
          </w:p>
        </w:tc>
        <w:tc>
          <w:tcPr>
            <w:tcW w:w="3240" w:type="dxa"/>
            <w:tcBorders>
              <w:top w:val="single" w:sz="8" w:space="0" w:color="999999"/>
              <w:left w:val="single" w:sz="8" w:space="0" w:color="999999"/>
              <w:bottom w:val="single" w:sz="8" w:space="0" w:color="999999"/>
              <w:right w:val="single" w:sz="8" w:space="0" w:color="999999"/>
            </w:tcBorders>
          </w:tcPr>
          <w:p w14:paraId="7D820FE4"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hideMark/>
          </w:tcPr>
          <w:p w14:paraId="01A888D4" w14:textId="114691C4" w:rsidR="004D0899" w:rsidRPr="002326C1" w:rsidRDefault="004D0899" w:rsidP="004D0899">
            <w:pPr>
              <w:rPr>
                <w:lang w:val="en-US"/>
              </w:rPr>
            </w:pPr>
            <w:r w:rsidRPr="002326C1">
              <w:rPr>
                <w:lang w:val="en-US"/>
              </w:rPr>
              <w:t xml:space="preserve">You are directed to </w:t>
            </w:r>
            <w:r w:rsidRPr="0073146F">
              <w:rPr>
                <w:lang w:val="en-US" w:eastAsia="zh-TW"/>
              </w:rPr>
              <w:t xml:space="preserve">the </w:t>
            </w:r>
            <w:r w:rsidRPr="0073146F">
              <w:rPr>
                <w:rStyle w:val="SAPScreenElement"/>
                <w:lang w:val="en-US" w:eastAsia="zh-TW"/>
              </w:rPr>
              <w:t xml:space="preserve">Employee Files </w:t>
            </w:r>
            <w:r w:rsidRPr="0073146F">
              <w:rPr>
                <w:lang w:val="en-US" w:eastAsia="zh-TW"/>
              </w:rPr>
              <w:t xml:space="preserve">page of the </w:t>
            </w:r>
            <w:r w:rsidRPr="002326C1">
              <w:rPr>
                <w:lang w:val="en-US" w:eastAsia="zh-TW"/>
              </w:rPr>
              <w:t>re</w:t>
            </w:r>
            <w:r w:rsidRPr="0073146F">
              <w:rPr>
                <w:lang w:val="en-US" w:eastAsia="zh-TW"/>
              </w:rPr>
              <w:t>hired</w:t>
            </w:r>
            <w:r w:rsidRPr="002326C1">
              <w:rPr>
                <w:lang w:val="en-US" w:eastAsia="zh-TW"/>
              </w:rPr>
              <w:t xml:space="preserve"> employee</w:t>
            </w:r>
            <w:r w:rsidRPr="0073146F">
              <w:rPr>
                <w:lang w:val="en-US" w:eastAsia="zh-TW"/>
              </w:rPr>
              <w:t>.</w:t>
            </w:r>
            <w:r w:rsidRPr="0073146F">
              <w:rPr>
                <w:lang w:val="en-US"/>
              </w:rPr>
              <w:t xml:space="preserve"> </w:t>
            </w:r>
            <w:r w:rsidRPr="0073146F">
              <w:rPr>
                <w:lang w:val="en-US" w:eastAsia="zh-TW"/>
              </w:rPr>
              <w:t xml:space="preserve">The </w:t>
            </w:r>
            <w:r w:rsidRPr="0073146F">
              <w:rPr>
                <w:rStyle w:val="SAPScreenElement"/>
                <w:lang w:val="en-US" w:eastAsia="zh-TW"/>
              </w:rPr>
              <w:t>Personal Information</w:t>
            </w:r>
            <w:r w:rsidRPr="0073146F">
              <w:rPr>
                <w:lang w:val="en-US" w:eastAsia="zh-TW"/>
              </w:rPr>
              <w:t xml:space="preserve"> section is displayed by default.</w:t>
            </w:r>
          </w:p>
        </w:tc>
        <w:tc>
          <w:tcPr>
            <w:tcW w:w="1174" w:type="dxa"/>
            <w:tcBorders>
              <w:top w:val="single" w:sz="8" w:space="0" w:color="999999"/>
              <w:left w:val="single" w:sz="8" w:space="0" w:color="999999"/>
              <w:bottom w:val="single" w:sz="8" w:space="0" w:color="999999"/>
              <w:right w:val="single" w:sz="8" w:space="0" w:color="999999"/>
            </w:tcBorders>
          </w:tcPr>
          <w:p w14:paraId="3995EF2E" w14:textId="77777777" w:rsidR="004D0899" w:rsidRPr="002326C1" w:rsidRDefault="004D0899" w:rsidP="004D0899">
            <w:pPr>
              <w:rPr>
                <w:lang w:val="en-US"/>
              </w:rPr>
            </w:pPr>
          </w:p>
        </w:tc>
      </w:tr>
      <w:tr w:rsidR="004D0899" w:rsidRPr="00AC5720" w14:paraId="10478F71" w14:textId="77777777" w:rsidTr="00357342">
        <w:trPr>
          <w:trHeight w:val="357"/>
        </w:trPr>
        <w:tc>
          <w:tcPr>
            <w:tcW w:w="756" w:type="dxa"/>
            <w:tcBorders>
              <w:top w:val="single" w:sz="8" w:space="0" w:color="999999"/>
              <w:left w:val="single" w:sz="8" w:space="0" w:color="999999"/>
              <w:bottom w:val="single" w:sz="8" w:space="0" w:color="999999"/>
              <w:right w:val="single" w:sz="8" w:space="0" w:color="999999"/>
            </w:tcBorders>
          </w:tcPr>
          <w:p w14:paraId="2ED974CA" w14:textId="24DCB78B" w:rsidR="004D0899" w:rsidRPr="0073146F" w:rsidRDefault="004D0899" w:rsidP="004D0899">
            <w:pPr>
              <w:rPr>
                <w:lang w:val="en-US"/>
              </w:rPr>
            </w:pPr>
            <w:r>
              <w:rPr>
                <w:lang w:val="en-US"/>
              </w:rPr>
              <w:t>21</w:t>
            </w:r>
          </w:p>
        </w:tc>
        <w:tc>
          <w:tcPr>
            <w:tcW w:w="1556" w:type="dxa"/>
            <w:tcBorders>
              <w:top w:val="single" w:sz="8" w:space="0" w:color="999999"/>
              <w:left w:val="single" w:sz="8" w:space="0" w:color="999999"/>
              <w:bottom w:val="single" w:sz="8" w:space="0" w:color="999999"/>
              <w:right w:val="single" w:sz="8" w:space="0" w:color="999999"/>
            </w:tcBorders>
          </w:tcPr>
          <w:p w14:paraId="6762367B" w14:textId="77777777" w:rsidR="004D0899" w:rsidRPr="0073146F" w:rsidRDefault="004D0899" w:rsidP="004D0899">
            <w:pPr>
              <w:rPr>
                <w:rStyle w:val="SAPEmphasis"/>
                <w:lang w:val="en-US"/>
              </w:rPr>
            </w:pPr>
            <w:r w:rsidRPr="0073146F">
              <w:rPr>
                <w:rStyle w:val="SAPEmphasis"/>
                <w:lang w:val="en-US"/>
              </w:rPr>
              <w:t>Verify Employee Personal Information</w:t>
            </w:r>
          </w:p>
        </w:tc>
        <w:tc>
          <w:tcPr>
            <w:tcW w:w="2520" w:type="dxa"/>
            <w:tcBorders>
              <w:top w:val="single" w:sz="8" w:space="0" w:color="999999"/>
              <w:left w:val="single" w:sz="8" w:space="0" w:color="999999"/>
              <w:bottom w:val="single" w:sz="8" w:space="0" w:color="999999"/>
              <w:right w:val="single" w:sz="8" w:space="0" w:color="999999"/>
            </w:tcBorders>
          </w:tcPr>
          <w:p w14:paraId="3DD1095D" w14:textId="6DB2EA31" w:rsidR="004D0899" w:rsidRPr="0073146F" w:rsidRDefault="004D0899" w:rsidP="004D0899">
            <w:pPr>
              <w:rPr>
                <w:lang w:val="en-US"/>
              </w:rPr>
            </w:pPr>
            <w:r w:rsidRPr="0073146F">
              <w:rPr>
                <w:lang w:val="en-US"/>
              </w:rPr>
              <w:t xml:space="preserve">In the </w:t>
            </w:r>
            <w:r w:rsidRPr="0073146F">
              <w:rPr>
                <w:rStyle w:val="SAPScreenElement"/>
                <w:lang w:val="en-US"/>
              </w:rPr>
              <w:t xml:space="preserve">Personal Information </w:t>
            </w:r>
            <w:r w:rsidRPr="0073146F">
              <w:rPr>
                <w:lang w:val="en-US"/>
              </w:rPr>
              <w:t>section,</w:t>
            </w:r>
            <w:r w:rsidRPr="0073146F" w:rsidDel="00087757">
              <w:rPr>
                <w:lang w:val="en-US"/>
              </w:rPr>
              <w:t xml:space="preserve"> </w:t>
            </w:r>
            <w:r w:rsidRPr="0073146F">
              <w:rPr>
                <w:lang w:val="en-US"/>
              </w:rPr>
              <w:t>verify the data displayed.</w:t>
            </w:r>
          </w:p>
        </w:tc>
        <w:tc>
          <w:tcPr>
            <w:tcW w:w="2520" w:type="dxa"/>
            <w:tcBorders>
              <w:top w:val="single" w:sz="8" w:space="0" w:color="999999"/>
              <w:left w:val="single" w:sz="8" w:space="0" w:color="999999"/>
              <w:bottom w:val="single" w:sz="8" w:space="0" w:color="999999"/>
              <w:right w:val="single" w:sz="8" w:space="0" w:color="999999"/>
            </w:tcBorders>
          </w:tcPr>
          <w:p w14:paraId="02EAD13F" w14:textId="3B2D831A" w:rsidR="004D0899" w:rsidRPr="0073146F" w:rsidRDefault="004D0899" w:rsidP="004D0899">
            <w:pPr>
              <w:rPr>
                <w:lang w:val="en-US"/>
              </w:rPr>
            </w:pPr>
          </w:p>
        </w:tc>
        <w:tc>
          <w:tcPr>
            <w:tcW w:w="3240" w:type="dxa"/>
            <w:tcBorders>
              <w:top w:val="single" w:sz="8" w:space="0" w:color="999999"/>
              <w:left w:val="single" w:sz="8" w:space="0" w:color="999999"/>
              <w:bottom w:val="single" w:sz="8" w:space="0" w:color="999999"/>
              <w:right w:val="single" w:sz="8" w:space="0" w:color="999999"/>
            </w:tcBorders>
          </w:tcPr>
          <w:p w14:paraId="056A1A82" w14:textId="77777777" w:rsidR="004D0899" w:rsidRPr="0073146F"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52879EAE" w14:textId="77777777" w:rsidR="004D0899" w:rsidRPr="0073146F"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37DF658C" w14:textId="77777777" w:rsidR="004D0899" w:rsidRPr="0073146F" w:rsidRDefault="004D0899" w:rsidP="004D0899">
            <w:pPr>
              <w:rPr>
                <w:lang w:val="en-US"/>
              </w:rPr>
            </w:pPr>
          </w:p>
        </w:tc>
      </w:tr>
      <w:tr w:rsidR="004D0899" w:rsidRPr="00AC5720" w14:paraId="09CA10D6" w14:textId="77777777" w:rsidTr="00357342">
        <w:trPr>
          <w:trHeight w:val="357"/>
        </w:trPr>
        <w:tc>
          <w:tcPr>
            <w:tcW w:w="756" w:type="dxa"/>
            <w:vMerge w:val="restart"/>
            <w:tcBorders>
              <w:top w:val="single" w:sz="8" w:space="0" w:color="999999"/>
              <w:left w:val="single" w:sz="8" w:space="0" w:color="999999"/>
              <w:right w:val="single" w:sz="8" w:space="0" w:color="999999"/>
            </w:tcBorders>
            <w:hideMark/>
          </w:tcPr>
          <w:p w14:paraId="2456A4E4" w14:textId="42AF7A59" w:rsidR="004D0899" w:rsidRPr="0073146F" w:rsidRDefault="004D0899" w:rsidP="004D0899">
            <w:pPr>
              <w:rPr>
                <w:lang w:val="en-US"/>
              </w:rPr>
            </w:pPr>
            <w:r w:rsidRPr="0073146F">
              <w:rPr>
                <w:lang w:val="en-US"/>
              </w:rPr>
              <w:lastRenderedPageBreak/>
              <w:t>2</w:t>
            </w:r>
            <w:r>
              <w:rPr>
                <w:lang w:val="en-US"/>
              </w:rPr>
              <w:t>2</w:t>
            </w:r>
          </w:p>
        </w:tc>
        <w:tc>
          <w:tcPr>
            <w:tcW w:w="1556" w:type="dxa"/>
            <w:vMerge w:val="restart"/>
            <w:tcBorders>
              <w:top w:val="single" w:sz="8" w:space="0" w:color="999999"/>
              <w:left w:val="single" w:sz="8" w:space="0" w:color="999999"/>
              <w:right w:val="single" w:sz="8" w:space="0" w:color="999999"/>
            </w:tcBorders>
            <w:hideMark/>
          </w:tcPr>
          <w:p w14:paraId="2B007334" w14:textId="77777777" w:rsidR="004D0899" w:rsidRPr="0073146F" w:rsidRDefault="004D0899" w:rsidP="004D0899">
            <w:pPr>
              <w:rPr>
                <w:rStyle w:val="SAPEmphasis"/>
                <w:lang w:val="en-US"/>
              </w:rPr>
            </w:pPr>
            <w:r w:rsidRPr="0073146F">
              <w:rPr>
                <w:rStyle w:val="SAPEmphasis"/>
                <w:lang w:val="en-US"/>
              </w:rPr>
              <w:t>Verify Employee Employment Information</w:t>
            </w:r>
          </w:p>
        </w:tc>
        <w:tc>
          <w:tcPr>
            <w:tcW w:w="2520" w:type="dxa"/>
            <w:vMerge w:val="restart"/>
            <w:tcBorders>
              <w:top w:val="single" w:sz="8" w:space="0" w:color="999999"/>
              <w:left w:val="single" w:sz="8" w:space="0" w:color="999999"/>
              <w:right w:val="single" w:sz="8" w:space="0" w:color="999999"/>
            </w:tcBorders>
            <w:hideMark/>
          </w:tcPr>
          <w:p w14:paraId="4B506A75" w14:textId="5C0B4772" w:rsidR="004D0899" w:rsidRPr="0073146F" w:rsidRDefault="004D0899" w:rsidP="004D0899">
            <w:pPr>
              <w:rPr>
                <w:lang w:val="en-US"/>
              </w:rPr>
            </w:pPr>
            <w:r w:rsidRPr="0073146F">
              <w:rPr>
                <w:lang w:val="en-US"/>
              </w:rPr>
              <w:t xml:space="preserve">Go to the </w:t>
            </w:r>
            <w:r w:rsidRPr="0073146F">
              <w:rPr>
                <w:rStyle w:val="SAPScreenElement"/>
                <w:lang w:val="en-US"/>
              </w:rPr>
              <w:t>Employment Information</w:t>
            </w:r>
            <w:r w:rsidRPr="0073146F">
              <w:rPr>
                <w:lang w:val="en-US"/>
              </w:rPr>
              <w:t xml:space="preserve"> section and verify the data displayed.</w:t>
            </w:r>
          </w:p>
        </w:tc>
        <w:tc>
          <w:tcPr>
            <w:tcW w:w="2520" w:type="dxa"/>
            <w:tcBorders>
              <w:top w:val="single" w:sz="8" w:space="0" w:color="999999"/>
              <w:left w:val="single" w:sz="8" w:space="0" w:color="999999"/>
              <w:bottom w:val="single" w:sz="8" w:space="0" w:color="999999"/>
              <w:right w:val="single" w:sz="8" w:space="0" w:color="999999"/>
            </w:tcBorders>
          </w:tcPr>
          <w:p w14:paraId="6710D8CD" w14:textId="2C0020FF" w:rsidR="004D0899" w:rsidRPr="0073146F" w:rsidRDefault="004D0899" w:rsidP="004D0899">
            <w:pPr>
              <w:pStyle w:val="NoteParagraph"/>
              <w:ind w:left="0"/>
              <w:rPr>
                <w:lang w:val="en-US"/>
              </w:rPr>
            </w:pPr>
            <w:r w:rsidRPr="0073146F">
              <w:rPr>
                <w:lang w:val="en-US"/>
              </w:rPr>
              <w:t xml:space="preserve">In the </w:t>
            </w:r>
            <w:r w:rsidRPr="0073146F">
              <w:rPr>
                <w:rStyle w:val="SAPScreenElement"/>
                <w:lang w:val="en-US"/>
              </w:rPr>
              <w:t>Job Information</w:t>
            </w:r>
            <w:r w:rsidRPr="0073146F">
              <w:rPr>
                <w:lang w:val="en-US"/>
              </w:rPr>
              <w:t xml:space="preserve"> block of the</w:t>
            </w:r>
            <w:r w:rsidRPr="0073146F">
              <w:rPr>
                <w:rStyle w:val="SAPScreenElement"/>
                <w:lang w:val="en-US"/>
              </w:rPr>
              <w:t xml:space="preserve"> Job Information</w:t>
            </w:r>
            <w:r w:rsidRPr="0073146F">
              <w:rPr>
                <w:lang w:val="en-US"/>
              </w:rPr>
              <w:t xml:space="preserve"> subsection, check the value of field </w:t>
            </w:r>
            <w:r w:rsidRPr="0073146F">
              <w:rPr>
                <w:rStyle w:val="SAPScreenElement"/>
                <w:lang w:val="en-US"/>
              </w:rPr>
              <w:t>Employee Status</w:t>
            </w:r>
            <w:r w:rsidRPr="0073146F">
              <w:rPr>
                <w:lang w:val="en-US"/>
              </w:rPr>
              <w:t>.</w:t>
            </w:r>
          </w:p>
        </w:tc>
        <w:tc>
          <w:tcPr>
            <w:tcW w:w="3240" w:type="dxa"/>
            <w:tcBorders>
              <w:top w:val="single" w:sz="8" w:space="0" w:color="999999"/>
              <w:left w:val="single" w:sz="8" w:space="0" w:color="999999"/>
              <w:bottom w:val="single" w:sz="8" w:space="0" w:color="999999"/>
              <w:right w:val="single" w:sz="8" w:space="0" w:color="999999"/>
            </w:tcBorders>
          </w:tcPr>
          <w:p w14:paraId="0C5A298F" w14:textId="2A8F564A" w:rsidR="004D0899" w:rsidRPr="0073146F" w:rsidRDefault="004D0899" w:rsidP="004D0899">
            <w:pPr>
              <w:rPr>
                <w:rFonts w:ascii="Calibri" w:eastAsia="Calibri" w:hAnsi="Calibri"/>
                <w:sz w:val="22"/>
                <w:szCs w:val="22"/>
                <w:lang w:val="en-US"/>
              </w:rPr>
            </w:pPr>
            <w:r w:rsidRPr="0073146F">
              <w:rPr>
                <w:rStyle w:val="SAPEmphasis"/>
                <w:lang w:val="en-US"/>
              </w:rPr>
              <w:t>If Position Management has been implemented</w:t>
            </w:r>
            <w:r w:rsidRPr="0073146F" w:rsidDel="00E0243D">
              <w:rPr>
                <w:rStyle w:val="SAPEmphasis"/>
                <w:lang w:val="en-US"/>
              </w:rPr>
              <w:t xml:space="preserve"> </w:t>
            </w:r>
            <w:r w:rsidRPr="0073146F">
              <w:rPr>
                <w:rStyle w:val="SAPEmphasis"/>
                <w:lang w:val="en-US"/>
              </w:rPr>
              <w:t>in your instance</w:t>
            </w:r>
            <w:r w:rsidRPr="0073146F">
              <w:rPr>
                <w:lang w:val="en-US"/>
              </w:rPr>
              <w:t>:</w:t>
            </w:r>
          </w:p>
          <w:p w14:paraId="79F91ACD" w14:textId="16C472EE" w:rsidR="004D0899" w:rsidRPr="0073146F" w:rsidRDefault="004D0899" w:rsidP="004D0899">
            <w:pPr>
              <w:numPr>
                <w:ilvl w:val="0"/>
                <w:numId w:val="43"/>
              </w:numPr>
              <w:ind w:left="219" w:hanging="219"/>
              <w:rPr>
                <w:lang w:val="en-US"/>
              </w:rPr>
            </w:pPr>
            <w:r w:rsidRPr="0073146F">
              <w:rPr>
                <w:lang w:val="en-US"/>
              </w:rPr>
              <w:t xml:space="preserve">The value in field </w:t>
            </w:r>
            <w:r w:rsidRPr="0073146F">
              <w:rPr>
                <w:rStyle w:val="SAPScreenElement"/>
                <w:lang w:val="en-US"/>
              </w:rPr>
              <w:t xml:space="preserve">Time In Position </w:t>
            </w:r>
            <w:r w:rsidRPr="0073146F">
              <w:rPr>
                <w:lang w:val="en-US"/>
              </w:rPr>
              <w:t>(located in the</w:t>
            </w:r>
            <w:r w:rsidRPr="0073146F">
              <w:rPr>
                <w:rStyle w:val="SAPScreenElement"/>
                <w:lang w:val="en-US"/>
              </w:rPr>
              <w:t xml:space="preserve"> Position Information</w:t>
            </w:r>
            <w:r w:rsidRPr="0073146F">
              <w:rPr>
                <w:lang w:val="en-US"/>
              </w:rPr>
              <w:t xml:space="preserve"> block of the </w:t>
            </w:r>
            <w:r w:rsidRPr="0073146F">
              <w:rPr>
                <w:rStyle w:val="SAPScreenElement"/>
                <w:lang w:val="en-US"/>
              </w:rPr>
              <w:t>Organizational Information</w:t>
            </w:r>
            <w:r w:rsidRPr="0073146F">
              <w:rPr>
                <w:lang w:val="en-US"/>
              </w:rPr>
              <w:t xml:space="preserve"> subsection) has been auto-calculated by the system.</w:t>
            </w:r>
          </w:p>
          <w:p w14:paraId="64863217" w14:textId="0979DA86" w:rsidR="004D0899" w:rsidRPr="0073146F" w:rsidRDefault="004D0899" w:rsidP="004D0899">
            <w:pPr>
              <w:numPr>
                <w:ilvl w:val="0"/>
                <w:numId w:val="43"/>
              </w:numPr>
              <w:ind w:left="219" w:hanging="219"/>
              <w:rPr>
                <w:lang w:val="en-US"/>
              </w:rPr>
            </w:pPr>
            <w:r w:rsidRPr="0073146F">
              <w:rPr>
                <w:lang w:val="en-US"/>
              </w:rPr>
              <w:t xml:space="preserve">In case the rehired employee’s position has a relationship of type </w:t>
            </w:r>
            <w:r w:rsidRPr="0073146F">
              <w:rPr>
                <w:rStyle w:val="SAPUserEntry"/>
                <w:b w:val="0"/>
                <w:color w:val="auto"/>
                <w:lang w:val="en-US"/>
              </w:rPr>
              <w:t>Matrix Manager</w:t>
            </w:r>
            <w:r w:rsidRPr="0073146F">
              <w:rPr>
                <w:rStyle w:val="SAPUserEntry"/>
                <w:lang w:val="en-US"/>
              </w:rPr>
              <w:t xml:space="preserve"> </w:t>
            </w:r>
            <w:r w:rsidRPr="0073146F">
              <w:rPr>
                <w:lang w:val="en-US"/>
              </w:rPr>
              <w:t xml:space="preserve">to another position having an incumbent, this relation type and incumbent name will be visible in the </w:t>
            </w:r>
            <w:r w:rsidRPr="0073146F">
              <w:rPr>
                <w:rStyle w:val="SAPScreenElement"/>
                <w:lang w:val="en-US"/>
              </w:rPr>
              <w:t>Job Relationships</w:t>
            </w:r>
            <w:r w:rsidRPr="0073146F">
              <w:rPr>
                <w:lang w:val="en-US"/>
              </w:rPr>
              <w:t xml:space="preserve"> block of the </w:t>
            </w:r>
            <w:r w:rsidRPr="0073146F">
              <w:rPr>
                <w:rStyle w:val="SAPScreenElement"/>
                <w:lang w:val="en-US"/>
              </w:rPr>
              <w:t>Job Relationships</w:t>
            </w:r>
            <w:r w:rsidRPr="0073146F">
              <w:rPr>
                <w:lang w:val="en-US"/>
              </w:rPr>
              <w:t xml:space="preserve"> subsection.</w:t>
            </w:r>
          </w:p>
        </w:tc>
        <w:tc>
          <w:tcPr>
            <w:tcW w:w="2520" w:type="dxa"/>
            <w:tcBorders>
              <w:top w:val="single" w:sz="8" w:space="0" w:color="999999"/>
              <w:left w:val="single" w:sz="8" w:space="0" w:color="999999"/>
              <w:bottom w:val="single" w:sz="8" w:space="0" w:color="999999"/>
              <w:right w:val="single" w:sz="8" w:space="0" w:color="999999"/>
            </w:tcBorders>
            <w:hideMark/>
          </w:tcPr>
          <w:p w14:paraId="0B3C93DF" w14:textId="77777777" w:rsidR="004D0899" w:rsidRPr="002326C1" w:rsidRDefault="004D0899" w:rsidP="004D0899">
            <w:pPr>
              <w:rPr>
                <w:lang w:val="en-US"/>
              </w:rPr>
            </w:pPr>
            <w:r w:rsidRPr="0073146F">
              <w:rPr>
                <w:lang w:val="en-US"/>
              </w:rPr>
              <w:t xml:space="preserve">The rehired employee has </w:t>
            </w:r>
            <w:r w:rsidRPr="0073146F">
              <w:rPr>
                <w:rStyle w:val="SAPScreenElement"/>
                <w:lang w:val="en-US"/>
              </w:rPr>
              <w:t>Employee Status</w:t>
            </w:r>
            <w:r w:rsidRPr="0073146F">
              <w:rPr>
                <w:rStyle w:val="SAPUserEntry"/>
                <w:color w:val="auto"/>
                <w:lang w:val="en-US"/>
              </w:rPr>
              <w:t xml:space="preserve"> Active </w:t>
            </w:r>
            <w:r w:rsidRPr="0073146F">
              <w:rPr>
                <w:lang w:val="en-US"/>
              </w:rPr>
              <w:t>and data matches what was maintained.</w:t>
            </w:r>
          </w:p>
        </w:tc>
        <w:tc>
          <w:tcPr>
            <w:tcW w:w="1174" w:type="dxa"/>
            <w:tcBorders>
              <w:top w:val="single" w:sz="8" w:space="0" w:color="999999"/>
              <w:left w:val="single" w:sz="8" w:space="0" w:color="999999"/>
              <w:bottom w:val="single" w:sz="8" w:space="0" w:color="999999"/>
              <w:right w:val="single" w:sz="8" w:space="0" w:color="999999"/>
            </w:tcBorders>
          </w:tcPr>
          <w:p w14:paraId="2E017AA0" w14:textId="77777777" w:rsidR="004D0899" w:rsidRPr="002326C1" w:rsidRDefault="004D0899" w:rsidP="004D0899">
            <w:pPr>
              <w:rPr>
                <w:lang w:val="en-US"/>
              </w:rPr>
            </w:pPr>
          </w:p>
        </w:tc>
      </w:tr>
      <w:tr w:rsidR="004D0899" w:rsidRPr="00AC5720" w14:paraId="7EAE61EA" w14:textId="77777777" w:rsidTr="00357342">
        <w:trPr>
          <w:trHeight w:val="357"/>
        </w:trPr>
        <w:tc>
          <w:tcPr>
            <w:tcW w:w="756" w:type="dxa"/>
            <w:vMerge/>
            <w:tcBorders>
              <w:left w:val="single" w:sz="8" w:space="0" w:color="999999"/>
              <w:bottom w:val="single" w:sz="8" w:space="0" w:color="999999"/>
              <w:right w:val="single" w:sz="8" w:space="0" w:color="999999"/>
            </w:tcBorders>
          </w:tcPr>
          <w:p w14:paraId="323B1C9B" w14:textId="77777777" w:rsidR="004D0899" w:rsidRPr="002326C1" w:rsidRDefault="004D0899" w:rsidP="004D0899">
            <w:pPr>
              <w:rPr>
                <w:lang w:val="en-US"/>
              </w:rPr>
            </w:pPr>
          </w:p>
        </w:tc>
        <w:tc>
          <w:tcPr>
            <w:tcW w:w="1556" w:type="dxa"/>
            <w:vMerge/>
            <w:tcBorders>
              <w:left w:val="single" w:sz="8" w:space="0" w:color="999999"/>
              <w:bottom w:val="single" w:sz="8" w:space="0" w:color="999999"/>
              <w:right w:val="single" w:sz="8" w:space="0" w:color="999999"/>
            </w:tcBorders>
          </w:tcPr>
          <w:p w14:paraId="20C53B48" w14:textId="77777777" w:rsidR="004D0899" w:rsidRPr="002326C1" w:rsidRDefault="004D0899" w:rsidP="004D0899">
            <w:pPr>
              <w:rPr>
                <w:rStyle w:val="SAPEmphasis"/>
                <w:lang w:val="en-US"/>
              </w:rPr>
            </w:pPr>
          </w:p>
        </w:tc>
        <w:tc>
          <w:tcPr>
            <w:tcW w:w="2520" w:type="dxa"/>
            <w:vMerge/>
            <w:tcBorders>
              <w:left w:val="single" w:sz="8" w:space="0" w:color="999999"/>
              <w:bottom w:val="single" w:sz="8" w:space="0" w:color="999999"/>
              <w:right w:val="single" w:sz="8" w:space="0" w:color="999999"/>
            </w:tcBorders>
          </w:tcPr>
          <w:p w14:paraId="497FEBE2" w14:textId="77777777" w:rsidR="004D0899" w:rsidRPr="002326C1" w:rsidRDefault="004D0899" w:rsidP="004D0899">
            <w:pPr>
              <w:rPr>
                <w:lang w:val="en-US"/>
              </w:rPr>
            </w:pPr>
          </w:p>
        </w:tc>
        <w:tc>
          <w:tcPr>
            <w:tcW w:w="2520" w:type="dxa"/>
            <w:tcBorders>
              <w:top w:val="single" w:sz="8" w:space="0" w:color="999999"/>
              <w:left w:val="single" w:sz="8" w:space="0" w:color="999999"/>
              <w:bottom w:val="single" w:sz="8" w:space="0" w:color="999999"/>
              <w:right w:val="single" w:sz="8" w:space="0" w:color="999999"/>
            </w:tcBorders>
          </w:tcPr>
          <w:p w14:paraId="4B8915D1" w14:textId="4FD8547D" w:rsidR="004D0899" w:rsidRPr="002326C1" w:rsidRDefault="004D0899" w:rsidP="004D0899">
            <w:pPr>
              <w:pStyle w:val="NoteParagraph"/>
              <w:ind w:left="0"/>
              <w:rPr>
                <w:lang w:val="en-US"/>
              </w:rPr>
            </w:pPr>
            <w:r w:rsidRPr="002326C1">
              <w:rPr>
                <w:lang w:val="en-US"/>
              </w:rPr>
              <w:t xml:space="preserve">In the </w:t>
            </w:r>
            <w:r w:rsidRPr="002326C1">
              <w:rPr>
                <w:rStyle w:val="SAPScreenElement"/>
                <w:lang w:val="en-US"/>
              </w:rPr>
              <w:t>Compensation</w:t>
            </w:r>
            <w:r w:rsidRPr="002326C1">
              <w:rPr>
                <w:lang w:val="en-US"/>
              </w:rPr>
              <w:t xml:space="preserve"> block of the</w:t>
            </w:r>
            <w:r w:rsidRPr="002326C1">
              <w:rPr>
                <w:rStyle w:val="SAPScreenElement"/>
                <w:lang w:val="en-US"/>
              </w:rPr>
              <w:t xml:space="preserve"> Compensation Information</w:t>
            </w:r>
            <w:r w:rsidRPr="002326C1">
              <w:rPr>
                <w:lang w:val="en-US"/>
              </w:rPr>
              <w:t xml:space="preserve"> subsection, check that all </w:t>
            </w:r>
            <w:r w:rsidRPr="002326C1">
              <w:rPr>
                <w:rStyle w:val="SAPScreenElement"/>
                <w:lang w:val="en-US"/>
              </w:rPr>
              <w:t>&lt;pay component&gt;</w:t>
            </w:r>
            <w:r w:rsidRPr="002326C1">
              <w:rPr>
                <w:lang w:val="en-US"/>
              </w:rPr>
              <w:t xml:space="preserve"> values are masked</w:t>
            </w:r>
            <w:r w:rsidRPr="002326C1">
              <w:rPr>
                <w:rStyle w:val="SAPScreenElement"/>
                <w:lang w:val="en-US"/>
              </w:rPr>
              <w:t>.</w:t>
            </w:r>
            <w:r w:rsidRPr="002326C1">
              <w:rPr>
                <w:lang w:val="en-US"/>
              </w:rPr>
              <w:t xml:space="preserve"> To view the values, select the </w:t>
            </w:r>
            <w:r w:rsidRPr="002326C1">
              <w:rPr>
                <w:rStyle w:val="SAPScreenElement"/>
                <w:lang w:val="en-US"/>
              </w:rPr>
              <w:t>Show</w:t>
            </w:r>
            <w:r w:rsidRPr="002326C1">
              <w:rPr>
                <w:lang w:val="en-US"/>
              </w:rPr>
              <w:t xml:space="preserve"> link (or </w:t>
            </w:r>
            <w:r w:rsidRPr="002326C1">
              <w:rPr>
                <w:rStyle w:val="SAPScreenElement"/>
                <w:lang w:val="en-US"/>
              </w:rPr>
              <w:t>Show all</w:t>
            </w:r>
            <w:r w:rsidRPr="002326C1">
              <w:rPr>
                <w:lang w:val="en-US"/>
              </w:rPr>
              <w:t xml:space="preserve"> link, if several pay components have been maintained).</w:t>
            </w:r>
          </w:p>
        </w:tc>
        <w:tc>
          <w:tcPr>
            <w:tcW w:w="3240" w:type="dxa"/>
            <w:tcBorders>
              <w:top w:val="single" w:sz="8" w:space="0" w:color="999999"/>
              <w:left w:val="single" w:sz="8" w:space="0" w:color="999999"/>
              <w:bottom w:val="single" w:sz="8" w:space="0" w:color="999999"/>
              <w:right w:val="single" w:sz="8" w:space="0" w:color="999999"/>
            </w:tcBorders>
          </w:tcPr>
          <w:p w14:paraId="6516CF29" w14:textId="77777777" w:rsidR="004D0899" w:rsidRPr="002326C1" w:rsidRDefault="004D0899" w:rsidP="004D0899">
            <w:pPr>
              <w:rPr>
                <w:rStyle w:val="SAPEmphasis"/>
                <w:lang w:val="en-US"/>
              </w:rPr>
            </w:pPr>
          </w:p>
        </w:tc>
        <w:tc>
          <w:tcPr>
            <w:tcW w:w="2520" w:type="dxa"/>
            <w:tcBorders>
              <w:top w:val="single" w:sz="8" w:space="0" w:color="999999"/>
              <w:left w:val="single" w:sz="8" w:space="0" w:color="999999"/>
              <w:bottom w:val="single" w:sz="8" w:space="0" w:color="999999"/>
              <w:right w:val="single" w:sz="8" w:space="0" w:color="999999"/>
            </w:tcBorders>
          </w:tcPr>
          <w:p w14:paraId="371648BD"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6CF14343" w14:textId="77777777" w:rsidR="004D0899" w:rsidRPr="002326C1" w:rsidRDefault="004D0899" w:rsidP="004D0899">
            <w:pPr>
              <w:rPr>
                <w:lang w:val="en-US"/>
              </w:rPr>
            </w:pPr>
          </w:p>
        </w:tc>
      </w:tr>
      <w:tr w:rsidR="004D0899" w:rsidRPr="00AC5720" w14:paraId="7E94C616" w14:textId="77777777" w:rsidTr="00357342">
        <w:trPr>
          <w:trHeight w:val="288"/>
        </w:trPr>
        <w:tc>
          <w:tcPr>
            <w:tcW w:w="756" w:type="dxa"/>
            <w:tcBorders>
              <w:top w:val="single" w:sz="8" w:space="0" w:color="999999"/>
              <w:left w:val="single" w:sz="8" w:space="0" w:color="999999"/>
              <w:bottom w:val="single" w:sz="8" w:space="0" w:color="999999"/>
              <w:right w:val="single" w:sz="8" w:space="0" w:color="999999"/>
            </w:tcBorders>
          </w:tcPr>
          <w:p w14:paraId="05410791" w14:textId="071ED586" w:rsidR="004D0899" w:rsidRPr="002326C1" w:rsidRDefault="004D0899" w:rsidP="004D0899">
            <w:pPr>
              <w:rPr>
                <w:lang w:val="en-US"/>
              </w:rPr>
            </w:pPr>
            <w:r w:rsidRPr="002326C1">
              <w:rPr>
                <w:lang w:val="en-US"/>
              </w:rPr>
              <w:t>2</w:t>
            </w:r>
            <w:r>
              <w:rPr>
                <w:lang w:val="en-US"/>
              </w:rPr>
              <w:t>3</w:t>
            </w:r>
          </w:p>
        </w:tc>
        <w:tc>
          <w:tcPr>
            <w:tcW w:w="1556" w:type="dxa"/>
            <w:tcBorders>
              <w:top w:val="single" w:sz="8" w:space="0" w:color="999999"/>
              <w:left w:val="single" w:sz="8" w:space="0" w:color="999999"/>
              <w:bottom w:val="single" w:sz="8" w:space="0" w:color="999999"/>
              <w:right w:val="single" w:sz="8" w:space="0" w:color="999999"/>
            </w:tcBorders>
          </w:tcPr>
          <w:p w14:paraId="2ACBEDEA" w14:textId="13202B01" w:rsidR="004D0899" w:rsidRPr="002326C1" w:rsidRDefault="004D0899" w:rsidP="004D0899">
            <w:pPr>
              <w:rPr>
                <w:rStyle w:val="SAPEmphasis"/>
                <w:lang w:val="en-US"/>
              </w:rPr>
            </w:pPr>
            <w:r w:rsidRPr="002326C1">
              <w:rPr>
                <w:rStyle w:val="SAPEmphasis"/>
                <w:lang w:val="en-US"/>
              </w:rPr>
              <w:t>Verify Payment Information (Optional)</w:t>
            </w:r>
          </w:p>
        </w:tc>
        <w:tc>
          <w:tcPr>
            <w:tcW w:w="2520" w:type="dxa"/>
            <w:tcBorders>
              <w:top w:val="single" w:sz="8" w:space="0" w:color="999999"/>
              <w:left w:val="single" w:sz="8" w:space="0" w:color="999999"/>
              <w:bottom w:val="single" w:sz="8" w:space="0" w:color="999999"/>
              <w:right w:val="single" w:sz="8" w:space="0" w:color="999999"/>
            </w:tcBorders>
          </w:tcPr>
          <w:p w14:paraId="6C72F23C" w14:textId="541E7BC3" w:rsidR="004D0899" w:rsidRPr="002326C1" w:rsidRDefault="004D0899" w:rsidP="004D0899">
            <w:pPr>
              <w:rPr>
                <w:lang w:val="en-US"/>
              </w:rPr>
            </w:pPr>
            <w:r w:rsidRPr="002326C1">
              <w:rPr>
                <w:lang w:val="en-US"/>
              </w:rPr>
              <w:t xml:space="preserve">Go to the </w:t>
            </w:r>
            <w:r w:rsidRPr="002326C1">
              <w:rPr>
                <w:rStyle w:val="SAPScreenElement"/>
                <w:lang w:val="en-US"/>
              </w:rPr>
              <w:t>Payment Information</w:t>
            </w:r>
            <w:r w:rsidRPr="002326C1">
              <w:rPr>
                <w:lang w:val="en-US"/>
              </w:rPr>
              <w:t xml:space="preserve"> section and verify the data displayed.</w:t>
            </w:r>
          </w:p>
        </w:tc>
        <w:tc>
          <w:tcPr>
            <w:tcW w:w="2520" w:type="dxa"/>
            <w:tcBorders>
              <w:top w:val="single" w:sz="8" w:space="0" w:color="999999"/>
              <w:left w:val="single" w:sz="8" w:space="0" w:color="999999"/>
              <w:bottom w:val="single" w:sz="8" w:space="0" w:color="999999"/>
              <w:right w:val="single" w:sz="8" w:space="0" w:color="999999"/>
            </w:tcBorders>
          </w:tcPr>
          <w:p w14:paraId="10C3EBE6" w14:textId="307EBCBC" w:rsidR="004D0899" w:rsidRPr="002326C1" w:rsidRDefault="004D0899" w:rsidP="004D0899">
            <w:pPr>
              <w:pStyle w:val="NoteParagraph"/>
              <w:ind w:left="0"/>
              <w:rPr>
                <w:lang w:val="en-US"/>
              </w:rPr>
            </w:pPr>
            <w:r w:rsidRPr="002326C1">
              <w:rPr>
                <w:lang w:val="en-US"/>
              </w:rPr>
              <w:t>In case you have maintained in addition to the</w:t>
            </w:r>
            <w:r w:rsidRPr="002326C1">
              <w:rPr>
                <w:rStyle w:val="SAPUserEntry"/>
                <w:b w:val="0"/>
                <w:lang w:val="en-US"/>
              </w:rPr>
              <w:t xml:space="preserve"> Main Payment Method </w:t>
            </w:r>
            <w:r w:rsidRPr="002326C1">
              <w:rPr>
                <w:lang w:val="en-US"/>
              </w:rPr>
              <w:t xml:space="preserve">an additional payment information record, select the </w:t>
            </w:r>
            <w:r w:rsidRPr="002326C1">
              <w:rPr>
                <w:rStyle w:val="SAPScreenElement"/>
                <w:lang w:val="en-US"/>
              </w:rPr>
              <w:t>Show more</w:t>
            </w:r>
            <w:r w:rsidRPr="002326C1">
              <w:rPr>
                <w:lang w:val="en-US"/>
              </w:rPr>
              <w:t xml:space="preserve"> pushbutton to view this additional record.</w:t>
            </w:r>
          </w:p>
        </w:tc>
        <w:tc>
          <w:tcPr>
            <w:tcW w:w="3240" w:type="dxa"/>
            <w:tcBorders>
              <w:top w:val="single" w:sz="8" w:space="0" w:color="999999"/>
              <w:left w:val="single" w:sz="8" w:space="0" w:color="999999"/>
              <w:bottom w:val="single" w:sz="8" w:space="0" w:color="999999"/>
              <w:right w:val="single" w:sz="8" w:space="0" w:color="999999"/>
            </w:tcBorders>
          </w:tcPr>
          <w:p w14:paraId="473D9306" w14:textId="77777777" w:rsidR="004D0899" w:rsidRPr="002326C1" w:rsidRDefault="004D0899" w:rsidP="004D0899">
            <w:pPr>
              <w:rPr>
                <w:rStyle w:val="SAPEmphasis"/>
                <w:lang w:val="en-US"/>
              </w:rPr>
            </w:pPr>
          </w:p>
        </w:tc>
        <w:tc>
          <w:tcPr>
            <w:tcW w:w="2520" w:type="dxa"/>
            <w:tcBorders>
              <w:top w:val="single" w:sz="8" w:space="0" w:color="999999"/>
              <w:left w:val="single" w:sz="8" w:space="0" w:color="999999"/>
              <w:bottom w:val="single" w:sz="8" w:space="0" w:color="999999"/>
              <w:right w:val="single" w:sz="8" w:space="0" w:color="999999"/>
            </w:tcBorders>
          </w:tcPr>
          <w:p w14:paraId="203E1710" w14:textId="77777777" w:rsidR="004D0899" w:rsidRPr="002326C1" w:rsidRDefault="004D0899" w:rsidP="004D0899">
            <w:pPr>
              <w:rPr>
                <w:lang w:val="en-US"/>
              </w:rPr>
            </w:pPr>
          </w:p>
        </w:tc>
        <w:tc>
          <w:tcPr>
            <w:tcW w:w="1174" w:type="dxa"/>
            <w:tcBorders>
              <w:top w:val="single" w:sz="8" w:space="0" w:color="999999"/>
              <w:left w:val="single" w:sz="8" w:space="0" w:color="999999"/>
              <w:bottom w:val="single" w:sz="8" w:space="0" w:color="999999"/>
              <w:right w:val="single" w:sz="8" w:space="0" w:color="999999"/>
            </w:tcBorders>
          </w:tcPr>
          <w:p w14:paraId="0907780A" w14:textId="77777777" w:rsidR="004D0899" w:rsidRPr="002326C1" w:rsidRDefault="004D0899" w:rsidP="004D0899">
            <w:pPr>
              <w:rPr>
                <w:lang w:val="en-US"/>
              </w:rPr>
            </w:pPr>
          </w:p>
        </w:tc>
      </w:tr>
      <w:tr w:rsidR="004D0899" w:rsidRPr="00AC5720" w14:paraId="5C194EF9" w14:textId="77777777" w:rsidTr="00357342">
        <w:trPr>
          <w:trHeight w:val="288"/>
        </w:trPr>
        <w:tc>
          <w:tcPr>
            <w:tcW w:w="756" w:type="dxa"/>
            <w:tcBorders>
              <w:top w:val="single" w:sz="8" w:space="0" w:color="999999"/>
              <w:left w:val="single" w:sz="8" w:space="0" w:color="999999"/>
              <w:bottom w:val="single" w:sz="8" w:space="0" w:color="999999"/>
              <w:right w:val="single" w:sz="8" w:space="0" w:color="999999"/>
            </w:tcBorders>
          </w:tcPr>
          <w:p w14:paraId="20A69E7D" w14:textId="7A1B1581" w:rsidR="004D0899" w:rsidRPr="002326C1" w:rsidRDefault="004D0899" w:rsidP="004D0899">
            <w:pPr>
              <w:rPr>
                <w:lang w:val="en-US"/>
              </w:rPr>
            </w:pPr>
            <w:r w:rsidRPr="002326C1">
              <w:rPr>
                <w:lang w:val="en-US"/>
              </w:rPr>
              <w:t>2</w:t>
            </w:r>
            <w:r>
              <w:rPr>
                <w:lang w:val="en-US"/>
              </w:rPr>
              <w:t>4</w:t>
            </w:r>
          </w:p>
        </w:tc>
        <w:tc>
          <w:tcPr>
            <w:tcW w:w="1556" w:type="dxa"/>
            <w:tcBorders>
              <w:top w:val="single" w:sz="8" w:space="0" w:color="999999"/>
              <w:left w:val="single" w:sz="8" w:space="0" w:color="999999"/>
              <w:bottom w:val="single" w:sz="8" w:space="0" w:color="999999"/>
              <w:right w:val="single" w:sz="8" w:space="0" w:color="999999"/>
            </w:tcBorders>
          </w:tcPr>
          <w:p w14:paraId="331ADB1B" w14:textId="577DCA5C" w:rsidR="004D0899" w:rsidRPr="002326C1" w:rsidRDefault="004D0899" w:rsidP="004D0899">
            <w:pPr>
              <w:rPr>
                <w:rStyle w:val="SAPEmphasis"/>
                <w:lang w:val="en-US"/>
              </w:rPr>
            </w:pPr>
            <w:r w:rsidRPr="002326C1">
              <w:rPr>
                <w:rStyle w:val="SAPEmphasis"/>
                <w:lang w:val="en-US"/>
              </w:rPr>
              <w:t>Jump to Org Chart</w:t>
            </w:r>
          </w:p>
        </w:tc>
        <w:tc>
          <w:tcPr>
            <w:tcW w:w="2520" w:type="dxa"/>
            <w:tcBorders>
              <w:top w:val="single" w:sz="8" w:space="0" w:color="999999"/>
              <w:left w:val="single" w:sz="8" w:space="0" w:color="999999"/>
              <w:bottom w:val="single" w:sz="8" w:space="0" w:color="999999"/>
              <w:right w:val="single" w:sz="8" w:space="0" w:color="999999"/>
            </w:tcBorders>
          </w:tcPr>
          <w:p w14:paraId="28546F68" w14:textId="3F2FA724" w:rsidR="004D0899" w:rsidRPr="002326C1" w:rsidRDefault="004D0899" w:rsidP="004D0899">
            <w:pPr>
              <w:rPr>
                <w:lang w:val="en-US"/>
              </w:rPr>
            </w:pPr>
            <w:r w:rsidRPr="002326C1">
              <w:rPr>
                <w:noProof/>
                <w:lang w:val="en-US" w:eastAsia="de-DE"/>
              </w:rPr>
              <w:t xml:space="preserve">To view the rehired employee in the Org Chart, </w:t>
            </w:r>
            <w:r w:rsidRPr="002326C1">
              <w:rPr>
                <w:noProof/>
                <w:lang w:val="en-US" w:eastAsia="de-DE"/>
              </w:rPr>
              <w:lastRenderedPageBreak/>
              <w:t xml:space="preserve">select </w:t>
            </w:r>
            <w:del w:id="2704" w:author="Author" w:date="2018-03-07T10:49:00Z">
              <w:r w:rsidRPr="002326C1" w:rsidDel="00774C60">
                <w:rPr>
                  <w:rStyle w:val="SAPScreenElement"/>
                  <w:lang w:val="en-US"/>
                </w:rPr>
                <w:delText xml:space="preserve">Take </w:delText>
              </w:r>
            </w:del>
            <w:r w:rsidRPr="002326C1">
              <w:rPr>
                <w:rStyle w:val="SAPScreenElement"/>
                <w:lang w:val="en-US"/>
              </w:rPr>
              <w:t>Action</w:t>
            </w:r>
            <w:ins w:id="2705" w:author="Author" w:date="2018-03-07T10:49:00Z">
              <w:r w:rsidR="00774C60">
                <w:rPr>
                  <w:rStyle w:val="SAPScreenElement"/>
                  <w:lang w:val="en-US"/>
                </w:rPr>
                <w:t>s</w:t>
              </w:r>
            </w:ins>
            <w:r w:rsidRPr="002326C1">
              <w:rPr>
                <w:rStyle w:val="SAPScreenElement"/>
                <w:lang w:val="en-US"/>
              </w:rPr>
              <w:t xml:space="preserve"> </w:t>
            </w:r>
            <w:r w:rsidRPr="002326C1">
              <w:rPr>
                <w:rStyle w:val="SAPScreenElement"/>
                <w:lang w:val="en-US"/>
              </w:rPr>
              <w:sym w:font="Symbol" w:char="F0AE"/>
            </w:r>
            <w:r w:rsidRPr="002326C1">
              <w:rPr>
                <w:rStyle w:val="SAPScreenElement"/>
                <w:lang w:val="en-US"/>
              </w:rPr>
              <w:t xml:space="preserve"> Jump To </w:t>
            </w:r>
            <w:r w:rsidRPr="002326C1">
              <w:rPr>
                <w:noProof/>
                <w:lang w:val="en-US" w:eastAsia="de-DE"/>
              </w:rPr>
              <w:t xml:space="preserve">section </w:t>
            </w:r>
            <w:r w:rsidRPr="002326C1">
              <w:rPr>
                <w:rStyle w:val="SAPScreenElement"/>
                <w:lang w:val="en-US"/>
              </w:rPr>
              <w:sym w:font="Symbol" w:char="F0AE"/>
            </w:r>
            <w:r w:rsidRPr="002326C1">
              <w:rPr>
                <w:rStyle w:val="SAPScreenElement"/>
                <w:lang w:val="en-US"/>
              </w:rPr>
              <w:t xml:space="preserve"> Org Chart</w:t>
            </w:r>
            <w:r w:rsidRPr="002326C1">
              <w:rPr>
                <w:noProof/>
                <w:lang w:val="en-US" w:eastAsia="de-DE"/>
              </w:rPr>
              <w:t>.</w:t>
            </w:r>
          </w:p>
        </w:tc>
        <w:tc>
          <w:tcPr>
            <w:tcW w:w="2520" w:type="dxa"/>
            <w:tcBorders>
              <w:top w:val="single" w:sz="8" w:space="0" w:color="999999"/>
              <w:left w:val="single" w:sz="8" w:space="0" w:color="999999"/>
              <w:bottom w:val="single" w:sz="8" w:space="0" w:color="999999"/>
              <w:right w:val="single" w:sz="8" w:space="0" w:color="999999"/>
            </w:tcBorders>
          </w:tcPr>
          <w:p w14:paraId="4A429F07" w14:textId="77777777" w:rsidR="004D0899" w:rsidRPr="002326C1" w:rsidRDefault="004D0899" w:rsidP="004D0899">
            <w:pPr>
              <w:pStyle w:val="NoteParagraph"/>
              <w:ind w:left="0"/>
              <w:rPr>
                <w:lang w:val="en-US"/>
              </w:rPr>
            </w:pPr>
          </w:p>
        </w:tc>
        <w:tc>
          <w:tcPr>
            <w:tcW w:w="3240" w:type="dxa"/>
            <w:tcBorders>
              <w:top w:val="single" w:sz="8" w:space="0" w:color="999999"/>
              <w:left w:val="single" w:sz="8" w:space="0" w:color="999999"/>
              <w:bottom w:val="single" w:sz="8" w:space="0" w:color="999999"/>
              <w:right w:val="single" w:sz="8" w:space="0" w:color="999999"/>
            </w:tcBorders>
          </w:tcPr>
          <w:p w14:paraId="78DBBCDC" w14:textId="3C64831B" w:rsidR="004D0899" w:rsidRPr="002326C1" w:rsidRDefault="004D0899" w:rsidP="004D0899">
            <w:pPr>
              <w:rPr>
                <w:rStyle w:val="SAPEmphasis"/>
                <w:lang w:val="en-US"/>
              </w:rPr>
            </w:pPr>
            <w:r w:rsidRPr="002326C1">
              <w:rPr>
                <w:lang w:val="en-US"/>
              </w:rPr>
              <w:t xml:space="preserve">The </w:t>
            </w:r>
            <w:del w:id="2706" w:author="Author" w:date="2018-03-07T10:49:00Z">
              <w:r w:rsidRPr="002326C1" w:rsidDel="00774C60">
                <w:rPr>
                  <w:rStyle w:val="SAPScreenElement"/>
                  <w:lang w:val="en-US"/>
                </w:rPr>
                <w:delText xml:space="preserve">Take </w:delText>
              </w:r>
            </w:del>
            <w:r w:rsidRPr="002326C1">
              <w:rPr>
                <w:rStyle w:val="SAPScreenElement"/>
                <w:lang w:val="en-US"/>
              </w:rPr>
              <w:t>Action</w:t>
            </w:r>
            <w:ins w:id="2707" w:author="Author" w:date="2018-03-07T10:49:00Z">
              <w:r w:rsidR="00774C60">
                <w:rPr>
                  <w:rStyle w:val="SAPScreenElement"/>
                  <w:lang w:val="en-US"/>
                </w:rPr>
                <w:t>s</w:t>
              </w:r>
            </w:ins>
            <w:r w:rsidRPr="002326C1">
              <w:rPr>
                <w:lang w:val="en-US"/>
              </w:rPr>
              <w:t xml:space="preserve"> button is located in the top right corner of the screen.</w:t>
            </w:r>
          </w:p>
        </w:tc>
        <w:tc>
          <w:tcPr>
            <w:tcW w:w="2520" w:type="dxa"/>
            <w:tcBorders>
              <w:top w:val="single" w:sz="8" w:space="0" w:color="999999"/>
              <w:left w:val="single" w:sz="8" w:space="0" w:color="999999"/>
              <w:bottom w:val="single" w:sz="8" w:space="0" w:color="999999"/>
              <w:right w:val="single" w:sz="8" w:space="0" w:color="999999"/>
            </w:tcBorders>
          </w:tcPr>
          <w:p w14:paraId="303657FD" w14:textId="77777777" w:rsidR="004D0899" w:rsidRPr="002326C1" w:rsidRDefault="004D0899" w:rsidP="004D0899">
            <w:pPr>
              <w:rPr>
                <w:noProof/>
                <w:lang w:val="en-US" w:eastAsia="de-DE"/>
              </w:rPr>
            </w:pPr>
            <w:r w:rsidRPr="002326C1">
              <w:rPr>
                <w:noProof/>
                <w:lang w:val="en-US" w:eastAsia="de-DE"/>
              </w:rPr>
              <w:t xml:space="preserve">You are directed to the </w:t>
            </w:r>
            <w:r w:rsidRPr="002326C1">
              <w:rPr>
                <w:rStyle w:val="SAPScreenElement"/>
                <w:lang w:val="en-US"/>
              </w:rPr>
              <w:t>Org Chart</w:t>
            </w:r>
            <w:r w:rsidRPr="002326C1">
              <w:rPr>
                <w:noProof/>
                <w:lang w:val="en-US" w:eastAsia="de-DE"/>
              </w:rPr>
              <w:t xml:space="preserve"> tab located in the </w:t>
            </w:r>
            <w:r w:rsidRPr="002326C1">
              <w:rPr>
                <w:rStyle w:val="SAPScreenElement"/>
                <w:lang w:val="en-US"/>
              </w:rPr>
              <w:lastRenderedPageBreak/>
              <w:t>Company Info</w:t>
            </w:r>
            <w:r w:rsidRPr="002326C1">
              <w:rPr>
                <w:noProof/>
                <w:lang w:val="en-US" w:eastAsia="de-DE"/>
              </w:rPr>
              <w:t xml:space="preserve"> screen. The rehired employee is shown in a graphical mode. </w:t>
            </w:r>
          </w:p>
          <w:p w14:paraId="0D2A0AC8" w14:textId="77777777" w:rsidR="004D0899" w:rsidRPr="002326C1" w:rsidRDefault="004D0899" w:rsidP="004D0899">
            <w:pPr>
              <w:pStyle w:val="SAPNoteHeading"/>
              <w:ind w:left="0"/>
              <w:rPr>
                <w:lang w:val="en-US"/>
              </w:rPr>
            </w:pPr>
            <w:r w:rsidRPr="002326C1">
              <w:rPr>
                <w:noProof/>
                <w:lang w:val="en-US"/>
              </w:rPr>
              <w:drawing>
                <wp:inline distT="0" distB="0" distL="0" distR="0" wp14:anchorId="26B4868C" wp14:editId="769A7C07">
                  <wp:extent cx="225425" cy="225425"/>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Recommendation</w:t>
            </w:r>
          </w:p>
          <w:p w14:paraId="20E944A7" w14:textId="20EC5CE5" w:rsidR="004D0899" w:rsidRPr="002326C1" w:rsidRDefault="004D0899" w:rsidP="004D0899">
            <w:pPr>
              <w:rPr>
                <w:lang w:val="en-US"/>
              </w:rPr>
            </w:pPr>
            <w:r w:rsidRPr="002326C1">
              <w:rPr>
                <w:lang w:val="en-US"/>
              </w:rPr>
              <w:t xml:space="preserve">Depending on the frequency, the sync job is scheduled with, it might take some minutes till the employee is visible in the </w:t>
            </w:r>
            <w:r w:rsidRPr="002326C1">
              <w:rPr>
                <w:rStyle w:val="SAPScreenElement"/>
                <w:lang w:val="en-US"/>
              </w:rPr>
              <w:t>Org Chart</w:t>
            </w:r>
            <w:r w:rsidRPr="002326C1">
              <w:rPr>
                <w:lang w:val="en-US"/>
              </w:rPr>
              <w:t>. In this case the system message</w:t>
            </w:r>
            <w:r w:rsidRPr="0073146F">
              <w:rPr>
                <w:rStyle w:val="SAPUserEntry"/>
                <w:color w:val="auto"/>
                <w:lang w:val="en-US"/>
              </w:rPr>
              <w:t xml:space="preserve"> </w:t>
            </w:r>
            <w:r w:rsidRPr="002326C1">
              <w:rPr>
                <w:rStyle w:val="SAPUserEntry"/>
                <w:b w:val="0"/>
                <w:color w:val="auto"/>
                <w:lang w:val="en-US"/>
              </w:rPr>
              <w:t>Could not retrieve data for this user</w:t>
            </w:r>
            <w:r w:rsidRPr="0073146F">
              <w:rPr>
                <w:rStyle w:val="SAPUserEntry"/>
                <w:b w:val="0"/>
                <w:color w:val="auto"/>
                <w:lang w:val="en-US"/>
              </w:rPr>
              <w:t xml:space="preserve"> </w:t>
            </w:r>
            <w:r w:rsidRPr="002326C1">
              <w:rPr>
                <w:lang w:val="en-US"/>
              </w:rPr>
              <w:t xml:space="preserve">is displayed. If the error persists, refer to the </w:t>
            </w:r>
            <w:r w:rsidRPr="002326C1">
              <w:rPr>
                <w:rStyle w:val="SAPScreenElement"/>
                <w:color w:val="auto"/>
                <w:lang w:val="en-US"/>
              </w:rPr>
              <w:t>Configuration Guide – Getting Started – Core</w:t>
            </w:r>
            <w:r w:rsidRPr="002326C1">
              <w:rPr>
                <w:lang w:val="en-US"/>
              </w:rPr>
              <w:t xml:space="preserve">, chapter </w:t>
            </w:r>
            <w:r w:rsidRPr="002326C1">
              <w:rPr>
                <w:rStyle w:val="SAPScreenElement"/>
                <w:color w:val="auto"/>
                <w:lang w:val="en-US"/>
              </w:rPr>
              <w:t>Org Chart Error - Could not retrieve data for this user</w:t>
            </w:r>
            <w:r w:rsidRPr="002326C1">
              <w:rPr>
                <w:rStyle w:val="SAPTextReference"/>
                <w:lang w:val="en-US"/>
              </w:rPr>
              <w:t>,</w:t>
            </w:r>
            <w:r w:rsidRPr="002326C1">
              <w:rPr>
                <w:lang w:val="en-US"/>
              </w:rPr>
              <w:t xml:space="preserve"> to overcome the error.</w:t>
            </w:r>
          </w:p>
        </w:tc>
        <w:tc>
          <w:tcPr>
            <w:tcW w:w="1174" w:type="dxa"/>
            <w:tcBorders>
              <w:top w:val="single" w:sz="8" w:space="0" w:color="999999"/>
              <w:left w:val="single" w:sz="8" w:space="0" w:color="999999"/>
              <w:bottom w:val="single" w:sz="8" w:space="0" w:color="999999"/>
              <w:right w:val="single" w:sz="8" w:space="0" w:color="999999"/>
            </w:tcBorders>
          </w:tcPr>
          <w:p w14:paraId="2FFB708B" w14:textId="77777777" w:rsidR="004D0899" w:rsidRPr="002326C1" w:rsidRDefault="004D0899" w:rsidP="004D0899">
            <w:pPr>
              <w:rPr>
                <w:lang w:val="en-US"/>
              </w:rPr>
            </w:pPr>
          </w:p>
        </w:tc>
      </w:tr>
      <w:tr w:rsidR="004D0899" w:rsidRPr="00AC5720" w14:paraId="6CC703DE" w14:textId="77777777" w:rsidTr="00357342">
        <w:trPr>
          <w:trHeight w:val="288"/>
        </w:trPr>
        <w:tc>
          <w:tcPr>
            <w:tcW w:w="756" w:type="dxa"/>
            <w:tcBorders>
              <w:top w:val="single" w:sz="8" w:space="0" w:color="999999"/>
              <w:left w:val="single" w:sz="8" w:space="0" w:color="999999"/>
              <w:bottom w:val="single" w:sz="8" w:space="0" w:color="999999"/>
              <w:right w:val="single" w:sz="8" w:space="0" w:color="999999"/>
            </w:tcBorders>
          </w:tcPr>
          <w:p w14:paraId="3D370DA3" w14:textId="12B36C0B" w:rsidR="004D0899" w:rsidRPr="002326C1" w:rsidRDefault="004D0899" w:rsidP="004D0899">
            <w:pPr>
              <w:rPr>
                <w:lang w:val="en-US"/>
              </w:rPr>
            </w:pPr>
            <w:r w:rsidRPr="002326C1">
              <w:rPr>
                <w:lang w:val="en-US"/>
              </w:rPr>
              <w:t>2</w:t>
            </w:r>
            <w:r>
              <w:rPr>
                <w:lang w:val="en-US"/>
              </w:rPr>
              <w:t>5</w:t>
            </w:r>
          </w:p>
        </w:tc>
        <w:tc>
          <w:tcPr>
            <w:tcW w:w="1556" w:type="dxa"/>
            <w:tcBorders>
              <w:top w:val="single" w:sz="8" w:space="0" w:color="999999"/>
              <w:left w:val="single" w:sz="8" w:space="0" w:color="999999"/>
              <w:bottom w:val="single" w:sz="8" w:space="0" w:color="999999"/>
              <w:right w:val="single" w:sz="8" w:space="0" w:color="999999"/>
            </w:tcBorders>
          </w:tcPr>
          <w:p w14:paraId="04130CCC" w14:textId="0DB47BDA" w:rsidR="004D0899" w:rsidRPr="002326C1" w:rsidRDefault="004D0899" w:rsidP="004D0899">
            <w:pPr>
              <w:rPr>
                <w:rStyle w:val="SAPEmphasis"/>
                <w:lang w:val="en-US"/>
              </w:rPr>
            </w:pPr>
            <w:r w:rsidRPr="002326C1">
              <w:rPr>
                <w:rStyle w:val="SAPEmphasis"/>
                <w:lang w:val="en-US"/>
              </w:rPr>
              <w:t>Verify Org Chart</w:t>
            </w:r>
          </w:p>
        </w:tc>
        <w:tc>
          <w:tcPr>
            <w:tcW w:w="2520" w:type="dxa"/>
            <w:tcBorders>
              <w:top w:val="single" w:sz="8" w:space="0" w:color="999999"/>
              <w:left w:val="single" w:sz="8" w:space="0" w:color="999999"/>
              <w:bottom w:val="single" w:sz="8" w:space="0" w:color="999999"/>
              <w:right w:val="single" w:sz="8" w:space="0" w:color="999999"/>
            </w:tcBorders>
          </w:tcPr>
          <w:p w14:paraId="69DE94C5" w14:textId="600012FD" w:rsidR="004D0899" w:rsidRPr="002326C1" w:rsidRDefault="004D0899" w:rsidP="004D0899">
            <w:pPr>
              <w:rPr>
                <w:lang w:val="en-US"/>
              </w:rPr>
            </w:pPr>
            <w:r w:rsidRPr="002326C1">
              <w:rPr>
                <w:lang w:val="en-US"/>
              </w:rPr>
              <w:t xml:space="preserve">To view the hierarchy, in which the rehired employee is embedded, select the </w:t>
            </w:r>
            <w:r w:rsidRPr="002326C1">
              <w:rPr>
                <w:rStyle w:val="SAPScreenElement"/>
                <w:lang w:val="en-US"/>
              </w:rPr>
              <w:t>Up One Level</w:t>
            </w:r>
            <w:r w:rsidRPr="002326C1">
              <w:rPr>
                <w:lang w:val="en-US"/>
              </w:rPr>
              <w:t xml:space="preserve"> button.</w:t>
            </w:r>
          </w:p>
        </w:tc>
        <w:tc>
          <w:tcPr>
            <w:tcW w:w="2520" w:type="dxa"/>
            <w:tcBorders>
              <w:top w:val="single" w:sz="8" w:space="0" w:color="999999"/>
              <w:left w:val="single" w:sz="8" w:space="0" w:color="999999"/>
              <w:bottom w:val="single" w:sz="8" w:space="0" w:color="999999"/>
              <w:right w:val="single" w:sz="8" w:space="0" w:color="999999"/>
            </w:tcBorders>
          </w:tcPr>
          <w:p w14:paraId="1AFE3F48" w14:textId="77777777" w:rsidR="004D0899" w:rsidRPr="002326C1" w:rsidRDefault="004D0899" w:rsidP="004D0899">
            <w:pPr>
              <w:pStyle w:val="NoteParagraph"/>
              <w:ind w:left="0"/>
              <w:rPr>
                <w:lang w:val="en-US"/>
              </w:rPr>
            </w:pPr>
          </w:p>
        </w:tc>
        <w:tc>
          <w:tcPr>
            <w:tcW w:w="3240" w:type="dxa"/>
            <w:tcBorders>
              <w:top w:val="single" w:sz="8" w:space="0" w:color="999999"/>
              <w:left w:val="single" w:sz="8" w:space="0" w:color="999999"/>
              <w:bottom w:val="single" w:sz="8" w:space="0" w:color="999999"/>
              <w:right w:val="single" w:sz="8" w:space="0" w:color="999999"/>
            </w:tcBorders>
          </w:tcPr>
          <w:p w14:paraId="26CE6E59" w14:textId="77777777" w:rsidR="004D0899" w:rsidRPr="002326C1" w:rsidRDefault="004D0899" w:rsidP="004D0899">
            <w:pPr>
              <w:rPr>
                <w:rStyle w:val="SAPEmphasis"/>
                <w:lang w:val="en-US"/>
              </w:rPr>
            </w:pPr>
          </w:p>
        </w:tc>
        <w:tc>
          <w:tcPr>
            <w:tcW w:w="2520" w:type="dxa"/>
            <w:tcBorders>
              <w:top w:val="single" w:sz="8" w:space="0" w:color="999999"/>
              <w:left w:val="single" w:sz="8" w:space="0" w:color="999999"/>
              <w:bottom w:val="single" w:sz="8" w:space="0" w:color="999999"/>
              <w:right w:val="single" w:sz="8" w:space="0" w:color="999999"/>
            </w:tcBorders>
          </w:tcPr>
          <w:p w14:paraId="586C00DB" w14:textId="7DE567F8" w:rsidR="004D0899" w:rsidRPr="002326C1" w:rsidRDefault="004D0899" w:rsidP="004D0899">
            <w:pPr>
              <w:rPr>
                <w:lang w:val="en-US"/>
              </w:rPr>
            </w:pPr>
            <w:r w:rsidRPr="002326C1">
              <w:rPr>
                <w:lang w:val="en-US"/>
              </w:rPr>
              <w:t>The employee’s line manager and peers are displayed in the org chart.</w:t>
            </w:r>
          </w:p>
        </w:tc>
        <w:tc>
          <w:tcPr>
            <w:tcW w:w="1174" w:type="dxa"/>
            <w:tcBorders>
              <w:top w:val="single" w:sz="8" w:space="0" w:color="999999"/>
              <w:left w:val="single" w:sz="8" w:space="0" w:color="999999"/>
              <w:bottom w:val="single" w:sz="8" w:space="0" w:color="999999"/>
              <w:right w:val="single" w:sz="8" w:space="0" w:color="999999"/>
            </w:tcBorders>
          </w:tcPr>
          <w:p w14:paraId="4269B810" w14:textId="77777777" w:rsidR="004D0899" w:rsidRPr="002326C1" w:rsidRDefault="004D0899" w:rsidP="004D0899">
            <w:pPr>
              <w:rPr>
                <w:lang w:val="en-US"/>
              </w:rPr>
            </w:pPr>
          </w:p>
        </w:tc>
      </w:tr>
    </w:tbl>
    <w:p w14:paraId="26E7CE1B" w14:textId="53272E66" w:rsidR="00FA35C5" w:rsidRPr="002326C1" w:rsidRDefault="00FA35C5" w:rsidP="00FA35C5">
      <w:pPr>
        <w:rPr>
          <w:lang w:val="en-US"/>
        </w:rPr>
      </w:pPr>
    </w:p>
    <w:p w14:paraId="25DAA6AB" w14:textId="77777777" w:rsidR="00FA35C5" w:rsidRPr="002326C1" w:rsidRDefault="007B0A92" w:rsidP="00044574">
      <w:pPr>
        <w:pStyle w:val="SAPNoteHeading"/>
        <w:ind w:left="720"/>
        <w:rPr>
          <w:lang w:val="en-US"/>
        </w:rPr>
      </w:pPr>
      <w:r w:rsidRPr="002326C1">
        <w:rPr>
          <w:noProof/>
          <w:lang w:val="en-US"/>
        </w:rPr>
        <w:drawing>
          <wp:inline distT="0" distB="0" distL="0" distR="0" wp14:anchorId="13524635" wp14:editId="565C1893">
            <wp:extent cx="228600" cy="228600"/>
            <wp:effectExtent l="0" t="0" r="0" b="0"/>
            <wp:docPr id="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35C5" w:rsidRPr="002326C1">
        <w:rPr>
          <w:lang w:val="en-US"/>
        </w:rPr>
        <w:t xml:space="preserve"> Note</w:t>
      </w:r>
    </w:p>
    <w:p w14:paraId="5038C530" w14:textId="7DDA7E82" w:rsidR="00ED57C9" w:rsidRDefault="00ED57C9" w:rsidP="00044574">
      <w:pPr>
        <w:pStyle w:val="NoteParagraph"/>
        <w:ind w:left="720"/>
        <w:rPr>
          <w:lang w:val="en-US"/>
        </w:rPr>
      </w:pPr>
      <w:r w:rsidRPr="002326C1">
        <w:rPr>
          <w:lang w:val="en-US"/>
        </w:rPr>
        <w:t xml:space="preserve">To view the employee’s profile at a later point in time proceed as follows: enter the employee’s name (or name parts) in the </w:t>
      </w:r>
      <w:r w:rsidRPr="002326C1">
        <w:rPr>
          <w:rStyle w:val="SAPScreenElement"/>
          <w:lang w:val="en-US"/>
        </w:rPr>
        <w:t>Search</w:t>
      </w:r>
      <w:r w:rsidRPr="002326C1">
        <w:rPr>
          <w:lang w:val="en-US"/>
        </w:rPr>
        <w:t xml:space="preserve"> </w:t>
      </w:r>
      <w:r w:rsidR="005420F4" w:rsidRPr="002326C1">
        <w:rPr>
          <w:rStyle w:val="SAPScreenElement"/>
          <w:lang w:val="en-US"/>
        </w:rPr>
        <w:t>for actions or people</w:t>
      </w:r>
      <w:r w:rsidR="005420F4" w:rsidRPr="002326C1">
        <w:rPr>
          <w:lang w:val="en-US"/>
        </w:rPr>
        <w:t xml:space="preserve"> box, </w:t>
      </w:r>
      <w:r w:rsidRPr="002326C1">
        <w:rPr>
          <w:lang w:val="en-US"/>
        </w:rPr>
        <w:t xml:space="preserve">in the top right </w:t>
      </w:r>
      <w:r w:rsidR="005420F4" w:rsidRPr="002326C1">
        <w:rPr>
          <w:lang w:val="en-US"/>
        </w:rPr>
        <w:t xml:space="preserve">corner </w:t>
      </w:r>
      <w:r w:rsidRPr="002326C1">
        <w:rPr>
          <w:lang w:val="en-US"/>
        </w:rPr>
        <w:t xml:space="preserve">of the </w:t>
      </w:r>
      <w:r w:rsidR="005420F4" w:rsidRPr="002326C1">
        <w:rPr>
          <w:lang w:val="en-US"/>
        </w:rPr>
        <w:t>screen</w:t>
      </w:r>
      <w:r w:rsidRPr="002326C1">
        <w:rPr>
          <w:lang w:val="en-US"/>
        </w:rPr>
        <w:t>. Select the appropriate employee from the result list</w:t>
      </w:r>
      <w:r w:rsidR="00EC327F" w:rsidRPr="002326C1">
        <w:rPr>
          <w:lang w:val="en-US"/>
        </w:rPr>
        <w:t>.</w:t>
      </w:r>
      <w:r w:rsidRPr="002326C1">
        <w:rPr>
          <w:lang w:val="en-US"/>
        </w:rPr>
        <w:t xml:space="preserve"> </w:t>
      </w:r>
      <w:r w:rsidR="00EC327F" w:rsidRPr="002326C1">
        <w:rPr>
          <w:lang w:val="en-US"/>
        </w:rPr>
        <w:t xml:space="preserve">You are directed to the </w:t>
      </w:r>
      <w:r w:rsidR="00EC327F" w:rsidRPr="002326C1">
        <w:rPr>
          <w:rStyle w:val="SAPScreenElement"/>
          <w:lang w:val="en-US"/>
        </w:rPr>
        <w:t>Employee Files</w:t>
      </w:r>
      <w:r w:rsidR="00EC327F" w:rsidRPr="002326C1">
        <w:rPr>
          <w:lang w:val="en-US"/>
        </w:rPr>
        <w:t xml:space="preserve"> page in which the profile of the employee is displayed. Verify his or her data</w:t>
      </w:r>
      <w:r w:rsidR="00FA35C5" w:rsidRPr="002326C1">
        <w:rPr>
          <w:lang w:val="en-US"/>
        </w:rPr>
        <w:t>.</w:t>
      </w:r>
      <w:r w:rsidRPr="002326C1">
        <w:rPr>
          <w:lang w:val="en-US"/>
        </w:rPr>
        <w:t xml:space="preserve"> </w:t>
      </w:r>
    </w:p>
    <w:p w14:paraId="4D77FFE1" w14:textId="77777777" w:rsidR="0073146F" w:rsidRPr="002326C1" w:rsidRDefault="0073146F" w:rsidP="0073146F">
      <w:pPr>
        <w:pStyle w:val="SAPNoteHeading"/>
        <w:ind w:left="720"/>
        <w:rPr>
          <w:lang w:val="en-US"/>
        </w:rPr>
      </w:pPr>
      <w:r w:rsidRPr="002326C1">
        <w:rPr>
          <w:noProof/>
          <w:lang w:val="en-US"/>
        </w:rPr>
        <w:drawing>
          <wp:inline distT="0" distB="0" distL="0" distR="0" wp14:anchorId="0EAF3338" wp14:editId="724CA26A">
            <wp:extent cx="228600" cy="228600"/>
            <wp:effectExtent l="0" t="0" r="0" b="0"/>
            <wp:docPr id="3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0FA02B70" w14:textId="478CE398" w:rsidR="0073146F" w:rsidRPr="002326C1" w:rsidRDefault="0073146F" w:rsidP="0073146F">
      <w:pPr>
        <w:pStyle w:val="NoteParagraph"/>
        <w:ind w:left="720"/>
        <w:rPr>
          <w:lang w:val="en-US"/>
        </w:rPr>
      </w:pPr>
      <w:r w:rsidRPr="002326C1">
        <w:rPr>
          <w:lang w:val="en-US"/>
        </w:rPr>
        <w:t xml:space="preserve">In case the employee is </w:t>
      </w:r>
      <w:r>
        <w:rPr>
          <w:lang w:val="en-US"/>
        </w:rPr>
        <w:t>re</w:t>
      </w:r>
      <w:r w:rsidRPr="002326C1">
        <w:rPr>
          <w:lang w:val="en-US"/>
        </w:rPr>
        <w:t xml:space="preserve">hired in the future, he or she stays inactive in the system till the </w:t>
      </w:r>
      <w:r>
        <w:rPr>
          <w:lang w:val="en-US"/>
        </w:rPr>
        <w:t>re</w:t>
      </w:r>
      <w:r w:rsidRPr="002326C1">
        <w:rPr>
          <w:lang w:val="en-US"/>
        </w:rPr>
        <w:t xml:space="preserve">hiring date is reached. Only starting with that date, the employee will be visible in the org chart and the maintained data is also displayed in the </w:t>
      </w:r>
      <w:r w:rsidRPr="002326C1">
        <w:rPr>
          <w:rStyle w:val="SAPScreenElement"/>
          <w:lang w:val="en-US"/>
        </w:rPr>
        <w:t>Employee Files</w:t>
      </w:r>
      <w:r w:rsidRPr="002326C1">
        <w:rPr>
          <w:lang w:val="en-US"/>
        </w:rPr>
        <w:t xml:space="preserve"> page.</w:t>
      </w:r>
    </w:p>
    <w:p w14:paraId="1183E4E1" w14:textId="77777777" w:rsidR="00E422AA" w:rsidRPr="002326C1" w:rsidRDefault="00E422AA" w:rsidP="00044574">
      <w:pPr>
        <w:pStyle w:val="SAPNoteHeading"/>
        <w:ind w:left="720"/>
        <w:rPr>
          <w:lang w:val="en-US"/>
        </w:rPr>
      </w:pPr>
      <w:r w:rsidRPr="002326C1">
        <w:rPr>
          <w:noProof/>
          <w:lang w:val="en-US"/>
        </w:rPr>
        <w:lastRenderedPageBreak/>
        <w:drawing>
          <wp:inline distT="0" distB="0" distL="0" distR="0" wp14:anchorId="713D959B" wp14:editId="62A14D6C">
            <wp:extent cx="225425" cy="225425"/>
            <wp:effectExtent l="0" t="0" r="3175" b="3175"/>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xml:space="preserve"> Note</w:t>
      </w:r>
    </w:p>
    <w:p w14:paraId="0BF04BBB" w14:textId="49510B6F" w:rsidR="00E422AA" w:rsidRPr="002326C1" w:rsidRDefault="00E748B6" w:rsidP="00044574">
      <w:pPr>
        <w:pStyle w:val="NoteParagraph"/>
        <w:ind w:left="720"/>
        <w:rPr>
          <w:rFonts w:cs="Arial"/>
          <w:bCs/>
          <w:lang w:val="en-US"/>
        </w:rPr>
      </w:pPr>
      <w:r w:rsidRPr="002326C1">
        <w:rPr>
          <w:lang w:val="en-US"/>
        </w:rPr>
        <w:t xml:space="preserve">As mentioned at the beginning of the </w:t>
      </w:r>
      <w:r w:rsidRPr="002326C1">
        <w:rPr>
          <w:rFonts w:ascii="BentonSans Bold" w:hAnsi="BentonSans Bold"/>
          <w:color w:val="666666"/>
          <w:lang w:val="en-US"/>
        </w:rPr>
        <w:t>Procedure</w:t>
      </w:r>
      <w:r w:rsidRPr="002326C1">
        <w:rPr>
          <w:sz w:val="16"/>
          <w:lang w:val="en-US"/>
        </w:rPr>
        <w:t xml:space="preserve"> </w:t>
      </w:r>
      <w:r w:rsidRPr="002326C1">
        <w:rPr>
          <w:lang w:val="en-US"/>
        </w:rPr>
        <w:t>section, d</w:t>
      </w:r>
      <w:r w:rsidR="00E422AA" w:rsidRPr="002326C1">
        <w:rPr>
          <w:lang w:val="en-US"/>
        </w:rPr>
        <w:t xml:space="preserve">uring entering rehiring data for an employee, you can </w:t>
      </w:r>
      <w:r w:rsidR="00E422AA" w:rsidRPr="002326C1">
        <w:rPr>
          <w:rFonts w:cs="Arial"/>
          <w:bCs/>
          <w:lang w:val="en-US"/>
        </w:rPr>
        <w:t xml:space="preserve">also save a draft of the record at any point in time and continue later. For maintaining the saved draft record at a later point in time, you need to have appropriate permissions to access the relevant link in the </w:t>
      </w:r>
      <w:r w:rsidR="00E422AA" w:rsidRPr="002326C1">
        <w:rPr>
          <w:rStyle w:val="SAPScreenElement"/>
          <w:lang w:val="en-US"/>
        </w:rPr>
        <w:t>Admin Center</w:t>
      </w:r>
      <w:r w:rsidR="00E422AA" w:rsidRPr="002326C1">
        <w:rPr>
          <w:rFonts w:cs="Arial"/>
          <w:bCs/>
          <w:lang w:val="en-US"/>
        </w:rPr>
        <w:t>.</w:t>
      </w:r>
    </w:p>
    <w:p w14:paraId="1C95FD0F" w14:textId="77777777" w:rsidR="00E422AA" w:rsidRPr="002326C1" w:rsidRDefault="00E422AA" w:rsidP="00044574">
      <w:pPr>
        <w:pStyle w:val="NoteParagraph"/>
        <w:ind w:left="720"/>
        <w:rPr>
          <w:lang w:val="en-US"/>
        </w:rPr>
      </w:pPr>
      <w:r w:rsidRPr="002326C1">
        <w:rPr>
          <w:rFonts w:cs="Arial"/>
          <w:bCs/>
          <w:lang w:val="en-US"/>
        </w:rPr>
        <w:t xml:space="preserve">To save a draft, simply </w:t>
      </w:r>
      <w:r w:rsidRPr="002326C1">
        <w:rPr>
          <w:lang w:val="en-US"/>
        </w:rPr>
        <w:t xml:space="preserve">choose the </w:t>
      </w:r>
      <w:r w:rsidRPr="002326C1">
        <w:rPr>
          <w:rStyle w:val="SAPScreenElement"/>
          <w:lang w:val="en-US"/>
        </w:rPr>
        <w:t>Save Draft</w:t>
      </w:r>
      <w:r w:rsidRPr="002326C1">
        <w:rPr>
          <w:lang w:val="en-US"/>
        </w:rPr>
        <w:t xml:space="preserve"> pushbutton located at the bottom of the </w:t>
      </w:r>
      <w:r w:rsidRPr="002326C1">
        <w:rPr>
          <w:rStyle w:val="SAPScreenElement"/>
          <w:lang w:val="en-US"/>
        </w:rPr>
        <w:t xml:space="preserve">Add New Employee </w:t>
      </w:r>
      <w:r w:rsidRPr="002326C1">
        <w:rPr>
          <w:lang w:val="en-US"/>
        </w:rPr>
        <w:t xml:space="preserve">screen. </w:t>
      </w:r>
    </w:p>
    <w:p w14:paraId="4119DDCC" w14:textId="77777777" w:rsidR="00E422AA" w:rsidRPr="002326C1" w:rsidRDefault="00E422AA" w:rsidP="00044574">
      <w:pPr>
        <w:pStyle w:val="NoteParagraph"/>
        <w:ind w:left="720"/>
        <w:rPr>
          <w:lang w:val="en-US"/>
        </w:rPr>
      </w:pPr>
      <w:r w:rsidRPr="002326C1">
        <w:rPr>
          <w:lang w:val="en-US"/>
        </w:rPr>
        <w:t>To continue with maintaining hiring data at a later</w:t>
      </w:r>
      <w:r w:rsidRPr="002326C1">
        <w:rPr>
          <w:rFonts w:cs="Arial"/>
          <w:bCs/>
          <w:lang w:val="en-US"/>
        </w:rPr>
        <w:t xml:space="preserve"> point in time</w:t>
      </w:r>
      <w:r w:rsidRPr="002326C1">
        <w:rPr>
          <w:lang w:val="en-US"/>
        </w:rPr>
        <w:t>, proceed as follows:</w:t>
      </w:r>
    </w:p>
    <w:p w14:paraId="185EC18A" w14:textId="77777777" w:rsidR="00E422AA" w:rsidRPr="002326C1" w:rsidRDefault="00E422AA" w:rsidP="00044574">
      <w:pPr>
        <w:pStyle w:val="ListBullet3"/>
        <w:numPr>
          <w:ilvl w:val="0"/>
          <w:numId w:val="47"/>
        </w:numPr>
        <w:ind w:left="1080"/>
        <w:rPr>
          <w:lang w:val="en-US"/>
        </w:rPr>
      </w:pPr>
      <w:r w:rsidRPr="002326C1">
        <w:rPr>
          <w:noProof/>
          <w:lang w:val="en-US"/>
        </w:rPr>
        <w:t xml:space="preserve">Log on to </w:t>
      </w:r>
      <w:r w:rsidRPr="002326C1">
        <w:rPr>
          <w:rStyle w:val="SAPScreenElement"/>
          <w:color w:val="auto"/>
          <w:lang w:val="en-US"/>
        </w:rPr>
        <w:t>Employee Central</w:t>
      </w:r>
      <w:r w:rsidRPr="002326C1">
        <w:rPr>
          <w:noProof/>
          <w:lang w:val="en-US"/>
        </w:rPr>
        <w:t xml:space="preserve"> as HR Administrator.</w:t>
      </w:r>
    </w:p>
    <w:p w14:paraId="06338A3A" w14:textId="77777777" w:rsidR="00E422AA" w:rsidRPr="002326C1" w:rsidRDefault="00E422AA" w:rsidP="00044574">
      <w:pPr>
        <w:pStyle w:val="ListBullet3"/>
        <w:numPr>
          <w:ilvl w:val="0"/>
          <w:numId w:val="47"/>
        </w:numPr>
        <w:ind w:left="1080"/>
        <w:rPr>
          <w:rStyle w:val="SAPScreenElement"/>
          <w:rFonts w:ascii="BentonSans Book" w:hAnsi="BentonSans Book"/>
          <w:color w:val="auto"/>
          <w:lang w:val="en-US"/>
        </w:rPr>
      </w:pPr>
      <w:r w:rsidRPr="002326C1">
        <w:rPr>
          <w:noProof/>
          <w:lang w:val="en-US"/>
        </w:rPr>
        <w:t xml:space="preserve">Select from the </w:t>
      </w:r>
      <w:r w:rsidRPr="002326C1">
        <w:rPr>
          <w:rStyle w:val="SAPScreenElement"/>
          <w:lang w:val="en-US"/>
        </w:rPr>
        <w:t xml:space="preserve">Home </w:t>
      </w:r>
      <w:r w:rsidRPr="002326C1">
        <w:rPr>
          <w:noProof/>
          <w:lang w:val="en-US"/>
        </w:rPr>
        <w:t xml:space="preserve">drop-down </w:t>
      </w:r>
      <w:r w:rsidRPr="002326C1">
        <w:rPr>
          <w:rStyle w:val="SAPScreenElement"/>
          <w:lang w:val="en-US"/>
        </w:rPr>
        <w:t>Admin Center.</w:t>
      </w:r>
      <w:r w:rsidRPr="002326C1">
        <w:rPr>
          <w:noProof/>
          <w:lang w:val="en-US"/>
        </w:rPr>
        <w:t xml:space="preserve"> </w:t>
      </w:r>
      <w:r w:rsidRPr="002326C1">
        <w:rPr>
          <w:lang w:val="en-US"/>
        </w:rPr>
        <w:t xml:space="preserve">In the </w:t>
      </w:r>
      <w:r w:rsidRPr="002326C1">
        <w:rPr>
          <w:rStyle w:val="SAPScreenElement"/>
          <w:lang w:val="en-US"/>
        </w:rPr>
        <w:t>Manage Employees</w:t>
      </w:r>
      <w:r w:rsidRPr="002326C1">
        <w:rPr>
          <w:lang w:val="en-US"/>
        </w:rPr>
        <w:t xml:space="preserve"> portlet of the </w:t>
      </w:r>
      <w:r w:rsidRPr="002326C1">
        <w:rPr>
          <w:rStyle w:val="SAPScreenElement"/>
          <w:lang w:val="en-US"/>
        </w:rPr>
        <w:t>Admin</w:t>
      </w:r>
      <w:r w:rsidRPr="002326C1">
        <w:rPr>
          <w:lang w:val="en-US"/>
        </w:rPr>
        <w:t xml:space="preserve"> </w:t>
      </w:r>
      <w:r w:rsidRPr="002326C1">
        <w:rPr>
          <w:rStyle w:val="SAPScreenElement"/>
          <w:lang w:val="en-US"/>
        </w:rPr>
        <w:t>Center</w:t>
      </w:r>
      <w:r w:rsidRPr="002326C1">
        <w:rPr>
          <w:lang w:val="en-US"/>
        </w:rPr>
        <w:t xml:space="preserve"> screen go to </w:t>
      </w:r>
      <w:r w:rsidRPr="002326C1">
        <w:rPr>
          <w:rStyle w:val="SAPScreenElement"/>
          <w:lang w:val="en-US"/>
        </w:rPr>
        <w:t xml:space="preserve">Update User Information </w:t>
      </w:r>
      <w:r w:rsidRPr="002326C1">
        <w:rPr>
          <w:rStyle w:val="SAPScreenElement"/>
          <w:lang w:val="en-US"/>
        </w:rPr>
        <w:sym w:font="Symbol" w:char="F0AE"/>
      </w:r>
      <w:r w:rsidRPr="002326C1">
        <w:rPr>
          <w:rStyle w:val="SAPScreenElement"/>
          <w:lang w:val="en-US"/>
        </w:rPr>
        <w:t xml:space="preserve"> Manage Pending Hires.</w:t>
      </w:r>
    </w:p>
    <w:p w14:paraId="024A844D" w14:textId="77777777" w:rsidR="00E422AA" w:rsidRPr="002326C1" w:rsidRDefault="00E422AA" w:rsidP="00044574">
      <w:pPr>
        <w:pStyle w:val="ListBullet3"/>
        <w:numPr>
          <w:ilvl w:val="0"/>
          <w:numId w:val="47"/>
        </w:numPr>
        <w:ind w:left="1080"/>
        <w:rPr>
          <w:lang w:val="en-US"/>
        </w:rPr>
      </w:pPr>
      <w:r w:rsidRPr="002326C1">
        <w:rPr>
          <w:lang w:val="en-US"/>
        </w:rPr>
        <w:t xml:space="preserve">On the </w:t>
      </w:r>
      <w:r w:rsidRPr="002326C1">
        <w:rPr>
          <w:rStyle w:val="SAPScreenElement"/>
          <w:lang w:val="en-US"/>
        </w:rPr>
        <w:t>Pending Hires</w:t>
      </w:r>
      <w:r w:rsidRPr="002326C1">
        <w:rPr>
          <w:lang w:val="en-US"/>
        </w:rPr>
        <w:t xml:space="preserve"> screen, the list of existing saved draft records of new employees is displayed.</w:t>
      </w:r>
    </w:p>
    <w:p w14:paraId="7FC23E68" w14:textId="77777777" w:rsidR="00E422AA" w:rsidRPr="002326C1" w:rsidRDefault="00E422AA" w:rsidP="00044574">
      <w:pPr>
        <w:pStyle w:val="SAPNoteHeading"/>
        <w:ind w:left="1080"/>
        <w:rPr>
          <w:lang w:val="en-US"/>
        </w:rPr>
      </w:pPr>
      <w:commentRangeStart w:id="2708"/>
      <w:r w:rsidRPr="002326C1">
        <w:rPr>
          <w:noProof/>
          <w:lang w:val="en-US"/>
        </w:rPr>
        <w:drawing>
          <wp:inline distT="0" distB="0" distL="0" distR="0" wp14:anchorId="61241AA6" wp14:editId="411F3A28">
            <wp:extent cx="225425" cy="225425"/>
            <wp:effectExtent l="0" t="0" r="3175" b="317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xml:space="preserve"> Note</w:t>
      </w:r>
    </w:p>
    <w:p w14:paraId="59E12414" w14:textId="7C7D559C" w:rsidR="00E422AA" w:rsidRPr="002326C1" w:rsidRDefault="0072031E" w:rsidP="00044574">
      <w:pPr>
        <w:pStyle w:val="ListBullet3"/>
        <w:numPr>
          <w:ilvl w:val="0"/>
          <w:numId w:val="0"/>
        </w:numPr>
        <w:ind w:left="1080"/>
        <w:rPr>
          <w:lang w:val="en-US"/>
        </w:rPr>
      </w:pPr>
      <w:ins w:id="2709" w:author="Author" w:date="2018-02-26T08:27:00Z">
        <w:r>
          <w:rPr>
            <w:lang w:val="en-US"/>
          </w:rPr>
          <w:t>Depending on the configuration in your instance, you might need</w:t>
        </w:r>
        <w:r w:rsidRPr="002326C1">
          <w:rPr>
            <w:lang w:val="en-US"/>
          </w:rPr>
          <w:t xml:space="preserve"> </w:t>
        </w:r>
        <w:r>
          <w:rPr>
            <w:lang w:val="en-US"/>
          </w:rPr>
          <w:t xml:space="preserve">to select </w:t>
        </w:r>
        <w:r w:rsidRPr="002326C1">
          <w:rPr>
            <w:rStyle w:val="SAPScreenElement"/>
            <w:lang w:val="en-US"/>
          </w:rPr>
          <w:t>Drafts (#)</w:t>
        </w:r>
        <w:r>
          <w:rPr>
            <w:rStyle w:val="SAPScreenElement"/>
            <w:lang w:val="en-US"/>
          </w:rPr>
          <w:t xml:space="preserve"> </w:t>
        </w:r>
        <w:r w:rsidRPr="00F714BF">
          <w:rPr>
            <w:lang w:val="en-US"/>
          </w:rPr>
          <w:t>from</w:t>
        </w:r>
        <w:r>
          <w:rPr>
            <w:rStyle w:val="SAPScreenElement"/>
            <w:lang w:val="en-US"/>
          </w:rPr>
          <w:t xml:space="preserve"> </w:t>
        </w:r>
        <w:r w:rsidRPr="002326C1">
          <w:rPr>
            <w:lang w:val="en-US"/>
          </w:rPr>
          <w:t xml:space="preserve">the </w:t>
        </w:r>
        <w:r w:rsidRPr="002326C1">
          <w:rPr>
            <w:rStyle w:val="SAPScreenElement"/>
            <w:lang w:val="en-US"/>
          </w:rPr>
          <w:t>Drafts (#)</w:t>
        </w:r>
        <w:r w:rsidRPr="002326C1">
          <w:rPr>
            <w:lang w:val="en-US"/>
          </w:rPr>
          <w:t xml:space="preserve"> drop-down to obtain</w:t>
        </w:r>
        <w:r w:rsidRPr="002326C1">
          <w:rPr>
            <w:rStyle w:val="SAPScreenElement"/>
            <w:lang w:val="en-US"/>
          </w:rPr>
          <w:t xml:space="preserve"> </w:t>
        </w:r>
        <w:r w:rsidRPr="002326C1">
          <w:rPr>
            <w:lang w:val="en-US"/>
          </w:rPr>
          <w:t>the list</w:t>
        </w:r>
      </w:ins>
      <w:del w:id="2710" w:author="Author" w:date="2018-02-26T08:27:00Z">
        <w:r w:rsidR="00E422AA" w:rsidRPr="002326C1" w:rsidDel="0072031E">
          <w:rPr>
            <w:lang w:val="en-US"/>
          </w:rPr>
          <w:delText xml:space="preserve">In case </w:delText>
        </w:r>
        <w:r w:rsidR="00E422AA" w:rsidRPr="002326C1" w:rsidDel="0072031E">
          <w:rPr>
            <w:rStyle w:val="SAPEmphasis"/>
            <w:lang w:val="en-US"/>
          </w:rPr>
          <w:delText>Contingent Workforce Management</w:delText>
        </w:r>
        <w:r w:rsidR="00E422AA" w:rsidRPr="002326C1" w:rsidDel="0072031E">
          <w:rPr>
            <w:lang w:val="en-US"/>
          </w:rPr>
          <w:delText xml:space="preserve"> </w:delText>
        </w:r>
        <w:r w:rsidR="00E0243D" w:rsidRPr="002326C1" w:rsidDel="0072031E">
          <w:rPr>
            <w:lang w:val="en-US"/>
          </w:rPr>
          <w:delText xml:space="preserve">has </w:delText>
        </w:r>
        <w:r w:rsidR="00883316" w:rsidRPr="002326C1" w:rsidDel="0072031E">
          <w:rPr>
            <w:lang w:val="en-US"/>
          </w:rPr>
          <w:delText xml:space="preserve">also </w:delText>
        </w:r>
        <w:r w:rsidR="00E0243D" w:rsidRPr="002326C1" w:rsidDel="0072031E">
          <w:rPr>
            <w:lang w:val="en-US"/>
          </w:rPr>
          <w:delText xml:space="preserve">been implemented </w:delText>
        </w:r>
        <w:r w:rsidR="00E422AA" w:rsidRPr="002326C1" w:rsidDel="0072031E">
          <w:rPr>
            <w:lang w:val="en-US"/>
          </w:rPr>
          <w:delText xml:space="preserve">in your Employee Central instance, select on the </w:delText>
        </w:r>
        <w:r w:rsidR="00E422AA" w:rsidRPr="002326C1" w:rsidDel="0072031E">
          <w:rPr>
            <w:rStyle w:val="SAPScreenElement"/>
            <w:lang w:val="en-US"/>
          </w:rPr>
          <w:delText>Pending Hires</w:delText>
        </w:r>
        <w:r w:rsidR="00E422AA" w:rsidRPr="002326C1" w:rsidDel="0072031E">
          <w:rPr>
            <w:lang w:val="en-US"/>
          </w:rPr>
          <w:delText xml:space="preserve"> screen from the </w:delText>
        </w:r>
        <w:r w:rsidR="00E422AA" w:rsidRPr="002326C1" w:rsidDel="0072031E">
          <w:rPr>
            <w:rStyle w:val="SAPScreenElement"/>
            <w:lang w:val="en-US"/>
          </w:rPr>
          <w:delText>Drafts (#)</w:delText>
        </w:r>
        <w:r w:rsidR="00E422AA" w:rsidRPr="002326C1" w:rsidDel="0072031E">
          <w:rPr>
            <w:lang w:val="en-US"/>
          </w:rPr>
          <w:delText xml:space="preserve"> drop-down value </w:delText>
        </w:r>
        <w:r w:rsidR="00E422AA" w:rsidRPr="002326C1" w:rsidDel="0072031E">
          <w:rPr>
            <w:rStyle w:val="SAPScreenElement"/>
            <w:lang w:val="en-US"/>
          </w:rPr>
          <w:delText>Drafts (#),</w:delText>
        </w:r>
        <w:r w:rsidR="00E422AA" w:rsidRPr="002326C1" w:rsidDel="0072031E">
          <w:rPr>
            <w:lang w:val="en-US"/>
          </w:rPr>
          <w:delText xml:space="preserve"> to obtain</w:delText>
        </w:r>
        <w:r w:rsidR="00E422AA" w:rsidRPr="002326C1" w:rsidDel="0072031E">
          <w:rPr>
            <w:rStyle w:val="SAPScreenElement"/>
            <w:lang w:val="en-US"/>
          </w:rPr>
          <w:delText xml:space="preserve"> </w:delText>
        </w:r>
        <w:r w:rsidR="00E422AA" w:rsidRPr="002326C1" w:rsidDel="0072031E">
          <w:rPr>
            <w:lang w:val="en-US"/>
          </w:rPr>
          <w:delText>the list of existing saved draft records of new employees</w:delText>
        </w:r>
      </w:del>
      <w:r w:rsidR="00E422AA" w:rsidRPr="002326C1">
        <w:rPr>
          <w:lang w:val="en-US"/>
        </w:rPr>
        <w:t>.</w:t>
      </w:r>
      <w:commentRangeEnd w:id="2708"/>
      <w:r w:rsidR="001E1F36">
        <w:rPr>
          <w:rStyle w:val="CommentReference"/>
        </w:rPr>
        <w:commentReference w:id="2708"/>
      </w:r>
    </w:p>
    <w:p w14:paraId="2D31ED42" w14:textId="77777777" w:rsidR="00E422AA" w:rsidRPr="002326C1" w:rsidRDefault="00E422AA" w:rsidP="00044574">
      <w:pPr>
        <w:pStyle w:val="ListBullet3"/>
        <w:numPr>
          <w:ilvl w:val="0"/>
          <w:numId w:val="47"/>
        </w:numPr>
        <w:ind w:left="1080"/>
        <w:rPr>
          <w:lang w:val="en-US"/>
        </w:rPr>
      </w:pPr>
      <w:r w:rsidRPr="002326C1">
        <w:rPr>
          <w:lang w:val="en-US"/>
        </w:rPr>
        <w:t xml:space="preserve">Choose the </w:t>
      </w:r>
      <w:r w:rsidRPr="002326C1">
        <w:rPr>
          <w:rStyle w:val="SAPScreenElement"/>
          <w:lang w:val="en-US"/>
        </w:rPr>
        <w:t xml:space="preserve">Hire </w:t>
      </w:r>
      <w:r w:rsidRPr="002326C1">
        <w:rPr>
          <w:lang w:val="en-US"/>
        </w:rPr>
        <w:t xml:space="preserve">button located to the left of the name of the pending hire for whom you want to continue entering rehiring data. You are directed to the </w:t>
      </w:r>
      <w:r w:rsidRPr="002326C1">
        <w:rPr>
          <w:rStyle w:val="SAPScreenElement"/>
          <w:lang w:val="en-US"/>
        </w:rPr>
        <w:t xml:space="preserve">Add New Employee </w:t>
      </w:r>
      <w:r w:rsidRPr="002326C1">
        <w:rPr>
          <w:lang w:val="en-US"/>
        </w:rPr>
        <w:t>screen, where you can continue entering rehiring data.</w:t>
      </w:r>
    </w:p>
    <w:p w14:paraId="6F67B638" w14:textId="77777777" w:rsidR="00E422AA" w:rsidRPr="002326C1" w:rsidRDefault="00E422AA" w:rsidP="00044574">
      <w:pPr>
        <w:pStyle w:val="SAPNoteHeading"/>
        <w:ind w:left="1080"/>
        <w:rPr>
          <w:lang w:val="en-US"/>
        </w:rPr>
      </w:pPr>
      <w:r w:rsidRPr="002326C1">
        <w:rPr>
          <w:noProof/>
          <w:lang w:val="en-US"/>
        </w:rPr>
        <w:drawing>
          <wp:inline distT="0" distB="0" distL="0" distR="0" wp14:anchorId="6606E0ED" wp14:editId="30EFE07B">
            <wp:extent cx="225425" cy="225425"/>
            <wp:effectExtent l="0" t="0" r="3175" b="3175"/>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Recommendation</w:t>
      </w:r>
    </w:p>
    <w:p w14:paraId="78C679DA" w14:textId="77777777" w:rsidR="00E422AA" w:rsidRPr="002326C1" w:rsidRDefault="00E422AA" w:rsidP="00044574">
      <w:pPr>
        <w:pStyle w:val="ListBullet3"/>
        <w:numPr>
          <w:ilvl w:val="0"/>
          <w:numId w:val="0"/>
        </w:numPr>
        <w:ind w:left="1080"/>
        <w:rPr>
          <w:lang w:val="en-US"/>
        </w:rPr>
      </w:pPr>
      <w:r w:rsidRPr="002326C1">
        <w:rPr>
          <w:lang w:val="en-US"/>
        </w:rPr>
        <w:t>We recommend checking that the already maintained data is still available in the rehired employee record. If this is not the case, please maintain it again.</w:t>
      </w:r>
    </w:p>
    <w:p w14:paraId="21FCBF02" w14:textId="77777777" w:rsidR="00E422AA" w:rsidRPr="002326C1" w:rsidRDefault="00E422AA" w:rsidP="00B44A6F">
      <w:pPr>
        <w:pStyle w:val="NoteParagraph"/>
        <w:rPr>
          <w:lang w:val="en-US"/>
        </w:rPr>
      </w:pPr>
    </w:p>
    <w:p w14:paraId="2CF19ED3" w14:textId="77777777" w:rsidR="0018668A" w:rsidRPr="002326C1" w:rsidRDefault="007B0A92" w:rsidP="00044574">
      <w:pPr>
        <w:pStyle w:val="SAPNoteHeading"/>
        <w:ind w:left="720"/>
        <w:rPr>
          <w:lang w:val="en-US"/>
        </w:rPr>
      </w:pPr>
      <w:r w:rsidRPr="002326C1">
        <w:rPr>
          <w:noProof/>
          <w:lang w:val="en-US"/>
        </w:rPr>
        <w:drawing>
          <wp:inline distT="0" distB="0" distL="0" distR="0" wp14:anchorId="26279785" wp14:editId="57EC942B">
            <wp:extent cx="228600" cy="228600"/>
            <wp:effectExtent l="0" t="0" r="0" b="0"/>
            <wp:docPr id="9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8668A" w:rsidRPr="002326C1">
        <w:rPr>
          <w:lang w:val="en-US"/>
        </w:rPr>
        <w:t xml:space="preserve"> Note</w:t>
      </w:r>
    </w:p>
    <w:p w14:paraId="4C66DD11" w14:textId="77777777" w:rsidR="0018668A" w:rsidRPr="002326C1" w:rsidRDefault="0018668A" w:rsidP="00044574">
      <w:pPr>
        <w:pStyle w:val="NoteParagraph"/>
        <w:ind w:left="720"/>
        <w:rPr>
          <w:lang w:val="en-US"/>
        </w:rPr>
      </w:pPr>
      <w:r w:rsidRPr="002326C1">
        <w:rPr>
          <w:lang w:val="en-US"/>
        </w:rPr>
        <w:t xml:space="preserve">In case you need to maintain data for the employee related to recurring deductions or one-time deduction, please refer to the test script of scope item </w:t>
      </w:r>
      <w:r w:rsidRPr="002326C1">
        <w:rPr>
          <w:rFonts w:ascii="BentonSans Book Italic" w:hAnsi="BentonSans Book Italic"/>
          <w:lang w:val="en-US"/>
        </w:rPr>
        <w:t>Take Action: Job Change / Transfer / Pay Rate Change (FJ1)</w:t>
      </w:r>
      <w:r w:rsidRPr="002326C1">
        <w:rPr>
          <w:lang w:val="en-US"/>
        </w:rPr>
        <w:t>.</w:t>
      </w:r>
    </w:p>
    <w:p w14:paraId="49991758" w14:textId="77777777" w:rsidR="0094749F" w:rsidRPr="002326C1" w:rsidRDefault="0094749F" w:rsidP="00044574">
      <w:pPr>
        <w:pStyle w:val="SAPNoteHeading"/>
        <w:ind w:left="720"/>
        <w:rPr>
          <w:lang w:val="en-US"/>
        </w:rPr>
      </w:pPr>
      <w:r w:rsidRPr="002326C1">
        <w:rPr>
          <w:noProof/>
          <w:lang w:val="en-US"/>
        </w:rPr>
        <w:drawing>
          <wp:inline distT="0" distB="0" distL="0" distR="0" wp14:anchorId="4792BCFA" wp14:editId="63689DB5">
            <wp:extent cx="228600" cy="228600"/>
            <wp:effectExtent l="0" t="0" r="0" b="0"/>
            <wp:docPr id="16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3C9C0C85" w14:textId="4DCF060D" w:rsidR="0094749F" w:rsidRPr="002326C1" w:rsidRDefault="0094749F" w:rsidP="00044574">
      <w:pPr>
        <w:pStyle w:val="NoteParagraph"/>
        <w:ind w:left="720"/>
        <w:rPr>
          <w:lang w:val="en-US"/>
        </w:rPr>
      </w:pPr>
      <w:r w:rsidRPr="002326C1">
        <w:rPr>
          <w:lang w:val="en-US"/>
        </w:rPr>
        <w:t xml:space="preserve">Based on the permissions granted to the </w:t>
      </w:r>
      <w:r w:rsidR="005810F6" w:rsidRPr="002326C1">
        <w:rPr>
          <w:rFonts w:ascii="BentonSans Book Italic" w:hAnsi="BentonSans Book Italic"/>
          <w:lang w:val="en-US"/>
        </w:rPr>
        <w:t>SAP BestPractices</w:t>
      </w:r>
      <w:r w:rsidR="005810F6" w:rsidRPr="002326C1">
        <w:rPr>
          <w:lang w:val="en-US"/>
        </w:rPr>
        <w:t xml:space="preserve"> </w:t>
      </w:r>
      <w:r w:rsidR="00F16401" w:rsidRPr="002326C1">
        <w:rPr>
          <w:rFonts w:ascii="BentonSans Book Italic" w:hAnsi="BentonSans Book Italic"/>
          <w:lang w:val="en-US"/>
        </w:rPr>
        <w:t>E</w:t>
      </w:r>
      <w:r w:rsidRPr="002326C1">
        <w:rPr>
          <w:rFonts w:ascii="BentonSans Book Italic" w:hAnsi="BentonSans Book Italic"/>
          <w:lang w:val="en-US"/>
        </w:rPr>
        <w:t>mployee (</w:t>
      </w:r>
      <w:r w:rsidR="00F16401" w:rsidRPr="002326C1">
        <w:rPr>
          <w:rFonts w:ascii="BentonSans Book Italic" w:hAnsi="BentonSans Book Italic"/>
          <w:lang w:val="en-US"/>
        </w:rPr>
        <w:t>Self Service for EC</w:t>
      </w:r>
      <w:r w:rsidRPr="002326C1">
        <w:rPr>
          <w:rFonts w:ascii="BentonSans Book Italic" w:hAnsi="BentonSans Book Italic"/>
          <w:lang w:val="en-US"/>
        </w:rPr>
        <w:t>)</w:t>
      </w:r>
      <w:r w:rsidRPr="002326C1">
        <w:rPr>
          <w:lang w:val="en-US"/>
        </w:rPr>
        <w:t xml:space="preserve"> role, the employee can log on to the instance and view his or her data in the system,</w:t>
      </w:r>
    </w:p>
    <w:p w14:paraId="3470F52B" w14:textId="77777777" w:rsidR="001A5562" w:rsidRPr="002326C1" w:rsidRDefault="001A5562" w:rsidP="00044574">
      <w:pPr>
        <w:pStyle w:val="SAPNoteHeading"/>
        <w:ind w:left="720"/>
        <w:rPr>
          <w:lang w:val="en-US"/>
        </w:rPr>
      </w:pPr>
      <w:r w:rsidRPr="002326C1">
        <w:rPr>
          <w:noProof/>
          <w:lang w:val="en-US"/>
        </w:rPr>
        <w:drawing>
          <wp:inline distT="0" distB="0" distL="0" distR="0" wp14:anchorId="2C88D44B" wp14:editId="18450AD4">
            <wp:extent cx="228600" cy="228600"/>
            <wp:effectExtent l="0" t="0" r="0" b="0"/>
            <wp:docPr id="1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6C7A4112" w14:textId="0A1A8367" w:rsidR="001A5562" w:rsidRPr="002326C1" w:rsidRDefault="001A5562" w:rsidP="00044574">
      <w:pPr>
        <w:pStyle w:val="NoteParagraph"/>
        <w:ind w:left="720"/>
        <w:rPr>
          <w:lang w:val="en-US"/>
        </w:rPr>
      </w:pPr>
      <w:r w:rsidRPr="002326C1">
        <w:rPr>
          <w:lang w:val="en-US"/>
        </w:rPr>
        <w:t xml:space="preserve">Within </w:t>
      </w:r>
      <w:del w:id="2711" w:author="Author" w:date="2018-02-22T17:46:00Z">
        <w:r w:rsidRPr="002326C1" w:rsidDel="007B06E0">
          <w:rPr>
            <w:lang w:val="en-US"/>
          </w:rPr>
          <w:delText xml:space="preserve">this </w:delText>
        </w:r>
      </w:del>
      <w:ins w:id="2712" w:author="Author" w:date="2018-02-22T17:46:00Z">
        <w:r w:rsidR="007B06E0">
          <w:rPr>
            <w:lang w:val="en-US"/>
          </w:rPr>
          <w:t>the</w:t>
        </w:r>
        <w:r w:rsidR="007B06E0" w:rsidRPr="002326C1">
          <w:rPr>
            <w:lang w:val="en-US"/>
          </w:rPr>
          <w:t xml:space="preserve"> </w:t>
        </w:r>
        <w:r w:rsidR="007B06E0" w:rsidRPr="007B06E0">
          <w:rPr>
            <w:lang w:val="en-US"/>
            <w:rPrChange w:id="2713" w:author="Author" w:date="2018-02-22T17:46:00Z">
              <w:rPr/>
            </w:rPrChange>
          </w:rPr>
          <w:t>SAP Best Practices</w:t>
        </w:r>
      </w:ins>
      <w:del w:id="2714" w:author="Author" w:date="2018-02-22T17:46:00Z">
        <w:r w:rsidR="00F047BC" w:rsidRPr="002326C1" w:rsidDel="007B06E0">
          <w:rPr>
            <w:lang w:val="en-US"/>
          </w:rPr>
          <w:delText>best practices</w:delText>
        </w:r>
      </w:del>
      <w:del w:id="2715" w:author="Author" w:date="2018-02-12T18:16:00Z">
        <w:r w:rsidR="00F047BC" w:rsidRPr="002326C1" w:rsidDel="00B77B61">
          <w:rPr>
            <w:lang w:val="en-US"/>
          </w:rPr>
          <w:delText xml:space="preserve"> </w:delText>
        </w:r>
        <w:r w:rsidRPr="002326C1" w:rsidDel="00B77B61">
          <w:rPr>
            <w:lang w:val="en-US"/>
          </w:rPr>
          <w:delText>solution</w:delText>
        </w:r>
      </w:del>
      <w:r w:rsidRPr="002326C1">
        <w:rPr>
          <w:lang w:val="en-US"/>
        </w:rPr>
        <w:t>, some alerts related to end dates in the employee’s master data record are provided, and can be modified as per your business requirements.</w:t>
      </w:r>
    </w:p>
    <w:p w14:paraId="183E6160" w14:textId="3CB07FFC" w:rsidR="00BE3694" w:rsidRPr="00167342" w:rsidRDefault="00167342" w:rsidP="00167342">
      <w:pPr>
        <w:pStyle w:val="NoteParagraph"/>
        <w:numPr>
          <w:ilvl w:val="0"/>
          <w:numId w:val="47"/>
        </w:numPr>
        <w:ind w:left="1080"/>
        <w:rPr>
          <w:lang w:val="en-US"/>
        </w:rPr>
      </w:pPr>
      <w:r w:rsidRPr="00167342">
        <w:rPr>
          <w:lang w:val="en-US"/>
        </w:rPr>
        <w:t xml:space="preserve">For all countries in scope, an </w:t>
      </w:r>
      <w:commentRangeStart w:id="2716"/>
      <w:commentRangeStart w:id="2717"/>
      <w:r w:rsidR="001A5562" w:rsidRPr="00167342">
        <w:rPr>
          <w:lang w:val="en-US"/>
        </w:rPr>
        <w:t xml:space="preserve">alert regarding the end date of the probationary period of the employee is configured: the employee’s </w:t>
      </w:r>
      <w:r w:rsidR="006F2662" w:rsidRPr="00167342">
        <w:rPr>
          <w:lang w:val="en-US"/>
        </w:rPr>
        <w:t xml:space="preserve">line manager </w:t>
      </w:r>
      <w:r w:rsidR="001A5562" w:rsidRPr="00167342">
        <w:rPr>
          <w:lang w:val="en-US"/>
        </w:rPr>
        <w:t xml:space="preserve">and HR </w:t>
      </w:r>
      <w:r w:rsidR="006F2662" w:rsidRPr="00167342">
        <w:rPr>
          <w:lang w:val="en-US"/>
        </w:rPr>
        <w:t xml:space="preserve">business partner </w:t>
      </w:r>
      <w:r w:rsidR="001A5562" w:rsidRPr="00167342">
        <w:rPr>
          <w:lang w:val="en-US"/>
        </w:rPr>
        <w:t xml:space="preserve">will receive </w:t>
      </w:r>
      <w:r w:rsidR="00E6204E" w:rsidRPr="00167342">
        <w:rPr>
          <w:lang w:val="en-US"/>
        </w:rPr>
        <w:t>an email notification</w:t>
      </w:r>
      <w:r w:rsidR="00E6204E" w:rsidRPr="00167342" w:rsidDel="00E6204E">
        <w:rPr>
          <w:lang w:val="en-US"/>
        </w:rPr>
        <w:t xml:space="preserve"> </w:t>
      </w:r>
      <w:r w:rsidR="001A5562" w:rsidRPr="00167342">
        <w:rPr>
          <w:lang w:val="en-US"/>
        </w:rPr>
        <w:t>one month before the probationary period ends.</w:t>
      </w:r>
      <w:commentRangeEnd w:id="2716"/>
      <w:r w:rsidR="0077366D" w:rsidRPr="00167342">
        <w:rPr>
          <w:rStyle w:val="CommentReference"/>
        </w:rPr>
        <w:commentReference w:id="2716"/>
      </w:r>
      <w:commentRangeEnd w:id="2717"/>
      <w:r w:rsidR="00262425">
        <w:rPr>
          <w:rStyle w:val="CommentReference"/>
        </w:rPr>
        <w:commentReference w:id="2717"/>
      </w:r>
    </w:p>
    <w:p w14:paraId="131C15A7" w14:textId="3502C4D3" w:rsidR="00707B82" w:rsidRDefault="00714AD0" w:rsidP="00167342">
      <w:pPr>
        <w:pStyle w:val="NoteParagraph"/>
        <w:numPr>
          <w:ilvl w:val="0"/>
          <w:numId w:val="47"/>
        </w:numPr>
        <w:ind w:left="1080"/>
        <w:rPr>
          <w:lang w:val="en-US"/>
        </w:rPr>
      </w:pPr>
      <w:r w:rsidRPr="00714AD0">
        <w:rPr>
          <w:lang w:val="en-US"/>
        </w:rPr>
        <w:t xml:space="preserve">For country </w:t>
      </w:r>
      <w:r w:rsidRPr="00714AD0">
        <w:rPr>
          <w:b/>
          <w:lang w:val="en-US"/>
        </w:rPr>
        <w:t>FR</w:t>
      </w:r>
      <w:r w:rsidRPr="00714AD0">
        <w:rPr>
          <w:lang w:val="en-US"/>
        </w:rPr>
        <w:t xml:space="preserve">, an </w:t>
      </w:r>
      <w:commentRangeStart w:id="2718"/>
      <w:commentRangeStart w:id="2719"/>
      <w:r w:rsidR="00707B82" w:rsidRPr="00167342">
        <w:rPr>
          <w:lang w:val="en-US"/>
        </w:rPr>
        <w:t>alert regarding the end date of the employee’s contract is configured: the employee’s line manager and HR business partner will receive an email notification 14 days before the contract ends.</w:t>
      </w:r>
      <w:commentRangeEnd w:id="2718"/>
      <w:r w:rsidR="00707B82" w:rsidRPr="00167342">
        <w:rPr>
          <w:rStyle w:val="CommentReference"/>
        </w:rPr>
        <w:commentReference w:id="2718"/>
      </w:r>
      <w:commentRangeEnd w:id="2719"/>
      <w:r w:rsidR="00262425">
        <w:rPr>
          <w:rStyle w:val="CommentReference"/>
        </w:rPr>
        <w:commentReference w:id="2719"/>
      </w:r>
    </w:p>
    <w:p w14:paraId="4CB7EEB6" w14:textId="2265459E" w:rsidR="00C018AB" w:rsidDel="00262AA6" w:rsidRDefault="00C018AB" w:rsidP="00C018AB">
      <w:pPr>
        <w:pStyle w:val="NoteParagraph"/>
        <w:ind w:left="720"/>
        <w:rPr>
          <w:del w:id="2720" w:author="Author" w:date="2018-02-22T10:56:00Z"/>
          <w:strike/>
          <w:lang w:val="en-US"/>
        </w:rPr>
      </w:pPr>
      <w:commentRangeStart w:id="2721"/>
      <w:del w:id="2722" w:author="Author" w:date="2018-02-22T10:56:00Z">
        <w:r w:rsidRPr="00167342" w:rsidDel="00262AA6">
          <w:rPr>
            <w:strike/>
            <w:highlight w:val="cyan"/>
            <w:lang w:val="en-US"/>
          </w:rPr>
          <w:lastRenderedPageBreak/>
          <w:delText xml:space="preserve">For a non-Australian national, visa details have been maintained in the </w:delText>
        </w:r>
        <w:r w:rsidRPr="00167342" w:rsidDel="00262AA6">
          <w:rPr>
            <w:rStyle w:val="SAPScreenElement"/>
            <w:strike/>
            <w:highlight w:val="cyan"/>
            <w:lang w:val="en-US"/>
          </w:rPr>
          <w:delText>Work Permit Info</w:delText>
        </w:r>
        <w:r w:rsidRPr="00167342" w:rsidDel="00262AA6">
          <w:rPr>
            <w:strike/>
            <w:highlight w:val="cyan"/>
            <w:lang w:val="en-US"/>
          </w:rPr>
          <w:delText xml:space="preserve"> block during rehiring. An alert regarding the expiry date of the document of type</w:delText>
        </w:r>
        <w:r w:rsidRPr="00167342" w:rsidDel="00262AA6">
          <w:rPr>
            <w:rStyle w:val="SAPUserEntry"/>
            <w:strike/>
            <w:color w:val="auto"/>
            <w:highlight w:val="cyan"/>
            <w:lang w:val="en-US"/>
          </w:rPr>
          <w:delText xml:space="preserve"> AUS-Visa </w:delText>
        </w:r>
        <w:r w:rsidRPr="00167342" w:rsidDel="00262AA6">
          <w:rPr>
            <w:strike/>
            <w:highlight w:val="cyan"/>
            <w:lang w:val="en-US"/>
          </w:rPr>
          <w:delText xml:space="preserve">is configured: the employee, the employee’s line manager, and the employee’s HR business partner will receive an email informing them that the visa of the employee is getting expired in three months and they need to trigger the process of prolonging it. The employee is responsible for keeping his or her work permit information up-to-date in the system; refer to test script of scope item </w:delText>
        </w:r>
        <w:r w:rsidRPr="00167342" w:rsidDel="00262AA6">
          <w:rPr>
            <w:rFonts w:ascii="BentonSans Book Italic" w:hAnsi="BentonSans Book Italic"/>
            <w:strike/>
            <w:highlight w:val="cyan"/>
            <w:lang w:val="en-US"/>
          </w:rPr>
          <w:delText>Data Change</w:delText>
        </w:r>
        <w:r w:rsidRPr="00167342" w:rsidDel="00262AA6">
          <w:rPr>
            <w:rStyle w:val="SAPScreenElement"/>
            <w:strike/>
            <w:color w:val="auto"/>
            <w:highlight w:val="cyan"/>
            <w:lang w:val="en-US"/>
          </w:rPr>
          <w:delText xml:space="preserve"> </w:delText>
        </w:r>
        <w:r w:rsidRPr="00167342" w:rsidDel="00262AA6">
          <w:rPr>
            <w:rFonts w:ascii="BentonSans Book Italic" w:hAnsi="BentonSans Book Italic"/>
            <w:strike/>
            <w:highlight w:val="cyan"/>
            <w:lang w:val="en-US"/>
          </w:rPr>
          <w:delText xml:space="preserve">Employee File </w:delText>
        </w:r>
        <w:r w:rsidRPr="00167342" w:rsidDel="00262AA6">
          <w:rPr>
            <w:rStyle w:val="SAPScreenElement"/>
            <w:strike/>
            <w:color w:val="auto"/>
            <w:highlight w:val="cyan"/>
            <w:lang w:val="en-US"/>
          </w:rPr>
          <w:delText>(FJ5)</w:delText>
        </w:r>
        <w:r w:rsidRPr="00167342" w:rsidDel="00262AA6">
          <w:rPr>
            <w:strike/>
            <w:highlight w:val="cyan"/>
            <w:lang w:val="en-US"/>
          </w:rPr>
          <w:delText xml:space="preserve">, chapter </w:delText>
        </w:r>
        <w:r w:rsidRPr="00167342" w:rsidDel="00262AA6">
          <w:rPr>
            <w:rStyle w:val="SAPScreenElement"/>
            <w:strike/>
            <w:color w:val="auto"/>
            <w:highlight w:val="cyan"/>
            <w:lang w:val="en-US"/>
          </w:rPr>
          <w:delText>Maintenance of Employee’s Work Eligibility Data</w:delText>
        </w:r>
        <w:r w:rsidRPr="00167342" w:rsidDel="00262AA6">
          <w:rPr>
            <w:strike/>
            <w:highlight w:val="cyan"/>
            <w:lang w:val="en-US"/>
          </w:rPr>
          <w:delText>, for more details.</w:delText>
        </w:r>
        <w:commentRangeEnd w:id="2721"/>
        <w:r w:rsidRPr="00167342" w:rsidDel="00262AA6">
          <w:rPr>
            <w:rStyle w:val="CommentReference"/>
            <w:strike/>
          </w:rPr>
          <w:commentReference w:id="2721"/>
        </w:r>
      </w:del>
    </w:p>
    <w:p w14:paraId="4DB5EA02" w14:textId="74F59060" w:rsidR="00167342" w:rsidRPr="00167342" w:rsidRDefault="00167342" w:rsidP="00167342">
      <w:pPr>
        <w:pStyle w:val="NoteParagraph"/>
        <w:numPr>
          <w:ilvl w:val="0"/>
          <w:numId w:val="60"/>
        </w:numPr>
        <w:ind w:left="1080"/>
        <w:rPr>
          <w:lang w:val="en-US"/>
        </w:rPr>
      </w:pPr>
      <w:commentRangeStart w:id="2723"/>
      <w:commentRangeStart w:id="2724"/>
      <w:r>
        <w:rPr>
          <w:lang w:val="en-US"/>
        </w:rPr>
        <w:t xml:space="preserve">For employees, who are nationals of another country than the country where the rehiring company is located, details related to the work permit have been maintained during rehiring. An alert regarding the expiry date of the work permit document is configured: the employee, the employee’s line manager, and the employee’s HR business partner will receive an email informing them that the work permit document of the employee is getting expired soon and they need to trigger the process of prolonging it. Depending on the country of the </w:t>
      </w:r>
      <w:r w:rsidRPr="00167342">
        <w:rPr>
          <w:lang w:val="en-US"/>
        </w:rPr>
        <w:t>company, the alert will be received in following situations:</w:t>
      </w:r>
    </w:p>
    <w:p w14:paraId="56DF2618" w14:textId="77777777" w:rsidR="00167342" w:rsidRPr="00167342" w:rsidRDefault="00167342" w:rsidP="00167342">
      <w:pPr>
        <w:pStyle w:val="NoteParagraph"/>
        <w:numPr>
          <w:ilvl w:val="0"/>
          <w:numId w:val="60"/>
        </w:numPr>
        <w:ind w:left="1440"/>
        <w:rPr>
          <w:lang w:val="en-US"/>
        </w:rPr>
      </w:pPr>
      <w:r w:rsidRPr="00167342">
        <w:rPr>
          <w:lang w:val="en-US"/>
        </w:rPr>
        <w:t xml:space="preserve">If country of company is </w:t>
      </w:r>
      <w:r w:rsidRPr="00167342">
        <w:rPr>
          <w:b/>
          <w:lang w:val="en-US"/>
        </w:rPr>
        <w:t>AE</w:t>
      </w:r>
      <w:r w:rsidRPr="00167342">
        <w:rPr>
          <w:lang w:val="en-US"/>
        </w:rPr>
        <w:t>: for a non-Emirati national, the work permit document of type</w:t>
      </w:r>
      <w:r w:rsidRPr="00167342">
        <w:rPr>
          <w:rStyle w:val="SAPUserEntry"/>
          <w:color w:val="auto"/>
          <w:lang w:val="en-US"/>
        </w:rPr>
        <w:t xml:space="preserve"> </w:t>
      </w:r>
      <w:r w:rsidRPr="00167342">
        <w:rPr>
          <w:rStyle w:val="SAPUserEntry"/>
          <w:b w:val="0"/>
          <w:color w:val="auto"/>
          <w:lang w:val="en-US"/>
        </w:rPr>
        <w:t>UAE-Labor Card</w:t>
      </w:r>
      <w:r w:rsidRPr="00167342">
        <w:rPr>
          <w:rStyle w:val="SAPUserEntry"/>
          <w:color w:val="auto"/>
          <w:lang w:val="en-US"/>
        </w:rPr>
        <w:t xml:space="preserve"> </w:t>
      </w:r>
      <w:r w:rsidRPr="00167342">
        <w:rPr>
          <w:lang w:val="en-US"/>
        </w:rPr>
        <w:t>is getting expired in two month</w:t>
      </w:r>
    </w:p>
    <w:p w14:paraId="49C5389D" w14:textId="77777777" w:rsidR="00167342" w:rsidRPr="00167342" w:rsidRDefault="00167342" w:rsidP="00167342">
      <w:pPr>
        <w:pStyle w:val="NoteParagraph"/>
        <w:numPr>
          <w:ilvl w:val="0"/>
          <w:numId w:val="60"/>
        </w:numPr>
        <w:ind w:left="1440"/>
        <w:rPr>
          <w:lang w:val="en-US"/>
        </w:rPr>
      </w:pPr>
      <w:r w:rsidRPr="00167342">
        <w:rPr>
          <w:lang w:val="en-US"/>
        </w:rPr>
        <w:t xml:space="preserve">If country of company is </w:t>
      </w:r>
      <w:r w:rsidRPr="00167342">
        <w:rPr>
          <w:b/>
          <w:lang w:val="en-US"/>
        </w:rPr>
        <w:t>AU</w:t>
      </w:r>
      <w:r w:rsidRPr="00167342">
        <w:rPr>
          <w:lang w:val="en-US"/>
        </w:rPr>
        <w:t>: for a non-Australian national, the work permit document of type</w:t>
      </w:r>
      <w:r w:rsidRPr="00167342">
        <w:rPr>
          <w:rStyle w:val="SAPUserEntry"/>
          <w:color w:val="auto"/>
          <w:lang w:val="en-US"/>
        </w:rPr>
        <w:t xml:space="preserve"> </w:t>
      </w:r>
      <w:r w:rsidRPr="00167342">
        <w:rPr>
          <w:rStyle w:val="SAPUserEntry"/>
          <w:b w:val="0"/>
          <w:color w:val="auto"/>
          <w:lang w:val="en-US"/>
        </w:rPr>
        <w:t>AUS-Visa</w:t>
      </w:r>
      <w:r w:rsidRPr="00167342">
        <w:rPr>
          <w:rStyle w:val="SAPUserEntry"/>
          <w:color w:val="auto"/>
          <w:lang w:val="en-US"/>
        </w:rPr>
        <w:t xml:space="preserve"> </w:t>
      </w:r>
      <w:r w:rsidRPr="00167342">
        <w:rPr>
          <w:lang w:val="en-US"/>
        </w:rPr>
        <w:t>is getting expired in three months</w:t>
      </w:r>
    </w:p>
    <w:p w14:paraId="2E19CD55" w14:textId="77777777" w:rsidR="00167342" w:rsidRPr="00167342" w:rsidRDefault="00167342" w:rsidP="00167342">
      <w:pPr>
        <w:pStyle w:val="NoteParagraph"/>
        <w:numPr>
          <w:ilvl w:val="0"/>
          <w:numId w:val="60"/>
        </w:numPr>
        <w:ind w:left="1440"/>
        <w:rPr>
          <w:lang w:val="en-US"/>
        </w:rPr>
      </w:pPr>
      <w:r w:rsidRPr="00167342">
        <w:rPr>
          <w:lang w:val="en-US"/>
        </w:rPr>
        <w:t xml:space="preserve">If country of company is </w:t>
      </w:r>
      <w:r w:rsidRPr="00167342">
        <w:rPr>
          <w:b/>
          <w:lang w:val="en-US"/>
        </w:rPr>
        <w:t>CN</w:t>
      </w:r>
      <w:r w:rsidRPr="00167342">
        <w:rPr>
          <w:lang w:val="en-US"/>
        </w:rPr>
        <w:t>: for a non-Chinese national, any of the maintained work permit documents is getting expired in three months</w:t>
      </w:r>
    </w:p>
    <w:p w14:paraId="2EE6F7BE" w14:textId="77777777" w:rsidR="00167342" w:rsidRPr="00167342" w:rsidRDefault="00167342" w:rsidP="00167342">
      <w:pPr>
        <w:pStyle w:val="NoteParagraph"/>
        <w:numPr>
          <w:ilvl w:val="0"/>
          <w:numId w:val="60"/>
        </w:numPr>
        <w:ind w:left="1440"/>
        <w:rPr>
          <w:lang w:val="en-US"/>
        </w:rPr>
      </w:pPr>
      <w:r w:rsidRPr="00167342">
        <w:rPr>
          <w:lang w:val="en-US"/>
        </w:rPr>
        <w:t xml:space="preserve">If country of company is </w:t>
      </w:r>
      <w:r w:rsidRPr="00167342">
        <w:rPr>
          <w:b/>
          <w:lang w:val="en-US"/>
        </w:rPr>
        <w:t>FR</w:t>
      </w:r>
      <w:r w:rsidRPr="00167342">
        <w:rPr>
          <w:lang w:val="en-US"/>
        </w:rPr>
        <w:t>: for a non-French national, the work permit document of type</w:t>
      </w:r>
      <w:r w:rsidRPr="00167342">
        <w:rPr>
          <w:rStyle w:val="SAPUserEntry"/>
          <w:color w:val="auto"/>
          <w:lang w:val="en-US"/>
        </w:rPr>
        <w:t xml:space="preserve"> </w:t>
      </w:r>
      <w:r w:rsidRPr="00167342">
        <w:rPr>
          <w:rStyle w:val="SAPUserEntry"/>
          <w:b w:val="0"/>
          <w:color w:val="auto"/>
          <w:lang w:val="en-US"/>
        </w:rPr>
        <w:t>FRA-Visa</w:t>
      </w:r>
      <w:r w:rsidRPr="00167342">
        <w:rPr>
          <w:rStyle w:val="SAPUserEntry"/>
          <w:color w:val="auto"/>
          <w:lang w:val="en-US"/>
        </w:rPr>
        <w:t xml:space="preserve"> </w:t>
      </w:r>
      <w:r w:rsidRPr="00167342">
        <w:rPr>
          <w:lang w:val="en-US"/>
        </w:rPr>
        <w:t>or</w:t>
      </w:r>
      <w:r w:rsidRPr="00167342">
        <w:rPr>
          <w:rStyle w:val="SAPUserEntry"/>
          <w:color w:val="auto"/>
          <w:lang w:val="en-US"/>
        </w:rPr>
        <w:t xml:space="preserve"> </w:t>
      </w:r>
      <w:r w:rsidRPr="00167342">
        <w:rPr>
          <w:rStyle w:val="SAPUserEntry"/>
          <w:b w:val="0"/>
          <w:color w:val="auto"/>
          <w:lang w:val="en-US"/>
        </w:rPr>
        <w:t>FRA</w:t>
      </w:r>
      <w:r w:rsidRPr="00167342">
        <w:rPr>
          <w:lang w:val="en-US"/>
        </w:rPr>
        <w:t xml:space="preserve"> </w:t>
      </w:r>
      <w:r w:rsidRPr="00167342">
        <w:rPr>
          <w:rStyle w:val="SAPUserEntry"/>
          <w:b w:val="0"/>
          <w:color w:val="auto"/>
          <w:lang w:val="en-US"/>
        </w:rPr>
        <w:t>-</w:t>
      </w:r>
      <w:r w:rsidRPr="00167342">
        <w:rPr>
          <w:lang w:val="en-US"/>
        </w:rPr>
        <w:t xml:space="preserve"> </w:t>
      </w:r>
      <w:r w:rsidRPr="00167342">
        <w:rPr>
          <w:rStyle w:val="SAPUserEntry"/>
          <w:b w:val="0"/>
          <w:color w:val="auto"/>
          <w:lang w:val="en-US"/>
        </w:rPr>
        <w:t>Resident Permit</w:t>
      </w:r>
      <w:r w:rsidRPr="00167342">
        <w:rPr>
          <w:rStyle w:val="SAPUserEntry"/>
          <w:color w:val="auto"/>
          <w:lang w:val="en-US"/>
        </w:rPr>
        <w:t xml:space="preserve"> </w:t>
      </w:r>
      <w:r w:rsidRPr="00167342">
        <w:rPr>
          <w:lang w:val="en-US"/>
        </w:rPr>
        <w:t>is getting expired in one month</w:t>
      </w:r>
    </w:p>
    <w:p w14:paraId="6DBB00E6" w14:textId="77777777" w:rsidR="00167342" w:rsidRPr="00167342" w:rsidRDefault="00167342" w:rsidP="00167342">
      <w:pPr>
        <w:pStyle w:val="NoteParagraph"/>
        <w:numPr>
          <w:ilvl w:val="0"/>
          <w:numId w:val="60"/>
        </w:numPr>
        <w:ind w:left="1440"/>
        <w:rPr>
          <w:lang w:val="en-US"/>
        </w:rPr>
      </w:pPr>
      <w:r w:rsidRPr="00167342">
        <w:rPr>
          <w:lang w:val="en-US"/>
        </w:rPr>
        <w:t xml:space="preserve">If country of company is </w:t>
      </w:r>
      <w:r w:rsidRPr="00167342">
        <w:rPr>
          <w:b/>
          <w:lang w:val="en-US"/>
        </w:rPr>
        <w:t>GB</w:t>
      </w:r>
      <w:r w:rsidRPr="00167342">
        <w:rPr>
          <w:lang w:val="en-US"/>
        </w:rPr>
        <w:t>: for a non-British national, the work permit document of type</w:t>
      </w:r>
      <w:r w:rsidRPr="00167342">
        <w:rPr>
          <w:rStyle w:val="SAPUserEntry"/>
          <w:color w:val="auto"/>
          <w:lang w:val="en-US"/>
        </w:rPr>
        <w:t xml:space="preserve"> </w:t>
      </w:r>
      <w:r w:rsidRPr="00167342">
        <w:rPr>
          <w:rStyle w:val="SAPUserEntry"/>
          <w:b w:val="0"/>
          <w:color w:val="auto"/>
          <w:lang w:val="en-US"/>
        </w:rPr>
        <w:t>GB-Work Permit</w:t>
      </w:r>
      <w:r w:rsidRPr="00167342">
        <w:rPr>
          <w:rStyle w:val="SAPUserEntry"/>
          <w:color w:val="auto"/>
          <w:lang w:val="en-US"/>
        </w:rPr>
        <w:t xml:space="preserve"> </w:t>
      </w:r>
      <w:r w:rsidRPr="00167342">
        <w:rPr>
          <w:lang w:val="en-US"/>
        </w:rPr>
        <w:t>is getting expired in three months</w:t>
      </w:r>
    </w:p>
    <w:p w14:paraId="3A1E5F55" w14:textId="77777777" w:rsidR="00167342" w:rsidRDefault="00167342" w:rsidP="00167342">
      <w:pPr>
        <w:pStyle w:val="NoteParagraph"/>
        <w:numPr>
          <w:ilvl w:val="0"/>
          <w:numId w:val="60"/>
        </w:numPr>
        <w:ind w:left="1440"/>
        <w:rPr>
          <w:lang w:val="en-US"/>
        </w:rPr>
      </w:pPr>
      <w:r w:rsidRPr="00167342">
        <w:rPr>
          <w:lang w:val="en-US"/>
        </w:rPr>
        <w:t xml:space="preserve">If country of company is </w:t>
      </w:r>
      <w:r w:rsidRPr="00167342">
        <w:rPr>
          <w:b/>
          <w:lang w:val="en-US"/>
        </w:rPr>
        <w:t>SA</w:t>
      </w:r>
      <w:r w:rsidRPr="00167342">
        <w:rPr>
          <w:lang w:val="en-US"/>
        </w:rPr>
        <w:t xml:space="preserve">: for a non-Saudi national, any of the maintained work permit documents is getting expired </w:t>
      </w:r>
      <w:r>
        <w:rPr>
          <w:lang w:val="en-US"/>
        </w:rPr>
        <w:t>in three months</w:t>
      </w:r>
    </w:p>
    <w:p w14:paraId="3A3C0962" w14:textId="77777777" w:rsidR="00167342" w:rsidRDefault="00167342" w:rsidP="00167342">
      <w:pPr>
        <w:pStyle w:val="NoteParagraph"/>
        <w:ind w:left="1080"/>
        <w:rPr>
          <w:lang w:val="en-US"/>
        </w:rPr>
      </w:pPr>
      <w:r>
        <w:rPr>
          <w:lang w:val="en-US"/>
        </w:rPr>
        <w:t xml:space="preserve">In most of the above enumerated countries, the employee is responsible for keeping his or her work permit information up-to-date in the system; refer to test script of scope item </w:t>
      </w:r>
      <w:r w:rsidRPr="00167342">
        <w:rPr>
          <w:rFonts w:ascii="BentonSans Book Italic" w:hAnsi="BentonSans Book Italic"/>
          <w:lang w:val="en-US"/>
        </w:rPr>
        <w:t>Data Change</w:t>
      </w:r>
      <w:r w:rsidRPr="00167342">
        <w:rPr>
          <w:rStyle w:val="SAPScreenElement"/>
          <w:color w:val="auto"/>
          <w:lang w:val="en-US"/>
        </w:rPr>
        <w:t xml:space="preserve"> </w:t>
      </w:r>
      <w:r w:rsidRPr="00167342">
        <w:rPr>
          <w:rFonts w:ascii="BentonSans Book Italic" w:hAnsi="BentonSans Book Italic"/>
          <w:lang w:val="en-US"/>
        </w:rPr>
        <w:t xml:space="preserve">Employee File </w:t>
      </w:r>
      <w:r w:rsidRPr="00167342">
        <w:rPr>
          <w:rStyle w:val="SAPScreenElement"/>
          <w:color w:val="auto"/>
          <w:lang w:val="en-US"/>
        </w:rPr>
        <w:t>(FJ5)</w:t>
      </w:r>
      <w:r w:rsidRPr="00167342">
        <w:rPr>
          <w:lang w:val="en-US"/>
        </w:rPr>
        <w:t xml:space="preserve">, chapter </w:t>
      </w:r>
      <w:r w:rsidRPr="00167342">
        <w:rPr>
          <w:rStyle w:val="SAPScreenElement"/>
          <w:color w:val="auto"/>
          <w:lang w:val="en-US"/>
        </w:rPr>
        <w:t>Maintenance of Employee’s Work Eligibility Data</w:t>
      </w:r>
      <w:r w:rsidRPr="00167342">
        <w:rPr>
          <w:lang w:val="en-US"/>
        </w:rPr>
        <w:t xml:space="preserve">, for more </w:t>
      </w:r>
      <w:r>
        <w:rPr>
          <w:lang w:val="en-US"/>
        </w:rPr>
        <w:t>details.</w:t>
      </w:r>
      <w:commentRangeEnd w:id="2723"/>
      <w:r>
        <w:rPr>
          <w:rStyle w:val="CommentReference"/>
        </w:rPr>
        <w:commentReference w:id="2723"/>
      </w:r>
      <w:commentRangeEnd w:id="2724"/>
      <w:r w:rsidR="00262425">
        <w:rPr>
          <w:rStyle w:val="CommentReference"/>
        </w:rPr>
        <w:commentReference w:id="2724"/>
      </w:r>
    </w:p>
    <w:p w14:paraId="7B32EDFD" w14:textId="77777777" w:rsidR="00167342" w:rsidRPr="00167342" w:rsidRDefault="00167342" w:rsidP="00C018AB">
      <w:pPr>
        <w:pStyle w:val="NoteParagraph"/>
        <w:ind w:left="720"/>
        <w:rPr>
          <w:strike/>
          <w:lang w:val="en-US"/>
        </w:rPr>
      </w:pPr>
    </w:p>
    <w:p w14:paraId="5446A977" w14:textId="77777777" w:rsidR="00C018AB" w:rsidRPr="00262AA6" w:rsidRDefault="00C018AB" w:rsidP="00C018AB">
      <w:pPr>
        <w:pStyle w:val="SAPNoteHeading"/>
        <w:ind w:left="720"/>
        <w:rPr>
          <w:lang w:val="en-US"/>
          <w:rPrChange w:id="2725" w:author="Author" w:date="2018-02-22T10:56:00Z">
            <w:rPr>
              <w:highlight w:val="cyan"/>
              <w:lang w:val="en-US"/>
            </w:rPr>
          </w:rPrChange>
        </w:rPr>
      </w:pPr>
      <w:commentRangeStart w:id="2726"/>
      <w:r w:rsidRPr="00262AA6">
        <w:rPr>
          <w:noProof/>
          <w:lang w:val="en-US"/>
          <w:rPrChange w:id="2727" w:author="Author" w:date="2018-02-22T10:56:00Z">
            <w:rPr>
              <w:noProof/>
              <w:highlight w:val="cyan"/>
              <w:lang w:val="en-US"/>
            </w:rPr>
          </w:rPrChange>
        </w:rPr>
        <w:drawing>
          <wp:inline distT="0" distB="0" distL="0" distR="0" wp14:anchorId="799415E0" wp14:editId="41182E15">
            <wp:extent cx="228600" cy="22860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62AA6">
        <w:rPr>
          <w:lang w:val="en-US"/>
          <w:rPrChange w:id="2728" w:author="Author" w:date="2018-02-22T10:56:00Z">
            <w:rPr>
              <w:highlight w:val="cyan"/>
              <w:lang w:val="en-US"/>
            </w:rPr>
          </w:rPrChange>
        </w:rPr>
        <w:t xml:space="preserve"> Note</w:t>
      </w:r>
    </w:p>
    <w:p w14:paraId="35E02C59" w14:textId="60131F05" w:rsidR="00C018AB" w:rsidRPr="00262AA6" w:rsidRDefault="00232F2F" w:rsidP="00C018AB">
      <w:pPr>
        <w:ind w:left="720"/>
        <w:rPr>
          <w:rFonts w:asciiTheme="minorHAnsi" w:eastAsiaTheme="minorHAnsi" w:hAnsiTheme="minorHAnsi"/>
          <w:sz w:val="22"/>
          <w:szCs w:val="22"/>
          <w:lang w:val="en-US"/>
          <w:rPrChange w:id="2729" w:author="Author" w:date="2018-02-22T10:56:00Z">
            <w:rPr>
              <w:rFonts w:asciiTheme="minorHAnsi" w:eastAsiaTheme="minorHAnsi" w:hAnsiTheme="minorHAnsi"/>
              <w:sz w:val="22"/>
              <w:szCs w:val="22"/>
              <w:highlight w:val="cyan"/>
              <w:lang w:val="en-US"/>
            </w:rPr>
          </w:rPrChange>
        </w:rPr>
      </w:pPr>
      <w:ins w:id="2730" w:author="Author" w:date="2018-02-05T09:50:00Z">
        <w:r w:rsidRPr="00D90D0A">
          <w:rPr>
            <w:rStyle w:val="SAPEmphasis"/>
            <w:lang w:val="en-US"/>
          </w:rPr>
          <w:t>In case of country</w:t>
        </w:r>
        <w:r w:rsidRPr="00262AA6">
          <w:rPr>
            <w:lang w:val="en-US"/>
            <w:rPrChange w:id="2731" w:author="Author" w:date="2018-02-22T10:56:00Z">
              <w:rPr>
                <w:highlight w:val="cyan"/>
                <w:lang w:val="en-US"/>
              </w:rPr>
            </w:rPrChange>
          </w:rPr>
          <w:t xml:space="preserve"> </w:t>
        </w:r>
        <w:r w:rsidRPr="00262AA6">
          <w:rPr>
            <w:b/>
            <w:lang w:val="en-US"/>
            <w:rPrChange w:id="2732" w:author="Author" w:date="2018-02-22T10:56:00Z">
              <w:rPr>
                <w:b/>
                <w:highlight w:val="cyan"/>
                <w:lang w:val="en-US"/>
              </w:rPr>
            </w:rPrChange>
          </w:rPr>
          <w:t>AU</w:t>
        </w:r>
        <w:r w:rsidRPr="00262AA6">
          <w:rPr>
            <w:lang w:val="en-US"/>
            <w:rPrChange w:id="2733" w:author="Author" w:date="2018-02-22T10:56:00Z">
              <w:rPr>
                <w:highlight w:val="cyan"/>
                <w:lang w:val="en-US"/>
              </w:rPr>
            </w:rPrChange>
          </w:rPr>
          <w:t xml:space="preserve">, if </w:t>
        </w:r>
      </w:ins>
      <w:del w:id="2734" w:author="Author" w:date="2018-02-05T09:50:00Z">
        <w:r w:rsidR="00C018AB" w:rsidRPr="00262AA6" w:rsidDel="00232F2F">
          <w:rPr>
            <w:lang w:val="en-US"/>
            <w:rPrChange w:id="2735" w:author="Author" w:date="2018-02-22T10:56:00Z">
              <w:rPr>
                <w:highlight w:val="cyan"/>
                <w:lang w:val="en-US"/>
              </w:rPr>
            </w:rPrChange>
          </w:rPr>
          <w:delText xml:space="preserve">In case </w:delText>
        </w:r>
      </w:del>
      <w:r w:rsidR="00C018AB" w:rsidRPr="00262AA6">
        <w:rPr>
          <w:lang w:val="en-US"/>
          <w:rPrChange w:id="2736" w:author="Author" w:date="2018-02-22T10:56:00Z">
            <w:rPr>
              <w:highlight w:val="cyan"/>
              <w:lang w:val="en-US"/>
            </w:rPr>
          </w:rPrChange>
        </w:rPr>
        <w:t xml:space="preserve">corrections in the </w:t>
      </w:r>
      <w:r w:rsidR="00C018AB" w:rsidRPr="00262AA6">
        <w:rPr>
          <w:rStyle w:val="SAPScreenElement"/>
          <w:lang w:val="en-US"/>
          <w:rPrChange w:id="2737" w:author="Author" w:date="2018-02-22T10:56:00Z">
            <w:rPr>
              <w:rStyle w:val="SAPScreenElement"/>
              <w:highlight w:val="cyan"/>
              <w:lang w:val="en-US"/>
            </w:rPr>
          </w:rPrChange>
        </w:rPr>
        <w:t xml:space="preserve">Job Information </w:t>
      </w:r>
      <w:r w:rsidR="00C018AB" w:rsidRPr="00262AA6">
        <w:rPr>
          <w:lang w:val="en-US"/>
          <w:rPrChange w:id="2738" w:author="Author" w:date="2018-02-22T10:56:00Z">
            <w:rPr>
              <w:highlight w:val="cyan"/>
              <w:lang w:val="en-US"/>
            </w:rPr>
          </w:rPrChange>
        </w:rPr>
        <w:t xml:space="preserve">or </w:t>
      </w:r>
      <w:r w:rsidR="00C018AB" w:rsidRPr="00262AA6">
        <w:rPr>
          <w:rStyle w:val="SAPScreenElement"/>
          <w:lang w:val="en-US"/>
          <w:rPrChange w:id="2739" w:author="Author" w:date="2018-02-22T10:56:00Z">
            <w:rPr>
              <w:rStyle w:val="SAPScreenElement"/>
              <w:highlight w:val="cyan"/>
              <w:lang w:val="en-US"/>
            </w:rPr>
          </w:rPrChange>
        </w:rPr>
        <w:t>Organizational Information</w:t>
      </w:r>
      <w:r w:rsidR="00C018AB" w:rsidRPr="00262AA6">
        <w:rPr>
          <w:lang w:val="en-US"/>
          <w:rPrChange w:id="2740" w:author="Author" w:date="2018-02-22T10:56:00Z">
            <w:rPr>
              <w:highlight w:val="cyan"/>
              <w:lang w:val="en-US"/>
            </w:rPr>
          </w:rPrChange>
        </w:rPr>
        <w:t xml:space="preserve"> subsections of the rehired employee record need to be made, the HR Administrator can perform these as follows: select the </w:t>
      </w:r>
      <w:r w:rsidR="00C018AB" w:rsidRPr="00262AA6">
        <w:rPr>
          <w:rStyle w:val="SAPScreenElement"/>
          <w:lang w:val="en-US"/>
          <w:rPrChange w:id="2741" w:author="Author" w:date="2018-02-22T10:56:00Z">
            <w:rPr>
              <w:rStyle w:val="SAPScreenElement"/>
              <w:highlight w:val="cyan"/>
              <w:lang w:val="en-US"/>
            </w:rPr>
          </w:rPrChange>
        </w:rPr>
        <w:t>Clock (History)</w:t>
      </w:r>
      <w:r w:rsidR="00C018AB" w:rsidRPr="00262AA6">
        <w:rPr>
          <w:lang w:val="en-US"/>
          <w:rPrChange w:id="2742" w:author="Author" w:date="2018-02-22T10:56:00Z">
            <w:rPr>
              <w:highlight w:val="cyan"/>
              <w:lang w:val="en-US"/>
            </w:rPr>
          </w:rPrChange>
        </w:rPr>
        <w:t xml:space="preserve"> icon next to the </w:t>
      </w:r>
      <w:r w:rsidR="00C018AB" w:rsidRPr="00262AA6">
        <w:rPr>
          <w:rStyle w:val="SAPScreenElement"/>
          <w:lang w:val="en-US"/>
          <w:rPrChange w:id="2743" w:author="Author" w:date="2018-02-22T10:56:00Z">
            <w:rPr>
              <w:rStyle w:val="SAPScreenElement"/>
              <w:highlight w:val="cyan"/>
              <w:lang w:val="en-US"/>
            </w:rPr>
          </w:rPrChange>
        </w:rPr>
        <w:t>Job Information</w:t>
      </w:r>
      <w:r w:rsidR="00C018AB" w:rsidRPr="00262AA6">
        <w:rPr>
          <w:lang w:val="en-US"/>
          <w:rPrChange w:id="2744" w:author="Author" w:date="2018-02-22T10:56:00Z">
            <w:rPr>
              <w:highlight w:val="cyan"/>
              <w:lang w:val="en-US"/>
            </w:rPr>
          </w:rPrChange>
        </w:rPr>
        <w:t xml:space="preserve"> block. In the </w:t>
      </w:r>
      <w:r w:rsidR="00C018AB" w:rsidRPr="00262AA6">
        <w:rPr>
          <w:rStyle w:val="SAPScreenElement"/>
          <w:lang w:val="en-US"/>
          <w:rPrChange w:id="2745" w:author="Author" w:date="2018-02-22T10:56:00Z">
            <w:rPr>
              <w:rStyle w:val="SAPScreenElement"/>
              <w:highlight w:val="cyan"/>
              <w:lang w:val="en-US"/>
            </w:rPr>
          </w:rPrChange>
        </w:rPr>
        <w:t>Change History</w:t>
      </w:r>
      <w:r w:rsidR="00C018AB" w:rsidRPr="00262AA6">
        <w:rPr>
          <w:lang w:val="en-US"/>
          <w:rPrChange w:id="2746" w:author="Author" w:date="2018-02-22T10:56:00Z">
            <w:rPr>
              <w:highlight w:val="cyan"/>
              <w:lang w:val="en-US"/>
            </w:rPr>
          </w:rPrChange>
        </w:rPr>
        <w:t xml:space="preserve"> part of the upcoming dialog box, select the appropriate </w:t>
      </w:r>
      <w:r w:rsidR="00C018AB" w:rsidRPr="00262AA6">
        <w:rPr>
          <w:rStyle w:val="SAPScreenElement"/>
          <w:color w:val="000000"/>
          <w:lang w:val="en-US"/>
          <w:rPrChange w:id="2747" w:author="Author" w:date="2018-02-22T10:56:00Z">
            <w:rPr>
              <w:rStyle w:val="SAPScreenElement"/>
              <w:color w:val="000000"/>
              <w:highlight w:val="cyan"/>
              <w:lang w:val="en-US"/>
            </w:rPr>
          </w:rPrChange>
        </w:rPr>
        <w:t>Rehire</w:t>
      </w:r>
      <w:r w:rsidR="00C018AB" w:rsidRPr="00262AA6">
        <w:rPr>
          <w:lang w:val="en-US"/>
          <w:rPrChange w:id="2748" w:author="Author" w:date="2018-02-22T10:56:00Z">
            <w:rPr>
              <w:highlight w:val="cyan"/>
              <w:lang w:val="en-US"/>
            </w:rPr>
          </w:rPrChange>
        </w:rPr>
        <w:t xml:space="preserve"> record and choose the </w:t>
      </w:r>
      <w:r w:rsidR="00C018AB" w:rsidRPr="00262AA6">
        <w:rPr>
          <w:rStyle w:val="SAPScreenElement"/>
          <w:lang w:val="en-US"/>
          <w:rPrChange w:id="2749" w:author="Author" w:date="2018-02-22T10:56:00Z">
            <w:rPr>
              <w:rStyle w:val="SAPScreenElement"/>
              <w:highlight w:val="cyan"/>
              <w:lang w:val="en-US"/>
            </w:rPr>
          </w:rPrChange>
        </w:rPr>
        <w:t>Edit</w:t>
      </w:r>
      <w:r w:rsidR="00C018AB" w:rsidRPr="00262AA6">
        <w:rPr>
          <w:lang w:val="en-US"/>
          <w:rPrChange w:id="2750" w:author="Author" w:date="2018-02-22T10:56:00Z">
            <w:rPr>
              <w:highlight w:val="cyan"/>
              <w:lang w:val="en-US"/>
            </w:rPr>
          </w:rPrChange>
        </w:rPr>
        <w:t xml:space="preserve"> button. In the </w:t>
      </w:r>
      <w:r w:rsidR="00C018AB" w:rsidRPr="00262AA6">
        <w:rPr>
          <w:rStyle w:val="SAPScreenElement"/>
          <w:lang w:val="en-US"/>
          <w:rPrChange w:id="2751" w:author="Author" w:date="2018-02-22T10:56:00Z">
            <w:rPr>
              <w:rStyle w:val="SAPScreenElement"/>
              <w:highlight w:val="cyan"/>
              <w:lang w:val="en-US"/>
            </w:rPr>
          </w:rPrChange>
        </w:rPr>
        <w:t>When would you like your changes to take effect?</w:t>
      </w:r>
      <w:r w:rsidR="00C018AB" w:rsidRPr="00262AA6">
        <w:rPr>
          <w:lang w:val="en-US"/>
          <w:rPrChange w:id="2752" w:author="Author" w:date="2018-02-22T10:56:00Z">
            <w:rPr>
              <w:highlight w:val="cyan"/>
              <w:lang w:val="en-US"/>
            </w:rPr>
          </w:rPrChange>
        </w:rPr>
        <w:t xml:space="preserve"> field, enter the rehiring date and make the appropriate corrections. It is recommended to add in the </w:t>
      </w:r>
      <w:r w:rsidR="00C018AB" w:rsidRPr="00262AA6">
        <w:rPr>
          <w:rStyle w:val="SAPScreenElement"/>
          <w:lang w:val="en-US"/>
          <w:rPrChange w:id="2753" w:author="Author" w:date="2018-02-22T10:56:00Z">
            <w:rPr>
              <w:rStyle w:val="SAPScreenElement"/>
              <w:highlight w:val="cyan"/>
              <w:lang w:val="en-US"/>
            </w:rPr>
          </w:rPrChange>
        </w:rPr>
        <w:t>Notes</w:t>
      </w:r>
      <w:r w:rsidR="00C018AB" w:rsidRPr="00262AA6">
        <w:rPr>
          <w:lang w:val="en-US"/>
          <w:rPrChange w:id="2754" w:author="Author" w:date="2018-02-22T10:56:00Z">
            <w:rPr>
              <w:highlight w:val="cyan"/>
              <w:lang w:val="en-US"/>
            </w:rPr>
          </w:rPrChange>
        </w:rPr>
        <w:t xml:space="preserve"> field details to the correction performed.</w:t>
      </w:r>
    </w:p>
    <w:p w14:paraId="7412354F" w14:textId="77777777" w:rsidR="00C018AB" w:rsidRPr="003A18EB" w:rsidRDefault="00C018AB" w:rsidP="00C018AB">
      <w:pPr>
        <w:ind w:left="720"/>
        <w:rPr>
          <w:lang w:val="en-US"/>
        </w:rPr>
      </w:pPr>
      <w:r w:rsidRPr="00262AA6">
        <w:rPr>
          <w:lang w:val="en-US"/>
          <w:rPrChange w:id="2755" w:author="Author" w:date="2018-02-22T10:56:00Z">
            <w:rPr>
              <w:highlight w:val="cyan"/>
              <w:lang w:val="en-US"/>
            </w:rPr>
          </w:rPrChange>
        </w:rPr>
        <w:t xml:space="preserve">In case corrections have been performed to fields, which influence the pay components (like, for example, pay scale group, pay scale level, FTE, etc.), you need to check the automatically updated values in the </w:t>
      </w:r>
      <w:r w:rsidRPr="00262AA6">
        <w:rPr>
          <w:rStyle w:val="SAPScreenElement"/>
          <w:lang w:val="en-US"/>
          <w:rPrChange w:id="2756" w:author="Author" w:date="2018-02-22T10:56:00Z">
            <w:rPr>
              <w:rStyle w:val="SAPScreenElement"/>
              <w:highlight w:val="cyan"/>
              <w:lang w:val="en-US"/>
            </w:rPr>
          </w:rPrChange>
        </w:rPr>
        <w:t>Compensation Information</w:t>
      </w:r>
      <w:r w:rsidRPr="00262AA6">
        <w:rPr>
          <w:lang w:val="en-US"/>
          <w:rPrChange w:id="2757" w:author="Author" w:date="2018-02-22T10:56:00Z">
            <w:rPr>
              <w:highlight w:val="cyan"/>
              <w:lang w:val="en-US"/>
            </w:rPr>
          </w:rPrChange>
        </w:rPr>
        <w:t xml:space="preserve"> and </w:t>
      </w:r>
      <w:r w:rsidRPr="00262AA6">
        <w:rPr>
          <w:rStyle w:val="SAPScreenElement"/>
          <w:lang w:val="en-US"/>
          <w:rPrChange w:id="2758" w:author="Author" w:date="2018-02-22T10:56:00Z">
            <w:rPr>
              <w:rStyle w:val="SAPScreenElement"/>
              <w:highlight w:val="cyan"/>
              <w:lang w:val="en-US"/>
            </w:rPr>
          </w:rPrChange>
        </w:rPr>
        <w:t>Compensation</w:t>
      </w:r>
      <w:r w:rsidRPr="00262AA6">
        <w:rPr>
          <w:lang w:val="en-US"/>
          <w:rPrChange w:id="2759" w:author="Author" w:date="2018-02-22T10:56:00Z">
            <w:rPr>
              <w:highlight w:val="cyan"/>
              <w:lang w:val="en-US"/>
            </w:rPr>
          </w:rPrChange>
        </w:rPr>
        <w:t xml:space="preserve"> blocks. In case the suggested values for </w:t>
      </w:r>
      <w:r w:rsidRPr="00262AA6">
        <w:rPr>
          <w:rStyle w:val="SAPScreenElement"/>
          <w:lang w:val="en-US"/>
          <w:rPrChange w:id="2760" w:author="Author" w:date="2018-02-22T10:56:00Z">
            <w:rPr>
              <w:rStyle w:val="SAPScreenElement"/>
              <w:highlight w:val="cyan"/>
              <w:lang w:val="en-US"/>
            </w:rPr>
          </w:rPrChange>
        </w:rPr>
        <w:t>Pay Group</w:t>
      </w:r>
      <w:r w:rsidRPr="00262AA6">
        <w:rPr>
          <w:lang w:val="en-US"/>
          <w:rPrChange w:id="2761" w:author="Author" w:date="2018-02-22T10:56:00Z">
            <w:rPr>
              <w:highlight w:val="cyan"/>
              <w:lang w:val="en-US"/>
            </w:rPr>
          </w:rPrChange>
        </w:rPr>
        <w:t xml:space="preserve"> and </w:t>
      </w:r>
      <w:r w:rsidRPr="00262AA6">
        <w:rPr>
          <w:rStyle w:val="SAPScreenElement"/>
          <w:lang w:val="en-US"/>
          <w:rPrChange w:id="2762" w:author="Author" w:date="2018-02-22T10:56:00Z">
            <w:rPr>
              <w:rStyle w:val="SAPScreenElement"/>
              <w:highlight w:val="cyan"/>
              <w:lang w:val="en-US"/>
            </w:rPr>
          </w:rPrChange>
        </w:rPr>
        <w:t>(Pay Component)</w:t>
      </w:r>
      <w:r w:rsidRPr="00262AA6">
        <w:rPr>
          <w:lang w:val="en-US"/>
          <w:rPrChange w:id="2763" w:author="Author" w:date="2018-02-22T10:56:00Z">
            <w:rPr>
              <w:highlight w:val="cyan"/>
              <w:lang w:val="en-US"/>
            </w:rPr>
          </w:rPrChange>
        </w:rPr>
        <w:t xml:space="preserve"> </w:t>
      </w:r>
      <w:r w:rsidRPr="00262AA6">
        <w:rPr>
          <w:rStyle w:val="SAPScreenElement"/>
          <w:lang w:val="en-US"/>
          <w:rPrChange w:id="2764" w:author="Author" w:date="2018-02-22T10:56:00Z">
            <w:rPr>
              <w:rStyle w:val="SAPScreenElement"/>
              <w:highlight w:val="cyan"/>
              <w:lang w:val="en-US"/>
            </w:rPr>
          </w:rPrChange>
        </w:rPr>
        <w:t>Frequency</w:t>
      </w:r>
      <w:r w:rsidRPr="00262AA6">
        <w:rPr>
          <w:lang w:val="en-US"/>
          <w:rPrChange w:id="2765" w:author="Author" w:date="2018-02-22T10:56:00Z">
            <w:rPr>
              <w:highlight w:val="cyan"/>
              <w:lang w:val="en-US"/>
            </w:rPr>
          </w:rPrChange>
        </w:rPr>
        <w:t xml:space="preserve"> do not fit to each other, you need to adapt this manually. To do so, select the </w:t>
      </w:r>
      <w:r w:rsidRPr="00262AA6">
        <w:rPr>
          <w:rStyle w:val="SAPScreenElement"/>
          <w:lang w:val="en-US"/>
          <w:rPrChange w:id="2766" w:author="Author" w:date="2018-02-22T10:56:00Z">
            <w:rPr>
              <w:rStyle w:val="SAPScreenElement"/>
              <w:highlight w:val="cyan"/>
              <w:lang w:val="en-US"/>
            </w:rPr>
          </w:rPrChange>
        </w:rPr>
        <w:t>Clock (History)</w:t>
      </w:r>
      <w:r w:rsidRPr="00262AA6">
        <w:rPr>
          <w:lang w:val="en-US"/>
          <w:rPrChange w:id="2767" w:author="Author" w:date="2018-02-22T10:56:00Z">
            <w:rPr>
              <w:highlight w:val="cyan"/>
              <w:lang w:val="en-US"/>
            </w:rPr>
          </w:rPrChange>
        </w:rPr>
        <w:t xml:space="preserve"> icon next to the </w:t>
      </w:r>
      <w:r w:rsidRPr="00262AA6">
        <w:rPr>
          <w:rStyle w:val="SAPScreenElement"/>
          <w:lang w:val="en-US"/>
          <w:rPrChange w:id="2768" w:author="Author" w:date="2018-02-22T10:56:00Z">
            <w:rPr>
              <w:rStyle w:val="SAPScreenElement"/>
              <w:highlight w:val="cyan"/>
              <w:lang w:val="en-US"/>
            </w:rPr>
          </w:rPrChange>
        </w:rPr>
        <w:t>Compensation Information</w:t>
      </w:r>
      <w:r w:rsidRPr="00262AA6">
        <w:rPr>
          <w:lang w:val="en-US"/>
          <w:rPrChange w:id="2769" w:author="Author" w:date="2018-02-22T10:56:00Z">
            <w:rPr>
              <w:highlight w:val="cyan"/>
              <w:lang w:val="en-US"/>
            </w:rPr>
          </w:rPrChange>
        </w:rPr>
        <w:t xml:space="preserve"> block. In the </w:t>
      </w:r>
      <w:r w:rsidRPr="00262AA6">
        <w:rPr>
          <w:rStyle w:val="SAPScreenElement"/>
          <w:lang w:val="en-US"/>
          <w:rPrChange w:id="2770" w:author="Author" w:date="2018-02-22T10:56:00Z">
            <w:rPr>
              <w:rStyle w:val="SAPScreenElement"/>
              <w:highlight w:val="cyan"/>
              <w:lang w:val="en-US"/>
            </w:rPr>
          </w:rPrChange>
        </w:rPr>
        <w:t>Change History</w:t>
      </w:r>
      <w:r w:rsidRPr="00262AA6">
        <w:rPr>
          <w:lang w:val="en-US"/>
          <w:rPrChange w:id="2771" w:author="Author" w:date="2018-02-22T10:56:00Z">
            <w:rPr>
              <w:highlight w:val="cyan"/>
              <w:lang w:val="en-US"/>
            </w:rPr>
          </w:rPrChange>
        </w:rPr>
        <w:t xml:space="preserve"> part of the upcoming </w:t>
      </w:r>
      <w:r w:rsidRPr="00262AA6">
        <w:rPr>
          <w:rStyle w:val="SAPScreenElement"/>
          <w:lang w:val="en-US"/>
          <w:rPrChange w:id="2772" w:author="Author" w:date="2018-02-22T10:56:00Z">
            <w:rPr>
              <w:rStyle w:val="SAPScreenElement"/>
              <w:highlight w:val="cyan"/>
              <w:lang w:val="en-US"/>
            </w:rPr>
          </w:rPrChange>
        </w:rPr>
        <w:t>Compensation Information Changes</w:t>
      </w:r>
      <w:r w:rsidRPr="00262AA6">
        <w:rPr>
          <w:lang w:val="en-US"/>
          <w:rPrChange w:id="2773" w:author="Author" w:date="2018-02-22T10:56:00Z">
            <w:rPr>
              <w:highlight w:val="cyan"/>
              <w:lang w:val="en-US"/>
            </w:rPr>
          </w:rPrChange>
        </w:rPr>
        <w:t xml:space="preserve"> dialog box, select the appropriate </w:t>
      </w:r>
      <w:r w:rsidRPr="00262AA6">
        <w:rPr>
          <w:rStyle w:val="SAPScreenElement"/>
          <w:color w:val="000000"/>
          <w:lang w:val="en-US"/>
          <w:rPrChange w:id="2774" w:author="Author" w:date="2018-02-22T10:56:00Z">
            <w:rPr>
              <w:rStyle w:val="SAPScreenElement"/>
              <w:color w:val="000000"/>
              <w:highlight w:val="cyan"/>
              <w:lang w:val="en-US"/>
            </w:rPr>
          </w:rPrChange>
        </w:rPr>
        <w:t>Rehire</w:t>
      </w:r>
      <w:r w:rsidRPr="00262AA6">
        <w:rPr>
          <w:lang w:val="en-US"/>
          <w:rPrChange w:id="2775" w:author="Author" w:date="2018-02-22T10:56:00Z">
            <w:rPr>
              <w:highlight w:val="cyan"/>
              <w:lang w:val="en-US"/>
            </w:rPr>
          </w:rPrChange>
        </w:rPr>
        <w:t xml:space="preserve"> record and choose the </w:t>
      </w:r>
      <w:r w:rsidRPr="00262AA6">
        <w:rPr>
          <w:rStyle w:val="SAPScreenElement"/>
          <w:lang w:val="en-US"/>
          <w:rPrChange w:id="2776" w:author="Author" w:date="2018-02-22T10:56:00Z">
            <w:rPr>
              <w:rStyle w:val="SAPScreenElement"/>
              <w:highlight w:val="cyan"/>
              <w:lang w:val="en-US"/>
            </w:rPr>
          </w:rPrChange>
        </w:rPr>
        <w:t>Edit</w:t>
      </w:r>
      <w:r w:rsidRPr="00262AA6">
        <w:rPr>
          <w:lang w:val="en-US"/>
          <w:rPrChange w:id="2777" w:author="Author" w:date="2018-02-22T10:56:00Z">
            <w:rPr>
              <w:highlight w:val="cyan"/>
              <w:lang w:val="en-US"/>
            </w:rPr>
          </w:rPrChange>
        </w:rPr>
        <w:t xml:space="preserve"> button.</w:t>
      </w:r>
      <w:r w:rsidRPr="00262AA6">
        <w:rPr>
          <w:rStyle w:val="SAPScreenElement"/>
          <w:lang w:val="en-US"/>
          <w:rPrChange w:id="2778" w:author="Author" w:date="2018-02-22T10:56:00Z">
            <w:rPr>
              <w:rStyle w:val="SAPScreenElement"/>
              <w:highlight w:val="cyan"/>
              <w:lang w:val="en-US"/>
            </w:rPr>
          </w:rPrChange>
        </w:rPr>
        <w:t xml:space="preserve"> </w:t>
      </w:r>
      <w:r w:rsidRPr="00262AA6">
        <w:rPr>
          <w:lang w:val="en-US"/>
          <w:rPrChange w:id="2779" w:author="Author" w:date="2018-02-22T10:56:00Z">
            <w:rPr>
              <w:highlight w:val="cyan"/>
              <w:lang w:val="en-US"/>
            </w:rPr>
          </w:rPrChange>
        </w:rPr>
        <w:t xml:space="preserve">In the </w:t>
      </w:r>
      <w:r w:rsidRPr="00262AA6">
        <w:rPr>
          <w:rStyle w:val="SAPScreenElement"/>
          <w:lang w:val="en-US"/>
          <w:rPrChange w:id="2780" w:author="Author" w:date="2018-02-22T10:56:00Z">
            <w:rPr>
              <w:rStyle w:val="SAPScreenElement"/>
              <w:highlight w:val="cyan"/>
              <w:lang w:val="en-US"/>
            </w:rPr>
          </w:rPrChange>
        </w:rPr>
        <w:t>When would you like your changes to take effect?</w:t>
      </w:r>
      <w:r w:rsidRPr="00262AA6">
        <w:rPr>
          <w:lang w:val="en-US"/>
          <w:rPrChange w:id="2781" w:author="Author" w:date="2018-02-22T10:56:00Z">
            <w:rPr>
              <w:highlight w:val="cyan"/>
              <w:lang w:val="en-US"/>
            </w:rPr>
          </w:rPrChange>
        </w:rPr>
        <w:t xml:space="preserve"> field, enter the rehiring date and make the appropriate adaptions.</w:t>
      </w:r>
      <w:r w:rsidRPr="00262AA6">
        <w:rPr>
          <w:rStyle w:val="SAPScreenElement"/>
          <w:lang w:val="en-US"/>
          <w:rPrChange w:id="2782" w:author="Author" w:date="2018-02-22T10:56:00Z">
            <w:rPr>
              <w:rStyle w:val="SAPScreenElement"/>
              <w:highlight w:val="cyan"/>
              <w:lang w:val="en-US"/>
            </w:rPr>
          </w:rPrChange>
        </w:rPr>
        <w:t xml:space="preserve"> </w:t>
      </w:r>
      <w:r w:rsidRPr="00262AA6">
        <w:rPr>
          <w:lang w:val="en-US"/>
          <w:rPrChange w:id="2783" w:author="Author" w:date="2018-02-22T10:56:00Z">
            <w:rPr>
              <w:highlight w:val="cyan"/>
              <w:lang w:val="en-US"/>
            </w:rPr>
          </w:rPrChange>
        </w:rPr>
        <w:t xml:space="preserve">Make sure to adapt also the </w:t>
      </w:r>
      <w:r w:rsidRPr="00262AA6">
        <w:rPr>
          <w:rStyle w:val="SAPScreenElement"/>
          <w:lang w:val="en-US"/>
          <w:rPrChange w:id="2784" w:author="Author" w:date="2018-02-22T10:56:00Z">
            <w:rPr>
              <w:rStyle w:val="SAPScreenElement"/>
              <w:highlight w:val="cyan"/>
              <w:lang w:val="en-US"/>
            </w:rPr>
          </w:rPrChange>
        </w:rPr>
        <w:t>(Pay Component) Amount</w:t>
      </w:r>
      <w:r w:rsidRPr="00262AA6">
        <w:rPr>
          <w:lang w:val="en-US"/>
          <w:rPrChange w:id="2785" w:author="Author" w:date="2018-02-22T10:56:00Z">
            <w:rPr>
              <w:highlight w:val="cyan"/>
              <w:lang w:val="en-US"/>
            </w:rPr>
          </w:rPrChange>
        </w:rPr>
        <w:t xml:space="preserve"> in this case such that the annual salary of the employee is preserved.</w:t>
      </w:r>
      <w:commentRangeEnd w:id="2726"/>
      <w:r w:rsidRPr="00D90D0A">
        <w:rPr>
          <w:rStyle w:val="CommentReference"/>
        </w:rPr>
        <w:commentReference w:id="2726"/>
      </w:r>
    </w:p>
    <w:p w14:paraId="213BBBE8" w14:textId="77777777" w:rsidR="00ED57C9" w:rsidRPr="002326C1" w:rsidRDefault="00ED57C9" w:rsidP="00ED57C9">
      <w:pPr>
        <w:pStyle w:val="SAPKeyblockTitle"/>
        <w:rPr>
          <w:lang w:val="en-US"/>
        </w:rPr>
      </w:pPr>
      <w:r w:rsidRPr="002326C1">
        <w:rPr>
          <w:lang w:val="en-US"/>
        </w:rPr>
        <w:t xml:space="preserve">Result </w:t>
      </w:r>
    </w:p>
    <w:p w14:paraId="0BA467E2" w14:textId="2F23847C" w:rsidR="00ED57C9" w:rsidRPr="002326C1" w:rsidRDefault="00ED57C9" w:rsidP="00ED57C9">
      <w:pPr>
        <w:rPr>
          <w:lang w:val="en-US"/>
        </w:rPr>
      </w:pPr>
      <w:r w:rsidRPr="002326C1">
        <w:rPr>
          <w:lang w:val="en-US"/>
        </w:rPr>
        <w:t xml:space="preserve">The rehiring data of the employee has been entered into the system. </w:t>
      </w:r>
      <w:r w:rsidR="00E422AA" w:rsidRPr="002326C1">
        <w:rPr>
          <w:lang w:val="en-US"/>
        </w:rPr>
        <w:t>A</w:t>
      </w:r>
      <w:r w:rsidR="00E422AA" w:rsidRPr="002326C1">
        <w:rPr>
          <w:rFonts w:cs="Arial"/>
          <w:bCs/>
          <w:lang w:val="en-US"/>
        </w:rPr>
        <w:t>n email notification is sent out to both the 2</w:t>
      </w:r>
      <w:r w:rsidR="00E422AA" w:rsidRPr="002326C1">
        <w:rPr>
          <w:rFonts w:cs="Arial"/>
          <w:bCs/>
          <w:vertAlign w:val="superscript"/>
          <w:lang w:val="en-US"/>
        </w:rPr>
        <w:t>nd</w:t>
      </w:r>
      <w:r w:rsidR="00E422AA" w:rsidRPr="002326C1">
        <w:rPr>
          <w:rFonts w:cs="Arial"/>
          <w:bCs/>
          <w:lang w:val="en-US"/>
        </w:rPr>
        <w:t xml:space="preserve"> level manager and HR </w:t>
      </w:r>
      <w:r w:rsidR="00E422AA" w:rsidRPr="002326C1">
        <w:rPr>
          <w:lang w:val="en-US"/>
        </w:rPr>
        <w:t xml:space="preserve">business partner </w:t>
      </w:r>
      <w:r w:rsidR="00E422AA" w:rsidRPr="002326C1">
        <w:rPr>
          <w:rFonts w:cs="Arial"/>
          <w:bCs/>
          <w:lang w:val="en-US"/>
        </w:rPr>
        <w:t>of the employee.</w:t>
      </w:r>
    </w:p>
    <w:p w14:paraId="76E98B1E" w14:textId="7B1DC515" w:rsidR="001915AA" w:rsidRPr="002326C1" w:rsidRDefault="001A30EB" w:rsidP="00924061">
      <w:pPr>
        <w:rPr>
          <w:noProof/>
          <w:lang w:val="en-US" w:eastAsia="zh-CN"/>
        </w:rPr>
      </w:pPr>
      <w:r w:rsidRPr="002326C1">
        <w:rPr>
          <w:b/>
          <w:lang w:val="en-US"/>
        </w:rPr>
        <w:t>If integration with Employee Central Payroll is in place</w:t>
      </w:r>
      <w:r w:rsidRPr="002326C1">
        <w:rPr>
          <w:lang w:val="en-US"/>
        </w:rPr>
        <w:t xml:space="preserve">, the rehiring data and payment information of the employee are replicated to Employee Central Payroll. In order to check the correctness of the replicated data, proceed as described in test script of scope item </w:t>
      </w:r>
      <w:r w:rsidRPr="002326C1">
        <w:rPr>
          <w:rFonts w:ascii="BentonSans Book Italic" w:hAnsi="BentonSans Book Italic"/>
          <w:lang w:val="en-US"/>
        </w:rPr>
        <w:t>Integration with SAP SuccessFactors Employee Central Payroll</w:t>
      </w:r>
      <w:r w:rsidRPr="002326C1">
        <w:rPr>
          <w:rStyle w:val="SAPScreenElement"/>
          <w:color w:val="auto"/>
          <w:lang w:val="en-US"/>
        </w:rPr>
        <w:t xml:space="preserve"> (15O)</w:t>
      </w:r>
      <w:r w:rsidRPr="002326C1">
        <w:rPr>
          <w:lang w:val="en-US"/>
        </w:rPr>
        <w:t>. In order to run a correct payroll in Employee Central Payroll, additional payroll-relevant data needs to be maintained for the employee</w:t>
      </w:r>
      <w:del w:id="2786" w:author="Author" w:date="2018-02-22T10:56:00Z">
        <w:r w:rsidRPr="00924061" w:rsidDel="00262AA6">
          <w:rPr>
            <w:strike/>
            <w:lang w:val="en-US"/>
          </w:rPr>
          <w:delText xml:space="preserve">, like tax data </w:delText>
        </w:r>
        <w:commentRangeStart w:id="2787"/>
        <w:r w:rsidRPr="00924061" w:rsidDel="00262AA6">
          <w:rPr>
            <w:strike/>
            <w:lang w:val="en-US"/>
          </w:rPr>
          <w:delText>or contract data</w:delText>
        </w:r>
        <w:commentRangeEnd w:id="2787"/>
        <w:r w:rsidR="0077366D" w:rsidRPr="00924061" w:rsidDel="00262AA6">
          <w:rPr>
            <w:rStyle w:val="CommentReference"/>
            <w:strike/>
          </w:rPr>
          <w:commentReference w:id="2787"/>
        </w:r>
        <w:r w:rsidRPr="00924061" w:rsidDel="00262AA6">
          <w:rPr>
            <w:strike/>
            <w:lang w:val="en-US"/>
          </w:rPr>
          <w:delText>. Depending on specific law requirements, different tax types need to be maintained</w:delText>
        </w:r>
      </w:del>
      <w:r w:rsidRPr="002326C1">
        <w:rPr>
          <w:lang w:val="en-US"/>
        </w:rPr>
        <w:t xml:space="preserve">. For this refer also to the test script of scope item </w:t>
      </w:r>
      <w:r w:rsidRPr="002326C1">
        <w:rPr>
          <w:rFonts w:ascii="BentonSans Book Italic" w:hAnsi="BentonSans Book Italic"/>
          <w:lang w:val="en-US"/>
        </w:rPr>
        <w:t>Integration with SAP SuccessFactors Employee Central Payroll</w:t>
      </w:r>
      <w:r w:rsidRPr="002326C1">
        <w:rPr>
          <w:rStyle w:val="SAPScreenElement"/>
          <w:color w:val="auto"/>
          <w:lang w:val="en-US"/>
        </w:rPr>
        <w:t xml:space="preserve"> (15O)</w:t>
      </w:r>
      <w:r w:rsidRPr="002326C1">
        <w:rPr>
          <w:lang w:val="en-US"/>
        </w:rPr>
        <w:t xml:space="preserve">, process step </w:t>
      </w:r>
      <w:r w:rsidRPr="002326C1">
        <w:rPr>
          <w:rFonts w:ascii="BentonSans Book Italic" w:hAnsi="BentonSans Book Italic"/>
          <w:lang w:val="en-US"/>
        </w:rPr>
        <w:t>Maintaining Payroll-Relevant Employee Data</w:t>
      </w:r>
      <w:r w:rsidRPr="002326C1">
        <w:rPr>
          <w:lang w:val="en-US"/>
        </w:rPr>
        <w:t>, where</w:t>
      </w:r>
      <w:r w:rsidRPr="002326C1">
        <w:rPr>
          <w:rStyle w:val="SAPScreenElement"/>
          <w:lang w:val="en-US"/>
        </w:rPr>
        <w:t xml:space="preserve"> </w:t>
      </w:r>
      <w:ins w:id="2788" w:author="Author" w:date="2018-02-05T11:56:00Z">
        <w:r w:rsidR="00924061" w:rsidRPr="0033437B">
          <w:rPr>
            <w:lang w:val="en-US"/>
          </w:rPr>
          <w:t xml:space="preserve">the maintenance procedure for different payroll-relevant data </w:t>
        </w:r>
      </w:ins>
      <w:del w:id="2789" w:author="Author" w:date="2018-02-05T11:56:00Z">
        <w:r w:rsidRPr="002326C1" w:rsidDel="00924061">
          <w:rPr>
            <w:lang w:val="en-US"/>
          </w:rPr>
          <w:delText xml:space="preserve">a </w:delText>
        </w:r>
        <w:commentRangeStart w:id="2790"/>
        <w:r w:rsidRPr="0077366D" w:rsidDel="00924061">
          <w:rPr>
            <w:highlight w:val="yellow"/>
            <w:lang w:val="en-US"/>
          </w:rPr>
          <w:delText>general</w:delText>
        </w:r>
        <w:r w:rsidRPr="002326C1" w:rsidDel="00924061">
          <w:rPr>
            <w:lang w:val="en-US"/>
          </w:rPr>
          <w:delText xml:space="preserve"> </w:delText>
        </w:r>
        <w:commentRangeEnd w:id="2790"/>
        <w:r w:rsidR="0077366D" w:rsidDel="00924061">
          <w:rPr>
            <w:rStyle w:val="CommentReference"/>
          </w:rPr>
          <w:commentReference w:id="2790"/>
        </w:r>
        <w:r w:rsidRPr="002326C1" w:rsidDel="00924061">
          <w:rPr>
            <w:lang w:val="en-US"/>
          </w:rPr>
          <w:delText xml:space="preserve">maintenance procedure </w:delText>
        </w:r>
      </w:del>
      <w:r w:rsidRPr="002326C1">
        <w:rPr>
          <w:lang w:val="en-US"/>
        </w:rPr>
        <w:t xml:space="preserve">is given. </w:t>
      </w:r>
    </w:p>
    <w:p w14:paraId="3FD03DAE" w14:textId="05092703" w:rsidR="001915AA" w:rsidRPr="002326C1" w:rsidDel="00D96DE3" w:rsidRDefault="001915AA" w:rsidP="00077539">
      <w:pPr>
        <w:rPr>
          <w:del w:id="2791" w:author="Author" w:date="2018-02-09T12:08:00Z"/>
          <w:rFonts w:asciiTheme="minorHAnsi" w:eastAsiaTheme="minorHAnsi" w:hAnsiTheme="minorHAnsi"/>
          <w:noProof/>
          <w:sz w:val="22"/>
          <w:szCs w:val="22"/>
          <w:lang w:val="en-US" w:eastAsia="zh-CN"/>
        </w:rPr>
      </w:pPr>
      <w:bookmarkStart w:id="2792" w:name="_Toc505941462"/>
      <w:bookmarkStart w:id="2793" w:name="_Toc507059126"/>
      <w:bookmarkStart w:id="2794" w:name="_Toc507062695"/>
      <w:bookmarkEnd w:id="2792"/>
      <w:bookmarkEnd w:id="2793"/>
      <w:bookmarkEnd w:id="2794"/>
    </w:p>
    <w:p w14:paraId="5BD0E712" w14:textId="1AF792CF" w:rsidR="00305370" w:rsidRPr="002326C1" w:rsidRDefault="00305370" w:rsidP="00305370">
      <w:pPr>
        <w:pStyle w:val="Heading4"/>
        <w:rPr>
          <w:lang w:val="en-US"/>
        </w:rPr>
      </w:pPr>
      <w:bookmarkStart w:id="2795" w:name="_Toc507062696"/>
      <w:r w:rsidRPr="002326C1">
        <w:rPr>
          <w:lang w:val="en-US"/>
        </w:rPr>
        <w:t>Sending E-mail Notification about Rehired Employee</w:t>
      </w:r>
      <w:bookmarkEnd w:id="2795"/>
    </w:p>
    <w:p w14:paraId="783D8D1B" w14:textId="77777777" w:rsidR="00305370" w:rsidRPr="002326C1" w:rsidRDefault="00305370" w:rsidP="00305370">
      <w:pPr>
        <w:pStyle w:val="SAPKeyblockTitle"/>
        <w:rPr>
          <w:lang w:val="en-US"/>
        </w:rPr>
      </w:pPr>
      <w:r w:rsidRPr="002326C1">
        <w:rPr>
          <w:lang w:val="en-US"/>
        </w:rPr>
        <w:t>Purpose</w:t>
      </w:r>
    </w:p>
    <w:p w14:paraId="36DEFF93" w14:textId="4B070E49" w:rsidR="002345AA" w:rsidRPr="002326C1" w:rsidRDefault="00305370" w:rsidP="00305370">
      <w:pPr>
        <w:rPr>
          <w:lang w:val="en-US"/>
        </w:rPr>
      </w:pPr>
      <w:r w:rsidRPr="002326C1">
        <w:rPr>
          <w:lang w:val="en-US"/>
        </w:rPr>
        <w:t xml:space="preserve">Upon saving the record of the rehired employee, an email notification with subject </w:t>
      </w:r>
      <w:r w:rsidRPr="002326C1">
        <w:rPr>
          <w:rStyle w:val="SAPUserEntry"/>
          <w:color w:val="auto"/>
          <w:lang w:val="en-US"/>
        </w:rPr>
        <w:t>“</w:t>
      </w:r>
      <w:r w:rsidRPr="002326C1">
        <w:rPr>
          <w:rStyle w:val="SAPUserEntry"/>
          <w:b w:val="0"/>
          <w:color w:val="auto"/>
          <w:lang w:val="en-US"/>
        </w:rPr>
        <w:t xml:space="preserve">The </w:t>
      </w:r>
      <w:r w:rsidR="00A17831" w:rsidRPr="002326C1">
        <w:rPr>
          <w:rStyle w:val="SAPUserEntry"/>
          <w:b w:val="0"/>
          <w:color w:val="auto"/>
          <w:lang w:val="en-US"/>
        </w:rPr>
        <w:t>Re-hire</w:t>
      </w:r>
      <w:r w:rsidRPr="002326C1">
        <w:rPr>
          <w:rStyle w:val="SAPUserEntry"/>
          <w:b w:val="0"/>
          <w:color w:val="auto"/>
          <w:lang w:val="en-US"/>
        </w:rPr>
        <w:t xml:space="preserve"> action for &lt;employee name&gt; has completed”</w:t>
      </w:r>
      <w:r w:rsidRPr="002326C1">
        <w:rPr>
          <w:lang w:val="en-US"/>
        </w:rPr>
        <w:t xml:space="preserve"> is sent automatically to the 2</w:t>
      </w:r>
      <w:r w:rsidRPr="002326C1">
        <w:rPr>
          <w:vertAlign w:val="superscript"/>
          <w:lang w:val="en-US"/>
        </w:rPr>
        <w:t>nd</w:t>
      </w:r>
      <w:r w:rsidRPr="002326C1">
        <w:rPr>
          <w:lang w:val="en-US"/>
        </w:rPr>
        <w:t xml:space="preserve"> Level Manager of the rehired employee, as well as to the HR </w:t>
      </w:r>
      <w:r w:rsidR="005F7F66" w:rsidRPr="002326C1">
        <w:rPr>
          <w:lang w:val="en-US"/>
        </w:rPr>
        <w:t xml:space="preserve">Business Partner </w:t>
      </w:r>
      <w:r w:rsidRPr="002326C1">
        <w:rPr>
          <w:lang w:val="en-US"/>
        </w:rPr>
        <w:t xml:space="preserve">assigned </w:t>
      </w:r>
      <w:r w:rsidR="002345AA" w:rsidRPr="002326C1">
        <w:rPr>
          <w:lang w:val="en-US"/>
        </w:rPr>
        <w:t xml:space="preserve">to the rehired employee </w:t>
      </w:r>
      <w:r w:rsidRPr="002326C1">
        <w:rPr>
          <w:lang w:val="en-US"/>
        </w:rPr>
        <w:t xml:space="preserve">via the </w:t>
      </w:r>
      <w:r w:rsidRPr="002326C1">
        <w:rPr>
          <w:rStyle w:val="SAPScreenElement"/>
          <w:lang w:val="en-US"/>
        </w:rPr>
        <w:t>Job Relationships</w:t>
      </w:r>
      <w:r w:rsidRPr="002326C1">
        <w:rPr>
          <w:lang w:val="en-US"/>
        </w:rPr>
        <w:t xml:space="preserve"> </w:t>
      </w:r>
      <w:r w:rsidR="002345AA" w:rsidRPr="002326C1">
        <w:rPr>
          <w:lang w:val="en-US"/>
        </w:rPr>
        <w:t xml:space="preserve">block (located in the </w:t>
      </w:r>
      <w:r w:rsidR="002345AA" w:rsidRPr="002326C1">
        <w:rPr>
          <w:rStyle w:val="SAPScreenElement"/>
          <w:lang w:val="en-US"/>
        </w:rPr>
        <w:t>Job Relationships</w:t>
      </w:r>
      <w:r w:rsidR="002345AA" w:rsidRPr="002326C1">
        <w:rPr>
          <w:lang w:val="en-US"/>
        </w:rPr>
        <w:t xml:space="preserve"> subsection)</w:t>
      </w:r>
      <w:r w:rsidRPr="002326C1">
        <w:rPr>
          <w:lang w:val="en-US"/>
        </w:rPr>
        <w:t>.</w:t>
      </w:r>
      <w:r w:rsidR="002345AA" w:rsidRPr="002326C1">
        <w:rPr>
          <w:lang w:val="en-US"/>
        </w:rPr>
        <w:t xml:space="preserve"> </w:t>
      </w:r>
    </w:p>
    <w:p w14:paraId="015CD955" w14:textId="77777777" w:rsidR="00305370" w:rsidRPr="002326C1" w:rsidRDefault="00305370" w:rsidP="00305370">
      <w:pPr>
        <w:pStyle w:val="SAPKeyblockTitle"/>
        <w:rPr>
          <w:lang w:val="en-US"/>
        </w:rPr>
      </w:pPr>
      <w:r w:rsidRPr="002326C1">
        <w:rPr>
          <w:lang w:val="en-US"/>
        </w:rPr>
        <w:t>Prerequisites</w:t>
      </w:r>
    </w:p>
    <w:p w14:paraId="620A335F" w14:textId="68BBD857" w:rsidR="00305370" w:rsidRPr="002326C1" w:rsidRDefault="00305370" w:rsidP="00305370">
      <w:pPr>
        <w:rPr>
          <w:lang w:val="en-US"/>
        </w:rPr>
      </w:pPr>
      <w:r w:rsidRPr="002326C1">
        <w:rPr>
          <w:lang w:val="en-US"/>
        </w:rPr>
        <w:t>The email address of the employee’s 2</w:t>
      </w:r>
      <w:r w:rsidRPr="002326C1">
        <w:rPr>
          <w:vertAlign w:val="superscript"/>
          <w:lang w:val="en-US"/>
        </w:rPr>
        <w:t>nd</w:t>
      </w:r>
      <w:r w:rsidRPr="002326C1">
        <w:rPr>
          <w:lang w:val="en-US"/>
        </w:rPr>
        <w:t xml:space="preserve"> level manager and HR </w:t>
      </w:r>
      <w:r w:rsidR="005F7F66" w:rsidRPr="002326C1">
        <w:rPr>
          <w:lang w:val="en-US"/>
        </w:rPr>
        <w:t xml:space="preserve">business partner </w:t>
      </w:r>
      <w:r w:rsidRPr="002326C1">
        <w:rPr>
          <w:lang w:val="en-US"/>
        </w:rPr>
        <w:t xml:space="preserve">need to be maintained in their employee files in the </w:t>
      </w:r>
      <w:r w:rsidRPr="002326C1">
        <w:rPr>
          <w:rStyle w:val="SAPScreenElement"/>
          <w:lang w:val="en-US"/>
        </w:rPr>
        <w:t xml:space="preserve">Contact Information </w:t>
      </w:r>
      <w:r w:rsidR="002345AA" w:rsidRPr="002326C1">
        <w:rPr>
          <w:lang w:val="en-US"/>
        </w:rPr>
        <w:t xml:space="preserve">block (located in the </w:t>
      </w:r>
      <w:r w:rsidR="002345AA" w:rsidRPr="002326C1">
        <w:rPr>
          <w:rStyle w:val="SAPScreenElement"/>
          <w:lang w:val="en-US"/>
        </w:rPr>
        <w:t xml:space="preserve">Contact Information </w:t>
      </w:r>
      <w:r w:rsidR="002345AA" w:rsidRPr="002326C1">
        <w:rPr>
          <w:lang w:val="en-US"/>
        </w:rPr>
        <w:t>subsection)</w:t>
      </w:r>
      <w:r w:rsidRPr="002326C1">
        <w:rPr>
          <w:lang w:val="en-US"/>
        </w:rPr>
        <w:t>.</w:t>
      </w:r>
    </w:p>
    <w:p w14:paraId="3C61A4C5" w14:textId="77777777" w:rsidR="00305370" w:rsidRPr="002326C1" w:rsidRDefault="00305370" w:rsidP="00305370">
      <w:pPr>
        <w:pStyle w:val="SAPKeyblockTitle"/>
        <w:rPr>
          <w:lang w:val="en-US"/>
        </w:rPr>
      </w:pPr>
      <w:r w:rsidRPr="002326C1">
        <w:rPr>
          <w:lang w:val="en-US"/>
        </w:rPr>
        <w:t>Procedure</w:t>
      </w:r>
    </w:p>
    <w:p w14:paraId="08FAF608" w14:textId="77777777" w:rsidR="00305370" w:rsidRPr="002326C1" w:rsidRDefault="00305370" w:rsidP="00305370">
      <w:pPr>
        <w:rPr>
          <w:lang w:val="en-US"/>
        </w:rPr>
      </w:pPr>
      <w:r w:rsidRPr="002326C1">
        <w:rPr>
          <w:lang w:val="en-US"/>
        </w:rPr>
        <w:t>This is an automated step, and no manual execution is required.</w:t>
      </w:r>
    </w:p>
    <w:p w14:paraId="1EBD49EE" w14:textId="42EB4070" w:rsidR="00305370" w:rsidRPr="002326C1" w:rsidRDefault="00305370" w:rsidP="00305370">
      <w:pPr>
        <w:pStyle w:val="Heading4"/>
        <w:rPr>
          <w:lang w:val="en-US"/>
        </w:rPr>
      </w:pPr>
      <w:bookmarkStart w:id="2796" w:name="_Toc507062697"/>
      <w:r w:rsidRPr="002326C1">
        <w:rPr>
          <w:lang w:val="en-US"/>
        </w:rPr>
        <w:t>Receiving E-mail Notification about Rehired Employee</w:t>
      </w:r>
      <w:bookmarkEnd w:id="2796"/>
    </w:p>
    <w:p w14:paraId="5EC9EBB4" w14:textId="77777777" w:rsidR="00305370" w:rsidRPr="002326C1" w:rsidRDefault="00305370" w:rsidP="00305370">
      <w:pPr>
        <w:pStyle w:val="SAPKeyblockTitle"/>
        <w:rPr>
          <w:lang w:val="en-US"/>
        </w:rPr>
      </w:pPr>
      <w:r w:rsidRPr="002326C1">
        <w:rPr>
          <w:lang w:val="en-US"/>
        </w:rPr>
        <w:t>Purpose</w:t>
      </w:r>
    </w:p>
    <w:p w14:paraId="036433BB" w14:textId="7A9660B3" w:rsidR="00305370" w:rsidRPr="002326C1" w:rsidRDefault="00305370" w:rsidP="00305370">
      <w:pPr>
        <w:rPr>
          <w:lang w:val="en-US"/>
        </w:rPr>
      </w:pPr>
      <w:r w:rsidRPr="002326C1">
        <w:rPr>
          <w:lang w:val="en-US"/>
        </w:rPr>
        <w:t>Both the 2</w:t>
      </w:r>
      <w:r w:rsidRPr="002326C1">
        <w:rPr>
          <w:vertAlign w:val="superscript"/>
          <w:lang w:val="en-US"/>
        </w:rPr>
        <w:t>nd</w:t>
      </w:r>
      <w:r w:rsidRPr="002326C1">
        <w:rPr>
          <w:lang w:val="en-US"/>
        </w:rPr>
        <w:t xml:space="preserve"> Level Manager and the HR </w:t>
      </w:r>
      <w:r w:rsidR="005F7F66" w:rsidRPr="002326C1">
        <w:rPr>
          <w:lang w:val="en-US"/>
        </w:rPr>
        <w:t xml:space="preserve">Business Partner </w:t>
      </w:r>
      <w:r w:rsidRPr="002326C1">
        <w:rPr>
          <w:lang w:val="en-US"/>
        </w:rPr>
        <w:t>of the rehired employee receive email notifications inform</w:t>
      </w:r>
      <w:r w:rsidR="00446267" w:rsidRPr="002326C1">
        <w:rPr>
          <w:lang w:val="en-US"/>
        </w:rPr>
        <w:t>ing</w:t>
      </w:r>
      <w:r w:rsidRPr="002326C1">
        <w:rPr>
          <w:lang w:val="en-US"/>
        </w:rPr>
        <w:t xml:space="preserve"> them that the </w:t>
      </w:r>
      <w:r w:rsidR="00A17831" w:rsidRPr="002326C1">
        <w:rPr>
          <w:rStyle w:val="SAPScreenElement"/>
          <w:color w:val="auto"/>
          <w:lang w:val="en-US"/>
        </w:rPr>
        <w:t>Re-hire</w:t>
      </w:r>
      <w:r w:rsidRPr="002326C1">
        <w:rPr>
          <w:lang w:val="en-US"/>
        </w:rPr>
        <w:t xml:space="preserve"> action has been completed for the rehired employee.</w:t>
      </w:r>
    </w:p>
    <w:p w14:paraId="36215085" w14:textId="77777777" w:rsidR="00305370" w:rsidRPr="002326C1" w:rsidRDefault="00305370" w:rsidP="00305370">
      <w:pPr>
        <w:rPr>
          <w:lang w:val="en-US"/>
        </w:rPr>
      </w:pPr>
      <w:r w:rsidRPr="002326C1">
        <w:rPr>
          <w:lang w:val="en-US"/>
        </w:rPr>
        <w:t>This is an automated step, and no manual execution is required.</w:t>
      </w:r>
    </w:p>
    <w:p w14:paraId="44A4A98E" w14:textId="25723285" w:rsidR="002D557F" w:rsidRPr="002326C1" w:rsidRDefault="002D557F" w:rsidP="002D557F">
      <w:pPr>
        <w:pStyle w:val="Heading4"/>
        <w:rPr>
          <w:lang w:val="en-US"/>
        </w:rPr>
      </w:pPr>
      <w:bookmarkStart w:id="2797" w:name="_Toc507062698"/>
      <w:r w:rsidRPr="002326C1">
        <w:rPr>
          <w:lang w:val="en-US"/>
        </w:rPr>
        <w:lastRenderedPageBreak/>
        <w:t>Updating Position (</w:t>
      </w:r>
      <w:ins w:id="2798" w:author="Author" w:date="2018-01-29T09:49:00Z">
        <w:r w:rsidR="000C566F" w:rsidRPr="00593667">
          <w:rPr>
            <w:lang w:val="en-US"/>
          </w:rPr>
          <w:t>if Position Management implemented</w:t>
        </w:r>
      </w:ins>
      <w:del w:id="2799" w:author="Author" w:date="2018-01-29T09:49:00Z">
        <w:r w:rsidRPr="002326C1" w:rsidDel="000C566F">
          <w:rPr>
            <w:lang w:val="en-US"/>
          </w:rPr>
          <w:delText>Optional</w:delText>
        </w:r>
      </w:del>
      <w:r w:rsidRPr="002326C1">
        <w:rPr>
          <w:lang w:val="en-US"/>
        </w:rPr>
        <w:t>)</w:t>
      </w:r>
      <w:bookmarkEnd w:id="2797"/>
    </w:p>
    <w:p w14:paraId="7C09806D" w14:textId="77777777" w:rsidR="002D557F" w:rsidRPr="002326C1" w:rsidRDefault="002D557F" w:rsidP="002D557F">
      <w:pPr>
        <w:pStyle w:val="SAPKeyblockTitle"/>
        <w:rPr>
          <w:lang w:val="en-US"/>
        </w:rPr>
      </w:pPr>
      <w:r w:rsidRPr="002326C1">
        <w:rPr>
          <w:lang w:val="en-US"/>
        </w:rPr>
        <w:t>Purpose</w:t>
      </w:r>
    </w:p>
    <w:p w14:paraId="1390DF9E" w14:textId="40D36BE6" w:rsidR="002D557F" w:rsidRPr="002326C1" w:rsidRDefault="002D557F" w:rsidP="002D557F">
      <w:pPr>
        <w:rPr>
          <w:lang w:val="en-US"/>
        </w:rPr>
      </w:pPr>
      <w:r w:rsidRPr="002326C1">
        <w:rPr>
          <w:b/>
          <w:u w:val="single"/>
          <w:lang w:val="en-US"/>
        </w:rPr>
        <w:t xml:space="preserve">Only if Position Management </w:t>
      </w:r>
      <w:r w:rsidR="00E0243D" w:rsidRPr="002326C1">
        <w:rPr>
          <w:b/>
          <w:u w:val="single"/>
          <w:lang w:val="en-US"/>
        </w:rPr>
        <w:t xml:space="preserve">has been implemented </w:t>
      </w:r>
      <w:r w:rsidRPr="002326C1">
        <w:rPr>
          <w:b/>
          <w:u w:val="single"/>
          <w:lang w:val="en-US"/>
        </w:rPr>
        <w:t>in your Employee Central instance:</w:t>
      </w:r>
      <w:r w:rsidRPr="002326C1">
        <w:rPr>
          <w:b/>
          <w:lang w:val="en-US"/>
        </w:rPr>
        <w:t xml:space="preserve"> </w:t>
      </w:r>
      <w:r w:rsidRPr="002326C1">
        <w:rPr>
          <w:lang w:val="en-US"/>
        </w:rPr>
        <w:t>upon saving the record of the rehired employee, the position he or she is assigned to, is updated automatically with high-level information of the incumbent.</w:t>
      </w:r>
      <w:r w:rsidR="0009697B" w:rsidRPr="002326C1">
        <w:rPr>
          <w:lang w:val="en-US"/>
        </w:rPr>
        <w:t xml:space="preserve"> This is visible in the position org chart.</w:t>
      </w:r>
    </w:p>
    <w:p w14:paraId="37DF7A5A" w14:textId="77777777" w:rsidR="002D557F" w:rsidRPr="002326C1" w:rsidRDefault="002D557F" w:rsidP="00077539">
      <w:pPr>
        <w:rPr>
          <w:lang w:val="en-US"/>
        </w:rPr>
      </w:pPr>
      <w:r w:rsidRPr="002326C1">
        <w:rPr>
          <w:lang w:val="en-US"/>
        </w:rPr>
        <w:t>This is an automated step, and no manual execution is required.</w:t>
      </w:r>
    </w:p>
    <w:p w14:paraId="78C4A041" w14:textId="738C96A1" w:rsidR="002D557F" w:rsidRPr="002326C1" w:rsidRDefault="002D557F" w:rsidP="002D557F">
      <w:pPr>
        <w:pStyle w:val="Heading3"/>
        <w:rPr>
          <w:rStyle w:val="SAPEmphasis"/>
          <w:rFonts w:ascii="BentonSans Bold" w:hAnsi="BentonSans Bold"/>
          <w:lang w:val="en-US"/>
        </w:rPr>
      </w:pPr>
      <w:bookmarkStart w:id="2800" w:name="_Toc394393737"/>
      <w:bookmarkStart w:id="2801" w:name="_Toc394393738"/>
      <w:bookmarkStart w:id="2802" w:name="_Toc468893240"/>
      <w:bookmarkStart w:id="2803" w:name="_Toc468893261"/>
      <w:bookmarkStart w:id="2804" w:name="_Toc468893263"/>
      <w:bookmarkStart w:id="2805" w:name="_Toc468893265"/>
      <w:bookmarkStart w:id="2806" w:name="_Toc468893270"/>
      <w:bookmarkStart w:id="2807" w:name="_Toc468893271"/>
      <w:bookmarkStart w:id="2808" w:name="_Toc468893273"/>
      <w:bookmarkStart w:id="2809" w:name="_Toc468893274"/>
      <w:bookmarkStart w:id="2810" w:name="_Toc468893317"/>
      <w:bookmarkStart w:id="2811" w:name="_Toc468893326"/>
      <w:bookmarkStart w:id="2812" w:name="_Toc468893334"/>
      <w:bookmarkStart w:id="2813" w:name="_Toc468893344"/>
      <w:bookmarkStart w:id="2814" w:name="_Toc468893352"/>
      <w:bookmarkStart w:id="2815" w:name="_Toc468893360"/>
      <w:bookmarkStart w:id="2816" w:name="_Toc468893370"/>
      <w:bookmarkStart w:id="2817" w:name="_Toc468893378"/>
      <w:bookmarkStart w:id="2818" w:name="_Toc468893386"/>
      <w:bookmarkStart w:id="2819" w:name="_Toc468893394"/>
      <w:bookmarkStart w:id="2820" w:name="_Toc468893402"/>
      <w:bookmarkStart w:id="2821" w:name="_Toc394393740"/>
      <w:bookmarkStart w:id="2822" w:name="_Toc468893420"/>
      <w:bookmarkStart w:id="2823" w:name="_Toc468893427"/>
      <w:bookmarkStart w:id="2824" w:name="_Toc5070626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r w:rsidRPr="002326C1">
        <w:rPr>
          <w:rStyle w:val="SAPEmphasis"/>
          <w:rFonts w:ascii="BentonSans Bold" w:hAnsi="BentonSans Bold"/>
          <w:lang w:val="en-US"/>
        </w:rPr>
        <w:t>Viewing Employee Position Details (</w:t>
      </w:r>
      <w:ins w:id="2825" w:author="Author" w:date="2018-01-29T09:49:00Z">
        <w:r w:rsidR="000C566F" w:rsidRPr="00593667">
          <w:rPr>
            <w:lang w:val="en-US"/>
          </w:rPr>
          <w:t>if Position Management implemented</w:t>
        </w:r>
      </w:ins>
      <w:del w:id="2826" w:author="Author" w:date="2018-01-29T09:49:00Z">
        <w:r w:rsidRPr="002326C1" w:rsidDel="000C566F">
          <w:rPr>
            <w:rStyle w:val="SAPEmphasis"/>
            <w:rFonts w:ascii="BentonSans Bold" w:hAnsi="BentonSans Bold"/>
            <w:lang w:val="en-US"/>
          </w:rPr>
          <w:delText>Optional</w:delText>
        </w:r>
      </w:del>
      <w:r w:rsidRPr="002326C1">
        <w:rPr>
          <w:rStyle w:val="SAPEmphasis"/>
          <w:rFonts w:ascii="BentonSans Bold" w:hAnsi="BentonSans Bold"/>
          <w:lang w:val="en-US"/>
        </w:rPr>
        <w:t>)</w:t>
      </w:r>
      <w:bookmarkEnd w:id="2824"/>
    </w:p>
    <w:p w14:paraId="2A44D0B4" w14:textId="77777777" w:rsidR="002D557F" w:rsidRPr="002326C1" w:rsidRDefault="002D557F" w:rsidP="002D557F">
      <w:pPr>
        <w:pStyle w:val="SAPKeyblockTitle"/>
        <w:rPr>
          <w:lang w:val="en-US"/>
        </w:rPr>
      </w:pPr>
      <w:r w:rsidRPr="002326C1">
        <w:rPr>
          <w:lang w:val="en-US"/>
        </w:rPr>
        <w:t>Test Administration</w:t>
      </w:r>
    </w:p>
    <w:p w14:paraId="2D07633B" w14:textId="19E820D2" w:rsidR="002D557F" w:rsidRPr="002326C1" w:rsidRDefault="002D557F" w:rsidP="002D557F">
      <w:pPr>
        <w:rPr>
          <w:lang w:val="en-US"/>
        </w:rPr>
      </w:pPr>
      <w:r w:rsidRPr="002326C1">
        <w:rPr>
          <w:lang w:val="en-US"/>
        </w:rPr>
        <w:t>Customer project: Fill in the project-specific parts (</w:t>
      </w:r>
      <w:r w:rsidR="00C50C67" w:rsidRPr="002326C1">
        <w:rPr>
          <w:lang w:val="en-US"/>
        </w:rPr>
        <w:t>between &lt;brackets&gt;</w:t>
      </w:r>
      <w:r w:rsidRPr="002326C1">
        <w:rPr>
          <w:lang w:val="en-US"/>
        </w:rPr>
        <w: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2D557F" w:rsidRPr="002326C1" w14:paraId="63AA863E" w14:textId="77777777" w:rsidTr="00D12B06">
        <w:tc>
          <w:tcPr>
            <w:tcW w:w="2280" w:type="dxa"/>
            <w:tcBorders>
              <w:top w:val="single" w:sz="8" w:space="0" w:color="999999"/>
              <w:left w:val="single" w:sz="8" w:space="0" w:color="999999"/>
              <w:bottom w:val="single" w:sz="8" w:space="0" w:color="999999"/>
              <w:right w:val="single" w:sz="8" w:space="0" w:color="999999"/>
            </w:tcBorders>
            <w:hideMark/>
          </w:tcPr>
          <w:p w14:paraId="0F76A01C" w14:textId="77777777" w:rsidR="002D557F" w:rsidRPr="002326C1" w:rsidRDefault="002D557F" w:rsidP="00D12B06">
            <w:pPr>
              <w:rPr>
                <w:rStyle w:val="SAPEmphasis"/>
                <w:lang w:val="en-US"/>
              </w:rPr>
            </w:pPr>
            <w:r w:rsidRPr="002326C1">
              <w:rPr>
                <w:rStyle w:val="SAPEmphasis"/>
                <w:lang w:val="en-U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4E90532" w14:textId="77777777" w:rsidR="002D557F" w:rsidRPr="002326C1" w:rsidRDefault="002D557F" w:rsidP="00D12B06">
            <w:pPr>
              <w:rPr>
                <w:lang w:val="en-US"/>
              </w:rPr>
            </w:pPr>
            <w:r w:rsidRPr="002326C1">
              <w:rPr>
                <w:lang w:val="en-US"/>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0A7943C2" w14:textId="77777777" w:rsidR="002D557F" w:rsidRPr="002326C1" w:rsidRDefault="002D557F" w:rsidP="00D12B06">
            <w:pPr>
              <w:rPr>
                <w:rStyle w:val="SAPEmphasis"/>
                <w:lang w:val="en-US"/>
              </w:rPr>
            </w:pPr>
            <w:r w:rsidRPr="002326C1">
              <w:rPr>
                <w:rStyle w:val="SAPEmphasis"/>
                <w:lang w:val="en-US"/>
              </w:rPr>
              <w:t>Tester Name</w:t>
            </w:r>
          </w:p>
        </w:tc>
        <w:tc>
          <w:tcPr>
            <w:tcW w:w="2401" w:type="dxa"/>
            <w:tcBorders>
              <w:top w:val="single" w:sz="8" w:space="0" w:color="999999"/>
              <w:left w:val="single" w:sz="8" w:space="0" w:color="999999"/>
              <w:bottom w:val="single" w:sz="8" w:space="0" w:color="999999"/>
              <w:right w:val="single" w:sz="8" w:space="0" w:color="999999"/>
            </w:tcBorders>
          </w:tcPr>
          <w:p w14:paraId="69290EDD" w14:textId="77777777" w:rsidR="002D557F" w:rsidRPr="002326C1" w:rsidRDefault="00C50C67" w:rsidP="00D12B06">
            <w:pPr>
              <w:rPr>
                <w:lang w:val="en-US"/>
              </w:rPr>
            </w:pPr>
            <w:r w:rsidRPr="002326C1">
              <w:rPr>
                <w:lang w:val="en-US"/>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72C26A0" w14:textId="77777777" w:rsidR="002D557F" w:rsidRPr="002326C1" w:rsidRDefault="002D557F" w:rsidP="00D12B06">
            <w:pPr>
              <w:rPr>
                <w:rStyle w:val="SAPEmphasis"/>
                <w:lang w:val="en-US"/>
              </w:rPr>
            </w:pPr>
            <w:r w:rsidRPr="002326C1">
              <w:rPr>
                <w:rStyle w:val="SAPEmphasis"/>
                <w:lang w:val="en-U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3D2A902" w14:textId="55D08EC1" w:rsidR="002D557F" w:rsidRPr="002326C1" w:rsidRDefault="0019708C" w:rsidP="00D12B06">
            <w:pPr>
              <w:rPr>
                <w:lang w:val="en-US"/>
              </w:rPr>
            </w:pPr>
            <w:r w:rsidRPr="002326C1">
              <w:rPr>
                <w:lang w:val="en-US"/>
              </w:rPr>
              <w:t>&lt;date&gt;</w:t>
            </w:r>
          </w:p>
        </w:tc>
      </w:tr>
      <w:tr w:rsidR="002D557F" w:rsidRPr="002326C1" w14:paraId="6FE3FF08" w14:textId="77777777" w:rsidTr="00D12B06">
        <w:tc>
          <w:tcPr>
            <w:tcW w:w="2280" w:type="dxa"/>
            <w:tcBorders>
              <w:top w:val="single" w:sz="8" w:space="0" w:color="999999"/>
              <w:left w:val="single" w:sz="8" w:space="0" w:color="999999"/>
              <w:bottom w:val="single" w:sz="8" w:space="0" w:color="999999"/>
              <w:right w:val="single" w:sz="8" w:space="0" w:color="999999"/>
            </w:tcBorders>
            <w:hideMark/>
          </w:tcPr>
          <w:p w14:paraId="1FECF488" w14:textId="77777777" w:rsidR="002D557F" w:rsidRPr="002326C1" w:rsidRDefault="002D557F" w:rsidP="00D12B06">
            <w:pPr>
              <w:rPr>
                <w:rStyle w:val="SAPEmphasis"/>
                <w:lang w:val="en-US"/>
              </w:rPr>
            </w:pPr>
            <w:r w:rsidRPr="002326C1">
              <w:rPr>
                <w:rStyle w:val="SAPEmphasis"/>
                <w:lang w:val="en-U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06DD07C" w14:textId="00255D38" w:rsidR="002D557F" w:rsidRPr="002326C1" w:rsidRDefault="002D557F" w:rsidP="00D12B06">
            <w:pPr>
              <w:rPr>
                <w:lang w:val="en-US"/>
              </w:rPr>
            </w:pPr>
            <w:r w:rsidRPr="002326C1">
              <w:rPr>
                <w:lang w:val="en-US"/>
              </w:rPr>
              <w:t xml:space="preserve">HR </w:t>
            </w:r>
            <w:r w:rsidR="005F7F66" w:rsidRPr="002326C1">
              <w:rPr>
                <w:lang w:val="en-US"/>
              </w:rPr>
              <w:t>Administrator</w:t>
            </w:r>
          </w:p>
        </w:tc>
      </w:tr>
      <w:tr w:rsidR="002D557F" w:rsidRPr="002326C1" w14:paraId="54B9E6B6" w14:textId="77777777" w:rsidTr="00D12B06">
        <w:tc>
          <w:tcPr>
            <w:tcW w:w="2280" w:type="dxa"/>
            <w:tcBorders>
              <w:top w:val="single" w:sz="8" w:space="0" w:color="999999"/>
              <w:left w:val="single" w:sz="8" w:space="0" w:color="999999"/>
              <w:bottom w:val="single" w:sz="8" w:space="0" w:color="999999"/>
              <w:right w:val="single" w:sz="8" w:space="0" w:color="999999"/>
            </w:tcBorders>
            <w:hideMark/>
          </w:tcPr>
          <w:p w14:paraId="18BBDBE1" w14:textId="77777777" w:rsidR="002D557F" w:rsidRPr="002326C1" w:rsidRDefault="002D557F" w:rsidP="00D12B06">
            <w:pPr>
              <w:rPr>
                <w:rStyle w:val="SAPEmphasis"/>
                <w:lang w:val="en-US"/>
              </w:rPr>
            </w:pPr>
            <w:r w:rsidRPr="002326C1">
              <w:rPr>
                <w:rStyle w:val="SAPEmphasis"/>
                <w:lang w:val="en-U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9EF17E2" w14:textId="77777777" w:rsidR="002D557F" w:rsidRPr="002326C1" w:rsidRDefault="002D557F" w:rsidP="00D12B06">
            <w:pPr>
              <w:rPr>
                <w:lang w:val="en-US"/>
              </w:rPr>
            </w:pPr>
            <w:r w:rsidRPr="002326C1">
              <w:rPr>
                <w:lang w:val="en-US"/>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4742E70" w14:textId="77777777" w:rsidR="002D557F" w:rsidRPr="002326C1" w:rsidRDefault="002D557F" w:rsidP="00D12B06">
            <w:pPr>
              <w:rPr>
                <w:rStyle w:val="SAPEmphasis"/>
                <w:lang w:val="en-US"/>
              </w:rPr>
            </w:pPr>
            <w:r w:rsidRPr="002326C1">
              <w:rPr>
                <w:rStyle w:val="SAPEmphasis"/>
                <w:lang w:val="en-U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82669E9" w14:textId="14F33A24" w:rsidR="002D557F" w:rsidRPr="002326C1" w:rsidRDefault="00F23E40" w:rsidP="00D12B06">
            <w:pPr>
              <w:rPr>
                <w:lang w:val="en-US"/>
              </w:rPr>
            </w:pPr>
            <w:r>
              <w:rPr>
                <w:lang w:val="en-US"/>
              </w:rPr>
              <w:t>&lt;duration&gt;</w:t>
            </w:r>
          </w:p>
        </w:tc>
      </w:tr>
    </w:tbl>
    <w:p w14:paraId="7AD4B080" w14:textId="77777777" w:rsidR="002D557F" w:rsidRPr="002326C1" w:rsidRDefault="002D557F" w:rsidP="002D557F">
      <w:pPr>
        <w:pStyle w:val="SAPKeyblockTitle"/>
        <w:rPr>
          <w:lang w:val="en-US"/>
        </w:rPr>
      </w:pPr>
      <w:r w:rsidRPr="002326C1">
        <w:rPr>
          <w:lang w:val="en-US"/>
        </w:rPr>
        <w:t>Purpose</w:t>
      </w:r>
    </w:p>
    <w:p w14:paraId="4C841D47" w14:textId="77777777" w:rsidR="002D557F" w:rsidRPr="002326C1" w:rsidRDefault="007B0A92" w:rsidP="00044574">
      <w:pPr>
        <w:pStyle w:val="SAPNoteHeading"/>
        <w:ind w:left="720"/>
        <w:rPr>
          <w:lang w:val="en-US"/>
        </w:rPr>
      </w:pPr>
      <w:r w:rsidRPr="002326C1">
        <w:rPr>
          <w:noProof/>
          <w:lang w:val="en-US"/>
        </w:rPr>
        <w:drawing>
          <wp:inline distT="0" distB="0" distL="0" distR="0" wp14:anchorId="7F7A68DF" wp14:editId="16163324">
            <wp:extent cx="228600" cy="228600"/>
            <wp:effectExtent l="0" t="0" r="0" b="0"/>
            <wp:docPr id="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D557F" w:rsidRPr="002326C1">
        <w:rPr>
          <w:lang w:val="en-US"/>
        </w:rPr>
        <w:t> Caution</w:t>
      </w:r>
    </w:p>
    <w:p w14:paraId="03641386" w14:textId="161BCC85" w:rsidR="002D557F" w:rsidRPr="002326C1" w:rsidRDefault="002D557F" w:rsidP="00044574">
      <w:pPr>
        <w:pStyle w:val="NoteParagraph"/>
        <w:ind w:left="720"/>
        <w:rPr>
          <w:lang w:val="en-US"/>
        </w:rPr>
      </w:pPr>
      <w:r w:rsidRPr="002326C1">
        <w:rPr>
          <w:lang w:val="en-US"/>
        </w:rPr>
        <w:t xml:space="preserve">This process step is relevant only if </w:t>
      </w:r>
      <w:r w:rsidRPr="002326C1">
        <w:rPr>
          <w:rStyle w:val="SAPEmphasis"/>
          <w:lang w:val="en-US"/>
        </w:rPr>
        <w:t>Position Management</w:t>
      </w:r>
      <w:r w:rsidRPr="002326C1">
        <w:rPr>
          <w:lang w:val="en-US"/>
        </w:rPr>
        <w:t xml:space="preserve"> </w:t>
      </w:r>
      <w:r w:rsidR="00E0243D" w:rsidRPr="002326C1">
        <w:rPr>
          <w:lang w:val="en-US"/>
        </w:rPr>
        <w:t xml:space="preserve">has been implemented </w:t>
      </w:r>
      <w:r w:rsidR="00E422AA" w:rsidRPr="002326C1">
        <w:rPr>
          <w:lang w:val="en-US"/>
        </w:rPr>
        <w:t>in your Employee Central instance</w:t>
      </w:r>
      <w:r w:rsidRPr="002326C1">
        <w:rPr>
          <w:lang w:val="en-US"/>
        </w:rPr>
        <w:t>!</w:t>
      </w:r>
      <w:r w:rsidRPr="002326C1">
        <w:rPr>
          <w:lang w:val="en-US"/>
        </w:rPr>
        <w:br/>
        <w:t xml:space="preserve">In case you do not use </w:t>
      </w:r>
      <w:r w:rsidRPr="002326C1">
        <w:rPr>
          <w:rStyle w:val="SAPEmphasis"/>
          <w:lang w:val="en-US"/>
        </w:rPr>
        <w:t>Position Management</w:t>
      </w:r>
      <w:r w:rsidRPr="002326C1">
        <w:rPr>
          <w:lang w:val="en-US"/>
        </w:rPr>
        <w:t>, you may ignore this chapter!</w:t>
      </w:r>
    </w:p>
    <w:p w14:paraId="314DB048" w14:textId="77777777" w:rsidR="002D557F" w:rsidRPr="002326C1" w:rsidRDefault="002D557F" w:rsidP="002D557F">
      <w:pPr>
        <w:rPr>
          <w:b/>
          <w:u w:val="single"/>
          <w:lang w:val="en-US"/>
        </w:rPr>
      </w:pPr>
    </w:p>
    <w:p w14:paraId="0C708144" w14:textId="3475CD57" w:rsidR="002D557F" w:rsidRPr="002326C1" w:rsidRDefault="002D557F" w:rsidP="002D557F">
      <w:pPr>
        <w:rPr>
          <w:lang w:val="en-US"/>
        </w:rPr>
      </w:pPr>
      <w:r w:rsidRPr="002326C1">
        <w:rPr>
          <w:lang w:val="en-US"/>
        </w:rPr>
        <w:t xml:space="preserve">The HR </w:t>
      </w:r>
      <w:r w:rsidR="005F7F66" w:rsidRPr="002326C1">
        <w:rPr>
          <w:lang w:val="en-US"/>
        </w:rPr>
        <w:t xml:space="preserve">Administrator </w:t>
      </w:r>
      <w:r w:rsidRPr="002326C1">
        <w:rPr>
          <w:lang w:val="en-US"/>
        </w:rPr>
        <w:t>views if the position to which the rehired employee has been assigned has been updated as expected.</w:t>
      </w:r>
    </w:p>
    <w:p w14:paraId="531BCFA4" w14:textId="77777777" w:rsidR="002D557F" w:rsidRPr="002326C1" w:rsidRDefault="002D557F" w:rsidP="002D557F">
      <w:pPr>
        <w:pStyle w:val="SAPKeyblockTitle"/>
        <w:rPr>
          <w:lang w:val="en-US"/>
        </w:rPr>
      </w:pPr>
      <w:r w:rsidRPr="002326C1">
        <w:rPr>
          <w:lang w:val="en-US"/>
        </w:rPr>
        <w:lastRenderedPageBreak/>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620"/>
        <w:gridCol w:w="6030"/>
        <w:gridCol w:w="4500"/>
        <w:gridCol w:w="1260"/>
      </w:tblGrid>
      <w:tr w:rsidR="002D557F" w:rsidRPr="002326C1" w14:paraId="2CA1DAF5" w14:textId="77777777" w:rsidTr="00D12B06">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6CF99A6C" w14:textId="77777777" w:rsidR="002D557F" w:rsidRPr="002326C1" w:rsidRDefault="002D557F" w:rsidP="00D12B06">
            <w:pPr>
              <w:pStyle w:val="SAPTableHeader"/>
              <w:rPr>
                <w:lang w:val="en-US"/>
              </w:rPr>
            </w:pPr>
            <w:r w:rsidRPr="002326C1">
              <w:rPr>
                <w:lang w:val="en-US"/>
              </w:rPr>
              <w:t>Test Step #</w:t>
            </w:r>
          </w:p>
        </w:tc>
        <w:tc>
          <w:tcPr>
            <w:tcW w:w="1620" w:type="dxa"/>
            <w:tcBorders>
              <w:top w:val="single" w:sz="8" w:space="0" w:color="999999"/>
              <w:left w:val="single" w:sz="8" w:space="0" w:color="999999"/>
              <w:bottom w:val="single" w:sz="8" w:space="0" w:color="999999"/>
              <w:right w:val="single" w:sz="8" w:space="0" w:color="999999"/>
            </w:tcBorders>
            <w:shd w:val="clear" w:color="auto" w:fill="999999"/>
            <w:hideMark/>
          </w:tcPr>
          <w:p w14:paraId="3EA604E4" w14:textId="77777777" w:rsidR="002D557F" w:rsidRPr="002326C1" w:rsidRDefault="002D557F" w:rsidP="00D12B06">
            <w:pPr>
              <w:pStyle w:val="SAPTableHeader"/>
              <w:rPr>
                <w:lang w:val="en-US"/>
              </w:rPr>
            </w:pPr>
            <w:r w:rsidRPr="002326C1">
              <w:rPr>
                <w:lang w:val="en-US"/>
              </w:rPr>
              <w:t>Test Step Name</w:t>
            </w:r>
          </w:p>
        </w:tc>
        <w:tc>
          <w:tcPr>
            <w:tcW w:w="6030" w:type="dxa"/>
            <w:tcBorders>
              <w:top w:val="single" w:sz="8" w:space="0" w:color="999999"/>
              <w:left w:val="single" w:sz="8" w:space="0" w:color="999999"/>
              <w:bottom w:val="single" w:sz="8" w:space="0" w:color="999999"/>
              <w:right w:val="single" w:sz="8" w:space="0" w:color="999999"/>
            </w:tcBorders>
            <w:shd w:val="clear" w:color="auto" w:fill="999999"/>
            <w:hideMark/>
          </w:tcPr>
          <w:p w14:paraId="021668C9" w14:textId="77777777" w:rsidR="002D557F" w:rsidRPr="002326C1" w:rsidRDefault="002D557F" w:rsidP="00D12B06">
            <w:pPr>
              <w:pStyle w:val="SAPTableHeader"/>
              <w:rPr>
                <w:lang w:val="en-US"/>
              </w:rPr>
            </w:pPr>
            <w:r w:rsidRPr="002326C1">
              <w:rPr>
                <w:lang w:val="en-US"/>
              </w:rPr>
              <w:t>Instruction</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30BEA536" w14:textId="77777777" w:rsidR="002D557F" w:rsidRPr="002326C1" w:rsidRDefault="002D557F" w:rsidP="00D12B06">
            <w:pPr>
              <w:pStyle w:val="SAPTableHeader"/>
              <w:rPr>
                <w:lang w:val="en-US"/>
              </w:rPr>
            </w:pPr>
            <w:r w:rsidRPr="002326C1">
              <w:rPr>
                <w:lang w:val="en-US"/>
              </w:rPr>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1CD4D952" w14:textId="77777777" w:rsidR="002D557F" w:rsidRPr="002326C1" w:rsidRDefault="002D557F" w:rsidP="00D12B06">
            <w:pPr>
              <w:pStyle w:val="SAPTableHeader"/>
              <w:rPr>
                <w:lang w:val="en-US"/>
              </w:rPr>
            </w:pPr>
            <w:r w:rsidRPr="002326C1">
              <w:rPr>
                <w:lang w:val="en-US"/>
              </w:rPr>
              <w:t>Pass / Fail / Comment</w:t>
            </w:r>
          </w:p>
        </w:tc>
      </w:tr>
      <w:tr w:rsidR="002D557F" w:rsidRPr="00AC5720" w14:paraId="3532E2F4" w14:textId="77777777" w:rsidTr="00F65A87">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5859BD5F" w14:textId="77777777" w:rsidR="002D557F" w:rsidRPr="002326C1" w:rsidRDefault="002D557F" w:rsidP="00D12B06">
            <w:pPr>
              <w:rPr>
                <w:lang w:val="en-US"/>
              </w:rPr>
            </w:pPr>
            <w:r w:rsidRPr="002326C1">
              <w:rPr>
                <w:lang w:val="en-US"/>
              </w:rPr>
              <w:t>1</w:t>
            </w:r>
          </w:p>
        </w:tc>
        <w:tc>
          <w:tcPr>
            <w:tcW w:w="1620" w:type="dxa"/>
            <w:tcBorders>
              <w:top w:val="single" w:sz="8" w:space="0" w:color="999999"/>
              <w:left w:val="single" w:sz="8" w:space="0" w:color="999999"/>
              <w:bottom w:val="single" w:sz="8" w:space="0" w:color="999999"/>
              <w:right w:val="single" w:sz="8" w:space="0" w:color="999999"/>
            </w:tcBorders>
            <w:hideMark/>
          </w:tcPr>
          <w:p w14:paraId="05C2D396" w14:textId="77777777" w:rsidR="002D557F" w:rsidRPr="002326C1" w:rsidRDefault="002D557F" w:rsidP="00D12B06">
            <w:pPr>
              <w:rPr>
                <w:lang w:val="en-US"/>
              </w:rPr>
            </w:pPr>
            <w:r w:rsidRPr="002326C1">
              <w:rPr>
                <w:rStyle w:val="SAPEmphasis"/>
                <w:lang w:val="en-US"/>
              </w:rPr>
              <w:t>Log on</w:t>
            </w:r>
          </w:p>
        </w:tc>
        <w:tc>
          <w:tcPr>
            <w:tcW w:w="6030" w:type="dxa"/>
            <w:tcBorders>
              <w:top w:val="single" w:sz="8" w:space="0" w:color="999999"/>
              <w:left w:val="single" w:sz="8" w:space="0" w:color="999999"/>
              <w:bottom w:val="single" w:sz="8" w:space="0" w:color="999999"/>
              <w:right w:val="single" w:sz="8" w:space="0" w:color="999999"/>
            </w:tcBorders>
            <w:hideMark/>
          </w:tcPr>
          <w:p w14:paraId="1E3BCE74" w14:textId="1FA8A1B4" w:rsidR="002D557F" w:rsidRPr="002326C1" w:rsidRDefault="002D557F" w:rsidP="00D12B06">
            <w:pPr>
              <w:rPr>
                <w:lang w:val="en-US"/>
              </w:rPr>
            </w:pPr>
            <w:r w:rsidRPr="002326C1">
              <w:rPr>
                <w:lang w:val="en-US"/>
              </w:rPr>
              <w:t xml:space="preserve">Log on to </w:t>
            </w:r>
            <w:r w:rsidR="00E422AA" w:rsidRPr="002326C1">
              <w:rPr>
                <w:rStyle w:val="SAPScreenElement"/>
                <w:color w:val="auto"/>
                <w:lang w:val="en-US"/>
              </w:rPr>
              <w:t>Employee Central</w:t>
            </w:r>
            <w:r w:rsidR="00E422AA" w:rsidRPr="002326C1">
              <w:rPr>
                <w:lang w:val="en-US"/>
              </w:rPr>
              <w:t xml:space="preserve"> </w:t>
            </w:r>
            <w:r w:rsidRPr="002326C1">
              <w:rPr>
                <w:lang w:val="en-US"/>
              </w:rPr>
              <w:t xml:space="preserve">as HR </w:t>
            </w:r>
            <w:r w:rsidR="005F7F66" w:rsidRPr="002326C1">
              <w:rPr>
                <w:lang w:val="en-US"/>
              </w:rPr>
              <w:t>Administrator</w:t>
            </w:r>
            <w:r w:rsidRPr="002326C1">
              <w:rPr>
                <w:lang w:val="en-US"/>
              </w:rPr>
              <w:t>.</w:t>
            </w:r>
          </w:p>
        </w:tc>
        <w:tc>
          <w:tcPr>
            <w:tcW w:w="4500" w:type="dxa"/>
            <w:tcBorders>
              <w:top w:val="single" w:sz="8" w:space="0" w:color="999999"/>
              <w:left w:val="single" w:sz="8" w:space="0" w:color="999999"/>
              <w:bottom w:val="single" w:sz="8" w:space="0" w:color="999999"/>
              <w:right w:val="single" w:sz="8" w:space="0" w:color="999999"/>
            </w:tcBorders>
            <w:hideMark/>
          </w:tcPr>
          <w:p w14:paraId="776BEB04" w14:textId="77777777" w:rsidR="002D557F" w:rsidRPr="002326C1" w:rsidRDefault="002D557F" w:rsidP="00D12B06">
            <w:pPr>
              <w:rPr>
                <w:lang w:val="en-US"/>
              </w:rPr>
            </w:pPr>
            <w:r w:rsidRPr="002326C1">
              <w:rPr>
                <w:lang w:val="en-US"/>
              </w:rPr>
              <w:t xml:space="preserve">The </w:t>
            </w:r>
            <w:r w:rsidRPr="002326C1">
              <w:rPr>
                <w:rStyle w:val="SAPScreenElement"/>
                <w:lang w:val="en-US"/>
              </w:rPr>
              <w:t xml:space="preserve">Home </w:t>
            </w:r>
            <w:r w:rsidRPr="002326C1">
              <w:rPr>
                <w:lang w:val="en-US"/>
              </w:rPr>
              <w:t>page is displayed.</w:t>
            </w:r>
          </w:p>
        </w:tc>
        <w:tc>
          <w:tcPr>
            <w:tcW w:w="1260" w:type="dxa"/>
            <w:tcBorders>
              <w:top w:val="single" w:sz="8" w:space="0" w:color="999999"/>
              <w:left w:val="single" w:sz="8" w:space="0" w:color="999999"/>
              <w:bottom w:val="single" w:sz="8" w:space="0" w:color="999999"/>
              <w:right w:val="single" w:sz="8" w:space="0" w:color="999999"/>
            </w:tcBorders>
          </w:tcPr>
          <w:p w14:paraId="0223DF1C" w14:textId="77777777" w:rsidR="002D557F" w:rsidRPr="002326C1" w:rsidRDefault="002D557F" w:rsidP="00D12B06">
            <w:pPr>
              <w:rPr>
                <w:lang w:val="en-US"/>
              </w:rPr>
            </w:pPr>
          </w:p>
        </w:tc>
      </w:tr>
      <w:tr w:rsidR="002D557F" w:rsidRPr="00AC5720" w14:paraId="49C9DB00" w14:textId="77777777" w:rsidTr="00D12B06">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7C3983CE" w14:textId="77777777" w:rsidR="002D557F" w:rsidRPr="002326C1" w:rsidRDefault="002D557F" w:rsidP="00D12B06">
            <w:pPr>
              <w:rPr>
                <w:lang w:val="en-US"/>
              </w:rPr>
            </w:pPr>
            <w:r w:rsidRPr="002326C1">
              <w:rPr>
                <w:lang w:val="en-US"/>
              </w:rPr>
              <w:t>2</w:t>
            </w:r>
          </w:p>
        </w:tc>
        <w:tc>
          <w:tcPr>
            <w:tcW w:w="1620" w:type="dxa"/>
            <w:tcBorders>
              <w:top w:val="single" w:sz="8" w:space="0" w:color="999999"/>
              <w:left w:val="single" w:sz="8" w:space="0" w:color="999999"/>
              <w:bottom w:val="single" w:sz="8" w:space="0" w:color="999999"/>
              <w:right w:val="single" w:sz="8" w:space="0" w:color="999999"/>
            </w:tcBorders>
            <w:hideMark/>
          </w:tcPr>
          <w:p w14:paraId="45826C86" w14:textId="77777777" w:rsidR="002D557F" w:rsidRPr="002326C1" w:rsidRDefault="002D557F" w:rsidP="00D12B06">
            <w:pPr>
              <w:rPr>
                <w:rStyle w:val="SAPEmphasis"/>
                <w:lang w:val="en-US"/>
              </w:rPr>
            </w:pPr>
            <w:r w:rsidRPr="002326C1">
              <w:rPr>
                <w:rStyle w:val="SAPEmphasis"/>
                <w:lang w:val="en-US"/>
              </w:rPr>
              <w:t>Go to Company Info</w:t>
            </w:r>
          </w:p>
        </w:tc>
        <w:tc>
          <w:tcPr>
            <w:tcW w:w="6030" w:type="dxa"/>
            <w:tcBorders>
              <w:top w:val="single" w:sz="8" w:space="0" w:color="999999"/>
              <w:left w:val="single" w:sz="8" w:space="0" w:color="999999"/>
              <w:bottom w:val="single" w:sz="8" w:space="0" w:color="999999"/>
              <w:right w:val="single" w:sz="8" w:space="0" w:color="999999"/>
            </w:tcBorders>
            <w:hideMark/>
          </w:tcPr>
          <w:p w14:paraId="378A1FBB" w14:textId="77777777" w:rsidR="002D557F" w:rsidRPr="002326C1" w:rsidRDefault="002D557F" w:rsidP="00D12B06">
            <w:pPr>
              <w:rPr>
                <w:lang w:val="en-US"/>
              </w:rPr>
            </w:pPr>
            <w:r w:rsidRPr="002326C1">
              <w:rPr>
                <w:lang w:val="en-US"/>
              </w:rPr>
              <w:t xml:space="preserve">From the </w:t>
            </w:r>
            <w:r w:rsidRPr="002326C1">
              <w:rPr>
                <w:rStyle w:val="SAPScreenElement"/>
                <w:lang w:val="en-US"/>
              </w:rPr>
              <w:t xml:space="preserve">Home </w:t>
            </w:r>
            <w:r w:rsidRPr="002326C1">
              <w:rPr>
                <w:lang w:val="en-US"/>
              </w:rPr>
              <w:t xml:space="preserve">drop-down, select </w:t>
            </w:r>
            <w:r w:rsidRPr="002326C1">
              <w:rPr>
                <w:rStyle w:val="SAPScreenElement"/>
                <w:lang w:val="en-US"/>
              </w:rPr>
              <w:t>Company Info</w:t>
            </w:r>
            <w:r w:rsidRPr="002326C1">
              <w:rPr>
                <w:lang w:val="en-US"/>
              </w:rPr>
              <w:t>.</w:t>
            </w:r>
          </w:p>
        </w:tc>
        <w:tc>
          <w:tcPr>
            <w:tcW w:w="4500" w:type="dxa"/>
            <w:tcBorders>
              <w:top w:val="single" w:sz="8" w:space="0" w:color="999999"/>
              <w:left w:val="single" w:sz="8" w:space="0" w:color="999999"/>
              <w:bottom w:val="single" w:sz="8" w:space="0" w:color="999999"/>
              <w:right w:val="single" w:sz="8" w:space="0" w:color="999999"/>
            </w:tcBorders>
          </w:tcPr>
          <w:p w14:paraId="48F0149C" w14:textId="77777777" w:rsidR="002D557F" w:rsidRPr="002326C1" w:rsidRDefault="002D557F" w:rsidP="00D12B06">
            <w:pPr>
              <w:rPr>
                <w:lang w:val="en-US"/>
              </w:rPr>
            </w:pPr>
            <w:r w:rsidRPr="002326C1">
              <w:rPr>
                <w:lang w:val="en-US"/>
              </w:rPr>
              <w:t xml:space="preserve">The </w:t>
            </w:r>
            <w:r w:rsidRPr="002326C1">
              <w:rPr>
                <w:rStyle w:val="SAPScreenElement"/>
                <w:lang w:val="en-US"/>
              </w:rPr>
              <w:t>Company Info</w:t>
            </w:r>
            <w:r w:rsidRPr="002326C1">
              <w:rPr>
                <w:lang w:val="en-US"/>
              </w:rPr>
              <w:t xml:space="preserve"> screen is displayed containing by default the </w:t>
            </w:r>
            <w:r w:rsidRPr="002326C1">
              <w:rPr>
                <w:rStyle w:val="SAPScreenElement"/>
                <w:lang w:val="en-US"/>
              </w:rPr>
              <w:t>Org Chart</w:t>
            </w:r>
            <w:r w:rsidRPr="002326C1">
              <w:rPr>
                <w:lang w:val="en-US"/>
              </w:rPr>
              <w:t xml:space="preserve"> based on the logged-in user.</w:t>
            </w:r>
          </w:p>
        </w:tc>
        <w:tc>
          <w:tcPr>
            <w:tcW w:w="1260" w:type="dxa"/>
            <w:tcBorders>
              <w:top w:val="single" w:sz="8" w:space="0" w:color="999999"/>
              <w:left w:val="single" w:sz="8" w:space="0" w:color="999999"/>
              <w:bottom w:val="single" w:sz="8" w:space="0" w:color="999999"/>
              <w:right w:val="single" w:sz="8" w:space="0" w:color="999999"/>
            </w:tcBorders>
          </w:tcPr>
          <w:p w14:paraId="3D53900B" w14:textId="77777777" w:rsidR="002D557F" w:rsidRPr="002326C1" w:rsidRDefault="002D557F" w:rsidP="00D12B06">
            <w:pPr>
              <w:rPr>
                <w:lang w:val="en-US"/>
              </w:rPr>
            </w:pPr>
          </w:p>
        </w:tc>
      </w:tr>
      <w:tr w:rsidR="002D557F" w:rsidRPr="00AC5720" w14:paraId="09EB32AF" w14:textId="77777777" w:rsidTr="00D12B06">
        <w:trPr>
          <w:trHeight w:val="357"/>
        </w:trPr>
        <w:tc>
          <w:tcPr>
            <w:tcW w:w="900" w:type="dxa"/>
            <w:tcBorders>
              <w:top w:val="single" w:sz="8" w:space="0" w:color="999999"/>
              <w:left w:val="single" w:sz="8" w:space="0" w:color="999999"/>
              <w:right w:val="single" w:sz="8" w:space="0" w:color="999999"/>
            </w:tcBorders>
          </w:tcPr>
          <w:p w14:paraId="5FE36325" w14:textId="77777777" w:rsidR="002D557F" w:rsidRPr="002326C1" w:rsidRDefault="002D557F" w:rsidP="00D12B06">
            <w:pPr>
              <w:rPr>
                <w:lang w:val="en-US"/>
              </w:rPr>
            </w:pPr>
            <w:r w:rsidRPr="002326C1">
              <w:rPr>
                <w:lang w:val="en-US"/>
              </w:rPr>
              <w:t>3</w:t>
            </w:r>
          </w:p>
        </w:tc>
        <w:tc>
          <w:tcPr>
            <w:tcW w:w="1620" w:type="dxa"/>
            <w:tcBorders>
              <w:top w:val="single" w:sz="8" w:space="0" w:color="999999"/>
              <w:left w:val="single" w:sz="8" w:space="0" w:color="999999"/>
              <w:right w:val="single" w:sz="8" w:space="0" w:color="999999"/>
            </w:tcBorders>
          </w:tcPr>
          <w:p w14:paraId="315F5B9B" w14:textId="77777777" w:rsidR="002D557F" w:rsidRPr="002326C1" w:rsidRDefault="002D557F" w:rsidP="00D12B06">
            <w:pPr>
              <w:rPr>
                <w:rStyle w:val="SAPEmphasis"/>
                <w:lang w:val="en-US"/>
              </w:rPr>
            </w:pPr>
            <w:r w:rsidRPr="002326C1">
              <w:rPr>
                <w:rStyle w:val="SAPEmphasis"/>
                <w:lang w:val="en-US"/>
              </w:rPr>
              <w:t>Search Employee Position</w:t>
            </w:r>
          </w:p>
        </w:tc>
        <w:tc>
          <w:tcPr>
            <w:tcW w:w="6030" w:type="dxa"/>
            <w:tcBorders>
              <w:top w:val="single" w:sz="8" w:space="0" w:color="999999"/>
              <w:left w:val="single" w:sz="8" w:space="0" w:color="999999"/>
              <w:right w:val="single" w:sz="8" w:space="0" w:color="999999"/>
            </w:tcBorders>
          </w:tcPr>
          <w:p w14:paraId="6E2871FE" w14:textId="77777777" w:rsidR="00E41611" w:rsidRPr="002326C1" w:rsidRDefault="002D557F" w:rsidP="00D12B06">
            <w:pPr>
              <w:rPr>
                <w:lang w:val="en-US"/>
              </w:rPr>
            </w:pPr>
            <w:r w:rsidRPr="002326C1">
              <w:rPr>
                <w:lang w:val="en-US"/>
              </w:rPr>
              <w:t xml:space="preserve">Go to the </w:t>
            </w:r>
            <w:r w:rsidRPr="002326C1">
              <w:rPr>
                <w:rStyle w:val="SAPScreenElement"/>
                <w:lang w:val="en-US"/>
              </w:rPr>
              <w:t>Position Org Chart</w:t>
            </w:r>
            <w:r w:rsidRPr="002326C1">
              <w:rPr>
                <w:lang w:val="en-US"/>
              </w:rPr>
              <w:t xml:space="preserve"> tab</w:t>
            </w:r>
            <w:r w:rsidR="00E41611" w:rsidRPr="002326C1">
              <w:rPr>
                <w:lang w:val="en-US"/>
              </w:rPr>
              <w:t>.</w:t>
            </w:r>
            <w:r w:rsidRPr="002326C1">
              <w:rPr>
                <w:lang w:val="en-US"/>
              </w:rPr>
              <w:t xml:space="preserve"> </w:t>
            </w:r>
          </w:p>
          <w:p w14:paraId="324A28FE" w14:textId="6CED40B9" w:rsidR="002D557F" w:rsidRPr="002326C1" w:rsidRDefault="00E41611" w:rsidP="00D12B06">
            <w:pPr>
              <w:rPr>
                <w:lang w:val="en-US"/>
              </w:rPr>
            </w:pPr>
            <w:r w:rsidRPr="002326C1">
              <w:rPr>
                <w:lang w:val="en-US"/>
              </w:rPr>
              <w:t>To</w:t>
            </w:r>
            <w:r w:rsidR="002D557F" w:rsidRPr="002326C1">
              <w:rPr>
                <w:lang w:val="en-US"/>
              </w:rPr>
              <w:t xml:space="preserve"> search for the position the employee is assigned to</w:t>
            </w:r>
            <w:r w:rsidRPr="002326C1">
              <w:rPr>
                <w:lang w:val="en-US"/>
              </w:rPr>
              <w:t>,</w:t>
            </w:r>
            <w:r w:rsidR="002D557F" w:rsidRPr="002326C1">
              <w:rPr>
                <w:lang w:val="en-US"/>
              </w:rPr>
              <w:t xml:space="preserve"> </w:t>
            </w:r>
            <w:r w:rsidRPr="002326C1">
              <w:rPr>
                <w:lang w:val="en-US"/>
              </w:rPr>
              <w:t>p</w:t>
            </w:r>
            <w:r w:rsidR="002D557F" w:rsidRPr="002326C1">
              <w:rPr>
                <w:lang w:val="en-US"/>
              </w:rPr>
              <w:t>roceed using one of the options below:</w:t>
            </w:r>
          </w:p>
          <w:p w14:paraId="4D2C7E88" w14:textId="0F858BEE" w:rsidR="00E41611" w:rsidRPr="002326C1" w:rsidRDefault="00E41611" w:rsidP="00E41611">
            <w:pPr>
              <w:rPr>
                <w:lang w:val="en-US"/>
              </w:rPr>
            </w:pPr>
            <w:r w:rsidRPr="002326C1">
              <w:rPr>
                <w:u w:val="single"/>
                <w:lang w:val="en-US"/>
              </w:rPr>
              <w:t>Option 1</w:t>
            </w:r>
            <w:r w:rsidRPr="002326C1">
              <w:rPr>
                <w:lang w:val="en-US"/>
              </w:rPr>
              <w:t xml:space="preserve">: </w:t>
            </w:r>
          </w:p>
          <w:p w14:paraId="3EFF072A" w14:textId="77777777" w:rsidR="00E41611" w:rsidRPr="002326C1" w:rsidRDefault="00E41611" w:rsidP="00E41611">
            <w:pPr>
              <w:rPr>
                <w:lang w:val="en-US"/>
              </w:rPr>
            </w:pPr>
            <w:r w:rsidRPr="002326C1">
              <w:rPr>
                <w:lang w:val="en-US"/>
              </w:rPr>
              <w:t xml:space="preserve">In the </w:t>
            </w:r>
            <w:r w:rsidRPr="002326C1">
              <w:rPr>
                <w:rStyle w:val="SAPScreenElement"/>
                <w:lang w:val="en-US"/>
              </w:rPr>
              <w:t>Search By</w:t>
            </w:r>
            <w:r w:rsidRPr="002326C1">
              <w:rPr>
                <w:lang w:val="en-US"/>
              </w:rPr>
              <w:t xml:space="preserve"> field, select value</w:t>
            </w:r>
            <w:r w:rsidRPr="002326C1">
              <w:rPr>
                <w:rStyle w:val="SAPUserEntry"/>
                <w:lang w:val="en-US"/>
              </w:rPr>
              <w:t xml:space="preserve"> Positions </w:t>
            </w:r>
            <w:r w:rsidRPr="002326C1">
              <w:rPr>
                <w:lang w:val="en-US"/>
              </w:rPr>
              <w:t xml:space="preserve">from the drop-down. </w:t>
            </w:r>
          </w:p>
          <w:p w14:paraId="58C2B557" w14:textId="33FD658A" w:rsidR="00E41611" w:rsidRPr="002326C1" w:rsidRDefault="00E41611" w:rsidP="00E41611">
            <w:pPr>
              <w:rPr>
                <w:lang w:val="en-US"/>
              </w:rPr>
            </w:pPr>
            <w:r w:rsidRPr="002326C1">
              <w:rPr>
                <w:lang w:val="en-US"/>
              </w:rPr>
              <w:t xml:space="preserve">In the </w:t>
            </w:r>
            <w:r w:rsidRPr="002326C1">
              <w:rPr>
                <w:rStyle w:val="SAPScreenElement"/>
                <w:lang w:val="en-US"/>
              </w:rPr>
              <w:t>Search</w:t>
            </w:r>
            <w:r w:rsidRPr="002326C1">
              <w:rPr>
                <w:lang w:val="en-US"/>
              </w:rPr>
              <w:t xml:space="preserve"> field, select from the drop-down the position on which the employee has been rehired. </w:t>
            </w:r>
          </w:p>
          <w:p w14:paraId="40B3B7B4" w14:textId="77777777" w:rsidR="00E41611" w:rsidRPr="002326C1" w:rsidRDefault="00E41611" w:rsidP="00E41611">
            <w:pPr>
              <w:rPr>
                <w:lang w:val="en-US"/>
              </w:rPr>
            </w:pPr>
            <w:r w:rsidRPr="002326C1">
              <w:rPr>
                <w:u w:val="single"/>
                <w:lang w:val="en-US"/>
              </w:rPr>
              <w:t>Option 2</w:t>
            </w:r>
            <w:r w:rsidRPr="002326C1">
              <w:rPr>
                <w:lang w:val="en-US"/>
              </w:rPr>
              <w:t xml:space="preserve">: </w:t>
            </w:r>
          </w:p>
          <w:p w14:paraId="499B39D9" w14:textId="77777777" w:rsidR="00E41611" w:rsidRPr="002326C1" w:rsidRDefault="00E41611" w:rsidP="00E41611">
            <w:pPr>
              <w:rPr>
                <w:lang w:val="en-US"/>
              </w:rPr>
            </w:pPr>
            <w:r w:rsidRPr="002326C1">
              <w:rPr>
                <w:lang w:val="en-US"/>
              </w:rPr>
              <w:t xml:space="preserve">In the </w:t>
            </w:r>
            <w:r w:rsidRPr="002326C1">
              <w:rPr>
                <w:rStyle w:val="SAPScreenElement"/>
                <w:lang w:val="en-US"/>
              </w:rPr>
              <w:t>Search By</w:t>
            </w:r>
            <w:r w:rsidRPr="002326C1">
              <w:rPr>
                <w:lang w:val="en-US"/>
              </w:rPr>
              <w:t xml:space="preserve"> field, select value</w:t>
            </w:r>
            <w:r w:rsidRPr="002326C1">
              <w:rPr>
                <w:rStyle w:val="SAPUserEntry"/>
                <w:lang w:val="en-US"/>
              </w:rPr>
              <w:t xml:space="preserve"> People </w:t>
            </w:r>
            <w:r w:rsidRPr="002326C1">
              <w:rPr>
                <w:lang w:val="en-US"/>
              </w:rPr>
              <w:t xml:space="preserve">from the drop-down. </w:t>
            </w:r>
          </w:p>
          <w:p w14:paraId="63072248" w14:textId="1B2D2BB7" w:rsidR="00E41611" w:rsidRPr="002326C1" w:rsidRDefault="00E41611" w:rsidP="00E41611">
            <w:pPr>
              <w:rPr>
                <w:lang w:val="en-US"/>
              </w:rPr>
            </w:pPr>
            <w:r w:rsidRPr="002326C1">
              <w:rPr>
                <w:lang w:val="en-US"/>
              </w:rPr>
              <w:t xml:space="preserve">In the </w:t>
            </w:r>
            <w:r w:rsidRPr="002326C1">
              <w:rPr>
                <w:rStyle w:val="SAPScreenElement"/>
                <w:lang w:val="en-US"/>
              </w:rPr>
              <w:t xml:space="preserve">Search </w:t>
            </w:r>
            <w:r w:rsidRPr="002326C1">
              <w:rPr>
                <w:lang w:val="en-US"/>
              </w:rPr>
              <w:t xml:space="preserve">field, enter name or name parts of the rehired employee. Select the appropriate employee from the list of suggested persons. </w:t>
            </w:r>
          </w:p>
          <w:p w14:paraId="5CB2C2E0" w14:textId="2EF2BC86" w:rsidR="00E41611" w:rsidRPr="002326C1" w:rsidRDefault="00E41611" w:rsidP="00E41611">
            <w:pPr>
              <w:rPr>
                <w:lang w:val="en-US"/>
              </w:rPr>
            </w:pPr>
            <w:r w:rsidRPr="002326C1">
              <w:rPr>
                <w:lang w:val="en-US"/>
              </w:rPr>
              <w:t xml:space="preserve">For </w:t>
            </w:r>
            <w:r w:rsidRPr="002326C1">
              <w:rPr>
                <w:u w:val="single"/>
                <w:lang w:val="en-US"/>
              </w:rPr>
              <w:t>both options</w:t>
            </w:r>
            <w:r w:rsidRPr="002326C1">
              <w:rPr>
                <w:lang w:val="en-US"/>
              </w:rPr>
              <w:t xml:space="preserve">, click on the calendar icon </w:t>
            </w:r>
            <w:r w:rsidRPr="002326C1">
              <w:rPr>
                <w:noProof/>
                <w:lang w:val="en-US"/>
              </w:rPr>
              <w:drawing>
                <wp:inline distT="0" distB="0" distL="0" distR="0" wp14:anchorId="58DFA399" wp14:editId="16941580">
                  <wp:extent cx="628650" cy="22860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8650" cy="228600"/>
                          </a:xfrm>
                          <a:prstGeom prst="rect">
                            <a:avLst/>
                          </a:prstGeom>
                        </pic:spPr>
                      </pic:pic>
                    </a:graphicData>
                  </a:graphic>
                </wp:inline>
              </w:drawing>
            </w:r>
            <w:r w:rsidRPr="002326C1">
              <w:rPr>
                <w:lang w:val="en-US"/>
              </w:rPr>
              <w:t xml:space="preserve"> located in the top right corner of the screen and select from the calendar help the rehire date of the employee (or any other date after that date).</w:t>
            </w:r>
          </w:p>
        </w:tc>
        <w:tc>
          <w:tcPr>
            <w:tcW w:w="4500" w:type="dxa"/>
            <w:tcBorders>
              <w:top w:val="single" w:sz="8" w:space="0" w:color="999999"/>
              <w:left w:val="single" w:sz="8" w:space="0" w:color="999999"/>
              <w:right w:val="single" w:sz="8" w:space="0" w:color="999999"/>
            </w:tcBorders>
          </w:tcPr>
          <w:p w14:paraId="50EAE36A" w14:textId="66EA9AC9" w:rsidR="002D557F" w:rsidRPr="002326C1" w:rsidRDefault="002D557F" w:rsidP="00D32AB3">
            <w:pPr>
              <w:pStyle w:val="ListBullet"/>
              <w:numPr>
                <w:ilvl w:val="0"/>
                <w:numId w:val="0"/>
              </w:numPr>
              <w:rPr>
                <w:lang w:val="en-US"/>
              </w:rPr>
            </w:pPr>
            <w:r w:rsidRPr="002326C1">
              <w:rPr>
                <w:lang w:val="en-US"/>
              </w:rPr>
              <w:t xml:space="preserve">The position hierarchy starting from the selected position and containing one level below, if existing, is displayed. </w:t>
            </w:r>
          </w:p>
        </w:tc>
        <w:tc>
          <w:tcPr>
            <w:tcW w:w="1260" w:type="dxa"/>
            <w:tcBorders>
              <w:top w:val="single" w:sz="8" w:space="0" w:color="999999"/>
              <w:left w:val="single" w:sz="8" w:space="0" w:color="999999"/>
              <w:bottom w:val="single" w:sz="8" w:space="0" w:color="999999"/>
              <w:right w:val="single" w:sz="8" w:space="0" w:color="999999"/>
            </w:tcBorders>
          </w:tcPr>
          <w:p w14:paraId="5E2343C1" w14:textId="77777777" w:rsidR="002D557F" w:rsidRPr="002326C1" w:rsidRDefault="002D557F" w:rsidP="00D12B06">
            <w:pPr>
              <w:rPr>
                <w:lang w:val="en-US"/>
              </w:rPr>
            </w:pPr>
          </w:p>
        </w:tc>
      </w:tr>
      <w:tr w:rsidR="002D557F" w:rsidRPr="00AC5720" w14:paraId="70219CA5" w14:textId="77777777" w:rsidTr="00D12B06">
        <w:trPr>
          <w:trHeight w:val="357"/>
        </w:trPr>
        <w:tc>
          <w:tcPr>
            <w:tcW w:w="900" w:type="dxa"/>
            <w:tcBorders>
              <w:top w:val="single" w:sz="8" w:space="0" w:color="999999"/>
              <w:left w:val="single" w:sz="8" w:space="0" w:color="999999"/>
              <w:right w:val="single" w:sz="8" w:space="0" w:color="999999"/>
            </w:tcBorders>
          </w:tcPr>
          <w:p w14:paraId="1F0428CF" w14:textId="4638AC1B" w:rsidR="002D557F" w:rsidRPr="002326C1" w:rsidRDefault="002D557F" w:rsidP="00D12B06">
            <w:pPr>
              <w:rPr>
                <w:lang w:val="en-US"/>
              </w:rPr>
            </w:pPr>
            <w:r w:rsidRPr="002326C1">
              <w:rPr>
                <w:lang w:val="en-US"/>
              </w:rPr>
              <w:t>4</w:t>
            </w:r>
          </w:p>
        </w:tc>
        <w:tc>
          <w:tcPr>
            <w:tcW w:w="1620" w:type="dxa"/>
            <w:tcBorders>
              <w:top w:val="single" w:sz="8" w:space="0" w:color="999999"/>
              <w:left w:val="single" w:sz="8" w:space="0" w:color="999999"/>
              <w:right w:val="single" w:sz="8" w:space="0" w:color="999999"/>
            </w:tcBorders>
          </w:tcPr>
          <w:p w14:paraId="7D9E60BE" w14:textId="77777777" w:rsidR="002D557F" w:rsidRPr="002326C1" w:rsidRDefault="002D557F" w:rsidP="00D12B06">
            <w:pPr>
              <w:rPr>
                <w:rStyle w:val="SAPEmphasis"/>
                <w:lang w:val="en-US"/>
              </w:rPr>
            </w:pPr>
            <w:r w:rsidRPr="002326C1">
              <w:rPr>
                <w:rStyle w:val="SAPEmphasis"/>
                <w:lang w:val="en-US"/>
              </w:rPr>
              <w:t>View Employee Position High-Level Data</w:t>
            </w:r>
          </w:p>
        </w:tc>
        <w:tc>
          <w:tcPr>
            <w:tcW w:w="6030" w:type="dxa"/>
            <w:tcBorders>
              <w:top w:val="single" w:sz="8" w:space="0" w:color="999999"/>
              <w:left w:val="single" w:sz="8" w:space="0" w:color="999999"/>
              <w:right w:val="single" w:sz="8" w:space="0" w:color="999999"/>
            </w:tcBorders>
          </w:tcPr>
          <w:p w14:paraId="3FF2472B" w14:textId="120016D9" w:rsidR="002D557F" w:rsidRPr="002326C1" w:rsidRDefault="002D2633">
            <w:pPr>
              <w:rPr>
                <w:lang w:val="en-US"/>
              </w:rPr>
            </w:pPr>
            <w:r w:rsidRPr="002326C1">
              <w:rPr>
                <w:lang w:val="en-US"/>
              </w:rPr>
              <w:t xml:space="preserve">Verify that </w:t>
            </w:r>
            <w:r w:rsidR="00824A7F" w:rsidRPr="002326C1">
              <w:rPr>
                <w:lang w:val="en-US"/>
              </w:rPr>
              <w:t xml:space="preserve">the </w:t>
            </w:r>
            <w:r w:rsidRPr="002326C1">
              <w:rPr>
                <w:lang w:val="en-US"/>
              </w:rPr>
              <w:t>number of incumbents (</w:t>
            </w:r>
            <w:r w:rsidR="004F572D" w:rsidRPr="002326C1">
              <w:rPr>
                <w:lang w:val="en-US"/>
              </w:rPr>
              <w:t xml:space="preserve">visible in </w:t>
            </w:r>
            <w:r w:rsidR="004F572D" w:rsidRPr="002326C1">
              <w:rPr>
                <w:rStyle w:val="SAPScreenElement"/>
                <w:lang w:val="en-US"/>
              </w:rPr>
              <w:t>&lt;current #&gt;/&lt;target #&gt;</w:t>
            </w:r>
            <w:r w:rsidR="00D32AB3" w:rsidRPr="002326C1">
              <w:rPr>
                <w:rStyle w:val="SAPScreenElement"/>
                <w:lang w:val="en-US"/>
              </w:rPr>
              <w:t xml:space="preserve"> </w:t>
            </w:r>
            <w:r w:rsidRPr="002326C1">
              <w:rPr>
                <w:rStyle w:val="SAPScreenElement"/>
                <w:lang w:val="en-US"/>
              </w:rPr>
              <w:t>FTE</w:t>
            </w:r>
            <w:r w:rsidRPr="002326C1">
              <w:rPr>
                <w:lang w:val="en-US"/>
              </w:rPr>
              <w:t>) has increased accordingly, for example by</w:t>
            </w:r>
            <w:r w:rsidRPr="002326C1">
              <w:rPr>
                <w:rStyle w:val="SAPUserEntry"/>
                <w:color w:val="auto"/>
                <w:lang w:val="en-US"/>
              </w:rPr>
              <w:t xml:space="preserve"> 1</w:t>
            </w:r>
            <w:r w:rsidRPr="002326C1">
              <w:rPr>
                <w:lang w:val="en-US"/>
              </w:rPr>
              <w:t xml:space="preserve">, and the employee’s name is visible in the position rectangle. In addition, in case the number of </w:t>
            </w:r>
            <w:r w:rsidR="00D32AB3" w:rsidRPr="002326C1">
              <w:rPr>
                <w:lang w:val="en-US"/>
              </w:rPr>
              <w:t xml:space="preserve">target </w:t>
            </w:r>
            <w:r w:rsidRPr="002326C1">
              <w:rPr>
                <w:lang w:val="en-US"/>
              </w:rPr>
              <w:t xml:space="preserve">FTEs has been reached, the icon </w:t>
            </w:r>
            <w:r w:rsidR="007B0A92" w:rsidRPr="002326C1">
              <w:rPr>
                <w:noProof/>
                <w:lang w:val="en-US"/>
              </w:rPr>
              <w:drawing>
                <wp:inline distT="0" distB="0" distL="0" distR="0" wp14:anchorId="6CB4B6EE" wp14:editId="3B7B7099">
                  <wp:extent cx="219075" cy="180975"/>
                  <wp:effectExtent l="0" t="0" r="9525" b="9525"/>
                  <wp:docPr id="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Pr="002326C1">
              <w:rPr>
                <w:noProof/>
                <w:lang w:val="en-US" w:eastAsia="de-DE"/>
              </w:rPr>
              <w:t xml:space="preserve"> </w:t>
            </w:r>
            <w:r w:rsidRPr="002326C1">
              <w:rPr>
                <w:rStyle w:val="SAPUserEntry"/>
                <w:color w:val="auto"/>
                <w:lang w:val="en-US"/>
              </w:rPr>
              <w:t>(To be hired)</w:t>
            </w:r>
            <w:r w:rsidRPr="002326C1">
              <w:rPr>
                <w:lang w:val="en-US"/>
              </w:rPr>
              <w:t xml:space="preserve"> should not be visible anymore. </w:t>
            </w:r>
          </w:p>
        </w:tc>
        <w:tc>
          <w:tcPr>
            <w:tcW w:w="4500" w:type="dxa"/>
            <w:tcBorders>
              <w:top w:val="single" w:sz="8" w:space="0" w:color="999999"/>
              <w:left w:val="single" w:sz="8" w:space="0" w:color="999999"/>
              <w:right w:val="single" w:sz="8" w:space="0" w:color="999999"/>
            </w:tcBorders>
          </w:tcPr>
          <w:p w14:paraId="4CA1170F" w14:textId="77777777" w:rsidR="002D557F" w:rsidRPr="002326C1" w:rsidRDefault="002D557F" w:rsidP="00D12B06">
            <w:pPr>
              <w:pStyle w:val="ListBullet"/>
              <w:numPr>
                <w:ilvl w:val="0"/>
                <w:numId w:val="0"/>
              </w:numPr>
              <w:ind w:left="57"/>
              <w:rPr>
                <w:lang w:val="en-US"/>
              </w:rPr>
            </w:pPr>
          </w:p>
        </w:tc>
        <w:tc>
          <w:tcPr>
            <w:tcW w:w="1260" w:type="dxa"/>
            <w:tcBorders>
              <w:top w:val="single" w:sz="8" w:space="0" w:color="999999"/>
              <w:left w:val="single" w:sz="8" w:space="0" w:color="999999"/>
              <w:bottom w:val="single" w:sz="8" w:space="0" w:color="999999"/>
              <w:right w:val="single" w:sz="8" w:space="0" w:color="999999"/>
            </w:tcBorders>
          </w:tcPr>
          <w:p w14:paraId="5AFE7D81" w14:textId="77777777" w:rsidR="002D557F" w:rsidRPr="002326C1" w:rsidRDefault="002D557F" w:rsidP="00D12B06">
            <w:pPr>
              <w:rPr>
                <w:lang w:val="en-US"/>
              </w:rPr>
            </w:pPr>
          </w:p>
        </w:tc>
      </w:tr>
      <w:tr w:rsidR="002D557F" w:rsidRPr="00AC5720" w14:paraId="663AA304" w14:textId="77777777" w:rsidTr="00D12B06">
        <w:trPr>
          <w:trHeight w:val="357"/>
        </w:trPr>
        <w:tc>
          <w:tcPr>
            <w:tcW w:w="900" w:type="dxa"/>
            <w:tcBorders>
              <w:top w:val="single" w:sz="8" w:space="0" w:color="999999"/>
              <w:left w:val="single" w:sz="8" w:space="0" w:color="999999"/>
              <w:right w:val="single" w:sz="8" w:space="0" w:color="999999"/>
            </w:tcBorders>
          </w:tcPr>
          <w:p w14:paraId="54835D87" w14:textId="77777777" w:rsidR="002D557F" w:rsidRPr="002326C1" w:rsidRDefault="002D557F" w:rsidP="00D12B06">
            <w:pPr>
              <w:rPr>
                <w:lang w:val="en-US"/>
              </w:rPr>
            </w:pPr>
            <w:r w:rsidRPr="002326C1">
              <w:rPr>
                <w:lang w:val="en-US"/>
              </w:rPr>
              <w:t>5</w:t>
            </w:r>
          </w:p>
        </w:tc>
        <w:tc>
          <w:tcPr>
            <w:tcW w:w="1620" w:type="dxa"/>
            <w:tcBorders>
              <w:top w:val="single" w:sz="8" w:space="0" w:color="999999"/>
              <w:left w:val="single" w:sz="8" w:space="0" w:color="999999"/>
              <w:right w:val="single" w:sz="8" w:space="0" w:color="999999"/>
            </w:tcBorders>
          </w:tcPr>
          <w:p w14:paraId="4EA7D9FC" w14:textId="77777777" w:rsidR="002D557F" w:rsidRPr="002326C1" w:rsidRDefault="002D557F" w:rsidP="00D12B06">
            <w:pPr>
              <w:rPr>
                <w:rStyle w:val="SAPEmphasis"/>
                <w:lang w:val="en-US"/>
              </w:rPr>
            </w:pPr>
            <w:r w:rsidRPr="002326C1">
              <w:rPr>
                <w:rStyle w:val="SAPEmphasis"/>
                <w:lang w:val="en-US"/>
              </w:rPr>
              <w:t>View Employee Position Data</w:t>
            </w:r>
          </w:p>
        </w:tc>
        <w:tc>
          <w:tcPr>
            <w:tcW w:w="6030" w:type="dxa"/>
            <w:tcBorders>
              <w:top w:val="single" w:sz="8" w:space="0" w:color="999999"/>
              <w:left w:val="single" w:sz="8" w:space="0" w:color="999999"/>
              <w:right w:val="single" w:sz="8" w:space="0" w:color="999999"/>
            </w:tcBorders>
          </w:tcPr>
          <w:p w14:paraId="18627F80" w14:textId="4EDA1BF4" w:rsidR="002D557F" w:rsidRPr="002326C1" w:rsidRDefault="002D557F" w:rsidP="00446BA1">
            <w:pPr>
              <w:rPr>
                <w:lang w:val="en-US"/>
              </w:rPr>
            </w:pPr>
            <w:r w:rsidRPr="002326C1">
              <w:rPr>
                <w:lang w:val="en-US"/>
              </w:rPr>
              <w:t xml:space="preserve">To view data of the position, </w:t>
            </w:r>
            <w:r w:rsidR="00446BA1" w:rsidRPr="002326C1">
              <w:rPr>
                <w:lang w:val="en-US"/>
              </w:rPr>
              <w:t>choose</w:t>
            </w:r>
            <w:r w:rsidRPr="002326C1">
              <w:rPr>
                <w:lang w:val="en-US"/>
              </w:rPr>
              <w:t xml:space="preserve"> the position org chart on the position</w:t>
            </w:r>
            <w:r w:rsidR="003117F0" w:rsidRPr="002326C1">
              <w:rPr>
                <w:lang w:val="en-US"/>
              </w:rPr>
              <w:t>.</w:t>
            </w:r>
            <w:r w:rsidRPr="002326C1">
              <w:rPr>
                <w:lang w:val="en-US"/>
              </w:rPr>
              <w:t xml:space="preserve"> </w:t>
            </w:r>
            <w:r w:rsidR="003117F0" w:rsidRPr="002326C1">
              <w:rPr>
                <w:lang w:val="en-US"/>
              </w:rPr>
              <w:t xml:space="preserve">In the upcoming side </w:t>
            </w:r>
            <w:r w:rsidR="00953E39" w:rsidRPr="002326C1">
              <w:rPr>
                <w:lang w:val="en-US"/>
              </w:rPr>
              <w:t>panel,</w:t>
            </w:r>
            <w:r w:rsidR="003117F0" w:rsidRPr="002326C1">
              <w:rPr>
                <w:lang w:val="en-US"/>
              </w:rPr>
              <w:t xml:space="preserve"> next to the position, choose the </w:t>
            </w:r>
            <w:r w:rsidR="003117F0" w:rsidRPr="002326C1">
              <w:rPr>
                <w:rStyle w:val="SAPScreenElement"/>
                <w:lang w:val="en-US"/>
              </w:rPr>
              <w:t xml:space="preserve">Show Position </w:t>
            </w:r>
            <w:r w:rsidR="003117F0" w:rsidRPr="002326C1">
              <w:rPr>
                <w:noProof/>
                <w:lang w:val="en-US"/>
              </w:rPr>
              <w:drawing>
                <wp:inline distT="0" distB="0" distL="0" distR="0" wp14:anchorId="39F79F05" wp14:editId="6B9C4DD1">
                  <wp:extent cx="201930" cy="166370"/>
                  <wp:effectExtent l="0" t="0" r="7620" b="508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003117F0" w:rsidRPr="002326C1">
              <w:rPr>
                <w:rStyle w:val="SAPScreenElement"/>
                <w:lang w:val="en-US"/>
              </w:rPr>
              <w:t xml:space="preserve"> </w:t>
            </w:r>
            <w:r w:rsidR="003117F0" w:rsidRPr="002326C1">
              <w:rPr>
                <w:lang w:val="en-US"/>
              </w:rPr>
              <w:t xml:space="preserve">icon located below </w:t>
            </w:r>
            <w:r w:rsidR="003117F0" w:rsidRPr="002326C1">
              <w:rPr>
                <w:rStyle w:val="SAPScreenElement"/>
                <w:lang w:val="en-US"/>
              </w:rPr>
              <w:t xml:space="preserve">&lt;position title (code)&gt; </w:t>
            </w:r>
            <w:r w:rsidR="003117F0" w:rsidRPr="002326C1">
              <w:rPr>
                <w:lang w:val="en-US"/>
              </w:rPr>
              <w:t>and</w:t>
            </w:r>
            <w:r w:rsidR="003117F0" w:rsidRPr="002326C1">
              <w:rPr>
                <w:rStyle w:val="SAPScreenElement"/>
                <w:lang w:val="en-US"/>
              </w:rPr>
              <w:t xml:space="preserve"> </w:t>
            </w:r>
            <w:r w:rsidR="003117F0" w:rsidRPr="002326C1">
              <w:rPr>
                <w:lang w:val="en-US"/>
              </w:rPr>
              <w:t>next to</w:t>
            </w:r>
            <w:r w:rsidR="003117F0" w:rsidRPr="002326C1">
              <w:rPr>
                <w:rStyle w:val="SAPScreenElement"/>
                <w:lang w:val="en-US"/>
              </w:rPr>
              <w:t xml:space="preserve"> as of &lt;selected date&gt;</w:t>
            </w:r>
            <w:r w:rsidRPr="002326C1">
              <w:rPr>
                <w:lang w:val="en-US"/>
              </w:rPr>
              <w:t>.</w:t>
            </w:r>
          </w:p>
        </w:tc>
        <w:tc>
          <w:tcPr>
            <w:tcW w:w="4500" w:type="dxa"/>
            <w:tcBorders>
              <w:top w:val="single" w:sz="8" w:space="0" w:color="999999"/>
              <w:left w:val="single" w:sz="8" w:space="0" w:color="999999"/>
              <w:right w:val="single" w:sz="8" w:space="0" w:color="999999"/>
            </w:tcBorders>
          </w:tcPr>
          <w:p w14:paraId="6FEE4594" w14:textId="77777777" w:rsidR="00BA7A28" w:rsidRPr="002326C1" w:rsidRDefault="002D557F" w:rsidP="002D557F">
            <w:pPr>
              <w:rPr>
                <w:lang w:val="en-US"/>
              </w:rPr>
            </w:pPr>
            <w:r w:rsidRPr="002326C1">
              <w:rPr>
                <w:lang w:val="en-US"/>
              </w:rPr>
              <w:t xml:space="preserve">The </w:t>
            </w:r>
            <w:r w:rsidRPr="002326C1">
              <w:rPr>
                <w:rStyle w:val="SAPScreenElement"/>
                <w:lang w:val="en-US"/>
              </w:rPr>
              <w:t>Position: &lt;position title (code)&gt;</w:t>
            </w:r>
            <w:r w:rsidRPr="002326C1">
              <w:rPr>
                <w:lang w:val="en-US"/>
              </w:rPr>
              <w:t xml:space="preserve"> window shows up containing the position details. </w:t>
            </w:r>
          </w:p>
          <w:p w14:paraId="15C21B02" w14:textId="7A5FE687" w:rsidR="002D557F" w:rsidRPr="002326C1" w:rsidRDefault="00BA7A28" w:rsidP="00BA7A28">
            <w:pPr>
              <w:rPr>
                <w:lang w:val="en-US"/>
              </w:rPr>
            </w:pPr>
            <w:r w:rsidRPr="002326C1">
              <w:rPr>
                <w:lang w:val="en-US"/>
              </w:rPr>
              <w:t>I</w:t>
            </w:r>
            <w:r w:rsidR="002D557F" w:rsidRPr="002326C1">
              <w:rPr>
                <w:lang w:val="en-US"/>
              </w:rPr>
              <w:t xml:space="preserve">f the </w:t>
            </w:r>
            <w:r w:rsidR="002D557F" w:rsidRPr="002326C1">
              <w:rPr>
                <w:rStyle w:val="SAPScreenElement"/>
                <w:lang w:val="en-US"/>
              </w:rPr>
              <w:t>FTE</w:t>
            </w:r>
            <w:r w:rsidR="002D557F" w:rsidRPr="002326C1">
              <w:rPr>
                <w:lang w:val="en-US"/>
              </w:rPr>
              <w:t xml:space="preserve"> value has been reached by </w:t>
            </w:r>
            <w:r w:rsidR="00C01BAF" w:rsidRPr="002326C1">
              <w:rPr>
                <w:lang w:val="en-US"/>
              </w:rPr>
              <w:t>re</w:t>
            </w:r>
            <w:r w:rsidR="002D557F" w:rsidRPr="002326C1">
              <w:rPr>
                <w:lang w:val="en-US"/>
              </w:rPr>
              <w:t>hiring the employee</w:t>
            </w:r>
            <w:r w:rsidRPr="002326C1">
              <w:rPr>
                <w:lang w:val="en-US"/>
              </w:rPr>
              <w:t xml:space="preserve">, the field </w:t>
            </w:r>
            <w:r w:rsidRPr="002326C1">
              <w:rPr>
                <w:rStyle w:val="SAPScreenElement"/>
                <w:lang w:val="en-US"/>
              </w:rPr>
              <w:t>To Be Hired</w:t>
            </w:r>
            <w:r w:rsidRPr="002326C1">
              <w:rPr>
                <w:lang w:val="en-US"/>
              </w:rPr>
              <w:t xml:space="preserve"> has turned automatically to</w:t>
            </w:r>
            <w:r w:rsidRPr="002326C1">
              <w:rPr>
                <w:rStyle w:val="SAPUserEntry"/>
                <w:color w:val="auto"/>
                <w:lang w:val="en-US"/>
              </w:rPr>
              <w:t xml:space="preserve"> No</w:t>
            </w:r>
            <w:r w:rsidR="002D557F" w:rsidRPr="002326C1">
              <w:rPr>
                <w:lang w:val="en-US"/>
              </w:rPr>
              <w:t xml:space="preserve">. The date of change </w:t>
            </w:r>
            <w:r w:rsidR="00AC7BBB" w:rsidRPr="002326C1">
              <w:rPr>
                <w:lang w:val="en-US"/>
              </w:rPr>
              <w:t xml:space="preserve">(visible in field </w:t>
            </w:r>
            <w:r w:rsidR="00AC7BBB" w:rsidRPr="002326C1">
              <w:rPr>
                <w:rStyle w:val="SAPScreenElement"/>
                <w:lang w:val="en-US"/>
              </w:rPr>
              <w:t>Start Date</w:t>
            </w:r>
            <w:r w:rsidR="00AC7BBB" w:rsidRPr="002326C1">
              <w:rPr>
                <w:lang w:val="en-US"/>
              </w:rPr>
              <w:t xml:space="preserve">) </w:t>
            </w:r>
            <w:r w:rsidR="002D557F" w:rsidRPr="002326C1">
              <w:rPr>
                <w:lang w:val="en-US"/>
              </w:rPr>
              <w:t>coincides with the date the employee has been rehired.</w:t>
            </w:r>
          </w:p>
        </w:tc>
        <w:tc>
          <w:tcPr>
            <w:tcW w:w="1260" w:type="dxa"/>
            <w:tcBorders>
              <w:top w:val="single" w:sz="8" w:space="0" w:color="999999"/>
              <w:left w:val="single" w:sz="8" w:space="0" w:color="999999"/>
              <w:bottom w:val="single" w:sz="8" w:space="0" w:color="999999"/>
              <w:right w:val="single" w:sz="8" w:space="0" w:color="999999"/>
            </w:tcBorders>
          </w:tcPr>
          <w:p w14:paraId="5292D678" w14:textId="77777777" w:rsidR="002D557F" w:rsidRPr="002326C1" w:rsidRDefault="002D557F" w:rsidP="00D12B06">
            <w:pPr>
              <w:rPr>
                <w:lang w:val="en-US"/>
              </w:rPr>
            </w:pPr>
          </w:p>
        </w:tc>
      </w:tr>
      <w:tr w:rsidR="002D557F" w:rsidRPr="00AC5720" w14:paraId="50290E6A" w14:textId="77777777" w:rsidTr="00D12B06">
        <w:trPr>
          <w:trHeight w:val="357"/>
        </w:trPr>
        <w:tc>
          <w:tcPr>
            <w:tcW w:w="900" w:type="dxa"/>
            <w:tcBorders>
              <w:top w:val="single" w:sz="8" w:space="0" w:color="999999"/>
              <w:left w:val="single" w:sz="8" w:space="0" w:color="999999"/>
              <w:right w:val="single" w:sz="8" w:space="0" w:color="999999"/>
            </w:tcBorders>
          </w:tcPr>
          <w:p w14:paraId="728CC018" w14:textId="77777777" w:rsidR="002D557F" w:rsidRPr="002326C1" w:rsidRDefault="002D557F" w:rsidP="00D12B06">
            <w:pPr>
              <w:rPr>
                <w:lang w:val="en-US"/>
              </w:rPr>
            </w:pPr>
            <w:r w:rsidRPr="002326C1">
              <w:rPr>
                <w:lang w:val="en-US"/>
              </w:rPr>
              <w:t>6</w:t>
            </w:r>
          </w:p>
        </w:tc>
        <w:tc>
          <w:tcPr>
            <w:tcW w:w="1620" w:type="dxa"/>
            <w:tcBorders>
              <w:top w:val="single" w:sz="8" w:space="0" w:color="999999"/>
              <w:left w:val="single" w:sz="8" w:space="0" w:color="999999"/>
              <w:right w:val="single" w:sz="8" w:space="0" w:color="999999"/>
            </w:tcBorders>
          </w:tcPr>
          <w:p w14:paraId="1CB24B49" w14:textId="3EBFD044" w:rsidR="002D557F" w:rsidRPr="002326C1" w:rsidRDefault="002D557F" w:rsidP="00D12B06">
            <w:pPr>
              <w:rPr>
                <w:rStyle w:val="SAPEmphasis"/>
                <w:lang w:val="en-US"/>
              </w:rPr>
            </w:pPr>
            <w:r w:rsidRPr="002326C1">
              <w:rPr>
                <w:rStyle w:val="SAPEmphasis"/>
                <w:lang w:val="en-US"/>
              </w:rPr>
              <w:t>Close Window</w:t>
            </w:r>
          </w:p>
        </w:tc>
        <w:tc>
          <w:tcPr>
            <w:tcW w:w="6030" w:type="dxa"/>
            <w:tcBorders>
              <w:top w:val="single" w:sz="8" w:space="0" w:color="999999"/>
              <w:left w:val="single" w:sz="8" w:space="0" w:color="999999"/>
              <w:right w:val="single" w:sz="8" w:space="0" w:color="999999"/>
            </w:tcBorders>
          </w:tcPr>
          <w:p w14:paraId="7EFEFF04" w14:textId="000D33C3" w:rsidR="002D557F" w:rsidRPr="002326C1" w:rsidRDefault="002D557F">
            <w:pPr>
              <w:rPr>
                <w:lang w:val="en-US"/>
              </w:rPr>
            </w:pPr>
            <w:r w:rsidRPr="002326C1">
              <w:rPr>
                <w:lang w:val="en-US"/>
              </w:rPr>
              <w:t xml:space="preserve">When done, choose </w:t>
            </w:r>
            <w:r w:rsidRPr="002326C1">
              <w:rPr>
                <w:rStyle w:val="SAPScreenElement"/>
                <w:lang w:val="en-US"/>
              </w:rPr>
              <w:t>X (Cancel)</w:t>
            </w:r>
            <w:r w:rsidRPr="002326C1">
              <w:rPr>
                <w:lang w:val="en-US"/>
              </w:rPr>
              <w:t>.</w:t>
            </w:r>
          </w:p>
        </w:tc>
        <w:tc>
          <w:tcPr>
            <w:tcW w:w="4500" w:type="dxa"/>
            <w:tcBorders>
              <w:top w:val="single" w:sz="8" w:space="0" w:color="999999"/>
              <w:left w:val="single" w:sz="8" w:space="0" w:color="999999"/>
              <w:right w:val="single" w:sz="8" w:space="0" w:color="999999"/>
            </w:tcBorders>
          </w:tcPr>
          <w:p w14:paraId="178A31F2" w14:textId="77777777" w:rsidR="002D557F" w:rsidRPr="002326C1" w:rsidRDefault="002D557F" w:rsidP="00D12B06">
            <w:pPr>
              <w:rPr>
                <w:lang w:val="en-US"/>
              </w:rPr>
            </w:pPr>
          </w:p>
        </w:tc>
        <w:tc>
          <w:tcPr>
            <w:tcW w:w="1260" w:type="dxa"/>
            <w:tcBorders>
              <w:top w:val="single" w:sz="8" w:space="0" w:color="999999"/>
              <w:left w:val="single" w:sz="8" w:space="0" w:color="999999"/>
              <w:bottom w:val="single" w:sz="8" w:space="0" w:color="999999"/>
              <w:right w:val="single" w:sz="8" w:space="0" w:color="999999"/>
            </w:tcBorders>
          </w:tcPr>
          <w:p w14:paraId="2BAABD33" w14:textId="77777777" w:rsidR="002D557F" w:rsidRPr="002326C1" w:rsidRDefault="002D557F" w:rsidP="00D12B06">
            <w:pPr>
              <w:rPr>
                <w:lang w:val="en-US"/>
              </w:rPr>
            </w:pPr>
          </w:p>
        </w:tc>
      </w:tr>
      <w:tr w:rsidR="002D557F" w:rsidRPr="00AC5720" w14:paraId="1FF2B709" w14:textId="77777777" w:rsidTr="00D12B06">
        <w:trPr>
          <w:trHeight w:val="357"/>
        </w:trPr>
        <w:tc>
          <w:tcPr>
            <w:tcW w:w="900" w:type="dxa"/>
            <w:tcBorders>
              <w:top w:val="single" w:sz="8" w:space="0" w:color="999999"/>
              <w:left w:val="single" w:sz="8" w:space="0" w:color="999999"/>
              <w:bottom w:val="single" w:sz="8" w:space="0" w:color="999999"/>
              <w:right w:val="single" w:sz="8" w:space="0" w:color="999999"/>
            </w:tcBorders>
          </w:tcPr>
          <w:p w14:paraId="521ADDE3" w14:textId="77777777" w:rsidR="002D557F" w:rsidRPr="002326C1" w:rsidRDefault="002D557F" w:rsidP="00D12B06">
            <w:pPr>
              <w:rPr>
                <w:lang w:val="en-US"/>
              </w:rPr>
            </w:pPr>
            <w:r w:rsidRPr="002326C1">
              <w:rPr>
                <w:lang w:val="en-US"/>
              </w:rPr>
              <w:lastRenderedPageBreak/>
              <w:t>7</w:t>
            </w:r>
          </w:p>
        </w:tc>
        <w:tc>
          <w:tcPr>
            <w:tcW w:w="1620" w:type="dxa"/>
            <w:tcBorders>
              <w:top w:val="single" w:sz="8" w:space="0" w:color="999999"/>
              <w:left w:val="single" w:sz="8" w:space="0" w:color="999999"/>
              <w:bottom w:val="single" w:sz="8" w:space="0" w:color="999999"/>
              <w:right w:val="single" w:sz="8" w:space="0" w:color="999999"/>
            </w:tcBorders>
          </w:tcPr>
          <w:p w14:paraId="6BBF1E16" w14:textId="77777777" w:rsidR="002D557F" w:rsidRPr="002326C1" w:rsidRDefault="002D557F" w:rsidP="00D12B06">
            <w:pPr>
              <w:rPr>
                <w:rStyle w:val="SAPEmphasis"/>
                <w:lang w:val="en-US"/>
              </w:rPr>
            </w:pPr>
            <w:r w:rsidRPr="002326C1">
              <w:rPr>
                <w:rStyle w:val="SAPEmphasis"/>
                <w:lang w:val="en-US"/>
              </w:rPr>
              <w:t>View Current Incumbent</w:t>
            </w:r>
          </w:p>
        </w:tc>
        <w:tc>
          <w:tcPr>
            <w:tcW w:w="6030" w:type="dxa"/>
            <w:tcBorders>
              <w:top w:val="single" w:sz="8" w:space="0" w:color="999999"/>
              <w:left w:val="single" w:sz="8" w:space="0" w:color="999999"/>
              <w:bottom w:val="single" w:sz="8" w:space="0" w:color="999999"/>
              <w:right w:val="single" w:sz="8" w:space="0" w:color="999999"/>
            </w:tcBorders>
          </w:tcPr>
          <w:p w14:paraId="1DF21CEB" w14:textId="542A5051" w:rsidR="002D557F" w:rsidRPr="002326C1" w:rsidRDefault="002D557F" w:rsidP="00446BA1">
            <w:pPr>
              <w:rPr>
                <w:lang w:val="en-US"/>
              </w:rPr>
            </w:pPr>
            <w:r w:rsidRPr="002326C1">
              <w:rPr>
                <w:lang w:val="en-US"/>
              </w:rPr>
              <w:t xml:space="preserve">To view the current holder of the position, </w:t>
            </w:r>
            <w:r w:rsidR="00446BA1" w:rsidRPr="002326C1">
              <w:rPr>
                <w:lang w:val="en-US"/>
              </w:rPr>
              <w:t>choose</w:t>
            </w:r>
            <w:r w:rsidRPr="002326C1">
              <w:rPr>
                <w:lang w:val="en-US"/>
              </w:rPr>
              <w:t xml:space="preserve"> the position org chart on that position and in the upcoming </w:t>
            </w:r>
            <w:r w:rsidR="003117F0" w:rsidRPr="002326C1">
              <w:rPr>
                <w:lang w:val="en-US"/>
              </w:rPr>
              <w:t>side panel</w:t>
            </w:r>
            <w:r w:rsidRPr="002326C1">
              <w:rPr>
                <w:lang w:val="en-US"/>
              </w:rPr>
              <w:t xml:space="preserve"> next to it choose </w:t>
            </w:r>
            <w:r w:rsidRPr="002326C1">
              <w:rPr>
                <w:rStyle w:val="SAPScreenElement"/>
                <w:lang w:val="en-US"/>
              </w:rPr>
              <w:t>Incumbent</w:t>
            </w:r>
            <w:r w:rsidR="003117F0" w:rsidRPr="002326C1">
              <w:rPr>
                <w:rStyle w:val="SAPScreenElement"/>
                <w:lang w:val="en-US"/>
              </w:rPr>
              <w:t xml:space="preserve"> Detail</w:t>
            </w:r>
            <w:r w:rsidRPr="002326C1">
              <w:rPr>
                <w:rStyle w:val="SAPScreenElement"/>
                <w:lang w:val="en-US"/>
              </w:rPr>
              <w:t>s</w:t>
            </w:r>
            <w:r w:rsidRPr="002326C1">
              <w:rPr>
                <w:lang w:val="en-US"/>
              </w:rPr>
              <w:t>.</w:t>
            </w:r>
          </w:p>
        </w:tc>
        <w:tc>
          <w:tcPr>
            <w:tcW w:w="4500" w:type="dxa"/>
            <w:tcBorders>
              <w:top w:val="single" w:sz="8" w:space="0" w:color="999999"/>
              <w:left w:val="single" w:sz="8" w:space="0" w:color="999999"/>
              <w:bottom w:val="single" w:sz="8" w:space="0" w:color="999999"/>
              <w:right w:val="single" w:sz="8" w:space="0" w:color="999999"/>
            </w:tcBorders>
          </w:tcPr>
          <w:p w14:paraId="6C4C1EA3" w14:textId="08FE94E6" w:rsidR="002D557F" w:rsidRPr="002326C1" w:rsidRDefault="003117F0">
            <w:pPr>
              <w:rPr>
                <w:lang w:val="en-US"/>
              </w:rPr>
            </w:pPr>
            <w:r w:rsidRPr="002326C1">
              <w:rPr>
                <w:lang w:val="en-US"/>
              </w:rPr>
              <w:t>The menu is expanded and high-level details of the incumbent are shown.</w:t>
            </w:r>
          </w:p>
        </w:tc>
        <w:tc>
          <w:tcPr>
            <w:tcW w:w="1260" w:type="dxa"/>
            <w:tcBorders>
              <w:top w:val="single" w:sz="8" w:space="0" w:color="999999"/>
              <w:left w:val="single" w:sz="8" w:space="0" w:color="999999"/>
              <w:bottom w:val="single" w:sz="8" w:space="0" w:color="999999"/>
              <w:right w:val="single" w:sz="8" w:space="0" w:color="999999"/>
            </w:tcBorders>
          </w:tcPr>
          <w:p w14:paraId="3F40470E" w14:textId="77777777" w:rsidR="002D557F" w:rsidRPr="002326C1" w:rsidRDefault="002D557F" w:rsidP="00D12B06">
            <w:pPr>
              <w:rPr>
                <w:lang w:val="en-US"/>
              </w:rPr>
            </w:pPr>
          </w:p>
        </w:tc>
      </w:tr>
      <w:tr w:rsidR="002D557F" w:rsidRPr="00AC5720" w14:paraId="5184162E" w14:textId="77777777" w:rsidTr="00D12B06">
        <w:trPr>
          <w:trHeight w:val="357"/>
        </w:trPr>
        <w:tc>
          <w:tcPr>
            <w:tcW w:w="900" w:type="dxa"/>
            <w:tcBorders>
              <w:top w:val="single" w:sz="8" w:space="0" w:color="999999"/>
              <w:left w:val="single" w:sz="8" w:space="0" w:color="999999"/>
              <w:bottom w:val="single" w:sz="8" w:space="0" w:color="999999"/>
              <w:right w:val="single" w:sz="8" w:space="0" w:color="999999"/>
            </w:tcBorders>
          </w:tcPr>
          <w:p w14:paraId="3D648AAB" w14:textId="77777777" w:rsidR="002D557F" w:rsidRPr="002326C1" w:rsidRDefault="002D557F" w:rsidP="00D12B06">
            <w:pPr>
              <w:rPr>
                <w:lang w:val="en-US"/>
              </w:rPr>
            </w:pPr>
            <w:r w:rsidRPr="002326C1">
              <w:rPr>
                <w:lang w:val="en-US"/>
              </w:rPr>
              <w:t>8</w:t>
            </w:r>
          </w:p>
        </w:tc>
        <w:tc>
          <w:tcPr>
            <w:tcW w:w="1620" w:type="dxa"/>
            <w:tcBorders>
              <w:top w:val="single" w:sz="8" w:space="0" w:color="999999"/>
              <w:left w:val="single" w:sz="8" w:space="0" w:color="999999"/>
              <w:bottom w:val="single" w:sz="8" w:space="0" w:color="999999"/>
              <w:right w:val="single" w:sz="8" w:space="0" w:color="999999"/>
            </w:tcBorders>
          </w:tcPr>
          <w:p w14:paraId="55289704" w14:textId="331033AA" w:rsidR="002D557F" w:rsidRPr="002326C1" w:rsidRDefault="002D557F">
            <w:pPr>
              <w:rPr>
                <w:rStyle w:val="SAPEmphasis"/>
                <w:lang w:val="en-US"/>
              </w:rPr>
            </w:pPr>
            <w:r w:rsidRPr="002326C1">
              <w:rPr>
                <w:rStyle w:val="SAPEmphasis"/>
                <w:lang w:val="en-US"/>
              </w:rPr>
              <w:t xml:space="preserve">Close </w:t>
            </w:r>
            <w:r w:rsidR="003117F0" w:rsidRPr="002326C1">
              <w:rPr>
                <w:rStyle w:val="SAPEmphasis"/>
                <w:lang w:val="en-US"/>
              </w:rPr>
              <w:t>Side Panel</w:t>
            </w:r>
          </w:p>
        </w:tc>
        <w:tc>
          <w:tcPr>
            <w:tcW w:w="6030" w:type="dxa"/>
            <w:tcBorders>
              <w:top w:val="single" w:sz="8" w:space="0" w:color="999999"/>
              <w:left w:val="single" w:sz="8" w:space="0" w:color="999999"/>
              <w:bottom w:val="single" w:sz="8" w:space="0" w:color="999999"/>
              <w:right w:val="single" w:sz="8" w:space="0" w:color="999999"/>
            </w:tcBorders>
          </w:tcPr>
          <w:p w14:paraId="11364694" w14:textId="18C67EED" w:rsidR="002D557F" w:rsidRPr="002326C1" w:rsidRDefault="002D557F">
            <w:pPr>
              <w:rPr>
                <w:lang w:val="en-US"/>
              </w:rPr>
            </w:pPr>
            <w:r w:rsidRPr="002326C1">
              <w:rPr>
                <w:lang w:val="en-US"/>
              </w:rPr>
              <w:t xml:space="preserve">When done, choose </w:t>
            </w:r>
            <w:r w:rsidRPr="002326C1">
              <w:rPr>
                <w:rStyle w:val="SAPScreenElement"/>
                <w:lang w:val="en-US"/>
              </w:rPr>
              <w:t>X (</w:t>
            </w:r>
            <w:r w:rsidR="003D2ECB" w:rsidRPr="002326C1">
              <w:rPr>
                <w:rStyle w:val="SAPScreenElement"/>
                <w:lang w:val="en-US"/>
              </w:rPr>
              <w:t>Close</w:t>
            </w:r>
            <w:r w:rsidRPr="002326C1">
              <w:rPr>
                <w:rStyle w:val="SAPScreenElement"/>
                <w:lang w:val="en-US"/>
              </w:rPr>
              <w:t>)</w:t>
            </w:r>
            <w:r w:rsidRPr="002326C1">
              <w:rPr>
                <w:lang w:val="en-US"/>
              </w:rPr>
              <w:t>.</w:t>
            </w:r>
          </w:p>
        </w:tc>
        <w:tc>
          <w:tcPr>
            <w:tcW w:w="4500" w:type="dxa"/>
            <w:tcBorders>
              <w:top w:val="single" w:sz="8" w:space="0" w:color="999999"/>
              <w:left w:val="single" w:sz="8" w:space="0" w:color="999999"/>
              <w:bottom w:val="single" w:sz="8" w:space="0" w:color="999999"/>
              <w:right w:val="single" w:sz="8" w:space="0" w:color="999999"/>
            </w:tcBorders>
          </w:tcPr>
          <w:p w14:paraId="6A3E523C" w14:textId="77777777" w:rsidR="002D557F" w:rsidRPr="002326C1" w:rsidRDefault="002D557F" w:rsidP="00D12B06">
            <w:pPr>
              <w:rPr>
                <w:lang w:val="en-US"/>
              </w:rPr>
            </w:pPr>
          </w:p>
        </w:tc>
        <w:tc>
          <w:tcPr>
            <w:tcW w:w="1260" w:type="dxa"/>
            <w:tcBorders>
              <w:top w:val="single" w:sz="8" w:space="0" w:color="999999"/>
              <w:left w:val="single" w:sz="8" w:space="0" w:color="999999"/>
              <w:bottom w:val="single" w:sz="8" w:space="0" w:color="999999"/>
              <w:right w:val="single" w:sz="8" w:space="0" w:color="999999"/>
            </w:tcBorders>
          </w:tcPr>
          <w:p w14:paraId="73E5CA05" w14:textId="77777777" w:rsidR="002D557F" w:rsidRPr="002326C1" w:rsidRDefault="002D557F" w:rsidP="00D12B06">
            <w:pPr>
              <w:rPr>
                <w:lang w:val="en-US"/>
              </w:rPr>
            </w:pPr>
          </w:p>
        </w:tc>
      </w:tr>
      <w:tr w:rsidR="002D557F" w:rsidRPr="00AC5720" w14:paraId="778F154F" w14:textId="77777777" w:rsidTr="00D12B06">
        <w:trPr>
          <w:trHeight w:val="357"/>
        </w:trPr>
        <w:tc>
          <w:tcPr>
            <w:tcW w:w="900" w:type="dxa"/>
            <w:tcBorders>
              <w:top w:val="single" w:sz="8" w:space="0" w:color="999999"/>
              <w:left w:val="single" w:sz="8" w:space="0" w:color="999999"/>
              <w:bottom w:val="single" w:sz="8" w:space="0" w:color="999999"/>
              <w:right w:val="single" w:sz="8" w:space="0" w:color="999999"/>
            </w:tcBorders>
          </w:tcPr>
          <w:p w14:paraId="5353BFFF" w14:textId="77777777" w:rsidR="002D557F" w:rsidRPr="002326C1" w:rsidRDefault="002D557F" w:rsidP="00D12B06">
            <w:pPr>
              <w:rPr>
                <w:lang w:val="en-US"/>
              </w:rPr>
            </w:pPr>
            <w:r w:rsidRPr="002326C1">
              <w:rPr>
                <w:lang w:val="en-US"/>
              </w:rPr>
              <w:t>9</w:t>
            </w:r>
          </w:p>
        </w:tc>
        <w:tc>
          <w:tcPr>
            <w:tcW w:w="1620" w:type="dxa"/>
            <w:tcBorders>
              <w:top w:val="single" w:sz="8" w:space="0" w:color="999999"/>
              <w:left w:val="single" w:sz="8" w:space="0" w:color="999999"/>
              <w:bottom w:val="single" w:sz="8" w:space="0" w:color="999999"/>
              <w:right w:val="single" w:sz="8" w:space="0" w:color="999999"/>
            </w:tcBorders>
          </w:tcPr>
          <w:p w14:paraId="4EF978F2" w14:textId="77777777" w:rsidR="002D557F" w:rsidRPr="002326C1" w:rsidRDefault="002D557F" w:rsidP="00D12B06">
            <w:pPr>
              <w:rPr>
                <w:rStyle w:val="SAPEmphasis"/>
                <w:lang w:val="en-US"/>
              </w:rPr>
            </w:pPr>
            <w:r w:rsidRPr="002326C1">
              <w:rPr>
                <w:rStyle w:val="SAPEmphasis"/>
                <w:lang w:val="en-US"/>
              </w:rPr>
              <w:t xml:space="preserve">View Employee Org Chart </w:t>
            </w:r>
          </w:p>
        </w:tc>
        <w:tc>
          <w:tcPr>
            <w:tcW w:w="6030" w:type="dxa"/>
            <w:tcBorders>
              <w:top w:val="single" w:sz="8" w:space="0" w:color="999999"/>
              <w:left w:val="single" w:sz="8" w:space="0" w:color="999999"/>
              <w:bottom w:val="single" w:sz="8" w:space="0" w:color="999999"/>
              <w:right w:val="single" w:sz="8" w:space="0" w:color="999999"/>
            </w:tcBorders>
          </w:tcPr>
          <w:p w14:paraId="53A1B78D" w14:textId="78310809" w:rsidR="002D557F" w:rsidRPr="002326C1" w:rsidRDefault="002D557F">
            <w:pPr>
              <w:rPr>
                <w:lang w:val="en-US"/>
              </w:rPr>
            </w:pPr>
            <w:r w:rsidRPr="002326C1">
              <w:rPr>
                <w:noProof/>
                <w:lang w:val="en-US" w:eastAsia="de-DE"/>
              </w:rPr>
              <w:t xml:space="preserve">Go to the </w:t>
            </w:r>
            <w:r w:rsidRPr="002326C1">
              <w:rPr>
                <w:rStyle w:val="SAPScreenElement"/>
                <w:lang w:val="en-US"/>
              </w:rPr>
              <w:t>Org Chart</w:t>
            </w:r>
            <w:r w:rsidRPr="002326C1">
              <w:rPr>
                <w:noProof/>
                <w:lang w:val="en-US" w:eastAsia="de-DE"/>
              </w:rPr>
              <w:t xml:space="preserve"> tab. The rehired employee is shown in a graphical mode. </w:t>
            </w:r>
            <w:r w:rsidRPr="002326C1">
              <w:rPr>
                <w:lang w:val="en-US"/>
              </w:rPr>
              <w:t xml:space="preserve">If needed, you can go several levels up in the hierarchy to see the employee’s </w:t>
            </w:r>
            <w:r w:rsidR="006F2662" w:rsidRPr="002326C1">
              <w:rPr>
                <w:lang w:val="en-US"/>
              </w:rPr>
              <w:t xml:space="preserve">line manager </w:t>
            </w:r>
            <w:r w:rsidRPr="002326C1">
              <w:rPr>
                <w:lang w:val="en-US"/>
              </w:rPr>
              <w:t xml:space="preserve">and peers. </w:t>
            </w:r>
            <w:r w:rsidRPr="002326C1">
              <w:rPr>
                <w:noProof/>
                <w:lang w:val="en-US" w:eastAsia="de-DE"/>
              </w:rPr>
              <w:t>The existence of a mat</w:t>
            </w:r>
            <w:r w:rsidR="00677637" w:rsidRPr="002326C1">
              <w:rPr>
                <w:noProof/>
                <w:lang w:val="en-US" w:eastAsia="de-DE"/>
              </w:rPr>
              <w:t>r</w:t>
            </w:r>
            <w:r w:rsidRPr="002326C1">
              <w:rPr>
                <w:noProof/>
                <w:lang w:val="en-US" w:eastAsia="de-DE"/>
              </w:rPr>
              <w:t xml:space="preserve">ix manager of the rehired employee is marked by a Gamma sign </w:t>
            </w:r>
            <w:r w:rsidR="007B0A92" w:rsidRPr="002326C1">
              <w:rPr>
                <w:noProof/>
                <w:lang w:val="en-US"/>
              </w:rPr>
              <w:drawing>
                <wp:inline distT="0" distB="0" distL="0" distR="0" wp14:anchorId="4034B767" wp14:editId="416CC874">
                  <wp:extent cx="1114425" cy="161925"/>
                  <wp:effectExtent l="0" t="0" r="9525" b="9525"/>
                  <wp:docPr id="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14425" cy="161925"/>
                          </a:xfrm>
                          <a:prstGeom prst="rect">
                            <a:avLst/>
                          </a:prstGeom>
                          <a:noFill/>
                          <a:ln>
                            <a:noFill/>
                          </a:ln>
                        </pic:spPr>
                      </pic:pic>
                    </a:graphicData>
                  </a:graphic>
                </wp:inline>
              </w:drawing>
            </w:r>
            <w:r w:rsidRPr="002326C1">
              <w:rPr>
                <w:noProof/>
                <w:lang w:val="en-US" w:eastAsia="de-DE"/>
              </w:rPr>
              <w:t xml:space="preserve">. When you </w:t>
            </w:r>
            <w:r w:rsidR="00446BA1" w:rsidRPr="002326C1">
              <w:rPr>
                <w:noProof/>
                <w:lang w:val="en-US" w:eastAsia="de-DE"/>
              </w:rPr>
              <w:t>choose</w:t>
            </w:r>
            <w:r w:rsidRPr="002326C1">
              <w:rPr>
                <w:noProof/>
                <w:lang w:val="en-US" w:eastAsia="de-DE"/>
              </w:rPr>
              <w:t xml:space="preserve"> this Gamma sign, the matrix manager’s name is shown in an upcoming callout. When </w:t>
            </w:r>
            <w:r w:rsidR="00446BA1" w:rsidRPr="002326C1">
              <w:rPr>
                <w:noProof/>
                <w:lang w:val="en-US" w:eastAsia="de-DE"/>
              </w:rPr>
              <w:t xml:space="preserve">choosing </w:t>
            </w:r>
            <w:r w:rsidRPr="002326C1">
              <w:rPr>
                <w:rStyle w:val="SAPScreenElement"/>
                <w:lang w:val="en-US"/>
              </w:rPr>
              <w:t>View Org Chart</w:t>
            </w:r>
            <w:r w:rsidRPr="002326C1">
              <w:rPr>
                <w:noProof/>
                <w:lang w:val="en-US" w:eastAsia="de-DE"/>
              </w:rPr>
              <w:t xml:space="preserve"> link in this callout, you are directed to the organizational chart of this person. The matrix relationship between the matrix manager and the rehired employee is represented by a dotted line</w:t>
            </w:r>
            <w:r w:rsidRPr="002326C1">
              <w:rPr>
                <w:lang w:val="en-US"/>
              </w:rPr>
              <w:t>.</w:t>
            </w:r>
          </w:p>
        </w:tc>
        <w:tc>
          <w:tcPr>
            <w:tcW w:w="4500" w:type="dxa"/>
            <w:tcBorders>
              <w:top w:val="single" w:sz="8" w:space="0" w:color="999999"/>
              <w:left w:val="single" w:sz="8" w:space="0" w:color="999999"/>
              <w:bottom w:val="single" w:sz="8" w:space="0" w:color="999999"/>
              <w:right w:val="single" w:sz="8" w:space="0" w:color="999999"/>
            </w:tcBorders>
          </w:tcPr>
          <w:p w14:paraId="7E0B7BAE" w14:textId="77777777" w:rsidR="002D557F" w:rsidRPr="002326C1" w:rsidRDefault="002D557F" w:rsidP="00D12B06">
            <w:pPr>
              <w:rPr>
                <w:lang w:val="en-US"/>
              </w:rPr>
            </w:pPr>
          </w:p>
        </w:tc>
        <w:tc>
          <w:tcPr>
            <w:tcW w:w="1260" w:type="dxa"/>
            <w:tcBorders>
              <w:top w:val="single" w:sz="8" w:space="0" w:color="999999"/>
              <w:left w:val="single" w:sz="8" w:space="0" w:color="999999"/>
              <w:bottom w:val="single" w:sz="8" w:space="0" w:color="999999"/>
              <w:right w:val="single" w:sz="8" w:space="0" w:color="999999"/>
            </w:tcBorders>
          </w:tcPr>
          <w:p w14:paraId="1994ABCA" w14:textId="77777777" w:rsidR="002D557F" w:rsidRPr="002326C1" w:rsidRDefault="002D557F" w:rsidP="00D12B06">
            <w:pPr>
              <w:rPr>
                <w:lang w:val="en-US"/>
              </w:rPr>
            </w:pPr>
          </w:p>
        </w:tc>
      </w:tr>
    </w:tbl>
    <w:p w14:paraId="19AA7148" w14:textId="2D52D5BF" w:rsidR="00305370" w:rsidRPr="002326C1" w:rsidRDefault="00305370" w:rsidP="00305370">
      <w:pPr>
        <w:pStyle w:val="Heading3"/>
        <w:rPr>
          <w:rStyle w:val="SAPEmphasis"/>
          <w:rFonts w:ascii="BentonSans Bold" w:hAnsi="BentonSans Bold"/>
          <w:lang w:val="en-US"/>
        </w:rPr>
      </w:pPr>
      <w:bookmarkStart w:id="2827" w:name="_Toc507062700"/>
      <w:r w:rsidRPr="002326C1">
        <w:rPr>
          <w:rStyle w:val="SAPEmphasis"/>
          <w:rFonts w:ascii="BentonSans Bold" w:hAnsi="BentonSans Bold"/>
          <w:lang w:val="en-US"/>
        </w:rPr>
        <w:t>Viewing Rehired Employee Data</w:t>
      </w:r>
      <w:bookmarkEnd w:id="2827"/>
    </w:p>
    <w:p w14:paraId="3AC8A921" w14:textId="77777777" w:rsidR="00305370" w:rsidRPr="002326C1" w:rsidRDefault="00305370" w:rsidP="00305370">
      <w:pPr>
        <w:pStyle w:val="SAPKeyblockTitle"/>
        <w:rPr>
          <w:lang w:val="en-US"/>
        </w:rPr>
      </w:pPr>
      <w:r w:rsidRPr="002326C1">
        <w:rPr>
          <w:lang w:val="en-US"/>
        </w:rPr>
        <w:t>Test Administration</w:t>
      </w:r>
    </w:p>
    <w:p w14:paraId="3F0D3CE4" w14:textId="77777777" w:rsidR="00305370" w:rsidRPr="002326C1" w:rsidRDefault="00305370" w:rsidP="00305370">
      <w:pPr>
        <w:rPr>
          <w:lang w:val="en-US"/>
        </w:rPr>
      </w:pPr>
      <w:r w:rsidRPr="002326C1">
        <w:rPr>
          <w:lang w:val="en-US"/>
        </w:rPr>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305370" w:rsidRPr="002326C1" w14:paraId="5770D82D" w14:textId="77777777" w:rsidTr="00305370">
        <w:tc>
          <w:tcPr>
            <w:tcW w:w="2280" w:type="dxa"/>
            <w:tcBorders>
              <w:top w:val="single" w:sz="8" w:space="0" w:color="999999"/>
              <w:left w:val="single" w:sz="8" w:space="0" w:color="999999"/>
              <w:bottom w:val="single" w:sz="8" w:space="0" w:color="999999"/>
              <w:right w:val="single" w:sz="8" w:space="0" w:color="999999"/>
            </w:tcBorders>
            <w:hideMark/>
          </w:tcPr>
          <w:p w14:paraId="79E5D1DD" w14:textId="77777777" w:rsidR="00305370" w:rsidRPr="002326C1" w:rsidRDefault="00305370" w:rsidP="00305370">
            <w:pPr>
              <w:rPr>
                <w:rStyle w:val="SAPEmphasis"/>
                <w:lang w:val="en-US"/>
              </w:rPr>
            </w:pPr>
            <w:r w:rsidRPr="002326C1">
              <w:rPr>
                <w:rStyle w:val="SAPEmphasis"/>
                <w:lang w:val="en-U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0B0FFBA" w14:textId="77777777" w:rsidR="00305370" w:rsidRPr="002326C1" w:rsidRDefault="00305370" w:rsidP="00305370">
            <w:pPr>
              <w:rPr>
                <w:lang w:val="en-US"/>
              </w:rPr>
            </w:pPr>
            <w:r w:rsidRPr="002326C1">
              <w:rPr>
                <w:lang w:val="en-US"/>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214F408A" w14:textId="77777777" w:rsidR="00305370" w:rsidRPr="002326C1" w:rsidRDefault="00305370" w:rsidP="00305370">
            <w:pPr>
              <w:rPr>
                <w:rStyle w:val="SAPEmphasis"/>
                <w:lang w:val="en-US"/>
              </w:rPr>
            </w:pPr>
            <w:r w:rsidRPr="002326C1">
              <w:rPr>
                <w:rStyle w:val="SAPEmphasis"/>
                <w:lang w:val="en-US"/>
              </w:rPr>
              <w:t>Tester Name</w:t>
            </w:r>
          </w:p>
        </w:tc>
        <w:tc>
          <w:tcPr>
            <w:tcW w:w="2401" w:type="dxa"/>
            <w:tcBorders>
              <w:top w:val="single" w:sz="8" w:space="0" w:color="999999"/>
              <w:left w:val="single" w:sz="8" w:space="0" w:color="999999"/>
              <w:bottom w:val="single" w:sz="8" w:space="0" w:color="999999"/>
              <w:right w:val="single" w:sz="8" w:space="0" w:color="999999"/>
            </w:tcBorders>
          </w:tcPr>
          <w:p w14:paraId="786BA9EC" w14:textId="77777777" w:rsidR="00305370" w:rsidRPr="002326C1" w:rsidRDefault="00305370" w:rsidP="00305370">
            <w:pPr>
              <w:rPr>
                <w:lang w:val="en-US"/>
              </w:rPr>
            </w:pPr>
            <w:r w:rsidRPr="002326C1">
              <w:rPr>
                <w:lang w:val="en-US"/>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562CC7D" w14:textId="77777777" w:rsidR="00305370" w:rsidRPr="002326C1" w:rsidRDefault="00305370" w:rsidP="00305370">
            <w:pPr>
              <w:rPr>
                <w:rStyle w:val="SAPEmphasis"/>
                <w:lang w:val="en-US"/>
              </w:rPr>
            </w:pPr>
            <w:r w:rsidRPr="002326C1">
              <w:rPr>
                <w:rStyle w:val="SAPEmphasis"/>
                <w:lang w:val="en-U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A4BC27B" w14:textId="13AD1995" w:rsidR="00305370" w:rsidRPr="002326C1" w:rsidRDefault="0019708C" w:rsidP="00305370">
            <w:pPr>
              <w:rPr>
                <w:lang w:val="en-US"/>
              </w:rPr>
            </w:pPr>
            <w:r w:rsidRPr="002326C1">
              <w:rPr>
                <w:lang w:val="en-US"/>
              </w:rPr>
              <w:t>&lt;date&gt;</w:t>
            </w:r>
          </w:p>
        </w:tc>
      </w:tr>
      <w:tr w:rsidR="00305370" w:rsidRPr="00AC5720" w14:paraId="78F242D0" w14:textId="77777777" w:rsidTr="00305370">
        <w:tc>
          <w:tcPr>
            <w:tcW w:w="2280" w:type="dxa"/>
            <w:tcBorders>
              <w:top w:val="single" w:sz="8" w:space="0" w:color="999999"/>
              <w:left w:val="single" w:sz="8" w:space="0" w:color="999999"/>
              <w:bottom w:val="single" w:sz="8" w:space="0" w:color="999999"/>
              <w:right w:val="single" w:sz="8" w:space="0" w:color="999999"/>
            </w:tcBorders>
            <w:hideMark/>
          </w:tcPr>
          <w:p w14:paraId="1F221AFB" w14:textId="77777777" w:rsidR="00305370" w:rsidRPr="002326C1" w:rsidRDefault="00305370" w:rsidP="00305370">
            <w:pPr>
              <w:rPr>
                <w:rStyle w:val="SAPEmphasis"/>
                <w:lang w:val="en-US"/>
              </w:rPr>
            </w:pPr>
            <w:r w:rsidRPr="002326C1">
              <w:rPr>
                <w:rStyle w:val="SAPEmphasis"/>
                <w:lang w:val="en-U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A71C07C" w14:textId="79304254" w:rsidR="00305370" w:rsidRPr="002326C1" w:rsidRDefault="006F2662" w:rsidP="00305370">
            <w:pPr>
              <w:rPr>
                <w:lang w:val="en-US"/>
              </w:rPr>
            </w:pPr>
            <w:r w:rsidRPr="002326C1">
              <w:rPr>
                <w:lang w:val="en-US"/>
              </w:rPr>
              <w:t>2</w:t>
            </w:r>
            <w:r w:rsidRPr="002326C1">
              <w:rPr>
                <w:vertAlign w:val="superscript"/>
                <w:lang w:val="en-US"/>
              </w:rPr>
              <w:t>nd</w:t>
            </w:r>
            <w:r w:rsidRPr="002326C1">
              <w:rPr>
                <w:lang w:val="en-US"/>
              </w:rPr>
              <w:t xml:space="preserve"> Level Manager</w:t>
            </w:r>
            <w:r w:rsidRPr="002326C1" w:rsidDel="00066CEA">
              <w:rPr>
                <w:lang w:val="en-US"/>
              </w:rPr>
              <w:t xml:space="preserve"> </w:t>
            </w:r>
            <w:r w:rsidRPr="002326C1">
              <w:rPr>
                <w:lang w:val="en-US"/>
              </w:rPr>
              <w:t>and HR Business Partner</w:t>
            </w:r>
            <w:r w:rsidR="00305370" w:rsidRPr="002326C1">
              <w:rPr>
                <w:lang w:val="en-US"/>
              </w:rPr>
              <w:t xml:space="preserve"> (of the employee)</w:t>
            </w:r>
          </w:p>
        </w:tc>
      </w:tr>
      <w:tr w:rsidR="00305370" w:rsidRPr="002326C1" w14:paraId="7731F9FD" w14:textId="77777777" w:rsidTr="00305370">
        <w:tc>
          <w:tcPr>
            <w:tcW w:w="2280" w:type="dxa"/>
            <w:tcBorders>
              <w:top w:val="single" w:sz="8" w:space="0" w:color="999999"/>
              <w:left w:val="single" w:sz="8" w:space="0" w:color="999999"/>
              <w:bottom w:val="single" w:sz="8" w:space="0" w:color="999999"/>
              <w:right w:val="single" w:sz="8" w:space="0" w:color="999999"/>
            </w:tcBorders>
            <w:hideMark/>
          </w:tcPr>
          <w:p w14:paraId="00FA29D1" w14:textId="77777777" w:rsidR="00305370" w:rsidRPr="002326C1" w:rsidRDefault="00305370" w:rsidP="00305370">
            <w:pPr>
              <w:rPr>
                <w:rStyle w:val="SAPEmphasis"/>
                <w:lang w:val="en-US"/>
              </w:rPr>
            </w:pPr>
            <w:r w:rsidRPr="002326C1">
              <w:rPr>
                <w:rStyle w:val="SAPEmphasis"/>
                <w:lang w:val="en-U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822DAF8" w14:textId="77777777" w:rsidR="00305370" w:rsidRPr="002326C1" w:rsidRDefault="00305370" w:rsidP="00305370">
            <w:pPr>
              <w:rPr>
                <w:lang w:val="en-US"/>
              </w:rPr>
            </w:pPr>
            <w:r w:rsidRPr="002326C1">
              <w:rPr>
                <w:lang w:val="en-US"/>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C371DBC" w14:textId="77777777" w:rsidR="00305370" w:rsidRPr="002326C1" w:rsidRDefault="00305370" w:rsidP="00305370">
            <w:pPr>
              <w:rPr>
                <w:rStyle w:val="SAPEmphasis"/>
                <w:lang w:val="en-US"/>
              </w:rPr>
            </w:pPr>
            <w:r w:rsidRPr="002326C1">
              <w:rPr>
                <w:rStyle w:val="SAPEmphasis"/>
                <w:lang w:val="en-U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97C78C5" w14:textId="4B3EC5CC" w:rsidR="00305370" w:rsidRPr="002326C1" w:rsidRDefault="00F23E40" w:rsidP="00305370">
            <w:pPr>
              <w:rPr>
                <w:lang w:val="en-US"/>
              </w:rPr>
            </w:pPr>
            <w:r>
              <w:rPr>
                <w:lang w:val="en-US"/>
              </w:rPr>
              <w:t>&lt;duration&gt;</w:t>
            </w:r>
          </w:p>
        </w:tc>
      </w:tr>
    </w:tbl>
    <w:p w14:paraId="53504DF4" w14:textId="77777777" w:rsidR="00305370" w:rsidRPr="002326C1" w:rsidRDefault="00305370" w:rsidP="00305370">
      <w:pPr>
        <w:pStyle w:val="SAPKeyblockTitle"/>
        <w:rPr>
          <w:lang w:val="en-US"/>
        </w:rPr>
      </w:pPr>
      <w:r w:rsidRPr="002326C1">
        <w:rPr>
          <w:lang w:val="en-US"/>
        </w:rPr>
        <w:t>Purpose</w:t>
      </w:r>
    </w:p>
    <w:p w14:paraId="4ACB6AF9" w14:textId="77777777" w:rsidR="00305370" w:rsidRPr="002326C1" w:rsidRDefault="00305370" w:rsidP="00044574">
      <w:pPr>
        <w:pStyle w:val="SAPNoteHeading"/>
        <w:ind w:left="720"/>
        <w:rPr>
          <w:lang w:val="en-US"/>
        </w:rPr>
      </w:pPr>
      <w:r w:rsidRPr="002326C1">
        <w:rPr>
          <w:noProof/>
          <w:lang w:val="en-US"/>
        </w:rPr>
        <w:drawing>
          <wp:inline distT="0" distB="0" distL="0" distR="0" wp14:anchorId="1CEEAF0E" wp14:editId="0BBE6E53">
            <wp:extent cx="228600" cy="228600"/>
            <wp:effectExtent l="0" t="0" r="0" b="0"/>
            <wp:docPr id="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Caution</w:t>
      </w:r>
    </w:p>
    <w:p w14:paraId="78D3AA6B" w14:textId="256AA861" w:rsidR="00305370" w:rsidRPr="002326C1" w:rsidRDefault="00305370" w:rsidP="00044574">
      <w:pPr>
        <w:pStyle w:val="NoteParagraph"/>
        <w:ind w:left="720"/>
        <w:rPr>
          <w:lang w:val="en-US"/>
        </w:rPr>
      </w:pPr>
      <w:r w:rsidRPr="002326C1">
        <w:rPr>
          <w:lang w:val="en-US"/>
        </w:rPr>
        <w:t>This process step needs to be executed by both the 2</w:t>
      </w:r>
      <w:r w:rsidRPr="002326C1">
        <w:rPr>
          <w:vertAlign w:val="superscript"/>
          <w:lang w:val="en-US"/>
        </w:rPr>
        <w:t>nd</w:t>
      </w:r>
      <w:r w:rsidRPr="002326C1">
        <w:rPr>
          <w:lang w:val="en-US"/>
        </w:rPr>
        <w:t xml:space="preserve"> Level Manager and the HR </w:t>
      </w:r>
      <w:r w:rsidR="006F2662" w:rsidRPr="002326C1">
        <w:rPr>
          <w:lang w:val="en-US"/>
        </w:rPr>
        <w:t xml:space="preserve">Business Partner </w:t>
      </w:r>
      <w:r w:rsidR="005F7F66" w:rsidRPr="002326C1">
        <w:rPr>
          <w:lang w:val="en-US"/>
        </w:rPr>
        <w:t>of</w:t>
      </w:r>
      <w:r w:rsidRPr="002326C1">
        <w:rPr>
          <w:lang w:val="en-US"/>
        </w:rPr>
        <w:t xml:space="preserve"> the employee. As the procedure is the same for both roles, we describe it only once!</w:t>
      </w:r>
    </w:p>
    <w:p w14:paraId="6B3DD483" w14:textId="77777777" w:rsidR="00305370" w:rsidRPr="002326C1" w:rsidRDefault="00305370" w:rsidP="00305370">
      <w:pPr>
        <w:rPr>
          <w:lang w:val="en-US"/>
        </w:rPr>
      </w:pPr>
    </w:p>
    <w:p w14:paraId="3E0E995B" w14:textId="6B53DBA2" w:rsidR="00305370" w:rsidRPr="002326C1" w:rsidRDefault="00305370" w:rsidP="00305370">
      <w:pPr>
        <w:rPr>
          <w:lang w:val="en-US"/>
        </w:rPr>
      </w:pPr>
      <w:r w:rsidRPr="002326C1">
        <w:rPr>
          <w:lang w:val="en-US"/>
        </w:rPr>
        <w:t>After having received the email notification about a rehired employee in their area of responsibility, the 2</w:t>
      </w:r>
      <w:r w:rsidRPr="002326C1">
        <w:rPr>
          <w:vertAlign w:val="superscript"/>
          <w:lang w:val="en-US"/>
        </w:rPr>
        <w:t>nd</w:t>
      </w:r>
      <w:r w:rsidRPr="002326C1">
        <w:rPr>
          <w:lang w:val="en-US"/>
        </w:rPr>
        <w:t xml:space="preserve"> Level Manager and </w:t>
      </w:r>
      <w:r w:rsidR="00D111B4" w:rsidRPr="002326C1">
        <w:rPr>
          <w:lang w:val="en-US"/>
        </w:rPr>
        <w:t xml:space="preserve">the </w:t>
      </w:r>
      <w:r w:rsidRPr="002326C1">
        <w:rPr>
          <w:lang w:val="en-US"/>
        </w:rPr>
        <w:t xml:space="preserve">HR </w:t>
      </w:r>
      <w:r w:rsidR="005F7F66" w:rsidRPr="002326C1">
        <w:rPr>
          <w:lang w:val="en-US"/>
        </w:rPr>
        <w:t>Business Partner of</w:t>
      </w:r>
      <w:r w:rsidRPr="002326C1">
        <w:rPr>
          <w:lang w:val="en-US"/>
        </w:rPr>
        <w:t xml:space="preserve"> the employee view the data of that employee as maintained in the system.</w:t>
      </w:r>
    </w:p>
    <w:p w14:paraId="511E03F6" w14:textId="77777777" w:rsidR="00305370" w:rsidRPr="002326C1" w:rsidRDefault="00305370" w:rsidP="00044574">
      <w:pPr>
        <w:pStyle w:val="SAPNoteHeading"/>
        <w:ind w:left="720"/>
        <w:rPr>
          <w:lang w:val="en-US"/>
        </w:rPr>
      </w:pPr>
      <w:r w:rsidRPr="002326C1">
        <w:rPr>
          <w:noProof/>
          <w:lang w:val="en-US"/>
        </w:rPr>
        <w:drawing>
          <wp:inline distT="0" distB="0" distL="0" distR="0" wp14:anchorId="239B2F82" wp14:editId="137A6166">
            <wp:extent cx="228600" cy="228600"/>
            <wp:effectExtent l="0" t="0" r="0" b="0"/>
            <wp:docPr id="19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078ACE49" w14:textId="6C3F04E5" w:rsidR="00305370" w:rsidRPr="002326C1" w:rsidRDefault="00305370" w:rsidP="00044574">
      <w:pPr>
        <w:ind w:left="720"/>
        <w:rPr>
          <w:lang w:val="en-US"/>
        </w:rPr>
      </w:pPr>
      <w:r w:rsidRPr="002326C1">
        <w:rPr>
          <w:lang w:val="en-US"/>
        </w:rPr>
        <w:t>The information in the employee file visible for the 2</w:t>
      </w:r>
      <w:r w:rsidRPr="002326C1">
        <w:rPr>
          <w:vertAlign w:val="superscript"/>
          <w:lang w:val="en-US"/>
        </w:rPr>
        <w:t>nd</w:t>
      </w:r>
      <w:r w:rsidRPr="002326C1">
        <w:rPr>
          <w:lang w:val="en-US"/>
        </w:rPr>
        <w:t xml:space="preserve"> Level Manager and HR </w:t>
      </w:r>
      <w:r w:rsidR="005F7F66" w:rsidRPr="002326C1">
        <w:rPr>
          <w:lang w:val="en-US"/>
        </w:rPr>
        <w:t xml:space="preserve">Business Partner </w:t>
      </w:r>
      <w:r w:rsidRPr="002326C1">
        <w:rPr>
          <w:lang w:val="en-US"/>
        </w:rPr>
        <w:t xml:space="preserve">depends on the permissions granted to their individual roles! </w:t>
      </w:r>
    </w:p>
    <w:p w14:paraId="731878CB" w14:textId="77777777" w:rsidR="00305370" w:rsidRPr="002326C1" w:rsidRDefault="00305370" w:rsidP="00305370">
      <w:pPr>
        <w:pStyle w:val="SAPKeyblockTitle"/>
        <w:rPr>
          <w:lang w:val="en-US"/>
        </w:rPr>
      </w:pPr>
      <w:r w:rsidRPr="002326C1">
        <w:rPr>
          <w:lang w:val="en-US"/>
        </w:rPr>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92"/>
        <w:gridCol w:w="8370"/>
        <w:gridCol w:w="2188"/>
        <w:gridCol w:w="1260"/>
      </w:tblGrid>
      <w:tr w:rsidR="00305370" w:rsidRPr="002326C1" w14:paraId="3DC6D9EB" w14:textId="77777777" w:rsidTr="00044574">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0CDEFF62" w14:textId="77777777" w:rsidR="00305370" w:rsidRPr="002326C1" w:rsidRDefault="00305370" w:rsidP="00305370">
            <w:pPr>
              <w:pStyle w:val="SAPTableHeader"/>
              <w:rPr>
                <w:lang w:val="en-US"/>
              </w:rPr>
            </w:pPr>
            <w:r w:rsidRPr="002326C1">
              <w:rPr>
                <w:lang w:val="en-US"/>
              </w:rPr>
              <w:t>Test Step #</w:t>
            </w:r>
          </w:p>
        </w:tc>
        <w:tc>
          <w:tcPr>
            <w:tcW w:w="1592" w:type="dxa"/>
            <w:tcBorders>
              <w:top w:val="single" w:sz="8" w:space="0" w:color="999999"/>
              <w:left w:val="single" w:sz="8" w:space="0" w:color="999999"/>
              <w:bottom w:val="single" w:sz="8" w:space="0" w:color="999999"/>
              <w:right w:val="single" w:sz="8" w:space="0" w:color="999999"/>
            </w:tcBorders>
            <w:shd w:val="clear" w:color="auto" w:fill="999999"/>
            <w:hideMark/>
          </w:tcPr>
          <w:p w14:paraId="61F7FAFC" w14:textId="77777777" w:rsidR="00305370" w:rsidRPr="002326C1" w:rsidRDefault="00305370" w:rsidP="00305370">
            <w:pPr>
              <w:pStyle w:val="SAPTableHeader"/>
              <w:rPr>
                <w:lang w:val="en-US"/>
              </w:rPr>
            </w:pPr>
            <w:r w:rsidRPr="002326C1">
              <w:rPr>
                <w:lang w:val="en-US"/>
              </w:rPr>
              <w:t>Test Step Name</w:t>
            </w:r>
          </w:p>
        </w:tc>
        <w:tc>
          <w:tcPr>
            <w:tcW w:w="8370" w:type="dxa"/>
            <w:tcBorders>
              <w:top w:val="single" w:sz="8" w:space="0" w:color="999999"/>
              <w:left w:val="single" w:sz="8" w:space="0" w:color="999999"/>
              <w:bottom w:val="single" w:sz="8" w:space="0" w:color="999999"/>
              <w:right w:val="single" w:sz="8" w:space="0" w:color="999999"/>
            </w:tcBorders>
            <w:shd w:val="clear" w:color="auto" w:fill="999999"/>
            <w:hideMark/>
          </w:tcPr>
          <w:p w14:paraId="01649215" w14:textId="77777777" w:rsidR="00305370" w:rsidRPr="002326C1" w:rsidRDefault="00305370" w:rsidP="00305370">
            <w:pPr>
              <w:pStyle w:val="SAPTableHeader"/>
              <w:rPr>
                <w:lang w:val="en-US"/>
              </w:rPr>
            </w:pPr>
            <w:r w:rsidRPr="002326C1">
              <w:rPr>
                <w:lang w:val="en-US"/>
              </w:rPr>
              <w:t>Instruction</w:t>
            </w:r>
          </w:p>
        </w:tc>
        <w:tc>
          <w:tcPr>
            <w:tcW w:w="2188" w:type="dxa"/>
            <w:tcBorders>
              <w:top w:val="single" w:sz="8" w:space="0" w:color="999999"/>
              <w:left w:val="single" w:sz="8" w:space="0" w:color="999999"/>
              <w:bottom w:val="single" w:sz="8" w:space="0" w:color="999999"/>
              <w:right w:val="single" w:sz="8" w:space="0" w:color="999999"/>
            </w:tcBorders>
            <w:shd w:val="clear" w:color="auto" w:fill="999999"/>
            <w:hideMark/>
          </w:tcPr>
          <w:p w14:paraId="0A44DEC3" w14:textId="77777777" w:rsidR="00305370" w:rsidRPr="002326C1" w:rsidRDefault="00305370" w:rsidP="00305370">
            <w:pPr>
              <w:pStyle w:val="SAPTableHeader"/>
              <w:rPr>
                <w:lang w:val="en-US"/>
              </w:rPr>
            </w:pPr>
            <w:r w:rsidRPr="002326C1">
              <w:rPr>
                <w:lang w:val="en-US"/>
              </w:rPr>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0F229BFC" w14:textId="77777777" w:rsidR="00305370" w:rsidRPr="002326C1" w:rsidRDefault="00305370" w:rsidP="00305370">
            <w:pPr>
              <w:pStyle w:val="SAPTableHeader"/>
              <w:rPr>
                <w:lang w:val="en-US"/>
              </w:rPr>
            </w:pPr>
            <w:r w:rsidRPr="002326C1">
              <w:rPr>
                <w:lang w:val="en-US"/>
              </w:rPr>
              <w:t>Pass / Fail / Comment</w:t>
            </w:r>
          </w:p>
        </w:tc>
      </w:tr>
      <w:tr w:rsidR="00305370" w:rsidRPr="00AC5720" w14:paraId="24926AFB" w14:textId="77777777" w:rsidTr="00044574">
        <w:trPr>
          <w:trHeight w:val="432"/>
        </w:trPr>
        <w:tc>
          <w:tcPr>
            <w:tcW w:w="900" w:type="dxa"/>
            <w:tcBorders>
              <w:top w:val="single" w:sz="8" w:space="0" w:color="999999"/>
              <w:left w:val="single" w:sz="8" w:space="0" w:color="999999"/>
              <w:bottom w:val="single" w:sz="8" w:space="0" w:color="999999"/>
              <w:right w:val="single" w:sz="8" w:space="0" w:color="999999"/>
            </w:tcBorders>
            <w:hideMark/>
          </w:tcPr>
          <w:p w14:paraId="10A2D385" w14:textId="77777777" w:rsidR="00305370" w:rsidRPr="002326C1" w:rsidRDefault="00305370" w:rsidP="00305370">
            <w:pPr>
              <w:rPr>
                <w:lang w:val="en-US"/>
              </w:rPr>
            </w:pPr>
            <w:r w:rsidRPr="002326C1">
              <w:rPr>
                <w:lang w:val="en-US"/>
              </w:rPr>
              <w:t>1</w:t>
            </w:r>
          </w:p>
        </w:tc>
        <w:tc>
          <w:tcPr>
            <w:tcW w:w="1592" w:type="dxa"/>
            <w:tcBorders>
              <w:top w:val="single" w:sz="8" w:space="0" w:color="999999"/>
              <w:left w:val="single" w:sz="8" w:space="0" w:color="999999"/>
              <w:bottom w:val="single" w:sz="8" w:space="0" w:color="999999"/>
              <w:right w:val="single" w:sz="8" w:space="0" w:color="999999"/>
            </w:tcBorders>
            <w:hideMark/>
          </w:tcPr>
          <w:p w14:paraId="51994785" w14:textId="77777777" w:rsidR="00305370" w:rsidRPr="002326C1" w:rsidRDefault="00305370" w:rsidP="00305370">
            <w:pPr>
              <w:rPr>
                <w:lang w:val="en-US"/>
              </w:rPr>
            </w:pPr>
            <w:r w:rsidRPr="002326C1">
              <w:rPr>
                <w:rStyle w:val="SAPEmphasis"/>
                <w:lang w:val="en-US"/>
              </w:rPr>
              <w:t>Log on</w:t>
            </w:r>
          </w:p>
        </w:tc>
        <w:tc>
          <w:tcPr>
            <w:tcW w:w="8370" w:type="dxa"/>
            <w:tcBorders>
              <w:top w:val="single" w:sz="8" w:space="0" w:color="999999"/>
              <w:left w:val="single" w:sz="8" w:space="0" w:color="999999"/>
              <w:bottom w:val="single" w:sz="8" w:space="0" w:color="999999"/>
              <w:right w:val="single" w:sz="8" w:space="0" w:color="999999"/>
            </w:tcBorders>
            <w:hideMark/>
          </w:tcPr>
          <w:p w14:paraId="61D29016" w14:textId="0AB9AFD7" w:rsidR="00562333" w:rsidRPr="002326C1" w:rsidRDefault="00305370" w:rsidP="00562333">
            <w:pPr>
              <w:rPr>
                <w:lang w:val="en-US"/>
              </w:rPr>
            </w:pPr>
            <w:r w:rsidRPr="002326C1">
              <w:rPr>
                <w:lang w:val="en-US"/>
              </w:rPr>
              <w:t xml:space="preserve">Go to your e-mail inbox and search the e-mail </w:t>
            </w:r>
            <w:r w:rsidR="00562333" w:rsidRPr="002326C1">
              <w:rPr>
                <w:lang w:val="en-US"/>
              </w:rPr>
              <w:t>sent by the SAP SuccessFactors service mailbox.</w:t>
            </w:r>
          </w:p>
          <w:p w14:paraId="05B48B20" w14:textId="77777777" w:rsidR="00305370" w:rsidRPr="002326C1" w:rsidRDefault="00305370" w:rsidP="00305370">
            <w:pPr>
              <w:pStyle w:val="SAPNoteHeading"/>
              <w:ind w:left="630"/>
              <w:rPr>
                <w:lang w:val="en-US"/>
              </w:rPr>
            </w:pPr>
            <w:r w:rsidRPr="002326C1">
              <w:rPr>
                <w:noProof/>
                <w:lang w:val="en-US"/>
              </w:rPr>
              <w:drawing>
                <wp:inline distT="0" distB="0" distL="0" distR="0" wp14:anchorId="58F7515B" wp14:editId="22F8FEF4">
                  <wp:extent cx="228600" cy="228600"/>
                  <wp:effectExtent l="0" t="0" r="0" b="0"/>
                  <wp:docPr id="19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7A49EC1E" w14:textId="4239B780" w:rsidR="00305370" w:rsidRPr="002326C1" w:rsidRDefault="00305370" w:rsidP="00305370">
            <w:pPr>
              <w:pStyle w:val="NoteParagraph"/>
              <w:rPr>
                <w:lang w:val="en-US"/>
              </w:rPr>
            </w:pPr>
            <w:r w:rsidRPr="002326C1">
              <w:rPr>
                <w:lang w:val="en-US"/>
              </w:rPr>
              <w:t>The subject of this email states something like “</w:t>
            </w:r>
            <w:r w:rsidRPr="002326C1">
              <w:rPr>
                <w:rStyle w:val="SAPUserEntry"/>
                <w:b w:val="0"/>
                <w:color w:val="auto"/>
                <w:lang w:val="en-US"/>
              </w:rPr>
              <w:t xml:space="preserve">The </w:t>
            </w:r>
            <w:r w:rsidR="00A17831" w:rsidRPr="002326C1">
              <w:rPr>
                <w:rStyle w:val="SAPUserEntry"/>
                <w:b w:val="0"/>
                <w:color w:val="auto"/>
                <w:lang w:val="en-US"/>
              </w:rPr>
              <w:t>Re-hire</w:t>
            </w:r>
            <w:r w:rsidRPr="002326C1">
              <w:rPr>
                <w:rStyle w:val="SAPUserEntry"/>
                <w:b w:val="0"/>
                <w:color w:val="auto"/>
                <w:lang w:val="en-US"/>
              </w:rPr>
              <w:t xml:space="preserve"> action for &lt;employee name&gt; has completed</w:t>
            </w:r>
            <w:r w:rsidRPr="002326C1">
              <w:rPr>
                <w:lang w:val="en-US"/>
              </w:rPr>
              <w:t>.”</w:t>
            </w:r>
          </w:p>
          <w:p w14:paraId="00F42A88" w14:textId="109B79F0" w:rsidR="00305370" w:rsidRPr="002326C1" w:rsidRDefault="00305370" w:rsidP="00446BA1">
            <w:pPr>
              <w:rPr>
                <w:lang w:val="en-US"/>
              </w:rPr>
            </w:pPr>
            <w:r w:rsidRPr="002326C1">
              <w:rPr>
                <w:lang w:val="en-US"/>
              </w:rPr>
              <w:t xml:space="preserve">Open this e-mail and </w:t>
            </w:r>
            <w:r w:rsidR="00446BA1" w:rsidRPr="002326C1">
              <w:rPr>
                <w:lang w:val="en-US"/>
              </w:rPr>
              <w:t xml:space="preserve">choose </w:t>
            </w:r>
            <w:r w:rsidRPr="002326C1">
              <w:rPr>
                <w:lang w:val="en-US"/>
              </w:rPr>
              <w:t xml:space="preserve">the available hyperlink. You are directed to the </w:t>
            </w:r>
            <w:r w:rsidR="00E422AA" w:rsidRPr="002326C1">
              <w:rPr>
                <w:rStyle w:val="SAPScreenElement"/>
                <w:color w:val="auto"/>
                <w:lang w:val="en-US"/>
              </w:rPr>
              <w:t>Employee Central</w:t>
            </w:r>
            <w:r w:rsidR="00E422AA" w:rsidRPr="002326C1">
              <w:rPr>
                <w:lang w:val="en-US"/>
              </w:rPr>
              <w:t xml:space="preserve"> </w:t>
            </w:r>
            <w:r w:rsidRPr="002326C1">
              <w:rPr>
                <w:lang w:val="en-US"/>
              </w:rPr>
              <w:t>login screen, where you need to enter your password (your username is already filled by default).</w:t>
            </w:r>
          </w:p>
        </w:tc>
        <w:tc>
          <w:tcPr>
            <w:tcW w:w="2188" w:type="dxa"/>
            <w:tcBorders>
              <w:top w:val="single" w:sz="8" w:space="0" w:color="999999"/>
              <w:left w:val="single" w:sz="8" w:space="0" w:color="999999"/>
              <w:bottom w:val="single" w:sz="8" w:space="0" w:color="999999"/>
              <w:right w:val="single" w:sz="8" w:space="0" w:color="999999"/>
            </w:tcBorders>
            <w:hideMark/>
          </w:tcPr>
          <w:p w14:paraId="321058D5" w14:textId="517C4BA4" w:rsidR="00305370" w:rsidRPr="002326C1" w:rsidRDefault="00305370" w:rsidP="00FE266C">
            <w:pPr>
              <w:rPr>
                <w:lang w:val="en-US"/>
              </w:rPr>
            </w:pPr>
            <w:r w:rsidRPr="002326C1">
              <w:rPr>
                <w:lang w:val="en-US"/>
              </w:rPr>
              <w:t xml:space="preserve">You are directed to the </w:t>
            </w:r>
            <w:r w:rsidRPr="002326C1">
              <w:rPr>
                <w:rStyle w:val="SAPScreenElement"/>
                <w:lang w:val="en-US"/>
              </w:rPr>
              <w:t>Employee Files</w:t>
            </w:r>
            <w:r w:rsidRPr="002326C1">
              <w:rPr>
                <w:lang w:val="en-US"/>
              </w:rPr>
              <w:t xml:space="preserve"> page in which the </w:t>
            </w:r>
            <w:r w:rsidR="00E422AA" w:rsidRPr="002326C1">
              <w:rPr>
                <w:rStyle w:val="SAPScreenElement"/>
                <w:lang w:val="en-US"/>
              </w:rPr>
              <w:t>Personal Information</w:t>
            </w:r>
            <w:r w:rsidR="00E422AA" w:rsidRPr="002326C1">
              <w:rPr>
                <w:lang w:val="en-US"/>
              </w:rPr>
              <w:t xml:space="preserve"> section </w:t>
            </w:r>
            <w:r w:rsidRPr="002326C1">
              <w:rPr>
                <w:lang w:val="en-US"/>
              </w:rPr>
              <w:t xml:space="preserve">of the </w:t>
            </w:r>
            <w:r w:rsidR="00F45644" w:rsidRPr="002326C1">
              <w:rPr>
                <w:lang w:val="en-US"/>
              </w:rPr>
              <w:t>re</w:t>
            </w:r>
            <w:r w:rsidRPr="002326C1">
              <w:rPr>
                <w:lang w:val="en-US"/>
              </w:rPr>
              <w:t>hired employee is displayed.</w:t>
            </w:r>
          </w:p>
        </w:tc>
        <w:tc>
          <w:tcPr>
            <w:tcW w:w="1260" w:type="dxa"/>
            <w:tcBorders>
              <w:top w:val="single" w:sz="8" w:space="0" w:color="999999"/>
              <w:left w:val="single" w:sz="8" w:space="0" w:color="999999"/>
              <w:bottom w:val="single" w:sz="8" w:space="0" w:color="999999"/>
              <w:right w:val="single" w:sz="8" w:space="0" w:color="999999"/>
            </w:tcBorders>
          </w:tcPr>
          <w:p w14:paraId="382CAA6A" w14:textId="77777777" w:rsidR="00305370" w:rsidRPr="002326C1" w:rsidRDefault="00305370" w:rsidP="00305370">
            <w:pPr>
              <w:rPr>
                <w:lang w:val="en-US"/>
              </w:rPr>
            </w:pPr>
          </w:p>
        </w:tc>
      </w:tr>
      <w:tr w:rsidR="00305370" w:rsidRPr="00AC5720" w14:paraId="30C8A856" w14:textId="77777777" w:rsidTr="00044574">
        <w:trPr>
          <w:trHeight w:val="576"/>
        </w:trPr>
        <w:tc>
          <w:tcPr>
            <w:tcW w:w="900" w:type="dxa"/>
            <w:tcBorders>
              <w:top w:val="single" w:sz="8" w:space="0" w:color="999999"/>
              <w:left w:val="single" w:sz="8" w:space="0" w:color="999999"/>
              <w:bottom w:val="single" w:sz="8" w:space="0" w:color="999999"/>
              <w:right w:val="single" w:sz="8" w:space="0" w:color="999999"/>
            </w:tcBorders>
          </w:tcPr>
          <w:p w14:paraId="201EDF79" w14:textId="77777777" w:rsidR="00305370" w:rsidRPr="002326C1" w:rsidRDefault="00305370" w:rsidP="00305370">
            <w:pPr>
              <w:rPr>
                <w:lang w:val="en-US"/>
              </w:rPr>
            </w:pPr>
            <w:r w:rsidRPr="002326C1">
              <w:rPr>
                <w:lang w:val="en-US"/>
              </w:rPr>
              <w:t>2</w:t>
            </w:r>
          </w:p>
        </w:tc>
        <w:tc>
          <w:tcPr>
            <w:tcW w:w="1592" w:type="dxa"/>
            <w:tcBorders>
              <w:top w:val="single" w:sz="8" w:space="0" w:color="999999"/>
              <w:left w:val="single" w:sz="8" w:space="0" w:color="999999"/>
              <w:bottom w:val="single" w:sz="8" w:space="0" w:color="999999"/>
              <w:right w:val="single" w:sz="8" w:space="0" w:color="999999"/>
            </w:tcBorders>
          </w:tcPr>
          <w:p w14:paraId="5B6FF8F3" w14:textId="77777777" w:rsidR="00305370" w:rsidRPr="002326C1" w:rsidRDefault="00305370" w:rsidP="00305370">
            <w:pPr>
              <w:rPr>
                <w:rStyle w:val="SAPEmphasis"/>
                <w:lang w:val="en-US"/>
              </w:rPr>
            </w:pPr>
            <w:r w:rsidRPr="002326C1">
              <w:rPr>
                <w:rStyle w:val="SAPEmphasis"/>
                <w:lang w:val="en-US"/>
              </w:rPr>
              <w:t>View Employee Data</w:t>
            </w:r>
          </w:p>
        </w:tc>
        <w:tc>
          <w:tcPr>
            <w:tcW w:w="8370" w:type="dxa"/>
            <w:tcBorders>
              <w:top w:val="single" w:sz="8" w:space="0" w:color="999999"/>
              <w:left w:val="single" w:sz="8" w:space="0" w:color="999999"/>
              <w:bottom w:val="single" w:sz="8" w:space="0" w:color="999999"/>
              <w:right w:val="single" w:sz="8" w:space="0" w:color="999999"/>
            </w:tcBorders>
          </w:tcPr>
          <w:p w14:paraId="71AE73DE" w14:textId="2C75A966" w:rsidR="00305370" w:rsidRPr="002326C1" w:rsidRDefault="00305370" w:rsidP="00305370">
            <w:pPr>
              <w:rPr>
                <w:lang w:val="en-US"/>
              </w:rPr>
            </w:pPr>
            <w:r w:rsidRPr="002326C1">
              <w:rPr>
                <w:lang w:val="en-US"/>
              </w:rPr>
              <w:t xml:space="preserve">View the employee data maintained in the different </w:t>
            </w:r>
            <w:r w:rsidR="00E422AA" w:rsidRPr="002326C1">
              <w:rPr>
                <w:lang w:val="en-US"/>
              </w:rPr>
              <w:t>sections, subsections, and blocks, visible as per your granted permissions</w:t>
            </w:r>
            <w:r w:rsidRPr="002326C1">
              <w:rPr>
                <w:lang w:val="en-US"/>
              </w:rPr>
              <w:t>.</w:t>
            </w:r>
          </w:p>
        </w:tc>
        <w:tc>
          <w:tcPr>
            <w:tcW w:w="2188" w:type="dxa"/>
            <w:tcBorders>
              <w:top w:val="single" w:sz="8" w:space="0" w:color="999999"/>
              <w:left w:val="single" w:sz="8" w:space="0" w:color="999999"/>
              <w:bottom w:val="single" w:sz="8" w:space="0" w:color="999999"/>
              <w:right w:val="single" w:sz="8" w:space="0" w:color="999999"/>
            </w:tcBorders>
          </w:tcPr>
          <w:p w14:paraId="4C9FF393" w14:textId="77777777" w:rsidR="00305370" w:rsidRPr="002326C1" w:rsidRDefault="00305370" w:rsidP="00305370">
            <w:pPr>
              <w:rPr>
                <w:lang w:val="en-US"/>
              </w:rPr>
            </w:pPr>
          </w:p>
        </w:tc>
        <w:tc>
          <w:tcPr>
            <w:tcW w:w="1260" w:type="dxa"/>
            <w:tcBorders>
              <w:top w:val="single" w:sz="8" w:space="0" w:color="999999"/>
              <w:left w:val="single" w:sz="8" w:space="0" w:color="999999"/>
              <w:bottom w:val="single" w:sz="8" w:space="0" w:color="999999"/>
              <w:right w:val="single" w:sz="8" w:space="0" w:color="999999"/>
            </w:tcBorders>
          </w:tcPr>
          <w:p w14:paraId="2F5025D8" w14:textId="77777777" w:rsidR="00305370" w:rsidRPr="002326C1" w:rsidRDefault="00305370" w:rsidP="00305370">
            <w:pPr>
              <w:rPr>
                <w:lang w:val="en-US"/>
              </w:rPr>
            </w:pPr>
          </w:p>
        </w:tc>
      </w:tr>
    </w:tbl>
    <w:p w14:paraId="39CBA8EC" w14:textId="662B1798" w:rsidR="00D52206" w:rsidRPr="00AE1E45" w:rsidRDefault="00D52206" w:rsidP="00FA35C5">
      <w:pPr>
        <w:pStyle w:val="Heading1"/>
        <w:numPr>
          <w:ilvl w:val="0"/>
          <w:numId w:val="8"/>
        </w:numPr>
        <w:rPr>
          <w:lang w:val="en-US"/>
        </w:rPr>
      </w:pPr>
      <w:bookmarkStart w:id="2828" w:name="_Toc433783824"/>
      <w:bookmarkStart w:id="2829" w:name="_Toc434396729"/>
      <w:bookmarkStart w:id="2830" w:name="_Toc433783841"/>
      <w:bookmarkStart w:id="2831" w:name="_Toc434396746"/>
      <w:bookmarkStart w:id="2832" w:name="_Toc434397862"/>
      <w:bookmarkStart w:id="2833" w:name="_Toc433783843"/>
      <w:bookmarkStart w:id="2834" w:name="_Toc434396748"/>
      <w:bookmarkStart w:id="2835" w:name="_Toc434397864"/>
      <w:bookmarkStart w:id="2836" w:name="_Toc433783846"/>
      <w:bookmarkStart w:id="2837" w:name="_Toc434396751"/>
      <w:bookmarkStart w:id="2838" w:name="_Toc434397867"/>
      <w:bookmarkStart w:id="2839" w:name="_Toc433783848"/>
      <w:bookmarkStart w:id="2840" w:name="_Toc434396753"/>
      <w:bookmarkStart w:id="2841" w:name="_Toc434397869"/>
      <w:bookmarkStart w:id="2842" w:name="_Toc433783911"/>
      <w:bookmarkStart w:id="2843" w:name="_Toc434396816"/>
      <w:bookmarkStart w:id="2844" w:name="_Toc434397932"/>
      <w:bookmarkStart w:id="2845" w:name="_Country-Specific_Fields_to"/>
      <w:bookmarkStart w:id="2846" w:name="_Toc507062701"/>
      <w:bookmarkStart w:id="2847" w:name="_Toc386012203"/>
      <w:bookmarkStart w:id="2848" w:name="_Toc410684934"/>
      <w:bookmarkEnd w:id="1711"/>
      <w:bookmarkEnd w:id="1712"/>
      <w:bookmarkEnd w:id="1713"/>
      <w:bookmarkEnd w:id="1714"/>
      <w:bookmarkEnd w:id="1715"/>
      <w:bookmarkEnd w:id="1716"/>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r w:rsidRPr="00AE1E45">
        <w:rPr>
          <w:lang w:val="en-US"/>
        </w:rPr>
        <w:lastRenderedPageBreak/>
        <w:t xml:space="preserve">Country-Specific Fields to be filled during </w:t>
      </w:r>
      <w:r w:rsidR="00585DDF" w:rsidRPr="00AE1E45">
        <w:rPr>
          <w:lang w:val="en-US"/>
        </w:rPr>
        <w:t>H</w:t>
      </w:r>
      <w:r w:rsidRPr="00AE1E45">
        <w:rPr>
          <w:lang w:val="en-US"/>
        </w:rPr>
        <w:t>iring</w:t>
      </w:r>
      <w:bookmarkEnd w:id="2846"/>
    </w:p>
    <w:p w14:paraId="5E4DD2FA" w14:textId="4513E0AF" w:rsidR="00CE6896" w:rsidRDefault="00CE6896" w:rsidP="0000527E">
      <w:pPr>
        <w:pStyle w:val="Heading2"/>
        <w:rPr>
          <w:lang w:val="en-US"/>
        </w:rPr>
      </w:pPr>
      <w:bookmarkStart w:id="2849" w:name="_Global_Information"/>
      <w:bookmarkStart w:id="2850" w:name="_National_ID_Information"/>
      <w:bookmarkStart w:id="2851" w:name="_Toc507062702"/>
      <w:bookmarkEnd w:id="2849"/>
      <w:bookmarkEnd w:id="2850"/>
      <w:r>
        <w:rPr>
          <w:lang w:val="en-US"/>
        </w:rPr>
        <w:t>National ID Information</w:t>
      </w:r>
      <w:bookmarkEnd w:id="2851"/>
    </w:p>
    <w:p w14:paraId="3D15AA98" w14:textId="77777777" w:rsidR="00CE6896" w:rsidRPr="00AE1E45" w:rsidRDefault="00CE6896" w:rsidP="00CE6896">
      <w:pPr>
        <w:pStyle w:val="Heading3"/>
        <w:spacing w:before="240" w:after="120"/>
        <w:rPr>
          <w:lang w:val="en-US"/>
        </w:rPr>
      </w:pPr>
      <w:bookmarkStart w:id="2852" w:name="_Toc507062703"/>
      <w:r w:rsidRPr="00AE1E45">
        <w:rPr>
          <w:lang w:val="en-US"/>
        </w:rPr>
        <w:t>United Arab Emirates (AE)</w:t>
      </w:r>
      <w:bookmarkEnd w:id="2852"/>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732"/>
        <w:gridCol w:w="8550"/>
      </w:tblGrid>
      <w:tr w:rsidR="00CE6896" w:rsidRPr="002326C1" w14:paraId="7C851AFC" w14:textId="77777777" w:rsidTr="00921F0B">
        <w:trPr>
          <w:trHeight w:val="432"/>
          <w:tblHeader/>
        </w:trPr>
        <w:tc>
          <w:tcPr>
            <w:tcW w:w="5732" w:type="dxa"/>
            <w:tcBorders>
              <w:top w:val="single" w:sz="8" w:space="0" w:color="999999"/>
              <w:left w:val="single" w:sz="8" w:space="0" w:color="999999"/>
              <w:bottom w:val="single" w:sz="8" w:space="0" w:color="999999"/>
              <w:right w:val="single" w:sz="8" w:space="0" w:color="999999"/>
            </w:tcBorders>
            <w:shd w:val="clear" w:color="auto" w:fill="999999"/>
            <w:hideMark/>
          </w:tcPr>
          <w:p w14:paraId="033E6C6E" w14:textId="77777777" w:rsidR="00CE6896" w:rsidRPr="002326C1" w:rsidRDefault="00CE6896" w:rsidP="00CE6896">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8550" w:type="dxa"/>
            <w:tcBorders>
              <w:top w:val="single" w:sz="8" w:space="0" w:color="999999"/>
              <w:left w:val="single" w:sz="8" w:space="0" w:color="999999"/>
              <w:bottom w:val="single" w:sz="8" w:space="0" w:color="999999"/>
              <w:right w:val="single" w:sz="8" w:space="0" w:color="999999"/>
            </w:tcBorders>
            <w:shd w:val="clear" w:color="auto" w:fill="999999"/>
            <w:hideMark/>
          </w:tcPr>
          <w:p w14:paraId="0CD257F5" w14:textId="77777777" w:rsidR="00CE6896" w:rsidRPr="002326C1" w:rsidRDefault="00CE6896" w:rsidP="00CE6896">
            <w:pPr>
              <w:pStyle w:val="SAPTableHeader"/>
              <w:rPr>
                <w:lang w:val="en-US"/>
              </w:rPr>
            </w:pPr>
            <w:r w:rsidRPr="002326C1">
              <w:rPr>
                <w:lang w:val="en-US"/>
              </w:rPr>
              <w:t>Additional Information</w:t>
            </w:r>
          </w:p>
        </w:tc>
      </w:tr>
      <w:tr w:rsidR="00CE6896" w:rsidRPr="00AC5720" w14:paraId="5CAA342F" w14:textId="77777777" w:rsidTr="00921F0B">
        <w:trPr>
          <w:trHeight w:val="360"/>
        </w:trPr>
        <w:tc>
          <w:tcPr>
            <w:tcW w:w="5732" w:type="dxa"/>
            <w:tcBorders>
              <w:top w:val="single" w:sz="8" w:space="0" w:color="999999"/>
              <w:left w:val="single" w:sz="8" w:space="0" w:color="999999"/>
              <w:bottom w:val="single" w:sz="8" w:space="0" w:color="999999"/>
              <w:right w:val="single" w:sz="8" w:space="0" w:color="999999"/>
            </w:tcBorders>
          </w:tcPr>
          <w:p w14:paraId="1969233C" w14:textId="1C56DDE1" w:rsidR="00CE6896" w:rsidRPr="00CE6896" w:rsidRDefault="00CE6896" w:rsidP="00CE6896">
            <w:pPr>
              <w:rPr>
                <w:lang w:val="en-US"/>
              </w:rPr>
            </w:pPr>
            <w:r w:rsidRPr="00CE6896">
              <w:rPr>
                <w:rStyle w:val="SAPScreenElement"/>
                <w:lang w:val="en-US"/>
              </w:rPr>
              <w:t xml:space="preserve">Country: </w:t>
            </w:r>
            <w:r w:rsidRPr="00BE273A">
              <w:rPr>
                <w:lang w:val="en-US"/>
              </w:rPr>
              <w:t>select</w:t>
            </w:r>
            <w:r w:rsidRPr="00BE273A">
              <w:rPr>
                <w:rStyle w:val="SAPUserEntry"/>
                <w:lang w:val="en-US"/>
              </w:rPr>
              <w:t xml:space="preserve"> United Arab Emirates</w:t>
            </w:r>
            <w:r w:rsidRPr="00BE273A">
              <w:rPr>
                <w:rStyle w:val="SAPUserEntry"/>
                <w:b w:val="0"/>
                <w:lang w:val="en-US"/>
              </w:rPr>
              <w:t xml:space="preserve"> </w:t>
            </w:r>
            <w:r w:rsidRPr="00BE273A">
              <w:rPr>
                <w:lang w:val="en-US"/>
              </w:rPr>
              <w:t>from drop-down</w:t>
            </w:r>
          </w:p>
        </w:tc>
        <w:tc>
          <w:tcPr>
            <w:tcW w:w="8550" w:type="dxa"/>
            <w:tcBorders>
              <w:top w:val="single" w:sz="8" w:space="0" w:color="999999"/>
              <w:left w:val="single" w:sz="8" w:space="0" w:color="999999"/>
              <w:bottom w:val="single" w:sz="8" w:space="0" w:color="999999"/>
              <w:right w:val="single" w:sz="8" w:space="0" w:color="999999"/>
            </w:tcBorders>
          </w:tcPr>
          <w:p w14:paraId="71797C80" w14:textId="0B77E27F" w:rsidR="00CE6896" w:rsidRPr="00CE6896" w:rsidRDefault="00CE6896" w:rsidP="00CE6896">
            <w:pPr>
              <w:rPr>
                <w:lang w:val="en-US"/>
              </w:rPr>
            </w:pPr>
            <w:r w:rsidRPr="00CE6896">
              <w:rPr>
                <w:lang w:val="en-US"/>
              </w:rPr>
              <w:t>In case you select a value for this field, you must fill the fields below, too!</w:t>
            </w:r>
          </w:p>
        </w:tc>
      </w:tr>
      <w:tr w:rsidR="00CE6896" w:rsidRPr="00AC5720" w14:paraId="56C9BF79" w14:textId="77777777" w:rsidTr="00921F0B">
        <w:trPr>
          <w:trHeight w:val="357"/>
        </w:trPr>
        <w:tc>
          <w:tcPr>
            <w:tcW w:w="5732" w:type="dxa"/>
            <w:tcBorders>
              <w:top w:val="single" w:sz="8" w:space="0" w:color="999999"/>
              <w:left w:val="single" w:sz="8" w:space="0" w:color="999999"/>
              <w:bottom w:val="single" w:sz="8" w:space="0" w:color="999999"/>
              <w:right w:val="single" w:sz="8" w:space="0" w:color="999999"/>
            </w:tcBorders>
          </w:tcPr>
          <w:p w14:paraId="08A0C851" w14:textId="202B5E84" w:rsidR="00CE6896" w:rsidRPr="00CE6896" w:rsidRDefault="00CE6896" w:rsidP="00CE6896">
            <w:pPr>
              <w:rPr>
                <w:lang w:val="en-US"/>
              </w:rPr>
            </w:pPr>
            <w:r w:rsidRPr="00CE6896">
              <w:rPr>
                <w:rStyle w:val="SAPScreenElement"/>
                <w:lang w:val="en-US"/>
              </w:rPr>
              <w:t>National Id Card Type</w:t>
            </w:r>
            <w:r w:rsidRPr="00CE6896">
              <w:rPr>
                <w:lang w:val="en-US"/>
              </w:rPr>
              <w:t xml:space="preserve">: </w:t>
            </w:r>
            <w:r w:rsidRPr="00BE273A">
              <w:rPr>
                <w:lang w:val="en-US"/>
              </w:rPr>
              <w:t>select</w:t>
            </w:r>
            <w:r w:rsidRPr="00921F0B">
              <w:rPr>
                <w:rStyle w:val="SAPUserEntry"/>
                <w:lang w:val="en-US"/>
              </w:rPr>
              <w:t xml:space="preserve"> </w:t>
            </w:r>
            <w:r w:rsidRPr="00BE273A">
              <w:rPr>
                <w:rStyle w:val="SAPUserEntry"/>
                <w:lang w:val="en-US"/>
              </w:rPr>
              <w:t>Emirates ID</w:t>
            </w:r>
            <w:r w:rsidRPr="00BE273A" w:rsidDel="004B4452">
              <w:rPr>
                <w:rStyle w:val="SAPUserEntry"/>
                <w:lang w:val="en-US"/>
              </w:rPr>
              <w:t xml:space="preserve"> </w:t>
            </w:r>
            <w:r w:rsidRPr="00BE273A">
              <w:rPr>
                <w:lang w:val="en-US"/>
              </w:rPr>
              <w:t>from drop-down</w:t>
            </w:r>
          </w:p>
        </w:tc>
        <w:tc>
          <w:tcPr>
            <w:tcW w:w="8550" w:type="dxa"/>
            <w:tcBorders>
              <w:top w:val="single" w:sz="8" w:space="0" w:color="999999"/>
              <w:left w:val="single" w:sz="8" w:space="0" w:color="999999"/>
              <w:bottom w:val="single" w:sz="8" w:space="0" w:color="999999"/>
              <w:right w:val="single" w:sz="8" w:space="0" w:color="999999"/>
            </w:tcBorders>
          </w:tcPr>
          <w:p w14:paraId="1B318BB8" w14:textId="4F029BB4" w:rsidR="00CE6896" w:rsidRPr="00CE6896" w:rsidRDefault="00CE6896" w:rsidP="00CE6896">
            <w:pPr>
              <w:rPr>
                <w:lang w:val="en-US"/>
              </w:rPr>
            </w:pPr>
            <w:r w:rsidRPr="00CE6896">
              <w:rPr>
                <w:lang w:val="en-US"/>
              </w:rPr>
              <w:t>The values available for selection depend on the chosen country.</w:t>
            </w:r>
          </w:p>
        </w:tc>
      </w:tr>
      <w:tr w:rsidR="00CE6896" w:rsidRPr="00AC5720" w14:paraId="239BB663" w14:textId="77777777" w:rsidTr="00921F0B">
        <w:trPr>
          <w:trHeight w:val="357"/>
        </w:trPr>
        <w:tc>
          <w:tcPr>
            <w:tcW w:w="5732" w:type="dxa"/>
            <w:tcBorders>
              <w:top w:val="single" w:sz="8" w:space="0" w:color="999999"/>
              <w:left w:val="single" w:sz="8" w:space="0" w:color="999999"/>
              <w:bottom w:val="single" w:sz="8" w:space="0" w:color="999999"/>
              <w:right w:val="single" w:sz="8" w:space="0" w:color="999999"/>
            </w:tcBorders>
          </w:tcPr>
          <w:p w14:paraId="14C3768D" w14:textId="321C24C7" w:rsidR="00CE6896" w:rsidRPr="00CE6896" w:rsidRDefault="00CE6896" w:rsidP="00CE6896">
            <w:pPr>
              <w:rPr>
                <w:lang w:val="en-US"/>
              </w:rPr>
            </w:pPr>
            <w:r w:rsidRPr="00CE6896">
              <w:rPr>
                <w:rStyle w:val="SAPScreenElement"/>
                <w:lang w:val="en-US"/>
              </w:rPr>
              <w:t>National Id</w:t>
            </w:r>
            <w:r w:rsidRPr="00CE6896">
              <w:rPr>
                <w:lang w:val="en-US"/>
              </w:rPr>
              <w:t>: enter as appropriate</w:t>
            </w:r>
          </w:p>
        </w:tc>
        <w:tc>
          <w:tcPr>
            <w:tcW w:w="8550" w:type="dxa"/>
            <w:tcBorders>
              <w:top w:val="single" w:sz="8" w:space="0" w:color="999999"/>
              <w:left w:val="single" w:sz="8" w:space="0" w:color="999999"/>
              <w:bottom w:val="single" w:sz="8" w:space="0" w:color="999999"/>
              <w:right w:val="single" w:sz="8" w:space="0" w:color="999999"/>
            </w:tcBorders>
          </w:tcPr>
          <w:p w14:paraId="29A7C0C9" w14:textId="6DA07502" w:rsidR="00CE6896" w:rsidRPr="00CE6896" w:rsidRDefault="00CE6896" w:rsidP="00CE6896">
            <w:pPr>
              <w:rPr>
                <w:lang w:val="en-US"/>
              </w:rPr>
            </w:pPr>
            <w:r w:rsidRPr="00CE6896">
              <w:rPr>
                <w:lang w:val="en-US"/>
              </w:rPr>
              <w:t>The format of the value is predefined</w:t>
            </w:r>
            <w:r w:rsidR="006C3E2E">
              <w:rPr>
                <w:lang w:val="en-US"/>
              </w:rPr>
              <w:t xml:space="preserve"> (</w:t>
            </w:r>
            <w:r w:rsidR="006C3E2E" w:rsidRPr="00C51F3C">
              <w:rPr>
                <w:rStyle w:val="SAPEmphasis"/>
                <w:lang w:val="en-US"/>
              </w:rPr>
              <w:t>NNN-NNNN-NNNNNNN-N</w:t>
            </w:r>
            <w:r w:rsidR="006C3E2E">
              <w:rPr>
                <w:lang w:val="en-US"/>
              </w:rPr>
              <w:t>) and consists of numbers only.</w:t>
            </w:r>
          </w:p>
        </w:tc>
      </w:tr>
      <w:tr w:rsidR="00CE6896" w:rsidRPr="00AC5720" w14:paraId="71216134" w14:textId="77777777" w:rsidTr="00921F0B">
        <w:trPr>
          <w:trHeight w:val="357"/>
        </w:trPr>
        <w:tc>
          <w:tcPr>
            <w:tcW w:w="5732" w:type="dxa"/>
            <w:tcBorders>
              <w:top w:val="single" w:sz="8" w:space="0" w:color="999999"/>
              <w:left w:val="single" w:sz="8" w:space="0" w:color="999999"/>
              <w:bottom w:val="single" w:sz="8" w:space="0" w:color="999999"/>
              <w:right w:val="single" w:sz="8" w:space="0" w:color="999999"/>
            </w:tcBorders>
          </w:tcPr>
          <w:p w14:paraId="27B0C5DD" w14:textId="3DD3419A" w:rsidR="00CE6896" w:rsidRPr="00CE6896" w:rsidRDefault="00CE6896" w:rsidP="00CE6896">
            <w:pPr>
              <w:rPr>
                <w:lang w:val="en-US"/>
              </w:rPr>
            </w:pPr>
            <w:r w:rsidRPr="00CE6896">
              <w:rPr>
                <w:rStyle w:val="SAPScreenElement"/>
                <w:lang w:val="en-US"/>
              </w:rPr>
              <w:t xml:space="preserve">Is Primary: </w:t>
            </w:r>
            <w:r w:rsidRPr="00CE6896">
              <w:rPr>
                <w:lang w:val="en-US"/>
              </w:rPr>
              <w:t>select</w:t>
            </w:r>
            <w:r w:rsidRPr="00CE6896">
              <w:rPr>
                <w:rStyle w:val="SAPUserEntry"/>
                <w:lang w:val="en-US"/>
              </w:rPr>
              <w:t xml:space="preserve"> Yes </w:t>
            </w:r>
            <w:r w:rsidRPr="00CE6896">
              <w:rPr>
                <w:lang w:val="en-US"/>
              </w:rPr>
              <w:t>from drop-down</w:t>
            </w:r>
          </w:p>
        </w:tc>
        <w:tc>
          <w:tcPr>
            <w:tcW w:w="8550" w:type="dxa"/>
            <w:tcBorders>
              <w:top w:val="single" w:sz="8" w:space="0" w:color="999999"/>
              <w:left w:val="single" w:sz="8" w:space="0" w:color="999999"/>
              <w:bottom w:val="single" w:sz="8" w:space="0" w:color="999999"/>
              <w:right w:val="single" w:sz="8" w:space="0" w:color="999999"/>
            </w:tcBorders>
          </w:tcPr>
          <w:p w14:paraId="43A37737" w14:textId="3AB7C6EF" w:rsidR="00CE6896" w:rsidRPr="00CE6896" w:rsidRDefault="00CE6896" w:rsidP="00CE6896">
            <w:pPr>
              <w:rPr>
                <w:lang w:val="en-US"/>
              </w:rPr>
            </w:pPr>
          </w:p>
        </w:tc>
      </w:tr>
    </w:tbl>
    <w:p w14:paraId="42C8EF52" w14:textId="77777777" w:rsidR="00CE6896" w:rsidRPr="00AE1E45" w:rsidRDefault="00CE6896" w:rsidP="00CE6896">
      <w:pPr>
        <w:pStyle w:val="Heading3"/>
        <w:spacing w:before="240" w:after="120"/>
        <w:rPr>
          <w:lang w:val="en-US"/>
        </w:rPr>
      </w:pPr>
      <w:bookmarkStart w:id="2853" w:name="_Toc507062704"/>
      <w:r w:rsidRPr="00AE1E45">
        <w:rPr>
          <w:lang w:val="en-US"/>
        </w:rPr>
        <w:t>Australia (AU)</w:t>
      </w:r>
      <w:bookmarkEnd w:id="2853"/>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722"/>
        <w:gridCol w:w="7560"/>
      </w:tblGrid>
      <w:tr w:rsidR="00CE6896" w:rsidRPr="002326C1" w14:paraId="3054B328" w14:textId="77777777" w:rsidTr="00921F0B">
        <w:trPr>
          <w:trHeight w:val="432"/>
          <w:tblHeader/>
        </w:trPr>
        <w:tc>
          <w:tcPr>
            <w:tcW w:w="6722" w:type="dxa"/>
            <w:tcBorders>
              <w:top w:val="single" w:sz="8" w:space="0" w:color="999999"/>
              <w:left w:val="single" w:sz="8" w:space="0" w:color="999999"/>
              <w:bottom w:val="single" w:sz="8" w:space="0" w:color="999999"/>
              <w:right w:val="single" w:sz="8" w:space="0" w:color="999999"/>
            </w:tcBorders>
            <w:shd w:val="clear" w:color="auto" w:fill="999999"/>
            <w:hideMark/>
          </w:tcPr>
          <w:p w14:paraId="0C2D4555" w14:textId="77777777" w:rsidR="00CE6896" w:rsidRPr="002326C1" w:rsidRDefault="00CE6896" w:rsidP="00CE6896">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560" w:type="dxa"/>
            <w:tcBorders>
              <w:top w:val="single" w:sz="8" w:space="0" w:color="999999"/>
              <w:left w:val="single" w:sz="8" w:space="0" w:color="999999"/>
              <w:bottom w:val="single" w:sz="8" w:space="0" w:color="999999"/>
              <w:right w:val="single" w:sz="8" w:space="0" w:color="999999"/>
            </w:tcBorders>
            <w:shd w:val="clear" w:color="auto" w:fill="999999"/>
            <w:hideMark/>
          </w:tcPr>
          <w:p w14:paraId="3FC98088" w14:textId="77777777" w:rsidR="00CE6896" w:rsidRPr="002326C1" w:rsidRDefault="00CE6896" w:rsidP="00CE6896">
            <w:pPr>
              <w:pStyle w:val="SAPTableHeader"/>
              <w:rPr>
                <w:lang w:val="en-US"/>
              </w:rPr>
            </w:pPr>
            <w:r w:rsidRPr="002326C1">
              <w:rPr>
                <w:lang w:val="en-US"/>
              </w:rPr>
              <w:t>Additional Information</w:t>
            </w:r>
          </w:p>
        </w:tc>
      </w:tr>
      <w:tr w:rsidR="00CE6896" w:rsidRPr="00AC5720" w14:paraId="5ED945EE" w14:textId="77777777" w:rsidTr="00921F0B">
        <w:trPr>
          <w:trHeight w:val="360"/>
        </w:trPr>
        <w:tc>
          <w:tcPr>
            <w:tcW w:w="6722" w:type="dxa"/>
            <w:tcBorders>
              <w:top w:val="single" w:sz="8" w:space="0" w:color="999999"/>
              <w:left w:val="single" w:sz="8" w:space="0" w:color="999999"/>
              <w:bottom w:val="single" w:sz="8" w:space="0" w:color="999999"/>
              <w:right w:val="single" w:sz="8" w:space="0" w:color="999999"/>
            </w:tcBorders>
          </w:tcPr>
          <w:p w14:paraId="3C69BF87" w14:textId="139E38D3" w:rsidR="00CE6896" w:rsidRPr="00CE6896" w:rsidRDefault="00CE6896" w:rsidP="00CE6896">
            <w:pPr>
              <w:rPr>
                <w:lang w:val="en-US"/>
              </w:rPr>
            </w:pPr>
            <w:r w:rsidRPr="00CE6896">
              <w:rPr>
                <w:rStyle w:val="SAPScreenElement"/>
                <w:lang w:val="en-US"/>
              </w:rPr>
              <w:t xml:space="preserve">Country: </w:t>
            </w:r>
            <w:r w:rsidRPr="003A18EB">
              <w:rPr>
                <w:lang w:val="en-US"/>
              </w:rPr>
              <w:t>select</w:t>
            </w:r>
            <w:r w:rsidRPr="003A18EB">
              <w:rPr>
                <w:rStyle w:val="SAPUserEntry"/>
                <w:lang w:val="en-US"/>
              </w:rPr>
              <w:t xml:space="preserve"> Australia</w:t>
            </w:r>
            <w:r w:rsidRPr="003A18EB">
              <w:rPr>
                <w:rStyle w:val="SAPUserEntry"/>
                <w:b w:val="0"/>
                <w:lang w:val="en-US"/>
              </w:rPr>
              <w:t xml:space="preserve"> </w:t>
            </w:r>
            <w:r w:rsidRPr="003A18EB">
              <w:rPr>
                <w:lang w:val="en-US"/>
              </w:rPr>
              <w:t>from drop-down</w:t>
            </w:r>
          </w:p>
        </w:tc>
        <w:tc>
          <w:tcPr>
            <w:tcW w:w="7560" w:type="dxa"/>
            <w:tcBorders>
              <w:top w:val="single" w:sz="8" w:space="0" w:color="999999"/>
              <w:left w:val="single" w:sz="8" w:space="0" w:color="999999"/>
              <w:bottom w:val="single" w:sz="8" w:space="0" w:color="999999"/>
              <w:right w:val="single" w:sz="8" w:space="0" w:color="999999"/>
            </w:tcBorders>
          </w:tcPr>
          <w:p w14:paraId="3FE56826" w14:textId="77777777" w:rsidR="00CE6896" w:rsidRPr="00CE6896" w:rsidRDefault="00CE6896" w:rsidP="00CE6896">
            <w:pPr>
              <w:rPr>
                <w:lang w:val="en-US"/>
              </w:rPr>
            </w:pPr>
            <w:r w:rsidRPr="00CE6896">
              <w:rPr>
                <w:lang w:val="en-US"/>
              </w:rPr>
              <w:t>In case you select a value for this field, you must fill the fields below, too!</w:t>
            </w:r>
          </w:p>
        </w:tc>
      </w:tr>
      <w:tr w:rsidR="00CE6896" w:rsidRPr="00AC5720" w14:paraId="4B3670B7" w14:textId="77777777" w:rsidTr="00921F0B">
        <w:trPr>
          <w:trHeight w:val="357"/>
        </w:trPr>
        <w:tc>
          <w:tcPr>
            <w:tcW w:w="6722" w:type="dxa"/>
            <w:tcBorders>
              <w:top w:val="single" w:sz="8" w:space="0" w:color="999999"/>
              <w:left w:val="single" w:sz="8" w:space="0" w:color="999999"/>
              <w:bottom w:val="single" w:sz="8" w:space="0" w:color="999999"/>
              <w:right w:val="single" w:sz="8" w:space="0" w:color="999999"/>
            </w:tcBorders>
          </w:tcPr>
          <w:p w14:paraId="505CAA47" w14:textId="6BCEAD37" w:rsidR="00CE6896" w:rsidRPr="00CE6896" w:rsidRDefault="00CE6896" w:rsidP="00CE6896">
            <w:pPr>
              <w:rPr>
                <w:lang w:val="en-US"/>
              </w:rPr>
            </w:pPr>
            <w:r w:rsidRPr="00CE6896">
              <w:rPr>
                <w:rStyle w:val="SAPScreenElement"/>
                <w:lang w:val="en-US"/>
              </w:rPr>
              <w:t>National Id Card Type</w:t>
            </w:r>
            <w:r w:rsidRPr="00CE6896">
              <w:rPr>
                <w:lang w:val="en-US"/>
              </w:rPr>
              <w:t xml:space="preserve">: </w:t>
            </w:r>
            <w:r w:rsidRPr="003A18EB">
              <w:rPr>
                <w:lang w:val="en-US"/>
              </w:rPr>
              <w:t>select</w:t>
            </w:r>
            <w:r w:rsidRPr="003A18EB">
              <w:rPr>
                <w:rStyle w:val="SAPUserEntry"/>
                <w:lang w:val="en-US"/>
              </w:rPr>
              <w:t xml:space="preserve"> TFN</w:t>
            </w:r>
            <w:r w:rsidRPr="003A18EB">
              <w:rPr>
                <w:b/>
                <w:lang w:val="en-US"/>
              </w:rPr>
              <w:t xml:space="preserve"> </w:t>
            </w:r>
            <w:r w:rsidRPr="003A18EB">
              <w:rPr>
                <w:rStyle w:val="SAPUserEntry"/>
                <w:lang w:val="en-US"/>
              </w:rPr>
              <w:t>–</w:t>
            </w:r>
            <w:r w:rsidRPr="003A18EB">
              <w:rPr>
                <w:b/>
                <w:lang w:val="en-US"/>
              </w:rPr>
              <w:t xml:space="preserve"> </w:t>
            </w:r>
            <w:r w:rsidRPr="003A18EB">
              <w:rPr>
                <w:rStyle w:val="SAPUserEntry"/>
                <w:lang w:val="en-US"/>
              </w:rPr>
              <w:t>Tax File Number</w:t>
            </w:r>
            <w:r w:rsidRPr="003A18EB" w:rsidDel="004B4452">
              <w:rPr>
                <w:rStyle w:val="SAPUserEntry"/>
                <w:lang w:val="en-US"/>
              </w:rPr>
              <w:t xml:space="preserve"> </w:t>
            </w:r>
            <w:r w:rsidRPr="003A18EB">
              <w:rPr>
                <w:lang w:val="en-US"/>
              </w:rPr>
              <w:t>from drop-down</w:t>
            </w:r>
          </w:p>
        </w:tc>
        <w:tc>
          <w:tcPr>
            <w:tcW w:w="7560" w:type="dxa"/>
            <w:tcBorders>
              <w:top w:val="single" w:sz="8" w:space="0" w:color="999999"/>
              <w:left w:val="single" w:sz="8" w:space="0" w:color="999999"/>
              <w:bottom w:val="single" w:sz="8" w:space="0" w:color="999999"/>
              <w:right w:val="single" w:sz="8" w:space="0" w:color="999999"/>
            </w:tcBorders>
          </w:tcPr>
          <w:p w14:paraId="0DFD5870" w14:textId="77777777" w:rsidR="00CE6896" w:rsidRPr="00CE6896" w:rsidRDefault="00CE6896" w:rsidP="00CE6896">
            <w:pPr>
              <w:rPr>
                <w:lang w:val="en-US"/>
              </w:rPr>
            </w:pPr>
            <w:r w:rsidRPr="00CE6896">
              <w:rPr>
                <w:lang w:val="en-US"/>
              </w:rPr>
              <w:t>The values available for selection depend on the chosen country.</w:t>
            </w:r>
          </w:p>
        </w:tc>
      </w:tr>
      <w:tr w:rsidR="00CE6896" w:rsidRPr="00AC5720" w14:paraId="77E5E718" w14:textId="77777777" w:rsidTr="00921F0B">
        <w:trPr>
          <w:trHeight w:val="357"/>
        </w:trPr>
        <w:tc>
          <w:tcPr>
            <w:tcW w:w="6722" w:type="dxa"/>
            <w:tcBorders>
              <w:top w:val="single" w:sz="8" w:space="0" w:color="999999"/>
              <w:left w:val="single" w:sz="8" w:space="0" w:color="999999"/>
              <w:bottom w:val="single" w:sz="8" w:space="0" w:color="999999"/>
              <w:right w:val="single" w:sz="8" w:space="0" w:color="999999"/>
            </w:tcBorders>
          </w:tcPr>
          <w:p w14:paraId="028F06E2" w14:textId="77777777" w:rsidR="00CE6896" w:rsidRPr="00CE6896" w:rsidRDefault="00CE6896" w:rsidP="00CE6896">
            <w:pPr>
              <w:rPr>
                <w:lang w:val="en-US"/>
              </w:rPr>
            </w:pPr>
            <w:r w:rsidRPr="00CE6896">
              <w:rPr>
                <w:rStyle w:val="SAPScreenElement"/>
                <w:lang w:val="en-US"/>
              </w:rPr>
              <w:t>National Id</w:t>
            </w:r>
            <w:r w:rsidRPr="00CE6896">
              <w:rPr>
                <w:lang w:val="en-US"/>
              </w:rPr>
              <w:t>: enter as appropriate</w:t>
            </w:r>
          </w:p>
        </w:tc>
        <w:tc>
          <w:tcPr>
            <w:tcW w:w="7560" w:type="dxa"/>
            <w:tcBorders>
              <w:top w:val="single" w:sz="8" w:space="0" w:color="999999"/>
              <w:left w:val="single" w:sz="8" w:space="0" w:color="999999"/>
              <w:bottom w:val="single" w:sz="8" w:space="0" w:color="999999"/>
              <w:right w:val="single" w:sz="8" w:space="0" w:color="999999"/>
            </w:tcBorders>
          </w:tcPr>
          <w:p w14:paraId="4407BCE1" w14:textId="6974BA92" w:rsidR="00CE6896" w:rsidRPr="00CE6896" w:rsidRDefault="005609B7" w:rsidP="00CE6896">
            <w:pPr>
              <w:rPr>
                <w:lang w:val="en-US"/>
              </w:rPr>
            </w:pPr>
            <w:r w:rsidRPr="00CE6896">
              <w:rPr>
                <w:lang w:val="en-US"/>
              </w:rPr>
              <w:t>The format of the value is predefined</w:t>
            </w:r>
            <w:r>
              <w:rPr>
                <w:lang w:val="en-US"/>
              </w:rPr>
              <w:t xml:space="preserve"> (</w:t>
            </w:r>
            <w:r w:rsidRPr="00C51F3C">
              <w:rPr>
                <w:rStyle w:val="SAPEmphasis"/>
                <w:lang w:val="en-US"/>
              </w:rPr>
              <w:t>NNN NNN NNN</w:t>
            </w:r>
            <w:r>
              <w:rPr>
                <w:lang w:val="en-US"/>
              </w:rPr>
              <w:t>) and consists of numbers only.</w:t>
            </w:r>
          </w:p>
        </w:tc>
      </w:tr>
      <w:tr w:rsidR="00CE6896" w:rsidRPr="00AC5720" w14:paraId="350EF5AD" w14:textId="77777777" w:rsidTr="00921F0B">
        <w:trPr>
          <w:trHeight w:val="357"/>
        </w:trPr>
        <w:tc>
          <w:tcPr>
            <w:tcW w:w="6722" w:type="dxa"/>
            <w:tcBorders>
              <w:top w:val="single" w:sz="8" w:space="0" w:color="999999"/>
              <w:left w:val="single" w:sz="8" w:space="0" w:color="999999"/>
              <w:bottom w:val="single" w:sz="8" w:space="0" w:color="999999"/>
              <w:right w:val="single" w:sz="8" w:space="0" w:color="999999"/>
            </w:tcBorders>
          </w:tcPr>
          <w:p w14:paraId="49DF6F04" w14:textId="77777777" w:rsidR="00CE6896" w:rsidRPr="00CE6896" w:rsidRDefault="00CE6896" w:rsidP="00CE6896">
            <w:pPr>
              <w:rPr>
                <w:lang w:val="en-US"/>
              </w:rPr>
            </w:pPr>
            <w:r w:rsidRPr="00CE6896">
              <w:rPr>
                <w:rStyle w:val="SAPScreenElement"/>
                <w:lang w:val="en-US"/>
              </w:rPr>
              <w:t xml:space="preserve">Is Primary: </w:t>
            </w:r>
            <w:r w:rsidRPr="00CE6896">
              <w:rPr>
                <w:lang w:val="en-US"/>
              </w:rPr>
              <w:t>select</w:t>
            </w:r>
            <w:r w:rsidRPr="00CE6896">
              <w:rPr>
                <w:rStyle w:val="SAPUserEntry"/>
                <w:lang w:val="en-US"/>
              </w:rPr>
              <w:t xml:space="preserve"> Yes </w:t>
            </w:r>
            <w:r w:rsidRPr="00CE6896">
              <w:rPr>
                <w:lang w:val="en-US"/>
              </w:rPr>
              <w:t>from drop-down</w:t>
            </w:r>
          </w:p>
        </w:tc>
        <w:tc>
          <w:tcPr>
            <w:tcW w:w="7560" w:type="dxa"/>
            <w:tcBorders>
              <w:top w:val="single" w:sz="8" w:space="0" w:color="999999"/>
              <w:left w:val="single" w:sz="8" w:space="0" w:color="999999"/>
              <w:bottom w:val="single" w:sz="8" w:space="0" w:color="999999"/>
              <w:right w:val="single" w:sz="8" w:space="0" w:color="999999"/>
            </w:tcBorders>
          </w:tcPr>
          <w:p w14:paraId="1BB2CA7E" w14:textId="77777777" w:rsidR="00CE6896" w:rsidRPr="00CE6896" w:rsidRDefault="00CE6896" w:rsidP="00CE6896">
            <w:pPr>
              <w:rPr>
                <w:lang w:val="en-US"/>
              </w:rPr>
            </w:pPr>
          </w:p>
        </w:tc>
      </w:tr>
    </w:tbl>
    <w:p w14:paraId="767A56DB" w14:textId="1B7A06E6" w:rsidR="00F264A2" w:rsidRPr="00761D1E" w:rsidRDefault="00F264A2" w:rsidP="00F264A2">
      <w:pPr>
        <w:pStyle w:val="Heading3"/>
        <w:spacing w:before="240" w:after="120"/>
        <w:rPr>
          <w:lang w:val="en-US"/>
        </w:rPr>
      </w:pPr>
      <w:bookmarkStart w:id="2854" w:name="_Toc507062705"/>
      <w:r w:rsidRPr="00761D1E">
        <w:rPr>
          <w:lang w:val="en-US"/>
        </w:rPr>
        <w:t>China (CN)</w:t>
      </w:r>
      <w:bookmarkEnd w:id="2854"/>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282"/>
        <w:gridCol w:w="9000"/>
      </w:tblGrid>
      <w:tr w:rsidR="00F264A2" w:rsidRPr="002326C1" w14:paraId="5D438DB1" w14:textId="77777777" w:rsidTr="008F326A">
        <w:trPr>
          <w:trHeight w:val="432"/>
          <w:tblHeader/>
        </w:trPr>
        <w:tc>
          <w:tcPr>
            <w:tcW w:w="5282" w:type="dxa"/>
            <w:tcBorders>
              <w:top w:val="single" w:sz="8" w:space="0" w:color="999999"/>
              <w:left w:val="single" w:sz="8" w:space="0" w:color="999999"/>
              <w:bottom w:val="single" w:sz="8" w:space="0" w:color="999999"/>
              <w:right w:val="single" w:sz="8" w:space="0" w:color="999999"/>
            </w:tcBorders>
            <w:shd w:val="clear" w:color="auto" w:fill="999999"/>
            <w:hideMark/>
          </w:tcPr>
          <w:p w14:paraId="4E62F71C" w14:textId="77777777" w:rsidR="00F264A2" w:rsidRPr="002326C1" w:rsidRDefault="00F264A2" w:rsidP="00732C83">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9000" w:type="dxa"/>
            <w:tcBorders>
              <w:top w:val="single" w:sz="8" w:space="0" w:color="999999"/>
              <w:left w:val="single" w:sz="8" w:space="0" w:color="999999"/>
              <w:bottom w:val="single" w:sz="8" w:space="0" w:color="999999"/>
              <w:right w:val="single" w:sz="8" w:space="0" w:color="999999"/>
            </w:tcBorders>
            <w:shd w:val="clear" w:color="auto" w:fill="999999"/>
            <w:hideMark/>
          </w:tcPr>
          <w:p w14:paraId="45AEC836" w14:textId="77777777" w:rsidR="00F264A2" w:rsidRPr="002326C1" w:rsidRDefault="00F264A2" w:rsidP="00732C83">
            <w:pPr>
              <w:pStyle w:val="SAPTableHeader"/>
              <w:rPr>
                <w:lang w:val="en-US"/>
              </w:rPr>
            </w:pPr>
            <w:r w:rsidRPr="002326C1">
              <w:rPr>
                <w:lang w:val="en-US"/>
              </w:rPr>
              <w:t>Additional Information</w:t>
            </w:r>
          </w:p>
        </w:tc>
      </w:tr>
      <w:tr w:rsidR="00F264A2" w:rsidRPr="00AC5720" w14:paraId="6A04730C" w14:textId="77777777" w:rsidTr="008F326A">
        <w:trPr>
          <w:trHeight w:val="360"/>
        </w:trPr>
        <w:tc>
          <w:tcPr>
            <w:tcW w:w="5282" w:type="dxa"/>
            <w:tcBorders>
              <w:top w:val="single" w:sz="8" w:space="0" w:color="999999"/>
              <w:left w:val="single" w:sz="8" w:space="0" w:color="999999"/>
              <w:bottom w:val="single" w:sz="8" w:space="0" w:color="999999"/>
              <w:right w:val="single" w:sz="8" w:space="0" w:color="999999"/>
            </w:tcBorders>
          </w:tcPr>
          <w:p w14:paraId="039FA37C" w14:textId="476B0506" w:rsidR="00F264A2" w:rsidRPr="00CE6896" w:rsidRDefault="00F264A2" w:rsidP="00732C83">
            <w:pPr>
              <w:rPr>
                <w:lang w:val="en-US"/>
              </w:rPr>
            </w:pPr>
            <w:r w:rsidRPr="00CE6896">
              <w:rPr>
                <w:rStyle w:val="SAPScreenElement"/>
                <w:lang w:val="en-US"/>
              </w:rPr>
              <w:t xml:space="preserve">Country: </w:t>
            </w:r>
            <w:r w:rsidRPr="003A18EB">
              <w:rPr>
                <w:lang w:val="en-US"/>
              </w:rPr>
              <w:t>select</w:t>
            </w:r>
            <w:r w:rsidRPr="003A18EB">
              <w:rPr>
                <w:rStyle w:val="SAPUserEntry"/>
                <w:lang w:val="en-US"/>
              </w:rPr>
              <w:t xml:space="preserve"> </w:t>
            </w:r>
            <w:r>
              <w:rPr>
                <w:rStyle w:val="SAPUserEntry"/>
                <w:lang w:val="en-US"/>
              </w:rPr>
              <w:t>China</w:t>
            </w:r>
            <w:r w:rsidRPr="003A18EB">
              <w:rPr>
                <w:rStyle w:val="SAPUserEntry"/>
                <w:b w:val="0"/>
                <w:lang w:val="en-US"/>
              </w:rPr>
              <w:t xml:space="preserve"> </w:t>
            </w:r>
            <w:r w:rsidRPr="003A18EB">
              <w:rPr>
                <w:lang w:val="en-US"/>
              </w:rPr>
              <w:t>from drop-down</w:t>
            </w:r>
          </w:p>
        </w:tc>
        <w:tc>
          <w:tcPr>
            <w:tcW w:w="9000" w:type="dxa"/>
            <w:tcBorders>
              <w:top w:val="single" w:sz="8" w:space="0" w:color="999999"/>
              <w:left w:val="single" w:sz="8" w:space="0" w:color="999999"/>
              <w:bottom w:val="single" w:sz="8" w:space="0" w:color="999999"/>
              <w:right w:val="single" w:sz="8" w:space="0" w:color="999999"/>
            </w:tcBorders>
          </w:tcPr>
          <w:p w14:paraId="1E4F79E8" w14:textId="77777777" w:rsidR="00F264A2" w:rsidRPr="00CE6896" w:rsidRDefault="00F264A2" w:rsidP="00732C83">
            <w:pPr>
              <w:rPr>
                <w:lang w:val="en-US"/>
              </w:rPr>
            </w:pPr>
            <w:r w:rsidRPr="00CE6896">
              <w:rPr>
                <w:lang w:val="en-US"/>
              </w:rPr>
              <w:t>In case you select a value for this field, you must fill the fields below, too!</w:t>
            </w:r>
          </w:p>
        </w:tc>
      </w:tr>
      <w:tr w:rsidR="00F264A2" w:rsidRPr="00AC5720" w14:paraId="2E2B3C6C" w14:textId="77777777" w:rsidTr="008F326A">
        <w:trPr>
          <w:trHeight w:val="357"/>
        </w:trPr>
        <w:tc>
          <w:tcPr>
            <w:tcW w:w="5282" w:type="dxa"/>
            <w:tcBorders>
              <w:top w:val="single" w:sz="8" w:space="0" w:color="999999"/>
              <w:left w:val="single" w:sz="8" w:space="0" w:color="999999"/>
              <w:bottom w:val="single" w:sz="8" w:space="0" w:color="999999"/>
              <w:right w:val="single" w:sz="8" w:space="0" w:color="999999"/>
            </w:tcBorders>
          </w:tcPr>
          <w:p w14:paraId="47BE9549" w14:textId="622F7A6B" w:rsidR="00F264A2" w:rsidRPr="00CE6896" w:rsidRDefault="00F264A2" w:rsidP="00732C83">
            <w:pPr>
              <w:rPr>
                <w:lang w:val="en-US"/>
              </w:rPr>
            </w:pPr>
            <w:r w:rsidRPr="00CE6896">
              <w:rPr>
                <w:rStyle w:val="SAPScreenElement"/>
                <w:lang w:val="en-US"/>
              </w:rPr>
              <w:t>National Id Card Type</w:t>
            </w:r>
            <w:r w:rsidRPr="00CE6896">
              <w:rPr>
                <w:lang w:val="en-US"/>
              </w:rPr>
              <w:t xml:space="preserve">: </w:t>
            </w:r>
            <w:r w:rsidRPr="003A18EB">
              <w:rPr>
                <w:lang w:val="en-US"/>
              </w:rPr>
              <w:t>select</w:t>
            </w:r>
            <w:r w:rsidR="00AB3559">
              <w:rPr>
                <w:lang w:val="en-US"/>
              </w:rPr>
              <w:t xml:space="preserve"> one of </w:t>
            </w:r>
            <w:r w:rsidR="008F326A">
              <w:rPr>
                <w:lang w:val="en-US"/>
              </w:rPr>
              <w:t>the following</w:t>
            </w:r>
            <w:r w:rsidR="00AB3559">
              <w:rPr>
                <w:lang w:val="en-US"/>
              </w:rPr>
              <w:t xml:space="preserve"> values </w:t>
            </w:r>
            <w:r w:rsidRPr="003A18EB">
              <w:rPr>
                <w:lang w:val="en-US"/>
              </w:rPr>
              <w:t>from drop-down</w:t>
            </w:r>
            <w:r w:rsidR="00AB3559">
              <w:rPr>
                <w:lang w:val="en-US"/>
              </w:rPr>
              <w:t>:</w:t>
            </w:r>
            <w:r w:rsidR="00AB3559" w:rsidRPr="008F326A">
              <w:rPr>
                <w:rStyle w:val="SAPUserEntry"/>
                <w:lang w:val="en-US"/>
              </w:rPr>
              <w:t xml:space="preserve"> </w:t>
            </w:r>
            <w:r w:rsidR="00AB3559" w:rsidRPr="00761D1E">
              <w:rPr>
                <w:rStyle w:val="SAPUserEntry"/>
                <w:lang w:val="en-US"/>
              </w:rPr>
              <w:t>Resident Identity Card</w:t>
            </w:r>
            <w:r w:rsidR="00AB3559">
              <w:rPr>
                <w:lang w:val="en-US"/>
              </w:rPr>
              <w:t>,</w:t>
            </w:r>
            <w:r w:rsidR="00AB3559" w:rsidRPr="008F326A">
              <w:rPr>
                <w:rStyle w:val="SAPUserEntry"/>
                <w:lang w:val="en-US"/>
              </w:rPr>
              <w:t xml:space="preserve"> </w:t>
            </w:r>
            <w:r w:rsidR="00AB3559" w:rsidRPr="00761D1E">
              <w:rPr>
                <w:rStyle w:val="SAPUserEntry"/>
                <w:lang w:val="en-US"/>
              </w:rPr>
              <w:t>Resident Identity Card</w:t>
            </w:r>
            <w:r w:rsidR="00AB3559" w:rsidRPr="00761D1E">
              <w:rPr>
                <w:lang w:val="en-US"/>
              </w:rPr>
              <w:t xml:space="preserve"> </w:t>
            </w:r>
            <w:r w:rsidR="00AB3559" w:rsidRPr="00761D1E">
              <w:rPr>
                <w:rStyle w:val="SAPUserEntry"/>
                <w:lang w:val="en-US"/>
              </w:rPr>
              <w:t>(Old)</w:t>
            </w:r>
            <w:r w:rsidR="00AB3559">
              <w:rPr>
                <w:lang w:val="en-US"/>
              </w:rPr>
              <w:t>,</w:t>
            </w:r>
            <w:r w:rsidR="00AB3559" w:rsidRPr="001334C4">
              <w:rPr>
                <w:rStyle w:val="SAPUserEntry"/>
                <w:lang w:val="en-US"/>
              </w:rPr>
              <w:t xml:space="preserve"> </w:t>
            </w:r>
            <w:r w:rsidR="00AB3559" w:rsidRPr="00761D1E">
              <w:rPr>
                <w:rStyle w:val="SAPUserEntry"/>
                <w:lang w:val="en-US"/>
              </w:rPr>
              <w:t>Passport Number</w:t>
            </w:r>
          </w:p>
        </w:tc>
        <w:tc>
          <w:tcPr>
            <w:tcW w:w="9000" w:type="dxa"/>
            <w:tcBorders>
              <w:top w:val="single" w:sz="8" w:space="0" w:color="999999"/>
              <w:left w:val="single" w:sz="8" w:space="0" w:color="999999"/>
              <w:bottom w:val="single" w:sz="8" w:space="0" w:color="999999"/>
              <w:right w:val="single" w:sz="8" w:space="0" w:color="999999"/>
            </w:tcBorders>
          </w:tcPr>
          <w:p w14:paraId="7571EA02" w14:textId="0F9F1136" w:rsidR="00F264A2" w:rsidRPr="00CE6896" w:rsidRDefault="00F264A2" w:rsidP="00732C83">
            <w:pPr>
              <w:rPr>
                <w:lang w:val="en-US"/>
              </w:rPr>
            </w:pPr>
            <w:r w:rsidRPr="00CE6896">
              <w:rPr>
                <w:lang w:val="en-US"/>
              </w:rPr>
              <w:t>The values available for selection depend on the chosen country.</w:t>
            </w:r>
          </w:p>
        </w:tc>
      </w:tr>
      <w:tr w:rsidR="00F264A2" w:rsidRPr="00AC5720" w14:paraId="1A38542B" w14:textId="77777777" w:rsidTr="008F326A">
        <w:trPr>
          <w:trHeight w:val="357"/>
        </w:trPr>
        <w:tc>
          <w:tcPr>
            <w:tcW w:w="5282" w:type="dxa"/>
            <w:tcBorders>
              <w:top w:val="single" w:sz="8" w:space="0" w:color="999999"/>
              <w:left w:val="single" w:sz="8" w:space="0" w:color="999999"/>
              <w:bottom w:val="single" w:sz="8" w:space="0" w:color="999999"/>
              <w:right w:val="single" w:sz="8" w:space="0" w:color="999999"/>
            </w:tcBorders>
          </w:tcPr>
          <w:p w14:paraId="4BB9D213" w14:textId="77777777" w:rsidR="00F264A2" w:rsidRPr="00CE6896" w:rsidRDefault="00F264A2" w:rsidP="00732C83">
            <w:pPr>
              <w:rPr>
                <w:lang w:val="en-US"/>
              </w:rPr>
            </w:pPr>
            <w:r w:rsidRPr="00CE6896">
              <w:rPr>
                <w:rStyle w:val="SAPScreenElement"/>
                <w:lang w:val="en-US"/>
              </w:rPr>
              <w:t>National Id</w:t>
            </w:r>
            <w:r w:rsidRPr="00CE6896">
              <w:rPr>
                <w:lang w:val="en-US"/>
              </w:rPr>
              <w:t>: enter as appropriate</w:t>
            </w:r>
          </w:p>
        </w:tc>
        <w:tc>
          <w:tcPr>
            <w:tcW w:w="9000" w:type="dxa"/>
            <w:tcBorders>
              <w:top w:val="single" w:sz="8" w:space="0" w:color="999999"/>
              <w:left w:val="single" w:sz="8" w:space="0" w:color="999999"/>
              <w:bottom w:val="single" w:sz="8" w:space="0" w:color="999999"/>
              <w:right w:val="single" w:sz="8" w:space="0" w:color="999999"/>
            </w:tcBorders>
          </w:tcPr>
          <w:p w14:paraId="71545045" w14:textId="77777777" w:rsidR="00AB3559" w:rsidRDefault="00F264A2" w:rsidP="00732C83">
            <w:pPr>
              <w:rPr>
                <w:lang w:val="en-US"/>
              </w:rPr>
            </w:pPr>
            <w:r w:rsidRPr="00CE6896">
              <w:rPr>
                <w:lang w:val="en-US"/>
              </w:rPr>
              <w:t>The format of the value is predefined</w:t>
            </w:r>
            <w:r w:rsidR="00AB3559">
              <w:rPr>
                <w:lang w:val="en-US"/>
              </w:rPr>
              <w:t>, as follows:</w:t>
            </w:r>
          </w:p>
          <w:p w14:paraId="03C7AFFD" w14:textId="099CB8A4" w:rsidR="00AB3559" w:rsidRPr="00DC25C3" w:rsidRDefault="00761D1E" w:rsidP="008F326A">
            <w:pPr>
              <w:pStyle w:val="ListParagraph"/>
              <w:numPr>
                <w:ilvl w:val="0"/>
                <w:numId w:val="47"/>
              </w:numPr>
              <w:ind w:left="166" w:hanging="166"/>
              <w:rPr>
                <w:lang w:val="en-US"/>
              </w:rPr>
            </w:pPr>
            <w:r w:rsidRPr="008F326A">
              <w:rPr>
                <w:rStyle w:val="SAPUserEntry"/>
                <w:b w:val="0"/>
                <w:color w:val="auto"/>
                <w:lang w:val="en-US"/>
              </w:rPr>
              <w:lastRenderedPageBreak/>
              <w:t>Resident Identity Card</w:t>
            </w:r>
            <w:r w:rsidRPr="00761D1E">
              <w:rPr>
                <w:lang w:val="en-US"/>
              </w:rPr>
              <w:t xml:space="preserve">: </w:t>
            </w:r>
            <w:r w:rsidR="00AB3559" w:rsidRPr="00DC25C3">
              <w:rPr>
                <w:rStyle w:val="SAPEmphasis"/>
                <w:lang w:val="en-US"/>
              </w:rPr>
              <w:t>NNNNNNNNNNNNNNNNNX</w:t>
            </w:r>
            <w:del w:id="2855" w:author="Author" w:date="2018-02-13T11:30:00Z">
              <w:r w:rsidR="00DC25C3" w:rsidRPr="00DC25C3" w:rsidDel="00F96538">
                <w:rPr>
                  <w:lang w:val="en-US"/>
                </w:rPr>
                <w:delText>, with</w:delText>
              </w:r>
              <w:r w:rsidR="00DC25C3" w:rsidDel="00F96538">
                <w:rPr>
                  <w:rStyle w:val="SAPEmphasis"/>
                  <w:lang w:val="en-US"/>
                </w:rPr>
                <w:delText xml:space="preserve"> </w:delText>
              </w:r>
              <w:r w:rsidR="00DC25C3" w:rsidRPr="00DC25C3" w:rsidDel="00F96538">
                <w:rPr>
                  <w:rStyle w:val="SAPEmphasis"/>
                  <w:lang w:val="en-US"/>
                </w:rPr>
                <w:delText>X</w:delText>
              </w:r>
              <w:r w:rsidR="00DC25C3" w:rsidRPr="00DC25C3" w:rsidDel="00F96538">
                <w:rPr>
                  <w:lang w:val="en-US"/>
                </w:rPr>
                <w:delText xml:space="preserve"> represent</w:delText>
              </w:r>
              <w:r w:rsidR="00DC25C3" w:rsidDel="00F96538">
                <w:rPr>
                  <w:lang w:val="en-US"/>
                </w:rPr>
                <w:delText>ing</w:delText>
              </w:r>
              <w:r w:rsidR="00DC25C3" w:rsidRPr="00DC25C3" w:rsidDel="00F96538">
                <w:rPr>
                  <w:lang w:val="en-US"/>
                </w:rPr>
                <w:delText xml:space="preserve"> any alphanumeric character</w:delText>
              </w:r>
            </w:del>
            <w:ins w:id="2856" w:author="Author" w:date="2018-02-13T11:14:00Z">
              <w:r w:rsidR="00852A48">
                <w:rPr>
                  <w:lang w:val="en-US"/>
                </w:rPr>
                <w:t xml:space="preserve">. </w:t>
              </w:r>
            </w:ins>
            <w:ins w:id="2857" w:author="Author" w:date="2018-02-13T11:31:00Z">
              <w:r w:rsidR="00F96538">
                <w:rPr>
                  <w:lang w:val="en-US"/>
                </w:rPr>
                <w:br/>
                <w:t>Digits 7 to 14 represent the “Date of Birth code” of format YYYYMMDD (year/month/day). Digits 15 to 17 represent the order code. The last digit “X” represents the checksum, which is calculated based on an ISO algorithm</w:t>
              </w:r>
            </w:ins>
            <w:ins w:id="2858" w:author="Author" w:date="2018-02-13T11:29:00Z">
              <w:r w:rsidR="00F96538">
                <w:rPr>
                  <w:lang w:val="en-US"/>
                </w:rPr>
                <w:t>.</w:t>
              </w:r>
            </w:ins>
          </w:p>
          <w:p w14:paraId="4EA910B2" w14:textId="4FF18138" w:rsidR="00AB3559" w:rsidRPr="00761D1E" w:rsidRDefault="00761D1E" w:rsidP="008F326A">
            <w:pPr>
              <w:pStyle w:val="ListParagraph"/>
              <w:numPr>
                <w:ilvl w:val="0"/>
                <w:numId w:val="47"/>
              </w:numPr>
              <w:ind w:left="166" w:hanging="166"/>
              <w:rPr>
                <w:rFonts w:ascii="Calibri" w:eastAsia="Times New Roman" w:hAnsi="Calibri" w:cs="Calibri"/>
                <w:sz w:val="22"/>
                <w:szCs w:val="22"/>
                <w:lang w:val="en-US"/>
              </w:rPr>
            </w:pPr>
            <w:r w:rsidRPr="008F326A">
              <w:rPr>
                <w:rStyle w:val="SAPUserEntry"/>
                <w:b w:val="0"/>
                <w:color w:val="auto"/>
                <w:lang w:val="en-US"/>
              </w:rPr>
              <w:t>Resident Identity Card</w:t>
            </w:r>
            <w:r w:rsidRPr="008F326A">
              <w:rPr>
                <w:b/>
                <w:lang w:val="en-US"/>
              </w:rPr>
              <w:t xml:space="preserve"> </w:t>
            </w:r>
            <w:r w:rsidRPr="008F326A">
              <w:rPr>
                <w:rStyle w:val="SAPUserEntry"/>
                <w:b w:val="0"/>
                <w:color w:val="auto"/>
                <w:lang w:val="en-US"/>
              </w:rPr>
              <w:t>(Old)</w:t>
            </w:r>
            <w:r w:rsidRPr="00761D1E">
              <w:rPr>
                <w:lang w:val="en-US"/>
              </w:rPr>
              <w:t xml:space="preserve">: </w:t>
            </w:r>
            <w:r w:rsidR="00AB3559" w:rsidRPr="00DC25C3">
              <w:rPr>
                <w:rStyle w:val="SAPEmphasis"/>
                <w:lang w:val="en-US"/>
              </w:rPr>
              <w:t>NNNNNNNNNNNNNNNA</w:t>
            </w:r>
            <w:r w:rsidR="00DC25C3" w:rsidRPr="00DC25C3">
              <w:rPr>
                <w:lang w:val="en-US"/>
              </w:rPr>
              <w:t>, with</w:t>
            </w:r>
            <w:r w:rsidR="00DC25C3">
              <w:rPr>
                <w:rStyle w:val="SAPEmphasis"/>
                <w:lang w:val="en-US"/>
              </w:rPr>
              <w:t xml:space="preserve"> </w:t>
            </w:r>
            <w:r w:rsidR="00DC25C3" w:rsidRPr="00DC25C3">
              <w:rPr>
                <w:rStyle w:val="SAPEmphasis"/>
                <w:lang w:val="en-US"/>
              </w:rPr>
              <w:t>A</w:t>
            </w:r>
            <w:r w:rsidR="00DC25C3" w:rsidRPr="00DC25C3">
              <w:rPr>
                <w:lang w:val="en-US"/>
              </w:rPr>
              <w:t xml:space="preserve"> represent</w:t>
            </w:r>
            <w:r w:rsidR="00DC25C3">
              <w:rPr>
                <w:lang w:val="en-US"/>
              </w:rPr>
              <w:t>ing</w:t>
            </w:r>
            <w:r w:rsidR="00DC25C3" w:rsidRPr="00DC25C3">
              <w:rPr>
                <w:lang w:val="en-US"/>
              </w:rPr>
              <w:t xml:space="preserve"> </w:t>
            </w:r>
            <w:r w:rsidR="00DC25C3">
              <w:rPr>
                <w:lang w:val="en-US"/>
              </w:rPr>
              <w:t>any letter</w:t>
            </w:r>
          </w:p>
          <w:p w14:paraId="1D5C4101" w14:textId="46B7B2F9" w:rsidR="00F264A2" w:rsidRPr="00761D1E" w:rsidRDefault="00761D1E" w:rsidP="008F326A">
            <w:pPr>
              <w:pStyle w:val="ListParagraph"/>
              <w:numPr>
                <w:ilvl w:val="0"/>
                <w:numId w:val="47"/>
              </w:numPr>
              <w:ind w:left="166" w:hanging="166"/>
              <w:rPr>
                <w:rStyle w:val="SAPEmphasis"/>
                <w:rFonts w:ascii="BentonSans Book" w:hAnsi="BentonSans Book"/>
                <w:lang w:val="en-US"/>
              </w:rPr>
            </w:pPr>
            <w:r w:rsidRPr="008F326A">
              <w:rPr>
                <w:rStyle w:val="SAPUserEntry"/>
                <w:b w:val="0"/>
                <w:color w:val="auto"/>
                <w:lang w:val="en-US"/>
              </w:rPr>
              <w:t>Passport Number</w:t>
            </w:r>
            <w:r w:rsidRPr="00761D1E">
              <w:rPr>
                <w:lang w:val="en-US"/>
              </w:rPr>
              <w:t xml:space="preserve">: </w:t>
            </w:r>
            <w:r w:rsidR="00AB3559" w:rsidRPr="00DC25C3">
              <w:rPr>
                <w:rStyle w:val="SAPEmphasis"/>
                <w:lang w:val="en-US"/>
              </w:rPr>
              <w:t>ANNNNNNNN</w:t>
            </w:r>
            <w:r w:rsidR="00DC25C3" w:rsidRPr="00DC25C3">
              <w:rPr>
                <w:lang w:val="en-US"/>
              </w:rPr>
              <w:t>, with</w:t>
            </w:r>
            <w:r w:rsidR="00DC25C3">
              <w:rPr>
                <w:rStyle w:val="SAPEmphasis"/>
                <w:lang w:val="en-US"/>
              </w:rPr>
              <w:t xml:space="preserve"> </w:t>
            </w:r>
            <w:r w:rsidR="00DC25C3" w:rsidRPr="00DC25C3">
              <w:rPr>
                <w:rStyle w:val="SAPEmphasis"/>
                <w:lang w:val="en-US"/>
              </w:rPr>
              <w:t>A</w:t>
            </w:r>
            <w:r w:rsidR="00DC25C3" w:rsidRPr="00DC25C3">
              <w:rPr>
                <w:lang w:val="en-US"/>
              </w:rPr>
              <w:t xml:space="preserve"> represent</w:t>
            </w:r>
            <w:r w:rsidR="00DC25C3">
              <w:rPr>
                <w:lang w:val="en-US"/>
              </w:rPr>
              <w:t>ing</w:t>
            </w:r>
            <w:r w:rsidR="00DC25C3" w:rsidRPr="00DC25C3">
              <w:rPr>
                <w:lang w:val="en-US"/>
              </w:rPr>
              <w:t xml:space="preserve"> </w:t>
            </w:r>
            <w:r w:rsidR="00DC25C3">
              <w:rPr>
                <w:lang w:val="en-US"/>
              </w:rPr>
              <w:t>any of the letters</w:t>
            </w:r>
            <w:r w:rsidR="00DC25C3" w:rsidRPr="001334C4">
              <w:rPr>
                <w:rStyle w:val="SAPUserEntry"/>
                <w:lang w:val="en-US"/>
              </w:rPr>
              <w:t xml:space="preserve"> </w:t>
            </w:r>
            <w:r w:rsidR="00DC25C3" w:rsidRPr="008F326A">
              <w:rPr>
                <w:rStyle w:val="SAPUserEntry"/>
                <w:lang w:val="en-US"/>
              </w:rPr>
              <w:t>E</w:t>
            </w:r>
            <w:r w:rsidR="00DC25C3">
              <w:rPr>
                <w:lang w:val="en-US"/>
              </w:rPr>
              <w:t xml:space="preserve">, </w:t>
            </w:r>
            <w:r w:rsidR="00DC25C3" w:rsidRPr="008F326A">
              <w:rPr>
                <w:rStyle w:val="SAPUserEntry"/>
                <w:lang w:val="en-US"/>
              </w:rPr>
              <w:t>e</w:t>
            </w:r>
            <w:r w:rsidR="008F326A">
              <w:rPr>
                <w:lang w:val="en-US"/>
              </w:rPr>
              <w:t>,</w:t>
            </w:r>
            <w:r w:rsidR="00DC25C3">
              <w:rPr>
                <w:lang w:val="en-US"/>
              </w:rPr>
              <w:t xml:space="preserve"> </w:t>
            </w:r>
            <w:r w:rsidR="00DC25C3" w:rsidRPr="008F326A">
              <w:rPr>
                <w:rStyle w:val="SAPUserEntry"/>
                <w:lang w:val="en-US"/>
              </w:rPr>
              <w:t>G</w:t>
            </w:r>
            <w:r w:rsidR="008F326A">
              <w:rPr>
                <w:lang w:val="en-US"/>
              </w:rPr>
              <w:t xml:space="preserve">, </w:t>
            </w:r>
            <w:r w:rsidR="008F326A" w:rsidRPr="008F326A">
              <w:rPr>
                <w:rStyle w:val="SAPUserEntry"/>
                <w:lang w:val="en-US"/>
              </w:rPr>
              <w:t>g</w:t>
            </w:r>
            <w:r w:rsidR="00DC25C3">
              <w:rPr>
                <w:lang w:val="en-US"/>
              </w:rPr>
              <w:t xml:space="preserve">, </w:t>
            </w:r>
            <w:r w:rsidR="00DC25C3" w:rsidRPr="008F326A">
              <w:rPr>
                <w:rStyle w:val="SAPUserEntry"/>
                <w:lang w:val="en-US"/>
              </w:rPr>
              <w:t>S</w:t>
            </w:r>
            <w:r w:rsidR="008F326A">
              <w:rPr>
                <w:lang w:val="en-US"/>
              </w:rPr>
              <w:t xml:space="preserve">, </w:t>
            </w:r>
            <w:r w:rsidR="008F326A" w:rsidRPr="008F326A">
              <w:rPr>
                <w:rStyle w:val="SAPUserEntry"/>
                <w:lang w:val="en-US"/>
              </w:rPr>
              <w:t>s</w:t>
            </w:r>
          </w:p>
          <w:p w14:paraId="32BD10C0" w14:textId="158347B8" w:rsidR="00852A48" w:rsidRPr="00761D1E" w:rsidRDefault="008F326A" w:rsidP="00852A48">
            <w:pPr>
              <w:rPr>
                <w:lang w:val="en-US"/>
              </w:rPr>
            </w:pPr>
            <w:r>
              <w:rPr>
                <w:lang w:val="en-US"/>
              </w:rPr>
              <w:t>In all these</w:t>
            </w:r>
            <w:r w:rsidRPr="00CE6896">
              <w:rPr>
                <w:lang w:val="en-US"/>
              </w:rPr>
              <w:t xml:space="preserve"> format</w:t>
            </w:r>
            <w:r>
              <w:rPr>
                <w:lang w:val="en-US"/>
              </w:rPr>
              <w:t>s,</w:t>
            </w:r>
            <w:r w:rsidRPr="00CE6896">
              <w:rPr>
                <w:lang w:val="en-US"/>
              </w:rPr>
              <w:t xml:space="preserve"> </w:t>
            </w:r>
            <w:r w:rsidR="00761D1E" w:rsidRPr="00921F0B">
              <w:rPr>
                <w:rStyle w:val="SAPEmphasis"/>
                <w:lang w:val="en-US"/>
              </w:rPr>
              <w:t>N</w:t>
            </w:r>
            <w:r w:rsidR="00761D1E">
              <w:rPr>
                <w:lang w:val="en-US"/>
              </w:rPr>
              <w:t xml:space="preserve"> represents a number</w:t>
            </w:r>
            <w:r>
              <w:rPr>
                <w:lang w:val="en-US"/>
              </w:rPr>
              <w:t>.</w:t>
            </w:r>
          </w:p>
        </w:tc>
      </w:tr>
      <w:tr w:rsidR="00F264A2" w:rsidRPr="00AC5720" w14:paraId="46CFB769" w14:textId="77777777" w:rsidTr="008F326A">
        <w:trPr>
          <w:trHeight w:val="357"/>
        </w:trPr>
        <w:tc>
          <w:tcPr>
            <w:tcW w:w="5282" w:type="dxa"/>
            <w:tcBorders>
              <w:top w:val="single" w:sz="8" w:space="0" w:color="999999"/>
              <w:left w:val="single" w:sz="8" w:space="0" w:color="999999"/>
              <w:bottom w:val="single" w:sz="8" w:space="0" w:color="999999"/>
              <w:right w:val="single" w:sz="8" w:space="0" w:color="999999"/>
            </w:tcBorders>
          </w:tcPr>
          <w:p w14:paraId="7E01B4DB" w14:textId="77777777" w:rsidR="00F264A2" w:rsidRPr="00CE6896" w:rsidRDefault="00F264A2" w:rsidP="00732C83">
            <w:pPr>
              <w:rPr>
                <w:lang w:val="en-US"/>
              </w:rPr>
            </w:pPr>
            <w:r w:rsidRPr="00CE6896">
              <w:rPr>
                <w:rStyle w:val="SAPScreenElement"/>
                <w:lang w:val="en-US"/>
              </w:rPr>
              <w:lastRenderedPageBreak/>
              <w:t xml:space="preserve">Is Primary: </w:t>
            </w:r>
            <w:r w:rsidRPr="00CE6896">
              <w:rPr>
                <w:lang w:val="en-US"/>
              </w:rPr>
              <w:t>select</w:t>
            </w:r>
            <w:r w:rsidRPr="00CE6896">
              <w:rPr>
                <w:rStyle w:val="SAPUserEntry"/>
                <w:lang w:val="en-US"/>
              </w:rPr>
              <w:t xml:space="preserve"> Yes </w:t>
            </w:r>
            <w:r w:rsidRPr="00CE6896">
              <w:rPr>
                <w:lang w:val="en-US"/>
              </w:rPr>
              <w:t>from drop-down</w:t>
            </w:r>
          </w:p>
        </w:tc>
        <w:tc>
          <w:tcPr>
            <w:tcW w:w="9000" w:type="dxa"/>
            <w:tcBorders>
              <w:top w:val="single" w:sz="8" w:space="0" w:color="999999"/>
              <w:left w:val="single" w:sz="8" w:space="0" w:color="999999"/>
              <w:bottom w:val="single" w:sz="8" w:space="0" w:color="999999"/>
              <w:right w:val="single" w:sz="8" w:space="0" w:color="999999"/>
            </w:tcBorders>
          </w:tcPr>
          <w:p w14:paraId="22844174" w14:textId="49087E84" w:rsidR="00F264A2" w:rsidRPr="00CE6896" w:rsidRDefault="008F326A" w:rsidP="00732C83">
            <w:pPr>
              <w:rPr>
                <w:lang w:val="en-US"/>
              </w:rPr>
            </w:pPr>
            <w:r w:rsidRPr="008F326A">
              <w:rPr>
                <w:lang w:val="en-US"/>
              </w:rPr>
              <w:t xml:space="preserve">In case you maintain several </w:t>
            </w:r>
            <w:r w:rsidR="00F264A2" w:rsidRPr="008F326A">
              <w:rPr>
                <w:lang w:val="en-US"/>
              </w:rPr>
              <w:t>National Id Card type</w:t>
            </w:r>
            <w:r w:rsidRPr="008F326A">
              <w:rPr>
                <w:lang w:val="en-US"/>
              </w:rPr>
              <w:t>s, then only one of them</w:t>
            </w:r>
            <w:r w:rsidR="00F264A2" w:rsidRPr="008F326A">
              <w:rPr>
                <w:lang w:val="en-US"/>
              </w:rPr>
              <w:t xml:space="preserve"> can be maintained as primary.</w:t>
            </w:r>
          </w:p>
        </w:tc>
      </w:tr>
    </w:tbl>
    <w:p w14:paraId="0BB2B46E" w14:textId="77777777" w:rsidR="00F264A2" w:rsidRPr="00AE1E45" w:rsidRDefault="00F264A2" w:rsidP="00F264A2">
      <w:pPr>
        <w:pStyle w:val="Heading3"/>
        <w:spacing w:before="240" w:after="120"/>
        <w:rPr>
          <w:lang w:val="en-US"/>
        </w:rPr>
      </w:pPr>
      <w:bookmarkStart w:id="2859" w:name="_Toc507062706"/>
      <w:r w:rsidRPr="00AE1E45">
        <w:rPr>
          <w:lang w:val="en-US"/>
        </w:rPr>
        <w:t>United Kingdom (GB)</w:t>
      </w:r>
      <w:bookmarkEnd w:id="2859"/>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02"/>
        <w:gridCol w:w="7380"/>
      </w:tblGrid>
      <w:tr w:rsidR="00F264A2" w:rsidRPr="002326C1" w14:paraId="34DCA691" w14:textId="77777777" w:rsidTr="00732C83">
        <w:trPr>
          <w:trHeight w:val="432"/>
          <w:tblHeader/>
        </w:trPr>
        <w:tc>
          <w:tcPr>
            <w:tcW w:w="6902" w:type="dxa"/>
            <w:tcBorders>
              <w:top w:val="single" w:sz="8" w:space="0" w:color="999999"/>
              <w:left w:val="single" w:sz="8" w:space="0" w:color="999999"/>
              <w:bottom w:val="single" w:sz="8" w:space="0" w:color="999999"/>
              <w:right w:val="single" w:sz="8" w:space="0" w:color="999999"/>
            </w:tcBorders>
            <w:shd w:val="clear" w:color="auto" w:fill="999999"/>
            <w:hideMark/>
          </w:tcPr>
          <w:p w14:paraId="3A528CE7" w14:textId="77777777" w:rsidR="00F264A2" w:rsidRPr="002326C1" w:rsidRDefault="00F264A2" w:rsidP="00732C83">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380" w:type="dxa"/>
            <w:tcBorders>
              <w:top w:val="single" w:sz="8" w:space="0" w:color="999999"/>
              <w:left w:val="single" w:sz="8" w:space="0" w:color="999999"/>
              <w:bottom w:val="single" w:sz="8" w:space="0" w:color="999999"/>
              <w:right w:val="single" w:sz="8" w:space="0" w:color="999999"/>
            </w:tcBorders>
            <w:shd w:val="clear" w:color="auto" w:fill="999999"/>
            <w:hideMark/>
          </w:tcPr>
          <w:p w14:paraId="0BF443E0" w14:textId="77777777" w:rsidR="00F264A2" w:rsidRPr="002326C1" w:rsidRDefault="00F264A2" w:rsidP="00732C83">
            <w:pPr>
              <w:pStyle w:val="SAPTableHeader"/>
              <w:rPr>
                <w:lang w:val="en-US"/>
              </w:rPr>
            </w:pPr>
            <w:r w:rsidRPr="002326C1">
              <w:rPr>
                <w:lang w:val="en-US"/>
              </w:rPr>
              <w:t>Additional Information</w:t>
            </w:r>
          </w:p>
        </w:tc>
      </w:tr>
      <w:tr w:rsidR="00F264A2" w:rsidRPr="00AC5720" w14:paraId="3C8D63DB" w14:textId="77777777" w:rsidTr="00732C83">
        <w:trPr>
          <w:trHeight w:val="360"/>
        </w:trPr>
        <w:tc>
          <w:tcPr>
            <w:tcW w:w="6902" w:type="dxa"/>
            <w:tcBorders>
              <w:top w:val="single" w:sz="8" w:space="0" w:color="999999"/>
              <w:left w:val="single" w:sz="8" w:space="0" w:color="999999"/>
              <w:bottom w:val="single" w:sz="8" w:space="0" w:color="999999"/>
              <w:right w:val="single" w:sz="8" w:space="0" w:color="999999"/>
            </w:tcBorders>
          </w:tcPr>
          <w:p w14:paraId="0FEED960" w14:textId="78BC5520" w:rsidR="00F264A2" w:rsidRPr="00CE6896" w:rsidRDefault="00F264A2" w:rsidP="00732C83">
            <w:pPr>
              <w:rPr>
                <w:lang w:val="en-US"/>
              </w:rPr>
            </w:pPr>
            <w:r w:rsidRPr="00CE6896">
              <w:rPr>
                <w:rStyle w:val="SAPScreenElement"/>
                <w:lang w:val="en-US"/>
              </w:rPr>
              <w:t xml:space="preserve">Country: </w:t>
            </w:r>
            <w:r w:rsidRPr="00920E6F">
              <w:rPr>
                <w:lang w:val="en-US"/>
              </w:rPr>
              <w:t>select</w:t>
            </w:r>
            <w:r w:rsidRPr="00920E6F">
              <w:rPr>
                <w:rStyle w:val="SAPUserEntry"/>
                <w:lang w:val="en-US"/>
              </w:rPr>
              <w:t xml:space="preserve"> United Kingdom</w:t>
            </w:r>
            <w:r w:rsidRPr="00920E6F">
              <w:rPr>
                <w:rStyle w:val="SAPUserEntry"/>
                <w:b w:val="0"/>
                <w:lang w:val="en-US"/>
              </w:rPr>
              <w:t xml:space="preserve"> </w:t>
            </w:r>
            <w:r w:rsidRPr="00920E6F">
              <w:rPr>
                <w:lang w:val="en-US"/>
              </w:rPr>
              <w:t>from drop-down</w:t>
            </w:r>
          </w:p>
        </w:tc>
        <w:tc>
          <w:tcPr>
            <w:tcW w:w="7380" w:type="dxa"/>
            <w:tcBorders>
              <w:top w:val="single" w:sz="8" w:space="0" w:color="999999"/>
              <w:left w:val="single" w:sz="8" w:space="0" w:color="999999"/>
              <w:bottom w:val="single" w:sz="8" w:space="0" w:color="999999"/>
              <w:right w:val="single" w:sz="8" w:space="0" w:color="999999"/>
            </w:tcBorders>
          </w:tcPr>
          <w:p w14:paraId="59160367" w14:textId="77777777" w:rsidR="00F264A2" w:rsidRPr="00CE6896" w:rsidRDefault="00F264A2" w:rsidP="00732C83">
            <w:pPr>
              <w:rPr>
                <w:lang w:val="en-US"/>
              </w:rPr>
            </w:pPr>
            <w:r w:rsidRPr="00CE6896">
              <w:rPr>
                <w:lang w:val="en-US"/>
              </w:rPr>
              <w:t>In case you select a value for this field, you must fill the fields below, too!</w:t>
            </w:r>
          </w:p>
        </w:tc>
      </w:tr>
      <w:tr w:rsidR="00F264A2" w:rsidRPr="00AC5720" w14:paraId="04D8B6A0" w14:textId="77777777" w:rsidTr="00732C83">
        <w:trPr>
          <w:trHeight w:val="357"/>
        </w:trPr>
        <w:tc>
          <w:tcPr>
            <w:tcW w:w="6902" w:type="dxa"/>
            <w:tcBorders>
              <w:top w:val="single" w:sz="8" w:space="0" w:color="999999"/>
              <w:left w:val="single" w:sz="8" w:space="0" w:color="999999"/>
              <w:bottom w:val="single" w:sz="8" w:space="0" w:color="999999"/>
              <w:right w:val="single" w:sz="8" w:space="0" w:color="999999"/>
            </w:tcBorders>
          </w:tcPr>
          <w:p w14:paraId="173C8F72" w14:textId="4C908B58" w:rsidR="00F264A2" w:rsidRPr="00CE6896" w:rsidRDefault="00F264A2" w:rsidP="00732C83">
            <w:pPr>
              <w:rPr>
                <w:lang w:val="en-US"/>
              </w:rPr>
            </w:pPr>
            <w:r w:rsidRPr="00CE6896">
              <w:rPr>
                <w:rStyle w:val="SAPScreenElement"/>
                <w:lang w:val="en-US"/>
              </w:rPr>
              <w:t>National Id Card Type</w:t>
            </w:r>
            <w:r w:rsidRPr="00CE6896">
              <w:rPr>
                <w:lang w:val="en-US"/>
              </w:rPr>
              <w:t xml:space="preserve">: </w:t>
            </w:r>
            <w:r w:rsidRPr="00920E6F">
              <w:rPr>
                <w:lang w:val="en-US"/>
              </w:rPr>
              <w:t>select</w:t>
            </w:r>
            <w:r w:rsidRPr="00921F0B">
              <w:rPr>
                <w:rStyle w:val="SAPUserEntry"/>
                <w:lang w:val="en-US"/>
              </w:rPr>
              <w:t xml:space="preserve"> </w:t>
            </w:r>
            <w:r w:rsidRPr="00920E6F">
              <w:rPr>
                <w:rStyle w:val="SAPUserEntry"/>
                <w:lang w:val="en-US"/>
              </w:rPr>
              <w:t>National Insurance Number</w:t>
            </w:r>
            <w:r w:rsidRPr="00920E6F" w:rsidDel="004B4452">
              <w:rPr>
                <w:rStyle w:val="SAPUserEntry"/>
                <w:lang w:val="en-US"/>
              </w:rPr>
              <w:t xml:space="preserve"> </w:t>
            </w:r>
            <w:r w:rsidRPr="00920E6F">
              <w:rPr>
                <w:lang w:val="en-US"/>
              </w:rPr>
              <w:t>from drop-down</w:t>
            </w:r>
          </w:p>
        </w:tc>
        <w:tc>
          <w:tcPr>
            <w:tcW w:w="7380" w:type="dxa"/>
            <w:tcBorders>
              <w:top w:val="single" w:sz="8" w:space="0" w:color="999999"/>
              <w:left w:val="single" w:sz="8" w:space="0" w:color="999999"/>
              <w:bottom w:val="single" w:sz="8" w:space="0" w:color="999999"/>
              <w:right w:val="single" w:sz="8" w:space="0" w:color="999999"/>
            </w:tcBorders>
          </w:tcPr>
          <w:p w14:paraId="0957B573" w14:textId="77777777" w:rsidR="00F264A2" w:rsidRPr="00CE6896" w:rsidRDefault="00F264A2" w:rsidP="00732C83">
            <w:pPr>
              <w:rPr>
                <w:lang w:val="en-US"/>
              </w:rPr>
            </w:pPr>
            <w:r w:rsidRPr="00CE6896">
              <w:rPr>
                <w:lang w:val="en-US"/>
              </w:rPr>
              <w:t>The values available for selection depend on the chosen country.</w:t>
            </w:r>
          </w:p>
        </w:tc>
      </w:tr>
      <w:tr w:rsidR="00F264A2" w:rsidRPr="00AC5720" w14:paraId="2205161B" w14:textId="77777777" w:rsidTr="00732C83">
        <w:trPr>
          <w:trHeight w:val="357"/>
        </w:trPr>
        <w:tc>
          <w:tcPr>
            <w:tcW w:w="6902" w:type="dxa"/>
            <w:tcBorders>
              <w:top w:val="single" w:sz="8" w:space="0" w:color="999999"/>
              <w:left w:val="single" w:sz="8" w:space="0" w:color="999999"/>
              <w:bottom w:val="single" w:sz="8" w:space="0" w:color="999999"/>
              <w:right w:val="single" w:sz="8" w:space="0" w:color="999999"/>
            </w:tcBorders>
          </w:tcPr>
          <w:p w14:paraId="08E2D44C" w14:textId="77777777" w:rsidR="00F264A2" w:rsidRPr="00CE6896" w:rsidRDefault="00F264A2" w:rsidP="00732C83">
            <w:pPr>
              <w:rPr>
                <w:lang w:val="en-US"/>
              </w:rPr>
            </w:pPr>
            <w:r w:rsidRPr="00CE6896">
              <w:rPr>
                <w:rStyle w:val="SAPScreenElement"/>
                <w:lang w:val="en-US"/>
              </w:rPr>
              <w:t>National Id</w:t>
            </w:r>
            <w:r w:rsidRPr="00CE6896">
              <w:rPr>
                <w:lang w:val="en-US"/>
              </w:rPr>
              <w:t>: enter as appropriate</w:t>
            </w:r>
          </w:p>
        </w:tc>
        <w:tc>
          <w:tcPr>
            <w:tcW w:w="7380" w:type="dxa"/>
            <w:tcBorders>
              <w:top w:val="single" w:sz="8" w:space="0" w:color="999999"/>
              <w:left w:val="single" w:sz="8" w:space="0" w:color="999999"/>
              <w:bottom w:val="single" w:sz="8" w:space="0" w:color="999999"/>
              <w:right w:val="single" w:sz="8" w:space="0" w:color="999999"/>
            </w:tcBorders>
          </w:tcPr>
          <w:p w14:paraId="34F4E558" w14:textId="77777777" w:rsidR="00C51F3C" w:rsidRDefault="00F264A2" w:rsidP="00732C83">
            <w:pPr>
              <w:rPr>
                <w:lang w:val="en-US"/>
              </w:rPr>
            </w:pPr>
            <w:r w:rsidRPr="00CE6896">
              <w:rPr>
                <w:lang w:val="en-US"/>
              </w:rPr>
              <w:t>The fo</w:t>
            </w:r>
            <w:r w:rsidR="00C51F3C">
              <w:rPr>
                <w:lang w:val="en-US"/>
              </w:rPr>
              <w:t>rmat of the value is predefined as</w:t>
            </w:r>
            <w:r w:rsidRPr="00920E6F">
              <w:rPr>
                <w:lang w:val="en-US"/>
              </w:rPr>
              <w:t xml:space="preserve"> </w:t>
            </w:r>
            <w:r w:rsidR="005609B7" w:rsidRPr="00C51F3C">
              <w:rPr>
                <w:rStyle w:val="SAPEmphasis"/>
                <w:lang w:val="en-US"/>
              </w:rPr>
              <w:t>AA NN NN NN A</w:t>
            </w:r>
            <w:r w:rsidR="00C51F3C" w:rsidRPr="00C51F3C">
              <w:rPr>
                <w:lang w:val="en-US"/>
              </w:rPr>
              <w:t xml:space="preserve">, with </w:t>
            </w:r>
            <w:r w:rsidR="00C51F3C" w:rsidRPr="00C51F3C">
              <w:rPr>
                <w:rStyle w:val="SAPEmphasis"/>
                <w:lang w:val="en-US"/>
              </w:rPr>
              <w:t>A</w:t>
            </w:r>
            <w:r w:rsidR="00C51F3C" w:rsidRPr="00C51F3C">
              <w:rPr>
                <w:lang w:val="en-US"/>
              </w:rPr>
              <w:t xml:space="preserve"> </w:t>
            </w:r>
            <w:r w:rsidR="00C51F3C">
              <w:rPr>
                <w:lang w:val="en-US"/>
              </w:rPr>
              <w:t xml:space="preserve">representing an upper-case letter and </w:t>
            </w:r>
            <w:r w:rsidR="00C51F3C" w:rsidRPr="00921F0B">
              <w:rPr>
                <w:rStyle w:val="SAPEmphasis"/>
                <w:lang w:val="en-US"/>
              </w:rPr>
              <w:t>N</w:t>
            </w:r>
            <w:r w:rsidR="00C51F3C">
              <w:rPr>
                <w:lang w:val="en-US"/>
              </w:rPr>
              <w:t xml:space="preserve"> representing a number. </w:t>
            </w:r>
          </w:p>
          <w:p w14:paraId="20C73073" w14:textId="1BF6AF1C" w:rsidR="00C51F3C" w:rsidRPr="00C51F3C" w:rsidRDefault="00C51F3C" w:rsidP="00C51F3C">
            <w:pPr>
              <w:rPr>
                <w:rFonts w:ascii="Calibri" w:eastAsia="Calibri" w:hAnsi="Calibri"/>
                <w:sz w:val="22"/>
                <w:szCs w:val="22"/>
                <w:lang w:val="en-US"/>
              </w:rPr>
            </w:pPr>
            <w:r w:rsidRPr="00C51F3C">
              <w:rPr>
                <w:lang w:val="en-US"/>
              </w:rPr>
              <w:t>The first character must not be</w:t>
            </w:r>
            <w:r w:rsidRPr="00C51F3C">
              <w:rPr>
                <w:rStyle w:val="SAPUserEntry"/>
                <w:lang w:val="en-US"/>
              </w:rPr>
              <w:t xml:space="preserve"> D</w:t>
            </w:r>
            <w:r w:rsidRPr="00C51F3C">
              <w:rPr>
                <w:lang w:val="en-US"/>
              </w:rPr>
              <w:t xml:space="preserve">, </w:t>
            </w:r>
            <w:r w:rsidRPr="00C51F3C">
              <w:rPr>
                <w:rStyle w:val="SAPUserEntry"/>
                <w:lang w:val="en-US"/>
              </w:rPr>
              <w:t>F</w:t>
            </w:r>
            <w:r w:rsidRPr="00C51F3C">
              <w:rPr>
                <w:lang w:val="en-US"/>
              </w:rPr>
              <w:t xml:space="preserve">, </w:t>
            </w:r>
            <w:r w:rsidRPr="00C51F3C">
              <w:rPr>
                <w:rStyle w:val="SAPUserEntry"/>
                <w:lang w:val="en-US"/>
              </w:rPr>
              <w:t>I</w:t>
            </w:r>
            <w:r w:rsidRPr="00C51F3C">
              <w:rPr>
                <w:lang w:val="en-US"/>
              </w:rPr>
              <w:t xml:space="preserve">, </w:t>
            </w:r>
            <w:r w:rsidRPr="00C51F3C">
              <w:rPr>
                <w:rStyle w:val="SAPUserEntry"/>
                <w:lang w:val="en-US"/>
              </w:rPr>
              <w:t>Q</w:t>
            </w:r>
            <w:r w:rsidRPr="00C51F3C">
              <w:rPr>
                <w:lang w:val="en-US"/>
              </w:rPr>
              <w:t xml:space="preserve">, </w:t>
            </w:r>
            <w:r w:rsidRPr="00C51F3C">
              <w:rPr>
                <w:rStyle w:val="SAPUserEntry"/>
                <w:lang w:val="en-US"/>
              </w:rPr>
              <w:t xml:space="preserve">U </w:t>
            </w:r>
            <w:r w:rsidRPr="00C51F3C">
              <w:rPr>
                <w:lang w:val="en-US"/>
              </w:rPr>
              <w:t>or</w:t>
            </w:r>
            <w:r w:rsidRPr="00C51F3C">
              <w:rPr>
                <w:rStyle w:val="SAPUserEntry"/>
                <w:lang w:val="en-US"/>
              </w:rPr>
              <w:t xml:space="preserve"> V</w:t>
            </w:r>
            <w:r>
              <w:rPr>
                <w:lang w:val="en-US"/>
              </w:rPr>
              <w:t>.</w:t>
            </w:r>
          </w:p>
          <w:p w14:paraId="149A8013" w14:textId="582741CF" w:rsidR="00C51F3C" w:rsidRDefault="00C51F3C" w:rsidP="00C51F3C">
            <w:pPr>
              <w:rPr>
                <w:lang w:val="en-US"/>
              </w:rPr>
            </w:pPr>
            <w:r w:rsidRPr="00C51F3C">
              <w:rPr>
                <w:lang w:val="en-US"/>
              </w:rPr>
              <w:t>The second character must not be</w:t>
            </w:r>
            <w:r w:rsidRPr="00C51F3C">
              <w:rPr>
                <w:rStyle w:val="SAPUserEntry"/>
                <w:lang w:val="en-US"/>
              </w:rPr>
              <w:t xml:space="preserve"> D</w:t>
            </w:r>
            <w:r w:rsidRPr="00C51F3C">
              <w:rPr>
                <w:lang w:val="en-US"/>
              </w:rPr>
              <w:t xml:space="preserve">, </w:t>
            </w:r>
            <w:r w:rsidRPr="00C51F3C">
              <w:rPr>
                <w:rStyle w:val="SAPUserEntry"/>
                <w:lang w:val="en-US"/>
              </w:rPr>
              <w:t>F</w:t>
            </w:r>
            <w:r w:rsidRPr="00C51F3C">
              <w:rPr>
                <w:lang w:val="en-US"/>
              </w:rPr>
              <w:t xml:space="preserve">, </w:t>
            </w:r>
            <w:r w:rsidRPr="00C51F3C">
              <w:rPr>
                <w:rStyle w:val="SAPUserEntry"/>
                <w:lang w:val="en-US"/>
              </w:rPr>
              <w:t>I</w:t>
            </w:r>
            <w:r w:rsidRPr="00C51F3C">
              <w:rPr>
                <w:lang w:val="en-US"/>
              </w:rPr>
              <w:t xml:space="preserve">, </w:t>
            </w:r>
            <w:r w:rsidRPr="00921F0B">
              <w:rPr>
                <w:rStyle w:val="SAPUserEntry"/>
                <w:lang w:val="en-US"/>
              </w:rPr>
              <w:t>O</w:t>
            </w:r>
            <w:r>
              <w:rPr>
                <w:lang w:val="en-US"/>
              </w:rPr>
              <w:t xml:space="preserve">, </w:t>
            </w:r>
            <w:r w:rsidRPr="00C51F3C">
              <w:rPr>
                <w:rStyle w:val="SAPUserEntry"/>
                <w:lang w:val="en-US"/>
              </w:rPr>
              <w:t>Q</w:t>
            </w:r>
            <w:r w:rsidRPr="00C51F3C">
              <w:rPr>
                <w:lang w:val="en-US"/>
              </w:rPr>
              <w:t xml:space="preserve">, </w:t>
            </w:r>
            <w:r w:rsidRPr="00C51F3C">
              <w:rPr>
                <w:rStyle w:val="SAPUserEntry"/>
                <w:lang w:val="en-US"/>
              </w:rPr>
              <w:t xml:space="preserve">U </w:t>
            </w:r>
            <w:r w:rsidRPr="00C51F3C">
              <w:rPr>
                <w:lang w:val="en-US"/>
              </w:rPr>
              <w:t>or</w:t>
            </w:r>
            <w:r w:rsidRPr="00C51F3C">
              <w:rPr>
                <w:rStyle w:val="SAPUserEntry"/>
                <w:lang w:val="en-US"/>
              </w:rPr>
              <w:t xml:space="preserve"> V</w:t>
            </w:r>
            <w:r>
              <w:rPr>
                <w:lang w:val="en-US"/>
              </w:rPr>
              <w:t>.</w:t>
            </w:r>
          </w:p>
          <w:p w14:paraId="063019A5" w14:textId="71187E28" w:rsidR="00C51F3C" w:rsidRDefault="00C51F3C" w:rsidP="00C51F3C">
            <w:pPr>
              <w:rPr>
                <w:lang w:val="en-US"/>
              </w:rPr>
            </w:pPr>
            <w:r>
              <w:rPr>
                <w:lang w:val="en-US"/>
              </w:rPr>
              <w:t>The combinations</w:t>
            </w:r>
            <w:r w:rsidRPr="002C3B39">
              <w:rPr>
                <w:rStyle w:val="SAPUserEntry"/>
                <w:lang w:val="en-US"/>
              </w:rPr>
              <w:t xml:space="preserve"> BG</w:t>
            </w:r>
            <w:r w:rsidRPr="00C51F3C">
              <w:rPr>
                <w:lang w:val="en-US"/>
              </w:rPr>
              <w:t xml:space="preserve">, </w:t>
            </w:r>
            <w:r w:rsidRPr="002C3B39">
              <w:rPr>
                <w:rStyle w:val="SAPUserEntry"/>
                <w:lang w:val="en-US"/>
              </w:rPr>
              <w:t>GB</w:t>
            </w:r>
            <w:r w:rsidRPr="00C51F3C">
              <w:rPr>
                <w:lang w:val="en-US"/>
              </w:rPr>
              <w:t xml:space="preserve">, </w:t>
            </w:r>
            <w:r w:rsidRPr="002C3B39">
              <w:rPr>
                <w:rStyle w:val="SAPUserEntry"/>
                <w:lang w:val="en-US"/>
              </w:rPr>
              <w:t>KN</w:t>
            </w:r>
            <w:r w:rsidRPr="00C51F3C">
              <w:rPr>
                <w:lang w:val="en-US"/>
              </w:rPr>
              <w:t xml:space="preserve">, </w:t>
            </w:r>
            <w:r w:rsidRPr="002C3B39">
              <w:rPr>
                <w:rStyle w:val="SAPUserEntry"/>
                <w:lang w:val="en-US"/>
              </w:rPr>
              <w:t>NK</w:t>
            </w:r>
            <w:r w:rsidRPr="00C51F3C">
              <w:rPr>
                <w:lang w:val="en-US"/>
              </w:rPr>
              <w:t xml:space="preserve">, </w:t>
            </w:r>
            <w:r w:rsidRPr="002C3B39">
              <w:rPr>
                <w:rStyle w:val="SAPUserEntry"/>
                <w:lang w:val="en-US"/>
              </w:rPr>
              <w:t>NT</w:t>
            </w:r>
            <w:r w:rsidRPr="00C51F3C">
              <w:rPr>
                <w:lang w:val="en-US"/>
              </w:rPr>
              <w:t xml:space="preserve">, </w:t>
            </w:r>
            <w:r w:rsidRPr="002C3B39">
              <w:rPr>
                <w:rStyle w:val="SAPUserEntry"/>
                <w:lang w:val="en-US"/>
              </w:rPr>
              <w:t xml:space="preserve">TN </w:t>
            </w:r>
            <w:r w:rsidRPr="00C51F3C">
              <w:rPr>
                <w:lang w:val="en-US"/>
              </w:rPr>
              <w:t>and</w:t>
            </w:r>
            <w:r w:rsidRPr="002C3B39">
              <w:rPr>
                <w:rStyle w:val="SAPUserEntry"/>
                <w:lang w:val="en-US"/>
              </w:rPr>
              <w:t xml:space="preserve"> ZZ </w:t>
            </w:r>
            <w:r>
              <w:rPr>
                <w:lang w:val="en-US"/>
              </w:rPr>
              <w:t xml:space="preserve">should not be used </w:t>
            </w:r>
            <w:r w:rsidRPr="00C51F3C">
              <w:rPr>
                <w:lang w:val="en-US"/>
              </w:rPr>
              <w:t>as prefixes</w:t>
            </w:r>
            <w:r w:rsidR="002C3B39">
              <w:rPr>
                <w:lang w:val="en-US"/>
              </w:rPr>
              <w:t>.</w:t>
            </w:r>
          </w:p>
          <w:p w14:paraId="53ACC22F" w14:textId="136BBD46" w:rsidR="002C3B39" w:rsidRPr="002C3B39" w:rsidRDefault="002C3B39" w:rsidP="00C51F3C">
            <w:pPr>
              <w:rPr>
                <w:lang w:val="en-US"/>
              </w:rPr>
            </w:pPr>
            <w:r w:rsidRPr="002C3B39">
              <w:rPr>
                <w:lang w:val="en-US"/>
              </w:rPr>
              <w:t xml:space="preserve">The </w:t>
            </w:r>
            <w:r>
              <w:rPr>
                <w:lang w:val="en-US"/>
              </w:rPr>
              <w:t>last</w:t>
            </w:r>
            <w:r w:rsidRPr="002C3B39">
              <w:rPr>
                <w:lang w:val="en-US"/>
              </w:rPr>
              <w:t xml:space="preserve"> character can be any</w:t>
            </w:r>
            <w:r>
              <w:rPr>
                <w:lang w:val="en-US"/>
              </w:rPr>
              <w:t xml:space="preserve"> of the letters</w:t>
            </w:r>
            <w:r w:rsidRPr="002C3B39">
              <w:rPr>
                <w:rStyle w:val="SAPUserEntry"/>
                <w:lang w:val="en-US"/>
              </w:rPr>
              <w:t xml:space="preserve"> </w:t>
            </w:r>
            <w:r>
              <w:rPr>
                <w:rStyle w:val="SAPUserEntry"/>
                <w:lang w:val="en-US"/>
              </w:rPr>
              <w:t>A</w:t>
            </w:r>
            <w:r>
              <w:rPr>
                <w:lang w:val="en-US"/>
              </w:rPr>
              <w:t xml:space="preserve">, </w:t>
            </w:r>
            <w:r>
              <w:rPr>
                <w:rStyle w:val="SAPUserEntry"/>
                <w:lang w:val="en-US"/>
              </w:rPr>
              <w:t>B</w:t>
            </w:r>
            <w:r w:rsidRPr="00C51F3C">
              <w:rPr>
                <w:lang w:val="en-US"/>
              </w:rPr>
              <w:t xml:space="preserve">, </w:t>
            </w:r>
            <w:r>
              <w:rPr>
                <w:rStyle w:val="SAPUserEntry"/>
                <w:lang w:val="en-US"/>
              </w:rPr>
              <w:t>C</w:t>
            </w:r>
            <w:r w:rsidRPr="00C51F3C">
              <w:rPr>
                <w:rStyle w:val="SAPUserEntry"/>
                <w:lang w:val="en-US"/>
              </w:rPr>
              <w:t xml:space="preserve"> </w:t>
            </w:r>
            <w:r w:rsidRPr="00C51F3C">
              <w:rPr>
                <w:lang w:val="en-US"/>
              </w:rPr>
              <w:t>or</w:t>
            </w:r>
            <w:r w:rsidRPr="00C51F3C">
              <w:rPr>
                <w:rStyle w:val="SAPUserEntry"/>
                <w:lang w:val="en-US"/>
              </w:rPr>
              <w:t xml:space="preserve"> D</w:t>
            </w:r>
            <w:r w:rsidRPr="002C3B39">
              <w:rPr>
                <w:lang w:val="en-US"/>
              </w:rPr>
              <w:t>.</w:t>
            </w:r>
          </w:p>
          <w:p w14:paraId="00F7159F" w14:textId="4A7DCA5D" w:rsidR="00F264A2" w:rsidRPr="00CE6896" w:rsidRDefault="00C51F3C" w:rsidP="00732C83">
            <w:pPr>
              <w:rPr>
                <w:lang w:val="en-US"/>
              </w:rPr>
            </w:pPr>
            <w:r w:rsidRPr="00C51F3C">
              <w:rPr>
                <w:lang w:val="en-US"/>
              </w:rPr>
              <w:t>The entered value will be validated and, if not correct, an appropriate error message will be issued.</w:t>
            </w:r>
          </w:p>
        </w:tc>
      </w:tr>
      <w:tr w:rsidR="00F264A2" w:rsidRPr="00AC5720" w14:paraId="719317E8" w14:textId="77777777" w:rsidTr="00732C83">
        <w:trPr>
          <w:trHeight w:val="357"/>
        </w:trPr>
        <w:tc>
          <w:tcPr>
            <w:tcW w:w="6902" w:type="dxa"/>
            <w:tcBorders>
              <w:top w:val="single" w:sz="8" w:space="0" w:color="999999"/>
              <w:left w:val="single" w:sz="8" w:space="0" w:color="999999"/>
              <w:bottom w:val="single" w:sz="8" w:space="0" w:color="999999"/>
              <w:right w:val="single" w:sz="8" w:space="0" w:color="999999"/>
            </w:tcBorders>
          </w:tcPr>
          <w:p w14:paraId="382DDD21" w14:textId="77777777" w:rsidR="00F264A2" w:rsidRPr="00CE6896" w:rsidRDefault="00F264A2" w:rsidP="00732C83">
            <w:pPr>
              <w:rPr>
                <w:lang w:val="en-US"/>
              </w:rPr>
            </w:pPr>
            <w:r w:rsidRPr="00CE6896">
              <w:rPr>
                <w:rStyle w:val="SAPScreenElement"/>
                <w:lang w:val="en-US"/>
              </w:rPr>
              <w:t xml:space="preserve">Is Primary: </w:t>
            </w:r>
            <w:r w:rsidRPr="00CE6896">
              <w:rPr>
                <w:lang w:val="en-US"/>
              </w:rPr>
              <w:t>select</w:t>
            </w:r>
            <w:r w:rsidRPr="00CE6896">
              <w:rPr>
                <w:rStyle w:val="SAPUserEntry"/>
                <w:lang w:val="en-US"/>
              </w:rPr>
              <w:t xml:space="preserve"> Yes </w:t>
            </w:r>
            <w:r w:rsidRPr="00CE6896">
              <w:rPr>
                <w:lang w:val="en-US"/>
              </w:rPr>
              <w:t>from drop-down</w:t>
            </w:r>
          </w:p>
        </w:tc>
        <w:tc>
          <w:tcPr>
            <w:tcW w:w="7380" w:type="dxa"/>
            <w:tcBorders>
              <w:top w:val="single" w:sz="8" w:space="0" w:color="999999"/>
              <w:left w:val="single" w:sz="8" w:space="0" w:color="999999"/>
              <w:bottom w:val="single" w:sz="8" w:space="0" w:color="999999"/>
              <w:right w:val="single" w:sz="8" w:space="0" w:color="999999"/>
            </w:tcBorders>
          </w:tcPr>
          <w:p w14:paraId="52891FBB" w14:textId="77777777" w:rsidR="00F264A2" w:rsidRPr="00CE6896" w:rsidRDefault="00F264A2" w:rsidP="00732C83">
            <w:pPr>
              <w:rPr>
                <w:lang w:val="en-US"/>
              </w:rPr>
            </w:pPr>
          </w:p>
        </w:tc>
      </w:tr>
    </w:tbl>
    <w:p w14:paraId="56AF9634" w14:textId="77777777" w:rsidR="00F264A2" w:rsidRPr="00AE1E45" w:rsidRDefault="00F264A2" w:rsidP="00F264A2">
      <w:pPr>
        <w:pStyle w:val="Heading3"/>
        <w:spacing w:before="240" w:after="120"/>
        <w:rPr>
          <w:lang w:val="en-US"/>
        </w:rPr>
      </w:pPr>
      <w:bookmarkStart w:id="2860" w:name="_Toc507062707"/>
      <w:r w:rsidRPr="00AE1E45">
        <w:rPr>
          <w:lang w:val="en-US"/>
        </w:rPr>
        <w:t>Kingdom of Saudi Arabia (SA)</w:t>
      </w:r>
      <w:bookmarkEnd w:id="2860"/>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732"/>
        <w:gridCol w:w="8550"/>
      </w:tblGrid>
      <w:tr w:rsidR="00F264A2" w:rsidRPr="002326C1" w14:paraId="52DFBF90" w14:textId="77777777" w:rsidTr="00921F0B">
        <w:trPr>
          <w:trHeight w:val="432"/>
          <w:tblHeader/>
        </w:trPr>
        <w:tc>
          <w:tcPr>
            <w:tcW w:w="5732" w:type="dxa"/>
            <w:tcBorders>
              <w:top w:val="single" w:sz="8" w:space="0" w:color="999999"/>
              <w:left w:val="single" w:sz="8" w:space="0" w:color="999999"/>
              <w:bottom w:val="single" w:sz="8" w:space="0" w:color="999999"/>
              <w:right w:val="single" w:sz="8" w:space="0" w:color="999999"/>
            </w:tcBorders>
            <w:shd w:val="clear" w:color="auto" w:fill="999999"/>
            <w:hideMark/>
          </w:tcPr>
          <w:p w14:paraId="6A1DACC5" w14:textId="77777777" w:rsidR="00F264A2" w:rsidRPr="002326C1" w:rsidRDefault="00F264A2" w:rsidP="00732C83">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8550" w:type="dxa"/>
            <w:tcBorders>
              <w:top w:val="single" w:sz="8" w:space="0" w:color="999999"/>
              <w:left w:val="single" w:sz="8" w:space="0" w:color="999999"/>
              <w:bottom w:val="single" w:sz="8" w:space="0" w:color="999999"/>
              <w:right w:val="single" w:sz="8" w:space="0" w:color="999999"/>
            </w:tcBorders>
            <w:shd w:val="clear" w:color="auto" w:fill="999999"/>
            <w:hideMark/>
          </w:tcPr>
          <w:p w14:paraId="0F79E8AC" w14:textId="77777777" w:rsidR="00F264A2" w:rsidRPr="002326C1" w:rsidRDefault="00F264A2" w:rsidP="00732C83">
            <w:pPr>
              <w:pStyle w:val="SAPTableHeader"/>
              <w:rPr>
                <w:lang w:val="en-US"/>
              </w:rPr>
            </w:pPr>
            <w:r w:rsidRPr="002326C1">
              <w:rPr>
                <w:lang w:val="en-US"/>
              </w:rPr>
              <w:t>Additional Information</w:t>
            </w:r>
          </w:p>
        </w:tc>
      </w:tr>
      <w:tr w:rsidR="00F264A2" w:rsidRPr="00502F77" w14:paraId="404C2EFE" w14:textId="77777777" w:rsidTr="00921F0B">
        <w:trPr>
          <w:trHeight w:val="360"/>
        </w:trPr>
        <w:tc>
          <w:tcPr>
            <w:tcW w:w="5732" w:type="dxa"/>
            <w:tcBorders>
              <w:top w:val="single" w:sz="8" w:space="0" w:color="999999"/>
              <w:left w:val="single" w:sz="8" w:space="0" w:color="999999"/>
              <w:bottom w:val="single" w:sz="8" w:space="0" w:color="999999"/>
              <w:right w:val="single" w:sz="8" w:space="0" w:color="999999"/>
            </w:tcBorders>
          </w:tcPr>
          <w:p w14:paraId="6CC4D02D" w14:textId="09D25AD7" w:rsidR="00F264A2" w:rsidRPr="00CE6896" w:rsidRDefault="00F264A2" w:rsidP="00732C83">
            <w:pPr>
              <w:rPr>
                <w:lang w:val="en-US"/>
              </w:rPr>
            </w:pPr>
            <w:r w:rsidRPr="00CE6896">
              <w:rPr>
                <w:rStyle w:val="SAPScreenElement"/>
                <w:lang w:val="en-US"/>
              </w:rPr>
              <w:t xml:space="preserve">Country: </w:t>
            </w:r>
            <w:r w:rsidRPr="00984404">
              <w:rPr>
                <w:lang w:val="en-US"/>
              </w:rPr>
              <w:t>select</w:t>
            </w:r>
            <w:r w:rsidRPr="00984404">
              <w:rPr>
                <w:rStyle w:val="SAPUserEntry"/>
                <w:lang w:val="en-US"/>
              </w:rPr>
              <w:t xml:space="preserve"> Saudi Arabia</w:t>
            </w:r>
            <w:r w:rsidRPr="00984404">
              <w:rPr>
                <w:rStyle w:val="SAPUserEntry"/>
                <w:b w:val="0"/>
                <w:lang w:val="en-US"/>
              </w:rPr>
              <w:t xml:space="preserve"> </w:t>
            </w:r>
            <w:r w:rsidRPr="00984404">
              <w:rPr>
                <w:lang w:val="en-US"/>
              </w:rPr>
              <w:t>from drop-down</w:t>
            </w:r>
          </w:p>
        </w:tc>
        <w:tc>
          <w:tcPr>
            <w:tcW w:w="8550" w:type="dxa"/>
            <w:tcBorders>
              <w:top w:val="single" w:sz="8" w:space="0" w:color="999999"/>
              <w:left w:val="single" w:sz="8" w:space="0" w:color="999999"/>
              <w:bottom w:val="single" w:sz="8" w:space="0" w:color="999999"/>
              <w:right w:val="single" w:sz="8" w:space="0" w:color="999999"/>
            </w:tcBorders>
          </w:tcPr>
          <w:p w14:paraId="55733885" w14:textId="77777777" w:rsidR="00F264A2" w:rsidRPr="00CE6896" w:rsidRDefault="00F264A2" w:rsidP="00732C83">
            <w:pPr>
              <w:rPr>
                <w:lang w:val="en-US"/>
              </w:rPr>
            </w:pPr>
            <w:r w:rsidRPr="00CE6896">
              <w:rPr>
                <w:lang w:val="en-US"/>
              </w:rPr>
              <w:t>In case you select a value for this field, you must fill the fields below, too!</w:t>
            </w:r>
          </w:p>
        </w:tc>
      </w:tr>
      <w:tr w:rsidR="00F264A2" w:rsidRPr="00502F77" w14:paraId="7EC72487" w14:textId="77777777" w:rsidTr="00921F0B">
        <w:trPr>
          <w:trHeight w:val="357"/>
        </w:trPr>
        <w:tc>
          <w:tcPr>
            <w:tcW w:w="5732" w:type="dxa"/>
            <w:tcBorders>
              <w:top w:val="single" w:sz="8" w:space="0" w:color="999999"/>
              <w:left w:val="single" w:sz="8" w:space="0" w:color="999999"/>
              <w:bottom w:val="single" w:sz="8" w:space="0" w:color="999999"/>
              <w:right w:val="single" w:sz="8" w:space="0" w:color="999999"/>
            </w:tcBorders>
          </w:tcPr>
          <w:p w14:paraId="45B39699" w14:textId="316E5A3D" w:rsidR="00F264A2" w:rsidRPr="00CE6896" w:rsidRDefault="00F264A2" w:rsidP="00732C83">
            <w:pPr>
              <w:rPr>
                <w:lang w:val="en-US"/>
              </w:rPr>
            </w:pPr>
            <w:r w:rsidRPr="00CE6896">
              <w:rPr>
                <w:rStyle w:val="SAPScreenElement"/>
                <w:lang w:val="en-US"/>
              </w:rPr>
              <w:t>National Id Card Type</w:t>
            </w:r>
            <w:r w:rsidRPr="00CE6896">
              <w:rPr>
                <w:lang w:val="en-US"/>
              </w:rPr>
              <w:t xml:space="preserve">: </w:t>
            </w:r>
            <w:commentRangeStart w:id="2861"/>
            <w:commentRangeStart w:id="2862"/>
            <w:r w:rsidRPr="00984404">
              <w:rPr>
                <w:lang w:val="en-US"/>
              </w:rPr>
              <w:t>select</w:t>
            </w:r>
            <w:r w:rsidRPr="00984404">
              <w:rPr>
                <w:rStyle w:val="SAPUserEntry"/>
                <w:lang w:val="en-US"/>
              </w:rPr>
              <w:t xml:space="preserve"> National</w:t>
            </w:r>
            <w:r w:rsidRPr="00984404">
              <w:rPr>
                <w:b/>
                <w:lang w:val="en-US"/>
              </w:rPr>
              <w:t xml:space="preserve"> </w:t>
            </w:r>
            <w:r w:rsidRPr="00984404">
              <w:rPr>
                <w:rStyle w:val="SAPUserEntry"/>
                <w:lang w:val="en-US"/>
              </w:rPr>
              <w:t>ID</w:t>
            </w:r>
            <w:r w:rsidRPr="00984404" w:rsidDel="004B4452">
              <w:rPr>
                <w:rStyle w:val="SAPUserEntry"/>
                <w:lang w:val="en-US"/>
              </w:rPr>
              <w:t xml:space="preserve"> </w:t>
            </w:r>
            <w:r w:rsidRPr="00984404">
              <w:rPr>
                <w:lang w:val="en-US"/>
              </w:rPr>
              <w:t>from drop-down</w:t>
            </w:r>
            <w:commentRangeEnd w:id="2861"/>
            <w:r>
              <w:rPr>
                <w:rStyle w:val="CommentReference"/>
              </w:rPr>
              <w:commentReference w:id="2861"/>
            </w:r>
            <w:commentRangeEnd w:id="2862"/>
            <w:r>
              <w:rPr>
                <w:rStyle w:val="CommentReference"/>
              </w:rPr>
              <w:commentReference w:id="2862"/>
            </w:r>
          </w:p>
        </w:tc>
        <w:tc>
          <w:tcPr>
            <w:tcW w:w="8550" w:type="dxa"/>
            <w:tcBorders>
              <w:top w:val="single" w:sz="8" w:space="0" w:color="999999"/>
              <w:left w:val="single" w:sz="8" w:space="0" w:color="999999"/>
              <w:bottom w:val="single" w:sz="8" w:space="0" w:color="999999"/>
              <w:right w:val="single" w:sz="8" w:space="0" w:color="999999"/>
            </w:tcBorders>
          </w:tcPr>
          <w:p w14:paraId="15A53AA2" w14:textId="77777777" w:rsidR="00F264A2" w:rsidRPr="00CE6896" w:rsidRDefault="00F264A2" w:rsidP="00732C83">
            <w:pPr>
              <w:rPr>
                <w:lang w:val="en-US"/>
              </w:rPr>
            </w:pPr>
            <w:r w:rsidRPr="00CE6896">
              <w:rPr>
                <w:lang w:val="en-US"/>
              </w:rPr>
              <w:t>The values available for selection depend on the chosen country.</w:t>
            </w:r>
          </w:p>
        </w:tc>
      </w:tr>
      <w:tr w:rsidR="00F264A2" w:rsidRPr="00502F77" w14:paraId="143A2A9C" w14:textId="77777777" w:rsidTr="00921F0B">
        <w:trPr>
          <w:trHeight w:val="357"/>
        </w:trPr>
        <w:tc>
          <w:tcPr>
            <w:tcW w:w="5732" w:type="dxa"/>
            <w:tcBorders>
              <w:top w:val="single" w:sz="8" w:space="0" w:color="999999"/>
              <w:left w:val="single" w:sz="8" w:space="0" w:color="999999"/>
              <w:bottom w:val="single" w:sz="8" w:space="0" w:color="999999"/>
              <w:right w:val="single" w:sz="8" w:space="0" w:color="999999"/>
            </w:tcBorders>
          </w:tcPr>
          <w:p w14:paraId="38D13A6A" w14:textId="77777777" w:rsidR="00F264A2" w:rsidRPr="00CE6896" w:rsidRDefault="00F264A2" w:rsidP="00732C83">
            <w:pPr>
              <w:rPr>
                <w:lang w:val="en-US"/>
              </w:rPr>
            </w:pPr>
            <w:commentRangeStart w:id="2863"/>
            <w:r w:rsidRPr="00CE6896">
              <w:rPr>
                <w:rStyle w:val="SAPScreenElement"/>
                <w:lang w:val="en-US"/>
              </w:rPr>
              <w:t>National Id</w:t>
            </w:r>
            <w:r w:rsidRPr="00CE6896">
              <w:rPr>
                <w:lang w:val="en-US"/>
              </w:rPr>
              <w:t>: enter as appropriate</w:t>
            </w:r>
            <w:commentRangeEnd w:id="2863"/>
            <w:r w:rsidR="00502F77">
              <w:rPr>
                <w:rStyle w:val="CommentReference"/>
              </w:rPr>
              <w:commentReference w:id="2863"/>
            </w:r>
          </w:p>
        </w:tc>
        <w:tc>
          <w:tcPr>
            <w:tcW w:w="8550" w:type="dxa"/>
            <w:tcBorders>
              <w:top w:val="single" w:sz="8" w:space="0" w:color="999999"/>
              <w:left w:val="single" w:sz="8" w:space="0" w:color="999999"/>
              <w:bottom w:val="single" w:sz="8" w:space="0" w:color="999999"/>
              <w:right w:val="single" w:sz="8" w:space="0" w:color="999999"/>
            </w:tcBorders>
          </w:tcPr>
          <w:p w14:paraId="4970DCBD" w14:textId="465F33C3" w:rsidR="003901BF" w:rsidRDefault="00F264A2" w:rsidP="00732C83">
            <w:pPr>
              <w:rPr>
                <w:lang w:val="en-US"/>
              </w:rPr>
            </w:pPr>
            <w:r w:rsidRPr="00CE6896">
              <w:rPr>
                <w:lang w:val="en-US"/>
              </w:rPr>
              <w:t>The format of the value is predefined</w:t>
            </w:r>
            <w:r w:rsidR="003901BF">
              <w:rPr>
                <w:lang w:val="en-US"/>
              </w:rPr>
              <w:t xml:space="preserve"> (</w:t>
            </w:r>
            <w:r w:rsidR="003901BF" w:rsidRPr="003901BF">
              <w:rPr>
                <w:rStyle w:val="SAPEmphasis"/>
                <w:lang w:val="en-US"/>
              </w:rPr>
              <w:t>1NNNNNNNNN</w:t>
            </w:r>
            <w:r w:rsidR="003901BF">
              <w:rPr>
                <w:lang w:val="en-US"/>
              </w:rPr>
              <w:t xml:space="preserve">) </w:t>
            </w:r>
            <w:r w:rsidR="003901BF" w:rsidRPr="00C51F3C">
              <w:rPr>
                <w:lang w:val="en-US"/>
              </w:rPr>
              <w:t xml:space="preserve">with </w:t>
            </w:r>
            <w:r w:rsidR="003901BF" w:rsidRPr="003901BF">
              <w:rPr>
                <w:rStyle w:val="SAPEmphasis"/>
                <w:lang w:val="en-US"/>
              </w:rPr>
              <w:t>N</w:t>
            </w:r>
            <w:r w:rsidR="003901BF">
              <w:rPr>
                <w:lang w:val="en-US"/>
              </w:rPr>
              <w:t xml:space="preserve"> representing a number.</w:t>
            </w:r>
          </w:p>
          <w:p w14:paraId="4DBAD996" w14:textId="679466C7" w:rsidR="00F264A2" w:rsidRPr="00CE6896" w:rsidRDefault="00F264A2" w:rsidP="00732C83">
            <w:pPr>
              <w:rPr>
                <w:lang w:val="en-US"/>
              </w:rPr>
            </w:pPr>
            <w:commentRangeStart w:id="2864"/>
            <w:commentRangeStart w:id="2865"/>
            <w:r w:rsidRPr="00C71605">
              <w:rPr>
                <w:lang w:val="en-US"/>
                <w:rPrChange w:id="2866" w:author="Author" w:date="2018-02-22T10:57:00Z">
                  <w:rPr>
                    <w:highlight w:val="yellow"/>
                    <w:lang w:val="en-US"/>
                  </w:rPr>
                </w:rPrChange>
              </w:rPr>
              <w:lastRenderedPageBreak/>
              <w:t>The entered value will be validated</w:t>
            </w:r>
            <w:ins w:id="2867" w:author="Author" w:date="2018-03-06T16:33:00Z">
              <w:r w:rsidR="00502F77">
                <w:rPr>
                  <w:lang w:val="en-US"/>
                </w:rPr>
                <w:t xml:space="preserve"> </w:t>
              </w:r>
              <w:r w:rsidR="00502F77" w:rsidRPr="00502F77">
                <w:rPr>
                  <w:lang w:val="en-US"/>
                </w:rPr>
                <w:t>through Modulo 10 algorithm</w:t>
              </w:r>
              <w:r w:rsidR="00502F77">
                <w:rPr>
                  <w:lang w:val="en-US"/>
                </w:rPr>
                <w:t>,</w:t>
              </w:r>
            </w:ins>
            <w:r w:rsidRPr="00C71605">
              <w:rPr>
                <w:lang w:val="en-US"/>
                <w:rPrChange w:id="2868" w:author="Author" w:date="2018-02-22T10:57:00Z">
                  <w:rPr>
                    <w:highlight w:val="yellow"/>
                    <w:lang w:val="en-US"/>
                  </w:rPr>
                </w:rPrChange>
              </w:rPr>
              <w:t xml:space="preserve"> and, if not correct, an appropriate error message will be issued.</w:t>
            </w:r>
            <w:commentRangeEnd w:id="2864"/>
            <w:r w:rsidR="003901BF" w:rsidRPr="00D90D0A">
              <w:rPr>
                <w:rStyle w:val="CommentReference"/>
              </w:rPr>
              <w:commentReference w:id="2864"/>
            </w:r>
            <w:commentRangeEnd w:id="2865"/>
            <w:r w:rsidR="007A2E10" w:rsidRPr="00C71605">
              <w:rPr>
                <w:rStyle w:val="CommentReference"/>
              </w:rPr>
              <w:commentReference w:id="2865"/>
            </w:r>
          </w:p>
        </w:tc>
      </w:tr>
      <w:tr w:rsidR="00F264A2" w:rsidRPr="00502F77" w14:paraId="70BAC5B4" w14:textId="77777777" w:rsidTr="00921F0B">
        <w:trPr>
          <w:trHeight w:val="357"/>
        </w:trPr>
        <w:tc>
          <w:tcPr>
            <w:tcW w:w="5732" w:type="dxa"/>
            <w:tcBorders>
              <w:top w:val="single" w:sz="8" w:space="0" w:color="999999"/>
              <w:left w:val="single" w:sz="8" w:space="0" w:color="999999"/>
              <w:bottom w:val="single" w:sz="8" w:space="0" w:color="999999"/>
              <w:right w:val="single" w:sz="8" w:space="0" w:color="999999"/>
            </w:tcBorders>
          </w:tcPr>
          <w:p w14:paraId="1681515B" w14:textId="77777777" w:rsidR="00F264A2" w:rsidRPr="00CE6896" w:rsidRDefault="00F264A2" w:rsidP="00732C83">
            <w:pPr>
              <w:rPr>
                <w:lang w:val="en-US"/>
              </w:rPr>
            </w:pPr>
            <w:r w:rsidRPr="00CE6896">
              <w:rPr>
                <w:rStyle w:val="SAPScreenElement"/>
                <w:lang w:val="en-US"/>
              </w:rPr>
              <w:lastRenderedPageBreak/>
              <w:t xml:space="preserve">Is Primary: </w:t>
            </w:r>
            <w:r w:rsidRPr="00CE6896">
              <w:rPr>
                <w:lang w:val="en-US"/>
              </w:rPr>
              <w:t>select</w:t>
            </w:r>
            <w:r w:rsidRPr="00CE6896">
              <w:rPr>
                <w:rStyle w:val="SAPUserEntry"/>
                <w:lang w:val="en-US"/>
              </w:rPr>
              <w:t xml:space="preserve"> Yes </w:t>
            </w:r>
            <w:r w:rsidRPr="00CE6896">
              <w:rPr>
                <w:lang w:val="en-US"/>
              </w:rPr>
              <w:t>from drop-down</w:t>
            </w:r>
          </w:p>
        </w:tc>
        <w:tc>
          <w:tcPr>
            <w:tcW w:w="8550" w:type="dxa"/>
            <w:tcBorders>
              <w:top w:val="single" w:sz="8" w:space="0" w:color="999999"/>
              <w:left w:val="single" w:sz="8" w:space="0" w:color="999999"/>
              <w:bottom w:val="single" w:sz="8" w:space="0" w:color="999999"/>
              <w:right w:val="single" w:sz="8" w:space="0" w:color="999999"/>
            </w:tcBorders>
          </w:tcPr>
          <w:p w14:paraId="7A1AC9C0" w14:textId="77777777" w:rsidR="00F264A2" w:rsidRPr="00CE6896" w:rsidRDefault="00F264A2" w:rsidP="00732C83">
            <w:pPr>
              <w:rPr>
                <w:lang w:val="en-US"/>
              </w:rPr>
            </w:pPr>
          </w:p>
        </w:tc>
      </w:tr>
    </w:tbl>
    <w:p w14:paraId="34003D73" w14:textId="1517195D" w:rsidR="00F264A2" w:rsidRPr="00AE1E45" w:rsidRDefault="00F264A2" w:rsidP="00F264A2">
      <w:pPr>
        <w:pStyle w:val="Heading3"/>
        <w:spacing w:before="240" w:after="120"/>
        <w:rPr>
          <w:lang w:val="en-US"/>
        </w:rPr>
      </w:pPr>
      <w:bookmarkStart w:id="2869" w:name="_Toc507062708"/>
      <w:r>
        <w:rPr>
          <w:lang w:val="en-US"/>
        </w:rPr>
        <w:t>United States</w:t>
      </w:r>
      <w:r w:rsidRPr="00AE1E45">
        <w:rPr>
          <w:lang w:val="en-US"/>
        </w:rPr>
        <w:t xml:space="preserve"> (</w:t>
      </w:r>
      <w:r>
        <w:rPr>
          <w:lang w:val="en-US"/>
        </w:rPr>
        <w:t>U</w:t>
      </w:r>
      <w:r w:rsidRPr="00AE1E45">
        <w:rPr>
          <w:lang w:val="en-US"/>
        </w:rPr>
        <w:t>S)</w:t>
      </w:r>
      <w:bookmarkEnd w:id="2869"/>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812"/>
        <w:gridCol w:w="7470"/>
      </w:tblGrid>
      <w:tr w:rsidR="00F264A2" w:rsidRPr="002326C1" w14:paraId="042694CE" w14:textId="77777777" w:rsidTr="00921F0B">
        <w:trPr>
          <w:trHeight w:val="432"/>
          <w:tblHeader/>
        </w:trPr>
        <w:tc>
          <w:tcPr>
            <w:tcW w:w="6812" w:type="dxa"/>
            <w:tcBorders>
              <w:top w:val="single" w:sz="8" w:space="0" w:color="999999"/>
              <w:left w:val="single" w:sz="8" w:space="0" w:color="999999"/>
              <w:bottom w:val="single" w:sz="8" w:space="0" w:color="999999"/>
              <w:right w:val="single" w:sz="8" w:space="0" w:color="999999"/>
            </w:tcBorders>
            <w:shd w:val="clear" w:color="auto" w:fill="999999"/>
            <w:hideMark/>
          </w:tcPr>
          <w:p w14:paraId="0842393A" w14:textId="77777777" w:rsidR="00F264A2" w:rsidRPr="002326C1" w:rsidRDefault="00F264A2" w:rsidP="00732C83">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470" w:type="dxa"/>
            <w:tcBorders>
              <w:top w:val="single" w:sz="8" w:space="0" w:color="999999"/>
              <w:left w:val="single" w:sz="8" w:space="0" w:color="999999"/>
              <w:bottom w:val="single" w:sz="8" w:space="0" w:color="999999"/>
              <w:right w:val="single" w:sz="8" w:space="0" w:color="999999"/>
            </w:tcBorders>
            <w:shd w:val="clear" w:color="auto" w:fill="999999"/>
            <w:hideMark/>
          </w:tcPr>
          <w:p w14:paraId="6F9A0E61" w14:textId="77777777" w:rsidR="00F264A2" w:rsidRPr="002326C1" w:rsidRDefault="00F264A2" w:rsidP="00732C83">
            <w:pPr>
              <w:pStyle w:val="SAPTableHeader"/>
              <w:rPr>
                <w:lang w:val="en-US"/>
              </w:rPr>
            </w:pPr>
            <w:r w:rsidRPr="002326C1">
              <w:rPr>
                <w:lang w:val="en-US"/>
              </w:rPr>
              <w:t>Additional Information</w:t>
            </w:r>
          </w:p>
        </w:tc>
      </w:tr>
      <w:tr w:rsidR="00F264A2" w:rsidRPr="00502F77" w14:paraId="67938DE7" w14:textId="77777777" w:rsidTr="00921F0B">
        <w:trPr>
          <w:trHeight w:val="360"/>
        </w:trPr>
        <w:tc>
          <w:tcPr>
            <w:tcW w:w="6812" w:type="dxa"/>
            <w:tcBorders>
              <w:top w:val="single" w:sz="8" w:space="0" w:color="999999"/>
              <w:left w:val="single" w:sz="8" w:space="0" w:color="999999"/>
              <w:bottom w:val="single" w:sz="8" w:space="0" w:color="999999"/>
              <w:right w:val="single" w:sz="8" w:space="0" w:color="999999"/>
            </w:tcBorders>
          </w:tcPr>
          <w:p w14:paraId="57275629" w14:textId="78C481B3" w:rsidR="00F264A2" w:rsidRPr="00CE6896" w:rsidRDefault="00F264A2" w:rsidP="00732C83">
            <w:pPr>
              <w:rPr>
                <w:lang w:val="en-US"/>
              </w:rPr>
            </w:pPr>
            <w:r w:rsidRPr="00CE6896">
              <w:rPr>
                <w:rStyle w:val="SAPScreenElement"/>
                <w:lang w:val="en-US"/>
              </w:rPr>
              <w:t xml:space="preserve">Country: </w:t>
            </w:r>
            <w:r w:rsidRPr="002326C1">
              <w:rPr>
                <w:lang w:val="en-US"/>
              </w:rPr>
              <w:t>select</w:t>
            </w:r>
            <w:r w:rsidRPr="002326C1">
              <w:rPr>
                <w:rStyle w:val="SAPUserEntry"/>
                <w:lang w:val="en-US"/>
              </w:rPr>
              <w:t xml:space="preserve"> United States </w:t>
            </w:r>
            <w:r w:rsidRPr="002326C1">
              <w:rPr>
                <w:lang w:val="en-US"/>
              </w:rPr>
              <w:t>from drop-down</w:t>
            </w:r>
          </w:p>
        </w:tc>
        <w:tc>
          <w:tcPr>
            <w:tcW w:w="7470" w:type="dxa"/>
            <w:tcBorders>
              <w:top w:val="single" w:sz="8" w:space="0" w:color="999999"/>
              <w:left w:val="single" w:sz="8" w:space="0" w:color="999999"/>
              <w:bottom w:val="single" w:sz="8" w:space="0" w:color="999999"/>
              <w:right w:val="single" w:sz="8" w:space="0" w:color="999999"/>
            </w:tcBorders>
          </w:tcPr>
          <w:p w14:paraId="1B214CFF" w14:textId="77777777" w:rsidR="00F264A2" w:rsidRPr="00CE6896" w:rsidRDefault="00F264A2" w:rsidP="00732C83">
            <w:pPr>
              <w:rPr>
                <w:lang w:val="en-US"/>
              </w:rPr>
            </w:pPr>
            <w:r w:rsidRPr="00CE6896">
              <w:rPr>
                <w:lang w:val="en-US"/>
              </w:rPr>
              <w:t>In case you select a value for this field, you must fill the fields below, too!</w:t>
            </w:r>
          </w:p>
        </w:tc>
      </w:tr>
      <w:tr w:rsidR="00F264A2" w:rsidRPr="00502F77" w14:paraId="59BD1741" w14:textId="77777777" w:rsidTr="00921F0B">
        <w:trPr>
          <w:trHeight w:val="357"/>
        </w:trPr>
        <w:tc>
          <w:tcPr>
            <w:tcW w:w="6812" w:type="dxa"/>
            <w:tcBorders>
              <w:top w:val="single" w:sz="8" w:space="0" w:color="999999"/>
              <w:left w:val="single" w:sz="8" w:space="0" w:color="999999"/>
              <w:bottom w:val="single" w:sz="8" w:space="0" w:color="999999"/>
              <w:right w:val="single" w:sz="8" w:space="0" w:color="999999"/>
            </w:tcBorders>
          </w:tcPr>
          <w:p w14:paraId="22B7CAC2" w14:textId="6AAD8BE3" w:rsidR="00F264A2" w:rsidRPr="00CE6896" w:rsidRDefault="00F264A2" w:rsidP="00732C83">
            <w:pPr>
              <w:rPr>
                <w:lang w:val="en-US"/>
              </w:rPr>
            </w:pPr>
            <w:r w:rsidRPr="00CE6896">
              <w:rPr>
                <w:rStyle w:val="SAPScreenElement"/>
                <w:lang w:val="en-US"/>
              </w:rPr>
              <w:t>National Id Card Type</w:t>
            </w:r>
            <w:r w:rsidRPr="00CE6896">
              <w:rPr>
                <w:lang w:val="en-US"/>
              </w:rPr>
              <w:t xml:space="preserve">: </w:t>
            </w:r>
            <w:r w:rsidRPr="002326C1">
              <w:rPr>
                <w:lang w:val="en-US"/>
              </w:rPr>
              <w:t>select</w:t>
            </w:r>
            <w:r w:rsidRPr="002326C1">
              <w:rPr>
                <w:rStyle w:val="SAPUserEntry"/>
                <w:lang w:val="en-US"/>
              </w:rPr>
              <w:t xml:space="preserve"> Social Security Number </w:t>
            </w:r>
            <w:r w:rsidRPr="002326C1">
              <w:rPr>
                <w:lang w:val="en-US"/>
              </w:rPr>
              <w:t>from drop-down</w:t>
            </w:r>
          </w:p>
        </w:tc>
        <w:tc>
          <w:tcPr>
            <w:tcW w:w="7470" w:type="dxa"/>
            <w:tcBorders>
              <w:top w:val="single" w:sz="8" w:space="0" w:color="999999"/>
              <w:left w:val="single" w:sz="8" w:space="0" w:color="999999"/>
              <w:bottom w:val="single" w:sz="8" w:space="0" w:color="999999"/>
              <w:right w:val="single" w:sz="8" w:space="0" w:color="999999"/>
            </w:tcBorders>
          </w:tcPr>
          <w:p w14:paraId="7FEA4745" w14:textId="77777777" w:rsidR="00F264A2" w:rsidRPr="00CE6896" w:rsidRDefault="00F264A2" w:rsidP="00732C83">
            <w:pPr>
              <w:rPr>
                <w:lang w:val="en-US"/>
              </w:rPr>
            </w:pPr>
            <w:r w:rsidRPr="00CE6896">
              <w:rPr>
                <w:lang w:val="en-US"/>
              </w:rPr>
              <w:t>The values available for selection depend on the chosen country.</w:t>
            </w:r>
          </w:p>
        </w:tc>
      </w:tr>
      <w:tr w:rsidR="00F264A2" w:rsidRPr="00502F77" w14:paraId="6FB1C123" w14:textId="77777777" w:rsidTr="00921F0B">
        <w:trPr>
          <w:trHeight w:val="357"/>
        </w:trPr>
        <w:tc>
          <w:tcPr>
            <w:tcW w:w="6812" w:type="dxa"/>
            <w:tcBorders>
              <w:top w:val="single" w:sz="8" w:space="0" w:color="999999"/>
              <w:left w:val="single" w:sz="8" w:space="0" w:color="999999"/>
              <w:bottom w:val="single" w:sz="8" w:space="0" w:color="999999"/>
              <w:right w:val="single" w:sz="8" w:space="0" w:color="999999"/>
            </w:tcBorders>
          </w:tcPr>
          <w:p w14:paraId="4631F5C0" w14:textId="77777777" w:rsidR="00F264A2" w:rsidRPr="00CE6896" w:rsidRDefault="00F264A2" w:rsidP="00732C83">
            <w:pPr>
              <w:rPr>
                <w:lang w:val="en-US"/>
              </w:rPr>
            </w:pPr>
            <w:r w:rsidRPr="00CE6896">
              <w:rPr>
                <w:rStyle w:val="SAPScreenElement"/>
                <w:lang w:val="en-US"/>
              </w:rPr>
              <w:t>National Id</w:t>
            </w:r>
            <w:r w:rsidRPr="00CE6896">
              <w:rPr>
                <w:lang w:val="en-US"/>
              </w:rPr>
              <w:t>: enter as appropriate</w:t>
            </w:r>
          </w:p>
        </w:tc>
        <w:tc>
          <w:tcPr>
            <w:tcW w:w="7470" w:type="dxa"/>
            <w:tcBorders>
              <w:top w:val="single" w:sz="8" w:space="0" w:color="999999"/>
              <w:left w:val="single" w:sz="8" w:space="0" w:color="999999"/>
              <w:bottom w:val="single" w:sz="8" w:space="0" w:color="999999"/>
              <w:right w:val="single" w:sz="8" w:space="0" w:color="999999"/>
            </w:tcBorders>
          </w:tcPr>
          <w:p w14:paraId="2AFC27C0" w14:textId="77777777" w:rsidR="00F264A2" w:rsidRDefault="00F264A2" w:rsidP="00732C83">
            <w:pPr>
              <w:rPr>
                <w:lang w:val="en-US"/>
              </w:rPr>
            </w:pPr>
            <w:commentRangeStart w:id="2870"/>
            <w:r w:rsidRPr="00CE6896">
              <w:rPr>
                <w:lang w:val="en-US"/>
              </w:rPr>
              <w:t>The format of the value is predefined</w:t>
            </w:r>
            <w:r w:rsidR="003901BF">
              <w:rPr>
                <w:lang w:val="en-US"/>
              </w:rPr>
              <w:t xml:space="preserve"> (</w:t>
            </w:r>
            <w:r w:rsidR="003901BF" w:rsidRPr="003901BF">
              <w:rPr>
                <w:rStyle w:val="SAPEmphasis"/>
                <w:lang w:val="en-US"/>
              </w:rPr>
              <w:t>NNN-NN-NNNN</w:t>
            </w:r>
            <w:r w:rsidR="003901BF">
              <w:rPr>
                <w:lang w:val="en-US"/>
              </w:rPr>
              <w:t>) and consists of numbers only</w:t>
            </w:r>
            <w:r w:rsidRPr="00CE6896">
              <w:rPr>
                <w:lang w:val="en-US"/>
              </w:rPr>
              <w:t>.</w:t>
            </w:r>
          </w:p>
          <w:p w14:paraId="0E2AA892" w14:textId="3C6FB3EB" w:rsidR="00136620" w:rsidRDefault="00136620" w:rsidP="00136620">
            <w:pPr>
              <w:rPr>
                <w:lang w:val="en-US"/>
              </w:rPr>
            </w:pPr>
            <w:r w:rsidRPr="00C51F3C">
              <w:rPr>
                <w:lang w:val="en-US"/>
              </w:rPr>
              <w:t>The entered value will be validated</w:t>
            </w:r>
            <w:r>
              <w:rPr>
                <w:lang w:val="en-US"/>
              </w:rPr>
              <w:t>. If any of</w:t>
            </w:r>
            <w:r w:rsidRPr="00C51F3C">
              <w:rPr>
                <w:lang w:val="en-US"/>
              </w:rPr>
              <w:t xml:space="preserve"> </w:t>
            </w:r>
            <w:r>
              <w:rPr>
                <w:lang w:val="en-US"/>
              </w:rPr>
              <w:t xml:space="preserve">below mentioned </w:t>
            </w:r>
            <w:r w:rsidRPr="00136620">
              <w:rPr>
                <w:lang w:val="en-US"/>
              </w:rPr>
              <w:t xml:space="preserve">conditions </w:t>
            </w:r>
            <w:r>
              <w:rPr>
                <w:lang w:val="en-US"/>
              </w:rPr>
              <w:t>are</w:t>
            </w:r>
            <w:r w:rsidRPr="00136620">
              <w:rPr>
                <w:lang w:val="en-US"/>
              </w:rPr>
              <w:t xml:space="preserve"> true: </w:t>
            </w:r>
          </w:p>
          <w:p w14:paraId="25757C42" w14:textId="0EEB7566" w:rsidR="00136620" w:rsidRDefault="00136620" w:rsidP="00136620">
            <w:pPr>
              <w:pStyle w:val="ListParagraph"/>
              <w:numPr>
                <w:ilvl w:val="0"/>
                <w:numId w:val="47"/>
              </w:numPr>
              <w:ind w:left="256" w:hanging="256"/>
              <w:rPr>
                <w:lang w:val="en-US"/>
              </w:rPr>
            </w:pPr>
            <w:r w:rsidRPr="00136620">
              <w:rPr>
                <w:lang w:val="en-US"/>
              </w:rPr>
              <w:t xml:space="preserve">the first part </w:t>
            </w:r>
            <w:r>
              <w:rPr>
                <w:lang w:val="en-US"/>
              </w:rPr>
              <w:t>is 000 or 666,</w:t>
            </w:r>
          </w:p>
          <w:p w14:paraId="22AEB1F4" w14:textId="143EF81A" w:rsidR="00136620" w:rsidRDefault="00136620" w:rsidP="00136620">
            <w:pPr>
              <w:pStyle w:val="ListParagraph"/>
              <w:numPr>
                <w:ilvl w:val="0"/>
                <w:numId w:val="47"/>
              </w:numPr>
              <w:ind w:left="256" w:hanging="256"/>
              <w:rPr>
                <w:lang w:val="en-US"/>
              </w:rPr>
            </w:pPr>
            <w:r w:rsidRPr="00136620">
              <w:rPr>
                <w:lang w:val="en-US"/>
              </w:rPr>
              <w:t xml:space="preserve">the second part </w:t>
            </w:r>
            <w:r>
              <w:rPr>
                <w:lang w:val="en-US"/>
              </w:rPr>
              <w:t>is 00,</w:t>
            </w:r>
          </w:p>
          <w:p w14:paraId="5FB07B86" w14:textId="1CC1831E" w:rsidR="00136620" w:rsidRDefault="00136620" w:rsidP="00136620">
            <w:pPr>
              <w:pStyle w:val="ListParagraph"/>
              <w:numPr>
                <w:ilvl w:val="0"/>
                <w:numId w:val="47"/>
              </w:numPr>
              <w:ind w:left="256" w:hanging="256"/>
              <w:rPr>
                <w:lang w:val="en-US"/>
              </w:rPr>
            </w:pPr>
            <w:r w:rsidRPr="00136620">
              <w:rPr>
                <w:lang w:val="en-US"/>
              </w:rPr>
              <w:t>the third part is 0000</w:t>
            </w:r>
            <w:r>
              <w:rPr>
                <w:lang w:val="en-US"/>
              </w:rPr>
              <w:t>,</w:t>
            </w:r>
            <w:r w:rsidRPr="00136620">
              <w:rPr>
                <w:lang w:val="en-US"/>
              </w:rPr>
              <w:t xml:space="preserve"> </w:t>
            </w:r>
          </w:p>
          <w:p w14:paraId="05AD9820" w14:textId="4CAA742E" w:rsidR="00136620" w:rsidRPr="00CE6896" w:rsidRDefault="00136620" w:rsidP="00136620">
            <w:pPr>
              <w:rPr>
                <w:lang w:val="en-US"/>
              </w:rPr>
            </w:pPr>
            <w:r>
              <w:rPr>
                <w:lang w:val="en-US"/>
              </w:rPr>
              <w:t>the system issues</w:t>
            </w:r>
            <w:r w:rsidRPr="00136620">
              <w:rPr>
                <w:lang w:val="en-US"/>
              </w:rPr>
              <w:t xml:space="preserve"> </w:t>
            </w:r>
            <w:r w:rsidRPr="00C51F3C">
              <w:rPr>
                <w:lang w:val="en-US"/>
              </w:rPr>
              <w:t>an appropriate error message.</w:t>
            </w:r>
            <w:commentRangeEnd w:id="2870"/>
            <w:r w:rsidR="00522CC9">
              <w:rPr>
                <w:rStyle w:val="CommentReference"/>
              </w:rPr>
              <w:commentReference w:id="2870"/>
            </w:r>
          </w:p>
        </w:tc>
      </w:tr>
      <w:tr w:rsidR="00F264A2" w:rsidRPr="00502F77" w14:paraId="38121A48" w14:textId="77777777" w:rsidTr="00921F0B">
        <w:trPr>
          <w:trHeight w:val="357"/>
        </w:trPr>
        <w:tc>
          <w:tcPr>
            <w:tcW w:w="6812" w:type="dxa"/>
            <w:tcBorders>
              <w:top w:val="single" w:sz="8" w:space="0" w:color="999999"/>
              <w:left w:val="single" w:sz="8" w:space="0" w:color="999999"/>
              <w:bottom w:val="single" w:sz="8" w:space="0" w:color="999999"/>
              <w:right w:val="single" w:sz="8" w:space="0" w:color="999999"/>
            </w:tcBorders>
          </w:tcPr>
          <w:p w14:paraId="114B60CA" w14:textId="77777777" w:rsidR="00F264A2" w:rsidRPr="00CE6896" w:rsidRDefault="00F264A2" w:rsidP="00732C83">
            <w:pPr>
              <w:rPr>
                <w:lang w:val="en-US"/>
              </w:rPr>
            </w:pPr>
            <w:r w:rsidRPr="00CE6896">
              <w:rPr>
                <w:rStyle w:val="SAPScreenElement"/>
                <w:lang w:val="en-US"/>
              </w:rPr>
              <w:t xml:space="preserve">Is Primary: </w:t>
            </w:r>
            <w:r w:rsidRPr="00CE6896">
              <w:rPr>
                <w:lang w:val="en-US"/>
              </w:rPr>
              <w:t>select</w:t>
            </w:r>
            <w:r w:rsidRPr="00CE6896">
              <w:rPr>
                <w:rStyle w:val="SAPUserEntry"/>
                <w:lang w:val="en-US"/>
              </w:rPr>
              <w:t xml:space="preserve"> Yes </w:t>
            </w:r>
            <w:r w:rsidRPr="00CE6896">
              <w:rPr>
                <w:lang w:val="en-US"/>
              </w:rPr>
              <w:t>from drop-down</w:t>
            </w:r>
          </w:p>
        </w:tc>
        <w:tc>
          <w:tcPr>
            <w:tcW w:w="7470" w:type="dxa"/>
            <w:tcBorders>
              <w:top w:val="single" w:sz="8" w:space="0" w:color="999999"/>
              <w:left w:val="single" w:sz="8" w:space="0" w:color="999999"/>
              <w:bottom w:val="single" w:sz="8" w:space="0" w:color="999999"/>
              <w:right w:val="single" w:sz="8" w:space="0" w:color="999999"/>
            </w:tcBorders>
          </w:tcPr>
          <w:p w14:paraId="13CCEFA4" w14:textId="77777777" w:rsidR="00F264A2" w:rsidRPr="00CE6896" w:rsidRDefault="00F264A2" w:rsidP="00732C83">
            <w:pPr>
              <w:rPr>
                <w:lang w:val="en-US"/>
              </w:rPr>
            </w:pPr>
          </w:p>
        </w:tc>
      </w:tr>
    </w:tbl>
    <w:p w14:paraId="1E351084" w14:textId="2A2C4D73" w:rsidR="0000527E" w:rsidRPr="00AE1E45" w:rsidRDefault="0000527E" w:rsidP="0000527E">
      <w:pPr>
        <w:pStyle w:val="Heading2"/>
        <w:rPr>
          <w:lang w:val="en-US"/>
        </w:rPr>
      </w:pPr>
      <w:bookmarkStart w:id="2871" w:name="_Global_Information_2"/>
      <w:bookmarkStart w:id="2872" w:name="_Toc507062709"/>
      <w:bookmarkEnd w:id="2871"/>
      <w:r w:rsidRPr="00AE1E45">
        <w:rPr>
          <w:lang w:val="en-US"/>
        </w:rPr>
        <w:t>Global Information</w:t>
      </w:r>
      <w:bookmarkEnd w:id="2872"/>
    </w:p>
    <w:p w14:paraId="473BBB6E" w14:textId="424118AF" w:rsidR="00EE0F61" w:rsidRPr="00AE1E45" w:rsidRDefault="00EE0F61" w:rsidP="00EE0F61">
      <w:pPr>
        <w:pStyle w:val="Heading3"/>
        <w:spacing w:before="240" w:after="120"/>
        <w:rPr>
          <w:lang w:val="en-US"/>
        </w:rPr>
      </w:pPr>
      <w:bookmarkStart w:id="2873" w:name="_Toc507062710"/>
      <w:commentRangeStart w:id="2874"/>
      <w:r w:rsidRPr="00AE1E45">
        <w:rPr>
          <w:lang w:val="en-US"/>
        </w:rPr>
        <w:t>United Arab Emirates</w:t>
      </w:r>
      <w:r w:rsidR="005331F5" w:rsidRPr="00AE1E45">
        <w:rPr>
          <w:lang w:val="en-US"/>
        </w:rPr>
        <w:t xml:space="preserve"> (AE)</w:t>
      </w:r>
      <w:commentRangeEnd w:id="2874"/>
      <w:r w:rsidR="00E87B01">
        <w:rPr>
          <w:rStyle w:val="CommentReference"/>
          <w:rFonts w:ascii="BentonSans Book" w:eastAsia="MS Mincho" w:hAnsi="BentonSans Book"/>
          <w:bCs w:val="0"/>
          <w:color w:val="auto"/>
        </w:rPr>
        <w:commentReference w:id="2874"/>
      </w:r>
      <w:bookmarkEnd w:id="2873"/>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02"/>
        <w:gridCol w:w="7380"/>
      </w:tblGrid>
      <w:tr w:rsidR="00EE0F61" w:rsidRPr="002326C1" w14:paraId="46B7BFD4" w14:textId="77777777" w:rsidTr="00EE0F61">
        <w:trPr>
          <w:trHeight w:val="432"/>
          <w:tblHeader/>
        </w:trPr>
        <w:tc>
          <w:tcPr>
            <w:tcW w:w="6902" w:type="dxa"/>
            <w:tcBorders>
              <w:top w:val="single" w:sz="8" w:space="0" w:color="999999"/>
              <w:left w:val="single" w:sz="8" w:space="0" w:color="999999"/>
              <w:bottom w:val="single" w:sz="8" w:space="0" w:color="999999"/>
              <w:right w:val="single" w:sz="8" w:space="0" w:color="999999"/>
            </w:tcBorders>
            <w:shd w:val="clear" w:color="auto" w:fill="999999"/>
            <w:hideMark/>
          </w:tcPr>
          <w:p w14:paraId="7DC13D00" w14:textId="77777777" w:rsidR="00EE0F61" w:rsidRPr="002326C1" w:rsidRDefault="00EE0F61" w:rsidP="00B41010">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380" w:type="dxa"/>
            <w:tcBorders>
              <w:top w:val="single" w:sz="8" w:space="0" w:color="999999"/>
              <w:left w:val="single" w:sz="8" w:space="0" w:color="999999"/>
              <w:bottom w:val="single" w:sz="8" w:space="0" w:color="999999"/>
              <w:right w:val="single" w:sz="8" w:space="0" w:color="999999"/>
            </w:tcBorders>
            <w:shd w:val="clear" w:color="auto" w:fill="999999"/>
            <w:hideMark/>
          </w:tcPr>
          <w:p w14:paraId="794E2A40" w14:textId="77777777" w:rsidR="00EE0F61" w:rsidRPr="002326C1" w:rsidRDefault="00EE0F61" w:rsidP="00B41010">
            <w:pPr>
              <w:pStyle w:val="SAPTableHeader"/>
              <w:rPr>
                <w:lang w:val="en-US"/>
              </w:rPr>
            </w:pPr>
            <w:r w:rsidRPr="002326C1">
              <w:rPr>
                <w:lang w:val="en-US"/>
              </w:rPr>
              <w:t>Additional Information</w:t>
            </w:r>
          </w:p>
        </w:tc>
      </w:tr>
      <w:tr w:rsidR="00EE0F61" w:rsidRPr="00502F77" w14:paraId="0A965F6A" w14:textId="77777777" w:rsidTr="00EE0F61">
        <w:trPr>
          <w:trHeight w:val="360"/>
        </w:trPr>
        <w:tc>
          <w:tcPr>
            <w:tcW w:w="6902" w:type="dxa"/>
            <w:tcBorders>
              <w:top w:val="single" w:sz="8" w:space="0" w:color="999999"/>
              <w:left w:val="single" w:sz="8" w:space="0" w:color="999999"/>
              <w:bottom w:val="single" w:sz="8" w:space="0" w:color="999999"/>
              <w:right w:val="single" w:sz="8" w:space="0" w:color="999999"/>
            </w:tcBorders>
          </w:tcPr>
          <w:p w14:paraId="1246F51F" w14:textId="5F6D07E9" w:rsidR="00EE0F61" w:rsidRPr="002326C1" w:rsidRDefault="00EE0F61" w:rsidP="00EE0F61">
            <w:pPr>
              <w:rPr>
                <w:lang w:val="en-US"/>
              </w:rPr>
            </w:pPr>
            <w:r w:rsidRPr="00BE273A">
              <w:rPr>
                <w:rStyle w:val="SAPScreenElement"/>
                <w:lang w:val="en-US"/>
              </w:rPr>
              <w:t xml:space="preserve">Religion: </w:t>
            </w:r>
            <w:r w:rsidRPr="00BE273A">
              <w:rPr>
                <w:lang w:val="en-US"/>
              </w:rPr>
              <w:t>select from drop-down</w:t>
            </w:r>
          </w:p>
        </w:tc>
        <w:tc>
          <w:tcPr>
            <w:tcW w:w="7380" w:type="dxa"/>
            <w:tcBorders>
              <w:top w:val="single" w:sz="8" w:space="0" w:color="999999"/>
              <w:left w:val="single" w:sz="8" w:space="0" w:color="999999"/>
              <w:bottom w:val="single" w:sz="8" w:space="0" w:color="999999"/>
              <w:right w:val="single" w:sz="8" w:space="0" w:color="999999"/>
            </w:tcBorders>
          </w:tcPr>
          <w:p w14:paraId="47365637" w14:textId="77777777" w:rsidR="00EE0F61" w:rsidRPr="002326C1" w:rsidRDefault="00EE0F61" w:rsidP="00EE0F61">
            <w:pPr>
              <w:rPr>
                <w:lang w:val="en-US"/>
              </w:rPr>
            </w:pPr>
          </w:p>
        </w:tc>
      </w:tr>
      <w:tr w:rsidR="00EE0F61" w:rsidRPr="00502F77" w14:paraId="386712A8" w14:textId="77777777" w:rsidTr="00EE0F61">
        <w:trPr>
          <w:trHeight w:val="357"/>
        </w:trPr>
        <w:tc>
          <w:tcPr>
            <w:tcW w:w="6902" w:type="dxa"/>
            <w:tcBorders>
              <w:top w:val="single" w:sz="8" w:space="0" w:color="999999"/>
              <w:left w:val="single" w:sz="8" w:space="0" w:color="999999"/>
              <w:bottom w:val="single" w:sz="8" w:space="0" w:color="999999"/>
              <w:right w:val="single" w:sz="8" w:space="0" w:color="999999"/>
            </w:tcBorders>
          </w:tcPr>
          <w:p w14:paraId="45D71A68" w14:textId="74D55BEB" w:rsidR="00EE0F61" w:rsidRPr="002326C1" w:rsidRDefault="00EE0F61" w:rsidP="00EE0F61">
            <w:pPr>
              <w:rPr>
                <w:lang w:val="en-US"/>
              </w:rPr>
            </w:pPr>
            <w:r w:rsidRPr="00BE273A">
              <w:rPr>
                <w:rStyle w:val="SAPScreenElement"/>
                <w:lang w:val="en-US"/>
              </w:rPr>
              <w:t xml:space="preserve">WPS Code (Code on Labor Card): </w:t>
            </w:r>
            <w:r w:rsidRPr="00BE273A">
              <w:rPr>
                <w:lang w:val="en-US"/>
              </w:rPr>
              <w:t>enter as appropriate</w:t>
            </w:r>
          </w:p>
        </w:tc>
        <w:tc>
          <w:tcPr>
            <w:tcW w:w="7380" w:type="dxa"/>
            <w:tcBorders>
              <w:top w:val="single" w:sz="8" w:space="0" w:color="999999"/>
              <w:left w:val="single" w:sz="8" w:space="0" w:color="999999"/>
              <w:bottom w:val="single" w:sz="8" w:space="0" w:color="999999"/>
              <w:right w:val="single" w:sz="8" w:space="0" w:color="999999"/>
            </w:tcBorders>
          </w:tcPr>
          <w:p w14:paraId="681CEAC2" w14:textId="38344440" w:rsidR="00EE0F61" w:rsidRPr="002326C1" w:rsidRDefault="00EE0F61" w:rsidP="00EE0F61">
            <w:pPr>
              <w:rPr>
                <w:lang w:val="en-US"/>
              </w:rPr>
            </w:pPr>
            <w:r w:rsidRPr="00BE273A">
              <w:rPr>
                <w:rStyle w:val="SAPScreenElement"/>
                <w:lang w:val="en-US"/>
              </w:rPr>
              <w:t>WPS Code</w:t>
            </w:r>
            <w:r w:rsidRPr="00BE273A">
              <w:rPr>
                <w:lang w:val="en-US"/>
              </w:rPr>
              <w:t xml:space="preserve"> stands for the employee’s wages protection system code, which is the same as given on the employee’s labor card.</w:t>
            </w:r>
          </w:p>
        </w:tc>
      </w:tr>
      <w:tr w:rsidR="00EE0F61" w:rsidRPr="004B7AA7" w14:paraId="7970E986" w14:textId="77777777" w:rsidTr="00EE0F61">
        <w:trPr>
          <w:trHeight w:val="357"/>
        </w:trPr>
        <w:tc>
          <w:tcPr>
            <w:tcW w:w="6902" w:type="dxa"/>
            <w:tcBorders>
              <w:top w:val="single" w:sz="8" w:space="0" w:color="999999"/>
              <w:left w:val="single" w:sz="8" w:space="0" w:color="999999"/>
              <w:bottom w:val="single" w:sz="8" w:space="0" w:color="999999"/>
              <w:right w:val="single" w:sz="8" w:space="0" w:color="999999"/>
            </w:tcBorders>
          </w:tcPr>
          <w:p w14:paraId="30635D55" w14:textId="482B2B15" w:rsidR="00EE0F61" w:rsidRPr="002326C1" w:rsidRDefault="00EE0F61" w:rsidP="00EE0F61">
            <w:pPr>
              <w:rPr>
                <w:lang w:val="en-US"/>
              </w:rPr>
            </w:pPr>
            <w:r w:rsidRPr="00BE273A">
              <w:rPr>
                <w:rStyle w:val="SAPScreenElement"/>
                <w:lang w:val="en-US"/>
              </w:rPr>
              <w:t xml:space="preserve">Employer Unique ID: </w:t>
            </w:r>
            <w:r w:rsidRPr="00BE273A">
              <w:rPr>
                <w:lang w:val="en-US"/>
              </w:rPr>
              <w:t>enter as appropriate</w:t>
            </w:r>
          </w:p>
        </w:tc>
        <w:tc>
          <w:tcPr>
            <w:tcW w:w="7380" w:type="dxa"/>
            <w:tcBorders>
              <w:top w:val="single" w:sz="8" w:space="0" w:color="999999"/>
              <w:left w:val="single" w:sz="8" w:space="0" w:color="999999"/>
              <w:bottom w:val="single" w:sz="8" w:space="0" w:color="999999"/>
              <w:right w:val="single" w:sz="8" w:space="0" w:color="999999"/>
            </w:tcBorders>
          </w:tcPr>
          <w:p w14:paraId="6F004C02" w14:textId="77777777" w:rsidR="00EE0F61" w:rsidRPr="002326C1" w:rsidRDefault="00EE0F61" w:rsidP="00EE0F61">
            <w:pPr>
              <w:rPr>
                <w:lang w:val="en-US"/>
              </w:rPr>
            </w:pPr>
          </w:p>
        </w:tc>
      </w:tr>
      <w:tr w:rsidR="00EE0F61" w:rsidRPr="00502F77" w14:paraId="345D966F" w14:textId="77777777" w:rsidTr="00EE0F61">
        <w:trPr>
          <w:trHeight w:val="357"/>
        </w:trPr>
        <w:tc>
          <w:tcPr>
            <w:tcW w:w="6902" w:type="dxa"/>
            <w:tcBorders>
              <w:top w:val="single" w:sz="8" w:space="0" w:color="999999"/>
              <w:left w:val="single" w:sz="8" w:space="0" w:color="999999"/>
              <w:bottom w:val="single" w:sz="8" w:space="0" w:color="999999"/>
              <w:right w:val="single" w:sz="8" w:space="0" w:color="999999"/>
            </w:tcBorders>
          </w:tcPr>
          <w:p w14:paraId="18FEDF36" w14:textId="3B20AAAF" w:rsidR="00EE0F61" w:rsidRPr="002326C1" w:rsidRDefault="00EE0F61" w:rsidP="00EE0F61">
            <w:pPr>
              <w:rPr>
                <w:lang w:val="en-US"/>
              </w:rPr>
            </w:pPr>
            <w:r w:rsidRPr="00BE273A">
              <w:rPr>
                <w:rStyle w:val="SAPScreenElement"/>
                <w:lang w:val="en-US"/>
              </w:rPr>
              <w:t xml:space="preserve">Profession for Legal Reporting: </w:t>
            </w:r>
            <w:r w:rsidRPr="00BE273A">
              <w:rPr>
                <w:lang w:val="en-US"/>
              </w:rPr>
              <w:t>select from drop-down</w:t>
            </w:r>
          </w:p>
        </w:tc>
        <w:tc>
          <w:tcPr>
            <w:tcW w:w="7380" w:type="dxa"/>
            <w:tcBorders>
              <w:top w:val="single" w:sz="8" w:space="0" w:color="999999"/>
              <w:left w:val="single" w:sz="8" w:space="0" w:color="999999"/>
              <w:bottom w:val="single" w:sz="8" w:space="0" w:color="999999"/>
              <w:right w:val="single" w:sz="8" w:space="0" w:color="999999"/>
            </w:tcBorders>
          </w:tcPr>
          <w:p w14:paraId="04C5D3DE" w14:textId="77777777" w:rsidR="00EE0F61" w:rsidRPr="002326C1" w:rsidRDefault="00EE0F61" w:rsidP="00EE0F61">
            <w:pPr>
              <w:rPr>
                <w:lang w:val="en-US"/>
              </w:rPr>
            </w:pPr>
          </w:p>
        </w:tc>
      </w:tr>
      <w:tr w:rsidR="00EE0F61" w:rsidRPr="00502F77" w14:paraId="10CA080C" w14:textId="77777777" w:rsidTr="00EE0F61">
        <w:trPr>
          <w:trHeight w:val="357"/>
        </w:trPr>
        <w:tc>
          <w:tcPr>
            <w:tcW w:w="6902" w:type="dxa"/>
            <w:tcBorders>
              <w:top w:val="single" w:sz="8" w:space="0" w:color="999999"/>
              <w:left w:val="single" w:sz="8" w:space="0" w:color="999999"/>
              <w:bottom w:val="single" w:sz="8" w:space="0" w:color="999999"/>
              <w:right w:val="single" w:sz="8" w:space="0" w:color="999999"/>
            </w:tcBorders>
          </w:tcPr>
          <w:p w14:paraId="6BAA7102" w14:textId="6F40BE2F" w:rsidR="00EE0F61" w:rsidRPr="002326C1" w:rsidRDefault="00EE0F61" w:rsidP="00EE0F61">
            <w:pPr>
              <w:rPr>
                <w:lang w:val="en-US"/>
              </w:rPr>
            </w:pPr>
            <w:r w:rsidRPr="00BE273A">
              <w:rPr>
                <w:rStyle w:val="SAPScreenElement"/>
                <w:lang w:val="en-US"/>
              </w:rPr>
              <w:t xml:space="preserve">Home Airport: </w:t>
            </w:r>
            <w:r w:rsidRPr="00BE273A">
              <w:rPr>
                <w:lang w:val="en-US"/>
              </w:rPr>
              <w:t>select from drop-down</w:t>
            </w:r>
          </w:p>
        </w:tc>
        <w:tc>
          <w:tcPr>
            <w:tcW w:w="7380" w:type="dxa"/>
            <w:tcBorders>
              <w:top w:val="single" w:sz="8" w:space="0" w:color="999999"/>
              <w:left w:val="single" w:sz="8" w:space="0" w:color="999999"/>
              <w:bottom w:val="single" w:sz="8" w:space="0" w:color="999999"/>
              <w:right w:val="single" w:sz="8" w:space="0" w:color="999999"/>
            </w:tcBorders>
          </w:tcPr>
          <w:p w14:paraId="04BE3A2A" w14:textId="501D24FF" w:rsidR="00EE0F61" w:rsidRPr="002326C1" w:rsidRDefault="00EE0F61" w:rsidP="00EE0F61">
            <w:pPr>
              <w:rPr>
                <w:lang w:val="en-US"/>
              </w:rPr>
            </w:pPr>
            <w:r w:rsidRPr="00BE273A">
              <w:rPr>
                <w:lang w:val="en-US"/>
              </w:rPr>
              <w:t>This field is relevant for non-Emirati employees only.</w:t>
            </w:r>
          </w:p>
        </w:tc>
      </w:tr>
      <w:tr w:rsidR="00EE0F61" w:rsidRPr="00502F77" w14:paraId="7E331A13" w14:textId="77777777" w:rsidTr="00EE0F61">
        <w:trPr>
          <w:trHeight w:val="357"/>
        </w:trPr>
        <w:tc>
          <w:tcPr>
            <w:tcW w:w="6902" w:type="dxa"/>
            <w:tcBorders>
              <w:top w:val="single" w:sz="8" w:space="0" w:color="999999"/>
              <w:left w:val="single" w:sz="8" w:space="0" w:color="999999"/>
              <w:bottom w:val="single" w:sz="8" w:space="0" w:color="999999"/>
              <w:right w:val="single" w:sz="8" w:space="0" w:color="999999"/>
            </w:tcBorders>
          </w:tcPr>
          <w:p w14:paraId="7FC0FC94" w14:textId="45525B24" w:rsidR="00EE0F61" w:rsidRPr="002326C1" w:rsidRDefault="00EE0F61" w:rsidP="00EE0F61">
            <w:pPr>
              <w:rPr>
                <w:lang w:val="en-US"/>
              </w:rPr>
            </w:pPr>
            <w:r w:rsidRPr="00BE273A">
              <w:rPr>
                <w:rStyle w:val="SAPScreenElement"/>
                <w:lang w:val="en-US"/>
              </w:rPr>
              <w:lastRenderedPageBreak/>
              <w:t xml:space="preserve">Exclude from Legal Reporting: </w:t>
            </w:r>
            <w:r w:rsidRPr="00BE273A">
              <w:rPr>
                <w:lang w:val="en-US"/>
              </w:rPr>
              <w:t>select</w:t>
            </w:r>
            <w:r w:rsidRPr="00BE273A">
              <w:rPr>
                <w:rStyle w:val="SAPUserEntry"/>
                <w:lang w:val="en-US"/>
              </w:rPr>
              <w:t xml:space="preserve"> Yes </w:t>
            </w:r>
            <w:r w:rsidRPr="00BE273A">
              <w:rPr>
                <w:lang w:val="en-US"/>
              </w:rPr>
              <w:t xml:space="preserve">from drop-down in case the employee is an </w:t>
            </w:r>
            <w:r w:rsidRPr="00BE273A">
              <w:rPr>
                <w:rStyle w:val="SAPEmphasis"/>
                <w:lang w:val="en-US"/>
              </w:rPr>
              <w:t>external employee</w:t>
            </w:r>
            <w:r w:rsidRPr="00BE273A">
              <w:rPr>
                <w:lang w:val="en-US"/>
              </w:rPr>
              <w:t>; else select</w:t>
            </w:r>
            <w:r w:rsidRPr="00BE273A">
              <w:rPr>
                <w:rStyle w:val="SAPUserEntry"/>
                <w:lang w:val="en-US"/>
              </w:rPr>
              <w:t xml:space="preserve"> No</w:t>
            </w:r>
          </w:p>
        </w:tc>
        <w:tc>
          <w:tcPr>
            <w:tcW w:w="7380" w:type="dxa"/>
            <w:tcBorders>
              <w:top w:val="single" w:sz="8" w:space="0" w:color="999999"/>
              <w:left w:val="single" w:sz="8" w:space="0" w:color="999999"/>
              <w:bottom w:val="single" w:sz="8" w:space="0" w:color="999999"/>
              <w:right w:val="single" w:sz="8" w:space="0" w:color="999999"/>
            </w:tcBorders>
          </w:tcPr>
          <w:p w14:paraId="29A6C728" w14:textId="77777777" w:rsidR="00EE0F61" w:rsidRPr="002326C1" w:rsidRDefault="00EE0F61" w:rsidP="00EE0F61">
            <w:pPr>
              <w:rPr>
                <w:lang w:val="en-US"/>
              </w:rPr>
            </w:pPr>
          </w:p>
        </w:tc>
      </w:tr>
    </w:tbl>
    <w:p w14:paraId="399B0798" w14:textId="1A0648A4" w:rsidR="005331F5" w:rsidRPr="00AE1E45" w:rsidRDefault="005331F5" w:rsidP="005331F5">
      <w:pPr>
        <w:pStyle w:val="Heading3"/>
        <w:spacing w:before="240" w:after="120"/>
        <w:rPr>
          <w:lang w:val="en-US"/>
        </w:rPr>
      </w:pPr>
      <w:bookmarkStart w:id="2875" w:name="_Toc507062711"/>
      <w:commentRangeStart w:id="2876"/>
      <w:r w:rsidRPr="00AE1E45">
        <w:rPr>
          <w:lang w:val="en-US"/>
        </w:rPr>
        <w:t>Australia (AU)</w:t>
      </w:r>
      <w:commentRangeEnd w:id="2876"/>
      <w:r w:rsidR="00E87B01">
        <w:rPr>
          <w:rStyle w:val="CommentReference"/>
          <w:rFonts w:ascii="BentonSans Book" w:eastAsia="MS Mincho" w:hAnsi="BentonSans Book"/>
          <w:bCs w:val="0"/>
          <w:color w:val="auto"/>
        </w:rPr>
        <w:commentReference w:id="2876"/>
      </w:r>
      <w:bookmarkEnd w:id="2875"/>
    </w:p>
    <w:p w14:paraId="6D664E76" w14:textId="77777777" w:rsidR="00832B5E" w:rsidRPr="003A18EB" w:rsidRDefault="00832B5E" w:rsidP="00832B5E">
      <w:pPr>
        <w:pStyle w:val="SAPNoteHeading"/>
        <w:ind w:left="0"/>
        <w:rPr>
          <w:lang w:val="en-US"/>
        </w:rPr>
      </w:pPr>
      <w:r w:rsidRPr="003A18EB">
        <w:rPr>
          <w:noProof/>
          <w:lang w:val="en-US"/>
        </w:rPr>
        <w:drawing>
          <wp:inline distT="0" distB="0" distL="0" distR="0" wp14:anchorId="1D752AC6" wp14:editId="32F6BCE8">
            <wp:extent cx="226060" cy="226060"/>
            <wp:effectExtent l="0" t="0" r="0" b="0"/>
            <wp:docPr id="2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3A18EB">
        <w:rPr>
          <w:lang w:val="en-US"/>
        </w:rPr>
        <w:t> Note</w:t>
      </w:r>
    </w:p>
    <w:p w14:paraId="7E1D842E" w14:textId="1F81FF98" w:rsidR="00832B5E" w:rsidRPr="00832B5E" w:rsidRDefault="00832B5E" w:rsidP="00832B5E">
      <w:pPr>
        <w:rPr>
          <w:highlight w:val="yellow"/>
          <w:lang w:val="en-US"/>
        </w:rPr>
      </w:pPr>
      <w:r w:rsidRPr="003A18EB">
        <w:rPr>
          <w:lang w:val="en-US"/>
        </w:rPr>
        <w:t>All fields, except</w:t>
      </w:r>
      <w:r w:rsidRPr="003A18EB">
        <w:rPr>
          <w:rStyle w:val="SAPScreenElement"/>
          <w:lang w:val="en-US"/>
        </w:rPr>
        <w:t xml:space="preserve"> Number of Children</w:t>
      </w:r>
      <w:r w:rsidRPr="003A18EB">
        <w:rPr>
          <w:lang w:val="en-US"/>
        </w:rPr>
        <w:t xml:space="preserve"> and</w:t>
      </w:r>
      <w:r w:rsidRPr="003A18EB">
        <w:rPr>
          <w:rStyle w:val="SAPScreenElement"/>
          <w:lang w:val="en-US"/>
        </w:rPr>
        <w:t xml:space="preserve"> Religion</w:t>
      </w:r>
      <w:r w:rsidRPr="003A18EB">
        <w:rPr>
          <w:lang w:val="en-US"/>
        </w:rPr>
        <w:t xml:space="preserve">, need to be filled only in case you have selected for field </w:t>
      </w:r>
      <w:r w:rsidRPr="003A18EB">
        <w:rPr>
          <w:rStyle w:val="SAPScreenElement"/>
          <w:lang w:val="en-US"/>
        </w:rPr>
        <w:t>Challenge Status</w:t>
      </w:r>
      <w:r w:rsidR="00466471" w:rsidRPr="00466471">
        <w:rPr>
          <w:lang w:val="en-US"/>
        </w:rPr>
        <w:t>, located</w:t>
      </w:r>
      <w:r w:rsidRPr="003A18EB">
        <w:rPr>
          <w:lang w:val="en-US"/>
        </w:rPr>
        <w:t xml:space="preserve"> </w:t>
      </w:r>
      <w:r w:rsidR="00855DD6">
        <w:rPr>
          <w:lang w:val="en-US"/>
        </w:rPr>
        <w:t xml:space="preserve">in </w:t>
      </w:r>
      <w:r w:rsidR="00855DD6" w:rsidRPr="002326C1">
        <w:rPr>
          <w:lang w:val="en-US"/>
        </w:rPr>
        <w:t xml:space="preserve">the </w:t>
      </w:r>
      <w:r w:rsidR="00855DD6" w:rsidRPr="002326C1">
        <w:rPr>
          <w:rStyle w:val="SAPScreenElement"/>
          <w:lang w:val="en-US"/>
        </w:rPr>
        <w:t xml:space="preserve">Personal Information </w:t>
      </w:r>
      <w:r w:rsidR="00855DD6" w:rsidRPr="002326C1">
        <w:rPr>
          <w:lang w:val="en-US"/>
        </w:rPr>
        <w:t>block</w:t>
      </w:r>
      <w:r w:rsidR="00466471">
        <w:rPr>
          <w:lang w:val="en-US"/>
        </w:rPr>
        <w:t>,</w:t>
      </w:r>
      <w:r w:rsidR="00855DD6" w:rsidRPr="002326C1">
        <w:rPr>
          <w:lang w:val="en-US"/>
        </w:rPr>
        <w:t xml:space="preserve"> </w:t>
      </w:r>
      <w:r w:rsidRPr="003A18EB">
        <w:rPr>
          <w:lang w:val="en-US"/>
        </w:rPr>
        <w:t>value</w:t>
      </w:r>
      <w:r w:rsidRPr="003A18EB">
        <w:rPr>
          <w:rStyle w:val="SAPUserEntry"/>
          <w:lang w:val="en-US"/>
        </w:rPr>
        <w:t xml:space="preserve"> Yes</w:t>
      </w:r>
      <w:r w:rsidRPr="003A18EB">
        <w:rPr>
          <w:lang w:val="en-US"/>
        </w:rPr>
        <w:t>.</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02"/>
        <w:gridCol w:w="7380"/>
      </w:tblGrid>
      <w:tr w:rsidR="005331F5" w:rsidRPr="002326C1" w14:paraId="26BD6F2C" w14:textId="77777777" w:rsidTr="005331F5">
        <w:trPr>
          <w:trHeight w:val="432"/>
          <w:tblHeader/>
        </w:trPr>
        <w:tc>
          <w:tcPr>
            <w:tcW w:w="6902" w:type="dxa"/>
            <w:tcBorders>
              <w:top w:val="single" w:sz="8" w:space="0" w:color="999999"/>
              <w:left w:val="single" w:sz="8" w:space="0" w:color="999999"/>
              <w:bottom w:val="single" w:sz="8" w:space="0" w:color="999999"/>
              <w:right w:val="single" w:sz="8" w:space="0" w:color="999999"/>
            </w:tcBorders>
            <w:shd w:val="clear" w:color="auto" w:fill="999999"/>
            <w:hideMark/>
          </w:tcPr>
          <w:p w14:paraId="21699C7A" w14:textId="77777777" w:rsidR="005331F5" w:rsidRPr="002326C1" w:rsidRDefault="005331F5" w:rsidP="00FB1438">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380" w:type="dxa"/>
            <w:tcBorders>
              <w:top w:val="single" w:sz="8" w:space="0" w:color="999999"/>
              <w:left w:val="single" w:sz="8" w:space="0" w:color="999999"/>
              <w:bottom w:val="single" w:sz="8" w:space="0" w:color="999999"/>
              <w:right w:val="single" w:sz="8" w:space="0" w:color="999999"/>
            </w:tcBorders>
            <w:shd w:val="clear" w:color="auto" w:fill="999999"/>
            <w:hideMark/>
          </w:tcPr>
          <w:p w14:paraId="6BA4A792" w14:textId="77777777" w:rsidR="005331F5" w:rsidRPr="002326C1" w:rsidRDefault="005331F5" w:rsidP="00FB1438">
            <w:pPr>
              <w:pStyle w:val="SAPTableHeader"/>
              <w:rPr>
                <w:lang w:val="en-US"/>
              </w:rPr>
            </w:pPr>
            <w:r w:rsidRPr="002326C1">
              <w:rPr>
                <w:lang w:val="en-US"/>
              </w:rPr>
              <w:t>Additional Information</w:t>
            </w:r>
          </w:p>
        </w:tc>
      </w:tr>
      <w:tr w:rsidR="00E87B01" w:rsidRPr="00502F77" w14:paraId="7EA2547D" w14:textId="77777777" w:rsidTr="005331F5">
        <w:trPr>
          <w:trHeight w:val="360"/>
        </w:trPr>
        <w:tc>
          <w:tcPr>
            <w:tcW w:w="6902" w:type="dxa"/>
            <w:tcBorders>
              <w:top w:val="single" w:sz="8" w:space="0" w:color="999999"/>
              <w:left w:val="single" w:sz="8" w:space="0" w:color="999999"/>
              <w:bottom w:val="single" w:sz="8" w:space="0" w:color="999999"/>
              <w:right w:val="single" w:sz="8" w:space="0" w:color="999999"/>
            </w:tcBorders>
          </w:tcPr>
          <w:p w14:paraId="6CC5FE88" w14:textId="13C9BD5E" w:rsidR="00E87B01" w:rsidRPr="003A18EB" w:rsidRDefault="00E87B01" w:rsidP="005331F5">
            <w:pPr>
              <w:rPr>
                <w:rStyle w:val="SAPScreenElement"/>
                <w:lang w:val="en-US"/>
              </w:rPr>
            </w:pPr>
            <w:r w:rsidRPr="003A18EB">
              <w:rPr>
                <w:rStyle w:val="SAPScreenElement"/>
                <w:lang w:val="en-US"/>
              </w:rPr>
              <w:t>Date Learned</w:t>
            </w:r>
            <w:r w:rsidRPr="003A18EB">
              <w:rPr>
                <w:lang w:val="en-US"/>
              </w:rPr>
              <w:t xml:space="preserve">: select from calendar help </w:t>
            </w:r>
            <w:del w:id="2877" w:author="Author" w:date="2018-02-08T17:36:00Z">
              <w:r w:rsidRPr="003A18EB" w:rsidDel="00494074">
                <w:rPr>
                  <w:lang w:val="en-US"/>
                </w:rPr>
                <w:delText>the date on which the employer has been informed about the employee’s challenge</w:delText>
              </w:r>
            </w:del>
          </w:p>
        </w:tc>
        <w:tc>
          <w:tcPr>
            <w:tcW w:w="7380" w:type="dxa"/>
            <w:tcBorders>
              <w:top w:val="single" w:sz="8" w:space="0" w:color="999999"/>
              <w:left w:val="single" w:sz="8" w:space="0" w:color="999999"/>
              <w:bottom w:val="single" w:sz="8" w:space="0" w:color="999999"/>
              <w:right w:val="single" w:sz="8" w:space="0" w:color="999999"/>
            </w:tcBorders>
          </w:tcPr>
          <w:p w14:paraId="02C29A33" w14:textId="0CC42B2D" w:rsidR="00E87B01" w:rsidRPr="002326C1" w:rsidRDefault="00494074" w:rsidP="005331F5">
            <w:pPr>
              <w:rPr>
                <w:lang w:val="en-US"/>
              </w:rPr>
            </w:pPr>
            <w:ins w:id="2878" w:author="Author" w:date="2018-02-08T17:36:00Z">
              <w:r>
                <w:rPr>
                  <w:lang w:val="en-US"/>
                </w:rPr>
                <w:t>D</w:t>
              </w:r>
              <w:r w:rsidRPr="003A18EB">
                <w:rPr>
                  <w:lang w:val="en-US"/>
                </w:rPr>
                <w:t>ate on which the employer has been informed about the employee’s challenge</w:t>
              </w:r>
              <w:r>
                <w:rPr>
                  <w:lang w:val="en-US"/>
                </w:rPr>
                <w:t>.</w:t>
              </w:r>
            </w:ins>
          </w:p>
        </w:tc>
      </w:tr>
      <w:tr w:rsidR="00E87B01" w:rsidRPr="00502F77" w14:paraId="57D13EB2" w14:textId="77777777" w:rsidTr="005331F5">
        <w:trPr>
          <w:trHeight w:val="360"/>
        </w:trPr>
        <w:tc>
          <w:tcPr>
            <w:tcW w:w="6902" w:type="dxa"/>
            <w:tcBorders>
              <w:top w:val="single" w:sz="8" w:space="0" w:color="999999"/>
              <w:left w:val="single" w:sz="8" w:space="0" w:color="999999"/>
              <w:bottom w:val="single" w:sz="8" w:space="0" w:color="999999"/>
              <w:right w:val="single" w:sz="8" w:space="0" w:color="999999"/>
            </w:tcBorders>
          </w:tcPr>
          <w:p w14:paraId="57DBB617" w14:textId="32288816" w:rsidR="00E87B01" w:rsidRPr="003A18EB" w:rsidRDefault="00E87B01" w:rsidP="005331F5">
            <w:pPr>
              <w:rPr>
                <w:rStyle w:val="SAPScreenElement"/>
                <w:lang w:val="en-US"/>
              </w:rPr>
            </w:pPr>
            <w:r w:rsidRPr="003A18EB">
              <w:rPr>
                <w:rStyle w:val="SAPScreenElement"/>
                <w:lang w:val="en-US"/>
              </w:rPr>
              <w:t xml:space="preserve">Religion: </w:t>
            </w:r>
            <w:r w:rsidRPr="003A18EB">
              <w:rPr>
                <w:lang w:val="en-US"/>
              </w:rPr>
              <w:t>select from drop-down</w:t>
            </w:r>
          </w:p>
        </w:tc>
        <w:tc>
          <w:tcPr>
            <w:tcW w:w="7380" w:type="dxa"/>
            <w:tcBorders>
              <w:top w:val="single" w:sz="8" w:space="0" w:color="999999"/>
              <w:left w:val="single" w:sz="8" w:space="0" w:color="999999"/>
              <w:bottom w:val="single" w:sz="8" w:space="0" w:color="999999"/>
              <w:right w:val="single" w:sz="8" w:space="0" w:color="999999"/>
            </w:tcBorders>
          </w:tcPr>
          <w:p w14:paraId="22E57549" w14:textId="77777777" w:rsidR="00E87B01" w:rsidRPr="002326C1" w:rsidRDefault="00E87B01" w:rsidP="005331F5">
            <w:pPr>
              <w:rPr>
                <w:lang w:val="en-US"/>
              </w:rPr>
            </w:pPr>
          </w:p>
        </w:tc>
      </w:tr>
      <w:tr w:rsidR="005331F5" w:rsidRPr="00502F77" w14:paraId="1B284408" w14:textId="77777777" w:rsidTr="005331F5">
        <w:trPr>
          <w:trHeight w:val="360"/>
        </w:trPr>
        <w:tc>
          <w:tcPr>
            <w:tcW w:w="6902" w:type="dxa"/>
            <w:tcBorders>
              <w:top w:val="single" w:sz="8" w:space="0" w:color="999999"/>
              <w:left w:val="single" w:sz="8" w:space="0" w:color="999999"/>
              <w:bottom w:val="single" w:sz="8" w:space="0" w:color="999999"/>
              <w:right w:val="single" w:sz="8" w:space="0" w:color="999999"/>
            </w:tcBorders>
          </w:tcPr>
          <w:p w14:paraId="4C5EAA73" w14:textId="6E765110" w:rsidR="005331F5" w:rsidRPr="002326C1" w:rsidRDefault="005331F5" w:rsidP="005331F5">
            <w:pPr>
              <w:rPr>
                <w:lang w:val="en-US"/>
              </w:rPr>
            </w:pPr>
            <w:r w:rsidRPr="003A18EB">
              <w:rPr>
                <w:rStyle w:val="SAPScreenElement"/>
                <w:lang w:val="en-US"/>
              </w:rPr>
              <w:t>Number of Children:</w:t>
            </w:r>
            <w:r w:rsidRPr="003A18EB">
              <w:rPr>
                <w:lang w:val="en-US"/>
              </w:rPr>
              <w:t xml:space="preserve"> enter if appropriate</w:t>
            </w:r>
          </w:p>
        </w:tc>
        <w:tc>
          <w:tcPr>
            <w:tcW w:w="7380" w:type="dxa"/>
            <w:tcBorders>
              <w:top w:val="single" w:sz="8" w:space="0" w:color="999999"/>
              <w:left w:val="single" w:sz="8" w:space="0" w:color="999999"/>
              <w:bottom w:val="single" w:sz="8" w:space="0" w:color="999999"/>
              <w:right w:val="single" w:sz="8" w:space="0" w:color="999999"/>
            </w:tcBorders>
          </w:tcPr>
          <w:p w14:paraId="66BDD1D8" w14:textId="77777777" w:rsidR="005331F5" w:rsidRPr="002326C1" w:rsidRDefault="005331F5" w:rsidP="005331F5">
            <w:pPr>
              <w:rPr>
                <w:lang w:val="en-US"/>
              </w:rPr>
            </w:pPr>
          </w:p>
        </w:tc>
      </w:tr>
      <w:tr w:rsidR="005331F5" w:rsidRPr="00502F77" w14:paraId="77712159" w14:textId="77777777" w:rsidTr="005331F5">
        <w:trPr>
          <w:trHeight w:val="357"/>
        </w:trPr>
        <w:tc>
          <w:tcPr>
            <w:tcW w:w="6902" w:type="dxa"/>
            <w:tcBorders>
              <w:top w:val="single" w:sz="8" w:space="0" w:color="999999"/>
              <w:left w:val="single" w:sz="8" w:space="0" w:color="999999"/>
              <w:bottom w:val="single" w:sz="8" w:space="0" w:color="999999"/>
              <w:right w:val="single" w:sz="8" w:space="0" w:color="999999"/>
            </w:tcBorders>
          </w:tcPr>
          <w:p w14:paraId="72C6A458" w14:textId="4C10B8F0" w:rsidR="005331F5" w:rsidRPr="002326C1" w:rsidRDefault="005331F5" w:rsidP="005331F5">
            <w:pPr>
              <w:rPr>
                <w:lang w:val="en-US"/>
              </w:rPr>
            </w:pPr>
            <w:r w:rsidRPr="003A18EB">
              <w:rPr>
                <w:rStyle w:val="SAPScreenElement"/>
                <w:lang w:val="en-US"/>
              </w:rPr>
              <w:t xml:space="preserve">Degree of Challenge: </w:t>
            </w:r>
            <w:r w:rsidRPr="003A18EB">
              <w:rPr>
                <w:lang w:val="en-US"/>
              </w:rPr>
              <w:t>enter appropriate percentage</w:t>
            </w:r>
          </w:p>
        </w:tc>
        <w:tc>
          <w:tcPr>
            <w:tcW w:w="7380" w:type="dxa"/>
            <w:tcBorders>
              <w:top w:val="single" w:sz="8" w:space="0" w:color="999999"/>
              <w:left w:val="single" w:sz="8" w:space="0" w:color="999999"/>
              <w:bottom w:val="single" w:sz="8" w:space="0" w:color="999999"/>
              <w:right w:val="single" w:sz="8" w:space="0" w:color="999999"/>
            </w:tcBorders>
          </w:tcPr>
          <w:p w14:paraId="499BC213" w14:textId="7818D565" w:rsidR="005331F5" w:rsidRPr="002326C1" w:rsidRDefault="005331F5" w:rsidP="005331F5">
            <w:pPr>
              <w:rPr>
                <w:lang w:val="en-US"/>
              </w:rPr>
            </w:pPr>
          </w:p>
        </w:tc>
      </w:tr>
      <w:tr w:rsidR="005331F5" w:rsidRPr="00502F77" w14:paraId="69E05E0F" w14:textId="77777777" w:rsidTr="005331F5">
        <w:trPr>
          <w:trHeight w:val="357"/>
        </w:trPr>
        <w:tc>
          <w:tcPr>
            <w:tcW w:w="6902" w:type="dxa"/>
            <w:tcBorders>
              <w:top w:val="single" w:sz="8" w:space="0" w:color="999999"/>
              <w:left w:val="single" w:sz="8" w:space="0" w:color="999999"/>
              <w:bottom w:val="single" w:sz="8" w:space="0" w:color="999999"/>
              <w:right w:val="single" w:sz="8" w:space="0" w:color="999999"/>
            </w:tcBorders>
          </w:tcPr>
          <w:p w14:paraId="60873B82" w14:textId="171B1CF0" w:rsidR="005331F5" w:rsidRPr="002326C1" w:rsidRDefault="005331F5" w:rsidP="005331F5">
            <w:pPr>
              <w:rPr>
                <w:lang w:val="en-US"/>
              </w:rPr>
            </w:pPr>
            <w:r w:rsidRPr="003A18EB">
              <w:rPr>
                <w:rStyle w:val="SAPScreenElement"/>
                <w:lang w:val="en-US"/>
              </w:rPr>
              <w:t xml:space="preserve">Challenge Group: </w:t>
            </w:r>
            <w:r w:rsidRPr="003A18EB">
              <w:rPr>
                <w:lang w:val="en-US"/>
              </w:rPr>
              <w:t>select from drop-down</w:t>
            </w:r>
          </w:p>
        </w:tc>
        <w:tc>
          <w:tcPr>
            <w:tcW w:w="7380" w:type="dxa"/>
            <w:tcBorders>
              <w:top w:val="single" w:sz="8" w:space="0" w:color="999999"/>
              <w:left w:val="single" w:sz="8" w:space="0" w:color="999999"/>
              <w:bottom w:val="single" w:sz="8" w:space="0" w:color="999999"/>
              <w:right w:val="single" w:sz="8" w:space="0" w:color="999999"/>
            </w:tcBorders>
          </w:tcPr>
          <w:p w14:paraId="3F02CF88" w14:textId="77777777" w:rsidR="005331F5" w:rsidRPr="002326C1" w:rsidRDefault="005331F5" w:rsidP="005331F5">
            <w:pPr>
              <w:rPr>
                <w:lang w:val="en-US"/>
              </w:rPr>
            </w:pPr>
          </w:p>
        </w:tc>
      </w:tr>
      <w:tr w:rsidR="005331F5" w:rsidRPr="00502F77" w14:paraId="4739EF08" w14:textId="77777777" w:rsidTr="005331F5">
        <w:trPr>
          <w:trHeight w:val="357"/>
        </w:trPr>
        <w:tc>
          <w:tcPr>
            <w:tcW w:w="6902" w:type="dxa"/>
            <w:tcBorders>
              <w:top w:val="single" w:sz="8" w:space="0" w:color="999999"/>
              <w:left w:val="single" w:sz="8" w:space="0" w:color="999999"/>
              <w:bottom w:val="single" w:sz="8" w:space="0" w:color="999999"/>
              <w:right w:val="single" w:sz="8" w:space="0" w:color="999999"/>
            </w:tcBorders>
          </w:tcPr>
          <w:p w14:paraId="5F85547E" w14:textId="0631DE03" w:rsidR="005331F5" w:rsidRPr="002326C1" w:rsidRDefault="005331F5" w:rsidP="005331F5">
            <w:pPr>
              <w:rPr>
                <w:lang w:val="en-US"/>
              </w:rPr>
            </w:pPr>
            <w:r w:rsidRPr="003A18EB">
              <w:rPr>
                <w:rStyle w:val="SAPScreenElement"/>
                <w:lang w:val="en-US"/>
              </w:rPr>
              <w:t xml:space="preserve">Type of Challenge: </w:t>
            </w:r>
            <w:r w:rsidRPr="003A18EB">
              <w:rPr>
                <w:lang w:val="en-US"/>
              </w:rPr>
              <w:t>select from drop-down</w:t>
            </w:r>
          </w:p>
        </w:tc>
        <w:tc>
          <w:tcPr>
            <w:tcW w:w="7380" w:type="dxa"/>
            <w:tcBorders>
              <w:top w:val="single" w:sz="8" w:space="0" w:color="999999"/>
              <w:left w:val="single" w:sz="8" w:space="0" w:color="999999"/>
              <w:bottom w:val="single" w:sz="8" w:space="0" w:color="999999"/>
              <w:right w:val="single" w:sz="8" w:space="0" w:color="999999"/>
            </w:tcBorders>
          </w:tcPr>
          <w:p w14:paraId="190746F5" w14:textId="7440FA45" w:rsidR="005331F5" w:rsidRPr="002326C1" w:rsidRDefault="005331F5" w:rsidP="005331F5">
            <w:pPr>
              <w:rPr>
                <w:lang w:val="en-US"/>
              </w:rPr>
            </w:pPr>
          </w:p>
        </w:tc>
      </w:tr>
      <w:tr w:rsidR="005331F5" w:rsidRPr="00502F77" w14:paraId="6E8D5866" w14:textId="77777777" w:rsidTr="005331F5">
        <w:trPr>
          <w:trHeight w:val="357"/>
        </w:trPr>
        <w:tc>
          <w:tcPr>
            <w:tcW w:w="6902" w:type="dxa"/>
            <w:tcBorders>
              <w:top w:val="single" w:sz="8" w:space="0" w:color="999999"/>
              <w:left w:val="single" w:sz="8" w:space="0" w:color="999999"/>
              <w:bottom w:val="single" w:sz="8" w:space="0" w:color="999999"/>
              <w:right w:val="single" w:sz="8" w:space="0" w:color="999999"/>
            </w:tcBorders>
          </w:tcPr>
          <w:p w14:paraId="3B0397C6" w14:textId="421EBCC2" w:rsidR="005331F5" w:rsidRPr="002326C1" w:rsidRDefault="005331F5" w:rsidP="005331F5">
            <w:pPr>
              <w:rPr>
                <w:lang w:val="en-US"/>
              </w:rPr>
            </w:pPr>
            <w:r w:rsidRPr="003A18EB">
              <w:rPr>
                <w:rStyle w:val="SAPScreenElement"/>
                <w:lang w:val="en-US"/>
              </w:rPr>
              <w:t xml:space="preserve">Issuing Authority: </w:t>
            </w:r>
            <w:r w:rsidRPr="003A18EB">
              <w:rPr>
                <w:lang w:val="en-US"/>
              </w:rPr>
              <w:t>enter as appropriate</w:t>
            </w:r>
          </w:p>
        </w:tc>
        <w:tc>
          <w:tcPr>
            <w:tcW w:w="7380" w:type="dxa"/>
            <w:tcBorders>
              <w:top w:val="single" w:sz="8" w:space="0" w:color="999999"/>
              <w:left w:val="single" w:sz="8" w:space="0" w:color="999999"/>
              <w:bottom w:val="single" w:sz="8" w:space="0" w:color="999999"/>
              <w:right w:val="single" w:sz="8" w:space="0" w:color="999999"/>
            </w:tcBorders>
          </w:tcPr>
          <w:p w14:paraId="13E26019" w14:textId="303C23A3" w:rsidR="005331F5" w:rsidRPr="002326C1" w:rsidRDefault="005331F5" w:rsidP="005331F5">
            <w:pPr>
              <w:rPr>
                <w:lang w:val="en-US"/>
              </w:rPr>
            </w:pPr>
            <w:r w:rsidRPr="003A18EB">
              <w:rPr>
                <w:lang w:val="en-US"/>
              </w:rPr>
              <w:t>Issuing Authority that certified the challenge.</w:t>
            </w:r>
          </w:p>
        </w:tc>
      </w:tr>
      <w:tr w:rsidR="005331F5" w:rsidRPr="00502F77" w14:paraId="35410217" w14:textId="77777777" w:rsidTr="005331F5">
        <w:trPr>
          <w:trHeight w:val="357"/>
        </w:trPr>
        <w:tc>
          <w:tcPr>
            <w:tcW w:w="6902" w:type="dxa"/>
            <w:tcBorders>
              <w:top w:val="single" w:sz="8" w:space="0" w:color="999999"/>
              <w:left w:val="single" w:sz="8" w:space="0" w:color="999999"/>
              <w:bottom w:val="single" w:sz="8" w:space="0" w:color="999999"/>
              <w:right w:val="single" w:sz="8" w:space="0" w:color="999999"/>
            </w:tcBorders>
          </w:tcPr>
          <w:p w14:paraId="0184B699" w14:textId="0E2FF0CC" w:rsidR="005331F5" w:rsidRPr="002326C1" w:rsidRDefault="005331F5" w:rsidP="005331F5">
            <w:pPr>
              <w:rPr>
                <w:lang w:val="en-US"/>
              </w:rPr>
            </w:pPr>
            <w:r w:rsidRPr="003A18EB">
              <w:rPr>
                <w:rStyle w:val="SAPScreenElement"/>
                <w:lang w:val="en-US"/>
              </w:rPr>
              <w:t xml:space="preserve">Reference Number: </w:t>
            </w:r>
            <w:r w:rsidRPr="003A18EB">
              <w:rPr>
                <w:lang w:val="en-US"/>
              </w:rPr>
              <w:t>enter as appropriate</w:t>
            </w:r>
          </w:p>
        </w:tc>
        <w:tc>
          <w:tcPr>
            <w:tcW w:w="7380" w:type="dxa"/>
            <w:tcBorders>
              <w:top w:val="single" w:sz="8" w:space="0" w:color="999999"/>
              <w:left w:val="single" w:sz="8" w:space="0" w:color="999999"/>
              <w:bottom w:val="single" w:sz="8" w:space="0" w:color="999999"/>
              <w:right w:val="single" w:sz="8" w:space="0" w:color="999999"/>
            </w:tcBorders>
          </w:tcPr>
          <w:p w14:paraId="5B5DB6F7" w14:textId="603567A6" w:rsidR="005331F5" w:rsidRPr="002326C1" w:rsidRDefault="005331F5" w:rsidP="005331F5">
            <w:pPr>
              <w:rPr>
                <w:lang w:val="en-US"/>
              </w:rPr>
            </w:pPr>
            <w:r w:rsidRPr="003A18EB">
              <w:rPr>
                <w:lang w:val="en-US"/>
              </w:rPr>
              <w:t>Reference number of the official agency that certified the challenge.</w:t>
            </w:r>
          </w:p>
        </w:tc>
      </w:tr>
    </w:tbl>
    <w:p w14:paraId="54AC1B7C" w14:textId="04F9011D" w:rsidR="00116CE0" w:rsidRPr="00AE1E45" w:rsidRDefault="00997FAC" w:rsidP="00116CE0">
      <w:pPr>
        <w:pStyle w:val="Heading3"/>
        <w:spacing w:before="240" w:after="120"/>
        <w:rPr>
          <w:lang w:val="en-US"/>
        </w:rPr>
      </w:pPr>
      <w:bookmarkStart w:id="2879" w:name="_Toc507062712"/>
      <w:r w:rsidRPr="00AE1E45">
        <w:rPr>
          <w:lang w:val="en-US"/>
        </w:rPr>
        <w:t xml:space="preserve">China </w:t>
      </w:r>
      <w:commentRangeStart w:id="2880"/>
      <w:r w:rsidRPr="00AE1E45">
        <w:rPr>
          <w:lang w:val="en-US"/>
        </w:rPr>
        <w:t>(CN)</w:t>
      </w:r>
      <w:commentRangeEnd w:id="2880"/>
      <w:r w:rsidR="00E8731D">
        <w:rPr>
          <w:rStyle w:val="CommentReference"/>
          <w:rFonts w:ascii="BentonSans Book" w:eastAsia="MS Mincho" w:hAnsi="BentonSans Book"/>
          <w:bCs w:val="0"/>
          <w:color w:val="auto"/>
        </w:rPr>
        <w:commentReference w:id="2880"/>
      </w:r>
      <w:bookmarkEnd w:id="2879"/>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02"/>
        <w:gridCol w:w="7380"/>
      </w:tblGrid>
      <w:tr w:rsidR="00116CE0" w:rsidRPr="002326C1" w14:paraId="3F89EDB1" w14:textId="77777777" w:rsidTr="00116CE0">
        <w:trPr>
          <w:trHeight w:val="432"/>
          <w:tblHeader/>
        </w:trPr>
        <w:tc>
          <w:tcPr>
            <w:tcW w:w="6902" w:type="dxa"/>
            <w:tcBorders>
              <w:top w:val="single" w:sz="8" w:space="0" w:color="999999"/>
              <w:left w:val="single" w:sz="8" w:space="0" w:color="999999"/>
              <w:bottom w:val="single" w:sz="8" w:space="0" w:color="999999"/>
              <w:right w:val="single" w:sz="8" w:space="0" w:color="999999"/>
            </w:tcBorders>
            <w:shd w:val="clear" w:color="auto" w:fill="999999"/>
            <w:hideMark/>
          </w:tcPr>
          <w:p w14:paraId="5BED7FB8" w14:textId="77777777" w:rsidR="00116CE0" w:rsidRPr="002326C1" w:rsidRDefault="00116CE0" w:rsidP="00116CE0">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380" w:type="dxa"/>
            <w:tcBorders>
              <w:top w:val="single" w:sz="8" w:space="0" w:color="999999"/>
              <w:left w:val="single" w:sz="8" w:space="0" w:color="999999"/>
              <w:bottom w:val="single" w:sz="8" w:space="0" w:color="999999"/>
              <w:right w:val="single" w:sz="8" w:space="0" w:color="999999"/>
            </w:tcBorders>
            <w:shd w:val="clear" w:color="auto" w:fill="999999"/>
            <w:hideMark/>
          </w:tcPr>
          <w:p w14:paraId="41499946" w14:textId="77777777" w:rsidR="00116CE0" w:rsidRPr="002326C1" w:rsidRDefault="00116CE0" w:rsidP="00116CE0">
            <w:pPr>
              <w:pStyle w:val="SAPTableHeader"/>
              <w:rPr>
                <w:lang w:val="en-US"/>
              </w:rPr>
            </w:pPr>
            <w:r w:rsidRPr="002326C1">
              <w:rPr>
                <w:lang w:val="en-US"/>
              </w:rPr>
              <w:t>Additional Information</w:t>
            </w:r>
          </w:p>
        </w:tc>
      </w:tr>
      <w:tr w:rsidR="00116CE0" w:rsidRPr="00502F77" w14:paraId="0BFDB4CE" w14:textId="77777777" w:rsidTr="00116CE0">
        <w:trPr>
          <w:trHeight w:val="360"/>
        </w:trPr>
        <w:tc>
          <w:tcPr>
            <w:tcW w:w="6902" w:type="dxa"/>
            <w:tcBorders>
              <w:top w:val="single" w:sz="8" w:space="0" w:color="999999"/>
              <w:left w:val="single" w:sz="8" w:space="0" w:color="999999"/>
              <w:bottom w:val="single" w:sz="8" w:space="0" w:color="999999"/>
              <w:right w:val="single" w:sz="8" w:space="0" w:color="999999"/>
            </w:tcBorders>
          </w:tcPr>
          <w:p w14:paraId="29708248" w14:textId="5EB55E80" w:rsidR="00116CE0" w:rsidRPr="002326C1" w:rsidRDefault="00116CE0" w:rsidP="00116CE0">
            <w:pPr>
              <w:rPr>
                <w:lang w:val="en-US"/>
              </w:rPr>
            </w:pPr>
            <w:r w:rsidRPr="005D4786">
              <w:rPr>
                <w:rStyle w:val="SAPScreenElement"/>
                <w:lang w:val="en-US"/>
              </w:rPr>
              <w:t>Date Learned</w:t>
            </w:r>
            <w:r>
              <w:rPr>
                <w:rStyle w:val="SAPScreenElement"/>
                <w:lang w:val="en-US"/>
              </w:rPr>
              <w:t>:</w:t>
            </w:r>
            <w:r w:rsidRPr="002326C1">
              <w:rPr>
                <w:lang w:val="en-US"/>
              </w:rPr>
              <w:t xml:space="preserve"> select from calendar help</w:t>
            </w:r>
          </w:p>
        </w:tc>
        <w:tc>
          <w:tcPr>
            <w:tcW w:w="7380" w:type="dxa"/>
            <w:vMerge w:val="restart"/>
            <w:tcBorders>
              <w:top w:val="single" w:sz="8" w:space="0" w:color="999999"/>
              <w:left w:val="single" w:sz="8" w:space="0" w:color="999999"/>
              <w:right w:val="single" w:sz="8" w:space="0" w:color="999999"/>
            </w:tcBorders>
          </w:tcPr>
          <w:p w14:paraId="5C42DBF9" w14:textId="25CB4279" w:rsidR="00116CE0" w:rsidRPr="002326C1" w:rsidRDefault="00116CE0" w:rsidP="00116CE0">
            <w:pPr>
              <w:rPr>
                <w:lang w:val="en-US"/>
              </w:rPr>
            </w:pPr>
            <w:r w:rsidRPr="002326C1">
              <w:rPr>
                <w:lang w:val="en-US"/>
              </w:rPr>
              <w:t xml:space="preserve">These fields need to be maintained only in case you have </w:t>
            </w:r>
            <w:r w:rsidRPr="003A18EB">
              <w:rPr>
                <w:lang w:val="en-US"/>
              </w:rPr>
              <w:t xml:space="preserve">selected </w:t>
            </w:r>
            <w:r w:rsidR="00AC5720" w:rsidRPr="002326C1">
              <w:rPr>
                <w:lang w:val="en-US"/>
              </w:rPr>
              <w:t>value</w:t>
            </w:r>
            <w:r w:rsidR="00AC5720" w:rsidRPr="002326C1">
              <w:rPr>
                <w:rStyle w:val="SAPUserEntry"/>
                <w:lang w:val="en-US"/>
              </w:rPr>
              <w:t xml:space="preserve"> Yes</w:t>
            </w:r>
            <w:r w:rsidR="00AC5720" w:rsidRPr="00AC5720">
              <w:rPr>
                <w:rStyle w:val="SAPUserEntry"/>
                <w:lang w:val="en-US"/>
              </w:rPr>
              <w:t xml:space="preserve"> </w:t>
            </w:r>
            <w:r w:rsidRPr="002326C1">
              <w:rPr>
                <w:lang w:val="en-US"/>
              </w:rPr>
              <w:t xml:space="preserve">for field </w:t>
            </w:r>
            <w:r w:rsidRPr="002326C1">
              <w:rPr>
                <w:rStyle w:val="SAPScreenElement"/>
                <w:lang w:val="en-US"/>
              </w:rPr>
              <w:t>Challenge Status</w:t>
            </w:r>
            <w:r w:rsidRPr="00466471">
              <w:rPr>
                <w:lang w:val="en-US"/>
              </w:rPr>
              <w:t>, located</w:t>
            </w:r>
            <w:r w:rsidRPr="003A18EB">
              <w:rPr>
                <w:lang w:val="en-US"/>
              </w:rPr>
              <w:t xml:space="preserve"> </w:t>
            </w:r>
            <w:r>
              <w:rPr>
                <w:lang w:val="en-US"/>
              </w:rPr>
              <w:t xml:space="preserve">in </w:t>
            </w:r>
            <w:r w:rsidRPr="002326C1">
              <w:rPr>
                <w:lang w:val="en-US"/>
              </w:rPr>
              <w:t>the</w:t>
            </w:r>
            <w:r>
              <w:rPr>
                <w:lang w:val="en-US"/>
              </w:rPr>
              <w:t xml:space="preserve"> </w:t>
            </w:r>
            <w:r w:rsidRPr="002326C1">
              <w:rPr>
                <w:rStyle w:val="SAPScreenElement"/>
                <w:lang w:val="en-US"/>
              </w:rPr>
              <w:t xml:space="preserve">Personal Information </w:t>
            </w:r>
            <w:r w:rsidRPr="002326C1">
              <w:rPr>
                <w:lang w:val="en-US"/>
              </w:rPr>
              <w:t>block.</w:t>
            </w:r>
          </w:p>
        </w:tc>
      </w:tr>
      <w:tr w:rsidR="00116CE0" w:rsidRPr="00502F77" w14:paraId="4EA66DEB" w14:textId="77777777" w:rsidTr="00116CE0">
        <w:trPr>
          <w:trHeight w:val="357"/>
        </w:trPr>
        <w:tc>
          <w:tcPr>
            <w:tcW w:w="6902" w:type="dxa"/>
            <w:tcBorders>
              <w:top w:val="single" w:sz="8" w:space="0" w:color="999999"/>
              <w:left w:val="single" w:sz="8" w:space="0" w:color="999999"/>
              <w:bottom w:val="single" w:sz="8" w:space="0" w:color="999999"/>
              <w:right w:val="single" w:sz="8" w:space="0" w:color="999999"/>
            </w:tcBorders>
          </w:tcPr>
          <w:p w14:paraId="1F0DF20B" w14:textId="1FE4014D" w:rsidR="00116CE0" w:rsidRPr="002326C1" w:rsidRDefault="00116CE0" w:rsidP="00116CE0">
            <w:pPr>
              <w:rPr>
                <w:lang w:val="en-US"/>
              </w:rPr>
            </w:pPr>
            <w:r w:rsidRPr="002326C1">
              <w:rPr>
                <w:rStyle w:val="SAPScreenElement"/>
                <w:lang w:val="en-US"/>
              </w:rPr>
              <w:t>Challenged Group:</w:t>
            </w:r>
            <w:r w:rsidRPr="002326C1">
              <w:rPr>
                <w:lang w:val="en-US"/>
              </w:rPr>
              <w:t xml:space="preserve"> select from drop-down</w:t>
            </w:r>
          </w:p>
        </w:tc>
        <w:tc>
          <w:tcPr>
            <w:tcW w:w="7380" w:type="dxa"/>
            <w:vMerge/>
            <w:tcBorders>
              <w:left w:val="single" w:sz="8" w:space="0" w:color="999999"/>
              <w:bottom w:val="single" w:sz="8" w:space="0" w:color="999999"/>
              <w:right w:val="single" w:sz="8" w:space="0" w:color="999999"/>
            </w:tcBorders>
          </w:tcPr>
          <w:p w14:paraId="750B541A" w14:textId="77777777" w:rsidR="00116CE0" w:rsidRPr="002326C1" w:rsidRDefault="00116CE0" w:rsidP="00116CE0">
            <w:pPr>
              <w:rPr>
                <w:lang w:val="en-US"/>
              </w:rPr>
            </w:pPr>
          </w:p>
        </w:tc>
      </w:tr>
      <w:tr w:rsidR="00116CE0" w:rsidRPr="00502F77" w14:paraId="79C6D766" w14:textId="77777777" w:rsidTr="00116CE0">
        <w:trPr>
          <w:trHeight w:val="357"/>
        </w:trPr>
        <w:tc>
          <w:tcPr>
            <w:tcW w:w="6902" w:type="dxa"/>
            <w:tcBorders>
              <w:top w:val="single" w:sz="8" w:space="0" w:color="999999"/>
              <w:left w:val="single" w:sz="8" w:space="0" w:color="999999"/>
              <w:bottom w:val="single" w:sz="8" w:space="0" w:color="999999"/>
              <w:right w:val="single" w:sz="8" w:space="0" w:color="999999"/>
            </w:tcBorders>
          </w:tcPr>
          <w:p w14:paraId="61D3AF9A" w14:textId="09129FB2" w:rsidR="00116CE0" w:rsidRPr="002326C1" w:rsidRDefault="00116CE0" w:rsidP="00116CE0">
            <w:pPr>
              <w:rPr>
                <w:lang w:val="en-US"/>
              </w:rPr>
            </w:pPr>
            <w:commentRangeStart w:id="2881"/>
            <w:r w:rsidRPr="003E20D9">
              <w:rPr>
                <w:rStyle w:val="SAPScreenElement"/>
                <w:lang w:val="en-US"/>
              </w:rPr>
              <w:t>Hukou Type</w:t>
            </w:r>
            <w:r w:rsidRPr="002326C1">
              <w:rPr>
                <w:rStyle w:val="SAPScreenElement"/>
                <w:lang w:val="en-US"/>
              </w:rPr>
              <w:t>:</w:t>
            </w:r>
            <w:r w:rsidRPr="002326C1">
              <w:rPr>
                <w:lang w:val="en-US"/>
              </w:rPr>
              <w:t xml:space="preserve"> select from drop-down</w:t>
            </w:r>
            <w:r w:rsidRPr="002326C1" w:rsidDel="00676716">
              <w:rPr>
                <w:rStyle w:val="SAPScreenElement"/>
                <w:lang w:val="en-US"/>
              </w:rPr>
              <w:t xml:space="preserve"> </w:t>
            </w:r>
            <w:commentRangeEnd w:id="2881"/>
            <w:r w:rsidR="00997FAC">
              <w:rPr>
                <w:rStyle w:val="CommentReference"/>
              </w:rPr>
              <w:commentReference w:id="2881"/>
            </w:r>
          </w:p>
        </w:tc>
        <w:tc>
          <w:tcPr>
            <w:tcW w:w="7380" w:type="dxa"/>
            <w:tcBorders>
              <w:top w:val="single" w:sz="8" w:space="0" w:color="999999"/>
              <w:left w:val="single" w:sz="8" w:space="0" w:color="999999"/>
              <w:bottom w:val="single" w:sz="8" w:space="0" w:color="999999"/>
              <w:right w:val="single" w:sz="8" w:space="0" w:color="999999"/>
            </w:tcBorders>
          </w:tcPr>
          <w:p w14:paraId="1104A1FB" w14:textId="77777777" w:rsidR="00116CE0" w:rsidRPr="002326C1" w:rsidRDefault="00116CE0" w:rsidP="00116CE0">
            <w:pPr>
              <w:rPr>
                <w:lang w:val="en-US"/>
              </w:rPr>
            </w:pPr>
          </w:p>
        </w:tc>
      </w:tr>
      <w:tr w:rsidR="00116CE0" w:rsidRPr="00502F77" w14:paraId="22C70243" w14:textId="77777777" w:rsidTr="00116CE0">
        <w:trPr>
          <w:trHeight w:val="357"/>
        </w:trPr>
        <w:tc>
          <w:tcPr>
            <w:tcW w:w="6902" w:type="dxa"/>
            <w:tcBorders>
              <w:top w:val="single" w:sz="8" w:space="0" w:color="999999"/>
              <w:left w:val="single" w:sz="8" w:space="0" w:color="999999"/>
              <w:bottom w:val="single" w:sz="8" w:space="0" w:color="999999"/>
              <w:right w:val="single" w:sz="8" w:space="0" w:color="999999"/>
            </w:tcBorders>
          </w:tcPr>
          <w:p w14:paraId="5C424D41" w14:textId="716211A6" w:rsidR="00116CE0" w:rsidRPr="002326C1" w:rsidRDefault="00116CE0" w:rsidP="00116CE0">
            <w:pPr>
              <w:rPr>
                <w:lang w:val="en-US"/>
              </w:rPr>
            </w:pPr>
            <w:commentRangeStart w:id="2882"/>
            <w:r w:rsidRPr="00895D34">
              <w:rPr>
                <w:rStyle w:val="SAPScreenElement"/>
                <w:lang w:val="en-US"/>
              </w:rPr>
              <w:t>Travel Permit to Hong Kong</w:t>
            </w:r>
            <w:r w:rsidRPr="002326C1">
              <w:rPr>
                <w:rStyle w:val="SAPScreenElement"/>
                <w:lang w:val="en-US"/>
              </w:rPr>
              <w:t>:</w:t>
            </w:r>
            <w:r w:rsidRPr="002326C1">
              <w:rPr>
                <w:lang w:val="en-US"/>
              </w:rPr>
              <w:t xml:space="preserve"> select from </w:t>
            </w:r>
            <w:r w:rsidR="00997FAC" w:rsidRPr="002326C1">
              <w:rPr>
                <w:lang w:val="en-US"/>
              </w:rPr>
              <w:t>drop-down</w:t>
            </w:r>
            <w:commentRangeEnd w:id="2882"/>
            <w:r w:rsidR="00997FAC">
              <w:rPr>
                <w:rStyle w:val="CommentReference"/>
              </w:rPr>
              <w:commentReference w:id="2882"/>
            </w:r>
          </w:p>
        </w:tc>
        <w:tc>
          <w:tcPr>
            <w:tcW w:w="7380" w:type="dxa"/>
            <w:tcBorders>
              <w:top w:val="single" w:sz="8" w:space="0" w:color="999999"/>
              <w:left w:val="single" w:sz="8" w:space="0" w:color="999999"/>
              <w:bottom w:val="single" w:sz="8" w:space="0" w:color="999999"/>
              <w:right w:val="single" w:sz="8" w:space="0" w:color="999999"/>
            </w:tcBorders>
          </w:tcPr>
          <w:p w14:paraId="769A9159" w14:textId="77777777" w:rsidR="00116CE0" w:rsidRPr="002326C1" w:rsidRDefault="00116CE0" w:rsidP="00116CE0">
            <w:pPr>
              <w:rPr>
                <w:lang w:val="en-US"/>
              </w:rPr>
            </w:pPr>
          </w:p>
        </w:tc>
      </w:tr>
      <w:tr w:rsidR="00116CE0" w:rsidRPr="00502F77" w14:paraId="7939D59B" w14:textId="77777777" w:rsidTr="00116CE0">
        <w:trPr>
          <w:trHeight w:val="357"/>
        </w:trPr>
        <w:tc>
          <w:tcPr>
            <w:tcW w:w="6902" w:type="dxa"/>
            <w:tcBorders>
              <w:top w:val="single" w:sz="8" w:space="0" w:color="999999"/>
              <w:left w:val="single" w:sz="8" w:space="0" w:color="999999"/>
              <w:bottom w:val="single" w:sz="8" w:space="0" w:color="999999"/>
              <w:right w:val="single" w:sz="8" w:space="0" w:color="999999"/>
            </w:tcBorders>
          </w:tcPr>
          <w:p w14:paraId="47AE92CA" w14:textId="5384AC83" w:rsidR="00116CE0" w:rsidRPr="002326C1" w:rsidRDefault="00116CE0" w:rsidP="00116CE0">
            <w:pPr>
              <w:rPr>
                <w:lang w:val="en-US"/>
              </w:rPr>
            </w:pPr>
            <w:r w:rsidRPr="00895D34">
              <w:rPr>
                <w:rStyle w:val="SAPScreenElement"/>
                <w:lang w:val="en-US"/>
              </w:rPr>
              <w:t>Race</w:t>
            </w:r>
            <w:r w:rsidRPr="002326C1">
              <w:rPr>
                <w:rStyle w:val="SAPScreenElement"/>
                <w:lang w:val="en-US"/>
              </w:rPr>
              <w:t>:</w:t>
            </w:r>
            <w:r w:rsidRPr="002326C1">
              <w:rPr>
                <w:lang w:val="en-US"/>
              </w:rPr>
              <w:t xml:space="preserve"> select from drop-down</w:t>
            </w:r>
          </w:p>
        </w:tc>
        <w:tc>
          <w:tcPr>
            <w:tcW w:w="7380" w:type="dxa"/>
            <w:tcBorders>
              <w:top w:val="single" w:sz="8" w:space="0" w:color="999999"/>
              <w:left w:val="single" w:sz="8" w:space="0" w:color="999999"/>
              <w:bottom w:val="single" w:sz="8" w:space="0" w:color="999999"/>
              <w:right w:val="single" w:sz="8" w:space="0" w:color="999999"/>
            </w:tcBorders>
          </w:tcPr>
          <w:p w14:paraId="0F42300B" w14:textId="23DB060B" w:rsidR="00116CE0" w:rsidRPr="002326C1" w:rsidRDefault="00116CE0" w:rsidP="00116CE0">
            <w:pPr>
              <w:rPr>
                <w:lang w:val="en-US"/>
              </w:rPr>
            </w:pPr>
            <w:r w:rsidRPr="002326C1">
              <w:rPr>
                <w:lang w:val="en-US"/>
              </w:rPr>
              <w:t>Optional field, but meaningful for a complete master data record.</w:t>
            </w:r>
          </w:p>
        </w:tc>
      </w:tr>
      <w:tr w:rsidR="00116CE0" w:rsidRPr="00502F77" w14:paraId="1DB75437" w14:textId="77777777" w:rsidTr="00116CE0">
        <w:trPr>
          <w:trHeight w:val="357"/>
        </w:trPr>
        <w:tc>
          <w:tcPr>
            <w:tcW w:w="6902" w:type="dxa"/>
            <w:tcBorders>
              <w:top w:val="single" w:sz="8" w:space="0" w:color="999999"/>
              <w:left w:val="single" w:sz="8" w:space="0" w:color="999999"/>
              <w:bottom w:val="single" w:sz="8" w:space="0" w:color="999999"/>
              <w:right w:val="single" w:sz="8" w:space="0" w:color="999999"/>
            </w:tcBorders>
          </w:tcPr>
          <w:p w14:paraId="6F84B3BA" w14:textId="24838F6B" w:rsidR="00116CE0" w:rsidRPr="002326C1" w:rsidRDefault="00116CE0" w:rsidP="00116CE0">
            <w:pPr>
              <w:rPr>
                <w:lang w:val="en-US"/>
              </w:rPr>
            </w:pPr>
            <w:r w:rsidRPr="00B9346E">
              <w:rPr>
                <w:rStyle w:val="SAPScreenElement"/>
                <w:lang w:val="en-US"/>
              </w:rPr>
              <w:t>Number of Children</w:t>
            </w:r>
            <w:r w:rsidRPr="002326C1">
              <w:rPr>
                <w:rStyle w:val="SAPScreenElement"/>
                <w:lang w:val="en-US"/>
              </w:rPr>
              <w:t>:</w:t>
            </w:r>
            <w:r w:rsidRPr="002326C1">
              <w:rPr>
                <w:lang w:val="en-US"/>
              </w:rPr>
              <w:t xml:space="preserve"> enter as appropriate</w:t>
            </w:r>
          </w:p>
        </w:tc>
        <w:tc>
          <w:tcPr>
            <w:tcW w:w="7380" w:type="dxa"/>
            <w:tcBorders>
              <w:top w:val="single" w:sz="8" w:space="0" w:color="999999"/>
              <w:left w:val="single" w:sz="8" w:space="0" w:color="999999"/>
              <w:bottom w:val="single" w:sz="8" w:space="0" w:color="999999"/>
              <w:right w:val="single" w:sz="8" w:space="0" w:color="999999"/>
            </w:tcBorders>
          </w:tcPr>
          <w:p w14:paraId="50EFE1D4" w14:textId="6621B0EB" w:rsidR="00116CE0" w:rsidRPr="002326C1" w:rsidRDefault="00116CE0" w:rsidP="00116CE0">
            <w:pPr>
              <w:rPr>
                <w:lang w:val="en-US"/>
              </w:rPr>
            </w:pPr>
            <w:r w:rsidRPr="002326C1">
              <w:rPr>
                <w:lang w:val="en-US"/>
              </w:rPr>
              <w:t>Optional field, but meaningful for a complete master data record.</w:t>
            </w:r>
          </w:p>
        </w:tc>
      </w:tr>
      <w:tr w:rsidR="00997FAC" w:rsidRPr="00502F77" w14:paraId="000F90B8" w14:textId="77777777" w:rsidTr="00C90844">
        <w:trPr>
          <w:trHeight w:val="357"/>
        </w:trPr>
        <w:tc>
          <w:tcPr>
            <w:tcW w:w="6902" w:type="dxa"/>
            <w:tcBorders>
              <w:top w:val="single" w:sz="8" w:space="0" w:color="999999"/>
              <w:left w:val="single" w:sz="8" w:space="0" w:color="999999"/>
              <w:bottom w:val="single" w:sz="8" w:space="0" w:color="999999"/>
              <w:right w:val="single" w:sz="8" w:space="0" w:color="999999"/>
            </w:tcBorders>
          </w:tcPr>
          <w:p w14:paraId="64444502" w14:textId="358D184A" w:rsidR="00997FAC" w:rsidRPr="002326C1" w:rsidRDefault="00997FAC" w:rsidP="00116CE0">
            <w:pPr>
              <w:rPr>
                <w:lang w:val="en-US"/>
              </w:rPr>
            </w:pPr>
            <w:r w:rsidRPr="005D1378">
              <w:rPr>
                <w:rStyle w:val="SAPScreenElement"/>
                <w:lang w:val="en-US"/>
              </w:rPr>
              <w:lastRenderedPageBreak/>
              <w:t>Type of Challenge</w:t>
            </w:r>
            <w:r>
              <w:rPr>
                <w:rStyle w:val="SAPScreenElement"/>
                <w:lang w:val="en-US"/>
              </w:rPr>
              <w:t>:</w:t>
            </w:r>
            <w:r w:rsidRPr="002326C1">
              <w:rPr>
                <w:lang w:val="en-US"/>
              </w:rPr>
              <w:t xml:space="preserve"> select from drop-down</w:t>
            </w:r>
          </w:p>
        </w:tc>
        <w:tc>
          <w:tcPr>
            <w:tcW w:w="7380" w:type="dxa"/>
            <w:vMerge w:val="restart"/>
            <w:tcBorders>
              <w:top w:val="single" w:sz="8" w:space="0" w:color="999999"/>
              <w:left w:val="single" w:sz="8" w:space="0" w:color="999999"/>
              <w:right w:val="single" w:sz="8" w:space="0" w:color="999999"/>
            </w:tcBorders>
          </w:tcPr>
          <w:p w14:paraId="2A1844AE" w14:textId="18A3D17F" w:rsidR="00997FAC" w:rsidRPr="002326C1" w:rsidRDefault="00997FAC" w:rsidP="00116CE0">
            <w:pPr>
              <w:rPr>
                <w:lang w:val="en-US"/>
              </w:rPr>
            </w:pPr>
            <w:r w:rsidRPr="002326C1">
              <w:rPr>
                <w:lang w:val="en-US"/>
              </w:rPr>
              <w:t xml:space="preserve">These fields need to be maintained only in case you have </w:t>
            </w:r>
            <w:r w:rsidRPr="003A18EB">
              <w:rPr>
                <w:lang w:val="en-US"/>
              </w:rPr>
              <w:t xml:space="preserve">selected </w:t>
            </w:r>
            <w:r w:rsidR="00AC5720" w:rsidRPr="002326C1">
              <w:rPr>
                <w:lang w:val="en-US"/>
              </w:rPr>
              <w:t>value</w:t>
            </w:r>
            <w:r w:rsidR="00AC5720" w:rsidRPr="002326C1">
              <w:rPr>
                <w:rStyle w:val="SAPUserEntry"/>
                <w:lang w:val="en-US"/>
              </w:rPr>
              <w:t xml:space="preserve"> Yes</w:t>
            </w:r>
            <w:r w:rsidR="00AC5720" w:rsidRPr="00AC5720">
              <w:rPr>
                <w:rStyle w:val="SAPUserEntry"/>
                <w:lang w:val="en-US"/>
              </w:rPr>
              <w:t xml:space="preserve"> </w:t>
            </w:r>
            <w:r w:rsidRPr="002326C1">
              <w:rPr>
                <w:lang w:val="en-US"/>
              </w:rPr>
              <w:t xml:space="preserve">for field </w:t>
            </w:r>
            <w:r w:rsidRPr="002326C1">
              <w:rPr>
                <w:rStyle w:val="SAPScreenElement"/>
                <w:lang w:val="en-US"/>
              </w:rPr>
              <w:t>Challenge Status</w:t>
            </w:r>
            <w:r w:rsidRPr="00466471">
              <w:rPr>
                <w:lang w:val="en-US"/>
              </w:rPr>
              <w:t>, located</w:t>
            </w:r>
            <w:r w:rsidRPr="003A18EB">
              <w:rPr>
                <w:lang w:val="en-US"/>
              </w:rPr>
              <w:t xml:space="preserve"> </w:t>
            </w:r>
            <w:r>
              <w:rPr>
                <w:lang w:val="en-US"/>
              </w:rPr>
              <w:t xml:space="preserve">in </w:t>
            </w:r>
            <w:r w:rsidRPr="002326C1">
              <w:rPr>
                <w:lang w:val="en-US"/>
              </w:rPr>
              <w:t>the</w:t>
            </w:r>
            <w:r>
              <w:rPr>
                <w:lang w:val="en-US"/>
              </w:rPr>
              <w:t xml:space="preserve"> </w:t>
            </w:r>
            <w:r w:rsidRPr="002326C1">
              <w:rPr>
                <w:rStyle w:val="SAPScreenElement"/>
                <w:lang w:val="en-US"/>
              </w:rPr>
              <w:t xml:space="preserve">Personal Information </w:t>
            </w:r>
            <w:r w:rsidRPr="002326C1">
              <w:rPr>
                <w:lang w:val="en-US"/>
              </w:rPr>
              <w:t>block</w:t>
            </w:r>
            <w:r w:rsidR="00AC5720">
              <w:rPr>
                <w:lang w:val="en-US"/>
              </w:rPr>
              <w:t>.</w:t>
            </w:r>
          </w:p>
        </w:tc>
      </w:tr>
      <w:tr w:rsidR="00997FAC" w:rsidRPr="00502F77" w14:paraId="2D2B81D4" w14:textId="77777777" w:rsidTr="00C90844">
        <w:trPr>
          <w:trHeight w:val="357"/>
        </w:trPr>
        <w:tc>
          <w:tcPr>
            <w:tcW w:w="6902" w:type="dxa"/>
            <w:tcBorders>
              <w:top w:val="single" w:sz="8" w:space="0" w:color="999999"/>
              <w:left w:val="single" w:sz="8" w:space="0" w:color="999999"/>
              <w:bottom w:val="single" w:sz="8" w:space="0" w:color="999999"/>
              <w:right w:val="single" w:sz="8" w:space="0" w:color="999999"/>
            </w:tcBorders>
          </w:tcPr>
          <w:p w14:paraId="0BF96B9B" w14:textId="1D70C499" w:rsidR="00997FAC" w:rsidRPr="002326C1" w:rsidRDefault="00997FAC" w:rsidP="00116CE0">
            <w:pPr>
              <w:rPr>
                <w:lang w:val="en-US"/>
              </w:rPr>
            </w:pPr>
            <w:r w:rsidRPr="00114358">
              <w:rPr>
                <w:rStyle w:val="SAPScreenElement"/>
                <w:lang w:val="en-US"/>
              </w:rPr>
              <w:t>Issuing Authority</w:t>
            </w:r>
            <w:r w:rsidRPr="002326C1">
              <w:rPr>
                <w:rStyle w:val="SAPScreenElement"/>
                <w:lang w:val="en-US"/>
              </w:rPr>
              <w:t>:</w:t>
            </w:r>
            <w:r w:rsidRPr="002326C1">
              <w:rPr>
                <w:lang w:val="en-US"/>
              </w:rPr>
              <w:t xml:space="preserve"> enter as appropriate</w:t>
            </w:r>
          </w:p>
        </w:tc>
        <w:tc>
          <w:tcPr>
            <w:tcW w:w="7380" w:type="dxa"/>
            <w:vMerge/>
            <w:tcBorders>
              <w:left w:val="single" w:sz="8" w:space="0" w:color="999999"/>
              <w:right w:val="single" w:sz="8" w:space="0" w:color="999999"/>
            </w:tcBorders>
          </w:tcPr>
          <w:p w14:paraId="7AA1D313" w14:textId="77777777" w:rsidR="00997FAC" w:rsidRPr="002326C1" w:rsidRDefault="00997FAC" w:rsidP="00116CE0">
            <w:pPr>
              <w:rPr>
                <w:lang w:val="en-US"/>
              </w:rPr>
            </w:pPr>
          </w:p>
        </w:tc>
      </w:tr>
      <w:tr w:rsidR="00997FAC" w:rsidRPr="00502F77" w14:paraId="16428A70" w14:textId="77777777" w:rsidTr="00C90844">
        <w:trPr>
          <w:trHeight w:val="357"/>
        </w:trPr>
        <w:tc>
          <w:tcPr>
            <w:tcW w:w="6902" w:type="dxa"/>
            <w:tcBorders>
              <w:top w:val="single" w:sz="8" w:space="0" w:color="999999"/>
              <w:left w:val="single" w:sz="8" w:space="0" w:color="999999"/>
              <w:bottom w:val="single" w:sz="8" w:space="0" w:color="999999"/>
              <w:right w:val="single" w:sz="8" w:space="0" w:color="999999"/>
            </w:tcBorders>
          </w:tcPr>
          <w:p w14:paraId="2BB424A0" w14:textId="0A32F01D" w:rsidR="00997FAC" w:rsidRPr="002326C1" w:rsidRDefault="00997FAC" w:rsidP="00116CE0">
            <w:pPr>
              <w:rPr>
                <w:lang w:val="en-US"/>
              </w:rPr>
            </w:pPr>
            <w:r w:rsidRPr="00114358">
              <w:rPr>
                <w:rStyle w:val="SAPScreenElement"/>
                <w:lang w:val="en-US"/>
              </w:rPr>
              <w:t>Reference Number</w:t>
            </w:r>
            <w:r w:rsidRPr="002326C1">
              <w:rPr>
                <w:rStyle w:val="SAPScreenElement"/>
                <w:lang w:val="en-US"/>
              </w:rPr>
              <w:t>:</w:t>
            </w:r>
            <w:r w:rsidRPr="002326C1">
              <w:rPr>
                <w:lang w:val="en-US"/>
              </w:rPr>
              <w:t xml:space="preserve"> enter as appropriate</w:t>
            </w:r>
          </w:p>
        </w:tc>
        <w:tc>
          <w:tcPr>
            <w:tcW w:w="7380" w:type="dxa"/>
            <w:vMerge/>
            <w:tcBorders>
              <w:left w:val="single" w:sz="8" w:space="0" w:color="999999"/>
              <w:bottom w:val="single" w:sz="8" w:space="0" w:color="999999"/>
              <w:right w:val="single" w:sz="8" w:space="0" w:color="999999"/>
            </w:tcBorders>
          </w:tcPr>
          <w:p w14:paraId="38EDCF9D" w14:textId="77777777" w:rsidR="00997FAC" w:rsidRPr="002326C1" w:rsidRDefault="00997FAC" w:rsidP="00116CE0">
            <w:pPr>
              <w:rPr>
                <w:lang w:val="en-US"/>
              </w:rPr>
            </w:pPr>
          </w:p>
        </w:tc>
      </w:tr>
      <w:tr w:rsidR="00116CE0" w:rsidRPr="00502F77" w14:paraId="7624E0FC" w14:textId="77777777" w:rsidTr="00116CE0">
        <w:trPr>
          <w:trHeight w:val="357"/>
        </w:trPr>
        <w:tc>
          <w:tcPr>
            <w:tcW w:w="6902" w:type="dxa"/>
            <w:tcBorders>
              <w:top w:val="single" w:sz="8" w:space="0" w:color="999999"/>
              <w:left w:val="single" w:sz="8" w:space="0" w:color="999999"/>
              <w:bottom w:val="single" w:sz="8" w:space="0" w:color="999999"/>
              <w:right w:val="single" w:sz="8" w:space="0" w:color="999999"/>
            </w:tcBorders>
          </w:tcPr>
          <w:p w14:paraId="2C3BB401" w14:textId="5F322EEF" w:rsidR="00116CE0" w:rsidRPr="002326C1" w:rsidRDefault="00116CE0" w:rsidP="00116CE0">
            <w:pPr>
              <w:rPr>
                <w:lang w:val="en-US"/>
              </w:rPr>
            </w:pPr>
            <w:commentRangeStart w:id="2883"/>
            <w:r w:rsidRPr="005D1378">
              <w:rPr>
                <w:rStyle w:val="SAPScreenElement"/>
                <w:lang w:val="en-US"/>
              </w:rPr>
              <w:t>Travel Permit to Macau</w:t>
            </w:r>
            <w:r w:rsidRPr="002326C1">
              <w:rPr>
                <w:rStyle w:val="SAPScreenElement"/>
                <w:lang w:val="en-US"/>
              </w:rPr>
              <w:t>:</w:t>
            </w:r>
            <w:r w:rsidRPr="002326C1">
              <w:rPr>
                <w:lang w:val="en-US"/>
              </w:rPr>
              <w:t xml:space="preserve"> select from drop-down</w:t>
            </w:r>
            <w:r w:rsidRPr="00B9346E" w:rsidDel="00CA33EE">
              <w:rPr>
                <w:rStyle w:val="SAPScreenElement"/>
                <w:lang w:val="en-US"/>
              </w:rPr>
              <w:t xml:space="preserve"> </w:t>
            </w:r>
            <w:commentRangeEnd w:id="2883"/>
            <w:r w:rsidR="00997FAC">
              <w:rPr>
                <w:rStyle w:val="CommentReference"/>
              </w:rPr>
              <w:commentReference w:id="2883"/>
            </w:r>
          </w:p>
        </w:tc>
        <w:tc>
          <w:tcPr>
            <w:tcW w:w="7380" w:type="dxa"/>
            <w:tcBorders>
              <w:top w:val="single" w:sz="8" w:space="0" w:color="999999"/>
              <w:left w:val="single" w:sz="8" w:space="0" w:color="999999"/>
              <w:bottom w:val="single" w:sz="8" w:space="0" w:color="999999"/>
              <w:right w:val="single" w:sz="8" w:space="0" w:color="999999"/>
            </w:tcBorders>
          </w:tcPr>
          <w:p w14:paraId="09755AB1" w14:textId="77777777" w:rsidR="00116CE0" w:rsidRPr="002326C1" w:rsidRDefault="00116CE0" w:rsidP="00116CE0">
            <w:pPr>
              <w:rPr>
                <w:lang w:val="en-US"/>
              </w:rPr>
            </w:pPr>
          </w:p>
        </w:tc>
      </w:tr>
    </w:tbl>
    <w:p w14:paraId="4CEFA3C7" w14:textId="18BACFD6" w:rsidR="005331F5" w:rsidRPr="00AE1E45" w:rsidRDefault="005331F5" w:rsidP="00EE0F61">
      <w:pPr>
        <w:pStyle w:val="Heading3"/>
        <w:spacing w:before="240" w:after="120"/>
        <w:rPr>
          <w:lang w:val="en-US"/>
        </w:rPr>
      </w:pPr>
      <w:bookmarkStart w:id="2884" w:name="_Toc507062713"/>
      <w:commentRangeStart w:id="2885"/>
      <w:r w:rsidRPr="00AE1E45">
        <w:rPr>
          <w:lang w:val="en-US"/>
        </w:rPr>
        <w:t xml:space="preserve">Germany </w:t>
      </w:r>
      <w:commentRangeStart w:id="2886"/>
      <w:r w:rsidRPr="00AE1E45">
        <w:rPr>
          <w:lang w:val="en-US"/>
        </w:rPr>
        <w:t>(DE)</w:t>
      </w:r>
      <w:commentRangeEnd w:id="2885"/>
      <w:r w:rsidR="00A0677C" w:rsidRPr="00AE1E45">
        <w:rPr>
          <w:rStyle w:val="CommentReference"/>
          <w:rFonts w:ascii="BentonSans Book" w:eastAsia="MS Mincho" w:hAnsi="BentonSans Book"/>
          <w:bCs w:val="0"/>
          <w:color w:val="auto"/>
        </w:rPr>
        <w:commentReference w:id="2885"/>
      </w:r>
      <w:commentRangeEnd w:id="2886"/>
      <w:r w:rsidR="00E8731D">
        <w:rPr>
          <w:rStyle w:val="CommentReference"/>
          <w:rFonts w:ascii="BentonSans Book" w:eastAsia="MS Mincho" w:hAnsi="BentonSans Book"/>
          <w:bCs w:val="0"/>
          <w:color w:val="auto"/>
        </w:rPr>
        <w:commentReference w:id="2886"/>
      </w:r>
      <w:bookmarkEnd w:id="2884"/>
    </w:p>
    <w:p w14:paraId="32768ED8" w14:textId="77777777" w:rsidR="00466471" w:rsidRPr="003A18EB" w:rsidRDefault="00466471" w:rsidP="00466471">
      <w:pPr>
        <w:pStyle w:val="SAPNoteHeading"/>
        <w:ind w:left="0"/>
        <w:rPr>
          <w:lang w:val="en-US"/>
        </w:rPr>
      </w:pPr>
      <w:r w:rsidRPr="003A18EB">
        <w:rPr>
          <w:noProof/>
          <w:lang w:val="en-US"/>
        </w:rPr>
        <w:drawing>
          <wp:inline distT="0" distB="0" distL="0" distR="0" wp14:anchorId="462F3BFD" wp14:editId="1D1D22F1">
            <wp:extent cx="226060" cy="226060"/>
            <wp:effectExtent l="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3A18EB">
        <w:rPr>
          <w:lang w:val="en-US"/>
        </w:rPr>
        <w:t> Note</w:t>
      </w:r>
    </w:p>
    <w:p w14:paraId="55B11B2A" w14:textId="2E393FBC" w:rsidR="00466471" w:rsidRPr="00466471" w:rsidRDefault="00466471" w:rsidP="00466471">
      <w:pPr>
        <w:rPr>
          <w:highlight w:val="yellow"/>
          <w:lang w:val="en-US"/>
        </w:rPr>
      </w:pPr>
      <w:r>
        <w:rPr>
          <w:lang w:val="en-US"/>
        </w:rPr>
        <w:t>These fields</w:t>
      </w:r>
      <w:r w:rsidRPr="003A18EB">
        <w:rPr>
          <w:lang w:val="en-US"/>
        </w:rPr>
        <w:t xml:space="preserve"> need to be filled only in case you have selected </w:t>
      </w:r>
      <w:ins w:id="2887" w:author="Author" w:date="2018-02-02T16:56:00Z">
        <w:r w:rsidR="00AA71AB" w:rsidRPr="003A18EB">
          <w:rPr>
            <w:lang w:val="en-US"/>
          </w:rPr>
          <w:t>value</w:t>
        </w:r>
        <w:r w:rsidR="00AA71AB" w:rsidRPr="003A18EB">
          <w:rPr>
            <w:rStyle w:val="SAPUserEntry"/>
            <w:lang w:val="en-US"/>
          </w:rPr>
          <w:t xml:space="preserve"> Yes</w:t>
        </w:r>
        <w:r w:rsidR="00AA71AB" w:rsidRPr="00593667">
          <w:rPr>
            <w:rStyle w:val="SAPUserEntry"/>
            <w:lang w:val="en-US"/>
          </w:rPr>
          <w:t xml:space="preserve"> </w:t>
        </w:r>
      </w:ins>
      <w:r w:rsidRPr="003A18EB">
        <w:rPr>
          <w:lang w:val="en-US"/>
        </w:rPr>
        <w:t xml:space="preserve">for field </w:t>
      </w:r>
      <w:r w:rsidRPr="003A18EB">
        <w:rPr>
          <w:rStyle w:val="SAPScreenElement"/>
          <w:lang w:val="en-US"/>
        </w:rPr>
        <w:t>Challenge Status</w:t>
      </w:r>
      <w:r w:rsidRPr="00930999">
        <w:rPr>
          <w:lang w:val="en-US"/>
        </w:rPr>
        <w:t>, located</w:t>
      </w:r>
      <w:r w:rsidRPr="003A18EB">
        <w:rPr>
          <w:lang w:val="en-US"/>
        </w:rPr>
        <w:t xml:space="preserve"> </w:t>
      </w:r>
      <w:r>
        <w:rPr>
          <w:lang w:val="en-US"/>
        </w:rPr>
        <w:t xml:space="preserve">in </w:t>
      </w:r>
      <w:r w:rsidRPr="002326C1">
        <w:rPr>
          <w:lang w:val="en-US"/>
        </w:rPr>
        <w:t xml:space="preserve">the </w:t>
      </w:r>
      <w:r w:rsidRPr="002326C1">
        <w:rPr>
          <w:rStyle w:val="SAPScreenElement"/>
          <w:lang w:val="en-US"/>
        </w:rPr>
        <w:t xml:space="preserve">Personal Information </w:t>
      </w:r>
      <w:r w:rsidRPr="002326C1">
        <w:rPr>
          <w:lang w:val="en-US"/>
        </w:rPr>
        <w:t>block</w:t>
      </w:r>
      <w:ins w:id="2888" w:author="Author" w:date="2018-02-02T16:57:00Z">
        <w:r w:rsidR="00AA71AB">
          <w:rPr>
            <w:lang w:val="en-US"/>
          </w:rPr>
          <w:t>.</w:t>
        </w:r>
      </w:ins>
      <w:del w:id="2889" w:author="Author" w:date="2018-02-02T16:57:00Z">
        <w:r w:rsidDel="00AA71AB">
          <w:rPr>
            <w:lang w:val="en-US"/>
          </w:rPr>
          <w:delText>,</w:delText>
        </w:r>
        <w:r w:rsidRPr="002326C1" w:rsidDel="00AA71AB">
          <w:rPr>
            <w:lang w:val="en-US"/>
          </w:rPr>
          <w:delText xml:space="preserve"> </w:delText>
        </w:r>
      </w:del>
      <w:del w:id="2890" w:author="Author" w:date="2018-02-02T16:56:00Z">
        <w:r w:rsidRPr="003A18EB" w:rsidDel="00AA71AB">
          <w:rPr>
            <w:lang w:val="en-US"/>
          </w:rPr>
          <w:delText>value</w:delText>
        </w:r>
        <w:r w:rsidRPr="003A18EB" w:rsidDel="00AA71AB">
          <w:rPr>
            <w:rStyle w:val="SAPUserEntry"/>
            <w:lang w:val="en-US"/>
          </w:rPr>
          <w:delText xml:space="preserve"> Yes</w:delText>
        </w:r>
      </w:del>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2891" w:author="Author" w:date="2018-03-06T10:44:00Z">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7082"/>
        <w:gridCol w:w="7200"/>
        <w:tblGridChange w:id="2892">
          <w:tblGrid>
            <w:gridCol w:w="6542"/>
            <w:gridCol w:w="7740"/>
          </w:tblGrid>
        </w:tblGridChange>
      </w:tblGrid>
      <w:tr w:rsidR="00832B5E" w:rsidRPr="002326C1" w14:paraId="48201865" w14:textId="77777777" w:rsidTr="00A7636A">
        <w:trPr>
          <w:trHeight w:val="432"/>
          <w:tblHeader/>
          <w:trPrChange w:id="2893" w:author="Author" w:date="2018-03-06T10:44:00Z">
            <w:trPr>
              <w:trHeight w:val="432"/>
              <w:tblHeader/>
            </w:trPr>
          </w:trPrChange>
        </w:trPr>
        <w:tc>
          <w:tcPr>
            <w:tcW w:w="7082" w:type="dxa"/>
            <w:tcBorders>
              <w:top w:val="single" w:sz="8" w:space="0" w:color="999999"/>
              <w:left w:val="single" w:sz="8" w:space="0" w:color="999999"/>
              <w:bottom w:val="single" w:sz="8" w:space="0" w:color="999999"/>
              <w:right w:val="single" w:sz="8" w:space="0" w:color="999999"/>
            </w:tcBorders>
            <w:shd w:val="clear" w:color="auto" w:fill="999999"/>
            <w:hideMark/>
            <w:tcPrChange w:id="2894" w:author="Author" w:date="2018-03-06T10:44:00Z">
              <w:tcPr>
                <w:tcW w:w="654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2617C770" w14:textId="77777777" w:rsidR="00832B5E" w:rsidRPr="002326C1" w:rsidRDefault="00832B5E" w:rsidP="00855DD6">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200" w:type="dxa"/>
            <w:tcBorders>
              <w:top w:val="single" w:sz="8" w:space="0" w:color="999999"/>
              <w:left w:val="single" w:sz="8" w:space="0" w:color="999999"/>
              <w:bottom w:val="single" w:sz="8" w:space="0" w:color="999999"/>
              <w:right w:val="single" w:sz="8" w:space="0" w:color="999999"/>
            </w:tcBorders>
            <w:shd w:val="clear" w:color="auto" w:fill="999999"/>
            <w:hideMark/>
            <w:tcPrChange w:id="2895" w:author="Author" w:date="2018-03-06T10:44:00Z">
              <w:tcPr>
                <w:tcW w:w="774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794ADD7E" w14:textId="77777777" w:rsidR="00832B5E" w:rsidRPr="002326C1" w:rsidRDefault="00832B5E" w:rsidP="00855DD6">
            <w:pPr>
              <w:pStyle w:val="SAPTableHeader"/>
              <w:rPr>
                <w:lang w:val="en-US"/>
              </w:rPr>
            </w:pPr>
            <w:r w:rsidRPr="002326C1">
              <w:rPr>
                <w:lang w:val="en-US"/>
              </w:rPr>
              <w:t>Additional Information</w:t>
            </w:r>
          </w:p>
        </w:tc>
      </w:tr>
      <w:tr w:rsidR="00832B5E" w:rsidRPr="00502F77" w14:paraId="40C81A16" w14:textId="77777777" w:rsidTr="00A7636A">
        <w:trPr>
          <w:trHeight w:val="360"/>
          <w:trPrChange w:id="2896" w:author="Author" w:date="2018-03-06T10:44:00Z">
            <w:trPr>
              <w:trHeight w:val="360"/>
            </w:trPr>
          </w:trPrChange>
        </w:trPr>
        <w:tc>
          <w:tcPr>
            <w:tcW w:w="7082" w:type="dxa"/>
            <w:tcBorders>
              <w:top w:val="single" w:sz="8" w:space="0" w:color="999999"/>
              <w:left w:val="single" w:sz="8" w:space="0" w:color="999999"/>
              <w:bottom w:val="single" w:sz="8" w:space="0" w:color="999999"/>
              <w:right w:val="single" w:sz="8" w:space="0" w:color="999999"/>
            </w:tcBorders>
            <w:tcPrChange w:id="2897" w:author="Author" w:date="2018-03-06T10:44:00Z">
              <w:tcPr>
                <w:tcW w:w="6542" w:type="dxa"/>
                <w:tcBorders>
                  <w:top w:val="single" w:sz="8" w:space="0" w:color="999999"/>
                  <w:left w:val="single" w:sz="8" w:space="0" w:color="999999"/>
                  <w:bottom w:val="single" w:sz="8" w:space="0" w:color="999999"/>
                  <w:right w:val="single" w:sz="8" w:space="0" w:color="999999"/>
                </w:tcBorders>
              </w:tcPr>
            </w:tcPrChange>
          </w:tcPr>
          <w:p w14:paraId="1254AAA5" w14:textId="5E1D49EB" w:rsidR="00832B5E" w:rsidRPr="002326C1" w:rsidRDefault="00832B5E" w:rsidP="00832B5E">
            <w:pPr>
              <w:rPr>
                <w:lang w:val="en-US"/>
              </w:rPr>
            </w:pPr>
            <w:r w:rsidRPr="00832B5E">
              <w:rPr>
                <w:rStyle w:val="SAPScreenElement"/>
                <w:lang w:val="en-US"/>
              </w:rPr>
              <w:t>Date Learned</w:t>
            </w:r>
            <w:r w:rsidRPr="00832B5E">
              <w:rPr>
                <w:lang w:val="en-US"/>
              </w:rPr>
              <w:t xml:space="preserve">: select from calendar help </w:t>
            </w:r>
            <w:del w:id="2898" w:author="Author" w:date="2018-02-08T17:36:00Z">
              <w:r w:rsidRPr="00832B5E" w:rsidDel="00494074">
                <w:rPr>
                  <w:lang w:val="en-US"/>
                </w:rPr>
                <w:delText>the date on which the employer has been informed about the employee’s challenge</w:delText>
              </w:r>
            </w:del>
          </w:p>
        </w:tc>
        <w:tc>
          <w:tcPr>
            <w:tcW w:w="7200" w:type="dxa"/>
            <w:tcBorders>
              <w:top w:val="single" w:sz="8" w:space="0" w:color="999999"/>
              <w:left w:val="single" w:sz="8" w:space="0" w:color="999999"/>
              <w:bottom w:val="single" w:sz="8" w:space="0" w:color="999999"/>
              <w:right w:val="single" w:sz="8" w:space="0" w:color="999999"/>
            </w:tcBorders>
            <w:tcPrChange w:id="2899" w:author="Author" w:date="2018-03-06T10:44:00Z">
              <w:tcPr>
                <w:tcW w:w="7740" w:type="dxa"/>
                <w:tcBorders>
                  <w:top w:val="single" w:sz="8" w:space="0" w:color="999999"/>
                  <w:left w:val="single" w:sz="8" w:space="0" w:color="999999"/>
                  <w:bottom w:val="single" w:sz="8" w:space="0" w:color="999999"/>
                  <w:right w:val="single" w:sz="8" w:space="0" w:color="999999"/>
                </w:tcBorders>
              </w:tcPr>
            </w:tcPrChange>
          </w:tcPr>
          <w:p w14:paraId="55232826" w14:textId="41FD55CC" w:rsidR="00832B5E" w:rsidRPr="002326C1" w:rsidRDefault="00494074" w:rsidP="00832B5E">
            <w:pPr>
              <w:rPr>
                <w:lang w:val="en-US"/>
              </w:rPr>
            </w:pPr>
            <w:ins w:id="2900" w:author="Author" w:date="2018-02-08T17:37:00Z">
              <w:r>
                <w:rPr>
                  <w:lang w:val="en-US"/>
                </w:rPr>
                <w:t>D</w:t>
              </w:r>
            </w:ins>
            <w:ins w:id="2901" w:author="Author" w:date="2018-02-08T17:36:00Z">
              <w:r w:rsidRPr="00832B5E">
                <w:rPr>
                  <w:lang w:val="en-US"/>
                </w:rPr>
                <w:t>ate on which the employer has been informed about the employee’s challenge</w:t>
              </w:r>
            </w:ins>
            <w:ins w:id="2902" w:author="Author" w:date="2018-02-08T17:37:00Z">
              <w:r>
                <w:rPr>
                  <w:lang w:val="en-US"/>
                </w:rPr>
                <w:t>.</w:t>
              </w:r>
            </w:ins>
          </w:p>
        </w:tc>
      </w:tr>
      <w:tr w:rsidR="00BF4481" w:rsidRPr="00502F77" w14:paraId="449A7126" w14:textId="77777777" w:rsidTr="00A7636A">
        <w:trPr>
          <w:trHeight w:val="357"/>
          <w:trPrChange w:id="2903" w:author="Author" w:date="2018-03-06T10:44:00Z">
            <w:trPr>
              <w:trHeight w:val="357"/>
            </w:trPr>
          </w:trPrChange>
        </w:trPr>
        <w:tc>
          <w:tcPr>
            <w:tcW w:w="7082" w:type="dxa"/>
            <w:tcBorders>
              <w:top w:val="single" w:sz="8" w:space="0" w:color="999999"/>
              <w:left w:val="single" w:sz="8" w:space="0" w:color="999999"/>
              <w:bottom w:val="single" w:sz="8" w:space="0" w:color="999999"/>
              <w:right w:val="single" w:sz="8" w:space="0" w:color="999999"/>
            </w:tcBorders>
            <w:tcPrChange w:id="2904" w:author="Author" w:date="2018-03-06T10:44:00Z">
              <w:tcPr>
                <w:tcW w:w="6542" w:type="dxa"/>
                <w:tcBorders>
                  <w:top w:val="single" w:sz="8" w:space="0" w:color="999999"/>
                  <w:left w:val="single" w:sz="8" w:space="0" w:color="999999"/>
                  <w:bottom w:val="single" w:sz="8" w:space="0" w:color="999999"/>
                  <w:right w:val="single" w:sz="8" w:space="0" w:color="999999"/>
                </w:tcBorders>
              </w:tcPr>
            </w:tcPrChange>
          </w:tcPr>
          <w:p w14:paraId="0D23E086" w14:textId="4747D4DC" w:rsidR="00BF4481" w:rsidRPr="00832B5E" w:rsidRDefault="00BF4481" w:rsidP="00BF4481">
            <w:pPr>
              <w:rPr>
                <w:rStyle w:val="SAPScreenElement"/>
                <w:lang w:val="en-US"/>
              </w:rPr>
            </w:pPr>
            <w:r w:rsidRPr="00832B5E">
              <w:rPr>
                <w:rStyle w:val="SAPScreenElement"/>
                <w:lang w:val="en-US"/>
              </w:rPr>
              <w:t>Date of Cession</w:t>
            </w:r>
            <w:r w:rsidRPr="00832B5E">
              <w:rPr>
                <w:lang w:val="en-US"/>
              </w:rPr>
              <w:t>: select from calendar help</w:t>
            </w:r>
          </w:p>
        </w:tc>
        <w:tc>
          <w:tcPr>
            <w:tcW w:w="7200" w:type="dxa"/>
            <w:tcBorders>
              <w:top w:val="single" w:sz="8" w:space="0" w:color="999999"/>
              <w:left w:val="single" w:sz="8" w:space="0" w:color="999999"/>
              <w:bottom w:val="single" w:sz="8" w:space="0" w:color="999999"/>
              <w:right w:val="single" w:sz="8" w:space="0" w:color="999999"/>
            </w:tcBorders>
            <w:tcPrChange w:id="2905" w:author="Author" w:date="2018-03-06T10:44:00Z">
              <w:tcPr>
                <w:tcW w:w="7740" w:type="dxa"/>
                <w:tcBorders>
                  <w:top w:val="single" w:sz="8" w:space="0" w:color="999999"/>
                  <w:left w:val="single" w:sz="8" w:space="0" w:color="999999"/>
                  <w:bottom w:val="single" w:sz="8" w:space="0" w:color="999999"/>
                  <w:right w:val="single" w:sz="8" w:space="0" w:color="999999"/>
                </w:tcBorders>
              </w:tcPr>
            </w:tcPrChange>
          </w:tcPr>
          <w:p w14:paraId="34693EC9" w14:textId="29BDE57F" w:rsidR="00BF4481" w:rsidRPr="002326C1" w:rsidRDefault="00BF4481" w:rsidP="00BF4481">
            <w:pPr>
              <w:rPr>
                <w:lang w:val="en-US"/>
              </w:rPr>
            </w:pPr>
            <w:r w:rsidRPr="00832B5E">
              <w:rPr>
                <w:lang w:val="en-US"/>
              </w:rPr>
              <w:t>Date a person loses his/her severely challenged status</w:t>
            </w:r>
            <w:ins w:id="2906" w:author="Author" w:date="2018-02-02T16:58:00Z">
              <w:r>
                <w:rPr>
                  <w:lang w:val="en-US"/>
                </w:rPr>
                <w:t>.</w:t>
              </w:r>
            </w:ins>
          </w:p>
        </w:tc>
      </w:tr>
      <w:tr w:rsidR="00BF4481" w:rsidRPr="00502F77" w14:paraId="72107742" w14:textId="77777777" w:rsidTr="00A7636A">
        <w:trPr>
          <w:trHeight w:val="357"/>
          <w:trPrChange w:id="2907" w:author="Author" w:date="2018-03-06T10:44:00Z">
            <w:trPr>
              <w:trHeight w:val="357"/>
            </w:trPr>
          </w:trPrChange>
        </w:trPr>
        <w:tc>
          <w:tcPr>
            <w:tcW w:w="7082" w:type="dxa"/>
            <w:tcBorders>
              <w:top w:val="single" w:sz="8" w:space="0" w:color="999999"/>
              <w:left w:val="single" w:sz="8" w:space="0" w:color="999999"/>
              <w:bottom w:val="single" w:sz="8" w:space="0" w:color="999999"/>
              <w:right w:val="single" w:sz="8" w:space="0" w:color="999999"/>
            </w:tcBorders>
            <w:tcPrChange w:id="2908" w:author="Author" w:date="2018-03-06T10:44:00Z">
              <w:tcPr>
                <w:tcW w:w="6542" w:type="dxa"/>
                <w:tcBorders>
                  <w:top w:val="single" w:sz="8" w:space="0" w:color="999999"/>
                  <w:left w:val="single" w:sz="8" w:space="0" w:color="999999"/>
                  <w:bottom w:val="single" w:sz="8" w:space="0" w:color="999999"/>
                  <w:right w:val="single" w:sz="8" w:space="0" w:color="999999"/>
                </w:tcBorders>
              </w:tcPr>
            </w:tcPrChange>
          </w:tcPr>
          <w:p w14:paraId="579DA77D" w14:textId="06498754" w:rsidR="00BF4481" w:rsidRPr="002326C1" w:rsidRDefault="00BF4481" w:rsidP="00BF4481">
            <w:pPr>
              <w:rPr>
                <w:lang w:val="en-US"/>
              </w:rPr>
            </w:pPr>
            <w:r w:rsidRPr="00832B5E">
              <w:rPr>
                <w:rStyle w:val="SAPScreenElement"/>
                <w:lang w:val="en-US"/>
              </w:rPr>
              <w:t xml:space="preserve">Challenge Group: </w:t>
            </w:r>
            <w:r w:rsidRPr="00832B5E">
              <w:rPr>
                <w:lang w:val="en-US"/>
              </w:rPr>
              <w:t>select from drop-down</w:t>
            </w:r>
          </w:p>
        </w:tc>
        <w:tc>
          <w:tcPr>
            <w:tcW w:w="7200" w:type="dxa"/>
            <w:tcBorders>
              <w:top w:val="single" w:sz="8" w:space="0" w:color="999999"/>
              <w:left w:val="single" w:sz="8" w:space="0" w:color="999999"/>
              <w:bottom w:val="single" w:sz="8" w:space="0" w:color="999999"/>
              <w:right w:val="single" w:sz="8" w:space="0" w:color="999999"/>
            </w:tcBorders>
            <w:tcPrChange w:id="2909" w:author="Author" w:date="2018-03-06T10:44:00Z">
              <w:tcPr>
                <w:tcW w:w="7740" w:type="dxa"/>
                <w:tcBorders>
                  <w:top w:val="single" w:sz="8" w:space="0" w:color="999999"/>
                  <w:left w:val="single" w:sz="8" w:space="0" w:color="999999"/>
                  <w:bottom w:val="single" w:sz="8" w:space="0" w:color="999999"/>
                  <w:right w:val="single" w:sz="8" w:space="0" w:color="999999"/>
                </w:tcBorders>
              </w:tcPr>
            </w:tcPrChange>
          </w:tcPr>
          <w:p w14:paraId="562F5D05" w14:textId="77777777" w:rsidR="00BF4481" w:rsidRPr="002326C1" w:rsidRDefault="00BF4481" w:rsidP="00BF4481">
            <w:pPr>
              <w:rPr>
                <w:lang w:val="en-US"/>
              </w:rPr>
            </w:pPr>
          </w:p>
        </w:tc>
      </w:tr>
      <w:tr w:rsidR="00BF4481" w:rsidRPr="00502F77" w14:paraId="1F341AD7" w14:textId="77777777" w:rsidTr="00A7636A">
        <w:trPr>
          <w:trHeight w:val="357"/>
          <w:trPrChange w:id="2910" w:author="Author" w:date="2018-03-06T10:44:00Z">
            <w:trPr>
              <w:trHeight w:val="357"/>
            </w:trPr>
          </w:trPrChange>
        </w:trPr>
        <w:tc>
          <w:tcPr>
            <w:tcW w:w="7082" w:type="dxa"/>
            <w:tcBorders>
              <w:top w:val="single" w:sz="8" w:space="0" w:color="999999"/>
              <w:left w:val="single" w:sz="8" w:space="0" w:color="999999"/>
              <w:bottom w:val="single" w:sz="8" w:space="0" w:color="999999"/>
              <w:right w:val="single" w:sz="8" w:space="0" w:color="999999"/>
            </w:tcBorders>
            <w:tcPrChange w:id="2911" w:author="Author" w:date="2018-03-06T10:44:00Z">
              <w:tcPr>
                <w:tcW w:w="6542" w:type="dxa"/>
                <w:tcBorders>
                  <w:top w:val="single" w:sz="8" w:space="0" w:color="999999"/>
                  <w:left w:val="single" w:sz="8" w:space="0" w:color="999999"/>
                  <w:bottom w:val="single" w:sz="8" w:space="0" w:color="999999"/>
                  <w:right w:val="single" w:sz="8" w:space="0" w:color="999999"/>
                </w:tcBorders>
              </w:tcPr>
            </w:tcPrChange>
          </w:tcPr>
          <w:p w14:paraId="547599B2" w14:textId="4DD9470E" w:rsidR="00BF4481" w:rsidRPr="002326C1" w:rsidRDefault="00BF4481" w:rsidP="00BF4481">
            <w:pPr>
              <w:rPr>
                <w:lang w:val="en-US"/>
              </w:rPr>
            </w:pPr>
            <w:r w:rsidRPr="00832B5E">
              <w:rPr>
                <w:rStyle w:val="SAPScreenElement"/>
                <w:lang w:val="en-US"/>
              </w:rPr>
              <w:t xml:space="preserve">Degree of Challenge: </w:t>
            </w:r>
            <w:r w:rsidRPr="00832B5E">
              <w:rPr>
                <w:lang w:val="en-US"/>
              </w:rPr>
              <w:t>enter appropriate</w:t>
            </w:r>
            <w:r w:rsidRPr="00832B5E">
              <w:rPr>
                <w:rStyle w:val="SAPScreenElement"/>
                <w:lang w:val="en-US"/>
              </w:rPr>
              <w:t xml:space="preserve"> </w:t>
            </w:r>
            <w:r w:rsidRPr="00832B5E">
              <w:rPr>
                <w:lang w:val="en-US"/>
              </w:rPr>
              <w:t>percentage</w:t>
            </w:r>
          </w:p>
        </w:tc>
        <w:tc>
          <w:tcPr>
            <w:tcW w:w="7200" w:type="dxa"/>
            <w:tcBorders>
              <w:top w:val="single" w:sz="8" w:space="0" w:color="999999"/>
              <w:left w:val="single" w:sz="8" w:space="0" w:color="999999"/>
              <w:bottom w:val="single" w:sz="8" w:space="0" w:color="999999"/>
              <w:right w:val="single" w:sz="8" w:space="0" w:color="999999"/>
            </w:tcBorders>
            <w:tcPrChange w:id="2912" w:author="Author" w:date="2018-03-06T10:44:00Z">
              <w:tcPr>
                <w:tcW w:w="7740" w:type="dxa"/>
                <w:tcBorders>
                  <w:top w:val="single" w:sz="8" w:space="0" w:color="999999"/>
                  <w:left w:val="single" w:sz="8" w:space="0" w:color="999999"/>
                  <w:bottom w:val="single" w:sz="8" w:space="0" w:color="999999"/>
                  <w:right w:val="single" w:sz="8" w:space="0" w:color="999999"/>
                </w:tcBorders>
              </w:tcPr>
            </w:tcPrChange>
          </w:tcPr>
          <w:p w14:paraId="3E96186E" w14:textId="77777777" w:rsidR="00BF4481" w:rsidRPr="002326C1" w:rsidRDefault="00BF4481" w:rsidP="00BF4481">
            <w:pPr>
              <w:rPr>
                <w:lang w:val="en-US"/>
              </w:rPr>
            </w:pPr>
          </w:p>
        </w:tc>
      </w:tr>
      <w:tr w:rsidR="00BF4481" w:rsidRPr="00502F77" w14:paraId="1FBEA8F2" w14:textId="77777777" w:rsidTr="00A7636A">
        <w:trPr>
          <w:trHeight w:val="357"/>
          <w:trPrChange w:id="2913" w:author="Author" w:date="2018-03-06T10:44:00Z">
            <w:trPr>
              <w:trHeight w:val="357"/>
            </w:trPr>
          </w:trPrChange>
        </w:trPr>
        <w:tc>
          <w:tcPr>
            <w:tcW w:w="7082" w:type="dxa"/>
            <w:tcBorders>
              <w:top w:val="single" w:sz="8" w:space="0" w:color="999999"/>
              <w:left w:val="single" w:sz="8" w:space="0" w:color="999999"/>
              <w:bottom w:val="single" w:sz="8" w:space="0" w:color="999999"/>
              <w:right w:val="single" w:sz="8" w:space="0" w:color="999999"/>
            </w:tcBorders>
            <w:tcPrChange w:id="2914" w:author="Author" w:date="2018-03-06T10:44:00Z">
              <w:tcPr>
                <w:tcW w:w="6542" w:type="dxa"/>
                <w:tcBorders>
                  <w:top w:val="single" w:sz="8" w:space="0" w:color="999999"/>
                  <w:left w:val="single" w:sz="8" w:space="0" w:color="999999"/>
                  <w:bottom w:val="single" w:sz="8" w:space="0" w:color="999999"/>
                  <w:right w:val="single" w:sz="8" w:space="0" w:color="999999"/>
                </w:tcBorders>
              </w:tcPr>
            </w:tcPrChange>
          </w:tcPr>
          <w:p w14:paraId="54EA9B38" w14:textId="58D7A171" w:rsidR="00BF4481" w:rsidRPr="00832B5E" w:rsidRDefault="00BF4481" w:rsidP="00BF4481">
            <w:pPr>
              <w:rPr>
                <w:rStyle w:val="SAPScreenElement"/>
                <w:lang w:val="en-US"/>
              </w:rPr>
            </w:pPr>
            <w:r w:rsidRPr="00832B5E">
              <w:rPr>
                <w:rStyle w:val="SAPScreenElement"/>
                <w:lang w:val="en-US"/>
              </w:rPr>
              <w:t xml:space="preserve">Credit Factor: </w:t>
            </w:r>
            <w:r w:rsidRPr="00832B5E">
              <w:rPr>
                <w:lang w:val="en-US"/>
              </w:rPr>
              <w:t>enter as appropriate</w:t>
            </w:r>
          </w:p>
        </w:tc>
        <w:tc>
          <w:tcPr>
            <w:tcW w:w="7200" w:type="dxa"/>
            <w:tcBorders>
              <w:top w:val="single" w:sz="8" w:space="0" w:color="999999"/>
              <w:left w:val="single" w:sz="8" w:space="0" w:color="999999"/>
              <w:bottom w:val="single" w:sz="8" w:space="0" w:color="999999"/>
              <w:right w:val="single" w:sz="8" w:space="0" w:color="999999"/>
            </w:tcBorders>
            <w:tcPrChange w:id="2915" w:author="Author" w:date="2018-03-06T10:44:00Z">
              <w:tcPr>
                <w:tcW w:w="7740" w:type="dxa"/>
                <w:tcBorders>
                  <w:top w:val="single" w:sz="8" w:space="0" w:color="999999"/>
                  <w:left w:val="single" w:sz="8" w:space="0" w:color="999999"/>
                  <w:bottom w:val="single" w:sz="8" w:space="0" w:color="999999"/>
                  <w:right w:val="single" w:sz="8" w:space="0" w:color="999999"/>
                </w:tcBorders>
              </w:tcPr>
            </w:tcPrChange>
          </w:tcPr>
          <w:p w14:paraId="4751949A" w14:textId="6359509A" w:rsidR="00BF4481" w:rsidRPr="002326C1" w:rsidRDefault="00BF4481" w:rsidP="00BF4481">
            <w:pPr>
              <w:rPr>
                <w:lang w:val="en-US"/>
              </w:rPr>
            </w:pPr>
            <w:r w:rsidRPr="00832B5E">
              <w:rPr>
                <w:lang w:val="en-US"/>
              </w:rPr>
              <w:t>Stipulates the credit with respect to positions reserved for severely challenged persons in accordance with the Severely Challenged Persons Law.</w:t>
            </w:r>
          </w:p>
        </w:tc>
      </w:tr>
      <w:tr w:rsidR="00BF4481" w:rsidRPr="00502F77" w14:paraId="24B3F646" w14:textId="77777777" w:rsidTr="00A7636A">
        <w:trPr>
          <w:trHeight w:val="357"/>
          <w:trPrChange w:id="2916" w:author="Author" w:date="2018-03-06T10:44:00Z">
            <w:trPr>
              <w:trHeight w:val="357"/>
            </w:trPr>
          </w:trPrChange>
        </w:trPr>
        <w:tc>
          <w:tcPr>
            <w:tcW w:w="7082" w:type="dxa"/>
            <w:tcBorders>
              <w:top w:val="single" w:sz="8" w:space="0" w:color="999999"/>
              <w:left w:val="single" w:sz="8" w:space="0" w:color="999999"/>
              <w:bottom w:val="single" w:sz="8" w:space="0" w:color="999999"/>
              <w:right w:val="single" w:sz="8" w:space="0" w:color="999999"/>
            </w:tcBorders>
            <w:tcPrChange w:id="2917" w:author="Author" w:date="2018-03-06T10:44:00Z">
              <w:tcPr>
                <w:tcW w:w="6542" w:type="dxa"/>
                <w:tcBorders>
                  <w:top w:val="single" w:sz="8" w:space="0" w:color="999999"/>
                  <w:left w:val="single" w:sz="8" w:space="0" w:color="999999"/>
                  <w:bottom w:val="single" w:sz="8" w:space="0" w:color="999999"/>
                  <w:right w:val="single" w:sz="8" w:space="0" w:color="999999"/>
                </w:tcBorders>
              </w:tcPr>
            </w:tcPrChange>
          </w:tcPr>
          <w:p w14:paraId="7EBC5551" w14:textId="2387BE00" w:rsidR="00BF4481" w:rsidRPr="002326C1" w:rsidRDefault="00BF4481" w:rsidP="00BF4481">
            <w:pPr>
              <w:rPr>
                <w:lang w:val="en-US"/>
              </w:rPr>
            </w:pPr>
            <w:r w:rsidRPr="00832B5E">
              <w:rPr>
                <w:rStyle w:val="SAPScreenElement"/>
                <w:lang w:val="en-US"/>
              </w:rPr>
              <w:t xml:space="preserve">Type of Challenge: </w:t>
            </w:r>
            <w:r w:rsidRPr="00832B5E">
              <w:rPr>
                <w:lang w:val="en-US"/>
              </w:rPr>
              <w:t>select from drop-down</w:t>
            </w:r>
          </w:p>
        </w:tc>
        <w:tc>
          <w:tcPr>
            <w:tcW w:w="7200" w:type="dxa"/>
            <w:tcBorders>
              <w:top w:val="single" w:sz="8" w:space="0" w:color="999999"/>
              <w:left w:val="single" w:sz="8" w:space="0" w:color="999999"/>
              <w:bottom w:val="single" w:sz="8" w:space="0" w:color="999999"/>
              <w:right w:val="single" w:sz="8" w:space="0" w:color="999999"/>
            </w:tcBorders>
            <w:tcPrChange w:id="2918" w:author="Author" w:date="2018-03-06T10:44:00Z">
              <w:tcPr>
                <w:tcW w:w="7740" w:type="dxa"/>
                <w:tcBorders>
                  <w:top w:val="single" w:sz="8" w:space="0" w:color="999999"/>
                  <w:left w:val="single" w:sz="8" w:space="0" w:color="999999"/>
                  <w:bottom w:val="single" w:sz="8" w:space="0" w:color="999999"/>
                  <w:right w:val="single" w:sz="8" w:space="0" w:color="999999"/>
                </w:tcBorders>
              </w:tcPr>
            </w:tcPrChange>
          </w:tcPr>
          <w:p w14:paraId="1A21FB57" w14:textId="77777777" w:rsidR="00BF4481" w:rsidRPr="002326C1" w:rsidRDefault="00BF4481" w:rsidP="00BF4481">
            <w:pPr>
              <w:rPr>
                <w:lang w:val="en-US"/>
              </w:rPr>
            </w:pPr>
          </w:p>
        </w:tc>
      </w:tr>
      <w:tr w:rsidR="00BF4481" w:rsidRPr="00502F77" w14:paraId="2DFEF50D" w14:textId="77777777" w:rsidTr="00A7636A">
        <w:trPr>
          <w:trHeight w:val="357"/>
          <w:trPrChange w:id="2919" w:author="Author" w:date="2018-03-06T10:44:00Z">
            <w:trPr>
              <w:trHeight w:val="357"/>
            </w:trPr>
          </w:trPrChange>
        </w:trPr>
        <w:tc>
          <w:tcPr>
            <w:tcW w:w="7082" w:type="dxa"/>
            <w:tcBorders>
              <w:top w:val="single" w:sz="8" w:space="0" w:color="999999"/>
              <w:left w:val="single" w:sz="8" w:space="0" w:color="999999"/>
              <w:bottom w:val="single" w:sz="8" w:space="0" w:color="999999"/>
              <w:right w:val="single" w:sz="8" w:space="0" w:color="999999"/>
            </w:tcBorders>
            <w:tcPrChange w:id="2920" w:author="Author" w:date="2018-03-06T10:44:00Z">
              <w:tcPr>
                <w:tcW w:w="6542" w:type="dxa"/>
                <w:tcBorders>
                  <w:top w:val="single" w:sz="8" w:space="0" w:color="999999"/>
                  <w:left w:val="single" w:sz="8" w:space="0" w:color="999999"/>
                  <w:bottom w:val="single" w:sz="8" w:space="0" w:color="999999"/>
                  <w:right w:val="single" w:sz="8" w:space="0" w:color="999999"/>
                </w:tcBorders>
              </w:tcPr>
            </w:tcPrChange>
          </w:tcPr>
          <w:p w14:paraId="01EEC3B6" w14:textId="3DD8696F" w:rsidR="00BF4481" w:rsidRPr="002326C1" w:rsidRDefault="00BF4481" w:rsidP="00BF4481">
            <w:pPr>
              <w:rPr>
                <w:lang w:val="en-US"/>
              </w:rPr>
            </w:pPr>
            <w:r w:rsidRPr="00832B5E">
              <w:rPr>
                <w:rStyle w:val="SAPScreenElement"/>
                <w:lang w:val="en-US"/>
              </w:rPr>
              <w:t xml:space="preserve">Verification Type: </w:t>
            </w:r>
            <w:r w:rsidRPr="00832B5E">
              <w:rPr>
                <w:lang w:val="en-US"/>
              </w:rPr>
              <w:t>select from drop-down</w:t>
            </w:r>
          </w:p>
        </w:tc>
        <w:tc>
          <w:tcPr>
            <w:tcW w:w="7200" w:type="dxa"/>
            <w:tcBorders>
              <w:top w:val="single" w:sz="8" w:space="0" w:color="999999"/>
              <w:left w:val="single" w:sz="8" w:space="0" w:color="999999"/>
              <w:bottom w:val="single" w:sz="8" w:space="0" w:color="999999"/>
              <w:right w:val="single" w:sz="8" w:space="0" w:color="999999"/>
            </w:tcBorders>
            <w:tcPrChange w:id="2921" w:author="Author" w:date="2018-03-06T10:44:00Z">
              <w:tcPr>
                <w:tcW w:w="7740" w:type="dxa"/>
                <w:tcBorders>
                  <w:top w:val="single" w:sz="8" w:space="0" w:color="999999"/>
                  <w:left w:val="single" w:sz="8" w:space="0" w:color="999999"/>
                  <w:bottom w:val="single" w:sz="8" w:space="0" w:color="999999"/>
                  <w:right w:val="single" w:sz="8" w:space="0" w:color="999999"/>
                </w:tcBorders>
              </w:tcPr>
            </w:tcPrChange>
          </w:tcPr>
          <w:p w14:paraId="3FD6C98D" w14:textId="77777777" w:rsidR="00BF4481" w:rsidRPr="002326C1" w:rsidRDefault="00BF4481" w:rsidP="00BF4481">
            <w:pPr>
              <w:rPr>
                <w:lang w:val="en-US"/>
              </w:rPr>
            </w:pPr>
          </w:p>
        </w:tc>
      </w:tr>
      <w:tr w:rsidR="00BF4481" w:rsidRPr="00502F77" w14:paraId="4420B5AD" w14:textId="77777777" w:rsidTr="00A7636A">
        <w:trPr>
          <w:trHeight w:val="357"/>
          <w:trPrChange w:id="2922" w:author="Author" w:date="2018-03-06T10:44:00Z">
            <w:trPr>
              <w:trHeight w:val="357"/>
            </w:trPr>
          </w:trPrChange>
        </w:trPr>
        <w:tc>
          <w:tcPr>
            <w:tcW w:w="7082" w:type="dxa"/>
            <w:tcBorders>
              <w:top w:val="single" w:sz="8" w:space="0" w:color="999999"/>
              <w:left w:val="single" w:sz="8" w:space="0" w:color="999999"/>
              <w:bottom w:val="single" w:sz="8" w:space="0" w:color="999999"/>
              <w:right w:val="single" w:sz="8" w:space="0" w:color="999999"/>
            </w:tcBorders>
            <w:tcPrChange w:id="2923" w:author="Author" w:date="2018-03-06T10:44:00Z">
              <w:tcPr>
                <w:tcW w:w="6542" w:type="dxa"/>
                <w:tcBorders>
                  <w:top w:val="single" w:sz="8" w:space="0" w:color="999999"/>
                  <w:left w:val="single" w:sz="8" w:space="0" w:color="999999"/>
                  <w:bottom w:val="single" w:sz="8" w:space="0" w:color="999999"/>
                  <w:right w:val="single" w:sz="8" w:space="0" w:color="999999"/>
                </w:tcBorders>
              </w:tcPr>
            </w:tcPrChange>
          </w:tcPr>
          <w:p w14:paraId="2F09DC73" w14:textId="719AE48B" w:rsidR="00BF4481" w:rsidRPr="002326C1" w:rsidRDefault="00BF4481" w:rsidP="00BF4481">
            <w:pPr>
              <w:rPr>
                <w:lang w:val="en-US"/>
              </w:rPr>
            </w:pPr>
            <w:r w:rsidRPr="00832B5E">
              <w:rPr>
                <w:rStyle w:val="SAPScreenElement"/>
                <w:lang w:val="en-US"/>
              </w:rPr>
              <w:t xml:space="preserve">Issuing Authority: </w:t>
            </w:r>
            <w:r w:rsidRPr="00832B5E">
              <w:rPr>
                <w:lang w:val="en-US"/>
              </w:rPr>
              <w:t>select from drop-down</w:t>
            </w:r>
          </w:p>
        </w:tc>
        <w:tc>
          <w:tcPr>
            <w:tcW w:w="7200" w:type="dxa"/>
            <w:tcBorders>
              <w:top w:val="single" w:sz="8" w:space="0" w:color="999999"/>
              <w:left w:val="single" w:sz="8" w:space="0" w:color="999999"/>
              <w:bottom w:val="single" w:sz="8" w:space="0" w:color="999999"/>
              <w:right w:val="single" w:sz="8" w:space="0" w:color="999999"/>
            </w:tcBorders>
            <w:tcPrChange w:id="2924" w:author="Author" w:date="2018-03-06T10:44:00Z">
              <w:tcPr>
                <w:tcW w:w="7740" w:type="dxa"/>
                <w:tcBorders>
                  <w:top w:val="single" w:sz="8" w:space="0" w:color="999999"/>
                  <w:left w:val="single" w:sz="8" w:space="0" w:color="999999"/>
                  <w:bottom w:val="single" w:sz="8" w:space="0" w:color="999999"/>
                  <w:right w:val="single" w:sz="8" w:space="0" w:color="999999"/>
                </w:tcBorders>
              </w:tcPr>
            </w:tcPrChange>
          </w:tcPr>
          <w:p w14:paraId="285AF2C8" w14:textId="48211513" w:rsidR="00BF4481" w:rsidRPr="002326C1" w:rsidRDefault="00BF4481" w:rsidP="00BF4481">
            <w:pPr>
              <w:rPr>
                <w:lang w:val="en-US"/>
              </w:rPr>
            </w:pPr>
            <w:r w:rsidRPr="00832B5E">
              <w:rPr>
                <w:lang w:val="en-US"/>
              </w:rPr>
              <w:t>Issuing Authority that certified the challenge</w:t>
            </w:r>
            <w:ins w:id="2925" w:author="Author" w:date="2018-02-02T16:58:00Z">
              <w:r>
                <w:rPr>
                  <w:lang w:val="en-US"/>
                </w:rPr>
                <w:t>.</w:t>
              </w:r>
            </w:ins>
          </w:p>
        </w:tc>
      </w:tr>
      <w:tr w:rsidR="00BF4481" w:rsidRPr="00502F77" w14:paraId="30A76535" w14:textId="77777777" w:rsidTr="00A7636A">
        <w:trPr>
          <w:trHeight w:val="357"/>
          <w:trPrChange w:id="2926" w:author="Author" w:date="2018-03-06T10:44:00Z">
            <w:trPr>
              <w:trHeight w:val="357"/>
            </w:trPr>
          </w:trPrChange>
        </w:trPr>
        <w:tc>
          <w:tcPr>
            <w:tcW w:w="7082" w:type="dxa"/>
            <w:tcBorders>
              <w:top w:val="single" w:sz="8" w:space="0" w:color="999999"/>
              <w:left w:val="single" w:sz="8" w:space="0" w:color="999999"/>
              <w:bottom w:val="single" w:sz="8" w:space="0" w:color="999999"/>
              <w:right w:val="single" w:sz="8" w:space="0" w:color="999999"/>
            </w:tcBorders>
            <w:tcPrChange w:id="2927" w:author="Author" w:date="2018-03-06T10:44:00Z">
              <w:tcPr>
                <w:tcW w:w="6542" w:type="dxa"/>
                <w:tcBorders>
                  <w:top w:val="single" w:sz="8" w:space="0" w:color="999999"/>
                  <w:left w:val="single" w:sz="8" w:space="0" w:color="999999"/>
                  <w:bottom w:val="single" w:sz="8" w:space="0" w:color="999999"/>
                  <w:right w:val="single" w:sz="8" w:space="0" w:color="999999"/>
                </w:tcBorders>
              </w:tcPr>
            </w:tcPrChange>
          </w:tcPr>
          <w:p w14:paraId="5429CFC6" w14:textId="2170D417" w:rsidR="00BF4481" w:rsidRPr="002326C1" w:rsidRDefault="00BF4481" w:rsidP="00BF4481">
            <w:pPr>
              <w:rPr>
                <w:lang w:val="en-US"/>
              </w:rPr>
            </w:pPr>
            <w:r w:rsidRPr="00481262">
              <w:rPr>
                <w:rStyle w:val="SAPScreenElement"/>
              </w:rPr>
              <w:t xml:space="preserve">City: </w:t>
            </w:r>
            <w:r w:rsidRPr="00481262">
              <w:t>enter as appropriate</w:t>
            </w:r>
          </w:p>
        </w:tc>
        <w:tc>
          <w:tcPr>
            <w:tcW w:w="7200" w:type="dxa"/>
            <w:tcBorders>
              <w:top w:val="single" w:sz="8" w:space="0" w:color="999999"/>
              <w:left w:val="single" w:sz="8" w:space="0" w:color="999999"/>
              <w:bottom w:val="single" w:sz="8" w:space="0" w:color="999999"/>
              <w:right w:val="single" w:sz="8" w:space="0" w:color="999999"/>
            </w:tcBorders>
            <w:tcPrChange w:id="2928" w:author="Author" w:date="2018-03-06T10:44:00Z">
              <w:tcPr>
                <w:tcW w:w="7740" w:type="dxa"/>
                <w:tcBorders>
                  <w:top w:val="single" w:sz="8" w:space="0" w:color="999999"/>
                  <w:left w:val="single" w:sz="8" w:space="0" w:color="999999"/>
                  <w:bottom w:val="single" w:sz="8" w:space="0" w:color="999999"/>
                  <w:right w:val="single" w:sz="8" w:space="0" w:color="999999"/>
                </w:tcBorders>
              </w:tcPr>
            </w:tcPrChange>
          </w:tcPr>
          <w:p w14:paraId="6314D11E" w14:textId="0ADE0510" w:rsidR="00BF4481" w:rsidRPr="002326C1" w:rsidRDefault="00BF4481" w:rsidP="00BF4481">
            <w:pPr>
              <w:rPr>
                <w:lang w:val="en-US"/>
              </w:rPr>
            </w:pPr>
            <w:r w:rsidRPr="00832B5E">
              <w:rPr>
                <w:lang w:val="en-US"/>
              </w:rPr>
              <w:t>City of the issuing office</w:t>
            </w:r>
          </w:p>
        </w:tc>
      </w:tr>
      <w:tr w:rsidR="00A7636A" w:rsidRPr="00502F77" w14:paraId="1C4C29C4" w14:textId="77777777" w:rsidTr="00A7636A">
        <w:trPr>
          <w:trHeight w:val="357"/>
          <w:trPrChange w:id="2929" w:author="Author" w:date="2018-03-06T10:44:00Z">
            <w:trPr>
              <w:trHeight w:val="357"/>
            </w:trPr>
          </w:trPrChange>
        </w:trPr>
        <w:tc>
          <w:tcPr>
            <w:tcW w:w="7082" w:type="dxa"/>
            <w:tcBorders>
              <w:top w:val="single" w:sz="8" w:space="0" w:color="999999"/>
              <w:left w:val="single" w:sz="8" w:space="0" w:color="999999"/>
              <w:bottom w:val="single" w:sz="8" w:space="0" w:color="999999"/>
              <w:right w:val="single" w:sz="8" w:space="0" w:color="999999"/>
            </w:tcBorders>
            <w:tcPrChange w:id="2930" w:author="Author" w:date="2018-03-06T10:44:00Z">
              <w:tcPr>
                <w:tcW w:w="6542" w:type="dxa"/>
                <w:tcBorders>
                  <w:top w:val="single" w:sz="8" w:space="0" w:color="999999"/>
                  <w:left w:val="single" w:sz="8" w:space="0" w:color="999999"/>
                  <w:bottom w:val="single" w:sz="8" w:space="0" w:color="999999"/>
                  <w:right w:val="single" w:sz="8" w:space="0" w:color="999999"/>
                </w:tcBorders>
              </w:tcPr>
            </w:tcPrChange>
          </w:tcPr>
          <w:p w14:paraId="757F2517" w14:textId="7D45D3F5" w:rsidR="00A7636A" w:rsidRPr="00832B5E" w:rsidRDefault="00A7636A" w:rsidP="00BF4481">
            <w:pPr>
              <w:rPr>
                <w:rStyle w:val="SAPScreenElement"/>
                <w:lang w:val="en-US"/>
              </w:rPr>
            </w:pPr>
            <w:ins w:id="2931" w:author="Author" w:date="2018-03-06T10:44:00Z">
              <w:r w:rsidRPr="00984404">
                <w:rPr>
                  <w:lang w:val="en-US"/>
                </w:rPr>
                <w:t xml:space="preserve">In the </w:t>
              </w:r>
              <w:r w:rsidRPr="00984404">
                <w:rPr>
                  <w:rStyle w:val="SAPScreenElement"/>
                  <w:lang w:val="en-US"/>
                </w:rPr>
                <w:t xml:space="preserve">Global Information </w:t>
              </w:r>
              <w:r w:rsidRPr="00984404">
                <w:rPr>
                  <w:lang w:val="en-US"/>
                </w:rPr>
                <w:t xml:space="preserve">block, select the </w:t>
              </w:r>
              <w:r w:rsidRPr="00984404">
                <w:rPr>
                  <w:rStyle w:val="SAPScreenElement"/>
                  <w:lang w:val="en-US"/>
                </w:rPr>
                <w:t>Show &lt;#&gt;</w:t>
              </w:r>
              <w:r w:rsidRPr="00984404">
                <w:rPr>
                  <w:lang w:val="en-US"/>
                </w:rPr>
                <w:t xml:space="preserve"> </w:t>
              </w:r>
              <w:r w:rsidRPr="00984404">
                <w:rPr>
                  <w:rStyle w:val="SAPScreenElement"/>
                  <w:lang w:val="en-US"/>
                </w:rPr>
                <w:t>more fields</w:t>
              </w:r>
              <w:r w:rsidRPr="00984404">
                <w:rPr>
                  <w:lang w:val="en-US"/>
                </w:rPr>
                <w:t xml:space="preserve"> link a</w:t>
              </w:r>
              <w:r>
                <w:rPr>
                  <w:lang w:val="en-US"/>
                </w:rPr>
                <w:t>nd make the following entries:</w:t>
              </w:r>
            </w:ins>
          </w:p>
        </w:tc>
        <w:tc>
          <w:tcPr>
            <w:tcW w:w="7200" w:type="dxa"/>
            <w:tcBorders>
              <w:top w:val="single" w:sz="8" w:space="0" w:color="999999"/>
              <w:left w:val="single" w:sz="8" w:space="0" w:color="999999"/>
              <w:bottom w:val="single" w:sz="8" w:space="0" w:color="999999"/>
              <w:right w:val="single" w:sz="8" w:space="0" w:color="999999"/>
            </w:tcBorders>
            <w:tcPrChange w:id="2932" w:author="Author" w:date="2018-03-06T10:44:00Z">
              <w:tcPr>
                <w:tcW w:w="7740" w:type="dxa"/>
                <w:tcBorders>
                  <w:top w:val="single" w:sz="8" w:space="0" w:color="999999"/>
                  <w:left w:val="single" w:sz="8" w:space="0" w:color="999999"/>
                  <w:bottom w:val="single" w:sz="8" w:space="0" w:color="999999"/>
                  <w:right w:val="single" w:sz="8" w:space="0" w:color="999999"/>
                </w:tcBorders>
              </w:tcPr>
            </w:tcPrChange>
          </w:tcPr>
          <w:p w14:paraId="29BEEB0D" w14:textId="77777777" w:rsidR="00A7636A" w:rsidRPr="00832B5E" w:rsidRDefault="00A7636A" w:rsidP="00BF4481">
            <w:pPr>
              <w:rPr>
                <w:lang w:val="en-US"/>
              </w:rPr>
            </w:pPr>
          </w:p>
        </w:tc>
      </w:tr>
      <w:tr w:rsidR="00BF4481" w:rsidRPr="00502F77" w14:paraId="6529C2DA" w14:textId="77777777" w:rsidTr="00A7636A">
        <w:trPr>
          <w:trHeight w:val="357"/>
          <w:trPrChange w:id="2933" w:author="Author" w:date="2018-03-06T10:44:00Z">
            <w:trPr>
              <w:trHeight w:val="357"/>
            </w:trPr>
          </w:trPrChange>
        </w:trPr>
        <w:tc>
          <w:tcPr>
            <w:tcW w:w="7082" w:type="dxa"/>
            <w:tcBorders>
              <w:top w:val="single" w:sz="8" w:space="0" w:color="999999"/>
              <w:left w:val="single" w:sz="8" w:space="0" w:color="999999"/>
              <w:bottom w:val="single" w:sz="8" w:space="0" w:color="999999"/>
              <w:right w:val="single" w:sz="8" w:space="0" w:color="999999"/>
            </w:tcBorders>
            <w:tcPrChange w:id="2934" w:author="Author" w:date="2018-03-06T10:44:00Z">
              <w:tcPr>
                <w:tcW w:w="6542" w:type="dxa"/>
                <w:tcBorders>
                  <w:top w:val="single" w:sz="8" w:space="0" w:color="999999"/>
                  <w:left w:val="single" w:sz="8" w:space="0" w:color="999999"/>
                  <w:bottom w:val="single" w:sz="8" w:space="0" w:color="999999"/>
                  <w:right w:val="single" w:sz="8" w:space="0" w:color="999999"/>
                </w:tcBorders>
              </w:tcPr>
            </w:tcPrChange>
          </w:tcPr>
          <w:p w14:paraId="1C0809DB" w14:textId="14628B59" w:rsidR="00BF4481" w:rsidRPr="002326C1" w:rsidRDefault="00BF4481" w:rsidP="00BF4481">
            <w:pPr>
              <w:rPr>
                <w:lang w:val="en-US"/>
              </w:rPr>
            </w:pPr>
            <w:r w:rsidRPr="00832B5E">
              <w:rPr>
                <w:rStyle w:val="SAPScreenElement"/>
                <w:lang w:val="en-US"/>
              </w:rPr>
              <w:t xml:space="preserve">Reference Number: </w:t>
            </w:r>
            <w:r w:rsidRPr="00832B5E">
              <w:rPr>
                <w:lang w:val="en-US"/>
              </w:rPr>
              <w:t>enter as appropriate</w:t>
            </w:r>
          </w:p>
        </w:tc>
        <w:tc>
          <w:tcPr>
            <w:tcW w:w="7200" w:type="dxa"/>
            <w:tcBorders>
              <w:top w:val="single" w:sz="8" w:space="0" w:color="999999"/>
              <w:left w:val="single" w:sz="8" w:space="0" w:color="999999"/>
              <w:bottom w:val="single" w:sz="8" w:space="0" w:color="999999"/>
              <w:right w:val="single" w:sz="8" w:space="0" w:color="999999"/>
            </w:tcBorders>
            <w:tcPrChange w:id="2935" w:author="Author" w:date="2018-03-06T10:44:00Z">
              <w:tcPr>
                <w:tcW w:w="7740" w:type="dxa"/>
                <w:tcBorders>
                  <w:top w:val="single" w:sz="8" w:space="0" w:color="999999"/>
                  <w:left w:val="single" w:sz="8" w:space="0" w:color="999999"/>
                  <w:bottom w:val="single" w:sz="8" w:space="0" w:color="999999"/>
                  <w:right w:val="single" w:sz="8" w:space="0" w:color="999999"/>
                </w:tcBorders>
              </w:tcPr>
            </w:tcPrChange>
          </w:tcPr>
          <w:p w14:paraId="7B6ECFE0" w14:textId="23889DDE" w:rsidR="00BF4481" w:rsidRPr="002326C1" w:rsidRDefault="00BF4481" w:rsidP="00BF4481">
            <w:pPr>
              <w:rPr>
                <w:lang w:val="en-US"/>
              </w:rPr>
            </w:pPr>
            <w:r w:rsidRPr="00832B5E">
              <w:rPr>
                <w:lang w:val="en-US"/>
              </w:rPr>
              <w:t>Reference number of the official agency that certified the challenge.</w:t>
            </w:r>
          </w:p>
        </w:tc>
      </w:tr>
      <w:tr w:rsidR="00BF4481" w:rsidRPr="00502F77" w14:paraId="3E58E765" w14:textId="77777777" w:rsidTr="00A7636A">
        <w:trPr>
          <w:trHeight w:val="357"/>
          <w:trPrChange w:id="2936" w:author="Author" w:date="2018-03-06T10:44:00Z">
            <w:trPr>
              <w:trHeight w:val="357"/>
            </w:trPr>
          </w:trPrChange>
        </w:trPr>
        <w:tc>
          <w:tcPr>
            <w:tcW w:w="7082" w:type="dxa"/>
            <w:tcBorders>
              <w:top w:val="single" w:sz="8" w:space="0" w:color="999999"/>
              <w:left w:val="single" w:sz="8" w:space="0" w:color="999999"/>
              <w:bottom w:val="single" w:sz="8" w:space="0" w:color="999999"/>
              <w:right w:val="single" w:sz="8" w:space="0" w:color="999999"/>
            </w:tcBorders>
            <w:tcPrChange w:id="2937" w:author="Author" w:date="2018-03-06T10:44:00Z">
              <w:tcPr>
                <w:tcW w:w="6542" w:type="dxa"/>
                <w:tcBorders>
                  <w:top w:val="single" w:sz="8" w:space="0" w:color="999999"/>
                  <w:left w:val="single" w:sz="8" w:space="0" w:color="999999"/>
                  <w:bottom w:val="single" w:sz="8" w:space="0" w:color="999999"/>
                  <w:right w:val="single" w:sz="8" w:space="0" w:color="999999"/>
                </w:tcBorders>
              </w:tcPr>
            </w:tcPrChange>
          </w:tcPr>
          <w:p w14:paraId="1F743F81" w14:textId="4B1D0608" w:rsidR="00BF4481" w:rsidRPr="002326C1" w:rsidRDefault="00BF4481" w:rsidP="00BF4481">
            <w:pPr>
              <w:rPr>
                <w:lang w:val="en-US"/>
              </w:rPr>
            </w:pPr>
            <w:r w:rsidRPr="00832B5E">
              <w:rPr>
                <w:rStyle w:val="SAPScreenElement"/>
                <w:lang w:val="en-US"/>
              </w:rPr>
              <w:t xml:space="preserve">Challenged Person is Managing Director: </w:t>
            </w:r>
            <w:r w:rsidRPr="00832B5E">
              <w:rPr>
                <w:lang w:val="en-US"/>
              </w:rPr>
              <w:t>select from drop-down</w:t>
            </w:r>
          </w:p>
        </w:tc>
        <w:tc>
          <w:tcPr>
            <w:tcW w:w="7200" w:type="dxa"/>
            <w:tcBorders>
              <w:top w:val="single" w:sz="8" w:space="0" w:color="999999"/>
              <w:left w:val="single" w:sz="8" w:space="0" w:color="999999"/>
              <w:bottom w:val="single" w:sz="8" w:space="0" w:color="999999"/>
              <w:right w:val="single" w:sz="8" w:space="0" w:color="999999"/>
            </w:tcBorders>
            <w:tcPrChange w:id="2938" w:author="Author" w:date="2018-03-06T10:44:00Z">
              <w:tcPr>
                <w:tcW w:w="7740" w:type="dxa"/>
                <w:tcBorders>
                  <w:top w:val="single" w:sz="8" w:space="0" w:color="999999"/>
                  <w:left w:val="single" w:sz="8" w:space="0" w:color="999999"/>
                  <w:bottom w:val="single" w:sz="8" w:space="0" w:color="999999"/>
                  <w:right w:val="single" w:sz="8" w:space="0" w:color="999999"/>
                </w:tcBorders>
              </w:tcPr>
            </w:tcPrChange>
          </w:tcPr>
          <w:p w14:paraId="49B4F647" w14:textId="77777777" w:rsidR="00BF4481" w:rsidRPr="002326C1" w:rsidRDefault="00BF4481" w:rsidP="00BF4481">
            <w:pPr>
              <w:rPr>
                <w:lang w:val="en-US"/>
              </w:rPr>
            </w:pPr>
          </w:p>
        </w:tc>
      </w:tr>
      <w:tr w:rsidR="00BF4481" w:rsidRPr="00502F77" w14:paraId="19077097" w14:textId="77777777" w:rsidTr="00A7636A">
        <w:trPr>
          <w:trHeight w:val="357"/>
          <w:trPrChange w:id="2939" w:author="Author" w:date="2018-03-06T10:44:00Z">
            <w:trPr>
              <w:trHeight w:val="357"/>
            </w:trPr>
          </w:trPrChange>
        </w:trPr>
        <w:tc>
          <w:tcPr>
            <w:tcW w:w="7082" w:type="dxa"/>
            <w:tcBorders>
              <w:top w:val="single" w:sz="8" w:space="0" w:color="999999"/>
              <w:left w:val="single" w:sz="8" w:space="0" w:color="999999"/>
              <w:bottom w:val="single" w:sz="8" w:space="0" w:color="999999"/>
              <w:right w:val="single" w:sz="8" w:space="0" w:color="999999"/>
            </w:tcBorders>
            <w:tcPrChange w:id="2940" w:author="Author" w:date="2018-03-06T10:44:00Z">
              <w:tcPr>
                <w:tcW w:w="6542" w:type="dxa"/>
                <w:tcBorders>
                  <w:top w:val="single" w:sz="8" w:space="0" w:color="999999"/>
                  <w:left w:val="single" w:sz="8" w:space="0" w:color="999999"/>
                  <w:bottom w:val="single" w:sz="8" w:space="0" w:color="999999"/>
                  <w:right w:val="single" w:sz="8" w:space="0" w:color="999999"/>
                </w:tcBorders>
              </w:tcPr>
            </w:tcPrChange>
          </w:tcPr>
          <w:p w14:paraId="7CBC1523" w14:textId="337D41D4" w:rsidR="00BF4481" w:rsidRPr="002326C1" w:rsidRDefault="00BF4481" w:rsidP="00BF4481">
            <w:pPr>
              <w:rPr>
                <w:lang w:val="en-US"/>
              </w:rPr>
            </w:pPr>
            <w:r w:rsidRPr="00832B5E">
              <w:rPr>
                <w:rStyle w:val="SAPScreenElement"/>
                <w:lang w:val="en-US"/>
              </w:rPr>
              <w:t xml:space="preserve">Working Hours Per Week (Challenged): </w:t>
            </w:r>
            <w:r w:rsidRPr="00832B5E">
              <w:rPr>
                <w:lang w:val="en-US"/>
              </w:rPr>
              <w:t>select from drop-down if appropriate</w:t>
            </w:r>
          </w:p>
        </w:tc>
        <w:tc>
          <w:tcPr>
            <w:tcW w:w="7200" w:type="dxa"/>
            <w:tcBorders>
              <w:top w:val="single" w:sz="8" w:space="0" w:color="999999"/>
              <w:left w:val="single" w:sz="8" w:space="0" w:color="999999"/>
              <w:bottom w:val="single" w:sz="8" w:space="0" w:color="999999"/>
              <w:right w:val="single" w:sz="8" w:space="0" w:color="999999"/>
            </w:tcBorders>
            <w:tcPrChange w:id="2941" w:author="Author" w:date="2018-03-06T10:44:00Z">
              <w:tcPr>
                <w:tcW w:w="7740" w:type="dxa"/>
                <w:tcBorders>
                  <w:top w:val="single" w:sz="8" w:space="0" w:color="999999"/>
                  <w:left w:val="single" w:sz="8" w:space="0" w:color="999999"/>
                  <w:bottom w:val="single" w:sz="8" w:space="0" w:color="999999"/>
                  <w:right w:val="single" w:sz="8" w:space="0" w:color="999999"/>
                </w:tcBorders>
              </w:tcPr>
            </w:tcPrChange>
          </w:tcPr>
          <w:p w14:paraId="5683CAC9" w14:textId="77777777" w:rsidR="00BF4481" w:rsidRPr="002326C1" w:rsidRDefault="00BF4481" w:rsidP="00BF4481">
            <w:pPr>
              <w:rPr>
                <w:lang w:val="en-US"/>
              </w:rPr>
            </w:pPr>
          </w:p>
        </w:tc>
      </w:tr>
    </w:tbl>
    <w:p w14:paraId="5F53C9E6" w14:textId="4420FB04" w:rsidR="005331F5" w:rsidRDefault="005331F5" w:rsidP="00AC5720">
      <w:pPr>
        <w:pStyle w:val="Heading3"/>
        <w:spacing w:before="240" w:after="120"/>
        <w:ind w:left="1440" w:hanging="1440"/>
        <w:rPr>
          <w:lang w:val="en-US"/>
        </w:rPr>
      </w:pPr>
      <w:bookmarkStart w:id="2942" w:name="_Toc507062714"/>
      <w:r w:rsidRPr="00AE1E45">
        <w:rPr>
          <w:lang w:val="en-US"/>
        </w:rPr>
        <w:lastRenderedPageBreak/>
        <w:t xml:space="preserve">France </w:t>
      </w:r>
      <w:commentRangeStart w:id="2943"/>
      <w:r w:rsidRPr="00AE1E45">
        <w:rPr>
          <w:lang w:val="en-US"/>
        </w:rPr>
        <w:t>(FR)</w:t>
      </w:r>
      <w:commentRangeEnd w:id="2943"/>
      <w:r w:rsidR="00E8731D">
        <w:rPr>
          <w:rStyle w:val="CommentReference"/>
          <w:rFonts w:ascii="BentonSans Book" w:eastAsia="MS Mincho" w:hAnsi="BentonSans Book"/>
          <w:bCs w:val="0"/>
          <w:color w:val="auto"/>
        </w:rPr>
        <w:commentReference w:id="2943"/>
      </w:r>
      <w:bookmarkEnd w:id="2942"/>
    </w:p>
    <w:p w14:paraId="6B567C78" w14:textId="77777777" w:rsidR="00D55C8E" w:rsidRPr="003A18EB" w:rsidRDefault="00D55C8E" w:rsidP="00D55C8E">
      <w:pPr>
        <w:pStyle w:val="SAPNoteHeading"/>
        <w:ind w:left="0"/>
        <w:rPr>
          <w:lang w:val="en-US"/>
        </w:rPr>
      </w:pPr>
      <w:r w:rsidRPr="003A18EB">
        <w:rPr>
          <w:noProof/>
          <w:lang w:val="en-US"/>
        </w:rPr>
        <w:drawing>
          <wp:inline distT="0" distB="0" distL="0" distR="0" wp14:anchorId="3250185F" wp14:editId="45C3D5D8">
            <wp:extent cx="226060" cy="226060"/>
            <wp:effectExtent l="0" t="0" r="0" b="0"/>
            <wp:docPr id="7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3A18EB">
        <w:rPr>
          <w:lang w:val="en-US"/>
        </w:rPr>
        <w:t> Note</w:t>
      </w:r>
    </w:p>
    <w:p w14:paraId="404A952E" w14:textId="4891B73D" w:rsidR="00D55C8E" w:rsidRPr="00D55C8E" w:rsidRDefault="00D55C8E" w:rsidP="00D55C8E">
      <w:pPr>
        <w:rPr>
          <w:highlight w:val="yellow"/>
          <w:lang w:val="en-US"/>
        </w:rPr>
      </w:pPr>
      <w:r w:rsidRPr="003A18EB">
        <w:rPr>
          <w:lang w:val="en-US"/>
        </w:rPr>
        <w:t>All fields, except</w:t>
      </w:r>
      <w:r w:rsidRPr="003A18EB">
        <w:rPr>
          <w:rStyle w:val="SAPScreenElement"/>
          <w:lang w:val="en-US"/>
        </w:rPr>
        <w:t xml:space="preserve"> Number of Children</w:t>
      </w:r>
      <w:r w:rsidRPr="003A18EB">
        <w:rPr>
          <w:lang w:val="en-US"/>
        </w:rPr>
        <w:t xml:space="preserve">, need to be filled only in case you have selected </w:t>
      </w:r>
      <w:ins w:id="2944" w:author="Author" w:date="2018-03-06T13:50:00Z">
        <w:r w:rsidR="00AC5720" w:rsidRPr="003A18EB">
          <w:rPr>
            <w:lang w:val="en-US"/>
          </w:rPr>
          <w:t>value</w:t>
        </w:r>
        <w:r w:rsidR="00AC5720" w:rsidRPr="003A18EB">
          <w:rPr>
            <w:rStyle w:val="SAPUserEntry"/>
            <w:lang w:val="en-US"/>
          </w:rPr>
          <w:t xml:space="preserve"> Yes</w:t>
        </w:r>
      </w:ins>
      <w:r w:rsidR="00AC5720">
        <w:rPr>
          <w:rStyle w:val="SAPUserEntry"/>
          <w:lang w:val="en-US"/>
        </w:rPr>
        <w:t xml:space="preserve"> </w:t>
      </w:r>
      <w:r w:rsidRPr="003A18EB">
        <w:rPr>
          <w:lang w:val="en-US"/>
        </w:rPr>
        <w:t xml:space="preserve">for field </w:t>
      </w:r>
      <w:r w:rsidRPr="003A18EB">
        <w:rPr>
          <w:rStyle w:val="SAPScreenElement"/>
          <w:lang w:val="en-US"/>
        </w:rPr>
        <w:t>Challenge Status</w:t>
      </w:r>
      <w:r w:rsidRPr="00466471">
        <w:rPr>
          <w:lang w:val="en-US"/>
        </w:rPr>
        <w:t>, located</w:t>
      </w:r>
      <w:r w:rsidRPr="003A18EB">
        <w:rPr>
          <w:lang w:val="en-US"/>
        </w:rPr>
        <w:t xml:space="preserve"> </w:t>
      </w:r>
      <w:r>
        <w:rPr>
          <w:lang w:val="en-US"/>
        </w:rPr>
        <w:t xml:space="preserve">in </w:t>
      </w:r>
      <w:r w:rsidRPr="002326C1">
        <w:rPr>
          <w:lang w:val="en-US"/>
        </w:rPr>
        <w:t xml:space="preserve">the </w:t>
      </w:r>
      <w:r w:rsidRPr="002326C1">
        <w:rPr>
          <w:rStyle w:val="SAPScreenElement"/>
          <w:lang w:val="en-US"/>
        </w:rPr>
        <w:t xml:space="preserve">Personal Information </w:t>
      </w:r>
      <w:r w:rsidRPr="002326C1">
        <w:rPr>
          <w:lang w:val="en-US"/>
        </w:rPr>
        <w:t>block</w:t>
      </w:r>
      <w:del w:id="2945" w:author="Author" w:date="2018-03-06T13:50:00Z">
        <w:r w:rsidDel="00AC5720">
          <w:rPr>
            <w:lang w:val="en-US"/>
          </w:rPr>
          <w:delText>,</w:delText>
        </w:r>
        <w:r w:rsidRPr="002326C1" w:rsidDel="00AC5720">
          <w:rPr>
            <w:lang w:val="en-US"/>
          </w:rPr>
          <w:delText xml:space="preserve"> </w:delText>
        </w:r>
        <w:r w:rsidRPr="003A18EB" w:rsidDel="00AC5720">
          <w:rPr>
            <w:lang w:val="en-US"/>
          </w:rPr>
          <w:delText>value</w:delText>
        </w:r>
        <w:r w:rsidRPr="003A18EB" w:rsidDel="00AC5720">
          <w:rPr>
            <w:rStyle w:val="SAPUserEntry"/>
            <w:lang w:val="en-US"/>
          </w:rPr>
          <w:delText xml:space="preserve"> Yes</w:delText>
        </w:r>
      </w:del>
      <w:r w:rsidRPr="003A18EB">
        <w:rPr>
          <w:lang w:val="en-US"/>
        </w:rPr>
        <w:t>.</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2946" w:author="Author" w:date="2018-02-08T17:37:00Z">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6542"/>
        <w:gridCol w:w="7740"/>
        <w:tblGridChange w:id="2947">
          <w:tblGrid>
            <w:gridCol w:w="10412"/>
            <w:gridCol w:w="3870"/>
          </w:tblGrid>
        </w:tblGridChange>
      </w:tblGrid>
      <w:tr w:rsidR="007E04A9" w:rsidRPr="002326C1" w14:paraId="2795F55A" w14:textId="77777777" w:rsidTr="00494074">
        <w:trPr>
          <w:trHeight w:val="432"/>
          <w:tblHeader/>
          <w:trPrChange w:id="2948" w:author="Author" w:date="2018-02-08T17:37:00Z">
            <w:trPr>
              <w:trHeight w:val="432"/>
              <w:tblHeader/>
            </w:trPr>
          </w:trPrChange>
        </w:trPr>
        <w:tc>
          <w:tcPr>
            <w:tcW w:w="6542" w:type="dxa"/>
            <w:tcBorders>
              <w:top w:val="single" w:sz="8" w:space="0" w:color="999999"/>
              <w:left w:val="single" w:sz="8" w:space="0" w:color="999999"/>
              <w:bottom w:val="single" w:sz="8" w:space="0" w:color="999999"/>
              <w:right w:val="single" w:sz="8" w:space="0" w:color="999999"/>
            </w:tcBorders>
            <w:shd w:val="clear" w:color="auto" w:fill="999999"/>
            <w:hideMark/>
            <w:tcPrChange w:id="2949" w:author="Author" w:date="2018-02-08T17:37:00Z">
              <w:tcPr>
                <w:tcW w:w="1041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3182B93F" w14:textId="77777777" w:rsidR="007E04A9" w:rsidRPr="002326C1" w:rsidRDefault="007E04A9" w:rsidP="00930999">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740" w:type="dxa"/>
            <w:tcBorders>
              <w:top w:val="single" w:sz="8" w:space="0" w:color="999999"/>
              <w:left w:val="single" w:sz="8" w:space="0" w:color="999999"/>
              <w:bottom w:val="single" w:sz="8" w:space="0" w:color="999999"/>
              <w:right w:val="single" w:sz="8" w:space="0" w:color="999999"/>
            </w:tcBorders>
            <w:shd w:val="clear" w:color="auto" w:fill="999999"/>
            <w:hideMark/>
            <w:tcPrChange w:id="2950" w:author="Author" w:date="2018-02-08T17:37:00Z">
              <w:tcPr>
                <w:tcW w:w="387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7F096C8A" w14:textId="77777777" w:rsidR="007E04A9" w:rsidRPr="002326C1" w:rsidRDefault="007E04A9" w:rsidP="00930999">
            <w:pPr>
              <w:pStyle w:val="SAPTableHeader"/>
              <w:rPr>
                <w:lang w:val="en-US"/>
              </w:rPr>
            </w:pPr>
            <w:r w:rsidRPr="002326C1">
              <w:rPr>
                <w:lang w:val="en-US"/>
              </w:rPr>
              <w:t>Additional Information</w:t>
            </w:r>
          </w:p>
        </w:tc>
      </w:tr>
      <w:tr w:rsidR="00D55C8E" w:rsidRPr="00502F77" w14:paraId="366F3610" w14:textId="77777777" w:rsidTr="00494074">
        <w:trPr>
          <w:trHeight w:val="360"/>
          <w:trPrChange w:id="2951" w:author="Author" w:date="2018-02-08T17:37:00Z">
            <w:trPr>
              <w:trHeight w:val="360"/>
            </w:trPr>
          </w:trPrChange>
        </w:trPr>
        <w:tc>
          <w:tcPr>
            <w:tcW w:w="6542" w:type="dxa"/>
            <w:tcBorders>
              <w:top w:val="single" w:sz="8" w:space="0" w:color="999999"/>
              <w:left w:val="single" w:sz="8" w:space="0" w:color="999999"/>
              <w:bottom w:val="single" w:sz="8" w:space="0" w:color="999999"/>
              <w:right w:val="single" w:sz="8" w:space="0" w:color="999999"/>
            </w:tcBorders>
            <w:tcPrChange w:id="2952" w:author="Author" w:date="2018-02-08T17:37:00Z">
              <w:tcPr>
                <w:tcW w:w="10412" w:type="dxa"/>
                <w:tcBorders>
                  <w:top w:val="single" w:sz="8" w:space="0" w:color="999999"/>
                  <w:left w:val="single" w:sz="8" w:space="0" w:color="999999"/>
                  <w:bottom w:val="single" w:sz="8" w:space="0" w:color="999999"/>
                  <w:right w:val="single" w:sz="8" w:space="0" w:color="999999"/>
                </w:tcBorders>
              </w:tcPr>
            </w:tcPrChange>
          </w:tcPr>
          <w:p w14:paraId="59B9970B" w14:textId="0E7278B3" w:rsidR="00D55C8E" w:rsidRPr="0033437B" w:rsidRDefault="00D55C8E" w:rsidP="00D55C8E">
            <w:pPr>
              <w:rPr>
                <w:rStyle w:val="SAPScreenElement"/>
                <w:lang w:val="en-US"/>
              </w:rPr>
            </w:pPr>
            <w:r w:rsidRPr="0033437B">
              <w:rPr>
                <w:rStyle w:val="SAPScreenElement"/>
                <w:lang w:val="en-US"/>
              </w:rPr>
              <w:t xml:space="preserve">Challenge Group: </w:t>
            </w:r>
            <w:r w:rsidRPr="0033437B">
              <w:rPr>
                <w:lang w:val="en-US"/>
              </w:rPr>
              <w:t>select from drop-down</w:t>
            </w:r>
          </w:p>
        </w:tc>
        <w:tc>
          <w:tcPr>
            <w:tcW w:w="7740" w:type="dxa"/>
            <w:tcBorders>
              <w:top w:val="single" w:sz="8" w:space="0" w:color="999999"/>
              <w:left w:val="single" w:sz="8" w:space="0" w:color="999999"/>
              <w:bottom w:val="single" w:sz="8" w:space="0" w:color="999999"/>
              <w:right w:val="single" w:sz="8" w:space="0" w:color="999999"/>
            </w:tcBorders>
            <w:tcPrChange w:id="2953" w:author="Author" w:date="2018-02-08T17:37:00Z">
              <w:tcPr>
                <w:tcW w:w="3870" w:type="dxa"/>
                <w:tcBorders>
                  <w:top w:val="single" w:sz="8" w:space="0" w:color="999999"/>
                  <w:left w:val="single" w:sz="8" w:space="0" w:color="999999"/>
                  <w:bottom w:val="single" w:sz="8" w:space="0" w:color="999999"/>
                  <w:right w:val="single" w:sz="8" w:space="0" w:color="999999"/>
                </w:tcBorders>
              </w:tcPr>
            </w:tcPrChange>
          </w:tcPr>
          <w:p w14:paraId="3FE45A76" w14:textId="04BBE562" w:rsidR="00D55C8E" w:rsidRPr="002326C1" w:rsidRDefault="00D55C8E" w:rsidP="00D55C8E">
            <w:pPr>
              <w:rPr>
                <w:lang w:val="en-US"/>
              </w:rPr>
            </w:pPr>
          </w:p>
        </w:tc>
      </w:tr>
      <w:tr w:rsidR="00D55C8E" w:rsidRPr="00502F77" w14:paraId="296EE0DF" w14:textId="77777777" w:rsidTr="00494074">
        <w:trPr>
          <w:trHeight w:val="360"/>
          <w:trPrChange w:id="2954" w:author="Author" w:date="2018-02-08T17:37:00Z">
            <w:trPr>
              <w:trHeight w:val="360"/>
            </w:trPr>
          </w:trPrChange>
        </w:trPr>
        <w:tc>
          <w:tcPr>
            <w:tcW w:w="6542" w:type="dxa"/>
            <w:tcBorders>
              <w:top w:val="single" w:sz="8" w:space="0" w:color="999999"/>
              <w:left w:val="single" w:sz="8" w:space="0" w:color="999999"/>
              <w:bottom w:val="single" w:sz="8" w:space="0" w:color="999999"/>
              <w:right w:val="single" w:sz="8" w:space="0" w:color="999999"/>
            </w:tcBorders>
            <w:tcPrChange w:id="2955" w:author="Author" w:date="2018-02-08T17:37:00Z">
              <w:tcPr>
                <w:tcW w:w="10412" w:type="dxa"/>
                <w:tcBorders>
                  <w:top w:val="single" w:sz="8" w:space="0" w:color="999999"/>
                  <w:left w:val="single" w:sz="8" w:space="0" w:color="999999"/>
                  <w:bottom w:val="single" w:sz="8" w:space="0" w:color="999999"/>
                  <w:right w:val="single" w:sz="8" w:space="0" w:color="999999"/>
                </w:tcBorders>
              </w:tcPr>
            </w:tcPrChange>
          </w:tcPr>
          <w:p w14:paraId="3EF2440E" w14:textId="28D46279" w:rsidR="00D55C8E" w:rsidRPr="002326C1" w:rsidRDefault="00D55C8E" w:rsidP="00D55C8E">
            <w:pPr>
              <w:rPr>
                <w:lang w:val="en-US"/>
              </w:rPr>
            </w:pPr>
            <w:r w:rsidRPr="0033437B">
              <w:rPr>
                <w:rStyle w:val="SAPScreenElement"/>
                <w:lang w:val="en-US"/>
              </w:rPr>
              <w:t>Number of Children:</w:t>
            </w:r>
            <w:r w:rsidRPr="0033437B">
              <w:rPr>
                <w:lang w:val="en-US"/>
              </w:rPr>
              <w:t xml:space="preserve"> enter if appropriate</w:t>
            </w:r>
          </w:p>
        </w:tc>
        <w:tc>
          <w:tcPr>
            <w:tcW w:w="7740" w:type="dxa"/>
            <w:tcBorders>
              <w:top w:val="single" w:sz="8" w:space="0" w:color="999999"/>
              <w:left w:val="single" w:sz="8" w:space="0" w:color="999999"/>
              <w:bottom w:val="single" w:sz="8" w:space="0" w:color="999999"/>
              <w:right w:val="single" w:sz="8" w:space="0" w:color="999999"/>
            </w:tcBorders>
            <w:tcPrChange w:id="2956" w:author="Author" w:date="2018-02-08T17:37:00Z">
              <w:tcPr>
                <w:tcW w:w="3870" w:type="dxa"/>
                <w:tcBorders>
                  <w:top w:val="single" w:sz="8" w:space="0" w:color="999999"/>
                  <w:left w:val="single" w:sz="8" w:space="0" w:color="999999"/>
                  <w:bottom w:val="single" w:sz="8" w:space="0" w:color="999999"/>
                  <w:right w:val="single" w:sz="8" w:space="0" w:color="999999"/>
                </w:tcBorders>
              </w:tcPr>
            </w:tcPrChange>
          </w:tcPr>
          <w:p w14:paraId="6F299610" w14:textId="77777777" w:rsidR="00D55C8E" w:rsidRPr="002326C1" w:rsidRDefault="00D55C8E" w:rsidP="00D55C8E">
            <w:pPr>
              <w:rPr>
                <w:lang w:val="en-US"/>
              </w:rPr>
            </w:pPr>
          </w:p>
        </w:tc>
      </w:tr>
      <w:tr w:rsidR="00D55C8E" w:rsidRPr="00502F77" w14:paraId="4A88110D" w14:textId="77777777" w:rsidTr="00494074">
        <w:trPr>
          <w:trHeight w:val="357"/>
          <w:trPrChange w:id="2957" w:author="Author" w:date="2018-02-08T17:37:00Z">
            <w:trPr>
              <w:trHeight w:val="357"/>
            </w:trPr>
          </w:trPrChange>
        </w:trPr>
        <w:tc>
          <w:tcPr>
            <w:tcW w:w="6542" w:type="dxa"/>
            <w:tcBorders>
              <w:top w:val="single" w:sz="8" w:space="0" w:color="999999"/>
              <w:left w:val="single" w:sz="8" w:space="0" w:color="999999"/>
              <w:bottom w:val="single" w:sz="8" w:space="0" w:color="999999"/>
              <w:right w:val="single" w:sz="8" w:space="0" w:color="999999"/>
            </w:tcBorders>
            <w:tcPrChange w:id="2958" w:author="Author" w:date="2018-02-08T17:37:00Z">
              <w:tcPr>
                <w:tcW w:w="10412" w:type="dxa"/>
                <w:tcBorders>
                  <w:top w:val="single" w:sz="8" w:space="0" w:color="999999"/>
                  <w:left w:val="single" w:sz="8" w:space="0" w:color="999999"/>
                  <w:bottom w:val="single" w:sz="8" w:space="0" w:color="999999"/>
                  <w:right w:val="single" w:sz="8" w:space="0" w:color="999999"/>
                </w:tcBorders>
              </w:tcPr>
            </w:tcPrChange>
          </w:tcPr>
          <w:p w14:paraId="1DB584A2" w14:textId="0133BD5D" w:rsidR="00D55C8E" w:rsidRPr="002326C1" w:rsidRDefault="00D55C8E" w:rsidP="00D55C8E">
            <w:pPr>
              <w:rPr>
                <w:lang w:val="en-US"/>
              </w:rPr>
            </w:pPr>
            <w:r w:rsidRPr="0033437B">
              <w:rPr>
                <w:rStyle w:val="SAPScreenElement"/>
                <w:lang w:val="en-US"/>
              </w:rPr>
              <w:t xml:space="preserve">Degree of Challenge: </w:t>
            </w:r>
            <w:r w:rsidRPr="0033437B">
              <w:rPr>
                <w:lang w:val="en-US"/>
              </w:rPr>
              <w:t>enter appropriate percentage</w:t>
            </w:r>
          </w:p>
        </w:tc>
        <w:tc>
          <w:tcPr>
            <w:tcW w:w="7740" w:type="dxa"/>
            <w:tcBorders>
              <w:top w:val="single" w:sz="8" w:space="0" w:color="999999"/>
              <w:left w:val="single" w:sz="8" w:space="0" w:color="999999"/>
              <w:right w:val="single" w:sz="8" w:space="0" w:color="999999"/>
            </w:tcBorders>
            <w:tcPrChange w:id="2959" w:author="Author" w:date="2018-02-08T17:37:00Z">
              <w:tcPr>
                <w:tcW w:w="3870" w:type="dxa"/>
                <w:tcBorders>
                  <w:top w:val="single" w:sz="8" w:space="0" w:color="999999"/>
                  <w:left w:val="single" w:sz="8" w:space="0" w:color="999999"/>
                  <w:right w:val="single" w:sz="8" w:space="0" w:color="999999"/>
                </w:tcBorders>
              </w:tcPr>
            </w:tcPrChange>
          </w:tcPr>
          <w:p w14:paraId="57AE087A" w14:textId="375B9CB2" w:rsidR="00D55C8E" w:rsidRPr="002326C1" w:rsidRDefault="00D55C8E" w:rsidP="00D55C8E">
            <w:pPr>
              <w:rPr>
                <w:lang w:val="en-US"/>
              </w:rPr>
            </w:pPr>
          </w:p>
        </w:tc>
      </w:tr>
      <w:tr w:rsidR="00D55C8E" w:rsidRPr="00502F77" w14:paraId="0DFD490F" w14:textId="77777777" w:rsidTr="00494074">
        <w:trPr>
          <w:trHeight w:val="357"/>
          <w:trPrChange w:id="2960" w:author="Author" w:date="2018-02-08T17:37:00Z">
            <w:trPr>
              <w:trHeight w:val="357"/>
            </w:trPr>
          </w:trPrChange>
        </w:trPr>
        <w:tc>
          <w:tcPr>
            <w:tcW w:w="6542" w:type="dxa"/>
            <w:tcBorders>
              <w:top w:val="single" w:sz="8" w:space="0" w:color="999999"/>
              <w:left w:val="single" w:sz="8" w:space="0" w:color="999999"/>
              <w:bottom w:val="single" w:sz="8" w:space="0" w:color="999999"/>
              <w:right w:val="single" w:sz="8" w:space="0" w:color="999999"/>
            </w:tcBorders>
            <w:tcPrChange w:id="2961" w:author="Author" w:date="2018-02-08T17:37:00Z">
              <w:tcPr>
                <w:tcW w:w="10412" w:type="dxa"/>
                <w:tcBorders>
                  <w:top w:val="single" w:sz="8" w:space="0" w:color="999999"/>
                  <w:left w:val="single" w:sz="8" w:space="0" w:color="999999"/>
                  <w:bottom w:val="single" w:sz="8" w:space="0" w:color="999999"/>
                  <w:right w:val="single" w:sz="8" w:space="0" w:color="999999"/>
                </w:tcBorders>
              </w:tcPr>
            </w:tcPrChange>
          </w:tcPr>
          <w:p w14:paraId="61030CAB" w14:textId="574F1C32" w:rsidR="00D55C8E" w:rsidRPr="002326C1" w:rsidRDefault="00D55C8E" w:rsidP="00D55C8E">
            <w:pPr>
              <w:rPr>
                <w:lang w:val="en-US"/>
              </w:rPr>
            </w:pPr>
            <w:r w:rsidRPr="0033437B">
              <w:rPr>
                <w:rStyle w:val="SAPScreenElement"/>
                <w:lang w:val="en-US"/>
              </w:rPr>
              <w:t xml:space="preserve">Type of Challenge: </w:t>
            </w:r>
            <w:r w:rsidRPr="0033437B">
              <w:rPr>
                <w:lang w:val="en-US"/>
              </w:rPr>
              <w:t>select from drop-down</w:t>
            </w:r>
          </w:p>
        </w:tc>
        <w:tc>
          <w:tcPr>
            <w:tcW w:w="7740" w:type="dxa"/>
            <w:tcBorders>
              <w:left w:val="single" w:sz="8" w:space="0" w:color="999999"/>
              <w:right w:val="single" w:sz="8" w:space="0" w:color="999999"/>
            </w:tcBorders>
            <w:tcPrChange w:id="2962" w:author="Author" w:date="2018-02-08T17:37:00Z">
              <w:tcPr>
                <w:tcW w:w="3870" w:type="dxa"/>
                <w:tcBorders>
                  <w:left w:val="single" w:sz="8" w:space="0" w:color="999999"/>
                  <w:right w:val="single" w:sz="8" w:space="0" w:color="999999"/>
                </w:tcBorders>
              </w:tcPr>
            </w:tcPrChange>
          </w:tcPr>
          <w:p w14:paraId="4D09DA01" w14:textId="568630E7" w:rsidR="00D55C8E" w:rsidRPr="002326C1" w:rsidRDefault="00D55C8E" w:rsidP="00D55C8E">
            <w:pPr>
              <w:rPr>
                <w:lang w:val="en-US"/>
              </w:rPr>
            </w:pPr>
          </w:p>
        </w:tc>
      </w:tr>
      <w:tr w:rsidR="00D55C8E" w:rsidRPr="00502F77" w14:paraId="2A1F6476" w14:textId="77777777" w:rsidTr="00494074">
        <w:trPr>
          <w:trHeight w:val="357"/>
          <w:trPrChange w:id="2963" w:author="Author" w:date="2018-02-08T17:37:00Z">
            <w:trPr>
              <w:trHeight w:val="357"/>
            </w:trPr>
          </w:trPrChange>
        </w:trPr>
        <w:tc>
          <w:tcPr>
            <w:tcW w:w="6542" w:type="dxa"/>
            <w:tcBorders>
              <w:top w:val="single" w:sz="8" w:space="0" w:color="999999"/>
              <w:left w:val="single" w:sz="8" w:space="0" w:color="999999"/>
              <w:bottom w:val="single" w:sz="8" w:space="0" w:color="999999"/>
              <w:right w:val="single" w:sz="8" w:space="0" w:color="999999"/>
            </w:tcBorders>
            <w:tcPrChange w:id="2964" w:author="Author" w:date="2018-02-08T17:37:00Z">
              <w:tcPr>
                <w:tcW w:w="10412" w:type="dxa"/>
                <w:tcBorders>
                  <w:top w:val="single" w:sz="8" w:space="0" w:color="999999"/>
                  <w:left w:val="single" w:sz="8" w:space="0" w:color="999999"/>
                  <w:bottom w:val="single" w:sz="8" w:space="0" w:color="999999"/>
                  <w:right w:val="single" w:sz="8" w:space="0" w:color="999999"/>
                </w:tcBorders>
              </w:tcPr>
            </w:tcPrChange>
          </w:tcPr>
          <w:p w14:paraId="48E87F1E" w14:textId="513ED90B" w:rsidR="00D55C8E" w:rsidRPr="002326C1" w:rsidRDefault="00D55C8E" w:rsidP="00D55C8E">
            <w:pPr>
              <w:rPr>
                <w:lang w:val="en-US"/>
              </w:rPr>
            </w:pPr>
            <w:r w:rsidRPr="0033437B">
              <w:rPr>
                <w:rStyle w:val="SAPScreenElement"/>
                <w:lang w:val="en-US"/>
              </w:rPr>
              <w:t xml:space="preserve">Issuing Authority: </w:t>
            </w:r>
            <w:r w:rsidRPr="0033437B">
              <w:rPr>
                <w:lang w:val="en-US"/>
              </w:rPr>
              <w:t>enter as appropriate</w:t>
            </w:r>
          </w:p>
        </w:tc>
        <w:tc>
          <w:tcPr>
            <w:tcW w:w="7740" w:type="dxa"/>
            <w:tcBorders>
              <w:left w:val="single" w:sz="8" w:space="0" w:color="999999"/>
              <w:right w:val="single" w:sz="8" w:space="0" w:color="999999"/>
            </w:tcBorders>
            <w:tcPrChange w:id="2965" w:author="Author" w:date="2018-02-08T17:37:00Z">
              <w:tcPr>
                <w:tcW w:w="3870" w:type="dxa"/>
                <w:tcBorders>
                  <w:left w:val="single" w:sz="8" w:space="0" w:color="999999"/>
                  <w:right w:val="single" w:sz="8" w:space="0" w:color="999999"/>
                </w:tcBorders>
              </w:tcPr>
            </w:tcPrChange>
          </w:tcPr>
          <w:p w14:paraId="1A61845B" w14:textId="62CDE235" w:rsidR="00D55C8E" w:rsidRPr="002326C1" w:rsidRDefault="00D55C8E" w:rsidP="00D55C8E">
            <w:pPr>
              <w:rPr>
                <w:rStyle w:val="SAPEmphasis"/>
                <w:lang w:val="en-US"/>
              </w:rPr>
            </w:pPr>
            <w:r w:rsidRPr="003A18EB">
              <w:rPr>
                <w:lang w:val="en-US"/>
              </w:rPr>
              <w:t>Issuing Authority that certified the challenge.</w:t>
            </w:r>
          </w:p>
        </w:tc>
      </w:tr>
      <w:tr w:rsidR="00D55C8E" w:rsidRPr="00502F77" w14:paraId="15C6A6F2" w14:textId="77777777" w:rsidTr="00494074">
        <w:trPr>
          <w:trHeight w:val="357"/>
          <w:trPrChange w:id="2966" w:author="Author" w:date="2018-02-08T17:37:00Z">
            <w:trPr>
              <w:trHeight w:val="357"/>
            </w:trPr>
          </w:trPrChange>
        </w:trPr>
        <w:tc>
          <w:tcPr>
            <w:tcW w:w="6542" w:type="dxa"/>
            <w:tcBorders>
              <w:top w:val="single" w:sz="8" w:space="0" w:color="999999"/>
              <w:left w:val="single" w:sz="8" w:space="0" w:color="999999"/>
              <w:bottom w:val="single" w:sz="8" w:space="0" w:color="999999"/>
              <w:right w:val="single" w:sz="8" w:space="0" w:color="999999"/>
            </w:tcBorders>
            <w:tcPrChange w:id="2967" w:author="Author" w:date="2018-02-08T17:37:00Z">
              <w:tcPr>
                <w:tcW w:w="10412" w:type="dxa"/>
                <w:tcBorders>
                  <w:top w:val="single" w:sz="8" w:space="0" w:color="999999"/>
                  <w:left w:val="single" w:sz="8" w:space="0" w:color="999999"/>
                  <w:bottom w:val="single" w:sz="8" w:space="0" w:color="999999"/>
                  <w:right w:val="single" w:sz="8" w:space="0" w:color="999999"/>
                </w:tcBorders>
              </w:tcPr>
            </w:tcPrChange>
          </w:tcPr>
          <w:p w14:paraId="37D92E0B" w14:textId="24DB273F" w:rsidR="00D55C8E" w:rsidRPr="002326C1" w:rsidRDefault="00D55C8E" w:rsidP="00D55C8E">
            <w:pPr>
              <w:rPr>
                <w:lang w:val="en-US"/>
              </w:rPr>
            </w:pPr>
            <w:r w:rsidRPr="0033437B">
              <w:rPr>
                <w:rStyle w:val="SAPScreenElement"/>
                <w:lang w:val="en-US"/>
              </w:rPr>
              <w:t xml:space="preserve">Reference Number: </w:t>
            </w:r>
            <w:r w:rsidRPr="0033437B">
              <w:rPr>
                <w:lang w:val="en-US"/>
              </w:rPr>
              <w:t>enter as appropriate</w:t>
            </w:r>
          </w:p>
        </w:tc>
        <w:tc>
          <w:tcPr>
            <w:tcW w:w="7740" w:type="dxa"/>
            <w:tcBorders>
              <w:left w:val="single" w:sz="8" w:space="0" w:color="999999"/>
              <w:right w:val="single" w:sz="8" w:space="0" w:color="999999"/>
            </w:tcBorders>
            <w:tcPrChange w:id="2968" w:author="Author" w:date="2018-02-08T17:37:00Z">
              <w:tcPr>
                <w:tcW w:w="3870" w:type="dxa"/>
                <w:tcBorders>
                  <w:left w:val="single" w:sz="8" w:space="0" w:color="999999"/>
                  <w:right w:val="single" w:sz="8" w:space="0" w:color="999999"/>
                </w:tcBorders>
              </w:tcPr>
            </w:tcPrChange>
          </w:tcPr>
          <w:p w14:paraId="21C821D5" w14:textId="0F6BE40C" w:rsidR="00D55C8E" w:rsidRPr="002326C1" w:rsidRDefault="00D55C8E" w:rsidP="00D55C8E">
            <w:pPr>
              <w:rPr>
                <w:rStyle w:val="SAPEmphasis"/>
                <w:lang w:val="en-US"/>
              </w:rPr>
            </w:pPr>
            <w:r w:rsidRPr="003A18EB">
              <w:rPr>
                <w:lang w:val="en-US"/>
              </w:rPr>
              <w:t>Reference number of the official agency that certified the challenge.</w:t>
            </w:r>
          </w:p>
        </w:tc>
      </w:tr>
      <w:tr w:rsidR="00D55C8E" w:rsidRPr="00502F77" w14:paraId="6B141E6E" w14:textId="77777777" w:rsidTr="00494074">
        <w:trPr>
          <w:trHeight w:val="357"/>
          <w:trPrChange w:id="2969" w:author="Author" w:date="2018-02-08T17:37:00Z">
            <w:trPr>
              <w:trHeight w:val="357"/>
            </w:trPr>
          </w:trPrChange>
        </w:trPr>
        <w:tc>
          <w:tcPr>
            <w:tcW w:w="6542" w:type="dxa"/>
            <w:tcBorders>
              <w:top w:val="single" w:sz="8" w:space="0" w:color="999999"/>
              <w:left w:val="single" w:sz="8" w:space="0" w:color="999999"/>
              <w:bottom w:val="single" w:sz="8" w:space="0" w:color="999999"/>
              <w:right w:val="single" w:sz="8" w:space="0" w:color="999999"/>
            </w:tcBorders>
            <w:tcPrChange w:id="2970" w:author="Author" w:date="2018-02-08T17:37:00Z">
              <w:tcPr>
                <w:tcW w:w="10412" w:type="dxa"/>
                <w:tcBorders>
                  <w:top w:val="single" w:sz="8" w:space="0" w:color="999999"/>
                  <w:left w:val="single" w:sz="8" w:space="0" w:color="999999"/>
                  <w:bottom w:val="single" w:sz="8" w:space="0" w:color="999999"/>
                  <w:right w:val="single" w:sz="8" w:space="0" w:color="999999"/>
                </w:tcBorders>
              </w:tcPr>
            </w:tcPrChange>
          </w:tcPr>
          <w:p w14:paraId="115DCEB3" w14:textId="3B75EA00" w:rsidR="00D55C8E" w:rsidRPr="002326C1" w:rsidRDefault="00D55C8E" w:rsidP="00D55C8E">
            <w:pPr>
              <w:rPr>
                <w:lang w:val="en-US"/>
              </w:rPr>
            </w:pPr>
            <w:r w:rsidRPr="0033437B">
              <w:rPr>
                <w:rStyle w:val="SAPScreenElement"/>
                <w:lang w:val="en-US"/>
              </w:rPr>
              <w:t>Date Learned</w:t>
            </w:r>
            <w:r w:rsidRPr="0033437B">
              <w:rPr>
                <w:lang w:val="en-US"/>
              </w:rPr>
              <w:t xml:space="preserve">: select from calendar help </w:t>
            </w:r>
            <w:del w:id="2971" w:author="Author" w:date="2018-02-08T17:37:00Z">
              <w:r w:rsidRPr="0033437B" w:rsidDel="00494074">
                <w:rPr>
                  <w:lang w:val="en-US"/>
                </w:rPr>
                <w:delText>the date on which the employer has been informed about the employee’s challenge</w:delText>
              </w:r>
            </w:del>
          </w:p>
        </w:tc>
        <w:tc>
          <w:tcPr>
            <w:tcW w:w="7740" w:type="dxa"/>
            <w:tcBorders>
              <w:left w:val="single" w:sz="8" w:space="0" w:color="999999"/>
              <w:right w:val="single" w:sz="8" w:space="0" w:color="999999"/>
            </w:tcBorders>
            <w:tcPrChange w:id="2972" w:author="Author" w:date="2018-02-08T17:37:00Z">
              <w:tcPr>
                <w:tcW w:w="3870" w:type="dxa"/>
                <w:tcBorders>
                  <w:left w:val="single" w:sz="8" w:space="0" w:color="999999"/>
                  <w:right w:val="single" w:sz="8" w:space="0" w:color="999999"/>
                </w:tcBorders>
              </w:tcPr>
            </w:tcPrChange>
          </w:tcPr>
          <w:p w14:paraId="56CF559C" w14:textId="7425860C" w:rsidR="00D55C8E" w:rsidRPr="002326C1" w:rsidRDefault="00494074" w:rsidP="00D55C8E">
            <w:pPr>
              <w:rPr>
                <w:rStyle w:val="SAPEmphasis"/>
                <w:lang w:val="en-US"/>
              </w:rPr>
            </w:pPr>
            <w:ins w:id="2973" w:author="Author" w:date="2018-02-08T17:37:00Z">
              <w:r>
                <w:rPr>
                  <w:lang w:val="en-US"/>
                </w:rPr>
                <w:t>D</w:t>
              </w:r>
              <w:r w:rsidRPr="0033437B">
                <w:rPr>
                  <w:lang w:val="en-US"/>
                </w:rPr>
                <w:t>ate on which the employer has been informed about the employee’s challenge</w:t>
              </w:r>
              <w:r>
                <w:rPr>
                  <w:lang w:val="en-US"/>
                </w:rPr>
                <w:t>.</w:t>
              </w:r>
            </w:ins>
          </w:p>
        </w:tc>
      </w:tr>
    </w:tbl>
    <w:p w14:paraId="7C8E9980" w14:textId="284E6601" w:rsidR="005331F5" w:rsidRPr="00AE1E45" w:rsidRDefault="005331F5" w:rsidP="005331F5">
      <w:pPr>
        <w:pStyle w:val="Heading3"/>
        <w:spacing w:before="240" w:after="120"/>
        <w:rPr>
          <w:lang w:val="en-US"/>
        </w:rPr>
      </w:pPr>
      <w:bookmarkStart w:id="2974" w:name="_Toc507062715"/>
      <w:r w:rsidRPr="00AE1E45">
        <w:rPr>
          <w:lang w:val="en-US"/>
        </w:rPr>
        <w:t xml:space="preserve">United Kingdom </w:t>
      </w:r>
      <w:commentRangeStart w:id="2975"/>
      <w:r w:rsidRPr="00AE1E45">
        <w:rPr>
          <w:lang w:val="en-US"/>
        </w:rPr>
        <w:t>(GB)</w:t>
      </w:r>
      <w:commentRangeEnd w:id="2975"/>
      <w:r w:rsidR="00477C53">
        <w:rPr>
          <w:rStyle w:val="CommentReference"/>
          <w:rFonts w:ascii="BentonSans Book" w:eastAsia="MS Mincho" w:hAnsi="BentonSans Book"/>
          <w:bCs w:val="0"/>
          <w:color w:val="auto"/>
        </w:rPr>
        <w:commentReference w:id="2975"/>
      </w:r>
      <w:bookmarkEnd w:id="2974"/>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602"/>
        <w:gridCol w:w="4680"/>
      </w:tblGrid>
      <w:tr w:rsidR="00A0677C" w:rsidRPr="002326C1" w14:paraId="62629971" w14:textId="77777777" w:rsidTr="00E8731D">
        <w:trPr>
          <w:trHeight w:val="432"/>
          <w:tblHeader/>
        </w:trPr>
        <w:tc>
          <w:tcPr>
            <w:tcW w:w="9602" w:type="dxa"/>
            <w:tcBorders>
              <w:top w:val="single" w:sz="8" w:space="0" w:color="999999"/>
              <w:left w:val="single" w:sz="8" w:space="0" w:color="999999"/>
              <w:bottom w:val="single" w:sz="8" w:space="0" w:color="999999"/>
              <w:right w:val="single" w:sz="8" w:space="0" w:color="999999"/>
            </w:tcBorders>
            <w:shd w:val="clear" w:color="auto" w:fill="999999"/>
            <w:hideMark/>
          </w:tcPr>
          <w:p w14:paraId="6F39C119" w14:textId="77777777" w:rsidR="00A0677C" w:rsidRPr="002326C1" w:rsidRDefault="00A0677C" w:rsidP="00930999">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4680" w:type="dxa"/>
            <w:tcBorders>
              <w:top w:val="single" w:sz="8" w:space="0" w:color="999999"/>
              <w:left w:val="single" w:sz="8" w:space="0" w:color="999999"/>
              <w:bottom w:val="single" w:sz="8" w:space="0" w:color="999999"/>
              <w:right w:val="single" w:sz="8" w:space="0" w:color="999999"/>
            </w:tcBorders>
            <w:shd w:val="clear" w:color="auto" w:fill="999999"/>
            <w:hideMark/>
          </w:tcPr>
          <w:p w14:paraId="15B1D5C5" w14:textId="77777777" w:rsidR="00A0677C" w:rsidRPr="002326C1" w:rsidRDefault="00A0677C" w:rsidP="00930999">
            <w:pPr>
              <w:pStyle w:val="SAPTableHeader"/>
              <w:rPr>
                <w:lang w:val="en-US"/>
              </w:rPr>
            </w:pPr>
            <w:r w:rsidRPr="002326C1">
              <w:rPr>
                <w:lang w:val="en-US"/>
              </w:rPr>
              <w:t>Additional Information</w:t>
            </w:r>
          </w:p>
        </w:tc>
      </w:tr>
      <w:tr w:rsidR="00477C53" w:rsidRPr="00502F77" w14:paraId="2B215445" w14:textId="77777777" w:rsidTr="00E8731D">
        <w:trPr>
          <w:trHeight w:val="360"/>
        </w:trPr>
        <w:tc>
          <w:tcPr>
            <w:tcW w:w="9602" w:type="dxa"/>
            <w:tcBorders>
              <w:top w:val="single" w:sz="8" w:space="0" w:color="999999"/>
              <w:left w:val="single" w:sz="8" w:space="0" w:color="999999"/>
              <w:bottom w:val="single" w:sz="8" w:space="0" w:color="999999"/>
              <w:right w:val="single" w:sz="8" w:space="0" w:color="999999"/>
            </w:tcBorders>
          </w:tcPr>
          <w:p w14:paraId="7BA56AB3" w14:textId="02ACD455" w:rsidR="00477C53" w:rsidRPr="002326C1" w:rsidRDefault="00477C53" w:rsidP="00A0677C">
            <w:pPr>
              <w:rPr>
                <w:lang w:val="en-US"/>
              </w:rPr>
            </w:pPr>
            <w:r w:rsidRPr="00920E6F">
              <w:rPr>
                <w:rStyle w:val="SAPScreenElement"/>
                <w:lang w:val="en-US"/>
              </w:rPr>
              <w:t>Date Learned</w:t>
            </w:r>
            <w:r w:rsidRPr="00920E6F">
              <w:rPr>
                <w:lang w:val="en-US"/>
              </w:rPr>
              <w:t>: select from calendar help the date on which the employer has been informed about the employee’s challenge</w:t>
            </w:r>
          </w:p>
        </w:tc>
        <w:tc>
          <w:tcPr>
            <w:tcW w:w="4680" w:type="dxa"/>
            <w:tcBorders>
              <w:top w:val="single" w:sz="8" w:space="0" w:color="999999"/>
              <w:left w:val="single" w:sz="8" w:space="0" w:color="999999"/>
              <w:right w:val="single" w:sz="8" w:space="0" w:color="999999"/>
            </w:tcBorders>
          </w:tcPr>
          <w:p w14:paraId="13FB4F63" w14:textId="02BEE018" w:rsidR="00477C53" w:rsidRPr="002326C1" w:rsidRDefault="00E8731D" w:rsidP="00A0677C">
            <w:pPr>
              <w:rPr>
                <w:lang w:val="en-US"/>
              </w:rPr>
            </w:pPr>
            <w:r>
              <w:rPr>
                <w:lang w:val="en-US"/>
              </w:rPr>
              <w:t>Thi</w:t>
            </w:r>
            <w:r w:rsidR="00477C53" w:rsidRPr="00920E6F">
              <w:rPr>
                <w:lang w:val="en-US"/>
              </w:rPr>
              <w:t>s field need</w:t>
            </w:r>
            <w:r>
              <w:rPr>
                <w:lang w:val="en-US"/>
              </w:rPr>
              <w:t>s</w:t>
            </w:r>
            <w:r w:rsidR="00477C53" w:rsidRPr="00920E6F">
              <w:rPr>
                <w:lang w:val="en-US"/>
              </w:rPr>
              <w:t xml:space="preserve"> to be filled only in case you have selected</w:t>
            </w:r>
            <w:r w:rsidR="00AC5720">
              <w:rPr>
                <w:lang w:val="en-US"/>
              </w:rPr>
              <w:t xml:space="preserve"> </w:t>
            </w:r>
            <w:r w:rsidR="00AC5720" w:rsidRPr="002326C1">
              <w:rPr>
                <w:lang w:val="en-US"/>
              </w:rPr>
              <w:t>value</w:t>
            </w:r>
            <w:r w:rsidR="00AC5720" w:rsidRPr="002326C1">
              <w:rPr>
                <w:rStyle w:val="SAPUserEntry"/>
                <w:lang w:val="en-US"/>
              </w:rPr>
              <w:t xml:space="preserve"> Yes</w:t>
            </w:r>
            <w:r w:rsidR="00477C53" w:rsidRPr="00AC5720">
              <w:rPr>
                <w:rStyle w:val="SAPUserEntry"/>
                <w:lang w:val="en-US"/>
              </w:rPr>
              <w:t xml:space="preserve"> </w:t>
            </w:r>
            <w:r w:rsidR="00477C53" w:rsidRPr="00920E6F">
              <w:rPr>
                <w:lang w:val="en-US"/>
              </w:rPr>
              <w:t xml:space="preserve">for field </w:t>
            </w:r>
            <w:r w:rsidR="00477C53" w:rsidRPr="00920E6F">
              <w:rPr>
                <w:rStyle w:val="SAPScreenElement"/>
                <w:lang w:val="en-US"/>
              </w:rPr>
              <w:t>Challenge Status</w:t>
            </w:r>
            <w:r w:rsidR="00477C53" w:rsidRPr="00466471">
              <w:rPr>
                <w:lang w:val="en-US"/>
              </w:rPr>
              <w:t>, located</w:t>
            </w:r>
            <w:r w:rsidR="00477C53" w:rsidRPr="003A18EB">
              <w:rPr>
                <w:lang w:val="en-US"/>
              </w:rPr>
              <w:t xml:space="preserve"> </w:t>
            </w:r>
            <w:r w:rsidR="00477C53">
              <w:rPr>
                <w:lang w:val="en-US"/>
              </w:rPr>
              <w:t xml:space="preserve">in </w:t>
            </w:r>
            <w:r w:rsidR="00477C53" w:rsidRPr="002326C1">
              <w:rPr>
                <w:lang w:val="en-US"/>
              </w:rPr>
              <w:t xml:space="preserve">the </w:t>
            </w:r>
            <w:r w:rsidR="00477C53" w:rsidRPr="002326C1">
              <w:rPr>
                <w:rStyle w:val="SAPScreenElement"/>
                <w:lang w:val="en-US"/>
              </w:rPr>
              <w:t xml:space="preserve">Personal Information </w:t>
            </w:r>
            <w:r w:rsidR="00477C53" w:rsidRPr="002326C1">
              <w:rPr>
                <w:lang w:val="en-US"/>
              </w:rPr>
              <w:t>block</w:t>
            </w:r>
            <w:r w:rsidR="00477C53" w:rsidRPr="00920E6F">
              <w:rPr>
                <w:lang w:val="en-US"/>
              </w:rPr>
              <w:t>.</w:t>
            </w:r>
          </w:p>
        </w:tc>
      </w:tr>
      <w:tr w:rsidR="00477C53" w:rsidRPr="00502F77" w14:paraId="494692FA" w14:textId="77777777" w:rsidTr="00E8731D">
        <w:trPr>
          <w:trHeight w:val="360"/>
        </w:trPr>
        <w:tc>
          <w:tcPr>
            <w:tcW w:w="9602" w:type="dxa"/>
            <w:tcBorders>
              <w:top w:val="single" w:sz="8" w:space="0" w:color="999999"/>
              <w:left w:val="single" w:sz="8" w:space="0" w:color="999999"/>
              <w:bottom w:val="single" w:sz="8" w:space="0" w:color="999999"/>
              <w:right w:val="single" w:sz="8" w:space="0" w:color="999999"/>
            </w:tcBorders>
          </w:tcPr>
          <w:p w14:paraId="7EC5E8E7" w14:textId="74A1D3EF" w:rsidR="00477C53" w:rsidRPr="00920E6F" w:rsidRDefault="00477C53" w:rsidP="00A0677C">
            <w:pPr>
              <w:rPr>
                <w:rStyle w:val="SAPScreenElement"/>
                <w:lang w:val="en-US"/>
              </w:rPr>
            </w:pPr>
            <w:r w:rsidRPr="00920E6F">
              <w:rPr>
                <w:rStyle w:val="SAPScreenElement"/>
                <w:lang w:val="en-US"/>
              </w:rPr>
              <w:t xml:space="preserve">Ethnic Group: </w:t>
            </w:r>
            <w:r w:rsidRPr="00920E6F">
              <w:rPr>
                <w:lang w:val="en-US"/>
              </w:rPr>
              <w:t>select from drop-down</w:t>
            </w:r>
          </w:p>
        </w:tc>
        <w:tc>
          <w:tcPr>
            <w:tcW w:w="4680" w:type="dxa"/>
            <w:tcBorders>
              <w:top w:val="single" w:sz="8" w:space="0" w:color="999999"/>
              <w:left w:val="single" w:sz="8" w:space="0" w:color="999999"/>
              <w:right w:val="single" w:sz="8" w:space="0" w:color="999999"/>
            </w:tcBorders>
          </w:tcPr>
          <w:p w14:paraId="0984DE08" w14:textId="77777777" w:rsidR="00477C53" w:rsidRPr="00920E6F" w:rsidRDefault="00477C53" w:rsidP="00A0677C">
            <w:pPr>
              <w:rPr>
                <w:lang w:val="en-US"/>
              </w:rPr>
            </w:pPr>
          </w:p>
        </w:tc>
      </w:tr>
      <w:tr w:rsidR="00477C53" w:rsidRPr="00502F77" w14:paraId="1FBFF848" w14:textId="77777777" w:rsidTr="00E8731D">
        <w:trPr>
          <w:trHeight w:val="360"/>
        </w:trPr>
        <w:tc>
          <w:tcPr>
            <w:tcW w:w="9602" w:type="dxa"/>
            <w:tcBorders>
              <w:top w:val="single" w:sz="8" w:space="0" w:color="999999"/>
              <w:left w:val="single" w:sz="8" w:space="0" w:color="999999"/>
              <w:bottom w:val="single" w:sz="8" w:space="0" w:color="999999"/>
              <w:right w:val="single" w:sz="8" w:space="0" w:color="999999"/>
            </w:tcBorders>
          </w:tcPr>
          <w:p w14:paraId="36AF6943" w14:textId="69480FE0" w:rsidR="00477C53" w:rsidRPr="00920E6F" w:rsidRDefault="00477C53" w:rsidP="00477C53">
            <w:pPr>
              <w:rPr>
                <w:rStyle w:val="SAPScreenElement"/>
                <w:lang w:val="en-US"/>
              </w:rPr>
            </w:pPr>
            <w:r w:rsidRPr="00920E6F">
              <w:rPr>
                <w:rStyle w:val="SAPScreenElement"/>
                <w:lang w:val="en-US"/>
              </w:rPr>
              <w:t xml:space="preserve">Military Status: </w:t>
            </w:r>
            <w:r w:rsidRPr="00920E6F">
              <w:rPr>
                <w:lang w:val="en-US"/>
              </w:rPr>
              <w:t>select from drop-down</w:t>
            </w:r>
          </w:p>
        </w:tc>
        <w:tc>
          <w:tcPr>
            <w:tcW w:w="4680" w:type="dxa"/>
            <w:tcBorders>
              <w:top w:val="single" w:sz="8" w:space="0" w:color="999999"/>
              <w:left w:val="single" w:sz="8" w:space="0" w:color="999999"/>
              <w:right w:val="single" w:sz="8" w:space="0" w:color="999999"/>
            </w:tcBorders>
          </w:tcPr>
          <w:p w14:paraId="02660AFB" w14:textId="77777777" w:rsidR="00477C53" w:rsidRPr="00920E6F" w:rsidRDefault="00477C53" w:rsidP="00477C53">
            <w:pPr>
              <w:rPr>
                <w:lang w:val="en-US"/>
              </w:rPr>
            </w:pPr>
          </w:p>
        </w:tc>
      </w:tr>
      <w:tr w:rsidR="00477C53" w:rsidRPr="00502F77" w14:paraId="55A9A69C" w14:textId="77777777" w:rsidTr="00E8731D">
        <w:trPr>
          <w:trHeight w:val="360"/>
        </w:trPr>
        <w:tc>
          <w:tcPr>
            <w:tcW w:w="9602" w:type="dxa"/>
            <w:tcBorders>
              <w:top w:val="single" w:sz="8" w:space="0" w:color="999999"/>
              <w:left w:val="single" w:sz="8" w:space="0" w:color="999999"/>
              <w:bottom w:val="single" w:sz="8" w:space="0" w:color="999999"/>
              <w:right w:val="single" w:sz="8" w:space="0" w:color="999999"/>
            </w:tcBorders>
          </w:tcPr>
          <w:p w14:paraId="2488FAA3" w14:textId="0C95F239" w:rsidR="00477C53" w:rsidRPr="00920E6F" w:rsidRDefault="00477C53" w:rsidP="00477C53">
            <w:pPr>
              <w:rPr>
                <w:rStyle w:val="SAPScreenElement"/>
                <w:lang w:val="en-US"/>
              </w:rPr>
            </w:pPr>
            <w:r w:rsidRPr="00920E6F">
              <w:rPr>
                <w:rStyle w:val="SAPScreenElement"/>
                <w:lang w:val="en-US"/>
              </w:rPr>
              <w:t xml:space="preserve">Religion: </w:t>
            </w:r>
            <w:r w:rsidRPr="00920E6F">
              <w:rPr>
                <w:lang w:val="en-US"/>
              </w:rPr>
              <w:t>select from drop-down</w:t>
            </w:r>
          </w:p>
        </w:tc>
        <w:tc>
          <w:tcPr>
            <w:tcW w:w="4680" w:type="dxa"/>
            <w:tcBorders>
              <w:top w:val="single" w:sz="8" w:space="0" w:color="999999"/>
              <w:left w:val="single" w:sz="8" w:space="0" w:color="999999"/>
              <w:right w:val="single" w:sz="8" w:space="0" w:color="999999"/>
            </w:tcBorders>
          </w:tcPr>
          <w:p w14:paraId="36041515" w14:textId="77777777" w:rsidR="00477C53" w:rsidRPr="00920E6F" w:rsidRDefault="00477C53" w:rsidP="00477C53">
            <w:pPr>
              <w:rPr>
                <w:lang w:val="en-US"/>
              </w:rPr>
            </w:pPr>
          </w:p>
        </w:tc>
      </w:tr>
      <w:tr w:rsidR="00477C53" w:rsidRPr="00502F77" w14:paraId="4BBA1A41" w14:textId="77777777" w:rsidTr="00E8731D">
        <w:trPr>
          <w:trHeight w:val="360"/>
        </w:trPr>
        <w:tc>
          <w:tcPr>
            <w:tcW w:w="9602" w:type="dxa"/>
            <w:tcBorders>
              <w:top w:val="single" w:sz="8" w:space="0" w:color="999999"/>
              <w:left w:val="single" w:sz="8" w:space="0" w:color="999999"/>
              <w:bottom w:val="single" w:sz="8" w:space="0" w:color="999999"/>
              <w:right w:val="single" w:sz="8" w:space="0" w:color="999999"/>
            </w:tcBorders>
          </w:tcPr>
          <w:p w14:paraId="2EAE9A9C" w14:textId="1017DC2A" w:rsidR="00477C53" w:rsidRPr="00920E6F" w:rsidRDefault="00477C53" w:rsidP="00477C53">
            <w:pPr>
              <w:rPr>
                <w:rStyle w:val="SAPScreenElement"/>
                <w:lang w:val="en-US"/>
              </w:rPr>
            </w:pPr>
            <w:r w:rsidRPr="00920E6F">
              <w:rPr>
                <w:rStyle w:val="SAPScreenElement"/>
                <w:lang w:val="en-US"/>
              </w:rPr>
              <w:t>Number of Children:</w:t>
            </w:r>
            <w:r w:rsidRPr="00920E6F">
              <w:rPr>
                <w:lang w:val="en-US"/>
              </w:rPr>
              <w:t xml:space="preserve"> enter if appropriate</w:t>
            </w:r>
          </w:p>
        </w:tc>
        <w:tc>
          <w:tcPr>
            <w:tcW w:w="4680" w:type="dxa"/>
            <w:tcBorders>
              <w:top w:val="single" w:sz="8" w:space="0" w:color="999999"/>
              <w:left w:val="single" w:sz="8" w:space="0" w:color="999999"/>
              <w:right w:val="single" w:sz="8" w:space="0" w:color="999999"/>
            </w:tcBorders>
          </w:tcPr>
          <w:p w14:paraId="7B6E2624" w14:textId="77777777" w:rsidR="00477C53" w:rsidRPr="00920E6F" w:rsidRDefault="00477C53" w:rsidP="00477C53">
            <w:pPr>
              <w:rPr>
                <w:lang w:val="en-US"/>
              </w:rPr>
            </w:pPr>
          </w:p>
        </w:tc>
      </w:tr>
      <w:tr w:rsidR="00E8731D" w:rsidRPr="00502F77" w14:paraId="5915A854" w14:textId="77777777" w:rsidTr="00E8731D">
        <w:trPr>
          <w:trHeight w:val="360"/>
        </w:trPr>
        <w:tc>
          <w:tcPr>
            <w:tcW w:w="9602" w:type="dxa"/>
            <w:tcBorders>
              <w:top w:val="single" w:sz="8" w:space="0" w:color="999999"/>
              <w:left w:val="single" w:sz="8" w:space="0" w:color="999999"/>
              <w:bottom w:val="single" w:sz="8" w:space="0" w:color="999999"/>
              <w:right w:val="single" w:sz="8" w:space="0" w:color="999999"/>
            </w:tcBorders>
          </w:tcPr>
          <w:p w14:paraId="7FA3B2A1" w14:textId="0C18AF5C" w:rsidR="00E8731D" w:rsidRPr="00920E6F" w:rsidRDefault="00E8731D" w:rsidP="00E8731D">
            <w:pPr>
              <w:rPr>
                <w:rStyle w:val="SAPScreenElement"/>
                <w:lang w:val="en-US"/>
              </w:rPr>
            </w:pPr>
            <w:r w:rsidRPr="00920E6F">
              <w:rPr>
                <w:rStyle w:val="SAPScreenElement"/>
                <w:lang w:val="en-US"/>
              </w:rPr>
              <w:t xml:space="preserve">Degree of Challenge: </w:t>
            </w:r>
            <w:r w:rsidRPr="00920E6F">
              <w:rPr>
                <w:lang w:val="en-US"/>
              </w:rPr>
              <w:t>enter appropriate percentage</w:t>
            </w:r>
          </w:p>
        </w:tc>
        <w:tc>
          <w:tcPr>
            <w:tcW w:w="4680" w:type="dxa"/>
            <w:vMerge w:val="restart"/>
            <w:tcBorders>
              <w:top w:val="single" w:sz="8" w:space="0" w:color="999999"/>
              <w:left w:val="single" w:sz="8" w:space="0" w:color="999999"/>
              <w:right w:val="single" w:sz="8" w:space="0" w:color="999999"/>
            </w:tcBorders>
          </w:tcPr>
          <w:p w14:paraId="4608C260" w14:textId="1E18A474" w:rsidR="00E8731D" w:rsidRPr="00920E6F" w:rsidRDefault="00E8731D" w:rsidP="00E8731D">
            <w:pPr>
              <w:rPr>
                <w:lang w:val="en-US"/>
              </w:rPr>
            </w:pPr>
            <w:r w:rsidRPr="00920E6F">
              <w:rPr>
                <w:lang w:val="en-US"/>
              </w:rPr>
              <w:t xml:space="preserve">These fields need to be filled only in case you have selected </w:t>
            </w:r>
            <w:r w:rsidR="00AC5720" w:rsidRPr="00920E6F">
              <w:rPr>
                <w:lang w:val="en-US"/>
              </w:rPr>
              <w:t>value</w:t>
            </w:r>
            <w:r w:rsidR="00AC5720" w:rsidRPr="00920E6F">
              <w:rPr>
                <w:rStyle w:val="SAPUserEntry"/>
                <w:lang w:val="en-US"/>
              </w:rPr>
              <w:t xml:space="preserve"> Yes</w:t>
            </w:r>
            <w:r w:rsidR="00AC5720">
              <w:rPr>
                <w:rStyle w:val="SAPUserEntry"/>
                <w:lang w:val="en-US"/>
              </w:rPr>
              <w:t xml:space="preserve"> </w:t>
            </w:r>
            <w:r w:rsidRPr="00920E6F">
              <w:rPr>
                <w:lang w:val="en-US"/>
              </w:rPr>
              <w:t xml:space="preserve">for field </w:t>
            </w:r>
            <w:r w:rsidRPr="00920E6F">
              <w:rPr>
                <w:rStyle w:val="SAPScreenElement"/>
                <w:lang w:val="en-US"/>
              </w:rPr>
              <w:t>Challenge Status</w:t>
            </w:r>
            <w:r w:rsidRPr="00466471">
              <w:rPr>
                <w:lang w:val="en-US"/>
              </w:rPr>
              <w:t>, located</w:t>
            </w:r>
            <w:r w:rsidRPr="003A18EB">
              <w:rPr>
                <w:lang w:val="en-US"/>
              </w:rPr>
              <w:t xml:space="preserve"> </w:t>
            </w:r>
            <w:r>
              <w:rPr>
                <w:lang w:val="en-US"/>
              </w:rPr>
              <w:t xml:space="preserve">in </w:t>
            </w:r>
            <w:r w:rsidRPr="002326C1">
              <w:rPr>
                <w:lang w:val="en-US"/>
              </w:rPr>
              <w:t xml:space="preserve">the </w:t>
            </w:r>
            <w:r w:rsidRPr="002326C1">
              <w:rPr>
                <w:rStyle w:val="SAPScreenElement"/>
                <w:lang w:val="en-US"/>
              </w:rPr>
              <w:t xml:space="preserve">Personal Information </w:t>
            </w:r>
            <w:r w:rsidRPr="002326C1">
              <w:rPr>
                <w:lang w:val="en-US"/>
              </w:rPr>
              <w:t>block</w:t>
            </w:r>
            <w:r w:rsidR="00AC5720">
              <w:rPr>
                <w:lang w:val="en-US"/>
              </w:rPr>
              <w:t>.</w:t>
            </w:r>
          </w:p>
        </w:tc>
      </w:tr>
      <w:tr w:rsidR="00E8731D" w:rsidRPr="00502F77" w14:paraId="5AFA5249" w14:textId="77777777" w:rsidTr="00E8731D">
        <w:trPr>
          <w:trHeight w:val="357"/>
        </w:trPr>
        <w:tc>
          <w:tcPr>
            <w:tcW w:w="9602" w:type="dxa"/>
            <w:tcBorders>
              <w:top w:val="single" w:sz="8" w:space="0" w:color="999999"/>
              <w:left w:val="single" w:sz="8" w:space="0" w:color="999999"/>
              <w:bottom w:val="single" w:sz="8" w:space="0" w:color="999999"/>
              <w:right w:val="single" w:sz="8" w:space="0" w:color="999999"/>
            </w:tcBorders>
          </w:tcPr>
          <w:p w14:paraId="38AAA399" w14:textId="17400378" w:rsidR="00E8731D" w:rsidRPr="002326C1" w:rsidRDefault="00E8731D" w:rsidP="00E8731D">
            <w:pPr>
              <w:rPr>
                <w:lang w:val="en-US"/>
              </w:rPr>
            </w:pPr>
            <w:r w:rsidRPr="00920E6F">
              <w:rPr>
                <w:rStyle w:val="SAPScreenElement"/>
                <w:lang w:val="en-US"/>
              </w:rPr>
              <w:t xml:space="preserve">Challenge Group: </w:t>
            </w:r>
            <w:r w:rsidRPr="00920E6F">
              <w:rPr>
                <w:lang w:val="en-US"/>
              </w:rPr>
              <w:t>select from drop-down</w:t>
            </w:r>
          </w:p>
        </w:tc>
        <w:tc>
          <w:tcPr>
            <w:tcW w:w="4680" w:type="dxa"/>
            <w:vMerge/>
            <w:tcBorders>
              <w:left w:val="single" w:sz="8" w:space="0" w:color="999999"/>
              <w:right w:val="single" w:sz="8" w:space="0" w:color="999999"/>
            </w:tcBorders>
          </w:tcPr>
          <w:p w14:paraId="0552F7D5" w14:textId="77777777" w:rsidR="00E8731D" w:rsidRPr="002326C1" w:rsidRDefault="00E8731D" w:rsidP="00E8731D">
            <w:pPr>
              <w:rPr>
                <w:lang w:val="en-US"/>
              </w:rPr>
            </w:pPr>
          </w:p>
        </w:tc>
      </w:tr>
      <w:tr w:rsidR="00E8731D" w:rsidRPr="00502F77" w14:paraId="1ADEEF09" w14:textId="77777777" w:rsidTr="00E8731D">
        <w:trPr>
          <w:trHeight w:val="357"/>
        </w:trPr>
        <w:tc>
          <w:tcPr>
            <w:tcW w:w="9602" w:type="dxa"/>
            <w:tcBorders>
              <w:top w:val="single" w:sz="8" w:space="0" w:color="999999"/>
              <w:left w:val="single" w:sz="8" w:space="0" w:color="999999"/>
              <w:bottom w:val="single" w:sz="8" w:space="0" w:color="999999"/>
              <w:right w:val="single" w:sz="8" w:space="0" w:color="999999"/>
            </w:tcBorders>
          </w:tcPr>
          <w:p w14:paraId="3449CF39" w14:textId="468E10D8" w:rsidR="00E8731D" w:rsidRPr="002326C1" w:rsidRDefault="00E8731D" w:rsidP="00E8731D">
            <w:pPr>
              <w:rPr>
                <w:lang w:val="en-US"/>
              </w:rPr>
            </w:pPr>
            <w:r w:rsidRPr="00920E6F">
              <w:rPr>
                <w:rStyle w:val="SAPScreenElement"/>
                <w:lang w:val="en-US"/>
              </w:rPr>
              <w:t xml:space="preserve">Type of Challenge: </w:t>
            </w:r>
            <w:r w:rsidRPr="00920E6F">
              <w:rPr>
                <w:lang w:val="en-US"/>
              </w:rPr>
              <w:t>select from drop-down</w:t>
            </w:r>
          </w:p>
        </w:tc>
        <w:tc>
          <w:tcPr>
            <w:tcW w:w="4680" w:type="dxa"/>
            <w:vMerge/>
            <w:tcBorders>
              <w:left w:val="single" w:sz="8" w:space="0" w:color="999999"/>
              <w:right w:val="single" w:sz="8" w:space="0" w:color="999999"/>
            </w:tcBorders>
          </w:tcPr>
          <w:p w14:paraId="0E9F9334" w14:textId="77777777" w:rsidR="00E8731D" w:rsidRPr="002326C1" w:rsidRDefault="00E8731D" w:rsidP="00E8731D">
            <w:pPr>
              <w:rPr>
                <w:lang w:val="en-US"/>
              </w:rPr>
            </w:pPr>
          </w:p>
        </w:tc>
      </w:tr>
      <w:tr w:rsidR="00E8731D" w:rsidRPr="00502F77" w14:paraId="1DA790BF" w14:textId="77777777" w:rsidTr="00E8731D">
        <w:trPr>
          <w:trHeight w:val="357"/>
        </w:trPr>
        <w:tc>
          <w:tcPr>
            <w:tcW w:w="9602" w:type="dxa"/>
            <w:tcBorders>
              <w:top w:val="single" w:sz="8" w:space="0" w:color="999999"/>
              <w:left w:val="single" w:sz="8" w:space="0" w:color="999999"/>
              <w:bottom w:val="single" w:sz="8" w:space="0" w:color="999999"/>
              <w:right w:val="single" w:sz="8" w:space="0" w:color="999999"/>
            </w:tcBorders>
          </w:tcPr>
          <w:p w14:paraId="7584E822" w14:textId="532912CC" w:rsidR="00E8731D" w:rsidRPr="002326C1" w:rsidRDefault="00E8731D" w:rsidP="00E8731D">
            <w:pPr>
              <w:rPr>
                <w:lang w:val="en-US"/>
              </w:rPr>
            </w:pPr>
            <w:r w:rsidRPr="00920E6F">
              <w:rPr>
                <w:rStyle w:val="SAPScreenElement"/>
                <w:lang w:val="en-US"/>
              </w:rPr>
              <w:t xml:space="preserve">Issuing Authority: </w:t>
            </w:r>
            <w:r w:rsidRPr="00920E6F">
              <w:rPr>
                <w:lang w:val="en-US"/>
              </w:rPr>
              <w:t>enter the authority, which certified the challenge, as appropriate</w:t>
            </w:r>
          </w:p>
        </w:tc>
        <w:tc>
          <w:tcPr>
            <w:tcW w:w="4680" w:type="dxa"/>
            <w:vMerge/>
            <w:tcBorders>
              <w:left w:val="single" w:sz="8" w:space="0" w:color="999999"/>
              <w:right w:val="single" w:sz="8" w:space="0" w:color="999999"/>
            </w:tcBorders>
          </w:tcPr>
          <w:p w14:paraId="06CA6594" w14:textId="5C81F6DB" w:rsidR="00E8731D" w:rsidRPr="002326C1" w:rsidRDefault="00E8731D" w:rsidP="00E8731D">
            <w:pPr>
              <w:rPr>
                <w:lang w:val="en-US"/>
              </w:rPr>
            </w:pPr>
          </w:p>
        </w:tc>
      </w:tr>
      <w:tr w:rsidR="00E8731D" w:rsidRPr="00502F77" w14:paraId="03D742C2" w14:textId="77777777" w:rsidTr="00E8731D">
        <w:trPr>
          <w:trHeight w:val="357"/>
        </w:trPr>
        <w:tc>
          <w:tcPr>
            <w:tcW w:w="9602" w:type="dxa"/>
            <w:tcBorders>
              <w:top w:val="single" w:sz="8" w:space="0" w:color="999999"/>
              <w:left w:val="single" w:sz="8" w:space="0" w:color="999999"/>
              <w:bottom w:val="single" w:sz="8" w:space="0" w:color="999999"/>
              <w:right w:val="single" w:sz="8" w:space="0" w:color="999999"/>
            </w:tcBorders>
          </w:tcPr>
          <w:p w14:paraId="4068A8C8" w14:textId="69C2FE43" w:rsidR="00E8731D" w:rsidRPr="002326C1" w:rsidRDefault="00E8731D" w:rsidP="00E8731D">
            <w:pPr>
              <w:rPr>
                <w:lang w:val="en-US"/>
              </w:rPr>
            </w:pPr>
            <w:r w:rsidRPr="00920E6F">
              <w:rPr>
                <w:rStyle w:val="SAPScreenElement"/>
                <w:lang w:val="en-US"/>
              </w:rPr>
              <w:t xml:space="preserve">Reference Number: </w:t>
            </w:r>
            <w:r w:rsidRPr="00920E6F">
              <w:rPr>
                <w:lang w:val="en-US"/>
              </w:rPr>
              <w:t>enter the reference number of the official agency, which certified the challenge, as appropriate</w:t>
            </w:r>
          </w:p>
        </w:tc>
        <w:tc>
          <w:tcPr>
            <w:tcW w:w="4680" w:type="dxa"/>
            <w:vMerge/>
            <w:tcBorders>
              <w:left w:val="single" w:sz="8" w:space="0" w:color="999999"/>
              <w:bottom w:val="single" w:sz="8" w:space="0" w:color="999999"/>
              <w:right w:val="single" w:sz="8" w:space="0" w:color="999999"/>
            </w:tcBorders>
          </w:tcPr>
          <w:p w14:paraId="0A1FDFBE" w14:textId="77777777" w:rsidR="00E8731D" w:rsidRPr="002326C1" w:rsidRDefault="00E8731D" w:rsidP="00E8731D">
            <w:pPr>
              <w:rPr>
                <w:lang w:val="en-US"/>
              </w:rPr>
            </w:pPr>
          </w:p>
        </w:tc>
      </w:tr>
      <w:tr w:rsidR="00E8731D" w:rsidRPr="004B7AA7" w14:paraId="139D4CDE" w14:textId="77777777" w:rsidTr="00E8731D">
        <w:trPr>
          <w:trHeight w:val="357"/>
        </w:trPr>
        <w:tc>
          <w:tcPr>
            <w:tcW w:w="9602" w:type="dxa"/>
            <w:tcBorders>
              <w:top w:val="single" w:sz="8" w:space="0" w:color="999999"/>
              <w:left w:val="single" w:sz="8" w:space="0" w:color="999999"/>
              <w:bottom w:val="single" w:sz="8" w:space="0" w:color="999999"/>
              <w:right w:val="single" w:sz="8" w:space="0" w:color="999999"/>
            </w:tcBorders>
          </w:tcPr>
          <w:p w14:paraId="529FA0B8" w14:textId="4911410B" w:rsidR="00E8731D" w:rsidRPr="002326C1" w:rsidRDefault="00E8731D" w:rsidP="00E8731D">
            <w:pPr>
              <w:rPr>
                <w:lang w:val="en-US"/>
              </w:rPr>
            </w:pPr>
            <w:r w:rsidRPr="00920E6F">
              <w:rPr>
                <w:rStyle w:val="SAPScreenElement"/>
                <w:lang w:val="en-US"/>
              </w:rPr>
              <w:lastRenderedPageBreak/>
              <w:t xml:space="preserve">Standard Occupational Classification Code: </w:t>
            </w:r>
            <w:r w:rsidRPr="00920E6F">
              <w:rPr>
                <w:lang w:val="en-US"/>
              </w:rPr>
              <w:t>select from drop-down</w:t>
            </w:r>
          </w:p>
        </w:tc>
        <w:tc>
          <w:tcPr>
            <w:tcW w:w="4680" w:type="dxa"/>
            <w:tcBorders>
              <w:top w:val="single" w:sz="8" w:space="0" w:color="999999"/>
              <w:left w:val="single" w:sz="8" w:space="0" w:color="999999"/>
              <w:bottom w:val="single" w:sz="8" w:space="0" w:color="999999"/>
              <w:right w:val="single" w:sz="8" w:space="0" w:color="999999"/>
            </w:tcBorders>
          </w:tcPr>
          <w:p w14:paraId="50E59BF8" w14:textId="77777777" w:rsidR="00E8731D" w:rsidRPr="002326C1" w:rsidRDefault="00E8731D" w:rsidP="00E8731D">
            <w:pPr>
              <w:rPr>
                <w:lang w:val="en-US"/>
              </w:rPr>
            </w:pPr>
          </w:p>
        </w:tc>
      </w:tr>
    </w:tbl>
    <w:p w14:paraId="4AAA3013" w14:textId="74EE8A9A" w:rsidR="005331F5" w:rsidRPr="00AE1E45" w:rsidRDefault="005331F5" w:rsidP="00EE0F61">
      <w:pPr>
        <w:pStyle w:val="Heading3"/>
        <w:spacing w:before="240" w:after="120"/>
        <w:rPr>
          <w:lang w:val="en-US"/>
        </w:rPr>
      </w:pPr>
      <w:bookmarkStart w:id="2976" w:name="_Toc507062716"/>
      <w:r w:rsidRPr="00AE1E45">
        <w:rPr>
          <w:lang w:val="en-US"/>
        </w:rPr>
        <w:t xml:space="preserve">Kingdom of Saudi Arabia </w:t>
      </w:r>
      <w:commentRangeStart w:id="2977"/>
      <w:r w:rsidRPr="00AE1E45">
        <w:rPr>
          <w:lang w:val="en-US"/>
        </w:rPr>
        <w:t>(SA)</w:t>
      </w:r>
      <w:commentRangeEnd w:id="2977"/>
      <w:r w:rsidR="00E8731D">
        <w:rPr>
          <w:rStyle w:val="CommentReference"/>
          <w:rFonts w:ascii="BentonSans Book" w:eastAsia="MS Mincho" w:hAnsi="BentonSans Book"/>
          <w:bCs w:val="0"/>
          <w:color w:val="auto"/>
        </w:rPr>
        <w:commentReference w:id="2977"/>
      </w:r>
      <w:bookmarkEnd w:id="2976"/>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2978" w:author="Author" w:date="2018-02-08T17:38:00Z">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9782"/>
        <w:gridCol w:w="4500"/>
        <w:tblGridChange w:id="2979">
          <w:tblGrid>
            <w:gridCol w:w="7802"/>
            <w:gridCol w:w="6480"/>
          </w:tblGrid>
        </w:tblGridChange>
      </w:tblGrid>
      <w:tr w:rsidR="00A0677C" w:rsidRPr="002326C1" w14:paraId="00E140E4" w14:textId="77777777" w:rsidTr="00494074">
        <w:trPr>
          <w:trHeight w:val="432"/>
          <w:tblHeader/>
          <w:trPrChange w:id="2980" w:author="Author" w:date="2018-02-08T17:38:00Z">
            <w:trPr>
              <w:trHeight w:val="432"/>
              <w:tblHeader/>
            </w:trPr>
          </w:trPrChange>
        </w:trPr>
        <w:tc>
          <w:tcPr>
            <w:tcW w:w="9782" w:type="dxa"/>
            <w:tcBorders>
              <w:top w:val="single" w:sz="8" w:space="0" w:color="999999"/>
              <w:left w:val="single" w:sz="8" w:space="0" w:color="999999"/>
              <w:bottom w:val="single" w:sz="8" w:space="0" w:color="999999"/>
              <w:right w:val="single" w:sz="8" w:space="0" w:color="999999"/>
            </w:tcBorders>
            <w:shd w:val="clear" w:color="auto" w:fill="999999"/>
            <w:hideMark/>
            <w:tcPrChange w:id="2981" w:author="Author" w:date="2018-02-08T17:38:00Z">
              <w:tcPr>
                <w:tcW w:w="780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150886DA" w14:textId="77777777" w:rsidR="00A0677C" w:rsidRPr="002326C1" w:rsidRDefault="00A0677C" w:rsidP="00930999">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Change w:id="2982" w:author="Author" w:date="2018-02-08T17:38:00Z">
              <w:tcPr>
                <w:tcW w:w="648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032A17D7" w14:textId="77777777" w:rsidR="00A0677C" w:rsidRPr="002326C1" w:rsidRDefault="00A0677C" w:rsidP="00930999">
            <w:pPr>
              <w:pStyle w:val="SAPTableHeader"/>
              <w:rPr>
                <w:lang w:val="en-US"/>
              </w:rPr>
            </w:pPr>
            <w:r w:rsidRPr="002326C1">
              <w:rPr>
                <w:lang w:val="en-US"/>
              </w:rPr>
              <w:t>Additional Information</w:t>
            </w:r>
          </w:p>
        </w:tc>
      </w:tr>
      <w:tr w:rsidR="00967222" w:rsidRPr="00A41C57" w14:paraId="115B7A0C" w14:textId="77777777" w:rsidTr="00494074">
        <w:trPr>
          <w:trHeight w:val="360"/>
          <w:trPrChange w:id="2983" w:author="Author" w:date="2018-02-08T17:38:00Z">
            <w:trPr>
              <w:trHeight w:val="360"/>
            </w:trPr>
          </w:trPrChange>
        </w:trPr>
        <w:tc>
          <w:tcPr>
            <w:tcW w:w="9782" w:type="dxa"/>
            <w:tcBorders>
              <w:top w:val="single" w:sz="8" w:space="0" w:color="999999"/>
              <w:left w:val="single" w:sz="8" w:space="0" w:color="999999"/>
              <w:bottom w:val="single" w:sz="8" w:space="0" w:color="999999"/>
              <w:right w:val="single" w:sz="8" w:space="0" w:color="999999"/>
            </w:tcBorders>
            <w:tcPrChange w:id="2984"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0A9C6304" w14:textId="7DB6FF77" w:rsidR="00967222" w:rsidRPr="00984404" w:rsidRDefault="00967222" w:rsidP="00967222">
            <w:pPr>
              <w:rPr>
                <w:rStyle w:val="SAPScreenElement"/>
                <w:lang w:val="en-US"/>
              </w:rPr>
            </w:pPr>
            <w:r w:rsidRPr="00984404">
              <w:rPr>
                <w:rStyle w:val="SAPScreenElement"/>
                <w:lang w:val="en-US"/>
              </w:rPr>
              <w:t>Entry Date (Islamic):</w:t>
            </w:r>
            <w:r w:rsidRPr="00984404">
              <w:rPr>
                <w:lang w:val="en-US"/>
              </w:rPr>
              <w:t xml:space="preserve"> select from calendar help, if appropriate</w:t>
            </w:r>
          </w:p>
        </w:tc>
        <w:tc>
          <w:tcPr>
            <w:tcW w:w="4500" w:type="dxa"/>
            <w:tcBorders>
              <w:top w:val="single" w:sz="8" w:space="0" w:color="999999"/>
              <w:left w:val="single" w:sz="8" w:space="0" w:color="999999"/>
              <w:right w:val="single" w:sz="8" w:space="0" w:color="999999"/>
            </w:tcBorders>
            <w:tcPrChange w:id="2985" w:author="Author" w:date="2018-02-08T17:38:00Z">
              <w:tcPr>
                <w:tcW w:w="6480" w:type="dxa"/>
                <w:tcBorders>
                  <w:top w:val="single" w:sz="8" w:space="0" w:color="999999"/>
                  <w:left w:val="single" w:sz="8" w:space="0" w:color="999999"/>
                  <w:right w:val="single" w:sz="8" w:space="0" w:color="999999"/>
                </w:tcBorders>
              </w:tcPr>
            </w:tcPrChange>
          </w:tcPr>
          <w:p w14:paraId="70737343" w14:textId="77777777" w:rsidR="00967222" w:rsidRPr="00984404" w:rsidRDefault="00967222" w:rsidP="00967222">
            <w:pPr>
              <w:rPr>
                <w:color w:val="000000"/>
                <w:szCs w:val="19"/>
                <w:lang w:val="en-US"/>
              </w:rPr>
            </w:pPr>
            <w:r w:rsidRPr="00984404">
              <w:rPr>
                <w:color w:val="000000"/>
                <w:szCs w:val="19"/>
                <w:lang w:val="en-US"/>
              </w:rPr>
              <w:t>Date when the employee first entered the country with the given visa.</w:t>
            </w:r>
          </w:p>
          <w:p w14:paraId="1819B512" w14:textId="77777777" w:rsidR="00967222" w:rsidRPr="00984404" w:rsidRDefault="00967222" w:rsidP="00967222">
            <w:pPr>
              <w:pStyle w:val="SAPNoteHeading"/>
              <w:ind w:left="0"/>
              <w:rPr>
                <w:lang w:val="en-US"/>
              </w:rPr>
            </w:pPr>
            <w:r w:rsidRPr="00984404">
              <w:rPr>
                <w:noProof/>
                <w:lang w:val="en-US"/>
              </w:rPr>
              <w:drawing>
                <wp:inline distT="0" distB="0" distL="0" distR="0" wp14:anchorId="2F00636E" wp14:editId="3CF34828">
                  <wp:extent cx="225425" cy="225425"/>
                  <wp:effectExtent l="0" t="0" r="0" b="3175"/>
                  <wp:docPr id="2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Pr>
                <w:lang w:val="en-US"/>
              </w:rPr>
              <w:t> Note</w:t>
            </w:r>
          </w:p>
          <w:p w14:paraId="2C8F5277" w14:textId="2D444463" w:rsidR="00967222" w:rsidRPr="00984404" w:rsidRDefault="00967222" w:rsidP="00967222">
            <w:pPr>
              <w:rPr>
                <w:lang w:val="en-US"/>
              </w:rPr>
            </w:pPr>
            <w:r w:rsidRPr="00984404">
              <w:rPr>
                <w:lang w:val="en-US"/>
              </w:rPr>
              <w:t>This field is relevant for non-Saudi employees only.</w:t>
            </w:r>
          </w:p>
        </w:tc>
      </w:tr>
      <w:tr w:rsidR="00967222" w:rsidRPr="00A41C57" w14:paraId="0B5173EE" w14:textId="77777777" w:rsidTr="00494074">
        <w:trPr>
          <w:trHeight w:val="360"/>
          <w:trPrChange w:id="2986" w:author="Author" w:date="2018-02-08T17:38:00Z">
            <w:trPr>
              <w:trHeight w:val="360"/>
            </w:trPr>
          </w:trPrChange>
        </w:trPr>
        <w:tc>
          <w:tcPr>
            <w:tcW w:w="9782" w:type="dxa"/>
            <w:tcBorders>
              <w:top w:val="single" w:sz="8" w:space="0" w:color="999999"/>
              <w:left w:val="single" w:sz="8" w:space="0" w:color="999999"/>
              <w:bottom w:val="single" w:sz="8" w:space="0" w:color="999999"/>
              <w:right w:val="single" w:sz="8" w:space="0" w:color="999999"/>
            </w:tcBorders>
            <w:tcPrChange w:id="2987"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5C831DA1" w14:textId="74B57C46" w:rsidR="00967222" w:rsidRPr="002326C1" w:rsidRDefault="00967222" w:rsidP="00967222">
            <w:pPr>
              <w:rPr>
                <w:lang w:val="en-US"/>
              </w:rPr>
            </w:pPr>
            <w:r w:rsidRPr="00984404">
              <w:rPr>
                <w:rStyle w:val="SAPScreenElement"/>
                <w:lang w:val="en-US"/>
              </w:rPr>
              <w:t>Date Learned</w:t>
            </w:r>
            <w:r w:rsidRPr="00984404">
              <w:rPr>
                <w:lang w:val="en-US"/>
              </w:rPr>
              <w:t>: select from calendar help the date on which the employer has been informed about the employee’s challenge</w:t>
            </w:r>
          </w:p>
        </w:tc>
        <w:tc>
          <w:tcPr>
            <w:tcW w:w="4500" w:type="dxa"/>
            <w:vMerge w:val="restart"/>
            <w:tcBorders>
              <w:top w:val="single" w:sz="8" w:space="0" w:color="999999"/>
              <w:left w:val="single" w:sz="8" w:space="0" w:color="999999"/>
              <w:right w:val="single" w:sz="8" w:space="0" w:color="999999"/>
            </w:tcBorders>
            <w:tcPrChange w:id="2988" w:author="Author" w:date="2018-02-08T17:38:00Z">
              <w:tcPr>
                <w:tcW w:w="6480" w:type="dxa"/>
                <w:vMerge w:val="restart"/>
                <w:tcBorders>
                  <w:top w:val="single" w:sz="8" w:space="0" w:color="999999"/>
                  <w:left w:val="single" w:sz="8" w:space="0" w:color="999999"/>
                  <w:right w:val="single" w:sz="8" w:space="0" w:color="999999"/>
                </w:tcBorders>
              </w:tcPr>
            </w:tcPrChange>
          </w:tcPr>
          <w:p w14:paraId="2D14A02C" w14:textId="7D6FB6E0" w:rsidR="00967222" w:rsidRPr="002326C1" w:rsidRDefault="00967222" w:rsidP="00967222">
            <w:pPr>
              <w:rPr>
                <w:lang w:val="en-US"/>
              </w:rPr>
            </w:pPr>
            <w:r w:rsidRPr="00984404">
              <w:rPr>
                <w:lang w:val="en-US"/>
              </w:rPr>
              <w:t xml:space="preserve">These fields need to be filled only in case you have selected </w:t>
            </w:r>
            <w:r w:rsidR="00AC5720" w:rsidRPr="00984404">
              <w:rPr>
                <w:lang w:val="en-US"/>
              </w:rPr>
              <w:t>value</w:t>
            </w:r>
            <w:r w:rsidR="00AC5720" w:rsidRPr="00984404">
              <w:rPr>
                <w:rStyle w:val="SAPUserEntry"/>
                <w:lang w:val="en-US"/>
              </w:rPr>
              <w:t xml:space="preserve"> Yes</w:t>
            </w:r>
            <w:r w:rsidR="00AC5720">
              <w:rPr>
                <w:rStyle w:val="SAPUserEntry"/>
                <w:lang w:val="en-US"/>
              </w:rPr>
              <w:t xml:space="preserve"> </w:t>
            </w:r>
            <w:r w:rsidRPr="00984404">
              <w:rPr>
                <w:lang w:val="en-US"/>
              </w:rPr>
              <w:t xml:space="preserve">for field </w:t>
            </w:r>
            <w:r w:rsidRPr="00984404">
              <w:rPr>
                <w:rStyle w:val="SAPScreenElement"/>
                <w:lang w:val="en-US"/>
              </w:rPr>
              <w:t>Challenge Status</w:t>
            </w:r>
            <w:r w:rsidRPr="00466471">
              <w:rPr>
                <w:lang w:val="en-US"/>
              </w:rPr>
              <w:t>, located</w:t>
            </w:r>
            <w:r w:rsidRPr="003A18EB">
              <w:rPr>
                <w:lang w:val="en-US"/>
              </w:rPr>
              <w:t xml:space="preserve"> </w:t>
            </w:r>
            <w:r>
              <w:rPr>
                <w:lang w:val="en-US"/>
              </w:rPr>
              <w:t xml:space="preserve">in </w:t>
            </w:r>
            <w:r w:rsidRPr="002326C1">
              <w:rPr>
                <w:lang w:val="en-US"/>
              </w:rPr>
              <w:t xml:space="preserve">the </w:t>
            </w:r>
            <w:r w:rsidRPr="002326C1">
              <w:rPr>
                <w:rStyle w:val="SAPScreenElement"/>
                <w:lang w:val="en-US"/>
              </w:rPr>
              <w:t xml:space="preserve">Personal Information </w:t>
            </w:r>
            <w:r w:rsidRPr="002326C1">
              <w:rPr>
                <w:lang w:val="en-US"/>
              </w:rPr>
              <w:t>block</w:t>
            </w:r>
            <w:r w:rsidR="00AC5720">
              <w:rPr>
                <w:lang w:val="en-US"/>
              </w:rPr>
              <w:t>.</w:t>
            </w:r>
          </w:p>
        </w:tc>
      </w:tr>
      <w:tr w:rsidR="00967222" w:rsidRPr="00A41C57" w14:paraId="39A9EBD1" w14:textId="77777777" w:rsidTr="00494074">
        <w:trPr>
          <w:trHeight w:val="357"/>
          <w:trPrChange w:id="2989" w:author="Author" w:date="2018-02-08T17:38:00Z">
            <w:trPr>
              <w:trHeight w:val="357"/>
            </w:trPr>
          </w:trPrChange>
        </w:trPr>
        <w:tc>
          <w:tcPr>
            <w:tcW w:w="9782" w:type="dxa"/>
            <w:tcBorders>
              <w:top w:val="single" w:sz="8" w:space="0" w:color="999999"/>
              <w:left w:val="single" w:sz="8" w:space="0" w:color="999999"/>
              <w:bottom w:val="single" w:sz="8" w:space="0" w:color="999999"/>
              <w:right w:val="single" w:sz="8" w:space="0" w:color="999999"/>
            </w:tcBorders>
            <w:tcPrChange w:id="2990"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4ED930ED" w14:textId="0F1B4212" w:rsidR="00967222" w:rsidRPr="002326C1" w:rsidRDefault="00967222" w:rsidP="00967222">
            <w:pPr>
              <w:rPr>
                <w:lang w:val="en-US"/>
              </w:rPr>
            </w:pPr>
            <w:r w:rsidRPr="00984404">
              <w:rPr>
                <w:rStyle w:val="SAPScreenElement"/>
                <w:lang w:val="en-US"/>
              </w:rPr>
              <w:t xml:space="preserve">Challenge Group: </w:t>
            </w:r>
            <w:r w:rsidRPr="00984404">
              <w:rPr>
                <w:lang w:val="en-US"/>
              </w:rPr>
              <w:t>select from drop-down</w:t>
            </w:r>
          </w:p>
        </w:tc>
        <w:tc>
          <w:tcPr>
            <w:tcW w:w="4500" w:type="dxa"/>
            <w:vMerge/>
            <w:tcBorders>
              <w:left w:val="single" w:sz="8" w:space="0" w:color="999999"/>
              <w:right w:val="single" w:sz="8" w:space="0" w:color="999999"/>
            </w:tcBorders>
            <w:tcPrChange w:id="2991" w:author="Author" w:date="2018-02-08T17:38:00Z">
              <w:tcPr>
                <w:tcW w:w="6480" w:type="dxa"/>
                <w:vMerge/>
                <w:tcBorders>
                  <w:left w:val="single" w:sz="8" w:space="0" w:color="999999"/>
                  <w:right w:val="single" w:sz="8" w:space="0" w:color="999999"/>
                </w:tcBorders>
              </w:tcPr>
            </w:tcPrChange>
          </w:tcPr>
          <w:p w14:paraId="7D36C82A" w14:textId="77777777" w:rsidR="00967222" w:rsidRPr="002326C1" w:rsidRDefault="00967222" w:rsidP="00967222">
            <w:pPr>
              <w:rPr>
                <w:lang w:val="en-US"/>
              </w:rPr>
            </w:pPr>
          </w:p>
        </w:tc>
      </w:tr>
      <w:tr w:rsidR="00967222" w:rsidRPr="00A41C57" w14:paraId="0CD3A21E" w14:textId="77777777" w:rsidTr="00494074">
        <w:trPr>
          <w:trHeight w:val="357"/>
          <w:trPrChange w:id="2992" w:author="Author" w:date="2018-02-08T17:38:00Z">
            <w:trPr>
              <w:trHeight w:val="357"/>
            </w:trPr>
          </w:trPrChange>
        </w:trPr>
        <w:tc>
          <w:tcPr>
            <w:tcW w:w="9782" w:type="dxa"/>
            <w:tcBorders>
              <w:top w:val="single" w:sz="8" w:space="0" w:color="999999"/>
              <w:left w:val="single" w:sz="8" w:space="0" w:color="999999"/>
              <w:bottom w:val="single" w:sz="8" w:space="0" w:color="999999"/>
              <w:right w:val="single" w:sz="8" w:space="0" w:color="999999"/>
            </w:tcBorders>
            <w:tcPrChange w:id="2993"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46C894CE" w14:textId="23C271DA" w:rsidR="00967222" w:rsidRPr="002326C1" w:rsidRDefault="00967222" w:rsidP="00967222">
            <w:pPr>
              <w:rPr>
                <w:lang w:val="en-US"/>
              </w:rPr>
            </w:pPr>
            <w:r w:rsidRPr="00984404">
              <w:rPr>
                <w:rStyle w:val="SAPScreenElement"/>
                <w:lang w:val="en-US"/>
              </w:rPr>
              <w:t xml:space="preserve">Degree of Challenge: </w:t>
            </w:r>
            <w:r w:rsidRPr="00984404">
              <w:rPr>
                <w:lang w:val="en-US"/>
              </w:rPr>
              <w:t>enter appropriate percentage</w:t>
            </w:r>
          </w:p>
        </w:tc>
        <w:tc>
          <w:tcPr>
            <w:tcW w:w="4500" w:type="dxa"/>
            <w:vMerge/>
            <w:tcBorders>
              <w:left w:val="single" w:sz="8" w:space="0" w:color="999999"/>
              <w:right w:val="single" w:sz="8" w:space="0" w:color="999999"/>
            </w:tcBorders>
            <w:tcPrChange w:id="2994" w:author="Author" w:date="2018-02-08T17:38:00Z">
              <w:tcPr>
                <w:tcW w:w="6480" w:type="dxa"/>
                <w:vMerge/>
                <w:tcBorders>
                  <w:left w:val="single" w:sz="8" w:space="0" w:color="999999"/>
                  <w:right w:val="single" w:sz="8" w:space="0" w:color="999999"/>
                </w:tcBorders>
              </w:tcPr>
            </w:tcPrChange>
          </w:tcPr>
          <w:p w14:paraId="1801818C" w14:textId="77777777" w:rsidR="00967222" w:rsidRPr="002326C1" w:rsidRDefault="00967222" w:rsidP="00967222">
            <w:pPr>
              <w:rPr>
                <w:lang w:val="en-US"/>
              </w:rPr>
            </w:pPr>
          </w:p>
        </w:tc>
      </w:tr>
      <w:tr w:rsidR="00967222" w:rsidRPr="00A41C57" w14:paraId="25AB61EC" w14:textId="77777777" w:rsidTr="00494074">
        <w:trPr>
          <w:trHeight w:val="357"/>
          <w:trPrChange w:id="2995" w:author="Author" w:date="2018-02-08T17:38:00Z">
            <w:trPr>
              <w:trHeight w:val="357"/>
            </w:trPr>
          </w:trPrChange>
        </w:trPr>
        <w:tc>
          <w:tcPr>
            <w:tcW w:w="9782" w:type="dxa"/>
            <w:tcBorders>
              <w:top w:val="single" w:sz="8" w:space="0" w:color="999999"/>
              <w:left w:val="single" w:sz="8" w:space="0" w:color="999999"/>
              <w:bottom w:val="single" w:sz="8" w:space="0" w:color="999999"/>
              <w:right w:val="single" w:sz="8" w:space="0" w:color="999999"/>
            </w:tcBorders>
            <w:tcPrChange w:id="2996"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2DFF0C9A" w14:textId="75966C58" w:rsidR="00967222" w:rsidRPr="002326C1" w:rsidRDefault="00967222" w:rsidP="00967222">
            <w:pPr>
              <w:rPr>
                <w:lang w:val="en-US"/>
              </w:rPr>
            </w:pPr>
            <w:r w:rsidRPr="00984404">
              <w:rPr>
                <w:rStyle w:val="SAPScreenElement"/>
                <w:lang w:val="en-US"/>
              </w:rPr>
              <w:t xml:space="preserve">Type of Challenge: </w:t>
            </w:r>
            <w:r w:rsidRPr="00984404">
              <w:rPr>
                <w:lang w:val="en-US"/>
              </w:rPr>
              <w:t>select from drop-down</w:t>
            </w:r>
          </w:p>
        </w:tc>
        <w:tc>
          <w:tcPr>
            <w:tcW w:w="4500" w:type="dxa"/>
            <w:vMerge/>
            <w:tcBorders>
              <w:left w:val="single" w:sz="8" w:space="0" w:color="999999"/>
              <w:right w:val="single" w:sz="8" w:space="0" w:color="999999"/>
            </w:tcBorders>
            <w:tcPrChange w:id="2997" w:author="Author" w:date="2018-02-08T17:38:00Z">
              <w:tcPr>
                <w:tcW w:w="6480" w:type="dxa"/>
                <w:vMerge/>
                <w:tcBorders>
                  <w:left w:val="single" w:sz="8" w:space="0" w:color="999999"/>
                  <w:right w:val="single" w:sz="8" w:space="0" w:color="999999"/>
                </w:tcBorders>
              </w:tcPr>
            </w:tcPrChange>
          </w:tcPr>
          <w:p w14:paraId="2C933029" w14:textId="77777777" w:rsidR="00967222" w:rsidRPr="002326C1" w:rsidRDefault="00967222" w:rsidP="00967222">
            <w:pPr>
              <w:rPr>
                <w:lang w:val="en-US"/>
              </w:rPr>
            </w:pPr>
          </w:p>
        </w:tc>
      </w:tr>
      <w:tr w:rsidR="00967222" w:rsidRPr="00A41C57" w14:paraId="6203B299" w14:textId="77777777" w:rsidTr="00494074">
        <w:trPr>
          <w:trHeight w:val="357"/>
          <w:trPrChange w:id="2998" w:author="Author" w:date="2018-02-08T17:38:00Z">
            <w:trPr>
              <w:trHeight w:val="357"/>
            </w:trPr>
          </w:trPrChange>
        </w:trPr>
        <w:tc>
          <w:tcPr>
            <w:tcW w:w="9782" w:type="dxa"/>
            <w:tcBorders>
              <w:top w:val="single" w:sz="8" w:space="0" w:color="999999"/>
              <w:left w:val="single" w:sz="8" w:space="0" w:color="999999"/>
              <w:bottom w:val="single" w:sz="8" w:space="0" w:color="999999"/>
              <w:right w:val="single" w:sz="8" w:space="0" w:color="999999"/>
            </w:tcBorders>
            <w:tcPrChange w:id="2999"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3AD86A16" w14:textId="26C755FF" w:rsidR="00967222" w:rsidRPr="002326C1" w:rsidRDefault="00967222" w:rsidP="00967222">
            <w:pPr>
              <w:rPr>
                <w:lang w:val="en-US"/>
              </w:rPr>
            </w:pPr>
            <w:r w:rsidRPr="00984404">
              <w:rPr>
                <w:rStyle w:val="SAPScreenElement"/>
                <w:lang w:val="en-US"/>
              </w:rPr>
              <w:t xml:space="preserve">Issuing Authority: </w:t>
            </w:r>
            <w:r w:rsidRPr="00984404">
              <w:rPr>
                <w:lang w:val="en-US"/>
              </w:rPr>
              <w:t>enter the authority, which certified the challenge, as appropriate</w:t>
            </w:r>
          </w:p>
        </w:tc>
        <w:tc>
          <w:tcPr>
            <w:tcW w:w="4500" w:type="dxa"/>
            <w:vMerge/>
            <w:tcBorders>
              <w:left w:val="single" w:sz="8" w:space="0" w:color="999999"/>
              <w:right w:val="single" w:sz="8" w:space="0" w:color="999999"/>
            </w:tcBorders>
            <w:tcPrChange w:id="3000" w:author="Author" w:date="2018-02-08T17:38:00Z">
              <w:tcPr>
                <w:tcW w:w="6480" w:type="dxa"/>
                <w:vMerge/>
                <w:tcBorders>
                  <w:left w:val="single" w:sz="8" w:space="0" w:color="999999"/>
                  <w:right w:val="single" w:sz="8" w:space="0" w:color="999999"/>
                </w:tcBorders>
              </w:tcPr>
            </w:tcPrChange>
          </w:tcPr>
          <w:p w14:paraId="1B6A8F2F" w14:textId="4B44EA17" w:rsidR="00967222" w:rsidRPr="002326C1" w:rsidRDefault="00967222" w:rsidP="00967222">
            <w:pPr>
              <w:rPr>
                <w:lang w:val="en-US"/>
              </w:rPr>
            </w:pPr>
          </w:p>
        </w:tc>
      </w:tr>
      <w:tr w:rsidR="00967222" w:rsidRPr="00A41C57" w14:paraId="44593E31" w14:textId="77777777" w:rsidTr="00494074">
        <w:trPr>
          <w:trHeight w:val="357"/>
          <w:trPrChange w:id="3001" w:author="Author" w:date="2018-02-08T17:38:00Z">
            <w:trPr>
              <w:trHeight w:val="357"/>
            </w:trPr>
          </w:trPrChange>
        </w:trPr>
        <w:tc>
          <w:tcPr>
            <w:tcW w:w="9782" w:type="dxa"/>
            <w:tcBorders>
              <w:top w:val="single" w:sz="8" w:space="0" w:color="999999"/>
              <w:left w:val="single" w:sz="8" w:space="0" w:color="999999"/>
              <w:bottom w:val="single" w:sz="8" w:space="0" w:color="999999"/>
              <w:right w:val="single" w:sz="8" w:space="0" w:color="999999"/>
            </w:tcBorders>
            <w:tcPrChange w:id="3002"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42E77E16" w14:textId="483ACC03" w:rsidR="00967222" w:rsidRPr="002326C1" w:rsidRDefault="00967222" w:rsidP="00967222">
            <w:pPr>
              <w:rPr>
                <w:lang w:val="en-US"/>
              </w:rPr>
            </w:pPr>
            <w:r w:rsidRPr="00984404">
              <w:rPr>
                <w:rStyle w:val="SAPScreenElement"/>
                <w:lang w:val="en-US"/>
              </w:rPr>
              <w:t xml:space="preserve">Reference Number: </w:t>
            </w:r>
            <w:r w:rsidRPr="00984404">
              <w:rPr>
                <w:lang w:val="en-US"/>
              </w:rPr>
              <w:t>enter the reference number of the official agency, which certified the challenge, as appropriate</w:t>
            </w:r>
          </w:p>
        </w:tc>
        <w:tc>
          <w:tcPr>
            <w:tcW w:w="4500" w:type="dxa"/>
            <w:vMerge/>
            <w:tcBorders>
              <w:left w:val="single" w:sz="8" w:space="0" w:color="999999"/>
              <w:bottom w:val="single" w:sz="8" w:space="0" w:color="999999"/>
              <w:right w:val="single" w:sz="8" w:space="0" w:color="999999"/>
            </w:tcBorders>
            <w:tcPrChange w:id="3003" w:author="Author" w:date="2018-02-08T17:38:00Z">
              <w:tcPr>
                <w:tcW w:w="6480" w:type="dxa"/>
                <w:vMerge/>
                <w:tcBorders>
                  <w:left w:val="single" w:sz="8" w:space="0" w:color="999999"/>
                  <w:bottom w:val="single" w:sz="8" w:space="0" w:color="999999"/>
                  <w:right w:val="single" w:sz="8" w:space="0" w:color="999999"/>
                </w:tcBorders>
              </w:tcPr>
            </w:tcPrChange>
          </w:tcPr>
          <w:p w14:paraId="45DCD80D" w14:textId="77777777" w:rsidR="00967222" w:rsidRPr="002326C1" w:rsidRDefault="00967222" w:rsidP="00967222">
            <w:pPr>
              <w:rPr>
                <w:lang w:val="en-US"/>
              </w:rPr>
            </w:pPr>
          </w:p>
        </w:tc>
      </w:tr>
      <w:tr w:rsidR="00967222" w:rsidRPr="00A41C57" w14:paraId="13D5712E" w14:textId="77777777" w:rsidTr="00494074">
        <w:trPr>
          <w:trHeight w:val="357"/>
          <w:trPrChange w:id="3004" w:author="Author" w:date="2018-02-08T17:38:00Z">
            <w:trPr>
              <w:trHeight w:val="357"/>
            </w:trPr>
          </w:trPrChange>
        </w:trPr>
        <w:tc>
          <w:tcPr>
            <w:tcW w:w="9782" w:type="dxa"/>
            <w:tcBorders>
              <w:top w:val="single" w:sz="8" w:space="0" w:color="999999"/>
              <w:left w:val="single" w:sz="8" w:space="0" w:color="999999"/>
              <w:bottom w:val="single" w:sz="8" w:space="0" w:color="999999"/>
              <w:right w:val="single" w:sz="8" w:space="0" w:color="999999"/>
            </w:tcBorders>
            <w:tcPrChange w:id="3005"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2EB3C4FA" w14:textId="12B167A8" w:rsidR="00967222" w:rsidRPr="002326C1" w:rsidRDefault="00967222" w:rsidP="00967222">
            <w:pPr>
              <w:rPr>
                <w:lang w:val="en-US"/>
              </w:rPr>
            </w:pPr>
            <w:r w:rsidRPr="00984404">
              <w:rPr>
                <w:rStyle w:val="SAPScreenElement"/>
                <w:lang w:val="en-US"/>
              </w:rPr>
              <w:t xml:space="preserve">Religion: </w:t>
            </w:r>
            <w:r w:rsidRPr="00984404">
              <w:rPr>
                <w:lang w:val="en-US"/>
              </w:rPr>
              <w:t>select from drop-down</w:t>
            </w:r>
          </w:p>
        </w:tc>
        <w:tc>
          <w:tcPr>
            <w:tcW w:w="4500" w:type="dxa"/>
            <w:tcBorders>
              <w:top w:val="single" w:sz="8" w:space="0" w:color="999999"/>
              <w:left w:val="single" w:sz="8" w:space="0" w:color="999999"/>
              <w:bottom w:val="single" w:sz="8" w:space="0" w:color="999999"/>
              <w:right w:val="single" w:sz="8" w:space="0" w:color="999999"/>
            </w:tcBorders>
            <w:tcPrChange w:id="3006" w:author="Author" w:date="2018-02-08T17:38:00Z">
              <w:tcPr>
                <w:tcW w:w="6480" w:type="dxa"/>
                <w:tcBorders>
                  <w:top w:val="single" w:sz="8" w:space="0" w:color="999999"/>
                  <w:left w:val="single" w:sz="8" w:space="0" w:color="999999"/>
                  <w:bottom w:val="single" w:sz="8" w:space="0" w:color="999999"/>
                  <w:right w:val="single" w:sz="8" w:space="0" w:color="999999"/>
                </w:tcBorders>
              </w:tcPr>
            </w:tcPrChange>
          </w:tcPr>
          <w:p w14:paraId="4198893B" w14:textId="3D80CBCC" w:rsidR="00967222" w:rsidRPr="002326C1" w:rsidRDefault="00967222" w:rsidP="00967222">
            <w:pPr>
              <w:rPr>
                <w:lang w:val="en-US"/>
              </w:rPr>
            </w:pPr>
          </w:p>
        </w:tc>
      </w:tr>
      <w:tr w:rsidR="00967222" w:rsidRPr="00A41C57" w14:paraId="612BED41" w14:textId="77777777" w:rsidTr="00494074">
        <w:trPr>
          <w:trHeight w:val="357"/>
          <w:trPrChange w:id="3007" w:author="Author" w:date="2018-02-08T17:38:00Z">
            <w:trPr>
              <w:trHeight w:val="357"/>
            </w:trPr>
          </w:trPrChange>
        </w:trPr>
        <w:tc>
          <w:tcPr>
            <w:tcW w:w="9782" w:type="dxa"/>
            <w:tcBorders>
              <w:top w:val="single" w:sz="8" w:space="0" w:color="999999"/>
              <w:left w:val="single" w:sz="8" w:space="0" w:color="999999"/>
              <w:bottom w:val="single" w:sz="8" w:space="0" w:color="999999"/>
              <w:right w:val="single" w:sz="8" w:space="0" w:color="999999"/>
            </w:tcBorders>
            <w:tcPrChange w:id="3008"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7E63B5E4" w14:textId="3AE26655" w:rsidR="00967222" w:rsidRPr="002326C1" w:rsidRDefault="00967222" w:rsidP="00967222">
            <w:pPr>
              <w:rPr>
                <w:lang w:val="en-US"/>
              </w:rPr>
            </w:pPr>
            <w:r w:rsidRPr="00984404">
              <w:rPr>
                <w:rStyle w:val="SAPScreenElement"/>
                <w:lang w:val="en-US"/>
              </w:rPr>
              <w:t>Blood Group:</w:t>
            </w:r>
            <w:r w:rsidRPr="00984404">
              <w:rPr>
                <w:lang w:val="en-US"/>
              </w:rPr>
              <w:t xml:space="preserve"> select from drop-down</w:t>
            </w:r>
          </w:p>
        </w:tc>
        <w:tc>
          <w:tcPr>
            <w:tcW w:w="4500" w:type="dxa"/>
            <w:tcBorders>
              <w:top w:val="single" w:sz="8" w:space="0" w:color="999999"/>
              <w:left w:val="single" w:sz="8" w:space="0" w:color="999999"/>
              <w:bottom w:val="single" w:sz="8" w:space="0" w:color="999999"/>
              <w:right w:val="single" w:sz="8" w:space="0" w:color="999999"/>
            </w:tcBorders>
            <w:tcPrChange w:id="3009" w:author="Author" w:date="2018-02-08T17:38:00Z">
              <w:tcPr>
                <w:tcW w:w="6480" w:type="dxa"/>
                <w:tcBorders>
                  <w:top w:val="single" w:sz="8" w:space="0" w:color="999999"/>
                  <w:left w:val="single" w:sz="8" w:space="0" w:color="999999"/>
                  <w:bottom w:val="single" w:sz="8" w:space="0" w:color="999999"/>
                  <w:right w:val="single" w:sz="8" w:space="0" w:color="999999"/>
                </w:tcBorders>
              </w:tcPr>
            </w:tcPrChange>
          </w:tcPr>
          <w:p w14:paraId="5245F745" w14:textId="3E0E9E06" w:rsidR="00967222" w:rsidRPr="002326C1" w:rsidRDefault="00967222" w:rsidP="00967222">
            <w:pPr>
              <w:rPr>
                <w:lang w:val="en-US"/>
              </w:rPr>
            </w:pPr>
          </w:p>
        </w:tc>
      </w:tr>
      <w:tr w:rsidR="00967222" w:rsidRPr="00A41C57" w14:paraId="720DD77A" w14:textId="77777777" w:rsidTr="00494074">
        <w:trPr>
          <w:trHeight w:val="357"/>
          <w:trPrChange w:id="3010" w:author="Author" w:date="2018-02-08T17:38:00Z">
            <w:trPr>
              <w:trHeight w:val="357"/>
            </w:trPr>
          </w:trPrChange>
        </w:trPr>
        <w:tc>
          <w:tcPr>
            <w:tcW w:w="9782" w:type="dxa"/>
            <w:tcBorders>
              <w:top w:val="single" w:sz="8" w:space="0" w:color="999999"/>
              <w:left w:val="single" w:sz="8" w:space="0" w:color="999999"/>
              <w:bottom w:val="single" w:sz="8" w:space="0" w:color="999999"/>
              <w:right w:val="single" w:sz="8" w:space="0" w:color="999999"/>
            </w:tcBorders>
            <w:tcPrChange w:id="3011"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20E00499" w14:textId="584A6565" w:rsidR="00967222" w:rsidRPr="00984404" w:rsidRDefault="00967222" w:rsidP="00967222">
            <w:pPr>
              <w:rPr>
                <w:rStyle w:val="SAPScreenElement"/>
                <w:lang w:val="en-US"/>
              </w:rPr>
            </w:pPr>
            <w:r w:rsidRPr="00984404">
              <w:rPr>
                <w:lang w:val="en-US"/>
              </w:rPr>
              <w:t xml:space="preserve">In the </w:t>
            </w:r>
            <w:r w:rsidRPr="00984404">
              <w:rPr>
                <w:rStyle w:val="SAPScreenElement"/>
                <w:lang w:val="en-US"/>
              </w:rPr>
              <w:t xml:space="preserve">Global Information </w:t>
            </w:r>
            <w:r w:rsidRPr="00984404">
              <w:rPr>
                <w:lang w:val="en-US"/>
              </w:rPr>
              <w:t xml:space="preserve">block, select the </w:t>
            </w:r>
            <w:r w:rsidRPr="00984404">
              <w:rPr>
                <w:rStyle w:val="SAPScreenElement"/>
                <w:lang w:val="en-US"/>
              </w:rPr>
              <w:t>Show &lt;#&gt;</w:t>
            </w:r>
            <w:r w:rsidRPr="00984404">
              <w:rPr>
                <w:lang w:val="en-US"/>
              </w:rPr>
              <w:t xml:space="preserve"> </w:t>
            </w:r>
            <w:r w:rsidRPr="00984404">
              <w:rPr>
                <w:rStyle w:val="SAPScreenElement"/>
                <w:lang w:val="en-US"/>
              </w:rPr>
              <w:t>more fields</w:t>
            </w:r>
            <w:r w:rsidRPr="00984404">
              <w:rPr>
                <w:lang w:val="en-US"/>
              </w:rPr>
              <w:t xml:space="preserve"> link a</w:t>
            </w:r>
            <w:r>
              <w:rPr>
                <w:lang w:val="en-US"/>
              </w:rPr>
              <w:t xml:space="preserve">nd make the following entries: </w:t>
            </w:r>
          </w:p>
        </w:tc>
        <w:tc>
          <w:tcPr>
            <w:tcW w:w="4500" w:type="dxa"/>
            <w:tcBorders>
              <w:top w:val="single" w:sz="8" w:space="0" w:color="999999"/>
              <w:left w:val="single" w:sz="8" w:space="0" w:color="999999"/>
              <w:bottom w:val="single" w:sz="8" w:space="0" w:color="999999"/>
              <w:right w:val="single" w:sz="8" w:space="0" w:color="999999"/>
            </w:tcBorders>
            <w:tcPrChange w:id="3012" w:author="Author" w:date="2018-02-08T17:38:00Z">
              <w:tcPr>
                <w:tcW w:w="6480" w:type="dxa"/>
                <w:tcBorders>
                  <w:top w:val="single" w:sz="8" w:space="0" w:color="999999"/>
                  <w:left w:val="single" w:sz="8" w:space="0" w:color="999999"/>
                  <w:bottom w:val="single" w:sz="8" w:space="0" w:color="999999"/>
                  <w:right w:val="single" w:sz="8" w:space="0" w:color="999999"/>
                </w:tcBorders>
              </w:tcPr>
            </w:tcPrChange>
          </w:tcPr>
          <w:p w14:paraId="4D1D247E" w14:textId="77777777" w:rsidR="00967222" w:rsidRPr="002326C1" w:rsidRDefault="00967222" w:rsidP="00967222">
            <w:pPr>
              <w:rPr>
                <w:lang w:val="en-US"/>
              </w:rPr>
            </w:pPr>
          </w:p>
        </w:tc>
      </w:tr>
      <w:tr w:rsidR="00967222" w:rsidRPr="00A41C57" w14:paraId="17EBBADC" w14:textId="77777777" w:rsidTr="00494074">
        <w:trPr>
          <w:trHeight w:val="357"/>
          <w:trPrChange w:id="3013" w:author="Author" w:date="2018-02-08T17:38:00Z">
            <w:trPr>
              <w:trHeight w:val="357"/>
            </w:trPr>
          </w:trPrChange>
        </w:trPr>
        <w:tc>
          <w:tcPr>
            <w:tcW w:w="9782" w:type="dxa"/>
            <w:tcBorders>
              <w:top w:val="single" w:sz="8" w:space="0" w:color="999999"/>
              <w:left w:val="single" w:sz="8" w:space="0" w:color="999999"/>
              <w:bottom w:val="single" w:sz="8" w:space="0" w:color="999999"/>
              <w:right w:val="single" w:sz="8" w:space="0" w:color="999999"/>
            </w:tcBorders>
            <w:tcPrChange w:id="3014"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6D39B29F" w14:textId="0960CFA3" w:rsidR="00967222" w:rsidRPr="002326C1" w:rsidRDefault="00967222" w:rsidP="00967222">
            <w:pPr>
              <w:rPr>
                <w:lang w:val="en-US"/>
              </w:rPr>
            </w:pPr>
            <w:r w:rsidRPr="00984404">
              <w:rPr>
                <w:rStyle w:val="SAPScreenElement"/>
                <w:lang w:val="en-US"/>
              </w:rPr>
              <w:t>Home Airport:</w:t>
            </w:r>
            <w:r w:rsidRPr="00984404">
              <w:rPr>
                <w:i/>
                <w:lang w:val="en-US"/>
              </w:rPr>
              <w:t xml:space="preserve"> </w:t>
            </w:r>
            <w:r w:rsidRPr="00984404">
              <w:rPr>
                <w:lang w:val="en-US"/>
              </w:rPr>
              <w:t>enter if appropriate</w:t>
            </w:r>
          </w:p>
        </w:tc>
        <w:tc>
          <w:tcPr>
            <w:tcW w:w="4500" w:type="dxa"/>
            <w:tcBorders>
              <w:top w:val="single" w:sz="8" w:space="0" w:color="999999"/>
              <w:left w:val="single" w:sz="8" w:space="0" w:color="999999"/>
              <w:bottom w:val="single" w:sz="8" w:space="0" w:color="999999"/>
              <w:right w:val="single" w:sz="8" w:space="0" w:color="999999"/>
            </w:tcBorders>
            <w:tcPrChange w:id="3015" w:author="Author" w:date="2018-02-08T17:38:00Z">
              <w:tcPr>
                <w:tcW w:w="6480" w:type="dxa"/>
                <w:tcBorders>
                  <w:top w:val="single" w:sz="8" w:space="0" w:color="999999"/>
                  <w:left w:val="single" w:sz="8" w:space="0" w:color="999999"/>
                  <w:bottom w:val="single" w:sz="8" w:space="0" w:color="999999"/>
                  <w:right w:val="single" w:sz="8" w:space="0" w:color="999999"/>
                </w:tcBorders>
              </w:tcPr>
            </w:tcPrChange>
          </w:tcPr>
          <w:p w14:paraId="620A62AD" w14:textId="77777777" w:rsidR="00967222" w:rsidRPr="00984404" w:rsidRDefault="00967222" w:rsidP="00967222">
            <w:pPr>
              <w:pStyle w:val="SAPNoteHeading"/>
              <w:ind w:left="0"/>
              <w:rPr>
                <w:lang w:val="en-US"/>
              </w:rPr>
            </w:pPr>
            <w:r w:rsidRPr="00984404">
              <w:rPr>
                <w:noProof/>
                <w:lang w:val="en-US"/>
              </w:rPr>
              <w:drawing>
                <wp:inline distT="0" distB="0" distL="0" distR="0" wp14:anchorId="7CCBA9FA" wp14:editId="2C44CE9D">
                  <wp:extent cx="225425" cy="225425"/>
                  <wp:effectExtent l="0" t="0" r="0" b="3175"/>
                  <wp:docPr id="2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Pr>
                <w:lang w:val="en-US"/>
              </w:rPr>
              <w:t> Note</w:t>
            </w:r>
          </w:p>
          <w:p w14:paraId="59868010" w14:textId="4378651C" w:rsidR="00967222" w:rsidRPr="002326C1" w:rsidRDefault="00967222" w:rsidP="00967222">
            <w:pPr>
              <w:rPr>
                <w:lang w:val="en-US"/>
              </w:rPr>
            </w:pPr>
            <w:r w:rsidRPr="00984404">
              <w:rPr>
                <w:lang w:val="en-US"/>
              </w:rPr>
              <w:t>This field is relevant for non-Saudi employees only.</w:t>
            </w:r>
          </w:p>
        </w:tc>
      </w:tr>
      <w:tr w:rsidR="00967222" w:rsidRPr="00A41C57" w14:paraId="0D97AB01" w14:textId="77777777" w:rsidTr="00494074">
        <w:trPr>
          <w:trHeight w:val="357"/>
          <w:trPrChange w:id="3016" w:author="Author" w:date="2018-02-08T17:38:00Z">
            <w:trPr>
              <w:trHeight w:val="357"/>
            </w:trPr>
          </w:trPrChange>
        </w:trPr>
        <w:tc>
          <w:tcPr>
            <w:tcW w:w="9782" w:type="dxa"/>
            <w:tcBorders>
              <w:top w:val="single" w:sz="8" w:space="0" w:color="999999"/>
              <w:left w:val="single" w:sz="8" w:space="0" w:color="999999"/>
              <w:bottom w:val="single" w:sz="8" w:space="0" w:color="999999"/>
              <w:right w:val="single" w:sz="8" w:space="0" w:color="999999"/>
            </w:tcBorders>
            <w:tcPrChange w:id="3017"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03150B1A" w14:textId="66B71B00" w:rsidR="00967222" w:rsidRPr="002326C1" w:rsidRDefault="00967222" w:rsidP="00967222">
            <w:pPr>
              <w:rPr>
                <w:lang w:val="en-US"/>
              </w:rPr>
            </w:pPr>
            <w:r w:rsidRPr="00984404">
              <w:rPr>
                <w:rStyle w:val="SAPScreenElement"/>
                <w:lang w:val="en-US"/>
              </w:rPr>
              <w:t>Sponsor ID:</w:t>
            </w:r>
            <w:r w:rsidRPr="00984404">
              <w:rPr>
                <w:lang w:val="en-US"/>
              </w:rPr>
              <w:t xml:space="preserve"> enter as appropriate</w:t>
            </w:r>
          </w:p>
        </w:tc>
        <w:tc>
          <w:tcPr>
            <w:tcW w:w="4500" w:type="dxa"/>
            <w:tcBorders>
              <w:top w:val="single" w:sz="8" w:space="0" w:color="999999"/>
              <w:left w:val="single" w:sz="8" w:space="0" w:color="999999"/>
              <w:bottom w:val="single" w:sz="8" w:space="0" w:color="999999"/>
              <w:right w:val="single" w:sz="8" w:space="0" w:color="999999"/>
            </w:tcBorders>
            <w:tcPrChange w:id="3018" w:author="Author" w:date="2018-02-08T17:38:00Z">
              <w:tcPr>
                <w:tcW w:w="6480" w:type="dxa"/>
                <w:tcBorders>
                  <w:top w:val="single" w:sz="8" w:space="0" w:color="999999"/>
                  <w:left w:val="single" w:sz="8" w:space="0" w:color="999999"/>
                  <w:bottom w:val="single" w:sz="8" w:space="0" w:color="999999"/>
                  <w:right w:val="single" w:sz="8" w:space="0" w:color="999999"/>
                </w:tcBorders>
              </w:tcPr>
            </w:tcPrChange>
          </w:tcPr>
          <w:p w14:paraId="5957850A" w14:textId="1993B129" w:rsidR="00967222" w:rsidRPr="002326C1" w:rsidRDefault="00967222" w:rsidP="00967222">
            <w:pPr>
              <w:rPr>
                <w:lang w:val="en-US"/>
              </w:rPr>
            </w:pPr>
            <w:r w:rsidRPr="00984404">
              <w:rPr>
                <w:lang w:val="en-US"/>
              </w:rPr>
              <w:t>The unique identifier as issued by the Ministry of Labor of the employer that sponsors the employee.</w:t>
            </w:r>
          </w:p>
        </w:tc>
      </w:tr>
      <w:tr w:rsidR="00967222" w:rsidRPr="00A41C57" w14:paraId="5737BA20" w14:textId="77777777" w:rsidTr="00494074">
        <w:trPr>
          <w:trHeight w:val="357"/>
          <w:trPrChange w:id="3019" w:author="Author" w:date="2018-02-08T17:38:00Z">
            <w:trPr>
              <w:trHeight w:val="357"/>
            </w:trPr>
          </w:trPrChange>
        </w:trPr>
        <w:tc>
          <w:tcPr>
            <w:tcW w:w="9782" w:type="dxa"/>
            <w:tcBorders>
              <w:top w:val="single" w:sz="8" w:space="0" w:color="999999"/>
              <w:left w:val="single" w:sz="8" w:space="0" w:color="999999"/>
              <w:bottom w:val="single" w:sz="8" w:space="0" w:color="999999"/>
              <w:right w:val="single" w:sz="8" w:space="0" w:color="999999"/>
            </w:tcBorders>
            <w:tcPrChange w:id="3020"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6479FA5A" w14:textId="5200236C" w:rsidR="00967222" w:rsidRPr="002326C1" w:rsidRDefault="00967222" w:rsidP="00967222">
            <w:pPr>
              <w:rPr>
                <w:lang w:val="en-US"/>
              </w:rPr>
            </w:pPr>
            <w:r w:rsidRPr="00984404">
              <w:rPr>
                <w:rStyle w:val="SAPScreenElement"/>
                <w:lang w:val="en-US"/>
              </w:rPr>
              <w:t>Profession for Legal Reporting:</w:t>
            </w:r>
            <w:r w:rsidRPr="00984404">
              <w:rPr>
                <w:lang w:val="en-US"/>
              </w:rPr>
              <w:t xml:space="preserve"> enter as appropriate</w:t>
            </w:r>
          </w:p>
        </w:tc>
        <w:tc>
          <w:tcPr>
            <w:tcW w:w="4500" w:type="dxa"/>
            <w:tcBorders>
              <w:top w:val="single" w:sz="8" w:space="0" w:color="999999"/>
              <w:left w:val="single" w:sz="8" w:space="0" w:color="999999"/>
              <w:bottom w:val="single" w:sz="8" w:space="0" w:color="999999"/>
              <w:right w:val="single" w:sz="8" w:space="0" w:color="999999"/>
            </w:tcBorders>
            <w:tcPrChange w:id="3021" w:author="Author" w:date="2018-02-08T17:38:00Z">
              <w:tcPr>
                <w:tcW w:w="6480" w:type="dxa"/>
                <w:tcBorders>
                  <w:top w:val="single" w:sz="8" w:space="0" w:color="999999"/>
                  <w:left w:val="single" w:sz="8" w:space="0" w:color="999999"/>
                  <w:bottom w:val="single" w:sz="8" w:space="0" w:color="999999"/>
                  <w:right w:val="single" w:sz="8" w:space="0" w:color="999999"/>
                </w:tcBorders>
              </w:tcPr>
            </w:tcPrChange>
          </w:tcPr>
          <w:p w14:paraId="36863F50" w14:textId="6A5BC28B" w:rsidR="00967222" w:rsidRPr="002326C1" w:rsidRDefault="00967222" w:rsidP="00967222">
            <w:pPr>
              <w:rPr>
                <w:lang w:val="en-US"/>
              </w:rPr>
            </w:pPr>
            <w:r w:rsidRPr="00984404">
              <w:rPr>
                <w:lang w:val="en-US"/>
              </w:rPr>
              <w:t>This information is used for legal reporting.</w:t>
            </w:r>
          </w:p>
        </w:tc>
      </w:tr>
      <w:tr w:rsidR="00967222" w:rsidRPr="00A41C57" w14:paraId="5CE96942" w14:textId="77777777" w:rsidTr="00494074">
        <w:trPr>
          <w:trHeight w:val="357"/>
          <w:trPrChange w:id="3022" w:author="Author" w:date="2018-02-08T17:38:00Z">
            <w:trPr>
              <w:trHeight w:val="357"/>
            </w:trPr>
          </w:trPrChange>
        </w:trPr>
        <w:tc>
          <w:tcPr>
            <w:tcW w:w="9782" w:type="dxa"/>
            <w:tcBorders>
              <w:top w:val="single" w:sz="8" w:space="0" w:color="999999"/>
              <w:left w:val="single" w:sz="8" w:space="0" w:color="999999"/>
              <w:bottom w:val="single" w:sz="8" w:space="0" w:color="999999"/>
              <w:right w:val="single" w:sz="8" w:space="0" w:color="999999"/>
            </w:tcBorders>
            <w:tcPrChange w:id="3023"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26F962E8" w14:textId="5D43464E" w:rsidR="00967222" w:rsidRPr="002326C1" w:rsidRDefault="00967222" w:rsidP="00967222">
            <w:pPr>
              <w:rPr>
                <w:lang w:val="en-US"/>
              </w:rPr>
            </w:pPr>
            <w:r w:rsidRPr="00984404">
              <w:rPr>
                <w:rStyle w:val="SAPScreenElement"/>
                <w:lang w:val="en-US"/>
              </w:rPr>
              <w:t>Passport Profession:</w:t>
            </w:r>
            <w:r w:rsidRPr="00984404">
              <w:rPr>
                <w:i/>
                <w:lang w:val="en-US"/>
              </w:rPr>
              <w:t xml:space="preserve"> </w:t>
            </w:r>
            <w:r w:rsidRPr="00984404">
              <w:rPr>
                <w:lang w:val="en-US"/>
              </w:rPr>
              <w:t>enter as appropriate</w:t>
            </w:r>
          </w:p>
        </w:tc>
        <w:tc>
          <w:tcPr>
            <w:tcW w:w="4500" w:type="dxa"/>
            <w:tcBorders>
              <w:top w:val="single" w:sz="8" w:space="0" w:color="999999"/>
              <w:left w:val="single" w:sz="8" w:space="0" w:color="999999"/>
              <w:bottom w:val="single" w:sz="8" w:space="0" w:color="999999"/>
              <w:right w:val="single" w:sz="8" w:space="0" w:color="999999"/>
            </w:tcBorders>
            <w:tcPrChange w:id="3024" w:author="Author" w:date="2018-02-08T17:38:00Z">
              <w:tcPr>
                <w:tcW w:w="6480" w:type="dxa"/>
                <w:tcBorders>
                  <w:top w:val="single" w:sz="8" w:space="0" w:color="999999"/>
                  <w:left w:val="single" w:sz="8" w:space="0" w:color="999999"/>
                  <w:bottom w:val="single" w:sz="8" w:space="0" w:color="999999"/>
                  <w:right w:val="single" w:sz="8" w:space="0" w:color="999999"/>
                </w:tcBorders>
              </w:tcPr>
            </w:tcPrChange>
          </w:tcPr>
          <w:p w14:paraId="48541654" w14:textId="78ED092E" w:rsidR="00967222" w:rsidRPr="002326C1" w:rsidRDefault="00967222" w:rsidP="00967222">
            <w:pPr>
              <w:rPr>
                <w:lang w:val="en-US"/>
              </w:rPr>
            </w:pPr>
            <w:r w:rsidRPr="00984404">
              <w:rPr>
                <w:lang w:val="en-US"/>
              </w:rPr>
              <w:t>Profession as stated on the passport.</w:t>
            </w:r>
          </w:p>
        </w:tc>
      </w:tr>
      <w:tr w:rsidR="00967222" w:rsidRPr="00A41C57" w14:paraId="794D1C90" w14:textId="77777777" w:rsidTr="00494074">
        <w:trPr>
          <w:trHeight w:val="357"/>
          <w:trPrChange w:id="3025" w:author="Author" w:date="2018-02-08T17:38:00Z">
            <w:trPr>
              <w:trHeight w:val="357"/>
            </w:trPr>
          </w:trPrChange>
        </w:trPr>
        <w:tc>
          <w:tcPr>
            <w:tcW w:w="9782" w:type="dxa"/>
            <w:tcBorders>
              <w:top w:val="single" w:sz="8" w:space="0" w:color="999999"/>
              <w:left w:val="single" w:sz="8" w:space="0" w:color="999999"/>
              <w:bottom w:val="single" w:sz="8" w:space="0" w:color="999999"/>
              <w:right w:val="single" w:sz="8" w:space="0" w:color="999999"/>
            </w:tcBorders>
            <w:tcPrChange w:id="3026"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30D04451" w14:textId="38862AAA" w:rsidR="00967222" w:rsidRPr="002326C1" w:rsidRDefault="00967222" w:rsidP="00967222">
            <w:pPr>
              <w:rPr>
                <w:lang w:val="en-US"/>
              </w:rPr>
            </w:pPr>
            <w:r w:rsidRPr="00984404">
              <w:rPr>
                <w:rStyle w:val="SAPScreenElement"/>
                <w:lang w:val="en-US"/>
              </w:rPr>
              <w:lastRenderedPageBreak/>
              <w:t>Border Entry No.:</w:t>
            </w:r>
            <w:r w:rsidRPr="00984404">
              <w:rPr>
                <w:lang w:val="en-US"/>
              </w:rPr>
              <w:t xml:space="preserve"> enter if appropriate</w:t>
            </w:r>
          </w:p>
        </w:tc>
        <w:tc>
          <w:tcPr>
            <w:tcW w:w="4500" w:type="dxa"/>
            <w:tcBorders>
              <w:top w:val="single" w:sz="8" w:space="0" w:color="999999"/>
              <w:left w:val="single" w:sz="8" w:space="0" w:color="999999"/>
              <w:bottom w:val="single" w:sz="8" w:space="0" w:color="999999"/>
              <w:right w:val="single" w:sz="8" w:space="0" w:color="999999"/>
            </w:tcBorders>
            <w:tcPrChange w:id="3027" w:author="Author" w:date="2018-02-08T17:38:00Z">
              <w:tcPr>
                <w:tcW w:w="6480" w:type="dxa"/>
                <w:tcBorders>
                  <w:top w:val="single" w:sz="8" w:space="0" w:color="999999"/>
                  <w:left w:val="single" w:sz="8" w:space="0" w:color="999999"/>
                  <w:bottom w:val="single" w:sz="8" w:space="0" w:color="999999"/>
                  <w:right w:val="single" w:sz="8" w:space="0" w:color="999999"/>
                </w:tcBorders>
              </w:tcPr>
            </w:tcPrChange>
          </w:tcPr>
          <w:p w14:paraId="0E1F8677" w14:textId="77777777" w:rsidR="00967222" w:rsidRPr="00984404" w:rsidRDefault="00967222" w:rsidP="00967222">
            <w:pPr>
              <w:rPr>
                <w:color w:val="000000"/>
                <w:szCs w:val="19"/>
                <w:lang w:val="en-US"/>
              </w:rPr>
            </w:pPr>
            <w:r w:rsidRPr="00984404">
              <w:rPr>
                <w:color w:val="000000"/>
                <w:szCs w:val="19"/>
                <w:lang w:val="en-US"/>
              </w:rPr>
              <w:t>The number that the border official entered on the visa upon the first entry with this visa. This number stays the same if the visa is extended.</w:t>
            </w:r>
          </w:p>
          <w:p w14:paraId="6A763A60" w14:textId="77777777" w:rsidR="00967222" w:rsidRPr="00984404" w:rsidRDefault="00967222" w:rsidP="00967222">
            <w:pPr>
              <w:pStyle w:val="SAPNoteHeading"/>
              <w:ind w:left="0"/>
              <w:rPr>
                <w:lang w:val="en-US"/>
              </w:rPr>
            </w:pPr>
            <w:r w:rsidRPr="00984404">
              <w:rPr>
                <w:noProof/>
                <w:lang w:val="en-US"/>
              </w:rPr>
              <w:drawing>
                <wp:inline distT="0" distB="0" distL="0" distR="0" wp14:anchorId="288E66A2" wp14:editId="7A040F11">
                  <wp:extent cx="225425" cy="225425"/>
                  <wp:effectExtent l="0" t="0" r="0" b="3175"/>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Pr>
                <w:lang w:val="en-US"/>
              </w:rPr>
              <w:t> Note</w:t>
            </w:r>
          </w:p>
          <w:p w14:paraId="40D9A99F" w14:textId="54AA6916" w:rsidR="00967222" w:rsidRPr="002326C1" w:rsidRDefault="00967222" w:rsidP="00967222">
            <w:pPr>
              <w:rPr>
                <w:lang w:val="en-US"/>
              </w:rPr>
            </w:pPr>
            <w:r w:rsidRPr="00984404">
              <w:rPr>
                <w:lang w:val="en-US"/>
              </w:rPr>
              <w:t>This field is relevant for non-Saudi employees only.</w:t>
            </w:r>
          </w:p>
        </w:tc>
      </w:tr>
      <w:tr w:rsidR="00967222" w:rsidRPr="00A41C57" w14:paraId="36C9C8A0" w14:textId="77777777" w:rsidTr="00494074">
        <w:trPr>
          <w:trHeight w:val="357"/>
          <w:trPrChange w:id="3028" w:author="Author" w:date="2018-02-08T17:38:00Z">
            <w:trPr>
              <w:trHeight w:val="357"/>
            </w:trPr>
          </w:trPrChange>
        </w:trPr>
        <w:tc>
          <w:tcPr>
            <w:tcW w:w="9782" w:type="dxa"/>
            <w:tcBorders>
              <w:top w:val="single" w:sz="8" w:space="0" w:color="999999"/>
              <w:left w:val="single" w:sz="8" w:space="0" w:color="999999"/>
              <w:bottom w:val="single" w:sz="8" w:space="0" w:color="999999"/>
              <w:right w:val="single" w:sz="8" w:space="0" w:color="999999"/>
            </w:tcBorders>
            <w:tcPrChange w:id="3029"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08E15DB9" w14:textId="08C3048D" w:rsidR="00967222" w:rsidRPr="002326C1" w:rsidRDefault="00967222" w:rsidP="00967222">
            <w:pPr>
              <w:rPr>
                <w:lang w:val="en-US"/>
              </w:rPr>
            </w:pPr>
            <w:r w:rsidRPr="00984404">
              <w:rPr>
                <w:rStyle w:val="SAPScreenElement"/>
                <w:lang w:val="en-US"/>
              </w:rPr>
              <w:t>Port of Entry:</w:t>
            </w:r>
            <w:r w:rsidRPr="00984404">
              <w:rPr>
                <w:i/>
                <w:lang w:val="en-US"/>
              </w:rPr>
              <w:t xml:space="preserve"> </w:t>
            </w:r>
            <w:r w:rsidRPr="00984404">
              <w:rPr>
                <w:lang w:val="en-US"/>
              </w:rPr>
              <w:t>enter if appropriate</w:t>
            </w:r>
          </w:p>
        </w:tc>
        <w:tc>
          <w:tcPr>
            <w:tcW w:w="4500" w:type="dxa"/>
            <w:tcBorders>
              <w:top w:val="single" w:sz="8" w:space="0" w:color="999999"/>
              <w:left w:val="single" w:sz="8" w:space="0" w:color="999999"/>
              <w:bottom w:val="single" w:sz="8" w:space="0" w:color="999999"/>
              <w:right w:val="single" w:sz="8" w:space="0" w:color="999999"/>
            </w:tcBorders>
            <w:tcPrChange w:id="3030" w:author="Author" w:date="2018-02-08T17:38:00Z">
              <w:tcPr>
                <w:tcW w:w="6480" w:type="dxa"/>
                <w:tcBorders>
                  <w:top w:val="single" w:sz="8" w:space="0" w:color="999999"/>
                  <w:left w:val="single" w:sz="8" w:space="0" w:color="999999"/>
                  <w:bottom w:val="single" w:sz="8" w:space="0" w:color="999999"/>
                  <w:right w:val="single" w:sz="8" w:space="0" w:color="999999"/>
                </w:tcBorders>
              </w:tcPr>
            </w:tcPrChange>
          </w:tcPr>
          <w:p w14:paraId="3C9254FD" w14:textId="77777777" w:rsidR="00967222" w:rsidRPr="00984404" w:rsidRDefault="00967222" w:rsidP="00967222">
            <w:pPr>
              <w:rPr>
                <w:color w:val="000000"/>
                <w:szCs w:val="19"/>
                <w:lang w:val="en-US"/>
              </w:rPr>
            </w:pPr>
            <w:r w:rsidRPr="00984404">
              <w:rPr>
                <w:color w:val="000000"/>
                <w:szCs w:val="19"/>
                <w:lang w:val="en-US"/>
              </w:rPr>
              <w:t>The place where the employee first entered the country with the given visa.</w:t>
            </w:r>
          </w:p>
          <w:p w14:paraId="54D3377D" w14:textId="77777777" w:rsidR="00967222" w:rsidRPr="00984404" w:rsidRDefault="00967222" w:rsidP="00967222">
            <w:pPr>
              <w:pStyle w:val="SAPNoteHeading"/>
              <w:ind w:left="0"/>
              <w:rPr>
                <w:lang w:val="en-US"/>
              </w:rPr>
            </w:pPr>
            <w:r w:rsidRPr="00984404">
              <w:rPr>
                <w:noProof/>
                <w:lang w:val="en-US"/>
              </w:rPr>
              <w:drawing>
                <wp:inline distT="0" distB="0" distL="0" distR="0" wp14:anchorId="3A40E05A" wp14:editId="65EBA659">
                  <wp:extent cx="225425" cy="225425"/>
                  <wp:effectExtent l="0" t="0" r="0" b="3175"/>
                  <wp:docPr id="2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Pr>
                <w:lang w:val="en-US"/>
              </w:rPr>
              <w:t> Note</w:t>
            </w:r>
          </w:p>
          <w:p w14:paraId="48D537C8" w14:textId="46049E7C" w:rsidR="00967222" w:rsidRPr="002326C1" w:rsidRDefault="00967222" w:rsidP="00967222">
            <w:pPr>
              <w:rPr>
                <w:lang w:val="en-US"/>
              </w:rPr>
            </w:pPr>
            <w:r w:rsidRPr="00984404">
              <w:rPr>
                <w:lang w:val="en-US"/>
              </w:rPr>
              <w:t>This field is relevant for non-Saudi employees only.</w:t>
            </w:r>
          </w:p>
        </w:tc>
      </w:tr>
      <w:tr w:rsidR="00967222" w:rsidRPr="00A41C57" w14:paraId="4B00419E" w14:textId="77777777" w:rsidTr="00494074">
        <w:trPr>
          <w:trHeight w:val="357"/>
          <w:trPrChange w:id="3031" w:author="Author" w:date="2018-02-08T17:38:00Z">
            <w:trPr>
              <w:trHeight w:val="357"/>
            </w:trPr>
          </w:trPrChange>
        </w:trPr>
        <w:tc>
          <w:tcPr>
            <w:tcW w:w="9782" w:type="dxa"/>
            <w:tcBorders>
              <w:top w:val="single" w:sz="8" w:space="0" w:color="999999"/>
              <w:left w:val="single" w:sz="8" w:space="0" w:color="999999"/>
              <w:bottom w:val="single" w:sz="8" w:space="0" w:color="999999"/>
              <w:right w:val="single" w:sz="8" w:space="0" w:color="999999"/>
            </w:tcBorders>
            <w:tcPrChange w:id="3032"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03137397" w14:textId="53E09D42" w:rsidR="00967222" w:rsidRPr="002326C1" w:rsidRDefault="00967222" w:rsidP="00967222">
            <w:pPr>
              <w:rPr>
                <w:lang w:val="en-US"/>
              </w:rPr>
            </w:pPr>
            <w:r w:rsidRPr="00984404">
              <w:rPr>
                <w:rStyle w:val="SAPScreenElement"/>
                <w:lang w:val="en-US"/>
              </w:rPr>
              <w:t>Family resides in Saudi Arabia:</w:t>
            </w:r>
            <w:r w:rsidRPr="00984404">
              <w:rPr>
                <w:lang w:val="en-US"/>
              </w:rPr>
              <w:t xml:space="preserve"> select from drop-down</w:t>
            </w:r>
          </w:p>
        </w:tc>
        <w:tc>
          <w:tcPr>
            <w:tcW w:w="4500" w:type="dxa"/>
            <w:tcBorders>
              <w:top w:val="single" w:sz="8" w:space="0" w:color="999999"/>
              <w:left w:val="single" w:sz="8" w:space="0" w:color="999999"/>
              <w:bottom w:val="single" w:sz="8" w:space="0" w:color="999999"/>
              <w:right w:val="single" w:sz="8" w:space="0" w:color="999999"/>
            </w:tcBorders>
            <w:tcPrChange w:id="3033" w:author="Author" w:date="2018-02-08T17:38:00Z">
              <w:tcPr>
                <w:tcW w:w="6480" w:type="dxa"/>
                <w:tcBorders>
                  <w:top w:val="single" w:sz="8" w:space="0" w:color="999999"/>
                  <w:left w:val="single" w:sz="8" w:space="0" w:color="999999"/>
                  <w:bottom w:val="single" w:sz="8" w:space="0" w:color="999999"/>
                  <w:right w:val="single" w:sz="8" w:space="0" w:color="999999"/>
                </w:tcBorders>
              </w:tcPr>
            </w:tcPrChange>
          </w:tcPr>
          <w:p w14:paraId="1C462B85" w14:textId="77777777" w:rsidR="00967222" w:rsidRPr="002326C1" w:rsidRDefault="00967222" w:rsidP="00967222">
            <w:pPr>
              <w:rPr>
                <w:lang w:val="en-US"/>
              </w:rPr>
            </w:pPr>
          </w:p>
        </w:tc>
      </w:tr>
      <w:tr w:rsidR="00967222" w:rsidRPr="00A41C57" w14:paraId="1435B0EF" w14:textId="77777777" w:rsidTr="00494074">
        <w:trPr>
          <w:trHeight w:val="357"/>
          <w:trPrChange w:id="3034" w:author="Author" w:date="2018-02-08T17:38:00Z">
            <w:trPr>
              <w:trHeight w:val="357"/>
            </w:trPr>
          </w:trPrChange>
        </w:trPr>
        <w:tc>
          <w:tcPr>
            <w:tcW w:w="9782" w:type="dxa"/>
            <w:tcBorders>
              <w:top w:val="single" w:sz="8" w:space="0" w:color="999999"/>
              <w:left w:val="single" w:sz="8" w:space="0" w:color="999999"/>
              <w:bottom w:val="single" w:sz="8" w:space="0" w:color="999999"/>
              <w:right w:val="single" w:sz="8" w:space="0" w:color="999999"/>
            </w:tcBorders>
            <w:tcPrChange w:id="3035"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424AB16F" w14:textId="6AFDBC8C" w:rsidR="00967222" w:rsidRPr="002326C1" w:rsidRDefault="00967222" w:rsidP="00967222">
            <w:pPr>
              <w:rPr>
                <w:lang w:val="en-US"/>
              </w:rPr>
            </w:pPr>
            <w:r w:rsidRPr="00984404">
              <w:rPr>
                <w:rStyle w:val="SAPScreenElement"/>
                <w:lang w:val="en-US"/>
              </w:rPr>
              <w:t>Lives in Company Housing:</w:t>
            </w:r>
            <w:r w:rsidRPr="00984404">
              <w:rPr>
                <w:lang w:val="en-US"/>
              </w:rPr>
              <w:t xml:space="preserve"> select from drop-down</w:t>
            </w:r>
          </w:p>
        </w:tc>
        <w:tc>
          <w:tcPr>
            <w:tcW w:w="4500" w:type="dxa"/>
            <w:tcBorders>
              <w:top w:val="single" w:sz="8" w:space="0" w:color="999999"/>
              <w:left w:val="single" w:sz="8" w:space="0" w:color="999999"/>
              <w:bottom w:val="single" w:sz="8" w:space="0" w:color="999999"/>
              <w:right w:val="single" w:sz="8" w:space="0" w:color="999999"/>
            </w:tcBorders>
            <w:tcPrChange w:id="3036" w:author="Author" w:date="2018-02-08T17:38:00Z">
              <w:tcPr>
                <w:tcW w:w="6480" w:type="dxa"/>
                <w:tcBorders>
                  <w:top w:val="single" w:sz="8" w:space="0" w:color="999999"/>
                  <w:left w:val="single" w:sz="8" w:space="0" w:color="999999"/>
                  <w:bottom w:val="single" w:sz="8" w:space="0" w:color="999999"/>
                  <w:right w:val="single" w:sz="8" w:space="0" w:color="999999"/>
                </w:tcBorders>
              </w:tcPr>
            </w:tcPrChange>
          </w:tcPr>
          <w:p w14:paraId="4685C079" w14:textId="77777777" w:rsidR="00967222" w:rsidRPr="002326C1" w:rsidRDefault="00967222" w:rsidP="00967222">
            <w:pPr>
              <w:rPr>
                <w:lang w:val="en-US"/>
              </w:rPr>
            </w:pPr>
          </w:p>
        </w:tc>
      </w:tr>
      <w:tr w:rsidR="00967222" w:rsidRPr="00A41C57" w14:paraId="6268BD5F" w14:textId="77777777" w:rsidTr="00494074">
        <w:trPr>
          <w:trHeight w:val="357"/>
          <w:trPrChange w:id="3037" w:author="Author" w:date="2018-02-08T17:38:00Z">
            <w:trPr>
              <w:trHeight w:val="357"/>
            </w:trPr>
          </w:trPrChange>
        </w:trPr>
        <w:tc>
          <w:tcPr>
            <w:tcW w:w="9782" w:type="dxa"/>
            <w:tcBorders>
              <w:top w:val="single" w:sz="8" w:space="0" w:color="999999"/>
              <w:left w:val="single" w:sz="8" w:space="0" w:color="999999"/>
              <w:bottom w:val="single" w:sz="8" w:space="0" w:color="999999"/>
              <w:right w:val="single" w:sz="8" w:space="0" w:color="999999"/>
            </w:tcBorders>
            <w:tcPrChange w:id="3038"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6DA532BA" w14:textId="23374351" w:rsidR="00967222" w:rsidRPr="002326C1" w:rsidRDefault="00967222" w:rsidP="00967222">
            <w:pPr>
              <w:rPr>
                <w:lang w:val="en-US"/>
              </w:rPr>
            </w:pPr>
            <w:r w:rsidRPr="00984404">
              <w:rPr>
                <w:rStyle w:val="SAPScreenElement"/>
                <w:lang w:val="en-US"/>
              </w:rPr>
              <w:t xml:space="preserve">Exclude Employee from Legal Reporting: </w:t>
            </w:r>
            <w:r w:rsidRPr="00984404">
              <w:rPr>
                <w:lang w:val="en-US"/>
              </w:rPr>
              <w:t>select</w:t>
            </w:r>
            <w:r w:rsidRPr="00984404">
              <w:rPr>
                <w:rStyle w:val="SAPUserEntry"/>
                <w:lang w:val="en-US"/>
              </w:rPr>
              <w:t xml:space="preserve"> Yes </w:t>
            </w:r>
            <w:r w:rsidRPr="00984404">
              <w:rPr>
                <w:lang w:val="en-US"/>
              </w:rPr>
              <w:t xml:space="preserve">from drop-down in case the employee is an </w:t>
            </w:r>
            <w:r w:rsidRPr="00984404">
              <w:rPr>
                <w:rStyle w:val="SAPEmphasis"/>
                <w:lang w:val="en-US"/>
              </w:rPr>
              <w:t>external employee</w:t>
            </w:r>
            <w:r w:rsidRPr="00984404">
              <w:rPr>
                <w:lang w:val="en-US"/>
              </w:rPr>
              <w:t>; else select</w:t>
            </w:r>
            <w:r w:rsidRPr="00984404">
              <w:rPr>
                <w:rStyle w:val="SAPUserEntry"/>
                <w:lang w:val="en-US"/>
              </w:rPr>
              <w:t xml:space="preserve"> No</w:t>
            </w:r>
          </w:p>
        </w:tc>
        <w:tc>
          <w:tcPr>
            <w:tcW w:w="4500" w:type="dxa"/>
            <w:tcBorders>
              <w:top w:val="single" w:sz="8" w:space="0" w:color="999999"/>
              <w:left w:val="single" w:sz="8" w:space="0" w:color="999999"/>
              <w:bottom w:val="single" w:sz="8" w:space="0" w:color="999999"/>
              <w:right w:val="single" w:sz="8" w:space="0" w:color="999999"/>
            </w:tcBorders>
            <w:tcPrChange w:id="3039" w:author="Author" w:date="2018-02-08T17:38:00Z">
              <w:tcPr>
                <w:tcW w:w="6480" w:type="dxa"/>
                <w:tcBorders>
                  <w:top w:val="single" w:sz="8" w:space="0" w:color="999999"/>
                  <w:left w:val="single" w:sz="8" w:space="0" w:color="999999"/>
                  <w:bottom w:val="single" w:sz="8" w:space="0" w:color="999999"/>
                  <w:right w:val="single" w:sz="8" w:space="0" w:color="999999"/>
                </w:tcBorders>
              </w:tcPr>
            </w:tcPrChange>
          </w:tcPr>
          <w:p w14:paraId="7597FA42" w14:textId="77777777" w:rsidR="00967222" w:rsidRPr="002326C1" w:rsidRDefault="00967222" w:rsidP="00967222">
            <w:pPr>
              <w:rPr>
                <w:lang w:val="en-US"/>
              </w:rPr>
            </w:pPr>
          </w:p>
        </w:tc>
      </w:tr>
      <w:tr w:rsidR="00967222" w:rsidRPr="00A41C57" w14:paraId="3ABD645B" w14:textId="77777777" w:rsidTr="00494074">
        <w:trPr>
          <w:trHeight w:val="357"/>
          <w:trPrChange w:id="3040" w:author="Author" w:date="2018-02-08T17:38:00Z">
            <w:trPr>
              <w:trHeight w:val="357"/>
            </w:trPr>
          </w:trPrChange>
        </w:trPr>
        <w:tc>
          <w:tcPr>
            <w:tcW w:w="9782" w:type="dxa"/>
            <w:tcBorders>
              <w:top w:val="single" w:sz="8" w:space="0" w:color="999999"/>
              <w:left w:val="single" w:sz="8" w:space="0" w:color="999999"/>
              <w:bottom w:val="single" w:sz="8" w:space="0" w:color="999999"/>
              <w:right w:val="single" w:sz="8" w:space="0" w:color="999999"/>
            </w:tcBorders>
            <w:tcPrChange w:id="3041" w:author="Author" w:date="2018-02-08T17:38:00Z">
              <w:tcPr>
                <w:tcW w:w="7802" w:type="dxa"/>
                <w:tcBorders>
                  <w:top w:val="single" w:sz="8" w:space="0" w:color="999999"/>
                  <w:left w:val="single" w:sz="8" w:space="0" w:color="999999"/>
                  <w:bottom w:val="single" w:sz="8" w:space="0" w:color="999999"/>
                  <w:right w:val="single" w:sz="8" w:space="0" w:color="999999"/>
                </w:tcBorders>
              </w:tcPr>
            </w:tcPrChange>
          </w:tcPr>
          <w:p w14:paraId="45B151AA" w14:textId="1A1E4907" w:rsidR="00967222" w:rsidRPr="002326C1" w:rsidRDefault="00967222" w:rsidP="00967222">
            <w:pPr>
              <w:rPr>
                <w:lang w:val="en-US"/>
              </w:rPr>
            </w:pPr>
            <w:r w:rsidRPr="00984404">
              <w:rPr>
                <w:rStyle w:val="SAPScreenElement"/>
                <w:lang w:val="en-US"/>
              </w:rPr>
              <w:t xml:space="preserve">Language Proficiency Level: </w:t>
            </w:r>
            <w:r w:rsidRPr="00984404">
              <w:rPr>
                <w:lang w:val="en-US"/>
              </w:rPr>
              <w:t>enter as appropriate</w:t>
            </w:r>
          </w:p>
        </w:tc>
        <w:tc>
          <w:tcPr>
            <w:tcW w:w="4500" w:type="dxa"/>
            <w:tcBorders>
              <w:top w:val="single" w:sz="8" w:space="0" w:color="999999"/>
              <w:left w:val="single" w:sz="8" w:space="0" w:color="999999"/>
              <w:bottom w:val="single" w:sz="8" w:space="0" w:color="999999"/>
              <w:right w:val="single" w:sz="8" w:space="0" w:color="999999"/>
            </w:tcBorders>
            <w:tcPrChange w:id="3042" w:author="Author" w:date="2018-02-08T17:38:00Z">
              <w:tcPr>
                <w:tcW w:w="6480" w:type="dxa"/>
                <w:tcBorders>
                  <w:top w:val="single" w:sz="8" w:space="0" w:color="999999"/>
                  <w:left w:val="single" w:sz="8" w:space="0" w:color="999999"/>
                  <w:bottom w:val="single" w:sz="8" w:space="0" w:color="999999"/>
                  <w:right w:val="single" w:sz="8" w:space="0" w:color="999999"/>
                </w:tcBorders>
              </w:tcPr>
            </w:tcPrChange>
          </w:tcPr>
          <w:p w14:paraId="3E96D02F" w14:textId="77777777" w:rsidR="00967222" w:rsidRPr="002326C1" w:rsidRDefault="00967222" w:rsidP="00967222">
            <w:pPr>
              <w:rPr>
                <w:lang w:val="en-US"/>
              </w:rPr>
            </w:pPr>
          </w:p>
        </w:tc>
      </w:tr>
    </w:tbl>
    <w:p w14:paraId="7E02A6C2" w14:textId="650CEED7" w:rsidR="0041711A" w:rsidRPr="00AE1E45" w:rsidRDefault="0041711A" w:rsidP="00EE0F61">
      <w:pPr>
        <w:pStyle w:val="Heading3"/>
        <w:spacing w:before="240" w:after="120"/>
        <w:rPr>
          <w:lang w:val="en-US"/>
        </w:rPr>
      </w:pPr>
      <w:bookmarkStart w:id="3043" w:name="_Toc507062717"/>
      <w:r w:rsidRPr="00AE1E45">
        <w:rPr>
          <w:lang w:val="en-US"/>
        </w:rPr>
        <w:t>United States</w:t>
      </w:r>
      <w:r w:rsidR="005331F5" w:rsidRPr="00AE1E45">
        <w:rPr>
          <w:lang w:val="en-US"/>
        </w:rPr>
        <w:t xml:space="preserve"> </w:t>
      </w:r>
      <w:commentRangeStart w:id="3044"/>
      <w:r w:rsidR="005331F5" w:rsidRPr="00AE1E45">
        <w:rPr>
          <w:lang w:val="en-US"/>
        </w:rPr>
        <w:t>(</w:t>
      </w:r>
      <w:r w:rsidR="00AE1E45">
        <w:rPr>
          <w:lang w:val="en-US"/>
        </w:rPr>
        <w:t>U</w:t>
      </w:r>
      <w:r w:rsidR="005331F5" w:rsidRPr="00AE1E45">
        <w:rPr>
          <w:lang w:val="en-US"/>
        </w:rPr>
        <w:t>S)</w:t>
      </w:r>
      <w:commentRangeEnd w:id="3044"/>
      <w:r w:rsidR="00E8731D">
        <w:rPr>
          <w:rStyle w:val="CommentReference"/>
          <w:rFonts w:ascii="BentonSans Book" w:eastAsia="MS Mincho" w:hAnsi="BentonSans Book"/>
          <w:bCs w:val="0"/>
          <w:color w:val="auto"/>
        </w:rPr>
        <w:commentReference w:id="3044"/>
      </w:r>
      <w:bookmarkEnd w:id="3043"/>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0862"/>
        <w:gridCol w:w="3420"/>
      </w:tblGrid>
      <w:tr w:rsidR="0041711A" w:rsidRPr="002326C1" w14:paraId="0D54C7CE" w14:textId="77777777" w:rsidTr="00466471">
        <w:trPr>
          <w:trHeight w:val="432"/>
          <w:tblHeader/>
        </w:trPr>
        <w:tc>
          <w:tcPr>
            <w:tcW w:w="10862" w:type="dxa"/>
            <w:tcBorders>
              <w:top w:val="single" w:sz="8" w:space="0" w:color="999999"/>
              <w:left w:val="single" w:sz="8" w:space="0" w:color="999999"/>
              <w:bottom w:val="single" w:sz="8" w:space="0" w:color="999999"/>
              <w:right w:val="single" w:sz="8" w:space="0" w:color="999999"/>
            </w:tcBorders>
            <w:shd w:val="clear" w:color="auto" w:fill="999999"/>
            <w:hideMark/>
          </w:tcPr>
          <w:p w14:paraId="45BB7890" w14:textId="535047A7" w:rsidR="0041711A" w:rsidRPr="002326C1" w:rsidRDefault="0041711A" w:rsidP="0000527E">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3420" w:type="dxa"/>
            <w:tcBorders>
              <w:top w:val="single" w:sz="8" w:space="0" w:color="999999"/>
              <w:left w:val="single" w:sz="8" w:space="0" w:color="999999"/>
              <w:bottom w:val="single" w:sz="8" w:space="0" w:color="999999"/>
              <w:right w:val="single" w:sz="8" w:space="0" w:color="999999"/>
            </w:tcBorders>
            <w:shd w:val="clear" w:color="auto" w:fill="999999"/>
            <w:hideMark/>
          </w:tcPr>
          <w:p w14:paraId="440CFC56" w14:textId="77777777" w:rsidR="0041711A" w:rsidRPr="002326C1" w:rsidRDefault="0041711A" w:rsidP="0000527E">
            <w:pPr>
              <w:pStyle w:val="SAPTableHeader"/>
              <w:rPr>
                <w:lang w:val="en-US"/>
              </w:rPr>
            </w:pPr>
            <w:r w:rsidRPr="002326C1">
              <w:rPr>
                <w:lang w:val="en-US"/>
              </w:rPr>
              <w:t>Additional Information</w:t>
            </w:r>
          </w:p>
        </w:tc>
      </w:tr>
      <w:tr w:rsidR="0041711A" w:rsidRPr="00A41C57" w14:paraId="556D7E2A" w14:textId="77777777" w:rsidTr="00466471">
        <w:trPr>
          <w:trHeight w:val="360"/>
        </w:trPr>
        <w:tc>
          <w:tcPr>
            <w:tcW w:w="10862" w:type="dxa"/>
            <w:tcBorders>
              <w:top w:val="single" w:sz="8" w:space="0" w:color="999999"/>
              <w:left w:val="single" w:sz="8" w:space="0" w:color="999999"/>
              <w:bottom w:val="single" w:sz="8" w:space="0" w:color="999999"/>
              <w:right w:val="single" w:sz="8" w:space="0" w:color="999999"/>
            </w:tcBorders>
          </w:tcPr>
          <w:p w14:paraId="5D623AD4" w14:textId="3316C967" w:rsidR="0041711A" w:rsidRPr="002326C1" w:rsidRDefault="0041711A" w:rsidP="0000527E">
            <w:pPr>
              <w:rPr>
                <w:lang w:val="en-US"/>
              </w:rPr>
            </w:pPr>
            <w:r w:rsidRPr="002326C1">
              <w:rPr>
                <w:rStyle w:val="SAPScreenElement"/>
                <w:lang w:val="en-US"/>
              </w:rPr>
              <w:t>Ethnic Group:</w:t>
            </w:r>
            <w:r w:rsidRPr="002326C1">
              <w:rPr>
                <w:lang w:val="en-US"/>
              </w:rPr>
              <w:t xml:space="preserve"> select from drop-down</w:t>
            </w:r>
          </w:p>
        </w:tc>
        <w:tc>
          <w:tcPr>
            <w:tcW w:w="3420" w:type="dxa"/>
            <w:tcBorders>
              <w:top w:val="single" w:sz="8" w:space="0" w:color="999999"/>
              <w:left w:val="single" w:sz="8" w:space="0" w:color="999999"/>
              <w:bottom w:val="single" w:sz="8" w:space="0" w:color="999999"/>
              <w:right w:val="single" w:sz="8" w:space="0" w:color="999999"/>
            </w:tcBorders>
          </w:tcPr>
          <w:p w14:paraId="1C77B32E" w14:textId="77777777" w:rsidR="0041711A" w:rsidRPr="002326C1" w:rsidRDefault="0041711A" w:rsidP="0000527E">
            <w:pPr>
              <w:rPr>
                <w:lang w:val="en-US"/>
              </w:rPr>
            </w:pPr>
          </w:p>
        </w:tc>
      </w:tr>
      <w:tr w:rsidR="0041711A" w:rsidRPr="00A41C57" w14:paraId="6509D62F" w14:textId="77777777" w:rsidTr="00466471">
        <w:trPr>
          <w:trHeight w:val="357"/>
        </w:trPr>
        <w:tc>
          <w:tcPr>
            <w:tcW w:w="10862" w:type="dxa"/>
            <w:tcBorders>
              <w:top w:val="single" w:sz="8" w:space="0" w:color="999999"/>
              <w:left w:val="single" w:sz="8" w:space="0" w:color="999999"/>
              <w:bottom w:val="single" w:sz="8" w:space="0" w:color="999999"/>
              <w:right w:val="single" w:sz="8" w:space="0" w:color="999999"/>
            </w:tcBorders>
          </w:tcPr>
          <w:p w14:paraId="36BB34FD" w14:textId="122688FC" w:rsidR="0041711A" w:rsidRPr="002326C1" w:rsidRDefault="0041711A" w:rsidP="0000527E">
            <w:pPr>
              <w:rPr>
                <w:lang w:val="en-US"/>
              </w:rPr>
            </w:pPr>
            <w:r w:rsidRPr="002326C1">
              <w:rPr>
                <w:rStyle w:val="SAPScreenElement"/>
                <w:lang w:val="en-US"/>
              </w:rPr>
              <w:t>Veteran:</w:t>
            </w:r>
            <w:r w:rsidRPr="002326C1">
              <w:rPr>
                <w:lang w:val="en-US"/>
              </w:rPr>
              <w:t xml:space="preserve"> specify if the employee is a veteran or not, by selecting from drop-down</w:t>
            </w:r>
          </w:p>
        </w:tc>
        <w:tc>
          <w:tcPr>
            <w:tcW w:w="3420" w:type="dxa"/>
            <w:tcBorders>
              <w:top w:val="single" w:sz="8" w:space="0" w:color="999999"/>
              <w:left w:val="single" w:sz="8" w:space="0" w:color="999999"/>
              <w:bottom w:val="single" w:sz="8" w:space="0" w:color="999999"/>
              <w:right w:val="single" w:sz="8" w:space="0" w:color="999999"/>
            </w:tcBorders>
          </w:tcPr>
          <w:p w14:paraId="46EC99E3" w14:textId="471BE2DD" w:rsidR="0041711A" w:rsidRPr="002326C1" w:rsidRDefault="0041711A" w:rsidP="0000527E">
            <w:pPr>
              <w:rPr>
                <w:lang w:val="en-US"/>
              </w:rPr>
            </w:pPr>
          </w:p>
        </w:tc>
      </w:tr>
      <w:tr w:rsidR="0041711A" w:rsidRPr="00A41C57" w14:paraId="5E251311" w14:textId="77777777" w:rsidTr="00466471">
        <w:trPr>
          <w:trHeight w:val="357"/>
        </w:trPr>
        <w:tc>
          <w:tcPr>
            <w:tcW w:w="10862" w:type="dxa"/>
            <w:tcBorders>
              <w:top w:val="single" w:sz="8" w:space="0" w:color="999999"/>
              <w:left w:val="single" w:sz="8" w:space="0" w:color="999999"/>
              <w:bottom w:val="single" w:sz="8" w:space="0" w:color="999999"/>
              <w:right w:val="single" w:sz="8" w:space="0" w:color="999999"/>
            </w:tcBorders>
          </w:tcPr>
          <w:p w14:paraId="2E1E3896" w14:textId="6B61D3EE" w:rsidR="0041711A" w:rsidRPr="002326C1" w:rsidRDefault="0041711A" w:rsidP="0000527E">
            <w:pPr>
              <w:rPr>
                <w:lang w:val="en-US"/>
              </w:rPr>
            </w:pPr>
            <w:r w:rsidRPr="002326C1">
              <w:rPr>
                <w:rStyle w:val="SAPScreenElement"/>
                <w:lang w:val="en-US"/>
              </w:rPr>
              <w:t>Challenged Veteran:</w:t>
            </w:r>
            <w:r w:rsidRPr="002326C1">
              <w:rPr>
                <w:lang w:val="en-US"/>
              </w:rPr>
              <w:t xml:space="preserve"> specify if the employee is a veteran who is challenged or not, by selecting from drop-down</w:t>
            </w:r>
          </w:p>
        </w:tc>
        <w:tc>
          <w:tcPr>
            <w:tcW w:w="3420" w:type="dxa"/>
            <w:vMerge w:val="restart"/>
            <w:tcBorders>
              <w:top w:val="single" w:sz="8" w:space="0" w:color="999999"/>
              <w:left w:val="single" w:sz="8" w:space="0" w:color="999999"/>
              <w:right w:val="single" w:sz="8" w:space="0" w:color="999999"/>
            </w:tcBorders>
          </w:tcPr>
          <w:p w14:paraId="586DA716" w14:textId="40E817F8" w:rsidR="0041711A" w:rsidRPr="002326C1" w:rsidRDefault="0041711A" w:rsidP="0000527E">
            <w:pPr>
              <w:rPr>
                <w:lang w:val="en-US"/>
              </w:rPr>
            </w:pPr>
            <w:r w:rsidRPr="002326C1">
              <w:rPr>
                <w:lang w:val="en-US"/>
              </w:rPr>
              <w:t xml:space="preserve">These fields need to be filled only in case you have selected </w:t>
            </w:r>
            <w:r w:rsidR="00AC5720" w:rsidRPr="002326C1">
              <w:rPr>
                <w:lang w:val="en-US"/>
              </w:rPr>
              <w:t>value</w:t>
            </w:r>
            <w:r w:rsidR="00AC5720" w:rsidRPr="002326C1">
              <w:rPr>
                <w:rStyle w:val="SAPUserEntry"/>
                <w:lang w:val="en-US"/>
              </w:rPr>
              <w:t xml:space="preserve"> Yes</w:t>
            </w:r>
            <w:r w:rsidR="00AC5720">
              <w:rPr>
                <w:rStyle w:val="SAPUserEntry"/>
                <w:lang w:val="en-US"/>
              </w:rPr>
              <w:t xml:space="preserve"> </w:t>
            </w:r>
            <w:r w:rsidRPr="002326C1">
              <w:rPr>
                <w:lang w:val="en-US"/>
              </w:rPr>
              <w:t xml:space="preserve">for field </w:t>
            </w:r>
            <w:r w:rsidRPr="002326C1">
              <w:rPr>
                <w:rStyle w:val="SAPScreenElement"/>
                <w:lang w:val="en-US"/>
              </w:rPr>
              <w:t>Veteran</w:t>
            </w:r>
            <w:r w:rsidRPr="002326C1">
              <w:rPr>
                <w:lang w:val="en-US"/>
              </w:rPr>
              <w:t>.</w:t>
            </w:r>
          </w:p>
        </w:tc>
      </w:tr>
      <w:tr w:rsidR="0041711A" w:rsidRPr="00A41C57" w14:paraId="718FE1C4" w14:textId="77777777" w:rsidTr="00466471">
        <w:trPr>
          <w:trHeight w:val="357"/>
        </w:trPr>
        <w:tc>
          <w:tcPr>
            <w:tcW w:w="10862" w:type="dxa"/>
            <w:tcBorders>
              <w:top w:val="single" w:sz="8" w:space="0" w:color="999999"/>
              <w:left w:val="single" w:sz="8" w:space="0" w:color="999999"/>
              <w:bottom w:val="single" w:sz="8" w:space="0" w:color="999999"/>
              <w:right w:val="single" w:sz="8" w:space="0" w:color="999999"/>
            </w:tcBorders>
          </w:tcPr>
          <w:p w14:paraId="5317AA01" w14:textId="230C4DFE" w:rsidR="0041711A" w:rsidRPr="002326C1" w:rsidRDefault="0041711A" w:rsidP="0000527E">
            <w:pPr>
              <w:rPr>
                <w:lang w:val="en-US"/>
              </w:rPr>
            </w:pPr>
            <w:r w:rsidRPr="002326C1">
              <w:rPr>
                <w:rStyle w:val="SAPScreenElement"/>
                <w:lang w:val="en-US"/>
              </w:rPr>
              <w:t>Armed Forces Medal Veteran:</w:t>
            </w:r>
            <w:r w:rsidRPr="002326C1">
              <w:rPr>
                <w:lang w:val="en-US"/>
              </w:rPr>
              <w:t xml:space="preserve"> specify if the employee is a veteran who received a medal or not, by selecting from drop-down</w:t>
            </w:r>
          </w:p>
        </w:tc>
        <w:tc>
          <w:tcPr>
            <w:tcW w:w="3420" w:type="dxa"/>
            <w:vMerge/>
            <w:tcBorders>
              <w:left w:val="single" w:sz="8" w:space="0" w:color="999999"/>
              <w:right w:val="single" w:sz="8" w:space="0" w:color="999999"/>
            </w:tcBorders>
          </w:tcPr>
          <w:p w14:paraId="4DE1C653" w14:textId="77777777" w:rsidR="0041711A" w:rsidRPr="002326C1" w:rsidRDefault="0041711A" w:rsidP="0000527E">
            <w:pPr>
              <w:rPr>
                <w:rStyle w:val="SAPEmphasis"/>
                <w:lang w:val="en-US"/>
              </w:rPr>
            </w:pPr>
          </w:p>
        </w:tc>
      </w:tr>
      <w:tr w:rsidR="0041711A" w:rsidRPr="00A41C57" w14:paraId="64777BDA" w14:textId="77777777" w:rsidTr="00466471">
        <w:trPr>
          <w:trHeight w:val="357"/>
        </w:trPr>
        <w:tc>
          <w:tcPr>
            <w:tcW w:w="10862" w:type="dxa"/>
            <w:tcBorders>
              <w:top w:val="single" w:sz="8" w:space="0" w:color="999999"/>
              <w:left w:val="single" w:sz="8" w:space="0" w:color="999999"/>
              <w:bottom w:val="single" w:sz="8" w:space="0" w:color="999999"/>
              <w:right w:val="single" w:sz="8" w:space="0" w:color="999999"/>
            </w:tcBorders>
          </w:tcPr>
          <w:p w14:paraId="0BBD85E9" w14:textId="2A18DEEB" w:rsidR="0041711A" w:rsidRPr="002326C1" w:rsidRDefault="0041711A" w:rsidP="0000527E">
            <w:pPr>
              <w:rPr>
                <w:lang w:val="en-US"/>
              </w:rPr>
            </w:pPr>
            <w:r w:rsidRPr="002326C1">
              <w:rPr>
                <w:rStyle w:val="SAPScreenElement"/>
                <w:lang w:val="en-US"/>
              </w:rPr>
              <w:t>Recently Separated Veteran:</w:t>
            </w:r>
            <w:r w:rsidRPr="002326C1">
              <w:rPr>
                <w:lang w:val="en-US"/>
              </w:rPr>
              <w:t xml:space="preserve"> select from drop-down if appropriate</w:t>
            </w:r>
          </w:p>
        </w:tc>
        <w:tc>
          <w:tcPr>
            <w:tcW w:w="3420" w:type="dxa"/>
            <w:vMerge/>
            <w:tcBorders>
              <w:left w:val="single" w:sz="8" w:space="0" w:color="999999"/>
              <w:right w:val="single" w:sz="8" w:space="0" w:color="999999"/>
            </w:tcBorders>
          </w:tcPr>
          <w:p w14:paraId="00C6F56B" w14:textId="77777777" w:rsidR="0041711A" w:rsidRPr="002326C1" w:rsidRDefault="0041711A" w:rsidP="0000527E">
            <w:pPr>
              <w:rPr>
                <w:rStyle w:val="SAPEmphasis"/>
                <w:lang w:val="en-US"/>
              </w:rPr>
            </w:pPr>
          </w:p>
        </w:tc>
      </w:tr>
      <w:tr w:rsidR="0041711A" w:rsidRPr="00A41C57" w14:paraId="45C540D2" w14:textId="77777777" w:rsidTr="00466471">
        <w:trPr>
          <w:trHeight w:val="357"/>
        </w:trPr>
        <w:tc>
          <w:tcPr>
            <w:tcW w:w="10862" w:type="dxa"/>
            <w:tcBorders>
              <w:top w:val="single" w:sz="8" w:space="0" w:color="999999"/>
              <w:left w:val="single" w:sz="8" w:space="0" w:color="999999"/>
              <w:bottom w:val="single" w:sz="8" w:space="0" w:color="999999"/>
              <w:right w:val="single" w:sz="8" w:space="0" w:color="999999"/>
            </w:tcBorders>
          </w:tcPr>
          <w:p w14:paraId="0D4D83B8" w14:textId="172CA874" w:rsidR="0041711A" w:rsidRPr="002326C1" w:rsidRDefault="0041711A" w:rsidP="0000527E">
            <w:pPr>
              <w:rPr>
                <w:lang w:val="en-US"/>
              </w:rPr>
            </w:pPr>
            <w:r w:rsidRPr="002326C1">
              <w:rPr>
                <w:rStyle w:val="SAPScreenElement"/>
                <w:lang w:val="en-US"/>
              </w:rPr>
              <w:t>Special Disabled Veteran:</w:t>
            </w:r>
            <w:r w:rsidRPr="002326C1">
              <w:rPr>
                <w:lang w:val="en-US"/>
              </w:rPr>
              <w:t xml:space="preserve"> select from drop-down if appropriate</w:t>
            </w:r>
          </w:p>
        </w:tc>
        <w:tc>
          <w:tcPr>
            <w:tcW w:w="3420" w:type="dxa"/>
            <w:vMerge/>
            <w:tcBorders>
              <w:left w:val="single" w:sz="8" w:space="0" w:color="999999"/>
              <w:right w:val="single" w:sz="8" w:space="0" w:color="999999"/>
            </w:tcBorders>
          </w:tcPr>
          <w:p w14:paraId="71C2EA34" w14:textId="77777777" w:rsidR="0041711A" w:rsidRPr="002326C1" w:rsidRDefault="0041711A" w:rsidP="0000527E">
            <w:pPr>
              <w:rPr>
                <w:rStyle w:val="SAPEmphasis"/>
                <w:lang w:val="en-US"/>
              </w:rPr>
            </w:pPr>
          </w:p>
        </w:tc>
      </w:tr>
      <w:tr w:rsidR="0041711A" w:rsidRPr="00A41C57" w14:paraId="4920B88D" w14:textId="77777777" w:rsidTr="00466471">
        <w:trPr>
          <w:trHeight w:val="357"/>
        </w:trPr>
        <w:tc>
          <w:tcPr>
            <w:tcW w:w="10862" w:type="dxa"/>
            <w:tcBorders>
              <w:top w:val="single" w:sz="8" w:space="0" w:color="999999"/>
              <w:left w:val="single" w:sz="8" w:space="0" w:color="999999"/>
              <w:bottom w:val="single" w:sz="8" w:space="0" w:color="999999"/>
              <w:right w:val="single" w:sz="8" w:space="0" w:color="999999"/>
            </w:tcBorders>
          </w:tcPr>
          <w:p w14:paraId="62785921" w14:textId="27471DC5" w:rsidR="0041711A" w:rsidRPr="002326C1" w:rsidRDefault="0041711A" w:rsidP="0000527E">
            <w:pPr>
              <w:rPr>
                <w:lang w:val="en-US"/>
              </w:rPr>
            </w:pPr>
            <w:r w:rsidRPr="002326C1">
              <w:rPr>
                <w:rStyle w:val="SAPScreenElement"/>
                <w:lang w:val="en-US"/>
              </w:rPr>
              <w:t>Vietnam Era Veteran:</w:t>
            </w:r>
            <w:r w:rsidRPr="002326C1">
              <w:rPr>
                <w:lang w:val="en-US"/>
              </w:rPr>
              <w:t xml:space="preserve"> select from drop-down if appropriate</w:t>
            </w:r>
          </w:p>
        </w:tc>
        <w:tc>
          <w:tcPr>
            <w:tcW w:w="3420" w:type="dxa"/>
            <w:vMerge/>
            <w:tcBorders>
              <w:left w:val="single" w:sz="8" w:space="0" w:color="999999"/>
              <w:right w:val="single" w:sz="8" w:space="0" w:color="999999"/>
            </w:tcBorders>
          </w:tcPr>
          <w:p w14:paraId="3E0041A5" w14:textId="77777777" w:rsidR="0041711A" w:rsidRPr="002326C1" w:rsidRDefault="0041711A" w:rsidP="0000527E">
            <w:pPr>
              <w:rPr>
                <w:rStyle w:val="SAPEmphasis"/>
                <w:lang w:val="en-US"/>
              </w:rPr>
            </w:pPr>
          </w:p>
        </w:tc>
      </w:tr>
      <w:tr w:rsidR="0041711A" w:rsidRPr="00A41C57" w14:paraId="4DC360D5" w14:textId="77777777" w:rsidTr="00466471">
        <w:trPr>
          <w:trHeight w:val="357"/>
        </w:trPr>
        <w:tc>
          <w:tcPr>
            <w:tcW w:w="10862" w:type="dxa"/>
            <w:tcBorders>
              <w:top w:val="single" w:sz="8" w:space="0" w:color="999999"/>
              <w:left w:val="single" w:sz="8" w:space="0" w:color="999999"/>
              <w:bottom w:val="single" w:sz="8" w:space="0" w:color="999999"/>
              <w:right w:val="single" w:sz="8" w:space="0" w:color="999999"/>
            </w:tcBorders>
          </w:tcPr>
          <w:p w14:paraId="0AECD364" w14:textId="6E4DC7CF" w:rsidR="0041711A" w:rsidRPr="002326C1" w:rsidRDefault="0041711A" w:rsidP="0000527E">
            <w:pPr>
              <w:rPr>
                <w:lang w:val="en-US"/>
              </w:rPr>
            </w:pPr>
            <w:r w:rsidRPr="002326C1">
              <w:rPr>
                <w:rStyle w:val="SAPScreenElement"/>
                <w:lang w:val="en-US"/>
              </w:rPr>
              <w:t>Other Disabled Veteran:</w:t>
            </w:r>
            <w:r w:rsidRPr="002326C1">
              <w:rPr>
                <w:lang w:val="en-US"/>
              </w:rPr>
              <w:t xml:space="preserve"> specify if the employee is a veteran with a different type of challenge or not, by selecting from drop-down</w:t>
            </w:r>
          </w:p>
        </w:tc>
        <w:tc>
          <w:tcPr>
            <w:tcW w:w="3420" w:type="dxa"/>
            <w:vMerge/>
            <w:tcBorders>
              <w:left w:val="single" w:sz="8" w:space="0" w:color="999999"/>
              <w:right w:val="single" w:sz="8" w:space="0" w:color="999999"/>
            </w:tcBorders>
          </w:tcPr>
          <w:p w14:paraId="3A764C2A" w14:textId="77777777" w:rsidR="0041711A" w:rsidRPr="002326C1" w:rsidRDefault="0041711A" w:rsidP="0000527E">
            <w:pPr>
              <w:rPr>
                <w:rStyle w:val="SAPEmphasis"/>
                <w:lang w:val="en-US"/>
              </w:rPr>
            </w:pPr>
          </w:p>
        </w:tc>
      </w:tr>
      <w:tr w:rsidR="00F71D9A" w:rsidRPr="00A41C57" w14:paraId="2D0F271F" w14:textId="77777777" w:rsidTr="00466471">
        <w:trPr>
          <w:trHeight w:val="357"/>
        </w:trPr>
        <w:tc>
          <w:tcPr>
            <w:tcW w:w="10862" w:type="dxa"/>
            <w:tcBorders>
              <w:top w:val="single" w:sz="8" w:space="0" w:color="999999"/>
              <w:left w:val="single" w:sz="8" w:space="0" w:color="999999"/>
              <w:bottom w:val="single" w:sz="8" w:space="0" w:color="999999"/>
              <w:right w:val="single" w:sz="8" w:space="0" w:color="999999"/>
            </w:tcBorders>
          </w:tcPr>
          <w:p w14:paraId="3383E0DB" w14:textId="1A35F2F2" w:rsidR="00F71D9A" w:rsidRPr="002326C1" w:rsidRDefault="00F71D9A" w:rsidP="0000527E">
            <w:pPr>
              <w:rPr>
                <w:rStyle w:val="SAPScreenElement"/>
                <w:lang w:val="en-US"/>
              </w:rPr>
            </w:pPr>
            <w:r w:rsidRPr="00984404">
              <w:rPr>
                <w:lang w:val="en-US"/>
              </w:rPr>
              <w:t xml:space="preserve">In the </w:t>
            </w:r>
            <w:r w:rsidRPr="00984404">
              <w:rPr>
                <w:rStyle w:val="SAPScreenElement"/>
                <w:lang w:val="en-US"/>
              </w:rPr>
              <w:t xml:space="preserve">Global Information </w:t>
            </w:r>
            <w:r w:rsidRPr="00984404">
              <w:rPr>
                <w:lang w:val="en-US"/>
              </w:rPr>
              <w:t xml:space="preserve">block, select the </w:t>
            </w:r>
            <w:r w:rsidRPr="00984404">
              <w:rPr>
                <w:rStyle w:val="SAPScreenElement"/>
                <w:lang w:val="en-US"/>
              </w:rPr>
              <w:t>Show &lt;#&gt;</w:t>
            </w:r>
            <w:r w:rsidRPr="00984404">
              <w:rPr>
                <w:lang w:val="en-US"/>
              </w:rPr>
              <w:t xml:space="preserve"> </w:t>
            </w:r>
            <w:r w:rsidRPr="00984404">
              <w:rPr>
                <w:rStyle w:val="SAPScreenElement"/>
                <w:lang w:val="en-US"/>
              </w:rPr>
              <w:t>more fields</w:t>
            </w:r>
            <w:r w:rsidRPr="00984404">
              <w:rPr>
                <w:lang w:val="en-US"/>
              </w:rPr>
              <w:t xml:space="preserve"> link a</w:t>
            </w:r>
            <w:r>
              <w:rPr>
                <w:lang w:val="en-US"/>
              </w:rPr>
              <w:t>nd make the following entries:</w:t>
            </w:r>
          </w:p>
        </w:tc>
        <w:tc>
          <w:tcPr>
            <w:tcW w:w="3420" w:type="dxa"/>
            <w:vMerge/>
            <w:tcBorders>
              <w:left w:val="single" w:sz="8" w:space="0" w:color="999999"/>
              <w:right w:val="single" w:sz="8" w:space="0" w:color="999999"/>
            </w:tcBorders>
          </w:tcPr>
          <w:p w14:paraId="6555F119" w14:textId="77777777" w:rsidR="00F71D9A" w:rsidRPr="002326C1" w:rsidRDefault="00F71D9A" w:rsidP="0000527E">
            <w:pPr>
              <w:rPr>
                <w:rStyle w:val="SAPEmphasis"/>
                <w:lang w:val="en-US"/>
              </w:rPr>
            </w:pPr>
          </w:p>
        </w:tc>
      </w:tr>
      <w:tr w:rsidR="0041711A" w:rsidRPr="00A41C57" w14:paraId="7133A203" w14:textId="77777777" w:rsidTr="00466471">
        <w:trPr>
          <w:trHeight w:val="357"/>
        </w:trPr>
        <w:tc>
          <w:tcPr>
            <w:tcW w:w="10862" w:type="dxa"/>
            <w:tcBorders>
              <w:top w:val="single" w:sz="8" w:space="0" w:color="999999"/>
              <w:left w:val="single" w:sz="8" w:space="0" w:color="999999"/>
              <w:bottom w:val="single" w:sz="8" w:space="0" w:color="999999"/>
              <w:right w:val="single" w:sz="8" w:space="0" w:color="999999"/>
            </w:tcBorders>
          </w:tcPr>
          <w:p w14:paraId="4EEE295B" w14:textId="38F747B6" w:rsidR="0041711A" w:rsidRPr="002326C1" w:rsidRDefault="0041711A" w:rsidP="0000527E">
            <w:pPr>
              <w:rPr>
                <w:lang w:val="en-US"/>
              </w:rPr>
            </w:pPr>
            <w:r w:rsidRPr="002326C1">
              <w:rPr>
                <w:rStyle w:val="SAPScreenElement"/>
                <w:lang w:val="en-US"/>
              </w:rPr>
              <w:lastRenderedPageBreak/>
              <w:t>Other Protected Veteran:</w:t>
            </w:r>
            <w:r w:rsidRPr="002326C1">
              <w:rPr>
                <w:lang w:val="en-US"/>
              </w:rPr>
              <w:t xml:space="preserve"> select from drop-down if appropriate</w:t>
            </w:r>
          </w:p>
        </w:tc>
        <w:tc>
          <w:tcPr>
            <w:tcW w:w="3420" w:type="dxa"/>
            <w:vMerge/>
            <w:tcBorders>
              <w:left w:val="single" w:sz="8" w:space="0" w:color="999999"/>
              <w:right w:val="single" w:sz="8" w:space="0" w:color="999999"/>
            </w:tcBorders>
          </w:tcPr>
          <w:p w14:paraId="21B554F0" w14:textId="77777777" w:rsidR="0041711A" w:rsidRPr="002326C1" w:rsidRDefault="0041711A" w:rsidP="0000527E">
            <w:pPr>
              <w:rPr>
                <w:rStyle w:val="SAPEmphasis"/>
                <w:lang w:val="en-US"/>
              </w:rPr>
            </w:pPr>
          </w:p>
        </w:tc>
      </w:tr>
      <w:tr w:rsidR="0041711A" w:rsidRPr="00A41C57" w14:paraId="1E65EAFC" w14:textId="77777777" w:rsidTr="00466471">
        <w:trPr>
          <w:trHeight w:val="357"/>
        </w:trPr>
        <w:tc>
          <w:tcPr>
            <w:tcW w:w="10862" w:type="dxa"/>
            <w:tcBorders>
              <w:top w:val="single" w:sz="8" w:space="0" w:color="999999"/>
              <w:left w:val="single" w:sz="8" w:space="0" w:color="999999"/>
              <w:bottom w:val="single" w:sz="8" w:space="0" w:color="999999"/>
              <w:right w:val="single" w:sz="8" w:space="0" w:color="999999"/>
            </w:tcBorders>
          </w:tcPr>
          <w:p w14:paraId="4F830EF8" w14:textId="0186E02C" w:rsidR="0041711A" w:rsidRPr="002326C1" w:rsidRDefault="0041711A" w:rsidP="0000527E">
            <w:pPr>
              <w:rPr>
                <w:lang w:val="en-US"/>
              </w:rPr>
            </w:pPr>
            <w:commentRangeStart w:id="3045"/>
            <w:r w:rsidRPr="002326C1">
              <w:rPr>
                <w:rStyle w:val="SAPScreenElement"/>
                <w:lang w:val="en-US"/>
              </w:rPr>
              <w:t xml:space="preserve">Date of Separation from Military Service: </w:t>
            </w:r>
            <w:r w:rsidRPr="002326C1">
              <w:rPr>
                <w:lang w:val="en-US"/>
              </w:rPr>
              <w:t>if appropriate, select from calendar help the date the employee officially left active duty from military service</w:t>
            </w:r>
            <w:commentRangeEnd w:id="3045"/>
            <w:r w:rsidR="00562BC7">
              <w:rPr>
                <w:rStyle w:val="CommentReference"/>
              </w:rPr>
              <w:commentReference w:id="3045"/>
            </w:r>
          </w:p>
        </w:tc>
        <w:tc>
          <w:tcPr>
            <w:tcW w:w="3420" w:type="dxa"/>
            <w:vMerge/>
            <w:tcBorders>
              <w:left w:val="single" w:sz="8" w:space="0" w:color="999999"/>
              <w:bottom w:val="single" w:sz="8" w:space="0" w:color="999999"/>
              <w:right w:val="single" w:sz="8" w:space="0" w:color="999999"/>
            </w:tcBorders>
          </w:tcPr>
          <w:p w14:paraId="71E21044" w14:textId="77777777" w:rsidR="0041711A" w:rsidRPr="002326C1" w:rsidRDefault="0041711A" w:rsidP="0000527E">
            <w:pPr>
              <w:rPr>
                <w:rStyle w:val="SAPEmphasis"/>
                <w:lang w:val="en-US"/>
              </w:rPr>
            </w:pPr>
          </w:p>
        </w:tc>
      </w:tr>
      <w:tr w:rsidR="0041711A" w:rsidRPr="00A41C57" w14:paraId="4730EBC1" w14:textId="77777777" w:rsidTr="00466471">
        <w:trPr>
          <w:trHeight w:val="357"/>
        </w:trPr>
        <w:tc>
          <w:tcPr>
            <w:tcW w:w="10862" w:type="dxa"/>
            <w:tcBorders>
              <w:top w:val="single" w:sz="8" w:space="0" w:color="999999"/>
              <w:left w:val="single" w:sz="8" w:space="0" w:color="999999"/>
              <w:bottom w:val="single" w:sz="8" w:space="0" w:color="999999"/>
              <w:right w:val="single" w:sz="8" w:space="0" w:color="999999"/>
            </w:tcBorders>
          </w:tcPr>
          <w:p w14:paraId="643F05AE" w14:textId="2E529D4D" w:rsidR="0041711A" w:rsidRPr="002326C1" w:rsidRDefault="0041711A" w:rsidP="0000527E">
            <w:pPr>
              <w:rPr>
                <w:lang w:val="en-US"/>
              </w:rPr>
            </w:pPr>
            <w:r w:rsidRPr="002326C1">
              <w:rPr>
                <w:rStyle w:val="SAPScreenElement"/>
                <w:lang w:val="en-US"/>
              </w:rPr>
              <w:t>Challenge Group:</w:t>
            </w:r>
            <w:r w:rsidRPr="002326C1">
              <w:rPr>
                <w:lang w:val="en-US"/>
              </w:rPr>
              <w:t xml:space="preserve"> select from drop-down</w:t>
            </w:r>
          </w:p>
        </w:tc>
        <w:tc>
          <w:tcPr>
            <w:tcW w:w="3420" w:type="dxa"/>
            <w:vMerge w:val="restart"/>
            <w:tcBorders>
              <w:top w:val="single" w:sz="8" w:space="0" w:color="999999"/>
              <w:left w:val="single" w:sz="8" w:space="0" w:color="999999"/>
              <w:right w:val="single" w:sz="8" w:space="0" w:color="999999"/>
            </w:tcBorders>
          </w:tcPr>
          <w:p w14:paraId="60C9D666" w14:textId="2178C474" w:rsidR="0041711A" w:rsidRPr="002326C1" w:rsidRDefault="0041711A" w:rsidP="0000527E">
            <w:pPr>
              <w:rPr>
                <w:rStyle w:val="SAPEmphasis"/>
                <w:lang w:val="en-US"/>
              </w:rPr>
            </w:pPr>
            <w:r w:rsidRPr="002326C1">
              <w:rPr>
                <w:lang w:val="en-US"/>
              </w:rPr>
              <w:t xml:space="preserve">These fields need to be filled only in case you have selected </w:t>
            </w:r>
            <w:r w:rsidR="00AC5720" w:rsidRPr="002326C1">
              <w:rPr>
                <w:lang w:val="en-US"/>
              </w:rPr>
              <w:t>value</w:t>
            </w:r>
            <w:r w:rsidR="00AC5720" w:rsidRPr="002326C1">
              <w:rPr>
                <w:rStyle w:val="SAPUserEntry"/>
                <w:lang w:val="en-US"/>
              </w:rPr>
              <w:t xml:space="preserve"> Yes</w:t>
            </w:r>
            <w:r w:rsidR="00AC5720">
              <w:rPr>
                <w:rStyle w:val="SAPUserEntry"/>
                <w:lang w:val="en-US"/>
              </w:rPr>
              <w:t xml:space="preserve"> </w:t>
            </w:r>
            <w:r w:rsidRPr="002326C1">
              <w:rPr>
                <w:lang w:val="en-US"/>
              </w:rPr>
              <w:t xml:space="preserve">for field </w:t>
            </w:r>
            <w:r w:rsidRPr="002326C1">
              <w:rPr>
                <w:rStyle w:val="SAPScreenElement"/>
                <w:lang w:val="en-US"/>
              </w:rPr>
              <w:t>Challenge Status</w:t>
            </w:r>
            <w:r w:rsidR="00466471" w:rsidRPr="00466471">
              <w:rPr>
                <w:lang w:val="en-US"/>
              </w:rPr>
              <w:t>, located</w:t>
            </w:r>
            <w:r w:rsidR="00466471" w:rsidRPr="003A18EB">
              <w:rPr>
                <w:lang w:val="en-US"/>
              </w:rPr>
              <w:t xml:space="preserve"> </w:t>
            </w:r>
            <w:r w:rsidR="00466471">
              <w:rPr>
                <w:lang w:val="en-US"/>
              </w:rPr>
              <w:t xml:space="preserve">in </w:t>
            </w:r>
            <w:r w:rsidR="00466471" w:rsidRPr="002326C1">
              <w:rPr>
                <w:lang w:val="en-US"/>
              </w:rPr>
              <w:t xml:space="preserve">the </w:t>
            </w:r>
            <w:r w:rsidR="00466471" w:rsidRPr="002326C1">
              <w:rPr>
                <w:rStyle w:val="SAPScreenElement"/>
                <w:lang w:val="en-US"/>
              </w:rPr>
              <w:t xml:space="preserve">Personal Information </w:t>
            </w:r>
            <w:r w:rsidR="00466471" w:rsidRPr="002326C1">
              <w:rPr>
                <w:lang w:val="en-US"/>
              </w:rPr>
              <w:t>block</w:t>
            </w:r>
            <w:r w:rsidR="00AC5720">
              <w:rPr>
                <w:lang w:val="en-US"/>
              </w:rPr>
              <w:t>.</w:t>
            </w:r>
          </w:p>
        </w:tc>
      </w:tr>
      <w:tr w:rsidR="0041711A" w:rsidRPr="00A41C57" w14:paraId="1E40C70A" w14:textId="77777777" w:rsidTr="00466471">
        <w:trPr>
          <w:trHeight w:val="357"/>
        </w:trPr>
        <w:tc>
          <w:tcPr>
            <w:tcW w:w="10862" w:type="dxa"/>
            <w:tcBorders>
              <w:top w:val="single" w:sz="8" w:space="0" w:color="999999"/>
              <w:left w:val="single" w:sz="8" w:space="0" w:color="999999"/>
              <w:bottom w:val="single" w:sz="8" w:space="0" w:color="999999"/>
              <w:right w:val="single" w:sz="8" w:space="0" w:color="999999"/>
            </w:tcBorders>
          </w:tcPr>
          <w:p w14:paraId="33CA494D" w14:textId="326957FC" w:rsidR="0041711A" w:rsidRPr="002326C1" w:rsidRDefault="0041711A" w:rsidP="0000527E">
            <w:pPr>
              <w:rPr>
                <w:lang w:val="en-US"/>
              </w:rPr>
            </w:pPr>
            <w:r w:rsidRPr="002326C1">
              <w:rPr>
                <w:rStyle w:val="SAPScreenElement"/>
                <w:lang w:val="en-US"/>
              </w:rPr>
              <w:t>Degree of Challenge:</w:t>
            </w:r>
            <w:r w:rsidRPr="002326C1">
              <w:rPr>
                <w:lang w:val="en-US"/>
              </w:rPr>
              <w:t xml:space="preserve"> enter appropriate percentage</w:t>
            </w:r>
          </w:p>
        </w:tc>
        <w:tc>
          <w:tcPr>
            <w:tcW w:w="3420" w:type="dxa"/>
            <w:vMerge/>
            <w:tcBorders>
              <w:left w:val="single" w:sz="8" w:space="0" w:color="999999"/>
              <w:right w:val="single" w:sz="8" w:space="0" w:color="999999"/>
            </w:tcBorders>
          </w:tcPr>
          <w:p w14:paraId="726ACB10" w14:textId="77777777" w:rsidR="0041711A" w:rsidRPr="002326C1" w:rsidRDefault="0041711A" w:rsidP="0000527E">
            <w:pPr>
              <w:rPr>
                <w:rStyle w:val="SAPEmphasis"/>
                <w:lang w:val="en-US"/>
              </w:rPr>
            </w:pPr>
          </w:p>
        </w:tc>
      </w:tr>
      <w:tr w:rsidR="0041711A" w:rsidRPr="00A41C57" w14:paraId="736416D4" w14:textId="77777777" w:rsidTr="00562BC7">
        <w:trPr>
          <w:trHeight w:val="357"/>
        </w:trPr>
        <w:tc>
          <w:tcPr>
            <w:tcW w:w="10862" w:type="dxa"/>
            <w:tcBorders>
              <w:top w:val="single" w:sz="8" w:space="0" w:color="999999"/>
              <w:left w:val="single" w:sz="8" w:space="0" w:color="999999"/>
              <w:bottom w:val="single" w:sz="8" w:space="0" w:color="999999"/>
              <w:right w:val="single" w:sz="8" w:space="0" w:color="999999"/>
            </w:tcBorders>
          </w:tcPr>
          <w:p w14:paraId="4664EC99" w14:textId="0E6128B1" w:rsidR="0041711A" w:rsidRPr="002326C1" w:rsidRDefault="0041711A" w:rsidP="0000527E">
            <w:pPr>
              <w:rPr>
                <w:lang w:val="en-US"/>
              </w:rPr>
            </w:pPr>
            <w:r w:rsidRPr="002326C1">
              <w:rPr>
                <w:rStyle w:val="SAPScreenElement"/>
                <w:lang w:val="en-US"/>
              </w:rPr>
              <w:t>Type of Challenge:</w:t>
            </w:r>
            <w:r w:rsidRPr="002326C1">
              <w:rPr>
                <w:lang w:val="en-US"/>
              </w:rPr>
              <w:t xml:space="preserve"> select from drop-down</w:t>
            </w:r>
          </w:p>
        </w:tc>
        <w:tc>
          <w:tcPr>
            <w:tcW w:w="3420" w:type="dxa"/>
            <w:vMerge/>
            <w:tcBorders>
              <w:left w:val="single" w:sz="8" w:space="0" w:color="999999"/>
              <w:right w:val="single" w:sz="8" w:space="0" w:color="999999"/>
            </w:tcBorders>
          </w:tcPr>
          <w:p w14:paraId="28D58140" w14:textId="77777777" w:rsidR="0041711A" w:rsidRPr="002326C1" w:rsidRDefault="0041711A" w:rsidP="0000527E">
            <w:pPr>
              <w:rPr>
                <w:rStyle w:val="SAPEmphasis"/>
                <w:lang w:val="en-US"/>
              </w:rPr>
            </w:pPr>
          </w:p>
        </w:tc>
      </w:tr>
    </w:tbl>
    <w:p w14:paraId="30F3BBB1" w14:textId="6A8A90DD" w:rsidR="0041711A" w:rsidRPr="00AE1E45" w:rsidRDefault="0041711A" w:rsidP="00B41010">
      <w:pPr>
        <w:pStyle w:val="Heading2"/>
        <w:spacing w:before="240" w:after="120"/>
        <w:rPr>
          <w:lang w:val="en-US"/>
        </w:rPr>
      </w:pPr>
      <w:bookmarkStart w:id="3046" w:name="_Home_Address"/>
      <w:bookmarkStart w:id="3047" w:name="_Toc507062718"/>
      <w:bookmarkEnd w:id="3046"/>
      <w:r w:rsidRPr="00AE1E45">
        <w:rPr>
          <w:lang w:val="en-US"/>
        </w:rPr>
        <w:t>Home Address</w:t>
      </w:r>
      <w:bookmarkEnd w:id="3047"/>
    </w:p>
    <w:p w14:paraId="1E569101" w14:textId="5831A753" w:rsidR="00CF1425" w:rsidRPr="00AE1E45" w:rsidRDefault="00CF1425" w:rsidP="00801C24">
      <w:pPr>
        <w:pStyle w:val="Heading3"/>
        <w:spacing w:before="240" w:after="120"/>
        <w:rPr>
          <w:lang w:val="en-US"/>
        </w:rPr>
      </w:pPr>
      <w:bookmarkStart w:id="3048" w:name="_Toc507062719"/>
      <w:r w:rsidRPr="00AE1E45">
        <w:rPr>
          <w:lang w:val="en-US"/>
        </w:rPr>
        <w:t xml:space="preserve">United Arab </w:t>
      </w:r>
      <w:commentRangeStart w:id="3049"/>
      <w:r w:rsidRPr="00AE1E45">
        <w:rPr>
          <w:lang w:val="en-US"/>
        </w:rPr>
        <w:t>Emirates</w:t>
      </w:r>
      <w:r w:rsidR="00930999" w:rsidRPr="00AE1E45">
        <w:rPr>
          <w:lang w:val="en-US"/>
        </w:rPr>
        <w:t xml:space="preserve"> (AE)</w:t>
      </w:r>
      <w:commentRangeEnd w:id="3049"/>
      <w:r w:rsidR="00E8731D">
        <w:rPr>
          <w:rStyle w:val="CommentReference"/>
          <w:rFonts w:ascii="BentonSans Book" w:eastAsia="MS Mincho" w:hAnsi="BentonSans Book"/>
          <w:bCs w:val="0"/>
          <w:color w:val="auto"/>
        </w:rPr>
        <w:commentReference w:id="3049"/>
      </w:r>
      <w:bookmarkEnd w:id="3048"/>
    </w:p>
    <w:tbl>
      <w:tblPr>
        <w:tblW w:w="1005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5580"/>
      </w:tblGrid>
      <w:tr w:rsidR="00CF1425" w:rsidRPr="00CF1425" w14:paraId="512B17F4" w14:textId="77777777" w:rsidTr="00C42F00">
        <w:trPr>
          <w:trHeight w:val="432"/>
          <w:tblHeader/>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0242F7F5" w14:textId="77777777" w:rsidR="00CF1425" w:rsidRPr="00CF1425" w:rsidRDefault="00CF1425" w:rsidP="00C42F00">
            <w:pPr>
              <w:pStyle w:val="SAPTableHeader"/>
              <w:rPr>
                <w:lang w:val="en-US"/>
              </w:rPr>
            </w:pPr>
            <w:r w:rsidRPr="00CF1425">
              <w:rPr>
                <w:lang w:val="en-US"/>
              </w:rPr>
              <w:t>User Entries: Field Name: User Action and Value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5E2F21A8" w14:textId="77777777" w:rsidR="00CF1425" w:rsidRPr="00CF1425" w:rsidRDefault="00CF1425" w:rsidP="00C42F00">
            <w:pPr>
              <w:pStyle w:val="SAPTableHeader"/>
              <w:rPr>
                <w:lang w:val="en-US"/>
              </w:rPr>
            </w:pPr>
            <w:r w:rsidRPr="00CF1425">
              <w:rPr>
                <w:lang w:val="en-US"/>
              </w:rPr>
              <w:t>Additional Information</w:t>
            </w:r>
          </w:p>
        </w:tc>
      </w:tr>
      <w:tr w:rsidR="00CF1425" w:rsidRPr="00A41C57" w14:paraId="5E2C79BB" w14:textId="77777777" w:rsidTr="00C42F00">
        <w:trPr>
          <w:trHeight w:val="360"/>
        </w:trPr>
        <w:tc>
          <w:tcPr>
            <w:tcW w:w="4472" w:type="dxa"/>
            <w:tcBorders>
              <w:top w:val="single" w:sz="8" w:space="0" w:color="999999"/>
              <w:left w:val="single" w:sz="8" w:space="0" w:color="999999"/>
              <w:bottom w:val="single" w:sz="8" w:space="0" w:color="999999"/>
              <w:right w:val="single" w:sz="8" w:space="0" w:color="999999"/>
            </w:tcBorders>
          </w:tcPr>
          <w:p w14:paraId="7D42C806" w14:textId="2063BBDB" w:rsidR="00CF1425" w:rsidRPr="00CF1425" w:rsidRDefault="00CF1425" w:rsidP="00CF1425">
            <w:pPr>
              <w:rPr>
                <w:rStyle w:val="SAPScreenElement"/>
                <w:lang w:val="en-US"/>
              </w:rPr>
            </w:pPr>
            <w:r w:rsidRPr="00CF1425">
              <w:rPr>
                <w:rStyle w:val="SAPScreenElement"/>
                <w:lang w:val="en-US"/>
              </w:rPr>
              <w:t xml:space="preserve">Care Of: </w:t>
            </w:r>
            <w:r w:rsidRPr="00CF1425">
              <w:rPr>
                <w:lang w:val="en-US"/>
              </w:rPr>
              <w:t>enter if appropriate</w:t>
            </w:r>
          </w:p>
        </w:tc>
        <w:tc>
          <w:tcPr>
            <w:tcW w:w="5580" w:type="dxa"/>
            <w:tcBorders>
              <w:top w:val="single" w:sz="8" w:space="0" w:color="999999"/>
              <w:left w:val="single" w:sz="8" w:space="0" w:color="999999"/>
              <w:bottom w:val="single" w:sz="8" w:space="0" w:color="999999"/>
              <w:right w:val="single" w:sz="8" w:space="0" w:color="999999"/>
            </w:tcBorders>
          </w:tcPr>
          <w:p w14:paraId="06008CF6" w14:textId="5E3722C0" w:rsidR="00CF1425" w:rsidRPr="00CF1425" w:rsidRDefault="00CF1425" w:rsidP="00CF1425">
            <w:pPr>
              <w:rPr>
                <w:lang w:val="en-US"/>
              </w:rPr>
            </w:pPr>
          </w:p>
        </w:tc>
      </w:tr>
      <w:tr w:rsidR="00CF1425" w:rsidRPr="00A41C57" w14:paraId="6F61FEC4" w14:textId="77777777" w:rsidTr="00C42F00">
        <w:trPr>
          <w:trHeight w:val="360"/>
        </w:trPr>
        <w:tc>
          <w:tcPr>
            <w:tcW w:w="4472" w:type="dxa"/>
            <w:tcBorders>
              <w:top w:val="single" w:sz="8" w:space="0" w:color="999999"/>
              <w:left w:val="single" w:sz="8" w:space="0" w:color="999999"/>
              <w:bottom w:val="single" w:sz="8" w:space="0" w:color="999999"/>
              <w:right w:val="single" w:sz="8" w:space="0" w:color="999999"/>
            </w:tcBorders>
          </w:tcPr>
          <w:p w14:paraId="6B46D5E5" w14:textId="2D2A95E7" w:rsidR="00CF1425" w:rsidRPr="00CF1425" w:rsidRDefault="00CF1425" w:rsidP="00CF1425">
            <w:pPr>
              <w:rPr>
                <w:rStyle w:val="SAPScreenElement"/>
                <w:lang w:val="en-US"/>
              </w:rPr>
            </w:pPr>
            <w:r w:rsidRPr="00CF1425">
              <w:rPr>
                <w:rStyle w:val="SAPScreenElement"/>
                <w:lang w:val="en-US"/>
              </w:rPr>
              <w:t xml:space="preserve">Street: </w:t>
            </w:r>
            <w:r w:rsidRPr="00CF1425">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17889FAA" w14:textId="55C5947C" w:rsidR="00CF1425" w:rsidRPr="00CF1425" w:rsidRDefault="00CF1425" w:rsidP="00CF1425">
            <w:pPr>
              <w:rPr>
                <w:lang w:val="en-US"/>
              </w:rPr>
            </w:pPr>
            <w:r w:rsidRPr="00CF1425">
              <w:rPr>
                <w:lang w:val="en-US"/>
              </w:rPr>
              <w:t>Optional field, but meaningful for a complete master data record.</w:t>
            </w:r>
          </w:p>
        </w:tc>
      </w:tr>
      <w:tr w:rsidR="00CF1425" w:rsidRPr="00A41C57" w14:paraId="4632482D" w14:textId="77777777" w:rsidTr="00C42F00">
        <w:trPr>
          <w:trHeight w:val="360"/>
        </w:trPr>
        <w:tc>
          <w:tcPr>
            <w:tcW w:w="4472" w:type="dxa"/>
            <w:tcBorders>
              <w:top w:val="single" w:sz="8" w:space="0" w:color="999999"/>
              <w:left w:val="single" w:sz="8" w:space="0" w:color="999999"/>
              <w:bottom w:val="single" w:sz="8" w:space="0" w:color="999999"/>
              <w:right w:val="single" w:sz="8" w:space="0" w:color="999999"/>
            </w:tcBorders>
          </w:tcPr>
          <w:p w14:paraId="6D02FAFA" w14:textId="74B92CAF" w:rsidR="00CF1425" w:rsidRPr="00CF1425" w:rsidRDefault="00CF1425" w:rsidP="00CF1425">
            <w:pPr>
              <w:rPr>
                <w:rStyle w:val="SAPScreenElement"/>
                <w:lang w:val="en-US"/>
              </w:rPr>
            </w:pPr>
            <w:r w:rsidRPr="00CF1425">
              <w:rPr>
                <w:rStyle w:val="SAPScreenElement"/>
                <w:lang w:val="en-US"/>
              </w:rPr>
              <w:t>House Number</w:t>
            </w:r>
            <w:r w:rsidR="0057373E">
              <w:rPr>
                <w:rStyle w:val="SAPScreenElement"/>
                <w:lang w:val="en-US"/>
              </w:rPr>
              <w:t>:</w:t>
            </w:r>
            <w:r w:rsidRPr="00CF1425">
              <w:rPr>
                <w:lang w:val="en-US"/>
              </w:rPr>
              <w:t xml:space="preserve"> enter as appropriate</w:t>
            </w:r>
          </w:p>
        </w:tc>
        <w:tc>
          <w:tcPr>
            <w:tcW w:w="5580" w:type="dxa"/>
            <w:tcBorders>
              <w:top w:val="single" w:sz="8" w:space="0" w:color="999999"/>
              <w:left w:val="single" w:sz="8" w:space="0" w:color="999999"/>
              <w:bottom w:val="single" w:sz="8" w:space="0" w:color="999999"/>
              <w:right w:val="single" w:sz="8" w:space="0" w:color="999999"/>
            </w:tcBorders>
          </w:tcPr>
          <w:p w14:paraId="26632FEC" w14:textId="44D1236D" w:rsidR="00CF1425" w:rsidRPr="00CF1425" w:rsidRDefault="00CF1425" w:rsidP="00CF1425">
            <w:pPr>
              <w:rPr>
                <w:lang w:val="en-US"/>
              </w:rPr>
            </w:pPr>
            <w:r w:rsidRPr="00CF1425">
              <w:rPr>
                <w:lang w:val="en-US"/>
              </w:rPr>
              <w:t>Optional field, but meaningful for a complete master data record.</w:t>
            </w:r>
          </w:p>
        </w:tc>
      </w:tr>
      <w:tr w:rsidR="00CF1425" w:rsidRPr="00A41C57" w14:paraId="304EC2B6" w14:textId="77777777" w:rsidTr="00C42F00">
        <w:trPr>
          <w:trHeight w:val="360"/>
        </w:trPr>
        <w:tc>
          <w:tcPr>
            <w:tcW w:w="4472" w:type="dxa"/>
            <w:tcBorders>
              <w:top w:val="single" w:sz="8" w:space="0" w:color="999999"/>
              <w:left w:val="single" w:sz="8" w:space="0" w:color="999999"/>
              <w:bottom w:val="single" w:sz="8" w:space="0" w:color="999999"/>
              <w:right w:val="single" w:sz="8" w:space="0" w:color="999999"/>
            </w:tcBorders>
          </w:tcPr>
          <w:p w14:paraId="5759ACE9" w14:textId="2648EBD5" w:rsidR="00CF1425" w:rsidRPr="00CF1425" w:rsidRDefault="00CF1425" w:rsidP="00CF1425">
            <w:pPr>
              <w:rPr>
                <w:rStyle w:val="SAPScreenElement"/>
                <w:lang w:val="en-US"/>
              </w:rPr>
            </w:pPr>
            <w:r w:rsidRPr="00CF1425">
              <w:rPr>
                <w:rStyle w:val="SAPScreenElement"/>
                <w:lang w:val="en-US"/>
              </w:rPr>
              <w:t>City:</w:t>
            </w:r>
            <w:r w:rsidRPr="00CF1425">
              <w:rPr>
                <w:lang w:val="en-US"/>
              </w:rPr>
              <w:t xml:space="preserve"> enter as appropriate</w:t>
            </w:r>
          </w:p>
        </w:tc>
        <w:tc>
          <w:tcPr>
            <w:tcW w:w="5580" w:type="dxa"/>
            <w:tcBorders>
              <w:top w:val="single" w:sz="8" w:space="0" w:color="999999"/>
              <w:left w:val="single" w:sz="8" w:space="0" w:color="999999"/>
              <w:bottom w:val="single" w:sz="8" w:space="0" w:color="999999"/>
              <w:right w:val="single" w:sz="8" w:space="0" w:color="999999"/>
            </w:tcBorders>
          </w:tcPr>
          <w:p w14:paraId="568C1F0C" w14:textId="77777777" w:rsidR="00CF1425" w:rsidRPr="00CF1425" w:rsidRDefault="00CF1425" w:rsidP="00CF1425">
            <w:pPr>
              <w:pStyle w:val="SAPNoteHeading"/>
              <w:ind w:left="0"/>
              <w:rPr>
                <w:lang w:val="en-US"/>
              </w:rPr>
            </w:pPr>
            <w:r w:rsidRPr="00CF1425">
              <w:rPr>
                <w:noProof/>
                <w:lang w:val="en-US"/>
              </w:rPr>
              <w:drawing>
                <wp:inline distT="0" distB="0" distL="0" distR="0" wp14:anchorId="2567CA64" wp14:editId="19CC12B5">
                  <wp:extent cx="228600" cy="228600"/>
                  <wp:effectExtent l="0" t="0" r="0" b="0"/>
                  <wp:docPr id="2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F1425">
              <w:rPr>
                <w:lang w:val="en-US"/>
              </w:rPr>
              <w:t> Recommendation</w:t>
            </w:r>
          </w:p>
          <w:p w14:paraId="264B42CF" w14:textId="588FF2F0" w:rsidR="00CF1425" w:rsidRPr="00CF1425" w:rsidRDefault="00CF1425" w:rsidP="00CF1425">
            <w:pPr>
              <w:rPr>
                <w:lang w:val="en-US"/>
              </w:rPr>
            </w:pPr>
            <w:r w:rsidRPr="00CF1425">
              <w:rPr>
                <w:lang w:val="en-US"/>
              </w:rPr>
              <w:t>Required if integration with Employee Central Payroll is in place.</w:t>
            </w:r>
          </w:p>
        </w:tc>
      </w:tr>
      <w:tr w:rsidR="00CF1425" w:rsidRPr="00A41C57" w14:paraId="7F306CB5" w14:textId="77777777" w:rsidTr="00C42F00">
        <w:trPr>
          <w:trHeight w:val="360"/>
        </w:trPr>
        <w:tc>
          <w:tcPr>
            <w:tcW w:w="4472" w:type="dxa"/>
            <w:tcBorders>
              <w:top w:val="single" w:sz="8" w:space="0" w:color="999999"/>
              <w:left w:val="single" w:sz="8" w:space="0" w:color="999999"/>
              <w:bottom w:val="single" w:sz="8" w:space="0" w:color="999999"/>
              <w:right w:val="single" w:sz="8" w:space="0" w:color="999999"/>
            </w:tcBorders>
          </w:tcPr>
          <w:p w14:paraId="16C97A5A" w14:textId="44F65BF5" w:rsidR="00CF1425" w:rsidRPr="00CF1425" w:rsidRDefault="00CF1425" w:rsidP="00CF1425">
            <w:pPr>
              <w:rPr>
                <w:rStyle w:val="SAPScreenElement"/>
                <w:lang w:val="en-US"/>
              </w:rPr>
            </w:pPr>
            <w:r w:rsidRPr="00CF1425">
              <w:rPr>
                <w:rStyle w:val="SAPScreenElement"/>
                <w:lang w:val="en-US"/>
              </w:rPr>
              <w:t xml:space="preserve">Region: </w:t>
            </w:r>
            <w:r w:rsidRPr="00CF1425">
              <w:rPr>
                <w:lang w:val="en-US"/>
              </w:rPr>
              <w:t>select from drop-down</w:t>
            </w:r>
          </w:p>
        </w:tc>
        <w:tc>
          <w:tcPr>
            <w:tcW w:w="5580" w:type="dxa"/>
            <w:tcBorders>
              <w:top w:val="single" w:sz="8" w:space="0" w:color="999999"/>
              <w:left w:val="single" w:sz="8" w:space="0" w:color="999999"/>
              <w:bottom w:val="single" w:sz="8" w:space="0" w:color="999999"/>
              <w:right w:val="single" w:sz="8" w:space="0" w:color="999999"/>
            </w:tcBorders>
          </w:tcPr>
          <w:p w14:paraId="4A677CED" w14:textId="77777777" w:rsidR="00CF1425" w:rsidRPr="00CF1425" w:rsidRDefault="00CF1425" w:rsidP="00CF1425">
            <w:pPr>
              <w:rPr>
                <w:lang w:val="en-US"/>
              </w:rPr>
            </w:pPr>
          </w:p>
        </w:tc>
      </w:tr>
      <w:tr w:rsidR="00CF1425" w:rsidRPr="00A41C57" w14:paraId="4A9CD37C" w14:textId="77777777" w:rsidTr="00C42F00">
        <w:trPr>
          <w:trHeight w:val="360"/>
        </w:trPr>
        <w:tc>
          <w:tcPr>
            <w:tcW w:w="4472" w:type="dxa"/>
            <w:tcBorders>
              <w:top w:val="single" w:sz="8" w:space="0" w:color="999999"/>
              <w:left w:val="single" w:sz="8" w:space="0" w:color="999999"/>
              <w:bottom w:val="single" w:sz="8" w:space="0" w:color="999999"/>
              <w:right w:val="single" w:sz="8" w:space="0" w:color="999999"/>
            </w:tcBorders>
          </w:tcPr>
          <w:p w14:paraId="08DF7685" w14:textId="3A32944E" w:rsidR="00CF1425" w:rsidRPr="00B41010" w:rsidRDefault="00CF1425" w:rsidP="00CF1425">
            <w:pPr>
              <w:rPr>
                <w:rStyle w:val="SAPScreenElement"/>
                <w:lang w:val="fr-FR"/>
              </w:rPr>
            </w:pPr>
            <w:r w:rsidRPr="00B41010">
              <w:rPr>
                <w:rStyle w:val="SAPScreenElement"/>
                <w:lang w:val="fr-FR"/>
              </w:rPr>
              <w:t xml:space="preserve">Postal Code: </w:t>
            </w:r>
            <w:r w:rsidRPr="00B41010">
              <w:rPr>
                <w:lang w:val="fr-FR"/>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7FD28748" w14:textId="77777777" w:rsidR="00CF1425" w:rsidRPr="00B41010" w:rsidRDefault="00CF1425" w:rsidP="00CF1425">
            <w:pPr>
              <w:rPr>
                <w:lang w:val="fr-FR"/>
              </w:rPr>
            </w:pPr>
          </w:p>
        </w:tc>
      </w:tr>
      <w:tr w:rsidR="00CF1425" w:rsidRPr="00CF1425" w14:paraId="28D1A4FD" w14:textId="77777777" w:rsidTr="00C42F00">
        <w:trPr>
          <w:trHeight w:val="360"/>
        </w:trPr>
        <w:tc>
          <w:tcPr>
            <w:tcW w:w="4472" w:type="dxa"/>
            <w:tcBorders>
              <w:top w:val="single" w:sz="8" w:space="0" w:color="999999"/>
              <w:left w:val="single" w:sz="8" w:space="0" w:color="999999"/>
              <w:bottom w:val="single" w:sz="8" w:space="0" w:color="999999"/>
              <w:right w:val="single" w:sz="8" w:space="0" w:color="999999"/>
            </w:tcBorders>
          </w:tcPr>
          <w:p w14:paraId="2FA1FE25" w14:textId="4170470F" w:rsidR="00CF1425" w:rsidRPr="00CF1425" w:rsidRDefault="00CF1425" w:rsidP="00CF1425">
            <w:pPr>
              <w:rPr>
                <w:rStyle w:val="SAPScreenElement"/>
                <w:lang w:val="en-US"/>
              </w:rPr>
            </w:pPr>
            <w:r w:rsidRPr="00CF1425">
              <w:rPr>
                <w:rStyle w:val="SAPScreenElement"/>
                <w:lang w:val="en-US"/>
              </w:rPr>
              <w:t>District:</w:t>
            </w:r>
            <w:r w:rsidRPr="00CF1425">
              <w:rPr>
                <w:lang w:val="en-US"/>
              </w:rPr>
              <w:t xml:space="preserve"> enter if appropriate</w:t>
            </w:r>
          </w:p>
        </w:tc>
        <w:tc>
          <w:tcPr>
            <w:tcW w:w="5580" w:type="dxa"/>
            <w:tcBorders>
              <w:top w:val="single" w:sz="8" w:space="0" w:color="999999"/>
              <w:left w:val="single" w:sz="8" w:space="0" w:color="999999"/>
              <w:bottom w:val="single" w:sz="8" w:space="0" w:color="999999"/>
              <w:right w:val="single" w:sz="8" w:space="0" w:color="999999"/>
            </w:tcBorders>
          </w:tcPr>
          <w:p w14:paraId="749F92DA" w14:textId="77777777" w:rsidR="00CF1425" w:rsidRPr="00CF1425" w:rsidRDefault="00CF1425" w:rsidP="00CF1425">
            <w:pPr>
              <w:rPr>
                <w:lang w:val="en-US"/>
              </w:rPr>
            </w:pPr>
          </w:p>
        </w:tc>
      </w:tr>
      <w:tr w:rsidR="00CF1425" w:rsidRPr="00CF1425" w14:paraId="7B4EE85B" w14:textId="77777777" w:rsidTr="00C42F00">
        <w:trPr>
          <w:trHeight w:val="360"/>
        </w:trPr>
        <w:tc>
          <w:tcPr>
            <w:tcW w:w="4472" w:type="dxa"/>
            <w:tcBorders>
              <w:top w:val="single" w:sz="8" w:space="0" w:color="999999"/>
              <w:left w:val="single" w:sz="8" w:space="0" w:color="999999"/>
              <w:bottom w:val="single" w:sz="8" w:space="0" w:color="999999"/>
              <w:right w:val="single" w:sz="8" w:space="0" w:color="999999"/>
            </w:tcBorders>
          </w:tcPr>
          <w:p w14:paraId="3751FA34" w14:textId="0B62D24F" w:rsidR="00CF1425" w:rsidRPr="00CF1425" w:rsidRDefault="00CF1425" w:rsidP="00CF1425">
            <w:pPr>
              <w:rPr>
                <w:rStyle w:val="SAPScreenElement"/>
                <w:lang w:val="en-US"/>
              </w:rPr>
            </w:pPr>
            <w:r w:rsidRPr="00CF1425">
              <w:rPr>
                <w:rStyle w:val="SAPScreenElement"/>
                <w:lang w:val="en-US"/>
              </w:rPr>
              <w:t>Apartment:</w:t>
            </w:r>
            <w:r w:rsidRPr="00CF1425">
              <w:rPr>
                <w:lang w:val="en-US"/>
              </w:rPr>
              <w:t xml:space="preserve"> enter if applicable</w:t>
            </w:r>
          </w:p>
        </w:tc>
        <w:tc>
          <w:tcPr>
            <w:tcW w:w="5580" w:type="dxa"/>
            <w:tcBorders>
              <w:top w:val="single" w:sz="8" w:space="0" w:color="999999"/>
              <w:left w:val="single" w:sz="8" w:space="0" w:color="999999"/>
              <w:bottom w:val="single" w:sz="8" w:space="0" w:color="999999"/>
              <w:right w:val="single" w:sz="8" w:space="0" w:color="999999"/>
            </w:tcBorders>
          </w:tcPr>
          <w:p w14:paraId="5EF86BDD" w14:textId="77777777" w:rsidR="00CF1425" w:rsidRPr="00CF1425" w:rsidRDefault="00CF1425" w:rsidP="00CF1425">
            <w:pPr>
              <w:rPr>
                <w:lang w:val="en-US"/>
              </w:rPr>
            </w:pPr>
          </w:p>
        </w:tc>
      </w:tr>
      <w:tr w:rsidR="00CF1425" w:rsidRPr="00A41C57" w14:paraId="4254C944" w14:textId="77777777" w:rsidTr="00C42F00">
        <w:trPr>
          <w:trHeight w:val="360"/>
        </w:trPr>
        <w:tc>
          <w:tcPr>
            <w:tcW w:w="4472" w:type="dxa"/>
            <w:tcBorders>
              <w:top w:val="single" w:sz="8" w:space="0" w:color="999999"/>
              <w:left w:val="single" w:sz="8" w:space="0" w:color="999999"/>
              <w:bottom w:val="single" w:sz="8" w:space="0" w:color="999999"/>
              <w:right w:val="single" w:sz="8" w:space="0" w:color="999999"/>
            </w:tcBorders>
          </w:tcPr>
          <w:p w14:paraId="1D77A662" w14:textId="692ADB97" w:rsidR="00CF1425" w:rsidRPr="00CF1425" w:rsidRDefault="00CF1425" w:rsidP="00CF1425">
            <w:pPr>
              <w:rPr>
                <w:rStyle w:val="SAPScreenElement"/>
                <w:lang w:val="en-US"/>
              </w:rPr>
            </w:pPr>
            <w:r w:rsidRPr="00CF1425">
              <w:rPr>
                <w:rStyle w:val="SAPScreenElement"/>
                <w:lang w:val="en-US"/>
              </w:rPr>
              <w:t xml:space="preserve">Extra Address Line: </w:t>
            </w:r>
            <w:r w:rsidRPr="00CF1425">
              <w:rPr>
                <w:lang w:val="en-US"/>
              </w:rPr>
              <w:t>enter if applicable</w:t>
            </w:r>
          </w:p>
        </w:tc>
        <w:tc>
          <w:tcPr>
            <w:tcW w:w="5580" w:type="dxa"/>
            <w:tcBorders>
              <w:top w:val="single" w:sz="8" w:space="0" w:color="999999"/>
              <w:left w:val="single" w:sz="8" w:space="0" w:color="999999"/>
              <w:bottom w:val="single" w:sz="8" w:space="0" w:color="999999"/>
              <w:right w:val="single" w:sz="8" w:space="0" w:color="999999"/>
            </w:tcBorders>
          </w:tcPr>
          <w:p w14:paraId="580E941C" w14:textId="1D441C7D" w:rsidR="00CF1425" w:rsidRPr="00CF1425" w:rsidRDefault="00CF1425" w:rsidP="00CF1425">
            <w:pPr>
              <w:rPr>
                <w:lang w:val="en-US"/>
              </w:rPr>
            </w:pPr>
          </w:p>
        </w:tc>
      </w:tr>
    </w:tbl>
    <w:p w14:paraId="68659961" w14:textId="34FD6FC2" w:rsidR="00CF1425" w:rsidRPr="00AE1E45" w:rsidRDefault="00CF1425" w:rsidP="00801C24">
      <w:pPr>
        <w:pStyle w:val="Heading3"/>
        <w:spacing w:before="240" w:after="120"/>
        <w:rPr>
          <w:lang w:val="en-US"/>
        </w:rPr>
      </w:pPr>
      <w:bookmarkStart w:id="3050" w:name="_Toc507062720"/>
      <w:r w:rsidRPr="00AE1E45">
        <w:rPr>
          <w:lang w:val="en-US"/>
        </w:rPr>
        <w:t>Australia</w:t>
      </w:r>
      <w:r w:rsidR="00930999" w:rsidRPr="00AE1E45">
        <w:rPr>
          <w:lang w:val="en-US"/>
        </w:rPr>
        <w:t xml:space="preserve"> </w:t>
      </w:r>
      <w:commentRangeStart w:id="3051"/>
      <w:r w:rsidR="00930999" w:rsidRPr="00AE1E45">
        <w:rPr>
          <w:lang w:val="en-US"/>
        </w:rPr>
        <w:t>(AU)</w:t>
      </w:r>
      <w:commentRangeEnd w:id="3051"/>
      <w:r w:rsidR="00E8731D">
        <w:rPr>
          <w:rStyle w:val="CommentReference"/>
          <w:rFonts w:ascii="BentonSans Book" w:eastAsia="MS Mincho" w:hAnsi="BentonSans Book"/>
          <w:bCs w:val="0"/>
          <w:color w:val="auto"/>
        </w:rPr>
        <w:commentReference w:id="3051"/>
      </w:r>
      <w:bookmarkEnd w:id="3050"/>
    </w:p>
    <w:tbl>
      <w:tblPr>
        <w:tblW w:w="1005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5580"/>
      </w:tblGrid>
      <w:tr w:rsidR="00801C24" w:rsidRPr="002326C1" w14:paraId="2E610B62" w14:textId="77777777" w:rsidTr="00C42F00">
        <w:trPr>
          <w:trHeight w:val="432"/>
          <w:tblHeader/>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792DD9C5" w14:textId="77777777" w:rsidR="00801C24" w:rsidRPr="002326C1" w:rsidRDefault="00801C24" w:rsidP="00C42F00">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6F085991" w14:textId="77777777" w:rsidR="00801C24" w:rsidRPr="002326C1" w:rsidRDefault="00801C24" w:rsidP="00C42F00">
            <w:pPr>
              <w:pStyle w:val="SAPTableHeader"/>
              <w:rPr>
                <w:lang w:val="en-US"/>
              </w:rPr>
            </w:pPr>
            <w:r w:rsidRPr="002326C1">
              <w:rPr>
                <w:lang w:val="en-US"/>
              </w:rPr>
              <w:t>Additional Information</w:t>
            </w:r>
          </w:p>
        </w:tc>
      </w:tr>
      <w:tr w:rsidR="00801C24" w:rsidRPr="00A41C57" w14:paraId="5D50F0B8" w14:textId="77777777" w:rsidTr="00C42F00">
        <w:trPr>
          <w:trHeight w:val="360"/>
        </w:trPr>
        <w:tc>
          <w:tcPr>
            <w:tcW w:w="4472" w:type="dxa"/>
            <w:tcBorders>
              <w:top w:val="single" w:sz="8" w:space="0" w:color="999999"/>
              <w:left w:val="single" w:sz="8" w:space="0" w:color="999999"/>
              <w:bottom w:val="single" w:sz="8" w:space="0" w:color="999999"/>
              <w:right w:val="single" w:sz="8" w:space="0" w:color="999999"/>
            </w:tcBorders>
          </w:tcPr>
          <w:p w14:paraId="5BFE843E" w14:textId="794585F0" w:rsidR="00801C24" w:rsidRPr="002326C1" w:rsidRDefault="00801C24" w:rsidP="00801C24">
            <w:pPr>
              <w:rPr>
                <w:rStyle w:val="SAPScreenElement"/>
                <w:lang w:val="en-US"/>
              </w:rPr>
            </w:pPr>
            <w:r w:rsidRPr="003A18EB">
              <w:rPr>
                <w:rStyle w:val="SAPScreenElement"/>
                <w:lang w:val="en-US"/>
              </w:rPr>
              <w:t xml:space="preserve">Street and House Number: </w:t>
            </w:r>
            <w:r w:rsidRPr="003A18EB">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4E242FF7" w14:textId="7B305413" w:rsidR="00801C24" w:rsidRPr="002326C1" w:rsidRDefault="00801C24" w:rsidP="00801C24">
            <w:pPr>
              <w:rPr>
                <w:lang w:val="en-US"/>
              </w:rPr>
            </w:pPr>
            <w:r w:rsidRPr="003A18EB">
              <w:rPr>
                <w:lang w:val="en-US"/>
              </w:rPr>
              <w:t>Optional field, but meaningful for a complete master data record.</w:t>
            </w:r>
          </w:p>
        </w:tc>
      </w:tr>
      <w:tr w:rsidR="00E8731D" w:rsidRPr="00A41C57" w14:paraId="7CB79C43" w14:textId="77777777" w:rsidTr="00C42F00">
        <w:trPr>
          <w:trHeight w:val="360"/>
        </w:trPr>
        <w:tc>
          <w:tcPr>
            <w:tcW w:w="4472" w:type="dxa"/>
            <w:tcBorders>
              <w:top w:val="single" w:sz="8" w:space="0" w:color="999999"/>
              <w:left w:val="single" w:sz="8" w:space="0" w:color="999999"/>
              <w:bottom w:val="single" w:sz="8" w:space="0" w:color="999999"/>
              <w:right w:val="single" w:sz="8" w:space="0" w:color="999999"/>
            </w:tcBorders>
          </w:tcPr>
          <w:p w14:paraId="6E2B6B4E" w14:textId="188AF67E" w:rsidR="00E8731D" w:rsidRPr="003A18EB" w:rsidRDefault="00E8731D" w:rsidP="00E8731D">
            <w:pPr>
              <w:rPr>
                <w:rStyle w:val="SAPScreenElement"/>
                <w:lang w:val="en-US"/>
              </w:rPr>
            </w:pPr>
            <w:r w:rsidRPr="003A18EB">
              <w:rPr>
                <w:rStyle w:val="SAPScreenElement"/>
                <w:lang w:val="en-US"/>
              </w:rPr>
              <w:lastRenderedPageBreak/>
              <w:t xml:space="preserve">Suburb/Town: </w:t>
            </w:r>
            <w:r w:rsidRPr="003A18EB">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261F0E4D" w14:textId="77777777" w:rsidR="00E8731D" w:rsidRPr="003A18EB" w:rsidRDefault="00E8731D" w:rsidP="00E8731D">
            <w:pPr>
              <w:pStyle w:val="SAPNoteHeading"/>
              <w:ind w:left="0"/>
              <w:rPr>
                <w:lang w:val="en-US"/>
              </w:rPr>
            </w:pPr>
            <w:r w:rsidRPr="003A18EB">
              <w:rPr>
                <w:noProof/>
                <w:lang w:val="en-US"/>
              </w:rPr>
              <w:drawing>
                <wp:inline distT="0" distB="0" distL="0" distR="0" wp14:anchorId="5BC31CA7" wp14:editId="672F150C">
                  <wp:extent cx="228600" cy="228600"/>
                  <wp:effectExtent l="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Pr>
                <w:lang w:val="en-US"/>
              </w:rPr>
              <w:t> Recommendation</w:t>
            </w:r>
          </w:p>
          <w:p w14:paraId="12C07790" w14:textId="1074613D" w:rsidR="00E8731D" w:rsidRPr="002326C1" w:rsidRDefault="00E8731D" w:rsidP="00E8731D">
            <w:pPr>
              <w:rPr>
                <w:lang w:val="en-US"/>
              </w:rPr>
            </w:pPr>
            <w:r w:rsidRPr="003A18EB">
              <w:rPr>
                <w:lang w:val="en-US"/>
              </w:rPr>
              <w:t>Required if integration with Employee Central Payroll is in place.</w:t>
            </w:r>
          </w:p>
        </w:tc>
      </w:tr>
      <w:tr w:rsidR="00E8731D" w:rsidRPr="00A41C57" w14:paraId="3161ADA6" w14:textId="77777777" w:rsidTr="00C42F00">
        <w:trPr>
          <w:trHeight w:val="360"/>
        </w:trPr>
        <w:tc>
          <w:tcPr>
            <w:tcW w:w="4472" w:type="dxa"/>
            <w:tcBorders>
              <w:top w:val="single" w:sz="8" w:space="0" w:color="999999"/>
              <w:left w:val="single" w:sz="8" w:space="0" w:color="999999"/>
              <w:bottom w:val="single" w:sz="8" w:space="0" w:color="999999"/>
              <w:right w:val="single" w:sz="8" w:space="0" w:color="999999"/>
            </w:tcBorders>
          </w:tcPr>
          <w:p w14:paraId="2F9EAB4E" w14:textId="2A5D7951" w:rsidR="00E8731D" w:rsidRPr="003A18EB" w:rsidRDefault="00E8731D" w:rsidP="00E8731D">
            <w:pPr>
              <w:rPr>
                <w:rStyle w:val="SAPScreenElement"/>
                <w:lang w:val="en-US"/>
              </w:rPr>
            </w:pPr>
            <w:r w:rsidRPr="003A18EB">
              <w:rPr>
                <w:rStyle w:val="SAPScreenElement"/>
                <w:lang w:val="en-US"/>
              </w:rPr>
              <w:t xml:space="preserve">State: </w:t>
            </w:r>
            <w:r w:rsidRPr="003A18EB">
              <w:rPr>
                <w:lang w:val="en-US"/>
              </w:rPr>
              <w:t>select from drop-down</w:t>
            </w:r>
          </w:p>
        </w:tc>
        <w:tc>
          <w:tcPr>
            <w:tcW w:w="5580" w:type="dxa"/>
            <w:tcBorders>
              <w:top w:val="single" w:sz="8" w:space="0" w:color="999999"/>
              <w:left w:val="single" w:sz="8" w:space="0" w:color="999999"/>
              <w:bottom w:val="single" w:sz="8" w:space="0" w:color="999999"/>
              <w:right w:val="single" w:sz="8" w:space="0" w:color="999999"/>
            </w:tcBorders>
          </w:tcPr>
          <w:p w14:paraId="751E95B1" w14:textId="77777777" w:rsidR="00E8731D" w:rsidRPr="003A18EB" w:rsidRDefault="00E8731D" w:rsidP="00E8731D">
            <w:pPr>
              <w:rPr>
                <w:lang w:val="en-US"/>
              </w:rPr>
            </w:pPr>
          </w:p>
        </w:tc>
      </w:tr>
      <w:tr w:rsidR="00E8731D" w:rsidRPr="004B7AA7" w14:paraId="0F744318" w14:textId="77777777" w:rsidTr="00C42F00">
        <w:trPr>
          <w:trHeight w:val="360"/>
        </w:trPr>
        <w:tc>
          <w:tcPr>
            <w:tcW w:w="4472" w:type="dxa"/>
            <w:tcBorders>
              <w:top w:val="single" w:sz="8" w:space="0" w:color="999999"/>
              <w:left w:val="single" w:sz="8" w:space="0" w:color="999999"/>
              <w:bottom w:val="single" w:sz="8" w:space="0" w:color="999999"/>
              <w:right w:val="single" w:sz="8" w:space="0" w:color="999999"/>
            </w:tcBorders>
          </w:tcPr>
          <w:p w14:paraId="4A292DF6" w14:textId="5F03D27E" w:rsidR="00E8731D" w:rsidRPr="003A18EB" w:rsidRDefault="00E8731D" w:rsidP="00E8731D">
            <w:pPr>
              <w:rPr>
                <w:rStyle w:val="SAPScreenElement"/>
                <w:lang w:val="en-US"/>
              </w:rPr>
            </w:pPr>
            <w:r w:rsidRPr="00AE1E45">
              <w:rPr>
                <w:rStyle w:val="SAPScreenElement"/>
                <w:lang w:val="en-US"/>
              </w:rPr>
              <w:t xml:space="preserve">Post Code: </w:t>
            </w:r>
            <w:r w:rsidRPr="00AE1E45">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28D506D8" w14:textId="77777777" w:rsidR="00E8731D" w:rsidRPr="003A18EB" w:rsidRDefault="00E8731D" w:rsidP="00E8731D">
            <w:pPr>
              <w:rPr>
                <w:lang w:val="en-US"/>
              </w:rPr>
            </w:pPr>
          </w:p>
        </w:tc>
      </w:tr>
      <w:tr w:rsidR="00E8731D" w:rsidRPr="00A41C57" w14:paraId="0BA29EDC" w14:textId="77777777" w:rsidTr="00C42F00">
        <w:trPr>
          <w:trHeight w:val="360"/>
        </w:trPr>
        <w:tc>
          <w:tcPr>
            <w:tcW w:w="4472" w:type="dxa"/>
            <w:tcBorders>
              <w:top w:val="single" w:sz="8" w:space="0" w:color="999999"/>
              <w:left w:val="single" w:sz="8" w:space="0" w:color="999999"/>
              <w:bottom w:val="single" w:sz="8" w:space="0" w:color="999999"/>
              <w:right w:val="single" w:sz="8" w:space="0" w:color="999999"/>
            </w:tcBorders>
          </w:tcPr>
          <w:p w14:paraId="052FA275" w14:textId="081661E7" w:rsidR="00E8731D" w:rsidRPr="002326C1" w:rsidRDefault="00E8731D" w:rsidP="00E8731D">
            <w:pPr>
              <w:rPr>
                <w:rStyle w:val="SAPScreenElement"/>
                <w:lang w:val="en-US"/>
              </w:rPr>
            </w:pPr>
            <w:r w:rsidRPr="003A18EB">
              <w:rPr>
                <w:rStyle w:val="SAPScreenElement"/>
                <w:lang w:val="en-US"/>
              </w:rPr>
              <w:t xml:space="preserve">Address Line 2: </w:t>
            </w:r>
            <w:r w:rsidRPr="003A18EB">
              <w:rPr>
                <w:lang w:val="en-US"/>
              </w:rPr>
              <w:t>enter if applicable</w:t>
            </w:r>
          </w:p>
        </w:tc>
        <w:tc>
          <w:tcPr>
            <w:tcW w:w="5580" w:type="dxa"/>
            <w:tcBorders>
              <w:top w:val="single" w:sz="8" w:space="0" w:color="999999"/>
              <w:left w:val="single" w:sz="8" w:space="0" w:color="999999"/>
              <w:bottom w:val="single" w:sz="8" w:space="0" w:color="999999"/>
              <w:right w:val="single" w:sz="8" w:space="0" w:color="999999"/>
            </w:tcBorders>
          </w:tcPr>
          <w:p w14:paraId="0F780D4B" w14:textId="77777777" w:rsidR="00E8731D" w:rsidRPr="002326C1" w:rsidRDefault="00E8731D" w:rsidP="00E8731D">
            <w:pPr>
              <w:rPr>
                <w:lang w:val="en-US"/>
              </w:rPr>
            </w:pPr>
          </w:p>
        </w:tc>
      </w:tr>
    </w:tbl>
    <w:p w14:paraId="4319ECE9" w14:textId="176C862C" w:rsidR="005E6AA0" w:rsidRPr="00AE1E45" w:rsidRDefault="005E6AA0" w:rsidP="005E6AA0">
      <w:pPr>
        <w:pStyle w:val="Heading3"/>
        <w:spacing w:before="240" w:after="120"/>
        <w:rPr>
          <w:lang w:val="en-US"/>
        </w:rPr>
      </w:pPr>
      <w:bookmarkStart w:id="3052" w:name="_Toc507062721"/>
      <w:r w:rsidRPr="00AE1E45">
        <w:rPr>
          <w:lang w:val="en-US"/>
        </w:rPr>
        <w:t xml:space="preserve">China </w:t>
      </w:r>
      <w:commentRangeStart w:id="3053"/>
      <w:r w:rsidRPr="00AE1E45">
        <w:rPr>
          <w:lang w:val="en-US"/>
        </w:rPr>
        <w:t>(CN)</w:t>
      </w:r>
      <w:commentRangeEnd w:id="3053"/>
      <w:r w:rsidR="00E8731D">
        <w:rPr>
          <w:rStyle w:val="CommentReference"/>
          <w:rFonts w:ascii="BentonSans Book" w:eastAsia="MS Mincho" w:hAnsi="BentonSans Book"/>
          <w:bCs w:val="0"/>
          <w:color w:val="auto"/>
        </w:rPr>
        <w:commentReference w:id="3053"/>
      </w:r>
      <w:bookmarkEnd w:id="3052"/>
    </w:p>
    <w:tbl>
      <w:tblPr>
        <w:tblW w:w="1005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5580"/>
      </w:tblGrid>
      <w:tr w:rsidR="005E6AA0" w:rsidRPr="00930999" w14:paraId="012968D0" w14:textId="77777777" w:rsidTr="004B1F1D">
        <w:trPr>
          <w:trHeight w:val="432"/>
          <w:tblHeader/>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54A277DE" w14:textId="77777777" w:rsidR="005E6AA0" w:rsidRPr="00930999" w:rsidRDefault="005E6AA0" w:rsidP="004B1F1D">
            <w:pPr>
              <w:pStyle w:val="SAPTableHeader"/>
              <w:rPr>
                <w:lang w:val="en-US"/>
              </w:rPr>
            </w:pPr>
            <w:r w:rsidRPr="00930999">
              <w:rPr>
                <w:lang w:val="en-US"/>
              </w:rPr>
              <w:t>User Entries: Field Name: User Action and Value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77DD5597" w14:textId="77777777" w:rsidR="005E6AA0" w:rsidRPr="00930999" w:rsidRDefault="005E6AA0" w:rsidP="004B1F1D">
            <w:pPr>
              <w:pStyle w:val="SAPTableHeader"/>
              <w:rPr>
                <w:lang w:val="en-US"/>
              </w:rPr>
            </w:pPr>
            <w:r w:rsidRPr="00930999">
              <w:rPr>
                <w:lang w:val="en-US"/>
              </w:rPr>
              <w:t>Additional Information</w:t>
            </w:r>
          </w:p>
        </w:tc>
      </w:tr>
      <w:tr w:rsidR="005E6AA0" w:rsidRPr="00A41C57" w14:paraId="350CC8D8" w14:textId="77777777" w:rsidTr="004B1F1D">
        <w:trPr>
          <w:trHeight w:val="360"/>
        </w:trPr>
        <w:tc>
          <w:tcPr>
            <w:tcW w:w="4472" w:type="dxa"/>
            <w:tcBorders>
              <w:top w:val="single" w:sz="8" w:space="0" w:color="999999"/>
              <w:left w:val="single" w:sz="8" w:space="0" w:color="999999"/>
              <w:bottom w:val="single" w:sz="8" w:space="0" w:color="999999"/>
              <w:right w:val="single" w:sz="8" w:space="0" w:color="999999"/>
            </w:tcBorders>
          </w:tcPr>
          <w:p w14:paraId="2CA696DB" w14:textId="5764AD15" w:rsidR="005E6AA0" w:rsidRPr="00930999" w:rsidRDefault="005E6AA0" w:rsidP="005E6AA0">
            <w:pPr>
              <w:rPr>
                <w:rStyle w:val="SAPScreenElement"/>
                <w:lang w:val="en-US"/>
              </w:rPr>
            </w:pPr>
            <w:r w:rsidRPr="00D73DBF">
              <w:rPr>
                <w:rStyle w:val="SAPScreenElement"/>
                <w:lang w:val="en-US"/>
              </w:rPr>
              <w:t>Detailed Address</w:t>
            </w:r>
            <w:r>
              <w:rPr>
                <w:rStyle w:val="SAPScreenElement"/>
                <w:lang w:val="en-US"/>
              </w:rPr>
              <w:t>:</w:t>
            </w:r>
            <w:r w:rsidRPr="002326C1">
              <w:rPr>
                <w:rStyle w:val="SAPScreenElement"/>
                <w:lang w:val="en-US"/>
              </w:rPr>
              <w:t xml:space="preserve"> </w:t>
            </w:r>
            <w:r w:rsidRPr="002326C1">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0DF6183E" w14:textId="4C50D745" w:rsidR="005E6AA0" w:rsidRPr="00930999" w:rsidRDefault="005E6AA0" w:rsidP="005E6AA0">
            <w:pPr>
              <w:rPr>
                <w:lang w:val="en-US"/>
              </w:rPr>
            </w:pPr>
            <w:r w:rsidRPr="002326C1">
              <w:rPr>
                <w:lang w:val="en-US"/>
              </w:rPr>
              <w:t>Optional field, but meaningful for a complete master data record.</w:t>
            </w:r>
          </w:p>
        </w:tc>
      </w:tr>
      <w:tr w:rsidR="005E6AA0" w:rsidRPr="00A41C57" w14:paraId="4D1594A2" w14:textId="77777777" w:rsidTr="004B1F1D">
        <w:trPr>
          <w:trHeight w:val="360"/>
        </w:trPr>
        <w:tc>
          <w:tcPr>
            <w:tcW w:w="4472" w:type="dxa"/>
            <w:tcBorders>
              <w:top w:val="single" w:sz="8" w:space="0" w:color="999999"/>
              <w:left w:val="single" w:sz="8" w:space="0" w:color="999999"/>
              <w:bottom w:val="single" w:sz="8" w:space="0" w:color="999999"/>
              <w:right w:val="single" w:sz="8" w:space="0" w:color="999999"/>
            </w:tcBorders>
          </w:tcPr>
          <w:p w14:paraId="4681DF25" w14:textId="545F4755" w:rsidR="005E6AA0" w:rsidRPr="00930999" w:rsidRDefault="005E6AA0" w:rsidP="005E6AA0">
            <w:pPr>
              <w:rPr>
                <w:rStyle w:val="SAPScreenElement"/>
                <w:lang w:val="en-US"/>
              </w:rPr>
            </w:pPr>
            <w:r w:rsidRPr="00D73DBF">
              <w:rPr>
                <w:rStyle w:val="SAPScreenElement"/>
                <w:lang w:val="en-US"/>
              </w:rPr>
              <w:t>Street and House Number</w:t>
            </w:r>
            <w:r w:rsidRPr="002326C1">
              <w:rPr>
                <w:rStyle w:val="SAPScreenElement"/>
                <w:lang w:val="en-US"/>
              </w:rPr>
              <w:t xml:space="preserve">: </w:t>
            </w:r>
            <w:r w:rsidRPr="002326C1">
              <w:rPr>
                <w:lang w:val="en-US"/>
              </w:rPr>
              <w:t>enter if applicable</w:t>
            </w:r>
          </w:p>
        </w:tc>
        <w:tc>
          <w:tcPr>
            <w:tcW w:w="5580" w:type="dxa"/>
            <w:tcBorders>
              <w:top w:val="single" w:sz="8" w:space="0" w:color="999999"/>
              <w:left w:val="single" w:sz="8" w:space="0" w:color="999999"/>
              <w:bottom w:val="single" w:sz="8" w:space="0" w:color="999999"/>
              <w:right w:val="single" w:sz="8" w:space="0" w:color="999999"/>
            </w:tcBorders>
          </w:tcPr>
          <w:p w14:paraId="7F5A7A5F" w14:textId="77777777" w:rsidR="005E6AA0" w:rsidRPr="00930999" w:rsidRDefault="005E6AA0" w:rsidP="005E6AA0">
            <w:pPr>
              <w:rPr>
                <w:lang w:val="en-US"/>
              </w:rPr>
            </w:pPr>
          </w:p>
        </w:tc>
      </w:tr>
      <w:tr w:rsidR="005E6AA0" w:rsidRPr="00A41C57" w14:paraId="450690F9" w14:textId="77777777" w:rsidTr="004B1F1D">
        <w:trPr>
          <w:trHeight w:val="360"/>
        </w:trPr>
        <w:tc>
          <w:tcPr>
            <w:tcW w:w="4472" w:type="dxa"/>
            <w:tcBorders>
              <w:top w:val="single" w:sz="8" w:space="0" w:color="999999"/>
              <w:left w:val="single" w:sz="8" w:space="0" w:color="999999"/>
              <w:bottom w:val="single" w:sz="8" w:space="0" w:color="999999"/>
              <w:right w:val="single" w:sz="8" w:space="0" w:color="999999"/>
            </w:tcBorders>
          </w:tcPr>
          <w:p w14:paraId="4FF3EA16" w14:textId="41B91248" w:rsidR="005E6AA0" w:rsidRPr="005E6AA0" w:rsidRDefault="005E6AA0" w:rsidP="005E6AA0">
            <w:pPr>
              <w:rPr>
                <w:rStyle w:val="SAPScreenElement"/>
                <w:lang w:val="en-US"/>
              </w:rPr>
            </w:pPr>
            <w:r w:rsidRPr="00D73DBF">
              <w:rPr>
                <w:rStyle w:val="SAPScreenElement"/>
                <w:lang w:val="en-US"/>
              </w:rPr>
              <w:t>County/District</w:t>
            </w:r>
            <w:r w:rsidRPr="002326C1">
              <w:rPr>
                <w:rStyle w:val="SAPScreenElement"/>
                <w:lang w:val="en-US"/>
              </w:rPr>
              <w:t xml:space="preserve">: </w:t>
            </w:r>
            <w:r w:rsidR="00FC26A6" w:rsidRPr="002326C1">
              <w:rPr>
                <w:lang w:val="en-US"/>
              </w:rPr>
              <w:t>enter if applicable</w:t>
            </w:r>
          </w:p>
        </w:tc>
        <w:tc>
          <w:tcPr>
            <w:tcW w:w="5580" w:type="dxa"/>
            <w:tcBorders>
              <w:top w:val="single" w:sz="8" w:space="0" w:color="999999"/>
              <w:left w:val="single" w:sz="8" w:space="0" w:color="999999"/>
              <w:bottom w:val="single" w:sz="8" w:space="0" w:color="999999"/>
              <w:right w:val="single" w:sz="8" w:space="0" w:color="999999"/>
            </w:tcBorders>
          </w:tcPr>
          <w:p w14:paraId="5B6822A9" w14:textId="77777777" w:rsidR="005E6AA0" w:rsidRPr="005E6AA0" w:rsidRDefault="005E6AA0" w:rsidP="005E6AA0">
            <w:pPr>
              <w:rPr>
                <w:lang w:val="en-US"/>
              </w:rPr>
            </w:pPr>
          </w:p>
        </w:tc>
      </w:tr>
      <w:tr w:rsidR="005E6AA0" w:rsidRPr="00A41C57" w14:paraId="1E3F38CE" w14:textId="77777777" w:rsidTr="004B1F1D">
        <w:trPr>
          <w:trHeight w:val="360"/>
        </w:trPr>
        <w:tc>
          <w:tcPr>
            <w:tcW w:w="4472" w:type="dxa"/>
            <w:tcBorders>
              <w:top w:val="single" w:sz="8" w:space="0" w:color="999999"/>
              <w:left w:val="single" w:sz="8" w:space="0" w:color="999999"/>
              <w:bottom w:val="single" w:sz="8" w:space="0" w:color="999999"/>
              <w:right w:val="single" w:sz="8" w:space="0" w:color="999999"/>
            </w:tcBorders>
          </w:tcPr>
          <w:p w14:paraId="27F489A8" w14:textId="36F036F0" w:rsidR="005E6AA0" w:rsidRPr="00930999" w:rsidRDefault="005E6AA0" w:rsidP="005E6AA0">
            <w:pPr>
              <w:rPr>
                <w:rStyle w:val="SAPScreenElement"/>
                <w:lang w:val="en-US"/>
              </w:rPr>
            </w:pPr>
            <w:r w:rsidRPr="00D73DBF">
              <w:rPr>
                <w:rStyle w:val="SAPScreenElement"/>
                <w:lang w:val="en-US"/>
              </w:rPr>
              <w:t>City/Prefecture</w:t>
            </w:r>
            <w:r w:rsidRPr="002326C1">
              <w:rPr>
                <w:rStyle w:val="SAPScreenElement"/>
                <w:lang w:val="en-US"/>
              </w:rPr>
              <w:t xml:space="preserve">: </w:t>
            </w:r>
            <w:del w:id="3054" w:author="Author" w:date="2018-02-22T10:21:00Z">
              <w:r w:rsidRPr="00997FAC" w:rsidDel="004C42C3">
                <w:rPr>
                  <w:strike/>
                  <w:lang w:val="en-US"/>
                </w:rPr>
                <w:delText>select from drop-down</w:delText>
              </w:r>
              <w:r w:rsidR="00997FAC" w:rsidRPr="002326C1" w:rsidDel="004C42C3">
                <w:rPr>
                  <w:lang w:val="en-US"/>
                </w:rPr>
                <w:delText xml:space="preserve"> </w:delText>
              </w:r>
            </w:del>
            <w:r w:rsidR="00997FAC" w:rsidRPr="002326C1">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165FDAC4" w14:textId="77777777" w:rsidR="005E6AA0" w:rsidRPr="002326C1" w:rsidRDefault="005E6AA0" w:rsidP="005E6AA0">
            <w:pPr>
              <w:pStyle w:val="SAPNoteHeading"/>
              <w:ind w:left="0"/>
              <w:rPr>
                <w:lang w:val="en-US"/>
              </w:rPr>
            </w:pPr>
            <w:r w:rsidRPr="002326C1">
              <w:rPr>
                <w:noProof/>
                <w:lang w:val="en-US"/>
              </w:rPr>
              <w:drawing>
                <wp:inline distT="0" distB="0" distL="0" distR="0" wp14:anchorId="34A5A97E" wp14:editId="5264288E">
                  <wp:extent cx="228600" cy="228600"/>
                  <wp:effectExtent l="0" t="0" r="0" b="0"/>
                  <wp:docPr id="3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3C297A22" w14:textId="76584D98" w:rsidR="005E6AA0" w:rsidRPr="00930999" w:rsidRDefault="005E6AA0" w:rsidP="005E6AA0">
            <w:pPr>
              <w:rPr>
                <w:lang w:val="en-US"/>
              </w:rPr>
            </w:pPr>
            <w:r w:rsidRPr="002326C1">
              <w:rPr>
                <w:lang w:val="en-US"/>
              </w:rPr>
              <w:t>Required if integration with Employee Central Payroll is in place.</w:t>
            </w:r>
          </w:p>
        </w:tc>
      </w:tr>
      <w:tr w:rsidR="005E6AA0" w:rsidRPr="00A41C57" w14:paraId="11ECE063" w14:textId="77777777" w:rsidTr="004B1F1D">
        <w:trPr>
          <w:trHeight w:val="360"/>
        </w:trPr>
        <w:tc>
          <w:tcPr>
            <w:tcW w:w="4472" w:type="dxa"/>
            <w:tcBorders>
              <w:top w:val="single" w:sz="8" w:space="0" w:color="999999"/>
              <w:left w:val="single" w:sz="8" w:space="0" w:color="999999"/>
              <w:bottom w:val="single" w:sz="8" w:space="0" w:color="999999"/>
              <w:right w:val="single" w:sz="8" w:space="0" w:color="999999"/>
            </w:tcBorders>
          </w:tcPr>
          <w:p w14:paraId="73849236" w14:textId="0C672062" w:rsidR="005E6AA0" w:rsidRPr="00930999" w:rsidRDefault="005E6AA0" w:rsidP="005E6AA0">
            <w:pPr>
              <w:rPr>
                <w:rStyle w:val="SAPScreenElement"/>
                <w:lang w:val="en-US"/>
              </w:rPr>
            </w:pPr>
            <w:r w:rsidRPr="00D73DBF">
              <w:rPr>
                <w:rStyle w:val="SAPScreenElement"/>
                <w:lang w:val="en-US"/>
              </w:rPr>
              <w:t>Province</w:t>
            </w:r>
            <w:r w:rsidRPr="002326C1">
              <w:rPr>
                <w:rStyle w:val="SAPScreenElement"/>
                <w:lang w:val="en-US"/>
              </w:rPr>
              <w:t xml:space="preserve">: </w:t>
            </w:r>
            <w:del w:id="3055" w:author="Author" w:date="2018-02-22T10:21:00Z">
              <w:r w:rsidRPr="00997FAC" w:rsidDel="004C42C3">
                <w:rPr>
                  <w:strike/>
                  <w:lang w:val="en-US"/>
                </w:rPr>
                <w:delText>enter as appropriate</w:delText>
              </w:r>
              <w:r w:rsidR="00997FAC" w:rsidRPr="002326C1" w:rsidDel="004C42C3">
                <w:rPr>
                  <w:lang w:val="en-US"/>
                </w:rPr>
                <w:delText xml:space="preserve"> </w:delText>
              </w:r>
            </w:del>
            <w:r w:rsidR="00997FAC" w:rsidRPr="002326C1">
              <w:rPr>
                <w:lang w:val="en-US"/>
              </w:rPr>
              <w:t>select from drop-down</w:t>
            </w:r>
          </w:p>
        </w:tc>
        <w:tc>
          <w:tcPr>
            <w:tcW w:w="5580" w:type="dxa"/>
            <w:tcBorders>
              <w:top w:val="single" w:sz="8" w:space="0" w:color="999999"/>
              <w:left w:val="single" w:sz="8" w:space="0" w:color="999999"/>
              <w:bottom w:val="single" w:sz="8" w:space="0" w:color="999999"/>
              <w:right w:val="single" w:sz="8" w:space="0" w:color="999999"/>
            </w:tcBorders>
          </w:tcPr>
          <w:p w14:paraId="01D0E98F" w14:textId="77777777" w:rsidR="005E6AA0" w:rsidRPr="002326C1" w:rsidRDefault="005E6AA0" w:rsidP="005E6AA0">
            <w:pPr>
              <w:pStyle w:val="SAPNoteHeading"/>
              <w:ind w:left="0"/>
              <w:rPr>
                <w:lang w:val="en-US"/>
              </w:rPr>
            </w:pPr>
            <w:r w:rsidRPr="002326C1">
              <w:rPr>
                <w:noProof/>
                <w:lang w:val="en-US"/>
              </w:rPr>
              <w:drawing>
                <wp:inline distT="0" distB="0" distL="0" distR="0" wp14:anchorId="05EB46FE" wp14:editId="2E0F3D70">
                  <wp:extent cx="228600" cy="228600"/>
                  <wp:effectExtent l="0" t="0" r="0" b="0"/>
                  <wp:docPr id="3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3FEA1322" w14:textId="469CBC29" w:rsidR="005E6AA0" w:rsidRPr="00930999" w:rsidRDefault="005E6AA0" w:rsidP="005E6AA0">
            <w:pPr>
              <w:rPr>
                <w:noProof/>
                <w:lang w:val="en-US"/>
              </w:rPr>
            </w:pPr>
            <w:r w:rsidRPr="002326C1">
              <w:rPr>
                <w:lang w:val="en-US"/>
              </w:rPr>
              <w:t>Required if integration with Employee Central Payroll is in place.</w:t>
            </w:r>
          </w:p>
        </w:tc>
      </w:tr>
      <w:tr w:rsidR="005E6AA0" w:rsidRPr="00A41C57" w14:paraId="4BED3589" w14:textId="77777777" w:rsidTr="004B1F1D">
        <w:trPr>
          <w:trHeight w:val="360"/>
        </w:trPr>
        <w:tc>
          <w:tcPr>
            <w:tcW w:w="4472" w:type="dxa"/>
            <w:tcBorders>
              <w:top w:val="single" w:sz="8" w:space="0" w:color="999999"/>
              <w:left w:val="single" w:sz="8" w:space="0" w:color="999999"/>
              <w:bottom w:val="single" w:sz="8" w:space="0" w:color="999999"/>
              <w:right w:val="single" w:sz="8" w:space="0" w:color="999999"/>
            </w:tcBorders>
          </w:tcPr>
          <w:p w14:paraId="193F6290" w14:textId="1B9A191A" w:rsidR="005E6AA0" w:rsidRPr="00FC26A6" w:rsidRDefault="005E6AA0" w:rsidP="005E6AA0">
            <w:pPr>
              <w:rPr>
                <w:rStyle w:val="SAPScreenElement"/>
                <w:lang w:val="fr-FR"/>
              </w:rPr>
            </w:pPr>
            <w:r w:rsidRPr="00CE04C2">
              <w:rPr>
                <w:rStyle w:val="SAPScreenElement"/>
                <w:lang w:val="fr-FR"/>
              </w:rPr>
              <w:t xml:space="preserve">Postal Code: </w:t>
            </w:r>
            <w:r w:rsidRPr="00CE04C2">
              <w:rPr>
                <w:lang w:val="fr-FR"/>
              </w:rPr>
              <w:t xml:space="preserve">enter as </w:t>
            </w:r>
            <w:r w:rsidR="00FC26A6" w:rsidRPr="00FC26A6">
              <w:rPr>
                <w:lang w:val="fr-FR"/>
              </w:rPr>
              <w:t>appropriate</w:t>
            </w:r>
          </w:p>
        </w:tc>
        <w:tc>
          <w:tcPr>
            <w:tcW w:w="5580" w:type="dxa"/>
            <w:tcBorders>
              <w:top w:val="single" w:sz="8" w:space="0" w:color="999999"/>
              <w:left w:val="single" w:sz="8" w:space="0" w:color="999999"/>
              <w:bottom w:val="single" w:sz="8" w:space="0" w:color="999999"/>
              <w:right w:val="single" w:sz="8" w:space="0" w:color="999999"/>
            </w:tcBorders>
          </w:tcPr>
          <w:p w14:paraId="4C980BCD" w14:textId="77777777" w:rsidR="005E6AA0" w:rsidRPr="00930999" w:rsidRDefault="005E6AA0" w:rsidP="005E6AA0">
            <w:pPr>
              <w:pStyle w:val="SAPNoteHeading"/>
              <w:ind w:left="0"/>
              <w:rPr>
                <w:lang w:val="en-US"/>
              </w:rPr>
            </w:pPr>
            <w:r w:rsidRPr="00930999">
              <w:rPr>
                <w:noProof/>
                <w:lang w:val="en-US"/>
              </w:rPr>
              <w:drawing>
                <wp:inline distT="0" distB="0" distL="0" distR="0" wp14:anchorId="0C0CA53C" wp14:editId="5C2BADA9">
                  <wp:extent cx="225425" cy="225425"/>
                  <wp:effectExtent l="0" t="0" r="3175" b="3175"/>
                  <wp:docPr id="39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30999">
              <w:rPr>
                <w:lang w:val="en-US"/>
              </w:rPr>
              <w:t> Recommendation</w:t>
            </w:r>
          </w:p>
          <w:p w14:paraId="2FB4F379" w14:textId="1630095C" w:rsidR="005E6AA0" w:rsidRPr="00930999" w:rsidRDefault="005E6AA0" w:rsidP="005E6AA0">
            <w:pPr>
              <w:rPr>
                <w:noProof/>
                <w:lang w:val="en-US"/>
              </w:rPr>
            </w:pPr>
            <w:r w:rsidRPr="00930999">
              <w:rPr>
                <w:lang w:val="en-US"/>
              </w:rPr>
              <w:t>Required if integration with Employee Central Payroll is in place</w:t>
            </w:r>
            <w:r w:rsidRPr="002326C1">
              <w:rPr>
                <w:lang w:val="en-US"/>
              </w:rPr>
              <w:t>.</w:t>
            </w:r>
          </w:p>
        </w:tc>
      </w:tr>
    </w:tbl>
    <w:p w14:paraId="2BFF0361" w14:textId="63E6069B" w:rsidR="00930999" w:rsidRPr="00AE1E45" w:rsidRDefault="00930999" w:rsidP="00801C24">
      <w:pPr>
        <w:pStyle w:val="Heading3"/>
        <w:spacing w:before="240" w:after="120"/>
        <w:rPr>
          <w:lang w:val="en-US"/>
        </w:rPr>
      </w:pPr>
      <w:bookmarkStart w:id="3056" w:name="_Toc507062722"/>
      <w:commentRangeStart w:id="3057"/>
      <w:r w:rsidRPr="00AE1E45">
        <w:rPr>
          <w:lang w:val="en-US"/>
        </w:rPr>
        <w:t>Germany (DE)</w:t>
      </w:r>
      <w:commentRangeEnd w:id="3057"/>
      <w:r w:rsidRPr="00AE1E45">
        <w:rPr>
          <w:rStyle w:val="CommentReference"/>
          <w:rFonts w:ascii="BentonSans Book" w:eastAsia="MS Mincho" w:hAnsi="BentonSans Book"/>
          <w:bCs w:val="0"/>
          <w:color w:val="auto"/>
        </w:rPr>
        <w:commentReference w:id="3057"/>
      </w:r>
      <w:bookmarkEnd w:id="3056"/>
    </w:p>
    <w:tbl>
      <w:tblPr>
        <w:tblW w:w="1005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5580"/>
      </w:tblGrid>
      <w:tr w:rsidR="00930999" w:rsidRPr="00930999" w14:paraId="59C28F2C" w14:textId="77777777" w:rsidTr="00930999">
        <w:trPr>
          <w:trHeight w:val="432"/>
          <w:tblHeader/>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1F3748B1" w14:textId="77777777" w:rsidR="00930999" w:rsidRPr="00930999" w:rsidRDefault="00930999" w:rsidP="00930999">
            <w:pPr>
              <w:pStyle w:val="SAPTableHeader"/>
              <w:rPr>
                <w:lang w:val="en-US"/>
              </w:rPr>
            </w:pPr>
            <w:r w:rsidRPr="00930999">
              <w:rPr>
                <w:lang w:val="en-US"/>
              </w:rPr>
              <w:t>User Entries: Field Name: User Action and Value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26EC7EA0" w14:textId="77777777" w:rsidR="00930999" w:rsidRPr="00930999" w:rsidRDefault="00930999" w:rsidP="00930999">
            <w:pPr>
              <w:pStyle w:val="SAPTableHeader"/>
              <w:rPr>
                <w:lang w:val="en-US"/>
              </w:rPr>
            </w:pPr>
            <w:r w:rsidRPr="00930999">
              <w:rPr>
                <w:lang w:val="en-US"/>
              </w:rPr>
              <w:t>Additional Information</w:t>
            </w:r>
          </w:p>
        </w:tc>
      </w:tr>
      <w:tr w:rsidR="00930999" w:rsidRPr="00930999" w14:paraId="3EEB183A"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17FB7D07" w14:textId="634B4E64" w:rsidR="00930999" w:rsidRPr="00930999" w:rsidRDefault="00930999" w:rsidP="00930999">
            <w:pPr>
              <w:rPr>
                <w:rStyle w:val="SAPScreenElement"/>
                <w:lang w:val="en-US"/>
              </w:rPr>
            </w:pPr>
            <w:r w:rsidRPr="00930999">
              <w:rPr>
                <w:rStyle w:val="SAPScreenElement"/>
                <w:lang w:val="en-US"/>
              </w:rPr>
              <w:t xml:space="preserve">Street: </w:t>
            </w:r>
            <w:r w:rsidRPr="00930999">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25F83A8E" w14:textId="77777777" w:rsidR="00930999" w:rsidRPr="00930999" w:rsidRDefault="00930999" w:rsidP="00930999">
            <w:pPr>
              <w:rPr>
                <w:lang w:val="en-US"/>
              </w:rPr>
            </w:pPr>
          </w:p>
        </w:tc>
      </w:tr>
      <w:tr w:rsidR="00930999" w:rsidRPr="00A41C57" w14:paraId="2293AB21"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5C0D3D37" w14:textId="5B0B499D" w:rsidR="00930999" w:rsidRPr="00930999" w:rsidRDefault="00930999" w:rsidP="00930999">
            <w:pPr>
              <w:rPr>
                <w:rStyle w:val="SAPScreenElement"/>
                <w:lang w:val="en-US"/>
              </w:rPr>
            </w:pPr>
            <w:r w:rsidRPr="00930999">
              <w:rPr>
                <w:rStyle w:val="SAPScreenElement"/>
                <w:lang w:val="en-US"/>
              </w:rPr>
              <w:t xml:space="preserve">House Number: </w:t>
            </w:r>
            <w:r w:rsidRPr="00930999">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02F24026" w14:textId="55FBBC9B" w:rsidR="00930999" w:rsidRPr="00930999" w:rsidRDefault="00930999" w:rsidP="00930999">
            <w:pPr>
              <w:rPr>
                <w:lang w:val="en-US"/>
              </w:rPr>
            </w:pPr>
          </w:p>
        </w:tc>
      </w:tr>
      <w:tr w:rsidR="00BF4481" w:rsidRPr="00967222" w14:paraId="66383F2E"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38F7CA1F" w14:textId="12058A9D" w:rsidR="00BF4481" w:rsidRPr="00307830" w:rsidRDefault="00BF4481" w:rsidP="00930999">
            <w:pPr>
              <w:rPr>
                <w:rStyle w:val="SAPScreenElement"/>
                <w:lang w:val="fr-FR"/>
              </w:rPr>
            </w:pPr>
            <w:r w:rsidRPr="00930999">
              <w:rPr>
                <w:rStyle w:val="SAPScreenElement"/>
                <w:lang w:val="en-US"/>
              </w:rPr>
              <w:t xml:space="preserve">District: </w:t>
            </w:r>
            <w:r w:rsidRPr="00930999">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1511C827" w14:textId="77777777" w:rsidR="00BF4481" w:rsidRPr="00307830" w:rsidRDefault="00BF4481" w:rsidP="00930999">
            <w:pPr>
              <w:rPr>
                <w:lang w:val="fr-FR"/>
              </w:rPr>
            </w:pPr>
          </w:p>
        </w:tc>
      </w:tr>
      <w:tr w:rsidR="00BF4481" w:rsidRPr="00A41C57" w14:paraId="02B321EF"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5C331B54" w14:textId="51374335" w:rsidR="00BF4481" w:rsidRPr="00930999" w:rsidRDefault="00BF4481" w:rsidP="00BF4481">
            <w:pPr>
              <w:rPr>
                <w:rStyle w:val="SAPScreenElement"/>
                <w:lang w:val="en-US"/>
              </w:rPr>
            </w:pPr>
            <w:r w:rsidRPr="00930999">
              <w:rPr>
                <w:rStyle w:val="SAPScreenElement"/>
                <w:lang w:val="en-US"/>
              </w:rPr>
              <w:lastRenderedPageBreak/>
              <w:t xml:space="preserve">City: </w:t>
            </w:r>
            <w:r w:rsidRPr="00930999">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501A2889" w14:textId="77777777" w:rsidR="00BF4481" w:rsidRPr="00930999" w:rsidRDefault="00BF4481" w:rsidP="00BF4481">
            <w:pPr>
              <w:pStyle w:val="SAPNoteHeading"/>
              <w:ind w:left="0"/>
              <w:rPr>
                <w:lang w:val="en-US"/>
              </w:rPr>
            </w:pPr>
            <w:r w:rsidRPr="00930999">
              <w:rPr>
                <w:noProof/>
                <w:lang w:val="en-US"/>
              </w:rPr>
              <w:drawing>
                <wp:inline distT="0" distB="0" distL="0" distR="0" wp14:anchorId="79149C50" wp14:editId="26BD9782">
                  <wp:extent cx="225425" cy="225425"/>
                  <wp:effectExtent l="0" t="0" r="3175" b="3175"/>
                  <wp:docPr id="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30999">
              <w:rPr>
                <w:lang w:val="en-US"/>
              </w:rPr>
              <w:t> Recommendation</w:t>
            </w:r>
          </w:p>
          <w:p w14:paraId="2FAC5E87" w14:textId="1691F945" w:rsidR="00BF4481" w:rsidRPr="005B7051" w:rsidRDefault="00BF4481" w:rsidP="00BF4481">
            <w:pPr>
              <w:rPr>
                <w:lang w:val="en-US"/>
              </w:rPr>
            </w:pPr>
            <w:r w:rsidRPr="00930999">
              <w:rPr>
                <w:lang w:val="en-US"/>
              </w:rPr>
              <w:t>Required if integration with Employee Central Payroll is in place.</w:t>
            </w:r>
          </w:p>
        </w:tc>
      </w:tr>
      <w:tr w:rsidR="00BF4481" w:rsidRPr="00A41C57" w14:paraId="7B3A9E1E"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1618C2BF" w14:textId="5B13EC77" w:rsidR="00BF4481" w:rsidRPr="00307830" w:rsidRDefault="00BF4481" w:rsidP="00BF4481">
            <w:pPr>
              <w:rPr>
                <w:rStyle w:val="SAPScreenElement"/>
                <w:lang w:val="fr-FR"/>
              </w:rPr>
            </w:pPr>
            <w:r w:rsidRPr="00307830">
              <w:rPr>
                <w:rStyle w:val="SAPScreenElement"/>
                <w:lang w:val="fr-FR"/>
              </w:rPr>
              <w:t xml:space="preserve">Postal Code: </w:t>
            </w:r>
            <w:r w:rsidRPr="00307830">
              <w:rPr>
                <w:lang w:val="fr-FR"/>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4EF3D4E1" w14:textId="736D19E7" w:rsidR="00BF4481" w:rsidRPr="00307830" w:rsidRDefault="00BF4481" w:rsidP="00BF4481">
            <w:pPr>
              <w:rPr>
                <w:lang w:val="fr-FR"/>
              </w:rPr>
            </w:pPr>
          </w:p>
        </w:tc>
      </w:tr>
    </w:tbl>
    <w:p w14:paraId="664B6B11" w14:textId="595A50DA" w:rsidR="00930999" w:rsidRPr="00AE1E45" w:rsidRDefault="00930999" w:rsidP="00801C24">
      <w:pPr>
        <w:pStyle w:val="Heading3"/>
        <w:spacing w:before="240" w:after="120"/>
        <w:rPr>
          <w:lang w:val="en-US"/>
        </w:rPr>
      </w:pPr>
      <w:bookmarkStart w:id="3058" w:name="_Toc507062723"/>
      <w:commentRangeStart w:id="3059"/>
      <w:r w:rsidRPr="00AE1E45">
        <w:rPr>
          <w:lang w:val="en-US"/>
        </w:rPr>
        <w:t>France (FR)</w:t>
      </w:r>
      <w:commentRangeEnd w:id="3059"/>
      <w:r w:rsidRPr="00AE1E45">
        <w:rPr>
          <w:rStyle w:val="CommentReference"/>
          <w:rFonts w:ascii="BentonSans Book" w:eastAsia="MS Mincho" w:hAnsi="BentonSans Book"/>
          <w:bCs w:val="0"/>
          <w:color w:val="auto"/>
        </w:rPr>
        <w:commentReference w:id="3059"/>
      </w:r>
      <w:bookmarkEnd w:id="3058"/>
    </w:p>
    <w:tbl>
      <w:tblPr>
        <w:tblW w:w="1005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5580"/>
      </w:tblGrid>
      <w:tr w:rsidR="00930999" w:rsidRPr="00CF1425" w14:paraId="38696C0A" w14:textId="77777777" w:rsidTr="00930999">
        <w:trPr>
          <w:trHeight w:val="432"/>
          <w:tblHeader/>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57CDB892" w14:textId="77777777" w:rsidR="00930999" w:rsidRPr="00CF1425" w:rsidRDefault="00930999" w:rsidP="00930999">
            <w:pPr>
              <w:pStyle w:val="SAPTableHeader"/>
              <w:rPr>
                <w:lang w:val="en-US"/>
              </w:rPr>
            </w:pPr>
            <w:r w:rsidRPr="00CF1425">
              <w:rPr>
                <w:lang w:val="en-US"/>
              </w:rPr>
              <w:t>User Entries: Field Name: User Action and Value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0A2E9727" w14:textId="77777777" w:rsidR="00930999" w:rsidRPr="00CF1425" w:rsidRDefault="00930999" w:rsidP="00930999">
            <w:pPr>
              <w:pStyle w:val="SAPTableHeader"/>
              <w:rPr>
                <w:lang w:val="en-US"/>
              </w:rPr>
            </w:pPr>
            <w:r w:rsidRPr="00CF1425">
              <w:rPr>
                <w:lang w:val="en-US"/>
              </w:rPr>
              <w:t>Additional Information</w:t>
            </w:r>
          </w:p>
        </w:tc>
      </w:tr>
      <w:tr w:rsidR="00930999" w:rsidRPr="00A41C57" w14:paraId="0BE2B36D"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3F62904D" w14:textId="704426D3" w:rsidR="00930999" w:rsidRPr="00CF1425" w:rsidRDefault="00930999" w:rsidP="00930999">
            <w:pPr>
              <w:rPr>
                <w:rStyle w:val="SAPScreenElement"/>
                <w:lang w:val="en-US"/>
              </w:rPr>
            </w:pPr>
            <w:r w:rsidRPr="0033437B">
              <w:rPr>
                <w:rStyle w:val="SAPScreenElement"/>
                <w:lang w:val="en-US"/>
              </w:rPr>
              <w:t xml:space="preserve">House Number: </w:t>
            </w:r>
            <w:r w:rsidRPr="0033437B">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4346BD8D" w14:textId="01926BF6" w:rsidR="00930999" w:rsidRPr="00CF1425" w:rsidRDefault="00930999" w:rsidP="00930999">
            <w:pPr>
              <w:rPr>
                <w:lang w:val="en-US"/>
              </w:rPr>
            </w:pPr>
            <w:r w:rsidRPr="0033437B">
              <w:rPr>
                <w:lang w:val="en-US"/>
              </w:rPr>
              <w:t>Optional field, but meaningful for a complete master data record.</w:t>
            </w:r>
          </w:p>
        </w:tc>
      </w:tr>
      <w:tr w:rsidR="00930999" w:rsidRPr="00A41C57" w14:paraId="3F13297B"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130A10FA" w14:textId="694460DB" w:rsidR="00930999" w:rsidRPr="00CF1425" w:rsidRDefault="00930999" w:rsidP="00930999">
            <w:pPr>
              <w:rPr>
                <w:rStyle w:val="SAPScreenElement"/>
                <w:lang w:val="en-US"/>
              </w:rPr>
            </w:pPr>
            <w:r w:rsidRPr="0033437B">
              <w:rPr>
                <w:rStyle w:val="SAPScreenElement"/>
                <w:lang w:val="en-US"/>
              </w:rPr>
              <w:t xml:space="preserve">Street: </w:t>
            </w:r>
            <w:r w:rsidRPr="0033437B">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0439F907" w14:textId="7F449D01" w:rsidR="00930999" w:rsidRPr="00CF1425" w:rsidRDefault="00930999" w:rsidP="00930999">
            <w:pPr>
              <w:rPr>
                <w:lang w:val="en-US"/>
              </w:rPr>
            </w:pPr>
            <w:r w:rsidRPr="0033437B">
              <w:rPr>
                <w:lang w:val="en-US"/>
              </w:rPr>
              <w:t>Optional field, but meaningful for a complete master data record.</w:t>
            </w:r>
          </w:p>
        </w:tc>
      </w:tr>
      <w:tr w:rsidR="00930999" w:rsidRPr="00A41C57" w14:paraId="062FED7A"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5D2B2667" w14:textId="064826CE" w:rsidR="00930999" w:rsidRPr="00CF1425" w:rsidRDefault="00930999" w:rsidP="00930999">
            <w:pPr>
              <w:rPr>
                <w:rStyle w:val="SAPScreenElement"/>
                <w:lang w:val="en-US"/>
              </w:rPr>
            </w:pPr>
            <w:r w:rsidRPr="0033437B">
              <w:rPr>
                <w:rStyle w:val="SAPScreenElement"/>
                <w:lang w:val="en-US"/>
              </w:rPr>
              <w:t xml:space="preserve">Extra Address Line: </w:t>
            </w:r>
            <w:r w:rsidRPr="0033437B">
              <w:rPr>
                <w:lang w:val="en-US"/>
              </w:rPr>
              <w:t>enter if applicable</w:t>
            </w:r>
          </w:p>
        </w:tc>
        <w:tc>
          <w:tcPr>
            <w:tcW w:w="5580" w:type="dxa"/>
            <w:tcBorders>
              <w:top w:val="single" w:sz="8" w:space="0" w:color="999999"/>
              <w:left w:val="single" w:sz="8" w:space="0" w:color="999999"/>
              <w:bottom w:val="single" w:sz="8" w:space="0" w:color="999999"/>
              <w:right w:val="single" w:sz="8" w:space="0" w:color="999999"/>
            </w:tcBorders>
          </w:tcPr>
          <w:p w14:paraId="5B6D2BA3" w14:textId="144ECCA1" w:rsidR="00930999" w:rsidRPr="00CF1425" w:rsidRDefault="00930999" w:rsidP="00930999">
            <w:pPr>
              <w:rPr>
                <w:lang w:val="en-US"/>
              </w:rPr>
            </w:pPr>
          </w:p>
        </w:tc>
      </w:tr>
      <w:tr w:rsidR="00930999" w:rsidRPr="00A41C57" w14:paraId="1BF20BA9"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77B60BF4" w14:textId="19054EA2" w:rsidR="00930999" w:rsidRPr="00CF1425" w:rsidRDefault="00930999" w:rsidP="00930999">
            <w:pPr>
              <w:rPr>
                <w:rStyle w:val="SAPScreenElement"/>
                <w:lang w:val="en-US"/>
              </w:rPr>
            </w:pPr>
            <w:r w:rsidRPr="0033437B">
              <w:rPr>
                <w:rStyle w:val="SAPScreenElement"/>
                <w:lang w:val="en-US"/>
              </w:rPr>
              <w:t>City:</w:t>
            </w:r>
            <w:r w:rsidRPr="0033437B">
              <w:rPr>
                <w:lang w:val="en-US"/>
              </w:rPr>
              <w:t xml:space="preserve"> enter as appropriate</w:t>
            </w:r>
          </w:p>
        </w:tc>
        <w:tc>
          <w:tcPr>
            <w:tcW w:w="5580" w:type="dxa"/>
            <w:tcBorders>
              <w:top w:val="single" w:sz="8" w:space="0" w:color="999999"/>
              <w:left w:val="single" w:sz="8" w:space="0" w:color="999999"/>
              <w:bottom w:val="single" w:sz="8" w:space="0" w:color="999999"/>
              <w:right w:val="single" w:sz="8" w:space="0" w:color="999999"/>
            </w:tcBorders>
          </w:tcPr>
          <w:p w14:paraId="7BA64D40" w14:textId="77777777" w:rsidR="00930999" w:rsidRPr="0033437B" w:rsidRDefault="00930999" w:rsidP="00930999">
            <w:pPr>
              <w:pStyle w:val="SAPNoteHeading"/>
              <w:ind w:left="0"/>
              <w:rPr>
                <w:lang w:val="en-US"/>
              </w:rPr>
            </w:pPr>
            <w:r w:rsidRPr="0033437B">
              <w:rPr>
                <w:noProof/>
                <w:lang w:val="en-US"/>
              </w:rPr>
              <w:drawing>
                <wp:inline distT="0" distB="0" distL="0" distR="0" wp14:anchorId="1E1CAD63" wp14:editId="4D3474CC">
                  <wp:extent cx="228600" cy="228600"/>
                  <wp:effectExtent l="0" t="0" r="0" b="0"/>
                  <wp:docPr id="2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Pr>
                <w:lang w:val="en-US"/>
              </w:rPr>
              <w:t> Recommendation</w:t>
            </w:r>
          </w:p>
          <w:p w14:paraId="6CE4ADF2" w14:textId="35EE9D7E" w:rsidR="00930999" w:rsidRPr="00CF1425" w:rsidRDefault="00930999" w:rsidP="00930999">
            <w:pPr>
              <w:rPr>
                <w:lang w:val="en-US"/>
              </w:rPr>
            </w:pPr>
            <w:r w:rsidRPr="0033437B">
              <w:rPr>
                <w:lang w:val="en-US"/>
              </w:rPr>
              <w:t>Required if integration with Employee Central Payroll is in place.</w:t>
            </w:r>
          </w:p>
        </w:tc>
      </w:tr>
      <w:tr w:rsidR="00930999" w:rsidRPr="00A41C57" w14:paraId="4C7911B9"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2FB617DB" w14:textId="70719B09" w:rsidR="00930999" w:rsidRPr="00CF1425" w:rsidRDefault="00930999" w:rsidP="00930999">
            <w:pPr>
              <w:rPr>
                <w:rStyle w:val="SAPScreenElement"/>
                <w:lang w:val="en-US"/>
              </w:rPr>
            </w:pPr>
            <w:r w:rsidRPr="0033437B">
              <w:rPr>
                <w:rStyle w:val="SAPScreenElement"/>
                <w:lang w:val="en-US"/>
              </w:rPr>
              <w:t xml:space="preserve">Department: </w:t>
            </w:r>
            <w:r w:rsidRPr="0033437B">
              <w:rPr>
                <w:lang w:val="en-US"/>
              </w:rPr>
              <w:t>select from drop-down</w:t>
            </w:r>
          </w:p>
        </w:tc>
        <w:tc>
          <w:tcPr>
            <w:tcW w:w="5580" w:type="dxa"/>
            <w:tcBorders>
              <w:top w:val="single" w:sz="8" w:space="0" w:color="999999"/>
              <w:left w:val="single" w:sz="8" w:space="0" w:color="999999"/>
              <w:bottom w:val="single" w:sz="8" w:space="0" w:color="999999"/>
              <w:right w:val="single" w:sz="8" w:space="0" w:color="999999"/>
            </w:tcBorders>
          </w:tcPr>
          <w:p w14:paraId="51559BCF" w14:textId="77777777" w:rsidR="00930999" w:rsidRPr="0033437B" w:rsidRDefault="00930999" w:rsidP="00930999">
            <w:pPr>
              <w:pStyle w:val="SAPNoteHeading"/>
              <w:ind w:left="0"/>
              <w:rPr>
                <w:lang w:val="en-US"/>
              </w:rPr>
            </w:pPr>
            <w:r w:rsidRPr="0033437B">
              <w:rPr>
                <w:noProof/>
                <w:lang w:val="en-US"/>
              </w:rPr>
              <w:drawing>
                <wp:inline distT="0" distB="0" distL="0" distR="0" wp14:anchorId="32480119" wp14:editId="0F5EEF7B">
                  <wp:extent cx="228600" cy="228600"/>
                  <wp:effectExtent l="0" t="0" r="0" b="0"/>
                  <wp:docPr id="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Pr>
                <w:lang w:val="en-US"/>
              </w:rPr>
              <w:t> Recommendation</w:t>
            </w:r>
          </w:p>
          <w:p w14:paraId="77BDEEA4" w14:textId="5C4731A2" w:rsidR="00930999" w:rsidRPr="00CF1425" w:rsidRDefault="00930999" w:rsidP="00930999">
            <w:pPr>
              <w:rPr>
                <w:lang w:val="en-US"/>
              </w:rPr>
            </w:pPr>
            <w:r w:rsidRPr="0033437B">
              <w:rPr>
                <w:lang w:val="en-US"/>
              </w:rPr>
              <w:t>Required if integration with Employee Central Payroll is in place.</w:t>
            </w:r>
          </w:p>
        </w:tc>
      </w:tr>
      <w:tr w:rsidR="00930999" w:rsidRPr="00A41C57" w14:paraId="1FE64BE4"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5BA9C1B1" w14:textId="4815FB87" w:rsidR="00930999" w:rsidRPr="00B41010" w:rsidRDefault="00930999" w:rsidP="00930999">
            <w:pPr>
              <w:rPr>
                <w:rStyle w:val="SAPScreenElement"/>
                <w:lang w:val="fr-FR"/>
              </w:rPr>
            </w:pPr>
            <w:r w:rsidRPr="00FB2939">
              <w:rPr>
                <w:rStyle w:val="SAPScreenElement"/>
                <w:lang w:val="fr-FR"/>
              </w:rPr>
              <w:t xml:space="preserve">Postal Code: </w:t>
            </w:r>
            <w:r w:rsidRPr="00FB2939">
              <w:rPr>
                <w:lang w:val="fr-FR"/>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0E5F4C94" w14:textId="77777777" w:rsidR="00930999" w:rsidRPr="0033437B" w:rsidRDefault="00930999" w:rsidP="00930999">
            <w:pPr>
              <w:pStyle w:val="SAPNoteHeading"/>
              <w:ind w:left="0"/>
              <w:rPr>
                <w:lang w:val="en-US"/>
              </w:rPr>
            </w:pPr>
            <w:r w:rsidRPr="0033437B">
              <w:rPr>
                <w:noProof/>
                <w:lang w:val="en-US"/>
              </w:rPr>
              <w:drawing>
                <wp:inline distT="0" distB="0" distL="0" distR="0" wp14:anchorId="7B44AEA2" wp14:editId="14EC769D">
                  <wp:extent cx="228600" cy="228600"/>
                  <wp:effectExtent l="0" t="0" r="0" b="0"/>
                  <wp:docPr id="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Pr>
                <w:lang w:val="en-US"/>
              </w:rPr>
              <w:t> Recommendation</w:t>
            </w:r>
          </w:p>
          <w:p w14:paraId="1A789B30" w14:textId="790977C5" w:rsidR="00930999" w:rsidRPr="00930999" w:rsidRDefault="00930999" w:rsidP="00930999">
            <w:pPr>
              <w:rPr>
                <w:lang w:val="en-US"/>
              </w:rPr>
            </w:pPr>
            <w:r w:rsidRPr="0033437B">
              <w:rPr>
                <w:lang w:val="en-US"/>
              </w:rPr>
              <w:t>Required if integration with Employee Central Payroll is in place.</w:t>
            </w:r>
          </w:p>
        </w:tc>
      </w:tr>
      <w:tr w:rsidR="00930999" w:rsidRPr="00A41C57" w14:paraId="2F7D500F"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60FA404B" w14:textId="4E8F1EF4" w:rsidR="00930999" w:rsidRPr="00CF1425" w:rsidRDefault="00930999" w:rsidP="00930999">
            <w:pPr>
              <w:rPr>
                <w:rStyle w:val="SAPScreenElement"/>
                <w:lang w:val="en-US"/>
              </w:rPr>
            </w:pPr>
            <w:r w:rsidRPr="0033437B">
              <w:rPr>
                <w:rStyle w:val="SAPScreenElement"/>
                <w:lang w:val="en-US"/>
              </w:rPr>
              <w:t xml:space="preserve">Municipality INSEE Code: </w:t>
            </w:r>
            <w:r w:rsidRPr="0033437B">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7B816E9C" w14:textId="63A36023" w:rsidR="00930999" w:rsidRPr="00CF1425" w:rsidRDefault="00930999" w:rsidP="00930999">
            <w:pPr>
              <w:rPr>
                <w:lang w:val="en-US"/>
              </w:rPr>
            </w:pPr>
            <w:r w:rsidRPr="0033437B">
              <w:rPr>
                <w:lang w:val="en-US"/>
              </w:rPr>
              <w:t>This refers to the municipality where the employee lives and is needed for the N4DS statutory requirement in France.</w:t>
            </w:r>
          </w:p>
        </w:tc>
      </w:tr>
    </w:tbl>
    <w:p w14:paraId="7B787B2E" w14:textId="544D7EE2" w:rsidR="00930999" w:rsidRPr="00AE1E45" w:rsidRDefault="00930999" w:rsidP="00801C24">
      <w:pPr>
        <w:pStyle w:val="Heading3"/>
        <w:spacing w:before="240" w:after="120"/>
        <w:rPr>
          <w:lang w:val="en-US"/>
        </w:rPr>
      </w:pPr>
      <w:bookmarkStart w:id="3060" w:name="_Toc507062724"/>
      <w:r w:rsidRPr="00AE1E45">
        <w:rPr>
          <w:lang w:val="en-US"/>
        </w:rPr>
        <w:t xml:space="preserve">United Kingdom </w:t>
      </w:r>
      <w:commentRangeStart w:id="3061"/>
      <w:r w:rsidRPr="00AE1E45">
        <w:rPr>
          <w:lang w:val="en-US"/>
        </w:rPr>
        <w:t>(GB)</w:t>
      </w:r>
      <w:commentRangeEnd w:id="3061"/>
      <w:r w:rsidR="00E8731D">
        <w:rPr>
          <w:rStyle w:val="CommentReference"/>
          <w:rFonts w:ascii="BentonSans Book" w:eastAsia="MS Mincho" w:hAnsi="BentonSans Book"/>
          <w:bCs w:val="0"/>
          <w:color w:val="auto"/>
        </w:rPr>
        <w:commentReference w:id="3061"/>
      </w:r>
      <w:bookmarkEnd w:id="3060"/>
    </w:p>
    <w:tbl>
      <w:tblPr>
        <w:tblW w:w="1005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5580"/>
      </w:tblGrid>
      <w:tr w:rsidR="00930999" w:rsidRPr="00CF1425" w14:paraId="6DFA11A7" w14:textId="77777777" w:rsidTr="00930999">
        <w:trPr>
          <w:trHeight w:val="432"/>
          <w:tblHeader/>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3BCA253A" w14:textId="77777777" w:rsidR="00930999" w:rsidRPr="00CF1425" w:rsidRDefault="00930999" w:rsidP="00930999">
            <w:pPr>
              <w:pStyle w:val="SAPTableHeader"/>
              <w:rPr>
                <w:lang w:val="en-US"/>
              </w:rPr>
            </w:pPr>
            <w:r w:rsidRPr="00CF1425">
              <w:rPr>
                <w:lang w:val="en-US"/>
              </w:rPr>
              <w:t>User Entries: Field Name: User Action and Value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5502F83D" w14:textId="77777777" w:rsidR="00930999" w:rsidRPr="00CF1425" w:rsidRDefault="00930999" w:rsidP="00930999">
            <w:pPr>
              <w:pStyle w:val="SAPTableHeader"/>
              <w:rPr>
                <w:lang w:val="en-US"/>
              </w:rPr>
            </w:pPr>
            <w:r w:rsidRPr="00CF1425">
              <w:rPr>
                <w:lang w:val="en-US"/>
              </w:rPr>
              <w:t>Additional Information</w:t>
            </w:r>
          </w:p>
        </w:tc>
      </w:tr>
      <w:tr w:rsidR="00930999" w:rsidRPr="00A41C57" w14:paraId="3FF57DD7"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2D84172D" w14:textId="06AD924D" w:rsidR="00930999" w:rsidRPr="00CF1425" w:rsidRDefault="00930999" w:rsidP="00930999">
            <w:pPr>
              <w:rPr>
                <w:rStyle w:val="SAPScreenElement"/>
                <w:lang w:val="en-US"/>
              </w:rPr>
            </w:pPr>
            <w:r w:rsidRPr="00920E6F">
              <w:rPr>
                <w:rStyle w:val="SAPScreenElement"/>
                <w:lang w:val="en-US"/>
              </w:rPr>
              <w:t xml:space="preserve">Street and House Number: </w:t>
            </w:r>
            <w:r w:rsidRPr="00920E6F">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3F79D537" w14:textId="4BD2528A" w:rsidR="00930999" w:rsidRPr="00CF1425" w:rsidRDefault="00930999" w:rsidP="00930999">
            <w:pPr>
              <w:rPr>
                <w:lang w:val="en-US"/>
              </w:rPr>
            </w:pPr>
            <w:r w:rsidRPr="00920E6F">
              <w:rPr>
                <w:lang w:val="en-US"/>
              </w:rPr>
              <w:t>Optional field, but meaningful for a complete master data record.</w:t>
            </w:r>
          </w:p>
        </w:tc>
      </w:tr>
      <w:tr w:rsidR="00930999" w:rsidRPr="00A41C57" w14:paraId="266BA54A"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47E9794C" w14:textId="5EB5454F" w:rsidR="00930999" w:rsidRPr="00CF1425" w:rsidRDefault="00930999" w:rsidP="00930999">
            <w:pPr>
              <w:rPr>
                <w:rStyle w:val="SAPScreenElement"/>
                <w:lang w:val="en-US"/>
              </w:rPr>
            </w:pPr>
            <w:r w:rsidRPr="00920E6F">
              <w:rPr>
                <w:rStyle w:val="SAPScreenElement"/>
                <w:lang w:val="en-US"/>
              </w:rPr>
              <w:t xml:space="preserve">Address Line 2: </w:t>
            </w:r>
            <w:r w:rsidRPr="00920E6F">
              <w:rPr>
                <w:lang w:val="en-US"/>
              </w:rPr>
              <w:t>enter if applicable</w:t>
            </w:r>
          </w:p>
        </w:tc>
        <w:tc>
          <w:tcPr>
            <w:tcW w:w="5580" w:type="dxa"/>
            <w:tcBorders>
              <w:top w:val="single" w:sz="8" w:space="0" w:color="999999"/>
              <w:left w:val="single" w:sz="8" w:space="0" w:color="999999"/>
              <w:bottom w:val="single" w:sz="8" w:space="0" w:color="999999"/>
              <w:right w:val="single" w:sz="8" w:space="0" w:color="999999"/>
            </w:tcBorders>
          </w:tcPr>
          <w:p w14:paraId="62DF2A6E" w14:textId="6D5DB652" w:rsidR="00930999" w:rsidRPr="00CF1425" w:rsidRDefault="00930999" w:rsidP="00930999">
            <w:pPr>
              <w:rPr>
                <w:lang w:val="en-US"/>
              </w:rPr>
            </w:pPr>
          </w:p>
        </w:tc>
      </w:tr>
      <w:tr w:rsidR="00930999" w:rsidRPr="00466471" w14:paraId="307EBF1A"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0AB0CDDF" w14:textId="6B30C4FC" w:rsidR="00930999" w:rsidRPr="00CF1425" w:rsidRDefault="00930999" w:rsidP="00930999">
            <w:pPr>
              <w:rPr>
                <w:rStyle w:val="SAPScreenElement"/>
                <w:lang w:val="en-US"/>
              </w:rPr>
            </w:pPr>
            <w:r w:rsidRPr="00920E6F">
              <w:rPr>
                <w:rStyle w:val="SAPScreenElement"/>
                <w:lang w:val="en-US"/>
              </w:rPr>
              <w:t xml:space="preserve">District: </w:t>
            </w:r>
            <w:r w:rsidRPr="00920E6F">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3BD68A27" w14:textId="77777777" w:rsidR="00930999" w:rsidRPr="00CF1425" w:rsidRDefault="00930999" w:rsidP="00930999">
            <w:pPr>
              <w:rPr>
                <w:lang w:val="en-US"/>
              </w:rPr>
            </w:pPr>
          </w:p>
        </w:tc>
      </w:tr>
      <w:tr w:rsidR="00930999" w:rsidRPr="00A41C57" w14:paraId="37217A62"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0976267C" w14:textId="4901D6DB" w:rsidR="00930999" w:rsidRPr="00CF1425" w:rsidRDefault="00930999" w:rsidP="00930999">
            <w:pPr>
              <w:rPr>
                <w:rStyle w:val="SAPScreenElement"/>
                <w:lang w:val="en-US"/>
              </w:rPr>
            </w:pPr>
            <w:r w:rsidRPr="00920E6F">
              <w:rPr>
                <w:rStyle w:val="SAPScreenElement"/>
                <w:lang w:val="en-US"/>
              </w:rPr>
              <w:lastRenderedPageBreak/>
              <w:t>City:</w:t>
            </w:r>
            <w:r w:rsidRPr="00920E6F">
              <w:rPr>
                <w:lang w:val="en-US"/>
              </w:rPr>
              <w:t xml:space="preserve"> enter as appropriate</w:t>
            </w:r>
          </w:p>
        </w:tc>
        <w:tc>
          <w:tcPr>
            <w:tcW w:w="5580" w:type="dxa"/>
            <w:tcBorders>
              <w:top w:val="single" w:sz="8" w:space="0" w:color="999999"/>
              <w:left w:val="single" w:sz="8" w:space="0" w:color="999999"/>
              <w:bottom w:val="single" w:sz="8" w:space="0" w:color="999999"/>
              <w:right w:val="single" w:sz="8" w:space="0" w:color="999999"/>
            </w:tcBorders>
          </w:tcPr>
          <w:p w14:paraId="669C6B32" w14:textId="77777777" w:rsidR="00930999" w:rsidRPr="00920E6F" w:rsidRDefault="00930999" w:rsidP="00930999">
            <w:pPr>
              <w:pStyle w:val="SAPNoteHeading"/>
              <w:ind w:left="0"/>
              <w:rPr>
                <w:lang w:val="en-US"/>
              </w:rPr>
            </w:pPr>
            <w:r w:rsidRPr="00920E6F">
              <w:rPr>
                <w:noProof/>
                <w:lang w:val="en-US"/>
              </w:rPr>
              <w:drawing>
                <wp:inline distT="0" distB="0" distL="0" distR="0" wp14:anchorId="58278956" wp14:editId="7FCC7F75">
                  <wp:extent cx="228600" cy="228600"/>
                  <wp:effectExtent l="0" t="0" r="0" b="0"/>
                  <wp:docPr id="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Pr>
                <w:lang w:val="en-US"/>
              </w:rPr>
              <w:t> Recommendation</w:t>
            </w:r>
          </w:p>
          <w:p w14:paraId="1BC38712" w14:textId="19C93CA0" w:rsidR="00930999" w:rsidRPr="00CF1425" w:rsidRDefault="00930999" w:rsidP="00930999">
            <w:pPr>
              <w:rPr>
                <w:lang w:val="en-US"/>
              </w:rPr>
            </w:pPr>
            <w:r w:rsidRPr="00920E6F">
              <w:rPr>
                <w:lang w:val="en-US"/>
              </w:rPr>
              <w:t>Required if integration with Employee Central Payroll is in place.</w:t>
            </w:r>
          </w:p>
        </w:tc>
      </w:tr>
      <w:tr w:rsidR="00930999" w:rsidRPr="00A41C57" w14:paraId="56235816"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1A60C7F6" w14:textId="634295D3" w:rsidR="00930999" w:rsidRPr="00CF1425" w:rsidRDefault="00930999" w:rsidP="00930999">
            <w:pPr>
              <w:rPr>
                <w:rStyle w:val="SAPScreenElement"/>
                <w:lang w:val="en-US"/>
              </w:rPr>
            </w:pPr>
            <w:r w:rsidRPr="00920E6F">
              <w:rPr>
                <w:rStyle w:val="SAPScreenElement"/>
                <w:lang w:val="en-US"/>
              </w:rPr>
              <w:t xml:space="preserve">State: </w:t>
            </w:r>
            <w:r w:rsidRPr="00920E6F">
              <w:rPr>
                <w:lang w:val="en-US"/>
              </w:rPr>
              <w:t>select from drop-down</w:t>
            </w:r>
          </w:p>
        </w:tc>
        <w:tc>
          <w:tcPr>
            <w:tcW w:w="5580" w:type="dxa"/>
            <w:tcBorders>
              <w:top w:val="single" w:sz="8" w:space="0" w:color="999999"/>
              <w:left w:val="single" w:sz="8" w:space="0" w:color="999999"/>
              <w:bottom w:val="single" w:sz="8" w:space="0" w:color="999999"/>
              <w:right w:val="single" w:sz="8" w:space="0" w:color="999999"/>
            </w:tcBorders>
          </w:tcPr>
          <w:p w14:paraId="7CAEBA05" w14:textId="0099EB60" w:rsidR="00930999" w:rsidRPr="00CF1425" w:rsidRDefault="00930999" w:rsidP="00930999">
            <w:pPr>
              <w:rPr>
                <w:lang w:val="en-US"/>
              </w:rPr>
            </w:pPr>
          </w:p>
        </w:tc>
      </w:tr>
      <w:tr w:rsidR="00930999" w:rsidRPr="00A41C57" w14:paraId="7D2E6CAA"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24F73104" w14:textId="0C7AB644" w:rsidR="00930999" w:rsidRPr="00B41010" w:rsidRDefault="00930999" w:rsidP="00930999">
            <w:pPr>
              <w:rPr>
                <w:rStyle w:val="SAPScreenElement"/>
                <w:lang w:val="fr-FR"/>
              </w:rPr>
            </w:pPr>
            <w:r w:rsidRPr="00920E6F">
              <w:rPr>
                <w:rStyle w:val="SAPScreenElement"/>
                <w:lang w:val="fr-FR"/>
              </w:rPr>
              <w:t xml:space="preserve">Postal Code: </w:t>
            </w:r>
            <w:r w:rsidRPr="00920E6F">
              <w:rPr>
                <w:lang w:val="fr-FR"/>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7E361E1E" w14:textId="6BB5B689" w:rsidR="00930999" w:rsidRPr="00930999" w:rsidRDefault="00930999" w:rsidP="00930999">
            <w:pPr>
              <w:rPr>
                <w:lang w:val="fr-FR"/>
              </w:rPr>
            </w:pPr>
          </w:p>
        </w:tc>
      </w:tr>
      <w:tr w:rsidR="00930999" w:rsidRPr="00A41C57" w14:paraId="609E0988"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790BBB0D" w14:textId="5AAF16C8" w:rsidR="00930999" w:rsidRPr="00CF1425" w:rsidRDefault="00930999" w:rsidP="00930999">
            <w:pPr>
              <w:rPr>
                <w:rStyle w:val="SAPScreenElement"/>
                <w:lang w:val="en-US"/>
              </w:rPr>
            </w:pPr>
            <w:r w:rsidRPr="00920E6F">
              <w:rPr>
                <w:rStyle w:val="SAPScreenElement"/>
                <w:lang w:val="en-US"/>
              </w:rPr>
              <w:t xml:space="preserve">County: </w:t>
            </w:r>
            <w:r w:rsidRPr="00920E6F">
              <w:rPr>
                <w:lang w:val="en-US"/>
              </w:rPr>
              <w:t>select from drop-down</w:t>
            </w:r>
          </w:p>
        </w:tc>
        <w:tc>
          <w:tcPr>
            <w:tcW w:w="5580" w:type="dxa"/>
            <w:tcBorders>
              <w:top w:val="single" w:sz="8" w:space="0" w:color="999999"/>
              <w:left w:val="single" w:sz="8" w:space="0" w:color="999999"/>
              <w:bottom w:val="single" w:sz="8" w:space="0" w:color="999999"/>
              <w:right w:val="single" w:sz="8" w:space="0" w:color="999999"/>
            </w:tcBorders>
          </w:tcPr>
          <w:p w14:paraId="5213E752" w14:textId="7184398C" w:rsidR="00930999" w:rsidRPr="00CF1425" w:rsidRDefault="00930999" w:rsidP="00930999">
            <w:pPr>
              <w:rPr>
                <w:lang w:val="en-US"/>
              </w:rPr>
            </w:pPr>
          </w:p>
        </w:tc>
      </w:tr>
    </w:tbl>
    <w:p w14:paraId="5CB0BF03" w14:textId="71FDC441" w:rsidR="00930999" w:rsidRPr="00AE1E45" w:rsidRDefault="00930999" w:rsidP="00801C24">
      <w:pPr>
        <w:pStyle w:val="Heading3"/>
        <w:spacing w:before="240" w:after="120"/>
        <w:rPr>
          <w:lang w:val="en-US"/>
        </w:rPr>
      </w:pPr>
      <w:bookmarkStart w:id="3062" w:name="_Toc507062725"/>
      <w:r w:rsidRPr="00AE1E45">
        <w:rPr>
          <w:lang w:val="en-US"/>
        </w:rPr>
        <w:t>Kingdom of Saudi Arabia (SA)</w:t>
      </w:r>
      <w:bookmarkEnd w:id="3062"/>
    </w:p>
    <w:tbl>
      <w:tblPr>
        <w:tblW w:w="1005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5580"/>
      </w:tblGrid>
      <w:tr w:rsidR="00930999" w:rsidRPr="00AE1E45" w14:paraId="5053E6B3" w14:textId="77777777" w:rsidTr="00930999">
        <w:trPr>
          <w:trHeight w:val="432"/>
          <w:tblHeader/>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19974AF5" w14:textId="77777777" w:rsidR="00930999" w:rsidRPr="00AE1E45" w:rsidRDefault="00930999" w:rsidP="00930999">
            <w:pPr>
              <w:pStyle w:val="SAPTableHeader"/>
              <w:rPr>
                <w:lang w:val="en-US"/>
              </w:rPr>
            </w:pPr>
            <w:r w:rsidRPr="00AE1E45">
              <w:rPr>
                <w:lang w:val="en-US"/>
              </w:rPr>
              <w:t>User Entries: Field Name: User Action and Value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5C23467C" w14:textId="77777777" w:rsidR="00930999" w:rsidRPr="00AE1E45" w:rsidRDefault="00930999" w:rsidP="00930999">
            <w:pPr>
              <w:pStyle w:val="SAPTableHeader"/>
              <w:rPr>
                <w:lang w:val="en-US"/>
              </w:rPr>
            </w:pPr>
            <w:r w:rsidRPr="00AE1E45">
              <w:rPr>
                <w:lang w:val="en-US"/>
              </w:rPr>
              <w:t>Additional Information</w:t>
            </w:r>
          </w:p>
        </w:tc>
      </w:tr>
      <w:tr w:rsidR="00930999" w:rsidRPr="00AE1E45" w14:paraId="4F87EE98"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3DC65132" w14:textId="73A56E9F" w:rsidR="00930999" w:rsidRPr="00AE1E45" w:rsidRDefault="00930999" w:rsidP="00930999">
            <w:pPr>
              <w:rPr>
                <w:rStyle w:val="SAPScreenElement"/>
                <w:lang w:val="en-US"/>
              </w:rPr>
            </w:pPr>
            <w:r w:rsidRPr="00AE1E45">
              <w:rPr>
                <w:rStyle w:val="SAPScreenElement"/>
                <w:lang w:val="en-US"/>
              </w:rPr>
              <w:t>Addressee:</w:t>
            </w:r>
            <w:r w:rsidRPr="00AE1E45">
              <w:rPr>
                <w:lang w:val="en-US"/>
              </w:rPr>
              <w:t xml:space="preserve"> enter if applicable</w:t>
            </w:r>
          </w:p>
        </w:tc>
        <w:tc>
          <w:tcPr>
            <w:tcW w:w="5580" w:type="dxa"/>
            <w:tcBorders>
              <w:top w:val="single" w:sz="8" w:space="0" w:color="999999"/>
              <w:left w:val="single" w:sz="8" w:space="0" w:color="999999"/>
              <w:bottom w:val="single" w:sz="8" w:space="0" w:color="999999"/>
              <w:right w:val="single" w:sz="8" w:space="0" w:color="999999"/>
            </w:tcBorders>
          </w:tcPr>
          <w:p w14:paraId="7C25C1C7" w14:textId="2C91C5FF" w:rsidR="00930999" w:rsidRPr="00AE1E45" w:rsidRDefault="00930999" w:rsidP="00930999">
            <w:pPr>
              <w:rPr>
                <w:lang w:val="en-US"/>
              </w:rPr>
            </w:pPr>
            <w:r w:rsidRPr="00AE1E45">
              <w:rPr>
                <w:lang w:val="en-US"/>
              </w:rPr>
              <w:t>Care of.</w:t>
            </w:r>
          </w:p>
        </w:tc>
      </w:tr>
      <w:tr w:rsidR="00930999" w:rsidRPr="00A41C57" w14:paraId="25F03A8A"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590F0D2F" w14:textId="6F658167" w:rsidR="00930999" w:rsidRPr="00AE1E45" w:rsidRDefault="00930999" w:rsidP="00930999">
            <w:pPr>
              <w:rPr>
                <w:rStyle w:val="SAPScreenElement"/>
                <w:lang w:val="en-US"/>
              </w:rPr>
            </w:pPr>
            <w:r w:rsidRPr="00AE1E45">
              <w:rPr>
                <w:rStyle w:val="SAPScreenElement"/>
                <w:lang w:val="en-US"/>
              </w:rPr>
              <w:t xml:space="preserve">Street: </w:t>
            </w:r>
            <w:r w:rsidRPr="00AE1E45">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3179BA63" w14:textId="24224E58" w:rsidR="00930999" w:rsidRPr="00AE1E45" w:rsidRDefault="00930999" w:rsidP="00930999">
            <w:pPr>
              <w:rPr>
                <w:lang w:val="en-US"/>
              </w:rPr>
            </w:pPr>
            <w:r w:rsidRPr="00AE1E45">
              <w:rPr>
                <w:lang w:val="en-US"/>
              </w:rPr>
              <w:t>Optional field, but meaningful for a complete master data record.</w:t>
            </w:r>
          </w:p>
        </w:tc>
      </w:tr>
      <w:tr w:rsidR="00930999" w:rsidRPr="00A41C57" w14:paraId="57C12719"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6D11AF90" w14:textId="53245E9C" w:rsidR="00930999" w:rsidRPr="00AE1E45" w:rsidRDefault="00930999" w:rsidP="00930999">
            <w:pPr>
              <w:rPr>
                <w:rStyle w:val="SAPScreenElement"/>
                <w:lang w:val="en-US"/>
              </w:rPr>
            </w:pPr>
            <w:r w:rsidRPr="00AE1E45">
              <w:rPr>
                <w:rStyle w:val="SAPScreenElement"/>
                <w:lang w:val="en-US"/>
              </w:rPr>
              <w:t xml:space="preserve">Extra Address Line: </w:t>
            </w:r>
            <w:r w:rsidRPr="00AE1E45">
              <w:rPr>
                <w:lang w:val="en-US"/>
              </w:rPr>
              <w:t>enter if applicable</w:t>
            </w:r>
          </w:p>
        </w:tc>
        <w:tc>
          <w:tcPr>
            <w:tcW w:w="5580" w:type="dxa"/>
            <w:tcBorders>
              <w:top w:val="single" w:sz="8" w:space="0" w:color="999999"/>
              <w:left w:val="single" w:sz="8" w:space="0" w:color="999999"/>
              <w:bottom w:val="single" w:sz="8" w:space="0" w:color="999999"/>
              <w:right w:val="single" w:sz="8" w:space="0" w:color="999999"/>
            </w:tcBorders>
          </w:tcPr>
          <w:p w14:paraId="5A891395" w14:textId="77777777" w:rsidR="00930999" w:rsidRPr="00AE1E45" w:rsidRDefault="00930999" w:rsidP="00930999">
            <w:pPr>
              <w:rPr>
                <w:lang w:val="en-US"/>
              </w:rPr>
            </w:pPr>
          </w:p>
        </w:tc>
      </w:tr>
      <w:tr w:rsidR="00967222" w:rsidRPr="00BF4481" w14:paraId="49BC4981"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1BFF34BE" w14:textId="75A4304F" w:rsidR="00967222" w:rsidRPr="00AE1E45" w:rsidRDefault="00967222" w:rsidP="00930999">
            <w:pPr>
              <w:rPr>
                <w:rStyle w:val="SAPScreenElement"/>
                <w:lang w:val="en-US"/>
              </w:rPr>
            </w:pPr>
            <w:r w:rsidRPr="00AE1E45">
              <w:rPr>
                <w:rStyle w:val="SAPScreenElement"/>
                <w:lang w:val="en-US"/>
              </w:rPr>
              <w:t xml:space="preserve">Region: </w:t>
            </w:r>
            <w:r w:rsidRPr="00AE1E45">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289726E8" w14:textId="77777777" w:rsidR="00967222" w:rsidRPr="00AE1E45" w:rsidRDefault="00967222" w:rsidP="00930999">
            <w:pPr>
              <w:rPr>
                <w:lang w:val="en-US"/>
              </w:rPr>
            </w:pPr>
          </w:p>
        </w:tc>
      </w:tr>
      <w:tr w:rsidR="00967222" w:rsidRPr="00A41C57" w14:paraId="68B013DB"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141267F0" w14:textId="394D9370" w:rsidR="00967222" w:rsidRPr="00967222" w:rsidRDefault="00967222" w:rsidP="00930999">
            <w:pPr>
              <w:rPr>
                <w:rStyle w:val="SAPScreenElement"/>
                <w:lang w:val="fr-FR"/>
              </w:rPr>
            </w:pPr>
            <w:r w:rsidRPr="00AE1E45">
              <w:rPr>
                <w:rStyle w:val="SAPScreenElement"/>
                <w:lang w:val="fr-FR"/>
              </w:rPr>
              <w:t xml:space="preserve">Postal Code: </w:t>
            </w:r>
            <w:r w:rsidRPr="00AE1E45">
              <w:rPr>
                <w:lang w:val="fr-FR"/>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212A23E7" w14:textId="77777777" w:rsidR="00967222" w:rsidRPr="00967222" w:rsidRDefault="00967222" w:rsidP="00930999">
            <w:pPr>
              <w:rPr>
                <w:lang w:val="fr-FR"/>
              </w:rPr>
            </w:pPr>
          </w:p>
        </w:tc>
      </w:tr>
      <w:tr w:rsidR="00967222" w:rsidRPr="00967222" w14:paraId="6A484B92"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10CD368A" w14:textId="4DFB2ED5" w:rsidR="00967222" w:rsidRPr="00967222" w:rsidRDefault="00967222" w:rsidP="00930999">
            <w:pPr>
              <w:rPr>
                <w:rStyle w:val="SAPScreenElement"/>
                <w:lang w:val="fr-FR"/>
              </w:rPr>
            </w:pPr>
            <w:r w:rsidRPr="00AE1E45">
              <w:rPr>
                <w:rStyle w:val="SAPScreenElement"/>
                <w:lang w:val="en-US"/>
              </w:rPr>
              <w:t>District:</w:t>
            </w:r>
            <w:r w:rsidRPr="00AE1E45">
              <w:rPr>
                <w:lang w:val="en-US"/>
              </w:rPr>
              <w:t xml:space="preserve"> enter if applicable</w:t>
            </w:r>
          </w:p>
        </w:tc>
        <w:tc>
          <w:tcPr>
            <w:tcW w:w="5580" w:type="dxa"/>
            <w:tcBorders>
              <w:top w:val="single" w:sz="8" w:space="0" w:color="999999"/>
              <w:left w:val="single" w:sz="8" w:space="0" w:color="999999"/>
              <w:bottom w:val="single" w:sz="8" w:space="0" w:color="999999"/>
              <w:right w:val="single" w:sz="8" w:space="0" w:color="999999"/>
            </w:tcBorders>
          </w:tcPr>
          <w:p w14:paraId="2BB217D0" w14:textId="77777777" w:rsidR="00967222" w:rsidRPr="00967222" w:rsidRDefault="00967222" w:rsidP="00930999">
            <w:pPr>
              <w:rPr>
                <w:lang w:val="fr-FR"/>
              </w:rPr>
            </w:pPr>
          </w:p>
        </w:tc>
      </w:tr>
      <w:tr w:rsidR="00930999" w:rsidRPr="00A41C57" w14:paraId="70311740"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7DF22AF8" w14:textId="354E5BF1" w:rsidR="00930999" w:rsidRPr="00AE1E45" w:rsidRDefault="00930999" w:rsidP="00930999">
            <w:pPr>
              <w:rPr>
                <w:rStyle w:val="SAPScreenElement"/>
                <w:lang w:val="en-US"/>
              </w:rPr>
            </w:pPr>
            <w:r w:rsidRPr="00AE1E45">
              <w:rPr>
                <w:rStyle w:val="SAPScreenElement"/>
                <w:lang w:val="en-US"/>
              </w:rPr>
              <w:t xml:space="preserve">House Number: </w:t>
            </w:r>
            <w:r w:rsidRPr="00AE1E45">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4E6768EC" w14:textId="1A29FB27" w:rsidR="00930999" w:rsidRPr="00AE1E45" w:rsidRDefault="00930999" w:rsidP="00930999">
            <w:pPr>
              <w:rPr>
                <w:lang w:val="en-US"/>
              </w:rPr>
            </w:pPr>
            <w:r w:rsidRPr="00AE1E45">
              <w:rPr>
                <w:lang w:val="en-US"/>
              </w:rPr>
              <w:t>Optional field, but meaningful for a complete master data record.</w:t>
            </w:r>
          </w:p>
        </w:tc>
      </w:tr>
      <w:tr w:rsidR="00930999" w:rsidRPr="00AE1E45" w14:paraId="1653BB9C"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524B7897" w14:textId="5794CF66" w:rsidR="00930999" w:rsidRPr="00AE1E45" w:rsidRDefault="00930999" w:rsidP="00930999">
            <w:pPr>
              <w:rPr>
                <w:rStyle w:val="SAPScreenElement"/>
                <w:lang w:val="en-US"/>
              </w:rPr>
            </w:pPr>
            <w:r w:rsidRPr="00AE1E45">
              <w:rPr>
                <w:rStyle w:val="SAPScreenElement"/>
                <w:lang w:val="en-US"/>
              </w:rPr>
              <w:t>Apartment:</w:t>
            </w:r>
            <w:r w:rsidRPr="00AE1E45">
              <w:rPr>
                <w:lang w:val="en-US"/>
              </w:rPr>
              <w:t xml:space="preserve"> enter if applicable</w:t>
            </w:r>
          </w:p>
        </w:tc>
        <w:tc>
          <w:tcPr>
            <w:tcW w:w="5580" w:type="dxa"/>
            <w:tcBorders>
              <w:top w:val="single" w:sz="8" w:space="0" w:color="999999"/>
              <w:left w:val="single" w:sz="8" w:space="0" w:color="999999"/>
              <w:bottom w:val="single" w:sz="8" w:space="0" w:color="999999"/>
              <w:right w:val="single" w:sz="8" w:space="0" w:color="999999"/>
            </w:tcBorders>
          </w:tcPr>
          <w:p w14:paraId="345E0788" w14:textId="77777777" w:rsidR="00930999" w:rsidRPr="00AE1E45" w:rsidRDefault="00930999" w:rsidP="00930999">
            <w:pPr>
              <w:rPr>
                <w:lang w:val="en-US"/>
              </w:rPr>
            </w:pPr>
          </w:p>
        </w:tc>
      </w:tr>
      <w:tr w:rsidR="00930999" w:rsidRPr="00A41C57" w14:paraId="438082C0" w14:textId="77777777" w:rsidTr="00930999">
        <w:trPr>
          <w:trHeight w:val="360"/>
        </w:trPr>
        <w:tc>
          <w:tcPr>
            <w:tcW w:w="4472" w:type="dxa"/>
            <w:tcBorders>
              <w:top w:val="single" w:sz="8" w:space="0" w:color="999999"/>
              <w:left w:val="single" w:sz="8" w:space="0" w:color="999999"/>
              <w:bottom w:val="single" w:sz="8" w:space="0" w:color="999999"/>
              <w:right w:val="single" w:sz="8" w:space="0" w:color="999999"/>
            </w:tcBorders>
          </w:tcPr>
          <w:p w14:paraId="7632C749" w14:textId="02E559CB" w:rsidR="00930999" w:rsidRPr="00AE1E45" w:rsidRDefault="00930999" w:rsidP="00930999">
            <w:pPr>
              <w:rPr>
                <w:rStyle w:val="SAPScreenElement"/>
                <w:lang w:val="en-US"/>
              </w:rPr>
            </w:pPr>
            <w:r w:rsidRPr="00AE1E45">
              <w:rPr>
                <w:rStyle w:val="SAPScreenElement"/>
                <w:lang w:val="en-US"/>
              </w:rPr>
              <w:t>City:</w:t>
            </w:r>
            <w:r w:rsidRPr="00AE1E45">
              <w:rPr>
                <w:lang w:val="en-US"/>
              </w:rPr>
              <w:t xml:space="preserve"> enter as appropriate</w:t>
            </w:r>
          </w:p>
        </w:tc>
        <w:tc>
          <w:tcPr>
            <w:tcW w:w="5580" w:type="dxa"/>
            <w:tcBorders>
              <w:top w:val="single" w:sz="8" w:space="0" w:color="999999"/>
              <w:left w:val="single" w:sz="8" w:space="0" w:color="999999"/>
              <w:bottom w:val="single" w:sz="8" w:space="0" w:color="999999"/>
              <w:right w:val="single" w:sz="8" w:space="0" w:color="999999"/>
            </w:tcBorders>
          </w:tcPr>
          <w:p w14:paraId="33B27D24" w14:textId="77777777" w:rsidR="00930999" w:rsidRPr="00AE1E45" w:rsidRDefault="00930999" w:rsidP="00930999">
            <w:pPr>
              <w:pStyle w:val="SAPNoteHeading"/>
              <w:ind w:left="0"/>
              <w:rPr>
                <w:lang w:val="en-US"/>
              </w:rPr>
            </w:pPr>
            <w:r w:rsidRPr="00AE1E45">
              <w:rPr>
                <w:noProof/>
                <w:lang w:val="en-US"/>
              </w:rPr>
              <w:drawing>
                <wp:inline distT="0" distB="0" distL="0" distR="0" wp14:anchorId="4302329F" wp14:editId="465CC924">
                  <wp:extent cx="228600" cy="228600"/>
                  <wp:effectExtent l="0" t="0" r="0" b="0"/>
                  <wp:docPr id="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E1E45">
              <w:rPr>
                <w:lang w:val="en-US"/>
              </w:rPr>
              <w:t> Recommendation</w:t>
            </w:r>
          </w:p>
          <w:p w14:paraId="151436A1" w14:textId="617790FD" w:rsidR="00930999" w:rsidRPr="00AE1E45" w:rsidRDefault="00930999" w:rsidP="00930999">
            <w:pPr>
              <w:rPr>
                <w:lang w:val="en-US"/>
              </w:rPr>
            </w:pPr>
            <w:r w:rsidRPr="00AE1E45">
              <w:rPr>
                <w:lang w:val="en-US"/>
              </w:rPr>
              <w:t>Required if integration with Employee Central Payroll is in place.</w:t>
            </w:r>
          </w:p>
        </w:tc>
      </w:tr>
    </w:tbl>
    <w:p w14:paraId="07504608" w14:textId="4E2E2E3D" w:rsidR="0041711A" w:rsidRPr="00AE1E45" w:rsidRDefault="0041711A" w:rsidP="00801C24">
      <w:pPr>
        <w:pStyle w:val="Heading3"/>
        <w:spacing w:before="240" w:after="120"/>
        <w:rPr>
          <w:lang w:val="en-US"/>
        </w:rPr>
      </w:pPr>
      <w:bookmarkStart w:id="3063" w:name="_Toc507062726"/>
      <w:r w:rsidRPr="00AE1E45">
        <w:rPr>
          <w:lang w:val="en-US"/>
        </w:rPr>
        <w:t>United States</w:t>
      </w:r>
      <w:r w:rsidR="00930999" w:rsidRPr="00AE1E45">
        <w:rPr>
          <w:lang w:val="en-US"/>
        </w:rPr>
        <w:t xml:space="preserve"> (US)</w:t>
      </w:r>
      <w:bookmarkEnd w:id="3063"/>
    </w:p>
    <w:tbl>
      <w:tblPr>
        <w:tblW w:w="1005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5580"/>
      </w:tblGrid>
      <w:tr w:rsidR="0041711A" w:rsidRPr="002326C1" w14:paraId="76424B1D" w14:textId="77777777" w:rsidTr="0041711A">
        <w:trPr>
          <w:trHeight w:val="432"/>
          <w:tblHeader/>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030C4336" w14:textId="77777777" w:rsidR="0041711A" w:rsidRPr="002326C1" w:rsidRDefault="0041711A" w:rsidP="00C42F00">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087B1E33" w14:textId="77777777" w:rsidR="0041711A" w:rsidRPr="002326C1" w:rsidRDefault="0041711A" w:rsidP="00C42F00">
            <w:pPr>
              <w:pStyle w:val="SAPTableHeader"/>
              <w:rPr>
                <w:lang w:val="en-US"/>
              </w:rPr>
            </w:pPr>
            <w:r w:rsidRPr="002326C1">
              <w:rPr>
                <w:lang w:val="en-US"/>
              </w:rPr>
              <w:t>Additional Information</w:t>
            </w:r>
          </w:p>
        </w:tc>
      </w:tr>
      <w:tr w:rsidR="0041711A" w:rsidRPr="00A41C57" w14:paraId="40862B7A" w14:textId="77777777" w:rsidTr="0041711A">
        <w:trPr>
          <w:trHeight w:val="360"/>
        </w:trPr>
        <w:tc>
          <w:tcPr>
            <w:tcW w:w="4472" w:type="dxa"/>
            <w:tcBorders>
              <w:top w:val="single" w:sz="8" w:space="0" w:color="999999"/>
              <w:left w:val="single" w:sz="8" w:space="0" w:color="999999"/>
              <w:bottom w:val="single" w:sz="8" w:space="0" w:color="999999"/>
              <w:right w:val="single" w:sz="8" w:space="0" w:color="999999"/>
            </w:tcBorders>
          </w:tcPr>
          <w:p w14:paraId="42149560" w14:textId="5E00BF20" w:rsidR="0041711A" w:rsidRPr="002326C1" w:rsidRDefault="0041711A" w:rsidP="0041711A">
            <w:pPr>
              <w:rPr>
                <w:rStyle w:val="SAPScreenElement"/>
                <w:lang w:val="en-US"/>
              </w:rPr>
            </w:pPr>
            <w:r w:rsidRPr="002326C1">
              <w:rPr>
                <w:rStyle w:val="SAPScreenElement"/>
                <w:lang w:val="en-US"/>
              </w:rPr>
              <w:t xml:space="preserve">Address Line 1: </w:t>
            </w:r>
            <w:r w:rsidRPr="002326C1">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2AB36DC0" w14:textId="5DB11068" w:rsidR="0041711A" w:rsidRPr="002326C1" w:rsidRDefault="0041711A" w:rsidP="0041711A">
            <w:pPr>
              <w:rPr>
                <w:lang w:val="en-US"/>
              </w:rPr>
            </w:pPr>
            <w:r w:rsidRPr="002326C1">
              <w:rPr>
                <w:lang w:val="en-US"/>
              </w:rPr>
              <w:t>Optional field, but meaningful for a complete master data record.</w:t>
            </w:r>
          </w:p>
        </w:tc>
      </w:tr>
      <w:tr w:rsidR="0041711A" w:rsidRPr="00A41C57" w14:paraId="61443D17" w14:textId="77777777" w:rsidTr="0041711A">
        <w:trPr>
          <w:trHeight w:val="360"/>
        </w:trPr>
        <w:tc>
          <w:tcPr>
            <w:tcW w:w="4472" w:type="dxa"/>
            <w:tcBorders>
              <w:top w:val="single" w:sz="8" w:space="0" w:color="999999"/>
              <w:left w:val="single" w:sz="8" w:space="0" w:color="999999"/>
              <w:bottom w:val="single" w:sz="8" w:space="0" w:color="999999"/>
              <w:right w:val="single" w:sz="8" w:space="0" w:color="999999"/>
            </w:tcBorders>
          </w:tcPr>
          <w:p w14:paraId="1A51CA0D" w14:textId="6CCF4131" w:rsidR="0041711A" w:rsidRPr="002326C1" w:rsidRDefault="0041711A" w:rsidP="0041711A">
            <w:pPr>
              <w:rPr>
                <w:rStyle w:val="SAPScreenElement"/>
                <w:lang w:val="en-US"/>
              </w:rPr>
            </w:pPr>
            <w:r w:rsidRPr="002326C1">
              <w:rPr>
                <w:rStyle w:val="SAPScreenElement"/>
                <w:lang w:val="en-US"/>
              </w:rPr>
              <w:t xml:space="preserve">Address Line 2: </w:t>
            </w:r>
            <w:r w:rsidRPr="002326C1">
              <w:rPr>
                <w:lang w:val="en-US"/>
              </w:rPr>
              <w:t>enter if applicable</w:t>
            </w:r>
          </w:p>
        </w:tc>
        <w:tc>
          <w:tcPr>
            <w:tcW w:w="5580" w:type="dxa"/>
            <w:tcBorders>
              <w:top w:val="single" w:sz="8" w:space="0" w:color="999999"/>
              <w:left w:val="single" w:sz="8" w:space="0" w:color="999999"/>
              <w:bottom w:val="single" w:sz="8" w:space="0" w:color="999999"/>
              <w:right w:val="single" w:sz="8" w:space="0" w:color="999999"/>
            </w:tcBorders>
          </w:tcPr>
          <w:p w14:paraId="4EC11B61" w14:textId="77777777" w:rsidR="0041711A" w:rsidRPr="002326C1" w:rsidRDefault="0041711A" w:rsidP="0041711A">
            <w:pPr>
              <w:rPr>
                <w:lang w:val="en-US"/>
              </w:rPr>
            </w:pPr>
          </w:p>
        </w:tc>
      </w:tr>
      <w:tr w:rsidR="0041711A" w:rsidRPr="00A41C57" w14:paraId="7407E554" w14:textId="77777777" w:rsidTr="0041711A">
        <w:trPr>
          <w:trHeight w:val="360"/>
        </w:trPr>
        <w:tc>
          <w:tcPr>
            <w:tcW w:w="4472" w:type="dxa"/>
            <w:tcBorders>
              <w:top w:val="single" w:sz="8" w:space="0" w:color="999999"/>
              <w:left w:val="single" w:sz="8" w:space="0" w:color="999999"/>
              <w:bottom w:val="single" w:sz="8" w:space="0" w:color="999999"/>
              <w:right w:val="single" w:sz="8" w:space="0" w:color="999999"/>
            </w:tcBorders>
          </w:tcPr>
          <w:p w14:paraId="61F90D74" w14:textId="6604E5B7" w:rsidR="0041711A" w:rsidRPr="002326C1" w:rsidRDefault="0041711A" w:rsidP="0041711A">
            <w:pPr>
              <w:rPr>
                <w:rStyle w:val="SAPScreenElement"/>
                <w:lang w:val="en-US"/>
              </w:rPr>
            </w:pPr>
            <w:r w:rsidRPr="002326C1">
              <w:rPr>
                <w:rStyle w:val="SAPScreenElement"/>
                <w:lang w:val="en-US"/>
              </w:rPr>
              <w:lastRenderedPageBreak/>
              <w:t xml:space="preserve">City: </w:t>
            </w:r>
            <w:r w:rsidRPr="002326C1">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64ED937E" w14:textId="77777777" w:rsidR="0041711A" w:rsidRPr="002326C1" w:rsidRDefault="0041711A" w:rsidP="0041711A">
            <w:pPr>
              <w:pStyle w:val="SAPNoteHeading"/>
              <w:ind w:left="0"/>
              <w:rPr>
                <w:lang w:val="en-US"/>
              </w:rPr>
            </w:pPr>
            <w:r w:rsidRPr="002326C1">
              <w:rPr>
                <w:noProof/>
                <w:lang w:val="en-US"/>
              </w:rPr>
              <w:drawing>
                <wp:inline distT="0" distB="0" distL="0" distR="0" wp14:anchorId="7CF84D25" wp14:editId="5CB46C71">
                  <wp:extent cx="228600" cy="228600"/>
                  <wp:effectExtent l="0" t="0" r="0" b="0"/>
                  <wp:docPr id="2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2A860F5B" w14:textId="094025D7" w:rsidR="0041711A" w:rsidRPr="002326C1" w:rsidRDefault="0041711A" w:rsidP="0041711A">
            <w:pPr>
              <w:rPr>
                <w:lang w:val="en-US"/>
              </w:rPr>
            </w:pPr>
            <w:r w:rsidRPr="002326C1">
              <w:rPr>
                <w:lang w:val="en-US"/>
              </w:rPr>
              <w:t>Required if integration with Employee Central Payroll is in place.</w:t>
            </w:r>
          </w:p>
        </w:tc>
      </w:tr>
      <w:tr w:rsidR="0041711A" w:rsidRPr="00A41C57" w14:paraId="3B20750B" w14:textId="77777777" w:rsidTr="0041711A">
        <w:trPr>
          <w:trHeight w:val="360"/>
        </w:trPr>
        <w:tc>
          <w:tcPr>
            <w:tcW w:w="4472" w:type="dxa"/>
            <w:tcBorders>
              <w:top w:val="single" w:sz="8" w:space="0" w:color="999999"/>
              <w:left w:val="single" w:sz="8" w:space="0" w:color="999999"/>
              <w:bottom w:val="single" w:sz="8" w:space="0" w:color="999999"/>
              <w:right w:val="single" w:sz="8" w:space="0" w:color="999999"/>
            </w:tcBorders>
          </w:tcPr>
          <w:p w14:paraId="49F10F8D" w14:textId="10B10964" w:rsidR="0041711A" w:rsidRPr="002326C1" w:rsidRDefault="0041711A" w:rsidP="0041711A">
            <w:pPr>
              <w:rPr>
                <w:rStyle w:val="SAPScreenElement"/>
                <w:lang w:val="en-US"/>
              </w:rPr>
            </w:pPr>
            <w:r w:rsidRPr="002326C1">
              <w:rPr>
                <w:rStyle w:val="SAPScreenElement"/>
                <w:lang w:val="en-US"/>
              </w:rPr>
              <w:t xml:space="preserve">State: </w:t>
            </w:r>
            <w:r w:rsidRPr="002326C1">
              <w:rPr>
                <w:lang w:val="en-US"/>
              </w:rPr>
              <w:t>select from drop-down</w:t>
            </w:r>
          </w:p>
        </w:tc>
        <w:tc>
          <w:tcPr>
            <w:tcW w:w="5580" w:type="dxa"/>
            <w:tcBorders>
              <w:top w:val="single" w:sz="8" w:space="0" w:color="999999"/>
              <w:left w:val="single" w:sz="8" w:space="0" w:color="999999"/>
              <w:bottom w:val="single" w:sz="8" w:space="0" w:color="999999"/>
              <w:right w:val="single" w:sz="8" w:space="0" w:color="999999"/>
            </w:tcBorders>
          </w:tcPr>
          <w:p w14:paraId="72C1E8BD" w14:textId="77777777" w:rsidR="0041711A" w:rsidRPr="002326C1" w:rsidRDefault="0041711A" w:rsidP="0041711A">
            <w:pPr>
              <w:pStyle w:val="SAPNoteHeading"/>
              <w:ind w:left="0"/>
              <w:rPr>
                <w:lang w:val="en-US"/>
              </w:rPr>
            </w:pPr>
            <w:r w:rsidRPr="002326C1">
              <w:rPr>
                <w:noProof/>
                <w:lang w:val="en-US"/>
              </w:rPr>
              <w:drawing>
                <wp:inline distT="0" distB="0" distL="0" distR="0" wp14:anchorId="7343404B" wp14:editId="760662D9">
                  <wp:extent cx="228600" cy="228600"/>
                  <wp:effectExtent l="0" t="0" r="0" b="0"/>
                  <wp:docPr id="2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3FEE7C39" w14:textId="140A8955" w:rsidR="0041711A" w:rsidRPr="002326C1" w:rsidRDefault="0041711A" w:rsidP="0041711A">
            <w:pPr>
              <w:rPr>
                <w:lang w:val="en-US"/>
              </w:rPr>
            </w:pPr>
            <w:r w:rsidRPr="002326C1">
              <w:rPr>
                <w:lang w:val="en-US"/>
              </w:rPr>
              <w:t>Required if integration with Employee Central Payroll is in place.</w:t>
            </w:r>
          </w:p>
        </w:tc>
      </w:tr>
      <w:tr w:rsidR="0041711A" w:rsidRPr="00A41C57" w14:paraId="238A3306" w14:textId="77777777" w:rsidTr="0041711A">
        <w:trPr>
          <w:trHeight w:val="360"/>
        </w:trPr>
        <w:tc>
          <w:tcPr>
            <w:tcW w:w="4472" w:type="dxa"/>
            <w:tcBorders>
              <w:top w:val="single" w:sz="8" w:space="0" w:color="999999"/>
              <w:left w:val="single" w:sz="8" w:space="0" w:color="999999"/>
              <w:bottom w:val="single" w:sz="8" w:space="0" w:color="999999"/>
              <w:right w:val="single" w:sz="8" w:space="0" w:color="999999"/>
            </w:tcBorders>
          </w:tcPr>
          <w:p w14:paraId="365519BA" w14:textId="08CBAEF3" w:rsidR="0041711A" w:rsidRPr="002326C1" w:rsidRDefault="0041711A" w:rsidP="0041711A">
            <w:pPr>
              <w:rPr>
                <w:rStyle w:val="SAPScreenElement"/>
                <w:lang w:val="en-US"/>
              </w:rPr>
            </w:pPr>
            <w:r w:rsidRPr="002326C1">
              <w:rPr>
                <w:rStyle w:val="SAPScreenElement"/>
                <w:lang w:val="en-US"/>
              </w:rPr>
              <w:t xml:space="preserve">ZIP: </w:t>
            </w:r>
            <w:r w:rsidR="00FB08E5">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37B31C0F" w14:textId="77777777" w:rsidR="0041711A" w:rsidRPr="002326C1" w:rsidRDefault="0041711A" w:rsidP="0041711A">
            <w:pPr>
              <w:pStyle w:val="SAPNoteHeading"/>
              <w:ind w:left="0"/>
              <w:rPr>
                <w:lang w:val="en-US"/>
              </w:rPr>
            </w:pPr>
            <w:r w:rsidRPr="002326C1">
              <w:rPr>
                <w:noProof/>
                <w:lang w:val="en-US"/>
              </w:rPr>
              <w:drawing>
                <wp:inline distT="0" distB="0" distL="0" distR="0" wp14:anchorId="0538A05B" wp14:editId="686C7EED">
                  <wp:extent cx="228600" cy="228600"/>
                  <wp:effectExtent l="0" t="0" r="0" b="0"/>
                  <wp:docPr id="2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79C8B30F" w14:textId="6D482ECF" w:rsidR="0041711A" w:rsidRPr="002326C1" w:rsidRDefault="0041711A" w:rsidP="0041711A">
            <w:pPr>
              <w:rPr>
                <w:lang w:val="en-US"/>
              </w:rPr>
            </w:pPr>
            <w:r w:rsidRPr="002326C1">
              <w:rPr>
                <w:lang w:val="en-US"/>
              </w:rPr>
              <w:t>Required if integration with Employee Central Payroll is in place.</w:t>
            </w:r>
          </w:p>
        </w:tc>
      </w:tr>
      <w:tr w:rsidR="0041711A" w:rsidRPr="004A4679" w14:paraId="1AEDB4F5" w14:textId="77777777" w:rsidTr="0041711A">
        <w:trPr>
          <w:trHeight w:val="360"/>
        </w:trPr>
        <w:tc>
          <w:tcPr>
            <w:tcW w:w="4472" w:type="dxa"/>
            <w:tcBorders>
              <w:top w:val="single" w:sz="8" w:space="0" w:color="999999"/>
              <w:left w:val="single" w:sz="8" w:space="0" w:color="999999"/>
              <w:bottom w:val="single" w:sz="8" w:space="0" w:color="999999"/>
              <w:right w:val="single" w:sz="8" w:space="0" w:color="999999"/>
            </w:tcBorders>
          </w:tcPr>
          <w:p w14:paraId="3CFA0D89" w14:textId="254E28F5" w:rsidR="0041711A" w:rsidRPr="002326C1" w:rsidRDefault="0041711A" w:rsidP="0041711A">
            <w:pPr>
              <w:rPr>
                <w:rStyle w:val="SAPScreenElement"/>
                <w:lang w:val="en-US"/>
              </w:rPr>
            </w:pPr>
            <w:r w:rsidRPr="002326C1">
              <w:rPr>
                <w:rStyle w:val="SAPScreenElement"/>
                <w:lang w:val="en-US"/>
              </w:rPr>
              <w:t xml:space="preserve">County: </w:t>
            </w:r>
            <w:r w:rsidRPr="002326C1">
              <w:rPr>
                <w:lang w:val="en-US"/>
              </w:rPr>
              <w:t>enter if applicable</w:t>
            </w:r>
          </w:p>
        </w:tc>
        <w:tc>
          <w:tcPr>
            <w:tcW w:w="5580" w:type="dxa"/>
            <w:tcBorders>
              <w:top w:val="single" w:sz="8" w:space="0" w:color="999999"/>
              <w:left w:val="single" w:sz="8" w:space="0" w:color="999999"/>
              <w:bottom w:val="single" w:sz="8" w:space="0" w:color="999999"/>
              <w:right w:val="single" w:sz="8" w:space="0" w:color="999999"/>
            </w:tcBorders>
          </w:tcPr>
          <w:p w14:paraId="5FE62386" w14:textId="77777777" w:rsidR="0041711A" w:rsidRPr="002326C1" w:rsidRDefault="0041711A" w:rsidP="0041711A">
            <w:pPr>
              <w:rPr>
                <w:lang w:val="en-US"/>
              </w:rPr>
            </w:pPr>
          </w:p>
        </w:tc>
      </w:tr>
    </w:tbl>
    <w:p w14:paraId="7C9E7F89" w14:textId="46F24623" w:rsidR="002A49D9" w:rsidRPr="00AE1E45" w:rsidRDefault="002A49D9" w:rsidP="00B41010">
      <w:pPr>
        <w:pStyle w:val="Heading2"/>
        <w:spacing w:before="240" w:after="120"/>
        <w:rPr>
          <w:lang w:val="en-US"/>
        </w:rPr>
      </w:pPr>
      <w:bookmarkStart w:id="3064" w:name="_Job_Information"/>
      <w:bookmarkStart w:id="3065" w:name="_Toc507062727"/>
      <w:bookmarkEnd w:id="3064"/>
      <w:r w:rsidRPr="00AE1E45">
        <w:rPr>
          <w:lang w:val="en-US"/>
        </w:rPr>
        <w:t>Job Information</w:t>
      </w:r>
      <w:bookmarkEnd w:id="3065"/>
    </w:p>
    <w:p w14:paraId="2BFFB704" w14:textId="52075559" w:rsidR="002A49D9" w:rsidRPr="00AE1E45" w:rsidDel="001F63B8" w:rsidRDefault="002A49D9" w:rsidP="00933520">
      <w:pPr>
        <w:pStyle w:val="Heading3"/>
        <w:spacing w:before="240" w:after="120"/>
        <w:rPr>
          <w:del w:id="3066" w:author="Author" w:date="2017-12-27T18:10:00Z"/>
          <w:lang w:val="en-US"/>
        </w:rPr>
      </w:pPr>
      <w:bookmarkStart w:id="3067" w:name="_Job_Information_if"/>
      <w:bookmarkStart w:id="3068" w:name="_Toc505855741"/>
      <w:bookmarkEnd w:id="3067"/>
      <w:commentRangeStart w:id="3069"/>
      <w:del w:id="3070" w:author="Author" w:date="2017-12-27T18:10:00Z">
        <w:r w:rsidRPr="00AE1E45" w:rsidDel="001F63B8">
          <w:rPr>
            <w:lang w:val="en-US"/>
          </w:rPr>
          <w:delText xml:space="preserve">Job Information if Position Management is not Implemented </w:delText>
        </w:r>
        <w:commentRangeEnd w:id="3069"/>
        <w:r w:rsidR="00397F67" w:rsidRPr="00AE1E45" w:rsidDel="001F63B8">
          <w:rPr>
            <w:rStyle w:val="CommentReference"/>
            <w:rFonts w:ascii="BentonSans Book" w:eastAsia="MS Mincho" w:hAnsi="BentonSans Book"/>
            <w:bCs w:val="0"/>
            <w:color w:val="auto"/>
          </w:rPr>
          <w:commentReference w:id="3069"/>
        </w:r>
        <w:bookmarkStart w:id="3071" w:name="_Toc502299601"/>
        <w:bookmarkStart w:id="3072" w:name="_Toc504118315"/>
        <w:bookmarkStart w:id="3073" w:name="_Toc504124868"/>
        <w:bookmarkStart w:id="3074" w:name="_Toc504490663"/>
        <w:bookmarkStart w:id="3075" w:name="_Toc504492850"/>
        <w:bookmarkStart w:id="3076" w:name="_Toc504493905"/>
        <w:bookmarkStart w:id="3077" w:name="_Toc504495505"/>
        <w:bookmarkStart w:id="3078" w:name="_Toc504654591"/>
        <w:bookmarkStart w:id="3079" w:name="_Toc504982769"/>
        <w:bookmarkStart w:id="3080" w:name="_Toc505267853"/>
        <w:bookmarkStart w:id="3081" w:name="_Toc505352610"/>
        <w:bookmarkStart w:id="3082" w:name="_Toc505941495"/>
        <w:bookmarkStart w:id="3083" w:name="_Toc507059159"/>
        <w:bookmarkStart w:id="3084" w:name="_Toc507062728"/>
        <w:bookmarkEnd w:id="3068"/>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del>
    </w:p>
    <w:p w14:paraId="028ED409" w14:textId="0945AA6E" w:rsidR="003D4CDB" w:rsidRPr="00AE1E45" w:rsidRDefault="003D4CDB" w:rsidP="00593667">
      <w:pPr>
        <w:pStyle w:val="Heading3"/>
        <w:spacing w:before="240" w:after="120"/>
        <w:rPr>
          <w:lang w:val="en-US"/>
        </w:rPr>
      </w:pPr>
      <w:bookmarkStart w:id="3085" w:name="_Toc507062729"/>
      <w:r w:rsidRPr="00AE1E45">
        <w:rPr>
          <w:lang w:val="en-US"/>
        </w:rPr>
        <w:t>United Arab Emirates (AE)</w:t>
      </w:r>
      <w:bookmarkEnd w:id="3085"/>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912"/>
        <w:gridCol w:w="8370"/>
      </w:tblGrid>
      <w:tr w:rsidR="003D4CDB" w:rsidRPr="002326C1" w14:paraId="68A89335" w14:textId="77777777" w:rsidTr="00FA18CA">
        <w:trPr>
          <w:trHeight w:val="432"/>
          <w:tblHeader/>
        </w:trPr>
        <w:tc>
          <w:tcPr>
            <w:tcW w:w="5912" w:type="dxa"/>
            <w:tcBorders>
              <w:top w:val="single" w:sz="8" w:space="0" w:color="999999"/>
              <w:left w:val="single" w:sz="8" w:space="0" w:color="999999"/>
              <w:bottom w:val="single" w:sz="8" w:space="0" w:color="999999"/>
              <w:right w:val="single" w:sz="8" w:space="0" w:color="999999"/>
            </w:tcBorders>
            <w:shd w:val="clear" w:color="auto" w:fill="999999"/>
            <w:hideMark/>
          </w:tcPr>
          <w:p w14:paraId="52BCC991" w14:textId="77777777" w:rsidR="003D4CDB" w:rsidRPr="002326C1" w:rsidRDefault="003D4CDB" w:rsidP="002D1D7C">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8370" w:type="dxa"/>
            <w:tcBorders>
              <w:top w:val="single" w:sz="8" w:space="0" w:color="999999"/>
              <w:left w:val="single" w:sz="8" w:space="0" w:color="999999"/>
              <w:bottom w:val="single" w:sz="8" w:space="0" w:color="999999"/>
              <w:right w:val="single" w:sz="8" w:space="0" w:color="999999"/>
            </w:tcBorders>
            <w:shd w:val="clear" w:color="auto" w:fill="999999"/>
            <w:hideMark/>
          </w:tcPr>
          <w:p w14:paraId="2F8DA967" w14:textId="77777777" w:rsidR="003D4CDB" w:rsidRPr="002326C1" w:rsidRDefault="003D4CDB" w:rsidP="002D1D7C">
            <w:pPr>
              <w:pStyle w:val="SAPTableHeader"/>
              <w:rPr>
                <w:lang w:val="en-US"/>
              </w:rPr>
            </w:pPr>
            <w:r w:rsidRPr="002326C1">
              <w:rPr>
                <w:lang w:val="en-US"/>
              </w:rPr>
              <w:t>Additional Information</w:t>
            </w:r>
          </w:p>
        </w:tc>
      </w:tr>
      <w:tr w:rsidR="000F5FA8" w:rsidRPr="00A41C57" w14:paraId="3B6519B1" w14:textId="77777777" w:rsidTr="00FA18CA">
        <w:trPr>
          <w:trHeight w:val="360"/>
        </w:trPr>
        <w:tc>
          <w:tcPr>
            <w:tcW w:w="5912" w:type="dxa"/>
            <w:tcBorders>
              <w:top w:val="single" w:sz="8" w:space="0" w:color="999999"/>
              <w:left w:val="single" w:sz="8" w:space="0" w:color="999999"/>
              <w:bottom w:val="single" w:sz="8" w:space="0" w:color="999999"/>
              <w:right w:val="single" w:sz="8" w:space="0" w:color="999999"/>
            </w:tcBorders>
          </w:tcPr>
          <w:p w14:paraId="26243A56" w14:textId="37E7020B" w:rsidR="000F5FA8" w:rsidRPr="002326C1" w:rsidRDefault="000F5FA8" w:rsidP="000F5FA8">
            <w:pPr>
              <w:rPr>
                <w:rStyle w:val="SAPScreenElement"/>
                <w:lang w:val="en-US"/>
              </w:rPr>
            </w:pPr>
            <w:r w:rsidRPr="00AC5367">
              <w:rPr>
                <w:rStyle w:val="SAPScreenElement"/>
                <w:lang w:val="en-US"/>
              </w:rPr>
              <w:t xml:space="preserve">Probationary Period End Date: </w:t>
            </w:r>
            <w:r w:rsidRPr="00AC5367">
              <w:rPr>
                <w:lang w:val="en-US"/>
              </w:rPr>
              <w:t>select from calendar help</w:t>
            </w:r>
          </w:p>
        </w:tc>
        <w:tc>
          <w:tcPr>
            <w:tcW w:w="8370" w:type="dxa"/>
            <w:tcBorders>
              <w:top w:val="single" w:sz="8" w:space="0" w:color="999999"/>
              <w:left w:val="single" w:sz="8" w:space="0" w:color="999999"/>
              <w:bottom w:val="single" w:sz="8" w:space="0" w:color="999999"/>
              <w:right w:val="single" w:sz="8" w:space="0" w:color="999999"/>
            </w:tcBorders>
          </w:tcPr>
          <w:p w14:paraId="56DEC62A" w14:textId="77777777" w:rsidR="000F5FA8" w:rsidRPr="002326C1" w:rsidRDefault="000F5FA8" w:rsidP="000F5FA8">
            <w:pPr>
              <w:rPr>
                <w:lang w:val="en-US"/>
              </w:rPr>
            </w:pPr>
          </w:p>
        </w:tc>
      </w:tr>
      <w:tr w:rsidR="00FA18CA" w:rsidRPr="00A41C57" w14:paraId="6BC15F4C" w14:textId="77777777" w:rsidTr="00FA18CA">
        <w:trPr>
          <w:trHeight w:val="360"/>
          <w:ins w:id="3086" w:author="Author" w:date="2018-02-22T11:16:00Z"/>
        </w:trPr>
        <w:tc>
          <w:tcPr>
            <w:tcW w:w="5912" w:type="dxa"/>
            <w:tcBorders>
              <w:top w:val="single" w:sz="8" w:space="0" w:color="999999"/>
              <w:left w:val="single" w:sz="8" w:space="0" w:color="999999"/>
              <w:bottom w:val="single" w:sz="8" w:space="0" w:color="999999"/>
              <w:right w:val="single" w:sz="8" w:space="0" w:color="999999"/>
            </w:tcBorders>
          </w:tcPr>
          <w:p w14:paraId="25285579" w14:textId="23C82125" w:rsidR="00FA18CA" w:rsidRPr="00AC5367" w:rsidRDefault="00FA18CA" w:rsidP="000F5FA8">
            <w:pPr>
              <w:rPr>
                <w:ins w:id="3087" w:author="Author" w:date="2018-02-22T11:16:00Z"/>
                <w:rStyle w:val="SAPScreenElement"/>
                <w:lang w:val="en-US"/>
              </w:rPr>
            </w:pPr>
            <w:ins w:id="3088" w:author="Author" w:date="2018-02-22T11:16:00Z">
              <w:r w:rsidRPr="00CB66DB">
                <w:rPr>
                  <w:rStyle w:val="SAPScreenElement"/>
                  <w:lang w:val="en-US"/>
                </w:rPr>
                <w:t>Country:</w:t>
              </w:r>
              <w:r w:rsidRPr="00CB66DB">
                <w:rPr>
                  <w:lang w:val="en-US"/>
                </w:rPr>
                <w:t xml:space="preserve"> </w:t>
              </w:r>
              <w:r>
                <w:rPr>
                  <w:rStyle w:val="SAPUserEntry"/>
                  <w:lang w:val="en-US"/>
                </w:rPr>
                <w:t>United Arab Emirates</w:t>
              </w:r>
              <w:r w:rsidRPr="00CB66DB">
                <w:rPr>
                  <w:rStyle w:val="SAPUserEntry"/>
                  <w:lang w:val="en-US"/>
                </w:rPr>
                <w:t xml:space="preserve"> </w:t>
              </w:r>
              <w:r w:rsidRPr="00CB66DB">
                <w:rPr>
                  <w:lang w:val="en-US"/>
                </w:rPr>
                <w:t>is set as default; read-only field</w:t>
              </w:r>
            </w:ins>
          </w:p>
        </w:tc>
        <w:tc>
          <w:tcPr>
            <w:tcW w:w="8370" w:type="dxa"/>
            <w:tcBorders>
              <w:top w:val="single" w:sz="8" w:space="0" w:color="999999"/>
              <w:left w:val="single" w:sz="8" w:space="0" w:color="999999"/>
              <w:bottom w:val="single" w:sz="8" w:space="0" w:color="999999"/>
              <w:right w:val="single" w:sz="8" w:space="0" w:color="999999"/>
            </w:tcBorders>
          </w:tcPr>
          <w:p w14:paraId="1763D3CF" w14:textId="77777777" w:rsidR="00FA18CA" w:rsidRPr="002326C1" w:rsidRDefault="00FA18CA" w:rsidP="000F5FA8">
            <w:pPr>
              <w:rPr>
                <w:ins w:id="3089" w:author="Author" w:date="2018-02-22T11:16:00Z"/>
                <w:lang w:val="en-US"/>
              </w:rPr>
            </w:pPr>
          </w:p>
        </w:tc>
      </w:tr>
      <w:tr w:rsidR="000F5FA8" w:rsidRPr="00A41C57" w14:paraId="01E8B4F0" w14:textId="77777777" w:rsidTr="00FA18CA">
        <w:trPr>
          <w:trHeight w:val="360"/>
        </w:trPr>
        <w:tc>
          <w:tcPr>
            <w:tcW w:w="5912" w:type="dxa"/>
            <w:tcBorders>
              <w:top w:val="single" w:sz="8" w:space="0" w:color="999999"/>
              <w:left w:val="single" w:sz="8" w:space="0" w:color="999999"/>
              <w:bottom w:val="single" w:sz="8" w:space="0" w:color="999999"/>
              <w:right w:val="single" w:sz="8" w:space="0" w:color="999999"/>
            </w:tcBorders>
          </w:tcPr>
          <w:p w14:paraId="3F49ABF6" w14:textId="77777777" w:rsidR="00244E95" w:rsidRDefault="000F5FA8" w:rsidP="000F5FA8">
            <w:pPr>
              <w:rPr>
                <w:ins w:id="3090" w:author="Author" w:date="2017-12-27T17:55:00Z"/>
                <w:rStyle w:val="SAPScreenElement"/>
                <w:lang w:val="en-US"/>
              </w:rPr>
            </w:pPr>
            <w:r w:rsidRPr="00AC5367">
              <w:rPr>
                <w:rStyle w:val="SAPScreenElement"/>
                <w:lang w:val="en-US"/>
              </w:rPr>
              <w:t xml:space="preserve">Employee Class: </w:t>
            </w:r>
          </w:p>
          <w:p w14:paraId="3A325637" w14:textId="56778C1D" w:rsidR="000F5FA8" w:rsidRDefault="00244E95" w:rsidP="000F5FA8">
            <w:pPr>
              <w:rPr>
                <w:ins w:id="3091" w:author="Author" w:date="2017-12-27T17:56:00Z"/>
                <w:lang w:val="en-US"/>
              </w:rPr>
            </w:pPr>
            <w:ins w:id="3092" w:author="Author" w:date="2017-12-27T17:56:00Z">
              <w:r w:rsidRPr="00593667">
                <w:rPr>
                  <w:rStyle w:val="SAPEmphasis"/>
                  <w:lang w:val="en-US"/>
                </w:rPr>
                <w:t>Option 1: Position Management is not implemented:</w:t>
              </w:r>
              <w:r>
                <w:rPr>
                  <w:rStyle w:val="SAPEmphasis"/>
                  <w:u w:val="single"/>
                  <w:lang w:val="en-US"/>
                </w:rPr>
                <w:t xml:space="preserve"> </w:t>
              </w:r>
            </w:ins>
            <w:r w:rsidR="000F5FA8" w:rsidRPr="00AC5367">
              <w:rPr>
                <w:lang w:val="en-US"/>
              </w:rPr>
              <w:t>select from drop-down, for example</w:t>
            </w:r>
            <w:r w:rsidR="000F5FA8" w:rsidRPr="00AC5367">
              <w:rPr>
                <w:rStyle w:val="SAPUserEntry"/>
                <w:lang w:val="en-US"/>
              </w:rPr>
              <w:t xml:space="preserve"> Employee</w:t>
            </w:r>
            <w:r w:rsidR="000F5FA8" w:rsidRPr="00AC5367">
              <w:rPr>
                <w:b/>
                <w:lang w:val="en-US"/>
              </w:rPr>
              <w:t xml:space="preserve"> </w:t>
            </w:r>
            <w:r w:rsidR="000F5FA8" w:rsidRPr="00AC5367">
              <w:rPr>
                <w:rStyle w:val="SAPUserEntry"/>
                <w:lang w:val="en-US"/>
              </w:rPr>
              <w:t>(AE)</w:t>
            </w:r>
            <w:r w:rsidR="000F5FA8" w:rsidRPr="00AC5367">
              <w:rPr>
                <w:lang w:val="en-US"/>
              </w:rPr>
              <w:t xml:space="preserve"> in case of an </w:t>
            </w:r>
            <w:r w:rsidR="000F5FA8" w:rsidRPr="00AC5367">
              <w:rPr>
                <w:rStyle w:val="SAPEmphasis"/>
                <w:lang w:val="en-US"/>
              </w:rPr>
              <w:t>Emirati</w:t>
            </w:r>
            <w:r w:rsidR="000F5FA8" w:rsidRPr="00AC5367">
              <w:rPr>
                <w:lang w:val="en-US"/>
              </w:rPr>
              <w:t xml:space="preserve"> national, or</w:t>
            </w:r>
            <w:r w:rsidR="000F5FA8" w:rsidRPr="00AC5367">
              <w:rPr>
                <w:rStyle w:val="SAPUserEntry"/>
                <w:lang w:val="en-US"/>
              </w:rPr>
              <w:t xml:space="preserve"> Expatriate(AE)</w:t>
            </w:r>
            <w:r w:rsidR="000F5FA8" w:rsidRPr="00AC5367">
              <w:rPr>
                <w:lang w:val="en-US"/>
              </w:rPr>
              <w:t xml:space="preserve"> in case of a </w:t>
            </w:r>
            <w:r w:rsidR="000F5FA8" w:rsidRPr="00AC5367">
              <w:rPr>
                <w:rStyle w:val="SAPEmphasis"/>
                <w:lang w:val="en-US"/>
              </w:rPr>
              <w:t>non-Emirati</w:t>
            </w:r>
            <w:r w:rsidR="000F5FA8" w:rsidRPr="00AC5367">
              <w:rPr>
                <w:lang w:val="en-US"/>
              </w:rPr>
              <w:t xml:space="preserve"> national</w:t>
            </w:r>
          </w:p>
          <w:p w14:paraId="30976C60" w14:textId="4F379251" w:rsidR="00244E95" w:rsidRPr="002326C1" w:rsidRDefault="00244E95">
            <w:pPr>
              <w:rPr>
                <w:rStyle w:val="SAPScreenElement"/>
                <w:lang w:val="en-US"/>
              </w:rPr>
            </w:pPr>
            <w:ins w:id="3093" w:author="Author" w:date="2017-12-27T17:56:00Z">
              <w:r w:rsidRPr="00593667">
                <w:rPr>
                  <w:rStyle w:val="SAPEmphasis"/>
                  <w:lang w:val="en-US"/>
                </w:rPr>
                <w:t>Option 2: Position Management is implemented:</w:t>
              </w:r>
            </w:ins>
            <w:ins w:id="3094" w:author="Author" w:date="2017-12-27T17:57:00Z">
              <w:r>
                <w:rPr>
                  <w:rStyle w:val="SAPEmphasis"/>
                  <w:lang w:val="en-US"/>
                </w:rPr>
                <w:t xml:space="preserve"> </w:t>
              </w:r>
              <w:r w:rsidRPr="00593667">
                <w:rPr>
                  <w:lang w:val="en-US"/>
                </w:rPr>
                <w:t>value is</w:t>
              </w:r>
              <w:r>
                <w:rPr>
                  <w:rStyle w:val="SAPEmphasis"/>
                  <w:lang w:val="en-US"/>
                </w:rPr>
                <w:t xml:space="preserve"> </w:t>
              </w:r>
            </w:ins>
            <w:ins w:id="3095" w:author="Author" w:date="2017-12-27T17:54:00Z">
              <w:r w:rsidRPr="00BE273A">
                <w:rPr>
                  <w:lang w:val="en-US"/>
                </w:rPr>
                <w:t xml:space="preserve">defaulted based on value entered in field </w:t>
              </w:r>
              <w:r w:rsidRPr="00BE273A">
                <w:rPr>
                  <w:rStyle w:val="SAPScreenElement"/>
                  <w:lang w:val="en-US"/>
                </w:rPr>
                <w:t>Position</w:t>
              </w:r>
              <w:r w:rsidRPr="00B04D6E">
                <w:rPr>
                  <w:lang w:val="en-US"/>
                </w:rPr>
                <w:t>; leave as is</w:t>
              </w:r>
            </w:ins>
          </w:p>
        </w:tc>
        <w:tc>
          <w:tcPr>
            <w:tcW w:w="8370" w:type="dxa"/>
            <w:tcBorders>
              <w:top w:val="single" w:sz="8" w:space="0" w:color="999999"/>
              <w:left w:val="single" w:sz="8" w:space="0" w:color="999999"/>
              <w:bottom w:val="single" w:sz="8" w:space="0" w:color="999999"/>
              <w:right w:val="single" w:sz="8" w:space="0" w:color="999999"/>
            </w:tcBorders>
          </w:tcPr>
          <w:p w14:paraId="29E6BEA2" w14:textId="7D41D17B" w:rsidR="00244E95" w:rsidRPr="00BE273A" w:rsidRDefault="00DB018A" w:rsidP="00244E95">
            <w:pPr>
              <w:pStyle w:val="SAPNoteHeading"/>
              <w:ind w:left="0"/>
              <w:rPr>
                <w:ins w:id="3096" w:author="Author" w:date="2017-12-27T17:54:00Z"/>
                <w:lang w:val="en-US"/>
              </w:rPr>
            </w:pPr>
            <w:r w:rsidRPr="00BE273A">
              <w:rPr>
                <w:noProof/>
                <w:lang w:val="en-US"/>
              </w:rPr>
              <w:drawing>
                <wp:inline distT="0" distB="0" distL="0" distR="0" wp14:anchorId="610E51B2" wp14:editId="7D60F6CC">
                  <wp:extent cx="225425" cy="225425"/>
                  <wp:effectExtent l="0" t="0" r="3175" b="3175"/>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ins w:id="3097" w:author="Author" w:date="2017-12-27T17:54:00Z">
              <w:r w:rsidR="00244E95" w:rsidRPr="00BE273A">
                <w:rPr>
                  <w:lang w:val="en-US"/>
                </w:rPr>
                <w:t> Recommendation</w:t>
              </w:r>
            </w:ins>
          </w:p>
          <w:p w14:paraId="68E60000" w14:textId="778838B7" w:rsidR="00244E95" w:rsidRDefault="00244E95" w:rsidP="00593667">
            <w:pPr>
              <w:rPr>
                <w:ins w:id="3098" w:author="Author" w:date="2017-12-27T17:57:00Z"/>
                <w:lang w:val="en-US"/>
              </w:rPr>
            </w:pPr>
            <w:ins w:id="3099" w:author="Author" w:date="2017-12-27T17:54:00Z">
              <w:r w:rsidRPr="00BE273A">
                <w:rPr>
                  <w:lang w:val="en-US"/>
                </w:rPr>
                <w:t>Required if integration with Employee Central Payroll is in place.</w:t>
              </w:r>
            </w:ins>
          </w:p>
          <w:p w14:paraId="3FF4BC84" w14:textId="6C8FF10E" w:rsidR="00244E95" w:rsidDel="001D3CD5" w:rsidRDefault="00244E95" w:rsidP="00593667">
            <w:pPr>
              <w:rPr>
                <w:ins w:id="3100" w:author="Author" w:date="2017-12-27T17:57:00Z"/>
                <w:del w:id="3101" w:author="Author" w:date="2018-02-22T10:32:00Z"/>
                <w:lang w:val="en-US"/>
              </w:rPr>
            </w:pPr>
          </w:p>
          <w:p w14:paraId="3A9914F5" w14:textId="03D403B9" w:rsidR="00244E95" w:rsidRPr="005F6795" w:rsidDel="001D3CD5" w:rsidRDefault="00244E95" w:rsidP="00593667">
            <w:pPr>
              <w:rPr>
                <w:ins w:id="3102" w:author="Author" w:date="2017-12-27T17:54:00Z"/>
                <w:del w:id="3103" w:author="Author" w:date="2018-02-22T10:32:00Z"/>
                <w:strike/>
                <w:noProof/>
                <w:lang w:val="en-US"/>
                <w:rPrChange w:id="3104" w:author="Author" w:date="2018-02-22T10:21:00Z">
                  <w:rPr>
                    <w:ins w:id="3105" w:author="Author" w:date="2017-12-27T17:54:00Z"/>
                    <w:del w:id="3106" w:author="Author" w:date="2018-02-22T10:32:00Z"/>
                    <w:noProof/>
                    <w:lang w:val="en-US"/>
                  </w:rPr>
                </w:rPrChange>
              </w:rPr>
            </w:pPr>
            <w:ins w:id="3107" w:author="Author" w:date="2017-12-27T17:57:00Z">
              <w:del w:id="3108" w:author="Author" w:date="2018-02-22T10:32:00Z">
                <w:r w:rsidRPr="005F6795" w:rsidDel="001D3CD5">
                  <w:rPr>
                    <w:rStyle w:val="SAPEmphasis"/>
                    <w:strike/>
                    <w:lang w:val="en-US"/>
                    <w:rPrChange w:id="3109" w:author="Author" w:date="2018-02-22T10:21:00Z">
                      <w:rPr>
                        <w:rStyle w:val="SAPEmphasis"/>
                        <w:lang w:val="en-US"/>
                      </w:rPr>
                    </w:rPrChange>
                  </w:rPr>
                  <w:delText>In case Position Management is not implemented, please take into consideration following recommendations:</w:delText>
                </w:r>
              </w:del>
            </w:ins>
          </w:p>
          <w:p w14:paraId="7E462EBD" w14:textId="749D5BDA" w:rsidR="000F5FA8" w:rsidRPr="005F6795" w:rsidDel="001D3CD5" w:rsidRDefault="00DB018A" w:rsidP="000F5FA8">
            <w:pPr>
              <w:pStyle w:val="SAPNoteHeading"/>
              <w:ind w:left="0"/>
              <w:rPr>
                <w:del w:id="3110" w:author="Author" w:date="2018-02-22T10:32:00Z"/>
                <w:strike/>
                <w:lang w:val="en-US"/>
                <w:rPrChange w:id="3111" w:author="Author" w:date="2018-02-22T10:21:00Z">
                  <w:rPr>
                    <w:del w:id="3112" w:author="Author" w:date="2018-02-22T10:32:00Z"/>
                    <w:lang w:val="en-US"/>
                  </w:rPr>
                </w:rPrChange>
              </w:rPr>
            </w:pPr>
            <w:del w:id="3113" w:author="Author" w:date="2018-02-22T10:32:00Z">
              <w:r w:rsidRPr="005F6795" w:rsidDel="001D3CD5">
                <w:rPr>
                  <w:strike/>
                  <w:noProof/>
                  <w:lang w:val="en-US"/>
                  <w:rPrChange w:id="3114" w:author="Author" w:date="2018-02-22T10:21:00Z">
                    <w:rPr>
                      <w:noProof/>
                      <w:lang w:val="en-US"/>
                    </w:rPr>
                  </w:rPrChange>
                </w:rPr>
                <w:drawing>
                  <wp:inline distT="0" distB="0" distL="0" distR="0" wp14:anchorId="5F913057" wp14:editId="5FF8717D">
                    <wp:extent cx="225425" cy="225425"/>
                    <wp:effectExtent l="0" t="0" r="3175" b="3175"/>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0F5FA8" w:rsidRPr="005F6795" w:rsidDel="001D3CD5">
                <w:rPr>
                  <w:strike/>
                  <w:lang w:val="en-US"/>
                  <w:rPrChange w:id="3115" w:author="Author" w:date="2018-02-22T10:21:00Z">
                    <w:rPr>
                      <w:lang w:val="en-US"/>
                    </w:rPr>
                  </w:rPrChange>
                </w:rPr>
                <w:delText> Recommendation</w:delText>
              </w:r>
            </w:del>
          </w:p>
          <w:p w14:paraId="657BF980" w14:textId="654A1C2E" w:rsidR="000F5FA8" w:rsidRPr="005F6795" w:rsidDel="001D3CD5" w:rsidRDefault="000F5FA8" w:rsidP="000F5FA8">
            <w:pPr>
              <w:rPr>
                <w:del w:id="3116" w:author="Author" w:date="2018-02-22T10:32:00Z"/>
                <w:strike/>
                <w:lang w:val="en-US"/>
                <w:rPrChange w:id="3117" w:author="Author" w:date="2018-02-22T10:21:00Z">
                  <w:rPr>
                    <w:del w:id="3118" w:author="Author" w:date="2018-02-22T10:32:00Z"/>
                    <w:lang w:val="en-US"/>
                  </w:rPr>
                </w:rPrChange>
              </w:rPr>
            </w:pPr>
            <w:del w:id="3119" w:author="Author" w:date="2018-02-22T10:32:00Z">
              <w:r w:rsidRPr="005F6795" w:rsidDel="001D3CD5">
                <w:rPr>
                  <w:strike/>
                  <w:lang w:val="en-US"/>
                  <w:rPrChange w:id="3120" w:author="Author" w:date="2018-02-22T10:21:00Z">
                    <w:rPr>
                      <w:lang w:val="en-US"/>
                    </w:rPr>
                  </w:rPrChange>
                </w:rPr>
                <w:delText xml:space="preserve">In case </w:delText>
              </w:r>
              <w:r w:rsidRPr="005F6795" w:rsidDel="001D3CD5">
                <w:rPr>
                  <w:rStyle w:val="SAPEmphasis"/>
                  <w:strike/>
                  <w:lang w:val="en-US"/>
                  <w:rPrChange w:id="3121" w:author="Author" w:date="2018-02-22T10:21:00Z">
                    <w:rPr>
                      <w:rStyle w:val="SAPEmphasis"/>
                      <w:lang w:val="en-US"/>
                    </w:rPr>
                  </w:rPrChange>
                </w:rPr>
                <w:delText xml:space="preserve">Apprentice Management </w:delText>
              </w:r>
              <w:r w:rsidRPr="005F6795" w:rsidDel="001D3CD5">
                <w:rPr>
                  <w:strike/>
                  <w:lang w:val="en-US"/>
                  <w:rPrChange w:id="3122" w:author="Author" w:date="2018-02-22T10:21:00Z">
                    <w:rPr>
                      <w:lang w:val="en-US"/>
                    </w:rPr>
                  </w:rPrChange>
                </w:rPr>
                <w:delText>has also been implemented in the instance and the new employee is an apprentice, select value</w:delText>
              </w:r>
              <w:r w:rsidRPr="005F6795" w:rsidDel="001D3CD5">
                <w:rPr>
                  <w:rStyle w:val="SAPUserEntry"/>
                  <w:strike/>
                  <w:lang w:val="en-US"/>
                  <w:rPrChange w:id="3123" w:author="Author" w:date="2018-02-22T10:21:00Z">
                    <w:rPr>
                      <w:rStyle w:val="SAPUserEntry"/>
                      <w:lang w:val="en-US"/>
                    </w:rPr>
                  </w:rPrChange>
                </w:rPr>
                <w:delText xml:space="preserve"> Intern(AE)</w:delText>
              </w:r>
              <w:r w:rsidRPr="005F6795" w:rsidDel="001D3CD5">
                <w:rPr>
                  <w:strike/>
                  <w:lang w:val="en-US"/>
                  <w:rPrChange w:id="3124" w:author="Author" w:date="2018-02-22T10:21:00Z">
                    <w:rPr>
                      <w:lang w:val="en-US"/>
                    </w:rPr>
                  </w:rPrChange>
                </w:rPr>
                <w:delText>,</w:delText>
              </w:r>
            </w:del>
          </w:p>
          <w:p w14:paraId="601F929E" w14:textId="6E848020" w:rsidR="000F5FA8" w:rsidRPr="005F6795" w:rsidDel="001D3CD5" w:rsidRDefault="00DB018A" w:rsidP="000F5FA8">
            <w:pPr>
              <w:pStyle w:val="SAPNoteHeading"/>
              <w:ind w:left="0"/>
              <w:rPr>
                <w:del w:id="3125" w:author="Author" w:date="2018-02-22T10:32:00Z"/>
                <w:strike/>
                <w:lang w:val="en-US"/>
                <w:rPrChange w:id="3126" w:author="Author" w:date="2018-02-22T10:21:00Z">
                  <w:rPr>
                    <w:del w:id="3127" w:author="Author" w:date="2018-02-22T10:32:00Z"/>
                    <w:lang w:val="en-US"/>
                  </w:rPr>
                </w:rPrChange>
              </w:rPr>
            </w:pPr>
            <w:del w:id="3128" w:author="Author" w:date="2018-02-22T10:32:00Z">
              <w:r w:rsidRPr="005F6795" w:rsidDel="001D3CD5">
                <w:rPr>
                  <w:strike/>
                  <w:noProof/>
                  <w:lang w:val="en-US"/>
                  <w:rPrChange w:id="3129" w:author="Author" w:date="2018-02-22T10:21:00Z">
                    <w:rPr>
                      <w:noProof/>
                      <w:lang w:val="en-US"/>
                    </w:rPr>
                  </w:rPrChange>
                </w:rPr>
                <w:drawing>
                  <wp:inline distT="0" distB="0" distL="0" distR="0" wp14:anchorId="317B0A88" wp14:editId="584FCF4F">
                    <wp:extent cx="225425" cy="225425"/>
                    <wp:effectExtent l="0" t="0" r="3175" b="3175"/>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0F5FA8" w:rsidRPr="005F6795" w:rsidDel="001D3CD5">
                <w:rPr>
                  <w:strike/>
                  <w:lang w:val="en-US"/>
                  <w:rPrChange w:id="3130" w:author="Author" w:date="2018-02-22T10:21:00Z">
                    <w:rPr>
                      <w:lang w:val="en-US"/>
                    </w:rPr>
                  </w:rPrChange>
                </w:rPr>
                <w:delText> Recommendation</w:delText>
              </w:r>
            </w:del>
          </w:p>
          <w:p w14:paraId="36489F8D" w14:textId="34FBE39F" w:rsidR="000F5FA8" w:rsidRPr="00BE273A" w:rsidDel="001D3CD5" w:rsidRDefault="000F5FA8" w:rsidP="001B60AA">
            <w:pPr>
              <w:pStyle w:val="ListContinue"/>
              <w:ind w:left="0"/>
              <w:rPr>
                <w:del w:id="3131" w:author="Author" w:date="2018-02-22T10:32:00Z"/>
                <w:lang w:val="en-US"/>
              </w:rPr>
            </w:pPr>
            <w:del w:id="3132" w:author="Author" w:date="2018-02-22T10:32:00Z">
              <w:r w:rsidRPr="005F6795" w:rsidDel="001D3CD5">
                <w:rPr>
                  <w:strike/>
                  <w:lang w:val="en-US"/>
                  <w:rPrChange w:id="3133" w:author="Author" w:date="2018-02-22T10:21:00Z">
                    <w:rPr>
                      <w:lang w:val="en-US"/>
                    </w:rPr>
                  </w:rPrChange>
                </w:rPr>
                <w:delText xml:space="preserve">In case </w:delText>
              </w:r>
              <w:r w:rsidRPr="005F6795" w:rsidDel="001D3CD5">
                <w:rPr>
                  <w:rStyle w:val="SAPEmphasis"/>
                  <w:strike/>
                  <w:lang w:val="en-US"/>
                  <w:rPrChange w:id="3134" w:author="Author" w:date="2018-02-22T10:21:00Z">
                    <w:rPr>
                      <w:rStyle w:val="SAPEmphasis"/>
                      <w:lang w:val="en-US"/>
                    </w:rPr>
                  </w:rPrChange>
                </w:rPr>
                <w:delText xml:space="preserve">Contingent Workforce Management </w:delText>
              </w:r>
              <w:r w:rsidRPr="005F6795" w:rsidDel="001D3CD5">
                <w:rPr>
                  <w:strike/>
                  <w:lang w:val="en-US"/>
                  <w:rPrChange w:id="3135" w:author="Author" w:date="2018-02-22T10:21:00Z">
                    <w:rPr>
                      <w:lang w:val="en-US"/>
                    </w:rPr>
                  </w:rPrChange>
                </w:rPr>
                <w:delText>has also been implemented in the instance, avoid using employee class</w:delText>
              </w:r>
              <w:r w:rsidRPr="005F6795" w:rsidDel="001D3CD5">
                <w:rPr>
                  <w:rStyle w:val="SAPUserEntry"/>
                  <w:strike/>
                  <w:lang w:val="en-US"/>
                  <w:rPrChange w:id="3136" w:author="Author" w:date="2018-02-22T10:21:00Z">
                    <w:rPr>
                      <w:rStyle w:val="SAPUserEntry"/>
                      <w:lang w:val="en-US"/>
                    </w:rPr>
                  </w:rPrChange>
                </w:rPr>
                <w:delText xml:space="preserve"> External(AE)</w:delText>
              </w:r>
              <w:r w:rsidRPr="005F6795" w:rsidDel="001D3CD5">
                <w:rPr>
                  <w:strike/>
                  <w:lang w:val="en-US"/>
                  <w:rPrChange w:id="3137" w:author="Author" w:date="2018-02-22T10:21:00Z">
                    <w:rPr>
                      <w:lang w:val="en-US"/>
                    </w:rPr>
                  </w:rPrChange>
                </w:rPr>
                <w:delText>.</w:delText>
              </w:r>
              <w:r w:rsidRPr="00BE273A" w:rsidDel="001D3CD5">
                <w:rPr>
                  <w:lang w:val="en-US"/>
                </w:rPr>
                <w:delText xml:space="preserve"> </w:delText>
              </w:r>
            </w:del>
          </w:p>
          <w:p w14:paraId="1B1DAA22" w14:textId="3AEB1432" w:rsidR="000F5FA8" w:rsidRPr="00BE273A" w:rsidDel="00244E95" w:rsidRDefault="00774C60" w:rsidP="001B60AA">
            <w:pPr>
              <w:pStyle w:val="SAPNoteHeading"/>
              <w:ind w:left="0"/>
              <w:rPr>
                <w:del w:id="3138" w:author="Author" w:date="2017-12-27T17:57:00Z"/>
                <w:lang w:val="en-US"/>
              </w:rPr>
            </w:pPr>
            <w:del w:id="3139" w:author="Author" w:date="2017-12-27T17:57:00Z">
              <w:r>
                <w:rPr>
                  <w:noProof/>
                  <w:lang w:val="en-US"/>
                </w:rPr>
                <w:pict w14:anchorId="48765275">
                  <v:shape id="_x0000_i1028" type="#_x0000_t75" style="width:14.95pt;height:14.95pt;visibility:visible;mso-wrap-style:square">
                    <v:imagedata r:id="rId31" o:title=""/>
                  </v:shape>
                </w:pict>
              </w:r>
              <w:r w:rsidR="000F5FA8" w:rsidRPr="00BE273A" w:rsidDel="00244E95">
                <w:rPr>
                  <w:lang w:val="en-US"/>
                </w:rPr>
                <w:delText> Recommendation</w:delText>
              </w:r>
            </w:del>
          </w:p>
          <w:p w14:paraId="3C2566E2" w14:textId="677282C0" w:rsidR="000F5FA8" w:rsidRPr="002326C1" w:rsidRDefault="000F5FA8" w:rsidP="00593667">
            <w:pPr>
              <w:pStyle w:val="ListContinue"/>
              <w:ind w:left="0"/>
              <w:rPr>
                <w:lang w:val="en-US"/>
              </w:rPr>
            </w:pPr>
            <w:del w:id="3140" w:author="Author" w:date="2017-12-27T17:57:00Z">
              <w:r w:rsidRPr="00BE273A" w:rsidDel="00244E95">
                <w:rPr>
                  <w:lang w:val="en-US"/>
                </w:rPr>
                <w:delText>Required if integration with Employee Central Payroll is in place.</w:delText>
              </w:r>
            </w:del>
          </w:p>
        </w:tc>
      </w:tr>
      <w:tr w:rsidR="000F5FA8" w:rsidRPr="00A41C57" w14:paraId="05986196" w14:textId="77777777" w:rsidTr="00FA18CA">
        <w:trPr>
          <w:trHeight w:val="360"/>
        </w:trPr>
        <w:tc>
          <w:tcPr>
            <w:tcW w:w="5912" w:type="dxa"/>
            <w:tcBorders>
              <w:top w:val="single" w:sz="8" w:space="0" w:color="999999"/>
              <w:left w:val="single" w:sz="8" w:space="0" w:color="999999"/>
              <w:bottom w:val="single" w:sz="8" w:space="0" w:color="999999"/>
              <w:right w:val="single" w:sz="8" w:space="0" w:color="999999"/>
            </w:tcBorders>
          </w:tcPr>
          <w:p w14:paraId="212FE3B1" w14:textId="77777777" w:rsidR="00244E95" w:rsidRDefault="000F5FA8" w:rsidP="000F5FA8">
            <w:pPr>
              <w:rPr>
                <w:ins w:id="3141" w:author="Author" w:date="2017-12-27T17:58:00Z"/>
                <w:rStyle w:val="SAPScreenElement"/>
                <w:lang w:val="en-US"/>
              </w:rPr>
            </w:pPr>
            <w:r w:rsidRPr="00AC5367">
              <w:rPr>
                <w:rStyle w:val="SAPScreenElement"/>
                <w:lang w:val="en-US"/>
              </w:rPr>
              <w:t>Employment Type:</w:t>
            </w:r>
          </w:p>
          <w:p w14:paraId="4C08A934" w14:textId="77777777" w:rsidR="000F5FA8" w:rsidRDefault="00244E95" w:rsidP="000F5FA8">
            <w:pPr>
              <w:rPr>
                <w:ins w:id="3142" w:author="Author" w:date="2017-12-27T17:58:00Z"/>
                <w:lang w:val="en-US"/>
              </w:rPr>
            </w:pPr>
            <w:ins w:id="3143" w:author="Author" w:date="2017-12-27T17:58:00Z">
              <w:r w:rsidRPr="006F0CF7">
                <w:rPr>
                  <w:rStyle w:val="SAPEmphasis"/>
                  <w:lang w:val="en-US"/>
                </w:rPr>
                <w:t>Option 1: Position Management is not implemented:</w:t>
              </w:r>
              <w:r>
                <w:rPr>
                  <w:rStyle w:val="SAPEmphasis"/>
                  <w:u w:val="single"/>
                  <w:lang w:val="en-US"/>
                </w:rPr>
                <w:t xml:space="preserve"> </w:t>
              </w:r>
            </w:ins>
            <w:del w:id="3144" w:author="Author" w:date="2017-12-27T17:58:00Z">
              <w:r w:rsidR="000F5FA8" w:rsidRPr="00AC5367" w:rsidDel="00244E95">
                <w:rPr>
                  <w:rStyle w:val="SAPScreenElement"/>
                  <w:lang w:val="en-US"/>
                </w:rPr>
                <w:delText xml:space="preserve"> </w:delText>
              </w:r>
            </w:del>
            <w:r w:rsidR="000F5FA8" w:rsidRPr="00AC5367">
              <w:rPr>
                <w:lang w:val="en-US"/>
              </w:rPr>
              <w:t>select from drop-down, for example</w:t>
            </w:r>
            <w:r w:rsidR="000F5FA8" w:rsidRPr="00AC5367">
              <w:rPr>
                <w:rStyle w:val="SAPUserEntry"/>
                <w:lang w:val="en-US"/>
              </w:rPr>
              <w:t xml:space="preserve"> Entry level(AE)</w:t>
            </w:r>
            <w:r w:rsidR="000F5FA8" w:rsidRPr="00AC5367">
              <w:rPr>
                <w:lang w:val="en-US"/>
              </w:rPr>
              <w:t xml:space="preserve"> in case of an </w:t>
            </w:r>
            <w:r w:rsidR="000F5FA8" w:rsidRPr="00AC5367">
              <w:rPr>
                <w:rStyle w:val="SAPEmphasis"/>
                <w:lang w:val="en-US"/>
              </w:rPr>
              <w:t>Emirati</w:t>
            </w:r>
            <w:r w:rsidR="000F5FA8" w:rsidRPr="00AC5367">
              <w:rPr>
                <w:lang w:val="en-US"/>
              </w:rPr>
              <w:t xml:space="preserve"> national, or</w:t>
            </w:r>
            <w:r w:rsidR="000F5FA8" w:rsidRPr="00AC5367">
              <w:rPr>
                <w:rStyle w:val="SAPUserEntry"/>
                <w:lang w:val="en-US"/>
              </w:rPr>
              <w:t xml:space="preserve"> Expat Entry level(AE)</w:t>
            </w:r>
            <w:r w:rsidR="000F5FA8" w:rsidRPr="00AC5367">
              <w:rPr>
                <w:lang w:val="en-US"/>
              </w:rPr>
              <w:t xml:space="preserve"> in case of a </w:t>
            </w:r>
            <w:r w:rsidR="000F5FA8" w:rsidRPr="00AC5367">
              <w:rPr>
                <w:rStyle w:val="SAPEmphasis"/>
                <w:lang w:val="en-US"/>
              </w:rPr>
              <w:t>non-Emirati</w:t>
            </w:r>
            <w:r w:rsidR="000F5FA8" w:rsidRPr="00AC5367">
              <w:rPr>
                <w:lang w:val="en-US"/>
              </w:rPr>
              <w:t xml:space="preserve"> national</w:t>
            </w:r>
          </w:p>
          <w:p w14:paraId="46B239CB" w14:textId="104856BC" w:rsidR="00244E95" w:rsidRPr="002326C1" w:rsidRDefault="00244E95" w:rsidP="000F5FA8">
            <w:pPr>
              <w:rPr>
                <w:rStyle w:val="SAPScreenElement"/>
                <w:lang w:val="en-US"/>
              </w:rPr>
            </w:pPr>
            <w:ins w:id="3145" w:author="Author" w:date="2017-12-27T17:58:00Z">
              <w:r w:rsidRPr="006F0CF7">
                <w:rPr>
                  <w:rStyle w:val="SAPEmphasis"/>
                  <w:lang w:val="en-US"/>
                </w:rPr>
                <w:t>Option 2: Position Management is implemented:</w:t>
              </w:r>
              <w:r>
                <w:rPr>
                  <w:rStyle w:val="SAPEmphasis"/>
                  <w:lang w:val="en-US"/>
                </w:rPr>
                <w:t xml:space="preserve"> </w:t>
              </w:r>
              <w:r w:rsidRPr="006F0CF7">
                <w:rPr>
                  <w:lang w:val="en-US"/>
                </w:rPr>
                <w:t>value</w:t>
              </w:r>
              <w:r>
                <w:rPr>
                  <w:lang w:val="en-US"/>
                </w:rPr>
                <w:t xml:space="preserve"> is </w:t>
              </w:r>
            </w:ins>
            <w:ins w:id="3146" w:author="Author" w:date="2017-12-27T17:59:00Z">
              <w:r w:rsidRPr="00BE273A">
                <w:rPr>
                  <w:lang w:val="en-US"/>
                </w:rPr>
                <w:t xml:space="preserve">defaulted based on value entered in field </w:t>
              </w:r>
              <w:r w:rsidRPr="00BE273A">
                <w:rPr>
                  <w:rStyle w:val="SAPScreenElement"/>
                  <w:lang w:val="en-US"/>
                </w:rPr>
                <w:t xml:space="preserve">Position </w:t>
              </w:r>
              <w:r w:rsidRPr="00BE273A">
                <w:rPr>
                  <w:lang w:val="en-US"/>
                </w:rPr>
                <w:t xml:space="preserve">in case the </w:t>
              </w:r>
              <w:r w:rsidRPr="00BE273A">
                <w:rPr>
                  <w:rStyle w:val="SAPScreenElement"/>
                  <w:color w:val="auto"/>
                  <w:lang w:val="en-US"/>
                </w:rPr>
                <w:t>Employment Type</w:t>
              </w:r>
              <w:r w:rsidRPr="00BE273A">
                <w:rPr>
                  <w:lang w:val="en-US"/>
                </w:rPr>
                <w:t xml:space="preserve"> field has been set up and maintained for the </w:t>
              </w:r>
              <w:r w:rsidRPr="00BE273A">
                <w:rPr>
                  <w:rStyle w:val="SAPScreenElement"/>
                  <w:color w:val="auto"/>
                  <w:lang w:val="en-US"/>
                </w:rPr>
                <w:t>Position</w:t>
              </w:r>
              <w:r w:rsidRPr="00BE273A">
                <w:rPr>
                  <w:lang w:val="en-US"/>
                </w:rPr>
                <w:t xml:space="preserve"> object. If this is not the case, you need to select a value from the value help.</w:t>
              </w:r>
            </w:ins>
          </w:p>
        </w:tc>
        <w:tc>
          <w:tcPr>
            <w:tcW w:w="8370" w:type="dxa"/>
            <w:tcBorders>
              <w:top w:val="single" w:sz="8" w:space="0" w:color="999999"/>
              <w:left w:val="single" w:sz="8" w:space="0" w:color="999999"/>
              <w:bottom w:val="single" w:sz="8" w:space="0" w:color="999999"/>
              <w:right w:val="single" w:sz="8" w:space="0" w:color="999999"/>
            </w:tcBorders>
          </w:tcPr>
          <w:p w14:paraId="16E7EEBA" w14:textId="209DD5B8" w:rsidR="000F5FA8" w:rsidRPr="005F6795" w:rsidDel="001D3CD5" w:rsidRDefault="00DB018A" w:rsidP="000F5FA8">
            <w:pPr>
              <w:pStyle w:val="SAPNoteHeading"/>
              <w:ind w:left="0"/>
              <w:rPr>
                <w:del w:id="3147" w:author="Author" w:date="2018-02-22T10:32:00Z"/>
                <w:strike/>
                <w:lang w:val="en-US"/>
                <w:rPrChange w:id="3148" w:author="Author" w:date="2018-02-22T10:21:00Z">
                  <w:rPr>
                    <w:del w:id="3149" w:author="Author" w:date="2018-02-22T10:32:00Z"/>
                    <w:lang w:val="en-US"/>
                  </w:rPr>
                </w:rPrChange>
              </w:rPr>
            </w:pPr>
            <w:del w:id="3150" w:author="Author" w:date="2018-02-22T10:32:00Z">
              <w:r w:rsidRPr="005F6795" w:rsidDel="001D3CD5">
                <w:rPr>
                  <w:strike/>
                  <w:noProof/>
                  <w:lang w:val="en-US"/>
                  <w:rPrChange w:id="3151" w:author="Author" w:date="2018-02-22T10:21:00Z">
                    <w:rPr>
                      <w:noProof/>
                      <w:lang w:val="en-US"/>
                    </w:rPr>
                  </w:rPrChange>
                </w:rPr>
                <w:drawing>
                  <wp:inline distT="0" distB="0" distL="0" distR="0" wp14:anchorId="00759913" wp14:editId="3A7E2ABF">
                    <wp:extent cx="225425" cy="225425"/>
                    <wp:effectExtent l="0" t="0" r="3175" b="3175"/>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0F5FA8" w:rsidRPr="005F6795" w:rsidDel="001D3CD5">
                <w:rPr>
                  <w:strike/>
                  <w:lang w:val="en-US"/>
                  <w:rPrChange w:id="3152" w:author="Author" w:date="2018-02-22T10:21:00Z">
                    <w:rPr>
                      <w:lang w:val="en-US"/>
                    </w:rPr>
                  </w:rPrChange>
                </w:rPr>
                <w:delText> Recommendation</w:delText>
              </w:r>
            </w:del>
          </w:p>
          <w:p w14:paraId="5ABE072C" w14:textId="4697DF14" w:rsidR="000F5FA8" w:rsidRPr="005F6795" w:rsidDel="001D3CD5" w:rsidRDefault="000F5FA8" w:rsidP="000F5FA8">
            <w:pPr>
              <w:rPr>
                <w:ins w:id="3153" w:author="Author" w:date="2017-12-27T18:01:00Z"/>
                <w:del w:id="3154" w:author="Author" w:date="2018-02-22T10:32:00Z"/>
                <w:strike/>
                <w:lang w:val="en-US"/>
                <w:rPrChange w:id="3155" w:author="Author" w:date="2018-02-22T10:21:00Z">
                  <w:rPr>
                    <w:ins w:id="3156" w:author="Author" w:date="2017-12-27T18:01:00Z"/>
                    <w:del w:id="3157" w:author="Author" w:date="2018-02-22T10:32:00Z"/>
                    <w:lang w:val="en-US"/>
                  </w:rPr>
                </w:rPrChange>
              </w:rPr>
            </w:pPr>
            <w:del w:id="3158" w:author="Author" w:date="2018-02-22T10:32:00Z">
              <w:r w:rsidRPr="005F6795" w:rsidDel="001D3CD5">
                <w:rPr>
                  <w:strike/>
                  <w:lang w:val="en-US"/>
                  <w:rPrChange w:id="3159" w:author="Author" w:date="2018-02-22T10:21:00Z">
                    <w:rPr>
                      <w:lang w:val="en-US"/>
                    </w:rPr>
                  </w:rPrChange>
                </w:rPr>
                <w:delText xml:space="preserve">In case </w:delText>
              </w:r>
              <w:r w:rsidRPr="005F6795" w:rsidDel="001D3CD5">
                <w:rPr>
                  <w:rStyle w:val="SAPEmphasis"/>
                  <w:strike/>
                  <w:lang w:val="en-US"/>
                  <w:rPrChange w:id="3160" w:author="Author" w:date="2018-02-22T10:21:00Z">
                    <w:rPr>
                      <w:rStyle w:val="SAPEmphasis"/>
                      <w:lang w:val="en-US"/>
                    </w:rPr>
                  </w:rPrChange>
                </w:rPr>
                <w:delText xml:space="preserve">Apprentice Management </w:delText>
              </w:r>
              <w:r w:rsidRPr="005F6795" w:rsidDel="001D3CD5">
                <w:rPr>
                  <w:strike/>
                  <w:lang w:val="en-US"/>
                  <w:rPrChange w:id="3161" w:author="Author" w:date="2018-02-22T10:21:00Z">
                    <w:rPr>
                      <w:lang w:val="en-US"/>
                    </w:rPr>
                  </w:rPrChange>
                </w:rPr>
                <w:delText>has also been implemented in the instance and the new employee is an apprentice, select value</w:delText>
              </w:r>
              <w:r w:rsidRPr="005F6795" w:rsidDel="001D3CD5">
                <w:rPr>
                  <w:rStyle w:val="SAPUserEntry"/>
                  <w:strike/>
                  <w:lang w:val="en-US"/>
                  <w:rPrChange w:id="3162" w:author="Author" w:date="2018-02-22T10:21:00Z">
                    <w:rPr>
                      <w:rStyle w:val="SAPUserEntry"/>
                      <w:lang w:val="en-US"/>
                    </w:rPr>
                  </w:rPrChange>
                </w:rPr>
                <w:delText xml:space="preserve"> Interns(AE)</w:delText>
              </w:r>
              <w:r w:rsidRPr="005F6795" w:rsidDel="001D3CD5">
                <w:rPr>
                  <w:strike/>
                  <w:lang w:val="en-US"/>
                  <w:rPrChange w:id="3163" w:author="Author" w:date="2018-02-22T10:21:00Z">
                    <w:rPr>
                      <w:lang w:val="en-US"/>
                    </w:rPr>
                  </w:rPrChange>
                </w:rPr>
                <w:delText>,</w:delText>
              </w:r>
            </w:del>
          </w:p>
          <w:p w14:paraId="23545059" w14:textId="41813384" w:rsidR="00244E95" w:rsidRPr="005F6795" w:rsidDel="001D3CD5" w:rsidRDefault="00244E95" w:rsidP="000F5FA8">
            <w:pPr>
              <w:rPr>
                <w:del w:id="3164" w:author="Author" w:date="2018-02-22T10:32:00Z"/>
                <w:strike/>
                <w:lang w:val="en-US"/>
                <w:rPrChange w:id="3165" w:author="Author" w:date="2018-02-22T10:21:00Z">
                  <w:rPr>
                    <w:del w:id="3166" w:author="Author" w:date="2018-02-22T10:32:00Z"/>
                    <w:lang w:val="en-US"/>
                  </w:rPr>
                </w:rPrChange>
              </w:rPr>
            </w:pPr>
            <w:ins w:id="3167" w:author="Author" w:date="2017-12-27T18:01:00Z">
              <w:del w:id="3168" w:author="Author" w:date="2018-02-22T10:32:00Z">
                <w:r w:rsidRPr="005F6795" w:rsidDel="001D3CD5">
                  <w:rPr>
                    <w:rStyle w:val="SAPEmphasis"/>
                    <w:strike/>
                    <w:lang w:val="en-US"/>
                    <w:rPrChange w:id="3169" w:author="Author" w:date="2018-02-22T10:21:00Z">
                      <w:rPr>
                        <w:rStyle w:val="SAPEmphasis"/>
                        <w:lang w:val="en-US"/>
                      </w:rPr>
                    </w:rPrChange>
                  </w:rPr>
                  <w:delText xml:space="preserve">In case both Position Management and Apprentice Management have been implemented, </w:delText>
                </w:r>
                <w:r w:rsidRPr="005F6795" w:rsidDel="001D3CD5">
                  <w:rPr>
                    <w:strike/>
                    <w:lang w:val="en-US"/>
                    <w:rPrChange w:id="3170" w:author="Author" w:date="2018-02-22T10:21:00Z">
                      <w:rPr>
                        <w:lang w:val="en-US"/>
                      </w:rPr>
                    </w:rPrChange>
                  </w:rPr>
                  <w:delText>and the new employee is an apprentice, use the combination of employee class</w:delText>
                </w:r>
                <w:r w:rsidRPr="005F6795" w:rsidDel="001D3CD5">
                  <w:rPr>
                    <w:rStyle w:val="SAPUserEntry"/>
                    <w:strike/>
                    <w:lang w:val="en-US"/>
                    <w:rPrChange w:id="3171" w:author="Author" w:date="2018-02-22T10:21:00Z">
                      <w:rPr>
                        <w:rStyle w:val="SAPUserEntry"/>
                        <w:lang w:val="en-US"/>
                      </w:rPr>
                    </w:rPrChange>
                  </w:rPr>
                  <w:delText xml:space="preserve"> Intern(AE)</w:delText>
                </w:r>
                <w:r w:rsidRPr="005F6795" w:rsidDel="001D3CD5">
                  <w:rPr>
                    <w:strike/>
                    <w:lang w:val="en-US"/>
                    <w:rPrChange w:id="3172" w:author="Author" w:date="2018-02-22T10:21:00Z">
                      <w:rPr>
                        <w:lang w:val="en-US"/>
                      </w:rPr>
                    </w:rPrChange>
                  </w:rPr>
                  <w:delText xml:space="preserve"> and employment type</w:delText>
                </w:r>
                <w:r w:rsidRPr="005F6795" w:rsidDel="001D3CD5">
                  <w:rPr>
                    <w:rStyle w:val="SAPUserEntry"/>
                    <w:strike/>
                    <w:lang w:val="en-US"/>
                    <w:rPrChange w:id="3173" w:author="Author" w:date="2018-02-22T10:21:00Z">
                      <w:rPr>
                        <w:rStyle w:val="SAPUserEntry"/>
                        <w:lang w:val="en-US"/>
                      </w:rPr>
                    </w:rPrChange>
                  </w:rPr>
                  <w:delText xml:space="preserve"> Interns(AE)</w:delText>
                </w:r>
                <w:r w:rsidRPr="005F6795" w:rsidDel="001D3CD5">
                  <w:rPr>
                    <w:rStyle w:val="SAPScreenElement"/>
                    <w:strike/>
                    <w:color w:val="auto"/>
                    <w:lang w:val="en-US"/>
                    <w:rPrChange w:id="3174" w:author="Author" w:date="2018-02-22T10:21:00Z">
                      <w:rPr>
                        <w:rStyle w:val="SAPScreenElement"/>
                        <w:color w:val="auto"/>
                        <w:lang w:val="en-US"/>
                      </w:rPr>
                    </w:rPrChange>
                  </w:rPr>
                  <w:delText>.</w:delText>
                </w:r>
              </w:del>
            </w:ins>
          </w:p>
          <w:p w14:paraId="47260644" w14:textId="204CFDD3" w:rsidR="000F5FA8" w:rsidRPr="005F6795" w:rsidDel="001D3CD5" w:rsidRDefault="00DB018A" w:rsidP="000F5FA8">
            <w:pPr>
              <w:pStyle w:val="SAPNoteHeading"/>
              <w:ind w:left="0"/>
              <w:rPr>
                <w:del w:id="3175" w:author="Author" w:date="2018-02-22T10:32:00Z"/>
                <w:strike/>
                <w:lang w:val="en-US"/>
                <w:rPrChange w:id="3176" w:author="Author" w:date="2018-02-22T10:21:00Z">
                  <w:rPr>
                    <w:del w:id="3177" w:author="Author" w:date="2018-02-22T10:32:00Z"/>
                    <w:lang w:val="en-US"/>
                  </w:rPr>
                </w:rPrChange>
              </w:rPr>
            </w:pPr>
            <w:del w:id="3178" w:author="Author" w:date="2018-02-22T10:32:00Z">
              <w:r w:rsidRPr="005F6795" w:rsidDel="001D3CD5">
                <w:rPr>
                  <w:strike/>
                  <w:noProof/>
                  <w:lang w:val="en-US"/>
                  <w:rPrChange w:id="3179" w:author="Author" w:date="2018-02-22T10:21:00Z">
                    <w:rPr>
                      <w:noProof/>
                      <w:lang w:val="en-US"/>
                    </w:rPr>
                  </w:rPrChange>
                </w:rPr>
                <w:drawing>
                  <wp:inline distT="0" distB="0" distL="0" distR="0" wp14:anchorId="6AF40756" wp14:editId="2ECA4BC1">
                    <wp:extent cx="225425" cy="225425"/>
                    <wp:effectExtent l="0" t="0" r="3175" b="3175"/>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0F5FA8" w:rsidRPr="005F6795" w:rsidDel="001D3CD5">
                <w:rPr>
                  <w:strike/>
                  <w:lang w:val="en-US"/>
                  <w:rPrChange w:id="3180" w:author="Author" w:date="2018-02-22T10:21:00Z">
                    <w:rPr>
                      <w:lang w:val="en-US"/>
                    </w:rPr>
                  </w:rPrChange>
                </w:rPr>
                <w:delText> Recommendation</w:delText>
              </w:r>
            </w:del>
          </w:p>
          <w:p w14:paraId="18CB2C08" w14:textId="5FEB561D" w:rsidR="000F5FA8" w:rsidRPr="005F6795" w:rsidDel="001D3CD5" w:rsidRDefault="000F5FA8" w:rsidP="000F5FA8">
            <w:pPr>
              <w:pStyle w:val="ListContinue"/>
              <w:ind w:left="0"/>
              <w:rPr>
                <w:del w:id="3181" w:author="Author" w:date="2018-02-22T10:32:00Z"/>
                <w:strike/>
                <w:lang w:val="en-US"/>
                <w:rPrChange w:id="3182" w:author="Author" w:date="2018-02-22T10:21:00Z">
                  <w:rPr>
                    <w:del w:id="3183" w:author="Author" w:date="2018-02-22T10:32:00Z"/>
                    <w:lang w:val="en-US"/>
                  </w:rPr>
                </w:rPrChange>
              </w:rPr>
            </w:pPr>
            <w:del w:id="3184" w:author="Author" w:date="2018-02-22T10:32:00Z">
              <w:r w:rsidRPr="005F6795" w:rsidDel="001D3CD5">
                <w:rPr>
                  <w:strike/>
                  <w:lang w:val="en-US"/>
                  <w:rPrChange w:id="3185" w:author="Author" w:date="2018-02-22T10:21:00Z">
                    <w:rPr>
                      <w:lang w:val="en-US"/>
                    </w:rPr>
                  </w:rPrChange>
                </w:rPr>
                <w:delText xml:space="preserve">In case </w:delText>
              </w:r>
              <w:r w:rsidRPr="005F6795" w:rsidDel="001D3CD5">
                <w:rPr>
                  <w:rStyle w:val="SAPEmphasis"/>
                  <w:strike/>
                  <w:lang w:val="en-US"/>
                  <w:rPrChange w:id="3186" w:author="Author" w:date="2018-02-22T10:21:00Z">
                    <w:rPr>
                      <w:rStyle w:val="SAPEmphasis"/>
                      <w:lang w:val="en-US"/>
                    </w:rPr>
                  </w:rPrChange>
                </w:rPr>
                <w:delText xml:space="preserve">Contingent Workforce Management </w:delText>
              </w:r>
              <w:r w:rsidRPr="005F6795" w:rsidDel="001D3CD5">
                <w:rPr>
                  <w:strike/>
                  <w:lang w:val="en-US"/>
                  <w:rPrChange w:id="3187" w:author="Author" w:date="2018-02-22T10:21:00Z">
                    <w:rPr>
                      <w:lang w:val="en-US"/>
                    </w:rPr>
                  </w:rPrChange>
                </w:rPr>
                <w:delText>has also been implemented in the instance, avoid using employee class</w:delText>
              </w:r>
              <w:r w:rsidRPr="005F6795" w:rsidDel="001D3CD5">
                <w:rPr>
                  <w:rStyle w:val="SAPUserEntry"/>
                  <w:strike/>
                  <w:lang w:val="en-US"/>
                  <w:rPrChange w:id="3188" w:author="Author" w:date="2018-02-22T10:21:00Z">
                    <w:rPr>
                      <w:rStyle w:val="SAPUserEntry"/>
                      <w:lang w:val="en-US"/>
                    </w:rPr>
                  </w:rPrChange>
                </w:rPr>
                <w:delText xml:space="preserve"> External(AE)</w:delText>
              </w:r>
              <w:r w:rsidRPr="005F6795" w:rsidDel="001D3CD5">
                <w:rPr>
                  <w:strike/>
                  <w:lang w:val="en-US"/>
                  <w:rPrChange w:id="3189" w:author="Author" w:date="2018-02-22T10:21:00Z">
                    <w:rPr>
                      <w:lang w:val="en-US"/>
                    </w:rPr>
                  </w:rPrChange>
                </w:rPr>
                <w:delText xml:space="preserve"> and employment type</w:delText>
              </w:r>
              <w:r w:rsidRPr="005F6795" w:rsidDel="001D3CD5">
                <w:rPr>
                  <w:rStyle w:val="SAPUserEntry"/>
                  <w:strike/>
                  <w:lang w:val="en-US"/>
                  <w:rPrChange w:id="3190" w:author="Author" w:date="2018-02-22T10:21:00Z">
                    <w:rPr>
                      <w:rStyle w:val="SAPUserEntry"/>
                      <w:lang w:val="en-US"/>
                    </w:rPr>
                  </w:rPrChange>
                </w:rPr>
                <w:delText xml:space="preserve"> Suppl.</w:delText>
              </w:r>
              <w:r w:rsidRPr="005F6795" w:rsidDel="001D3CD5">
                <w:rPr>
                  <w:b/>
                  <w:strike/>
                  <w:lang w:val="en-US"/>
                  <w:rPrChange w:id="3191" w:author="Author" w:date="2018-02-22T10:21:00Z">
                    <w:rPr>
                      <w:b/>
                      <w:lang w:val="en-US"/>
                    </w:rPr>
                  </w:rPrChange>
                </w:rPr>
                <w:delText xml:space="preserve"> </w:delText>
              </w:r>
              <w:r w:rsidRPr="005F6795" w:rsidDel="001D3CD5">
                <w:rPr>
                  <w:rStyle w:val="SAPUserEntry"/>
                  <w:strike/>
                  <w:lang w:val="en-US"/>
                  <w:rPrChange w:id="3192" w:author="Author" w:date="2018-02-22T10:21:00Z">
                    <w:rPr>
                      <w:rStyle w:val="SAPUserEntry"/>
                      <w:lang w:val="en-US"/>
                    </w:rPr>
                  </w:rPrChange>
                </w:rPr>
                <w:delText>Man Power</w:delText>
              </w:r>
              <w:r w:rsidRPr="005F6795" w:rsidDel="001D3CD5">
                <w:rPr>
                  <w:strike/>
                  <w:lang w:val="en-US"/>
                  <w:rPrChange w:id="3193" w:author="Author" w:date="2018-02-22T10:21:00Z">
                    <w:rPr>
                      <w:lang w:val="en-US"/>
                    </w:rPr>
                  </w:rPrChange>
                </w:rPr>
                <w:delText xml:space="preserve"> </w:delText>
              </w:r>
              <w:r w:rsidRPr="005F6795" w:rsidDel="001D3CD5">
                <w:rPr>
                  <w:rStyle w:val="SAPUserEntry"/>
                  <w:strike/>
                  <w:lang w:val="en-US"/>
                  <w:rPrChange w:id="3194" w:author="Author" w:date="2018-02-22T10:21:00Z">
                    <w:rPr>
                      <w:rStyle w:val="SAPUserEntry"/>
                      <w:lang w:val="en-US"/>
                    </w:rPr>
                  </w:rPrChange>
                </w:rPr>
                <w:delText>(AE)</w:delText>
              </w:r>
              <w:r w:rsidRPr="005F6795" w:rsidDel="001D3CD5">
                <w:rPr>
                  <w:strike/>
                  <w:lang w:val="en-US"/>
                  <w:rPrChange w:id="3195" w:author="Author" w:date="2018-02-22T10:21:00Z">
                    <w:rPr>
                      <w:lang w:val="en-US"/>
                    </w:rPr>
                  </w:rPrChange>
                </w:rPr>
                <w:delText xml:space="preserve"> or</w:delText>
              </w:r>
              <w:r w:rsidRPr="005F6795" w:rsidDel="001D3CD5">
                <w:rPr>
                  <w:rStyle w:val="SAPUserEntry"/>
                  <w:strike/>
                  <w:lang w:val="en-US"/>
                  <w:rPrChange w:id="3196" w:author="Author" w:date="2018-02-22T10:21:00Z">
                    <w:rPr>
                      <w:rStyle w:val="SAPUserEntry"/>
                      <w:lang w:val="en-US"/>
                    </w:rPr>
                  </w:rPrChange>
                </w:rPr>
                <w:delText xml:space="preserve"> Contractual(AE)</w:delText>
              </w:r>
              <w:r w:rsidRPr="005F6795" w:rsidDel="001D3CD5">
                <w:rPr>
                  <w:strike/>
                  <w:lang w:val="en-US"/>
                  <w:rPrChange w:id="3197" w:author="Author" w:date="2018-02-22T10:21:00Z">
                    <w:rPr>
                      <w:lang w:val="en-US"/>
                    </w:rPr>
                  </w:rPrChange>
                </w:rPr>
                <w:delText xml:space="preserve">. </w:delText>
              </w:r>
            </w:del>
          </w:p>
          <w:p w14:paraId="4564F3C4" w14:textId="19EFDA4A" w:rsidR="000F5FA8" w:rsidRPr="00BE273A" w:rsidRDefault="00DB018A" w:rsidP="000F5FA8">
            <w:pPr>
              <w:pStyle w:val="SAPNoteHeading"/>
              <w:ind w:left="0"/>
              <w:rPr>
                <w:lang w:val="en-US"/>
              </w:rPr>
            </w:pPr>
            <w:r w:rsidRPr="00BE273A">
              <w:rPr>
                <w:noProof/>
                <w:lang w:val="en-US"/>
              </w:rPr>
              <w:drawing>
                <wp:inline distT="0" distB="0" distL="0" distR="0" wp14:anchorId="219611CB" wp14:editId="1535591D">
                  <wp:extent cx="225425" cy="225425"/>
                  <wp:effectExtent l="0" t="0" r="3175" b="3175"/>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0F5FA8" w:rsidRPr="00BE273A">
              <w:rPr>
                <w:lang w:val="en-US"/>
              </w:rPr>
              <w:t> Recommendation</w:t>
            </w:r>
          </w:p>
          <w:p w14:paraId="3E600B25" w14:textId="4CE87D45" w:rsidR="000F5FA8" w:rsidRPr="002326C1" w:rsidRDefault="000F5FA8" w:rsidP="000F5FA8">
            <w:pPr>
              <w:rPr>
                <w:lang w:val="en-US"/>
              </w:rPr>
            </w:pPr>
            <w:r w:rsidRPr="00BE273A">
              <w:rPr>
                <w:lang w:val="en-US"/>
              </w:rPr>
              <w:t>Required if integration with Employee Central Payroll is in place.</w:t>
            </w:r>
          </w:p>
        </w:tc>
      </w:tr>
      <w:tr w:rsidR="00244E95" w:rsidRPr="00A41C57" w14:paraId="407E1129" w14:textId="77777777" w:rsidTr="00FA18CA">
        <w:trPr>
          <w:trHeight w:val="360"/>
        </w:trPr>
        <w:tc>
          <w:tcPr>
            <w:tcW w:w="5912" w:type="dxa"/>
            <w:tcBorders>
              <w:top w:val="single" w:sz="8" w:space="0" w:color="999999"/>
              <w:left w:val="single" w:sz="8" w:space="0" w:color="999999"/>
              <w:bottom w:val="single" w:sz="8" w:space="0" w:color="999999"/>
              <w:right w:val="single" w:sz="8" w:space="0" w:color="999999"/>
            </w:tcBorders>
          </w:tcPr>
          <w:p w14:paraId="5771FD94" w14:textId="0E1A9C75" w:rsidR="00244E95" w:rsidRPr="002326C1" w:rsidRDefault="00244E95" w:rsidP="00244E95">
            <w:pPr>
              <w:rPr>
                <w:rStyle w:val="SAPScreenElement"/>
                <w:lang w:val="en-US"/>
              </w:rPr>
            </w:pPr>
            <w:r w:rsidRPr="00AC5367">
              <w:rPr>
                <w:rStyle w:val="SAPScreenElement"/>
                <w:lang w:val="en-US"/>
              </w:rPr>
              <w:lastRenderedPageBreak/>
              <w:t xml:space="preserve">Job Entry Date: </w:t>
            </w:r>
            <w:r w:rsidRPr="00AC5367">
              <w:rPr>
                <w:lang w:val="en-US"/>
              </w:rPr>
              <w:t>select the same date as the hiring date of the new employee or select a different date, in case the job entry date differs from the hiring date</w:t>
            </w:r>
          </w:p>
        </w:tc>
        <w:tc>
          <w:tcPr>
            <w:tcW w:w="8370" w:type="dxa"/>
            <w:tcBorders>
              <w:top w:val="single" w:sz="8" w:space="0" w:color="999999"/>
              <w:left w:val="single" w:sz="8" w:space="0" w:color="999999"/>
              <w:bottom w:val="single" w:sz="8" w:space="0" w:color="999999"/>
              <w:right w:val="single" w:sz="8" w:space="0" w:color="999999"/>
            </w:tcBorders>
          </w:tcPr>
          <w:p w14:paraId="4C99B9EA" w14:textId="2DF0E68F" w:rsidR="00244E95" w:rsidRPr="002326C1" w:rsidRDefault="00244E95" w:rsidP="00244E95">
            <w:pPr>
              <w:rPr>
                <w:lang w:val="en-US"/>
              </w:rPr>
            </w:pPr>
            <w:r w:rsidRPr="00AC5367">
              <w:rPr>
                <w:lang w:val="en-US"/>
              </w:rPr>
              <w:t>In case you leave the field empty, upon submitting the new hire record, the value will be automatically filled with the hiring date, and can be checked in the employee profile.</w:t>
            </w:r>
          </w:p>
        </w:tc>
      </w:tr>
      <w:tr w:rsidR="00B94260" w:rsidRPr="00A41C57" w14:paraId="68FDCC35" w14:textId="77777777" w:rsidTr="00FA18CA">
        <w:trPr>
          <w:trHeight w:val="360"/>
        </w:trPr>
        <w:tc>
          <w:tcPr>
            <w:tcW w:w="5912" w:type="dxa"/>
            <w:tcBorders>
              <w:top w:val="single" w:sz="8" w:space="0" w:color="999999"/>
              <w:left w:val="single" w:sz="8" w:space="0" w:color="999999"/>
              <w:bottom w:val="single" w:sz="8" w:space="0" w:color="999999"/>
              <w:right w:val="single" w:sz="8" w:space="0" w:color="999999"/>
            </w:tcBorders>
          </w:tcPr>
          <w:p w14:paraId="7B3C3C9E" w14:textId="0DC9BC51" w:rsidR="00B94260" w:rsidRPr="002326C1" w:rsidRDefault="00B94260" w:rsidP="00244E95">
            <w:pPr>
              <w:rPr>
                <w:rStyle w:val="SAPScreenElement"/>
                <w:lang w:val="en-US"/>
              </w:rPr>
            </w:pPr>
            <w:r w:rsidRPr="00AC5367">
              <w:rPr>
                <w:rStyle w:val="SAPScreenElement"/>
                <w:lang w:val="en-US"/>
              </w:rPr>
              <w:t xml:space="preserve">Pay Scale Type: </w:t>
            </w:r>
            <w:r w:rsidRPr="00AC5367">
              <w:rPr>
                <w:lang w:val="en-US"/>
              </w:rPr>
              <w:t xml:space="preserve">automatically suggested, based on a preconfigured business rule, from the values maintained for fields </w:t>
            </w:r>
            <w:r w:rsidRPr="00AC5367">
              <w:rPr>
                <w:rStyle w:val="SAPScreenElement"/>
                <w:lang w:val="en-US"/>
              </w:rPr>
              <w:t>Employee Class</w:t>
            </w:r>
            <w:r w:rsidRPr="00AC5367">
              <w:rPr>
                <w:lang w:val="en-US"/>
              </w:rPr>
              <w:t xml:space="preserve"> and </w:t>
            </w:r>
            <w:r w:rsidRPr="00AC5367">
              <w:rPr>
                <w:rStyle w:val="SAPScreenElement"/>
                <w:lang w:val="en-US"/>
              </w:rPr>
              <w:t>Employment Type</w:t>
            </w:r>
          </w:p>
        </w:tc>
        <w:tc>
          <w:tcPr>
            <w:tcW w:w="8370" w:type="dxa"/>
            <w:vMerge w:val="restart"/>
            <w:tcBorders>
              <w:top w:val="single" w:sz="8" w:space="0" w:color="999999"/>
              <w:left w:val="single" w:sz="8" w:space="0" w:color="999999"/>
              <w:right w:val="single" w:sz="8" w:space="0" w:color="999999"/>
            </w:tcBorders>
          </w:tcPr>
          <w:p w14:paraId="1647B39C" w14:textId="6BCFCFA8" w:rsidR="00B94260" w:rsidRPr="00BE273A" w:rsidRDefault="00B94260" w:rsidP="00244E95">
            <w:pPr>
              <w:pStyle w:val="SAPNoteHeading"/>
              <w:ind w:left="0"/>
              <w:rPr>
                <w:lang w:val="en-US"/>
              </w:rPr>
            </w:pPr>
            <w:r w:rsidRPr="00BE273A">
              <w:rPr>
                <w:noProof/>
                <w:lang w:val="en-US"/>
              </w:rPr>
              <w:drawing>
                <wp:inline distT="0" distB="0" distL="0" distR="0" wp14:anchorId="1E5E4124" wp14:editId="20F5C524">
                  <wp:extent cx="225425" cy="225425"/>
                  <wp:effectExtent l="0" t="0" r="3175" b="3175"/>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noProof/>
                <w:color w:val="FF0000"/>
                <w:lang w:val="en-US" w:eastAsia="zh-CN"/>
              </w:rPr>
              <w:t xml:space="preserve"> </w:t>
            </w:r>
            <w:r w:rsidRPr="00BE273A">
              <w:rPr>
                <w:lang w:val="en-US"/>
              </w:rPr>
              <w:t>Recommendation</w:t>
            </w:r>
          </w:p>
          <w:p w14:paraId="57C21527" w14:textId="6DEF56A0" w:rsidR="00B94260" w:rsidRPr="00BE273A" w:rsidRDefault="00B94260" w:rsidP="00244E95">
            <w:pPr>
              <w:pStyle w:val="ListContinue"/>
              <w:ind w:left="0"/>
              <w:rPr>
                <w:lang w:val="en-US"/>
              </w:rPr>
            </w:pPr>
            <w:r w:rsidRPr="00BE273A">
              <w:rPr>
                <w:lang w:val="en-US"/>
              </w:rPr>
              <w:t xml:space="preserve">For details to the preconfigured business rule refer to the </w:t>
            </w:r>
            <w:ins w:id="3198" w:author="Author" w:date="2018-02-06T11:05:00Z">
              <w:r>
                <w:rPr>
                  <w:rStyle w:val="SAPScreenElement"/>
                  <w:color w:val="auto"/>
                  <w:lang w:val="en-US"/>
                </w:rPr>
                <w:t>Foundation Objects</w:t>
              </w:r>
              <w:r w:rsidRPr="00BE273A">
                <w:rPr>
                  <w:lang w:val="en-US"/>
                </w:rPr>
                <w:t xml:space="preserve"> </w:t>
              </w:r>
              <w:r w:rsidRPr="00ED0743">
                <w:rPr>
                  <w:lang w:val="en-US"/>
                </w:rPr>
                <w:t xml:space="preserve">workbook </w:t>
              </w:r>
              <w:del w:id="3199" w:author="Author" w:date="2018-02-06T13:26:00Z">
                <w:r w:rsidRPr="00ED0743" w:rsidDel="001415A0">
                  <w:rPr>
                    <w:lang w:val="en-US"/>
                  </w:rPr>
                  <w:delText xml:space="preserve">appropriate </w:delText>
                </w:r>
              </w:del>
              <w:r w:rsidRPr="00ED0743">
                <w:rPr>
                  <w:lang w:val="en-US"/>
                </w:rPr>
                <w:t xml:space="preserve">for </w:t>
              </w:r>
              <w:del w:id="3200" w:author="Author" w:date="2018-02-06T11:46:00Z">
                <w:r w:rsidRPr="00F52D24" w:rsidDel="003A58CE">
                  <w:rPr>
                    <w:rStyle w:val="SAPEmphasis"/>
                    <w:lang w:val="en-US"/>
                  </w:rPr>
                  <w:delText>&lt;YourCountry&gt;</w:delText>
                </w:r>
              </w:del>
            </w:ins>
            <w:ins w:id="3201" w:author="Author" w:date="2018-02-06T11:46:00Z">
              <w:r w:rsidR="003A58CE" w:rsidRPr="00F52D24">
                <w:rPr>
                  <w:rStyle w:val="SAPEmphasis"/>
                  <w:lang w:val="en-US"/>
                </w:rPr>
                <w:t>AE</w:t>
              </w:r>
            </w:ins>
            <w:del w:id="3202" w:author="Author" w:date="2018-02-06T11:05:00Z">
              <w:r w:rsidRPr="00BE273A" w:rsidDel="00F742D7">
                <w:rPr>
                  <w:lang w:val="en-US"/>
                </w:rPr>
                <w:delText xml:space="preserve">configuration guide of building block </w:delText>
              </w:r>
              <w:r w:rsidRPr="00BE273A" w:rsidDel="00F742D7">
                <w:rPr>
                  <w:rStyle w:val="SAPEmphasis"/>
                  <w:lang w:val="en-US"/>
                </w:rPr>
                <w:delText>15T</w:delText>
              </w:r>
            </w:del>
            <w:r w:rsidRPr="00BE273A">
              <w:rPr>
                <w:lang w:val="en-US"/>
              </w:rPr>
              <w:t>.</w:t>
            </w:r>
          </w:p>
          <w:p w14:paraId="4BB25CD2" w14:textId="177C532F" w:rsidR="00B94260" w:rsidRPr="00BE273A" w:rsidRDefault="00B94260" w:rsidP="00244E95">
            <w:pPr>
              <w:pStyle w:val="SAPNoteHeading"/>
              <w:ind w:left="0"/>
              <w:rPr>
                <w:lang w:val="en-US"/>
              </w:rPr>
            </w:pPr>
            <w:r w:rsidRPr="00BE273A">
              <w:rPr>
                <w:noProof/>
                <w:lang w:val="en-US"/>
              </w:rPr>
              <w:drawing>
                <wp:inline distT="0" distB="0" distL="0" distR="0" wp14:anchorId="178FE840" wp14:editId="06CD9F3E">
                  <wp:extent cx="225425" cy="225425"/>
                  <wp:effectExtent l="0" t="0" r="3175" b="3175"/>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lang w:val="en-US"/>
              </w:rPr>
              <w:t> Recommendation</w:t>
            </w:r>
          </w:p>
          <w:p w14:paraId="58194E7B" w14:textId="77777777" w:rsidR="00B94260" w:rsidRPr="002326C1" w:rsidDel="00B94260" w:rsidRDefault="00B94260" w:rsidP="00244E95">
            <w:pPr>
              <w:rPr>
                <w:del w:id="3203" w:author="Author" w:date="2018-02-06T11:06:00Z"/>
                <w:lang w:val="en-US"/>
              </w:rPr>
            </w:pPr>
            <w:r w:rsidRPr="00BE273A">
              <w:rPr>
                <w:lang w:val="en-US"/>
              </w:rPr>
              <w:t>Required if integration with Employee Central Payroll is in place.</w:t>
            </w:r>
          </w:p>
          <w:p w14:paraId="5DE49993" w14:textId="77D9EAE0" w:rsidR="00B94260" w:rsidRPr="00BE273A" w:rsidDel="00B94260" w:rsidRDefault="00B94260" w:rsidP="00244E95">
            <w:pPr>
              <w:pStyle w:val="SAPNoteHeading"/>
              <w:ind w:left="0"/>
              <w:rPr>
                <w:del w:id="3204" w:author="Author" w:date="2018-02-06T11:06:00Z"/>
                <w:lang w:val="en-US"/>
              </w:rPr>
            </w:pPr>
            <w:del w:id="3205" w:author="Author" w:date="2018-02-06T11:06:00Z">
              <w:r w:rsidRPr="00BE273A" w:rsidDel="00B94260">
                <w:rPr>
                  <w:noProof/>
                  <w:lang w:val="en-US"/>
                </w:rPr>
                <w:drawing>
                  <wp:inline distT="0" distB="0" distL="0" distR="0" wp14:anchorId="320A1DBE" wp14:editId="4923DF3C">
                    <wp:extent cx="225425" cy="225425"/>
                    <wp:effectExtent l="0" t="0" r="3175" b="3175"/>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sidDel="00B94260">
                <w:rPr>
                  <w:noProof/>
                  <w:color w:val="FF0000"/>
                  <w:lang w:val="en-US" w:eastAsia="zh-CN"/>
                </w:rPr>
                <w:delText xml:space="preserve"> </w:delText>
              </w:r>
              <w:r w:rsidRPr="00BE273A" w:rsidDel="00B94260">
                <w:rPr>
                  <w:lang w:val="en-US"/>
                </w:rPr>
                <w:delText>Recommendation</w:delText>
              </w:r>
            </w:del>
          </w:p>
          <w:p w14:paraId="25E494E4" w14:textId="471D61C0" w:rsidR="00B94260" w:rsidRPr="00BE273A" w:rsidDel="00B94260" w:rsidRDefault="00B94260" w:rsidP="00244E95">
            <w:pPr>
              <w:pStyle w:val="ListContinue"/>
              <w:ind w:left="0"/>
              <w:rPr>
                <w:del w:id="3206" w:author="Author" w:date="2018-02-06T11:06:00Z"/>
                <w:lang w:val="en-US"/>
              </w:rPr>
            </w:pPr>
            <w:del w:id="3207" w:author="Author" w:date="2018-02-06T11:06:00Z">
              <w:r w:rsidRPr="00BE273A" w:rsidDel="00B94260">
                <w:rPr>
                  <w:lang w:val="en-US"/>
                </w:rPr>
                <w:delText xml:space="preserve">For details to the preconfigured business rule refer to the configuration guide of building block </w:delText>
              </w:r>
              <w:r w:rsidRPr="00BE273A" w:rsidDel="00B94260">
                <w:rPr>
                  <w:rStyle w:val="SAPEmphasis"/>
                  <w:lang w:val="en-US"/>
                </w:rPr>
                <w:delText>15T</w:delText>
              </w:r>
              <w:r w:rsidRPr="00BE273A" w:rsidDel="00B94260">
                <w:rPr>
                  <w:lang w:val="en-US"/>
                </w:rPr>
                <w:delText>.</w:delText>
              </w:r>
            </w:del>
          </w:p>
          <w:p w14:paraId="4D30A54D" w14:textId="0F4A5BAF" w:rsidR="00B94260" w:rsidRPr="00BE273A" w:rsidDel="00B94260" w:rsidRDefault="00B94260" w:rsidP="00244E95">
            <w:pPr>
              <w:pStyle w:val="SAPNoteHeading"/>
              <w:ind w:left="0"/>
              <w:rPr>
                <w:del w:id="3208" w:author="Author" w:date="2018-02-06T11:06:00Z"/>
                <w:lang w:val="en-US"/>
              </w:rPr>
            </w:pPr>
            <w:del w:id="3209" w:author="Author" w:date="2018-02-06T11:06:00Z">
              <w:r w:rsidRPr="00BE273A" w:rsidDel="00B94260">
                <w:rPr>
                  <w:noProof/>
                  <w:lang w:val="en-US"/>
                </w:rPr>
                <w:drawing>
                  <wp:inline distT="0" distB="0" distL="0" distR="0" wp14:anchorId="0037D924" wp14:editId="7991F378">
                    <wp:extent cx="225425" cy="225425"/>
                    <wp:effectExtent l="0" t="0" r="3175" b="3175"/>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sidDel="00B94260">
                <w:rPr>
                  <w:lang w:val="en-US"/>
                </w:rPr>
                <w:delText> Recommendation</w:delText>
              </w:r>
            </w:del>
          </w:p>
          <w:p w14:paraId="50EE81FE" w14:textId="32AC112E" w:rsidR="00B94260" w:rsidRPr="002326C1" w:rsidRDefault="00B94260" w:rsidP="00244E95">
            <w:pPr>
              <w:rPr>
                <w:lang w:val="en-US"/>
              </w:rPr>
            </w:pPr>
            <w:del w:id="3210" w:author="Author" w:date="2018-02-06T11:06:00Z">
              <w:r w:rsidRPr="00BE273A" w:rsidDel="00B94260">
                <w:rPr>
                  <w:lang w:val="en-US"/>
                </w:rPr>
                <w:delText>Required if integration with Employee Central Payroll is in place.</w:delText>
              </w:r>
            </w:del>
          </w:p>
        </w:tc>
      </w:tr>
      <w:tr w:rsidR="00B94260" w:rsidRPr="00A41C57" w14:paraId="1AC93269" w14:textId="77777777" w:rsidTr="00FA18CA">
        <w:trPr>
          <w:trHeight w:val="360"/>
        </w:trPr>
        <w:tc>
          <w:tcPr>
            <w:tcW w:w="5912" w:type="dxa"/>
            <w:tcBorders>
              <w:top w:val="single" w:sz="8" w:space="0" w:color="999999"/>
              <w:left w:val="single" w:sz="8" w:space="0" w:color="999999"/>
              <w:bottom w:val="single" w:sz="8" w:space="0" w:color="999999"/>
              <w:right w:val="single" w:sz="8" w:space="0" w:color="999999"/>
            </w:tcBorders>
          </w:tcPr>
          <w:p w14:paraId="5AFC934A" w14:textId="52A6631F" w:rsidR="00B94260" w:rsidRPr="002326C1" w:rsidRDefault="00B94260" w:rsidP="00244E95">
            <w:pPr>
              <w:rPr>
                <w:rStyle w:val="SAPScreenElement"/>
                <w:lang w:val="en-US"/>
              </w:rPr>
            </w:pPr>
            <w:r w:rsidRPr="00AC5367">
              <w:rPr>
                <w:rStyle w:val="SAPScreenElement"/>
                <w:lang w:val="en-US"/>
              </w:rPr>
              <w:t xml:space="preserve">Pay Scale Area: </w:t>
            </w:r>
            <w:r w:rsidRPr="00AC5367">
              <w:rPr>
                <w:lang w:val="en-US"/>
              </w:rPr>
              <w:t xml:space="preserve">automatically suggested, based on a preconfigured business rule, from the values maintained for fields </w:t>
            </w:r>
            <w:r w:rsidRPr="00AC5367">
              <w:rPr>
                <w:rStyle w:val="SAPScreenElement"/>
                <w:lang w:val="en-US"/>
              </w:rPr>
              <w:t>Employee Class</w:t>
            </w:r>
            <w:r w:rsidRPr="00AC5367">
              <w:rPr>
                <w:lang w:val="en-US"/>
              </w:rPr>
              <w:t xml:space="preserve"> and </w:t>
            </w:r>
            <w:r w:rsidRPr="00AC5367">
              <w:rPr>
                <w:rStyle w:val="SAPScreenElement"/>
                <w:lang w:val="en-US"/>
              </w:rPr>
              <w:t>Employment Type</w:t>
            </w:r>
          </w:p>
        </w:tc>
        <w:tc>
          <w:tcPr>
            <w:tcW w:w="8370" w:type="dxa"/>
            <w:vMerge/>
            <w:tcBorders>
              <w:left w:val="single" w:sz="8" w:space="0" w:color="999999"/>
              <w:bottom w:val="single" w:sz="8" w:space="0" w:color="999999"/>
              <w:right w:val="single" w:sz="8" w:space="0" w:color="999999"/>
            </w:tcBorders>
          </w:tcPr>
          <w:p w14:paraId="26AB758C" w14:textId="45CCAD18" w:rsidR="00B94260" w:rsidRPr="002326C1" w:rsidRDefault="00B94260" w:rsidP="00244E95">
            <w:pPr>
              <w:rPr>
                <w:lang w:val="en-US"/>
              </w:rPr>
            </w:pPr>
          </w:p>
        </w:tc>
      </w:tr>
      <w:tr w:rsidR="00244E95" w:rsidRPr="00A41C57" w14:paraId="3AA70C86" w14:textId="77777777" w:rsidTr="00FA18CA">
        <w:trPr>
          <w:trHeight w:val="360"/>
        </w:trPr>
        <w:tc>
          <w:tcPr>
            <w:tcW w:w="5912" w:type="dxa"/>
            <w:tcBorders>
              <w:top w:val="single" w:sz="8" w:space="0" w:color="999999"/>
              <w:left w:val="single" w:sz="8" w:space="0" w:color="999999"/>
              <w:bottom w:val="single" w:sz="8" w:space="0" w:color="999999"/>
              <w:right w:val="single" w:sz="8" w:space="0" w:color="999999"/>
            </w:tcBorders>
          </w:tcPr>
          <w:p w14:paraId="36872D8F" w14:textId="2389AEEF" w:rsidR="00244E95" w:rsidRPr="002326C1" w:rsidRDefault="00244E95" w:rsidP="00244E95">
            <w:pPr>
              <w:rPr>
                <w:rStyle w:val="SAPScreenElement"/>
                <w:lang w:val="en-US"/>
              </w:rPr>
            </w:pPr>
            <w:r w:rsidRPr="00AC5367">
              <w:rPr>
                <w:rStyle w:val="SAPScreenElement"/>
                <w:lang w:val="en-US"/>
              </w:rPr>
              <w:t xml:space="preserve">Pay Scale Group: </w:t>
            </w:r>
            <w:r w:rsidRPr="00AC5367">
              <w:rPr>
                <w:lang w:val="en-US"/>
              </w:rPr>
              <w:t xml:space="preserve">select from drop-down; available values depend on the </w:t>
            </w:r>
            <w:r w:rsidRPr="00AC5367">
              <w:rPr>
                <w:rStyle w:val="SAPScreenElement"/>
                <w:lang w:val="en-US"/>
              </w:rPr>
              <w:t xml:space="preserve">Pay Scale Type </w:t>
            </w:r>
            <w:r w:rsidRPr="00AC5367">
              <w:rPr>
                <w:lang w:val="en-US"/>
              </w:rPr>
              <w:t>and</w:t>
            </w:r>
            <w:r w:rsidRPr="00AC5367">
              <w:rPr>
                <w:rStyle w:val="SAPScreenElement"/>
                <w:lang w:val="en-US"/>
              </w:rPr>
              <w:t xml:space="preserve"> Pay Scale Area</w:t>
            </w:r>
          </w:p>
        </w:tc>
        <w:tc>
          <w:tcPr>
            <w:tcW w:w="8370" w:type="dxa"/>
            <w:vMerge w:val="restart"/>
            <w:tcBorders>
              <w:top w:val="single" w:sz="8" w:space="0" w:color="999999"/>
              <w:left w:val="single" w:sz="8" w:space="0" w:color="999999"/>
              <w:right w:val="single" w:sz="8" w:space="0" w:color="999999"/>
            </w:tcBorders>
          </w:tcPr>
          <w:p w14:paraId="7408C875" w14:textId="77777777" w:rsidR="00244E95" w:rsidRPr="00BE273A" w:rsidRDefault="00244E95" w:rsidP="00244E95">
            <w:pPr>
              <w:pStyle w:val="SAPNoteHeading"/>
              <w:ind w:left="0"/>
              <w:rPr>
                <w:lang w:val="en-US"/>
              </w:rPr>
            </w:pPr>
            <w:r w:rsidRPr="00BE273A">
              <w:rPr>
                <w:noProof/>
                <w:lang w:val="en-US"/>
              </w:rPr>
              <w:drawing>
                <wp:inline distT="0" distB="0" distL="0" distR="0" wp14:anchorId="4CA8D9BE" wp14:editId="04B61D4D">
                  <wp:extent cx="225425" cy="225425"/>
                  <wp:effectExtent l="0" t="0" r="3175" b="3175"/>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noProof/>
                <w:lang w:val="en-US" w:eastAsia="zh-CN"/>
              </w:rPr>
              <w:t xml:space="preserve"> </w:t>
            </w:r>
            <w:r w:rsidRPr="00BE273A">
              <w:rPr>
                <w:lang w:val="en-US"/>
              </w:rPr>
              <w:t>Recommendation</w:t>
            </w:r>
          </w:p>
          <w:p w14:paraId="7AEB9459" w14:textId="424E5183" w:rsidR="00F60FEA" w:rsidRPr="002326C1" w:rsidRDefault="00244E95" w:rsidP="00244E95">
            <w:pPr>
              <w:rPr>
                <w:lang w:val="en-US"/>
              </w:rPr>
            </w:pPr>
            <w:r w:rsidRPr="00BE273A">
              <w:rPr>
                <w:lang w:val="en-US"/>
              </w:rPr>
              <w:t xml:space="preserve">For details to pay scale group and pay scale level values refer to the </w:t>
            </w:r>
            <w:del w:id="3211" w:author="Author" w:date="2018-02-06T10:22:00Z">
              <w:r w:rsidRPr="00BE273A" w:rsidDel="00F60FEA">
                <w:rPr>
                  <w:lang w:val="en-US"/>
                </w:rPr>
                <w:delText xml:space="preserve">configuration guide of building block </w:delText>
              </w:r>
              <w:r w:rsidRPr="00BE273A" w:rsidDel="00F60FEA">
                <w:rPr>
                  <w:rStyle w:val="SAPEmphasis"/>
                  <w:lang w:val="en-US"/>
                </w:rPr>
                <w:delText>15T</w:delText>
              </w:r>
              <w:r w:rsidRPr="00BE273A" w:rsidDel="00F60FEA">
                <w:rPr>
                  <w:lang w:val="en-US"/>
                </w:rPr>
                <w:delText xml:space="preserve">, where in chapter </w:delText>
              </w:r>
              <w:r w:rsidRPr="00BE273A" w:rsidDel="00F60FEA">
                <w:rPr>
                  <w:rStyle w:val="SAPTextReference"/>
                  <w:lang w:val="en-US"/>
                </w:rPr>
                <w:delText>Preparation / Prerequisites</w:delText>
              </w:r>
              <w:r w:rsidRPr="00BE273A" w:rsidDel="00F60FEA">
                <w:rPr>
                  <w:lang w:val="en-US"/>
                </w:rPr>
                <w:delText xml:space="preserve"> the reference to the appropriate </w:delText>
              </w:r>
            </w:del>
            <w:r w:rsidRPr="00AC5367">
              <w:rPr>
                <w:rStyle w:val="SAPScreenElement"/>
                <w:color w:val="auto"/>
                <w:lang w:val="en-US"/>
              </w:rPr>
              <w:t>Pay Structure</w:t>
            </w:r>
            <w:r w:rsidRPr="00BE273A">
              <w:rPr>
                <w:lang w:val="en-US"/>
              </w:rPr>
              <w:t xml:space="preserve"> </w:t>
            </w:r>
            <w:r w:rsidRPr="000262DA">
              <w:rPr>
                <w:lang w:val="en-US"/>
              </w:rPr>
              <w:t>workbook</w:t>
            </w:r>
            <w:ins w:id="3212" w:author="Author" w:date="2018-02-06T10:22:00Z">
              <w:r w:rsidR="00F60FEA" w:rsidRPr="00593667">
                <w:rPr>
                  <w:lang w:val="en-US"/>
                </w:rPr>
                <w:t xml:space="preserve"> </w:t>
              </w:r>
              <w:del w:id="3213" w:author="Author" w:date="2018-02-06T13:26:00Z">
                <w:r w:rsidR="00F60FEA" w:rsidRPr="00593667" w:rsidDel="001415A0">
                  <w:rPr>
                    <w:lang w:val="en-US"/>
                  </w:rPr>
                  <w:delText xml:space="preserve">appropriate </w:delText>
                </w:r>
              </w:del>
              <w:r w:rsidR="00F60FEA" w:rsidRPr="00593667">
                <w:rPr>
                  <w:lang w:val="en-US"/>
                </w:rPr>
                <w:t xml:space="preserve">for </w:t>
              </w:r>
            </w:ins>
            <w:ins w:id="3214" w:author="Author" w:date="2018-02-06T11:47:00Z">
              <w:r w:rsidR="003A58CE" w:rsidRPr="00593667">
                <w:rPr>
                  <w:rStyle w:val="SAPEmphasis"/>
                  <w:lang w:val="en-US"/>
                </w:rPr>
                <w:t>AE</w:t>
              </w:r>
            </w:ins>
            <w:ins w:id="3215" w:author="Author" w:date="2018-02-06T10:22:00Z">
              <w:del w:id="3216" w:author="Author" w:date="2018-02-06T11:47:00Z">
                <w:r w:rsidR="00F60FEA" w:rsidRPr="00593667" w:rsidDel="003A58CE">
                  <w:rPr>
                    <w:rStyle w:val="SAPScreenElement"/>
                    <w:color w:val="auto"/>
                    <w:lang w:val="en-US"/>
                  </w:rPr>
                  <w:delText>&lt;YourCountry&gt;</w:delText>
                </w:r>
              </w:del>
            </w:ins>
            <w:del w:id="3217" w:author="Author" w:date="2018-02-06T10:22:00Z">
              <w:r w:rsidRPr="000262DA" w:rsidDel="00F60FEA">
                <w:rPr>
                  <w:lang w:val="en-US"/>
                </w:rPr>
                <w:delText xml:space="preserve"> is given</w:delText>
              </w:r>
            </w:del>
            <w:r w:rsidRPr="000262DA">
              <w:rPr>
                <w:lang w:val="en-US"/>
              </w:rPr>
              <w:t>.</w:t>
            </w:r>
          </w:p>
        </w:tc>
      </w:tr>
      <w:tr w:rsidR="00244E95" w:rsidRPr="00A41C57" w14:paraId="6F373082" w14:textId="77777777" w:rsidTr="00FA18CA">
        <w:trPr>
          <w:trHeight w:val="360"/>
        </w:trPr>
        <w:tc>
          <w:tcPr>
            <w:tcW w:w="5912" w:type="dxa"/>
            <w:tcBorders>
              <w:top w:val="single" w:sz="8" w:space="0" w:color="999999"/>
              <w:left w:val="single" w:sz="8" w:space="0" w:color="999999"/>
              <w:bottom w:val="single" w:sz="8" w:space="0" w:color="999999"/>
              <w:right w:val="single" w:sz="8" w:space="0" w:color="999999"/>
            </w:tcBorders>
          </w:tcPr>
          <w:p w14:paraId="6E426B33" w14:textId="3251C35A" w:rsidR="00244E95" w:rsidRPr="002326C1" w:rsidRDefault="00244E95" w:rsidP="00244E95">
            <w:pPr>
              <w:rPr>
                <w:rStyle w:val="SAPScreenElement"/>
                <w:lang w:val="en-US"/>
              </w:rPr>
            </w:pPr>
            <w:r w:rsidRPr="00AC5367">
              <w:rPr>
                <w:rStyle w:val="SAPScreenElement"/>
                <w:lang w:val="en-US"/>
              </w:rPr>
              <w:t xml:space="preserve">Pay Scale Level: </w:t>
            </w:r>
            <w:r w:rsidRPr="00AC5367">
              <w:rPr>
                <w:lang w:val="en-US"/>
              </w:rPr>
              <w:t xml:space="preserve">select from drop-down; available values depend on the </w:t>
            </w:r>
            <w:r w:rsidRPr="00AC5367">
              <w:rPr>
                <w:rStyle w:val="SAPScreenElement"/>
                <w:lang w:val="en-US"/>
              </w:rPr>
              <w:t>Pay Scale Group</w:t>
            </w:r>
          </w:p>
        </w:tc>
        <w:tc>
          <w:tcPr>
            <w:tcW w:w="8370" w:type="dxa"/>
            <w:vMerge/>
            <w:tcBorders>
              <w:left w:val="single" w:sz="8" w:space="0" w:color="999999"/>
              <w:bottom w:val="single" w:sz="8" w:space="0" w:color="999999"/>
              <w:right w:val="single" w:sz="8" w:space="0" w:color="999999"/>
            </w:tcBorders>
          </w:tcPr>
          <w:p w14:paraId="0517702D" w14:textId="77777777" w:rsidR="00244E95" w:rsidRPr="002326C1" w:rsidRDefault="00244E95" w:rsidP="00244E95">
            <w:pPr>
              <w:rPr>
                <w:lang w:val="en-US"/>
              </w:rPr>
            </w:pPr>
          </w:p>
        </w:tc>
      </w:tr>
    </w:tbl>
    <w:p w14:paraId="29B90F02" w14:textId="7761EB5A" w:rsidR="00397F67" w:rsidRPr="00AE1E45" w:rsidRDefault="00397F67">
      <w:pPr>
        <w:pStyle w:val="Heading3"/>
        <w:spacing w:before="240" w:after="120"/>
        <w:ind w:left="1134" w:hanging="1134"/>
        <w:rPr>
          <w:lang w:val="en-US"/>
        </w:rPr>
        <w:pPrChange w:id="3218" w:author="Author" w:date="2017-12-27T18:11:00Z">
          <w:pPr>
            <w:pStyle w:val="Heading4"/>
            <w:spacing w:before="240" w:after="120"/>
          </w:pPr>
        </w:pPrChange>
      </w:pPr>
      <w:bookmarkStart w:id="3219" w:name="_Toc507062730"/>
      <w:r w:rsidRPr="00AE1E45">
        <w:rPr>
          <w:lang w:val="en-US"/>
        </w:rPr>
        <w:t>Australia</w:t>
      </w:r>
      <w:r w:rsidR="00463BB1" w:rsidRPr="00AE1E45">
        <w:rPr>
          <w:lang w:val="en-US"/>
        </w:rPr>
        <w:t xml:space="preserve"> (AU)</w:t>
      </w:r>
      <w:bookmarkEnd w:id="3219"/>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272"/>
        <w:gridCol w:w="8010"/>
      </w:tblGrid>
      <w:tr w:rsidR="00397F67" w:rsidRPr="002326C1" w14:paraId="79C0FA83" w14:textId="77777777" w:rsidTr="00FA18CA">
        <w:trPr>
          <w:trHeight w:val="432"/>
          <w:tblHeader/>
        </w:trPr>
        <w:tc>
          <w:tcPr>
            <w:tcW w:w="6272" w:type="dxa"/>
            <w:tcBorders>
              <w:top w:val="single" w:sz="8" w:space="0" w:color="999999"/>
              <w:left w:val="single" w:sz="8" w:space="0" w:color="999999"/>
              <w:bottom w:val="single" w:sz="8" w:space="0" w:color="999999"/>
              <w:right w:val="single" w:sz="8" w:space="0" w:color="999999"/>
            </w:tcBorders>
            <w:shd w:val="clear" w:color="auto" w:fill="999999"/>
            <w:hideMark/>
          </w:tcPr>
          <w:p w14:paraId="1AECB14C" w14:textId="77777777" w:rsidR="00397F67" w:rsidRPr="002326C1" w:rsidRDefault="00397F67" w:rsidP="00FB1438">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8010" w:type="dxa"/>
            <w:tcBorders>
              <w:top w:val="single" w:sz="8" w:space="0" w:color="999999"/>
              <w:left w:val="single" w:sz="8" w:space="0" w:color="999999"/>
              <w:bottom w:val="single" w:sz="8" w:space="0" w:color="999999"/>
              <w:right w:val="single" w:sz="8" w:space="0" w:color="999999"/>
            </w:tcBorders>
            <w:shd w:val="clear" w:color="auto" w:fill="999999"/>
            <w:hideMark/>
          </w:tcPr>
          <w:p w14:paraId="055A7180" w14:textId="77777777" w:rsidR="00397F67" w:rsidRPr="002326C1" w:rsidRDefault="00397F67" w:rsidP="00FB1438">
            <w:pPr>
              <w:pStyle w:val="SAPTableHeader"/>
              <w:rPr>
                <w:lang w:val="en-US"/>
              </w:rPr>
            </w:pPr>
            <w:r w:rsidRPr="002326C1">
              <w:rPr>
                <w:lang w:val="en-US"/>
              </w:rPr>
              <w:t>Additional Information</w:t>
            </w:r>
          </w:p>
        </w:tc>
      </w:tr>
      <w:tr w:rsidR="00397F67" w:rsidRPr="00A41C57" w14:paraId="1D9B75C9" w14:textId="77777777" w:rsidTr="00FA18CA">
        <w:trPr>
          <w:trHeight w:val="360"/>
        </w:trPr>
        <w:tc>
          <w:tcPr>
            <w:tcW w:w="6272" w:type="dxa"/>
            <w:tcBorders>
              <w:top w:val="single" w:sz="8" w:space="0" w:color="999999"/>
              <w:left w:val="single" w:sz="8" w:space="0" w:color="999999"/>
              <w:bottom w:val="single" w:sz="8" w:space="0" w:color="999999"/>
              <w:right w:val="single" w:sz="8" w:space="0" w:color="999999"/>
            </w:tcBorders>
          </w:tcPr>
          <w:p w14:paraId="7B576A93" w14:textId="3F0A0C39" w:rsidR="00397F67" w:rsidRPr="002326C1" w:rsidRDefault="00397F67" w:rsidP="00397F67">
            <w:pPr>
              <w:rPr>
                <w:rStyle w:val="SAPScreenElement"/>
                <w:lang w:val="en-US"/>
              </w:rPr>
            </w:pPr>
            <w:r w:rsidRPr="009C1A80">
              <w:rPr>
                <w:rStyle w:val="SAPScreenElement"/>
                <w:lang w:val="en-US"/>
              </w:rPr>
              <w:t>Is Shift Employee:</w:t>
            </w:r>
            <w:r w:rsidRPr="009C1A80">
              <w:rPr>
                <w:lang w:val="en-US"/>
              </w:rPr>
              <w:t xml:space="preserve"> defaults to</w:t>
            </w:r>
            <w:r w:rsidRPr="009C1A80">
              <w:rPr>
                <w:rStyle w:val="SAPUserEntry"/>
                <w:lang w:val="en-US"/>
              </w:rPr>
              <w:t xml:space="preserve"> No</w:t>
            </w:r>
            <w:r w:rsidRPr="009C1A80">
              <w:rPr>
                <w:lang w:val="en-US"/>
              </w:rPr>
              <w:t>; adapt if required</w:t>
            </w:r>
          </w:p>
        </w:tc>
        <w:tc>
          <w:tcPr>
            <w:tcW w:w="8010" w:type="dxa"/>
            <w:tcBorders>
              <w:top w:val="single" w:sz="8" w:space="0" w:color="999999"/>
              <w:left w:val="single" w:sz="8" w:space="0" w:color="999999"/>
              <w:bottom w:val="single" w:sz="8" w:space="0" w:color="999999"/>
              <w:right w:val="single" w:sz="8" w:space="0" w:color="999999"/>
            </w:tcBorders>
          </w:tcPr>
          <w:p w14:paraId="63A07453" w14:textId="77777777" w:rsidR="00397F67" w:rsidRPr="002326C1" w:rsidRDefault="00397F67" w:rsidP="00397F67">
            <w:pPr>
              <w:rPr>
                <w:lang w:val="en-US"/>
              </w:rPr>
            </w:pPr>
          </w:p>
        </w:tc>
      </w:tr>
      <w:tr w:rsidR="00FA18CA" w:rsidRPr="00A41C57" w14:paraId="34C98250" w14:textId="77777777" w:rsidTr="00FA18CA">
        <w:trPr>
          <w:trHeight w:val="360"/>
          <w:ins w:id="3220" w:author="Author" w:date="2018-02-22T11:16:00Z"/>
        </w:trPr>
        <w:tc>
          <w:tcPr>
            <w:tcW w:w="6272" w:type="dxa"/>
            <w:tcBorders>
              <w:top w:val="single" w:sz="8" w:space="0" w:color="999999"/>
              <w:left w:val="single" w:sz="8" w:space="0" w:color="999999"/>
              <w:bottom w:val="single" w:sz="8" w:space="0" w:color="999999"/>
              <w:right w:val="single" w:sz="8" w:space="0" w:color="999999"/>
            </w:tcBorders>
          </w:tcPr>
          <w:p w14:paraId="5007A6CA" w14:textId="247AB48C" w:rsidR="00FA18CA" w:rsidRPr="009C1A80" w:rsidRDefault="00FA18CA" w:rsidP="00397F67">
            <w:pPr>
              <w:rPr>
                <w:ins w:id="3221" w:author="Author" w:date="2018-02-22T11:16:00Z"/>
                <w:rStyle w:val="SAPScreenElement"/>
                <w:lang w:val="en-US"/>
              </w:rPr>
            </w:pPr>
            <w:ins w:id="3222" w:author="Author" w:date="2018-02-22T11:16:00Z">
              <w:r w:rsidRPr="00CB66DB">
                <w:rPr>
                  <w:rStyle w:val="SAPScreenElement"/>
                  <w:lang w:val="en-US"/>
                </w:rPr>
                <w:t>Country:</w:t>
              </w:r>
              <w:r w:rsidRPr="00CB66DB">
                <w:rPr>
                  <w:lang w:val="en-US"/>
                </w:rPr>
                <w:t xml:space="preserve"> </w:t>
              </w:r>
              <w:r>
                <w:rPr>
                  <w:rStyle w:val="SAPUserEntry"/>
                  <w:lang w:val="en-US"/>
                </w:rPr>
                <w:t>Australia</w:t>
              </w:r>
              <w:r w:rsidRPr="00CB66DB">
                <w:rPr>
                  <w:rStyle w:val="SAPUserEntry"/>
                  <w:lang w:val="en-US"/>
                </w:rPr>
                <w:t xml:space="preserve"> </w:t>
              </w:r>
              <w:r w:rsidRPr="00CB66DB">
                <w:rPr>
                  <w:lang w:val="en-US"/>
                </w:rPr>
                <w:t>is set as default; read-only field</w:t>
              </w:r>
            </w:ins>
          </w:p>
        </w:tc>
        <w:tc>
          <w:tcPr>
            <w:tcW w:w="8010" w:type="dxa"/>
            <w:tcBorders>
              <w:top w:val="single" w:sz="8" w:space="0" w:color="999999"/>
              <w:left w:val="single" w:sz="8" w:space="0" w:color="999999"/>
              <w:bottom w:val="single" w:sz="8" w:space="0" w:color="999999"/>
              <w:right w:val="single" w:sz="8" w:space="0" w:color="999999"/>
            </w:tcBorders>
          </w:tcPr>
          <w:p w14:paraId="509665BA" w14:textId="77777777" w:rsidR="00FA18CA" w:rsidRPr="002326C1" w:rsidRDefault="00FA18CA" w:rsidP="00397F67">
            <w:pPr>
              <w:rPr>
                <w:ins w:id="3223" w:author="Author" w:date="2018-02-22T11:16:00Z"/>
                <w:lang w:val="en-US"/>
              </w:rPr>
            </w:pPr>
          </w:p>
        </w:tc>
      </w:tr>
      <w:tr w:rsidR="00397F67" w:rsidRPr="00A41C57" w14:paraId="3F7F66B9" w14:textId="77777777" w:rsidTr="00FA18CA">
        <w:trPr>
          <w:trHeight w:val="360"/>
        </w:trPr>
        <w:tc>
          <w:tcPr>
            <w:tcW w:w="6272" w:type="dxa"/>
            <w:tcBorders>
              <w:top w:val="single" w:sz="8" w:space="0" w:color="999999"/>
              <w:left w:val="single" w:sz="8" w:space="0" w:color="999999"/>
              <w:bottom w:val="single" w:sz="8" w:space="0" w:color="999999"/>
              <w:right w:val="single" w:sz="8" w:space="0" w:color="999999"/>
            </w:tcBorders>
          </w:tcPr>
          <w:p w14:paraId="70026D7E" w14:textId="7F83B7A0" w:rsidR="00397F67" w:rsidRPr="002326C1" w:rsidRDefault="00397F67" w:rsidP="00397F67">
            <w:pPr>
              <w:rPr>
                <w:rStyle w:val="SAPScreenElement"/>
                <w:lang w:val="en-US"/>
              </w:rPr>
            </w:pPr>
            <w:r w:rsidRPr="009C1A80">
              <w:rPr>
                <w:rStyle w:val="SAPScreenElement"/>
                <w:lang w:val="en-US"/>
              </w:rPr>
              <w:t xml:space="preserve">Probationary Period End Date: </w:t>
            </w:r>
            <w:r w:rsidRPr="009C1A80">
              <w:rPr>
                <w:lang w:val="en-US"/>
              </w:rPr>
              <w:t>select from calendar help</w:t>
            </w:r>
          </w:p>
        </w:tc>
        <w:tc>
          <w:tcPr>
            <w:tcW w:w="8010" w:type="dxa"/>
            <w:tcBorders>
              <w:top w:val="single" w:sz="8" w:space="0" w:color="999999"/>
              <w:left w:val="single" w:sz="8" w:space="0" w:color="999999"/>
              <w:bottom w:val="single" w:sz="8" w:space="0" w:color="999999"/>
              <w:right w:val="single" w:sz="8" w:space="0" w:color="999999"/>
            </w:tcBorders>
          </w:tcPr>
          <w:p w14:paraId="282F73EF" w14:textId="77777777" w:rsidR="00397F67" w:rsidRPr="002326C1" w:rsidRDefault="00397F67" w:rsidP="00397F67">
            <w:pPr>
              <w:rPr>
                <w:lang w:val="en-US"/>
              </w:rPr>
            </w:pPr>
          </w:p>
        </w:tc>
      </w:tr>
      <w:tr w:rsidR="00397F67" w:rsidRPr="00A41C57" w14:paraId="1A37A1DC" w14:textId="77777777" w:rsidTr="00FA18CA">
        <w:trPr>
          <w:trHeight w:val="360"/>
        </w:trPr>
        <w:tc>
          <w:tcPr>
            <w:tcW w:w="6272" w:type="dxa"/>
            <w:tcBorders>
              <w:top w:val="single" w:sz="8" w:space="0" w:color="999999"/>
              <w:left w:val="single" w:sz="8" w:space="0" w:color="999999"/>
              <w:bottom w:val="single" w:sz="8" w:space="0" w:color="999999"/>
              <w:right w:val="single" w:sz="8" w:space="0" w:color="999999"/>
            </w:tcBorders>
          </w:tcPr>
          <w:p w14:paraId="7EC5D5D9" w14:textId="77777777" w:rsidR="001F63B8" w:rsidRDefault="00397F67" w:rsidP="00397F67">
            <w:pPr>
              <w:rPr>
                <w:ins w:id="3224" w:author="Author" w:date="2017-12-27T18:14:00Z"/>
                <w:rStyle w:val="SAPScreenElement"/>
                <w:lang w:val="en-US"/>
              </w:rPr>
            </w:pPr>
            <w:r w:rsidRPr="009C1A80">
              <w:rPr>
                <w:rStyle w:val="SAPScreenElement"/>
                <w:lang w:val="en-US"/>
              </w:rPr>
              <w:t xml:space="preserve">Employee Class: </w:t>
            </w:r>
          </w:p>
          <w:p w14:paraId="45185611" w14:textId="2F31FD98" w:rsidR="001F63B8" w:rsidRDefault="001F63B8" w:rsidP="001F63B8">
            <w:pPr>
              <w:rPr>
                <w:ins w:id="3225" w:author="Author" w:date="2017-12-27T18:14:00Z"/>
                <w:lang w:val="en-US"/>
              </w:rPr>
            </w:pPr>
            <w:ins w:id="3226" w:author="Author" w:date="2017-12-27T18:14:00Z">
              <w:r w:rsidRPr="006F0CF7">
                <w:rPr>
                  <w:rStyle w:val="SAPEmphasis"/>
                  <w:lang w:val="en-US"/>
                </w:rPr>
                <w:t>Option 1: Position Management is not implemented:</w:t>
              </w:r>
            </w:ins>
            <w:ins w:id="3227" w:author="Author" w:date="2017-12-27T18:15:00Z">
              <w:r>
                <w:rPr>
                  <w:rStyle w:val="SAPEmphasis"/>
                  <w:lang w:val="en-US"/>
                </w:rPr>
                <w:t xml:space="preserve"> </w:t>
              </w:r>
              <w:r w:rsidRPr="009C1A80">
                <w:rPr>
                  <w:lang w:val="en-US"/>
                </w:rPr>
                <w:t>select from drop-down, for example</w:t>
              </w:r>
              <w:r w:rsidRPr="009C1A80">
                <w:rPr>
                  <w:rStyle w:val="SAPUserEntry"/>
                  <w:lang w:val="en-US"/>
                </w:rPr>
                <w:t xml:space="preserve"> Permanent Full</w:t>
              </w:r>
              <w:r w:rsidRPr="009C1A80">
                <w:rPr>
                  <w:b/>
                  <w:lang w:val="en-US"/>
                </w:rPr>
                <w:t xml:space="preserve"> </w:t>
              </w:r>
              <w:r w:rsidRPr="009C1A80">
                <w:rPr>
                  <w:rStyle w:val="SAPUserEntry"/>
                  <w:lang w:val="en-US"/>
                </w:rPr>
                <w:t>Time</w:t>
              </w:r>
              <w:r w:rsidRPr="009C1A80">
                <w:rPr>
                  <w:b/>
                  <w:lang w:val="en-US"/>
                </w:rPr>
                <w:t xml:space="preserve"> </w:t>
              </w:r>
              <w:r w:rsidRPr="009C1A80">
                <w:rPr>
                  <w:rStyle w:val="SAPUserEntry"/>
                  <w:lang w:val="en-US"/>
                </w:rPr>
                <w:t>(AU)</w:t>
              </w:r>
            </w:ins>
          </w:p>
          <w:p w14:paraId="69449C7E" w14:textId="44F79700" w:rsidR="001F63B8" w:rsidRDefault="001F63B8" w:rsidP="00397F67">
            <w:pPr>
              <w:rPr>
                <w:ins w:id="3228" w:author="Author" w:date="2017-12-27T18:14:00Z"/>
                <w:rStyle w:val="SAPScreenElement"/>
                <w:lang w:val="en-US"/>
              </w:rPr>
            </w:pPr>
            <w:ins w:id="3229" w:author="Author" w:date="2017-12-27T18:15:00Z">
              <w:r w:rsidRPr="009D01BA">
                <w:rPr>
                  <w:rStyle w:val="SAPEmphasis"/>
                  <w:lang w:val="en-US"/>
                </w:rPr>
                <w:t>Option 2: Position Management is implemented:</w:t>
              </w:r>
              <w:r>
                <w:rPr>
                  <w:rStyle w:val="SAPEmphasis"/>
                  <w:lang w:val="en-US"/>
                </w:rPr>
                <w:t xml:space="preserve"> </w:t>
              </w:r>
              <w:r w:rsidRPr="009D01BA">
                <w:rPr>
                  <w:lang w:val="en-US"/>
                </w:rPr>
                <w:t>value is</w:t>
              </w:r>
              <w:r>
                <w:rPr>
                  <w:rStyle w:val="SAPEmphasis"/>
                  <w:lang w:val="en-US"/>
                </w:rPr>
                <w:t xml:space="preserve"> </w:t>
              </w:r>
              <w:r w:rsidRPr="00BE273A">
                <w:rPr>
                  <w:lang w:val="en-US"/>
                </w:rPr>
                <w:t xml:space="preserve">defaulted based on value entered in field </w:t>
              </w:r>
              <w:r w:rsidRPr="00BE273A">
                <w:rPr>
                  <w:rStyle w:val="SAPScreenElement"/>
                  <w:lang w:val="en-US"/>
                </w:rPr>
                <w:t>Position</w:t>
              </w:r>
              <w:r w:rsidRPr="00B04D6E">
                <w:rPr>
                  <w:lang w:val="en-US"/>
                </w:rPr>
                <w:t>; leave as is</w:t>
              </w:r>
              <w:r>
                <w:rPr>
                  <w:rStyle w:val="SAPScreenElement"/>
                  <w:lang w:val="en-US"/>
                </w:rPr>
                <w:t xml:space="preserve"> </w:t>
              </w:r>
            </w:ins>
          </w:p>
          <w:p w14:paraId="3330995F" w14:textId="77777777" w:rsidR="001F63B8" w:rsidRDefault="001F63B8" w:rsidP="00397F67">
            <w:pPr>
              <w:rPr>
                <w:ins w:id="3230" w:author="Author" w:date="2017-12-27T18:14:00Z"/>
                <w:rStyle w:val="SAPScreenElement"/>
                <w:lang w:val="en-US"/>
              </w:rPr>
            </w:pPr>
          </w:p>
          <w:p w14:paraId="1594AB50" w14:textId="4277F1CC" w:rsidR="00397F67" w:rsidRPr="002326C1" w:rsidRDefault="00397F67" w:rsidP="00397F67">
            <w:pPr>
              <w:rPr>
                <w:rStyle w:val="SAPScreenElement"/>
                <w:lang w:val="en-US"/>
              </w:rPr>
            </w:pPr>
            <w:del w:id="3231" w:author="Author" w:date="2017-12-27T18:15:00Z">
              <w:r w:rsidRPr="009C1A80" w:rsidDel="001F63B8">
                <w:rPr>
                  <w:lang w:val="en-US"/>
                </w:rPr>
                <w:delText>select from drop-down, for example</w:delText>
              </w:r>
              <w:r w:rsidRPr="009C1A80" w:rsidDel="001F63B8">
                <w:rPr>
                  <w:rStyle w:val="SAPUserEntry"/>
                  <w:lang w:val="en-US"/>
                </w:rPr>
                <w:delText xml:space="preserve"> Permanent Full</w:delText>
              </w:r>
              <w:r w:rsidRPr="009C1A80" w:rsidDel="001F63B8">
                <w:rPr>
                  <w:b/>
                  <w:lang w:val="en-US"/>
                </w:rPr>
                <w:delText xml:space="preserve"> </w:delText>
              </w:r>
              <w:r w:rsidRPr="009C1A80" w:rsidDel="001F63B8">
                <w:rPr>
                  <w:rStyle w:val="SAPUserEntry"/>
                  <w:lang w:val="en-US"/>
                </w:rPr>
                <w:delText>Time</w:delText>
              </w:r>
              <w:r w:rsidRPr="009C1A80" w:rsidDel="001F63B8">
                <w:rPr>
                  <w:b/>
                  <w:lang w:val="en-US"/>
                </w:rPr>
                <w:delText xml:space="preserve"> </w:delText>
              </w:r>
              <w:r w:rsidRPr="009C1A80" w:rsidDel="001F63B8">
                <w:rPr>
                  <w:rStyle w:val="SAPUserEntry"/>
                  <w:lang w:val="en-US"/>
                </w:rPr>
                <w:delText>(AU)</w:delText>
              </w:r>
            </w:del>
          </w:p>
        </w:tc>
        <w:tc>
          <w:tcPr>
            <w:tcW w:w="8010" w:type="dxa"/>
            <w:tcBorders>
              <w:top w:val="single" w:sz="8" w:space="0" w:color="999999"/>
              <w:left w:val="single" w:sz="8" w:space="0" w:color="999999"/>
              <w:bottom w:val="single" w:sz="8" w:space="0" w:color="999999"/>
              <w:right w:val="single" w:sz="8" w:space="0" w:color="999999"/>
            </w:tcBorders>
          </w:tcPr>
          <w:p w14:paraId="3D7794D5" w14:textId="16A270B2" w:rsidR="001F63B8" w:rsidRPr="00BE273A" w:rsidRDefault="005B7051" w:rsidP="001F63B8">
            <w:pPr>
              <w:pStyle w:val="SAPNoteHeading"/>
              <w:ind w:left="0"/>
              <w:rPr>
                <w:ins w:id="3232" w:author="Author" w:date="2017-12-27T18:16:00Z"/>
                <w:lang w:val="en-US"/>
              </w:rPr>
            </w:pPr>
            <w:r w:rsidRPr="002326C1">
              <w:rPr>
                <w:noProof/>
                <w:lang w:val="en-US"/>
              </w:rPr>
              <w:drawing>
                <wp:inline distT="0" distB="0" distL="0" distR="0" wp14:anchorId="70CA1276" wp14:editId="133322BE">
                  <wp:extent cx="228600" cy="228600"/>
                  <wp:effectExtent l="0" t="0" r="0" b="0"/>
                  <wp:docPr id="7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ins w:id="3233" w:author="Author" w:date="2017-12-27T18:16:00Z">
              <w:r w:rsidR="001F63B8" w:rsidRPr="00BE273A">
                <w:rPr>
                  <w:lang w:val="en-US"/>
                </w:rPr>
                <w:t> Recommendation</w:t>
              </w:r>
            </w:ins>
          </w:p>
          <w:p w14:paraId="2F957699" w14:textId="77777777" w:rsidR="001F63B8" w:rsidRDefault="001F63B8" w:rsidP="001F63B8">
            <w:pPr>
              <w:rPr>
                <w:ins w:id="3234" w:author="Author" w:date="2017-12-27T18:16:00Z"/>
                <w:lang w:val="en-US"/>
              </w:rPr>
            </w:pPr>
            <w:ins w:id="3235" w:author="Author" w:date="2017-12-27T18:16:00Z">
              <w:r w:rsidRPr="00BE273A">
                <w:rPr>
                  <w:lang w:val="en-US"/>
                </w:rPr>
                <w:t>Required if integration with Employee Central Payroll is in place.</w:t>
              </w:r>
            </w:ins>
          </w:p>
          <w:p w14:paraId="13F3AB32" w14:textId="5FB2ADAD" w:rsidR="001F63B8" w:rsidDel="001D3CD5" w:rsidRDefault="001F63B8" w:rsidP="001F63B8">
            <w:pPr>
              <w:rPr>
                <w:ins w:id="3236" w:author="Author" w:date="2017-12-27T18:16:00Z"/>
                <w:del w:id="3237" w:author="Author" w:date="2018-02-22T10:32:00Z"/>
                <w:lang w:val="en-US"/>
              </w:rPr>
            </w:pPr>
          </w:p>
          <w:p w14:paraId="05FB47F4" w14:textId="2222471E" w:rsidR="001F63B8" w:rsidRPr="005F6795" w:rsidDel="001D3CD5" w:rsidRDefault="001F63B8" w:rsidP="001F63B8">
            <w:pPr>
              <w:rPr>
                <w:ins w:id="3238" w:author="Author" w:date="2017-12-27T18:16:00Z"/>
                <w:del w:id="3239" w:author="Author" w:date="2018-02-22T10:32:00Z"/>
                <w:strike/>
                <w:noProof/>
                <w:lang w:val="en-US"/>
                <w:rPrChange w:id="3240" w:author="Author" w:date="2018-02-22T10:22:00Z">
                  <w:rPr>
                    <w:ins w:id="3241" w:author="Author" w:date="2017-12-27T18:16:00Z"/>
                    <w:del w:id="3242" w:author="Author" w:date="2018-02-22T10:32:00Z"/>
                    <w:noProof/>
                    <w:lang w:val="en-US"/>
                  </w:rPr>
                </w:rPrChange>
              </w:rPr>
            </w:pPr>
            <w:ins w:id="3243" w:author="Author" w:date="2017-12-27T18:16:00Z">
              <w:del w:id="3244" w:author="Author" w:date="2018-02-22T10:32:00Z">
                <w:r w:rsidRPr="005F6795" w:rsidDel="001D3CD5">
                  <w:rPr>
                    <w:rStyle w:val="SAPEmphasis"/>
                    <w:strike/>
                    <w:lang w:val="en-US"/>
                    <w:rPrChange w:id="3245" w:author="Author" w:date="2018-02-22T10:22:00Z">
                      <w:rPr>
                        <w:rStyle w:val="SAPEmphasis"/>
                        <w:lang w:val="en-US"/>
                      </w:rPr>
                    </w:rPrChange>
                  </w:rPr>
                  <w:delText>In case Position Management is not implemented, please take into consideration following recommendations:</w:delText>
                </w:r>
              </w:del>
            </w:ins>
          </w:p>
          <w:p w14:paraId="60EDA6FD" w14:textId="0AB8FA2B" w:rsidR="00397F67" w:rsidRPr="005F6795" w:rsidDel="001D3CD5" w:rsidRDefault="005B7051" w:rsidP="00397F67">
            <w:pPr>
              <w:pStyle w:val="SAPNoteHeading"/>
              <w:ind w:left="0"/>
              <w:rPr>
                <w:del w:id="3246" w:author="Author" w:date="2018-02-22T10:32:00Z"/>
                <w:strike/>
                <w:lang w:val="en-US"/>
                <w:rPrChange w:id="3247" w:author="Author" w:date="2018-02-22T10:22:00Z">
                  <w:rPr>
                    <w:del w:id="3248" w:author="Author" w:date="2018-02-22T10:32:00Z"/>
                    <w:lang w:val="en-US"/>
                  </w:rPr>
                </w:rPrChange>
              </w:rPr>
            </w:pPr>
            <w:del w:id="3249" w:author="Author" w:date="2018-02-22T10:32:00Z">
              <w:r w:rsidRPr="005F6795" w:rsidDel="001D3CD5">
                <w:rPr>
                  <w:strike/>
                  <w:noProof/>
                  <w:lang w:val="en-US"/>
                  <w:rPrChange w:id="3250" w:author="Author" w:date="2018-02-22T10:22:00Z">
                    <w:rPr>
                      <w:noProof/>
                      <w:lang w:val="en-US"/>
                    </w:rPr>
                  </w:rPrChange>
                </w:rPr>
                <w:drawing>
                  <wp:inline distT="0" distB="0" distL="0" distR="0" wp14:anchorId="04D67D71" wp14:editId="33971651">
                    <wp:extent cx="228600" cy="228600"/>
                    <wp:effectExtent l="0" t="0" r="0" b="0"/>
                    <wp:docPr id="7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97F67" w:rsidRPr="005F6795" w:rsidDel="001D3CD5">
                <w:rPr>
                  <w:strike/>
                  <w:lang w:val="en-US"/>
                  <w:rPrChange w:id="3251" w:author="Author" w:date="2018-02-22T10:22:00Z">
                    <w:rPr>
                      <w:lang w:val="en-US"/>
                    </w:rPr>
                  </w:rPrChange>
                </w:rPr>
                <w:delText> Recommendation</w:delText>
              </w:r>
            </w:del>
          </w:p>
          <w:p w14:paraId="182C2ADA" w14:textId="3BF3CE86" w:rsidR="00397F67" w:rsidRPr="005F6795" w:rsidDel="001D3CD5" w:rsidRDefault="00397F67" w:rsidP="00397F67">
            <w:pPr>
              <w:rPr>
                <w:del w:id="3252" w:author="Author" w:date="2018-02-22T10:32:00Z"/>
                <w:strike/>
                <w:lang w:val="en-US"/>
                <w:rPrChange w:id="3253" w:author="Author" w:date="2018-02-22T10:22:00Z">
                  <w:rPr>
                    <w:del w:id="3254" w:author="Author" w:date="2018-02-22T10:32:00Z"/>
                    <w:lang w:val="en-US"/>
                  </w:rPr>
                </w:rPrChange>
              </w:rPr>
            </w:pPr>
            <w:del w:id="3255" w:author="Author" w:date="2018-02-22T10:32:00Z">
              <w:r w:rsidRPr="005F6795" w:rsidDel="001D3CD5">
                <w:rPr>
                  <w:strike/>
                  <w:lang w:val="en-US"/>
                  <w:rPrChange w:id="3256" w:author="Author" w:date="2018-02-22T10:22:00Z">
                    <w:rPr>
                      <w:lang w:val="en-US"/>
                    </w:rPr>
                  </w:rPrChange>
                </w:rPr>
                <w:delText xml:space="preserve">In case </w:delText>
              </w:r>
              <w:r w:rsidRPr="005F6795" w:rsidDel="001D3CD5">
                <w:rPr>
                  <w:rStyle w:val="SAPEmphasis"/>
                  <w:strike/>
                  <w:lang w:val="en-US"/>
                  <w:rPrChange w:id="3257" w:author="Author" w:date="2018-02-22T10:22:00Z">
                    <w:rPr>
                      <w:rStyle w:val="SAPEmphasis"/>
                      <w:lang w:val="en-US"/>
                    </w:rPr>
                  </w:rPrChange>
                </w:rPr>
                <w:delText xml:space="preserve">Apprentice Management </w:delText>
              </w:r>
              <w:r w:rsidRPr="005F6795" w:rsidDel="001D3CD5">
                <w:rPr>
                  <w:strike/>
                  <w:lang w:val="en-US"/>
                  <w:rPrChange w:id="3258" w:author="Author" w:date="2018-02-22T10:22:00Z">
                    <w:rPr>
                      <w:lang w:val="en-US"/>
                    </w:rPr>
                  </w:rPrChange>
                </w:rPr>
                <w:delText>has also been implemented in the instance and the new employee is an apprentice, select value</w:delText>
              </w:r>
              <w:r w:rsidRPr="005F6795" w:rsidDel="001D3CD5">
                <w:rPr>
                  <w:rStyle w:val="SAPUserEntry"/>
                  <w:strike/>
                  <w:lang w:val="en-US"/>
                  <w:rPrChange w:id="3259" w:author="Author" w:date="2018-02-22T10:22:00Z">
                    <w:rPr>
                      <w:rStyle w:val="SAPUserEntry"/>
                      <w:lang w:val="en-US"/>
                    </w:rPr>
                  </w:rPrChange>
                </w:rPr>
                <w:delText xml:space="preserve"> Fixed Term Full</w:delText>
              </w:r>
              <w:r w:rsidRPr="005F6795" w:rsidDel="001D3CD5">
                <w:rPr>
                  <w:rStyle w:val="SAPUserEntry"/>
                  <w:b w:val="0"/>
                  <w:strike/>
                  <w:lang w:val="en-US"/>
                  <w:rPrChange w:id="3260" w:author="Author" w:date="2018-02-22T10:22:00Z">
                    <w:rPr>
                      <w:rStyle w:val="SAPUserEntry"/>
                      <w:b w:val="0"/>
                      <w:lang w:val="en-US"/>
                    </w:rPr>
                  </w:rPrChange>
                </w:rPr>
                <w:delText xml:space="preserve"> </w:delText>
              </w:r>
              <w:r w:rsidRPr="005F6795" w:rsidDel="001D3CD5">
                <w:rPr>
                  <w:rStyle w:val="SAPUserEntry"/>
                  <w:strike/>
                  <w:lang w:val="en-US"/>
                  <w:rPrChange w:id="3261" w:author="Author" w:date="2018-02-22T10:22:00Z">
                    <w:rPr>
                      <w:rStyle w:val="SAPUserEntry"/>
                      <w:lang w:val="en-US"/>
                    </w:rPr>
                  </w:rPrChange>
                </w:rPr>
                <w:delText>Time</w:delText>
              </w:r>
              <w:r w:rsidRPr="005F6795" w:rsidDel="001D3CD5">
                <w:rPr>
                  <w:b/>
                  <w:strike/>
                  <w:lang w:val="en-US"/>
                  <w:rPrChange w:id="3262" w:author="Author" w:date="2018-02-22T10:22:00Z">
                    <w:rPr>
                      <w:b/>
                      <w:lang w:val="en-US"/>
                    </w:rPr>
                  </w:rPrChange>
                </w:rPr>
                <w:delText xml:space="preserve"> </w:delText>
              </w:r>
              <w:r w:rsidRPr="005F6795" w:rsidDel="001D3CD5">
                <w:rPr>
                  <w:rStyle w:val="SAPUserEntry"/>
                  <w:strike/>
                  <w:lang w:val="en-US"/>
                  <w:rPrChange w:id="3263" w:author="Author" w:date="2018-02-22T10:22:00Z">
                    <w:rPr>
                      <w:rStyle w:val="SAPUserEntry"/>
                      <w:lang w:val="en-US"/>
                    </w:rPr>
                  </w:rPrChange>
                </w:rPr>
                <w:delText>(AU)</w:delText>
              </w:r>
              <w:r w:rsidRPr="005F6795" w:rsidDel="001D3CD5">
                <w:rPr>
                  <w:strike/>
                  <w:lang w:val="en-US"/>
                  <w:rPrChange w:id="3264" w:author="Author" w:date="2018-02-22T10:22:00Z">
                    <w:rPr>
                      <w:lang w:val="en-US"/>
                    </w:rPr>
                  </w:rPrChange>
                </w:rPr>
                <w:delText xml:space="preserve"> or</w:delText>
              </w:r>
              <w:r w:rsidRPr="005F6795" w:rsidDel="001D3CD5">
                <w:rPr>
                  <w:rStyle w:val="SAPUserEntry"/>
                  <w:strike/>
                  <w:lang w:val="en-US"/>
                  <w:rPrChange w:id="3265" w:author="Author" w:date="2018-02-22T10:22:00Z">
                    <w:rPr>
                      <w:rStyle w:val="SAPUserEntry"/>
                      <w:lang w:val="en-US"/>
                    </w:rPr>
                  </w:rPrChange>
                </w:rPr>
                <w:delText xml:space="preserve"> Fixed Term Part Time</w:delText>
              </w:r>
              <w:r w:rsidRPr="005F6795" w:rsidDel="001D3CD5">
                <w:rPr>
                  <w:b/>
                  <w:strike/>
                  <w:lang w:val="en-US"/>
                  <w:rPrChange w:id="3266" w:author="Author" w:date="2018-02-22T10:22:00Z">
                    <w:rPr>
                      <w:b/>
                      <w:lang w:val="en-US"/>
                    </w:rPr>
                  </w:rPrChange>
                </w:rPr>
                <w:delText xml:space="preserve"> </w:delText>
              </w:r>
              <w:r w:rsidRPr="005F6795" w:rsidDel="001D3CD5">
                <w:rPr>
                  <w:rStyle w:val="SAPUserEntry"/>
                  <w:strike/>
                  <w:lang w:val="en-US"/>
                  <w:rPrChange w:id="3267" w:author="Author" w:date="2018-02-22T10:22:00Z">
                    <w:rPr>
                      <w:rStyle w:val="SAPUserEntry"/>
                      <w:lang w:val="en-US"/>
                    </w:rPr>
                  </w:rPrChange>
                </w:rPr>
                <w:delText>(AU)</w:delText>
              </w:r>
              <w:r w:rsidRPr="005F6795" w:rsidDel="001D3CD5">
                <w:rPr>
                  <w:strike/>
                  <w:lang w:val="en-US"/>
                  <w:rPrChange w:id="3268" w:author="Author" w:date="2018-02-22T10:22:00Z">
                    <w:rPr>
                      <w:lang w:val="en-US"/>
                    </w:rPr>
                  </w:rPrChange>
                </w:rPr>
                <w:delText>,</w:delText>
              </w:r>
            </w:del>
          </w:p>
          <w:p w14:paraId="7174B918" w14:textId="03F36D07" w:rsidR="00397F67" w:rsidRPr="005F6795" w:rsidDel="001D3CD5" w:rsidRDefault="005B7051" w:rsidP="00397F67">
            <w:pPr>
              <w:pStyle w:val="SAPNoteHeading"/>
              <w:ind w:left="0"/>
              <w:rPr>
                <w:del w:id="3269" w:author="Author" w:date="2018-02-22T10:32:00Z"/>
                <w:strike/>
                <w:lang w:val="en-US"/>
                <w:rPrChange w:id="3270" w:author="Author" w:date="2018-02-22T10:22:00Z">
                  <w:rPr>
                    <w:del w:id="3271" w:author="Author" w:date="2018-02-22T10:32:00Z"/>
                    <w:lang w:val="en-US"/>
                  </w:rPr>
                </w:rPrChange>
              </w:rPr>
            </w:pPr>
            <w:del w:id="3272" w:author="Author" w:date="2018-02-22T10:32:00Z">
              <w:r w:rsidRPr="005F6795" w:rsidDel="001D3CD5">
                <w:rPr>
                  <w:strike/>
                  <w:noProof/>
                  <w:lang w:val="en-US"/>
                  <w:rPrChange w:id="3273" w:author="Author" w:date="2018-02-22T10:22:00Z">
                    <w:rPr>
                      <w:noProof/>
                      <w:lang w:val="en-US"/>
                    </w:rPr>
                  </w:rPrChange>
                </w:rPr>
                <w:drawing>
                  <wp:inline distT="0" distB="0" distL="0" distR="0" wp14:anchorId="0C3B9496" wp14:editId="64BFFB1B">
                    <wp:extent cx="228600" cy="228600"/>
                    <wp:effectExtent l="0" t="0" r="0" b="0"/>
                    <wp:docPr id="7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97F67" w:rsidRPr="005F6795" w:rsidDel="001D3CD5">
                <w:rPr>
                  <w:strike/>
                  <w:lang w:val="en-US"/>
                  <w:rPrChange w:id="3274" w:author="Author" w:date="2018-02-22T10:22:00Z">
                    <w:rPr>
                      <w:lang w:val="en-US"/>
                    </w:rPr>
                  </w:rPrChange>
                </w:rPr>
                <w:delText> Recommendation</w:delText>
              </w:r>
            </w:del>
          </w:p>
          <w:p w14:paraId="25EDCDFF" w14:textId="37AF2E3A" w:rsidR="00397F67" w:rsidRPr="005F6795" w:rsidDel="001D3CD5" w:rsidRDefault="00397F67" w:rsidP="00933520">
            <w:pPr>
              <w:pStyle w:val="ListContinue"/>
              <w:ind w:left="0"/>
              <w:rPr>
                <w:del w:id="3275" w:author="Author" w:date="2018-02-22T10:32:00Z"/>
                <w:strike/>
                <w:lang w:val="en-US"/>
                <w:rPrChange w:id="3276" w:author="Author" w:date="2018-02-22T10:22:00Z">
                  <w:rPr>
                    <w:del w:id="3277" w:author="Author" w:date="2018-02-22T10:32:00Z"/>
                    <w:lang w:val="en-US"/>
                  </w:rPr>
                </w:rPrChange>
              </w:rPr>
            </w:pPr>
            <w:del w:id="3278" w:author="Author" w:date="2018-02-22T10:32:00Z">
              <w:r w:rsidRPr="005F6795" w:rsidDel="001D3CD5">
                <w:rPr>
                  <w:strike/>
                  <w:lang w:val="en-US"/>
                  <w:rPrChange w:id="3279" w:author="Author" w:date="2018-02-22T10:22:00Z">
                    <w:rPr>
                      <w:lang w:val="en-US"/>
                    </w:rPr>
                  </w:rPrChange>
                </w:rPr>
                <w:delText xml:space="preserve">In case </w:delText>
              </w:r>
              <w:r w:rsidRPr="005F6795" w:rsidDel="001D3CD5">
                <w:rPr>
                  <w:rStyle w:val="SAPEmphasis"/>
                  <w:strike/>
                  <w:lang w:val="en-US"/>
                  <w:rPrChange w:id="3280" w:author="Author" w:date="2018-02-22T10:22:00Z">
                    <w:rPr>
                      <w:rStyle w:val="SAPEmphasis"/>
                      <w:lang w:val="en-US"/>
                    </w:rPr>
                  </w:rPrChange>
                </w:rPr>
                <w:delText xml:space="preserve">Contingent Workforce Management </w:delText>
              </w:r>
              <w:r w:rsidRPr="005F6795" w:rsidDel="001D3CD5">
                <w:rPr>
                  <w:strike/>
                  <w:lang w:val="en-US"/>
                  <w:rPrChange w:id="3281" w:author="Author" w:date="2018-02-22T10:22:00Z">
                    <w:rPr>
                      <w:lang w:val="en-US"/>
                    </w:rPr>
                  </w:rPrChange>
                </w:rPr>
                <w:delText>has also been implemented in the instance, avoid using employee class</w:delText>
              </w:r>
              <w:r w:rsidRPr="005F6795" w:rsidDel="001D3CD5">
                <w:rPr>
                  <w:rStyle w:val="SAPUserEntry"/>
                  <w:strike/>
                  <w:lang w:val="en-US"/>
                  <w:rPrChange w:id="3282" w:author="Author" w:date="2018-02-22T10:22:00Z">
                    <w:rPr>
                      <w:rStyle w:val="SAPUserEntry"/>
                      <w:lang w:val="en-US"/>
                    </w:rPr>
                  </w:rPrChange>
                </w:rPr>
                <w:delText xml:space="preserve"> External</w:delText>
              </w:r>
              <w:r w:rsidRPr="005F6795" w:rsidDel="001D3CD5">
                <w:rPr>
                  <w:strike/>
                  <w:lang w:val="en-US"/>
                  <w:rPrChange w:id="3283" w:author="Author" w:date="2018-02-22T10:22:00Z">
                    <w:rPr>
                      <w:lang w:val="en-US"/>
                    </w:rPr>
                  </w:rPrChange>
                </w:rPr>
                <w:delText xml:space="preserve"> </w:delText>
              </w:r>
              <w:r w:rsidRPr="005F6795" w:rsidDel="001D3CD5">
                <w:rPr>
                  <w:rStyle w:val="SAPUserEntry"/>
                  <w:strike/>
                  <w:lang w:val="en-US"/>
                  <w:rPrChange w:id="3284" w:author="Author" w:date="2018-02-22T10:22:00Z">
                    <w:rPr>
                      <w:rStyle w:val="SAPUserEntry"/>
                      <w:lang w:val="en-US"/>
                    </w:rPr>
                  </w:rPrChange>
                </w:rPr>
                <w:delText>(AU)</w:delText>
              </w:r>
              <w:r w:rsidRPr="005F6795" w:rsidDel="001D3CD5">
                <w:rPr>
                  <w:rStyle w:val="SAPScreenElement"/>
                  <w:strike/>
                  <w:lang w:val="en-US"/>
                  <w:rPrChange w:id="3285" w:author="Author" w:date="2018-02-22T10:22:00Z">
                    <w:rPr>
                      <w:rStyle w:val="SAPScreenElement"/>
                      <w:lang w:val="en-US"/>
                    </w:rPr>
                  </w:rPrChange>
                </w:rPr>
                <w:delText>.</w:delText>
              </w:r>
            </w:del>
          </w:p>
          <w:p w14:paraId="2F048847" w14:textId="5FA045F3" w:rsidR="00397F67" w:rsidRPr="003A18EB" w:rsidDel="001F63B8" w:rsidRDefault="00774C60" w:rsidP="00933520">
            <w:pPr>
              <w:pStyle w:val="SAPNoteHeading"/>
              <w:ind w:left="0"/>
              <w:rPr>
                <w:del w:id="3286" w:author="Author" w:date="2017-12-27T18:16:00Z"/>
                <w:lang w:val="en-US"/>
              </w:rPr>
            </w:pPr>
            <w:del w:id="3287" w:author="Author" w:date="2017-12-27T18:16:00Z">
              <w:r>
                <w:rPr>
                  <w:noProof/>
                  <w:lang w:val="en-US"/>
                </w:rPr>
                <w:pict w14:anchorId="0E6201D9">
                  <v:shape id="_x0000_i1029" type="#_x0000_t75" style="width:14.95pt;height:14.95pt;visibility:visible;mso-wrap-style:square">
                    <v:imagedata r:id="rId31" o:title=""/>
                  </v:shape>
                </w:pict>
              </w:r>
              <w:r w:rsidR="00397F67" w:rsidRPr="003A18EB" w:rsidDel="001F63B8">
                <w:rPr>
                  <w:lang w:val="en-US"/>
                </w:rPr>
                <w:delText> Recommendation</w:delText>
              </w:r>
            </w:del>
          </w:p>
          <w:p w14:paraId="23875795" w14:textId="322BEB29" w:rsidR="00397F67" w:rsidRPr="002326C1" w:rsidRDefault="00397F67" w:rsidP="00593667">
            <w:pPr>
              <w:pStyle w:val="ListContinue"/>
              <w:ind w:left="0"/>
              <w:rPr>
                <w:lang w:val="en-US"/>
              </w:rPr>
            </w:pPr>
            <w:del w:id="3288" w:author="Author" w:date="2017-12-27T18:16:00Z">
              <w:r w:rsidRPr="003A18EB" w:rsidDel="001F63B8">
                <w:rPr>
                  <w:lang w:val="en-US"/>
                </w:rPr>
                <w:delText>Required if integration with Employee Central Payroll is in place.</w:delText>
              </w:r>
            </w:del>
          </w:p>
        </w:tc>
      </w:tr>
      <w:tr w:rsidR="00397F67" w:rsidRPr="00A41C57" w14:paraId="50C4028D" w14:textId="77777777" w:rsidTr="00FA18CA">
        <w:trPr>
          <w:trHeight w:val="360"/>
        </w:trPr>
        <w:tc>
          <w:tcPr>
            <w:tcW w:w="6272" w:type="dxa"/>
            <w:tcBorders>
              <w:top w:val="single" w:sz="8" w:space="0" w:color="999999"/>
              <w:left w:val="single" w:sz="8" w:space="0" w:color="999999"/>
              <w:bottom w:val="single" w:sz="8" w:space="0" w:color="999999"/>
              <w:right w:val="single" w:sz="8" w:space="0" w:color="999999"/>
            </w:tcBorders>
          </w:tcPr>
          <w:p w14:paraId="42CCF1CC" w14:textId="77777777" w:rsidR="001F63B8" w:rsidRDefault="00397F67" w:rsidP="00397F67">
            <w:pPr>
              <w:rPr>
                <w:ins w:id="3289" w:author="Author" w:date="2017-12-27T18:16:00Z"/>
                <w:rStyle w:val="SAPScreenElement"/>
                <w:lang w:val="en-US"/>
              </w:rPr>
            </w:pPr>
            <w:r w:rsidRPr="009C1A80">
              <w:rPr>
                <w:rStyle w:val="SAPScreenElement"/>
                <w:lang w:val="en-US"/>
              </w:rPr>
              <w:t xml:space="preserve">Employment Type: </w:t>
            </w:r>
          </w:p>
          <w:p w14:paraId="6C0827EC" w14:textId="3FDC9E64" w:rsidR="00397F67" w:rsidRDefault="001F63B8" w:rsidP="00397F67">
            <w:pPr>
              <w:rPr>
                <w:ins w:id="3290" w:author="Author" w:date="2017-12-27T18:16:00Z"/>
                <w:rStyle w:val="SAPUserEntry"/>
                <w:lang w:val="en-US"/>
              </w:rPr>
            </w:pPr>
            <w:ins w:id="3291" w:author="Author" w:date="2017-12-27T18:16:00Z">
              <w:r w:rsidRPr="006F0CF7">
                <w:rPr>
                  <w:rStyle w:val="SAPEmphasis"/>
                  <w:lang w:val="en-US"/>
                </w:rPr>
                <w:t>Option 1: Position Management is not implemented:</w:t>
              </w:r>
              <w:r>
                <w:rPr>
                  <w:rStyle w:val="SAPEmphasis"/>
                  <w:lang w:val="en-US"/>
                </w:rPr>
                <w:t xml:space="preserve"> </w:t>
              </w:r>
            </w:ins>
            <w:r w:rsidR="00397F67" w:rsidRPr="009C1A80">
              <w:rPr>
                <w:lang w:val="en-US"/>
              </w:rPr>
              <w:t>select from drop-down, for example</w:t>
            </w:r>
            <w:r w:rsidR="00397F67" w:rsidRPr="009C1A80">
              <w:rPr>
                <w:rStyle w:val="SAPUserEntry"/>
                <w:lang w:val="en-US"/>
              </w:rPr>
              <w:t xml:space="preserve"> Salaried(AU)</w:t>
            </w:r>
          </w:p>
          <w:p w14:paraId="63492746" w14:textId="24093ACC" w:rsidR="001F63B8" w:rsidRPr="002326C1" w:rsidRDefault="001F63B8" w:rsidP="001F63B8">
            <w:pPr>
              <w:rPr>
                <w:rStyle w:val="SAPScreenElement"/>
                <w:lang w:val="en-US"/>
              </w:rPr>
            </w:pPr>
            <w:ins w:id="3292" w:author="Author" w:date="2017-12-27T18:16:00Z">
              <w:r w:rsidRPr="006F0CF7">
                <w:rPr>
                  <w:rStyle w:val="SAPEmphasis"/>
                  <w:lang w:val="en-US"/>
                </w:rPr>
                <w:t>Option 2: Position Management is implemented:</w:t>
              </w:r>
              <w:r>
                <w:rPr>
                  <w:rStyle w:val="SAPEmphasis"/>
                  <w:lang w:val="en-US"/>
                </w:rPr>
                <w:t xml:space="preserve"> </w:t>
              </w:r>
              <w:r w:rsidRPr="006F0CF7">
                <w:rPr>
                  <w:lang w:val="en-US"/>
                </w:rPr>
                <w:t>value</w:t>
              </w:r>
              <w:r>
                <w:rPr>
                  <w:lang w:val="en-US"/>
                </w:rPr>
                <w:t xml:space="preserve"> is </w:t>
              </w:r>
              <w:r w:rsidRPr="00BE273A">
                <w:rPr>
                  <w:lang w:val="en-US"/>
                </w:rPr>
                <w:t xml:space="preserve">defaulted based on value entered in field </w:t>
              </w:r>
              <w:r w:rsidRPr="00BE273A">
                <w:rPr>
                  <w:rStyle w:val="SAPScreenElement"/>
                  <w:lang w:val="en-US"/>
                </w:rPr>
                <w:t xml:space="preserve">Position </w:t>
              </w:r>
              <w:r w:rsidRPr="00BE273A">
                <w:rPr>
                  <w:lang w:val="en-US"/>
                </w:rPr>
                <w:t xml:space="preserve">in case the </w:t>
              </w:r>
              <w:r w:rsidRPr="00BE273A">
                <w:rPr>
                  <w:rStyle w:val="SAPScreenElement"/>
                  <w:color w:val="auto"/>
                  <w:lang w:val="en-US"/>
                </w:rPr>
                <w:t>Employment Type</w:t>
              </w:r>
              <w:r w:rsidRPr="00BE273A">
                <w:rPr>
                  <w:lang w:val="en-US"/>
                </w:rPr>
                <w:t xml:space="preserve"> field </w:t>
              </w:r>
              <w:r w:rsidRPr="00BE273A">
                <w:rPr>
                  <w:lang w:val="en-US"/>
                </w:rPr>
                <w:lastRenderedPageBreak/>
                <w:t xml:space="preserve">has been set up and maintained for the </w:t>
              </w:r>
              <w:r w:rsidRPr="00BE273A">
                <w:rPr>
                  <w:rStyle w:val="SAPScreenElement"/>
                  <w:color w:val="auto"/>
                  <w:lang w:val="en-US"/>
                </w:rPr>
                <w:t>Position</w:t>
              </w:r>
              <w:r w:rsidRPr="00BE273A">
                <w:rPr>
                  <w:lang w:val="en-US"/>
                </w:rPr>
                <w:t xml:space="preserve"> object. If this is not the case, you need to select a value from the value help.</w:t>
              </w:r>
            </w:ins>
          </w:p>
        </w:tc>
        <w:tc>
          <w:tcPr>
            <w:tcW w:w="8010" w:type="dxa"/>
            <w:tcBorders>
              <w:top w:val="single" w:sz="8" w:space="0" w:color="999999"/>
              <w:left w:val="single" w:sz="8" w:space="0" w:color="999999"/>
              <w:bottom w:val="single" w:sz="8" w:space="0" w:color="999999"/>
              <w:right w:val="single" w:sz="8" w:space="0" w:color="999999"/>
            </w:tcBorders>
          </w:tcPr>
          <w:p w14:paraId="660D92B0" w14:textId="2E8DF098" w:rsidR="00397F67" w:rsidRPr="005F6795" w:rsidDel="001D3CD5" w:rsidRDefault="005B7051" w:rsidP="00397F67">
            <w:pPr>
              <w:pStyle w:val="SAPNoteHeading"/>
              <w:ind w:left="0"/>
              <w:rPr>
                <w:del w:id="3293" w:author="Author" w:date="2018-02-22T10:32:00Z"/>
                <w:strike/>
                <w:lang w:val="en-US"/>
                <w:rPrChange w:id="3294" w:author="Author" w:date="2018-02-22T10:22:00Z">
                  <w:rPr>
                    <w:del w:id="3295" w:author="Author" w:date="2018-02-22T10:32:00Z"/>
                    <w:lang w:val="en-US"/>
                  </w:rPr>
                </w:rPrChange>
              </w:rPr>
            </w:pPr>
            <w:del w:id="3296" w:author="Author" w:date="2018-02-22T10:32:00Z">
              <w:r w:rsidRPr="005F6795" w:rsidDel="001D3CD5">
                <w:rPr>
                  <w:strike/>
                  <w:noProof/>
                  <w:lang w:val="en-US"/>
                  <w:rPrChange w:id="3297" w:author="Author" w:date="2018-02-22T10:22:00Z">
                    <w:rPr>
                      <w:noProof/>
                      <w:lang w:val="en-US"/>
                    </w:rPr>
                  </w:rPrChange>
                </w:rPr>
                <w:lastRenderedPageBreak/>
                <w:drawing>
                  <wp:inline distT="0" distB="0" distL="0" distR="0" wp14:anchorId="4D539E92" wp14:editId="1BF7291F">
                    <wp:extent cx="228600" cy="228600"/>
                    <wp:effectExtent l="0" t="0" r="0" b="0"/>
                    <wp:docPr id="7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97F67" w:rsidRPr="005F6795" w:rsidDel="001D3CD5">
                <w:rPr>
                  <w:strike/>
                  <w:lang w:val="en-US"/>
                  <w:rPrChange w:id="3298" w:author="Author" w:date="2018-02-22T10:22:00Z">
                    <w:rPr>
                      <w:lang w:val="en-US"/>
                    </w:rPr>
                  </w:rPrChange>
                </w:rPr>
                <w:delText> Recommendation</w:delText>
              </w:r>
            </w:del>
          </w:p>
          <w:p w14:paraId="31C14BA5" w14:textId="739CF970" w:rsidR="00397F67" w:rsidRPr="005F6795" w:rsidDel="001D3CD5" w:rsidRDefault="00397F67" w:rsidP="00397F67">
            <w:pPr>
              <w:rPr>
                <w:ins w:id="3299" w:author="Author" w:date="2017-12-27T18:17:00Z"/>
                <w:del w:id="3300" w:author="Author" w:date="2018-02-22T10:32:00Z"/>
                <w:strike/>
                <w:lang w:val="en-US"/>
                <w:rPrChange w:id="3301" w:author="Author" w:date="2018-02-22T10:22:00Z">
                  <w:rPr>
                    <w:ins w:id="3302" w:author="Author" w:date="2017-12-27T18:17:00Z"/>
                    <w:del w:id="3303" w:author="Author" w:date="2018-02-22T10:32:00Z"/>
                    <w:lang w:val="en-US"/>
                  </w:rPr>
                </w:rPrChange>
              </w:rPr>
            </w:pPr>
            <w:del w:id="3304" w:author="Author" w:date="2018-02-22T10:32:00Z">
              <w:r w:rsidRPr="005F6795" w:rsidDel="001D3CD5">
                <w:rPr>
                  <w:strike/>
                  <w:lang w:val="en-US"/>
                  <w:rPrChange w:id="3305" w:author="Author" w:date="2018-02-22T10:22:00Z">
                    <w:rPr>
                      <w:lang w:val="en-US"/>
                    </w:rPr>
                  </w:rPrChange>
                </w:rPr>
                <w:delText xml:space="preserve">In case </w:delText>
              </w:r>
              <w:r w:rsidRPr="005F6795" w:rsidDel="001D3CD5">
                <w:rPr>
                  <w:rStyle w:val="SAPEmphasis"/>
                  <w:strike/>
                  <w:lang w:val="en-US"/>
                  <w:rPrChange w:id="3306" w:author="Author" w:date="2018-02-22T10:22:00Z">
                    <w:rPr>
                      <w:rStyle w:val="SAPEmphasis"/>
                      <w:lang w:val="en-US"/>
                    </w:rPr>
                  </w:rPrChange>
                </w:rPr>
                <w:delText xml:space="preserve">Apprentice Management </w:delText>
              </w:r>
              <w:r w:rsidRPr="005F6795" w:rsidDel="001D3CD5">
                <w:rPr>
                  <w:strike/>
                  <w:lang w:val="en-US"/>
                  <w:rPrChange w:id="3307" w:author="Author" w:date="2018-02-22T10:22:00Z">
                    <w:rPr>
                      <w:lang w:val="en-US"/>
                    </w:rPr>
                  </w:rPrChange>
                </w:rPr>
                <w:delText>has also been implemented in the instance and the new employee is an apprentice, select value</w:delText>
              </w:r>
              <w:r w:rsidRPr="005F6795" w:rsidDel="001D3CD5">
                <w:rPr>
                  <w:rStyle w:val="SAPUserEntry"/>
                  <w:strike/>
                  <w:lang w:val="en-US"/>
                  <w:rPrChange w:id="3308" w:author="Author" w:date="2018-02-22T10:22:00Z">
                    <w:rPr>
                      <w:rStyle w:val="SAPUserEntry"/>
                      <w:lang w:val="en-US"/>
                    </w:rPr>
                  </w:rPrChange>
                </w:rPr>
                <w:delText xml:space="preserve"> Apprentice</w:delText>
              </w:r>
              <w:r w:rsidRPr="005F6795" w:rsidDel="001D3CD5">
                <w:rPr>
                  <w:strike/>
                  <w:lang w:val="en-US"/>
                  <w:rPrChange w:id="3309" w:author="Author" w:date="2018-02-22T10:22:00Z">
                    <w:rPr>
                      <w:lang w:val="en-US"/>
                    </w:rPr>
                  </w:rPrChange>
                </w:rPr>
                <w:delText xml:space="preserve"> </w:delText>
              </w:r>
              <w:r w:rsidRPr="005F6795" w:rsidDel="001D3CD5">
                <w:rPr>
                  <w:rStyle w:val="SAPUserEntry"/>
                  <w:strike/>
                  <w:lang w:val="en-US"/>
                  <w:rPrChange w:id="3310" w:author="Author" w:date="2018-02-22T10:22:00Z">
                    <w:rPr>
                      <w:rStyle w:val="SAPUserEntry"/>
                      <w:lang w:val="en-US"/>
                    </w:rPr>
                  </w:rPrChange>
                </w:rPr>
                <w:delText>(AU)</w:delText>
              </w:r>
              <w:r w:rsidRPr="005F6795" w:rsidDel="001D3CD5">
                <w:rPr>
                  <w:strike/>
                  <w:lang w:val="en-US"/>
                  <w:rPrChange w:id="3311" w:author="Author" w:date="2018-02-22T10:22:00Z">
                    <w:rPr>
                      <w:lang w:val="en-US"/>
                    </w:rPr>
                  </w:rPrChange>
                </w:rPr>
                <w:delText>,</w:delText>
              </w:r>
            </w:del>
          </w:p>
          <w:p w14:paraId="0BFE62A0" w14:textId="026014F3" w:rsidR="001F63B8" w:rsidRPr="005F6795" w:rsidDel="001D3CD5" w:rsidRDefault="001F63B8" w:rsidP="00397F67">
            <w:pPr>
              <w:rPr>
                <w:del w:id="3312" w:author="Author" w:date="2018-02-22T10:32:00Z"/>
                <w:strike/>
                <w:lang w:val="en-US"/>
                <w:rPrChange w:id="3313" w:author="Author" w:date="2018-02-22T10:22:00Z">
                  <w:rPr>
                    <w:del w:id="3314" w:author="Author" w:date="2018-02-22T10:32:00Z"/>
                    <w:lang w:val="en-US"/>
                  </w:rPr>
                </w:rPrChange>
              </w:rPr>
            </w:pPr>
            <w:ins w:id="3315" w:author="Author" w:date="2017-12-27T18:17:00Z">
              <w:del w:id="3316" w:author="Author" w:date="2018-02-22T10:32:00Z">
                <w:r w:rsidRPr="005F6795" w:rsidDel="001D3CD5">
                  <w:rPr>
                    <w:rStyle w:val="SAPEmphasis"/>
                    <w:strike/>
                    <w:lang w:val="en-US"/>
                    <w:rPrChange w:id="3317" w:author="Author" w:date="2018-02-22T10:22:00Z">
                      <w:rPr>
                        <w:rStyle w:val="SAPEmphasis"/>
                        <w:lang w:val="en-US"/>
                      </w:rPr>
                    </w:rPrChange>
                  </w:rPr>
                  <w:delText xml:space="preserve">In case both Position Management and Apprentice Management have been implemented, </w:delText>
                </w:r>
                <w:r w:rsidRPr="005F6795" w:rsidDel="001D3CD5">
                  <w:rPr>
                    <w:strike/>
                    <w:lang w:val="en-US"/>
                    <w:rPrChange w:id="3318" w:author="Author" w:date="2018-02-22T10:22:00Z">
                      <w:rPr>
                        <w:lang w:val="en-US"/>
                      </w:rPr>
                    </w:rPrChange>
                  </w:rPr>
                  <w:delText>and the new employee is an apprentice, use the combination of employee class</w:delText>
                </w:r>
                <w:r w:rsidRPr="005F6795" w:rsidDel="001D3CD5">
                  <w:rPr>
                    <w:rStyle w:val="SAPUserEntry"/>
                    <w:strike/>
                    <w:lang w:val="en-US"/>
                    <w:rPrChange w:id="3319" w:author="Author" w:date="2018-02-22T10:22:00Z">
                      <w:rPr>
                        <w:rStyle w:val="SAPUserEntry"/>
                        <w:lang w:val="en-US"/>
                      </w:rPr>
                    </w:rPrChange>
                  </w:rPr>
                  <w:delText xml:space="preserve"> Fixed Term Full Time</w:delText>
                </w:r>
                <w:r w:rsidRPr="005F6795" w:rsidDel="001D3CD5">
                  <w:rPr>
                    <w:strike/>
                    <w:lang w:val="en-US"/>
                    <w:rPrChange w:id="3320" w:author="Author" w:date="2018-02-22T10:22:00Z">
                      <w:rPr>
                        <w:lang w:val="en-US"/>
                      </w:rPr>
                    </w:rPrChange>
                  </w:rPr>
                  <w:delText xml:space="preserve"> </w:delText>
                </w:r>
                <w:r w:rsidRPr="005F6795" w:rsidDel="001D3CD5">
                  <w:rPr>
                    <w:rStyle w:val="SAPUserEntry"/>
                    <w:strike/>
                    <w:lang w:val="en-US"/>
                    <w:rPrChange w:id="3321" w:author="Author" w:date="2018-02-22T10:22:00Z">
                      <w:rPr>
                        <w:rStyle w:val="SAPUserEntry"/>
                        <w:lang w:val="en-US"/>
                      </w:rPr>
                    </w:rPrChange>
                  </w:rPr>
                  <w:delText>(AU)</w:delText>
                </w:r>
                <w:r w:rsidRPr="005F6795" w:rsidDel="001D3CD5">
                  <w:rPr>
                    <w:strike/>
                    <w:lang w:val="en-US"/>
                    <w:rPrChange w:id="3322" w:author="Author" w:date="2018-02-22T10:22:00Z">
                      <w:rPr>
                        <w:lang w:val="en-US"/>
                      </w:rPr>
                    </w:rPrChange>
                  </w:rPr>
                  <w:delText xml:space="preserve"> or</w:delText>
                </w:r>
                <w:r w:rsidRPr="005F6795" w:rsidDel="001D3CD5">
                  <w:rPr>
                    <w:rStyle w:val="SAPUserEntry"/>
                    <w:strike/>
                    <w:lang w:val="en-US"/>
                    <w:rPrChange w:id="3323" w:author="Author" w:date="2018-02-22T10:22:00Z">
                      <w:rPr>
                        <w:rStyle w:val="SAPUserEntry"/>
                        <w:lang w:val="en-US"/>
                      </w:rPr>
                    </w:rPrChange>
                  </w:rPr>
                  <w:delText xml:space="preserve"> Fixed Term Part Time</w:delText>
                </w:r>
                <w:r w:rsidRPr="005F6795" w:rsidDel="001D3CD5">
                  <w:rPr>
                    <w:strike/>
                    <w:lang w:val="en-US"/>
                    <w:rPrChange w:id="3324" w:author="Author" w:date="2018-02-22T10:22:00Z">
                      <w:rPr>
                        <w:lang w:val="en-US"/>
                      </w:rPr>
                    </w:rPrChange>
                  </w:rPr>
                  <w:delText xml:space="preserve"> </w:delText>
                </w:r>
                <w:r w:rsidRPr="005F6795" w:rsidDel="001D3CD5">
                  <w:rPr>
                    <w:rStyle w:val="SAPUserEntry"/>
                    <w:strike/>
                    <w:lang w:val="en-US"/>
                    <w:rPrChange w:id="3325" w:author="Author" w:date="2018-02-22T10:22:00Z">
                      <w:rPr>
                        <w:rStyle w:val="SAPUserEntry"/>
                        <w:lang w:val="en-US"/>
                      </w:rPr>
                    </w:rPrChange>
                  </w:rPr>
                  <w:delText>(AU)</w:delText>
                </w:r>
                <w:r w:rsidRPr="005F6795" w:rsidDel="001D3CD5">
                  <w:rPr>
                    <w:strike/>
                    <w:lang w:val="en-US"/>
                    <w:rPrChange w:id="3326" w:author="Author" w:date="2018-02-22T10:22:00Z">
                      <w:rPr>
                        <w:lang w:val="en-US"/>
                      </w:rPr>
                    </w:rPrChange>
                  </w:rPr>
                  <w:delText xml:space="preserve"> and employment type</w:delText>
                </w:r>
                <w:r w:rsidRPr="005F6795" w:rsidDel="001D3CD5">
                  <w:rPr>
                    <w:rStyle w:val="SAPUserEntry"/>
                    <w:strike/>
                    <w:lang w:val="en-US"/>
                    <w:rPrChange w:id="3327" w:author="Author" w:date="2018-02-22T10:22:00Z">
                      <w:rPr>
                        <w:rStyle w:val="SAPUserEntry"/>
                        <w:lang w:val="en-US"/>
                      </w:rPr>
                    </w:rPrChange>
                  </w:rPr>
                  <w:delText xml:space="preserve"> </w:delText>
                </w:r>
              </w:del>
            </w:ins>
            <w:ins w:id="3328" w:author="Author" w:date="2017-12-27T18:18:00Z">
              <w:del w:id="3329" w:author="Author" w:date="2018-02-22T10:32:00Z">
                <w:r w:rsidRPr="005F6795" w:rsidDel="001D3CD5">
                  <w:rPr>
                    <w:rStyle w:val="SAPUserEntry"/>
                    <w:strike/>
                    <w:lang w:val="en-US"/>
                    <w:rPrChange w:id="3330" w:author="Author" w:date="2018-02-22T10:22:00Z">
                      <w:rPr>
                        <w:rStyle w:val="SAPUserEntry"/>
                        <w:lang w:val="en-US"/>
                      </w:rPr>
                    </w:rPrChange>
                  </w:rPr>
                  <w:delText>Apprentice</w:delText>
                </w:r>
                <w:r w:rsidRPr="005F6795" w:rsidDel="001D3CD5">
                  <w:rPr>
                    <w:strike/>
                    <w:lang w:val="en-US"/>
                    <w:rPrChange w:id="3331" w:author="Author" w:date="2018-02-22T10:22:00Z">
                      <w:rPr>
                        <w:lang w:val="en-US"/>
                      </w:rPr>
                    </w:rPrChange>
                  </w:rPr>
                  <w:delText xml:space="preserve"> </w:delText>
                </w:r>
                <w:r w:rsidRPr="005F6795" w:rsidDel="001D3CD5">
                  <w:rPr>
                    <w:rStyle w:val="SAPUserEntry"/>
                    <w:strike/>
                    <w:lang w:val="en-US"/>
                    <w:rPrChange w:id="3332" w:author="Author" w:date="2018-02-22T10:22:00Z">
                      <w:rPr>
                        <w:rStyle w:val="SAPUserEntry"/>
                        <w:lang w:val="en-US"/>
                      </w:rPr>
                    </w:rPrChange>
                  </w:rPr>
                  <w:delText>(AU)</w:delText>
                </w:r>
              </w:del>
            </w:ins>
            <w:ins w:id="3333" w:author="Author" w:date="2017-12-27T18:17:00Z">
              <w:del w:id="3334" w:author="Author" w:date="2018-02-22T10:32:00Z">
                <w:r w:rsidRPr="005F6795" w:rsidDel="001D3CD5">
                  <w:rPr>
                    <w:rStyle w:val="SAPScreenElement"/>
                    <w:strike/>
                    <w:color w:val="auto"/>
                    <w:lang w:val="en-US"/>
                    <w:rPrChange w:id="3335" w:author="Author" w:date="2018-02-22T10:22:00Z">
                      <w:rPr>
                        <w:rStyle w:val="SAPScreenElement"/>
                        <w:color w:val="auto"/>
                        <w:lang w:val="en-US"/>
                      </w:rPr>
                    </w:rPrChange>
                  </w:rPr>
                  <w:delText>.</w:delText>
                </w:r>
              </w:del>
            </w:ins>
          </w:p>
          <w:p w14:paraId="5F7FCD62" w14:textId="0A6E6D96" w:rsidR="00397F67" w:rsidRPr="005F6795" w:rsidDel="001D3CD5" w:rsidRDefault="005B7051" w:rsidP="00397F67">
            <w:pPr>
              <w:pStyle w:val="SAPNoteHeading"/>
              <w:ind w:left="0"/>
              <w:rPr>
                <w:del w:id="3336" w:author="Author" w:date="2018-02-22T10:32:00Z"/>
                <w:strike/>
                <w:lang w:val="en-US"/>
                <w:rPrChange w:id="3337" w:author="Author" w:date="2018-02-22T10:22:00Z">
                  <w:rPr>
                    <w:del w:id="3338" w:author="Author" w:date="2018-02-22T10:32:00Z"/>
                    <w:lang w:val="en-US"/>
                  </w:rPr>
                </w:rPrChange>
              </w:rPr>
            </w:pPr>
            <w:del w:id="3339" w:author="Author" w:date="2018-02-22T10:32:00Z">
              <w:r w:rsidRPr="005F6795" w:rsidDel="001D3CD5">
                <w:rPr>
                  <w:strike/>
                  <w:noProof/>
                  <w:lang w:val="en-US"/>
                  <w:rPrChange w:id="3340" w:author="Author" w:date="2018-02-22T10:22:00Z">
                    <w:rPr>
                      <w:noProof/>
                      <w:lang w:val="en-US"/>
                    </w:rPr>
                  </w:rPrChange>
                </w:rPr>
                <w:drawing>
                  <wp:inline distT="0" distB="0" distL="0" distR="0" wp14:anchorId="4DDB5F68" wp14:editId="73E7FAB6">
                    <wp:extent cx="228600" cy="228600"/>
                    <wp:effectExtent l="0" t="0" r="0" b="0"/>
                    <wp:docPr id="7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97F67" w:rsidRPr="005F6795" w:rsidDel="001D3CD5">
                <w:rPr>
                  <w:strike/>
                  <w:lang w:val="en-US"/>
                  <w:rPrChange w:id="3341" w:author="Author" w:date="2018-02-22T10:22:00Z">
                    <w:rPr>
                      <w:lang w:val="en-US"/>
                    </w:rPr>
                  </w:rPrChange>
                </w:rPr>
                <w:delText> Recommendation</w:delText>
              </w:r>
            </w:del>
          </w:p>
          <w:p w14:paraId="44F71DA4" w14:textId="0C7E4762" w:rsidR="00397F67" w:rsidRPr="005F6795" w:rsidDel="001D3CD5" w:rsidRDefault="00397F67" w:rsidP="00397F67">
            <w:pPr>
              <w:pStyle w:val="ListContinue"/>
              <w:ind w:left="0"/>
              <w:rPr>
                <w:del w:id="3342" w:author="Author" w:date="2018-02-22T10:32:00Z"/>
                <w:strike/>
                <w:lang w:val="en-US"/>
                <w:rPrChange w:id="3343" w:author="Author" w:date="2018-02-22T10:22:00Z">
                  <w:rPr>
                    <w:del w:id="3344" w:author="Author" w:date="2018-02-22T10:32:00Z"/>
                    <w:lang w:val="en-US"/>
                  </w:rPr>
                </w:rPrChange>
              </w:rPr>
            </w:pPr>
            <w:del w:id="3345" w:author="Author" w:date="2018-02-22T10:32:00Z">
              <w:r w:rsidRPr="005F6795" w:rsidDel="001D3CD5">
                <w:rPr>
                  <w:strike/>
                  <w:lang w:val="en-US"/>
                  <w:rPrChange w:id="3346" w:author="Author" w:date="2018-02-22T10:22:00Z">
                    <w:rPr>
                      <w:lang w:val="en-US"/>
                    </w:rPr>
                  </w:rPrChange>
                </w:rPr>
                <w:delText xml:space="preserve">In case </w:delText>
              </w:r>
              <w:r w:rsidRPr="005F6795" w:rsidDel="001D3CD5">
                <w:rPr>
                  <w:rStyle w:val="SAPEmphasis"/>
                  <w:strike/>
                  <w:lang w:val="en-US"/>
                  <w:rPrChange w:id="3347" w:author="Author" w:date="2018-02-22T10:22:00Z">
                    <w:rPr>
                      <w:rStyle w:val="SAPEmphasis"/>
                      <w:lang w:val="en-US"/>
                    </w:rPr>
                  </w:rPrChange>
                </w:rPr>
                <w:delText xml:space="preserve">Contingent Workforce Management </w:delText>
              </w:r>
              <w:r w:rsidRPr="005F6795" w:rsidDel="001D3CD5">
                <w:rPr>
                  <w:strike/>
                  <w:lang w:val="en-US"/>
                  <w:rPrChange w:id="3348" w:author="Author" w:date="2018-02-22T10:22:00Z">
                    <w:rPr>
                      <w:lang w:val="en-US"/>
                    </w:rPr>
                  </w:rPrChange>
                </w:rPr>
                <w:delText>has also been implemented in the instance, avoid using employment type</w:delText>
              </w:r>
              <w:r w:rsidRPr="005F6795" w:rsidDel="001D3CD5">
                <w:rPr>
                  <w:rStyle w:val="SAPUserEntry"/>
                  <w:strike/>
                  <w:lang w:val="en-US"/>
                  <w:rPrChange w:id="3349" w:author="Author" w:date="2018-02-22T10:22:00Z">
                    <w:rPr>
                      <w:rStyle w:val="SAPUserEntry"/>
                      <w:lang w:val="en-US"/>
                    </w:rPr>
                  </w:rPrChange>
                </w:rPr>
                <w:delText xml:space="preserve"> Labour Hire</w:delText>
              </w:r>
              <w:r w:rsidRPr="005F6795" w:rsidDel="001D3CD5">
                <w:rPr>
                  <w:b/>
                  <w:strike/>
                  <w:lang w:val="en-US"/>
                  <w:rPrChange w:id="3350" w:author="Author" w:date="2018-02-22T10:22:00Z">
                    <w:rPr>
                      <w:b/>
                      <w:lang w:val="en-US"/>
                    </w:rPr>
                  </w:rPrChange>
                </w:rPr>
                <w:delText xml:space="preserve"> </w:delText>
              </w:r>
              <w:r w:rsidRPr="005F6795" w:rsidDel="001D3CD5">
                <w:rPr>
                  <w:rStyle w:val="SAPUserEntry"/>
                  <w:strike/>
                  <w:lang w:val="en-US"/>
                  <w:rPrChange w:id="3351" w:author="Author" w:date="2018-02-22T10:22:00Z">
                    <w:rPr>
                      <w:rStyle w:val="SAPUserEntry"/>
                      <w:lang w:val="en-US"/>
                    </w:rPr>
                  </w:rPrChange>
                </w:rPr>
                <w:delText>(AU)</w:delText>
              </w:r>
              <w:r w:rsidRPr="005F6795" w:rsidDel="001D3CD5">
                <w:rPr>
                  <w:strike/>
                  <w:lang w:val="en-US"/>
                  <w:rPrChange w:id="3352" w:author="Author" w:date="2018-02-22T10:22:00Z">
                    <w:rPr>
                      <w:lang w:val="en-US"/>
                    </w:rPr>
                  </w:rPrChange>
                </w:rPr>
                <w:delText xml:space="preserve"> or</w:delText>
              </w:r>
              <w:r w:rsidRPr="005F6795" w:rsidDel="001D3CD5">
                <w:rPr>
                  <w:rStyle w:val="SAPUserEntry"/>
                  <w:strike/>
                  <w:lang w:val="en-US"/>
                  <w:rPrChange w:id="3353" w:author="Author" w:date="2018-02-22T10:22:00Z">
                    <w:rPr>
                      <w:rStyle w:val="SAPUserEntry"/>
                      <w:lang w:val="en-US"/>
                    </w:rPr>
                  </w:rPrChange>
                </w:rPr>
                <w:delText xml:space="preserve"> Contractors</w:delText>
              </w:r>
              <w:r w:rsidRPr="005F6795" w:rsidDel="001D3CD5">
                <w:rPr>
                  <w:b/>
                  <w:strike/>
                  <w:lang w:val="en-US"/>
                  <w:rPrChange w:id="3354" w:author="Author" w:date="2018-02-22T10:22:00Z">
                    <w:rPr>
                      <w:b/>
                      <w:lang w:val="en-US"/>
                    </w:rPr>
                  </w:rPrChange>
                </w:rPr>
                <w:delText xml:space="preserve"> </w:delText>
              </w:r>
              <w:r w:rsidRPr="005F6795" w:rsidDel="001D3CD5">
                <w:rPr>
                  <w:rStyle w:val="SAPUserEntry"/>
                  <w:strike/>
                  <w:lang w:val="en-US"/>
                  <w:rPrChange w:id="3355" w:author="Author" w:date="2018-02-22T10:22:00Z">
                    <w:rPr>
                      <w:rStyle w:val="SAPUserEntry"/>
                      <w:lang w:val="en-US"/>
                    </w:rPr>
                  </w:rPrChange>
                </w:rPr>
                <w:delText xml:space="preserve">(AU) </w:delText>
              </w:r>
              <w:r w:rsidRPr="005F6795" w:rsidDel="001D3CD5">
                <w:rPr>
                  <w:strike/>
                  <w:lang w:val="en-US"/>
                  <w:rPrChange w:id="3356" w:author="Author" w:date="2018-02-22T10:22:00Z">
                    <w:rPr>
                      <w:lang w:val="en-US"/>
                    </w:rPr>
                  </w:rPrChange>
                </w:rPr>
                <w:delText>together with employee class</w:delText>
              </w:r>
              <w:r w:rsidRPr="005F6795" w:rsidDel="001D3CD5">
                <w:rPr>
                  <w:rStyle w:val="SAPUserEntry"/>
                  <w:strike/>
                  <w:lang w:val="en-US"/>
                  <w:rPrChange w:id="3357" w:author="Author" w:date="2018-02-22T10:22:00Z">
                    <w:rPr>
                      <w:rStyle w:val="SAPUserEntry"/>
                      <w:lang w:val="en-US"/>
                    </w:rPr>
                  </w:rPrChange>
                </w:rPr>
                <w:delText xml:space="preserve"> External</w:delText>
              </w:r>
              <w:r w:rsidRPr="005F6795" w:rsidDel="001D3CD5">
                <w:rPr>
                  <w:strike/>
                  <w:lang w:val="en-US"/>
                  <w:rPrChange w:id="3358" w:author="Author" w:date="2018-02-22T10:22:00Z">
                    <w:rPr>
                      <w:lang w:val="en-US"/>
                    </w:rPr>
                  </w:rPrChange>
                </w:rPr>
                <w:delText xml:space="preserve"> </w:delText>
              </w:r>
              <w:r w:rsidRPr="005F6795" w:rsidDel="001D3CD5">
                <w:rPr>
                  <w:rStyle w:val="SAPUserEntry"/>
                  <w:strike/>
                  <w:lang w:val="en-US"/>
                  <w:rPrChange w:id="3359" w:author="Author" w:date="2018-02-22T10:22:00Z">
                    <w:rPr>
                      <w:rStyle w:val="SAPUserEntry"/>
                      <w:lang w:val="en-US"/>
                    </w:rPr>
                  </w:rPrChange>
                </w:rPr>
                <w:delText>(AU)</w:delText>
              </w:r>
              <w:r w:rsidRPr="005F6795" w:rsidDel="001D3CD5">
                <w:rPr>
                  <w:strike/>
                  <w:lang w:val="en-US"/>
                  <w:rPrChange w:id="3360" w:author="Author" w:date="2018-02-22T10:22:00Z">
                    <w:rPr>
                      <w:lang w:val="en-US"/>
                    </w:rPr>
                  </w:rPrChange>
                </w:rPr>
                <w:delText xml:space="preserve">. </w:delText>
              </w:r>
            </w:del>
          </w:p>
          <w:p w14:paraId="5738EBC7" w14:textId="27EE4B29" w:rsidR="00397F67" w:rsidRPr="003A18EB" w:rsidRDefault="005B7051" w:rsidP="00397F67">
            <w:pPr>
              <w:pStyle w:val="SAPNoteHeading"/>
              <w:ind w:left="0"/>
              <w:rPr>
                <w:lang w:val="en-US"/>
              </w:rPr>
            </w:pPr>
            <w:r w:rsidRPr="002326C1">
              <w:rPr>
                <w:noProof/>
                <w:lang w:val="en-US"/>
              </w:rPr>
              <w:drawing>
                <wp:inline distT="0" distB="0" distL="0" distR="0" wp14:anchorId="7BC631BE" wp14:editId="7D6F3BA8">
                  <wp:extent cx="228600" cy="228600"/>
                  <wp:effectExtent l="0" t="0" r="0" b="0"/>
                  <wp:docPr id="7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97F67" w:rsidRPr="003A18EB">
              <w:rPr>
                <w:lang w:val="en-US"/>
              </w:rPr>
              <w:t> Recommendation</w:t>
            </w:r>
          </w:p>
          <w:p w14:paraId="79125E99" w14:textId="3DBA0AE8" w:rsidR="00397F67" w:rsidRPr="002326C1" w:rsidRDefault="00397F67" w:rsidP="00397F67">
            <w:pPr>
              <w:rPr>
                <w:lang w:val="en-US"/>
              </w:rPr>
            </w:pPr>
            <w:r w:rsidRPr="003A18EB">
              <w:rPr>
                <w:lang w:val="en-US"/>
              </w:rPr>
              <w:t>Required if integration with Employee Central Payroll is in place.</w:t>
            </w:r>
          </w:p>
        </w:tc>
      </w:tr>
      <w:tr w:rsidR="00397F67" w:rsidRPr="00A41C57" w14:paraId="063AE642" w14:textId="77777777" w:rsidTr="00FA18CA">
        <w:trPr>
          <w:trHeight w:val="360"/>
        </w:trPr>
        <w:tc>
          <w:tcPr>
            <w:tcW w:w="6272" w:type="dxa"/>
            <w:tcBorders>
              <w:top w:val="single" w:sz="8" w:space="0" w:color="999999"/>
              <w:left w:val="single" w:sz="8" w:space="0" w:color="999999"/>
              <w:bottom w:val="single" w:sz="8" w:space="0" w:color="999999"/>
              <w:right w:val="single" w:sz="8" w:space="0" w:color="999999"/>
            </w:tcBorders>
          </w:tcPr>
          <w:p w14:paraId="0AA2B584" w14:textId="2541496A" w:rsidR="00397F67" w:rsidRPr="002326C1" w:rsidRDefault="00397F67" w:rsidP="00397F67">
            <w:pPr>
              <w:rPr>
                <w:rStyle w:val="SAPScreenElement"/>
                <w:lang w:val="en-US"/>
              </w:rPr>
            </w:pPr>
            <w:r w:rsidRPr="003A18EB">
              <w:rPr>
                <w:rStyle w:val="SAPScreenElement"/>
                <w:lang w:val="en-US"/>
              </w:rPr>
              <w:t xml:space="preserve">Job Entry Date: </w:t>
            </w:r>
            <w:r w:rsidRPr="003A18EB">
              <w:rPr>
                <w:lang w:val="en-US"/>
              </w:rPr>
              <w:t>select the same date as the hiring date of the new employee or select a different date, in case the job entry date differs from the hiring date</w:t>
            </w:r>
          </w:p>
        </w:tc>
        <w:tc>
          <w:tcPr>
            <w:tcW w:w="8010" w:type="dxa"/>
            <w:tcBorders>
              <w:top w:val="single" w:sz="8" w:space="0" w:color="999999"/>
              <w:left w:val="single" w:sz="8" w:space="0" w:color="999999"/>
              <w:bottom w:val="single" w:sz="8" w:space="0" w:color="999999"/>
              <w:right w:val="single" w:sz="8" w:space="0" w:color="999999"/>
            </w:tcBorders>
          </w:tcPr>
          <w:p w14:paraId="17C89CFA" w14:textId="54AA26E5" w:rsidR="00397F67" w:rsidRPr="002326C1" w:rsidRDefault="00397F67" w:rsidP="00397F67">
            <w:pPr>
              <w:rPr>
                <w:lang w:val="en-US"/>
              </w:rPr>
            </w:pPr>
            <w:r w:rsidRPr="003A18EB">
              <w:rPr>
                <w:lang w:val="en-US"/>
              </w:rPr>
              <w:t>In case you leave the field empty, upon submitting the new hire record, the value will be automatically filled with the hiring date, and can be checked in the employee profile.</w:t>
            </w:r>
          </w:p>
        </w:tc>
      </w:tr>
      <w:tr w:rsidR="00397F67" w:rsidRPr="00A41C57" w14:paraId="5BE18646" w14:textId="77777777" w:rsidTr="00FA18CA">
        <w:trPr>
          <w:trHeight w:val="360"/>
        </w:trPr>
        <w:tc>
          <w:tcPr>
            <w:tcW w:w="6272" w:type="dxa"/>
            <w:tcBorders>
              <w:top w:val="single" w:sz="8" w:space="0" w:color="999999"/>
              <w:left w:val="single" w:sz="8" w:space="0" w:color="999999"/>
              <w:bottom w:val="single" w:sz="8" w:space="0" w:color="999999"/>
              <w:right w:val="single" w:sz="8" w:space="0" w:color="999999"/>
            </w:tcBorders>
          </w:tcPr>
          <w:p w14:paraId="710F8D59" w14:textId="77777777" w:rsidR="00397F67" w:rsidRPr="00EC03C9" w:rsidRDefault="00397F67" w:rsidP="00397F67">
            <w:pPr>
              <w:rPr>
                <w:rStyle w:val="SAPUserEntry"/>
                <w:lang w:val="en-US"/>
              </w:rPr>
            </w:pPr>
            <w:r w:rsidRPr="00EC03C9">
              <w:rPr>
                <w:rStyle w:val="SAPScreenElement"/>
                <w:lang w:val="en-US"/>
              </w:rPr>
              <w:t xml:space="preserve">Pay Scale Type: </w:t>
            </w:r>
            <w:r w:rsidRPr="00EC03C9">
              <w:rPr>
                <w:lang w:val="en-US"/>
              </w:rPr>
              <w:t xml:space="preserve">select from drop-down; for example, </w:t>
            </w:r>
            <w:r w:rsidRPr="00EC03C9">
              <w:rPr>
                <w:rStyle w:val="SAPUserEntry"/>
                <w:lang w:val="en-US"/>
              </w:rPr>
              <w:t>Collective</w:t>
            </w:r>
            <w:r w:rsidRPr="00EC03C9">
              <w:rPr>
                <w:b/>
                <w:lang w:val="en-US"/>
              </w:rPr>
              <w:t xml:space="preserve"> </w:t>
            </w:r>
            <w:r w:rsidRPr="00EC03C9">
              <w:rPr>
                <w:rStyle w:val="SAPUserEntry"/>
                <w:lang w:val="en-US"/>
              </w:rPr>
              <w:t>Agreement</w:t>
            </w:r>
            <w:r w:rsidRPr="00EC03C9">
              <w:rPr>
                <w:b/>
                <w:lang w:val="en-US"/>
              </w:rPr>
              <w:t xml:space="preserve"> </w:t>
            </w:r>
            <w:r w:rsidRPr="00EC03C9">
              <w:rPr>
                <w:rStyle w:val="SAPUserEntry"/>
                <w:lang w:val="en-US"/>
              </w:rPr>
              <w:t>(AUS/01)</w:t>
            </w:r>
          </w:p>
          <w:p w14:paraId="7CAE72C2" w14:textId="77777777" w:rsidR="00397F67" w:rsidRPr="003A18EB" w:rsidRDefault="00774C60" w:rsidP="00397F67">
            <w:pPr>
              <w:pStyle w:val="SAPNoteHeading"/>
              <w:ind w:left="0"/>
              <w:rPr>
                <w:lang w:val="en-US"/>
              </w:rPr>
            </w:pPr>
            <w:r>
              <w:rPr>
                <w:noProof/>
                <w:lang w:val="en-US"/>
              </w:rPr>
              <w:pict w14:anchorId="1EA312A9">
                <v:shape id="_x0000_i1030" type="#_x0000_t75" style="width:14.95pt;height:14.95pt;visibility:visible;mso-wrap-style:square">
                  <v:imagedata r:id="rId32" o:title=""/>
                </v:shape>
              </w:pict>
            </w:r>
            <w:r w:rsidR="00397F67" w:rsidRPr="003A18EB">
              <w:rPr>
                <w:lang w:val="en-US"/>
              </w:rPr>
              <w:t xml:space="preserve"> Note</w:t>
            </w:r>
          </w:p>
          <w:p w14:paraId="1CA037BD" w14:textId="4B757E2D" w:rsidR="00397F67" w:rsidRPr="002326C1" w:rsidRDefault="00397F67" w:rsidP="00397F67">
            <w:pPr>
              <w:rPr>
                <w:rStyle w:val="SAPScreenElement"/>
                <w:lang w:val="en-US"/>
              </w:rPr>
            </w:pPr>
            <w:r w:rsidRPr="003A18EB">
              <w:rPr>
                <w:lang w:val="en-US"/>
              </w:rPr>
              <w:t>The selected value should fit to the value selected for field</w:t>
            </w:r>
            <w:r w:rsidRPr="003A18EB">
              <w:rPr>
                <w:rStyle w:val="SAPScreenElement"/>
                <w:lang w:val="en-US"/>
              </w:rPr>
              <w:t xml:space="preserve"> Employment Type.</w:t>
            </w:r>
          </w:p>
        </w:tc>
        <w:tc>
          <w:tcPr>
            <w:tcW w:w="8010" w:type="dxa"/>
            <w:tcBorders>
              <w:top w:val="single" w:sz="8" w:space="0" w:color="999999"/>
              <w:left w:val="single" w:sz="8" w:space="0" w:color="999999"/>
              <w:bottom w:val="single" w:sz="8" w:space="0" w:color="999999"/>
              <w:right w:val="single" w:sz="8" w:space="0" w:color="999999"/>
            </w:tcBorders>
          </w:tcPr>
          <w:p w14:paraId="5B750D2C" w14:textId="1D3C925A" w:rsidR="00397F67" w:rsidRPr="00EC03C9" w:rsidRDefault="005B7051" w:rsidP="00397F67">
            <w:pPr>
              <w:pStyle w:val="SAPNoteHeading"/>
              <w:ind w:left="0"/>
              <w:rPr>
                <w:lang w:val="en-US"/>
              </w:rPr>
            </w:pPr>
            <w:r w:rsidRPr="002326C1">
              <w:rPr>
                <w:noProof/>
                <w:lang w:val="en-US"/>
              </w:rPr>
              <w:drawing>
                <wp:inline distT="0" distB="0" distL="0" distR="0" wp14:anchorId="37C73E25" wp14:editId="71A7D4CD">
                  <wp:extent cx="228600" cy="228600"/>
                  <wp:effectExtent l="0" t="0" r="0" b="0"/>
                  <wp:docPr id="7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97F67" w:rsidRPr="003A18EB">
              <w:rPr>
                <w:lang w:val="en-US"/>
              </w:rPr>
              <w:t> Recommendation</w:t>
            </w:r>
          </w:p>
          <w:p w14:paraId="49870542" w14:textId="34874918" w:rsidR="00397F67" w:rsidRPr="002326C1" w:rsidRDefault="00397F67" w:rsidP="00397F67">
            <w:pPr>
              <w:rPr>
                <w:lang w:val="en-US"/>
              </w:rPr>
            </w:pPr>
            <w:r w:rsidRPr="003A18EB">
              <w:rPr>
                <w:lang w:val="en-US"/>
              </w:rPr>
              <w:t>Required if integration with Employee Central Payroll is in place.</w:t>
            </w:r>
          </w:p>
        </w:tc>
      </w:tr>
      <w:tr w:rsidR="00397F67" w:rsidRPr="00A41C57" w14:paraId="4AF2F622" w14:textId="77777777" w:rsidTr="00FA18CA">
        <w:trPr>
          <w:trHeight w:val="360"/>
        </w:trPr>
        <w:tc>
          <w:tcPr>
            <w:tcW w:w="6272" w:type="dxa"/>
            <w:tcBorders>
              <w:top w:val="single" w:sz="8" w:space="0" w:color="999999"/>
              <w:left w:val="single" w:sz="8" w:space="0" w:color="999999"/>
              <w:bottom w:val="single" w:sz="8" w:space="0" w:color="999999"/>
              <w:right w:val="single" w:sz="8" w:space="0" w:color="999999"/>
            </w:tcBorders>
          </w:tcPr>
          <w:p w14:paraId="75E90856" w14:textId="2A9196E6" w:rsidR="00397F67" w:rsidRPr="002326C1" w:rsidRDefault="00397F67" w:rsidP="00397F67">
            <w:pPr>
              <w:rPr>
                <w:rStyle w:val="SAPScreenElement"/>
                <w:lang w:val="en-US"/>
              </w:rPr>
            </w:pPr>
            <w:r w:rsidRPr="00EC03C9">
              <w:rPr>
                <w:rStyle w:val="SAPScreenElement"/>
                <w:lang w:val="en-US"/>
              </w:rPr>
              <w:t xml:space="preserve">Pay Scale Area: </w:t>
            </w:r>
            <w:r w:rsidRPr="00EC03C9">
              <w:rPr>
                <w:lang w:val="en-US"/>
              </w:rPr>
              <w:t>select from drop-down; for example,</w:t>
            </w:r>
            <w:r w:rsidRPr="00EC03C9">
              <w:rPr>
                <w:rStyle w:val="SAPUserEntry"/>
                <w:lang w:val="en-US"/>
              </w:rPr>
              <w:t xml:space="preserve"> Australia(AUS/02)</w:t>
            </w:r>
          </w:p>
        </w:tc>
        <w:tc>
          <w:tcPr>
            <w:tcW w:w="8010" w:type="dxa"/>
            <w:tcBorders>
              <w:top w:val="single" w:sz="8" w:space="0" w:color="999999"/>
              <w:left w:val="single" w:sz="8" w:space="0" w:color="999999"/>
              <w:bottom w:val="single" w:sz="8" w:space="0" w:color="999999"/>
              <w:right w:val="single" w:sz="8" w:space="0" w:color="999999"/>
            </w:tcBorders>
          </w:tcPr>
          <w:p w14:paraId="5A9D7BA3" w14:textId="77777777" w:rsidR="00397F67" w:rsidRPr="00EC03C9" w:rsidRDefault="00397F67" w:rsidP="00397F67">
            <w:pPr>
              <w:rPr>
                <w:rFonts w:cstheme="minorBidi"/>
                <w:lang w:val="en-US"/>
              </w:rPr>
            </w:pPr>
            <w:r w:rsidRPr="00EC03C9">
              <w:rPr>
                <w:lang w:val="en-US"/>
              </w:rPr>
              <w:t>The pay scale area value needs to fit to the selected pay scale type value.</w:t>
            </w:r>
          </w:p>
          <w:p w14:paraId="669D0B08" w14:textId="62105A67" w:rsidR="00397F67" w:rsidRPr="003A18EB" w:rsidRDefault="005B7051" w:rsidP="00397F67">
            <w:pPr>
              <w:pStyle w:val="SAPNoteHeading"/>
              <w:ind w:left="0"/>
              <w:rPr>
                <w:lang w:val="en-US"/>
              </w:rPr>
            </w:pPr>
            <w:r w:rsidRPr="002326C1">
              <w:rPr>
                <w:noProof/>
                <w:lang w:val="en-US"/>
              </w:rPr>
              <w:drawing>
                <wp:inline distT="0" distB="0" distL="0" distR="0" wp14:anchorId="2868FB55" wp14:editId="5E7EC484">
                  <wp:extent cx="228600" cy="228600"/>
                  <wp:effectExtent l="0" t="0" r="0" b="0"/>
                  <wp:docPr id="7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97F67" w:rsidRPr="003A18EB">
              <w:rPr>
                <w:lang w:val="en-US"/>
              </w:rPr>
              <w:t> Recommendation</w:t>
            </w:r>
          </w:p>
          <w:p w14:paraId="636F96A4" w14:textId="31BD248C" w:rsidR="00397F67" w:rsidRPr="002326C1" w:rsidRDefault="00397F67" w:rsidP="00397F67">
            <w:pPr>
              <w:rPr>
                <w:lang w:val="en-US"/>
              </w:rPr>
            </w:pPr>
            <w:r w:rsidRPr="003A18EB">
              <w:rPr>
                <w:lang w:val="en-US"/>
              </w:rPr>
              <w:t>Required if integration with Employee Central Payroll is in place.</w:t>
            </w:r>
          </w:p>
        </w:tc>
      </w:tr>
      <w:tr w:rsidR="00815765" w:rsidRPr="00A41C57" w14:paraId="6C16DBD1" w14:textId="77777777" w:rsidTr="00FA18CA">
        <w:trPr>
          <w:trHeight w:val="360"/>
        </w:trPr>
        <w:tc>
          <w:tcPr>
            <w:tcW w:w="6272" w:type="dxa"/>
            <w:tcBorders>
              <w:top w:val="single" w:sz="8" w:space="0" w:color="999999"/>
              <w:left w:val="single" w:sz="8" w:space="0" w:color="999999"/>
              <w:bottom w:val="single" w:sz="8" w:space="0" w:color="999999"/>
              <w:right w:val="single" w:sz="8" w:space="0" w:color="999999"/>
            </w:tcBorders>
          </w:tcPr>
          <w:p w14:paraId="65D9470C" w14:textId="402FE541" w:rsidR="00815765" w:rsidRPr="002326C1" w:rsidRDefault="00815765" w:rsidP="00397F67">
            <w:pPr>
              <w:rPr>
                <w:rStyle w:val="SAPScreenElement"/>
                <w:lang w:val="en-US"/>
              </w:rPr>
            </w:pPr>
            <w:r w:rsidRPr="00EC03C9">
              <w:rPr>
                <w:rStyle w:val="SAPScreenElement"/>
                <w:lang w:val="en-US"/>
              </w:rPr>
              <w:t xml:space="preserve">Pay Scale Group: </w:t>
            </w:r>
            <w:r w:rsidRPr="00EC03C9">
              <w:rPr>
                <w:lang w:val="en-US"/>
              </w:rPr>
              <w:t>select from drop-down; for example,</w:t>
            </w:r>
            <w:r w:rsidRPr="00EC03C9">
              <w:rPr>
                <w:rStyle w:val="SAPUserEntry"/>
                <w:lang w:val="en-US"/>
              </w:rPr>
              <w:t xml:space="preserve"> Collective Agreement</w:t>
            </w:r>
            <w:r w:rsidRPr="00EC03C9">
              <w:rPr>
                <w:b/>
                <w:lang w:val="en-US"/>
              </w:rPr>
              <w:t xml:space="preserve"> </w:t>
            </w:r>
            <w:r w:rsidRPr="00EC03C9">
              <w:rPr>
                <w:rStyle w:val="SAPUserEntry"/>
                <w:lang w:val="en-US"/>
              </w:rPr>
              <w:t>(AUS/02/01/A1)</w:t>
            </w:r>
          </w:p>
        </w:tc>
        <w:tc>
          <w:tcPr>
            <w:tcW w:w="8010" w:type="dxa"/>
            <w:vMerge w:val="restart"/>
            <w:tcBorders>
              <w:top w:val="single" w:sz="8" w:space="0" w:color="999999"/>
              <w:left w:val="single" w:sz="8" w:space="0" w:color="999999"/>
              <w:right w:val="single" w:sz="8" w:space="0" w:color="999999"/>
            </w:tcBorders>
          </w:tcPr>
          <w:p w14:paraId="087AB2A7" w14:textId="77777777" w:rsidR="00815765" w:rsidRPr="003A18EB" w:rsidRDefault="00815765" w:rsidP="00397F67">
            <w:pPr>
              <w:pStyle w:val="SAPNoteHeading"/>
              <w:ind w:left="0"/>
              <w:rPr>
                <w:lang w:val="en-US"/>
              </w:rPr>
            </w:pPr>
            <w:r w:rsidRPr="003A18EB">
              <w:rPr>
                <w:noProof/>
                <w:lang w:val="en-US"/>
              </w:rPr>
              <w:drawing>
                <wp:inline distT="0" distB="0" distL="0" distR="0" wp14:anchorId="1CBB35C5" wp14:editId="550A9ADC">
                  <wp:extent cx="225425" cy="225425"/>
                  <wp:effectExtent l="0" t="0" r="3175"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noProof/>
                <w:lang w:val="en-US" w:eastAsia="zh-CN"/>
              </w:rPr>
              <w:t xml:space="preserve"> </w:t>
            </w:r>
            <w:r w:rsidRPr="003A18EB">
              <w:rPr>
                <w:lang w:val="en-US"/>
              </w:rPr>
              <w:t>Recommendation</w:t>
            </w:r>
          </w:p>
          <w:p w14:paraId="79A939AF" w14:textId="2C68CF6F" w:rsidR="00815765" w:rsidRPr="002326C1" w:rsidRDefault="00815765" w:rsidP="00397F67">
            <w:pPr>
              <w:rPr>
                <w:lang w:val="en-US"/>
              </w:rPr>
            </w:pPr>
            <w:r w:rsidRPr="003A18EB">
              <w:rPr>
                <w:lang w:val="en-US"/>
              </w:rPr>
              <w:t xml:space="preserve">For details to pay scale group and pay scale level values refer to the </w:t>
            </w:r>
            <w:del w:id="3361" w:author="Author" w:date="2018-02-06T10:24:00Z">
              <w:r w:rsidRPr="003A18EB" w:rsidDel="00F60FEA">
                <w:rPr>
                  <w:lang w:val="en-US"/>
                </w:rPr>
                <w:delText xml:space="preserve">configuration guide of building block </w:delText>
              </w:r>
              <w:r w:rsidRPr="003A18EB" w:rsidDel="00F60FEA">
                <w:rPr>
                  <w:rStyle w:val="SAPEmphasis"/>
                  <w:lang w:val="en-US"/>
                </w:rPr>
                <w:delText>15T</w:delText>
              </w:r>
              <w:r w:rsidRPr="003A18EB" w:rsidDel="00F60FEA">
                <w:rPr>
                  <w:lang w:val="en-US"/>
                </w:rPr>
                <w:delText xml:space="preserve">, where in chapter </w:delText>
              </w:r>
              <w:r w:rsidRPr="003A18EB" w:rsidDel="00F60FEA">
                <w:rPr>
                  <w:rStyle w:val="SAPTextReference"/>
                  <w:lang w:val="en-US"/>
                </w:rPr>
                <w:delText>Preparation / Prerequisites</w:delText>
              </w:r>
              <w:r w:rsidRPr="003A18EB" w:rsidDel="00F60FEA">
                <w:rPr>
                  <w:lang w:val="en-US"/>
                </w:rPr>
                <w:delText xml:space="preserve"> the reference to the appropriate </w:delText>
              </w:r>
            </w:del>
            <w:r w:rsidRPr="00EC03C9">
              <w:rPr>
                <w:rStyle w:val="SAPScreenElement"/>
                <w:color w:val="auto"/>
                <w:lang w:val="en-US"/>
              </w:rPr>
              <w:t>Pay Structure</w:t>
            </w:r>
            <w:r w:rsidRPr="003A18EB">
              <w:rPr>
                <w:lang w:val="en-US"/>
              </w:rPr>
              <w:t xml:space="preserve"> workbook</w:t>
            </w:r>
            <w:ins w:id="3362" w:author="Author" w:date="2018-02-06T10:25:00Z">
              <w:r w:rsidRPr="00ED0743">
                <w:rPr>
                  <w:lang w:val="en-US"/>
                </w:rPr>
                <w:t xml:space="preserve"> </w:t>
              </w:r>
              <w:del w:id="3363" w:author="Author" w:date="2018-02-06T13:26:00Z">
                <w:r w:rsidRPr="00ED0743" w:rsidDel="001415A0">
                  <w:rPr>
                    <w:lang w:val="en-US"/>
                  </w:rPr>
                  <w:delText xml:space="preserve">appropriate </w:delText>
                </w:r>
              </w:del>
              <w:r w:rsidRPr="00ED0743">
                <w:rPr>
                  <w:lang w:val="en-US"/>
                </w:rPr>
                <w:t xml:space="preserve">for </w:t>
              </w:r>
            </w:ins>
            <w:ins w:id="3364" w:author="Author" w:date="2018-02-06T11:47:00Z">
              <w:r w:rsidRPr="00593667">
                <w:rPr>
                  <w:rStyle w:val="SAPEmphasis"/>
                  <w:lang w:val="en-US"/>
                </w:rPr>
                <w:t>AU</w:t>
              </w:r>
            </w:ins>
            <w:ins w:id="3365" w:author="Author" w:date="2018-02-06T10:25:00Z">
              <w:del w:id="3366" w:author="Author" w:date="2018-02-06T11:47:00Z">
                <w:r w:rsidRPr="00ED0743" w:rsidDel="003A58CE">
                  <w:rPr>
                    <w:rStyle w:val="SAPScreenElement"/>
                    <w:color w:val="auto"/>
                    <w:lang w:val="en-US"/>
                  </w:rPr>
                  <w:delText>&lt;YourCountry&gt;</w:delText>
                </w:r>
              </w:del>
            </w:ins>
            <w:del w:id="3367" w:author="Author" w:date="2018-02-06T10:25:00Z">
              <w:r w:rsidRPr="003A18EB" w:rsidDel="00F60FEA">
                <w:rPr>
                  <w:lang w:val="en-US"/>
                </w:rPr>
                <w:delText xml:space="preserve"> is given</w:delText>
              </w:r>
            </w:del>
            <w:r w:rsidRPr="003A18EB">
              <w:rPr>
                <w:lang w:val="en-US"/>
              </w:rPr>
              <w:t>.</w:t>
            </w:r>
          </w:p>
        </w:tc>
      </w:tr>
      <w:tr w:rsidR="00815765" w:rsidRPr="00A41C57" w14:paraId="6569821A" w14:textId="77777777" w:rsidTr="00FA18CA">
        <w:trPr>
          <w:trHeight w:val="360"/>
        </w:trPr>
        <w:tc>
          <w:tcPr>
            <w:tcW w:w="6272" w:type="dxa"/>
            <w:tcBorders>
              <w:top w:val="single" w:sz="8" w:space="0" w:color="999999"/>
              <w:left w:val="single" w:sz="8" w:space="0" w:color="999999"/>
              <w:bottom w:val="single" w:sz="8" w:space="0" w:color="999999"/>
              <w:right w:val="single" w:sz="8" w:space="0" w:color="999999"/>
            </w:tcBorders>
          </w:tcPr>
          <w:p w14:paraId="43FBDAD6" w14:textId="12E3D107" w:rsidR="00815765" w:rsidRPr="002326C1" w:rsidRDefault="00815765" w:rsidP="00397F67">
            <w:pPr>
              <w:rPr>
                <w:rStyle w:val="SAPScreenElement"/>
                <w:lang w:val="en-US"/>
              </w:rPr>
            </w:pPr>
            <w:r w:rsidRPr="00EC03C9">
              <w:rPr>
                <w:rStyle w:val="SAPScreenElement"/>
                <w:lang w:val="en-US"/>
              </w:rPr>
              <w:t xml:space="preserve">Pay Scale Level: </w:t>
            </w:r>
            <w:r w:rsidRPr="00EC03C9">
              <w:rPr>
                <w:lang w:val="en-US"/>
              </w:rPr>
              <w:t xml:space="preserve">select from drop-down; for example, </w:t>
            </w:r>
            <w:r w:rsidRPr="00EC03C9">
              <w:rPr>
                <w:rStyle w:val="SAPUserEntry"/>
                <w:lang w:val="en-US"/>
              </w:rPr>
              <w:t>03(AUS/02/01/A1/03)</w:t>
            </w:r>
          </w:p>
        </w:tc>
        <w:tc>
          <w:tcPr>
            <w:tcW w:w="8010" w:type="dxa"/>
            <w:vMerge/>
            <w:tcBorders>
              <w:left w:val="single" w:sz="8" w:space="0" w:color="999999"/>
              <w:bottom w:val="single" w:sz="8" w:space="0" w:color="999999"/>
              <w:right w:val="single" w:sz="8" w:space="0" w:color="999999"/>
            </w:tcBorders>
          </w:tcPr>
          <w:p w14:paraId="1954CDD7" w14:textId="24045296" w:rsidR="00815765" w:rsidRPr="002326C1" w:rsidRDefault="00815765" w:rsidP="00397F67">
            <w:pPr>
              <w:rPr>
                <w:lang w:val="en-US"/>
              </w:rPr>
            </w:pPr>
          </w:p>
        </w:tc>
      </w:tr>
      <w:tr w:rsidR="00397F67" w:rsidRPr="00A41C57" w14:paraId="1E130A67" w14:textId="77777777" w:rsidTr="00FA18CA">
        <w:trPr>
          <w:trHeight w:val="360"/>
        </w:trPr>
        <w:tc>
          <w:tcPr>
            <w:tcW w:w="6272" w:type="dxa"/>
            <w:tcBorders>
              <w:top w:val="single" w:sz="8" w:space="0" w:color="999999"/>
              <w:left w:val="single" w:sz="8" w:space="0" w:color="999999"/>
              <w:bottom w:val="single" w:sz="8" w:space="0" w:color="999999"/>
              <w:right w:val="single" w:sz="8" w:space="0" w:color="999999"/>
            </w:tcBorders>
          </w:tcPr>
          <w:p w14:paraId="1BB106D9" w14:textId="48D6AA9F" w:rsidR="00397F67" w:rsidRPr="002326C1" w:rsidRDefault="00397F67" w:rsidP="00397F67">
            <w:pPr>
              <w:rPr>
                <w:rStyle w:val="SAPScreenElement"/>
                <w:lang w:val="en-US"/>
              </w:rPr>
            </w:pPr>
            <w:r w:rsidRPr="00EC03C9">
              <w:rPr>
                <w:rStyle w:val="SAPScreenElement"/>
                <w:lang w:val="en-US"/>
              </w:rPr>
              <w:t xml:space="preserve">Initial Entry Date: </w:t>
            </w:r>
            <w:r w:rsidRPr="00EC03C9">
              <w:rPr>
                <w:lang w:val="en-US"/>
              </w:rPr>
              <w:t>select from calendar help the</w:t>
            </w:r>
            <w:r w:rsidRPr="00EC03C9">
              <w:rPr>
                <w:noProof/>
                <w:lang w:val="en-US"/>
              </w:rPr>
              <w:t xml:space="preserve"> start date when the employee first started in the company</w:t>
            </w:r>
          </w:p>
        </w:tc>
        <w:tc>
          <w:tcPr>
            <w:tcW w:w="8010" w:type="dxa"/>
            <w:tcBorders>
              <w:top w:val="single" w:sz="8" w:space="0" w:color="999999"/>
              <w:left w:val="single" w:sz="8" w:space="0" w:color="999999"/>
              <w:bottom w:val="single" w:sz="8" w:space="0" w:color="999999"/>
              <w:right w:val="single" w:sz="8" w:space="0" w:color="999999"/>
            </w:tcBorders>
          </w:tcPr>
          <w:p w14:paraId="71607FC8" w14:textId="6E5C6EA0" w:rsidR="00397F67" w:rsidRPr="002326C1" w:rsidRDefault="00397F67" w:rsidP="00397F67">
            <w:pPr>
              <w:rPr>
                <w:lang w:val="en-US"/>
              </w:rPr>
            </w:pPr>
            <w:r w:rsidRPr="00EC03C9">
              <w:rPr>
                <w:noProof/>
                <w:lang w:val="en-US"/>
              </w:rPr>
              <w:t>For example, if an employee was originally hired as an extrenal and then became a permanent employee, this is the date when he or she first entered the company as an external.</w:t>
            </w:r>
          </w:p>
        </w:tc>
      </w:tr>
      <w:tr w:rsidR="00397F67" w:rsidRPr="00A41C57" w14:paraId="7CBC7B6E" w14:textId="77777777" w:rsidTr="00FA18CA">
        <w:trPr>
          <w:trHeight w:val="360"/>
        </w:trPr>
        <w:tc>
          <w:tcPr>
            <w:tcW w:w="6272" w:type="dxa"/>
            <w:tcBorders>
              <w:top w:val="single" w:sz="8" w:space="0" w:color="999999"/>
              <w:left w:val="single" w:sz="8" w:space="0" w:color="999999"/>
              <w:bottom w:val="single" w:sz="8" w:space="0" w:color="999999"/>
              <w:right w:val="single" w:sz="8" w:space="0" w:color="999999"/>
            </w:tcBorders>
          </w:tcPr>
          <w:p w14:paraId="5B82D6E0" w14:textId="6B0CDA4C" w:rsidR="00397F67" w:rsidRPr="002326C1" w:rsidRDefault="00397F67" w:rsidP="00397F67">
            <w:pPr>
              <w:rPr>
                <w:rStyle w:val="SAPScreenElement"/>
                <w:lang w:val="en-US"/>
              </w:rPr>
            </w:pPr>
            <w:r w:rsidRPr="00EC03C9">
              <w:rPr>
                <w:rStyle w:val="SAPScreenElement"/>
                <w:lang w:val="en-US"/>
              </w:rPr>
              <w:t xml:space="preserve">Entry into Group: </w:t>
            </w:r>
            <w:r w:rsidRPr="00EC03C9">
              <w:rPr>
                <w:lang w:val="en-US"/>
              </w:rPr>
              <w:t>select from calendar help</w:t>
            </w:r>
            <w:r w:rsidRPr="00EC03C9">
              <w:rPr>
                <w:noProof/>
                <w:lang w:val="en-US"/>
              </w:rPr>
              <w:t xml:space="preserve"> the start date when the employee started in the organization he or she belongs to now</w:t>
            </w:r>
          </w:p>
        </w:tc>
        <w:tc>
          <w:tcPr>
            <w:tcW w:w="8010" w:type="dxa"/>
            <w:tcBorders>
              <w:top w:val="single" w:sz="8" w:space="0" w:color="999999"/>
              <w:left w:val="single" w:sz="8" w:space="0" w:color="999999"/>
              <w:bottom w:val="single" w:sz="8" w:space="0" w:color="999999"/>
              <w:right w:val="single" w:sz="8" w:space="0" w:color="999999"/>
            </w:tcBorders>
          </w:tcPr>
          <w:p w14:paraId="457A37D3" w14:textId="77777777" w:rsidR="00397F67" w:rsidRPr="002326C1" w:rsidRDefault="00397F67" w:rsidP="00397F67">
            <w:pPr>
              <w:rPr>
                <w:lang w:val="en-US"/>
              </w:rPr>
            </w:pPr>
          </w:p>
        </w:tc>
      </w:tr>
      <w:tr w:rsidR="00397F67" w:rsidRPr="00A41C57" w14:paraId="7689228D" w14:textId="77777777" w:rsidTr="00FA18CA">
        <w:trPr>
          <w:trHeight w:val="360"/>
        </w:trPr>
        <w:tc>
          <w:tcPr>
            <w:tcW w:w="6272" w:type="dxa"/>
            <w:tcBorders>
              <w:top w:val="single" w:sz="8" w:space="0" w:color="999999"/>
              <w:left w:val="single" w:sz="8" w:space="0" w:color="999999"/>
              <w:bottom w:val="single" w:sz="8" w:space="0" w:color="999999"/>
              <w:right w:val="single" w:sz="8" w:space="0" w:color="999999"/>
            </w:tcBorders>
          </w:tcPr>
          <w:p w14:paraId="65D82CBC" w14:textId="671F7E48" w:rsidR="00397F67" w:rsidRPr="002326C1" w:rsidRDefault="00397F67" w:rsidP="00397F67">
            <w:pPr>
              <w:rPr>
                <w:rStyle w:val="SAPScreenElement"/>
                <w:lang w:val="en-US"/>
              </w:rPr>
            </w:pPr>
            <w:r w:rsidRPr="00EC03C9">
              <w:rPr>
                <w:rStyle w:val="SAPScreenElement"/>
                <w:lang w:val="en-US"/>
              </w:rPr>
              <w:t xml:space="preserve">Contract Type: </w:t>
            </w:r>
            <w:r w:rsidRPr="00EC03C9">
              <w:rPr>
                <w:lang w:val="en-US"/>
              </w:rPr>
              <w:t>select from drop-down</w:t>
            </w:r>
          </w:p>
        </w:tc>
        <w:tc>
          <w:tcPr>
            <w:tcW w:w="8010" w:type="dxa"/>
            <w:tcBorders>
              <w:top w:val="single" w:sz="8" w:space="0" w:color="999999"/>
              <w:left w:val="single" w:sz="8" w:space="0" w:color="999999"/>
              <w:bottom w:val="single" w:sz="8" w:space="0" w:color="999999"/>
              <w:right w:val="single" w:sz="8" w:space="0" w:color="999999"/>
            </w:tcBorders>
          </w:tcPr>
          <w:p w14:paraId="3310BB64" w14:textId="77777777" w:rsidR="00397F67" w:rsidRPr="00EC03C9" w:rsidRDefault="00397F67" w:rsidP="00397F67">
            <w:pPr>
              <w:rPr>
                <w:noProof/>
                <w:lang w:val="en-US"/>
              </w:rPr>
            </w:pPr>
            <w:r w:rsidRPr="00EC03C9">
              <w:rPr>
                <w:lang w:val="en-US"/>
              </w:rPr>
              <w:t xml:space="preserve">Depending on the value selected, based on a preconfigured business rule, field </w:t>
            </w:r>
            <w:r w:rsidRPr="00EC03C9">
              <w:rPr>
                <w:rStyle w:val="SAPScreenElement"/>
                <w:lang w:val="en-US"/>
              </w:rPr>
              <w:t>Contract End Date</w:t>
            </w:r>
            <w:r w:rsidRPr="00EC03C9">
              <w:rPr>
                <w:noProof/>
                <w:lang w:val="en-US"/>
              </w:rPr>
              <w:t xml:space="preserve"> may become mandatory.</w:t>
            </w:r>
          </w:p>
          <w:p w14:paraId="23F1B2E3" w14:textId="698AF297" w:rsidR="00397F67" w:rsidRPr="003A18EB" w:rsidRDefault="005B7051" w:rsidP="00397F67">
            <w:pPr>
              <w:pStyle w:val="SAPNoteHeading"/>
              <w:ind w:left="0"/>
              <w:rPr>
                <w:lang w:val="en-US"/>
              </w:rPr>
            </w:pPr>
            <w:r w:rsidRPr="002326C1">
              <w:rPr>
                <w:noProof/>
                <w:lang w:val="en-US"/>
              </w:rPr>
              <w:drawing>
                <wp:inline distT="0" distB="0" distL="0" distR="0" wp14:anchorId="128972B6" wp14:editId="3E025A27">
                  <wp:extent cx="228600" cy="228600"/>
                  <wp:effectExtent l="0" t="0" r="0" b="0"/>
                  <wp:docPr id="7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97F67" w:rsidRPr="003A18EB">
              <w:rPr>
                <w:noProof/>
                <w:color w:val="FF0000"/>
                <w:lang w:val="en-US" w:eastAsia="zh-CN"/>
              </w:rPr>
              <w:t xml:space="preserve"> </w:t>
            </w:r>
            <w:r w:rsidR="00397F67" w:rsidRPr="003A18EB">
              <w:rPr>
                <w:lang w:val="en-US"/>
              </w:rPr>
              <w:t>Recommendation</w:t>
            </w:r>
          </w:p>
          <w:p w14:paraId="31391937" w14:textId="677868EE" w:rsidR="00397F67" w:rsidRPr="002326C1" w:rsidRDefault="00397F67" w:rsidP="000262DA">
            <w:pPr>
              <w:rPr>
                <w:lang w:val="en-US"/>
              </w:rPr>
            </w:pPr>
            <w:r w:rsidRPr="00EC03C9">
              <w:rPr>
                <w:lang w:val="en-US"/>
              </w:rPr>
              <w:t xml:space="preserve">For details to the preconfigured business rule refer to the </w:t>
            </w:r>
            <w:ins w:id="3368" w:author="Author" w:date="2018-02-06T11:24:00Z">
              <w:r w:rsidR="00F87C95" w:rsidRPr="00593667">
                <w:rPr>
                  <w:rStyle w:val="SAPScreenElement"/>
                  <w:color w:val="auto"/>
                  <w:lang w:val="en-US"/>
                </w:rPr>
                <w:t>Foundation Objects</w:t>
              </w:r>
              <w:r w:rsidR="00F87C95" w:rsidRPr="00593667">
                <w:rPr>
                  <w:lang w:val="en-US"/>
                </w:rPr>
                <w:t xml:space="preserve"> workbook </w:t>
              </w:r>
              <w:del w:id="3369" w:author="Author" w:date="2018-02-06T13:27:00Z">
                <w:r w:rsidR="00F87C95" w:rsidRPr="00593667" w:rsidDel="001415A0">
                  <w:rPr>
                    <w:lang w:val="en-US"/>
                  </w:rPr>
                  <w:delText xml:space="preserve">appropriate </w:delText>
                </w:r>
              </w:del>
              <w:r w:rsidR="00F87C95" w:rsidRPr="00593667">
                <w:rPr>
                  <w:lang w:val="en-US"/>
                </w:rPr>
                <w:t xml:space="preserve">for </w:t>
              </w:r>
            </w:ins>
            <w:ins w:id="3370" w:author="Author" w:date="2018-02-06T11:47:00Z">
              <w:r w:rsidR="003A58CE" w:rsidRPr="00593667">
                <w:rPr>
                  <w:rStyle w:val="SAPEmphasis"/>
                  <w:lang w:val="en-US"/>
                </w:rPr>
                <w:t>A</w:t>
              </w:r>
              <w:r w:rsidR="003A58CE">
                <w:rPr>
                  <w:rStyle w:val="SAPEmphasis"/>
                  <w:lang w:val="en-US"/>
                </w:rPr>
                <w:t>U</w:t>
              </w:r>
            </w:ins>
            <w:ins w:id="3371" w:author="Author" w:date="2018-02-06T11:24:00Z">
              <w:del w:id="3372" w:author="Author" w:date="2018-02-06T11:47:00Z">
                <w:r w:rsidR="00F87C95" w:rsidRPr="00593667" w:rsidDel="003A58CE">
                  <w:rPr>
                    <w:rStyle w:val="SAPScreenElement"/>
                    <w:color w:val="auto"/>
                    <w:lang w:val="en-US"/>
                  </w:rPr>
                  <w:delText>&lt;YourCountry&gt;</w:delText>
                </w:r>
              </w:del>
            </w:ins>
            <w:del w:id="3373" w:author="Author" w:date="2018-02-06T11:24:00Z">
              <w:r w:rsidRPr="00EC03C9" w:rsidDel="00F87C95">
                <w:rPr>
                  <w:lang w:val="en-US"/>
                </w:rPr>
                <w:delText xml:space="preserve">configuration guide of building block </w:delText>
              </w:r>
              <w:r w:rsidRPr="00EC03C9" w:rsidDel="00F87C95">
                <w:rPr>
                  <w:rStyle w:val="SAPEmphasis"/>
                  <w:lang w:val="en-US"/>
                </w:rPr>
                <w:delText>15T</w:delText>
              </w:r>
            </w:del>
            <w:r w:rsidRPr="00EC03C9">
              <w:rPr>
                <w:lang w:val="en-US"/>
              </w:rPr>
              <w:t>.</w:t>
            </w:r>
          </w:p>
        </w:tc>
      </w:tr>
      <w:tr w:rsidR="00397F67" w:rsidRPr="00A41C57" w14:paraId="57211FCB" w14:textId="77777777" w:rsidTr="00FA18CA">
        <w:trPr>
          <w:trHeight w:val="360"/>
        </w:trPr>
        <w:tc>
          <w:tcPr>
            <w:tcW w:w="6272" w:type="dxa"/>
            <w:tcBorders>
              <w:top w:val="single" w:sz="8" w:space="0" w:color="999999"/>
              <w:left w:val="single" w:sz="8" w:space="0" w:color="999999"/>
              <w:bottom w:val="single" w:sz="8" w:space="0" w:color="999999"/>
              <w:right w:val="single" w:sz="8" w:space="0" w:color="999999"/>
            </w:tcBorders>
          </w:tcPr>
          <w:p w14:paraId="05FF77AF" w14:textId="64312D50" w:rsidR="00397F67" w:rsidRPr="002326C1" w:rsidRDefault="00397F67" w:rsidP="00397F67">
            <w:pPr>
              <w:rPr>
                <w:rStyle w:val="SAPScreenElement"/>
                <w:lang w:val="en-US"/>
              </w:rPr>
            </w:pPr>
            <w:r w:rsidRPr="00EC03C9">
              <w:rPr>
                <w:rStyle w:val="SAPScreenElement"/>
                <w:lang w:val="en-US"/>
              </w:rPr>
              <w:t xml:space="preserve">Contract End Date: </w:t>
            </w:r>
            <w:r w:rsidRPr="00EC03C9">
              <w:rPr>
                <w:lang w:val="en-US"/>
              </w:rPr>
              <w:t>select from calendar help</w:t>
            </w:r>
          </w:p>
        </w:tc>
        <w:tc>
          <w:tcPr>
            <w:tcW w:w="8010" w:type="dxa"/>
            <w:tcBorders>
              <w:top w:val="single" w:sz="8" w:space="0" w:color="999999"/>
              <w:left w:val="single" w:sz="8" w:space="0" w:color="999999"/>
              <w:bottom w:val="single" w:sz="8" w:space="0" w:color="999999"/>
              <w:right w:val="single" w:sz="8" w:space="0" w:color="999999"/>
            </w:tcBorders>
          </w:tcPr>
          <w:p w14:paraId="309D4DC5" w14:textId="77777777" w:rsidR="00397F67" w:rsidRPr="00EC03C9" w:rsidRDefault="00397F67" w:rsidP="00397F67">
            <w:pPr>
              <w:rPr>
                <w:noProof/>
                <w:lang w:val="en-US"/>
              </w:rPr>
            </w:pPr>
            <w:r w:rsidRPr="00EC03C9">
              <w:rPr>
                <w:noProof/>
                <w:lang w:val="en-US"/>
              </w:rPr>
              <w:t xml:space="preserve">Mandatory field only for some </w:t>
            </w:r>
            <w:r w:rsidRPr="00EC03C9">
              <w:rPr>
                <w:rStyle w:val="SAPScreenElement"/>
                <w:lang w:val="en-US"/>
              </w:rPr>
              <w:t>Contract Type</w:t>
            </w:r>
            <w:r w:rsidRPr="00EC03C9">
              <w:rPr>
                <w:b/>
                <w:noProof/>
                <w:lang w:val="en-US"/>
              </w:rPr>
              <w:t xml:space="preserve"> </w:t>
            </w:r>
            <w:r w:rsidRPr="00EC03C9">
              <w:rPr>
                <w:noProof/>
                <w:lang w:val="en-US"/>
              </w:rPr>
              <w:t xml:space="preserve">values, as per the </w:t>
            </w:r>
            <w:r w:rsidRPr="00EC03C9">
              <w:rPr>
                <w:lang w:val="en-US"/>
              </w:rPr>
              <w:t>preconfigured business rule</w:t>
            </w:r>
            <w:r w:rsidRPr="00EC03C9">
              <w:rPr>
                <w:noProof/>
                <w:lang w:val="en-US"/>
              </w:rPr>
              <w:t>. Otherwise, this field is not visible.</w:t>
            </w:r>
          </w:p>
          <w:p w14:paraId="1DBD4CA5" w14:textId="53683818" w:rsidR="00397F67" w:rsidRPr="003A18EB" w:rsidRDefault="005B7051" w:rsidP="00397F67">
            <w:pPr>
              <w:pStyle w:val="SAPNoteHeading"/>
              <w:ind w:left="0"/>
              <w:rPr>
                <w:lang w:val="en-US"/>
              </w:rPr>
            </w:pPr>
            <w:r w:rsidRPr="002326C1">
              <w:rPr>
                <w:noProof/>
                <w:lang w:val="en-US"/>
              </w:rPr>
              <w:drawing>
                <wp:inline distT="0" distB="0" distL="0" distR="0" wp14:anchorId="603CCED4" wp14:editId="17D77A41">
                  <wp:extent cx="228600" cy="228600"/>
                  <wp:effectExtent l="0" t="0" r="0" b="0"/>
                  <wp:docPr id="7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97F67" w:rsidRPr="003A18EB">
              <w:rPr>
                <w:noProof/>
                <w:color w:val="FF0000"/>
                <w:lang w:val="en-US" w:eastAsia="zh-CN"/>
              </w:rPr>
              <w:t xml:space="preserve"> </w:t>
            </w:r>
            <w:r w:rsidR="00397F67" w:rsidRPr="003A18EB">
              <w:rPr>
                <w:lang w:val="en-US"/>
              </w:rPr>
              <w:t>Recommendation</w:t>
            </w:r>
          </w:p>
          <w:p w14:paraId="349F1CD0" w14:textId="069343D8" w:rsidR="00397F67" w:rsidRPr="002326C1" w:rsidRDefault="00397F67" w:rsidP="00397F67">
            <w:pPr>
              <w:rPr>
                <w:lang w:val="en-US"/>
              </w:rPr>
            </w:pPr>
            <w:r w:rsidRPr="00EC03C9">
              <w:rPr>
                <w:lang w:val="en-US"/>
              </w:rPr>
              <w:t xml:space="preserve">For details to the preconfigured business rule refer to the </w:t>
            </w:r>
            <w:ins w:id="3374" w:author="Author" w:date="2018-02-06T11:25:00Z">
              <w:r w:rsidR="00F87C95" w:rsidRPr="00ED0743">
                <w:rPr>
                  <w:rStyle w:val="SAPScreenElement"/>
                  <w:color w:val="auto"/>
                  <w:lang w:val="en-US"/>
                </w:rPr>
                <w:t>Foundation Objects</w:t>
              </w:r>
              <w:r w:rsidR="00F87C95" w:rsidRPr="00ED0743">
                <w:rPr>
                  <w:lang w:val="en-US"/>
                </w:rPr>
                <w:t xml:space="preserve"> workbook </w:t>
              </w:r>
              <w:del w:id="3375" w:author="Author" w:date="2018-02-06T13:27:00Z">
                <w:r w:rsidR="00F87C95" w:rsidRPr="00ED0743" w:rsidDel="001415A0">
                  <w:rPr>
                    <w:lang w:val="en-US"/>
                  </w:rPr>
                  <w:delText xml:space="preserve">appropriate </w:delText>
                </w:r>
              </w:del>
              <w:r w:rsidR="00F87C95" w:rsidRPr="00ED0743">
                <w:rPr>
                  <w:lang w:val="en-US"/>
                </w:rPr>
                <w:t xml:space="preserve">for </w:t>
              </w:r>
            </w:ins>
            <w:ins w:id="3376" w:author="Author" w:date="2018-02-06T11:48:00Z">
              <w:r w:rsidR="003A58CE" w:rsidRPr="00ED0743">
                <w:rPr>
                  <w:rStyle w:val="SAPEmphasis"/>
                  <w:lang w:val="en-US"/>
                </w:rPr>
                <w:t>AU</w:t>
              </w:r>
            </w:ins>
            <w:ins w:id="3377" w:author="Author" w:date="2018-02-06T11:25:00Z">
              <w:del w:id="3378" w:author="Author" w:date="2018-02-06T11:48:00Z">
                <w:r w:rsidR="00F87C95" w:rsidRPr="00ED0743" w:rsidDel="003A58CE">
                  <w:rPr>
                    <w:rStyle w:val="SAPScreenElement"/>
                    <w:color w:val="auto"/>
                    <w:lang w:val="en-US"/>
                  </w:rPr>
                  <w:delText>&lt;YourCountry&gt;</w:delText>
                </w:r>
              </w:del>
            </w:ins>
            <w:del w:id="3379" w:author="Author" w:date="2018-02-06T11:25:00Z">
              <w:r w:rsidRPr="00EC03C9" w:rsidDel="00F87C95">
                <w:rPr>
                  <w:lang w:val="en-US"/>
                </w:rPr>
                <w:delText xml:space="preserve">configuration guide of building block </w:delText>
              </w:r>
              <w:r w:rsidRPr="00EC03C9" w:rsidDel="00F87C95">
                <w:rPr>
                  <w:rStyle w:val="SAPEmphasis"/>
                  <w:lang w:val="en-US"/>
                </w:rPr>
                <w:delText>15T</w:delText>
              </w:r>
            </w:del>
            <w:r w:rsidRPr="00EC03C9">
              <w:rPr>
                <w:lang w:val="en-US"/>
              </w:rPr>
              <w:t>.</w:t>
            </w:r>
          </w:p>
        </w:tc>
      </w:tr>
    </w:tbl>
    <w:p w14:paraId="493446CC" w14:textId="3225CE6A" w:rsidR="00D568F3" w:rsidRPr="00AE1E45" w:rsidRDefault="00D568F3" w:rsidP="00593667">
      <w:pPr>
        <w:pStyle w:val="Heading3"/>
        <w:spacing w:before="240" w:after="120"/>
        <w:ind w:left="1134" w:hanging="1134"/>
        <w:rPr>
          <w:lang w:val="en-US"/>
        </w:rPr>
      </w:pPr>
      <w:bookmarkStart w:id="3380" w:name="_Toc507062731"/>
      <w:r w:rsidRPr="00AE1E45">
        <w:rPr>
          <w:lang w:val="en-US"/>
        </w:rPr>
        <w:lastRenderedPageBreak/>
        <w:t>China (CN)</w:t>
      </w:r>
      <w:bookmarkEnd w:id="3380"/>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02"/>
        <w:gridCol w:w="7380"/>
      </w:tblGrid>
      <w:tr w:rsidR="00D568F3" w:rsidRPr="002326C1" w14:paraId="22A9CF0C" w14:textId="77777777" w:rsidTr="00FA18CA">
        <w:trPr>
          <w:trHeight w:val="432"/>
          <w:tblHeader/>
        </w:trPr>
        <w:tc>
          <w:tcPr>
            <w:tcW w:w="6902" w:type="dxa"/>
            <w:tcBorders>
              <w:top w:val="single" w:sz="8" w:space="0" w:color="999999"/>
              <w:left w:val="single" w:sz="8" w:space="0" w:color="999999"/>
              <w:bottom w:val="single" w:sz="8" w:space="0" w:color="999999"/>
              <w:right w:val="single" w:sz="8" w:space="0" w:color="999999"/>
            </w:tcBorders>
            <w:shd w:val="clear" w:color="auto" w:fill="999999"/>
            <w:hideMark/>
          </w:tcPr>
          <w:p w14:paraId="758CE6C2" w14:textId="77777777" w:rsidR="00D568F3" w:rsidRPr="002326C1" w:rsidRDefault="00D568F3" w:rsidP="00C90844">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380" w:type="dxa"/>
            <w:tcBorders>
              <w:top w:val="single" w:sz="8" w:space="0" w:color="999999"/>
              <w:left w:val="single" w:sz="8" w:space="0" w:color="999999"/>
              <w:bottom w:val="single" w:sz="8" w:space="0" w:color="999999"/>
              <w:right w:val="single" w:sz="8" w:space="0" w:color="999999"/>
            </w:tcBorders>
            <w:shd w:val="clear" w:color="auto" w:fill="999999"/>
            <w:hideMark/>
          </w:tcPr>
          <w:p w14:paraId="397D9AD6" w14:textId="77777777" w:rsidR="00D568F3" w:rsidRPr="002326C1" w:rsidRDefault="00D568F3" w:rsidP="00C90844">
            <w:pPr>
              <w:pStyle w:val="SAPTableHeader"/>
              <w:rPr>
                <w:lang w:val="en-US"/>
              </w:rPr>
            </w:pPr>
            <w:r w:rsidRPr="002326C1">
              <w:rPr>
                <w:lang w:val="en-US"/>
              </w:rPr>
              <w:t>Additional Information</w:t>
            </w:r>
          </w:p>
        </w:tc>
      </w:tr>
      <w:tr w:rsidR="00D568F3" w:rsidRPr="00A41C57" w14:paraId="7A498AB4"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5D60F7A9" w14:textId="4C1D6E1F" w:rsidR="00D568F3" w:rsidRPr="002326C1" w:rsidRDefault="00D568F3" w:rsidP="00D568F3">
            <w:pPr>
              <w:rPr>
                <w:rStyle w:val="SAPScreenElement"/>
                <w:lang w:val="en-US"/>
              </w:rPr>
            </w:pPr>
            <w:r w:rsidRPr="002326C1">
              <w:rPr>
                <w:rStyle w:val="SAPScreenElement"/>
                <w:lang w:val="en-US"/>
              </w:rPr>
              <w:t>Is Shift Employee:</w:t>
            </w:r>
            <w:r w:rsidRPr="002326C1">
              <w:rPr>
                <w:lang w:val="en-US"/>
              </w:rPr>
              <w:t xml:space="preserve"> defaults to</w:t>
            </w:r>
            <w:r w:rsidRPr="00BD5915">
              <w:rPr>
                <w:rStyle w:val="SAPUserEntry"/>
                <w:lang w:val="en-US"/>
              </w:rPr>
              <w:t xml:space="preserve"> </w:t>
            </w:r>
            <w:r w:rsidRPr="002326C1">
              <w:rPr>
                <w:rStyle w:val="SAPUserEntry"/>
                <w:lang w:val="en-US"/>
              </w:rPr>
              <w:t>No</w:t>
            </w:r>
            <w:r w:rsidRPr="002326C1">
              <w:rPr>
                <w:lang w:val="en-US"/>
              </w:rPr>
              <w:t>; adapt if required</w:t>
            </w:r>
          </w:p>
        </w:tc>
        <w:tc>
          <w:tcPr>
            <w:tcW w:w="7380" w:type="dxa"/>
            <w:tcBorders>
              <w:top w:val="single" w:sz="8" w:space="0" w:color="999999"/>
              <w:left w:val="single" w:sz="8" w:space="0" w:color="999999"/>
              <w:bottom w:val="single" w:sz="8" w:space="0" w:color="999999"/>
              <w:right w:val="single" w:sz="8" w:space="0" w:color="999999"/>
            </w:tcBorders>
          </w:tcPr>
          <w:p w14:paraId="54E54309" w14:textId="493BCD36" w:rsidR="00D568F3" w:rsidRPr="002326C1" w:rsidRDefault="00D568F3" w:rsidP="00D568F3">
            <w:pPr>
              <w:rPr>
                <w:lang w:val="en-US"/>
              </w:rPr>
            </w:pPr>
          </w:p>
        </w:tc>
      </w:tr>
      <w:tr w:rsidR="00D568F3" w:rsidRPr="00A41C57" w14:paraId="085DD9A1"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0988F93B" w14:textId="201685F6" w:rsidR="00D568F3" w:rsidRPr="002326C1" w:rsidRDefault="00D568F3" w:rsidP="00D568F3">
            <w:pPr>
              <w:rPr>
                <w:rStyle w:val="SAPScreenElement"/>
                <w:lang w:val="en-US"/>
              </w:rPr>
            </w:pPr>
            <w:r w:rsidRPr="002945B9">
              <w:rPr>
                <w:rStyle w:val="SAPScreenElement"/>
                <w:lang w:val="en-US"/>
              </w:rPr>
              <w:t>Is Cross Border Worker</w:t>
            </w:r>
            <w:r w:rsidRPr="002326C1">
              <w:rPr>
                <w:rStyle w:val="SAPScreenElement"/>
                <w:lang w:val="en-US"/>
              </w:rPr>
              <w:t>:</w:t>
            </w:r>
            <w:r w:rsidRPr="002326C1">
              <w:rPr>
                <w:lang w:val="en-US"/>
              </w:rPr>
              <w:t xml:space="preserve"> defaults to</w:t>
            </w:r>
            <w:r w:rsidRPr="00BD5915">
              <w:rPr>
                <w:rStyle w:val="SAPUserEntry"/>
                <w:lang w:val="en-US"/>
              </w:rPr>
              <w:t xml:space="preserve"> </w:t>
            </w:r>
            <w:r>
              <w:rPr>
                <w:rStyle w:val="SAPUserEntry"/>
                <w:lang w:val="en-US"/>
              </w:rPr>
              <w:t>N</w:t>
            </w:r>
            <w:r w:rsidRPr="00D568F3">
              <w:rPr>
                <w:rStyle w:val="SAPUserEntry"/>
                <w:rFonts w:hint="eastAsia"/>
                <w:lang w:val="en-US"/>
              </w:rPr>
              <w:t>o</w:t>
            </w:r>
            <w:r w:rsidRPr="002326C1">
              <w:rPr>
                <w:lang w:val="en-US"/>
              </w:rPr>
              <w:t>; adapt if required</w:t>
            </w:r>
          </w:p>
        </w:tc>
        <w:tc>
          <w:tcPr>
            <w:tcW w:w="7380" w:type="dxa"/>
            <w:tcBorders>
              <w:top w:val="single" w:sz="8" w:space="0" w:color="999999"/>
              <w:left w:val="single" w:sz="8" w:space="0" w:color="999999"/>
              <w:bottom w:val="single" w:sz="8" w:space="0" w:color="999999"/>
              <w:right w:val="single" w:sz="8" w:space="0" w:color="999999"/>
            </w:tcBorders>
          </w:tcPr>
          <w:p w14:paraId="66CE0334" w14:textId="77777777" w:rsidR="00D568F3" w:rsidRPr="002326C1" w:rsidRDefault="00D568F3" w:rsidP="00D568F3">
            <w:pPr>
              <w:rPr>
                <w:lang w:val="en-US"/>
              </w:rPr>
            </w:pPr>
          </w:p>
        </w:tc>
      </w:tr>
      <w:tr w:rsidR="00D568F3" w:rsidRPr="00A41C57" w14:paraId="5180D9B7"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02722884" w14:textId="1B1DFB05" w:rsidR="00D568F3" w:rsidRPr="002326C1" w:rsidRDefault="00D568F3" w:rsidP="00D568F3">
            <w:pPr>
              <w:rPr>
                <w:rStyle w:val="SAPScreenElement"/>
                <w:lang w:val="en-US"/>
              </w:rPr>
            </w:pPr>
            <w:r w:rsidRPr="002326C1">
              <w:rPr>
                <w:rStyle w:val="SAPScreenElement"/>
                <w:lang w:val="en-US"/>
              </w:rPr>
              <w:t xml:space="preserve">Probationary Period End Date: </w:t>
            </w:r>
            <w:r w:rsidRPr="002326C1">
              <w:rPr>
                <w:lang w:val="en-US"/>
              </w:rPr>
              <w:t>select from calendar help</w:t>
            </w:r>
          </w:p>
        </w:tc>
        <w:tc>
          <w:tcPr>
            <w:tcW w:w="7380" w:type="dxa"/>
            <w:tcBorders>
              <w:top w:val="single" w:sz="8" w:space="0" w:color="999999"/>
              <w:left w:val="single" w:sz="8" w:space="0" w:color="999999"/>
              <w:bottom w:val="single" w:sz="8" w:space="0" w:color="999999"/>
              <w:right w:val="single" w:sz="8" w:space="0" w:color="999999"/>
            </w:tcBorders>
          </w:tcPr>
          <w:p w14:paraId="7088F737" w14:textId="77777777" w:rsidR="00D568F3" w:rsidRPr="002326C1" w:rsidRDefault="00D568F3" w:rsidP="00D568F3">
            <w:pPr>
              <w:rPr>
                <w:lang w:val="en-US"/>
              </w:rPr>
            </w:pPr>
          </w:p>
        </w:tc>
      </w:tr>
      <w:tr w:rsidR="00D568F3" w:rsidRPr="00A41C57" w14:paraId="610A4B80"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7F288771" w14:textId="6833C1AF" w:rsidR="00D568F3" w:rsidRPr="002326C1" w:rsidRDefault="00D568F3" w:rsidP="00D568F3">
            <w:pPr>
              <w:rPr>
                <w:rStyle w:val="SAPScreenElement"/>
                <w:lang w:val="en-US"/>
              </w:rPr>
            </w:pPr>
            <w:commentRangeStart w:id="3381"/>
            <w:r w:rsidRPr="002945B9">
              <w:rPr>
                <w:rStyle w:val="SAPScreenElement"/>
                <w:lang w:val="en-US"/>
              </w:rPr>
              <w:t>Country</w:t>
            </w:r>
            <w:r>
              <w:rPr>
                <w:rStyle w:val="SAPScreenElement"/>
                <w:lang w:val="en-US"/>
              </w:rPr>
              <w:t>:</w:t>
            </w:r>
            <w:r w:rsidRPr="002326C1">
              <w:rPr>
                <w:lang w:val="en-US"/>
              </w:rPr>
              <w:t xml:space="preserve"> </w:t>
            </w:r>
            <w:r w:rsidRPr="00375F2F">
              <w:rPr>
                <w:rStyle w:val="SAPUserEntry"/>
                <w:lang w:val="en-US"/>
              </w:rPr>
              <w:t>China</w:t>
            </w:r>
            <w:r w:rsidRPr="009027EC">
              <w:rPr>
                <w:rStyle w:val="SAPUserEntry"/>
                <w:lang w:val="en-US"/>
              </w:rPr>
              <w:t xml:space="preserve"> </w:t>
            </w:r>
            <w:r>
              <w:rPr>
                <w:lang w:val="en-US"/>
              </w:rPr>
              <w:t>is set as default</w:t>
            </w:r>
            <w:r w:rsidRPr="002326C1">
              <w:rPr>
                <w:lang w:val="en-US"/>
              </w:rPr>
              <w:t>; read-only field</w:t>
            </w:r>
            <w:commentRangeEnd w:id="3381"/>
            <w:r>
              <w:rPr>
                <w:rStyle w:val="CommentReference"/>
              </w:rPr>
              <w:commentReference w:id="3381"/>
            </w:r>
          </w:p>
        </w:tc>
        <w:tc>
          <w:tcPr>
            <w:tcW w:w="7380" w:type="dxa"/>
            <w:tcBorders>
              <w:top w:val="single" w:sz="8" w:space="0" w:color="999999"/>
              <w:left w:val="single" w:sz="8" w:space="0" w:color="999999"/>
              <w:bottom w:val="single" w:sz="8" w:space="0" w:color="999999"/>
              <w:right w:val="single" w:sz="8" w:space="0" w:color="999999"/>
            </w:tcBorders>
          </w:tcPr>
          <w:p w14:paraId="50E0F455" w14:textId="77777777" w:rsidR="00D568F3" w:rsidRPr="002326C1" w:rsidRDefault="00D568F3" w:rsidP="00D568F3">
            <w:pPr>
              <w:rPr>
                <w:lang w:val="en-US"/>
              </w:rPr>
            </w:pPr>
          </w:p>
        </w:tc>
      </w:tr>
      <w:tr w:rsidR="00D568F3" w:rsidRPr="00A41C57" w14:paraId="7BFB9DF7"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4C09B77A" w14:textId="49030172" w:rsidR="00D568F3" w:rsidRDefault="00D568F3" w:rsidP="00D568F3">
            <w:pPr>
              <w:rPr>
                <w:lang w:val="en-US"/>
              </w:rPr>
            </w:pPr>
            <w:r w:rsidRPr="002326C1">
              <w:rPr>
                <w:rStyle w:val="SAPScreenElement"/>
                <w:lang w:val="en-US"/>
              </w:rPr>
              <w:t>Employee Class:</w:t>
            </w:r>
            <w:r w:rsidRPr="002326C1">
              <w:rPr>
                <w:lang w:val="en-US"/>
              </w:rPr>
              <w:t xml:space="preserve"> </w:t>
            </w:r>
          </w:p>
          <w:p w14:paraId="7D922383" w14:textId="7E8F5635" w:rsidR="00D568F3" w:rsidRDefault="00D568F3" w:rsidP="00D568F3">
            <w:pPr>
              <w:rPr>
                <w:ins w:id="3382" w:author="Author" w:date="2017-12-29T08:24:00Z"/>
                <w:rStyle w:val="SAPUserEntry"/>
                <w:lang w:val="en-US"/>
              </w:rPr>
            </w:pPr>
            <w:ins w:id="3383" w:author="Author" w:date="2017-12-29T08:24:00Z">
              <w:r w:rsidRPr="00593667">
                <w:rPr>
                  <w:rStyle w:val="SAPEmphasis"/>
                  <w:lang w:val="en-US"/>
                </w:rPr>
                <w:t xml:space="preserve">Option 1: Position Management is not implemented: </w:t>
              </w:r>
            </w:ins>
            <w:r w:rsidRPr="002D1D7C">
              <w:rPr>
                <w:lang w:val="en-US"/>
              </w:rPr>
              <w:t>select from drop-down, for example</w:t>
            </w:r>
            <w:r w:rsidRPr="002D1D7C">
              <w:rPr>
                <w:rStyle w:val="SAPUserEntry"/>
                <w:lang w:val="en-US"/>
              </w:rPr>
              <w:t xml:space="preserve"> </w:t>
            </w:r>
            <w:r>
              <w:rPr>
                <w:rStyle w:val="SAPUserEntry"/>
                <w:lang w:val="en-US"/>
              </w:rPr>
              <w:t>Permanent</w:t>
            </w:r>
            <w:r w:rsidRPr="00D568F3">
              <w:rPr>
                <w:b/>
                <w:lang w:val="en-US"/>
              </w:rPr>
              <w:t xml:space="preserve"> </w:t>
            </w:r>
            <w:r w:rsidRPr="002D1D7C">
              <w:rPr>
                <w:rStyle w:val="SAPUserEntry"/>
                <w:lang w:val="en-US"/>
              </w:rPr>
              <w:t>(</w:t>
            </w:r>
            <w:r>
              <w:rPr>
                <w:rStyle w:val="SAPUserEntry"/>
                <w:lang w:val="en-US"/>
              </w:rPr>
              <w:t>CN</w:t>
            </w:r>
            <w:r w:rsidRPr="002D1D7C">
              <w:rPr>
                <w:rStyle w:val="SAPUserEntry"/>
                <w:lang w:val="en-US"/>
              </w:rPr>
              <w:t>)</w:t>
            </w:r>
          </w:p>
          <w:p w14:paraId="2FB6A3BD" w14:textId="6A6961A2" w:rsidR="00D568F3" w:rsidRPr="002326C1" w:rsidRDefault="00D568F3" w:rsidP="00D568F3">
            <w:pPr>
              <w:rPr>
                <w:rStyle w:val="SAPScreenElement"/>
                <w:lang w:val="en-US"/>
              </w:rPr>
            </w:pPr>
            <w:ins w:id="3384" w:author="Author" w:date="2017-12-29T08:24:00Z">
              <w:r w:rsidRPr="00593667">
                <w:rPr>
                  <w:rStyle w:val="SAPEmphasis"/>
                  <w:lang w:val="en-US"/>
                </w:rPr>
                <w:t xml:space="preserve">Option 2: Position Management is implemented: </w:t>
              </w:r>
              <w:r w:rsidRPr="00593667">
                <w:rPr>
                  <w:lang w:val="en-US"/>
                </w:rPr>
                <w:t>value is</w:t>
              </w:r>
              <w:r w:rsidRPr="00593667">
                <w:rPr>
                  <w:rStyle w:val="SAPEmphasis"/>
                  <w:lang w:val="en-US"/>
                </w:rPr>
                <w:t xml:space="preserve"> </w:t>
              </w:r>
              <w:r w:rsidRPr="00593667">
                <w:rPr>
                  <w:lang w:val="en-US"/>
                </w:rPr>
                <w:t xml:space="preserve">defaulted based on value entered in field </w:t>
              </w:r>
              <w:r w:rsidRPr="00593667">
                <w:rPr>
                  <w:rStyle w:val="SAPScreenElement"/>
                  <w:lang w:val="en-US"/>
                </w:rPr>
                <w:t>Position</w:t>
              </w:r>
              <w:r w:rsidRPr="00593667">
                <w:rPr>
                  <w:lang w:val="en-US"/>
                </w:rPr>
                <w:t>; leave as is</w:t>
              </w:r>
            </w:ins>
          </w:p>
        </w:tc>
        <w:tc>
          <w:tcPr>
            <w:tcW w:w="7380" w:type="dxa"/>
            <w:tcBorders>
              <w:top w:val="single" w:sz="8" w:space="0" w:color="999999"/>
              <w:left w:val="single" w:sz="8" w:space="0" w:color="999999"/>
              <w:bottom w:val="single" w:sz="8" w:space="0" w:color="999999"/>
              <w:right w:val="single" w:sz="8" w:space="0" w:color="999999"/>
            </w:tcBorders>
          </w:tcPr>
          <w:p w14:paraId="212522E5" w14:textId="77777777" w:rsidR="00D568F3" w:rsidRPr="002326C1" w:rsidRDefault="00D568F3" w:rsidP="00D568F3">
            <w:pPr>
              <w:pStyle w:val="SAPNoteHeading"/>
              <w:ind w:left="0"/>
              <w:rPr>
                <w:lang w:val="en-US"/>
              </w:rPr>
            </w:pPr>
            <w:r w:rsidRPr="002326C1">
              <w:rPr>
                <w:noProof/>
                <w:lang w:val="en-US"/>
              </w:rPr>
              <w:drawing>
                <wp:inline distT="0" distB="0" distL="0" distR="0" wp14:anchorId="477B909B" wp14:editId="6A677501">
                  <wp:extent cx="228600" cy="228600"/>
                  <wp:effectExtent l="0" t="0" r="0" b="0"/>
                  <wp:docPr id="4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5BB7B759" w14:textId="6B2717BB" w:rsidR="00D568F3" w:rsidRDefault="00D568F3" w:rsidP="00D568F3">
            <w:pPr>
              <w:pStyle w:val="SAPNoteHeading"/>
              <w:ind w:left="0"/>
              <w:rPr>
                <w:rFonts w:ascii="BentonSans Book" w:hAnsi="BentonSans Book"/>
                <w:color w:val="auto"/>
                <w:sz w:val="18"/>
                <w:lang w:val="en-US"/>
              </w:rPr>
            </w:pPr>
            <w:r w:rsidRPr="00D568F3">
              <w:rPr>
                <w:rFonts w:ascii="BentonSans Book" w:hAnsi="BentonSans Book"/>
                <w:color w:val="auto"/>
                <w:sz w:val="18"/>
                <w:lang w:val="en-US"/>
              </w:rPr>
              <w:t>Required if integration with Employee Central Payroll is in place.</w:t>
            </w:r>
          </w:p>
          <w:p w14:paraId="55C662DC" w14:textId="21DBA000" w:rsidR="00D568F3" w:rsidDel="001D3CD5" w:rsidRDefault="00D568F3" w:rsidP="00AF1555">
            <w:pPr>
              <w:pStyle w:val="NoteParagraph"/>
              <w:ind w:left="0"/>
              <w:rPr>
                <w:del w:id="3385" w:author="Author" w:date="2018-02-22T10:32:00Z"/>
                <w:lang w:val="en-US"/>
              </w:rPr>
            </w:pPr>
          </w:p>
          <w:p w14:paraId="11B47E28" w14:textId="6E9F014E" w:rsidR="00D568F3" w:rsidRPr="005F6795" w:rsidDel="001D3CD5" w:rsidRDefault="00D568F3" w:rsidP="00AF1555">
            <w:pPr>
              <w:rPr>
                <w:ins w:id="3386" w:author="Author" w:date="2017-12-29T08:24:00Z"/>
                <w:del w:id="3387" w:author="Author" w:date="2018-02-22T10:32:00Z"/>
                <w:rFonts w:asciiTheme="minorHAnsi" w:hAnsiTheme="minorHAnsi" w:cstheme="minorBidi"/>
                <w:strike/>
                <w:noProof/>
                <w:lang w:val="en-US"/>
                <w:rPrChange w:id="3388" w:author="Author" w:date="2018-02-22T10:22:00Z">
                  <w:rPr>
                    <w:ins w:id="3389" w:author="Author" w:date="2017-12-29T08:24:00Z"/>
                    <w:del w:id="3390" w:author="Author" w:date="2018-02-22T10:32:00Z"/>
                    <w:rFonts w:asciiTheme="minorHAnsi" w:hAnsiTheme="minorHAnsi" w:cstheme="minorBidi"/>
                    <w:noProof/>
                    <w:lang w:val="en-US"/>
                  </w:rPr>
                </w:rPrChange>
              </w:rPr>
            </w:pPr>
            <w:ins w:id="3391" w:author="Author" w:date="2017-12-29T08:24:00Z">
              <w:del w:id="3392" w:author="Author" w:date="2018-02-22T10:32:00Z">
                <w:r w:rsidRPr="005F6795" w:rsidDel="001D3CD5">
                  <w:rPr>
                    <w:rStyle w:val="SAPEmphasis"/>
                    <w:strike/>
                    <w:lang w:val="en-US"/>
                    <w:rPrChange w:id="3393" w:author="Author" w:date="2018-02-22T10:22:00Z">
                      <w:rPr>
                        <w:rStyle w:val="SAPEmphasis"/>
                        <w:lang w:val="en-US"/>
                      </w:rPr>
                    </w:rPrChange>
                  </w:rPr>
                  <w:delText>In case Position Management is not implemented, please take into consideration following recommendations:</w:delText>
                </w:r>
              </w:del>
            </w:ins>
          </w:p>
          <w:p w14:paraId="4F64A8F3" w14:textId="18E87A34" w:rsidR="00D568F3" w:rsidRPr="005F6795" w:rsidDel="001D3CD5" w:rsidRDefault="00D568F3" w:rsidP="00AF1555">
            <w:pPr>
              <w:pStyle w:val="SAPNoteHeading"/>
              <w:ind w:left="0"/>
              <w:rPr>
                <w:del w:id="3394" w:author="Author" w:date="2018-02-22T10:32:00Z"/>
                <w:strike/>
                <w:lang w:val="en-US"/>
                <w:rPrChange w:id="3395" w:author="Author" w:date="2018-02-22T10:22:00Z">
                  <w:rPr>
                    <w:del w:id="3396" w:author="Author" w:date="2018-02-22T10:32:00Z"/>
                    <w:lang w:val="en-US"/>
                  </w:rPr>
                </w:rPrChange>
              </w:rPr>
            </w:pPr>
            <w:del w:id="3397" w:author="Author" w:date="2018-02-22T10:32:00Z">
              <w:r w:rsidRPr="005F6795" w:rsidDel="001D3CD5">
                <w:rPr>
                  <w:strike/>
                  <w:noProof/>
                  <w:lang w:val="en-US"/>
                  <w:rPrChange w:id="3398" w:author="Author" w:date="2018-02-22T10:22:00Z">
                    <w:rPr>
                      <w:noProof/>
                      <w:lang w:val="en-US"/>
                    </w:rPr>
                  </w:rPrChange>
                </w:rPr>
                <w:drawing>
                  <wp:inline distT="0" distB="0" distL="0" distR="0" wp14:anchorId="68923AE1" wp14:editId="4CE9C67E">
                    <wp:extent cx="228600" cy="228600"/>
                    <wp:effectExtent l="0" t="0" r="0" b="0"/>
                    <wp:docPr id="40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6795" w:rsidDel="001D3CD5">
                <w:rPr>
                  <w:strike/>
                  <w:lang w:val="en-US"/>
                  <w:rPrChange w:id="3399" w:author="Author" w:date="2018-02-22T10:22:00Z">
                    <w:rPr>
                      <w:lang w:val="en-US"/>
                    </w:rPr>
                  </w:rPrChange>
                </w:rPr>
                <w:delText> Recommendation</w:delText>
              </w:r>
            </w:del>
          </w:p>
          <w:p w14:paraId="63B24406" w14:textId="73AB58B7" w:rsidR="00D568F3" w:rsidRPr="005F6795" w:rsidDel="001D3CD5" w:rsidRDefault="00D568F3" w:rsidP="00AF1555">
            <w:pPr>
              <w:rPr>
                <w:del w:id="3400" w:author="Author" w:date="2018-02-22T10:32:00Z"/>
                <w:strike/>
                <w:lang w:val="en-US"/>
                <w:rPrChange w:id="3401" w:author="Author" w:date="2018-02-22T10:22:00Z">
                  <w:rPr>
                    <w:del w:id="3402" w:author="Author" w:date="2018-02-22T10:32:00Z"/>
                    <w:lang w:val="en-US"/>
                  </w:rPr>
                </w:rPrChange>
              </w:rPr>
            </w:pPr>
            <w:del w:id="3403" w:author="Author" w:date="2018-02-22T10:32:00Z">
              <w:r w:rsidRPr="005F6795" w:rsidDel="001D3CD5">
                <w:rPr>
                  <w:strike/>
                  <w:lang w:val="en-US"/>
                  <w:rPrChange w:id="3404" w:author="Author" w:date="2018-02-22T10:22:00Z">
                    <w:rPr>
                      <w:lang w:val="en-US"/>
                    </w:rPr>
                  </w:rPrChange>
                </w:rPr>
                <w:delText xml:space="preserve">In case </w:delText>
              </w:r>
              <w:r w:rsidRPr="005F6795" w:rsidDel="001D3CD5">
                <w:rPr>
                  <w:rStyle w:val="SAPEmphasis"/>
                  <w:strike/>
                  <w:lang w:val="en-US"/>
                  <w:rPrChange w:id="3405" w:author="Author" w:date="2018-02-22T10:22:00Z">
                    <w:rPr>
                      <w:rStyle w:val="SAPEmphasis"/>
                      <w:lang w:val="en-US"/>
                    </w:rPr>
                  </w:rPrChange>
                </w:rPr>
                <w:delText xml:space="preserve">Apprentice Management </w:delText>
              </w:r>
              <w:r w:rsidRPr="005F6795" w:rsidDel="001D3CD5">
                <w:rPr>
                  <w:strike/>
                  <w:lang w:val="en-US"/>
                  <w:rPrChange w:id="3406" w:author="Author" w:date="2018-02-22T10:22:00Z">
                    <w:rPr>
                      <w:lang w:val="en-US"/>
                    </w:rPr>
                  </w:rPrChange>
                </w:rPr>
                <w:delText xml:space="preserve">has also been implemented in the instance and the new employee is an apprentice, select value </w:delText>
              </w:r>
              <w:commentRangeStart w:id="3407"/>
              <w:commentRangeStart w:id="3408"/>
              <w:r w:rsidRPr="005F6795" w:rsidDel="001D3CD5">
                <w:rPr>
                  <w:rStyle w:val="SAPUserEntry"/>
                  <w:strike/>
                  <w:lang w:val="en-US"/>
                  <w:rPrChange w:id="3409" w:author="Author" w:date="2018-02-22T10:22:00Z">
                    <w:rPr>
                      <w:rStyle w:val="SAPUserEntry"/>
                      <w:lang w:val="en-US"/>
                    </w:rPr>
                  </w:rPrChange>
                </w:rPr>
                <w:delText>Apprentice</w:delText>
              </w:r>
              <w:r w:rsidRPr="005F6795" w:rsidDel="001D3CD5">
                <w:rPr>
                  <w:strike/>
                  <w:lang w:val="en-US"/>
                  <w:rPrChange w:id="3410" w:author="Author" w:date="2018-02-22T10:22:00Z">
                    <w:rPr>
                      <w:lang w:val="en-US"/>
                    </w:rPr>
                  </w:rPrChange>
                </w:rPr>
                <w:delText xml:space="preserve"> </w:delText>
              </w:r>
              <w:r w:rsidRPr="005F6795" w:rsidDel="001D3CD5">
                <w:rPr>
                  <w:rStyle w:val="SAPUserEntry"/>
                  <w:strike/>
                  <w:lang w:val="en-US"/>
                  <w:rPrChange w:id="3411" w:author="Author" w:date="2018-02-22T10:22:00Z">
                    <w:rPr>
                      <w:rStyle w:val="SAPUserEntry"/>
                      <w:lang w:val="en-US"/>
                    </w:rPr>
                  </w:rPrChange>
                </w:rPr>
                <w:delText>(CN)</w:delText>
              </w:r>
              <w:r w:rsidRPr="005F6795" w:rsidDel="001D3CD5">
                <w:rPr>
                  <w:strike/>
                  <w:lang w:val="en-US"/>
                  <w:rPrChange w:id="3412" w:author="Author" w:date="2018-02-22T10:22:00Z">
                    <w:rPr>
                      <w:lang w:val="en-US"/>
                    </w:rPr>
                  </w:rPrChange>
                </w:rPr>
                <w:delText>,</w:delText>
              </w:r>
              <w:commentRangeEnd w:id="3407"/>
              <w:r w:rsidRPr="005F6795" w:rsidDel="001D3CD5">
                <w:rPr>
                  <w:rStyle w:val="CommentReference"/>
                  <w:strike/>
                  <w:rPrChange w:id="3413" w:author="Author" w:date="2018-02-22T10:22:00Z">
                    <w:rPr>
                      <w:rStyle w:val="CommentReference"/>
                    </w:rPr>
                  </w:rPrChange>
                </w:rPr>
                <w:commentReference w:id="3407"/>
              </w:r>
              <w:commentRangeEnd w:id="3408"/>
              <w:r w:rsidR="00ED19EB" w:rsidRPr="005F6795" w:rsidDel="001D3CD5">
                <w:rPr>
                  <w:rStyle w:val="CommentReference"/>
                  <w:strike/>
                  <w:rPrChange w:id="3414" w:author="Author" w:date="2018-02-22T10:22:00Z">
                    <w:rPr>
                      <w:rStyle w:val="CommentReference"/>
                    </w:rPr>
                  </w:rPrChange>
                </w:rPr>
                <w:commentReference w:id="3408"/>
              </w:r>
            </w:del>
          </w:p>
          <w:p w14:paraId="48E87A8A" w14:textId="734E648F" w:rsidR="00D568F3" w:rsidRPr="005F6795" w:rsidDel="001D3CD5" w:rsidRDefault="00D568F3" w:rsidP="00AF1555">
            <w:pPr>
              <w:pStyle w:val="SAPNoteHeading"/>
              <w:ind w:left="0"/>
              <w:rPr>
                <w:del w:id="3415" w:author="Author" w:date="2018-02-22T10:32:00Z"/>
                <w:strike/>
                <w:lang w:val="en-US"/>
                <w:rPrChange w:id="3416" w:author="Author" w:date="2018-02-22T10:22:00Z">
                  <w:rPr>
                    <w:del w:id="3417" w:author="Author" w:date="2018-02-22T10:32:00Z"/>
                    <w:lang w:val="en-US"/>
                  </w:rPr>
                </w:rPrChange>
              </w:rPr>
            </w:pPr>
            <w:del w:id="3418" w:author="Author" w:date="2018-02-22T10:32:00Z">
              <w:r w:rsidRPr="005F6795" w:rsidDel="001D3CD5">
                <w:rPr>
                  <w:strike/>
                  <w:noProof/>
                  <w:lang w:val="en-US"/>
                  <w:rPrChange w:id="3419" w:author="Author" w:date="2018-02-22T10:22:00Z">
                    <w:rPr>
                      <w:noProof/>
                      <w:lang w:val="en-US"/>
                    </w:rPr>
                  </w:rPrChange>
                </w:rPr>
                <w:drawing>
                  <wp:inline distT="0" distB="0" distL="0" distR="0" wp14:anchorId="3F70BA2C" wp14:editId="62A30120">
                    <wp:extent cx="228600" cy="228600"/>
                    <wp:effectExtent l="0" t="0" r="0" b="0"/>
                    <wp:docPr id="4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6795" w:rsidDel="001D3CD5">
                <w:rPr>
                  <w:strike/>
                  <w:lang w:val="en-US"/>
                  <w:rPrChange w:id="3420" w:author="Author" w:date="2018-02-22T10:22:00Z">
                    <w:rPr>
                      <w:lang w:val="en-US"/>
                    </w:rPr>
                  </w:rPrChange>
                </w:rPr>
                <w:delText> Recommendation</w:delText>
              </w:r>
            </w:del>
          </w:p>
          <w:p w14:paraId="19B1CA3D" w14:textId="0E9249D3" w:rsidR="00D568F3" w:rsidRPr="002326C1" w:rsidDel="001D3CD5" w:rsidRDefault="00D568F3" w:rsidP="00AF1555">
            <w:pPr>
              <w:rPr>
                <w:del w:id="3421" w:author="Author" w:date="2018-02-22T10:32:00Z"/>
                <w:lang w:val="en-US"/>
              </w:rPr>
            </w:pPr>
            <w:del w:id="3422" w:author="Author" w:date="2018-02-22T10:32:00Z">
              <w:r w:rsidRPr="005F6795" w:rsidDel="001D3CD5">
                <w:rPr>
                  <w:strike/>
                  <w:lang w:val="en-US"/>
                  <w:rPrChange w:id="3423" w:author="Author" w:date="2018-02-22T10:22:00Z">
                    <w:rPr>
                      <w:lang w:val="en-US"/>
                    </w:rPr>
                  </w:rPrChange>
                </w:rPr>
                <w:delText xml:space="preserve">In case </w:delText>
              </w:r>
              <w:r w:rsidRPr="005F6795" w:rsidDel="001D3CD5">
                <w:rPr>
                  <w:rStyle w:val="SAPEmphasis"/>
                  <w:strike/>
                  <w:lang w:val="en-US"/>
                  <w:rPrChange w:id="3424" w:author="Author" w:date="2018-02-22T10:22:00Z">
                    <w:rPr>
                      <w:rStyle w:val="SAPEmphasis"/>
                      <w:lang w:val="en-US"/>
                    </w:rPr>
                  </w:rPrChange>
                </w:rPr>
                <w:delText xml:space="preserve">Contingent Workforce Management </w:delText>
              </w:r>
              <w:r w:rsidRPr="005F6795" w:rsidDel="001D3CD5">
                <w:rPr>
                  <w:strike/>
                  <w:lang w:val="en-US"/>
                  <w:rPrChange w:id="3425" w:author="Author" w:date="2018-02-22T10:22:00Z">
                    <w:rPr>
                      <w:lang w:val="en-US"/>
                    </w:rPr>
                  </w:rPrChange>
                </w:rPr>
                <w:delText>has also been implemented in the instance, avoid using employee class</w:delText>
              </w:r>
              <w:r w:rsidRPr="005F6795" w:rsidDel="001D3CD5">
                <w:rPr>
                  <w:rStyle w:val="SAPUserEntry"/>
                  <w:strike/>
                  <w:lang w:val="en-US"/>
                  <w:rPrChange w:id="3426" w:author="Author" w:date="2018-02-22T10:22:00Z">
                    <w:rPr>
                      <w:rStyle w:val="SAPUserEntry"/>
                      <w:lang w:val="en-US"/>
                    </w:rPr>
                  </w:rPrChange>
                </w:rPr>
                <w:delText xml:space="preserve"> Contractor</w:delText>
              </w:r>
              <w:r w:rsidRPr="005F6795" w:rsidDel="001D3CD5">
                <w:rPr>
                  <w:strike/>
                  <w:lang w:val="en-US"/>
                  <w:rPrChange w:id="3427" w:author="Author" w:date="2018-02-22T10:22:00Z">
                    <w:rPr>
                      <w:lang w:val="en-US"/>
                    </w:rPr>
                  </w:rPrChange>
                </w:rPr>
                <w:delText xml:space="preserve"> </w:delText>
              </w:r>
              <w:r w:rsidRPr="005F6795" w:rsidDel="001D3CD5">
                <w:rPr>
                  <w:rStyle w:val="SAPUserEntry"/>
                  <w:strike/>
                  <w:lang w:val="en-US"/>
                  <w:rPrChange w:id="3428" w:author="Author" w:date="2018-02-22T10:22:00Z">
                    <w:rPr>
                      <w:rStyle w:val="SAPUserEntry"/>
                      <w:lang w:val="en-US"/>
                    </w:rPr>
                  </w:rPrChange>
                </w:rPr>
                <w:delText>(CN)</w:delText>
              </w:r>
              <w:r w:rsidRPr="005F6795" w:rsidDel="001D3CD5">
                <w:rPr>
                  <w:strike/>
                  <w:lang w:val="en-US"/>
                  <w:rPrChange w:id="3429" w:author="Author" w:date="2018-02-22T10:22:00Z">
                    <w:rPr>
                      <w:lang w:val="en-US"/>
                    </w:rPr>
                  </w:rPrChange>
                </w:rPr>
                <w:delText>.</w:delText>
              </w:r>
              <w:r w:rsidRPr="002326C1" w:rsidDel="001D3CD5">
                <w:rPr>
                  <w:lang w:val="en-US"/>
                </w:rPr>
                <w:delText xml:space="preserve"> </w:delText>
              </w:r>
            </w:del>
          </w:p>
          <w:p w14:paraId="0CB44D06" w14:textId="3DA647C4" w:rsidR="00D568F3" w:rsidRPr="002326C1" w:rsidRDefault="00D568F3" w:rsidP="00D90D0A">
            <w:pPr>
              <w:rPr>
                <w:lang w:val="en-US"/>
              </w:rPr>
            </w:pPr>
          </w:p>
        </w:tc>
      </w:tr>
      <w:tr w:rsidR="00D568F3" w:rsidRPr="00A41C57" w14:paraId="29C464E0"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3E325209" w14:textId="77777777" w:rsidR="00D568F3" w:rsidRDefault="00D568F3" w:rsidP="00D568F3">
            <w:pPr>
              <w:rPr>
                <w:rStyle w:val="SAPScreenElement"/>
                <w:lang w:val="en-US"/>
              </w:rPr>
            </w:pPr>
            <w:r w:rsidRPr="002326C1">
              <w:rPr>
                <w:rStyle w:val="SAPScreenElement"/>
                <w:lang w:val="en-US"/>
              </w:rPr>
              <w:t xml:space="preserve">Employment Type: </w:t>
            </w:r>
          </w:p>
          <w:p w14:paraId="231BA57D" w14:textId="67387215" w:rsidR="00D568F3" w:rsidRDefault="00D568F3" w:rsidP="00D568F3">
            <w:pPr>
              <w:rPr>
                <w:ins w:id="3430" w:author="Author" w:date="2017-12-29T08:25:00Z"/>
                <w:rStyle w:val="SAPUserEntry"/>
                <w:lang w:val="en-US"/>
              </w:rPr>
            </w:pPr>
            <w:ins w:id="3431" w:author="Author" w:date="2017-12-29T08:25:00Z">
              <w:r w:rsidRPr="00593667">
                <w:rPr>
                  <w:rStyle w:val="SAPEmphasis"/>
                  <w:lang w:val="en-US"/>
                </w:rPr>
                <w:t xml:space="preserve">Option 1: Position Management is not implemented: </w:t>
              </w:r>
            </w:ins>
            <w:r w:rsidRPr="002D1D7C">
              <w:rPr>
                <w:lang w:val="en-US"/>
              </w:rPr>
              <w:t>select from drop-down, for example</w:t>
            </w:r>
            <w:r w:rsidR="000A3348">
              <w:rPr>
                <w:rStyle w:val="SAPUserEntry"/>
                <w:lang w:val="en-US"/>
              </w:rPr>
              <w:t xml:space="preserve"> Salaried</w:t>
            </w:r>
            <w:r w:rsidR="000A3348" w:rsidRPr="00DD31C8">
              <w:rPr>
                <w:b/>
                <w:lang w:val="en-US"/>
              </w:rPr>
              <w:t xml:space="preserve"> </w:t>
            </w:r>
            <w:r w:rsidRPr="002D1D7C">
              <w:rPr>
                <w:rStyle w:val="SAPUserEntry"/>
                <w:lang w:val="en-US"/>
              </w:rPr>
              <w:t>(</w:t>
            </w:r>
            <w:r w:rsidR="000A3348">
              <w:rPr>
                <w:rStyle w:val="SAPUserEntry"/>
                <w:lang w:val="en-US"/>
              </w:rPr>
              <w:t>CN</w:t>
            </w:r>
            <w:r w:rsidRPr="002D1D7C">
              <w:rPr>
                <w:rStyle w:val="SAPUserEntry"/>
                <w:lang w:val="en-US"/>
              </w:rPr>
              <w:t>)</w:t>
            </w:r>
          </w:p>
          <w:p w14:paraId="3B36DEE7" w14:textId="76A86654" w:rsidR="00D568F3" w:rsidRPr="002326C1" w:rsidRDefault="00D568F3" w:rsidP="00D568F3">
            <w:pPr>
              <w:rPr>
                <w:rStyle w:val="SAPScreenElement"/>
                <w:lang w:val="en-US"/>
              </w:rPr>
            </w:pPr>
            <w:ins w:id="3432" w:author="Author" w:date="2017-12-29T08:25:00Z">
              <w:r w:rsidRPr="00593667">
                <w:rPr>
                  <w:rStyle w:val="SAPEmphasis"/>
                  <w:lang w:val="en-US"/>
                </w:rPr>
                <w:t xml:space="preserve">Option 2: Position Management is implemented: </w:t>
              </w:r>
              <w:r w:rsidRPr="00593667">
                <w:rPr>
                  <w:lang w:val="en-US"/>
                </w:rPr>
                <w:t xml:space="preserve">value is defaulted based on value entered in field </w:t>
              </w:r>
              <w:r w:rsidRPr="00593667">
                <w:rPr>
                  <w:rStyle w:val="SAPScreenElement"/>
                  <w:lang w:val="en-US"/>
                </w:rPr>
                <w:t xml:space="preserve">Position </w:t>
              </w:r>
              <w:r w:rsidRPr="00593667">
                <w:rPr>
                  <w:lang w:val="en-US"/>
                </w:rPr>
                <w:t xml:space="preserve">in case the </w:t>
              </w:r>
              <w:r w:rsidRPr="00593667">
                <w:rPr>
                  <w:rStyle w:val="SAPScreenElement"/>
                  <w:color w:val="auto"/>
                  <w:lang w:val="en-US"/>
                </w:rPr>
                <w:t>Employment Type</w:t>
              </w:r>
              <w:r w:rsidRPr="00593667">
                <w:rPr>
                  <w:lang w:val="en-US"/>
                </w:rPr>
                <w:t xml:space="preserve"> field has been set up and maintained for the </w:t>
              </w:r>
              <w:r w:rsidRPr="00593667">
                <w:rPr>
                  <w:rStyle w:val="SAPScreenElement"/>
                  <w:color w:val="auto"/>
                  <w:lang w:val="en-US"/>
                </w:rPr>
                <w:t>Position</w:t>
              </w:r>
              <w:r w:rsidRPr="00593667">
                <w:rPr>
                  <w:lang w:val="en-US"/>
                </w:rPr>
                <w:t xml:space="preserve"> object. If this is not the case, you need to select a value from the value help.</w:t>
              </w:r>
            </w:ins>
          </w:p>
        </w:tc>
        <w:tc>
          <w:tcPr>
            <w:tcW w:w="7380" w:type="dxa"/>
            <w:tcBorders>
              <w:top w:val="single" w:sz="8" w:space="0" w:color="999999"/>
              <w:left w:val="single" w:sz="8" w:space="0" w:color="999999"/>
              <w:bottom w:val="single" w:sz="8" w:space="0" w:color="999999"/>
              <w:right w:val="single" w:sz="8" w:space="0" w:color="999999"/>
            </w:tcBorders>
          </w:tcPr>
          <w:p w14:paraId="7B3609AC" w14:textId="305C75AB" w:rsidR="00D568F3" w:rsidRPr="005F6795" w:rsidDel="001D3CD5" w:rsidRDefault="00D568F3" w:rsidP="00D568F3">
            <w:pPr>
              <w:pStyle w:val="SAPNoteHeading"/>
              <w:ind w:left="0"/>
              <w:rPr>
                <w:del w:id="3433" w:author="Author" w:date="2018-02-22T10:33:00Z"/>
                <w:strike/>
                <w:lang w:val="en-US"/>
                <w:rPrChange w:id="3434" w:author="Author" w:date="2018-02-22T10:22:00Z">
                  <w:rPr>
                    <w:del w:id="3435" w:author="Author" w:date="2018-02-22T10:33:00Z"/>
                    <w:lang w:val="en-US"/>
                  </w:rPr>
                </w:rPrChange>
              </w:rPr>
            </w:pPr>
            <w:del w:id="3436" w:author="Author" w:date="2018-02-22T10:33:00Z">
              <w:r w:rsidRPr="005F6795" w:rsidDel="001D3CD5">
                <w:rPr>
                  <w:strike/>
                  <w:noProof/>
                  <w:lang w:val="en-US"/>
                  <w:rPrChange w:id="3437" w:author="Author" w:date="2018-02-22T10:22:00Z">
                    <w:rPr>
                      <w:noProof/>
                      <w:lang w:val="en-US"/>
                    </w:rPr>
                  </w:rPrChange>
                </w:rPr>
                <w:drawing>
                  <wp:inline distT="0" distB="0" distL="0" distR="0" wp14:anchorId="52A1B72F" wp14:editId="20FD59FF">
                    <wp:extent cx="228600" cy="228600"/>
                    <wp:effectExtent l="0" t="0" r="0" b="0"/>
                    <wp:docPr id="4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6795" w:rsidDel="001D3CD5">
                <w:rPr>
                  <w:strike/>
                  <w:lang w:val="en-US"/>
                  <w:rPrChange w:id="3438" w:author="Author" w:date="2018-02-22T10:22:00Z">
                    <w:rPr>
                      <w:lang w:val="en-US"/>
                    </w:rPr>
                  </w:rPrChange>
                </w:rPr>
                <w:delText> Recommendation</w:delText>
              </w:r>
            </w:del>
          </w:p>
          <w:p w14:paraId="631E0AB6" w14:textId="6FEAF37A" w:rsidR="00D568F3" w:rsidRPr="005F6795" w:rsidDel="001D3CD5" w:rsidRDefault="00D568F3" w:rsidP="00D568F3">
            <w:pPr>
              <w:rPr>
                <w:del w:id="3439" w:author="Author" w:date="2018-02-22T10:33:00Z"/>
                <w:strike/>
                <w:lang w:val="en-US"/>
                <w:rPrChange w:id="3440" w:author="Author" w:date="2018-02-22T10:22:00Z">
                  <w:rPr>
                    <w:del w:id="3441" w:author="Author" w:date="2018-02-22T10:33:00Z"/>
                    <w:lang w:val="en-US"/>
                  </w:rPr>
                </w:rPrChange>
              </w:rPr>
            </w:pPr>
            <w:del w:id="3442" w:author="Author" w:date="2018-02-22T10:33:00Z">
              <w:r w:rsidRPr="005F6795" w:rsidDel="001D3CD5">
                <w:rPr>
                  <w:strike/>
                  <w:lang w:val="en-US"/>
                  <w:rPrChange w:id="3443" w:author="Author" w:date="2018-02-22T10:22:00Z">
                    <w:rPr>
                      <w:lang w:val="en-US"/>
                    </w:rPr>
                  </w:rPrChange>
                </w:rPr>
                <w:delText xml:space="preserve">In case </w:delText>
              </w:r>
              <w:r w:rsidRPr="005F6795" w:rsidDel="001D3CD5">
                <w:rPr>
                  <w:rStyle w:val="SAPEmphasis"/>
                  <w:strike/>
                  <w:lang w:val="en-US"/>
                  <w:rPrChange w:id="3444" w:author="Author" w:date="2018-02-22T10:22:00Z">
                    <w:rPr>
                      <w:rStyle w:val="SAPEmphasis"/>
                      <w:lang w:val="en-US"/>
                    </w:rPr>
                  </w:rPrChange>
                </w:rPr>
                <w:delText xml:space="preserve">Contingent Workforce Management </w:delText>
              </w:r>
              <w:r w:rsidRPr="005F6795" w:rsidDel="001D3CD5">
                <w:rPr>
                  <w:strike/>
                  <w:lang w:val="en-US"/>
                  <w:rPrChange w:id="3445" w:author="Author" w:date="2018-02-22T10:22:00Z">
                    <w:rPr>
                      <w:lang w:val="en-US"/>
                    </w:rPr>
                  </w:rPrChange>
                </w:rPr>
                <w:delText>has also been implemented in the instance, avoid using employment type</w:delText>
              </w:r>
              <w:r w:rsidRPr="005F6795" w:rsidDel="001D3CD5">
                <w:rPr>
                  <w:rStyle w:val="SAPUserEntry"/>
                  <w:strike/>
                  <w:lang w:val="en-US"/>
                  <w:rPrChange w:id="3446" w:author="Author" w:date="2018-02-22T10:22:00Z">
                    <w:rPr>
                      <w:rStyle w:val="SAPUserEntry"/>
                      <w:lang w:val="en-US"/>
                    </w:rPr>
                  </w:rPrChange>
                </w:rPr>
                <w:delText xml:space="preserve"> </w:delText>
              </w:r>
              <w:commentRangeStart w:id="3447"/>
              <w:commentRangeStart w:id="3448"/>
              <w:r w:rsidRPr="005F6795" w:rsidDel="001D3CD5">
                <w:rPr>
                  <w:rStyle w:val="SAPUserEntry"/>
                  <w:strike/>
                  <w:lang w:val="en-US"/>
                  <w:rPrChange w:id="3449" w:author="Author" w:date="2018-02-22T10:22:00Z">
                    <w:rPr>
                      <w:rStyle w:val="SAPUserEntry"/>
                      <w:lang w:val="en-US"/>
                    </w:rPr>
                  </w:rPrChange>
                </w:rPr>
                <w:delText>Non-payroll</w:delText>
              </w:r>
              <w:r w:rsidRPr="005F6795" w:rsidDel="001D3CD5">
                <w:rPr>
                  <w:strike/>
                  <w:lang w:val="en-US"/>
                  <w:rPrChange w:id="3450" w:author="Author" w:date="2018-02-22T10:22:00Z">
                    <w:rPr>
                      <w:lang w:val="en-US"/>
                    </w:rPr>
                  </w:rPrChange>
                </w:rPr>
                <w:delText xml:space="preserve"> </w:delText>
              </w:r>
              <w:r w:rsidRPr="005F6795" w:rsidDel="001D3CD5">
                <w:rPr>
                  <w:rStyle w:val="SAPUserEntry"/>
                  <w:strike/>
                  <w:lang w:val="en-US"/>
                  <w:rPrChange w:id="3451" w:author="Author" w:date="2018-02-22T10:22:00Z">
                    <w:rPr>
                      <w:rStyle w:val="SAPUserEntry"/>
                      <w:lang w:val="en-US"/>
                    </w:rPr>
                  </w:rPrChange>
                </w:rPr>
                <w:delText>(CN)</w:delText>
              </w:r>
              <w:r w:rsidRPr="005F6795" w:rsidDel="001D3CD5">
                <w:rPr>
                  <w:strike/>
                  <w:lang w:val="en-US"/>
                  <w:rPrChange w:id="3452" w:author="Author" w:date="2018-02-22T10:22:00Z">
                    <w:rPr>
                      <w:lang w:val="en-US"/>
                    </w:rPr>
                  </w:rPrChange>
                </w:rPr>
                <w:delText xml:space="preserve"> </w:delText>
              </w:r>
              <w:commentRangeEnd w:id="3447"/>
              <w:r w:rsidR="000A3348" w:rsidRPr="005F6795" w:rsidDel="001D3CD5">
                <w:rPr>
                  <w:rStyle w:val="CommentReference"/>
                  <w:strike/>
                  <w:rPrChange w:id="3453" w:author="Author" w:date="2018-02-22T10:22:00Z">
                    <w:rPr>
                      <w:rStyle w:val="CommentReference"/>
                    </w:rPr>
                  </w:rPrChange>
                </w:rPr>
                <w:commentReference w:id="3447"/>
              </w:r>
              <w:commentRangeEnd w:id="3448"/>
              <w:r w:rsidR="00ED19EB" w:rsidRPr="005F6795" w:rsidDel="001D3CD5">
                <w:rPr>
                  <w:rStyle w:val="CommentReference"/>
                  <w:strike/>
                  <w:rPrChange w:id="3454" w:author="Author" w:date="2018-02-22T10:22:00Z">
                    <w:rPr>
                      <w:rStyle w:val="CommentReference"/>
                    </w:rPr>
                  </w:rPrChange>
                </w:rPr>
                <w:commentReference w:id="3448"/>
              </w:r>
              <w:r w:rsidRPr="005F6795" w:rsidDel="001D3CD5">
                <w:rPr>
                  <w:strike/>
                  <w:lang w:val="en-US"/>
                  <w:rPrChange w:id="3455" w:author="Author" w:date="2018-02-22T10:22:00Z">
                    <w:rPr>
                      <w:lang w:val="en-US"/>
                    </w:rPr>
                  </w:rPrChange>
                </w:rPr>
                <w:delText>together with employee class</w:delText>
              </w:r>
              <w:r w:rsidRPr="005F6795" w:rsidDel="001D3CD5">
                <w:rPr>
                  <w:rStyle w:val="SAPUserEntry"/>
                  <w:strike/>
                  <w:lang w:val="en-US"/>
                  <w:rPrChange w:id="3456" w:author="Author" w:date="2018-02-22T10:22:00Z">
                    <w:rPr>
                      <w:rStyle w:val="SAPUserEntry"/>
                      <w:lang w:val="en-US"/>
                    </w:rPr>
                  </w:rPrChange>
                </w:rPr>
                <w:delText xml:space="preserve"> Contractor</w:delText>
              </w:r>
              <w:r w:rsidRPr="005F6795" w:rsidDel="001D3CD5">
                <w:rPr>
                  <w:strike/>
                  <w:lang w:val="en-US"/>
                  <w:rPrChange w:id="3457" w:author="Author" w:date="2018-02-22T10:22:00Z">
                    <w:rPr>
                      <w:lang w:val="en-US"/>
                    </w:rPr>
                  </w:rPrChange>
                </w:rPr>
                <w:delText xml:space="preserve"> </w:delText>
              </w:r>
              <w:r w:rsidRPr="005F6795" w:rsidDel="001D3CD5">
                <w:rPr>
                  <w:rStyle w:val="SAPUserEntry"/>
                  <w:strike/>
                  <w:lang w:val="en-US"/>
                  <w:rPrChange w:id="3458" w:author="Author" w:date="2018-02-22T10:22:00Z">
                    <w:rPr>
                      <w:rStyle w:val="SAPUserEntry"/>
                      <w:lang w:val="en-US"/>
                    </w:rPr>
                  </w:rPrChange>
                </w:rPr>
                <w:delText>(CN)</w:delText>
              </w:r>
              <w:r w:rsidRPr="005F6795" w:rsidDel="001D3CD5">
                <w:rPr>
                  <w:strike/>
                  <w:lang w:val="en-US"/>
                  <w:rPrChange w:id="3459" w:author="Author" w:date="2018-02-22T10:22:00Z">
                    <w:rPr>
                      <w:lang w:val="en-US"/>
                    </w:rPr>
                  </w:rPrChange>
                </w:rPr>
                <w:delText xml:space="preserve">. </w:delText>
              </w:r>
            </w:del>
          </w:p>
          <w:p w14:paraId="128DD272" w14:textId="77777777" w:rsidR="00D568F3" w:rsidRPr="002326C1" w:rsidRDefault="00D568F3" w:rsidP="00D568F3">
            <w:pPr>
              <w:pStyle w:val="SAPNoteHeading"/>
              <w:ind w:left="0"/>
              <w:rPr>
                <w:lang w:val="en-US"/>
              </w:rPr>
            </w:pPr>
            <w:r w:rsidRPr="002326C1">
              <w:rPr>
                <w:noProof/>
                <w:lang w:val="en-US"/>
              </w:rPr>
              <w:drawing>
                <wp:inline distT="0" distB="0" distL="0" distR="0" wp14:anchorId="32724FE6" wp14:editId="666FF03C">
                  <wp:extent cx="228600" cy="228600"/>
                  <wp:effectExtent l="0" t="0" r="0" b="0"/>
                  <wp:docPr id="4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4312228D" w14:textId="65CF0939" w:rsidR="00D568F3" w:rsidRPr="002326C1" w:rsidRDefault="00D568F3" w:rsidP="00D568F3">
            <w:pPr>
              <w:rPr>
                <w:lang w:val="en-US"/>
              </w:rPr>
            </w:pPr>
            <w:r w:rsidRPr="002326C1">
              <w:rPr>
                <w:lang w:val="en-US"/>
              </w:rPr>
              <w:t>Required if integration with Employee Central Payroll is in place.</w:t>
            </w:r>
          </w:p>
        </w:tc>
      </w:tr>
      <w:tr w:rsidR="00D568F3" w:rsidRPr="00A41C57" w14:paraId="24E34169"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7DB0A546" w14:textId="6F602B26" w:rsidR="00D568F3" w:rsidRPr="002326C1" w:rsidRDefault="00D568F3" w:rsidP="00D568F3">
            <w:pPr>
              <w:rPr>
                <w:rStyle w:val="SAPScreenElement"/>
                <w:lang w:val="en-US"/>
              </w:rPr>
            </w:pPr>
            <w:r w:rsidRPr="002326C1">
              <w:rPr>
                <w:rStyle w:val="SAPScreenElement"/>
                <w:lang w:val="en-US"/>
              </w:rPr>
              <w:t xml:space="preserve">Job Entry Date: </w:t>
            </w:r>
            <w:r w:rsidRPr="002326C1">
              <w:rPr>
                <w:lang w:val="en-US"/>
              </w:rPr>
              <w:t>select the same date as the hiring date of the new employee or select a different date, in case the job entry date differs from the hiring date</w:t>
            </w:r>
          </w:p>
        </w:tc>
        <w:tc>
          <w:tcPr>
            <w:tcW w:w="7380" w:type="dxa"/>
            <w:tcBorders>
              <w:top w:val="single" w:sz="8" w:space="0" w:color="999999"/>
              <w:left w:val="single" w:sz="8" w:space="0" w:color="999999"/>
              <w:bottom w:val="single" w:sz="8" w:space="0" w:color="999999"/>
              <w:right w:val="single" w:sz="8" w:space="0" w:color="999999"/>
            </w:tcBorders>
          </w:tcPr>
          <w:p w14:paraId="7CC17645" w14:textId="57644C96" w:rsidR="00D568F3" w:rsidRPr="002326C1" w:rsidRDefault="00D568F3" w:rsidP="00D568F3">
            <w:pPr>
              <w:rPr>
                <w:lang w:val="en-US"/>
              </w:rPr>
            </w:pPr>
            <w:r w:rsidRPr="002326C1">
              <w:rPr>
                <w:lang w:val="en-US"/>
              </w:rPr>
              <w:t>In case you leave the field empty, upon submitting the new hire record, the value will be automatically filled with the hiring date, and can be checked in the employee profile.</w:t>
            </w:r>
          </w:p>
        </w:tc>
      </w:tr>
      <w:tr w:rsidR="00D568F3" w:rsidRPr="00A41C57" w14:paraId="12BCB5E4"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1B01AF63" w14:textId="593CD323" w:rsidR="00D568F3" w:rsidRPr="002326C1" w:rsidRDefault="00D568F3" w:rsidP="00D568F3">
            <w:pPr>
              <w:rPr>
                <w:rStyle w:val="SAPScreenElement"/>
                <w:lang w:val="en-US"/>
              </w:rPr>
            </w:pPr>
            <w:commentRangeStart w:id="3460"/>
            <w:r w:rsidRPr="00315A9F">
              <w:rPr>
                <w:rStyle w:val="SAPScreenElement"/>
                <w:lang w:val="en-US"/>
              </w:rPr>
              <w:t>Time In Job</w:t>
            </w:r>
            <w:r>
              <w:rPr>
                <w:rStyle w:val="SAPScreenElement"/>
                <w:lang w:val="en-US"/>
              </w:rPr>
              <w:t xml:space="preserve">: </w:t>
            </w:r>
            <w:ins w:id="3461" w:author="Author" w:date="2018-02-22T11:00:00Z">
              <w:r w:rsidR="00D90D0A" w:rsidRPr="00C71605">
                <w:rPr>
                  <w:lang w:val="en-US"/>
                  <w:rPrChange w:id="3462" w:author="Author" w:date="2018-02-22T11:00:00Z">
                    <w:rPr/>
                  </w:rPrChange>
                </w:rPr>
                <w:t>r</w:t>
              </w:r>
            </w:ins>
            <w:del w:id="3463" w:author="Author" w:date="2018-02-22T11:00:00Z">
              <w:r w:rsidRPr="00A41C57" w:rsidDel="00D90D0A">
                <w:rPr>
                  <w:rPrChange w:id="3464" w:author="Author" w:date="2018-03-06T16:37:00Z">
                    <w:rPr>
                      <w:rStyle w:val="SAPScreenElement"/>
                      <w:lang w:val="en-US"/>
                    </w:rPr>
                  </w:rPrChange>
                </w:rPr>
                <w:delText>R</w:delText>
              </w:r>
            </w:del>
            <w:r w:rsidRPr="00A41C57">
              <w:rPr>
                <w:rPrChange w:id="3465" w:author="Author" w:date="2018-03-06T16:37:00Z">
                  <w:rPr>
                    <w:rStyle w:val="SAPScreenElement"/>
                    <w:lang w:val="en-US"/>
                  </w:rPr>
                </w:rPrChange>
              </w:rPr>
              <w:t>ead only</w:t>
            </w:r>
          </w:p>
        </w:tc>
        <w:tc>
          <w:tcPr>
            <w:tcW w:w="7380" w:type="dxa"/>
            <w:tcBorders>
              <w:top w:val="single" w:sz="8" w:space="0" w:color="999999"/>
              <w:left w:val="single" w:sz="8" w:space="0" w:color="999999"/>
              <w:bottom w:val="single" w:sz="8" w:space="0" w:color="999999"/>
              <w:right w:val="single" w:sz="8" w:space="0" w:color="999999"/>
            </w:tcBorders>
          </w:tcPr>
          <w:p w14:paraId="2AB23C36" w14:textId="13AA39E6" w:rsidR="00D568F3" w:rsidRPr="002326C1" w:rsidRDefault="00D568F3" w:rsidP="00D568F3">
            <w:pPr>
              <w:rPr>
                <w:lang w:val="en-US"/>
              </w:rPr>
            </w:pPr>
            <w:r w:rsidRPr="00BD5915">
              <w:rPr>
                <w:lang w:val="en-US"/>
              </w:rPr>
              <w:t xml:space="preserve">The value </w:t>
            </w:r>
            <w:r>
              <w:rPr>
                <w:lang w:val="en-US"/>
              </w:rPr>
              <w:t>is</w:t>
            </w:r>
            <w:r w:rsidRPr="00BD5915">
              <w:rPr>
                <w:lang w:val="en-US"/>
              </w:rPr>
              <w:t xml:space="preserve"> auto-calculated by the system.</w:t>
            </w:r>
            <w:commentRangeEnd w:id="3460"/>
            <w:r w:rsidR="000A3348">
              <w:rPr>
                <w:rStyle w:val="CommentReference"/>
              </w:rPr>
              <w:commentReference w:id="3460"/>
            </w:r>
          </w:p>
        </w:tc>
      </w:tr>
      <w:tr w:rsidR="00D568F3" w:rsidRPr="00A41C57" w14:paraId="72EC0A66"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615E3BCB" w14:textId="09A22FE0" w:rsidR="00D568F3" w:rsidRPr="002326C1" w:rsidRDefault="00D568F3" w:rsidP="00D568F3">
            <w:pPr>
              <w:rPr>
                <w:rStyle w:val="SAPScreenElement"/>
                <w:lang w:val="en-US"/>
              </w:rPr>
            </w:pPr>
            <w:commentRangeStart w:id="3466"/>
            <w:r w:rsidRPr="002326C1">
              <w:rPr>
                <w:rStyle w:val="SAPScreenElement"/>
                <w:lang w:val="en-US"/>
              </w:rPr>
              <w:t>Pay Scale Type</w:t>
            </w:r>
            <w:commentRangeEnd w:id="3466"/>
            <w:r w:rsidR="000A3348">
              <w:rPr>
                <w:rStyle w:val="CommentReference"/>
              </w:rPr>
              <w:commentReference w:id="3466"/>
            </w:r>
            <w:r w:rsidRPr="002326C1">
              <w:rPr>
                <w:rStyle w:val="SAPScreenElement"/>
                <w:lang w:val="en-US"/>
              </w:rPr>
              <w:t xml:space="preserve">: </w:t>
            </w:r>
            <w:del w:id="3467" w:author="Author" w:date="2018-01-25T14:35:00Z">
              <w:r w:rsidRPr="000A3348" w:rsidDel="00AE1E45">
                <w:rPr>
                  <w:strike/>
                  <w:lang w:val="en-US"/>
                </w:rPr>
                <w:delText>select from drop-down; the selected value should fit to the value selected for field</w:delText>
              </w:r>
              <w:r w:rsidRPr="000A3348" w:rsidDel="00AE1E45">
                <w:rPr>
                  <w:rStyle w:val="SAPScreenElement"/>
                  <w:strike/>
                  <w:lang w:val="en-US"/>
                </w:rPr>
                <w:delText xml:space="preserve"> Employment Type</w:delText>
              </w:r>
              <w:r w:rsidR="000A3348" w:rsidRPr="002D1D7C" w:rsidDel="00AE1E45">
                <w:rPr>
                  <w:lang w:val="en-US"/>
                </w:rPr>
                <w:delText xml:space="preserve"> </w:delText>
              </w:r>
            </w:del>
            <w:r w:rsidR="000A3348" w:rsidRPr="002D1D7C">
              <w:rPr>
                <w:lang w:val="en-US"/>
              </w:rPr>
              <w:t>select</w:t>
            </w:r>
            <w:r w:rsidR="000A3348" w:rsidRPr="002D1D7C">
              <w:rPr>
                <w:rStyle w:val="SAPUserEntry"/>
                <w:lang w:val="en-US"/>
              </w:rPr>
              <w:t xml:space="preserve"> </w:t>
            </w:r>
            <w:r w:rsidR="000A3348">
              <w:rPr>
                <w:rStyle w:val="SAPUserEntry"/>
                <w:lang w:val="en-US"/>
              </w:rPr>
              <w:t>CN Standard Area</w:t>
            </w:r>
            <w:r w:rsidR="000A3348" w:rsidRPr="00DD31C8">
              <w:rPr>
                <w:b/>
                <w:lang w:val="en-US"/>
              </w:rPr>
              <w:t xml:space="preserve"> </w:t>
            </w:r>
            <w:r w:rsidR="000A3348" w:rsidRPr="00632A64">
              <w:rPr>
                <w:rStyle w:val="SAPUserEntry"/>
                <w:lang w:val="en-US"/>
              </w:rPr>
              <w:t>(CHN/28)</w:t>
            </w:r>
            <w:r w:rsidR="000A3348" w:rsidRPr="002D1D7C">
              <w:rPr>
                <w:lang w:val="en-US"/>
              </w:rPr>
              <w:t xml:space="preserve"> from drop-down</w:t>
            </w:r>
          </w:p>
        </w:tc>
        <w:tc>
          <w:tcPr>
            <w:tcW w:w="7380" w:type="dxa"/>
            <w:tcBorders>
              <w:top w:val="single" w:sz="8" w:space="0" w:color="999999"/>
              <w:left w:val="single" w:sz="8" w:space="0" w:color="999999"/>
              <w:bottom w:val="single" w:sz="8" w:space="0" w:color="999999"/>
              <w:right w:val="single" w:sz="8" w:space="0" w:color="999999"/>
            </w:tcBorders>
          </w:tcPr>
          <w:p w14:paraId="20009C90" w14:textId="77777777" w:rsidR="00D568F3" w:rsidRPr="002326C1" w:rsidRDefault="00D568F3" w:rsidP="00D568F3">
            <w:pPr>
              <w:pStyle w:val="SAPNoteHeading"/>
              <w:ind w:left="0"/>
              <w:rPr>
                <w:lang w:val="en-US"/>
              </w:rPr>
            </w:pPr>
            <w:r w:rsidRPr="002326C1">
              <w:rPr>
                <w:noProof/>
                <w:lang w:val="en-US"/>
              </w:rPr>
              <w:drawing>
                <wp:inline distT="0" distB="0" distL="0" distR="0" wp14:anchorId="06B24855" wp14:editId="008D961C">
                  <wp:extent cx="228600" cy="228600"/>
                  <wp:effectExtent l="0" t="0" r="0" b="0"/>
                  <wp:docPr id="4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7728CA76" w14:textId="52830060" w:rsidR="00D568F3" w:rsidRPr="002326C1" w:rsidRDefault="00D568F3" w:rsidP="00D568F3">
            <w:pPr>
              <w:rPr>
                <w:lang w:val="en-US"/>
              </w:rPr>
            </w:pPr>
            <w:r w:rsidRPr="002326C1">
              <w:rPr>
                <w:lang w:val="en-US"/>
              </w:rPr>
              <w:t>Required if integration with Employee Central Payroll is in place.</w:t>
            </w:r>
          </w:p>
        </w:tc>
      </w:tr>
      <w:tr w:rsidR="00D568F3" w:rsidRPr="00A41C57" w14:paraId="573B2A7F"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64ADBBA3" w14:textId="52C4709C" w:rsidR="00D568F3" w:rsidRPr="002326C1" w:rsidRDefault="00D568F3" w:rsidP="00D568F3">
            <w:pPr>
              <w:rPr>
                <w:rStyle w:val="SAPScreenElement"/>
                <w:lang w:val="en-US"/>
              </w:rPr>
            </w:pPr>
            <w:r w:rsidRPr="002326C1">
              <w:rPr>
                <w:rStyle w:val="SAPScreenElement"/>
                <w:lang w:val="en-US"/>
              </w:rPr>
              <w:t xml:space="preserve">Pay Scale Area: </w:t>
            </w:r>
            <w:r w:rsidRPr="002326C1">
              <w:rPr>
                <w:lang w:val="en-US"/>
              </w:rPr>
              <w:t>select</w:t>
            </w:r>
            <w:r w:rsidRPr="002326C1">
              <w:rPr>
                <w:rStyle w:val="SAPUserEntry"/>
                <w:lang w:val="en-US"/>
              </w:rPr>
              <w:t xml:space="preserve"> </w:t>
            </w:r>
            <w:r w:rsidRPr="00632A64">
              <w:rPr>
                <w:rStyle w:val="SAPUserEntry"/>
                <w:lang w:val="en-US"/>
              </w:rPr>
              <w:t>Mainland China</w:t>
            </w:r>
            <w:r w:rsidRPr="00DD31C8">
              <w:rPr>
                <w:b/>
                <w:lang w:val="en-US"/>
              </w:rPr>
              <w:t xml:space="preserve"> </w:t>
            </w:r>
            <w:r w:rsidRPr="00632A64">
              <w:rPr>
                <w:rStyle w:val="SAPUserEntry"/>
                <w:lang w:val="en-US"/>
              </w:rPr>
              <w:t>(CHN/28)</w:t>
            </w:r>
            <w:r w:rsidRPr="002326C1">
              <w:rPr>
                <w:lang w:val="en-US"/>
              </w:rPr>
              <w:t xml:space="preserve"> from drop-down</w:t>
            </w:r>
            <w:r w:rsidRPr="002326C1">
              <w:rPr>
                <w:rStyle w:val="SAPUserEntry"/>
                <w:lang w:val="en-US"/>
              </w:rPr>
              <w:t xml:space="preserve"> </w:t>
            </w:r>
          </w:p>
        </w:tc>
        <w:tc>
          <w:tcPr>
            <w:tcW w:w="7380" w:type="dxa"/>
            <w:tcBorders>
              <w:top w:val="single" w:sz="8" w:space="0" w:color="999999"/>
              <w:left w:val="single" w:sz="8" w:space="0" w:color="999999"/>
              <w:bottom w:val="single" w:sz="8" w:space="0" w:color="999999"/>
              <w:right w:val="single" w:sz="8" w:space="0" w:color="999999"/>
            </w:tcBorders>
          </w:tcPr>
          <w:p w14:paraId="5520F29A" w14:textId="77777777" w:rsidR="00D568F3" w:rsidRPr="002326C1" w:rsidRDefault="00D568F3" w:rsidP="00D568F3">
            <w:pPr>
              <w:pStyle w:val="SAPNoteHeading"/>
              <w:ind w:left="0"/>
              <w:rPr>
                <w:noProof/>
                <w:lang w:val="en-US"/>
              </w:rPr>
            </w:pPr>
            <w:r w:rsidRPr="002326C1">
              <w:rPr>
                <w:noProof/>
                <w:lang w:val="en-US"/>
              </w:rPr>
              <w:drawing>
                <wp:inline distT="0" distB="0" distL="0" distR="0" wp14:anchorId="07F8DD23" wp14:editId="7148477A">
                  <wp:extent cx="228600" cy="228600"/>
                  <wp:effectExtent l="0" t="0" r="0" b="0"/>
                  <wp:docPr id="4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noProof/>
                <w:lang w:val="en-US"/>
              </w:rPr>
              <w:t> Recommendation</w:t>
            </w:r>
          </w:p>
          <w:p w14:paraId="78044796" w14:textId="6C07F2C2" w:rsidR="00D568F3" w:rsidRPr="002326C1" w:rsidRDefault="00D568F3" w:rsidP="00D568F3">
            <w:pPr>
              <w:rPr>
                <w:lang w:val="en-US"/>
              </w:rPr>
            </w:pPr>
            <w:r w:rsidRPr="002326C1">
              <w:rPr>
                <w:lang w:val="en-US"/>
              </w:rPr>
              <w:t>Required if integration with Employee Central Payroll is in place.</w:t>
            </w:r>
          </w:p>
        </w:tc>
      </w:tr>
      <w:tr w:rsidR="00815765" w:rsidRPr="00A41C57" w14:paraId="672E7FF6"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4E6543D4" w14:textId="17A5D2A9" w:rsidR="00815765" w:rsidRPr="002326C1" w:rsidRDefault="00815765" w:rsidP="00D568F3">
            <w:pPr>
              <w:rPr>
                <w:rStyle w:val="SAPScreenElement"/>
                <w:lang w:val="en-US"/>
              </w:rPr>
            </w:pPr>
            <w:r w:rsidRPr="006556D9">
              <w:rPr>
                <w:rStyle w:val="SAPScreenElement"/>
                <w:lang w:val="en-US"/>
              </w:rPr>
              <w:t>Pay Scale Group</w:t>
            </w:r>
            <w:r w:rsidRPr="002326C1">
              <w:rPr>
                <w:rStyle w:val="SAPScreenElement"/>
                <w:lang w:val="en-US"/>
              </w:rPr>
              <w:t xml:space="preserve">: </w:t>
            </w:r>
            <w:r w:rsidRPr="002326C1">
              <w:rPr>
                <w:lang w:val="en-US"/>
              </w:rPr>
              <w:t>select from drop-down</w:t>
            </w:r>
            <w:commentRangeStart w:id="3468"/>
            <w:r>
              <w:rPr>
                <w:lang w:val="en-US"/>
              </w:rPr>
              <w:t xml:space="preserve">; </w:t>
            </w:r>
            <w:r w:rsidRPr="002D1D7C">
              <w:rPr>
                <w:lang w:val="en-US"/>
              </w:rPr>
              <w:t xml:space="preserve">for example, </w:t>
            </w:r>
            <w:r w:rsidRPr="002D1D7C">
              <w:rPr>
                <w:rStyle w:val="SAPUserEntry"/>
                <w:lang w:val="en-US"/>
              </w:rPr>
              <w:t>G</w:t>
            </w:r>
            <w:r>
              <w:rPr>
                <w:rStyle w:val="SAPUserEntry"/>
                <w:lang w:val="en-US"/>
              </w:rPr>
              <w:t>roup</w:t>
            </w:r>
            <w:r w:rsidRPr="00DD31C8">
              <w:rPr>
                <w:b/>
                <w:lang w:val="en-US"/>
              </w:rPr>
              <w:t xml:space="preserve"> </w:t>
            </w:r>
            <w:r w:rsidRPr="002D1D7C">
              <w:rPr>
                <w:rStyle w:val="SAPUserEntry"/>
                <w:lang w:val="en-US"/>
              </w:rPr>
              <w:t>1</w:t>
            </w:r>
            <w:r>
              <w:rPr>
                <w:rStyle w:val="SAPUserEntry"/>
                <w:lang w:val="en-US"/>
              </w:rPr>
              <w:t xml:space="preserve"> </w:t>
            </w:r>
            <w:r w:rsidRPr="002D1D7C">
              <w:rPr>
                <w:rStyle w:val="SAPUserEntry"/>
                <w:lang w:val="en-US"/>
              </w:rPr>
              <w:t>(</w:t>
            </w:r>
            <w:r>
              <w:rPr>
                <w:rStyle w:val="SAPUserEntry"/>
                <w:lang w:val="en-US"/>
              </w:rPr>
              <w:t>CHN</w:t>
            </w:r>
            <w:r w:rsidRPr="002D1D7C">
              <w:rPr>
                <w:rStyle w:val="SAPUserEntry"/>
                <w:lang w:val="en-US"/>
              </w:rPr>
              <w:t>/</w:t>
            </w:r>
            <w:r>
              <w:rPr>
                <w:rStyle w:val="SAPUserEntry"/>
                <w:lang w:val="en-US"/>
              </w:rPr>
              <w:t>28</w:t>
            </w:r>
            <w:r w:rsidRPr="002D1D7C">
              <w:rPr>
                <w:rStyle w:val="SAPUserEntry"/>
                <w:lang w:val="en-US"/>
              </w:rPr>
              <w:t>/</w:t>
            </w:r>
            <w:r>
              <w:rPr>
                <w:rStyle w:val="SAPUserEntry"/>
                <w:lang w:val="en-US"/>
              </w:rPr>
              <w:t>28</w:t>
            </w:r>
            <w:r w:rsidRPr="002D1D7C">
              <w:rPr>
                <w:rStyle w:val="SAPUserEntry"/>
                <w:lang w:val="en-US"/>
              </w:rPr>
              <w:t>/G1)</w:t>
            </w:r>
            <w:commentRangeEnd w:id="3468"/>
            <w:r>
              <w:rPr>
                <w:rStyle w:val="CommentReference"/>
              </w:rPr>
              <w:commentReference w:id="3468"/>
            </w:r>
          </w:p>
        </w:tc>
        <w:tc>
          <w:tcPr>
            <w:tcW w:w="7380" w:type="dxa"/>
            <w:vMerge w:val="restart"/>
            <w:tcBorders>
              <w:top w:val="single" w:sz="8" w:space="0" w:color="999999"/>
              <w:left w:val="single" w:sz="8" w:space="0" w:color="999999"/>
              <w:right w:val="single" w:sz="8" w:space="0" w:color="999999"/>
            </w:tcBorders>
          </w:tcPr>
          <w:p w14:paraId="3002ABF1" w14:textId="77777777" w:rsidR="00815765" w:rsidRPr="00BE273A" w:rsidRDefault="00815765" w:rsidP="00815765">
            <w:pPr>
              <w:pStyle w:val="SAPNoteHeading"/>
              <w:ind w:left="0"/>
              <w:rPr>
                <w:lang w:val="en-US"/>
              </w:rPr>
            </w:pPr>
            <w:r w:rsidRPr="00BE273A">
              <w:rPr>
                <w:noProof/>
                <w:lang w:val="en-US"/>
              </w:rPr>
              <w:drawing>
                <wp:inline distT="0" distB="0" distL="0" distR="0" wp14:anchorId="7B1E4317" wp14:editId="5300BFF7">
                  <wp:extent cx="225425" cy="225425"/>
                  <wp:effectExtent l="0" t="0" r="3175" b="3175"/>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noProof/>
                <w:lang w:val="en-US" w:eastAsia="zh-CN"/>
              </w:rPr>
              <w:t xml:space="preserve"> </w:t>
            </w:r>
            <w:r w:rsidRPr="00BE273A">
              <w:rPr>
                <w:lang w:val="en-US"/>
              </w:rPr>
              <w:t>Recommendation</w:t>
            </w:r>
          </w:p>
          <w:p w14:paraId="1DE7F854" w14:textId="44306D64" w:rsidR="00815765" w:rsidRPr="002326C1" w:rsidRDefault="00815765" w:rsidP="00815765">
            <w:pPr>
              <w:rPr>
                <w:lang w:val="en-US"/>
              </w:rPr>
            </w:pPr>
            <w:r w:rsidRPr="00BE273A">
              <w:rPr>
                <w:lang w:val="en-US"/>
              </w:rPr>
              <w:t xml:space="preserve">For details to pay scale group and pay scale level values refer to the </w:t>
            </w:r>
            <w:del w:id="3469" w:author="Author" w:date="2018-02-06T10:22:00Z">
              <w:r w:rsidRPr="00BE273A" w:rsidDel="00F60FEA">
                <w:rPr>
                  <w:lang w:val="en-US"/>
                </w:rPr>
                <w:delText xml:space="preserve">configuration guide of building block </w:delText>
              </w:r>
              <w:r w:rsidRPr="00BE273A" w:rsidDel="00F60FEA">
                <w:rPr>
                  <w:rStyle w:val="SAPEmphasis"/>
                  <w:lang w:val="en-US"/>
                </w:rPr>
                <w:delText>15T</w:delText>
              </w:r>
              <w:r w:rsidRPr="00BE273A" w:rsidDel="00F60FEA">
                <w:rPr>
                  <w:lang w:val="en-US"/>
                </w:rPr>
                <w:delText xml:space="preserve">, where in chapter </w:delText>
              </w:r>
              <w:r w:rsidRPr="00BE273A" w:rsidDel="00F60FEA">
                <w:rPr>
                  <w:rStyle w:val="SAPTextReference"/>
                  <w:lang w:val="en-US"/>
                </w:rPr>
                <w:delText>Preparation / Prerequisites</w:delText>
              </w:r>
              <w:r w:rsidRPr="00BE273A" w:rsidDel="00F60FEA">
                <w:rPr>
                  <w:lang w:val="en-US"/>
                </w:rPr>
                <w:delText xml:space="preserve"> the reference to the appropriate </w:delText>
              </w:r>
            </w:del>
            <w:r w:rsidRPr="00AC5367">
              <w:rPr>
                <w:rStyle w:val="SAPScreenElement"/>
                <w:color w:val="auto"/>
                <w:lang w:val="en-US"/>
              </w:rPr>
              <w:t>Pay Structure</w:t>
            </w:r>
            <w:r w:rsidRPr="00BE273A">
              <w:rPr>
                <w:lang w:val="en-US"/>
              </w:rPr>
              <w:t xml:space="preserve"> </w:t>
            </w:r>
            <w:r w:rsidRPr="000262DA">
              <w:rPr>
                <w:lang w:val="en-US"/>
              </w:rPr>
              <w:t>workbook</w:t>
            </w:r>
            <w:ins w:id="3470" w:author="Author" w:date="2018-02-06T10:22:00Z">
              <w:r w:rsidRPr="00593667">
                <w:rPr>
                  <w:lang w:val="en-US"/>
                </w:rPr>
                <w:t xml:space="preserve"> </w:t>
              </w:r>
              <w:del w:id="3471" w:author="Author" w:date="2018-02-06T13:27:00Z">
                <w:r w:rsidRPr="00593667" w:rsidDel="001415A0">
                  <w:rPr>
                    <w:lang w:val="en-US"/>
                  </w:rPr>
                  <w:delText xml:space="preserve">appropriate </w:delText>
                </w:r>
              </w:del>
              <w:r w:rsidRPr="00593667">
                <w:rPr>
                  <w:lang w:val="en-US"/>
                </w:rPr>
                <w:t xml:space="preserve">for </w:t>
              </w:r>
            </w:ins>
            <w:r>
              <w:rPr>
                <w:rStyle w:val="SAPEmphasis"/>
                <w:lang w:val="en-US"/>
              </w:rPr>
              <w:t>CN</w:t>
            </w:r>
            <w:r w:rsidRPr="002326C1">
              <w:rPr>
                <w:lang w:val="en-US"/>
              </w:rPr>
              <w:t>.</w:t>
            </w:r>
          </w:p>
        </w:tc>
      </w:tr>
      <w:tr w:rsidR="00815765" w:rsidRPr="00A41C57" w14:paraId="507761E4"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5412D4AD" w14:textId="1BA7C131" w:rsidR="00815765" w:rsidRPr="000A3348" w:rsidRDefault="00815765" w:rsidP="00D568F3">
            <w:pPr>
              <w:rPr>
                <w:rStyle w:val="SAPScreenElement"/>
                <w:lang w:val="en-US"/>
              </w:rPr>
            </w:pPr>
            <w:r w:rsidRPr="006556D9">
              <w:rPr>
                <w:rStyle w:val="SAPScreenElement"/>
                <w:lang w:val="en-US"/>
              </w:rPr>
              <w:t>Pay Scale Level</w:t>
            </w:r>
            <w:r w:rsidRPr="002326C1">
              <w:rPr>
                <w:rStyle w:val="SAPScreenElement"/>
                <w:lang w:val="en-US"/>
              </w:rPr>
              <w:t xml:space="preserve">: </w:t>
            </w:r>
            <w:r w:rsidRPr="002326C1">
              <w:rPr>
                <w:lang w:val="en-US"/>
              </w:rPr>
              <w:t>select from drop-down</w:t>
            </w:r>
            <w:commentRangeStart w:id="3472"/>
            <w:r>
              <w:rPr>
                <w:lang w:val="en-US"/>
              </w:rPr>
              <w:t xml:space="preserve">; </w:t>
            </w:r>
            <w:r w:rsidRPr="002D1D7C">
              <w:rPr>
                <w:lang w:val="en-US"/>
              </w:rPr>
              <w:t xml:space="preserve">for example, </w:t>
            </w:r>
            <w:r>
              <w:rPr>
                <w:rStyle w:val="SAPUserEntry"/>
                <w:lang w:val="en-US"/>
              </w:rPr>
              <w:t>0</w:t>
            </w:r>
            <w:r w:rsidRPr="002D1D7C">
              <w:rPr>
                <w:rStyle w:val="SAPUserEntry"/>
                <w:lang w:val="en-US"/>
              </w:rPr>
              <w:t>1(</w:t>
            </w:r>
            <w:r>
              <w:rPr>
                <w:rStyle w:val="SAPUserEntry"/>
                <w:lang w:val="en-US"/>
              </w:rPr>
              <w:t>CHN</w:t>
            </w:r>
            <w:r w:rsidRPr="002D1D7C">
              <w:rPr>
                <w:rStyle w:val="SAPUserEntry"/>
                <w:lang w:val="en-US"/>
              </w:rPr>
              <w:t>/</w:t>
            </w:r>
            <w:r>
              <w:rPr>
                <w:rStyle w:val="SAPUserEntry"/>
                <w:lang w:val="en-US"/>
              </w:rPr>
              <w:t>28</w:t>
            </w:r>
            <w:r w:rsidRPr="002D1D7C">
              <w:rPr>
                <w:rStyle w:val="SAPUserEntry"/>
                <w:lang w:val="en-US"/>
              </w:rPr>
              <w:t>/</w:t>
            </w:r>
            <w:r>
              <w:rPr>
                <w:rStyle w:val="SAPUserEntry"/>
                <w:lang w:val="en-US"/>
              </w:rPr>
              <w:t>28</w:t>
            </w:r>
            <w:r w:rsidRPr="002D1D7C">
              <w:rPr>
                <w:rStyle w:val="SAPUserEntry"/>
                <w:lang w:val="en-US"/>
              </w:rPr>
              <w:t>/G1</w:t>
            </w:r>
            <w:r>
              <w:rPr>
                <w:rStyle w:val="SAPUserEntry"/>
                <w:lang w:val="en-US"/>
              </w:rPr>
              <w:t>/01</w:t>
            </w:r>
            <w:r w:rsidRPr="002D1D7C">
              <w:rPr>
                <w:rStyle w:val="SAPUserEntry"/>
                <w:lang w:val="en-US"/>
              </w:rPr>
              <w:t>)</w:t>
            </w:r>
            <w:commentRangeEnd w:id="3472"/>
            <w:r>
              <w:rPr>
                <w:rStyle w:val="CommentReference"/>
              </w:rPr>
              <w:commentReference w:id="3472"/>
            </w:r>
          </w:p>
        </w:tc>
        <w:tc>
          <w:tcPr>
            <w:tcW w:w="7380" w:type="dxa"/>
            <w:vMerge/>
            <w:tcBorders>
              <w:left w:val="single" w:sz="8" w:space="0" w:color="999999"/>
              <w:bottom w:val="single" w:sz="8" w:space="0" w:color="999999"/>
              <w:right w:val="single" w:sz="8" w:space="0" w:color="999999"/>
            </w:tcBorders>
          </w:tcPr>
          <w:p w14:paraId="7175D4F3" w14:textId="77777777" w:rsidR="00815765" w:rsidRPr="002326C1" w:rsidRDefault="00815765" w:rsidP="00D568F3">
            <w:pPr>
              <w:rPr>
                <w:lang w:val="en-US"/>
              </w:rPr>
            </w:pPr>
          </w:p>
        </w:tc>
      </w:tr>
      <w:tr w:rsidR="00D568F3" w:rsidRPr="00A41C57" w14:paraId="54A02334"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29731C1A" w14:textId="2D20CCA1" w:rsidR="00D568F3" w:rsidRPr="002326C1" w:rsidRDefault="00D568F3" w:rsidP="00D568F3">
            <w:pPr>
              <w:rPr>
                <w:rStyle w:val="SAPScreenElement"/>
                <w:lang w:val="en-US"/>
              </w:rPr>
            </w:pPr>
            <w:r w:rsidRPr="006556D9">
              <w:rPr>
                <w:rStyle w:val="SAPScreenElement"/>
                <w:lang w:val="en-US"/>
              </w:rPr>
              <w:t>Contract Type</w:t>
            </w:r>
            <w:r w:rsidRPr="002326C1">
              <w:rPr>
                <w:rStyle w:val="SAPScreenElement"/>
                <w:lang w:val="en-US"/>
              </w:rPr>
              <w:t xml:space="preserve">: </w:t>
            </w:r>
            <w:r w:rsidRPr="002326C1">
              <w:rPr>
                <w:lang w:val="en-US"/>
              </w:rPr>
              <w:t>select from drop-down</w:t>
            </w:r>
          </w:p>
        </w:tc>
        <w:tc>
          <w:tcPr>
            <w:tcW w:w="7380" w:type="dxa"/>
            <w:tcBorders>
              <w:top w:val="single" w:sz="8" w:space="0" w:color="999999"/>
              <w:left w:val="single" w:sz="8" w:space="0" w:color="999999"/>
              <w:bottom w:val="single" w:sz="8" w:space="0" w:color="999999"/>
              <w:right w:val="single" w:sz="8" w:space="0" w:color="999999"/>
            </w:tcBorders>
          </w:tcPr>
          <w:p w14:paraId="4009D794" w14:textId="5E5704DE" w:rsidR="00D568F3" w:rsidRPr="002326C1" w:rsidRDefault="00D568F3" w:rsidP="00D568F3">
            <w:pPr>
              <w:rPr>
                <w:lang w:val="en-US"/>
              </w:rPr>
            </w:pPr>
            <w:r w:rsidRPr="00375F2F">
              <w:rPr>
                <w:noProof/>
                <w:lang w:val="en-US"/>
              </w:rPr>
              <w:t>Optional</w:t>
            </w:r>
            <w:r w:rsidRPr="00375F2F">
              <w:rPr>
                <w:lang w:val="en-US"/>
              </w:rPr>
              <w:t xml:space="preserve"> field, but meaningful for a complete master data record.</w:t>
            </w:r>
          </w:p>
        </w:tc>
      </w:tr>
      <w:tr w:rsidR="00D568F3" w:rsidRPr="00A41C57" w14:paraId="0296EDAB"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3EE56B5D" w14:textId="4B62A452" w:rsidR="00D568F3" w:rsidRPr="002326C1" w:rsidRDefault="00D568F3" w:rsidP="00D568F3">
            <w:pPr>
              <w:rPr>
                <w:rStyle w:val="SAPScreenElement"/>
                <w:lang w:val="en-US"/>
              </w:rPr>
            </w:pPr>
            <w:r w:rsidRPr="002326C1">
              <w:rPr>
                <w:rStyle w:val="SAPScreenElement"/>
                <w:lang w:val="en-US"/>
              </w:rPr>
              <w:lastRenderedPageBreak/>
              <w:t>Continued Sickness Pay Period</w:t>
            </w:r>
            <w:r w:rsidRPr="002326C1">
              <w:rPr>
                <w:lang w:val="en-US"/>
              </w:rPr>
              <w:t>: enter as appropriate</w:t>
            </w:r>
          </w:p>
        </w:tc>
        <w:tc>
          <w:tcPr>
            <w:tcW w:w="7380" w:type="dxa"/>
            <w:tcBorders>
              <w:top w:val="single" w:sz="8" w:space="0" w:color="999999"/>
              <w:left w:val="single" w:sz="8" w:space="0" w:color="999999"/>
              <w:bottom w:val="single" w:sz="8" w:space="0" w:color="999999"/>
              <w:right w:val="single" w:sz="8" w:space="0" w:color="999999"/>
            </w:tcBorders>
          </w:tcPr>
          <w:p w14:paraId="025499A5" w14:textId="77777777" w:rsidR="00D568F3" w:rsidRPr="002326C1" w:rsidRDefault="00D568F3" w:rsidP="00D568F3">
            <w:pPr>
              <w:rPr>
                <w:lang w:val="en-US"/>
              </w:rPr>
            </w:pPr>
          </w:p>
        </w:tc>
      </w:tr>
      <w:tr w:rsidR="00D568F3" w:rsidRPr="00A41C57" w14:paraId="73722552"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10FBEFB1" w14:textId="2246B84E" w:rsidR="00D568F3" w:rsidRPr="002326C1" w:rsidRDefault="00D568F3" w:rsidP="00D568F3">
            <w:pPr>
              <w:rPr>
                <w:rStyle w:val="SAPScreenElement"/>
                <w:lang w:val="en-US"/>
              </w:rPr>
            </w:pPr>
            <w:r w:rsidRPr="002326C1">
              <w:rPr>
                <w:rStyle w:val="SAPScreenElement"/>
                <w:lang w:val="en-US"/>
              </w:rPr>
              <w:t>Continued Sickness Pay Measure</w:t>
            </w:r>
            <w:r w:rsidRPr="002326C1">
              <w:rPr>
                <w:lang w:val="en-US"/>
              </w:rPr>
              <w:t>: select from drop-down</w:t>
            </w:r>
          </w:p>
        </w:tc>
        <w:tc>
          <w:tcPr>
            <w:tcW w:w="7380" w:type="dxa"/>
            <w:tcBorders>
              <w:top w:val="single" w:sz="8" w:space="0" w:color="999999"/>
              <w:left w:val="single" w:sz="8" w:space="0" w:color="999999"/>
              <w:bottom w:val="single" w:sz="8" w:space="0" w:color="999999"/>
              <w:right w:val="single" w:sz="8" w:space="0" w:color="999999"/>
            </w:tcBorders>
          </w:tcPr>
          <w:p w14:paraId="2C271C37" w14:textId="77777777" w:rsidR="00D568F3" w:rsidRPr="002326C1" w:rsidRDefault="00D568F3" w:rsidP="00D568F3">
            <w:pPr>
              <w:rPr>
                <w:lang w:val="en-US"/>
              </w:rPr>
            </w:pPr>
          </w:p>
        </w:tc>
      </w:tr>
      <w:tr w:rsidR="00D568F3" w:rsidRPr="00A41C57" w14:paraId="02B79C37"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22CE07E0" w14:textId="0E194C00" w:rsidR="00D568F3" w:rsidRPr="002326C1" w:rsidRDefault="00D568F3" w:rsidP="00D568F3">
            <w:pPr>
              <w:rPr>
                <w:rStyle w:val="SAPScreenElement"/>
                <w:lang w:val="en-US"/>
              </w:rPr>
            </w:pPr>
            <w:r w:rsidRPr="006556D9">
              <w:rPr>
                <w:rStyle w:val="SAPScreenElement"/>
                <w:lang w:val="en-US"/>
              </w:rPr>
              <w:t>Work Location</w:t>
            </w:r>
            <w:r w:rsidRPr="002326C1">
              <w:rPr>
                <w:lang w:val="en-US"/>
              </w:rPr>
              <w:t>: enter as appropriate</w:t>
            </w:r>
          </w:p>
        </w:tc>
        <w:tc>
          <w:tcPr>
            <w:tcW w:w="7380" w:type="dxa"/>
            <w:tcBorders>
              <w:top w:val="single" w:sz="8" w:space="0" w:color="999999"/>
              <w:left w:val="single" w:sz="8" w:space="0" w:color="999999"/>
              <w:bottom w:val="single" w:sz="8" w:space="0" w:color="999999"/>
              <w:right w:val="single" w:sz="8" w:space="0" w:color="999999"/>
            </w:tcBorders>
          </w:tcPr>
          <w:p w14:paraId="5510DB3D" w14:textId="77777777" w:rsidR="00D568F3" w:rsidRPr="002326C1" w:rsidRDefault="00D568F3" w:rsidP="00D568F3">
            <w:pPr>
              <w:rPr>
                <w:lang w:val="en-US"/>
              </w:rPr>
            </w:pPr>
          </w:p>
        </w:tc>
      </w:tr>
      <w:tr w:rsidR="00D568F3" w:rsidRPr="00A41C57" w14:paraId="5B767ECD"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13B0FFFB" w14:textId="7B85504C" w:rsidR="00D568F3" w:rsidRPr="002326C1" w:rsidRDefault="00D568F3" w:rsidP="00D568F3">
            <w:pPr>
              <w:rPr>
                <w:rStyle w:val="SAPScreenElement"/>
                <w:lang w:val="en-US"/>
              </w:rPr>
            </w:pPr>
            <w:r w:rsidRPr="006556D9">
              <w:rPr>
                <w:rStyle w:val="SAPScreenElement"/>
                <w:lang w:val="en-US"/>
              </w:rPr>
              <w:t>Labor Protection</w:t>
            </w:r>
            <w:r w:rsidRPr="002326C1">
              <w:rPr>
                <w:rStyle w:val="SAPScreenElement"/>
                <w:lang w:val="en-US"/>
              </w:rPr>
              <w:t>:</w:t>
            </w:r>
            <w:r w:rsidRPr="002326C1">
              <w:rPr>
                <w:lang w:val="en-US"/>
              </w:rPr>
              <w:t xml:space="preserve"> defaults to</w:t>
            </w:r>
            <w:r w:rsidRPr="00DD31C8">
              <w:rPr>
                <w:rStyle w:val="SAPUserEntry"/>
                <w:lang w:val="en-US"/>
              </w:rPr>
              <w:t xml:space="preserve"> </w:t>
            </w:r>
            <w:r w:rsidRPr="002326C1">
              <w:rPr>
                <w:rStyle w:val="SAPUserEntry"/>
                <w:lang w:val="en-US"/>
              </w:rPr>
              <w:t>No</w:t>
            </w:r>
            <w:r w:rsidRPr="002326C1">
              <w:rPr>
                <w:lang w:val="en-US"/>
              </w:rPr>
              <w:t>; adapt if the employee is allowed to work elsewhere</w:t>
            </w:r>
          </w:p>
        </w:tc>
        <w:tc>
          <w:tcPr>
            <w:tcW w:w="7380" w:type="dxa"/>
            <w:tcBorders>
              <w:top w:val="single" w:sz="8" w:space="0" w:color="999999"/>
              <w:left w:val="single" w:sz="8" w:space="0" w:color="999999"/>
              <w:bottom w:val="single" w:sz="8" w:space="0" w:color="999999"/>
              <w:right w:val="single" w:sz="8" w:space="0" w:color="999999"/>
            </w:tcBorders>
          </w:tcPr>
          <w:p w14:paraId="08590DE3" w14:textId="77777777" w:rsidR="00D568F3" w:rsidRPr="002326C1" w:rsidRDefault="00D568F3" w:rsidP="00D568F3">
            <w:pPr>
              <w:rPr>
                <w:lang w:val="en-US"/>
              </w:rPr>
            </w:pPr>
          </w:p>
        </w:tc>
      </w:tr>
      <w:tr w:rsidR="00D568F3" w:rsidRPr="00A41C57" w14:paraId="59BF58FE"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196A8C14" w14:textId="44666B92" w:rsidR="00D568F3" w:rsidRPr="002326C1" w:rsidRDefault="00D568F3" w:rsidP="00D568F3">
            <w:pPr>
              <w:rPr>
                <w:rStyle w:val="SAPScreenElement"/>
                <w:lang w:val="en-US"/>
              </w:rPr>
            </w:pPr>
            <w:r w:rsidRPr="002326C1">
              <w:rPr>
                <w:rStyle w:val="SAPScreenElement"/>
                <w:lang w:val="en-US"/>
              </w:rPr>
              <w:t>Initial Entry:</w:t>
            </w:r>
            <w:r w:rsidRPr="002326C1">
              <w:rPr>
                <w:lang w:val="en-US"/>
              </w:rPr>
              <w:t xml:space="preserve"> select from calendar help the</w:t>
            </w:r>
            <w:r w:rsidRPr="002326C1">
              <w:rPr>
                <w:noProof/>
                <w:lang w:val="en-US"/>
              </w:rPr>
              <w:t xml:space="preserve"> start date when the employee first started in the company</w:t>
            </w:r>
          </w:p>
        </w:tc>
        <w:tc>
          <w:tcPr>
            <w:tcW w:w="7380" w:type="dxa"/>
            <w:tcBorders>
              <w:top w:val="single" w:sz="8" w:space="0" w:color="999999"/>
              <w:left w:val="single" w:sz="8" w:space="0" w:color="999999"/>
              <w:bottom w:val="single" w:sz="8" w:space="0" w:color="999999"/>
              <w:right w:val="single" w:sz="8" w:space="0" w:color="999999"/>
            </w:tcBorders>
          </w:tcPr>
          <w:p w14:paraId="278CA5BF" w14:textId="28399289" w:rsidR="00D568F3" w:rsidRPr="002326C1" w:rsidRDefault="00D568F3" w:rsidP="00D568F3">
            <w:pPr>
              <w:rPr>
                <w:lang w:val="en-US"/>
              </w:rPr>
            </w:pPr>
            <w:r w:rsidRPr="00BD5915">
              <w:rPr>
                <w:noProof/>
                <w:lang w:val="en-US"/>
              </w:rPr>
              <w:t>For example, if an employee was originally hired as a contractor and then became a permanent employee, this is the date when he or she first entered the company as a contractor.</w:t>
            </w:r>
          </w:p>
        </w:tc>
      </w:tr>
      <w:tr w:rsidR="00D568F3" w:rsidRPr="00A41C57" w14:paraId="5C8C2F73"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08EE3EC3" w14:textId="43B76B16" w:rsidR="00D568F3" w:rsidRPr="002326C1" w:rsidRDefault="00D568F3" w:rsidP="00D568F3">
            <w:pPr>
              <w:rPr>
                <w:rStyle w:val="SAPScreenElement"/>
                <w:lang w:val="en-US"/>
              </w:rPr>
            </w:pPr>
            <w:r w:rsidRPr="002326C1">
              <w:rPr>
                <w:rStyle w:val="SAPScreenElement"/>
                <w:lang w:val="en-US"/>
              </w:rPr>
              <w:t>Entry into Group:</w:t>
            </w:r>
            <w:r w:rsidRPr="002326C1">
              <w:rPr>
                <w:lang w:val="en-US"/>
              </w:rPr>
              <w:t xml:space="preserve"> select from calendar help</w:t>
            </w:r>
            <w:r w:rsidRPr="002326C1">
              <w:rPr>
                <w:noProof/>
                <w:lang w:val="en-US"/>
              </w:rPr>
              <w:t xml:space="preserve"> the start date when the employee started in the organization he or she belongs to now</w:t>
            </w:r>
          </w:p>
        </w:tc>
        <w:tc>
          <w:tcPr>
            <w:tcW w:w="7380" w:type="dxa"/>
            <w:tcBorders>
              <w:top w:val="single" w:sz="8" w:space="0" w:color="999999"/>
              <w:left w:val="single" w:sz="8" w:space="0" w:color="999999"/>
              <w:bottom w:val="single" w:sz="8" w:space="0" w:color="999999"/>
              <w:right w:val="single" w:sz="8" w:space="0" w:color="999999"/>
            </w:tcBorders>
          </w:tcPr>
          <w:p w14:paraId="36EA7B62" w14:textId="77777777" w:rsidR="00D568F3" w:rsidRPr="002326C1" w:rsidRDefault="00D568F3" w:rsidP="00D568F3">
            <w:pPr>
              <w:rPr>
                <w:lang w:val="en-US"/>
              </w:rPr>
            </w:pPr>
          </w:p>
        </w:tc>
      </w:tr>
      <w:tr w:rsidR="00D568F3" w:rsidRPr="00A41C57" w14:paraId="11786F9F" w14:textId="77777777" w:rsidTr="00FA18CA">
        <w:trPr>
          <w:trHeight w:val="360"/>
        </w:trPr>
        <w:tc>
          <w:tcPr>
            <w:tcW w:w="6902" w:type="dxa"/>
            <w:tcBorders>
              <w:top w:val="single" w:sz="8" w:space="0" w:color="999999"/>
              <w:left w:val="single" w:sz="8" w:space="0" w:color="999999"/>
              <w:bottom w:val="single" w:sz="8" w:space="0" w:color="999999"/>
              <w:right w:val="single" w:sz="8" w:space="0" w:color="999999"/>
            </w:tcBorders>
          </w:tcPr>
          <w:p w14:paraId="149D5542" w14:textId="6E93F23F" w:rsidR="00D568F3" w:rsidRPr="002326C1" w:rsidRDefault="00D568F3" w:rsidP="00D568F3">
            <w:pPr>
              <w:rPr>
                <w:rStyle w:val="SAPScreenElement"/>
                <w:lang w:val="en-US"/>
              </w:rPr>
            </w:pPr>
            <w:r w:rsidRPr="002326C1">
              <w:rPr>
                <w:rStyle w:val="SAPScreenElement"/>
                <w:lang w:val="en-US"/>
              </w:rPr>
              <w:t>Corporation</w:t>
            </w:r>
            <w:r w:rsidRPr="002326C1">
              <w:rPr>
                <w:lang w:val="en-US"/>
              </w:rPr>
              <w:t>: enter the company name</w:t>
            </w:r>
          </w:p>
        </w:tc>
        <w:tc>
          <w:tcPr>
            <w:tcW w:w="7380" w:type="dxa"/>
            <w:tcBorders>
              <w:top w:val="single" w:sz="8" w:space="0" w:color="999999"/>
              <w:left w:val="single" w:sz="8" w:space="0" w:color="999999"/>
              <w:bottom w:val="single" w:sz="8" w:space="0" w:color="999999"/>
              <w:right w:val="single" w:sz="8" w:space="0" w:color="999999"/>
            </w:tcBorders>
          </w:tcPr>
          <w:p w14:paraId="72DC88C9" w14:textId="77777777" w:rsidR="00D568F3" w:rsidRPr="002326C1" w:rsidRDefault="00D568F3" w:rsidP="00D568F3">
            <w:pPr>
              <w:rPr>
                <w:lang w:val="en-US"/>
              </w:rPr>
            </w:pPr>
          </w:p>
        </w:tc>
      </w:tr>
    </w:tbl>
    <w:p w14:paraId="6FF1911F" w14:textId="1092C529" w:rsidR="003D4CDB" w:rsidRPr="00AE1E45" w:rsidRDefault="003D4CDB" w:rsidP="00593667">
      <w:pPr>
        <w:pStyle w:val="Heading3"/>
        <w:spacing w:before="240" w:after="120"/>
        <w:ind w:left="1134" w:hanging="1134"/>
        <w:rPr>
          <w:lang w:val="en-US"/>
        </w:rPr>
      </w:pPr>
      <w:bookmarkStart w:id="3473" w:name="_Toc507062732"/>
      <w:commentRangeStart w:id="3474"/>
      <w:r w:rsidRPr="00AE1E45">
        <w:rPr>
          <w:lang w:val="en-US"/>
        </w:rPr>
        <w:t>Germany (DE)</w:t>
      </w:r>
      <w:commentRangeEnd w:id="3474"/>
      <w:r w:rsidR="002D1D7C" w:rsidRPr="00593667">
        <w:rPr>
          <w:lang w:val="en-US"/>
        </w:rPr>
        <w:commentReference w:id="3474"/>
      </w:r>
      <w:bookmarkEnd w:id="3473"/>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92"/>
        <w:gridCol w:w="7294"/>
      </w:tblGrid>
      <w:tr w:rsidR="002D1D7C" w:rsidRPr="002326C1" w14:paraId="23A8C797" w14:textId="77777777" w:rsidTr="00FA18CA">
        <w:trPr>
          <w:trHeight w:val="432"/>
          <w:tblHeader/>
        </w:trPr>
        <w:tc>
          <w:tcPr>
            <w:tcW w:w="6992" w:type="dxa"/>
            <w:tcBorders>
              <w:top w:val="single" w:sz="8" w:space="0" w:color="999999"/>
              <w:left w:val="single" w:sz="8" w:space="0" w:color="999999"/>
              <w:bottom w:val="single" w:sz="8" w:space="0" w:color="999999"/>
              <w:right w:val="single" w:sz="8" w:space="0" w:color="999999"/>
            </w:tcBorders>
            <w:shd w:val="clear" w:color="auto" w:fill="999999"/>
            <w:hideMark/>
          </w:tcPr>
          <w:p w14:paraId="4622A972" w14:textId="77777777" w:rsidR="002D1D7C" w:rsidRPr="002326C1" w:rsidRDefault="002D1D7C" w:rsidP="002D1D7C">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294" w:type="dxa"/>
            <w:tcBorders>
              <w:top w:val="single" w:sz="8" w:space="0" w:color="999999"/>
              <w:left w:val="single" w:sz="8" w:space="0" w:color="999999"/>
              <w:bottom w:val="single" w:sz="8" w:space="0" w:color="999999"/>
              <w:right w:val="single" w:sz="8" w:space="0" w:color="999999"/>
            </w:tcBorders>
            <w:shd w:val="clear" w:color="auto" w:fill="999999"/>
            <w:hideMark/>
          </w:tcPr>
          <w:p w14:paraId="3ACB487D" w14:textId="77777777" w:rsidR="002D1D7C" w:rsidRPr="002326C1" w:rsidRDefault="002D1D7C" w:rsidP="002D1D7C">
            <w:pPr>
              <w:pStyle w:val="SAPTableHeader"/>
              <w:rPr>
                <w:lang w:val="en-US"/>
              </w:rPr>
            </w:pPr>
            <w:r w:rsidRPr="002326C1">
              <w:rPr>
                <w:lang w:val="en-US"/>
              </w:rPr>
              <w:t>Additional Information</w:t>
            </w:r>
          </w:p>
        </w:tc>
      </w:tr>
      <w:tr w:rsidR="002D1D7C" w:rsidRPr="00A41C57" w14:paraId="1F3629D6" w14:textId="77777777" w:rsidTr="00FA18CA">
        <w:trPr>
          <w:trHeight w:val="357"/>
        </w:trPr>
        <w:tc>
          <w:tcPr>
            <w:tcW w:w="6992" w:type="dxa"/>
            <w:tcBorders>
              <w:top w:val="single" w:sz="8" w:space="0" w:color="999999"/>
              <w:left w:val="single" w:sz="8" w:space="0" w:color="999999"/>
              <w:bottom w:val="single" w:sz="8" w:space="0" w:color="999999"/>
              <w:right w:val="single" w:sz="8" w:space="0" w:color="999999"/>
            </w:tcBorders>
          </w:tcPr>
          <w:p w14:paraId="1CFDC014" w14:textId="2D7933E0" w:rsidR="002D1D7C" w:rsidRPr="00920E6F" w:rsidRDefault="002D1D7C" w:rsidP="002D1D7C">
            <w:pPr>
              <w:rPr>
                <w:lang w:val="en-US"/>
              </w:rPr>
            </w:pPr>
            <w:r w:rsidRPr="002D1D7C">
              <w:rPr>
                <w:rStyle w:val="SAPScreenElement"/>
                <w:lang w:val="en-US"/>
              </w:rPr>
              <w:t>Is Shift Employee:</w:t>
            </w:r>
            <w:r w:rsidRPr="002D1D7C">
              <w:rPr>
                <w:lang w:val="en-US"/>
              </w:rPr>
              <w:t xml:space="preserve"> defaults to</w:t>
            </w:r>
            <w:r w:rsidRPr="002D1D7C">
              <w:rPr>
                <w:rStyle w:val="SAPUserEntry"/>
                <w:lang w:val="en-US"/>
              </w:rPr>
              <w:t xml:space="preserve"> No</w:t>
            </w:r>
            <w:r w:rsidRPr="002D1D7C">
              <w:rPr>
                <w:lang w:val="en-US"/>
              </w:rPr>
              <w:t>; adapt if required</w:t>
            </w:r>
          </w:p>
        </w:tc>
        <w:tc>
          <w:tcPr>
            <w:tcW w:w="7294" w:type="dxa"/>
            <w:tcBorders>
              <w:top w:val="single" w:sz="8" w:space="0" w:color="999999"/>
              <w:left w:val="single" w:sz="8" w:space="0" w:color="999999"/>
              <w:bottom w:val="single" w:sz="8" w:space="0" w:color="999999"/>
              <w:right w:val="single" w:sz="8" w:space="0" w:color="999999"/>
            </w:tcBorders>
          </w:tcPr>
          <w:p w14:paraId="4DBE7909" w14:textId="77777777" w:rsidR="002D1D7C" w:rsidRPr="00920E6F" w:rsidRDefault="002D1D7C" w:rsidP="002D1D7C">
            <w:pPr>
              <w:rPr>
                <w:lang w:val="en-US"/>
              </w:rPr>
            </w:pPr>
          </w:p>
        </w:tc>
      </w:tr>
      <w:tr w:rsidR="002D1D7C" w:rsidRPr="00A41C57" w14:paraId="2FA1AB0C" w14:textId="77777777" w:rsidTr="00FA18CA">
        <w:trPr>
          <w:trHeight w:val="357"/>
        </w:trPr>
        <w:tc>
          <w:tcPr>
            <w:tcW w:w="6992" w:type="dxa"/>
            <w:tcBorders>
              <w:top w:val="single" w:sz="8" w:space="0" w:color="999999"/>
              <w:left w:val="single" w:sz="8" w:space="0" w:color="999999"/>
              <w:bottom w:val="single" w:sz="8" w:space="0" w:color="999999"/>
              <w:right w:val="single" w:sz="8" w:space="0" w:color="999999"/>
            </w:tcBorders>
          </w:tcPr>
          <w:p w14:paraId="7BEFA8DE" w14:textId="1DC7DEE3" w:rsidR="002D1D7C" w:rsidRPr="00920E6F" w:rsidRDefault="002D1D7C" w:rsidP="002D1D7C">
            <w:pPr>
              <w:rPr>
                <w:lang w:val="en-US"/>
              </w:rPr>
            </w:pPr>
            <w:r w:rsidRPr="002D1D7C">
              <w:rPr>
                <w:rStyle w:val="SAPScreenElement"/>
                <w:lang w:val="en-US"/>
              </w:rPr>
              <w:t>Is Cross Border Worker:</w:t>
            </w:r>
            <w:r w:rsidRPr="002D1D7C">
              <w:rPr>
                <w:lang w:val="en-US"/>
              </w:rPr>
              <w:t xml:space="preserve"> defaults to</w:t>
            </w:r>
            <w:r w:rsidRPr="002D1D7C">
              <w:rPr>
                <w:rStyle w:val="SAPUserEntry"/>
                <w:lang w:val="en-US"/>
              </w:rPr>
              <w:t xml:space="preserve"> No</w:t>
            </w:r>
            <w:r w:rsidRPr="002D1D7C">
              <w:rPr>
                <w:lang w:val="en-US"/>
              </w:rPr>
              <w:t>; adapt if required</w:t>
            </w:r>
          </w:p>
        </w:tc>
        <w:tc>
          <w:tcPr>
            <w:tcW w:w="7294" w:type="dxa"/>
            <w:tcBorders>
              <w:top w:val="single" w:sz="8" w:space="0" w:color="999999"/>
              <w:left w:val="single" w:sz="8" w:space="0" w:color="999999"/>
              <w:bottom w:val="single" w:sz="8" w:space="0" w:color="999999"/>
              <w:right w:val="single" w:sz="8" w:space="0" w:color="999999"/>
            </w:tcBorders>
          </w:tcPr>
          <w:p w14:paraId="6C8118CF" w14:textId="462DEE1B" w:rsidR="002D1D7C" w:rsidRPr="00920E6F" w:rsidRDefault="002D1D7C" w:rsidP="002D1D7C">
            <w:pPr>
              <w:rPr>
                <w:lang w:val="en-US"/>
              </w:rPr>
            </w:pPr>
          </w:p>
        </w:tc>
      </w:tr>
      <w:tr w:rsidR="002D1D7C" w:rsidRPr="00A41C57" w14:paraId="78390F18" w14:textId="77777777" w:rsidTr="00FA18CA">
        <w:trPr>
          <w:trHeight w:val="357"/>
        </w:trPr>
        <w:tc>
          <w:tcPr>
            <w:tcW w:w="6992" w:type="dxa"/>
            <w:tcBorders>
              <w:top w:val="single" w:sz="8" w:space="0" w:color="999999"/>
              <w:left w:val="single" w:sz="8" w:space="0" w:color="999999"/>
              <w:bottom w:val="single" w:sz="8" w:space="0" w:color="999999"/>
              <w:right w:val="single" w:sz="8" w:space="0" w:color="999999"/>
            </w:tcBorders>
          </w:tcPr>
          <w:p w14:paraId="682BA9EC" w14:textId="17BE5B05" w:rsidR="002D1D7C" w:rsidRPr="00920E6F" w:rsidRDefault="002D1D7C" w:rsidP="002D1D7C">
            <w:pPr>
              <w:rPr>
                <w:lang w:val="en-US"/>
              </w:rPr>
            </w:pPr>
            <w:r w:rsidRPr="002D1D7C">
              <w:rPr>
                <w:rStyle w:val="SAPScreenElement"/>
                <w:lang w:val="en-US"/>
              </w:rPr>
              <w:t xml:space="preserve">Probationary Period End Date: </w:t>
            </w:r>
            <w:r w:rsidRPr="002D1D7C">
              <w:rPr>
                <w:lang w:val="en-US"/>
              </w:rPr>
              <w:t>select from calendar help</w:t>
            </w:r>
          </w:p>
        </w:tc>
        <w:tc>
          <w:tcPr>
            <w:tcW w:w="7294" w:type="dxa"/>
            <w:tcBorders>
              <w:top w:val="single" w:sz="8" w:space="0" w:color="999999"/>
              <w:left w:val="single" w:sz="8" w:space="0" w:color="999999"/>
              <w:bottom w:val="single" w:sz="8" w:space="0" w:color="999999"/>
              <w:right w:val="single" w:sz="8" w:space="0" w:color="999999"/>
            </w:tcBorders>
          </w:tcPr>
          <w:p w14:paraId="019CD236" w14:textId="05CACF77" w:rsidR="002D1D7C" w:rsidRPr="00920E6F" w:rsidRDefault="002D1D7C" w:rsidP="002D1D7C">
            <w:pPr>
              <w:rPr>
                <w:lang w:val="en-US"/>
              </w:rPr>
            </w:pPr>
          </w:p>
        </w:tc>
      </w:tr>
      <w:tr w:rsidR="00FA18CA" w:rsidRPr="00A41C57" w14:paraId="7CE1BD16" w14:textId="77777777" w:rsidTr="00FA18CA">
        <w:trPr>
          <w:trHeight w:val="357"/>
          <w:ins w:id="3475" w:author="Author" w:date="2018-02-22T11:17:00Z"/>
        </w:trPr>
        <w:tc>
          <w:tcPr>
            <w:tcW w:w="6992" w:type="dxa"/>
            <w:tcBorders>
              <w:top w:val="single" w:sz="8" w:space="0" w:color="999999"/>
              <w:left w:val="single" w:sz="8" w:space="0" w:color="999999"/>
              <w:bottom w:val="single" w:sz="8" w:space="0" w:color="999999"/>
              <w:right w:val="single" w:sz="8" w:space="0" w:color="999999"/>
            </w:tcBorders>
          </w:tcPr>
          <w:p w14:paraId="576ED443" w14:textId="3C747FC6" w:rsidR="00FA18CA" w:rsidRPr="002D1D7C" w:rsidRDefault="00FA18CA" w:rsidP="002D1D7C">
            <w:pPr>
              <w:rPr>
                <w:ins w:id="3476" w:author="Author" w:date="2018-02-22T11:17:00Z"/>
                <w:rStyle w:val="SAPScreenElement"/>
                <w:lang w:val="en-US"/>
              </w:rPr>
            </w:pPr>
            <w:ins w:id="3477" w:author="Author" w:date="2018-02-22T11:17:00Z">
              <w:r w:rsidRPr="00CB66DB">
                <w:rPr>
                  <w:rStyle w:val="SAPScreenElement"/>
                  <w:lang w:val="en-US"/>
                </w:rPr>
                <w:t>Country:</w:t>
              </w:r>
              <w:r w:rsidRPr="00CB66DB">
                <w:rPr>
                  <w:lang w:val="en-US"/>
                </w:rPr>
                <w:t xml:space="preserve"> </w:t>
              </w:r>
              <w:r>
                <w:rPr>
                  <w:rStyle w:val="SAPUserEntry"/>
                  <w:lang w:val="en-US"/>
                </w:rPr>
                <w:t>Germany</w:t>
              </w:r>
              <w:r w:rsidRPr="00CB66DB">
                <w:rPr>
                  <w:rStyle w:val="SAPUserEntry"/>
                  <w:lang w:val="en-US"/>
                </w:rPr>
                <w:t xml:space="preserve"> </w:t>
              </w:r>
              <w:r w:rsidRPr="00CB66DB">
                <w:rPr>
                  <w:lang w:val="en-US"/>
                </w:rPr>
                <w:t>is set as default; read-only field</w:t>
              </w:r>
            </w:ins>
          </w:p>
        </w:tc>
        <w:tc>
          <w:tcPr>
            <w:tcW w:w="7294" w:type="dxa"/>
            <w:tcBorders>
              <w:top w:val="single" w:sz="8" w:space="0" w:color="999999"/>
              <w:left w:val="single" w:sz="8" w:space="0" w:color="999999"/>
              <w:bottom w:val="single" w:sz="8" w:space="0" w:color="999999"/>
              <w:right w:val="single" w:sz="8" w:space="0" w:color="999999"/>
            </w:tcBorders>
          </w:tcPr>
          <w:p w14:paraId="51D1E8ED" w14:textId="77777777" w:rsidR="00FA18CA" w:rsidRDefault="00FA18CA">
            <w:pPr>
              <w:rPr>
                <w:ins w:id="3478" w:author="Author" w:date="2018-02-22T11:17:00Z"/>
                <w:noProof/>
                <w:lang w:val="en-US"/>
              </w:rPr>
              <w:pPrChange w:id="3479" w:author="Author" w:date="2018-02-22T11:17:00Z">
                <w:pPr>
                  <w:pStyle w:val="SAPNoteHeading"/>
                  <w:ind w:left="0"/>
                </w:pPr>
              </w:pPrChange>
            </w:pPr>
          </w:p>
        </w:tc>
      </w:tr>
      <w:tr w:rsidR="002D1D7C" w:rsidRPr="00A41C57" w14:paraId="66471A0E" w14:textId="77777777" w:rsidTr="00FA18CA">
        <w:trPr>
          <w:trHeight w:val="357"/>
        </w:trPr>
        <w:tc>
          <w:tcPr>
            <w:tcW w:w="6992" w:type="dxa"/>
            <w:tcBorders>
              <w:top w:val="single" w:sz="8" w:space="0" w:color="999999"/>
              <w:left w:val="single" w:sz="8" w:space="0" w:color="999999"/>
              <w:bottom w:val="single" w:sz="8" w:space="0" w:color="999999"/>
              <w:right w:val="single" w:sz="8" w:space="0" w:color="999999"/>
            </w:tcBorders>
          </w:tcPr>
          <w:p w14:paraId="5F0BFF88" w14:textId="77777777" w:rsidR="006B5320" w:rsidRDefault="002D1D7C" w:rsidP="002D1D7C">
            <w:pPr>
              <w:rPr>
                <w:ins w:id="3480" w:author="Author" w:date="2017-12-29T08:24:00Z"/>
                <w:rStyle w:val="SAPScreenElement"/>
                <w:lang w:val="en-US"/>
              </w:rPr>
            </w:pPr>
            <w:r w:rsidRPr="002D1D7C">
              <w:rPr>
                <w:rStyle w:val="SAPScreenElement"/>
                <w:lang w:val="en-US"/>
              </w:rPr>
              <w:t xml:space="preserve">Employee Class: </w:t>
            </w:r>
          </w:p>
          <w:p w14:paraId="6E4D314D" w14:textId="77777777" w:rsidR="002D1D7C" w:rsidRDefault="006B5320" w:rsidP="002D1D7C">
            <w:pPr>
              <w:rPr>
                <w:ins w:id="3481" w:author="Author" w:date="2017-12-29T08:24:00Z"/>
                <w:rStyle w:val="SAPUserEntry"/>
                <w:lang w:val="en-US"/>
              </w:rPr>
            </w:pPr>
            <w:ins w:id="3482" w:author="Author" w:date="2017-12-29T08:24:00Z">
              <w:r w:rsidRPr="00593667">
                <w:rPr>
                  <w:rStyle w:val="SAPEmphasis"/>
                  <w:lang w:val="en-US"/>
                </w:rPr>
                <w:t xml:space="preserve">Option 1: Position Management is not implemented: </w:t>
              </w:r>
            </w:ins>
            <w:r w:rsidR="002D1D7C" w:rsidRPr="002D1D7C">
              <w:rPr>
                <w:lang w:val="en-US"/>
              </w:rPr>
              <w:t>select from drop-down, for example</w:t>
            </w:r>
            <w:r w:rsidR="002D1D7C" w:rsidRPr="002D1D7C">
              <w:rPr>
                <w:rStyle w:val="SAPUserEntry"/>
                <w:lang w:val="en-US"/>
              </w:rPr>
              <w:t xml:space="preserve"> Employee</w:t>
            </w:r>
            <w:r w:rsidR="002D1D7C" w:rsidRPr="002D1D7C">
              <w:rPr>
                <w:b/>
                <w:lang w:val="en-US"/>
              </w:rPr>
              <w:t xml:space="preserve"> </w:t>
            </w:r>
            <w:r w:rsidR="002D1D7C" w:rsidRPr="002D1D7C">
              <w:rPr>
                <w:rStyle w:val="SAPUserEntry"/>
                <w:lang w:val="en-US"/>
              </w:rPr>
              <w:t>(DE)</w:t>
            </w:r>
          </w:p>
          <w:p w14:paraId="400515BD" w14:textId="56A1E10B" w:rsidR="006B5320" w:rsidRPr="006B5320" w:rsidRDefault="006B5320" w:rsidP="002D1D7C">
            <w:pPr>
              <w:rPr>
                <w:lang w:val="en-US"/>
              </w:rPr>
            </w:pPr>
            <w:ins w:id="3483" w:author="Author" w:date="2017-12-29T08:24:00Z">
              <w:r w:rsidRPr="00593667">
                <w:rPr>
                  <w:rStyle w:val="SAPEmphasis"/>
                  <w:lang w:val="en-US"/>
                </w:rPr>
                <w:t xml:space="preserve">Option 2: Position Management is implemented: </w:t>
              </w:r>
              <w:r w:rsidRPr="00593667">
                <w:rPr>
                  <w:lang w:val="en-US"/>
                </w:rPr>
                <w:t>value is</w:t>
              </w:r>
              <w:r w:rsidRPr="00593667">
                <w:rPr>
                  <w:rStyle w:val="SAPEmphasis"/>
                  <w:lang w:val="en-US"/>
                </w:rPr>
                <w:t xml:space="preserve"> </w:t>
              </w:r>
              <w:r w:rsidRPr="00593667">
                <w:rPr>
                  <w:lang w:val="en-US"/>
                </w:rPr>
                <w:t xml:space="preserve">defaulted based on value entered in field </w:t>
              </w:r>
              <w:r w:rsidRPr="00593667">
                <w:rPr>
                  <w:rStyle w:val="SAPScreenElement"/>
                  <w:lang w:val="en-US"/>
                </w:rPr>
                <w:t>Position</w:t>
              </w:r>
              <w:r w:rsidRPr="00593667">
                <w:rPr>
                  <w:lang w:val="en-US"/>
                </w:rPr>
                <w:t>; leave as is</w:t>
              </w:r>
            </w:ins>
          </w:p>
        </w:tc>
        <w:tc>
          <w:tcPr>
            <w:tcW w:w="7294" w:type="dxa"/>
            <w:tcBorders>
              <w:top w:val="single" w:sz="8" w:space="0" w:color="999999"/>
              <w:left w:val="single" w:sz="8" w:space="0" w:color="999999"/>
              <w:bottom w:val="single" w:sz="8" w:space="0" w:color="999999"/>
              <w:right w:val="single" w:sz="8" w:space="0" w:color="999999"/>
            </w:tcBorders>
          </w:tcPr>
          <w:p w14:paraId="49974841" w14:textId="69D0A6B8" w:rsidR="006B5320" w:rsidRDefault="006B5320" w:rsidP="006B5320">
            <w:pPr>
              <w:pStyle w:val="SAPNoteHeading"/>
              <w:ind w:left="0"/>
              <w:rPr>
                <w:ins w:id="3484" w:author="Author" w:date="2017-12-29T08:24:00Z"/>
                <w:lang w:val="en-US"/>
              </w:rPr>
            </w:pPr>
            <w:ins w:id="3485" w:author="Author" w:date="2017-12-29T08:24:00Z">
              <w:r>
                <w:rPr>
                  <w:noProof/>
                  <w:lang w:val="en-US"/>
                </w:rPr>
                <w:drawing>
                  <wp:inline distT="0" distB="0" distL="0" distR="0" wp14:anchorId="4DA4E2A2" wp14:editId="439C9A1A">
                    <wp:extent cx="225425" cy="225425"/>
                    <wp:effectExtent l="0" t="0" r="3175" b="317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lang w:val="en-US"/>
                </w:rPr>
                <w:t> Recommendation</w:t>
              </w:r>
            </w:ins>
          </w:p>
          <w:p w14:paraId="4BBBB290" w14:textId="77777777" w:rsidR="006B5320" w:rsidRPr="00593667" w:rsidRDefault="006B5320" w:rsidP="006B5320">
            <w:pPr>
              <w:rPr>
                <w:ins w:id="3486" w:author="Author" w:date="2017-12-29T08:24:00Z"/>
                <w:rStyle w:val="SAPEmphasis"/>
                <w:lang w:val="en-US"/>
              </w:rPr>
            </w:pPr>
            <w:ins w:id="3487" w:author="Author" w:date="2017-12-29T08:24:00Z">
              <w:r w:rsidRPr="00593667">
                <w:rPr>
                  <w:lang w:val="en-US"/>
                </w:rPr>
                <w:t>Required if integration with Employee Central Payroll is in place.</w:t>
              </w:r>
            </w:ins>
          </w:p>
          <w:p w14:paraId="7ABE2D0E" w14:textId="0208F60C" w:rsidR="006B5320" w:rsidRPr="00593667" w:rsidDel="001D3CD5" w:rsidRDefault="006B5320" w:rsidP="006B5320">
            <w:pPr>
              <w:rPr>
                <w:ins w:id="3488" w:author="Author" w:date="2017-12-29T08:24:00Z"/>
                <w:del w:id="3489" w:author="Author" w:date="2018-02-22T10:33:00Z"/>
                <w:rStyle w:val="SAPEmphasis"/>
                <w:lang w:val="en-US"/>
              </w:rPr>
            </w:pPr>
          </w:p>
          <w:p w14:paraId="6CD35DC1" w14:textId="2F082749" w:rsidR="006B5320" w:rsidRPr="005F6795" w:rsidDel="001D3CD5" w:rsidRDefault="006B5320" w:rsidP="006B5320">
            <w:pPr>
              <w:rPr>
                <w:ins w:id="3490" w:author="Author" w:date="2017-12-29T08:24:00Z"/>
                <w:del w:id="3491" w:author="Author" w:date="2018-02-22T10:33:00Z"/>
                <w:rFonts w:asciiTheme="minorHAnsi" w:hAnsiTheme="minorHAnsi" w:cstheme="minorBidi"/>
                <w:strike/>
                <w:noProof/>
                <w:lang w:val="en-US"/>
                <w:rPrChange w:id="3492" w:author="Author" w:date="2018-02-22T10:22:00Z">
                  <w:rPr>
                    <w:ins w:id="3493" w:author="Author" w:date="2017-12-29T08:24:00Z"/>
                    <w:del w:id="3494" w:author="Author" w:date="2018-02-22T10:33:00Z"/>
                    <w:rFonts w:asciiTheme="minorHAnsi" w:hAnsiTheme="minorHAnsi" w:cstheme="minorBidi"/>
                    <w:noProof/>
                    <w:lang w:val="en-US"/>
                  </w:rPr>
                </w:rPrChange>
              </w:rPr>
            </w:pPr>
            <w:ins w:id="3495" w:author="Author" w:date="2017-12-29T08:24:00Z">
              <w:del w:id="3496" w:author="Author" w:date="2018-02-22T10:33:00Z">
                <w:r w:rsidRPr="005F6795" w:rsidDel="001D3CD5">
                  <w:rPr>
                    <w:rStyle w:val="SAPEmphasis"/>
                    <w:strike/>
                    <w:lang w:val="en-US"/>
                    <w:rPrChange w:id="3497" w:author="Author" w:date="2018-02-22T10:22:00Z">
                      <w:rPr>
                        <w:rStyle w:val="SAPEmphasis"/>
                        <w:lang w:val="en-US"/>
                      </w:rPr>
                    </w:rPrChange>
                  </w:rPr>
                  <w:delText>In case Position Management is not implemented, please take into consideration following recommendations:</w:delText>
                </w:r>
              </w:del>
            </w:ins>
          </w:p>
          <w:p w14:paraId="055C8B8D" w14:textId="14202BC3" w:rsidR="002D1D7C" w:rsidRPr="005F6795" w:rsidDel="001D3CD5" w:rsidRDefault="005B7051" w:rsidP="002D1D7C">
            <w:pPr>
              <w:pStyle w:val="SAPNoteHeading"/>
              <w:ind w:left="0"/>
              <w:rPr>
                <w:del w:id="3498" w:author="Author" w:date="2018-02-22T10:33:00Z"/>
                <w:strike/>
                <w:lang w:val="en-US"/>
                <w:rPrChange w:id="3499" w:author="Author" w:date="2018-02-22T10:22:00Z">
                  <w:rPr>
                    <w:del w:id="3500" w:author="Author" w:date="2018-02-22T10:33:00Z"/>
                    <w:lang w:val="en-US"/>
                  </w:rPr>
                </w:rPrChange>
              </w:rPr>
            </w:pPr>
            <w:del w:id="3501" w:author="Author" w:date="2018-02-22T10:33:00Z">
              <w:r w:rsidRPr="005F6795" w:rsidDel="001D3CD5">
                <w:rPr>
                  <w:strike/>
                  <w:noProof/>
                  <w:lang w:val="en-US"/>
                  <w:rPrChange w:id="3502" w:author="Author" w:date="2018-02-22T10:22:00Z">
                    <w:rPr>
                      <w:noProof/>
                      <w:lang w:val="en-US"/>
                    </w:rPr>
                  </w:rPrChange>
                </w:rPr>
                <w:drawing>
                  <wp:inline distT="0" distB="0" distL="0" distR="0" wp14:anchorId="3227B502" wp14:editId="3857D668">
                    <wp:extent cx="228600" cy="228600"/>
                    <wp:effectExtent l="0" t="0" r="0" b="0"/>
                    <wp:docPr id="7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D1D7C" w:rsidRPr="005F6795" w:rsidDel="001D3CD5">
                <w:rPr>
                  <w:strike/>
                  <w:lang w:val="en-US"/>
                  <w:rPrChange w:id="3503" w:author="Author" w:date="2018-02-22T10:22:00Z">
                    <w:rPr>
                      <w:lang w:val="en-US"/>
                    </w:rPr>
                  </w:rPrChange>
                </w:rPr>
                <w:delText> Recommendation</w:delText>
              </w:r>
            </w:del>
          </w:p>
          <w:p w14:paraId="4A625F2A" w14:textId="713C160F" w:rsidR="002D1D7C" w:rsidRPr="005F6795" w:rsidDel="001D3CD5" w:rsidRDefault="002D1D7C" w:rsidP="002D1D7C">
            <w:pPr>
              <w:rPr>
                <w:del w:id="3504" w:author="Author" w:date="2018-02-22T10:33:00Z"/>
                <w:strike/>
                <w:lang w:val="en-US"/>
                <w:rPrChange w:id="3505" w:author="Author" w:date="2018-02-22T10:22:00Z">
                  <w:rPr>
                    <w:del w:id="3506" w:author="Author" w:date="2018-02-22T10:33:00Z"/>
                    <w:lang w:val="en-US"/>
                  </w:rPr>
                </w:rPrChange>
              </w:rPr>
            </w:pPr>
            <w:del w:id="3507" w:author="Author" w:date="2018-02-22T10:33:00Z">
              <w:r w:rsidRPr="005F6795" w:rsidDel="001D3CD5">
                <w:rPr>
                  <w:strike/>
                  <w:lang w:val="en-US"/>
                  <w:rPrChange w:id="3508" w:author="Author" w:date="2018-02-22T10:22:00Z">
                    <w:rPr>
                      <w:lang w:val="en-US"/>
                    </w:rPr>
                  </w:rPrChange>
                </w:rPr>
                <w:delText xml:space="preserve">In case </w:delText>
              </w:r>
              <w:r w:rsidRPr="005F6795" w:rsidDel="001D3CD5">
                <w:rPr>
                  <w:rStyle w:val="SAPEmphasis"/>
                  <w:strike/>
                  <w:lang w:val="en-US"/>
                  <w:rPrChange w:id="3509" w:author="Author" w:date="2018-02-22T10:22:00Z">
                    <w:rPr>
                      <w:rStyle w:val="SAPEmphasis"/>
                      <w:lang w:val="en-US"/>
                    </w:rPr>
                  </w:rPrChange>
                </w:rPr>
                <w:delText xml:space="preserve">Apprentice Management </w:delText>
              </w:r>
              <w:r w:rsidRPr="005F6795" w:rsidDel="001D3CD5">
                <w:rPr>
                  <w:strike/>
                  <w:lang w:val="en-US"/>
                  <w:rPrChange w:id="3510" w:author="Author" w:date="2018-02-22T10:22:00Z">
                    <w:rPr>
                      <w:lang w:val="en-US"/>
                    </w:rPr>
                  </w:rPrChange>
                </w:rPr>
                <w:delText>has also been implemented in the instance and the new employee is an apprentice, select value</w:delText>
              </w:r>
              <w:r w:rsidRPr="005F6795" w:rsidDel="001D3CD5">
                <w:rPr>
                  <w:rStyle w:val="SAPUserEntry"/>
                  <w:strike/>
                  <w:lang w:val="en-US"/>
                  <w:rPrChange w:id="3511" w:author="Author" w:date="2018-02-22T10:22:00Z">
                    <w:rPr>
                      <w:rStyle w:val="SAPUserEntry"/>
                      <w:lang w:val="en-US"/>
                    </w:rPr>
                  </w:rPrChange>
                </w:rPr>
                <w:delText xml:space="preserve"> Apprentice</w:delText>
              </w:r>
              <w:r w:rsidRPr="005F6795" w:rsidDel="001D3CD5">
                <w:rPr>
                  <w:strike/>
                  <w:lang w:val="en-US"/>
                  <w:rPrChange w:id="3512" w:author="Author" w:date="2018-02-22T10:22:00Z">
                    <w:rPr>
                      <w:lang w:val="en-US"/>
                    </w:rPr>
                  </w:rPrChange>
                </w:rPr>
                <w:delText xml:space="preserve"> </w:delText>
              </w:r>
              <w:r w:rsidRPr="005F6795" w:rsidDel="001D3CD5">
                <w:rPr>
                  <w:rStyle w:val="SAPUserEntry"/>
                  <w:strike/>
                  <w:lang w:val="en-US"/>
                  <w:rPrChange w:id="3513" w:author="Author" w:date="2018-02-22T10:22:00Z">
                    <w:rPr>
                      <w:rStyle w:val="SAPUserEntry"/>
                      <w:lang w:val="en-US"/>
                    </w:rPr>
                  </w:rPrChange>
                </w:rPr>
                <w:delText>(DE)</w:delText>
              </w:r>
              <w:r w:rsidRPr="005F6795" w:rsidDel="001D3CD5">
                <w:rPr>
                  <w:strike/>
                  <w:lang w:val="en-US"/>
                  <w:rPrChange w:id="3514" w:author="Author" w:date="2018-02-22T10:22:00Z">
                    <w:rPr>
                      <w:lang w:val="en-US"/>
                    </w:rPr>
                  </w:rPrChange>
                </w:rPr>
                <w:delText>,</w:delText>
              </w:r>
            </w:del>
          </w:p>
          <w:p w14:paraId="3AE997EA" w14:textId="167DDE15" w:rsidR="002D1D7C" w:rsidRPr="005F6795" w:rsidDel="001D3CD5" w:rsidRDefault="005B7051" w:rsidP="002D1D7C">
            <w:pPr>
              <w:pStyle w:val="SAPNoteHeading"/>
              <w:ind w:left="0"/>
              <w:rPr>
                <w:del w:id="3515" w:author="Author" w:date="2018-02-22T10:33:00Z"/>
                <w:strike/>
                <w:lang w:val="en-US"/>
                <w:rPrChange w:id="3516" w:author="Author" w:date="2018-02-22T10:22:00Z">
                  <w:rPr>
                    <w:del w:id="3517" w:author="Author" w:date="2018-02-22T10:33:00Z"/>
                    <w:lang w:val="en-US"/>
                  </w:rPr>
                </w:rPrChange>
              </w:rPr>
            </w:pPr>
            <w:del w:id="3518" w:author="Author" w:date="2018-02-22T10:33:00Z">
              <w:r w:rsidRPr="005F6795" w:rsidDel="001D3CD5">
                <w:rPr>
                  <w:strike/>
                  <w:noProof/>
                  <w:lang w:val="en-US"/>
                  <w:rPrChange w:id="3519" w:author="Author" w:date="2018-02-22T10:22:00Z">
                    <w:rPr>
                      <w:noProof/>
                      <w:lang w:val="en-US"/>
                    </w:rPr>
                  </w:rPrChange>
                </w:rPr>
                <w:drawing>
                  <wp:inline distT="0" distB="0" distL="0" distR="0" wp14:anchorId="1B778356" wp14:editId="52F62D7E">
                    <wp:extent cx="228600" cy="228600"/>
                    <wp:effectExtent l="0" t="0" r="0" b="0"/>
                    <wp:docPr id="7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D1D7C" w:rsidRPr="005F6795" w:rsidDel="001D3CD5">
                <w:rPr>
                  <w:strike/>
                  <w:lang w:val="en-US"/>
                  <w:rPrChange w:id="3520" w:author="Author" w:date="2018-02-22T10:22:00Z">
                    <w:rPr>
                      <w:lang w:val="en-US"/>
                    </w:rPr>
                  </w:rPrChange>
                </w:rPr>
                <w:delText> Recommendation</w:delText>
              </w:r>
            </w:del>
          </w:p>
          <w:p w14:paraId="2E75B4B1" w14:textId="17BAD9C7" w:rsidR="002D1D7C" w:rsidRPr="002D1D7C" w:rsidDel="001D3CD5" w:rsidRDefault="002D1D7C" w:rsidP="002D1D7C">
            <w:pPr>
              <w:rPr>
                <w:del w:id="3521" w:author="Author" w:date="2018-02-22T10:33:00Z"/>
                <w:lang w:val="en-US"/>
              </w:rPr>
            </w:pPr>
            <w:del w:id="3522" w:author="Author" w:date="2018-02-22T10:33:00Z">
              <w:r w:rsidRPr="005F6795" w:rsidDel="001D3CD5">
                <w:rPr>
                  <w:strike/>
                  <w:lang w:val="en-US"/>
                  <w:rPrChange w:id="3523" w:author="Author" w:date="2018-02-22T10:22:00Z">
                    <w:rPr>
                      <w:lang w:val="en-US"/>
                    </w:rPr>
                  </w:rPrChange>
                </w:rPr>
                <w:delText xml:space="preserve">In case </w:delText>
              </w:r>
              <w:r w:rsidRPr="005F6795" w:rsidDel="001D3CD5">
                <w:rPr>
                  <w:rStyle w:val="SAPEmphasis"/>
                  <w:strike/>
                  <w:lang w:val="en-US"/>
                  <w:rPrChange w:id="3524" w:author="Author" w:date="2018-02-22T10:22:00Z">
                    <w:rPr>
                      <w:rStyle w:val="SAPEmphasis"/>
                      <w:lang w:val="en-US"/>
                    </w:rPr>
                  </w:rPrChange>
                </w:rPr>
                <w:delText xml:space="preserve">Contingent Workforce Management </w:delText>
              </w:r>
              <w:r w:rsidRPr="005F6795" w:rsidDel="001D3CD5">
                <w:rPr>
                  <w:strike/>
                  <w:lang w:val="en-US"/>
                  <w:rPrChange w:id="3525" w:author="Author" w:date="2018-02-22T10:22:00Z">
                    <w:rPr>
                      <w:lang w:val="en-US"/>
                    </w:rPr>
                  </w:rPrChange>
                </w:rPr>
                <w:delText>has also been implemented in the instance, avoid using employee class</w:delText>
              </w:r>
              <w:r w:rsidRPr="005F6795" w:rsidDel="001D3CD5">
                <w:rPr>
                  <w:rStyle w:val="SAPUserEntry"/>
                  <w:strike/>
                  <w:lang w:val="en-US"/>
                  <w:rPrChange w:id="3526" w:author="Author" w:date="2018-02-22T10:22:00Z">
                    <w:rPr>
                      <w:rStyle w:val="SAPUserEntry"/>
                      <w:lang w:val="en-US"/>
                    </w:rPr>
                  </w:rPrChange>
                </w:rPr>
                <w:delText xml:space="preserve"> External</w:delText>
              </w:r>
              <w:r w:rsidRPr="005F6795" w:rsidDel="001D3CD5">
                <w:rPr>
                  <w:b/>
                  <w:strike/>
                  <w:lang w:val="en-US"/>
                  <w:rPrChange w:id="3527" w:author="Author" w:date="2018-02-22T10:22:00Z">
                    <w:rPr>
                      <w:b/>
                      <w:lang w:val="en-US"/>
                    </w:rPr>
                  </w:rPrChange>
                </w:rPr>
                <w:delText xml:space="preserve"> </w:delText>
              </w:r>
              <w:r w:rsidRPr="005F6795" w:rsidDel="001D3CD5">
                <w:rPr>
                  <w:rStyle w:val="SAPUserEntry"/>
                  <w:strike/>
                  <w:lang w:val="en-US"/>
                  <w:rPrChange w:id="3528" w:author="Author" w:date="2018-02-22T10:22:00Z">
                    <w:rPr>
                      <w:rStyle w:val="SAPUserEntry"/>
                      <w:lang w:val="en-US"/>
                    </w:rPr>
                  </w:rPrChange>
                </w:rPr>
                <w:delText>(DE)</w:delText>
              </w:r>
              <w:r w:rsidRPr="005F6795" w:rsidDel="001D3CD5">
                <w:rPr>
                  <w:strike/>
                  <w:lang w:val="en-US"/>
                  <w:rPrChange w:id="3529" w:author="Author" w:date="2018-02-22T10:22:00Z">
                    <w:rPr>
                      <w:lang w:val="en-US"/>
                    </w:rPr>
                  </w:rPrChange>
                </w:rPr>
                <w:delText>.</w:delText>
              </w:r>
              <w:r w:rsidRPr="002D1D7C" w:rsidDel="001D3CD5">
                <w:rPr>
                  <w:lang w:val="en-US"/>
                </w:rPr>
                <w:delText xml:space="preserve"> </w:delText>
              </w:r>
            </w:del>
          </w:p>
          <w:p w14:paraId="74A1A51E" w14:textId="09F573FB" w:rsidR="002D1D7C" w:rsidRPr="002D1D7C" w:rsidDel="006B5320" w:rsidRDefault="00774C60" w:rsidP="002D1D7C">
            <w:pPr>
              <w:pStyle w:val="SAPNoteHeading"/>
              <w:ind w:left="0"/>
              <w:rPr>
                <w:del w:id="3530" w:author="Author" w:date="2017-12-29T08:24:00Z"/>
                <w:lang w:val="en-US"/>
              </w:rPr>
            </w:pPr>
            <w:del w:id="3531" w:author="Author" w:date="2017-12-29T08:24:00Z">
              <w:r>
                <w:rPr>
                  <w:noProof/>
                </w:rPr>
                <w:pict w14:anchorId="66AFE7CD">
                  <v:shape id="_x0000_i1031" type="#_x0000_t75" style="width:14.95pt;height:14.95pt;visibility:visible;mso-wrap-style:square">
                    <v:imagedata r:id="rId31" o:title=""/>
                  </v:shape>
                </w:pict>
              </w:r>
              <w:r w:rsidR="002D1D7C" w:rsidRPr="002D1D7C" w:rsidDel="006B5320">
                <w:rPr>
                  <w:lang w:val="en-US"/>
                </w:rPr>
                <w:delText> Recommendation</w:delText>
              </w:r>
            </w:del>
          </w:p>
          <w:p w14:paraId="5FF572EF" w14:textId="286F145D" w:rsidR="002D1D7C" w:rsidRPr="00920E6F" w:rsidRDefault="002D1D7C" w:rsidP="002D1D7C">
            <w:pPr>
              <w:rPr>
                <w:lang w:val="en-US"/>
              </w:rPr>
            </w:pPr>
            <w:del w:id="3532" w:author="Author" w:date="2017-12-29T08:24:00Z">
              <w:r w:rsidRPr="002D1D7C" w:rsidDel="006B5320">
                <w:rPr>
                  <w:lang w:val="en-US"/>
                </w:rPr>
                <w:delText>Required if integration with Employee Central Payroll is in place.</w:delText>
              </w:r>
            </w:del>
          </w:p>
        </w:tc>
      </w:tr>
      <w:tr w:rsidR="002D1D7C" w:rsidRPr="00A41C57" w14:paraId="4B4A0185" w14:textId="77777777" w:rsidTr="00FA18CA">
        <w:trPr>
          <w:trHeight w:val="357"/>
        </w:trPr>
        <w:tc>
          <w:tcPr>
            <w:tcW w:w="6992" w:type="dxa"/>
            <w:tcBorders>
              <w:top w:val="single" w:sz="8" w:space="0" w:color="999999"/>
              <w:left w:val="single" w:sz="8" w:space="0" w:color="999999"/>
              <w:bottom w:val="single" w:sz="8" w:space="0" w:color="999999"/>
              <w:right w:val="single" w:sz="8" w:space="0" w:color="999999"/>
            </w:tcBorders>
          </w:tcPr>
          <w:p w14:paraId="2D5ECC9D" w14:textId="77777777" w:rsidR="006B5320" w:rsidRDefault="002D1D7C" w:rsidP="002D1D7C">
            <w:pPr>
              <w:rPr>
                <w:ins w:id="3533" w:author="Author" w:date="2017-12-29T08:25:00Z"/>
                <w:rStyle w:val="SAPScreenElement"/>
                <w:lang w:val="en-US"/>
              </w:rPr>
            </w:pPr>
            <w:r w:rsidRPr="002D1D7C">
              <w:rPr>
                <w:rStyle w:val="SAPScreenElement"/>
                <w:lang w:val="en-US"/>
              </w:rPr>
              <w:t xml:space="preserve">Employment Type: </w:t>
            </w:r>
          </w:p>
          <w:p w14:paraId="68B50907" w14:textId="77777777" w:rsidR="002D1D7C" w:rsidRDefault="006B5320" w:rsidP="002D1D7C">
            <w:pPr>
              <w:rPr>
                <w:ins w:id="3534" w:author="Author" w:date="2017-12-29T08:25:00Z"/>
                <w:rStyle w:val="SAPUserEntry"/>
                <w:lang w:val="en-US"/>
              </w:rPr>
            </w:pPr>
            <w:ins w:id="3535" w:author="Author" w:date="2017-12-29T08:25:00Z">
              <w:r w:rsidRPr="00593667">
                <w:rPr>
                  <w:rStyle w:val="SAPEmphasis"/>
                  <w:lang w:val="en-US"/>
                </w:rPr>
                <w:t xml:space="preserve">Option 1: Position Management is not implemented: </w:t>
              </w:r>
            </w:ins>
            <w:r w:rsidR="002D1D7C" w:rsidRPr="002D1D7C">
              <w:rPr>
                <w:lang w:val="en-US"/>
              </w:rPr>
              <w:t>select from drop-down, for example</w:t>
            </w:r>
            <w:r w:rsidR="002D1D7C" w:rsidRPr="002D1D7C">
              <w:rPr>
                <w:rStyle w:val="SAPUserEntry"/>
                <w:lang w:val="en-US"/>
              </w:rPr>
              <w:t xml:space="preserve"> Salaried Employee</w:t>
            </w:r>
            <w:r w:rsidR="002D1D7C" w:rsidRPr="00593667">
              <w:rPr>
                <w:lang w:val="en-US"/>
              </w:rPr>
              <w:t xml:space="preserve"> </w:t>
            </w:r>
            <w:r w:rsidR="002D1D7C" w:rsidRPr="002D1D7C">
              <w:rPr>
                <w:rStyle w:val="SAPUserEntry"/>
                <w:lang w:val="en-US"/>
              </w:rPr>
              <w:t>(DE)</w:t>
            </w:r>
          </w:p>
          <w:p w14:paraId="50BF861E" w14:textId="77F78D9B" w:rsidR="00843127" w:rsidRPr="00920E6F" w:rsidRDefault="00843127" w:rsidP="002D1D7C">
            <w:pPr>
              <w:rPr>
                <w:lang w:val="en-US"/>
              </w:rPr>
            </w:pPr>
            <w:ins w:id="3536" w:author="Author" w:date="2017-12-29T08:25:00Z">
              <w:r w:rsidRPr="00593667">
                <w:rPr>
                  <w:rStyle w:val="SAPEmphasis"/>
                  <w:lang w:val="en-US"/>
                </w:rPr>
                <w:t xml:space="preserve">Option 2: Position Management is implemented: </w:t>
              </w:r>
              <w:r w:rsidRPr="00593667">
                <w:rPr>
                  <w:lang w:val="en-US"/>
                </w:rPr>
                <w:t xml:space="preserve">value is defaulted based on value entered in field </w:t>
              </w:r>
              <w:r w:rsidRPr="00593667">
                <w:rPr>
                  <w:rStyle w:val="SAPScreenElement"/>
                  <w:lang w:val="en-US"/>
                </w:rPr>
                <w:t xml:space="preserve">Position </w:t>
              </w:r>
              <w:r w:rsidRPr="00593667">
                <w:rPr>
                  <w:lang w:val="en-US"/>
                </w:rPr>
                <w:t xml:space="preserve">in case the </w:t>
              </w:r>
              <w:r w:rsidRPr="00593667">
                <w:rPr>
                  <w:rStyle w:val="SAPScreenElement"/>
                  <w:color w:val="auto"/>
                  <w:lang w:val="en-US"/>
                </w:rPr>
                <w:t>Employment Type</w:t>
              </w:r>
              <w:r w:rsidRPr="00593667">
                <w:rPr>
                  <w:lang w:val="en-US"/>
                </w:rPr>
                <w:t xml:space="preserve"> field has been set up and maintained for the </w:t>
              </w:r>
              <w:r w:rsidRPr="00593667">
                <w:rPr>
                  <w:rStyle w:val="SAPScreenElement"/>
                  <w:color w:val="auto"/>
                  <w:lang w:val="en-US"/>
                </w:rPr>
                <w:t>Position</w:t>
              </w:r>
              <w:r w:rsidRPr="00593667">
                <w:rPr>
                  <w:lang w:val="en-US"/>
                </w:rPr>
                <w:t xml:space="preserve"> object. If this is not the case, you need to select a value from the value help.</w:t>
              </w:r>
            </w:ins>
          </w:p>
        </w:tc>
        <w:tc>
          <w:tcPr>
            <w:tcW w:w="7294" w:type="dxa"/>
            <w:tcBorders>
              <w:top w:val="single" w:sz="8" w:space="0" w:color="999999"/>
              <w:left w:val="single" w:sz="8" w:space="0" w:color="999999"/>
              <w:bottom w:val="single" w:sz="8" w:space="0" w:color="999999"/>
              <w:right w:val="single" w:sz="8" w:space="0" w:color="999999"/>
            </w:tcBorders>
          </w:tcPr>
          <w:p w14:paraId="0D6E1706" w14:textId="047620A5" w:rsidR="002D1D7C" w:rsidRPr="005F6795" w:rsidDel="001D3CD5" w:rsidRDefault="005B7051" w:rsidP="002D1D7C">
            <w:pPr>
              <w:pStyle w:val="SAPNoteHeading"/>
              <w:ind w:left="0"/>
              <w:rPr>
                <w:del w:id="3537" w:author="Author" w:date="2018-02-22T10:33:00Z"/>
                <w:strike/>
                <w:lang w:val="en-US"/>
                <w:rPrChange w:id="3538" w:author="Author" w:date="2018-02-22T10:22:00Z">
                  <w:rPr>
                    <w:del w:id="3539" w:author="Author" w:date="2018-02-22T10:33:00Z"/>
                    <w:lang w:val="en-US"/>
                  </w:rPr>
                </w:rPrChange>
              </w:rPr>
            </w:pPr>
            <w:del w:id="3540" w:author="Author" w:date="2018-02-22T10:33:00Z">
              <w:r w:rsidRPr="005F6795" w:rsidDel="001D3CD5">
                <w:rPr>
                  <w:strike/>
                  <w:noProof/>
                  <w:lang w:val="en-US"/>
                  <w:rPrChange w:id="3541" w:author="Author" w:date="2018-02-22T10:22:00Z">
                    <w:rPr>
                      <w:noProof/>
                      <w:lang w:val="en-US"/>
                    </w:rPr>
                  </w:rPrChange>
                </w:rPr>
                <w:drawing>
                  <wp:inline distT="0" distB="0" distL="0" distR="0" wp14:anchorId="67E6EC52" wp14:editId="21050698">
                    <wp:extent cx="228600" cy="228600"/>
                    <wp:effectExtent l="0" t="0" r="0" b="0"/>
                    <wp:docPr id="7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D1D7C" w:rsidRPr="005F6795" w:rsidDel="001D3CD5">
                <w:rPr>
                  <w:strike/>
                  <w:lang w:val="en-US"/>
                  <w:rPrChange w:id="3542" w:author="Author" w:date="2018-02-22T10:22:00Z">
                    <w:rPr>
                      <w:lang w:val="en-US"/>
                    </w:rPr>
                  </w:rPrChange>
                </w:rPr>
                <w:delText> Recommendation</w:delText>
              </w:r>
            </w:del>
          </w:p>
          <w:p w14:paraId="537609EF" w14:textId="7FB47254" w:rsidR="002D1D7C" w:rsidRPr="005F6795" w:rsidDel="001D3CD5" w:rsidRDefault="002D1D7C" w:rsidP="002D1D7C">
            <w:pPr>
              <w:rPr>
                <w:ins w:id="3543" w:author="Author" w:date="2017-12-29T08:26:00Z"/>
                <w:del w:id="3544" w:author="Author" w:date="2018-02-22T10:33:00Z"/>
                <w:strike/>
                <w:lang w:val="en-US"/>
                <w:rPrChange w:id="3545" w:author="Author" w:date="2018-02-22T10:22:00Z">
                  <w:rPr>
                    <w:ins w:id="3546" w:author="Author" w:date="2017-12-29T08:26:00Z"/>
                    <w:del w:id="3547" w:author="Author" w:date="2018-02-22T10:33:00Z"/>
                    <w:lang w:val="en-US"/>
                  </w:rPr>
                </w:rPrChange>
              </w:rPr>
            </w:pPr>
            <w:del w:id="3548" w:author="Author" w:date="2018-02-22T10:33:00Z">
              <w:r w:rsidRPr="005F6795" w:rsidDel="001D3CD5">
                <w:rPr>
                  <w:strike/>
                  <w:lang w:val="en-US"/>
                  <w:rPrChange w:id="3549" w:author="Author" w:date="2018-02-22T10:22:00Z">
                    <w:rPr>
                      <w:lang w:val="en-US"/>
                    </w:rPr>
                  </w:rPrChange>
                </w:rPr>
                <w:delText xml:space="preserve">In case </w:delText>
              </w:r>
              <w:r w:rsidRPr="005F6795" w:rsidDel="001D3CD5">
                <w:rPr>
                  <w:rStyle w:val="SAPEmphasis"/>
                  <w:strike/>
                  <w:lang w:val="en-US"/>
                  <w:rPrChange w:id="3550" w:author="Author" w:date="2018-02-22T10:22:00Z">
                    <w:rPr>
                      <w:rStyle w:val="SAPEmphasis"/>
                      <w:lang w:val="en-US"/>
                    </w:rPr>
                  </w:rPrChange>
                </w:rPr>
                <w:delText xml:space="preserve">Apprentice Management </w:delText>
              </w:r>
              <w:r w:rsidRPr="005F6795" w:rsidDel="001D3CD5">
                <w:rPr>
                  <w:strike/>
                  <w:lang w:val="en-US"/>
                  <w:rPrChange w:id="3551" w:author="Author" w:date="2018-02-22T10:22:00Z">
                    <w:rPr>
                      <w:lang w:val="en-US"/>
                    </w:rPr>
                  </w:rPrChange>
                </w:rPr>
                <w:delText>has also been implemented in the instance and the new employee is an apprentice, select value</w:delText>
              </w:r>
              <w:r w:rsidRPr="005F6795" w:rsidDel="001D3CD5">
                <w:rPr>
                  <w:rStyle w:val="SAPUserEntry"/>
                  <w:strike/>
                  <w:lang w:val="en-US"/>
                  <w:rPrChange w:id="3552" w:author="Author" w:date="2018-02-22T10:22:00Z">
                    <w:rPr>
                      <w:rStyle w:val="SAPUserEntry"/>
                      <w:lang w:val="en-US"/>
                    </w:rPr>
                  </w:rPrChange>
                </w:rPr>
                <w:delText xml:space="preserve"> Apprentice</w:delText>
              </w:r>
              <w:r w:rsidRPr="005F6795" w:rsidDel="001D3CD5">
                <w:rPr>
                  <w:strike/>
                  <w:lang w:val="en-US"/>
                  <w:rPrChange w:id="3553" w:author="Author" w:date="2018-02-22T10:22:00Z">
                    <w:rPr>
                      <w:lang w:val="en-US"/>
                    </w:rPr>
                  </w:rPrChange>
                </w:rPr>
                <w:delText xml:space="preserve"> </w:delText>
              </w:r>
              <w:r w:rsidRPr="005F6795" w:rsidDel="001D3CD5">
                <w:rPr>
                  <w:rStyle w:val="SAPUserEntry"/>
                  <w:strike/>
                  <w:lang w:val="en-US"/>
                  <w:rPrChange w:id="3554" w:author="Author" w:date="2018-02-22T10:22:00Z">
                    <w:rPr>
                      <w:rStyle w:val="SAPUserEntry"/>
                      <w:lang w:val="en-US"/>
                    </w:rPr>
                  </w:rPrChange>
                </w:rPr>
                <w:delText>(DE)</w:delText>
              </w:r>
              <w:r w:rsidRPr="005F6795" w:rsidDel="001D3CD5">
                <w:rPr>
                  <w:strike/>
                  <w:lang w:val="en-US"/>
                  <w:rPrChange w:id="3555" w:author="Author" w:date="2018-02-22T10:22:00Z">
                    <w:rPr>
                      <w:lang w:val="en-US"/>
                    </w:rPr>
                  </w:rPrChange>
                </w:rPr>
                <w:delText>,</w:delText>
              </w:r>
            </w:del>
          </w:p>
          <w:p w14:paraId="7AFD555A" w14:textId="6346B806" w:rsidR="00843127" w:rsidRPr="005F6795" w:rsidDel="001D3CD5" w:rsidRDefault="00843127" w:rsidP="002D1D7C">
            <w:pPr>
              <w:rPr>
                <w:del w:id="3556" w:author="Author" w:date="2018-02-22T10:33:00Z"/>
                <w:rFonts w:asciiTheme="minorHAnsi" w:eastAsiaTheme="minorHAnsi" w:hAnsiTheme="minorHAnsi"/>
                <w:strike/>
                <w:sz w:val="22"/>
                <w:szCs w:val="22"/>
                <w:lang w:val="en-US"/>
                <w:rPrChange w:id="3557" w:author="Author" w:date="2018-02-22T10:22:00Z">
                  <w:rPr>
                    <w:del w:id="3558" w:author="Author" w:date="2018-02-22T10:33:00Z"/>
                    <w:rFonts w:asciiTheme="minorHAnsi" w:eastAsiaTheme="minorHAnsi" w:hAnsiTheme="minorHAnsi"/>
                    <w:sz w:val="22"/>
                    <w:szCs w:val="22"/>
                    <w:lang w:val="en-US"/>
                  </w:rPr>
                </w:rPrChange>
              </w:rPr>
            </w:pPr>
            <w:ins w:id="3559" w:author="Author" w:date="2017-12-29T08:26:00Z">
              <w:del w:id="3560" w:author="Author" w:date="2018-02-22T10:33:00Z">
                <w:r w:rsidRPr="005F6795" w:rsidDel="001D3CD5">
                  <w:rPr>
                    <w:rStyle w:val="SAPEmphasis"/>
                    <w:strike/>
                    <w:lang w:val="en-US"/>
                    <w:rPrChange w:id="3561" w:author="Author" w:date="2018-02-22T10:22:00Z">
                      <w:rPr>
                        <w:rStyle w:val="SAPEmphasis"/>
                        <w:lang w:val="en-US"/>
                      </w:rPr>
                    </w:rPrChange>
                  </w:rPr>
                  <w:delText xml:space="preserve">In case both Position Management and Apprentice Management have been implemented, </w:delText>
                </w:r>
                <w:r w:rsidRPr="005F6795" w:rsidDel="001D3CD5">
                  <w:rPr>
                    <w:strike/>
                    <w:lang w:val="en-US"/>
                    <w:rPrChange w:id="3562" w:author="Author" w:date="2018-02-22T10:22:00Z">
                      <w:rPr>
                        <w:lang w:val="en-US"/>
                      </w:rPr>
                    </w:rPrChange>
                  </w:rPr>
                  <w:delText>and the new employee is an apprentice, use the combination of employee class</w:delText>
                </w:r>
                <w:r w:rsidRPr="005F6795" w:rsidDel="001D3CD5">
                  <w:rPr>
                    <w:rStyle w:val="SAPUserEntry"/>
                    <w:strike/>
                    <w:lang w:val="en-US"/>
                    <w:rPrChange w:id="3563" w:author="Author" w:date="2018-02-22T10:22:00Z">
                      <w:rPr>
                        <w:rStyle w:val="SAPUserEntry"/>
                        <w:lang w:val="en-US"/>
                      </w:rPr>
                    </w:rPrChange>
                  </w:rPr>
                  <w:delText xml:space="preserve"> Apprentice(DE)</w:delText>
                </w:r>
                <w:r w:rsidRPr="005F6795" w:rsidDel="001D3CD5">
                  <w:rPr>
                    <w:strike/>
                    <w:lang w:val="en-US"/>
                    <w:rPrChange w:id="3564" w:author="Author" w:date="2018-02-22T10:22:00Z">
                      <w:rPr>
                        <w:lang w:val="en-US"/>
                      </w:rPr>
                    </w:rPrChange>
                  </w:rPr>
                  <w:delText xml:space="preserve"> and employment type</w:delText>
                </w:r>
                <w:r w:rsidRPr="005F6795" w:rsidDel="001D3CD5">
                  <w:rPr>
                    <w:rStyle w:val="SAPUserEntry"/>
                    <w:strike/>
                    <w:lang w:val="en-US"/>
                    <w:rPrChange w:id="3565" w:author="Author" w:date="2018-02-22T10:22:00Z">
                      <w:rPr>
                        <w:rStyle w:val="SAPUserEntry"/>
                        <w:lang w:val="en-US"/>
                      </w:rPr>
                    </w:rPrChange>
                  </w:rPr>
                  <w:delText xml:space="preserve"> Apprentice(DE)</w:delText>
                </w:r>
                <w:r w:rsidRPr="005F6795" w:rsidDel="001D3CD5">
                  <w:rPr>
                    <w:rStyle w:val="SAPScreenElement"/>
                    <w:strike/>
                    <w:lang w:val="en-US"/>
                    <w:rPrChange w:id="3566" w:author="Author" w:date="2018-02-22T10:22:00Z">
                      <w:rPr>
                        <w:rStyle w:val="SAPScreenElement"/>
                        <w:lang w:val="en-US"/>
                      </w:rPr>
                    </w:rPrChange>
                  </w:rPr>
                  <w:delText>.</w:delText>
                </w:r>
              </w:del>
            </w:ins>
          </w:p>
          <w:p w14:paraId="7267FDF9" w14:textId="78BE4C2B" w:rsidR="002D1D7C" w:rsidRPr="005F6795" w:rsidDel="001D3CD5" w:rsidRDefault="005B7051" w:rsidP="002D1D7C">
            <w:pPr>
              <w:pStyle w:val="SAPNoteHeading"/>
              <w:ind w:left="0"/>
              <w:rPr>
                <w:del w:id="3567" w:author="Author" w:date="2018-02-22T10:33:00Z"/>
                <w:strike/>
                <w:lang w:val="en-US"/>
                <w:rPrChange w:id="3568" w:author="Author" w:date="2018-02-22T10:22:00Z">
                  <w:rPr>
                    <w:del w:id="3569" w:author="Author" w:date="2018-02-22T10:33:00Z"/>
                    <w:lang w:val="en-US"/>
                  </w:rPr>
                </w:rPrChange>
              </w:rPr>
            </w:pPr>
            <w:del w:id="3570" w:author="Author" w:date="2018-02-22T10:33:00Z">
              <w:r w:rsidRPr="005F6795" w:rsidDel="001D3CD5">
                <w:rPr>
                  <w:strike/>
                  <w:noProof/>
                  <w:lang w:val="en-US"/>
                  <w:rPrChange w:id="3571" w:author="Author" w:date="2018-02-22T10:22:00Z">
                    <w:rPr>
                      <w:noProof/>
                      <w:lang w:val="en-US"/>
                    </w:rPr>
                  </w:rPrChange>
                </w:rPr>
                <w:drawing>
                  <wp:inline distT="0" distB="0" distL="0" distR="0" wp14:anchorId="6297E86B" wp14:editId="78BC4A8D">
                    <wp:extent cx="228600" cy="228600"/>
                    <wp:effectExtent l="0" t="0" r="0" b="0"/>
                    <wp:docPr id="7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D1D7C" w:rsidRPr="005F6795" w:rsidDel="001D3CD5">
                <w:rPr>
                  <w:strike/>
                  <w:lang w:val="en-US"/>
                  <w:rPrChange w:id="3572" w:author="Author" w:date="2018-02-22T10:22:00Z">
                    <w:rPr>
                      <w:lang w:val="en-US"/>
                    </w:rPr>
                  </w:rPrChange>
                </w:rPr>
                <w:delText> Recommendation</w:delText>
              </w:r>
            </w:del>
          </w:p>
          <w:p w14:paraId="1A8725BB" w14:textId="5BF78208" w:rsidR="002D1D7C" w:rsidRPr="005F6795" w:rsidDel="001D3CD5" w:rsidRDefault="002D1D7C" w:rsidP="002D1D7C">
            <w:pPr>
              <w:rPr>
                <w:del w:id="3573" w:author="Author" w:date="2018-02-22T10:33:00Z"/>
                <w:strike/>
                <w:lang w:val="en-US"/>
                <w:rPrChange w:id="3574" w:author="Author" w:date="2018-02-22T10:22:00Z">
                  <w:rPr>
                    <w:del w:id="3575" w:author="Author" w:date="2018-02-22T10:33:00Z"/>
                    <w:lang w:val="en-US"/>
                  </w:rPr>
                </w:rPrChange>
              </w:rPr>
            </w:pPr>
            <w:del w:id="3576" w:author="Author" w:date="2018-02-22T10:33:00Z">
              <w:r w:rsidRPr="005F6795" w:rsidDel="001D3CD5">
                <w:rPr>
                  <w:strike/>
                  <w:lang w:val="en-US"/>
                  <w:rPrChange w:id="3577" w:author="Author" w:date="2018-02-22T10:22:00Z">
                    <w:rPr>
                      <w:lang w:val="en-US"/>
                    </w:rPr>
                  </w:rPrChange>
                </w:rPr>
                <w:delText xml:space="preserve">In case </w:delText>
              </w:r>
              <w:r w:rsidRPr="005F6795" w:rsidDel="001D3CD5">
                <w:rPr>
                  <w:rStyle w:val="SAPEmphasis"/>
                  <w:strike/>
                  <w:lang w:val="en-US"/>
                  <w:rPrChange w:id="3578" w:author="Author" w:date="2018-02-22T10:22:00Z">
                    <w:rPr>
                      <w:rStyle w:val="SAPEmphasis"/>
                      <w:lang w:val="en-US"/>
                    </w:rPr>
                  </w:rPrChange>
                </w:rPr>
                <w:delText xml:space="preserve">Contingent Workforce Management </w:delText>
              </w:r>
              <w:r w:rsidRPr="005F6795" w:rsidDel="001D3CD5">
                <w:rPr>
                  <w:strike/>
                  <w:lang w:val="en-US"/>
                  <w:rPrChange w:id="3579" w:author="Author" w:date="2018-02-22T10:22:00Z">
                    <w:rPr>
                      <w:lang w:val="en-US"/>
                    </w:rPr>
                  </w:rPrChange>
                </w:rPr>
                <w:delText>has also been implemented in the instance, avoid using employment type</w:delText>
              </w:r>
              <w:r w:rsidRPr="005F6795" w:rsidDel="001D3CD5">
                <w:rPr>
                  <w:rStyle w:val="SAPUserEntry"/>
                  <w:strike/>
                  <w:lang w:val="en-US"/>
                  <w:rPrChange w:id="3580" w:author="Author" w:date="2018-02-22T10:22:00Z">
                    <w:rPr>
                      <w:rStyle w:val="SAPUserEntry"/>
                      <w:lang w:val="en-US"/>
                    </w:rPr>
                  </w:rPrChange>
                </w:rPr>
                <w:delText xml:space="preserve"> Contingent Worker(DE)</w:delText>
              </w:r>
              <w:r w:rsidRPr="005F6795" w:rsidDel="001D3CD5">
                <w:rPr>
                  <w:strike/>
                  <w:lang w:val="en-US"/>
                  <w:rPrChange w:id="3581" w:author="Author" w:date="2018-02-22T10:22:00Z">
                    <w:rPr>
                      <w:lang w:val="en-US"/>
                    </w:rPr>
                  </w:rPrChange>
                </w:rPr>
                <w:delText xml:space="preserve"> together with employee class</w:delText>
              </w:r>
              <w:r w:rsidRPr="005F6795" w:rsidDel="001D3CD5">
                <w:rPr>
                  <w:rStyle w:val="SAPUserEntry"/>
                  <w:strike/>
                  <w:lang w:val="en-US"/>
                  <w:rPrChange w:id="3582" w:author="Author" w:date="2018-02-22T10:22:00Z">
                    <w:rPr>
                      <w:rStyle w:val="SAPUserEntry"/>
                      <w:lang w:val="en-US"/>
                    </w:rPr>
                  </w:rPrChange>
                </w:rPr>
                <w:delText xml:space="preserve"> External</w:delText>
              </w:r>
              <w:r w:rsidRPr="005F6795" w:rsidDel="001D3CD5">
                <w:rPr>
                  <w:b/>
                  <w:strike/>
                  <w:lang w:val="en-US"/>
                  <w:rPrChange w:id="3583" w:author="Author" w:date="2018-02-22T10:22:00Z">
                    <w:rPr>
                      <w:b/>
                      <w:lang w:val="en-US"/>
                    </w:rPr>
                  </w:rPrChange>
                </w:rPr>
                <w:delText xml:space="preserve"> </w:delText>
              </w:r>
              <w:r w:rsidRPr="005F6795" w:rsidDel="001D3CD5">
                <w:rPr>
                  <w:rStyle w:val="SAPUserEntry"/>
                  <w:strike/>
                  <w:lang w:val="en-US"/>
                  <w:rPrChange w:id="3584" w:author="Author" w:date="2018-02-22T10:22:00Z">
                    <w:rPr>
                      <w:rStyle w:val="SAPUserEntry"/>
                      <w:lang w:val="en-US"/>
                    </w:rPr>
                  </w:rPrChange>
                </w:rPr>
                <w:delText>(DE)</w:delText>
              </w:r>
              <w:r w:rsidRPr="005F6795" w:rsidDel="001D3CD5">
                <w:rPr>
                  <w:strike/>
                  <w:lang w:val="en-US"/>
                  <w:rPrChange w:id="3585" w:author="Author" w:date="2018-02-22T10:22:00Z">
                    <w:rPr>
                      <w:lang w:val="en-US"/>
                    </w:rPr>
                  </w:rPrChange>
                </w:rPr>
                <w:delText xml:space="preserve">. </w:delText>
              </w:r>
            </w:del>
          </w:p>
          <w:p w14:paraId="4DBF3C8B" w14:textId="12920066" w:rsidR="002D1D7C" w:rsidRPr="002D1D7C" w:rsidRDefault="005B7051" w:rsidP="002D1D7C">
            <w:pPr>
              <w:pStyle w:val="SAPNoteHeading"/>
              <w:ind w:left="0"/>
              <w:rPr>
                <w:lang w:val="en-US"/>
              </w:rPr>
            </w:pPr>
            <w:r w:rsidRPr="002326C1">
              <w:rPr>
                <w:noProof/>
                <w:lang w:val="en-US"/>
              </w:rPr>
              <w:drawing>
                <wp:inline distT="0" distB="0" distL="0" distR="0" wp14:anchorId="0625F1AB" wp14:editId="78B4F1D4">
                  <wp:extent cx="228600" cy="228600"/>
                  <wp:effectExtent l="0" t="0" r="0" b="0"/>
                  <wp:docPr id="7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D1D7C" w:rsidRPr="002D1D7C">
              <w:rPr>
                <w:lang w:val="en-US"/>
              </w:rPr>
              <w:t> Recommendation</w:t>
            </w:r>
          </w:p>
          <w:p w14:paraId="5E89107A" w14:textId="3C827085" w:rsidR="002D1D7C" w:rsidRPr="00920E6F" w:rsidRDefault="002D1D7C" w:rsidP="002D1D7C">
            <w:pPr>
              <w:rPr>
                <w:lang w:val="en-US"/>
              </w:rPr>
            </w:pPr>
            <w:r w:rsidRPr="002D1D7C">
              <w:rPr>
                <w:lang w:val="en-US"/>
              </w:rPr>
              <w:t>Required if integration with Employee Central Payroll is in place.</w:t>
            </w:r>
          </w:p>
        </w:tc>
      </w:tr>
      <w:tr w:rsidR="002D1D7C" w:rsidRPr="00A41C57" w14:paraId="5893B78E" w14:textId="77777777" w:rsidTr="00FA18CA">
        <w:trPr>
          <w:trHeight w:val="357"/>
        </w:trPr>
        <w:tc>
          <w:tcPr>
            <w:tcW w:w="6992" w:type="dxa"/>
            <w:tcBorders>
              <w:top w:val="single" w:sz="8" w:space="0" w:color="999999"/>
              <w:left w:val="single" w:sz="8" w:space="0" w:color="999999"/>
              <w:bottom w:val="single" w:sz="8" w:space="0" w:color="999999"/>
              <w:right w:val="single" w:sz="8" w:space="0" w:color="999999"/>
            </w:tcBorders>
          </w:tcPr>
          <w:p w14:paraId="7129260D" w14:textId="732377DA" w:rsidR="002D1D7C" w:rsidRPr="00920E6F" w:rsidRDefault="002D1D7C" w:rsidP="002D1D7C">
            <w:pPr>
              <w:rPr>
                <w:lang w:val="en-US"/>
              </w:rPr>
            </w:pPr>
            <w:r w:rsidRPr="002D1D7C">
              <w:rPr>
                <w:rStyle w:val="SAPScreenElement"/>
                <w:lang w:val="en-US"/>
              </w:rPr>
              <w:lastRenderedPageBreak/>
              <w:t xml:space="preserve">Job Entry Date: </w:t>
            </w:r>
            <w:r w:rsidRPr="002D1D7C">
              <w:rPr>
                <w:lang w:val="en-US"/>
              </w:rPr>
              <w:t>select the same date as the hiring date of the new employee or select a different date, in case the job entry date differs from the hiring date</w:t>
            </w:r>
          </w:p>
        </w:tc>
        <w:tc>
          <w:tcPr>
            <w:tcW w:w="7294" w:type="dxa"/>
            <w:tcBorders>
              <w:top w:val="single" w:sz="8" w:space="0" w:color="999999"/>
              <w:left w:val="single" w:sz="8" w:space="0" w:color="999999"/>
              <w:bottom w:val="single" w:sz="8" w:space="0" w:color="999999"/>
              <w:right w:val="single" w:sz="8" w:space="0" w:color="999999"/>
            </w:tcBorders>
          </w:tcPr>
          <w:p w14:paraId="3BB6381E" w14:textId="32B9E8B9" w:rsidR="002D1D7C" w:rsidRPr="00920E6F" w:rsidRDefault="002D1D7C" w:rsidP="002D1D7C">
            <w:pPr>
              <w:rPr>
                <w:lang w:val="en-US"/>
              </w:rPr>
            </w:pPr>
            <w:r w:rsidRPr="002D1D7C">
              <w:rPr>
                <w:lang w:val="en-US"/>
              </w:rPr>
              <w:t>In case you leave the field empty, upon submitting the new hire record, the value will be automatically filled with the hiring date, and can be checked in the employee profile.</w:t>
            </w:r>
          </w:p>
        </w:tc>
      </w:tr>
      <w:tr w:rsidR="002D1D7C" w:rsidRPr="00A41C57" w14:paraId="66503293" w14:textId="77777777" w:rsidTr="00FA18CA">
        <w:trPr>
          <w:trHeight w:val="357"/>
        </w:trPr>
        <w:tc>
          <w:tcPr>
            <w:tcW w:w="6992" w:type="dxa"/>
            <w:tcBorders>
              <w:top w:val="single" w:sz="8" w:space="0" w:color="999999"/>
              <w:left w:val="single" w:sz="8" w:space="0" w:color="999999"/>
              <w:bottom w:val="single" w:sz="8" w:space="0" w:color="999999"/>
              <w:right w:val="single" w:sz="8" w:space="0" w:color="999999"/>
            </w:tcBorders>
          </w:tcPr>
          <w:p w14:paraId="35F5A890" w14:textId="2121C4DF" w:rsidR="002D1D7C" w:rsidRPr="00920E6F" w:rsidRDefault="002D1D7C" w:rsidP="002D1D7C">
            <w:pPr>
              <w:rPr>
                <w:lang w:val="en-US"/>
              </w:rPr>
            </w:pPr>
            <w:r w:rsidRPr="002D1D7C">
              <w:rPr>
                <w:rStyle w:val="SAPScreenElement"/>
                <w:lang w:val="en-US"/>
              </w:rPr>
              <w:t xml:space="preserve">Pay Scale Type: </w:t>
            </w:r>
            <w:r w:rsidRPr="002D1D7C">
              <w:rPr>
                <w:lang w:val="en-US"/>
              </w:rPr>
              <w:t>select</w:t>
            </w:r>
            <w:r w:rsidRPr="002D1D7C">
              <w:rPr>
                <w:rStyle w:val="SAPUserEntry"/>
                <w:lang w:val="en-US"/>
              </w:rPr>
              <w:t xml:space="preserve"> Collective Agreement</w:t>
            </w:r>
            <w:r w:rsidRPr="002D1D7C">
              <w:rPr>
                <w:b/>
                <w:lang w:val="en-US"/>
              </w:rPr>
              <w:t xml:space="preserve"> </w:t>
            </w:r>
            <w:r w:rsidRPr="002D1D7C">
              <w:rPr>
                <w:rStyle w:val="SAPUserEntry"/>
                <w:lang w:val="en-US"/>
              </w:rPr>
              <w:t>(DEU/95)</w:t>
            </w:r>
            <w:r w:rsidRPr="002D1D7C">
              <w:rPr>
                <w:lang w:val="en-US"/>
              </w:rPr>
              <w:t xml:space="preserve"> from drop-down</w:t>
            </w:r>
          </w:p>
        </w:tc>
        <w:tc>
          <w:tcPr>
            <w:tcW w:w="7294" w:type="dxa"/>
            <w:tcBorders>
              <w:top w:val="single" w:sz="8" w:space="0" w:color="999999"/>
              <w:left w:val="single" w:sz="8" w:space="0" w:color="999999"/>
              <w:bottom w:val="single" w:sz="8" w:space="0" w:color="999999"/>
              <w:right w:val="single" w:sz="8" w:space="0" w:color="999999"/>
            </w:tcBorders>
          </w:tcPr>
          <w:p w14:paraId="00AAF5AA" w14:textId="13A22B40" w:rsidR="002D1D7C" w:rsidRPr="002D1D7C" w:rsidRDefault="005B7051" w:rsidP="002D1D7C">
            <w:pPr>
              <w:pStyle w:val="SAPNoteHeading"/>
              <w:ind w:left="0"/>
              <w:rPr>
                <w:lang w:val="en-US"/>
              </w:rPr>
            </w:pPr>
            <w:r w:rsidRPr="002326C1">
              <w:rPr>
                <w:noProof/>
                <w:lang w:val="en-US"/>
              </w:rPr>
              <w:drawing>
                <wp:inline distT="0" distB="0" distL="0" distR="0" wp14:anchorId="4F61EA06" wp14:editId="7A5BD5B9">
                  <wp:extent cx="228600" cy="228600"/>
                  <wp:effectExtent l="0" t="0" r="0" b="0"/>
                  <wp:docPr id="7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D1D7C" w:rsidRPr="002D1D7C">
              <w:rPr>
                <w:lang w:val="en-US"/>
              </w:rPr>
              <w:t>Recommendation</w:t>
            </w:r>
          </w:p>
          <w:p w14:paraId="270AD9BF" w14:textId="399F26D1" w:rsidR="002D1D7C" w:rsidRPr="00920E6F" w:rsidRDefault="002D1D7C" w:rsidP="002D1D7C">
            <w:pPr>
              <w:rPr>
                <w:lang w:val="en-US"/>
              </w:rPr>
            </w:pPr>
            <w:r w:rsidRPr="002D1D7C">
              <w:rPr>
                <w:lang w:val="en-US"/>
              </w:rPr>
              <w:t>Required if integration with Employee Central Payroll is in place.</w:t>
            </w:r>
          </w:p>
        </w:tc>
      </w:tr>
      <w:tr w:rsidR="002D1D7C" w:rsidRPr="00A41C57" w14:paraId="3DC712E4" w14:textId="77777777" w:rsidTr="00FA18CA">
        <w:trPr>
          <w:trHeight w:val="357"/>
        </w:trPr>
        <w:tc>
          <w:tcPr>
            <w:tcW w:w="6992" w:type="dxa"/>
            <w:tcBorders>
              <w:top w:val="single" w:sz="8" w:space="0" w:color="999999"/>
              <w:left w:val="single" w:sz="8" w:space="0" w:color="999999"/>
              <w:bottom w:val="single" w:sz="8" w:space="0" w:color="999999"/>
              <w:right w:val="single" w:sz="8" w:space="0" w:color="999999"/>
            </w:tcBorders>
          </w:tcPr>
          <w:p w14:paraId="2DB12877" w14:textId="29A0F246" w:rsidR="002D1D7C" w:rsidRPr="00920E6F" w:rsidRDefault="002D1D7C" w:rsidP="002D1D7C">
            <w:pPr>
              <w:rPr>
                <w:lang w:val="en-US"/>
              </w:rPr>
            </w:pPr>
            <w:r w:rsidRPr="002D1D7C">
              <w:rPr>
                <w:rStyle w:val="SAPScreenElement"/>
                <w:lang w:val="en-US"/>
              </w:rPr>
              <w:t xml:space="preserve">Pay Scale Area: </w:t>
            </w:r>
            <w:r w:rsidRPr="002D1D7C">
              <w:rPr>
                <w:lang w:val="en-US"/>
              </w:rPr>
              <w:t>select</w:t>
            </w:r>
            <w:r w:rsidRPr="002D1D7C">
              <w:rPr>
                <w:rStyle w:val="SAPUserEntry"/>
                <w:lang w:val="en-US"/>
              </w:rPr>
              <w:t xml:space="preserve"> Germany</w:t>
            </w:r>
            <w:r w:rsidRPr="002D1D7C">
              <w:rPr>
                <w:b/>
                <w:lang w:val="en-US"/>
              </w:rPr>
              <w:t xml:space="preserve"> </w:t>
            </w:r>
            <w:r w:rsidRPr="002D1D7C">
              <w:rPr>
                <w:rStyle w:val="SAPUserEntry"/>
                <w:lang w:val="en-US"/>
              </w:rPr>
              <w:t>(DEU/40)</w:t>
            </w:r>
            <w:r w:rsidRPr="002D1D7C">
              <w:rPr>
                <w:lang w:val="en-US"/>
              </w:rPr>
              <w:t xml:space="preserve"> from drop-down</w:t>
            </w:r>
          </w:p>
        </w:tc>
        <w:tc>
          <w:tcPr>
            <w:tcW w:w="7294" w:type="dxa"/>
            <w:tcBorders>
              <w:top w:val="single" w:sz="8" w:space="0" w:color="999999"/>
              <w:left w:val="single" w:sz="8" w:space="0" w:color="999999"/>
              <w:right w:val="single" w:sz="8" w:space="0" w:color="999999"/>
            </w:tcBorders>
          </w:tcPr>
          <w:p w14:paraId="7910CAE8" w14:textId="3DCCA43D" w:rsidR="002D1D7C" w:rsidRPr="002D1D7C" w:rsidRDefault="005B7051" w:rsidP="002D1D7C">
            <w:pPr>
              <w:pStyle w:val="SAPNoteHeading"/>
              <w:ind w:left="0"/>
              <w:rPr>
                <w:lang w:val="en-US"/>
              </w:rPr>
            </w:pPr>
            <w:r w:rsidRPr="002326C1">
              <w:rPr>
                <w:noProof/>
                <w:lang w:val="en-US"/>
              </w:rPr>
              <w:drawing>
                <wp:inline distT="0" distB="0" distL="0" distR="0" wp14:anchorId="6EC5833C" wp14:editId="2A489527">
                  <wp:extent cx="228600" cy="228600"/>
                  <wp:effectExtent l="0" t="0" r="0" b="0"/>
                  <wp:docPr id="7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D1D7C" w:rsidRPr="002D1D7C">
              <w:rPr>
                <w:lang w:val="en-US"/>
              </w:rPr>
              <w:t> Recommendation</w:t>
            </w:r>
          </w:p>
          <w:p w14:paraId="03AA77EB" w14:textId="1445316D" w:rsidR="002D1D7C" w:rsidRPr="00920E6F" w:rsidRDefault="002D1D7C" w:rsidP="002D1D7C">
            <w:pPr>
              <w:rPr>
                <w:lang w:val="en-US"/>
              </w:rPr>
            </w:pPr>
            <w:r w:rsidRPr="002D1D7C">
              <w:rPr>
                <w:lang w:val="en-US"/>
              </w:rPr>
              <w:t>Required if integration with Employee Central Payroll is in place.</w:t>
            </w:r>
          </w:p>
        </w:tc>
      </w:tr>
      <w:tr w:rsidR="002D1D7C" w:rsidRPr="00A41C57" w14:paraId="54673B19" w14:textId="77777777" w:rsidTr="00FA18CA">
        <w:trPr>
          <w:trHeight w:val="357"/>
        </w:trPr>
        <w:tc>
          <w:tcPr>
            <w:tcW w:w="6992" w:type="dxa"/>
            <w:tcBorders>
              <w:top w:val="single" w:sz="8" w:space="0" w:color="999999"/>
              <w:left w:val="single" w:sz="8" w:space="0" w:color="999999"/>
              <w:bottom w:val="single" w:sz="8" w:space="0" w:color="999999"/>
              <w:right w:val="single" w:sz="8" w:space="0" w:color="999999"/>
            </w:tcBorders>
          </w:tcPr>
          <w:p w14:paraId="192C93B9" w14:textId="3D85E1EA" w:rsidR="002D1D7C" w:rsidRPr="00920E6F" w:rsidRDefault="002D1D7C" w:rsidP="002D1D7C">
            <w:pPr>
              <w:rPr>
                <w:lang w:val="en-US"/>
              </w:rPr>
            </w:pPr>
            <w:r w:rsidRPr="002D1D7C">
              <w:rPr>
                <w:rStyle w:val="SAPScreenElement"/>
                <w:lang w:val="en-US"/>
              </w:rPr>
              <w:t xml:space="preserve">Pay Scale Group: </w:t>
            </w:r>
            <w:r w:rsidRPr="002D1D7C">
              <w:rPr>
                <w:lang w:val="en-US"/>
              </w:rPr>
              <w:t xml:space="preserve">select from drop-down; for example, </w:t>
            </w:r>
            <w:r w:rsidRPr="002D1D7C">
              <w:rPr>
                <w:rStyle w:val="SAPUserEntry"/>
                <w:lang w:val="en-US"/>
              </w:rPr>
              <w:t>G1(DEU/40/95/G1)</w:t>
            </w:r>
          </w:p>
        </w:tc>
        <w:tc>
          <w:tcPr>
            <w:tcW w:w="7294" w:type="dxa"/>
            <w:vMerge w:val="restart"/>
            <w:tcBorders>
              <w:left w:val="single" w:sz="8" w:space="0" w:color="999999"/>
              <w:right w:val="single" w:sz="8" w:space="0" w:color="999999"/>
            </w:tcBorders>
          </w:tcPr>
          <w:p w14:paraId="54389424" w14:textId="77777777" w:rsidR="002D1D7C" w:rsidRPr="002D1D7C" w:rsidRDefault="002D1D7C" w:rsidP="002D1D7C">
            <w:pPr>
              <w:pStyle w:val="SAPNoteHeading"/>
              <w:ind w:left="0"/>
              <w:rPr>
                <w:lang w:val="en-US"/>
              </w:rPr>
            </w:pPr>
            <w:r w:rsidRPr="00481262">
              <w:rPr>
                <w:noProof/>
                <w:lang w:val="en-US"/>
              </w:rPr>
              <w:drawing>
                <wp:inline distT="0" distB="0" distL="0" distR="0" wp14:anchorId="77CBC201" wp14:editId="5EDEA582">
                  <wp:extent cx="225425" cy="225425"/>
                  <wp:effectExtent l="0" t="0" r="3175" b="3175"/>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D7C">
              <w:rPr>
                <w:noProof/>
                <w:lang w:val="en-US" w:eastAsia="zh-CN"/>
              </w:rPr>
              <w:t xml:space="preserve"> </w:t>
            </w:r>
            <w:r w:rsidRPr="002D1D7C">
              <w:rPr>
                <w:lang w:val="en-US"/>
              </w:rPr>
              <w:t>Recommendation</w:t>
            </w:r>
          </w:p>
          <w:p w14:paraId="5E2BE118" w14:textId="3FDAF810" w:rsidR="002D1D7C" w:rsidRPr="00920E6F" w:rsidRDefault="002D1D7C" w:rsidP="002D1D7C">
            <w:pPr>
              <w:rPr>
                <w:lang w:val="en-US"/>
              </w:rPr>
            </w:pPr>
            <w:r w:rsidRPr="002D1D7C">
              <w:rPr>
                <w:lang w:val="en-US"/>
              </w:rPr>
              <w:t xml:space="preserve">For details to pay scale group and pay scale level values refer to the </w:t>
            </w:r>
            <w:del w:id="3586" w:author="Author" w:date="2018-02-06T10:25:00Z">
              <w:r w:rsidRPr="002D1D7C" w:rsidDel="00F60FEA">
                <w:rPr>
                  <w:lang w:val="en-US"/>
                </w:rPr>
                <w:delText xml:space="preserve">configuration guide of building block </w:delText>
              </w:r>
              <w:r w:rsidRPr="002D1D7C" w:rsidDel="00F60FEA">
                <w:rPr>
                  <w:rStyle w:val="SAPEmphasis"/>
                  <w:lang w:val="en-US"/>
                </w:rPr>
                <w:delText>15T</w:delText>
              </w:r>
              <w:r w:rsidRPr="002D1D7C" w:rsidDel="00F60FEA">
                <w:rPr>
                  <w:lang w:val="en-US"/>
                </w:rPr>
                <w:delText xml:space="preserve">, where in chapter </w:delText>
              </w:r>
              <w:r w:rsidRPr="002D1D7C" w:rsidDel="00F60FEA">
                <w:rPr>
                  <w:rStyle w:val="SAPTextReference"/>
                  <w:lang w:val="en-US"/>
                </w:rPr>
                <w:delText>Preparation / Prerequisites</w:delText>
              </w:r>
              <w:r w:rsidRPr="002D1D7C" w:rsidDel="00F60FEA">
                <w:rPr>
                  <w:lang w:val="en-US"/>
                </w:rPr>
                <w:delText xml:space="preserve"> the reference to the appropriate </w:delText>
              </w:r>
            </w:del>
            <w:r w:rsidRPr="002D1D7C">
              <w:rPr>
                <w:rStyle w:val="SAPScreenElement"/>
                <w:color w:val="auto"/>
                <w:lang w:val="en-US"/>
              </w:rPr>
              <w:t>Pay Structure</w:t>
            </w:r>
            <w:r w:rsidRPr="002D1D7C">
              <w:rPr>
                <w:lang w:val="en-US"/>
              </w:rPr>
              <w:t xml:space="preserve"> workbook </w:t>
            </w:r>
            <w:ins w:id="3587" w:author="Author" w:date="2018-02-06T10:25:00Z">
              <w:del w:id="3588" w:author="Author" w:date="2018-02-06T13:27:00Z">
                <w:r w:rsidR="00F60FEA" w:rsidRPr="00ED0743" w:rsidDel="001415A0">
                  <w:rPr>
                    <w:lang w:val="en-US"/>
                  </w:rPr>
                  <w:delText xml:space="preserve">appropriate </w:delText>
                </w:r>
              </w:del>
              <w:r w:rsidR="00F60FEA" w:rsidRPr="00ED0743">
                <w:rPr>
                  <w:lang w:val="en-US"/>
                </w:rPr>
                <w:t xml:space="preserve">for </w:t>
              </w:r>
            </w:ins>
            <w:ins w:id="3589" w:author="Author" w:date="2018-02-06T11:48:00Z">
              <w:r w:rsidR="003A58CE">
                <w:rPr>
                  <w:rStyle w:val="SAPEmphasis"/>
                  <w:lang w:val="en-US"/>
                </w:rPr>
                <w:t>DE</w:t>
              </w:r>
              <w:del w:id="3590" w:author="Author" w:date="2018-02-06T13:27:00Z">
                <w:r w:rsidR="003A58CE" w:rsidRPr="00ED0743" w:rsidDel="001415A0">
                  <w:rPr>
                    <w:rStyle w:val="SAPScreenElement"/>
                    <w:color w:val="auto"/>
                    <w:lang w:val="en-US"/>
                  </w:rPr>
                  <w:delText xml:space="preserve"> </w:delText>
                </w:r>
              </w:del>
            </w:ins>
            <w:ins w:id="3591" w:author="Author" w:date="2018-02-06T10:25:00Z">
              <w:del w:id="3592" w:author="Author" w:date="2018-02-06T11:48:00Z">
                <w:r w:rsidR="00F60FEA" w:rsidRPr="00ED0743" w:rsidDel="003A58CE">
                  <w:rPr>
                    <w:rStyle w:val="SAPScreenElement"/>
                    <w:color w:val="auto"/>
                    <w:lang w:val="en-US"/>
                  </w:rPr>
                  <w:delText>&lt;YourCountry&gt;</w:delText>
                </w:r>
              </w:del>
            </w:ins>
            <w:del w:id="3593" w:author="Author" w:date="2018-02-06T10:25:00Z">
              <w:r w:rsidRPr="002D1D7C" w:rsidDel="00F60FEA">
                <w:rPr>
                  <w:lang w:val="en-US"/>
                </w:rPr>
                <w:delText>is given</w:delText>
              </w:r>
            </w:del>
            <w:r w:rsidRPr="002D1D7C">
              <w:rPr>
                <w:lang w:val="en-US"/>
              </w:rPr>
              <w:t>.</w:t>
            </w:r>
          </w:p>
        </w:tc>
      </w:tr>
      <w:tr w:rsidR="002D1D7C" w:rsidRPr="00A41C57" w14:paraId="7C1E209E" w14:textId="77777777" w:rsidTr="00FA18CA">
        <w:trPr>
          <w:trHeight w:val="357"/>
        </w:trPr>
        <w:tc>
          <w:tcPr>
            <w:tcW w:w="6992" w:type="dxa"/>
            <w:tcBorders>
              <w:top w:val="single" w:sz="8" w:space="0" w:color="999999"/>
              <w:left w:val="single" w:sz="8" w:space="0" w:color="999999"/>
              <w:bottom w:val="single" w:sz="8" w:space="0" w:color="999999"/>
              <w:right w:val="single" w:sz="8" w:space="0" w:color="999999"/>
            </w:tcBorders>
          </w:tcPr>
          <w:p w14:paraId="1752FEB5" w14:textId="1E8063E4" w:rsidR="002D1D7C" w:rsidRPr="00920E6F" w:rsidRDefault="002D1D7C" w:rsidP="002D1D7C">
            <w:pPr>
              <w:rPr>
                <w:lang w:val="en-US"/>
              </w:rPr>
            </w:pPr>
            <w:r w:rsidRPr="002D1D7C">
              <w:rPr>
                <w:rStyle w:val="SAPScreenElement"/>
                <w:lang w:val="en-US"/>
              </w:rPr>
              <w:t xml:space="preserve">Pay Scale Level: </w:t>
            </w:r>
            <w:r w:rsidRPr="002D1D7C">
              <w:rPr>
                <w:lang w:val="en-US"/>
              </w:rPr>
              <w:t xml:space="preserve">select from drop-down; for example, </w:t>
            </w:r>
            <w:r w:rsidRPr="002D1D7C">
              <w:rPr>
                <w:rStyle w:val="SAPUserEntry"/>
                <w:lang w:val="en-US"/>
              </w:rPr>
              <w:t>01(DEU/40/95/G1/01)</w:t>
            </w:r>
          </w:p>
        </w:tc>
        <w:tc>
          <w:tcPr>
            <w:tcW w:w="7294" w:type="dxa"/>
            <w:vMerge/>
            <w:tcBorders>
              <w:left w:val="single" w:sz="8" w:space="0" w:color="999999"/>
              <w:bottom w:val="single" w:sz="8" w:space="0" w:color="999999"/>
              <w:right w:val="single" w:sz="8" w:space="0" w:color="999999"/>
            </w:tcBorders>
          </w:tcPr>
          <w:p w14:paraId="66022A50" w14:textId="77777777" w:rsidR="002D1D7C" w:rsidRPr="00920E6F" w:rsidRDefault="002D1D7C" w:rsidP="002D1D7C">
            <w:pPr>
              <w:rPr>
                <w:lang w:val="en-US"/>
              </w:rPr>
            </w:pPr>
          </w:p>
        </w:tc>
      </w:tr>
      <w:tr w:rsidR="007E6370" w:rsidRPr="00A41C57" w14:paraId="745454DD" w14:textId="77777777" w:rsidTr="00FA18CA">
        <w:trPr>
          <w:trHeight w:val="357"/>
        </w:trPr>
        <w:tc>
          <w:tcPr>
            <w:tcW w:w="6992" w:type="dxa"/>
            <w:tcBorders>
              <w:top w:val="single" w:sz="8" w:space="0" w:color="999999"/>
              <w:left w:val="single" w:sz="8" w:space="0" w:color="999999"/>
              <w:bottom w:val="single" w:sz="8" w:space="0" w:color="999999"/>
              <w:right w:val="single" w:sz="8" w:space="0" w:color="999999"/>
            </w:tcBorders>
          </w:tcPr>
          <w:p w14:paraId="2AD63A45" w14:textId="3E84D860" w:rsidR="007E6370" w:rsidRPr="00920E6F" w:rsidRDefault="007E6370" w:rsidP="002D1D7C">
            <w:pPr>
              <w:rPr>
                <w:lang w:val="en-US"/>
              </w:rPr>
            </w:pPr>
            <w:r w:rsidRPr="002D1D7C">
              <w:rPr>
                <w:rStyle w:val="SAPScreenElement"/>
                <w:lang w:val="en-US"/>
              </w:rPr>
              <w:t xml:space="preserve">Continued Sickness Pay Period: </w:t>
            </w:r>
            <w:r w:rsidRPr="002D1D7C">
              <w:rPr>
                <w:lang w:val="en-US"/>
              </w:rPr>
              <w:t xml:space="preserve">enter </w:t>
            </w:r>
            <w:r w:rsidRPr="002D1D7C">
              <w:rPr>
                <w:rStyle w:val="SAPUserEntry"/>
                <w:lang w:val="en-US"/>
              </w:rPr>
              <w:t>42</w:t>
            </w:r>
          </w:p>
        </w:tc>
        <w:tc>
          <w:tcPr>
            <w:tcW w:w="7294" w:type="dxa"/>
            <w:vMerge w:val="restart"/>
            <w:tcBorders>
              <w:top w:val="single" w:sz="8" w:space="0" w:color="999999"/>
              <w:left w:val="single" w:sz="8" w:space="0" w:color="999999"/>
              <w:right w:val="single" w:sz="8" w:space="0" w:color="999999"/>
            </w:tcBorders>
          </w:tcPr>
          <w:p w14:paraId="096DBDB6" w14:textId="77777777" w:rsidR="007E6370" w:rsidRPr="002D1D7C" w:rsidRDefault="007E6370" w:rsidP="002D1D7C">
            <w:pPr>
              <w:rPr>
                <w:rFonts w:asciiTheme="minorHAnsi" w:eastAsiaTheme="minorHAnsi" w:hAnsiTheme="minorHAnsi"/>
                <w:sz w:val="22"/>
                <w:szCs w:val="22"/>
                <w:lang w:val="en-US"/>
              </w:rPr>
            </w:pPr>
            <w:r w:rsidRPr="002D1D7C">
              <w:rPr>
                <w:lang w:val="en-US"/>
              </w:rPr>
              <w:t xml:space="preserve">In case the </w:t>
            </w:r>
            <w:r w:rsidRPr="002D1D7C">
              <w:rPr>
                <w:rStyle w:val="SAPEmphasis"/>
                <w:lang w:val="en-US"/>
              </w:rPr>
              <w:t>Time Off</w:t>
            </w:r>
            <w:r w:rsidRPr="002D1D7C">
              <w:rPr>
                <w:lang w:val="en-US"/>
              </w:rPr>
              <w:t xml:space="preserve"> content has been implemented in your instance together with the </w:t>
            </w:r>
            <w:r w:rsidRPr="002D1D7C">
              <w:rPr>
                <w:rStyle w:val="SAPEmphasis"/>
                <w:lang w:val="en-US"/>
              </w:rPr>
              <w:t>Core</w:t>
            </w:r>
            <w:r w:rsidRPr="002D1D7C">
              <w:rPr>
                <w:lang w:val="en-US"/>
              </w:rPr>
              <w:t xml:space="preserve"> content from </w:t>
            </w:r>
            <w:r w:rsidRPr="002D1D7C">
              <w:rPr>
                <w:rStyle w:val="SAPEmphasis"/>
                <w:lang w:val="en-US"/>
              </w:rPr>
              <w:t xml:space="preserve">Upgrade Center: </w:t>
            </w:r>
            <w:r w:rsidRPr="002D1D7C">
              <w:rPr>
                <w:lang w:val="en-US"/>
              </w:rPr>
              <w:t>using the data maintained in these fields, the end date of continued pay is automatically calculated based on a preconfigured rule.</w:t>
            </w:r>
          </w:p>
          <w:p w14:paraId="521392A2" w14:textId="77777777" w:rsidR="007E6370" w:rsidRPr="002D1D7C" w:rsidRDefault="007E6370" w:rsidP="002D1D7C">
            <w:pPr>
              <w:pStyle w:val="SAPNoteHeading"/>
              <w:ind w:left="0"/>
              <w:rPr>
                <w:lang w:val="en-US"/>
              </w:rPr>
            </w:pPr>
            <w:r w:rsidRPr="00481262">
              <w:rPr>
                <w:noProof/>
                <w:lang w:val="en-US"/>
              </w:rPr>
              <w:drawing>
                <wp:inline distT="0" distB="0" distL="0" distR="0" wp14:anchorId="4D1B5381" wp14:editId="2C5F6D62">
                  <wp:extent cx="225425" cy="225425"/>
                  <wp:effectExtent l="0" t="0" r="3175" b="317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D7C">
              <w:rPr>
                <w:noProof/>
                <w:lang w:val="en-US" w:eastAsia="zh-CN"/>
              </w:rPr>
              <w:t xml:space="preserve"> </w:t>
            </w:r>
            <w:r w:rsidRPr="002D1D7C">
              <w:rPr>
                <w:lang w:val="en-US"/>
              </w:rPr>
              <w:t>Recommendation</w:t>
            </w:r>
          </w:p>
          <w:p w14:paraId="7786400E" w14:textId="542A1F9D" w:rsidR="007E6370" w:rsidRPr="00920E6F" w:rsidRDefault="007E6370" w:rsidP="002D1D7C">
            <w:pPr>
              <w:rPr>
                <w:lang w:val="en-US"/>
              </w:rPr>
            </w:pPr>
            <w:r w:rsidRPr="002D1D7C">
              <w:rPr>
                <w:lang w:val="en-US"/>
              </w:rPr>
              <w:t xml:space="preserve">For more details to this rule refer to </w:t>
            </w:r>
            <w:del w:id="3594" w:author="Author" w:date="2018-02-20T08:50:00Z">
              <w:r w:rsidRPr="002D1D7C" w:rsidDel="0043201B">
                <w:rPr>
                  <w:lang w:val="en-US"/>
                </w:rPr>
                <w:delText xml:space="preserve">configuration guide of building block </w:delText>
              </w:r>
              <w:r w:rsidRPr="002D1D7C" w:rsidDel="0043201B">
                <w:rPr>
                  <w:rStyle w:val="SAPEmphasis"/>
                  <w:lang w:val="en-US"/>
                </w:rPr>
                <w:delText>FK4(DE)</w:delText>
              </w:r>
              <w:r w:rsidRPr="002D1D7C" w:rsidDel="0043201B">
                <w:rPr>
                  <w:b/>
                  <w:lang w:val="en-US"/>
                </w:rPr>
                <w:delText>,</w:delText>
              </w:r>
              <w:r w:rsidRPr="002D1D7C" w:rsidDel="0043201B">
                <w:rPr>
                  <w:lang w:val="en-US"/>
                </w:rPr>
                <w:delText xml:space="preserve"> where in chapter </w:delText>
              </w:r>
              <w:r w:rsidRPr="002D1D7C" w:rsidDel="0043201B">
                <w:rPr>
                  <w:rStyle w:val="SAPTextReference"/>
                  <w:lang w:val="en-US"/>
                </w:rPr>
                <w:delText>Preparation / Prerequisites</w:delText>
              </w:r>
              <w:r w:rsidRPr="002D1D7C" w:rsidDel="0043201B">
                <w:rPr>
                  <w:lang w:val="en-US"/>
                </w:rPr>
                <w:delText xml:space="preserve"> the reference to </w:delText>
              </w:r>
            </w:del>
            <w:r w:rsidRPr="002D1D7C">
              <w:rPr>
                <w:lang w:val="en-US"/>
              </w:rPr>
              <w:t xml:space="preserve">the appropriate </w:t>
            </w:r>
            <w:r w:rsidRPr="002D1D7C">
              <w:rPr>
                <w:rStyle w:val="SAPScreenElement"/>
                <w:color w:val="auto"/>
                <w:lang w:val="en-US"/>
              </w:rPr>
              <w:t>Time Off</w:t>
            </w:r>
            <w:r w:rsidRPr="002D1D7C">
              <w:rPr>
                <w:lang w:val="en-US"/>
              </w:rPr>
              <w:t xml:space="preserve"> workbook </w:t>
            </w:r>
            <w:del w:id="3595" w:author="Author" w:date="2018-02-20T08:50:00Z">
              <w:r w:rsidRPr="002D1D7C" w:rsidDel="0043201B">
                <w:rPr>
                  <w:lang w:val="en-US"/>
                </w:rPr>
                <w:delText>is given</w:delText>
              </w:r>
            </w:del>
            <w:ins w:id="3596" w:author="Author" w:date="2018-02-20T08:50:00Z">
              <w:r w:rsidR="0043201B">
                <w:rPr>
                  <w:lang w:val="en-US"/>
                </w:rPr>
                <w:t xml:space="preserve">for </w:t>
              </w:r>
              <w:r w:rsidR="0043201B" w:rsidRPr="0043201B">
                <w:rPr>
                  <w:b/>
                  <w:lang w:val="en-US"/>
                  <w:rPrChange w:id="3597" w:author="Author" w:date="2018-02-20T08:50:00Z">
                    <w:rPr>
                      <w:lang w:val="en-US"/>
                    </w:rPr>
                  </w:rPrChange>
                </w:rPr>
                <w:t>DE</w:t>
              </w:r>
            </w:ins>
            <w:r w:rsidRPr="002D1D7C">
              <w:rPr>
                <w:lang w:val="en-US"/>
              </w:rPr>
              <w:t>.</w:t>
            </w:r>
          </w:p>
        </w:tc>
      </w:tr>
      <w:tr w:rsidR="007E6370" w:rsidRPr="00A41C57" w14:paraId="4EFF2DF4" w14:textId="77777777" w:rsidTr="00FA18CA">
        <w:trPr>
          <w:trHeight w:val="357"/>
        </w:trPr>
        <w:tc>
          <w:tcPr>
            <w:tcW w:w="6992" w:type="dxa"/>
            <w:tcBorders>
              <w:top w:val="single" w:sz="8" w:space="0" w:color="999999"/>
              <w:left w:val="single" w:sz="8" w:space="0" w:color="999999"/>
              <w:bottom w:val="single" w:sz="8" w:space="0" w:color="999999"/>
              <w:right w:val="single" w:sz="8" w:space="0" w:color="999999"/>
            </w:tcBorders>
          </w:tcPr>
          <w:p w14:paraId="6248A52F" w14:textId="63F40332" w:rsidR="007E6370" w:rsidRPr="00920E6F" w:rsidRDefault="007E6370" w:rsidP="002D1D7C">
            <w:pPr>
              <w:rPr>
                <w:lang w:val="en-US"/>
              </w:rPr>
            </w:pPr>
            <w:r w:rsidRPr="002D1D7C">
              <w:rPr>
                <w:rStyle w:val="SAPScreenElement"/>
                <w:lang w:val="en-US"/>
              </w:rPr>
              <w:t xml:space="preserve">Continued Sickness Pay Measure: </w:t>
            </w:r>
            <w:r w:rsidRPr="002D1D7C">
              <w:rPr>
                <w:lang w:val="en-US"/>
              </w:rPr>
              <w:t>select</w:t>
            </w:r>
            <w:r w:rsidRPr="002D1D7C">
              <w:rPr>
                <w:rStyle w:val="SAPUserEntry"/>
                <w:lang w:val="en-US"/>
              </w:rPr>
              <w:t xml:space="preserve"> Days </w:t>
            </w:r>
            <w:r w:rsidRPr="002D1D7C">
              <w:rPr>
                <w:lang w:val="en-US"/>
              </w:rPr>
              <w:t>from drop-down</w:t>
            </w:r>
          </w:p>
        </w:tc>
        <w:tc>
          <w:tcPr>
            <w:tcW w:w="7294" w:type="dxa"/>
            <w:vMerge/>
            <w:tcBorders>
              <w:left w:val="single" w:sz="8" w:space="0" w:color="999999"/>
              <w:bottom w:val="single" w:sz="8" w:space="0" w:color="999999"/>
              <w:right w:val="single" w:sz="8" w:space="0" w:color="999999"/>
            </w:tcBorders>
          </w:tcPr>
          <w:p w14:paraId="17F5E281" w14:textId="4ADD3AE1" w:rsidR="007E6370" w:rsidRPr="00920E6F" w:rsidRDefault="007E6370" w:rsidP="002D1D7C">
            <w:pPr>
              <w:rPr>
                <w:lang w:val="en-US"/>
              </w:rPr>
            </w:pPr>
          </w:p>
        </w:tc>
      </w:tr>
      <w:tr w:rsidR="002D1D7C" w:rsidRPr="00A41C57" w14:paraId="14E66EBB" w14:textId="77777777" w:rsidTr="00FA18CA">
        <w:trPr>
          <w:trHeight w:val="357"/>
        </w:trPr>
        <w:tc>
          <w:tcPr>
            <w:tcW w:w="6992" w:type="dxa"/>
            <w:tcBorders>
              <w:top w:val="single" w:sz="8" w:space="0" w:color="999999"/>
              <w:left w:val="single" w:sz="8" w:space="0" w:color="999999"/>
              <w:bottom w:val="single" w:sz="8" w:space="0" w:color="999999"/>
              <w:right w:val="single" w:sz="8" w:space="0" w:color="999999"/>
            </w:tcBorders>
          </w:tcPr>
          <w:p w14:paraId="2E92C13C" w14:textId="232B70A7" w:rsidR="002D1D7C" w:rsidRPr="00920E6F" w:rsidRDefault="002D1D7C" w:rsidP="002D1D7C">
            <w:pPr>
              <w:rPr>
                <w:lang w:val="en-US"/>
              </w:rPr>
            </w:pPr>
            <w:r w:rsidRPr="002D1D7C">
              <w:rPr>
                <w:rStyle w:val="SAPScreenElement"/>
                <w:lang w:val="en-US"/>
              </w:rPr>
              <w:t xml:space="preserve">Competition Clause: </w:t>
            </w:r>
            <w:r w:rsidRPr="002D1D7C">
              <w:rPr>
                <w:lang w:val="en-US"/>
              </w:rPr>
              <w:t>defaults to</w:t>
            </w:r>
            <w:r w:rsidRPr="002D1D7C">
              <w:rPr>
                <w:rStyle w:val="SAPUserEntry"/>
                <w:lang w:val="en-US"/>
              </w:rPr>
              <w:t xml:space="preserve"> No</w:t>
            </w:r>
            <w:r w:rsidRPr="002D1D7C">
              <w:rPr>
                <w:lang w:val="en-US"/>
              </w:rPr>
              <w:t>; adapt if required</w:t>
            </w:r>
          </w:p>
        </w:tc>
        <w:tc>
          <w:tcPr>
            <w:tcW w:w="7294" w:type="dxa"/>
            <w:tcBorders>
              <w:top w:val="single" w:sz="8" w:space="0" w:color="999999"/>
              <w:left w:val="single" w:sz="8" w:space="0" w:color="999999"/>
              <w:bottom w:val="single" w:sz="8" w:space="0" w:color="999999"/>
              <w:right w:val="single" w:sz="8" w:space="0" w:color="999999"/>
            </w:tcBorders>
          </w:tcPr>
          <w:p w14:paraId="4F0BDB3C" w14:textId="77777777" w:rsidR="002D1D7C" w:rsidRPr="00920E6F" w:rsidRDefault="002D1D7C" w:rsidP="002D1D7C">
            <w:pPr>
              <w:rPr>
                <w:lang w:val="en-US"/>
              </w:rPr>
            </w:pPr>
          </w:p>
        </w:tc>
      </w:tr>
      <w:tr w:rsidR="002D1D7C" w:rsidRPr="00A41C57" w14:paraId="48DF9589" w14:textId="77777777" w:rsidTr="00FA18CA">
        <w:trPr>
          <w:trHeight w:val="357"/>
        </w:trPr>
        <w:tc>
          <w:tcPr>
            <w:tcW w:w="6992" w:type="dxa"/>
            <w:tcBorders>
              <w:top w:val="single" w:sz="8" w:space="0" w:color="999999"/>
              <w:left w:val="single" w:sz="8" w:space="0" w:color="999999"/>
              <w:bottom w:val="single" w:sz="8" w:space="0" w:color="999999"/>
              <w:right w:val="single" w:sz="8" w:space="0" w:color="999999"/>
            </w:tcBorders>
          </w:tcPr>
          <w:p w14:paraId="2F15549F" w14:textId="548D8830" w:rsidR="002D1D7C" w:rsidRPr="00920E6F" w:rsidRDefault="002D1D7C" w:rsidP="002D1D7C">
            <w:pPr>
              <w:rPr>
                <w:lang w:val="en-US"/>
              </w:rPr>
            </w:pPr>
            <w:r w:rsidRPr="002D1D7C">
              <w:rPr>
                <w:rStyle w:val="SAPScreenElement"/>
                <w:lang w:val="en-US"/>
              </w:rPr>
              <w:t xml:space="preserve">Sideline Job Allowed: </w:t>
            </w:r>
            <w:r w:rsidRPr="002D1D7C">
              <w:rPr>
                <w:lang w:val="en-US"/>
              </w:rPr>
              <w:t>defaults to</w:t>
            </w:r>
            <w:r w:rsidRPr="002D1D7C">
              <w:rPr>
                <w:rStyle w:val="SAPUserEntry"/>
                <w:lang w:val="en-US"/>
              </w:rPr>
              <w:t xml:space="preserve"> No</w:t>
            </w:r>
            <w:r w:rsidRPr="002D1D7C">
              <w:rPr>
                <w:lang w:val="en-US"/>
              </w:rPr>
              <w:t>; adapt if required</w:t>
            </w:r>
          </w:p>
        </w:tc>
        <w:tc>
          <w:tcPr>
            <w:tcW w:w="7294" w:type="dxa"/>
            <w:tcBorders>
              <w:top w:val="single" w:sz="8" w:space="0" w:color="999999"/>
              <w:left w:val="single" w:sz="8" w:space="0" w:color="999999"/>
              <w:bottom w:val="single" w:sz="8" w:space="0" w:color="999999"/>
              <w:right w:val="single" w:sz="8" w:space="0" w:color="999999"/>
            </w:tcBorders>
          </w:tcPr>
          <w:p w14:paraId="605C1D5E" w14:textId="77777777" w:rsidR="002D1D7C" w:rsidRPr="00920E6F" w:rsidRDefault="002D1D7C" w:rsidP="002D1D7C">
            <w:pPr>
              <w:rPr>
                <w:lang w:val="en-US"/>
              </w:rPr>
            </w:pPr>
          </w:p>
        </w:tc>
      </w:tr>
      <w:tr w:rsidR="002D1D7C" w:rsidRPr="00A41C57" w14:paraId="5FBE13D2" w14:textId="77777777" w:rsidTr="00FA18CA">
        <w:trPr>
          <w:trHeight w:val="357"/>
        </w:trPr>
        <w:tc>
          <w:tcPr>
            <w:tcW w:w="6992" w:type="dxa"/>
            <w:tcBorders>
              <w:top w:val="single" w:sz="8" w:space="0" w:color="999999"/>
              <w:left w:val="single" w:sz="8" w:space="0" w:color="999999"/>
              <w:bottom w:val="single" w:sz="8" w:space="0" w:color="999999"/>
              <w:right w:val="single" w:sz="8" w:space="0" w:color="999999"/>
            </w:tcBorders>
          </w:tcPr>
          <w:p w14:paraId="2CE9B66D" w14:textId="47211315" w:rsidR="002D1D7C" w:rsidRPr="00920E6F" w:rsidRDefault="002D1D7C" w:rsidP="002D1D7C">
            <w:pPr>
              <w:rPr>
                <w:lang w:val="en-US"/>
              </w:rPr>
            </w:pPr>
            <w:r w:rsidRPr="002D1D7C">
              <w:rPr>
                <w:rStyle w:val="SAPScreenElement"/>
                <w:lang w:val="en-US"/>
              </w:rPr>
              <w:t xml:space="preserve">Notice Period: </w:t>
            </w:r>
            <w:r w:rsidRPr="002D1D7C">
              <w:rPr>
                <w:lang w:val="en-US"/>
              </w:rPr>
              <w:t>enter as appropriate</w:t>
            </w:r>
          </w:p>
        </w:tc>
        <w:tc>
          <w:tcPr>
            <w:tcW w:w="7294" w:type="dxa"/>
            <w:tcBorders>
              <w:top w:val="single" w:sz="8" w:space="0" w:color="999999"/>
              <w:left w:val="single" w:sz="8" w:space="0" w:color="999999"/>
              <w:bottom w:val="single" w:sz="8" w:space="0" w:color="999999"/>
              <w:right w:val="single" w:sz="8" w:space="0" w:color="999999"/>
            </w:tcBorders>
          </w:tcPr>
          <w:p w14:paraId="1D083AA2" w14:textId="77777777" w:rsidR="002D1D7C" w:rsidRPr="00920E6F" w:rsidRDefault="002D1D7C" w:rsidP="002D1D7C">
            <w:pPr>
              <w:rPr>
                <w:lang w:val="en-US"/>
              </w:rPr>
            </w:pPr>
          </w:p>
        </w:tc>
      </w:tr>
      <w:tr w:rsidR="002D1D7C" w:rsidRPr="00A41C57" w14:paraId="08057438" w14:textId="77777777" w:rsidTr="00FA18CA">
        <w:trPr>
          <w:trHeight w:val="357"/>
        </w:trPr>
        <w:tc>
          <w:tcPr>
            <w:tcW w:w="6992" w:type="dxa"/>
            <w:tcBorders>
              <w:top w:val="single" w:sz="8" w:space="0" w:color="999999"/>
              <w:left w:val="single" w:sz="8" w:space="0" w:color="999999"/>
              <w:bottom w:val="single" w:sz="8" w:space="0" w:color="999999"/>
              <w:right w:val="single" w:sz="8" w:space="0" w:color="999999"/>
            </w:tcBorders>
          </w:tcPr>
          <w:p w14:paraId="49B78547" w14:textId="5AE5D7A1" w:rsidR="002D1D7C" w:rsidRPr="00920E6F" w:rsidRDefault="002D1D7C" w:rsidP="002D1D7C">
            <w:pPr>
              <w:rPr>
                <w:lang w:val="en-US"/>
              </w:rPr>
            </w:pPr>
            <w:r w:rsidRPr="002D1D7C">
              <w:rPr>
                <w:rStyle w:val="SAPScreenElement"/>
                <w:lang w:val="en-US"/>
              </w:rPr>
              <w:t xml:space="preserve">Initial Entry: </w:t>
            </w:r>
            <w:r w:rsidRPr="002D1D7C">
              <w:rPr>
                <w:lang w:val="en-US"/>
              </w:rPr>
              <w:t>select from calendar help the</w:t>
            </w:r>
            <w:r w:rsidRPr="002D1D7C">
              <w:rPr>
                <w:noProof/>
                <w:lang w:val="en-US"/>
              </w:rPr>
              <w:t xml:space="preserve"> start date when the employee first started in the company</w:t>
            </w:r>
          </w:p>
        </w:tc>
        <w:tc>
          <w:tcPr>
            <w:tcW w:w="7294" w:type="dxa"/>
            <w:tcBorders>
              <w:top w:val="single" w:sz="8" w:space="0" w:color="999999"/>
              <w:left w:val="single" w:sz="8" w:space="0" w:color="999999"/>
              <w:bottom w:val="single" w:sz="8" w:space="0" w:color="999999"/>
              <w:right w:val="single" w:sz="8" w:space="0" w:color="999999"/>
            </w:tcBorders>
          </w:tcPr>
          <w:p w14:paraId="2080CB56" w14:textId="3E8E34DF" w:rsidR="002D1D7C" w:rsidRPr="00920E6F" w:rsidRDefault="002D1D7C" w:rsidP="002D1D7C">
            <w:pPr>
              <w:rPr>
                <w:lang w:val="en-US"/>
              </w:rPr>
            </w:pPr>
            <w:r w:rsidRPr="002D1D7C">
              <w:rPr>
                <w:noProof/>
                <w:lang w:val="en-US"/>
              </w:rPr>
              <w:t xml:space="preserve">For example, if an </w:t>
            </w:r>
            <w:r w:rsidRPr="002D1D7C">
              <w:rPr>
                <w:lang w:val="en-US"/>
              </w:rPr>
              <w:t>employee</w:t>
            </w:r>
            <w:r w:rsidRPr="002D1D7C">
              <w:rPr>
                <w:noProof/>
                <w:lang w:val="en-US"/>
              </w:rPr>
              <w:t xml:space="preserve"> was originally hired as an external and then became a permanent employee, this is the date when he or she first entered the company as an external.</w:t>
            </w:r>
          </w:p>
        </w:tc>
      </w:tr>
      <w:tr w:rsidR="002D1D7C" w:rsidRPr="00A41C57" w14:paraId="3F4077CA" w14:textId="77777777" w:rsidTr="00FA18CA">
        <w:trPr>
          <w:trHeight w:val="357"/>
        </w:trPr>
        <w:tc>
          <w:tcPr>
            <w:tcW w:w="6992" w:type="dxa"/>
            <w:tcBorders>
              <w:top w:val="single" w:sz="8" w:space="0" w:color="999999"/>
              <w:left w:val="single" w:sz="8" w:space="0" w:color="999999"/>
              <w:bottom w:val="single" w:sz="8" w:space="0" w:color="999999"/>
              <w:right w:val="single" w:sz="8" w:space="0" w:color="999999"/>
            </w:tcBorders>
          </w:tcPr>
          <w:p w14:paraId="4A001DB6" w14:textId="708F32BD" w:rsidR="002D1D7C" w:rsidRPr="00920E6F" w:rsidRDefault="002D1D7C" w:rsidP="002D1D7C">
            <w:pPr>
              <w:rPr>
                <w:lang w:val="en-US"/>
              </w:rPr>
            </w:pPr>
            <w:r w:rsidRPr="002D1D7C">
              <w:rPr>
                <w:rStyle w:val="SAPScreenElement"/>
                <w:lang w:val="en-US"/>
              </w:rPr>
              <w:t xml:space="preserve">Entry into Group: </w:t>
            </w:r>
            <w:r w:rsidRPr="002D1D7C">
              <w:rPr>
                <w:lang w:val="en-US"/>
              </w:rPr>
              <w:t>select from calendar help</w:t>
            </w:r>
            <w:r w:rsidRPr="002D1D7C">
              <w:rPr>
                <w:noProof/>
                <w:lang w:val="en-US"/>
              </w:rPr>
              <w:t xml:space="preserve"> the start date when the employee started in the organization he or she belongs to now</w:t>
            </w:r>
          </w:p>
        </w:tc>
        <w:tc>
          <w:tcPr>
            <w:tcW w:w="7294" w:type="dxa"/>
            <w:tcBorders>
              <w:top w:val="single" w:sz="8" w:space="0" w:color="999999"/>
              <w:left w:val="single" w:sz="8" w:space="0" w:color="999999"/>
              <w:bottom w:val="single" w:sz="8" w:space="0" w:color="999999"/>
              <w:right w:val="single" w:sz="8" w:space="0" w:color="999999"/>
            </w:tcBorders>
          </w:tcPr>
          <w:p w14:paraId="0180A4D7" w14:textId="77777777" w:rsidR="002D1D7C" w:rsidRPr="00920E6F" w:rsidRDefault="002D1D7C" w:rsidP="002D1D7C">
            <w:pPr>
              <w:rPr>
                <w:lang w:val="en-US"/>
              </w:rPr>
            </w:pPr>
          </w:p>
        </w:tc>
      </w:tr>
      <w:tr w:rsidR="002D1D7C" w:rsidRPr="00A41C57" w14:paraId="4628F470" w14:textId="77777777" w:rsidTr="00FA18CA">
        <w:trPr>
          <w:trHeight w:val="357"/>
        </w:trPr>
        <w:tc>
          <w:tcPr>
            <w:tcW w:w="6992" w:type="dxa"/>
            <w:tcBorders>
              <w:top w:val="single" w:sz="8" w:space="0" w:color="999999"/>
              <w:left w:val="single" w:sz="8" w:space="0" w:color="999999"/>
              <w:bottom w:val="single" w:sz="8" w:space="0" w:color="999999"/>
              <w:right w:val="single" w:sz="8" w:space="0" w:color="999999"/>
            </w:tcBorders>
          </w:tcPr>
          <w:p w14:paraId="750CEBA2" w14:textId="409A73CC" w:rsidR="002D1D7C" w:rsidRPr="00920E6F" w:rsidRDefault="002D1D7C" w:rsidP="002D1D7C">
            <w:pPr>
              <w:rPr>
                <w:lang w:val="en-US"/>
              </w:rPr>
            </w:pPr>
            <w:r w:rsidRPr="002D1D7C">
              <w:rPr>
                <w:rStyle w:val="SAPScreenElement"/>
                <w:lang w:val="en-US"/>
              </w:rPr>
              <w:t xml:space="preserve">Corporation: </w:t>
            </w:r>
            <w:r w:rsidRPr="002D1D7C">
              <w:rPr>
                <w:lang w:val="en-US"/>
              </w:rPr>
              <w:t>enter the company name as appropriate</w:t>
            </w:r>
          </w:p>
        </w:tc>
        <w:tc>
          <w:tcPr>
            <w:tcW w:w="7294" w:type="dxa"/>
            <w:tcBorders>
              <w:top w:val="single" w:sz="8" w:space="0" w:color="999999"/>
              <w:left w:val="single" w:sz="8" w:space="0" w:color="999999"/>
              <w:bottom w:val="single" w:sz="8" w:space="0" w:color="999999"/>
              <w:right w:val="single" w:sz="8" w:space="0" w:color="999999"/>
            </w:tcBorders>
          </w:tcPr>
          <w:p w14:paraId="0BB8A89B" w14:textId="77777777" w:rsidR="002D1D7C" w:rsidRPr="00920E6F" w:rsidRDefault="002D1D7C" w:rsidP="002D1D7C">
            <w:pPr>
              <w:rPr>
                <w:lang w:val="en-US"/>
              </w:rPr>
            </w:pPr>
          </w:p>
        </w:tc>
      </w:tr>
    </w:tbl>
    <w:p w14:paraId="1BF8E32B" w14:textId="1966AB61" w:rsidR="003D4CDB" w:rsidRPr="00AE1E45" w:rsidRDefault="003D4CDB" w:rsidP="00593667">
      <w:pPr>
        <w:pStyle w:val="Heading3"/>
        <w:spacing w:before="240" w:after="120"/>
        <w:ind w:left="1134" w:hanging="1134"/>
        <w:rPr>
          <w:lang w:val="en-US"/>
        </w:rPr>
      </w:pPr>
      <w:bookmarkStart w:id="3598" w:name="_Toc507062733"/>
      <w:r w:rsidRPr="00AE1E45">
        <w:rPr>
          <w:lang w:val="en-US"/>
        </w:rPr>
        <w:lastRenderedPageBreak/>
        <w:t>France (FR)</w:t>
      </w:r>
      <w:bookmarkEnd w:id="3598"/>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722"/>
        <w:gridCol w:w="7564"/>
      </w:tblGrid>
      <w:tr w:rsidR="005E0DEC" w:rsidRPr="002326C1" w14:paraId="1703C1A5" w14:textId="77777777" w:rsidTr="00267911">
        <w:trPr>
          <w:trHeight w:val="432"/>
          <w:tblHeader/>
        </w:trPr>
        <w:tc>
          <w:tcPr>
            <w:tcW w:w="6722" w:type="dxa"/>
            <w:tcBorders>
              <w:top w:val="single" w:sz="8" w:space="0" w:color="999999"/>
              <w:left w:val="single" w:sz="8" w:space="0" w:color="999999"/>
              <w:bottom w:val="single" w:sz="8" w:space="0" w:color="999999"/>
              <w:right w:val="single" w:sz="8" w:space="0" w:color="999999"/>
            </w:tcBorders>
            <w:shd w:val="clear" w:color="auto" w:fill="999999"/>
            <w:hideMark/>
          </w:tcPr>
          <w:p w14:paraId="0F5B5153" w14:textId="77777777" w:rsidR="005E0DEC" w:rsidRPr="002326C1" w:rsidRDefault="005E0DEC" w:rsidP="00267911">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564" w:type="dxa"/>
            <w:tcBorders>
              <w:top w:val="single" w:sz="8" w:space="0" w:color="999999"/>
              <w:left w:val="single" w:sz="8" w:space="0" w:color="999999"/>
              <w:bottom w:val="single" w:sz="8" w:space="0" w:color="999999"/>
              <w:right w:val="single" w:sz="8" w:space="0" w:color="999999"/>
            </w:tcBorders>
            <w:shd w:val="clear" w:color="auto" w:fill="999999"/>
            <w:hideMark/>
          </w:tcPr>
          <w:p w14:paraId="3D4B90EE" w14:textId="77777777" w:rsidR="005E0DEC" w:rsidRPr="002326C1" w:rsidRDefault="005E0DEC" w:rsidP="00267911">
            <w:pPr>
              <w:pStyle w:val="SAPTableHeader"/>
              <w:rPr>
                <w:lang w:val="en-US"/>
              </w:rPr>
            </w:pPr>
            <w:r w:rsidRPr="002326C1">
              <w:rPr>
                <w:lang w:val="en-US"/>
              </w:rPr>
              <w:t>Additional Information</w:t>
            </w:r>
          </w:p>
        </w:tc>
      </w:tr>
      <w:tr w:rsidR="005E0DEC" w:rsidRPr="00A41C57" w14:paraId="2959869E"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06289FDA" w14:textId="73AD4EAF" w:rsidR="005E0DEC" w:rsidRPr="00920E6F" w:rsidRDefault="005E0DEC" w:rsidP="005E0DEC">
            <w:pPr>
              <w:rPr>
                <w:lang w:val="en-US"/>
              </w:rPr>
            </w:pPr>
            <w:r w:rsidRPr="0033437B">
              <w:rPr>
                <w:rStyle w:val="SAPScreenElement"/>
                <w:lang w:val="en-US"/>
              </w:rPr>
              <w:t>Is Shift Employee:</w:t>
            </w:r>
            <w:r w:rsidRPr="0033437B">
              <w:rPr>
                <w:lang w:val="en-US"/>
              </w:rPr>
              <w:t xml:space="preserve"> defaults to</w:t>
            </w:r>
            <w:r w:rsidRPr="0033437B">
              <w:rPr>
                <w:rStyle w:val="SAPUserEntry"/>
                <w:lang w:val="en-US"/>
              </w:rPr>
              <w:t xml:space="preserve"> No</w:t>
            </w:r>
            <w:r w:rsidRPr="0033437B">
              <w:rPr>
                <w:lang w:val="en-US"/>
              </w:rPr>
              <w:t>; adapt if required</w:t>
            </w:r>
          </w:p>
        </w:tc>
        <w:tc>
          <w:tcPr>
            <w:tcW w:w="7564" w:type="dxa"/>
            <w:tcBorders>
              <w:top w:val="single" w:sz="8" w:space="0" w:color="999999"/>
              <w:left w:val="single" w:sz="8" w:space="0" w:color="999999"/>
              <w:bottom w:val="single" w:sz="8" w:space="0" w:color="999999"/>
              <w:right w:val="single" w:sz="8" w:space="0" w:color="999999"/>
            </w:tcBorders>
          </w:tcPr>
          <w:p w14:paraId="5F89178E" w14:textId="77777777" w:rsidR="005E0DEC" w:rsidRPr="00920E6F" w:rsidRDefault="005E0DEC" w:rsidP="005E0DEC">
            <w:pPr>
              <w:rPr>
                <w:lang w:val="en-US"/>
              </w:rPr>
            </w:pPr>
          </w:p>
        </w:tc>
      </w:tr>
      <w:tr w:rsidR="005E0DEC" w:rsidRPr="00A41C57" w14:paraId="78836D4D"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6A8E21AE" w14:textId="5AB071F4" w:rsidR="005E0DEC" w:rsidRPr="00920E6F" w:rsidRDefault="005E0DEC" w:rsidP="005E0DEC">
            <w:pPr>
              <w:rPr>
                <w:lang w:val="en-US"/>
              </w:rPr>
            </w:pPr>
            <w:r w:rsidRPr="0033437B">
              <w:rPr>
                <w:rStyle w:val="SAPScreenElement"/>
                <w:lang w:val="en-US"/>
              </w:rPr>
              <w:t xml:space="preserve">Probationary Period End Date: </w:t>
            </w:r>
            <w:r w:rsidRPr="0033437B">
              <w:rPr>
                <w:lang w:val="en-US"/>
              </w:rPr>
              <w:t>defaulted based on a preconfigured business rule</w:t>
            </w:r>
          </w:p>
        </w:tc>
        <w:tc>
          <w:tcPr>
            <w:tcW w:w="7564" w:type="dxa"/>
            <w:tcBorders>
              <w:top w:val="single" w:sz="8" w:space="0" w:color="999999"/>
              <w:left w:val="single" w:sz="8" w:space="0" w:color="999999"/>
              <w:bottom w:val="single" w:sz="8" w:space="0" w:color="999999"/>
              <w:right w:val="single" w:sz="8" w:space="0" w:color="999999"/>
            </w:tcBorders>
          </w:tcPr>
          <w:p w14:paraId="1B9E9A82" w14:textId="000E453C" w:rsidR="005E0DEC" w:rsidRPr="0033437B" w:rsidRDefault="005B7051" w:rsidP="005E0DEC">
            <w:pPr>
              <w:pStyle w:val="SAPNoteHeading"/>
              <w:ind w:left="0"/>
              <w:rPr>
                <w:lang w:val="en-US"/>
              </w:rPr>
            </w:pPr>
            <w:r w:rsidRPr="002326C1">
              <w:rPr>
                <w:noProof/>
                <w:lang w:val="en-US"/>
              </w:rPr>
              <w:drawing>
                <wp:inline distT="0" distB="0" distL="0" distR="0" wp14:anchorId="3E82BB31" wp14:editId="38542553">
                  <wp:extent cx="228600" cy="228600"/>
                  <wp:effectExtent l="0" t="0" r="0" b="0"/>
                  <wp:docPr id="7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E0DEC" w:rsidRPr="0033437B">
              <w:rPr>
                <w:lang w:val="en-US"/>
              </w:rPr>
              <w:t> Recommendation</w:t>
            </w:r>
          </w:p>
          <w:p w14:paraId="69AEF895" w14:textId="08CF7631" w:rsidR="005E0DEC" w:rsidRPr="00920E6F" w:rsidRDefault="005E0DEC" w:rsidP="005E0DEC">
            <w:pPr>
              <w:rPr>
                <w:lang w:val="en-US"/>
              </w:rPr>
            </w:pPr>
            <w:r w:rsidRPr="0033437B">
              <w:rPr>
                <w:lang w:val="en-US"/>
              </w:rPr>
              <w:t xml:space="preserve">For details to the preconfigured business rule refer to the </w:t>
            </w:r>
            <w:del w:id="3599" w:author="Author" w:date="2018-02-06T10:50:00Z">
              <w:r w:rsidRPr="0033437B" w:rsidDel="00430EDA">
                <w:rPr>
                  <w:lang w:val="en-US"/>
                </w:rPr>
                <w:delText xml:space="preserve">configuration guide of building block </w:delText>
              </w:r>
              <w:r w:rsidRPr="0033437B" w:rsidDel="00430EDA">
                <w:rPr>
                  <w:rStyle w:val="SAPEmphasis"/>
                  <w:lang w:val="en-US"/>
                </w:rPr>
                <w:delText>15T</w:delText>
              </w:r>
              <w:r w:rsidRPr="0033437B" w:rsidDel="00430EDA">
                <w:rPr>
                  <w:lang w:val="en-US"/>
                </w:rPr>
                <w:delText xml:space="preserve">, where in chapter </w:delText>
              </w:r>
              <w:r w:rsidRPr="0033437B" w:rsidDel="00430EDA">
                <w:rPr>
                  <w:rStyle w:val="SAPTextReference"/>
                  <w:lang w:val="en-US"/>
                </w:rPr>
                <w:delText>Preparation / Prerequisites</w:delText>
              </w:r>
              <w:r w:rsidRPr="0033437B" w:rsidDel="00430EDA">
                <w:rPr>
                  <w:lang w:val="en-US"/>
                </w:rPr>
                <w:delText xml:space="preserve"> the reference to the appropriate </w:delText>
              </w:r>
            </w:del>
            <w:r w:rsidRPr="00593667">
              <w:rPr>
                <w:rStyle w:val="SAPScreenElement"/>
                <w:color w:val="auto"/>
                <w:lang w:val="en-US"/>
              </w:rPr>
              <w:t>HR Transaction</w:t>
            </w:r>
            <w:r w:rsidRPr="004C64F7">
              <w:rPr>
                <w:lang w:val="en-US"/>
              </w:rPr>
              <w:t xml:space="preserve"> </w:t>
            </w:r>
            <w:r w:rsidRPr="0033437B">
              <w:rPr>
                <w:lang w:val="en-US"/>
              </w:rPr>
              <w:t xml:space="preserve">workbook </w:t>
            </w:r>
            <w:ins w:id="3600" w:author="Author" w:date="2018-02-06T10:50:00Z">
              <w:del w:id="3601" w:author="Author" w:date="2018-02-06T13:27:00Z">
                <w:r w:rsidR="00430EDA" w:rsidRPr="00ED0743" w:rsidDel="001415A0">
                  <w:rPr>
                    <w:lang w:val="en-US"/>
                  </w:rPr>
                  <w:delText xml:space="preserve">appropriate </w:delText>
                </w:r>
              </w:del>
              <w:r w:rsidR="00430EDA" w:rsidRPr="00ED0743">
                <w:rPr>
                  <w:lang w:val="en-US"/>
                </w:rPr>
                <w:t xml:space="preserve">for </w:t>
              </w:r>
            </w:ins>
            <w:ins w:id="3602" w:author="Author" w:date="2018-02-06T11:48:00Z">
              <w:r w:rsidR="003A58CE">
                <w:rPr>
                  <w:rStyle w:val="SAPEmphasis"/>
                  <w:lang w:val="en-US"/>
                </w:rPr>
                <w:t>FR</w:t>
              </w:r>
            </w:ins>
            <w:ins w:id="3603" w:author="Author" w:date="2018-02-06T10:50:00Z">
              <w:del w:id="3604" w:author="Author" w:date="2018-02-06T11:48:00Z">
                <w:r w:rsidR="00430EDA" w:rsidRPr="00ED0743" w:rsidDel="003A58CE">
                  <w:rPr>
                    <w:rStyle w:val="SAPScreenElement"/>
                    <w:color w:val="auto"/>
                    <w:lang w:val="en-US"/>
                  </w:rPr>
                  <w:delText>&lt;YourCountry&gt;</w:delText>
                </w:r>
              </w:del>
            </w:ins>
            <w:del w:id="3605" w:author="Author" w:date="2018-02-06T10:50:00Z">
              <w:r w:rsidRPr="0033437B" w:rsidDel="00430EDA">
                <w:rPr>
                  <w:lang w:val="en-US"/>
                </w:rPr>
                <w:delText>is given</w:delText>
              </w:r>
            </w:del>
            <w:r w:rsidRPr="0033437B">
              <w:rPr>
                <w:lang w:val="en-US"/>
              </w:rPr>
              <w:t>.</w:t>
            </w:r>
          </w:p>
        </w:tc>
      </w:tr>
      <w:tr w:rsidR="00FA18CA" w:rsidRPr="00A41C57" w14:paraId="43866BF5" w14:textId="77777777" w:rsidTr="00267911">
        <w:trPr>
          <w:trHeight w:val="357"/>
          <w:ins w:id="3606" w:author="Author" w:date="2018-02-22T11:18:00Z"/>
        </w:trPr>
        <w:tc>
          <w:tcPr>
            <w:tcW w:w="6722" w:type="dxa"/>
            <w:tcBorders>
              <w:top w:val="single" w:sz="8" w:space="0" w:color="999999"/>
              <w:left w:val="single" w:sz="8" w:space="0" w:color="999999"/>
              <w:bottom w:val="single" w:sz="8" w:space="0" w:color="999999"/>
              <w:right w:val="single" w:sz="8" w:space="0" w:color="999999"/>
            </w:tcBorders>
          </w:tcPr>
          <w:p w14:paraId="7C3F36DA" w14:textId="0889A80E" w:rsidR="00FA18CA" w:rsidRPr="0033437B" w:rsidRDefault="00FA18CA" w:rsidP="005E0DEC">
            <w:pPr>
              <w:rPr>
                <w:ins w:id="3607" w:author="Author" w:date="2018-02-22T11:18:00Z"/>
                <w:rStyle w:val="SAPScreenElement"/>
                <w:lang w:val="en-US"/>
              </w:rPr>
            </w:pPr>
            <w:ins w:id="3608" w:author="Author" w:date="2018-02-22T11:18:00Z">
              <w:r w:rsidRPr="00CB66DB">
                <w:rPr>
                  <w:rStyle w:val="SAPScreenElement"/>
                  <w:lang w:val="en-US"/>
                </w:rPr>
                <w:t>Country:</w:t>
              </w:r>
              <w:r w:rsidRPr="00CB66DB">
                <w:rPr>
                  <w:lang w:val="en-US"/>
                </w:rPr>
                <w:t xml:space="preserve"> </w:t>
              </w:r>
              <w:r>
                <w:rPr>
                  <w:rStyle w:val="SAPUserEntry"/>
                  <w:lang w:val="en-US"/>
                </w:rPr>
                <w:t>France</w:t>
              </w:r>
              <w:r w:rsidRPr="00CB66DB">
                <w:rPr>
                  <w:rStyle w:val="SAPUserEntry"/>
                  <w:lang w:val="en-US"/>
                </w:rPr>
                <w:t xml:space="preserve"> </w:t>
              </w:r>
              <w:r w:rsidRPr="00CB66DB">
                <w:rPr>
                  <w:lang w:val="en-US"/>
                </w:rPr>
                <w:t>is set as default; read-only field</w:t>
              </w:r>
            </w:ins>
          </w:p>
        </w:tc>
        <w:tc>
          <w:tcPr>
            <w:tcW w:w="7564" w:type="dxa"/>
            <w:tcBorders>
              <w:top w:val="single" w:sz="8" w:space="0" w:color="999999"/>
              <w:left w:val="single" w:sz="8" w:space="0" w:color="999999"/>
              <w:bottom w:val="single" w:sz="8" w:space="0" w:color="999999"/>
              <w:right w:val="single" w:sz="8" w:space="0" w:color="999999"/>
            </w:tcBorders>
          </w:tcPr>
          <w:p w14:paraId="2028425B" w14:textId="77777777" w:rsidR="00FA18CA" w:rsidRPr="002326C1" w:rsidRDefault="00FA18CA">
            <w:pPr>
              <w:rPr>
                <w:ins w:id="3609" w:author="Author" w:date="2018-02-22T11:18:00Z"/>
                <w:noProof/>
                <w:lang w:val="en-US"/>
              </w:rPr>
              <w:pPrChange w:id="3610" w:author="Author" w:date="2018-02-22T11:18:00Z">
                <w:pPr>
                  <w:pStyle w:val="SAPNoteHeading"/>
                  <w:ind w:left="0"/>
                </w:pPr>
              </w:pPrChange>
            </w:pPr>
          </w:p>
        </w:tc>
      </w:tr>
      <w:tr w:rsidR="005E0DEC" w:rsidRPr="00A41C57" w14:paraId="4E52B3C4"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0AE89FAD" w14:textId="77777777" w:rsidR="000C50CA" w:rsidRDefault="005E0DEC" w:rsidP="005E0DEC">
            <w:pPr>
              <w:rPr>
                <w:ins w:id="3611" w:author="Author" w:date="2017-12-29T08:13:00Z"/>
                <w:rStyle w:val="SAPScreenElement"/>
                <w:lang w:val="en-US"/>
              </w:rPr>
            </w:pPr>
            <w:r w:rsidRPr="0033437B">
              <w:rPr>
                <w:rStyle w:val="SAPScreenElement"/>
                <w:lang w:val="en-US"/>
              </w:rPr>
              <w:t xml:space="preserve">Employee Class: </w:t>
            </w:r>
          </w:p>
          <w:p w14:paraId="7B941935" w14:textId="77777777" w:rsidR="005E0DEC" w:rsidRDefault="000C50CA" w:rsidP="005E0DEC">
            <w:pPr>
              <w:rPr>
                <w:ins w:id="3612" w:author="Author" w:date="2017-12-29T08:13:00Z"/>
                <w:rStyle w:val="SAPUserEntry"/>
                <w:lang w:val="en-US"/>
              </w:rPr>
            </w:pPr>
            <w:ins w:id="3613" w:author="Author" w:date="2017-12-29T08:13:00Z">
              <w:r w:rsidRPr="00593667">
                <w:rPr>
                  <w:rStyle w:val="SAPEmphasis"/>
                  <w:lang w:val="en-US"/>
                </w:rPr>
                <w:t xml:space="preserve">Option 1: Position Management is not implemented: </w:t>
              </w:r>
            </w:ins>
            <w:r w:rsidR="005E0DEC" w:rsidRPr="0033437B">
              <w:rPr>
                <w:lang w:val="en-US"/>
              </w:rPr>
              <w:t>select from drop-down, for example</w:t>
            </w:r>
            <w:r w:rsidR="005E0DEC" w:rsidRPr="0033437B">
              <w:rPr>
                <w:rStyle w:val="SAPUserEntry"/>
                <w:lang w:val="en-US"/>
              </w:rPr>
              <w:t xml:space="preserve"> Regular Employee(FR)</w:t>
            </w:r>
          </w:p>
          <w:p w14:paraId="650528DE" w14:textId="58B73870" w:rsidR="000C50CA" w:rsidRPr="004C64F7" w:rsidRDefault="000C50CA" w:rsidP="005E0DEC">
            <w:pPr>
              <w:rPr>
                <w:lang w:val="en-US"/>
              </w:rPr>
            </w:pPr>
            <w:ins w:id="3614" w:author="Author" w:date="2017-12-29T08:13:00Z">
              <w:r w:rsidRPr="00593667">
                <w:rPr>
                  <w:rStyle w:val="SAPEmphasis"/>
                  <w:lang w:val="en-US"/>
                </w:rPr>
                <w:t xml:space="preserve">Option 2: Position Management is implemented: </w:t>
              </w:r>
              <w:r w:rsidRPr="00593667">
                <w:rPr>
                  <w:lang w:val="en-US"/>
                </w:rPr>
                <w:t>value is</w:t>
              </w:r>
              <w:r w:rsidRPr="00593667">
                <w:rPr>
                  <w:rStyle w:val="SAPEmphasis"/>
                  <w:lang w:val="en-US"/>
                </w:rPr>
                <w:t xml:space="preserve"> </w:t>
              </w:r>
              <w:r w:rsidRPr="00593667">
                <w:rPr>
                  <w:lang w:val="en-US"/>
                </w:rPr>
                <w:t xml:space="preserve">defaulted based on value entered in field </w:t>
              </w:r>
              <w:r w:rsidRPr="00593667">
                <w:rPr>
                  <w:rStyle w:val="SAPScreenElement"/>
                  <w:lang w:val="en-US"/>
                </w:rPr>
                <w:t>Position</w:t>
              </w:r>
              <w:r w:rsidRPr="00593667">
                <w:rPr>
                  <w:lang w:val="en-US"/>
                </w:rPr>
                <w:t>; leave as is</w:t>
              </w:r>
            </w:ins>
          </w:p>
        </w:tc>
        <w:tc>
          <w:tcPr>
            <w:tcW w:w="7564" w:type="dxa"/>
            <w:tcBorders>
              <w:top w:val="single" w:sz="8" w:space="0" w:color="999999"/>
              <w:left w:val="single" w:sz="8" w:space="0" w:color="999999"/>
              <w:bottom w:val="single" w:sz="8" w:space="0" w:color="999999"/>
              <w:right w:val="single" w:sz="8" w:space="0" w:color="999999"/>
            </w:tcBorders>
          </w:tcPr>
          <w:p w14:paraId="36EEE99B" w14:textId="101D0450" w:rsidR="000C50CA" w:rsidRDefault="000C50CA" w:rsidP="000C50CA">
            <w:pPr>
              <w:pStyle w:val="SAPNoteHeading"/>
              <w:ind w:left="0"/>
              <w:rPr>
                <w:ins w:id="3615" w:author="Author" w:date="2017-12-29T08:16:00Z"/>
                <w:lang w:val="en-US"/>
              </w:rPr>
            </w:pPr>
            <w:ins w:id="3616" w:author="Author" w:date="2017-12-29T08:16:00Z">
              <w:r>
                <w:rPr>
                  <w:noProof/>
                  <w:lang w:val="en-US"/>
                </w:rPr>
                <w:drawing>
                  <wp:inline distT="0" distB="0" distL="0" distR="0" wp14:anchorId="23A61E8E" wp14:editId="17F79508">
                    <wp:extent cx="225425" cy="225425"/>
                    <wp:effectExtent l="0" t="0" r="3175" b="317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lang w:val="en-US"/>
                </w:rPr>
                <w:t> Recommendation</w:t>
              </w:r>
            </w:ins>
          </w:p>
          <w:p w14:paraId="0684A5BF" w14:textId="77777777" w:rsidR="000C50CA" w:rsidRPr="00593667" w:rsidRDefault="000C50CA" w:rsidP="000C50CA">
            <w:pPr>
              <w:rPr>
                <w:ins w:id="3617" w:author="Author" w:date="2017-12-29T08:16:00Z"/>
                <w:rStyle w:val="SAPEmphasis"/>
                <w:lang w:val="en-US"/>
              </w:rPr>
            </w:pPr>
            <w:ins w:id="3618" w:author="Author" w:date="2017-12-29T08:16:00Z">
              <w:r w:rsidRPr="00593667">
                <w:rPr>
                  <w:lang w:val="en-US"/>
                </w:rPr>
                <w:t>Required if integration with Employee Central Payroll is in place.</w:t>
              </w:r>
            </w:ins>
          </w:p>
          <w:p w14:paraId="29D739F9" w14:textId="77777777" w:rsidR="000C50CA" w:rsidRPr="00593667" w:rsidRDefault="000C50CA" w:rsidP="000C50CA">
            <w:pPr>
              <w:rPr>
                <w:ins w:id="3619" w:author="Author" w:date="2017-12-29T08:16:00Z"/>
                <w:rStyle w:val="SAPEmphasis"/>
                <w:lang w:val="en-US"/>
              </w:rPr>
            </w:pPr>
          </w:p>
          <w:p w14:paraId="40D7D807" w14:textId="4A7EE032" w:rsidR="000C50CA" w:rsidRPr="005F6795" w:rsidDel="001D3CD5" w:rsidRDefault="000C50CA" w:rsidP="000C50CA">
            <w:pPr>
              <w:rPr>
                <w:ins w:id="3620" w:author="Author" w:date="2017-12-29T08:16:00Z"/>
                <w:del w:id="3621" w:author="Author" w:date="2018-02-22T10:33:00Z"/>
                <w:rFonts w:asciiTheme="minorHAnsi" w:hAnsiTheme="minorHAnsi" w:cstheme="minorBidi"/>
                <w:strike/>
                <w:noProof/>
                <w:lang w:val="en-US"/>
                <w:rPrChange w:id="3622" w:author="Author" w:date="2018-02-22T10:22:00Z">
                  <w:rPr>
                    <w:ins w:id="3623" w:author="Author" w:date="2017-12-29T08:16:00Z"/>
                    <w:del w:id="3624" w:author="Author" w:date="2018-02-22T10:33:00Z"/>
                    <w:rFonts w:asciiTheme="minorHAnsi" w:hAnsiTheme="minorHAnsi" w:cstheme="minorBidi"/>
                    <w:noProof/>
                    <w:lang w:val="en-US"/>
                  </w:rPr>
                </w:rPrChange>
              </w:rPr>
            </w:pPr>
            <w:ins w:id="3625" w:author="Author" w:date="2017-12-29T08:16:00Z">
              <w:del w:id="3626" w:author="Author" w:date="2018-02-22T10:33:00Z">
                <w:r w:rsidRPr="005F6795" w:rsidDel="001D3CD5">
                  <w:rPr>
                    <w:rStyle w:val="SAPEmphasis"/>
                    <w:strike/>
                    <w:lang w:val="en-US"/>
                    <w:rPrChange w:id="3627" w:author="Author" w:date="2018-02-22T10:22:00Z">
                      <w:rPr>
                        <w:rStyle w:val="SAPEmphasis"/>
                        <w:lang w:val="en-US"/>
                      </w:rPr>
                    </w:rPrChange>
                  </w:rPr>
                  <w:delText>In case Position Management is not implemented, please take into consideration following recommendations:</w:delText>
                </w:r>
              </w:del>
            </w:ins>
          </w:p>
          <w:p w14:paraId="5E7CEBDA" w14:textId="1B754155" w:rsidR="005E0DEC" w:rsidRPr="005F6795" w:rsidDel="001D3CD5" w:rsidRDefault="005B7051" w:rsidP="005E0DEC">
            <w:pPr>
              <w:pStyle w:val="SAPNoteHeading"/>
              <w:ind w:left="0"/>
              <w:rPr>
                <w:del w:id="3628" w:author="Author" w:date="2018-02-22T10:33:00Z"/>
                <w:strike/>
                <w:lang w:val="en-US"/>
                <w:rPrChange w:id="3629" w:author="Author" w:date="2018-02-22T10:22:00Z">
                  <w:rPr>
                    <w:del w:id="3630" w:author="Author" w:date="2018-02-22T10:33:00Z"/>
                    <w:lang w:val="en-US"/>
                  </w:rPr>
                </w:rPrChange>
              </w:rPr>
            </w:pPr>
            <w:del w:id="3631" w:author="Author" w:date="2018-02-22T10:33:00Z">
              <w:r w:rsidRPr="005F6795" w:rsidDel="001D3CD5">
                <w:rPr>
                  <w:strike/>
                  <w:noProof/>
                  <w:lang w:val="en-US"/>
                  <w:rPrChange w:id="3632" w:author="Author" w:date="2018-02-22T10:22:00Z">
                    <w:rPr>
                      <w:noProof/>
                      <w:lang w:val="en-US"/>
                    </w:rPr>
                  </w:rPrChange>
                </w:rPr>
                <w:drawing>
                  <wp:inline distT="0" distB="0" distL="0" distR="0" wp14:anchorId="2E2A09F7" wp14:editId="1DCD24BF">
                    <wp:extent cx="228600" cy="228600"/>
                    <wp:effectExtent l="0" t="0" r="0" b="0"/>
                    <wp:docPr id="7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E0DEC" w:rsidRPr="005F6795" w:rsidDel="001D3CD5">
                <w:rPr>
                  <w:strike/>
                  <w:lang w:val="en-US"/>
                  <w:rPrChange w:id="3633" w:author="Author" w:date="2018-02-22T10:22:00Z">
                    <w:rPr>
                      <w:lang w:val="en-US"/>
                    </w:rPr>
                  </w:rPrChange>
                </w:rPr>
                <w:delText> Recommendation</w:delText>
              </w:r>
            </w:del>
          </w:p>
          <w:p w14:paraId="797101A1" w14:textId="6E03194E" w:rsidR="005E0DEC" w:rsidRPr="005F6795" w:rsidDel="001D3CD5" w:rsidRDefault="005E0DEC" w:rsidP="005E0DEC">
            <w:pPr>
              <w:rPr>
                <w:del w:id="3634" w:author="Author" w:date="2018-02-22T10:33:00Z"/>
                <w:strike/>
                <w:lang w:val="en-US"/>
                <w:rPrChange w:id="3635" w:author="Author" w:date="2018-02-22T10:22:00Z">
                  <w:rPr>
                    <w:del w:id="3636" w:author="Author" w:date="2018-02-22T10:33:00Z"/>
                    <w:lang w:val="en-US"/>
                  </w:rPr>
                </w:rPrChange>
              </w:rPr>
            </w:pPr>
            <w:del w:id="3637" w:author="Author" w:date="2018-02-22T10:33:00Z">
              <w:r w:rsidRPr="005F6795" w:rsidDel="001D3CD5">
                <w:rPr>
                  <w:strike/>
                  <w:lang w:val="en-US"/>
                  <w:rPrChange w:id="3638" w:author="Author" w:date="2018-02-22T10:22:00Z">
                    <w:rPr>
                      <w:lang w:val="en-US"/>
                    </w:rPr>
                  </w:rPrChange>
                </w:rPr>
                <w:delText xml:space="preserve">In case </w:delText>
              </w:r>
              <w:r w:rsidRPr="005F6795" w:rsidDel="001D3CD5">
                <w:rPr>
                  <w:rStyle w:val="SAPEmphasis"/>
                  <w:strike/>
                  <w:lang w:val="en-US"/>
                  <w:rPrChange w:id="3639" w:author="Author" w:date="2018-02-22T10:22:00Z">
                    <w:rPr>
                      <w:rStyle w:val="SAPEmphasis"/>
                      <w:lang w:val="en-US"/>
                    </w:rPr>
                  </w:rPrChange>
                </w:rPr>
                <w:delText xml:space="preserve">Apprentice Management </w:delText>
              </w:r>
              <w:r w:rsidRPr="005F6795" w:rsidDel="001D3CD5">
                <w:rPr>
                  <w:strike/>
                  <w:lang w:val="en-US"/>
                  <w:rPrChange w:id="3640" w:author="Author" w:date="2018-02-22T10:22:00Z">
                    <w:rPr>
                      <w:lang w:val="en-US"/>
                    </w:rPr>
                  </w:rPrChange>
                </w:rPr>
                <w:delText>has also been implemented in the instance and the new employee is an apprentice, select value</w:delText>
              </w:r>
              <w:r w:rsidRPr="005F6795" w:rsidDel="001D3CD5">
                <w:rPr>
                  <w:rStyle w:val="SAPUserEntry"/>
                  <w:strike/>
                  <w:lang w:val="en-US"/>
                  <w:rPrChange w:id="3641" w:author="Author" w:date="2018-02-22T10:22:00Z">
                    <w:rPr>
                      <w:rStyle w:val="SAPUserEntry"/>
                      <w:lang w:val="en-US"/>
                    </w:rPr>
                  </w:rPrChange>
                </w:rPr>
                <w:delText xml:space="preserve"> Apprentice</w:delText>
              </w:r>
              <w:r w:rsidRPr="005F6795" w:rsidDel="001D3CD5">
                <w:rPr>
                  <w:strike/>
                  <w:lang w:val="en-US"/>
                  <w:rPrChange w:id="3642" w:author="Author" w:date="2018-02-22T10:22:00Z">
                    <w:rPr>
                      <w:lang w:val="en-US"/>
                    </w:rPr>
                  </w:rPrChange>
                </w:rPr>
                <w:delText xml:space="preserve"> </w:delText>
              </w:r>
              <w:r w:rsidRPr="005F6795" w:rsidDel="001D3CD5">
                <w:rPr>
                  <w:rStyle w:val="SAPUserEntry"/>
                  <w:strike/>
                  <w:lang w:val="en-US"/>
                  <w:rPrChange w:id="3643" w:author="Author" w:date="2018-02-22T10:22:00Z">
                    <w:rPr>
                      <w:rStyle w:val="SAPUserEntry"/>
                      <w:lang w:val="en-US"/>
                    </w:rPr>
                  </w:rPrChange>
                </w:rPr>
                <w:delText>(FR)</w:delText>
              </w:r>
              <w:r w:rsidRPr="005F6795" w:rsidDel="001D3CD5">
                <w:rPr>
                  <w:strike/>
                  <w:lang w:val="en-US"/>
                  <w:rPrChange w:id="3644" w:author="Author" w:date="2018-02-22T10:22:00Z">
                    <w:rPr>
                      <w:lang w:val="en-US"/>
                    </w:rPr>
                  </w:rPrChange>
                </w:rPr>
                <w:delText>,</w:delText>
              </w:r>
            </w:del>
          </w:p>
          <w:p w14:paraId="7F586BDB" w14:textId="75840BFE" w:rsidR="005E0DEC" w:rsidRPr="005F6795" w:rsidDel="001D3CD5" w:rsidRDefault="005B7051" w:rsidP="005E0DEC">
            <w:pPr>
              <w:pStyle w:val="SAPNoteHeading"/>
              <w:ind w:left="0"/>
              <w:rPr>
                <w:del w:id="3645" w:author="Author" w:date="2018-02-22T10:33:00Z"/>
                <w:strike/>
                <w:lang w:val="en-US"/>
                <w:rPrChange w:id="3646" w:author="Author" w:date="2018-02-22T10:22:00Z">
                  <w:rPr>
                    <w:del w:id="3647" w:author="Author" w:date="2018-02-22T10:33:00Z"/>
                    <w:lang w:val="en-US"/>
                  </w:rPr>
                </w:rPrChange>
              </w:rPr>
            </w:pPr>
            <w:del w:id="3648" w:author="Author" w:date="2018-02-22T10:33:00Z">
              <w:r w:rsidRPr="005F6795" w:rsidDel="001D3CD5">
                <w:rPr>
                  <w:strike/>
                  <w:noProof/>
                  <w:lang w:val="en-US"/>
                  <w:rPrChange w:id="3649" w:author="Author" w:date="2018-02-22T10:22:00Z">
                    <w:rPr>
                      <w:noProof/>
                      <w:lang w:val="en-US"/>
                    </w:rPr>
                  </w:rPrChange>
                </w:rPr>
                <w:drawing>
                  <wp:inline distT="0" distB="0" distL="0" distR="0" wp14:anchorId="01F74F76" wp14:editId="07B004DD">
                    <wp:extent cx="228600" cy="228600"/>
                    <wp:effectExtent l="0" t="0" r="0" b="0"/>
                    <wp:docPr id="7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E0DEC" w:rsidRPr="005F6795" w:rsidDel="001D3CD5">
                <w:rPr>
                  <w:strike/>
                  <w:lang w:val="en-US"/>
                  <w:rPrChange w:id="3650" w:author="Author" w:date="2018-02-22T10:22:00Z">
                    <w:rPr>
                      <w:lang w:val="en-US"/>
                    </w:rPr>
                  </w:rPrChange>
                </w:rPr>
                <w:delText>Recommendation</w:delText>
              </w:r>
            </w:del>
          </w:p>
          <w:p w14:paraId="7E2E9FD3" w14:textId="58DA8ED2" w:rsidR="005E0DEC" w:rsidRPr="0033437B" w:rsidDel="001D3CD5" w:rsidRDefault="005E0DEC" w:rsidP="005E0DEC">
            <w:pPr>
              <w:rPr>
                <w:del w:id="3651" w:author="Author" w:date="2018-02-22T10:33:00Z"/>
                <w:lang w:val="en-US"/>
              </w:rPr>
            </w:pPr>
            <w:del w:id="3652" w:author="Author" w:date="2018-02-22T10:33:00Z">
              <w:r w:rsidRPr="005F6795" w:rsidDel="001D3CD5">
                <w:rPr>
                  <w:strike/>
                  <w:lang w:val="en-US"/>
                  <w:rPrChange w:id="3653" w:author="Author" w:date="2018-02-22T10:22:00Z">
                    <w:rPr>
                      <w:lang w:val="en-US"/>
                    </w:rPr>
                  </w:rPrChange>
                </w:rPr>
                <w:delText xml:space="preserve">In case </w:delText>
              </w:r>
              <w:r w:rsidRPr="005F6795" w:rsidDel="001D3CD5">
                <w:rPr>
                  <w:rStyle w:val="SAPEmphasis"/>
                  <w:strike/>
                  <w:lang w:val="en-US"/>
                  <w:rPrChange w:id="3654" w:author="Author" w:date="2018-02-22T10:22:00Z">
                    <w:rPr>
                      <w:rStyle w:val="SAPEmphasis"/>
                      <w:lang w:val="en-US"/>
                    </w:rPr>
                  </w:rPrChange>
                </w:rPr>
                <w:delText xml:space="preserve">Contingent Workforce Management </w:delText>
              </w:r>
              <w:r w:rsidRPr="005F6795" w:rsidDel="001D3CD5">
                <w:rPr>
                  <w:strike/>
                  <w:lang w:val="en-US"/>
                  <w:rPrChange w:id="3655" w:author="Author" w:date="2018-02-22T10:22:00Z">
                    <w:rPr>
                      <w:lang w:val="en-US"/>
                    </w:rPr>
                  </w:rPrChange>
                </w:rPr>
                <w:delText>has also been implemented in the instance, avoid using employee class</w:delText>
              </w:r>
              <w:r w:rsidRPr="005F6795" w:rsidDel="001D3CD5">
                <w:rPr>
                  <w:rStyle w:val="SAPUserEntry"/>
                  <w:strike/>
                  <w:lang w:val="en-US"/>
                  <w:rPrChange w:id="3656" w:author="Author" w:date="2018-02-22T10:22:00Z">
                    <w:rPr>
                      <w:rStyle w:val="SAPUserEntry"/>
                      <w:lang w:val="en-US"/>
                    </w:rPr>
                  </w:rPrChange>
                </w:rPr>
                <w:delText xml:space="preserve"> Contingent</w:delText>
              </w:r>
              <w:r w:rsidRPr="005F6795" w:rsidDel="001D3CD5">
                <w:rPr>
                  <w:strike/>
                  <w:lang w:val="en-US"/>
                  <w:rPrChange w:id="3657" w:author="Author" w:date="2018-02-22T10:22:00Z">
                    <w:rPr>
                      <w:lang w:val="en-US"/>
                    </w:rPr>
                  </w:rPrChange>
                </w:rPr>
                <w:delText xml:space="preserve"> </w:delText>
              </w:r>
              <w:r w:rsidRPr="005F6795" w:rsidDel="001D3CD5">
                <w:rPr>
                  <w:rStyle w:val="SAPUserEntry"/>
                  <w:strike/>
                  <w:lang w:val="en-US"/>
                  <w:rPrChange w:id="3658" w:author="Author" w:date="2018-02-22T10:22:00Z">
                    <w:rPr>
                      <w:rStyle w:val="SAPUserEntry"/>
                      <w:lang w:val="en-US"/>
                    </w:rPr>
                  </w:rPrChange>
                </w:rPr>
                <w:delText>(FR)</w:delText>
              </w:r>
              <w:r w:rsidRPr="005F6795" w:rsidDel="001D3CD5">
                <w:rPr>
                  <w:strike/>
                  <w:lang w:val="en-US"/>
                  <w:rPrChange w:id="3659" w:author="Author" w:date="2018-02-22T10:22:00Z">
                    <w:rPr>
                      <w:lang w:val="en-US"/>
                    </w:rPr>
                  </w:rPrChange>
                </w:rPr>
                <w:delText>.</w:delText>
              </w:r>
              <w:r w:rsidRPr="0033437B" w:rsidDel="001D3CD5">
                <w:rPr>
                  <w:lang w:val="en-US"/>
                </w:rPr>
                <w:delText xml:space="preserve"> </w:delText>
              </w:r>
            </w:del>
          </w:p>
          <w:p w14:paraId="5DB657D0" w14:textId="11344F31" w:rsidR="005E0DEC" w:rsidRPr="0033437B" w:rsidDel="000C50CA" w:rsidRDefault="00774C60" w:rsidP="005E0DEC">
            <w:pPr>
              <w:pStyle w:val="SAPNoteHeading"/>
              <w:ind w:left="0"/>
              <w:rPr>
                <w:del w:id="3660" w:author="Author" w:date="2017-12-29T08:16:00Z"/>
                <w:lang w:val="en-US"/>
              </w:rPr>
            </w:pPr>
            <w:del w:id="3661" w:author="Author" w:date="2017-12-29T08:16:00Z">
              <w:r>
                <w:rPr>
                  <w:noProof/>
                  <w:lang w:val="en-US"/>
                </w:rPr>
                <w:pict w14:anchorId="52032A5C">
                  <v:shape id="_x0000_i1032" type="#_x0000_t75" style="width:14.95pt;height:14.95pt;visibility:visible;mso-wrap-style:square">
                    <v:imagedata r:id="rId31" o:title=""/>
                  </v:shape>
                </w:pict>
              </w:r>
              <w:r w:rsidR="005E0DEC" w:rsidRPr="0033437B" w:rsidDel="000C50CA">
                <w:rPr>
                  <w:lang w:val="en-US"/>
                </w:rPr>
                <w:delText> Recommendation</w:delText>
              </w:r>
            </w:del>
          </w:p>
          <w:p w14:paraId="11FDBD45" w14:textId="1ECECAA4" w:rsidR="005E0DEC" w:rsidRPr="00920E6F" w:rsidRDefault="005E0DEC" w:rsidP="005E0DEC">
            <w:pPr>
              <w:rPr>
                <w:lang w:val="en-US"/>
              </w:rPr>
            </w:pPr>
            <w:del w:id="3662" w:author="Author" w:date="2017-12-29T08:16:00Z">
              <w:r w:rsidRPr="0033437B" w:rsidDel="000C50CA">
                <w:rPr>
                  <w:lang w:val="en-US"/>
                </w:rPr>
                <w:delText>Required if integration with Employee Central Payroll is in place.</w:delText>
              </w:r>
            </w:del>
          </w:p>
        </w:tc>
      </w:tr>
      <w:tr w:rsidR="005E0DEC" w:rsidRPr="00A41C57" w14:paraId="00F4A83E"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15B6BB95" w14:textId="77777777" w:rsidR="000C50CA" w:rsidRDefault="005E0DEC" w:rsidP="005E0DEC">
            <w:pPr>
              <w:rPr>
                <w:ins w:id="3663" w:author="Author" w:date="2017-12-29T08:17:00Z"/>
                <w:rStyle w:val="SAPScreenElement"/>
                <w:lang w:val="en-US"/>
              </w:rPr>
            </w:pPr>
            <w:r w:rsidRPr="0033437B">
              <w:rPr>
                <w:rStyle w:val="SAPScreenElement"/>
                <w:lang w:val="en-US"/>
              </w:rPr>
              <w:t xml:space="preserve">Employment Type: </w:t>
            </w:r>
          </w:p>
          <w:p w14:paraId="3B025949" w14:textId="77777777" w:rsidR="005E0DEC" w:rsidRDefault="000C50CA" w:rsidP="005E0DEC">
            <w:pPr>
              <w:rPr>
                <w:ins w:id="3664" w:author="Author" w:date="2017-12-29T08:17:00Z"/>
                <w:rStyle w:val="SAPUserEntry"/>
                <w:lang w:val="en-US"/>
              </w:rPr>
            </w:pPr>
            <w:ins w:id="3665" w:author="Author" w:date="2017-12-29T08:17:00Z">
              <w:r w:rsidRPr="00593667">
                <w:rPr>
                  <w:rStyle w:val="SAPEmphasis"/>
                  <w:lang w:val="en-US"/>
                </w:rPr>
                <w:t xml:space="preserve">Option 1: Position Management is not implemented: </w:t>
              </w:r>
            </w:ins>
            <w:r w:rsidR="005E0DEC" w:rsidRPr="0033437B">
              <w:rPr>
                <w:lang w:val="en-US"/>
              </w:rPr>
              <w:t>select from drop-down, for example</w:t>
            </w:r>
            <w:r w:rsidR="005E0DEC" w:rsidRPr="0033437B">
              <w:rPr>
                <w:rStyle w:val="SAPUserEntry"/>
                <w:lang w:val="en-US"/>
              </w:rPr>
              <w:t xml:space="preserve"> Day(FR)</w:t>
            </w:r>
          </w:p>
          <w:p w14:paraId="55C74CC7" w14:textId="49E238F1" w:rsidR="000C50CA" w:rsidRPr="004C64F7" w:rsidRDefault="000C50CA" w:rsidP="005E0DEC">
            <w:pPr>
              <w:rPr>
                <w:lang w:val="en-US"/>
              </w:rPr>
            </w:pPr>
            <w:ins w:id="3666" w:author="Author" w:date="2017-12-29T08:17:00Z">
              <w:r w:rsidRPr="00593667">
                <w:rPr>
                  <w:rStyle w:val="SAPEmphasis"/>
                  <w:lang w:val="en-US"/>
                </w:rPr>
                <w:t xml:space="preserve">Option 2: Position Management is implemented: </w:t>
              </w:r>
              <w:r w:rsidRPr="00593667">
                <w:rPr>
                  <w:lang w:val="en-US"/>
                </w:rPr>
                <w:t xml:space="preserve">value is defaulted based on value entered in field </w:t>
              </w:r>
              <w:r w:rsidRPr="00593667">
                <w:rPr>
                  <w:rStyle w:val="SAPScreenElement"/>
                  <w:lang w:val="en-US"/>
                </w:rPr>
                <w:t xml:space="preserve">Position </w:t>
              </w:r>
              <w:r w:rsidRPr="00593667">
                <w:rPr>
                  <w:lang w:val="en-US"/>
                </w:rPr>
                <w:t xml:space="preserve">in case the </w:t>
              </w:r>
              <w:r w:rsidRPr="00593667">
                <w:rPr>
                  <w:rStyle w:val="SAPScreenElement"/>
                  <w:color w:val="auto"/>
                  <w:lang w:val="en-US"/>
                </w:rPr>
                <w:t>Employment Type</w:t>
              </w:r>
              <w:r w:rsidRPr="00593667">
                <w:rPr>
                  <w:lang w:val="en-US"/>
                </w:rPr>
                <w:t xml:space="preserve"> field has been set up and maintained for the </w:t>
              </w:r>
              <w:r w:rsidRPr="00593667">
                <w:rPr>
                  <w:rStyle w:val="SAPScreenElement"/>
                  <w:color w:val="auto"/>
                  <w:lang w:val="en-US"/>
                </w:rPr>
                <w:t>Position</w:t>
              </w:r>
              <w:r w:rsidRPr="00593667">
                <w:rPr>
                  <w:lang w:val="en-US"/>
                </w:rPr>
                <w:t xml:space="preserve"> object. If this is not the case, you need to select a value from the value help.</w:t>
              </w:r>
            </w:ins>
          </w:p>
        </w:tc>
        <w:tc>
          <w:tcPr>
            <w:tcW w:w="7564" w:type="dxa"/>
            <w:tcBorders>
              <w:top w:val="single" w:sz="8" w:space="0" w:color="999999"/>
              <w:left w:val="single" w:sz="8" w:space="0" w:color="999999"/>
              <w:bottom w:val="single" w:sz="8" w:space="0" w:color="999999"/>
              <w:right w:val="single" w:sz="8" w:space="0" w:color="999999"/>
            </w:tcBorders>
          </w:tcPr>
          <w:p w14:paraId="4E0532A8" w14:textId="49AA4EC7" w:rsidR="005E0DEC" w:rsidRPr="005F6795" w:rsidDel="001D3CD5" w:rsidRDefault="005B7051" w:rsidP="005E0DEC">
            <w:pPr>
              <w:pStyle w:val="SAPNoteHeading"/>
              <w:ind w:left="0"/>
              <w:rPr>
                <w:del w:id="3667" w:author="Author" w:date="2018-02-22T10:33:00Z"/>
                <w:strike/>
                <w:lang w:val="en-US"/>
                <w:rPrChange w:id="3668" w:author="Author" w:date="2018-02-22T10:22:00Z">
                  <w:rPr>
                    <w:del w:id="3669" w:author="Author" w:date="2018-02-22T10:33:00Z"/>
                    <w:lang w:val="en-US"/>
                  </w:rPr>
                </w:rPrChange>
              </w:rPr>
            </w:pPr>
            <w:del w:id="3670" w:author="Author" w:date="2018-02-22T10:33:00Z">
              <w:r w:rsidRPr="005F6795" w:rsidDel="001D3CD5">
                <w:rPr>
                  <w:strike/>
                  <w:noProof/>
                  <w:lang w:val="en-US"/>
                  <w:rPrChange w:id="3671" w:author="Author" w:date="2018-02-22T10:22:00Z">
                    <w:rPr>
                      <w:noProof/>
                      <w:lang w:val="en-US"/>
                    </w:rPr>
                  </w:rPrChange>
                </w:rPr>
                <w:drawing>
                  <wp:inline distT="0" distB="0" distL="0" distR="0" wp14:anchorId="15719876" wp14:editId="41F29313">
                    <wp:extent cx="228600" cy="228600"/>
                    <wp:effectExtent l="0" t="0" r="0" b="0"/>
                    <wp:docPr id="7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E0DEC" w:rsidRPr="005F6795" w:rsidDel="001D3CD5">
                <w:rPr>
                  <w:strike/>
                  <w:lang w:val="en-US"/>
                  <w:rPrChange w:id="3672" w:author="Author" w:date="2018-02-22T10:22:00Z">
                    <w:rPr>
                      <w:lang w:val="en-US"/>
                    </w:rPr>
                  </w:rPrChange>
                </w:rPr>
                <w:delText> Recommendation</w:delText>
              </w:r>
            </w:del>
          </w:p>
          <w:p w14:paraId="387534D8" w14:textId="46F8B7B3" w:rsidR="005E0DEC" w:rsidRPr="005F6795" w:rsidDel="001D3CD5" w:rsidRDefault="005E0DEC" w:rsidP="005E0DEC">
            <w:pPr>
              <w:rPr>
                <w:del w:id="3673" w:author="Author" w:date="2018-02-22T10:33:00Z"/>
                <w:strike/>
                <w:lang w:val="en-US"/>
                <w:rPrChange w:id="3674" w:author="Author" w:date="2018-02-22T10:22:00Z">
                  <w:rPr>
                    <w:del w:id="3675" w:author="Author" w:date="2018-02-22T10:33:00Z"/>
                    <w:lang w:val="en-US"/>
                  </w:rPr>
                </w:rPrChange>
              </w:rPr>
            </w:pPr>
            <w:del w:id="3676" w:author="Author" w:date="2018-02-22T10:33:00Z">
              <w:r w:rsidRPr="005F6795" w:rsidDel="001D3CD5">
                <w:rPr>
                  <w:strike/>
                  <w:lang w:val="en-US"/>
                  <w:rPrChange w:id="3677" w:author="Author" w:date="2018-02-22T10:22:00Z">
                    <w:rPr>
                      <w:lang w:val="en-US"/>
                    </w:rPr>
                  </w:rPrChange>
                </w:rPr>
                <w:delText xml:space="preserve">In case </w:delText>
              </w:r>
              <w:r w:rsidRPr="005F6795" w:rsidDel="001D3CD5">
                <w:rPr>
                  <w:rStyle w:val="SAPEmphasis"/>
                  <w:strike/>
                  <w:lang w:val="en-US"/>
                  <w:rPrChange w:id="3678" w:author="Author" w:date="2018-02-22T10:22:00Z">
                    <w:rPr>
                      <w:rStyle w:val="SAPEmphasis"/>
                      <w:lang w:val="en-US"/>
                    </w:rPr>
                  </w:rPrChange>
                </w:rPr>
                <w:delText xml:space="preserve">Contingent Workforce Management </w:delText>
              </w:r>
              <w:r w:rsidRPr="005F6795" w:rsidDel="001D3CD5">
                <w:rPr>
                  <w:strike/>
                  <w:lang w:val="en-US"/>
                  <w:rPrChange w:id="3679" w:author="Author" w:date="2018-02-22T10:22:00Z">
                    <w:rPr>
                      <w:lang w:val="en-US"/>
                    </w:rPr>
                  </w:rPrChange>
                </w:rPr>
                <w:delText>has also been implemented in the instance, avoid using employee class</w:delText>
              </w:r>
              <w:r w:rsidRPr="005F6795" w:rsidDel="001D3CD5">
                <w:rPr>
                  <w:rStyle w:val="SAPUserEntry"/>
                  <w:strike/>
                  <w:lang w:val="en-US"/>
                  <w:rPrChange w:id="3680" w:author="Author" w:date="2018-02-22T10:22:00Z">
                    <w:rPr>
                      <w:rStyle w:val="SAPUserEntry"/>
                      <w:lang w:val="en-US"/>
                    </w:rPr>
                  </w:rPrChange>
                </w:rPr>
                <w:delText xml:space="preserve"> Contingent(FR)</w:delText>
              </w:r>
              <w:r w:rsidRPr="005F6795" w:rsidDel="001D3CD5">
                <w:rPr>
                  <w:strike/>
                  <w:lang w:val="en-US"/>
                  <w:rPrChange w:id="3681" w:author="Author" w:date="2018-02-22T10:22:00Z">
                    <w:rPr>
                      <w:lang w:val="en-US"/>
                    </w:rPr>
                  </w:rPrChange>
                </w:rPr>
                <w:delText xml:space="preserve"> together with employment types</w:delText>
              </w:r>
              <w:r w:rsidRPr="005F6795" w:rsidDel="001D3CD5">
                <w:rPr>
                  <w:rStyle w:val="SAPUserEntry"/>
                  <w:strike/>
                  <w:lang w:val="en-US"/>
                  <w:rPrChange w:id="3682" w:author="Author" w:date="2018-02-22T10:22:00Z">
                    <w:rPr>
                      <w:rStyle w:val="SAPUserEntry"/>
                      <w:lang w:val="en-US"/>
                    </w:rPr>
                  </w:rPrChange>
                </w:rPr>
                <w:delText xml:space="preserve"> Hour</w:delText>
              </w:r>
              <w:r w:rsidRPr="005F6795" w:rsidDel="001D3CD5">
                <w:rPr>
                  <w:strike/>
                  <w:lang w:val="en-US"/>
                  <w:rPrChange w:id="3683" w:author="Author" w:date="2018-02-22T10:22:00Z">
                    <w:rPr>
                      <w:lang w:val="en-US"/>
                    </w:rPr>
                  </w:rPrChange>
                </w:rPr>
                <w:delText xml:space="preserve"> </w:delText>
              </w:r>
              <w:r w:rsidRPr="005F6795" w:rsidDel="001D3CD5">
                <w:rPr>
                  <w:rStyle w:val="SAPUserEntry"/>
                  <w:strike/>
                  <w:lang w:val="en-US"/>
                  <w:rPrChange w:id="3684" w:author="Author" w:date="2018-02-22T10:22:00Z">
                    <w:rPr>
                      <w:rStyle w:val="SAPUserEntry"/>
                      <w:lang w:val="en-US"/>
                    </w:rPr>
                  </w:rPrChange>
                </w:rPr>
                <w:delText>(FR)</w:delText>
              </w:r>
              <w:r w:rsidRPr="005F6795" w:rsidDel="001D3CD5">
                <w:rPr>
                  <w:b/>
                  <w:strike/>
                  <w:lang w:val="en-US"/>
                  <w:rPrChange w:id="3685" w:author="Author" w:date="2018-02-22T10:22:00Z">
                    <w:rPr>
                      <w:b/>
                      <w:lang w:val="en-US"/>
                    </w:rPr>
                  </w:rPrChange>
                </w:rPr>
                <w:delText xml:space="preserve"> </w:delText>
              </w:r>
              <w:r w:rsidRPr="005F6795" w:rsidDel="001D3CD5">
                <w:rPr>
                  <w:strike/>
                  <w:lang w:val="en-US"/>
                  <w:rPrChange w:id="3686" w:author="Author" w:date="2018-02-22T10:22:00Z">
                    <w:rPr>
                      <w:lang w:val="en-US"/>
                    </w:rPr>
                  </w:rPrChange>
                </w:rPr>
                <w:delText>or</w:delText>
              </w:r>
              <w:r w:rsidRPr="005F6795" w:rsidDel="001D3CD5">
                <w:rPr>
                  <w:rStyle w:val="SAPUserEntry"/>
                  <w:strike/>
                  <w:lang w:val="en-US"/>
                  <w:rPrChange w:id="3687" w:author="Author" w:date="2018-02-22T10:22:00Z">
                    <w:rPr>
                      <w:rStyle w:val="SAPUserEntry"/>
                      <w:lang w:val="en-US"/>
                    </w:rPr>
                  </w:rPrChange>
                </w:rPr>
                <w:delText xml:space="preserve"> Not Concerned</w:delText>
              </w:r>
              <w:r w:rsidRPr="005F6795" w:rsidDel="001D3CD5">
                <w:rPr>
                  <w:strike/>
                  <w:lang w:val="en-US"/>
                  <w:rPrChange w:id="3688" w:author="Author" w:date="2018-02-22T10:22:00Z">
                    <w:rPr>
                      <w:lang w:val="en-US"/>
                    </w:rPr>
                  </w:rPrChange>
                </w:rPr>
                <w:delText xml:space="preserve"> </w:delText>
              </w:r>
              <w:r w:rsidRPr="005F6795" w:rsidDel="001D3CD5">
                <w:rPr>
                  <w:rStyle w:val="SAPUserEntry"/>
                  <w:strike/>
                  <w:lang w:val="en-US"/>
                  <w:rPrChange w:id="3689" w:author="Author" w:date="2018-02-22T10:22:00Z">
                    <w:rPr>
                      <w:rStyle w:val="SAPUserEntry"/>
                      <w:lang w:val="en-US"/>
                    </w:rPr>
                  </w:rPrChange>
                </w:rPr>
                <w:delText>(FR)</w:delText>
              </w:r>
              <w:r w:rsidRPr="005F6795" w:rsidDel="001D3CD5">
                <w:rPr>
                  <w:strike/>
                  <w:lang w:val="en-US"/>
                  <w:rPrChange w:id="3690" w:author="Author" w:date="2018-02-22T10:22:00Z">
                    <w:rPr>
                      <w:lang w:val="en-US"/>
                    </w:rPr>
                  </w:rPrChange>
                </w:rPr>
                <w:delText xml:space="preserve">. </w:delText>
              </w:r>
            </w:del>
          </w:p>
          <w:p w14:paraId="037905D5" w14:textId="4F73333B" w:rsidR="005E0DEC" w:rsidRPr="0033437B" w:rsidRDefault="005B7051" w:rsidP="005E0DEC">
            <w:pPr>
              <w:pStyle w:val="SAPNoteHeading"/>
              <w:ind w:left="0"/>
              <w:rPr>
                <w:lang w:val="en-US"/>
              </w:rPr>
            </w:pPr>
            <w:r w:rsidRPr="002326C1">
              <w:rPr>
                <w:noProof/>
                <w:lang w:val="en-US"/>
              </w:rPr>
              <w:drawing>
                <wp:inline distT="0" distB="0" distL="0" distR="0" wp14:anchorId="11815067" wp14:editId="28F63D76">
                  <wp:extent cx="228600" cy="228600"/>
                  <wp:effectExtent l="0" t="0" r="0" b="0"/>
                  <wp:docPr id="7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E0DEC" w:rsidRPr="0033437B">
              <w:rPr>
                <w:lang w:val="en-US"/>
              </w:rPr>
              <w:t> Recommendation</w:t>
            </w:r>
          </w:p>
          <w:p w14:paraId="35CFD394" w14:textId="54E17B2B" w:rsidR="005E0DEC" w:rsidRPr="00920E6F" w:rsidRDefault="005E0DEC" w:rsidP="005E0DEC">
            <w:pPr>
              <w:rPr>
                <w:lang w:val="en-US"/>
              </w:rPr>
            </w:pPr>
            <w:r w:rsidRPr="0033437B">
              <w:rPr>
                <w:lang w:val="en-US"/>
              </w:rPr>
              <w:t>Required if integration with Employee Central Payroll is in place.</w:t>
            </w:r>
          </w:p>
        </w:tc>
      </w:tr>
      <w:tr w:rsidR="005E0DEC" w:rsidRPr="00A41C57" w14:paraId="6E29BD02"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44E6FB5C" w14:textId="693F02B3" w:rsidR="005E0DEC" w:rsidRPr="00920E6F" w:rsidRDefault="005E0DEC" w:rsidP="005E0DEC">
            <w:pPr>
              <w:rPr>
                <w:lang w:val="en-US"/>
              </w:rPr>
            </w:pPr>
            <w:r w:rsidRPr="0033437B">
              <w:rPr>
                <w:rStyle w:val="SAPScreenElement"/>
                <w:lang w:val="en-US"/>
              </w:rPr>
              <w:t xml:space="preserve">Pay Scale Type: </w:t>
            </w:r>
            <w:r w:rsidRPr="0033437B">
              <w:rPr>
                <w:lang w:val="en-US"/>
              </w:rPr>
              <w:t>select from drop-down, for example</w:t>
            </w:r>
            <w:r w:rsidRPr="0033437B">
              <w:rPr>
                <w:rStyle w:val="SAPUserEntry"/>
                <w:lang w:val="en-US"/>
              </w:rPr>
              <w:t xml:space="preserve"> National Collective Agreement for the Personnel of Engineering Design Offices, Consulting Engineers</w:t>
            </w:r>
            <w:r w:rsidRPr="00F575C7">
              <w:rPr>
                <w:b/>
                <w:lang w:val="en-US"/>
              </w:rPr>
              <w:t xml:space="preserve"> </w:t>
            </w:r>
            <w:r w:rsidRPr="0033437B">
              <w:rPr>
                <w:rStyle w:val="SAPUserEntry"/>
                <w:lang w:val="en-US"/>
              </w:rPr>
              <w:t>(FRA/1486)</w:t>
            </w:r>
          </w:p>
        </w:tc>
        <w:tc>
          <w:tcPr>
            <w:tcW w:w="7564" w:type="dxa"/>
            <w:tcBorders>
              <w:top w:val="single" w:sz="8" w:space="0" w:color="999999"/>
              <w:left w:val="single" w:sz="8" w:space="0" w:color="999999"/>
              <w:bottom w:val="single" w:sz="8" w:space="0" w:color="999999"/>
              <w:right w:val="single" w:sz="8" w:space="0" w:color="999999"/>
            </w:tcBorders>
          </w:tcPr>
          <w:p w14:paraId="057BD180" w14:textId="0880D3D8" w:rsidR="005E0DEC" w:rsidRPr="0033437B" w:rsidRDefault="005B7051" w:rsidP="005E0DEC">
            <w:pPr>
              <w:pStyle w:val="SAPNoteHeading"/>
              <w:ind w:left="0"/>
              <w:rPr>
                <w:lang w:val="en-US"/>
              </w:rPr>
            </w:pPr>
            <w:r w:rsidRPr="002326C1">
              <w:rPr>
                <w:noProof/>
                <w:lang w:val="en-US"/>
              </w:rPr>
              <w:drawing>
                <wp:inline distT="0" distB="0" distL="0" distR="0" wp14:anchorId="514BBDF7" wp14:editId="61C384EB">
                  <wp:extent cx="228600" cy="228600"/>
                  <wp:effectExtent l="0" t="0" r="0" b="0"/>
                  <wp:docPr id="7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E0DEC" w:rsidRPr="0033437B">
              <w:rPr>
                <w:lang w:val="en-US"/>
              </w:rPr>
              <w:t> Recommendation</w:t>
            </w:r>
          </w:p>
          <w:p w14:paraId="69E0BFC4" w14:textId="7A20C635" w:rsidR="005E0DEC" w:rsidRPr="00920E6F" w:rsidRDefault="005E0DEC" w:rsidP="005E0DEC">
            <w:pPr>
              <w:rPr>
                <w:lang w:val="en-US"/>
              </w:rPr>
            </w:pPr>
            <w:r w:rsidRPr="0033437B">
              <w:rPr>
                <w:lang w:val="en-US"/>
              </w:rPr>
              <w:t>Required if integration with Employee Central Payroll is in place.</w:t>
            </w:r>
          </w:p>
        </w:tc>
      </w:tr>
      <w:tr w:rsidR="005E0DEC" w:rsidRPr="00502F77" w14:paraId="32857672"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5ABD3C07" w14:textId="77777777" w:rsidR="005E0DEC" w:rsidRPr="0033437B" w:rsidRDefault="005E0DEC" w:rsidP="005E0DEC">
            <w:pPr>
              <w:rPr>
                <w:lang w:val="en-US"/>
              </w:rPr>
            </w:pPr>
            <w:r w:rsidRPr="0033437B">
              <w:rPr>
                <w:rStyle w:val="SAPScreenElement"/>
                <w:lang w:val="en-US"/>
              </w:rPr>
              <w:t xml:space="preserve">Pay Scale Area: </w:t>
            </w:r>
            <w:r w:rsidRPr="0033437B">
              <w:rPr>
                <w:lang w:val="en-US"/>
              </w:rPr>
              <w:t>select from drop-down</w:t>
            </w:r>
          </w:p>
          <w:p w14:paraId="28B4CEA2" w14:textId="77777777" w:rsidR="005E0DEC" w:rsidRPr="0033437B" w:rsidRDefault="00774C60" w:rsidP="005E0DEC">
            <w:pPr>
              <w:pStyle w:val="SAPNoteHeading"/>
              <w:ind w:left="0"/>
              <w:rPr>
                <w:lang w:val="en-US"/>
              </w:rPr>
            </w:pPr>
            <w:r>
              <w:rPr>
                <w:noProof/>
                <w:lang w:val="en-US"/>
              </w:rPr>
              <w:pict w14:anchorId="5660CD9F">
                <v:shape id="_x0000_i1033" type="#_x0000_t75" style="width:14.95pt;height:14.95pt;visibility:visible;mso-wrap-style:square">
                  <v:imagedata r:id="rId33" o:title=""/>
                </v:shape>
              </w:pict>
            </w:r>
            <w:r w:rsidR="005E0DEC" w:rsidRPr="0033437B">
              <w:rPr>
                <w:lang w:val="en-US"/>
              </w:rPr>
              <w:t> Note</w:t>
            </w:r>
          </w:p>
          <w:p w14:paraId="669A70FE" w14:textId="3B67DA85" w:rsidR="005E0DEC" w:rsidRPr="00920E6F" w:rsidRDefault="005E0DEC" w:rsidP="005E0DEC">
            <w:pPr>
              <w:rPr>
                <w:lang w:val="en-US"/>
              </w:rPr>
            </w:pPr>
            <w:r w:rsidRPr="0033437B">
              <w:rPr>
                <w:lang w:val="en-US"/>
              </w:rPr>
              <w:t xml:space="preserve">In case you select </w:t>
            </w:r>
            <w:r w:rsidRPr="0033437B">
              <w:rPr>
                <w:rStyle w:val="SAPScreenElement"/>
                <w:lang w:val="en-US"/>
              </w:rPr>
              <w:t>Pay Scale Type</w:t>
            </w:r>
            <w:r w:rsidRPr="0033437B">
              <w:rPr>
                <w:rStyle w:val="SAPUserEntry"/>
                <w:lang w:val="en-US"/>
              </w:rPr>
              <w:t xml:space="preserve"> National Collective Agreement for the Personnel of Engineering Design Offices, Consulting Engineers</w:t>
            </w:r>
            <w:r w:rsidRPr="00A41C57">
              <w:rPr>
                <w:rPrChange w:id="3691" w:author="Author" w:date="2018-03-06T16:38:00Z">
                  <w:rPr>
                    <w:rStyle w:val="SAPUserEntry"/>
                    <w:lang w:val="en-US"/>
                  </w:rPr>
                </w:rPrChange>
              </w:rPr>
              <w:t xml:space="preserve"> </w:t>
            </w:r>
            <w:r w:rsidRPr="0033437B">
              <w:rPr>
                <w:rStyle w:val="SAPUserEntry"/>
                <w:lang w:val="en-US"/>
              </w:rPr>
              <w:t>(FRA/1486)</w:t>
            </w:r>
            <w:r w:rsidRPr="0033437B">
              <w:rPr>
                <w:lang w:val="en-US"/>
              </w:rPr>
              <w:t xml:space="preserve"> and </w:t>
            </w:r>
            <w:r w:rsidRPr="0033437B">
              <w:rPr>
                <w:rStyle w:val="SAPScreenElement"/>
                <w:lang w:val="en-US"/>
              </w:rPr>
              <w:t xml:space="preserve">Pay Scale Area </w:t>
            </w:r>
            <w:r w:rsidRPr="0033437B">
              <w:rPr>
                <w:lang w:val="en-US"/>
              </w:rPr>
              <w:t>for example</w:t>
            </w:r>
            <w:r w:rsidRPr="0033437B">
              <w:rPr>
                <w:rStyle w:val="SAPUserEntry"/>
                <w:lang w:val="en-US"/>
              </w:rPr>
              <w:t xml:space="preserve"> Île-de-France</w:t>
            </w:r>
            <w:r w:rsidRPr="0033437B">
              <w:rPr>
                <w:lang w:val="en-US"/>
              </w:rPr>
              <w:t xml:space="preserve"> </w:t>
            </w:r>
            <w:r w:rsidRPr="0033437B">
              <w:rPr>
                <w:rStyle w:val="SAPUserEntry"/>
                <w:lang w:val="en-US"/>
              </w:rPr>
              <w:t>(FRA/11)</w:t>
            </w:r>
            <w:r w:rsidRPr="0033437B">
              <w:rPr>
                <w:lang w:val="en-US"/>
              </w:rPr>
              <w:t>, values for below mentioned fields</w:t>
            </w:r>
            <w:r w:rsidRPr="0033437B">
              <w:rPr>
                <w:rStyle w:val="SAPScreenElement"/>
                <w:lang w:val="en-US"/>
              </w:rPr>
              <w:t xml:space="preserve"> Pay Scale Group</w:t>
            </w:r>
            <w:r w:rsidRPr="0033437B">
              <w:rPr>
                <w:lang w:val="en-US"/>
              </w:rPr>
              <w:t xml:space="preserve"> and </w:t>
            </w:r>
            <w:r w:rsidRPr="0033437B">
              <w:rPr>
                <w:rStyle w:val="SAPScreenElement"/>
                <w:lang w:val="en-US"/>
              </w:rPr>
              <w:t>Pay Scale Level</w:t>
            </w:r>
            <w:r w:rsidRPr="0033437B">
              <w:rPr>
                <w:lang w:val="en-US"/>
              </w:rPr>
              <w:t>, will be available for selection, too.</w:t>
            </w:r>
          </w:p>
        </w:tc>
        <w:tc>
          <w:tcPr>
            <w:tcW w:w="7564" w:type="dxa"/>
            <w:tcBorders>
              <w:top w:val="single" w:sz="8" w:space="0" w:color="999999"/>
              <w:left w:val="single" w:sz="8" w:space="0" w:color="999999"/>
              <w:bottom w:val="single" w:sz="8" w:space="0" w:color="999999"/>
              <w:right w:val="single" w:sz="8" w:space="0" w:color="999999"/>
            </w:tcBorders>
          </w:tcPr>
          <w:p w14:paraId="7FBC88D0" w14:textId="77777777" w:rsidR="005E0DEC" w:rsidRPr="0033437B" w:rsidRDefault="00774C60" w:rsidP="005E0DEC">
            <w:pPr>
              <w:pStyle w:val="SAPNoteHeading"/>
              <w:ind w:left="0"/>
              <w:rPr>
                <w:lang w:val="en-US"/>
              </w:rPr>
            </w:pPr>
            <w:r>
              <w:rPr>
                <w:noProof/>
                <w:lang w:val="en-US"/>
              </w:rPr>
              <w:pict w14:anchorId="1A36E69A">
                <v:shape id="_x0000_i1034" type="#_x0000_t75" style="width:14.95pt;height:14.95pt;visibility:visible;mso-wrap-style:square">
                  <v:imagedata r:id="rId33" o:title=""/>
                </v:shape>
              </w:pict>
            </w:r>
            <w:r w:rsidR="005E0DEC" w:rsidRPr="0033437B">
              <w:rPr>
                <w:lang w:val="en-US"/>
              </w:rPr>
              <w:t> Note</w:t>
            </w:r>
          </w:p>
          <w:p w14:paraId="7ED99975" w14:textId="63019310" w:rsidR="005E0DEC" w:rsidRPr="0033437B" w:rsidRDefault="005E0DEC" w:rsidP="005E0DEC">
            <w:pPr>
              <w:rPr>
                <w:rFonts w:ascii="Calibri" w:eastAsia="Calibri" w:hAnsi="Calibri"/>
                <w:lang w:val="en-US"/>
              </w:rPr>
            </w:pPr>
            <w:r w:rsidRPr="0033437B">
              <w:rPr>
                <w:lang w:val="en-US"/>
              </w:rPr>
              <w:t xml:space="preserve">In general, pay scale groups and pay scale levels should be available for each combination of pay scale type and pay scale area. Within </w:t>
            </w:r>
            <w:ins w:id="3692" w:author="Author" w:date="2018-02-22T17:46:00Z">
              <w:r w:rsidR="007B06E0" w:rsidRPr="007B06E0">
                <w:rPr>
                  <w:lang w:val="en-US"/>
                  <w:rPrChange w:id="3693" w:author="Author" w:date="2018-02-22T17:46:00Z">
                    <w:rPr/>
                  </w:rPrChange>
                </w:rPr>
                <w:t>the SAP Best Practices</w:t>
              </w:r>
            </w:ins>
            <w:del w:id="3694" w:author="Author" w:date="2018-02-22T17:46:00Z">
              <w:r w:rsidRPr="0033437B" w:rsidDel="007B06E0">
                <w:rPr>
                  <w:lang w:val="en-US"/>
                </w:rPr>
                <w:delText>this best practices</w:delText>
              </w:r>
            </w:del>
            <w:del w:id="3695" w:author="Author" w:date="2018-02-12T18:16:00Z">
              <w:r w:rsidRPr="0033437B" w:rsidDel="00B77B61">
                <w:rPr>
                  <w:lang w:val="en-US"/>
                </w:rPr>
                <w:delText xml:space="preserve"> solution</w:delText>
              </w:r>
            </w:del>
            <w:r w:rsidRPr="0033437B">
              <w:rPr>
                <w:lang w:val="en-US"/>
              </w:rPr>
              <w:t>, only the combination of pay scale type</w:t>
            </w:r>
            <w:r w:rsidRPr="0033437B">
              <w:rPr>
                <w:rStyle w:val="SAPUserEntry"/>
                <w:lang w:val="en-US"/>
              </w:rPr>
              <w:t xml:space="preserve"> National Collective Agreement for the Personnel of Engineering Design Offices, Consulting Engineers</w:t>
            </w:r>
            <w:r w:rsidRPr="00A41C57">
              <w:rPr>
                <w:rPrChange w:id="3696" w:author="Author" w:date="2018-03-06T16:38:00Z">
                  <w:rPr>
                    <w:rStyle w:val="SAPUserEntry"/>
                    <w:lang w:val="en-US"/>
                  </w:rPr>
                </w:rPrChange>
              </w:rPr>
              <w:t xml:space="preserve"> </w:t>
            </w:r>
            <w:r w:rsidRPr="0033437B">
              <w:rPr>
                <w:rStyle w:val="SAPUserEntry"/>
                <w:lang w:val="en-US"/>
              </w:rPr>
              <w:t>(FRA/1486)</w:t>
            </w:r>
            <w:r w:rsidRPr="0033437B">
              <w:rPr>
                <w:lang w:val="en-US"/>
              </w:rPr>
              <w:t xml:space="preserve"> and some pay scale area values is considered, for which values of pay scale group and pay scale level have been defined. For the other pay scale types and pay scale areas delivered in the </w:t>
            </w:r>
            <w:ins w:id="3697" w:author="Author" w:date="2018-02-22T17:46:00Z">
              <w:r w:rsidR="007B06E0" w:rsidRPr="007B06E0">
                <w:rPr>
                  <w:lang w:val="en-US"/>
                  <w:rPrChange w:id="3698" w:author="Author" w:date="2018-02-22T17:46:00Z">
                    <w:rPr/>
                  </w:rPrChange>
                </w:rPr>
                <w:t>SAP Best Practices</w:t>
              </w:r>
            </w:ins>
            <w:del w:id="3699" w:author="Author" w:date="2018-02-22T17:46:00Z">
              <w:r w:rsidRPr="0033437B" w:rsidDel="007B06E0">
                <w:rPr>
                  <w:lang w:val="en-US"/>
                </w:rPr>
                <w:delText>best practices</w:delText>
              </w:r>
            </w:del>
            <w:del w:id="3700" w:author="Author" w:date="2018-02-12T18:16:00Z">
              <w:r w:rsidRPr="0033437B" w:rsidDel="00B77B61">
                <w:rPr>
                  <w:lang w:val="en-US"/>
                </w:rPr>
                <w:delText xml:space="preserve"> solution</w:delText>
              </w:r>
            </w:del>
            <w:r w:rsidRPr="0033437B">
              <w:rPr>
                <w:lang w:val="en-US"/>
              </w:rPr>
              <w:t xml:space="preserve">, pay scale groups and levels can be defined in a similar way. </w:t>
            </w:r>
          </w:p>
          <w:p w14:paraId="7CE10E1E" w14:textId="5CCDC5B3" w:rsidR="005E0DEC" w:rsidRPr="0033437B" w:rsidRDefault="005B7051" w:rsidP="005E0DEC">
            <w:pPr>
              <w:pStyle w:val="SAPNoteHeading"/>
              <w:ind w:left="0"/>
              <w:rPr>
                <w:lang w:val="en-US"/>
              </w:rPr>
            </w:pPr>
            <w:r w:rsidRPr="002326C1">
              <w:rPr>
                <w:noProof/>
                <w:lang w:val="en-US"/>
              </w:rPr>
              <w:lastRenderedPageBreak/>
              <w:drawing>
                <wp:inline distT="0" distB="0" distL="0" distR="0" wp14:anchorId="5D264A61" wp14:editId="210060BA">
                  <wp:extent cx="228600" cy="228600"/>
                  <wp:effectExtent l="0" t="0" r="0" b="0"/>
                  <wp:docPr id="7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5E0DEC" w:rsidRPr="0033437B">
              <w:rPr>
                <w:lang w:val="en-US"/>
              </w:rPr>
              <w:t> Recommendation</w:t>
            </w:r>
          </w:p>
          <w:p w14:paraId="4DEDAFFE" w14:textId="60E79566" w:rsidR="005E0DEC" w:rsidRPr="00920E6F" w:rsidRDefault="005E0DEC" w:rsidP="005E0DEC">
            <w:pPr>
              <w:rPr>
                <w:lang w:val="en-US"/>
              </w:rPr>
            </w:pPr>
            <w:r w:rsidRPr="0033437B">
              <w:rPr>
                <w:lang w:val="en-US"/>
              </w:rPr>
              <w:t>Required if integration with Employee Central Payroll is in place.</w:t>
            </w:r>
          </w:p>
        </w:tc>
      </w:tr>
      <w:tr w:rsidR="005E0DEC" w:rsidRPr="00502F77" w14:paraId="4333ACC9"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47988E1C" w14:textId="2F5B57AD" w:rsidR="005E0DEC" w:rsidRPr="00920E6F" w:rsidRDefault="005E0DEC" w:rsidP="005E0DEC">
            <w:pPr>
              <w:rPr>
                <w:lang w:val="en-US"/>
              </w:rPr>
            </w:pPr>
            <w:r w:rsidRPr="0033437B">
              <w:rPr>
                <w:rStyle w:val="SAPScreenElement"/>
                <w:lang w:val="en-US"/>
              </w:rPr>
              <w:lastRenderedPageBreak/>
              <w:t xml:space="preserve">Pay Scale Group: </w:t>
            </w:r>
            <w:r w:rsidRPr="0033437B">
              <w:rPr>
                <w:lang w:val="en-US"/>
              </w:rPr>
              <w:t>in case of</w:t>
            </w:r>
            <w:r w:rsidRPr="0033437B">
              <w:rPr>
                <w:rStyle w:val="SAPScreenElement"/>
                <w:lang w:val="en-US"/>
              </w:rPr>
              <w:t xml:space="preserve"> Pay Scale Type</w:t>
            </w:r>
            <w:r w:rsidRPr="0033437B">
              <w:rPr>
                <w:rStyle w:val="SAPUserEntry"/>
                <w:lang w:val="en-US"/>
              </w:rPr>
              <w:t xml:space="preserve"> National Collective Agreement for the Personnel of Engineering Design Offices, Consulting Engineers</w:t>
            </w:r>
            <w:r w:rsidRPr="00502F77">
              <w:rPr>
                <w:rPrChange w:id="3701" w:author="Author" w:date="2018-03-06T16:34:00Z">
                  <w:rPr>
                    <w:rStyle w:val="SAPUserEntry"/>
                    <w:lang w:val="en-US"/>
                  </w:rPr>
                </w:rPrChange>
              </w:rPr>
              <w:t xml:space="preserve"> </w:t>
            </w:r>
            <w:r w:rsidRPr="0033437B">
              <w:rPr>
                <w:rStyle w:val="SAPUserEntry"/>
                <w:lang w:val="en-US"/>
              </w:rPr>
              <w:t>(FRA/1486)</w:t>
            </w:r>
            <w:r w:rsidRPr="0033437B">
              <w:rPr>
                <w:lang w:val="en-US"/>
              </w:rPr>
              <w:t xml:space="preserve"> and some values of </w:t>
            </w:r>
            <w:r w:rsidRPr="0033437B">
              <w:rPr>
                <w:rStyle w:val="SAPScreenElement"/>
                <w:lang w:val="en-US"/>
              </w:rPr>
              <w:t xml:space="preserve">Pay Scale Area, </w:t>
            </w:r>
            <w:r w:rsidRPr="0033437B">
              <w:rPr>
                <w:lang w:val="en-US"/>
              </w:rPr>
              <w:t>for example</w:t>
            </w:r>
            <w:r w:rsidRPr="0033437B">
              <w:rPr>
                <w:rStyle w:val="SAPUserEntry"/>
                <w:lang w:val="en-US"/>
              </w:rPr>
              <w:t xml:space="preserve"> Île-de-France</w:t>
            </w:r>
            <w:r w:rsidRPr="0033437B">
              <w:rPr>
                <w:lang w:val="en-US"/>
              </w:rPr>
              <w:t xml:space="preserve"> </w:t>
            </w:r>
            <w:r w:rsidRPr="0033437B">
              <w:rPr>
                <w:rStyle w:val="SAPUserEntry"/>
                <w:lang w:val="en-US"/>
              </w:rPr>
              <w:t>(FRA/11)</w:t>
            </w:r>
            <w:r w:rsidRPr="0033437B">
              <w:rPr>
                <w:lang w:val="en-US"/>
              </w:rPr>
              <w:t>, select from drop-down, for example</w:t>
            </w:r>
            <w:r w:rsidRPr="0033437B">
              <w:rPr>
                <w:rStyle w:val="SAPUserEntry"/>
                <w:lang w:val="en-US"/>
              </w:rPr>
              <w:t xml:space="preserve"> IC(FRA/11/1486/IC)</w:t>
            </w:r>
            <w:r w:rsidRPr="0033437B">
              <w:rPr>
                <w:lang w:val="en-US"/>
              </w:rPr>
              <w:t xml:space="preserve"> in case the employee is a manager, or </w:t>
            </w:r>
            <w:r w:rsidRPr="0033437B">
              <w:rPr>
                <w:rStyle w:val="SAPUserEntry"/>
                <w:lang w:val="en-US"/>
              </w:rPr>
              <w:t>ETAM(FRA/11/1486/ETAM)</w:t>
            </w:r>
            <w:r w:rsidRPr="0033437B">
              <w:rPr>
                <w:lang w:val="en-US"/>
              </w:rPr>
              <w:t xml:space="preserve"> in case the employee is a non-manager; else leave empty</w:t>
            </w:r>
          </w:p>
        </w:tc>
        <w:tc>
          <w:tcPr>
            <w:tcW w:w="7564" w:type="dxa"/>
            <w:vMerge w:val="restart"/>
            <w:tcBorders>
              <w:top w:val="single" w:sz="8" w:space="0" w:color="999999"/>
              <w:left w:val="single" w:sz="8" w:space="0" w:color="999999"/>
              <w:right w:val="single" w:sz="8" w:space="0" w:color="999999"/>
            </w:tcBorders>
          </w:tcPr>
          <w:p w14:paraId="5E3F57B8" w14:textId="77777777" w:rsidR="005E0DEC" w:rsidRPr="0033437B" w:rsidRDefault="005E0DEC" w:rsidP="005E0DEC">
            <w:pPr>
              <w:pStyle w:val="SAPNoteHeading"/>
              <w:ind w:left="0"/>
              <w:rPr>
                <w:lang w:val="en-US"/>
              </w:rPr>
            </w:pPr>
            <w:r w:rsidRPr="0033437B">
              <w:rPr>
                <w:noProof/>
                <w:lang w:val="en-US"/>
              </w:rPr>
              <w:drawing>
                <wp:inline distT="0" distB="0" distL="0" distR="0" wp14:anchorId="28722C9B" wp14:editId="3F25F912">
                  <wp:extent cx="225425" cy="225425"/>
                  <wp:effectExtent l="0" t="0" r="3175" b="3175"/>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noProof/>
                <w:lang w:val="en-US" w:eastAsia="zh-CN"/>
              </w:rPr>
              <w:t xml:space="preserve"> </w:t>
            </w:r>
            <w:r w:rsidRPr="0033437B">
              <w:rPr>
                <w:lang w:val="en-US"/>
              </w:rPr>
              <w:t>Recommendation</w:t>
            </w:r>
          </w:p>
          <w:p w14:paraId="4290AC6D" w14:textId="679251AD" w:rsidR="005E0DEC" w:rsidRPr="00920E6F" w:rsidRDefault="005E0DEC" w:rsidP="005E0DEC">
            <w:pPr>
              <w:rPr>
                <w:lang w:val="en-US"/>
              </w:rPr>
            </w:pPr>
            <w:r w:rsidRPr="0033437B">
              <w:rPr>
                <w:lang w:val="en-US"/>
              </w:rPr>
              <w:t xml:space="preserve">For details to pay scale group and pay scale level values defined for the combination of pay scale type </w:t>
            </w:r>
            <w:r w:rsidRPr="0033437B">
              <w:rPr>
                <w:rStyle w:val="SAPUserEntry"/>
                <w:lang w:val="en-US"/>
              </w:rPr>
              <w:t>National Collective Agreement for the Personnel of Engineering Design Offices,</w:t>
            </w:r>
            <w:r w:rsidRPr="0033437B">
              <w:rPr>
                <w:lang w:val="en-US"/>
              </w:rPr>
              <w:t xml:space="preserve"> </w:t>
            </w:r>
            <w:r w:rsidRPr="0033437B">
              <w:rPr>
                <w:rStyle w:val="SAPUserEntry"/>
                <w:lang w:val="en-US"/>
              </w:rPr>
              <w:t>Consulting Engineers</w:t>
            </w:r>
            <w:r w:rsidRPr="00502F77">
              <w:rPr>
                <w:rPrChange w:id="3702" w:author="Author" w:date="2018-03-06T16:34:00Z">
                  <w:rPr>
                    <w:rStyle w:val="SAPUserEntry"/>
                    <w:lang w:val="en-US"/>
                  </w:rPr>
                </w:rPrChange>
              </w:rPr>
              <w:t xml:space="preserve"> </w:t>
            </w:r>
            <w:r w:rsidRPr="0033437B">
              <w:rPr>
                <w:rStyle w:val="SAPUserEntry"/>
                <w:lang w:val="en-US"/>
              </w:rPr>
              <w:t>(FRA/1486)</w:t>
            </w:r>
            <w:r w:rsidRPr="0033437B">
              <w:rPr>
                <w:lang w:val="en-US"/>
              </w:rPr>
              <w:t xml:space="preserve"> and some pay scale area values, like for example</w:t>
            </w:r>
            <w:r w:rsidRPr="0033437B">
              <w:rPr>
                <w:rStyle w:val="SAPUserEntry"/>
                <w:lang w:val="en-US"/>
              </w:rPr>
              <w:t xml:space="preserve"> Île-de-France</w:t>
            </w:r>
            <w:r w:rsidRPr="0033437B">
              <w:rPr>
                <w:lang w:val="en-US"/>
              </w:rPr>
              <w:t xml:space="preserve"> </w:t>
            </w:r>
            <w:r w:rsidRPr="0033437B">
              <w:rPr>
                <w:rStyle w:val="SAPUserEntry"/>
                <w:lang w:val="en-US"/>
              </w:rPr>
              <w:t>(FRA/11)</w:t>
            </w:r>
            <w:r w:rsidRPr="0033437B">
              <w:rPr>
                <w:lang w:val="en-US"/>
              </w:rPr>
              <w:t xml:space="preserve">, refer to the </w:t>
            </w:r>
            <w:del w:id="3703" w:author="Author" w:date="2018-02-06T10:26:00Z">
              <w:r w:rsidRPr="0033437B" w:rsidDel="00F60FEA">
                <w:rPr>
                  <w:lang w:val="en-US"/>
                </w:rPr>
                <w:delText xml:space="preserve">configuration guide of building block </w:delText>
              </w:r>
              <w:r w:rsidRPr="0033437B" w:rsidDel="00F60FEA">
                <w:rPr>
                  <w:rStyle w:val="SAPEmphasis"/>
                  <w:lang w:val="en-US"/>
                </w:rPr>
                <w:delText>15T</w:delText>
              </w:r>
              <w:r w:rsidRPr="0033437B" w:rsidDel="00F60FEA">
                <w:rPr>
                  <w:lang w:val="en-US"/>
                </w:rPr>
                <w:delText xml:space="preserve">, where in chapter </w:delText>
              </w:r>
              <w:r w:rsidRPr="0033437B" w:rsidDel="00F60FEA">
                <w:rPr>
                  <w:rStyle w:val="SAPTextReference"/>
                  <w:lang w:val="en-US"/>
                </w:rPr>
                <w:delText>Preparation / Prerequisites</w:delText>
              </w:r>
              <w:r w:rsidRPr="0033437B" w:rsidDel="00F60FEA">
                <w:rPr>
                  <w:lang w:val="en-US"/>
                </w:rPr>
                <w:delText xml:space="preserve"> the reference to the appropriate </w:delText>
              </w:r>
            </w:del>
            <w:r w:rsidRPr="0033437B">
              <w:rPr>
                <w:rStyle w:val="SAPScreenElement"/>
                <w:color w:val="auto"/>
                <w:lang w:val="en-US"/>
              </w:rPr>
              <w:t>Pay Structure</w:t>
            </w:r>
            <w:r w:rsidRPr="0033437B">
              <w:rPr>
                <w:lang w:val="en-US"/>
              </w:rPr>
              <w:t xml:space="preserve"> workbook </w:t>
            </w:r>
            <w:ins w:id="3704" w:author="Author" w:date="2018-02-06T10:26:00Z">
              <w:del w:id="3705" w:author="Author" w:date="2018-02-06T13:28:00Z">
                <w:r w:rsidR="00F60FEA" w:rsidRPr="00ED0743" w:rsidDel="001415A0">
                  <w:rPr>
                    <w:lang w:val="en-US"/>
                  </w:rPr>
                  <w:delText xml:space="preserve">appropriate </w:delText>
                </w:r>
              </w:del>
              <w:r w:rsidR="00F60FEA" w:rsidRPr="00ED0743">
                <w:rPr>
                  <w:lang w:val="en-US"/>
                </w:rPr>
                <w:t xml:space="preserve">for </w:t>
              </w:r>
              <w:del w:id="3706" w:author="Author" w:date="2018-02-06T11:48:00Z">
                <w:r w:rsidR="00F60FEA" w:rsidRPr="00ED0743" w:rsidDel="003A58CE">
                  <w:rPr>
                    <w:rStyle w:val="SAPScreenElement"/>
                    <w:color w:val="auto"/>
                    <w:lang w:val="en-US"/>
                  </w:rPr>
                  <w:delText>&lt;</w:delText>
                </w:r>
              </w:del>
            </w:ins>
            <w:ins w:id="3707" w:author="Author" w:date="2018-02-06T11:49:00Z">
              <w:r w:rsidR="003A58CE">
                <w:rPr>
                  <w:rStyle w:val="SAPEmphasis"/>
                  <w:lang w:val="en-US"/>
                </w:rPr>
                <w:t>FR</w:t>
              </w:r>
            </w:ins>
            <w:ins w:id="3708" w:author="Author" w:date="2018-02-06T10:26:00Z">
              <w:del w:id="3709" w:author="Author" w:date="2018-02-06T11:48:00Z">
                <w:r w:rsidR="00F60FEA" w:rsidRPr="00ED0743" w:rsidDel="003A58CE">
                  <w:rPr>
                    <w:rStyle w:val="SAPScreenElement"/>
                    <w:color w:val="auto"/>
                    <w:lang w:val="en-US"/>
                  </w:rPr>
                  <w:delText>YourCountry&gt;</w:delText>
                </w:r>
              </w:del>
            </w:ins>
            <w:del w:id="3710" w:author="Author" w:date="2018-02-06T10:26:00Z">
              <w:r w:rsidRPr="0033437B" w:rsidDel="00F60FEA">
                <w:rPr>
                  <w:lang w:val="en-US"/>
                </w:rPr>
                <w:delText>is given</w:delText>
              </w:r>
            </w:del>
            <w:r w:rsidRPr="0033437B">
              <w:rPr>
                <w:lang w:val="en-US"/>
              </w:rPr>
              <w:t>.</w:t>
            </w:r>
          </w:p>
        </w:tc>
      </w:tr>
      <w:tr w:rsidR="005E0DEC" w:rsidRPr="00502F77" w14:paraId="2A5B453C"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50A4A2B6" w14:textId="2ED0FB4F" w:rsidR="005E0DEC" w:rsidRPr="00920E6F" w:rsidRDefault="005E0DEC" w:rsidP="005E0DEC">
            <w:pPr>
              <w:rPr>
                <w:lang w:val="en-US"/>
              </w:rPr>
            </w:pPr>
            <w:r w:rsidRPr="0033437B">
              <w:rPr>
                <w:rStyle w:val="SAPScreenElement"/>
                <w:lang w:val="en-US"/>
              </w:rPr>
              <w:t xml:space="preserve">Pay Scale Level: </w:t>
            </w:r>
            <w:r w:rsidRPr="0033437B">
              <w:rPr>
                <w:lang w:val="en-US"/>
              </w:rPr>
              <w:t>in case of</w:t>
            </w:r>
            <w:r w:rsidRPr="0033437B">
              <w:rPr>
                <w:rStyle w:val="SAPScreenElement"/>
                <w:lang w:val="en-US"/>
              </w:rPr>
              <w:t xml:space="preserve"> Pay Scale Type</w:t>
            </w:r>
            <w:r w:rsidRPr="0033437B">
              <w:rPr>
                <w:rStyle w:val="SAPUserEntry"/>
                <w:lang w:val="en-US"/>
              </w:rPr>
              <w:t xml:space="preserve"> National Collective Agreement for the Personnel of Engineering Design Offices, Consulting Engineers</w:t>
            </w:r>
            <w:r w:rsidRPr="0033437B">
              <w:rPr>
                <w:lang w:val="en-US"/>
              </w:rPr>
              <w:t xml:space="preserve"> </w:t>
            </w:r>
            <w:r w:rsidRPr="0033437B">
              <w:rPr>
                <w:rStyle w:val="SAPUserEntry"/>
                <w:lang w:val="en-US"/>
              </w:rPr>
              <w:t>(FRA/1486)</w:t>
            </w:r>
            <w:r w:rsidRPr="0033437B">
              <w:rPr>
                <w:lang w:val="en-US"/>
              </w:rPr>
              <w:t xml:space="preserve"> and some values of </w:t>
            </w:r>
            <w:r w:rsidRPr="0033437B">
              <w:rPr>
                <w:rStyle w:val="SAPScreenElement"/>
                <w:lang w:val="en-US"/>
              </w:rPr>
              <w:t>Pay Scale Area</w:t>
            </w:r>
            <w:r w:rsidRPr="0033437B">
              <w:rPr>
                <w:b/>
                <w:lang w:val="en-US"/>
              </w:rPr>
              <w:t>,</w:t>
            </w:r>
            <w:r w:rsidRPr="0033437B">
              <w:rPr>
                <w:rStyle w:val="SAPUserEntry"/>
                <w:lang w:val="en-US"/>
              </w:rPr>
              <w:t xml:space="preserve"> </w:t>
            </w:r>
            <w:r w:rsidRPr="0033437B">
              <w:rPr>
                <w:lang w:val="en-US"/>
              </w:rPr>
              <w:t>for example</w:t>
            </w:r>
            <w:r w:rsidRPr="0033437B">
              <w:rPr>
                <w:rStyle w:val="SAPUserEntry"/>
                <w:lang w:val="en-US"/>
              </w:rPr>
              <w:t xml:space="preserve"> Île-de-France</w:t>
            </w:r>
            <w:r w:rsidRPr="0033437B">
              <w:rPr>
                <w:lang w:val="en-US"/>
              </w:rPr>
              <w:t xml:space="preserve"> </w:t>
            </w:r>
            <w:r w:rsidRPr="0033437B">
              <w:rPr>
                <w:rStyle w:val="SAPUserEntry"/>
                <w:lang w:val="en-US"/>
              </w:rPr>
              <w:t>(FRA/11)</w:t>
            </w:r>
            <w:r w:rsidRPr="0033437B">
              <w:rPr>
                <w:lang w:val="en-US"/>
              </w:rPr>
              <w:t>, select from drop-down for example</w:t>
            </w:r>
            <w:r w:rsidRPr="0033437B">
              <w:rPr>
                <w:rStyle w:val="SAPUserEntry"/>
                <w:lang w:val="en-US"/>
              </w:rPr>
              <w:t xml:space="preserve"> Position</w:t>
            </w:r>
            <w:r w:rsidRPr="0033437B">
              <w:rPr>
                <w:lang w:val="en-US"/>
              </w:rPr>
              <w:t xml:space="preserve"> </w:t>
            </w:r>
            <w:r w:rsidRPr="0033437B">
              <w:rPr>
                <w:rStyle w:val="SAPUserEntry"/>
                <w:lang w:val="en-US"/>
              </w:rPr>
              <w:t>1.4.1</w:t>
            </w:r>
            <w:r w:rsidRPr="0033437B">
              <w:rPr>
                <w:lang w:val="en-US"/>
              </w:rPr>
              <w:t>; else leave empty</w:t>
            </w:r>
          </w:p>
        </w:tc>
        <w:tc>
          <w:tcPr>
            <w:tcW w:w="7564" w:type="dxa"/>
            <w:vMerge/>
            <w:tcBorders>
              <w:left w:val="single" w:sz="8" w:space="0" w:color="999999"/>
              <w:bottom w:val="single" w:sz="8" w:space="0" w:color="999999"/>
              <w:right w:val="single" w:sz="8" w:space="0" w:color="999999"/>
            </w:tcBorders>
          </w:tcPr>
          <w:p w14:paraId="5703081E" w14:textId="77777777" w:rsidR="005E0DEC" w:rsidRPr="00920E6F" w:rsidRDefault="005E0DEC" w:rsidP="005E0DEC">
            <w:pPr>
              <w:rPr>
                <w:lang w:val="en-US"/>
              </w:rPr>
            </w:pPr>
          </w:p>
        </w:tc>
      </w:tr>
      <w:tr w:rsidR="005E0DEC" w:rsidRPr="00502F77" w14:paraId="18F36F3F"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45A78C82" w14:textId="2245E263" w:rsidR="005E0DEC" w:rsidRPr="00920E6F" w:rsidRDefault="005E0DEC" w:rsidP="005E0DEC">
            <w:pPr>
              <w:rPr>
                <w:lang w:val="en-US"/>
              </w:rPr>
            </w:pPr>
            <w:r w:rsidRPr="0033437B">
              <w:rPr>
                <w:rStyle w:val="SAPScreenElement"/>
                <w:lang w:val="en-US"/>
              </w:rPr>
              <w:t xml:space="preserve">Contract Type: </w:t>
            </w:r>
            <w:r w:rsidRPr="0033437B">
              <w:rPr>
                <w:lang w:val="en-US"/>
              </w:rPr>
              <w:t>select from drop-down</w:t>
            </w:r>
          </w:p>
        </w:tc>
        <w:tc>
          <w:tcPr>
            <w:tcW w:w="7564" w:type="dxa"/>
            <w:tcBorders>
              <w:top w:val="single" w:sz="8" w:space="0" w:color="999999"/>
              <w:left w:val="single" w:sz="8" w:space="0" w:color="999999"/>
              <w:bottom w:val="single" w:sz="8" w:space="0" w:color="999999"/>
              <w:right w:val="single" w:sz="8" w:space="0" w:color="999999"/>
            </w:tcBorders>
          </w:tcPr>
          <w:p w14:paraId="47C62E85" w14:textId="6E0ABDE3" w:rsidR="005E0DEC" w:rsidRPr="00920E6F" w:rsidRDefault="005E0DEC" w:rsidP="005E0DEC">
            <w:pPr>
              <w:rPr>
                <w:lang w:val="en-US"/>
              </w:rPr>
            </w:pPr>
            <w:r w:rsidRPr="0033437B">
              <w:rPr>
                <w:lang w:val="en-US"/>
              </w:rPr>
              <w:t xml:space="preserve">Make sure that the selected value fits to the </w:t>
            </w:r>
            <w:r w:rsidRPr="0033437B">
              <w:rPr>
                <w:rStyle w:val="SAPScreenElement"/>
                <w:lang w:val="en-US"/>
              </w:rPr>
              <w:t>Employee Class</w:t>
            </w:r>
            <w:r w:rsidRPr="0033437B">
              <w:rPr>
                <w:lang w:val="en-US"/>
              </w:rPr>
              <w:t xml:space="preserve"> value.</w:t>
            </w:r>
          </w:p>
        </w:tc>
      </w:tr>
      <w:tr w:rsidR="005E0DEC" w:rsidRPr="00502F77" w14:paraId="7D6D5F93"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6787F013" w14:textId="2D23AA12" w:rsidR="005E0DEC" w:rsidRPr="00920E6F" w:rsidRDefault="005E0DEC" w:rsidP="005E0DEC">
            <w:pPr>
              <w:rPr>
                <w:lang w:val="en-US"/>
              </w:rPr>
            </w:pPr>
            <w:r w:rsidRPr="0033437B">
              <w:rPr>
                <w:rStyle w:val="SAPScreenElement"/>
                <w:lang w:val="en-US"/>
              </w:rPr>
              <w:t xml:space="preserve">Contract End Date: </w:t>
            </w:r>
            <w:r w:rsidRPr="0033437B">
              <w:rPr>
                <w:lang w:val="en-US"/>
              </w:rPr>
              <w:t>select from calendar help</w:t>
            </w:r>
          </w:p>
        </w:tc>
        <w:tc>
          <w:tcPr>
            <w:tcW w:w="7564" w:type="dxa"/>
            <w:tcBorders>
              <w:top w:val="single" w:sz="8" w:space="0" w:color="999999"/>
              <w:left w:val="single" w:sz="8" w:space="0" w:color="999999"/>
              <w:bottom w:val="single" w:sz="8" w:space="0" w:color="999999"/>
              <w:right w:val="single" w:sz="8" w:space="0" w:color="999999"/>
            </w:tcBorders>
          </w:tcPr>
          <w:p w14:paraId="5A732C41" w14:textId="4EE4F0CE" w:rsidR="005E0DEC" w:rsidRPr="0033437B" w:rsidRDefault="006F3446" w:rsidP="005E0DEC">
            <w:pPr>
              <w:pStyle w:val="SAPNoteHeading"/>
              <w:spacing w:before="60" w:after="60"/>
              <w:ind w:left="0"/>
              <w:rPr>
                <w:lang w:val="en-US"/>
              </w:rPr>
            </w:pPr>
            <w:r w:rsidRPr="003A18EB">
              <w:rPr>
                <w:noProof/>
                <w:lang w:val="en-US"/>
              </w:rPr>
              <w:drawing>
                <wp:inline distT="0" distB="0" distL="0" distR="0" wp14:anchorId="3FF6E78D" wp14:editId="7E1DE875">
                  <wp:extent cx="213995" cy="23749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005E0DEC" w:rsidRPr="0033437B">
              <w:rPr>
                <w:lang w:val="en-US"/>
              </w:rPr>
              <w:t> Caution</w:t>
            </w:r>
          </w:p>
          <w:p w14:paraId="6511F83E" w14:textId="0F75981A" w:rsidR="005E0DEC" w:rsidRPr="00920E6F" w:rsidRDefault="005E0DEC" w:rsidP="005E0DEC">
            <w:pPr>
              <w:rPr>
                <w:lang w:val="en-US"/>
              </w:rPr>
            </w:pPr>
            <w:r w:rsidRPr="0033437B">
              <w:rPr>
                <w:lang w:val="en-US"/>
              </w:rPr>
              <w:t>Required in case of contract types</w:t>
            </w:r>
            <w:r w:rsidRPr="0033437B">
              <w:rPr>
                <w:rStyle w:val="SAPUserEntry"/>
                <w:lang w:val="en-US"/>
              </w:rPr>
              <w:t xml:space="preserve"> Fixed-term contract under private</w:t>
            </w:r>
            <w:r w:rsidRPr="00E87B01">
              <w:rPr>
                <w:rStyle w:val="SAPUserEntry"/>
                <w:b w:val="0"/>
                <w:lang w:val="en-US"/>
              </w:rPr>
              <w:t xml:space="preserve"> </w:t>
            </w:r>
            <w:r w:rsidRPr="0033437B">
              <w:rPr>
                <w:rStyle w:val="SAPUserEntry"/>
                <w:lang w:val="en-US"/>
              </w:rPr>
              <w:t>law</w:t>
            </w:r>
            <w:r w:rsidRPr="0033437B">
              <w:rPr>
                <w:lang w:val="en-US"/>
              </w:rPr>
              <w:t xml:space="preserve">, </w:t>
            </w:r>
            <w:r w:rsidRPr="0033437B">
              <w:rPr>
                <w:rStyle w:val="SAPUserEntry"/>
                <w:lang w:val="en-US"/>
              </w:rPr>
              <w:t>Fixed-term contract under public sector</w:t>
            </w:r>
            <w:r w:rsidRPr="0033437B">
              <w:rPr>
                <w:lang w:val="en-US"/>
              </w:rPr>
              <w:t xml:space="preserve">, </w:t>
            </w:r>
            <w:r w:rsidRPr="0033437B">
              <w:rPr>
                <w:rStyle w:val="SAPUserEntry"/>
                <w:lang w:val="en-US"/>
              </w:rPr>
              <w:t xml:space="preserve">Training agreement </w:t>
            </w:r>
            <w:r w:rsidRPr="0033437B">
              <w:rPr>
                <w:lang w:val="en-US"/>
              </w:rPr>
              <w:t>and</w:t>
            </w:r>
            <w:r w:rsidRPr="0033437B">
              <w:rPr>
                <w:rStyle w:val="SAPUserEntry"/>
                <w:lang w:val="en-US"/>
              </w:rPr>
              <w:t xml:space="preserve"> Support contract</w:t>
            </w:r>
            <w:r w:rsidRPr="0033437B">
              <w:rPr>
                <w:lang w:val="en-US"/>
              </w:rPr>
              <w:t>. Nevertheless, an appropriate error message will be issued by the system upon submitting the new hire record and you can then return and maintain this field.</w:t>
            </w:r>
          </w:p>
        </w:tc>
      </w:tr>
      <w:tr w:rsidR="005E0DEC" w:rsidRPr="00502F77" w14:paraId="2E2C28E1"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180C9465" w14:textId="2D58D2CC" w:rsidR="005E0DEC" w:rsidRPr="00920E6F" w:rsidRDefault="005E0DEC" w:rsidP="005E0DEC">
            <w:pPr>
              <w:rPr>
                <w:lang w:val="en-US"/>
              </w:rPr>
            </w:pPr>
            <w:r w:rsidRPr="0033437B">
              <w:rPr>
                <w:rStyle w:val="SAPScreenElement"/>
                <w:lang w:val="en-US"/>
              </w:rPr>
              <w:t xml:space="preserve">Fix Term Contract Reason: </w:t>
            </w:r>
            <w:r w:rsidRPr="0033437B">
              <w:rPr>
                <w:lang w:val="en-US"/>
              </w:rPr>
              <w:t>select from drop-down</w:t>
            </w:r>
          </w:p>
        </w:tc>
        <w:tc>
          <w:tcPr>
            <w:tcW w:w="7564" w:type="dxa"/>
            <w:tcBorders>
              <w:top w:val="single" w:sz="8" w:space="0" w:color="999999"/>
              <w:left w:val="single" w:sz="8" w:space="0" w:color="999999"/>
              <w:bottom w:val="single" w:sz="8" w:space="0" w:color="999999"/>
              <w:right w:val="single" w:sz="8" w:space="0" w:color="999999"/>
            </w:tcBorders>
          </w:tcPr>
          <w:p w14:paraId="43C32970" w14:textId="3D57FD65" w:rsidR="005E0DEC" w:rsidRPr="0033437B" w:rsidRDefault="006F3446" w:rsidP="005E0DEC">
            <w:pPr>
              <w:pStyle w:val="SAPNoteHeading"/>
              <w:spacing w:before="60" w:after="60"/>
              <w:ind w:left="0"/>
              <w:rPr>
                <w:lang w:val="en-US"/>
              </w:rPr>
            </w:pPr>
            <w:r w:rsidRPr="003A18EB">
              <w:rPr>
                <w:noProof/>
                <w:lang w:val="en-US"/>
              </w:rPr>
              <w:drawing>
                <wp:inline distT="0" distB="0" distL="0" distR="0" wp14:anchorId="73A0CED3" wp14:editId="7B2B6B43">
                  <wp:extent cx="213995" cy="23749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005E0DEC" w:rsidRPr="0033437B">
              <w:rPr>
                <w:lang w:val="en-US"/>
              </w:rPr>
              <w:t> Caution</w:t>
            </w:r>
          </w:p>
          <w:p w14:paraId="35A5A15C" w14:textId="31198548" w:rsidR="005E0DEC" w:rsidRPr="00920E6F" w:rsidRDefault="005E0DEC" w:rsidP="005E0DEC">
            <w:pPr>
              <w:rPr>
                <w:lang w:val="en-US"/>
              </w:rPr>
            </w:pPr>
            <w:r w:rsidRPr="0033437B">
              <w:rPr>
                <w:lang w:val="en-US"/>
              </w:rPr>
              <w:t>Required in case of contract types</w:t>
            </w:r>
            <w:r w:rsidRPr="0033437B">
              <w:rPr>
                <w:rStyle w:val="SAPUserEntry"/>
                <w:lang w:val="en-US"/>
              </w:rPr>
              <w:t xml:space="preserve"> Fixed-term contract under private</w:t>
            </w:r>
            <w:r w:rsidRPr="00E87B01">
              <w:rPr>
                <w:rStyle w:val="SAPUserEntry"/>
                <w:lang w:val="en-US"/>
              </w:rPr>
              <w:t xml:space="preserve"> </w:t>
            </w:r>
            <w:r w:rsidRPr="0033437B">
              <w:rPr>
                <w:rStyle w:val="SAPUserEntry"/>
                <w:lang w:val="en-US"/>
              </w:rPr>
              <w:t xml:space="preserve">law </w:t>
            </w:r>
            <w:r w:rsidRPr="0033437B">
              <w:rPr>
                <w:lang w:val="en-US"/>
              </w:rPr>
              <w:t xml:space="preserve">and </w:t>
            </w:r>
            <w:r w:rsidRPr="0033437B">
              <w:rPr>
                <w:rStyle w:val="SAPUserEntry"/>
                <w:lang w:val="en-US"/>
              </w:rPr>
              <w:t>Fixed-term contract under public sector</w:t>
            </w:r>
            <w:r w:rsidRPr="0033437B">
              <w:rPr>
                <w:lang w:val="en-US"/>
              </w:rPr>
              <w:t>. Nevertheless, an appropriate error message will be issued by the system upon submitting the new hire record and you can then return and maintain this field.</w:t>
            </w:r>
          </w:p>
        </w:tc>
      </w:tr>
      <w:tr w:rsidR="005E0DEC" w:rsidRPr="00502F77" w14:paraId="5CD711B3"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4557BB92" w14:textId="3B1ADB98" w:rsidR="005E0DEC" w:rsidRPr="00920E6F" w:rsidRDefault="005E0DEC" w:rsidP="005E0DEC">
            <w:pPr>
              <w:rPr>
                <w:lang w:val="en-US"/>
              </w:rPr>
            </w:pPr>
            <w:r w:rsidRPr="0033437B">
              <w:rPr>
                <w:rStyle w:val="SAPScreenElement"/>
                <w:lang w:val="en-US"/>
              </w:rPr>
              <w:t xml:space="preserve">Additional Fix Term Contract Reason: </w:t>
            </w:r>
            <w:r w:rsidRPr="0033437B">
              <w:rPr>
                <w:lang w:val="en-US"/>
              </w:rPr>
              <w:t>enter if appropriate</w:t>
            </w:r>
          </w:p>
        </w:tc>
        <w:tc>
          <w:tcPr>
            <w:tcW w:w="7564" w:type="dxa"/>
            <w:tcBorders>
              <w:top w:val="single" w:sz="8" w:space="0" w:color="999999"/>
              <w:left w:val="single" w:sz="8" w:space="0" w:color="999999"/>
              <w:bottom w:val="single" w:sz="8" w:space="0" w:color="999999"/>
              <w:right w:val="single" w:sz="8" w:space="0" w:color="999999"/>
            </w:tcBorders>
          </w:tcPr>
          <w:p w14:paraId="51C3BA83" w14:textId="77777777" w:rsidR="005E0DEC" w:rsidRPr="00920E6F" w:rsidRDefault="005E0DEC" w:rsidP="005E0DEC">
            <w:pPr>
              <w:rPr>
                <w:lang w:val="en-US"/>
              </w:rPr>
            </w:pPr>
          </w:p>
        </w:tc>
      </w:tr>
      <w:tr w:rsidR="005E0DEC" w:rsidRPr="00502F77" w14:paraId="739D918B"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6FF4A9F4" w14:textId="10673827" w:rsidR="005E0DEC" w:rsidRPr="00920E6F" w:rsidRDefault="005E0DEC" w:rsidP="005E0DEC">
            <w:pPr>
              <w:rPr>
                <w:lang w:val="en-US"/>
              </w:rPr>
            </w:pPr>
            <w:r w:rsidRPr="0033437B">
              <w:rPr>
                <w:rStyle w:val="SAPScreenElement"/>
                <w:lang w:val="en-US"/>
              </w:rPr>
              <w:t xml:space="preserve">Employment Contract Reference: </w:t>
            </w:r>
            <w:r w:rsidRPr="0033437B">
              <w:rPr>
                <w:lang w:val="en-US"/>
              </w:rPr>
              <w:t>enter if appropriate</w:t>
            </w:r>
          </w:p>
        </w:tc>
        <w:tc>
          <w:tcPr>
            <w:tcW w:w="7564" w:type="dxa"/>
            <w:tcBorders>
              <w:top w:val="single" w:sz="8" w:space="0" w:color="999999"/>
              <w:left w:val="single" w:sz="8" w:space="0" w:color="999999"/>
              <w:bottom w:val="single" w:sz="8" w:space="0" w:color="999999"/>
              <w:right w:val="single" w:sz="8" w:space="0" w:color="999999"/>
            </w:tcBorders>
          </w:tcPr>
          <w:p w14:paraId="1828E31D" w14:textId="77777777" w:rsidR="005E0DEC" w:rsidRPr="00920E6F" w:rsidRDefault="005E0DEC" w:rsidP="005E0DEC">
            <w:pPr>
              <w:rPr>
                <w:lang w:val="en-US"/>
              </w:rPr>
            </w:pPr>
          </w:p>
        </w:tc>
      </w:tr>
      <w:tr w:rsidR="005E0DEC" w:rsidRPr="00502F77" w14:paraId="62FAEE17"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591F46BD" w14:textId="62E1F327" w:rsidR="005E0DEC" w:rsidRPr="00920E6F" w:rsidRDefault="005E0DEC" w:rsidP="005E0DEC">
            <w:pPr>
              <w:rPr>
                <w:lang w:val="en-US"/>
              </w:rPr>
            </w:pPr>
            <w:r w:rsidRPr="0033437B">
              <w:rPr>
                <w:rStyle w:val="SAPScreenElement"/>
                <w:lang w:val="en-US"/>
              </w:rPr>
              <w:t>Working Time Arrangements</w:t>
            </w:r>
            <w:r w:rsidRPr="0033437B">
              <w:rPr>
                <w:lang w:val="en-US"/>
              </w:rPr>
              <w:t>: select from drop-down, for example</w:t>
            </w:r>
            <w:r w:rsidRPr="0033437B">
              <w:rPr>
                <w:rStyle w:val="SAPUserEntry"/>
                <w:lang w:val="en-US"/>
              </w:rPr>
              <w:t xml:space="preserve"> Full Time</w:t>
            </w:r>
          </w:p>
        </w:tc>
        <w:tc>
          <w:tcPr>
            <w:tcW w:w="7564" w:type="dxa"/>
            <w:tcBorders>
              <w:top w:val="single" w:sz="8" w:space="0" w:color="999999"/>
              <w:left w:val="single" w:sz="8" w:space="0" w:color="999999"/>
              <w:bottom w:val="single" w:sz="8" w:space="0" w:color="999999"/>
              <w:right w:val="single" w:sz="8" w:space="0" w:color="999999"/>
            </w:tcBorders>
          </w:tcPr>
          <w:p w14:paraId="1FE9AF68" w14:textId="77777777" w:rsidR="005E0DEC" w:rsidRPr="00920E6F" w:rsidRDefault="005E0DEC" w:rsidP="005E0DEC">
            <w:pPr>
              <w:rPr>
                <w:lang w:val="en-US"/>
              </w:rPr>
            </w:pPr>
          </w:p>
        </w:tc>
      </w:tr>
      <w:tr w:rsidR="005E0DEC" w:rsidRPr="00502F77" w14:paraId="1DF9928A"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4CD2B352" w14:textId="113A07D9" w:rsidR="005E0DEC" w:rsidRPr="00920E6F" w:rsidRDefault="005E0DEC" w:rsidP="005E0DEC">
            <w:pPr>
              <w:rPr>
                <w:lang w:val="en-US"/>
              </w:rPr>
            </w:pPr>
            <w:r w:rsidRPr="0033437B">
              <w:rPr>
                <w:rStyle w:val="SAPScreenElement"/>
                <w:lang w:val="en-US"/>
              </w:rPr>
              <w:t>Local Regime</w:t>
            </w:r>
            <w:r w:rsidRPr="0033437B">
              <w:rPr>
                <w:lang w:val="en-US"/>
              </w:rPr>
              <w:t>: select from drop-down if applicable</w:t>
            </w:r>
          </w:p>
        </w:tc>
        <w:tc>
          <w:tcPr>
            <w:tcW w:w="7564" w:type="dxa"/>
            <w:tcBorders>
              <w:top w:val="single" w:sz="8" w:space="0" w:color="999999"/>
              <w:left w:val="single" w:sz="8" w:space="0" w:color="999999"/>
              <w:bottom w:val="single" w:sz="8" w:space="0" w:color="999999"/>
              <w:right w:val="single" w:sz="8" w:space="0" w:color="999999"/>
            </w:tcBorders>
          </w:tcPr>
          <w:p w14:paraId="4A363E1C" w14:textId="77777777" w:rsidR="005E0DEC" w:rsidRPr="00920E6F" w:rsidRDefault="005E0DEC" w:rsidP="005E0DEC">
            <w:pPr>
              <w:rPr>
                <w:lang w:val="en-US"/>
              </w:rPr>
            </w:pPr>
          </w:p>
        </w:tc>
      </w:tr>
      <w:tr w:rsidR="005E0DEC" w:rsidRPr="00502F77" w14:paraId="0A5355CE"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17AB151D" w14:textId="7A4BB9CA" w:rsidR="005E0DEC" w:rsidRPr="00920E6F" w:rsidRDefault="005E0DEC" w:rsidP="005E0DEC">
            <w:pPr>
              <w:rPr>
                <w:lang w:val="en-US"/>
              </w:rPr>
            </w:pPr>
            <w:r w:rsidRPr="0033437B">
              <w:rPr>
                <w:rStyle w:val="SAPScreenElement"/>
                <w:lang w:val="en-US"/>
              </w:rPr>
              <w:lastRenderedPageBreak/>
              <w:t>Mandatory Complementary Pension Category Code</w:t>
            </w:r>
            <w:r w:rsidRPr="0033437B">
              <w:rPr>
                <w:lang w:val="en-US"/>
              </w:rPr>
              <w:t>: select from drop-down if appropriate</w:t>
            </w:r>
          </w:p>
        </w:tc>
        <w:tc>
          <w:tcPr>
            <w:tcW w:w="7564" w:type="dxa"/>
            <w:tcBorders>
              <w:top w:val="single" w:sz="8" w:space="0" w:color="999999"/>
              <w:left w:val="single" w:sz="8" w:space="0" w:color="999999"/>
              <w:bottom w:val="single" w:sz="8" w:space="0" w:color="999999"/>
              <w:right w:val="single" w:sz="8" w:space="0" w:color="999999"/>
            </w:tcBorders>
          </w:tcPr>
          <w:p w14:paraId="1955C42B" w14:textId="77777777" w:rsidR="005E0DEC" w:rsidRPr="00920E6F" w:rsidRDefault="005E0DEC" w:rsidP="005E0DEC">
            <w:pPr>
              <w:rPr>
                <w:lang w:val="en-US"/>
              </w:rPr>
            </w:pPr>
          </w:p>
        </w:tc>
      </w:tr>
      <w:tr w:rsidR="005E0DEC" w:rsidRPr="00502F77" w14:paraId="5E6A0547"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4E43CF19" w14:textId="46236FCC" w:rsidR="005E0DEC" w:rsidRPr="00920E6F" w:rsidRDefault="005E0DEC" w:rsidP="005E0DEC">
            <w:pPr>
              <w:rPr>
                <w:lang w:val="en-US"/>
              </w:rPr>
            </w:pPr>
            <w:r w:rsidRPr="0033437B">
              <w:rPr>
                <w:rStyle w:val="SAPScreenElement"/>
                <w:lang w:val="en-US"/>
              </w:rPr>
              <w:t>Conventional Status</w:t>
            </w:r>
            <w:r w:rsidRPr="0033437B">
              <w:rPr>
                <w:lang w:val="en-US"/>
              </w:rPr>
              <w:t>: select from drop-down as appropriate</w:t>
            </w:r>
          </w:p>
        </w:tc>
        <w:tc>
          <w:tcPr>
            <w:tcW w:w="7564" w:type="dxa"/>
            <w:tcBorders>
              <w:top w:val="single" w:sz="8" w:space="0" w:color="999999"/>
              <w:left w:val="single" w:sz="8" w:space="0" w:color="999999"/>
              <w:bottom w:val="single" w:sz="8" w:space="0" w:color="999999"/>
              <w:right w:val="single" w:sz="8" w:space="0" w:color="999999"/>
            </w:tcBorders>
          </w:tcPr>
          <w:p w14:paraId="1A6CE3C0" w14:textId="77777777" w:rsidR="005E0DEC" w:rsidRPr="00920E6F" w:rsidRDefault="005E0DEC" w:rsidP="005E0DEC">
            <w:pPr>
              <w:rPr>
                <w:lang w:val="en-US"/>
              </w:rPr>
            </w:pPr>
          </w:p>
        </w:tc>
      </w:tr>
      <w:tr w:rsidR="005E0DEC" w:rsidRPr="00502F77" w14:paraId="6504EA16"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4FD33F12" w14:textId="5884B0DC" w:rsidR="005E0DEC" w:rsidRPr="00920E6F" w:rsidRDefault="005E0DEC" w:rsidP="005E0DEC">
            <w:pPr>
              <w:rPr>
                <w:lang w:val="en-US"/>
              </w:rPr>
            </w:pPr>
            <w:r w:rsidRPr="0033437B">
              <w:rPr>
                <w:rStyle w:val="SAPScreenElement"/>
                <w:lang w:val="en-US"/>
              </w:rPr>
              <w:t>Professional Code and Socio-professional Category</w:t>
            </w:r>
            <w:r w:rsidRPr="0033437B">
              <w:rPr>
                <w:lang w:val="en-US"/>
              </w:rPr>
              <w:t>: select from drop-down as appropriate</w:t>
            </w:r>
          </w:p>
        </w:tc>
        <w:tc>
          <w:tcPr>
            <w:tcW w:w="7564" w:type="dxa"/>
            <w:tcBorders>
              <w:top w:val="single" w:sz="8" w:space="0" w:color="999999"/>
              <w:left w:val="single" w:sz="8" w:space="0" w:color="999999"/>
              <w:bottom w:val="single" w:sz="8" w:space="0" w:color="999999"/>
              <w:right w:val="single" w:sz="8" w:space="0" w:color="999999"/>
            </w:tcBorders>
          </w:tcPr>
          <w:p w14:paraId="76278421" w14:textId="77777777" w:rsidR="005E0DEC" w:rsidRPr="00920E6F" w:rsidRDefault="005E0DEC" w:rsidP="005E0DEC">
            <w:pPr>
              <w:rPr>
                <w:lang w:val="en-US"/>
              </w:rPr>
            </w:pPr>
          </w:p>
        </w:tc>
      </w:tr>
      <w:tr w:rsidR="000C50CA" w:rsidRPr="00502F77" w14:paraId="223D1D73" w14:textId="77777777" w:rsidTr="0072542B">
        <w:trPr>
          <w:trHeight w:val="357"/>
        </w:trPr>
        <w:tc>
          <w:tcPr>
            <w:tcW w:w="6722" w:type="dxa"/>
            <w:tcBorders>
              <w:top w:val="single" w:sz="8" w:space="0" w:color="999999"/>
              <w:left w:val="single" w:sz="8" w:space="0" w:color="999999"/>
              <w:bottom w:val="single" w:sz="8" w:space="0" w:color="999999"/>
              <w:right w:val="single" w:sz="8" w:space="0" w:color="999999"/>
            </w:tcBorders>
          </w:tcPr>
          <w:p w14:paraId="6B8780ED" w14:textId="7581DA42" w:rsidR="000C50CA" w:rsidRPr="00920E6F" w:rsidRDefault="000C50CA" w:rsidP="005E0DEC">
            <w:pPr>
              <w:rPr>
                <w:lang w:val="en-US"/>
              </w:rPr>
            </w:pPr>
            <w:r w:rsidRPr="0033437B">
              <w:rPr>
                <w:rStyle w:val="SAPScreenElement"/>
                <w:lang w:val="en-US"/>
              </w:rPr>
              <w:t>Number of Initial Pôle Emploi Statement (Entertainment Worker):</w:t>
            </w:r>
            <w:r w:rsidRPr="0033437B">
              <w:rPr>
                <w:lang w:val="en-US"/>
              </w:rPr>
              <w:t xml:space="preserve"> enter details of the employee's ASSEDIC statement if appropriate</w:t>
            </w:r>
          </w:p>
        </w:tc>
        <w:tc>
          <w:tcPr>
            <w:tcW w:w="7564" w:type="dxa"/>
            <w:vMerge w:val="restart"/>
            <w:tcBorders>
              <w:top w:val="single" w:sz="8" w:space="0" w:color="999999"/>
              <w:left w:val="single" w:sz="8" w:space="0" w:color="999999"/>
              <w:right w:val="single" w:sz="8" w:space="0" w:color="999999"/>
            </w:tcBorders>
          </w:tcPr>
          <w:p w14:paraId="119F1D3A" w14:textId="77777777" w:rsidR="000C50CA" w:rsidRPr="0033437B" w:rsidRDefault="000C50CA" w:rsidP="005E0DEC">
            <w:pPr>
              <w:pStyle w:val="SAPNoteHeading"/>
              <w:ind w:left="0"/>
              <w:rPr>
                <w:lang w:val="en-US"/>
              </w:rPr>
            </w:pPr>
            <w:r w:rsidRPr="0033437B">
              <w:rPr>
                <w:noProof/>
                <w:lang w:val="en-US"/>
              </w:rPr>
              <w:drawing>
                <wp:inline distT="0" distB="0" distL="0" distR="0" wp14:anchorId="0F4CAE96" wp14:editId="0BD27774">
                  <wp:extent cx="225425" cy="225425"/>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Note</w:t>
            </w:r>
          </w:p>
          <w:p w14:paraId="4869E9DA" w14:textId="2030E84E" w:rsidR="000C50CA" w:rsidRPr="00920E6F" w:rsidRDefault="000C50CA" w:rsidP="005E0DEC">
            <w:pPr>
              <w:rPr>
                <w:lang w:val="en-US"/>
              </w:rPr>
            </w:pPr>
            <w:r w:rsidRPr="0033437B">
              <w:rPr>
                <w:lang w:val="en-US"/>
              </w:rPr>
              <w:t>These fields are only relevant for registered entertainers who are employed as casual labor in the entertainment sector.</w:t>
            </w:r>
          </w:p>
        </w:tc>
      </w:tr>
      <w:tr w:rsidR="000C50CA" w:rsidRPr="00502F77" w14:paraId="342B80DE" w14:textId="77777777" w:rsidTr="0072542B">
        <w:trPr>
          <w:trHeight w:val="357"/>
        </w:trPr>
        <w:tc>
          <w:tcPr>
            <w:tcW w:w="6722" w:type="dxa"/>
            <w:tcBorders>
              <w:top w:val="single" w:sz="8" w:space="0" w:color="999999"/>
              <w:left w:val="single" w:sz="8" w:space="0" w:color="999999"/>
              <w:bottom w:val="single" w:sz="8" w:space="0" w:color="999999"/>
              <w:right w:val="single" w:sz="8" w:space="0" w:color="999999"/>
            </w:tcBorders>
          </w:tcPr>
          <w:p w14:paraId="061A8F23" w14:textId="03A71C5A" w:rsidR="000C50CA" w:rsidRPr="00920E6F" w:rsidRDefault="000C50CA" w:rsidP="005E0DEC">
            <w:pPr>
              <w:rPr>
                <w:lang w:val="en-US"/>
              </w:rPr>
            </w:pPr>
            <w:r w:rsidRPr="0033437B">
              <w:rPr>
                <w:rStyle w:val="SAPScreenElement"/>
                <w:lang w:val="en-US"/>
              </w:rPr>
              <w:t>Pôle Emploi Certificate Object Number</w:t>
            </w:r>
            <w:r w:rsidRPr="0033437B">
              <w:rPr>
                <w:lang w:val="en-US"/>
              </w:rPr>
              <w:t xml:space="preserve"> </w:t>
            </w:r>
            <w:r w:rsidRPr="0033437B">
              <w:rPr>
                <w:rStyle w:val="SAPScreenElement"/>
                <w:lang w:val="en-US"/>
              </w:rPr>
              <w:t>(Entertainment Worker):</w:t>
            </w:r>
            <w:r w:rsidRPr="0033437B">
              <w:rPr>
                <w:lang w:val="en-US"/>
              </w:rPr>
              <w:t xml:space="preserve"> enter </w:t>
            </w:r>
            <w:del w:id="3711" w:author="Author" w:date="2018-03-06T14:11:00Z">
              <w:r w:rsidRPr="0033437B" w:rsidDel="009F7102">
                <w:rPr>
                  <w:lang w:val="en-US"/>
                </w:rPr>
                <w:delText xml:space="preserve">details of </w:delText>
              </w:r>
            </w:del>
            <w:r w:rsidRPr="0033437B">
              <w:rPr>
                <w:lang w:val="en-US"/>
              </w:rPr>
              <w:t>the employee's ASSEDIC certificate number if appropriate</w:t>
            </w:r>
          </w:p>
        </w:tc>
        <w:tc>
          <w:tcPr>
            <w:tcW w:w="7564" w:type="dxa"/>
            <w:vMerge/>
            <w:tcBorders>
              <w:left w:val="single" w:sz="8" w:space="0" w:color="999999"/>
              <w:bottom w:val="single" w:sz="8" w:space="0" w:color="999999"/>
              <w:right w:val="single" w:sz="8" w:space="0" w:color="999999"/>
            </w:tcBorders>
          </w:tcPr>
          <w:p w14:paraId="43F1F407" w14:textId="77777777" w:rsidR="000C50CA" w:rsidRPr="00920E6F" w:rsidRDefault="000C50CA" w:rsidP="005E0DEC">
            <w:pPr>
              <w:rPr>
                <w:lang w:val="en-US"/>
              </w:rPr>
            </w:pPr>
          </w:p>
        </w:tc>
      </w:tr>
      <w:tr w:rsidR="005E0DEC" w:rsidRPr="00502F77" w14:paraId="275C41D7"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7439FC63" w14:textId="5F5EAE2A" w:rsidR="005E0DEC" w:rsidRPr="00920E6F" w:rsidRDefault="005E0DEC" w:rsidP="005E0DEC">
            <w:pPr>
              <w:rPr>
                <w:lang w:val="en-US"/>
              </w:rPr>
            </w:pPr>
            <w:r w:rsidRPr="0033437B">
              <w:rPr>
                <w:rStyle w:val="SAPScreenElement"/>
                <w:lang w:val="en-US"/>
              </w:rPr>
              <w:t>Family Relationship with Employer</w:t>
            </w:r>
            <w:r w:rsidRPr="0033437B">
              <w:rPr>
                <w:lang w:val="en-US"/>
              </w:rPr>
              <w:t>: select from drop-down if relevant</w:t>
            </w:r>
          </w:p>
        </w:tc>
        <w:tc>
          <w:tcPr>
            <w:tcW w:w="7564" w:type="dxa"/>
            <w:tcBorders>
              <w:top w:val="single" w:sz="8" w:space="0" w:color="999999"/>
              <w:left w:val="single" w:sz="8" w:space="0" w:color="999999"/>
              <w:bottom w:val="single" w:sz="8" w:space="0" w:color="999999"/>
              <w:right w:val="single" w:sz="8" w:space="0" w:color="999999"/>
            </w:tcBorders>
          </w:tcPr>
          <w:p w14:paraId="6F944D09" w14:textId="77777777" w:rsidR="005E0DEC" w:rsidRPr="00920E6F" w:rsidRDefault="005E0DEC" w:rsidP="005E0DEC">
            <w:pPr>
              <w:rPr>
                <w:lang w:val="en-US"/>
              </w:rPr>
            </w:pPr>
          </w:p>
        </w:tc>
      </w:tr>
      <w:tr w:rsidR="005E0DEC" w:rsidRPr="00502F77" w14:paraId="59F0230E"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2BD2DC3A" w14:textId="4E4C642A" w:rsidR="005E0DEC" w:rsidRPr="00920E6F" w:rsidRDefault="005E0DEC" w:rsidP="005E0DEC">
            <w:pPr>
              <w:rPr>
                <w:lang w:val="en-US"/>
              </w:rPr>
            </w:pPr>
            <w:r w:rsidRPr="0033437B">
              <w:rPr>
                <w:rStyle w:val="SAPScreenElement"/>
                <w:lang w:val="en-US"/>
              </w:rPr>
              <w:t>Electoral College for Workers Representatives</w:t>
            </w:r>
            <w:r w:rsidRPr="0033437B">
              <w:rPr>
                <w:lang w:val="en-US"/>
              </w:rPr>
              <w:t>: select from drop-down if appropriate</w:t>
            </w:r>
          </w:p>
        </w:tc>
        <w:tc>
          <w:tcPr>
            <w:tcW w:w="7564" w:type="dxa"/>
            <w:tcBorders>
              <w:top w:val="single" w:sz="8" w:space="0" w:color="999999"/>
              <w:left w:val="single" w:sz="8" w:space="0" w:color="999999"/>
              <w:bottom w:val="single" w:sz="8" w:space="0" w:color="999999"/>
              <w:right w:val="single" w:sz="8" w:space="0" w:color="999999"/>
            </w:tcBorders>
          </w:tcPr>
          <w:p w14:paraId="53575F4E" w14:textId="63AB701B" w:rsidR="005E0DEC" w:rsidRPr="00920E6F" w:rsidRDefault="005E0DEC" w:rsidP="005E0DEC">
            <w:pPr>
              <w:rPr>
                <w:lang w:val="en-US"/>
              </w:rPr>
            </w:pPr>
            <w:r w:rsidRPr="0033437B">
              <w:rPr>
                <w:lang w:val="en-US"/>
              </w:rPr>
              <w:t>The relevant electoral college that the employee belongs to.</w:t>
            </w:r>
          </w:p>
        </w:tc>
      </w:tr>
      <w:tr w:rsidR="005E0DEC" w:rsidRPr="00502F77" w14:paraId="75AA1EBC"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65067136" w14:textId="42F89546" w:rsidR="005E0DEC" w:rsidRPr="00920E6F" w:rsidRDefault="005E0DEC" w:rsidP="005E0DEC">
            <w:pPr>
              <w:rPr>
                <w:lang w:val="en-US"/>
              </w:rPr>
            </w:pPr>
            <w:r w:rsidRPr="0033437B">
              <w:rPr>
                <w:rStyle w:val="SAPScreenElement"/>
                <w:lang w:val="en-US"/>
              </w:rPr>
              <w:t>Electoral College for Works Representatives</w:t>
            </w:r>
            <w:r w:rsidRPr="0033437B">
              <w:rPr>
                <w:lang w:val="en-US"/>
              </w:rPr>
              <w:t>: select from drop-down if appropriate</w:t>
            </w:r>
          </w:p>
        </w:tc>
        <w:tc>
          <w:tcPr>
            <w:tcW w:w="7564" w:type="dxa"/>
            <w:tcBorders>
              <w:top w:val="single" w:sz="8" w:space="0" w:color="999999"/>
              <w:left w:val="single" w:sz="8" w:space="0" w:color="999999"/>
              <w:bottom w:val="single" w:sz="8" w:space="0" w:color="999999"/>
              <w:right w:val="single" w:sz="8" w:space="0" w:color="999999"/>
            </w:tcBorders>
          </w:tcPr>
          <w:p w14:paraId="4332245F" w14:textId="5583739F" w:rsidR="005E0DEC" w:rsidRPr="00920E6F" w:rsidRDefault="005E0DEC" w:rsidP="005E0DEC">
            <w:pPr>
              <w:rPr>
                <w:lang w:val="en-US"/>
              </w:rPr>
            </w:pPr>
            <w:r w:rsidRPr="0033437B">
              <w:rPr>
                <w:noProof/>
                <w:lang w:val="en-US"/>
              </w:rPr>
              <w:t>The electoral college for the works council that the employee belongs to.</w:t>
            </w:r>
          </w:p>
        </w:tc>
      </w:tr>
      <w:tr w:rsidR="005E0DEC" w:rsidRPr="00502F77" w14:paraId="4B2678C6"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5244EAC4" w14:textId="2EF788C2" w:rsidR="005E0DEC" w:rsidRPr="00920E6F" w:rsidRDefault="005E0DEC" w:rsidP="005E0DEC">
            <w:pPr>
              <w:rPr>
                <w:lang w:val="en-US"/>
              </w:rPr>
            </w:pPr>
            <w:r w:rsidRPr="0033437B">
              <w:rPr>
                <w:rStyle w:val="SAPScreenElement"/>
                <w:lang w:val="en-US"/>
              </w:rPr>
              <w:t>Electoral College for Labor Court:</w:t>
            </w:r>
            <w:r w:rsidRPr="0033437B">
              <w:rPr>
                <w:lang w:val="en-US"/>
              </w:rPr>
              <w:t xml:space="preserve"> select from drop-down if appropriate</w:t>
            </w:r>
          </w:p>
        </w:tc>
        <w:tc>
          <w:tcPr>
            <w:tcW w:w="7564" w:type="dxa"/>
            <w:tcBorders>
              <w:top w:val="single" w:sz="8" w:space="0" w:color="999999"/>
              <w:left w:val="single" w:sz="8" w:space="0" w:color="999999"/>
              <w:bottom w:val="single" w:sz="8" w:space="0" w:color="999999"/>
              <w:right w:val="single" w:sz="8" w:space="0" w:color="999999"/>
            </w:tcBorders>
          </w:tcPr>
          <w:p w14:paraId="38EF308E" w14:textId="6B8ECB42" w:rsidR="005E0DEC" w:rsidRPr="00920E6F" w:rsidRDefault="005E0DEC" w:rsidP="005E0DEC">
            <w:pPr>
              <w:rPr>
                <w:lang w:val="en-US"/>
              </w:rPr>
            </w:pPr>
          </w:p>
        </w:tc>
      </w:tr>
      <w:tr w:rsidR="005E0DEC" w:rsidRPr="00502F77" w14:paraId="16BF1B4A"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1DF41ED2" w14:textId="694646D4" w:rsidR="005E0DEC" w:rsidRPr="00920E6F" w:rsidRDefault="005E0DEC" w:rsidP="005E0DEC">
            <w:pPr>
              <w:rPr>
                <w:lang w:val="en-US"/>
              </w:rPr>
            </w:pPr>
            <w:r w:rsidRPr="0033437B">
              <w:rPr>
                <w:rStyle w:val="SAPScreenElement"/>
                <w:lang w:val="en-US"/>
              </w:rPr>
              <w:t>Labor Court Sector:</w:t>
            </w:r>
            <w:r w:rsidRPr="0033437B">
              <w:rPr>
                <w:lang w:val="en-US"/>
              </w:rPr>
              <w:t xml:space="preserve"> select from drop-down if appropriate</w:t>
            </w:r>
          </w:p>
        </w:tc>
        <w:tc>
          <w:tcPr>
            <w:tcW w:w="7564" w:type="dxa"/>
            <w:tcBorders>
              <w:top w:val="single" w:sz="8" w:space="0" w:color="999999"/>
              <w:left w:val="single" w:sz="8" w:space="0" w:color="999999"/>
              <w:bottom w:val="single" w:sz="8" w:space="0" w:color="999999"/>
              <w:right w:val="single" w:sz="8" w:space="0" w:color="999999"/>
            </w:tcBorders>
          </w:tcPr>
          <w:p w14:paraId="2B4F2805" w14:textId="288A17E1" w:rsidR="005E0DEC" w:rsidRPr="00920E6F" w:rsidRDefault="005E0DEC" w:rsidP="005E0DEC">
            <w:pPr>
              <w:rPr>
                <w:lang w:val="en-US"/>
              </w:rPr>
            </w:pPr>
          </w:p>
        </w:tc>
      </w:tr>
      <w:tr w:rsidR="005E0DEC" w:rsidRPr="00920E6F" w14:paraId="2E81DE7E"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3C86A6B2" w14:textId="48181060" w:rsidR="005E0DEC" w:rsidRPr="00920E6F" w:rsidRDefault="005E0DEC" w:rsidP="005E0DEC">
            <w:pPr>
              <w:rPr>
                <w:lang w:val="en-US"/>
              </w:rPr>
            </w:pPr>
            <w:r w:rsidRPr="0033437B">
              <w:rPr>
                <w:rFonts w:ascii="BentonSans Book Italic" w:hAnsi="BentonSans Book Italic"/>
                <w:color w:val="003283"/>
                <w:lang w:val="en-US"/>
              </w:rPr>
              <w:t xml:space="preserve">Excluded from Executive Section: </w:t>
            </w:r>
            <w:r w:rsidRPr="0033437B">
              <w:rPr>
                <w:rStyle w:val="SAPUserEntry"/>
                <w:lang w:val="en-US"/>
              </w:rPr>
              <w:t xml:space="preserve"> No </w:t>
            </w:r>
            <w:r w:rsidRPr="0033437B">
              <w:rPr>
                <w:lang w:val="en-US"/>
              </w:rPr>
              <w:t>is defaulted; adapt if appropriate</w:t>
            </w:r>
          </w:p>
        </w:tc>
        <w:tc>
          <w:tcPr>
            <w:tcW w:w="7564" w:type="dxa"/>
            <w:tcBorders>
              <w:top w:val="single" w:sz="8" w:space="0" w:color="999999"/>
              <w:left w:val="single" w:sz="8" w:space="0" w:color="999999"/>
              <w:right w:val="single" w:sz="8" w:space="0" w:color="999999"/>
            </w:tcBorders>
          </w:tcPr>
          <w:p w14:paraId="1F5582A6" w14:textId="5E391927" w:rsidR="005E0DEC" w:rsidRPr="00920E6F" w:rsidRDefault="005E0DEC" w:rsidP="005E0DEC">
            <w:pPr>
              <w:rPr>
                <w:lang w:val="en-US"/>
              </w:rPr>
            </w:pPr>
            <w:r w:rsidRPr="0033437B">
              <w:rPr>
                <w:noProof/>
                <w:lang w:val="en-US"/>
              </w:rPr>
              <w:t>Here you can choose if the employee should not participate in elections for works council or workers representatives. For example, if the employee is an executive.</w:t>
            </w:r>
          </w:p>
        </w:tc>
      </w:tr>
      <w:tr w:rsidR="005E0DEC" w:rsidRPr="00502F77" w14:paraId="75346243" w14:textId="77777777" w:rsidTr="00267911">
        <w:trPr>
          <w:trHeight w:val="357"/>
        </w:trPr>
        <w:tc>
          <w:tcPr>
            <w:tcW w:w="6722" w:type="dxa"/>
            <w:tcBorders>
              <w:top w:val="single" w:sz="8" w:space="0" w:color="999999"/>
              <w:left w:val="single" w:sz="8" w:space="0" w:color="999999"/>
              <w:bottom w:val="single" w:sz="8" w:space="0" w:color="999999"/>
              <w:right w:val="single" w:sz="8" w:space="0" w:color="999999"/>
            </w:tcBorders>
          </w:tcPr>
          <w:p w14:paraId="4741467D" w14:textId="4F86C4AF" w:rsidR="005E0DEC" w:rsidRPr="00920E6F" w:rsidRDefault="005E0DEC" w:rsidP="005E0DEC">
            <w:pPr>
              <w:rPr>
                <w:lang w:val="en-US"/>
              </w:rPr>
            </w:pPr>
            <w:r w:rsidRPr="0033437B">
              <w:rPr>
                <w:rFonts w:ascii="BentonSans Book Italic" w:hAnsi="BentonSans Book Italic"/>
                <w:color w:val="003283"/>
                <w:lang w:val="en-US"/>
              </w:rPr>
              <w:t>Travel Distance</w:t>
            </w:r>
            <w:r w:rsidRPr="0033437B">
              <w:rPr>
                <w:rStyle w:val="SAPScreenElement"/>
                <w:lang w:val="en-US"/>
              </w:rPr>
              <w:t xml:space="preserve">: </w:t>
            </w:r>
            <w:r w:rsidRPr="0033437B">
              <w:rPr>
                <w:lang w:val="en-US"/>
              </w:rPr>
              <w:t>enter if relevant</w:t>
            </w:r>
          </w:p>
        </w:tc>
        <w:tc>
          <w:tcPr>
            <w:tcW w:w="7564" w:type="dxa"/>
            <w:tcBorders>
              <w:left w:val="single" w:sz="8" w:space="0" w:color="999999"/>
              <w:right w:val="single" w:sz="8" w:space="0" w:color="999999"/>
            </w:tcBorders>
          </w:tcPr>
          <w:p w14:paraId="02CC5DBA" w14:textId="00344D69" w:rsidR="005E0DEC" w:rsidRPr="00920E6F" w:rsidRDefault="005E0DEC" w:rsidP="005E0DEC">
            <w:pPr>
              <w:rPr>
                <w:lang w:val="en-US"/>
              </w:rPr>
            </w:pPr>
            <w:r w:rsidRPr="0033437B">
              <w:rPr>
                <w:noProof/>
                <w:lang w:val="en-US"/>
              </w:rPr>
              <w:t>The distance that the employee must travel to work.</w:t>
            </w:r>
          </w:p>
        </w:tc>
      </w:tr>
    </w:tbl>
    <w:p w14:paraId="47E3695D" w14:textId="5B710235" w:rsidR="003D4CDB" w:rsidRPr="00AE1E45" w:rsidRDefault="003D4CDB" w:rsidP="00593667">
      <w:pPr>
        <w:pStyle w:val="Heading3"/>
        <w:spacing w:before="240" w:after="120"/>
        <w:ind w:left="1134" w:hanging="1134"/>
        <w:rPr>
          <w:lang w:val="en-US"/>
        </w:rPr>
      </w:pPr>
      <w:bookmarkStart w:id="3712" w:name="_Toc507062734"/>
      <w:r w:rsidRPr="00AE1E45">
        <w:rPr>
          <w:lang w:val="en-US"/>
        </w:rPr>
        <w:t>United Kingdom (GB)</w:t>
      </w:r>
      <w:bookmarkEnd w:id="3712"/>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02"/>
        <w:gridCol w:w="7384"/>
      </w:tblGrid>
      <w:tr w:rsidR="00F70F34" w:rsidRPr="002326C1" w14:paraId="788AAF47" w14:textId="77777777" w:rsidTr="00745B39">
        <w:trPr>
          <w:trHeight w:val="432"/>
          <w:tblHeader/>
        </w:trPr>
        <w:tc>
          <w:tcPr>
            <w:tcW w:w="6902" w:type="dxa"/>
            <w:tcBorders>
              <w:top w:val="single" w:sz="8" w:space="0" w:color="999999"/>
              <w:left w:val="single" w:sz="8" w:space="0" w:color="999999"/>
              <w:bottom w:val="single" w:sz="8" w:space="0" w:color="999999"/>
              <w:right w:val="single" w:sz="8" w:space="0" w:color="999999"/>
            </w:tcBorders>
            <w:shd w:val="clear" w:color="auto" w:fill="999999"/>
            <w:hideMark/>
          </w:tcPr>
          <w:p w14:paraId="0DFA95B2" w14:textId="77777777" w:rsidR="00F70F34" w:rsidRPr="002326C1" w:rsidRDefault="00F70F34" w:rsidP="002D1D7C">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384" w:type="dxa"/>
            <w:tcBorders>
              <w:top w:val="single" w:sz="8" w:space="0" w:color="999999"/>
              <w:left w:val="single" w:sz="8" w:space="0" w:color="999999"/>
              <w:bottom w:val="single" w:sz="8" w:space="0" w:color="999999"/>
              <w:right w:val="single" w:sz="8" w:space="0" w:color="999999"/>
            </w:tcBorders>
            <w:shd w:val="clear" w:color="auto" w:fill="999999"/>
            <w:hideMark/>
          </w:tcPr>
          <w:p w14:paraId="614D9645" w14:textId="77777777" w:rsidR="00F70F34" w:rsidRPr="002326C1" w:rsidRDefault="00F70F34" w:rsidP="002D1D7C">
            <w:pPr>
              <w:pStyle w:val="SAPTableHeader"/>
              <w:rPr>
                <w:lang w:val="en-US"/>
              </w:rPr>
            </w:pPr>
            <w:r w:rsidRPr="002326C1">
              <w:rPr>
                <w:lang w:val="en-US"/>
              </w:rPr>
              <w:t>Additional Information</w:t>
            </w:r>
          </w:p>
        </w:tc>
      </w:tr>
      <w:tr w:rsidR="00F70F34" w:rsidRPr="00502F77" w14:paraId="59EC52B6"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237531CD" w14:textId="77777777" w:rsidR="00F70F34" w:rsidRPr="00920E6F" w:rsidRDefault="00F70F34" w:rsidP="002D1D7C">
            <w:pPr>
              <w:rPr>
                <w:lang w:val="en-US"/>
              </w:rPr>
            </w:pPr>
            <w:r w:rsidRPr="00920E6F">
              <w:rPr>
                <w:rStyle w:val="SAPScreenElement"/>
                <w:lang w:val="en-US"/>
              </w:rPr>
              <w:t>Is Shift Employee:</w:t>
            </w:r>
            <w:r w:rsidRPr="00920E6F">
              <w:rPr>
                <w:lang w:val="en-US"/>
              </w:rPr>
              <w:t xml:space="preserve"> defaults to</w:t>
            </w:r>
            <w:r w:rsidRPr="00920E6F">
              <w:rPr>
                <w:rStyle w:val="SAPUserEntry"/>
                <w:lang w:val="en-US"/>
              </w:rPr>
              <w:t xml:space="preserve"> No</w:t>
            </w:r>
            <w:r w:rsidRPr="00920E6F">
              <w:rPr>
                <w:lang w:val="en-US"/>
              </w:rPr>
              <w:t>; adapt if required</w:t>
            </w:r>
          </w:p>
        </w:tc>
        <w:tc>
          <w:tcPr>
            <w:tcW w:w="7384" w:type="dxa"/>
            <w:tcBorders>
              <w:top w:val="single" w:sz="8" w:space="0" w:color="999999"/>
              <w:left w:val="single" w:sz="8" w:space="0" w:color="999999"/>
              <w:bottom w:val="single" w:sz="8" w:space="0" w:color="999999"/>
              <w:right w:val="single" w:sz="8" w:space="0" w:color="999999"/>
            </w:tcBorders>
          </w:tcPr>
          <w:p w14:paraId="62044C34" w14:textId="77777777" w:rsidR="00F70F34" w:rsidRPr="00920E6F" w:rsidRDefault="00F70F34" w:rsidP="002D1D7C">
            <w:pPr>
              <w:rPr>
                <w:lang w:val="en-US"/>
              </w:rPr>
            </w:pPr>
          </w:p>
        </w:tc>
      </w:tr>
      <w:tr w:rsidR="00F70F34" w:rsidRPr="00502F77" w14:paraId="4BEA4CED"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5A2DF891" w14:textId="77777777" w:rsidR="00F70F34" w:rsidRPr="00920E6F" w:rsidRDefault="00F70F34" w:rsidP="002D1D7C">
            <w:pPr>
              <w:rPr>
                <w:lang w:val="en-US"/>
              </w:rPr>
            </w:pPr>
            <w:r w:rsidRPr="00920E6F">
              <w:rPr>
                <w:rStyle w:val="SAPScreenElement"/>
                <w:lang w:val="en-US"/>
              </w:rPr>
              <w:t xml:space="preserve">Probationary Period End Date: </w:t>
            </w:r>
            <w:r w:rsidRPr="00920E6F">
              <w:rPr>
                <w:lang w:val="en-US"/>
              </w:rPr>
              <w:t>defaulted based on a preconfigured business rule</w:t>
            </w:r>
          </w:p>
        </w:tc>
        <w:tc>
          <w:tcPr>
            <w:tcW w:w="7384" w:type="dxa"/>
            <w:tcBorders>
              <w:top w:val="single" w:sz="8" w:space="0" w:color="999999"/>
              <w:left w:val="single" w:sz="8" w:space="0" w:color="999999"/>
              <w:bottom w:val="single" w:sz="8" w:space="0" w:color="999999"/>
              <w:right w:val="single" w:sz="8" w:space="0" w:color="999999"/>
            </w:tcBorders>
          </w:tcPr>
          <w:p w14:paraId="30A5B475" w14:textId="35300783" w:rsidR="00F70F34" w:rsidRPr="00920E6F" w:rsidRDefault="00DB018A" w:rsidP="002D1D7C">
            <w:pPr>
              <w:pStyle w:val="SAPNoteHeading"/>
              <w:ind w:left="0"/>
              <w:rPr>
                <w:lang w:val="en-US"/>
              </w:rPr>
            </w:pPr>
            <w:r w:rsidRPr="00BE273A">
              <w:rPr>
                <w:noProof/>
                <w:lang w:val="en-US"/>
              </w:rPr>
              <w:drawing>
                <wp:inline distT="0" distB="0" distL="0" distR="0" wp14:anchorId="0E9CF7BF" wp14:editId="36D914FB">
                  <wp:extent cx="225425" cy="225425"/>
                  <wp:effectExtent l="0" t="0" r="3175" b="3175"/>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F70F34" w:rsidRPr="00920E6F">
              <w:rPr>
                <w:lang w:val="en-US"/>
              </w:rPr>
              <w:t> Recommendation</w:t>
            </w:r>
          </w:p>
          <w:p w14:paraId="6008C7EA" w14:textId="02488557" w:rsidR="00F70F34" w:rsidRPr="00920E6F" w:rsidRDefault="00F70F34" w:rsidP="002D1D7C">
            <w:pPr>
              <w:rPr>
                <w:lang w:val="en-US"/>
              </w:rPr>
            </w:pPr>
            <w:r w:rsidRPr="00920E6F">
              <w:rPr>
                <w:lang w:val="en-US"/>
              </w:rPr>
              <w:t xml:space="preserve">For details to the preconfigured business rule refer to the </w:t>
            </w:r>
            <w:del w:id="3713" w:author="Author" w:date="2018-02-06T10:50:00Z">
              <w:r w:rsidRPr="00920E6F" w:rsidDel="00430EDA">
                <w:rPr>
                  <w:lang w:val="en-US"/>
                </w:rPr>
                <w:delText xml:space="preserve">configuration guide of building block </w:delText>
              </w:r>
              <w:r w:rsidRPr="00920E6F" w:rsidDel="00430EDA">
                <w:rPr>
                  <w:rStyle w:val="SAPEmphasis"/>
                  <w:lang w:val="en-US"/>
                </w:rPr>
                <w:delText>15T</w:delText>
              </w:r>
            </w:del>
            <w:ins w:id="3714" w:author="Author" w:date="2017-12-29T08:09:00Z">
              <w:del w:id="3715" w:author="Author" w:date="2018-02-06T10:50:00Z">
                <w:r w:rsidR="00CF78F9" w:rsidDel="00430EDA">
                  <w:rPr>
                    <w:rStyle w:val="SAPEmphasis"/>
                    <w:lang w:val="en-US"/>
                  </w:rPr>
                  <w:delText>,</w:delText>
                </w:r>
              </w:del>
            </w:ins>
            <w:ins w:id="3716" w:author="Author" w:date="2017-12-29T08:06:00Z">
              <w:del w:id="3717" w:author="Author" w:date="2018-02-06T10:50:00Z">
                <w:r w:rsidR="00CF78F9" w:rsidDel="00430EDA">
                  <w:rPr>
                    <w:rStyle w:val="SAPEmphasis"/>
                    <w:lang w:val="en-US"/>
                  </w:rPr>
                  <w:delText xml:space="preserve"> </w:delText>
                </w:r>
                <w:r w:rsidR="00CF78F9" w:rsidRPr="00593667" w:rsidDel="00430EDA">
                  <w:rPr>
                    <w:lang w:val="en-US"/>
                  </w:rPr>
                  <w:delText>w</w:delText>
                </w:r>
              </w:del>
            </w:ins>
            <w:del w:id="3718" w:author="Author" w:date="2018-02-06T10:50:00Z">
              <w:r w:rsidRPr="00920E6F" w:rsidDel="00430EDA">
                <w:rPr>
                  <w:lang w:val="en-US"/>
                </w:rPr>
                <w:delText xml:space="preserve">here in chapter </w:delText>
              </w:r>
              <w:r w:rsidRPr="00920E6F" w:rsidDel="00430EDA">
                <w:rPr>
                  <w:rStyle w:val="SAPTextReference"/>
                  <w:lang w:val="en-US"/>
                </w:rPr>
                <w:delText>Preparation / Prerequisites</w:delText>
              </w:r>
              <w:r w:rsidRPr="00920E6F" w:rsidDel="00430EDA">
                <w:rPr>
                  <w:lang w:val="en-US"/>
                </w:rPr>
                <w:delText xml:space="preserve"> the reference to the appropriate </w:delText>
              </w:r>
            </w:del>
            <w:r w:rsidRPr="00920E6F">
              <w:rPr>
                <w:rStyle w:val="SAPScreenElement"/>
                <w:color w:val="auto"/>
                <w:lang w:val="en-US"/>
              </w:rPr>
              <w:t>HR Transaction</w:t>
            </w:r>
            <w:r w:rsidRPr="00920E6F">
              <w:rPr>
                <w:lang w:val="en-US"/>
              </w:rPr>
              <w:t xml:space="preserve"> workbook </w:t>
            </w:r>
            <w:ins w:id="3719" w:author="Author" w:date="2018-02-06T10:50:00Z">
              <w:del w:id="3720" w:author="Author" w:date="2018-02-06T13:28:00Z">
                <w:r w:rsidR="00430EDA" w:rsidRPr="00ED0743" w:rsidDel="001415A0">
                  <w:rPr>
                    <w:lang w:val="en-US"/>
                  </w:rPr>
                  <w:delText xml:space="preserve">appropriate </w:delText>
                </w:r>
              </w:del>
              <w:r w:rsidR="00430EDA" w:rsidRPr="00ED0743">
                <w:rPr>
                  <w:lang w:val="en-US"/>
                </w:rPr>
                <w:t xml:space="preserve">for </w:t>
              </w:r>
            </w:ins>
            <w:ins w:id="3721" w:author="Author" w:date="2018-02-06T11:49:00Z">
              <w:r w:rsidR="003A58CE">
                <w:rPr>
                  <w:rStyle w:val="SAPEmphasis"/>
                  <w:lang w:val="en-US"/>
                </w:rPr>
                <w:t>GB</w:t>
              </w:r>
            </w:ins>
            <w:ins w:id="3722" w:author="Author" w:date="2018-02-06T10:50:00Z">
              <w:del w:id="3723" w:author="Author" w:date="2018-02-06T11:49:00Z">
                <w:r w:rsidR="00430EDA" w:rsidRPr="00ED0743" w:rsidDel="003A58CE">
                  <w:rPr>
                    <w:rStyle w:val="SAPScreenElement"/>
                    <w:color w:val="auto"/>
                    <w:lang w:val="en-US"/>
                  </w:rPr>
                  <w:delText>&lt;YourCountry&gt;</w:delText>
                </w:r>
              </w:del>
            </w:ins>
            <w:del w:id="3724" w:author="Author" w:date="2018-02-06T10:50:00Z">
              <w:r w:rsidRPr="00920E6F" w:rsidDel="00430EDA">
                <w:rPr>
                  <w:lang w:val="en-US"/>
                </w:rPr>
                <w:delText>is given</w:delText>
              </w:r>
            </w:del>
            <w:r w:rsidRPr="00920E6F">
              <w:rPr>
                <w:lang w:val="en-US"/>
              </w:rPr>
              <w:t>.</w:t>
            </w:r>
          </w:p>
        </w:tc>
      </w:tr>
      <w:tr w:rsidR="00FA18CA" w:rsidRPr="00502F77" w14:paraId="1B56C643" w14:textId="77777777" w:rsidTr="00745B39">
        <w:trPr>
          <w:trHeight w:val="357"/>
          <w:ins w:id="3725" w:author="Author" w:date="2018-02-22T11:19:00Z"/>
        </w:trPr>
        <w:tc>
          <w:tcPr>
            <w:tcW w:w="6902" w:type="dxa"/>
            <w:tcBorders>
              <w:top w:val="single" w:sz="8" w:space="0" w:color="999999"/>
              <w:left w:val="single" w:sz="8" w:space="0" w:color="999999"/>
              <w:bottom w:val="single" w:sz="8" w:space="0" w:color="999999"/>
              <w:right w:val="single" w:sz="8" w:space="0" w:color="999999"/>
            </w:tcBorders>
          </w:tcPr>
          <w:p w14:paraId="4611AB5F" w14:textId="6D28BB1A" w:rsidR="00FA18CA" w:rsidRPr="00920E6F" w:rsidRDefault="00FA18CA" w:rsidP="002D1D7C">
            <w:pPr>
              <w:rPr>
                <w:ins w:id="3726" w:author="Author" w:date="2018-02-22T11:19:00Z"/>
                <w:rStyle w:val="SAPScreenElement"/>
                <w:lang w:val="en-US"/>
              </w:rPr>
            </w:pPr>
            <w:ins w:id="3727" w:author="Author" w:date="2018-02-22T11:19:00Z">
              <w:r w:rsidRPr="00CB66DB">
                <w:rPr>
                  <w:rStyle w:val="SAPScreenElement"/>
                  <w:lang w:val="en-US"/>
                </w:rPr>
                <w:t>Country:</w:t>
              </w:r>
              <w:r w:rsidRPr="00CB66DB">
                <w:rPr>
                  <w:lang w:val="en-US"/>
                </w:rPr>
                <w:t xml:space="preserve"> </w:t>
              </w:r>
              <w:r>
                <w:rPr>
                  <w:rStyle w:val="SAPUserEntry"/>
                  <w:lang w:val="en-US"/>
                </w:rPr>
                <w:t>Great Britain</w:t>
              </w:r>
              <w:r w:rsidRPr="00CB66DB">
                <w:rPr>
                  <w:rStyle w:val="SAPUserEntry"/>
                  <w:lang w:val="en-US"/>
                </w:rPr>
                <w:t xml:space="preserve"> </w:t>
              </w:r>
              <w:r w:rsidRPr="00CB66DB">
                <w:rPr>
                  <w:lang w:val="en-US"/>
                </w:rPr>
                <w:t>is set as default; read-only field</w:t>
              </w:r>
            </w:ins>
          </w:p>
        </w:tc>
        <w:tc>
          <w:tcPr>
            <w:tcW w:w="7384" w:type="dxa"/>
            <w:tcBorders>
              <w:top w:val="single" w:sz="8" w:space="0" w:color="999999"/>
              <w:left w:val="single" w:sz="8" w:space="0" w:color="999999"/>
              <w:bottom w:val="single" w:sz="8" w:space="0" w:color="999999"/>
              <w:right w:val="single" w:sz="8" w:space="0" w:color="999999"/>
            </w:tcBorders>
          </w:tcPr>
          <w:p w14:paraId="2EE82817" w14:textId="77777777" w:rsidR="00FA18CA" w:rsidRPr="00BE273A" w:rsidRDefault="00FA18CA">
            <w:pPr>
              <w:rPr>
                <w:ins w:id="3728" w:author="Author" w:date="2018-02-22T11:19:00Z"/>
                <w:noProof/>
                <w:lang w:val="en-US"/>
              </w:rPr>
              <w:pPrChange w:id="3729" w:author="Author" w:date="2018-02-22T11:19:00Z">
                <w:pPr>
                  <w:pStyle w:val="SAPNoteHeading"/>
                  <w:ind w:left="0"/>
                </w:pPr>
              </w:pPrChange>
            </w:pPr>
          </w:p>
        </w:tc>
      </w:tr>
      <w:tr w:rsidR="00F70F34" w:rsidRPr="00502F77" w14:paraId="68024DE7"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65276314" w14:textId="77777777" w:rsidR="00CF78F9" w:rsidRDefault="00F70F34" w:rsidP="002D1D7C">
            <w:pPr>
              <w:rPr>
                <w:ins w:id="3730" w:author="Author" w:date="2017-12-29T08:07:00Z"/>
                <w:rStyle w:val="SAPScreenElement"/>
                <w:lang w:val="en-US"/>
              </w:rPr>
            </w:pPr>
            <w:r w:rsidRPr="00920E6F">
              <w:rPr>
                <w:rStyle w:val="SAPScreenElement"/>
                <w:lang w:val="en-US"/>
              </w:rPr>
              <w:lastRenderedPageBreak/>
              <w:t xml:space="preserve">Employee Class: </w:t>
            </w:r>
          </w:p>
          <w:p w14:paraId="637355B1" w14:textId="3B537862" w:rsidR="00F70F34" w:rsidRDefault="00CF78F9" w:rsidP="002D1D7C">
            <w:pPr>
              <w:rPr>
                <w:ins w:id="3731" w:author="Author" w:date="2017-12-29T08:05:00Z"/>
                <w:rStyle w:val="SAPUserEntry"/>
                <w:lang w:val="en-US"/>
              </w:rPr>
            </w:pPr>
            <w:ins w:id="3732" w:author="Author" w:date="2017-12-29T08:07:00Z">
              <w:r w:rsidRPr="00AF5AE4">
                <w:rPr>
                  <w:rStyle w:val="SAPEmphasis"/>
                  <w:lang w:val="en-US"/>
                </w:rPr>
                <w:t xml:space="preserve">Option 1: Position Management is not implemented: </w:t>
              </w:r>
            </w:ins>
            <w:r w:rsidR="00F70F34" w:rsidRPr="00920E6F">
              <w:rPr>
                <w:lang w:val="en-US"/>
              </w:rPr>
              <w:t>select from drop-down, for example</w:t>
            </w:r>
            <w:r w:rsidR="00F70F34" w:rsidRPr="00920E6F">
              <w:rPr>
                <w:rStyle w:val="SAPUserEntry"/>
                <w:lang w:val="en-US"/>
              </w:rPr>
              <w:t xml:space="preserve"> Permanent</w:t>
            </w:r>
            <w:r w:rsidR="00F70F34" w:rsidRPr="00920E6F">
              <w:rPr>
                <w:b/>
                <w:lang w:val="en-US"/>
              </w:rPr>
              <w:t xml:space="preserve"> </w:t>
            </w:r>
            <w:r w:rsidR="00F70F34" w:rsidRPr="00920E6F">
              <w:rPr>
                <w:rStyle w:val="SAPUserEntry"/>
                <w:lang w:val="en-US"/>
              </w:rPr>
              <w:t>(GB)</w:t>
            </w:r>
          </w:p>
          <w:p w14:paraId="7695EFAB" w14:textId="39788548" w:rsidR="00CF78F9" w:rsidRPr="004C64F7" w:rsidRDefault="00CF78F9" w:rsidP="00CF78F9">
            <w:pPr>
              <w:rPr>
                <w:lang w:val="en-US"/>
              </w:rPr>
            </w:pPr>
            <w:ins w:id="3733" w:author="Author" w:date="2017-12-29T08:05:00Z">
              <w:r w:rsidRPr="00593667">
                <w:rPr>
                  <w:rStyle w:val="SAPEmphasis"/>
                  <w:lang w:val="en-US"/>
                </w:rPr>
                <w:t xml:space="preserve">Option 2: Position Management is implemented: </w:t>
              </w:r>
              <w:r w:rsidRPr="00593667">
                <w:rPr>
                  <w:lang w:val="en-US"/>
                </w:rPr>
                <w:t>value is</w:t>
              </w:r>
              <w:r w:rsidRPr="00593667">
                <w:rPr>
                  <w:rStyle w:val="SAPEmphasis"/>
                  <w:lang w:val="en-US"/>
                </w:rPr>
                <w:t xml:space="preserve"> </w:t>
              </w:r>
              <w:r w:rsidRPr="00593667">
                <w:rPr>
                  <w:lang w:val="en-US"/>
                </w:rPr>
                <w:t xml:space="preserve">defaulted based on value entered in field </w:t>
              </w:r>
              <w:r w:rsidRPr="00593667">
                <w:rPr>
                  <w:rStyle w:val="SAPScreenElement"/>
                  <w:lang w:val="en-US"/>
                </w:rPr>
                <w:t>Position</w:t>
              </w:r>
              <w:r w:rsidRPr="00593667">
                <w:rPr>
                  <w:lang w:val="en-US"/>
                </w:rPr>
                <w:t>; leave as is</w:t>
              </w:r>
            </w:ins>
          </w:p>
        </w:tc>
        <w:tc>
          <w:tcPr>
            <w:tcW w:w="7384" w:type="dxa"/>
            <w:tcBorders>
              <w:top w:val="single" w:sz="8" w:space="0" w:color="999999"/>
              <w:left w:val="single" w:sz="8" w:space="0" w:color="999999"/>
              <w:bottom w:val="single" w:sz="8" w:space="0" w:color="999999"/>
              <w:right w:val="single" w:sz="8" w:space="0" w:color="999999"/>
            </w:tcBorders>
          </w:tcPr>
          <w:p w14:paraId="0C5386CA" w14:textId="3B3FEB34" w:rsidR="00CF78F9" w:rsidRDefault="00CF78F9" w:rsidP="00CF78F9">
            <w:pPr>
              <w:pStyle w:val="SAPNoteHeading"/>
              <w:ind w:left="0"/>
              <w:rPr>
                <w:ins w:id="3734" w:author="Author" w:date="2017-12-29T08:05:00Z"/>
                <w:lang w:val="en-US"/>
              </w:rPr>
            </w:pPr>
            <w:ins w:id="3735" w:author="Author" w:date="2017-12-29T08:05:00Z">
              <w:r>
                <w:rPr>
                  <w:noProof/>
                  <w:lang w:val="en-US"/>
                </w:rPr>
                <w:drawing>
                  <wp:inline distT="0" distB="0" distL="0" distR="0" wp14:anchorId="2076E59D" wp14:editId="18602389">
                    <wp:extent cx="225425" cy="225425"/>
                    <wp:effectExtent l="0" t="0" r="3175" b="317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lang w:val="en-US"/>
                </w:rPr>
                <w:t> Recommendation</w:t>
              </w:r>
            </w:ins>
          </w:p>
          <w:p w14:paraId="7B66A32F" w14:textId="77777777" w:rsidR="00CF78F9" w:rsidRPr="00593667" w:rsidRDefault="00CF78F9" w:rsidP="00CF78F9">
            <w:pPr>
              <w:rPr>
                <w:ins w:id="3736" w:author="Author" w:date="2017-12-29T08:05:00Z"/>
                <w:rStyle w:val="SAPEmphasis"/>
                <w:lang w:val="en-US"/>
              </w:rPr>
            </w:pPr>
            <w:ins w:id="3737" w:author="Author" w:date="2017-12-29T08:05:00Z">
              <w:r w:rsidRPr="00593667">
                <w:rPr>
                  <w:lang w:val="en-US"/>
                </w:rPr>
                <w:t>Required if integration with Employee Central Payroll is in place.</w:t>
              </w:r>
            </w:ins>
          </w:p>
          <w:p w14:paraId="2B8F3DEF" w14:textId="17DA39CB" w:rsidR="00CF78F9" w:rsidRPr="00593667" w:rsidDel="001D3CD5" w:rsidRDefault="00CF78F9" w:rsidP="00CF78F9">
            <w:pPr>
              <w:rPr>
                <w:ins w:id="3738" w:author="Author" w:date="2017-12-29T08:05:00Z"/>
                <w:del w:id="3739" w:author="Author" w:date="2018-02-22T10:33:00Z"/>
                <w:rStyle w:val="SAPEmphasis"/>
                <w:lang w:val="en-US"/>
              </w:rPr>
            </w:pPr>
          </w:p>
          <w:p w14:paraId="3147B70B" w14:textId="5A1543CC" w:rsidR="00CF78F9" w:rsidRPr="005F6795" w:rsidDel="001D3CD5" w:rsidRDefault="00CF78F9" w:rsidP="00CF78F9">
            <w:pPr>
              <w:rPr>
                <w:ins w:id="3740" w:author="Author" w:date="2017-12-29T08:05:00Z"/>
                <w:del w:id="3741" w:author="Author" w:date="2018-02-22T10:33:00Z"/>
                <w:rFonts w:asciiTheme="minorHAnsi" w:hAnsiTheme="minorHAnsi" w:cstheme="minorBidi"/>
                <w:strike/>
                <w:noProof/>
                <w:lang w:val="en-US"/>
                <w:rPrChange w:id="3742" w:author="Author" w:date="2018-02-22T10:22:00Z">
                  <w:rPr>
                    <w:ins w:id="3743" w:author="Author" w:date="2017-12-29T08:05:00Z"/>
                    <w:del w:id="3744" w:author="Author" w:date="2018-02-22T10:33:00Z"/>
                    <w:rFonts w:asciiTheme="minorHAnsi" w:hAnsiTheme="minorHAnsi" w:cstheme="minorBidi"/>
                    <w:noProof/>
                    <w:lang w:val="en-US"/>
                  </w:rPr>
                </w:rPrChange>
              </w:rPr>
            </w:pPr>
            <w:ins w:id="3745" w:author="Author" w:date="2017-12-29T08:05:00Z">
              <w:del w:id="3746" w:author="Author" w:date="2018-02-22T10:33:00Z">
                <w:r w:rsidRPr="005F6795" w:rsidDel="001D3CD5">
                  <w:rPr>
                    <w:rStyle w:val="SAPEmphasis"/>
                    <w:strike/>
                    <w:lang w:val="en-US"/>
                    <w:rPrChange w:id="3747" w:author="Author" w:date="2018-02-22T10:22:00Z">
                      <w:rPr>
                        <w:rStyle w:val="SAPEmphasis"/>
                        <w:lang w:val="en-US"/>
                      </w:rPr>
                    </w:rPrChange>
                  </w:rPr>
                  <w:delText>In case Position Management is not implemented, please take into consideration following recommendations:</w:delText>
                </w:r>
              </w:del>
            </w:ins>
          </w:p>
          <w:p w14:paraId="71186F93" w14:textId="56D0AC48" w:rsidR="00F70F34" w:rsidRPr="005F6795" w:rsidDel="001D3CD5" w:rsidRDefault="00DB018A" w:rsidP="002D1D7C">
            <w:pPr>
              <w:pStyle w:val="SAPNoteHeading"/>
              <w:ind w:left="0"/>
              <w:rPr>
                <w:del w:id="3748" w:author="Author" w:date="2018-02-22T10:33:00Z"/>
                <w:strike/>
                <w:lang w:val="en-US"/>
                <w:rPrChange w:id="3749" w:author="Author" w:date="2018-02-22T10:22:00Z">
                  <w:rPr>
                    <w:del w:id="3750" w:author="Author" w:date="2018-02-22T10:33:00Z"/>
                    <w:lang w:val="en-US"/>
                  </w:rPr>
                </w:rPrChange>
              </w:rPr>
            </w:pPr>
            <w:del w:id="3751" w:author="Author" w:date="2018-02-22T10:33:00Z">
              <w:r w:rsidRPr="005F6795" w:rsidDel="001D3CD5">
                <w:rPr>
                  <w:strike/>
                  <w:noProof/>
                  <w:lang w:val="en-US"/>
                  <w:rPrChange w:id="3752" w:author="Author" w:date="2018-02-22T10:22:00Z">
                    <w:rPr>
                      <w:noProof/>
                      <w:lang w:val="en-US"/>
                    </w:rPr>
                  </w:rPrChange>
                </w:rPr>
                <w:drawing>
                  <wp:inline distT="0" distB="0" distL="0" distR="0" wp14:anchorId="70A8E893" wp14:editId="1AEF4006">
                    <wp:extent cx="225425" cy="225425"/>
                    <wp:effectExtent l="0" t="0" r="3175" b="3175"/>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F70F34" w:rsidRPr="005F6795" w:rsidDel="001D3CD5">
                <w:rPr>
                  <w:strike/>
                  <w:lang w:val="en-US"/>
                  <w:rPrChange w:id="3753" w:author="Author" w:date="2018-02-22T10:22:00Z">
                    <w:rPr>
                      <w:lang w:val="en-US"/>
                    </w:rPr>
                  </w:rPrChange>
                </w:rPr>
                <w:delText> Recommendation</w:delText>
              </w:r>
            </w:del>
          </w:p>
          <w:p w14:paraId="517D4F5D" w14:textId="3C454F09" w:rsidR="00F70F34" w:rsidRPr="005F6795" w:rsidDel="001D3CD5" w:rsidRDefault="00F70F34" w:rsidP="002D1D7C">
            <w:pPr>
              <w:rPr>
                <w:del w:id="3754" w:author="Author" w:date="2018-02-22T10:33:00Z"/>
                <w:strike/>
                <w:lang w:val="en-US"/>
                <w:rPrChange w:id="3755" w:author="Author" w:date="2018-02-22T10:22:00Z">
                  <w:rPr>
                    <w:del w:id="3756" w:author="Author" w:date="2018-02-22T10:33:00Z"/>
                    <w:lang w:val="en-US"/>
                  </w:rPr>
                </w:rPrChange>
              </w:rPr>
            </w:pPr>
            <w:del w:id="3757" w:author="Author" w:date="2018-02-22T10:33:00Z">
              <w:r w:rsidRPr="005F6795" w:rsidDel="001D3CD5">
                <w:rPr>
                  <w:strike/>
                  <w:lang w:val="en-US"/>
                  <w:rPrChange w:id="3758" w:author="Author" w:date="2018-02-22T10:22:00Z">
                    <w:rPr>
                      <w:lang w:val="en-US"/>
                    </w:rPr>
                  </w:rPrChange>
                </w:rPr>
                <w:delText xml:space="preserve">In case </w:delText>
              </w:r>
              <w:r w:rsidRPr="005F6795" w:rsidDel="001D3CD5">
                <w:rPr>
                  <w:rStyle w:val="SAPEmphasis"/>
                  <w:strike/>
                  <w:lang w:val="en-US"/>
                  <w:rPrChange w:id="3759" w:author="Author" w:date="2018-02-22T10:22:00Z">
                    <w:rPr>
                      <w:rStyle w:val="SAPEmphasis"/>
                      <w:lang w:val="en-US"/>
                    </w:rPr>
                  </w:rPrChange>
                </w:rPr>
                <w:delText xml:space="preserve">Apprentice Management </w:delText>
              </w:r>
              <w:r w:rsidRPr="005F6795" w:rsidDel="001D3CD5">
                <w:rPr>
                  <w:strike/>
                  <w:lang w:val="en-US"/>
                  <w:rPrChange w:id="3760" w:author="Author" w:date="2018-02-22T10:22:00Z">
                    <w:rPr>
                      <w:lang w:val="en-US"/>
                    </w:rPr>
                  </w:rPrChange>
                </w:rPr>
                <w:delText>has also been implemented in the instance and the new employee is an apprentice, select value</w:delText>
              </w:r>
              <w:r w:rsidRPr="005F6795" w:rsidDel="001D3CD5">
                <w:rPr>
                  <w:rStyle w:val="SAPUserEntry"/>
                  <w:strike/>
                  <w:lang w:val="en-US"/>
                  <w:rPrChange w:id="3761" w:author="Author" w:date="2018-02-22T10:22:00Z">
                    <w:rPr>
                      <w:rStyle w:val="SAPUserEntry"/>
                      <w:lang w:val="en-US"/>
                    </w:rPr>
                  </w:rPrChange>
                </w:rPr>
                <w:delText xml:space="preserve"> Apprentice</w:delText>
              </w:r>
              <w:r w:rsidRPr="005F6795" w:rsidDel="001D3CD5">
                <w:rPr>
                  <w:strike/>
                  <w:lang w:val="en-US"/>
                  <w:rPrChange w:id="3762" w:author="Author" w:date="2018-02-22T10:22:00Z">
                    <w:rPr>
                      <w:lang w:val="en-US"/>
                    </w:rPr>
                  </w:rPrChange>
                </w:rPr>
                <w:delText xml:space="preserve"> </w:delText>
              </w:r>
              <w:r w:rsidRPr="005F6795" w:rsidDel="001D3CD5">
                <w:rPr>
                  <w:rStyle w:val="SAPUserEntry"/>
                  <w:strike/>
                  <w:lang w:val="en-US"/>
                  <w:rPrChange w:id="3763" w:author="Author" w:date="2018-02-22T10:22:00Z">
                    <w:rPr>
                      <w:rStyle w:val="SAPUserEntry"/>
                      <w:lang w:val="en-US"/>
                    </w:rPr>
                  </w:rPrChange>
                </w:rPr>
                <w:delText>(GB)</w:delText>
              </w:r>
              <w:r w:rsidRPr="005F6795" w:rsidDel="001D3CD5">
                <w:rPr>
                  <w:strike/>
                  <w:lang w:val="en-US"/>
                  <w:rPrChange w:id="3764" w:author="Author" w:date="2018-02-22T10:22:00Z">
                    <w:rPr>
                      <w:lang w:val="en-US"/>
                    </w:rPr>
                  </w:rPrChange>
                </w:rPr>
                <w:delText>,</w:delText>
              </w:r>
            </w:del>
          </w:p>
          <w:p w14:paraId="4F5A9174" w14:textId="0D87552F" w:rsidR="00F70F34" w:rsidRPr="005F6795" w:rsidDel="001D3CD5" w:rsidRDefault="00DB018A" w:rsidP="002D1D7C">
            <w:pPr>
              <w:pStyle w:val="SAPNoteHeading"/>
              <w:ind w:left="0"/>
              <w:rPr>
                <w:del w:id="3765" w:author="Author" w:date="2018-02-22T10:33:00Z"/>
                <w:strike/>
                <w:lang w:val="en-US"/>
                <w:rPrChange w:id="3766" w:author="Author" w:date="2018-02-22T10:22:00Z">
                  <w:rPr>
                    <w:del w:id="3767" w:author="Author" w:date="2018-02-22T10:33:00Z"/>
                    <w:lang w:val="en-US"/>
                  </w:rPr>
                </w:rPrChange>
              </w:rPr>
            </w:pPr>
            <w:del w:id="3768" w:author="Author" w:date="2018-02-22T10:33:00Z">
              <w:r w:rsidRPr="005F6795" w:rsidDel="001D3CD5">
                <w:rPr>
                  <w:strike/>
                  <w:noProof/>
                  <w:lang w:val="en-US"/>
                  <w:rPrChange w:id="3769" w:author="Author" w:date="2018-02-22T10:22:00Z">
                    <w:rPr>
                      <w:noProof/>
                      <w:lang w:val="en-US"/>
                    </w:rPr>
                  </w:rPrChange>
                </w:rPr>
                <w:drawing>
                  <wp:inline distT="0" distB="0" distL="0" distR="0" wp14:anchorId="26F2D0B3" wp14:editId="4C3D390B">
                    <wp:extent cx="225425" cy="225425"/>
                    <wp:effectExtent l="0" t="0" r="3175" b="3175"/>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F70F34" w:rsidRPr="005F6795" w:rsidDel="001D3CD5">
                <w:rPr>
                  <w:strike/>
                  <w:lang w:val="en-US"/>
                  <w:rPrChange w:id="3770" w:author="Author" w:date="2018-02-22T10:22:00Z">
                    <w:rPr>
                      <w:lang w:val="en-US"/>
                    </w:rPr>
                  </w:rPrChange>
                </w:rPr>
                <w:delText> Recommendation</w:delText>
              </w:r>
            </w:del>
          </w:p>
          <w:p w14:paraId="608AF3D8" w14:textId="2269CDFC" w:rsidR="00F70F34" w:rsidRPr="00920E6F" w:rsidDel="001D3CD5" w:rsidRDefault="00F70F34" w:rsidP="002D1D7C">
            <w:pPr>
              <w:rPr>
                <w:del w:id="3771" w:author="Author" w:date="2018-02-22T10:33:00Z"/>
                <w:lang w:val="en-US"/>
              </w:rPr>
            </w:pPr>
            <w:del w:id="3772" w:author="Author" w:date="2018-02-22T10:33:00Z">
              <w:r w:rsidRPr="005F6795" w:rsidDel="001D3CD5">
                <w:rPr>
                  <w:strike/>
                  <w:lang w:val="en-US"/>
                  <w:rPrChange w:id="3773" w:author="Author" w:date="2018-02-22T10:22:00Z">
                    <w:rPr>
                      <w:lang w:val="en-US"/>
                    </w:rPr>
                  </w:rPrChange>
                </w:rPr>
                <w:delText xml:space="preserve">In case </w:delText>
              </w:r>
              <w:r w:rsidRPr="005F6795" w:rsidDel="001D3CD5">
                <w:rPr>
                  <w:rStyle w:val="SAPEmphasis"/>
                  <w:strike/>
                  <w:lang w:val="en-US"/>
                  <w:rPrChange w:id="3774" w:author="Author" w:date="2018-02-22T10:22:00Z">
                    <w:rPr>
                      <w:rStyle w:val="SAPEmphasis"/>
                      <w:lang w:val="en-US"/>
                    </w:rPr>
                  </w:rPrChange>
                </w:rPr>
                <w:delText xml:space="preserve">Contingent Workforce Management </w:delText>
              </w:r>
              <w:r w:rsidRPr="005F6795" w:rsidDel="001D3CD5">
                <w:rPr>
                  <w:strike/>
                  <w:lang w:val="en-US"/>
                  <w:rPrChange w:id="3775" w:author="Author" w:date="2018-02-22T10:22:00Z">
                    <w:rPr>
                      <w:lang w:val="en-US"/>
                    </w:rPr>
                  </w:rPrChange>
                </w:rPr>
                <w:delText>has also been implemented in the instance, avoid using employee class</w:delText>
              </w:r>
              <w:r w:rsidRPr="005F6795" w:rsidDel="001D3CD5">
                <w:rPr>
                  <w:rStyle w:val="SAPUserEntry"/>
                  <w:strike/>
                  <w:lang w:val="en-US"/>
                  <w:rPrChange w:id="3776" w:author="Author" w:date="2018-02-22T10:22:00Z">
                    <w:rPr>
                      <w:rStyle w:val="SAPUserEntry"/>
                      <w:lang w:val="en-US"/>
                    </w:rPr>
                  </w:rPrChange>
                </w:rPr>
                <w:delText xml:space="preserve"> Contingent</w:delText>
              </w:r>
              <w:r w:rsidRPr="005F6795" w:rsidDel="001D3CD5">
                <w:rPr>
                  <w:strike/>
                  <w:lang w:val="en-US"/>
                  <w:rPrChange w:id="3777" w:author="Author" w:date="2018-02-22T10:22:00Z">
                    <w:rPr>
                      <w:lang w:val="en-US"/>
                    </w:rPr>
                  </w:rPrChange>
                </w:rPr>
                <w:delText xml:space="preserve"> </w:delText>
              </w:r>
              <w:r w:rsidRPr="005F6795" w:rsidDel="001D3CD5">
                <w:rPr>
                  <w:rStyle w:val="SAPUserEntry"/>
                  <w:strike/>
                  <w:lang w:val="en-US"/>
                  <w:rPrChange w:id="3778" w:author="Author" w:date="2018-02-22T10:22:00Z">
                    <w:rPr>
                      <w:rStyle w:val="SAPUserEntry"/>
                      <w:lang w:val="en-US"/>
                    </w:rPr>
                  </w:rPrChange>
                </w:rPr>
                <w:delText>(GB)</w:delText>
              </w:r>
              <w:r w:rsidRPr="005F6795" w:rsidDel="001D3CD5">
                <w:rPr>
                  <w:strike/>
                  <w:lang w:val="en-US"/>
                  <w:rPrChange w:id="3779" w:author="Author" w:date="2018-02-22T10:22:00Z">
                    <w:rPr>
                      <w:lang w:val="en-US"/>
                    </w:rPr>
                  </w:rPrChange>
                </w:rPr>
                <w:delText>.</w:delText>
              </w:r>
              <w:r w:rsidRPr="00920E6F" w:rsidDel="001D3CD5">
                <w:rPr>
                  <w:lang w:val="en-US"/>
                </w:rPr>
                <w:delText xml:space="preserve"> </w:delText>
              </w:r>
            </w:del>
          </w:p>
          <w:p w14:paraId="4DB9841A" w14:textId="00BEF386" w:rsidR="00F70F34" w:rsidRPr="00920E6F" w:rsidDel="00CF78F9" w:rsidRDefault="00DB018A" w:rsidP="002D1D7C">
            <w:pPr>
              <w:pStyle w:val="SAPNoteHeading"/>
              <w:ind w:left="0"/>
              <w:rPr>
                <w:del w:id="3780" w:author="Author" w:date="2017-12-29T08:05:00Z"/>
                <w:lang w:val="en-US"/>
              </w:rPr>
            </w:pPr>
            <w:del w:id="3781" w:author="Author" w:date="2017-12-29T08:05:00Z">
              <w:r w:rsidRPr="00BE273A" w:rsidDel="00CF78F9">
                <w:rPr>
                  <w:noProof/>
                  <w:lang w:val="en-US"/>
                </w:rPr>
                <w:drawing>
                  <wp:inline distT="0" distB="0" distL="0" distR="0" wp14:anchorId="54913B6F" wp14:editId="62A1F461">
                    <wp:extent cx="225425" cy="225425"/>
                    <wp:effectExtent l="0" t="0" r="3175" b="3175"/>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F70F34" w:rsidRPr="00920E6F" w:rsidDel="00CF78F9">
                <w:rPr>
                  <w:lang w:val="en-US"/>
                </w:rPr>
                <w:delText> Recommendation</w:delText>
              </w:r>
            </w:del>
          </w:p>
          <w:p w14:paraId="610DC318" w14:textId="389119F2" w:rsidR="00F70F34" w:rsidRPr="00920E6F" w:rsidRDefault="00F70F34" w:rsidP="002D1D7C">
            <w:pPr>
              <w:rPr>
                <w:lang w:val="en-US"/>
              </w:rPr>
            </w:pPr>
            <w:del w:id="3782" w:author="Author" w:date="2017-12-29T08:05:00Z">
              <w:r w:rsidRPr="00920E6F" w:rsidDel="00CF78F9">
                <w:rPr>
                  <w:lang w:val="en-US"/>
                </w:rPr>
                <w:delText>Required if integration with Employee Central Payroll is in place.</w:delText>
              </w:r>
            </w:del>
          </w:p>
        </w:tc>
      </w:tr>
      <w:tr w:rsidR="00F70F34" w:rsidRPr="00502F77" w14:paraId="3DCEF02B"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128B3362" w14:textId="77777777" w:rsidR="00CF78F9" w:rsidRDefault="00F70F34" w:rsidP="002D1D7C">
            <w:pPr>
              <w:rPr>
                <w:ins w:id="3783" w:author="Author" w:date="2017-12-29T08:09:00Z"/>
                <w:rStyle w:val="SAPScreenElement"/>
                <w:lang w:val="en-US"/>
              </w:rPr>
            </w:pPr>
            <w:r w:rsidRPr="00920E6F">
              <w:rPr>
                <w:rStyle w:val="SAPScreenElement"/>
                <w:lang w:val="en-US"/>
              </w:rPr>
              <w:t xml:space="preserve">Employment Type: </w:t>
            </w:r>
          </w:p>
          <w:p w14:paraId="54A3202B" w14:textId="776D7F82" w:rsidR="00F70F34" w:rsidRDefault="00CF78F9" w:rsidP="002D1D7C">
            <w:pPr>
              <w:rPr>
                <w:ins w:id="3784" w:author="Author" w:date="2017-12-29T08:08:00Z"/>
                <w:rStyle w:val="SAPUserEntry"/>
                <w:lang w:val="en-US"/>
              </w:rPr>
            </w:pPr>
            <w:ins w:id="3785" w:author="Author" w:date="2017-12-29T08:09:00Z">
              <w:r w:rsidRPr="00AF5AE4">
                <w:rPr>
                  <w:rStyle w:val="SAPEmphasis"/>
                  <w:lang w:val="en-US"/>
                </w:rPr>
                <w:t xml:space="preserve">Option 1: Position Management is not implemented: </w:t>
              </w:r>
            </w:ins>
            <w:r w:rsidR="00F70F34" w:rsidRPr="00920E6F">
              <w:rPr>
                <w:lang w:val="en-US"/>
              </w:rPr>
              <w:t>select from drop-down, for example</w:t>
            </w:r>
            <w:r w:rsidR="00F70F34" w:rsidRPr="00267911">
              <w:rPr>
                <w:rStyle w:val="SAPUserEntry"/>
                <w:lang w:val="en-US"/>
              </w:rPr>
              <w:t xml:space="preserve"> </w:t>
            </w:r>
            <w:r w:rsidR="00F70F34" w:rsidRPr="00920E6F">
              <w:rPr>
                <w:rStyle w:val="SAPUserEntry"/>
                <w:lang w:val="en-US"/>
              </w:rPr>
              <w:t>Salaried(GB)</w:t>
            </w:r>
          </w:p>
          <w:p w14:paraId="3B737D1F" w14:textId="11D5D933" w:rsidR="00CF78F9" w:rsidRPr="004C64F7" w:rsidRDefault="00CF78F9" w:rsidP="00CF78F9">
            <w:pPr>
              <w:rPr>
                <w:lang w:val="en-US"/>
              </w:rPr>
            </w:pPr>
            <w:ins w:id="3786" w:author="Author" w:date="2017-12-29T08:08:00Z">
              <w:r w:rsidRPr="00593667">
                <w:rPr>
                  <w:rStyle w:val="SAPEmphasis"/>
                  <w:lang w:val="en-US"/>
                </w:rPr>
                <w:t xml:space="preserve">Option 2: Position Management is implemented: </w:t>
              </w:r>
              <w:r w:rsidRPr="00593667">
                <w:rPr>
                  <w:lang w:val="en-US"/>
                </w:rPr>
                <w:t xml:space="preserve">value is defaulted based on value entered in field </w:t>
              </w:r>
              <w:r w:rsidRPr="00593667">
                <w:rPr>
                  <w:rStyle w:val="SAPScreenElement"/>
                  <w:lang w:val="en-US"/>
                </w:rPr>
                <w:t xml:space="preserve">Position </w:t>
              </w:r>
              <w:r w:rsidRPr="00593667">
                <w:rPr>
                  <w:lang w:val="en-US"/>
                </w:rPr>
                <w:t xml:space="preserve">in case the </w:t>
              </w:r>
              <w:r w:rsidRPr="00593667">
                <w:rPr>
                  <w:rStyle w:val="SAPScreenElement"/>
                  <w:color w:val="auto"/>
                  <w:lang w:val="en-US"/>
                </w:rPr>
                <w:t>Employment Type</w:t>
              </w:r>
              <w:r w:rsidRPr="00593667">
                <w:rPr>
                  <w:lang w:val="en-US"/>
                </w:rPr>
                <w:t xml:space="preserve"> field has been set up and maintained for the </w:t>
              </w:r>
              <w:r w:rsidRPr="00593667">
                <w:rPr>
                  <w:rStyle w:val="SAPScreenElement"/>
                  <w:color w:val="auto"/>
                  <w:lang w:val="en-US"/>
                </w:rPr>
                <w:t>Position</w:t>
              </w:r>
              <w:r w:rsidRPr="00593667">
                <w:rPr>
                  <w:lang w:val="en-US"/>
                </w:rPr>
                <w:t xml:space="preserve"> object. If this is not the case, you need to select a value from the value help.</w:t>
              </w:r>
            </w:ins>
          </w:p>
        </w:tc>
        <w:tc>
          <w:tcPr>
            <w:tcW w:w="7384" w:type="dxa"/>
            <w:tcBorders>
              <w:top w:val="single" w:sz="8" w:space="0" w:color="999999"/>
              <w:left w:val="single" w:sz="8" w:space="0" w:color="999999"/>
              <w:bottom w:val="single" w:sz="8" w:space="0" w:color="999999"/>
              <w:right w:val="single" w:sz="8" w:space="0" w:color="999999"/>
            </w:tcBorders>
          </w:tcPr>
          <w:p w14:paraId="5893DECF" w14:textId="4E674B33" w:rsidR="00F70F34" w:rsidRPr="005F6795" w:rsidDel="001D3CD5" w:rsidRDefault="00DB018A" w:rsidP="002D1D7C">
            <w:pPr>
              <w:pStyle w:val="SAPNoteHeading"/>
              <w:ind w:left="0"/>
              <w:rPr>
                <w:del w:id="3787" w:author="Author" w:date="2018-02-22T10:33:00Z"/>
                <w:strike/>
                <w:lang w:val="en-US"/>
                <w:rPrChange w:id="3788" w:author="Author" w:date="2018-02-22T10:23:00Z">
                  <w:rPr>
                    <w:del w:id="3789" w:author="Author" w:date="2018-02-22T10:33:00Z"/>
                    <w:lang w:val="en-US"/>
                  </w:rPr>
                </w:rPrChange>
              </w:rPr>
            </w:pPr>
            <w:del w:id="3790" w:author="Author" w:date="2018-02-22T10:33:00Z">
              <w:r w:rsidRPr="005F6795" w:rsidDel="001D3CD5">
                <w:rPr>
                  <w:strike/>
                  <w:noProof/>
                  <w:lang w:val="en-US"/>
                  <w:rPrChange w:id="3791" w:author="Author" w:date="2018-02-22T10:23:00Z">
                    <w:rPr>
                      <w:noProof/>
                      <w:lang w:val="en-US"/>
                    </w:rPr>
                  </w:rPrChange>
                </w:rPr>
                <w:drawing>
                  <wp:inline distT="0" distB="0" distL="0" distR="0" wp14:anchorId="594C8A87" wp14:editId="686B3322">
                    <wp:extent cx="225425" cy="225425"/>
                    <wp:effectExtent l="0" t="0" r="3175" b="3175"/>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F70F34" w:rsidRPr="005F6795" w:rsidDel="001D3CD5">
                <w:rPr>
                  <w:strike/>
                  <w:lang w:val="en-US"/>
                  <w:rPrChange w:id="3792" w:author="Author" w:date="2018-02-22T10:23:00Z">
                    <w:rPr>
                      <w:lang w:val="en-US"/>
                    </w:rPr>
                  </w:rPrChange>
                </w:rPr>
                <w:delText> Recommendation</w:delText>
              </w:r>
            </w:del>
          </w:p>
          <w:p w14:paraId="3BD78F27" w14:textId="4E910756" w:rsidR="00F70F34" w:rsidRPr="005F6795" w:rsidDel="001D3CD5" w:rsidRDefault="00F70F34" w:rsidP="002D1D7C">
            <w:pPr>
              <w:rPr>
                <w:del w:id="3793" w:author="Author" w:date="2018-02-22T10:33:00Z"/>
                <w:strike/>
                <w:lang w:val="en-US"/>
                <w:rPrChange w:id="3794" w:author="Author" w:date="2018-02-22T10:23:00Z">
                  <w:rPr>
                    <w:del w:id="3795" w:author="Author" w:date="2018-02-22T10:33:00Z"/>
                    <w:lang w:val="en-US"/>
                  </w:rPr>
                </w:rPrChange>
              </w:rPr>
            </w:pPr>
            <w:del w:id="3796" w:author="Author" w:date="2018-02-22T10:33:00Z">
              <w:r w:rsidRPr="005F6795" w:rsidDel="001D3CD5">
                <w:rPr>
                  <w:strike/>
                  <w:lang w:val="en-US"/>
                  <w:rPrChange w:id="3797" w:author="Author" w:date="2018-02-22T10:23:00Z">
                    <w:rPr>
                      <w:lang w:val="en-US"/>
                    </w:rPr>
                  </w:rPrChange>
                </w:rPr>
                <w:delText xml:space="preserve">In case </w:delText>
              </w:r>
              <w:r w:rsidRPr="005F6795" w:rsidDel="001D3CD5">
                <w:rPr>
                  <w:rStyle w:val="SAPEmphasis"/>
                  <w:strike/>
                  <w:lang w:val="en-US"/>
                  <w:rPrChange w:id="3798" w:author="Author" w:date="2018-02-22T10:23:00Z">
                    <w:rPr>
                      <w:rStyle w:val="SAPEmphasis"/>
                      <w:lang w:val="en-US"/>
                    </w:rPr>
                  </w:rPrChange>
                </w:rPr>
                <w:delText xml:space="preserve">Contingent Workforce Management </w:delText>
              </w:r>
              <w:r w:rsidRPr="005F6795" w:rsidDel="001D3CD5">
                <w:rPr>
                  <w:strike/>
                  <w:lang w:val="en-US"/>
                  <w:rPrChange w:id="3799" w:author="Author" w:date="2018-02-22T10:23:00Z">
                    <w:rPr>
                      <w:lang w:val="en-US"/>
                    </w:rPr>
                  </w:rPrChange>
                </w:rPr>
                <w:delText>has also been implemented in the instance, avoid using employee class</w:delText>
              </w:r>
              <w:r w:rsidRPr="005F6795" w:rsidDel="001D3CD5">
                <w:rPr>
                  <w:rStyle w:val="SAPUserEntry"/>
                  <w:strike/>
                  <w:lang w:val="en-US"/>
                  <w:rPrChange w:id="3800" w:author="Author" w:date="2018-02-22T10:23:00Z">
                    <w:rPr>
                      <w:rStyle w:val="SAPUserEntry"/>
                      <w:lang w:val="en-US"/>
                    </w:rPr>
                  </w:rPrChange>
                </w:rPr>
                <w:delText xml:space="preserve"> Contingent</w:delText>
              </w:r>
              <w:r w:rsidRPr="005F6795" w:rsidDel="001D3CD5">
                <w:rPr>
                  <w:b/>
                  <w:strike/>
                  <w:lang w:val="en-US"/>
                  <w:rPrChange w:id="3801" w:author="Author" w:date="2018-02-22T10:23:00Z">
                    <w:rPr>
                      <w:b/>
                      <w:lang w:val="en-US"/>
                    </w:rPr>
                  </w:rPrChange>
                </w:rPr>
                <w:delText xml:space="preserve"> </w:delText>
              </w:r>
              <w:r w:rsidRPr="005F6795" w:rsidDel="001D3CD5">
                <w:rPr>
                  <w:rStyle w:val="SAPUserEntry"/>
                  <w:strike/>
                  <w:lang w:val="en-US"/>
                  <w:rPrChange w:id="3802" w:author="Author" w:date="2018-02-22T10:23:00Z">
                    <w:rPr>
                      <w:rStyle w:val="SAPUserEntry"/>
                      <w:lang w:val="en-US"/>
                    </w:rPr>
                  </w:rPrChange>
                </w:rPr>
                <w:delText>(GB)</w:delText>
              </w:r>
              <w:r w:rsidRPr="005F6795" w:rsidDel="001D3CD5">
                <w:rPr>
                  <w:strike/>
                  <w:lang w:val="en-US"/>
                  <w:rPrChange w:id="3803" w:author="Author" w:date="2018-02-22T10:23:00Z">
                    <w:rPr>
                      <w:lang w:val="en-US"/>
                    </w:rPr>
                  </w:rPrChange>
                </w:rPr>
                <w:delText xml:space="preserve"> and one of the employment types</w:delText>
              </w:r>
              <w:r w:rsidRPr="005F6795" w:rsidDel="001D3CD5">
                <w:rPr>
                  <w:rStyle w:val="SAPUserEntry"/>
                  <w:strike/>
                  <w:lang w:val="en-US"/>
                  <w:rPrChange w:id="3804" w:author="Author" w:date="2018-02-22T10:23:00Z">
                    <w:rPr>
                      <w:rStyle w:val="SAPUserEntry"/>
                      <w:lang w:val="en-US"/>
                    </w:rPr>
                  </w:rPrChange>
                </w:rPr>
                <w:delText xml:space="preserve"> Contractor(GB)</w:delText>
              </w:r>
              <w:r w:rsidRPr="005F6795" w:rsidDel="001D3CD5">
                <w:rPr>
                  <w:strike/>
                  <w:lang w:val="en-US"/>
                  <w:rPrChange w:id="3805" w:author="Author" w:date="2018-02-22T10:23:00Z">
                    <w:rPr>
                      <w:lang w:val="en-US"/>
                    </w:rPr>
                  </w:rPrChange>
                </w:rPr>
                <w:delText>,</w:delText>
              </w:r>
              <w:r w:rsidRPr="005F6795" w:rsidDel="001D3CD5">
                <w:rPr>
                  <w:rStyle w:val="SAPUserEntry"/>
                  <w:strike/>
                  <w:lang w:val="en-US"/>
                  <w:rPrChange w:id="3806" w:author="Author" w:date="2018-02-22T10:23:00Z">
                    <w:rPr>
                      <w:rStyle w:val="SAPUserEntry"/>
                      <w:lang w:val="en-US"/>
                    </w:rPr>
                  </w:rPrChange>
                </w:rPr>
                <w:delText xml:space="preserve"> Consultant(GB)</w:delText>
              </w:r>
              <w:r w:rsidRPr="005F6795" w:rsidDel="001D3CD5">
                <w:rPr>
                  <w:strike/>
                  <w:lang w:val="en-US"/>
                  <w:rPrChange w:id="3807" w:author="Author" w:date="2018-02-22T10:23:00Z">
                    <w:rPr>
                      <w:lang w:val="en-US"/>
                    </w:rPr>
                  </w:rPrChange>
                </w:rPr>
                <w:delText xml:space="preserve"> or</w:delText>
              </w:r>
              <w:r w:rsidRPr="005F6795" w:rsidDel="001D3CD5">
                <w:rPr>
                  <w:rStyle w:val="SAPUserEntry"/>
                  <w:strike/>
                  <w:lang w:val="en-US"/>
                  <w:rPrChange w:id="3808" w:author="Author" w:date="2018-02-22T10:23:00Z">
                    <w:rPr>
                      <w:rStyle w:val="SAPUserEntry"/>
                      <w:lang w:val="en-US"/>
                    </w:rPr>
                  </w:rPrChange>
                </w:rPr>
                <w:delText xml:space="preserve"> Freelancer(GB)</w:delText>
              </w:r>
              <w:r w:rsidRPr="005F6795" w:rsidDel="001D3CD5">
                <w:rPr>
                  <w:strike/>
                  <w:lang w:val="en-US"/>
                  <w:rPrChange w:id="3809" w:author="Author" w:date="2018-02-22T10:23:00Z">
                    <w:rPr>
                      <w:lang w:val="en-US"/>
                    </w:rPr>
                  </w:rPrChange>
                </w:rPr>
                <w:delText xml:space="preserve">. </w:delText>
              </w:r>
            </w:del>
          </w:p>
          <w:p w14:paraId="579BB0D8" w14:textId="681ABE1E" w:rsidR="00F70F34" w:rsidRPr="00920E6F" w:rsidRDefault="00DB018A" w:rsidP="002D1D7C">
            <w:pPr>
              <w:pStyle w:val="SAPNoteHeading"/>
              <w:ind w:left="0"/>
              <w:rPr>
                <w:lang w:val="en-US"/>
              </w:rPr>
            </w:pPr>
            <w:r w:rsidRPr="00BE273A">
              <w:rPr>
                <w:noProof/>
                <w:lang w:val="en-US"/>
              </w:rPr>
              <w:drawing>
                <wp:inline distT="0" distB="0" distL="0" distR="0" wp14:anchorId="64FC6D46" wp14:editId="42F9083F">
                  <wp:extent cx="225425" cy="225425"/>
                  <wp:effectExtent l="0" t="0" r="3175" b="3175"/>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F70F34" w:rsidRPr="00920E6F">
              <w:rPr>
                <w:lang w:val="en-US"/>
              </w:rPr>
              <w:t> Recommendation</w:t>
            </w:r>
          </w:p>
          <w:p w14:paraId="0ADC3AF8" w14:textId="77777777" w:rsidR="00F70F34" w:rsidRPr="00920E6F" w:rsidRDefault="00F70F34" w:rsidP="002D1D7C">
            <w:pPr>
              <w:rPr>
                <w:lang w:val="en-US"/>
              </w:rPr>
            </w:pPr>
            <w:r w:rsidRPr="00920E6F">
              <w:rPr>
                <w:lang w:val="en-US"/>
              </w:rPr>
              <w:t>Required if integration with Employee Central Payroll is in place.</w:t>
            </w:r>
          </w:p>
        </w:tc>
      </w:tr>
      <w:tr w:rsidR="00F70F34" w:rsidRPr="00502F77" w14:paraId="1E1A7B14"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46E084AD" w14:textId="77777777" w:rsidR="00F70F34" w:rsidRPr="00920E6F" w:rsidRDefault="00F70F34" w:rsidP="002D1D7C">
            <w:pPr>
              <w:rPr>
                <w:lang w:val="en-US"/>
              </w:rPr>
            </w:pPr>
            <w:r w:rsidRPr="00920E6F">
              <w:rPr>
                <w:rStyle w:val="SAPScreenElement"/>
                <w:lang w:val="en-US"/>
              </w:rPr>
              <w:t xml:space="preserve">Job Entry Date: </w:t>
            </w:r>
            <w:r w:rsidRPr="00920E6F">
              <w:rPr>
                <w:lang w:val="en-US"/>
              </w:rPr>
              <w:t>select the same date as the hiring date of the new employee or select a different date, in case the job entry date differs from the hiring date</w:t>
            </w:r>
          </w:p>
        </w:tc>
        <w:tc>
          <w:tcPr>
            <w:tcW w:w="7384" w:type="dxa"/>
            <w:tcBorders>
              <w:top w:val="single" w:sz="8" w:space="0" w:color="999999"/>
              <w:left w:val="single" w:sz="8" w:space="0" w:color="999999"/>
              <w:bottom w:val="single" w:sz="8" w:space="0" w:color="999999"/>
              <w:right w:val="single" w:sz="8" w:space="0" w:color="999999"/>
            </w:tcBorders>
          </w:tcPr>
          <w:p w14:paraId="2E4EBFA2" w14:textId="77777777" w:rsidR="00F70F34" w:rsidRPr="00920E6F" w:rsidRDefault="00F70F34" w:rsidP="002D1D7C">
            <w:pPr>
              <w:rPr>
                <w:lang w:val="en-US"/>
              </w:rPr>
            </w:pPr>
            <w:r w:rsidRPr="00920E6F">
              <w:rPr>
                <w:lang w:val="en-US"/>
              </w:rPr>
              <w:t>In case you leave the field empty, upon submitting the new hire record, the value will be automatically filled with the hiring date, and can be checked in the employee profile.</w:t>
            </w:r>
          </w:p>
        </w:tc>
      </w:tr>
      <w:tr w:rsidR="00F70F34" w:rsidRPr="00502F77" w14:paraId="4B5B0982"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78F05DD8" w14:textId="77777777" w:rsidR="00F70F34" w:rsidRPr="00920E6F" w:rsidRDefault="00F70F34" w:rsidP="002D1D7C">
            <w:pPr>
              <w:rPr>
                <w:lang w:val="en-US"/>
              </w:rPr>
            </w:pPr>
            <w:r w:rsidRPr="00920E6F">
              <w:rPr>
                <w:rStyle w:val="SAPScreenElement"/>
                <w:lang w:val="en-US"/>
              </w:rPr>
              <w:t xml:space="preserve">Pay Scale Type: </w:t>
            </w:r>
            <w:r w:rsidRPr="00920E6F">
              <w:rPr>
                <w:lang w:val="en-US"/>
              </w:rPr>
              <w:t>select from drop-down; for example,</w:t>
            </w:r>
            <w:r w:rsidRPr="00920E6F">
              <w:rPr>
                <w:rStyle w:val="SAPUserEntry"/>
                <w:lang w:val="en-US"/>
              </w:rPr>
              <w:t xml:space="preserve"> Pay Agreement</w:t>
            </w:r>
            <w:r w:rsidRPr="00920E6F">
              <w:rPr>
                <w:b/>
                <w:lang w:val="en-US"/>
              </w:rPr>
              <w:t xml:space="preserve"> </w:t>
            </w:r>
            <w:r w:rsidRPr="00920E6F">
              <w:rPr>
                <w:rStyle w:val="SAPUserEntry"/>
                <w:lang w:val="en-US"/>
              </w:rPr>
              <w:t>(GBR/20)</w:t>
            </w:r>
          </w:p>
        </w:tc>
        <w:tc>
          <w:tcPr>
            <w:tcW w:w="7384" w:type="dxa"/>
            <w:tcBorders>
              <w:top w:val="single" w:sz="8" w:space="0" w:color="999999"/>
              <w:left w:val="single" w:sz="8" w:space="0" w:color="999999"/>
              <w:bottom w:val="single" w:sz="8" w:space="0" w:color="999999"/>
              <w:right w:val="single" w:sz="8" w:space="0" w:color="999999"/>
            </w:tcBorders>
          </w:tcPr>
          <w:p w14:paraId="384D0E6C" w14:textId="7CF183C9" w:rsidR="00F70F34" w:rsidRPr="00920E6F" w:rsidRDefault="00DB018A" w:rsidP="002D1D7C">
            <w:pPr>
              <w:pStyle w:val="SAPNoteHeading"/>
              <w:ind w:left="0"/>
              <w:rPr>
                <w:lang w:val="en-US"/>
              </w:rPr>
            </w:pPr>
            <w:r w:rsidRPr="00BE273A">
              <w:rPr>
                <w:noProof/>
                <w:lang w:val="en-US"/>
              </w:rPr>
              <w:drawing>
                <wp:inline distT="0" distB="0" distL="0" distR="0" wp14:anchorId="5859AB48" wp14:editId="030CCD57">
                  <wp:extent cx="225425" cy="225425"/>
                  <wp:effectExtent l="0" t="0" r="3175" b="3175"/>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F70F34" w:rsidRPr="00920E6F">
              <w:rPr>
                <w:lang w:val="en-US"/>
              </w:rPr>
              <w:t> Recommendation</w:t>
            </w:r>
          </w:p>
          <w:p w14:paraId="7F2F0EE3" w14:textId="77777777" w:rsidR="00F70F34" w:rsidRPr="00920E6F" w:rsidRDefault="00F70F34" w:rsidP="002D1D7C">
            <w:pPr>
              <w:rPr>
                <w:lang w:val="en-US"/>
              </w:rPr>
            </w:pPr>
            <w:r w:rsidRPr="00920E6F">
              <w:rPr>
                <w:lang w:val="en-US"/>
              </w:rPr>
              <w:t>Required if integration with Employee Central Payroll is in place.</w:t>
            </w:r>
          </w:p>
        </w:tc>
      </w:tr>
      <w:tr w:rsidR="00F70F34" w:rsidRPr="00502F77" w14:paraId="190D99F4"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7E88A18E" w14:textId="77777777" w:rsidR="00F70F34" w:rsidRPr="00920E6F" w:rsidRDefault="00F70F34" w:rsidP="002D1D7C">
            <w:pPr>
              <w:rPr>
                <w:lang w:val="en-US"/>
              </w:rPr>
            </w:pPr>
            <w:r w:rsidRPr="00920E6F">
              <w:rPr>
                <w:rStyle w:val="SAPScreenElement"/>
                <w:lang w:val="en-US"/>
              </w:rPr>
              <w:t xml:space="preserve">Pay Scale Area: </w:t>
            </w:r>
            <w:r w:rsidRPr="00920E6F">
              <w:rPr>
                <w:lang w:val="en-US"/>
              </w:rPr>
              <w:t>select from drop-down; for example,</w:t>
            </w:r>
            <w:r w:rsidRPr="00920E6F">
              <w:rPr>
                <w:rStyle w:val="SAPUserEntry"/>
                <w:lang w:val="en-US"/>
              </w:rPr>
              <w:t xml:space="preserve"> Great Britain</w:t>
            </w:r>
            <w:r w:rsidRPr="00593667">
              <w:rPr>
                <w:b/>
                <w:lang w:val="en-US"/>
              </w:rPr>
              <w:t xml:space="preserve"> </w:t>
            </w:r>
            <w:r w:rsidRPr="00920E6F">
              <w:rPr>
                <w:rStyle w:val="SAPUserEntry"/>
                <w:lang w:val="en-US"/>
              </w:rPr>
              <w:t>(GBR/10)</w:t>
            </w:r>
          </w:p>
        </w:tc>
        <w:tc>
          <w:tcPr>
            <w:tcW w:w="7384" w:type="dxa"/>
            <w:tcBorders>
              <w:top w:val="single" w:sz="8" w:space="0" w:color="999999"/>
              <w:left w:val="single" w:sz="8" w:space="0" w:color="999999"/>
              <w:bottom w:val="single" w:sz="8" w:space="0" w:color="999999"/>
              <w:right w:val="single" w:sz="8" w:space="0" w:color="999999"/>
            </w:tcBorders>
          </w:tcPr>
          <w:p w14:paraId="5AAAC2EA" w14:textId="5B6C05D6" w:rsidR="00F70F34" w:rsidRPr="00920E6F" w:rsidRDefault="00DB018A" w:rsidP="002D1D7C">
            <w:pPr>
              <w:pStyle w:val="SAPNoteHeading"/>
              <w:ind w:left="0"/>
              <w:rPr>
                <w:lang w:val="en-US"/>
              </w:rPr>
            </w:pPr>
            <w:r w:rsidRPr="00BE273A">
              <w:rPr>
                <w:noProof/>
                <w:lang w:val="en-US"/>
              </w:rPr>
              <w:drawing>
                <wp:inline distT="0" distB="0" distL="0" distR="0" wp14:anchorId="5A28DB27" wp14:editId="6C6C3D09">
                  <wp:extent cx="225425" cy="225425"/>
                  <wp:effectExtent l="0" t="0" r="3175" b="3175"/>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F70F34" w:rsidRPr="00920E6F">
              <w:rPr>
                <w:lang w:val="en-US"/>
              </w:rPr>
              <w:t> Recommendation</w:t>
            </w:r>
          </w:p>
          <w:p w14:paraId="64046E70" w14:textId="77777777" w:rsidR="00F70F34" w:rsidRPr="00920E6F" w:rsidRDefault="00F70F34" w:rsidP="002D1D7C">
            <w:pPr>
              <w:rPr>
                <w:lang w:val="en-US"/>
              </w:rPr>
            </w:pPr>
            <w:r w:rsidRPr="00920E6F">
              <w:rPr>
                <w:lang w:val="en-US"/>
              </w:rPr>
              <w:t>Required if integration with Employee Central Payroll is in place.</w:t>
            </w:r>
          </w:p>
        </w:tc>
      </w:tr>
      <w:tr w:rsidR="00F70F34" w:rsidRPr="00502F77" w14:paraId="071C21ED"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39D7E242" w14:textId="6FB07671" w:rsidR="00F70F34" w:rsidRPr="00920E6F" w:rsidRDefault="00F70F34" w:rsidP="002D1D7C">
            <w:pPr>
              <w:rPr>
                <w:lang w:val="en-US"/>
              </w:rPr>
            </w:pPr>
            <w:r w:rsidRPr="00920E6F">
              <w:rPr>
                <w:rStyle w:val="SAPScreenElement"/>
                <w:lang w:val="en-US"/>
              </w:rPr>
              <w:t xml:space="preserve">Pay Scale Group: </w:t>
            </w:r>
            <w:r w:rsidRPr="00920E6F">
              <w:rPr>
                <w:lang w:val="en-US"/>
              </w:rPr>
              <w:t>select from drop-down; for example,</w:t>
            </w:r>
            <w:r w:rsidRPr="00593667">
              <w:rPr>
                <w:b/>
                <w:lang w:val="en-US"/>
              </w:rPr>
              <w:t xml:space="preserve"> </w:t>
            </w:r>
            <w:r w:rsidRPr="00920E6F">
              <w:rPr>
                <w:rStyle w:val="SAPUserEntry"/>
                <w:lang w:val="en-US"/>
              </w:rPr>
              <w:t>Group</w:t>
            </w:r>
            <w:r w:rsidRPr="00593667">
              <w:rPr>
                <w:lang w:val="en-US"/>
              </w:rPr>
              <w:t xml:space="preserve"> </w:t>
            </w:r>
            <w:r w:rsidRPr="00920E6F">
              <w:rPr>
                <w:rStyle w:val="SAPUserEntry"/>
                <w:lang w:val="en-US"/>
              </w:rPr>
              <w:t>1(GBR/10/20/G1)</w:t>
            </w:r>
          </w:p>
        </w:tc>
        <w:tc>
          <w:tcPr>
            <w:tcW w:w="7384" w:type="dxa"/>
            <w:vMerge w:val="restart"/>
            <w:tcBorders>
              <w:top w:val="single" w:sz="8" w:space="0" w:color="999999"/>
              <w:left w:val="single" w:sz="8" w:space="0" w:color="999999"/>
              <w:right w:val="single" w:sz="8" w:space="0" w:color="999999"/>
            </w:tcBorders>
          </w:tcPr>
          <w:p w14:paraId="2A0FD5CB" w14:textId="77777777" w:rsidR="00F70F34" w:rsidRPr="00920E6F" w:rsidRDefault="00F70F34" w:rsidP="002D1D7C">
            <w:pPr>
              <w:pStyle w:val="SAPNoteHeading"/>
              <w:ind w:left="0"/>
              <w:rPr>
                <w:lang w:val="en-US"/>
              </w:rPr>
            </w:pPr>
            <w:r w:rsidRPr="00920E6F">
              <w:rPr>
                <w:noProof/>
                <w:lang w:val="en-US"/>
              </w:rPr>
              <w:drawing>
                <wp:inline distT="0" distB="0" distL="0" distR="0" wp14:anchorId="426CDDA7" wp14:editId="6580380B">
                  <wp:extent cx="225425" cy="225425"/>
                  <wp:effectExtent l="0" t="0" r="3175" b="3175"/>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noProof/>
                <w:lang w:val="en-US" w:eastAsia="zh-CN"/>
              </w:rPr>
              <w:t xml:space="preserve"> </w:t>
            </w:r>
            <w:r w:rsidRPr="00920E6F">
              <w:rPr>
                <w:lang w:val="en-US"/>
              </w:rPr>
              <w:t>Recommendation</w:t>
            </w:r>
          </w:p>
          <w:p w14:paraId="3C89A217" w14:textId="46B54228" w:rsidR="00F70F34" w:rsidRPr="00920E6F" w:rsidRDefault="00F70F34" w:rsidP="002D1D7C">
            <w:pPr>
              <w:rPr>
                <w:lang w:val="en-US"/>
              </w:rPr>
            </w:pPr>
            <w:r w:rsidRPr="00920E6F">
              <w:rPr>
                <w:lang w:val="en-US"/>
              </w:rPr>
              <w:t xml:space="preserve">For details to pay scale group and pay scale level values refer to the </w:t>
            </w:r>
            <w:del w:id="3810" w:author="Author" w:date="2018-02-06T10:26:00Z">
              <w:r w:rsidRPr="00920E6F" w:rsidDel="00F60FEA">
                <w:rPr>
                  <w:lang w:val="en-US"/>
                </w:rPr>
                <w:delText xml:space="preserve">configuration guide of building block </w:delText>
              </w:r>
              <w:r w:rsidRPr="00920E6F" w:rsidDel="00F60FEA">
                <w:rPr>
                  <w:rStyle w:val="SAPEmphasis"/>
                  <w:lang w:val="en-US"/>
                </w:rPr>
                <w:delText>15T</w:delText>
              </w:r>
              <w:r w:rsidRPr="00920E6F" w:rsidDel="00F60FEA">
                <w:rPr>
                  <w:lang w:val="en-US"/>
                </w:rPr>
                <w:delText xml:space="preserve">, where in chapter </w:delText>
              </w:r>
              <w:r w:rsidRPr="00920E6F" w:rsidDel="00F60FEA">
                <w:rPr>
                  <w:rStyle w:val="SAPTextReference"/>
                  <w:lang w:val="en-US"/>
                </w:rPr>
                <w:delText>Preparation / Prerequisites</w:delText>
              </w:r>
              <w:r w:rsidRPr="00920E6F" w:rsidDel="00F60FEA">
                <w:rPr>
                  <w:lang w:val="en-US"/>
                </w:rPr>
                <w:delText xml:space="preserve"> the reference to the appropriate </w:delText>
              </w:r>
            </w:del>
            <w:r w:rsidRPr="00920E6F">
              <w:rPr>
                <w:rStyle w:val="SAPScreenElement"/>
                <w:color w:val="auto"/>
                <w:lang w:val="en-US"/>
              </w:rPr>
              <w:t>Pay Structure</w:t>
            </w:r>
            <w:r w:rsidRPr="00920E6F">
              <w:rPr>
                <w:lang w:val="en-US"/>
              </w:rPr>
              <w:t xml:space="preserve"> workbook </w:t>
            </w:r>
            <w:ins w:id="3811" w:author="Author" w:date="2018-02-06T10:26:00Z">
              <w:del w:id="3812" w:author="Author" w:date="2018-02-06T13:28:00Z">
                <w:r w:rsidR="00F60FEA" w:rsidRPr="00ED0743" w:rsidDel="001415A0">
                  <w:rPr>
                    <w:lang w:val="en-US"/>
                  </w:rPr>
                  <w:delText xml:space="preserve">appropriate </w:delText>
                </w:r>
              </w:del>
              <w:r w:rsidR="00F60FEA" w:rsidRPr="00ED0743">
                <w:rPr>
                  <w:lang w:val="en-US"/>
                </w:rPr>
                <w:t xml:space="preserve">for </w:t>
              </w:r>
            </w:ins>
            <w:ins w:id="3813" w:author="Author" w:date="2018-02-06T11:49:00Z">
              <w:r w:rsidR="003A58CE">
                <w:rPr>
                  <w:rStyle w:val="SAPEmphasis"/>
                  <w:lang w:val="en-US"/>
                </w:rPr>
                <w:t>GB</w:t>
              </w:r>
            </w:ins>
            <w:ins w:id="3814" w:author="Author" w:date="2018-02-06T10:26:00Z">
              <w:del w:id="3815" w:author="Author" w:date="2018-02-06T11:49:00Z">
                <w:r w:rsidR="00F60FEA" w:rsidRPr="00ED0743" w:rsidDel="003A58CE">
                  <w:rPr>
                    <w:rStyle w:val="SAPScreenElement"/>
                    <w:color w:val="auto"/>
                    <w:lang w:val="en-US"/>
                  </w:rPr>
                  <w:delText>&lt;YourCountry&gt;</w:delText>
                </w:r>
              </w:del>
            </w:ins>
            <w:del w:id="3816" w:author="Author" w:date="2018-02-06T10:26:00Z">
              <w:r w:rsidRPr="00920E6F" w:rsidDel="00F60FEA">
                <w:rPr>
                  <w:lang w:val="en-US"/>
                </w:rPr>
                <w:delText>is given</w:delText>
              </w:r>
            </w:del>
            <w:r w:rsidRPr="00920E6F">
              <w:rPr>
                <w:lang w:val="en-US"/>
              </w:rPr>
              <w:t>.</w:t>
            </w:r>
          </w:p>
        </w:tc>
      </w:tr>
      <w:tr w:rsidR="00F70F34" w:rsidRPr="00502F77" w14:paraId="0EC92F06"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5D4E4535" w14:textId="77777777" w:rsidR="00F70F34" w:rsidRPr="00920E6F" w:rsidRDefault="00F70F34" w:rsidP="002D1D7C">
            <w:pPr>
              <w:rPr>
                <w:lang w:val="en-US"/>
              </w:rPr>
            </w:pPr>
            <w:r w:rsidRPr="00920E6F">
              <w:rPr>
                <w:rStyle w:val="SAPScreenElement"/>
                <w:lang w:val="en-US"/>
              </w:rPr>
              <w:t xml:space="preserve">Pay Scale Level: </w:t>
            </w:r>
            <w:r w:rsidRPr="00920E6F">
              <w:rPr>
                <w:lang w:val="en-US"/>
              </w:rPr>
              <w:t>select from drop-down; for example,</w:t>
            </w:r>
            <w:r w:rsidRPr="00920E6F">
              <w:rPr>
                <w:rStyle w:val="SAPUserEntry"/>
                <w:lang w:val="en-US"/>
              </w:rPr>
              <w:t xml:space="preserve"> 01(GBR/10/20/G1/01)</w:t>
            </w:r>
          </w:p>
        </w:tc>
        <w:tc>
          <w:tcPr>
            <w:tcW w:w="7384" w:type="dxa"/>
            <w:vMerge/>
            <w:tcBorders>
              <w:left w:val="single" w:sz="8" w:space="0" w:color="999999"/>
              <w:bottom w:val="single" w:sz="8" w:space="0" w:color="999999"/>
              <w:right w:val="single" w:sz="8" w:space="0" w:color="999999"/>
            </w:tcBorders>
          </w:tcPr>
          <w:p w14:paraId="1EC1E05E" w14:textId="77777777" w:rsidR="00F70F34" w:rsidRPr="00920E6F" w:rsidRDefault="00F70F34" w:rsidP="002D1D7C">
            <w:pPr>
              <w:rPr>
                <w:lang w:val="en-US"/>
              </w:rPr>
            </w:pPr>
          </w:p>
        </w:tc>
      </w:tr>
      <w:tr w:rsidR="00F70F34" w:rsidRPr="00502F77" w14:paraId="04F69A54"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571DA77C" w14:textId="77777777" w:rsidR="00F70F34" w:rsidRPr="00920E6F" w:rsidRDefault="00F70F34" w:rsidP="002D1D7C">
            <w:pPr>
              <w:rPr>
                <w:lang w:val="en-US"/>
              </w:rPr>
            </w:pPr>
            <w:r w:rsidRPr="00920E6F">
              <w:rPr>
                <w:rStyle w:val="SAPScreenElement"/>
                <w:lang w:val="en-US"/>
              </w:rPr>
              <w:t>Working Time Directive:</w:t>
            </w:r>
            <w:r w:rsidRPr="00920E6F">
              <w:rPr>
                <w:lang w:val="en-US"/>
              </w:rPr>
              <w:t xml:space="preserve"> leave</w:t>
            </w:r>
            <w:r w:rsidRPr="00920E6F">
              <w:rPr>
                <w:rStyle w:val="SAPUserEntry"/>
                <w:lang w:val="en-US"/>
              </w:rPr>
              <w:t xml:space="preserve"> No </w:t>
            </w:r>
            <w:r w:rsidRPr="00920E6F">
              <w:rPr>
                <w:lang w:val="en-US"/>
              </w:rPr>
              <w:t>in case the employee has agreed to work more than 48 hours a week on average; else select</w:t>
            </w:r>
            <w:r w:rsidRPr="00920E6F">
              <w:rPr>
                <w:rStyle w:val="SAPUserEntry"/>
                <w:lang w:val="en-US"/>
              </w:rPr>
              <w:t xml:space="preserve"> Yes</w:t>
            </w:r>
            <w:r w:rsidRPr="00920E6F">
              <w:rPr>
                <w:lang w:val="en-US"/>
              </w:rPr>
              <w:t xml:space="preserve"> </w:t>
            </w:r>
          </w:p>
        </w:tc>
        <w:tc>
          <w:tcPr>
            <w:tcW w:w="7384" w:type="dxa"/>
            <w:tcBorders>
              <w:top w:val="single" w:sz="8" w:space="0" w:color="999999"/>
              <w:left w:val="single" w:sz="8" w:space="0" w:color="999999"/>
              <w:bottom w:val="single" w:sz="8" w:space="0" w:color="999999"/>
              <w:right w:val="single" w:sz="8" w:space="0" w:color="999999"/>
            </w:tcBorders>
          </w:tcPr>
          <w:p w14:paraId="27AF23A1" w14:textId="77777777" w:rsidR="00F70F34" w:rsidRPr="00920E6F" w:rsidRDefault="00F70F34" w:rsidP="002D1D7C">
            <w:pPr>
              <w:rPr>
                <w:lang w:val="en-US"/>
              </w:rPr>
            </w:pPr>
          </w:p>
        </w:tc>
      </w:tr>
      <w:tr w:rsidR="00F70F34" w:rsidRPr="00502F77" w14:paraId="4D4023FE"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038B3CE5" w14:textId="77777777" w:rsidR="00F70F34" w:rsidRPr="00920E6F" w:rsidRDefault="00F70F34" w:rsidP="002D1D7C">
            <w:pPr>
              <w:rPr>
                <w:lang w:val="en-US"/>
              </w:rPr>
            </w:pPr>
            <w:r w:rsidRPr="00920E6F">
              <w:rPr>
                <w:rStyle w:val="SAPScreenElement"/>
                <w:lang w:val="en-US"/>
              </w:rPr>
              <w:t>WTD Working Hours Limit:</w:t>
            </w:r>
            <w:r w:rsidRPr="00920E6F">
              <w:rPr>
                <w:lang w:val="en-US"/>
              </w:rPr>
              <w:t xml:space="preserve"> in case you have chosen value</w:t>
            </w:r>
            <w:r w:rsidRPr="00920E6F">
              <w:rPr>
                <w:rStyle w:val="SAPUserEntry"/>
                <w:lang w:val="en-US"/>
              </w:rPr>
              <w:t xml:space="preserve"> Yes </w:t>
            </w:r>
            <w:r w:rsidRPr="00920E6F">
              <w:rPr>
                <w:lang w:val="en-US"/>
              </w:rPr>
              <w:t xml:space="preserve">for the </w:t>
            </w:r>
            <w:r w:rsidRPr="00920E6F">
              <w:rPr>
                <w:rStyle w:val="SAPScreenElement"/>
                <w:lang w:val="en-US"/>
              </w:rPr>
              <w:t xml:space="preserve">Working Time Directive </w:t>
            </w:r>
            <w:r w:rsidRPr="00920E6F">
              <w:rPr>
                <w:lang w:val="en-US"/>
              </w:rPr>
              <w:t>field, the value of this field is defaulted to</w:t>
            </w:r>
            <w:r w:rsidRPr="00920E6F">
              <w:rPr>
                <w:rStyle w:val="SAPUserEntry"/>
                <w:lang w:val="en-US"/>
              </w:rPr>
              <w:t xml:space="preserve"> 48</w:t>
            </w:r>
          </w:p>
        </w:tc>
        <w:tc>
          <w:tcPr>
            <w:tcW w:w="7384" w:type="dxa"/>
            <w:tcBorders>
              <w:top w:val="single" w:sz="8" w:space="0" w:color="999999"/>
              <w:left w:val="single" w:sz="8" w:space="0" w:color="999999"/>
              <w:bottom w:val="single" w:sz="8" w:space="0" w:color="999999"/>
              <w:right w:val="single" w:sz="8" w:space="0" w:color="999999"/>
            </w:tcBorders>
          </w:tcPr>
          <w:p w14:paraId="0FABCF66" w14:textId="77777777" w:rsidR="00F70F34" w:rsidRPr="00920E6F" w:rsidRDefault="00F70F34" w:rsidP="002D1D7C">
            <w:pPr>
              <w:rPr>
                <w:lang w:val="en-US"/>
              </w:rPr>
            </w:pPr>
            <w:r w:rsidRPr="00920E6F">
              <w:rPr>
                <w:lang w:val="en-US"/>
              </w:rPr>
              <w:t>WTD stands for “Working Time Directive”.</w:t>
            </w:r>
          </w:p>
        </w:tc>
      </w:tr>
      <w:tr w:rsidR="00F70F34" w:rsidRPr="00502F77" w14:paraId="0EC02A09"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30B199FF" w14:textId="77777777" w:rsidR="00F70F34" w:rsidRPr="00920E6F" w:rsidRDefault="00F70F34" w:rsidP="002D1D7C">
            <w:pPr>
              <w:rPr>
                <w:lang w:val="en-US"/>
              </w:rPr>
            </w:pPr>
            <w:r w:rsidRPr="00920E6F">
              <w:rPr>
                <w:rFonts w:ascii="BentonSans Book Italic" w:hAnsi="BentonSans Book Italic"/>
                <w:color w:val="003283"/>
                <w:lang w:val="en-US"/>
              </w:rPr>
              <w:t>TUPE Organization Number</w:t>
            </w:r>
            <w:r w:rsidRPr="00920E6F">
              <w:rPr>
                <w:rStyle w:val="SAPScreenElement"/>
                <w:lang w:val="en-US"/>
              </w:rPr>
              <w:t xml:space="preserve">: </w:t>
            </w:r>
            <w:r w:rsidRPr="00920E6F">
              <w:rPr>
                <w:lang w:val="en-US"/>
              </w:rPr>
              <w:t>enter identification number of the organization subject to TUPE regulations, if relevant</w:t>
            </w:r>
          </w:p>
        </w:tc>
        <w:tc>
          <w:tcPr>
            <w:tcW w:w="7384" w:type="dxa"/>
            <w:tcBorders>
              <w:top w:val="single" w:sz="8" w:space="0" w:color="999999"/>
              <w:left w:val="single" w:sz="8" w:space="0" w:color="999999"/>
              <w:bottom w:val="single" w:sz="8" w:space="0" w:color="999999"/>
              <w:right w:val="single" w:sz="8" w:space="0" w:color="999999"/>
            </w:tcBorders>
          </w:tcPr>
          <w:p w14:paraId="286D937F" w14:textId="77777777" w:rsidR="00F70F34" w:rsidRPr="00920E6F" w:rsidRDefault="00F70F34" w:rsidP="002D1D7C">
            <w:pPr>
              <w:rPr>
                <w:lang w:val="en-US"/>
              </w:rPr>
            </w:pPr>
            <w:r w:rsidRPr="00920E6F">
              <w:rPr>
                <w:lang w:val="en-US"/>
              </w:rPr>
              <w:t>TUPE stands for “Transfer of Undertakings (Protection of Employment) Regulations”.</w:t>
            </w:r>
          </w:p>
        </w:tc>
      </w:tr>
      <w:tr w:rsidR="00F70F34" w:rsidRPr="00502F77" w14:paraId="64E294BD"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7D1945E6" w14:textId="77777777" w:rsidR="00F70F34" w:rsidRPr="00920E6F" w:rsidRDefault="00F70F34" w:rsidP="002D1D7C">
            <w:pPr>
              <w:rPr>
                <w:lang w:val="en-US"/>
              </w:rPr>
            </w:pPr>
            <w:r w:rsidRPr="00920E6F">
              <w:rPr>
                <w:rFonts w:ascii="BentonSans Book Italic" w:hAnsi="BentonSans Book Italic"/>
                <w:color w:val="003283"/>
                <w:lang w:val="en-US"/>
              </w:rPr>
              <w:t xml:space="preserve">Pension Protection (Fixed or Enhanced): </w:t>
            </w:r>
            <w:r w:rsidRPr="00920E6F">
              <w:rPr>
                <w:lang w:val="en-US"/>
              </w:rPr>
              <w:t>select</w:t>
            </w:r>
            <w:r w:rsidRPr="00920E6F">
              <w:rPr>
                <w:rStyle w:val="SAPUserEntry"/>
                <w:lang w:val="en-US"/>
              </w:rPr>
              <w:t xml:space="preserve"> Yes </w:t>
            </w:r>
            <w:r w:rsidRPr="00920E6F">
              <w:rPr>
                <w:lang w:val="en-US"/>
              </w:rPr>
              <w:t>in case the employee has pension protection, either fixed or enhanced; else leave as is</w:t>
            </w:r>
          </w:p>
        </w:tc>
        <w:tc>
          <w:tcPr>
            <w:tcW w:w="7384" w:type="dxa"/>
            <w:tcBorders>
              <w:top w:val="single" w:sz="8" w:space="0" w:color="999999"/>
              <w:left w:val="single" w:sz="8" w:space="0" w:color="999999"/>
              <w:bottom w:val="single" w:sz="8" w:space="0" w:color="999999"/>
              <w:right w:val="single" w:sz="8" w:space="0" w:color="999999"/>
            </w:tcBorders>
          </w:tcPr>
          <w:p w14:paraId="4D9B9652" w14:textId="77777777" w:rsidR="00F70F34" w:rsidRPr="00920E6F" w:rsidRDefault="00F70F34" w:rsidP="002D1D7C">
            <w:pPr>
              <w:rPr>
                <w:lang w:val="en-US"/>
              </w:rPr>
            </w:pPr>
          </w:p>
        </w:tc>
      </w:tr>
      <w:tr w:rsidR="00F70F34" w:rsidRPr="00502F77" w14:paraId="694D48DE"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63710567" w14:textId="77777777" w:rsidR="00F70F34" w:rsidRPr="00920E6F" w:rsidRDefault="00F70F34" w:rsidP="002D1D7C">
            <w:pPr>
              <w:rPr>
                <w:lang w:val="en-US"/>
              </w:rPr>
            </w:pPr>
            <w:r w:rsidRPr="00920E6F">
              <w:rPr>
                <w:rFonts w:ascii="BentonSans Book Italic" w:hAnsi="BentonSans Book Italic"/>
                <w:color w:val="003283"/>
                <w:lang w:val="en-US"/>
              </w:rPr>
              <w:lastRenderedPageBreak/>
              <w:t>Teachers Pensions</w:t>
            </w:r>
            <w:r w:rsidRPr="00920E6F">
              <w:rPr>
                <w:rStyle w:val="SAPScreenElement"/>
                <w:lang w:val="en-US"/>
              </w:rPr>
              <w:t xml:space="preserve">: </w:t>
            </w:r>
            <w:r w:rsidRPr="00920E6F">
              <w:rPr>
                <w:lang w:val="en-US"/>
              </w:rPr>
              <w:t>select</w:t>
            </w:r>
            <w:r w:rsidRPr="00920E6F">
              <w:rPr>
                <w:rStyle w:val="SAPUserEntry"/>
                <w:lang w:val="en-US"/>
              </w:rPr>
              <w:t xml:space="preserve"> Yes </w:t>
            </w:r>
            <w:r w:rsidRPr="00920E6F">
              <w:rPr>
                <w:lang w:val="en-US"/>
              </w:rPr>
              <w:t>in case a pay component is relevant for teacher’s pensions; else leave as is</w:t>
            </w:r>
          </w:p>
        </w:tc>
        <w:tc>
          <w:tcPr>
            <w:tcW w:w="7384" w:type="dxa"/>
            <w:tcBorders>
              <w:top w:val="single" w:sz="8" w:space="0" w:color="999999"/>
              <w:left w:val="single" w:sz="8" w:space="0" w:color="999999"/>
              <w:bottom w:val="single" w:sz="8" w:space="0" w:color="999999"/>
              <w:right w:val="single" w:sz="8" w:space="0" w:color="999999"/>
            </w:tcBorders>
          </w:tcPr>
          <w:p w14:paraId="01E92C18" w14:textId="77777777" w:rsidR="00F70F34" w:rsidRPr="00920E6F" w:rsidRDefault="00F70F34" w:rsidP="002D1D7C">
            <w:pPr>
              <w:rPr>
                <w:lang w:val="en-US"/>
              </w:rPr>
            </w:pPr>
          </w:p>
        </w:tc>
      </w:tr>
      <w:tr w:rsidR="00F70F34" w:rsidRPr="00502F77" w14:paraId="5F050BB3"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54F156AC" w14:textId="77777777" w:rsidR="00F70F34" w:rsidRPr="00920E6F" w:rsidRDefault="00F70F34" w:rsidP="002D1D7C">
            <w:pPr>
              <w:rPr>
                <w:lang w:val="en-US"/>
              </w:rPr>
            </w:pPr>
            <w:r w:rsidRPr="00920E6F">
              <w:rPr>
                <w:rStyle w:val="SAPScreenElement"/>
                <w:lang w:val="en-US"/>
              </w:rPr>
              <w:t xml:space="preserve">Contract Type: </w:t>
            </w:r>
            <w:r w:rsidRPr="00920E6F">
              <w:rPr>
                <w:lang w:val="en-US"/>
              </w:rPr>
              <w:t>select from drop-down</w:t>
            </w:r>
          </w:p>
        </w:tc>
        <w:tc>
          <w:tcPr>
            <w:tcW w:w="7384" w:type="dxa"/>
            <w:tcBorders>
              <w:top w:val="single" w:sz="8" w:space="0" w:color="999999"/>
              <w:left w:val="single" w:sz="8" w:space="0" w:color="999999"/>
              <w:bottom w:val="single" w:sz="8" w:space="0" w:color="999999"/>
              <w:right w:val="single" w:sz="8" w:space="0" w:color="999999"/>
            </w:tcBorders>
          </w:tcPr>
          <w:p w14:paraId="4996F626" w14:textId="77777777" w:rsidR="00F70F34" w:rsidRPr="00920E6F" w:rsidRDefault="00F70F34" w:rsidP="002D1D7C">
            <w:pPr>
              <w:rPr>
                <w:rFonts w:cstheme="minorBidi"/>
                <w:noProof/>
                <w:lang w:val="en-US"/>
              </w:rPr>
            </w:pPr>
            <w:r w:rsidRPr="00920E6F">
              <w:rPr>
                <w:lang w:val="en-US"/>
              </w:rPr>
              <w:t xml:space="preserve">Depending on the value selected, based on a preconfigured business rule, field </w:t>
            </w:r>
            <w:r w:rsidRPr="00920E6F">
              <w:rPr>
                <w:rStyle w:val="SAPScreenElement"/>
                <w:lang w:val="en-US"/>
              </w:rPr>
              <w:t>Contract End Date</w:t>
            </w:r>
            <w:r w:rsidRPr="00920E6F">
              <w:rPr>
                <w:noProof/>
                <w:lang w:val="en-US"/>
              </w:rPr>
              <w:t xml:space="preserve"> may become mandatory.</w:t>
            </w:r>
          </w:p>
          <w:p w14:paraId="3F6DFEB3" w14:textId="3AFF0AEC" w:rsidR="00F70F34" w:rsidRPr="00920E6F" w:rsidRDefault="00DB018A" w:rsidP="002D1D7C">
            <w:pPr>
              <w:pStyle w:val="SAPNoteHeading"/>
              <w:ind w:left="0"/>
              <w:rPr>
                <w:lang w:val="en-US"/>
              </w:rPr>
            </w:pPr>
            <w:r w:rsidRPr="00BE273A">
              <w:rPr>
                <w:noProof/>
                <w:lang w:val="en-US"/>
              </w:rPr>
              <w:drawing>
                <wp:inline distT="0" distB="0" distL="0" distR="0" wp14:anchorId="6552D5E6" wp14:editId="35E4D469">
                  <wp:extent cx="225425" cy="225425"/>
                  <wp:effectExtent l="0" t="0" r="3175" b="3175"/>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F70F34" w:rsidRPr="00920E6F">
              <w:rPr>
                <w:noProof/>
                <w:color w:val="FF0000"/>
                <w:lang w:val="en-US" w:eastAsia="zh-CN"/>
              </w:rPr>
              <w:t xml:space="preserve"> </w:t>
            </w:r>
            <w:r w:rsidR="00F70F34" w:rsidRPr="00920E6F">
              <w:rPr>
                <w:lang w:val="en-US"/>
              </w:rPr>
              <w:t>Recommendation</w:t>
            </w:r>
          </w:p>
          <w:p w14:paraId="79D0EC45" w14:textId="62862ABC" w:rsidR="00F70F34" w:rsidRPr="00920E6F" w:rsidRDefault="00F70F34" w:rsidP="002D1D7C">
            <w:pPr>
              <w:rPr>
                <w:lang w:val="en-US"/>
              </w:rPr>
            </w:pPr>
            <w:r w:rsidRPr="00920E6F">
              <w:rPr>
                <w:lang w:val="en-US"/>
              </w:rPr>
              <w:t xml:space="preserve">For details to the preconfigured business rule refer to the </w:t>
            </w:r>
            <w:ins w:id="3817" w:author="Author" w:date="2018-02-06T11:27:00Z">
              <w:r w:rsidR="00F87C95" w:rsidRPr="00ED0743">
                <w:rPr>
                  <w:rStyle w:val="SAPScreenElement"/>
                  <w:color w:val="auto"/>
                  <w:lang w:val="en-US"/>
                </w:rPr>
                <w:t>Foundation Objects</w:t>
              </w:r>
              <w:r w:rsidR="00F87C95" w:rsidRPr="00ED0743">
                <w:rPr>
                  <w:lang w:val="en-US"/>
                </w:rPr>
                <w:t xml:space="preserve"> workbook </w:t>
              </w:r>
              <w:del w:id="3818" w:author="Author" w:date="2018-02-06T13:28:00Z">
                <w:r w:rsidR="00F87C95" w:rsidRPr="00ED0743" w:rsidDel="001415A0">
                  <w:rPr>
                    <w:lang w:val="en-US"/>
                  </w:rPr>
                  <w:delText xml:space="preserve">appropriate </w:delText>
                </w:r>
              </w:del>
              <w:r w:rsidR="00F87C95" w:rsidRPr="00ED0743">
                <w:rPr>
                  <w:lang w:val="en-US"/>
                </w:rPr>
                <w:t xml:space="preserve">for </w:t>
              </w:r>
            </w:ins>
            <w:ins w:id="3819" w:author="Author" w:date="2018-02-06T11:49:00Z">
              <w:r w:rsidR="003A58CE">
                <w:rPr>
                  <w:rStyle w:val="SAPEmphasis"/>
                  <w:lang w:val="en-US"/>
                </w:rPr>
                <w:t>GB</w:t>
              </w:r>
            </w:ins>
            <w:ins w:id="3820" w:author="Author" w:date="2018-02-06T11:27:00Z">
              <w:del w:id="3821" w:author="Author" w:date="2018-02-06T11:49:00Z">
                <w:r w:rsidR="00F87C95" w:rsidRPr="00ED0743" w:rsidDel="003A58CE">
                  <w:rPr>
                    <w:rStyle w:val="SAPScreenElement"/>
                    <w:color w:val="auto"/>
                    <w:lang w:val="en-US"/>
                  </w:rPr>
                  <w:delText>&lt;YourCountry&gt;</w:delText>
                </w:r>
              </w:del>
            </w:ins>
            <w:del w:id="3822" w:author="Author" w:date="2018-02-06T11:27:00Z">
              <w:r w:rsidRPr="00920E6F" w:rsidDel="00F87C95">
                <w:rPr>
                  <w:lang w:val="en-US"/>
                </w:rPr>
                <w:delText xml:space="preserve">configuration guide of building block </w:delText>
              </w:r>
              <w:r w:rsidRPr="00920E6F" w:rsidDel="00F87C95">
                <w:rPr>
                  <w:rStyle w:val="SAPEmphasis"/>
                  <w:lang w:val="en-US"/>
                </w:rPr>
                <w:delText>15T</w:delText>
              </w:r>
            </w:del>
            <w:r w:rsidRPr="00920E6F">
              <w:rPr>
                <w:lang w:val="en-US"/>
              </w:rPr>
              <w:t>.</w:t>
            </w:r>
          </w:p>
        </w:tc>
      </w:tr>
      <w:tr w:rsidR="00F70F34" w:rsidRPr="00502F77" w14:paraId="55A4B340"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5F9EBCF3" w14:textId="77777777" w:rsidR="00F70F34" w:rsidRPr="00920E6F" w:rsidRDefault="00F70F34" w:rsidP="002D1D7C">
            <w:pPr>
              <w:rPr>
                <w:lang w:val="en-US"/>
              </w:rPr>
            </w:pPr>
            <w:r w:rsidRPr="00920E6F">
              <w:rPr>
                <w:rStyle w:val="SAPScreenElement"/>
                <w:lang w:val="en-US"/>
              </w:rPr>
              <w:t xml:space="preserve">Initial Entry Date: </w:t>
            </w:r>
            <w:r w:rsidRPr="00920E6F">
              <w:rPr>
                <w:lang w:val="en-US"/>
              </w:rPr>
              <w:t>select from calendar help the</w:t>
            </w:r>
            <w:r w:rsidRPr="00920E6F">
              <w:rPr>
                <w:noProof/>
                <w:lang w:val="en-US"/>
              </w:rPr>
              <w:t xml:space="preserve"> start date when the employee first started in the company</w:t>
            </w:r>
          </w:p>
        </w:tc>
        <w:tc>
          <w:tcPr>
            <w:tcW w:w="7384" w:type="dxa"/>
            <w:tcBorders>
              <w:top w:val="single" w:sz="8" w:space="0" w:color="999999"/>
              <w:left w:val="single" w:sz="8" w:space="0" w:color="999999"/>
              <w:bottom w:val="single" w:sz="8" w:space="0" w:color="999999"/>
              <w:right w:val="single" w:sz="8" w:space="0" w:color="999999"/>
            </w:tcBorders>
          </w:tcPr>
          <w:p w14:paraId="67C397D5" w14:textId="77777777" w:rsidR="00F70F34" w:rsidRPr="00920E6F" w:rsidRDefault="00F70F34" w:rsidP="002D1D7C">
            <w:pPr>
              <w:rPr>
                <w:lang w:val="en-US"/>
              </w:rPr>
            </w:pPr>
            <w:r w:rsidRPr="00920E6F">
              <w:rPr>
                <w:noProof/>
                <w:lang w:val="en-US"/>
              </w:rPr>
              <w:t>For example, if an employee was originally hired as a contractor and then became a permanent employee, this is the date when he or she first entered the company as a contractor.</w:t>
            </w:r>
          </w:p>
        </w:tc>
      </w:tr>
      <w:tr w:rsidR="00F70F34" w:rsidRPr="00502F77" w14:paraId="136FB033"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2A7D752B" w14:textId="77777777" w:rsidR="00F70F34" w:rsidRPr="00920E6F" w:rsidRDefault="00F70F34" w:rsidP="002D1D7C">
            <w:pPr>
              <w:rPr>
                <w:lang w:val="en-US"/>
              </w:rPr>
            </w:pPr>
            <w:r w:rsidRPr="00920E6F">
              <w:rPr>
                <w:rStyle w:val="SAPScreenElement"/>
                <w:lang w:val="en-US"/>
              </w:rPr>
              <w:t xml:space="preserve">Entry into Group: </w:t>
            </w:r>
            <w:r w:rsidRPr="00920E6F">
              <w:rPr>
                <w:lang w:val="en-US"/>
              </w:rPr>
              <w:t>select from calendar help</w:t>
            </w:r>
            <w:r w:rsidRPr="00920E6F">
              <w:rPr>
                <w:noProof/>
                <w:lang w:val="en-US"/>
              </w:rPr>
              <w:t xml:space="preserve"> the start date when the employee started in the organization he or she belongs to now</w:t>
            </w:r>
          </w:p>
        </w:tc>
        <w:tc>
          <w:tcPr>
            <w:tcW w:w="7384" w:type="dxa"/>
            <w:tcBorders>
              <w:top w:val="single" w:sz="8" w:space="0" w:color="999999"/>
              <w:left w:val="single" w:sz="8" w:space="0" w:color="999999"/>
              <w:bottom w:val="single" w:sz="8" w:space="0" w:color="999999"/>
              <w:right w:val="single" w:sz="8" w:space="0" w:color="999999"/>
            </w:tcBorders>
          </w:tcPr>
          <w:p w14:paraId="2A04C113" w14:textId="77777777" w:rsidR="00F70F34" w:rsidRPr="00920E6F" w:rsidRDefault="00F70F34" w:rsidP="002D1D7C">
            <w:pPr>
              <w:rPr>
                <w:lang w:val="en-US"/>
              </w:rPr>
            </w:pPr>
          </w:p>
        </w:tc>
      </w:tr>
      <w:tr w:rsidR="00F70F34" w:rsidRPr="00502F77" w14:paraId="46C2D4F2"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3EC75424" w14:textId="77777777" w:rsidR="00F70F34" w:rsidRPr="00920E6F" w:rsidRDefault="00F70F34" w:rsidP="002D1D7C">
            <w:pPr>
              <w:rPr>
                <w:lang w:val="en-US"/>
              </w:rPr>
            </w:pPr>
            <w:r w:rsidRPr="00920E6F">
              <w:rPr>
                <w:rFonts w:ascii="BentonSans Book Italic" w:hAnsi="BentonSans Book Italic"/>
                <w:color w:val="003283"/>
                <w:lang w:val="en-US"/>
              </w:rPr>
              <w:t>Corporation</w:t>
            </w:r>
            <w:r w:rsidRPr="00920E6F">
              <w:rPr>
                <w:rStyle w:val="SAPScreenElement"/>
                <w:lang w:val="en-US"/>
              </w:rPr>
              <w:t xml:space="preserve">: </w:t>
            </w:r>
            <w:r w:rsidRPr="00920E6F">
              <w:rPr>
                <w:lang w:val="en-US"/>
              </w:rPr>
              <w:t>enter company name as appropriate</w:t>
            </w:r>
          </w:p>
        </w:tc>
        <w:tc>
          <w:tcPr>
            <w:tcW w:w="7384" w:type="dxa"/>
            <w:tcBorders>
              <w:top w:val="single" w:sz="8" w:space="0" w:color="999999"/>
              <w:left w:val="single" w:sz="8" w:space="0" w:color="999999"/>
              <w:bottom w:val="single" w:sz="8" w:space="0" w:color="999999"/>
              <w:right w:val="single" w:sz="8" w:space="0" w:color="999999"/>
            </w:tcBorders>
          </w:tcPr>
          <w:p w14:paraId="7FF3CB15" w14:textId="77777777" w:rsidR="00F70F34" w:rsidRPr="00920E6F" w:rsidRDefault="00F70F34" w:rsidP="002D1D7C">
            <w:pPr>
              <w:rPr>
                <w:lang w:val="en-US"/>
              </w:rPr>
            </w:pPr>
          </w:p>
        </w:tc>
      </w:tr>
      <w:tr w:rsidR="00F70F34" w:rsidRPr="00502F77" w14:paraId="7803BCBF" w14:textId="77777777" w:rsidTr="00745B39">
        <w:trPr>
          <w:trHeight w:val="357"/>
        </w:trPr>
        <w:tc>
          <w:tcPr>
            <w:tcW w:w="6902" w:type="dxa"/>
            <w:tcBorders>
              <w:top w:val="single" w:sz="8" w:space="0" w:color="999999"/>
              <w:left w:val="single" w:sz="8" w:space="0" w:color="999999"/>
              <w:bottom w:val="single" w:sz="8" w:space="0" w:color="999999"/>
              <w:right w:val="single" w:sz="8" w:space="0" w:color="999999"/>
            </w:tcBorders>
          </w:tcPr>
          <w:p w14:paraId="3B702C8B" w14:textId="77777777" w:rsidR="00F70F34" w:rsidRPr="00920E6F" w:rsidRDefault="00F70F34" w:rsidP="002D1D7C">
            <w:pPr>
              <w:rPr>
                <w:lang w:val="en-US"/>
              </w:rPr>
            </w:pPr>
            <w:r w:rsidRPr="00920E6F">
              <w:rPr>
                <w:rStyle w:val="SAPScreenElement"/>
                <w:lang w:val="en-US"/>
              </w:rPr>
              <w:t xml:space="preserve">Contract End Date: </w:t>
            </w:r>
            <w:r w:rsidRPr="00920E6F">
              <w:rPr>
                <w:lang w:val="en-US"/>
              </w:rPr>
              <w:t>select from calendar help</w:t>
            </w:r>
          </w:p>
        </w:tc>
        <w:tc>
          <w:tcPr>
            <w:tcW w:w="7384" w:type="dxa"/>
            <w:tcBorders>
              <w:top w:val="single" w:sz="8" w:space="0" w:color="999999"/>
              <w:left w:val="single" w:sz="8" w:space="0" w:color="999999"/>
              <w:bottom w:val="single" w:sz="8" w:space="0" w:color="999999"/>
              <w:right w:val="single" w:sz="8" w:space="0" w:color="999999"/>
            </w:tcBorders>
          </w:tcPr>
          <w:p w14:paraId="5969A829" w14:textId="77777777" w:rsidR="00F70F34" w:rsidRPr="00920E6F" w:rsidRDefault="00F70F34" w:rsidP="002D1D7C">
            <w:pPr>
              <w:rPr>
                <w:noProof/>
                <w:lang w:val="en-US"/>
              </w:rPr>
            </w:pPr>
            <w:commentRangeStart w:id="3823"/>
            <w:r w:rsidRPr="00920E6F">
              <w:rPr>
                <w:noProof/>
                <w:lang w:val="en-US"/>
              </w:rPr>
              <w:t xml:space="preserve">Mandatory field only for some </w:t>
            </w:r>
            <w:r w:rsidRPr="00920E6F">
              <w:rPr>
                <w:rStyle w:val="SAPScreenElement"/>
                <w:lang w:val="en-US"/>
              </w:rPr>
              <w:t>Contract Type</w:t>
            </w:r>
            <w:r w:rsidRPr="00920E6F">
              <w:rPr>
                <w:b/>
                <w:noProof/>
                <w:lang w:val="en-US"/>
              </w:rPr>
              <w:t xml:space="preserve"> </w:t>
            </w:r>
            <w:r w:rsidRPr="00920E6F">
              <w:rPr>
                <w:noProof/>
                <w:lang w:val="en-US"/>
              </w:rPr>
              <w:t xml:space="preserve">values, as per the </w:t>
            </w:r>
            <w:r w:rsidRPr="00920E6F">
              <w:rPr>
                <w:lang w:val="en-US"/>
              </w:rPr>
              <w:t>preconfigured business rule</w:t>
            </w:r>
            <w:r w:rsidRPr="00920E6F">
              <w:rPr>
                <w:noProof/>
                <w:lang w:val="en-US"/>
              </w:rPr>
              <w:t>. Otherwise, this field is not visible.</w:t>
            </w:r>
          </w:p>
          <w:p w14:paraId="45651AAA" w14:textId="3EFC4FF3" w:rsidR="00F70F34" w:rsidRPr="00920E6F" w:rsidRDefault="00DB018A" w:rsidP="002D1D7C">
            <w:pPr>
              <w:pStyle w:val="SAPNoteHeading"/>
              <w:ind w:left="0"/>
              <w:rPr>
                <w:lang w:val="en-US"/>
              </w:rPr>
            </w:pPr>
            <w:r w:rsidRPr="00BE273A">
              <w:rPr>
                <w:noProof/>
                <w:lang w:val="en-US"/>
              </w:rPr>
              <w:drawing>
                <wp:inline distT="0" distB="0" distL="0" distR="0" wp14:anchorId="7093FB16" wp14:editId="781464B7">
                  <wp:extent cx="225425" cy="225425"/>
                  <wp:effectExtent l="0" t="0" r="3175" b="317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F70F34" w:rsidRPr="00920E6F">
              <w:rPr>
                <w:noProof/>
                <w:color w:val="FF0000"/>
                <w:lang w:val="en-US" w:eastAsia="zh-CN"/>
              </w:rPr>
              <w:t xml:space="preserve"> </w:t>
            </w:r>
            <w:r w:rsidR="00F70F34" w:rsidRPr="00920E6F">
              <w:rPr>
                <w:lang w:val="en-US"/>
              </w:rPr>
              <w:t>Recommendation</w:t>
            </w:r>
          </w:p>
          <w:p w14:paraId="0055D61D" w14:textId="794C5704" w:rsidR="00F70F34" w:rsidRPr="00920E6F" w:rsidRDefault="00F70F34" w:rsidP="002D1D7C">
            <w:pPr>
              <w:rPr>
                <w:lang w:val="en-US"/>
              </w:rPr>
            </w:pPr>
            <w:r w:rsidRPr="00920E6F">
              <w:rPr>
                <w:lang w:val="en-US"/>
              </w:rPr>
              <w:t xml:space="preserve">For details to the preconfigured business rule refer to the </w:t>
            </w:r>
            <w:ins w:id="3824" w:author="Author" w:date="2018-02-06T11:27:00Z">
              <w:r w:rsidR="00F87C95" w:rsidRPr="00ED0743">
                <w:rPr>
                  <w:rStyle w:val="SAPScreenElement"/>
                  <w:color w:val="auto"/>
                  <w:lang w:val="en-US"/>
                </w:rPr>
                <w:t>Foundation Objects</w:t>
              </w:r>
              <w:r w:rsidR="00F87C95" w:rsidRPr="00ED0743">
                <w:rPr>
                  <w:lang w:val="en-US"/>
                </w:rPr>
                <w:t xml:space="preserve"> workbook </w:t>
              </w:r>
              <w:del w:id="3825" w:author="Author" w:date="2018-02-06T13:28:00Z">
                <w:r w:rsidR="00F87C95" w:rsidRPr="00ED0743" w:rsidDel="001415A0">
                  <w:rPr>
                    <w:lang w:val="en-US"/>
                  </w:rPr>
                  <w:delText xml:space="preserve">appropriate </w:delText>
                </w:r>
              </w:del>
              <w:r w:rsidR="00F87C95" w:rsidRPr="00ED0743">
                <w:rPr>
                  <w:lang w:val="en-US"/>
                </w:rPr>
                <w:t xml:space="preserve">for </w:t>
              </w:r>
            </w:ins>
            <w:ins w:id="3826" w:author="Author" w:date="2018-02-06T11:50:00Z">
              <w:r w:rsidR="003A58CE">
                <w:rPr>
                  <w:rStyle w:val="SAPEmphasis"/>
                  <w:lang w:val="en-US"/>
                </w:rPr>
                <w:t>GB</w:t>
              </w:r>
            </w:ins>
            <w:ins w:id="3827" w:author="Author" w:date="2018-02-06T11:27:00Z">
              <w:del w:id="3828" w:author="Author" w:date="2018-02-06T11:50:00Z">
                <w:r w:rsidR="00F87C95" w:rsidRPr="00ED0743" w:rsidDel="003A58CE">
                  <w:rPr>
                    <w:rStyle w:val="SAPScreenElement"/>
                    <w:color w:val="auto"/>
                    <w:lang w:val="en-US"/>
                  </w:rPr>
                  <w:delText>&lt;YourCountry&gt;</w:delText>
                </w:r>
              </w:del>
            </w:ins>
            <w:del w:id="3829" w:author="Author" w:date="2018-02-06T11:27:00Z">
              <w:r w:rsidRPr="00920E6F" w:rsidDel="00F87C95">
                <w:rPr>
                  <w:lang w:val="en-US"/>
                </w:rPr>
                <w:delText xml:space="preserve">configuration guide of building block </w:delText>
              </w:r>
              <w:r w:rsidRPr="00920E6F" w:rsidDel="00F87C95">
                <w:rPr>
                  <w:rStyle w:val="SAPEmphasis"/>
                  <w:lang w:val="en-US"/>
                </w:rPr>
                <w:delText>15T</w:delText>
              </w:r>
            </w:del>
            <w:r w:rsidRPr="00920E6F">
              <w:rPr>
                <w:lang w:val="en-US"/>
              </w:rPr>
              <w:t>.</w:t>
            </w:r>
            <w:commentRangeEnd w:id="3823"/>
            <w:r w:rsidR="006225AE">
              <w:rPr>
                <w:rStyle w:val="CommentReference"/>
              </w:rPr>
              <w:commentReference w:id="3823"/>
            </w:r>
          </w:p>
        </w:tc>
      </w:tr>
    </w:tbl>
    <w:p w14:paraId="64919E0E" w14:textId="3707F8E0" w:rsidR="00463BB1" w:rsidRPr="00AE1E45" w:rsidRDefault="00463BB1" w:rsidP="00593667">
      <w:pPr>
        <w:pStyle w:val="Heading3"/>
        <w:spacing w:before="240" w:after="120"/>
        <w:ind w:left="1134" w:hanging="1134"/>
        <w:rPr>
          <w:lang w:val="en-US"/>
        </w:rPr>
      </w:pPr>
      <w:bookmarkStart w:id="3830" w:name="_Toc507062735"/>
      <w:r w:rsidRPr="00AE1E45">
        <w:rPr>
          <w:lang w:val="en-US"/>
        </w:rPr>
        <w:t>Kingdom of Saudi Arabia (SA)</w:t>
      </w:r>
      <w:bookmarkEnd w:id="3830"/>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272"/>
        <w:gridCol w:w="8010"/>
      </w:tblGrid>
      <w:tr w:rsidR="00463BB1" w:rsidRPr="002326C1" w14:paraId="0B81CF43" w14:textId="77777777" w:rsidTr="00C71605">
        <w:trPr>
          <w:trHeight w:val="432"/>
          <w:tblHeader/>
        </w:trPr>
        <w:tc>
          <w:tcPr>
            <w:tcW w:w="6272" w:type="dxa"/>
            <w:tcBorders>
              <w:top w:val="single" w:sz="8" w:space="0" w:color="999999"/>
              <w:left w:val="single" w:sz="8" w:space="0" w:color="999999"/>
              <w:bottom w:val="single" w:sz="8" w:space="0" w:color="999999"/>
              <w:right w:val="single" w:sz="8" w:space="0" w:color="999999"/>
            </w:tcBorders>
            <w:shd w:val="clear" w:color="auto" w:fill="999999"/>
            <w:hideMark/>
          </w:tcPr>
          <w:p w14:paraId="24A65D90" w14:textId="77777777" w:rsidR="00463BB1" w:rsidRPr="002326C1" w:rsidRDefault="00463BB1" w:rsidP="002D1D7C">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8010" w:type="dxa"/>
            <w:tcBorders>
              <w:top w:val="single" w:sz="8" w:space="0" w:color="999999"/>
              <w:left w:val="single" w:sz="8" w:space="0" w:color="999999"/>
              <w:bottom w:val="single" w:sz="8" w:space="0" w:color="999999"/>
              <w:right w:val="single" w:sz="8" w:space="0" w:color="999999"/>
            </w:tcBorders>
            <w:shd w:val="clear" w:color="auto" w:fill="999999"/>
            <w:hideMark/>
          </w:tcPr>
          <w:p w14:paraId="1D601E94" w14:textId="77777777" w:rsidR="00463BB1" w:rsidRPr="002326C1" w:rsidRDefault="00463BB1" w:rsidP="002D1D7C">
            <w:pPr>
              <w:pStyle w:val="SAPTableHeader"/>
              <w:rPr>
                <w:lang w:val="en-US"/>
              </w:rPr>
            </w:pPr>
            <w:r w:rsidRPr="002326C1">
              <w:rPr>
                <w:lang w:val="en-US"/>
              </w:rPr>
              <w:t>Additional Information</w:t>
            </w:r>
          </w:p>
        </w:tc>
      </w:tr>
      <w:tr w:rsidR="00463BB1" w:rsidRPr="00A41C57" w14:paraId="745E1581" w14:textId="77777777" w:rsidTr="00C71605">
        <w:trPr>
          <w:trHeight w:val="360"/>
        </w:trPr>
        <w:tc>
          <w:tcPr>
            <w:tcW w:w="6272" w:type="dxa"/>
            <w:tcBorders>
              <w:top w:val="single" w:sz="8" w:space="0" w:color="999999"/>
              <w:left w:val="single" w:sz="8" w:space="0" w:color="999999"/>
              <w:bottom w:val="single" w:sz="8" w:space="0" w:color="999999"/>
              <w:right w:val="single" w:sz="8" w:space="0" w:color="999999"/>
            </w:tcBorders>
          </w:tcPr>
          <w:p w14:paraId="0DF8F95C" w14:textId="2B875D43" w:rsidR="00463BB1" w:rsidRPr="002326C1" w:rsidRDefault="00463BB1" w:rsidP="00463BB1">
            <w:pPr>
              <w:rPr>
                <w:rStyle w:val="SAPScreenElement"/>
                <w:lang w:val="en-US"/>
              </w:rPr>
            </w:pPr>
            <w:r w:rsidRPr="00984404">
              <w:rPr>
                <w:rStyle w:val="SAPScreenElement"/>
                <w:lang w:val="en-US"/>
              </w:rPr>
              <w:t xml:space="preserve">Probationary Period End Date: </w:t>
            </w:r>
            <w:r w:rsidRPr="00984404">
              <w:rPr>
                <w:lang w:val="en-US"/>
              </w:rPr>
              <w:t>select from calendar help</w:t>
            </w:r>
          </w:p>
        </w:tc>
        <w:tc>
          <w:tcPr>
            <w:tcW w:w="8010" w:type="dxa"/>
            <w:tcBorders>
              <w:top w:val="single" w:sz="8" w:space="0" w:color="999999"/>
              <w:left w:val="single" w:sz="8" w:space="0" w:color="999999"/>
              <w:bottom w:val="single" w:sz="8" w:space="0" w:color="999999"/>
              <w:right w:val="single" w:sz="8" w:space="0" w:color="999999"/>
            </w:tcBorders>
          </w:tcPr>
          <w:p w14:paraId="238304DB" w14:textId="77777777" w:rsidR="00463BB1" w:rsidRPr="002326C1" w:rsidRDefault="00463BB1" w:rsidP="00463BB1">
            <w:pPr>
              <w:rPr>
                <w:lang w:val="en-US"/>
              </w:rPr>
            </w:pPr>
          </w:p>
        </w:tc>
      </w:tr>
      <w:tr w:rsidR="00FA18CA" w:rsidRPr="00A41C57" w14:paraId="5D553AA3" w14:textId="77777777" w:rsidTr="00C71605">
        <w:trPr>
          <w:trHeight w:val="360"/>
          <w:ins w:id="3831" w:author="Author" w:date="2018-02-22T11:19:00Z"/>
        </w:trPr>
        <w:tc>
          <w:tcPr>
            <w:tcW w:w="6272" w:type="dxa"/>
            <w:tcBorders>
              <w:top w:val="single" w:sz="8" w:space="0" w:color="999999"/>
              <w:left w:val="single" w:sz="8" w:space="0" w:color="999999"/>
              <w:bottom w:val="single" w:sz="8" w:space="0" w:color="999999"/>
              <w:right w:val="single" w:sz="8" w:space="0" w:color="999999"/>
            </w:tcBorders>
          </w:tcPr>
          <w:p w14:paraId="21CE5843" w14:textId="012012B3" w:rsidR="00FA18CA" w:rsidRPr="00984404" w:rsidRDefault="00FA18CA" w:rsidP="00463BB1">
            <w:pPr>
              <w:rPr>
                <w:ins w:id="3832" w:author="Author" w:date="2018-02-22T11:19:00Z"/>
                <w:rStyle w:val="SAPScreenElement"/>
                <w:lang w:val="en-US"/>
              </w:rPr>
            </w:pPr>
            <w:ins w:id="3833" w:author="Author" w:date="2018-02-22T11:19:00Z">
              <w:r w:rsidRPr="00CB66DB">
                <w:rPr>
                  <w:rStyle w:val="SAPScreenElement"/>
                  <w:lang w:val="en-US"/>
                </w:rPr>
                <w:t>Country:</w:t>
              </w:r>
              <w:r w:rsidRPr="00CB66DB">
                <w:rPr>
                  <w:lang w:val="en-US"/>
                </w:rPr>
                <w:t xml:space="preserve"> </w:t>
              </w:r>
              <w:r>
                <w:rPr>
                  <w:rStyle w:val="SAPUserEntry"/>
                  <w:lang w:val="en-US"/>
                </w:rPr>
                <w:t>Saudi Arabia</w:t>
              </w:r>
              <w:r w:rsidRPr="00CB66DB">
                <w:rPr>
                  <w:rStyle w:val="SAPUserEntry"/>
                  <w:lang w:val="en-US"/>
                </w:rPr>
                <w:t xml:space="preserve"> </w:t>
              </w:r>
              <w:r w:rsidRPr="00CB66DB">
                <w:rPr>
                  <w:lang w:val="en-US"/>
                </w:rPr>
                <w:t>is set as default; read-only field</w:t>
              </w:r>
            </w:ins>
          </w:p>
        </w:tc>
        <w:tc>
          <w:tcPr>
            <w:tcW w:w="8010" w:type="dxa"/>
            <w:tcBorders>
              <w:top w:val="single" w:sz="8" w:space="0" w:color="999999"/>
              <w:left w:val="single" w:sz="8" w:space="0" w:color="999999"/>
              <w:bottom w:val="single" w:sz="8" w:space="0" w:color="999999"/>
              <w:right w:val="single" w:sz="8" w:space="0" w:color="999999"/>
            </w:tcBorders>
          </w:tcPr>
          <w:p w14:paraId="041CBB97" w14:textId="77777777" w:rsidR="00FA18CA" w:rsidRPr="00BE273A" w:rsidRDefault="00FA18CA">
            <w:pPr>
              <w:rPr>
                <w:ins w:id="3834" w:author="Author" w:date="2018-02-22T11:19:00Z"/>
                <w:noProof/>
                <w:lang w:val="en-US"/>
              </w:rPr>
              <w:pPrChange w:id="3835" w:author="Author" w:date="2018-02-22T11:19:00Z">
                <w:pPr>
                  <w:pStyle w:val="SAPNoteHeading"/>
                  <w:ind w:left="0"/>
                </w:pPr>
              </w:pPrChange>
            </w:pPr>
          </w:p>
        </w:tc>
      </w:tr>
      <w:tr w:rsidR="00463BB1" w:rsidRPr="00A41C57" w14:paraId="1A49ED92" w14:textId="77777777" w:rsidTr="00C71605">
        <w:trPr>
          <w:trHeight w:val="360"/>
        </w:trPr>
        <w:tc>
          <w:tcPr>
            <w:tcW w:w="6272" w:type="dxa"/>
            <w:tcBorders>
              <w:top w:val="single" w:sz="8" w:space="0" w:color="999999"/>
              <w:left w:val="single" w:sz="8" w:space="0" w:color="999999"/>
              <w:bottom w:val="single" w:sz="8" w:space="0" w:color="999999"/>
              <w:right w:val="single" w:sz="8" w:space="0" w:color="999999"/>
            </w:tcBorders>
          </w:tcPr>
          <w:p w14:paraId="6A0EDEE9" w14:textId="77777777" w:rsidR="00C3631D" w:rsidRDefault="00463BB1" w:rsidP="00463BB1">
            <w:pPr>
              <w:rPr>
                <w:ins w:id="3836" w:author="Author" w:date="2017-12-27T18:21:00Z"/>
                <w:rStyle w:val="SAPScreenElement"/>
                <w:lang w:val="en-US"/>
              </w:rPr>
            </w:pPr>
            <w:r w:rsidRPr="00984404">
              <w:rPr>
                <w:rStyle w:val="SAPScreenElement"/>
                <w:lang w:val="en-US"/>
              </w:rPr>
              <w:t xml:space="preserve">Employee Class: </w:t>
            </w:r>
          </w:p>
          <w:p w14:paraId="54C55BC5" w14:textId="77777777" w:rsidR="00463BB1" w:rsidRDefault="00C3631D" w:rsidP="00463BB1">
            <w:pPr>
              <w:rPr>
                <w:ins w:id="3837" w:author="Author" w:date="2017-12-27T18:22:00Z"/>
                <w:lang w:val="en-US"/>
              </w:rPr>
            </w:pPr>
            <w:ins w:id="3838" w:author="Author" w:date="2017-12-27T18:21:00Z">
              <w:r w:rsidRPr="00593667">
                <w:rPr>
                  <w:rStyle w:val="SAPEmphasis"/>
                  <w:lang w:val="en-US"/>
                </w:rPr>
                <w:t xml:space="preserve">Option 1: Position Management is not implemented: </w:t>
              </w:r>
            </w:ins>
            <w:r w:rsidR="00463BB1" w:rsidRPr="00984404">
              <w:rPr>
                <w:lang w:val="en-US"/>
              </w:rPr>
              <w:t>select from drop-down; for example,</w:t>
            </w:r>
            <w:r w:rsidR="00463BB1" w:rsidRPr="00984404">
              <w:rPr>
                <w:rStyle w:val="SAPUserEntry"/>
                <w:lang w:val="en-US"/>
              </w:rPr>
              <w:t xml:space="preserve"> Employee(SA)</w:t>
            </w:r>
            <w:r w:rsidR="00463BB1" w:rsidRPr="00984404">
              <w:rPr>
                <w:lang w:val="en-US"/>
              </w:rPr>
              <w:t xml:space="preserve"> in case of a </w:t>
            </w:r>
            <w:r w:rsidR="00463BB1" w:rsidRPr="00984404">
              <w:rPr>
                <w:rStyle w:val="SAPEmphasis"/>
                <w:lang w:val="en-US"/>
              </w:rPr>
              <w:t>Saudi</w:t>
            </w:r>
            <w:r w:rsidR="00463BB1" w:rsidRPr="00984404">
              <w:rPr>
                <w:lang w:val="en-US"/>
              </w:rPr>
              <w:t xml:space="preserve"> national, or</w:t>
            </w:r>
            <w:r w:rsidR="00463BB1" w:rsidRPr="00984404">
              <w:rPr>
                <w:rStyle w:val="SAPUserEntry"/>
                <w:lang w:val="en-US"/>
              </w:rPr>
              <w:t xml:space="preserve"> Expatriate</w:t>
            </w:r>
            <w:r w:rsidR="00463BB1" w:rsidRPr="00984404">
              <w:rPr>
                <w:b/>
                <w:lang w:val="en-US"/>
              </w:rPr>
              <w:t xml:space="preserve"> </w:t>
            </w:r>
            <w:r w:rsidR="00463BB1" w:rsidRPr="00984404">
              <w:rPr>
                <w:rStyle w:val="SAPUserEntry"/>
                <w:lang w:val="en-US"/>
              </w:rPr>
              <w:t>(SA)</w:t>
            </w:r>
            <w:r w:rsidR="00463BB1" w:rsidRPr="00984404">
              <w:rPr>
                <w:lang w:val="en-US"/>
              </w:rPr>
              <w:t xml:space="preserve"> in case of a </w:t>
            </w:r>
            <w:r w:rsidR="00463BB1" w:rsidRPr="00984404">
              <w:rPr>
                <w:rStyle w:val="SAPEmphasis"/>
                <w:lang w:val="en-US"/>
              </w:rPr>
              <w:t>non-Saudi</w:t>
            </w:r>
            <w:r w:rsidR="00463BB1" w:rsidRPr="00984404">
              <w:rPr>
                <w:lang w:val="en-US"/>
              </w:rPr>
              <w:t xml:space="preserve"> national</w:t>
            </w:r>
          </w:p>
          <w:p w14:paraId="586BEECC" w14:textId="0470A864" w:rsidR="00C3631D" w:rsidRPr="00933520" w:rsidRDefault="00C3631D" w:rsidP="00463BB1">
            <w:pPr>
              <w:rPr>
                <w:rStyle w:val="SAPScreenElement"/>
                <w:lang w:val="en-US"/>
              </w:rPr>
            </w:pPr>
            <w:ins w:id="3839" w:author="Author" w:date="2017-12-27T18:22:00Z">
              <w:r w:rsidRPr="00593667">
                <w:rPr>
                  <w:rStyle w:val="SAPEmphasis"/>
                  <w:lang w:val="en-US"/>
                </w:rPr>
                <w:t xml:space="preserve">Option 2: Position Management is implemented: </w:t>
              </w:r>
              <w:r w:rsidRPr="00593667">
                <w:rPr>
                  <w:lang w:val="en-US"/>
                </w:rPr>
                <w:t>value is</w:t>
              </w:r>
              <w:r w:rsidRPr="00593667">
                <w:rPr>
                  <w:rStyle w:val="SAPEmphasis"/>
                  <w:lang w:val="en-US"/>
                </w:rPr>
                <w:t xml:space="preserve"> </w:t>
              </w:r>
              <w:r w:rsidRPr="00593667">
                <w:rPr>
                  <w:lang w:val="en-US"/>
                </w:rPr>
                <w:t xml:space="preserve">defaulted based on value entered in field </w:t>
              </w:r>
              <w:r w:rsidRPr="00593667">
                <w:rPr>
                  <w:rStyle w:val="SAPScreenElement"/>
                  <w:lang w:val="en-US"/>
                </w:rPr>
                <w:t>Position</w:t>
              </w:r>
              <w:r w:rsidRPr="00593667">
                <w:rPr>
                  <w:lang w:val="en-US"/>
                </w:rPr>
                <w:t>; leave as is</w:t>
              </w:r>
            </w:ins>
          </w:p>
        </w:tc>
        <w:tc>
          <w:tcPr>
            <w:tcW w:w="8010" w:type="dxa"/>
            <w:tcBorders>
              <w:top w:val="single" w:sz="8" w:space="0" w:color="999999"/>
              <w:left w:val="single" w:sz="8" w:space="0" w:color="999999"/>
              <w:bottom w:val="single" w:sz="8" w:space="0" w:color="999999"/>
              <w:right w:val="single" w:sz="8" w:space="0" w:color="999999"/>
            </w:tcBorders>
          </w:tcPr>
          <w:p w14:paraId="54A98EC7" w14:textId="3A9EF14D" w:rsidR="00C3631D" w:rsidRPr="00984404" w:rsidRDefault="00DB018A" w:rsidP="00C3631D">
            <w:pPr>
              <w:pStyle w:val="SAPNoteHeading"/>
              <w:ind w:left="0"/>
              <w:rPr>
                <w:ins w:id="3840" w:author="Author" w:date="2017-12-27T18:23:00Z"/>
                <w:lang w:val="en-US"/>
              </w:rPr>
            </w:pPr>
            <w:r w:rsidRPr="00BE273A">
              <w:rPr>
                <w:noProof/>
                <w:lang w:val="en-US"/>
              </w:rPr>
              <w:drawing>
                <wp:inline distT="0" distB="0" distL="0" distR="0" wp14:anchorId="7E9BDE9A" wp14:editId="3CB7ACA9">
                  <wp:extent cx="225425" cy="225425"/>
                  <wp:effectExtent l="0" t="0" r="3175" b="317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ins w:id="3841" w:author="Author" w:date="2017-12-27T18:23:00Z">
              <w:r w:rsidR="00C3631D" w:rsidRPr="00984404">
                <w:rPr>
                  <w:lang w:val="en-US"/>
                </w:rPr>
                <w:t> Recommendation</w:t>
              </w:r>
            </w:ins>
          </w:p>
          <w:p w14:paraId="09145CE5" w14:textId="07D75A56" w:rsidR="00C3631D" w:rsidRDefault="00C3631D" w:rsidP="00C3631D">
            <w:pPr>
              <w:rPr>
                <w:ins w:id="3842" w:author="Author" w:date="2017-12-27T18:23:00Z"/>
                <w:rStyle w:val="SAPEmphasis"/>
                <w:lang w:val="en-US"/>
              </w:rPr>
            </w:pPr>
            <w:ins w:id="3843" w:author="Author" w:date="2017-12-27T18:23:00Z">
              <w:r w:rsidRPr="00984404">
                <w:rPr>
                  <w:lang w:val="en-US"/>
                </w:rPr>
                <w:t>Required if integration with Employee Central Payroll is in place.</w:t>
              </w:r>
            </w:ins>
          </w:p>
          <w:p w14:paraId="650F497D" w14:textId="7EDA690E" w:rsidR="00C3631D" w:rsidDel="001D3CD5" w:rsidRDefault="00C3631D" w:rsidP="00C3631D">
            <w:pPr>
              <w:rPr>
                <w:ins w:id="3844" w:author="Author" w:date="2017-12-27T18:23:00Z"/>
                <w:del w:id="3845" w:author="Author" w:date="2018-02-22T10:33:00Z"/>
                <w:rStyle w:val="SAPEmphasis"/>
                <w:lang w:val="en-US"/>
              </w:rPr>
            </w:pPr>
          </w:p>
          <w:p w14:paraId="1B6CC715" w14:textId="5A8B2E63" w:rsidR="00C3631D" w:rsidRPr="005F6795" w:rsidDel="001D3CD5" w:rsidRDefault="00C3631D" w:rsidP="00C3631D">
            <w:pPr>
              <w:rPr>
                <w:ins w:id="3846" w:author="Author" w:date="2017-12-27T18:22:00Z"/>
                <w:del w:id="3847" w:author="Author" w:date="2018-02-22T10:33:00Z"/>
                <w:rFonts w:asciiTheme="minorHAnsi" w:eastAsiaTheme="minorHAnsi" w:hAnsiTheme="minorHAnsi"/>
                <w:strike/>
                <w:noProof/>
                <w:sz w:val="22"/>
                <w:szCs w:val="22"/>
                <w:lang w:val="en-US"/>
                <w:rPrChange w:id="3848" w:author="Author" w:date="2018-02-22T10:23:00Z">
                  <w:rPr>
                    <w:ins w:id="3849" w:author="Author" w:date="2017-12-27T18:22:00Z"/>
                    <w:del w:id="3850" w:author="Author" w:date="2018-02-22T10:33:00Z"/>
                    <w:rFonts w:asciiTheme="minorHAnsi" w:eastAsiaTheme="minorHAnsi" w:hAnsiTheme="minorHAnsi"/>
                    <w:noProof/>
                    <w:sz w:val="22"/>
                    <w:szCs w:val="22"/>
                    <w:lang w:val="en-US"/>
                  </w:rPr>
                </w:rPrChange>
              </w:rPr>
            </w:pPr>
            <w:ins w:id="3851" w:author="Author" w:date="2017-12-27T18:22:00Z">
              <w:del w:id="3852" w:author="Author" w:date="2018-02-22T10:33:00Z">
                <w:r w:rsidRPr="005F6795" w:rsidDel="001D3CD5">
                  <w:rPr>
                    <w:rStyle w:val="SAPEmphasis"/>
                    <w:strike/>
                    <w:lang w:val="en-US"/>
                    <w:rPrChange w:id="3853" w:author="Author" w:date="2018-02-22T10:23:00Z">
                      <w:rPr>
                        <w:rStyle w:val="SAPEmphasis"/>
                        <w:lang w:val="en-US"/>
                      </w:rPr>
                    </w:rPrChange>
                  </w:rPr>
                  <w:delText>In case Position Management is not implemented, please take into consideration following recommendations:</w:delText>
                </w:r>
              </w:del>
            </w:ins>
          </w:p>
          <w:p w14:paraId="18498E65" w14:textId="6B1B017E" w:rsidR="00463BB1" w:rsidRPr="005F6795" w:rsidDel="001D3CD5" w:rsidRDefault="00DB018A" w:rsidP="00463BB1">
            <w:pPr>
              <w:pStyle w:val="SAPNoteHeading"/>
              <w:ind w:left="0"/>
              <w:rPr>
                <w:del w:id="3854" w:author="Author" w:date="2018-02-22T10:33:00Z"/>
                <w:strike/>
                <w:lang w:val="en-US"/>
                <w:rPrChange w:id="3855" w:author="Author" w:date="2018-02-22T10:23:00Z">
                  <w:rPr>
                    <w:del w:id="3856" w:author="Author" w:date="2018-02-22T10:33:00Z"/>
                    <w:lang w:val="en-US"/>
                  </w:rPr>
                </w:rPrChange>
              </w:rPr>
            </w:pPr>
            <w:del w:id="3857" w:author="Author" w:date="2018-02-22T10:33:00Z">
              <w:r w:rsidRPr="005F6795" w:rsidDel="001D3CD5">
                <w:rPr>
                  <w:strike/>
                  <w:noProof/>
                  <w:lang w:val="en-US"/>
                  <w:rPrChange w:id="3858" w:author="Author" w:date="2018-02-22T10:23:00Z">
                    <w:rPr>
                      <w:noProof/>
                      <w:lang w:val="en-US"/>
                    </w:rPr>
                  </w:rPrChange>
                </w:rPr>
                <w:drawing>
                  <wp:inline distT="0" distB="0" distL="0" distR="0" wp14:anchorId="44CA593D" wp14:editId="21CE48F6">
                    <wp:extent cx="225425" cy="225425"/>
                    <wp:effectExtent l="0" t="0" r="3175" b="317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463BB1" w:rsidRPr="005F6795" w:rsidDel="001D3CD5">
                <w:rPr>
                  <w:strike/>
                  <w:lang w:val="en-US"/>
                  <w:rPrChange w:id="3859" w:author="Author" w:date="2018-02-22T10:23:00Z">
                    <w:rPr>
                      <w:lang w:val="en-US"/>
                    </w:rPr>
                  </w:rPrChange>
                </w:rPr>
                <w:delText> Recommendation</w:delText>
              </w:r>
            </w:del>
          </w:p>
          <w:p w14:paraId="58E88784" w14:textId="633C46EB" w:rsidR="00463BB1" w:rsidRPr="005F6795" w:rsidDel="001D3CD5" w:rsidRDefault="00463BB1" w:rsidP="00463BB1">
            <w:pPr>
              <w:rPr>
                <w:del w:id="3860" w:author="Author" w:date="2018-02-22T10:33:00Z"/>
                <w:strike/>
                <w:lang w:val="en-US"/>
                <w:rPrChange w:id="3861" w:author="Author" w:date="2018-02-22T10:23:00Z">
                  <w:rPr>
                    <w:del w:id="3862" w:author="Author" w:date="2018-02-22T10:33:00Z"/>
                    <w:lang w:val="en-US"/>
                  </w:rPr>
                </w:rPrChange>
              </w:rPr>
            </w:pPr>
            <w:del w:id="3863" w:author="Author" w:date="2018-02-22T10:33:00Z">
              <w:r w:rsidRPr="005F6795" w:rsidDel="001D3CD5">
                <w:rPr>
                  <w:strike/>
                  <w:lang w:val="en-US"/>
                  <w:rPrChange w:id="3864" w:author="Author" w:date="2018-02-22T10:23:00Z">
                    <w:rPr>
                      <w:lang w:val="en-US"/>
                    </w:rPr>
                  </w:rPrChange>
                </w:rPr>
                <w:delText xml:space="preserve">In case </w:delText>
              </w:r>
              <w:r w:rsidRPr="005F6795" w:rsidDel="001D3CD5">
                <w:rPr>
                  <w:rStyle w:val="SAPEmphasis"/>
                  <w:strike/>
                  <w:lang w:val="en-US"/>
                  <w:rPrChange w:id="3865" w:author="Author" w:date="2018-02-22T10:23:00Z">
                    <w:rPr>
                      <w:rStyle w:val="SAPEmphasis"/>
                      <w:lang w:val="en-US"/>
                    </w:rPr>
                  </w:rPrChange>
                </w:rPr>
                <w:delText xml:space="preserve">Apprentice Management </w:delText>
              </w:r>
              <w:r w:rsidRPr="005F6795" w:rsidDel="001D3CD5">
                <w:rPr>
                  <w:strike/>
                  <w:lang w:val="en-US"/>
                  <w:rPrChange w:id="3866" w:author="Author" w:date="2018-02-22T10:23:00Z">
                    <w:rPr>
                      <w:lang w:val="en-US"/>
                    </w:rPr>
                  </w:rPrChange>
                </w:rPr>
                <w:delText>has also been implemented in the instance and the new employee is an apprentice, select value</w:delText>
              </w:r>
              <w:r w:rsidRPr="005F6795" w:rsidDel="001D3CD5">
                <w:rPr>
                  <w:rStyle w:val="SAPUserEntry"/>
                  <w:strike/>
                  <w:lang w:val="en-US"/>
                  <w:rPrChange w:id="3867" w:author="Author" w:date="2018-02-22T10:23:00Z">
                    <w:rPr>
                      <w:rStyle w:val="SAPUserEntry"/>
                      <w:lang w:val="en-US"/>
                    </w:rPr>
                  </w:rPrChange>
                </w:rPr>
                <w:delText xml:space="preserve"> Interns(SA)</w:delText>
              </w:r>
              <w:r w:rsidRPr="005F6795" w:rsidDel="001D3CD5">
                <w:rPr>
                  <w:strike/>
                  <w:lang w:val="en-US"/>
                  <w:rPrChange w:id="3868" w:author="Author" w:date="2018-02-22T10:23:00Z">
                    <w:rPr>
                      <w:lang w:val="en-US"/>
                    </w:rPr>
                  </w:rPrChange>
                </w:rPr>
                <w:delText>,</w:delText>
              </w:r>
            </w:del>
            <w:ins w:id="3869" w:author="Author" w:date="2017-12-29T08:13:00Z">
              <w:del w:id="3870" w:author="Author" w:date="2018-02-22T10:33:00Z">
                <w:r w:rsidR="000C50CA" w:rsidRPr="005F6795" w:rsidDel="001D3CD5">
                  <w:rPr>
                    <w:strike/>
                    <w:lang w:val="en-US"/>
                    <w:rPrChange w:id="3871" w:author="Author" w:date="2018-02-22T10:23:00Z">
                      <w:rPr>
                        <w:lang w:val="en-US"/>
                      </w:rPr>
                    </w:rPrChange>
                  </w:rPr>
                  <w:delText>.</w:delText>
                </w:r>
              </w:del>
            </w:ins>
          </w:p>
          <w:p w14:paraId="6BA3B016" w14:textId="6F6B784C" w:rsidR="00463BB1" w:rsidRPr="005F6795" w:rsidDel="001D3CD5" w:rsidRDefault="00DB018A" w:rsidP="00463BB1">
            <w:pPr>
              <w:pStyle w:val="SAPNoteHeading"/>
              <w:ind w:left="0"/>
              <w:rPr>
                <w:del w:id="3872" w:author="Author" w:date="2018-02-22T10:33:00Z"/>
                <w:strike/>
                <w:lang w:val="en-US"/>
                <w:rPrChange w:id="3873" w:author="Author" w:date="2018-02-22T10:23:00Z">
                  <w:rPr>
                    <w:del w:id="3874" w:author="Author" w:date="2018-02-22T10:33:00Z"/>
                    <w:lang w:val="en-US"/>
                  </w:rPr>
                </w:rPrChange>
              </w:rPr>
            </w:pPr>
            <w:del w:id="3875" w:author="Author" w:date="2018-02-22T10:33:00Z">
              <w:r w:rsidRPr="005F6795" w:rsidDel="001D3CD5">
                <w:rPr>
                  <w:strike/>
                  <w:noProof/>
                  <w:lang w:val="en-US"/>
                  <w:rPrChange w:id="3876" w:author="Author" w:date="2018-02-22T10:23:00Z">
                    <w:rPr>
                      <w:noProof/>
                      <w:lang w:val="en-US"/>
                    </w:rPr>
                  </w:rPrChange>
                </w:rPr>
                <w:drawing>
                  <wp:inline distT="0" distB="0" distL="0" distR="0" wp14:anchorId="190D5791" wp14:editId="2FE5234E">
                    <wp:extent cx="225425" cy="225425"/>
                    <wp:effectExtent l="0" t="0" r="3175" b="317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463BB1" w:rsidRPr="005F6795" w:rsidDel="001D3CD5">
                <w:rPr>
                  <w:strike/>
                  <w:lang w:val="en-US"/>
                  <w:rPrChange w:id="3877" w:author="Author" w:date="2018-02-22T10:23:00Z">
                    <w:rPr>
                      <w:lang w:val="en-US"/>
                    </w:rPr>
                  </w:rPrChange>
                </w:rPr>
                <w:delText> Recommendation</w:delText>
              </w:r>
            </w:del>
          </w:p>
          <w:p w14:paraId="01A733BB" w14:textId="0412B39D" w:rsidR="00463BB1" w:rsidRPr="00984404" w:rsidDel="001D3CD5" w:rsidRDefault="00463BB1" w:rsidP="00933520">
            <w:pPr>
              <w:pStyle w:val="ListContinue"/>
              <w:ind w:left="0"/>
              <w:rPr>
                <w:del w:id="3878" w:author="Author" w:date="2018-02-22T10:33:00Z"/>
                <w:lang w:val="en-US"/>
              </w:rPr>
            </w:pPr>
            <w:del w:id="3879" w:author="Author" w:date="2018-02-22T10:33:00Z">
              <w:r w:rsidRPr="005F6795" w:rsidDel="001D3CD5">
                <w:rPr>
                  <w:strike/>
                  <w:lang w:val="en-US"/>
                  <w:rPrChange w:id="3880" w:author="Author" w:date="2018-02-22T10:23:00Z">
                    <w:rPr>
                      <w:lang w:val="en-US"/>
                    </w:rPr>
                  </w:rPrChange>
                </w:rPr>
                <w:delText xml:space="preserve">In case </w:delText>
              </w:r>
              <w:r w:rsidRPr="005F6795" w:rsidDel="001D3CD5">
                <w:rPr>
                  <w:rStyle w:val="SAPEmphasis"/>
                  <w:strike/>
                  <w:lang w:val="en-US"/>
                  <w:rPrChange w:id="3881" w:author="Author" w:date="2018-02-22T10:23:00Z">
                    <w:rPr>
                      <w:rStyle w:val="SAPEmphasis"/>
                      <w:lang w:val="en-US"/>
                    </w:rPr>
                  </w:rPrChange>
                </w:rPr>
                <w:delText xml:space="preserve">Contingent Workforce Management </w:delText>
              </w:r>
              <w:r w:rsidRPr="005F6795" w:rsidDel="001D3CD5">
                <w:rPr>
                  <w:strike/>
                  <w:lang w:val="en-US"/>
                  <w:rPrChange w:id="3882" w:author="Author" w:date="2018-02-22T10:23:00Z">
                    <w:rPr>
                      <w:lang w:val="en-US"/>
                    </w:rPr>
                  </w:rPrChange>
                </w:rPr>
                <w:delText>has also been implemented in the instance, avoid using employee class</w:delText>
              </w:r>
              <w:r w:rsidRPr="005F6795" w:rsidDel="001D3CD5">
                <w:rPr>
                  <w:rStyle w:val="SAPUserEntry"/>
                  <w:strike/>
                  <w:lang w:val="en-US"/>
                  <w:rPrChange w:id="3883" w:author="Author" w:date="2018-02-22T10:23:00Z">
                    <w:rPr>
                      <w:rStyle w:val="SAPUserEntry"/>
                      <w:lang w:val="en-US"/>
                    </w:rPr>
                  </w:rPrChange>
                </w:rPr>
                <w:delText xml:space="preserve"> External(SA)</w:delText>
              </w:r>
              <w:r w:rsidRPr="005F6795" w:rsidDel="001D3CD5">
                <w:rPr>
                  <w:strike/>
                  <w:lang w:val="en-US"/>
                  <w:rPrChange w:id="3884" w:author="Author" w:date="2018-02-22T10:23:00Z">
                    <w:rPr>
                      <w:lang w:val="en-US"/>
                    </w:rPr>
                  </w:rPrChange>
                </w:rPr>
                <w:delText>.</w:delText>
              </w:r>
              <w:r w:rsidRPr="00984404" w:rsidDel="001D3CD5">
                <w:rPr>
                  <w:lang w:val="en-US"/>
                </w:rPr>
                <w:delText xml:space="preserve"> </w:delText>
              </w:r>
            </w:del>
          </w:p>
          <w:p w14:paraId="06784A9A" w14:textId="7B260848" w:rsidR="00463BB1" w:rsidRPr="00984404" w:rsidDel="00C3631D" w:rsidRDefault="00774C60" w:rsidP="00933520">
            <w:pPr>
              <w:pStyle w:val="SAPNoteHeading"/>
              <w:ind w:left="0"/>
              <w:rPr>
                <w:del w:id="3885" w:author="Author" w:date="2017-12-27T18:23:00Z"/>
                <w:lang w:val="en-US"/>
              </w:rPr>
            </w:pPr>
            <w:del w:id="3886" w:author="Author" w:date="2017-12-27T18:23:00Z">
              <w:r>
                <w:rPr>
                  <w:noProof/>
                  <w:lang w:val="en-US"/>
                </w:rPr>
                <w:pict w14:anchorId="417A9F99">
                  <v:shape id="_x0000_i1035" type="#_x0000_t75" style="width:14.95pt;height:14.95pt;visibility:visible;mso-wrap-style:square">
                    <v:imagedata r:id="rId31" o:title=""/>
                  </v:shape>
                </w:pict>
              </w:r>
              <w:r w:rsidR="00463BB1" w:rsidRPr="00984404" w:rsidDel="00C3631D">
                <w:rPr>
                  <w:lang w:val="en-US"/>
                </w:rPr>
                <w:delText> Recommendation</w:delText>
              </w:r>
            </w:del>
          </w:p>
          <w:p w14:paraId="3FB4E88B" w14:textId="7D18B9C6" w:rsidR="00463BB1" w:rsidRPr="002326C1" w:rsidRDefault="00463BB1" w:rsidP="00593667">
            <w:pPr>
              <w:pStyle w:val="ListContinue"/>
              <w:ind w:left="0"/>
              <w:rPr>
                <w:lang w:val="en-US"/>
              </w:rPr>
            </w:pPr>
            <w:del w:id="3887" w:author="Author" w:date="2017-12-27T18:23:00Z">
              <w:r w:rsidRPr="00984404" w:rsidDel="00C3631D">
                <w:rPr>
                  <w:lang w:val="en-US"/>
                </w:rPr>
                <w:delText>Required if integration with Employee Central Payroll is in place.</w:delText>
              </w:r>
            </w:del>
          </w:p>
        </w:tc>
      </w:tr>
      <w:tr w:rsidR="00463BB1" w:rsidRPr="00A41C57" w14:paraId="49D83A2A" w14:textId="77777777" w:rsidTr="00C71605">
        <w:trPr>
          <w:trHeight w:val="360"/>
        </w:trPr>
        <w:tc>
          <w:tcPr>
            <w:tcW w:w="6272" w:type="dxa"/>
            <w:tcBorders>
              <w:top w:val="single" w:sz="8" w:space="0" w:color="999999"/>
              <w:left w:val="single" w:sz="8" w:space="0" w:color="999999"/>
              <w:bottom w:val="single" w:sz="8" w:space="0" w:color="999999"/>
              <w:right w:val="single" w:sz="8" w:space="0" w:color="999999"/>
            </w:tcBorders>
          </w:tcPr>
          <w:p w14:paraId="58573191" w14:textId="77777777" w:rsidR="00C3631D" w:rsidRDefault="00463BB1" w:rsidP="00463BB1">
            <w:pPr>
              <w:rPr>
                <w:ins w:id="3888" w:author="Author" w:date="2017-12-27T18:23:00Z"/>
                <w:rStyle w:val="SAPScreenElement"/>
                <w:lang w:val="en-US"/>
              </w:rPr>
            </w:pPr>
            <w:r w:rsidRPr="00984404">
              <w:rPr>
                <w:rStyle w:val="SAPScreenElement"/>
                <w:lang w:val="en-US"/>
              </w:rPr>
              <w:lastRenderedPageBreak/>
              <w:t xml:space="preserve">Employment Type: </w:t>
            </w:r>
          </w:p>
          <w:p w14:paraId="4FC7C19A" w14:textId="77777777" w:rsidR="00463BB1" w:rsidRDefault="00C3631D" w:rsidP="00463BB1">
            <w:pPr>
              <w:rPr>
                <w:ins w:id="3889" w:author="Author" w:date="2017-12-27T18:23:00Z"/>
                <w:lang w:val="en-US"/>
              </w:rPr>
            </w:pPr>
            <w:ins w:id="3890" w:author="Author" w:date="2017-12-27T18:23:00Z">
              <w:r w:rsidRPr="00593667">
                <w:rPr>
                  <w:rStyle w:val="SAPEmphasis"/>
                  <w:lang w:val="en-US"/>
                </w:rPr>
                <w:t xml:space="preserve">Option 1: Position Management is not implemented: </w:t>
              </w:r>
            </w:ins>
            <w:r w:rsidR="00463BB1" w:rsidRPr="00984404">
              <w:rPr>
                <w:lang w:val="en-US"/>
              </w:rPr>
              <w:t>select from drop-down, for example</w:t>
            </w:r>
            <w:r w:rsidR="00463BB1" w:rsidRPr="00984404">
              <w:rPr>
                <w:rStyle w:val="SAPUserEntry"/>
                <w:lang w:val="en-US"/>
              </w:rPr>
              <w:t xml:space="preserve"> Non-Management</w:t>
            </w:r>
            <w:r w:rsidR="00463BB1" w:rsidRPr="00984404">
              <w:rPr>
                <w:lang w:val="en-US"/>
              </w:rPr>
              <w:t xml:space="preserve"> </w:t>
            </w:r>
            <w:r w:rsidR="00463BB1" w:rsidRPr="00984404">
              <w:rPr>
                <w:rStyle w:val="SAPUserEntry"/>
                <w:lang w:val="en-US"/>
              </w:rPr>
              <w:t>(SA)</w:t>
            </w:r>
            <w:r w:rsidR="00463BB1" w:rsidRPr="00984404">
              <w:rPr>
                <w:lang w:val="en-US"/>
              </w:rPr>
              <w:t xml:space="preserve"> in case of a </w:t>
            </w:r>
            <w:r w:rsidR="00463BB1" w:rsidRPr="00984404">
              <w:rPr>
                <w:rStyle w:val="SAPEmphasis"/>
                <w:lang w:val="en-US"/>
              </w:rPr>
              <w:t>Saudi</w:t>
            </w:r>
            <w:r w:rsidR="00463BB1" w:rsidRPr="00984404">
              <w:rPr>
                <w:lang w:val="en-US"/>
              </w:rPr>
              <w:t xml:space="preserve"> national, or</w:t>
            </w:r>
            <w:r w:rsidR="00463BB1" w:rsidRPr="00984404">
              <w:rPr>
                <w:rStyle w:val="SAPUserEntry"/>
                <w:lang w:val="en-US"/>
              </w:rPr>
              <w:t xml:space="preserve"> Expat Non-Management</w:t>
            </w:r>
            <w:r w:rsidR="00463BB1" w:rsidRPr="00984404">
              <w:rPr>
                <w:lang w:val="en-US"/>
              </w:rPr>
              <w:t xml:space="preserve"> </w:t>
            </w:r>
            <w:r w:rsidR="00463BB1" w:rsidRPr="00984404">
              <w:rPr>
                <w:rStyle w:val="SAPUserEntry"/>
                <w:lang w:val="en-US"/>
              </w:rPr>
              <w:t>(SA)</w:t>
            </w:r>
            <w:r w:rsidR="00463BB1" w:rsidRPr="00984404">
              <w:rPr>
                <w:lang w:val="en-US"/>
              </w:rPr>
              <w:t xml:space="preserve"> in case of a </w:t>
            </w:r>
            <w:r w:rsidR="00463BB1" w:rsidRPr="00984404">
              <w:rPr>
                <w:rStyle w:val="SAPEmphasis"/>
                <w:lang w:val="en-US"/>
              </w:rPr>
              <w:t>non-Saudi</w:t>
            </w:r>
            <w:r w:rsidR="00463BB1" w:rsidRPr="00984404">
              <w:rPr>
                <w:lang w:val="en-US"/>
              </w:rPr>
              <w:t xml:space="preserve"> national</w:t>
            </w:r>
          </w:p>
          <w:p w14:paraId="212BC20C" w14:textId="45B71893" w:rsidR="00C3631D" w:rsidRPr="002326C1" w:rsidRDefault="00C3631D" w:rsidP="00463BB1">
            <w:pPr>
              <w:rPr>
                <w:rStyle w:val="SAPScreenElement"/>
                <w:lang w:val="en-US"/>
              </w:rPr>
            </w:pPr>
            <w:ins w:id="3891" w:author="Author" w:date="2017-12-27T18:23:00Z">
              <w:r w:rsidRPr="00593667">
                <w:rPr>
                  <w:rStyle w:val="SAPEmphasis"/>
                  <w:lang w:val="en-US"/>
                </w:rPr>
                <w:t xml:space="preserve">Option 2: Position Management is implemented: </w:t>
              </w:r>
              <w:r w:rsidRPr="00593667">
                <w:rPr>
                  <w:lang w:val="en-US"/>
                </w:rPr>
                <w:t xml:space="preserve">value is defaulted based on value entered in field </w:t>
              </w:r>
              <w:r w:rsidRPr="00593667">
                <w:rPr>
                  <w:rStyle w:val="SAPScreenElement"/>
                  <w:lang w:val="en-US"/>
                </w:rPr>
                <w:t xml:space="preserve">Position </w:t>
              </w:r>
              <w:r w:rsidRPr="00593667">
                <w:rPr>
                  <w:lang w:val="en-US"/>
                </w:rPr>
                <w:t xml:space="preserve">in case the </w:t>
              </w:r>
              <w:r w:rsidRPr="00593667">
                <w:rPr>
                  <w:rStyle w:val="SAPScreenElement"/>
                  <w:color w:val="auto"/>
                  <w:lang w:val="en-US"/>
                </w:rPr>
                <w:t>Employment Type</w:t>
              </w:r>
              <w:r w:rsidRPr="00593667">
                <w:rPr>
                  <w:lang w:val="en-US"/>
                </w:rPr>
                <w:t xml:space="preserve"> field has been set up and maintained for the </w:t>
              </w:r>
              <w:r w:rsidRPr="00593667">
                <w:rPr>
                  <w:rStyle w:val="SAPScreenElement"/>
                  <w:color w:val="auto"/>
                  <w:lang w:val="en-US"/>
                </w:rPr>
                <w:t>Position</w:t>
              </w:r>
              <w:r w:rsidRPr="00593667">
                <w:rPr>
                  <w:lang w:val="en-US"/>
                </w:rPr>
                <w:t xml:space="preserve"> object. If this is not the case, you need to select a value from the value help.</w:t>
              </w:r>
            </w:ins>
          </w:p>
        </w:tc>
        <w:tc>
          <w:tcPr>
            <w:tcW w:w="8010" w:type="dxa"/>
            <w:tcBorders>
              <w:top w:val="single" w:sz="8" w:space="0" w:color="999999"/>
              <w:left w:val="single" w:sz="8" w:space="0" w:color="999999"/>
              <w:bottom w:val="single" w:sz="8" w:space="0" w:color="999999"/>
              <w:right w:val="single" w:sz="8" w:space="0" w:color="999999"/>
            </w:tcBorders>
          </w:tcPr>
          <w:p w14:paraId="5988A640" w14:textId="5B09CB47" w:rsidR="00463BB1" w:rsidRPr="005F6795" w:rsidDel="001D3CD5" w:rsidRDefault="00DB018A" w:rsidP="00463BB1">
            <w:pPr>
              <w:pStyle w:val="SAPNoteHeading"/>
              <w:ind w:left="0"/>
              <w:rPr>
                <w:del w:id="3892" w:author="Author" w:date="2018-02-22T10:33:00Z"/>
                <w:strike/>
                <w:lang w:val="en-US"/>
                <w:rPrChange w:id="3893" w:author="Author" w:date="2018-02-22T10:23:00Z">
                  <w:rPr>
                    <w:del w:id="3894" w:author="Author" w:date="2018-02-22T10:33:00Z"/>
                    <w:lang w:val="en-US"/>
                  </w:rPr>
                </w:rPrChange>
              </w:rPr>
            </w:pPr>
            <w:del w:id="3895" w:author="Author" w:date="2018-02-22T10:33:00Z">
              <w:r w:rsidRPr="005F6795" w:rsidDel="001D3CD5">
                <w:rPr>
                  <w:strike/>
                  <w:noProof/>
                  <w:lang w:val="en-US"/>
                  <w:rPrChange w:id="3896" w:author="Author" w:date="2018-02-22T10:23:00Z">
                    <w:rPr>
                      <w:noProof/>
                      <w:lang w:val="en-US"/>
                    </w:rPr>
                  </w:rPrChange>
                </w:rPr>
                <w:drawing>
                  <wp:inline distT="0" distB="0" distL="0" distR="0" wp14:anchorId="6C325737" wp14:editId="6248CC2A">
                    <wp:extent cx="225425" cy="225425"/>
                    <wp:effectExtent l="0" t="0" r="3175" b="317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463BB1" w:rsidRPr="005F6795" w:rsidDel="001D3CD5">
                <w:rPr>
                  <w:strike/>
                  <w:lang w:val="en-US"/>
                  <w:rPrChange w:id="3897" w:author="Author" w:date="2018-02-22T10:23:00Z">
                    <w:rPr>
                      <w:lang w:val="en-US"/>
                    </w:rPr>
                  </w:rPrChange>
                </w:rPr>
                <w:delText> Recommendation</w:delText>
              </w:r>
            </w:del>
          </w:p>
          <w:p w14:paraId="6A5ECED0" w14:textId="31182BB2" w:rsidR="00463BB1" w:rsidRPr="005F6795" w:rsidDel="001D3CD5" w:rsidRDefault="00463BB1" w:rsidP="00463BB1">
            <w:pPr>
              <w:rPr>
                <w:ins w:id="3898" w:author="Author" w:date="2017-12-27T18:25:00Z"/>
                <w:del w:id="3899" w:author="Author" w:date="2018-02-22T10:33:00Z"/>
                <w:strike/>
                <w:lang w:val="en-US"/>
                <w:rPrChange w:id="3900" w:author="Author" w:date="2018-02-22T10:23:00Z">
                  <w:rPr>
                    <w:ins w:id="3901" w:author="Author" w:date="2017-12-27T18:25:00Z"/>
                    <w:del w:id="3902" w:author="Author" w:date="2018-02-22T10:33:00Z"/>
                    <w:lang w:val="en-US"/>
                  </w:rPr>
                </w:rPrChange>
              </w:rPr>
            </w:pPr>
            <w:del w:id="3903" w:author="Author" w:date="2018-02-22T10:33:00Z">
              <w:r w:rsidRPr="005F6795" w:rsidDel="001D3CD5">
                <w:rPr>
                  <w:strike/>
                  <w:lang w:val="en-US"/>
                  <w:rPrChange w:id="3904" w:author="Author" w:date="2018-02-22T10:23:00Z">
                    <w:rPr>
                      <w:lang w:val="en-US"/>
                    </w:rPr>
                  </w:rPrChange>
                </w:rPr>
                <w:delText xml:space="preserve">In case </w:delText>
              </w:r>
              <w:r w:rsidRPr="005F6795" w:rsidDel="001D3CD5">
                <w:rPr>
                  <w:rStyle w:val="SAPEmphasis"/>
                  <w:strike/>
                  <w:lang w:val="en-US"/>
                  <w:rPrChange w:id="3905" w:author="Author" w:date="2018-02-22T10:23:00Z">
                    <w:rPr>
                      <w:rStyle w:val="SAPEmphasis"/>
                      <w:lang w:val="en-US"/>
                    </w:rPr>
                  </w:rPrChange>
                </w:rPr>
                <w:delText xml:space="preserve">Apprentice Management </w:delText>
              </w:r>
              <w:r w:rsidRPr="005F6795" w:rsidDel="001D3CD5">
                <w:rPr>
                  <w:strike/>
                  <w:lang w:val="en-US"/>
                  <w:rPrChange w:id="3906" w:author="Author" w:date="2018-02-22T10:23:00Z">
                    <w:rPr>
                      <w:lang w:val="en-US"/>
                    </w:rPr>
                  </w:rPrChange>
                </w:rPr>
                <w:delText>has been also implemented in the instance and the new employee is an apprentice, select value</w:delText>
              </w:r>
              <w:r w:rsidRPr="005F6795" w:rsidDel="001D3CD5">
                <w:rPr>
                  <w:rStyle w:val="SAPUserEntry"/>
                  <w:strike/>
                  <w:lang w:val="en-US"/>
                  <w:rPrChange w:id="3907" w:author="Author" w:date="2018-02-22T10:23:00Z">
                    <w:rPr>
                      <w:rStyle w:val="SAPUserEntry"/>
                      <w:lang w:val="en-US"/>
                    </w:rPr>
                  </w:rPrChange>
                </w:rPr>
                <w:delText xml:space="preserve"> Interns(SA)</w:delText>
              </w:r>
              <w:r w:rsidRPr="005F6795" w:rsidDel="001D3CD5">
                <w:rPr>
                  <w:strike/>
                  <w:lang w:val="en-US"/>
                  <w:rPrChange w:id="3908" w:author="Author" w:date="2018-02-22T10:23:00Z">
                    <w:rPr>
                      <w:lang w:val="en-US"/>
                    </w:rPr>
                  </w:rPrChange>
                </w:rPr>
                <w:delText>,</w:delText>
              </w:r>
            </w:del>
          </w:p>
          <w:p w14:paraId="4E1D650F" w14:textId="775CCAEA" w:rsidR="00C3631D" w:rsidRPr="005F6795" w:rsidDel="001D3CD5" w:rsidRDefault="00C3631D" w:rsidP="00463BB1">
            <w:pPr>
              <w:rPr>
                <w:del w:id="3909" w:author="Author" w:date="2018-02-22T10:33:00Z"/>
                <w:rFonts w:asciiTheme="minorHAnsi" w:eastAsiaTheme="minorHAnsi" w:hAnsiTheme="minorHAnsi"/>
                <w:strike/>
                <w:sz w:val="22"/>
                <w:szCs w:val="22"/>
                <w:lang w:val="en-US"/>
                <w:rPrChange w:id="3910" w:author="Author" w:date="2018-02-22T10:23:00Z">
                  <w:rPr>
                    <w:del w:id="3911" w:author="Author" w:date="2018-02-22T10:33:00Z"/>
                    <w:rFonts w:asciiTheme="minorHAnsi" w:eastAsiaTheme="minorHAnsi" w:hAnsiTheme="minorHAnsi"/>
                    <w:sz w:val="22"/>
                    <w:szCs w:val="22"/>
                    <w:lang w:val="en-US"/>
                  </w:rPr>
                </w:rPrChange>
              </w:rPr>
            </w:pPr>
            <w:ins w:id="3912" w:author="Author" w:date="2017-12-27T18:25:00Z">
              <w:del w:id="3913" w:author="Author" w:date="2018-02-22T10:33:00Z">
                <w:r w:rsidRPr="005F6795" w:rsidDel="001D3CD5">
                  <w:rPr>
                    <w:rStyle w:val="SAPEmphasis"/>
                    <w:strike/>
                    <w:lang w:val="en-US"/>
                    <w:rPrChange w:id="3914" w:author="Author" w:date="2018-02-22T10:23:00Z">
                      <w:rPr>
                        <w:rStyle w:val="SAPEmphasis"/>
                        <w:lang w:val="en-US"/>
                      </w:rPr>
                    </w:rPrChange>
                  </w:rPr>
                  <w:delText xml:space="preserve">In case both Position Management and Apprentice Management have been implemented, </w:delText>
                </w:r>
                <w:r w:rsidRPr="005F6795" w:rsidDel="001D3CD5">
                  <w:rPr>
                    <w:strike/>
                    <w:lang w:val="en-US"/>
                    <w:rPrChange w:id="3915" w:author="Author" w:date="2018-02-22T10:23:00Z">
                      <w:rPr>
                        <w:lang w:val="en-US"/>
                      </w:rPr>
                    </w:rPrChange>
                  </w:rPr>
                  <w:delText>and the new employee is an apprentice, use the combination of employee class</w:delText>
                </w:r>
                <w:r w:rsidRPr="005F6795" w:rsidDel="001D3CD5">
                  <w:rPr>
                    <w:rStyle w:val="SAPUserEntry"/>
                    <w:strike/>
                    <w:lang w:val="en-US"/>
                    <w:rPrChange w:id="3916" w:author="Author" w:date="2018-02-22T10:23:00Z">
                      <w:rPr>
                        <w:rStyle w:val="SAPUserEntry"/>
                        <w:lang w:val="en-US"/>
                      </w:rPr>
                    </w:rPrChange>
                  </w:rPr>
                  <w:delText xml:space="preserve"> Interns(SA)</w:delText>
                </w:r>
                <w:r w:rsidRPr="005F6795" w:rsidDel="001D3CD5">
                  <w:rPr>
                    <w:strike/>
                    <w:lang w:val="en-US"/>
                    <w:rPrChange w:id="3917" w:author="Author" w:date="2018-02-22T10:23:00Z">
                      <w:rPr>
                        <w:lang w:val="en-US"/>
                      </w:rPr>
                    </w:rPrChange>
                  </w:rPr>
                  <w:delText xml:space="preserve"> and employment type</w:delText>
                </w:r>
                <w:r w:rsidRPr="005F6795" w:rsidDel="001D3CD5">
                  <w:rPr>
                    <w:rStyle w:val="SAPUserEntry"/>
                    <w:strike/>
                    <w:lang w:val="en-US"/>
                    <w:rPrChange w:id="3918" w:author="Author" w:date="2018-02-22T10:23:00Z">
                      <w:rPr>
                        <w:rStyle w:val="SAPUserEntry"/>
                        <w:lang w:val="en-US"/>
                      </w:rPr>
                    </w:rPrChange>
                  </w:rPr>
                  <w:delText xml:space="preserve"> Interns(SA)</w:delText>
                </w:r>
                <w:r w:rsidRPr="005F6795" w:rsidDel="001D3CD5">
                  <w:rPr>
                    <w:rStyle w:val="SAPScreenElement"/>
                    <w:strike/>
                    <w:lang w:val="en-US"/>
                    <w:rPrChange w:id="3919" w:author="Author" w:date="2018-02-22T10:23:00Z">
                      <w:rPr>
                        <w:rStyle w:val="SAPScreenElement"/>
                        <w:lang w:val="en-US"/>
                      </w:rPr>
                    </w:rPrChange>
                  </w:rPr>
                  <w:delText>.</w:delText>
                </w:r>
              </w:del>
            </w:ins>
          </w:p>
          <w:p w14:paraId="5230EFDB" w14:textId="4D6C74D3" w:rsidR="00463BB1" w:rsidRPr="005F6795" w:rsidDel="001D3CD5" w:rsidRDefault="00DB018A" w:rsidP="00463BB1">
            <w:pPr>
              <w:pStyle w:val="SAPNoteHeading"/>
              <w:ind w:left="0"/>
              <w:rPr>
                <w:del w:id="3920" w:author="Author" w:date="2018-02-22T10:33:00Z"/>
                <w:strike/>
                <w:lang w:val="en-US"/>
                <w:rPrChange w:id="3921" w:author="Author" w:date="2018-02-22T10:23:00Z">
                  <w:rPr>
                    <w:del w:id="3922" w:author="Author" w:date="2018-02-22T10:33:00Z"/>
                    <w:lang w:val="en-US"/>
                  </w:rPr>
                </w:rPrChange>
              </w:rPr>
            </w:pPr>
            <w:del w:id="3923" w:author="Author" w:date="2018-02-22T10:33:00Z">
              <w:r w:rsidRPr="005F6795" w:rsidDel="001D3CD5">
                <w:rPr>
                  <w:strike/>
                  <w:noProof/>
                  <w:lang w:val="en-US"/>
                  <w:rPrChange w:id="3924" w:author="Author" w:date="2018-02-22T10:23:00Z">
                    <w:rPr>
                      <w:noProof/>
                      <w:lang w:val="en-US"/>
                    </w:rPr>
                  </w:rPrChange>
                </w:rPr>
                <w:drawing>
                  <wp:inline distT="0" distB="0" distL="0" distR="0" wp14:anchorId="55F5C6CA" wp14:editId="50D810D1">
                    <wp:extent cx="225425" cy="225425"/>
                    <wp:effectExtent l="0" t="0" r="3175" b="317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463BB1" w:rsidRPr="005F6795" w:rsidDel="001D3CD5">
                <w:rPr>
                  <w:strike/>
                  <w:lang w:val="en-US"/>
                  <w:rPrChange w:id="3925" w:author="Author" w:date="2018-02-22T10:23:00Z">
                    <w:rPr>
                      <w:lang w:val="en-US"/>
                    </w:rPr>
                  </w:rPrChange>
                </w:rPr>
                <w:delText> Recommendation</w:delText>
              </w:r>
            </w:del>
          </w:p>
          <w:p w14:paraId="3A6E8CC9" w14:textId="5DA31024" w:rsidR="00463BB1" w:rsidRPr="005F6795" w:rsidDel="001D3CD5" w:rsidRDefault="00463BB1" w:rsidP="00463BB1">
            <w:pPr>
              <w:pStyle w:val="ListContinue"/>
              <w:ind w:left="0"/>
              <w:rPr>
                <w:del w:id="3926" w:author="Author" w:date="2018-02-22T10:33:00Z"/>
                <w:strike/>
                <w:lang w:val="en-US"/>
                <w:rPrChange w:id="3927" w:author="Author" w:date="2018-02-22T10:23:00Z">
                  <w:rPr>
                    <w:del w:id="3928" w:author="Author" w:date="2018-02-22T10:33:00Z"/>
                    <w:lang w:val="en-US"/>
                  </w:rPr>
                </w:rPrChange>
              </w:rPr>
            </w:pPr>
            <w:del w:id="3929" w:author="Author" w:date="2018-02-22T10:33:00Z">
              <w:r w:rsidRPr="005F6795" w:rsidDel="001D3CD5">
                <w:rPr>
                  <w:strike/>
                  <w:lang w:val="en-US"/>
                  <w:rPrChange w:id="3930" w:author="Author" w:date="2018-02-22T10:23:00Z">
                    <w:rPr>
                      <w:lang w:val="en-US"/>
                    </w:rPr>
                  </w:rPrChange>
                </w:rPr>
                <w:delText xml:space="preserve">In case </w:delText>
              </w:r>
              <w:r w:rsidRPr="005F6795" w:rsidDel="001D3CD5">
                <w:rPr>
                  <w:rStyle w:val="SAPEmphasis"/>
                  <w:strike/>
                  <w:lang w:val="en-US"/>
                  <w:rPrChange w:id="3931" w:author="Author" w:date="2018-02-22T10:23:00Z">
                    <w:rPr>
                      <w:rStyle w:val="SAPEmphasis"/>
                      <w:lang w:val="en-US"/>
                    </w:rPr>
                  </w:rPrChange>
                </w:rPr>
                <w:delText xml:space="preserve">Contingent Workforce Management </w:delText>
              </w:r>
              <w:r w:rsidRPr="005F6795" w:rsidDel="001D3CD5">
                <w:rPr>
                  <w:strike/>
                  <w:lang w:val="en-US"/>
                  <w:rPrChange w:id="3932" w:author="Author" w:date="2018-02-22T10:23:00Z">
                    <w:rPr>
                      <w:lang w:val="en-US"/>
                    </w:rPr>
                  </w:rPrChange>
                </w:rPr>
                <w:delText>has also been implemented in the instance, avoid using employee class</w:delText>
              </w:r>
              <w:r w:rsidRPr="005F6795" w:rsidDel="001D3CD5">
                <w:rPr>
                  <w:rStyle w:val="SAPUserEntry"/>
                  <w:strike/>
                  <w:lang w:val="en-US"/>
                  <w:rPrChange w:id="3933" w:author="Author" w:date="2018-02-22T10:23:00Z">
                    <w:rPr>
                      <w:rStyle w:val="SAPUserEntry"/>
                      <w:lang w:val="en-US"/>
                    </w:rPr>
                  </w:rPrChange>
                </w:rPr>
                <w:delText xml:space="preserve"> External(SA)</w:delText>
              </w:r>
              <w:r w:rsidRPr="005F6795" w:rsidDel="001D3CD5">
                <w:rPr>
                  <w:strike/>
                  <w:lang w:val="en-US"/>
                  <w:rPrChange w:id="3934" w:author="Author" w:date="2018-02-22T10:23:00Z">
                    <w:rPr>
                      <w:lang w:val="en-US"/>
                    </w:rPr>
                  </w:rPrChange>
                </w:rPr>
                <w:delText xml:space="preserve"> and employment type</w:delText>
              </w:r>
              <w:r w:rsidRPr="005F6795" w:rsidDel="001D3CD5">
                <w:rPr>
                  <w:rStyle w:val="SAPUserEntry"/>
                  <w:strike/>
                  <w:lang w:val="en-US"/>
                  <w:rPrChange w:id="3935" w:author="Author" w:date="2018-02-22T10:23:00Z">
                    <w:rPr>
                      <w:rStyle w:val="SAPUserEntry"/>
                      <w:lang w:val="en-US"/>
                    </w:rPr>
                  </w:rPrChange>
                </w:rPr>
                <w:delText xml:space="preserve"> Suppl.</w:delText>
              </w:r>
              <w:r w:rsidRPr="005F6795" w:rsidDel="001D3CD5">
                <w:rPr>
                  <w:b/>
                  <w:strike/>
                  <w:lang w:val="en-US"/>
                  <w:rPrChange w:id="3936" w:author="Author" w:date="2018-02-22T10:23:00Z">
                    <w:rPr>
                      <w:b/>
                      <w:lang w:val="en-US"/>
                    </w:rPr>
                  </w:rPrChange>
                </w:rPr>
                <w:delText xml:space="preserve"> </w:delText>
              </w:r>
              <w:r w:rsidRPr="005F6795" w:rsidDel="001D3CD5">
                <w:rPr>
                  <w:rStyle w:val="SAPUserEntry"/>
                  <w:strike/>
                  <w:lang w:val="en-US"/>
                  <w:rPrChange w:id="3937" w:author="Author" w:date="2018-02-22T10:23:00Z">
                    <w:rPr>
                      <w:rStyle w:val="SAPUserEntry"/>
                      <w:lang w:val="en-US"/>
                    </w:rPr>
                  </w:rPrChange>
                </w:rPr>
                <w:delText>Man Power</w:delText>
              </w:r>
              <w:r w:rsidRPr="005F6795" w:rsidDel="001D3CD5">
                <w:rPr>
                  <w:strike/>
                  <w:lang w:val="en-US"/>
                  <w:rPrChange w:id="3938" w:author="Author" w:date="2018-02-22T10:23:00Z">
                    <w:rPr>
                      <w:lang w:val="en-US"/>
                    </w:rPr>
                  </w:rPrChange>
                </w:rPr>
                <w:delText xml:space="preserve"> </w:delText>
              </w:r>
              <w:r w:rsidRPr="005F6795" w:rsidDel="001D3CD5">
                <w:rPr>
                  <w:rStyle w:val="SAPUserEntry"/>
                  <w:strike/>
                  <w:lang w:val="en-US"/>
                  <w:rPrChange w:id="3939" w:author="Author" w:date="2018-02-22T10:23:00Z">
                    <w:rPr>
                      <w:rStyle w:val="SAPUserEntry"/>
                      <w:lang w:val="en-US"/>
                    </w:rPr>
                  </w:rPrChange>
                </w:rPr>
                <w:delText>(SA)</w:delText>
              </w:r>
              <w:r w:rsidRPr="005F6795" w:rsidDel="001D3CD5">
                <w:rPr>
                  <w:strike/>
                  <w:lang w:val="en-US"/>
                  <w:rPrChange w:id="3940" w:author="Author" w:date="2018-02-22T10:23:00Z">
                    <w:rPr>
                      <w:lang w:val="en-US"/>
                    </w:rPr>
                  </w:rPrChange>
                </w:rPr>
                <w:delText xml:space="preserve"> or</w:delText>
              </w:r>
              <w:r w:rsidRPr="005F6795" w:rsidDel="001D3CD5">
                <w:rPr>
                  <w:rStyle w:val="SAPUserEntry"/>
                  <w:strike/>
                  <w:lang w:val="en-US"/>
                  <w:rPrChange w:id="3941" w:author="Author" w:date="2018-02-22T10:23:00Z">
                    <w:rPr>
                      <w:rStyle w:val="SAPUserEntry"/>
                      <w:lang w:val="en-US"/>
                    </w:rPr>
                  </w:rPrChange>
                </w:rPr>
                <w:delText xml:space="preserve"> Contractual(SA)</w:delText>
              </w:r>
              <w:r w:rsidRPr="005F6795" w:rsidDel="001D3CD5">
                <w:rPr>
                  <w:strike/>
                  <w:lang w:val="en-US"/>
                  <w:rPrChange w:id="3942" w:author="Author" w:date="2018-02-22T10:23:00Z">
                    <w:rPr>
                      <w:lang w:val="en-US"/>
                    </w:rPr>
                  </w:rPrChange>
                </w:rPr>
                <w:delText xml:space="preserve">. </w:delText>
              </w:r>
            </w:del>
          </w:p>
          <w:p w14:paraId="3E1BC7E5" w14:textId="1ADB76A1" w:rsidR="00463BB1" w:rsidRPr="00984404" w:rsidRDefault="00DB018A" w:rsidP="00463BB1">
            <w:pPr>
              <w:pStyle w:val="SAPNoteHeading"/>
              <w:ind w:left="0"/>
              <w:rPr>
                <w:lang w:val="en-US"/>
              </w:rPr>
            </w:pPr>
            <w:r w:rsidRPr="00BE273A">
              <w:rPr>
                <w:noProof/>
                <w:lang w:val="en-US"/>
              </w:rPr>
              <w:drawing>
                <wp:inline distT="0" distB="0" distL="0" distR="0" wp14:anchorId="7062B5DC" wp14:editId="15E79BAE">
                  <wp:extent cx="225425" cy="225425"/>
                  <wp:effectExtent l="0" t="0" r="3175"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463BB1" w:rsidRPr="00984404">
              <w:rPr>
                <w:lang w:val="en-US"/>
              </w:rPr>
              <w:t> Recommendation</w:t>
            </w:r>
          </w:p>
          <w:p w14:paraId="77DBE474" w14:textId="4AD083F7" w:rsidR="00463BB1" w:rsidRPr="002326C1" w:rsidRDefault="00463BB1" w:rsidP="00463BB1">
            <w:pPr>
              <w:rPr>
                <w:lang w:val="en-US"/>
              </w:rPr>
            </w:pPr>
            <w:r w:rsidRPr="00984404">
              <w:rPr>
                <w:lang w:val="en-US"/>
              </w:rPr>
              <w:t>Required if integration with Employee Central Payroll is in place.</w:t>
            </w:r>
          </w:p>
        </w:tc>
      </w:tr>
      <w:tr w:rsidR="00463BB1" w:rsidRPr="00A41C57" w14:paraId="448FC606" w14:textId="77777777" w:rsidTr="00C71605">
        <w:trPr>
          <w:trHeight w:val="360"/>
        </w:trPr>
        <w:tc>
          <w:tcPr>
            <w:tcW w:w="6272" w:type="dxa"/>
            <w:tcBorders>
              <w:top w:val="single" w:sz="8" w:space="0" w:color="999999"/>
              <w:left w:val="single" w:sz="8" w:space="0" w:color="999999"/>
              <w:bottom w:val="single" w:sz="8" w:space="0" w:color="999999"/>
              <w:right w:val="single" w:sz="8" w:space="0" w:color="999999"/>
            </w:tcBorders>
          </w:tcPr>
          <w:p w14:paraId="6E8932B4" w14:textId="3C638A86" w:rsidR="00463BB1" w:rsidRPr="002326C1" w:rsidRDefault="00463BB1" w:rsidP="00463BB1">
            <w:pPr>
              <w:rPr>
                <w:rStyle w:val="SAPScreenElement"/>
                <w:lang w:val="en-US"/>
              </w:rPr>
            </w:pPr>
            <w:r w:rsidRPr="00984404">
              <w:rPr>
                <w:rStyle w:val="SAPScreenElement"/>
                <w:lang w:val="en-US"/>
              </w:rPr>
              <w:t xml:space="preserve">Job Entry Date: </w:t>
            </w:r>
            <w:r w:rsidRPr="00984404">
              <w:rPr>
                <w:lang w:val="en-US"/>
              </w:rPr>
              <w:t>select the same date as the hiring date of the new employee or select a different date, in case the job entry date differs from the hiring date</w:t>
            </w:r>
          </w:p>
        </w:tc>
        <w:tc>
          <w:tcPr>
            <w:tcW w:w="8010" w:type="dxa"/>
            <w:tcBorders>
              <w:top w:val="single" w:sz="8" w:space="0" w:color="999999"/>
              <w:left w:val="single" w:sz="8" w:space="0" w:color="999999"/>
              <w:bottom w:val="single" w:sz="8" w:space="0" w:color="999999"/>
              <w:right w:val="single" w:sz="8" w:space="0" w:color="999999"/>
            </w:tcBorders>
          </w:tcPr>
          <w:p w14:paraId="206B0446" w14:textId="51C610D1" w:rsidR="00463BB1" w:rsidRPr="002326C1" w:rsidRDefault="00463BB1" w:rsidP="00463BB1">
            <w:pPr>
              <w:rPr>
                <w:lang w:val="en-US"/>
              </w:rPr>
            </w:pPr>
            <w:r w:rsidRPr="00984404">
              <w:rPr>
                <w:lang w:val="en-US"/>
              </w:rPr>
              <w:t>In case you leave the field empty, upon submitting the new hire record, the value will be automatically filled with the hiring date, and can be checked in the employee profile</w:t>
            </w:r>
          </w:p>
        </w:tc>
      </w:tr>
      <w:tr w:rsidR="00B94260" w:rsidRPr="00A41C57" w14:paraId="11211B19" w14:textId="77777777" w:rsidTr="00C71605">
        <w:trPr>
          <w:trHeight w:val="360"/>
        </w:trPr>
        <w:tc>
          <w:tcPr>
            <w:tcW w:w="6272" w:type="dxa"/>
            <w:tcBorders>
              <w:top w:val="single" w:sz="8" w:space="0" w:color="999999"/>
              <w:left w:val="single" w:sz="8" w:space="0" w:color="999999"/>
              <w:bottom w:val="single" w:sz="8" w:space="0" w:color="999999"/>
              <w:right w:val="single" w:sz="8" w:space="0" w:color="999999"/>
            </w:tcBorders>
          </w:tcPr>
          <w:p w14:paraId="36800F79" w14:textId="77777777" w:rsidR="00B94260" w:rsidRPr="00984404" w:rsidRDefault="00B94260" w:rsidP="00463BB1">
            <w:pPr>
              <w:rPr>
                <w:lang w:val="en-US"/>
              </w:rPr>
            </w:pPr>
            <w:r w:rsidRPr="00984404">
              <w:rPr>
                <w:rStyle w:val="SAPScreenElement"/>
                <w:lang w:val="en-US"/>
              </w:rPr>
              <w:t xml:space="preserve">Pay Scale Type: </w:t>
            </w:r>
            <w:r w:rsidRPr="00984404">
              <w:rPr>
                <w:lang w:val="en-US"/>
              </w:rPr>
              <w:t xml:space="preserve">automatically suggested, based on a preconfigured business rule, from the values maintained for fields </w:t>
            </w:r>
            <w:r w:rsidRPr="00984404">
              <w:rPr>
                <w:rStyle w:val="SAPScreenElement"/>
                <w:lang w:val="en-US"/>
              </w:rPr>
              <w:t>Employee Class</w:t>
            </w:r>
            <w:r w:rsidRPr="00984404">
              <w:rPr>
                <w:lang w:val="en-US"/>
              </w:rPr>
              <w:t xml:space="preserve"> and </w:t>
            </w:r>
            <w:r w:rsidRPr="00984404">
              <w:rPr>
                <w:rStyle w:val="SAPScreenElement"/>
                <w:lang w:val="en-US"/>
              </w:rPr>
              <w:t>Employment Type</w:t>
            </w:r>
          </w:p>
          <w:p w14:paraId="0B07DA5F" w14:textId="77777777" w:rsidR="00B94260" w:rsidRPr="002326C1" w:rsidRDefault="00B94260" w:rsidP="00463BB1">
            <w:pPr>
              <w:rPr>
                <w:rStyle w:val="SAPScreenElement"/>
                <w:lang w:val="en-US"/>
              </w:rPr>
            </w:pPr>
          </w:p>
        </w:tc>
        <w:tc>
          <w:tcPr>
            <w:tcW w:w="8010" w:type="dxa"/>
            <w:vMerge w:val="restart"/>
            <w:tcBorders>
              <w:top w:val="single" w:sz="8" w:space="0" w:color="999999"/>
              <w:left w:val="single" w:sz="8" w:space="0" w:color="999999"/>
              <w:right w:val="single" w:sz="8" w:space="0" w:color="999999"/>
            </w:tcBorders>
          </w:tcPr>
          <w:p w14:paraId="7950ABC1" w14:textId="769FC875" w:rsidR="00B94260" w:rsidRPr="00984404" w:rsidRDefault="00B94260" w:rsidP="00463BB1">
            <w:pPr>
              <w:pStyle w:val="SAPNoteHeading"/>
              <w:ind w:left="0"/>
              <w:rPr>
                <w:lang w:val="en-US"/>
              </w:rPr>
            </w:pPr>
            <w:r w:rsidRPr="00BE273A">
              <w:rPr>
                <w:noProof/>
                <w:lang w:val="en-US"/>
              </w:rPr>
              <w:drawing>
                <wp:inline distT="0" distB="0" distL="0" distR="0" wp14:anchorId="6ADA1A9A" wp14:editId="4C3B6794">
                  <wp:extent cx="225425" cy="225425"/>
                  <wp:effectExtent l="0" t="0" r="3175" b="317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Pr>
                <w:noProof/>
                <w:color w:val="FF0000"/>
                <w:lang w:val="en-US" w:eastAsia="zh-CN"/>
              </w:rPr>
              <w:t xml:space="preserve"> </w:t>
            </w:r>
            <w:r w:rsidRPr="00984404">
              <w:rPr>
                <w:lang w:val="en-US"/>
              </w:rPr>
              <w:t>Recommendation</w:t>
            </w:r>
          </w:p>
          <w:p w14:paraId="26D9F7C3" w14:textId="5B75D0B0" w:rsidR="00B94260" w:rsidRPr="00984404" w:rsidRDefault="00B94260" w:rsidP="00463BB1">
            <w:pPr>
              <w:pStyle w:val="ListContinue"/>
              <w:ind w:left="0"/>
              <w:rPr>
                <w:lang w:val="en-US"/>
              </w:rPr>
            </w:pPr>
            <w:r w:rsidRPr="00984404">
              <w:rPr>
                <w:lang w:val="en-US"/>
              </w:rPr>
              <w:t xml:space="preserve">For details to the preconfigured business rule refer to the </w:t>
            </w:r>
            <w:ins w:id="3943" w:author="Author" w:date="2018-02-06T11:08:00Z">
              <w:r>
                <w:rPr>
                  <w:rStyle w:val="SAPScreenElement"/>
                  <w:color w:val="auto"/>
                  <w:lang w:val="en-US"/>
                </w:rPr>
                <w:t>Foundation Objects</w:t>
              </w:r>
              <w:r w:rsidRPr="00BE273A">
                <w:rPr>
                  <w:lang w:val="en-US"/>
                </w:rPr>
                <w:t xml:space="preserve"> </w:t>
              </w:r>
              <w:r w:rsidRPr="00ED0743">
                <w:rPr>
                  <w:lang w:val="en-US"/>
                </w:rPr>
                <w:t xml:space="preserve">workbook </w:t>
              </w:r>
              <w:del w:id="3944" w:author="Author" w:date="2018-02-06T13:28:00Z">
                <w:r w:rsidRPr="00ED0743" w:rsidDel="001415A0">
                  <w:rPr>
                    <w:lang w:val="en-US"/>
                  </w:rPr>
                  <w:delText xml:space="preserve">appropriate </w:delText>
                </w:r>
              </w:del>
              <w:r w:rsidRPr="00ED0743">
                <w:rPr>
                  <w:lang w:val="en-US"/>
                </w:rPr>
                <w:t xml:space="preserve">for </w:t>
              </w:r>
            </w:ins>
            <w:ins w:id="3945" w:author="Author" w:date="2018-02-06T11:50:00Z">
              <w:r w:rsidR="003A58CE">
                <w:rPr>
                  <w:rStyle w:val="SAPEmphasis"/>
                  <w:lang w:val="en-US"/>
                </w:rPr>
                <w:t>SA</w:t>
              </w:r>
            </w:ins>
            <w:ins w:id="3946" w:author="Author" w:date="2018-02-06T11:08:00Z">
              <w:del w:id="3947" w:author="Author" w:date="2018-02-06T11:50:00Z">
                <w:r w:rsidRPr="00ED0743" w:rsidDel="003A58CE">
                  <w:rPr>
                    <w:rStyle w:val="SAPScreenElement"/>
                    <w:color w:val="auto"/>
                    <w:lang w:val="en-US"/>
                  </w:rPr>
                  <w:delText>&lt;YourCountry&gt;</w:delText>
                </w:r>
              </w:del>
            </w:ins>
            <w:del w:id="3948" w:author="Author" w:date="2018-02-06T11:08:00Z">
              <w:r w:rsidRPr="00984404" w:rsidDel="00B94260">
                <w:rPr>
                  <w:lang w:val="en-US"/>
                </w:rPr>
                <w:delText xml:space="preserve">configuration guide of building block </w:delText>
              </w:r>
              <w:r w:rsidRPr="00984404" w:rsidDel="00B94260">
                <w:rPr>
                  <w:rStyle w:val="SAPEmphasis"/>
                  <w:lang w:val="en-US"/>
                </w:rPr>
                <w:delText>15T</w:delText>
              </w:r>
            </w:del>
            <w:r w:rsidRPr="00984404">
              <w:rPr>
                <w:lang w:val="en-US"/>
              </w:rPr>
              <w:t>.</w:t>
            </w:r>
          </w:p>
          <w:p w14:paraId="1302B601" w14:textId="187931FB" w:rsidR="00B94260" w:rsidRPr="00984404" w:rsidRDefault="00B94260" w:rsidP="00463BB1">
            <w:pPr>
              <w:pStyle w:val="SAPNoteHeading"/>
              <w:ind w:left="0"/>
              <w:rPr>
                <w:lang w:val="en-US"/>
              </w:rPr>
            </w:pPr>
            <w:r w:rsidRPr="00BE273A">
              <w:rPr>
                <w:noProof/>
                <w:lang w:val="en-US"/>
              </w:rPr>
              <w:drawing>
                <wp:inline distT="0" distB="0" distL="0" distR="0" wp14:anchorId="7C7F399B" wp14:editId="37D1DDD4">
                  <wp:extent cx="225425" cy="225425"/>
                  <wp:effectExtent l="0" t="0" r="3175" b="317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Pr>
                <w:lang w:val="en-US"/>
              </w:rPr>
              <w:t> Recommendation</w:t>
            </w:r>
          </w:p>
          <w:p w14:paraId="10D53893" w14:textId="77777777" w:rsidR="00B94260" w:rsidRPr="002326C1" w:rsidDel="00B94260" w:rsidRDefault="00B94260" w:rsidP="00463BB1">
            <w:pPr>
              <w:rPr>
                <w:del w:id="3949" w:author="Author" w:date="2018-02-06T11:08:00Z"/>
                <w:lang w:val="en-US"/>
              </w:rPr>
            </w:pPr>
            <w:r w:rsidRPr="00984404">
              <w:rPr>
                <w:lang w:val="en-US"/>
              </w:rPr>
              <w:t>Required if integration with Employee Central Payroll is in place.</w:t>
            </w:r>
          </w:p>
          <w:p w14:paraId="5EE80803" w14:textId="6A527AA5" w:rsidR="00B94260" w:rsidRPr="00984404" w:rsidDel="00B94260" w:rsidRDefault="00B94260" w:rsidP="00463BB1">
            <w:pPr>
              <w:pStyle w:val="SAPNoteHeading"/>
              <w:ind w:left="0"/>
              <w:rPr>
                <w:del w:id="3950" w:author="Author" w:date="2018-02-06T11:08:00Z"/>
                <w:lang w:val="en-US"/>
              </w:rPr>
            </w:pPr>
            <w:del w:id="3951" w:author="Author" w:date="2018-02-06T11:08:00Z">
              <w:r w:rsidRPr="00BE273A" w:rsidDel="00B94260">
                <w:rPr>
                  <w:noProof/>
                  <w:lang w:val="en-US"/>
                </w:rPr>
                <w:drawing>
                  <wp:inline distT="0" distB="0" distL="0" distR="0" wp14:anchorId="1EEA42E3" wp14:editId="1C14C5E0">
                    <wp:extent cx="225425" cy="225425"/>
                    <wp:effectExtent l="0" t="0" r="3175" b="317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sidDel="00B94260">
                <w:rPr>
                  <w:noProof/>
                  <w:color w:val="FF0000"/>
                  <w:lang w:val="en-US" w:eastAsia="zh-CN"/>
                </w:rPr>
                <w:delText xml:space="preserve"> </w:delText>
              </w:r>
              <w:r w:rsidRPr="00984404" w:rsidDel="00B94260">
                <w:rPr>
                  <w:lang w:val="en-US"/>
                </w:rPr>
                <w:delText>Recommendation</w:delText>
              </w:r>
            </w:del>
          </w:p>
          <w:p w14:paraId="0688462B" w14:textId="28D8D903" w:rsidR="00B94260" w:rsidRPr="00984404" w:rsidDel="00B94260" w:rsidRDefault="00B94260" w:rsidP="00463BB1">
            <w:pPr>
              <w:pStyle w:val="ListContinue"/>
              <w:ind w:left="0"/>
              <w:rPr>
                <w:del w:id="3952" w:author="Author" w:date="2018-02-06T11:08:00Z"/>
                <w:lang w:val="en-US"/>
              </w:rPr>
            </w:pPr>
            <w:del w:id="3953" w:author="Author" w:date="2018-02-06T11:08:00Z">
              <w:r w:rsidRPr="00984404" w:rsidDel="00B94260">
                <w:rPr>
                  <w:lang w:val="en-US"/>
                </w:rPr>
                <w:delText xml:space="preserve">For details to the preconfigured business rule refer to the configuration guide of building block </w:delText>
              </w:r>
              <w:r w:rsidRPr="00984404" w:rsidDel="00B94260">
                <w:rPr>
                  <w:rStyle w:val="SAPEmphasis"/>
                  <w:lang w:val="en-US"/>
                </w:rPr>
                <w:delText>15T</w:delText>
              </w:r>
              <w:r w:rsidRPr="00984404" w:rsidDel="00B94260">
                <w:rPr>
                  <w:lang w:val="en-US"/>
                </w:rPr>
                <w:delText>.</w:delText>
              </w:r>
            </w:del>
          </w:p>
          <w:p w14:paraId="34F88264" w14:textId="25C5F955" w:rsidR="00B94260" w:rsidRPr="00984404" w:rsidDel="00B94260" w:rsidRDefault="00B94260" w:rsidP="00463BB1">
            <w:pPr>
              <w:pStyle w:val="SAPNoteHeading"/>
              <w:ind w:left="0"/>
              <w:rPr>
                <w:del w:id="3954" w:author="Author" w:date="2018-02-06T11:08:00Z"/>
                <w:lang w:val="en-US"/>
              </w:rPr>
            </w:pPr>
            <w:del w:id="3955" w:author="Author" w:date="2018-02-06T11:08:00Z">
              <w:r w:rsidRPr="00BE273A" w:rsidDel="00B94260">
                <w:rPr>
                  <w:noProof/>
                  <w:lang w:val="en-US"/>
                </w:rPr>
                <w:drawing>
                  <wp:inline distT="0" distB="0" distL="0" distR="0" wp14:anchorId="63F7D9D2" wp14:editId="366C3704">
                    <wp:extent cx="225425" cy="225425"/>
                    <wp:effectExtent l="0" t="0" r="3175" b="317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sidDel="00B94260">
                <w:rPr>
                  <w:lang w:val="en-US"/>
                </w:rPr>
                <w:delText> Recommendation</w:delText>
              </w:r>
            </w:del>
          </w:p>
          <w:p w14:paraId="47513312" w14:textId="36FAF311" w:rsidR="00B94260" w:rsidRPr="002326C1" w:rsidRDefault="00B94260" w:rsidP="00463BB1">
            <w:pPr>
              <w:rPr>
                <w:lang w:val="en-US"/>
              </w:rPr>
            </w:pPr>
            <w:del w:id="3956" w:author="Author" w:date="2018-02-06T11:08:00Z">
              <w:r w:rsidRPr="00984404" w:rsidDel="00B94260">
                <w:rPr>
                  <w:lang w:val="en-US"/>
                </w:rPr>
                <w:delText>Required if integration with Employee Central Payroll is in place.</w:delText>
              </w:r>
            </w:del>
          </w:p>
        </w:tc>
      </w:tr>
      <w:tr w:rsidR="00B94260" w:rsidRPr="00A41C57" w14:paraId="4DB7DB60" w14:textId="77777777" w:rsidTr="00C71605">
        <w:trPr>
          <w:trHeight w:val="360"/>
        </w:trPr>
        <w:tc>
          <w:tcPr>
            <w:tcW w:w="6272" w:type="dxa"/>
            <w:tcBorders>
              <w:top w:val="single" w:sz="8" w:space="0" w:color="999999"/>
              <w:left w:val="single" w:sz="8" w:space="0" w:color="999999"/>
              <w:bottom w:val="single" w:sz="8" w:space="0" w:color="999999"/>
              <w:right w:val="single" w:sz="8" w:space="0" w:color="999999"/>
            </w:tcBorders>
          </w:tcPr>
          <w:p w14:paraId="250676B6" w14:textId="10C8CB0B" w:rsidR="00B94260" w:rsidRPr="002326C1" w:rsidRDefault="00B94260" w:rsidP="00463BB1">
            <w:pPr>
              <w:rPr>
                <w:rStyle w:val="SAPScreenElement"/>
                <w:lang w:val="en-US"/>
              </w:rPr>
            </w:pPr>
            <w:r w:rsidRPr="00984404">
              <w:rPr>
                <w:rStyle w:val="SAPScreenElement"/>
                <w:lang w:val="en-US"/>
              </w:rPr>
              <w:t xml:space="preserve">Pay Scale Area: </w:t>
            </w:r>
            <w:r w:rsidRPr="00984404">
              <w:rPr>
                <w:lang w:val="en-US"/>
              </w:rPr>
              <w:t xml:space="preserve">automatically suggested, based on a preconfigured business rule, from the values maintained for fields </w:t>
            </w:r>
            <w:r w:rsidRPr="00984404">
              <w:rPr>
                <w:rStyle w:val="SAPScreenElement"/>
                <w:lang w:val="en-US"/>
              </w:rPr>
              <w:t>Employee Class</w:t>
            </w:r>
            <w:r w:rsidRPr="00984404">
              <w:rPr>
                <w:lang w:val="en-US"/>
              </w:rPr>
              <w:t xml:space="preserve"> and </w:t>
            </w:r>
            <w:r w:rsidRPr="00984404">
              <w:rPr>
                <w:rStyle w:val="SAPScreenElement"/>
                <w:lang w:val="en-US"/>
              </w:rPr>
              <w:t>Employment Type</w:t>
            </w:r>
          </w:p>
        </w:tc>
        <w:tc>
          <w:tcPr>
            <w:tcW w:w="8010" w:type="dxa"/>
            <w:vMerge/>
            <w:tcBorders>
              <w:left w:val="single" w:sz="8" w:space="0" w:color="999999"/>
              <w:bottom w:val="single" w:sz="8" w:space="0" w:color="999999"/>
              <w:right w:val="single" w:sz="8" w:space="0" w:color="999999"/>
            </w:tcBorders>
          </w:tcPr>
          <w:p w14:paraId="0404F857" w14:textId="23FF365C" w:rsidR="00B94260" w:rsidRPr="002326C1" w:rsidRDefault="00B94260" w:rsidP="00463BB1">
            <w:pPr>
              <w:rPr>
                <w:lang w:val="en-US"/>
              </w:rPr>
            </w:pPr>
          </w:p>
        </w:tc>
      </w:tr>
      <w:tr w:rsidR="00B94260" w:rsidRPr="00A41C57" w14:paraId="30A189BA" w14:textId="77777777" w:rsidTr="00C71605">
        <w:trPr>
          <w:trHeight w:val="360"/>
        </w:trPr>
        <w:tc>
          <w:tcPr>
            <w:tcW w:w="6272" w:type="dxa"/>
            <w:tcBorders>
              <w:top w:val="single" w:sz="8" w:space="0" w:color="999999"/>
              <w:left w:val="single" w:sz="8" w:space="0" w:color="999999"/>
              <w:bottom w:val="single" w:sz="8" w:space="0" w:color="999999"/>
              <w:right w:val="single" w:sz="8" w:space="0" w:color="999999"/>
            </w:tcBorders>
          </w:tcPr>
          <w:p w14:paraId="52755E51" w14:textId="2C162ADC" w:rsidR="00B94260" w:rsidRPr="002326C1" w:rsidRDefault="00B94260" w:rsidP="00463BB1">
            <w:pPr>
              <w:rPr>
                <w:rStyle w:val="SAPScreenElement"/>
                <w:lang w:val="en-US"/>
              </w:rPr>
            </w:pPr>
            <w:r w:rsidRPr="00984404">
              <w:rPr>
                <w:rStyle w:val="SAPScreenElement"/>
                <w:lang w:val="en-US"/>
              </w:rPr>
              <w:t xml:space="preserve">Pay Scale Group: </w:t>
            </w:r>
            <w:r w:rsidRPr="00984404">
              <w:rPr>
                <w:lang w:val="en-US"/>
              </w:rPr>
              <w:t xml:space="preserve">select from drop-down; available values depend on the </w:t>
            </w:r>
            <w:r w:rsidRPr="00984404">
              <w:rPr>
                <w:rStyle w:val="SAPScreenElement"/>
                <w:lang w:val="en-US"/>
              </w:rPr>
              <w:t xml:space="preserve">Pay Scale Type </w:t>
            </w:r>
            <w:r w:rsidRPr="00984404">
              <w:rPr>
                <w:lang w:val="en-US"/>
              </w:rPr>
              <w:t>and</w:t>
            </w:r>
            <w:r w:rsidRPr="00984404">
              <w:rPr>
                <w:rStyle w:val="SAPScreenElement"/>
                <w:lang w:val="en-US"/>
              </w:rPr>
              <w:t xml:space="preserve"> Pay Scale Area</w:t>
            </w:r>
          </w:p>
        </w:tc>
        <w:tc>
          <w:tcPr>
            <w:tcW w:w="8010" w:type="dxa"/>
            <w:vMerge w:val="restart"/>
            <w:tcBorders>
              <w:top w:val="single" w:sz="8" w:space="0" w:color="999999"/>
              <w:left w:val="single" w:sz="8" w:space="0" w:color="999999"/>
              <w:right w:val="single" w:sz="8" w:space="0" w:color="999999"/>
            </w:tcBorders>
          </w:tcPr>
          <w:p w14:paraId="17D6762C" w14:textId="50195B00" w:rsidR="00B94260" w:rsidRPr="00984404" w:rsidRDefault="00B94260" w:rsidP="00463BB1">
            <w:pPr>
              <w:pStyle w:val="SAPNoteHeading"/>
              <w:ind w:left="0"/>
              <w:rPr>
                <w:lang w:val="en-US"/>
              </w:rPr>
            </w:pPr>
            <w:r w:rsidRPr="00BE273A">
              <w:rPr>
                <w:noProof/>
                <w:lang w:val="en-US"/>
              </w:rPr>
              <w:drawing>
                <wp:inline distT="0" distB="0" distL="0" distR="0" wp14:anchorId="77C4F7D2" wp14:editId="5A6437E9">
                  <wp:extent cx="225425" cy="225425"/>
                  <wp:effectExtent l="0" t="0" r="3175" b="317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Pr>
                <w:noProof/>
                <w:lang w:val="en-US" w:eastAsia="zh-CN"/>
              </w:rPr>
              <w:t xml:space="preserve"> </w:t>
            </w:r>
            <w:r w:rsidRPr="00984404">
              <w:rPr>
                <w:lang w:val="en-US"/>
              </w:rPr>
              <w:t>Recommendation</w:t>
            </w:r>
          </w:p>
          <w:p w14:paraId="7BB02C54" w14:textId="4A3C084C" w:rsidR="00B94260" w:rsidRPr="002326C1" w:rsidRDefault="00B94260" w:rsidP="00463BB1">
            <w:pPr>
              <w:rPr>
                <w:lang w:val="en-US"/>
              </w:rPr>
            </w:pPr>
            <w:r w:rsidRPr="00984404">
              <w:rPr>
                <w:lang w:val="en-US"/>
              </w:rPr>
              <w:t xml:space="preserve">For details to pay scale group and pay scale level values refer to the </w:t>
            </w:r>
            <w:del w:id="3957" w:author="Author" w:date="2018-02-06T10:26:00Z">
              <w:r w:rsidRPr="00984404" w:rsidDel="00F60FEA">
                <w:rPr>
                  <w:lang w:val="en-US"/>
                </w:rPr>
                <w:delText xml:space="preserve">configuration guide of building block </w:delText>
              </w:r>
              <w:r w:rsidRPr="00984404" w:rsidDel="00F60FEA">
                <w:rPr>
                  <w:rStyle w:val="SAPEmphasis"/>
                  <w:lang w:val="en-US"/>
                </w:rPr>
                <w:delText>15T</w:delText>
              </w:r>
              <w:r w:rsidRPr="00984404" w:rsidDel="00F60FEA">
                <w:rPr>
                  <w:lang w:val="en-US"/>
                </w:rPr>
                <w:delText xml:space="preserve">, where in chapter </w:delText>
              </w:r>
              <w:r w:rsidRPr="00984404" w:rsidDel="00F60FEA">
                <w:rPr>
                  <w:rStyle w:val="SAPTextReference"/>
                  <w:lang w:val="en-US"/>
                </w:rPr>
                <w:delText>Preparation / Prerequisites</w:delText>
              </w:r>
              <w:r w:rsidRPr="00984404" w:rsidDel="00F60FEA">
                <w:rPr>
                  <w:lang w:val="en-US"/>
                </w:rPr>
                <w:delText xml:space="preserve"> the reference to the appropriate </w:delText>
              </w:r>
            </w:del>
            <w:r w:rsidRPr="00984404">
              <w:rPr>
                <w:rStyle w:val="SAPScreenElement"/>
                <w:color w:val="auto"/>
                <w:lang w:val="en-US"/>
              </w:rPr>
              <w:t>Pay Structure</w:t>
            </w:r>
            <w:r w:rsidRPr="00984404">
              <w:rPr>
                <w:lang w:val="en-US"/>
              </w:rPr>
              <w:t xml:space="preserve"> workbook </w:t>
            </w:r>
            <w:ins w:id="3958" w:author="Author" w:date="2018-02-06T10:26:00Z">
              <w:del w:id="3959" w:author="Author" w:date="2018-02-06T13:28:00Z">
                <w:r w:rsidRPr="00ED0743" w:rsidDel="001415A0">
                  <w:rPr>
                    <w:lang w:val="en-US"/>
                  </w:rPr>
                  <w:delText xml:space="preserve">appropriate </w:delText>
                </w:r>
              </w:del>
              <w:r w:rsidRPr="00ED0743">
                <w:rPr>
                  <w:lang w:val="en-US"/>
                </w:rPr>
                <w:t xml:space="preserve">for </w:t>
              </w:r>
            </w:ins>
            <w:ins w:id="3960" w:author="Author" w:date="2018-02-06T11:50:00Z">
              <w:r w:rsidR="003A58CE">
                <w:rPr>
                  <w:rStyle w:val="SAPEmphasis"/>
                  <w:lang w:val="en-US"/>
                </w:rPr>
                <w:t>SA</w:t>
              </w:r>
            </w:ins>
            <w:ins w:id="3961" w:author="Author" w:date="2018-02-06T10:26:00Z">
              <w:del w:id="3962" w:author="Author" w:date="2018-02-06T11:50:00Z">
                <w:r w:rsidRPr="00ED0743" w:rsidDel="003A58CE">
                  <w:rPr>
                    <w:rStyle w:val="SAPScreenElement"/>
                    <w:color w:val="auto"/>
                    <w:lang w:val="en-US"/>
                  </w:rPr>
                  <w:delText>&lt;YourCountry&gt;</w:delText>
                </w:r>
              </w:del>
            </w:ins>
            <w:del w:id="3963" w:author="Author" w:date="2018-02-06T10:26:00Z">
              <w:r w:rsidRPr="00984404" w:rsidDel="00F60FEA">
                <w:rPr>
                  <w:lang w:val="en-US"/>
                </w:rPr>
                <w:delText>is given</w:delText>
              </w:r>
            </w:del>
            <w:r w:rsidRPr="00984404">
              <w:rPr>
                <w:lang w:val="en-US"/>
              </w:rPr>
              <w:t>.</w:t>
            </w:r>
          </w:p>
        </w:tc>
      </w:tr>
      <w:tr w:rsidR="00B94260" w:rsidRPr="00A41C57" w14:paraId="6F77790B" w14:textId="77777777" w:rsidTr="00C71605">
        <w:trPr>
          <w:trHeight w:val="360"/>
        </w:trPr>
        <w:tc>
          <w:tcPr>
            <w:tcW w:w="6272" w:type="dxa"/>
            <w:tcBorders>
              <w:top w:val="single" w:sz="8" w:space="0" w:color="999999"/>
              <w:left w:val="single" w:sz="8" w:space="0" w:color="999999"/>
              <w:bottom w:val="single" w:sz="8" w:space="0" w:color="999999"/>
              <w:right w:val="single" w:sz="8" w:space="0" w:color="999999"/>
            </w:tcBorders>
          </w:tcPr>
          <w:p w14:paraId="24DCD257" w14:textId="63EEAF1B" w:rsidR="00B94260" w:rsidRPr="002326C1" w:rsidRDefault="00B94260" w:rsidP="00463BB1">
            <w:pPr>
              <w:rPr>
                <w:rStyle w:val="SAPScreenElement"/>
                <w:lang w:val="en-US"/>
              </w:rPr>
            </w:pPr>
            <w:r w:rsidRPr="00984404">
              <w:rPr>
                <w:rStyle w:val="SAPScreenElement"/>
                <w:lang w:val="en-US"/>
              </w:rPr>
              <w:t xml:space="preserve">Pay Scale Level: </w:t>
            </w:r>
            <w:r w:rsidRPr="00984404">
              <w:rPr>
                <w:lang w:val="en-US"/>
              </w:rPr>
              <w:t xml:space="preserve">select from drop-down; available values depend on the </w:t>
            </w:r>
            <w:r w:rsidRPr="00984404">
              <w:rPr>
                <w:rStyle w:val="SAPScreenElement"/>
                <w:lang w:val="en-US"/>
              </w:rPr>
              <w:t>Pay Scale Group</w:t>
            </w:r>
          </w:p>
        </w:tc>
        <w:tc>
          <w:tcPr>
            <w:tcW w:w="8010" w:type="dxa"/>
            <w:vMerge/>
            <w:tcBorders>
              <w:left w:val="single" w:sz="8" w:space="0" w:color="999999"/>
              <w:bottom w:val="single" w:sz="8" w:space="0" w:color="999999"/>
              <w:right w:val="single" w:sz="8" w:space="0" w:color="999999"/>
            </w:tcBorders>
          </w:tcPr>
          <w:p w14:paraId="467E1EFC" w14:textId="77777777" w:rsidR="00B94260" w:rsidRPr="002326C1" w:rsidRDefault="00B94260" w:rsidP="00463BB1">
            <w:pPr>
              <w:rPr>
                <w:lang w:val="en-US"/>
              </w:rPr>
            </w:pPr>
          </w:p>
        </w:tc>
      </w:tr>
      <w:tr w:rsidR="00463BB1" w:rsidRPr="00A41C57" w14:paraId="185CB805" w14:textId="77777777" w:rsidTr="00C71605">
        <w:trPr>
          <w:trHeight w:val="360"/>
        </w:trPr>
        <w:tc>
          <w:tcPr>
            <w:tcW w:w="6272" w:type="dxa"/>
            <w:tcBorders>
              <w:top w:val="single" w:sz="8" w:space="0" w:color="999999"/>
              <w:left w:val="single" w:sz="8" w:space="0" w:color="999999"/>
              <w:bottom w:val="single" w:sz="8" w:space="0" w:color="999999"/>
              <w:right w:val="single" w:sz="8" w:space="0" w:color="999999"/>
            </w:tcBorders>
          </w:tcPr>
          <w:p w14:paraId="1D651033" w14:textId="56C09C9D" w:rsidR="00463BB1" w:rsidRPr="002326C1" w:rsidRDefault="00463BB1" w:rsidP="00463BB1">
            <w:pPr>
              <w:rPr>
                <w:rStyle w:val="SAPScreenElement"/>
                <w:lang w:val="en-US"/>
              </w:rPr>
            </w:pPr>
            <w:r w:rsidRPr="00984404">
              <w:rPr>
                <w:rStyle w:val="SAPScreenElement"/>
                <w:lang w:val="en-US"/>
              </w:rPr>
              <w:t xml:space="preserve">Contract Type: </w:t>
            </w:r>
            <w:r w:rsidRPr="00984404">
              <w:rPr>
                <w:lang w:val="en-US"/>
              </w:rPr>
              <w:t>select from drop-down</w:t>
            </w:r>
          </w:p>
        </w:tc>
        <w:tc>
          <w:tcPr>
            <w:tcW w:w="8010" w:type="dxa"/>
            <w:tcBorders>
              <w:top w:val="single" w:sz="8" w:space="0" w:color="999999"/>
              <w:left w:val="single" w:sz="8" w:space="0" w:color="999999"/>
              <w:bottom w:val="single" w:sz="8" w:space="0" w:color="999999"/>
              <w:right w:val="single" w:sz="8" w:space="0" w:color="999999"/>
            </w:tcBorders>
          </w:tcPr>
          <w:p w14:paraId="11E660BB" w14:textId="77777777" w:rsidR="00463BB1" w:rsidRPr="00984404" w:rsidRDefault="00463BB1" w:rsidP="00463BB1">
            <w:pPr>
              <w:pStyle w:val="NoteParagraph"/>
              <w:ind w:left="0"/>
              <w:rPr>
                <w:noProof/>
                <w:lang w:val="en-US"/>
              </w:rPr>
            </w:pPr>
            <w:r w:rsidRPr="00984404">
              <w:rPr>
                <w:lang w:val="en-US"/>
              </w:rPr>
              <w:t xml:space="preserve">Depending on the value selected, based on a preconfigured business rule, field </w:t>
            </w:r>
            <w:r w:rsidRPr="00984404">
              <w:rPr>
                <w:rStyle w:val="SAPScreenElement"/>
                <w:lang w:val="en-US"/>
              </w:rPr>
              <w:t>Contract End Date</w:t>
            </w:r>
            <w:r w:rsidRPr="00984404">
              <w:rPr>
                <w:noProof/>
                <w:lang w:val="en-US"/>
              </w:rPr>
              <w:t xml:space="preserve"> may become mandatory. </w:t>
            </w:r>
          </w:p>
          <w:p w14:paraId="4E19A82B" w14:textId="1A03EF19" w:rsidR="00463BB1" w:rsidRPr="00984404" w:rsidRDefault="00DB018A" w:rsidP="00463BB1">
            <w:pPr>
              <w:pStyle w:val="SAPNoteHeading"/>
              <w:ind w:left="0"/>
              <w:rPr>
                <w:lang w:val="en-US"/>
              </w:rPr>
            </w:pPr>
            <w:r w:rsidRPr="00BE273A">
              <w:rPr>
                <w:noProof/>
                <w:lang w:val="en-US"/>
              </w:rPr>
              <w:drawing>
                <wp:inline distT="0" distB="0" distL="0" distR="0" wp14:anchorId="23F855BF" wp14:editId="08FE34B1">
                  <wp:extent cx="225425" cy="225425"/>
                  <wp:effectExtent l="0" t="0" r="3175" b="317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463BB1" w:rsidRPr="00984404">
              <w:rPr>
                <w:noProof/>
                <w:color w:val="FF0000"/>
                <w:lang w:val="en-US" w:eastAsia="zh-CN"/>
              </w:rPr>
              <w:t xml:space="preserve"> </w:t>
            </w:r>
            <w:r w:rsidR="00463BB1" w:rsidRPr="00984404">
              <w:rPr>
                <w:lang w:val="en-US"/>
              </w:rPr>
              <w:t>Recommendation</w:t>
            </w:r>
          </w:p>
          <w:p w14:paraId="492B2CA6" w14:textId="706FE9BE" w:rsidR="00463BB1" w:rsidRPr="002326C1" w:rsidRDefault="00463BB1" w:rsidP="00463BB1">
            <w:pPr>
              <w:rPr>
                <w:lang w:val="en-US"/>
              </w:rPr>
            </w:pPr>
            <w:r w:rsidRPr="00984404">
              <w:rPr>
                <w:lang w:val="en-US"/>
              </w:rPr>
              <w:t xml:space="preserve">For details to the preconfigured business rule refer to the </w:t>
            </w:r>
            <w:ins w:id="3964" w:author="Author" w:date="2018-02-06T11:33:00Z">
              <w:r w:rsidR="006225AE" w:rsidRPr="00ED0743">
                <w:rPr>
                  <w:rStyle w:val="SAPScreenElement"/>
                  <w:color w:val="auto"/>
                  <w:lang w:val="en-US"/>
                </w:rPr>
                <w:t>Foundation Objects</w:t>
              </w:r>
              <w:r w:rsidR="006225AE" w:rsidRPr="00ED0743">
                <w:rPr>
                  <w:lang w:val="en-US"/>
                </w:rPr>
                <w:t xml:space="preserve"> workbook </w:t>
              </w:r>
              <w:del w:id="3965" w:author="Author" w:date="2018-02-06T13:28:00Z">
                <w:r w:rsidR="006225AE" w:rsidRPr="00ED0743" w:rsidDel="001415A0">
                  <w:rPr>
                    <w:lang w:val="en-US"/>
                  </w:rPr>
                  <w:delText xml:space="preserve">appropriate </w:delText>
                </w:r>
              </w:del>
              <w:r w:rsidR="006225AE" w:rsidRPr="00ED0743">
                <w:rPr>
                  <w:lang w:val="en-US"/>
                </w:rPr>
                <w:t xml:space="preserve">for </w:t>
              </w:r>
            </w:ins>
            <w:ins w:id="3966" w:author="Author" w:date="2018-02-06T11:50:00Z">
              <w:r w:rsidR="003A58CE">
                <w:rPr>
                  <w:rStyle w:val="SAPEmphasis"/>
                  <w:lang w:val="en-US"/>
                </w:rPr>
                <w:t>SA</w:t>
              </w:r>
            </w:ins>
            <w:ins w:id="3967" w:author="Author" w:date="2018-02-06T11:33:00Z">
              <w:del w:id="3968" w:author="Author" w:date="2018-02-06T11:50:00Z">
                <w:r w:rsidR="006225AE" w:rsidRPr="00ED0743" w:rsidDel="003A58CE">
                  <w:rPr>
                    <w:rStyle w:val="SAPScreenElement"/>
                    <w:color w:val="auto"/>
                    <w:lang w:val="en-US"/>
                  </w:rPr>
                  <w:delText>&lt;YourCountry&gt;</w:delText>
                </w:r>
              </w:del>
            </w:ins>
            <w:del w:id="3969" w:author="Author" w:date="2018-02-06T11:33:00Z">
              <w:r w:rsidRPr="00984404" w:rsidDel="006225AE">
                <w:rPr>
                  <w:lang w:val="en-US"/>
                </w:rPr>
                <w:delText xml:space="preserve">configuration guide of building block </w:delText>
              </w:r>
              <w:r w:rsidRPr="00984404" w:rsidDel="006225AE">
                <w:rPr>
                  <w:rStyle w:val="SAPEmphasis"/>
                  <w:lang w:val="en-US"/>
                </w:rPr>
                <w:delText>15T</w:delText>
              </w:r>
            </w:del>
            <w:r w:rsidRPr="00984404">
              <w:rPr>
                <w:lang w:val="en-US"/>
              </w:rPr>
              <w:t>.</w:t>
            </w:r>
          </w:p>
        </w:tc>
      </w:tr>
      <w:tr w:rsidR="00463BB1" w:rsidRPr="00A41C57" w14:paraId="5DF4F1F9" w14:textId="77777777" w:rsidTr="00C71605">
        <w:trPr>
          <w:trHeight w:val="360"/>
        </w:trPr>
        <w:tc>
          <w:tcPr>
            <w:tcW w:w="6272" w:type="dxa"/>
            <w:tcBorders>
              <w:top w:val="single" w:sz="8" w:space="0" w:color="999999"/>
              <w:left w:val="single" w:sz="8" w:space="0" w:color="999999"/>
              <w:bottom w:val="single" w:sz="8" w:space="0" w:color="999999"/>
              <w:right w:val="single" w:sz="8" w:space="0" w:color="999999"/>
            </w:tcBorders>
          </w:tcPr>
          <w:p w14:paraId="029A3D5F" w14:textId="6CB701C6" w:rsidR="00463BB1" w:rsidRPr="002326C1" w:rsidRDefault="00463BB1" w:rsidP="00463BB1">
            <w:pPr>
              <w:rPr>
                <w:rStyle w:val="SAPScreenElement"/>
                <w:lang w:val="en-US"/>
              </w:rPr>
            </w:pPr>
            <w:r w:rsidRPr="008F3188">
              <w:rPr>
                <w:rStyle w:val="SAPScreenElement"/>
                <w:lang w:val="en-US"/>
              </w:rPr>
              <w:t xml:space="preserve">Initial Entry: </w:t>
            </w:r>
            <w:r w:rsidRPr="008F3188">
              <w:rPr>
                <w:lang w:val="en-US"/>
              </w:rPr>
              <w:t xml:space="preserve">select from calendar help </w:t>
            </w:r>
            <w:r w:rsidRPr="008F3188">
              <w:rPr>
                <w:noProof/>
                <w:lang w:val="en-US"/>
              </w:rPr>
              <w:t>the start date when the employee first started in the company</w:t>
            </w:r>
            <w:r w:rsidRPr="008F3188">
              <w:rPr>
                <w:rStyle w:val="CommentReference"/>
                <w:lang w:val="en-US"/>
              </w:rPr>
              <w:t xml:space="preserve"> </w:t>
            </w:r>
          </w:p>
        </w:tc>
        <w:tc>
          <w:tcPr>
            <w:tcW w:w="8010" w:type="dxa"/>
            <w:tcBorders>
              <w:top w:val="single" w:sz="8" w:space="0" w:color="999999"/>
              <w:left w:val="single" w:sz="8" w:space="0" w:color="999999"/>
              <w:bottom w:val="single" w:sz="8" w:space="0" w:color="999999"/>
              <w:right w:val="single" w:sz="8" w:space="0" w:color="999999"/>
            </w:tcBorders>
          </w:tcPr>
          <w:p w14:paraId="72310760" w14:textId="43CBFA99" w:rsidR="00463BB1" w:rsidRPr="002326C1" w:rsidRDefault="00463BB1" w:rsidP="00463BB1">
            <w:pPr>
              <w:rPr>
                <w:lang w:val="en-US"/>
              </w:rPr>
            </w:pPr>
            <w:r w:rsidRPr="008F3188">
              <w:rPr>
                <w:noProof/>
                <w:lang w:val="en-US"/>
              </w:rPr>
              <w:t>For example, if an employee was originally hired as an external and then became a permanent employee, this is the date when he or she first entered the company as an external.</w:t>
            </w:r>
          </w:p>
        </w:tc>
      </w:tr>
      <w:tr w:rsidR="00463BB1" w:rsidRPr="00A41C57" w14:paraId="28C1C271" w14:textId="77777777" w:rsidTr="00C71605">
        <w:trPr>
          <w:trHeight w:val="360"/>
        </w:trPr>
        <w:tc>
          <w:tcPr>
            <w:tcW w:w="6272" w:type="dxa"/>
            <w:tcBorders>
              <w:top w:val="single" w:sz="8" w:space="0" w:color="999999"/>
              <w:left w:val="single" w:sz="8" w:space="0" w:color="999999"/>
              <w:bottom w:val="single" w:sz="8" w:space="0" w:color="999999"/>
              <w:right w:val="single" w:sz="8" w:space="0" w:color="999999"/>
            </w:tcBorders>
          </w:tcPr>
          <w:p w14:paraId="508F409E" w14:textId="03598831" w:rsidR="00463BB1" w:rsidRPr="002326C1" w:rsidRDefault="00463BB1" w:rsidP="00463BB1">
            <w:pPr>
              <w:rPr>
                <w:rStyle w:val="SAPScreenElement"/>
                <w:lang w:val="en-US"/>
              </w:rPr>
            </w:pPr>
            <w:r w:rsidRPr="008F3188">
              <w:rPr>
                <w:rStyle w:val="SAPScreenElement"/>
                <w:lang w:val="en-US"/>
              </w:rPr>
              <w:t xml:space="preserve">Entry into Group: </w:t>
            </w:r>
            <w:r w:rsidRPr="008F3188">
              <w:rPr>
                <w:lang w:val="en-US"/>
              </w:rPr>
              <w:t xml:space="preserve">select from calendar help </w:t>
            </w:r>
            <w:r w:rsidRPr="008F3188">
              <w:rPr>
                <w:noProof/>
                <w:lang w:val="en-US"/>
              </w:rPr>
              <w:t>the start date when the employee started in the organization he or she belongs to now</w:t>
            </w:r>
            <w:r w:rsidRPr="008F3188">
              <w:rPr>
                <w:rStyle w:val="CommentReference"/>
                <w:lang w:val="en-US"/>
              </w:rPr>
              <w:t xml:space="preserve"> </w:t>
            </w:r>
          </w:p>
        </w:tc>
        <w:tc>
          <w:tcPr>
            <w:tcW w:w="8010" w:type="dxa"/>
            <w:tcBorders>
              <w:top w:val="single" w:sz="8" w:space="0" w:color="999999"/>
              <w:left w:val="single" w:sz="8" w:space="0" w:color="999999"/>
              <w:bottom w:val="single" w:sz="8" w:space="0" w:color="999999"/>
              <w:right w:val="single" w:sz="8" w:space="0" w:color="999999"/>
            </w:tcBorders>
          </w:tcPr>
          <w:p w14:paraId="22AED8D9" w14:textId="77777777" w:rsidR="00463BB1" w:rsidRPr="002326C1" w:rsidRDefault="00463BB1" w:rsidP="00463BB1">
            <w:pPr>
              <w:rPr>
                <w:lang w:val="en-US"/>
              </w:rPr>
            </w:pPr>
          </w:p>
        </w:tc>
      </w:tr>
      <w:tr w:rsidR="00463BB1" w:rsidRPr="00A41C57" w14:paraId="3BB1D681" w14:textId="77777777" w:rsidTr="00C71605">
        <w:trPr>
          <w:trHeight w:val="360"/>
        </w:trPr>
        <w:tc>
          <w:tcPr>
            <w:tcW w:w="6272" w:type="dxa"/>
            <w:tcBorders>
              <w:top w:val="single" w:sz="8" w:space="0" w:color="999999"/>
              <w:left w:val="single" w:sz="8" w:space="0" w:color="999999"/>
              <w:bottom w:val="single" w:sz="8" w:space="0" w:color="999999"/>
              <w:right w:val="single" w:sz="8" w:space="0" w:color="999999"/>
            </w:tcBorders>
          </w:tcPr>
          <w:p w14:paraId="14E0E348" w14:textId="1CCA73A7" w:rsidR="00463BB1" w:rsidRPr="002326C1" w:rsidRDefault="00463BB1" w:rsidP="00463BB1">
            <w:pPr>
              <w:rPr>
                <w:rStyle w:val="SAPScreenElement"/>
                <w:lang w:val="en-US"/>
              </w:rPr>
            </w:pPr>
            <w:r w:rsidRPr="008F3188">
              <w:rPr>
                <w:rStyle w:val="SAPScreenElement"/>
                <w:lang w:val="en-US"/>
              </w:rPr>
              <w:lastRenderedPageBreak/>
              <w:t xml:space="preserve">Contract End Date: </w:t>
            </w:r>
            <w:r w:rsidRPr="008F3188">
              <w:rPr>
                <w:lang w:val="en-US"/>
              </w:rPr>
              <w:t>select from calendar help</w:t>
            </w:r>
          </w:p>
        </w:tc>
        <w:tc>
          <w:tcPr>
            <w:tcW w:w="8010" w:type="dxa"/>
            <w:tcBorders>
              <w:top w:val="single" w:sz="8" w:space="0" w:color="999999"/>
              <w:left w:val="single" w:sz="8" w:space="0" w:color="999999"/>
              <w:bottom w:val="single" w:sz="8" w:space="0" w:color="999999"/>
              <w:right w:val="single" w:sz="8" w:space="0" w:color="999999"/>
            </w:tcBorders>
          </w:tcPr>
          <w:p w14:paraId="2B573689" w14:textId="07E804A0" w:rsidR="00745B39" w:rsidRPr="00EC03C9" w:rsidRDefault="00463BB1" w:rsidP="00745B39">
            <w:pPr>
              <w:rPr>
                <w:noProof/>
                <w:lang w:val="en-US"/>
              </w:rPr>
            </w:pPr>
            <w:r w:rsidRPr="008F3188">
              <w:rPr>
                <w:noProof/>
                <w:lang w:val="en-US"/>
              </w:rPr>
              <w:t xml:space="preserve">Mandatory field only in case </w:t>
            </w:r>
            <w:r w:rsidRPr="008F3188">
              <w:rPr>
                <w:rStyle w:val="SAPScreenElement"/>
                <w:lang w:val="en-US"/>
              </w:rPr>
              <w:t>Contract Type</w:t>
            </w:r>
            <w:r w:rsidRPr="008F3188">
              <w:rPr>
                <w:rStyle w:val="SAPUserEntry"/>
                <w:lang w:val="en-US"/>
              </w:rPr>
              <w:t xml:space="preserve"> Fixed Term Contract </w:t>
            </w:r>
            <w:r w:rsidRPr="008F3188">
              <w:rPr>
                <w:noProof/>
                <w:lang w:val="en-US"/>
              </w:rPr>
              <w:t xml:space="preserve">has been selected. </w:t>
            </w:r>
            <w:r w:rsidRPr="00984404">
              <w:rPr>
                <w:noProof/>
                <w:lang w:val="en-US"/>
              </w:rPr>
              <w:t>Otherwise, this field is not visible.</w:t>
            </w:r>
            <w:r w:rsidR="00745B39">
              <w:rPr>
                <w:noProof/>
                <w:lang w:val="en-US"/>
              </w:rPr>
              <w:t xml:space="preserve"> The visibility of the field is obtained</w:t>
            </w:r>
            <w:r w:rsidR="00745B39" w:rsidRPr="00EC03C9">
              <w:rPr>
                <w:noProof/>
                <w:lang w:val="en-US"/>
              </w:rPr>
              <w:t xml:space="preserve"> as per </w:t>
            </w:r>
            <w:r w:rsidR="00745B39">
              <w:rPr>
                <w:noProof/>
                <w:lang w:val="en-US"/>
              </w:rPr>
              <w:t>a</w:t>
            </w:r>
            <w:r w:rsidR="00745B39" w:rsidRPr="00EC03C9">
              <w:rPr>
                <w:noProof/>
                <w:lang w:val="en-US"/>
              </w:rPr>
              <w:t xml:space="preserve"> </w:t>
            </w:r>
            <w:r w:rsidR="00745B39" w:rsidRPr="00EC03C9">
              <w:rPr>
                <w:lang w:val="en-US"/>
              </w:rPr>
              <w:t>preconfigured business rule</w:t>
            </w:r>
            <w:r w:rsidR="00745B39" w:rsidRPr="00EC03C9">
              <w:rPr>
                <w:noProof/>
                <w:lang w:val="en-US"/>
              </w:rPr>
              <w:t xml:space="preserve">. </w:t>
            </w:r>
          </w:p>
          <w:p w14:paraId="4BD3FD23" w14:textId="7FDB7A46" w:rsidR="00745B39" w:rsidRPr="003A18EB" w:rsidRDefault="00745B39" w:rsidP="00745B39">
            <w:pPr>
              <w:pStyle w:val="SAPNoteHeading"/>
              <w:ind w:left="0"/>
              <w:rPr>
                <w:lang w:val="en-US"/>
              </w:rPr>
            </w:pPr>
            <w:r>
              <w:rPr>
                <w:noProof/>
                <w:color w:val="FF0000"/>
                <w:lang w:val="en-US"/>
              </w:rPr>
              <w:drawing>
                <wp:inline distT="0" distB="0" distL="0" distR="0" wp14:anchorId="6815E74C" wp14:editId="43326863">
                  <wp:extent cx="225425" cy="225425"/>
                  <wp:effectExtent l="0" t="0" r="3175" b="3175"/>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noProof/>
                <w:color w:val="FF0000"/>
                <w:lang w:val="en-US" w:eastAsia="zh-CN"/>
              </w:rPr>
              <w:t xml:space="preserve"> </w:t>
            </w:r>
            <w:r w:rsidRPr="003A18EB">
              <w:rPr>
                <w:lang w:val="en-US"/>
              </w:rPr>
              <w:t>Recommendation</w:t>
            </w:r>
          </w:p>
          <w:p w14:paraId="127C0AAA" w14:textId="2A6BBA8A" w:rsidR="00745B39" w:rsidRPr="002326C1" w:rsidRDefault="00745B39" w:rsidP="00745B39">
            <w:pPr>
              <w:rPr>
                <w:lang w:val="en-US"/>
              </w:rPr>
            </w:pPr>
            <w:r w:rsidRPr="00EC03C9">
              <w:rPr>
                <w:lang w:val="en-US"/>
              </w:rPr>
              <w:t xml:space="preserve">For details to the preconfigured business rule refer to the </w:t>
            </w:r>
            <w:ins w:id="3970" w:author="Author" w:date="2018-02-06T11:25:00Z">
              <w:r w:rsidRPr="00ED0743">
                <w:rPr>
                  <w:rStyle w:val="SAPScreenElement"/>
                  <w:color w:val="auto"/>
                  <w:lang w:val="en-US"/>
                </w:rPr>
                <w:t>Foundation Objects</w:t>
              </w:r>
              <w:r w:rsidRPr="00ED0743">
                <w:rPr>
                  <w:lang w:val="en-US"/>
                </w:rPr>
                <w:t xml:space="preserve"> workbook </w:t>
              </w:r>
              <w:del w:id="3971" w:author="Author" w:date="2018-02-06T13:27:00Z">
                <w:r w:rsidRPr="00ED0743" w:rsidDel="001415A0">
                  <w:rPr>
                    <w:lang w:val="en-US"/>
                  </w:rPr>
                  <w:delText xml:space="preserve">appropriate </w:delText>
                </w:r>
              </w:del>
              <w:r w:rsidRPr="00ED0743">
                <w:rPr>
                  <w:lang w:val="en-US"/>
                </w:rPr>
                <w:t xml:space="preserve">for </w:t>
              </w:r>
            </w:ins>
            <w:ins w:id="3972" w:author="Author" w:date="2018-02-06T11:50:00Z">
              <w:r>
                <w:rPr>
                  <w:rStyle w:val="SAPEmphasis"/>
                  <w:lang w:val="en-US"/>
                </w:rPr>
                <w:t>SA</w:t>
              </w:r>
            </w:ins>
            <w:ins w:id="3973" w:author="Author" w:date="2018-02-06T11:25:00Z">
              <w:del w:id="3974" w:author="Author" w:date="2018-02-06T11:48:00Z">
                <w:r w:rsidRPr="00ED0743" w:rsidDel="003A58CE">
                  <w:rPr>
                    <w:rStyle w:val="SAPScreenElement"/>
                    <w:color w:val="auto"/>
                    <w:lang w:val="en-US"/>
                  </w:rPr>
                  <w:delText>&lt;YourCountry&gt;</w:delText>
                </w:r>
              </w:del>
            </w:ins>
            <w:del w:id="3975" w:author="Author" w:date="2018-02-06T11:25:00Z">
              <w:r w:rsidRPr="00EC03C9" w:rsidDel="00F87C95">
                <w:rPr>
                  <w:lang w:val="en-US"/>
                </w:rPr>
                <w:delText xml:space="preserve">configuration guide of building block </w:delText>
              </w:r>
              <w:r w:rsidRPr="00EC03C9" w:rsidDel="00F87C95">
                <w:rPr>
                  <w:rStyle w:val="SAPEmphasis"/>
                  <w:lang w:val="en-US"/>
                </w:rPr>
                <w:delText>15T</w:delText>
              </w:r>
            </w:del>
            <w:r w:rsidRPr="00EC03C9">
              <w:rPr>
                <w:lang w:val="en-US"/>
              </w:rPr>
              <w:t>.</w:t>
            </w:r>
          </w:p>
        </w:tc>
      </w:tr>
    </w:tbl>
    <w:p w14:paraId="678FA0EE" w14:textId="1B033193" w:rsidR="002A49D9" w:rsidRPr="00AE1E45" w:rsidRDefault="002A49D9" w:rsidP="00593667">
      <w:pPr>
        <w:pStyle w:val="Heading3"/>
        <w:spacing w:before="240" w:after="120"/>
        <w:ind w:left="1134" w:hanging="1134"/>
        <w:rPr>
          <w:lang w:val="en-US"/>
        </w:rPr>
      </w:pPr>
      <w:bookmarkStart w:id="3976" w:name="_Toc507062736"/>
      <w:r w:rsidRPr="00AE1E45">
        <w:rPr>
          <w:lang w:val="en-US"/>
        </w:rPr>
        <w:t>United States</w:t>
      </w:r>
      <w:r w:rsidR="00463BB1" w:rsidRPr="00AE1E45">
        <w:rPr>
          <w:lang w:val="en-US"/>
        </w:rPr>
        <w:t xml:space="preserve"> (US)</w:t>
      </w:r>
      <w:bookmarkEnd w:id="3976"/>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182"/>
        <w:gridCol w:w="8100"/>
      </w:tblGrid>
      <w:tr w:rsidR="002A49D9" w:rsidRPr="002326C1" w14:paraId="5CE3B92B" w14:textId="77777777" w:rsidTr="002A49D9">
        <w:trPr>
          <w:trHeight w:val="432"/>
          <w:tblHeader/>
        </w:trPr>
        <w:tc>
          <w:tcPr>
            <w:tcW w:w="6182" w:type="dxa"/>
            <w:tcBorders>
              <w:top w:val="single" w:sz="8" w:space="0" w:color="999999"/>
              <w:left w:val="single" w:sz="8" w:space="0" w:color="999999"/>
              <w:bottom w:val="single" w:sz="8" w:space="0" w:color="999999"/>
              <w:right w:val="single" w:sz="8" w:space="0" w:color="999999"/>
            </w:tcBorders>
            <w:shd w:val="clear" w:color="auto" w:fill="999999"/>
            <w:hideMark/>
          </w:tcPr>
          <w:p w14:paraId="6E4A2D89" w14:textId="77777777" w:rsidR="002A49D9" w:rsidRPr="002326C1" w:rsidRDefault="002A49D9" w:rsidP="00C42F00">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8100" w:type="dxa"/>
            <w:tcBorders>
              <w:top w:val="single" w:sz="8" w:space="0" w:color="999999"/>
              <w:left w:val="single" w:sz="8" w:space="0" w:color="999999"/>
              <w:bottom w:val="single" w:sz="8" w:space="0" w:color="999999"/>
              <w:right w:val="single" w:sz="8" w:space="0" w:color="999999"/>
            </w:tcBorders>
            <w:shd w:val="clear" w:color="auto" w:fill="999999"/>
            <w:hideMark/>
          </w:tcPr>
          <w:p w14:paraId="2EC1D3B6" w14:textId="77777777" w:rsidR="002A49D9" w:rsidRPr="002326C1" w:rsidRDefault="002A49D9" w:rsidP="00C42F00">
            <w:pPr>
              <w:pStyle w:val="SAPTableHeader"/>
              <w:rPr>
                <w:lang w:val="en-US"/>
              </w:rPr>
            </w:pPr>
            <w:r w:rsidRPr="002326C1">
              <w:rPr>
                <w:lang w:val="en-US"/>
              </w:rPr>
              <w:t>Additional Information</w:t>
            </w:r>
          </w:p>
        </w:tc>
      </w:tr>
      <w:tr w:rsidR="002A49D9" w:rsidRPr="00A41C57" w14:paraId="3324E114" w14:textId="77777777" w:rsidTr="002A49D9">
        <w:trPr>
          <w:trHeight w:val="360"/>
        </w:trPr>
        <w:tc>
          <w:tcPr>
            <w:tcW w:w="6182" w:type="dxa"/>
            <w:tcBorders>
              <w:top w:val="single" w:sz="8" w:space="0" w:color="999999"/>
              <w:left w:val="single" w:sz="8" w:space="0" w:color="999999"/>
              <w:bottom w:val="single" w:sz="8" w:space="0" w:color="999999"/>
              <w:right w:val="single" w:sz="8" w:space="0" w:color="999999"/>
            </w:tcBorders>
          </w:tcPr>
          <w:p w14:paraId="27438E79" w14:textId="4BFE983F" w:rsidR="002A49D9" w:rsidRPr="002326C1" w:rsidRDefault="002A49D9" w:rsidP="002A49D9">
            <w:pPr>
              <w:rPr>
                <w:rStyle w:val="SAPScreenElement"/>
                <w:lang w:val="en-US"/>
              </w:rPr>
            </w:pPr>
            <w:r w:rsidRPr="002326C1">
              <w:rPr>
                <w:rStyle w:val="SAPScreenElement"/>
                <w:lang w:val="en-US"/>
              </w:rPr>
              <w:t>Is Shift Employee:</w:t>
            </w:r>
            <w:r w:rsidRPr="002326C1">
              <w:rPr>
                <w:lang w:val="en-US"/>
              </w:rPr>
              <w:t xml:space="preserve"> defaults to</w:t>
            </w:r>
            <w:r w:rsidRPr="00BD5915">
              <w:rPr>
                <w:rStyle w:val="SAPUserEntry"/>
                <w:lang w:val="en-US"/>
              </w:rPr>
              <w:t xml:space="preserve"> </w:t>
            </w:r>
            <w:r w:rsidRPr="002326C1">
              <w:rPr>
                <w:rStyle w:val="SAPUserEntry"/>
                <w:lang w:val="en-US"/>
              </w:rPr>
              <w:t>No</w:t>
            </w:r>
            <w:r w:rsidRPr="002326C1">
              <w:rPr>
                <w:lang w:val="en-US"/>
              </w:rPr>
              <w:t>; adapt if required</w:t>
            </w:r>
          </w:p>
        </w:tc>
        <w:tc>
          <w:tcPr>
            <w:tcW w:w="8100" w:type="dxa"/>
            <w:tcBorders>
              <w:top w:val="single" w:sz="8" w:space="0" w:color="999999"/>
              <w:left w:val="single" w:sz="8" w:space="0" w:color="999999"/>
              <w:bottom w:val="single" w:sz="8" w:space="0" w:color="999999"/>
              <w:right w:val="single" w:sz="8" w:space="0" w:color="999999"/>
            </w:tcBorders>
          </w:tcPr>
          <w:p w14:paraId="65BD885A" w14:textId="43BB450F" w:rsidR="002A49D9" w:rsidRPr="002326C1" w:rsidRDefault="002A49D9" w:rsidP="002A49D9">
            <w:pPr>
              <w:rPr>
                <w:lang w:val="en-US"/>
              </w:rPr>
            </w:pPr>
          </w:p>
        </w:tc>
      </w:tr>
      <w:tr w:rsidR="002A49D9" w:rsidRPr="00A41C57" w14:paraId="721769C0" w14:textId="77777777" w:rsidTr="002A49D9">
        <w:trPr>
          <w:trHeight w:val="360"/>
        </w:trPr>
        <w:tc>
          <w:tcPr>
            <w:tcW w:w="6182" w:type="dxa"/>
            <w:tcBorders>
              <w:top w:val="single" w:sz="8" w:space="0" w:color="999999"/>
              <w:left w:val="single" w:sz="8" w:space="0" w:color="999999"/>
              <w:bottom w:val="single" w:sz="8" w:space="0" w:color="999999"/>
              <w:right w:val="single" w:sz="8" w:space="0" w:color="999999"/>
            </w:tcBorders>
          </w:tcPr>
          <w:p w14:paraId="28DB83D3" w14:textId="012385BA" w:rsidR="002A49D9" w:rsidRPr="002326C1" w:rsidRDefault="002A49D9" w:rsidP="002A49D9">
            <w:pPr>
              <w:rPr>
                <w:rStyle w:val="SAPScreenElement"/>
                <w:lang w:val="en-US"/>
              </w:rPr>
            </w:pPr>
            <w:r w:rsidRPr="002326C1">
              <w:rPr>
                <w:rStyle w:val="SAPScreenElement"/>
                <w:lang w:val="en-US"/>
              </w:rPr>
              <w:t xml:space="preserve">Probationary Period End Date: </w:t>
            </w:r>
            <w:r w:rsidRPr="002326C1">
              <w:rPr>
                <w:lang w:val="en-US"/>
              </w:rPr>
              <w:t>select from calendar help</w:t>
            </w:r>
          </w:p>
        </w:tc>
        <w:tc>
          <w:tcPr>
            <w:tcW w:w="8100" w:type="dxa"/>
            <w:tcBorders>
              <w:top w:val="single" w:sz="8" w:space="0" w:color="999999"/>
              <w:left w:val="single" w:sz="8" w:space="0" w:color="999999"/>
              <w:bottom w:val="single" w:sz="8" w:space="0" w:color="999999"/>
              <w:right w:val="single" w:sz="8" w:space="0" w:color="999999"/>
            </w:tcBorders>
          </w:tcPr>
          <w:p w14:paraId="085CFB0A" w14:textId="77777777" w:rsidR="002A49D9" w:rsidRPr="002326C1" w:rsidRDefault="002A49D9" w:rsidP="002A49D9">
            <w:pPr>
              <w:rPr>
                <w:lang w:val="en-US"/>
              </w:rPr>
            </w:pPr>
          </w:p>
        </w:tc>
      </w:tr>
      <w:tr w:rsidR="00C71605" w:rsidRPr="00A41C57" w14:paraId="52E9DD9C" w14:textId="77777777" w:rsidTr="002A49D9">
        <w:trPr>
          <w:trHeight w:val="360"/>
          <w:ins w:id="3977" w:author="Author" w:date="2018-02-22T11:20:00Z"/>
        </w:trPr>
        <w:tc>
          <w:tcPr>
            <w:tcW w:w="6182" w:type="dxa"/>
            <w:tcBorders>
              <w:top w:val="single" w:sz="8" w:space="0" w:color="999999"/>
              <w:left w:val="single" w:sz="8" w:space="0" w:color="999999"/>
              <w:bottom w:val="single" w:sz="8" w:space="0" w:color="999999"/>
              <w:right w:val="single" w:sz="8" w:space="0" w:color="999999"/>
            </w:tcBorders>
          </w:tcPr>
          <w:p w14:paraId="35FBA684" w14:textId="5BFEC579" w:rsidR="00C71605" w:rsidRPr="002326C1" w:rsidRDefault="00C71605" w:rsidP="002A49D9">
            <w:pPr>
              <w:rPr>
                <w:ins w:id="3978" w:author="Author" w:date="2018-02-22T11:20:00Z"/>
                <w:rStyle w:val="SAPScreenElement"/>
                <w:lang w:val="en-US"/>
              </w:rPr>
            </w:pPr>
            <w:ins w:id="3979" w:author="Author" w:date="2018-02-22T11:20:00Z">
              <w:r w:rsidRPr="00CB66DB">
                <w:rPr>
                  <w:rStyle w:val="SAPScreenElement"/>
                  <w:lang w:val="en-US"/>
                </w:rPr>
                <w:t>Country:</w:t>
              </w:r>
              <w:r w:rsidRPr="00CB66DB">
                <w:rPr>
                  <w:lang w:val="en-US"/>
                </w:rPr>
                <w:t xml:space="preserve"> </w:t>
              </w:r>
              <w:r>
                <w:rPr>
                  <w:rStyle w:val="SAPUserEntry"/>
                  <w:lang w:val="en-US"/>
                </w:rPr>
                <w:t>United States</w:t>
              </w:r>
              <w:r w:rsidRPr="00CB66DB">
                <w:rPr>
                  <w:rStyle w:val="SAPUserEntry"/>
                  <w:lang w:val="en-US"/>
                </w:rPr>
                <w:t xml:space="preserve"> </w:t>
              </w:r>
              <w:r w:rsidRPr="00CB66DB">
                <w:rPr>
                  <w:lang w:val="en-US"/>
                </w:rPr>
                <w:t>is set as default; read-only field</w:t>
              </w:r>
            </w:ins>
          </w:p>
        </w:tc>
        <w:tc>
          <w:tcPr>
            <w:tcW w:w="8100" w:type="dxa"/>
            <w:tcBorders>
              <w:top w:val="single" w:sz="8" w:space="0" w:color="999999"/>
              <w:left w:val="single" w:sz="8" w:space="0" w:color="999999"/>
              <w:bottom w:val="single" w:sz="8" w:space="0" w:color="999999"/>
              <w:right w:val="single" w:sz="8" w:space="0" w:color="999999"/>
            </w:tcBorders>
          </w:tcPr>
          <w:p w14:paraId="122FE827" w14:textId="77777777" w:rsidR="00C71605" w:rsidRPr="002326C1" w:rsidRDefault="00C71605" w:rsidP="002A49D9">
            <w:pPr>
              <w:rPr>
                <w:ins w:id="3980" w:author="Author" w:date="2018-02-22T11:20:00Z"/>
                <w:lang w:val="en-US"/>
              </w:rPr>
            </w:pPr>
          </w:p>
        </w:tc>
      </w:tr>
      <w:tr w:rsidR="002A49D9" w:rsidRPr="00A41C57" w14:paraId="437A7B32" w14:textId="77777777" w:rsidTr="002A49D9">
        <w:trPr>
          <w:trHeight w:val="360"/>
        </w:trPr>
        <w:tc>
          <w:tcPr>
            <w:tcW w:w="6182" w:type="dxa"/>
            <w:tcBorders>
              <w:top w:val="single" w:sz="8" w:space="0" w:color="999999"/>
              <w:left w:val="single" w:sz="8" w:space="0" w:color="999999"/>
              <w:bottom w:val="single" w:sz="8" w:space="0" w:color="999999"/>
              <w:right w:val="single" w:sz="8" w:space="0" w:color="999999"/>
            </w:tcBorders>
          </w:tcPr>
          <w:p w14:paraId="2CC457AC" w14:textId="77777777" w:rsidR="00C3631D" w:rsidRDefault="002A49D9" w:rsidP="002A49D9">
            <w:pPr>
              <w:rPr>
                <w:ins w:id="3981" w:author="Author" w:date="2017-12-27T18:27:00Z"/>
                <w:rStyle w:val="SAPScreenElement"/>
                <w:lang w:val="en-US"/>
              </w:rPr>
            </w:pPr>
            <w:r w:rsidRPr="002326C1">
              <w:rPr>
                <w:rStyle w:val="SAPScreenElement"/>
                <w:lang w:val="en-US"/>
              </w:rPr>
              <w:t xml:space="preserve">Employee Class: </w:t>
            </w:r>
          </w:p>
          <w:p w14:paraId="1298A63B" w14:textId="2BCDDCEF" w:rsidR="002A49D9" w:rsidRDefault="00C3631D" w:rsidP="002A49D9">
            <w:pPr>
              <w:rPr>
                <w:ins w:id="3982" w:author="Author" w:date="2017-12-27T18:27:00Z"/>
                <w:lang w:val="en-US"/>
              </w:rPr>
            </w:pPr>
            <w:ins w:id="3983" w:author="Author" w:date="2017-12-27T18:27:00Z">
              <w:r w:rsidRPr="009D01BA">
                <w:rPr>
                  <w:rStyle w:val="SAPEmphasis"/>
                  <w:lang w:val="en-US"/>
                </w:rPr>
                <w:t xml:space="preserve">Option 1: Position Management is not implemented: </w:t>
              </w:r>
            </w:ins>
            <w:r w:rsidR="002A49D9" w:rsidRPr="002326C1">
              <w:rPr>
                <w:lang w:val="en-US"/>
              </w:rPr>
              <w:t>select from drop-down; for example,</w:t>
            </w:r>
            <w:r w:rsidR="002A49D9" w:rsidRPr="002326C1">
              <w:rPr>
                <w:rStyle w:val="SAPUserEntry"/>
                <w:lang w:val="en-US"/>
              </w:rPr>
              <w:t xml:space="preserve"> Employee</w:t>
            </w:r>
            <w:r w:rsidR="002A49D9" w:rsidRPr="002326C1">
              <w:rPr>
                <w:lang w:val="en-US"/>
              </w:rPr>
              <w:t xml:space="preserve"> </w:t>
            </w:r>
            <w:r w:rsidR="002A49D9" w:rsidRPr="002326C1">
              <w:rPr>
                <w:rStyle w:val="SAPUserEntry"/>
                <w:lang w:val="en-US"/>
              </w:rPr>
              <w:t>(US)</w:t>
            </w:r>
            <w:r w:rsidR="002A49D9" w:rsidRPr="002326C1">
              <w:rPr>
                <w:lang w:val="en-US"/>
              </w:rPr>
              <w:t xml:space="preserve"> </w:t>
            </w:r>
          </w:p>
          <w:p w14:paraId="0740D0A8" w14:textId="368798DA" w:rsidR="00C3631D" w:rsidRPr="002326C1" w:rsidRDefault="00C3631D" w:rsidP="002A49D9">
            <w:pPr>
              <w:rPr>
                <w:rStyle w:val="SAPScreenElement"/>
                <w:lang w:val="en-US"/>
              </w:rPr>
            </w:pPr>
            <w:ins w:id="3984" w:author="Author" w:date="2017-12-27T18:27:00Z">
              <w:r w:rsidRPr="009D01BA">
                <w:rPr>
                  <w:rStyle w:val="SAPEmphasis"/>
                  <w:lang w:val="en-US"/>
                </w:rPr>
                <w:t xml:space="preserve">Option 2: Position Management is implemented: </w:t>
              </w:r>
              <w:r w:rsidRPr="009D01BA">
                <w:rPr>
                  <w:lang w:val="en-US"/>
                </w:rPr>
                <w:t>value is</w:t>
              </w:r>
              <w:r w:rsidRPr="009D01BA">
                <w:rPr>
                  <w:rStyle w:val="SAPEmphasis"/>
                  <w:lang w:val="en-US"/>
                </w:rPr>
                <w:t xml:space="preserve"> </w:t>
              </w:r>
              <w:r w:rsidRPr="009D01BA">
                <w:rPr>
                  <w:lang w:val="en-US"/>
                </w:rPr>
                <w:t xml:space="preserve">defaulted based on value entered in field </w:t>
              </w:r>
              <w:r w:rsidRPr="009D01BA">
                <w:rPr>
                  <w:rStyle w:val="SAPScreenElement"/>
                  <w:lang w:val="en-US"/>
                </w:rPr>
                <w:t>Position</w:t>
              </w:r>
              <w:r w:rsidRPr="009D01BA">
                <w:rPr>
                  <w:lang w:val="en-US"/>
                </w:rPr>
                <w:t>; leave as is</w:t>
              </w:r>
            </w:ins>
          </w:p>
        </w:tc>
        <w:tc>
          <w:tcPr>
            <w:tcW w:w="8100" w:type="dxa"/>
            <w:tcBorders>
              <w:top w:val="single" w:sz="8" w:space="0" w:color="999999"/>
              <w:left w:val="single" w:sz="8" w:space="0" w:color="999999"/>
              <w:bottom w:val="single" w:sz="8" w:space="0" w:color="999999"/>
              <w:right w:val="single" w:sz="8" w:space="0" w:color="999999"/>
            </w:tcBorders>
          </w:tcPr>
          <w:p w14:paraId="31EBC439" w14:textId="50453D20" w:rsidR="00C3631D" w:rsidRPr="00984404" w:rsidRDefault="00DB018A" w:rsidP="00C3631D">
            <w:pPr>
              <w:pStyle w:val="SAPNoteHeading"/>
              <w:ind w:left="0"/>
              <w:rPr>
                <w:ins w:id="3985" w:author="Author" w:date="2017-12-27T18:28:00Z"/>
                <w:lang w:val="en-US"/>
              </w:rPr>
            </w:pPr>
            <w:r w:rsidRPr="00BE273A">
              <w:rPr>
                <w:noProof/>
                <w:lang w:val="en-US"/>
              </w:rPr>
              <w:drawing>
                <wp:inline distT="0" distB="0" distL="0" distR="0" wp14:anchorId="0B46CEEB" wp14:editId="367CBC21">
                  <wp:extent cx="225425" cy="225425"/>
                  <wp:effectExtent l="0" t="0" r="3175" b="317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ins w:id="3986" w:author="Author" w:date="2017-12-27T18:28:00Z">
              <w:r w:rsidR="00C3631D" w:rsidRPr="00984404">
                <w:rPr>
                  <w:lang w:val="en-US"/>
                </w:rPr>
                <w:t> Recommendation</w:t>
              </w:r>
            </w:ins>
          </w:p>
          <w:p w14:paraId="3CD37E2C" w14:textId="456F4D73" w:rsidR="00C3631D" w:rsidDel="001D3CD5" w:rsidRDefault="00C3631D" w:rsidP="00C3631D">
            <w:pPr>
              <w:rPr>
                <w:ins w:id="3987" w:author="Author" w:date="2017-12-27T18:28:00Z"/>
                <w:del w:id="3988" w:author="Author" w:date="2018-02-22T10:33:00Z"/>
                <w:rStyle w:val="SAPEmphasis"/>
                <w:lang w:val="en-US"/>
              </w:rPr>
            </w:pPr>
            <w:ins w:id="3989" w:author="Author" w:date="2017-12-27T18:28:00Z">
              <w:r w:rsidRPr="00984404">
                <w:rPr>
                  <w:lang w:val="en-US"/>
                </w:rPr>
                <w:t>Required if integration with Employee Central Payroll is in place.</w:t>
              </w:r>
            </w:ins>
          </w:p>
          <w:p w14:paraId="189C320F" w14:textId="4CC4063E" w:rsidR="00C3631D" w:rsidRPr="005F6795" w:rsidDel="001D3CD5" w:rsidRDefault="00C3631D" w:rsidP="00C3631D">
            <w:pPr>
              <w:rPr>
                <w:ins w:id="3990" w:author="Author" w:date="2017-12-27T18:28:00Z"/>
                <w:del w:id="3991" w:author="Author" w:date="2018-02-22T10:33:00Z"/>
                <w:rStyle w:val="SAPEmphasis"/>
                <w:strike/>
                <w:lang w:val="en-US"/>
                <w:rPrChange w:id="3992" w:author="Author" w:date="2018-02-22T10:23:00Z">
                  <w:rPr>
                    <w:ins w:id="3993" w:author="Author" w:date="2017-12-27T18:28:00Z"/>
                    <w:del w:id="3994" w:author="Author" w:date="2018-02-22T10:33:00Z"/>
                    <w:rStyle w:val="SAPEmphasis"/>
                    <w:lang w:val="en-US"/>
                  </w:rPr>
                </w:rPrChange>
              </w:rPr>
            </w:pPr>
          </w:p>
          <w:p w14:paraId="3B391548" w14:textId="09917958" w:rsidR="00C3631D" w:rsidRPr="005F6795" w:rsidDel="001D3CD5" w:rsidRDefault="00C3631D" w:rsidP="00C3631D">
            <w:pPr>
              <w:rPr>
                <w:ins w:id="3995" w:author="Author" w:date="2017-12-27T18:28:00Z"/>
                <w:del w:id="3996" w:author="Author" w:date="2018-02-22T10:33:00Z"/>
                <w:rFonts w:asciiTheme="minorHAnsi" w:eastAsiaTheme="minorHAnsi" w:hAnsiTheme="minorHAnsi"/>
                <w:strike/>
                <w:noProof/>
                <w:sz w:val="22"/>
                <w:szCs w:val="22"/>
                <w:lang w:val="en-US"/>
                <w:rPrChange w:id="3997" w:author="Author" w:date="2018-02-22T10:23:00Z">
                  <w:rPr>
                    <w:ins w:id="3998" w:author="Author" w:date="2017-12-27T18:28:00Z"/>
                    <w:del w:id="3999" w:author="Author" w:date="2018-02-22T10:33:00Z"/>
                    <w:rFonts w:asciiTheme="minorHAnsi" w:eastAsiaTheme="minorHAnsi" w:hAnsiTheme="minorHAnsi"/>
                    <w:noProof/>
                    <w:sz w:val="22"/>
                    <w:szCs w:val="22"/>
                    <w:lang w:val="en-US"/>
                  </w:rPr>
                </w:rPrChange>
              </w:rPr>
            </w:pPr>
            <w:ins w:id="4000" w:author="Author" w:date="2017-12-27T18:28:00Z">
              <w:del w:id="4001" w:author="Author" w:date="2018-02-22T10:33:00Z">
                <w:r w:rsidRPr="005F6795" w:rsidDel="001D3CD5">
                  <w:rPr>
                    <w:rStyle w:val="SAPEmphasis"/>
                    <w:strike/>
                    <w:lang w:val="en-US"/>
                    <w:rPrChange w:id="4002" w:author="Author" w:date="2018-02-22T10:23:00Z">
                      <w:rPr>
                        <w:rStyle w:val="SAPEmphasis"/>
                        <w:lang w:val="en-US"/>
                      </w:rPr>
                    </w:rPrChange>
                  </w:rPr>
                  <w:delText>In case Position Management is not implemented, please take into consideration following recommendations:</w:delText>
                </w:r>
              </w:del>
            </w:ins>
          </w:p>
          <w:p w14:paraId="58000E8A" w14:textId="2CD066E1" w:rsidR="002A49D9" w:rsidRPr="005F6795" w:rsidDel="001D3CD5" w:rsidRDefault="002A49D9" w:rsidP="002A49D9">
            <w:pPr>
              <w:pStyle w:val="SAPNoteHeading"/>
              <w:ind w:left="0"/>
              <w:rPr>
                <w:del w:id="4003" w:author="Author" w:date="2018-02-22T10:33:00Z"/>
                <w:strike/>
                <w:lang w:val="en-US"/>
                <w:rPrChange w:id="4004" w:author="Author" w:date="2018-02-22T10:23:00Z">
                  <w:rPr>
                    <w:del w:id="4005" w:author="Author" w:date="2018-02-22T10:33:00Z"/>
                    <w:lang w:val="en-US"/>
                  </w:rPr>
                </w:rPrChange>
              </w:rPr>
            </w:pPr>
            <w:del w:id="4006" w:author="Author" w:date="2018-02-22T10:33:00Z">
              <w:r w:rsidRPr="005F6795" w:rsidDel="001D3CD5">
                <w:rPr>
                  <w:strike/>
                  <w:noProof/>
                  <w:lang w:val="en-US"/>
                  <w:rPrChange w:id="4007" w:author="Author" w:date="2018-02-22T10:23:00Z">
                    <w:rPr>
                      <w:noProof/>
                      <w:lang w:val="en-US"/>
                    </w:rPr>
                  </w:rPrChange>
                </w:rPr>
                <w:drawing>
                  <wp:inline distT="0" distB="0" distL="0" distR="0" wp14:anchorId="27F8D013" wp14:editId="0F534405">
                    <wp:extent cx="228600" cy="228600"/>
                    <wp:effectExtent l="0" t="0" r="0" b="0"/>
                    <wp:docPr id="2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6795" w:rsidDel="001D3CD5">
                <w:rPr>
                  <w:strike/>
                  <w:lang w:val="en-US"/>
                  <w:rPrChange w:id="4008" w:author="Author" w:date="2018-02-22T10:23:00Z">
                    <w:rPr>
                      <w:lang w:val="en-US"/>
                    </w:rPr>
                  </w:rPrChange>
                </w:rPr>
                <w:delText> Recommendation</w:delText>
              </w:r>
            </w:del>
          </w:p>
          <w:p w14:paraId="153AACD0" w14:textId="0C66808D" w:rsidR="002A49D9" w:rsidRPr="005F6795" w:rsidDel="001D3CD5" w:rsidRDefault="002A49D9" w:rsidP="002A49D9">
            <w:pPr>
              <w:rPr>
                <w:del w:id="4009" w:author="Author" w:date="2018-02-22T10:33:00Z"/>
                <w:strike/>
                <w:lang w:val="en-US"/>
                <w:rPrChange w:id="4010" w:author="Author" w:date="2018-02-22T10:23:00Z">
                  <w:rPr>
                    <w:del w:id="4011" w:author="Author" w:date="2018-02-22T10:33:00Z"/>
                    <w:lang w:val="en-US"/>
                  </w:rPr>
                </w:rPrChange>
              </w:rPr>
            </w:pPr>
            <w:del w:id="4012" w:author="Author" w:date="2018-02-22T10:33:00Z">
              <w:r w:rsidRPr="005F6795" w:rsidDel="001D3CD5">
                <w:rPr>
                  <w:strike/>
                  <w:lang w:val="en-US"/>
                  <w:rPrChange w:id="4013" w:author="Author" w:date="2018-02-22T10:23:00Z">
                    <w:rPr>
                      <w:lang w:val="en-US"/>
                    </w:rPr>
                  </w:rPrChange>
                </w:rPr>
                <w:delText xml:space="preserve">In case </w:delText>
              </w:r>
              <w:r w:rsidRPr="005F6795" w:rsidDel="001D3CD5">
                <w:rPr>
                  <w:rStyle w:val="SAPEmphasis"/>
                  <w:strike/>
                  <w:lang w:val="en-US"/>
                  <w:rPrChange w:id="4014" w:author="Author" w:date="2018-02-22T10:23:00Z">
                    <w:rPr>
                      <w:rStyle w:val="SAPEmphasis"/>
                      <w:lang w:val="en-US"/>
                    </w:rPr>
                  </w:rPrChange>
                </w:rPr>
                <w:delText xml:space="preserve">Apprentice Management </w:delText>
              </w:r>
              <w:r w:rsidRPr="005F6795" w:rsidDel="001D3CD5">
                <w:rPr>
                  <w:strike/>
                  <w:lang w:val="en-US"/>
                  <w:rPrChange w:id="4015" w:author="Author" w:date="2018-02-22T10:23:00Z">
                    <w:rPr>
                      <w:lang w:val="en-US"/>
                    </w:rPr>
                  </w:rPrChange>
                </w:rPr>
                <w:delText>has also been implemented in the instance and the new employee is an apprentice, select value</w:delText>
              </w:r>
              <w:r w:rsidRPr="005F6795" w:rsidDel="001D3CD5">
                <w:rPr>
                  <w:rStyle w:val="SAPUserEntry"/>
                  <w:strike/>
                  <w:lang w:val="en-US"/>
                  <w:rPrChange w:id="4016" w:author="Author" w:date="2018-02-22T10:23:00Z">
                    <w:rPr>
                      <w:rStyle w:val="SAPUserEntry"/>
                      <w:lang w:val="en-US"/>
                    </w:rPr>
                  </w:rPrChange>
                </w:rPr>
                <w:delText xml:space="preserve"> Apprentice</w:delText>
              </w:r>
              <w:r w:rsidRPr="005F6795" w:rsidDel="001D3CD5">
                <w:rPr>
                  <w:strike/>
                  <w:lang w:val="en-US"/>
                  <w:rPrChange w:id="4017" w:author="Author" w:date="2018-02-22T10:23:00Z">
                    <w:rPr>
                      <w:lang w:val="en-US"/>
                    </w:rPr>
                  </w:rPrChange>
                </w:rPr>
                <w:delText xml:space="preserve"> </w:delText>
              </w:r>
              <w:r w:rsidRPr="005F6795" w:rsidDel="001D3CD5">
                <w:rPr>
                  <w:rStyle w:val="SAPUserEntry"/>
                  <w:strike/>
                  <w:lang w:val="en-US"/>
                  <w:rPrChange w:id="4018" w:author="Author" w:date="2018-02-22T10:23:00Z">
                    <w:rPr>
                      <w:rStyle w:val="SAPUserEntry"/>
                      <w:lang w:val="en-US"/>
                    </w:rPr>
                  </w:rPrChange>
                </w:rPr>
                <w:delText>(US)</w:delText>
              </w:r>
              <w:r w:rsidRPr="005F6795" w:rsidDel="001D3CD5">
                <w:rPr>
                  <w:strike/>
                  <w:lang w:val="en-US"/>
                  <w:rPrChange w:id="4019" w:author="Author" w:date="2018-02-22T10:23:00Z">
                    <w:rPr>
                      <w:lang w:val="en-US"/>
                    </w:rPr>
                  </w:rPrChange>
                </w:rPr>
                <w:delText>,</w:delText>
              </w:r>
            </w:del>
          </w:p>
          <w:p w14:paraId="07045187" w14:textId="7422B589" w:rsidR="002A49D9" w:rsidRPr="005F6795" w:rsidDel="001D3CD5" w:rsidRDefault="002A49D9" w:rsidP="002A49D9">
            <w:pPr>
              <w:pStyle w:val="SAPNoteHeading"/>
              <w:ind w:left="0"/>
              <w:rPr>
                <w:del w:id="4020" w:author="Author" w:date="2018-02-22T10:33:00Z"/>
                <w:strike/>
                <w:lang w:val="en-US"/>
                <w:rPrChange w:id="4021" w:author="Author" w:date="2018-02-22T10:23:00Z">
                  <w:rPr>
                    <w:del w:id="4022" w:author="Author" w:date="2018-02-22T10:33:00Z"/>
                    <w:lang w:val="en-US"/>
                  </w:rPr>
                </w:rPrChange>
              </w:rPr>
            </w:pPr>
            <w:del w:id="4023" w:author="Author" w:date="2018-02-22T10:33:00Z">
              <w:r w:rsidRPr="005F6795" w:rsidDel="001D3CD5">
                <w:rPr>
                  <w:strike/>
                  <w:noProof/>
                  <w:lang w:val="en-US"/>
                  <w:rPrChange w:id="4024" w:author="Author" w:date="2018-02-22T10:23:00Z">
                    <w:rPr>
                      <w:noProof/>
                      <w:lang w:val="en-US"/>
                    </w:rPr>
                  </w:rPrChange>
                </w:rPr>
                <w:drawing>
                  <wp:inline distT="0" distB="0" distL="0" distR="0" wp14:anchorId="08652280" wp14:editId="2AE94232">
                    <wp:extent cx="228600" cy="228600"/>
                    <wp:effectExtent l="0" t="0" r="0" b="0"/>
                    <wp:docPr id="2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6795" w:rsidDel="001D3CD5">
                <w:rPr>
                  <w:strike/>
                  <w:lang w:val="en-US"/>
                  <w:rPrChange w:id="4025" w:author="Author" w:date="2018-02-22T10:23:00Z">
                    <w:rPr>
                      <w:lang w:val="en-US"/>
                    </w:rPr>
                  </w:rPrChange>
                </w:rPr>
                <w:delText> Recommendation</w:delText>
              </w:r>
            </w:del>
          </w:p>
          <w:p w14:paraId="4BB850BB" w14:textId="54747AF2" w:rsidR="002A49D9" w:rsidRPr="002326C1" w:rsidDel="001D3CD5" w:rsidRDefault="002A49D9" w:rsidP="002A49D9">
            <w:pPr>
              <w:rPr>
                <w:del w:id="4026" w:author="Author" w:date="2018-02-22T10:33:00Z"/>
                <w:lang w:val="en-US"/>
              </w:rPr>
            </w:pPr>
            <w:del w:id="4027" w:author="Author" w:date="2018-02-22T10:33:00Z">
              <w:r w:rsidRPr="005F6795" w:rsidDel="001D3CD5">
                <w:rPr>
                  <w:strike/>
                  <w:lang w:val="en-US"/>
                  <w:rPrChange w:id="4028" w:author="Author" w:date="2018-02-22T10:23:00Z">
                    <w:rPr>
                      <w:lang w:val="en-US"/>
                    </w:rPr>
                  </w:rPrChange>
                </w:rPr>
                <w:delText xml:space="preserve">In case </w:delText>
              </w:r>
              <w:r w:rsidRPr="005F6795" w:rsidDel="001D3CD5">
                <w:rPr>
                  <w:rStyle w:val="SAPEmphasis"/>
                  <w:strike/>
                  <w:lang w:val="en-US"/>
                  <w:rPrChange w:id="4029" w:author="Author" w:date="2018-02-22T10:23:00Z">
                    <w:rPr>
                      <w:rStyle w:val="SAPEmphasis"/>
                      <w:lang w:val="en-US"/>
                    </w:rPr>
                  </w:rPrChange>
                </w:rPr>
                <w:delText xml:space="preserve">Contingent Workforce Management </w:delText>
              </w:r>
              <w:r w:rsidRPr="005F6795" w:rsidDel="001D3CD5">
                <w:rPr>
                  <w:strike/>
                  <w:lang w:val="en-US"/>
                  <w:rPrChange w:id="4030" w:author="Author" w:date="2018-02-22T10:23:00Z">
                    <w:rPr>
                      <w:lang w:val="en-US"/>
                    </w:rPr>
                  </w:rPrChange>
                </w:rPr>
                <w:delText>has also been implemented in the instance, avoid using employee class</w:delText>
              </w:r>
              <w:r w:rsidRPr="005F6795" w:rsidDel="001D3CD5">
                <w:rPr>
                  <w:rStyle w:val="SAPUserEntry"/>
                  <w:strike/>
                  <w:lang w:val="en-US"/>
                  <w:rPrChange w:id="4031" w:author="Author" w:date="2018-02-22T10:23:00Z">
                    <w:rPr>
                      <w:rStyle w:val="SAPUserEntry"/>
                      <w:lang w:val="en-US"/>
                    </w:rPr>
                  </w:rPrChange>
                </w:rPr>
                <w:delText xml:space="preserve"> Contractor</w:delText>
              </w:r>
              <w:r w:rsidRPr="005F6795" w:rsidDel="001D3CD5">
                <w:rPr>
                  <w:strike/>
                  <w:lang w:val="en-US"/>
                  <w:rPrChange w:id="4032" w:author="Author" w:date="2018-02-22T10:23:00Z">
                    <w:rPr>
                      <w:lang w:val="en-US"/>
                    </w:rPr>
                  </w:rPrChange>
                </w:rPr>
                <w:delText xml:space="preserve"> </w:delText>
              </w:r>
              <w:r w:rsidRPr="005F6795" w:rsidDel="001D3CD5">
                <w:rPr>
                  <w:rStyle w:val="SAPUserEntry"/>
                  <w:strike/>
                  <w:lang w:val="en-US"/>
                  <w:rPrChange w:id="4033" w:author="Author" w:date="2018-02-22T10:23:00Z">
                    <w:rPr>
                      <w:rStyle w:val="SAPUserEntry"/>
                      <w:lang w:val="en-US"/>
                    </w:rPr>
                  </w:rPrChange>
                </w:rPr>
                <w:delText>(US)</w:delText>
              </w:r>
              <w:r w:rsidRPr="005F6795" w:rsidDel="001D3CD5">
                <w:rPr>
                  <w:strike/>
                  <w:lang w:val="en-US"/>
                  <w:rPrChange w:id="4034" w:author="Author" w:date="2018-02-22T10:23:00Z">
                    <w:rPr>
                      <w:lang w:val="en-US"/>
                    </w:rPr>
                  </w:rPrChange>
                </w:rPr>
                <w:delText>.</w:delText>
              </w:r>
              <w:r w:rsidRPr="002326C1" w:rsidDel="001D3CD5">
                <w:rPr>
                  <w:lang w:val="en-US"/>
                </w:rPr>
                <w:delText xml:space="preserve"> </w:delText>
              </w:r>
            </w:del>
          </w:p>
          <w:p w14:paraId="78FDE19C" w14:textId="74BD77DE" w:rsidR="002A49D9" w:rsidRPr="002326C1" w:rsidDel="00C3631D" w:rsidRDefault="002A49D9" w:rsidP="002A49D9">
            <w:pPr>
              <w:pStyle w:val="SAPNoteHeading"/>
              <w:ind w:left="0"/>
              <w:rPr>
                <w:del w:id="4035" w:author="Author" w:date="2017-12-27T18:28:00Z"/>
                <w:lang w:val="en-US"/>
              </w:rPr>
            </w:pPr>
            <w:del w:id="4036" w:author="Author" w:date="2017-12-27T18:28:00Z">
              <w:r w:rsidRPr="002326C1" w:rsidDel="00C3631D">
                <w:rPr>
                  <w:noProof/>
                  <w:lang w:val="en-US"/>
                </w:rPr>
                <w:drawing>
                  <wp:inline distT="0" distB="0" distL="0" distR="0" wp14:anchorId="519D4CC2" wp14:editId="1A968B17">
                    <wp:extent cx="228600" cy="228600"/>
                    <wp:effectExtent l="0" t="0" r="0" b="0"/>
                    <wp:docPr id="2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sidDel="00C3631D">
                <w:rPr>
                  <w:lang w:val="en-US"/>
                </w:rPr>
                <w:delText> Recommendation</w:delText>
              </w:r>
            </w:del>
          </w:p>
          <w:p w14:paraId="52C3FAD4" w14:textId="2AB78B1F" w:rsidR="002A49D9" w:rsidRPr="002326C1" w:rsidRDefault="002A49D9" w:rsidP="002A49D9">
            <w:pPr>
              <w:rPr>
                <w:lang w:val="en-US"/>
              </w:rPr>
            </w:pPr>
            <w:del w:id="4037" w:author="Author" w:date="2017-12-27T18:28:00Z">
              <w:r w:rsidRPr="002326C1" w:rsidDel="00C3631D">
                <w:rPr>
                  <w:lang w:val="en-US"/>
                </w:rPr>
                <w:delText>Required if integration with Employee Central Payroll is in place.</w:delText>
              </w:r>
            </w:del>
          </w:p>
        </w:tc>
      </w:tr>
      <w:tr w:rsidR="002A49D9" w:rsidRPr="00A41C57" w14:paraId="1E46A76A" w14:textId="77777777" w:rsidTr="002A49D9">
        <w:trPr>
          <w:trHeight w:val="360"/>
        </w:trPr>
        <w:tc>
          <w:tcPr>
            <w:tcW w:w="6182" w:type="dxa"/>
            <w:tcBorders>
              <w:top w:val="single" w:sz="8" w:space="0" w:color="999999"/>
              <w:left w:val="single" w:sz="8" w:space="0" w:color="999999"/>
              <w:bottom w:val="single" w:sz="8" w:space="0" w:color="999999"/>
              <w:right w:val="single" w:sz="8" w:space="0" w:color="999999"/>
            </w:tcBorders>
          </w:tcPr>
          <w:p w14:paraId="4CD50162" w14:textId="1C62B851" w:rsidR="002A49D9" w:rsidRPr="002326C1" w:rsidRDefault="002A49D9" w:rsidP="002A49D9">
            <w:pPr>
              <w:rPr>
                <w:rStyle w:val="SAPScreenElement"/>
                <w:lang w:val="en-US"/>
              </w:rPr>
            </w:pPr>
            <w:r w:rsidRPr="002326C1">
              <w:rPr>
                <w:rStyle w:val="SAPScreenElement"/>
                <w:lang w:val="en-US"/>
              </w:rPr>
              <w:t xml:space="preserve">FLSA Status: </w:t>
            </w:r>
            <w:r w:rsidRPr="002326C1">
              <w:rPr>
                <w:lang w:val="en-US"/>
              </w:rPr>
              <w:t xml:space="preserve">defaulted based on value entered in field </w:t>
            </w:r>
            <w:r w:rsidRPr="002326C1">
              <w:rPr>
                <w:rStyle w:val="SAPScreenElement"/>
                <w:lang w:val="en-US"/>
              </w:rPr>
              <w:t>Job Classification</w:t>
            </w:r>
            <w:r w:rsidRPr="002326C1">
              <w:rPr>
                <w:lang w:val="en-US"/>
              </w:rPr>
              <w:t>; adapt if required</w:t>
            </w:r>
          </w:p>
        </w:tc>
        <w:tc>
          <w:tcPr>
            <w:tcW w:w="8100" w:type="dxa"/>
            <w:tcBorders>
              <w:top w:val="single" w:sz="8" w:space="0" w:color="999999"/>
              <w:left w:val="single" w:sz="8" w:space="0" w:color="999999"/>
              <w:bottom w:val="single" w:sz="8" w:space="0" w:color="999999"/>
              <w:right w:val="single" w:sz="8" w:space="0" w:color="999999"/>
            </w:tcBorders>
          </w:tcPr>
          <w:p w14:paraId="1245AF6E" w14:textId="77777777" w:rsidR="002A49D9" w:rsidRPr="002326C1" w:rsidRDefault="002A49D9" w:rsidP="002A49D9">
            <w:pPr>
              <w:pStyle w:val="SAPNoteHeading"/>
              <w:ind w:left="0"/>
              <w:rPr>
                <w:lang w:val="en-US"/>
              </w:rPr>
            </w:pPr>
            <w:r w:rsidRPr="002326C1">
              <w:rPr>
                <w:noProof/>
                <w:lang w:val="en-US"/>
              </w:rPr>
              <w:drawing>
                <wp:inline distT="0" distB="0" distL="0" distR="0" wp14:anchorId="25F1507B" wp14:editId="35A94F88">
                  <wp:extent cx="228600" cy="228600"/>
                  <wp:effectExtent l="0" t="0" r="0" b="0"/>
                  <wp:docPr id="26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5F60C3DC" w14:textId="1667C4B0" w:rsidR="002A49D9" w:rsidRPr="002326C1" w:rsidRDefault="002A49D9" w:rsidP="002A49D9">
            <w:pPr>
              <w:rPr>
                <w:lang w:val="en-US"/>
              </w:rPr>
            </w:pPr>
            <w:r w:rsidRPr="002326C1">
              <w:rPr>
                <w:lang w:val="en-US"/>
              </w:rPr>
              <w:t>FLSA stands for Fair Labor Standards Act.</w:t>
            </w:r>
          </w:p>
        </w:tc>
      </w:tr>
      <w:tr w:rsidR="002A49D9" w:rsidRPr="00A41C57" w14:paraId="107B6642" w14:textId="77777777" w:rsidTr="002A49D9">
        <w:trPr>
          <w:trHeight w:val="360"/>
        </w:trPr>
        <w:tc>
          <w:tcPr>
            <w:tcW w:w="6182" w:type="dxa"/>
            <w:tcBorders>
              <w:top w:val="single" w:sz="8" w:space="0" w:color="999999"/>
              <w:left w:val="single" w:sz="8" w:space="0" w:color="999999"/>
              <w:bottom w:val="single" w:sz="8" w:space="0" w:color="999999"/>
              <w:right w:val="single" w:sz="8" w:space="0" w:color="999999"/>
            </w:tcBorders>
          </w:tcPr>
          <w:p w14:paraId="20A503E1" w14:textId="77777777" w:rsidR="00C3631D" w:rsidRDefault="002A49D9" w:rsidP="002A49D9">
            <w:pPr>
              <w:rPr>
                <w:ins w:id="4038" w:author="Author" w:date="2017-12-27T18:29:00Z"/>
                <w:rStyle w:val="SAPScreenElement"/>
                <w:lang w:val="en-US"/>
              </w:rPr>
            </w:pPr>
            <w:r w:rsidRPr="002326C1">
              <w:rPr>
                <w:rStyle w:val="SAPScreenElement"/>
                <w:lang w:val="en-US"/>
              </w:rPr>
              <w:t xml:space="preserve">Employment Type: </w:t>
            </w:r>
          </w:p>
          <w:p w14:paraId="73F04A71" w14:textId="0E3A14D7" w:rsidR="002A49D9" w:rsidRDefault="00C3631D" w:rsidP="002A49D9">
            <w:pPr>
              <w:rPr>
                <w:ins w:id="4039" w:author="Author" w:date="2017-12-27T18:29:00Z"/>
                <w:lang w:val="en-US"/>
              </w:rPr>
            </w:pPr>
            <w:ins w:id="4040" w:author="Author" w:date="2017-12-27T18:29:00Z">
              <w:r w:rsidRPr="009D01BA">
                <w:rPr>
                  <w:rStyle w:val="SAPEmphasis"/>
                  <w:lang w:val="en-US"/>
                </w:rPr>
                <w:t xml:space="preserve">Option 1: Position Management is not implemented: </w:t>
              </w:r>
            </w:ins>
            <w:r w:rsidR="002A49D9" w:rsidRPr="002326C1">
              <w:rPr>
                <w:lang w:val="en-US"/>
              </w:rPr>
              <w:t>select from drop-down</w:t>
            </w:r>
          </w:p>
          <w:p w14:paraId="179154D8" w14:textId="6B2A26F9" w:rsidR="00C3631D" w:rsidRPr="002326C1" w:rsidRDefault="00C3631D" w:rsidP="00C3631D">
            <w:pPr>
              <w:rPr>
                <w:rStyle w:val="SAPScreenElement"/>
                <w:lang w:val="en-US"/>
              </w:rPr>
            </w:pPr>
            <w:ins w:id="4041" w:author="Author" w:date="2017-12-27T18:29:00Z">
              <w:r w:rsidRPr="009D01BA">
                <w:rPr>
                  <w:rStyle w:val="SAPEmphasis"/>
                  <w:lang w:val="en-US"/>
                </w:rPr>
                <w:t xml:space="preserve">Option 2: Position Management is implemented: </w:t>
              </w:r>
              <w:r w:rsidRPr="009D01BA">
                <w:rPr>
                  <w:lang w:val="en-US"/>
                </w:rPr>
                <w:t xml:space="preserve">value is defaulted based on value entered in field </w:t>
              </w:r>
              <w:r w:rsidRPr="009D01BA">
                <w:rPr>
                  <w:rStyle w:val="SAPScreenElement"/>
                  <w:lang w:val="en-US"/>
                </w:rPr>
                <w:t xml:space="preserve">Position </w:t>
              </w:r>
              <w:r w:rsidRPr="009D01BA">
                <w:rPr>
                  <w:lang w:val="en-US"/>
                </w:rPr>
                <w:t xml:space="preserve">in case the </w:t>
              </w:r>
              <w:r w:rsidRPr="009D01BA">
                <w:rPr>
                  <w:rStyle w:val="SAPScreenElement"/>
                  <w:color w:val="auto"/>
                  <w:lang w:val="en-US"/>
                </w:rPr>
                <w:t>Employment Type</w:t>
              </w:r>
              <w:r w:rsidRPr="009D01BA">
                <w:rPr>
                  <w:lang w:val="en-US"/>
                </w:rPr>
                <w:t xml:space="preserve"> field has been set up and maintained for the </w:t>
              </w:r>
              <w:r w:rsidRPr="009D01BA">
                <w:rPr>
                  <w:rStyle w:val="SAPScreenElement"/>
                  <w:color w:val="auto"/>
                  <w:lang w:val="en-US"/>
                </w:rPr>
                <w:t>Position</w:t>
              </w:r>
              <w:r w:rsidRPr="009D01BA">
                <w:rPr>
                  <w:lang w:val="en-US"/>
                </w:rPr>
                <w:t xml:space="preserve"> object. If this is not the case, you need to select a value from the value help.</w:t>
              </w:r>
            </w:ins>
          </w:p>
        </w:tc>
        <w:tc>
          <w:tcPr>
            <w:tcW w:w="8100" w:type="dxa"/>
            <w:tcBorders>
              <w:top w:val="single" w:sz="8" w:space="0" w:color="999999"/>
              <w:left w:val="single" w:sz="8" w:space="0" w:color="999999"/>
              <w:bottom w:val="single" w:sz="8" w:space="0" w:color="999999"/>
              <w:right w:val="single" w:sz="8" w:space="0" w:color="999999"/>
            </w:tcBorders>
          </w:tcPr>
          <w:p w14:paraId="771E5934" w14:textId="6BAAA7F1" w:rsidR="002A49D9" w:rsidRPr="005F6795" w:rsidDel="001D3CD5" w:rsidRDefault="002A49D9" w:rsidP="002A49D9">
            <w:pPr>
              <w:pStyle w:val="SAPNoteHeading"/>
              <w:ind w:left="0"/>
              <w:rPr>
                <w:del w:id="4042" w:author="Author" w:date="2018-02-22T10:34:00Z"/>
                <w:strike/>
                <w:lang w:val="en-US"/>
                <w:rPrChange w:id="4043" w:author="Author" w:date="2018-02-22T10:23:00Z">
                  <w:rPr>
                    <w:del w:id="4044" w:author="Author" w:date="2018-02-22T10:34:00Z"/>
                    <w:lang w:val="en-US"/>
                  </w:rPr>
                </w:rPrChange>
              </w:rPr>
            </w:pPr>
            <w:del w:id="4045" w:author="Author" w:date="2018-02-22T10:34:00Z">
              <w:r w:rsidRPr="005F6795" w:rsidDel="001D3CD5">
                <w:rPr>
                  <w:strike/>
                  <w:noProof/>
                  <w:lang w:val="en-US"/>
                  <w:rPrChange w:id="4046" w:author="Author" w:date="2018-02-22T10:23:00Z">
                    <w:rPr>
                      <w:noProof/>
                      <w:lang w:val="en-US"/>
                    </w:rPr>
                  </w:rPrChange>
                </w:rPr>
                <w:drawing>
                  <wp:inline distT="0" distB="0" distL="0" distR="0" wp14:anchorId="152D7ACD" wp14:editId="0CCCBBA1">
                    <wp:extent cx="228600" cy="228600"/>
                    <wp:effectExtent l="0" t="0" r="0" b="0"/>
                    <wp:docPr id="2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6795" w:rsidDel="001D3CD5">
                <w:rPr>
                  <w:strike/>
                  <w:lang w:val="en-US"/>
                  <w:rPrChange w:id="4047" w:author="Author" w:date="2018-02-22T10:23:00Z">
                    <w:rPr>
                      <w:lang w:val="en-US"/>
                    </w:rPr>
                  </w:rPrChange>
                </w:rPr>
                <w:delText> Recommendation</w:delText>
              </w:r>
            </w:del>
          </w:p>
          <w:p w14:paraId="62510DE2" w14:textId="6C8CF56E" w:rsidR="002A49D9" w:rsidRPr="005F6795" w:rsidDel="001D3CD5" w:rsidRDefault="002A49D9" w:rsidP="002A49D9">
            <w:pPr>
              <w:rPr>
                <w:del w:id="4048" w:author="Author" w:date="2018-02-22T10:34:00Z"/>
                <w:strike/>
                <w:lang w:val="en-US"/>
                <w:rPrChange w:id="4049" w:author="Author" w:date="2018-02-22T10:23:00Z">
                  <w:rPr>
                    <w:del w:id="4050" w:author="Author" w:date="2018-02-22T10:34:00Z"/>
                    <w:lang w:val="en-US"/>
                  </w:rPr>
                </w:rPrChange>
              </w:rPr>
            </w:pPr>
            <w:del w:id="4051" w:author="Author" w:date="2018-02-22T10:34:00Z">
              <w:r w:rsidRPr="005F6795" w:rsidDel="001D3CD5">
                <w:rPr>
                  <w:strike/>
                  <w:lang w:val="en-US"/>
                  <w:rPrChange w:id="4052" w:author="Author" w:date="2018-02-22T10:23:00Z">
                    <w:rPr>
                      <w:lang w:val="en-US"/>
                    </w:rPr>
                  </w:rPrChange>
                </w:rPr>
                <w:delText xml:space="preserve">In case </w:delText>
              </w:r>
              <w:r w:rsidRPr="005F6795" w:rsidDel="001D3CD5">
                <w:rPr>
                  <w:rStyle w:val="SAPEmphasis"/>
                  <w:strike/>
                  <w:lang w:val="en-US"/>
                  <w:rPrChange w:id="4053" w:author="Author" w:date="2018-02-22T10:23:00Z">
                    <w:rPr>
                      <w:rStyle w:val="SAPEmphasis"/>
                      <w:lang w:val="en-US"/>
                    </w:rPr>
                  </w:rPrChange>
                </w:rPr>
                <w:delText xml:space="preserve">Contingent Workforce Management </w:delText>
              </w:r>
              <w:r w:rsidRPr="005F6795" w:rsidDel="001D3CD5">
                <w:rPr>
                  <w:strike/>
                  <w:lang w:val="en-US"/>
                  <w:rPrChange w:id="4054" w:author="Author" w:date="2018-02-22T10:23:00Z">
                    <w:rPr>
                      <w:lang w:val="en-US"/>
                    </w:rPr>
                  </w:rPrChange>
                </w:rPr>
                <w:delText>has also been implemented in the instance, avoid using employment type</w:delText>
              </w:r>
              <w:r w:rsidRPr="005F6795" w:rsidDel="001D3CD5">
                <w:rPr>
                  <w:rStyle w:val="SAPUserEntry"/>
                  <w:strike/>
                  <w:lang w:val="en-US"/>
                  <w:rPrChange w:id="4055" w:author="Author" w:date="2018-02-22T10:23:00Z">
                    <w:rPr>
                      <w:rStyle w:val="SAPUserEntry"/>
                      <w:lang w:val="en-US"/>
                    </w:rPr>
                  </w:rPrChange>
                </w:rPr>
                <w:delText xml:space="preserve"> Non-payroll</w:delText>
              </w:r>
              <w:r w:rsidRPr="005F6795" w:rsidDel="001D3CD5">
                <w:rPr>
                  <w:strike/>
                  <w:lang w:val="en-US"/>
                  <w:rPrChange w:id="4056" w:author="Author" w:date="2018-02-22T10:23:00Z">
                    <w:rPr>
                      <w:lang w:val="en-US"/>
                    </w:rPr>
                  </w:rPrChange>
                </w:rPr>
                <w:delText xml:space="preserve"> </w:delText>
              </w:r>
              <w:r w:rsidRPr="005F6795" w:rsidDel="001D3CD5">
                <w:rPr>
                  <w:rStyle w:val="SAPUserEntry"/>
                  <w:strike/>
                  <w:lang w:val="en-US"/>
                  <w:rPrChange w:id="4057" w:author="Author" w:date="2018-02-22T10:23:00Z">
                    <w:rPr>
                      <w:rStyle w:val="SAPUserEntry"/>
                      <w:lang w:val="en-US"/>
                    </w:rPr>
                  </w:rPrChange>
                </w:rPr>
                <w:delText>(US)</w:delText>
              </w:r>
              <w:r w:rsidRPr="005F6795" w:rsidDel="001D3CD5">
                <w:rPr>
                  <w:strike/>
                  <w:lang w:val="en-US"/>
                  <w:rPrChange w:id="4058" w:author="Author" w:date="2018-02-22T10:23:00Z">
                    <w:rPr>
                      <w:lang w:val="en-US"/>
                    </w:rPr>
                  </w:rPrChange>
                </w:rPr>
                <w:delText xml:space="preserve"> together with employee class</w:delText>
              </w:r>
              <w:r w:rsidRPr="005F6795" w:rsidDel="001D3CD5">
                <w:rPr>
                  <w:rStyle w:val="SAPUserEntry"/>
                  <w:strike/>
                  <w:lang w:val="en-US"/>
                  <w:rPrChange w:id="4059" w:author="Author" w:date="2018-02-22T10:23:00Z">
                    <w:rPr>
                      <w:rStyle w:val="SAPUserEntry"/>
                      <w:lang w:val="en-US"/>
                    </w:rPr>
                  </w:rPrChange>
                </w:rPr>
                <w:delText xml:space="preserve"> Contractor</w:delText>
              </w:r>
              <w:r w:rsidRPr="005F6795" w:rsidDel="001D3CD5">
                <w:rPr>
                  <w:strike/>
                  <w:lang w:val="en-US"/>
                  <w:rPrChange w:id="4060" w:author="Author" w:date="2018-02-22T10:23:00Z">
                    <w:rPr>
                      <w:lang w:val="en-US"/>
                    </w:rPr>
                  </w:rPrChange>
                </w:rPr>
                <w:delText xml:space="preserve"> </w:delText>
              </w:r>
              <w:r w:rsidRPr="005F6795" w:rsidDel="001D3CD5">
                <w:rPr>
                  <w:rStyle w:val="SAPUserEntry"/>
                  <w:strike/>
                  <w:lang w:val="en-US"/>
                  <w:rPrChange w:id="4061" w:author="Author" w:date="2018-02-22T10:23:00Z">
                    <w:rPr>
                      <w:rStyle w:val="SAPUserEntry"/>
                      <w:lang w:val="en-US"/>
                    </w:rPr>
                  </w:rPrChange>
                </w:rPr>
                <w:delText>(US)</w:delText>
              </w:r>
              <w:r w:rsidRPr="005F6795" w:rsidDel="001D3CD5">
                <w:rPr>
                  <w:strike/>
                  <w:lang w:val="en-US"/>
                  <w:rPrChange w:id="4062" w:author="Author" w:date="2018-02-22T10:23:00Z">
                    <w:rPr>
                      <w:lang w:val="en-US"/>
                    </w:rPr>
                  </w:rPrChange>
                </w:rPr>
                <w:delText xml:space="preserve">. </w:delText>
              </w:r>
            </w:del>
          </w:p>
          <w:p w14:paraId="5A8E89D1" w14:textId="77777777" w:rsidR="002A49D9" w:rsidRPr="002326C1" w:rsidRDefault="002A49D9" w:rsidP="002A49D9">
            <w:pPr>
              <w:pStyle w:val="SAPNoteHeading"/>
              <w:ind w:left="0"/>
              <w:rPr>
                <w:lang w:val="en-US"/>
              </w:rPr>
            </w:pPr>
            <w:r w:rsidRPr="002326C1">
              <w:rPr>
                <w:noProof/>
                <w:lang w:val="en-US"/>
              </w:rPr>
              <w:drawing>
                <wp:inline distT="0" distB="0" distL="0" distR="0" wp14:anchorId="2546C8F6" wp14:editId="2798450F">
                  <wp:extent cx="228600" cy="228600"/>
                  <wp:effectExtent l="0" t="0" r="0" b="0"/>
                  <wp:docPr id="2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22C23BC3" w14:textId="2949F44A" w:rsidR="002A49D9" w:rsidRPr="002326C1" w:rsidRDefault="002A49D9" w:rsidP="002A49D9">
            <w:pPr>
              <w:rPr>
                <w:lang w:val="en-US"/>
              </w:rPr>
            </w:pPr>
            <w:r w:rsidRPr="002326C1">
              <w:rPr>
                <w:lang w:val="en-US"/>
              </w:rPr>
              <w:t>Required if integration with Employee Central Payroll is in place.</w:t>
            </w:r>
          </w:p>
        </w:tc>
      </w:tr>
      <w:tr w:rsidR="002A49D9" w:rsidRPr="00A41C57" w14:paraId="793609C8" w14:textId="77777777" w:rsidTr="002A49D9">
        <w:trPr>
          <w:trHeight w:val="360"/>
        </w:trPr>
        <w:tc>
          <w:tcPr>
            <w:tcW w:w="6182" w:type="dxa"/>
            <w:tcBorders>
              <w:top w:val="single" w:sz="8" w:space="0" w:color="999999"/>
              <w:left w:val="single" w:sz="8" w:space="0" w:color="999999"/>
              <w:bottom w:val="single" w:sz="8" w:space="0" w:color="999999"/>
              <w:right w:val="single" w:sz="8" w:space="0" w:color="999999"/>
            </w:tcBorders>
          </w:tcPr>
          <w:p w14:paraId="690EB137" w14:textId="179E1310" w:rsidR="002A49D9" w:rsidRPr="002326C1" w:rsidRDefault="002A49D9" w:rsidP="002A49D9">
            <w:pPr>
              <w:rPr>
                <w:rStyle w:val="SAPScreenElement"/>
                <w:lang w:val="en-US"/>
              </w:rPr>
            </w:pPr>
            <w:r w:rsidRPr="002326C1">
              <w:rPr>
                <w:rStyle w:val="SAPScreenElement"/>
                <w:lang w:val="en-US"/>
              </w:rPr>
              <w:t xml:space="preserve">Job Entry Date: </w:t>
            </w:r>
            <w:r w:rsidRPr="002326C1">
              <w:rPr>
                <w:lang w:val="en-US"/>
              </w:rPr>
              <w:t>select the same date as the hiring date of the new employee or select a different date, in case the job entry date differs from the hiring date</w:t>
            </w:r>
          </w:p>
        </w:tc>
        <w:tc>
          <w:tcPr>
            <w:tcW w:w="8100" w:type="dxa"/>
            <w:tcBorders>
              <w:top w:val="single" w:sz="8" w:space="0" w:color="999999"/>
              <w:left w:val="single" w:sz="8" w:space="0" w:color="999999"/>
              <w:bottom w:val="single" w:sz="8" w:space="0" w:color="999999"/>
              <w:right w:val="single" w:sz="8" w:space="0" w:color="999999"/>
            </w:tcBorders>
          </w:tcPr>
          <w:p w14:paraId="73B17081" w14:textId="264E12A6" w:rsidR="002A49D9" w:rsidRPr="002326C1" w:rsidRDefault="002A49D9" w:rsidP="002A49D9">
            <w:pPr>
              <w:rPr>
                <w:lang w:val="en-US"/>
              </w:rPr>
            </w:pPr>
            <w:r w:rsidRPr="002326C1">
              <w:rPr>
                <w:lang w:val="en-US"/>
              </w:rPr>
              <w:t>In case you leave the field empty, upon submitting the new hire record, the value will be automatically filled with the hiring date, and can be checked in the employee profile.</w:t>
            </w:r>
          </w:p>
        </w:tc>
      </w:tr>
      <w:tr w:rsidR="002A49D9" w:rsidRPr="00A41C57" w14:paraId="6FDAA4D7" w14:textId="77777777" w:rsidTr="002A49D9">
        <w:trPr>
          <w:trHeight w:val="360"/>
        </w:trPr>
        <w:tc>
          <w:tcPr>
            <w:tcW w:w="6182" w:type="dxa"/>
            <w:tcBorders>
              <w:top w:val="single" w:sz="8" w:space="0" w:color="999999"/>
              <w:left w:val="single" w:sz="8" w:space="0" w:color="999999"/>
              <w:bottom w:val="single" w:sz="8" w:space="0" w:color="999999"/>
              <w:right w:val="single" w:sz="8" w:space="0" w:color="999999"/>
            </w:tcBorders>
          </w:tcPr>
          <w:p w14:paraId="69555C36" w14:textId="1C2E28DF" w:rsidR="002A49D9" w:rsidRPr="002326C1" w:rsidRDefault="002A49D9" w:rsidP="002A49D9">
            <w:pPr>
              <w:rPr>
                <w:rStyle w:val="SAPScreenElement"/>
                <w:lang w:val="en-US"/>
              </w:rPr>
            </w:pPr>
            <w:r w:rsidRPr="002326C1">
              <w:rPr>
                <w:rStyle w:val="SAPScreenElement"/>
                <w:lang w:val="en-US"/>
              </w:rPr>
              <w:lastRenderedPageBreak/>
              <w:t xml:space="preserve">Pay Scale Type: </w:t>
            </w:r>
            <w:r w:rsidRPr="002326C1">
              <w:rPr>
                <w:lang w:val="en-US"/>
              </w:rPr>
              <w:t>select from drop-down; the selected value should fit to the value selected for field</w:t>
            </w:r>
            <w:r w:rsidRPr="002326C1">
              <w:rPr>
                <w:rStyle w:val="SAPScreenElement"/>
                <w:lang w:val="en-US"/>
              </w:rPr>
              <w:t xml:space="preserve"> Employment Type</w:t>
            </w:r>
          </w:p>
        </w:tc>
        <w:tc>
          <w:tcPr>
            <w:tcW w:w="8100" w:type="dxa"/>
            <w:tcBorders>
              <w:top w:val="single" w:sz="8" w:space="0" w:color="999999"/>
              <w:left w:val="single" w:sz="8" w:space="0" w:color="999999"/>
              <w:bottom w:val="single" w:sz="8" w:space="0" w:color="999999"/>
              <w:right w:val="single" w:sz="8" w:space="0" w:color="999999"/>
            </w:tcBorders>
          </w:tcPr>
          <w:p w14:paraId="31E2C030" w14:textId="77777777" w:rsidR="002A49D9" w:rsidRPr="002326C1" w:rsidRDefault="002A49D9" w:rsidP="002A49D9">
            <w:pPr>
              <w:pStyle w:val="SAPNoteHeading"/>
              <w:ind w:left="0"/>
              <w:rPr>
                <w:lang w:val="en-US"/>
              </w:rPr>
            </w:pPr>
            <w:r w:rsidRPr="002326C1">
              <w:rPr>
                <w:noProof/>
                <w:lang w:val="en-US"/>
              </w:rPr>
              <w:drawing>
                <wp:inline distT="0" distB="0" distL="0" distR="0" wp14:anchorId="3E4E6E84" wp14:editId="61F29997">
                  <wp:extent cx="228600" cy="228600"/>
                  <wp:effectExtent l="0" t="0" r="0" b="0"/>
                  <wp:docPr id="2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0ABF8193" w14:textId="62F3CEB9" w:rsidR="002A49D9" w:rsidRPr="002326C1" w:rsidRDefault="002A49D9" w:rsidP="002A49D9">
            <w:pPr>
              <w:rPr>
                <w:lang w:val="en-US"/>
              </w:rPr>
            </w:pPr>
            <w:r w:rsidRPr="002326C1">
              <w:rPr>
                <w:lang w:val="en-US"/>
              </w:rPr>
              <w:t>Required if integration with Employee Central Payroll is in place.</w:t>
            </w:r>
          </w:p>
        </w:tc>
      </w:tr>
      <w:tr w:rsidR="002A49D9" w:rsidRPr="00A41C57" w14:paraId="05A0AA71" w14:textId="77777777" w:rsidTr="002A49D9">
        <w:trPr>
          <w:trHeight w:val="360"/>
        </w:trPr>
        <w:tc>
          <w:tcPr>
            <w:tcW w:w="6182" w:type="dxa"/>
            <w:tcBorders>
              <w:top w:val="single" w:sz="8" w:space="0" w:color="999999"/>
              <w:left w:val="single" w:sz="8" w:space="0" w:color="999999"/>
              <w:bottom w:val="single" w:sz="8" w:space="0" w:color="999999"/>
              <w:right w:val="single" w:sz="8" w:space="0" w:color="999999"/>
            </w:tcBorders>
          </w:tcPr>
          <w:p w14:paraId="32B04E44" w14:textId="32FB1551" w:rsidR="002A49D9" w:rsidRPr="002326C1" w:rsidRDefault="002A49D9" w:rsidP="002A49D9">
            <w:pPr>
              <w:rPr>
                <w:rStyle w:val="SAPScreenElement"/>
                <w:lang w:val="en-US"/>
              </w:rPr>
            </w:pPr>
            <w:r w:rsidRPr="002326C1">
              <w:rPr>
                <w:rStyle w:val="SAPScreenElement"/>
                <w:lang w:val="en-US"/>
              </w:rPr>
              <w:t xml:space="preserve">Pay Scale Area: </w:t>
            </w:r>
            <w:r w:rsidRPr="002326C1">
              <w:rPr>
                <w:lang w:val="en-US"/>
              </w:rPr>
              <w:t>select</w:t>
            </w:r>
            <w:r w:rsidRPr="002326C1">
              <w:rPr>
                <w:rStyle w:val="SAPUserEntry"/>
                <w:lang w:val="en-US"/>
              </w:rPr>
              <w:t xml:space="preserve"> USA</w:t>
            </w:r>
            <w:r w:rsidRPr="002326C1">
              <w:rPr>
                <w:lang w:val="en-US"/>
              </w:rPr>
              <w:t xml:space="preserve"> </w:t>
            </w:r>
            <w:r w:rsidRPr="002326C1">
              <w:rPr>
                <w:rStyle w:val="SAPUserEntry"/>
                <w:lang w:val="en-US"/>
              </w:rPr>
              <w:t>–</w:t>
            </w:r>
            <w:r w:rsidRPr="002326C1">
              <w:rPr>
                <w:lang w:val="en-US"/>
              </w:rPr>
              <w:t xml:space="preserve"> </w:t>
            </w:r>
            <w:r w:rsidRPr="002326C1">
              <w:rPr>
                <w:rStyle w:val="SAPUserEntry"/>
                <w:lang w:val="en-US"/>
              </w:rPr>
              <w:t>United</w:t>
            </w:r>
            <w:r w:rsidRPr="002326C1">
              <w:rPr>
                <w:lang w:val="en-US"/>
              </w:rPr>
              <w:t xml:space="preserve"> </w:t>
            </w:r>
            <w:r w:rsidRPr="002326C1">
              <w:rPr>
                <w:rStyle w:val="SAPUserEntry"/>
                <w:lang w:val="en-US"/>
              </w:rPr>
              <w:t>States</w:t>
            </w:r>
            <w:r w:rsidRPr="002326C1">
              <w:rPr>
                <w:lang w:val="en-US"/>
              </w:rPr>
              <w:t xml:space="preserve"> </w:t>
            </w:r>
            <w:r w:rsidRPr="002326C1">
              <w:rPr>
                <w:rStyle w:val="SAPUserEntry"/>
                <w:lang w:val="en-US"/>
              </w:rPr>
              <w:t>(USA/US)</w:t>
            </w:r>
            <w:r w:rsidRPr="002326C1">
              <w:rPr>
                <w:lang w:val="en-US"/>
              </w:rPr>
              <w:t xml:space="preserve"> from drop-down</w:t>
            </w:r>
            <w:r w:rsidRPr="002326C1">
              <w:rPr>
                <w:rStyle w:val="SAPUserEntry"/>
                <w:lang w:val="en-US"/>
              </w:rPr>
              <w:t xml:space="preserve"> </w:t>
            </w:r>
          </w:p>
        </w:tc>
        <w:tc>
          <w:tcPr>
            <w:tcW w:w="8100" w:type="dxa"/>
            <w:tcBorders>
              <w:top w:val="single" w:sz="8" w:space="0" w:color="999999"/>
              <w:left w:val="single" w:sz="8" w:space="0" w:color="999999"/>
              <w:bottom w:val="single" w:sz="8" w:space="0" w:color="999999"/>
              <w:right w:val="single" w:sz="8" w:space="0" w:color="999999"/>
            </w:tcBorders>
          </w:tcPr>
          <w:p w14:paraId="656D87A2" w14:textId="77777777" w:rsidR="002A49D9" w:rsidRPr="002326C1" w:rsidRDefault="002A49D9" w:rsidP="002A49D9">
            <w:pPr>
              <w:pStyle w:val="SAPNoteHeading"/>
              <w:ind w:left="0"/>
              <w:rPr>
                <w:noProof/>
                <w:lang w:val="en-US"/>
              </w:rPr>
            </w:pPr>
            <w:r w:rsidRPr="002326C1">
              <w:rPr>
                <w:noProof/>
                <w:lang w:val="en-US"/>
              </w:rPr>
              <w:drawing>
                <wp:inline distT="0" distB="0" distL="0" distR="0" wp14:anchorId="38691949" wp14:editId="32FBD5B2">
                  <wp:extent cx="228600" cy="228600"/>
                  <wp:effectExtent l="0" t="0" r="0" b="0"/>
                  <wp:docPr id="2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noProof/>
                <w:lang w:val="en-US"/>
              </w:rPr>
              <w:t> Recommendation</w:t>
            </w:r>
          </w:p>
          <w:p w14:paraId="30B75E12" w14:textId="35F94F6F" w:rsidR="002A49D9" w:rsidRPr="002326C1" w:rsidRDefault="002A49D9" w:rsidP="002A49D9">
            <w:pPr>
              <w:rPr>
                <w:lang w:val="en-US"/>
              </w:rPr>
            </w:pPr>
            <w:r w:rsidRPr="002326C1">
              <w:rPr>
                <w:lang w:val="en-US"/>
              </w:rPr>
              <w:t>Required if integration with Employee Central Payroll is in place.</w:t>
            </w:r>
          </w:p>
        </w:tc>
      </w:tr>
      <w:tr w:rsidR="002A49D9" w:rsidRPr="00A41C57" w14:paraId="75BE84F6" w14:textId="77777777" w:rsidTr="002A49D9">
        <w:trPr>
          <w:trHeight w:val="360"/>
        </w:trPr>
        <w:tc>
          <w:tcPr>
            <w:tcW w:w="6182" w:type="dxa"/>
            <w:tcBorders>
              <w:top w:val="single" w:sz="8" w:space="0" w:color="999999"/>
              <w:left w:val="single" w:sz="8" w:space="0" w:color="999999"/>
              <w:bottom w:val="single" w:sz="8" w:space="0" w:color="999999"/>
              <w:right w:val="single" w:sz="8" w:space="0" w:color="999999"/>
            </w:tcBorders>
          </w:tcPr>
          <w:p w14:paraId="0B92CCB1" w14:textId="0241CEC8" w:rsidR="002A49D9" w:rsidRPr="002326C1" w:rsidRDefault="002A49D9" w:rsidP="002A49D9">
            <w:pPr>
              <w:rPr>
                <w:rStyle w:val="SAPScreenElement"/>
                <w:lang w:val="en-US"/>
              </w:rPr>
            </w:pPr>
            <w:r w:rsidRPr="002326C1">
              <w:rPr>
                <w:rStyle w:val="SAPScreenElement"/>
                <w:lang w:val="en-US"/>
              </w:rPr>
              <w:t xml:space="preserve">EEO Job Group: </w:t>
            </w:r>
            <w:r w:rsidRPr="002326C1">
              <w:rPr>
                <w:lang w:val="en-US"/>
              </w:rPr>
              <w:t>select from drop-down</w:t>
            </w:r>
          </w:p>
        </w:tc>
        <w:tc>
          <w:tcPr>
            <w:tcW w:w="8100" w:type="dxa"/>
            <w:tcBorders>
              <w:top w:val="single" w:sz="8" w:space="0" w:color="999999"/>
              <w:left w:val="single" w:sz="8" w:space="0" w:color="999999"/>
              <w:bottom w:val="single" w:sz="8" w:space="0" w:color="999999"/>
              <w:right w:val="single" w:sz="8" w:space="0" w:color="999999"/>
            </w:tcBorders>
          </w:tcPr>
          <w:p w14:paraId="31A67C37" w14:textId="77777777" w:rsidR="002A49D9" w:rsidRPr="002326C1" w:rsidRDefault="002A49D9" w:rsidP="002A49D9">
            <w:pPr>
              <w:pStyle w:val="SAPNoteHeading"/>
              <w:ind w:left="0"/>
              <w:rPr>
                <w:lang w:val="en-US"/>
              </w:rPr>
            </w:pPr>
            <w:r w:rsidRPr="002326C1">
              <w:rPr>
                <w:noProof/>
                <w:lang w:val="en-US"/>
              </w:rPr>
              <w:drawing>
                <wp:inline distT="0" distB="0" distL="0" distR="0" wp14:anchorId="79473D35" wp14:editId="3D040E8B">
                  <wp:extent cx="228600" cy="228600"/>
                  <wp:effectExtent l="0" t="0" r="0" b="0"/>
                  <wp:docPr id="27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19C355C7" w14:textId="5AF80E3E" w:rsidR="002A49D9" w:rsidRPr="002326C1" w:rsidRDefault="002A49D9" w:rsidP="002A49D9">
            <w:pPr>
              <w:rPr>
                <w:lang w:val="en-US"/>
              </w:rPr>
            </w:pPr>
            <w:r w:rsidRPr="002326C1">
              <w:rPr>
                <w:lang w:val="en-US"/>
              </w:rPr>
              <w:t>EEO stands for “equal employment opportunity”.</w:t>
            </w:r>
          </w:p>
        </w:tc>
      </w:tr>
      <w:tr w:rsidR="002A49D9" w:rsidRPr="00A41C57" w14:paraId="1D06417E" w14:textId="77777777" w:rsidTr="002A49D9">
        <w:trPr>
          <w:trHeight w:val="360"/>
        </w:trPr>
        <w:tc>
          <w:tcPr>
            <w:tcW w:w="6182" w:type="dxa"/>
            <w:tcBorders>
              <w:top w:val="single" w:sz="8" w:space="0" w:color="999999"/>
              <w:left w:val="single" w:sz="8" w:space="0" w:color="999999"/>
              <w:bottom w:val="single" w:sz="8" w:space="0" w:color="999999"/>
              <w:right w:val="single" w:sz="8" w:space="0" w:color="999999"/>
            </w:tcBorders>
          </w:tcPr>
          <w:p w14:paraId="5EEFFACA" w14:textId="5FAEC0BD" w:rsidR="002A49D9" w:rsidRPr="002326C1" w:rsidRDefault="002A49D9" w:rsidP="002A49D9">
            <w:pPr>
              <w:rPr>
                <w:rStyle w:val="SAPScreenElement"/>
                <w:lang w:val="en-US"/>
              </w:rPr>
            </w:pPr>
            <w:r w:rsidRPr="002326C1">
              <w:rPr>
                <w:rStyle w:val="SAPScreenElement"/>
                <w:lang w:val="en-US"/>
              </w:rPr>
              <w:t>Continued Sickness Pay Period</w:t>
            </w:r>
            <w:r w:rsidRPr="002326C1">
              <w:rPr>
                <w:lang w:val="en-US"/>
              </w:rPr>
              <w:t>: enter as appropriate</w:t>
            </w:r>
          </w:p>
        </w:tc>
        <w:tc>
          <w:tcPr>
            <w:tcW w:w="8100" w:type="dxa"/>
            <w:tcBorders>
              <w:top w:val="single" w:sz="8" w:space="0" w:color="999999"/>
              <w:left w:val="single" w:sz="8" w:space="0" w:color="999999"/>
              <w:bottom w:val="single" w:sz="8" w:space="0" w:color="999999"/>
              <w:right w:val="single" w:sz="8" w:space="0" w:color="999999"/>
            </w:tcBorders>
          </w:tcPr>
          <w:p w14:paraId="3774F5CB" w14:textId="77777777" w:rsidR="002A49D9" w:rsidRPr="002326C1" w:rsidRDefault="002A49D9" w:rsidP="002A49D9">
            <w:pPr>
              <w:rPr>
                <w:lang w:val="en-US"/>
              </w:rPr>
            </w:pPr>
          </w:p>
        </w:tc>
      </w:tr>
      <w:tr w:rsidR="002A49D9" w:rsidRPr="00A41C57" w14:paraId="7B9A8878" w14:textId="77777777" w:rsidTr="002A49D9">
        <w:trPr>
          <w:trHeight w:val="360"/>
        </w:trPr>
        <w:tc>
          <w:tcPr>
            <w:tcW w:w="6182" w:type="dxa"/>
            <w:tcBorders>
              <w:top w:val="single" w:sz="8" w:space="0" w:color="999999"/>
              <w:left w:val="single" w:sz="8" w:space="0" w:color="999999"/>
              <w:bottom w:val="single" w:sz="8" w:space="0" w:color="999999"/>
              <w:right w:val="single" w:sz="8" w:space="0" w:color="999999"/>
            </w:tcBorders>
          </w:tcPr>
          <w:p w14:paraId="75C83AE1" w14:textId="4E24EF1F" w:rsidR="002A49D9" w:rsidRPr="002326C1" w:rsidRDefault="002A49D9" w:rsidP="002A49D9">
            <w:pPr>
              <w:rPr>
                <w:rStyle w:val="SAPScreenElement"/>
                <w:lang w:val="en-US"/>
              </w:rPr>
            </w:pPr>
            <w:r w:rsidRPr="002326C1">
              <w:rPr>
                <w:rStyle w:val="SAPScreenElement"/>
                <w:lang w:val="en-US"/>
              </w:rPr>
              <w:t>Continued Sickness Pay Measure</w:t>
            </w:r>
            <w:r w:rsidRPr="002326C1">
              <w:rPr>
                <w:lang w:val="en-US"/>
              </w:rPr>
              <w:t>: select from drop-down</w:t>
            </w:r>
          </w:p>
        </w:tc>
        <w:tc>
          <w:tcPr>
            <w:tcW w:w="8100" w:type="dxa"/>
            <w:tcBorders>
              <w:top w:val="single" w:sz="8" w:space="0" w:color="999999"/>
              <w:left w:val="single" w:sz="8" w:space="0" w:color="999999"/>
              <w:bottom w:val="single" w:sz="8" w:space="0" w:color="999999"/>
              <w:right w:val="single" w:sz="8" w:space="0" w:color="999999"/>
            </w:tcBorders>
          </w:tcPr>
          <w:p w14:paraId="1D87BE41" w14:textId="77777777" w:rsidR="002A49D9" w:rsidRPr="002326C1" w:rsidRDefault="002A49D9" w:rsidP="002A49D9">
            <w:pPr>
              <w:rPr>
                <w:lang w:val="en-US"/>
              </w:rPr>
            </w:pPr>
          </w:p>
        </w:tc>
      </w:tr>
      <w:tr w:rsidR="002A49D9" w:rsidRPr="00A41C57" w14:paraId="7B704172" w14:textId="77777777" w:rsidTr="002A49D9">
        <w:trPr>
          <w:trHeight w:val="360"/>
        </w:trPr>
        <w:tc>
          <w:tcPr>
            <w:tcW w:w="6182" w:type="dxa"/>
            <w:tcBorders>
              <w:top w:val="single" w:sz="8" w:space="0" w:color="999999"/>
              <w:left w:val="single" w:sz="8" w:space="0" w:color="999999"/>
              <w:bottom w:val="single" w:sz="8" w:space="0" w:color="999999"/>
              <w:right w:val="single" w:sz="8" w:space="0" w:color="999999"/>
            </w:tcBorders>
          </w:tcPr>
          <w:p w14:paraId="676F70E2" w14:textId="79F657A4" w:rsidR="002A49D9" w:rsidRPr="002326C1" w:rsidRDefault="002A49D9" w:rsidP="002A49D9">
            <w:pPr>
              <w:rPr>
                <w:rStyle w:val="SAPScreenElement"/>
                <w:lang w:val="en-US"/>
              </w:rPr>
            </w:pPr>
            <w:r w:rsidRPr="002326C1">
              <w:rPr>
                <w:rStyle w:val="SAPScreenElement"/>
                <w:lang w:val="en-US"/>
              </w:rPr>
              <w:t>Competition Clause</w:t>
            </w:r>
            <w:r w:rsidRPr="002326C1">
              <w:rPr>
                <w:lang w:val="en-US"/>
              </w:rPr>
              <w:t>: defaults to</w:t>
            </w:r>
            <w:r w:rsidRPr="00B41010">
              <w:rPr>
                <w:rStyle w:val="SAPUserEntry"/>
                <w:lang w:val="en-US"/>
              </w:rPr>
              <w:t xml:space="preserve"> </w:t>
            </w:r>
            <w:r w:rsidRPr="002326C1">
              <w:rPr>
                <w:rStyle w:val="SAPUserEntry"/>
                <w:lang w:val="en-US"/>
              </w:rPr>
              <w:t>No</w:t>
            </w:r>
            <w:r w:rsidRPr="002326C1">
              <w:rPr>
                <w:lang w:val="en-US"/>
              </w:rPr>
              <w:t>; adapt if there is a competition clause in the employee’s contract</w:t>
            </w:r>
          </w:p>
        </w:tc>
        <w:tc>
          <w:tcPr>
            <w:tcW w:w="8100" w:type="dxa"/>
            <w:tcBorders>
              <w:top w:val="single" w:sz="8" w:space="0" w:color="999999"/>
              <w:left w:val="single" w:sz="8" w:space="0" w:color="999999"/>
              <w:bottom w:val="single" w:sz="8" w:space="0" w:color="999999"/>
              <w:right w:val="single" w:sz="8" w:space="0" w:color="999999"/>
            </w:tcBorders>
          </w:tcPr>
          <w:p w14:paraId="394A88D6" w14:textId="77777777" w:rsidR="002A49D9" w:rsidRPr="002326C1" w:rsidRDefault="002A49D9" w:rsidP="002A49D9">
            <w:pPr>
              <w:rPr>
                <w:lang w:val="en-US"/>
              </w:rPr>
            </w:pPr>
          </w:p>
        </w:tc>
      </w:tr>
      <w:tr w:rsidR="002A49D9" w:rsidRPr="00A41C57" w14:paraId="5DEECEA2" w14:textId="77777777" w:rsidTr="002A49D9">
        <w:trPr>
          <w:trHeight w:val="360"/>
        </w:trPr>
        <w:tc>
          <w:tcPr>
            <w:tcW w:w="6182" w:type="dxa"/>
            <w:tcBorders>
              <w:top w:val="single" w:sz="8" w:space="0" w:color="999999"/>
              <w:left w:val="single" w:sz="8" w:space="0" w:color="999999"/>
              <w:bottom w:val="single" w:sz="8" w:space="0" w:color="999999"/>
              <w:right w:val="single" w:sz="8" w:space="0" w:color="999999"/>
            </w:tcBorders>
          </w:tcPr>
          <w:p w14:paraId="7ACA8EB7" w14:textId="7A8D378B" w:rsidR="002A49D9" w:rsidRPr="002326C1" w:rsidRDefault="002A49D9" w:rsidP="002A49D9">
            <w:pPr>
              <w:rPr>
                <w:rStyle w:val="SAPScreenElement"/>
                <w:lang w:val="en-US"/>
              </w:rPr>
            </w:pPr>
            <w:r w:rsidRPr="002326C1">
              <w:rPr>
                <w:rStyle w:val="SAPScreenElement"/>
                <w:lang w:val="en-US"/>
              </w:rPr>
              <w:t>Sideline Job Allowed:</w:t>
            </w:r>
            <w:r w:rsidRPr="002326C1">
              <w:rPr>
                <w:lang w:val="en-US"/>
              </w:rPr>
              <w:t xml:space="preserve"> defaults to</w:t>
            </w:r>
            <w:r w:rsidRPr="00B41010">
              <w:rPr>
                <w:rStyle w:val="SAPUserEntry"/>
                <w:lang w:val="en-US"/>
              </w:rPr>
              <w:t xml:space="preserve"> </w:t>
            </w:r>
            <w:r w:rsidRPr="002326C1">
              <w:rPr>
                <w:rStyle w:val="SAPUserEntry"/>
                <w:lang w:val="en-US"/>
              </w:rPr>
              <w:t>No</w:t>
            </w:r>
            <w:r w:rsidRPr="002326C1">
              <w:rPr>
                <w:lang w:val="en-US"/>
              </w:rPr>
              <w:t>; adapt if the employee is allowed to work elsewhere</w:t>
            </w:r>
          </w:p>
        </w:tc>
        <w:tc>
          <w:tcPr>
            <w:tcW w:w="8100" w:type="dxa"/>
            <w:tcBorders>
              <w:top w:val="single" w:sz="8" w:space="0" w:color="999999"/>
              <w:left w:val="single" w:sz="8" w:space="0" w:color="999999"/>
              <w:bottom w:val="single" w:sz="8" w:space="0" w:color="999999"/>
              <w:right w:val="single" w:sz="8" w:space="0" w:color="999999"/>
            </w:tcBorders>
          </w:tcPr>
          <w:p w14:paraId="47D1FD4A" w14:textId="77777777" w:rsidR="002A49D9" w:rsidRPr="002326C1" w:rsidRDefault="002A49D9" w:rsidP="002A49D9">
            <w:pPr>
              <w:rPr>
                <w:lang w:val="en-US"/>
              </w:rPr>
            </w:pPr>
          </w:p>
        </w:tc>
      </w:tr>
      <w:tr w:rsidR="002A49D9" w:rsidRPr="00A41C57" w14:paraId="378E98EE" w14:textId="77777777" w:rsidTr="002A49D9">
        <w:trPr>
          <w:trHeight w:val="360"/>
        </w:trPr>
        <w:tc>
          <w:tcPr>
            <w:tcW w:w="6182" w:type="dxa"/>
            <w:tcBorders>
              <w:top w:val="single" w:sz="8" w:space="0" w:color="999999"/>
              <w:left w:val="single" w:sz="8" w:space="0" w:color="999999"/>
              <w:bottom w:val="single" w:sz="8" w:space="0" w:color="999999"/>
              <w:right w:val="single" w:sz="8" w:space="0" w:color="999999"/>
            </w:tcBorders>
          </w:tcPr>
          <w:p w14:paraId="315C05DD" w14:textId="1698D133" w:rsidR="002A49D9" w:rsidRPr="002326C1" w:rsidRDefault="002A49D9" w:rsidP="002A49D9">
            <w:pPr>
              <w:rPr>
                <w:rStyle w:val="SAPScreenElement"/>
                <w:lang w:val="en-US"/>
              </w:rPr>
            </w:pPr>
            <w:r w:rsidRPr="002326C1">
              <w:rPr>
                <w:rStyle w:val="SAPScreenElement"/>
                <w:lang w:val="en-US"/>
              </w:rPr>
              <w:t>Notice Period:</w:t>
            </w:r>
            <w:r w:rsidRPr="002326C1">
              <w:rPr>
                <w:lang w:val="en-US"/>
              </w:rPr>
              <w:t xml:space="preserve"> enter if appropriate</w:t>
            </w:r>
          </w:p>
        </w:tc>
        <w:tc>
          <w:tcPr>
            <w:tcW w:w="8100" w:type="dxa"/>
            <w:tcBorders>
              <w:top w:val="single" w:sz="8" w:space="0" w:color="999999"/>
              <w:left w:val="single" w:sz="8" w:space="0" w:color="999999"/>
              <w:bottom w:val="single" w:sz="8" w:space="0" w:color="999999"/>
              <w:right w:val="single" w:sz="8" w:space="0" w:color="999999"/>
            </w:tcBorders>
          </w:tcPr>
          <w:p w14:paraId="3259BC03" w14:textId="77777777" w:rsidR="002A49D9" w:rsidRPr="002326C1" w:rsidRDefault="002A49D9" w:rsidP="002A49D9">
            <w:pPr>
              <w:rPr>
                <w:lang w:val="en-US"/>
              </w:rPr>
            </w:pPr>
          </w:p>
        </w:tc>
      </w:tr>
      <w:tr w:rsidR="002A49D9" w:rsidRPr="00A41C57" w14:paraId="7ABD9282" w14:textId="77777777" w:rsidTr="002A49D9">
        <w:trPr>
          <w:trHeight w:val="360"/>
        </w:trPr>
        <w:tc>
          <w:tcPr>
            <w:tcW w:w="6182" w:type="dxa"/>
            <w:tcBorders>
              <w:top w:val="single" w:sz="8" w:space="0" w:color="999999"/>
              <w:left w:val="single" w:sz="8" w:space="0" w:color="999999"/>
              <w:bottom w:val="single" w:sz="8" w:space="0" w:color="999999"/>
              <w:right w:val="single" w:sz="8" w:space="0" w:color="999999"/>
            </w:tcBorders>
          </w:tcPr>
          <w:p w14:paraId="369C6C78" w14:textId="7F9E552F" w:rsidR="002A49D9" w:rsidRPr="002326C1" w:rsidRDefault="002A49D9" w:rsidP="002A49D9">
            <w:pPr>
              <w:rPr>
                <w:rStyle w:val="SAPScreenElement"/>
                <w:lang w:val="en-US"/>
              </w:rPr>
            </w:pPr>
            <w:r w:rsidRPr="002326C1">
              <w:rPr>
                <w:rStyle w:val="SAPScreenElement"/>
                <w:lang w:val="en-US"/>
              </w:rPr>
              <w:t>Initial Entry:</w:t>
            </w:r>
            <w:r w:rsidRPr="002326C1">
              <w:rPr>
                <w:lang w:val="en-US"/>
              </w:rPr>
              <w:t xml:space="preserve"> select from calendar help the</w:t>
            </w:r>
            <w:r w:rsidRPr="002326C1">
              <w:rPr>
                <w:noProof/>
                <w:lang w:val="en-US"/>
              </w:rPr>
              <w:t xml:space="preserve"> start date when the employee first started in the company</w:t>
            </w:r>
          </w:p>
        </w:tc>
        <w:tc>
          <w:tcPr>
            <w:tcW w:w="8100" w:type="dxa"/>
            <w:tcBorders>
              <w:top w:val="single" w:sz="8" w:space="0" w:color="999999"/>
              <w:left w:val="single" w:sz="8" w:space="0" w:color="999999"/>
              <w:bottom w:val="single" w:sz="8" w:space="0" w:color="999999"/>
              <w:right w:val="single" w:sz="8" w:space="0" w:color="999999"/>
            </w:tcBorders>
          </w:tcPr>
          <w:p w14:paraId="29FA19D4" w14:textId="7836ED19" w:rsidR="002A49D9" w:rsidRPr="002326C1" w:rsidRDefault="002A49D9" w:rsidP="002A49D9">
            <w:pPr>
              <w:rPr>
                <w:lang w:val="en-US"/>
              </w:rPr>
            </w:pPr>
            <w:r w:rsidRPr="00BD5915">
              <w:rPr>
                <w:noProof/>
                <w:lang w:val="en-US"/>
              </w:rPr>
              <w:t>For example, if an employee was originally hired as a contractor and then became a permanent employee, this is the date when he or she first entered the company as a contractor.</w:t>
            </w:r>
          </w:p>
        </w:tc>
      </w:tr>
      <w:tr w:rsidR="002A49D9" w:rsidRPr="00A41C57" w14:paraId="34301A56" w14:textId="77777777" w:rsidTr="002A49D9">
        <w:trPr>
          <w:trHeight w:val="360"/>
        </w:trPr>
        <w:tc>
          <w:tcPr>
            <w:tcW w:w="6182" w:type="dxa"/>
            <w:tcBorders>
              <w:top w:val="single" w:sz="8" w:space="0" w:color="999999"/>
              <w:left w:val="single" w:sz="8" w:space="0" w:color="999999"/>
              <w:bottom w:val="single" w:sz="8" w:space="0" w:color="999999"/>
              <w:right w:val="single" w:sz="8" w:space="0" w:color="999999"/>
            </w:tcBorders>
          </w:tcPr>
          <w:p w14:paraId="1DE37C2A" w14:textId="6E32D031" w:rsidR="002A49D9" w:rsidRPr="002326C1" w:rsidRDefault="002A49D9" w:rsidP="002A49D9">
            <w:pPr>
              <w:rPr>
                <w:rStyle w:val="SAPScreenElement"/>
                <w:lang w:val="en-US"/>
              </w:rPr>
            </w:pPr>
            <w:r w:rsidRPr="002326C1">
              <w:rPr>
                <w:rStyle w:val="SAPScreenElement"/>
                <w:lang w:val="en-US"/>
              </w:rPr>
              <w:t>Entry into Group:</w:t>
            </w:r>
            <w:r w:rsidRPr="002326C1">
              <w:rPr>
                <w:lang w:val="en-US"/>
              </w:rPr>
              <w:t xml:space="preserve"> select from calendar help</w:t>
            </w:r>
            <w:r w:rsidRPr="002326C1">
              <w:rPr>
                <w:noProof/>
                <w:lang w:val="en-US"/>
              </w:rPr>
              <w:t xml:space="preserve"> the start date when the employee started in the organization he or she belongs to now</w:t>
            </w:r>
          </w:p>
        </w:tc>
        <w:tc>
          <w:tcPr>
            <w:tcW w:w="8100" w:type="dxa"/>
            <w:tcBorders>
              <w:top w:val="single" w:sz="8" w:space="0" w:color="999999"/>
              <w:left w:val="single" w:sz="8" w:space="0" w:color="999999"/>
              <w:bottom w:val="single" w:sz="8" w:space="0" w:color="999999"/>
              <w:right w:val="single" w:sz="8" w:space="0" w:color="999999"/>
            </w:tcBorders>
          </w:tcPr>
          <w:p w14:paraId="3B1F208A" w14:textId="77777777" w:rsidR="002A49D9" w:rsidRPr="002326C1" w:rsidRDefault="002A49D9" w:rsidP="002A49D9">
            <w:pPr>
              <w:rPr>
                <w:lang w:val="en-US"/>
              </w:rPr>
            </w:pPr>
          </w:p>
        </w:tc>
      </w:tr>
      <w:tr w:rsidR="002A49D9" w:rsidRPr="00A41C57" w14:paraId="367FCEB4" w14:textId="77777777" w:rsidTr="002A49D9">
        <w:trPr>
          <w:trHeight w:val="360"/>
        </w:trPr>
        <w:tc>
          <w:tcPr>
            <w:tcW w:w="6182" w:type="dxa"/>
            <w:tcBorders>
              <w:top w:val="single" w:sz="8" w:space="0" w:color="999999"/>
              <w:left w:val="single" w:sz="8" w:space="0" w:color="999999"/>
              <w:bottom w:val="single" w:sz="8" w:space="0" w:color="999999"/>
              <w:right w:val="single" w:sz="8" w:space="0" w:color="999999"/>
            </w:tcBorders>
          </w:tcPr>
          <w:p w14:paraId="13B799FE" w14:textId="2E69C83C" w:rsidR="002A49D9" w:rsidRPr="002326C1" w:rsidRDefault="002A49D9" w:rsidP="002A49D9">
            <w:pPr>
              <w:rPr>
                <w:rStyle w:val="SAPScreenElement"/>
                <w:lang w:val="en-US"/>
              </w:rPr>
            </w:pPr>
            <w:r w:rsidRPr="002326C1">
              <w:rPr>
                <w:rStyle w:val="SAPScreenElement"/>
                <w:lang w:val="en-US"/>
              </w:rPr>
              <w:t>Corporation</w:t>
            </w:r>
            <w:r w:rsidRPr="002326C1">
              <w:rPr>
                <w:lang w:val="en-US"/>
              </w:rPr>
              <w:t>: enter the company name</w:t>
            </w:r>
          </w:p>
        </w:tc>
        <w:tc>
          <w:tcPr>
            <w:tcW w:w="8100" w:type="dxa"/>
            <w:tcBorders>
              <w:top w:val="single" w:sz="8" w:space="0" w:color="999999"/>
              <w:left w:val="single" w:sz="8" w:space="0" w:color="999999"/>
              <w:bottom w:val="single" w:sz="8" w:space="0" w:color="999999"/>
              <w:right w:val="single" w:sz="8" w:space="0" w:color="999999"/>
            </w:tcBorders>
          </w:tcPr>
          <w:p w14:paraId="059B6BB6" w14:textId="77777777" w:rsidR="002A49D9" w:rsidRPr="002326C1" w:rsidRDefault="002A49D9" w:rsidP="002A49D9">
            <w:pPr>
              <w:rPr>
                <w:lang w:val="en-US"/>
              </w:rPr>
            </w:pPr>
          </w:p>
        </w:tc>
      </w:tr>
    </w:tbl>
    <w:p w14:paraId="46EAB0D6" w14:textId="53A00F93" w:rsidR="002A49D9" w:rsidDel="0099417A" w:rsidRDefault="002A49D9" w:rsidP="00B41010">
      <w:pPr>
        <w:pStyle w:val="Heading3"/>
        <w:spacing w:before="240" w:after="120"/>
        <w:rPr>
          <w:del w:id="4063" w:author="Author" w:date="2017-12-29T08:21:00Z"/>
          <w:highlight w:val="yellow"/>
          <w:lang w:val="en-US"/>
        </w:rPr>
      </w:pPr>
      <w:bookmarkStart w:id="4064" w:name="_Job_Information_if_1"/>
      <w:bookmarkStart w:id="4065" w:name="_Toc505855750"/>
      <w:bookmarkEnd w:id="4064"/>
      <w:commentRangeStart w:id="4066"/>
      <w:del w:id="4067" w:author="Author" w:date="2017-12-29T08:21:00Z">
        <w:r w:rsidDel="0099417A">
          <w:rPr>
            <w:highlight w:val="yellow"/>
            <w:lang w:val="en-US"/>
          </w:rPr>
          <w:delText xml:space="preserve">Job Information if Position Management is Implemented </w:delText>
        </w:r>
        <w:commentRangeEnd w:id="4066"/>
        <w:r w:rsidR="00397F67" w:rsidDel="0099417A">
          <w:rPr>
            <w:rStyle w:val="CommentReference"/>
            <w:rFonts w:ascii="BentonSans Book" w:eastAsia="MS Mincho" w:hAnsi="BentonSans Book"/>
            <w:bCs w:val="0"/>
            <w:color w:val="auto"/>
          </w:rPr>
          <w:commentReference w:id="4066"/>
        </w:r>
        <w:bookmarkStart w:id="4068" w:name="_Toc502299609"/>
        <w:bookmarkStart w:id="4069" w:name="_Toc504118324"/>
        <w:bookmarkStart w:id="4070" w:name="_Toc504124877"/>
        <w:bookmarkStart w:id="4071" w:name="_Toc504490672"/>
        <w:bookmarkStart w:id="4072" w:name="_Toc504492859"/>
        <w:bookmarkStart w:id="4073" w:name="_Toc504493914"/>
        <w:bookmarkStart w:id="4074" w:name="_Toc504495514"/>
        <w:bookmarkStart w:id="4075" w:name="_Toc504654600"/>
        <w:bookmarkStart w:id="4076" w:name="_Toc504982778"/>
        <w:bookmarkStart w:id="4077" w:name="_Toc505267862"/>
        <w:bookmarkStart w:id="4078" w:name="_Toc505352619"/>
        <w:bookmarkStart w:id="4079" w:name="_Toc505941504"/>
        <w:bookmarkStart w:id="4080" w:name="_Toc507059168"/>
        <w:bookmarkStart w:id="4081" w:name="_Toc507062737"/>
        <w:bookmarkEnd w:id="4065"/>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del>
    </w:p>
    <w:p w14:paraId="064412FA" w14:textId="74B9215F" w:rsidR="000F5FA8" w:rsidDel="0099417A" w:rsidRDefault="000F5FA8" w:rsidP="00397F67">
      <w:pPr>
        <w:pStyle w:val="Heading4"/>
        <w:spacing w:before="240" w:after="120"/>
        <w:rPr>
          <w:del w:id="4082" w:author="Author" w:date="2017-12-29T08:21:00Z"/>
          <w:highlight w:val="yellow"/>
          <w:lang w:val="en-US"/>
        </w:rPr>
      </w:pPr>
      <w:bookmarkStart w:id="4083" w:name="_Toc505855751"/>
      <w:del w:id="4084" w:author="Author" w:date="2017-12-29T08:21:00Z">
        <w:r w:rsidDel="0099417A">
          <w:rPr>
            <w:highlight w:val="yellow"/>
            <w:lang w:val="en-US"/>
          </w:rPr>
          <w:delText>United Arab Emirates (AE)</w:delText>
        </w:r>
        <w:bookmarkStart w:id="4085" w:name="_Toc502299610"/>
        <w:bookmarkStart w:id="4086" w:name="_Toc504118325"/>
        <w:bookmarkStart w:id="4087" w:name="_Toc504124878"/>
        <w:bookmarkStart w:id="4088" w:name="_Toc504490673"/>
        <w:bookmarkStart w:id="4089" w:name="_Toc504492860"/>
        <w:bookmarkStart w:id="4090" w:name="_Toc504493915"/>
        <w:bookmarkStart w:id="4091" w:name="_Toc504495515"/>
        <w:bookmarkStart w:id="4092" w:name="_Toc504654601"/>
        <w:bookmarkStart w:id="4093" w:name="_Toc504982779"/>
        <w:bookmarkStart w:id="4094" w:name="_Toc505267863"/>
        <w:bookmarkStart w:id="4095" w:name="_Toc505352620"/>
        <w:bookmarkStart w:id="4096" w:name="_Toc505941505"/>
        <w:bookmarkStart w:id="4097" w:name="_Toc507059169"/>
        <w:bookmarkStart w:id="4098" w:name="_Toc507062738"/>
        <w:bookmarkEnd w:id="4083"/>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del>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922"/>
        <w:gridCol w:w="9360"/>
      </w:tblGrid>
      <w:tr w:rsidR="000F5FA8" w:rsidRPr="00A41C57" w:rsidDel="0099417A" w14:paraId="558E604B" w14:textId="1E1A3C94" w:rsidTr="002D1D7C">
        <w:trPr>
          <w:trHeight w:val="432"/>
          <w:tblHeader/>
          <w:del w:id="4099" w:author="Author" w:date="2017-12-29T08:21:00Z"/>
        </w:trPr>
        <w:tc>
          <w:tcPr>
            <w:tcW w:w="4922" w:type="dxa"/>
            <w:tcBorders>
              <w:top w:val="single" w:sz="8" w:space="0" w:color="999999"/>
              <w:left w:val="single" w:sz="8" w:space="0" w:color="999999"/>
              <w:bottom w:val="single" w:sz="8" w:space="0" w:color="999999"/>
              <w:right w:val="single" w:sz="8" w:space="0" w:color="999999"/>
            </w:tcBorders>
            <w:shd w:val="clear" w:color="auto" w:fill="999999"/>
            <w:hideMark/>
          </w:tcPr>
          <w:p w14:paraId="04B5E1E6" w14:textId="59CF3BE9" w:rsidR="000F5FA8" w:rsidRPr="002326C1" w:rsidDel="0099417A" w:rsidRDefault="000F5FA8" w:rsidP="002D1D7C">
            <w:pPr>
              <w:pStyle w:val="SAPTableHeader"/>
              <w:rPr>
                <w:del w:id="4100" w:author="Author" w:date="2017-12-29T08:21:00Z"/>
                <w:lang w:val="en-US"/>
              </w:rPr>
            </w:pPr>
            <w:del w:id="4101" w:author="Author" w:date="2017-12-29T08:21:00Z">
              <w:r w:rsidRPr="002326C1" w:rsidDel="0099417A">
                <w:rPr>
                  <w:lang w:val="en-US"/>
                </w:rPr>
                <w:delText>User Entries:</w:delText>
              </w:r>
              <w:r w:rsidDel="0099417A">
                <w:rPr>
                  <w:lang w:val="en-US"/>
                </w:rPr>
                <w:delText xml:space="preserve"> </w:delText>
              </w:r>
              <w:r w:rsidRPr="002326C1" w:rsidDel="0099417A">
                <w:rPr>
                  <w:lang w:val="en-US"/>
                </w:rPr>
                <w:delText>Field Name: User Action and Value</w:delText>
              </w:r>
              <w:bookmarkStart w:id="4102" w:name="_Toc502299611"/>
              <w:bookmarkStart w:id="4103" w:name="_Toc504118326"/>
              <w:bookmarkStart w:id="4104" w:name="_Toc504124879"/>
              <w:bookmarkStart w:id="4105" w:name="_Toc504490674"/>
              <w:bookmarkStart w:id="4106" w:name="_Toc504492861"/>
              <w:bookmarkStart w:id="4107" w:name="_Toc504493916"/>
              <w:bookmarkStart w:id="4108" w:name="_Toc504495516"/>
              <w:bookmarkStart w:id="4109" w:name="_Toc504654602"/>
              <w:bookmarkStart w:id="4110" w:name="_Toc504982780"/>
              <w:bookmarkStart w:id="4111" w:name="_Toc505267864"/>
              <w:bookmarkStart w:id="4112" w:name="_Toc505352621"/>
              <w:bookmarkStart w:id="4113" w:name="_Toc505941506"/>
              <w:bookmarkStart w:id="4114" w:name="_Toc507059170"/>
              <w:bookmarkStart w:id="4115" w:name="_Toc507062739"/>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del>
          </w:p>
        </w:tc>
        <w:tc>
          <w:tcPr>
            <w:tcW w:w="9360" w:type="dxa"/>
            <w:tcBorders>
              <w:top w:val="single" w:sz="8" w:space="0" w:color="999999"/>
              <w:left w:val="single" w:sz="8" w:space="0" w:color="999999"/>
              <w:bottom w:val="single" w:sz="8" w:space="0" w:color="999999"/>
              <w:right w:val="single" w:sz="8" w:space="0" w:color="999999"/>
            </w:tcBorders>
            <w:shd w:val="clear" w:color="auto" w:fill="999999"/>
            <w:hideMark/>
          </w:tcPr>
          <w:p w14:paraId="50A7EF26" w14:textId="7E3A4FF4" w:rsidR="000F5FA8" w:rsidRPr="002326C1" w:rsidDel="0099417A" w:rsidRDefault="000F5FA8" w:rsidP="002D1D7C">
            <w:pPr>
              <w:pStyle w:val="SAPTableHeader"/>
              <w:rPr>
                <w:del w:id="4116" w:author="Author" w:date="2017-12-29T08:21:00Z"/>
                <w:lang w:val="en-US"/>
              </w:rPr>
            </w:pPr>
            <w:del w:id="4117" w:author="Author" w:date="2017-12-29T08:21:00Z">
              <w:r w:rsidRPr="002326C1" w:rsidDel="0099417A">
                <w:rPr>
                  <w:lang w:val="en-US"/>
                </w:rPr>
                <w:delText>Additional Information</w:delText>
              </w:r>
              <w:bookmarkStart w:id="4118" w:name="_Toc502299612"/>
              <w:bookmarkStart w:id="4119" w:name="_Toc504118327"/>
              <w:bookmarkStart w:id="4120" w:name="_Toc504124880"/>
              <w:bookmarkStart w:id="4121" w:name="_Toc504490675"/>
              <w:bookmarkStart w:id="4122" w:name="_Toc504492862"/>
              <w:bookmarkStart w:id="4123" w:name="_Toc504493917"/>
              <w:bookmarkStart w:id="4124" w:name="_Toc504495517"/>
              <w:bookmarkStart w:id="4125" w:name="_Toc504654603"/>
              <w:bookmarkStart w:id="4126" w:name="_Toc504982781"/>
              <w:bookmarkStart w:id="4127" w:name="_Toc505267865"/>
              <w:bookmarkStart w:id="4128" w:name="_Toc505352622"/>
              <w:bookmarkStart w:id="4129" w:name="_Toc505941507"/>
              <w:bookmarkStart w:id="4130" w:name="_Toc507059171"/>
              <w:bookmarkStart w:id="4131" w:name="_Toc507062740"/>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del>
          </w:p>
        </w:tc>
        <w:bookmarkStart w:id="4132" w:name="_Toc502299613"/>
        <w:bookmarkStart w:id="4133" w:name="_Toc504118328"/>
        <w:bookmarkStart w:id="4134" w:name="_Toc504124881"/>
        <w:bookmarkStart w:id="4135" w:name="_Toc504490676"/>
        <w:bookmarkStart w:id="4136" w:name="_Toc504492863"/>
        <w:bookmarkStart w:id="4137" w:name="_Toc504493918"/>
        <w:bookmarkStart w:id="4138" w:name="_Toc504495518"/>
        <w:bookmarkStart w:id="4139" w:name="_Toc504654604"/>
        <w:bookmarkStart w:id="4140" w:name="_Toc504982782"/>
        <w:bookmarkStart w:id="4141" w:name="_Toc505267866"/>
        <w:bookmarkStart w:id="4142" w:name="_Toc505352623"/>
        <w:bookmarkStart w:id="4143" w:name="_Toc505941508"/>
        <w:bookmarkStart w:id="4144" w:name="_Toc507059172"/>
        <w:bookmarkStart w:id="4145" w:name="_Toc50706274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tr>
      <w:tr w:rsidR="000F5FA8" w:rsidRPr="00A41C57" w:rsidDel="0099417A" w14:paraId="4273E149" w14:textId="755E8C91" w:rsidTr="002D1D7C">
        <w:trPr>
          <w:trHeight w:val="360"/>
          <w:del w:id="4146" w:author="Author" w:date="2017-12-29T08:21:00Z"/>
        </w:trPr>
        <w:tc>
          <w:tcPr>
            <w:tcW w:w="4922" w:type="dxa"/>
            <w:tcBorders>
              <w:top w:val="single" w:sz="8" w:space="0" w:color="999999"/>
              <w:left w:val="single" w:sz="8" w:space="0" w:color="999999"/>
              <w:bottom w:val="single" w:sz="8" w:space="0" w:color="999999"/>
              <w:right w:val="single" w:sz="8" w:space="0" w:color="999999"/>
            </w:tcBorders>
          </w:tcPr>
          <w:p w14:paraId="5210EEC4" w14:textId="195BBF16" w:rsidR="000F5FA8" w:rsidRPr="002326C1" w:rsidDel="0099417A" w:rsidRDefault="000F5FA8" w:rsidP="000F5FA8">
            <w:pPr>
              <w:rPr>
                <w:del w:id="4147" w:author="Author" w:date="2017-12-29T08:21:00Z"/>
                <w:rStyle w:val="SAPScreenElement"/>
                <w:lang w:val="en-US"/>
              </w:rPr>
            </w:pPr>
            <w:del w:id="4148" w:author="Author" w:date="2017-12-29T08:21:00Z">
              <w:r w:rsidRPr="00BE273A" w:rsidDel="0099417A">
                <w:rPr>
                  <w:rStyle w:val="SAPScreenElement"/>
                  <w:lang w:val="en-US"/>
                </w:rPr>
                <w:delText xml:space="preserve">Probationary Period End Date: </w:delText>
              </w:r>
              <w:r w:rsidRPr="00BE273A" w:rsidDel="0099417A">
                <w:rPr>
                  <w:lang w:val="en-US"/>
                </w:rPr>
                <w:delText>select from calendar help</w:delText>
              </w:r>
              <w:bookmarkStart w:id="4149" w:name="_Toc502299614"/>
              <w:bookmarkStart w:id="4150" w:name="_Toc504118329"/>
              <w:bookmarkStart w:id="4151" w:name="_Toc504124882"/>
              <w:bookmarkStart w:id="4152" w:name="_Toc504490677"/>
              <w:bookmarkStart w:id="4153" w:name="_Toc504492864"/>
              <w:bookmarkStart w:id="4154" w:name="_Toc504493919"/>
              <w:bookmarkStart w:id="4155" w:name="_Toc504495519"/>
              <w:bookmarkStart w:id="4156" w:name="_Toc504654605"/>
              <w:bookmarkStart w:id="4157" w:name="_Toc504982783"/>
              <w:bookmarkStart w:id="4158" w:name="_Toc505267867"/>
              <w:bookmarkStart w:id="4159" w:name="_Toc505352624"/>
              <w:bookmarkStart w:id="4160" w:name="_Toc505941509"/>
              <w:bookmarkStart w:id="4161" w:name="_Toc507059173"/>
              <w:bookmarkStart w:id="4162" w:name="_Toc507062742"/>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del>
          </w:p>
        </w:tc>
        <w:tc>
          <w:tcPr>
            <w:tcW w:w="9360" w:type="dxa"/>
            <w:tcBorders>
              <w:top w:val="single" w:sz="8" w:space="0" w:color="999999"/>
              <w:left w:val="single" w:sz="8" w:space="0" w:color="999999"/>
              <w:bottom w:val="single" w:sz="8" w:space="0" w:color="999999"/>
              <w:right w:val="single" w:sz="8" w:space="0" w:color="999999"/>
            </w:tcBorders>
          </w:tcPr>
          <w:p w14:paraId="6EA4C704" w14:textId="6FBE5F65" w:rsidR="000F5FA8" w:rsidRPr="002326C1" w:rsidDel="0099417A" w:rsidRDefault="000F5FA8" w:rsidP="000F5FA8">
            <w:pPr>
              <w:rPr>
                <w:del w:id="4163" w:author="Author" w:date="2017-12-29T08:21:00Z"/>
                <w:lang w:val="en-US"/>
              </w:rPr>
            </w:pPr>
            <w:bookmarkStart w:id="4164" w:name="_Toc502299615"/>
            <w:bookmarkStart w:id="4165" w:name="_Toc504118330"/>
            <w:bookmarkStart w:id="4166" w:name="_Toc504124883"/>
            <w:bookmarkStart w:id="4167" w:name="_Toc504490678"/>
            <w:bookmarkStart w:id="4168" w:name="_Toc504492865"/>
            <w:bookmarkStart w:id="4169" w:name="_Toc504493920"/>
            <w:bookmarkStart w:id="4170" w:name="_Toc504495520"/>
            <w:bookmarkStart w:id="4171" w:name="_Toc504654606"/>
            <w:bookmarkStart w:id="4172" w:name="_Toc504982784"/>
            <w:bookmarkStart w:id="4173" w:name="_Toc505267868"/>
            <w:bookmarkStart w:id="4174" w:name="_Toc505352625"/>
            <w:bookmarkStart w:id="4175" w:name="_Toc505941510"/>
            <w:bookmarkStart w:id="4176" w:name="_Toc507059174"/>
            <w:bookmarkStart w:id="4177" w:name="_Toc50706274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p>
        </w:tc>
        <w:bookmarkStart w:id="4178" w:name="_Toc502299616"/>
        <w:bookmarkStart w:id="4179" w:name="_Toc504118331"/>
        <w:bookmarkStart w:id="4180" w:name="_Toc504124884"/>
        <w:bookmarkStart w:id="4181" w:name="_Toc504490679"/>
        <w:bookmarkStart w:id="4182" w:name="_Toc504492866"/>
        <w:bookmarkStart w:id="4183" w:name="_Toc504493921"/>
        <w:bookmarkStart w:id="4184" w:name="_Toc504495521"/>
        <w:bookmarkStart w:id="4185" w:name="_Toc504654607"/>
        <w:bookmarkStart w:id="4186" w:name="_Toc504982785"/>
        <w:bookmarkStart w:id="4187" w:name="_Toc505267869"/>
        <w:bookmarkStart w:id="4188" w:name="_Toc505352626"/>
        <w:bookmarkStart w:id="4189" w:name="_Toc505941511"/>
        <w:bookmarkStart w:id="4190" w:name="_Toc507059175"/>
        <w:bookmarkStart w:id="4191" w:name="_Toc507062744"/>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tr>
      <w:tr w:rsidR="000F5FA8" w:rsidRPr="00A41C57" w:rsidDel="0099417A" w14:paraId="36DACCEA" w14:textId="164AC121" w:rsidTr="002D1D7C">
        <w:trPr>
          <w:trHeight w:val="360"/>
          <w:del w:id="4192" w:author="Author" w:date="2017-12-29T08:21:00Z"/>
        </w:trPr>
        <w:tc>
          <w:tcPr>
            <w:tcW w:w="4922" w:type="dxa"/>
            <w:tcBorders>
              <w:top w:val="single" w:sz="8" w:space="0" w:color="999999"/>
              <w:left w:val="single" w:sz="8" w:space="0" w:color="999999"/>
              <w:bottom w:val="single" w:sz="8" w:space="0" w:color="999999"/>
              <w:right w:val="single" w:sz="8" w:space="0" w:color="999999"/>
            </w:tcBorders>
          </w:tcPr>
          <w:p w14:paraId="729678AB" w14:textId="615E8734" w:rsidR="000F5FA8" w:rsidRPr="002326C1" w:rsidDel="0099417A" w:rsidRDefault="000F5FA8" w:rsidP="000F5FA8">
            <w:pPr>
              <w:rPr>
                <w:del w:id="4193" w:author="Author" w:date="2017-12-29T08:21:00Z"/>
                <w:rStyle w:val="SAPScreenElement"/>
                <w:lang w:val="en-US"/>
              </w:rPr>
            </w:pPr>
            <w:commentRangeStart w:id="4194"/>
            <w:del w:id="4195" w:author="Author" w:date="2017-12-29T08:21:00Z">
              <w:r w:rsidRPr="00BE273A" w:rsidDel="0099417A">
                <w:rPr>
                  <w:rStyle w:val="SAPScreenElement"/>
                  <w:lang w:val="en-US"/>
                </w:rPr>
                <w:delText xml:space="preserve">Employee Class: </w:delText>
              </w:r>
              <w:r w:rsidRPr="00BE273A" w:rsidDel="0099417A">
                <w:rPr>
                  <w:lang w:val="en-US"/>
                </w:rPr>
                <w:delText xml:space="preserve">defaulted based on value entered in field </w:delText>
              </w:r>
              <w:r w:rsidRPr="00BE273A" w:rsidDel="0099417A">
                <w:rPr>
                  <w:rStyle w:val="SAPScreenElement"/>
                  <w:lang w:val="en-US"/>
                </w:rPr>
                <w:delText>Position</w:delText>
              </w:r>
              <w:r w:rsidRPr="00B04D6E" w:rsidDel="0099417A">
                <w:rPr>
                  <w:lang w:val="en-US"/>
                </w:rPr>
                <w:delText>; leave as is</w:delText>
              </w:r>
              <w:bookmarkStart w:id="4196" w:name="_Toc502299617"/>
              <w:bookmarkStart w:id="4197" w:name="_Toc504118332"/>
              <w:bookmarkStart w:id="4198" w:name="_Toc504124885"/>
              <w:bookmarkStart w:id="4199" w:name="_Toc504490680"/>
              <w:bookmarkStart w:id="4200" w:name="_Toc504492867"/>
              <w:bookmarkStart w:id="4201" w:name="_Toc504493922"/>
              <w:bookmarkStart w:id="4202" w:name="_Toc504495522"/>
              <w:bookmarkStart w:id="4203" w:name="_Toc504654608"/>
              <w:bookmarkStart w:id="4204" w:name="_Toc504982786"/>
              <w:bookmarkStart w:id="4205" w:name="_Toc505267870"/>
              <w:bookmarkStart w:id="4206" w:name="_Toc505352627"/>
              <w:bookmarkStart w:id="4207" w:name="_Toc505941512"/>
              <w:bookmarkStart w:id="4208" w:name="_Toc507059176"/>
              <w:bookmarkStart w:id="4209" w:name="_Toc50706274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del>
          </w:p>
        </w:tc>
        <w:tc>
          <w:tcPr>
            <w:tcW w:w="9360" w:type="dxa"/>
            <w:tcBorders>
              <w:top w:val="single" w:sz="8" w:space="0" w:color="999999"/>
              <w:left w:val="single" w:sz="8" w:space="0" w:color="999999"/>
              <w:bottom w:val="single" w:sz="8" w:space="0" w:color="999999"/>
              <w:right w:val="single" w:sz="8" w:space="0" w:color="999999"/>
            </w:tcBorders>
          </w:tcPr>
          <w:p w14:paraId="5190F417" w14:textId="782E273D" w:rsidR="000F5FA8" w:rsidRPr="00BE273A" w:rsidDel="0099417A" w:rsidRDefault="000F5FA8" w:rsidP="000F5FA8">
            <w:pPr>
              <w:pStyle w:val="SAPNoteHeading"/>
              <w:ind w:left="0"/>
              <w:rPr>
                <w:del w:id="4210" w:author="Author" w:date="2017-12-29T08:21:00Z"/>
                <w:lang w:val="en-US"/>
              </w:rPr>
            </w:pPr>
            <w:del w:id="4211" w:author="Author" w:date="2017-12-29T08:21:00Z">
              <w:r w:rsidRPr="00BE273A" w:rsidDel="0099417A">
                <w:rPr>
                  <w:noProof/>
                  <w:lang w:val="en-US"/>
                </w:rPr>
                <w:drawing>
                  <wp:inline distT="0" distB="0" distL="0" distR="0" wp14:anchorId="7602026B" wp14:editId="4623C851">
                    <wp:extent cx="228600" cy="228600"/>
                    <wp:effectExtent l="0" t="0" r="0" b="0"/>
                    <wp:docPr id="4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E273A" w:rsidDel="0099417A">
                <w:rPr>
                  <w:lang w:val="en-US"/>
                </w:rPr>
                <w:delText> Recommendation</w:delText>
              </w:r>
              <w:bookmarkStart w:id="4212" w:name="_Toc502299618"/>
              <w:bookmarkStart w:id="4213" w:name="_Toc504118333"/>
              <w:bookmarkStart w:id="4214" w:name="_Toc504124886"/>
              <w:bookmarkStart w:id="4215" w:name="_Toc504490681"/>
              <w:bookmarkStart w:id="4216" w:name="_Toc504492868"/>
              <w:bookmarkStart w:id="4217" w:name="_Toc504493923"/>
              <w:bookmarkStart w:id="4218" w:name="_Toc504495523"/>
              <w:bookmarkStart w:id="4219" w:name="_Toc504654609"/>
              <w:bookmarkStart w:id="4220" w:name="_Toc504982787"/>
              <w:bookmarkStart w:id="4221" w:name="_Toc505267871"/>
              <w:bookmarkStart w:id="4222" w:name="_Toc505352628"/>
              <w:bookmarkStart w:id="4223" w:name="_Toc505941513"/>
              <w:bookmarkStart w:id="4224" w:name="_Toc507059177"/>
              <w:bookmarkStart w:id="4225" w:name="_Toc507062746"/>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del>
          </w:p>
          <w:p w14:paraId="1EAB90B2" w14:textId="08C55B43" w:rsidR="000F5FA8" w:rsidRPr="002326C1" w:rsidDel="0099417A" w:rsidRDefault="000F5FA8" w:rsidP="000F5FA8">
            <w:pPr>
              <w:rPr>
                <w:del w:id="4226" w:author="Author" w:date="2017-12-29T08:21:00Z"/>
                <w:lang w:val="en-US"/>
              </w:rPr>
            </w:pPr>
            <w:del w:id="4227" w:author="Author" w:date="2017-12-29T08:21:00Z">
              <w:r w:rsidRPr="00BE273A" w:rsidDel="0099417A">
                <w:rPr>
                  <w:lang w:val="en-US"/>
                </w:rPr>
                <w:delText>Required if integration with Employee Central Payroll is in place.</w:delText>
              </w:r>
              <w:bookmarkStart w:id="4228" w:name="_Toc502299619"/>
              <w:bookmarkStart w:id="4229" w:name="_Toc504118334"/>
              <w:bookmarkStart w:id="4230" w:name="_Toc504124887"/>
              <w:bookmarkStart w:id="4231" w:name="_Toc504490682"/>
              <w:bookmarkStart w:id="4232" w:name="_Toc504492869"/>
              <w:bookmarkStart w:id="4233" w:name="_Toc504493924"/>
              <w:bookmarkStart w:id="4234" w:name="_Toc504495524"/>
              <w:bookmarkStart w:id="4235" w:name="_Toc504654610"/>
              <w:bookmarkStart w:id="4236" w:name="_Toc504982788"/>
              <w:bookmarkStart w:id="4237" w:name="_Toc505267872"/>
              <w:bookmarkStart w:id="4238" w:name="_Toc505352629"/>
              <w:bookmarkStart w:id="4239" w:name="_Toc505941514"/>
              <w:bookmarkStart w:id="4240" w:name="_Toc507059178"/>
              <w:bookmarkStart w:id="4241" w:name="_Toc50706274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del>
          </w:p>
        </w:tc>
        <w:bookmarkStart w:id="4242" w:name="_Toc502299620"/>
        <w:bookmarkStart w:id="4243" w:name="_Toc504118335"/>
        <w:bookmarkStart w:id="4244" w:name="_Toc504124888"/>
        <w:bookmarkStart w:id="4245" w:name="_Toc504490683"/>
        <w:bookmarkStart w:id="4246" w:name="_Toc504492870"/>
        <w:bookmarkStart w:id="4247" w:name="_Toc504493925"/>
        <w:bookmarkStart w:id="4248" w:name="_Toc504495525"/>
        <w:bookmarkStart w:id="4249" w:name="_Toc504654611"/>
        <w:bookmarkStart w:id="4250" w:name="_Toc504982789"/>
        <w:bookmarkStart w:id="4251" w:name="_Toc505267873"/>
        <w:bookmarkStart w:id="4252" w:name="_Toc505352630"/>
        <w:bookmarkStart w:id="4253" w:name="_Toc505941515"/>
        <w:bookmarkStart w:id="4254" w:name="_Toc507059179"/>
        <w:bookmarkStart w:id="4255" w:name="_Toc507062748"/>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tr>
      <w:tr w:rsidR="000F5FA8" w:rsidRPr="00A41C57" w:rsidDel="0099417A" w14:paraId="08F0E3B7" w14:textId="45E73D11" w:rsidTr="002D1D7C">
        <w:trPr>
          <w:trHeight w:val="360"/>
          <w:del w:id="4256" w:author="Author" w:date="2017-12-29T08:21:00Z"/>
        </w:trPr>
        <w:tc>
          <w:tcPr>
            <w:tcW w:w="4922" w:type="dxa"/>
            <w:tcBorders>
              <w:top w:val="single" w:sz="8" w:space="0" w:color="999999"/>
              <w:left w:val="single" w:sz="8" w:space="0" w:color="999999"/>
              <w:bottom w:val="single" w:sz="8" w:space="0" w:color="999999"/>
              <w:right w:val="single" w:sz="8" w:space="0" w:color="999999"/>
            </w:tcBorders>
          </w:tcPr>
          <w:p w14:paraId="02F3F518" w14:textId="2ECB2157" w:rsidR="000F5FA8" w:rsidRPr="002326C1" w:rsidDel="0099417A" w:rsidRDefault="000F5FA8" w:rsidP="000F5FA8">
            <w:pPr>
              <w:rPr>
                <w:del w:id="4257" w:author="Author" w:date="2017-12-29T08:21:00Z"/>
                <w:rStyle w:val="SAPScreenElement"/>
                <w:lang w:val="en-US"/>
              </w:rPr>
            </w:pPr>
            <w:del w:id="4258" w:author="Author" w:date="2017-12-29T08:21:00Z">
              <w:r w:rsidRPr="00BE273A" w:rsidDel="0099417A">
                <w:rPr>
                  <w:rStyle w:val="SAPScreenElement"/>
                  <w:lang w:val="en-US"/>
                </w:rPr>
                <w:delText xml:space="preserve">Employment Type: </w:delText>
              </w:r>
              <w:r w:rsidRPr="00BE273A" w:rsidDel="0099417A">
                <w:rPr>
                  <w:lang w:val="en-US"/>
                </w:rPr>
                <w:delText xml:space="preserve">defaulted based on value entered in field </w:delText>
              </w:r>
              <w:r w:rsidRPr="00BE273A" w:rsidDel="0099417A">
                <w:rPr>
                  <w:rStyle w:val="SAPScreenElement"/>
                  <w:lang w:val="en-US"/>
                </w:rPr>
                <w:delText xml:space="preserve">Position </w:delText>
              </w:r>
              <w:r w:rsidRPr="00BE273A" w:rsidDel="0099417A">
                <w:rPr>
                  <w:lang w:val="en-US"/>
                </w:rPr>
                <w:delText xml:space="preserve">in case the </w:delText>
              </w:r>
              <w:r w:rsidRPr="00BE273A" w:rsidDel="0099417A">
                <w:rPr>
                  <w:rStyle w:val="SAPScreenElement"/>
                  <w:color w:val="auto"/>
                  <w:lang w:val="en-US"/>
                </w:rPr>
                <w:delText>Employment Type</w:delText>
              </w:r>
              <w:r w:rsidRPr="00BE273A" w:rsidDel="0099417A">
                <w:rPr>
                  <w:lang w:val="en-US"/>
                </w:rPr>
                <w:delText xml:space="preserve"> field has been set up and maintained for the </w:delText>
              </w:r>
              <w:r w:rsidRPr="00BE273A" w:rsidDel="0099417A">
                <w:rPr>
                  <w:rStyle w:val="SAPScreenElement"/>
                  <w:color w:val="auto"/>
                  <w:lang w:val="en-US"/>
                </w:rPr>
                <w:delText>Position</w:delText>
              </w:r>
              <w:r w:rsidRPr="00BE273A" w:rsidDel="0099417A">
                <w:rPr>
                  <w:lang w:val="en-US"/>
                </w:rPr>
                <w:delText xml:space="preserve"> object. If this is not the case, you need to select a value from the value help.</w:delText>
              </w:r>
              <w:bookmarkStart w:id="4259" w:name="_Toc502299621"/>
              <w:bookmarkStart w:id="4260" w:name="_Toc504118336"/>
              <w:bookmarkStart w:id="4261" w:name="_Toc504124889"/>
              <w:bookmarkStart w:id="4262" w:name="_Toc504490684"/>
              <w:bookmarkStart w:id="4263" w:name="_Toc504492871"/>
              <w:bookmarkStart w:id="4264" w:name="_Toc504493926"/>
              <w:bookmarkStart w:id="4265" w:name="_Toc504495526"/>
              <w:bookmarkStart w:id="4266" w:name="_Toc504654612"/>
              <w:bookmarkStart w:id="4267" w:name="_Toc504982790"/>
              <w:bookmarkStart w:id="4268" w:name="_Toc505267874"/>
              <w:bookmarkStart w:id="4269" w:name="_Toc505352631"/>
              <w:bookmarkStart w:id="4270" w:name="_Toc505941516"/>
              <w:bookmarkStart w:id="4271" w:name="_Toc507059180"/>
              <w:bookmarkStart w:id="4272" w:name="_Toc507062749"/>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del>
          </w:p>
        </w:tc>
        <w:tc>
          <w:tcPr>
            <w:tcW w:w="9360" w:type="dxa"/>
            <w:tcBorders>
              <w:top w:val="single" w:sz="8" w:space="0" w:color="999999"/>
              <w:left w:val="single" w:sz="8" w:space="0" w:color="999999"/>
              <w:bottom w:val="single" w:sz="8" w:space="0" w:color="999999"/>
              <w:right w:val="single" w:sz="8" w:space="0" w:color="999999"/>
            </w:tcBorders>
          </w:tcPr>
          <w:p w14:paraId="605E9202" w14:textId="1DEEF426" w:rsidR="000F5FA8" w:rsidRPr="00BE273A" w:rsidDel="0099417A" w:rsidRDefault="000F5FA8" w:rsidP="000F5FA8">
            <w:pPr>
              <w:pStyle w:val="SAPNoteHeading"/>
              <w:ind w:left="0"/>
              <w:rPr>
                <w:del w:id="4273" w:author="Author" w:date="2017-12-29T08:21:00Z"/>
                <w:lang w:val="en-US"/>
              </w:rPr>
            </w:pPr>
            <w:del w:id="4274" w:author="Author" w:date="2017-12-29T08:21:00Z">
              <w:r w:rsidRPr="00BE273A" w:rsidDel="0099417A">
                <w:rPr>
                  <w:noProof/>
                  <w:lang w:val="en-US"/>
                </w:rPr>
                <w:drawing>
                  <wp:inline distT="0" distB="0" distL="0" distR="0" wp14:anchorId="4A31FE25" wp14:editId="7AEFB77E">
                    <wp:extent cx="228600" cy="228600"/>
                    <wp:effectExtent l="0" t="0" r="0" b="0"/>
                    <wp:docPr id="4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E273A" w:rsidDel="0099417A">
                <w:rPr>
                  <w:lang w:val="en-US"/>
                </w:rPr>
                <w:delText> Recommendation</w:delText>
              </w:r>
              <w:bookmarkStart w:id="4275" w:name="_Toc502299622"/>
              <w:bookmarkStart w:id="4276" w:name="_Toc504118337"/>
              <w:bookmarkStart w:id="4277" w:name="_Toc504124890"/>
              <w:bookmarkStart w:id="4278" w:name="_Toc504490685"/>
              <w:bookmarkStart w:id="4279" w:name="_Toc504492872"/>
              <w:bookmarkStart w:id="4280" w:name="_Toc504493927"/>
              <w:bookmarkStart w:id="4281" w:name="_Toc504495527"/>
              <w:bookmarkStart w:id="4282" w:name="_Toc504654613"/>
              <w:bookmarkStart w:id="4283" w:name="_Toc504982791"/>
              <w:bookmarkStart w:id="4284" w:name="_Toc505267875"/>
              <w:bookmarkStart w:id="4285" w:name="_Toc505352632"/>
              <w:bookmarkStart w:id="4286" w:name="_Toc505941517"/>
              <w:bookmarkStart w:id="4287" w:name="_Toc507059181"/>
              <w:bookmarkStart w:id="4288" w:name="_Toc507062750"/>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del>
          </w:p>
          <w:p w14:paraId="27143B0F" w14:textId="4286333B" w:rsidR="000F5FA8" w:rsidRPr="00AC5367" w:rsidDel="0099417A" w:rsidRDefault="000F5FA8" w:rsidP="000F5FA8">
            <w:pPr>
              <w:pStyle w:val="ListContinue"/>
              <w:ind w:left="0"/>
              <w:rPr>
                <w:del w:id="4289" w:author="Author" w:date="2017-12-29T08:21:00Z"/>
                <w:rStyle w:val="SAPScreenElement"/>
                <w:color w:val="auto"/>
                <w:lang w:val="en-US"/>
              </w:rPr>
            </w:pPr>
            <w:del w:id="4290" w:author="Author" w:date="2017-12-29T08:21:00Z">
              <w:r w:rsidRPr="00AC5367" w:rsidDel="0099417A">
                <w:rPr>
                  <w:lang w:val="en-US"/>
                </w:rPr>
                <w:delText xml:space="preserve">In case </w:delText>
              </w:r>
              <w:r w:rsidRPr="00BE273A" w:rsidDel="0099417A">
                <w:rPr>
                  <w:rStyle w:val="SAPEmphasis"/>
                  <w:lang w:val="en-US"/>
                </w:rPr>
                <w:delText xml:space="preserve">Apprentice Management </w:delText>
              </w:r>
              <w:r w:rsidRPr="00BE273A" w:rsidDel="0099417A">
                <w:rPr>
                  <w:lang w:val="en-US"/>
                </w:rPr>
                <w:delText xml:space="preserve">has also been implemented in the instance and the new employee is an apprentice, use the combination of employee class </w:delText>
              </w:r>
              <w:r w:rsidRPr="00BE273A" w:rsidDel="0099417A">
                <w:rPr>
                  <w:rStyle w:val="SAPUserEntry"/>
                  <w:lang w:val="en-US"/>
                </w:rPr>
                <w:delText>Intern(AE)</w:delText>
              </w:r>
              <w:r w:rsidRPr="00BE273A" w:rsidDel="0099417A">
                <w:rPr>
                  <w:lang w:val="en-US"/>
                </w:rPr>
                <w:delText xml:space="preserve"> and employment type</w:delText>
              </w:r>
              <w:r w:rsidRPr="00BE273A" w:rsidDel="0099417A">
                <w:rPr>
                  <w:rStyle w:val="SAPUserEntry"/>
                  <w:lang w:val="en-US"/>
                </w:rPr>
                <w:delText xml:space="preserve"> Interns(AE)</w:delText>
              </w:r>
              <w:r w:rsidRPr="00BE273A" w:rsidDel="0099417A">
                <w:rPr>
                  <w:rStyle w:val="SAPScreenElement"/>
                  <w:color w:val="auto"/>
                  <w:lang w:val="en-US"/>
                </w:rPr>
                <w:delText>.</w:delText>
              </w:r>
              <w:bookmarkStart w:id="4291" w:name="_Toc502299623"/>
              <w:bookmarkStart w:id="4292" w:name="_Toc504118338"/>
              <w:bookmarkStart w:id="4293" w:name="_Toc504124891"/>
              <w:bookmarkStart w:id="4294" w:name="_Toc504490686"/>
              <w:bookmarkStart w:id="4295" w:name="_Toc504492873"/>
              <w:bookmarkStart w:id="4296" w:name="_Toc504493928"/>
              <w:bookmarkStart w:id="4297" w:name="_Toc504495528"/>
              <w:bookmarkStart w:id="4298" w:name="_Toc504654614"/>
              <w:bookmarkStart w:id="4299" w:name="_Toc504982792"/>
              <w:bookmarkStart w:id="4300" w:name="_Toc505267876"/>
              <w:bookmarkStart w:id="4301" w:name="_Toc505352633"/>
              <w:bookmarkStart w:id="4302" w:name="_Toc505941518"/>
              <w:bookmarkStart w:id="4303" w:name="_Toc507059182"/>
              <w:bookmarkStart w:id="4304" w:name="_Toc507062751"/>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del>
          </w:p>
          <w:p w14:paraId="4E2A6A3E" w14:textId="19E07ECE" w:rsidR="000F5FA8" w:rsidRPr="00BE273A" w:rsidDel="0099417A" w:rsidRDefault="000F5FA8" w:rsidP="000F5FA8">
            <w:pPr>
              <w:pStyle w:val="SAPNoteHeading"/>
              <w:ind w:left="0"/>
              <w:rPr>
                <w:del w:id="4305" w:author="Author" w:date="2017-12-29T08:21:00Z"/>
                <w:lang w:val="en-US"/>
              </w:rPr>
            </w:pPr>
            <w:del w:id="4306" w:author="Author" w:date="2017-12-29T08:21:00Z">
              <w:r w:rsidRPr="00BE273A" w:rsidDel="0099417A">
                <w:rPr>
                  <w:noProof/>
                  <w:lang w:val="en-US"/>
                </w:rPr>
                <w:drawing>
                  <wp:inline distT="0" distB="0" distL="0" distR="0" wp14:anchorId="595F45BF" wp14:editId="37039CA9">
                    <wp:extent cx="228600" cy="228600"/>
                    <wp:effectExtent l="0" t="0" r="0" b="0"/>
                    <wp:docPr id="4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E273A" w:rsidDel="0099417A">
                <w:rPr>
                  <w:lang w:val="en-US"/>
                </w:rPr>
                <w:delText> Recommendation</w:delText>
              </w:r>
              <w:bookmarkStart w:id="4307" w:name="_Toc502299624"/>
              <w:bookmarkStart w:id="4308" w:name="_Toc504118339"/>
              <w:bookmarkStart w:id="4309" w:name="_Toc504124892"/>
              <w:bookmarkStart w:id="4310" w:name="_Toc504490687"/>
              <w:bookmarkStart w:id="4311" w:name="_Toc504492874"/>
              <w:bookmarkStart w:id="4312" w:name="_Toc504493929"/>
              <w:bookmarkStart w:id="4313" w:name="_Toc504495529"/>
              <w:bookmarkStart w:id="4314" w:name="_Toc504654615"/>
              <w:bookmarkStart w:id="4315" w:name="_Toc504982793"/>
              <w:bookmarkStart w:id="4316" w:name="_Toc505267877"/>
              <w:bookmarkStart w:id="4317" w:name="_Toc505352634"/>
              <w:bookmarkStart w:id="4318" w:name="_Toc505941519"/>
              <w:bookmarkStart w:id="4319" w:name="_Toc507059183"/>
              <w:bookmarkStart w:id="4320" w:name="_Toc507062752"/>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del>
          </w:p>
          <w:p w14:paraId="4C3AA46A" w14:textId="101F870D" w:rsidR="000F5FA8" w:rsidRPr="00BE273A" w:rsidDel="0099417A" w:rsidRDefault="000F5FA8" w:rsidP="000F5FA8">
            <w:pPr>
              <w:pStyle w:val="ListContinue"/>
              <w:ind w:left="0"/>
              <w:rPr>
                <w:del w:id="4321" w:author="Author" w:date="2017-12-29T08:21:00Z"/>
                <w:lang w:val="en-US"/>
              </w:rPr>
            </w:pPr>
            <w:del w:id="4322" w:author="Author" w:date="2017-12-29T08:21:00Z">
              <w:r w:rsidRPr="00BE273A" w:rsidDel="0099417A">
                <w:rPr>
                  <w:lang w:val="en-US"/>
                </w:rPr>
                <w:delText xml:space="preserve">In case </w:delText>
              </w:r>
              <w:r w:rsidRPr="00BE273A" w:rsidDel="0099417A">
                <w:rPr>
                  <w:rStyle w:val="SAPEmphasis"/>
                  <w:lang w:val="en-US"/>
                </w:rPr>
                <w:delText xml:space="preserve">Contingent Workforce Management </w:delText>
              </w:r>
              <w:r w:rsidRPr="00BE273A" w:rsidDel="0099417A">
                <w:rPr>
                  <w:lang w:val="en-US"/>
                </w:rPr>
                <w:delText>has also been implemented in the instance, avoid using employee class</w:delText>
              </w:r>
              <w:r w:rsidRPr="00267911" w:rsidDel="0099417A">
                <w:rPr>
                  <w:rStyle w:val="SAPUserEntry"/>
                  <w:lang w:val="en-US"/>
                </w:rPr>
                <w:delText xml:space="preserve"> </w:delText>
              </w:r>
              <w:r w:rsidRPr="00BE273A" w:rsidDel="0099417A">
                <w:rPr>
                  <w:rStyle w:val="SAPUserEntry"/>
                  <w:lang w:val="en-US"/>
                </w:rPr>
                <w:delText>External(AE)</w:delText>
              </w:r>
              <w:r w:rsidRPr="00BE273A" w:rsidDel="0099417A">
                <w:rPr>
                  <w:lang w:val="en-US"/>
                </w:rPr>
                <w:delText xml:space="preserve"> and employment type</w:delText>
              </w:r>
              <w:r w:rsidRPr="00BE273A" w:rsidDel="0099417A">
                <w:rPr>
                  <w:rStyle w:val="SAPUserEntry"/>
                  <w:lang w:val="en-US"/>
                </w:rPr>
                <w:delText xml:space="preserve"> Suppl.</w:delText>
              </w:r>
              <w:r w:rsidRPr="00BE273A" w:rsidDel="0099417A">
                <w:rPr>
                  <w:lang w:val="en-US"/>
                </w:rPr>
                <w:delText xml:space="preserve"> </w:delText>
              </w:r>
              <w:r w:rsidRPr="00BE273A" w:rsidDel="0099417A">
                <w:rPr>
                  <w:rStyle w:val="SAPUserEntry"/>
                  <w:lang w:val="en-US"/>
                </w:rPr>
                <w:delText>Man Power</w:delText>
              </w:r>
              <w:r w:rsidRPr="00BE273A" w:rsidDel="0099417A">
                <w:rPr>
                  <w:lang w:val="en-US"/>
                </w:rPr>
                <w:delText xml:space="preserve"> </w:delText>
              </w:r>
              <w:r w:rsidRPr="00BE273A" w:rsidDel="0099417A">
                <w:rPr>
                  <w:rStyle w:val="SAPUserEntry"/>
                  <w:lang w:val="en-US"/>
                </w:rPr>
                <w:delText>(AE)</w:delText>
              </w:r>
              <w:r w:rsidRPr="00BE273A" w:rsidDel="0099417A">
                <w:rPr>
                  <w:lang w:val="en-US"/>
                </w:rPr>
                <w:delText xml:space="preserve"> or</w:delText>
              </w:r>
              <w:r w:rsidRPr="00AC5367" w:rsidDel="0099417A">
                <w:rPr>
                  <w:rStyle w:val="SAPUserEntry"/>
                  <w:lang w:val="en-US"/>
                </w:rPr>
                <w:delText xml:space="preserve"> </w:delText>
              </w:r>
              <w:r w:rsidRPr="00BE273A" w:rsidDel="0099417A">
                <w:rPr>
                  <w:rStyle w:val="SAPUserEntry"/>
                  <w:lang w:val="en-US"/>
                </w:rPr>
                <w:delText>Contractual</w:delText>
              </w:r>
              <w:r w:rsidDel="0099417A">
                <w:rPr>
                  <w:rStyle w:val="SAPUserEntry"/>
                  <w:lang w:val="en-US"/>
                </w:rPr>
                <w:delText xml:space="preserve"> </w:delText>
              </w:r>
              <w:r w:rsidRPr="00BE273A" w:rsidDel="0099417A">
                <w:rPr>
                  <w:rStyle w:val="SAPUserEntry"/>
                  <w:lang w:val="en-US"/>
                </w:rPr>
                <w:delText>(AE)</w:delText>
              </w:r>
              <w:r w:rsidRPr="00BE273A" w:rsidDel="0099417A">
                <w:rPr>
                  <w:lang w:val="en-US"/>
                </w:rPr>
                <w:delText xml:space="preserve">. </w:delText>
              </w:r>
              <w:bookmarkStart w:id="4323" w:name="_Toc502299625"/>
              <w:bookmarkStart w:id="4324" w:name="_Toc504118340"/>
              <w:bookmarkStart w:id="4325" w:name="_Toc504124893"/>
              <w:bookmarkStart w:id="4326" w:name="_Toc504490688"/>
              <w:bookmarkStart w:id="4327" w:name="_Toc504492875"/>
              <w:bookmarkStart w:id="4328" w:name="_Toc504493930"/>
              <w:bookmarkStart w:id="4329" w:name="_Toc504495530"/>
              <w:bookmarkStart w:id="4330" w:name="_Toc504654616"/>
              <w:bookmarkStart w:id="4331" w:name="_Toc504982794"/>
              <w:bookmarkStart w:id="4332" w:name="_Toc505267878"/>
              <w:bookmarkStart w:id="4333" w:name="_Toc505352635"/>
              <w:bookmarkStart w:id="4334" w:name="_Toc505941520"/>
              <w:bookmarkStart w:id="4335" w:name="_Toc507059184"/>
              <w:bookmarkStart w:id="4336" w:name="_Toc507062753"/>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del>
          </w:p>
          <w:p w14:paraId="00C252D3" w14:textId="470065F9" w:rsidR="000F5FA8" w:rsidRPr="00BE273A" w:rsidDel="0099417A" w:rsidRDefault="000F5FA8" w:rsidP="000F5FA8">
            <w:pPr>
              <w:pStyle w:val="SAPNoteHeading"/>
              <w:ind w:left="0"/>
              <w:rPr>
                <w:del w:id="4337" w:author="Author" w:date="2017-12-29T08:21:00Z"/>
                <w:lang w:val="en-US"/>
              </w:rPr>
            </w:pPr>
            <w:del w:id="4338" w:author="Author" w:date="2017-12-29T08:21:00Z">
              <w:r w:rsidRPr="00BE273A" w:rsidDel="0099417A">
                <w:rPr>
                  <w:noProof/>
                  <w:lang w:val="en-US"/>
                </w:rPr>
                <w:drawing>
                  <wp:inline distT="0" distB="0" distL="0" distR="0" wp14:anchorId="209DC4EE" wp14:editId="5F98A784">
                    <wp:extent cx="228600" cy="228600"/>
                    <wp:effectExtent l="0" t="0" r="0" b="0"/>
                    <wp:docPr id="4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E273A" w:rsidDel="0099417A">
                <w:rPr>
                  <w:lang w:val="en-US"/>
                </w:rPr>
                <w:delText> Recommendation</w:delText>
              </w:r>
              <w:bookmarkStart w:id="4339" w:name="_Toc502299626"/>
              <w:bookmarkStart w:id="4340" w:name="_Toc504118341"/>
              <w:bookmarkStart w:id="4341" w:name="_Toc504124894"/>
              <w:bookmarkStart w:id="4342" w:name="_Toc504490689"/>
              <w:bookmarkStart w:id="4343" w:name="_Toc504492876"/>
              <w:bookmarkStart w:id="4344" w:name="_Toc504493931"/>
              <w:bookmarkStart w:id="4345" w:name="_Toc504495531"/>
              <w:bookmarkStart w:id="4346" w:name="_Toc504654617"/>
              <w:bookmarkStart w:id="4347" w:name="_Toc504982795"/>
              <w:bookmarkStart w:id="4348" w:name="_Toc505267879"/>
              <w:bookmarkStart w:id="4349" w:name="_Toc505352636"/>
              <w:bookmarkStart w:id="4350" w:name="_Toc505941521"/>
              <w:bookmarkStart w:id="4351" w:name="_Toc507059185"/>
              <w:bookmarkStart w:id="4352" w:name="_Toc507062754"/>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del>
          </w:p>
          <w:p w14:paraId="38434D15" w14:textId="53B445D1" w:rsidR="000F5FA8" w:rsidRPr="002326C1" w:rsidDel="0099417A" w:rsidRDefault="000F5FA8" w:rsidP="000F5FA8">
            <w:pPr>
              <w:rPr>
                <w:del w:id="4353" w:author="Author" w:date="2017-12-29T08:21:00Z"/>
                <w:lang w:val="en-US"/>
              </w:rPr>
            </w:pPr>
            <w:del w:id="4354" w:author="Author" w:date="2017-12-29T08:21:00Z">
              <w:r w:rsidRPr="00BE273A" w:rsidDel="0099417A">
                <w:rPr>
                  <w:lang w:val="en-US"/>
                </w:rPr>
                <w:delText>Required if integration with Employee Central Payroll is in place.</w:delText>
              </w:r>
              <w:commentRangeEnd w:id="4194"/>
              <w:r w:rsidDel="0099417A">
                <w:rPr>
                  <w:rStyle w:val="CommentReference"/>
                </w:rPr>
                <w:commentReference w:id="4194"/>
              </w:r>
              <w:bookmarkStart w:id="4355" w:name="_Toc502299627"/>
              <w:bookmarkStart w:id="4356" w:name="_Toc504118342"/>
              <w:bookmarkStart w:id="4357" w:name="_Toc504124895"/>
              <w:bookmarkStart w:id="4358" w:name="_Toc504490690"/>
              <w:bookmarkStart w:id="4359" w:name="_Toc504492877"/>
              <w:bookmarkStart w:id="4360" w:name="_Toc504493932"/>
              <w:bookmarkStart w:id="4361" w:name="_Toc504495532"/>
              <w:bookmarkStart w:id="4362" w:name="_Toc504654618"/>
              <w:bookmarkStart w:id="4363" w:name="_Toc504982796"/>
              <w:bookmarkStart w:id="4364" w:name="_Toc505267880"/>
              <w:bookmarkStart w:id="4365" w:name="_Toc505352637"/>
              <w:bookmarkStart w:id="4366" w:name="_Toc505941522"/>
              <w:bookmarkStart w:id="4367" w:name="_Toc507059186"/>
              <w:bookmarkStart w:id="4368" w:name="_Toc507062755"/>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del>
          </w:p>
        </w:tc>
        <w:bookmarkStart w:id="4369" w:name="_Toc502299628"/>
        <w:bookmarkStart w:id="4370" w:name="_Toc504118343"/>
        <w:bookmarkStart w:id="4371" w:name="_Toc504124896"/>
        <w:bookmarkStart w:id="4372" w:name="_Toc504490691"/>
        <w:bookmarkStart w:id="4373" w:name="_Toc504492878"/>
        <w:bookmarkStart w:id="4374" w:name="_Toc504493933"/>
        <w:bookmarkStart w:id="4375" w:name="_Toc504495533"/>
        <w:bookmarkStart w:id="4376" w:name="_Toc504654619"/>
        <w:bookmarkStart w:id="4377" w:name="_Toc504982797"/>
        <w:bookmarkStart w:id="4378" w:name="_Toc505267881"/>
        <w:bookmarkStart w:id="4379" w:name="_Toc505352638"/>
        <w:bookmarkStart w:id="4380" w:name="_Toc505941523"/>
        <w:bookmarkStart w:id="4381" w:name="_Toc507059187"/>
        <w:bookmarkStart w:id="4382" w:name="_Toc507062756"/>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tr>
      <w:tr w:rsidR="000F5FA8" w:rsidRPr="00A41C57" w:rsidDel="0099417A" w14:paraId="1E550DC8" w14:textId="63E7592D" w:rsidTr="002D1D7C">
        <w:trPr>
          <w:trHeight w:val="360"/>
          <w:del w:id="4383" w:author="Author" w:date="2017-12-29T08:21:00Z"/>
        </w:trPr>
        <w:tc>
          <w:tcPr>
            <w:tcW w:w="4922" w:type="dxa"/>
            <w:tcBorders>
              <w:top w:val="single" w:sz="8" w:space="0" w:color="999999"/>
              <w:left w:val="single" w:sz="8" w:space="0" w:color="999999"/>
              <w:bottom w:val="single" w:sz="8" w:space="0" w:color="999999"/>
              <w:right w:val="single" w:sz="8" w:space="0" w:color="999999"/>
            </w:tcBorders>
          </w:tcPr>
          <w:p w14:paraId="1C5CA917" w14:textId="2DE7CC3E" w:rsidR="000F5FA8" w:rsidRPr="002326C1" w:rsidDel="0099417A" w:rsidRDefault="000F5FA8" w:rsidP="000F5FA8">
            <w:pPr>
              <w:rPr>
                <w:del w:id="4384" w:author="Author" w:date="2017-12-29T08:21:00Z"/>
                <w:rStyle w:val="SAPScreenElement"/>
                <w:lang w:val="en-US"/>
              </w:rPr>
            </w:pPr>
            <w:del w:id="4385" w:author="Author" w:date="2017-12-29T08:21:00Z">
              <w:r w:rsidRPr="00BE273A" w:rsidDel="0099417A">
                <w:rPr>
                  <w:rStyle w:val="SAPScreenElement"/>
                  <w:lang w:val="en-US"/>
                </w:rPr>
                <w:delText xml:space="preserve">Job Entry Date: </w:delText>
              </w:r>
              <w:r w:rsidRPr="00BE273A" w:rsidDel="0099417A">
                <w:rPr>
                  <w:lang w:val="en-US"/>
                </w:rPr>
                <w:delText>select the same date as the hiring date of the new employee or select a different date, in case the job entry date differs from the hiring date</w:delText>
              </w:r>
              <w:bookmarkStart w:id="4386" w:name="_Toc502299629"/>
              <w:bookmarkStart w:id="4387" w:name="_Toc504118344"/>
              <w:bookmarkStart w:id="4388" w:name="_Toc504124897"/>
              <w:bookmarkStart w:id="4389" w:name="_Toc504490692"/>
              <w:bookmarkStart w:id="4390" w:name="_Toc504492879"/>
              <w:bookmarkStart w:id="4391" w:name="_Toc504493934"/>
              <w:bookmarkStart w:id="4392" w:name="_Toc504495534"/>
              <w:bookmarkStart w:id="4393" w:name="_Toc504654620"/>
              <w:bookmarkStart w:id="4394" w:name="_Toc504982798"/>
              <w:bookmarkStart w:id="4395" w:name="_Toc505267882"/>
              <w:bookmarkStart w:id="4396" w:name="_Toc505352639"/>
              <w:bookmarkStart w:id="4397" w:name="_Toc505941524"/>
              <w:bookmarkStart w:id="4398" w:name="_Toc507059188"/>
              <w:bookmarkStart w:id="4399" w:name="_Toc507062757"/>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del>
          </w:p>
        </w:tc>
        <w:tc>
          <w:tcPr>
            <w:tcW w:w="9360" w:type="dxa"/>
            <w:tcBorders>
              <w:top w:val="single" w:sz="8" w:space="0" w:color="999999"/>
              <w:left w:val="single" w:sz="8" w:space="0" w:color="999999"/>
              <w:bottom w:val="single" w:sz="8" w:space="0" w:color="999999"/>
              <w:right w:val="single" w:sz="8" w:space="0" w:color="999999"/>
            </w:tcBorders>
          </w:tcPr>
          <w:p w14:paraId="29CFA761" w14:textId="0EEE3802" w:rsidR="000F5FA8" w:rsidRPr="002326C1" w:rsidDel="0099417A" w:rsidRDefault="000F5FA8" w:rsidP="000F5FA8">
            <w:pPr>
              <w:rPr>
                <w:del w:id="4400" w:author="Author" w:date="2017-12-29T08:21:00Z"/>
                <w:lang w:val="en-US"/>
              </w:rPr>
            </w:pPr>
            <w:del w:id="4401" w:author="Author" w:date="2017-12-29T08:21:00Z">
              <w:r w:rsidRPr="00BE273A" w:rsidDel="0099417A">
                <w:rPr>
                  <w:lang w:val="en-US"/>
                </w:rPr>
                <w:delText>In case you leave the field empty, upon submitting the new hire record, the value will be automatically filled with the hiring date, and can be checked in the employee profile.</w:delText>
              </w:r>
              <w:bookmarkStart w:id="4402" w:name="_Toc502299630"/>
              <w:bookmarkStart w:id="4403" w:name="_Toc504118345"/>
              <w:bookmarkStart w:id="4404" w:name="_Toc504124898"/>
              <w:bookmarkStart w:id="4405" w:name="_Toc504490693"/>
              <w:bookmarkStart w:id="4406" w:name="_Toc504492880"/>
              <w:bookmarkStart w:id="4407" w:name="_Toc504493935"/>
              <w:bookmarkStart w:id="4408" w:name="_Toc504495535"/>
              <w:bookmarkStart w:id="4409" w:name="_Toc504654621"/>
              <w:bookmarkStart w:id="4410" w:name="_Toc504982799"/>
              <w:bookmarkStart w:id="4411" w:name="_Toc505267883"/>
              <w:bookmarkStart w:id="4412" w:name="_Toc505352640"/>
              <w:bookmarkStart w:id="4413" w:name="_Toc505941525"/>
              <w:bookmarkStart w:id="4414" w:name="_Toc507059189"/>
              <w:bookmarkStart w:id="4415" w:name="_Toc507062758"/>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del>
          </w:p>
        </w:tc>
        <w:bookmarkStart w:id="4416" w:name="_Toc502299631"/>
        <w:bookmarkStart w:id="4417" w:name="_Toc504118346"/>
        <w:bookmarkStart w:id="4418" w:name="_Toc504124899"/>
        <w:bookmarkStart w:id="4419" w:name="_Toc504490694"/>
        <w:bookmarkStart w:id="4420" w:name="_Toc504492881"/>
        <w:bookmarkStart w:id="4421" w:name="_Toc504493936"/>
        <w:bookmarkStart w:id="4422" w:name="_Toc504495536"/>
        <w:bookmarkStart w:id="4423" w:name="_Toc504654622"/>
        <w:bookmarkStart w:id="4424" w:name="_Toc504982800"/>
        <w:bookmarkStart w:id="4425" w:name="_Toc505267884"/>
        <w:bookmarkStart w:id="4426" w:name="_Toc505352641"/>
        <w:bookmarkStart w:id="4427" w:name="_Toc505941526"/>
        <w:bookmarkStart w:id="4428" w:name="_Toc507059190"/>
        <w:bookmarkStart w:id="4429" w:name="_Toc507062759"/>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tr>
      <w:tr w:rsidR="000F5FA8" w:rsidRPr="00A41C57" w:rsidDel="0099417A" w14:paraId="11A2A796" w14:textId="2371E4CD" w:rsidTr="002D1D7C">
        <w:trPr>
          <w:trHeight w:val="360"/>
          <w:del w:id="4430" w:author="Author" w:date="2017-12-29T08:21:00Z"/>
        </w:trPr>
        <w:tc>
          <w:tcPr>
            <w:tcW w:w="4922" w:type="dxa"/>
            <w:tcBorders>
              <w:top w:val="single" w:sz="8" w:space="0" w:color="999999"/>
              <w:left w:val="single" w:sz="8" w:space="0" w:color="999999"/>
              <w:bottom w:val="single" w:sz="8" w:space="0" w:color="999999"/>
              <w:right w:val="single" w:sz="8" w:space="0" w:color="999999"/>
            </w:tcBorders>
          </w:tcPr>
          <w:p w14:paraId="3FFE6775" w14:textId="313A8DE0" w:rsidR="000F5FA8" w:rsidRPr="002326C1" w:rsidDel="0099417A" w:rsidRDefault="000F5FA8" w:rsidP="000F5FA8">
            <w:pPr>
              <w:rPr>
                <w:del w:id="4431" w:author="Author" w:date="2017-12-29T08:21:00Z"/>
                <w:rStyle w:val="SAPScreenElement"/>
                <w:lang w:val="en-US"/>
              </w:rPr>
            </w:pPr>
            <w:del w:id="4432" w:author="Author" w:date="2017-12-29T08:21:00Z">
              <w:r w:rsidRPr="00BE273A" w:rsidDel="0099417A">
                <w:rPr>
                  <w:rStyle w:val="SAPScreenElement"/>
                  <w:lang w:val="en-US"/>
                </w:rPr>
                <w:delText xml:space="preserve">Pay Scale Type: </w:delText>
              </w:r>
              <w:r w:rsidRPr="00BE273A" w:rsidDel="0099417A">
                <w:rPr>
                  <w:lang w:val="en-US"/>
                </w:rPr>
                <w:delText xml:space="preserve">automatically suggested, based on a preconfigured business rule, from the values maintained for fields </w:delText>
              </w:r>
              <w:r w:rsidRPr="00BE273A" w:rsidDel="0099417A">
                <w:rPr>
                  <w:rStyle w:val="SAPScreenElement"/>
                  <w:lang w:val="en-US"/>
                </w:rPr>
                <w:delText>Employee Class</w:delText>
              </w:r>
              <w:r w:rsidRPr="00BE273A" w:rsidDel="0099417A">
                <w:rPr>
                  <w:lang w:val="en-US"/>
                </w:rPr>
                <w:delText xml:space="preserve"> and </w:delText>
              </w:r>
              <w:r w:rsidRPr="00BE273A" w:rsidDel="0099417A">
                <w:rPr>
                  <w:rStyle w:val="SAPScreenElement"/>
                  <w:lang w:val="en-US"/>
                </w:rPr>
                <w:delText>Employment Type</w:delText>
              </w:r>
              <w:bookmarkStart w:id="4433" w:name="_Toc502299632"/>
              <w:bookmarkStart w:id="4434" w:name="_Toc504118347"/>
              <w:bookmarkStart w:id="4435" w:name="_Toc504124900"/>
              <w:bookmarkStart w:id="4436" w:name="_Toc504490695"/>
              <w:bookmarkStart w:id="4437" w:name="_Toc504492882"/>
              <w:bookmarkStart w:id="4438" w:name="_Toc504493937"/>
              <w:bookmarkStart w:id="4439" w:name="_Toc504495537"/>
              <w:bookmarkStart w:id="4440" w:name="_Toc504654623"/>
              <w:bookmarkStart w:id="4441" w:name="_Toc504982801"/>
              <w:bookmarkStart w:id="4442" w:name="_Toc505267885"/>
              <w:bookmarkStart w:id="4443" w:name="_Toc505352642"/>
              <w:bookmarkStart w:id="4444" w:name="_Toc505941527"/>
              <w:bookmarkStart w:id="4445" w:name="_Toc507059191"/>
              <w:bookmarkStart w:id="4446" w:name="_Toc507062760"/>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del>
          </w:p>
        </w:tc>
        <w:tc>
          <w:tcPr>
            <w:tcW w:w="9360" w:type="dxa"/>
            <w:tcBorders>
              <w:top w:val="single" w:sz="8" w:space="0" w:color="999999"/>
              <w:left w:val="single" w:sz="8" w:space="0" w:color="999999"/>
              <w:bottom w:val="single" w:sz="8" w:space="0" w:color="999999"/>
              <w:right w:val="single" w:sz="8" w:space="0" w:color="999999"/>
            </w:tcBorders>
          </w:tcPr>
          <w:p w14:paraId="39902DC7" w14:textId="3C7F98F3" w:rsidR="000F5FA8" w:rsidRPr="00BE273A" w:rsidDel="0099417A" w:rsidRDefault="000F5FA8" w:rsidP="000F5FA8">
            <w:pPr>
              <w:pStyle w:val="SAPNoteHeading"/>
              <w:ind w:left="0"/>
              <w:rPr>
                <w:del w:id="4447" w:author="Author" w:date="2017-12-29T08:21:00Z"/>
                <w:lang w:val="en-US"/>
              </w:rPr>
            </w:pPr>
            <w:del w:id="4448" w:author="Author" w:date="2017-12-29T08:21:00Z">
              <w:r w:rsidRPr="00BE273A" w:rsidDel="0099417A">
                <w:rPr>
                  <w:noProof/>
                  <w:color w:val="FF0000"/>
                  <w:lang w:val="en-US"/>
                </w:rPr>
                <w:drawing>
                  <wp:inline distT="0" distB="0" distL="0" distR="0" wp14:anchorId="457F94C9" wp14:editId="4A7BB3B8">
                    <wp:extent cx="225425" cy="225425"/>
                    <wp:effectExtent l="0" t="0" r="3175" b="3175"/>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sidDel="0099417A">
                <w:rPr>
                  <w:noProof/>
                  <w:color w:val="FF0000"/>
                  <w:lang w:val="en-US" w:eastAsia="zh-CN"/>
                </w:rPr>
                <w:delText xml:space="preserve"> </w:delText>
              </w:r>
              <w:r w:rsidRPr="00BE273A" w:rsidDel="0099417A">
                <w:rPr>
                  <w:lang w:val="en-US"/>
                </w:rPr>
                <w:delText>Recommendation</w:delText>
              </w:r>
              <w:bookmarkStart w:id="4449" w:name="_Toc502299633"/>
              <w:bookmarkStart w:id="4450" w:name="_Toc504118348"/>
              <w:bookmarkStart w:id="4451" w:name="_Toc504124901"/>
              <w:bookmarkStart w:id="4452" w:name="_Toc504490696"/>
              <w:bookmarkStart w:id="4453" w:name="_Toc504492883"/>
              <w:bookmarkStart w:id="4454" w:name="_Toc504493938"/>
              <w:bookmarkStart w:id="4455" w:name="_Toc504495538"/>
              <w:bookmarkStart w:id="4456" w:name="_Toc504654624"/>
              <w:bookmarkStart w:id="4457" w:name="_Toc504982802"/>
              <w:bookmarkStart w:id="4458" w:name="_Toc505267886"/>
              <w:bookmarkStart w:id="4459" w:name="_Toc505352643"/>
              <w:bookmarkStart w:id="4460" w:name="_Toc505941528"/>
              <w:bookmarkStart w:id="4461" w:name="_Toc507059192"/>
              <w:bookmarkStart w:id="4462" w:name="_Toc507062761"/>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del>
          </w:p>
          <w:p w14:paraId="6B38FF23" w14:textId="47BA1D1E" w:rsidR="000F5FA8" w:rsidRPr="00BE273A" w:rsidDel="0099417A" w:rsidRDefault="000F5FA8" w:rsidP="000F5FA8">
            <w:pPr>
              <w:pStyle w:val="ListContinue"/>
              <w:ind w:left="0"/>
              <w:rPr>
                <w:del w:id="4463" w:author="Author" w:date="2017-12-29T08:21:00Z"/>
                <w:lang w:val="en-US"/>
              </w:rPr>
            </w:pPr>
            <w:del w:id="4464" w:author="Author" w:date="2017-12-29T08:21:00Z">
              <w:r w:rsidRPr="00BE273A" w:rsidDel="0099417A">
                <w:rPr>
                  <w:lang w:val="en-US"/>
                </w:rPr>
                <w:delText xml:space="preserve">For details to the preconfigured business rule refer to the configuration guide of building block </w:delText>
              </w:r>
              <w:r w:rsidRPr="00BE273A" w:rsidDel="0099417A">
                <w:rPr>
                  <w:rStyle w:val="SAPEmphasis"/>
                  <w:lang w:val="en-US"/>
                </w:rPr>
                <w:delText>15T</w:delText>
              </w:r>
              <w:r w:rsidRPr="00BE273A" w:rsidDel="0099417A">
                <w:rPr>
                  <w:lang w:val="en-US"/>
                </w:rPr>
                <w:delText>.</w:delText>
              </w:r>
              <w:bookmarkStart w:id="4465" w:name="_Toc502299634"/>
              <w:bookmarkStart w:id="4466" w:name="_Toc504118349"/>
              <w:bookmarkStart w:id="4467" w:name="_Toc504124902"/>
              <w:bookmarkStart w:id="4468" w:name="_Toc504490697"/>
              <w:bookmarkStart w:id="4469" w:name="_Toc504492884"/>
              <w:bookmarkStart w:id="4470" w:name="_Toc504493939"/>
              <w:bookmarkStart w:id="4471" w:name="_Toc504495539"/>
              <w:bookmarkStart w:id="4472" w:name="_Toc504654625"/>
              <w:bookmarkStart w:id="4473" w:name="_Toc504982803"/>
              <w:bookmarkStart w:id="4474" w:name="_Toc505267887"/>
              <w:bookmarkStart w:id="4475" w:name="_Toc505352644"/>
              <w:bookmarkStart w:id="4476" w:name="_Toc505941529"/>
              <w:bookmarkStart w:id="4477" w:name="_Toc507059193"/>
              <w:bookmarkStart w:id="4478" w:name="_Toc507062762"/>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del>
          </w:p>
          <w:p w14:paraId="04A0C560" w14:textId="43535507" w:rsidR="000F5FA8" w:rsidRPr="00BE273A" w:rsidDel="0099417A" w:rsidRDefault="000F5FA8" w:rsidP="000F5FA8">
            <w:pPr>
              <w:pStyle w:val="SAPNoteHeading"/>
              <w:ind w:left="0"/>
              <w:rPr>
                <w:del w:id="4479" w:author="Author" w:date="2017-12-29T08:21:00Z"/>
                <w:lang w:val="en-US"/>
              </w:rPr>
            </w:pPr>
            <w:del w:id="4480" w:author="Author" w:date="2017-12-29T08:21:00Z">
              <w:r w:rsidRPr="00BE273A" w:rsidDel="0099417A">
                <w:rPr>
                  <w:noProof/>
                  <w:lang w:val="en-US"/>
                </w:rPr>
                <w:drawing>
                  <wp:inline distT="0" distB="0" distL="0" distR="0" wp14:anchorId="06AA6560" wp14:editId="51FFCAF2">
                    <wp:extent cx="228600" cy="22860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E273A" w:rsidDel="0099417A">
                <w:rPr>
                  <w:lang w:val="en-US"/>
                </w:rPr>
                <w:delText> Recommendation</w:delText>
              </w:r>
              <w:bookmarkStart w:id="4481" w:name="_Toc502299635"/>
              <w:bookmarkStart w:id="4482" w:name="_Toc504118350"/>
              <w:bookmarkStart w:id="4483" w:name="_Toc504124903"/>
              <w:bookmarkStart w:id="4484" w:name="_Toc504490698"/>
              <w:bookmarkStart w:id="4485" w:name="_Toc504492885"/>
              <w:bookmarkStart w:id="4486" w:name="_Toc504493940"/>
              <w:bookmarkStart w:id="4487" w:name="_Toc504495540"/>
              <w:bookmarkStart w:id="4488" w:name="_Toc504654626"/>
              <w:bookmarkStart w:id="4489" w:name="_Toc504982804"/>
              <w:bookmarkStart w:id="4490" w:name="_Toc505267888"/>
              <w:bookmarkStart w:id="4491" w:name="_Toc505352645"/>
              <w:bookmarkStart w:id="4492" w:name="_Toc505941530"/>
              <w:bookmarkStart w:id="4493" w:name="_Toc507059194"/>
              <w:bookmarkStart w:id="4494" w:name="_Toc507062763"/>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del>
          </w:p>
          <w:p w14:paraId="6C6FA1E4" w14:textId="4F26ED7E" w:rsidR="000F5FA8" w:rsidRPr="002326C1" w:rsidDel="0099417A" w:rsidRDefault="000F5FA8" w:rsidP="000F5FA8">
            <w:pPr>
              <w:rPr>
                <w:del w:id="4495" w:author="Author" w:date="2017-12-29T08:21:00Z"/>
                <w:lang w:val="en-US"/>
              </w:rPr>
            </w:pPr>
            <w:del w:id="4496" w:author="Author" w:date="2017-12-29T08:21:00Z">
              <w:r w:rsidRPr="00BE273A" w:rsidDel="0099417A">
                <w:rPr>
                  <w:lang w:val="en-US"/>
                </w:rPr>
                <w:delText>Required if integration with Employee Central Payroll is in place.</w:delText>
              </w:r>
              <w:bookmarkStart w:id="4497" w:name="_Toc502299636"/>
              <w:bookmarkStart w:id="4498" w:name="_Toc504118351"/>
              <w:bookmarkStart w:id="4499" w:name="_Toc504124904"/>
              <w:bookmarkStart w:id="4500" w:name="_Toc504490699"/>
              <w:bookmarkStart w:id="4501" w:name="_Toc504492886"/>
              <w:bookmarkStart w:id="4502" w:name="_Toc504493941"/>
              <w:bookmarkStart w:id="4503" w:name="_Toc504495541"/>
              <w:bookmarkStart w:id="4504" w:name="_Toc504654627"/>
              <w:bookmarkStart w:id="4505" w:name="_Toc504982805"/>
              <w:bookmarkStart w:id="4506" w:name="_Toc505267889"/>
              <w:bookmarkStart w:id="4507" w:name="_Toc505352646"/>
              <w:bookmarkStart w:id="4508" w:name="_Toc505941531"/>
              <w:bookmarkStart w:id="4509" w:name="_Toc507059195"/>
              <w:bookmarkStart w:id="4510" w:name="_Toc507062764"/>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del>
          </w:p>
        </w:tc>
        <w:bookmarkStart w:id="4511" w:name="_Toc502299637"/>
        <w:bookmarkStart w:id="4512" w:name="_Toc504118352"/>
        <w:bookmarkStart w:id="4513" w:name="_Toc504124905"/>
        <w:bookmarkStart w:id="4514" w:name="_Toc504490700"/>
        <w:bookmarkStart w:id="4515" w:name="_Toc504492887"/>
        <w:bookmarkStart w:id="4516" w:name="_Toc504493942"/>
        <w:bookmarkStart w:id="4517" w:name="_Toc504495542"/>
        <w:bookmarkStart w:id="4518" w:name="_Toc504654628"/>
        <w:bookmarkStart w:id="4519" w:name="_Toc504982806"/>
        <w:bookmarkStart w:id="4520" w:name="_Toc505267890"/>
        <w:bookmarkStart w:id="4521" w:name="_Toc505352647"/>
        <w:bookmarkStart w:id="4522" w:name="_Toc505941532"/>
        <w:bookmarkStart w:id="4523" w:name="_Toc507059196"/>
        <w:bookmarkStart w:id="4524" w:name="_Toc507062765"/>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tr>
      <w:tr w:rsidR="000F5FA8" w:rsidRPr="00A41C57" w:rsidDel="0099417A" w14:paraId="1F5372C0" w14:textId="4E818BBB" w:rsidTr="002D1D7C">
        <w:trPr>
          <w:trHeight w:val="360"/>
          <w:del w:id="4525" w:author="Author" w:date="2017-12-29T08:21:00Z"/>
        </w:trPr>
        <w:tc>
          <w:tcPr>
            <w:tcW w:w="4922" w:type="dxa"/>
            <w:tcBorders>
              <w:top w:val="single" w:sz="8" w:space="0" w:color="999999"/>
              <w:left w:val="single" w:sz="8" w:space="0" w:color="999999"/>
              <w:bottom w:val="single" w:sz="8" w:space="0" w:color="999999"/>
              <w:right w:val="single" w:sz="8" w:space="0" w:color="999999"/>
            </w:tcBorders>
          </w:tcPr>
          <w:p w14:paraId="2803CD6E" w14:textId="2B9CF8AD" w:rsidR="000F5FA8" w:rsidRPr="002326C1" w:rsidDel="0099417A" w:rsidRDefault="000F5FA8" w:rsidP="000F5FA8">
            <w:pPr>
              <w:rPr>
                <w:del w:id="4526" w:author="Author" w:date="2017-12-29T08:21:00Z"/>
                <w:rStyle w:val="SAPScreenElement"/>
                <w:lang w:val="en-US"/>
              </w:rPr>
            </w:pPr>
            <w:del w:id="4527" w:author="Author" w:date="2017-12-29T08:21:00Z">
              <w:r w:rsidRPr="00BE273A" w:rsidDel="0099417A">
                <w:rPr>
                  <w:rStyle w:val="SAPScreenElement"/>
                  <w:lang w:val="en-US"/>
                </w:rPr>
                <w:delText xml:space="preserve">Pay Scale Area: </w:delText>
              </w:r>
              <w:r w:rsidRPr="00BE273A" w:rsidDel="0099417A">
                <w:rPr>
                  <w:lang w:val="en-US"/>
                </w:rPr>
                <w:delText xml:space="preserve">automatically suggested, based on a preconfigured business rule, from the values maintained for fields </w:delText>
              </w:r>
              <w:r w:rsidRPr="00BE273A" w:rsidDel="0099417A">
                <w:rPr>
                  <w:rStyle w:val="SAPScreenElement"/>
                  <w:lang w:val="en-US"/>
                </w:rPr>
                <w:delText>Employee Class</w:delText>
              </w:r>
              <w:r w:rsidRPr="00BE273A" w:rsidDel="0099417A">
                <w:rPr>
                  <w:lang w:val="en-US"/>
                </w:rPr>
                <w:delText xml:space="preserve"> and </w:delText>
              </w:r>
              <w:r w:rsidRPr="00BE273A" w:rsidDel="0099417A">
                <w:rPr>
                  <w:rStyle w:val="SAPScreenElement"/>
                  <w:lang w:val="en-US"/>
                </w:rPr>
                <w:delText>Employment Type</w:delText>
              </w:r>
              <w:bookmarkStart w:id="4528" w:name="_Toc502299638"/>
              <w:bookmarkStart w:id="4529" w:name="_Toc504118353"/>
              <w:bookmarkStart w:id="4530" w:name="_Toc504124906"/>
              <w:bookmarkStart w:id="4531" w:name="_Toc504490701"/>
              <w:bookmarkStart w:id="4532" w:name="_Toc504492888"/>
              <w:bookmarkStart w:id="4533" w:name="_Toc504493943"/>
              <w:bookmarkStart w:id="4534" w:name="_Toc504495543"/>
              <w:bookmarkStart w:id="4535" w:name="_Toc504654629"/>
              <w:bookmarkStart w:id="4536" w:name="_Toc504982807"/>
              <w:bookmarkStart w:id="4537" w:name="_Toc505267891"/>
              <w:bookmarkStart w:id="4538" w:name="_Toc505352648"/>
              <w:bookmarkStart w:id="4539" w:name="_Toc505941533"/>
              <w:bookmarkStart w:id="4540" w:name="_Toc507059197"/>
              <w:bookmarkStart w:id="4541" w:name="_Toc507062766"/>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del>
          </w:p>
        </w:tc>
        <w:tc>
          <w:tcPr>
            <w:tcW w:w="9360" w:type="dxa"/>
            <w:tcBorders>
              <w:top w:val="single" w:sz="8" w:space="0" w:color="999999"/>
              <w:left w:val="single" w:sz="8" w:space="0" w:color="999999"/>
              <w:bottom w:val="single" w:sz="8" w:space="0" w:color="999999"/>
              <w:right w:val="single" w:sz="8" w:space="0" w:color="999999"/>
            </w:tcBorders>
          </w:tcPr>
          <w:p w14:paraId="392F5F4A" w14:textId="0485E93B" w:rsidR="000F5FA8" w:rsidRPr="00BE273A" w:rsidDel="0099417A" w:rsidRDefault="000F5FA8" w:rsidP="000F5FA8">
            <w:pPr>
              <w:pStyle w:val="SAPNoteHeading"/>
              <w:ind w:left="0"/>
              <w:rPr>
                <w:del w:id="4542" w:author="Author" w:date="2017-12-29T08:21:00Z"/>
                <w:lang w:val="en-US"/>
              </w:rPr>
            </w:pPr>
            <w:del w:id="4543" w:author="Author" w:date="2017-12-29T08:21:00Z">
              <w:r w:rsidRPr="00BE273A" w:rsidDel="0099417A">
                <w:rPr>
                  <w:noProof/>
                  <w:color w:val="FF0000"/>
                  <w:lang w:val="en-US"/>
                </w:rPr>
                <w:drawing>
                  <wp:inline distT="0" distB="0" distL="0" distR="0" wp14:anchorId="5D6CA772" wp14:editId="2C60BA19">
                    <wp:extent cx="225425" cy="225425"/>
                    <wp:effectExtent l="0" t="0" r="3175" b="3175"/>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sidDel="0099417A">
                <w:rPr>
                  <w:noProof/>
                  <w:color w:val="FF0000"/>
                  <w:lang w:val="en-US" w:eastAsia="zh-CN"/>
                </w:rPr>
                <w:delText xml:space="preserve"> </w:delText>
              </w:r>
              <w:r w:rsidRPr="00BE273A" w:rsidDel="0099417A">
                <w:rPr>
                  <w:lang w:val="en-US"/>
                </w:rPr>
                <w:delText>Recommendation</w:delText>
              </w:r>
              <w:bookmarkStart w:id="4544" w:name="_Toc502299639"/>
              <w:bookmarkStart w:id="4545" w:name="_Toc504118354"/>
              <w:bookmarkStart w:id="4546" w:name="_Toc504124907"/>
              <w:bookmarkStart w:id="4547" w:name="_Toc504490702"/>
              <w:bookmarkStart w:id="4548" w:name="_Toc504492889"/>
              <w:bookmarkStart w:id="4549" w:name="_Toc504493944"/>
              <w:bookmarkStart w:id="4550" w:name="_Toc504495544"/>
              <w:bookmarkStart w:id="4551" w:name="_Toc504654630"/>
              <w:bookmarkStart w:id="4552" w:name="_Toc504982808"/>
              <w:bookmarkStart w:id="4553" w:name="_Toc505267892"/>
              <w:bookmarkStart w:id="4554" w:name="_Toc505352649"/>
              <w:bookmarkStart w:id="4555" w:name="_Toc505941534"/>
              <w:bookmarkStart w:id="4556" w:name="_Toc507059198"/>
              <w:bookmarkStart w:id="4557" w:name="_Toc507062767"/>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del>
          </w:p>
          <w:p w14:paraId="69677A17" w14:textId="77FA506E" w:rsidR="000F5FA8" w:rsidRPr="00BE273A" w:rsidDel="0099417A" w:rsidRDefault="000F5FA8" w:rsidP="000F5FA8">
            <w:pPr>
              <w:pStyle w:val="ListContinue"/>
              <w:ind w:left="0"/>
              <w:rPr>
                <w:del w:id="4558" w:author="Author" w:date="2017-12-29T08:21:00Z"/>
                <w:lang w:val="en-US"/>
              </w:rPr>
            </w:pPr>
            <w:del w:id="4559" w:author="Author" w:date="2017-12-29T08:21:00Z">
              <w:r w:rsidRPr="00BE273A" w:rsidDel="0099417A">
                <w:rPr>
                  <w:lang w:val="en-US"/>
                </w:rPr>
                <w:delText xml:space="preserve">For details to the preconfigured business rule refer to the configuration guide of building block </w:delText>
              </w:r>
              <w:r w:rsidRPr="00BE273A" w:rsidDel="0099417A">
                <w:rPr>
                  <w:rStyle w:val="SAPEmphasis"/>
                  <w:lang w:val="en-US"/>
                </w:rPr>
                <w:delText>15T</w:delText>
              </w:r>
              <w:r w:rsidRPr="00BE273A" w:rsidDel="0099417A">
                <w:rPr>
                  <w:lang w:val="en-US"/>
                </w:rPr>
                <w:delText>.</w:delText>
              </w:r>
              <w:bookmarkStart w:id="4560" w:name="_Toc502299640"/>
              <w:bookmarkStart w:id="4561" w:name="_Toc504118355"/>
              <w:bookmarkStart w:id="4562" w:name="_Toc504124908"/>
              <w:bookmarkStart w:id="4563" w:name="_Toc504490703"/>
              <w:bookmarkStart w:id="4564" w:name="_Toc504492890"/>
              <w:bookmarkStart w:id="4565" w:name="_Toc504493945"/>
              <w:bookmarkStart w:id="4566" w:name="_Toc504495545"/>
              <w:bookmarkStart w:id="4567" w:name="_Toc504654631"/>
              <w:bookmarkStart w:id="4568" w:name="_Toc504982809"/>
              <w:bookmarkStart w:id="4569" w:name="_Toc505267893"/>
              <w:bookmarkStart w:id="4570" w:name="_Toc505352650"/>
              <w:bookmarkStart w:id="4571" w:name="_Toc505941535"/>
              <w:bookmarkStart w:id="4572" w:name="_Toc507059199"/>
              <w:bookmarkStart w:id="4573" w:name="_Toc507062768"/>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del>
          </w:p>
          <w:p w14:paraId="41C3A6E3" w14:textId="3E76A92F" w:rsidR="000F5FA8" w:rsidRPr="00BE273A" w:rsidDel="0099417A" w:rsidRDefault="000F5FA8" w:rsidP="000F5FA8">
            <w:pPr>
              <w:pStyle w:val="SAPNoteHeading"/>
              <w:ind w:left="0"/>
              <w:rPr>
                <w:del w:id="4574" w:author="Author" w:date="2017-12-29T08:21:00Z"/>
                <w:lang w:val="en-US"/>
              </w:rPr>
            </w:pPr>
            <w:del w:id="4575" w:author="Author" w:date="2017-12-29T08:21:00Z">
              <w:r w:rsidRPr="00BE273A" w:rsidDel="0099417A">
                <w:rPr>
                  <w:noProof/>
                  <w:lang w:val="en-US"/>
                </w:rPr>
                <w:drawing>
                  <wp:inline distT="0" distB="0" distL="0" distR="0" wp14:anchorId="15D02A53" wp14:editId="6DF47270">
                    <wp:extent cx="228600" cy="228600"/>
                    <wp:effectExtent l="0" t="0" r="0" b="0"/>
                    <wp:docPr id="4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E273A" w:rsidDel="0099417A">
                <w:rPr>
                  <w:lang w:val="en-US"/>
                </w:rPr>
                <w:delText> Recommendation</w:delText>
              </w:r>
              <w:bookmarkStart w:id="4576" w:name="_Toc502299641"/>
              <w:bookmarkStart w:id="4577" w:name="_Toc504118356"/>
              <w:bookmarkStart w:id="4578" w:name="_Toc504124909"/>
              <w:bookmarkStart w:id="4579" w:name="_Toc504490704"/>
              <w:bookmarkStart w:id="4580" w:name="_Toc504492891"/>
              <w:bookmarkStart w:id="4581" w:name="_Toc504493946"/>
              <w:bookmarkStart w:id="4582" w:name="_Toc504495546"/>
              <w:bookmarkStart w:id="4583" w:name="_Toc504654632"/>
              <w:bookmarkStart w:id="4584" w:name="_Toc504982810"/>
              <w:bookmarkStart w:id="4585" w:name="_Toc505267894"/>
              <w:bookmarkStart w:id="4586" w:name="_Toc505352651"/>
              <w:bookmarkStart w:id="4587" w:name="_Toc505941536"/>
              <w:bookmarkStart w:id="4588" w:name="_Toc507059200"/>
              <w:bookmarkStart w:id="4589" w:name="_Toc507062769"/>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del>
          </w:p>
          <w:p w14:paraId="3602AA7E" w14:textId="50BBC501" w:rsidR="000F5FA8" w:rsidRPr="002326C1" w:rsidDel="0099417A" w:rsidRDefault="000F5FA8" w:rsidP="000F5FA8">
            <w:pPr>
              <w:rPr>
                <w:del w:id="4590" w:author="Author" w:date="2017-12-29T08:21:00Z"/>
                <w:lang w:val="en-US"/>
              </w:rPr>
            </w:pPr>
            <w:del w:id="4591" w:author="Author" w:date="2017-12-29T08:21:00Z">
              <w:r w:rsidRPr="00BE273A" w:rsidDel="0099417A">
                <w:rPr>
                  <w:lang w:val="en-US"/>
                </w:rPr>
                <w:delText>Required if integration with Employee Central Payroll is in place.</w:delText>
              </w:r>
              <w:bookmarkStart w:id="4592" w:name="_Toc502299642"/>
              <w:bookmarkStart w:id="4593" w:name="_Toc504118357"/>
              <w:bookmarkStart w:id="4594" w:name="_Toc504124910"/>
              <w:bookmarkStart w:id="4595" w:name="_Toc504490705"/>
              <w:bookmarkStart w:id="4596" w:name="_Toc504492892"/>
              <w:bookmarkStart w:id="4597" w:name="_Toc504493947"/>
              <w:bookmarkStart w:id="4598" w:name="_Toc504495547"/>
              <w:bookmarkStart w:id="4599" w:name="_Toc504654633"/>
              <w:bookmarkStart w:id="4600" w:name="_Toc504982811"/>
              <w:bookmarkStart w:id="4601" w:name="_Toc505267895"/>
              <w:bookmarkStart w:id="4602" w:name="_Toc505352652"/>
              <w:bookmarkStart w:id="4603" w:name="_Toc505941537"/>
              <w:bookmarkStart w:id="4604" w:name="_Toc507059201"/>
              <w:bookmarkStart w:id="4605" w:name="_Toc507062770"/>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del>
          </w:p>
        </w:tc>
        <w:bookmarkStart w:id="4606" w:name="_Toc502299643"/>
        <w:bookmarkStart w:id="4607" w:name="_Toc504118358"/>
        <w:bookmarkStart w:id="4608" w:name="_Toc504124911"/>
        <w:bookmarkStart w:id="4609" w:name="_Toc504490706"/>
        <w:bookmarkStart w:id="4610" w:name="_Toc504492893"/>
        <w:bookmarkStart w:id="4611" w:name="_Toc504493948"/>
        <w:bookmarkStart w:id="4612" w:name="_Toc504495548"/>
        <w:bookmarkStart w:id="4613" w:name="_Toc504654634"/>
        <w:bookmarkStart w:id="4614" w:name="_Toc504982812"/>
        <w:bookmarkStart w:id="4615" w:name="_Toc505267896"/>
        <w:bookmarkStart w:id="4616" w:name="_Toc505352653"/>
        <w:bookmarkStart w:id="4617" w:name="_Toc505941538"/>
        <w:bookmarkStart w:id="4618" w:name="_Toc507059202"/>
        <w:bookmarkStart w:id="4619" w:name="_Toc507062771"/>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tr>
      <w:tr w:rsidR="000F5FA8" w:rsidRPr="00A41C57" w:rsidDel="0099417A" w14:paraId="440E0A5F" w14:textId="2A07A9AB" w:rsidTr="002D1D7C">
        <w:trPr>
          <w:trHeight w:val="360"/>
          <w:del w:id="4620" w:author="Author" w:date="2017-12-29T08:21:00Z"/>
        </w:trPr>
        <w:tc>
          <w:tcPr>
            <w:tcW w:w="4922" w:type="dxa"/>
            <w:tcBorders>
              <w:top w:val="single" w:sz="8" w:space="0" w:color="999999"/>
              <w:left w:val="single" w:sz="8" w:space="0" w:color="999999"/>
              <w:bottom w:val="single" w:sz="8" w:space="0" w:color="999999"/>
              <w:right w:val="single" w:sz="8" w:space="0" w:color="999999"/>
            </w:tcBorders>
          </w:tcPr>
          <w:p w14:paraId="5F65F475" w14:textId="638DAB0C" w:rsidR="000F5FA8" w:rsidRPr="002326C1" w:rsidDel="0099417A" w:rsidRDefault="000F5FA8" w:rsidP="000F5FA8">
            <w:pPr>
              <w:rPr>
                <w:del w:id="4621" w:author="Author" w:date="2017-12-29T08:21:00Z"/>
                <w:rStyle w:val="SAPScreenElement"/>
                <w:lang w:val="en-US"/>
              </w:rPr>
            </w:pPr>
            <w:del w:id="4622" w:author="Author" w:date="2017-12-29T08:21:00Z">
              <w:r w:rsidRPr="00BE273A" w:rsidDel="0099417A">
                <w:rPr>
                  <w:rStyle w:val="SAPScreenElement"/>
                  <w:lang w:val="en-US"/>
                </w:rPr>
                <w:delText xml:space="preserve">Pay Scale Group: </w:delText>
              </w:r>
              <w:r w:rsidRPr="00BE273A" w:rsidDel="0099417A">
                <w:rPr>
                  <w:lang w:val="en-US"/>
                </w:rPr>
                <w:delText xml:space="preserve">select from drop-down; available values depend on the </w:delText>
              </w:r>
              <w:r w:rsidRPr="00BE273A" w:rsidDel="0099417A">
                <w:rPr>
                  <w:rStyle w:val="SAPScreenElement"/>
                  <w:lang w:val="en-US"/>
                </w:rPr>
                <w:delText xml:space="preserve">Pay Scale Type </w:delText>
              </w:r>
              <w:r w:rsidRPr="00BE273A" w:rsidDel="0099417A">
                <w:rPr>
                  <w:lang w:val="en-US"/>
                </w:rPr>
                <w:delText>and</w:delText>
              </w:r>
              <w:r w:rsidRPr="00BE273A" w:rsidDel="0099417A">
                <w:rPr>
                  <w:rStyle w:val="SAPScreenElement"/>
                  <w:lang w:val="en-US"/>
                </w:rPr>
                <w:delText xml:space="preserve"> Pay Scale Area</w:delText>
              </w:r>
              <w:bookmarkStart w:id="4623" w:name="_Toc502299644"/>
              <w:bookmarkStart w:id="4624" w:name="_Toc504118359"/>
              <w:bookmarkStart w:id="4625" w:name="_Toc504124912"/>
              <w:bookmarkStart w:id="4626" w:name="_Toc504490707"/>
              <w:bookmarkStart w:id="4627" w:name="_Toc504492894"/>
              <w:bookmarkStart w:id="4628" w:name="_Toc504493949"/>
              <w:bookmarkStart w:id="4629" w:name="_Toc504495549"/>
              <w:bookmarkStart w:id="4630" w:name="_Toc504654635"/>
              <w:bookmarkStart w:id="4631" w:name="_Toc504982813"/>
              <w:bookmarkStart w:id="4632" w:name="_Toc505267897"/>
              <w:bookmarkStart w:id="4633" w:name="_Toc505352654"/>
              <w:bookmarkStart w:id="4634" w:name="_Toc505941539"/>
              <w:bookmarkStart w:id="4635" w:name="_Toc507059203"/>
              <w:bookmarkStart w:id="4636" w:name="_Toc50706277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del>
          </w:p>
        </w:tc>
        <w:tc>
          <w:tcPr>
            <w:tcW w:w="9360" w:type="dxa"/>
            <w:vMerge w:val="restart"/>
            <w:tcBorders>
              <w:top w:val="single" w:sz="8" w:space="0" w:color="999999"/>
              <w:left w:val="single" w:sz="8" w:space="0" w:color="999999"/>
              <w:right w:val="single" w:sz="8" w:space="0" w:color="999999"/>
            </w:tcBorders>
          </w:tcPr>
          <w:p w14:paraId="3AE7F0AA" w14:textId="1CBE3CB5" w:rsidR="000F5FA8" w:rsidRPr="00BE273A" w:rsidDel="0099417A" w:rsidRDefault="000F5FA8" w:rsidP="000F5FA8">
            <w:pPr>
              <w:pStyle w:val="SAPNoteHeading"/>
              <w:ind w:left="0"/>
              <w:rPr>
                <w:del w:id="4637" w:author="Author" w:date="2017-12-29T08:21:00Z"/>
                <w:lang w:val="en-US"/>
              </w:rPr>
            </w:pPr>
            <w:del w:id="4638" w:author="Author" w:date="2017-12-29T08:21:00Z">
              <w:r w:rsidRPr="00BE273A" w:rsidDel="0099417A">
                <w:rPr>
                  <w:noProof/>
                  <w:lang w:val="en-US"/>
                </w:rPr>
                <w:drawing>
                  <wp:inline distT="0" distB="0" distL="0" distR="0" wp14:anchorId="32155421" wp14:editId="77494855">
                    <wp:extent cx="225425" cy="225425"/>
                    <wp:effectExtent l="0" t="0" r="3175" b="3175"/>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sidDel="0099417A">
                <w:rPr>
                  <w:noProof/>
                  <w:lang w:val="en-US" w:eastAsia="zh-CN"/>
                </w:rPr>
                <w:delText xml:space="preserve"> </w:delText>
              </w:r>
              <w:r w:rsidRPr="00BE273A" w:rsidDel="0099417A">
                <w:rPr>
                  <w:lang w:val="en-US"/>
                </w:rPr>
                <w:delText>Recommendation</w:delText>
              </w:r>
              <w:bookmarkStart w:id="4639" w:name="_Toc502299645"/>
              <w:bookmarkStart w:id="4640" w:name="_Toc504118360"/>
              <w:bookmarkStart w:id="4641" w:name="_Toc504124913"/>
              <w:bookmarkStart w:id="4642" w:name="_Toc504490708"/>
              <w:bookmarkStart w:id="4643" w:name="_Toc504492895"/>
              <w:bookmarkStart w:id="4644" w:name="_Toc504493950"/>
              <w:bookmarkStart w:id="4645" w:name="_Toc504495550"/>
              <w:bookmarkStart w:id="4646" w:name="_Toc504654636"/>
              <w:bookmarkStart w:id="4647" w:name="_Toc504982814"/>
              <w:bookmarkStart w:id="4648" w:name="_Toc505267898"/>
              <w:bookmarkStart w:id="4649" w:name="_Toc505352655"/>
              <w:bookmarkStart w:id="4650" w:name="_Toc505941540"/>
              <w:bookmarkStart w:id="4651" w:name="_Toc507059204"/>
              <w:bookmarkStart w:id="4652" w:name="_Toc507062773"/>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del>
          </w:p>
          <w:p w14:paraId="331EEA44" w14:textId="6876A0E7" w:rsidR="000F5FA8" w:rsidRPr="002326C1" w:rsidDel="0099417A" w:rsidRDefault="000F5FA8" w:rsidP="000F5FA8">
            <w:pPr>
              <w:rPr>
                <w:del w:id="4653" w:author="Author" w:date="2017-12-29T08:21:00Z"/>
                <w:lang w:val="en-US"/>
              </w:rPr>
            </w:pPr>
            <w:del w:id="4654" w:author="Author" w:date="2017-12-29T08:21:00Z">
              <w:r w:rsidRPr="00BE273A" w:rsidDel="0099417A">
                <w:rPr>
                  <w:lang w:val="en-US"/>
                </w:rPr>
                <w:delText xml:space="preserve">For details to pay scale group and pay scale level values refer to the configuration guide of building block </w:delText>
              </w:r>
              <w:r w:rsidRPr="00BE273A" w:rsidDel="0099417A">
                <w:rPr>
                  <w:rStyle w:val="SAPEmphasis"/>
                  <w:lang w:val="en-US"/>
                </w:rPr>
                <w:delText>15T</w:delText>
              </w:r>
              <w:r w:rsidRPr="00BE273A" w:rsidDel="0099417A">
                <w:rPr>
                  <w:lang w:val="en-US"/>
                </w:rPr>
                <w:delText xml:space="preserve">, where in chapter </w:delText>
              </w:r>
              <w:r w:rsidRPr="00BE273A" w:rsidDel="0099417A">
                <w:rPr>
                  <w:rStyle w:val="SAPTextReference"/>
                  <w:lang w:val="en-US"/>
                </w:rPr>
                <w:delText>Preparation / Prerequisites</w:delText>
              </w:r>
              <w:r w:rsidRPr="00BE273A" w:rsidDel="0099417A">
                <w:rPr>
                  <w:lang w:val="en-US"/>
                </w:rPr>
                <w:delText xml:space="preserve"> the reference to the appropriate </w:delText>
              </w:r>
              <w:r w:rsidRPr="00BE273A" w:rsidDel="0099417A">
                <w:rPr>
                  <w:rStyle w:val="SAPScreenElement"/>
                  <w:color w:val="auto"/>
                  <w:lang w:val="en-US"/>
                </w:rPr>
                <w:delText>Pay Structure</w:delText>
              </w:r>
              <w:r w:rsidRPr="00BE273A" w:rsidDel="0099417A">
                <w:rPr>
                  <w:lang w:val="en-US"/>
                </w:rPr>
                <w:delText xml:space="preserve"> workbook is given.</w:delText>
              </w:r>
              <w:bookmarkStart w:id="4655" w:name="_Toc502299646"/>
              <w:bookmarkStart w:id="4656" w:name="_Toc504118361"/>
              <w:bookmarkStart w:id="4657" w:name="_Toc504124914"/>
              <w:bookmarkStart w:id="4658" w:name="_Toc504490709"/>
              <w:bookmarkStart w:id="4659" w:name="_Toc504492896"/>
              <w:bookmarkStart w:id="4660" w:name="_Toc504493951"/>
              <w:bookmarkStart w:id="4661" w:name="_Toc504495551"/>
              <w:bookmarkStart w:id="4662" w:name="_Toc504654637"/>
              <w:bookmarkStart w:id="4663" w:name="_Toc504982815"/>
              <w:bookmarkStart w:id="4664" w:name="_Toc505267899"/>
              <w:bookmarkStart w:id="4665" w:name="_Toc505352656"/>
              <w:bookmarkStart w:id="4666" w:name="_Toc505941541"/>
              <w:bookmarkStart w:id="4667" w:name="_Toc507059205"/>
              <w:bookmarkStart w:id="4668" w:name="_Toc50706277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del>
          </w:p>
        </w:tc>
        <w:bookmarkStart w:id="4669" w:name="_Toc502299647"/>
        <w:bookmarkStart w:id="4670" w:name="_Toc504118362"/>
        <w:bookmarkStart w:id="4671" w:name="_Toc504124915"/>
        <w:bookmarkStart w:id="4672" w:name="_Toc504490710"/>
        <w:bookmarkStart w:id="4673" w:name="_Toc504492897"/>
        <w:bookmarkStart w:id="4674" w:name="_Toc504493952"/>
        <w:bookmarkStart w:id="4675" w:name="_Toc504495552"/>
        <w:bookmarkStart w:id="4676" w:name="_Toc504654638"/>
        <w:bookmarkStart w:id="4677" w:name="_Toc504982816"/>
        <w:bookmarkStart w:id="4678" w:name="_Toc505267900"/>
        <w:bookmarkStart w:id="4679" w:name="_Toc505352657"/>
        <w:bookmarkStart w:id="4680" w:name="_Toc505941542"/>
        <w:bookmarkStart w:id="4681" w:name="_Toc507059206"/>
        <w:bookmarkStart w:id="4682" w:name="_Toc507062775"/>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tr>
      <w:tr w:rsidR="000F5FA8" w:rsidRPr="00A41C57" w:rsidDel="0099417A" w14:paraId="1F2BFC70" w14:textId="0878DB8B" w:rsidTr="002D1D7C">
        <w:trPr>
          <w:trHeight w:val="360"/>
          <w:del w:id="4683" w:author="Author" w:date="2017-12-29T08:21:00Z"/>
        </w:trPr>
        <w:tc>
          <w:tcPr>
            <w:tcW w:w="4922" w:type="dxa"/>
            <w:tcBorders>
              <w:top w:val="single" w:sz="8" w:space="0" w:color="999999"/>
              <w:left w:val="single" w:sz="8" w:space="0" w:color="999999"/>
              <w:bottom w:val="single" w:sz="8" w:space="0" w:color="999999"/>
              <w:right w:val="single" w:sz="8" w:space="0" w:color="999999"/>
            </w:tcBorders>
          </w:tcPr>
          <w:p w14:paraId="69B0A5EB" w14:textId="37FF6A46" w:rsidR="000F5FA8" w:rsidRPr="002326C1" w:rsidDel="0099417A" w:rsidRDefault="000F5FA8" w:rsidP="000F5FA8">
            <w:pPr>
              <w:rPr>
                <w:del w:id="4684" w:author="Author" w:date="2017-12-29T08:21:00Z"/>
                <w:rStyle w:val="SAPScreenElement"/>
                <w:lang w:val="en-US"/>
              </w:rPr>
            </w:pPr>
            <w:del w:id="4685" w:author="Author" w:date="2017-12-29T08:21:00Z">
              <w:r w:rsidRPr="00BE273A" w:rsidDel="0099417A">
                <w:rPr>
                  <w:rStyle w:val="SAPScreenElement"/>
                  <w:lang w:val="en-US"/>
                </w:rPr>
                <w:delText xml:space="preserve">Pay Scale Level: </w:delText>
              </w:r>
              <w:r w:rsidRPr="00BE273A" w:rsidDel="0099417A">
                <w:rPr>
                  <w:lang w:val="en-US"/>
                </w:rPr>
                <w:delText xml:space="preserve">select from drop-down; available values depend on the </w:delText>
              </w:r>
              <w:r w:rsidRPr="00BE273A" w:rsidDel="0099417A">
                <w:rPr>
                  <w:rStyle w:val="SAPScreenElement"/>
                  <w:lang w:val="en-US"/>
                </w:rPr>
                <w:delText>Pay Scale Group</w:delText>
              </w:r>
              <w:bookmarkStart w:id="4686" w:name="_Toc502299648"/>
              <w:bookmarkStart w:id="4687" w:name="_Toc504118363"/>
              <w:bookmarkStart w:id="4688" w:name="_Toc504124916"/>
              <w:bookmarkStart w:id="4689" w:name="_Toc504490711"/>
              <w:bookmarkStart w:id="4690" w:name="_Toc504492898"/>
              <w:bookmarkStart w:id="4691" w:name="_Toc504493953"/>
              <w:bookmarkStart w:id="4692" w:name="_Toc504495553"/>
              <w:bookmarkStart w:id="4693" w:name="_Toc504654639"/>
              <w:bookmarkStart w:id="4694" w:name="_Toc504982817"/>
              <w:bookmarkStart w:id="4695" w:name="_Toc505267901"/>
              <w:bookmarkStart w:id="4696" w:name="_Toc505352658"/>
              <w:bookmarkStart w:id="4697" w:name="_Toc505941543"/>
              <w:bookmarkStart w:id="4698" w:name="_Toc507059207"/>
              <w:bookmarkStart w:id="4699" w:name="_Toc507062776"/>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del>
          </w:p>
        </w:tc>
        <w:tc>
          <w:tcPr>
            <w:tcW w:w="9360" w:type="dxa"/>
            <w:vMerge/>
            <w:tcBorders>
              <w:left w:val="single" w:sz="8" w:space="0" w:color="999999"/>
              <w:bottom w:val="single" w:sz="8" w:space="0" w:color="999999"/>
              <w:right w:val="single" w:sz="8" w:space="0" w:color="999999"/>
            </w:tcBorders>
          </w:tcPr>
          <w:p w14:paraId="38DA062F" w14:textId="5C9CDA8B" w:rsidR="000F5FA8" w:rsidRPr="002326C1" w:rsidDel="0099417A" w:rsidRDefault="000F5FA8" w:rsidP="000F5FA8">
            <w:pPr>
              <w:rPr>
                <w:del w:id="4700" w:author="Author" w:date="2017-12-29T08:21:00Z"/>
                <w:lang w:val="en-US"/>
              </w:rPr>
            </w:pPr>
            <w:bookmarkStart w:id="4701" w:name="_Toc502299649"/>
            <w:bookmarkStart w:id="4702" w:name="_Toc504118364"/>
            <w:bookmarkStart w:id="4703" w:name="_Toc504124917"/>
            <w:bookmarkStart w:id="4704" w:name="_Toc504490712"/>
            <w:bookmarkStart w:id="4705" w:name="_Toc504492899"/>
            <w:bookmarkStart w:id="4706" w:name="_Toc504493954"/>
            <w:bookmarkStart w:id="4707" w:name="_Toc504495554"/>
            <w:bookmarkStart w:id="4708" w:name="_Toc504654640"/>
            <w:bookmarkStart w:id="4709" w:name="_Toc504982818"/>
            <w:bookmarkStart w:id="4710" w:name="_Toc505267902"/>
            <w:bookmarkStart w:id="4711" w:name="_Toc505352659"/>
            <w:bookmarkStart w:id="4712" w:name="_Toc505941544"/>
            <w:bookmarkStart w:id="4713" w:name="_Toc507059208"/>
            <w:bookmarkStart w:id="4714" w:name="_Toc507062777"/>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p>
        </w:tc>
        <w:bookmarkStart w:id="4715" w:name="_Toc502299650"/>
        <w:bookmarkStart w:id="4716" w:name="_Toc504118365"/>
        <w:bookmarkStart w:id="4717" w:name="_Toc504124918"/>
        <w:bookmarkStart w:id="4718" w:name="_Toc504490713"/>
        <w:bookmarkStart w:id="4719" w:name="_Toc504492900"/>
        <w:bookmarkStart w:id="4720" w:name="_Toc504493955"/>
        <w:bookmarkStart w:id="4721" w:name="_Toc504495555"/>
        <w:bookmarkStart w:id="4722" w:name="_Toc504654641"/>
        <w:bookmarkStart w:id="4723" w:name="_Toc504982819"/>
        <w:bookmarkStart w:id="4724" w:name="_Toc505267903"/>
        <w:bookmarkStart w:id="4725" w:name="_Toc505352660"/>
        <w:bookmarkStart w:id="4726" w:name="_Toc505941545"/>
        <w:bookmarkStart w:id="4727" w:name="_Toc507059209"/>
        <w:bookmarkStart w:id="4728" w:name="_Toc507062778"/>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tr>
    </w:tbl>
    <w:p w14:paraId="48A4A744" w14:textId="1F8B1D31" w:rsidR="000F5FA8" w:rsidRPr="000F5FA8" w:rsidDel="0099417A" w:rsidRDefault="000F5FA8" w:rsidP="000F5FA8">
      <w:pPr>
        <w:rPr>
          <w:del w:id="4729" w:author="Author" w:date="2017-12-29T08:21:00Z"/>
          <w:highlight w:val="yellow"/>
          <w:lang w:val="en-US"/>
        </w:rPr>
      </w:pPr>
      <w:bookmarkStart w:id="4730" w:name="_Toc502299651"/>
      <w:bookmarkStart w:id="4731" w:name="_Toc504118366"/>
      <w:bookmarkStart w:id="4732" w:name="_Toc504124919"/>
      <w:bookmarkStart w:id="4733" w:name="_Toc504490714"/>
      <w:bookmarkStart w:id="4734" w:name="_Toc504492901"/>
      <w:bookmarkStart w:id="4735" w:name="_Toc504493956"/>
      <w:bookmarkStart w:id="4736" w:name="_Toc504495556"/>
      <w:bookmarkStart w:id="4737" w:name="_Toc504654642"/>
      <w:bookmarkStart w:id="4738" w:name="_Toc504982820"/>
      <w:bookmarkStart w:id="4739" w:name="_Toc505267904"/>
      <w:bookmarkStart w:id="4740" w:name="_Toc505352661"/>
      <w:bookmarkStart w:id="4741" w:name="_Toc505941546"/>
      <w:bookmarkStart w:id="4742" w:name="_Toc507059210"/>
      <w:bookmarkStart w:id="4743" w:name="_Toc50706277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p>
    <w:p w14:paraId="4385085D" w14:textId="2995D03E" w:rsidR="00397F67" w:rsidDel="0099417A" w:rsidRDefault="00397F67" w:rsidP="00397F67">
      <w:pPr>
        <w:pStyle w:val="Heading4"/>
        <w:spacing w:before="240" w:after="120"/>
        <w:rPr>
          <w:del w:id="4744" w:author="Author" w:date="2017-12-29T08:21:00Z"/>
          <w:highlight w:val="yellow"/>
          <w:lang w:val="en-US"/>
        </w:rPr>
      </w:pPr>
      <w:bookmarkStart w:id="4745" w:name="_Toc505855752"/>
      <w:del w:id="4746" w:author="Author" w:date="2017-12-29T08:21:00Z">
        <w:r w:rsidDel="0099417A">
          <w:rPr>
            <w:highlight w:val="yellow"/>
            <w:lang w:val="en-US"/>
          </w:rPr>
          <w:delText>Australia</w:delText>
        </w:r>
        <w:r w:rsidR="00562B3C" w:rsidDel="0099417A">
          <w:rPr>
            <w:highlight w:val="yellow"/>
            <w:lang w:val="en-US"/>
          </w:rPr>
          <w:delText xml:space="preserve"> (AU)</w:delText>
        </w:r>
        <w:bookmarkStart w:id="4747" w:name="_Toc502299652"/>
        <w:bookmarkStart w:id="4748" w:name="_Toc504118367"/>
        <w:bookmarkStart w:id="4749" w:name="_Toc504124920"/>
        <w:bookmarkStart w:id="4750" w:name="_Toc504490715"/>
        <w:bookmarkStart w:id="4751" w:name="_Toc504492902"/>
        <w:bookmarkStart w:id="4752" w:name="_Toc504493957"/>
        <w:bookmarkStart w:id="4753" w:name="_Toc504495557"/>
        <w:bookmarkStart w:id="4754" w:name="_Toc504654643"/>
        <w:bookmarkStart w:id="4755" w:name="_Toc504982821"/>
        <w:bookmarkStart w:id="4756" w:name="_Toc505267905"/>
        <w:bookmarkStart w:id="4757" w:name="_Toc505352662"/>
        <w:bookmarkStart w:id="4758" w:name="_Toc505941547"/>
        <w:bookmarkStart w:id="4759" w:name="_Toc507059211"/>
        <w:bookmarkStart w:id="4760" w:name="_Toc507062780"/>
        <w:bookmarkEnd w:id="4745"/>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del>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822"/>
        <w:gridCol w:w="8460"/>
      </w:tblGrid>
      <w:tr w:rsidR="00397F67" w:rsidRPr="00A41C57" w:rsidDel="0099417A" w14:paraId="7BD3A945" w14:textId="61A6D0E5" w:rsidTr="00FB1438">
        <w:trPr>
          <w:trHeight w:val="432"/>
          <w:tblHeader/>
          <w:del w:id="4761" w:author="Author" w:date="2017-12-29T08:21:00Z"/>
        </w:trPr>
        <w:tc>
          <w:tcPr>
            <w:tcW w:w="5822" w:type="dxa"/>
            <w:tcBorders>
              <w:top w:val="single" w:sz="8" w:space="0" w:color="999999"/>
              <w:left w:val="single" w:sz="8" w:space="0" w:color="999999"/>
              <w:bottom w:val="single" w:sz="8" w:space="0" w:color="999999"/>
              <w:right w:val="single" w:sz="8" w:space="0" w:color="999999"/>
            </w:tcBorders>
            <w:shd w:val="clear" w:color="auto" w:fill="999999"/>
            <w:hideMark/>
          </w:tcPr>
          <w:p w14:paraId="619EBF7C" w14:textId="7AD22DAB" w:rsidR="00397F67" w:rsidRPr="002326C1" w:rsidDel="0099417A" w:rsidRDefault="00397F67" w:rsidP="00FB1438">
            <w:pPr>
              <w:pStyle w:val="SAPTableHeader"/>
              <w:rPr>
                <w:del w:id="4762" w:author="Author" w:date="2017-12-29T08:21:00Z"/>
                <w:lang w:val="en-US"/>
              </w:rPr>
            </w:pPr>
            <w:del w:id="4763" w:author="Author" w:date="2017-12-29T08:21:00Z">
              <w:r w:rsidRPr="002326C1" w:rsidDel="0099417A">
                <w:rPr>
                  <w:lang w:val="en-US"/>
                </w:rPr>
                <w:delText>User Entries:</w:delText>
              </w:r>
              <w:r w:rsidDel="0099417A">
                <w:rPr>
                  <w:lang w:val="en-US"/>
                </w:rPr>
                <w:delText xml:space="preserve"> </w:delText>
              </w:r>
              <w:r w:rsidRPr="002326C1" w:rsidDel="0099417A">
                <w:rPr>
                  <w:lang w:val="en-US"/>
                </w:rPr>
                <w:delText>Field Name: User Action and Value</w:delText>
              </w:r>
              <w:bookmarkStart w:id="4764" w:name="_Toc502299653"/>
              <w:bookmarkStart w:id="4765" w:name="_Toc504118368"/>
              <w:bookmarkStart w:id="4766" w:name="_Toc504124921"/>
              <w:bookmarkStart w:id="4767" w:name="_Toc504490716"/>
              <w:bookmarkStart w:id="4768" w:name="_Toc504492903"/>
              <w:bookmarkStart w:id="4769" w:name="_Toc504493958"/>
              <w:bookmarkStart w:id="4770" w:name="_Toc504495558"/>
              <w:bookmarkStart w:id="4771" w:name="_Toc504654644"/>
              <w:bookmarkStart w:id="4772" w:name="_Toc504982822"/>
              <w:bookmarkStart w:id="4773" w:name="_Toc505267906"/>
              <w:bookmarkStart w:id="4774" w:name="_Toc505352663"/>
              <w:bookmarkStart w:id="4775" w:name="_Toc505941548"/>
              <w:bookmarkStart w:id="4776" w:name="_Toc507059212"/>
              <w:bookmarkStart w:id="4777" w:name="_Toc507062781"/>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del>
          </w:p>
        </w:tc>
        <w:tc>
          <w:tcPr>
            <w:tcW w:w="8460" w:type="dxa"/>
            <w:tcBorders>
              <w:top w:val="single" w:sz="8" w:space="0" w:color="999999"/>
              <w:left w:val="single" w:sz="8" w:space="0" w:color="999999"/>
              <w:bottom w:val="single" w:sz="8" w:space="0" w:color="999999"/>
              <w:right w:val="single" w:sz="8" w:space="0" w:color="999999"/>
            </w:tcBorders>
            <w:shd w:val="clear" w:color="auto" w:fill="999999"/>
            <w:hideMark/>
          </w:tcPr>
          <w:p w14:paraId="2224E0E0" w14:textId="6C2EFCD8" w:rsidR="00397F67" w:rsidRPr="002326C1" w:rsidDel="0099417A" w:rsidRDefault="00397F67" w:rsidP="00FB1438">
            <w:pPr>
              <w:pStyle w:val="SAPTableHeader"/>
              <w:rPr>
                <w:del w:id="4778" w:author="Author" w:date="2017-12-29T08:21:00Z"/>
                <w:lang w:val="en-US"/>
              </w:rPr>
            </w:pPr>
            <w:del w:id="4779" w:author="Author" w:date="2017-12-29T08:21:00Z">
              <w:r w:rsidRPr="002326C1" w:rsidDel="0099417A">
                <w:rPr>
                  <w:lang w:val="en-US"/>
                </w:rPr>
                <w:delText>Additional Information</w:delText>
              </w:r>
              <w:bookmarkStart w:id="4780" w:name="_Toc502299654"/>
              <w:bookmarkStart w:id="4781" w:name="_Toc504118369"/>
              <w:bookmarkStart w:id="4782" w:name="_Toc504124922"/>
              <w:bookmarkStart w:id="4783" w:name="_Toc504490717"/>
              <w:bookmarkStart w:id="4784" w:name="_Toc504492904"/>
              <w:bookmarkStart w:id="4785" w:name="_Toc504493959"/>
              <w:bookmarkStart w:id="4786" w:name="_Toc504495559"/>
              <w:bookmarkStart w:id="4787" w:name="_Toc504654645"/>
              <w:bookmarkStart w:id="4788" w:name="_Toc504982823"/>
              <w:bookmarkStart w:id="4789" w:name="_Toc505267907"/>
              <w:bookmarkStart w:id="4790" w:name="_Toc505352664"/>
              <w:bookmarkStart w:id="4791" w:name="_Toc505941549"/>
              <w:bookmarkStart w:id="4792" w:name="_Toc507059213"/>
              <w:bookmarkStart w:id="4793" w:name="_Toc507062782"/>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del>
          </w:p>
        </w:tc>
        <w:bookmarkStart w:id="4794" w:name="_Toc502299655"/>
        <w:bookmarkStart w:id="4795" w:name="_Toc504118370"/>
        <w:bookmarkStart w:id="4796" w:name="_Toc504124923"/>
        <w:bookmarkStart w:id="4797" w:name="_Toc504490718"/>
        <w:bookmarkStart w:id="4798" w:name="_Toc504492905"/>
        <w:bookmarkStart w:id="4799" w:name="_Toc504493960"/>
        <w:bookmarkStart w:id="4800" w:name="_Toc504495560"/>
        <w:bookmarkStart w:id="4801" w:name="_Toc504654646"/>
        <w:bookmarkStart w:id="4802" w:name="_Toc504982824"/>
        <w:bookmarkStart w:id="4803" w:name="_Toc505267908"/>
        <w:bookmarkStart w:id="4804" w:name="_Toc505352665"/>
        <w:bookmarkStart w:id="4805" w:name="_Toc505941550"/>
        <w:bookmarkStart w:id="4806" w:name="_Toc507059214"/>
        <w:bookmarkStart w:id="4807" w:name="_Toc50706278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tr>
      <w:tr w:rsidR="00397F67" w:rsidRPr="00A41C57" w:rsidDel="0099417A" w14:paraId="74611FB1" w14:textId="1771A924" w:rsidTr="00FB1438">
        <w:trPr>
          <w:trHeight w:val="360"/>
          <w:del w:id="4808"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0211A93E" w14:textId="3564FD01" w:rsidR="00397F67" w:rsidRPr="002326C1" w:rsidDel="0099417A" w:rsidRDefault="00397F67" w:rsidP="00397F67">
            <w:pPr>
              <w:rPr>
                <w:del w:id="4809" w:author="Author" w:date="2017-12-29T08:21:00Z"/>
                <w:rStyle w:val="SAPScreenElement"/>
                <w:lang w:val="en-US"/>
              </w:rPr>
            </w:pPr>
            <w:del w:id="4810" w:author="Author" w:date="2017-12-29T08:21:00Z">
              <w:r w:rsidRPr="003A18EB" w:rsidDel="0099417A">
                <w:rPr>
                  <w:rStyle w:val="SAPScreenElement"/>
                  <w:lang w:val="en-US"/>
                </w:rPr>
                <w:delText>Is Shift Employee:</w:delText>
              </w:r>
              <w:r w:rsidRPr="003A18EB" w:rsidDel="0099417A">
                <w:rPr>
                  <w:lang w:val="en-US"/>
                </w:rPr>
                <w:delText xml:space="preserve"> defaults to</w:delText>
              </w:r>
              <w:r w:rsidRPr="00466471" w:rsidDel="0099417A">
                <w:rPr>
                  <w:rStyle w:val="SAPUserEntry"/>
                  <w:lang w:val="en-US"/>
                </w:rPr>
                <w:delText xml:space="preserve"> </w:delText>
              </w:r>
              <w:r w:rsidRPr="003A18EB" w:rsidDel="0099417A">
                <w:rPr>
                  <w:rStyle w:val="SAPUserEntry"/>
                  <w:lang w:val="en-US"/>
                </w:rPr>
                <w:delText>No</w:delText>
              </w:r>
              <w:r w:rsidRPr="003A18EB" w:rsidDel="0099417A">
                <w:rPr>
                  <w:lang w:val="en-US"/>
                </w:rPr>
                <w:delText>; adapt if required</w:delText>
              </w:r>
              <w:bookmarkStart w:id="4811" w:name="_Toc502299656"/>
              <w:bookmarkStart w:id="4812" w:name="_Toc504118371"/>
              <w:bookmarkStart w:id="4813" w:name="_Toc504124924"/>
              <w:bookmarkStart w:id="4814" w:name="_Toc504490719"/>
              <w:bookmarkStart w:id="4815" w:name="_Toc504492906"/>
              <w:bookmarkStart w:id="4816" w:name="_Toc504493961"/>
              <w:bookmarkStart w:id="4817" w:name="_Toc504495561"/>
              <w:bookmarkStart w:id="4818" w:name="_Toc504654647"/>
              <w:bookmarkStart w:id="4819" w:name="_Toc504982825"/>
              <w:bookmarkStart w:id="4820" w:name="_Toc505267909"/>
              <w:bookmarkStart w:id="4821" w:name="_Toc505352666"/>
              <w:bookmarkStart w:id="4822" w:name="_Toc505941551"/>
              <w:bookmarkStart w:id="4823" w:name="_Toc507059215"/>
              <w:bookmarkStart w:id="4824" w:name="_Toc507062784"/>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del>
          </w:p>
        </w:tc>
        <w:tc>
          <w:tcPr>
            <w:tcW w:w="8460" w:type="dxa"/>
            <w:tcBorders>
              <w:top w:val="single" w:sz="8" w:space="0" w:color="999999"/>
              <w:left w:val="single" w:sz="8" w:space="0" w:color="999999"/>
              <w:bottom w:val="single" w:sz="8" w:space="0" w:color="999999"/>
              <w:right w:val="single" w:sz="8" w:space="0" w:color="999999"/>
            </w:tcBorders>
          </w:tcPr>
          <w:p w14:paraId="7A9655A9" w14:textId="7E4AD245" w:rsidR="00397F67" w:rsidRPr="002326C1" w:rsidDel="0099417A" w:rsidRDefault="00397F67" w:rsidP="00397F67">
            <w:pPr>
              <w:rPr>
                <w:del w:id="4825" w:author="Author" w:date="2017-12-29T08:21:00Z"/>
                <w:lang w:val="en-US"/>
              </w:rPr>
            </w:pPr>
            <w:bookmarkStart w:id="4826" w:name="_Toc502299657"/>
            <w:bookmarkStart w:id="4827" w:name="_Toc504118372"/>
            <w:bookmarkStart w:id="4828" w:name="_Toc504124925"/>
            <w:bookmarkStart w:id="4829" w:name="_Toc504490720"/>
            <w:bookmarkStart w:id="4830" w:name="_Toc504492907"/>
            <w:bookmarkStart w:id="4831" w:name="_Toc504493962"/>
            <w:bookmarkStart w:id="4832" w:name="_Toc504495562"/>
            <w:bookmarkStart w:id="4833" w:name="_Toc504654648"/>
            <w:bookmarkStart w:id="4834" w:name="_Toc504982826"/>
            <w:bookmarkStart w:id="4835" w:name="_Toc505267910"/>
            <w:bookmarkStart w:id="4836" w:name="_Toc505352667"/>
            <w:bookmarkStart w:id="4837" w:name="_Toc505941552"/>
            <w:bookmarkStart w:id="4838" w:name="_Toc507059216"/>
            <w:bookmarkStart w:id="4839" w:name="_Toc50706278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p>
        </w:tc>
        <w:bookmarkStart w:id="4840" w:name="_Toc502299658"/>
        <w:bookmarkStart w:id="4841" w:name="_Toc504118373"/>
        <w:bookmarkStart w:id="4842" w:name="_Toc504124926"/>
        <w:bookmarkStart w:id="4843" w:name="_Toc504490721"/>
        <w:bookmarkStart w:id="4844" w:name="_Toc504492908"/>
        <w:bookmarkStart w:id="4845" w:name="_Toc504493963"/>
        <w:bookmarkStart w:id="4846" w:name="_Toc504495563"/>
        <w:bookmarkStart w:id="4847" w:name="_Toc504654649"/>
        <w:bookmarkStart w:id="4848" w:name="_Toc504982827"/>
        <w:bookmarkStart w:id="4849" w:name="_Toc505267911"/>
        <w:bookmarkStart w:id="4850" w:name="_Toc505352668"/>
        <w:bookmarkStart w:id="4851" w:name="_Toc505941553"/>
        <w:bookmarkStart w:id="4852" w:name="_Toc507059217"/>
        <w:bookmarkStart w:id="4853" w:name="_Toc507062786"/>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tr>
      <w:tr w:rsidR="00397F67" w:rsidRPr="00A41C57" w:rsidDel="0099417A" w14:paraId="27D4A837" w14:textId="346132D8" w:rsidTr="00FB1438">
        <w:trPr>
          <w:trHeight w:val="360"/>
          <w:del w:id="4854"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4D09BE6A" w14:textId="138F2F64" w:rsidR="00397F67" w:rsidRPr="002326C1" w:rsidDel="0099417A" w:rsidRDefault="00397F67" w:rsidP="00397F67">
            <w:pPr>
              <w:rPr>
                <w:del w:id="4855" w:author="Author" w:date="2017-12-29T08:21:00Z"/>
                <w:rStyle w:val="SAPScreenElement"/>
                <w:lang w:val="en-US"/>
              </w:rPr>
            </w:pPr>
            <w:del w:id="4856" w:author="Author" w:date="2017-12-29T08:21:00Z">
              <w:r w:rsidRPr="003A18EB" w:rsidDel="0099417A">
                <w:rPr>
                  <w:rStyle w:val="SAPScreenElement"/>
                  <w:lang w:val="en-US"/>
                </w:rPr>
                <w:delText xml:space="preserve">Probationary Period End Date: </w:delText>
              </w:r>
              <w:r w:rsidRPr="003A18EB" w:rsidDel="0099417A">
                <w:rPr>
                  <w:lang w:val="en-US"/>
                </w:rPr>
                <w:delText>select from calendar help</w:delText>
              </w:r>
              <w:bookmarkStart w:id="4857" w:name="_Toc502299659"/>
              <w:bookmarkStart w:id="4858" w:name="_Toc504118374"/>
              <w:bookmarkStart w:id="4859" w:name="_Toc504124927"/>
              <w:bookmarkStart w:id="4860" w:name="_Toc504490722"/>
              <w:bookmarkStart w:id="4861" w:name="_Toc504492909"/>
              <w:bookmarkStart w:id="4862" w:name="_Toc504493964"/>
              <w:bookmarkStart w:id="4863" w:name="_Toc504495564"/>
              <w:bookmarkStart w:id="4864" w:name="_Toc504654650"/>
              <w:bookmarkStart w:id="4865" w:name="_Toc504982828"/>
              <w:bookmarkStart w:id="4866" w:name="_Toc505267912"/>
              <w:bookmarkStart w:id="4867" w:name="_Toc505352669"/>
              <w:bookmarkStart w:id="4868" w:name="_Toc505941554"/>
              <w:bookmarkStart w:id="4869" w:name="_Toc507059218"/>
              <w:bookmarkStart w:id="4870" w:name="_Toc507062787"/>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del>
          </w:p>
        </w:tc>
        <w:tc>
          <w:tcPr>
            <w:tcW w:w="8460" w:type="dxa"/>
            <w:tcBorders>
              <w:top w:val="single" w:sz="8" w:space="0" w:color="999999"/>
              <w:left w:val="single" w:sz="8" w:space="0" w:color="999999"/>
              <w:bottom w:val="single" w:sz="8" w:space="0" w:color="999999"/>
              <w:right w:val="single" w:sz="8" w:space="0" w:color="999999"/>
            </w:tcBorders>
          </w:tcPr>
          <w:p w14:paraId="09DABEC1" w14:textId="7719D083" w:rsidR="00397F67" w:rsidRPr="002326C1" w:rsidDel="0099417A" w:rsidRDefault="00397F67" w:rsidP="00397F67">
            <w:pPr>
              <w:rPr>
                <w:del w:id="4871" w:author="Author" w:date="2017-12-29T08:21:00Z"/>
                <w:lang w:val="en-US"/>
              </w:rPr>
            </w:pPr>
            <w:bookmarkStart w:id="4872" w:name="_Toc502299660"/>
            <w:bookmarkStart w:id="4873" w:name="_Toc504118375"/>
            <w:bookmarkStart w:id="4874" w:name="_Toc504124928"/>
            <w:bookmarkStart w:id="4875" w:name="_Toc504490723"/>
            <w:bookmarkStart w:id="4876" w:name="_Toc504492910"/>
            <w:bookmarkStart w:id="4877" w:name="_Toc504493965"/>
            <w:bookmarkStart w:id="4878" w:name="_Toc504495565"/>
            <w:bookmarkStart w:id="4879" w:name="_Toc504654651"/>
            <w:bookmarkStart w:id="4880" w:name="_Toc504982829"/>
            <w:bookmarkStart w:id="4881" w:name="_Toc505267913"/>
            <w:bookmarkStart w:id="4882" w:name="_Toc505352670"/>
            <w:bookmarkStart w:id="4883" w:name="_Toc505941555"/>
            <w:bookmarkStart w:id="4884" w:name="_Toc507059219"/>
            <w:bookmarkStart w:id="4885" w:name="_Toc507062788"/>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p>
        </w:tc>
        <w:bookmarkStart w:id="4886" w:name="_Toc502299661"/>
        <w:bookmarkStart w:id="4887" w:name="_Toc504118376"/>
        <w:bookmarkStart w:id="4888" w:name="_Toc504124929"/>
        <w:bookmarkStart w:id="4889" w:name="_Toc504490724"/>
        <w:bookmarkStart w:id="4890" w:name="_Toc504492911"/>
        <w:bookmarkStart w:id="4891" w:name="_Toc504493966"/>
        <w:bookmarkStart w:id="4892" w:name="_Toc504495566"/>
        <w:bookmarkStart w:id="4893" w:name="_Toc504654652"/>
        <w:bookmarkStart w:id="4894" w:name="_Toc504982830"/>
        <w:bookmarkStart w:id="4895" w:name="_Toc505267914"/>
        <w:bookmarkStart w:id="4896" w:name="_Toc505352671"/>
        <w:bookmarkStart w:id="4897" w:name="_Toc505941556"/>
        <w:bookmarkStart w:id="4898" w:name="_Toc507059220"/>
        <w:bookmarkStart w:id="4899" w:name="_Toc507062789"/>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tr>
      <w:tr w:rsidR="00397F67" w:rsidRPr="00A41C57" w:rsidDel="0099417A" w14:paraId="15B0BB51" w14:textId="67C01251" w:rsidTr="00FB1438">
        <w:trPr>
          <w:trHeight w:val="360"/>
          <w:del w:id="4900"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2445FF01" w14:textId="67CB59E1" w:rsidR="00397F67" w:rsidRPr="002326C1" w:rsidDel="0099417A" w:rsidRDefault="00397F67" w:rsidP="00397F67">
            <w:pPr>
              <w:rPr>
                <w:del w:id="4901" w:author="Author" w:date="2017-12-29T08:21:00Z"/>
                <w:rStyle w:val="SAPScreenElement"/>
                <w:lang w:val="en-US"/>
              </w:rPr>
            </w:pPr>
            <w:commentRangeStart w:id="4902"/>
            <w:del w:id="4903" w:author="Author" w:date="2017-12-29T08:21:00Z">
              <w:r w:rsidRPr="003A18EB" w:rsidDel="0099417A">
                <w:rPr>
                  <w:rStyle w:val="SAPScreenElement"/>
                  <w:lang w:val="en-US"/>
                </w:rPr>
                <w:delText xml:space="preserve">Employee Class: </w:delText>
              </w:r>
              <w:r w:rsidRPr="003A18EB" w:rsidDel="0099417A">
                <w:rPr>
                  <w:lang w:val="en-US"/>
                </w:rPr>
                <w:delText xml:space="preserve">defaulted based on value entered in field </w:delText>
              </w:r>
              <w:r w:rsidRPr="003A18EB" w:rsidDel="0099417A">
                <w:rPr>
                  <w:rStyle w:val="SAPScreenElement"/>
                  <w:lang w:val="en-US"/>
                </w:rPr>
                <w:delText>Position</w:delText>
              </w:r>
              <w:r w:rsidRPr="00B04D6E" w:rsidDel="0099417A">
                <w:rPr>
                  <w:lang w:val="en-US"/>
                </w:rPr>
                <w:delText>; leave as is</w:delText>
              </w:r>
              <w:bookmarkStart w:id="4904" w:name="_Toc502299662"/>
              <w:bookmarkStart w:id="4905" w:name="_Toc504118377"/>
              <w:bookmarkStart w:id="4906" w:name="_Toc504124930"/>
              <w:bookmarkStart w:id="4907" w:name="_Toc504490725"/>
              <w:bookmarkStart w:id="4908" w:name="_Toc504492912"/>
              <w:bookmarkStart w:id="4909" w:name="_Toc504493967"/>
              <w:bookmarkStart w:id="4910" w:name="_Toc504495567"/>
              <w:bookmarkStart w:id="4911" w:name="_Toc504654653"/>
              <w:bookmarkStart w:id="4912" w:name="_Toc504982831"/>
              <w:bookmarkStart w:id="4913" w:name="_Toc505267915"/>
              <w:bookmarkStart w:id="4914" w:name="_Toc505352672"/>
              <w:bookmarkStart w:id="4915" w:name="_Toc505941557"/>
              <w:bookmarkStart w:id="4916" w:name="_Toc507059221"/>
              <w:bookmarkStart w:id="4917" w:name="_Toc507062790"/>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del>
          </w:p>
        </w:tc>
        <w:tc>
          <w:tcPr>
            <w:tcW w:w="8460" w:type="dxa"/>
            <w:tcBorders>
              <w:top w:val="single" w:sz="8" w:space="0" w:color="999999"/>
              <w:left w:val="single" w:sz="8" w:space="0" w:color="999999"/>
              <w:bottom w:val="single" w:sz="8" w:space="0" w:color="999999"/>
              <w:right w:val="single" w:sz="8" w:space="0" w:color="999999"/>
            </w:tcBorders>
          </w:tcPr>
          <w:p w14:paraId="33296F18" w14:textId="6C7E3B97" w:rsidR="00397F67" w:rsidRPr="003A18EB" w:rsidDel="0099417A" w:rsidRDefault="00397F67" w:rsidP="00397F67">
            <w:pPr>
              <w:pStyle w:val="SAPNoteHeading"/>
              <w:ind w:left="0"/>
              <w:rPr>
                <w:del w:id="4918" w:author="Author" w:date="2017-12-29T08:21:00Z"/>
                <w:lang w:val="en-US"/>
              </w:rPr>
            </w:pPr>
            <w:del w:id="4919" w:author="Author" w:date="2017-12-29T08:21:00Z">
              <w:r w:rsidRPr="003A18EB" w:rsidDel="0099417A">
                <w:rPr>
                  <w:noProof/>
                  <w:lang w:val="en-US"/>
                </w:rPr>
                <w:drawing>
                  <wp:inline distT="0" distB="0" distL="0" distR="0" wp14:anchorId="70D9BAC7" wp14:editId="6BDF64CB">
                    <wp:extent cx="228600" cy="228600"/>
                    <wp:effectExtent l="0" t="0" r="0" b="0"/>
                    <wp:docPr id="1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sidDel="0099417A">
                <w:rPr>
                  <w:lang w:val="en-US"/>
                </w:rPr>
                <w:delText> Recommendation</w:delText>
              </w:r>
              <w:bookmarkStart w:id="4920" w:name="_Toc502299663"/>
              <w:bookmarkStart w:id="4921" w:name="_Toc504118378"/>
              <w:bookmarkStart w:id="4922" w:name="_Toc504124931"/>
              <w:bookmarkStart w:id="4923" w:name="_Toc504490726"/>
              <w:bookmarkStart w:id="4924" w:name="_Toc504492913"/>
              <w:bookmarkStart w:id="4925" w:name="_Toc504493968"/>
              <w:bookmarkStart w:id="4926" w:name="_Toc504495568"/>
              <w:bookmarkStart w:id="4927" w:name="_Toc504654654"/>
              <w:bookmarkStart w:id="4928" w:name="_Toc504982832"/>
              <w:bookmarkStart w:id="4929" w:name="_Toc505267916"/>
              <w:bookmarkStart w:id="4930" w:name="_Toc505352673"/>
              <w:bookmarkStart w:id="4931" w:name="_Toc505941558"/>
              <w:bookmarkStart w:id="4932" w:name="_Toc507059222"/>
              <w:bookmarkStart w:id="4933" w:name="_Toc507062791"/>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del>
          </w:p>
          <w:p w14:paraId="7B200019" w14:textId="21C3988D" w:rsidR="00397F67" w:rsidRPr="002326C1" w:rsidDel="0099417A" w:rsidRDefault="00397F67" w:rsidP="00397F67">
            <w:pPr>
              <w:rPr>
                <w:del w:id="4934" w:author="Author" w:date="2017-12-29T08:21:00Z"/>
                <w:lang w:val="en-US"/>
              </w:rPr>
            </w:pPr>
            <w:del w:id="4935" w:author="Author" w:date="2017-12-29T08:21:00Z">
              <w:r w:rsidRPr="003A18EB" w:rsidDel="0099417A">
                <w:rPr>
                  <w:lang w:val="en-US"/>
                </w:rPr>
                <w:delText>Required if integration with Employee Central Payroll is in place.</w:delText>
              </w:r>
              <w:bookmarkStart w:id="4936" w:name="_Toc502299664"/>
              <w:bookmarkStart w:id="4937" w:name="_Toc504118379"/>
              <w:bookmarkStart w:id="4938" w:name="_Toc504124932"/>
              <w:bookmarkStart w:id="4939" w:name="_Toc504490727"/>
              <w:bookmarkStart w:id="4940" w:name="_Toc504492914"/>
              <w:bookmarkStart w:id="4941" w:name="_Toc504493969"/>
              <w:bookmarkStart w:id="4942" w:name="_Toc504495569"/>
              <w:bookmarkStart w:id="4943" w:name="_Toc504654655"/>
              <w:bookmarkStart w:id="4944" w:name="_Toc504982833"/>
              <w:bookmarkStart w:id="4945" w:name="_Toc505267917"/>
              <w:bookmarkStart w:id="4946" w:name="_Toc505352674"/>
              <w:bookmarkStart w:id="4947" w:name="_Toc505941559"/>
              <w:bookmarkStart w:id="4948" w:name="_Toc507059223"/>
              <w:bookmarkStart w:id="4949" w:name="_Toc507062792"/>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del>
          </w:p>
        </w:tc>
        <w:bookmarkStart w:id="4950" w:name="_Toc502299665"/>
        <w:bookmarkStart w:id="4951" w:name="_Toc504118380"/>
        <w:bookmarkStart w:id="4952" w:name="_Toc504124933"/>
        <w:bookmarkStart w:id="4953" w:name="_Toc504490728"/>
        <w:bookmarkStart w:id="4954" w:name="_Toc504492915"/>
        <w:bookmarkStart w:id="4955" w:name="_Toc504493970"/>
        <w:bookmarkStart w:id="4956" w:name="_Toc504495570"/>
        <w:bookmarkStart w:id="4957" w:name="_Toc504654656"/>
        <w:bookmarkStart w:id="4958" w:name="_Toc504982834"/>
        <w:bookmarkStart w:id="4959" w:name="_Toc505267918"/>
        <w:bookmarkStart w:id="4960" w:name="_Toc505352675"/>
        <w:bookmarkStart w:id="4961" w:name="_Toc505941560"/>
        <w:bookmarkStart w:id="4962" w:name="_Toc507059224"/>
        <w:bookmarkStart w:id="4963" w:name="_Toc507062793"/>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tr>
      <w:tr w:rsidR="00397F67" w:rsidRPr="00A41C57" w:rsidDel="0099417A" w14:paraId="0423D9CA" w14:textId="506019B8" w:rsidTr="00FB1438">
        <w:trPr>
          <w:trHeight w:val="360"/>
          <w:del w:id="4964"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380ECC32" w14:textId="31C97CCB" w:rsidR="00397F67" w:rsidRPr="002326C1" w:rsidDel="0099417A" w:rsidRDefault="00397F67" w:rsidP="00397F67">
            <w:pPr>
              <w:rPr>
                <w:del w:id="4965" w:author="Author" w:date="2017-12-29T08:21:00Z"/>
                <w:rStyle w:val="SAPScreenElement"/>
                <w:lang w:val="en-US"/>
              </w:rPr>
            </w:pPr>
            <w:del w:id="4966" w:author="Author" w:date="2017-12-29T08:21:00Z">
              <w:r w:rsidRPr="003A18EB" w:rsidDel="0099417A">
                <w:rPr>
                  <w:rStyle w:val="SAPScreenElement"/>
                  <w:lang w:val="en-US"/>
                </w:rPr>
                <w:delText xml:space="preserve">Employment Type: </w:delText>
              </w:r>
              <w:r w:rsidRPr="003A18EB" w:rsidDel="0099417A">
                <w:rPr>
                  <w:lang w:val="en-US"/>
                </w:rPr>
                <w:delText xml:space="preserve">defaulted based on value entered in field </w:delText>
              </w:r>
              <w:r w:rsidRPr="003A18EB" w:rsidDel="0099417A">
                <w:rPr>
                  <w:rStyle w:val="SAPScreenElement"/>
                  <w:lang w:val="en-US"/>
                </w:rPr>
                <w:delText xml:space="preserve">Position </w:delText>
              </w:r>
              <w:r w:rsidRPr="003A18EB" w:rsidDel="0099417A">
                <w:rPr>
                  <w:lang w:val="en-US"/>
                </w:rPr>
                <w:delText xml:space="preserve">in case the </w:delText>
              </w:r>
              <w:r w:rsidRPr="003A18EB" w:rsidDel="0099417A">
                <w:rPr>
                  <w:rStyle w:val="SAPScreenElement"/>
                  <w:color w:val="auto"/>
                  <w:lang w:val="en-US"/>
                </w:rPr>
                <w:delText>Employment Type</w:delText>
              </w:r>
              <w:r w:rsidRPr="003A18EB" w:rsidDel="0099417A">
                <w:rPr>
                  <w:lang w:val="en-US"/>
                </w:rPr>
                <w:delText xml:space="preserve"> field has been set up and maintained for the </w:delText>
              </w:r>
              <w:r w:rsidRPr="003A18EB" w:rsidDel="0099417A">
                <w:rPr>
                  <w:rStyle w:val="SAPScreenElement"/>
                  <w:color w:val="auto"/>
                  <w:lang w:val="en-US"/>
                </w:rPr>
                <w:delText>Position</w:delText>
              </w:r>
              <w:r w:rsidRPr="003A18EB" w:rsidDel="0099417A">
                <w:rPr>
                  <w:lang w:val="en-US"/>
                </w:rPr>
                <w:delText xml:space="preserve"> object. If this is not the case, you need to select a value from the value help.</w:delText>
              </w:r>
              <w:bookmarkStart w:id="4967" w:name="_Toc502299666"/>
              <w:bookmarkStart w:id="4968" w:name="_Toc504118381"/>
              <w:bookmarkStart w:id="4969" w:name="_Toc504124934"/>
              <w:bookmarkStart w:id="4970" w:name="_Toc504490729"/>
              <w:bookmarkStart w:id="4971" w:name="_Toc504492916"/>
              <w:bookmarkStart w:id="4972" w:name="_Toc504493971"/>
              <w:bookmarkStart w:id="4973" w:name="_Toc504495571"/>
              <w:bookmarkStart w:id="4974" w:name="_Toc504654657"/>
              <w:bookmarkStart w:id="4975" w:name="_Toc504982835"/>
              <w:bookmarkStart w:id="4976" w:name="_Toc505267919"/>
              <w:bookmarkStart w:id="4977" w:name="_Toc505352676"/>
              <w:bookmarkStart w:id="4978" w:name="_Toc505941561"/>
              <w:bookmarkStart w:id="4979" w:name="_Toc507059225"/>
              <w:bookmarkStart w:id="4980" w:name="_Toc507062794"/>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del>
          </w:p>
        </w:tc>
        <w:tc>
          <w:tcPr>
            <w:tcW w:w="8460" w:type="dxa"/>
            <w:tcBorders>
              <w:top w:val="single" w:sz="8" w:space="0" w:color="999999"/>
              <w:left w:val="single" w:sz="8" w:space="0" w:color="999999"/>
              <w:bottom w:val="single" w:sz="8" w:space="0" w:color="999999"/>
              <w:right w:val="single" w:sz="8" w:space="0" w:color="999999"/>
            </w:tcBorders>
          </w:tcPr>
          <w:p w14:paraId="2449BF19" w14:textId="3D8ACAB2" w:rsidR="00397F67" w:rsidRPr="003A18EB" w:rsidDel="0099417A" w:rsidRDefault="00397F67" w:rsidP="00397F67">
            <w:pPr>
              <w:pStyle w:val="SAPNoteHeading"/>
              <w:ind w:left="0"/>
              <w:rPr>
                <w:del w:id="4981" w:author="Author" w:date="2017-12-29T08:21:00Z"/>
                <w:lang w:val="en-US"/>
              </w:rPr>
            </w:pPr>
            <w:del w:id="4982" w:author="Author" w:date="2017-12-29T08:21:00Z">
              <w:r w:rsidRPr="003A18EB" w:rsidDel="0099417A">
                <w:rPr>
                  <w:noProof/>
                  <w:lang w:val="en-US"/>
                </w:rPr>
                <w:drawing>
                  <wp:inline distT="0" distB="0" distL="0" distR="0" wp14:anchorId="0379677A" wp14:editId="63835376">
                    <wp:extent cx="228600" cy="228600"/>
                    <wp:effectExtent l="0" t="0" r="0" b="0"/>
                    <wp:docPr id="3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sidDel="0099417A">
                <w:rPr>
                  <w:lang w:val="en-US"/>
                </w:rPr>
                <w:delText> Recommendation</w:delText>
              </w:r>
              <w:bookmarkStart w:id="4983" w:name="_Toc502299667"/>
              <w:bookmarkStart w:id="4984" w:name="_Toc504118382"/>
              <w:bookmarkStart w:id="4985" w:name="_Toc504124935"/>
              <w:bookmarkStart w:id="4986" w:name="_Toc504490730"/>
              <w:bookmarkStart w:id="4987" w:name="_Toc504492917"/>
              <w:bookmarkStart w:id="4988" w:name="_Toc504493972"/>
              <w:bookmarkStart w:id="4989" w:name="_Toc504495572"/>
              <w:bookmarkStart w:id="4990" w:name="_Toc504654658"/>
              <w:bookmarkStart w:id="4991" w:name="_Toc504982836"/>
              <w:bookmarkStart w:id="4992" w:name="_Toc505267920"/>
              <w:bookmarkStart w:id="4993" w:name="_Toc505352677"/>
              <w:bookmarkStart w:id="4994" w:name="_Toc505941562"/>
              <w:bookmarkStart w:id="4995" w:name="_Toc507059226"/>
              <w:bookmarkStart w:id="4996" w:name="_Toc507062795"/>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del>
          </w:p>
          <w:p w14:paraId="3C34F4BA" w14:textId="08AB702E" w:rsidR="00397F67" w:rsidRPr="004215FC" w:rsidDel="0099417A" w:rsidRDefault="00397F67" w:rsidP="00397F67">
            <w:pPr>
              <w:pStyle w:val="ListContinue"/>
              <w:ind w:left="0"/>
              <w:rPr>
                <w:del w:id="4997" w:author="Author" w:date="2017-12-29T08:21:00Z"/>
                <w:rStyle w:val="SAPScreenElement"/>
                <w:color w:val="auto"/>
                <w:lang w:val="en-US"/>
              </w:rPr>
            </w:pPr>
            <w:del w:id="4998" w:author="Author" w:date="2017-12-29T08:21:00Z">
              <w:r w:rsidRPr="004215FC" w:rsidDel="0099417A">
                <w:rPr>
                  <w:lang w:val="en-US"/>
                </w:rPr>
                <w:delText xml:space="preserve">In case </w:delText>
              </w:r>
              <w:r w:rsidRPr="003A18EB" w:rsidDel="0099417A">
                <w:rPr>
                  <w:rStyle w:val="SAPEmphasis"/>
                  <w:lang w:val="en-US"/>
                </w:rPr>
                <w:delText xml:space="preserve">Apprentice Management </w:delText>
              </w:r>
              <w:r w:rsidRPr="003A18EB" w:rsidDel="0099417A">
                <w:rPr>
                  <w:lang w:val="en-US"/>
                </w:rPr>
                <w:delText>has also been implemented in the instance and the new employee is an apprentice, use the combination of employee class</w:delText>
              </w:r>
              <w:r w:rsidRPr="00267911" w:rsidDel="0099417A">
                <w:rPr>
                  <w:rStyle w:val="SAPUserEntry"/>
                  <w:lang w:val="en-US"/>
                </w:rPr>
                <w:delText xml:space="preserve"> </w:delText>
              </w:r>
              <w:r w:rsidRPr="003A18EB" w:rsidDel="0099417A">
                <w:rPr>
                  <w:rStyle w:val="SAPUserEntry"/>
                  <w:lang w:val="en-US"/>
                </w:rPr>
                <w:delText>Fixed Term Full Time</w:delText>
              </w:r>
              <w:r w:rsidRPr="003A18EB" w:rsidDel="0099417A">
                <w:rPr>
                  <w:lang w:val="en-US"/>
                </w:rPr>
                <w:delText xml:space="preserve"> </w:delText>
              </w:r>
              <w:r w:rsidRPr="003A18EB" w:rsidDel="0099417A">
                <w:rPr>
                  <w:rStyle w:val="SAPUserEntry"/>
                  <w:lang w:val="en-US"/>
                </w:rPr>
                <w:delText>(AU)</w:delText>
              </w:r>
              <w:r w:rsidRPr="003A18EB" w:rsidDel="0099417A">
                <w:rPr>
                  <w:lang w:val="en-US"/>
                </w:rPr>
                <w:delText xml:space="preserve"> or</w:delText>
              </w:r>
              <w:r w:rsidRPr="00267911" w:rsidDel="0099417A">
                <w:rPr>
                  <w:rStyle w:val="SAPUserEntry"/>
                  <w:lang w:val="en-US"/>
                </w:rPr>
                <w:delText xml:space="preserve"> </w:delText>
              </w:r>
              <w:r w:rsidRPr="003A18EB" w:rsidDel="0099417A">
                <w:rPr>
                  <w:rStyle w:val="SAPUserEntry"/>
                  <w:lang w:val="en-US"/>
                </w:rPr>
                <w:delText>Fixed Term Part Time</w:delText>
              </w:r>
              <w:r w:rsidRPr="003A18EB" w:rsidDel="0099417A">
                <w:rPr>
                  <w:lang w:val="en-US"/>
                </w:rPr>
                <w:delText xml:space="preserve"> </w:delText>
              </w:r>
              <w:r w:rsidRPr="003A18EB" w:rsidDel="0099417A">
                <w:rPr>
                  <w:rStyle w:val="SAPUserEntry"/>
                  <w:lang w:val="en-US"/>
                </w:rPr>
                <w:delText>(AU)</w:delText>
              </w:r>
              <w:r w:rsidRPr="003A18EB" w:rsidDel="0099417A">
                <w:rPr>
                  <w:lang w:val="en-US"/>
                </w:rPr>
                <w:delText xml:space="preserve"> and employment type</w:delText>
              </w:r>
              <w:r w:rsidRPr="003A18EB" w:rsidDel="0099417A">
                <w:rPr>
                  <w:rStyle w:val="SAPUserEntry"/>
                  <w:lang w:val="en-US"/>
                </w:rPr>
                <w:delText xml:space="preserve"> Apprentice(AU)</w:delText>
              </w:r>
              <w:r w:rsidRPr="003A18EB" w:rsidDel="0099417A">
                <w:rPr>
                  <w:rStyle w:val="SAPScreenElement"/>
                  <w:color w:val="auto"/>
                  <w:lang w:val="en-US"/>
                </w:rPr>
                <w:delText>.</w:delText>
              </w:r>
              <w:bookmarkStart w:id="4999" w:name="_Toc502299668"/>
              <w:bookmarkStart w:id="5000" w:name="_Toc504118383"/>
              <w:bookmarkStart w:id="5001" w:name="_Toc504124936"/>
              <w:bookmarkStart w:id="5002" w:name="_Toc504490731"/>
              <w:bookmarkStart w:id="5003" w:name="_Toc504492918"/>
              <w:bookmarkStart w:id="5004" w:name="_Toc504493973"/>
              <w:bookmarkStart w:id="5005" w:name="_Toc504495573"/>
              <w:bookmarkStart w:id="5006" w:name="_Toc504654659"/>
              <w:bookmarkStart w:id="5007" w:name="_Toc504982837"/>
              <w:bookmarkStart w:id="5008" w:name="_Toc505267921"/>
              <w:bookmarkStart w:id="5009" w:name="_Toc505352678"/>
              <w:bookmarkStart w:id="5010" w:name="_Toc505941563"/>
              <w:bookmarkStart w:id="5011" w:name="_Toc507059227"/>
              <w:bookmarkStart w:id="5012" w:name="_Toc507062796"/>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del>
          </w:p>
          <w:p w14:paraId="569D6AD2" w14:textId="3CAA3245" w:rsidR="00397F67" w:rsidRPr="003A18EB" w:rsidDel="0099417A" w:rsidRDefault="00397F67" w:rsidP="00397F67">
            <w:pPr>
              <w:pStyle w:val="ListContinue"/>
              <w:ind w:left="0"/>
              <w:rPr>
                <w:del w:id="5013" w:author="Author" w:date="2017-12-29T08:21:00Z"/>
                <w:lang w:val="en-US"/>
              </w:rPr>
            </w:pPr>
            <w:del w:id="5014" w:author="Author" w:date="2017-12-29T08:21:00Z">
              <w:r w:rsidRPr="003A18EB" w:rsidDel="0099417A">
                <w:rPr>
                  <w:noProof/>
                  <w:lang w:val="en-US"/>
                </w:rPr>
                <w:drawing>
                  <wp:inline distT="0" distB="0" distL="0" distR="0" wp14:anchorId="4025D326" wp14:editId="06222742">
                    <wp:extent cx="228600" cy="228600"/>
                    <wp:effectExtent l="0" t="0" r="0" b="0"/>
                    <wp:docPr id="3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sidDel="0099417A">
                <w:rPr>
                  <w:lang w:val="en-US"/>
                </w:rPr>
                <w:delText> </w:delText>
              </w:r>
              <w:r w:rsidRPr="003A18EB" w:rsidDel="0099417A">
                <w:rPr>
                  <w:rFonts w:ascii="BentonSans Regular" w:hAnsi="BentonSans Regular"/>
                  <w:color w:val="666666"/>
                  <w:sz w:val="22"/>
                  <w:lang w:val="en-US"/>
                </w:rPr>
                <w:delText>Recommendation</w:delText>
              </w:r>
              <w:bookmarkStart w:id="5015" w:name="_Toc502299669"/>
              <w:bookmarkStart w:id="5016" w:name="_Toc504118384"/>
              <w:bookmarkStart w:id="5017" w:name="_Toc504124937"/>
              <w:bookmarkStart w:id="5018" w:name="_Toc504490732"/>
              <w:bookmarkStart w:id="5019" w:name="_Toc504492919"/>
              <w:bookmarkStart w:id="5020" w:name="_Toc504493974"/>
              <w:bookmarkStart w:id="5021" w:name="_Toc504495574"/>
              <w:bookmarkStart w:id="5022" w:name="_Toc504654660"/>
              <w:bookmarkStart w:id="5023" w:name="_Toc504982838"/>
              <w:bookmarkStart w:id="5024" w:name="_Toc505267922"/>
              <w:bookmarkStart w:id="5025" w:name="_Toc505352679"/>
              <w:bookmarkStart w:id="5026" w:name="_Toc505941564"/>
              <w:bookmarkStart w:id="5027" w:name="_Toc507059228"/>
              <w:bookmarkStart w:id="5028" w:name="_Toc507062797"/>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del>
          </w:p>
          <w:p w14:paraId="7017DFAA" w14:textId="239605F0" w:rsidR="00397F67" w:rsidRPr="003A18EB" w:rsidDel="0099417A" w:rsidRDefault="00397F67" w:rsidP="00397F67">
            <w:pPr>
              <w:pStyle w:val="ListContinue"/>
              <w:ind w:left="0"/>
              <w:rPr>
                <w:del w:id="5029" w:author="Author" w:date="2017-12-29T08:21:00Z"/>
                <w:lang w:val="en-US"/>
              </w:rPr>
            </w:pPr>
            <w:del w:id="5030" w:author="Author" w:date="2017-12-29T08:21:00Z">
              <w:r w:rsidRPr="003A18EB" w:rsidDel="0099417A">
                <w:rPr>
                  <w:lang w:val="en-US"/>
                </w:rPr>
                <w:delText xml:space="preserve">In case </w:delText>
              </w:r>
              <w:r w:rsidRPr="003A18EB" w:rsidDel="0099417A">
                <w:rPr>
                  <w:rStyle w:val="SAPEmphasis"/>
                  <w:lang w:val="en-US"/>
                </w:rPr>
                <w:delText xml:space="preserve">Contingent Workforce Management </w:delText>
              </w:r>
              <w:r w:rsidRPr="003A18EB" w:rsidDel="0099417A">
                <w:rPr>
                  <w:lang w:val="en-US"/>
                </w:rPr>
                <w:delText>has also been implemented in the instance, avoid using employee class</w:delText>
              </w:r>
              <w:r w:rsidRPr="00267911" w:rsidDel="0099417A">
                <w:rPr>
                  <w:rStyle w:val="SAPUserEntry"/>
                  <w:lang w:val="en-US"/>
                </w:rPr>
                <w:delText xml:space="preserve"> </w:delText>
              </w:r>
              <w:r w:rsidRPr="003A18EB" w:rsidDel="0099417A">
                <w:rPr>
                  <w:rStyle w:val="SAPUserEntry"/>
                  <w:lang w:val="en-US"/>
                </w:rPr>
                <w:delText>External</w:delText>
              </w:r>
              <w:r w:rsidRPr="003A18EB" w:rsidDel="0099417A">
                <w:rPr>
                  <w:lang w:val="en-US"/>
                </w:rPr>
                <w:delText xml:space="preserve"> </w:delText>
              </w:r>
              <w:r w:rsidRPr="003A18EB" w:rsidDel="0099417A">
                <w:rPr>
                  <w:rStyle w:val="SAPUserEntry"/>
                  <w:lang w:val="en-US"/>
                </w:rPr>
                <w:delText>(AU)</w:delText>
              </w:r>
              <w:r w:rsidRPr="003A18EB" w:rsidDel="0099417A">
                <w:rPr>
                  <w:lang w:val="en-US"/>
                </w:rPr>
                <w:delText xml:space="preserve"> and employment type</w:delText>
              </w:r>
              <w:r w:rsidRPr="003A18EB" w:rsidDel="0099417A">
                <w:rPr>
                  <w:rStyle w:val="SAPUserEntry"/>
                  <w:lang w:val="en-US"/>
                </w:rPr>
                <w:delText xml:space="preserve"> Labour Hire</w:delText>
              </w:r>
              <w:r w:rsidRPr="003A18EB" w:rsidDel="0099417A">
                <w:rPr>
                  <w:b/>
                  <w:lang w:val="en-US"/>
                </w:rPr>
                <w:delText xml:space="preserve"> </w:delText>
              </w:r>
              <w:r w:rsidRPr="003A18EB" w:rsidDel="0099417A">
                <w:rPr>
                  <w:rStyle w:val="SAPUserEntry"/>
                  <w:lang w:val="en-US"/>
                </w:rPr>
                <w:delText>(AU)</w:delText>
              </w:r>
              <w:r w:rsidRPr="003A18EB" w:rsidDel="0099417A">
                <w:rPr>
                  <w:lang w:val="en-US"/>
                </w:rPr>
                <w:delText xml:space="preserve"> or</w:delText>
              </w:r>
              <w:r w:rsidRPr="003A18EB" w:rsidDel="0099417A">
                <w:rPr>
                  <w:rStyle w:val="SAPUserEntry"/>
                  <w:lang w:val="en-US"/>
                </w:rPr>
                <w:delText xml:space="preserve"> Contractors</w:delText>
              </w:r>
              <w:r w:rsidRPr="003A18EB" w:rsidDel="0099417A">
                <w:rPr>
                  <w:b/>
                  <w:lang w:val="en-US"/>
                </w:rPr>
                <w:delText xml:space="preserve"> </w:delText>
              </w:r>
              <w:r w:rsidRPr="003A18EB" w:rsidDel="0099417A">
                <w:rPr>
                  <w:rStyle w:val="SAPUserEntry"/>
                  <w:lang w:val="en-US"/>
                </w:rPr>
                <w:delText>(AU)</w:delText>
              </w:r>
              <w:r w:rsidRPr="003A18EB" w:rsidDel="0099417A">
                <w:rPr>
                  <w:lang w:val="en-US"/>
                </w:rPr>
                <w:delText xml:space="preserve">. </w:delText>
              </w:r>
              <w:bookmarkStart w:id="5031" w:name="_Toc502299670"/>
              <w:bookmarkStart w:id="5032" w:name="_Toc504118385"/>
              <w:bookmarkStart w:id="5033" w:name="_Toc504124938"/>
              <w:bookmarkStart w:id="5034" w:name="_Toc504490733"/>
              <w:bookmarkStart w:id="5035" w:name="_Toc504492920"/>
              <w:bookmarkStart w:id="5036" w:name="_Toc504493975"/>
              <w:bookmarkStart w:id="5037" w:name="_Toc504495575"/>
              <w:bookmarkStart w:id="5038" w:name="_Toc504654661"/>
              <w:bookmarkStart w:id="5039" w:name="_Toc504982839"/>
              <w:bookmarkStart w:id="5040" w:name="_Toc505267923"/>
              <w:bookmarkStart w:id="5041" w:name="_Toc505352680"/>
              <w:bookmarkStart w:id="5042" w:name="_Toc505941565"/>
              <w:bookmarkStart w:id="5043" w:name="_Toc507059229"/>
              <w:bookmarkStart w:id="5044" w:name="_Toc507062798"/>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del>
          </w:p>
          <w:p w14:paraId="5EEC73BE" w14:textId="274DC399" w:rsidR="00397F67" w:rsidRPr="003A18EB" w:rsidDel="0099417A" w:rsidRDefault="00397F67" w:rsidP="00397F67">
            <w:pPr>
              <w:pStyle w:val="SAPNoteHeading"/>
              <w:ind w:left="0"/>
              <w:rPr>
                <w:del w:id="5045" w:author="Author" w:date="2017-12-29T08:21:00Z"/>
                <w:lang w:val="en-US"/>
              </w:rPr>
            </w:pPr>
            <w:del w:id="5046" w:author="Author" w:date="2017-12-29T08:21:00Z">
              <w:r w:rsidRPr="003A18EB" w:rsidDel="0099417A">
                <w:rPr>
                  <w:noProof/>
                  <w:lang w:val="en-US"/>
                </w:rPr>
                <w:drawing>
                  <wp:inline distT="0" distB="0" distL="0" distR="0" wp14:anchorId="6748C945" wp14:editId="6E5E420B">
                    <wp:extent cx="228600" cy="228600"/>
                    <wp:effectExtent l="0" t="0" r="0" b="0"/>
                    <wp:docPr id="3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sidDel="0099417A">
                <w:rPr>
                  <w:lang w:val="en-US"/>
                </w:rPr>
                <w:delText> Recommendation</w:delText>
              </w:r>
              <w:bookmarkStart w:id="5047" w:name="_Toc502299671"/>
              <w:bookmarkStart w:id="5048" w:name="_Toc504118386"/>
              <w:bookmarkStart w:id="5049" w:name="_Toc504124939"/>
              <w:bookmarkStart w:id="5050" w:name="_Toc504490734"/>
              <w:bookmarkStart w:id="5051" w:name="_Toc504492921"/>
              <w:bookmarkStart w:id="5052" w:name="_Toc504493976"/>
              <w:bookmarkStart w:id="5053" w:name="_Toc504495576"/>
              <w:bookmarkStart w:id="5054" w:name="_Toc504654662"/>
              <w:bookmarkStart w:id="5055" w:name="_Toc504982840"/>
              <w:bookmarkStart w:id="5056" w:name="_Toc505267924"/>
              <w:bookmarkStart w:id="5057" w:name="_Toc505352681"/>
              <w:bookmarkStart w:id="5058" w:name="_Toc505941566"/>
              <w:bookmarkStart w:id="5059" w:name="_Toc507059230"/>
              <w:bookmarkStart w:id="5060" w:name="_Toc507062799"/>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del>
          </w:p>
          <w:p w14:paraId="6DE4F8A6" w14:textId="7FED5EF0" w:rsidR="00397F67" w:rsidRPr="002326C1" w:rsidDel="0099417A" w:rsidRDefault="00397F67" w:rsidP="00397F67">
            <w:pPr>
              <w:rPr>
                <w:del w:id="5061" w:author="Author" w:date="2017-12-29T08:21:00Z"/>
                <w:lang w:val="en-US"/>
              </w:rPr>
            </w:pPr>
            <w:del w:id="5062" w:author="Author" w:date="2017-12-29T08:21:00Z">
              <w:r w:rsidRPr="003A18EB" w:rsidDel="0099417A">
                <w:rPr>
                  <w:lang w:val="en-US"/>
                </w:rPr>
                <w:delText>Required if integration with Employee Central Payroll is in place.</w:delText>
              </w:r>
              <w:commentRangeEnd w:id="4902"/>
              <w:r w:rsidR="00EB6B3E" w:rsidDel="0099417A">
                <w:rPr>
                  <w:rStyle w:val="CommentReference"/>
                </w:rPr>
                <w:commentReference w:id="4902"/>
              </w:r>
              <w:bookmarkStart w:id="5063" w:name="_Toc502299672"/>
              <w:bookmarkStart w:id="5064" w:name="_Toc504118387"/>
              <w:bookmarkStart w:id="5065" w:name="_Toc504124940"/>
              <w:bookmarkStart w:id="5066" w:name="_Toc504490735"/>
              <w:bookmarkStart w:id="5067" w:name="_Toc504492922"/>
              <w:bookmarkStart w:id="5068" w:name="_Toc504493977"/>
              <w:bookmarkStart w:id="5069" w:name="_Toc504495577"/>
              <w:bookmarkStart w:id="5070" w:name="_Toc504654663"/>
              <w:bookmarkStart w:id="5071" w:name="_Toc504982841"/>
              <w:bookmarkStart w:id="5072" w:name="_Toc505267925"/>
              <w:bookmarkStart w:id="5073" w:name="_Toc505352682"/>
              <w:bookmarkStart w:id="5074" w:name="_Toc505941567"/>
              <w:bookmarkStart w:id="5075" w:name="_Toc507059231"/>
              <w:bookmarkStart w:id="5076" w:name="_Toc507062800"/>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del>
          </w:p>
        </w:tc>
        <w:bookmarkStart w:id="5077" w:name="_Toc502299673"/>
        <w:bookmarkStart w:id="5078" w:name="_Toc504118388"/>
        <w:bookmarkStart w:id="5079" w:name="_Toc504124941"/>
        <w:bookmarkStart w:id="5080" w:name="_Toc504490736"/>
        <w:bookmarkStart w:id="5081" w:name="_Toc504492923"/>
        <w:bookmarkStart w:id="5082" w:name="_Toc504493978"/>
        <w:bookmarkStart w:id="5083" w:name="_Toc504495578"/>
        <w:bookmarkStart w:id="5084" w:name="_Toc504654664"/>
        <w:bookmarkStart w:id="5085" w:name="_Toc504982842"/>
        <w:bookmarkStart w:id="5086" w:name="_Toc505267926"/>
        <w:bookmarkStart w:id="5087" w:name="_Toc505352683"/>
        <w:bookmarkStart w:id="5088" w:name="_Toc505941568"/>
        <w:bookmarkStart w:id="5089" w:name="_Toc507059232"/>
        <w:bookmarkStart w:id="5090" w:name="_Toc507062801"/>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tr>
      <w:tr w:rsidR="00397F67" w:rsidRPr="00A41C57" w:rsidDel="0099417A" w14:paraId="163A9CE6" w14:textId="6910B9A1" w:rsidTr="00FB1438">
        <w:trPr>
          <w:trHeight w:val="360"/>
          <w:del w:id="5091"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6E66D9FF" w14:textId="6AEEF0A9" w:rsidR="00397F67" w:rsidRPr="002326C1" w:rsidDel="0099417A" w:rsidRDefault="00397F67" w:rsidP="00397F67">
            <w:pPr>
              <w:rPr>
                <w:del w:id="5092" w:author="Author" w:date="2017-12-29T08:21:00Z"/>
                <w:rStyle w:val="SAPScreenElement"/>
                <w:lang w:val="en-US"/>
              </w:rPr>
            </w:pPr>
            <w:del w:id="5093" w:author="Author" w:date="2017-12-29T08:21:00Z">
              <w:r w:rsidRPr="003A18EB" w:rsidDel="0099417A">
                <w:rPr>
                  <w:rStyle w:val="SAPScreenElement"/>
                  <w:lang w:val="en-US"/>
                </w:rPr>
                <w:delText xml:space="preserve">Job Entry Date: </w:delText>
              </w:r>
              <w:r w:rsidRPr="003A18EB" w:rsidDel="0099417A">
                <w:rPr>
                  <w:lang w:val="en-US"/>
                </w:rPr>
                <w:delText>select the same date as the hiring date of the new employee or select a different date, in case the job entry date differs from the hiring date</w:delText>
              </w:r>
              <w:bookmarkStart w:id="5094" w:name="_Toc502299674"/>
              <w:bookmarkStart w:id="5095" w:name="_Toc504118389"/>
              <w:bookmarkStart w:id="5096" w:name="_Toc504124942"/>
              <w:bookmarkStart w:id="5097" w:name="_Toc504490737"/>
              <w:bookmarkStart w:id="5098" w:name="_Toc504492924"/>
              <w:bookmarkStart w:id="5099" w:name="_Toc504493979"/>
              <w:bookmarkStart w:id="5100" w:name="_Toc504495579"/>
              <w:bookmarkStart w:id="5101" w:name="_Toc504654665"/>
              <w:bookmarkStart w:id="5102" w:name="_Toc504982843"/>
              <w:bookmarkStart w:id="5103" w:name="_Toc505267927"/>
              <w:bookmarkStart w:id="5104" w:name="_Toc505352684"/>
              <w:bookmarkStart w:id="5105" w:name="_Toc505941569"/>
              <w:bookmarkStart w:id="5106" w:name="_Toc507059233"/>
              <w:bookmarkStart w:id="5107" w:name="_Toc507062802"/>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del>
          </w:p>
        </w:tc>
        <w:tc>
          <w:tcPr>
            <w:tcW w:w="8460" w:type="dxa"/>
            <w:tcBorders>
              <w:top w:val="single" w:sz="8" w:space="0" w:color="999999"/>
              <w:left w:val="single" w:sz="8" w:space="0" w:color="999999"/>
              <w:bottom w:val="single" w:sz="8" w:space="0" w:color="999999"/>
              <w:right w:val="single" w:sz="8" w:space="0" w:color="999999"/>
            </w:tcBorders>
          </w:tcPr>
          <w:p w14:paraId="7AC5EDA4" w14:textId="13DEE555" w:rsidR="00397F67" w:rsidRPr="002326C1" w:rsidDel="0099417A" w:rsidRDefault="00397F67" w:rsidP="00397F67">
            <w:pPr>
              <w:rPr>
                <w:del w:id="5108" w:author="Author" w:date="2017-12-29T08:21:00Z"/>
                <w:lang w:val="en-US"/>
              </w:rPr>
            </w:pPr>
            <w:del w:id="5109" w:author="Author" w:date="2017-12-29T08:21:00Z">
              <w:r w:rsidRPr="003A18EB" w:rsidDel="0099417A">
                <w:rPr>
                  <w:lang w:val="en-US"/>
                </w:rPr>
                <w:delText>In case you leave the field empty, upon submitting the new hire record, the value will be automatically filled with the hiring date, and can be checked in the employee profile.</w:delText>
              </w:r>
              <w:bookmarkStart w:id="5110" w:name="_Toc502299675"/>
              <w:bookmarkStart w:id="5111" w:name="_Toc504118390"/>
              <w:bookmarkStart w:id="5112" w:name="_Toc504124943"/>
              <w:bookmarkStart w:id="5113" w:name="_Toc504490738"/>
              <w:bookmarkStart w:id="5114" w:name="_Toc504492925"/>
              <w:bookmarkStart w:id="5115" w:name="_Toc504493980"/>
              <w:bookmarkStart w:id="5116" w:name="_Toc504495580"/>
              <w:bookmarkStart w:id="5117" w:name="_Toc504654666"/>
              <w:bookmarkStart w:id="5118" w:name="_Toc504982844"/>
              <w:bookmarkStart w:id="5119" w:name="_Toc505267928"/>
              <w:bookmarkStart w:id="5120" w:name="_Toc505352685"/>
              <w:bookmarkStart w:id="5121" w:name="_Toc505941570"/>
              <w:bookmarkStart w:id="5122" w:name="_Toc507059234"/>
              <w:bookmarkStart w:id="5123" w:name="_Toc507062803"/>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del>
          </w:p>
        </w:tc>
        <w:bookmarkStart w:id="5124" w:name="_Toc502299676"/>
        <w:bookmarkStart w:id="5125" w:name="_Toc504118391"/>
        <w:bookmarkStart w:id="5126" w:name="_Toc504124944"/>
        <w:bookmarkStart w:id="5127" w:name="_Toc504490739"/>
        <w:bookmarkStart w:id="5128" w:name="_Toc504492926"/>
        <w:bookmarkStart w:id="5129" w:name="_Toc504493981"/>
        <w:bookmarkStart w:id="5130" w:name="_Toc504495581"/>
        <w:bookmarkStart w:id="5131" w:name="_Toc504654667"/>
        <w:bookmarkStart w:id="5132" w:name="_Toc504982845"/>
        <w:bookmarkStart w:id="5133" w:name="_Toc505267929"/>
        <w:bookmarkStart w:id="5134" w:name="_Toc505352686"/>
        <w:bookmarkStart w:id="5135" w:name="_Toc505941571"/>
        <w:bookmarkStart w:id="5136" w:name="_Toc507059235"/>
        <w:bookmarkStart w:id="5137" w:name="_Toc507062804"/>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tr>
      <w:tr w:rsidR="00397F67" w:rsidRPr="00A41C57" w:rsidDel="0099417A" w14:paraId="030F89F1" w14:textId="67A8102D" w:rsidTr="00FB1438">
        <w:trPr>
          <w:trHeight w:val="360"/>
          <w:del w:id="5138"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7CA449FA" w14:textId="7362F024" w:rsidR="00397F67" w:rsidRPr="003A18EB" w:rsidDel="0099417A" w:rsidRDefault="00397F67" w:rsidP="00397F67">
            <w:pPr>
              <w:rPr>
                <w:del w:id="5139" w:author="Author" w:date="2017-12-29T08:21:00Z"/>
                <w:rFonts w:ascii="Courier New" w:eastAsiaTheme="minorHAnsi" w:hAnsi="Courier New"/>
                <w:b/>
                <w:color w:val="45157E"/>
                <w:szCs w:val="22"/>
                <w:lang w:val="en-US"/>
              </w:rPr>
            </w:pPr>
            <w:del w:id="5140" w:author="Author" w:date="2017-12-29T08:21:00Z">
              <w:r w:rsidRPr="003A18EB" w:rsidDel="0099417A">
                <w:rPr>
                  <w:rStyle w:val="SAPScreenElement"/>
                  <w:lang w:val="en-US"/>
                </w:rPr>
                <w:delText xml:space="preserve">Pay Scale Type: </w:delText>
              </w:r>
              <w:r w:rsidRPr="003A18EB" w:rsidDel="0099417A">
                <w:rPr>
                  <w:lang w:val="en-US"/>
                </w:rPr>
                <w:delText xml:space="preserve">select from drop-down; for example, </w:delText>
              </w:r>
              <w:r w:rsidRPr="003A18EB" w:rsidDel="0099417A">
                <w:rPr>
                  <w:rStyle w:val="SAPUserEntry"/>
                  <w:lang w:val="en-US"/>
                </w:rPr>
                <w:delText>Collective</w:delText>
              </w:r>
              <w:r w:rsidRPr="003A18EB" w:rsidDel="0099417A">
                <w:rPr>
                  <w:rStyle w:val="SAPUserEntry"/>
                  <w:b w:val="0"/>
                  <w:lang w:val="en-US"/>
                </w:rPr>
                <w:delText xml:space="preserve"> </w:delText>
              </w:r>
              <w:r w:rsidRPr="003A18EB" w:rsidDel="0099417A">
                <w:rPr>
                  <w:rStyle w:val="SAPUserEntry"/>
                  <w:lang w:val="en-US"/>
                </w:rPr>
                <w:delText>Agreement</w:delText>
              </w:r>
              <w:r w:rsidRPr="003A18EB" w:rsidDel="0099417A">
                <w:rPr>
                  <w:b/>
                  <w:lang w:val="en-US"/>
                </w:rPr>
                <w:delText xml:space="preserve"> </w:delText>
              </w:r>
              <w:r w:rsidRPr="003A18EB" w:rsidDel="0099417A">
                <w:rPr>
                  <w:rStyle w:val="SAPUserEntry"/>
                  <w:lang w:val="en-US"/>
                </w:rPr>
                <w:delText>(AUS/01)</w:delText>
              </w:r>
              <w:bookmarkStart w:id="5141" w:name="_Toc502299677"/>
              <w:bookmarkStart w:id="5142" w:name="_Toc504118392"/>
              <w:bookmarkStart w:id="5143" w:name="_Toc504124945"/>
              <w:bookmarkStart w:id="5144" w:name="_Toc504490740"/>
              <w:bookmarkStart w:id="5145" w:name="_Toc504492927"/>
              <w:bookmarkStart w:id="5146" w:name="_Toc504493982"/>
              <w:bookmarkStart w:id="5147" w:name="_Toc504495582"/>
              <w:bookmarkStart w:id="5148" w:name="_Toc504654668"/>
              <w:bookmarkStart w:id="5149" w:name="_Toc504982846"/>
              <w:bookmarkStart w:id="5150" w:name="_Toc505267930"/>
              <w:bookmarkStart w:id="5151" w:name="_Toc505352687"/>
              <w:bookmarkStart w:id="5152" w:name="_Toc505941572"/>
              <w:bookmarkStart w:id="5153" w:name="_Toc507059236"/>
              <w:bookmarkStart w:id="5154" w:name="_Toc507062805"/>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del>
          </w:p>
          <w:p w14:paraId="45B6F2E2" w14:textId="6A3333EF" w:rsidR="00397F67" w:rsidRPr="003A18EB" w:rsidDel="0099417A" w:rsidRDefault="00397F67" w:rsidP="00397F67">
            <w:pPr>
              <w:pStyle w:val="SAPNoteHeading"/>
              <w:ind w:left="0"/>
              <w:rPr>
                <w:del w:id="5155" w:author="Author" w:date="2017-12-29T08:21:00Z"/>
                <w:lang w:val="en-US"/>
              </w:rPr>
            </w:pPr>
            <w:del w:id="5156" w:author="Author" w:date="2017-12-29T08:21:00Z">
              <w:r w:rsidRPr="003A18EB" w:rsidDel="0099417A">
                <w:rPr>
                  <w:noProof/>
                  <w:lang w:val="en-US"/>
                </w:rPr>
                <w:drawing>
                  <wp:inline distT="0" distB="0" distL="0" distR="0" wp14:anchorId="437F44CB" wp14:editId="047F08E0">
                    <wp:extent cx="225425" cy="225425"/>
                    <wp:effectExtent l="0" t="0" r="3175" b="317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sidDel="0099417A">
                <w:rPr>
                  <w:lang w:val="en-US"/>
                </w:rPr>
                <w:delText xml:space="preserve"> Note</w:delText>
              </w:r>
              <w:bookmarkStart w:id="5157" w:name="_Toc502299678"/>
              <w:bookmarkStart w:id="5158" w:name="_Toc504118393"/>
              <w:bookmarkStart w:id="5159" w:name="_Toc504124946"/>
              <w:bookmarkStart w:id="5160" w:name="_Toc504490741"/>
              <w:bookmarkStart w:id="5161" w:name="_Toc504492928"/>
              <w:bookmarkStart w:id="5162" w:name="_Toc504493983"/>
              <w:bookmarkStart w:id="5163" w:name="_Toc504495583"/>
              <w:bookmarkStart w:id="5164" w:name="_Toc504654669"/>
              <w:bookmarkStart w:id="5165" w:name="_Toc504982847"/>
              <w:bookmarkStart w:id="5166" w:name="_Toc505267931"/>
              <w:bookmarkStart w:id="5167" w:name="_Toc505352688"/>
              <w:bookmarkStart w:id="5168" w:name="_Toc505941573"/>
              <w:bookmarkStart w:id="5169" w:name="_Toc507059237"/>
              <w:bookmarkStart w:id="5170" w:name="_Toc50706280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del>
          </w:p>
          <w:p w14:paraId="183ADA6A" w14:textId="47AE3984" w:rsidR="00397F67" w:rsidRPr="002326C1" w:rsidDel="0099417A" w:rsidRDefault="00397F67" w:rsidP="00397F67">
            <w:pPr>
              <w:rPr>
                <w:del w:id="5171" w:author="Author" w:date="2017-12-29T08:21:00Z"/>
                <w:rStyle w:val="SAPScreenElement"/>
                <w:lang w:val="en-US"/>
              </w:rPr>
            </w:pPr>
            <w:del w:id="5172" w:author="Author" w:date="2017-12-29T08:21:00Z">
              <w:r w:rsidRPr="003A18EB" w:rsidDel="0099417A">
                <w:rPr>
                  <w:lang w:val="en-US"/>
                </w:rPr>
                <w:delText>The selected value should fit to the value of field</w:delText>
              </w:r>
              <w:r w:rsidRPr="003A18EB" w:rsidDel="0099417A">
                <w:rPr>
                  <w:rStyle w:val="SAPScreenElement"/>
                  <w:lang w:val="en-US"/>
                </w:rPr>
                <w:delText xml:space="preserve"> Employment Type.</w:delText>
              </w:r>
              <w:bookmarkStart w:id="5173" w:name="_Toc502299679"/>
              <w:bookmarkStart w:id="5174" w:name="_Toc504118394"/>
              <w:bookmarkStart w:id="5175" w:name="_Toc504124947"/>
              <w:bookmarkStart w:id="5176" w:name="_Toc504490742"/>
              <w:bookmarkStart w:id="5177" w:name="_Toc504492929"/>
              <w:bookmarkStart w:id="5178" w:name="_Toc504493984"/>
              <w:bookmarkStart w:id="5179" w:name="_Toc504495584"/>
              <w:bookmarkStart w:id="5180" w:name="_Toc504654670"/>
              <w:bookmarkStart w:id="5181" w:name="_Toc504982848"/>
              <w:bookmarkStart w:id="5182" w:name="_Toc505267932"/>
              <w:bookmarkStart w:id="5183" w:name="_Toc505352689"/>
              <w:bookmarkStart w:id="5184" w:name="_Toc505941574"/>
              <w:bookmarkStart w:id="5185" w:name="_Toc507059238"/>
              <w:bookmarkStart w:id="5186" w:name="_Toc507062807"/>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del>
          </w:p>
        </w:tc>
        <w:tc>
          <w:tcPr>
            <w:tcW w:w="8460" w:type="dxa"/>
            <w:tcBorders>
              <w:top w:val="single" w:sz="8" w:space="0" w:color="999999"/>
              <w:left w:val="single" w:sz="8" w:space="0" w:color="999999"/>
              <w:bottom w:val="single" w:sz="8" w:space="0" w:color="999999"/>
              <w:right w:val="single" w:sz="8" w:space="0" w:color="999999"/>
            </w:tcBorders>
          </w:tcPr>
          <w:p w14:paraId="188426C9" w14:textId="6078FC9E" w:rsidR="00397F67" w:rsidRPr="003A18EB" w:rsidDel="0099417A" w:rsidRDefault="00397F67" w:rsidP="00397F67">
            <w:pPr>
              <w:pStyle w:val="SAPNoteHeading"/>
              <w:ind w:left="0"/>
              <w:rPr>
                <w:del w:id="5187" w:author="Author" w:date="2017-12-29T08:21:00Z"/>
                <w:lang w:val="en-US"/>
              </w:rPr>
            </w:pPr>
            <w:del w:id="5188" w:author="Author" w:date="2017-12-29T08:21:00Z">
              <w:r w:rsidRPr="003A18EB" w:rsidDel="0099417A">
                <w:rPr>
                  <w:noProof/>
                  <w:lang w:val="en-US"/>
                </w:rPr>
                <w:drawing>
                  <wp:inline distT="0" distB="0" distL="0" distR="0" wp14:anchorId="7F1734E4" wp14:editId="38550B6F">
                    <wp:extent cx="228600" cy="22860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sidDel="0099417A">
                <w:rPr>
                  <w:lang w:val="en-US"/>
                </w:rPr>
                <w:delText> Recommendation</w:delText>
              </w:r>
              <w:bookmarkStart w:id="5189" w:name="_Toc502299680"/>
              <w:bookmarkStart w:id="5190" w:name="_Toc504118395"/>
              <w:bookmarkStart w:id="5191" w:name="_Toc504124948"/>
              <w:bookmarkStart w:id="5192" w:name="_Toc504490743"/>
              <w:bookmarkStart w:id="5193" w:name="_Toc504492930"/>
              <w:bookmarkStart w:id="5194" w:name="_Toc504493985"/>
              <w:bookmarkStart w:id="5195" w:name="_Toc504495585"/>
              <w:bookmarkStart w:id="5196" w:name="_Toc504654671"/>
              <w:bookmarkStart w:id="5197" w:name="_Toc504982849"/>
              <w:bookmarkStart w:id="5198" w:name="_Toc505267933"/>
              <w:bookmarkStart w:id="5199" w:name="_Toc505352690"/>
              <w:bookmarkStart w:id="5200" w:name="_Toc505941575"/>
              <w:bookmarkStart w:id="5201" w:name="_Toc507059239"/>
              <w:bookmarkStart w:id="5202" w:name="_Toc50706280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del>
          </w:p>
          <w:p w14:paraId="5272395D" w14:textId="78E79766" w:rsidR="00397F67" w:rsidRPr="002326C1" w:rsidDel="0099417A" w:rsidRDefault="00397F67" w:rsidP="00397F67">
            <w:pPr>
              <w:rPr>
                <w:del w:id="5203" w:author="Author" w:date="2017-12-29T08:21:00Z"/>
                <w:lang w:val="en-US"/>
              </w:rPr>
            </w:pPr>
            <w:del w:id="5204" w:author="Author" w:date="2017-12-29T08:21:00Z">
              <w:r w:rsidRPr="003A18EB" w:rsidDel="0099417A">
                <w:rPr>
                  <w:lang w:val="en-US"/>
                </w:rPr>
                <w:delText>Required if integration with Employee Central Payroll is in place.</w:delText>
              </w:r>
              <w:bookmarkStart w:id="5205" w:name="_Toc502299681"/>
              <w:bookmarkStart w:id="5206" w:name="_Toc504118396"/>
              <w:bookmarkStart w:id="5207" w:name="_Toc504124949"/>
              <w:bookmarkStart w:id="5208" w:name="_Toc504490744"/>
              <w:bookmarkStart w:id="5209" w:name="_Toc504492931"/>
              <w:bookmarkStart w:id="5210" w:name="_Toc504493986"/>
              <w:bookmarkStart w:id="5211" w:name="_Toc504495586"/>
              <w:bookmarkStart w:id="5212" w:name="_Toc504654672"/>
              <w:bookmarkStart w:id="5213" w:name="_Toc504982850"/>
              <w:bookmarkStart w:id="5214" w:name="_Toc505267934"/>
              <w:bookmarkStart w:id="5215" w:name="_Toc505352691"/>
              <w:bookmarkStart w:id="5216" w:name="_Toc505941576"/>
              <w:bookmarkStart w:id="5217" w:name="_Toc507059240"/>
              <w:bookmarkStart w:id="5218" w:name="_Toc507062809"/>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del>
          </w:p>
        </w:tc>
        <w:bookmarkStart w:id="5219" w:name="_Toc502299682"/>
        <w:bookmarkStart w:id="5220" w:name="_Toc504118397"/>
        <w:bookmarkStart w:id="5221" w:name="_Toc504124950"/>
        <w:bookmarkStart w:id="5222" w:name="_Toc504490745"/>
        <w:bookmarkStart w:id="5223" w:name="_Toc504492932"/>
        <w:bookmarkStart w:id="5224" w:name="_Toc504493987"/>
        <w:bookmarkStart w:id="5225" w:name="_Toc504495587"/>
        <w:bookmarkStart w:id="5226" w:name="_Toc504654673"/>
        <w:bookmarkStart w:id="5227" w:name="_Toc504982851"/>
        <w:bookmarkStart w:id="5228" w:name="_Toc505267935"/>
        <w:bookmarkStart w:id="5229" w:name="_Toc505352692"/>
        <w:bookmarkStart w:id="5230" w:name="_Toc505941577"/>
        <w:bookmarkStart w:id="5231" w:name="_Toc507059241"/>
        <w:bookmarkStart w:id="5232" w:name="_Toc507062810"/>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tr>
      <w:tr w:rsidR="00397F67" w:rsidRPr="00A41C57" w:rsidDel="0099417A" w14:paraId="296A4140" w14:textId="65621F07" w:rsidTr="00FB1438">
        <w:trPr>
          <w:trHeight w:val="360"/>
          <w:del w:id="5233"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062B9E46" w14:textId="45AB4C34" w:rsidR="00397F67" w:rsidRPr="002326C1" w:rsidDel="0099417A" w:rsidRDefault="00397F67" w:rsidP="00397F67">
            <w:pPr>
              <w:rPr>
                <w:del w:id="5234" w:author="Author" w:date="2017-12-29T08:21:00Z"/>
                <w:rStyle w:val="SAPScreenElement"/>
                <w:lang w:val="en-US"/>
              </w:rPr>
            </w:pPr>
            <w:del w:id="5235" w:author="Author" w:date="2017-12-29T08:21:00Z">
              <w:r w:rsidRPr="003A18EB" w:rsidDel="0099417A">
                <w:rPr>
                  <w:rStyle w:val="SAPScreenElement"/>
                  <w:lang w:val="en-US"/>
                </w:rPr>
                <w:delText xml:space="preserve">Pay Scale Area: </w:delText>
              </w:r>
              <w:r w:rsidRPr="003A18EB" w:rsidDel="0099417A">
                <w:rPr>
                  <w:lang w:val="en-US"/>
                </w:rPr>
                <w:delText xml:space="preserve">select from drop-down; for example, </w:delText>
              </w:r>
              <w:r w:rsidRPr="003A18EB" w:rsidDel="0099417A">
                <w:rPr>
                  <w:rStyle w:val="SAPUserEntry"/>
                  <w:lang w:val="en-US"/>
                </w:rPr>
                <w:delText>Australia</w:delText>
              </w:r>
              <w:r w:rsidRPr="003A18EB" w:rsidDel="0099417A">
                <w:rPr>
                  <w:b/>
                  <w:lang w:val="en-US"/>
                </w:rPr>
                <w:delText xml:space="preserve"> </w:delText>
              </w:r>
              <w:r w:rsidRPr="003A18EB" w:rsidDel="0099417A">
                <w:rPr>
                  <w:rStyle w:val="SAPUserEntry"/>
                  <w:lang w:val="en-US"/>
                </w:rPr>
                <w:delText>(AUS/02)</w:delText>
              </w:r>
              <w:bookmarkStart w:id="5236" w:name="_Toc502299683"/>
              <w:bookmarkStart w:id="5237" w:name="_Toc504118398"/>
              <w:bookmarkStart w:id="5238" w:name="_Toc504124951"/>
              <w:bookmarkStart w:id="5239" w:name="_Toc504490746"/>
              <w:bookmarkStart w:id="5240" w:name="_Toc504492933"/>
              <w:bookmarkStart w:id="5241" w:name="_Toc504493988"/>
              <w:bookmarkStart w:id="5242" w:name="_Toc504495588"/>
              <w:bookmarkStart w:id="5243" w:name="_Toc504654674"/>
              <w:bookmarkStart w:id="5244" w:name="_Toc504982852"/>
              <w:bookmarkStart w:id="5245" w:name="_Toc505267936"/>
              <w:bookmarkStart w:id="5246" w:name="_Toc505352693"/>
              <w:bookmarkStart w:id="5247" w:name="_Toc505941578"/>
              <w:bookmarkStart w:id="5248" w:name="_Toc507059242"/>
              <w:bookmarkStart w:id="5249" w:name="_Toc507062811"/>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del>
          </w:p>
        </w:tc>
        <w:tc>
          <w:tcPr>
            <w:tcW w:w="8460" w:type="dxa"/>
            <w:tcBorders>
              <w:top w:val="single" w:sz="8" w:space="0" w:color="999999"/>
              <w:left w:val="single" w:sz="8" w:space="0" w:color="999999"/>
              <w:bottom w:val="single" w:sz="8" w:space="0" w:color="999999"/>
              <w:right w:val="single" w:sz="8" w:space="0" w:color="999999"/>
            </w:tcBorders>
          </w:tcPr>
          <w:p w14:paraId="0E7D4747" w14:textId="4C64EC90" w:rsidR="00397F67" w:rsidRPr="003A18EB" w:rsidDel="0099417A" w:rsidRDefault="00397F67" w:rsidP="00397F67">
            <w:pPr>
              <w:pStyle w:val="SAPNoteHeading"/>
              <w:ind w:left="0"/>
              <w:rPr>
                <w:del w:id="5250" w:author="Author" w:date="2017-12-29T08:21:00Z"/>
                <w:lang w:val="en-US"/>
              </w:rPr>
            </w:pPr>
            <w:del w:id="5251" w:author="Author" w:date="2017-12-29T08:21:00Z">
              <w:r w:rsidRPr="003A18EB" w:rsidDel="0099417A">
                <w:rPr>
                  <w:noProof/>
                  <w:lang w:val="en-US"/>
                </w:rPr>
                <w:drawing>
                  <wp:inline distT="0" distB="0" distL="0" distR="0" wp14:anchorId="40F5BAB8" wp14:editId="2E090B46">
                    <wp:extent cx="228600" cy="228600"/>
                    <wp:effectExtent l="0" t="0" r="0" b="0"/>
                    <wp:docPr id="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sidDel="0099417A">
                <w:rPr>
                  <w:lang w:val="en-US"/>
                </w:rPr>
                <w:delText> Recommendation</w:delText>
              </w:r>
              <w:bookmarkStart w:id="5252" w:name="_Toc502299684"/>
              <w:bookmarkStart w:id="5253" w:name="_Toc504118399"/>
              <w:bookmarkStart w:id="5254" w:name="_Toc504124952"/>
              <w:bookmarkStart w:id="5255" w:name="_Toc504490747"/>
              <w:bookmarkStart w:id="5256" w:name="_Toc504492934"/>
              <w:bookmarkStart w:id="5257" w:name="_Toc504493989"/>
              <w:bookmarkStart w:id="5258" w:name="_Toc504495589"/>
              <w:bookmarkStart w:id="5259" w:name="_Toc504654675"/>
              <w:bookmarkStart w:id="5260" w:name="_Toc504982853"/>
              <w:bookmarkStart w:id="5261" w:name="_Toc505267937"/>
              <w:bookmarkStart w:id="5262" w:name="_Toc505352694"/>
              <w:bookmarkStart w:id="5263" w:name="_Toc505941579"/>
              <w:bookmarkStart w:id="5264" w:name="_Toc507059243"/>
              <w:bookmarkStart w:id="5265" w:name="_Toc507062812"/>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del>
          </w:p>
          <w:p w14:paraId="6C3E3453" w14:textId="24F1A560" w:rsidR="00397F67" w:rsidRPr="002326C1" w:rsidDel="0099417A" w:rsidRDefault="00397F67" w:rsidP="00397F67">
            <w:pPr>
              <w:rPr>
                <w:del w:id="5266" w:author="Author" w:date="2017-12-29T08:21:00Z"/>
                <w:lang w:val="en-US"/>
              </w:rPr>
            </w:pPr>
            <w:del w:id="5267" w:author="Author" w:date="2017-12-29T08:21:00Z">
              <w:r w:rsidRPr="003A18EB" w:rsidDel="0099417A">
                <w:rPr>
                  <w:lang w:val="en-US"/>
                </w:rPr>
                <w:delText>Required if integration with Employee Central Payroll is in place.</w:delText>
              </w:r>
              <w:bookmarkStart w:id="5268" w:name="_Toc502299685"/>
              <w:bookmarkStart w:id="5269" w:name="_Toc504118400"/>
              <w:bookmarkStart w:id="5270" w:name="_Toc504124953"/>
              <w:bookmarkStart w:id="5271" w:name="_Toc504490748"/>
              <w:bookmarkStart w:id="5272" w:name="_Toc504492935"/>
              <w:bookmarkStart w:id="5273" w:name="_Toc504493990"/>
              <w:bookmarkStart w:id="5274" w:name="_Toc504495590"/>
              <w:bookmarkStart w:id="5275" w:name="_Toc504654676"/>
              <w:bookmarkStart w:id="5276" w:name="_Toc504982854"/>
              <w:bookmarkStart w:id="5277" w:name="_Toc505267938"/>
              <w:bookmarkStart w:id="5278" w:name="_Toc505352695"/>
              <w:bookmarkStart w:id="5279" w:name="_Toc505941580"/>
              <w:bookmarkStart w:id="5280" w:name="_Toc507059244"/>
              <w:bookmarkStart w:id="5281" w:name="_Toc507062813"/>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del>
          </w:p>
        </w:tc>
        <w:bookmarkStart w:id="5282" w:name="_Toc502299686"/>
        <w:bookmarkStart w:id="5283" w:name="_Toc504118401"/>
        <w:bookmarkStart w:id="5284" w:name="_Toc504124954"/>
        <w:bookmarkStart w:id="5285" w:name="_Toc504490749"/>
        <w:bookmarkStart w:id="5286" w:name="_Toc504492936"/>
        <w:bookmarkStart w:id="5287" w:name="_Toc504493991"/>
        <w:bookmarkStart w:id="5288" w:name="_Toc504495591"/>
        <w:bookmarkStart w:id="5289" w:name="_Toc504654677"/>
        <w:bookmarkStart w:id="5290" w:name="_Toc504982855"/>
        <w:bookmarkStart w:id="5291" w:name="_Toc505267939"/>
        <w:bookmarkStart w:id="5292" w:name="_Toc505352696"/>
        <w:bookmarkStart w:id="5293" w:name="_Toc505941581"/>
        <w:bookmarkStart w:id="5294" w:name="_Toc507059245"/>
        <w:bookmarkStart w:id="5295" w:name="_Toc507062814"/>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tr>
      <w:tr w:rsidR="00397F67" w:rsidRPr="00A41C57" w:rsidDel="0099417A" w14:paraId="5EC302A3" w14:textId="56B5EA44" w:rsidTr="00FB1438">
        <w:trPr>
          <w:trHeight w:val="360"/>
          <w:del w:id="5296"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6C55F9B5" w14:textId="648D7BD9" w:rsidR="00397F67" w:rsidRPr="002326C1" w:rsidDel="0099417A" w:rsidRDefault="00397F67" w:rsidP="00397F67">
            <w:pPr>
              <w:rPr>
                <w:del w:id="5297" w:author="Author" w:date="2017-12-29T08:21:00Z"/>
                <w:rStyle w:val="SAPScreenElement"/>
                <w:lang w:val="en-US"/>
              </w:rPr>
            </w:pPr>
            <w:del w:id="5298" w:author="Author" w:date="2017-12-29T08:21:00Z">
              <w:r w:rsidRPr="003A18EB" w:rsidDel="0099417A">
                <w:rPr>
                  <w:rStyle w:val="SAPScreenElement"/>
                  <w:lang w:val="en-US"/>
                </w:rPr>
                <w:delText xml:space="preserve">Pay Scale Group: </w:delText>
              </w:r>
              <w:r w:rsidRPr="003A18EB" w:rsidDel="0099417A">
                <w:rPr>
                  <w:lang w:val="en-US"/>
                </w:rPr>
                <w:delText xml:space="preserve">select from drop-down; for example, </w:delText>
              </w:r>
              <w:r w:rsidRPr="003A18EB" w:rsidDel="0099417A">
                <w:rPr>
                  <w:rStyle w:val="SAPUserEntry"/>
                  <w:lang w:val="en-US"/>
                </w:rPr>
                <w:delText>Collective Agreement</w:delText>
              </w:r>
              <w:r w:rsidRPr="003A18EB" w:rsidDel="0099417A">
                <w:rPr>
                  <w:b/>
                  <w:lang w:val="en-US"/>
                </w:rPr>
                <w:delText xml:space="preserve"> </w:delText>
              </w:r>
              <w:r w:rsidRPr="003A18EB" w:rsidDel="0099417A">
                <w:rPr>
                  <w:rStyle w:val="SAPUserEntry"/>
                  <w:lang w:val="en-US"/>
                </w:rPr>
                <w:delText>(AUS/02/01/A1)</w:delText>
              </w:r>
              <w:bookmarkStart w:id="5299" w:name="_Toc502299687"/>
              <w:bookmarkStart w:id="5300" w:name="_Toc504118402"/>
              <w:bookmarkStart w:id="5301" w:name="_Toc504124955"/>
              <w:bookmarkStart w:id="5302" w:name="_Toc504490750"/>
              <w:bookmarkStart w:id="5303" w:name="_Toc504492937"/>
              <w:bookmarkStart w:id="5304" w:name="_Toc504493992"/>
              <w:bookmarkStart w:id="5305" w:name="_Toc504495592"/>
              <w:bookmarkStart w:id="5306" w:name="_Toc504654678"/>
              <w:bookmarkStart w:id="5307" w:name="_Toc504982856"/>
              <w:bookmarkStart w:id="5308" w:name="_Toc505267940"/>
              <w:bookmarkStart w:id="5309" w:name="_Toc505352697"/>
              <w:bookmarkStart w:id="5310" w:name="_Toc505941582"/>
              <w:bookmarkStart w:id="5311" w:name="_Toc507059246"/>
              <w:bookmarkStart w:id="5312" w:name="_Toc507062815"/>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del>
          </w:p>
        </w:tc>
        <w:tc>
          <w:tcPr>
            <w:tcW w:w="8460" w:type="dxa"/>
            <w:tcBorders>
              <w:top w:val="single" w:sz="8" w:space="0" w:color="999999"/>
              <w:left w:val="single" w:sz="8" w:space="0" w:color="999999"/>
              <w:bottom w:val="single" w:sz="8" w:space="0" w:color="999999"/>
              <w:right w:val="single" w:sz="8" w:space="0" w:color="999999"/>
            </w:tcBorders>
          </w:tcPr>
          <w:p w14:paraId="6CB234E8" w14:textId="4E8E32FC" w:rsidR="00397F67" w:rsidRPr="003A18EB" w:rsidDel="0099417A" w:rsidRDefault="00397F67" w:rsidP="00397F67">
            <w:pPr>
              <w:pStyle w:val="SAPNoteHeading"/>
              <w:ind w:left="0"/>
              <w:rPr>
                <w:del w:id="5313" w:author="Author" w:date="2017-12-29T08:21:00Z"/>
                <w:lang w:val="en-US"/>
              </w:rPr>
            </w:pPr>
            <w:del w:id="5314" w:author="Author" w:date="2017-12-29T08:21:00Z">
              <w:r w:rsidRPr="003A18EB" w:rsidDel="0099417A">
                <w:rPr>
                  <w:noProof/>
                  <w:lang w:val="en-US"/>
                </w:rPr>
                <w:drawing>
                  <wp:inline distT="0" distB="0" distL="0" distR="0" wp14:anchorId="4311FA8F" wp14:editId="23C6294D">
                    <wp:extent cx="225425" cy="225425"/>
                    <wp:effectExtent l="0" t="0" r="3175" b="317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sidDel="0099417A">
                <w:rPr>
                  <w:noProof/>
                  <w:lang w:val="en-US" w:eastAsia="zh-CN"/>
                </w:rPr>
                <w:delText xml:space="preserve"> </w:delText>
              </w:r>
              <w:r w:rsidRPr="003A18EB" w:rsidDel="0099417A">
                <w:rPr>
                  <w:lang w:val="en-US"/>
                </w:rPr>
                <w:delText>Recommendation</w:delText>
              </w:r>
              <w:bookmarkStart w:id="5315" w:name="_Toc502299688"/>
              <w:bookmarkStart w:id="5316" w:name="_Toc504118403"/>
              <w:bookmarkStart w:id="5317" w:name="_Toc504124956"/>
              <w:bookmarkStart w:id="5318" w:name="_Toc504490751"/>
              <w:bookmarkStart w:id="5319" w:name="_Toc504492938"/>
              <w:bookmarkStart w:id="5320" w:name="_Toc504493993"/>
              <w:bookmarkStart w:id="5321" w:name="_Toc504495593"/>
              <w:bookmarkStart w:id="5322" w:name="_Toc504654679"/>
              <w:bookmarkStart w:id="5323" w:name="_Toc504982857"/>
              <w:bookmarkStart w:id="5324" w:name="_Toc505267941"/>
              <w:bookmarkStart w:id="5325" w:name="_Toc505352698"/>
              <w:bookmarkStart w:id="5326" w:name="_Toc505941583"/>
              <w:bookmarkStart w:id="5327" w:name="_Toc507059247"/>
              <w:bookmarkStart w:id="5328" w:name="_Toc507062816"/>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del>
          </w:p>
          <w:p w14:paraId="392515D3" w14:textId="00B26413" w:rsidR="00397F67" w:rsidRPr="002326C1" w:rsidDel="0099417A" w:rsidRDefault="00397F67" w:rsidP="00397F67">
            <w:pPr>
              <w:rPr>
                <w:del w:id="5329" w:author="Author" w:date="2017-12-29T08:21:00Z"/>
                <w:lang w:val="en-US"/>
              </w:rPr>
            </w:pPr>
            <w:del w:id="5330" w:author="Author" w:date="2017-12-29T08:21:00Z">
              <w:r w:rsidRPr="003A18EB" w:rsidDel="0099417A">
                <w:rPr>
                  <w:lang w:val="en-US"/>
                </w:rPr>
                <w:delText xml:space="preserve">For details to pay scale group and pay scale level values refer to the configuration guide of building block </w:delText>
              </w:r>
              <w:r w:rsidRPr="003A18EB" w:rsidDel="0099417A">
                <w:rPr>
                  <w:rStyle w:val="SAPEmphasis"/>
                  <w:lang w:val="en-US"/>
                </w:rPr>
                <w:delText>15T</w:delText>
              </w:r>
              <w:r w:rsidRPr="003A18EB" w:rsidDel="0099417A">
                <w:rPr>
                  <w:lang w:val="en-US"/>
                </w:rPr>
                <w:delText xml:space="preserve">, where in chapter </w:delText>
              </w:r>
              <w:r w:rsidRPr="003A18EB" w:rsidDel="0099417A">
                <w:rPr>
                  <w:rStyle w:val="SAPTextReference"/>
                  <w:lang w:val="en-US"/>
                </w:rPr>
                <w:delText>Preparation / Prerequisites</w:delText>
              </w:r>
              <w:r w:rsidRPr="003A18EB" w:rsidDel="0099417A">
                <w:rPr>
                  <w:lang w:val="en-US"/>
                </w:rPr>
                <w:delText xml:space="preserve"> the reference to the appropriate </w:delText>
              </w:r>
              <w:r w:rsidRPr="003A18EB" w:rsidDel="0099417A">
                <w:rPr>
                  <w:rStyle w:val="SAPScreenElement"/>
                  <w:color w:val="auto"/>
                  <w:lang w:val="en-US"/>
                </w:rPr>
                <w:delText>Pay Structure</w:delText>
              </w:r>
              <w:r w:rsidRPr="003A18EB" w:rsidDel="0099417A">
                <w:rPr>
                  <w:lang w:val="en-US"/>
                </w:rPr>
                <w:delText xml:space="preserve"> workbook is given.</w:delText>
              </w:r>
              <w:bookmarkStart w:id="5331" w:name="_Toc502299689"/>
              <w:bookmarkStart w:id="5332" w:name="_Toc504118404"/>
              <w:bookmarkStart w:id="5333" w:name="_Toc504124957"/>
              <w:bookmarkStart w:id="5334" w:name="_Toc504490752"/>
              <w:bookmarkStart w:id="5335" w:name="_Toc504492939"/>
              <w:bookmarkStart w:id="5336" w:name="_Toc504493994"/>
              <w:bookmarkStart w:id="5337" w:name="_Toc504495594"/>
              <w:bookmarkStart w:id="5338" w:name="_Toc504654680"/>
              <w:bookmarkStart w:id="5339" w:name="_Toc504982858"/>
              <w:bookmarkStart w:id="5340" w:name="_Toc505267942"/>
              <w:bookmarkStart w:id="5341" w:name="_Toc505352699"/>
              <w:bookmarkStart w:id="5342" w:name="_Toc505941584"/>
              <w:bookmarkStart w:id="5343" w:name="_Toc507059248"/>
              <w:bookmarkStart w:id="5344" w:name="_Toc507062817"/>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del>
          </w:p>
        </w:tc>
        <w:bookmarkStart w:id="5345" w:name="_Toc502299690"/>
        <w:bookmarkStart w:id="5346" w:name="_Toc504118405"/>
        <w:bookmarkStart w:id="5347" w:name="_Toc504124958"/>
        <w:bookmarkStart w:id="5348" w:name="_Toc504490753"/>
        <w:bookmarkStart w:id="5349" w:name="_Toc504492940"/>
        <w:bookmarkStart w:id="5350" w:name="_Toc504493995"/>
        <w:bookmarkStart w:id="5351" w:name="_Toc504495595"/>
        <w:bookmarkStart w:id="5352" w:name="_Toc504654681"/>
        <w:bookmarkStart w:id="5353" w:name="_Toc504982859"/>
        <w:bookmarkStart w:id="5354" w:name="_Toc505267943"/>
        <w:bookmarkStart w:id="5355" w:name="_Toc505352700"/>
        <w:bookmarkStart w:id="5356" w:name="_Toc505941585"/>
        <w:bookmarkStart w:id="5357" w:name="_Toc507059249"/>
        <w:bookmarkStart w:id="5358" w:name="_Toc507062818"/>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tr>
      <w:tr w:rsidR="00397F67" w:rsidRPr="00A41C57" w:rsidDel="0099417A" w14:paraId="18D59D38" w14:textId="351D8D90" w:rsidTr="00FB1438">
        <w:trPr>
          <w:trHeight w:val="360"/>
          <w:del w:id="5359"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7A490FE3" w14:textId="3FBBDADE" w:rsidR="00397F67" w:rsidRPr="002326C1" w:rsidDel="0099417A" w:rsidRDefault="00397F67" w:rsidP="00397F67">
            <w:pPr>
              <w:rPr>
                <w:del w:id="5360" w:author="Author" w:date="2017-12-29T08:21:00Z"/>
                <w:rStyle w:val="SAPScreenElement"/>
                <w:lang w:val="en-US"/>
              </w:rPr>
            </w:pPr>
            <w:del w:id="5361" w:author="Author" w:date="2017-12-29T08:21:00Z">
              <w:r w:rsidRPr="003A18EB" w:rsidDel="0099417A">
                <w:rPr>
                  <w:rStyle w:val="SAPScreenElement"/>
                  <w:lang w:val="en-US"/>
                </w:rPr>
                <w:delText xml:space="preserve">Pay Scale Level: </w:delText>
              </w:r>
              <w:r w:rsidRPr="003A18EB" w:rsidDel="0099417A">
                <w:rPr>
                  <w:lang w:val="en-US"/>
                </w:rPr>
                <w:delText xml:space="preserve">select from drop-down; for example, </w:delText>
              </w:r>
              <w:r w:rsidRPr="003A18EB" w:rsidDel="0099417A">
                <w:rPr>
                  <w:rStyle w:val="SAPUserEntry"/>
                  <w:lang w:val="en-US"/>
                </w:rPr>
                <w:delText>03(AUS/02/01/A1/03)</w:delText>
              </w:r>
              <w:bookmarkStart w:id="5362" w:name="_Toc502299691"/>
              <w:bookmarkStart w:id="5363" w:name="_Toc504118406"/>
              <w:bookmarkStart w:id="5364" w:name="_Toc504124959"/>
              <w:bookmarkStart w:id="5365" w:name="_Toc504490754"/>
              <w:bookmarkStart w:id="5366" w:name="_Toc504492941"/>
              <w:bookmarkStart w:id="5367" w:name="_Toc504493996"/>
              <w:bookmarkStart w:id="5368" w:name="_Toc504495596"/>
              <w:bookmarkStart w:id="5369" w:name="_Toc504654682"/>
              <w:bookmarkStart w:id="5370" w:name="_Toc504982860"/>
              <w:bookmarkStart w:id="5371" w:name="_Toc505267944"/>
              <w:bookmarkStart w:id="5372" w:name="_Toc505352701"/>
              <w:bookmarkStart w:id="5373" w:name="_Toc505941586"/>
              <w:bookmarkStart w:id="5374" w:name="_Toc507059250"/>
              <w:bookmarkStart w:id="5375" w:name="_Toc507062819"/>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del>
          </w:p>
        </w:tc>
        <w:tc>
          <w:tcPr>
            <w:tcW w:w="8460" w:type="dxa"/>
            <w:tcBorders>
              <w:top w:val="single" w:sz="8" w:space="0" w:color="999999"/>
              <w:left w:val="single" w:sz="8" w:space="0" w:color="999999"/>
              <w:bottom w:val="single" w:sz="8" w:space="0" w:color="999999"/>
              <w:right w:val="single" w:sz="8" w:space="0" w:color="999999"/>
            </w:tcBorders>
          </w:tcPr>
          <w:p w14:paraId="5FF36E26" w14:textId="24C8597B" w:rsidR="00397F67" w:rsidRPr="002326C1" w:rsidDel="0099417A" w:rsidRDefault="00397F67" w:rsidP="00397F67">
            <w:pPr>
              <w:rPr>
                <w:del w:id="5376" w:author="Author" w:date="2017-12-29T08:21:00Z"/>
                <w:lang w:val="en-US"/>
              </w:rPr>
            </w:pPr>
            <w:bookmarkStart w:id="5377" w:name="_Toc502299692"/>
            <w:bookmarkStart w:id="5378" w:name="_Toc504118407"/>
            <w:bookmarkStart w:id="5379" w:name="_Toc504124960"/>
            <w:bookmarkStart w:id="5380" w:name="_Toc504490755"/>
            <w:bookmarkStart w:id="5381" w:name="_Toc504492942"/>
            <w:bookmarkStart w:id="5382" w:name="_Toc504493997"/>
            <w:bookmarkStart w:id="5383" w:name="_Toc504495597"/>
            <w:bookmarkStart w:id="5384" w:name="_Toc504654683"/>
            <w:bookmarkStart w:id="5385" w:name="_Toc504982861"/>
            <w:bookmarkStart w:id="5386" w:name="_Toc505267945"/>
            <w:bookmarkStart w:id="5387" w:name="_Toc505352702"/>
            <w:bookmarkStart w:id="5388" w:name="_Toc505941587"/>
            <w:bookmarkStart w:id="5389" w:name="_Toc507059251"/>
            <w:bookmarkStart w:id="5390" w:name="_Toc507062820"/>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p>
        </w:tc>
        <w:bookmarkStart w:id="5391" w:name="_Toc502299693"/>
        <w:bookmarkStart w:id="5392" w:name="_Toc504118408"/>
        <w:bookmarkStart w:id="5393" w:name="_Toc504124961"/>
        <w:bookmarkStart w:id="5394" w:name="_Toc504490756"/>
        <w:bookmarkStart w:id="5395" w:name="_Toc504492943"/>
        <w:bookmarkStart w:id="5396" w:name="_Toc504493998"/>
        <w:bookmarkStart w:id="5397" w:name="_Toc504495598"/>
        <w:bookmarkStart w:id="5398" w:name="_Toc504654684"/>
        <w:bookmarkStart w:id="5399" w:name="_Toc504982862"/>
        <w:bookmarkStart w:id="5400" w:name="_Toc505267946"/>
        <w:bookmarkStart w:id="5401" w:name="_Toc505352703"/>
        <w:bookmarkStart w:id="5402" w:name="_Toc505941588"/>
        <w:bookmarkStart w:id="5403" w:name="_Toc507059252"/>
        <w:bookmarkStart w:id="5404" w:name="_Toc507062821"/>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tr>
      <w:tr w:rsidR="00397F67" w:rsidRPr="00A41C57" w:rsidDel="0099417A" w14:paraId="7453F670" w14:textId="0ADEB2C4" w:rsidTr="00FB1438">
        <w:trPr>
          <w:trHeight w:val="360"/>
          <w:del w:id="5405"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55FD3905" w14:textId="237386FD" w:rsidR="00397F67" w:rsidRPr="002326C1" w:rsidDel="0099417A" w:rsidRDefault="00397F67" w:rsidP="00397F67">
            <w:pPr>
              <w:rPr>
                <w:del w:id="5406" w:author="Author" w:date="2017-12-29T08:21:00Z"/>
                <w:rStyle w:val="SAPScreenElement"/>
                <w:lang w:val="en-US"/>
              </w:rPr>
            </w:pPr>
            <w:del w:id="5407" w:author="Author" w:date="2017-12-29T08:21:00Z">
              <w:r w:rsidRPr="003A18EB" w:rsidDel="0099417A">
                <w:rPr>
                  <w:rStyle w:val="SAPScreenElement"/>
                  <w:lang w:val="en-US"/>
                </w:rPr>
                <w:delText xml:space="preserve">Initial Entry Date: </w:delText>
              </w:r>
              <w:r w:rsidRPr="003A18EB" w:rsidDel="0099417A">
                <w:rPr>
                  <w:lang w:val="en-US"/>
                </w:rPr>
                <w:delText>select from calendar help the</w:delText>
              </w:r>
              <w:r w:rsidRPr="003A18EB" w:rsidDel="0099417A">
                <w:rPr>
                  <w:noProof/>
                  <w:lang w:val="en-US"/>
                </w:rPr>
                <w:delText xml:space="preserve"> start date when the employee first started in the company</w:delText>
              </w:r>
              <w:bookmarkStart w:id="5408" w:name="_Toc502299694"/>
              <w:bookmarkStart w:id="5409" w:name="_Toc504118409"/>
              <w:bookmarkStart w:id="5410" w:name="_Toc504124962"/>
              <w:bookmarkStart w:id="5411" w:name="_Toc504490757"/>
              <w:bookmarkStart w:id="5412" w:name="_Toc504492944"/>
              <w:bookmarkStart w:id="5413" w:name="_Toc504493999"/>
              <w:bookmarkStart w:id="5414" w:name="_Toc504495599"/>
              <w:bookmarkStart w:id="5415" w:name="_Toc504654685"/>
              <w:bookmarkStart w:id="5416" w:name="_Toc504982863"/>
              <w:bookmarkStart w:id="5417" w:name="_Toc505267947"/>
              <w:bookmarkStart w:id="5418" w:name="_Toc505352704"/>
              <w:bookmarkStart w:id="5419" w:name="_Toc505941589"/>
              <w:bookmarkStart w:id="5420" w:name="_Toc507059253"/>
              <w:bookmarkStart w:id="5421" w:name="_Toc507062822"/>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del>
          </w:p>
        </w:tc>
        <w:tc>
          <w:tcPr>
            <w:tcW w:w="8460" w:type="dxa"/>
            <w:tcBorders>
              <w:top w:val="single" w:sz="8" w:space="0" w:color="999999"/>
              <w:left w:val="single" w:sz="8" w:space="0" w:color="999999"/>
              <w:bottom w:val="single" w:sz="8" w:space="0" w:color="999999"/>
              <w:right w:val="single" w:sz="8" w:space="0" w:color="999999"/>
            </w:tcBorders>
          </w:tcPr>
          <w:p w14:paraId="6E816030" w14:textId="1DEF92C8" w:rsidR="00397F67" w:rsidRPr="002326C1" w:rsidDel="0099417A" w:rsidRDefault="00397F67" w:rsidP="00397F67">
            <w:pPr>
              <w:rPr>
                <w:del w:id="5422" w:author="Author" w:date="2017-12-29T08:21:00Z"/>
                <w:lang w:val="en-US"/>
              </w:rPr>
            </w:pPr>
            <w:del w:id="5423" w:author="Author" w:date="2017-12-29T08:21:00Z">
              <w:r w:rsidRPr="004215FC" w:rsidDel="0099417A">
                <w:rPr>
                  <w:noProof/>
                  <w:lang w:val="en-US"/>
                </w:rPr>
                <w:delText>For example, if an employee was originally hired as an extrenal and then became a permanent employee, this is the date when he or she first entered the company as an external.</w:delText>
              </w:r>
              <w:bookmarkStart w:id="5424" w:name="_Toc502299695"/>
              <w:bookmarkStart w:id="5425" w:name="_Toc504118410"/>
              <w:bookmarkStart w:id="5426" w:name="_Toc504124963"/>
              <w:bookmarkStart w:id="5427" w:name="_Toc504490758"/>
              <w:bookmarkStart w:id="5428" w:name="_Toc504492945"/>
              <w:bookmarkStart w:id="5429" w:name="_Toc504494000"/>
              <w:bookmarkStart w:id="5430" w:name="_Toc504495600"/>
              <w:bookmarkStart w:id="5431" w:name="_Toc504654686"/>
              <w:bookmarkStart w:id="5432" w:name="_Toc504982864"/>
              <w:bookmarkStart w:id="5433" w:name="_Toc505267948"/>
              <w:bookmarkStart w:id="5434" w:name="_Toc505352705"/>
              <w:bookmarkStart w:id="5435" w:name="_Toc505941590"/>
              <w:bookmarkStart w:id="5436" w:name="_Toc507059254"/>
              <w:bookmarkStart w:id="5437" w:name="_Toc5070628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del>
          </w:p>
        </w:tc>
        <w:bookmarkStart w:id="5438" w:name="_Toc502299696"/>
        <w:bookmarkStart w:id="5439" w:name="_Toc504118411"/>
        <w:bookmarkStart w:id="5440" w:name="_Toc504124964"/>
        <w:bookmarkStart w:id="5441" w:name="_Toc504490759"/>
        <w:bookmarkStart w:id="5442" w:name="_Toc504492946"/>
        <w:bookmarkStart w:id="5443" w:name="_Toc504494001"/>
        <w:bookmarkStart w:id="5444" w:name="_Toc504495601"/>
        <w:bookmarkStart w:id="5445" w:name="_Toc504654687"/>
        <w:bookmarkStart w:id="5446" w:name="_Toc504982865"/>
        <w:bookmarkStart w:id="5447" w:name="_Toc505267949"/>
        <w:bookmarkStart w:id="5448" w:name="_Toc505352706"/>
        <w:bookmarkStart w:id="5449" w:name="_Toc505941591"/>
        <w:bookmarkStart w:id="5450" w:name="_Toc507059255"/>
        <w:bookmarkStart w:id="5451" w:name="_Toc507062824"/>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tr>
      <w:tr w:rsidR="00397F67" w:rsidRPr="00A41C57" w:rsidDel="0099417A" w14:paraId="5692DA12" w14:textId="4CFA4699" w:rsidTr="00FB1438">
        <w:trPr>
          <w:trHeight w:val="360"/>
          <w:del w:id="5452"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54222132" w14:textId="2E70A790" w:rsidR="00397F67" w:rsidRPr="002326C1" w:rsidDel="0099417A" w:rsidRDefault="00397F67" w:rsidP="00397F67">
            <w:pPr>
              <w:rPr>
                <w:del w:id="5453" w:author="Author" w:date="2017-12-29T08:21:00Z"/>
                <w:rStyle w:val="SAPScreenElement"/>
                <w:lang w:val="en-US"/>
              </w:rPr>
            </w:pPr>
            <w:del w:id="5454" w:author="Author" w:date="2017-12-29T08:21:00Z">
              <w:r w:rsidRPr="003A18EB" w:rsidDel="0099417A">
                <w:rPr>
                  <w:rStyle w:val="SAPScreenElement"/>
                  <w:lang w:val="en-US"/>
                </w:rPr>
                <w:delText xml:space="preserve">Entry into Group: </w:delText>
              </w:r>
              <w:r w:rsidRPr="003A18EB" w:rsidDel="0099417A">
                <w:rPr>
                  <w:lang w:val="en-US"/>
                </w:rPr>
                <w:delText>select from calendar help</w:delText>
              </w:r>
              <w:r w:rsidRPr="003A18EB" w:rsidDel="0099417A">
                <w:rPr>
                  <w:noProof/>
                  <w:lang w:val="en-US"/>
                </w:rPr>
                <w:delText xml:space="preserve"> the start date when the employee started in the organization he or she belongs to now</w:delText>
              </w:r>
              <w:bookmarkStart w:id="5455" w:name="_Toc502299697"/>
              <w:bookmarkStart w:id="5456" w:name="_Toc504118412"/>
              <w:bookmarkStart w:id="5457" w:name="_Toc504124965"/>
              <w:bookmarkStart w:id="5458" w:name="_Toc504490760"/>
              <w:bookmarkStart w:id="5459" w:name="_Toc504492947"/>
              <w:bookmarkStart w:id="5460" w:name="_Toc504494002"/>
              <w:bookmarkStart w:id="5461" w:name="_Toc504495602"/>
              <w:bookmarkStart w:id="5462" w:name="_Toc504654688"/>
              <w:bookmarkStart w:id="5463" w:name="_Toc504982866"/>
              <w:bookmarkStart w:id="5464" w:name="_Toc505267950"/>
              <w:bookmarkStart w:id="5465" w:name="_Toc505352707"/>
              <w:bookmarkStart w:id="5466" w:name="_Toc505941592"/>
              <w:bookmarkStart w:id="5467" w:name="_Toc507059256"/>
              <w:bookmarkStart w:id="5468" w:name="_Toc507062825"/>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del>
          </w:p>
        </w:tc>
        <w:tc>
          <w:tcPr>
            <w:tcW w:w="8460" w:type="dxa"/>
            <w:tcBorders>
              <w:top w:val="single" w:sz="8" w:space="0" w:color="999999"/>
              <w:left w:val="single" w:sz="8" w:space="0" w:color="999999"/>
              <w:bottom w:val="single" w:sz="8" w:space="0" w:color="999999"/>
              <w:right w:val="single" w:sz="8" w:space="0" w:color="999999"/>
            </w:tcBorders>
          </w:tcPr>
          <w:p w14:paraId="3C605467" w14:textId="32D914A8" w:rsidR="00397F67" w:rsidRPr="002326C1" w:rsidDel="0099417A" w:rsidRDefault="00397F67" w:rsidP="00397F67">
            <w:pPr>
              <w:rPr>
                <w:del w:id="5469" w:author="Author" w:date="2017-12-29T08:21:00Z"/>
                <w:lang w:val="en-US"/>
              </w:rPr>
            </w:pPr>
            <w:bookmarkStart w:id="5470" w:name="_Toc502299698"/>
            <w:bookmarkStart w:id="5471" w:name="_Toc504118413"/>
            <w:bookmarkStart w:id="5472" w:name="_Toc504124966"/>
            <w:bookmarkStart w:id="5473" w:name="_Toc504490761"/>
            <w:bookmarkStart w:id="5474" w:name="_Toc504492948"/>
            <w:bookmarkStart w:id="5475" w:name="_Toc504494003"/>
            <w:bookmarkStart w:id="5476" w:name="_Toc504495603"/>
            <w:bookmarkStart w:id="5477" w:name="_Toc504654689"/>
            <w:bookmarkStart w:id="5478" w:name="_Toc504982867"/>
            <w:bookmarkStart w:id="5479" w:name="_Toc505267951"/>
            <w:bookmarkStart w:id="5480" w:name="_Toc505352708"/>
            <w:bookmarkStart w:id="5481" w:name="_Toc505941593"/>
            <w:bookmarkStart w:id="5482" w:name="_Toc507059257"/>
            <w:bookmarkStart w:id="5483" w:name="_Toc507062826"/>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p>
        </w:tc>
        <w:bookmarkStart w:id="5484" w:name="_Toc502299699"/>
        <w:bookmarkStart w:id="5485" w:name="_Toc504118414"/>
        <w:bookmarkStart w:id="5486" w:name="_Toc504124967"/>
        <w:bookmarkStart w:id="5487" w:name="_Toc504490762"/>
        <w:bookmarkStart w:id="5488" w:name="_Toc504492949"/>
        <w:bookmarkStart w:id="5489" w:name="_Toc504494004"/>
        <w:bookmarkStart w:id="5490" w:name="_Toc504495604"/>
        <w:bookmarkStart w:id="5491" w:name="_Toc504654690"/>
        <w:bookmarkStart w:id="5492" w:name="_Toc504982868"/>
        <w:bookmarkStart w:id="5493" w:name="_Toc505267952"/>
        <w:bookmarkStart w:id="5494" w:name="_Toc505352709"/>
        <w:bookmarkStart w:id="5495" w:name="_Toc505941594"/>
        <w:bookmarkStart w:id="5496" w:name="_Toc507059258"/>
        <w:bookmarkStart w:id="5497" w:name="_Toc507062827"/>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tr>
      <w:tr w:rsidR="00397F67" w:rsidRPr="00A41C57" w:rsidDel="0099417A" w14:paraId="732B241B" w14:textId="1D727BA3" w:rsidTr="00FB1438">
        <w:trPr>
          <w:trHeight w:val="360"/>
          <w:del w:id="5498"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5AC4B888" w14:textId="4F5E0E66" w:rsidR="00397F67" w:rsidRPr="002326C1" w:rsidDel="0099417A" w:rsidRDefault="00397F67" w:rsidP="00397F67">
            <w:pPr>
              <w:rPr>
                <w:del w:id="5499" w:author="Author" w:date="2017-12-29T08:21:00Z"/>
                <w:rStyle w:val="SAPScreenElement"/>
                <w:lang w:val="en-US"/>
              </w:rPr>
            </w:pPr>
            <w:del w:id="5500" w:author="Author" w:date="2017-12-29T08:21:00Z">
              <w:r w:rsidRPr="003A18EB" w:rsidDel="0099417A">
                <w:rPr>
                  <w:rStyle w:val="SAPScreenElement"/>
                  <w:lang w:val="en-US"/>
                </w:rPr>
                <w:delText xml:space="preserve">Contract Type: </w:delText>
              </w:r>
              <w:r w:rsidRPr="003A18EB" w:rsidDel="0099417A">
                <w:rPr>
                  <w:lang w:val="en-US"/>
                </w:rPr>
                <w:delText>select from drop-down</w:delText>
              </w:r>
              <w:bookmarkStart w:id="5501" w:name="_Toc502299700"/>
              <w:bookmarkStart w:id="5502" w:name="_Toc504118415"/>
              <w:bookmarkStart w:id="5503" w:name="_Toc504124968"/>
              <w:bookmarkStart w:id="5504" w:name="_Toc504490763"/>
              <w:bookmarkStart w:id="5505" w:name="_Toc504492950"/>
              <w:bookmarkStart w:id="5506" w:name="_Toc504494005"/>
              <w:bookmarkStart w:id="5507" w:name="_Toc504495605"/>
              <w:bookmarkStart w:id="5508" w:name="_Toc504654691"/>
              <w:bookmarkStart w:id="5509" w:name="_Toc504982869"/>
              <w:bookmarkStart w:id="5510" w:name="_Toc505267953"/>
              <w:bookmarkStart w:id="5511" w:name="_Toc505352710"/>
              <w:bookmarkStart w:id="5512" w:name="_Toc505941595"/>
              <w:bookmarkStart w:id="5513" w:name="_Toc507059259"/>
              <w:bookmarkStart w:id="5514" w:name="_Toc507062828"/>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del>
          </w:p>
        </w:tc>
        <w:tc>
          <w:tcPr>
            <w:tcW w:w="8460" w:type="dxa"/>
            <w:tcBorders>
              <w:top w:val="single" w:sz="8" w:space="0" w:color="999999"/>
              <w:left w:val="single" w:sz="8" w:space="0" w:color="999999"/>
              <w:bottom w:val="single" w:sz="8" w:space="0" w:color="999999"/>
              <w:right w:val="single" w:sz="8" w:space="0" w:color="999999"/>
            </w:tcBorders>
          </w:tcPr>
          <w:p w14:paraId="02D90D06" w14:textId="5795A215" w:rsidR="00397F67" w:rsidRPr="003A18EB" w:rsidDel="0099417A" w:rsidRDefault="00397F67" w:rsidP="00397F67">
            <w:pPr>
              <w:rPr>
                <w:del w:id="5515" w:author="Author" w:date="2017-12-29T08:21:00Z"/>
                <w:noProof/>
                <w:lang w:val="en-US"/>
              </w:rPr>
            </w:pPr>
            <w:del w:id="5516" w:author="Author" w:date="2017-12-29T08:21:00Z">
              <w:r w:rsidRPr="003A18EB" w:rsidDel="0099417A">
                <w:rPr>
                  <w:lang w:val="en-US"/>
                </w:rPr>
                <w:delText xml:space="preserve">Depending on the value selected, based on a preconfigured business rule, field </w:delText>
              </w:r>
              <w:r w:rsidRPr="003A18EB" w:rsidDel="0099417A">
                <w:rPr>
                  <w:rStyle w:val="SAPScreenElement"/>
                  <w:lang w:val="en-US"/>
                </w:rPr>
                <w:delText>Contract End Date</w:delText>
              </w:r>
              <w:r w:rsidRPr="003A18EB" w:rsidDel="0099417A">
                <w:rPr>
                  <w:noProof/>
                  <w:lang w:val="en-US"/>
                </w:rPr>
                <w:delText xml:space="preserve"> may become mandatory.</w:delText>
              </w:r>
              <w:bookmarkStart w:id="5517" w:name="_Toc502299701"/>
              <w:bookmarkStart w:id="5518" w:name="_Toc504118416"/>
              <w:bookmarkStart w:id="5519" w:name="_Toc504124969"/>
              <w:bookmarkStart w:id="5520" w:name="_Toc504490764"/>
              <w:bookmarkStart w:id="5521" w:name="_Toc504492951"/>
              <w:bookmarkStart w:id="5522" w:name="_Toc504494006"/>
              <w:bookmarkStart w:id="5523" w:name="_Toc504495606"/>
              <w:bookmarkStart w:id="5524" w:name="_Toc504654692"/>
              <w:bookmarkStart w:id="5525" w:name="_Toc504982870"/>
              <w:bookmarkStart w:id="5526" w:name="_Toc505267954"/>
              <w:bookmarkStart w:id="5527" w:name="_Toc505352711"/>
              <w:bookmarkStart w:id="5528" w:name="_Toc505941596"/>
              <w:bookmarkStart w:id="5529" w:name="_Toc507059260"/>
              <w:bookmarkStart w:id="5530" w:name="_Toc507062829"/>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del>
          </w:p>
          <w:p w14:paraId="5BD553EE" w14:textId="21D6908F" w:rsidR="00397F67" w:rsidRPr="003A18EB" w:rsidDel="0099417A" w:rsidRDefault="00397F67" w:rsidP="00397F67">
            <w:pPr>
              <w:pStyle w:val="SAPNoteHeading"/>
              <w:ind w:left="0"/>
              <w:rPr>
                <w:del w:id="5531" w:author="Author" w:date="2017-12-29T08:21:00Z"/>
                <w:lang w:val="en-US"/>
              </w:rPr>
            </w:pPr>
            <w:del w:id="5532" w:author="Author" w:date="2017-12-29T08:21:00Z">
              <w:r w:rsidRPr="003A18EB" w:rsidDel="0099417A">
                <w:rPr>
                  <w:noProof/>
                  <w:color w:val="FF0000"/>
                  <w:lang w:val="en-US"/>
                </w:rPr>
                <w:drawing>
                  <wp:inline distT="0" distB="0" distL="0" distR="0" wp14:anchorId="345D99ED" wp14:editId="05E6E4A1">
                    <wp:extent cx="225425" cy="225425"/>
                    <wp:effectExtent l="0" t="0" r="3175"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sidDel="0099417A">
                <w:rPr>
                  <w:noProof/>
                  <w:color w:val="FF0000"/>
                  <w:lang w:val="en-US" w:eastAsia="zh-CN"/>
                </w:rPr>
                <w:delText xml:space="preserve"> </w:delText>
              </w:r>
              <w:r w:rsidRPr="003A18EB" w:rsidDel="0099417A">
                <w:rPr>
                  <w:lang w:val="en-US"/>
                </w:rPr>
                <w:delText>Recommendation</w:delText>
              </w:r>
              <w:bookmarkStart w:id="5533" w:name="_Toc502299702"/>
              <w:bookmarkStart w:id="5534" w:name="_Toc504118417"/>
              <w:bookmarkStart w:id="5535" w:name="_Toc504124970"/>
              <w:bookmarkStart w:id="5536" w:name="_Toc504490765"/>
              <w:bookmarkStart w:id="5537" w:name="_Toc504492952"/>
              <w:bookmarkStart w:id="5538" w:name="_Toc504494007"/>
              <w:bookmarkStart w:id="5539" w:name="_Toc504495607"/>
              <w:bookmarkStart w:id="5540" w:name="_Toc504654693"/>
              <w:bookmarkStart w:id="5541" w:name="_Toc504982871"/>
              <w:bookmarkStart w:id="5542" w:name="_Toc505267955"/>
              <w:bookmarkStart w:id="5543" w:name="_Toc505352712"/>
              <w:bookmarkStart w:id="5544" w:name="_Toc505941597"/>
              <w:bookmarkStart w:id="5545" w:name="_Toc507059261"/>
              <w:bookmarkStart w:id="5546" w:name="_Toc507062830"/>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del>
          </w:p>
          <w:p w14:paraId="45734BAE" w14:textId="3D13034D" w:rsidR="00397F67" w:rsidRPr="002326C1" w:rsidDel="0099417A" w:rsidRDefault="00397F67" w:rsidP="00397F67">
            <w:pPr>
              <w:rPr>
                <w:del w:id="5547" w:author="Author" w:date="2017-12-29T08:21:00Z"/>
                <w:lang w:val="en-US"/>
              </w:rPr>
            </w:pPr>
            <w:del w:id="5548" w:author="Author" w:date="2017-12-29T08:21:00Z">
              <w:r w:rsidRPr="003A18EB" w:rsidDel="0099417A">
                <w:rPr>
                  <w:lang w:val="en-US"/>
                </w:rPr>
                <w:delText xml:space="preserve">For details to the preconfigured business rule refer to the configuration guide of building block </w:delText>
              </w:r>
              <w:r w:rsidRPr="003A18EB" w:rsidDel="0099417A">
                <w:rPr>
                  <w:rStyle w:val="SAPEmphasis"/>
                  <w:lang w:val="en-US"/>
                </w:rPr>
                <w:delText>15T</w:delText>
              </w:r>
              <w:r w:rsidRPr="003A18EB" w:rsidDel="0099417A">
                <w:rPr>
                  <w:lang w:val="en-US"/>
                </w:rPr>
                <w:delText>.</w:delText>
              </w:r>
              <w:bookmarkStart w:id="5549" w:name="_Toc502299703"/>
              <w:bookmarkStart w:id="5550" w:name="_Toc504118418"/>
              <w:bookmarkStart w:id="5551" w:name="_Toc504124971"/>
              <w:bookmarkStart w:id="5552" w:name="_Toc504490766"/>
              <w:bookmarkStart w:id="5553" w:name="_Toc504492953"/>
              <w:bookmarkStart w:id="5554" w:name="_Toc504494008"/>
              <w:bookmarkStart w:id="5555" w:name="_Toc504495608"/>
              <w:bookmarkStart w:id="5556" w:name="_Toc504654694"/>
              <w:bookmarkStart w:id="5557" w:name="_Toc504982872"/>
              <w:bookmarkStart w:id="5558" w:name="_Toc505267956"/>
              <w:bookmarkStart w:id="5559" w:name="_Toc505352713"/>
              <w:bookmarkStart w:id="5560" w:name="_Toc505941598"/>
              <w:bookmarkStart w:id="5561" w:name="_Toc507059262"/>
              <w:bookmarkStart w:id="5562" w:name="_Toc507062831"/>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del>
          </w:p>
        </w:tc>
        <w:bookmarkStart w:id="5563" w:name="_Toc502299704"/>
        <w:bookmarkStart w:id="5564" w:name="_Toc504118419"/>
        <w:bookmarkStart w:id="5565" w:name="_Toc504124972"/>
        <w:bookmarkStart w:id="5566" w:name="_Toc504490767"/>
        <w:bookmarkStart w:id="5567" w:name="_Toc504492954"/>
        <w:bookmarkStart w:id="5568" w:name="_Toc504494009"/>
        <w:bookmarkStart w:id="5569" w:name="_Toc504495609"/>
        <w:bookmarkStart w:id="5570" w:name="_Toc504654695"/>
        <w:bookmarkStart w:id="5571" w:name="_Toc504982873"/>
        <w:bookmarkStart w:id="5572" w:name="_Toc505267957"/>
        <w:bookmarkStart w:id="5573" w:name="_Toc505352714"/>
        <w:bookmarkStart w:id="5574" w:name="_Toc505941599"/>
        <w:bookmarkStart w:id="5575" w:name="_Toc507059263"/>
        <w:bookmarkStart w:id="5576" w:name="_Toc50706283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tr>
      <w:tr w:rsidR="00397F67" w:rsidRPr="00A41C57" w:rsidDel="0099417A" w14:paraId="742B94F4" w14:textId="5E4B619E" w:rsidTr="00FB1438">
        <w:trPr>
          <w:trHeight w:val="360"/>
          <w:del w:id="5577"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59150E1A" w14:textId="771393E4" w:rsidR="00397F67" w:rsidRPr="002326C1" w:rsidDel="0099417A" w:rsidRDefault="00397F67" w:rsidP="00397F67">
            <w:pPr>
              <w:rPr>
                <w:del w:id="5578" w:author="Author" w:date="2017-12-29T08:21:00Z"/>
                <w:rStyle w:val="SAPScreenElement"/>
                <w:lang w:val="en-US"/>
              </w:rPr>
            </w:pPr>
            <w:del w:id="5579" w:author="Author" w:date="2017-12-29T08:21:00Z">
              <w:r w:rsidRPr="003A18EB" w:rsidDel="0099417A">
                <w:rPr>
                  <w:rStyle w:val="SAPScreenElement"/>
                  <w:lang w:val="en-US"/>
                </w:rPr>
                <w:delText xml:space="preserve">Contract End Date: </w:delText>
              </w:r>
              <w:r w:rsidRPr="003A18EB" w:rsidDel="0099417A">
                <w:rPr>
                  <w:lang w:val="en-US"/>
                </w:rPr>
                <w:delText>select from calendar help</w:delText>
              </w:r>
              <w:bookmarkStart w:id="5580" w:name="_Toc502299705"/>
              <w:bookmarkStart w:id="5581" w:name="_Toc504118420"/>
              <w:bookmarkStart w:id="5582" w:name="_Toc504124973"/>
              <w:bookmarkStart w:id="5583" w:name="_Toc504490768"/>
              <w:bookmarkStart w:id="5584" w:name="_Toc504492955"/>
              <w:bookmarkStart w:id="5585" w:name="_Toc504494010"/>
              <w:bookmarkStart w:id="5586" w:name="_Toc504495610"/>
              <w:bookmarkStart w:id="5587" w:name="_Toc504654696"/>
              <w:bookmarkStart w:id="5588" w:name="_Toc504982874"/>
              <w:bookmarkStart w:id="5589" w:name="_Toc505267958"/>
              <w:bookmarkStart w:id="5590" w:name="_Toc505352715"/>
              <w:bookmarkStart w:id="5591" w:name="_Toc505941600"/>
              <w:bookmarkStart w:id="5592" w:name="_Toc507059264"/>
              <w:bookmarkStart w:id="5593" w:name="_Toc507062833"/>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del>
          </w:p>
        </w:tc>
        <w:tc>
          <w:tcPr>
            <w:tcW w:w="8460" w:type="dxa"/>
            <w:tcBorders>
              <w:top w:val="single" w:sz="8" w:space="0" w:color="999999"/>
              <w:left w:val="single" w:sz="8" w:space="0" w:color="999999"/>
              <w:bottom w:val="single" w:sz="8" w:space="0" w:color="999999"/>
              <w:right w:val="single" w:sz="8" w:space="0" w:color="999999"/>
            </w:tcBorders>
          </w:tcPr>
          <w:p w14:paraId="240B7A32" w14:textId="52934434" w:rsidR="00397F67" w:rsidRPr="003A18EB" w:rsidDel="0099417A" w:rsidRDefault="00397F67" w:rsidP="00397F67">
            <w:pPr>
              <w:rPr>
                <w:del w:id="5594" w:author="Author" w:date="2017-12-29T08:21:00Z"/>
                <w:noProof/>
                <w:lang w:val="en-US"/>
              </w:rPr>
            </w:pPr>
            <w:del w:id="5595" w:author="Author" w:date="2017-12-29T08:21:00Z">
              <w:r w:rsidRPr="003A18EB" w:rsidDel="0099417A">
                <w:rPr>
                  <w:noProof/>
                  <w:lang w:val="en-US"/>
                </w:rPr>
                <w:delText xml:space="preserve">Mandatory field only for some </w:delText>
              </w:r>
              <w:r w:rsidRPr="003A18EB" w:rsidDel="0099417A">
                <w:rPr>
                  <w:rStyle w:val="SAPScreenElement"/>
                  <w:lang w:val="en-US"/>
                </w:rPr>
                <w:delText>Contract Type</w:delText>
              </w:r>
              <w:r w:rsidRPr="003A18EB" w:rsidDel="0099417A">
                <w:rPr>
                  <w:noProof/>
                  <w:lang w:val="en-US"/>
                </w:rPr>
                <w:delText xml:space="preserve"> values, as per the </w:delText>
              </w:r>
              <w:r w:rsidRPr="003A18EB" w:rsidDel="0099417A">
                <w:rPr>
                  <w:lang w:val="en-US"/>
                </w:rPr>
                <w:delText>preconfigured business rule</w:delText>
              </w:r>
              <w:r w:rsidRPr="003A18EB" w:rsidDel="0099417A">
                <w:rPr>
                  <w:noProof/>
                  <w:lang w:val="en-US"/>
                </w:rPr>
                <w:delText>. Otherwise, this field is not visible.</w:delText>
              </w:r>
              <w:bookmarkStart w:id="5596" w:name="_Toc502299706"/>
              <w:bookmarkStart w:id="5597" w:name="_Toc504118421"/>
              <w:bookmarkStart w:id="5598" w:name="_Toc504124974"/>
              <w:bookmarkStart w:id="5599" w:name="_Toc504490769"/>
              <w:bookmarkStart w:id="5600" w:name="_Toc504492956"/>
              <w:bookmarkStart w:id="5601" w:name="_Toc504494011"/>
              <w:bookmarkStart w:id="5602" w:name="_Toc504495611"/>
              <w:bookmarkStart w:id="5603" w:name="_Toc504654697"/>
              <w:bookmarkStart w:id="5604" w:name="_Toc504982875"/>
              <w:bookmarkStart w:id="5605" w:name="_Toc505267959"/>
              <w:bookmarkStart w:id="5606" w:name="_Toc505352716"/>
              <w:bookmarkStart w:id="5607" w:name="_Toc505941601"/>
              <w:bookmarkStart w:id="5608" w:name="_Toc507059265"/>
              <w:bookmarkStart w:id="5609" w:name="_Toc507062834"/>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del>
          </w:p>
          <w:p w14:paraId="675BA38F" w14:textId="5C4F747D" w:rsidR="00397F67" w:rsidRPr="003A18EB" w:rsidDel="0099417A" w:rsidRDefault="00397F67" w:rsidP="00397F67">
            <w:pPr>
              <w:pStyle w:val="SAPNoteHeading"/>
              <w:ind w:left="0"/>
              <w:rPr>
                <w:del w:id="5610" w:author="Author" w:date="2017-12-29T08:21:00Z"/>
                <w:lang w:val="en-US"/>
              </w:rPr>
            </w:pPr>
            <w:del w:id="5611" w:author="Author" w:date="2017-12-29T08:21:00Z">
              <w:r w:rsidRPr="003A18EB" w:rsidDel="0099417A">
                <w:rPr>
                  <w:noProof/>
                  <w:color w:val="FF0000"/>
                  <w:lang w:val="en-US"/>
                </w:rPr>
                <w:drawing>
                  <wp:inline distT="0" distB="0" distL="0" distR="0" wp14:anchorId="7967320F" wp14:editId="06F86430">
                    <wp:extent cx="225425" cy="225425"/>
                    <wp:effectExtent l="0" t="0" r="3175" b="31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sidDel="0099417A">
                <w:rPr>
                  <w:noProof/>
                  <w:color w:val="FF0000"/>
                  <w:lang w:val="en-US" w:eastAsia="zh-CN"/>
                </w:rPr>
                <w:delText xml:space="preserve"> </w:delText>
              </w:r>
              <w:r w:rsidRPr="003A18EB" w:rsidDel="0099417A">
                <w:rPr>
                  <w:lang w:val="en-US"/>
                </w:rPr>
                <w:delText>Recommendation</w:delText>
              </w:r>
              <w:bookmarkStart w:id="5612" w:name="_Toc502299707"/>
              <w:bookmarkStart w:id="5613" w:name="_Toc504118422"/>
              <w:bookmarkStart w:id="5614" w:name="_Toc504124975"/>
              <w:bookmarkStart w:id="5615" w:name="_Toc504490770"/>
              <w:bookmarkStart w:id="5616" w:name="_Toc504492957"/>
              <w:bookmarkStart w:id="5617" w:name="_Toc504494012"/>
              <w:bookmarkStart w:id="5618" w:name="_Toc504495612"/>
              <w:bookmarkStart w:id="5619" w:name="_Toc504654698"/>
              <w:bookmarkStart w:id="5620" w:name="_Toc504982876"/>
              <w:bookmarkStart w:id="5621" w:name="_Toc505267960"/>
              <w:bookmarkStart w:id="5622" w:name="_Toc505352717"/>
              <w:bookmarkStart w:id="5623" w:name="_Toc505941602"/>
              <w:bookmarkStart w:id="5624" w:name="_Toc507059266"/>
              <w:bookmarkStart w:id="5625" w:name="_Toc507062835"/>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del>
          </w:p>
          <w:p w14:paraId="06D35334" w14:textId="57D34002" w:rsidR="00397F67" w:rsidRPr="002326C1" w:rsidDel="0099417A" w:rsidRDefault="00397F67" w:rsidP="00397F67">
            <w:pPr>
              <w:rPr>
                <w:del w:id="5626" w:author="Author" w:date="2017-12-29T08:21:00Z"/>
                <w:lang w:val="en-US"/>
              </w:rPr>
            </w:pPr>
            <w:del w:id="5627" w:author="Author" w:date="2017-12-29T08:21:00Z">
              <w:r w:rsidRPr="003A18EB" w:rsidDel="0099417A">
                <w:rPr>
                  <w:lang w:val="en-US"/>
                </w:rPr>
                <w:delText xml:space="preserve">For details to the preconfigured business rule refer to the configuration guide of building block </w:delText>
              </w:r>
              <w:r w:rsidRPr="003A18EB" w:rsidDel="0099417A">
                <w:rPr>
                  <w:rStyle w:val="SAPEmphasis"/>
                  <w:lang w:val="en-US"/>
                </w:rPr>
                <w:delText>15T</w:delText>
              </w:r>
              <w:r w:rsidRPr="003A18EB" w:rsidDel="0099417A">
                <w:rPr>
                  <w:lang w:val="en-US"/>
                </w:rPr>
                <w:delText>.</w:delText>
              </w:r>
              <w:bookmarkStart w:id="5628" w:name="_Toc502299708"/>
              <w:bookmarkStart w:id="5629" w:name="_Toc504118423"/>
              <w:bookmarkStart w:id="5630" w:name="_Toc504124976"/>
              <w:bookmarkStart w:id="5631" w:name="_Toc504490771"/>
              <w:bookmarkStart w:id="5632" w:name="_Toc504492958"/>
              <w:bookmarkStart w:id="5633" w:name="_Toc504494013"/>
              <w:bookmarkStart w:id="5634" w:name="_Toc504495613"/>
              <w:bookmarkStart w:id="5635" w:name="_Toc504654699"/>
              <w:bookmarkStart w:id="5636" w:name="_Toc504982877"/>
              <w:bookmarkStart w:id="5637" w:name="_Toc505267961"/>
              <w:bookmarkStart w:id="5638" w:name="_Toc505352718"/>
              <w:bookmarkStart w:id="5639" w:name="_Toc505941603"/>
              <w:bookmarkStart w:id="5640" w:name="_Toc507059267"/>
              <w:bookmarkStart w:id="5641" w:name="_Toc507062836"/>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del>
          </w:p>
        </w:tc>
        <w:bookmarkStart w:id="5642" w:name="_Toc502299709"/>
        <w:bookmarkStart w:id="5643" w:name="_Toc504118424"/>
        <w:bookmarkStart w:id="5644" w:name="_Toc504124977"/>
        <w:bookmarkStart w:id="5645" w:name="_Toc504490772"/>
        <w:bookmarkStart w:id="5646" w:name="_Toc504492959"/>
        <w:bookmarkStart w:id="5647" w:name="_Toc504494014"/>
        <w:bookmarkStart w:id="5648" w:name="_Toc504495614"/>
        <w:bookmarkStart w:id="5649" w:name="_Toc504654700"/>
        <w:bookmarkStart w:id="5650" w:name="_Toc504982878"/>
        <w:bookmarkStart w:id="5651" w:name="_Toc505267962"/>
        <w:bookmarkStart w:id="5652" w:name="_Toc505352719"/>
        <w:bookmarkStart w:id="5653" w:name="_Toc505941604"/>
        <w:bookmarkStart w:id="5654" w:name="_Toc507059268"/>
        <w:bookmarkStart w:id="5655" w:name="_Toc507062837"/>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tr>
    </w:tbl>
    <w:p w14:paraId="62EDC329" w14:textId="3344E17B" w:rsidR="002D1D7C" w:rsidDel="0099417A" w:rsidRDefault="002D1D7C" w:rsidP="002D1D7C">
      <w:pPr>
        <w:pStyle w:val="Heading4"/>
        <w:spacing w:before="240" w:after="120"/>
        <w:rPr>
          <w:del w:id="5656" w:author="Author" w:date="2017-12-29T08:21:00Z"/>
          <w:highlight w:val="yellow"/>
          <w:lang w:val="en-US"/>
        </w:rPr>
      </w:pPr>
      <w:bookmarkStart w:id="5657" w:name="_Toc505855753"/>
      <w:commentRangeStart w:id="5658"/>
      <w:del w:id="5659" w:author="Author" w:date="2017-12-29T08:21:00Z">
        <w:r w:rsidDel="0099417A">
          <w:rPr>
            <w:highlight w:val="yellow"/>
            <w:lang w:val="en-US"/>
          </w:rPr>
          <w:delText>Germany (DE)</w:delText>
        </w:r>
        <w:commentRangeEnd w:id="5658"/>
        <w:r w:rsidDel="0099417A">
          <w:rPr>
            <w:rStyle w:val="CommentReference"/>
            <w:rFonts w:ascii="BentonSans Book" w:eastAsia="MS Mincho" w:hAnsi="BentonSans Book"/>
            <w:bCs w:val="0"/>
            <w:iCs w:val="0"/>
            <w:color w:val="auto"/>
          </w:rPr>
          <w:commentReference w:id="5658"/>
        </w:r>
        <w:bookmarkStart w:id="5660" w:name="_Toc502299710"/>
        <w:bookmarkStart w:id="5661" w:name="_Toc504118425"/>
        <w:bookmarkStart w:id="5662" w:name="_Toc504124978"/>
        <w:bookmarkStart w:id="5663" w:name="_Toc504490773"/>
        <w:bookmarkStart w:id="5664" w:name="_Toc504492960"/>
        <w:bookmarkStart w:id="5665" w:name="_Toc504494015"/>
        <w:bookmarkStart w:id="5666" w:name="_Toc504495615"/>
        <w:bookmarkStart w:id="5667" w:name="_Toc504654701"/>
        <w:bookmarkStart w:id="5668" w:name="_Toc504982879"/>
        <w:bookmarkStart w:id="5669" w:name="_Toc505267963"/>
        <w:bookmarkStart w:id="5670" w:name="_Toc505352720"/>
        <w:bookmarkStart w:id="5671" w:name="_Toc505941605"/>
        <w:bookmarkStart w:id="5672" w:name="_Toc507059269"/>
        <w:bookmarkStart w:id="5673" w:name="_Toc507062838"/>
        <w:bookmarkEnd w:id="5657"/>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del>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722"/>
        <w:gridCol w:w="7564"/>
      </w:tblGrid>
      <w:tr w:rsidR="002D1D7C" w:rsidRPr="00A41C57" w:rsidDel="0099417A" w14:paraId="5D3317F9" w14:textId="1B72D3BE" w:rsidTr="002D1D7C">
        <w:trPr>
          <w:trHeight w:val="432"/>
          <w:tblHeader/>
          <w:del w:id="5674" w:author="Author" w:date="2017-12-29T08:21:00Z"/>
        </w:trPr>
        <w:tc>
          <w:tcPr>
            <w:tcW w:w="6722" w:type="dxa"/>
            <w:tcBorders>
              <w:top w:val="single" w:sz="8" w:space="0" w:color="999999"/>
              <w:left w:val="single" w:sz="8" w:space="0" w:color="999999"/>
              <w:bottom w:val="single" w:sz="8" w:space="0" w:color="999999"/>
              <w:right w:val="single" w:sz="8" w:space="0" w:color="999999"/>
            </w:tcBorders>
            <w:shd w:val="clear" w:color="auto" w:fill="999999"/>
            <w:hideMark/>
          </w:tcPr>
          <w:p w14:paraId="5664E5D8" w14:textId="4F32C21A" w:rsidR="002D1D7C" w:rsidRPr="002326C1" w:rsidDel="0099417A" w:rsidRDefault="002D1D7C" w:rsidP="002D1D7C">
            <w:pPr>
              <w:pStyle w:val="SAPTableHeader"/>
              <w:rPr>
                <w:del w:id="5675" w:author="Author" w:date="2017-12-29T08:21:00Z"/>
                <w:lang w:val="en-US"/>
              </w:rPr>
            </w:pPr>
            <w:del w:id="5676" w:author="Author" w:date="2017-12-29T08:21:00Z">
              <w:r w:rsidRPr="002326C1" w:rsidDel="0099417A">
                <w:rPr>
                  <w:lang w:val="en-US"/>
                </w:rPr>
                <w:delText>User Entries:</w:delText>
              </w:r>
              <w:r w:rsidDel="0099417A">
                <w:rPr>
                  <w:lang w:val="en-US"/>
                </w:rPr>
                <w:delText xml:space="preserve"> </w:delText>
              </w:r>
              <w:r w:rsidRPr="002326C1" w:rsidDel="0099417A">
                <w:rPr>
                  <w:lang w:val="en-US"/>
                </w:rPr>
                <w:delText>Field Name: User Action and Value</w:delText>
              </w:r>
              <w:bookmarkStart w:id="5677" w:name="_Toc502299711"/>
              <w:bookmarkStart w:id="5678" w:name="_Toc504118426"/>
              <w:bookmarkStart w:id="5679" w:name="_Toc504124979"/>
              <w:bookmarkStart w:id="5680" w:name="_Toc504490774"/>
              <w:bookmarkStart w:id="5681" w:name="_Toc504492961"/>
              <w:bookmarkStart w:id="5682" w:name="_Toc504494016"/>
              <w:bookmarkStart w:id="5683" w:name="_Toc504495616"/>
              <w:bookmarkStart w:id="5684" w:name="_Toc504654702"/>
              <w:bookmarkStart w:id="5685" w:name="_Toc504982880"/>
              <w:bookmarkStart w:id="5686" w:name="_Toc505267964"/>
              <w:bookmarkStart w:id="5687" w:name="_Toc505352721"/>
              <w:bookmarkStart w:id="5688" w:name="_Toc505941606"/>
              <w:bookmarkStart w:id="5689" w:name="_Toc507059270"/>
              <w:bookmarkStart w:id="5690" w:name="_Toc507062839"/>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del>
          </w:p>
        </w:tc>
        <w:tc>
          <w:tcPr>
            <w:tcW w:w="7564" w:type="dxa"/>
            <w:tcBorders>
              <w:top w:val="single" w:sz="8" w:space="0" w:color="999999"/>
              <w:left w:val="single" w:sz="8" w:space="0" w:color="999999"/>
              <w:bottom w:val="single" w:sz="8" w:space="0" w:color="999999"/>
              <w:right w:val="single" w:sz="8" w:space="0" w:color="999999"/>
            </w:tcBorders>
            <w:shd w:val="clear" w:color="auto" w:fill="999999"/>
            <w:hideMark/>
          </w:tcPr>
          <w:p w14:paraId="77D26329" w14:textId="53450F8F" w:rsidR="002D1D7C" w:rsidRPr="002326C1" w:rsidDel="0099417A" w:rsidRDefault="002D1D7C" w:rsidP="002D1D7C">
            <w:pPr>
              <w:pStyle w:val="SAPTableHeader"/>
              <w:rPr>
                <w:del w:id="5691" w:author="Author" w:date="2017-12-29T08:21:00Z"/>
                <w:lang w:val="en-US"/>
              </w:rPr>
            </w:pPr>
            <w:del w:id="5692" w:author="Author" w:date="2017-12-29T08:21:00Z">
              <w:r w:rsidRPr="002326C1" w:rsidDel="0099417A">
                <w:rPr>
                  <w:lang w:val="en-US"/>
                </w:rPr>
                <w:delText>Additional Information</w:delText>
              </w:r>
              <w:bookmarkStart w:id="5693" w:name="_Toc502299712"/>
              <w:bookmarkStart w:id="5694" w:name="_Toc504118427"/>
              <w:bookmarkStart w:id="5695" w:name="_Toc504124980"/>
              <w:bookmarkStart w:id="5696" w:name="_Toc504490775"/>
              <w:bookmarkStart w:id="5697" w:name="_Toc504492962"/>
              <w:bookmarkStart w:id="5698" w:name="_Toc504494017"/>
              <w:bookmarkStart w:id="5699" w:name="_Toc504495617"/>
              <w:bookmarkStart w:id="5700" w:name="_Toc504654703"/>
              <w:bookmarkStart w:id="5701" w:name="_Toc504982881"/>
              <w:bookmarkStart w:id="5702" w:name="_Toc505267965"/>
              <w:bookmarkStart w:id="5703" w:name="_Toc505352722"/>
              <w:bookmarkStart w:id="5704" w:name="_Toc505941607"/>
              <w:bookmarkStart w:id="5705" w:name="_Toc507059271"/>
              <w:bookmarkStart w:id="5706" w:name="_Toc507062840"/>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del>
          </w:p>
        </w:tc>
        <w:bookmarkStart w:id="5707" w:name="_Toc502299713"/>
        <w:bookmarkStart w:id="5708" w:name="_Toc504118428"/>
        <w:bookmarkStart w:id="5709" w:name="_Toc504124981"/>
        <w:bookmarkStart w:id="5710" w:name="_Toc504490776"/>
        <w:bookmarkStart w:id="5711" w:name="_Toc504492963"/>
        <w:bookmarkStart w:id="5712" w:name="_Toc504494018"/>
        <w:bookmarkStart w:id="5713" w:name="_Toc504495618"/>
        <w:bookmarkStart w:id="5714" w:name="_Toc504654704"/>
        <w:bookmarkStart w:id="5715" w:name="_Toc504982882"/>
        <w:bookmarkStart w:id="5716" w:name="_Toc505267966"/>
        <w:bookmarkStart w:id="5717" w:name="_Toc505352723"/>
        <w:bookmarkStart w:id="5718" w:name="_Toc505941608"/>
        <w:bookmarkStart w:id="5719" w:name="_Toc507059272"/>
        <w:bookmarkStart w:id="5720" w:name="_Toc507062841"/>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tr>
      <w:tr w:rsidR="002D1D7C" w:rsidRPr="00A41C57" w:rsidDel="0099417A" w14:paraId="355614F0" w14:textId="6464A550" w:rsidTr="002D1D7C">
        <w:trPr>
          <w:trHeight w:val="357"/>
          <w:del w:id="5721"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0C2BA3DF" w14:textId="741041DB" w:rsidR="002D1D7C" w:rsidRPr="00920E6F" w:rsidDel="0099417A" w:rsidRDefault="002D1D7C" w:rsidP="002D1D7C">
            <w:pPr>
              <w:rPr>
                <w:del w:id="5722" w:author="Author" w:date="2017-12-29T08:21:00Z"/>
                <w:lang w:val="en-US"/>
              </w:rPr>
            </w:pPr>
            <w:del w:id="5723" w:author="Author" w:date="2017-12-29T08:21:00Z">
              <w:r w:rsidRPr="002D1D7C" w:rsidDel="0099417A">
                <w:rPr>
                  <w:rStyle w:val="SAPScreenElement"/>
                  <w:lang w:val="en-US"/>
                </w:rPr>
                <w:delText>Is Shift Employee:</w:delText>
              </w:r>
              <w:r w:rsidRPr="002D1D7C" w:rsidDel="0099417A">
                <w:rPr>
                  <w:lang w:val="en-US"/>
                </w:rPr>
                <w:delText xml:space="preserve"> defaults to</w:delText>
              </w:r>
              <w:r w:rsidRPr="002D1D7C" w:rsidDel="0099417A">
                <w:rPr>
                  <w:rStyle w:val="SAPUserEntry"/>
                  <w:lang w:val="en-US"/>
                </w:rPr>
                <w:delText xml:space="preserve"> No</w:delText>
              </w:r>
              <w:r w:rsidRPr="002D1D7C" w:rsidDel="0099417A">
                <w:rPr>
                  <w:lang w:val="en-US"/>
                </w:rPr>
                <w:delText>; adapt if required</w:delText>
              </w:r>
              <w:bookmarkStart w:id="5724" w:name="_Toc502299714"/>
              <w:bookmarkStart w:id="5725" w:name="_Toc504118429"/>
              <w:bookmarkStart w:id="5726" w:name="_Toc504124982"/>
              <w:bookmarkStart w:id="5727" w:name="_Toc504490777"/>
              <w:bookmarkStart w:id="5728" w:name="_Toc504492964"/>
              <w:bookmarkStart w:id="5729" w:name="_Toc504494019"/>
              <w:bookmarkStart w:id="5730" w:name="_Toc504495619"/>
              <w:bookmarkStart w:id="5731" w:name="_Toc504654705"/>
              <w:bookmarkStart w:id="5732" w:name="_Toc504982883"/>
              <w:bookmarkStart w:id="5733" w:name="_Toc505267967"/>
              <w:bookmarkStart w:id="5734" w:name="_Toc505352724"/>
              <w:bookmarkStart w:id="5735" w:name="_Toc505941609"/>
              <w:bookmarkStart w:id="5736" w:name="_Toc507059273"/>
              <w:bookmarkStart w:id="5737" w:name="_Toc507062842"/>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del>
          </w:p>
        </w:tc>
        <w:tc>
          <w:tcPr>
            <w:tcW w:w="7564" w:type="dxa"/>
            <w:tcBorders>
              <w:top w:val="single" w:sz="8" w:space="0" w:color="999999"/>
              <w:left w:val="single" w:sz="8" w:space="0" w:color="999999"/>
              <w:bottom w:val="single" w:sz="8" w:space="0" w:color="999999"/>
              <w:right w:val="single" w:sz="8" w:space="0" w:color="999999"/>
            </w:tcBorders>
          </w:tcPr>
          <w:p w14:paraId="013A5185" w14:textId="2EBB597C" w:rsidR="002D1D7C" w:rsidRPr="00920E6F" w:rsidDel="0099417A" w:rsidRDefault="002D1D7C" w:rsidP="002D1D7C">
            <w:pPr>
              <w:rPr>
                <w:del w:id="5738" w:author="Author" w:date="2017-12-29T08:21:00Z"/>
                <w:lang w:val="en-US"/>
              </w:rPr>
            </w:pPr>
            <w:bookmarkStart w:id="5739" w:name="_Toc502299715"/>
            <w:bookmarkStart w:id="5740" w:name="_Toc504118430"/>
            <w:bookmarkStart w:id="5741" w:name="_Toc504124983"/>
            <w:bookmarkStart w:id="5742" w:name="_Toc504490778"/>
            <w:bookmarkStart w:id="5743" w:name="_Toc504492965"/>
            <w:bookmarkStart w:id="5744" w:name="_Toc504494020"/>
            <w:bookmarkStart w:id="5745" w:name="_Toc504495620"/>
            <w:bookmarkStart w:id="5746" w:name="_Toc504654706"/>
            <w:bookmarkStart w:id="5747" w:name="_Toc504982884"/>
            <w:bookmarkStart w:id="5748" w:name="_Toc505267968"/>
            <w:bookmarkStart w:id="5749" w:name="_Toc505352725"/>
            <w:bookmarkStart w:id="5750" w:name="_Toc505941610"/>
            <w:bookmarkStart w:id="5751" w:name="_Toc507059274"/>
            <w:bookmarkStart w:id="5752" w:name="_Toc507062843"/>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p>
        </w:tc>
        <w:bookmarkStart w:id="5753" w:name="_Toc502299716"/>
        <w:bookmarkStart w:id="5754" w:name="_Toc504118431"/>
        <w:bookmarkStart w:id="5755" w:name="_Toc504124984"/>
        <w:bookmarkStart w:id="5756" w:name="_Toc504490779"/>
        <w:bookmarkStart w:id="5757" w:name="_Toc504492966"/>
        <w:bookmarkStart w:id="5758" w:name="_Toc504494021"/>
        <w:bookmarkStart w:id="5759" w:name="_Toc504495621"/>
        <w:bookmarkStart w:id="5760" w:name="_Toc504654707"/>
        <w:bookmarkStart w:id="5761" w:name="_Toc504982885"/>
        <w:bookmarkStart w:id="5762" w:name="_Toc505267969"/>
        <w:bookmarkStart w:id="5763" w:name="_Toc505352726"/>
        <w:bookmarkStart w:id="5764" w:name="_Toc505941611"/>
        <w:bookmarkStart w:id="5765" w:name="_Toc507059275"/>
        <w:bookmarkStart w:id="5766" w:name="_Toc507062844"/>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tr>
      <w:tr w:rsidR="002D1D7C" w:rsidRPr="00A41C57" w:rsidDel="0099417A" w14:paraId="61E60A60" w14:textId="598E40AC" w:rsidTr="002D1D7C">
        <w:trPr>
          <w:trHeight w:val="357"/>
          <w:del w:id="5767"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426E08D1" w14:textId="58AF5A65" w:rsidR="002D1D7C" w:rsidRPr="00920E6F" w:rsidDel="0099417A" w:rsidRDefault="002D1D7C" w:rsidP="002D1D7C">
            <w:pPr>
              <w:rPr>
                <w:del w:id="5768" w:author="Author" w:date="2017-12-29T08:21:00Z"/>
                <w:lang w:val="en-US"/>
              </w:rPr>
            </w:pPr>
            <w:del w:id="5769" w:author="Author" w:date="2017-12-29T08:21:00Z">
              <w:r w:rsidRPr="002D1D7C" w:rsidDel="0099417A">
                <w:rPr>
                  <w:rStyle w:val="SAPScreenElement"/>
                  <w:lang w:val="en-US"/>
                </w:rPr>
                <w:delText>Is Cross Border Worker:</w:delText>
              </w:r>
              <w:r w:rsidRPr="002D1D7C" w:rsidDel="0099417A">
                <w:rPr>
                  <w:lang w:val="en-US"/>
                </w:rPr>
                <w:delText xml:space="preserve"> defaults to</w:delText>
              </w:r>
              <w:r w:rsidRPr="002D1D7C" w:rsidDel="0099417A">
                <w:rPr>
                  <w:rStyle w:val="SAPUserEntry"/>
                  <w:color w:val="auto"/>
                  <w:lang w:val="en-US"/>
                </w:rPr>
                <w:delText xml:space="preserve"> </w:delText>
              </w:r>
              <w:r w:rsidRPr="002D1D7C" w:rsidDel="0099417A">
                <w:rPr>
                  <w:rStyle w:val="SAPUserEntry"/>
                  <w:lang w:val="en-US"/>
                </w:rPr>
                <w:delText>No</w:delText>
              </w:r>
              <w:r w:rsidRPr="002D1D7C" w:rsidDel="0099417A">
                <w:rPr>
                  <w:lang w:val="en-US"/>
                </w:rPr>
                <w:delText>; adapt if required</w:delText>
              </w:r>
              <w:bookmarkStart w:id="5770" w:name="_Toc502299717"/>
              <w:bookmarkStart w:id="5771" w:name="_Toc504118432"/>
              <w:bookmarkStart w:id="5772" w:name="_Toc504124985"/>
              <w:bookmarkStart w:id="5773" w:name="_Toc504490780"/>
              <w:bookmarkStart w:id="5774" w:name="_Toc504492967"/>
              <w:bookmarkStart w:id="5775" w:name="_Toc504494022"/>
              <w:bookmarkStart w:id="5776" w:name="_Toc504495622"/>
              <w:bookmarkStart w:id="5777" w:name="_Toc504654708"/>
              <w:bookmarkStart w:id="5778" w:name="_Toc504982886"/>
              <w:bookmarkStart w:id="5779" w:name="_Toc505267970"/>
              <w:bookmarkStart w:id="5780" w:name="_Toc505352727"/>
              <w:bookmarkStart w:id="5781" w:name="_Toc505941612"/>
              <w:bookmarkStart w:id="5782" w:name="_Toc507059276"/>
              <w:bookmarkStart w:id="5783" w:name="_Toc507062845"/>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del>
          </w:p>
        </w:tc>
        <w:tc>
          <w:tcPr>
            <w:tcW w:w="7564" w:type="dxa"/>
            <w:tcBorders>
              <w:top w:val="single" w:sz="8" w:space="0" w:color="999999"/>
              <w:left w:val="single" w:sz="8" w:space="0" w:color="999999"/>
              <w:bottom w:val="single" w:sz="8" w:space="0" w:color="999999"/>
              <w:right w:val="single" w:sz="8" w:space="0" w:color="999999"/>
            </w:tcBorders>
          </w:tcPr>
          <w:p w14:paraId="1254FFCD" w14:textId="5A2BB366" w:rsidR="002D1D7C" w:rsidRPr="00920E6F" w:rsidDel="0099417A" w:rsidRDefault="002D1D7C" w:rsidP="002D1D7C">
            <w:pPr>
              <w:rPr>
                <w:del w:id="5784" w:author="Author" w:date="2017-12-29T08:21:00Z"/>
                <w:lang w:val="en-US"/>
              </w:rPr>
            </w:pPr>
            <w:bookmarkStart w:id="5785" w:name="_Toc502299718"/>
            <w:bookmarkStart w:id="5786" w:name="_Toc504118433"/>
            <w:bookmarkStart w:id="5787" w:name="_Toc504124986"/>
            <w:bookmarkStart w:id="5788" w:name="_Toc504490781"/>
            <w:bookmarkStart w:id="5789" w:name="_Toc504492968"/>
            <w:bookmarkStart w:id="5790" w:name="_Toc504494023"/>
            <w:bookmarkStart w:id="5791" w:name="_Toc504495623"/>
            <w:bookmarkStart w:id="5792" w:name="_Toc504654709"/>
            <w:bookmarkStart w:id="5793" w:name="_Toc504982887"/>
            <w:bookmarkStart w:id="5794" w:name="_Toc505267971"/>
            <w:bookmarkStart w:id="5795" w:name="_Toc505352728"/>
            <w:bookmarkStart w:id="5796" w:name="_Toc505941613"/>
            <w:bookmarkStart w:id="5797" w:name="_Toc507059277"/>
            <w:bookmarkStart w:id="5798" w:name="_Toc507062846"/>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p>
        </w:tc>
        <w:bookmarkStart w:id="5799" w:name="_Toc502299719"/>
        <w:bookmarkStart w:id="5800" w:name="_Toc504118434"/>
        <w:bookmarkStart w:id="5801" w:name="_Toc504124987"/>
        <w:bookmarkStart w:id="5802" w:name="_Toc504490782"/>
        <w:bookmarkStart w:id="5803" w:name="_Toc504492969"/>
        <w:bookmarkStart w:id="5804" w:name="_Toc504494024"/>
        <w:bookmarkStart w:id="5805" w:name="_Toc504495624"/>
        <w:bookmarkStart w:id="5806" w:name="_Toc504654710"/>
        <w:bookmarkStart w:id="5807" w:name="_Toc504982888"/>
        <w:bookmarkStart w:id="5808" w:name="_Toc505267972"/>
        <w:bookmarkStart w:id="5809" w:name="_Toc505352729"/>
        <w:bookmarkStart w:id="5810" w:name="_Toc505941614"/>
        <w:bookmarkStart w:id="5811" w:name="_Toc507059278"/>
        <w:bookmarkStart w:id="5812" w:name="_Toc507062847"/>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tr>
      <w:tr w:rsidR="002D1D7C" w:rsidRPr="00A41C57" w:rsidDel="0099417A" w14:paraId="687341FA" w14:textId="44D25D91" w:rsidTr="002D1D7C">
        <w:trPr>
          <w:trHeight w:val="357"/>
          <w:del w:id="5813"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5128F9D6" w14:textId="550D32B6" w:rsidR="002D1D7C" w:rsidRPr="00920E6F" w:rsidDel="0099417A" w:rsidRDefault="002D1D7C" w:rsidP="002D1D7C">
            <w:pPr>
              <w:rPr>
                <w:del w:id="5814" w:author="Author" w:date="2017-12-29T08:21:00Z"/>
                <w:lang w:val="en-US"/>
              </w:rPr>
            </w:pPr>
            <w:del w:id="5815" w:author="Author" w:date="2017-12-29T08:21:00Z">
              <w:r w:rsidRPr="002D1D7C" w:rsidDel="0099417A">
                <w:rPr>
                  <w:rStyle w:val="SAPScreenElement"/>
                  <w:lang w:val="en-US"/>
                </w:rPr>
                <w:delText xml:space="preserve">Probationary Period End Date: </w:delText>
              </w:r>
              <w:r w:rsidRPr="002D1D7C" w:rsidDel="0099417A">
                <w:rPr>
                  <w:lang w:val="en-US"/>
                </w:rPr>
                <w:delText>select from calendar help</w:delText>
              </w:r>
              <w:bookmarkStart w:id="5816" w:name="_Toc502299720"/>
              <w:bookmarkStart w:id="5817" w:name="_Toc504118435"/>
              <w:bookmarkStart w:id="5818" w:name="_Toc504124988"/>
              <w:bookmarkStart w:id="5819" w:name="_Toc504490783"/>
              <w:bookmarkStart w:id="5820" w:name="_Toc504492970"/>
              <w:bookmarkStart w:id="5821" w:name="_Toc504494025"/>
              <w:bookmarkStart w:id="5822" w:name="_Toc504495625"/>
              <w:bookmarkStart w:id="5823" w:name="_Toc504654711"/>
              <w:bookmarkStart w:id="5824" w:name="_Toc504982889"/>
              <w:bookmarkStart w:id="5825" w:name="_Toc505267973"/>
              <w:bookmarkStart w:id="5826" w:name="_Toc505352730"/>
              <w:bookmarkStart w:id="5827" w:name="_Toc505941615"/>
              <w:bookmarkStart w:id="5828" w:name="_Toc507059279"/>
              <w:bookmarkStart w:id="5829" w:name="_Toc507062848"/>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del>
          </w:p>
        </w:tc>
        <w:tc>
          <w:tcPr>
            <w:tcW w:w="7564" w:type="dxa"/>
            <w:tcBorders>
              <w:top w:val="single" w:sz="8" w:space="0" w:color="999999"/>
              <w:left w:val="single" w:sz="8" w:space="0" w:color="999999"/>
              <w:bottom w:val="single" w:sz="8" w:space="0" w:color="999999"/>
              <w:right w:val="single" w:sz="8" w:space="0" w:color="999999"/>
            </w:tcBorders>
          </w:tcPr>
          <w:p w14:paraId="2C057556" w14:textId="765F65D4" w:rsidR="002D1D7C" w:rsidRPr="00920E6F" w:rsidDel="0099417A" w:rsidRDefault="002D1D7C" w:rsidP="002D1D7C">
            <w:pPr>
              <w:rPr>
                <w:del w:id="5830" w:author="Author" w:date="2017-12-29T08:21:00Z"/>
                <w:lang w:val="en-US"/>
              </w:rPr>
            </w:pPr>
            <w:bookmarkStart w:id="5831" w:name="_Toc502299721"/>
            <w:bookmarkStart w:id="5832" w:name="_Toc504118436"/>
            <w:bookmarkStart w:id="5833" w:name="_Toc504124989"/>
            <w:bookmarkStart w:id="5834" w:name="_Toc504490784"/>
            <w:bookmarkStart w:id="5835" w:name="_Toc504492971"/>
            <w:bookmarkStart w:id="5836" w:name="_Toc504494026"/>
            <w:bookmarkStart w:id="5837" w:name="_Toc504495626"/>
            <w:bookmarkStart w:id="5838" w:name="_Toc504654712"/>
            <w:bookmarkStart w:id="5839" w:name="_Toc504982890"/>
            <w:bookmarkStart w:id="5840" w:name="_Toc505267974"/>
            <w:bookmarkStart w:id="5841" w:name="_Toc505352731"/>
            <w:bookmarkStart w:id="5842" w:name="_Toc505941616"/>
            <w:bookmarkStart w:id="5843" w:name="_Toc507059280"/>
            <w:bookmarkStart w:id="5844" w:name="_Toc507062849"/>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p>
        </w:tc>
        <w:bookmarkStart w:id="5845" w:name="_Toc502299722"/>
        <w:bookmarkStart w:id="5846" w:name="_Toc504118437"/>
        <w:bookmarkStart w:id="5847" w:name="_Toc504124990"/>
        <w:bookmarkStart w:id="5848" w:name="_Toc504490785"/>
        <w:bookmarkStart w:id="5849" w:name="_Toc504492972"/>
        <w:bookmarkStart w:id="5850" w:name="_Toc504494027"/>
        <w:bookmarkStart w:id="5851" w:name="_Toc504495627"/>
        <w:bookmarkStart w:id="5852" w:name="_Toc504654713"/>
        <w:bookmarkStart w:id="5853" w:name="_Toc504982891"/>
        <w:bookmarkStart w:id="5854" w:name="_Toc505267975"/>
        <w:bookmarkStart w:id="5855" w:name="_Toc505352732"/>
        <w:bookmarkStart w:id="5856" w:name="_Toc505941617"/>
        <w:bookmarkStart w:id="5857" w:name="_Toc507059281"/>
        <w:bookmarkStart w:id="5858" w:name="_Toc507062850"/>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tr>
      <w:tr w:rsidR="002D1D7C" w:rsidRPr="00A41C57" w:rsidDel="0099417A" w14:paraId="6E151510" w14:textId="61E261F2" w:rsidTr="002D1D7C">
        <w:trPr>
          <w:trHeight w:val="357"/>
          <w:del w:id="5859"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28B6F694" w14:textId="52A7A6B6" w:rsidR="002D1D7C" w:rsidRPr="00920E6F" w:rsidDel="0099417A" w:rsidRDefault="002D1D7C" w:rsidP="002D1D7C">
            <w:pPr>
              <w:rPr>
                <w:del w:id="5860" w:author="Author" w:date="2017-12-29T08:21:00Z"/>
                <w:lang w:val="en-US"/>
              </w:rPr>
            </w:pPr>
            <w:commentRangeStart w:id="5861"/>
            <w:del w:id="5862" w:author="Author" w:date="2017-12-29T08:21:00Z">
              <w:r w:rsidRPr="002D1D7C" w:rsidDel="0099417A">
                <w:rPr>
                  <w:rStyle w:val="SAPScreenElement"/>
                  <w:lang w:val="en-US"/>
                </w:rPr>
                <w:delText xml:space="preserve">Employee Class: </w:delText>
              </w:r>
              <w:r w:rsidRPr="002D1D7C" w:rsidDel="0099417A">
                <w:rPr>
                  <w:lang w:val="en-US"/>
                </w:rPr>
                <w:delText xml:space="preserve">defaulted based on value entered in field </w:delText>
              </w:r>
              <w:r w:rsidRPr="002D1D7C" w:rsidDel="0099417A">
                <w:rPr>
                  <w:rStyle w:val="SAPScreenElement"/>
                  <w:lang w:val="en-US"/>
                </w:rPr>
                <w:delText>Position</w:delText>
              </w:r>
              <w:r w:rsidRPr="00B04D6E" w:rsidDel="0099417A">
                <w:rPr>
                  <w:lang w:val="en-US"/>
                </w:rPr>
                <w:delText>; leave as is</w:delText>
              </w:r>
              <w:bookmarkStart w:id="5863" w:name="_Toc502299723"/>
              <w:bookmarkStart w:id="5864" w:name="_Toc504118438"/>
              <w:bookmarkStart w:id="5865" w:name="_Toc504124991"/>
              <w:bookmarkStart w:id="5866" w:name="_Toc504490786"/>
              <w:bookmarkStart w:id="5867" w:name="_Toc504492973"/>
              <w:bookmarkStart w:id="5868" w:name="_Toc504494028"/>
              <w:bookmarkStart w:id="5869" w:name="_Toc504495628"/>
              <w:bookmarkStart w:id="5870" w:name="_Toc504654714"/>
              <w:bookmarkStart w:id="5871" w:name="_Toc504982892"/>
              <w:bookmarkStart w:id="5872" w:name="_Toc505267976"/>
              <w:bookmarkStart w:id="5873" w:name="_Toc505352733"/>
              <w:bookmarkStart w:id="5874" w:name="_Toc505941618"/>
              <w:bookmarkStart w:id="5875" w:name="_Toc507059282"/>
              <w:bookmarkStart w:id="5876" w:name="_Toc507062851"/>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del>
          </w:p>
        </w:tc>
        <w:tc>
          <w:tcPr>
            <w:tcW w:w="7564" w:type="dxa"/>
            <w:tcBorders>
              <w:top w:val="single" w:sz="8" w:space="0" w:color="999999"/>
              <w:left w:val="single" w:sz="8" w:space="0" w:color="999999"/>
              <w:bottom w:val="single" w:sz="8" w:space="0" w:color="999999"/>
              <w:right w:val="single" w:sz="8" w:space="0" w:color="999999"/>
            </w:tcBorders>
          </w:tcPr>
          <w:p w14:paraId="19011E46" w14:textId="725A6400" w:rsidR="002D1D7C" w:rsidRPr="002D1D7C" w:rsidDel="0099417A" w:rsidRDefault="002D1D7C" w:rsidP="002D1D7C">
            <w:pPr>
              <w:pStyle w:val="SAPNoteHeading"/>
              <w:ind w:left="0"/>
              <w:rPr>
                <w:del w:id="5877" w:author="Author" w:date="2017-12-29T08:21:00Z"/>
                <w:lang w:val="en-US"/>
              </w:rPr>
            </w:pPr>
            <w:del w:id="5878" w:author="Author" w:date="2017-12-29T08:21:00Z">
              <w:r w:rsidRPr="00481262" w:rsidDel="0099417A">
                <w:rPr>
                  <w:noProof/>
                  <w:lang w:val="en-US"/>
                </w:rPr>
                <w:drawing>
                  <wp:inline distT="0" distB="0" distL="0" distR="0" wp14:anchorId="3CEA7B1F" wp14:editId="0A823C0A">
                    <wp:extent cx="225425" cy="225425"/>
                    <wp:effectExtent l="0" t="0" r="3175" b="3175"/>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D7C" w:rsidDel="0099417A">
                <w:rPr>
                  <w:lang w:val="en-US"/>
                </w:rPr>
                <w:delText> Recommendation</w:delText>
              </w:r>
              <w:bookmarkStart w:id="5879" w:name="_Toc502299724"/>
              <w:bookmarkStart w:id="5880" w:name="_Toc504118439"/>
              <w:bookmarkStart w:id="5881" w:name="_Toc504124992"/>
              <w:bookmarkStart w:id="5882" w:name="_Toc504490787"/>
              <w:bookmarkStart w:id="5883" w:name="_Toc504492974"/>
              <w:bookmarkStart w:id="5884" w:name="_Toc504494029"/>
              <w:bookmarkStart w:id="5885" w:name="_Toc504495629"/>
              <w:bookmarkStart w:id="5886" w:name="_Toc504654715"/>
              <w:bookmarkStart w:id="5887" w:name="_Toc504982893"/>
              <w:bookmarkStart w:id="5888" w:name="_Toc505267977"/>
              <w:bookmarkStart w:id="5889" w:name="_Toc505352734"/>
              <w:bookmarkStart w:id="5890" w:name="_Toc505941619"/>
              <w:bookmarkStart w:id="5891" w:name="_Toc507059283"/>
              <w:bookmarkStart w:id="5892" w:name="_Toc507062852"/>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del>
          </w:p>
          <w:p w14:paraId="223BE035" w14:textId="7D2725CF" w:rsidR="002D1D7C" w:rsidRPr="00920E6F" w:rsidDel="0099417A" w:rsidRDefault="002D1D7C" w:rsidP="002D1D7C">
            <w:pPr>
              <w:rPr>
                <w:del w:id="5893" w:author="Author" w:date="2017-12-29T08:21:00Z"/>
                <w:lang w:val="en-US"/>
              </w:rPr>
            </w:pPr>
            <w:del w:id="5894" w:author="Author" w:date="2017-12-29T08:21:00Z">
              <w:r w:rsidRPr="002D1D7C" w:rsidDel="0099417A">
                <w:rPr>
                  <w:lang w:val="en-US"/>
                </w:rPr>
                <w:delText>Required if integration with Employee Central Payroll is in place.</w:delText>
              </w:r>
              <w:bookmarkStart w:id="5895" w:name="_Toc502299725"/>
              <w:bookmarkStart w:id="5896" w:name="_Toc504118440"/>
              <w:bookmarkStart w:id="5897" w:name="_Toc504124993"/>
              <w:bookmarkStart w:id="5898" w:name="_Toc504490788"/>
              <w:bookmarkStart w:id="5899" w:name="_Toc504492975"/>
              <w:bookmarkStart w:id="5900" w:name="_Toc504494030"/>
              <w:bookmarkStart w:id="5901" w:name="_Toc504495630"/>
              <w:bookmarkStart w:id="5902" w:name="_Toc504654716"/>
              <w:bookmarkStart w:id="5903" w:name="_Toc504982894"/>
              <w:bookmarkStart w:id="5904" w:name="_Toc505267978"/>
              <w:bookmarkStart w:id="5905" w:name="_Toc505352735"/>
              <w:bookmarkStart w:id="5906" w:name="_Toc505941620"/>
              <w:bookmarkStart w:id="5907" w:name="_Toc507059284"/>
              <w:bookmarkStart w:id="5908" w:name="_Toc507062853"/>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del>
          </w:p>
        </w:tc>
        <w:bookmarkStart w:id="5909" w:name="_Toc502299726"/>
        <w:bookmarkStart w:id="5910" w:name="_Toc504118441"/>
        <w:bookmarkStart w:id="5911" w:name="_Toc504124994"/>
        <w:bookmarkStart w:id="5912" w:name="_Toc504490789"/>
        <w:bookmarkStart w:id="5913" w:name="_Toc504492976"/>
        <w:bookmarkStart w:id="5914" w:name="_Toc504494031"/>
        <w:bookmarkStart w:id="5915" w:name="_Toc504495631"/>
        <w:bookmarkStart w:id="5916" w:name="_Toc504654717"/>
        <w:bookmarkStart w:id="5917" w:name="_Toc504982895"/>
        <w:bookmarkStart w:id="5918" w:name="_Toc505267979"/>
        <w:bookmarkStart w:id="5919" w:name="_Toc505352736"/>
        <w:bookmarkStart w:id="5920" w:name="_Toc505941621"/>
        <w:bookmarkStart w:id="5921" w:name="_Toc507059285"/>
        <w:bookmarkStart w:id="5922" w:name="_Toc507062854"/>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tr>
      <w:tr w:rsidR="002D1D7C" w:rsidRPr="00A41C57" w:rsidDel="0099417A" w14:paraId="6E5F35F4" w14:textId="641A73CF" w:rsidTr="002D1D7C">
        <w:trPr>
          <w:trHeight w:val="357"/>
          <w:del w:id="5923"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39D5EF6A" w14:textId="61074E5B" w:rsidR="002D1D7C" w:rsidRPr="00920E6F" w:rsidDel="0099417A" w:rsidRDefault="002D1D7C" w:rsidP="002D1D7C">
            <w:pPr>
              <w:rPr>
                <w:del w:id="5924" w:author="Author" w:date="2017-12-29T08:21:00Z"/>
                <w:lang w:val="en-US"/>
              </w:rPr>
            </w:pPr>
            <w:del w:id="5925" w:author="Author" w:date="2017-12-29T08:21:00Z">
              <w:r w:rsidRPr="002D1D7C" w:rsidDel="0099417A">
                <w:rPr>
                  <w:rStyle w:val="SAPScreenElement"/>
                  <w:lang w:val="en-US"/>
                </w:rPr>
                <w:delText xml:space="preserve">Employment Type: </w:delText>
              </w:r>
              <w:r w:rsidRPr="002D1D7C" w:rsidDel="0099417A">
                <w:rPr>
                  <w:lang w:val="en-US"/>
                </w:rPr>
                <w:delText xml:space="preserve">defaulted based on value entered in field </w:delText>
              </w:r>
              <w:r w:rsidRPr="002D1D7C" w:rsidDel="0099417A">
                <w:rPr>
                  <w:rStyle w:val="SAPScreenElement"/>
                  <w:lang w:val="en-US"/>
                </w:rPr>
                <w:delText xml:space="preserve">Position </w:delText>
              </w:r>
              <w:r w:rsidRPr="002D1D7C" w:rsidDel="0099417A">
                <w:rPr>
                  <w:lang w:val="en-US"/>
                </w:rPr>
                <w:delText xml:space="preserve">in case the </w:delText>
              </w:r>
              <w:r w:rsidRPr="002D1D7C" w:rsidDel="0099417A">
                <w:rPr>
                  <w:rStyle w:val="SAPScreenElement"/>
                  <w:color w:val="auto"/>
                  <w:lang w:val="en-US"/>
                </w:rPr>
                <w:delText>Employment Type</w:delText>
              </w:r>
              <w:r w:rsidRPr="002D1D7C" w:rsidDel="0099417A">
                <w:rPr>
                  <w:lang w:val="en-US"/>
                </w:rPr>
                <w:delText xml:space="preserve"> field has been set up and maintained for the </w:delText>
              </w:r>
              <w:r w:rsidRPr="002D1D7C" w:rsidDel="0099417A">
                <w:rPr>
                  <w:rStyle w:val="SAPScreenElement"/>
                  <w:color w:val="auto"/>
                  <w:lang w:val="en-US"/>
                </w:rPr>
                <w:delText>Position</w:delText>
              </w:r>
              <w:r w:rsidRPr="002D1D7C" w:rsidDel="0099417A">
                <w:rPr>
                  <w:lang w:val="en-US"/>
                </w:rPr>
                <w:delText xml:space="preserve"> object. If this is not the case, you need to select a value from the value help.</w:delText>
              </w:r>
              <w:bookmarkStart w:id="5926" w:name="_Toc502299727"/>
              <w:bookmarkStart w:id="5927" w:name="_Toc504118442"/>
              <w:bookmarkStart w:id="5928" w:name="_Toc504124995"/>
              <w:bookmarkStart w:id="5929" w:name="_Toc504490790"/>
              <w:bookmarkStart w:id="5930" w:name="_Toc504492977"/>
              <w:bookmarkStart w:id="5931" w:name="_Toc504494032"/>
              <w:bookmarkStart w:id="5932" w:name="_Toc504495632"/>
              <w:bookmarkStart w:id="5933" w:name="_Toc504654718"/>
              <w:bookmarkStart w:id="5934" w:name="_Toc504982896"/>
              <w:bookmarkStart w:id="5935" w:name="_Toc505267980"/>
              <w:bookmarkStart w:id="5936" w:name="_Toc505352737"/>
              <w:bookmarkStart w:id="5937" w:name="_Toc505941622"/>
              <w:bookmarkStart w:id="5938" w:name="_Toc507059286"/>
              <w:bookmarkStart w:id="5939" w:name="_Toc50706285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del>
          </w:p>
        </w:tc>
        <w:tc>
          <w:tcPr>
            <w:tcW w:w="7564" w:type="dxa"/>
            <w:tcBorders>
              <w:top w:val="single" w:sz="8" w:space="0" w:color="999999"/>
              <w:left w:val="single" w:sz="8" w:space="0" w:color="999999"/>
              <w:bottom w:val="single" w:sz="8" w:space="0" w:color="999999"/>
              <w:right w:val="single" w:sz="8" w:space="0" w:color="999999"/>
            </w:tcBorders>
          </w:tcPr>
          <w:p w14:paraId="38A2E0F4" w14:textId="29713D3E" w:rsidR="002D1D7C" w:rsidRPr="002D1D7C" w:rsidDel="0099417A" w:rsidRDefault="002D1D7C" w:rsidP="002D1D7C">
            <w:pPr>
              <w:pStyle w:val="SAPNoteHeading"/>
              <w:ind w:left="0"/>
              <w:rPr>
                <w:del w:id="5940" w:author="Author" w:date="2017-12-29T08:21:00Z"/>
                <w:lang w:val="en-US"/>
              </w:rPr>
            </w:pPr>
            <w:del w:id="5941" w:author="Author" w:date="2017-12-29T08:21:00Z">
              <w:r w:rsidRPr="00481262" w:rsidDel="0099417A">
                <w:rPr>
                  <w:noProof/>
                  <w:lang w:val="en-US"/>
                </w:rPr>
                <w:drawing>
                  <wp:inline distT="0" distB="0" distL="0" distR="0" wp14:anchorId="4158A92C" wp14:editId="015ED7CD">
                    <wp:extent cx="228600" cy="228600"/>
                    <wp:effectExtent l="0" t="0" r="0" b="0"/>
                    <wp:docPr id="4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D1D7C" w:rsidDel="0099417A">
                <w:rPr>
                  <w:lang w:val="en-US"/>
                </w:rPr>
                <w:delText> Recommendation</w:delText>
              </w:r>
              <w:bookmarkStart w:id="5942" w:name="_Toc502299728"/>
              <w:bookmarkStart w:id="5943" w:name="_Toc504118443"/>
              <w:bookmarkStart w:id="5944" w:name="_Toc504124996"/>
              <w:bookmarkStart w:id="5945" w:name="_Toc504490791"/>
              <w:bookmarkStart w:id="5946" w:name="_Toc504492978"/>
              <w:bookmarkStart w:id="5947" w:name="_Toc504494033"/>
              <w:bookmarkStart w:id="5948" w:name="_Toc504495633"/>
              <w:bookmarkStart w:id="5949" w:name="_Toc504654719"/>
              <w:bookmarkStart w:id="5950" w:name="_Toc504982897"/>
              <w:bookmarkStart w:id="5951" w:name="_Toc505267981"/>
              <w:bookmarkStart w:id="5952" w:name="_Toc505352738"/>
              <w:bookmarkStart w:id="5953" w:name="_Toc505941623"/>
              <w:bookmarkStart w:id="5954" w:name="_Toc507059287"/>
              <w:bookmarkStart w:id="5955" w:name="_Toc507062856"/>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del>
          </w:p>
          <w:p w14:paraId="5B9CB7D2" w14:textId="50632D9D" w:rsidR="002D1D7C" w:rsidRPr="002D1D7C" w:rsidDel="0099417A" w:rsidRDefault="002D1D7C" w:rsidP="002D1D7C">
            <w:pPr>
              <w:pStyle w:val="ListContinue"/>
              <w:ind w:left="0"/>
              <w:rPr>
                <w:del w:id="5956" w:author="Author" w:date="2017-12-29T08:21:00Z"/>
                <w:rStyle w:val="SAPScreenElement"/>
                <w:color w:val="auto"/>
                <w:lang w:val="en-US"/>
              </w:rPr>
            </w:pPr>
            <w:del w:id="5957" w:author="Author" w:date="2017-12-29T08:21:00Z">
              <w:r w:rsidRPr="002D1D7C" w:rsidDel="0099417A">
                <w:rPr>
                  <w:lang w:val="en-US"/>
                </w:rPr>
                <w:delText xml:space="preserve">In case </w:delText>
              </w:r>
              <w:r w:rsidRPr="002D1D7C" w:rsidDel="0099417A">
                <w:rPr>
                  <w:rStyle w:val="SAPEmphasis"/>
                  <w:lang w:val="en-US"/>
                </w:rPr>
                <w:delText xml:space="preserve">Apprentice Management </w:delText>
              </w:r>
              <w:r w:rsidRPr="002D1D7C" w:rsidDel="0099417A">
                <w:rPr>
                  <w:lang w:val="en-US"/>
                </w:rPr>
                <w:delText>has also been implemented in the instance and the new employee is an apprentice, use the combination of employee class</w:delText>
              </w:r>
              <w:r w:rsidRPr="002D1D7C" w:rsidDel="0099417A">
                <w:rPr>
                  <w:rStyle w:val="SAPUserEntry"/>
                  <w:lang w:val="en-US"/>
                </w:rPr>
                <w:delText xml:space="preserve"> Apprentice(DE)</w:delText>
              </w:r>
              <w:r w:rsidRPr="002D1D7C" w:rsidDel="0099417A">
                <w:rPr>
                  <w:lang w:val="en-US"/>
                </w:rPr>
                <w:delText xml:space="preserve"> and employment type</w:delText>
              </w:r>
              <w:r w:rsidRPr="002D1D7C" w:rsidDel="0099417A">
                <w:rPr>
                  <w:rStyle w:val="SAPUserEntry"/>
                  <w:lang w:val="en-US"/>
                </w:rPr>
                <w:delText xml:space="preserve"> Apprentice(DE)</w:delText>
              </w:r>
              <w:r w:rsidRPr="002D1D7C" w:rsidDel="0099417A">
                <w:rPr>
                  <w:rStyle w:val="SAPScreenElement"/>
                  <w:color w:val="auto"/>
                  <w:lang w:val="en-US"/>
                </w:rPr>
                <w:delText>.</w:delText>
              </w:r>
              <w:bookmarkStart w:id="5958" w:name="_Toc502299729"/>
              <w:bookmarkStart w:id="5959" w:name="_Toc504118444"/>
              <w:bookmarkStart w:id="5960" w:name="_Toc504124997"/>
              <w:bookmarkStart w:id="5961" w:name="_Toc504490792"/>
              <w:bookmarkStart w:id="5962" w:name="_Toc504492979"/>
              <w:bookmarkStart w:id="5963" w:name="_Toc504494034"/>
              <w:bookmarkStart w:id="5964" w:name="_Toc504495634"/>
              <w:bookmarkStart w:id="5965" w:name="_Toc504654720"/>
              <w:bookmarkStart w:id="5966" w:name="_Toc504982898"/>
              <w:bookmarkStart w:id="5967" w:name="_Toc505267982"/>
              <w:bookmarkStart w:id="5968" w:name="_Toc505352739"/>
              <w:bookmarkStart w:id="5969" w:name="_Toc505941624"/>
              <w:bookmarkStart w:id="5970" w:name="_Toc507059288"/>
              <w:bookmarkStart w:id="5971" w:name="_Toc5070628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del>
          </w:p>
          <w:p w14:paraId="2644E28F" w14:textId="4688DA60" w:rsidR="002D1D7C" w:rsidRPr="002D1D7C" w:rsidDel="0099417A" w:rsidRDefault="002D1D7C" w:rsidP="002D1D7C">
            <w:pPr>
              <w:pStyle w:val="SAPNoteHeading"/>
              <w:ind w:left="0"/>
              <w:rPr>
                <w:del w:id="5972" w:author="Author" w:date="2017-12-29T08:21:00Z"/>
                <w:lang w:val="en-US"/>
              </w:rPr>
            </w:pPr>
            <w:del w:id="5973" w:author="Author" w:date="2017-12-29T08:21:00Z">
              <w:r w:rsidRPr="00481262" w:rsidDel="0099417A">
                <w:rPr>
                  <w:noProof/>
                  <w:lang w:val="en-US"/>
                </w:rPr>
                <w:drawing>
                  <wp:inline distT="0" distB="0" distL="0" distR="0" wp14:anchorId="2E898CA5" wp14:editId="6DE5601E">
                    <wp:extent cx="228600" cy="228600"/>
                    <wp:effectExtent l="0" t="0" r="0" b="0"/>
                    <wp:docPr id="4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D1D7C" w:rsidDel="0099417A">
                <w:rPr>
                  <w:lang w:val="en-US"/>
                </w:rPr>
                <w:delText> Recommendation</w:delText>
              </w:r>
              <w:bookmarkStart w:id="5974" w:name="_Toc502299730"/>
              <w:bookmarkStart w:id="5975" w:name="_Toc504118445"/>
              <w:bookmarkStart w:id="5976" w:name="_Toc504124998"/>
              <w:bookmarkStart w:id="5977" w:name="_Toc504490793"/>
              <w:bookmarkStart w:id="5978" w:name="_Toc504492980"/>
              <w:bookmarkStart w:id="5979" w:name="_Toc504494035"/>
              <w:bookmarkStart w:id="5980" w:name="_Toc504495635"/>
              <w:bookmarkStart w:id="5981" w:name="_Toc504654721"/>
              <w:bookmarkStart w:id="5982" w:name="_Toc504982899"/>
              <w:bookmarkStart w:id="5983" w:name="_Toc505267983"/>
              <w:bookmarkStart w:id="5984" w:name="_Toc505352740"/>
              <w:bookmarkStart w:id="5985" w:name="_Toc505941625"/>
              <w:bookmarkStart w:id="5986" w:name="_Toc507059289"/>
              <w:bookmarkStart w:id="5987" w:name="_Toc507062858"/>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del>
          </w:p>
          <w:p w14:paraId="3BB457AC" w14:textId="08F6B67F" w:rsidR="002D1D7C" w:rsidRPr="002D1D7C" w:rsidDel="0099417A" w:rsidRDefault="002D1D7C" w:rsidP="002D1D7C">
            <w:pPr>
              <w:rPr>
                <w:del w:id="5988" w:author="Author" w:date="2017-12-29T08:21:00Z"/>
                <w:lang w:val="en-US"/>
              </w:rPr>
            </w:pPr>
            <w:del w:id="5989" w:author="Author" w:date="2017-12-29T08:21:00Z">
              <w:r w:rsidRPr="002D1D7C" w:rsidDel="0099417A">
                <w:rPr>
                  <w:lang w:val="en-US"/>
                </w:rPr>
                <w:delText xml:space="preserve">In case </w:delText>
              </w:r>
              <w:r w:rsidRPr="002D1D7C" w:rsidDel="0099417A">
                <w:rPr>
                  <w:rStyle w:val="SAPEmphasis"/>
                  <w:lang w:val="en-US"/>
                </w:rPr>
                <w:delText xml:space="preserve">Contingent Workforce Management </w:delText>
              </w:r>
              <w:r w:rsidRPr="002D1D7C" w:rsidDel="0099417A">
                <w:rPr>
                  <w:lang w:val="en-US"/>
                </w:rPr>
                <w:delText xml:space="preserve">has also been implemented in the instance, avoid using employee class </w:delText>
              </w:r>
              <w:r w:rsidRPr="002D1D7C" w:rsidDel="0099417A">
                <w:rPr>
                  <w:rStyle w:val="SAPUserEntry"/>
                  <w:lang w:val="en-US"/>
                </w:rPr>
                <w:delText>External(DE)</w:delText>
              </w:r>
              <w:r w:rsidRPr="002D1D7C" w:rsidDel="0099417A">
                <w:rPr>
                  <w:b/>
                  <w:lang w:val="en-US"/>
                </w:rPr>
                <w:delText xml:space="preserve"> </w:delText>
              </w:r>
              <w:r w:rsidRPr="002D1D7C" w:rsidDel="0099417A">
                <w:rPr>
                  <w:lang w:val="en-US"/>
                </w:rPr>
                <w:delText>and employment type</w:delText>
              </w:r>
              <w:r w:rsidRPr="002D1D7C" w:rsidDel="0099417A">
                <w:rPr>
                  <w:rStyle w:val="SAPUserEntry"/>
                  <w:lang w:val="en-US"/>
                </w:rPr>
                <w:delText xml:space="preserve"> Contingent Worker</w:delText>
              </w:r>
              <w:r w:rsidRPr="002D1D7C" w:rsidDel="0099417A">
                <w:rPr>
                  <w:lang w:val="en-US"/>
                </w:rPr>
                <w:delText xml:space="preserve">. </w:delText>
              </w:r>
              <w:bookmarkStart w:id="5990" w:name="_Toc502299731"/>
              <w:bookmarkStart w:id="5991" w:name="_Toc504118446"/>
              <w:bookmarkStart w:id="5992" w:name="_Toc504124999"/>
              <w:bookmarkStart w:id="5993" w:name="_Toc504490794"/>
              <w:bookmarkStart w:id="5994" w:name="_Toc504492981"/>
              <w:bookmarkStart w:id="5995" w:name="_Toc504494036"/>
              <w:bookmarkStart w:id="5996" w:name="_Toc504495636"/>
              <w:bookmarkStart w:id="5997" w:name="_Toc504654722"/>
              <w:bookmarkStart w:id="5998" w:name="_Toc504982900"/>
              <w:bookmarkStart w:id="5999" w:name="_Toc505267984"/>
              <w:bookmarkStart w:id="6000" w:name="_Toc505352741"/>
              <w:bookmarkStart w:id="6001" w:name="_Toc505941626"/>
              <w:bookmarkStart w:id="6002" w:name="_Toc507059290"/>
              <w:bookmarkStart w:id="6003" w:name="_Toc50706285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del>
          </w:p>
          <w:p w14:paraId="10944584" w14:textId="254C1904" w:rsidR="002D1D7C" w:rsidRPr="002D1D7C" w:rsidDel="0099417A" w:rsidRDefault="002D1D7C" w:rsidP="002D1D7C">
            <w:pPr>
              <w:pStyle w:val="SAPNoteHeading"/>
              <w:ind w:left="0"/>
              <w:rPr>
                <w:del w:id="6004" w:author="Author" w:date="2017-12-29T08:21:00Z"/>
                <w:lang w:val="en-US"/>
              </w:rPr>
            </w:pPr>
            <w:del w:id="6005" w:author="Author" w:date="2017-12-29T08:21:00Z">
              <w:r w:rsidRPr="00481262" w:rsidDel="0099417A">
                <w:rPr>
                  <w:noProof/>
                  <w:lang w:val="en-US"/>
                </w:rPr>
                <w:drawing>
                  <wp:inline distT="0" distB="0" distL="0" distR="0" wp14:anchorId="13A563DD" wp14:editId="4AF4C204">
                    <wp:extent cx="225425" cy="225425"/>
                    <wp:effectExtent l="0" t="0" r="3175" b="3175"/>
                    <wp:docPr id="4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D7C" w:rsidDel="0099417A">
                <w:rPr>
                  <w:lang w:val="en-US"/>
                </w:rPr>
                <w:delText> Recommendation</w:delText>
              </w:r>
              <w:bookmarkStart w:id="6006" w:name="_Toc502299732"/>
              <w:bookmarkStart w:id="6007" w:name="_Toc504118447"/>
              <w:bookmarkStart w:id="6008" w:name="_Toc504125000"/>
              <w:bookmarkStart w:id="6009" w:name="_Toc504490795"/>
              <w:bookmarkStart w:id="6010" w:name="_Toc504492982"/>
              <w:bookmarkStart w:id="6011" w:name="_Toc504494037"/>
              <w:bookmarkStart w:id="6012" w:name="_Toc504495637"/>
              <w:bookmarkStart w:id="6013" w:name="_Toc504654723"/>
              <w:bookmarkStart w:id="6014" w:name="_Toc504982901"/>
              <w:bookmarkStart w:id="6015" w:name="_Toc505267985"/>
              <w:bookmarkStart w:id="6016" w:name="_Toc505352742"/>
              <w:bookmarkStart w:id="6017" w:name="_Toc505941627"/>
              <w:bookmarkStart w:id="6018" w:name="_Toc507059291"/>
              <w:bookmarkStart w:id="6019" w:name="_Toc507062860"/>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del>
          </w:p>
          <w:p w14:paraId="19F886FC" w14:textId="51B9E887" w:rsidR="002D1D7C" w:rsidRPr="00920E6F" w:rsidDel="0099417A" w:rsidRDefault="002D1D7C" w:rsidP="002D1D7C">
            <w:pPr>
              <w:rPr>
                <w:del w:id="6020" w:author="Author" w:date="2017-12-29T08:21:00Z"/>
                <w:lang w:val="en-US"/>
              </w:rPr>
            </w:pPr>
            <w:del w:id="6021" w:author="Author" w:date="2017-12-29T08:21:00Z">
              <w:r w:rsidRPr="002D1D7C" w:rsidDel="0099417A">
                <w:rPr>
                  <w:lang w:val="en-US"/>
                </w:rPr>
                <w:delText>Required if integration with Employee Central Payroll is in place.</w:delText>
              </w:r>
              <w:commentRangeEnd w:id="5861"/>
              <w:r w:rsidDel="0099417A">
                <w:rPr>
                  <w:rStyle w:val="CommentReference"/>
                </w:rPr>
                <w:commentReference w:id="5861"/>
              </w:r>
              <w:bookmarkStart w:id="6022" w:name="_Toc502299733"/>
              <w:bookmarkStart w:id="6023" w:name="_Toc504118448"/>
              <w:bookmarkStart w:id="6024" w:name="_Toc504125001"/>
              <w:bookmarkStart w:id="6025" w:name="_Toc504490796"/>
              <w:bookmarkStart w:id="6026" w:name="_Toc504492983"/>
              <w:bookmarkStart w:id="6027" w:name="_Toc504494038"/>
              <w:bookmarkStart w:id="6028" w:name="_Toc504495638"/>
              <w:bookmarkStart w:id="6029" w:name="_Toc504654724"/>
              <w:bookmarkStart w:id="6030" w:name="_Toc504982902"/>
              <w:bookmarkStart w:id="6031" w:name="_Toc505267986"/>
              <w:bookmarkStart w:id="6032" w:name="_Toc505352743"/>
              <w:bookmarkStart w:id="6033" w:name="_Toc505941628"/>
              <w:bookmarkStart w:id="6034" w:name="_Toc507059292"/>
              <w:bookmarkStart w:id="6035" w:name="_Toc50706286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del>
          </w:p>
        </w:tc>
        <w:bookmarkStart w:id="6036" w:name="_Toc502299734"/>
        <w:bookmarkStart w:id="6037" w:name="_Toc504118449"/>
        <w:bookmarkStart w:id="6038" w:name="_Toc504125002"/>
        <w:bookmarkStart w:id="6039" w:name="_Toc504490797"/>
        <w:bookmarkStart w:id="6040" w:name="_Toc504492984"/>
        <w:bookmarkStart w:id="6041" w:name="_Toc504494039"/>
        <w:bookmarkStart w:id="6042" w:name="_Toc504495639"/>
        <w:bookmarkStart w:id="6043" w:name="_Toc504654725"/>
        <w:bookmarkStart w:id="6044" w:name="_Toc504982903"/>
        <w:bookmarkStart w:id="6045" w:name="_Toc505267987"/>
        <w:bookmarkStart w:id="6046" w:name="_Toc505352744"/>
        <w:bookmarkStart w:id="6047" w:name="_Toc505941629"/>
        <w:bookmarkStart w:id="6048" w:name="_Toc507059293"/>
        <w:bookmarkStart w:id="6049" w:name="_Toc507062862"/>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tr>
      <w:tr w:rsidR="002D1D7C" w:rsidRPr="00A41C57" w:rsidDel="0099417A" w14:paraId="0846728C" w14:textId="035F46DD" w:rsidTr="002D1D7C">
        <w:trPr>
          <w:trHeight w:val="357"/>
          <w:del w:id="6050"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55A5CB9F" w14:textId="7ABF7A0F" w:rsidR="002D1D7C" w:rsidRPr="00920E6F" w:rsidDel="0099417A" w:rsidRDefault="002D1D7C" w:rsidP="002D1D7C">
            <w:pPr>
              <w:rPr>
                <w:del w:id="6051" w:author="Author" w:date="2017-12-29T08:21:00Z"/>
                <w:lang w:val="en-US"/>
              </w:rPr>
            </w:pPr>
            <w:del w:id="6052" w:author="Author" w:date="2017-12-29T08:21:00Z">
              <w:r w:rsidRPr="002D1D7C" w:rsidDel="0099417A">
                <w:rPr>
                  <w:rStyle w:val="SAPScreenElement"/>
                  <w:lang w:val="en-US"/>
                </w:rPr>
                <w:delText xml:space="preserve">Job Entry Date: </w:delText>
              </w:r>
              <w:r w:rsidRPr="002D1D7C" w:rsidDel="0099417A">
                <w:rPr>
                  <w:lang w:val="en-US"/>
                </w:rPr>
                <w:delText>select the same date as the hiring date of the new employee or select a different date, in case the job entry date differs from the hiring date</w:delText>
              </w:r>
              <w:bookmarkStart w:id="6053" w:name="_Toc502299735"/>
              <w:bookmarkStart w:id="6054" w:name="_Toc504118450"/>
              <w:bookmarkStart w:id="6055" w:name="_Toc504125003"/>
              <w:bookmarkStart w:id="6056" w:name="_Toc504490798"/>
              <w:bookmarkStart w:id="6057" w:name="_Toc504492985"/>
              <w:bookmarkStart w:id="6058" w:name="_Toc504494040"/>
              <w:bookmarkStart w:id="6059" w:name="_Toc504495640"/>
              <w:bookmarkStart w:id="6060" w:name="_Toc504654726"/>
              <w:bookmarkStart w:id="6061" w:name="_Toc504982904"/>
              <w:bookmarkStart w:id="6062" w:name="_Toc505267988"/>
              <w:bookmarkStart w:id="6063" w:name="_Toc505352745"/>
              <w:bookmarkStart w:id="6064" w:name="_Toc505941630"/>
              <w:bookmarkStart w:id="6065" w:name="_Toc507059294"/>
              <w:bookmarkStart w:id="6066" w:name="_Toc507062863"/>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del>
          </w:p>
        </w:tc>
        <w:tc>
          <w:tcPr>
            <w:tcW w:w="7564" w:type="dxa"/>
            <w:tcBorders>
              <w:top w:val="single" w:sz="8" w:space="0" w:color="999999"/>
              <w:left w:val="single" w:sz="8" w:space="0" w:color="999999"/>
              <w:bottom w:val="single" w:sz="8" w:space="0" w:color="999999"/>
              <w:right w:val="single" w:sz="8" w:space="0" w:color="999999"/>
            </w:tcBorders>
          </w:tcPr>
          <w:p w14:paraId="548187E0" w14:textId="32A51D3C" w:rsidR="002D1D7C" w:rsidRPr="00920E6F" w:rsidDel="0099417A" w:rsidRDefault="002D1D7C" w:rsidP="002D1D7C">
            <w:pPr>
              <w:rPr>
                <w:del w:id="6067" w:author="Author" w:date="2017-12-29T08:21:00Z"/>
                <w:lang w:val="en-US"/>
              </w:rPr>
            </w:pPr>
            <w:del w:id="6068" w:author="Author" w:date="2017-12-29T08:21:00Z">
              <w:r w:rsidRPr="002D1D7C" w:rsidDel="0099417A">
                <w:rPr>
                  <w:lang w:val="en-US"/>
                </w:rPr>
                <w:delText>In case you leave the field empty, upon submitting the new hire record, the value will be automatically filled with the hiring date, and can be checked in the employee profile.</w:delText>
              </w:r>
              <w:bookmarkStart w:id="6069" w:name="_Toc502299736"/>
              <w:bookmarkStart w:id="6070" w:name="_Toc504118451"/>
              <w:bookmarkStart w:id="6071" w:name="_Toc504125004"/>
              <w:bookmarkStart w:id="6072" w:name="_Toc504490799"/>
              <w:bookmarkStart w:id="6073" w:name="_Toc504492986"/>
              <w:bookmarkStart w:id="6074" w:name="_Toc504494041"/>
              <w:bookmarkStart w:id="6075" w:name="_Toc504495641"/>
              <w:bookmarkStart w:id="6076" w:name="_Toc504654727"/>
              <w:bookmarkStart w:id="6077" w:name="_Toc504982905"/>
              <w:bookmarkStart w:id="6078" w:name="_Toc505267989"/>
              <w:bookmarkStart w:id="6079" w:name="_Toc505352746"/>
              <w:bookmarkStart w:id="6080" w:name="_Toc505941631"/>
              <w:bookmarkStart w:id="6081" w:name="_Toc507059295"/>
              <w:bookmarkStart w:id="6082" w:name="_Toc507062864"/>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del>
          </w:p>
        </w:tc>
        <w:bookmarkStart w:id="6083" w:name="_Toc502299737"/>
        <w:bookmarkStart w:id="6084" w:name="_Toc504118452"/>
        <w:bookmarkStart w:id="6085" w:name="_Toc504125005"/>
        <w:bookmarkStart w:id="6086" w:name="_Toc504490800"/>
        <w:bookmarkStart w:id="6087" w:name="_Toc504492987"/>
        <w:bookmarkStart w:id="6088" w:name="_Toc504494042"/>
        <w:bookmarkStart w:id="6089" w:name="_Toc504495642"/>
        <w:bookmarkStart w:id="6090" w:name="_Toc504654728"/>
        <w:bookmarkStart w:id="6091" w:name="_Toc504982906"/>
        <w:bookmarkStart w:id="6092" w:name="_Toc505267990"/>
        <w:bookmarkStart w:id="6093" w:name="_Toc505352747"/>
        <w:bookmarkStart w:id="6094" w:name="_Toc505941632"/>
        <w:bookmarkStart w:id="6095" w:name="_Toc507059296"/>
        <w:bookmarkStart w:id="6096" w:name="_Toc507062865"/>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tr>
      <w:tr w:rsidR="002D1D7C" w:rsidRPr="00A41C57" w:rsidDel="0099417A" w14:paraId="0101B986" w14:textId="1A438BC4" w:rsidTr="002D1D7C">
        <w:trPr>
          <w:trHeight w:val="357"/>
          <w:del w:id="6097"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11A513FE" w14:textId="0BB529B4" w:rsidR="002D1D7C" w:rsidRPr="00920E6F" w:rsidDel="0099417A" w:rsidRDefault="002D1D7C" w:rsidP="002D1D7C">
            <w:pPr>
              <w:rPr>
                <w:del w:id="6098" w:author="Author" w:date="2017-12-29T08:21:00Z"/>
                <w:lang w:val="en-US"/>
              </w:rPr>
            </w:pPr>
            <w:del w:id="6099" w:author="Author" w:date="2017-12-29T08:21:00Z">
              <w:r w:rsidRPr="002D1D7C" w:rsidDel="0099417A">
                <w:rPr>
                  <w:rStyle w:val="SAPScreenElement"/>
                  <w:lang w:val="en-US"/>
                </w:rPr>
                <w:delText xml:space="preserve">Pay Scale Type: </w:delText>
              </w:r>
              <w:r w:rsidRPr="002D1D7C" w:rsidDel="0099417A">
                <w:rPr>
                  <w:lang w:val="en-US"/>
                </w:rPr>
                <w:delText xml:space="preserve">select </w:delText>
              </w:r>
              <w:r w:rsidRPr="002D1D7C" w:rsidDel="0099417A">
                <w:rPr>
                  <w:rStyle w:val="SAPUserEntry"/>
                  <w:lang w:val="en-US"/>
                </w:rPr>
                <w:delText>Collective Agreement</w:delText>
              </w:r>
              <w:r w:rsidRPr="002D1D7C" w:rsidDel="0099417A">
                <w:rPr>
                  <w:lang w:val="en-US"/>
                </w:rPr>
                <w:delText xml:space="preserve"> </w:delText>
              </w:r>
              <w:r w:rsidRPr="002D1D7C" w:rsidDel="0099417A">
                <w:rPr>
                  <w:rStyle w:val="SAPUserEntry"/>
                  <w:lang w:val="en-US"/>
                </w:rPr>
                <w:delText>(DEU/95)</w:delText>
              </w:r>
              <w:r w:rsidRPr="002D1D7C" w:rsidDel="0099417A">
                <w:rPr>
                  <w:lang w:val="en-US"/>
                </w:rPr>
                <w:delText xml:space="preserve"> from drop-down</w:delText>
              </w:r>
              <w:bookmarkStart w:id="6100" w:name="_Toc502299738"/>
              <w:bookmarkStart w:id="6101" w:name="_Toc504118453"/>
              <w:bookmarkStart w:id="6102" w:name="_Toc504125006"/>
              <w:bookmarkStart w:id="6103" w:name="_Toc504490801"/>
              <w:bookmarkStart w:id="6104" w:name="_Toc504492988"/>
              <w:bookmarkStart w:id="6105" w:name="_Toc504494043"/>
              <w:bookmarkStart w:id="6106" w:name="_Toc504495643"/>
              <w:bookmarkStart w:id="6107" w:name="_Toc504654729"/>
              <w:bookmarkStart w:id="6108" w:name="_Toc504982907"/>
              <w:bookmarkStart w:id="6109" w:name="_Toc505267991"/>
              <w:bookmarkStart w:id="6110" w:name="_Toc505352748"/>
              <w:bookmarkStart w:id="6111" w:name="_Toc505941633"/>
              <w:bookmarkStart w:id="6112" w:name="_Toc507059297"/>
              <w:bookmarkStart w:id="6113" w:name="_Toc507062866"/>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del>
          </w:p>
        </w:tc>
        <w:tc>
          <w:tcPr>
            <w:tcW w:w="7564" w:type="dxa"/>
            <w:tcBorders>
              <w:top w:val="single" w:sz="8" w:space="0" w:color="999999"/>
              <w:left w:val="single" w:sz="8" w:space="0" w:color="999999"/>
              <w:bottom w:val="single" w:sz="8" w:space="0" w:color="999999"/>
              <w:right w:val="single" w:sz="8" w:space="0" w:color="999999"/>
            </w:tcBorders>
          </w:tcPr>
          <w:p w14:paraId="3C46F3B0" w14:textId="0B4CE3AF" w:rsidR="002D1D7C" w:rsidRPr="002D1D7C" w:rsidDel="0099417A" w:rsidRDefault="002D1D7C" w:rsidP="002D1D7C">
            <w:pPr>
              <w:pStyle w:val="SAPNoteHeading"/>
              <w:ind w:left="0"/>
              <w:rPr>
                <w:del w:id="6114" w:author="Author" w:date="2017-12-29T08:21:00Z"/>
                <w:lang w:val="en-US"/>
              </w:rPr>
            </w:pPr>
            <w:del w:id="6115" w:author="Author" w:date="2017-12-29T08:21:00Z">
              <w:r w:rsidRPr="00481262" w:rsidDel="0099417A">
                <w:rPr>
                  <w:noProof/>
                  <w:lang w:val="en-US"/>
                </w:rPr>
                <w:drawing>
                  <wp:inline distT="0" distB="0" distL="0" distR="0" wp14:anchorId="4CDF6542" wp14:editId="313C7137">
                    <wp:extent cx="225425" cy="225425"/>
                    <wp:effectExtent l="0" t="0" r="3175" b="3175"/>
                    <wp:docPr id="4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D7C" w:rsidDel="0099417A">
                <w:rPr>
                  <w:lang w:val="en-US"/>
                </w:rPr>
                <w:delText> Recommendation</w:delText>
              </w:r>
              <w:bookmarkStart w:id="6116" w:name="_Toc502299739"/>
              <w:bookmarkStart w:id="6117" w:name="_Toc504118454"/>
              <w:bookmarkStart w:id="6118" w:name="_Toc504125007"/>
              <w:bookmarkStart w:id="6119" w:name="_Toc504490802"/>
              <w:bookmarkStart w:id="6120" w:name="_Toc504492989"/>
              <w:bookmarkStart w:id="6121" w:name="_Toc504494044"/>
              <w:bookmarkStart w:id="6122" w:name="_Toc504495644"/>
              <w:bookmarkStart w:id="6123" w:name="_Toc504654730"/>
              <w:bookmarkStart w:id="6124" w:name="_Toc504982908"/>
              <w:bookmarkStart w:id="6125" w:name="_Toc505267992"/>
              <w:bookmarkStart w:id="6126" w:name="_Toc505352749"/>
              <w:bookmarkStart w:id="6127" w:name="_Toc505941634"/>
              <w:bookmarkStart w:id="6128" w:name="_Toc507059298"/>
              <w:bookmarkStart w:id="6129" w:name="_Toc507062867"/>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del>
          </w:p>
          <w:p w14:paraId="6DA228BD" w14:textId="2B5C9818" w:rsidR="002D1D7C" w:rsidRPr="00920E6F" w:rsidDel="0099417A" w:rsidRDefault="002D1D7C" w:rsidP="002D1D7C">
            <w:pPr>
              <w:rPr>
                <w:del w:id="6130" w:author="Author" w:date="2017-12-29T08:21:00Z"/>
                <w:lang w:val="en-US"/>
              </w:rPr>
            </w:pPr>
            <w:del w:id="6131" w:author="Author" w:date="2017-12-29T08:21:00Z">
              <w:r w:rsidRPr="002D1D7C" w:rsidDel="0099417A">
                <w:rPr>
                  <w:lang w:val="en-US"/>
                </w:rPr>
                <w:delText>Required if integration with Employee Central Payroll is in place.</w:delText>
              </w:r>
              <w:bookmarkStart w:id="6132" w:name="_Toc502299740"/>
              <w:bookmarkStart w:id="6133" w:name="_Toc504118455"/>
              <w:bookmarkStart w:id="6134" w:name="_Toc504125008"/>
              <w:bookmarkStart w:id="6135" w:name="_Toc504490803"/>
              <w:bookmarkStart w:id="6136" w:name="_Toc504492990"/>
              <w:bookmarkStart w:id="6137" w:name="_Toc504494045"/>
              <w:bookmarkStart w:id="6138" w:name="_Toc504495645"/>
              <w:bookmarkStart w:id="6139" w:name="_Toc504654731"/>
              <w:bookmarkStart w:id="6140" w:name="_Toc504982909"/>
              <w:bookmarkStart w:id="6141" w:name="_Toc505267993"/>
              <w:bookmarkStart w:id="6142" w:name="_Toc505352750"/>
              <w:bookmarkStart w:id="6143" w:name="_Toc505941635"/>
              <w:bookmarkStart w:id="6144" w:name="_Toc507059299"/>
              <w:bookmarkStart w:id="6145" w:name="_Toc507062868"/>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del>
          </w:p>
        </w:tc>
        <w:bookmarkStart w:id="6146" w:name="_Toc502299741"/>
        <w:bookmarkStart w:id="6147" w:name="_Toc504118456"/>
        <w:bookmarkStart w:id="6148" w:name="_Toc504125009"/>
        <w:bookmarkStart w:id="6149" w:name="_Toc504490804"/>
        <w:bookmarkStart w:id="6150" w:name="_Toc504492991"/>
        <w:bookmarkStart w:id="6151" w:name="_Toc504494046"/>
        <w:bookmarkStart w:id="6152" w:name="_Toc504495646"/>
        <w:bookmarkStart w:id="6153" w:name="_Toc504654732"/>
        <w:bookmarkStart w:id="6154" w:name="_Toc504982910"/>
        <w:bookmarkStart w:id="6155" w:name="_Toc505267994"/>
        <w:bookmarkStart w:id="6156" w:name="_Toc505352751"/>
        <w:bookmarkStart w:id="6157" w:name="_Toc505941636"/>
        <w:bookmarkStart w:id="6158" w:name="_Toc507059300"/>
        <w:bookmarkStart w:id="6159" w:name="_Toc507062869"/>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tr>
      <w:tr w:rsidR="002D1D7C" w:rsidRPr="00A41C57" w:rsidDel="0099417A" w14:paraId="36C0F58A" w14:textId="2C846E8A" w:rsidTr="002D1D7C">
        <w:trPr>
          <w:trHeight w:val="357"/>
          <w:del w:id="6160"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3A36FBA8" w14:textId="0A13C174" w:rsidR="002D1D7C" w:rsidRPr="00920E6F" w:rsidDel="0099417A" w:rsidRDefault="002D1D7C" w:rsidP="002D1D7C">
            <w:pPr>
              <w:rPr>
                <w:del w:id="6161" w:author="Author" w:date="2017-12-29T08:21:00Z"/>
                <w:lang w:val="en-US"/>
              </w:rPr>
            </w:pPr>
            <w:del w:id="6162" w:author="Author" w:date="2017-12-29T08:21:00Z">
              <w:r w:rsidRPr="002D1D7C" w:rsidDel="0099417A">
                <w:rPr>
                  <w:rStyle w:val="SAPScreenElement"/>
                  <w:lang w:val="en-US"/>
                </w:rPr>
                <w:delText>Pay Scale Area</w:delText>
              </w:r>
              <w:r w:rsidRPr="002D1D7C" w:rsidDel="0099417A">
                <w:rPr>
                  <w:rStyle w:val="SAPScreenElement"/>
                  <w:color w:val="auto"/>
                  <w:lang w:val="en-US"/>
                </w:rPr>
                <w:delText xml:space="preserve">: </w:delText>
              </w:r>
              <w:r w:rsidRPr="002D1D7C" w:rsidDel="0099417A">
                <w:rPr>
                  <w:lang w:val="en-US"/>
                </w:rPr>
                <w:delText xml:space="preserve">select </w:delText>
              </w:r>
              <w:r w:rsidRPr="002D1D7C" w:rsidDel="0099417A">
                <w:rPr>
                  <w:rStyle w:val="SAPUserEntry"/>
                  <w:lang w:val="en-US"/>
                </w:rPr>
                <w:delText>Germany</w:delText>
              </w:r>
              <w:r w:rsidRPr="002D1D7C" w:rsidDel="0099417A">
                <w:rPr>
                  <w:b/>
                  <w:lang w:val="en-US"/>
                </w:rPr>
                <w:delText xml:space="preserve"> </w:delText>
              </w:r>
              <w:r w:rsidRPr="002D1D7C" w:rsidDel="0099417A">
                <w:rPr>
                  <w:rStyle w:val="SAPUserEntry"/>
                  <w:lang w:val="en-US"/>
                </w:rPr>
                <w:delText>(DEU/40)</w:delText>
              </w:r>
              <w:r w:rsidRPr="002D1D7C" w:rsidDel="0099417A">
                <w:rPr>
                  <w:lang w:val="en-US"/>
                </w:rPr>
                <w:delText xml:space="preserve"> from drop-down</w:delText>
              </w:r>
              <w:bookmarkStart w:id="6163" w:name="_Toc502299742"/>
              <w:bookmarkStart w:id="6164" w:name="_Toc504118457"/>
              <w:bookmarkStart w:id="6165" w:name="_Toc504125010"/>
              <w:bookmarkStart w:id="6166" w:name="_Toc504490805"/>
              <w:bookmarkStart w:id="6167" w:name="_Toc504492992"/>
              <w:bookmarkStart w:id="6168" w:name="_Toc504494047"/>
              <w:bookmarkStart w:id="6169" w:name="_Toc504495647"/>
              <w:bookmarkStart w:id="6170" w:name="_Toc504654733"/>
              <w:bookmarkStart w:id="6171" w:name="_Toc504982911"/>
              <w:bookmarkStart w:id="6172" w:name="_Toc505267995"/>
              <w:bookmarkStart w:id="6173" w:name="_Toc505352752"/>
              <w:bookmarkStart w:id="6174" w:name="_Toc505941637"/>
              <w:bookmarkStart w:id="6175" w:name="_Toc507059301"/>
              <w:bookmarkStart w:id="6176" w:name="_Toc507062870"/>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del>
          </w:p>
        </w:tc>
        <w:tc>
          <w:tcPr>
            <w:tcW w:w="7564" w:type="dxa"/>
            <w:tcBorders>
              <w:top w:val="single" w:sz="8" w:space="0" w:color="999999"/>
              <w:left w:val="single" w:sz="8" w:space="0" w:color="999999"/>
              <w:right w:val="single" w:sz="8" w:space="0" w:color="999999"/>
            </w:tcBorders>
          </w:tcPr>
          <w:p w14:paraId="27D41879" w14:textId="253CBF81" w:rsidR="002D1D7C" w:rsidRPr="002D1D7C" w:rsidDel="0099417A" w:rsidRDefault="002D1D7C" w:rsidP="002D1D7C">
            <w:pPr>
              <w:pStyle w:val="SAPNoteHeading"/>
              <w:ind w:left="0"/>
              <w:rPr>
                <w:del w:id="6177" w:author="Author" w:date="2017-12-29T08:21:00Z"/>
                <w:lang w:val="en-US"/>
              </w:rPr>
            </w:pPr>
            <w:del w:id="6178" w:author="Author" w:date="2017-12-29T08:21:00Z">
              <w:r w:rsidRPr="00481262" w:rsidDel="0099417A">
                <w:rPr>
                  <w:noProof/>
                  <w:lang w:val="en-US"/>
                </w:rPr>
                <w:drawing>
                  <wp:inline distT="0" distB="0" distL="0" distR="0" wp14:anchorId="51FEAA01" wp14:editId="31CCCF64">
                    <wp:extent cx="225425" cy="225425"/>
                    <wp:effectExtent l="0" t="0" r="3175" b="3175"/>
                    <wp:docPr id="4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D7C" w:rsidDel="0099417A">
                <w:rPr>
                  <w:lang w:val="en-US"/>
                </w:rPr>
                <w:delText> Recommendation</w:delText>
              </w:r>
              <w:bookmarkStart w:id="6179" w:name="_Toc502299743"/>
              <w:bookmarkStart w:id="6180" w:name="_Toc504118458"/>
              <w:bookmarkStart w:id="6181" w:name="_Toc504125011"/>
              <w:bookmarkStart w:id="6182" w:name="_Toc504490806"/>
              <w:bookmarkStart w:id="6183" w:name="_Toc504492993"/>
              <w:bookmarkStart w:id="6184" w:name="_Toc504494048"/>
              <w:bookmarkStart w:id="6185" w:name="_Toc504495648"/>
              <w:bookmarkStart w:id="6186" w:name="_Toc504654734"/>
              <w:bookmarkStart w:id="6187" w:name="_Toc504982912"/>
              <w:bookmarkStart w:id="6188" w:name="_Toc505267996"/>
              <w:bookmarkStart w:id="6189" w:name="_Toc505352753"/>
              <w:bookmarkStart w:id="6190" w:name="_Toc505941638"/>
              <w:bookmarkStart w:id="6191" w:name="_Toc507059302"/>
              <w:bookmarkStart w:id="6192" w:name="_Toc507062871"/>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del>
          </w:p>
          <w:p w14:paraId="2F3F9EEF" w14:textId="5092D865" w:rsidR="002D1D7C" w:rsidRPr="00920E6F" w:rsidDel="0099417A" w:rsidRDefault="002D1D7C" w:rsidP="002D1D7C">
            <w:pPr>
              <w:rPr>
                <w:del w:id="6193" w:author="Author" w:date="2017-12-29T08:21:00Z"/>
                <w:lang w:val="en-US"/>
              </w:rPr>
            </w:pPr>
            <w:del w:id="6194" w:author="Author" w:date="2017-12-29T08:21:00Z">
              <w:r w:rsidRPr="002D1D7C" w:rsidDel="0099417A">
                <w:rPr>
                  <w:lang w:val="en-US"/>
                </w:rPr>
                <w:delText>Required if integration with Employee Central Payroll is in place.</w:delText>
              </w:r>
              <w:bookmarkStart w:id="6195" w:name="_Toc502299744"/>
              <w:bookmarkStart w:id="6196" w:name="_Toc504118459"/>
              <w:bookmarkStart w:id="6197" w:name="_Toc504125012"/>
              <w:bookmarkStart w:id="6198" w:name="_Toc504490807"/>
              <w:bookmarkStart w:id="6199" w:name="_Toc504492994"/>
              <w:bookmarkStart w:id="6200" w:name="_Toc504494049"/>
              <w:bookmarkStart w:id="6201" w:name="_Toc504495649"/>
              <w:bookmarkStart w:id="6202" w:name="_Toc504654735"/>
              <w:bookmarkStart w:id="6203" w:name="_Toc504982913"/>
              <w:bookmarkStart w:id="6204" w:name="_Toc505267997"/>
              <w:bookmarkStart w:id="6205" w:name="_Toc505352754"/>
              <w:bookmarkStart w:id="6206" w:name="_Toc505941639"/>
              <w:bookmarkStart w:id="6207" w:name="_Toc507059303"/>
              <w:bookmarkStart w:id="6208" w:name="_Toc507062872"/>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del>
          </w:p>
        </w:tc>
        <w:bookmarkStart w:id="6209" w:name="_Toc502299745"/>
        <w:bookmarkStart w:id="6210" w:name="_Toc504118460"/>
        <w:bookmarkStart w:id="6211" w:name="_Toc504125013"/>
        <w:bookmarkStart w:id="6212" w:name="_Toc504490808"/>
        <w:bookmarkStart w:id="6213" w:name="_Toc504492995"/>
        <w:bookmarkStart w:id="6214" w:name="_Toc504494050"/>
        <w:bookmarkStart w:id="6215" w:name="_Toc504495650"/>
        <w:bookmarkStart w:id="6216" w:name="_Toc504654736"/>
        <w:bookmarkStart w:id="6217" w:name="_Toc504982914"/>
        <w:bookmarkStart w:id="6218" w:name="_Toc505267998"/>
        <w:bookmarkStart w:id="6219" w:name="_Toc505352755"/>
        <w:bookmarkStart w:id="6220" w:name="_Toc505941640"/>
        <w:bookmarkStart w:id="6221" w:name="_Toc507059304"/>
        <w:bookmarkStart w:id="6222" w:name="_Toc507062873"/>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tr>
      <w:tr w:rsidR="002D1D7C" w:rsidRPr="00A41C57" w:rsidDel="0099417A" w14:paraId="7C76C3E8" w14:textId="7BD850DC" w:rsidTr="002D1D7C">
        <w:trPr>
          <w:trHeight w:val="357"/>
          <w:del w:id="6223"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193CFFCE" w14:textId="140CB21D" w:rsidR="002D1D7C" w:rsidRPr="002D1D7C" w:rsidDel="0099417A" w:rsidRDefault="002D1D7C" w:rsidP="002D1D7C">
            <w:pPr>
              <w:rPr>
                <w:del w:id="6224" w:author="Author" w:date="2017-12-29T08:21:00Z"/>
                <w:rStyle w:val="SAPUserEntry"/>
                <w:lang w:val="en-US"/>
              </w:rPr>
            </w:pPr>
            <w:del w:id="6225" w:author="Author" w:date="2017-12-29T08:21:00Z">
              <w:r w:rsidRPr="002D1D7C" w:rsidDel="0099417A">
                <w:rPr>
                  <w:rStyle w:val="SAPScreenElement"/>
                  <w:lang w:val="en-US"/>
                </w:rPr>
                <w:delText xml:space="preserve">Pay Scale Group: </w:delText>
              </w:r>
              <w:r w:rsidRPr="002D1D7C" w:rsidDel="0099417A">
                <w:rPr>
                  <w:lang w:val="en-US"/>
                </w:rPr>
                <w:delText xml:space="preserve">select from drop-down; for example, </w:delText>
              </w:r>
              <w:r w:rsidRPr="002D1D7C" w:rsidDel="0099417A">
                <w:rPr>
                  <w:rStyle w:val="SAPUserEntry"/>
                  <w:lang w:val="en-US"/>
                </w:rPr>
                <w:delText>G1(DEU/40/95/G1)</w:delText>
              </w:r>
              <w:bookmarkStart w:id="6226" w:name="_Toc502299746"/>
              <w:bookmarkStart w:id="6227" w:name="_Toc504118461"/>
              <w:bookmarkStart w:id="6228" w:name="_Toc504125014"/>
              <w:bookmarkStart w:id="6229" w:name="_Toc504490809"/>
              <w:bookmarkStart w:id="6230" w:name="_Toc504492996"/>
              <w:bookmarkStart w:id="6231" w:name="_Toc504494051"/>
              <w:bookmarkStart w:id="6232" w:name="_Toc504495651"/>
              <w:bookmarkStart w:id="6233" w:name="_Toc504654737"/>
              <w:bookmarkStart w:id="6234" w:name="_Toc504982915"/>
              <w:bookmarkStart w:id="6235" w:name="_Toc505267999"/>
              <w:bookmarkStart w:id="6236" w:name="_Toc505352756"/>
              <w:bookmarkStart w:id="6237" w:name="_Toc505941641"/>
              <w:bookmarkStart w:id="6238" w:name="_Toc507059305"/>
              <w:bookmarkStart w:id="6239" w:name="_Toc507062874"/>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del>
          </w:p>
          <w:p w14:paraId="542E3875" w14:textId="4D580B0D" w:rsidR="002D1D7C" w:rsidRPr="002D1D7C" w:rsidDel="0099417A" w:rsidRDefault="002D1D7C" w:rsidP="002D1D7C">
            <w:pPr>
              <w:pStyle w:val="SAPNoteHeading"/>
              <w:ind w:left="0"/>
              <w:rPr>
                <w:del w:id="6240" w:author="Author" w:date="2017-12-29T08:21:00Z"/>
                <w:lang w:val="en-US"/>
              </w:rPr>
            </w:pPr>
            <w:del w:id="6241" w:author="Author" w:date="2017-12-29T08:21:00Z">
              <w:r w:rsidRPr="00481262" w:rsidDel="0099417A">
                <w:rPr>
                  <w:noProof/>
                  <w:lang w:val="en-US"/>
                </w:rPr>
                <w:drawing>
                  <wp:inline distT="0" distB="0" distL="0" distR="0" wp14:anchorId="79B5D817" wp14:editId="502FEEAE">
                    <wp:extent cx="226060" cy="226060"/>
                    <wp:effectExtent l="0" t="0" r="0" b="0"/>
                    <wp:docPr id="4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2D1D7C" w:rsidDel="0099417A">
                <w:rPr>
                  <w:lang w:val="en-US"/>
                </w:rPr>
                <w:delText> Note</w:delText>
              </w:r>
              <w:bookmarkStart w:id="6242" w:name="_Toc502299747"/>
              <w:bookmarkStart w:id="6243" w:name="_Toc504118462"/>
              <w:bookmarkStart w:id="6244" w:name="_Toc504125015"/>
              <w:bookmarkStart w:id="6245" w:name="_Toc504490810"/>
              <w:bookmarkStart w:id="6246" w:name="_Toc504492997"/>
              <w:bookmarkStart w:id="6247" w:name="_Toc504494052"/>
              <w:bookmarkStart w:id="6248" w:name="_Toc504495652"/>
              <w:bookmarkStart w:id="6249" w:name="_Toc504654738"/>
              <w:bookmarkStart w:id="6250" w:name="_Toc504982916"/>
              <w:bookmarkStart w:id="6251" w:name="_Toc505268000"/>
              <w:bookmarkStart w:id="6252" w:name="_Toc505352757"/>
              <w:bookmarkStart w:id="6253" w:name="_Toc505941642"/>
              <w:bookmarkStart w:id="6254" w:name="_Toc507059306"/>
              <w:bookmarkStart w:id="6255" w:name="_Toc507062875"/>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del>
          </w:p>
          <w:p w14:paraId="23988A3F" w14:textId="1085257C" w:rsidR="002D1D7C" w:rsidRPr="00920E6F" w:rsidDel="0099417A" w:rsidRDefault="002D1D7C" w:rsidP="002D1D7C">
            <w:pPr>
              <w:rPr>
                <w:del w:id="6256" w:author="Author" w:date="2017-12-29T08:21:00Z"/>
                <w:lang w:val="en-US"/>
              </w:rPr>
            </w:pPr>
            <w:del w:id="6257" w:author="Author" w:date="2017-12-29T08:21:00Z">
              <w:r w:rsidRPr="002D1D7C" w:rsidDel="0099417A">
                <w:rPr>
                  <w:lang w:val="en-US"/>
                </w:rPr>
                <w:delText xml:space="preserve">The value needs to fit to the </w:delText>
              </w:r>
              <w:r w:rsidRPr="002D1D7C" w:rsidDel="0099417A">
                <w:rPr>
                  <w:rStyle w:val="SAPScreenElement"/>
                  <w:lang w:val="en-US"/>
                </w:rPr>
                <w:delText>Employment Type</w:delText>
              </w:r>
              <w:r w:rsidRPr="002D1D7C" w:rsidDel="0099417A">
                <w:rPr>
                  <w:lang w:val="en-US"/>
                </w:rPr>
                <w:delText>.</w:delText>
              </w:r>
              <w:bookmarkStart w:id="6258" w:name="_Toc502299748"/>
              <w:bookmarkStart w:id="6259" w:name="_Toc504118463"/>
              <w:bookmarkStart w:id="6260" w:name="_Toc504125016"/>
              <w:bookmarkStart w:id="6261" w:name="_Toc504490811"/>
              <w:bookmarkStart w:id="6262" w:name="_Toc504492998"/>
              <w:bookmarkStart w:id="6263" w:name="_Toc504494053"/>
              <w:bookmarkStart w:id="6264" w:name="_Toc504495653"/>
              <w:bookmarkStart w:id="6265" w:name="_Toc504654739"/>
              <w:bookmarkStart w:id="6266" w:name="_Toc504982917"/>
              <w:bookmarkStart w:id="6267" w:name="_Toc505268001"/>
              <w:bookmarkStart w:id="6268" w:name="_Toc505352758"/>
              <w:bookmarkStart w:id="6269" w:name="_Toc505941643"/>
              <w:bookmarkStart w:id="6270" w:name="_Toc507059307"/>
              <w:bookmarkStart w:id="6271" w:name="_Toc507062876"/>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del>
          </w:p>
        </w:tc>
        <w:tc>
          <w:tcPr>
            <w:tcW w:w="7564" w:type="dxa"/>
            <w:vMerge w:val="restart"/>
            <w:tcBorders>
              <w:left w:val="single" w:sz="8" w:space="0" w:color="999999"/>
              <w:right w:val="single" w:sz="8" w:space="0" w:color="999999"/>
            </w:tcBorders>
          </w:tcPr>
          <w:p w14:paraId="59E45AA8" w14:textId="3C7C5D88" w:rsidR="002D1D7C" w:rsidRPr="002D1D7C" w:rsidDel="0099417A" w:rsidRDefault="002D1D7C" w:rsidP="002D1D7C">
            <w:pPr>
              <w:pStyle w:val="SAPNoteHeading"/>
              <w:ind w:left="0"/>
              <w:rPr>
                <w:del w:id="6272" w:author="Author" w:date="2017-12-29T08:21:00Z"/>
                <w:lang w:val="en-US"/>
              </w:rPr>
            </w:pPr>
            <w:del w:id="6273" w:author="Author" w:date="2017-12-29T08:21:00Z">
              <w:r w:rsidRPr="00481262" w:rsidDel="0099417A">
                <w:rPr>
                  <w:noProof/>
                  <w:lang w:val="en-US"/>
                </w:rPr>
                <w:drawing>
                  <wp:inline distT="0" distB="0" distL="0" distR="0" wp14:anchorId="702B9753" wp14:editId="53593C25">
                    <wp:extent cx="225425" cy="225425"/>
                    <wp:effectExtent l="0" t="0" r="3175" b="3175"/>
                    <wp:docPr id="4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D7C" w:rsidDel="0099417A">
                <w:rPr>
                  <w:noProof/>
                  <w:lang w:val="en-US" w:eastAsia="zh-CN"/>
                </w:rPr>
                <w:delText xml:space="preserve"> </w:delText>
              </w:r>
              <w:r w:rsidRPr="002D1D7C" w:rsidDel="0099417A">
                <w:rPr>
                  <w:lang w:val="en-US"/>
                </w:rPr>
                <w:delText>Recommendation</w:delText>
              </w:r>
              <w:bookmarkStart w:id="6274" w:name="_Toc502299749"/>
              <w:bookmarkStart w:id="6275" w:name="_Toc504118464"/>
              <w:bookmarkStart w:id="6276" w:name="_Toc504125017"/>
              <w:bookmarkStart w:id="6277" w:name="_Toc504490812"/>
              <w:bookmarkStart w:id="6278" w:name="_Toc504492999"/>
              <w:bookmarkStart w:id="6279" w:name="_Toc504494054"/>
              <w:bookmarkStart w:id="6280" w:name="_Toc504495654"/>
              <w:bookmarkStart w:id="6281" w:name="_Toc504654740"/>
              <w:bookmarkStart w:id="6282" w:name="_Toc504982918"/>
              <w:bookmarkStart w:id="6283" w:name="_Toc505268002"/>
              <w:bookmarkStart w:id="6284" w:name="_Toc505352759"/>
              <w:bookmarkStart w:id="6285" w:name="_Toc505941644"/>
              <w:bookmarkStart w:id="6286" w:name="_Toc507059308"/>
              <w:bookmarkStart w:id="6287" w:name="_Toc507062877"/>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del>
          </w:p>
          <w:p w14:paraId="472BF585" w14:textId="715242C4" w:rsidR="002D1D7C" w:rsidRPr="00920E6F" w:rsidDel="0099417A" w:rsidRDefault="002D1D7C" w:rsidP="002D1D7C">
            <w:pPr>
              <w:rPr>
                <w:del w:id="6288" w:author="Author" w:date="2017-12-29T08:21:00Z"/>
                <w:lang w:val="en-US"/>
              </w:rPr>
            </w:pPr>
            <w:del w:id="6289" w:author="Author" w:date="2017-12-29T08:21:00Z">
              <w:r w:rsidRPr="002D1D7C" w:rsidDel="0099417A">
                <w:rPr>
                  <w:lang w:val="en-US"/>
                </w:rPr>
                <w:delText xml:space="preserve">For details to pay scale group and pay scale level values refer to the configuration guide of building block </w:delText>
              </w:r>
              <w:r w:rsidRPr="002D1D7C" w:rsidDel="0099417A">
                <w:rPr>
                  <w:rStyle w:val="SAPEmphasis"/>
                  <w:lang w:val="en-US"/>
                </w:rPr>
                <w:delText>15T</w:delText>
              </w:r>
              <w:r w:rsidRPr="002D1D7C" w:rsidDel="0099417A">
                <w:rPr>
                  <w:lang w:val="en-US"/>
                </w:rPr>
                <w:delText xml:space="preserve">, where in chapter </w:delText>
              </w:r>
              <w:r w:rsidRPr="002D1D7C" w:rsidDel="0099417A">
                <w:rPr>
                  <w:rStyle w:val="SAPTextReference"/>
                  <w:lang w:val="en-US"/>
                </w:rPr>
                <w:delText>Preparation / Prerequisites</w:delText>
              </w:r>
              <w:r w:rsidRPr="002D1D7C" w:rsidDel="0099417A">
                <w:rPr>
                  <w:lang w:val="en-US"/>
                </w:rPr>
                <w:delText xml:space="preserve"> the reference to the appropriate </w:delText>
              </w:r>
              <w:r w:rsidRPr="002D1D7C" w:rsidDel="0099417A">
                <w:rPr>
                  <w:rStyle w:val="SAPScreenElement"/>
                  <w:color w:val="auto"/>
                  <w:lang w:val="en-US"/>
                </w:rPr>
                <w:delText>Pay Structure</w:delText>
              </w:r>
              <w:r w:rsidRPr="002D1D7C" w:rsidDel="0099417A">
                <w:rPr>
                  <w:lang w:val="en-US"/>
                </w:rPr>
                <w:delText xml:space="preserve"> workbook is given.</w:delText>
              </w:r>
              <w:bookmarkStart w:id="6290" w:name="_Toc502299750"/>
              <w:bookmarkStart w:id="6291" w:name="_Toc504118465"/>
              <w:bookmarkStart w:id="6292" w:name="_Toc504125018"/>
              <w:bookmarkStart w:id="6293" w:name="_Toc504490813"/>
              <w:bookmarkStart w:id="6294" w:name="_Toc504493000"/>
              <w:bookmarkStart w:id="6295" w:name="_Toc504494055"/>
              <w:bookmarkStart w:id="6296" w:name="_Toc504495655"/>
              <w:bookmarkStart w:id="6297" w:name="_Toc504654741"/>
              <w:bookmarkStart w:id="6298" w:name="_Toc504982919"/>
              <w:bookmarkStart w:id="6299" w:name="_Toc505268003"/>
              <w:bookmarkStart w:id="6300" w:name="_Toc505352760"/>
              <w:bookmarkStart w:id="6301" w:name="_Toc505941645"/>
              <w:bookmarkStart w:id="6302" w:name="_Toc507059309"/>
              <w:bookmarkStart w:id="6303" w:name="_Toc507062878"/>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del>
          </w:p>
        </w:tc>
        <w:bookmarkStart w:id="6304" w:name="_Toc502299751"/>
        <w:bookmarkStart w:id="6305" w:name="_Toc504118466"/>
        <w:bookmarkStart w:id="6306" w:name="_Toc504125019"/>
        <w:bookmarkStart w:id="6307" w:name="_Toc504490814"/>
        <w:bookmarkStart w:id="6308" w:name="_Toc504493001"/>
        <w:bookmarkStart w:id="6309" w:name="_Toc504494056"/>
        <w:bookmarkStart w:id="6310" w:name="_Toc504495656"/>
        <w:bookmarkStart w:id="6311" w:name="_Toc504654742"/>
        <w:bookmarkStart w:id="6312" w:name="_Toc504982920"/>
        <w:bookmarkStart w:id="6313" w:name="_Toc505268004"/>
        <w:bookmarkStart w:id="6314" w:name="_Toc505352761"/>
        <w:bookmarkStart w:id="6315" w:name="_Toc505941646"/>
        <w:bookmarkStart w:id="6316" w:name="_Toc507059310"/>
        <w:bookmarkStart w:id="6317" w:name="_Toc507062879"/>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tr>
      <w:tr w:rsidR="002D1D7C" w:rsidRPr="00A41C57" w:rsidDel="0099417A" w14:paraId="56C07B43" w14:textId="5F69CC11" w:rsidTr="002D1D7C">
        <w:trPr>
          <w:trHeight w:val="357"/>
          <w:del w:id="6318"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73469E41" w14:textId="66E0F6A1" w:rsidR="002D1D7C" w:rsidRPr="00920E6F" w:rsidDel="0099417A" w:rsidRDefault="002D1D7C" w:rsidP="002D1D7C">
            <w:pPr>
              <w:rPr>
                <w:del w:id="6319" w:author="Author" w:date="2017-12-29T08:21:00Z"/>
                <w:lang w:val="en-US"/>
              </w:rPr>
            </w:pPr>
            <w:del w:id="6320" w:author="Author" w:date="2017-12-29T08:21:00Z">
              <w:r w:rsidRPr="002D1D7C" w:rsidDel="0099417A">
                <w:rPr>
                  <w:rStyle w:val="SAPScreenElement"/>
                  <w:lang w:val="en-US"/>
                </w:rPr>
                <w:delText xml:space="preserve">Pay Scale Level: </w:delText>
              </w:r>
              <w:r w:rsidRPr="002D1D7C" w:rsidDel="0099417A">
                <w:rPr>
                  <w:lang w:val="en-US"/>
                </w:rPr>
                <w:delText xml:space="preserve">select from drop-down; for example, </w:delText>
              </w:r>
              <w:r w:rsidRPr="002D1D7C" w:rsidDel="0099417A">
                <w:rPr>
                  <w:rStyle w:val="SAPUserEntry"/>
                  <w:lang w:val="en-US"/>
                </w:rPr>
                <w:delText>01(DEU/40/95/G1/01)</w:delText>
              </w:r>
              <w:bookmarkStart w:id="6321" w:name="_Toc502299752"/>
              <w:bookmarkStart w:id="6322" w:name="_Toc504118467"/>
              <w:bookmarkStart w:id="6323" w:name="_Toc504125020"/>
              <w:bookmarkStart w:id="6324" w:name="_Toc504490815"/>
              <w:bookmarkStart w:id="6325" w:name="_Toc504493002"/>
              <w:bookmarkStart w:id="6326" w:name="_Toc504494057"/>
              <w:bookmarkStart w:id="6327" w:name="_Toc504495657"/>
              <w:bookmarkStart w:id="6328" w:name="_Toc504654743"/>
              <w:bookmarkStart w:id="6329" w:name="_Toc504982921"/>
              <w:bookmarkStart w:id="6330" w:name="_Toc505268005"/>
              <w:bookmarkStart w:id="6331" w:name="_Toc505352762"/>
              <w:bookmarkStart w:id="6332" w:name="_Toc505941647"/>
              <w:bookmarkStart w:id="6333" w:name="_Toc507059311"/>
              <w:bookmarkStart w:id="6334" w:name="_Toc50706288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del>
          </w:p>
        </w:tc>
        <w:tc>
          <w:tcPr>
            <w:tcW w:w="7564" w:type="dxa"/>
            <w:vMerge/>
            <w:tcBorders>
              <w:left w:val="single" w:sz="8" w:space="0" w:color="999999"/>
              <w:bottom w:val="single" w:sz="8" w:space="0" w:color="999999"/>
              <w:right w:val="single" w:sz="8" w:space="0" w:color="999999"/>
            </w:tcBorders>
          </w:tcPr>
          <w:p w14:paraId="773210EE" w14:textId="5F627686" w:rsidR="002D1D7C" w:rsidRPr="00920E6F" w:rsidDel="0099417A" w:rsidRDefault="002D1D7C" w:rsidP="002D1D7C">
            <w:pPr>
              <w:rPr>
                <w:del w:id="6335" w:author="Author" w:date="2017-12-29T08:21:00Z"/>
                <w:lang w:val="en-US"/>
              </w:rPr>
            </w:pPr>
            <w:bookmarkStart w:id="6336" w:name="_Toc502299753"/>
            <w:bookmarkStart w:id="6337" w:name="_Toc504118468"/>
            <w:bookmarkStart w:id="6338" w:name="_Toc504125021"/>
            <w:bookmarkStart w:id="6339" w:name="_Toc504490816"/>
            <w:bookmarkStart w:id="6340" w:name="_Toc504493003"/>
            <w:bookmarkStart w:id="6341" w:name="_Toc504494058"/>
            <w:bookmarkStart w:id="6342" w:name="_Toc504495658"/>
            <w:bookmarkStart w:id="6343" w:name="_Toc504654744"/>
            <w:bookmarkStart w:id="6344" w:name="_Toc504982922"/>
            <w:bookmarkStart w:id="6345" w:name="_Toc505268006"/>
            <w:bookmarkStart w:id="6346" w:name="_Toc505352763"/>
            <w:bookmarkStart w:id="6347" w:name="_Toc505941648"/>
            <w:bookmarkStart w:id="6348" w:name="_Toc507059312"/>
            <w:bookmarkStart w:id="6349" w:name="_Toc507062881"/>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p>
        </w:tc>
        <w:bookmarkStart w:id="6350" w:name="_Toc502299754"/>
        <w:bookmarkStart w:id="6351" w:name="_Toc504118469"/>
        <w:bookmarkStart w:id="6352" w:name="_Toc504125022"/>
        <w:bookmarkStart w:id="6353" w:name="_Toc504490817"/>
        <w:bookmarkStart w:id="6354" w:name="_Toc504493004"/>
        <w:bookmarkStart w:id="6355" w:name="_Toc504494059"/>
        <w:bookmarkStart w:id="6356" w:name="_Toc504495659"/>
        <w:bookmarkStart w:id="6357" w:name="_Toc504654745"/>
        <w:bookmarkStart w:id="6358" w:name="_Toc504982923"/>
        <w:bookmarkStart w:id="6359" w:name="_Toc505268007"/>
        <w:bookmarkStart w:id="6360" w:name="_Toc505352764"/>
        <w:bookmarkStart w:id="6361" w:name="_Toc505941649"/>
        <w:bookmarkStart w:id="6362" w:name="_Toc507059313"/>
        <w:bookmarkStart w:id="6363" w:name="_Toc507062882"/>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tr>
      <w:tr w:rsidR="002D1D7C" w:rsidRPr="00A41C57" w:rsidDel="0099417A" w14:paraId="5B014B02" w14:textId="7CF4370E" w:rsidTr="002D1D7C">
        <w:trPr>
          <w:trHeight w:val="357"/>
          <w:del w:id="6364"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31459C79" w14:textId="3A5B9E03" w:rsidR="002D1D7C" w:rsidRPr="00920E6F" w:rsidDel="0099417A" w:rsidRDefault="002D1D7C" w:rsidP="002D1D7C">
            <w:pPr>
              <w:rPr>
                <w:del w:id="6365" w:author="Author" w:date="2017-12-29T08:21:00Z"/>
                <w:lang w:val="en-US"/>
              </w:rPr>
            </w:pPr>
            <w:del w:id="6366" w:author="Author" w:date="2017-12-29T08:21:00Z">
              <w:r w:rsidRPr="002D1D7C" w:rsidDel="0099417A">
                <w:rPr>
                  <w:rStyle w:val="SAPScreenElement"/>
                  <w:lang w:val="en-US"/>
                </w:rPr>
                <w:delText xml:space="preserve">Continued Sickness Pay Period: </w:delText>
              </w:r>
              <w:r w:rsidRPr="002D1D7C" w:rsidDel="0099417A">
                <w:rPr>
                  <w:lang w:val="en-US"/>
                </w:rPr>
                <w:delText>enter</w:delText>
              </w:r>
              <w:r w:rsidRPr="002D1D7C" w:rsidDel="0099417A">
                <w:rPr>
                  <w:rStyle w:val="SAPUserEntry"/>
                  <w:lang w:val="en-US"/>
                </w:rPr>
                <w:delText xml:space="preserve"> 42</w:delText>
              </w:r>
              <w:bookmarkStart w:id="6367" w:name="_Toc502299755"/>
              <w:bookmarkStart w:id="6368" w:name="_Toc504118470"/>
              <w:bookmarkStart w:id="6369" w:name="_Toc504125023"/>
              <w:bookmarkStart w:id="6370" w:name="_Toc504490818"/>
              <w:bookmarkStart w:id="6371" w:name="_Toc504493005"/>
              <w:bookmarkStart w:id="6372" w:name="_Toc504494060"/>
              <w:bookmarkStart w:id="6373" w:name="_Toc504495660"/>
              <w:bookmarkStart w:id="6374" w:name="_Toc504654746"/>
              <w:bookmarkStart w:id="6375" w:name="_Toc504982924"/>
              <w:bookmarkStart w:id="6376" w:name="_Toc505268008"/>
              <w:bookmarkStart w:id="6377" w:name="_Toc505352765"/>
              <w:bookmarkStart w:id="6378" w:name="_Toc505941650"/>
              <w:bookmarkStart w:id="6379" w:name="_Toc507059314"/>
              <w:bookmarkStart w:id="6380" w:name="_Toc507062883"/>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del>
          </w:p>
        </w:tc>
        <w:tc>
          <w:tcPr>
            <w:tcW w:w="7564" w:type="dxa"/>
            <w:tcBorders>
              <w:top w:val="single" w:sz="8" w:space="0" w:color="999999"/>
              <w:left w:val="single" w:sz="8" w:space="0" w:color="999999"/>
              <w:bottom w:val="single" w:sz="8" w:space="0" w:color="999999"/>
              <w:right w:val="single" w:sz="8" w:space="0" w:color="999999"/>
            </w:tcBorders>
          </w:tcPr>
          <w:p w14:paraId="7C483336" w14:textId="03AE0279" w:rsidR="002D1D7C" w:rsidRPr="002D1D7C" w:rsidDel="0099417A" w:rsidRDefault="002D1D7C" w:rsidP="002D1D7C">
            <w:pPr>
              <w:rPr>
                <w:del w:id="6381" w:author="Author" w:date="2017-12-29T08:21:00Z"/>
                <w:lang w:val="en-US"/>
              </w:rPr>
            </w:pPr>
            <w:del w:id="6382" w:author="Author" w:date="2017-12-29T08:21:00Z">
              <w:r w:rsidRPr="002D1D7C" w:rsidDel="0099417A">
                <w:rPr>
                  <w:lang w:val="en-US"/>
                </w:rPr>
                <w:delText xml:space="preserve">In case the </w:delText>
              </w:r>
              <w:r w:rsidRPr="002D1D7C" w:rsidDel="0099417A">
                <w:rPr>
                  <w:rStyle w:val="SAPEmphasis"/>
                  <w:lang w:val="en-US"/>
                </w:rPr>
                <w:delText>Time Off</w:delText>
              </w:r>
              <w:r w:rsidRPr="002D1D7C" w:rsidDel="0099417A">
                <w:rPr>
                  <w:lang w:val="en-US"/>
                </w:rPr>
                <w:delText xml:space="preserve"> content has been implemented in your instance together with the </w:delText>
              </w:r>
              <w:r w:rsidRPr="002D1D7C" w:rsidDel="0099417A">
                <w:rPr>
                  <w:rStyle w:val="SAPEmphasis"/>
                  <w:lang w:val="en-US"/>
                </w:rPr>
                <w:delText>Core</w:delText>
              </w:r>
              <w:r w:rsidRPr="002D1D7C" w:rsidDel="0099417A">
                <w:rPr>
                  <w:lang w:val="en-US"/>
                </w:rPr>
                <w:delText xml:space="preserve"> content from </w:delText>
              </w:r>
              <w:r w:rsidRPr="002D1D7C" w:rsidDel="0099417A">
                <w:rPr>
                  <w:rStyle w:val="SAPEmphasis"/>
                  <w:lang w:val="en-US"/>
                </w:rPr>
                <w:delText xml:space="preserve">Upgrade Center: </w:delText>
              </w:r>
              <w:r w:rsidRPr="002D1D7C" w:rsidDel="0099417A">
                <w:rPr>
                  <w:lang w:val="en-US"/>
                </w:rPr>
                <w:delText>using the data maintained in these fields, the end date of continued pay is automatically calculated based on a preconfigured rule.</w:delText>
              </w:r>
              <w:bookmarkStart w:id="6383" w:name="_Toc502299756"/>
              <w:bookmarkStart w:id="6384" w:name="_Toc504118471"/>
              <w:bookmarkStart w:id="6385" w:name="_Toc504125024"/>
              <w:bookmarkStart w:id="6386" w:name="_Toc504490819"/>
              <w:bookmarkStart w:id="6387" w:name="_Toc504493006"/>
              <w:bookmarkStart w:id="6388" w:name="_Toc504494061"/>
              <w:bookmarkStart w:id="6389" w:name="_Toc504495661"/>
              <w:bookmarkStart w:id="6390" w:name="_Toc504654747"/>
              <w:bookmarkStart w:id="6391" w:name="_Toc504982925"/>
              <w:bookmarkStart w:id="6392" w:name="_Toc505268009"/>
              <w:bookmarkStart w:id="6393" w:name="_Toc505352766"/>
              <w:bookmarkStart w:id="6394" w:name="_Toc505941651"/>
              <w:bookmarkStart w:id="6395" w:name="_Toc507059315"/>
              <w:bookmarkStart w:id="6396" w:name="_Toc507062884"/>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del>
          </w:p>
          <w:p w14:paraId="78E1A915" w14:textId="32C4AD96" w:rsidR="002D1D7C" w:rsidRPr="002D1D7C" w:rsidDel="0099417A" w:rsidRDefault="002D1D7C" w:rsidP="002D1D7C">
            <w:pPr>
              <w:pStyle w:val="SAPNoteHeading"/>
              <w:ind w:left="0"/>
              <w:rPr>
                <w:del w:id="6397" w:author="Author" w:date="2017-12-29T08:21:00Z"/>
                <w:lang w:val="en-US"/>
              </w:rPr>
            </w:pPr>
            <w:del w:id="6398" w:author="Author" w:date="2017-12-29T08:21:00Z">
              <w:r w:rsidRPr="00481262" w:rsidDel="0099417A">
                <w:rPr>
                  <w:noProof/>
                  <w:lang w:val="en-US"/>
                </w:rPr>
                <w:drawing>
                  <wp:inline distT="0" distB="0" distL="0" distR="0" wp14:anchorId="6D97F4DA" wp14:editId="79993159">
                    <wp:extent cx="228600" cy="228600"/>
                    <wp:effectExtent l="0" t="0" r="0" b="0"/>
                    <wp:docPr id="4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D1D7C" w:rsidDel="0099417A">
                <w:rPr>
                  <w:noProof/>
                  <w:lang w:val="en-US" w:eastAsia="zh-CN"/>
                </w:rPr>
                <w:delText xml:space="preserve"> </w:delText>
              </w:r>
              <w:r w:rsidRPr="002D1D7C" w:rsidDel="0099417A">
                <w:rPr>
                  <w:lang w:val="en-US"/>
                </w:rPr>
                <w:delText>Recommendation</w:delText>
              </w:r>
              <w:bookmarkStart w:id="6399" w:name="_Toc502299757"/>
              <w:bookmarkStart w:id="6400" w:name="_Toc504118472"/>
              <w:bookmarkStart w:id="6401" w:name="_Toc504125025"/>
              <w:bookmarkStart w:id="6402" w:name="_Toc504490820"/>
              <w:bookmarkStart w:id="6403" w:name="_Toc504493007"/>
              <w:bookmarkStart w:id="6404" w:name="_Toc504494062"/>
              <w:bookmarkStart w:id="6405" w:name="_Toc504495662"/>
              <w:bookmarkStart w:id="6406" w:name="_Toc504654748"/>
              <w:bookmarkStart w:id="6407" w:name="_Toc504982926"/>
              <w:bookmarkStart w:id="6408" w:name="_Toc505268010"/>
              <w:bookmarkStart w:id="6409" w:name="_Toc505352767"/>
              <w:bookmarkStart w:id="6410" w:name="_Toc505941652"/>
              <w:bookmarkStart w:id="6411" w:name="_Toc507059316"/>
              <w:bookmarkStart w:id="6412" w:name="_Toc507062885"/>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del>
          </w:p>
          <w:p w14:paraId="3765E4A4" w14:textId="29FD7EBF" w:rsidR="002D1D7C" w:rsidRPr="00920E6F" w:rsidDel="0099417A" w:rsidRDefault="002D1D7C" w:rsidP="002D1D7C">
            <w:pPr>
              <w:rPr>
                <w:del w:id="6413" w:author="Author" w:date="2017-12-29T08:21:00Z"/>
                <w:lang w:val="en-US"/>
              </w:rPr>
            </w:pPr>
            <w:del w:id="6414" w:author="Author" w:date="2017-12-29T08:21:00Z">
              <w:r w:rsidRPr="002D1D7C" w:rsidDel="0099417A">
                <w:rPr>
                  <w:lang w:val="en-US"/>
                </w:rPr>
                <w:delText xml:space="preserve">For more details to this rule refer to configuration guide of building block </w:delText>
              </w:r>
              <w:r w:rsidRPr="002D1D7C" w:rsidDel="0099417A">
                <w:rPr>
                  <w:rStyle w:val="SAPEmphasis"/>
                  <w:lang w:val="en-US"/>
                </w:rPr>
                <w:delText>FK4(DE)</w:delText>
              </w:r>
              <w:r w:rsidRPr="002D1D7C" w:rsidDel="0099417A">
                <w:rPr>
                  <w:b/>
                  <w:lang w:val="en-US"/>
                </w:rPr>
                <w:delText>,</w:delText>
              </w:r>
              <w:r w:rsidRPr="002D1D7C" w:rsidDel="0099417A">
                <w:rPr>
                  <w:lang w:val="en-US"/>
                </w:rPr>
                <w:delText xml:space="preserve"> where in chapter </w:delText>
              </w:r>
              <w:r w:rsidRPr="002D1D7C" w:rsidDel="0099417A">
                <w:rPr>
                  <w:rStyle w:val="SAPTextReference"/>
                  <w:lang w:val="en-US"/>
                </w:rPr>
                <w:delText xml:space="preserve">Preparation / Prerequisites </w:delText>
              </w:r>
              <w:r w:rsidRPr="002D1D7C" w:rsidDel="0099417A">
                <w:rPr>
                  <w:lang w:val="en-US"/>
                </w:rPr>
                <w:delText xml:space="preserve">the reference to the appropriate </w:delText>
              </w:r>
              <w:r w:rsidRPr="002D1D7C" w:rsidDel="0099417A">
                <w:rPr>
                  <w:rStyle w:val="SAPScreenElement"/>
                  <w:color w:val="auto"/>
                  <w:lang w:val="en-US"/>
                </w:rPr>
                <w:delText>Time Off</w:delText>
              </w:r>
              <w:r w:rsidRPr="002D1D7C" w:rsidDel="0099417A">
                <w:rPr>
                  <w:lang w:val="en-US"/>
                </w:rPr>
                <w:delText xml:space="preserve"> workbook is given.</w:delText>
              </w:r>
              <w:bookmarkStart w:id="6415" w:name="_Toc502299758"/>
              <w:bookmarkStart w:id="6416" w:name="_Toc504118473"/>
              <w:bookmarkStart w:id="6417" w:name="_Toc504125026"/>
              <w:bookmarkStart w:id="6418" w:name="_Toc504490821"/>
              <w:bookmarkStart w:id="6419" w:name="_Toc504493008"/>
              <w:bookmarkStart w:id="6420" w:name="_Toc504494063"/>
              <w:bookmarkStart w:id="6421" w:name="_Toc504495663"/>
              <w:bookmarkStart w:id="6422" w:name="_Toc504654749"/>
              <w:bookmarkStart w:id="6423" w:name="_Toc504982927"/>
              <w:bookmarkStart w:id="6424" w:name="_Toc505268011"/>
              <w:bookmarkStart w:id="6425" w:name="_Toc505352768"/>
              <w:bookmarkStart w:id="6426" w:name="_Toc505941653"/>
              <w:bookmarkStart w:id="6427" w:name="_Toc507059317"/>
              <w:bookmarkStart w:id="6428" w:name="_Toc507062886"/>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del>
          </w:p>
        </w:tc>
        <w:bookmarkStart w:id="6429" w:name="_Toc502299759"/>
        <w:bookmarkStart w:id="6430" w:name="_Toc504118474"/>
        <w:bookmarkStart w:id="6431" w:name="_Toc504125027"/>
        <w:bookmarkStart w:id="6432" w:name="_Toc504490822"/>
        <w:bookmarkStart w:id="6433" w:name="_Toc504493009"/>
        <w:bookmarkStart w:id="6434" w:name="_Toc504494064"/>
        <w:bookmarkStart w:id="6435" w:name="_Toc504495664"/>
        <w:bookmarkStart w:id="6436" w:name="_Toc504654750"/>
        <w:bookmarkStart w:id="6437" w:name="_Toc504982928"/>
        <w:bookmarkStart w:id="6438" w:name="_Toc505268012"/>
        <w:bookmarkStart w:id="6439" w:name="_Toc505352769"/>
        <w:bookmarkStart w:id="6440" w:name="_Toc505941654"/>
        <w:bookmarkStart w:id="6441" w:name="_Toc507059318"/>
        <w:bookmarkStart w:id="6442" w:name="_Toc507062887"/>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tr>
      <w:tr w:rsidR="002D1D7C" w:rsidRPr="00A41C57" w:rsidDel="0099417A" w14:paraId="6C193113" w14:textId="333BA532" w:rsidTr="002D1D7C">
        <w:trPr>
          <w:trHeight w:val="357"/>
          <w:del w:id="6443"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5BA77DFE" w14:textId="4D16E91A" w:rsidR="002D1D7C" w:rsidRPr="00920E6F" w:rsidDel="0099417A" w:rsidRDefault="002D1D7C" w:rsidP="002D1D7C">
            <w:pPr>
              <w:rPr>
                <w:del w:id="6444" w:author="Author" w:date="2017-12-29T08:21:00Z"/>
                <w:lang w:val="en-US"/>
              </w:rPr>
            </w:pPr>
            <w:del w:id="6445" w:author="Author" w:date="2017-12-29T08:21:00Z">
              <w:r w:rsidRPr="002D1D7C" w:rsidDel="0099417A">
                <w:rPr>
                  <w:rStyle w:val="SAPScreenElement"/>
                  <w:lang w:val="en-US"/>
                </w:rPr>
                <w:delText xml:space="preserve">Continued Sickness Pay Measure: </w:delText>
              </w:r>
              <w:r w:rsidRPr="002D1D7C" w:rsidDel="0099417A">
                <w:rPr>
                  <w:lang w:val="en-US"/>
                </w:rPr>
                <w:delText>select</w:delText>
              </w:r>
              <w:r w:rsidRPr="002D1D7C" w:rsidDel="0099417A">
                <w:rPr>
                  <w:rStyle w:val="SAPUserEntry"/>
                  <w:lang w:val="en-US"/>
                </w:rPr>
                <w:delText xml:space="preserve"> Days </w:delText>
              </w:r>
              <w:r w:rsidRPr="002D1D7C" w:rsidDel="0099417A">
                <w:rPr>
                  <w:lang w:val="en-US"/>
                </w:rPr>
                <w:delText>from drop-down</w:delText>
              </w:r>
              <w:bookmarkStart w:id="6446" w:name="_Toc502299760"/>
              <w:bookmarkStart w:id="6447" w:name="_Toc504118475"/>
              <w:bookmarkStart w:id="6448" w:name="_Toc504125028"/>
              <w:bookmarkStart w:id="6449" w:name="_Toc504490823"/>
              <w:bookmarkStart w:id="6450" w:name="_Toc504493010"/>
              <w:bookmarkStart w:id="6451" w:name="_Toc504494065"/>
              <w:bookmarkStart w:id="6452" w:name="_Toc504495665"/>
              <w:bookmarkStart w:id="6453" w:name="_Toc504654751"/>
              <w:bookmarkStart w:id="6454" w:name="_Toc504982929"/>
              <w:bookmarkStart w:id="6455" w:name="_Toc505268013"/>
              <w:bookmarkStart w:id="6456" w:name="_Toc505352770"/>
              <w:bookmarkStart w:id="6457" w:name="_Toc505941655"/>
              <w:bookmarkStart w:id="6458" w:name="_Toc507059319"/>
              <w:bookmarkStart w:id="6459" w:name="_Toc507062888"/>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del>
          </w:p>
        </w:tc>
        <w:tc>
          <w:tcPr>
            <w:tcW w:w="7564" w:type="dxa"/>
            <w:tcBorders>
              <w:top w:val="single" w:sz="8" w:space="0" w:color="999999"/>
              <w:left w:val="single" w:sz="8" w:space="0" w:color="999999"/>
              <w:bottom w:val="single" w:sz="8" w:space="0" w:color="999999"/>
              <w:right w:val="single" w:sz="8" w:space="0" w:color="999999"/>
            </w:tcBorders>
          </w:tcPr>
          <w:p w14:paraId="43995330" w14:textId="02F95B99" w:rsidR="002D1D7C" w:rsidRPr="00920E6F" w:rsidDel="0099417A" w:rsidRDefault="002D1D7C" w:rsidP="002D1D7C">
            <w:pPr>
              <w:rPr>
                <w:del w:id="6460" w:author="Author" w:date="2017-12-29T08:21:00Z"/>
                <w:lang w:val="en-US"/>
              </w:rPr>
            </w:pPr>
            <w:bookmarkStart w:id="6461" w:name="_Toc502299761"/>
            <w:bookmarkStart w:id="6462" w:name="_Toc504118476"/>
            <w:bookmarkStart w:id="6463" w:name="_Toc504125029"/>
            <w:bookmarkStart w:id="6464" w:name="_Toc504490824"/>
            <w:bookmarkStart w:id="6465" w:name="_Toc504493011"/>
            <w:bookmarkStart w:id="6466" w:name="_Toc504494066"/>
            <w:bookmarkStart w:id="6467" w:name="_Toc504495666"/>
            <w:bookmarkStart w:id="6468" w:name="_Toc504654752"/>
            <w:bookmarkStart w:id="6469" w:name="_Toc504982930"/>
            <w:bookmarkStart w:id="6470" w:name="_Toc505268014"/>
            <w:bookmarkStart w:id="6471" w:name="_Toc505352771"/>
            <w:bookmarkStart w:id="6472" w:name="_Toc505941656"/>
            <w:bookmarkStart w:id="6473" w:name="_Toc507059320"/>
            <w:bookmarkStart w:id="6474" w:name="_Toc507062889"/>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p>
        </w:tc>
        <w:bookmarkStart w:id="6475" w:name="_Toc502299762"/>
        <w:bookmarkStart w:id="6476" w:name="_Toc504118477"/>
        <w:bookmarkStart w:id="6477" w:name="_Toc504125030"/>
        <w:bookmarkStart w:id="6478" w:name="_Toc504490825"/>
        <w:bookmarkStart w:id="6479" w:name="_Toc504493012"/>
        <w:bookmarkStart w:id="6480" w:name="_Toc504494067"/>
        <w:bookmarkStart w:id="6481" w:name="_Toc504495667"/>
        <w:bookmarkStart w:id="6482" w:name="_Toc504654753"/>
        <w:bookmarkStart w:id="6483" w:name="_Toc504982931"/>
        <w:bookmarkStart w:id="6484" w:name="_Toc505268015"/>
        <w:bookmarkStart w:id="6485" w:name="_Toc505352772"/>
        <w:bookmarkStart w:id="6486" w:name="_Toc505941657"/>
        <w:bookmarkStart w:id="6487" w:name="_Toc507059321"/>
        <w:bookmarkStart w:id="6488" w:name="_Toc507062890"/>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tr>
      <w:tr w:rsidR="002D1D7C" w:rsidRPr="00A41C57" w:rsidDel="0099417A" w14:paraId="31B86B7C" w14:textId="24B1F3F5" w:rsidTr="002D1D7C">
        <w:trPr>
          <w:trHeight w:val="357"/>
          <w:del w:id="6489"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1D7CA189" w14:textId="0CB33FC9" w:rsidR="002D1D7C" w:rsidRPr="00920E6F" w:rsidDel="0099417A" w:rsidRDefault="002D1D7C" w:rsidP="002D1D7C">
            <w:pPr>
              <w:rPr>
                <w:del w:id="6490" w:author="Author" w:date="2017-12-29T08:21:00Z"/>
                <w:lang w:val="en-US"/>
              </w:rPr>
            </w:pPr>
            <w:del w:id="6491" w:author="Author" w:date="2017-12-29T08:21:00Z">
              <w:r w:rsidRPr="002D1D7C" w:rsidDel="0099417A">
                <w:rPr>
                  <w:rStyle w:val="SAPScreenElement"/>
                  <w:lang w:val="en-US"/>
                </w:rPr>
                <w:delText xml:space="preserve">Competition Clause: </w:delText>
              </w:r>
              <w:r w:rsidRPr="002D1D7C" w:rsidDel="0099417A">
                <w:rPr>
                  <w:lang w:val="en-US"/>
                </w:rPr>
                <w:delText>defaults to</w:delText>
              </w:r>
              <w:r w:rsidRPr="002D1D7C" w:rsidDel="0099417A">
                <w:rPr>
                  <w:rStyle w:val="SAPUserEntry"/>
                  <w:lang w:val="en-US"/>
                </w:rPr>
                <w:delText xml:space="preserve"> No</w:delText>
              </w:r>
              <w:r w:rsidRPr="002D1D7C" w:rsidDel="0099417A">
                <w:rPr>
                  <w:lang w:val="en-US"/>
                </w:rPr>
                <w:delText>; adapt if required</w:delText>
              </w:r>
              <w:bookmarkStart w:id="6492" w:name="_Toc502299763"/>
              <w:bookmarkStart w:id="6493" w:name="_Toc504118478"/>
              <w:bookmarkStart w:id="6494" w:name="_Toc504125031"/>
              <w:bookmarkStart w:id="6495" w:name="_Toc504490826"/>
              <w:bookmarkStart w:id="6496" w:name="_Toc504493013"/>
              <w:bookmarkStart w:id="6497" w:name="_Toc504494068"/>
              <w:bookmarkStart w:id="6498" w:name="_Toc504495668"/>
              <w:bookmarkStart w:id="6499" w:name="_Toc504654754"/>
              <w:bookmarkStart w:id="6500" w:name="_Toc504982932"/>
              <w:bookmarkStart w:id="6501" w:name="_Toc505268016"/>
              <w:bookmarkStart w:id="6502" w:name="_Toc505352773"/>
              <w:bookmarkStart w:id="6503" w:name="_Toc505941658"/>
              <w:bookmarkStart w:id="6504" w:name="_Toc507059322"/>
              <w:bookmarkStart w:id="6505" w:name="_Toc5070628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del>
          </w:p>
        </w:tc>
        <w:tc>
          <w:tcPr>
            <w:tcW w:w="7564" w:type="dxa"/>
            <w:tcBorders>
              <w:top w:val="single" w:sz="8" w:space="0" w:color="999999"/>
              <w:left w:val="single" w:sz="8" w:space="0" w:color="999999"/>
              <w:bottom w:val="single" w:sz="8" w:space="0" w:color="999999"/>
              <w:right w:val="single" w:sz="8" w:space="0" w:color="999999"/>
            </w:tcBorders>
          </w:tcPr>
          <w:p w14:paraId="514DD385" w14:textId="53A2B977" w:rsidR="002D1D7C" w:rsidRPr="00920E6F" w:rsidDel="0099417A" w:rsidRDefault="002D1D7C" w:rsidP="002D1D7C">
            <w:pPr>
              <w:rPr>
                <w:del w:id="6506" w:author="Author" w:date="2017-12-29T08:21:00Z"/>
                <w:lang w:val="en-US"/>
              </w:rPr>
            </w:pPr>
            <w:bookmarkStart w:id="6507" w:name="_Toc502299764"/>
            <w:bookmarkStart w:id="6508" w:name="_Toc504118479"/>
            <w:bookmarkStart w:id="6509" w:name="_Toc504125032"/>
            <w:bookmarkStart w:id="6510" w:name="_Toc504490827"/>
            <w:bookmarkStart w:id="6511" w:name="_Toc504493014"/>
            <w:bookmarkStart w:id="6512" w:name="_Toc504494069"/>
            <w:bookmarkStart w:id="6513" w:name="_Toc504495669"/>
            <w:bookmarkStart w:id="6514" w:name="_Toc504654755"/>
            <w:bookmarkStart w:id="6515" w:name="_Toc504982933"/>
            <w:bookmarkStart w:id="6516" w:name="_Toc505268017"/>
            <w:bookmarkStart w:id="6517" w:name="_Toc505352774"/>
            <w:bookmarkStart w:id="6518" w:name="_Toc505941659"/>
            <w:bookmarkStart w:id="6519" w:name="_Toc507059323"/>
            <w:bookmarkStart w:id="6520" w:name="_Toc507062892"/>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p>
        </w:tc>
        <w:bookmarkStart w:id="6521" w:name="_Toc502299765"/>
        <w:bookmarkStart w:id="6522" w:name="_Toc504118480"/>
        <w:bookmarkStart w:id="6523" w:name="_Toc504125033"/>
        <w:bookmarkStart w:id="6524" w:name="_Toc504490828"/>
        <w:bookmarkStart w:id="6525" w:name="_Toc504493015"/>
        <w:bookmarkStart w:id="6526" w:name="_Toc504494070"/>
        <w:bookmarkStart w:id="6527" w:name="_Toc504495670"/>
        <w:bookmarkStart w:id="6528" w:name="_Toc504654756"/>
        <w:bookmarkStart w:id="6529" w:name="_Toc504982934"/>
        <w:bookmarkStart w:id="6530" w:name="_Toc505268018"/>
        <w:bookmarkStart w:id="6531" w:name="_Toc505352775"/>
        <w:bookmarkStart w:id="6532" w:name="_Toc505941660"/>
        <w:bookmarkStart w:id="6533" w:name="_Toc507059324"/>
        <w:bookmarkStart w:id="6534" w:name="_Toc507062893"/>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tr>
      <w:tr w:rsidR="002D1D7C" w:rsidRPr="00A41C57" w:rsidDel="0099417A" w14:paraId="41FB4D72" w14:textId="55E4A494" w:rsidTr="002D1D7C">
        <w:trPr>
          <w:trHeight w:val="357"/>
          <w:del w:id="6535"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0B00498B" w14:textId="0474B9D7" w:rsidR="002D1D7C" w:rsidRPr="00920E6F" w:rsidDel="0099417A" w:rsidRDefault="002D1D7C" w:rsidP="002D1D7C">
            <w:pPr>
              <w:rPr>
                <w:del w:id="6536" w:author="Author" w:date="2017-12-29T08:21:00Z"/>
                <w:lang w:val="en-US"/>
              </w:rPr>
            </w:pPr>
            <w:del w:id="6537" w:author="Author" w:date="2017-12-29T08:21:00Z">
              <w:r w:rsidRPr="002D1D7C" w:rsidDel="0099417A">
                <w:rPr>
                  <w:rStyle w:val="SAPScreenElement"/>
                  <w:lang w:val="en-US"/>
                </w:rPr>
                <w:delText xml:space="preserve">Sideline Job Allowed: </w:delText>
              </w:r>
              <w:r w:rsidRPr="002D1D7C" w:rsidDel="0099417A">
                <w:rPr>
                  <w:lang w:val="en-US"/>
                </w:rPr>
                <w:delText>defaults to</w:delText>
              </w:r>
              <w:r w:rsidRPr="002D1D7C" w:rsidDel="0099417A">
                <w:rPr>
                  <w:rStyle w:val="SAPUserEntry"/>
                  <w:lang w:val="en-US"/>
                </w:rPr>
                <w:delText xml:space="preserve"> No</w:delText>
              </w:r>
              <w:r w:rsidRPr="002D1D7C" w:rsidDel="0099417A">
                <w:rPr>
                  <w:lang w:val="en-US"/>
                </w:rPr>
                <w:delText>; adapt if required</w:delText>
              </w:r>
              <w:bookmarkStart w:id="6538" w:name="_Toc502299766"/>
              <w:bookmarkStart w:id="6539" w:name="_Toc504118481"/>
              <w:bookmarkStart w:id="6540" w:name="_Toc504125034"/>
              <w:bookmarkStart w:id="6541" w:name="_Toc504490829"/>
              <w:bookmarkStart w:id="6542" w:name="_Toc504493016"/>
              <w:bookmarkStart w:id="6543" w:name="_Toc504494071"/>
              <w:bookmarkStart w:id="6544" w:name="_Toc504495671"/>
              <w:bookmarkStart w:id="6545" w:name="_Toc504654757"/>
              <w:bookmarkStart w:id="6546" w:name="_Toc504982935"/>
              <w:bookmarkStart w:id="6547" w:name="_Toc505268019"/>
              <w:bookmarkStart w:id="6548" w:name="_Toc505352776"/>
              <w:bookmarkStart w:id="6549" w:name="_Toc505941661"/>
              <w:bookmarkStart w:id="6550" w:name="_Toc507059325"/>
              <w:bookmarkStart w:id="6551" w:name="_Toc507062894"/>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del>
          </w:p>
        </w:tc>
        <w:tc>
          <w:tcPr>
            <w:tcW w:w="7564" w:type="dxa"/>
            <w:tcBorders>
              <w:top w:val="single" w:sz="8" w:space="0" w:color="999999"/>
              <w:left w:val="single" w:sz="8" w:space="0" w:color="999999"/>
              <w:bottom w:val="single" w:sz="8" w:space="0" w:color="999999"/>
              <w:right w:val="single" w:sz="8" w:space="0" w:color="999999"/>
            </w:tcBorders>
          </w:tcPr>
          <w:p w14:paraId="251216A4" w14:textId="0D0A0EC0" w:rsidR="002D1D7C" w:rsidRPr="00920E6F" w:rsidDel="0099417A" w:rsidRDefault="002D1D7C" w:rsidP="002D1D7C">
            <w:pPr>
              <w:rPr>
                <w:del w:id="6552" w:author="Author" w:date="2017-12-29T08:21:00Z"/>
                <w:lang w:val="en-US"/>
              </w:rPr>
            </w:pPr>
            <w:bookmarkStart w:id="6553" w:name="_Toc502299767"/>
            <w:bookmarkStart w:id="6554" w:name="_Toc504118482"/>
            <w:bookmarkStart w:id="6555" w:name="_Toc504125035"/>
            <w:bookmarkStart w:id="6556" w:name="_Toc504490830"/>
            <w:bookmarkStart w:id="6557" w:name="_Toc504493017"/>
            <w:bookmarkStart w:id="6558" w:name="_Toc504494072"/>
            <w:bookmarkStart w:id="6559" w:name="_Toc504495672"/>
            <w:bookmarkStart w:id="6560" w:name="_Toc504654758"/>
            <w:bookmarkStart w:id="6561" w:name="_Toc504982936"/>
            <w:bookmarkStart w:id="6562" w:name="_Toc505268020"/>
            <w:bookmarkStart w:id="6563" w:name="_Toc505352777"/>
            <w:bookmarkStart w:id="6564" w:name="_Toc505941662"/>
            <w:bookmarkStart w:id="6565" w:name="_Toc507059326"/>
            <w:bookmarkStart w:id="6566" w:name="_Toc507062895"/>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p>
        </w:tc>
        <w:bookmarkStart w:id="6567" w:name="_Toc502299768"/>
        <w:bookmarkStart w:id="6568" w:name="_Toc504118483"/>
        <w:bookmarkStart w:id="6569" w:name="_Toc504125036"/>
        <w:bookmarkStart w:id="6570" w:name="_Toc504490831"/>
        <w:bookmarkStart w:id="6571" w:name="_Toc504493018"/>
        <w:bookmarkStart w:id="6572" w:name="_Toc504494073"/>
        <w:bookmarkStart w:id="6573" w:name="_Toc504495673"/>
        <w:bookmarkStart w:id="6574" w:name="_Toc504654759"/>
        <w:bookmarkStart w:id="6575" w:name="_Toc504982937"/>
        <w:bookmarkStart w:id="6576" w:name="_Toc505268021"/>
        <w:bookmarkStart w:id="6577" w:name="_Toc505352778"/>
        <w:bookmarkStart w:id="6578" w:name="_Toc505941663"/>
        <w:bookmarkStart w:id="6579" w:name="_Toc507059327"/>
        <w:bookmarkStart w:id="6580" w:name="_Toc50706289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tr>
      <w:tr w:rsidR="002D1D7C" w:rsidRPr="00A41C57" w:rsidDel="0099417A" w14:paraId="71F59B95" w14:textId="6867A209" w:rsidTr="002D1D7C">
        <w:trPr>
          <w:trHeight w:val="357"/>
          <w:del w:id="6581"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60D6ED46" w14:textId="044CA186" w:rsidR="002D1D7C" w:rsidRPr="00920E6F" w:rsidDel="0099417A" w:rsidRDefault="002D1D7C" w:rsidP="002D1D7C">
            <w:pPr>
              <w:rPr>
                <w:del w:id="6582" w:author="Author" w:date="2017-12-29T08:21:00Z"/>
                <w:lang w:val="en-US"/>
              </w:rPr>
            </w:pPr>
            <w:del w:id="6583" w:author="Author" w:date="2017-12-29T08:21:00Z">
              <w:r w:rsidRPr="002D1D7C" w:rsidDel="0099417A">
                <w:rPr>
                  <w:rStyle w:val="SAPScreenElement"/>
                  <w:lang w:val="en-US"/>
                </w:rPr>
                <w:delText xml:space="preserve">Notice Period: </w:delText>
              </w:r>
              <w:r w:rsidRPr="002D1D7C" w:rsidDel="0099417A">
                <w:rPr>
                  <w:lang w:val="en-US"/>
                </w:rPr>
                <w:delText>enter as appropriate</w:delText>
              </w:r>
              <w:bookmarkStart w:id="6584" w:name="_Toc502299769"/>
              <w:bookmarkStart w:id="6585" w:name="_Toc504118484"/>
              <w:bookmarkStart w:id="6586" w:name="_Toc504125037"/>
              <w:bookmarkStart w:id="6587" w:name="_Toc504490832"/>
              <w:bookmarkStart w:id="6588" w:name="_Toc504493019"/>
              <w:bookmarkStart w:id="6589" w:name="_Toc504494074"/>
              <w:bookmarkStart w:id="6590" w:name="_Toc504495674"/>
              <w:bookmarkStart w:id="6591" w:name="_Toc504654760"/>
              <w:bookmarkStart w:id="6592" w:name="_Toc504982938"/>
              <w:bookmarkStart w:id="6593" w:name="_Toc505268022"/>
              <w:bookmarkStart w:id="6594" w:name="_Toc505352779"/>
              <w:bookmarkStart w:id="6595" w:name="_Toc505941664"/>
              <w:bookmarkStart w:id="6596" w:name="_Toc507059328"/>
              <w:bookmarkStart w:id="6597" w:name="_Toc507062897"/>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del>
          </w:p>
        </w:tc>
        <w:tc>
          <w:tcPr>
            <w:tcW w:w="7564" w:type="dxa"/>
            <w:tcBorders>
              <w:top w:val="single" w:sz="8" w:space="0" w:color="999999"/>
              <w:left w:val="single" w:sz="8" w:space="0" w:color="999999"/>
              <w:bottom w:val="single" w:sz="8" w:space="0" w:color="999999"/>
              <w:right w:val="single" w:sz="8" w:space="0" w:color="999999"/>
            </w:tcBorders>
          </w:tcPr>
          <w:p w14:paraId="30596E9F" w14:textId="0ADD5737" w:rsidR="002D1D7C" w:rsidRPr="00920E6F" w:rsidDel="0099417A" w:rsidRDefault="002D1D7C" w:rsidP="002D1D7C">
            <w:pPr>
              <w:rPr>
                <w:del w:id="6598" w:author="Author" w:date="2017-12-29T08:21:00Z"/>
                <w:lang w:val="en-US"/>
              </w:rPr>
            </w:pPr>
            <w:bookmarkStart w:id="6599" w:name="_Toc502299770"/>
            <w:bookmarkStart w:id="6600" w:name="_Toc504118485"/>
            <w:bookmarkStart w:id="6601" w:name="_Toc504125038"/>
            <w:bookmarkStart w:id="6602" w:name="_Toc504490833"/>
            <w:bookmarkStart w:id="6603" w:name="_Toc504493020"/>
            <w:bookmarkStart w:id="6604" w:name="_Toc504494075"/>
            <w:bookmarkStart w:id="6605" w:name="_Toc504495675"/>
            <w:bookmarkStart w:id="6606" w:name="_Toc504654761"/>
            <w:bookmarkStart w:id="6607" w:name="_Toc504982939"/>
            <w:bookmarkStart w:id="6608" w:name="_Toc505268023"/>
            <w:bookmarkStart w:id="6609" w:name="_Toc505352780"/>
            <w:bookmarkStart w:id="6610" w:name="_Toc505941665"/>
            <w:bookmarkStart w:id="6611" w:name="_Toc507059329"/>
            <w:bookmarkStart w:id="6612" w:name="_Toc5070628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p>
        </w:tc>
        <w:bookmarkStart w:id="6613" w:name="_Toc502299771"/>
        <w:bookmarkStart w:id="6614" w:name="_Toc504118486"/>
        <w:bookmarkStart w:id="6615" w:name="_Toc504125039"/>
        <w:bookmarkStart w:id="6616" w:name="_Toc504490834"/>
        <w:bookmarkStart w:id="6617" w:name="_Toc504493021"/>
        <w:bookmarkStart w:id="6618" w:name="_Toc504494076"/>
        <w:bookmarkStart w:id="6619" w:name="_Toc504495676"/>
        <w:bookmarkStart w:id="6620" w:name="_Toc504654762"/>
        <w:bookmarkStart w:id="6621" w:name="_Toc504982940"/>
        <w:bookmarkStart w:id="6622" w:name="_Toc505268024"/>
        <w:bookmarkStart w:id="6623" w:name="_Toc505352781"/>
        <w:bookmarkStart w:id="6624" w:name="_Toc505941666"/>
        <w:bookmarkStart w:id="6625" w:name="_Toc507059330"/>
        <w:bookmarkStart w:id="6626" w:name="_Toc507062899"/>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tr>
      <w:tr w:rsidR="002D1D7C" w:rsidRPr="00A41C57" w:rsidDel="0099417A" w14:paraId="26D517DC" w14:textId="1BAB1799" w:rsidTr="002D1D7C">
        <w:trPr>
          <w:trHeight w:val="357"/>
          <w:del w:id="6627"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765E8A74" w14:textId="3C73577D" w:rsidR="002D1D7C" w:rsidRPr="00920E6F" w:rsidDel="0099417A" w:rsidRDefault="002D1D7C" w:rsidP="002D1D7C">
            <w:pPr>
              <w:rPr>
                <w:del w:id="6628" w:author="Author" w:date="2017-12-29T08:21:00Z"/>
                <w:lang w:val="en-US"/>
              </w:rPr>
            </w:pPr>
            <w:del w:id="6629" w:author="Author" w:date="2017-12-29T08:21:00Z">
              <w:r w:rsidRPr="002D1D7C" w:rsidDel="0099417A">
                <w:rPr>
                  <w:rStyle w:val="SAPScreenElement"/>
                  <w:lang w:val="en-US"/>
                </w:rPr>
                <w:delText xml:space="preserve">Initial Entry: </w:delText>
              </w:r>
              <w:r w:rsidRPr="002D1D7C" w:rsidDel="0099417A">
                <w:rPr>
                  <w:lang w:val="en-US"/>
                </w:rPr>
                <w:delText>select from calendar help the</w:delText>
              </w:r>
              <w:r w:rsidRPr="002D1D7C" w:rsidDel="0099417A">
                <w:rPr>
                  <w:noProof/>
                  <w:lang w:val="en-US"/>
                </w:rPr>
                <w:delText xml:space="preserve"> start date when the employee first started in the company</w:delText>
              </w:r>
              <w:bookmarkStart w:id="6630" w:name="_Toc502299772"/>
              <w:bookmarkStart w:id="6631" w:name="_Toc504118487"/>
              <w:bookmarkStart w:id="6632" w:name="_Toc504125040"/>
              <w:bookmarkStart w:id="6633" w:name="_Toc504490835"/>
              <w:bookmarkStart w:id="6634" w:name="_Toc504493022"/>
              <w:bookmarkStart w:id="6635" w:name="_Toc504494077"/>
              <w:bookmarkStart w:id="6636" w:name="_Toc504495677"/>
              <w:bookmarkStart w:id="6637" w:name="_Toc504654763"/>
              <w:bookmarkStart w:id="6638" w:name="_Toc504982941"/>
              <w:bookmarkStart w:id="6639" w:name="_Toc505268025"/>
              <w:bookmarkStart w:id="6640" w:name="_Toc505352782"/>
              <w:bookmarkStart w:id="6641" w:name="_Toc505941667"/>
              <w:bookmarkStart w:id="6642" w:name="_Toc507059331"/>
              <w:bookmarkStart w:id="6643" w:name="_Toc507062900"/>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del>
          </w:p>
        </w:tc>
        <w:tc>
          <w:tcPr>
            <w:tcW w:w="7564" w:type="dxa"/>
            <w:tcBorders>
              <w:top w:val="single" w:sz="8" w:space="0" w:color="999999"/>
              <w:left w:val="single" w:sz="8" w:space="0" w:color="999999"/>
              <w:bottom w:val="single" w:sz="8" w:space="0" w:color="999999"/>
              <w:right w:val="single" w:sz="8" w:space="0" w:color="999999"/>
            </w:tcBorders>
          </w:tcPr>
          <w:p w14:paraId="23F27090" w14:textId="69206AB9" w:rsidR="002D1D7C" w:rsidRPr="00920E6F" w:rsidDel="0099417A" w:rsidRDefault="002D1D7C" w:rsidP="002D1D7C">
            <w:pPr>
              <w:rPr>
                <w:del w:id="6644" w:author="Author" w:date="2017-12-29T08:21:00Z"/>
                <w:lang w:val="en-US"/>
              </w:rPr>
            </w:pPr>
            <w:del w:id="6645" w:author="Author" w:date="2017-12-29T08:21:00Z">
              <w:r w:rsidRPr="002D1D7C" w:rsidDel="0099417A">
                <w:rPr>
                  <w:noProof/>
                  <w:lang w:val="en-US"/>
                </w:rPr>
                <w:delText xml:space="preserve">For example, if an </w:delText>
              </w:r>
              <w:r w:rsidRPr="002D1D7C" w:rsidDel="0099417A">
                <w:rPr>
                  <w:lang w:val="en-US"/>
                </w:rPr>
                <w:delText>employee</w:delText>
              </w:r>
              <w:r w:rsidRPr="002D1D7C" w:rsidDel="0099417A">
                <w:rPr>
                  <w:noProof/>
                  <w:lang w:val="en-US"/>
                </w:rPr>
                <w:delText xml:space="preserve"> was originally hired as an external and then became a permanent employee, this is the date when he or she first entered the company as an external.</w:delText>
              </w:r>
              <w:bookmarkStart w:id="6646" w:name="_Toc502299773"/>
              <w:bookmarkStart w:id="6647" w:name="_Toc504118488"/>
              <w:bookmarkStart w:id="6648" w:name="_Toc504125041"/>
              <w:bookmarkStart w:id="6649" w:name="_Toc504490836"/>
              <w:bookmarkStart w:id="6650" w:name="_Toc504493023"/>
              <w:bookmarkStart w:id="6651" w:name="_Toc504494078"/>
              <w:bookmarkStart w:id="6652" w:name="_Toc504495678"/>
              <w:bookmarkStart w:id="6653" w:name="_Toc504654764"/>
              <w:bookmarkStart w:id="6654" w:name="_Toc504982942"/>
              <w:bookmarkStart w:id="6655" w:name="_Toc505268026"/>
              <w:bookmarkStart w:id="6656" w:name="_Toc505352783"/>
              <w:bookmarkStart w:id="6657" w:name="_Toc505941668"/>
              <w:bookmarkStart w:id="6658" w:name="_Toc507059332"/>
              <w:bookmarkStart w:id="6659" w:name="_Toc507062901"/>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del>
          </w:p>
        </w:tc>
        <w:bookmarkStart w:id="6660" w:name="_Toc502299774"/>
        <w:bookmarkStart w:id="6661" w:name="_Toc504118489"/>
        <w:bookmarkStart w:id="6662" w:name="_Toc504125042"/>
        <w:bookmarkStart w:id="6663" w:name="_Toc504490837"/>
        <w:bookmarkStart w:id="6664" w:name="_Toc504493024"/>
        <w:bookmarkStart w:id="6665" w:name="_Toc504494079"/>
        <w:bookmarkStart w:id="6666" w:name="_Toc504495679"/>
        <w:bookmarkStart w:id="6667" w:name="_Toc504654765"/>
        <w:bookmarkStart w:id="6668" w:name="_Toc504982943"/>
        <w:bookmarkStart w:id="6669" w:name="_Toc505268027"/>
        <w:bookmarkStart w:id="6670" w:name="_Toc505352784"/>
        <w:bookmarkStart w:id="6671" w:name="_Toc505941669"/>
        <w:bookmarkStart w:id="6672" w:name="_Toc507059333"/>
        <w:bookmarkStart w:id="6673" w:name="_Toc507062902"/>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tr>
      <w:tr w:rsidR="002D1D7C" w:rsidRPr="00A41C57" w:rsidDel="0099417A" w14:paraId="30FFF955" w14:textId="152C2F74" w:rsidTr="002D1D7C">
        <w:trPr>
          <w:trHeight w:val="357"/>
          <w:del w:id="6674"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58011AB4" w14:textId="3554EC31" w:rsidR="002D1D7C" w:rsidRPr="00920E6F" w:rsidDel="0099417A" w:rsidRDefault="002D1D7C" w:rsidP="002D1D7C">
            <w:pPr>
              <w:rPr>
                <w:del w:id="6675" w:author="Author" w:date="2017-12-29T08:21:00Z"/>
                <w:lang w:val="en-US"/>
              </w:rPr>
            </w:pPr>
            <w:del w:id="6676" w:author="Author" w:date="2017-12-29T08:21:00Z">
              <w:r w:rsidRPr="002D1D7C" w:rsidDel="0099417A">
                <w:rPr>
                  <w:rStyle w:val="SAPScreenElement"/>
                  <w:lang w:val="en-US"/>
                </w:rPr>
                <w:delText xml:space="preserve">Entry into Group: </w:delText>
              </w:r>
              <w:r w:rsidRPr="002D1D7C" w:rsidDel="0099417A">
                <w:rPr>
                  <w:lang w:val="en-US"/>
                </w:rPr>
                <w:delText>select from calendar help</w:delText>
              </w:r>
              <w:r w:rsidRPr="002D1D7C" w:rsidDel="0099417A">
                <w:rPr>
                  <w:noProof/>
                  <w:lang w:val="en-US"/>
                </w:rPr>
                <w:delText xml:space="preserve"> the start date when the employee started in the organization he or she belongs to now</w:delText>
              </w:r>
              <w:bookmarkStart w:id="6677" w:name="_Toc502299775"/>
              <w:bookmarkStart w:id="6678" w:name="_Toc504118490"/>
              <w:bookmarkStart w:id="6679" w:name="_Toc504125043"/>
              <w:bookmarkStart w:id="6680" w:name="_Toc504490838"/>
              <w:bookmarkStart w:id="6681" w:name="_Toc504493025"/>
              <w:bookmarkStart w:id="6682" w:name="_Toc504494080"/>
              <w:bookmarkStart w:id="6683" w:name="_Toc504495680"/>
              <w:bookmarkStart w:id="6684" w:name="_Toc504654766"/>
              <w:bookmarkStart w:id="6685" w:name="_Toc504982944"/>
              <w:bookmarkStart w:id="6686" w:name="_Toc505268028"/>
              <w:bookmarkStart w:id="6687" w:name="_Toc505352785"/>
              <w:bookmarkStart w:id="6688" w:name="_Toc505941670"/>
              <w:bookmarkStart w:id="6689" w:name="_Toc507059334"/>
              <w:bookmarkStart w:id="6690" w:name="_Toc507062903"/>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del>
          </w:p>
        </w:tc>
        <w:tc>
          <w:tcPr>
            <w:tcW w:w="7564" w:type="dxa"/>
            <w:tcBorders>
              <w:top w:val="single" w:sz="8" w:space="0" w:color="999999"/>
              <w:left w:val="single" w:sz="8" w:space="0" w:color="999999"/>
              <w:bottom w:val="single" w:sz="8" w:space="0" w:color="999999"/>
              <w:right w:val="single" w:sz="8" w:space="0" w:color="999999"/>
            </w:tcBorders>
          </w:tcPr>
          <w:p w14:paraId="3D6A45AE" w14:textId="15F5E3AD" w:rsidR="002D1D7C" w:rsidRPr="00920E6F" w:rsidDel="0099417A" w:rsidRDefault="002D1D7C" w:rsidP="002D1D7C">
            <w:pPr>
              <w:rPr>
                <w:del w:id="6691" w:author="Author" w:date="2017-12-29T08:21:00Z"/>
                <w:lang w:val="en-US"/>
              </w:rPr>
            </w:pPr>
            <w:bookmarkStart w:id="6692" w:name="_Toc502299776"/>
            <w:bookmarkStart w:id="6693" w:name="_Toc504118491"/>
            <w:bookmarkStart w:id="6694" w:name="_Toc504125044"/>
            <w:bookmarkStart w:id="6695" w:name="_Toc504490839"/>
            <w:bookmarkStart w:id="6696" w:name="_Toc504493026"/>
            <w:bookmarkStart w:id="6697" w:name="_Toc504494081"/>
            <w:bookmarkStart w:id="6698" w:name="_Toc504495681"/>
            <w:bookmarkStart w:id="6699" w:name="_Toc504654767"/>
            <w:bookmarkStart w:id="6700" w:name="_Toc504982945"/>
            <w:bookmarkStart w:id="6701" w:name="_Toc505268029"/>
            <w:bookmarkStart w:id="6702" w:name="_Toc505352786"/>
            <w:bookmarkStart w:id="6703" w:name="_Toc505941671"/>
            <w:bookmarkStart w:id="6704" w:name="_Toc507059335"/>
            <w:bookmarkStart w:id="6705" w:name="_Toc507062904"/>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p>
        </w:tc>
        <w:bookmarkStart w:id="6706" w:name="_Toc502299777"/>
        <w:bookmarkStart w:id="6707" w:name="_Toc504118492"/>
        <w:bookmarkStart w:id="6708" w:name="_Toc504125045"/>
        <w:bookmarkStart w:id="6709" w:name="_Toc504490840"/>
        <w:bookmarkStart w:id="6710" w:name="_Toc504493027"/>
        <w:bookmarkStart w:id="6711" w:name="_Toc504494082"/>
        <w:bookmarkStart w:id="6712" w:name="_Toc504495682"/>
        <w:bookmarkStart w:id="6713" w:name="_Toc504654768"/>
        <w:bookmarkStart w:id="6714" w:name="_Toc504982946"/>
        <w:bookmarkStart w:id="6715" w:name="_Toc505268030"/>
        <w:bookmarkStart w:id="6716" w:name="_Toc505352787"/>
        <w:bookmarkStart w:id="6717" w:name="_Toc505941672"/>
        <w:bookmarkStart w:id="6718" w:name="_Toc507059336"/>
        <w:bookmarkStart w:id="6719" w:name="_Toc5070629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tr>
      <w:tr w:rsidR="002D1D7C" w:rsidRPr="00A41C57" w:rsidDel="0099417A" w14:paraId="7A969D14" w14:textId="5658A8CB" w:rsidTr="002D1D7C">
        <w:trPr>
          <w:trHeight w:val="357"/>
          <w:del w:id="6720"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670CF28A" w14:textId="75A86982" w:rsidR="002D1D7C" w:rsidRPr="00920E6F" w:rsidDel="0099417A" w:rsidRDefault="002D1D7C" w:rsidP="002D1D7C">
            <w:pPr>
              <w:rPr>
                <w:del w:id="6721" w:author="Author" w:date="2017-12-29T08:21:00Z"/>
                <w:lang w:val="en-US"/>
              </w:rPr>
            </w:pPr>
            <w:del w:id="6722" w:author="Author" w:date="2017-12-29T08:21:00Z">
              <w:r w:rsidRPr="002D1D7C" w:rsidDel="0099417A">
                <w:rPr>
                  <w:rStyle w:val="SAPScreenElement"/>
                  <w:lang w:val="en-US"/>
                </w:rPr>
                <w:delText xml:space="preserve">Corporation: </w:delText>
              </w:r>
              <w:r w:rsidRPr="002D1D7C" w:rsidDel="0099417A">
                <w:rPr>
                  <w:lang w:val="en-US"/>
                </w:rPr>
                <w:delText>enter the company name as appropriate</w:delText>
              </w:r>
              <w:bookmarkStart w:id="6723" w:name="_Toc502299778"/>
              <w:bookmarkStart w:id="6724" w:name="_Toc504118493"/>
              <w:bookmarkStart w:id="6725" w:name="_Toc504125046"/>
              <w:bookmarkStart w:id="6726" w:name="_Toc504490841"/>
              <w:bookmarkStart w:id="6727" w:name="_Toc504493028"/>
              <w:bookmarkStart w:id="6728" w:name="_Toc504494083"/>
              <w:bookmarkStart w:id="6729" w:name="_Toc504495683"/>
              <w:bookmarkStart w:id="6730" w:name="_Toc504654769"/>
              <w:bookmarkStart w:id="6731" w:name="_Toc504982947"/>
              <w:bookmarkStart w:id="6732" w:name="_Toc505268031"/>
              <w:bookmarkStart w:id="6733" w:name="_Toc505352788"/>
              <w:bookmarkStart w:id="6734" w:name="_Toc505941673"/>
              <w:bookmarkStart w:id="6735" w:name="_Toc507059337"/>
              <w:bookmarkStart w:id="6736" w:name="_Toc507062906"/>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del>
          </w:p>
        </w:tc>
        <w:tc>
          <w:tcPr>
            <w:tcW w:w="7564" w:type="dxa"/>
            <w:tcBorders>
              <w:top w:val="single" w:sz="8" w:space="0" w:color="999999"/>
              <w:left w:val="single" w:sz="8" w:space="0" w:color="999999"/>
              <w:bottom w:val="single" w:sz="8" w:space="0" w:color="999999"/>
              <w:right w:val="single" w:sz="8" w:space="0" w:color="999999"/>
            </w:tcBorders>
          </w:tcPr>
          <w:p w14:paraId="76C18EF7" w14:textId="58E4A346" w:rsidR="002D1D7C" w:rsidRPr="00920E6F" w:rsidDel="0099417A" w:rsidRDefault="002D1D7C" w:rsidP="002D1D7C">
            <w:pPr>
              <w:rPr>
                <w:del w:id="6737" w:author="Author" w:date="2017-12-29T08:21:00Z"/>
                <w:lang w:val="en-US"/>
              </w:rPr>
            </w:pPr>
            <w:bookmarkStart w:id="6738" w:name="_Toc502299779"/>
            <w:bookmarkStart w:id="6739" w:name="_Toc504118494"/>
            <w:bookmarkStart w:id="6740" w:name="_Toc504125047"/>
            <w:bookmarkStart w:id="6741" w:name="_Toc504490842"/>
            <w:bookmarkStart w:id="6742" w:name="_Toc504493029"/>
            <w:bookmarkStart w:id="6743" w:name="_Toc504494084"/>
            <w:bookmarkStart w:id="6744" w:name="_Toc504495684"/>
            <w:bookmarkStart w:id="6745" w:name="_Toc504654770"/>
            <w:bookmarkStart w:id="6746" w:name="_Toc504982948"/>
            <w:bookmarkStart w:id="6747" w:name="_Toc505268032"/>
            <w:bookmarkStart w:id="6748" w:name="_Toc505352789"/>
            <w:bookmarkStart w:id="6749" w:name="_Toc505941674"/>
            <w:bookmarkStart w:id="6750" w:name="_Toc507059338"/>
            <w:bookmarkStart w:id="6751" w:name="_Toc50706290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p>
        </w:tc>
        <w:bookmarkStart w:id="6752" w:name="_Toc502299780"/>
        <w:bookmarkStart w:id="6753" w:name="_Toc504118495"/>
        <w:bookmarkStart w:id="6754" w:name="_Toc504125048"/>
        <w:bookmarkStart w:id="6755" w:name="_Toc504490843"/>
        <w:bookmarkStart w:id="6756" w:name="_Toc504493030"/>
        <w:bookmarkStart w:id="6757" w:name="_Toc504494085"/>
        <w:bookmarkStart w:id="6758" w:name="_Toc504495685"/>
        <w:bookmarkStart w:id="6759" w:name="_Toc504654771"/>
        <w:bookmarkStart w:id="6760" w:name="_Toc504982949"/>
        <w:bookmarkStart w:id="6761" w:name="_Toc505268033"/>
        <w:bookmarkStart w:id="6762" w:name="_Toc505352790"/>
        <w:bookmarkStart w:id="6763" w:name="_Toc505941675"/>
        <w:bookmarkStart w:id="6764" w:name="_Toc507059339"/>
        <w:bookmarkStart w:id="6765" w:name="_Toc507062908"/>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tr>
    </w:tbl>
    <w:p w14:paraId="234E94A0" w14:textId="108694DC" w:rsidR="005E0DEC" w:rsidDel="000C50CA" w:rsidRDefault="005E0DEC" w:rsidP="005E0DEC">
      <w:pPr>
        <w:pStyle w:val="Heading4"/>
        <w:spacing w:before="240" w:after="120"/>
        <w:rPr>
          <w:del w:id="6766" w:author="Author" w:date="2017-12-29T08:20:00Z"/>
          <w:highlight w:val="yellow"/>
          <w:lang w:val="en-US"/>
        </w:rPr>
      </w:pPr>
      <w:bookmarkStart w:id="6767" w:name="_Toc505855754"/>
      <w:del w:id="6768" w:author="Author" w:date="2017-12-29T08:20:00Z">
        <w:r w:rsidDel="000C50CA">
          <w:rPr>
            <w:highlight w:val="yellow"/>
            <w:lang w:val="en-US"/>
          </w:rPr>
          <w:delText>France (FR)</w:delText>
        </w:r>
        <w:bookmarkStart w:id="6769" w:name="_Toc502299781"/>
        <w:bookmarkStart w:id="6770" w:name="_Toc504118496"/>
        <w:bookmarkStart w:id="6771" w:name="_Toc504125049"/>
        <w:bookmarkStart w:id="6772" w:name="_Toc504490844"/>
        <w:bookmarkStart w:id="6773" w:name="_Toc504493031"/>
        <w:bookmarkStart w:id="6774" w:name="_Toc504494086"/>
        <w:bookmarkStart w:id="6775" w:name="_Toc504495686"/>
        <w:bookmarkStart w:id="6776" w:name="_Toc504654772"/>
        <w:bookmarkStart w:id="6777" w:name="_Toc504982950"/>
        <w:bookmarkStart w:id="6778" w:name="_Toc505268034"/>
        <w:bookmarkStart w:id="6779" w:name="_Toc505352791"/>
        <w:bookmarkStart w:id="6780" w:name="_Toc505941676"/>
        <w:bookmarkStart w:id="6781" w:name="_Toc507059340"/>
        <w:bookmarkStart w:id="6782" w:name="_Toc507062909"/>
        <w:bookmarkEnd w:id="6767"/>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del>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722"/>
        <w:gridCol w:w="7564"/>
      </w:tblGrid>
      <w:tr w:rsidR="005E0DEC" w:rsidRPr="00A41C57" w:rsidDel="000C50CA" w14:paraId="23EBE766" w14:textId="43935032" w:rsidTr="00267911">
        <w:trPr>
          <w:trHeight w:val="432"/>
          <w:tblHeader/>
          <w:del w:id="6783" w:author="Author" w:date="2017-12-29T08:20:00Z"/>
        </w:trPr>
        <w:tc>
          <w:tcPr>
            <w:tcW w:w="6722" w:type="dxa"/>
            <w:tcBorders>
              <w:top w:val="single" w:sz="8" w:space="0" w:color="999999"/>
              <w:left w:val="single" w:sz="8" w:space="0" w:color="999999"/>
              <w:bottom w:val="single" w:sz="8" w:space="0" w:color="999999"/>
              <w:right w:val="single" w:sz="8" w:space="0" w:color="999999"/>
            </w:tcBorders>
            <w:shd w:val="clear" w:color="auto" w:fill="999999"/>
            <w:hideMark/>
          </w:tcPr>
          <w:p w14:paraId="18A88B3B" w14:textId="36FFC199" w:rsidR="005E0DEC" w:rsidRPr="002326C1" w:rsidDel="000C50CA" w:rsidRDefault="005E0DEC" w:rsidP="00267911">
            <w:pPr>
              <w:pStyle w:val="SAPTableHeader"/>
              <w:rPr>
                <w:del w:id="6784" w:author="Author" w:date="2017-12-29T08:20:00Z"/>
                <w:lang w:val="en-US"/>
              </w:rPr>
            </w:pPr>
            <w:del w:id="6785" w:author="Author" w:date="2017-12-29T08:20:00Z">
              <w:r w:rsidRPr="002326C1" w:rsidDel="000C50CA">
                <w:rPr>
                  <w:lang w:val="en-US"/>
                </w:rPr>
                <w:delText>User Entries:</w:delText>
              </w:r>
              <w:r w:rsidDel="000C50CA">
                <w:rPr>
                  <w:lang w:val="en-US"/>
                </w:rPr>
                <w:delText xml:space="preserve"> </w:delText>
              </w:r>
              <w:r w:rsidRPr="002326C1" w:rsidDel="000C50CA">
                <w:rPr>
                  <w:lang w:val="en-US"/>
                </w:rPr>
                <w:delText>Field Name: User Action and Value</w:delText>
              </w:r>
              <w:bookmarkStart w:id="6786" w:name="_Toc502299782"/>
              <w:bookmarkStart w:id="6787" w:name="_Toc504118497"/>
              <w:bookmarkStart w:id="6788" w:name="_Toc504125050"/>
              <w:bookmarkStart w:id="6789" w:name="_Toc504490845"/>
              <w:bookmarkStart w:id="6790" w:name="_Toc504493032"/>
              <w:bookmarkStart w:id="6791" w:name="_Toc504494087"/>
              <w:bookmarkStart w:id="6792" w:name="_Toc504495687"/>
              <w:bookmarkStart w:id="6793" w:name="_Toc504654773"/>
              <w:bookmarkStart w:id="6794" w:name="_Toc504982951"/>
              <w:bookmarkStart w:id="6795" w:name="_Toc505268035"/>
              <w:bookmarkStart w:id="6796" w:name="_Toc505352792"/>
              <w:bookmarkStart w:id="6797" w:name="_Toc505941677"/>
              <w:bookmarkStart w:id="6798" w:name="_Toc507059341"/>
              <w:bookmarkStart w:id="6799" w:name="_Toc507062910"/>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del>
          </w:p>
        </w:tc>
        <w:tc>
          <w:tcPr>
            <w:tcW w:w="7564" w:type="dxa"/>
            <w:tcBorders>
              <w:top w:val="single" w:sz="8" w:space="0" w:color="999999"/>
              <w:left w:val="single" w:sz="8" w:space="0" w:color="999999"/>
              <w:bottom w:val="single" w:sz="8" w:space="0" w:color="999999"/>
              <w:right w:val="single" w:sz="8" w:space="0" w:color="999999"/>
            </w:tcBorders>
            <w:shd w:val="clear" w:color="auto" w:fill="999999"/>
            <w:hideMark/>
          </w:tcPr>
          <w:p w14:paraId="14F20664" w14:textId="0CB2D49D" w:rsidR="005E0DEC" w:rsidRPr="002326C1" w:rsidDel="000C50CA" w:rsidRDefault="005E0DEC" w:rsidP="00267911">
            <w:pPr>
              <w:pStyle w:val="SAPTableHeader"/>
              <w:rPr>
                <w:del w:id="6800" w:author="Author" w:date="2017-12-29T08:20:00Z"/>
                <w:lang w:val="en-US"/>
              </w:rPr>
            </w:pPr>
            <w:del w:id="6801" w:author="Author" w:date="2017-12-29T08:20:00Z">
              <w:r w:rsidRPr="002326C1" w:rsidDel="000C50CA">
                <w:rPr>
                  <w:lang w:val="en-US"/>
                </w:rPr>
                <w:delText>Additional Information</w:delText>
              </w:r>
              <w:bookmarkStart w:id="6802" w:name="_Toc502299783"/>
              <w:bookmarkStart w:id="6803" w:name="_Toc504118498"/>
              <w:bookmarkStart w:id="6804" w:name="_Toc504125051"/>
              <w:bookmarkStart w:id="6805" w:name="_Toc504490846"/>
              <w:bookmarkStart w:id="6806" w:name="_Toc504493033"/>
              <w:bookmarkStart w:id="6807" w:name="_Toc504494088"/>
              <w:bookmarkStart w:id="6808" w:name="_Toc504495688"/>
              <w:bookmarkStart w:id="6809" w:name="_Toc504654774"/>
              <w:bookmarkStart w:id="6810" w:name="_Toc504982952"/>
              <w:bookmarkStart w:id="6811" w:name="_Toc505268036"/>
              <w:bookmarkStart w:id="6812" w:name="_Toc505352793"/>
              <w:bookmarkStart w:id="6813" w:name="_Toc505941678"/>
              <w:bookmarkStart w:id="6814" w:name="_Toc507059342"/>
              <w:bookmarkStart w:id="6815" w:name="_Toc50706291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del>
          </w:p>
        </w:tc>
        <w:bookmarkStart w:id="6816" w:name="_Toc502299784"/>
        <w:bookmarkStart w:id="6817" w:name="_Toc504118499"/>
        <w:bookmarkStart w:id="6818" w:name="_Toc504125052"/>
        <w:bookmarkStart w:id="6819" w:name="_Toc504490847"/>
        <w:bookmarkStart w:id="6820" w:name="_Toc504493034"/>
        <w:bookmarkStart w:id="6821" w:name="_Toc504494089"/>
        <w:bookmarkStart w:id="6822" w:name="_Toc504495689"/>
        <w:bookmarkStart w:id="6823" w:name="_Toc504654775"/>
        <w:bookmarkStart w:id="6824" w:name="_Toc504982953"/>
        <w:bookmarkStart w:id="6825" w:name="_Toc505268037"/>
        <w:bookmarkStart w:id="6826" w:name="_Toc505352794"/>
        <w:bookmarkStart w:id="6827" w:name="_Toc505941679"/>
        <w:bookmarkStart w:id="6828" w:name="_Toc507059343"/>
        <w:bookmarkStart w:id="6829" w:name="_Toc507062912"/>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tr>
      <w:tr w:rsidR="005E0DEC" w:rsidRPr="00A41C57" w:rsidDel="000C50CA" w14:paraId="6E039A93" w14:textId="4447E4BF" w:rsidTr="00267911">
        <w:trPr>
          <w:trHeight w:val="357"/>
          <w:del w:id="6830"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2C18E8F5" w14:textId="0CE4B635" w:rsidR="005E0DEC" w:rsidRPr="00920E6F" w:rsidDel="000C50CA" w:rsidRDefault="005E0DEC" w:rsidP="005E0DEC">
            <w:pPr>
              <w:rPr>
                <w:del w:id="6831" w:author="Author" w:date="2017-12-29T08:20:00Z"/>
                <w:lang w:val="en-US"/>
              </w:rPr>
            </w:pPr>
            <w:del w:id="6832" w:author="Author" w:date="2017-12-29T08:20:00Z">
              <w:r w:rsidRPr="0033437B" w:rsidDel="000C50CA">
                <w:rPr>
                  <w:rStyle w:val="SAPScreenElement"/>
                  <w:lang w:val="en-US"/>
                </w:rPr>
                <w:delText>Is Shift Employee:</w:delText>
              </w:r>
              <w:r w:rsidRPr="0033437B" w:rsidDel="000C50CA">
                <w:rPr>
                  <w:lang w:val="en-US"/>
                </w:rPr>
                <w:delText xml:space="preserve"> defaults to </w:delText>
              </w:r>
              <w:r w:rsidRPr="0033437B" w:rsidDel="000C50CA">
                <w:rPr>
                  <w:rStyle w:val="SAPUserEntry"/>
                  <w:lang w:val="en-US"/>
                </w:rPr>
                <w:delText>No</w:delText>
              </w:r>
              <w:r w:rsidRPr="0033437B" w:rsidDel="000C50CA">
                <w:rPr>
                  <w:lang w:val="en-US"/>
                </w:rPr>
                <w:delText>; adapt if required</w:delText>
              </w:r>
              <w:bookmarkStart w:id="6833" w:name="_Toc502299785"/>
              <w:bookmarkStart w:id="6834" w:name="_Toc504118500"/>
              <w:bookmarkStart w:id="6835" w:name="_Toc504125053"/>
              <w:bookmarkStart w:id="6836" w:name="_Toc504490848"/>
              <w:bookmarkStart w:id="6837" w:name="_Toc504493035"/>
              <w:bookmarkStart w:id="6838" w:name="_Toc504494090"/>
              <w:bookmarkStart w:id="6839" w:name="_Toc504495690"/>
              <w:bookmarkStart w:id="6840" w:name="_Toc504654776"/>
              <w:bookmarkStart w:id="6841" w:name="_Toc504982954"/>
              <w:bookmarkStart w:id="6842" w:name="_Toc505268038"/>
              <w:bookmarkStart w:id="6843" w:name="_Toc505352795"/>
              <w:bookmarkStart w:id="6844" w:name="_Toc505941680"/>
              <w:bookmarkStart w:id="6845" w:name="_Toc507059344"/>
              <w:bookmarkStart w:id="6846" w:name="_Toc507062913"/>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del>
          </w:p>
        </w:tc>
        <w:tc>
          <w:tcPr>
            <w:tcW w:w="7564" w:type="dxa"/>
            <w:tcBorders>
              <w:top w:val="single" w:sz="8" w:space="0" w:color="999999"/>
              <w:left w:val="single" w:sz="8" w:space="0" w:color="999999"/>
              <w:bottom w:val="single" w:sz="8" w:space="0" w:color="999999"/>
              <w:right w:val="single" w:sz="8" w:space="0" w:color="999999"/>
            </w:tcBorders>
          </w:tcPr>
          <w:p w14:paraId="52ADBB9F" w14:textId="3D2EB7A4" w:rsidR="005E0DEC" w:rsidRPr="00920E6F" w:rsidDel="000C50CA" w:rsidRDefault="005E0DEC" w:rsidP="005E0DEC">
            <w:pPr>
              <w:rPr>
                <w:del w:id="6847" w:author="Author" w:date="2017-12-29T08:20:00Z"/>
                <w:lang w:val="en-US"/>
              </w:rPr>
            </w:pPr>
            <w:bookmarkStart w:id="6848" w:name="_Toc502299786"/>
            <w:bookmarkStart w:id="6849" w:name="_Toc504118501"/>
            <w:bookmarkStart w:id="6850" w:name="_Toc504125054"/>
            <w:bookmarkStart w:id="6851" w:name="_Toc504490849"/>
            <w:bookmarkStart w:id="6852" w:name="_Toc504493036"/>
            <w:bookmarkStart w:id="6853" w:name="_Toc504494091"/>
            <w:bookmarkStart w:id="6854" w:name="_Toc504495691"/>
            <w:bookmarkStart w:id="6855" w:name="_Toc504654777"/>
            <w:bookmarkStart w:id="6856" w:name="_Toc504982955"/>
            <w:bookmarkStart w:id="6857" w:name="_Toc505268039"/>
            <w:bookmarkStart w:id="6858" w:name="_Toc505352796"/>
            <w:bookmarkStart w:id="6859" w:name="_Toc505941681"/>
            <w:bookmarkStart w:id="6860" w:name="_Toc507059345"/>
            <w:bookmarkStart w:id="6861" w:name="_Toc507062914"/>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p>
        </w:tc>
        <w:bookmarkStart w:id="6862" w:name="_Toc502299787"/>
        <w:bookmarkStart w:id="6863" w:name="_Toc504118502"/>
        <w:bookmarkStart w:id="6864" w:name="_Toc504125055"/>
        <w:bookmarkStart w:id="6865" w:name="_Toc504490850"/>
        <w:bookmarkStart w:id="6866" w:name="_Toc504493037"/>
        <w:bookmarkStart w:id="6867" w:name="_Toc504494092"/>
        <w:bookmarkStart w:id="6868" w:name="_Toc504495692"/>
        <w:bookmarkStart w:id="6869" w:name="_Toc504654778"/>
        <w:bookmarkStart w:id="6870" w:name="_Toc504982956"/>
        <w:bookmarkStart w:id="6871" w:name="_Toc505268040"/>
        <w:bookmarkStart w:id="6872" w:name="_Toc505352797"/>
        <w:bookmarkStart w:id="6873" w:name="_Toc505941682"/>
        <w:bookmarkStart w:id="6874" w:name="_Toc507059346"/>
        <w:bookmarkStart w:id="6875" w:name="_Toc507062915"/>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tr>
      <w:tr w:rsidR="005E0DEC" w:rsidRPr="00A41C57" w:rsidDel="000C50CA" w14:paraId="70D8D159" w14:textId="7C6BB53F" w:rsidTr="00267911">
        <w:trPr>
          <w:trHeight w:val="357"/>
          <w:del w:id="6876"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1B4DF51D" w14:textId="4BBE03C1" w:rsidR="005E0DEC" w:rsidRPr="00920E6F" w:rsidDel="000C50CA" w:rsidRDefault="005E0DEC" w:rsidP="005E0DEC">
            <w:pPr>
              <w:rPr>
                <w:del w:id="6877" w:author="Author" w:date="2017-12-29T08:20:00Z"/>
                <w:lang w:val="en-US"/>
              </w:rPr>
            </w:pPr>
            <w:del w:id="6878" w:author="Author" w:date="2017-12-29T08:20:00Z">
              <w:r w:rsidRPr="0033437B" w:rsidDel="000C50CA">
                <w:rPr>
                  <w:rStyle w:val="SAPScreenElement"/>
                  <w:lang w:val="en-US"/>
                </w:rPr>
                <w:delText xml:space="preserve">Probationary Period End Date: </w:delText>
              </w:r>
              <w:r w:rsidRPr="0033437B" w:rsidDel="000C50CA">
                <w:rPr>
                  <w:lang w:val="en-US"/>
                </w:rPr>
                <w:delText>defaulted based on a preconfigured business rule</w:delText>
              </w:r>
              <w:bookmarkStart w:id="6879" w:name="_Toc502299788"/>
              <w:bookmarkStart w:id="6880" w:name="_Toc504118503"/>
              <w:bookmarkStart w:id="6881" w:name="_Toc504125056"/>
              <w:bookmarkStart w:id="6882" w:name="_Toc504490851"/>
              <w:bookmarkStart w:id="6883" w:name="_Toc504493038"/>
              <w:bookmarkStart w:id="6884" w:name="_Toc504494093"/>
              <w:bookmarkStart w:id="6885" w:name="_Toc504495693"/>
              <w:bookmarkStart w:id="6886" w:name="_Toc504654779"/>
              <w:bookmarkStart w:id="6887" w:name="_Toc504982957"/>
              <w:bookmarkStart w:id="6888" w:name="_Toc505268041"/>
              <w:bookmarkStart w:id="6889" w:name="_Toc505352798"/>
              <w:bookmarkStart w:id="6890" w:name="_Toc505941683"/>
              <w:bookmarkStart w:id="6891" w:name="_Toc507059347"/>
              <w:bookmarkStart w:id="6892" w:name="_Toc507062916"/>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del>
          </w:p>
        </w:tc>
        <w:tc>
          <w:tcPr>
            <w:tcW w:w="7564" w:type="dxa"/>
            <w:tcBorders>
              <w:top w:val="single" w:sz="8" w:space="0" w:color="999999"/>
              <w:left w:val="single" w:sz="8" w:space="0" w:color="999999"/>
              <w:bottom w:val="single" w:sz="8" w:space="0" w:color="999999"/>
              <w:right w:val="single" w:sz="8" w:space="0" w:color="999999"/>
            </w:tcBorders>
          </w:tcPr>
          <w:p w14:paraId="7C994C6B" w14:textId="42677889" w:rsidR="005E0DEC" w:rsidRPr="0033437B" w:rsidDel="000C50CA" w:rsidRDefault="005E0DEC" w:rsidP="005E0DEC">
            <w:pPr>
              <w:pStyle w:val="SAPNoteHeading"/>
              <w:ind w:left="0"/>
              <w:rPr>
                <w:del w:id="6893" w:author="Author" w:date="2017-12-29T08:20:00Z"/>
                <w:lang w:val="en-US"/>
              </w:rPr>
            </w:pPr>
            <w:del w:id="6894" w:author="Author" w:date="2017-12-29T08:20:00Z">
              <w:r w:rsidRPr="0033437B" w:rsidDel="000C50CA">
                <w:rPr>
                  <w:noProof/>
                  <w:lang w:val="en-US"/>
                </w:rPr>
                <w:drawing>
                  <wp:inline distT="0" distB="0" distL="0" distR="0" wp14:anchorId="75C7458C" wp14:editId="78C40B16">
                    <wp:extent cx="228600" cy="228600"/>
                    <wp:effectExtent l="0" t="0" r="0" b="0"/>
                    <wp:docPr id="5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sidDel="000C50CA">
                <w:rPr>
                  <w:lang w:val="en-US"/>
                </w:rPr>
                <w:delText> Recommendation</w:delText>
              </w:r>
              <w:bookmarkStart w:id="6895" w:name="_Toc502299789"/>
              <w:bookmarkStart w:id="6896" w:name="_Toc504118504"/>
              <w:bookmarkStart w:id="6897" w:name="_Toc504125057"/>
              <w:bookmarkStart w:id="6898" w:name="_Toc504490852"/>
              <w:bookmarkStart w:id="6899" w:name="_Toc504493039"/>
              <w:bookmarkStart w:id="6900" w:name="_Toc504494094"/>
              <w:bookmarkStart w:id="6901" w:name="_Toc504495694"/>
              <w:bookmarkStart w:id="6902" w:name="_Toc504654780"/>
              <w:bookmarkStart w:id="6903" w:name="_Toc504982958"/>
              <w:bookmarkStart w:id="6904" w:name="_Toc505268042"/>
              <w:bookmarkStart w:id="6905" w:name="_Toc505352799"/>
              <w:bookmarkStart w:id="6906" w:name="_Toc505941684"/>
              <w:bookmarkStart w:id="6907" w:name="_Toc507059348"/>
              <w:bookmarkStart w:id="6908" w:name="_Toc507062917"/>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del>
          </w:p>
          <w:p w14:paraId="407C0501" w14:textId="1BA0A1CB" w:rsidR="005E0DEC" w:rsidRPr="00920E6F" w:rsidDel="000C50CA" w:rsidRDefault="005E0DEC" w:rsidP="005E0DEC">
            <w:pPr>
              <w:rPr>
                <w:del w:id="6909" w:author="Author" w:date="2017-12-29T08:20:00Z"/>
                <w:lang w:val="en-US"/>
              </w:rPr>
            </w:pPr>
            <w:del w:id="6910" w:author="Author" w:date="2017-12-29T08:20:00Z">
              <w:r w:rsidRPr="0033437B" w:rsidDel="000C50CA">
                <w:rPr>
                  <w:lang w:val="en-US"/>
                </w:rPr>
                <w:delText xml:space="preserve">For details to the preconfigured business rule refer to the configuration guide of building block </w:delText>
              </w:r>
              <w:r w:rsidRPr="0033437B" w:rsidDel="000C50CA">
                <w:rPr>
                  <w:rStyle w:val="SAPEmphasis"/>
                  <w:lang w:val="en-US"/>
                </w:rPr>
                <w:delText>15T</w:delText>
              </w:r>
              <w:r w:rsidRPr="0033437B" w:rsidDel="000C50CA">
                <w:rPr>
                  <w:lang w:val="en-US"/>
                </w:rPr>
                <w:delText xml:space="preserve">, where in chapter </w:delText>
              </w:r>
              <w:r w:rsidRPr="0033437B" w:rsidDel="000C50CA">
                <w:rPr>
                  <w:rStyle w:val="SAPTextReference"/>
                  <w:lang w:val="en-US"/>
                </w:rPr>
                <w:delText>Preparation / Prerequisites</w:delText>
              </w:r>
              <w:r w:rsidRPr="0033437B" w:rsidDel="000C50CA">
                <w:rPr>
                  <w:lang w:val="en-US"/>
                </w:rPr>
                <w:delText xml:space="preserve"> the reference to the appropriate </w:delText>
              </w:r>
              <w:r w:rsidRPr="0033437B" w:rsidDel="000C50CA">
                <w:rPr>
                  <w:rStyle w:val="SAPScreenElement"/>
                  <w:color w:val="auto"/>
                  <w:lang w:val="en-US"/>
                </w:rPr>
                <w:delText>HR Transaction</w:delText>
              </w:r>
              <w:r w:rsidRPr="0033437B" w:rsidDel="000C50CA">
                <w:rPr>
                  <w:lang w:val="en-US"/>
                </w:rPr>
                <w:delText xml:space="preserve"> workbook is given.</w:delText>
              </w:r>
              <w:bookmarkStart w:id="6911" w:name="_Toc502299790"/>
              <w:bookmarkStart w:id="6912" w:name="_Toc504118505"/>
              <w:bookmarkStart w:id="6913" w:name="_Toc504125058"/>
              <w:bookmarkStart w:id="6914" w:name="_Toc504490853"/>
              <w:bookmarkStart w:id="6915" w:name="_Toc504493040"/>
              <w:bookmarkStart w:id="6916" w:name="_Toc504494095"/>
              <w:bookmarkStart w:id="6917" w:name="_Toc504495695"/>
              <w:bookmarkStart w:id="6918" w:name="_Toc504654781"/>
              <w:bookmarkStart w:id="6919" w:name="_Toc504982959"/>
              <w:bookmarkStart w:id="6920" w:name="_Toc505268043"/>
              <w:bookmarkStart w:id="6921" w:name="_Toc505352800"/>
              <w:bookmarkStart w:id="6922" w:name="_Toc505941685"/>
              <w:bookmarkStart w:id="6923" w:name="_Toc507059349"/>
              <w:bookmarkStart w:id="6924" w:name="_Toc507062918"/>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del>
          </w:p>
        </w:tc>
        <w:bookmarkStart w:id="6925" w:name="_Toc502299791"/>
        <w:bookmarkStart w:id="6926" w:name="_Toc504118506"/>
        <w:bookmarkStart w:id="6927" w:name="_Toc504125059"/>
        <w:bookmarkStart w:id="6928" w:name="_Toc504490854"/>
        <w:bookmarkStart w:id="6929" w:name="_Toc504493041"/>
        <w:bookmarkStart w:id="6930" w:name="_Toc504494096"/>
        <w:bookmarkStart w:id="6931" w:name="_Toc504495696"/>
        <w:bookmarkStart w:id="6932" w:name="_Toc504654782"/>
        <w:bookmarkStart w:id="6933" w:name="_Toc504982960"/>
        <w:bookmarkStart w:id="6934" w:name="_Toc505268044"/>
        <w:bookmarkStart w:id="6935" w:name="_Toc505352801"/>
        <w:bookmarkStart w:id="6936" w:name="_Toc505941686"/>
        <w:bookmarkStart w:id="6937" w:name="_Toc507059350"/>
        <w:bookmarkStart w:id="6938" w:name="_Toc507062919"/>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tr>
      <w:tr w:rsidR="005E0DEC" w:rsidRPr="00A41C57" w:rsidDel="000C50CA" w14:paraId="1BF9B077" w14:textId="23156BD0" w:rsidTr="00267911">
        <w:trPr>
          <w:trHeight w:val="357"/>
          <w:del w:id="6939"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48E4494E" w14:textId="38A57B70" w:rsidR="005E0DEC" w:rsidRPr="00920E6F" w:rsidDel="000C50CA" w:rsidRDefault="005E0DEC" w:rsidP="005E0DEC">
            <w:pPr>
              <w:rPr>
                <w:del w:id="6940" w:author="Author" w:date="2017-12-29T08:20:00Z"/>
                <w:lang w:val="en-US"/>
              </w:rPr>
            </w:pPr>
            <w:commentRangeStart w:id="6941"/>
            <w:del w:id="6942" w:author="Author" w:date="2017-12-29T08:20:00Z">
              <w:r w:rsidRPr="0033437B" w:rsidDel="000C50CA">
                <w:rPr>
                  <w:rStyle w:val="SAPScreenElement"/>
                  <w:lang w:val="en-US"/>
                </w:rPr>
                <w:delText xml:space="preserve">Employee Class: </w:delText>
              </w:r>
              <w:r w:rsidRPr="0033437B" w:rsidDel="000C50CA">
                <w:rPr>
                  <w:lang w:val="en-US"/>
                </w:rPr>
                <w:delText xml:space="preserve">defaulted based on value entered in field </w:delText>
              </w:r>
              <w:r w:rsidRPr="0033437B" w:rsidDel="000C50CA">
                <w:rPr>
                  <w:rStyle w:val="SAPScreenElement"/>
                  <w:lang w:val="en-US"/>
                </w:rPr>
                <w:delText>Position</w:delText>
              </w:r>
              <w:r w:rsidRPr="00B04D6E" w:rsidDel="000C50CA">
                <w:rPr>
                  <w:lang w:val="en-US"/>
                </w:rPr>
                <w:delText>; leave as is</w:delText>
              </w:r>
              <w:bookmarkStart w:id="6943" w:name="_Toc502299792"/>
              <w:bookmarkStart w:id="6944" w:name="_Toc504118507"/>
              <w:bookmarkStart w:id="6945" w:name="_Toc504125060"/>
              <w:bookmarkStart w:id="6946" w:name="_Toc504490855"/>
              <w:bookmarkStart w:id="6947" w:name="_Toc504493042"/>
              <w:bookmarkStart w:id="6948" w:name="_Toc504494097"/>
              <w:bookmarkStart w:id="6949" w:name="_Toc504495697"/>
              <w:bookmarkStart w:id="6950" w:name="_Toc504654783"/>
              <w:bookmarkStart w:id="6951" w:name="_Toc504982961"/>
              <w:bookmarkStart w:id="6952" w:name="_Toc505268045"/>
              <w:bookmarkStart w:id="6953" w:name="_Toc505352802"/>
              <w:bookmarkStart w:id="6954" w:name="_Toc505941687"/>
              <w:bookmarkStart w:id="6955" w:name="_Toc507059351"/>
              <w:bookmarkStart w:id="6956" w:name="_Toc507062920"/>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del>
          </w:p>
        </w:tc>
        <w:tc>
          <w:tcPr>
            <w:tcW w:w="7564" w:type="dxa"/>
            <w:tcBorders>
              <w:top w:val="single" w:sz="8" w:space="0" w:color="999999"/>
              <w:left w:val="single" w:sz="8" w:space="0" w:color="999999"/>
              <w:bottom w:val="single" w:sz="8" w:space="0" w:color="999999"/>
              <w:right w:val="single" w:sz="8" w:space="0" w:color="999999"/>
            </w:tcBorders>
          </w:tcPr>
          <w:p w14:paraId="1B0C34AD" w14:textId="454E9DFC" w:rsidR="005E0DEC" w:rsidRPr="0033437B" w:rsidDel="000C50CA" w:rsidRDefault="005E0DEC" w:rsidP="005E0DEC">
            <w:pPr>
              <w:pStyle w:val="SAPNoteHeading"/>
              <w:ind w:left="0"/>
              <w:rPr>
                <w:del w:id="6957" w:author="Author" w:date="2017-12-29T08:20:00Z"/>
                <w:lang w:val="en-US"/>
              </w:rPr>
            </w:pPr>
            <w:del w:id="6958" w:author="Author" w:date="2017-12-29T08:20:00Z">
              <w:r w:rsidRPr="0033437B" w:rsidDel="000C50CA">
                <w:rPr>
                  <w:noProof/>
                  <w:lang w:val="en-US"/>
                </w:rPr>
                <w:drawing>
                  <wp:inline distT="0" distB="0" distL="0" distR="0" wp14:anchorId="41F0B243" wp14:editId="49F378F9">
                    <wp:extent cx="228600" cy="228600"/>
                    <wp:effectExtent l="0" t="0" r="0" b="0"/>
                    <wp:docPr id="5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sidDel="000C50CA">
                <w:rPr>
                  <w:lang w:val="en-US"/>
                </w:rPr>
                <w:delText> Recommendation</w:delText>
              </w:r>
              <w:bookmarkStart w:id="6959" w:name="_Toc502299793"/>
              <w:bookmarkStart w:id="6960" w:name="_Toc504118508"/>
              <w:bookmarkStart w:id="6961" w:name="_Toc504125061"/>
              <w:bookmarkStart w:id="6962" w:name="_Toc504490856"/>
              <w:bookmarkStart w:id="6963" w:name="_Toc504493043"/>
              <w:bookmarkStart w:id="6964" w:name="_Toc504494098"/>
              <w:bookmarkStart w:id="6965" w:name="_Toc504495698"/>
              <w:bookmarkStart w:id="6966" w:name="_Toc504654784"/>
              <w:bookmarkStart w:id="6967" w:name="_Toc504982962"/>
              <w:bookmarkStart w:id="6968" w:name="_Toc505268046"/>
              <w:bookmarkStart w:id="6969" w:name="_Toc505352803"/>
              <w:bookmarkStart w:id="6970" w:name="_Toc505941688"/>
              <w:bookmarkStart w:id="6971" w:name="_Toc507059352"/>
              <w:bookmarkStart w:id="6972" w:name="_Toc507062921"/>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del>
          </w:p>
          <w:p w14:paraId="0F005CED" w14:textId="14BFF48C" w:rsidR="005E0DEC" w:rsidRPr="00920E6F" w:rsidDel="000C50CA" w:rsidRDefault="005E0DEC" w:rsidP="005E0DEC">
            <w:pPr>
              <w:rPr>
                <w:del w:id="6973" w:author="Author" w:date="2017-12-29T08:20:00Z"/>
                <w:lang w:val="en-US"/>
              </w:rPr>
            </w:pPr>
            <w:del w:id="6974" w:author="Author" w:date="2017-12-29T08:20:00Z">
              <w:r w:rsidRPr="0033437B" w:rsidDel="000C50CA">
                <w:rPr>
                  <w:lang w:val="en-US"/>
                </w:rPr>
                <w:delText>Required if integration with Employee Central Payroll is in place.</w:delText>
              </w:r>
              <w:bookmarkStart w:id="6975" w:name="_Toc502299794"/>
              <w:bookmarkStart w:id="6976" w:name="_Toc504118509"/>
              <w:bookmarkStart w:id="6977" w:name="_Toc504125062"/>
              <w:bookmarkStart w:id="6978" w:name="_Toc504490857"/>
              <w:bookmarkStart w:id="6979" w:name="_Toc504493044"/>
              <w:bookmarkStart w:id="6980" w:name="_Toc504494099"/>
              <w:bookmarkStart w:id="6981" w:name="_Toc504495699"/>
              <w:bookmarkStart w:id="6982" w:name="_Toc504654785"/>
              <w:bookmarkStart w:id="6983" w:name="_Toc504982963"/>
              <w:bookmarkStart w:id="6984" w:name="_Toc505268047"/>
              <w:bookmarkStart w:id="6985" w:name="_Toc505352804"/>
              <w:bookmarkStart w:id="6986" w:name="_Toc505941689"/>
              <w:bookmarkStart w:id="6987" w:name="_Toc507059353"/>
              <w:bookmarkStart w:id="6988" w:name="_Toc507062922"/>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del>
          </w:p>
        </w:tc>
        <w:bookmarkStart w:id="6989" w:name="_Toc502299795"/>
        <w:bookmarkStart w:id="6990" w:name="_Toc504118510"/>
        <w:bookmarkStart w:id="6991" w:name="_Toc504125063"/>
        <w:bookmarkStart w:id="6992" w:name="_Toc504490858"/>
        <w:bookmarkStart w:id="6993" w:name="_Toc504493045"/>
        <w:bookmarkStart w:id="6994" w:name="_Toc504494100"/>
        <w:bookmarkStart w:id="6995" w:name="_Toc504495700"/>
        <w:bookmarkStart w:id="6996" w:name="_Toc504654786"/>
        <w:bookmarkStart w:id="6997" w:name="_Toc504982964"/>
        <w:bookmarkStart w:id="6998" w:name="_Toc505268048"/>
        <w:bookmarkStart w:id="6999" w:name="_Toc505352805"/>
        <w:bookmarkStart w:id="7000" w:name="_Toc505941690"/>
        <w:bookmarkStart w:id="7001" w:name="_Toc507059354"/>
        <w:bookmarkStart w:id="7002" w:name="_Toc507062923"/>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tr>
      <w:tr w:rsidR="005E0DEC" w:rsidRPr="00A41C57" w:rsidDel="000C50CA" w14:paraId="0D6B8C2C" w14:textId="6110DA7F" w:rsidTr="00267911">
        <w:trPr>
          <w:trHeight w:val="357"/>
          <w:del w:id="7003"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54F379D4" w14:textId="39CACB83" w:rsidR="005E0DEC" w:rsidRPr="00920E6F" w:rsidDel="000C50CA" w:rsidRDefault="005E0DEC" w:rsidP="005E0DEC">
            <w:pPr>
              <w:rPr>
                <w:del w:id="7004" w:author="Author" w:date="2017-12-29T08:20:00Z"/>
                <w:lang w:val="en-US"/>
              </w:rPr>
            </w:pPr>
            <w:del w:id="7005" w:author="Author" w:date="2017-12-29T08:20:00Z">
              <w:r w:rsidRPr="0033437B" w:rsidDel="000C50CA">
                <w:rPr>
                  <w:rStyle w:val="SAPScreenElement"/>
                  <w:lang w:val="en-US"/>
                </w:rPr>
                <w:delText xml:space="preserve">Employment Type: </w:delText>
              </w:r>
              <w:r w:rsidRPr="0033437B" w:rsidDel="000C50CA">
                <w:rPr>
                  <w:lang w:val="en-US"/>
                </w:rPr>
                <w:delText xml:space="preserve">defaulted based on value entered in field </w:delText>
              </w:r>
              <w:r w:rsidRPr="0033437B" w:rsidDel="000C50CA">
                <w:rPr>
                  <w:rStyle w:val="SAPScreenElement"/>
                  <w:lang w:val="en-US"/>
                </w:rPr>
                <w:delText xml:space="preserve">Position </w:delText>
              </w:r>
              <w:r w:rsidRPr="0033437B" w:rsidDel="000C50CA">
                <w:rPr>
                  <w:lang w:val="en-US"/>
                </w:rPr>
                <w:delText xml:space="preserve">in case the </w:delText>
              </w:r>
              <w:r w:rsidRPr="0033437B" w:rsidDel="000C50CA">
                <w:rPr>
                  <w:rStyle w:val="SAPScreenElement"/>
                  <w:color w:val="auto"/>
                  <w:lang w:val="en-US"/>
                </w:rPr>
                <w:delText>Employment Type</w:delText>
              </w:r>
              <w:r w:rsidRPr="0033437B" w:rsidDel="000C50CA">
                <w:rPr>
                  <w:lang w:val="en-US"/>
                </w:rPr>
                <w:delText xml:space="preserve"> field has been set up and maintained for the </w:delText>
              </w:r>
              <w:r w:rsidRPr="0033437B" w:rsidDel="000C50CA">
                <w:rPr>
                  <w:rStyle w:val="SAPScreenElement"/>
                  <w:color w:val="auto"/>
                  <w:lang w:val="en-US"/>
                </w:rPr>
                <w:delText>Position</w:delText>
              </w:r>
              <w:r w:rsidRPr="0033437B" w:rsidDel="000C50CA">
                <w:rPr>
                  <w:lang w:val="en-US"/>
                </w:rPr>
                <w:delText xml:space="preserve"> object. If this is not the case, you need to select a value from the value help.</w:delText>
              </w:r>
              <w:bookmarkStart w:id="7006" w:name="_Toc502299796"/>
              <w:bookmarkStart w:id="7007" w:name="_Toc504118511"/>
              <w:bookmarkStart w:id="7008" w:name="_Toc504125064"/>
              <w:bookmarkStart w:id="7009" w:name="_Toc504490859"/>
              <w:bookmarkStart w:id="7010" w:name="_Toc504493046"/>
              <w:bookmarkStart w:id="7011" w:name="_Toc504494101"/>
              <w:bookmarkStart w:id="7012" w:name="_Toc504495701"/>
              <w:bookmarkStart w:id="7013" w:name="_Toc504654787"/>
              <w:bookmarkStart w:id="7014" w:name="_Toc504982965"/>
              <w:bookmarkStart w:id="7015" w:name="_Toc505268049"/>
              <w:bookmarkStart w:id="7016" w:name="_Toc505352806"/>
              <w:bookmarkStart w:id="7017" w:name="_Toc505941691"/>
              <w:bookmarkStart w:id="7018" w:name="_Toc507059355"/>
              <w:bookmarkStart w:id="7019" w:name="_Toc507062924"/>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del>
          </w:p>
        </w:tc>
        <w:tc>
          <w:tcPr>
            <w:tcW w:w="7564" w:type="dxa"/>
            <w:tcBorders>
              <w:top w:val="single" w:sz="8" w:space="0" w:color="999999"/>
              <w:left w:val="single" w:sz="8" w:space="0" w:color="999999"/>
              <w:bottom w:val="single" w:sz="8" w:space="0" w:color="999999"/>
              <w:right w:val="single" w:sz="8" w:space="0" w:color="999999"/>
            </w:tcBorders>
          </w:tcPr>
          <w:p w14:paraId="488215EF" w14:textId="52E2FB0D" w:rsidR="005E0DEC" w:rsidRPr="0033437B" w:rsidDel="000C50CA" w:rsidRDefault="005E0DEC" w:rsidP="005E0DEC">
            <w:pPr>
              <w:pStyle w:val="SAPNoteHeading"/>
              <w:ind w:left="0"/>
              <w:rPr>
                <w:del w:id="7020" w:author="Author" w:date="2017-12-29T08:20:00Z"/>
                <w:lang w:val="en-US"/>
              </w:rPr>
            </w:pPr>
            <w:del w:id="7021" w:author="Author" w:date="2017-12-29T08:20:00Z">
              <w:r w:rsidRPr="0033437B" w:rsidDel="000C50CA">
                <w:rPr>
                  <w:noProof/>
                  <w:lang w:val="en-US"/>
                </w:rPr>
                <w:drawing>
                  <wp:inline distT="0" distB="0" distL="0" distR="0" wp14:anchorId="3E16DF07" wp14:editId="0E76E018">
                    <wp:extent cx="228600" cy="228600"/>
                    <wp:effectExtent l="0" t="0" r="0" b="0"/>
                    <wp:docPr id="5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sidDel="000C50CA">
                <w:rPr>
                  <w:lang w:val="en-US"/>
                </w:rPr>
                <w:delText>Recommendation</w:delText>
              </w:r>
              <w:bookmarkStart w:id="7022" w:name="_Toc502299797"/>
              <w:bookmarkStart w:id="7023" w:name="_Toc504118512"/>
              <w:bookmarkStart w:id="7024" w:name="_Toc504125065"/>
              <w:bookmarkStart w:id="7025" w:name="_Toc504490860"/>
              <w:bookmarkStart w:id="7026" w:name="_Toc504493047"/>
              <w:bookmarkStart w:id="7027" w:name="_Toc504494102"/>
              <w:bookmarkStart w:id="7028" w:name="_Toc504495702"/>
              <w:bookmarkStart w:id="7029" w:name="_Toc504654788"/>
              <w:bookmarkStart w:id="7030" w:name="_Toc504982966"/>
              <w:bookmarkStart w:id="7031" w:name="_Toc505268050"/>
              <w:bookmarkStart w:id="7032" w:name="_Toc505352807"/>
              <w:bookmarkStart w:id="7033" w:name="_Toc505941692"/>
              <w:bookmarkStart w:id="7034" w:name="_Toc507059356"/>
              <w:bookmarkStart w:id="7035" w:name="_Toc507062925"/>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del>
          </w:p>
          <w:p w14:paraId="4190491E" w14:textId="13D36E5F" w:rsidR="005E0DEC" w:rsidRPr="0033437B" w:rsidDel="000C50CA" w:rsidRDefault="005E0DEC" w:rsidP="005E0DEC">
            <w:pPr>
              <w:rPr>
                <w:del w:id="7036" w:author="Author" w:date="2017-12-29T08:20:00Z"/>
                <w:lang w:val="en-US"/>
              </w:rPr>
            </w:pPr>
            <w:del w:id="7037" w:author="Author" w:date="2017-12-29T08:20:00Z">
              <w:r w:rsidRPr="0033437B" w:rsidDel="000C50CA">
                <w:rPr>
                  <w:lang w:val="en-US"/>
                </w:rPr>
                <w:delText xml:space="preserve">In case </w:delText>
              </w:r>
              <w:r w:rsidRPr="0033437B" w:rsidDel="000C50CA">
                <w:rPr>
                  <w:rStyle w:val="SAPEmphasis"/>
                  <w:lang w:val="en-US"/>
                </w:rPr>
                <w:delText xml:space="preserve">Contingent Workforce Management </w:delText>
              </w:r>
              <w:r w:rsidRPr="0033437B" w:rsidDel="000C50CA">
                <w:rPr>
                  <w:lang w:val="en-US"/>
                </w:rPr>
                <w:delText xml:space="preserve">has also been implemented in the instance, avoid using employee class </w:delText>
              </w:r>
              <w:r w:rsidRPr="0033437B" w:rsidDel="000C50CA">
                <w:rPr>
                  <w:rStyle w:val="SAPUserEntry"/>
                  <w:lang w:val="en-US"/>
                </w:rPr>
                <w:delText>Contingent(FR)</w:delText>
              </w:r>
              <w:r w:rsidRPr="0033437B" w:rsidDel="000C50CA">
                <w:rPr>
                  <w:lang w:val="en-US"/>
                </w:rPr>
                <w:delText xml:space="preserve"> together with employment types</w:delText>
              </w:r>
              <w:r w:rsidRPr="0033437B" w:rsidDel="000C50CA">
                <w:rPr>
                  <w:rStyle w:val="SAPUserEntry"/>
                  <w:lang w:val="en-US"/>
                </w:rPr>
                <w:delText xml:space="preserve"> Hour</w:delText>
              </w:r>
              <w:r w:rsidRPr="0033437B" w:rsidDel="000C50CA">
                <w:rPr>
                  <w:lang w:val="en-US"/>
                </w:rPr>
                <w:delText xml:space="preserve"> </w:delText>
              </w:r>
              <w:r w:rsidRPr="0033437B" w:rsidDel="000C50CA">
                <w:rPr>
                  <w:rStyle w:val="SAPUserEntry"/>
                  <w:lang w:val="en-US"/>
                </w:rPr>
                <w:delText>(FR)</w:delText>
              </w:r>
              <w:r w:rsidRPr="0033437B" w:rsidDel="000C50CA">
                <w:rPr>
                  <w:b/>
                  <w:lang w:val="en-US"/>
                </w:rPr>
                <w:delText xml:space="preserve"> </w:delText>
              </w:r>
              <w:r w:rsidRPr="0033437B" w:rsidDel="000C50CA">
                <w:rPr>
                  <w:lang w:val="en-US"/>
                </w:rPr>
                <w:delText>or</w:delText>
              </w:r>
              <w:r w:rsidRPr="0033437B" w:rsidDel="000C50CA">
                <w:rPr>
                  <w:rStyle w:val="SAPUserEntry"/>
                  <w:lang w:val="en-US"/>
                </w:rPr>
                <w:delText xml:space="preserve"> Not Concerned</w:delText>
              </w:r>
              <w:r w:rsidRPr="0033437B" w:rsidDel="000C50CA">
                <w:rPr>
                  <w:lang w:val="en-US"/>
                </w:rPr>
                <w:delText xml:space="preserve"> </w:delText>
              </w:r>
              <w:r w:rsidRPr="0033437B" w:rsidDel="000C50CA">
                <w:rPr>
                  <w:rStyle w:val="SAPUserEntry"/>
                  <w:lang w:val="en-US"/>
                </w:rPr>
                <w:delText>(FR)</w:delText>
              </w:r>
              <w:r w:rsidRPr="0033437B" w:rsidDel="000C50CA">
                <w:rPr>
                  <w:lang w:val="en-US"/>
                </w:rPr>
                <w:delText xml:space="preserve">. </w:delText>
              </w:r>
              <w:bookmarkStart w:id="7038" w:name="_Toc502299798"/>
              <w:bookmarkStart w:id="7039" w:name="_Toc504118513"/>
              <w:bookmarkStart w:id="7040" w:name="_Toc504125066"/>
              <w:bookmarkStart w:id="7041" w:name="_Toc504490861"/>
              <w:bookmarkStart w:id="7042" w:name="_Toc504493048"/>
              <w:bookmarkStart w:id="7043" w:name="_Toc504494103"/>
              <w:bookmarkStart w:id="7044" w:name="_Toc504495703"/>
              <w:bookmarkStart w:id="7045" w:name="_Toc504654789"/>
              <w:bookmarkStart w:id="7046" w:name="_Toc504982967"/>
              <w:bookmarkStart w:id="7047" w:name="_Toc505268051"/>
              <w:bookmarkStart w:id="7048" w:name="_Toc505352808"/>
              <w:bookmarkStart w:id="7049" w:name="_Toc505941693"/>
              <w:bookmarkStart w:id="7050" w:name="_Toc507059357"/>
              <w:bookmarkStart w:id="7051" w:name="_Toc507062926"/>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del>
          </w:p>
          <w:p w14:paraId="5751CED3" w14:textId="2FD7DF22" w:rsidR="005E0DEC" w:rsidRPr="0033437B" w:rsidDel="000C50CA" w:rsidRDefault="005E0DEC" w:rsidP="005E0DEC">
            <w:pPr>
              <w:pStyle w:val="SAPNoteHeading"/>
              <w:ind w:left="0"/>
              <w:rPr>
                <w:del w:id="7052" w:author="Author" w:date="2017-12-29T08:20:00Z"/>
                <w:lang w:val="en-US"/>
              </w:rPr>
            </w:pPr>
            <w:del w:id="7053" w:author="Author" w:date="2017-12-29T08:20:00Z">
              <w:r w:rsidRPr="0033437B" w:rsidDel="000C50CA">
                <w:rPr>
                  <w:noProof/>
                  <w:lang w:val="en-US"/>
                </w:rPr>
                <w:drawing>
                  <wp:inline distT="0" distB="0" distL="0" distR="0" wp14:anchorId="017FB650" wp14:editId="1B81DA61">
                    <wp:extent cx="228600" cy="228600"/>
                    <wp:effectExtent l="0" t="0" r="0" b="0"/>
                    <wp:docPr id="5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sidDel="000C50CA">
                <w:rPr>
                  <w:lang w:val="en-US"/>
                </w:rPr>
                <w:delText> Recommendation</w:delText>
              </w:r>
              <w:bookmarkStart w:id="7054" w:name="_Toc502299799"/>
              <w:bookmarkStart w:id="7055" w:name="_Toc504118514"/>
              <w:bookmarkStart w:id="7056" w:name="_Toc504125067"/>
              <w:bookmarkStart w:id="7057" w:name="_Toc504490862"/>
              <w:bookmarkStart w:id="7058" w:name="_Toc504493049"/>
              <w:bookmarkStart w:id="7059" w:name="_Toc504494104"/>
              <w:bookmarkStart w:id="7060" w:name="_Toc504495704"/>
              <w:bookmarkStart w:id="7061" w:name="_Toc504654790"/>
              <w:bookmarkStart w:id="7062" w:name="_Toc504982968"/>
              <w:bookmarkStart w:id="7063" w:name="_Toc505268052"/>
              <w:bookmarkStart w:id="7064" w:name="_Toc505352809"/>
              <w:bookmarkStart w:id="7065" w:name="_Toc505941694"/>
              <w:bookmarkStart w:id="7066" w:name="_Toc507059358"/>
              <w:bookmarkStart w:id="7067" w:name="_Toc507062927"/>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del>
          </w:p>
          <w:p w14:paraId="3D374C01" w14:textId="62DD5B9F" w:rsidR="005E0DEC" w:rsidRPr="00920E6F" w:rsidDel="000C50CA" w:rsidRDefault="005E0DEC" w:rsidP="005E0DEC">
            <w:pPr>
              <w:rPr>
                <w:del w:id="7068" w:author="Author" w:date="2017-12-29T08:20:00Z"/>
                <w:lang w:val="en-US"/>
              </w:rPr>
            </w:pPr>
            <w:del w:id="7069" w:author="Author" w:date="2017-12-29T08:20:00Z">
              <w:r w:rsidRPr="0033437B" w:rsidDel="000C50CA">
                <w:rPr>
                  <w:lang w:val="en-US"/>
                </w:rPr>
                <w:delText>Required if integration with Employee Central Payroll is in place.</w:delText>
              </w:r>
              <w:commentRangeEnd w:id="6941"/>
              <w:r w:rsidDel="000C50CA">
                <w:rPr>
                  <w:rStyle w:val="CommentReference"/>
                </w:rPr>
                <w:commentReference w:id="6941"/>
              </w:r>
              <w:bookmarkStart w:id="7070" w:name="_Toc502299800"/>
              <w:bookmarkStart w:id="7071" w:name="_Toc504118515"/>
              <w:bookmarkStart w:id="7072" w:name="_Toc504125068"/>
              <w:bookmarkStart w:id="7073" w:name="_Toc504490863"/>
              <w:bookmarkStart w:id="7074" w:name="_Toc504493050"/>
              <w:bookmarkStart w:id="7075" w:name="_Toc504494105"/>
              <w:bookmarkStart w:id="7076" w:name="_Toc504495705"/>
              <w:bookmarkStart w:id="7077" w:name="_Toc504654791"/>
              <w:bookmarkStart w:id="7078" w:name="_Toc504982969"/>
              <w:bookmarkStart w:id="7079" w:name="_Toc505268053"/>
              <w:bookmarkStart w:id="7080" w:name="_Toc505352810"/>
              <w:bookmarkStart w:id="7081" w:name="_Toc505941695"/>
              <w:bookmarkStart w:id="7082" w:name="_Toc507059359"/>
              <w:bookmarkStart w:id="7083" w:name="_Toc507062928"/>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del>
          </w:p>
        </w:tc>
        <w:bookmarkStart w:id="7084" w:name="_Toc502299801"/>
        <w:bookmarkStart w:id="7085" w:name="_Toc504118516"/>
        <w:bookmarkStart w:id="7086" w:name="_Toc504125069"/>
        <w:bookmarkStart w:id="7087" w:name="_Toc504490864"/>
        <w:bookmarkStart w:id="7088" w:name="_Toc504493051"/>
        <w:bookmarkStart w:id="7089" w:name="_Toc504494106"/>
        <w:bookmarkStart w:id="7090" w:name="_Toc504495706"/>
        <w:bookmarkStart w:id="7091" w:name="_Toc504654792"/>
        <w:bookmarkStart w:id="7092" w:name="_Toc504982970"/>
        <w:bookmarkStart w:id="7093" w:name="_Toc505268054"/>
        <w:bookmarkStart w:id="7094" w:name="_Toc505352811"/>
        <w:bookmarkStart w:id="7095" w:name="_Toc505941696"/>
        <w:bookmarkStart w:id="7096" w:name="_Toc507059360"/>
        <w:bookmarkStart w:id="7097" w:name="_Toc507062929"/>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tr>
      <w:tr w:rsidR="005E0DEC" w:rsidRPr="00A41C57" w:rsidDel="000C50CA" w14:paraId="5716980E" w14:textId="0A38D8C4" w:rsidTr="00267911">
        <w:trPr>
          <w:trHeight w:val="357"/>
          <w:del w:id="7098"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71ED243C" w14:textId="723E008F" w:rsidR="005E0DEC" w:rsidRPr="00920E6F" w:rsidDel="000C50CA" w:rsidRDefault="005E0DEC" w:rsidP="005E0DEC">
            <w:pPr>
              <w:rPr>
                <w:del w:id="7099" w:author="Author" w:date="2017-12-29T08:20:00Z"/>
                <w:lang w:val="en-US"/>
              </w:rPr>
            </w:pPr>
            <w:del w:id="7100" w:author="Author" w:date="2017-12-29T08:20:00Z">
              <w:r w:rsidRPr="0033437B" w:rsidDel="000C50CA">
                <w:rPr>
                  <w:rStyle w:val="SAPScreenElement"/>
                  <w:lang w:val="en-US"/>
                </w:rPr>
                <w:delText xml:space="preserve">Pay Scale Type: </w:delText>
              </w:r>
              <w:r w:rsidRPr="0033437B" w:rsidDel="000C50CA">
                <w:rPr>
                  <w:lang w:val="en-US"/>
                </w:rPr>
                <w:delText>select from drop-down, for example</w:delText>
              </w:r>
              <w:r w:rsidRPr="0033437B" w:rsidDel="000C50CA">
                <w:rPr>
                  <w:rStyle w:val="SAPUserEntry"/>
                  <w:lang w:val="en-US"/>
                </w:rPr>
                <w:delText xml:space="preserve"> National Collective Agreement for the Personnel of Engineering Design Offices, Consulting Engineers</w:delText>
              </w:r>
              <w:r w:rsidRPr="00267911" w:rsidDel="000C50CA">
                <w:rPr>
                  <w:b/>
                  <w:lang w:val="en-US"/>
                </w:rPr>
                <w:delText xml:space="preserve"> </w:delText>
              </w:r>
              <w:r w:rsidRPr="0033437B" w:rsidDel="000C50CA">
                <w:rPr>
                  <w:rStyle w:val="SAPUserEntry"/>
                  <w:lang w:val="en-US"/>
                </w:rPr>
                <w:delText>(FRA/1486)</w:delText>
              </w:r>
              <w:bookmarkStart w:id="7101" w:name="_Toc502299802"/>
              <w:bookmarkStart w:id="7102" w:name="_Toc504118517"/>
              <w:bookmarkStart w:id="7103" w:name="_Toc504125070"/>
              <w:bookmarkStart w:id="7104" w:name="_Toc504490865"/>
              <w:bookmarkStart w:id="7105" w:name="_Toc504493052"/>
              <w:bookmarkStart w:id="7106" w:name="_Toc504494107"/>
              <w:bookmarkStart w:id="7107" w:name="_Toc504495707"/>
              <w:bookmarkStart w:id="7108" w:name="_Toc504654793"/>
              <w:bookmarkStart w:id="7109" w:name="_Toc504982971"/>
              <w:bookmarkStart w:id="7110" w:name="_Toc505268055"/>
              <w:bookmarkStart w:id="7111" w:name="_Toc505352812"/>
              <w:bookmarkStart w:id="7112" w:name="_Toc505941697"/>
              <w:bookmarkStart w:id="7113" w:name="_Toc507059361"/>
              <w:bookmarkStart w:id="7114" w:name="_Toc50706293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del>
          </w:p>
        </w:tc>
        <w:tc>
          <w:tcPr>
            <w:tcW w:w="7564" w:type="dxa"/>
            <w:tcBorders>
              <w:top w:val="single" w:sz="8" w:space="0" w:color="999999"/>
              <w:left w:val="single" w:sz="8" w:space="0" w:color="999999"/>
              <w:bottom w:val="single" w:sz="8" w:space="0" w:color="999999"/>
              <w:right w:val="single" w:sz="8" w:space="0" w:color="999999"/>
            </w:tcBorders>
          </w:tcPr>
          <w:p w14:paraId="1EA6FF74" w14:textId="1CF482E3" w:rsidR="005E0DEC" w:rsidRPr="0033437B" w:rsidDel="000C50CA" w:rsidRDefault="005E0DEC" w:rsidP="005E0DEC">
            <w:pPr>
              <w:pStyle w:val="SAPNoteHeading"/>
              <w:ind w:left="0"/>
              <w:rPr>
                <w:del w:id="7115" w:author="Author" w:date="2017-12-29T08:20:00Z"/>
                <w:lang w:val="en-US"/>
              </w:rPr>
            </w:pPr>
            <w:del w:id="7116" w:author="Author" w:date="2017-12-29T08:20:00Z">
              <w:r w:rsidRPr="0033437B" w:rsidDel="000C50CA">
                <w:rPr>
                  <w:noProof/>
                  <w:lang w:val="en-US"/>
                </w:rPr>
                <w:drawing>
                  <wp:inline distT="0" distB="0" distL="0" distR="0" wp14:anchorId="0C264DD2" wp14:editId="34841A0D">
                    <wp:extent cx="228600" cy="228600"/>
                    <wp:effectExtent l="0" t="0" r="0" b="0"/>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sidDel="000C50CA">
                <w:rPr>
                  <w:lang w:val="en-US"/>
                </w:rPr>
                <w:delText> Recommendation</w:delText>
              </w:r>
              <w:bookmarkStart w:id="7117" w:name="_Toc502299803"/>
              <w:bookmarkStart w:id="7118" w:name="_Toc504118518"/>
              <w:bookmarkStart w:id="7119" w:name="_Toc504125071"/>
              <w:bookmarkStart w:id="7120" w:name="_Toc504490866"/>
              <w:bookmarkStart w:id="7121" w:name="_Toc504493053"/>
              <w:bookmarkStart w:id="7122" w:name="_Toc504494108"/>
              <w:bookmarkStart w:id="7123" w:name="_Toc504495708"/>
              <w:bookmarkStart w:id="7124" w:name="_Toc504654794"/>
              <w:bookmarkStart w:id="7125" w:name="_Toc504982972"/>
              <w:bookmarkStart w:id="7126" w:name="_Toc505268056"/>
              <w:bookmarkStart w:id="7127" w:name="_Toc505352813"/>
              <w:bookmarkStart w:id="7128" w:name="_Toc505941698"/>
              <w:bookmarkStart w:id="7129" w:name="_Toc507059362"/>
              <w:bookmarkStart w:id="7130" w:name="_Toc507062931"/>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del>
          </w:p>
          <w:p w14:paraId="1860DD4D" w14:textId="2B161BE5" w:rsidR="005E0DEC" w:rsidRPr="00920E6F" w:rsidDel="000C50CA" w:rsidRDefault="005E0DEC" w:rsidP="005E0DEC">
            <w:pPr>
              <w:rPr>
                <w:del w:id="7131" w:author="Author" w:date="2017-12-29T08:20:00Z"/>
                <w:lang w:val="en-US"/>
              </w:rPr>
            </w:pPr>
            <w:del w:id="7132" w:author="Author" w:date="2017-12-29T08:20:00Z">
              <w:r w:rsidRPr="0033437B" w:rsidDel="000C50CA">
                <w:rPr>
                  <w:lang w:val="en-US"/>
                </w:rPr>
                <w:delText>Required if integration with Employee Central Payroll is in place.</w:delText>
              </w:r>
              <w:bookmarkStart w:id="7133" w:name="_Toc502299804"/>
              <w:bookmarkStart w:id="7134" w:name="_Toc504118519"/>
              <w:bookmarkStart w:id="7135" w:name="_Toc504125072"/>
              <w:bookmarkStart w:id="7136" w:name="_Toc504490867"/>
              <w:bookmarkStart w:id="7137" w:name="_Toc504493054"/>
              <w:bookmarkStart w:id="7138" w:name="_Toc504494109"/>
              <w:bookmarkStart w:id="7139" w:name="_Toc504495709"/>
              <w:bookmarkStart w:id="7140" w:name="_Toc504654795"/>
              <w:bookmarkStart w:id="7141" w:name="_Toc504982973"/>
              <w:bookmarkStart w:id="7142" w:name="_Toc505268057"/>
              <w:bookmarkStart w:id="7143" w:name="_Toc505352814"/>
              <w:bookmarkStart w:id="7144" w:name="_Toc505941699"/>
              <w:bookmarkStart w:id="7145" w:name="_Toc507059363"/>
              <w:bookmarkStart w:id="7146" w:name="_Toc5070629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del>
          </w:p>
        </w:tc>
        <w:bookmarkStart w:id="7147" w:name="_Toc502299805"/>
        <w:bookmarkStart w:id="7148" w:name="_Toc504118520"/>
        <w:bookmarkStart w:id="7149" w:name="_Toc504125073"/>
        <w:bookmarkStart w:id="7150" w:name="_Toc504490868"/>
        <w:bookmarkStart w:id="7151" w:name="_Toc504493055"/>
        <w:bookmarkStart w:id="7152" w:name="_Toc504494110"/>
        <w:bookmarkStart w:id="7153" w:name="_Toc504495710"/>
        <w:bookmarkStart w:id="7154" w:name="_Toc504654796"/>
        <w:bookmarkStart w:id="7155" w:name="_Toc504982974"/>
        <w:bookmarkStart w:id="7156" w:name="_Toc505268058"/>
        <w:bookmarkStart w:id="7157" w:name="_Toc505352815"/>
        <w:bookmarkStart w:id="7158" w:name="_Toc505941700"/>
        <w:bookmarkStart w:id="7159" w:name="_Toc507059364"/>
        <w:bookmarkStart w:id="7160" w:name="_Toc507062933"/>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tr>
      <w:tr w:rsidR="005E0DEC" w:rsidRPr="00A41C57" w:rsidDel="000C50CA" w14:paraId="3CE84D50" w14:textId="0D599419" w:rsidTr="00267911">
        <w:trPr>
          <w:trHeight w:val="357"/>
          <w:del w:id="7161"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4AE8375E" w14:textId="5F011DB3" w:rsidR="005E0DEC" w:rsidRPr="0033437B" w:rsidDel="000C50CA" w:rsidRDefault="005E0DEC" w:rsidP="005E0DEC">
            <w:pPr>
              <w:rPr>
                <w:del w:id="7162" w:author="Author" w:date="2017-12-29T08:20:00Z"/>
                <w:lang w:val="en-US"/>
              </w:rPr>
            </w:pPr>
            <w:del w:id="7163" w:author="Author" w:date="2017-12-29T08:20:00Z">
              <w:r w:rsidRPr="0033437B" w:rsidDel="000C50CA">
                <w:rPr>
                  <w:rStyle w:val="SAPScreenElement"/>
                  <w:lang w:val="en-US"/>
                </w:rPr>
                <w:delText xml:space="preserve">Pay Scale Area: </w:delText>
              </w:r>
              <w:r w:rsidRPr="0033437B" w:rsidDel="000C50CA">
                <w:rPr>
                  <w:lang w:val="en-US"/>
                </w:rPr>
                <w:delText>select from drop-down</w:delText>
              </w:r>
              <w:bookmarkStart w:id="7164" w:name="_Toc502299806"/>
              <w:bookmarkStart w:id="7165" w:name="_Toc504118521"/>
              <w:bookmarkStart w:id="7166" w:name="_Toc504125074"/>
              <w:bookmarkStart w:id="7167" w:name="_Toc504490869"/>
              <w:bookmarkStart w:id="7168" w:name="_Toc504493056"/>
              <w:bookmarkStart w:id="7169" w:name="_Toc504494111"/>
              <w:bookmarkStart w:id="7170" w:name="_Toc504495711"/>
              <w:bookmarkStart w:id="7171" w:name="_Toc504654797"/>
              <w:bookmarkStart w:id="7172" w:name="_Toc504982975"/>
              <w:bookmarkStart w:id="7173" w:name="_Toc505268059"/>
              <w:bookmarkStart w:id="7174" w:name="_Toc505352816"/>
              <w:bookmarkStart w:id="7175" w:name="_Toc505941701"/>
              <w:bookmarkStart w:id="7176" w:name="_Toc507059365"/>
              <w:bookmarkStart w:id="7177" w:name="_Toc507062934"/>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del>
          </w:p>
          <w:p w14:paraId="49A0F866" w14:textId="621F27E7" w:rsidR="005E0DEC" w:rsidRPr="0033437B" w:rsidDel="000C50CA" w:rsidRDefault="005E0DEC" w:rsidP="005E0DEC">
            <w:pPr>
              <w:pStyle w:val="SAPNoteHeading"/>
              <w:ind w:left="0"/>
              <w:rPr>
                <w:del w:id="7178" w:author="Author" w:date="2017-12-29T08:20:00Z"/>
                <w:lang w:val="en-US"/>
              </w:rPr>
            </w:pPr>
            <w:del w:id="7179" w:author="Author" w:date="2017-12-29T08:20:00Z">
              <w:r w:rsidRPr="0033437B" w:rsidDel="000C50CA">
                <w:rPr>
                  <w:noProof/>
                  <w:lang w:val="en-US"/>
                </w:rPr>
                <w:drawing>
                  <wp:inline distT="0" distB="0" distL="0" distR="0" wp14:anchorId="51A8E0F2" wp14:editId="56CA8ED6">
                    <wp:extent cx="226060" cy="226060"/>
                    <wp:effectExtent l="0" t="0" r="0" b="0"/>
                    <wp:docPr id="5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33437B" w:rsidDel="000C50CA">
                <w:rPr>
                  <w:lang w:val="en-US"/>
                </w:rPr>
                <w:delText> Note</w:delText>
              </w:r>
              <w:bookmarkStart w:id="7180" w:name="_Toc502299807"/>
              <w:bookmarkStart w:id="7181" w:name="_Toc504118522"/>
              <w:bookmarkStart w:id="7182" w:name="_Toc504125075"/>
              <w:bookmarkStart w:id="7183" w:name="_Toc504490870"/>
              <w:bookmarkStart w:id="7184" w:name="_Toc504493057"/>
              <w:bookmarkStart w:id="7185" w:name="_Toc504494112"/>
              <w:bookmarkStart w:id="7186" w:name="_Toc504495712"/>
              <w:bookmarkStart w:id="7187" w:name="_Toc504654798"/>
              <w:bookmarkStart w:id="7188" w:name="_Toc504982976"/>
              <w:bookmarkStart w:id="7189" w:name="_Toc505268060"/>
              <w:bookmarkStart w:id="7190" w:name="_Toc505352817"/>
              <w:bookmarkStart w:id="7191" w:name="_Toc505941702"/>
              <w:bookmarkStart w:id="7192" w:name="_Toc507059366"/>
              <w:bookmarkStart w:id="7193" w:name="_Toc507062935"/>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del>
          </w:p>
          <w:p w14:paraId="5E7E537F" w14:textId="1306DC3F" w:rsidR="005E0DEC" w:rsidRPr="00920E6F" w:rsidDel="000C50CA" w:rsidRDefault="005E0DEC" w:rsidP="005E0DEC">
            <w:pPr>
              <w:rPr>
                <w:del w:id="7194" w:author="Author" w:date="2017-12-29T08:20:00Z"/>
                <w:lang w:val="en-US"/>
              </w:rPr>
            </w:pPr>
            <w:del w:id="7195" w:author="Author" w:date="2017-12-29T08:20:00Z">
              <w:r w:rsidRPr="0033437B" w:rsidDel="000C50CA">
                <w:rPr>
                  <w:lang w:val="en-US"/>
                </w:rPr>
                <w:delText xml:space="preserve">In case you select </w:delText>
              </w:r>
              <w:r w:rsidRPr="0033437B" w:rsidDel="000C50CA">
                <w:rPr>
                  <w:rStyle w:val="SAPScreenElement"/>
                  <w:lang w:val="en-US"/>
                </w:rPr>
                <w:delText>Pay Scale Type</w:delText>
              </w:r>
              <w:r w:rsidRPr="0033437B" w:rsidDel="000C50CA">
                <w:rPr>
                  <w:rStyle w:val="SAPUserEntry"/>
                  <w:lang w:val="en-US"/>
                </w:rPr>
                <w:delText xml:space="preserve"> National Collective Agreement for the Personnel of Engineering Design Offices, Consulting Engineers</w:delText>
              </w:r>
              <w:r w:rsidRPr="00267911" w:rsidDel="000C50CA">
                <w:rPr>
                  <w:b/>
                  <w:lang w:val="en-US"/>
                </w:rPr>
                <w:delText xml:space="preserve"> </w:delText>
              </w:r>
              <w:r w:rsidRPr="0033437B" w:rsidDel="000C50CA">
                <w:rPr>
                  <w:rStyle w:val="SAPUserEntry"/>
                  <w:lang w:val="en-US"/>
                </w:rPr>
                <w:delText>(FRA/1486)</w:delText>
              </w:r>
              <w:r w:rsidRPr="0033437B" w:rsidDel="000C50CA">
                <w:rPr>
                  <w:lang w:val="en-US"/>
                </w:rPr>
                <w:delText xml:space="preserve"> and </w:delText>
              </w:r>
              <w:r w:rsidRPr="0033437B" w:rsidDel="000C50CA">
                <w:rPr>
                  <w:rStyle w:val="SAPScreenElement"/>
                  <w:lang w:val="en-US"/>
                </w:rPr>
                <w:delText>Pay Scale Area</w:delText>
              </w:r>
              <w:r w:rsidRPr="0033437B" w:rsidDel="000C50CA">
                <w:rPr>
                  <w:lang w:val="en-US"/>
                </w:rPr>
                <w:delText xml:space="preserve"> for example</w:delText>
              </w:r>
              <w:r w:rsidRPr="0033437B" w:rsidDel="000C50CA">
                <w:rPr>
                  <w:rStyle w:val="SAPUserEntry"/>
                  <w:lang w:val="en-US"/>
                </w:rPr>
                <w:delText xml:space="preserve"> Île-de-France</w:delText>
              </w:r>
              <w:r w:rsidRPr="0033437B" w:rsidDel="000C50CA">
                <w:rPr>
                  <w:lang w:val="en-US"/>
                </w:rPr>
                <w:delText xml:space="preserve"> </w:delText>
              </w:r>
              <w:r w:rsidRPr="0033437B" w:rsidDel="000C50CA">
                <w:rPr>
                  <w:rStyle w:val="SAPUserEntry"/>
                  <w:lang w:val="en-US"/>
                </w:rPr>
                <w:delText>(FRA/11)</w:delText>
              </w:r>
              <w:r w:rsidRPr="0033437B" w:rsidDel="000C50CA">
                <w:rPr>
                  <w:lang w:val="en-US"/>
                </w:rPr>
                <w:delText>, values for below mentioned fields</w:delText>
              </w:r>
              <w:r w:rsidRPr="0033437B" w:rsidDel="000C50CA">
                <w:rPr>
                  <w:rStyle w:val="SAPScreenElement"/>
                  <w:lang w:val="en-US"/>
                </w:rPr>
                <w:delText xml:space="preserve"> Pay Scale Group</w:delText>
              </w:r>
              <w:r w:rsidRPr="0033437B" w:rsidDel="000C50CA">
                <w:rPr>
                  <w:lang w:val="en-US"/>
                </w:rPr>
                <w:delText xml:space="preserve"> and </w:delText>
              </w:r>
              <w:r w:rsidRPr="0033437B" w:rsidDel="000C50CA">
                <w:rPr>
                  <w:rStyle w:val="SAPScreenElement"/>
                  <w:lang w:val="en-US"/>
                </w:rPr>
                <w:delText>Pay Scale Level</w:delText>
              </w:r>
              <w:r w:rsidRPr="0033437B" w:rsidDel="000C50CA">
                <w:rPr>
                  <w:lang w:val="en-US"/>
                </w:rPr>
                <w:delText>, will be available for selection, too.</w:delText>
              </w:r>
              <w:bookmarkStart w:id="7196" w:name="_Toc502299808"/>
              <w:bookmarkStart w:id="7197" w:name="_Toc504118523"/>
              <w:bookmarkStart w:id="7198" w:name="_Toc504125076"/>
              <w:bookmarkStart w:id="7199" w:name="_Toc504490871"/>
              <w:bookmarkStart w:id="7200" w:name="_Toc504493058"/>
              <w:bookmarkStart w:id="7201" w:name="_Toc504494113"/>
              <w:bookmarkStart w:id="7202" w:name="_Toc504495713"/>
              <w:bookmarkStart w:id="7203" w:name="_Toc504654799"/>
              <w:bookmarkStart w:id="7204" w:name="_Toc504982977"/>
              <w:bookmarkStart w:id="7205" w:name="_Toc505268061"/>
              <w:bookmarkStart w:id="7206" w:name="_Toc505352818"/>
              <w:bookmarkStart w:id="7207" w:name="_Toc505941703"/>
              <w:bookmarkStart w:id="7208" w:name="_Toc507059367"/>
              <w:bookmarkStart w:id="7209" w:name="_Toc507062936"/>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del>
          </w:p>
        </w:tc>
        <w:tc>
          <w:tcPr>
            <w:tcW w:w="7564" w:type="dxa"/>
            <w:tcBorders>
              <w:top w:val="single" w:sz="8" w:space="0" w:color="999999"/>
              <w:left w:val="single" w:sz="8" w:space="0" w:color="999999"/>
              <w:bottom w:val="single" w:sz="8" w:space="0" w:color="999999"/>
              <w:right w:val="single" w:sz="8" w:space="0" w:color="999999"/>
            </w:tcBorders>
          </w:tcPr>
          <w:p w14:paraId="33D6894D" w14:textId="4FEC6EB4" w:rsidR="005E0DEC" w:rsidRPr="0033437B" w:rsidDel="000C50CA" w:rsidRDefault="005E0DEC" w:rsidP="005E0DEC">
            <w:pPr>
              <w:pStyle w:val="SAPNoteHeading"/>
              <w:ind w:left="0"/>
              <w:rPr>
                <w:del w:id="7210" w:author="Author" w:date="2017-12-29T08:20:00Z"/>
                <w:lang w:val="en-US"/>
              </w:rPr>
            </w:pPr>
            <w:del w:id="7211" w:author="Author" w:date="2017-12-29T08:20:00Z">
              <w:r w:rsidRPr="0033437B" w:rsidDel="000C50CA">
                <w:rPr>
                  <w:noProof/>
                  <w:lang w:val="en-US"/>
                </w:rPr>
                <w:drawing>
                  <wp:inline distT="0" distB="0" distL="0" distR="0" wp14:anchorId="606DB359" wp14:editId="6B86434F">
                    <wp:extent cx="226060" cy="226060"/>
                    <wp:effectExtent l="0" t="0" r="0" b="0"/>
                    <wp:docPr id="5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33437B" w:rsidDel="000C50CA">
                <w:rPr>
                  <w:lang w:val="en-US"/>
                </w:rPr>
                <w:delText> Note</w:delText>
              </w:r>
              <w:bookmarkStart w:id="7212" w:name="_Toc502299809"/>
              <w:bookmarkStart w:id="7213" w:name="_Toc504118524"/>
              <w:bookmarkStart w:id="7214" w:name="_Toc504125077"/>
              <w:bookmarkStart w:id="7215" w:name="_Toc504490872"/>
              <w:bookmarkStart w:id="7216" w:name="_Toc504493059"/>
              <w:bookmarkStart w:id="7217" w:name="_Toc504494114"/>
              <w:bookmarkStart w:id="7218" w:name="_Toc504495714"/>
              <w:bookmarkStart w:id="7219" w:name="_Toc504654800"/>
              <w:bookmarkStart w:id="7220" w:name="_Toc504982978"/>
              <w:bookmarkStart w:id="7221" w:name="_Toc505268062"/>
              <w:bookmarkStart w:id="7222" w:name="_Toc505352819"/>
              <w:bookmarkStart w:id="7223" w:name="_Toc505941704"/>
              <w:bookmarkStart w:id="7224" w:name="_Toc507059368"/>
              <w:bookmarkStart w:id="7225" w:name="_Toc507062937"/>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del>
          </w:p>
          <w:p w14:paraId="485E157B" w14:textId="5D7AE7EC" w:rsidR="005E0DEC" w:rsidRPr="0033437B" w:rsidDel="000C50CA" w:rsidRDefault="005E0DEC" w:rsidP="005E0DEC">
            <w:pPr>
              <w:rPr>
                <w:del w:id="7226" w:author="Author" w:date="2017-12-29T08:20:00Z"/>
                <w:lang w:val="en-US"/>
              </w:rPr>
            </w:pPr>
            <w:del w:id="7227" w:author="Author" w:date="2017-12-29T08:20:00Z">
              <w:r w:rsidRPr="0033437B" w:rsidDel="000C50CA">
                <w:rPr>
                  <w:lang w:val="en-US"/>
                </w:rPr>
                <w:delText>In general, pay scale groups and pay scale levels should be available for each combination of pay scale type and pay scale area. Within this best practices solution, only the combination of pay scale type</w:delText>
              </w:r>
              <w:r w:rsidRPr="00267911" w:rsidDel="000C50CA">
                <w:rPr>
                  <w:b/>
                  <w:lang w:val="en-US"/>
                </w:rPr>
                <w:delText xml:space="preserve"> </w:delText>
              </w:r>
              <w:r w:rsidRPr="0033437B" w:rsidDel="000C50CA">
                <w:rPr>
                  <w:rStyle w:val="SAPUserEntry"/>
                  <w:lang w:val="en-US"/>
                </w:rPr>
                <w:delText>National Collective Agreement for the Personnel of Engineering Design Offices,</w:delText>
              </w:r>
              <w:r w:rsidRPr="00267911" w:rsidDel="000C50CA">
                <w:rPr>
                  <w:lang w:val="en-US"/>
                </w:rPr>
                <w:delText xml:space="preserve"> </w:delText>
              </w:r>
              <w:r w:rsidRPr="0033437B" w:rsidDel="000C50CA">
                <w:rPr>
                  <w:rStyle w:val="SAPUserEntry"/>
                  <w:lang w:val="en-US"/>
                </w:rPr>
                <w:delText>Consulting Engineers</w:delText>
              </w:r>
              <w:r w:rsidRPr="00267911" w:rsidDel="000C50CA">
                <w:rPr>
                  <w:lang w:val="en-US"/>
                </w:rPr>
                <w:delText xml:space="preserve"> </w:delText>
              </w:r>
              <w:r w:rsidRPr="0033437B" w:rsidDel="000C50CA">
                <w:rPr>
                  <w:rStyle w:val="SAPUserEntry"/>
                  <w:lang w:val="en-US"/>
                </w:rPr>
                <w:delText>(FRA/1486)</w:delText>
              </w:r>
              <w:r w:rsidRPr="0033437B" w:rsidDel="000C50CA">
                <w:rPr>
                  <w:lang w:val="en-US"/>
                </w:rPr>
                <w:delText xml:space="preserve"> and some pay scale area values is considered, for which values of pay scale group and pay scale level have been defined. For the other pay scale types and pay scale areas delivered in the best practices solution, pay scale groups and levels can be defined in a similar way. </w:delText>
              </w:r>
              <w:bookmarkStart w:id="7228" w:name="_Toc502299810"/>
              <w:bookmarkStart w:id="7229" w:name="_Toc504118525"/>
              <w:bookmarkStart w:id="7230" w:name="_Toc504125078"/>
              <w:bookmarkStart w:id="7231" w:name="_Toc504490873"/>
              <w:bookmarkStart w:id="7232" w:name="_Toc504493060"/>
              <w:bookmarkStart w:id="7233" w:name="_Toc504494115"/>
              <w:bookmarkStart w:id="7234" w:name="_Toc504495715"/>
              <w:bookmarkStart w:id="7235" w:name="_Toc504654801"/>
              <w:bookmarkStart w:id="7236" w:name="_Toc504982979"/>
              <w:bookmarkStart w:id="7237" w:name="_Toc505268063"/>
              <w:bookmarkStart w:id="7238" w:name="_Toc505352820"/>
              <w:bookmarkStart w:id="7239" w:name="_Toc505941705"/>
              <w:bookmarkStart w:id="7240" w:name="_Toc507059369"/>
              <w:bookmarkStart w:id="7241" w:name="_Toc507062938"/>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del>
          </w:p>
          <w:p w14:paraId="5C6AE699" w14:textId="4A6A5777" w:rsidR="005E0DEC" w:rsidRPr="0033437B" w:rsidDel="000C50CA" w:rsidRDefault="005E0DEC" w:rsidP="005E0DEC">
            <w:pPr>
              <w:pStyle w:val="SAPNoteHeading"/>
              <w:ind w:left="0"/>
              <w:rPr>
                <w:del w:id="7242" w:author="Author" w:date="2017-12-29T08:20:00Z"/>
                <w:lang w:val="en-US"/>
              </w:rPr>
            </w:pPr>
            <w:del w:id="7243" w:author="Author" w:date="2017-12-29T08:20:00Z">
              <w:r w:rsidRPr="0033437B" w:rsidDel="000C50CA">
                <w:rPr>
                  <w:noProof/>
                  <w:lang w:val="en-US"/>
                </w:rPr>
                <w:drawing>
                  <wp:inline distT="0" distB="0" distL="0" distR="0" wp14:anchorId="18D10FB5" wp14:editId="27545CB6">
                    <wp:extent cx="228600" cy="228600"/>
                    <wp:effectExtent l="0" t="0" r="0" b="0"/>
                    <wp:docPr id="5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sidDel="000C50CA">
                <w:rPr>
                  <w:lang w:val="en-US"/>
                </w:rPr>
                <w:delText> Recommendation</w:delText>
              </w:r>
              <w:bookmarkStart w:id="7244" w:name="_Toc502299811"/>
              <w:bookmarkStart w:id="7245" w:name="_Toc504118526"/>
              <w:bookmarkStart w:id="7246" w:name="_Toc504125079"/>
              <w:bookmarkStart w:id="7247" w:name="_Toc504490874"/>
              <w:bookmarkStart w:id="7248" w:name="_Toc504493061"/>
              <w:bookmarkStart w:id="7249" w:name="_Toc504494116"/>
              <w:bookmarkStart w:id="7250" w:name="_Toc504495716"/>
              <w:bookmarkStart w:id="7251" w:name="_Toc504654802"/>
              <w:bookmarkStart w:id="7252" w:name="_Toc504982980"/>
              <w:bookmarkStart w:id="7253" w:name="_Toc505268064"/>
              <w:bookmarkStart w:id="7254" w:name="_Toc505352821"/>
              <w:bookmarkStart w:id="7255" w:name="_Toc505941706"/>
              <w:bookmarkStart w:id="7256" w:name="_Toc507059370"/>
              <w:bookmarkStart w:id="7257" w:name="_Toc507062939"/>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del>
          </w:p>
          <w:p w14:paraId="7E2A6EC4" w14:textId="5C38E297" w:rsidR="005E0DEC" w:rsidRPr="00920E6F" w:rsidDel="000C50CA" w:rsidRDefault="005E0DEC" w:rsidP="005E0DEC">
            <w:pPr>
              <w:rPr>
                <w:del w:id="7258" w:author="Author" w:date="2017-12-29T08:20:00Z"/>
                <w:lang w:val="en-US"/>
              </w:rPr>
            </w:pPr>
            <w:del w:id="7259" w:author="Author" w:date="2017-12-29T08:20:00Z">
              <w:r w:rsidRPr="0033437B" w:rsidDel="000C50CA">
                <w:rPr>
                  <w:lang w:val="en-US"/>
                </w:rPr>
                <w:delText>Required if integration with Employee Central Payroll is in place.</w:delText>
              </w:r>
              <w:bookmarkStart w:id="7260" w:name="_Toc502299812"/>
              <w:bookmarkStart w:id="7261" w:name="_Toc504118527"/>
              <w:bookmarkStart w:id="7262" w:name="_Toc504125080"/>
              <w:bookmarkStart w:id="7263" w:name="_Toc504490875"/>
              <w:bookmarkStart w:id="7264" w:name="_Toc504493062"/>
              <w:bookmarkStart w:id="7265" w:name="_Toc504494117"/>
              <w:bookmarkStart w:id="7266" w:name="_Toc504495717"/>
              <w:bookmarkStart w:id="7267" w:name="_Toc504654803"/>
              <w:bookmarkStart w:id="7268" w:name="_Toc504982981"/>
              <w:bookmarkStart w:id="7269" w:name="_Toc505268065"/>
              <w:bookmarkStart w:id="7270" w:name="_Toc505352822"/>
              <w:bookmarkStart w:id="7271" w:name="_Toc505941707"/>
              <w:bookmarkStart w:id="7272" w:name="_Toc507059371"/>
              <w:bookmarkStart w:id="7273" w:name="_Toc507062940"/>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del>
          </w:p>
        </w:tc>
        <w:bookmarkStart w:id="7274" w:name="_Toc502299813"/>
        <w:bookmarkStart w:id="7275" w:name="_Toc504118528"/>
        <w:bookmarkStart w:id="7276" w:name="_Toc504125081"/>
        <w:bookmarkStart w:id="7277" w:name="_Toc504490876"/>
        <w:bookmarkStart w:id="7278" w:name="_Toc504493063"/>
        <w:bookmarkStart w:id="7279" w:name="_Toc504494118"/>
        <w:bookmarkStart w:id="7280" w:name="_Toc504495718"/>
        <w:bookmarkStart w:id="7281" w:name="_Toc504654804"/>
        <w:bookmarkStart w:id="7282" w:name="_Toc504982982"/>
        <w:bookmarkStart w:id="7283" w:name="_Toc505268066"/>
        <w:bookmarkStart w:id="7284" w:name="_Toc505352823"/>
        <w:bookmarkStart w:id="7285" w:name="_Toc505941708"/>
        <w:bookmarkStart w:id="7286" w:name="_Toc507059372"/>
        <w:bookmarkStart w:id="7287" w:name="_Toc507062941"/>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tr>
      <w:tr w:rsidR="005E0DEC" w:rsidRPr="00A41C57" w:rsidDel="000C50CA" w14:paraId="2CD054F5" w14:textId="477CD3B4" w:rsidTr="00267911">
        <w:trPr>
          <w:trHeight w:val="357"/>
          <w:del w:id="7288"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36EAD67F" w14:textId="703BB119" w:rsidR="005E0DEC" w:rsidRPr="00920E6F" w:rsidDel="000C50CA" w:rsidRDefault="005E0DEC" w:rsidP="005E0DEC">
            <w:pPr>
              <w:rPr>
                <w:del w:id="7289" w:author="Author" w:date="2017-12-29T08:20:00Z"/>
                <w:lang w:val="en-US"/>
              </w:rPr>
            </w:pPr>
            <w:del w:id="7290" w:author="Author" w:date="2017-12-29T08:20:00Z">
              <w:r w:rsidRPr="0033437B" w:rsidDel="000C50CA">
                <w:rPr>
                  <w:rStyle w:val="SAPScreenElement"/>
                  <w:lang w:val="en-US"/>
                </w:rPr>
                <w:delText xml:space="preserve">Pay Scale Group: </w:delText>
              </w:r>
              <w:r w:rsidRPr="0033437B" w:rsidDel="000C50CA">
                <w:rPr>
                  <w:lang w:val="en-US"/>
                </w:rPr>
                <w:delText>in case of</w:delText>
              </w:r>
              <w:r w:rsidRPr="0033437B" w:rsidDel="000C50CA">
                <w:rPr>
                  <w:rStyle w:val="SAPScreenElement"/>
                  <w:lang w:val="en-US"/>
                </w:rPr>
                <w:delText xml:space="preserve"> Pay Scale Type</w:delText>
              </w:r>
              <w:r w:rsidRPr="0033437B" w:rsidDel="000C50CA">
                <w:rPr>
                  <w:rStyle w:val="SAPUserEntry"/>
                  <w:lang w:val="en-US"/>
                </w:rPr>
                <w:delText xml:space="preserve"> National Collective Agreement for the Personnel of Engineering Design Offices, Consulting Engineers</w:delText>
              </w:r>
              <w:r w:rsidRPr="00267911" w:rsidDel="000C50CA">
                <w:rPr>
                  <w:lang w:val="en-US"/>
                </w:rPr>
                <w:delText xml:space="preserve"> </w:delText>
              </w:r>
              <w:r w:rsidRPr="0033437B" w:rsidDel="000C50CA">
                <w:rPr>
                  <w:rStyle w:val="SAPUserEntry"/>
                  <w:lang w:val="en-US"/>
                </w:rPr>
                <w:delText>(FRA/1486)</w:delText>
              </w:r>
              <w:r w:rsidRPr="0033437B" w:rsidDel="000C50CA">
                <w:rPr>
                  <w:lang w:val="en-US"/>
                </w:rPr>
                <w:delText xml:space="preserve"> and some values of </w:delText>
              </w:r>
              <w:r w:rsidRPr="0033437B" w:rsidDel="000C50CA">
                <w:rPr>
                  <w:rStyle w:val="SAPScreenElement"/>
                  <w:lang w:val="en-US"/>
                </w:rPr>
                <w:delText xml:space="preserve">Pay Scale Area, </w:delText>
              </w:r>
              <w:r w:rsidRPr="0033437B" w:rsidDel="000C50CA">
                <w:rPr>
                  <w:lang w:val="en-US"/>
                </w:rPr>
                <w:delText>for example</w:delText>
              </w:r>
              <w:r w:rsidRPr="0033437B" w:rsidDel="000C50CA">
                <w:rPr>
                  <w:rStyle w:val="SAPUserEntry"/>
                  <w:lang w:val="en-US"/>
                </w:rPr>
                <w:delText xml:space="preserve"> Île-de-France</w:delText>
              </w:r>
              <w:r w:rsidRPr="0033437B" w:rsidDel="000C50CA">
                <w:rPr>
                  <w:lang w:val="en-US"/>
                </w:rPr>
                <w:delText xml:space="preserve"> </w:delText>
              </w:r>
              <w:r w:rsidRPr="0033437B" w:rsidDel="000C50CA">
                <w:rPr>
                  <w:rStyle w:val="SAPUserEntry"/>
                  <w:lang w:val="en-US"/>
                </w:rPr>
                <w:delText>(FRA/11)</w:delText>
              </w:r>
              <w:r w:rsidRPr="0033437B" w:rsidDel="000C50CA">
                <w:rPr>
                  <w:lang w:val="en-US"/>
                </w:rPr>
                <w:delText>, select from drop-down, for example</w:delText>
              </w:r>
              <w:r w:rsidRPr="0033437B" w:rsidDel="000C50CA">
                <w:rPr>
                  <w:rStyle w:val="SAPUserEntry"/>
                  <w:lang w:val="en-US"/>
                </w:rPr>
                <w:delText xml:space="preserve"> IC(FRA/11/1486/IC)</w:delText>
              </w:r>
              <w:r w:rsidRPr="0033437B" w:rsidDel="000C50CA">
                <w:rPr>
                  <w:lang w:val="en-US"/>
                </w:rPr>
                <w:delText xml:space="preserve"> in case the employee is a manager, or </w:delText>
              </w:r>
              <w:r w:rsidRPr="0033437B" w:rsidDel="000C50CA">
                <w:rPr>
                  <w:rStyle w:val="SAPUserEntry"/>
                  <w:lang w:val="en-US"/>
                </w:rPr>
                <w:delText>ETAM(FRA/11/1486/ETAM)</w:delText>
              </w:r>
              <w:r w:rsidRPr="0033437B" w:rsidDel="000C50CA">
                <w:rPr>
                  <w:lang w:val="en-US"/>
                </w:rPr>
                <w:delText xml:space="preserve"> in case the employee is a non-manager; else leave empty</w:delText>
              </w:r>
              <w:bookmarkStart w:id="7291" w:name="_Toc502299814"/>
              <w:bookmarkStart w:id="7292" w:name="_Toc504118529"/>
              <w:bookmarkStart w:id="7293" w:name="_Toc504125082"/>
              <w:bookmarkStart w:id="7294" w:name="_Toc504490877"/>
              <w:bookmarkStart w:id="7295" w:name="_Toc504493064"/>
              <w:bookmarkStart w:id="7296" w:name="_Toc504494119"/>
              <w:bookmarkStart w:id="7297" w:name="_Toc504495719"/>
              <w:bookmarkStart w:id="7298" w:name="_Toc504654805"/>
              <w:bookmarkStart w:id="7299" w:name="_Toc504982983"/>
              <w:bookmarkStart w:id="7300" w:name="_Toc505268067"/>
              <w:bookmarkStart w:id="7301" w:name="_Toc505352824"/>
              <w:bookmarkStart w:id="7302" w:name="_Toc505941709"/>
              <w:bookmarkStart w:id="7303" w:name="_Toc507059373"/>
              <w:bookmarkStart w:id="7304" w:name="_Toc507062942"/>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del>
          </w:p>
        </w:tc>
        <w:tc>
          <w:tcPr>
            <w:tcW w:w="7564" w:type="dxa"/>
            <w:vMerge w:val="restart"/>
            <w:tcBorders>
              <w:top w:val="single" w:sz="8" w:space="0" w:color="999999"/>
              <w:left w:val="single" w:sz="8" w:space="0" w:color="999999"/>
              <w:right w:val="single" w:sz="8" w:space="0" w:color="999999"/>
            </w:tcBorders>
          </w:tcPr>
          <w:p w14:paraId="36625766" w14:textId="0358F484" w:rsidR="005E0DEC" w:rsidRPr="0033437B" w:rsidDel="000C50CA" w:rsidRDefault="005E0DEC" w:rsidP="005E0DEC">
            <w:pPr>
              <w:pStyle w:val="SAPNoteHeading"/>
              <w:ind w:left="0"/>
              <w:rPr>
                <w:del w:id="7305" w:author="Author" w:date="2017-12-29T08:20:00Z"/>
                <w:lang w:val="en-US"/>
              </w:rPr>
            </w:pPr>
            <w:del w:id="7306" w:author="Author" w:date="2017-12-29T08:20:00Z">
              <w:r w:rsidRPr="0033437B" w:rsidDel="000C50CA">
                <w:rPr>
                  <w:noProof/>
                  <w:lang w:val="en-US"/>
                </w:rPr>
                <w:drawing>
                  <wp:inline distT="0" distB="0" distL="0" distR="0" wp14:anchorId="55BFC490" wp14:editId="38E4B5A2">
                    <wp:extent cx="225425" cy="225425"/>
                    <wp:effectExtent l="0" t="0" r="3175" b="3175"/>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sidDel="000C50CA">
                <w:rPr>
                  <w:noProof/>
                  <w:lang w:val="en-US" w:eastAsia="zh-CN"/>
                </w:rPr>
                <w:delText xml:space="preserve"> </w:delText>
              </w:r>
              <w:r w:rsidRPr="0033437B" w:rsidDel="000C50CA">
                <w:rPr>
                  <w:lang w:val="en-US"/>
                </w:rPr>
                <w:delText>Recommendation</w:delText>
              </w:r>
              <w:bookmarkStart w:id="7307" w:name="_Toc502299815"/>
              <w:bookmarkStart w:id="7308" w:name="_Toc504118530"/>
              <w:bookmarkStart w:id="7309" w:name="_Toc504125083"/>
              <w:bookmarkStart w:id="7310" w:name="_Toc504490878"/>
              <w:bookmarkStart w:id="7311" w:name="_Toc504493065"/>
              <w:bookmarkStart w:id="7312" w:name="_Toc504494120"/>
              <w:bookmarkStart w:id="7313" w:name="_Toc504495720"/>
              <w:bookmarkStart w:id="7314" w:name="_Toc504654806"/>
              <w:bookmarkStart w:id="7315" w:name="_Toc504982984"/>
              <w:bookmarkStart w:id="7316" w:name="_Toc505268068"/>
              <w:bookmarkStart w:id="7317" w:name="_Toc505352825"/>
              <w:bookmarkStart w:id="7318" w:name="_Toc505941710"/>
              <w:bookmarkStart w:id="7319" w:name="_Toc507059374"/>
              <w:bookmarkStart w:id="7320" w:name="_Toc507062943"/>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del>
          </w:p>
          <w:p w14:paraId="583CBA9F" w14:textId="1E0BD87C" w:rsidR="005E0DEC" w:rsidRPr="00920E6F" w:rsidDel="000C50CA" w:rsidRDefault="005E0DEC" w:rsidP="005E0DEC">
            <w:pPr>
              <w:rPr>
                <w:del w:id="7321" w:author="Author" w:date="2017-12-29T08:20:00Z"/>
                <w:lang w:val="en-US"/>
              </w:rPr>
            </w:pPr>
            <w:del w:id="7322" w:author="Author" w:date="2017-12-29T08:20:00Z">
              <w:r w:rsidRPr="0033437B" w:rsidDel="000C50CA">
                <w:rPr>
                  <w:lang w:val="en-US"/>
                </w:rPr>
                <w:delText xml:space="preserve">For details to pay scale group and pay scale level values defined for the combination of pay scale type </w:delText>
              </w:r>
              <w:r w:rsidRPr="0033437B" w:rsidDel="000C50CA">
                <w:rPr>
                  <w:rStyle w:val="SAPUserEntry"/>
                  <w:lang w:val="en-US"/>
                </w:rPr>
                <w:delText>National Collective Agreement for the Personnel of Engineering Design Offices, Consulting Engineers (FRA/1486)</w:delText>
              </w:r>
              <w:r w:rsidRPr="0033437B" w:rsidDel="000C50CA">
                <w:rPr>
                  <w:lang w:val="en-US"/>
                </w:rPr>
                <w:delText xml:space="preserve"> and some pay scale area values, like for example</w:delText>
              </w:r>
              <w:r w:rsidRPr="0033437B" w:rsidDel="000C50CA">
                <w:rPr>
                  <w:rStyle w:val="SAPUserEntry"/>
                  <w:lang w:val="en-US"/>
                </w:rPr>
                <w:delText xml:space="preserve"> Île-de-France</w:delText>
              </w:r>
              <w:r w:rsidRPr="0033437B" w:rsidDel="000C50CA">
                <w:rPr>
                  <w:lang w:val="en-US"/>
                </w:rPr>
                <w:delText xml:space="preserve"> </w:delText>
              </w:r>
              <w:r w:rsidRPr="0033437B" w:rsidDel="000C50CA">
                <w:rPr>
                  <w:rStyle w:val="SAPUserEntry"/>
                  <w:lang w:val="en-US"/>
                </w:rPr>
                <w:delText>(FRA/11)</w:delText>
              </w:r>
              <w:r w:rsidRPr="0033437B" w:rsidDel="000C50CA">
                <w:rPr>
                  <w:lang w:val="en-US"/>
                </w:rPr>
                <w:delText xml:space="preserve">, refer to the configuration guide of building block </w:delText>
              </w:r>
              <w:r w:rsidRPr="0033437B" w:rsidDel="000C50CA">
                <w:rPr>
                  <w:rStyle w:val="SAPEmphasis"/>
                  <w:lang w:val="en-US"/>
                </w:rPr>
                <w:delText>15T</w:delText>
              </w:r>
              <w:r w:rsidRPr="0033437B" w:rsidDel="000C50CA">
                <w:rPr>
                  <w:lang w:val="en-US"/>
                </w:rPr>
                <w:delText xml:space="preserve">, where in chapter </w:delText>
              </w:r>
              <w:r w:rsidRPr="0033437B" w:rsidDel="000C50CA">
                <w:rPr>
                  <w:rStyle w:val="SAPTextReference"/>
                  <w:lang w:val="en-US"/>
                </w:rPr>
                <w:delText>Preparation / Prerequisites</w:delText>
              </w:r>
              <w:r w:rsidRPr="0033437B" w:rsidDel="000C50CA">
                <w:rPr>
                  <w:lang w:val="en-US"/>
                </w:rPr>
                <w:delText xml:space="preserve"> the reference to the appropriate </w:delText>
              </w:r>
              <w:r w:rsidRPr="0033437B" w:rsidDel="000C50CA">
                <w:rPr>
                  <w:rStyle w:val="SAPScreenElement"/>
                  <w:color w:val="auto"/>
                  <w:lang w:val="en-US"/>
                </w:rPr>
                <w:delText>Pay Structure</w:delText>
              </w:r>
              <w:r w:rsidRPr="0033437B" w:rsidDel="000C50CA">
                <w:rPr>
                  <w:lang w:val="en-US"/>
                </w:rPr>
                <w:delText xml:space="preserve"> workbook is given.</w:delText>
              </w:r>
              <w:bookmarkStart w:id="7323" w:name="_Toc502299816"/>
              <w:bookmarkStart w:id="7324" w:name="_Toc504118531"/>
              <w:bookmarkStart w:id="7325" w:name="_Toc504125084"/>
              <w:bookmarkStart w:id="7326" w:name="_Toc504490879"/>
              <w:bookmarkStart w:id="7327" w:name="_Toc504493066"/>
              <w:bookmarkStart w:id="7328" w:name="_Toc504494121"/>
              <w:bookmarkStart w:id="7329" w:name="_Toc504495721"/>
              <w:bookmarkStart w:id="7330" w:name="_Toc504654807"/>
              <w:bookmarkStart w:id="7331" w:name="_Toc504982985"/>
              <w:bookmarkStart w:id="7332" w:name="_Toc505268069"/>
              <w:bookmarkStart w:id="7333" w:name="_Toc505352826"/>
              <w:bookmarkStart w:id="7334" w:name="_Toc505941711"/>
              <w:bookmarkStart w:id="7335" w:name="_Toc507059375"/>
              <w:bookmarkStart w:id="7336" w:name="_Toc507062944"/>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del>
          </w:p>
        </w:tc>
        <w:bookmarkStart w:id="7337" w:name="_Toc502299817"/>
        <w:bookmarkStart w:id="7338" w:name="_Toc504118532"/>
        <w:bookmarkStart w:id="7339" w:name="_Toc504125085"/>
        <w:bookmarkStart w:id="7340" w:name="_Toc504490880"/>
        <w:bookmarkStart w:id="7341" w:name="_Toc504493067"/>
        <w:bookmarkStart w:id="7342" w:name="_Toc504494122"/>
        <w:bookmarkStart w:id="7343" w:name="_Toc504495722"/>
        <w:bookmarkStart w:id="7344" w:name="_Toc504654808"/>
        <w:bookmarkStart w:id="7345" w:name="_Toc504982986"/>
        <w:bookmarkStart w:id="7346" w:name="_Toc505268070"/>
        <w:bookmarkStart w:id="7347" w:name="_Toc505352827"/>
        <w:bookmarkStart w:id="7348" w:name="_Toc505941712"/>
        <w:bookmarkStart w:id="7349" w:name="_Toc507059376"/>
        <w:bookmarkStart w:id="7350" w:name="_Toc507062945"/>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tr>
      <w:tr w:rsidR="005E0DEC" w:rsidRPr="00A41C57" w:rsidDel="000C50CA" w14:paraId="37D21366" w14:textId="30CD5EF5" w:rsidTr="00267911">
        <w:trPr>
          <w:trHeight w:val="357"/>
          <w:del w:id="7351"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4F5803C2" w14:textId="2F3DE42B" w:rsidR="005E0DEC" w:rsidRPr="00920E6F" w:rsidDel="000C50CA" w:rsidRDefault="005E0DEC" w:rsidP="005E0DEC">
            <w:pPr>
              <w:rPr>
                <w:del w:id="7352" w:author="Author" w:date="2017-12-29T08:20:00Z"/>
                <w:lang w:val="en-US"/>
              </w:rPr>
            </w:pPr>
            <w:del w:id="7353" w:author="Author" w:date="2017-12-29T08:20:00Z">
              <w:r w:rsidRPr="0033437B" w:rsidDel="000C50CA">
                <w:rPr>
                  <w:rStyle w:val="SAPScreenElement"/>
                  <w:lang w:val="en-US"/>
                </w:rPr>
                <w:delText xml:space="preserve">Pay Scale Level: </w:delText>
              </w:r>
              <w:r w:rsidRPr="0033437B" w:rsidDel="000C50CA">
                <w:rPr>
                  <w:lang w:val="en-US"/>
                </w:rPr>
                <w:delText>in case of</w:delText>
              </w:r>
              <w:r w:rsidRPr="0033437B" w:rsidDel="000C50CA">
                <w:rPr>
                  <w:rStyle w:val="SAPScreenElement"/>
                  <w:lang w:val="en-US"/>
                </w:rPr>
                <w:delText xml:space="preserve"> Pay Scale Type</w:delText>
              </w:r>
              <w:r w:rsidRPr="0033437B" w:rsidDel="000C50CA">
                <w:rPr>
                  <w:rStyle w:val="SAPUserEntry"/>
                  <w:lang w:val="en-US"/>
                </w:rPr>
                <w:delText xml:space="preserve"> National Collective Agreement for the Personnel of Engineering Design Offices, Consulting Engineers</w:delText>
              </w:r>
              <w:r w:rsidRPr="00267911" w:rsidDel="000C50CA">
                <w:rPr>
                  <w:lang w:val="en-US"/>
                </w:rPr>
                <w:delText xml:space="preserve"> </w:delText>
              </w:r>
              <w:r w:rsidRPr="0033437B" w:rsidDel="000C50CA">
                <w:rPr>
                  <w:rStyle w:val="SAPUserEntry"/>
                  <w:lang w:val="en-US"/>
                </w:rPr>
                <w:delText>(FRA/1486)</w:delText>
              </w:r>
              <w:r w:rsidRPr="0033437B" w:rsidDel="000C50CA">
                <w:rPr>
                  <w:lang w:val="en-US"/>
                </w:rPr>
                <w:delText xml:space="preserve"> and some values of </w:delText>
              </w:r>
              <w:r w:rsidRPr="0033437B" w:rsidDel="000C50CA">
                <w:rPr>
                  <w:rStyle w:val="SAPScreenElement"/>
                  <w:lang w:val="en-US"/>
                </w:rPr>
                <w:delText>Pay Scale Area</w:delText>
              </w:r>
              <w:r w:rsidRPr="0033437B" w:rsidDel="000C50CA">
                <w:rPr>
                  <w:b/>
                  <w:lang w:val="en-US"/>
                </w:rPr>
                <w:delText xml:space="preserve">, </w:delText>
              </w:r>
              <w:r w:rsidRPr="0033437B" w:rsidDel="000C50CA">
                <w:rPr>
                  <w:lang w:val="en-US"/>
                </w:rPr>
                <w:delText>for example</w:delText>
              </w:r>
              <w:r w:rsidRPr="0033437B" w:rsidDel="000C50CA">
                <w:rPr>
                  <w:rStyle w:val="SAPUserEntry"/>
                  <w:lang w:val="en-US"/>
                </w:rPr>
                <w:delText xml:space="preserve"> Île-de-France</w:delText>
              </w:r>
              <w:r w:rsidRPr="0033437B" w:rsidDel="000C50CA">
                <w:rPr>
                  <w:lang w:val="en-US"/>
                </w:rPr>
                <w:delText xml:space="preserve"> </w:delText>
              </w:r>
              <w:r w:rsidRPr="0033437B" w:rsidDel="000C50CA">
                <w:rPr>
                  <w:rStyle w:val="SAPUserEntry"/>
                  <w:lang w:val="en-US"/>
                </w:rPr>
                <w:delText>(FRA/11)</w:delText>
              </w:r>
              <w:r w:rsidRPr="0033437B" w:rsidDel="000C50CA">
                <w:rPr>
                  <w:lang w:val="en-US"/>
                </w:rPr>
                <w:delText>, select from drop-down for example</w:delText>
              </w:r>
              <w:r w:rsidRPr="0033437B" w:rsidDel="000C50CA">
                <w:rPr>
                  <w:rStyle w:val="SAPUserEntry"/>
                  <w:lang w:val="en-US"/>
                </w:rPr>
                <w:delText xml:space="preserve"> Position</w:delText>
              </w:r>
              <w:r w:rsidRPr="0033437B" w:rsidDel="000C50CA">
                <w:rPr>
                  <w:lang w:val="en-US"/>
                </w:rPr>
                <w:delText xml:space="preserve"> </w:delText>
              </w:r>
              <w:r w:rsidRPr="0033437B" w:rsidDel="000C50CA">
                <w:rPr>
                  <w:rStyle w:val="SAPUserEntry"/>
                  <w:lang w:val="en-US"/>
                </w:rPr>
                <w:delText>1.4.1</w:delText>
              </w:r>
              <w:r w:rsidRPr="0033437B" w:rsidDel="000C50CA">
                <w:rPr>
                  <w:lang w:val="en-US"/>
                </w:rPr>
                <w:delText>; else leave empty</w:delText>
              </w:r>
              <w:bookmarkStart w:id="7354" w:name="_Toc502299818"/>
              <w:bookmarkStart w:id="7355" w:name="_Toc504118533"/>
              <w:bookmarkStart w:id="7356" w:name="_Toc504125086"/>
              <w:bookmarkStart w:id="7357" w:name="_Toc504490881"/>
              <w:bookmarkStart w:id="7358" w:name="_Toc504493068"/>
              <w:bookmarkStart w:id="7359" w:name="_Toc504494123"/>
              <w:bookmarkStart w:id="7360" w:name="_Toc504495723"/>
              <w:bookmarkStart w:id="7361" w:name="_Toc504654809"/>
              <w:bookmarkStart w:id="7362" w:name="_Toc504982987"/>
              <w:bookmarkStart w:id="7363" w:name="_Toc505268071"/>
              <w:bookmarkStart w:id="7364" w:name="_Toc505352828"/>
              <w:bookmarkStart w:id="7365" w:name="_Toc505941713"/>
              <w:bookmarkStart w:id="7366" w:name="_Toc507059377"/>
              <w:bookmarkStart w:id="7367" w:name="_Toc507062946"/>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del>
          </w:p>
        </w:tc>
        <w:tc>
          <w:tcPr>
            <w:tcW w:w="7564" w:type="dxa"/>
            <w:vMerge/>
            <w:tcBorders>
              <w:left w:val="single" w:sz="8" w:space="0" w:color="999999"/>
              <w:bottom w:val="single" w:sz="8" w:space="0" w:color="999999"/>
              <w:right w:val="single" w:sz="8" w:space="0" w:color="999999"/>
            </w:tcBorders>
          </w:tcPr>
          <w:p w14:paraId="7E9511A0" w14:textId="74670F93" w:rsidR="005E0DEC" w:rsidRPr="00920E6F" w:rsidDel="000C50CA" w:rsidRDefault="005E0DEC" w:rsidP="005E0DEC">
            <w:pPr>
              <w:rPr>
                <w:del w:id="7368" w:author="Author" w:date="2017-12-29T08:20:00Z"/>
                <w:lang w:val="en-US"/>
              </w:rPr>
            </w:pPr>
            <w:bookmarkStart w:id="7369" w:name="_Toc502299819"/>
            <w:bookmarkStart w:id="7370" w:name="_Toc504118534"/>
            <w:bookmarkStart w:id="7371" w:name="_Toc504125087"/>
            <w:bookmarkStart w:id="7372" w:name="_Toc504490882"/>
            <w:bookmarkStart w:id="7373" w:name="_Toc504493069"/>
            <w:bookmarkStart w:id="7374" w:name="_Toc504494124"/>
            <w:bookmarkStart w:id="7375" w:name="_Toc504495724"/>
            <w:bookmarkStart w:id="7376" w:name="_Toc504654810"/>
            <w:bookmarkStart w:id="7377" w:name="_Toc504982988"/>
            <w:bookmarkStart w:id="7378" w:name="_Toc505268072"/>
            <w:bookmarkStart w:id="7379" w:name="_Toc505352829"/>
            <w:bookmarkStart w:id="7380" w:name="_Toc505941714"/>
            <w:bookmarkStart w:id="7381" w:name="_Toc507059378"/>
            <w:bookmarkStart w:id="7382" w:name="_Toc507062947"/>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p>
        </w:tc>
        <w:bookmarkStart w:id="7383" w:name="_Toc502299820"/>
        <w:bookmarkStart w:id="7384" w:name="_Toc504118535"/>
        <w:bookmarkStart w:id="7385" w:name="_Toc504125088"/>
        <w:bookmarkStart w:id="7386" w:name="_Toc504490883"/>
        <w:bookmarkStart w:id="7387" w:name="_Toc504493070"/>
        <w:bookmarkStart w:id="7388" w:name="_Toc504494125"/>
        <w:bookmarkStart w:id="7389" w:name="_Toc504495725"/>
        <w:bookmarkStart w:id="7390" w:name="_Toc504654811"/>
        <w:bookmarkStart w:id="7391" w:name="_Toc504982989"/>
        <w:bookmarkStart w:id="7392" w:name="_Toc505268073"/>
        <w:bookmarkStart w:id="7393" w:name="_Toc505352830"/>
        <w:bookmarkStart w:id="7394" w:name="_Toc505941715"/>
        <w:bookmarkStart w:id="7395" w:name="_Toc507059379"/>
        <w:bookmarkStart w:id="7396" w:name="_Toc507062948"/>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tr>
      <w:tr w:rsidR="005E0DEC" w:rsidRPr="00A41C57" w:rsidDel="000C50CA" w14:paraId="7738B431" w14:textId="40104A87" w:rsidTr="00267911">
        <w:trPr>
          <w:trHeight w:val="357"/>
          <w:del w:id="7397"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113EF5AB" w14:textId="460BF57D" w:rsidR="005E0DEC" w:rsidRPr="00920E6F" w:rsidDel="000C50CA" w:rsidRDefault="005E0DEC" w:rsidP="005E0DEC">
            <w:pPr>
              <w:rPr>
                <w:del w:id="7398" w:author="Author" w:date="2017-12-29T08:20:00Z"/>
                <w:lang w:val="en-US"/>
              </w:rPr>
            </w:pPr>
            <w:del w:id="7399" w:author="Author" w:date="2017-12-29T08:20:00Z">
              <w:r w:rsidRPr="0033437B" w:rsidDel="000C50CA">
                <w:rPr>
                  <w:rStyle w:val="SAPScreenElement"/>
                  <w:lang w:val="en-US"/>
                </w:rPr>
                <w:delText xml:space="preserve">Contract Type: </w:delText>
              </w:r>
              <w:r w:rsidRPr="0033437B" w:rsidDel="000C50CA">
                <w:rPr>
                  <w:lang w:val="en-US"/>
                </w:rPr>
                <w:delText>select from drop-down</w:delText>
              </w:r>
              <w:bookmarkStart w:id="7400" w:name="_Toc502299821"/>
              <w:bookmarkStart w:id="7401" w:name="_Toc504118536"/>
              <w:bookmarkStart w:id="7402" w:name="_Toc504125089"/>
              <w:bookmarkStart w:id="7403" w:name="_Toc504490884"/>
              <w:bookmarkStart w:id="7404" w:name="_Toc504493071"/>
              <w:bookmarkStart w:id="7405" w:name="_Toc504494126"/>
              <w:bookmarkStart w:id="7406" w:name="_Toc504495726"/>
              <w:bookmarkStart w:id="7407" w:name="_Toc504654812"/>
              <w:bookmarkStart w:id="7408" w:name="_Toc504982990"/>
              <w:bookmarkStart w:id="7409" w:name="_Toc505268074"/>
              <w:bookmarkStart w:id="7410" w:name="_Toc505352831"/>
              <w:bookmarkStart w:id="7411" w:name="_Toc505941716"/>
              <w:bookmarkStart w:id="7412" w:name="_Toc507059380"/>
              <w:bookmarkStart w:id="7413" w:name="_Toc50706294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del>
          </w:p>
        </w:tc>
        <w:tc>
          <w:tcPr>
            <w:tcW w:w="7564" w:type="dxa"/>
            <w:tcBorders>
              <w:top w:val="single" w:sz="8" w:space="0" w:color="999999"/>
              <w:left w:val="single" w:sz="8" w:space="0" w:color="999999"/>
              <w:bottom w:val="single" w:sz="8" w:space="0" w:color="999999"/>
              <w:right w:val="single" w:sz="8" w:space="0" w:color="999999"/>
            </w:tcBorders>
          </w:tcPr>
          <w:p w14:paraId="37634AC8" w14:textId="5BD2C65A" w:rsidR="005E0DEC" w:rsidRPr="00920E6F" w:rsidDel="000C50CA" w:rsidRDefault="005E0DEC" w:rsidP="005E0DEC">
            <w:pPr>
              <w:rPr>
                <w:del w:id="7414" w:author="Author" w:date="2017-12-29T08:20:00Z"/>
                <w:lang w:val="en-US"/>
              </w:rPr>
            </w:pPr>
            <w:del w:id="7415" w:author="Author" w:date="2017-12-29T08:20:00Z">
              <w:r w:rsidRPr="0033437B" w:rsidDel="000C50CA">
                <w:rPr>
                  <w:lang w:val="en-US"/>
                </w:rPr>
                <w:delText xml:space="preserve">Make sure that the selected value fits to the </w:delText>
              </w:r>
              <w:r w:rsidRPr="0033437B" w:rsidDel="000C50CA">
                <w:rPr>
                  <w:rStyle w:val="SAPScreenElement"/>
                  <w:lang w:val="en-US"/>
                </w:rPr>
                <w:delText>Employee Class</w:delText>
              </w:r>
              <w:r w:rsidRPr="0033437B" w:rsidDel="000C50CA">
                <w:rPr>
                  <w:lang w:val="en-US"/>
                </w:rPr>
                <w:delText xml:space="preserve"> value.</w:delText>
              </w:r>
              <w:bookmarkStart w:id="7416" w:name="_Toc502299822"/>
              <w:bookmarkStart w:id="7417" w:name="_Toc504118537"/>
              <w:bookmarkStart w:id="7418" w:name="_Toc504125090"/>
              <w:bookmarkStart w:id="7419" w:name="_Toc504490885"/>
              <w:bookmarkStart w:id="7420" w:name="_Toc504493072"/>
              <w:bookmarkStart w:id="7421" w:name="_Toc504494127"/>
              <w:bookmarkStart w:id="7422" w:name="_Toc504495727"/>
              <w:bookmarkStart w:id="7423" w:name="_Toc504654813"/>
              <w:bookmarkStart w:id="7424" w:name="_Toc504982991"/>
              <w:bookmarkStart w:id="7425" w:name="_Toc505268075"/>
              <w:bookmarkStart w:id="7426" w:name="_Toc505352832"/>
              <w:bookmarkStart w:id="7427" w:name="_Toc505941717"/>
              <w:bookmarkStart w:id="7428" w:name="_Toc507059381"/>
              <w:bookmarkStart w:id="7429" w:name="_Toc507062950"/>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del>
          </w:p>
        </w:tc>
        <w:bookmarkStart w:id="7430" w:name="_Toc502299823"/>
        <w:bookmarkStart w:id="7431" w:name="_Toc504118538"/>
        <w:bookmarkStart w:id="7432" w:name="_Toc504125091"/>
        <w:bookmarkStart w:id="7433" w:name="_Toc504490886"/>
        <w:bookmarkStart w:id="7434" w:name="_Toc504493073"/>
        <w:bookmarkStart w:id="7435" w:name="_Toc504494128"/>
        <w:bookmarkStart w:id="7436" w:name="_Toc504495728"/>
        <w:bookmarkStart w:id="7437" w:name="_Toc504654814"/>
        <w:bookmarkStart w:id="7438" w:name="_Toc504982992"/>
        <w:bookmarkStart w:id="7439" w:name="_Toc505268076"/>
        <w:bookmarkStart w:id="7440" w:name="_Toc505352833"/>
        <w:bookmarkStart w:id="7441" w:name="_Toc505941718"/>
        <w:bookmarkStart w:id="7442" w:name="_Toc507059382"/>
        <w:bookmarkStart w:id="7443" w:name="_Toc507062951"/>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tr>
      <w:tr w:rsidR="005E0DEC" w:rsidRPr="00A41C57" w:rsidDel="000C50CA" w14:paraId="3FA839B0" w14:textId="7E1EC8FB" w:rsidTr="00267911">
        <w:trPr>
          <w:trHeight w:val="357"/>
          <w:del w:id="7444"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5565BE53" w14:textId="3CCDAA7F" w:rsidR="005E0DEC" w:rsidRPr="00920E6F" w:rsidDel="000C50CA" w:rsidRDefault="005E0DEC" w:rsidP="005E0DEC">
            <w:pPr>
              <w:rPr>
                <w:del w:id="7445" w:author="Author" w:date="2017-12-29T08:20:00Z"/>
                <w:lang w:val="en-US"/>
              </w:rPr>
            </w:pPr>
            <w:del w:id="7446" w:author="Author" w:date="2017-12-29T08:20:00Z">
              <w:r w:rsidRPr="0033437B" w:rsidDel="000C50CA">
                <w:rPr>
                  <w:rStyle w:val="SAPScreenElement"/>
                  <w:lang w:val="en-US"/>
                </w:rPr>
                <w:delText xml:space="preserve">Contract End Date: </w:delText>
              </w:r>
              <w:r w:rsidRPr="0033437B" w:rsidDel="000C50CA">
                <w:rPr>
                  <w:lang w:val="en-US"/>
                </w:rPr>
                <w:delText>select from calendar help</w:delText>
              </w:r>
              <w:bookmarkStart w:id="7447" w:name="_Toc502299824"/>
              <w:bookmarkStart w:id="7448" w:name="_Toc504118539"/>
              <w:bookmarkStart w:id="7449" w:name="_Toc504125092"/>
              <w:bookmarkStart w:id="7450" w:name="_Toc504490887"/>
              <w:bookmarkStart w:id="7451" w:name="_Toc504493074"/>
              <w:bookmarkStart w:id="7452" w:name="_Toc504494129"/>
              <w:bookmarkStart w:id="7453" w:name="_Toc504495729"/>
              <w:bookmarkStart w:id="7454" w:name="_Toc504654815"/>
              <w:bookmarkStart w:id="7455" w:name="_Toc504982993"/>
              <w:bookmarkStart w:id="7456" w:name="_Toc505268077"/>
              <w:bookmarkStart w:id="7457" w:name="_Toc505352834"/>
              <w:bookmarkStart w:id="7458" w:name="_Toc505941719"/>
              <w:bookmarkStart w:id="7459" w:name="_Toc507059383"/>
              <w:bookmarkStart w:id="7460" w:name="_Toc507062952"/>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del>
          </w:p>
        </w:tc>
        <w:tc>
          <w:tcPr>
            <w:tcW w:w="7564" w:type="dxa"/>
            <w:tcBorders>
              <w:top w:val="single" w:sz="8" w:space="0" w:color="999999"/>
              <w:left w:val="single" w:sz="8" w:space="0" w:color="999999"/>
              <w:bottom w:val="single" w:sz="8" w:space="0" w:color="999999"/>
              <w:right w:val="single" w:sz="8" w:space="0" w:color="999999"/>
            </w:tcBorders>
          </w:tcPr>
          <w:p w14:paraId="1578AACA" w14:textId="74C142AB" w:rsidR="005E0DEC" w:rsidRPr="0033437B" w:rsidDel="000C50CA" w:rsidRDefault="005E0DEC" w:rsidP="005E0DEC">
            <w:pPr>
              <w:pStyle w:val="SAPNoteHeading"/>
              <w:spacing w:before="60" w:after="60"/>
              <w:ind w:left="0"/>
              <w:rPr>
                <w:del w:id="7461" w:author="Author" w:date="2017-12-29T08:20:00Z"/>
                <w:lang w:val="en-US"/>
              </w:rPr>
            </w:pPr>
            <w:del w:id="7462" w:author="Author" w:date="2017-12-29T08:20:00Z">
              <w:r w:rsidRPr="0033437B" w:rsidDel="000C50CA">
                <w:rPr>
                  <w:noProof/>
                  <w:lang w:val="en-US"/>
                </w:rPr>
                <w:drawing>
                  <wp:inline distT="0" distB="0" distL="0" distR="0" wp14:anchorId="2127239D" wp14:editId="758E0A62">
                    <wp:extent cx="219075" cy="238125"/>
                    <wp:effectExtent l="0" t="0" r="9525" b="9525"/>
                    <wp:docPr id="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33437B" w:rsidDel="000C50CA">
                <w:rPr>
                  <w:lang w:val="en-US"/>
                </w:rPr>
                <w:delText> Caution</w:delText>
              </w:r>
              <w:bookmarkStart w:id="7463" w:name="_Toc502299825"/>
              <w:bookmarkStart w:id="7464" w:name="_Toc504118540"/>
              <w:bookmarkStart w:id="7465" w:name="_Toc504125093"/>
              <w:bookmarkStart w:id="7466" w:name="_Toc504490888"/>
              <w:bookmarkStart w:id="7467" w:name="_Toc504493075"/>
              <w:bookmarkStart w:id="7468" w:name="_Toc504494130"/>
              <w:bookmarkStart w:id="7469" w:name="_Toc504495730"/>
              <w:bookmarkStart w:id="7470" w:name="_Toc504654816"/>
              <w:bookmarkStart w:id="7471" w:name="_Toc504982994"/>
              <w:bookmarkStart w:id="7472" w:name="_Toc505268078"/>
              <w:bookmarkStart w:id="7473" w:name="_Toc505352835"/>
              <w:bookmarkStart w:id="7474" w:name="_Toc505941720"/>
              <w:bookmarkStart w:id="7475" w:name="_Toc507059384"/>
              <w:bookmarkStart w:id="7476" w:name="_Toc507062953"/>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del>
          </w:p>
          <w:p w14:paraId="22CD7903" w14:textId="639FA235" w:rsidR="005E0DEC" w:rsidRPr="00920E6F" w:rsidDel="000C50CA" w:rsidRDefault="005E0DEC" w:rsidP="005E0DEC">
            <w:pPr>
              <w:rPr>
                <w:del w:id="7477" w:author="Author" w:date="2017-12-29T08:20:00Z"/>
                <w:lang w:val="en-US"/>
              </w:rPr>
            </w:pPr>
            <w:del w:id="7478" w:author="Author" w:date="2017-12-29T08:20:00Z">
              <w:r w:rsidRPr="0033437B" w:rsidDel="000C50CA">
                <w:rPr>
                  <w:lang w:val="en-US"/>
                </w:rPr>
                <w:delText>Required in case of contract types</w:delText>
              </w:r>
              <w:r w:rsidRPr="00267911" w:rsidDel="000C50CA">
                <w:rPr>
                  <w:b/>
                  <w:lang w:val="en-US"/>
                </w:rPr>
                <w:delText xml:space="preserve"> </w:delText>
              </w:r>
              <w:r w:rsidRPr="0033437B" w:rsidDel="000C50CA">
                <w:rPr>
                  <w:rStyle w:val="SAPUserEntry"/>
                  <w:lang w:val="en-US"/>
                </w:rPr>
                <w:delText>Fixed-term contract under private</w:delText>
              </w:r>
              <w:r w:rsidRPr="0033437B" w:rsidDel="000C50CA">
                <w:rPr>
                  <w:b/>
                  <w:lang w:val="en-US"/>
                </w:rPr>
                <w:delText xml:space="preserve"> </w:delText>
              </w:r>
              <w:r w:rsidRPr="0033437B" w:rsidDel="000C50CA">
                <w:rPr>
                  <w:rStyle w:val="SAPUserEntry"/>
                  <w:lang w:val="en-US"/>
                </w:rPr>
                <w:delText>law</w:delText>
              </w:r>
              <w:r w:rsidRPr="0033437B" w:rsidDel="000C50CA">
                <w:rPr>
                  <w:lang w:val="en-US"/>
                </w:rPr>
                <w:delText xml:space="preserve">, </w:delText>
              </w:r>
              <w:r w:rsidRPr="0033437B" w:rsidDel="000C50CA">
                <w:rPr>
                  <w:rStyle w:val="SAPUserEntry"/>
                  <w:lang w:val="en-US"/>
                </w:rPr>
                <w:delText>Fixed-term contract under public sector</w:delText>
              </w:r>
              <w:r w:rsidRPr="0033437B" w:rsidDel="000C50CA">
                <w:rPr>
                  <w:lang w:val="en-US"/>
                </w:rPr>
                <w:delText xml:space="preserve">, </w:delText>
              </w:r>
              <w:r w:rsidRPr="0033437B" w:rsidDel="000C50CA">
                <w:rPr>
                  <w:rStyle w:val="SAPUserEntry"/>
                  <w:lang w:val="en-US"/>
                </w:rPr>
                <w:delText xml:space="preserve">Training agreement </w:delText>
              </w:r>
              <w:r w:rsidRPr="0033437B" w:rsidDel="000C50CA">
                <w:rPr>
                  <w:lang w:val="en-US"/>
                </w:rPr>
                <w:delText>and</w:delText>
              </w:r>
              <w:r w:rsidRPr="0033437B" w:rsidDel="000C50CA">
                <w:rPr>
                  <w:rStyle w:val="SAPUserEntry"/>
                  <w:lang w:val="en-US"/>
                </w:rPr>
                <w:delText xml:space="preserve"> Support contract</w:delText>
              </w:r>
              <w:r w:rsidRPr="0033437B" w:rsidDel="000C50CA">
                <w:rPr>
                  <w:lang w:val="en-US"/>
                </w:rPr>
                <w:delText>. Nevertheless, an appropriate error message will be issued by the system upon submitting the new hire record and you can then return and maintain this field.</w:delText>
              </w:r>
              <w:bookmarkStart w:id="7479" w:name="_Toc502299826"/>
              <w:bookmarkStart w:id="7480" w:name="_Toc504118541"/>
              <w:bookmarkStart w:id="7481" w:name="_Toc504125094"/>
              <w:bookmarkStart w:id="7482" w:name="_Toc504490889"/>
              <w:bookmarkStart w:id="7483" w:name="_Toc504493076"/>
              <w:bookmarkStart w:id="7484" w:name="_Toc504494131"/>
              <w:bookmarkStart w:id="7485" w:name="_Toc504495731"/>
              <w:bookmarkStart w:id="7486" w:name="_Toc504654817"/>
              <w:bookmarkStart w:id="7487" w:name="_Toc504982995"/>
              <w:bookmarkStart w:id="7488" w:name="_Toc505268079"/>
              <w:bookmarkStart w:id="7489" w:name="_Toc505352836"/>
              <w:bookmarkStart w:id="7490" w:name="_Toc505941721"/>
              <w:bookmarkStart w:id="7491" w:name="_Toc507059385"/>
              <w:bookmarkStart w:id="7492" w:name="_Toc507062954"/>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del>
          </w:p>
        </w:tc>
        <w:bookmarkStart w:id="7493" w:name="_Toc502299827"/>
        <w:bookmarkStart w:id="7494" w:name="_Toc504118542"/>
        <w:bookmarkStart w:id="7495" w:name="_Toc504125095"/>
        <w:bookmarkStart w:id="7496" w:name="_Toc504490890"/>
        <w:bookmarkStart w:id="7497" w:name="_Toc504493077"/>
        <w:bookmarkStart w:id="7498" w:name="_Toc504494132"/>
        <w:bookmarkStart w:id="7499" w:name="_Toc504495732"/>
        <w:bookmarkStart w:id="7500" w:name="_Toc504654818"/>
        <w:bookmarkStart w:id="7501" w:name="_Toc504982996"/>
        <w:bookmarkStart w:id="7502" w:name="_Toc505268080"/>
        <w:bookmarkStart w:id="7503" w:name="_Toc505352837"/>
        <w:bookmarkStart w:id="7504" w:name="_Toc505941722"/>
        <w:bookmarkStart w:id="7505" w:name="_Toc507059386"/>
        <w:bookmarkStart w:id="7506" w:name="_Toc507062955"/>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tr>
      <w:tr w:rsidR="005E0DEC" w:rsidRPr="00A41C57" w:rsidDel="000C50CA" w14:paraId="76DC598F" w14:textId="516F21E4" w:rsidTr="00267911">
        <w:trPr>
          <w:trHeight w:val="357"/>
          <w:del w:id="7507"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33B9E75C" w14:textId="300202E1" w:rsidR="005E0DEC" w:rsidRPr="00920E6F" w:rsidDel="000C50CA" w:rsidRDefault="005E0DEC" w:rsidP="005E0DEC">
            <w:pPr>
              <w:rPr>
                <w:del w:id="7508" w:author="Author" w:date="2017-12-29T08:20:00Z"/>
                <w:lang w:val="en-US"/>
              </w:rPr>
            </w:pPr>
            <w:del w:id="7509" w:author="Author" w:date="2017-12-29T08:20:00Z">
              <w:r w:rsidRPr="0033437B" w:rsidDel="000C50CA">
                <w:rPr>
                  <w:rStyle w:val="SAPScreenElement"/>
                  <w:lang w:val="en-US"/>
                </w:rPr>
                <w:delText xml:space="preserve">Fix Term Contract Reason: </w:delText>
              </w:r>
              <w:r w:rsidRPr="0033437B" w:rsidDel="000C50CA">
                <w:rPr>
                  <w:lang w:val="en-US"/>
                </w:rPr>
                <w:delText>select from drop-down</w:delText>
              </w:r>
              <w:bookmarkStart w:id="7510" w:name="_Toc502299828"/>
              <w:bookmarkStart w:id="7511" w:name="_Toc504118543"/>
              <w:bookmarkStart w:id="7512" w:name="_Toc504125096"/>
              <w:bookmarkStart w:id="7513" w:name="_Toc504490891"/>
              <w:bookmarkStart w:id="7514" w:name="_Toc504493078"/>
              <w:bookmarkStart w:id="7515" w:name="_Toc504494133"/>
              <w:bookmarkStart w:id="7516" w:name="_Toc504495733"/>
              <w:bookmarkStart w:id="7517" w:name="_Toc504654819"/>
              <w:bookmarkStart w:id="7518" w:name="_Toc504982997"/>
              <w:bookmarkStart w:id="7519" w:name="_Toc505268081"/>
              <w:bookmarkStart w:id="7520" w:name="_Toc505352838"/>
              <w:bookmarkStart w:id="7521" w:name="_Toc505941723"/>
              <w:bookmarkStart w:id="7522" w:name="_Toc507059387"/>
              <w:bookmarkStart w:id="7523" w:name="_Toc507062956"/>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del>
          </w:p>
        </w:tc>
        <w:tc>
          <w:tcPr>
            <w:tcW w:w="7564" w:type="dxa"/>
            <w:tcBorders>
              <w:top w:val="single" w:sz="8" w:space="0" w:color="999999"/>
              <w:left w:val="single" w:sz="8" w:space="0" w:color="999999"/>
              <w:bottom w:val="single" w:sz="8" w:space="0" w:color="999999"/>
              <w:right w:val="single" w:sz="8" w:space="0" w:color="999999"/>
            </w:tcBorders>
          </w:tcPr>
          <w:p w14:paraId="30A33795" w14:textId="3A633DFD" w:rsidR="005E0DEC" w:rsidRPr="0033437B" w:rsidDel="000C50CA" w:rsidRDefault="005E0DEC" w:rsidP="005E0DEC">
            <w:pPr>
              <w:pStyle w:val="SAPNoteHeading"/>
              <w:spacing w:before="60" w:after="60"/>
              <w:ind w:left="0"/>
              <w:rPr>
                <w:del w:id="7524" w:author="Author" w:date="2017-12-29T08:20:00Z"/>
                <w:lang w:val="en-US"/>
              </w:rPr>
            </w:pPr>
            <w:del w:id="7525" w:author="Author" w:date="2017-12-29T08:20:00Z">
              <w:r w:rsidRPr="0033437B" w:rsidDel="000C50CA">
                <w:rPr>
                  <w:noProof/>
                  <w:lang w:val="en-US"/>
                </w:rPr>
                <w:drawing>
                  <wp:inline distT="0" distB="0" distL="0" distR="0" wp14:anchorId="646651EF" wp14:editId="446224A1">
                    <wp:extent cx="219075" cy="238125"/>
                    <wp:effectExtent l="0" t="0" r="9525" b="9525"/>
                    <wp:docPr id="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33437B" w:rsidDel="000C50CA">
                <w:rPr>
                  <w:lang w:val="en-US"/>
                </w:rPr>
                <w:delText> Caution</w:delText>
              </w:r>
              <w:bookmarkStart w:id="7526" w:name="_Toc502299829"/>
              <w:bookmarkStart w:id="7527" w:name="_Toc504118544"/>
              <w:bookmarkStart w:id="7528" w:name="_Toc504125097"/>
              <w:bookmarkStart w:id="7529" w:name="_Toc504490892"/>
              <w:bookmarkStart w:id="7530" w:name="_Toc504493079"/>
              <w:bookmarkStart w:id="7531" w:name="_Toc504494134"/>
              <w:bookmarkStart w:id="7532" w:name="_Toc504495734"/>
              <w:bookmarkStart w:id="7533" w:name="_Toc504654820"/>
              <w:bookmarkStart w:id="7534" w:name="_Toc504982998"/>
              <w:bookmarkStart w:id="7535" w:name="_Toc505268082"/>
              <w:bookmarkStart w:id="7536" w:name="_Toc505352839"/>
              <w:bookmarkStart w:id="7537" w:name="_Toc505941724"/>
              <w:bookmarkStart w:id="7538" w:name="_Toc507059388"/>
              <w:bookmarkStart w:id="7539" w:name="_Toc507062957"/>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del>
          </w:p>
          <w:p w14:paraId="1C57FEF2" w14:textId="7F21DED9" w:rsidR="005E0DEC" w:rsidRPr="00920E6F" w:rsidDel="000C50CA" w:rsidRDefault="005E0DEC" w:rsidP="005E0DEC">
            <w:pPr>
              <w:rPr>
                <w:del w:id="7540" w:author="Author" w:date="2017-12-29T08:20:00Z"/>
                <w:lang w:val="en-US"/>
              </w:rPr>
            </w:pPr>
            <w:del w:id="7541" w:author="Author" w:date="2017-12-29T08:20:00Z">
              <w:r w:rsidRPr="0033437B" w:rsidDel="000C50CA">
                <w:rPr>
                  <w:lang w:val="en-US"/>
                </w:rPr>
                <w:delText>Required in case of contract types</w:delText>
              </w:r>
              <w:r w:rsidRPr="0033437B" w:rsidDel="000C50CA">
                <w:rPr>
                  <w:rStyle w:val="SAPUserEntry"/>
                  <w:lang w:val="en-US"/>
                </w:rPr>
                <w:delText xml:space="preserve"> Fixed-term contract under private</w:delText>
              </w:r>
              <w:r w:rsidRPr="0033437B" w:rsidDel="000C50CA">
                <w:rPr>
                  <w:b/>
                  <w:lang w:val="en-US"/>
                </w:rPr>
                <w:delText xml:space="preserve"> </w:delText>
              </w:r>
              <w:r w:rsidRPr="0033437B" w:rsidDel="000C50CA">
                <w:rPr>
                  <w:rStyle w:val="SAPUserEntry"/>
                  <w:lang w:val="en-US"/>
                </w:rPr>
                <w:delText xml:space="preserve">law </w:delText>
              </w:r>
              <w:r w:rsidRPr="0033437B" w:rsidDel="000C50CA">
                <w:rPr>
                  <w:lang w:val="en-US"/>
                </w:rPr>
                <w:delText xml:space="preserve">and </w:delText>
              </w:r>
              <w:r w:rsidRPr="0033437B" w:rsidDel="000C50CA">
                <w:rPr>
                  <w:rStyle w:val="SAPUserEntry"/>
                  <w:lang w:val="en-US"/>
                </w:rPr>
                <w:delText>Fixed-term contract under public sector</w:delText>
              </w:r>
              <w:r w:rsidRPr="0033437B" w:rsidDel="000C50CA">
                <w:rPr>
                  <w:lang w:val="en-US"/>
                </w:rPr>
                <w:delText>. Nevertheless, an appropriate error message will be issued by the system upon submitting the new hire record and you can then return and maintain this field.</w:delText>
              </w:r>
              <w:bookmarkStart w:id="7542" w:name="_Toc502299830"/>
              <w:bookmarkStart w:id="7543" w:name="_Toc504118545"/>
              <w:bookmarkStart w:id="7544" w:name="_Toc504125098"/>
              <w:bookmarkStart w:id="7545" w:name="_Toc504490893"/>
              <w:bookmarkStart w:id="7546" w:name="_Toc504493080"/>
              <w:bookmarkStart w:id="7547" w:name="_Toc504494135"/>
              <w:bookmarkStart w:id="7548" w:name="_Toc504495735"/>
              <w:bookmarkStart w:id="7549" w:name="_Toc504654821"/>
              <w:bookmarkStart w:id="7550" w:name="_Toc504982999"/>
              <w:bookmarkStart w:id="7551" w:name="_Toc505268083"/>
              <w:bookmarkStart w:id="7552" w:name="_Toc505352840"/>
              <w:bookmarkStart w:id="7553" w:name="_Toc505941725"/>
              <w:bookmarkStart w:id="7554" w:name="_Toc507059389"/>
              <w:bookmarkStart w:id="7555" w:name="_Toc507062958"/>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del>
          </w:p>
        </w:tc>
        <w:bookmarkStart w:id="7556" w:name="_Toc502299831"/>
        <w:bookmarkStart w:id="7557" w:name="_Toc504118546"/>
        <w:bookmarkStart w:id="7558" w:name="_Toc504125099"/>
        <w:bookmarkStart w:id="7559" w:name="_Toc504490894"/>
        <w:bookmarkStart w:id="7560" w:name="_Toc504493081"/>
        <w:bookmarkStart w:id="7561" w:name="_Toc504494136"/>
        <w:bookmarkStart w:id="7562" w:name="_Toc504495736"/>
        <w:bookmarkStart w:id="7563" w:name="_Toc504654822"/>
        <w:bookmarkStart w:id="7564" w:name="_Toc504983000"/>
        <w:bookmarkStart w:id="7565" w:name="_Toc505268084"/>
        <w:bookmarkStart w:id="7566" w:name="_Toc505352841"/>
        <w:bookmarkStart w:id="7567" w:name="_Toc505941726"/>
        <w:bookmarkStart w:id="7568" w:name="_Toc507059390"/>
        <w:bookmarkStart w:id="7569" w:name="_Toc507062959"/>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tr>
      <w:tr w:rsidR="005E0DEC" w:rsidRPr="00A41C57" w:rsidDel="000C50CA" w14:paraId="59F81A9C" w14:textId="73E45D1E" w:rsidTr="00267911">
        <w:trPr>
          <w:trHeight w:val="357"/>
          <w:del w:id="7570"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7E64C65F" w14:textId="074B4BEF" w:rsidR="005E0DEC" w:rsidRPr="00920E6F" w:rsidDel="000C50CA" w:rsidRDefault="005E0DEC" w:rsidP="005E0DEC">
            <w:pPr>
              <w:rPr>
                <w:del w:id="7571" w:author="Author" w:date="2017-12-29T08:20:00Z"/>
                <w:lang w:val="en-US"/>
              </w:rPr>
            </w:pPr>
            <w:del w:id="7572" w:author="Author" w:date="2017-12-29T08:20:00Z">
              <w:r w:rsidRPr="0033437B" w:rsidDel="000C50CA">
                <w:rPr>
                  <w:rStyle w:val="SAPScreenElement"/>
                  <w:lang w:val="en-US"/>
                </w:rPr>
                <w:delText xml:space="preserve">Additional Fix Term Contract Reason: </w:delText>
              </w:r>
              <w:r w:rsidRPr="0033437B" w:rsidDel="000C50CA">
                <w:rPr>
                  <w:lang w:val="en-US"/>
                </w:rPr>
                <w:delText>enter if appropriate</w:delText>
              </w:r>
              <w:bookmarkStart w:id="7573" w:name="_Toc502299832"/>
              <w:bookmarkStart w:id="7574" w:name="_Toc504118547"/>
              <w:bookmarkStart w:id="7575" w:name="_Toc504125100"/>
              <w:bookmarkStart w:id="7576" w:name="_Toc504490895"/>
              <w:bookmarkStart w:id="7577" w:name="_Toc504493082"/>
              <w:bookmarkStart w:id="7578" w:name="_Toc504494137"/>
              <w:bookmarkStart w:id="7579" w:name="_Toc504495737"/>
              <w:bookmarkStart w:id="7580" w:name="_Toc504654823"/>
              <w:bookmarkStart w:id="7581" w:name="_Toc504983001"/>
              <w:bookmarkStart w:id="7582" w:name="_Toc505268085"/>
              <w:bookmarkStart w:id="7583" w:name="_Toc505352842"/>
              <w:bookmarkStart w:id="7584" w:name="_Toc505941727"/>
              <w:bookmarkStart w:id="7585" w:name="_Toc507059391"/>
              <w:bookmarkStart w:id="7586" w:name="_Toc507062960"/>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del>
          </w:p>
        </w:tc>
        <w:tc>
          <w:tcPr>
            <w:tcW w:w="7564" w:type="dxa"/>
            <w:tcBorders>
              <w:top w:val="single" w:sz="8" w:space="0" w:color="999999"/>
              <w:left w:val="single" w:sz="8" w:space="0" w:color="999999"/>
              <w:bottom w:val="single" w:sz="8" w:space="0" w:color="999999"/>
              <w:right w:val="single" w:sz="8" w:space="0" w:color="999999"/>
            </w:tcBorders>
          </w:tcPr>
          <w:p w14:paraId="7B1B1B6D" w14:textId="6EACBD3A" w:rsidR="005E0DEC" w:rsidRPr="00920E6F" w:rsidDel="000C50CA" w:rsidRDefault="005E0DEC" w:rsidP="005E0DEC">
            <w:pPr>
              <w:rPr>
                <w:del w:id="7587" w:author="Author" w:date="2017-12-29T08:20:00Z"/>
                <w:lang w:val="en-US"/>
              </w:rPr>
            </w:pPr>
            <w:bookmarkStart w:id="7588" w:name="_Toc502299833"/>
            <w:bookmarkStart w:id="7589" w:name="_Toc504118548"/>
            <w:bookmarkStart w:id="7590" w:name="_Toc504125101"/>
            <w:bookmarkStart w:id="7591" w:name="_Toc504490896"/>
            <w:bookmarkStart w:id="7592" w:name="_Toc504493083"/>
            <w:bookmarkStart w:id="7593" w:name="_Toc504494138"/>
            <w:bookmarkStart w:id="7594" w:name="_Toc504495738"/>
            <w:bookmarkStart w:id="7595" w:name="_Toc504654824"/>
            <w:bookmarkStart w:id="7596" w:name="_Toc504983002"/>
            <w:bookmarkStart w:id="7597" w:name="_Toc505268086"/>
            <w:bookmarkStart w:id="7598" w:name="_Toc505352843"/>
            <w:bookmarkStart w:id="7599" w:name="_Toc505941728"/>
            <w:bookmarkStart w:id="7600" w:name="_Toc507059392"/>
            <w:bookmarkStart w:id="7601" w:name="_Toc507062961"/>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p>
        </w:tc>
        <w:bookmarkStart w:id="7602" w:name="_Toc502299834"/>
        <w:bookmarkStart w:id="7603" w:name="_Toc504118549"/>
        <w:bookmarkStart w:id="7604" w:name="_Toc504125102"/>
        <w:bookmarkStart w:id="7605" w:name="_Toc504490897"/>
        <w:bookmarkStart w:id="7606" w:name="_Toc504493084"/>
        <w:bookmarkStart w:id="7607" w:name="_Toc504494139"/>
        <w:bookmarkStart w:id="7608" w:name="_Toc504495739"/>
        <w:bookmarkStart w:id="7609" w:name="_Toc504654825"/>
        <w:bookmarkStart w:id="7610" w:name="_Toc504983003"/>
        <w:bookmarkStart w:id="7611" w:name="_Toc505268087"/>
        <w:bookmarkStart w:id="7612" w:name="_Toc505352844"/>
        <w:bookmarkStart w:id="7613" w:name="_Toc505941729"/>
        <w:bookmarkStart w:id="7614" w:name="_Toc507059393"/>
        <w:bookmarkStart w:id="7615" w:name="_Toc507062962"/>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tr>
      <w:tr w:rsidR="005E0DEC" w:rsidRPr="00A41C57" w:rsidDel="000C50CA" w14:paraId="1378E9EC" w14:textId="44BE1154" w:rsidTr="00267911">
        <w:trPr>
          <w:trHeight w:val="357"/>
          <w:del w:id="7616"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1E21AFCF" w14:textId="1B78E070" w:rsidR="005E0DEC" w:rsidRPr="00920E6F" w:rsidDel="000C50CA" w:rsidRDefault="005E0DEC" w:rsidP="005E0DEC">
            <w:pPr>
              <w:rPr>
                <w:del w:id="7617" w:author="Author" w:date="2017-12-29T08:20:00Z"/>
                <w:lang w:val="en-US"/>
              </w:rPr>
            </w:pPr>
            <w:del w:id="7618" w:author="Author" w:date="2017-12-29T08:20:00Z">
              <w:r w:rsidRPr="0033437B" w:rsidDel="000C50CA">
                <w:rPr>
                  <w:rStyle w:val="SAPScreenElement"/>
                  <w:lang w:val="en-US"/>
                </w:rPr>
                <w:delText xml:space="preserve">Employment Contract Reference: </w:delText>
              </w:r>
              <w:r w:rsidRPr="0033437B" w:rsidDel="000C50CA">
                <w:rPr>
                  <w:lang w:val="en-US"/>
                </w:rPr>
                <w:delText>enter if appropriate</w:delText>
              </w:r>
              <w:bookmarkStart w:id="7619" w:name="_Toc502299835"/>
              <w:bookmarkStart w:id="7620" w:name="_Toc504118550"/>
              <w:bookmarkStart w:id="7621" w:name="_Toc504125103"/>
              <w:bookmarkStart w:id="7622" w:name="_Toc504490898"/>
              <w:bookmarkStart w:id="7623" w:name="_Toc504493085"/>
              <w:bookmarkStart w:id="7624" w:name="_Toc504494140"/>
              <w:bookmarkStart w:id="7625" w:name="_Toc504495740"/>
              <w:bookmarkStart w:id="7626" w:name="_Toc504654826"/>
              <w:bookmarkStart w:id="7627" w:name="_Toc504983004"/>
              <w:bookmarkStart w:id="7628" w:name="_Toc505268088"/>
              <w:bookmarkStart w:id="7629" w:name="_Toc505352845"/>
              <w:bookmarkStart w:id="7630" w:name="_Toc505941730"/>
              <w:bookmarkStart w:id="7631" w:name="_Toc507059394"/>
              <w:bookmarkStart w:id="7632" w:name="_Toc507062963"/>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del>
          </w:p>
        </w:tc>
        <w:tc>
          <w:tcPr>
            <w:tcW w:w="7564" w:type="dxa"/>
            <w:tcBorders>
              <w:top w:val="single" w:sz="8" w:space="0" w:color="999999"/>
              <w:left w:val="single" w:sz="8" w:space="0" w:color="999999"/>
              <w:bottom w:val="single" w:sz="8" w:space="0" w:color="999999"/>
              <w:right w:val="single" w:sz="8" w:space="0" w:color="999999"/>
            </w:tcBorders>
          </w:tcPr>
          <w:p w14:paraId="0D626993" w14:textId="0746DDF7" w:rsidR="005E0DEC" w:rsidRPr="00920E6F" w:rsidDel="000C50CA" w:rsidRDefault="005E0DEC" w:rsidP="005E0DEC">
            <w:pPr>
              <w:rPr>
                <w:del w:id="7633" w:author="Author" w:date="2017-12-29T08:20:00Z"/>
                <w:lang w:val="en-US"/>
              </w:rPr>
            </w:pPr>
            <w:bookmarkStart w:id="7634" w:name="_Toc502299836"/>
            <w:bookmarkStart w:id="7635" w:name="_Toc504118551"/>
            <w:bookmarkStart w:id="7636" w:name="_Toc504125104"/>
            <w:bookmarkStart w:id="7637" w:name="_Toc504490899"/>
            <w:bookmarkStart w:id="7638" w:name="_Toc504493086"/>
            <w:bookmarkStart w:id="7639" w:name="_Toc504494141"/>
            <w:bookmarkStart w:id="7640" w:name="_Toc504495741"/>
            <w:bookmarkStart w:id="7641" w:name="_Toc504654827"/>
            <w:bookmarkStart w:id="7642" w:name="_Toc504983005"/>
            <w:bookmarkStart w:id="7643" w:name="_Toc505268089"/>
            <w:bookmarkStart w:id="7644" w:name="_Toc505352846"/>
            <w:bookmarkStart w:id="7645" w:name="_Toc505941731"/>
            <w:bookmarkStart w:id="7646" w:name="_Toc507059395"/>
            <w:bookmarkStart w:id="7647" w:name="_Toc507062964"/>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p>
        </w:tc>
        <w:bookmarkStart w:id="7648" w:name="_Toc502299837"/>
        <w:bookmarkStart w:id="7649" w:name="_Toc504118552"/>
        <w:bookmarkStart w:id="7650" w:name="_Toc504125105"/>
        <w:bookmarkStart w:id="7651" w:name="_Toc504490900"/>
        <w:bookmarkStart w:id="7652" w:name="_Toc504493087"/>
        <w:bookmarkStart w:id="7653" w:name="_Toc504494142"/>
        <w:bookmarkStart w:id="7654" w:name="_Toc504495742"/>
        <w:bookmarkStart w:id="7655" w:name="_Toc504654828"/>
        <w:bookmarkStart w:id="7656" w:name="_Toc504983006"/>
        <w:bookmarkStart w:id="7657" w:name="_Toc505268090"/>
        <w:bookmarkStart w:id="7658" w:name="_Toc505352847"/>
        <w:bookmarkStart w:id="7659" w:name="_Toc505941732"/>
        <w:bookmarkStart w:id="7660" w:name="_Toc507059396"/>
        <w:bookmarkStart w:id="7661" w:name="_Toc507062965"/>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tr>
      <w:tr w:rsidR="005E0DEC" w:rsidRPr="00A41C57" w:rsidDel="000C50CA" w14:paraId="72D65E2A" w14:textId="796B0C79" w:rsidTr="00267911">
        <w:trPr>
          <w:trHeight w:val="357"/>
          <w:del w:id="7662"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20B2BB15" w14:textId="6C5B3DBA" w:rsidR="005E0DEC" w:rsidRPr="00920E6F" w:rsidDel="000C50CA" w:rsidRDefault="005E0DEC" w:rsidP="005E0DEC">
            <w:pPr>
              <w:rPr>
                <w:del w:id="7663" w:author="Author" w:date="2017-12-29T08:20:00Z"/>
                <w:lang w:val="en-US"/>
              </w:rPr>
            </w:pPr>
            <w:del w:id="7664" w:author="Author" w:date="2017-12-29T08:20:00Z">
              <w:r w:rsidRPr="0033437B" w:rsidDel="000C50CA">
                <w:rPr>
                  <w:rStyle w:val="SAPScreenElement"/>
                  <w:lang w:val="en-US"/>
                </w:rPr>
                <w:delText>Working Time Arrangements</w:delText>
              </w:r>
              <w:r w:rsidRPr="0033437B" w:rsidDel="000C50CA">
                <w:rPr>
                  <w:lang w:val="en-US"/>
                </w:rPr>
                <w:delText>: select from drop-down, for example</w:delText>
              </w:r>
              <w:r w:rsidRPr="0033437B" w:rsidDel="000C50CA">
                <w:rPr>
                  <w:rStyle w:val="SAPUserEntry"/>
                  <w:lang w:val="en-US"/>
                </w:rPr>
                <w:delText xml:space="preserve"> Full Time</w:delText>
              </w:r>
              <w:bookmarkStart w:id="7665" w:name="_Toc502299838"/>
              <w:bookmarkStart w:id="7666" w:name="_Toc504118553"/>
              <w:bookmarkStart w:id="7667" w:name="_Toc504125106"/>
              <w:bookmarkStart w:id="7668" w:name="_Toc504490901"/>
              <w:bookmarkStart w:id="7669" w:name="_Toc504493088"/>
              <w:bookmarkStart w:id="7670" w:name="_Toc504494143"/>
              <w:bookmarkStart w:id="7671" w:name="_Toc504495743"/>
              <w:bookmarkStart w:id="7672" w:name="_Toc504654829"/>
              <w:bookmarkStart w:id="7673" w:name="_Toc504983007"/>
              <w:bookmarkStart w:id="7674" w:name="_Toc505268091"/>
              <w:bookmarkStart w:id="7675" w:name="_Toc505352848"/>
              <w:bookmarkStart w:id="7676" w:name="_Toc505941733"/>
              <w:bookmarkStart w:id="7677" w:name="_Toc507059397"/>
              <w:bookmarkStart w:id="7678" w:name="_Toc507062966"/>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del>
          </w:p>
        </w:tc>
        <w:tc>
          <w:tcPr>
            <w:tcW w:w="7564" w:type="dxa"/>
            <w:tcBorders>
              <w:top w:val="single" w:sz="8" w:space="0" w:color="999999"/>
              <w:left w:val="single" w:sz="8" w:space="0" w:color="999999"/>
              <w:bottom w:val="single" w:sz="8" w:space="0" w:color="999999"/>
              <w:right w:val="single" w:sz="8" w:space="0" w:color="999999"/>
            </w:tcBorders>
          </w:tcPr>
          <w:p w14:paraId="03BFDEE3" w14:textId="035BF24C" w:rsidR="005E0DEC" w:rsidRPr="00920E6F" w:rsidDel="000C50CA" w:rsidRDefault="005E0DEC" w:rsidP="005E0DEC">
            <w:pPr>
              <w:rPr>
                <w:del w:id="7679" w:author="Author" w:date="2017-12-29T08:20:00Z"/>
                <w:lang w:val="en-US"/>
              </w:rPr>
            </w:pPr>
            <w:bookmarkStart w:id="7680" w:name="_Toc502299839"/>
            <w:bookmarkStart w:id="7681" w:name="_Toc504118554"/>
            <w:bookmarkStart w:id="7682" w:name="_Toc504125107"/>
            <w:bookmarkStart w:id="7683" w:name="_Toc504490902"/>
            <w:bookmarkStart w:id="7684" w:name="_Toc504493089"/>
            <w:bookmarkStart w:id="7685" w:name="_Toc504494144"/>
            <w:bookmarkStart w:id="7686" w:name="_Toc504495744"/>
            <w:bookmarkStart w:id="7687" w:name="_Toc504654830"/>
            <w:bookmarkStart w:id="7688" w:name="_Toc504983008"/>
            <w:bookmarkStart w:id="7689" w:name="_Toc505268092"/>
            <w:bookmarkStart w:id="7690" w:name="_Toc505352849"/>
            <w:bookmarkStart w:id="7691" w:name="_Toc505941734"/>
            <w:bookmarkStart w:id="7692" w:name="_Toc507059398"/>
            <w:bookmarkStart w:id="7693" w:name="_Toc507062967"/>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p>
        </w:tc>
        <w:bookmarkStart w:id="7694" w:name="_Toc502299840"/>
        <w:bookmarkStart w:id="7695" w:name="_Toc504118555"/>
        <w:bookmarkStart w:id="7696" w:name="_Toc504125108"/>
        <w:bookmarkStart w:id="7697" w:name="_Toc504490903"/>
        <w:bookmarkStart w:id="7698" w:name="_Toc504493090"/>
        <w:bookmarkStart w:id="7699" w:name="_Toc504494145"/>
        <w:bookmarkStart w:id="7700" w:name="_Toc504495745"/>
        <w:bookmarkStart w:id="7701" w:name="_Toc504654831"/>
        <w:bookmarkStart w:id="7702" w:name="_Toc504983009"/>
        <w:bookmarkStart w:id="7703" w:name="_Toc505268093"/>
        <w:bookmarkStart w:id="7704" w:name="_Toc505352850"/>
        <w:bookmarkStart w:id="7705" w:name="_Toc505941735"/>
        <w:bookmarkStart w:id="7706" w:name="_Toc507059399"/>
        <w:bookmarkStart w:id="7707" w:name="_Toc507062968"/>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tr>
      <w:tr w:rsidR="005E0DEC" w:rsidRPr="00A41C57" w:rsidDel="000C50CA" w14:paraId="514C29C9" w14:textId="3229C99C" w:rsidTr="00267911">
        <w:trPr>
          <w:trHeight w:val="357"/>
          <w:del w:id="7708"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24E757D6" w14:textId="57ECBF87" w:rsidR="005E0DEC" w:rsidRPr="00920E6F" w:rsidDel="000C50CA" w:rsidRDefault="005E0DEC" w:rsidP="005E0DEC">
            <w:pPr>
              <w:rPr>
                <w:del w:id="7709" w:author="Author" w:date="2017-12-29T08:20:00Z"/>
                <w:lang w:val="en-US"/>
              </w:rPr>
            </w:pPr>
            <w:del w:id="7710" w:author="Author" w:date="2017-12-29T08:20:00Z">
              <w:r w:rsidRPr="0033437B" w:rsidDel="000C50CA">
                <w:rPr>
                  <w:rStyle w:val="SAPScreenElement"/>
                  <w:lang w:val="en-US"/>
                </w:rPr>
                <w:delText>Local Regime</w:delText>
              </w:r>
              <w:r w:rsidRPr="0033437B" w:rsidDel="000C50CA">
                <w:rPr>
                  <w:lang w:val="en-US"/>
                </w:rPr>
                <w:delText>: select from drop-down if applicable</w:delText>
              </w:r>
              <w:bookmarkStart w:id="7711" w:name="_Toc502299841"/>
              <w:bookmarkStart w:id="7712" w:name="_Toc504118556"/>
              <w:bookmarkStart w:id="7713" w:name="_Toc504125109"/>
              <w:bookmarkStart w:id="7714" w:name="_Toc504490904"/>
              <w:bookmarkStart w:id="7715" w:name="_Toc504493091"/>
              <w:bookmarkStart w:id="7716" w:name="_Toc504494146"/>
              <w:bookmarkStart w:id="7717" w:name="_Toc504495746"/>
              <w:bookmarkStart w:id="7718" w:name="_Toc504654832"/>
              <w:bookmarkStart w:id="7719" w:name="_Toc504983010"/>
              <w:bookmarkStart w:id="7720" w:name="_Toc505268094"/>
              <w:bookmarkStart w:id="7721" w:name="_Toc505352851"/>
              <w:bookmarkStart w:id="7722" w:name="_Toc505941736"/>
              <w:bookmarkStart w:id="7723" w:name="_Toc507059400"/>
              <w:bookmarkStart w:id="7724" w:name="_Toc507062969"/>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del>
          </w:p>
        </w:tc>
        <w:tc>
          <w:tcPr>
            <w:tcW w:w="7564" w:type="dxa"/>
            <w:tcBorders>
              <w:top w:val="single" w:sz="8" w:space="0" w:color="999999"/>
              <w:left w:val="single" w:sz="8" w:space="0" w:color="999999"/>
              <w:bottom w:val="single" w:sz="8" w:space="0" w:color="999999"/>
              <w:right w:val="single" w:sz="8" w:space="0" w:color="999999"/>
            </w:tcBorders>
          </w:tcPr>
          <w:p w14:paraId="5A2179D8" w14:textId="307C788F" w:rsidR="005E0DEC" w:rsidRPr="00920E6F" w:rsidDel="000C50CA" w:rsidRDefault="005E0DEC" w:rsidP="005E0DEC">
            <w:pPr>
              <w:rPr>
                <w:del w:id="7725" w:author="Author" w:date="2017-12-29T08:20:00Z"/>
                <w:lang w:val="en-US"/>
              </w:rPr>
            </w:pPr>
            <w:bookmarkStart w:id="7726" w:name="_Toc502299842"/>
            <w:bookmarkStart w:id="7727" w:name="_Toc504118557"/>
            <w:bookmarkStart w:id="7728" w:name="_Toc504125110"/>
            <w:bookmarkStart w:id="7729" w:name="_Toc504490905"/>
            <w:bookmarkStart w:id="7730" w:name="_Toc504493092"/>
            <w:bookmarkStart w:id="7731" w:name="_Toc504494147"/>
            <w:bookmarkStart w:id="7732" w:name="_Toc504495747"/>
            <w:bookmarkStart w:id="7733" w:name="_Toc504654833"/>
            <w:bookmarkStart w:id="7734" w:name="_Toc504983011"/>
            <w:bookmarkStart w:id="7735" w:name="_Toc505268095"/>
            <w:bookmarkStart w:id="7736" w:name="_Toc505352852"/>
            <w:bookmarkStart w:id="7737" w:name="_Toc505941737"/>
            <w:bookmarkStart w:id="7738" w:name="_Toc507059401"/>
            <w:bookmarkStart w:id="7739" w:name="_Toc507062970"/>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p>
        </w:tc>
        <w:bookmarkStart w:id="7740" w:name="_Toc502299843"/>
        <w:bookmarkStart w:id="7741" w:name="_Toc504118558"/>
        <w:bookmarkStart w:id="7742" w:name="_Toc504125111"/>
        <w:bookmarkStart w:id="7743" w:name="_Toc504490906"/>
        <w:bookmarkStart w:id="7744" w:name="_Toc504493093"/>
        <w:bookmarkStart w:id="7745" w:name="_Toc504494148"/>
        <w:bookmarkStart w:id="7746" w:name="_Toc504495748"/>
        <w:bookmarkStart w:id="7747" w:name="_Toc504654834"/>
        <w:bookmarkStart w:id="7748" w:name="_Toc504983012"/>
        <w:bookmarkStart w:id="7749" w:name="_Toc505268096"/>
        <w:bookmarkStart w:id="7750" w:name="_Toc505352853"/>
        <w:bookmarkStart w:id="7751" w:name="_Toc505941738"/>
        <w:bookmarkStart w:id="7752" w:name="_Toc507059402"/>
        <w:bookmarkStart w:id="7753" w:name="_Toc507062971"/>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tr>
      <w:tr w:rsidR="005E0DEC" w:rsidRPr="00A41C57" w:rsidDel="000C50CA" w14:paraId="612A1CC3" w14:textId="3D871EB5" w:rsidTr="00267911">
        <w:trPr>
          <w:trHeight w:val="357"/>
          <w:del w:id="7754"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71EBE772" w14:textId="2315AE87" w:rsidR="005E0DEC" w:rsidRPr="00920E6F" w:rsidDel="000C50CA" w:rsidRDefault="005E0DEC" w:rsidP="005E0DEC">
            <w:pPr>
              <w:rPr>
                <w:del w:id="7755" w:author="Author" w:date="2017-12-29T08:20:00Z"/>
                <w:lang w:val="en-US"/>
              </w:rPr>
            </w:pPr>
            <w:del w:id="7756" w:author="Author" w:date="2017-12-29T08:20:00Z">
              <w:r w:rsidRPr="0033437B" w:rsidDel="000C50CA">
                <w:rPr>
                  <w:rStyle w:val="SAPScreenElement"/>
                  <w:lang w:val="en-US"/>
                </w:rPr>
                <w:delText>Mandatory Complementary Pension Category Code</w:delText>
              </w:r>
              <w:r w:rsidRPr="0033437B" w:rsidDel="000C50CA">
                <w:rPr>
                  <w:lang w:val="en-US"/>
                </w:rPr>
                <w:delText>: select from drop-down if appropriate</w:delText>
              </w:r>
              <w:bookmarkStart w:id="7757" w:name="_Toc502299844"/>
              <w:bookmarkStart w:id="7758" w:name="_Toc504118559"/>
              <w:bookmarkStart w:id="7759" w:name="_Toc504125112"/>
              <w:bookmarkStart w:id="7760" w:name="_Toc504490907"/>
              <w:bookmarkStart w:id="7761" w:name="_Toc504493094"/>
              <w:bookmarkStart w:id="7762" w:name="_Toc504494149"/>
              <w:bookmarkStart w:id="7763" w:name="_Toc504495749"/>
              <w:bookmarkStart w:id="7764" w:name="_Toc504654835"/>
              <w:bookmarkStart w:id="7765" w:name="_Toc504983013"/>
              <w:bookmarkStart w:id="7766" w:name="_Toc505268097"/>
              <w:bookmarkStart w:id="7767" w:name="_Toc505352854"/>
              <w:bookmarkStart w:id="7768" w:name="_Toc505941739"/>
              <w:bookmarkStart w:id="7769" w:name="_Toc507059403"/>
              <w:bookmarkStart w:id="7770" w:name="_Toc507062972"/>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del>
          </w:p>
        </w:tc>
        <w:tc>
          <w:tcPr>
            <w:tcW w:w="7564" w:type="dxa"/>
            <w:tcBorders>
              <w:top w:val="single" w:sz="8" w:space="0" w:color="999999"/>
              <w:left w:val="single" w:sz="8" w:space="0" w:color="999999"/>
              <w:bottom w:val="single" w:sz="8" w:space="0" w:color="999999"/>
              <w:right w:val="single" w:sz="8" w:space="0" w:color="999999"/>
            </w:tcBorders>
          </w:tcPr>
          <w:p w14:paraId="021B020B" w14:textId="11D54364" w:rsidR="005E0DEC" w:rsidRPr="00920E6F" w:rsidDel="000C50CA" w:rsidRDefault="005E0DEC" w:rsidP="005E0DEC">
            <w:pPr>
              <w:rPr>
                <w:del w:id="7771" w:author="Author" w:date="2017-12-29T08:20:00Z"/>
                <w:lang w:val="en-US"/>
              </w:rPr>
            </w:pPr>
            <w:bookmarkStart w:id="7772" w:name="_Toc502299845"/>
            <w:bookmarkStart w:id="7773" w:name="_Toc504118560"/>
            <w:bookmarkStart w:id="7774" w:name="_Toc504125113"/>
            <w:bookmarkStart w:id="7775" w:name="_Toc504490908"/>
            <w:bookmarkStart w:id="7776" w:name="_Toc504493095"/>
            <w:bookmarkStart w:id="7777" w:name="_Toc504494150"/>
            <w:bookmarkStart w:id="7778" w:name="_Toc504495750"/>
            <w:bookmarkStart w:id="7779" w:name="_Toc504654836"/>
            <w:bookmarkStart w:id="7780" w:name="_Toc504983014"/>
            <w:bookmarkStart w:id="7781" w:name="_Toc505268098"/>
            <w:bookmarkStart w:id="7782" w:name="_Toc505352855"/>
            <w:bookmarkStart w:id="7783" w:name="_Toc505941740"/>
            <w:bookmarkStart w:id="7784" w:name="_Toc507059404"/>
            <w:bookmarkStart w:id="7785" w:name="_Toc507062973"/>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p>
        </w:tc>
        <w:bookmarkStart w:id="7786" w:name="_Toc502299846"/>
        <w:bookmarkStart w:id="7787" w:name="_Toc504118561"/>
        <w:bookmarkStart w:id="7788" w:name="_Toc504125114"/>
        <w:bookmarkStart w:id="7789" w:name="_Toc504490909"/>
        <w:bookmarkStart w:id="7790" w:name="_Toc504493096"/>
        <w:bookmarkStart w:id="7791" w:name="_Toc504494151"/>
        <w:bookmarkStart w:id="7792" w:name="_Toc504495751"/>
        <w:bookmarkStart w:id="7793" w:name="_Toc504654837"/>
        <w:bookmarkStart w:id="7794" w:name="_Toc504983015"/>
        <w:bookmarkStart w:id="7795" w:name="_Toc505268099"/>
        <w:bookmarkStart w:id="7796" w:name="_Toc505352856"/>
        <w:bookmarkStart w:id="7797" w:name="_Toc505941741"/>
        <w:bookmarkStart w:id="7798" w:name="_Toc507059405"/>
        <w:bookmarkStart w:id="7799" w:name="_Toc507062974"/>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tr>
      <w:tr w:rsidR="005E0DEC" w:rsidRPr="00A41C57" w:rsidDel="000C50CA" w14:paraId="705A7667" w14:textId="21CDE8DF" w:rsidTr="00267911">
        <w:trPr>
          <w:trHeight w:val="357"/>
          <w:del w:id="7800"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279E4A99" w14:textId="67033E4E" w:rsidR="005E0DEC" w:rsidRPr="00920E6F" w:rsidDel="000C50CA" w:rsidRDefault="005E0DEC" w:rsidP="005E0DEC">
            <w:pPr>
              <w:rPr>
                <w:del w:id="7801" w:author="Author" w:date="2017-12-29T08:20:00Z"/>
                <w:lang w:val="en-US"/>
              </w:rPr>
            </w:pPr>
            <w:del w:id="7802" w:author="Author" w:date="2017-12-29T08:20:00Z">
              <w:r w:rsidRPr="0033437B" w:rsidDel="000C50CA">
                <w:rPr>
                  <w:rStyle w:val="SAPScreenElement"/>
                  <w:lang w:val="en-US"/>
                </w:rPr>
                <w:delText>Conventional Status</w:delText>
              </w:r>
              <w:r w:rsidRPr="0033437B" w:rsidDel="000C50CA">
                <w:rPr>
                  <w:lang w:val="en-US"/>
                </w:rPr>
                <w:delText>: select from drop-down as appropriate</w:delText>
              </w:r>
              <w:bookmarkStart w:id="7803" w:name="_Toc502299847"/>
              <w:bookmarkStart w:id="7804" w:name="_Toc504118562"/>
              <w:bookmarkStart w:id="7805" w:name="_Toc504125115"/>
              <w:bookmarkStart w:id="7806" w:name="_Toc504490910"/>
              <w:bookmarkStart w:id="7807" w:name="_Toc504493097"/>
              <w:bookmarkStart w:id="7808" w:name="_Toc504494152"/>
              <w:bookmarkStart w:id="7809" w:name="_Toc504495752"/>
              <w:bookmarkStart w:id="7810" w:name="_Toc504654838"/>
              <w:bookmarkStart w:id="7811" w:name="_Toc504983016"/>
              <w:bookmarkStart w:id="7812" w:name="_Toc505268100"/>
              <w:bookmarkStart w:id="7813" w:name="_Toc505352857"/>
              <w:bookmarkStart w:id="7814" w:name="_Toc505941742"/>
              <w:bookmarkStart w:id="7815" w:name="_Toc507059406"/>
              <w:bookmarkStart w:id="7816" w:name="_Toc507062975"/>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del>
          </w:p>
        </w:tc>
        <w:tc>
          <w:tcPr>
            <w:tcW w:w="7564" w:type="dxa"/>
            <w:tcBorders>
              <w:top w:val="single" w:sz="8" w:space="0" w:color="999999"/>
              <w:left w:val="single" w:sz="8" w:space="0" w:color="999999"/>
              <w:bottom w:val="single" w:sz="8" w:space="0" w:color="999999"/>
              <w:right w:val="single" w:sz="8" w:space="0" w:color="999999"/>
            </w:tcBorders>
          </w:tcPr>
          <w:p w14:paraId="7EA08D52" w14:textId="027A1D97" w:rsidR="005E0DEC" w:rsidRPr="00920E6F" w:rsidDel="000C50CA" w:rsidRDefault="005E0DEC" w:rsidP="005E0DEC">
            <w:pPr>
              <w:rPr>
                <w:del w:id="7817" w:author="Author" w:date="2017-12-29T08:20:00Z"/>
                <w:lang w:val="en-US"/>
              </w:rPr>
            </w:pPr>
            <w:bookmarkStart w:id="7818" w:name="_Toc502299848"/>
            <w:bookmarkStart w:id="7819" w:name="_Toc504118563"/>
            <w:bookmarkStart w:id="7820" w:name="_Toc504125116"/>
            <w:bookmarkStart w:id="7821" w:name="_Toc504490911"/>
            <w:bookmarkStart w:id="7822" w:name="_Toc504493098"/>
            <w:bookmarkStart w:id="7823" w:name="_Toc504494153"/>
            <w:bookmarkStart w:id="7824" w:name="_Toc504495753"/>
            <w:bookmarkStart w:id="7825" w:name="_Toc504654839"/>
            <w:bookmarkStart w:id="7826" w:name="_Toc504983017"/>
            <w:bookmarkStart w:id="7827" w:name="_Toc505268101"/>
            <w:bookmarkStart w:id="7828" w:name="_Toc505352858"/>
            <w:bookmarkStart w:id="7829" w:name="_Toc505941743"/>
            <w:bookmarkStart w:id="7830" w:name="_Toc507059407"/>
            <w:bookmarkStart w:id="7831" w:name="_Toc507062976"/>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p>
        </w:tc>
        <w:bookmarkStart w:id="7832" w:name="_Toc502299849"/>
        <w:bookmarkStart w:id="7833" w:name="_Toc504118564"/>
        <w:bookmarkStart w:id="7834" w:name="_Toc504125117"/>
        <w:bookmarkStart w:id="7835" w:name="_Toc504490912"/>
        <w:bookmarkStart w:id="7836" w:name="_Toc504493099"/>
        <w:bookmarkStart w:id="7837" w:name="_Toc504494154"/>
        <w:bookmarkStart w:id="7838" w:name="_Toc504495754"/>
        <w:bookmarkStart w:id="7839" w:name="_Toc504654840"/>
        <w:bookmarkStart w:id="7840" w:name="_Toc504983018"/>
        <w:bookmarkStart w:id="7841" w:name="_Toc505268102"/>
        <w:bookmarkStart w:id="7842" w:name="_Toc505352859"/>
        <w:bookmarkStart w:id="7843" w:name="_Toc505941744"/>
        <w:bookmarkStart w:id="7844" w:name="_Toc507059408"/>
        <w:bookmarkStart w:id="7845" w:name="_Toc507062977"/>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tr>
      <w:tr w:rsidR="005E0DEC" w:rsidRPr="00A41C57" w:rsidDel="000C50CA" w14:paraId="61D6E242" w14:textId="3ADA6A31" w:rsidTr="00267911">
        <w:trPr>
          <w:trHeight w:val="357"/>
          <w:del w:id="7846"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597D31BF" w14:textId="3C86ADEF" w:rsidR="005E0DEC" w:rsidRPr="00920E6F" w:rsidDel="000C50CA" w:rsidRDefault="005E0DEC" w:rsidP="005E0DEC">
            <w:pPr>
              <w:rPr>
                <w:del w:id="7847" w:author="Author" w:date="2017-12-29T08:20:00Z"/>
                <w:lang w:val="en-US"/>
              </w:rPr>
            </w:pPr>
            <w:del w:id="7848" w:author="Author" w:date="2017-12-29T08:20:00Z">
              <w:r w:rsidRPr="0033437B" w:rsidDel="000C50CA">
                <w:rPr>
                  <w:rStyle w:val="SAPScreenElement"/>
                  <w:lang w:val="en-US"/>
                </w:rPr>
                <w:delText>Professional Code and Socio-professional Category</w:delText>
              </w:r>
              <w:r w:rsidRPr="0033437B" w:rsidDel="000C50CA">
                <w:rPr>
                  <w:lang w:val="en-US"/>
                </w:rPr>
                <w:delText>: select from drop-down as appropriate</w:delText>
              </w:r>
              <w:bookmarkStart w:id="7849" w:name="_Toc502299850"/>
              <w:bookmarkStart w:id="7850" w:name="_Toc504118565"/>
              <w:bookmarkStart w:id="7851" w:name="_Toc504125118"/>
              <w:bookmarkStart w:id="7852" w:name="_Toc504490913"/>
              <w:bookmarkStart w:id="7853" w:name="_Toc504493100"/>
              <w:bookmarkStart w:id="7854" w:name="_Toc504494155"/>
              <w:bookmarkStart w:id="7855" w:name="_Toc504495755"/>
              <w:bookmarkStart w:id="7856" w:name="_Toc504654841"/>
              <w:bookmarkStart w:id="7857" w:name="_Toc504983019"/>
              <w:bookmarkStart w:id="7858" w:name="_Toc505268103"/>
              <w:bookmarkStart w:id="7859" w:name="_Toc505352860"/>
              <w:bookmarkStart w:id="7860" w:name="_Toc505941745"/>
              <w:bookmarkStart w:id="7861" w:name="_Toc507059409"/>
              <w:bookmarkStart w:id="7862" w:name="_Toc50706297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del>
          </w:p>
        </w:tc>
        <w:tc>
          <w:tcPr>
            <w:tcW w:w="7564" w:type="dxa"/>
            <w:tcBorders>
              <w:top w:val="single" w:sz="8" w:space="0" w:color="999999"/>
              <w:left w:val="single" w:sz="8" w:space="0" w:color="999999"/>
              <w:bottom w:val="single" w:sz="8" w:space="0" w:color="999999"/>
              <w:right w:val="single" w:sz="8" w:space="0" w:color="999999"/>
            </w:tcBorders>
          </w:tcPr>
          <w:p w14:paraId="32EA4E9E" w14:textId="15CB7F2C" w:rsidR="005E0DEC" w:rsidRPr="00920E6F" w:rsidDel="000C50CA" w:rsidRDefault="005E0DEC" w:rsidP="005E0DEC">
            <w:pPr>
              <w:rPr>
                <w:del w:id="7863" w:author="Author" w:date="2017-12-29T08:20:00Z"/>
                <w:lang w:val="en-US"/>
              </w:rPr>
            </w:pPr>
            <w:bookmarkStart w:id="7864" w:name="_Toc502299851"/>
            <w:bookmarkStart w:id="7865" w:name="_Toc504118566"/>
            <w:bookmarkStart w:id="7866" w:name="_Toc504125119"/>
            <w:bookmarkStart w:id="7867" w:name="_Toc504490914"/>
            <w:bookmarkStart w:id="7868" w:name="_Toc504493101"/>
            <w:bookmarkStart w:id="7869" w:name="_Toc504494156"/>
            <w:bookmarkStart w:id="7870" w:name="_Toc504495756"/>
            <w:bookmarkStart w:id="7871" w:name="_Toc504654842"/>
            <w:bookmarkStart w:id="7872" w:name="_Toc504983020"/>
            <w:bookmarkStart w:id="7873" w:name="_Toc505268104"/>
            <w:bookmarkStart w:id="7874" w:name="_Toc505352861"/>
            <w:bookmarkStart w:id="7875" w:name="_Toc505941746"/>
            <w:bookmarkStart w:id="7876" w:name="_Toc507059410"/>
            <w:bookmarkStart w:id="7877" w:name="_Toc507062979"/>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p>
        </w:tc>
        <w:bookmarkStart w:id="7878" w:name="_Toc502299852"/>
        <w:bookmarkStart w:id="7879" w:name="_Toc504118567"/>
        <w:bookmarkStart w:id="7880" w:name="_Toc504125120"/>
        <w:bookmarkStart w:id="7881" w:name="_Toc504490915"/>
        <w:bookmarkStart w:id="7882" w:name="_Toc504493102"/>
        <w:bookmarkStart w:id="7883" w:name="_Toc504494157"/>
        <w:bookmarkStart w:id="7884" w:name="_Toc504495757"/>
        <w:bookmarkStart w:id="7885" w:name="_Toc504654843"/>
        <w:bookmarkStart w:id="7886" w:name="_Toc504983021"/>
        <w:bookmarkStart w:id="7887" w:name="_Toc505268105"/>
        <w:bookmarkStart w:id="7888" w:name="_Toc505352862"/>
        <w:bookmarkStart w:id="7889" w:name="_Toc505941747"/>
        <w:bookmarkStart w:id="7890" w:name="_Toc507059411"/>
        <w:bookmarkStart w:id="7891" w:name="_Toc507062980"/>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tr>
      <w:tr w:rsidR="005E0DEC" w:rsidRPr="00A41C57" w:rsidDel="000C50CA" w14:paraId="2DFAD639" w14:textId="35DA9104" w:rsidTr="00267911">
        <w:trPr>
          <w:trHeight w:val="357"/>
          <w:del w:id="7892"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0BB2D62C" w14:textId="2F0A0314" w:rsidR="005E0DEC" w:rsidRPr="00920E6F" w:rsidDel="000C50CA" w:rsidRDefault="005E0DEC" w:rsidP="005E0DEC">
            <w:pPr>
              <w:rPr>
                <w:del w:id="7893" w:author="Author" w:date="2017-12-29T08:20:00Z"/>
                <w:lang w:val="en-US"/>
              </w:rPr>
            </w:pPr>
            <w:del w:id="7894" w:author="Author" w:date="2017-12-29T08:20:00Z">
              <w:r w:rsidRPr="0033437B" w:rsidDel="000C50CA">
                <w:rPr>
                  <w:rStyle w:val="SAPScreenElement"/>
                  <w:lang w:val="en-US"/>
                </w:rPr>
                <w:delText>Number of Initial Pôle Emploi Statement (Entertainment Worker):</w:delText>
              </w:r>
              <w:r w:rsidRPr="0033437B" w:rsidDel="000C50CA">
                <w:rPr>
                  <w:lang w:val="en-US"/>
                </w:rPr>
                <w:delText xml:space="preserve"> enter details of the employee's ASSEDIC statement if appropriate</w:delText>
              </w:r>
              <w:bookmarkStart w:id="7895" w:name="_Toc502299853"/>
              <w:bookmarkStart w:id="7896" w:name="_Toc504118568"/>
              <w:bookmarkStart w:id="7897" w:name="_Toc504125121"/>
              <w:bookmarkStart w:id="7898" w:name="_Toc504490916"/>
              <w:bookmarkStart w:id="7899" w:name="_Toc504493103"/>
              <w:bookmarkStart w:id="7900" w:name="_Toc504494158"/>
              <w:bookmarkStart w:id="7901" w:name="_Toc504495758"/>
              <w:bookmarkStart w:id="7902" w:name="_Toc504654844"/>
              <w:bookmarkStart w:id="7903" w:name="_Toc504983022"/>
              <w:bookmarkStart w:id="7904" w:name="_Toc505268106"/>
              <w:bookmarkStart w:id="7905" w:name="_Toc505352863"/>
              <w:bookmarkStart w:id="7906" w:name="_Toc505941748"/>
              <w:bookmarkStart w:id="7907" w:name="_Toc507059412"/>
              <w:bookmarkStart w:id="7908" w:name="_Toc507062981"/>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del>
          </w:p>
        </w:tc>
        <w:tc>
          <w:tcPr>
            <w:tcW w:w="7564" w:type="dxa"/>
            <w:tcBorders>
              <w:top w:val="single" w:sz="8" w:space="0" w:color="999999"/>
              <w:left w:val="single" w:sz="8" w:space="0" w:color="999999"/>
              <w:bottom w:val="single" w:sz="8" w:space="0" w:color="999999"/>
              <w:right w:val="single" w:sz="8" w:space="0" w:color="999999"/>
            </w:tcBorders>
          </w:tcPr>
          <w:p w14:paraId="49B9DDCF" w14:textId="7B333E65" w:rsidR="005E0DEC" w:rsidRPr="0033437B" w:rsidDel="000C50CA" w:rsidRDefault="005E0DEC" w:rsidP="005E0DEC">
            <w:pPr>
              <w:pStyle w:val="SAPNoteHeading"/>
              <w:ind w:left="0"/>
              <w:rPr>
                <w:del w:id="7909" w:author="Author" w:date="2017-12-29T08:20:00Z"/>
                <w:lang w:val="en-US"/>
              </w:rPr>
            </w:pPr>
            <w:del w:id="7910" w:author="Author" w:date="2017-12-29T08:20:00Z">
              <w:r w:rsidRPr="0033437B" w:rsidDel="000C50CA">
                <w:rPr>
                  <w:noProof/>
                  <w:lang w:val="en-US"/>
                </w:rPr>
                <w:drawing>
                  <wp:inline distT="0" distB="0" distL="0" distR="0" wp14:anchorId="7DADFC97" wp14:editId="16C03275">
                    <wp:extent cx="225425" cy="225425"/>
                    <wp:effectExtent l="0" t="0" r="0" b="3175"/>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sidDel="000C50CA">
                <w:rPr>
                  <w:lang w:val="en-US"/>
                </w:rPr>
                <w:delText> Note</w:delText>
              </w:r>
              <w:bookmarkStart w:id="7911" w:name="_Toc502299854"/>
              <w:bookmarkStart w:id="7912" w:name="_Toc504118569"/>
              <w:bookmarkStart w:id="7913" w:name="_Toc504125122"/>
              <w:bookmarkStart w:id="7914" w:name="_Toc504490917"/>
              <w:bookmarkStart w:id="7915" w:name="_Toc504493104"/>
              <w:bookmarkStart w:id="7916" w:name="_Toc504494159"/>
              <w:bookmarkStart w:id="7917" w:name="_Toc504495759"/>
              <w:bookmarkStart w:id="7918" w:name="_Toc504654845"/>
              <w:bookmarkStart w:id="7919" w:name="_Toc504983023"/>
              <w:bookmarkStart w:id="7920" w:name="_Toc505268107"/>
              <w:bookmarkStart w:id="7921" w:name="_Toc505352864"/>
              <w:bookmarkStart w:id="7922" w:name="_Toc505941749"/>
              <w:bookmarkStart w:id="7923" w:name="_Toc507059413"/>
              <w:bookmarkStart w:id="7924" w:name="_Toc507062982"/>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del>
          </w:p>
          <w:p w14:paraId="2E773361" w14:textId="73BD07A1" w:rsidR="005E0DEC" w:rsidRPr="00920E6F" w:rsidDel="000C50CA" w:rsidRDefault="005E0DEC" w:rsidP="005E0DEC">
            <w:pPr>
              <w:rPr>
                <w:del w:id="7925" w:author="Author" w:date="2017-12-29T08:20:00Z"/>
                <w:lang w:val="en-US"/>
              </w:rPr>
            </w:pPr>
            <w:del w:id="7926" w:author="Author" w:date="2017-12-29T08:20:00Z">
              <w:r w:rsidRPr="0033437B" w:rsidDel="000C50CA">
                <w:rPr>
                  <w:lang w:val="en-US"/>
                </w:rPr>
                <w:delText>These fields are only relevant for registered entertainers who are employed as casual labor in the entertainment sector.</w:delText>
              </w:r>
              <w:bookmarkStart w:id="7927" w:name="_Toc502299855"/>
              <w:bookmarkStart w:id="7928" w:name="_Toc504118570"/>
              <w:bookmarkStart w:id="7929" w:name="_Toc504125123"/>
              <w:bookmarkStart w:id="7930" w:name="_Toc504490918"/>
              <w:bookmarkStart w:id="7931" w:name="_Toc504493105"/>
              <w:bookmarkStart w:id="7932" w:name="_Toc504494160"/>
              <w:bookmarkStart w:id="7933" w:name="_Toc504495760"/>
              <w:bookmarkStart w:id="7934" w:name="_Toc504654846"/>
              <w:bookmarkStart w:id="7935" w:name="_Toc504983024"/>
              <w:bookmarkStart w:id="7936" w:name="_Toc505268108"/>
              <w:bookmarkStart w:id="7937" w:name="_Toc505352865"/>
              <w:bookmarkStart w:id="7938" w:name="_Toc505941750"/>
              <w:bookmarkStart w:id="7939" w:name="_Toc507059414"/>
              <w:bookmarkStart w:id="7940" w:name="_Toc507062983"/>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del>
          </w:p>
        </w:tc>
        <w:bookmarkStart w:id="7941" w:name="_Toc502299856"/>
        <w:bookmarkStart w:id="7942" w:name="_Toc504118571"/>
        <w:bookmarkStart w:id="7943" w:name="_Toc504125124"/>
        <w:bookmarkStart w:id="7944" w:name="_Toc504490919"/>
        <w:bookmarkStart w:id="7945" w:name="_Toc504493106"/>
        <w:bookmarkStart w:id="7946" w:name="_Toc504494161"/>
        <w:bookmarkStart w:id="7947" w:name="_Toc504495761"/>
        <w:bookmarkStart w:id="7948" w:name="_Toc504654847"/>
        <w:bookmarkStart w:id="7949" w:name="_Toc504983025"/>
        <w:bookmarkStart w:id="7950" w:name="_Toc505268109"/>
        <w:bookmarkStart w:id="7951" w:name="_Toc505352866"/>
        <w:bookmarkStart w:id="7952" w:name="_Toc505941751"/>
        <w:bookmarkStart w:id="7953" w:name="_Toc507059415"/>
        <w:bookmarkStart w:id="7954" w:name="_Toc507062984"/>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tr>
      <w:tr w:rsidR="005E0DEC" w:rsidRPr="00A41C57" w:rsidDel="000C50CA" w14:paraId="37706842" w14:textId="0AA42975" w:rsidTr="00267911">
        <w:trPr>
          <w:trHeight w:val="357"/>
          <w:del w:id="7955"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0AF91536" w14:textId="4A9CB08B" w:rsidR="005E0DEC" w:rsidRPr="00920E6F" w:rsidDel="000C50CA" w:rsidRDefault="005E0DEC" w:rsidP="005E0DEC">
            <w:pPr>
              <w:rPr>
                <w:del w:id="7956" w:author="Author" w:date="2017-12-29T08:20:00Z"/>
                <w:lang w:val="en-US"/>
              </w:rPr>
            </w:pPr>
            <w:del w:id="7957" w:author="Author" w:date="2017-12-29T08:20:00Z">
              <w:r w:rsidRPr="0033437B" w:rsidDel="000C50CA">
                <w:rPr>
                  <w:rStyle w:val="SAPScreenElement"/>
                  <w:lang w:val="en-US"/>
                </w:rPr>
                <w:delText>Pôle Emploi Certificate Object Number</w:delText>
              </w:r>
              <w:r w:rsidRPr="0033437B" w:rsidDel="000C50CA">
                <w:rPr>
                  <w:lang w:val="en-US"/>
                </w:rPr>
                <w:delText xml:space="preserve"> </w:delText>
              </w:r>
              <w:r w:rsidRPr="0033437B" w:rsidDel="000C50CA">
                <w:rPr>
                  <w:rStyle w:val="SAPScreenElement"/>
                  <w:lang w:val="en-US"/>
                </w:rPr>
                <w:delText>(Entertainment Worker):</w:delText>
              </w:r>
              <w:r w:rsidRPr="0033437B" w:rsidDel="000C50CA">
                <w:rPr>
                  <w:lang w:val="en-US"/>
                </w:rPr>
                <w:delText xml:space="preserve"> enter details of the employee's ASSEDIC certificate number if appropriate</w:delText>
              </w:r>
              <w:bookmarkStart w:id="7958" w:name="_Toc502299857"/>
              <w:bookmarkStart w:id="7959" w:name="_Toc504118572"/>
              <w:bookmarkStart w:id="7960" w:name="_Toc504125125"/>
              <w:bookmarkStart w:id="7961" w:name="_Toc504490920"/>
              <w:bookmarkStart w:id="7962" w:name="_Toc504493107"/>
              <w:bookmarkStart w:id="7963" w:name="_Toc504494162"/>
              <w:bookmarkStart w:id="7964" w:name="_Toc504495762"/>
              <w:bookmarkStart w:id="7965" w:name="_Toc504654848"/>
              <w:bookmarkStart w:id="7966" w:name="_Toc504983026"/>
              <w:bookmarkStart w:id="7967" w:name="_Toc505268110"/>
              <w:bookmarkStart w:id="7968" w:name="_Toc505352867"/>
              <w:bookmarkStart w:id="7969" w:name="_Toc505941752"/>
              <w:bookmarkStart w:id="7970" w:name="_Toc507059416"/>
              <w:bookmarkStart w:id="7971" w:name="_Toc507062985"/>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del>
          </w:p>
        </w:tc>
        <w:tc>
          <w:tcPr>
            <w:tcW w:w="7564" w:type="dxa"/>
            <w:tcBorders>
              <w:top w:val="single" w:sz="8" w:space="0" w:color="999999"/>
              <w:left w:val="single" w:sz="8" w:space="0" w:color="999999"/>
              <w:bottom w:val="single" w:sz="8" w:space="0" w:color="999999"/>
              <w:right w:val="single" w:sz="8" w:space="0" w:color="999999"/>
            </w:tcBorders>
          </w:tcPr>
          <w:p w14:paraId="10AF7D8E" w14:textId="782DA873" w:rsidR="005E0DEC" w:rsidRPr="00920E6F" w:rsidDel="000C50CA" w:rsidRDefault="005E0DEC" w:rsidP="005E0DEC">
            <w:pPr>
              <w:rPr>
                <w:del w:id="7972" w:author="Author" w:date="2017-12-29T08:20:00Z"/>
                <w:lang w:val="en-US"/>
              </w:rPr>
            </w:pPr>
            <w:bookmarkStart w:id="7973" w:name="_Toc502299858"/>
            <w:bookmarkStart w:id="7974" w:name="_Toc504118573"/>
            <w:bookmarkStart w:id="7975" w:name="_Toc504125126"/>
            <w:bookmarkStart w:id="7976" w:name="_Toc504490921"/>
            <w:bookmarkStart w:id="7977" w:name="_Toc504493108"/>
            <w:bookmarkStart w:id="7978" w:name="_Toc504494163"/>
            <w:bookmarkStart w:id="7979" w:name="_Toc504495763"/>
            <w:bookmarkStart w:id="7980" w:name="_Toc504654849"/>
            <w:bookmarkStart w:id="7981" w:name="_Toc504983027"/>
            <w:bookmarkStart w:id="7982" w:name="_Toc505268111"/>
            <w:bookmarkStart w:id="7983" w:name="_Toc505352868"/>
            <w:bookmarkStart w:id="7984" w:name="_Toc505941753"/>
            <w:bookmarkStart w:id="7985" w:name="_Toc507059417"/>
            <w:bookmarkStart w:id="7986" w:name="_Toc507062986"/>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p>
        </w:tc>
        <w:bookmarkStart w:id="7987" w:name="_Toc502299859"/>
        <w:bookmarkStart w:id="7988" w:name="_Toc504118574"/>
        <w:bookmarkStart w:id="7989" w:name="_Toc504125127"/>
        <w:bookmarkStart w:id="7990" w:name="_Toc504490922"/>
        <w:bookmarkStart w:id="7991" w:name="_Toc504493109"/>
        <w:bookmarkStart w:id="7992" w:name="_Toc504494164"/>
        <w:bookmarkStart w:id="7993" w:name="_Toc504495764"/>
        <w:bookmarkStart w:id="7994" w:name="_Toc504654850"/>
        <w:bookmarkStart w:id="7995" w:name="_Toc504983028"/>
        <w:bookmarkStart w:id="7996" w:name="_Toc505268112"/>
        <w:bookmarkStart w:id="7997" w:name="_Toc505352869"/>
        <w:bookmarkStart w:id="7998" w:name="_Toc505941754"/>
        <w:bookmarkStart w:id="7999" w:name="_Toc507059418"/>
        <w:bookmarkStart w:id="8000" w:name="_Toc507062987"/>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tr>
      <w:tr w:rsidR="005E0DEC" w:rsidRPr="00A41C57" w:rsidDel="000C50CA" w14:paraId="2B6D3B58" w14:textId="322D8ADE" w:rsidTr="00267911">
        <w:trPr>
          <w:trHeight w:val="357"/>
          <w:del w:id="8001"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6E5C843D" w14:textId="0B1F299E" w:rsidR="005E0DEC" w:rsidRPr="00920E6F" w:rsidDel="000C50CA" w:rsidRDefault="005E0DEC" w:rsidP="005E0DEC">
            <w:pPr>
              <w:rPr>
                <w:del w:id="8002" w:author="Author" w:date="2017-12-29T08:20:00Z"/>
                <w:lang w:val="en-US"/>
              </w:rPr>
            </w:pPr>
            <w:del w:id="8003" w:author="Author" w:date="2017-12-29T08:20:00Z">
              <w:r w:rsidRPr="0033437B" w:rsidDel="000C50CA">
                <w:rPr>
                  <w:rStyle w:val="SAPScreenElement"/>
                  <w:lang w:val="en-US"/>
                </w:rPr>
                <w:delText>Family Relationship with Employer</w:delText>
              </w:r>
              <w:r w:rsidRPr="0033437B" w:rsidDel="000C50CA">
                <w:rPr>
                  <w:lang w:val="en-US"/>
                </w:rPr>
                <w:delText>: select from drop-down if relevant</w:delText>
              </w:r>
              <w:bookmarkStart w:id="8004" w:name="_Toc502299860"/>
              <w:bookmarkStart w:id="8005" w:name="_Toc504118575"/>
              <w:bookmarkStart w:id="8006" w:name="_Toc504125128"/>
              <w:bookmarkStart w:id="8007" w:name="_Toc504490923"/>
              <w:bookmarkStart w:id="8008" w:name="_Toc504493110"/>
              <w:bookmarkStart w:id="8009" w:name="_Toc504494165"/>
              <w:bookmarkStart w:id="8010" w:name="_Toc504495765"/>
              <w:bookmarkStart w:id="8011" w:name="_Toc504654851"/>
              <w:bookmarkStart w:id="8012" w:name="_Toc504983029"/>
              <w:bookmarkStart w:id="8013" w:name="_Toc505268113"/>
              <w:bookmarkStart w:id="8014" w:name="_Toc505352870"/>
              <w:bookmarkStart w:id="8015" w:name="_Toc505941755"/>
              <w:bookmarkStart w:id="8016" w:name="_Toc507059419"/>
              <w:bookmarkStart w:id="8017" w:name="_Toc507062988"/>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del>
          </w:p>
        </w:tc>
        <w:tc>
          <w:tcPr>
            <w:tcW w:w="7564" w:type="dxa"/>
            <w:tcBorders>
              <w:top w:val="single" w:sz="8" w:space="0" w:color="999999"/>
              <w:left w:val="single" w:sz="8" w:space="0" w:color="999999"/>
              <w:bottom w:val="single" w:sz="8" w:space="0" w:color="999999"/>
              <w:right w:val="single" w:sz="8" w:space="0" w:color="999999"/>
            </w:tcBorders>
          </w:tcPr>
          <w:p w14:paraId="6E4A1750" w14:textId="458C4B32" w:rsidR="005E0DEC" w:rsidRPr="00920E6F" w:rsidDel="000C50CA" w:rsidRDefault="005E0DEC" w:rsidP="005E0DEC">
            <w:pPr>
              <w:rPr>
                <w:del w:id="8018" w:author="Author" w:date="2017-12-29T08:20:00Z"/>
                <w:lang w:val="en-US"/>
              </w:rPr>
            </w:pPr>
            <w:bookmarkStart w:id="8019" w:name="_Toc502299861"/>
            <w:bookmarkStart w:id="8020" w:name="_Toc504118576"/>
            <w:bookmarkStart w:id="8021" w:name="_Toc504125129"/>
            <w:bookmarkStart w:id="8022" w:name="_Toc504490924"/>
            <w:bookmarkStart w:id="8023" w:name="_Toc504493111"/>
            <w:bookmarkStart w:id="8024" w:name="_Toc504494166"/>
            <w:bookmarkStart w:id="8025" w:name="_Toc504495766"/>
            <w:bookmarkStart w:id="8026" w:name="_Toc504654852"/>
            <w:bookmarkStart w:id="8027" w:name="_Toc504983030"/>
            <w:bookmarkStart w:id="8028" w:name="_Toc505268114"/>
            <w:bookmarkStart w:id="8029" w:name="_Toc505352871"/>
            <w:bookmarkStart w:id="8030" w:name="_Toc505941756"/>
            <w:bookmarkStart w:id="8031" w:name="_Toc507059420"/>
            <w:bookmarkStart w:id="8032" w:name="_Toc507062989"/>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p>
        </w:tc>
        <w:bookmarkStart w:id="8033" w:name="_Toc502299862"/>
        <w:bookmarkStart w:id="8034" w:name="_Toc504118577"/>
        <w:bookmarkStart w:id="8035" w:name="_Toc504125130"/>
        <w:bookmarkStart w:id="8036" w:name="_Toc504490925"/>
        <w:bookmarkStart w:id="8037" w:name="_Toc504493112"/>
        <w:bookmarkStart w:id="8038" w:name="_Toc504494167"/>
        <w:bookmarkStart w:id="8039" w:name="_Toc504495767"/>
        <w:bookmarkStart w:id="8040" w:name="_Toc504654853"/>
        <w:bookmarkStart w:id="8041" w:name="_Toc504983031"/>
        <w:bookmarkStart w:id="8042" w:name="_Toc505268115"/>
        <w:bookmarkStart w:id="8043" w:name="_Toc505352872"/>
        <w:bookmarkStart w:id="8044" w:name="_Toc505941757"/>
        <w:bookmarkStart w:id="8045" w:name="_Toc507059421"/>
        <w:bookmarkStart w:id="8046" w:name="_Toc507062990"/>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tr>
      <w:tr w:rsidR="005E0DEC" w:rsidRPr="00A41C57" w:rsidDel="000C50CA" w14:paraId="0186908E" w14:textId="32DB71F2" w:rsidTr="00267911">
        <w:trPr>
          <w:trHeight w:val="357"/>
          <w:del w:id="8047"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188A6C5F" w14:textId="3625B3BD" w:rsidR="005E0DEC" w:rsidRPr="00920E6F" w:rsidDel="000C50CA" w:rsidRDefault="005E0DEC" w:rsidP="005E0DEC">
            <w:pPr>
              <w:rPr>
                <w:del w:id="8048" w:author="Author" w:date="2017-12-29T08:20:00Z"/>
                <w:lang w:val="en-US"/>
              </w:rPr>
            </w:pPr>
            <w:del w:id="8049" w:author="Author" w:date="2017-12-29T08:20:00Z">
              <w:r w:rsidRPr="0033437B" w:rsidDel="000C50CA">
                <w:rPr>
                  <w:rStyle w:val="SAPScreenElement"/>
                  <w:lang w:val="en-US"/>
                </w:rPr>
                <w:delText>Electoral College for Workers Representatives</w:delText>
              </w:r>
              <w:r w:rsidRPr="0033437B" w:rsidDel="000C50CA">
                <w:rPr>
                  <w:lang w:val="en-US"/>
                </w:rPr>
                <w:delText>: select from drop-down if appropriate</w:delText>
              </w:r>
              <w:bookmarkStart w:id="8050" w:name="_Toc502299863"/>
              <w:bookmarkStart w:id="8051" w:name="_Toc504118578"/>
              <w:bookmarkStart w:id="8052" w:name="_Toc504125131"/>
              <w:bookmarkStart w:id="8053" w:name="_Toc504490926"/>
              <w:bookmarkStart w:id="8054" w:name="_Toc504493113"/>
              <w:bookmarkStart w:id="8055" w:name="_Toc504494168"/>
              <w:bookmarkStart w:id="8056" w:name="_Toc504495768"/>
              <w:bookmarkStart w:id="8057" w:name="_Toc504654854"/>
              <w:bookmarkStart w:id="8058" w:name="_Toc504983032"/>
              <w:bookmarkStart w:id="8059" w:name="_Toc505268116"/>
              <w:bookmarkStart w:id="8060" w:name="_Toc505352873"/>
              <w:bookmarkStart w:id="8061" w:name="_Toc505941758"/>
              <w:bookmarkStart w:id="8062" w:name="_Toc507059422"/>
              <w:bookmarkStart w:id="8063" w:name="_Toc507062991"/>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del>
          </w:p>
        </w:tc>
        <w:tc>
          <w:tcPr>
            <w:tcW w:w="7564" w:type="dxa"/>
            <w:tcBorders>
              <w:top w:val="single" w:sz="8" w:space="0" w:color="999999"/>
              <w:left w:val="single" w:sz="8" w:space="0" w:color="999999"/>
              <w:bottom w:val="single" w:sz="8" w:space="0" w:color="999999"/>
              <w:right w:val="single" w:sz="8" w:space="0" w:color="999999"/>
            </w:tcBorders>
          </w:tcPr>
          <w:p w14:paraId="116C4458" w14:textId="795AFE51" w:rsidR="005E0DEC" w:rsidRPr="00920E6F" w:rsidDel="000C50CA" w:rsidRDefault="005E0DEC" w:rsidP="005E0DEC">
            <w:pPr>
              <w:rPr>
                <w:del w:id="8064" w:author="Author" w:date="2017-12-29T08:20:00Z"/>
                <w:lang w:val="en-US"/>
              </w:rPr>
            </w:pPr>
            <w:del w:id="8065" w:author="Author" w:date="2017-12-29T08:20:00Z">
              <w:r w:rsidRPr="0033437B" w:rsidDel="000C50CA">
                <w:rPr>
                  <w:lang w:val="en-US"/>
                </w:rPr>
                <w:delText>The relevant electoral college that the employee belongs to.</w:delText>
              </w:r>
              <w:bookmarkStart w:id="8066" w:name="_Toc502299864"/>
              <w:bookmarkStart w:id="8067" w:name="_Toc504118579"/>
              <w:bookmarkStart w:id="8068" w:name="_Toc504125132"/>
              <w:bookmarkStart w:id="8069" w:name="_Toc504490927"/>
              <w:bookmarkStart w:id="8070" w:name="_Toc504493114"/>
              <w:bookmarkStart w:id="8071" w:name="_Toc504494169"/>
              <w:bookmarkStart w:id="8072" w:name="_Toc504495769"/>
              <w:bookmarkStart w:id="8073" w:name="_Toc504654855"/>
              <w:bookmarkStart w:id="8074" w:name="_Toc504983033"/>
              <w:bookmarkStart w:id="8075" w:name="_Toc505268117"/>
              <w:bookmarkStart w:id="8076" w:name="_Toc505352874"/>
              <w:bookmarkStart w:id="8077" w:name="_Toc505941759"/>
              <w:bookmarkStart w:id="8078" w:name="_Toc507059423"/>
              <w:bookmarkStart w:id="8079" w:name="_Toc507062992"/>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del>
          </w:p>
        </w:tc>
        <w:bookmarkStart w:id="8080" w:name="_Toc502299865"/>
        <w:bookmarkStart w:id="8081" w:name="_Toc504118580"/>
        <w:bookmarkStart w:id="8082" w:name="_Toc504125133"/>
        <w:bookmarkStart w:id="8083" w:name="_Toc504490928"/>
        <w:bookmarkStart w:id="8084" w:name="_Toc504493115"/>
        <w:bookmarkStart w:id="8085" w:name="_Toc504494170"/>
        <w:bookmarkStart w:id="8086" w:name="_Toc504495770"/>
        <w:bookmarkStart w:id="8087" w:name="_Toc504654856"/>
        <w:bookmarkStart w:id="8088" w:name="_Toc504983034"/>
        <w:bookmarkStart w:id="8089" w:name="_Toc505268118"/>
        <w:bookmarkStart w:id="8090" w:name="_Toc505352875"/>
        <w:bookmarkStart w:id="8091" w:name="_Toc505941760"/>
        <w:bookmarkStart w:id="8092" w:name="_Toc507059424"/>
        <w:bookmarkStart w:id="8093" w:name="_Toc507062993"/>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tr>
      <w:tr w:rsidR="005E0DEC" w:rsidRPr="00A41C57" w:rsidDel="000C50CA" w14:paraId="7FA879AC" w14:textId="04840001" w:rsidTr="00267911">
        <w:trPr>
          <w:trHeight w:val="357"/>
          <w:del w:id="8094"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22644DFC" w14:textId="2552AE09" w:rsidR="005E0DEC" w:rsidRPr="00920E6F" w:rsidDel="000C50CA" w:rsidRDefault="005E0DEC" w:rsidP="005E0DEC">
            <w:pPr>
              <w:rPr>
                <w:del w:id="8095" w:author="Author" w:date="2017-12-29T08:20:00Z"/>
                <w:lang w:val="en-US"/>
              </w:rPr>
            </w:pPr>
            <w:del w:id="8096" w:author="Author" w:date="2017-12-29T08:20:00Z">
              <w:r w:rsidRPr="0033437B" w:rsidDel="000C50CA">
                <w:rPr>
                  <w:rStyle w:val="SAPScreenElement"/>
                  <w:lang w:val="en-US"/>
                </w:rPr>
                <w:delText>Electoral College for Works Representatives</w:delText>
              </w:r>
              <w:r w:rsidRPr="0033437B" w:rsidDel="000C50CA">
                <w:rPr>
                  <w:lang w:val="en-US"/>
                </w:rPr>
                <w:delText>: select from drop-down if appropriate</w:delText>
              </w:r>
              <w:bookmarkStart w:id="8097" w:name="_Toc502299866"/>
              <w:bookmarkStart w:id="8098" w:name="_Toc504118581"/>
              <w:bookmarkStart w:id="8099" w:name="_Toc504125134"/>
              <w:bookmarkStart w:id="8100" w:name="_Toc504490929"/>
              <w:bookmarkStart w:id="8101" w:name="_Toc504493116"/>
              <w:bookmarkStart w:id="8102" w:name="_Toc504494171"/>
              <w:bookmarkStart w:id="8103" w:name="_Toc504495771"/>
              <w:bookmarkStart w:id="8104" w:name="_Toc504654857"/>
              <w:bookmarkStart w:id="8105" w:name="_Toc504983035"/>
              <w:bookmarkStart w:id="8106" w:name="_Toc505268119"/>
              <w:bookmarkStart w:id="8107" w:name="_Toc505352876"/>
              <w:bookmarkStart w:id="8108" w:name="_Toc505941761"/>
              <w:bookmarkStart w:id="8109" w:name="_Toc507059425"/>
              <w:bookmarkStart w:id="8110" w:name="_Toc507062994"/>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del>
          </w:p>
        </w:tc>
        <w:tc>
          <w:tcPr>
            <w:tcW w:w="7564" w:type="dxa"/>
            <w:tcBorders>
              <w:top w:val="single" w:sz="8" w:space="0" w:color="999999"/>
              <w:left w:val="single" w:sz="8" w:space="0" w:color="999999"/>
              <w:bottom w:val="single" w:sz="8" w:space="0" w:color="999999"/>
              <w:right w:val="single" w:sz="8" w:space="0" w:color="999999"/>
            </w:tcBorders>
          </w:tcPr>
          <w:p w14:paraId="7D109170" w14:textId="3215AC69" w:rsidR="005E0DEC" w:rsidRPr="00920E6F" w:rsidDel="000C50CA" w:rsidRDefault="005E0DEC" w:rsidP="005E0DEC">
            <w:pPr>
              <w:rPr>
                <w:del w:id="8111" w:author="Author" w:date="2017-12-29T08:20:00Z"/>
                <w:lang w:val="en-US"/>
              </w:rPr>
            </w:pPr>
            <w:del w:id="8112" w:author="Author" w:date="2017-12-29T08:20:00Z">
              <w:r w:rsidRPr="0033437B" w:rsidDel="000C50CA">
                <w:rPr>
                  <w:noProof/>
                  <w:lang w:val="en-US"/>
                </w:rPr>
                <w:delText>The electoral college for the works council that the employee belongs to.</w:delText>
              </w:r>
              <w:bookmarkStart w:id="8113" w:name="_Toc502299867"/>
              <w:bookmarkStart w:id="8114" w:name="_Toc504118582"/>
              <w:bookmarkStart w:id="8115" w:name="_Toc504125135"/>
              <w:bookmarkStart w:id="8116" w:name="_Toc504490930"/>
              <w:bookmarkStart w:id="8117" w:name="_Toc504493117"/>
              <w:bookmarkStart w:id="8118" w:name="_Toc504494172"/>
              <w:bookmarkStart w:id="8119" w:name="_Toc504495772"/>
              <w:bookmarkStart w:id="8120" w:name="_Toc504654858"/>
              <w:bookmarkStart w:id="8121" w:name="_Toc504983036"/>
              <w:bookmarkStart w:id="8122" w:name="_Toc505268120"/>
              <w:bookmarkStart w:id="8123" w:name="_Toc505352877"/>
              <w:bookmarkStart w:id="8124" w:name="_Toc505941762"/>
              <w:bookmarkStart w:id="8125" w:name="_Toc507059426"/>
              <w:bookmarkStart w:id="8126" w:name="_Toc507062995"/>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del>
          </w:p>
        </w:tc>
        <w:bookmarkStart w:id="8127" w:name="_Toc502299868"/>
        <w:bookmarkStart w:id="8128" w:name="_Toc504118583"/>
        <w:bookmarkStart w:id="8129" w:name="_Toc504125136"/>
        <w:bookmarkStart w:id="8130" w:name="_Toc504490931"/>
        <w:bookmarkStart w:id="8131" w:name="_Toc504493118"/>
        <w:bookmarkStart w:id="8132" w:name="_Toc504494173"/>
        <w:bookmarkStart w:id="8133" w:name="_Toc504495773"/>
        <w:bookmarkStart w:id="8134" w:name="_Toc504654859"/>
        <w:bookmarkStart w:id="8135" w:name="_Toc504983037"/>
        <w:bookmarkStart w:id="8136" w:name="_Toc505268121"/>
        <w:bookmarkStart w:id="8137" w:name="_Toc505352878"/>
        <w:bookmarkStart w:id="8138" w:name="_Toc505941763"/>
        <w:bookmarkStart w:id="8139" w:name="_Toc507059427"/>
        <w:bookmarkStart w:id="8140" w:name="_Toc50706299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tr>
      <w:tr w:rsidR="005E0DEC" w:rsidRPr="00A41C57" w:rsidDel="000C50CA" w14:paraId="6931902F" w14:textId="5E3EF1C1" w:rsidTr="00267911">
        <w:trPr>
          <w:trHeight w:val="357"/>
          <w:del w:id="8141"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7D50A701" w14:textId="25F744DC" w:rsidR="005E0DEC" w:rsidRPr="00920E6F" w:rsidDel="000C50CA" w:rsidRDefault="005E0DEC" w:rsidP="005E0DEC">
            <w:pPr>
              <w:rPr>
                <w:del w:id="8142" w:author="Author" w:date="2017-12-29T08:20:00Z"/>
                <w:lang w:val="en-US"/>
              </w:rPr>
            </w:pPr>
            <w:del w:id="8143" w:author="Author" w:date="2017-12-29T08:20:00Z">
              <w:r w:rsidRPr="0033437B" w:rsidDel="000C50CA">
                <w:rPr>
                  <w:rStyle w:val="SAPScreenElement"/>
                  <w:lang w:val="en-US"/>
                </w:rPr>
                <w:delText>Electoral College for Labor Court:</w:delText>
              </w:r>
              <w:r w:rsidRPr="0033437B" w:rsidDel="000C50CA">
                <w:rPr>
                  <w:lang w:val="en-US"/>
                </w:rPr>
                <w:delText xml:space="preserve"> select from drop-down if appropriate</w:delText>
              </w:r>
              <w:bookmarkStart w:id="8144" w:name="_Toc502299869"/>
              <w:bookmarkStart w:id="8145" w:name="_Toc504118584"/>
              <w:bookmarkStart w:id="8146" w:name="_Toc504125137"/>
              <w:bookmarkStart w:id="8147" w:name="_Toc504490932"/>
              <w:bookmarkStart w:id="8148" w:name="_Toc504493119"/>
              <w:bookmarkStart w:id="8149" w:name="_Toc504494174"/>
              <w:bookmarkStart w:id="8150" w:name="_Toc504495774"/>
              <w:bookmarkStart w:id="8151" w:name="_Toc504654860"/>
              <w:bookmarkStart w:id="8152" w:name="_Toc504983038"/>
              <w:bookmarkStart w:id="8153" w:name="_Toc505268122"/>
              <w:bookmarkStart w:id="8154" w:name="_Toc505352879"/>
              <w:bookmarkStart w:id="8155" w:name="_Toc505941764"/>
              <w:bookmarkStart w:id="8156" w:name="_Toc507059428"/>
              <w:bookmarkStart w:id="8157" w:name="_Toc507062997"/>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del>
          </w:p>
        </w:tc>
        <w:tc>
          <w:tcPr>
            <w:tcW w:w="7564" w:type="dxa"/>
            <w:tcBorders>
              <w:top w:val="single" w:sz="8" w:space="0" w:color="999999"/>
              <w:left w:val="single" w:sz="8" w:space="0" w:color="999999"/>
              <w:bottom w:val="single" w:sz="8" w:space="0" w:color="999999"/>
              <w:right w:val="single" w:sz="8" w:space="0" w:color="999999"/>
            </w:tcBorders>
          </w:tcPr>
          <w:p w14:paraId="1A23C461" w14:textId="1A1978E0" w:rsidR="005E0DEC" w:rsidRPr="00920E6F" w:rsidDel="000C50CA" w:rsidRDefault="005E0DEC" w:rsidP="005E0DEC">
            <w:pPr>
              <w:rPr>
                <w:del w:id="8158" w:author="Author" w:date="2017-12-29T08:20:00Z"/>
                <w:lang w:val="en-US"/>
              </w:rPr>
            </w:pPr>
            <w:bookmarkStart w:id="8159" w:name="_Toc502299870"/>
            <w:bookmarkStart w:id="8160" w:name="_Toc504118585"/>
            <w:bookmarkStart w:id="8161" w:name="_Toc504125138"/>
            <w:bookmarkStart w:id="8162" w:name="_Toc504490933"/>
            <w:bookmarkStart w:id="8163" w:name="_Toc504493120"/>
            <w:bookmarkStart w:id="8164" w:name="_Toc504494175"/>
            <w:bookmarkStart w:id="8165" w:name="_Toc504495775"/>
            <w:bookmarkStart w:id="8166" w:name="_Toc504654861"/>
            <w:bookmarkStart w:id="8167" w:name="_Toc504983039"/>
            <w:bookmarkStart w:id="8168" w:name="_Toc505268123"/>
            <w:bookmarkStart w:id="8169" w:name="_Toc505352880"/>
            <w:bookmarkStart w:id="8170" w:name="_Toc505941765"/>
            <w:bookmarkStart w:id="8171" w:name="_Toc507059429"/>
            <w:bookmarkStart w:id="8172" w:name="_Toc50706299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p>
        </w:tc>
        <w:bookmarkStart w:id="8173" w:name="_Toc502299871"/>
        <w:bookmarkStart w:id="8174" w:name="_Toc504118586"/>
        <w:bookmarkStart w:id="8175" w:name="_Toc504125139"/>
        <w:bookmarkStart w:id="8176" w:name="_Toc504490934"/>
        <w:bookmarkStart w:id="8177" w:name="_Toc504493121"/>
        <w:bookmarkStart w:id="8178" w:name="_Toc504494176"/>
        <w:bookmarkStart w:id="8179" w:name="_Toc504495776"/>
        <w:bookmarkStart w:id="8180" w:name="_Toc504654862"/>
        <w:bookmarkStart w:id="8181" w:name="_Toc504983040"/>
        <w:bookmarkStart w:id="8182" w:name="_Toc505268124"/>
        <w:bookmarkStart w:id="8183" w:name="_Toc505352881"/>
        <w:bookmarkStart w:id="8184" w:name="_Toc505941766"/>
        <w:bookmarkStart w:id="8185" w:name="_Toc507059430"/>
        <w:bookmarkStart w:id="8186" w:name="_Toc507062999"/>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tr>
      <w:tr w:rsidR="005E0DEC" w:rsidRPr="00A41C57" w:rsidDel="000C50CA" w14:paraId="683BFC56" w14:textId="25604D98" w:rsidTr="00267911">
        <w:trPr>
          <w:trHeight w:val="357"/>
          <w:del w:id="8187"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2D7537D6" w14:textId="21CB446F" w:rsidR="005E0DEC" w:rsidRPr="00920E6F" w:rsidDel="000C50CA" w:rsidRDefault="005E0DEC" w:rsidP="005E0DEC">
            <w:pPr>
              <w:rPr>
                <w:del w:id="8188" w:author="Author" w:date="2017-12-29T08:20:00Z"/>
                <w:lang w:val="en-US"/>
              </w:rPr>
            </w:pPr>
            <w:del w:id="8189" w:author="Author" w:date="2017-12-29T08:20:00Z">
              <w:r w:rsidRPr="0033437B" w:rsidDel="000C50CA">
                <w:rPr>
                  <w:rStyle w:val="SAPScreenElement"/>
                  <w:lang w:val="en-US"/>
                </w:rPr>
                <w:delText>Labor Court Sector:</w:delText>
              </w:r>
              <w:r w:rsidRPr="0033437B" w:rsidDel="000C50CA">
                <w:rPr>
                  <w:lang w:val="en-US"/>
                </w:rPr>
                <w:delText xml:space="preserve"> select from drop-down if appropriate</w:delText>
              </w:r>
              <w:bookmarkStart w:id="8190" w:name="_Toc502299872"/>
              <w:bookmarkStart w:id="8191" w:name="_Toc504118587"/>
              <w:bookmarkStart w:id="8192" w:name="_Toc504125140"/>
              <w:bookmarkStart w:id="8193" w:name="_Toc504490935"/>
              <w:bookmarkStart w:id="8194" w:name="_Toc504493122"/>
              <w:bookmarkStart w:id="8195" w:name="_Toc504494177"/>
              <w:bookmarkStart w:id="8196" w:name="_Toc504495777"/>
              <w:bookmarkStart w:id="8197" w:name="_Toc504654863"/>
              <w:bookmarkStart w:id="8198" w:name="_Toc504983041"/>
              <w:bookmarkStart w:id="8199" w:name="_Toc505268125"/>
              <w:bookmarkStart w:id="8200" w:name="_Toc505352882"/>
              <w:bookmarkStart w:id="8201" w:name="_Toc505941767"/>
              <w:bookmarkStart w:id="8202" w:name="_Toc507059431"/>
              <w:bookmarkStart w:id="8203" w:name="_Toc507063000"/>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del>
          </w:p>
        </w:tc>
        <w:tc>
          <w:tcPr>
            <w:tcW w:w="7564" w:type="dxa"/>
            <w:tcBorders>
              <w:top w:val="single" w:sz="8" w:space="0" w:color="999999"/>
              <w:left w:val="single" w:sz="8" w:space="0" w:color="999999"/>
              <w:bottom w:val="single" w:sz="8" w:space="0" w:color="999999"/>
              <w:right w:val="single" w:sz="8" w:space="0" w:color="999999"/>
            </w:tcBorders>
          </w:tcPr>
          <w:p w14:paraId="04EBE1A4" w14:textId="0E0D0AB4" w:rsidR="005E0DEC" w:rsidRPr="00920E6F" w:rsidDel="000C50CA" w:rsidRDefault="005E0DEC" w:rsidP="005E0DEC">
            <w:pPr>
              <w:rPr>
                <w:del w:id="8204" w:author="Author" w:date="2017-12-29T08:20:00Z"/>
                <w:lang w:val="en-US"/>
              </w:rPr>
            </w:pPr>
            <w:bookmarkStart w:id="8205" w:name="_Toc502299873"/>
            <w:bookmarkStart w:id="8206" w:name="_Toc504118588"/>
            <w:bookmarkStart w:id="8207" w:name="_Toc504125141"/>
            <w:bookmarkStart w:id="8208" w:name="_Toc504490936"/>
            <w:bookmarkStart w:id="8209" w:name="_Toc504493123"/>
            <w:bookmarkStart w:id="8210" w:name="_Toc504494178"/>
            <w:bookmarkStart w:id="8211" w:name="_Toc504495778"/>
            <w:bookmarkStart w:id="8212" w:name="_Toc504654864"/>
            <w:bookmarkStart w:id="8213" w:name="_Toc504983042"/>
            <w:bookmarkStart w:id="8214" w:name="_Toc505268126"/>
            <w:bookmarkStart w:id="8215" w:name="_Toc505352883"/>
            <w:bookmarkStart w:id="8216" w:name="_Toc505941768"/>
            <w:bookmarkStart w:id="8217" w:name="_Toc507059432"/>
            <w:bookmarkStart w:id="8218" w:name="_Toc507063001"/>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p>
        </w:tc>
        <w:bookmarkStart w:id="8219" w:name="_Toc502299874"/>
        <w:bookmarkStart w:id="8220" w:name="_Toc504118589"/>
        <w:bookmarkStart w:id="8221" w:name="_Toc504125142"/>
        <w:bookmarkStart w:id="8222" w:name="_Toc504490937"/>
        <w:bookmarkStart w:id="8223" w:name="_Toc504493124"/>
        <w:bookmarkStart w:id="8224" w:name="_Toc504494179"/>
        <w:bookmarkStart w:id="8225" w:name="_Toc504495779"/>
        <w:bookmarkStart w:id="8226" w:name="_Toc504654865"/>
        <w:bookmarkStart w:id="8227" w:name="_Toc504983043"/>
        <w:bookmarkStart w:id="8228" w:name="_Toc505268127"/>
        <w:bookmarkStart w:id="8229" w:name="_Toc505352884"/>
        <w:bookmarkStart w:id="8230" w:name="_Toc505941769"/>
        <w:bookmarkStart w:id="8231" w:name="_Toc507059433"/>
        <w:bookmarkStart w:id="8232" w:name="_Toc507063002"/>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tr>
      <w:tr w:rsidR="005E0DEC" w:rsidRPr="00A41C57" w:rsidDel="000C50CA" w14:paraId="6E59FAFC" w14:textId="67C30BE2" w:rsidTr="00267911">
        <w:trPr>
          <w:trHeight w:val="357"/>
          <w:del w:id="8233"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604C4C14" w14:textId="0DC1B6AC" w:rsidR="005E0DEC" w:rsidRPr="00920E6F" w:rsidDel="000C50CA" w:rsidRDefault="005E0DEC" w:rsidP="005E0DEC">
            <w:pPr>
              <w:rPr>
                <w:del w:id="8234" w:author="Author" w:date="2017-12-29T08:20:00Z"/>
                <w:lang w:val="en-US"/>
              </w:rPr>
            </w:pPr>
            <w:del w:id="8235" w:author="Author" w:date="2017-12-29T08:20:00Z">
              <w:r w:rsidRPr="0033437B" w:rsidDel="000C50CA">
                <w:rPr>
                  <w:rFonts w:ascii="BentonSans Book Italic" w:hAnsi="BentonSans Book Italic"/>
                  <w:color w:val="003283"/>
                  <w:lang w:val="en-US"/>
                </w:rPr>
                <w:delText xml:space="preserve">Excluded from Executive Section: </w:delText>
              </w:r>
              <w:r w:rsidRPr="0033437B" w:rsidDel="000C50CA">
                <w:rPr>
                  <w:rStyle w:val="SAPUserEntry"/>
                  <w:lang w:val="en-US"/>
                </w:rPr>
                <w:delText xml:space="preserve"> No </w:delText>
              </w:r>
              <w:r w:rsidRPr="0033437B" w:rsidDel="000C50CA">
                <w:rPr>
                  <w:lang w:val="en-US"/>
                </w:rPr>
                <w:delText>is defaulted; adapt if appropriate</w:delText>
              </w:r>
              <w:bookmarkStart w:id="8236" w:name="_Toc502299875"/>
              <w:bookmarkStart w:id="8237" w:name="_Toc504118590"/>
              <w:bookmarkStart w:id="8238" w:name="_Toc504125143"/>
              <w:bookmarkStart w:id="8239" w:name="_Toc504490938"/>
              <w:bookmarkStart w:id="8240" w:name="_Toc504493125"/>
              <w:bookmarkStart w:id="8241" w:name="_Toc504494180"/>
              <w:bookmarkStart w:id="8242" w:name="_Toc504495780"/>
              <w:bookmarkStart w:id="8243" w:name="_Toc504654866"/>
              <w:bookmarkStart w:id="8244" w:name="_Toc504983044"/>
              <w:bookmarkStart w:id="8245" w:name="_Toc505268128"/>
              <w:bookmarkStart w:id="8246" w:name="_Toc505352885"/>
              <w:bookmarkStart w:id="8247" w:name="_Toc505941770"/>
              <w:bookmarkStart w:id="8248" w:name="_Toc507059434"/>
              <w:bookmarkStart w:id="8249" w:name="_Toc507063003"/>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del>
          </w:p>
        </w:tc>
        <w:tc>
          <w:tcPr>
            <w:tcW w:w="7564" w:type="dxa"/>
            <w:tcBorders>
              <w:top w:val="single" w:sz="8" w:space="0" w:color="999999"/>
              <w:left w:val="single" w:sz="8" w:space="0" w:color="999999"/>
              <w:right w:val="single" w:sz="8" w:space="0" w:color="999999"/>
            </w:tcBorders>
          </w:tcPr>
          <w:p w14:paraId="6A0F7720" w14:textId="00AF7FB6" w:rsidR="005E0DEC" w:rsidRPr="00920E6F" w:rsidDel="000C50CA" w:rsidRDefault="005E0DEC" w:rsidP="005E0DEC">
            <w:pPr>
              <w:rPr>
                <w:del w:id="8250" w:author="Author" w:date="2017-12-29T08:20:00Z"/>
                <w:lang w:val="en-US"/>
              </w:rPr>
            </w:pPr>
            <w:del w:id="8251" w:author="Author" w:date="2017-12-29T08:20:00Z">
              <w:r w:rsidRPr="0033437B" w:rsidDel="000C50CA">
                <w:rPr>
                  <w:noProof/>
                  <w:lang w:val="en-US"/>
                </w:rPr>
                <w:delText>Here you can choose if the employee should not participate in elections for works council or workers representatives. For example, if the employee is an executive.</w:delText>
              </w:r>
              <w:bookmarkStart w:id="8252" w:name="_Toc502299876"/>
              <w:bookmarkStart w:id="8253" w:name="_Toc504118591"/>
              <w:bookmarkStart w:id="8254" w:name="_Toc504125144"/>
              <w:bookmarkStart w:id="8255" w:name="_Toc504490939"/>
              <w:bookmarkStart w:id="8256" w:name="_Toc504493126"/>
              <w:bookmarkStart w:id="8257" w:name="_Toc504494181"/>
              <w:bookmarkStart w:id="8258" w:name="_Toc504495781"/>
              <w:bookmarkStart w:id="8259" w:name="_Toc504654867"/>
              <w:bookmarkStart w:id="8260" w:name="_Toc504983045"/>
              <w:bookmarkStart w:id="8261" w:name="_Toc505268129"/>
              <w:bookmarkStart w:id="8262" w:name="_Toc505352886"/>
              <w:bookmarkStart w:id="8263" w:name="_Toc505941771"/>
              <w:bookmarkStart w:id="8264" w:name="_Toc507059435"/>
              <w:bookmarkStart w:id="8265" w:name="_Toc507063004"/>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del>
          </w:p>
        </w:tc>
        <w:bookmarkStart w:id="8266" w:name="_Toc502299877"/>
        <w:bookmarkStart w:id="8267" w:name="_Toc504118592"/>
        <w:bookmarkStart w:id="8268" w:name="_Toc504125145"/>
        <w:bookmarkStart w:id="8269" w:name="_Toc504490940"/>
        <w:bookmarkStart w:id="8270" w:name="_Toc504493127"/>
        <w:bookmarkStart w:id="8271" w:name="_Toc504494182"/>
        <w:bookmarkStart w:id="8272" w:name="_Toc504495782"/>
        <w:bookmarkStart w:id="8273" w:name="_Toc504654868"/>
        <w:bookmarkStart w:id="8274" w:name="_Toc504983046"/>
        <w:bookmarkStart w:id="8275" w:name="_Toc505268130"/>
        <w:bookmarkStart w:id="8276" w:name="_Toc505352887"/>
        <w:bookmarkStart w:id="8277" w:name="_Toc505941772"/>
        <w:bookmarkStart w:id="8278" w:name="_Toc507059436"/>
        <w:bookmarkStart w:id="8279" w:name="_Toc50706300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tr>
      <w:tr w:rsidR="005E0DEC" w:rsidRPr="00A41C57" w:rsidDel="000C50CA" w14:paraId="5AE77DB4" w14:textId="193AC8B6" w:rsidTr="00267911">
        <w:trPr>
          <w:trHeight w:val="357"/>
          <w:del w:id="8280"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0CFE9920" w14:textId="18197CC8" w:rsidR="005E0DEC" w:rsidRPr="00920E6F" w:rsidDel="000C50CA" w:rsidRDefault="005E0DEC" w:rsidP="005E0DEC">
            <w:pPr>
              <w:rPr>
                <w:del w:id="8281" w:author="Author" w:date="2017-12-29T08:20:00Z"/>
                <w:lang w:val="en-US"/>
              </w:rPr>
            </w:pPr>
            <w:del w:id="8282" w:author="Author" w:date="2017-12-29T08:20:00Z">
              <w:r w:rsidRPr="0033437B" w:rsidDel="000C50CA">
                <w:rPr>
                  <w:rFonts w:ascii="BentonSans Book Italic" w:hAnsi="BentonSans Book Italic"/>
                  <w:color w:val="003283"/>
                  <w:lang w:val="en-US"/>
                </w:rPr>
                <w:delText>Travel Distance</w:delText>
              </w:r>
              <w:r w:rsidRPr="0033437B" w:rsidDel="000C50CA">
                <w:rPr>
                  <w:rStyle w:val="SAPScreenElement"/>
                  <w:lang w:val="en-US"/>
                </w:rPr>
                <w:delText xml:space="preserve">: </w:delText>
              </w:r>
              <w:r w:rsidRPr="0033437B" w:rsidDel="000C50CA">
                <w:rPr>
                  <w:lang w:val="en-US"/>
                </w:rPr>
                <w:delText>enter if relevant</w:delText>
              </w:r>
              <w:bookmarkStart w:id="8283" w:name="_Toc502299878"/>
              <w:bookmarkStart w:id="8284" w:name="_Toc504118593"/>
              <w:bookmarkStart w:id="8285" w:name="_Toc504125146"/>
              <w:bookmarkStart w:id="8286" w:name="_Toc504490941"/>
              <w:bookmarkStart w:id="8287" w:name="_Toc504493128"/>
              <w:bookmarkStart w:id="8288" w:name="_Toc504494183"/>
              <w:bookmarkStart w:id="8289" w:name="_Toc504495783"/>
              <w:bookmarkStart w:id="8290" w:name="_Toc504654869"/>
              <w:bookmarkStart w:id="8291" w:name="_Toc504983047"/>
              <w:bookmarkStart w:id="8292" w:name="_Toc505268131"/>
              <w:bookmarkStart w:id="8293" w:name="_Toc505352888"/>
              <w:bookmarkStart w:id="8294" w:name="_Toc505941773"/>
              <w:bookmarkStart w:id="8295" w:name="_Toc507059437"/>
              <w:bookmarkStart w:id="8296" w:name="_Toc507063006"/>
              <w:bookmarkEnd w:id="8283"/>
              <w:bookmarkEnd w:id="8284"/>
              <w:bookmarkEnd w:id="8285"/>
              <w:bookmarkEnd w:id="8286"/>
              <w:bookmarkEnd w:id="8287"/>
              <w:bookmarkEnd w:id="8288"/>
              <w:bookmarkEnd w:id="8289"/>
              <w:bookmarkEnd w:id="8290"/>
              <w:bookmarkEnd w:id="8291"/>
              <w:bookmarkEnd w:id="8292"/>
              <w:bookmarkEnd w:id="8293"/>
              <w:bookmarkEnd w:id="8294"/>
              <w:bookmarkEnd w:id="8295"/>
              <w:bookmarkEnd w:id="8296"/>
            </w:del>
          </w:p>
        </w:tc>
        <w:tc>
          <w:tcPr>
            <w:tcW w:w="7564" w:type="dxa"/>
            <w:tcBorders>
              <w:left w:val="single" w:sz="8" w:space="0" w:color="999999"/>
              <w:right w:val="single" w:sz="8" w:space="0" w:color="999999"/>
            </w:tcBorders>
          </w:tcPr>
          <w:p w14:paraId="1E45129B" w14:textId="0F21A81B" w:rsidR="005E0DEC" w:rsidRPr="00920E6F" w:rsidDel="000C50CA" w:rsidRDefault="005E0DEC" w:rsidP="005E0DEC">
            <w:pPr>
              <w:rPr>
                <w:del w:id="8297" w:author="Author" w:date="2017-12-29T08:20:00Z"/>
                <w:lang w:val="en-US"/>
              </w:rPr>
            </w:pPr>
            <w:del w:id="8298" w:author="Author" w:date="2017-12-29T08:20:00Z">
              <w:r w:rsidRPr="0033437B" w:rsidDel="000C50CA">
                <w:rPr>
                  <w:noProof/>
                  <w:lang w:val="en-US"/>
                </w:rPr>
                <w:delText>The distance that the employee must travel to work.</w:delText>
              </w:r>
              <w:bookmarkStart w:id="8299" w:name="_Toc502299879"/>
              <w:bookmarkStart w:id="8300" w:name="_Toc504118594"/>
              <w:bookmarkStart w:id="8301" w:name="_Toc504125147"/>
              <w:bookmarkStart w:id="8302" w:name="_Toc504490942"/>
              <w:bookmarkStart w:id="8303" w:name="_Toc504493129"/>
              <w:bookmarkStart w:id="8304" w:name="_Toc504494184"/>
              <w:bookmarkStart w:id="8305" w:name="_Toc504495784"/>
              <w:bookmarkStart w:id="8306" w:name="_Toc504654870"/>
              <w:bookmarkStart w:id="8307" w:name="_Toc504983048"/>
              <w:bookmarkStart w:id="8308" w:name="_Toc505268132"/>
              <w:bookmarkStart w:id="8309" w:name="_Toc505352889"/>
              <w:bookmarkStart w:id="8310" w:name="_Toc505941774"/>
              <w:bookmarkStart w:id="8311" w:name="_Toc507059438"/>
              <w:bookmarkStart w:id="8312" w:name="_Toc507063007"/>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del>
          </w:p>
        </w:tc>
        <w:bookmarkStart w:id="8313" w:name="_Toc502299880"/>
        <w:bookmarkStart w:id="8314" w:name="_Toc504118595"/>
        <w:bookmarkStart w:id="8315" w:name="_Toc504125148"/>
        <w:bookmarkStart w:id="8316" w:name="_Toc504490943"/>
        <w:bookmarkStart w:id="8317" w:name="_Toc504493130"/>
        <w:bookmarkStart w:id="8318" w:name="_Toc504494185"/>
        <w:bookmarkStart w:id="8319" w:name="_Toc504495785"/>
        <w:bookmarkStart w:id="8320" w:name="_Toc504654871"/>
        <w:bookmarkStart w:id="8321" w:name="_Toc504983049"/>
        <w:bookmarkStart w:id="8322" w:name="_Toc505268133"/>
        <w:bookmarkStart w:id="8323" w:name="_Toc505352890"/>
        <w:bookmarkStart w:id="8324" w:name="_Toc505941775"/>
        <w:bookmarkStart w:id="8325" w:name="_Toc507059439"/>
        <w:bookmarkStart w:id="8326" w:name="_Toc507063008"/>
        <w:bookmarkEnd w:id="8313"/>
        <w:bookmarkEnd w:id="8314"/>
        <w:bookmarkEnd w:id="8315"/>
        <w:bookmarkEnd w:id="8316"/>
        <w:bookmarkEnd w:id="8317"/>
        <w:bookmarkEnd w:id="8318"/>
        <w:bookmarkEnd w:id="8319"/>
        <w:bookmarkEnd w:id="8320"/>
        <w:bookmarkEnd w:id="8321"/>
        <w:bookmarkEnd w:id="8322"/>
        <w:bookmarkEnd w:id="8323"/>
        <w:bookmarkEnd w:id="8324"/>
        <w:bookmarkEnd w:id="8325"/>
        <w:bookmarkEnd w:id="8326"/>
      </w:tr>
    </w:tbl>
    <w:p w14:paraId="76AA2EDF" w14:textId="4DD4315C" w:rsidR="00F70F34" w:rsidDel="000C50CA" w:rsidRDefault="00F70F34" w:rsidP="00F70F34">
      <w:pPr>
        <w:pStyle w:val="Heading4"/>
        <w:spacing w:before="240" w:after="120"/>
        <w:rPr>
          <w:del w:id="8327" w:author="Author" w:date="2017-12-29T08:11:00Z"/>
          <w:highlight w:val="yellow"/>
          <w:lang w:val="en-US"/>
        </w:rPr>
      </w:pPr>
      <w:bookmarkStart w:id="8328" w:name="_Toc505855755"/>
      <w:del w:id="8329" w:author="Author" w:date="2017-12-29T08:11:00Z">
        <w:r w:rsidDel="000C50CA">
          <w:rPr>
            <w:highlight w:val="yellow"/>
            <w:lang w:val="en-US"/>
          </w:rPr>
          <w:delText>United Kingdom (GB)</w:delText>
        </w:r>
        <w:bookmarkStart w:id="8330" w:name="_Toc502299881"/>
        <w:bookmarkStart w:id="8331" w:name="_Toc504118596"/>
        <w:bookmarkStart w:id="8332" w:name="_Toc504125149"/>
        <w:bookmarkStart w:id="8333" w:name="_Toc504490944"/>
        <w:bookmarkStart w:id="8334" w:name="_Toc504493131"/>
        <w:bookmarkStart w:id="8335" w:name="_Toc504494186"/>
        <w:bookmarkStart w:id="8336" w:name="_Toc504495786"/>
        <w:bookmarkStart w:id="8337" w:name="_Toc504654872"/>
        <w:bookmarkStart w:id="8338" w:name="_Toc504983050"/>
        <w:bookmarkStart w:id="8339" w:name="_Toc505268134"/>
        <w:bookmarkStart w:id="8340" w:name="_Toc505352891"/>
        <w:bookmarkStart w:id="8341" w:name="_Toc505941776"/>
        <w:bookmarkStart w:id="8342" w:name="_Toc507059440"/>
        <w:bookmarkStart w:id="8343" w:name="_Toc507063009"/>
        <w:bookmarkEnd w:id="8328"/>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del>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02"/>
        <w:gridCol w:w="7384"/>
      </w:tblGrid>
      <w:tr w:rsidR="00F70F34" w:rsidRPr="00A41C57" w:rsidDel="000C50CA" w14:paraId="608F6829" w14:textId="3CBF36D4" w:rsidTr="002D1D7C">
        <w:trPr>
          <w:trHeight w:val="432"/>
          <w:tblHeader/>
          <w:del w:id="8344" w:author="Author" w:date="2017-12-29T08:11:00Z"/>
        </w:trPr>
        <w:tc>
          <w:tcPr>
            <w:tcW w:w="6902" w:type="dxa"/>
            <w:tcBorders>
              <w:top w:val="single" w:sz="8" w:space="0" w:color="999999"/>
              <w:left w:val="single" w:sz="8" w:space="0" w:color="999999"/>
              <w:bottom w:val="single" w:sz="8" w:space="0" w:color="999999"/>
              <w:right w:val="single" w:sz="8" w:space="0" w:color="999999"/>
            </w:tcBorders>
            <w:shd w:val="clear" w:color="auto" w:fill="999999"/>
            <w:hideMark/>
          </w:tcPr>
          <w:p w14:paraId="79D50C75" w14:textId="695EE485" w:rsidR="00F70F34" w:rsidRPr="002326C1" w:rsidDel="000C50CA" w:rsidRDefault="00F70F34" w:rsidP="002D1D7C">
            <w:pPr>
              <w:pStyle w:val="SAPTableHeader"/>
              <w:rPr>
                <w:del w:id="8345" w:author="Author" w:date="2017-12-29T08:11:00Z"/>
                <w:lang w:val="en-US"/>
              </w:rPr>
            </w:pPr>
            <w:del w:id="8346" w:author="Author" w:date="2017-12-29T08:11:00Z">
              <w:r w:rsidRPr="002326C1" w:rsidDel="000C50CA">
                <w:rPr>
                  <w:lang w:val="en-US"/>
                </w:rPr>
                <w:delText>User Entries:</w:delText>
              </w:r>
              <w:r w:rsidDel="000C50CA">
                <w:rPr>
                  <w:lang w:val="en-US"/>
                </w:rPr>
                <w:delText xml:space="preserve"> </w:delText>
              </w:r>
              <w:r w:rsidRPr="002326C1" w:rsidDel="000C50CA">
                <w:rPr>
                  <w:lang w:val="en-US"/>
                </w:rPr>
                <w:delText>Field Name: User Action and Value</w:delText>
              </w:r>
              <w:bookmarkStart w:id="8347" w:name="_Toc502299882"/>
              <w:bookmarkStart w:id="8348" w:name="_Toc504118597"/>
              <w:bookmarkStart w:id="8349" w:name="_Toc504125150"/>
              <w:bookmarkStart w:id="8350" w:name="_Toc504490945"/>
              <w:bookmarkStart w:id="8351" w:name="_Toc504493132"/>
              <w:bookmarkStart w:id="8352" w:name="_Toc504494187"/>
              <w:bookmarkStart w:id="8353" w:name="_Toc504495787"/>
              <w:bookmarkStart w:id="8354" w:name="_Toc504654873"/>
              <w:bookmarkStart w:id="8355" w:name="_Toc504983051"/>
              <w:bookmarkStart w:id="8356" w:name="_Toc505268135"/>
              <w:bookmarkStart w:id="8357" w:name="_Toc505352892"/>
              <w:bookmarkStart w:id="8358" w:name="_Toc505941777"/>
              <w:bookmarkStart w:id="8359" w:name="_Toc507059441"/>
              <w:bookmarkStart w:id="8360" w:name="_Toc507063010"/>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del>
          </w:p>
        </w:tc>
        <w:tc>
          <w:tcPr>
            <w:tcW w:w="7384" w:type="dxa"/>
            <w:tcBorders>
              <w:top w:val="single" w:sz="8" w:space="0" w:color="999999"/>
              <w:left w:val="single" w:sz="8" w:space="0" w:color="999999"/>
              <w:bottom w:val="single" w:sz="8" w:space="0" w:color="999999"/>
              <w:right w:val="single" w:sz="8" w:space="0" w:color="999999"/>
            </w:tcBorders>
            <w:shd w:val="clear" w:color="auto" w:fill="999999"/>
            <w:hideMark/>
          </w:tcPr>
          <w:p w14:paraId="7D4BD09F" w14:textId="7871B1CE" w:rsidR="00F70F34" w:rsidRPr="002326C1" w:rsidDel="000C50CA" w:rsidRDefault="00F70F34" w:rsidP="002D1D7C">
            <w:pPr>
              <w:pStyle w:val="SAPTableHeader"/>
              <w:rPr>
                <w:del w:id="8361" w:author="Author" w:date="2017-12-29T08:11:00Z"/>
                <w:lang w:val="en-US"/>
              </w:rPr>
            </w:pPr>
            <w:del w:id="8362" w:author="Author" w:date="2017-12-29T08:11:00Z">
              <w:r w:rsidRPr="002326C1" w:rsidDel="000C50CA">
                <w:rPr>
                  <w:lang w:val="en-US"/>
                </w:rPr>
                <w:delText>Additional Information</w:delText>
              </w:r>
              <w:bookmarkStart w:id="8363" w:name="_Toc502299883"/>
              <w:bookmarkStart w:id="8364" w:name="_Toc504118598"/>
              <w:bookmarkStart w:id="8365" w:name="_Toc504125151"/>
              <w:bookmarkStart w:id="8366" w:name="_Toc504490946"/>
              <w:bookmarkStart w:id="8367" w:name="_Toc504493133"/>
              <w:bookmarkStart w:id="8368" w:name="_Toc504494188"/>
              <w:bookmarkStart w:id="8369" w:name="_Toc504495788"/>
              <w:bookmarkStart w:id="8370" w:name="_Toc504654874"/>
              <w:bookmarkStart w:id="8371" w:name="_Toc504983052"/>
              <w:bookmarkStart w:id="8372" w:name="_Toc505268136"/>
              <w:bookmarkStart w:id="8373" w:name="_Toc505352893"/>
              <w:bookmarkStart w:id="8374" w:name="_Toc505941778"/>
              <w:bookmarkStart w:id="8375" w:name="_Toc507059442"/>
              <w:bookmarkStart w:id="8376" w:name="_Toc507063011"/>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del>
          </w:p>
        </w:tc>
        <w:bookmarkStart w:id="8377" w:name="_Toc502299884"/>
        <w:bookmarkStart w:id="8378" w:name="_Toc504118599"/>
        <w:bookmarkStart w:id="8379" w:name="_Toc504125152"/>
        <w:bookmarkStart w:id="8380" w:name="_Toc504490947"/>
        <w:bookmarkStart w:id="8381" w:name="_Toc504493134"/>
        <w:bookmarkStart w:id="8382" w:name="_Toc504494189"/>
        <w:bookmarkStart w:id="8383" w:name="_Toc504495789"/>
        <w:bookmarkStart w:id="8384" w:name="_Toc504654875"/>
        <w:bookmarkStart w:id="8385" w:name="_Toc504983053"/>
        <w:bookmarkStart w:id="8386" w:name="_Toc505268137"/>
        <w:bookmarkStart w:id="8387" w:name="_Toc505352894"/>
        <w:bookmarkStart w:id="8388" w:name="_Toc505941779"/>
        <w:bookmarkStart w:id="8389" w:name="_Toc507059443"/>
        <w:bookmarkStart w:id="8390" w:name="_Toc507063012"/>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tr>
      <w:tr w:rsidR="00F70F34" w:rsidRPr="00A41C57" w:rsidDel="000C50CA" w14:paraId="5EA01CD1" w14:textId="4B8ACE5F" w:rsidTr="002D1D7C">
        <w:trPr>
          <w:trHeight w:val="357"/>
          <w:del w:id="8391"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789BC53B" w14:textId="5724BE33" w:rsidR="00F70F34" w:rsidRPr="00920E6F" w:rsidDel="000C50CA" w:rsidRDefault="00F70F34" w:rsidP="00F70F34">
            <w:pPr>
              <w:rPr>
                <w:del w:id="8392" w:author="Author" w:date="2017-12-29T08:11:00Z"/>
                <w:lang w:val="en-US"/>
              </w:rPr>
            </w:pPr>
            <w:del w:id="8393" w:author="Author" w:date="2017-12-29T08:11:00Z">
              <w:r w:rsidRPr="00920E6F" w:rsidDel="000C50CA">
                <w:rPr>
                  <w:rStyle w:val="SAPScreenElement"/>
                  <w:lang w:val="en-US"/>
                </w:rPr>
                <w:delText>Is Shift Employee:</w:delText>
              </w:r>
              <w:r w:rsidRPr="00920E6F" w:rsidDel="000C50CA">
                <w:rPr>
                  <w:lang w:val="en-US"/>
                </w:rPr>
                <w:delText xml:space="preserve"> defaults to </w:delText>
              </w:r>
              <w:r w:rsidRPr="00920E6F" w:rsidDel="000C50CA">
                <w:rPr>
                  <w:rStyle w:val="SAPUserEntry"/>
                  <w:lang w:val="en-US"/>
                </w:rPr>
                <w:delText>No</w:delText>
              </w:r>
              <w:r w:rsidRPr="00920E6F" w:rsidDel="000C50CA">
                <w:rPr>
                  <w:lang w:val="en-US"/>
                </w:rPr>
                <w:delText>; adapt if required</w:delText>
              </w:r>
              <w:bookmarkStart w:id="8394" w:name="_Toc502299885"/>
              <w:bookmarkStart w:id="8395" w:name="_Toc504118600"/>
              <w:bookmarkStart w:id="8396" w:name="_Toc504125153"/>
              <w:bookmarkStart w:id="8397" w:name="_Toc504490948"/>
              <w:bookmarkStart w:id="8398" w:name="_Toc504493135"/>
              <w:bookmarkStart w:id="8399" w:name="_Toc504494190"/>
              <w:bookmarkStart w:id="8400" w:name="_Toc504495790"/>
              <w:bookmarkStart w:id="8401" w:name="_Toc504654876"/>
              <w:bookmarkStart w:id="8402" w:name="_Toc504983054"/>
              <w:bookmarkStart w:id="8403" w:name="_Toc505268138"/>
              <w:bookmarkStart w:id="8404" w:name="_Toc505352895"/>
              <w:bookmarkStart w:id="8405" w:name="_Toc505941780"/>
              <w:bookmarkStart w:id="8406" w:name="_Toc507059444"/>
              <w:bookmarkStart w:id="8407" w:name="_Toc50706301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del>
          </w:p>
        </w:tc>
        <w:tc>
          <w:tcPr>
            <w:tcW w:w="7384" w:type="dxa"/>
            <w:tcBorders>
              <w:top w:val="single" w:sz="8" w:space="0" w:color="999999"/>
              <w:left w:val="single" w:sz="8" w:space="0" w:color="999999"/>
              <w:bottom w:val="single" w:sz="8" w:space="0" w:color="999999"/>
              <w:right w:val="single" w:sz="8" w:space="0" w:color="999999"/>
            </w:tcBorders>
          </w:tcPr>
          <w:p w14:paraId="0AEA6E8F" w14:textId="37A18C29" w:rsidR="00F70F34" w:rsidRPr="00920E6F" w:rsidDel="000C50CA" w:rsidRDefault="00F70F34" w:rsidP="00F70F34">
            <w:pPr>
              <w:rPr>
                <w:del w:id="8408" w:author="Author" w:date="2017-12-29T08:11:00Z"/>
                <w:lang w:val="en-US"/>
              </w:rPr>
            </w:pPr>
            <w:bookmarkStart w:id="8409" w:name="_Toc502299886"/>
            <w:bookmarkStart w:id="8410" w:name="_Toc504118601"/>
            <w:bookmarkStart w:id="8411" w:name="_Toc504125154"/>
            <w:bookmarkStart w:id="8412" w:name="_Toc504490949"/>
            <w:bookmarkStart w:id="8413" w:name="_Toc504493136"/>
            <w:bookmarkStart w:id="8414" w:name="_Toc504494191"/>
            <w:bookmarkStart w:id="8415" w:name="_Toc504495791"/>
            <w:bookmarkStart w:id="8416" w:name="_Toc504654877"/>
            <w:bookmarkStart w:id="8417" w:name="_Toc504983055"/>
            <w:bookmarkStart w:id="8418" w:name="_Toc505268139"/>
            <w:bookmarkStart w:id="8419" w:name="_Toc505352896"/>
            <w:bookmarkStart w:id="8420" w:name="_Toc505941781"/>
            <w:bookmarkStart w:id="8421" w:name="_Toc507059445"/>
            <w:bookmarkStart w:id="8422" w:name="_Toc507063014"/>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p>
        </w:tc>
        <w:bookmarkStart w:id="8423" w:name="_Toc502299887"/>
        <w:bookmarkStart w:id="8424" w:name="_Toc504118602"/>
        <w:bookmarkStart w:id="8425" w:name="_Toc504125155"/>
        <w:bookmarkStart w:id="8426" w:name="_Toc504490950"/>
        <w:bookmarkStart w:id="8427" w:name="_Toc504493137"/>
        <w:bookmarkStart w:id="8428" w:name="_Toc504494192"/>
        <w:bookmarkStart w:id="8429" w:name="_Toc504495792"/>
        <w:bookmarkStart w:id="8430" w:name="_Toc504654878"/>
        <w:bookmarkStart w:id="8431" w:name="_Toc504983056"/>
        <w:bookmarkStart w:id="8432" w:name="_Toc505268140"/>
        <w:bookmarkStart w:id="8433" w:name="_Toc505352897"/>
        <w:bookmarkStart w:id="8434" w:name="_Toc505941782"/>
        <w:bookmarkStart w:id="8435" w:name="_Toc507059446"/>
        <w:bookmarkStart w:id="8436" w:name="_Toc507063015"/>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tr>
      <w:tr w:rsidR="00F70F34" w:rsidRPr="00A41C57" w:rsidDel="000C50CA" w14:paraId="03D0DC42" w14:textId="52FE6556" w:rsidTr="002D1D7C">
        <w:trPr>
          <w:trHeight w:val="357"/>
          <w:del w:id="8437"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3F7E78F5" w14:textId="7438D685" w:rsidR="00F70F34" w:rsidRPr="00920E6F" w:rsidDel="000C50CA" w:rsidRDefault="00F70F34" w:rsidP="00F70F34">
            <w:pPr>
              <w:rPr>
                <w:del w:id="8438" w:author="Author" w:date="2017-12-29T08:11:00Z"/>
                <w:lang w:val="en-US"/>
              </w:rPr>
            </w:pPr>
            <w:del w:id="8439" w:author="Author" w:date="2017-12-29T08:11:00Z">
              <w:r w:rsidRPr="00920E6F" w:rsidDel="000C50CA">
                <w:rPr>
                  <w:rStyle w:val="SAPScreenElement"/>
                  <w:lang w:val="en-US"/>
                </w:rPr>
                <w:delText xml:space="preserve">Probationary Period End Date: </w:delText>
              </w:r>
              <w:r w:rsidRPr="00920E6F" w:rsidDel="000C50CA">
                <w:rPr>
                  <w:lang w:val="en-US"/>
                </w:rPr>
                <w:delText>defaulted based on a preconfigured business rule</w:delText>
              </w:r>
              <w:bookmarkStart w:id="8440" w:name="_Toc502299888"/>
              <w:bookmarkStart w:id="8441" w:name="_Toc504118603"/>
              <w:bookmarkStart w:id="8442" w:name="_Toc504125156"/>
              <w:bookmarkStart w:id="8443" w:name="_Toc504490951"/>
              <w:bookmarkStart w:id="8444" w:name="_Toc504493138"/>
              <w:bookmarkStart w:id="8445" w:name="_Toc504494193"/>
              <w:bookmarkStart w:id="8446" w:name="_Toc504495793"/>
              <w:bookmarkStart w:id="8447" w:name="_Toc504654879"/>
              <w:bookmarkStart w:id="8448" w:name="_Toc504983057"/>
              <w:bookmarkStart w:id="8449" w:name="_Toc505268141"/>
              <w:bookmarkStart w:id="8450" w:name="_Toc505352898"/>
              <w:bookmarkStart w:id="8451" w:name="_Toc505941783"/>
              <w:bookmarkStart w:id="8452" w:name="_Toc507059447"/>
              <w:bookmarkStart w:id="8453" w:name="_Toc507063016"/>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del>
          </w:p>
        </w:tc>
        <w:tc>
          <w:tcPr>
            <w:tcW w:w="7384" w:type="dxa"/>
            <w:tcBorders>
              <w:top w:val="single" w:sz="8" w:space="0" w:color="999999"/>
              <w:left w:val="single" w:sz="8" w:space="0" w:color="999999"/>
              <w:bottom w:val="single" w:sz="8" w:space="0" w:color="999999"/>
              <w:right w:val="single" w:sz="8" w:space="0" w:color="999999"/>
            </w:tcBorders>
          </w:tcPr>
          <w:p w14:paraId="72B26FE7" w14:textId="3B09AF63" w:rsidR="00F70F34" w:rsidRPr="00920E6F" w:rsidDel="000C50CA" w:rsidRDefault="00F70F34" w:rsidP="00F70F34">
            <w:pPr>
              <w:pStyle w:val="SAPNoteHeading"/>
              <w:ind w:left="0"/>
              <w:rPr>
                <w:del w:id="8454" w:author="Author" w:date="2017-12-29T08:11:00Z"/>
                <w:lang w:val="en-US"/>
              </w:rPr>
            </w:pPr>
            <w:del w:id="8455" w:author="Author" w:date="2017-12-29T08:11:00Z">
              <w:r w:rsidRPr="00920E6F" w:rsidDel="000C50CA">
                <w:rPr>
                  <w:noProof/>
                  <w:lang w:val="en-US"/>
                </w:rPr>
                <w:drawing>
                  <wp:inline distT="0" distB="0" distL="0" distR="0" wp14:anchorId="2881DC90" wp14:editId="18F754FC">
                    <wp:extent cx="228600" cy="228600"/>
                    <wp:effectExtent l="0" t="0" r="0" b="0"/>
                    <wp:docPr id="4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sidDel="000C50CA">
                <w:rPr>
                  <w:lang w:val="en-US"/>
                </w:rPr>
                <w:delText> Recommendation</w:delText>
              </w:r>
              <w:bookmarkStart w:id="8456" w:name="_Toc502299889"/>
              <w:bookmarkStart w:id="8457" w:name="_Toc504118604"/>
              <w:bookmarkStart w:id="8458" w:name="_Toc504125157"/>
              <w:bookmarkStart w:id="8459" w:name="_Toc504490952"/>
              <w:bookmarkStart w:id="8460" w:name="_Toc504493139"/>
              <w:bookmarkStart w:id="8461" w:name="_Toc504494194"/>
              <w:bookmarkStart w:id="8462" w:name="_Toc504495794"/>
              <w:bookmarkStart w:id="8463" w:name="_Toc504654880"/>
              <w:bookmarkStart w:id="8464" w:name="_Toc504983058"/>
              <w:bookmarkStart w:id="8465" w:name="_Toc505268142"/>
              <w:bookmarkStart w:id="8466" w:name="_Toc505352899"/>
              <w:bookmarkStart w:id="8467" w:name="_Toc505941784"/>
              <w:bookmarkStart w:id="8468" w:name="_Toc507059448"/>
              <w:bookmarkStart w:id="8469" w:name="_Toc507063017"/>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del>
          </w:p>
          <w:p w14:paraId="19E86755" w14:textId="7E425D33" w:rsidR="00F70F34" w:rsidRPr="00920E6F" w:rsidDel="000C50CA" w:rsidRDefault="00F70F34" w:rsidP="00F70F34">
            <w:pPr>
              <w:rPr>
                <w:del w:id="8470" w:author="Author" w:date="2017-12-29T08:11:00Z"/>
                <w:lang w:val="en-US"/>
              </w:rPr>
            </w:pPr>
            <w:del w:id="8471" w:author="Author" w:date="2017-12-29T08:11:00Z">
              <w:r w:rsidRPr="00920E6F" w:rsidDel="000C50CA">
                <w:rPr>
                  <w:lang w:val="en-US"/>
                </w:rPr>
                <w:delText xml:space="preserve">For details to the preconfigured business rule refer to the configuration guide of building block </w:delText>
              </w:r>
              <w:r w:rsidRPr="00920E6F" w:rsidDel="000C50CA">
                <w:rPr>
                  <w:rStyle w:val="SAPEmphasis"/>
                  <w:lang w:val="en-US"/>
                </w:rPr>
                <w:delText>15T</w:delText>
              </w:r>
              <w:r w:rsidRPr="00920E6F" w:rsidDel="000C50CA">
                <w:rPr>
                  <w:lang w:val="en-US"/>
                </w:rPr>
                <w:delText xml:space="preserve">, where in chapter </w:delText>
              </w:r>
              <w:r w:rsidRPr="00920E6F" w:rsidDel="000C50CA">
                <w:rPr>
                  <w:rStyle w:val="SAPTextReference"/>
                  <w:lang w:val="en-US"/>
                </w:rPr>
                <w:delText>Preparation / Prerequisites</w:delText>
              </w:r>
              <w:r w:rsidRPr="00920E6F" w:rsidDel="000C50CA">
                <w:rPr>
                  <w:lang w:val="en-US"/>
                </w:rPr>
                <w:delText xml:space="preserve"> the reference to the appropriate </w:delText>
              </w:r>
              <w:r w:rsidRPr="00920E6F" w:rsidDel="000C50CA">
                <w:rPr>
                  <w:rStyle w:val="SAPScreenElement"/>
                  <w:color w:val="auto"/>
                  <w:lang w:val="en-US"/>
                </w:rPr>
                <w:delText>HR Transaction</w:delText>
              </w:r>
              <w:r w:rsidRPr="00920E6F" w:rsidDel="000C50CA">
                <w:rPr>
                  <w:lang w:val="en-US"/>
                </w:rPr>
                <w:delText xml:space="preserve"> workbook is given.</w:delText>
              </w:r>
              <w:bookmarkStart w:id="8472" w:name="_Toc502299890"/>
              <w:bookmarkStart w:id="8473" w:name="_Toc504118605"/>
              <w:bookmarkStart w:id="8474" w:name="_Toc504125158"/>
              <w:bookmarkStart w:id="8475" w:name="_Toc504490953"/>
              <w:bookmarkStart w:id="8476" w:name="_Toc504493140"/>
              <w:bookmarkStart w:id="8477" w:name="_Toc504494195"/>
              <w:bookmarkStart w:id="8478" w:name="_Toc504495795"/>
              <w:bookmarkStart w:id="8479" w:name="_Toc504654881"/>
              <w:bookmarkStart w:id="8480" w:name="_Toc504983059"/>
              <w:bookmarkStart w:id="8481" w:name="_Toc505268143"/>
              <w:bookmarkStart w:id="8482" w:name="_Toc505352900"/>
              <w:bookmarkStart w:id="8483" w:name="_Toc505941785"/>
              <w:bookmarkStart w:id="8484" w:name="_Toc507059449"/>
              <w:bookmarkStart w:id="8485" w:name="_Toc507063018"/>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del>
          </w:p>
        </w:tc>
        <w:bookmarkStart w:id="8486" w:name="_Toc502299891"/>
        <w:bookmarkStart w:id="8487" w:name="_Toc504118606"/>
        <w:bookmarkStart w:id="8488" w:name="_Toc504125159"/>
        <w:bookmarkStart w:id="8489" w:name="_Toc504490954"/>
        <w:bookmarkStart w:id="8490" w:name="_Toc504493141"/>
        <w:bookmarkStart w:id="8491" w:name="_Toc504494196"/>
        <w:bookmarkStart w:id="8492" w:name="_Toc504495796"/>
        <w:bookmarkStart w:id="8493" w:name="_Toc504654882"/>
        <w:bookmarkStart w:id="8494" w:name="_Toc504983060"/>
        <w:bookmarkStart w:id="8495" w:name="_Toc505268144"/>
        <w:bookmarkStart w:id="8496" w:name="_Toc505352901"/>
        <w:bookmarkStart w:id="8497" w:name="_Toc505941786"/>
        <w:bookmarkStart w:id="8498" w:name="_Toc507059450"/>
        <w:bookmarkStart w:id="8499" w:name="_Toc507063019"/>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tr>
      <w:tr w:rsidR="00F70F34" w:rsidRPr="00A41C57" w:rsidDel="000C50CA" w14:paraId="41DD8936" w14:textId="32C73AC9" w:rsidTr="002D1D7C">
        <w:trPr>
          <w:trHeight w:val="357"/>
          <w:del w:id="8500"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7E9E822D" w14:textId="757A70F8" w:rsidR="00F70F34" w:rsidRPr="00920E6F" w:rsidDel="000C50CA" w:rsidRDefault="00F70F34" w:rsidP="00F70F34">
            <w:pPr>
              <w:rPr>
                <w:del w:id="8501" w:author="Author" w:date="2017-12-29T08:11:00Z"/>
                <w:lang w:val="en-US"/>
              </w:rPr>
            </w:pPr>
            <w:commentRangeStart w:id="8502"/>
            <w:del w:id="8503" w:author="Author" w:date="2017-12-29T08:11:00Z">
              <w:r w:rsidRPr="00920E6F" w:rsidDel="000C50CA">
                <w:rPr>
                  <w:rStyle w:val="SAPScreenElement"/>
                  <w:lang w:val="en-US"/>
                </w:rPr>
                <w:delText xml:space="preserve">Employee Class: </w:delText>
              </w:r>
              <w:r w:rsidRPr="00920E6F" w:rsidDel="000C50CA">
                <w:rPr>
                  <w:lang w:val="en-US"/>
                </w:rPr>
                <w:delText xml:space="preserve">defaulted based on value entered in field </w:delText>
              </w:r>
              <w:r w:rsidRPr="00920E6F" w:rsidDel="000C50CA">
                <w:rPr>
                  <w:rStyle w:val="SAPScreenElement"/>
                  <w:lang w:val="en-US"/>
                </w:rPr>
                <w:delText>Position</w:delText>
              </w:r>
              <w:r w:rsidR="002D1D7C" w:rsidRPr="00B04D6E" w:rsidDel="000C50CA">
                <w:rPr>
                  <w:lang w:val="en-US"/>
                </w:rPr>
                <w:delText>; leave as is</w:delText>
              </w:r>
              <w:bookmarkStart w:id="8504" w:name="_Toc502299892"/>
              <w:bookmarkStart w:id="8505" w:name="_Toc504118607"/>
              <w:bookmarkStart w:id="8506" w:name="_Toc504125160"/>
              <w:bookmarkStart w:id="8507" w:name="_Toc504490955"/>
              <w:bookmarkStart w:id="8508" w:name="_Toc504493142"/>
              <w:bookmarkStart w:id="8509" w:name="_Toc504494197"/>
              <w:bookmarkStart w:id="8510" w:name="_Toc504495797"/>
              <w:bookmarkStart w:id="8511" w:name="_Toc504654883"/>
              <w:bookmarkStart w:id="8512" w:name="_Toc504983061"/>
              <w:bookmarkStart w:id="8513" w:name="_Toc505268145"/>
              <w:bookmarkStart w:id="8514" w:name="_Toc505352902"/>
              <w:bookmarkStart w:id="8515" w:name="_Toc505941787"/>
              <w:bookmarkStart w:id="8516" w:name="_Toc507059451"/>
              <w:bookmarkStart w:id="8517" w:name="_Toc507063020"/>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del>
          </w:p>
        </w:tc>
        <w:tc>
          <w:tcPr>
            <w:tcW w:w="7384" w:type="dxa"/>
            <w:tcBorders>
              <w:top w:val="single" w:sz="8" w:space="0" w:color="999999"/>
              <w:left w:val="single" w:sz="8" w:space="0" w:color="999999"/>
              <w:bottom w:val="single" w:sz="8" w:space="0" w:color="999999"/>
              <w:right w:val="single" w:sz="8" w:space="0" w:color="999999"/>
            </w:tcBorders>
          </w:tcPr>
          <w:p w14:paraId="5AB7960A" w14:textId="2167DB76" w:rsidR="00F70F34" w:rsidRPr="00920E6F" w:rsidDel="000C50CA" w:rsidRDefault="00F70F34" w:rsidP="00F70F34">
            <w:pPr>
              <w:pStyle w:val="SAPNoteHeading"/>
              <w:ind w:left="0"/>
              <w:rPr>
                <w:del w:id="8518" w:author="Author" w:date="2017-12-29T08:11:00Z"/>
                <w:lang w:val="en-US"/>
              </w:rPr>
            </w:pPr>
            <w:del w:id="8519" w:author="Author" w:date="2017-12-29T08:11:00Z">
              <w:r w:rsidRPr="00920E6F" w:rsidDel="000C50CA">
                <w:rPr>
                  <w:noProof/>
                  <w:lang w:val="en-US"/>
                </w:rPr>
                <w:drawing>
                  <wp:inline distT="0" distB="0" distL="0" distR="0" wp14:anchorId="3E908D14" wp14:editId="4A810691">
                    <wp:extent cx="228600" cy="228600"/>
                    <wp:effectExtent l="0" t="0" r="0" b="0"/>
                    <wp:docPr id="4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sidDel="000C50CA">
                <w:rPr>
                  <w:lang w:val="en-US"/>
                </w:rPr>
                <w:delText> Recommendation</w:delText>
              </w:r>
              <w:bookmarkStart w:id="8520" w:name="_Toc502299893"/>
              <w:bookmarkStart w:id="8521" w:name="_Toc504118608"/>
              <w:bookmarkStart w:id="8522" w:name="_Toc504125161"/>
              <w:bookmarkStart w:id="8523" w:name="_Toc504490956"/>
              <w:bookmarkStart w:id="8524" w:name="_Toc504493143"/>
              <w:bookmarkStart w:id="8525" w:name="_Toc504494198"/>
              <w:bookmarkStart w:id="8526" w:name="_Toc504495798"/>
              <w:bookmarkStart w:id="8527" w:name="_Toc504654884"/>
              <w:bookmarkStart w:id="8528" w:name="_Toc504983062"/>
              <w:bookmarkStart w:id="8529" w:name="_Toc505268146"/>
              <w:bookmarkStart w:id="8530" w:name="_Toc505352903"/>
              <w:bookmarkStart w:id="8531" w:name="_Toc505941788"/>
              <w:bookmarkStart w:id="8532" w:name="_Toc507059452"/>
              <w:bookmarkStart w:id="8533" w:name="_Toc507063021"/>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del>
          </w:p>
          <w:p w14:paraId="69A03351" w14:textId="4592FB80" w:rsidR="00F70F34" w:rsidRPr="00920E6F" w:rsidDel="000C50CA" w:rsidRDefault="00F70F34" w:rsidP="00F70F34">
            <w:pPr>
              <w:rPr>
                <w:del w:id="8534" w:author="Author" w:date="2017-12-29T08:11:00Z"/>
                <w:lang w:val="en-US"/>
              </w:rPr>
            </w:pPr>
            <w:del w:id="8535" w:author="Author" w:date="2017-12-29T08:11:00Z">
              <w:r w:rsidRPr="00920E6F" w:rsidDel="000C50CA">
                <w:rPr>
                  <w:lang w:val="en-US"/>
                </w:rPr>
                <w:delText>Required if integration with Employee Central Payroll is in place.</w:delText>
              </w:r>
              <w:bookmarkStart w:id="8536" w:name="_Toc502299894"/>
              <w:bookmarkStart w:id="8537" w:name="_Toc504118609"/>
              <w:bookmarkStart w:id="8538" w:name="_Toc504125162"/>
              <w:bookmarkStart w:id="8539" w:name="_Toc504490957"/>
              <w:bookmarkStart w:id="8540" w:name="_Toc504493144"/>
              <w:bookmarkStart w:id="8541" w:name="_Toc504494199"/>
              <w:bookmarkStart w:id="8542" w:name="_Toc504495799"/>
              <w:bookmarkStart w:id="8543" w:name="_Toc504654885"/>
              <w:bookmarkStart w:id="8544" w:name="_Toc504983063"/>
              <w:bookmarkStart w:id="8545" w:name="_Toc505268147"/>
              <w:bookmarkStart w:id="8546" w:name="_Toc505352904"/>
              <w:bookmarkStart w:id="8547" w:name="_Toc505941789"/>
              <w:bookmarkStart w:id="8548" w:name="_Toc507059453"/>
              <w:bookmarkStart w:id="8549" w:name="_Toc507063022"/>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del>
          </w:p>
        </w:tc>
        <w:bookmarkStart w:id="8550" w:name="_Toc502299895"/>
        <w:bookmarkStart w:id="8551" w:name="_Toc504118610"/>
        <w:bookmarkStart w:id="8552" w:name="_Toc504125163"/>
        <w:bookmarkStart w:id="8553" w:name="_Toc504490958"/>
        <w:bookmarkStart w:id="8554" w:name="_Toc504493145"/>
        <w:bookmarkStart w:id="8555" w:name="_Toc504494200"/>
        <w:bookmarkStart w:id="8556" w:name="_Toc504495800"/>
        <w:bookmarkStart w:id="8557" w:name="_Toc504654886"/>
        <w:bookmarkStart w:id="8558" w:name="_Toc504983064"/>
        <w:bookmarkStart w:id="8559" w:name="_Toc505268148"/>
        <w:bookmarkStart w:id="8560" w:name="_Toc505352905"/>
        <w:bookmarkStart w:id="8561" w:name="_Toc505941790"/>
        <w:bookmarkStart w:id="8562" w:name="_Toc507059454"/>
        <w:bookmarkStart w:id="8563" w:name="_Toc507063023"/>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tr>
      <w:tr w:rsidR="00F70F34" w:rsidRPr="00A41C57" w:rsidDel="000C50CA" w14:paraId="3BE60D49" w14:textId="1F97B739" w:rsidTr="002D1D7C">
        <w:trPr>
          <w:trHeight w:val="357"/>
          <w:del w:id="8564"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6AE5ADD6" w14:textId="74BBC006" w:rsidR="00F70F34" w:rsidRPr="00920E6F" w:rsidDel="000C50CA" w:rsidRDefault="00F70F34" w:rsidP="00F70F34">
            <w:pPr>
              <w:rPr>
                <w:del w:id="8565" w:author="Author" w:date="2017-12-29T08:11:00Z"/>
                <w:lang w:val="en-US"/>
              </w:rPr>
            </w:pPr>
            <w:del w:id="8566" w:author="Author" w:date="2017-12-29T08:11:00Z">
              <w:r w:rsidRPr="00920E6F" w:rsidDel="000C50CA">
                <w:rPr>
                  <w:rStyle w:val="SAPScreenElement"/>
                  <w:lang w:val="en-US"/>
                </w:rPr>
                <w:delText xml:space="preserve">Employment Type: </w:delText>
              </w:r>
              <w:r w:rsidRPr="00920E6F" w:rsidDel="000C50CA">
                <w:rPr>
                  <w:lang w:val="en-US"/>
                </w:rPr>
                <w:delText xml:space="preserve">defaulted based on value entered in field </w:delText>
              </w:r>
              <w:r w:rsidRPr="00920E6F" w:rsidDel="000C50CA">
                <w:rPr>
                  <w:rStyle w:val="SAPScreenElement"/>
                  <w:lang w:val="en-US"/>
                </w:rPr>
                <w:delText xml:space="preserve">Position </w:delText>
              </w:r>
              <w:r w:rsidRPr="00920E6F" w:rsidDel="000C50CA">
                <w:rPr>
                  <w:lang w:val="en-US"/>
                </w:rPr>
                <w:delText xml:space="preserve">in case the </w:delText>
              </w:r>
              <w:r w:rsidRPr="00920E6F" w:rsidDel="000C50CA">
                <w:rPr>
                  <w:rStyle w:val="SAPScreenElement"/>
                  <w:color w:val="auto"/>
                  <w:lang w:val="en-US"/>
                </w:rPr>
                <w:delText>Employment Type</w:delText>
              </w:r>
              <w:r w:rsidRPr="00920E6F" w:rsidDel="000C50CA">
                <w:rPr>
                  <w:lang w:val="en-US"/>
                </w:rPr>
                <w:delText xml:space="preserve"> field has been set up and maintained for the </w:delText>
              </w:r>
              <w:r w:rsidRPr="00920E6F" w:rsidDel="000C50CA">
                <w:rPr>
                  <w:rStyle w:val="SAPScreenElement"/>
                  <w:color w:val="auto"/>
                  <w:lang w:val="en-US"/>
                </w:rPr>
                <w:delText>Position</w:delText>
              </w:r>
              <w:r w:rsidRPr="00920E6F" w:rsidDel="000C50CA">
                <w:rPr>
                  <w:lang w:val="en-US"/>
                </w:rPr>
                <w:delText xml:space="preserve"> object. If this is not the case, you need to select a value from the value help.</w:delText>
              </w:r>
              <w:bookmarkStart w:id="8567" w:name="_Toc502299896"/>
              <w:bookmarkStart w:id="8568" w:name="_Toc504118611"/>
              <w:bookmarkStart w:id="8569" w:name="_Toc504125164"/>
              <w:bookmarkStart w:id="8570" w:name="_Toc504490959"/>
              <w:bookmarkStart w:id="8571" w:name="_Toc504493146"/>
              <w:bookmarkStart w:id="8572" w:name="_Toc504494201"/>
              <w:bookmarkStart w:id="8573" w:name="_Toc504495801"/>
              <w:bookmarkStart w:id="8574" w:name="_Toc504654887"/>
              <w:bookmarkStart w:id="8575" w:name="_Toc504983065"/>
              <w:bookmarkStart w:id="8576" w:name="_Toc505268149"/>
              <w:bookmarkStart w:id="8577" w:name="_Toc505352906"/>
              <w:bookmarkStart w:id="8578" w:name="_Toc505941791"/>
              <w:bookmarkStart w:id="8579" w:name="_Toc507059455"/>
              <w:bookmarkStart w:id="8580" w:name="_Toc507063024"/>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del>
          </w:p>
        </w:tc>
        <w:tc>
          <w:tcPr>
            <w:tcW w:w="7384" w:type="dxa"/>
            <w:tcBorders>
              <w:top w:val="single" w:sz="8" w:space="0" w:color="999999"/>
              <w:left w:val="single" w:sz="8" w:space="0" w:color="999999"/>
              <w:bottom w:val="single" w:sz="8" w:space="0" w:color="999999"/>
              <w:right w:val="single" w:sz="8" w:space="0" w:color="999999"/>
            </w:tcBorders>
          </w:tcPr>
          <w:p w14:paraId="5252FFE9" w14:textId="0039F499" w:rsidR="00F70F34" w:rsidRPr="00920E6F" w:rsidDel="000C50CA" w:rsidRDefault="00F70F34" w:rsidP="00F70F34">
            <w:pPr>
              <w:pStyle w:val="SAPNoteHeading"/>
              <w:ind w:left="0"/>
              <w:rPr>
                <w:del w:id="8581" w:author="Author" w:date="2017-12-29T08:11:00Z"/>
                <w:lang w:val="en-US"/>
              </w:rPr>
            </w:pPr>
            <w:del w:id="8582" w:author="Author" w:date="2017-12-29T08:11:00Z">
              <w:r w:rsidRPr="00920E6F" w:rsidDel="000C50CA">
                <w:rPr>
                  <w:noProof/>
                  <w:lang w:val="en-US"/>
                </w:rPr>
                <w:drawing>
                  <wp:inline distT="0" distB="0" distL="0" distR="0" wp14:anchorId="32AF2519" wp14:editId="042EF877">
                    <wp:extent cx="228600" cy="228600"/>
                    <wp:effectExtent l="0" t="0" r="0" b="0"/>
                    <wp:docPr id="4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sidDel="000C50CA">
                <w:rPr>
                  <w:lang w:val="en-US"/>
                </w:rPr>
                <w:delText> Recommendation</w:delText>
              </w:r>
              <w:bookmarkStart w:id="8583" w:name="_Toc502299897"/>
              <w:bookmarkStart w:id="8584" w:name="_Toc504118612"/>
              <w:bookmarkStart w:id="8585" w:name="_Toc504125165"/>
              <w:bookmarkStart w:id="8586" w:name="_Toc504490960"/>
              <w:bookmarkStart w:id="8587" w:name="_Toc504493147"/>
              <w:bookmarkStart w:id="8588" w:name="_Toc504494202"/>
              <w:bookmarkStart w:id="8589" w:name="_Toc504495802"/>
              <w:bookmarkStart w:id="8590" w:name="_Toc504654888"/>
              <w:bookmarkStart w:id="8591" w:name="_Toc504983066"/>
              <w:bookmarkStart w:id="8592" w:name="_Toc505268150"/>
              <w:bookmarkStart w:id="8593" w:name="_Toc505352907"/>
              <w:bookmarkStart w:id="8594" w:name="_Toc505941792"/>
              <w:bookmarkStart w:id="8595" w:name="_Toc507059456"/>
              <w:bookmarkStart w:id="8596" w:name="_Toc507063025"/>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del>
          </w:p>
          <w:p w14:paraId="55306EE7" w14:textId="4250C267" w:rsidR="00F70F34" w:rsidRPr="00920E6F" w:rsidDel="000C50CA" w:rsidRDefault="00F70F34" w:rsidP="00F70F34">
            <w:pPr>
              <w:rPr>
                <w:del w:id="8597" w:author="Author" w:date="2017-12-29T08:11:00Z"/>
                <w:lang w:val="en-US"/>
              </w:rPr>
            </w:pPr>
            <w:del w:id="8598" w:author="Author" w:date="2017-12-29T08:11:00Z">
              <w:r w:rsidRPr="00920E6F" w:rsidDel="000C50CA">
                <w:rPr>
                  <w:lang w:val="en-US"/>
                </w:rPr>
                <w:delText xml:space="preserve">In case </w:delText>
              </w:r>
              <w:r w:rsidRPr="00920E6F" w:rsidDel="000C50CA">
                <w:rPr>
                  <w:rStyle w:val="SAPEmphasis"/>
                  <w:lang w:val="en-US"/>
                </w:rPr>
                <w:delText xml:space="preserve">Contingent Workforce Management </w:delText>
              </w:r>
              <w:r w:rsidRPr="00920E6F" w:rsidDel="000C50CA">
                <w:rPr>
                  <w:lang w:val="en-US"/>
                </w:rPr>
                <w:delText xml:space="preserve">has also been implemented in the instance, avoid using employee class </w:delText>
              </w:r>
              <w:r w:rsidRPr="00920E6F" w:rsidDel="000C50CA">
                <w:rPr>
                  <w:rStyle w:val="SAPUserEntry"/>
                  <w:lang w:val="en-US"/>
                </w:rPr>
                <w:delText>Contingent(GB)</w:delText>
              </w:r>
              <w:r w:rsidRPr="00920E6F" w:rsidDel="000C50CA">
                <w:rPr>
                  <w:lang w:val="en-US"/>
                </w:rPr>
                <w:delText xml:space="preserve"> and one of the employment types</w:delText>
              </w:r>
              <w:r w:rsidRPr="00920E6F" w:rsidDel="000C50CA">
                <w:rPr>
                  <w:rStyle w:val="SAPUserEntry"/>
                  <w:lang w:val="en-US"/>
                </w:rPr>
                <w:delText xml:space="preserve"> Contractor(GB)</w:delText>
              </w:r>
              <w:r w:rsidRPr="00920E6F" w:rsidDel="000C50CA">
                <w:rPr>
                  <w:lang w:val="en-US"/>
                </w:rPr>
                <w:delText>,</w:delText>
              </w:r>
              <w:r w:rsidRPr="00920E6F" w:rsidDel="000C50CA">
                <w:rPr>
                  <w:rStyle w:val="SAPUserEntry"/>
                  <w:lang w:val="en-US"/>
                </w:rPr>
                <w:delText xml:space="preserve"> Consultant(GB)</w:delText>
              </w:r>
              <w:r w:rsidRPr="00920E6F" w:rsidDel="000C50CA">
                <w:rPr>
                  <w:lang w:val="en-US"/>
                </w:rPr>
                <w:delText xml:space="preserve"> or</w:delText>
              </w:r>
              <w:r w:rsidRPr="00920E6F" w:rsidDel="000C50CA">
                <w:rPr>
                  <w:rStyle w:val="SAPUserEntry"/>
                  <w:lang w:val="en-US"/>
                </w:rPr>
                <w:delText xml:space="preserve"> Freelancer(GB)</w:delText>
              </w:r>
              <w:r w:rsidRPr="00920E6F" w:rsidDel="000C50CA">
                <w:rPr>
                  <w:lang w:val="en-US"/>
                </w:rPr>
                <w:delText xml:space="preserve">. </w:delText>
              </w:r>
              <w:bookmarkStart w:id="8599" w:name="_Toc502299898"/>
              <w:bookmarkStart w:id="8600" w:name="_Toc504118613"/>
              <w:bookmarkStart w:id="8601" w:name="_Toc504125166"/>
              <w:bookmarkStart w:id="8602" w:name="_Toc504490961"/>
              <w:bookmarkStart w:id="8603" w:name="_Toc504493148"/>
              <w:bookmarkStart w:id="8604" w:name="_Toc504494203"/>
              <w:bookmarkStart w:id="8605" w:name="_Toc504495803"/>
              <w:bookmarkStart w:id="8606" w:name="_Toc504654889"/>
              <w:bookmarkStart w:id="8607" w:name="_Toc504983067"/>
              <w:bookmarkStart w:id="8608" w:name="_Toc505268151"/>
              <w:bookmarkStart w:id="8609" w:name="_Toc505352908"/>
              <w:bookmarkStart w:id="8610" w:name="_Toc505941793"/>
              <w:bookmarkStart w:id="8611" w:name="_Toc507059457"/>
              <w:bookmarkStart w:id="8612" w:name="_Toc507063026"/>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del>
          </w:p>
          <w:p w14:paraId="3E1B64EA" w14:textId="15A78EB8" w:rsidR="00F70F34" w:rsidRPr="00920E6F" w:rsidDel="000C50CA" w:rsidRDefault="00F70F34" w:rsidP="00F70F34">
            <w:pPr>
              <w:pStyle w:val="SAPNoteHeading"/>
              <w:ind w:left="0"/>
              <w:rPr>
                <w:del w:id="8613" w:author="Author" w:date="2017-12-29T08:11:00Z"/>
                <w:lang w:val="en-US"/>
              </w:rPr>
            </w:pPr>
            <w:del w:id="8614" w:author="Author" w:date="2017-12-29T08:11:00Z">
              <w:r w:rsidRPr="00920E6F" w:rsidDel="000C50CA">
                <w:rPr>
                  <w:noProof/>
                  <w:lang w:val="en-US"/>
                </w:rPr>
                <w:drawing>
                  <wp:inline distT="0" distB="0" distL="0" distR="0" wp14:anchorId="18FEB28B" wp14:editId="7E1432A5">
                    <wp:extent cx="228600" cy="228600"/>
                    <wp:effectExtent l="0" t="0" r="0" b="0"/>
                    <wp:docPr id="4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sidDel="000C50CA">
                <w:rPr>
                  <w:lang w:val="en-US"/>
                </w:rPr>
                <w:delText> Recommendation</w:delText>
              </w:r>
              <w:bookmarkStart w:id="8615" w:name="_Toc502299899"/>
              <w:bookmarkStart w:id="8616" w:name="_Toc504118614"/>
              <w:bookmarkStart w:id="8617" w:name="_Toc504125167"/>
              <w:bookmarkStart w:id="8618" w:name="_Toc504490962"/>
              <w:bookmarkStart w:id="8619" w:name="_Toc504493149"/>
              <w:bookmarkStart w:id="8620" w:name="_Toc504494204"/>
              <w:bookmarkStart w:id="8621" w:name="_Toc504495804"/>
              <w:bookmarkStart w:id="8622" w:name="_Toc504654890"/>
              <w:bookmarkStart w:id="8623" w:name="_Toc504983068"/>
              <w:bookmarkStart w:id="8624" w:name="_Toc505268152"/>
              <w:bookmarkStart w:id="8625" w:name="_Toc505352909"/>
              <w:bookmarkStart w:id="8626" w:name="_Toc505941794"/>
              <w:bookmarkStart w:id="8627" w:name="_Toc507059458"/>
              <w:bookmarkStart w:id="8628" w:name="_Toc507063027"/>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del>
          </w:p>
          <w:p w14:paraId="476D01AC" w14:textId="2453029B" w:rsidR="00F70F34" w:rsidRPr="00920E6F" w:rsidDel="000C50CA" w:rsidRDefault="00F70F34" w:rsidP="00F70F34">
            <w:pPr>
              <w:rPr>
                <w:del w:id="8629" w:author="Author" w:date="2017-12-29T08:11:00Z"/>
                <w:lang w:val="en-US"/>
              </w:rPr>
            </w:pPr>
            <w:del w:id="8630" w:author="Author" w:date="2017-12-29T08:11:00Z">
              <w:r w:rsidRPr="00920E6F" w:rsidDel="000C50CA">
                <w:rPr>
                  <w:lang w:val="en-US"/>
                </w:rPr>
                <w:delText>Required if integration with Employee Central Payroll is in place.</w:delText>
              </w:r>
              <w:commentRangeEnd w:id="8502"/>
              <w:r w:rsidR="002D1D7C" w:rsidDel="000C50CA">
                <w:rPr>
                  <w:rStyle w:val="CommentReference"/>
                </w:rPr>
                <w:commentReference w:id="8502"/>
              </w:r>
              <w:bookmarkStart w:id="8631" w:name="_Toc502299900"/>
              <w:bookmarkStart w:id="8632" w:name="_Toc504118615"/>
              <w:bookmarkStart w:id="8633" w:name="_Toc504125168"/>
              <w:bookmarkStart w:id="8634" w:name="_Toc504490963"/>
              <w:bookmarkStart w:id="8635" w:name="_Toc504493150"/>
              <w:bookmarkStart w:id="8636" w:name="_Toc504494205"/>
              <w:bookmarkStart w:id="8637" w:name="_Toc504495805"/>
              <w:bookmarkStart w:id="8638" w:name="_Toc504654891"/>
              <w:bookmarkStart w:id="8639" w:name="_Toc504983069"/>
              <w:bookmarkStart w:id="8640" w:name="_Toc505268153"/>
              <w:bookmarkStart w:id="8641" w:name="_Toc505352910"/>
              <w:bookmarkStart w:id="8642" w:name="_Toc505941795"/>
              <w:bookmarkStart w:id="8643" w:name="_Toc507059459"/>
              <w:bookmarkStart w:id="8644" w:name="_Toc507063028"/>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del>
          </w:p>
        </w:tc>
        <w:bookmarkStart w:id="8645" w:name="_Toc502299901"/>
        <w:bookmarkStart w:id="8646" w:name="_Toc504118616"/>
        <w:bookmarkStart w:id="8647" w:name="_Toc504125169"/>
        <w:bookmarkStart w:id="8648" w:name="_Toc504490964"/>
        <w:bookmarkStart w:id="8649" w:name="_Toc504493151"/>
        <w:bookmarkStart w:id="8650" w:name="_Toc504494206"/>
        <w:bookmarkStart w:id="8651" w:name="_Toc504495806"/>
        <w:bookmarkStart w:id="8652" w:name="_Toc504654892"/>
        <w:bookmarkStart w:id="8653" w:name="_Toc504983070"/>
        <w:bookmarkStart w:id="8654" w:name="_Toc505268154"/>
        <w:bookmarkStart w:id="8655" w:name="_Toc505352911"/>
        <w:bookmarkStart w:id="8656" w:name="_Toc505941796"/>
        <w:bookmarkStart w:id="8657" w:name="_Toc507059460"/>
        <w:bookmarkStart w:id="8658" w:name="_Toc507063029"/>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tr>
      <w:tr w:rsidR="00F70F34" w:rsidRPr="00A41C57" w:rsidDel="000C50CA" w14:paraId="1D7BC16A" w14:textId="51E77C8E" w:rsidTr="002D1D7C">
        <w:trPr>
          <w:trHeight w:val="357"/>
          <w:del w:id="8659"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03986F48" w14:textId="7366E42A" w:rsidR="00F70F34" w:rsidRPr="00920E6F" w:rsidDel="000C50CA" w:rsidRDefault="00F70F34" w:rsidP="00F70F34">
            <w:pPr>
              <w:rPr>
                <w:del w:id="8660" w:author="Author" w:date="2017-12-29T08:11:00Z"/>
                <w:lang w:val="en-US"/>
              </w:rPr>
            </w:pPr>
            <w:del w:id="8661" w:author="Author" w:date="2017-12-29T08:11:00Z">
              <w:r w:rsidRPr="00920E6F" w:rsidDel="000C50CA">
                <w:rPr>
                  <w:rStyle w:val="SAPScreenElement"/>
                  <w:lang w:val="en-US"/>
                </w:rPr>
                <w:delText xml:space="preserve">Job Entry Date: </w:delText>
              </w:r>
              <w:r w:rsidRPr="00920E6F" w:rsidDel="000C50CA">
                <w:rPr>
                  <w:lang w:val="en-US"/>
                </w:rPr>
                <w:delText>select the same date as the hiring date of the new employee or select a different date, in case the job entry date differs from the hiring date</w:delText>
              </w:r>
              <w:bookmarkStart w:id="8662" w:name="_Toc502299902"/>
              <w:bookmarkStart w:id="8663" w:name="_Toc504118617"/>
              <w:bookmarkStart w:id="8664" w:name="_Toc504125170"/>
              <w:bookmarkStart w:id="8665" w:name="_Toc504490965"/>
              <w:bookmarkStart w:id="8666" w:name="_Toc504493152"/>
              <w:bookmarkStart w:id="8667" w:name="_Toc504494207"/>
              <w:bookmarkStart w:id="8668" w:name="_Toc504495807"/>
              <w:bookmarkStart w:id="8669" w:name="_Toc504654893"/>
              <w:bookmarkStart w:id="8670" w:name="_Toc504983071"/>
              <w:bookmarkStart w:id="8671" w:name="_Toc505268155"/>
              <w:bookmarkStart w:id="8672" w:name="_Toc505352912"/>
              <w:bookmarkStart w:id="8673" w:name="_Toc505941797"/>
              <w:bookmarkStart w:id="8674" w:name="_Toc507059461"/>
              <w:bookmarkStart w:id="8675" w:name="_Toc507063030"/>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del>
          </w:p>
        </w:tc>
        <w:tc>
          <w:tcPr>
            <w:tcW w:w="7384" w:type="dxa"/>
            <w:tcBorders>
              <w:top w:val="single" w:sz="8" w:space="0" w:color="999999"/>
              <w:left w:val="single" w:sz="8" w:space="0" w:color="999999"/>
              <w:bottom w:val="single" w:sz="8" w:space="0" w:color="999999"/>
              <w:right w:val="single" w:sz="8" w:space="0" w:color="999999"/>
            </w:tcBorders>
          </w:tcPr>
          <w:p w14:paraId="09F1D4C2" w14:textId="7AB376F5" w:rsidR="00F70F34" w:rsidRPr="00920E6F" w:rsidDel="000C50CA" w:rsidRDefault="00F70F34" w:rsidP="00F70F34">
            <w:pPr>
              <w:rPr>
                <w:del w:id="8676" w:author="Author" w:date="2017-12-29T08:11:00Z"/>
                <w:lang w:val="en-US"/>
              </w:rPr>
            </w:pPr>
            <w:del w:id="8677" w:author="Author" w:date="2017-12-29T08:11:00Z">
              <w:r w:rsidRPr="00920E6F" w:rsidDel="000C50CA">
                <w:rPr>
                  <w:lang w:val="en-US"/>
                </w:rPr>
                <w:delText>In case you leave the field empty, upon submitting the new hire record, the value will be automatically filled with the hiring date, and can be checked in the employee profile.</w:delText>
              </w:r>
              <w:bookmarkStart w:id="8678" w:name="_Toc502299903"/>
              <w:bookmarkStart w:id="8679" w:name="_Toc504118618"/>
              <w:bookmarkStart w:id="8680" w:name="_Toc504125171"/>
              <w:bookmarkStart w:id="8681" w:name="_Toc504490966"/>
              <w:bookmarkStart w:id="8682" w:name="_Toc504493153"/>
              <w:bookmarkStart w:id="8683" w:name="_Toc504494208"/>
              <w:bookmarkStart w:id="8684" w:name="_Toc504495808"/>
              <w:bookmarkStart w:id="8685" w:name="_Toc504654894"/>
              <w:bookmarkStart w:id="8686" w:name="_Toc504983072"/>
              <w:bookmarkStart w:id="8687" w:name="_Toc505268156"/>
              <w:bookmarkStart w:id="8688" w:name="_Toc505352913"/>
              <w:bookmarkStart w:id="8689" w:name="_Toc505941798"/>
              <w:bookmarkStart w:id="8690" w:name="_Toc507059462"/>
              <w:bookmarkStart w:id="8691" w:name="_Toc507063031"/>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del>
          </w:p>
        </w:tc>
        <w:bookmarkStart w:id="8692" w:name="_Toc502299904"/>
        <w:bookmarkStart w:id="8693" w:name="_Toc504118619"/>
        <w:bookmarkStart w:id="8694" w:name="_Toc504125172"/>
        <w:bookmarkStart w:id="8695" w:name="_Toc504490967"/>
        <w:bookmarkStart w:id="8696" w:name="_Toc504493154"/>
        <w:bookmarkStart w:id="8697" w:name="_Toc504494209"/>
        <w:bookmarkStart w:id="8698" w:name="_Toc504495809"/>
        <w:bookmarkStart w:id="8699" w:name="_Toc504654895"/>
        <w:bookmarkStart w:id="8700" w:name="_Toc504983073"/>
        <w:bookmarkStart w:id="8701" w:name="_Toc505268157"/>
        <w:bookmarkStart w:id="8702" w:name="_Toc505352914"/>
        <w:bookmarkStart w:id="8703" w:name="_Toc505941799"/>
        <w:bookmarkStart w:id="8704" w:name="_Toc507059463"/>
        <w:bookmarkStart w:id="8705" w:name="_Toc507063032"/>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tr>
      <w:tr w:rsidR="00F70F34" w:rsidRPr="00A41C57" w:rsidDel="000C50CA" w14:paraId="258572D6" w14:textId="5225C7F3" w:rsidTr="002D1D7C">
        <w:trPr>
          <w:trHeight w:val="357"/>
          <w:del w:id="8706"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2FB7B60F" w14:textId="67BD5931" w:rsidR="00F70F34" w:rsidRPr="00920E6F" w:rsidDel="000C50CA" w:rsidRDefault="00F70F34" w:rsidP="00F70F34">
            <w:pPr>
              <w:rPr>
                <w:del w:id="8707" w:author="Author" w:date="2017-12-29T08:11:00Z"/>
                <w:lang w:val="en-US"/>
              </w:rPr>
            </w:pPr>
            <w:del w:id="8708" w:author="Author" w:date="2017-12-29T08:11:00Z">
              <w:r w:rsidRPr="00920E6F" w:rsidDel="000C50CA">
                <w:rPr>
                  <w:rStyle w:val="SAPScreenElement"/>
                  <w:lang w:val="en-US"/>
                </w:rPr>
                <w:delText xml:space="preserve">Pay Scale Type: </w:delText>
              </w:r>
              <w:r w:rsidRPr="00920E6F" w:rsidDel="000C50CA">
                <w:rPr>
                  <w:lang w:val="en-US"/>
                </w:rPr>
                <w:delText xml:space="preserve">select from drop-down; for example, </w:delText>
              </w:r>
              <w:r w:rsidRPr="00920E6F" w:rsidDel="000C50CA">
                <w:rPr>
                  <w:rStyle w:val="SAPUserEntry"/>
                  <w:lang w:val="en-US"/>
                </w:rPr>
                <w:delText>Pay</w:delText>
              </w:r>
              <w:r w:rsidRPr="00267911" w:rsidDel="000C50CA">
                <w:rPr>
                  <w:rStyle w:val="SAPUserEntry"/>
                  <w:b w:val="0"/>
                  <w:lang w:val="en-US"/>
                </w:rPr>
                <w:delText xml:space="preserve"> </w:delText>
              </w:r>
              <w:r w:rsidRPr="00920E6F" w:rsidDel="000C50CA">
                <w:rPr>
                  <w:rStyle w:val="SAPUserEntry"/>
                  <w:lang w:val="en-US"/>
                </w:rPr>
                <w:delText>Agreement</w:delText>
              </w:r>
              <w:r w:rsidRPr="00920E6F" w:rsidDel="000C50CA">
                <w:rPr>
                  <w:b/>
                  <w:lang w:val="en-US"/>
                </w:rPr>
                <w:delText xml:space="preserve"> </w:delText>
              </w:r>
              <w:r w:rsidRPr="00920E6F" w:rsidDel="000C50CA">
                <w:rPr>
                  <w:rStyle w:val="SAPUserEntry"/>
                  <w:lang w:val="en-US"/>
                </w:rPr>
                <w:delText>(GBR/20)</w:delText>
              </w:r>
              <w:bookmarkStart w:id="8709" w:name="_Toc502299905"/>
              <w:bookmarkStart w:id="8710" w:name="_Toc504118620"/>
              <w:bookmarkStart w:id="8711" w:name="_Toc504125173"/>
              <w:bookmarkStart w:id="8712" w:name="_Toc504490968"/>
              <w:bookmarkStart w:id="8713" w:name="_Toc504493155"/>
              <w:bookmarkStart w:id="8714" w:name="_Toc504494210"/>
              <w:bookmarkStart w:id="8715" w:name="_Toc504495810"/>
              <w:bookmarkStart w:id="8716" w:name="_Toc504654896"/>
              <w:bookmarkStart w:id="8717" w:name="_Toc504983074"/>
              <w:bookmarkStart w:id="8718" w:name="_Toc505268158"/>
              <w:bookmarkStart w:id="8719" w:name="_Toc505352915"/>
              <w:bookmarkStart w:id="8720" w:name="_Toc505941800"/>
              <w:bookmarkStart w:id="8721" w:name="_Toc507059464"/>
              <w:bookmarkStart w:id="8722" w:name="_Toc507063033"/>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del>
          </w:p>
        </w:tc>
        <w:tc>
          <w:tcPr>
            <w:tcW w:w="7384" w:type="dxa"/>
            <w:tcBorders>
              <w:top w:val="single" w:sz="8" w:space="0" w:color="999999"/>
              <w:left w:val="single" w:sz="8" w:space="0" w:color="999999"/>
              <w:bottom w:val="single" w:sz="8" w:space="0" w:color="999999"/>
              <w:right w:val="single" w:sz="8" w:space="0" w:color="999999"/>
            </w:tcBorders>
          </w:tcPr>
          <w:p w14:paraId="6C7A4631" w14:textId="6055A1C8" w:rsidR="00F70F34" w:rsidRPr="00920E6F" w:rsidDel="000C50CA" w:rsidRDefault="00F70F34" w:rsidP="00F70F34">
            <w:pPr>
              <w:pStyle w:val="SAPNoteHeading"/>
              <w:ind w:left="0"/>
              <w:rPr>
                <w:del w:id="8723" w:author="Author" w:date="2017-12-29T08:11:00Z"/>
                <w:lang w:val="en-US"/>
              </w:rPr>
            </w:pPr>
            <w:del w:id="8724" w:author="Author" w:date="2017-12-29T08:11:00Z">
              <w:r w:rsidRPr="00920E6F" w:rsidDel="000C50CA">
                <w:rPr>
                  <w:noProof/>
                  <w:lang w:val="en-US"/>
                </w:rPr>
                <w:drawing>
                  <wp:inline distT="0" distB="0" distL="0" distR="0" wp14:anchorId="211ED253" wp14:editId="3677750C">
                    <wp:extent cx="228600" cy="2286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sidDel="000C50CA">
                <w:rPr>
                  <w:lang w:val="en-US"/>
                </w:rPr>
                <w:delText> Recommendation</w:delText>
              </w:r>
              <w:bookmarkStart w:id="8725" w:name="_Toc502299906"/>
              <w:bookmarkStart w:id="8726" w:name="_Toc504118621"/>
              <w:bookmarkStart w:id="8727" w:name="_Toc504125174"/>
              <w:bookmarkStart w:id="8728" w:name="_Toc504490969"/>
              <w:bookmarkStart w:id="8729" w:name="_Toc504493156"/>
              <w:bookmarkStart w:id="8730" w:name="_Toc504494211"/>
              <w:bookmarkStart w:id="8731" w:name="_Toc504495811"/>
              <w:bookmarkStart w:id="8732" w:name="_Toc504654897"/>
              <w:bookmarkStart w:id="8733" w:name="_Toc504983075"/>
              <w:bookmarkStart w:id="8734" w:name="_Toc505268159"/>
              <w:bookmarkStart w:id="8735" w:name="_Toc505352916"/>
              <w:bookmarkStart w:id="8736" w:name="_Toc505941801"/>
              <w:bookmarkStart w:id="8737" w:name="_Toc507059465"/>
              <w:bookmarkStart w:id="8738" w:name="_Toc50706303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del>
          </w:p>
          <w:p w14:paraId="0B7F1641" w14:textId="502C64D9" w:rsidR="00F70F34" w:rsidRPr="00920E6F" w:rsidDel="000C50CA" w:rsidRDefault="00F70F34" w:rsidP="00F70F34">
            <w:pPr>
              <w:rPr>
                <w:del w:id="8739" w:author="Author" w:date="2017-12-29T08:11:00Z"/>
                <w:lang w:val="en-US"/>
              </w:rPr>
            </w:pPr>
            <w:del w:id="8740" w:author="Author" w:date="2017-12-29T08:11:00Z">
              <w:r w:rsidRPr="00920E6F" w:rsidDel="000C50CA">
                <w:rPr>
                  <w:lang w:val="en-US"/>
                </w:rPr>
                <w:delText>Required if integration with Employee Central Payroll is in place.</w:delText>
              </w:r>
              <w:bookmarkStart w:id="8741" w:name="_Toc502299907"/>
              <w:bookmarkStart w:id="8742" w:name="_Toc504118622"/>
              <w:bookmarkStart w:id="8743" w:name="_Toc504125175"/>
              <w:bookmarkStart w:id="8744" w:name="_Toc504490970"/>
              <w:bookmarkStart w:id="8745" w:name="_Toc504493157"/>
              <w:bookmarkStart w:id="8746" w:name="_Toc504494212"/>
              <w:bookmarkStart w:id="8747" w:name="_Toc504495812"/>
              <w:bookmarkStart w:id="8748" w:name="_Toc504654898"/>
              <w:bookmarkStart w:id="8749" w:name="_Toc504983076"/>
              <w:bookmarkStart w:id="8750" w:name="_Toc505268160"/>
              <w:bookmarkStart w:id="8751" w:name="_Toc505352917"/>
              <w:bookmarkStart w:id="8752" w:name="_Toc505941802"/>
              <w:bookmarkStart w:id="8753" w:name="_Toc507059466"/>
              <w:bookmarkStart w:id="8754" w:name="_Toc507063035"/>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del>
          </w:p>
        </w:tc>
        <w:bookmarkStart w:id="8755" w:name="_Toc502299908"/>
        <w:bookmarkStart w:id="8756" w:name="_Toc504118623"/>
        <w:bookmarkStart w:id="8757" w:name="_Toc504125176"/>
        <w:bookmarkStart w:id="8758" w:name="_Toc504490971"/>
        <w:bookmarkStart w:id="8759" w:name="_Toc504493158"/>
        <w:bookmarkStart w:id="8760" w:name="_Toc504494213"/>
        <w:bookmarkStart w:id="8761" w:name="_Toc504495813"/>
        <w:bookmarkStart w:id="8762" w:name="_Toc504654899"/>
        <w:bookmarkStart w:id="8763" w:name="_Toc504983077"/>
        <w:bookmarkStart w:id="8764" w:name="_Toc505268161"/>
        <w:bookmarkStart w:id="8765" w:name="_Toc505352918"/>
        <w:bookmarkStart w:id="8766" w:name="_Toc505941803"/>
        <w:bookmarkStart w:id="8767" w:name="_Toc507059467"/>
        <w:bookmarkStart w:id="8768" w:name="_Toc507063036"/>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tr>
      <w:tr w:rsidR="00F70F34" w:rsidRPr="00A41C57" w:rsidDel="000C50CA" w14:paraId="53C051ED" w14:textId="1F9F2630" w:rsidTr="002D1D7C">
        <w:trPr>
          <w:trHeight w:val="357"/>
          <w:del w:id="8769"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0B935091" w14:textId="608ED6AB" w:rsidR="00F70F34" w:rsidRPr="00920E6F" w:rsidDel="000C50CA" w:rsidRDefault="00F70F34" w:rsidP="00F70F34">
            <w:pPr>
              <w:rPr>
                <w:del w:id="8770" w:author="Author" w:date="2017-12-29T08:11:00Z"/>
                <w:lang w:val="en-US"/>
              </w:rPr>
            </w:pPr>
            <w:del w:id="8771" w:author="Author" w:date="2017-12-29T08:11:00Z">
              <w:r w:rsidRPr="00920E6F" w:rsidDel="000C50CA">
                <w:rPr>
                  <w:rStyle w:val="SAPScreenElement"/>
                  <w:lang w:val="en-US"/>
                </w:rPr>
                <w:delText xml:space="preserve">Pay Scale Area: </w:delText>
              </w:r>
              <w:r w:rsidRPr="00920E6F" w:rsidDel="000C50CA">
                <w:rPr>
                  <w:lang w:val="en-US"/>
                </w:rPr>
                <w:delText>select from drop-down; for example,</w:delText>
              </w:r>
              <w:r w:rsidRPr="00920E6F" w:rsidDel="000C50CA">
                <w:rPr>
                  <w:b/>
                  <w:lang w:val="en-US"/>
                </w:rPr>
                <w:delText xml:space="preserve"> </w:delText>
              </w:r>
              <w:r w:rsidRPr="00920E6F" w:rsidDel="000C50CA">
                <w:rPr>
                  <w:rStyle w:val="SAPUserEntry"/>
                  <w:lang w:val="en-US"/>
                </w:rPr>
                <w:delText>Great Britain</w:delText>
              </w:r>
              <w:r w:rsidRPr="00920E6F" w:rsidDel="000C50CA">
                <w:rPr>
                  <w:b/>
                  <w:lang w:val="en-US"/>
                </w:rPr>
                <w:delText xml:space="preserve"> </w:delText>
              </w:r>
              <w:r w:rsidRPr="00920E6F" w:rsidDel="000C50CA">
                <w:rPr>
                  <w:rStyle w:val="SAPUserEntry"/>
                  <w:lang w:val="en-US"/>
                </w:rPr>
                <w:delText>(GBR/10)</w:delText>
              </w:r>
              <w:bookmarkStart w:id="8772" w:name="_Toc502299909"/>
              <w:bookmarkStart w:id="8773" w:name="_Toc504118624"/>
              <w:bookmarkStart w:id="8774" w:name="_Toc504125177"/>
              <w:bookmarkStart w:id="8775" w:name="_Toc504490972"/>
              <w:bookmarkStart w:id="8776" w:name="_Toc504493159"/>
              <w:bookmarkStart w:id="8777" w:name="_Toc504494214"/>
              <w:bookmarkStart w:id="8778" w:name="_Toc504495814"/>
              <w:bookmarkStart w:id="8779" w:name="_Toc504654900"/>
              <w:bookmarkStart w:id="8780" w:name="_Toc504983078"/>
              <w:bookmarkStart w:id="8781" w:name="_Toc505268162"/>
              <w:bookmarkStart w:id="8782" w:name="_Toc505352919"/>
              <w:bookmarkStart w:id="8783" w:name="_Toc505941804"/>
              <w:bookmarkStart w:id="8784" w:name="_Toc507059468"/>
              <w:bookmarkStart w:id="8785" w:name="_Toc507063037"/>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del>
          </w:p>
        </w:tc>
        <w:tc>
          <w:tcPr>
            <w:tcW w:w="7384" w:type="dxa"/>
            <w:tcBorders>
              <w:top w:val="single" w:sz="8" w:space="0" w:color="999999"/>
              <w:left w:val="single" w:sz="8" w:space="0" w:color="999999"/>
              <w:bottom w:val="single" w:sz="8" w:space="0" w:color="999999"/>
              <w:right w:val="single" w:sz="8" w:space="0" w:color="999999"/>
            </w:tcBorders>
          </w:tcPr>
          <w:p w14:paraId="5AE37075" w14:textId="767FCB98" w:rsidR="00F70F34" w:rsidRPr="00920E6F" w:rsidDel="000C50CA" w:rsidRDefault="00F70F34" w:rsidP="00F70F34">
            <w:pPr>
              <w:pStyle w:val="SAPNoteHeading"/>
              <w:ind w:left="0"/>
              <w:rPr>
                <w:del w:id="8786" w:author="Author" w:date="2017-12-29T08:11:00Z"/>
                <w:lang w:val="en-US"/>
              </w:rPr>
            </w:pPr>
            <w:del w:id="8787" w:author="Author" w:date="2017-12-29T08:11:00Z">
              <w:r w:rsidRPr="00920E6F" w:rsidDel="000C50CA">
                <w:rPr>
                  <w:noProof/>
                  <w:lang w:val="en-US"/>
                </w:rPr>
                <w:drawing>
                  <wp:inline distT="0" distB="0" distL="0" distR="0" wp14:anchorId="51C3DFAB" wp14:editId="62688ECB">
                    <wp:extent cx="228600" cy="228600"/>
                    <wp:effectExtent l="0" t="0" r="0" b="0"/>
                    <wp:docPr id="4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sidDel="000C50CA">
                <w:rPr>
                  <w:lang w:val="en-US"/>
                </w:rPr>
                <w:delText> Recommendation</w:delText>
              </w:r>
              <w:bookmarkStart w:id="8788" w:name="_Toc502299910"/>
              <w:bookmarkStart w:id="8789" w:name="_Toc504118625"/>
              <w:bookmarkStart w:id="8790" w:name="_Toc504125178"/>
              <w:bookmarkStart w:id="8791" w:name="_Toc504490973"/>
              <w:bookmarkStart w:id="8792" w:name="_Toc504493160"/>
              <w:bookmarkStart w:id="8793" w:name="_Toc504494215"/>
              <w:bookmarkStart w:id="8794" w:name="_Toc504495815"/>
              <w:bookmarkStart w:id="8795" w:name="_Toc504654901"/>
              <w:bookmarkStart w:id="8796" w:name="_Toc504983079"/>
              <w:bookmarkStart w:id="8797" w:name="_Toc505268163"/>
              <w:bookmarkStart w:id="8798" w:name="_Toc505352920"/>
              <w:bookmarkStart w:id="8799" w:name="_Toc505941805"/>
              <w:bookmarkStart w:id="8800" w:name="_Toc507059469"/>
              <w:bookmarkStart w:id="8801" w:name="_Toc507063038"/>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del>
          </w:p>
          <w:p w14:paraId="196F0931" w14:textId="1FB28B85" w:rsidR="00F70F34" w:rsidRPr="00920E6F" w:rsidDel="000C50CA" w:rsidRDefault="00F70F34" w:rsidP="00F70F34">
            <w:pPr>
              <w:rPr>
                <w:del w:id="8802" w:author="Author" w:date="2017-12-29T08:11:00Z"/>
                <w:lang w:val="en-US"/>
              </w:rPr>
            </w:pPr>
            <w:del w:id="8803" w:author="Author" w:date="2017-12-29T08:11:00Z">
              <w:r w:rsidRPr="00920E6F" w:rsidDel="000C50CA">
                <w:rPr>
                  <w:lang w:val="en-US"/>
                </w:rPr>
                <w:delText>Required if integration with Employee Central Payroll is in place.</w:delText>
              </w:r>
              <w:bookmarkStart w:id="8804" w:name="_Toc502299911"/>
              <w:bookmarkStart w:id="8805" w:name="_Toc504118626"/>
              <w:bookmarkStart w:id="8806" w:name="_Toc504125179"/>
              <w:bookmarkStart w:id="8807" w:name="_Toc504490974"/>
              <w:bookmarkStart w:id="8808" w:name="_Toc504493161"/>
              <w:bookmarkStart w:id="8809" w:name="_Toc504494216"/>
              <w:bookmarkStart w:id="8810" w:name="_Toc504495816"/>
              <w:bookmarkStart w:id="8811" w:name="_Toc504654902"/>
              <w:bookmarkStart w:id="8812" w:name="_Toc504983080"/>
              <w:bookmarkStart w:id="8813" w:name="_Toc505268164"/>
              <w:bookmarkStart w:id="8814" w:name="_Toc505352921"/>
              <w:bookmarkStart w:id="8815" w:name="_Toc505941806"/>
              <w:bookmarkStart w:id="8816" w:name="_Toc507059470"/>
              <w:bookmarkStart w:id="8817" w:name="_Toc507063039"/>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del>
          </w:p>
        </w:tc>
        <w:bookmarkStart w:id="8818" w:name="_Toc502299912"/>
        <w:bookmarkStart w:id="8819" w:name="_Toc504118627"/>
        <w:bookmarkStart w:id="8820" w:name="_Toc504125180"/>
        <w:bookmarkStart w:id="8821" w:name="_Toc504490975"/>
        <w:bookmarkStart w:id="8822" w:name="_Toc504493162"/>
        <w:bookmarkStart w:id="8823" w:name="_Toc504494217"/>
        <w:bookmarkStart w:id="8824" w:name="_Toc504495817"/>
        <w:bookmarkStart w:id="8825" w:name="_Toc504654903"/>
        <w:bookmarkStart w:id="8826" w:name="_Toc504983081"/>
        <w:bookmarkStart w:id="8827" w:name="_Toc505268165"/>
        <w:bookmarkStart w:id="8828" w:name="_Toc505352922"/>
        <w:bookmarkStart w:id="8829" w:name="_Toc505941807"/>
        <w:bookmarkStart w:id="8830" w:name="_Toc507059471"/>
        <w:bookmarkStart w:id="8831" w:name="_Toc507063040"/>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tr>
      <w:tr w:rsidR="002D1D7C" w:rsidRPr="00A41C57" w:rsidDel="000C50CA" w14:paraId="46D4EBC8" w14:textId="652BA9BA" w:rsidTr="002D1D7C">
        <w:trPr>
          <w:trHeight w:val="357"/>
          <w:del w:id="8832"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1413C29F" w14:textId="6A7D4D89" w:rsidR="002D1D7C" w:rsidRPr="00920E6F" w:rsidDel="000C50CA" w:rsidRDefault="002D1D7C" w:rsidP="00F70F34">
            <w:pPr>
              <w:rPr>
                <w:del w:id="8833" w:author="Author" w:date="2017-12-29T08:11:00Z"/>
                <w:lang w:val="en-US"/>
              </w:rPr>
            </w:pPr>
            <w:del w:id="8834" w:author="Author" w:date="2017-12-29T08:11:00Z">
              <w:r w:rsidRPr="00920E6F" w:rsidDel="000C50CA">
                <w:rPr>
                  <w:rStyle w:val="SAPScreenElement"/>
                  <w:lang w:val="en-US"/>
                </w:rPr>
                <w:delText xml:space="preserve">Pay Scale Group: </w:delText>
              </w:r>
              <w:r w:rsidRPr="00920E6F" w:rsidDel="000C50CA">
                <w:rPr>
                  <w:lang w:val="en-US"/>
                </w:rPr>
                <w:delText>select from drop-down; for example,</w:delText>
              </w:r>
              <w:r w:rsidRPr="00920E6F" w:rsidDel="000C50CA">
                <w:rPr>
                  <w:b/>
                  <w:lang w:val="en-US"/>
                </w:rPr>
                <w:delText xml:space="preserve"> </w:delText>
              </w:r>
              <w:r w:rsidRPr="00920E6F" w:rsidDel="000C50CA">
                <w:rPr>
                  <w:rStyle w:val="SAPUserEntry"/>
                  <w:lang w:val="en-US"/>
                </w:rPr>
                <w:delText>Group</w:delText>
              </w:r>
              <w:r w:rsidDel="000C50CA">
                <w:rPr>
                  <w:b/>
                  <w:lang w:val="en-US"/>
                </w:rPr>
                <w:delText xml:space="preserve"> </w:delText>
              </w:r>
              <w:r w:rsidRPr="00920E6F" w:rsidDel="000C50CA">
                <w:rPr>
                  <w:rStyle w:val="SAPUserEntry"/>
                  <w:lang w:val="en-US"/>
                </w:rPr>
                <w:delText>1(GBR/10/20/G1)</w:delText>
              </w:r>
              <w:bookmarkStart w:id="8835" w:name="_Toc502299913"/>
              <w:bookmarkStart w:id="8836" w:name="_Toc504118628"/>
              <w:bookmarkStart w:id="8837" w:name="_Toc504125181"/>
              <w:bookmarkStart w:id="8838" w:name="_Toc504490976"/>
              <w:bookmarkStart w:id="8839" w:name="_Toc504493163"/>
              <w:bookmarkStart w:id="8840" w:name="_Toc504494218"/>
              <w:bookmarkStart w:id="8841" w:name="_Toc504495818"/>
              <w:bookmarkStart w:id="8842" w:name="_Toc504654904"/>
              <w:bookmarkStart w:id="8843" w:name="_Toc504983082"/>
              <w:bookmarkStart w:id="8844" w:name="_Toc505268166"/>
              <w:bookmarkStart w:id="8845" w:name="_Toc505352923"/>
              <w:bookmarkStart w:id="8846" w:name="_Toc505941808"/>
              <w:bookmarkStart w:id="8847" w:name="_Toc507059472"/>
              <w:bookmarkStart w:id="8848" w:name="_Toc507063041"/>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del>
          </w:p>
        </w:tc>
        <w:tc>
          <w:tcPr>
            <w:tcW w:w="7384" w:type="dxa"/>
            <w:vMerge w:val="restart"/>
            <w:tcBorders>
              <w:top w:val="single" w:sz="8" w:space="0" w:color="999999"/>
              <w:left w:val="single" w:sz="8" w:space="0" w:color="999999"/>
              <w:right w:val="single" w:sz="8" w:space="0" w:color="999999"/>
            </w:tcBorders>
          </w:tcPr>
          <w:p w14:paraId="4D20BA00" w14:textId="052E7360" w:rsidR="002D1D7C" w:rsidRPr="00920E6F" w:rsidDel="000C50CA" w:rsidRDefault="002D1D7C" w:rsidP="00F70F34">
            <w:pPr>
              <w:pStyle w:val="SAPNoteHeading"/>
              <w:ind w:left="0"/>
              <w:rPr>
                <w:del w:id="8849" w:author="Author" w:date="2017-12-29T08:11:00Z"/>
                <w:lang w:val="en-US"/>
              </w:rPr>
            </w:pPr>
            <w:del w:id="8850" w:author="Author" w:date="2017-12-29T08:11:00Z">
              <w:r w:rsidRPr="00920E6F" w:rsidDel="000C50CA">
                <w:rPr>
                  <w:noProof/>
                  <w:lang w:val="en-US"/>
                </w:rPr>
                <w:drawing>
                  <wp:inline distT="0" distB="0" distL="0" distR="0" wp14:anchorId="5531875B" wp14:editId="6822808D">
                    <wp:extent cx="225425" cy="225425"/>
                    <wp:effectExtent l="0" t="0" r="3175" b="3175"/>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sidDel="000C50CA">
                <w:rPr>
                  <w:noProof/>
                  <w:lang w:val="en-US" w:eastAsia="zh-CN"/>
                </w:rPr>
                <w:delText xml:space="preserve"> </w:delText>
              </w:r>
              <w:r w:rsidRPr="00920E6F" w:rsidDel="000C50CA">
                <w:rPr>
                  <w:lang w:val="en-US"/>
                </w:rPr>
                <w:delText>Recommendation</w:delText>
              </w:r>
              <w:bookmarkStart w:id="8851" w:name="_Toc502299914"/>
              <w:bookmarkStart w:id="8852" w:name="_Toc504118629"/>
              <w:bookmarkStart w:id="8853" w:name="_Toc504125182"/>
              <w:bookmarkStart w:id="8854" w:name="_Toc504490977"/>
              <w:bookmarkStart w:id="8855" w:name="_Toc504493164"/>
              <w:bookmarkStart w:id="8856" w:name="_Toc504494219"/>
              <w:bookmarkStart w:id="8857" w:name="_Toc504495819"/>
              <w:bookmarkStart w:id="8858" w:name="_Toc504654905"/>
              <w:bookmarkStart w:id="8859" w:name="_Toc504983083"/>
              <w:bookmarkStart w:id="8860" w:name="_Toc505268167"/>
              <w:bookmarkStart w:id="8861" w:name="_Toc505352924"/>
              <w:bookmarkStart w:id="8862" w:name="_Toc505941809"/>
              <w:bookmarkStart w:id="8863" w:name="_Toc507059473"/>
              <w:bookmarkStart w:id="8864" w:name="_Toc507063042"/>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del>
          </w:p>
          <w:p w14:paraId="7EBA2972" w14:textId="67A5F818" w:rsidR="002D1D7C" w:rsidRPr="00920E6F" w:rsidDel="000C50CA" w:rsidRDefault="002D1D7C" w:rsidP="00F70F34">
            <w:pPr>
              <w:rPr>
                <w:del w:id="8865" w:author="Author" w:date="2017-12-29T08:11:00Z"/>
                <w:lang w:val="en-US"/>
              </w:rPr>
            </w:pPr>
            <w:del w:id="8866" w:author="Author" w:date="2017-12-29T08:11:00Z">
              <w:r w:rsidRPr="00920E6F" w:rsidDel="000C50CA">
                <w:rPr>
                  <w:lang w:val="en-US"/>
                </w:rPr>
                <w:delText xml:space="preserve">For details to pay scale group and pay scale level values refer to the configuration guide of building block </w:delText>
              </w:r>
              <w:r w:rsidRPr="00920E6F" w:rsidDel="000C50CA">
                <w:rPr>
                  <w:rStyle w:val="SAPEmphasis"/>
                  <w:lang w:val="en-US"/>
                </w:rPr>
                <w:delText>15T</w:delText>
              </w:r>
              <w:r w:rsidRPr="00920E6F" w:rsidDel="000C50CA">
                <w:rPr>
                  <w:lang w:val="en-US"/>
                </w:rPr>
                <w:delText xml:space="preserve">, where in chapter </w:delText>
              </w:r>
              <w:r w:rsidRPr="00920E6F" w:rsidDel="000C50CA">
                <w:rPr>
                  <w:rStyle w:val="SAPTextReference"/>
                  <w:lang w:val="en-US"/>
                </w:rPr>
                <w:delText>Preparation / Prerequisites</w:delText>
              </w:r>
              <w:r w:rsidRPr="00920E6F" w:rsidDel="000C50CA">
                <w:rPr>
                  <w:lang w:val="en-US"/>
                </w:rPr>
                <w:delText xml:space="preserve"> the reference to the appropriate </w:delText>
              </w:r>
              <w:r w:rsidRPr="00920E6F" w:rsidDel="000C50CA">
                <w:rPr>
                  <w:rStyle w:val="SAPScreenElement"/>
                  <w:color w:val="auto"/>
                  <w:lang w:val="en-US"/>
                </w:rPr>
                <w:delText>Pay Structure</w:delText>
              </w:r>
              <w:r w:rsidRPr="00920E6F" w:rsidDel="000C50CA">
                <w:rPr>
                  <w:lang w:val="en-US"/>
                </w:rPr>
                <w:delText xml:space="preserve"> workbook is given.</w:delText>
              </w:r>
              <w:bookmarkStart w:id="8867" w:name="_Toc502299915"/>
              <w:bookmarkStart w:id="8868" w:name="_Toc504118630"/>
              <w:bookmarkStart w:id="8869" w:name="_Toc504125183"/>
              <w:bookmarkStart w:id="8870" w:name="_Toc504490978"/>
              <w:bookmarkStart w:id="8871" w:name="_Toc504493165"/>
              <w:bookmarkStart w:id="8872" w:name="_Toc504494220"/>
              <w:bookmarkStart w:id="8873" w:name="_Toc504495820"/>
              <w:bookmarkStart w:id="8874" w:name="_Toc504654906"/>
              <w:bookmarkStart w:id="8875" w:name="_Toc504983084"/>
              <w:bookmarkStart w:id="8876" w:name="_Toc505268168"/>
              <w:bookmarkStart w:id="8877" w:name="_Toc505352925"/>
              <w:bookmarkStart w:id="8878" w:name="_Toc505941810"/>
              <w:bookmarkStart w:id="8879" w:name="_Toc507059474"/>
              <w:bookmarkStart w:id="8880" w:name="_Toc507063043"/>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del>
          </w:p>
        </w:tc>
        <w:bookmarkStart w:id="8881" w:name="_Toc502299916"/>
        <w:bookmarkStart w:id="8882" w:name="_Toc504118631"/>
        <w:bookmarkStart w:id="8883" w:name="_Toc504125184"/>
        <w:bookmarkStart w:id="8884" w:name="_Toc504490979"/>
        <w:bookmarkStart w:id="8885" w:name="_Toc504493166"/>
        <w:bookmarkStart w:id="8886" w:name="_Toc504494221"/>
        <w:bookmarkStart w:id="8887" w:name="_Toc504495821"/>
        <w:bookmarkStart w:id="8888" w:name="_Toc504654907"/>
        <w:bookmarkStart w:id="8889" w:name="_Toc504983085"/>
        <w:bookmarkStart w:id="8890" w:name="_Toc505268169"/>
        <w:bookmarkStart w:id="8891" w:name="_Toc505352926"/>
        <w:bookmarkStart w:id="8892" w:name="_Toc505941811"/>
        <w:bookmarkStart w:id="8893" w:name="_Toc507059475"/>
        <w:bookmarkStart w:id="8894" w:name="_Toc507063044"/>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tr>
      <w:tr w:rsidR="002D1D7C" w:rsidRPr="00A41C57" w:rsidDel="000C50CA" w14:paraId="759BF26D" w14:textId="5FAB0077" w:rsidTr="002D1D7C">
        <w:trPr>
          <w:trHeight w:val="357"/>
          <w:del w:id="8895"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71662AC0" w14:textId="045DEFF3" w:rsidR="002D1D7C" w:rsidRPr="00920E6F" w:rsidDel="000C50CA" w:rsidRDefault="002D1D7C" w:rsidP="00F70F34">
            <w:pPr>
              <w:rPr>
                <w:del w:id="8896" w:author="Author" w:date="2017-12-29T08:11:00Z"/>
                <w:lang w:val="en-US"/>
              </w:rPr>
            </w:pPr>
            <w:del w:id="8897" w:author="Author" w:date="2017-12-29T08:11:00Z">
              <w:r w:rsidRPr="00920E6F" w:rsidDel="000C50CA">
                <w:rPr>
                  <w:rStyle w:val="SAPScreenElement"/>
                  <w:lang w:val="en-US"/>
                </w:rPr>
                <w:delText xml:space="preserve">Pay Scale Level: </w:delText>
              </w:r>
              <w:r w:rsidRPr="00920E6F" w:rsidDel="000C50CA">
                <w:rPr>
                  <w:lang w:val="en-US"/>
                </w:rPr>
                <w:delText xml:space="preserve">select from drop-down; for example, </w:delText>
              </w:r>
              <w:r w:rsidRPr="00920E6F" w:rsidDel="000C50CA">
                <w:rPr>
                  <w:rStyle w:val="SAPUserEntry"/>
                  <w:lang w:val="en-US"/>
                </w:rPr>
                <w:delText>01(GBR/10/20/G1/01)</w:delText>
              </w:r>
              <w:bookmarkStart w:id="8898" w:name="_Toc502299917"/>
              <w:bookmarkStart w:id="8899" w:name="_Toc504118632"/>
              <w:bookmarkStart w:id="8900" w:name="_Toc504125185"/>
              <w:bookmarkStart w:id="8901" w:name="_Toc504490980"/>
              <w:bookmarkStart w:id="8902" w:name="_Toc504493167"/>
              <w:bookmarkStart w:id="8903" w:name="_Toc504494222"/>
              <w:bookmarkStart w:id="8904" w:name="_Toc504495822"/>
              <w:bookmarkStart w:id="8905" w:name="_Toc504654908"/>
              <w:bookmarkStart w:id="8906" w:name="_Toc504983086"/>
              <w:bookmarkStart w:id="8907" w:name="_Toc505268170"/>
              <w:bookmarkStart w:id="8908" w:name="_Toc505352927"/>
              <w:bookmarkStart w:id="8909" w:name="_Toc505941812"/>
              <w:bookmarkStart w:id="8910" w:name="_Toc507059476"/>
              <w:bookmarkStart w:id="8911" w:name="_Toc507063045"/>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del>
          </w:p>
        </w:tc>
        <w:tc>
          <w:tcPr>
            <w:tcW w:w="7384" w:type="dxa"/>
            <w:vMerge/>
            <w:tcBorders>
              <w:left w:val="single" w:sz="8" w:space="0" w:color="999999"/>
              <w:bottom w:val="single" w:sz="8" w:space="0" w:color="999999"/>
              <w:right w:val="single" w:sz="8" w:space="0" w:color="999999"/>
            </w:tcBorders>
          </w:tcPr>
          <w:p w14:paraId="7782F272" w14:textId="22CAF879" w:rsidR="002D1D7C" w:rsidRPr="00920E6F" w:rsidDel="000C50CA" w:rsidRDefault="002D1D7C" w:rsidP="00F70F34">
            <w:pPr>
              <w:rPr>
                <w:del w:id="8912" w:author="Author" w:date="2017-12-29T08:11:00Z"/>
                <w:lang w:val="en-US"/>
              </w:rPr>
            </w:pPr>
            <w:bookmarkStart w:id="8913" w:name="_Toc502299918"/>
            <w:bookmarkStart w:id="8914" w:name="_Toc504118633"/>
            <w:bookmarkStart w:id="8915" w:name="_Toc504125186"/>
            <w:bookmarkStart w:id="8916" w:name="_Toc504490981"/>
            <w:bookmarkStart w:id="8917" w:name="_Toc504493168"/>
            <w:bookmarkStart w:id="8918" w:name="_Toc504494223"/>
            <w:bookmarkStart w:id="8919" w:name="_Toc504495823"/>
            <w:bookmarkStart w:id="8920" w:name="_Toc504654909"/>
            <w:bookmarkStart w:id="8921" w:name="_Toc504983087"/>
            <w:bookmarkStart w:id="8922" w:name="_Toc505268171"/>
            <w:bookmarkStart w:id="8923" w:name="_Toc505352928"/>
            <w:bookmarkStart w:id="8924" w:name="_Toc505941813"/>
            <w:bookmarkStart w:id="8925" w:name="_Toc507059477"/>
            <w:bookmarkStart w:id="8926" w:name="_Toc507063046"/>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p>
        </w:tc>
        <w:bookmarkStart w:id="8927" w:name="_Toc502299919"/>
        <w:bookmarkStart w:id="8928" w:name="_Toc504118634"/>
        <w:bookmarkStart w:id="8929" w:name="_Toc504125187"/>
        <w:bookmarkStart w:id="8930" w:name="_Toc504490982"/>
        <w:bookmarkStart w:id="8931" w:name="_Toc504493169"/>
        <w:bookmarkStart w:id="8932" w:name="_Toc504494224"/>
        <w:bookmarkStart w:id="8933" w:name="_Toc504495824"/>
        <w:bookmarkStart w:id="8934" w:name="_Toc504654910"/>
        <w:bookmarkStart w:id="8935" w:name="_Toc504983088"/>
        <w:bookmarkStart w:id="8936" w:name="_Toc505268172"/>
        <w:bookmarkStart w:id="8937" w:name="_Toc505352929"/>
        <w:bookmarkStart w:id="8938" w:name="_Toc505941814"/>
        <w:bookmarkStart w:id="8939" w:name="_Toc507059478"/>
        <w:bookmarkStart w:id="8940" w:name="_Toc507063047"/>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tr>
      <w:tr w:rsidR="00F70F34" w:rsidRPr="00A41C57" w:rsidDel="000C50CA" w14:paraId="42F8CFD6" w14:textId="79A2BFE1" w:rsidTr="002D1D7C">
        <w:trPr>
          <w:trHeight w:val="357"/>
          <w:del w:id="8941"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7AB038E7" w14:textId="51B00F51" w:rsidR="00F70F34" w:rsidRPr="00920E6F" w:rsidDel="000C50CA" w:rsidRDefault="00F70F34" w:rsidP="00F70F34">
            <w:pPr>
              <w:rPr>
                <w:del w:id="8942" w:author="Author" w:date="2017-12-29T08:11:00Z"/>
                <w:lang w:val="en-US"/>
              </w:rPr>
            </w:pPr>
            <w:del w:id="8943" w:author="Author" w:date="2017-12-29T08:11:00Z">
              <w:r w:rsidRPr="00920E6F" w:rsidDel="000C50CA">
                <w:rPr>
                  <w:rStyle w:val="SAPScreenElement"/>
                  <w:lang w:val="en-US"/>
                </w:rPr>
                <w:delText>Working Time Directive:</w:delText>
              </w:r>
              <w:r w:rsidRPr="00920E6F" w:rsidDel="000C50CA">
                <w:rPr>
                  <w:lang w:val="en-US"/>
                </w:rPr>
                <w:delText xml:space="preserve"> leave </w:delText>
              </w:r>
              <w:r w:rsidRPr="00920E6F" w:rsidDel="000C50CA">
                <w:rPr>
                  <w:rStyle w:val="SAPUserEntry"/>
                  <w:lang w:val="en-US"/>
                </w:rPr>
                <w:delText xml:space="preserve">No </w:delText>
              </w:r>
              <w:r w:rsidRPr="00920E6F" w:rsidDel="000C50CA">
                <w:rPr>
                  <w:lang w:val="en-US"/>
                </w:rPr>
                <w:delText>in case the employee has agreed to work more than 48 hours a week on average; else select</w:delText>
              </w:r>
              <w:r w:rsidRPr="00920E6F" w:rsidDel="000C50CA">
                <w:rPr>
                  <w:rStyle w:val="SAPUserEntry"/>
                  <w:lang w:val="en-US"/>
                </w:rPr>
                <w:delText xml:space="preserve"> Yes</w:delText>
              </w:r>
              <w:r w:rsidRPr="00920E6F" w:rsidDel="000C50CA">
                <w:rPr>
                  <w:lang w:val="en-US"/>
                </w:rPr>
                <w:delText xml:space="preserve"> </w:delText>
              </w:r>
              <w:bookmarkStart w:id="8944" w:name="_Toc502299920"/>
              <w:bookmarkStart w:id="8945" w:name="_Toc504118635"/>
              <w:bookmarkStart w:id="8946" w:name="_Toc504125188"/>
              <w:bookmarkStart w:id="8947" w:name="_Toc504490983"/>
              <w:bookmarkStart w:id="8948" w:name="_Toc504493170"/>
              <w:bookmarkStart w:id="8949" w:name="_Toc504494225"/>
              <w:bookmarkStart w:id="8950" w:name="_Toc504495825"/>
              <w:bookmarkStart w:id="8951" w:name="_Toc504654911"/>
              <w:bookmarkStart w:id="8952" w:name="_Toc504983089"/>
              <w:bookmarkStart w:id="8953" w:name="_Toc505268173"/>
              <w:bookmarkStart w:id="8954" w:name="_Toc505352930"/>
              <w:bookmarkStart w:id="8955" w:name="_Toc505941815"/>
              <w:bookmarkStart w:id="8956" w:name="_Toc507059479"/>
              <w:bookmarkStart w:id="8957" w:name="_Toc507063048"/>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del>
          </w:p>
        </w:tc>
        <w:tc>
          <w:tcPr>
            <w:tcW w:w="7384" w:type="dxa"/>
            <w:tcBorders>
              <w:top w:val="single" w:sz="8" w:space="0" w:color="999999"/>
              <w:left w:val="single" w:sz="8" w:space="0" w:color="999999"/>
              <w:bottom w:val="single" w:sz="8" w:space="0" w:color="999999"/>
              <w:right w:val="single" w:sz="8" w:space="0" w:color="999999"/>
            </w:tcBorders>
          </w:tcPr>
          <w:p w14:paraId="5583F91E" w14:textId="6A487AFA" w:rsidR="00F70F34" w:rsidRPr="00920E6F" w:rsidDel="000C50CA" w:rsidRDefault="00F70F34" w:rsidP="00F70F34">
            <w:pPr>
              <w:rPr>
                <w:del w:id="8958" w:author="Author" w:date="2017-12-29T08:11:00Z"/>
                <w:lang w:val="en-US"/>
              </w:rPr>
            </w:pPr>
            <w:bookmarkStart w:id="8959" w:name="_Toc502299921"/>
            <w:bookmarkStart w:id="8960" w:name="_Toc504118636"/>
            <w:bookmarkStart w:id="8961" w:name="_Toc504125189"/>
            <w:bookmarkStart w:id="8962" w:name="_Toc504490984"/>
            <w:bookmarkStart w:id="8963" w:name="_Toc504493171"/>
            <w:bookmarkStart w:id="8964" w:name="_Toc504494226"/>
            <w:bookmarkStart w:id="8965" w:name="_Toc504495826"/>
            <w:bookmarkStart w:id="8966" w:name="_Toc504654912"/>
            <w:bookmarkStart w:id="8967" w:name="_Toc504983090"/>
            <w:bookmarkStart w:id="8968" w:name="_Toc505268174"/>
            <w:bookmarkStart w:id="8969" w:name="_Toc505352931"/>
            <w:bookmarkStart w:id="8970" w:name="_Toc505941816"/>
            <w:bookmarkStart w:id="8971" w:name="_Toc507059480"/>
            <w:bookmarkStart w:id="8972" w:name="_Toc507063049"/>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p>
        </w:tc>
        <w:bookmarkStart w:id="8973" w:name="_Toc502299922"/>
        <w:bookmarkStart w:id="8974" w:name="_Toc504118637"/>
        <w:bookmarkStart w:id="8975" w:name="_Toc504125190"/>
        <w:bookmarkStart w:id="8976" w:name="_Toc504490985"/>
        <w:bookmarkStart w:id="8977" w:name="_Toc504493172"/>
        <w:bookmarkStart w:id="8978" w:name="_Toc504494227"/>
        <w:bookmarkStart w:id="8979" w:name="_Toc504495827"/>
        <w:bookmarkStart w:id="8980" w:name="_Toc504654913"/>
        <w:bookmarkStart w:id="8981" w:name="_Toc504983091"/>
        <w:bookmarkStart w:id="8982" w:name="_Toc505268175"/>
        <w:bookmarkStart w:id="8983" w:name="_Toc505352932"/>
        <w:bookmarkStart w:id="8984" w:name="_Toc505941817"/>
        <w:bookmarkStart w:id="8985" w:name="_Toc507059481"/>
        <w:bookmarkStart w:id="8986" w:name="_Toc507063050"/>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tr>
      <w:tr w:rsidR="00F70F34" w:rsidRPr="00A41C57" w:rsidDel="000C50CA" w14:paraId="50E4ADF8" w14:textId="22D77FFF" w:rsidTr="002D1D7C">
        <w:trPr>
          <w:trHeight w:val="357"/>
          <w:del w:id="8987"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5E4A19B6" w14:textId="0E0089FE" w:rsidR="00F70F34" w:rsidRPr="00920E6F" w:rsidDel="000C50CA" w:rsidRDefault="00F70F34" w:rsidP="00F70F34">
            <w:pPr>
              <w:rPr>
                <w:del w:id="8988" w:author="Author" w:date="2017-12-29T08:11:00Z"/>
                <w:lang w:val="en-US"/>
              </w:rPr>
            </w:pPr>
            <w:del w:id="8989" w:author="Author" w:date="2017-12-29T08:11:00Z">
              <w:r w:rsidRPr="00920E6F" w:rsidDel="000C50CA">
                <w:rPr>
                  <w:rStyle w:val="SAPScreenElement"/>
                  <w:lang w:val="en-US"/>
                </w:rPr>
                <w:delText>WTD Working Hours Limit:</w:delText>
              </w:r>
              <w:r w:rsidRPr="00920E6F" w:rsidDel="000C50CA">
                <w:rPr>
                  <w:lang w:val="en-US"/>
                </w:rPr>
                <w:delText xml:space="preserve"> in case you have chosen value</w:delText>
              </w:r>
              <w:r w:rsidRPr="00920E6F" w:rsidDel="000C50CA">
                <w:rPr>
                  <w:rStyle w:val="SAPUserEntry"/>
                  <w:lang w:val="en-US"/>
                </w:rPr>
                <w:delText xml:space="preserve"> Yes </w:delText>
              </w:r>
              <w:r w:rsidRPr="00920E6F" w:rsidDel="000C50CA">
                <w:rPr>
                  <w:lang w:val="en-US"/>
                </w:rPr>
                <w:delText xml:space="preserve">for the </w:delText>
              </w:r>
              <w:r w:rsidRPr="00920E6F" w:rsidDel="000C50CA">
                <w:rPr>
                  <w:rStyle w:val="SAPScreenElement"/>
                  <w:lang w:val="en-US"/>
                </w:rPr>
                <w:delText xml:space="preserve">Working Time Directive </w:delText>
              </w:r>
              <w:r w:rsidRPr="00920E6F" w:rsidDel="000C50CA">
                <w:rPr>
                  <w:lang w:val="en-US"/>
                </w:rPr>
                <w:delText>field, the value of this field is defaulted to</w:delText>
              </w:r>
              <w:r w:rsidRPr="00920E6F" w:rsidDel="000C50CA">
                <w:rPr>
                  <w:rStyle w:val="SAPUserEntry"/>
                  <w:lang w:val="en-US"/>
                </w:rPr>
                <w:delText xml:space="preserve"> </w:delText>
              </w:r>
              <w:r w:rsidRPr="00920E6F" w:rsidDel="000C50CA">
                <w:rPr>
                  <w:rStyle w:val="SAPUserEntry"/>
                  <w:color w:val="auto"/>
                  <w:lang w:val="en-US"/>
                </w:rPr>
                <w:delText>48</w:delText>
              </w:r>
              <w:bookmarkStart w:id="8990" w:name="_Toc502299923"/>
              <w:bookmarkStart w:id="8991" w:name="_Toc504118638"/>
              <w:bookmarkStart w:id="8992" w:name="_Toc504125191"/>
              <w:bookmarkStart w:id="8993" w:name="_Toc504490986"/>
              <w:bookmarkStart w:id="8994" w:name="_Toc504493173"/>
              <w:bookmarkStart w:id="8995" w:name="_Toc504494228"/>
              <w:bookmarkStart w:id="8996" w:name="_Toc504495828"/>
              <w:bookmarkStart w:id="8997" w:name="_Toc504654914"/>
              <w:bookmarkStart w:id="8998" w:name="_Toc504983092"/>
              <w:bookmarkStart w:id="8999" w:name="_Toc505268176"/>
              <w:bookmarkStart w:id="9000" w:name="_Toc505352933"/>
              <w:bookmarkStart w:id="9001" w:name="_Toc505941818"/>
              <w:bookmarkStart w:id="9002" w:name="_Toc507059482"/>
              <w:bookmarkStart w:id="9003" w:name="_Toc507063051"/>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del>
          </w:p>
        </w:tc>
        <w:tc>
          <w:tcPr>
            <w:tcW w:w="7384" w:type="dxa"/>
            <w:tcBorders>
              <w:top w:val="single" w:sz="8" w:space="0" w:color="999999"/>
              <w:left w:val="single" w:sz="8" w:space="0" w:color="999999"/>
              <w:bottom w:val="single" w:sz="8" w:space="0" w:color="999999"/>
              <w:right w:val="single" w:sz="8" w:space="0" w:color="999999"/>
            </w:tcBorders>
          </w:tcPr>
          <w:p w14:paraId="5BC93435" w14:textId="45BA9AF5" w:rsidR="00F70F34" w:rsidRPr="00920E6F" w:rsidDel="000C50CA" w:rsidRDefault="00F70F34" w:rsidP="00F70F34">
            <w:pPr>
              <w:rPr>
                <w:del w:id="9004" w:author="Author" w:date="2017-12-29T08:11:00Z"/>
                <w:lang w:val="en-US"/>
              </w:rPr>
            </w:pPr>
            <w:del w:id="9005" w:author="Author" w:date="2017-12-29T08:11:00Z">
              <w:r w:rsidRPr="00920E6F" w:rsidDel="000C50CA">
                <w:rPr>
                  <w:lang w:val="en-US"/>
                </w:rPr>
                <w:delText>WTD stands for “Working Time Directive”.</w:delText>
              </w:r>
              <w:bookmarkStart w:id="9006" w:name="_Toc502299924"/>
              <w:bookmarkStart w:id="9007" w:name="_Toc504118639"/>
              <w:bookmarkStart w:id="9008" w:name="_Toc504125192"/>
              <w:bookmarkStart w:id="9009" w:name="_Toc504490987"/>
              <w:bookmarkStart w:id="9010" w:name="_Toc504493174"/>
              <w:bookmarkStart w:id="9011" w:name="_Toc504494229"/>
              <w:bookmarkStart w:id="9012" w:name="_Toc504495829"/>
              <w:bookmarkStart w:id="9013" w:name="_Toc504654915"/>
              <w:bookmarkStart w:id="9014" w:name="_Toc504983093"/>
              <w:bookmarkStart w:id="9015" w:name="_Toc505268177"/>
              <w:bookmarkStart w:id="9016" w:name="_Toc505352934"/>
              <w:bookmarkStart w:id="9017" w:name="_Toc505941819"/>
              <w:bookmarkStart w:id="9018" w:name="_Toc507059483"/>
              <w:bookmarkStart w:id="9019" w:name="_Toc507063052"/>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del>
          </w:p>
        </w:tc>
        <w:bookmarkStart w:id="9020" w:name="_Toc502299925"/>
        <w:bookmarkStart w:id="9021" w:name="_Toc504118640"/>
        <w:bookmarkStart w:id="9022" w:name="_Toc504125193"/>
        <w:bookmarkStart w:id="9023" w:name="_Toc504490988"/>
        <w:bookmarkStart w:id="9024" w:name="_Toc504493175"/>
        <w:bookmarkStart w:id="9025" w:name="_Toc504494230"/>
        <w:bookmarkStart w:id="9026" w:name="_Toc504495830"/>
        <w:bookmarkStart w:id="9027" w:name="_Toc504654916"/>
        <w:bookmarkStart w:id="9028" w:name="_Toc504983094"/>
        <w:bookmarkStart w:id="9029" w:name="_Toc505268178"/>
        <w:bookmarkStart w:id="9030" w:name="_Toc505352935"/>
        <w:bookmarkStart w:id="9031" w:name="_Toc505941820"/>
        <w:bookmarkStart w:id="9032" w:name="_Toc507059484"/>
        <w:bookmarkStart w:id="9033" w:name="_Toc507063053"/>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tr>
      <w:tr w:rsidR="00F70F34" w:rsidRPr="00A41C57" w:rsidDel="000C50CA" w14:paraId="52BEB42D" w14:textId="6A98C887" w:rsidTr="002D1D7C">
        <w:trPr>
          <w:trHeight w:val="357"/>
          <w:del w:id="9034"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6FF2DF54" w14:textId="5D4FA21D" w:rsidR="00F70F34" w:rsidRPr="00920E6F" w:rsidDel="000C50CA" w:rsidRDefault="00F70F34" w:rsidP="00F70F34">
            <w:pPr>
              <w:rPr>
                <w:del w:id="9035" w:author="Author" w:date="2017-12-29T08:11:00Z"/>
                <w:lang w:val="en-US"/>
              </w:rPr>
            </w:pPr>
            <w:del w:id="9036" w:author="Author" w:date="2017-12-29T08:11:00Z">
              <w:r w:rsidRPr="00920E6F" w:rsidDel="000C50CA">
                <w:rPr>
                  <w:rStyle w:val="SAPScreenElement"/>
                  <w:lang w:val="en-US"/>
                </w:rPr>
                <w:delText xml:space="preserve">TUPE Organization Number: </w:delText>
              </w:r>
              <w:r w:rsidRPr="00920E6F" w:rsidDel="000C50CA">
                <w:rPr>
                  <w:lang w:val="en-US"/>
                </w:rPr>
                <w:delText>enter identification number of the organization subject to TUPE regulations, if relevant</w:delText>
              </w:r>
              <w:bookmarkStart w:id="9037" w:name="_Toc502299926"/>
              <w:bookmarkStart w:id="9038" w:name="_Toc504118641"/>
              <w:bookmarkStart w:id="9039" w:name="_Toc504125194"/>
              <w:bookmarkStart w:id="9040" w:name="_Toc504490989"/>
              <w:bookmarkStart w:id="9041" w:name="_Toc504493176"/>
              <w:bookmarkStart w:id="9042" w:name="_Toc504494231"/>
              <w:bookmarkStart w:id="9043" w:name="_Toc504495831"/>
              <w:bookmarkStart w:id="9044" w:name="_Toc504654917"/>
              <w:bookmarkStart w:id="9045" w:name="_Toc504983095"/>
              <w:bookmarkStart w:id="9046" w:name="_Toc505268179"/>
              <w:bookmarkStart w:id="9047" w:name="_Toc505352936"/>
              <w:bookmarkStart w:id="9048" w:name="_Toc505941821"/>
              <w:bookmarkStart w:id="9049" w:name="_Toc507059485"/>
              <w:bookmarkStart w:id="9050" w:name="_Toc507063054"/>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del>
          </w:p>
        </w:tc>
        <w:tc>
          <w:tcPr>
            <w:tcW w:w="7384" w:type="dxa"/>
            <w:tcBorders>
              <w:top w:val="single" w:sz="8" w:space="0" w:color="999999"/>
              <w:left w:val="single" w:sz="8" w:space="0" w:color="999999"/>
              <w:bottom w:val="single" w:sz="8" w:space="0" w:color="999999"/>
              <w:right w:val="single" w:sz="8" w:space="0" w:color="999999"/>
            </w:tcBorders>
          </w:tcPr>
          <w:p w14:paraId="536E8A5B" w14:textId="530B1105" w:rsidR="00F70F34" w:rsidRPr="00920E6F" w:rsidDel="000C50CA" w:rsidRDefault="00F70F34" w:rsidP="00F70F34">
            <w:pPr>
              <w:rPr>
                <w:del w:id="9051" w:author="Author" w:date="2017-12-29T08:11:00Z"/>
                <w:lang w:val="en-US"/>
              </w:rPr>
            </w:pPr>
            <w:del w:id="9052" w:author="Author" w:date="2017-12-29T08:11:00Z">
              <w:r w:rsidRPr="00920E6F" w:rsidDel="000C50CA">
                <w:rPr>
                  <w:lang w:val="en-US"/>
                </w:rPr>
                <w:delText>TUPE stands for “Transfer of Undertakings (Protection of Employment) Regulations”.</w:delText>
              </w:r>
              <w:bookmarkStart w:id="9053" w:name="_Toc502299927"/>
              <w:bookmarkStart w:id="9054" w:name="_Toc504118642"/>
              <w:bookmarkStart w:id="9055" w:name="_Toc504125195"/>
              <w:bookmarkStart w:id="9056" w:name="_Toc504490990"/>
              <w:bookmarkStart w:id="9057" w:name="_Toc504493177"/>
              <w:bookmarkStart w:id="9058" w:name="_Toc504494232"/>
              <w:bookmarkStart w:id="9059" w:name="_Toc504495832"/>
              <w:bookmarkStart w:id="9060" w:name="_Toc504654918"/>
              <w:bookmarkStart w:id="9061" w:name="_Toc504983096"/>
              <w:bookmarkStart w:id="9062" w:name="_Toc505268180"/>
              <w:bookmarkStart w:id="9063" w:name="_Toc505352937"/>
              <w:bookmarkStart w:id="9064" w:name="_Toc505941822"/>
              <w:bookmarkStart w:id="9065" w:name="_Toc507059486"/>
              <w:bookmarkStart w:id="9066" w:name="_Toc507063055"/>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del>
          </w:p>
        </w:tc>
        <w:bookmarkStart w:id="9067" w:name="_Toc502299928"/>
        <w:bookmarkStart w:id="9068" w:name="_Toc504118643"/>
        <w:bookmarkStart w:id="9069" w:name="_Toc504125196"/>
        <w:bookmarkStart w:id="9070" w:name="_Toc504490991"/>
        <w:bookmarkStart w:id="9071" w:name="_Toc504493178"/>
        <w:bookmarkStart w:id="9072" w:name="_Toc504494233"/>
        <w:bookmarkStart w:id="9073" w:name="_Toc504495833"/>
        <w:bookmarkStart w:id="9074" w:name="_Toc504654919"/>
        <w:bookmarkStart w:id="9075" w:name="_Toc504983097"/>
        <w:bookmarkStart w:id="9076" w:name="_Toc505268181"/>
        <w:bookmarkStart w:id="9077" w:name="_Toc505352938"/>
        <w:bookmarkStart w:id="9078" w:name="_Toc505941823"/>
        <w:bookmarkStart w:id="9079" w:name="_Toc507059487"/>
        <w:bookmarkStart w:id="9080" w:name="_Toc50706305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tr>
      <w:tr w:rsidR="00F70F34" w:rsidRPr="00A41C57" w:rsidDel="000C50CA" w14:paraId="4844FFC1" w14:textId="0EE6AEF3" w:rsidTr="002D1D7C">
        <w:trPr>
          <w:trHeight w:val="357"/>
          <w:del w:id="9081"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79130A7F" w14:textId="2DB13515" w:rsidR="00F70F34" w:rsidRPr="00920E6F" w:rsidDel="000C50CA" w:rsidRDefault="00F70F34" w:rsidP="00F70F34">
            <w:pPr>
              <w:rPr>
                <w:del w:id="9082" w:author="Author" w:date="2017-12-29T08:11:00Z"/>
                <w:lang w:val="en-US"/>
              </w:rPr>
            </w:pPr>
            <w:del w:id="9083" w:author="Author" w:date="2017-12-29T08:11:00Z">
              <w:r w:rsidRPr="00920E6F" w:rsidDel="000C50CA">
                <w:rPr>
                  <w:rStyle w:val="SAPScreenElement"/>
                  <w:lang w:val="en-US"/>
                </w:rPr>
                <w:delText xml:space="preserve">Pension Protection (Fixed or Enhanced): </w:delText>
              </w:r>
              <w:r w:rsidRPr="00920E6F" w:rsidDel="000C50CA">
                <w:rPr>
                  <w:lang w:val="en-US"/>
                </w:rPr>
                <w:delText>select</w:delText>
              </w:r>
              <w:r w:rsidRPr="00920E6F" w:rsidDel="000C50CA">
                <w:rPr>
                  <w:rStyle w:val="SAPUserEntry"/>
                  <w:lang w:val="en-US"/>
                </w:rPr>
                <w:delText xml:space="preserve"> Yes </w:delText>
              </w:r>
              <w:r w:rsidRPr="00920E6F" w:rsidDel="000C50CA">
                <w:rPr>
                  <w:lang w:val="en-US"/>
                </w:rPr>
                <w:delText>in case the employee has pension protection, either fixed or enhanced; else leave as is</w:delText>
              </w:r>
              <w:bookmarkStart w:id="9084" w:name="_Toc502299929"/>
              <w:bookmarkStart w:id="9085" w:name="_Toc504118644"/>
              <w:bookmarkStart w:id="9086" w:name="_Toc504125197"/>
              <w:bookmarkStart w:id="9087" w:name="_Toc504490992"/>
              <w:bookmarkStart w:id="9088" w:name="_Toc504493179"/>
              <w:bookmarkStart w:id="9089" w:name="_Toc504494234"/>
              <w:bookmarkStart w:id="9090" w:name="_Toc504495834"/>
              <w:bookmarkStart w:id="9091" w:name="_Toc504654920"/>
              <w:bookmarkStart w:id="9092" w:name="_Toc504983098"/>
              <w:bookmarkStart w:id="9093" w:name="_Toc505268182"/>
              <w:bookmarkStart w:id="9094" w:name="_Toc505352939"/>
              <w:bookmarkStart w:id="9095" w:name="_Toc505941824"/>
              <w:bookmarkStart w:id="9096" w:name="_Toc507059488"/>
              <w:bookmarkStart w:id="9097" w:name="_Toc507063057"/>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del>
          </w:p>
        </w:tc>
        <w:tc>
          <w:tcPr>
            <w:tcW w:w="7384" w:type="dxa"/>
            <w:tcBorders>
              <w:top w:val="single" w:sz="8" w:space="0" w:color="999999"/>
              <w:left w:val="single" w:sz="8" w:space="0" w:color="999999"/>
              <w:bottom w:val="single" w:sz="8" w:space="0" w:color="999999"/>
              <w:right w:val="single" w:sz="8" w:space="0" w:color="999999"/>
            </w:tcBorders>
          </w:tcPr>
          <w:p w14:paraId="6A869668" w14:textId="024E3F7F" w:rsidR="00F70F34" w:rsidRPr="00920E6F" w:rsidDel="000C50CA" w:rsidRDefault="00F70F34" w:rsidP="00F70F34">
            <w:pPr>
              <w:rPr>
                <w:del w:id="9098" w:author="Author" w:date="2017-12-29T08:11:00Z"/>
                <w:lang w:val="en-US"/>
              </w:rPr>
            </w:pPr>
            <w:bookmarkStart w:id="9099" w:name="_Toc502299930"/>
            <w:bookmarkStart w:id="9100" w:name="_Toc504118645"/>
            <w:bookmarkStart w:id="9101" w:name="_Toc504125198"/>
            <w:bookmarkStart w:id="9102" w:name="_Toc504490993"/>
            <w:bookmarkStart w:id="9103" w:name="_Toc504493180"/>
            <w:bookmarkStart w:id="9104" w:name="_Toc504494235"/>
            <w:bookmarkStart w:id="9105" w:name="_Toc504495835"/>
            <w:bookmarkStart w:id="9106" w:name="_Toc504654921"/>
            <w:bookmarkStart w:id="9107" w:name="_Toc504983099"/>
            <w:bookmarkStart w:id="9108" w:name="_Toc505268183"/>
            <w:bookmarkStart w:id="9109" w:name="_Toc505352940"/>
            <w:bookmarkStart w:id="9110" w:name="_Toc505941825"/>
            <w:bookmarkStart w:id="9111" w:name="_Toc507059489"/>
            <w:bookmarkStart w:id="9112" w:name="_Toc50706305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p>
        </w:tc>
        <w:bookmarkStart w:id="9113" w:name="_Toc502299931"/>
        <w:bookmarkStart w:id="9114" w:name="_Toc504118646"/>
        <w:bookmarkStart w:id="9115" w:name="_Toc504125199"/>
        <w:bookmarkStart w:id="9116" w:name="_Toc504490994"/>
        <w:bookmarkStart w:id="9117" w:name="_Toc504493181"/>
        <w:bookmarkStart w:id="9118" w:name="_Toc504494236"/>
        <w:bookmarkStart w:id="9119" w:name="_Toc504495836"/>
        <w:bookmarkStart w:id="9120" w:name="_Toc504654922"/>
        <w:bookmarkStart w:id="9121" w:name="_Toc504983100"/>
        <w:bookmarkStart w:id="9122" w:name="_Toc505268184"/>
        <w:bookmarkStart w:id="9123" w:name="_Toc505352941"/>
        <w:bookmarkStart w:id="9124" w:name="_Toc505941826"/>
        <w:bookmarkStart w:id="9125" w:name="_Toc507059490"/>
        <w:bookmarkStart w:id="9126" w:name="_Toc507063059"/>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tr>
      <w:tr w:rsidR="00F70F34" w:rsidRPr="00A41C57" w:rsidDel="000C50CA" w14:paraId="055AE8C7" w14:textId="4756FD88" w:rsidTr="002D1D7C">
        <w:trPr>
          <w:trHeight w:val="357"/>
          <w:del w:id="9127"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1A145F24" w14:textId="51F55ABF" w:rsidR="00F70F34" w:rsidRPr="00920E6F" w:rsidDel="000C50CA" w:rsidRDefault="00F70F34" w:rsidP="00F70F34">
            <w:pPr>
              <w:rPr>
                <w:del w:id="9128" w:author="Author" w:date="2017-12-29T08:11:00Z"/>
                <w:lang w:val="en-US"/>
              </w:rPr>
            </w:pPr>
            <w:del w:id="9129" w:author="Author" w:date="2017-12-29T08:11:00Z">
              <w:r w:rsidRPr="00920E6F" w:rsidDel="000C50CA">
                <w:rPr>
                  <w:rStyle w:val="SAPScreenElement"/>
                  <w:lang w:val="en-US"/>
                </w:rPr>
                <w:delText xml:space="preserve">Teachers Pensions: </w:delText>
              </w:r>
              <w:r w:rsidRPr="00920E6F" w:rsidDel="000C50CA">
                <w:rPr>
                  <w:lang w:val="en-US"/>
                </w:rPr>
                <w:delText>select</w:delText>
              </w:r>
              <w:r w:rsidRPr="00920E6F" w:rsidDel="000C50CA">
                <w:rPr>
                  <w:rStyle w:val="SAPUserEntry"/>
                  <w:lang w:val="en-US"/>
                </w:rPr>
                <w:delText xml:space="preserve"> Yes</w:delText>
              </w:r>
              <w:r w:rsidRPr="00920E6F" w:rsidDel="000C50CA">
                <w:rPr>
                  <w:lang w:val="en-US"/>
                </w:rPr>
                <w:delText xml:space="preserve"> in case a pay component is relevant for teacher’s pensions; else leave as is</w:delText>
              </w:r>
              <w:bookmarkStart w:id="9130" w:name="_Toc502299932"/>
              <w:bookmarkStart w:id="9131" w:name="_Toc504118647"/>
              <w:bookmarkStart w:id="9132" w:name="_Toc504125200"/>
              <w:bookmarkStart w:id="9133" w:name="_Toc504490995"/>
              <w:bookmarkStart w:id="9134" w:name="_Toc504493182"/>
              <w:bookmarkStart w:id="9135" w:name="_Toc504494237"/>
              <w:bookmarkStart w:id="9136" w:name="_Toc504495837"/>
              <w:bookmarkStart w:id="9137" w:name="_Toc504654923"/>
              <w:bookmarkStart w:id="9138" w:name="_Toc504983101"/>
              <w:bookmarkStart w:id="9139" w:name="_Toc505268185"/>
              <w:bookmarkStart w:id="9140" w:name="_Toc505352942"/>
              <w:bookmarkStart w:id="9141" w:name="_Toc505941827"/>
              <w:bookmarkStart w:id="9142" w:name="_Toc507059491"/>
              <w:bookmarkStart w:id="9143" w:name="_Toc507063060"/>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del>
          </w:p>
        </w:tc>
        <w:tc>
          <w:tcPr>
            <w:tcW w:w="7384" w:type="dxa"/>
            <w:tcBorders>
              <w:top w:val="single" w:sz="8" w:space="0" w:color="999999"/>
              <w:left w:val="single" w:sz="8" w:space="0" w:color="999999"/>
              <w:bottom w:val="single" w:sz="8" w:space="0" w:color="999999"/>
              <w:right w:val="single" w:sz="8" w:space="0" w:color="999999"/>
            </w:tcBorders>
          </w:tcPr>
          <w:p w14:paraId="1A929B42" w14:textId="4CA74035" w:rsidR="00F70F34" w:rsidRPr="00920E6F" w:rsidDel="000C50CA" w:rsidRDefault="00F70F34" w:rsidP="00F70F34">
            <w:pPr>
              <w:rPr>
                <w:del w:id="9144" w:author="Author" w:date="2017-12-29T08:11:00Z"/>
                <w:lang w:val="en-US"/>
              </w:rPr>
            </w:pPr>
            <w:bookmarkStart w:id="9145" w:name="_Toc502299933"/>
            <w:bookmarkStart w:id="9146" w:name="_Toc504118648"/>
            <w:bookmarkStart w:id="9147" w:name="_Toc504125201"/>
            <w:bookmarkStart w:id="9148" w:name="_Toc504490996"/>
            <w:bookmarkStart w:id="9149" w:name="_Toc504493183"/>
            <w:bookmarkStart w:id="9150" w:name="_Toc504494238"/>
            <w:bookmarkStart w:id="9151" w:name="_Toc504495838"/>
            <w:bookmarkStart w:id="9152" w:name="_Toc504654924"/>
            <w:bookmarkStart w:id="9153" w:name="_Toc504983102"/>
            <w:bookmarkStart w:id="9154" w:name="_Toc505268186"/>
            <w:bookmarkStart w:id="9155" w:name="_Toc505352943"/>
            <w:bookmarkStart w:id="9156" w:name="_Toc505941828"/>
            <w:bookmarkStart w:id="9157" w:name="_Toc507059492"/>
            <w:bookmarkStart w:id="9158" w:name="_Toc507063061"/>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p>
        </w:tc>
        <w:bookmarkStart w:id="9159" w:name="_Toc502299934"/>
        <w:bookmarkStart w:id="9160" w:name="_Toc504118649"/>
        <w:bookmarkStart w:id="9161" w:name="_Toc504125202"/>
        <w:bookmarkStart w:id="9162" w:name="_Toc504490997"/>
        <w:bookmarkStart w:id="9163" w:name="_Toc504493184"/>
        <w:bookmarkStart w:id="9164" w:name="_Toc504494239"/>
        <w:bookmarkStart w:id="9165" w:name="_Toc504495839"/>
        <w:bookmarkStart w:id="9166" w:name="_Toc504654925"/>
        <w:bookmarkStart w:id="9167" w:name="_Toc504983103"/>
        <w:bookmarkStart w:id="9168" w:name="_Toc505268187"/>
        <w:bookmarkStart w:id="9169" w:name="_Toc505352944"/>
        <w:bookmarkStart w:id="9170" w:name="_Toc505941829"/>
        <w:bookmarkStart w:id="9171" w:name="_Toc507059493"/>
        <w:bookmarkStart w:id="9172" w:name="_Toc507063062"/>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tr>
      <w:tr w:rsidR="00F70F34" w:rsidRPr="00A41C57" w:rsidDel="000C50CA" w14:paraId="6EFA987E" w14:textId="688E0E02" w:rsidTr="002D1D7C">
        <w:trPr>
          <w:trHeight w:val="357"/>
          <w:del w:id="9173"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0BA0DDCF" w14:textId="637C1C81" w:rsidR="00F70F34" w:rsidRPr="00920E6F" w:rsidDel="000C50CA" w:rsidRDefault="00F70F34" w:rsidP="00F70F34">
            <w:pPr>
              <w:rPr>
                <w:del w:id="9174" w:author="Author" w:date="2017-12-29T08:11:00Z"/>
                <w:lang w:val="en-US"/>
              </w:rPr>
            </w:pPr>
            <w:del w:id="9175" w:author="Author" w:date="2017-12-29T08:11:00Z">
              <w:r w:rsidRPr="00920E6F" w:rsidDel="000C50CA">
                <w:rPr>
                  <w:rStyle w:val="SAPScreenElement"/>
                  <w:lang w:val="en-US"/>
                </w:rPr>
                <w:delText xml:space="preserve">Contract Type: </w:delText>
              </w:r>
              <w:r w:rsidRPr="00920E6F" w:rsidDel="000C50CA">
                <w:rPr>
                  <w:lang w:val="en-US"/>
                </w:rPr>
                <w:delText>select from drop-down</w:delText>
              </w:r>
              <w:bookmarkStart w:id="9176" w:name="_Toc502299935"/>
              <w:bookmarkStart w:id="9177" w:name="_Toc504118650"/>
              <w:bookmarkStart w:id="9178" w:name="_Toc504125203"/>
              <w:bookmarkStart w:id="9179" w:name="_Toc504490998"/>
              <w:bookmarkStart w:id="9180" w:name="_Toc504493185"/>
              <w:bookmarkStart w:id="9181" w:name="_Toc504494240"/>
              <w:bookmarkStart w:id="9182" w:name="_Toc504495840"/>
              <w:bookmarkStart w:id="9183" w:name="_Toc504654926"/>
              <w:bookmarkStart w:id="9184" w:name="_Toc504983104"/>
              <w:bookmarkStart w:id="9185" w:name="_Toc505268188"/>
              <w:bookmarkStart w:id="9186" w:name="_Toc505352945"/>
              <w:bookmarkStart w:id="9187" w:name="_Toc505941830"/>
              <w:bookmarkStart w:id="9188" w:name="_Toc507059494"/>
              <w:bookmarkStart w:id="9189" w:name="_Toc507063063"/>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del>
          </w:p>
        </w:tc>
        <w:tc>
          <w:tcPr>
            <w:tcW w:w="7384" w:type="dxa"/>
            <w:tcBorders>
              <w:top w:val="single" w:sz="8" w:space="0" w:color="999999"/>
              <w:left w:val="single" w:sz="8" w:space="0" w:color="999999"/>
              <w:bottom w:val="single" w:sz="8" w:space="0" w:color="999999"/>
              <w:right w:val="single" w:sz="8" w:space="0" w:color="999999"/>
            </w:tcBorders>
          </w:tcPr>
          <w:p w14:paraId="092A8881" w14:textId="626B3B4B" w:rsidR="00F70F34" w:rsidRPr="00920E6F" w:rsidDel="000C50CA" w:rsidRDefault="00F70F34" w:rsidP="00F70F34">
            <w:pPr>
              <w:rPr>
                <w:del w:id="9190" w:author="Author" w:date="2017-12-29T08:11:00Z"/>
                <w:rFonts w:cstheme="minorBidi"/>
                <w:noProof/>
                <w:lang w:val="en-US"/>
              </w:rPr>
            </w:pPr>
            <w:del w:id="9191" w:author="Author" w:date="2017-12-29T08:11:00Z">
              <w:r w:rsidRPr="00920E6F" w:rsidDel="000C50CA">
                <w:rPr>
                  <w:lang w:val="en-US"/>
                </w:rPr>
                <w:delText xml:space="preserve">Depending on the value selected, based on a preconfigured business rule, field </w:delText>
              </w:r>
              <w:r w:rsidRPr="00920E6F" w:rsidDel="000C50CA">
                <w:rPr>
                  <w:rStyle w:val="SAPScreenElement"/>
                  <w:lang w:val="en-US"/>
                </w:rPr>
                <w:delText>Contract End Date</w:delText>
              </w:r>
              <w:r w:rsidRPr="00920E6F" w:rsidDel="000C50CA">
                <w:rPr>
                  <w:noProof/>
                  <w:lang w:val="en-US"/>
                </w:rPr>
                <w:delText xml:space="preserve"> may become mandatory.</w:delText>
              </w:r>
              <w:bookmarkStart w:id="9192" w:name="_Toc502299936"/>
              <w:bookmarkStart w:id="9193" w:name="_Toc504118651"/>
              <w:bookmarkStart w:id="9194" w:name="_Toc504125204"/>
              <w:bookmarkStart w:id="9195" w:name="_Toc504490999"/>
              <w:bookmarkStart w:id="9196" w:name="_Toc504493186"/>
              <w:bookmarkStart w:id="9197" w:name="_Toc504494241"/>
              <w:bookmarkStart w:id="9198" w:name="_Toc504495841"/>
              <w:bookmarkStart w:id="9199" w:name="_Toc504654927"/>
              <w:bookmarkStart w:id="9200" w:name="_Toc504983105"/>
              <w:bookmarkStart w:id="9201" w:name="_Toc505268189"/>
              <w:bookmarkStart w:id="9202" w:name="_Toc505352946"/>
              <w:bookmarkStart w:id="9203" w:name="_Toc505941831"/>
              <w:bookmarkStart w:id="9204" w:name="_Toc507059495"/>
              <w:bookmarkStart w:id="9205" w:name="_Toc507063064"/>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del>
          </w:p>
          <w:p w14:paraId="3FC37609" w14:textId="020302FF" w:rsidR="00F70F34" w:rsidRPr="00920E6F" w:rsidDel="000C50CA" w:rsidRDefault="00DB018A" w:rsidP="00F70F34">
            <w:pPr>
              <w:pStyle w:val="SAPNoteHeading"/>
              <w:ind w:left="0"/>
              <w:rPr>
                <w:del w:id="9206" w:author="Author" w:date="2017-12-29T08:11:00Z"/>
                <w:lang w:val="en-US"/>
              </w:rPr>
            </w:pPr>
            <w:del w:id="9207" w:author="Author" w:date="2017-12-29T08:11:00Z">
              <w:r w:rsidRPr="00BE273A" w:rsidDel="000C50CA">
                <w:rPr>
                  <w:noProof/>
                  <w:lang w:val="en-US"/>
                </w:rPr>
                <w:drawing>
                  <wp:inline distT="0" distB="0" distL="0" distR="0" wp14:anchorId="514FD454" wp14:editId="7E917CBE">
                    <wp:extent cx="225425" cy="225425"/>
                    <wp:effectExtent l="0" t="0" r="3175" b="317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F70F34" w:rsidRPr="00920E6F" w:rsidDel="000C50CA">
                <w:rPr>
                  <w:noProof/>
                  <w:color w:val="FF0000"/>
                  <w:lang w:val="en-US" w:eastAsia="zh-CN"/>
                </w:rPr>
                <w:delText xml:space="preserve"> </w:delText>
              </w:r>
              <w:r w:rsidR="00F70F34" w:rsidRPr="00920E6F" w:rsidDel="000C50CA">
                <w:rPr>
                  <w:lang w:val="en-US"/>
                </w:rPr>
                <w:delText>Recommendation</w:delText>
              </w:r>
              <w:bookmarkStart w:id="9208" w:name="_Toc502299937"/>
              <w:bookmarkStart w:id="9209" w:name="_Toc504118652"/>
              <w:bookmarkStart w:id="9210" w:name="_Toc504125205"/>
              <w:bookmarkStart w:id="9211" w:name="_Toc504491000"/>
              <w:bookmarkStart w:id="9212" w:name="_Toc504493187"/>
              <w:bookmarkStart w:id="9213" w:name="_Toc504494242"/>
              <w:bookmarkStart w:id="9214" w:name="_Toc504495842"/>
              <w:bookmarkStart w:id="9215" w:name="_Toc504654928"/>
              <w:bookmarkStart w:id="9216" w:name="_Toc504983106"/>
              <w:bookmarkStart w:id="9217" w:name="_Toc505268190"/>
              <w:bookmarkStart w:id="9218" w:name="_Toc505352947"/>
              <w:bookmarkStart w:id="9219" w:name="_Toc505941832"/>
              <w:bookmarkStart w:id="9220" w:name="_Toc507059496"/>
              <w:bookmarkStart w:id="9221" w:name="_Toc507063065"/>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del>
          </w:p>
          <w:p w14:paraId="483D33D7" w14:textId="5AE04398" w:rsidR="00F70F34" w:rsidRPr="00920E6F" w:rsidDel="000C50CA" w:rsidRDefault="00F70F34" w:rsidP="00F70F34">
            <w:pPr>
              <w:rPr>
                <w:del w:id="9222" w:author="Author" w:date="2017-12-29T08:11:00Z"/>
                <w:lang w:val="en-US"/>
              </w:rPr>
            </w:pPr>
            <w:del w:id="9223" w:author="Author" w:date="2017-12-29T08:11:00Z">
              <w:r w:rsidRPr="00920E6F" w:rsidDel="000C50CA">
                <w:rPr>
                  <w:lang w:val="en-US"/>
                </w:rPr>
                <w:delText xml:space="preserve">For details to the preconfigured business rule refer to the configuration guide of building block </w:delText>
              </w:r>
              <w:r w:rsidRPr="00920E6F" w:rsidDel="000C50CA">
                <w:rPr>
                  <w:rStyle w:val="SAPEmphasis"/>
                  <w:lang w:val="en-US"/>
                </w:rPr>
                <w:delText>15T</w:delText>
              </w:r>
              <w:r w:rsidRPr="00920E6F" w:rsidDel="000C50CA">
                <w:rPr>
                  <w:lang w:val="en-US"/>
                </w:rPr>
                <w:delText>.</w:delText>
              </w:r>
              <w:bookmarkStart w:id="9224" w:name="_Toc502299938"/>
              <w:bookmarkStart w:id="9225" w:name="_Toc504118653"/>
              <w:bookmarkStart w:id="9226" w:name="_Toc504125206"/>
              <w:bookmarkStart w:id="9227" w:name="_Toc504491001"/>
              <w:bookmarkStart w:id="9228" w:name="_Toc504493188"/>
              <w:bookmarkStart w:id="9229" w:name="_Toc504494243"/>
              <w:bookmarkStart w:id="9230" w:name="_Toc504495843"/>
              <w:bookmarkStart w:id="9231" w:name="_Toc504654929"/>
              <w:bookmarkStart w:id="9232" w:name="_Toc504983107"/>
              <w:bookmarkStart w:id="9233" w:name="_Toc505268191"/>
              <w:bookmarkStart w:id="9234" w:name="_Toc505352948"/>
              <w:bookmarkStart w:id="9235" w:name="_Toc505941833"/>
              <w:bookmarkStart w:id="9236" w:name="_Toc507059497"/>
              <w:bookmarkStart w:id="9237" w:name="_Toc507063066"/>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del>
          </w:p>
        </w:tc>
        <w:bookmarkStart w:id="9238" w:name="_Toc502299939"/>
        <w:bookmarkStart w:id="9239" w:name="_Toc504118654"/>
        <w:bookmarkStart w:id="9240" w:name="_Toc504125207"/>
        <w:bookmarkStart w:id="9241" w:name="_Toc504491002"/>
        <w:bookmarkStart w:id="9242" w:name="_Toc504493189"/>
        <w:bookmarkStart w:id="9243" w:name="_Toc504494244"/>
        <w:bookmarkStart w:id="9244" w:name="_Toc504495844"/>
        <w:bookmarkStart w:id="9245" w:name="_Toc504654930"/>
        <w:bookmarkStart w:id="9246" w:name="_Toc504983108"/>
        <w:bookmarkStart w:id="9247" w:name="_Toc505268192"/>
        <w:bookmarkStart w:id="9248" w:name="_Toc505352949"/>
        <w:bookmarkStart w:id="9249" w:name="_Toc505941834"/>
        <w:bookmarkStart w:id="9250" w:name="_Toc507059498"/>
        <w:bookmarkStart w:id="9251" w:name="_Toc50706306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tr>
      <w:tr w:rsidR="00F70F34" w:rsidRPr="00A41C57" w:rsidDel="000C50CA" w14:paraId="1C3B671D" w14:textId="692A70B2" w:rsidTr="002D1D7C">
        <w:trPr>
          <w:trHeight w:val="357"/>
          <w:del w:id="9252"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1EB90E5D" w14:textId="22805B10" w:rsidR="00F70F34" w:rsidRPr="00920E6F" w:rsidDel="000C50CA" w:rsidRDefault="00F70F34" w:rsidP="00F70F34">
            <w:pPr>
              <w:rPr>
                <w:del w:id="9253" w:author="Author" w:date="2017-12-29T08:11:00Z"/>
                <w:lang w:val="en-US"/>
              </w:rPr>
            </w:pPr>
            <w:del w:id="9254" w:author="Author" w:date="2017-12-29T08:11:00Z">
              <w:r w:rsidRPr="00920E6F" w:rsidDel="000C50CA">
                <w:rPr>
                  <w:rStyle w:val="SAPScreenElement"/>
                  <w:lang w:val="en-US"/>
                </w:rPr>
                <w:delText xml:space="preserve">Initial Entry Date: </w:delText>
              </w:r>
              <w:r w:rsidRPr="00920E6F" w:rsidDel="000C50CA">
                <w:rPr>
                  <w:lang w:val="en-US"/>
                </w:rPr>
                <w:delText>select from calendar help the</w:delText>
              </w:r>
              <w:r w:rsidRPr="00920E6F" w:rsidDel="000C50CA">
                <w:rPr>
                  <w:noProof/>
                  <w:lang w:val="en-US"/>
                </w:rPr>
                <w:delText xml:space="preserve"> start date when the employee first started in the company</w:delText>
              </w:r>
              <w:bookmarkStart w:id="9255" w:name="_Toc502299940"/>
              <w:bookmarkStart w:id="9256" w:name="_Toc504118655"/>
              <w:bookmarkStart w:id="9257" w:name="_Toc504125208"/>
              <w:bookmarkStart w:id="9258" w:name="_Toc504491003"/>
              <w:bookmarkStart w:id="9259" w:name="_Toc504493190"/>
              <w:bookmarkStart w:id="9260" w:name="_Toc504494245"/>
              <w:bookmarkStart w:id="9261" w:name="_Toc504495845"/>
              <w:bookmarkStart w:id="9262" w:name="_Toc504654931"/>
              <w:bookmarkStart w:id="9263" w:name="_Toc504983109"/>
              <w:bookmarkStart w:id="9264" w:name="_Toc505268193"/>
              <w:bookmarkStart w:id="9265" w:name="_Toc505352950"/>
              <w:bookmarkStart w:id="9266" w:name="_Toc505941835"/>
              <w:bookmarkStart w:id="9267" w:name="_Toc507059499"/>
              <w:bookmarkStart w:id="9268" w:name="_Toc507063068"/>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del>
          </w:p>
        </w:tc>
        <w:tc>
          <w:tcPr>
            <w:tcW w:w="7384" w:type="dxa"/>
            <w:tcBorders>
              <w:top w:val="single" w:sz="8" w:space="0" w:color="999999"/>
              <w:left w:val="single" w:sz="8" w:space="0" w:color="999999"/>
              <w:bottom w:val="single" w:sz="8" w:space="0" w:color="999999"/>
              <w:right w:val="single" w:sz="8" w:space="0" w:color="999999"/>
            </w:tcBorders>
          </w:tcPr>
          <w:p w14:paraId="3C68D18A" w14:textId="1493121C" w:rsidR="00F70F34" w:rsidRPr="00920E6F" w:rsidDel="000C50CA" w:rsidRDefault="00F70F34" w:rsidP="00F70F34">
            <w:pPr>
              <w:rPr>
                <w:del w:id="9269" w:author="Author" w:date="2017-12-29T08:11:00Z"/>
                <w:lang w:val="en-US"/>
              </w:rPr>
            </w:pPr>
            <w:del w:id="9270" w:author="Author" w:date="2017-12-29T08:11:00Z">
              <w:r w:rsidRPr="00920E6F" w:rsidDel="000C50CA">
                <w:rPr>
                  <w:noProof/>
                  <w:lang w:val="en-US"/>
                </w:rPr>
                <w:delText>For example, if an employee was originally hired as a contractor and then became a permanent employee, this is the date when he or she first entered the company as a contractor.</w:delText>
              </w:r>
              <w:bookmarkStart w:id="9271" w:name="_Toc502299941"/>
              <w:bookmarkStart w:id="9272" w:name="_Toc504118656"/>
              <w:bookmarkStart w:id="9273" w:name="_Toc504125209"/>
              <w:bookmarkStart w:id="9274" w:name="_Toc504491004"/>
              <w:bookmarkStart w:id="9275" w:name="_Toc504493191"/>
              <w:bookmarkStart w:id="9276" w:name="_Toc504494246"/>
              <w:bookmarkStart w:id="9277" w:name="_Toc504495846"/>
              <w:bookmarkStart w:id="9278" w:name="_Toc504654932"/>
              <w:bookmarkStart w:id="9279" w:name="_Toc504983110"/>
              <w:bookmarkStart w:id="9280" w:name="_Toc505268194"/>
              <w:bookmarkStart w:id="9281" w:name="_Toc505352951"/>
              <w:bookmarkStart w:id="9282" w:name="_Toc505941836"/>
              <w:bookmarkStart w:id="9283" w:name="_Toc507059500"/>
              <w:bookmarkStart w:id="9284" w:name="_Toc507063069"/>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del>
          </w:p>
        </w:tc>
        <w:bookmarkStart w:id="9285" w:name="_Toc502299942"/>
        <w:bookmarkStart w:id="9286" w:name="_Toc504118657"/>
        <w:bookmarkStart w:id="9287" w:name="_Toc504125210"/>
        <w:bookmarkStart w:id="9288" w:name="_Toc504491005"/>
        <w:bookmarkStart w:id="9289" w:name="_Toc504493192"/>
        <w:bookmarkStart w:id="9290" w:name="_Toc504494247"/>
        <w:bookmarkStart w:id="9291" w:name="_Toc504495847"/>
        <w:bookmarkStart w:id="9292" w:name="_Toc504654933"/>
        <w:bookmarkStart w:id="9293" w:name="_Toc504983111"/>
        <w:bookmarkStart w:id="9294" w:name="_Toc505268195"/>
        <w:bookmarkStart w:id="9295" w:name="_Toc505352952"/>
        <w:bookmarkStart w:id="9296" w:name="_Toc505941837"/>
        <w:bookmarkStart w:id="9297" w:name="_Toc507059501"/>
        <w:bookmarkStart w:id="9298" w:name="_Toc507063070"/>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tr>
      <w:tr w:rsidR="00F70F34" w:rsidRPr="00A41C57" w:rsidDel="000C50CA" w14:paraId="09CE16F5" w14:textId="16BB04F3" w:rsidTr="002D1D7C">
        <w:trPr>
          <w:trHeight w:val="357"/>
          <w:del w:id="9299"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2DEF7E0E" w14:textId="620EE25F" w:rsidR="00F70F34" w:rsidRPr="00920E6F" w:rsidDel="000C50CA" w:rsidRDefault="00F70F34" w:rsidP="00F70F34">
            <w:pPr>
              <w:rPr>
                <w:del w:id="9300" w:author="Author" w:date="2017-12-29T08:11:00Z"/>
                <w:lang w:val="en-US"/>
              </w:rPr>
            </w:pPr>
            <w:del w:id="9301" w:author="Author" w:date="2017-12-29T08:11:00Z">
              <w:r w:rsidRPr="00920E6F" w:rsidDel="000C50CA">
                <w:rPr>
                  <w:rStyle w:val="SAPScreenElement"/>
                  <w:lang w:val="en-US"/>
                </w:rPr>
                <w:delText xml:space="preserve">Entry into Group: </w:delText>
              </w:r>
              <w:r w:rsidRPr="00920E6F" w:rsidDel="000C50CA">
                <w:rPr>
                  <w:lang w:val="en-US"/>
                </w:rPr>
                <w:delText>select from calendar help</w:delText>
              </w:r>
              <w:r w:rsidRPr="00920E6F" w:rsidDel="000C50CA">
                <w:rPr>
                  <w:noProof/>
                  <w:lang w:val="en-US"/>
                </w:rPr>
                <w:delText xml:space="preserve"> the start date when the employee started in the organization he or she belongs to now</w:delText>
              </w:r>
              <w:bookmarkStart w:id="9302" w:name="_Toc502299943"/>
              <w:bookmarkStart w:id="9303" w:name="_Toc504118658"/>
              <w:bookmarkStart w:id="9304" w:name="_Toc504125211"/>
              <w:bookmarkStart w:id="9305" w:name="_Toc504491006"/>
              <w:bookmarkStart w:id="9306" w:name="_Toc504493193"/>
              <w:bookmarkStart w:id="9307" w:name="_Toc504494248"/>
              <w:bookmarkStart w:id="9308" w:name="_Toc504495848"/>
              <w:bookmarkStart w:id="9309" w:name="_Toc504654934"/>
              <w:bookmarkStart w:id="9310" w:name="_Toc504983112"/>
              <w:bookmarkStart w:id="9311" w:name="_Toc505268196"/>
              <w:bookmarkStart w:id="9312" w:name="_Toc505352953"/>
              <w:bookmarkStart w:id="9313" w:name="_Toc505941838"/>
              <w:bookmarkStart w:id="9314" w:name="_Toc507059502"/>
              <w:bookmarkStart w:id="9315" w:name="_Toc50706307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del>
          </w:p>
        </w:tc>
        <w:tc>
          <w:tcPr>
            <w:tcW w:w="7384" w:type="dxa"/>
            <w:tcBorders>
              <w:top w:val="single" w:sz="8" w:space="0" w:color="999999"/>
              <w:left w:val="single" w:sz="8" w:space="0" w:color="999999"/>
              <w:bottom w:val="single" w:sz="8" w:space="0" w:color="999999"/>
              <w:right w:val="single" w:sz="8" w:space="0" w:color="999999"/>
            </w:tcBorders>
          </w:tcPr>
          <w:p w14:paraId="57C3B39B" w14:textId="700F519E" w:rsidR="00F70F34" w:rsidRPr="00920E6F" w:rsidDel="000C50CA" w:rsidRDefault="00F70F34" w:rsidP="00F70F34">
            <w:pPr>
              <w:rPr>
                <w:del w:id="9316" w:author="Author" w:date="2017-12-29T08:11:00Z"/>
                <w:lang w:val="en-US"/>
              </w:rPr>
            </w:pPr>
            <w:bookmarkStart w:id="9317" w:name="_Toc502299944"/>
            <w:bookmarkStart w:id="9318" w:name="_Toc504118659"/>
            <w:bookmarkStart w:id="9319" w:name="_Toc504125212"/>
            <w:bookmarkStart w:id="9320" w:name="_Toc504491007"/>
            <w:bookmarkStart w:id="9321" w:name="_Toc504493194"/>
            <w:bookmarkStart w:id="9322" w:name="_Toc504494249"/>
            <w:bookmarkStart w:id="9323" w:name="_Toc504495849"/>
            <w:bookmarkStart w:id="9324" w:name="_Toc504654935"/>
            <w:bookmarkStart w:id="9325" w:name="_Toc504983113"/>
            <w:bookmarkStart w:id="9326" w:name="_Toc505268197"/>
            <w:bookmarkStart w:id="9327" w:name="_Toc505352954"/>
            <w:bookmarkStart w:id="9328" w:name="_Toc505941839"/>
            <w:bookmarkStart w:id="9329" w:name="_Toc507059503"/>
            <w:bookmarkStart w:id="9330" w:name="_Toc507063072"/>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p>
        </w:tc>
        <w:bookmarkStart w:id="9331" w:name="_Toc502299945"/>
        <w:bookmarkStart w:id="9332" w:name="_Toc504118660"/>
        <w:bookmarkStart w:id="9333" w:name="_Toc504125213"/>
        <w:bookmarkStart w:id="9334" w:name="_Toc504491008"/>
        <w:bookmarkStart w:id="9335" w:name="_Toc504493195"/>
        <w:bookmarkStart w:id="9336" w:name="_Toc504494250"/>
        <w:bookmarkStart w:id="9337" w:name="_Toc504495850"/>
        <w:bookmarkStart w:id="9338" w:name="_Toc504654936"/>
        <w:bookmarkStart w:id="9339" w:name="_Toc504983114"/>
        <w:bookmarkStart w:id="9340" w:name="_Toc505268198"/>
        <w:bookmarkStart w:id="9341" w:name="_Toc505352955"/>
        <w:bookmarkStart w:id="9342" w:name="_Toc505941840"/>
        <w:bookmarkStart w:id="9343" w:name="_Toc507059504"/>
        <w:bookmarkStart w:id="9344" w:name="_Toc507063073"/>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tr>
      <w:tr w:rsidR="00F70F34" w:rsidRPr="00A41C57" w:rsidDel="000C50CA" w14:paraId="7C09E7FC" w14:textId="120E7B31" w:rsidTr="002D1D7C">
        <w:trPr>
          <w:trHeight w:val="357"/>
          <w:del w:id="9345"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425359B8" w14:textId="2ECE5721" w:rsidR="00F70F34" w:rsidRPr="00920E6F" w:rsidDel="000C50CA" w:rsidRDefault="00F70F34" w:rsidP="00F70F34">
            <w:pPr>
              <w:rPr>
                <w:del w:id="9346" w:author="Author" w:date="2017-12-29T08:11:00Z"/>
                <w:lang w:val="en-US"/>
              </w:rPr>
            </w:pPr>
            <w:del w:id="9347" w:author="Author" w:date="2017-12-29T08:11:00Z">
              <w:r w:rsidRPr="00920E6F" w:rsidDel="000C50CA">
                <w:rPr>
                  <w:rStyle w:val="SAPScreenElement"/>
                  <w:lang w:val="en-US"/>
                </w:rPr>
                <w:delText xml:space="preserve">Corporation: </w:delText>
              </w:r>
              <w:r w:rsidRPr="00920E6F" w:rsidDel="000C50CA">
                <w:rPr>
                  <w:lang w:val="en-US"/>
                </w:rPr>
                <w:delText>enter company name as appropriate</w:delText>
              </w:r>
              <w:bookmarkStart w:id="9348" w:name="_Toc502299946"/>
              <w:bookmarkStart w:id="9349" w:name="_Toc504118661"/>
              <w:bookmarkStart w:id="9350" w:name="_Toc504125214"/>
              <w:bookmarkStart w:id="9351" w:name="_Toc504491009"/>
              <w:bookmarkStart w:id="9352" w:name="_Toc504493196"/>
              <w:bookmarkStart w:id="9353" w:name="_Toc504494251"/>
              <w:bookmarkStart w:id="9354" w:name="_Toc504495851"/>
              <w:bookmarkStart w:id="9355" w:name="_Toc504654937"/>
              <w:bookmarkStart w:id="9356" w:name="_Toc504983115"/>
              <w:bookmarkStart w:id="9357" w:name="_Toc505268199"/>
              <w:bookmarkStart w:id="9358" w:name="_Toc505352956"/>
              <w:bookmarkStart w:id="9359" w:name="_Toc505941841"/>
              <w:bookmarkStart w:id="9360" w:name="_Toc507059505"/>
              <w:bookmarkStart w:id="9361" w:name="_Toc507063074"/>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del>
          </w:p>
        </w:tc>
        <w:tc>
          <w:tcPr>
            <w:tcW w:w="7384" w:type="dxa"/>
            <w:tcBorders>
              <w:top w:val="single" w:sz="8" w:space="0" w:color="999999"/>
              <w:left w:val="single" w:sz="8" w:space="0" w:color="999999"/>
              <w:bottom w:val="single" w:sz="8" w:space="0" w:color="999999"/>
              <w:right w:val="single" w:sz="8" w:space="0" w:color="999999"/>
            </w:tcBorders>
          </w:tcPr>
          <w:p w14:paraId="12A5C1D6" w14:textId="3CF159CA" w:rsidR="00F70F34" w:rsidRPr="00920E6F" w:rsidDel="000C50CA" w:rsidRDefault="00F70F34" w:rsidP="00F70F34">
            <w:pPr>
              <w:rPr>
                <w:del w:id="9362" w:author="Author" w:date="2017-12-29T08:11:00Z"/>
                <w:lang w:val="en-US"/>
              </w:rPr>
            </w:pPr>
            <w:bookmarkStart w:id="9363" w:name="_Toc502299947"/>
            <w:bookmarkStart w:id="9364" w:name="_Toc504118662"/>
            <w:bookmarkStart w:id="9365" w:name="_Toc504125215"/>
            <w:bookmarkStart w:id="9366" w:name="_Toc504491010"/>
            <w:bookmarkStart w:id="9367" w:name="_Toc504493197"/>
            <w:bookmarkStart w:id="9368" w:name="_Toc504494252"/>
            <w:bookmarkStart w:id="9369" w:name="_Toc504495852"/>
            <w:bookmarkStart w:id="9370" w:name="_Toc504654938"/>
            <w:bookmarkStart w:id="9371" w:name="_Toc504983116"/>
            <w:bookmarkStart w:id="9372" w:name="_Toc505268200"/>
            <w:bookmarkStart w:id="9373" w:name="_Toc505352957"/>
            <w:bookmarkStart w:id="9374" w:name="_Toc505941842"/>
            <w:bookmarkStart w:id="9375" w:name="_Toc507059506"/>
            <w:bookmarkStart w:id="9376" w:name="_Toc507063075"/>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p>
        </w:tc>
        <w:bookmarkStart w:id="9377" w:name="_Toc502299948"/>
        <w:bookmarkStart w:id="9378" w:name="_Toc504118663"/>
        <w:bookmarkStart w:id="9379" w:name="_Toc504125216"/>
        <w:bookmarkStart w:id="9380" w:name="_Toc504491011"/>
        <w:bookmarkStart w:id="9381" w:name="_Toc504493198"/>
        <w:bookmarkStart w:id="9382" w:name="_Toc504494253"/>
        <w:bookmarkStart w:id="9383" w:name="_Toc504495853"/>
        <w:bookmarkStart w:id="9384" w:name="_Toc504654939"/>
        <w:bookmarkStart w:id="9385" w:name="_Toc504983117"/>
        <w:bookmarkStart w:id="9386" w:name="_Toc505268201"/>
        <w:bookmarkStart w:id="9387" w:name="_Toc505352958"/>
        <w:bookmarkStart w:id="9388" w:name="_Toc505941843"/>
        <w:bookmarkStart w:id="9389" w:name="_Toc507059507"/>
        <w:bookmarkStart w:id="9390" w:name="_Toc5070630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tr>
      <w:tr w:rsidR="00F70F34" w:rsidRPr="00A41C57" w:rsidDel="000C50CA" w14:paraId="38C1F2D9" w14:textId="43141B15" w:rsidTr="002D1D7C">
        <w:trPr>
          <w:trHeight w:val="357"/>
          <w:del w:id="9391"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2315A60F" w14:textId="12175A76" w:rsidR="00F70F34" w:rsidRPr="00920E6F" w:rsidDel="000C50CA" w:rsidRDefault="00F70F34" w:rsidP="00F70F34">
            <w:pPr>
              <w:rPr>
                <w:del w:id="9392" w:author="Author" w:date="2017-12-29T08:11:00Z"/>
                <w:lang w:val="en-US"/>
              </w:rPr>
            </w:pPr>
            <w:del w:id="9393" w:author="Author" w:date="2017-12-29T08:11:00Z">
              <w:r w:rsidRPr="00920E6F" w:rsidDel="000C50CA">
                <w:rPr>
                  <w:rStyle w:val="SAPScreenElement"/>
                  <w:lang w:val="en-US"/>
                </w:rPr>
                <w:delText xml:space="preserve">Contract End Date: </w:delText>
              </w:r>
              <w:r w:rsidRPr="00920E6F" w:rsidDel="000C50CA">
                <w:rPr>
                  <w:lang w:val="en-US"/>
                </w:rPr>
                <w:delText>select from calendar help</w:delText>
              </w:r>
              <w:bookmarkStart w:id="9394" w:name="_Toc502299949"/>
              <w:bookmarkStart w:id="9395" w:name="_Toc504118664"/>
              <w:bookmarkStart w:id="9396" w:name="_Toc504125217"/>
              <w:bookmarkStart w:id="9397" w:name="_Toc504491012"/>
              <w:bookmarkStart w:id="9398" w:name="_Toc504493199"/>
              <w:bookmarkStart w:id="9399" w:name="_Toc504494254"/>
              <w:bookmarkStart w:id="9400" w:name="_Toc504495854"/>
              <w:bookmarkStart w:id="9401" w:name="_Toc504654940"/>
              <w:bookmarkStart w:id="9402" w:name="_Toc504983118"/>
              <w:bookmarkStart w:id="9403" w:name="_Toc505268202"/>
              <w:bookmarkStart w:id="9404" w:name="_Toc505352959"/>
              <w:bookmarkStart w:id="9405" w:name="_Toc505941844"/>
              <w:bookmarkStart w:id="9406" w:name="_Toc507059508"/>
              <w:bookmarkStart w:id="9407" w:name="_Toc507063077"/>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del>
          </w:p>
        </w:tc>
        <w:tc>
          <w:tcPr>
            <w:tcW w:w="7384" w:type="dxa"/>
            <w:tcBorders>
              <w:top w:val="single" w:sz="8" w:space="0" w:color="999999"/>
              <w:left w:val="single" w:sz="8" w:space="0" w:color="999999"/>
              <w:bottom w:val="single" w:sz="8" w:space="0" w:color="999999"/>
              <w:right w:val="single" w:sz="8" w:space="0" w:color="999999"/>
            </w:tcBorders>
          </w:tcPr>
          <w:p w14:paraId="44DD5C0D" w14:textId="01FB0732" w:rsidR="00F70F34" w:rsidRPr="00920E6F" w:rsidDel="000C50CA" w:rsidRDefault="00F70F34" w:rsidP="00F70F34">
            <w:pPr>
              <w:rPr>
                <w:del w:id="9408" w:author="Author" w:date="2017-12-29T08:11:00Z"/>
                <w:rFonts w:cstheme="minorBidi"/>
                <w:noProof/>
                <w:lang w:val="en-US"/>
              </w:rPr>
            </w:pPr>
            <w:del w:id="9409" w:author="Author" w:date="2017-12-29T08:11:00Z">
              <w:r w:rsidRPr="00920E6F" w:rsidDel="000C50CA">
                <w:rPr>
                  <w:noProof/>
                  <w:lang w:val="en-US"/>
                </w:rPr>
                <w:delText xml:space="preserve">Mandatory field only for some </w:delText>
              </w:r>
              <w:r w:rsidRPr="00920E6F" w:rsidDel="000C50CA">
                <w:rPr>
                  <w:rStyle w:val="SAPScreenElement"/>
                  <w:lang w:val="en-US"/>
                </w:rPr>
                <w:delText>Contract Type</w:delText>
              </w:r>
              <w:r w:rsidRPr="00920E6F" w:rsidDel="000C50CA">
                <w:rPr>
                  <w:b/>
                  <w:noProof/>
                  <w:lang w:val="en-US"/>
                </w:rPr>
                <w:delText xml:space="preserve"> </w:delText>
              </w:r>
              <w:r w:rsidRPr="00920E6F" w:rsidDel="000C50CA">
                <w:rPr>
                  <w:noProof/>
                  <w:lang w:val="en-US"/>
                </w:rPr>
                <w:delText xml:space="preserve">values, as per the </w:delText>
              </w:r>
              <w:r w:rsidRPr="00920E6F" w:rsidDel="000C50CA">
                <w:rPr>
                  <w:lang w:val="en-US"/>
                </w:rPr>
                <w:delText>preconfigured business rule</w:delText>
              </w:r>
              <w:r w:rsidRPr="00920E6F" w:rsidDel="000C50CA">
                <w:rPr>
                  <w:noProof/>
                  <w:lang w:val="en-US"/>
                </w:rPr>
                <w:delText>. Otherwise, this field is not visible.</w:delText>
              </w:r>
              <w:bookmarkStart w:id="9410" w:name="_Toc502299950"/>
              <w:bookmarkStart w:id="9411" w:name="_Toc504118665"/>
              <w:bookmarkStart w:id="9412" w:name="_Toc504125218"/>
              <w:bookmarkStart w:id="9413" w:name="_Toc504491013"/>
              <w:bookmarkStart w:id="9414" w:name="_Toc504493200"/>
              <w:bookmarkStart w:id="9415" w:name="_Toc504494255"/>
              <w:bookmarkStart w:id="9416" w:name="_Toc504495855"/>
              <w:bookmarkStart w:id="9417" w:name="_Toc504654941"/>
              <w:bookmarkStart w:id="9418" w:name="_Toc504983119"/>
              <w:bookmarkStart w:id="9419" w:name="_Toc505268203"/>
              <w:bookmarkStart w:id="9420" w:name="_Toc505352960"/>
              <w:bookmarkStart w:id="9421" w:name="_Toc505941845"/>
              <w:bookmarkStart w:id="9422" w:name="_Toc507059509"/>
              <w:bookmarkStart w:id="9423" w:name="_Toc507063078"/>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del>
          </w:p>
          <w:p w14:paraId="7B214286" w14:textId="34C40B68" w:rsidR="00F70F34" w:rsidRPr="00920E6F" w:rsidDel="000C50CA" w:rsidRDefault="00DB018A" w:rsidP="00F70F34">
            <w:pPr>
              <w:pStyle w:val="SAPNoteHeading"/>
              <w:ind w:left="0"/>
              <w:rPr>
                <w:del w:id="9424" w:author="Author" w:date="2017-12-29T08:11:00Z"/>
                <w:lang w:val="en-US"/>
              </w:rPr>
            </w:pPr>
            <w:del w:id="9425" w:author="Author" w:date="2017-12-29T08:11:00Z">
              <w:r w:rsidRPr="00BE273A" w:rsidDel="000C50CA">
                <w:rPr>
                  <w:noProof/>
                  <w:lang w:val="en-US"/>
                </w:rPr>
                <w:drawing>
                  <wp:inline distT="0" distB="0" distL="0" distR="0" wp14:anchorId="4125C3B2" wp14:editId="60D161EC">
                    <wp:extent cx="225425" cy="225425"/>
                    <wp:effectExtent l="0" t="0" r="3175" b="317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F70F34" w:rsidRPr="00920E6F" w:rsidDel="000C50CA">
                <w:rPr>
                  <w:noProof/>
                  <w:color w:val="FF0000"/>
                  <w:lang w:val="en-US" w:eastAsia="zh-CN"/>
                </w:rPr>
                <w:delText xml:space="preserve"> </w:delText>
              </w:r>
              <w:r w:rsidR="00F70F34" w:rsidRPr="00920E6F" w:rsidDel="000C50CA">
                <w:rPr>
                  <w:lang w:val="en-US"/>
                </w:rPr>
                <w:delText>Recommendation</w:delText>
              </w:r>
              <w:bookmarkStart w:id="9426" w:name="_Toc502299951"/>
              <w:bookmarkStart w:id="9427" w:name="_Toc504118666"/>
              <w:bookmarkStart w:id="9428" w:name="_Toc504125219"/>
              <w:bookmarkStart w:id="9429" w:name="_Toc504491014"/>
              <w:bookmarkStart w:id="9430" w:name="_Toc504493201"/>
              <w:bookmarkStart w:id="9431" w:name="_Toc504494256"/>
              <w:bookmarkStart w:id="9432" w:name="_Toc504495856"/>
              <w:bookmarkStart w:id="9433" w:name="_Toc504654942"/>
              <w:bookmarkStart w:id="9434" w:name="_Toc504983120"/>
              <w:bookmarkStart w:id="9435" w:name="_Toc505268204"/>
              <w:bookmarkStart w:id="9436" w:name="_Toc505352961"/>
              <w:bookmarkStart w:id="9437" w:name="_Toc505941846"/>
              <w:bookmarkStart w:id="9438" w:name="_Toc507059510"/>
              <w:bookmarkStart w:id="9439" w:name="_Toc507063079"/>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del>
          </w:p>
          <w:p w14:paraId="6E11B7B8" w14:textId="4F6A7B96" w:rsidR="00F70F34" w:rsidRPr="00920E6F" w:rsidDel="000C50CA" w:rsidRDefault="00F70F34" w:rsidP="00F70F34">
            <w:pPr>
              <w:rPr>
                <w:del w:id="9440" w:author="Author" w:date="2017-12-29T08:11:00Z"/>
                <w:lang w:val="en-US"/>
              </w:rPr>
            </w:pPr>
            <w:del w:id="9441" w:author="Author" w:date="2017-12-29T08:11:00Z">
              <w:r w:rsidRPr="00920E6F" w:rsidDel="000C50CA">
                <w:rPr>
                  <w:lang w:val="en-US"/>
                </w:rPr>
                <w:delText xml:space="preserve">For details to the preconfigured business rule refer to the configuration guide of building block </w:delText>
              </w:r>
              <w:r w:rsidRPr="00920E6F" w:rsidDel="000C50CA">
                <w:rPr>
                  <w:rStyle w:val="SAPEmphasis"/>
                  <w:lang w:val="en-US"/>
                </w:rPr>
                <w:delText>15T</w:delText>
              </w:r>
              <w:r w:rsidRPr="00920E6F" w:rsidDel="000C50CA">
                <w:rPr>
                  <w:lang w:val="en-US"/>
                </w:rPr>
                <w:delText>.</w:delText>
              </w:r>
              <w:bookmarkStart w:id="9442" w:name="_Toc502299952"/>
              <w:bookmarkStart w:id="9443" w:name="_Toc504118667"/>
              <w:bookmarkStart w:id="9444" w:name="_Toc504125220"/>
              <w:bookmarkStart w:id="9445" w:name="_Toc504491015"/>
              <w:bookmarkStart w:id="9446" w:name="_Toc504493202"/>
              <w:bookmarkStart w:id="9447" w:name="_Toc504494257"/>
              <w:bookmarkStart w:id="9448" w:name="_Toc504495857"/>
              <w:bookmarkStart w:id="9449" w:name="_Toc504654943"/>
              <w:bookmarkStart w:id="9450" w:name="_Toc504983121"/>
              <w:bookmarkStart w:id="9451" w:name="_Toc505268205"/>
              <w:bookmarkStart w:id="9452" w:name="_Toc505352962"/>
              <w:bookmarkStart w:id="9453" w:name="_Toc505941847"/>
              <w:bookmarkStart w:id="9454" w:name="_Toc507059511"/>
              <w:bookmarkStart w:id="9455" w:name="_Toc507063080"/>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del>
          </w:p>
        </w:tc>
        <w:bookmarkStart w:id="9456" w:name="_Toc502299953"/>
        <w:bookmarkStart w:id="9457" w:name="_Toc504118668"/>
        <w:bookmarkStart w:id="9458" w:name="_Toc504125221"/>
        <w:bookmarkStart w:id="9459" w:name="_Toc504491016"/>
        <w:bookmarkStart w:id="9460" w:name="_Toc504493203"/>
        <w:bookmarkStart w:id="9461" w:name="_Toc504494258"/>
        <w:bookmarkStart w:id="9462" w:name="_Toc504495858"/>
        <w:bookmarkStart w:id="9463" w:name="_Toc504654944"/>
        <w:bookmarkStart w:id="9464" w:name="_Toc504983122"/>
        <w:bookmarkStart w:id="9465" w:name="_Toc505268206"/>
        <w:bookmarkStart w:id="9466" w:name="_Toc505352963"/>
        <w:bookmarkStart w:id="9467" w:name="_Toc505941848"/>
        <w:bookmarkStart w:id="9468" w:name="_Toc507059512"/>
        <w:bookmarkStart w:id="9469" w:name="_Toc507063081"/>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tr>
    </w:tbl>
    <w:p w14:paraId="71E7070F" w14:textId="15CAEA5E" w:rsidR="00562B3C" w:rsidDel="00C3631D" w:rsidRDefault="00562B3C" w:rsidP="00397F67">
      <w:pPr>
        <w:pStyle w:val="Heading4"/>
        <w:spacing w:before="240" w:after="120"/>
        <w:rPr>
          <w:del w:id="9470" w:author="Author" w:date="2017-12-27T18:26:00Z"/>
          <w:highlight w:val="yellow"/>
          <w:lang w:val="en-US"/>
        </w:rPr>
      </w:pPr>
      <w:bookmarkStart w:id="9471" w:name="_Toc505855756"/>
      <w:del w:id="9472" w:author="Author" w:date="2017-12-27T18:26:00Z">
        <w:r w:rsidDel="00C3631D">
          <w:rPr>
            <w:highlight w:val="yellow"/>
            <w:lang w:val="en-US"/>
          </w:rPr>
          <w:delText>Kingdom of Saudi Arabia (SA)</w:delText>
        </w:r>
        <w:bookmarkStart w:id="9473" w:name="_Toc502299954"/>
        <w:bookmarkStart w:id="9474" w:name="_Toc504118669"/>
        <w:bookmarkStart w:id="9475" w:name="_Toc504125222"/>
        <w:bookmarkStart w:id="9476" w:name="_Toc504491017"/>
        <w:bookmarkStart w:id="9477" w:name="_Toc504493204"/>
        <w:bookmarkStart w:id="9478" w:name="_Toc504494259"/>
        <w:bookmarkStart w:id="9479" w:name="_Toc504495859"/>
        <w:bookmarkStart w:id="9480" w:name="_Toc504654945"/>
        <w:bookmarkStart w:id="9481" w:name="_Toc504983123"/>
        <w:bookmarkStart w:id="9482" w:name="_Toc505268207"/>
        <w:bookmarkStart w:id="9483" w:name="_Toc505352964"/>
        <w:bookmarkStart w:id="9484" w:name="_Toc505941849"/>
        <w:bookmarkStart w:id="9485" w:name="_Toc507059513"/>
        <w:bookmarkStart w:id="9486" w:name="_Toc507063082"/>
        <w:bookmarkEnd w:id="9471"/>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del>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632"/>
        <w:gridCol w:w="7650"/>
      </w:tblGrid>
      <w:tr w:rsidR="00562B3C" w:rsidRPr="00A41C57" w:rsidDel="00C3631D" w14:paraId="54890648" w14:textId="4AF14F57" w:rsidTr="002D1D7C">
        <w:trPr>
          <w:trHeight w:val="432"/>
          <w:tblHeader/>
          <w:del w:id="9487" w:author="Author" w:date="2017-12-27T18:26:00Z"/>
        </w:trPr>
        <w:tc>
          <w:tcPr>
            <w:tcW w:w="6632" w:type="dxa"/>
            <w:tcBorders>
              <w:top w:val="single" w:sz="8" w:space="0" w:color="999999"/>
              <w:left w:val="single" w:sz="8" w:space="0" w:color="999999"/>
              <w:bottom w:val="single" w:sz="8" w:space="0" w:color="999999"/>
              <w:right w:val="single" w:sz="8" w:space="0" w:color="999999"/>
            </w:tcBorders>
            <w:shd w:val="clear" w:color="auto" w:fill="999999"/>
            <w:hideMark/>
          </w:tcPr>
          <w:p w14:paraId="60C8075D" w14:textId="567360A8" w:rsidR="00562B3C" w:rsidRPr="002326C1" w:rsidDel="00C3631D" w:rsidRDefault="00562B3C" w:rsidP="002D1D7C">
            <w:pPr>
              <w:pStyle w:val="SAPTableHeader"/>
              <w:rPr>
                <w:del w:id="9488" w:author="Author" w:date="2017-12-27T18:26:00Z"/>
                <w:lang w:val="en-US"/>
              </w:rPr>
            </w:pPr>
            <w:del w:id="9489" w:author="Author" w:date="2017-12-27T18:26:00Z">
              <w:r w:rsidRPr="002326C1" w:rsidDel="00C3631D">
                <w:rPr>
                  <w:lang w:val="en-US"/>
                </w:rPr>
                <w:delText>User Entries:</w:delText>
              </w:r>
              <w:r w:rsidDel="00C3631D">
                <w:rPr>
                  <w:lang w:val="en-US"/>
                </w:rPr>
                <w:delText xml:space="preserve"> </w:delText>
              </w:r>
              <w:r w:rsidRPr="002326C1" w:rsidDel="00C3631D">
                <w:rPr>
                  <w:lang w:val="en-US"/>
                </w:rPr>
                <w:delText>Field Name: User Action and Value</w:delText>
              </w:r>
              <w:bookmarkStart w:id="9490" w:name="_Toc502299955"/>
              <w:bookmarkStart w:id="9491" w:name="_Toc504118670"/>
              <w:bookmarkStart w:id="9492" w:name="_Toc504125223"/>
              <w:bookmarkStart w:id="9493" w:name="_Toc504491018"/>
              <w:bookmarkStart w:id="9494" w:name="_Toc504493205"/>
              <w:bookmarkStart w:id="9495" w:name="_Toc504494260"/>
              <w:bookmarkStart w:id="9496" w:name="_Toc504495860"/>
              <w:bookmarkStart w:id="9497" w:name="_Toc504654946"/>
              <w:bookmarkStart w:id="9498" w:name="_Toc504983124"/>
              <w:bookmarkStart w:id="9499" w:name="_Toc505268208"/>
              <w:bookmarkStart w:id="9500" w:name="_Toc505352965"/>
              <w:bookmarkStart w:id="9501" w:name="_Toc505941850"/>
              <w:bookmarkStart w:id="9502" w:name="_Toc507059514"/>
              <w:bookmarkStart w:id="9503" w:name="_Toc507063083"/>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del>
          </w:p>
        </w:tc>
        <w:tc>
          <w:tcPr>
            <w:tcW w:w="7650" w:type="dxa"/>
            <w:tcBorders>
              <w:top w:val="single" w:sz="8" w:space="0" w:color="999999"/>
              <w:left w:val="single" w:sz="8" w:space="0" w:color="999999"/>
              <w:bottom w:val="single" w:sz="8" w:space="0" w:color="999999"/>
              <w:right w:val="single" w:sz="8" w:space="0" w:color="999999"/>
            </w:tcBorders>
            <w:shd w:val="clear" w:color="auto" w:fill="999999"/>
            <w:hideMark/>
          </w:tcPr>
          <w:p w14:paraId="74CF6CAC" w14:textId="234FE42D" w:rsidR="00562B3C" w:rsidRPr="002326C1" w:rsidDel="00C3631D" w:rsidRDefault="00562B3C" w:rsidP="002D1D7C">
            <w:pPr>
              <w:pStyle w:val="SAPTableHeader"/>
              <w:rPr>
                <w:del w:id="9504" w:author="Author" w:date="2017-12-27T18:26:00Z"/>
                <w:lang w:val="en-US"/>
              </w:rPr>
            </w:pPr>
            <w:del w:id="9505" w:author="Author" w:date="2017-12-27T18:26:00Z">
              <w:r w:rsidRPr="002326C1" w:rsidDel="00C3631D">
                <w:rPr>
                  <w:lang w:val="en-US"/>
                </w:rPr>
                <w:delText>Additional Information</w:delText>
              </w:r>
              <w:bookmarkStart w:id="9506" w:name="_Toc502299956"/>
              <w:bookmarkStart w:id="9507" w:name="_Toc504118671"/>
              <w:bookmarkStart w:id="9508" w:name="_Toc504125224"/>
              <w:bookmarkStart w:id="9509" w:name="_Toc504491019"/>
              <w:bookmarkStart w:id="9510" w:name="_Toc504493206"/>
              <w:bookmarkStart w:id="9511" w:name="_Toc504494261"/>
              <w:bookmarkStart w:id="9512" w:name="_Toc504495861"/>
              <w:bookmarkStart w:id="9513" w:name="_Toc504654947"/>
              <w:bookmarkStart w:id="9514" w:name="_Toc504983125"/>
              <w:bookmarkStart w:id="9515" w:name="_Toc505268209"/>
              <w:bookmarkStart w:id="9516" w:name="_Toc505352966"/>
              <w:bookmarkStart w:id="9517" w:name="_Toc505941851"/>
              <w:bookmarkStart w:id="9518" w:name="_Toc507059515"/>
              <w:bookmarkStart w:id="9519" w:name="_Toc507063084"/>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del>
          </w:p>
        </w:tc>
        <w:bookmarkStart w:id="9520" w:name="_Toc502299957"/>
        <w:bookmarkStart w:id="9521" w:name="_Toc504118672"/>
        <w:bookmarkStart w:id="9522" w:name="_Toc504125225"/>
        <w:bookmarkStart w:id="9523" w:name="_Toc504491020"/>
        <w:bookmarkStart w:id="9524" w:name="_Toc504493207"/>
        <w:bookmarkStart w:id="9525" w:name="_Toc504494262"/>
        <w:bookmarkStart w:id="9526" w:name="_Toc504495862"/>
        <w:bookmarkStart w:id="9527" w:name="_Toc504654948"/>
        <w:bookmarkStart w:id="9528" w:name="_Toc504983126"/>
        <w:bookmarkStart w:id="9529" w:name="_Toc505268210"/>
        <w:bookmarkStart w:id="9530" w:name="_Toc505352967"/>
        <w:bookmarkStart w:id="9531" w:name="_Toc505941852"/>
        <w:bookmarkStart w:id="9532" w:name="_Toc507059516"/>
        <w:bookmarkStart w:id="9533" w:name="_Toc507063085"/>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tr>
      <w:tr w:rsidR="00562B3C" w:rsidRPr="00A41C57" w:rsidDel="00C3631D" w14:paraId="0A993CAA" w14:textId="6125BE76" w:rsidTr="002D1D7C">
        <w:trPr>
          <w:trHeight w:val="360"/>
          <w:del w:id="9534"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27C2E57A" w14:textId="5F353A79" w:rsidR="00562B3C" w:rsidRPr="002326C1" w:rsidDel="00C3631D" w:rsidRDefault="00562B3C" w:rsidP="00562B3C">
            <w:pPr>
              <w:rPr>
                <w:del w:id="9535" w:author="Author" w:date="2017-12-27T18:26:00Z"/>
                <w:rStyle w:val="SAPScreenElement"/>
                <w:lang w:val="en-US"/>
              </w:rPr>
            </w:pPr>
            <w:del w:id="9536" w:author="Author" w:date="2017-12-27T18:26:00Z">
              <w:r w:rsidRPr="00984404" w:rsidDel="00C3631D">
                <w:rPr>
                  <w:rStyle w:val="SAPScreenElement"/>
                  <w:lang w:val="en-US"/>
                </w:rPr>
                <w:delText xml:space="preserve">Probationary Period End Date: </w:delText>
              </w:r>
              <w:r w:rsidRPr="00984404" w:rsidDel="00C3631D">
                <w:rPr>
                  <w:lang w:val="en-US"/>
                </w:rPr>
                <w:delText>select from calendar help</w:delText>
              </w:r>
              <w:bookmarkStart w:id="9537" w:name="_Toc502299958"/>
              <w:bookmarkStart w:id="9538" w:name="_Toc504118673"/>
              <w:bookmarkStart w:id="9539" w:name="_Toc504125226"/>
              <w:bookmarkStart w:id="9540" w:name="_Toc504491021"/>
              <w:bookmarkStart w:id="9541" w:name="_Toc504493208"/>
              <w:bookmarkStart w:id="9542" w:name="_Toc504494263"/>
              <w:bookmarkStart w:id="9543" w:name="_Toc504495863"/>
              <w:bookmarkStart w:id="9544" w:name="_Toc504654949"/>
              <w:bookmarkStart w:id="9545" w:name="_Toc504983127"/>
              <w:bookmarkStart w:id="9546" w:name="_Toc505268211"/>
              <w:bookmarkStart w:id="9547" w:name="_Toc505352968"/>
              <w:bookmarkStart w:id="9548" w:name="_Toc505941853"/>
              <w:bookmarkStart w:id="9549" w:name="_Toc507059517"/>
              <w:bookmarkStart w:id="9550" w:name="_Toc50706308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del>
          </w:p>
        </w:tc>
        <w:tc>
          <w:tcPr>
            <w:tcW w:w="7650" w:type="dxa"/>
            <w:tcBorders>
              <w:top w:val="single" w:sz="8" w:space="0" w:color="999999"/>
              <w:left w:val="single" w:sz="8" w:space="0" w:color="999999"/>
              <w:bottom w:val="single" w:sz="8" w:space="0" w:color="999999"/>
              <w:right w:val="single" w:sz="8" w:space="0" w:color="999999"/>
            </w:tcBorders>
          </w:tcPr>
          <w:p w14:paraId="7AEA53AE" w14:textId="18110CD3" w:rsidR="00562B3C" w:rsidRPr="002326C1" w:rsidDel="00C3631D" w:rsidRDefault="00562B3C" w:rsidP="00562B3C">
            <w:pPr>
              <w:rPr>
                <w:del w:id="9551" w:author="Author" w:date="2017-12-27T18:26:00Z"/>
                <w:lang w:val="en-US"/>
              </w:rPr>
            </w:pPr>
            <w:bookmarkStart w:id="9552" w:name="_Toc502299959"/>
            <w:bookmarkStart w:id="9553" w:name="_Toc504118674"/>
            <w:bookmarkStart w:id="9554" w:name="_Toc504125227"/>
            <w:bookmarkStart w:id="9555" w:name="_Toc504491022"/>
            <w:bookmarkStart w:id="9556" w:name="_Toc504493209"/>
            <w:bookmarkStart w:id="9557" w:name="_Toc504494264"/>
            <w:bookmarkStart w:id="9558" w:name="_Toc504495864"/>
            <w:bookmarkStart w:id="9559" w:name="_Toc504654950"/>
            <w:bookmarkStart w:id="9560" w:name="_Toc504983128"/>
            <w:bookmarkStart w:id="9561" w:name="_Toc505268212"/>
            <w:bookmarkStart w:id="9562" w:name="_Toc505352969"/>
            <w:bookmarkStart w:id="9563" w:name="_Toc505941854"/>
            <w:bookmarkStart w:id="9564" w:name="_Toc507059518"/>
            <w:bookmarkStart w:id="9565" w:name="_Toc507063087"/>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p>
        </w:tc>
        <w:bookmarkStart w:id="9566" w:name="_Toc502299960"/>
        <w:bookmarkStart w:id="9567" w:name="_Toc504118675"/>
        <w:bookmarkStart w:id="9568" w:name="_Toc504125228"/>
        <w:bookmarkStart w:id="9569" w:name="_Toc504491023"/>
        <w:bookmarkStart w:id="9570" w:name="_Toc504493210"/>
        <w:bookmarkStart w:id="9571" w:name="_Toc504494265"/>
        <w:bookmarkStart w:id="9572" w:name="_Toc504495865"/>
        <w:bookmarkStart w:id="9573" w:name="_Toc504654951"/>
        <w:bookmarkStart w:id="9574" w:name="_Toc504983129"/>
        <w:bookmarkStart w:id="9575" w:name="_Toc505268213"/>
        <w:bookmarkStart w:id="9576" w:name="_Toc505352970"/>
        <w:bookmarkStart w:id="9577" w:name="_Toc505941855"/>
        <w:bookmarkStart w:id="9578" w:name="_Toc507059519"/>
        <w:bookmarkStart w:id="9579" w:name="_Toc507063088"/>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tr>
      <w:tr w:rsidR="00562B3C" w:rsidRPr="00A41C57" w:rsidDel="00C3631D" w14:paraId="2F63FFA5" w14:textId="567370D2" w:rsidTr="002D1D7C">
        <w:trPr>
          <w:trHeight w:val="360"/>
          <w:del w:id="9580"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33B90260" w14:textId="5DAC879F" w:rsidR="00562B3C" w:rsidRPr="002326C1" w:rsidDel="00C3631D" w:rsidRDefault="00562B3C" w:rsidP="00562B3C">
            <w:pPr>
              <w:rPr>
                <w:del w:id="9581" w:author="Author" w:date="2017-12-27T18:26:00Z"/>
                <w:rStyle w:val="SAPScreenElement"/>
                <w:lang w:val="en-US"/>
              </w:rPr>
            </w:pPr>
            <w:commentRangeStart w:id="9582"/>
            <w:del w:id="9583" w:author="Author" w:date="2017-12-27T18:26:00Z">
              <w:r w:rsidRPr="00984404" w:rsidDel="00C3631D">
                <w:rPr>
                  <w:rStyle w:val="SAPScreenElement"/>
                  <w:lang w:val="en-US"/>
                </w:rPr>
                <w:delText xml:space="preserve">Employee Class: </w:delText>
              </w:r>
              <w:r w:rsidRPr="00984404" w:rsidDel="00C3631D">
                <w:rPr>
                  <w:lang w:val="en-US"/>
                </w:rPr>
                <w:delText xml:space="preserve">defaulted based on value entered in field </w:delText>
              </w:r>
              <w:r w:rsidRPr="00984404" w:rsidDel="00C3631D">
                <w:rPr>
                  <w:rStyle w:val="SAPScreenElement"/>
                  <w:lang w:val="en-US"/>
                </w:rPr>
                <w:delText>Position</w:delText>
              </w:r>
              <w:r w:rsidRPr="00B04D6E" w:rsidDel="00C3631D">
                <w:rPr>
                  <w:lang w:val="en-US"/>
                </w:rPr>
                <w:delText>; leave as is</w:delText>
              </w:r>
              <w:bookmarkStart w:id="9584" w:name="_Toc502299961"/>
              <w:bookmarkStart w:id="9585" w:name="_Toc504118676"/>
              <w:bookmarkStart w:id="9586" w:name="_Toc504125229"/>
              <w:bookmarkStart w:id="9587" w:name="_Toc504491024"/>
              <w:bookmarkStart w:id="9588" w:name="_Toc504493211"/>
              <w:bookmarkStart w:id="9589" w:name="_Toc504494266"/>
              <w:bookmarkStart w:id="9590" w:name="_Toc504495866"/>
              <w:bookmarkStart w:id="9591" w:name="_Toc504654952"/>
              <w:bookmarkStart w:id="9592" w:name="_Toc504983130"/>
              <w:bookmarkStart w:id="9593" w:name="_Toc505268214"/>
              <w:bookmarkStart w:id="9594" w:name="_Toc505352971"/>
              <w:bookmarkStart w:id="9595" w:name="_Toc505941856"/>
              <w:bookmarkStart w:id="9596" w:name="_Toc507059520"/>
              <w:bookmarkStart w:id="9597" w:name="_Toc507063089"/>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del>
          </w:p>
        </w:tc>
        <w:tc>
          <w:tcPr>
            <w:tcW w:w="7650" w:type="dxa"/>
            <w:tcBorders>
              <w:top w:val="single" w:sz="8" w:space="0" w:color="999999"/>
              <w:left w:val="single" w:sz="8" w:space="0" w:color="999999"/>
              <w:bottom w:val="single" w:sz="8" w:space="0" w:color="999999"/>
              <w:right w:val="single" w:sz="8" w:space="0" w:color="999999"/>
            </w:tcBorders>
          </w:tcPr>
          <w:p w14:paraId="469CC759" w14:textId="0FDDEB42" w:rsidR="00562B3C" w:rsidRPr="00984404" w:rsidDel="00C3631D" w:rsidRDefault="00562B3C" w:rsidP="00562B3C">
            <w:pPr>
              <w:pStyle w:val="SAPNoteHeading"/>
              <w:ind w:left="0"/>
              <w:rPr>
                <w:del w:id="9598" w:author="Author" w:date="2017-12-27T18:26:00Z"/>
                <w:lang w:val="en-US"/>
              </w:rPr>
            </w:pPr>
            <w:del w:id="9599" w:author="Author" w:date="2017-12-27T18:26:00Z">
              <w:r w:rsidRPr="00984404" w:rsidDel="00C3631D">
                <w:rPr>
                  <w:noProof/>
                  <w:lang w:val="en-US"/>
                </w:rPr>
                <w:drawing>
                  <wp:inline distT="0" distB="0" distL="0" distR="0" wp14:anchorId="7F94BA55" wp14:editId="07BD5DD9">
                    <wp:extent cx="228600" cy="228600"/>
                    <wp:effectExtent l="0" t="0" r="0" b="0"/>
                    <wp:docPr id="3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sidDel="00C3631D">
                <w:rPr>
                  <w:lang w:val="en-US"/>
                </w:rPr>
                <w:delText> Recommendation</w:delText>
              </w:r>
              <w:bookmarkStart w:id="9600" w:name="_Toc502299962"/>
              <w:bookmarkStart w:id="9601" w:name="_Toc504118677"/>
              <w:bookmarkStart w:id="9602" w:name="_Toc504125230"/>
              <w:bookmarkStart w:id="9603" w:name="_Toc504491025"/>
              <w:bookmarkStart w:id="9604" w:name="_Toc504493212"/>
              <w:bookmarkStart w:id="9605" w:name="_Toc504494267"/>
              <w:bookmarkStart w:id="9606" w:name="_Toc504495867"/>
              <w:bookmarkStart w:id="9607" w:name="_Toc504654953"/>
              <w:bookmarkStart w:id="9608" w:name="_Toc504983131"/>
              <w:bookmarkStart w:id="9609" w:name="_Toc505268215"/>
              <w:bookmarkStart w:id="9610" w:name="_Toc505352972"/>
              <w:bookmarkStart w:id="9611" w:name="_Toc505941857"/>
              <w:bookmarkStart w:id="9612" w:name="_Toc507059521"/>
              <w:bookmarkStart w:id="9613" w:name="_Toc507063090"/>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del>
          </w:p>
          <w:p w14:paraId="5B9CF4B1" w14:textId="6BF2A366" w:rsidR="00562B3C" w:rsidRPr="002326C1" w:rsidDel="00C3631D" w:rsidRDefault="00562B3C" w:rsidP="00562B3C">
            <w:pPr>
              <w:rPr>
                <w:del w:id="9614" w:author="Author" w:date="2017-12-27T18:26:00Z"/>
                <w:lang w:val="en-US"/>
              </w:rPr>
            </w:pPr>
            <w:del w:id="9615" w:author="Author" w:date="2017-12-27T18:26:00Z">
              <w:r w:rsidRPr="00984404" w:rsidDel="00C3631D">
                <w:rPr>
                  <w:lang w:val="en-US"/>
                </w:rPr>
                <w:delText>Required if integration with Employee Central Payroll is in place.</w:delText>
              </w:r>
              <w:bookmarkStart w:id="9616" w:name="_Toc502299963"/>
              <w:bookmarkStart w:id="9617" w:name="_Toc504118678"/>
              <w:bookmarkStart w:id="9618" w:name="_Toc504125231"/>
              <w:bookmarkStart w:id="9619" w:name="_Toc504491026"/>
              <w:bookmarkStart w:id="9620" w:name="_Toc504493213"/>
              <w:bookmarkStart w:id="9621" w:name="_Toc504494268"/>
              <w:bookmarkStart w:id="9622" w:name="_Toc504495868"/>
              <w:bookmarkStart w:id="9623" w:name="_Toc504654954"/>
              <w:bookmarkStart w:id="9624" w:name="_Toc504983132"/>
              <w:bookmarkStart w:id="9625" w:name="_Toc505268216"/>
              <w:bookmarkStart w:id="9626" w:name="_Toc505352973"/>
              <w:bookmarkStart w:id="9627" w:name="_Toc505941858"/>
              <w:bookmarkStart w:id="9628" w:name="_Toc507059522"/>
              <w:bookmarkStart w:id="9629" w:name="_Toc507063091"/>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del>
          </w:p>
        </w:tc>
        <w:bookmarkStart w:id="9630" w:name="_Toc502299964"/>
        <w:bookmarkStart w:id="9631" w:name="_Toc504118679"/>
        <w:bookmarkStart w:id="9632" w:name="_Toc504125232"/>
        <w:bookmarkStart w:id="9633" w:name="_Toc504491027"/>
        <w:bookmarkStart w:id="9634" w:name="_Toc504493214"/>
        <w:bookmarkStart w:id="9635" w:name="_Toc504494269"/>
        <w:bookmarkStart w:id="9636" w:name="_Toc504495869"/>
        <w:bookmarkStart w:id="9637" w:name="_Toc504654955"/>
        <w:bookmarkStart w:id="9638" w:name="_Toc504983133"/>
        <w:bookmarkStart w:id="9639" w:name="_Toc505268217"/>
        <w:bookmarkStart w:id="9640" w:name="_Toc505352974"/>
        <w:bookmarkStart w:id="9641" w:name="_Toc505941859"/>
        <w:bookmarkStart w:id="9642" w:name="_Toc507059523"/>
        <w:bookmarkStart w:id="9643" w:name="_Toc507063092"/>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tr>
      <w:tr w:rsidR="00562B3C" w:rsidRPr="00A41C57" w:rsidDel="00C3631D" w14:paraId="7773B1F2" w14:textId="34E15203" w:rsidTr="002D1D7C">
        <w:trPr>
          <w:trHeight w:val="360"/>
          <w:del w:id="9644"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2A533283" w14:textId="50C22302" w:rsidR="00562B3C" w:rsidRPr="002326C1" w:rsidDel="00C3631D" w:rsidRDefault="00562B3C" w:rsidP="00562B3C">
            <w:pPr>
              <w:rPr>
                <w:del w:id="9645" w:author="Author" w:date="2017-12-27T18:26:00Z"/>
                <w:rStyle w:val="SAPScreenElement"/>
                <w:lang w:val="en-US"/>
              </w:rPr>
            </w:pPr>
            <w:del w:id="9646" w:author="Author" w:date="2017-12-27T18:26:00Z">
              <w:r w:rsidRPr="00984404" w:rsidDel="00C3631D">
                <w:rPr>
                  <w:rStyle w:val="SAPScreenElement"/>
                  <w:lang w:val="en-US"/>
                </w:rPr>
                <w:delText xml:space="preserve">Employment Type: </w:delText>
              </w:r>
              <w:r w:rsidRPr="00984404" w:rsidDel="00C3631D">
                <w:rPr>
                  <w:lang w:val="en-US"/>
                </w:rPr>
                <w:delText xml:space="preserve">defaulted based on value entered in field </w:delText>
              </w:r>
              <w:r w:rsidRPr="00984404" w:rsidDel="00C3631D">
                <w:rPr>
                  <w:rStyle w:val="SAPScreenElement"/>
                  <w:lang w:val="en-US"/>
                </w:rPr>
                <w:delText xml:space="preserve">Position </w:delText>
              </w:r>
              <w:r w:rsidRPr="00984404" w:rsidDel="00C3631D">
                <w:rPr>
                  <w:lang w:val="en-US"/>
                </w:rPr>
                <w:delText xml:space="preserve">in case the </w:delText>
              </w:r>
              <w:r w:rsidRPr="00984404" w:rsidDel="00C3631D">
                <w:rPr>
                  <w:rStyle w:val="SAPScreenElement"/>
                  <w:color w:val="auto"/>
                  <w:lang w:val="en-US"/>
                </w:rPr>
                <w:delText>Employment Type</w:delText>
              </w:r>
              <w:r w:rsidRPr="00984404" w:rsidDel="00C3631D">
                <w:rPr>
                  <w:lang w:val="en-US"/>
                </w:rPr>
                <w:delText xml:space="preserve"> field has been set up and maintained for the </w:delText>
              </w:r>
              <w:r w:rsidRPr="00984404" w:rsidDel="00C3631D">
                <w:rPr>
                  <w:rStyle w:val="SAPScreenElement"/>
                  <w:color w:val="auto"/>
                  <w:lang w:val="en-US"/>
                </w:rPr>
                <w:delText>Position</w:delText>
              </w:r>
              <w:r w:rsidRPr="00984404" w:rsidDel="00C3631D">
                <w:rPr>
                  <w:lang w:val="en-US"/>
                </w:rPr>
                <w:delText xml:space="preserve"> object. If this is not the case, you need to select a value from the value help.</w:delText>
              </w:r>
              <w:bookmarkStart w:id="9647" w:name="_Toc502299965"/>
              <w:bookmarkStart w:id="9648" w:name="_Toc504118680"/>
              <w:bookmarkStart w:id="9649" w:name="_Toc504125233"/>
              <w:bookmarkStart w:id="9650" w:name="_Toc504491028"/>
              <w:bookmarkStart w:id="9651" w:name="_Toc504493215"/>
              <w:bookmarkStart w:id="9652" w:name="_Toc504494270"/>
              <w:bookmarkStart w:id="9653" w:name="_Toc504495870"/>
              <w:bookmarkStart w:id="9654" w:name="_Toc504654956"/>
              <w:bookmarkStart w:id="9655" w:name="_Toc504983134"/>
              <w:bookmarkStart w:id="9656" w:name="_Toc505268218"/>
              <w:bookmarkStart w:id="9657" w:name="_Toc505352975"/>
              <w:bookmarkStart w:id="9658" w:name="_Toc505941860"/>
              <w:bookmarkStart w:id="9659" w:name="_Toc507059524"/>
              <w:bookmarkStart w:id="9660" w:name="_Toc507063093"/>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del>
          </w:p>
        </w:tc>
        <w:tc>
          <w:tcPr>
            <w:tcW w:w="7650" w:type="dxa"/>
            <w:tcBorders>
              <w:top w:val="single" w:sz="8" w:space="0" w:color="999999"/>
              <w:left w:val="single" w:sz="8" w:space="0" w:color="999999"/>
              <w:bottom w:val="single" w:sz="8" w:space="0" w:color="999999"/>
              <w:right w:val="single" w:sz="8" w:space="0" w:color="999999"/>
            </w:tcBorders>
          </w:tcPr>
          <w:p w14:paraId="72B4A1D2" w14:textId="3BB236C5" w:rsidR="00562B3C" w:rsidRPr="00984404" w:rsidDel="00C3631D" w:rsidRDefault="00562B3C" w:rsidP="00562B3C">
            <w:pPr>
              <w:pStyle w:val="SAPNoteHeading"/>
              <w:ind w:left="0"/>
              <w:rPr>
                <w:del w:id="9661" w:author="Author" w:date="2017-12-27T18:26:00Z"/>
                <w:lang w:val="en-US"/>
              </w:rPr>
            </w:pPr>
            <w:del w:id="9662" w:author="Author" w:date="2017-12-27T18:26:00Z">
              <w:r w:rsidRPr="00984404" w:rsidDel="00C3631D">
                <w:rPr>
                  <w:noProof/>
                  <w:lang w:val="en-US"/>
                </w:rPr>
                <w:drawing>
                  <wp:inline distT="0" distB="0" distL="0" distR="0" wp14:anchorId="563DE62C" wp14:editId="1FB4067F">
                    <wp:extent cx="228600" cy="228600"/>
                    <wp:effectExtent l="0" t="0" r="0" b="0"/>
                    <wp:docPr id="3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sidDel="00C3631D">
                <w:rPr>
                  <w:lang w:val="en-US"/>
                </w:rPr>
                <w:delText> Recommendation</w:delText>
              </w:r>
              <w:bookmarkStart w:id="9663" w:name="_Toc502299966"/>
              <w:bookmarkStart w:id="9664" w:name="_Toc504118681"/>
              <w:bookmarkStart w:id="9665" w:name="_Toc504125234"/>
              <w:bookmarkStart w:id="9666" w:name="_Toc504491029"/>
              <w:bookmarkStart w:id="9667" w:name="_Toc504493216"/>
              <w:bookmarkStart w:id="9668" w:name="_Toc504494271"/>
              <w:bookmarkStart w:id="9669" w:name="_Toc504495871"/>
              <w:bookmarkStart w:id="9670" w:name="_Toc504654957"/>
              <w:bookmarkStart w:id="9671" w:name="_Toc504983135"/>
              <w:bookmarkStart w:id="9672" w:name="_Toc505268219"/>
              <w:bookmarkStart w:id="9673" w:name="_Toc505352976"/>
              <w:bookmarkStart w:id="9674" w:name="_Toc505941861"/>
              <w:bookmarkStart w:id="9675" w:name="_Toc507059525"/>
              <w:bookmarkStart w:id="9676" w:name="_Toc507063094"/>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del>
          </w:p>
          <w:p w14:paraId="16B0E6F5" w14:textId="16FEFB3F" w:rsidR="00562B3C" w:rsidRPr="008F3188" w:rsidDel="00C3631D" w:rsidRDefault="00562B3C" w:rsidP="00562B3C">
            <w:pPr>
              <w:pStyle w:val="ListContinue"/>
              <w:ind w:left="0"/>
              <w:rPr>
                <w:del w:id="9677" w:author="Author" w:date="2017-12-27T18:26:00Z"/>
                <w:rStyle w:val="SAPScreenElement"/>
                <w:color w:val="auto"/>
                <w:lang w:val="en-US"/>
              </w:rPr>
            </w:pPr>
            <w:del w:id="9678" w:author="Author" w:date="2017-12-27T18:26:00Z">
              <w:r w:rsidRPr="00984404" w:rsidDel="00C3631D">
                <w:rPr>
                  <w:lang w:val="en-US"/>
                </w:rPr>
                <w:delText xml:space="preserve">In case </w:delText>
              </w:r>
              <w:r w:rsidRPr="00984404" w:rsidDel="00C3631D">
                <w:rPr>
                  <w:rStyle w:val="SAPEmphasis"/>
                  <w:lang w:val="en-US"/>
                </w:rPr>
                <w:delText xml:space="preserve">Apprentice Management </w:delText>
              </w:r>
              <w:r w:rsidRPr="00984404" w:rsidDel="00C3631D">
                <w:rPr>
                  <w:lang w:val="en-US"/>
                </w:rPr>
                <w:delText xml:space="preserve">has also been set up in the instance, and the new employee is an apprentice, use the combination of employee class </w:delText>
              </w:r>
              <w:r w:rsidRPr="00984404" w:rsidDel="00C3631D">
                <w:rPr>
                  <w:rStyle w:val="SAPUserEntry"/>
                  <w:lang w:val="en-US"/>
                </w:rPr>
                <w:delText>Interns(SA)</w:delText>
              </w:r>
              <w:r w:rsidRPr="00984404" w:rsidDel="00C3631D">
                <w:rPr>
                  <w:lang w:val="en-US"/>
                </w:rPr>
                <w:delText xml:space="preserve"> and employment type</w:delText>
              </w:r>
              <w:r w:rsidRPr="00984404" w:rsidDel="00C3631D">
                <w:rPr>
                  <w:rStyle w:val="SAPUserEntry"/>
                  <w:lang w:val="en-US"/>
                </w:rPr>
                <w:delText xml:space="preserve"> Interns(SA)</w:delText>
              </w:r>
              <w:r w:rsidRPr="00984404" w:rsidDel="00C3631D">
                <w:rPr>
                  <w:rStyle w:val="SAPScreenElement"/>
                  <w:color w:val="auto"/>
                  <w:lang w:val="en-US"/>
                </w:rPr>
                <w:delText>.</w:delText>
              </w:r>
              <w:bookmarkStart w:id="9679" w:name="_Toc502299967"/>
              <w:bookmarkStart w:id="9680" w:name="_Toc504118682"/>
              <w:bookmarkStart w:id="9681" w:name="_Toc504125235"/>
              <w:bookmarkStart w:id="9682" w:name="_Toc504491030"/>
              <w:bookmarkStart w:id="9683" w:name="_Toc504493217"/>
              <w:bookmarkStart w:id="9684" w:name="_Toc504494272"/>
              <w:bookmarkStart w:id="9685" w:name="_Toc504495872"/>
              <w:bookmarkStart w:id="9686" w:name="_Toc504654958"/>
              <w:bookmarkStart w:id="9687" w:name="_Toc504983136"/>
              <w:bookmarkStart w:id="9688" w:name="_Toc505268220"/>
              <w:bookmarkStart w:id="9689" w:name="_Toc505352977"/>
              <w:bookmarkStart w:id="9690" w:name="_Toc505941862"/>
              <w:bookmarkStart w:id="9691" w:name="_Toc507059526"/>
              <w:bookmarkStart w:id="9692" w:name="_Toc507063095"/>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del>
          </w:p>
          <w:p w14:paraId="1B990D9D" w14:textId="4D2B3207" w:rsidR="00562B3C" w:rsidRPr="00984404" w:rsidDel="00C3631D" w:rsidRDefault="00562B3C" w:rsidP="00562B3C">
            <w:pPr>
              <w:pStyle w:val="SAPNoteHeading"/>
              <w:ind w:left="0"/>
              <w:rPr>
                <w:del w:id="9693" w:author="Author" w:date="2017-12-27T18:26:00Z"/>
                <w:lang w:val="en-US"/>
              </w:rPr>
            </w:pPr>
            <w:del w:id="9694" w:author="Author" w:date="2017-12-27T18:26:00Z">
              <w:r w:rsidRPr="00984404" w:rsidDel="00C3631D">
                <w:rPr>
                  <w:noProof/>
                  <w:lang w:val="en-US"/>
                </w:rPr>
                <w:drawing>
                  <wp:inline distT="0" distB="0" distL="0" distR="0" wp14:anchorId="5869E7D0" wp14:editId="71EF00CF">
                    <wp:extent cx="228600" cy="228600"/>
                    <wp:effectExtent l="0" t="0" r="0" b="0"/>
                    <wp:docPr id="3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sidDel="00C3631D">
                <w:rPr>
                  <w:lang w:val="en-US"/>
                </w:rPr>
                <w:delText> Recommendation</w:delText>
              </w:r>
              <w:bookmarkStart w:id="9695" w:name="_Toc502299968"/>
              <w:bookmarkStart w:id="9696" w:name="_Toc504118683"/>
              <w:bookmarkStart w:id="9697" w:name="_Toc504125236"/>
              <w:bookmarkStart w:id="9698" w:name="_Toc504491031"/>
              <w:bookmarkStart w:id="9699" w:name="_Toc504493218"/>
              <w:bookmarkStart w:id="9700" w:name="_Toc504494273"/>
              <w:bookmarkStart w:id="9701" w:name="_Toc504495873"/>
              <w:bookmarkStart w:id="9702" w:name="_Toc504654959"/>
              <w:bookmarkStart w:id="9703" w:name="_Toc504983137"/>
              <w:bookmarkStart w:id="9704" w:name="_Toc505268221"/>
              <w:bookmarkStart w:id="9705" w:name="_Toc505352978"/>
              <w:bookmarkStart w:id="9706" w:name="_Toc505941863"/>
              <w:bookmarkStart w:id="9707" w:name="_Toc507059527"/>
              <w:bookmarkStart w:id="9708" w:name="_Toc507063096"/>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del>
          </w:p>
          <w:p w14:paraId="59ABF3E2" w14:textId="361A7128" w:rsidR="00562B3C" w:rsidRPr="00984404" w:rsidDel="00C3631D" w:rsidRDefault="00562B3C" w:rsidP="00562B3C">
            <w:pPr>
              <w:pStyle w:val="ListContinue"/>
              <w:ind w:left="0"/>
              <w:rPr>
                <w:del w:id="9709" w:author="Author" w:date="2017-12-27T18:26:00Z"/>
                <w:lang w:val="en-US"/>
              </w:rPr>
            </w:pPr>
            <w:del w:id="9710" w:author="Author" w:date="2017-12-27T18:26:00Z">
              <w:r w:rsidRPr="00984404" w:rsidDel="00C3631D">
                <w:rPr>
                  <w:lang w:val="en-US"/>
                </w:rPr>
                <w:delText xml:space="preserve">In case </w:delText>
              </w:r>
              <w:r w:rsidRPr="00984404" w:rsidDel="00C3631D">
                <w:rPr>
                  <w:rStyle w:val="SAPEmphasis"/>
                  <w:lang w:val="en-US"/>
                </w:rPr>
                <w:delText xml:space="preserve">Contingent Workforce Management </w:delText>
              </w:r>
              <w:r w:rsidRPr="00984404" w:rsidDel="00C3631D">
                <w:rPr>
                  <w:lang w:val="en-US"/>
                </w:rPr>
                <w:delText xml:space="preserve">has also been implemented in the instance, avoid using employee class </w:delText>
              </w:r>
              <w:r w:rsidRPr="00984404" w:rsidDel="00C3631D">
                <w:rPr>
                  <w:rStyle w:val="SAPUserEntry"/>
                  <w:lang w:val="en-US"/>
                </w:rPr>
                <w:delText>External(SA)</w:delText>
              </w:r>
              <w:r w:rsidRPr="00984404" w:rsidDel="00C3631D">
                <w:rPr>
                  <w:lang w:val="en-US"/>
                </w:rPr>
                <w:delText xml:space="preserve"> and employment type</w:delText>
              </w:r>
              <w:r w:rsidRPr="00984404" w:rsidDel="00C3631D">
                <w:rPr>
                  <w:rStyle w:val="SAPUserEntry"/>
                  <w:lang w:val="en-US"/>
                </w:rPr>
                <w:delText xml:space="preserve"> Suppl.</w:delText>
              </w:r>
              <w:r w:rsidRPr="00984404" w:rsidDel="00C3631D">
                <w:rPr>
                  <w:lang w:val="en-US"/>
                </w:rPr>
                <w:delText xml:space="preserve"> </w:delText>
              </w:r>
              <w:r w:rsidRPr="00984404" w:rsidDel="00C3631D">
                <w:rPr>
                  <w:rStyle w:val="SAPUserEntry"/>
                  <w:lang w:val="en-US"/>
                </w:rPr>
                <w:delText>Man Power</w:delText>
              </w:r>
              <w:r w:rsidRPr="00984404" w:rsidDel="00C3631D">
                <w:rPr>
                  <w:lang w:val="en-US"/>
                </w:rPr>
                <w:delText xml:space="preserve"> </w:delText>
              </w:r>
              <w:r w:rsidRPr="00984404" w:rsidDel="00C3631D">
                <w:rPr>
                  <w:rStyle w:val="SAPUserEntry"/>
                  <w:lang w:val="en-US"/>
                </w:rPr>
                <w:delText>(SA)</w:delText>
              </w:r>
              <w:r w:rsidRPr="00984404" w:rsidDel="00C3631D">
                <w:rPr>
                  <w:lang w:val="en-US"/>
                </w:rPr>
                <w:delText xml:space="preserve"> or</w:delText>
              </w:r>
              <w:r w:rsidRPr="008F3188" w:rsidDel="00C3631D">
                <w:rPr>
                  <w:rStyle w:val="SAPUserEntry"/>
                  <w:lang w:val="en-US"/>
                </w:rPr>
                <w:delText xml:space="preserve"> </w:delText>
              </w:r>
              <w:r w:rsidRPr="00984404" w:rsidDel="00C3631D">
                <w:rPr>
                  <w:rStyle w:val="SAPUserEntry"/>
                  <w:lang w:val="en-US"/>
                </w:rPr>
                <w:delText>Contractual(SA)</w:delText>
              </w:r>
              <w:r w:rsidRPr="00984404" w:rsidDel="00C3631D">
                <w:rPr>
                  <w:lang w:val="en-US"/>
                </w:rPr>
                <w:delText xml:space="preserve">. </w:delText>
              </w:r>
              <w:bookmarkStart w:id="9711" w:name="_Toc502299969"/>
              <w:bookmarkStart w:id="9712" w:name="_Toc504118684"/>
              <w:bookmarkStart w:id="9713" w:name="_Toc504125237"/>
              <w:bookmarkStart w:id="9714" w:name="_Toc504491032"/>
              <w:bookmarkStart w:id="9715" w:name="_Toc504493219"/>
              <w:bookmarkStart w:id="9716" w:name="_Toc504494274"/>
              <w:bookmarkStart w:id="9717" w:name="_Toc504495874"/>
              <w:bookmarkStart w:id="9718" w:name="_Toc504654960"/>
              <w:bookmarkStart w:id="9719" w:name="_Toc504983138"/>
              <w:bookmarkStart w:id="9720" w:name="_Toc505268222"/>
              <w:bookmarkStart w:id="9721" w:name="_Toc505352979"/>
              <w:bookmarkStart w:id="9722" w:name="_Toc505941864"/>
              <w:bookmarkStart w:id="9723" w:name="_Toc507059528"/>
              <w:bookmarkStart w:id="9724" w:name="_Toc507063097"/>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del>
          </w:p>
          <w:p w14:paraId="34B8199E" w14:textId="0BF40208" w:rsidR="00562B3C" w:rsidRPr="00984404" w:rsidDel="00C3631D" w:rsidRDefault="00562B3C" w:rsidP="00562B3C">
            <w:pPr>
              <w:pStyle w:val="SAPNoteHeading"/>
              <w:ind w:left="0"/>
              <w:rPr>
                <w:del w:id="9725" w:author="Author" w:date="2017-12-27T18:26:00Z"/>
                <w:lang w:val="en-US"/>
              </w:rPr>
            </w:pPr>
            <w:del w:id="9726" w:author="Author" w:date="2017-12-27T18:26:00Z">
              <w:r w:rsidRPr="00984404" w:rsidDel="00C3631D">
                <w:rPr>
                  <w:noProof/>
                  <w:lang w:val="en-US"/>
                </w:rPr>
                <w:drawing>
                  <wp:inline distT="0" distB="0" distL="0" distR="0" wp14:anchorId="78FEF4C4" wp14:editId="6800EEDF">
                    <wp:extent cx="228600" cy="228600"/>
                    <wp:effectExtent l="0" t="0" r="0" b="0"/>
                    <wp:docPr id="3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sidDel="00C3631D">
                <w:rPr>
                  <w:lang w:val="en-US"/>
                </w:rPr>
                <w:delText> Recommendation</w:delText>
              </w:r>
              <w:bookmarkStart w:id="9727" w:name="_Toc502299970"/>
              <w:bookmarkStart w:id="9728" w:name="_Toc504118685"/>
              <w:bookmarkStart w:id="9729" w:name="_Toc504125238"/>
              <w:bookmarkStart w:id="9730" w:name="_Toc504491033"/>
              <w:bookmarkStart w:id="9731" w:name="_Toc504493220"/>
              <w:bookmarkStart w:id="9732" w:name="_Toc504494275"/>
              <w:bookmarkStart w:id="9733" w:name="_Toc504495875"/>
              <w:bookmarkStart w:id="9734" w:name="_Toc504654961"/>
              <w:bookmarkStart w:id="9735" w:name="_Toc504983139"/>
              <w:bookmarkStart w:id="9736" w:name="_Toc505268223"/>
              <w:bookmarkStart w:id="9737" w:name="_Toc505352980"/>
              <w:bookmarkStart w:id="9738" w:name="_Toc505941865"/>
              <w:bookmarkStart w:id="9739" w:name="_Toc507059529"/>
              <w:bookmarkStart w:id="9740" w:name="_Toc507063098"/>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del>
          </w:p>
          <w:p w14:paraId="3A26A423" w14:textId="30C94824" w:rsidR="00562B3C" w:rsidRPr="002326C1" w:rsidDel="00C3631D" w:rsidRDefault="00562B3C" w:rsidP="00562B3C">
            <w:pPr>
              <w:rPr>
                <w:del w:id="9741" w:author="Author" w:date="2017-12-27T18:26:00Z"/>
                <w:lang w:val="en-US"/>
              </w:rPr>
            </w:pPr>
            <w:del w:id="9742" w:author="Author" w:date="2017-12-27T18:26:00Z">
              <w:r w:rsidRPr="00984404" w:rsidDel="00C3631D">
                <w:rPr>
                  <w:lang w:val="en-US"/>
                </w:rPr>
                <w:delText>Required if integration with Employee Central Payroll is in place.</w:delText>
              </w:r>
              <w:commentRangeEnd w:id="9582"/>
              <w:r w:rsidDel="00C3631D">
                <w:rPr>
                  <w:rStyle w:val="CommentReference"/>
                </w:rPr>
                <w:commentReference w:id="9582"/>
              </w:r>
              <w:bookmarkStart w:id="9743" w:name="_Toc502299971"/>
              <w:bookmarkStart w:id="9744" w:name="_Toc504118686"/>
              <w:bookmarkStart w:id="9745" w:name="_Toc504125239"/>
              <w:bookmarkStart w:id="9746" w:name="_Toc504491034"/>
              <w:bookmarkStart w:id="9747" w:name="_Toc504493221"/>
              <w:bookmarkStart w:id="9748" w:name="_Toc504494276"/>
              <w:bookmarkStart w:id="9749" w:name="_Toc504495876"/>
              <w:bookmarkStart w:id="9750" w:name="_Toc504654962"/>
              <w:bookmarkStart w:id="9751" w:name="_Toc504983140"/>
              <w:bookmarkStart w:id="9752" w:name="_Toc505268224"/>
              <w:bookmarkStart w:id="9753" w:name="_Toc505352981"/>
              <w:bookmarkStart w:id="9754" w:name="_Toc505941866"/>
              <w:bookmarkStart w:id="9755" w:name="_Toc507059530"/>
              <w:bookmarkStart w:id="9756" w:name="_Toc507063099"/>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del>
          </w:p>
        </w:tc>
        <w:bookmarkStart w:id="9757" w:name="_Toc502299972"/>
        <w:bookmarkStart w:id="9758" w:name="_Toc504118687"/>
        <w:bookmarkStart w:id="9759" w:name="_Toc504125240"/>
        <w:bookmarkStart w:id="9760" w:name="_Toc504491035"/>
        <w:bookmarkStart w:id="9761" w:name="_Toc504493222"/>
        <w:bookmarkStart w:id="9762" w:name="_Toc504494277"/>
        <w:bookmarkStart w:id="9763" w:name="_Toc504495877"/>
        <w:bookmarkStart w:id="9764" w:name="_Toc504654963"/>
        <w:bookmarkStart w:id="9765" w:name="_Toc504983141"/>
        <w:bookmarkStart w:id="9766" w:name="_Toc505268225"/>
        <w:bookmarkStart w:id="9767" w:name="_Toc505352982"/>
        <w:bookmarkStart w:id="9768" w:name="_Toc505941867"/>
        <w:bookmarkStart w:id="9769" w:name="_Toc507059531"/>
        <w:bookmarkStart w:id="9770" w:name="_Toc507063100"/>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tr>
      <w:tr w:rsidR="00562B3C" w:rsidRPr="00A41C57" w:rsidDel="00C3631D" w14:paraId="12BAB6FB" w14:textId="14B82BFF" w:rsidTr="002D1D7C">
        <w:trPr>
          <w:trHeight w:val="360"/>
          <w:del w:id="9771"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2C7E8BF3" w14:textId="1E5729AE" w:rsidR="00562B3C" w:rsidRPr="002326C1" w:rsidDel="00C3631D" w:rsidRDefault="00562B3C" w:rsidP="00562B3C">
            <w:pPr>
              <w:rPr>
                <w:del w:id="9772" w:author="Author" w:date="2017-12-27T18:26:00Z"/>
                <w:rStyle w:val="SAPScreenElement"/>
                <w:lang w:val="en-US"/>
              </w:rPr>
            </w:pPr>
            <w:del w:id="9773" w:author="Author" w:date="2017-12-27T18:26:00Z">
              <w:r w:rsidRPr="00984404" w:rsidDel="00C3631D">
                <w:rPr>
                  <w:rStyle w:val="SAPScreenElement"/>
                  <w:lang w:val="en-US"/>
                </w:rPr>
                <w:delText xml:space="preserve">Job Entry Date: </w:delText>
              </w:r>
              <w:r w:rsidRPr="00984404" w:rsidDel="00C3631D">
                <w:rPr>
                  <w:lang w:val="en-US"/>
                </w:rPr>
                <w:delText>select the same date as the hiring date of the new employee or select a different date, in case the job entry date differs from the hiring date</w:delText>
              </w:r>
              <w:bookmarkStart w:id="9774" w:name="_Toc502299973"/>
              <w:bookmarkStart w:id="9775" w:name="_Toc504118688"/>
              <w:bookmarkStart w:id="9776" w:name="_Toc504125241"/>
              <w:bookmarkStart w:id="9777" w:name="_Toc504491036"/>
              <w:bookmarkStart w:id="9778" w:name="_Toc504493223"/>
              <w:bookmarkStart w:id="9779" w:name="_Toc504494278"/>
              <w:bookmarkStart w:id="9780" w:name="_Toc504495878"/>
              <w:bookmarkStart w:id="9781" w:name="_Toc504654964"/>
              <w:bookmarkStart w:id="9782" w:name="_Toc504983142"/>
              <w:bookmarkStart w:id="9783" w:name="_Toc505268226"/>
              <w:bookmarkStart w:id="9784" w:name="_Toc505352983"/>
              <w:bookmarkStart w:id="9785" w:name="_Toc505941868"/>
              <w:bookmarkStart w:id="9786" w:name="_Toc507059532"/>
              <w:bookmarkStart w:id="9787" w:name="_Toc507063101"/>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del>
          </w:p>
        </w:tc>
        <w:tc>
          <w:tcPr>
            <w:tcW w:w="7650" w:type="dxa"/>
            <w:tcBorders>
              <w:top w:val="single" w:sz="8" w:space="0" w:color="999999"/>
              <w:left w:val="single" w:sz="8" w:space="0" w:color="999999"/>
              <w:bottom w:val="single" w:sz="8" w:space="0" w:color="999999"/>
              <w:right w:val="single" w:sz="8" w:space="0" w:color="999999"/>
            </w:tcBorders>
          </w:tcPr>
          <w:p w14:paraId="58C4D8B7" w14:textId="0CE6FE58" w:rsidR="00562B3C" w:rsidRPr="002326C1" w:rsidDel="00C3631D" w:rsidRDefault="00562B3C" w:rsidP="00562B3C">
            <w:pPr>
              <w:rPr>
                <w:del w:id="9788" w:author="Author" w:date="2017-12-27T18:26:00Z"/>
                <w:lang w:val="en-US"/>
              </w:rPr>
            </w:pPr>
            <w:del w:id="9789" w:author="Author" w:date="2017-12-27T18:26:00Z">
              <w:r w:rsidRPr="00984404" w:rsidDel="00C3631D">
                <w:rPr>
                  <w:lang w:val="en-US"/>
                </w:rPr>
                <w:delText>In case you leave the field empty, upon submitting the new hire record, the value will be automatically filled with the hiring date, and can be checked in the employee profile.</w:delText>
              </w:r>
              <w:bookmarkStart w:id="9790" w:name="_Toc502299974"/>
              <w:bookmarkStart w:id="9791" w:name="_Toc504118689"/>
              <w:bookmarkStart w:id="9792" w:name="_Toc504125242"/>
              <w:bookmarkStart w:id="9793" w:name="_Toc504491037"/>
              <w:bookmarkStart w:id="9794" w:name="_Toc504493224"/>
              <w:bookmarkStart w:id="9795" w:name="_Toc504494279"/>
              <w:bookmarkStart w:id="9796" w:name="_Toc504495879"/>
              <w:bookmarkStart w:id="9797" w:name="_Toc504654965"/>
              <w:bookmarkStart w:id="9798" w:name="_Toc504983143"/>
              <w:bookmarkStart w:id="9799" w:name="_Toc505268227"/>
              <w:bookmarkStart w:id="9800" w:name="_Toc505352984"/>
              <w:bookmarkStart w:id="9801" w:name="_Toc505941869"/>
              <w:bookmarkStart w:id="9802" w:name="_Toc507059533"/>
              <w:bookmarkStart w:id="9803" w:name="_Toc507063102"/>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del>
          </w:p>
        </w:tc>
        <w:bookmarkStart w:id="9804" w:name="_Toc502299975"/>
        <w:bookmarkStart w:id="9805" w:name="_Toc504118690"/>
        <w:bookmarkStart w:id="9806" w:name="_Toc504125243"/>
        <w:bookmarkStart w:id="9807" w:name="_Toc504491038"/>
        <w:bookmarkStart w:id="9808" w:name="_Toc504493225"/>
        <w:bookmarkStart w:id="9809" w:name="_Toc504494280"/>
        <w:bookmarkStart w:id="9810" w:name="_Toc504495880"/>
        <w:bookmarkStart w:id="9811" w:name="_Toc504654966"/>
        <w:bookmarkStart w:id="9812" w:name="_Toc504983144"/>
        <w:bookmarkStart w:id="9813" w:name="_Toc505268228"/>
        <w:bookmarkStart w:id="9814" w:name="_Toc505352985"/>
        <w:bookmarkStart w:id="9815" w:name="_Toc505941870"/>
        <w:bookmarkStart w:id="9816" w:name="_Toc507059534"/>
        <w:bookmarkStart w:id="9817" w:name="_Toc5070631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tr>
      <w:tr w:rsidR="00562B3C" w:rsidRPr="00A41C57" w:rsidDel="00C3631D" w14:paraId="555AAF1E" w14:textId="2F888047" w:rsidTr="002D1D7C">
        <w:trPr>
          <w:trHeight w:val="360"/>
          <w:del w:id="9818"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200A6E23" w14:textId="5296E253" w:rsidR="00562B3C" w:rsidRPr="002326C1" w:rsidDel="00C3631D" w:rsidRDefault="00562B3C" w:rsidP="00562B3C">
            <w:pPr>
              <w:rPr>
                <w:del w:id="9819" w:author="Author" w:date="2017-12-27T18:26:00Z"/>
                <w:rStyle w:val="SAPScreenElement"/>
                <w:lang w:val="en-US"/>
              </w:rPr>
            </w:pPr>
            <w:del w:id="9820" w:author="Author" w:date="2017-12-27T18:26:00Z">
              <w:r w:rsidRPr="00984404" w:rsidDel="00C3631D">
                <w:rPr>
                  <w:rStyle w:val="SAPScreenElement"/>
                  <w:lang w:val="en-US"/>
                </w:rPr>
                <w:delText xml:space="preserve">Pay Scale Type: </w:delText>
              </w:r>
              <w:r w:rsidRPr="00984404" w:rsidDel="00C3631D">
                <w:rPr>
                  <w:lang w:val="en-US"/>
                </w:rPr>
                <w:delText xml:space="preserve">automatically suggested, based on a preconfigured business rule, from the values maintained for fields </w:delText>
              </w:r>
              <w:r w:rsidRPr="00984404" w:rsidDel="00C3631D">
                <w:rPr>
                  <w:rStyle w:val="SAPScreenElement"/>
                  <w:lang w:val="en-US"/>
                </w:rPr>
                <w:delText>Employee Class</w:delText>
              </w:r>
              <w:r w:rsidRPr="00984404" w:rsidDel="00C3631D">
                <w:rPr>
                  <w:lang w:val="en-US"/>
                </w:rPr>
                <w:delText xml:space="preserve"> and </w:delText>
              </w:r>
              <w:r w:rsidRPr="00984404" w:rsidDel="00C3631D">
                <w:rPr>
                  <w:rStyle w:val="SAPScreenElement"/>
                  <w:lang w:val="en-US"/>
                </w:rPr>
                <w:delText>Employment Type</w:delText>
              </w:r>
              <w:bookmarkStart w:id="9821" w:name="_Toc502299976"/>
              <w:bookmarkStart w:id="9822" w:name="_Toc504118691"/>
              <w:bookmarkStart w:id="9823" w:name="_Toc504125244"/>
              <w:bookmarkStart w:id="9824" w:name="_Toc504491039"/>
              <w:bookmarkStart w:id="9825" w:name="_Toc504493226"/>
              <w:bookmarkStart w:id="9826" w:name="_Toc504494281"/>
              <w:bookmarkStart w:id="9827" w:name="_Toc504495881"/>
              <w:bookmarkStart w:id="9828" w:name="_Toc504654967"/>
              <w:bookmarkStart w:id="9829" w:name="_Toc504983145"/>
              <w:bookmarkStart w:id="9830" w:name="_Toc505268229"/>
              <w:bookmarkStart w:id="9831" w:name="_Toc505352986"/>
              <w:bookmarkStart w:id="9832" w:name="_Toc505941871"/>
              <w:bookmarkStart w:id="9833" w:name="_Toc507059535"/>
              <w:bookmarkStart w:id="9834" w:name="_Toc507063104"/>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del>
          </w:p>
        </w:tc>
        <w:tc>
          <w:tcPr>
            <w:tcW w:w="7650" w:type="dxa"/>
            <w:tcBorders>
              <w:top w:val="single" w:sz="8" w:space="0" w:color="999999"/>
              <w:left w:val="single" w:sz="8" w:space="0" w:color="999999"/>
              <w:bottom w:val="single" w:sz="8" w:space="0" w:color="999999"/>
              <w:right w:val="single" w:sz="8" w:space="0" w:color="999999"/>
            </w:tcBorders>
          </w:tcPr>
          <w:p w14:paraId="3DACBBB4" w14:textId="06390353" w:rsidR="00562B3C" w:rsidRPr="00984404" w:rsidDel="00C3631D" w:rsidRDefault="00562B3C" w:rsidP="00562B3C">
            <w:pPr>
              <w:pStyle w:val="SAPNoteHeading"/>
              <w:ind w:left="0"/>
              <w:rPr>
                <w:del w:id="9835" w:author="Author" w:date="2017-12-27T18:26:00Z"/>
                <w:lang w:val="en-US"/>
              </w:rPr>
            </w:pPr>
            <w:del w:id="9836" w:author="Author" w:date="2017-12-27T18:26:00Z">
              <w:r w:rsidRPr="00984404" w:rsidDel="00C3631D">
                <w:rPr>
                  <w:noProof/>
                  <w:color w:val="FF0000"/>
                  <w:lang w:val="en-US"/>
                </w:rPr>
                <w:drawing>
                  <wp:inline distT="0" distB="0" distL="0" distR="0" wp14:anchorId="30576126" wp14:editId="2336C9FF">
                    <wp:extent cx="225425" cy="225425"/>
                    <wp:effectExtent l="0" t="0" r="3175" b="3175"/>
                    <wp:docPr id="3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sidDel="00C3631D">
                <w:rPr>
                  <w:noProof/>
                  <w:color w:val="FF0000"/>
                  <w:lang w:val="en-US" w:eastAsia="zh-CN"/>
                </w:rPr>
                <w:delText xml:space="preserve"> </w:delText>
              </w:r>
              <w:r w:rsidRPr="00984404" w:rsidDel="00C3631D">
                <w:rPr>
                  <w:lang w:val="en-US"/>
                </w:rPr>
                <w:delText>Recommendation</w:delText>
              </w:r>
              <w:bookmarkStart w:id="9837" w:name="_Toc502299977"/>
              <w:bookmarkStart w:id="9838" w:name="_Toc504118692"/>
              <w:bookmarkStart w:id="9839" w:name="_Toc504125245"/>
              <w:bookmarkStart w:id="9840" w:name="_Toc504491040"/>
              <w:bookmarkStart w:id="9841" w:name="_Toc504493227"/>
              <w:bookmarkStart w:id="9842" w:name="_Toc504494282"/>
              <w:bookmarkStart w:id="9843" w:name="_Toc504495882"/>
              <w:bookmarkStart w:id="9844" w:name="_Toc504654968"/>
              <w:bookmarkStart w:id="9845" w:name="_Toc504983146"/>
              <w:bookmarkStart w:id="9846" w:name="_Toc505268230"/>
              <w:bookmarkStart w:id="9847" w:name="_Toc505352987"/>
              <w:bookmarkStart w:id="9848" w:name="_Toc505941872"/>
              <w:bookmarkStart w:id="9849" w:name="_Toc507059536"/>
              <w:bookmarkStart w:id="9850" w:name="_Toc507063105"/>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del>
          </w:p>
          <w:p w14:paraId="26A9B74B" w14:textId="5E911209" w:rsidR="00562B3C" w:rsidRPr="00984404" w:rsidDel="00C3631D" w:rsidRDefault="00562B3C" w:rsidP="00562B3C">
            <w:pPr>
              <w:pStyle w:val="ListContinue"/>
              <w:ind w:left="0"/>
              <w:rPr>
                <w:del w:id="9851" w:author="Author" w:date="2017-12-27T18:26:00Z"/>
                <w:lang w:val="en-US"/>
              </w:rPr>
            </w:pPr>
            <w:del w:id="9852" w:author="Author" w:date="2017-12-27T18:26:00Z">
              <w:r w:rsidRPr="00984404" w:rsidDel="00C3631D">
                <w:rPr>
                  <w:lang w:val="en-US"/>
                </w:rPr>
                <w:delText xml:space="preserve">For details to the preconfigured business rule refer to the configuration guide of building block </w:delText>
              </w:r>
              <w:r w:rsidRPr="00984404" w:rsidDel="00C3631D">
                <w:rPr>
                  <w:rStyle w:val="SAPEmphasis"/>
                  <w:lang w:val="en-US"/>
                </w:rPr>
                <w:delText>15T</w:delText>
              </w:r>
              <w:r w:rsidRPr="00984404" w:rsidDel="00C3631D">
                <w:rPr>
                  <w:lang w:val="en-US"/>
                </w:rPr>
                <w:delText>.</w:delText>
              </w:r>
              <w:bookmarkStart w:id="9853" w:name="_Toc502299978"/>
              <w:bookmarkStart w:id="9854" w:name="_Toc504118693"/>
              <w:bookmarkStart w:id="9855" w:name="_Toc504125246"/>
              <w:bookmarkStart w:id="9856" w:name="_Toc504491041"/>
              <w:bookmarkStart w:id="9857" w:name="_Toc504493228"/>
              <w:bookmarkStart w:id="9858" w:name="_Toc504494283"/>
              <w:bookmarkStart w:id="9859" w:name="_Toc504495883"/>
              <w:bookmarkStart w:id="9860" w:name="_Toc504654969"/>
              <w:bookmarkStart w:id="9861" w:name="_Toc504983147"/>
              <w:bookmarkStart w:id="9862" w:name="_Toc505268231"/>
              <w:bookmarkStart w:id="9863" w:name="_Toc505352988"/>
              <w:bookmarkStart w:id="9864" w:name="_Toc505941873"/>
              <w:bookmarkStart w:id="9865" w:name="_Toc507059537"/>
              <w:bookmarkStart w:id="9866" w:name="_Toc507063106"/>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del>
          </w:p>
          <w:p w14:paraId="57E975FC" w14:textId="236DE7ED" w:rsidR="00562B3C" w:rsidRPr="00984404" w:rsidDel="00C3631D" w:rsidRDefault="00562B3C" w:rsidP="00562B3C">
            <w:pPr>
              <w:pStyle w:val="SAPNoteHeading"/>
              <w:ind w:left="0"/>
              <w:rPr>
                <w:del w:id="9867" w:author="Author" w:date="2017-12-27T18:26:00Z"/>
                <w:lang w:val="en-US"/>
              </w:rPr>
            </w:pPr>
            <w:del w:id="9868" w:author="Author" w:date="2017-12-27T18:26:00Z">
              <w:r w:rsidRPr="00984404" w:rsidDel="00C3631D">
                <w:rPr>
                  <w:noProof/>
                  <w:lang w:val="en-US"/>
                </w:rPr>
                <w:drawing>
                  <wp:inline distT="0" distB="0" distL="0" distR="0" wp14:anchorId="07EFF14A" wp14:editId="1B085976">
                    <wp:extent cx="228600" cy="22860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sidDel="00C3631D">
                <w:rPr>
                  <w:lang w:val="en-US"/>
                </w:rPr>
                <w:delText> Recommendation</w:delText>
              </w:r>
              <w:bookmarkStart w:id="9869" w:name="_Toc502299979"/>
              <w:bookmarkStart w:id="9870" w:name="_Toc504118694"/>
              <w:bookmarkStart w:id="9871" w:name="_Toc504125247"/>
              <w:bookmarkStart w:id="9872" w:name="_Toc504491042"/>
              <w:bookmarkStart w:id="9873" w:name="_Toc504493229"/>
              <w:bookmarkStart w:id="9874" w:name="_Toc504494284"/>
              <w:bookmarkStart w:id="9875" w:name="_Toc504495884"/>
              <w:bookmarkStart w:id="9876" w:name="_Toc504654970"/>
              <w:bookmarkStart w:id="9877" w:name="_Toc504983148"/>
              <w:bookmarkStart w:id="9878" w:name="_Toc505268232"/>
              <w:bookmarkStart w:id="9879" w:name="_Toc505352989"/>
              <w:bookmarkStart w:id="9880" w:name="_Toc505941874"/>
              <w:bookmarkStart w:id="9881" w:name="_Toc507059538"/>
              <w:bookmarkStart w:id="9882" w:name="_Toc507063107"/>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del>
          </w:p>
          <w:p w14:paraId="4E98C216" w14:textId="718C543C" w:rsidR="00562B3C" w:rsidRPr="002326C1" w:rsidDel="00C3631D" w:rsidRDefault="00562B3C" w:rsidP="00562B3C">
            <w:pPr>
              <w:rPr>
                <w:del w:id="9883" w:author="Author" w:date="2017-12-27T18:26:00Z"/>
                <w:lang w:val="en-US"/>
              </w:rPr>
            </w:pPr>
            <w:del w:id="9884" w:author="Author" w:date="2017-12-27T18:26:00Z">
              <w:r w:rsidRPr="00984404" w:rsidDel="00C3631D">
                <w:rPr>
                  <w:lang w:val="en-US"/>
                </w:rPr>
                <w:delText>Required if integration with Employee Central Payroll is in place.</w:delText>
              </w:r>
              <w:bookmarkStart w:id="9885" w:name="_Toc502299980"/>
              <w:bookmarkStart w:id="9886" w:name="_Toc504118695"/>
              <w:bookmarkStart w:id="9887" w:name="_Toc504125248"/>
              <w:bookmarkStart w:id="9888" w:name="_Toc504491043"/>
              <w:bookmarkStart w:id="9889" w:name="_Toc504493230"/>
              <w:bookmarkStart w:id="9890" w:name="_Toc504494285"/>
              <w:bookmarkStart w:id="9891" w:name="_Toc504495885"/>
              <w:bookmarkStart w:id="9892" w:name="_Toc504654971"/>
              <w:bookmarkStart w:id="9893" w:name="_Toc504983149"/>
              <w:bookmarkStart w:id="9894" w:name="_Toc505268233"/>
              <w:bookmarkStart w:id="9895" w:name="_Toc505352990"/>
              <w:bookmarkStart w:id="9896" w:name="_Toc505941875"/>
              <w:bookmarkStart w:id="9897" w:name="_Toc507059539"/>
              <w:bookmarkStart w:id="9898" w:name="_Toc507063108"/>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del>
          </w:p>
        </w:tc>
        <w:bookmarkStart w:id="9899" w:name="_Toc502299981"/>
        <w:bookmarkStart w:id="9900" w:name="_Toc504118696"/>
        <w:bookmarkStart w:id="9901" w:name="_Toc504125249"/>
        <w:bookmarkStart w:id="9902" w:name="_Toc504491044"/>
        <w:bookmarkStart w:id="9903" w:name="_Toc504493231"/>
        <w:bookmarkStart w:id="9904" w:name="_Toc504494286"/>
        <w:bookmarkStart w:id="9905" w:name="_Toc504495886"/>
        <w:bookmarkStart w:id="9906" w:name="_Toc504654972"/>
        <w:bookmarkStart w:id="9907" w:name="_Toc504983150"/>
        <w:bookmarkStart w:id="9908" w:name="_Toc505268234"/>
        <w:bookmarkStart w:id="9909" w:name="_Toc505352991"/>
        <w:bookmarkStart w:id="9910" w:name="_Toc505941876"/>
        <w:bookmarkStart w:id="9911" w:name="_Toc507059540"/>
        <w:bookmarkStart w:id="9912" w:name="_Toc507063109"/>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tr>
      <w:tr w:rsidR="00562B3C" w:rsidRPr="00A41C57" w:rsidDel="00C3631D" w14:paraId="272FAC20" w14:textId="0E4BD588" w:rsidTr="002D1D7C">
        <w:trPr>
          <w:trHeight w:val="360"/>
          <w:del w:id="9913"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12FCE5AC" w14:textId="21D86541" w:rsidR="00562B3C" w:rsidRPr="002326C1" w:rsidDel="00C3631D" w:rsidRDefault="00562B3C" w:rsidP="00562B3C">
            <w:pPr>
              <w:rPr>
                <w:del w:id="9914" w:author="Author" w:date="2017-12-27T18:26:00Z"/>
                <w:rStyle w:val="SAPScreenElement"/>
                <w:lang w:val="en-US"/>
              </w:rPr>
            </w:pPr>
            <w:del w:id="9915" w:author="Author" w:date="2017-12-27T18:26:00Z">
              <w:r w:rsidRPr="00984404" w:rsidDel="00C3631D">
                <w:rPr>
                  <w:rStyle w:val="SAPScreenElement"/>
                  <w:lang w:val="en-US"/>
                </w:rPr>
                <w:delText xml:space="preserve">Pay Scale Area: </w:delText>
              </w:r>
              <w:r w:rsidRPr="00984404" w:rsidDel="00C3631D">
                <w:rPr>
                  <w:lang w:val="en-US"/>
                </w:rPr>
                <w:delText xml:space="preserve">automatically suggested, based on a preconfigured business rule, from the values maintained for fields </w:delText>
              </w:r>
              <w:r w:rsidRPr="00984404" w:rsidDel="00C3631D">
                <w:rPr>
                  <w:rStyle w:val="SAPScreenElement"/>
                  <w:lang w:val="en-US"/>
                </w:rPr>
                <w:delText>Employee Class</w:delText>
              </w:r>
              <w:r w:rsidRPr="00984404" w:rsidDel="00C3631D">
                <w:rPr>
                  <w:lang w:val="en-US"/>
                </w:rPr>
                <w:delText xml:space="preserve"> and </w:delText>
              </w:r>
              <w:r w:rsidRPr="00984404" w:rsidDel="00C3631D">
                <w:rPr>
                  <w:rStyle w:val="SAPScreenElement"/>
                  <w:lang w:val="en-US"/>
                </w:rPr>
                <w:delText>Employment Type</w:delText>
              </w:r>
              <w:bookmarkStart w:id="9916" w:name="_Toc502299982"/>
              <w:bookmarkStart w:id="9917" w:name="_Toc504118697"/>
              <w:bookmarkStart w:id="9918" w:name="_Toc504125250"/>
              <w:bookmarkStart w:id="9919" w:name="_Toc504491045"/>
              <w:bookmarkStart w:id="9920" w:name="_Toc504493232"/>
              <w:bookmarkStart w:id="9921" w:name="_Toc504494287"/>
              <w:bookmarkStart w:id="9922" w:name="_Toc504495887"/>
              <w:bookmarkStart w:id="9923" w:name="_Toc504654973"/>
              <w:bookmarkStart w:id="9924" w:name="_Toc504983151"/>
              <w:bookmarkStart w:id="9925" w:name="_Toc505268235"/>
              <w:bookmarkStart w:id="9926" w:name="_Toc505352992"/>
              <w:bookmarkStart w:id="9927" w:name="_Toc505941877"/>
              <w:bookmarkStart w:id="9928" w:name="_Toc507059541"/>
              <w:bookmarkStart w:id="9929" w:name="_Toc507063110"/>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del>
          </w:p>
        </w:tc>
        <w:tc>
          <w:tcPr>
            <w:tcW w:w="7650" w:type="dxa"/>
            <w:tcBorders>
              <w:top w:val="single" w:sz="8" w:space="0" w:color="999999"/>
              <w:left w:val="single" w:sz="8" w:space="0" w:color="999999"/>
              <w:bottom w:val="single" w:sz="8" w:space="0" w:color="999999"/>
              <w:right w:val="single" w:sz="8" w:space="0" w:color="999999"/>
            </w:tcBorders>
          </w:tcPr>
          <w:p w14:paraId="4137A50C" w14:textId="39375997" w:rsidR="00562B3C" w:rsidRPr="00984404" w:rsidDel="00C3631D" w:rsidRDefault="00562B3C" w:rsidP="00562B3C">
            <w:pPr>
              <w:pStyle w:val="SAPNoteHeading"/>
              <w:ind w:left="0"/>
              <w:rPr>
                <w:del w:id="9930" w:author="Author" w:date="2017-12-27T18:26:00Z"/>
                <w:lang w:val="en-US"/>
              </w:rPr>
            </w:pPr>
            <w:del w:id="9931" w:author="Author" w:date="2017-12-27T18:26:00Z">
              <w:r w:rsidRPr="00984404" w:rsidDel="00C3631D">
                <w:rPr>
                  <w:noProof/>
                  <w:color w:val="FF0000"/>
                  <w:lang w:val="en-US"/>
                </w:rPr>
                <w:drawing>
                  <wp:inline distT="0" distB="0" distL="0" distR="0" wp14:anchorId="3FAF548E" wp14:editId="444BB430">
                    <wp:extent cx="225425" cy="225425"/>
                    <wp:effectExtent l="0" t="0" r="3175" b="3175"/>
                    <wp:docPr id="3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sidDel="00C3631D">
                <w:rPr>
                  <w:noProof/>
                  <w:color w:val="FF0000"/>
                  <w:lang w:val="en-US" w:eastAsia="zh-CN"/>
                </w:rPr>
                <w:delText xml:space="preserve"> </w:delText>
              </w:r>
              <w:r w:rsidRPr="00984404" w:rsidDel="00C3631D">
                <w:rPr>
                  <w:lang w:val="en-US"/>
                </w:rPr>
                <w:delText>Recommendation</w:delText>
              </w:r>
              <w:bookmarkStart w:id="9932" w:name="_Toc502299983"/>
              <w:bookmarkStart w:id="9933" w:name="_Toc504118698"/>
              <w:bookmarkStart w:id="9934" w:name="_Toc504125251"/>
              <w:bookmarkStart w:id="9935" w:name="_Toc504491046"/>
              <w:bookmarkStart w:id="9936" w:name="_Toc504493233"/>
              <w:bookmarkStart w:id="9937" w:name="_Toc504494288"/>
              <w:bookmarkStart w:id="9938" w:name="_Toc504495888"/>
              <w:bookmarkStart w:id="9939" w:name="_Toc504654974"/>
              <w:bookmarkStart w:id="9940" w:name="_Toc504983152"/>
              <w:bookmarkStart w:id="9941" w:name="_Toc505268236"/>
              <w:bookmarkStart w:id="9942" w:name="_Toc505352993"/>
              <w:bookmarkStart w:id="9943" w:name="_Toc505941878"/>
              <w:bookmarkStart w:id="9944" w:name="_Toc507059542"/>
              <w:bookmarkStart w:id="9945" w:name="_Toc50706311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del>
          </w:p>
          <w:p w14:paraId="0EC39614" w14:textId="781CA90D" w:rsidR="00562B3C" w:rsidRPr="00984404" w:rsidDel="00C3631D" w:rsidRDefault="00562B3C" w:rsidP="00562B3C">
            <w:pPr>
              <w:pStyle w:val="ListContinue"/>
              <w:ind w:left="0"/>
              <w:rPr>
                <w:del w:id="9946" w:author="Author" w:date="2017-12-27T18:26:00Z"/>
                <w:lang w:val="en-US"/>
              </w:rPr>
            </w:pPr>
            <w:del w:id="9947" w:author="Author" w:date="2017-12-27T18:26:00Z">
              <w:r w:rsidRPr="00984404" w:rsidDel="00C3631D">
                <w:rPr>
                  <w:lang w:val="en-US"/>
                </w:rPr>
                <w:delText xml:space="preserve">For details to the preconfigured business rule refer to the configuration guide of building block </w:delText>
              </w:r>
              <w:r w:rsidRPr="00984404" w:rsidDel="00C3631D">
                <w:rPr>
                  <w:rStyle w:val="SAPEmphasis"/>
                  <w:lang w:val="en-US"/>
                </w:rPr>
                <w:delText>15T</w:delText>
              </w:r>
              <w:r w:rsidRPr="00984404" w:rsidDel="00C3631D">
                <w:rPr>
                  <w:lang w:val="en-US"/>
                </w:rPr>
                <w:delText>.</w:delText>
              </w:r>
              <w:bookmarkStart w:id="9948" w:name="_Toc502299984"/>
              <w:bookmarkStart w:id="9949" w:name="_Toc504118699"/>
              <w:bookmarkStart w:id="9950" w:name="_Toc504125252"/>
              <w:bookmarkStart w:id="9951" w:name="_Toc504491047"/>
              <w:bookmarkStart w:id="9952" w:name="_Toc504493234"/>
              <w:bookmarkStart w:id="9953" w:name="_Toc504494289"/>
              <w:bookmarkStart w:id="9954" w:name="_Toc504495889"/>
              <w:bookmarkStart w:id="9955" w:name="_Toc504654975"/>
              <w:bookmarkStart w:id="9956" w:name="_Toc504983153"/>
              <w:bookmarkStart w:id="9957" w:name="_Toc505268237"/>
              <w:bookmarkStart w:id="9958" w:name="_Toc505352994"/>
              <w:bookmarkStart w:id="9959" w:name="_Toc505941879"/>
              <w:bookmarkStart w:id="9960" w:name="_Toc507059543"/>
              <w:bookmarkStart w:id="9961" w:name="_Toc507063112"/>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del>
          </w:p>
          <w:p w14:paraId="00613325" w14:textId="427D26AF" w:rsidR="00562B3C" w:rsidRPr="00984404" w:rsidDel="00C3631D" w:rsidRDefault="00562B3C" w:rsidP="00562B3C">
            <w:pPr>
              <w:pStyle w:val="SAPNoteHeading"/>
              <w:ind w:left="0"/>
              <w:rPr>
                <w:del w:id="9962" w:author="Author" w:date="2017-12-27T18:26:00Z"/>
                <w:lang w:val="en-US"/>
              </w:rPr>
            </w:pPr>
            <w:del w:id="9963" w:author="Author" w:date="2017-12-27T18:26:00Z">
              <w:r w:rsidRPr="00984404" w:rsidDel="00C3631D">
                <w:rPr>
                  <w:noProof/>
                  <w:lang w:val="en-US"/>
                </w:rPr>
                <w:drawing>
                  <wp:inline distT="0" distB="0" distL="0" distR="0" wp14:anchorId="274C5ECB" wp14:editId="37DD64EB">
                    <wp:extent cx="228600" cy="228600"/>
                    <wp:effectExtent l="0" t="0" r="0" b="0"/>
                    <wp:docPr id="3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sidDel="00C3631D">
                <w:rPr>
                  <w:lang w:val="en-US"/>
                </w:rPr>
                <w:delText> Recommendation</w:delText>
              </w:r>
              <w:bookmarkStart w:id="9964" w:name="_Toc502299985"/>
              <w:bookmarkStart w:id="9965" w:name="_Toc504118700"/>
              <w:bookmarkStart w:id="9966" w:name="_Toc504125253"/>
              <w:bookmarkStart w:id="9967" w:name="_Toc504491048"/>
              <w:bookmarkStart w:id="9968" w:name="_Toc504493235"/>
              <w:bookmarkStart w:id="9969" w:name="_Toc504494290"/>
              <w:bookmarkStart w:id="9970" w:name="_Toc504495890"/>
              <w:bookmarkStart w:id="9971" w:name="_Toc504654976"/>
              <w:bookmarkStart w:id="9972" w:name="_Toc504983154"/>
              <w:bookmarkStart w:id="9973" w:name="_Toc505268238"/>
              <w:bookmarkStart w:id="9974" w:name="_Toc505352995"/>
              <w:bookmarkStart w:id="9975" w:name="_Toc505941880"/>
              <w:bookmarkStart w:id="9976" w:name="_Toc507059544"/>
              <w:bookmarkStart w:id="9977" w:name="_Toc50706311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del>
          </w:p>
          <w:p w14:paraId="0B03ADD0" w14:textId="3A73FA08" w:rsidR="00562B3C" w:rsidRPr="002326C1" w:rsidDel="00C3631D" w:rsidRDefault="00562B3C" w:rsidP="00562B3C">
            <w:pPr>
              <w:rPr>
                <w:del w:id="9978" w:author="Author" w:date="2017-12-27T18:26:00Z"/>
                <w:lang w:val="en-US"/>
              </w:rPr>
            </w:pPr>
            <w:del w:id="9979" w:author="Author" w:date="2017-12-27T18:26:00Z">
              <w:r w:rsidRPr="00984404" w:rsidDel="00C3631D">
                <w:rPr>
                  <w:lang w:val="en-US"/>
                </w:rPr>
                <w:delText>Required if integration with Employee Central Payroll is in place.</w:delText>
              </w:r>
              <w:bookmarkStart w:id="9980" w:name="_Toc502299986"/>
              <w:bookmarkStart w:id="9981" w:name="_Toc504118701"/>
              <w:bookmarkStart w:id="9982" w:name="_Toc504125254"/>
              <w:bookmarkStart w:id="9983" w:name="_Toc504491049"/>
              <w:bookmarkStart w:id="9984" w:name="_Toc504493236"/>
              <w:bookmarkStart w:id="9985" w:name="_Toc504494291"/>
              <w:bookmarkStart w:id="9986" w:name="_Toc504495891"/>
              <w:bookmarkStart w:id="9987" w:name="_Toc504654977"/>
              <w:bookmarkStart w:id="9988" w:name="_Toc504983155"/>
              <w:bookmarkStart w:id="9989" w:name="_Toc505268239"/>
              <w:bookmarkStart w:id="9990" w:name="_Toc505352996"/>
              <w:bookmarkStart w:id="9991" w:name="_Toc505941881"/>
              <w:bookmarkStart w:id="9992" w:name="_Toc507059545"/>
              <w:bookmarkStart w:id="9993" w:name="_Toc507063114"/>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del>
          </w:p>
        </w:tc>
        <w:bookmarkStart w:id="9994" w:name="_Toc502299987"/>
        <w:bookmarkStart w:id="9995" w:name="_Toc504118702"/>
        <w:bookmarkStart w:id="9996" w:name="_Toc504125255"/>
        <w:bookmarkStart w:id="9997" w:name="_Toc504491050"/>
        <w:bookmarkStart w:id="9998" w:name="_Toc504493237"/>
        <w:bookmarkStart w:id="9999" w:name="_Toc504494292"/>
        <w:bookmarkStart w:id="10000" w:name="_Toc504495892"/>
        <w:bookmarkStart w:id="10001" w:name="_Toc504654978"/>
        <w:bookmarkStart w:id="10002" w:name="_Toc504983156"/>
        <w:bookmarkStart w:id="10003" w:name="_Toc505268240"/>
        <w:bookmarkStart w:id="10004" w:name="_Toc505352997"/>
        <w:bookmarkStart w:id="10005" w:name="_Toc505941882"/>
        <w:bookmarkStart w:id="10006" w:name="_Toc507059546"/>
        <w:bookmarkStart w:id="10007" w:name="_Toc507063115"/>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tr>
      <w:tr w:rsidR="00562B3C" w:rsidRPr="00A41C57" w:rsidDel="00C3631D" w14:paraId="29B590EF" w14:textId="67660DE2" w:rsidTr="002D1D7C">
        <w:trPr>
          <w:trHeight w:val="360"/>
          <w:del w:id="10008"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6AEB1DDD" w14:textId="144F4B0B" w:rsidR="00562B3C" w:rsidRPr="002326C1" w:rsidDel="00C3631D" w:rsidRDefault="00562B3C" w:rsidP="00562B3C">
            <w:pPr>
              <w:rPr>
                <w:del w:id="10009" w:author="Author" w:date="2017-12-27T18:26:00Z"/>
                <w:rStyle w:val="SAPScreenElement"/>
                <w:lang w:val="en-US"/>
              </w:rPr>
            </w:pPr>
            <w:del w:id="10010" w:author="Author" w:date="2017-12-27T18:26:00Z">
              <w:r w:rsidRPr="00984404" w:rsidDel="00C3631D">
                <w:rPr>
                  <w:rStyle w:val="SAPScreenElement"/>
                  <w:lang w:val="en-US"/>
                </w:rPr>
                <w:delText xml:space="preserve">Pay Scale Group: </w:delText>
              </w:r>
              <w:r w:rsidRPr="00984404" w:rsidDel="00C3631D">
                <w:rPr>
                  <w:lang w:val="en-US"/>
                </w:rPr>
                <w:delText xml:space="preserve">select from drop-down; available values depend on the </w:delText>
              </w:r>
              <w:r w:rsidRPr="00984404" w:rsidDel="00C3631D">
                <w:rPr>
                  <w:rStyle w:val="SAPScreenElement"/>
                  <w:lang w:val="en-US"/>
                </w:rPr>
                <w:delText xml:space="preserve">Pay Scale Type </w:delText>
              </w:r>
              <w:r w:rsidRPr="00984404" w:rsidDel="00C3631D">
                <w:rPr>
                  <w:lang w:val="en-US"/>
                </w:rPr>
                <w:delText>and</w:delText>
              </w:r>
              <w:r w:rsidRPr="00984404" w:rsidDel="00C3631D">
                <w:rPr>
                  <w:rStyle w:val="SAPScreenElement"/>
                  <w:lang w:val="en-US"/>
                </w:rPr>
                <w:delText xml:space="preserve"> Pay Scale Area</w:delText>
              </w:r>
              <w:bookmarkStart w:id="10011" w:name="_Toc502299988"/>
              <w:bookmarkStart w:id="10012" w:name="_Toc504118703"/>
              <w:bookmarkStart w:id="10013" w:name="_Toc504125256"/>
              <w:bookmarkStart w:id="10014" w:name="_Toc504491051"/>
              <w:bookmarkStart w:id="10015" w:name="_Toc504493238"/>
              <w:bookmarkStart w:id="10016" w:name="_Toc504494293"/>
              <w:bookmarkStart w:id="10017" w:name="_Toc504495893"/>
              <w:bookmarkStart w:id="10018" w:name="_Toc504654979"/>
              <w:bookmarkStart w:id="10019" w:name="_Toc504983157"/>
              <w:bookmarkStart w:id="10020" w:name="_Toc505268241"/>
              <w:bookmarkStart w:id="10021" w:name="_Toc505352998"/>
              <w:bookmarkStart w:id="10022" w:name="_Toc505941883"/>
              <w:bookmarkStart w:id="10023" w:name="_Toc507059547"/>
              <w:bookmarkStart w:id="10024" w:name="_Toc507063116"/>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del>
          </w:p>
        </w:tc>
        <w:tc>
          <w:tcPr>
            <w:tcW w:w="7650" w:type="dxa"/>
            <w:tcBorders>
              <w:top w:val="single" w:sz="8" w:space="0" w:color="999999"/>
              <w:left w:val="single" w:sz="8" w:space="0" w:color="999999"/>
              <w:bottom w:val="single" w:sz="8" w:space="0" w:color="999999"/>
              <w:right w:val="single" w:sz="8" w:space="0" w:color="999999"/>
            </w:tcBorders>
          </w:tcPr>
          <w:p w14:paraId="078AF362" w14:textId="4CB1ABBF" w:rsidR="00562B3C" w:rsidRPr="00984404" w:rsidDel="00C3631D" w:rsidRDefault="00562B3C" w:rsidP="00562B3C">
            <w:pPr>
              <w:pStyle w:val="SAPNoteHeading"/>
              <w:ind w:left="0"/>
              <w:rPr>
                <w:del w:id="10025" w:author="Author" w:date="2017-12-27T18:26:00Z"/>
                <w:lang w:val="en-US"/>
              </w:rPr>
            </w:pPr>
            <w:del w:id="10026" w:author="Author" w:date="2017-12-27T18:26:00Z">
              <w:r w:rsidRPr="00984404" w:rsidDel="00C3631D">
                <w:rPr>
                  <w:noProof/>
                  <w:lang w:val="en-US"/>
                </w:rPr>
                <w:drawing>
                  <wp:inline distT="0" distB="0" distL="0" distR="0" wp14:anchorId="52379E51" wp14:editId="3AC17459">
                    <wp:extent cx="225425" cy="225425"/>
                    <wp:effectExtent l="0" t="0" r="3175" b="3175"/>
                    <wp:docPr id="3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sidDel="00C3631D">
                <w:rPr>
                  <w:noProof/>
                  <w:lang w:val="en-US" w:eastAsia="zh-CN"/>
                </w:rPr>
                <w:delText xml:space="preserve"> </w:delText>
              </w:r>
              <w:r w:rsidRPr="00984404" w:rsidDel="00C3631D">
                <w:rPr>
                  <w:lang w:val="en-US"/>
                </w:rPr>
                <w:delText>Recommendation</w:delText>
              </w:r>
              <w:bookmarkStart w:id="10027" w:name="_Toc502299989"/>
              <w:bookmarkStart w:id="10028" w:name="_Toc504118704"/>
              <w:bookmarkStart w:id="10029" w:name="_Toc504125257"/>
              <w:bookmarkStart w:id="10030" w:name="_Toc504491052"/>
              <w:bookmarkStart w:id="10031" w:name="_Toc504493239"/>
              <w:bookmarkStart w:id="10032" w:name="_Toc504494294"/>
              <w:bookmarkStart w:id="10033" w:name="_Toc504495894"/>
              <w:bookmarkStart w:id="10034" w:name="_Toc504654980"/>
              <w:bookmarkStart w:id="10035" w:name="_Toc504983158"/>
              <w:bookmarkStart w:id="10036" w:name="_Toc505268242"/>
              <w:bookmarkStart w:id="10037" w:name="_Toc505352999"/>
              <w:bookmarkStart w:id="10038" w:name="_Toc505941884"/>
              <w:bookmarkStart w:id="10039" w:name="_Toc507059548"/>
              <w:bookmarkStart w:id="10040" w:name="_Toc507063117"/>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del>
          </w:p>
          <w:p w14:paraId="7DBBD3B4" w14:textId="23AE0E44" w:rsidR="00562B3C" w:rsidRPr="002326C1" w:rsidDel="00C3631D" w:rsidRDefault="00562B3C" w:rsidP="00562B3C">
            <w:pPr>
              <w:rPr>
                <w:del w:id="10041" w:author="Author" w:date="2017-12-27T18:26:00Z"/>
                <w:lang w:val="en-US"/>
              </w:rPr>
            </w:pPr>
            <w:del w:id="10042" w:author="Author" w:date="2017-12-27T18:26:00Z">
              <w:r w:rsidRPr="00984404" w:rsidDel="00C3631D">
                <w:rPr>
                  <w:lang w:val="en-US"/>
                </w:rPr>
                <w:delText xml:space="preserve">For details to pay scale group and pay scale level values refer to the configuration guide of building block </w:delText>
              </w:r>
              <w:r w:rsidRPr="00984404" w:rsidDel="00C3631D">
                <w:rPr>
                  <w:rStyle w:val="SAPEmphasis"/>
                  <w:lang w:val="en-US"/>
                </w:rPr>
                <w:delText>15T</w:delText>
              </w:r>
              <w:r w:rsidRPr="00984404" w:rsidDel="00C3631D">
                <w:rPr>
                  <w:lang w:val="en-US"/>
                </w:rPr>
                <w:delText xml:space="preserve">, where in chapter </w:delText>
              </w:r>
              <w:r w:rsidRPr="00984404" w:rsidDel="00C3631D">
                <w:rPr>
                  <w:rStyle w:val="SAPTextReference"/>
                  <w:lang w:val="en-US"/>
                </w:rPr>
                <w:delText>Preparation / Prerequisites</w:delText>
              </w:r>
              <w:r w:rsidRPr="00984404" w:rsidDel="00C3631D">
                <w:rPr>
                  <w:lang w:val="en-US"/>
                </w:rPr>
                <w:delText xml:space="preserve"> the reference to the appropriate </w:delText>
              </w:r>
              <w:r w:rsidRPr="00984404" w:rsidDel="00C3631D">
                <w:rPr>
                  <w:rStyle w:val="SAPScreenElement"/>
                  <w:color w:val="auto"/>
                  <w:lang w:val="en-US"/>
                </w:rPr>
                <w:delText>Pay Structure</w:delText>
              </w:r>
              <w:r w:rsidRPr="00984404" w:rsidDel="00C3631D">
                <w:rPr>
                  <w:lang w:val="en-US"/>
                </w:rPr>
                <w:delText xml:space="preserve"> workbook is given.</w:delText>
              </w:r>
              <w:bookmarkStart w:id="10043" w:name="_Toc502299990"/>
              <w:bookmarkStart w:id="10044" w:name="_Toc504118705"/>
              <w:bookmarkStart w:id="10045" w:name="_Toc504125258"/>
              <w:bookmarkStart w:id="10046" w:name="_Toc504491053"/>
              <w:bookmarkStart w:id="10047" w:name="_Toc504493240"/>
              <w:bookmarkStart w:id="10048" w:name="_Toc504494295"/>
              <w:bookmarkStart w:id="10049" w:name="_Toc504495895"/>
              <w:bookmarkStart w:id="10050" w:name="_Toc504654981"/>
              <w:bookmarkStart w:id="10051" w:name="_Toc504983159"/>
              <w:bookmarkStart w:id="10052" w:name="_Toc505268243"/>
              <w:bookmarkStart w:id="10053" w:name="_Toc505353000"/>
              <w:bookmarkStart w:id="10054" w:name="_Toc505941885"/>
              <w:bookmarkStart w:id="10055" w:name="_Toc507059549"/>
              <w:bookmarkStart w:id="10056" w:name="_Toc507063118"/>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del>
          </w:p>
        </w:tc>
        <w:bookmarkStart w:id="10057" w:name="_Toc502299991"/>
        <w:bookmarkStart w:id="10058" w:name="_Toc504118706"/>
        <w:bookmarkStart w:id="10059" w:name="_Toc504125259"/>
        <w:bookmarkStart w:id="10060" w:name="_Toc504491054"/>
        <w:bookmarkStart w:id="10061" w:name="_Toc504493241"/>
        <w:bookmarkStart w:id="10062" w:name="_Toc504494296"/>
        <w:bookmarkStart w:id="10063" w:name="_Toc504495896"/>
        <w:bookmarkStart w:id="10064" w:name="_Toc504654982"/>
        <w:bookmarkStart w:id="10065" w:name="_Toc504983160"/>
        <w:bookmarkStart w:id="10066" w:name="_Toc505268244"/>
        <w:bookmarkStart w:id="10067" w:name="_Toc505353001"/>
        <w:bookmarkStart w:id="10068" w:name="_Toc505941886"/>
        <w:bookmarkStart w:id="10069" w:name="_Toc507059550"/>
        <w:bookmarkStart w:id="10070" w:name="_Toc507063119"/>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tr>
      <w:tr w:rsidR="00562B3C" w:rsidRPr="00A41C57" w:rsidDel="00C3631D" w14:paraId="7D825F26" w14:textId="34453F5C" w:rsidTr="002D1D7C">
        <w:trPr>
          <w:trHeight w:val="360"/>
          <w:del w:id="10071"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3585F412" w14:textId="0E3B524D" w:rsidR="00562B3C" w:rsidRPr="002326C1" w:rsidDel="00C3631D" w:rsidRDefault="00562B3C" w:rsidP="00562B3C">
            <w:pPr>
              <w:rPr>
                <w:del w:id="10072" w:author="Author" w:date="2017-12-27T18:26:00Z"/>
                <w:rStyle w:val="SAPScreenElement"/>
                <w:lang w:val="en-US"/>
              </w:rPr>
            </w:pPr>
            <w:del w:id="10073" w:author="Author" w:date="2017-12-27T18:26:00Z">
              <w:r w:rsidRPr="00984404" w:rsidDel="00C3631D">
                <w:rPr>
                  <w:rStyle w:val="SAPScreenElement"/>
                  <w:lang w:val="en-US"/>
                </w:rPr>
                <w:delText xml:space="preserve">Pay Scale Level: </w:delText>
              </w:r>
              <w:r w:rsidRPr="00984404" w:rsidDel="00C3631D">
                <w:rPr>
                  <w:lang w:val="en-US"/>
                </w:rPr>
                <w:delText xml:space="preserve">select from drop-down; available values depend on the </w:delText>
              </w:r>
              <w:r w:rsidRPr="00984404" w:rsidDel="00C3631D">
                <w:rPr>
                  <w:rStyle w:val="SAPScreenElement"/>
                  <w:lang w:val="en-US"/>
                </w:rPr>
                <w:delText>Pay Scale Group</w:delText>
              </w:r>
              <w:bookmarkStart w:id="10074" w:name="_Toc502299992"/>
              <w:bookmarkStart w:id="10075" w:name="_Toc504118707"/>
              <w:bookmarkStart w:id="10076" w:name="_Toc504125260"/>
              <w:bookmarkStart w:id="10077" w:name="_Toc504491055"/>
              <w:bookmarkStart w:id="10078" w:name="_Toc504493242"/>
              <w:bookmarkStart w:id="10079" w:name="_Toc504494297"/>
              <w:bookmarkStart w:id="10080" w:name="_Toc504495897"/>
              <w:bookmarkStart w:id="10081" w:name="_Toc504654983"/>
              <w:bookmarkStart w:id="10082" w:name="_Toc504983161"/>
              <w:bookmarkStart w:id="10083" w:name="_Toc505268245"/>
              <w:bookmarkStart w:id="10084" w:name="_Toc505353002"/>
              <w:bookmarkStart w:id="10085" w:name="_Toc505941887"/>
              <w:bookmarkStart w:id="10086" w:name="_Toc507059551"/>
              <w:bookmarkStart w:id="10087" w:name="_Toc507063120"/>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del>
          </w:p>
        </w:tc>
        <w:tc>
          <w:tcPr>
            <w:tcW w:w="7650" w:type="dxa"/>
            <w:tcBorders>
              <w:top w:val="single" w:sz="8" w:space="0" w:color="999999"/>
              <w:left w:val="single" w:sz="8" w:space="0" w:color="999999"/>
              <w:bottom w:val="single" w:sz="8" w:space="0" w:color="999999"/>
              <w:right w:val="single" w:sz="8" w:space="0" w:color="999999"/>
            </w:tcBorders>
          </w:tcPr>
          <w:p w14:paraId="34B777F9" w14:textId="14D115FD" w:rsidR="00562B3C" w:rsidRPr="002326C1" w:rsidDel="00C3631D" w:rsidRDefault="00562B3C" w:rsidP="00562B3C">
            <w:pPr>
              <w:rPr>
                <w:del w:id="10088" w:author="Author" w:date="2017-12-27T18:26:00Z"/>
                <w:lang w:val="en-US"/>
              </w:rPr>
            </w:pPr>
            <w:bookmarkStart w:id="10089" w:name="_Toc502299993"/>
            <w:bookmarkStart w:id="10090" w:name="_Toc504118708"/>
            <w:bookmarkStart w:id="10091" w:name="_Toc504125261"/>
            <w:bookmarkStart w:id="10092" w:name="_Toc504491056"/>
            <w:bookmarkStart w:id="10093" w:name="_Toc504493243"/>
            <w:bookmarkStart w:id="10094" w:name="_Toc504494298"/>
            <w:bookmarkStart w:id="10095" w:name="_Toc504495898"/>
            <w:bookmarkStart w:id="10096" w:name="_Toc504654984"/>
            <w:bookmarkStart w:id="10097" w:name="_Toc504983162"/>
            <w:bookmarkStart w:id="10098" w:name="_Toc505268246"/>
            <w:bookmarkStart w:id="10099" w:name="_Toc505353003"/>
            <w:bookmarkStart w:id="10100" w:name="_Toc505941888"/>
            <w:bookmarkStart w:id="10101" w:name="_Toc507059552"/>
            <w:bookmarkStart w:id="10102" w:name="_Toc507063121"/>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p>
        </w:tc>
        <w:bookmarkStart w:id="10103" w:name="_Toc502299994"/>
        <w:bookmarkStart w:id="10104" w:name="_Toc504118709"/>
        <w:bookmarkStart w:id="10105" w:name="_Toc504125262"/>
        <w:bookmarkStart w:id="10106" w:name="_Toc504491057"/>
        <w:bookmarkStart w:id="10107" w:name="_Toc504493244"/>
        <w:bookmarkStart w:id="10108" w:name="_Toc504494299"/>
        <w:bookmarkStart w:id="10109" w:name="_Toc504495899"/>
        <w:bookmarkStart w:id="10110" w:name="_Toc504654985"/>
        <w:bookmarkStart w:id="10111" w:name="_Toc504983163"/>
        <w:bookmarkStart w:id="10112" w:name="_Toc505268247"/>
        <w:bookmarkStart w:id="10113" w:name="_Toc505353004"/>
        <w:bookmarkStart w:id="10114" w:name="_Toc505941889"/>
        <w:bookmarkStart w:id="10115" w:name="_Toc507059553"/>
        <w:bookmarkStart w:id="10116" w:name="_Toc50706312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tr>
      <w:tr w:rsidR="00562B3C" w:rsidRPr="00A41C57" w:rsidDel="00C3631D" w14:paraId="5E85997C" w14:textId="286FDB16" w:rsidTr="002D1D7C">
        <w:trPr>
          <w:trHeight w:val="360"/>
          <w:del w:id="10117"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0D8930E4" w14:textId="2EBDDE2C" w:rsidR="00562B3C" w:rsidRPr="002326C1" w:rsidDel="00C3631D" w:rsidRDefault="00562B3C" w:rsidP="00562B3C">
            <w:pPr>
              <w:rPr>
                <w:del w:id="10118" w:author="Author" w:date="2017-12-27T18:26:00Z"/>
                <w:rStyle w:val="SAPScreenElement"/>
                <w:lang w:val="en-US"/>
              </w:rPr>
            </w:pPr>
            <w:del w:id="10119" w:author="Author" w:date="2017-12-27T18:26:00Z">
              <w:r w:rsidRPr="00984404" w:rsidDel="00C3631D">
                <w:rPr>
                  <w:rStyle w:val="SAPScreenElement"/>
                  <w:lang w:val="en-US"/>
                </w:rPr>
                <w:delText xml:space="preserve">Contract Type: </w:delText>
              </w:r>
              <w:r w:rsidRPr="00984404" w:rsidDel="00C3631D">
                <w:rPr>
                  <w:lang w:val="en-US"/>
                </w:rPr>
                <w:delText>select from drop-down</w:delText>
              </w:r>
              <w:bookmarkStart w:id="10120" w:name="_Toc502299995"/>
              <w:bookmarkStart w:id="10121" w:name="_Toc504118710"/>
              <w:bookmarkStart w:id="10122" w:name="_Toc504125263"/>
              <w:bookmarkStart w:id="10123" w:name="_Toc504491058"/>
              <w:bookmarkStart w:id="10124" w:name="_Toc504493245"/>
              <w:bookmarkStart w:id="10125" w:name="_Toc504494300"/>
              <w:bookmarkStart w:id="10126" w:name="_Toc504495900"/>
              <w:bookmarkStart w:id="10127" w:name="_Toc504654986"/>
              <w:bookmarkStart w:id="10128" w:name="_Toc504983164"/>
              <w:bookmarkStart w:id="10129" w:name="_Toc505268248"/>
              <w:bookmarkStart w:id="10130" w:name="_Toc505353005"/>
              <w:bookmarkStart w:id="10131" w:name="_Toc505941890"/>
              <w:bookmarkStart w:id="10132" w:name="_Toc507059554"/>
              <w:bookmarkStart w:id="10133" w:name="_Toc507063123"/>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del>
          </w:p>
        </w:tc>
        <w:tc>
          <w:tcPr>
            <w:tcW w:w="7650" w:type="dxa"/>
            <w:tcBorders>
              <w:top w:val="single" w:sz="8" w:space="0" w:color="999999"/>
              <w:left w:val="single" w:sz="8" w:space="0" w:color="999999"/>
              <w:bottom w:val="single" w:sz="8" w:space="0" w:color="999999"/>
              <w:right w:val="single" w:sz="8" w:space="0" w:color="999999"/>
            </w:tcBorders>
          </w:tcPr>
          <w:p w14:paraId="0284BA2A" w14:textId="5E2AA087" w:rsidR="00562B3C" w:rsidRPr="00984404" w:rsidDel="00C3631D" w:rsidRDefault="00562B3C" w:rsidP="00562B3C">
            <w:pPr>
              <w:pStyle w:val="NoteParagraph"/>
              <w:ind w:left="0"/>
              <w:rPr>
                <w:del w:id="10134" w:author="Author" w:date="2017-12-27T18:26:00Z"/>
                <w:noProof/>
                <w:lang w:val="en-US"/>
              </w:rPr>
            </w:pPr>
            <w:del w:id="10135" w:author="Author" w:date="2017-12-27T18:26:00Z">
              <w:r w:rsidRPr="00984404" w:rsidDel="00C3631D">
                <w:rPr>
                  <w:lang w:val="en-US"/>
                </w:rPr>
                <w:delText xml:space="preserve">Depending on the value selected, based on a preconfigured business rule, field </w:delText>
              </w:r>
              <w:r w:rsidRPr="00984404" w:rsidDel="00C3631D">
                <w:rPr>
                  <w:rStyle w:val="SAPScreenElement"/>
                  <w:lang w:val="en-US"/>
                </w:rPr>
                <w:delText>Contract End Date</w:delText>
              </w:r>
              <w:r w:rsidRPr="00984404" w:rsidDel="00C3631D">
                <w:rPr>
                  <w:noProof/>
                  <w:lang w:val="en-US"/>
                </w:rPr>
                <w:delText xml:space="preserve"> may become mandatory. </w:delText>
              </w:r>
              <w:bookmarkStart w:id="10136" w:name="_Toc502299996"/>
              <w:bookmarkStart w:id="10137" w:name="_Toc504118711"/>
              <w:bookmarkStart w:id="10138" w:name="_Toc504125264"/>
              <w:bookmarkStart w:id="10139" w:name="_Toc504491059"/>
              <w:bookmarkStart w:id="10140" w:name="_Toc504493246"/>
              <w:bookmarkStart w:id="10141" w:name="_Toc504494301"/>
              <w:bookmarkStart w:id="10142" w:name="_Toc504495901"/>
              <w:bookmarkStart w:id="10143" w:name="_Toc504654987"/>
              <w:bookmarkStart w:id="10144" w:name="_Toc504983165"/>
              <w:bookmarkStart w:id="10145" w:name="_Toc505268249"/>
              <w:bookmarkStart w:id="10146" w:name="_Toc505353006"/>
              <w:bookmarkStart w:id="10147" w:name="_Toc505941891"/>
              <w:bookmarkStart w:id="10148" w:name="_Toc507059555"/>
              <w:bookmarkStart w:id="10149" w:name="_Toc507063124"/>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del>
          </w:p>
          <w:p w14:paraId="38E68558" w14:textId="023AD3CB" w:rsidR="00562B3C" w:rsidRPr="00984404" w:rsidDel="00C3631D" w:rsidRDefault="00562B3C" w:rsidP="00562B3C">
            <w:pPr>
              <w:pStyle w:val="SAPNoteHeading"/>
              <w:ind w:left="0"/>
              <w:rPr>
                <w:del w:id="10150" w:author="Author" w:date="2017-12-27T18:26:00Z"/>
                <w:lang w:val="en-US"/>
              </w:rPr>
            </w:pPr>
            <w:del w:id="10151" w:author="Author" w:date="2017-12-27T18:26:00Z">
              <w:r w:rsidRPr="00984404" w:rsidDel="00C3631D">
                <w:rPr>
                  <w:noProof/>
                  <w:color w:val="FF0000"/>
                  <w:lang w:val="en-US"/>
                </w:rPr>
                <w:drawing>
                  <wp:inline distT="0" distB="0" distL="0" distR="0" wp14:anchorId="6A2C341A" wp14:editId="3CD7C8C0">
                    <wp:extent cx="225425" cy="225425"/>
                    <wp:effectExtent l="0" t="0" r="3175" b="3175"/>
                    <wp:docPr id="3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sidDel="00C3631D">
                <w:rPr>
                  <w:noProof/>
                  <w:color w:val="FF0000"/>
                  <w:lang w:val="en-US" w:eastAsia="zh-CN"/>
                </w:rPr>
                <w:delText xml:space="preserve"> </w:delText>
              </w:r>
              <w:r w:rsidRPr="00984404" w:rsidDel="00C3631D">
                <w:rPr>
                  <w:lang w:val="en-US"/>
                </w:rPr>
                <w:delText>Recommendation</w:delText>
              </w:r>
              <w:bookmarkStart w:id="10152" w:name="_Toc502299997"/>
              <w:bookmarkStart w:id="10153" w:name="_Toc504118712"/>
              <w:bookmarkStart w:id="10154" w:name="_Toc504125265"/>
              <w:bookmarkStart w:id="10155" w:name="_Toc504491060"/>
              <w:bookmarkStart w:id="10156" w:name="_Toc504493247"/>
              <w:bookmarkStart w:id="10157" w:name="_Toc504494302"/>
              <w:bookmarkStart w:id="10158" w:name="_Toc504495902"/>
              <w:bookmarkStart w:id="10159" w:name="_Toc504654988"/>
              <w:bookmarkStart w:id="10160" w:name="_Toc504983166"/>
              <w:bookmarkStart w:id="10161" w:name="_Toc505268250"/>
              <w:bookmarkStart w:id="10162" w:name="_Toc505353007"/>
              <w:bookmarkStart w:id="10163" w:name="_Toc505941892"/>
              <w:bookmarkStart w:id="10164" w:name="_Toc507059556"/>
              <w:bookmarkStart w:id="10165" w:name="_Toc507063125"/>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del>
          </w:p>
          <w:p w14:paraId="280EE576" w14:textId="2FA357E6" w:rsidR="00562B3C" w:rsidRPr="002326C1" w:rsidDel="00C3631D" w:rsidRDefault="00562B3C" w:rsidP="00562B3C">
            <w:pPr>
              <w:rPr>
                <w:del w:id="10166" w:author="Author" w:date="2017-12-27T18:26:00Z"/>
                <w:lang w:val="en-US"/>
              </w:rPr>
            </w:pPr>
            <w:del w:id="10167" w:author="Author" w:date="2017-12-27T18:26:00Z">
              <w:r w:rsidRPr="00984404" w:rsidDel="00C3631D">
                <w:rPr>
                  <w:lang w:val="en-US"/>
                </w:rPr>
                <w:delText xml:space="preserve">For details to the preconfigured business rule refer to the configuration guide of building block </w:delText>
              </w:r>
              <w:r w:rsidRPr="00984404" w:rsidDel="00C3631D">
                <w:rPr>
                  <w:rStyle w:val="SAPEmphasis"/>
                  <w:lang w:val="en-US"/>
                </w:rPr>
                <w:delText>15T</w:delText>
              </w:r>
              <w:r w:rsidRPr="00984404" w:rsidDel="00C3631D">
                <w:rPr>
                  <w:lang w:val="en-US"/>
                </w:rPr>
                <w:delText>.</w:delText>
              </w:r>
              <w:bookmarkStart w:id="10168" w:name="_Toc502299998"/>
              <w:bookmarkStart w:id="10169" w:name="_Toc504118713"/>
              <w:bookmarkStart w:id="10170" w:name="_Toc504125266"/>
              <w:bookmarkStart w:id="10171" w:name="_Toc504491061"/>
              <w:bookmarkStart w:id="10172" w:name="_Toc504493248"/>
              <w:bookmarkStart w:id="10173" w:name="_Toc504494303"/>
              <w:bookmarkStart w:id="10174" w:name="_Toc504495903"/>
              <w:bookmarkStart w:id="10175" w:name="_Toc504654989"/>
              <w:bookmarkStart w:id="10176" w:name="_Toc504983167"/>
              <w:bookmarkStart w:id="10177" w:name="_Toc505268251"/>
              <w:bookmarkStart w:id="10178" w:name="_Toc505353008"/>
              <w:bookmarkStart w:id="10179" w:name="_Toc505941893"/>
              <w:bookmarkStart w:id="10180" w:name="_Toc507059557"/>
              <w:bookmarkStart w:id="10181" w:name="_Toc507063126"/>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del>
          </w:p>
        </w:tc>
        <w:bookmarkStart w:id="10182" w:name="_Toc502299999"/>
        <w:bookmarkStart w:id="10183" w:name="_Toc504118714"/>
        <w:bookmarkStart w:id="10184" w:name="_Toc504125267"/>
        <w:bookmarkStart w:id="10185" w:name="_Toc504491062"/>
        <w:bookmarkStart w:id="10186" w:name="_Toc504493249"/>
        <w:bookmarkStart w:id="10187" w:name="_Toc504494304"/>
        <w:bookmarkStart w:id="10188" w:name="_Toc504495904"/>
        <w:bookmarkStart w:id="10189" w:name="_Toc504654990"/>
        <w:bookmarkStart w:id="10190" w:name="_Toc504983168"/>
        <w:bookmarkStart w:id="10191" w:name="_Toc505268252"/>
        <w:bookmarkStart w:id="10192" w:name="_Toc505353009"/>
        <w:bookmarkStart w:id="10193" w:name="_Toc505941894"/>
        <w:bookmarkStart w:id="10194" w:name="_Toc507059558"/>
        <w:bookmarkStart w:id="10195" w:name="_Toc507063127"/>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tr>
      <w:tr w:rsidR="00562B3C" w:rsidRPr="00A41C57" w:rsidDel="00C3631D" w14:paraId="29DF8CF3" w14:textId="3A330C63" w:rsidTr="002D1D7C">
        <w:trPr>
          <w:trHeight w:val="360"/>
          <w:del w:id="10196"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465E1E09" w14:textId="7BF39B1E" w:rsidR="00562B3C" w:rsidRPr="002326C1" w:rsidDel="00C3631D" w:rsidRDefault="00562B3C" w:rsidP="00562B3C">
            <w:pPr>
              <w:rPr>
                <w:del w:id="10197" w:author="Author" w:date="2017-12-27T18:26:00Z"/>
                <w:rStyle w:val="SAPScreenElement"/>
                <w:lang w:val="en-US"/>
              </w:rPr>
            </w:pPr>
            <w:del w:id="10198" w:author="Author" w:date="2017-12-27T18:26:00Z">
              <w:r w:rsidRPr="00984404" w:rsidDel="00C3631D">
                <w:rPr>
                  <w:rStyle w:val="SAPScreenElement"/>
                  <w:lang w:val="en-US"/>
                </w:rPr>
                <w:delText xml:space="preserve">Initial Entry Date: </w:delText>
              </w:r>
              <w:r w:rsidRPr="00984404" w:rsidDel="00C3631D">
                <w:rPr>
                  <w:lang w:val="en-US"/>
                </w:rPr>
                <w:delText>select from calendar help</w:delText>
              </w:r>
              <w:r w:rsidRPr="00984404" w:rsidDel="00C3631D">
                <w:rPr>
                  <w:noProof/>
                  <w:lang w:val="en-US"/>
                </w:rPr>
                <w:delText xml:space="preserve"> the start date when the employee first started in the company</w:delText>
              </w:r>
              <w:bookmarkStart w:id="10199" w:name="_Toc502300000"/>
              <w:bookmarkStart w:id="10200" w:name="_Toc504118715"/>
              <w:bookmarkStart w:id="10201" w:name="_Toc504125268"/>
              <w:bookmarkStart w:id="10202" w:name="_Toc504491063"/>
              <w:bookmarkStart w:id="10203" w:name="_Toc504493250"/>
              <w:bookmarkStart w:id="10204" w:name="_Toc504494305"/>
              <w:bookmarkStart w:id="10205" w:name="_Toc504495905"/>
              <w:bookmarkStart w:id="10206" w:name="_Toc504654991"/>
              <w:bookmarkStart w:id="10207" w:name="_Toc504983169"/>
              <w:bookmarkStart w:id="10208" w:name="_Toc505268253"/>
              <w:bookmarkStart w:id="10209" w:name="_Toc505353010"/>
              <w:bookmarkStart w:id="10210" w:name="_Toc505941895"/>
              <w:bookmarkStart w:id="10211" w:name="_Toc507059559"/>
              <w:bookmarkStart w:id="10212" w:name="_Toc50706312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del>
          </w:p>
        </w:tc>
        <w:tc>
          <w:tcPr>
            <w:tcW w:w="7650" w:type="dxa"/>
            <w:tcBorders>
              <w:top w:val="single" w:sz="8" w:space="0" w:color="999999"/>
              <w:left w:val="single" w:sz="8" w:space="0" w:color="999999"/>
              <w:bottom w:val="single" w:sz="8" w:space="0" w:color="999999"/>
              <w:right w:val="single" w:sz="8" w:space="0" w:color="999999"/>
            </w:tcBorders>
          </w:tcPr>
          <w:p w14:paraId="23B32001" w14:textId="596CB39A" w:rsidR="00562B3C" w:rsidRPr="002326C1" w:rsidDel="00C3631D" w:rsidRDefault="00562B3C" w:rsidP="00562B3C">
            <w:pPr>
              <w:rPr>
                <w:del w:id="10213" w:author="Author" w:date="2017-12-27T18:26:00Z"/>
                <w:lang w:val="en-US"/>
              </w:rPr>
            </w:pPr>
            <w:del w:id="10214" w:author="Author" w:date="2017-12-27T18:26:00Z">
              <w:r w:rsidRPr="008F3188" w:rsidDel="00C3631D">
                <w:rPr>
                  <w:noProof/>
                  <w:lang w:val="en-US"/>
                </w:rPr>
                <w:delText>For example, if an employee was originally hired as an external and then became a permanent employee, this is the date when he or she first entered the company as an external.</w:delText>
              </w:r>
              <w:bookmarkStart w:id="10215" w:name="_Toc502300001"/>
              <w:bookmarkStart w:id="10216" w:name="_Toc504118716"/>
              <w:bookmarkStart w:id="10217" w:name="_Toc504125269"/>
              <w:bookmarkStart w:id="10218" w:name="_Toc504491064"/>
              <w:bookmarkStart w:id="10219" w:name="_Toc504493251"/>
              <w:bookmarkStart w:id="10220" w:name="_Toc504494306"/>
              <w:bookmarkStart w:id="10221" w:name="_Toc504495906"/>
              <w:bookmarkStart w:id="10222" w:name="_Toc504654992"/>
              <w:bookmarkStart w:id="10223" w:name="_Toc504983170"/>
              <w:bookmarkStart w:id="10224" w:name="_Toc505268254"/>
              <w:bookmarkStart w:id="10225" w:name="_Toc505353011"/>
              <w:bookmarkStart w:id="10226" w:name="_Toc505941896"/>
              <w:bookmarkStart w:id="10227" w:name="_Toc507059560"/>
              <w:bookmarkStart w:id="10228" w:name="_Toc507063129"/>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del>
          </w:p>
        </w:tc>
        <w:bookmarkStart w:id="10229" w:name="_Toc502300002"/>
        <w:bookmarkStart w:id="10230" w:name="_Toc504118717"/>
        <w:bookmarkStart w:id="10231" w:name="_Toc504125270"/>
        <w:bookmarkStart w:id="10232" w:name="_Toc504491065"/>
        <w:bookmarkStart w:id="10233" w:name="_Toc504493252"/>
        <w:bookmarkStart w:id="10234" w:name="_Toc504494307"/>
        <w:bookmarkStart w:id="10235" w:name="_Toc504495907"/>
        <w:bookmarkStart w:id="10236" w:name="_Toc504654993"/>
        <w:bookmarkStart w:id="10237" w:name="_Toc504983171"/>
        <w:bookmarkStart w:id="10238" w:name="_Toc505268255"/>
        <w:bookmarkStart w:id="10239" w:name="_Toc505353012"/>
        <w:bookmarkStart w:id="10240" w:name="_Toc505941897"/>
        <w:bookmarkStart w:id="10241" w:name="_Toc507059561"/>
        <w:bookmarkStart w:id="10242" w:name="_Toc507063130"/>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tr>
      <w:tr w:rsidR="00562B3C" w:rsidRPr="00A41C57" w:rsidDel="00C3631D" w14:paraId="22788626" w14:textId="4B720FAC" w:rsidTr="002D1D7C">
        <w:trPr>
          <w:trHeight w:val="360"/>
          <w:del w:id="10243"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58CDDDE7" w14:textId="29BE829E" w:rsidR="00562B3C" w:rsidRPr="002326C1" w:rsidDel="00C3631D" w:rsidRDefault="00562B3C" w:rsidP="00562B3C">
            <w:pPr>
              <w:rPr>
                <w:del w:id="10244" w:author="Author" w:date="2017-12-27T18:26:00Z"/>
                <w:rStyle w:val="SAPScreenElement"/>
                <w:lang w:val="en-US"/>
              </w:rPr>
            </w:pPr>
            <w:del w:id="10245" w:author="Author" w:date="2017-12-27T18:26:00Z">
              <w:r w:rsidRPr="00984404" w:rsidDel="00C3631D">
                <w:rPr>
                  <w:rStyle w:val="SAPScreenElement"/>
                  <w:lang w:val="en-US"/>
                </w:rPr>
                <w:delText xml:space="preserve">Entry into Group: </w:delText>
              </w:r>
              <w:r w:rsidRPr="00984404" w:rsidDel="00C3631D">
                <w:rPr>
                  <w:lang w:val="en-US"/>
                </w:rPr>
                <w:delText>select from calendar help</w:delText>
              </w:r>
              <w:r w:rsidRPr="00984404" w:rsidDel="00C3631D">
                <w:rPr>
                  <w:noProof/>
                  <w:lang w:val="en-US"/>
                </w:rPr>
                <w:delText xml:space="preserve"> the start date when the employee started in the organization he or she belongs to now</w:delText>
              </w:r>
              <w:bookmarkStart w:id="10246" w:name="_Toc502300003"/>
              <w:bookmarkStart w:id="10247" w:name="_Toc504118718"/>
              <w:bookmarkStart w:id="10248" w:name="_Toc504125271"/>
              <w:bookmarkStart w:id="10249" w:name="_Toc504491066"/>
              <w:bookmarkStart w:id="10250" w:name="_Toc504493253"/>
              <w:bookmarkStart w:id="10251" w:name="_Toc504494308"/>
              <w:bookmarkStart w:id="10252" w:name="_Toc504495908"/>
              <w:bookmarkStart w:id="10253" w:name="_Toc504654994"/>
              <w:bookmarkStart w:id="10254" w:name="_Toc504983172"/>
              <w:bookmarkStart w:id="10255" w:name="_Toc505268256"/>
              <w:bookmarkStart w:id="10256" w:name="_Toc505353013"/>
              <w:bookmarkStart w:id="10257" w:name="_Toc505941898"/>
              <w:bookmarkStart w:id="10258" w:name="_Toc507059562"/>
              <w:bookmarkStart w:id="10259" w:name="_Toc507063131"/>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del>
          </w:p>
        </w:tc>
        <w:tc>
          <w:tcPr>
            <w:tcW w:w="7650" w:type="dxa"/>
            <w:tcBorders>
              <w:top w:val="single" w:sz="8" w:space="0" w:color="999999"/>
              <w:left w:val="single" w:sz="8" w:space="0" w:color="999999"/>
              <w:bottom w:val="single" w:sz="8" w:space="0" w:color="999999"/>
              <w:right w:val="single" w:sz="8" w:space="0" w:color="999999"/>
            </w:tcBorders>
          </w:tcPr>
          <w:p w14:paraId="6CC6D223" w14:textId="0CA5B088" w:rsidR="00562B3C" w:rsidRPr="002326C1" w:rsidDel="00C3631D" w:rsidRDefault="00562B3C" w:rsidP="00562B3C">
            <w:pPr>
              <w:rPr>
                <w:del w:id="10260" w:author="Author" w:date="2017-12-27T18:26:00Z"/>
                <w:lang w:val="en-US"/>
              </w:rPr>
            </w:pPr>
            <w:bookmarkStart w:id="10261" w:name="_Toc502300004"/>
            <w:bookmarkStart w:id="10262" w:name="_Toc504118719"/>
            <w:bookmarkStart w:id="10263" w:name="_Toc504125272"/>
            <w:bookmarkStart w:id="10264" w:name="_Toc504491067"/>
            <w:bookmarkStart w:id="10265" w:name="_Toc504493254"/>
            <w:bookmarkStart w:id="10266" w:name="_Toc504494309"/>
            <w:bookmarkStart w:id="10267" w:name="_Toc504495909"/>
            <w:bookmarkStart w:id="10268" w:name="_Toc504654995"/>
            <w:bookmarkStart w:id="10269" w:name="_Toc504983173"/>
            <w:bookmarkStart w:id="10270" w:name="_Toc505268257"/>
            <w:bookmarkStart w:id="10271" w:name="_Toc505353014"/>
            <w:bookmarkStart w:id="10272" w:name="_Toc505941899"/>
            <w:bookmarkStart w:id="10273" w:name="_Toc507059563"/>
            <w:bookmarkStart w:id="10274" w:name="_Toc507063132"/>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p>
        </w:tc>
        <w:bookmarkStart w:id="10275" w:name="_Toc502300005"/>
        <w:bookmarkStart w:id="10276" w:name="_Toc504118720"/>
        <w:bookmarkStart w:id="10277" w:name="_Toc504125273"/>
        <w:bookmarkStart w:id="10278" w:name="_Toc504491068"/>
        <w:bookmarkStart w:id="10279" w:name="_Toc504493255"/>
        <w:bookmarkStart w:id="10280" w:name="_Toc504494310"/>
        <w:bookmarkStart w:id="10281" w:name="_Toc504495910"/>
        <w:bookmarkStart w:id="10282" w:name="_Toc504654996"/>
        <w:bookmarkStart w:id="10283" w:name="_Toc504983174"/>
        <w:bookmarkStart w:id="10284" w:name="_Toc505268258"/>
        <w:bookmarkStart w:id="10285" w:name="_Toc505353015"/>
        <w:bookmarkStart w:id="10286" w:name="_Toc505941900"/>
        <w:bookmarkStart w:id="10287" w:name="_Toc507059564"/>
        <w:bookmarkStart w:id="10288" w:name="_Toc507063133"/>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tr>
      <w:tr w:rsidR="00562B3C" w:rsidRPr="00A41C57" w:rsidDel="00C3631D" w14:paraId="767A3D64" w14:textId="552B8F57" w:rsidTr="002D1D7C">
        <w:trPr>
          <w:trHeight w:val="360"/>
          <w:del w:id="10289"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46E24DF2" w14:textId="5C6B0149" w:rsidR="00562B3C" w:rsidRPr="002326C1" w:rsidDel="00C3631D" w:rsidRDefault="00562B3C" w:rsidP="00562B3C">
            <w:pPr>
              <w:rPr>
                <w:del w:id="10290" w:author="Author" w:date="2017-12-27T18:26:00Z"/>
                <w:rStyle w:val="SAPScreenElement"/>
                <w:lang w:val="en-US"/>
              </w:rPr>
            </w:pPr>
            <w:del w:id="10291" w:author="Author" w:date="2017-12-27T18:26:00Z">
              <w:r w:rsidRPr="00984404" w:rsidDel="00C3631D">
                <w:rPr>
                  <w:rStyle w:val="SAPScreenElement"/>
                  <w:lang w:val="en-US"/>
                </w:rPr>
                <w:delText xml:space="preserve">Contract End Date: </w:delText>
              </w:r>
              <w:r w:rsidRPr="00984404" w:rsidDel="00C3631D">
                <w:rPr>
                  <w:lang w:val="en-US"/>
                </w:rPr>
                <w:delText>select from calendar help</w:delText>
              </w:r>
              <w:bookmarkStart w:id="10292" w:name="_Toc502300006"/>
              <w:bookmarkStart w:id="10293" w:name="_Toc504118721"/>
              <w:bookmarkStart w:id="10294" w:name="_Toc504125274"/>
              <w:bookmarkStart w:id="10295" w:name="_Toc504491069"/>
              <w:bookmarkStart w:id="10296" w:name="_Toc504493256"/>
              <w:bookmarkStart w:id="10297" w:name="_Toc504494311"/>
              <w:bookmarkStart w:id="10298" w:name="_Toc504495911"/>
              <w:bookmarkStart w:id="10299" w:name="_Toc504654997"/>
              <w:bookmarkStart w:id="10300" w:name="_Toc504983175"/>
              <w:bookmarkStart w:id="10301" w:name="_Toc505268259"/>
              <w:bookmarkStart w:id="10302" w:name="_Toc505353016"/>
              <w:bookmarkStart w:id="10303" w:name="_Toc505941901"/>
              <w:bookmarkStart w:id="10304" w:name="_Toc507059565"/>
              <w:bookmarkStart w:id="10305" w:name="_Toc507063134"/>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del>
          </w:p>
        </w:tc>
        <w:tc>
          <w:tcPr>
            <w:tcW w:w="7650" w:type="dxa"/>
            <w:tcBorders>
              <w:top w:val="single" w:sz="8" w:space="0" w:color="999999"/>
              <w:left w:val="single" w:sz="8" w:space="0" w:color="999999"/>
              <w:bottom w:val="single" w:sz="8" w:space="0" w:color="999999"/>
              <w:right w:val="single" w:sz="8" w:space="0" w:color="999999"/>
            </w:tcBorders>
          </w:tcPr>
          <w:p w14:paraId="72D5285C" w14:textId="0F9EABA5" w:rsidR="00562B3C" w:rsidRPr="002326C1" w:rsidDel="00C3631D" w:rsidRDefault="00562B3C" w:rsidP="00562B3C">
            <w:pPr>
              <w:rPr>
                <w:del w:id="10306" w:author="Author" w:date="2017-12-27T18:26:00Z"/>
                <w:lang w:val="en-US"/>
              </w:rPr>
            </w:pPr>
            <w:del w:id="10307" w:author="Author" w:date="2017-12-27T18:26:00Z">
              <w:r w:rsidRPr="00984404" w:rsidDel="00C3631D">
                <w:rPr>
                  <w:noProof/>
                  <w:lang w:val="en-US"/>
                </w:rPr>
                <w:delText xml:space="preserve">Mandatory field only in case </w:delText>
              </w:r>
              <w:r w:rsidRPr="00984404" w:rsidDel="00C3631D">
                <w:rPr>
                  <w:rStyle w:val="SAPScreenElement"/>
                  <w:lang w:val="en-US"/>
                </w:rPr>
                <w:delText>Contract Type</w:delText>
              </w:r>
              <w:r w:rsidRPr="00984404" w:rsidDel="00C3631D">
                <w:rPr>
                  <w:rStyle w:val="SAPUserEntry"/>
                  <w:lang w:val="en-US"/>
                </w:rPr>
                <w:delText xml:space="preserve"> Fixed Term Contract </w:delText>
              </w:r>
              <w:r w:rsidRPr="00984404" w:rsidDel="00C3631D">
                <w:rPr>
                  <w:noProof/>
                  <w:lang w:val="en-US"/>
                </w:rPr>
                <w:delText>has been selected. Otherwise, this field is not visible.</w:delText>
              </w:r>
              <w:bookmarkStart w:id="10308" w:name="_Toc502300007"/>
              <w:bookmarkStart w:id="10309" w:name="_Toc504118722"/>
              <w:bookmarkStart w:id="10310" w:name="_Toc504125275"/>
              <w:bookmarkStart w:id="10311" w:name="_Toc504491070"/>
              <w:bookmarkStart w:id="10312" w:name="_Toc504493257"/>
              <w:bookmarkStart w:id="10313" w:name="_Toc504494312"/>
              <w:bookmarkStart w:id="10314" w:name="_Toc504495912"/>
              <w:bookmarkStart w:id="10315" w:name="_Toc504654998"/>
              <w:bookmarkStart w:id="10316" w:name="_Toc504983176"/>
              <w:bookmarkStart w:id="10317" w:name="_Toc505268260"/>
              <w:bookmarkStart w:id="10318" w:name="_Toc505353017"/>
              <w:bookmarkStart w:id="10319" w:name="_Toc505941902"/>
              <w:bookmarkStart w:id="10320" w:name="_Toc507059566"/>
              <w:bookmarkStart w:id="10321" w:name="_Toc507063135"/>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del>
          </w:p>
        </w:tc>
        <w:bookmarkStart w:id="10322" w:name="_Toc502300008"/>
        <w:bookmarkStart w:id="10323" w:name="_Toc504118723"/>
        <w:bookmarkStart w:id="10324" w:name="_Toc504125276"/>
        <w:bookmarkStart w:id="10325" w:name="_Toc504491071"/>
        <w:bookmarkStart w:id="10326" w:name="_Toc504493258"/>
        <w:bookmarkStart w:id="10327" w:name="_Toc504494313"/>
        <w:bookmarkStart w:id="10328" w:name="_Toc504495913"/>
        <w:bookmarkStart w:id="10329" w:name="_Toc504654999"/>
        <w:bookmarkStart w:id="10330" w:name="_Toc504983177"/>
        <w:bookmarkStart w:id="10331" w:name="_Toc505268261"/>
        <w:bookmarkStart w:id="10332" w:name="_Toc505353018"/>
        <w:bookmarkStart w:id="10333" w:name="_Toc505941903"/>
        <w:bookmarkStart w:id="10334" w:name="_Toc507059567"/>
        <w:bookmarkStart w:id="10335" w:name="_Toc507063136"/>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tr>
    </w:tbl>
    <w:p w14:paraId="1C98B66F" w14:textId="40FFE343" w:rsidR="002A49D9" w:rsidRPr="00397F67" w:rsidDel="00C3631D" w:rsidRDefault="00397F67" w:rsidP="00397F67">
      <w:pPr>
        <w:pStyle w:val="Heading4"/>
        <w:spacing w:before="240" w:after="120"/>
        <w:rPr>
          <w:del w:id="10336" w:author="Author" w:date="2017-12-27T18:30:00Z"/>
          <w:highlight w:val="yellow"/>
          <w:lang w:val="en-US"/>
        </w:rPr>
      </w:pPr>
      <w:bookmarkStart w:id="10337" w:name="_Toc505855757"/>
      <w:del w:id="10338" w:author="Author" w:date="2017-12-27T18:30:00Z">
        <w:r w:rsidDel="00C3631D">
          <w:rPr>
            <w:highlight w:val="yellow"/>
            <w:lang w:val="en-US"/>
          </w:rPr>
          <w:delText>United States</w:delText>
        </w:r>
        <w:r w:rsidR="00562B3C" w:rsidDel="00C3631D">
          <w:rPr>
            <w:highlight w:val="yellow"/>
            <w:lang w:val="en-US"/>
          </w:rPr>
          <w:delText xml:space="preserve"> (US)</w:delText>
        </w:r>
        <w:bookmarkStart w:id="10339" w:name="_Toc502300009"/>
        <w:bookmarkStart w:id="10340" w:name="_Toc504118724"/>
        <w:bookmarkStart w:id="10341" w:name="_Toc504125277"/>
        <w:bookmarkStart w:id="10342" w:name="_Toc504491072"/>
        <w:bookmarkStart w:id="10343" w:name="_Toc504493259"/>
        <w:bookmarkStart w:id="10344" w:name="_Toc504494314"/>
        <w:bookmarkStart w:id="10345" w:name="_Toc504495914"/>
        <w:bookmarkStart w:id="10346" w:name="_Toc504655000"/>
        <w:bookmarkStart w:id="10347" w:name="_Toc504983178"/>
        <w:bookmarkStart w:id="10348" w:name="_Toc505268262"/>
        <w:bookmarkStart w:id="10349" w:name="_Toc505353019"/>
        <w:bookmarkStart w:id="10350" w:name="_Toc505941904"/>
        <w:bookmarkStart w:id="10351" w:name="_Toc507059568"/>
        <w:bookmarkStart w:id="10352" w:name="_Toc507063137"/>
        <w:bookmarkEnd w:id="10337"/>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del>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632"/>
        <w:gridCol w:w="7650"/>
      </w:tblGrid>
      <w:tr w:rsidR="002A49D9" w:rsidRPr="00A41C57" w:rsidDel="00C3631D" w14:paraId="00F4B92A" w14:textId="30A69585" w:rsidTr="002A49D9">
        <w:trPr>
          <w:trHeight w:val="432"/>
          <w:tblHeader/>
          <w:del w:id="10353" w:author="Author" w:date="2017-12-27T18:30:00Z"/>
        </w:trPr>
        <w:tc>
          <w:tcPr>
            <w:tcW w:w="6632" w:type="dxa"/>
            <w:tcBorders>
              <w:top w:val="single" w:sz="8" w:space="0" w:color="999999"/>
              <w:left w:val="single" w:sz="8" w:space="0" w:color="999999"/>
              <w:bottom w:val="single" w:sz="8" w:space="0" w:color="999999"/>
              <w:right w:val="single" w:sz="8" w:space="0" w:color="999999"/>
            </w:tcBorders>
            <w:shd w:val="clear" w:color="auto" w:fill="999999"/>
            <w:hideMark/>
          </w:tcPr>
          <w:p w14:paraId="1AD4FAAB" w14:textId="53D62DD7" w:rsidR="002A49D9" w:rsidRPr="002326C1" w:rsidDel="00C3631D" w:rsidRDefault="002A49D9" w:rsidP="00C42F00">
            <w:pPr>
              <w:pStyle w:val="SAPTableHeader"/>
              <w:rPr>
                <w:del w:id="10354" w:author="Author" w:date="2017-12-27T18:30:00Z"/>
                <w:lang w:val="en-US"/>
              </w:rPr>
            </w:pPr>
            <w:del w:id="10355" w:author="Author" w:date="2017-12-27T18:30:00Z">
              <w:r w:rsidRPr="002326C1" w:rsidDel="00C3631D">
                <w:rPr>
                  <w:lang w:val="en-US"/>
                </w:rPr>
                <w:delText>User Entries:</w:delText>
              </w:r>
              <w:r w:rsidDel="00C3631D">
                <w:rPr>
                  <w:lang w:val="en-US"/>
                </w:rPr>
                <w:delText xml:space="preserve"> </w:delText>
              </w:r>
              <w:r w:rsidRPr="002326C1" w:rsidDel="00C3631D">
                <w:rPr>
                  <w:lang w:val="en-US"/>
                </w:rPr>
                <w:delText>Field Name: User Action and Value</w:delText>
              </w:r>
              <w:bookmarkStart w:id="10356" w:name="_Toc502300010"/>
              <w:bookmarkStart w:id="10357" w:name="_Toc504118725"/>
              <w:bookmarkStart w:id="10358" w:name="_Toc504125278"/>
              <w:bookmarkStart w:id="10359" w:name="_Toc504491073"/>
              <w:bookmarkStart w:id="10360" w:name="_Toc504493260"/>
              <w:bookmarkStart w:id="10361" w:name="_Toc504494315"/>
              <w:bookmarkStart w:id="10362" w:name="_Toc504495915"/>
              <w:bookmarkStart w:id="10363" w:name="_Toc504655001"/>
              <w:bookmarkStart w:id="10364" w:name="_Toc504983179"/>
              <w:bookmarkStart w:id="10365" w:name="_Toc505268263"/>
              <w:bookmarkStart w:id="10366" w:name="_Toc505353020"/>
              <w:bookmarkStart w:id="10367" w:name="_Toc505941905"/>
              <w:bookmarkStart w:id="10368" w:name="_Toc507059569"/>
              <w:bookmarkStart w:id="10369" w:name="_Toc507063138"/>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del>
          </w:p>
        </w:tc>
        <w:tc>
          <w:tcPr>
            <w:tcW w:w="7650" w:type="dxa"/>
            <w:tcBorders>
              <w:top w:val="single" w:sz="8" w:space="0" w:color="999999"/>
              <w:left w:val="single" w:sz="8" w:space="0" w:color="999999"/>
              <w:bottom w:val="single" w:sz="8" w:space="0" w:color="999999"/>
              <w:right w:val="single" w:sz="8" w:space="0" w:color="999999"/>
            </w:tcBorders>
            <w:shd w:val="clear" w:color="auto" w:fill="999999"/>
            <w:hideMark/>
          </w:tcPr>
          <w:p w14:paraId="77A14583" w14:textId="5AA96C24" w:rsidR="002A49D9" w:rsidRPr="002326C1" w:rsidDel="00C3631D" w:rsidRDefault="002A49D9" w:rsidP="00C42F00">
            <w:pPr>
              <w:pStyle w:val="SAPTableHeader"/>
              <w:rPr>
                <w:del w:id="10370" w:author="Author" w:date="2017-12-27T18:30:00Z"/>
                <w:lang w:val="en-US"/>
              </w:rPr>
            </w:pPr>
            <w:del w:id="10371" w:author="Author" w:date="2017-12-27T18:30:00Z">
              <w:r w:rsidRPr="002326C1" w:rsidDel="00C3631D">
                <w:rPr>
                  <w:lang w:val="en-US"/>
                </w:rPr>
                <w:delText>Additional Information</w:delText>
              </w:r>
              <w:bookmarkStart w:id="10372" w:name="_Toc502300011"/>
              <w:bookmarkStart w:id="10373" w:name="_Toc504118726"/>
              <w:bookmarkStart w:id="10374" w:name="_Toc504125279"/>
              <w:bookmarkStart w:id="10375" w:name="_Toc504491074"/>
              <w:bookmarkStart w:id="10376" w:name="_Toc504493261"/>
              <w:bookmarkStart w:id="10377" w:name="_Toc504494316"/>
              <w:bookmarkStart w:id="10378" w:name="_Toc504495916"/>
              <w:bookmarkStart w:id="10379" w:name="_Toc504655002"/>
              <w:bookmarkStart w:id="10380" w:name="_Toc504983180"/>
              <w:bookmarkStart w:id="10381" w:name="_Toc505268264"/>
              <w:bookmarkStart w:id="10382" w:name="_Toc505353021"/>
              <w:bookmarkStart w:id="10383" w:name="_Toc505941906"/>
              <w:bookmarkStart w:id="10384" w:name="_Toc507059570"/>
              <w:bookmarkStart w:id="10385" w:name="_Toc507063139"/>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del>
          </w:p>
        </w:tc>
        <w:bookmarkStart w:id="10386" w:name="_Toc502300012"/>
        <w:bookmarkStart w:id="10387" w:name="_Toc504118727"/>
        <w:bookmarkStart w:id="10388" w:name="_Toc504125280"/>
        <w:bookmarkStart w:id="10389" w:name="_Toc504491075"/>
        <w:bookmarkStart w:id="10390" w:name="_Toc504493262"/>
        <w:bookmarkStart w:id="10391" w:name="_Toc504494317"/>
        <w:bookmarkStart w:id="10392" w:name="_Toc504495917"/>
        <w:bookmarkStart w:id="10393" w:name="_Toc504655003"/>
        <w:bookmarkStart w:id="10394" w:name="_Toc504983181"/>
        <w:bookmarkStart w:id="10395" w:name="_Toc505268265"/>
        <w:bookmarkStart w:id="10396" w:name="_Toc505353022"/>
        <w:bookmarkStart w:id="10397" w:name="_Toc505941907"/>
        <w:bookmarkStart w:id="10398" w:name="_Toc507059571"/>
        <w:bookmarkStart w:id="10399" w:name="_Toc507063140"/>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tr>
      <w:tr w:rsidR="002A49D9" w:rsidRPr="00A41C57" w:rsidDel="00C3631D" w14:paraId="004AFE45" w14:textId="6ADC4ABA" w:rsidTr="002A49D9">
        <w:trPr>
          <w:trHeight w:val="360"/>
          <w:del w:id="10400"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47703C6D" w14:textId="3C426C76" w:rsidR="002A49D9" w:rsidRPr="002326C1" w:rsidDel="00C3631D" w:rsidRDefault="002A49D9" w:rsidP="002A49D9">
            <w:pPr>
              <w:rPr>
                <w:del w:id="10401" w:author="Author" w:date="2017-12-27T18:30:00Z"/>
                <w:rStyle w:val="SAPScreenElement"/>
                <w:lang w:val="en-US"/>
              </w:rPr>
            </w:pPr>
            <w:del w:id="10402" w:author="Author" w:date="2017-12-27T18:30:00Z">
              <w:r w:rsidRPr="002326C1" w:rsidDel="00C3631D">
                <w:rPr>
                  <w:rStyle w:val="SAPScreenElement"/>
                  <w:lang w:val="en-US"/>
                </w:rPr>
                <w:delText>Is Shift Employee:</w:delText>
              </w:r>
              <w:r w:rsidRPr="002326C1" w:rsidDel="00C3631D">
                <w:rPr>
                  <w:lang w:val="en-US"/>
                </w:rPr>
                <w:delText xml:space="preserve"> defaults to</w:delText>
              </w:r>
              <w:r w:rsidRPr="008552B5" w:rsidDel="00C3631D">
                <w:rPr>
                  <w:rStyle w:val="SAPUserEntry"/>
                  <w:lang w:val="en-US"/>
                </w:rPr>
                <w:delText xml:space="preserve"> </w:delText>
              </w:r>
              <w:r w:rsidRPr="002326C1" w:rsidDel="00C3631D">
                <w:rPr>
                  <w:rStyle w:val="SAPUserEntry"/>
                  <w:lang w:val="en-US"/>
                </w:rPr>
                <w:delText>No</w:delText>
              </w:r>
              <w:r w:rsidRPr="002326C1" w:rsidDel="00C3631D">
                <w:rPr>
                  <w:lang w:val="en-US"/>
                </w:rPr>
                <w:delText>; adapt if required</w:delText>
              </w:r>
              <w:bookmarkStart w:id="10403" w:name="_Toc502300013"/>
              <w:bookmarkStart w:id="10404" w:name="_Toc504118728"/>
              <w:bookmarkStart w:id="10405" w:name="_Toc504125281"/>
              <w:bookmarkStart w:id="10406" w:name="_Toc504491076"/>
              <w:bookmarkStart w:id="10407" w:name="_Toc504493263"/>
              <w:bookmarkStart w:id="10408" w:name="_Toc504494318"/>
              <w:bookmarkStart w:id="10409" w:name="_Toc504495918"/>
              <w:bookmarkStart w:id="10410" w:name="_Toc504655004"/>
              <w:bookmarkStart w:id="10411" w:name="_Toc504983182"/>
              <w:bookmarkStart w:id="10412" w:name="_Toc505268266"/>
              <w:bookmarkStart w:id="10413" w:name="_Toc505353023"/>
              <w:bookmarkStart w:id="10414" w:name="_Toc505941908"/>
              <w:bookmarkStart w:id="10415" w:name="_Toc507059572"/>
              <w:bookmarkStart w:id="10416" w:name="_Toc507063141"/>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del>
          </w:p>
        </w:tc>
        <w:tc>
          <w:tcPr>
            <w:tcW w:w="7650" w:type="dxa"/>
            <w:tcBorders>
              <w:top w:val="single" w:sz="8" w:space="0" w:color="999999"/>
              <w:left w:val="single" w:sz="8" w:space="0" w:color="999999"/>
              <w:bottom w:val="single" w:sz="8" w:space="0" w:color="999999"/>
              <w:right w:val="single" w:sz="8" w:space="0" w:color="999999"/>
            </w:tcBorders>
          </w:tcPr>
          <w:p w14:paraId="37CAF5F8" w14:textId="5B47C1A2" w:rsidR="002A49D9" w:rsidRPr="002326C1" w:rsidDel="00C3631D" w:rsidRDefault="002A49D9" w:rsidP="002A49D9">
            <w:pPr>
              <w:rPr>
                <w:del w:id="10417" w:author="Author" w:date="2017-12-27T18:30:00Z"/>
                <w:lang w:val="en-US"/>
              </w:rPr>
            </w:pPr>
            <w:bookmarkStart w:id="10418" w:name="_Toc502300014"/>
            <w:bookmarkStart w:id="10419" w:name="_Toc504118729"/>
            <w:bookmarkStart w:id="10420" w:name="_Toc504125282"/>
            <w:bookmarkStart w:id="10421" w:name="_Toc504491077"/>
            <w:bookmarkStart w:id="10422" w:name="_Toc504493264"/>
            <w:bookmarkStart w:id="10423" w:name="_Toc504494319"/>
            <w:bookmarkStart w:id="10424" w:name="_Toc504495919"/>
            <w:bookmarkStart w:id="10425" w:name="_Toc504655005"/>
            <w:bookmarkStart w:id="10426" w:name="_Toc504983183"/>
            <w:bookmarkStart w:id="10427" w:name="_Toc505268267"/>
            <w:bookmarkStart w:id="10428" w:name="_Toc505353024"/>
            <w:bookmarkStart w:id="10429" w:name="_Toc505941909"/>
            <w:bookmarkStart w:id="10430" w:name="_Toc507059573"/>
            <w:bookmarkStart w:id="10431" w:name="_Toc507063142"/>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p>
        </w:tc>
        <w:bookmarkStart w:id="10432" w:name="_Toc502300015"/>
        <w:bookmarkStart w:id="10433" w:name="_Toc504118730"/>
        <w:bookmarkStart w:id="10434" w:name="_Toc504125283"/>
        <w:bookmarkStart w:id="10435" w:name="_Toc504491078"/>
        <w:bookmarkStart w:id="10436" w:name="_Toc504493265"/>
        <w:bookmarkStart w:id="10437" w:name="_Toc504494320"/>
        <w:bookmarkStart w:id="10438" w:name="_Toc504495920"/>
        <w:bookmarkStart w:id="10439" w:name="_Toc504655006"/>
        <w:bookmarkStart w:id="10440" w:name="_Toc504983184"/>
        <w:bookmarkStart w:id="10441" w:name="_Toc505268268"/>
        <w:bookmarkStart w:id="10442" w:name="_Toc505353025"/>
        <w:bookmarkStart w:id="10443" w:name="_Toc505941910"/>
        <w:bookmarkStart w:id="10444" w:name="_Toc507059574"/>
        <w:bookmarkStart w:id="10445" w:name="_Toc507063143"/>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tr>
      <w:tr w:rsidR="002A49D9" w:rsidRPr="00A41C57" w:rsidDel="00C3631D" w14:paraId="12F4389C" w14:textId="1D5E8797" w:rsidTr="002A49D9">
        <w:trPr>
          <w:trHeight w:val="360"/>
          <w:del w:id="10446"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58094201" w14:textId="5F6E3B56" w:rsidR="002A49D9" w:rsidRPr="002326C1" w:rsidDel="00C3631D" w:rsidRDefault="002A49D9" w:rsidP="002A49D9">
            <w:pPr>
              <w:rPr>
                <w:del w:id="10447" w:author="Author" w:date="2017-12-27T18:30:00Z"/>
                <w:rStyle w:val="SAPScreenElement"/>
                <w:lang w:val="en-US"/>
              </w:rPr>
            </w:pPr>
            <w:del w:id="10448" w:author="Author" w:date="2017-12-27T18:30:00Z">
              <w:r w:rsidRPr="002326C1" w:rsidDel="00C3631D">
                <w:rPr>
                  <w:rStyle w:val="SAPScreenElement"/>
                  <w:lang w:val="en-US"/>
                </w:rPr>
                <w:delText xml:space="preserve">Probationary Period End Date: </w:delText>
              </w:r>
              <w:r w:rsidRPr="002326C1" w:rsidDel="00C3631D">
                <w:rPr>
                  <w:lang w:val="en-US"/>
                </w:rPr>
                <w:delText>select from calendar help</w:delText>
              </w:r>
              <w:bookmarkStart w:id="10449" w:name="_Toc502300016"/>
              <w:bookmarkStart w:id="10450" w:name="_Toc504118731"/>
              <w:bookmarkStart w:id="10451" w:name="_Toc504125284"/>
              <w:bookmarkStart w:id="10452" w:name="_Toc504491079"/>
              <w:bookmarkStart w:id="10453" w:name="_Toc504493266"/>
              <w:bookmarkStart w:id="10454" w:name="_Toc504494321"/>
              <w:bookmarkStart w:id="10455" w:name="_Toc504495921"/>
              <w:bookmarkStart w:id="10456" w:name="_Toc504655007"/>
              <w:bookmarkStart w:id="10457" w:name="_Toc504983185"/>
              <w:bookmarkStart w:id="10458" w:name="_Toc505268269"/>
              <w:bookmarkStart w:id="10459" w:name="_Toc505353026"/>
              <w:bookmarkStart w:id="10460" w:name="_Toc505941911"/>
              <w:bookmarkStart w:id="10461" w:name="_Toc507059575"/>
              <w:bookmarkStart w:id="10462" w:name="_Toc507063144"/>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del>
          </w:p>
        </w:tc>
        <w:tc>
          <w:tcPr>
            <w:tcW w:w="7650" w:type="dxa"/>
            <w:tcBorders>
              <w:top w:val="single" w:sz="8" w:space="0" w:color="999999"/>
              <w:left w:val="single" w:sz="8" w:space="0" w:color="999999"/>
              <w:bottom w:val="single" w:sz="8" w:space="0" w:color="999999"/>
              <w:right w:val="single" w:sz="8" w:space="0" w:color="999999"/>
            </w:tcBorders>
          </w:tcPr>
          <w:p w14:paraId="76360F41" w14:textId="22E74569" w:rsidR="002A49D9" w:rsidRPr="002326C1" w:rsidDel="00C3631D" w:rsidRDefault="002A49D9" w:rsidP="002A49D9">
            <w:pPr>
              <w:rPr>
                <w:del w:id="10463" w:author="Author" w:date="2017-12-27T18:30:00Z"/>
                <w:lang w:val="en-US"/>
              </w:rPr>
            </w:pPr>
            <w:bookmarkStart w:id="10464" w:name="_Toc502300017"/>
            <w:bookmarkStart w:id="10465" w:name="_Toc504118732"/>
            <w:bookmarkStart w:id="10466" w:name="_Toc504125285"/>
            <w:bookmarkStart w:id="10467" w:name="_Toc504491080"/>
            <w:bookmarkStart w:id="10468" w:name="_Toc504493267"/>
            <w:bookmarkStart w:id="10469" w:name="_Toc504494322"/>
            <w:bookmarkStart w:id="10470" w:name="_Toc504495922"/>
            <w:bookmarkStart w:id="10471" w:name="_Toc504655008"/>
            <w:bookmarkStart w:id="10472" w:name="_Toc504983186"/>
            <w:bookmarkStart w:id="10473" w:name="_Toc505268270"/>
            <w:bookmarkStart w:id="10474" w:name="_Toc505353027"/>
            <w:bookmarkStart w:id="10475" w:name="_Toc505941912"/>
            <w:bookmarkStart w:id="10476" w:name="_Toc507059576"/>
            <w:bookmarkStart w:id="10477" w:name="_Toc507063145"/>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p>
        </w:tc>
        <w:bookmarkStart w:id="10478" w:name="_Toc502300018"/>
        <w:bookmarkStart w:id="10479" w:name="_Toc504118733"/>
        <w:bookmarkStart w:id="10480" w:name="_Toc504125286"/>
        <w:bookmarkStart w:id="10481" w:name="_Toc504491081"/>
        <w:bookmarkStart w:id="10482" w:name="_Toc504493268"/>
        <w:bookmarkStart w:id="10483" w:name="_Toc504494323"/>
        <w:bookmarkStart w:id="10484" w:name="_Toc504495923"/>
        <w:bookmarkStart w:id="10485" w:name="_Toc504655009"/>
        <w:bookmarkStart w:id="10486" w:name="_Toc504983187"/>
        <w:bookmarkStart w:id="10487" w:name="_Toc505268271"/>
        <w:bookmarkStart w:id="10488" w:name="_Toc505353028"/>
        <w:bookmarkStart w:id="10489" w:name="_Toc505941913"/>
        <w:bookmarkStart w:id="10490" w:name="_Toc507059577"/>
        <w:bookmarkStart w:id="10491" w:name="_Toc507063146"/>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tr>
      <w:tr w:rsidR="002A49D9" w:rsidRPr="00A41C57" w:rsidDel="00C3631D" w14:paraId="5B499781" w14:textId="618C4EB2" w:rsidTr="002A49D9">
        <w:trPr>
          <w:trHeight w:val="360"/>
          <w:del w:id="10492"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3E2C8639" w14:textId="0FB39624" w:rsidR="002A49D9" w:rsidRPr="002326C1" w:rsidDel="00C3631D" w:rsidRDefault="002A49D9" w:rsidP="002A49D9">
            <w:pPr>
              <w:rPr>
                <w:del w:id="10493" w:author="Author" w:date="2017-12-27T18:30:00Z"/>
                <w:rStyle w:val="SAPScreenElement"/>
                <w:lang w:val="en-US"/>
              </w:rPr>
            </w:pPr>
            <w:commentRangeStart w:id="10494"/>
            <w:del w:id="10495" w:author="Author" w:date="2017-12-27T18:30:00Z">
              <w:r w:rsidRPr="002326C1" w:rsidDel="00C3631D">
                <w:rPr>
                  <w:rStyle w:val="SAPScreenElement"/>
                  <w:lang w:val="en-US"/>
                </w:rPr>
                <w:delText xml:space="preserve">Employee Class: </w:delText>
              </w:r>
              <w:r w:rsidRPr="002326C1" w:rsidDel="00C3631D">
                <w:rPr>
                  <w:lang w:val="en-US"/>
                </w:rPr>
                <w:delText xml:space="preserve">defaulted based on value entered in field </w:delText>
              </w:r>
              <w:r w:rsidRPr="002326C1" w:rsidDel="00C3631D">
                <w:rPr>
                  <w:rStyle w:val="SAPScreenElement"/>
                  <w:lang w:val="en-US"/>
                </w:rPr>
                <w:delText>Position</w:delText>
              </w:r>
              <w:r w:rsidR="00B04D6E" w:rsidRPr="00B04D6E" w:rsidDel="00C3631D">
                <w:rPr>
                  <w:lang w:val="en-US"/>
                </w:rPr>
                <w:delText>; leave as is</w:delText>
              </w:r>
              <w:bookmarkStart w:id="10496" w:name="_Toc502300019"/>
              <w:bookmarkStart w:id="10497" w:name="_Toc504118734"/>
              <w:bookmarkStart w:id="10498" w:name="_Toc504125287"/>
              <w:bookmarkStart w:id="10499" w:name="_Toc504491082"/>
              <w:bookmarkStart w:id="10500" w:name="_Toc504493269"/>
              <w:bookmarkStart w:id="10501" w:name="_Toc504494324"/>
              <w:bookmarkStart w:id="10502" w:name="_Toc504495924"/>
              <w:bookmarkStart w:id="10503" w:name="_Toc504655010"/>
              <w:bookmarkStart w:id="10504" w:name="_Toc504983188"/>
              <w:bookmarkStart w:id="10505" w:name="_Toc505268272"/>
              <w:bookmarkStart w:id="10506" w:name="_Toc505353029"/>
              <w:bookmarkStart w:id="10507" w:name="_Toc505941914"/>
              <w:bookmarkStart w:id="10508" w:name="_Toc507059578"/>
              <w:bookmarkStart w:id="10509" w:name="_Toc507063147"/>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del>
          </w:p>
        </w:tc>
        <w:tc>
          <w:tcPr>
            <w:tcW w:w="7650" w:type="dxa"/>
            <w:tcBorders>
              <w:top w:val="single" w:sz="8" w:space="0" w:color="999999"/>
              <w:left w:val="single" w:sz="8" w:space="0" w:color="999999"/>
              <w:bottom w:val="single" w:sz="8" w:space="0" w:color="999999"/>
              <w:right w:val="single" w:sz="8" w:space="0" w:color="999999"/>
            </w:tcBorders>
          </w:tcPr>
          <w:p w14:paraId="5070C820" w14:textId="75064B9E" w:rsidR="002A49D9" w:rsidRPr="002326C1" w:rsidDel="00C3631D" w:rsidRDefault="002A49D9" w:rsidP="002A49D9">
            <w:pPr>
              <w:pStyle w:val="SAPNoteHeading"/>
              <w:ind w:left="0"/>
              <w:rPr>
                <w:del w:id="10510" w:author="Author" w:date="2017-12-27T18:30:00Z"/>
                <w:lang w:val="en-US"/>
              </w:rPr>
            </w:pPr>
            <w:del w:id="10511" w:author="Author" w:date="2017-12-27T18:30:00Z">
              <w:r w:rsidRPr="002326C1" w:rsidDel="00C3631D">
                <w:rPr>
                  <w:noProof/>
                  <w:lang w:val="en-US"/>
                </w:rPr>
                <w:drawing>
                  <wp:inline distT="0" distB="0" distL="0" distR="0" wp14:anchorId="33433F84" wp14:editId="35E877FB">
                    <wp:extent cx="225425" cy="225425"/>
                    <wp:effectExtent l="0" t="0" r="3175"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sidDel="00C3631D">
                <w:rPr>
                  <w:lang w:val="en-US"/>
                </w:rPr>
                <w:delText> Recommendation</w:delText>
              </w:r>
              <w:bookmarkStart w:id="10512" w:name="_Toc502300020"/>
              <w:bookmarkStart w:id="10513" w:name="_Toc504118735"/>
              <w:bookmarkStart w:id="10514" w:name="_Toc504125288"/>
              <w:bookmarkStart w:id="10515" w:name="_Toc504491083"/>
              <w:bookmarkStart w:id="10516" w:name="_Toc504493270"/>
              <w:bookmarkStart w:id="10517" w:name="_Toc504494325"/>
              <w:bookmarkStart w:id="10518" w:name="_Toc504495925"/>
              <w:bookmarkStart w:id="10519" w:name="_Toc504655011"/>
              <w:bookmarkStart w:id="10520" w:name="_Toc504983189"/>
              <w:bookmarkStart w:id="10521" w:name="_Toc505268273"/>
              <w:bookmarkStart w:id="10522" w:name="_Toc505353030"/>
              <w:bookmarkStart w:id="10523" w:name="_Toc505941915"/>
              <w:bookmarkStart w:id="10524" w:name="_Toc507059579"/>
              <w:bookmarkStart w:id="10525" w:name="_Toc507063148"/>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del>
          </w:p>
          <w:p w14:paraId="1DFBADDC" w14:textId="0D8FD287" w:rsidR="002A49D9" w:rsidRPr="002326C1" w:rsidDel="00C3631D" w:rsidRDefault="002A49D9" w:rsidP="002A49D9">
            <w:pPr>
              <w:rPr>
                <w:del w:id="10526" w:author="Author" w:date="2017-12-27T18:30:00Z"/>
                <w:lang w:val="en-US"/>
              </w:rPr>
            </w:pPr>
            <w:del w:id="10527" w:author="Author" w:date="2017-12-27T18:30:00Z">
              <w:r w:rsidRPr="002326C1" w:rsidDel="00C3631D">
                <w:rPr>
                  <w:lang w:val="en-US"/>
                </w:rPr>
                <w:delText>Required if integration with Employee Central Payroll is in place.</w:delText>
              </w:r>
              <w:bookmarkStart w:id="10528" w:name="_Toc502300021"/>
              <w:bookmarkStart w:id="10529" w:name="_Toc504118736"/>
              <w:bookmarkStart w:id="10530" w:name="_Toc504125289"/>
              <w:bookmarkStart w:id="10531" w:name="_Toc504491084"/>
              <w:bookmarkStart w:id="10532" w:name="_Toc504493271"/>
              <w:bookmarkStart w:id="10533" w:name="_Toc504494326"/>
              <w:bookmarkStart w:id="10534" w:name="_Toc504495926"/>
              <w:bookmarkStart w:id="10535" w:name="_Toc504655012"/>
              <w:bookmarkStart w:id="10536" w:name="_Toc504983190"/>
              <w:bookmarkStart w:id="10537" w:name="_Toc505268274"/>
              <w:bookmarkStart w:id="10538" w:name="_Toc505353031"/>
              <w:bookmarkStart w:id="10539" w:name="_Toc505941916"/>
              <w:bookmarkStart w:id="10540" w:name="_Toc507059580"/>
              <w:bookmarkStart w:id="10541" w:name="_Toc507063149"/>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del>
          </w:p>
        </w:tc>
        <w:bookmarkStart w:id="10542" w:name="_Toc502300022"/>
        <w:bookmarkStart w:id="10543" w:name="_Toc504118737"/>
        <w:bookmarkStart w:id="10544" w:name="_Toc504125290"/>
        <w:bookmarkStart w:id="10545" w:name="_Toc504491085"/>
        <w:bookmarkStart w:id="10546" w:name="_Toc504493272"/>
        <w:bookmarkStart w:id="10547" w:name="_Toc504494327"/>
        <w:bookmarkStart w:id="10548" w:name="_Toc504495927"/>
        <w:bookmarkStart w:id="10549" w:name="_Toc504655013"/>
        <w:bookmarkStart w:id="10550" w:name="_Toc504983191"/>
        <w:bookmarkStart w:id="10551" w:name="_Toc505268275"/>
        <w:bookmarkStart w:id="10552" w:name="_Toc505353032"/>
        <w:bookmarkStart w:id="10553" w:name="_Toc505941917"/>
        <w:bookmarkStart w:id="10554" w:name="_Toc507059581"/>
        <w:bookmarkStart w:id="10555" w:name="_Toc507063150"/>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tr>
      <w:tr w:rsidR="002A49D9" w:rsidRPr="00A41C57" w:rsidDel="00C3631D" w14:paraId="2594F711" w14:textId="67C83671" w:rsidTr="002A49D9">
        <w:trPr>
          <w:trHeight w:val="360"/>
          <w:del w:id="10556"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31460DC0" w14:textId="6BEDFA37" w:rsidR="002A49D9" w:rsidRPr="002326C1" w:rsidDel="00C3631D" w:rsidRDefault="002A49D9" w:rsidP="002A49D9">
            <w:pPr>
              <w:rPr>
                <w:del w:id="10557" w:author="Author" w:date="2017-12-27T18:30:00Z"/>
                <w:rStyle w:val="SAPScreenElement"/>
                <w:lang w:val="en-US"/>
              </w:rPr>
            </w:pPr>
            <w:del w:id="10558" w:author="Author" w:date="2017-12-27T18:30:00Z">
              <w:r w:rsidRPr="002326C1" w:rsidDel="00C3631D">
                <w:rPr>
                  <w:rStyle w:val="SAPScreenElement"/>
                  <w:lang w:val="en-US"/>
                </w:rPr>
                <w:delText xml:space="preserve">FLSA Status: </w:delText>
              </w:r>
              <w:r w:rsidRPr="002326C1" w:rsidDel="00C3631D">
                <w:rPr>
                  <w:lang w:val="en-US"/>
                </w:rPr>
                <w:delText>select from drop-down as appropriate</w:delText>
              </w:r>
              <w:bookmarkStart w:id="10559" w:name="_Toc502300023"/>
              <w:bookmarkStart w:id="10560" w:name="_Toc504118738"/>
              <w:bookmarkStart w:id="10561" w:name="_Toc504125291"/>
              <w:bookmarkStart w:id="10562" w:name="_Toc504491086"/>
              <w:bookmarkStart w:id="10563" w:name="_Toc504493273"/>
              <w:bookmarkStart w:id="10564" w:name="_Toc504494328"/>
              <w:bookmarkStart w:id="10565" w:name="_Toc504495928"/>
              <w:bookmarkStart w:id="10566" w:name="_Toc504655014"/>
              <w:bookmarkStart w:id="10567" w:name="_Toc504983192"/>
              <w:bookmarkStart w:id="10568" w:name="_Toc505268276"/>
              <w:bookmarkStart w:id="10569" w:name="_Toc505353033"/>
              <w:bookmarkStart w:id="10570" w:name="_Toc505941918"/>
              <w:bookmarkStart w:id="10571" w:name="_Toc507059582"/>
              <w:bookmarkStart w:id="10572" w:name="_Toc507063151"/>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del>
          </w:p>
        </w:tc>
        <w:tc>
          <w:tcPr>
            <w:tcW w:w="7650" w:type="dxa"/>
            <w:tcBorders>
              <w:top w:val="single" w:sz="8" w:space="0" w:color="999999"/>
              <w:left w:val="single" w:sz="8" w:space="0" w:color="999999"/>
              <w:bottom w:val="single" w:sz="8" w:space="0" w:color="999999"/>
              <w:right w:val="single" w:sz="8" w:space="0" w:color="999999"/>
            </w:tcBorders>
          </w:tcPr>
          <w:p w14:paraId="34DAF3F5" w14:textId="0B515085" w:rsidR="002A49D9" w:rsidRPr="002326C1" w:rsidDel="00C3631D" w:rsidRDefault="002A49D9" w:rsidP="002A49D9">
            <w:pPr>
              <w:pStyle w:val="SAPNoteHeading"/>
              <w:ind w:left="0"/>
              <w:rPr>
                <w:del w:id="10573" w:author="Author" w:date="2017-12-27T18:30:00Z"/>
                <w:lang w:val="en-US"/>
              </w:rPr>
            </w:pPr>
            <w:del w:id="10574" w:author="Author" w:date="2017-12-27T18:30:00Z">
              <w:r w:rsidRPr="002326C1" w:rsidDel="00C3631D">
                <w:rPr>
                  <w:noProof/>
                  <w:lang w:val="en-US"/>
                </w:rPr>
                <w:drawing>
                  <wp:inline distT="0" distB="0" distL="0" distR="0" wp14:anchorId="4A068954" wp14:editId="77CF47EF">
                    <wp:extent cx="225425" cy="225425"/>
                    <wp:effectExtent l="0" t="0" r="317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sidDel="00C3631D">
                <w:rPr>
                  <w:lang w:val="en-US"/>
                </w:rPr>
                <w:delText xml:space="preserve"> Note</w:delText>
              </w:r>
              <w:bookmarkStart w:id="10575" w:name="_Toc502300024"/>
              <w:bookmarkStart w:id="10576" w:name="_Toc504118739"/>
              <w:bookmarkStart w:id="10577" w:name="_Toc504125292"/>
              <w:bookmarkStart w:id="10578" w:name="_Toc504491087"/>
              <w:bookmarkStart w:id="10579" w:name="_Toc504493274"/>
              <w:bookmarkStart w:id="10580" w:name="_Toc504494329"/>
              <w:bookmarkStart w:id="10581" w:name="_Toc504495929"/>
              <w:bookmarkStart w:id="10582" w:name="_Toc504655015"/>
              <w:bookmarkStart w:id="10583" w:name="_Toc504983193"/>
              <w:bookmarkStart w:id="10584" w:name="_Toc505268277"/>
              <w:bookmarkStart w:id="10585" w:name="_Toc505353034"/>
              <w:bookmarkStart w:id="10586" w:name="_Toc505941919"/>
              <w:bookmarkStart w:id="10587" w:name="_Toc507059583"/>
              <w:bookmarkStart w:id="10588" w:name="_Toc507063152"/>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del>
          </w:p>
          <w:p w14:paraId="3F22654C" w14:textId="498AAAD3" w:rsidR="002A49D9" w:rsidRPr="002326C1" w:rsidDel="00C3631D" w:rsidRDefault="002A49D9" w:rsidP="002A49D9">
            <w:pPr>
              <w:rPr>
                <w:del w:id="10589" w:author="Author" w:date="2017-12-27T18:30:00Z"/>
                <w:lang w:val="en-US"/>
              </w:rPr>
            </w:pPr>
            <w:del w:id="10590" w:author="Author" w:date="2017-12-27T18:30:00Z">
              <w:r w:rsidRPr="002326C1" w:rsidDel="00C3631D">
                <w:rPr>
                  <w:lang w:val="en-US"/>
                </w:rPr>
                <w:delText>FLSA stands for Fair Labor Standards Act.</w:delText>
              </w:r>
              <w:bookmarkStart w:id="10591" w:name="_Toc502300025"/>
              <w:bookmarkStart w:id="10592" w:name="_Toc504118740"/>
              <w:bookmarkStart w:id="10593" w:name="_Toc504125293"/>
              <w:bookmarkStart w:id="10594" w:name="_Toc504491088"/>
              <w:bookmarkStart w:id="10595" w:name="_Toc504493275"/>
              <w:bookmarkStart w:id="10596" w:name="_Toc504494330"/>
              <w:bookmarkStart w:id="10597" w:name="_Toc504495930"/>
              <w:bookmarkStart w:id="10598" w:name="_Toc504655016"/>
              <w:bookmarkStart w:id="10599" w:name="_Toc504983194"/>
              <w:bookmarkStart w:id="10600" w:name="_Toc505268278"/>
              <w:bookmarkStart w:id="10601" w:name="_Toc505353035"/>
              <w:bookmarkStart w:id="10602" w:name="_Toc505941920"/>
              <w:bookmarkStart w:id="10603" w:name="_Toc507059584"/>
              <w:bookmarkStart w:id="10604" w:name="_Toc507063153"/>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del>
          </w:p>
        </w:tc>
        <w:bookmarkStart w:id="10605" w:name="_Toc502300026"/>
        <w:bookmarkStart w:id="10606" w:name="_Toc504118741"/>
        <w:bookmarkStart w:id="10607" w:name="_Toc504125294"/>
        <w:bookmarkStart w:id="10608" w:name="_Toc504491089"/>
        <w:bookmarkStart w:id="10609" w:name="_Toc504493276"/>
        <w:bookmarkStart w:id="10610" w:name="_Toc504494331"/>
        <w:bookmarkStart w:id="10611" w:name="_Toc504495931"/>
        <w:bookmarkStart w:id="10612" w:name="_Toc504655017"/>
        <w:bookmarkStart w:id="10613" w:name="_Toc504983195"/>
        <w:bookmarkStart w:id="10614" w:name="_Toc505268279"/>
        <w:bookmarkStart w:id="10615" w:name="_Toc505353036"/>
        <w:bookmarkStart w:id="10616" w:name="_Toc505941921"/>
        <w:bookmarkStart w:id="10617" w:name="_Toc507059585"/>
        <w:bookmarkStart w:id="10618" w:name="_Toc507063154"/>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tr>
      <w:tr w:rsidR="002A49D9" w:rsidRPr="00A41C57" w:rsidDel="00C3631D" w14:paraId="17737D22" w14:textId="001F3EB4" w:rsidTr="002A49D9">
        <w:trPr>
          <w:trHeight w:val="360"/>
          <w:del w:id="10619"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5ED71493" w14:textId="7EB9ECB1" w:rsidR="002A49D9" w:rsidRPr="002326C1" w:rsidDel="00C3631D" w:rsidRDefault="002A49D9" w:rsidP="002A49D9">
            <w:pPr>
              <w:rPr>
                <w:del w:id="10620" w:author="Author" w:date="2017-12-27T18:30:00Z"/>
                <w:rStyle w:val="SAPScreenElement"/>
                <w:lang w:val="en-US"/>
              </w:rPr>
            </w:pPr>
            <w:del w:id="10621" w:author="Author" w:date="2017-12-27T18:30:00Z">
              <w:r w:rsidRPr="002326C1" w:rsidDel="00C3631D">
                <w:rPr>
                  <w:rStyle w:val="SAPScreenElement"/>
                  <w:lang w:val="en-US"/>
                </w:rPr>
                <w:delText xml:space="preserve">Employment Type: </w:delText>
              </w:r>
              <w:r w:rsidRPr="002326C1" w:rsidDel="00C3631D">
                <w:rPr>
                  <w:lang w:val="en-US"/>
                </w:rPr>
                <w:delText xml:space="preserve">defaulted based on value entered in field </w:delText>
              </w:r>
              <w:r w:rsidRPr="002326C1" w:rsidDel="00C3631D">
                <w:rPr>
                  <w:rStyle w:val="SAPScreenElement"/>
                  <w:lang w:val="en-US"/>
                </w:rPr>
                <w:delText xml:space="preserve">Position </w:delText>
              </w:r>
              <w:r w:rsidRPr="002326C1" w:rsidDel="00C3631D">
                <w:rPr>
                  <w:lang w:val="en-US"/>
                </w:rPr>
                <w:delText xml:space="preserve">in case the </w:delText>
              </w:r>
              <w:r w:rsidRPr="002326C1" w:rsidDel="00C3631D">
                <w:rPr>
                  <w:rStyle w:val="SAPScreenElement"/>
                  <w:lang w:val="en-US"/>
                </w:rPr>
                <w:delText>Employment Type</w:delText>
              </w:r>
              <w:r w:rsidRPr="002326C1" w:rsidDel="00C3631D">
                <w:rPr>
                  <w:lang w:val="en-US"/>
                </w:rPr>
                <w:delText xml:space="preserve"> field has been set up and maintained for the </w:delText>
              </w:r>
              <w:r w:rsidRPr="002326C1" w:rsidDel="00C3631D">
                <w:rPr>
                  <w:rStyle w:val="SAPScreenElement"/>
                  <w:lang w:val="en-US"/>
                </w:rPr>
                <w:delText>Position</w:delText>
              </w:r>
              <w:r w:rsidRPr="002326C1" w:rsidDel="00C3631D">
                <w:rPr>
                  <w:lang w:val="en-US"/>
                </w:rPr>
                <w:delText xml:space="preserve"> object. If this is not the case, you need to select a value from the value help.</w:delText>
              </w:r>
              <w:bookmarkStart w:id="10622" w:name="_Toc502300027"/>
              <w:bookmarkStart w:id="10623" w:name="_Toc504118742"/>
              <w:bookmarkStart w:id="10624" w:name="_Toc504125295"/>
              <w:bookmarkStart w:id="10625" w:name="_Toc504491090"/>
              <w:bookmarkStart w:id="10626" w:name="_Toc504493277"/>
              <w:bookmarkStart w:id="10627" w:name="_Toc504494332"/>
              <w:bookmarkStart w:id="10628" w:name="_Toc504495932"/>
              <w:bookmarkStart w:id="10629" w:name="_Toc504655018"/>
              <w:bookmarkStart w:id="10630" w:name="_Toc504983196"/>
              <w:bookmarkStart w:id="10631" w:name="_Toc505268280"/>
              <w:bookmarkStart w:id="10632" w:name="_Toc505353037"/>
              <w:bookmarkStart w:id="10633" w:name="_Toc505941922"/>
              <w:bookmarkStart w:id="10634" w:name="_Toc507059586"/>
              <w:bookmarkStart w:id="10635" w:name="_Toc507063155"/>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del>
          </w:p>
        </w:tc>
        <w:tc>
          <w:tcPr>
            <w:tcW w:w="7650" w:type="dxa"/>
            <w:tcBorders>
              <w:top w:val="single" w:sz="8" w:space="0" w:color="999999"/>
              <w:left w:val="single" w:sz="8" w:space="0" w:color="999999"/>
              <w:bottom w:val="single" w:sz="8" w:space="0" w:color="999999"/>
              <w:right w:val="single" w:sz="8" w:space="0" w:color="999999"/>
            </w:tcBorders>
          </w:tcPr>
          <w:p w14:paraId="4C05355B" w14:textId="2EF4D0D5" w:rsidR="002A49D9" w:rsidRPr="002326C1" w:rsidDel="00C3631D" w:rsidRDefault="002A49D9" w:rsidP="002A49D9">
            <w:pPr>
              <w:pStyle w:val="SAPNoteHeading"/>
              <w:ind w:left="0"/>
              <w:rPr>
                <w:del w:id="10636" w:author="Author" w:date="2017-12-27T18:30:00Z"/>
                <w:lang w:val="en-US"/>
              </w:rPr>
            </w:pPr>
            <w:del w:id="10637" w:author="Author" w:date="2017-12-27T18:30:00Z">
              <w:r w:rsidRPr="002326C1" w:rsidDel="00C3631D">
                <w:rPr>
                  <w:noProof/>
                  <w:lang w:val="en-US"/>
                </w:rPr>
                <w:drawing>
                  <wp:inline distT="0" distB="0" distL="0" distR="0" wp14:anchorId="400EE31F" wp14:editId="162BF774">
                    <wp:extent cx="225425" cy="225425"/>
                    <wp:effectExtent l="0" t="0" r="3175"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sidDel="00C3631D">
                <w:rPr>
                  <w:lang w:val="en-US"/>
                </w:rPr>
                <w:delText> Recommendation</w:delText>
              </w:r>
              <w:bookmarkStart w:id="10638" w:name="_Toc502300028"/>
              <w:bookmarkStart w:id="10639" w:name="_Toc504118743"/>
              <w:bookmarkStart w:id="10640" w:name="_Toc504125296"/>
              <w:bookmarkStart w:id="10641" w:name="_Toc504491091"/>
              <w:bookmarkStart w:id="10642" w:name="_Toc504493278"/>
              <w:bookmarkStart w:id="10643" w:name="_Toc504494333"/>
              <w:bookmarkStart w:id="10644" w:name="_Toc504495933"/>
              <w:bookmarkStart w:id="10645" w:name="_Toc504655019"/>
              <w:bookmarkStart w:id="10646" w:name="_Toc504983197"/>
              <w:bookmarkStart w:id="10647" w:name="_Toc505268281"/>
              <w:bookmarkStart w:id="10648" w:name="_Toc505353038"/>
              <w:bookmarkStart w:id="10649" w:name="_Toc505941923"/>
              <w:bookmarkStart w:id="10650" w:name="_Toc507059587"/>
              <w:bookmarkStart w:id="10651" w:name="_Toc507063156"/>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del>
          </w:p>
          <w:p w14:paraId="7EDCD067" w14:textId="0AB64C4A" w:rsidR="002A49D9" w:rsidRPr="002326C1" w:rsidDel="00C3631D" w:rsidRDefault="002A49D9" w:rsidP="002A49D9">
            <w:pPr>
              <w:rPr>
                <w:del w:id="10652" w:author="Author" w:date="2017-12-27T18:30:00Z"/>
                <w:lang w:val="en-US"/>
              </w:rPr>
            </w:pPr>
            <w:del w:id="10653" w:author="Author" w:date="2017-12-27T18:30:00Z">
              <w:r w:rsidRPr="002326C1" w:rsidDel="00C3631D">
                <w:rPr>
                  <w:lang w:val="en-US"/>
                </w:rPr>
                <w:delText xml:space="preserve">In case </w:delText>
              </w:r>
              <w:r w:rsidRPr="002326C1" w:rsidDel="00C3631D">
                <w:rPr>
                  <w:rStyle w:val="SAPEmphasis"/>
                  <w:lang w:val="en-US"/>
                </w:rPr>
                <w:delText xml:space="preserve">Contingent Workforce Management </w:delText>
              </w:r>
              <w:r w:rsidRPr="002326C1" w:rsidDel="00C3631D">
                <w:rPr>
                  <w:lang w:val="en-US"/>
                </w:rPr>
                <w:delText xml:space="preserve">has also been implemented in the instance, avoid using employee class </w:delText>
              </w:r>
              <w:r w:rsidRPr="002326C1" w:rsidDel="00C3631D">
                <w:rPr>
                  <w:rStyle w:val="SAPUserEntry"/>
                  <w:lang w:val="en-US"/>
                </w:rPr>
                <w:delText>Contractor(US)</w:delText>
              </w:r>
              <w:r w:rsidRPr="002326C1" w:rsidDel="00C3631D">
                <w:rPr>
                  <w:lang w:val="en-US"/>
                </w:rPr>
                <w:delText xml:space="preserve"> and employment type</w:delText>
              </w:r>
              <w:r w:rsidRPr="002326C1" w:rsidDel="00C3631D">
                <w:rPr>
                  <w:rStyle w:val="SAPUserEntry"/>
                  <w:lang w:val="en-US"/>
                </w:rPr>
                <w:delText xml:space="preserve"> Non-payroll(US)</w:delText>
              </w:r>
              <w:r w:rsidRPr="002326C1" w:rsidDel="00C3631D">
                <w:rPr>
                  <w:lang w:val="en-US"/>
                </w:rPr>
                <w:delText xml:space="preserve">. </w:delText>
              </w:r>
              <w:bookmarkStart w:id="10654" w:name="_Toc502300029"/>
              <w:bookmarkStart w:id="10655" w:name="_Toc504118744"/>
              <w:bookmarkStart w:id="10656" w:name="_Toc504125297"/>
              <w:bookmarkStart w:id="10657" w:name="_Toc504491092"/>
              <w:bookmarkStart w:id="10658" w:name="_Toc504493279"/>
              <w:bookmarkStart w:id="10659" w:name="_Toc504494334"/>
              <w:bookmarkStart w:id="10660" w:name="_Toc504495934"/>
              <w:bookmarkStart w:id="10661" w:name="_Toc504655020"/>
              <w:bookmarkStart w:id="10662" w:name="_Toc504983198"/>
              <w:bookmarkStart w:id="10663" w:name="_Toc505268282"/>
              <w:bookmarkStart w:id="10664" w:name="_Toc505353039"/>
              <w:bookmarkStart w:id="10665" w:name="_Toc505941924"/>
              <w:bookmarkStart w:id="10666" w:name="_Toc507059588"/>
              <w:bookmarkStart w:id="10667" w:name="_Toc507063157"/>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del>
          </w:p>
          <w:p w14:paraId="7833F248" w14:textId="3126247F" w:rsidR="002A49D9" w:rsidRPr="002326C1" w:rsidDel="00C3631D" w:rsidRDefault="002A49D9" w:rsidP="002A49D9">
            <w:pPr>
              <w:pStyle w:val="SAPNoteHeading"/>
              <w:ind w:left="0"/>
              <w:rPr>
                <w:del w:id="10668" w:author="Author" w:date="2017-12-27T18:30:00Z"/>
                <w:lang w:val="en-US"/>
              </w:rPr>
            </w:pPr>
            <w:del w:id="10669" w:author="Author" w:date="2017-12-27T18:30:00Z">
              <w:r w:rsidRPr="002326C1" w:rsidDel="00C3631D">
                <w:rPr>
                  <w:noProof/>
                  <w:lang w:val="en-US"/>
                </w:rPr>
                <w:drawing>
                  <wp:inline distT="0" distB="0" distL="0" distR="0" wp14:anchorId="2FC0D2CA" wp14:editId="13636B53">
                    <wp:extent cx="225425" cy="225425"/>
                    <wp:effectExtent l="0" t="0" r="3175"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sidDel="00C3631D">
                <w:rPr>
                  <w:lang w:val="en-US"/>
                </w:rPr>
                <w:delText> Recommendation</w:delText>
              </w:r>
              <w:bookmarkStart w:id="10670" w:name="_Toc502300030"/>
              <w:bookmarkStart w:id="10671" w:name="_Toc504118745"/>
              <w:bookmarkStart w:id="10672" w:name="_Toc504125298"/>
              <w:bookmarkStart w:id="10673" w:name="_Toc504491093"/>
              <w:bookmarkStart w:id="10674" w:name="_Toc504493280"/>
              <w:bookmarkStart w:id="10675" w:name="_Toc504494335"/>
              <w:bookmarkStart w:id="10676" w:name="_Toc504495935"/>
              <w:bookmarkStart w:id="10677" w:name="_Toc504655021"/>
              <w:bookmarkStart w:id="10678" w:name="_Toc504983199"/>
              <w:bookmarkStart w:id="10679" w:name="_Toc505268283"/>
              <w:bookmarkStart w:id="10680" w:name="_Toc505353040"/>
              <w:bookmarkStart w:id="10681" w:name="_Toc505941925"/>
              <w:bookmarkStart w:id="10682" w:name="_Toc507059589"/>
              <w:bookmarkStart w:id="10683" w:name="_Toc507063158"/>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del>
          </w:p>
          <w:p w14:paraId="52761794" w14:textId="310DF93C" w:rsidR="002A49D9" w:rsidRPr="002326C1" w:rsidDel="00C3631D" w:rsidRDefault="002A49D9" w:rsidP="002A49D9">
            <w:pPr>
              <w:rPr>
                <w:del w:id="10684" w:author="Author" w:date="2017-12-27T18:30:00Z"/>
                <w:lang w:val="en-US"/>
              </w:rPr>
            </w:pPr>
            <w:del w:id="10685" w:author="Author" w:date="2017-12-27T18:30:00Z">
              <w:r w:rsidRPr="002326C1" w:rsidDel="00C3631D">
                <w:rPr>
                  <w:lang w:val="en-US"/>
                </w:rPr>
                <w:delText>Required if integration with Employee Central Payroll is in place.</w:delText>
              </w:r>
              <w:commentRangeEnd w:id="10494"/>
              <w:r w:rsidR="00EB6B3E" w:rsidDel="00C3631D">
                <w:rPr>
                  <w:rStyle w:val="CommentReference"/>
                </w:rPr>
                <w:commentReference w:id="10494"/>
              </w:r>
              <w:bookmarkStart w:id="10686" w:name="_Toc502300031"/>
              <w:bookmarkStart w:id="10687" w:name="_Toc504118746"/>
              <w:bookmarkStart w:id="10688" w:name="_Toc504125299"/>
              <w:bookmarkStart w:id="10689" w:name="_Toc504491094"/>
              <w:bookmarkStart w:id="10690" w:name="_Toc504493281"/>
              <w:bookmarkStart w:id="10691" w:name="_Toc504494336"/>
              <w:bookmarkStart w:id="10692" w:name="_Toc504495936"/>
              <w:bookmarkStart w:id="10693" w:name="_Toc504655022"/>
              <w:bookmarkStart w:id="10694" w:name="_Toc504983200"/>
              <w:bookmarkStart w:id="10695" w:name="_Toc505268284"/>
              <w:bookmarkStart w:id="10696" w:name="_Toc505353041"/>
              <w:bookmarkStart w:id="10697" w:name="_Toc505941926"/>
              <w:bookmarkStart w:id="10698" w:name="_Toc507059590"/>
              <w:bookmarkStart w:id="10699" w:name="_Toc507063159"/>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del>
          </w:p>
        </w:tc>
        <w:bookmarkStart w:id="10700" w:name="_Toc502300032"/>
        <w:bookmarkStart w:id="10701" w:name="_Toc504118747"/>
        <w:bookmarkStart w:id="10702" w:name="_Toc504125300"/>
        <w:bookmarkStart w:id="10703" w:name="_Toc504491095"/>
        <w:bookmarkStart w:id="10704" w:name="_Toc504493282"/>
        <w:bookmarkStart w:id="10705" w:name="_Toc504494337"/>
        <w:bookmarkStart w:id="10706" w:name="_Toc504495937"/>
        <w:bookmarkStart w:id="10707" w:name="_Toc504655023"/>
        <w:bookmarkStart w:id="10708" w:name="_Toc504983201"/>
        <w:bookmarkStart w:id="10709" w:name="_Toc505268285"/>
        <w:bookmarkStart w:id="10710" w:name="_Toc505353042"/>
        <w:bookmarkStart w:id="10711" w:name="_Toc505941927"/>
        <w:bookmarkStart w:id="10712" w:name="_Toc507059591"/>
        <w:bookmarkStart w:id="10713" w:name="_Toc507063160"/>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tr>
      <w:tr w:rsidR="002A49D9" w:rsidRPr="00A41C57" w:rsidDel="00C3631D" w14:paraId="09BF2869" w14:textId="60E5A6ED" w:rsidTr="002A49D9">
        <w:trPr>
          <w:trHeight w:val="360"/>
          <w:del w:id="10714"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44943833" w14:textId="30E2E14F" w:rsidR="002A49D9" w:rsidRPr="002326C1" w:rsidDel="00C3631D" w:rsidRDefault="002A49D9" w:rsidP="002A49D9">
            <w:pPr>
              <w:rPr>
                <w:del w:id="10715" w:author="Author" w:date="2017-12-27T18:30:00Z"/>
                <w:rStyle w:val="SAPScreenElement"/>
                <w:lang w:val="en-US"/>
              </w:rPr>
            </w:pPr>
            <w:del w:id="10716" w:author="Author" w:date="2017-12-27T18:30:00Z">
              <w:r w:rsidRPr="002326C1" w:rsidDel="00C3631D">
                <w:rPr>
                  <w:rStyle w:val="SAPScreenElement"/>
                  <w:lang w:val="en-US"/>
                </w:rPr>
                <w:delText xml:space="preserve">Job Entry Date: </w:delText>
              </w:r>
              <w:r w:rsidRPr="002326C1" w:rsidDel="00C3631D">
                <w:rPr>
                  <w:lang w:val="en-US"/>
                </w:rPr>
                <w:delText>select the same date as the hiring date of the new employee or select a different date, in case the job entry date differs from the hiring date</w:delText>
              </w:r>
              <w:bookmarkStart w:id="10717" w:name="_Toc502300033"/>
              <w:bookmarkStart w:id="10718" w:name="_Toc504118748"/>
              <w:bookmarkStart w:id="10719" w:name="_Toc504125301"/>
              <w:bookmarkStart w:id="10720" w:name="_Toc504491096"/>
              <w:bookmarkStart w:id="10721" w:name="_Toc504493283"/>
              <w:bookmarkStart w:id="10722" w:name="_Toc504494338"/>
              <w:bookmarkStart w:id="10723" w:name="_Toc504495938"/>
              <w:bookmarkStart w:id="10724" w:name="_Toc504655024"/>
              <w:bookmarkStart w:id="10725" w:name="_Toc504983202"/>
              <w:bookmarkStart w:id="10726" w:name="_Toc505268286"/>
              <w:bookmarkStart w:id="10727" w:name="_Toc505353043"/>
              <w:bookmarkStart w:id="10728" w:name="_Toc505941928"/>
              <w:bookmarkStart w:id="10729" w:name="_Toc507059592"/>
              <w:bookmarkStart w:id="10730" w:name="_Toc507063161"/>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del>
          </w:p>
        </w:tc>
        <w:tc>
          <w:tcPr>
            <w:tcW w:w="7650" w:type="dxa"/>
            <w:tcBorders>
              <w:top w:val="single" w:sz="8" w:space="0" w:color="999999"/>
              <w:left w:val="single" w:sz="8" w:space="0" w:color="999999"/>
              <w:bottom w:val="single" w:sz="8" w:space="0" w:color="999999"/>
              <w:right w:val="single" w:sz="8" w:space="0" w:color="999999"/>
            </w:tcBorders>
          </w:tcPr>
          <w:p w14:paraId="053CD4DF" w14:textId="5DFD7E5D" w:rsidR="002A49D9" w:rsidRPr="002326C1" w:rsidDel="00C3631D" w:rsidRDefault="002A49D9" w:rsidP="002A49D9">
            <w:pPr>
              <w:rPr>
                <w:del w:id="10731" w:author="Author" w:date="2017-12-27T18:30:00Z"/>
                <w:lang w:val="en-US"/>
              </w:rPr>
            </w:pPr>
            <w:del w:id="10732" w:author="Author" w:date="2017-12-27T18:30:00Z">
              <w:r w:rsidRPr="002326C1" w:rsidDel="00C3631D">
                <w:rPr>
                  <w:lang w:val="en-US"/>
                </w:rPr>
                <w:delText>In case you leave the field empty, upon submitting the new hire record, the value will be automatically filled with the hiring date, and can be checked in the employee profile.</w:delText>
              </w:r>
              <w:bookmarkStart w:id="10733" w:name="_Toc502300034"/>
              <w:bookmarkStart w:id="10734" w:name="_Toc504118749"/>
              <w:bookmarkStart w:id="10735" w:name="_Toc504125302"/>
              <w:bookmarkStart w:id="10736" w:name="_Toc504491097"/>
              <w:bookmarkStart w:id="10737" w:name="_Toc504493284"/>
              <w:bookmarkStart w:id="10738" w:name="_Toc504494339"/>
              <w:bookmarkStart w:id="10739" w:name="_Toc504495939"/>
              <w:bookmarkStart w:id="10740" w:name="_Toc504655025"/>
              <w:bookmarkStart w:id="10741" w:name="_Toc504983203"/>
              <w:bookmarkStart w:id="10742" w:name="_Toc505268287"/>
              <w:bookmarkStart w:id="10743" w:name="_Toc505353044"/>
              <w:bookmarkStart w:id="10744" w:name="_Toc505941929"/>
              <w:bookmarkStart w:id="10745" w:name="_Toc507059593"/>
              <w:bookmarkStart w:id="10746" w:name="_Toc50706316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del>
          </w:p>
        </w:tc>
        <w:bookmarkStart w:id="10747" w:name="_Toc502300035"/>
        <w:bookmarkStart w:id="10748" w:name="_Toc504118750"/>
        <w:bookmarkStart w:id="10749" w:name="_Toc504125303"/>
        <w:bookmarkStart w:id="10750" w:name="_Toc504491098"/>
        <w:bookmarkStart w:id="10751" w:name="_Toc504493285"/>
        <w:bookmarkStart w:id="10752" w:name="_Toc504494340"/>
        <w:bookmarkStart w:id="10753" w:name="_Toc504495940"/>
        <w:bookmarkStart w:id="10754" w:name="_Toc504655026"/>
        <w:bookmarkStart w:id="10755" w:name="_Toc504983204"/>
        <w:bookmarkStart w:id="10756" w:name="_Toc505268288"/>
        <w:bookmarkStart w:id="10757" w:name="_Toc505353045"/>
        <w:bookmarkStart w:id="10758" w:name="_Toc505941930"/>
        <w:bookmarkStart w:id="10759" w:name="_Toc507059594"/>
        <w:bookmarkStart w:id="10760" w:name="_Toc507063163"/>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tr>
      <w:tr w:rsidR="002A49D9" w:rsidRPr="00A41C57" w:rsidDel="00C3631D" w14:paraId="4E0237E6" w14:textId="1B2BBBB3" w:rsidTr="002A49D9">
        <w:trPr>
          <w:trHeight w:val="360"/>
          <w:del w:id="10761"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057DFCDF" w14:textId="757378C8" w:rsidR="002A49D9" w:rsidRPr="002326C1" w:rsidDel="00C3631D" w:rsidRDefault="002A49D9" w:rsidP="002A49D9">
            <w:pPr>
              <w:rPr>
                <w:del w:id="10762" w:author="Author" w:date="2017-12-27T18:30:00Z"/>
                <w:rStyle w:val="SAPScreenElement"/>
                <w:lang w:val="en-US"/>
              </w:rPr>
            </w:pPr>
            <w:del w:id="10763" w:author="Author" w:date="2017-12-27T18:30:00Z">
              <w:r w:rsidRPr="002326C1" w:rsidDel="00C3631D">
                <w:rPr>
                  <w:rStyle w:val="SAPScreenElement"/>
                  <w:lang w:val="en-US"/>
                </w:rPr>
                <w:delText xml:space="preserve">Pay Scale Type: </w:delText>
              </w:r>
              <w:r w:rsidRPr="002326C1" w:rsidDel="00C3631D">
                <w:rPr>
                  <w:lang w:val="en-US"/>
                </w:rPr>
                <w:delText>select from drop-down; the selected value should fit to the value of field</w:delText>
              </w:r>
              <w:r w:rsidRPr="002326C1" w:rsidDel="00C3631D">
                <w:rPr>
                  <w:rStyle w:val="SAPScreenElement"/>
                  <w:lang w:val="en-US"/>
                </w:rPr>
                <w:delText xml:space="preserve"> Employment Type</w:delText>
              </w:r>
              <w:bookmarkStart w:id="10764" w:name="_Toc502300036"/>
              <w:bookmarkStart w:id="10765" w:name="_Toc504118751"/>
              <w:bookmarkStart w:id="10766" w:name="_Toc504125304"/>
              <w:bookmarkStart w:id="10767" w:name="_Toc504491099"/>
              <w:bookmarkStart w:id="10768" w:name="_Toc504493286"/>
              <w:bookmarkStart w:id="10769" w:name="_Toc504494341"/>
              <w:bookmarkStart w:id="10770" w:name="_Toc504495941"/>
              <w:bookmarkStart w:id="10771" w:name="_Toc504655027"/>
              <w:bookmarkStart w:id="10772" w:name="_Toc504983205"/>
              <w:bookmarkStart w:id="10773" w:name="_Toc505268289"/>
              <w:bookmarkStart w:id="10774" w:name="_Toc505353046"/>
              <w:bookmarkStart w:id="10775" w:name="_Toc505941931"/>
              <w:bookmarkStart w:id="10776" w:name="_Toc507059595"/>
              <w:bookmarkStart w:id="10777" w:name="_Toc507063164"/>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del>
          </w:p>
        </w:tc>
        <w:tc>
          <w:tcPr>
            <w:tcW w:w="7650" w:type="dxa"/>
            <w:tcBorders>
              <w:top w:val="single" w:sz="8" w:space="0" w:color="999999"/>
              <w:left w:val="single" w:sz="8" w:space="0" w:color="999999"/>
              <w:bottom w:val="single" w:sz="8" w:space="0" w:color="999999"/>
              <w:right w:val="single" w:sz="8" w:space="0" w:color="999999"/>
            </w:tcBorders>
          </w:tcPr>
          <w:p w14:paraId="490AB391" w14:textId="594DBA42" w:rsidR="002A49D9" w:rsidRPr="002326C1" w:rsidDel="00C3631D" w:rsidRDefault="002A49D9" w:rsidP="002A49D9">
            <w:pPr>
              <w:pStyle w:val="SAPNoteHeading"/>
              <w:ind w:left="0"/>
              <w:rPr>
                <w:del w:id="10778" w:author="Author" w:date="2017-12-27T18:30:00Z"/>
                <w:lang w:val="en-US"/>
              </w:rPr>
            </w:pPr>
            <w:del w:id="10779" w:author="Author" w:date="2017-12-27T18:30:00Z">
              <w:r w:rsidRPr="002326C1" w:rsidDel="00C3631D">
                <w:rPr>
                  <w:noProof/>
                  <w:lang w:val="en-US"/>
                </w:rPr>
                <w:drawing>
                  <wp:inline distT="0" distB="0" distL="0" distR="0" wp14:anchorId="62E8A323" wp14:editId="11C74FEF">
                    <wp:extent cx="225425" cy="225425"/>
                    <wp:effectExtent l="0" t="0" r="3175"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sidDel="00C3631D">
                <w:rPr>
                  <w:lang w:val="en-US"/>
                </w:rPr>
                <w:delText> Recommendation</w:delText>
              </w:r>
              <w:bookmarkStart w:id="10780" w:name="_Toc502300037"/>
              <w:bookmarkStart w:id="10781" w:name="_Toc504118752"/>
              <w:bookmarkStart w:id="10782" w:name="_Toc504125305"/>
              <w:bookmarkStart w:id="10783" w:name="_Toc504491100"/>
              <w:bookmarkStart w:id="10784" w:name="_Toc504493287"/>
              <w:bookmarkStart w:id="10785" w:name="_Toc504494342"/>
              <w:bookmarkStart w:id="10786" w:name="_Toc504495942"/>
              <w:bookmarkStart w:id="10787" w:name="_Toc504655028"/>
              <w:bookmarkStart w:id="10788" w:name="_Toc504983206"/>
              <w:bookmarkStart w:id="10789" w:name="_Toc505268290"/>
              <w:bookmarkStart w:id="10790" w:name="_Toc505353047"/>
              <w:bookmarkStart w:id="10791" w:name="_Toc505941932"/>
              <w:bookmarkStart w:id="10792" w:name="_Toc507059596"/>
              <w:bookmarkStart w:id="10793" w:name="_Toc507063165"/>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del>
          </w:p>
          <w:p w14:paraId="276E5010" w14:textId="15EF5F67" w:rsidR="002A49D9" w:rsidRPr="002326C1" w:rsidDel="00C3631D" w:rsidRDefault="002A49D9" w:rsidP="002A49D9">
            <w:pPr>
              <w:rPr>
                <w:del w:id="10794" w:author="Author" w:date="2017-12-27T18:30:00Z"/>
                <w:lang w:val="en-US"/>
              </w:rPr>
            </w:pPr>
            <w:del w:id="10795" w:author="Author" w:date="2017-12-27T18:30:00Z">
              <w:r w:rsidRPr="002326C1" w:rsidDel="00C3631D">
                <w:rPr>
                  <w:lang w:val="en-US"/>
                </w:rPr>
                <w:delText>Required if integration with Employee Central Payroll is in place.</w:delText>
              </w:r>
              <w:bookmarkStart w:id="10796" w:name="_Toc502300038"/>
              <w:bookmarkStart w:id="10797" w:name="_Toc504118753"/>
              <w:bookmarkStart w:id="10798" w:name="_Toc504125306"/>
              <w:bookmarkStart w:id="10799" w:name="_Toc504491101"/>
              <w:bookmarkStart w:id="10800" w:name="_Toc504493288"/>
              <w:bookmarkStart w:id="10801" w:name="_Toc504494343"/>
              <w:bookmarkStart w:id="10802" w:name="_Toc504495943"/>
              <w:bookmarkStart w:id="10803" w:name="_Toc504655029"/>
              <w:bookmarkStart w:id="10804" w:name="_Toc504983207"/>
              <w:bookmarkStart w:id="10805" w:name="_Toc505268291"/>
              <w:bookmarkStart w:id="10806" w:name="_Toc505353048"/>
              <w:bookmarkStart w:id="10807" w:name="_Toc505941933"/>
              <w:bookmarkStart w:id="10808" w:name="_Toc507059597"/>
              <w:bookmarkStart w:id="10809" w:name="_Toc507063166"/>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del>
          </w:p>
        </w:tc>
        <w:bookmarkStart w:id="10810" w:name="_Toc502300039"/>
        <w:bookmarkStart w:id="10811" w:name="_Toc504118754"/>
        <w:bookmarkStart w:id="10812" w:name="_Toc504125307"/>
        <w:bookmarkStart w:id="10813" w:name="_Toc504491102"/>
        <w:bookmarkStart w:id="10814" w:name="_Toc504493289"/>
        <w:bookmarkStart w:id="10815" w:name="_Toc504494344"/>
        <w:bookmarkStart w:id="10816" w:name="_Toc504495944"/>
        <w:bookmarkStart w:id="10817" w:name="_Toc504655030"/>
        <w:bookmarkStart w:id="10818" w:name="_Toc504983208"/>
        <w:bookmarkStart w:id="10819" w:name="_Toc505268292"/>
        <w:bookmarkStart w:id="10820" w:name="_Toc505353049"/>
        <w:bookmarkStart w:id="10821" w:name="_Toc505941934"/>
        <w:bookmarkStart w:id="10822" w:name="_Toc507059598"/>
        <w:bookmarkStart w:id="10823" w:name="_Toc507063167"/>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tr>
      <w:tr w:rsidR="002A49D9" w:rsidRPr="00A41C57" w:rsidDel="00C3631D" w14:paraId="7978D723" w14:textId="366D7236" w:rsidTr="002A49D9">
        <w:trPr>
          <w:trHeight w:val="360"/>
          <w:del w:id="10824"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46275456" w14:textId="71C4FEBE" w:rsidR="002A49D9" w:rsidRPr="002326C1" w:rsidDel="00C3631D" w:rsidRDefault="002A49D9" w:rsidP="002A49D9">
            <w:pPr>
              <w:rPr>
                <w:del w:id="10825" w:author="Author" w:date="2017-12-27T18:30:00Z"/>
                <w:rStyle w:val="SAPScreenElement"/>
                <w:lang w:val="en-US"/>
              </w:rPr>
            </w:pPr>
            <w:del w:id="10826" w:author="Author" w:date="2017-12-27T18:30:00Z">
              <w:r w:rsidRPr="002326C1" w:rsidDel="00C3631D">
                <w:rPr>
                  <w:rStyle w:val="SAPScreenElement"/>
                  <w:lang w:val="en-US"/>
                </w:rPr>
                <w:delText xml:space="preserve">Pay Scale Area: </w:delText>
              </w:r>
              <w:r w:rsidRPr="002326C1" w:rsidDel="00C3631D">
                <w:rPr>
                  <w:lang w:val="en-US"/>
                </w:rPr>
                <w:delText>select</w:delText>
              </w:r>
              <w:r w:rsidRPr="002326C1" w:rsidDel="00C3631D">
                <w:rPr>
                  <w:rStyle w:val="SAPUserEntry"/>
                  <w:lang w:val="en-US"/>
                </w:rPr>
                <w:delText xml:space="preserve"> USA – United States</w:delText>
              </w:r>
              <w:r w:rsidRPr="002326C1" w:rsidDel="00C3631D">
                <w:rPr>
                  <w:lang w:val="en-US"/>
                </w:rPr>
                <w:delText xml:space="preserve"> </w:delText>
              </w:r>
              <w:r w:rsidRPr="002326C1" w:rsidDel="00C3631D">
                <w:rPr>
                  <w:rStyle w:val="SAPUserEntry"/>
                  <w:lang w:val="en-US"/>
                </w:rPr>
                <w:delText xml:space="preserve">(USA/US) </w:delText>
              </w:r>
              <w:r w:rsidRPr="002326C1" w:rsidDel="00C3631D">
                <w:rPr>
                  <w:lang w:val="en-US"/>
                </w:rPr>
                <w:delText>from drop-down</w:delText>
              </w:r>
              <w:r w:rsidRPr="002326C1" w:rsidDel="00C3631D">
                <w:rPr>
                  <w:rStyle w:val="SAPUserEntry"/>
                  <w:lang w:val="en-US"/>
                </w:rPr>
                <w:delText xml:space="preserve"> </w:delText>
              </w:r>
              <w:bookmarkStart w:id="10827" w:name="_Toc502300040"/>
              <w:bookmarkStart w:id="10828" w:name="_Toc504118755"/>
              <w:bookmarkStart w:id="10829" w:name="_Toc504125308"/>
              <w:bookmarkStart w:id="10830" w:name="_Toc504491103"/>
              <w:bookmarkStart w:id="10831" w:name="_Toc504493290"/>
              <w:bookmarkStart w:id="10832" w:name="_Toc504494345"/>
              <w:bookmarkStart w:id="10833" w:name="_Toc504495945"/>
              <w:bookmarkStart w:id="10834" w:name="_Toc504655031"/>
              <w:bookmarkStart w:id="10835" w:name="_Toc504983209"/>
              <w:bookmarkStart w:id="10836" w:name="_Toc505268293"/>
              <w:bookmarkStart w:id="10837" w:name="_Toc505353050"/>
              <w:bookmarkStart w:id="10838" w:name="_Toc505941935"/>
              <w:bookmarkStart w:id="10839" w:name="_Toc507059599"/>
              <w:bookmarkStart w:id="10840" w:name="_Toc507063168"/>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del>
          </w:p>
        </w:tc>
        <w:tc>
          <w:tcPr>
            <w:tcW w:w="7650" w:type="dxa"/>
            <w:tcBorders>
              <w:top w:val="single" w:sz="8" w:space="0" w:color="999999"/>
              <w:left w:val="single" w:sz="8" w:space="0" w:color="999999"/>
              <w:bottom w:val="single" w:sz="8" w:space="0" w:color="999999"/>
              <w:right w:val="single" w:sz="8" w:space="0" w:color="999999"/>
            </w:tcBorders>
          </w:tcPr>
          <w:p w14:paraId="395FEAD2" w14:textId="47798A88" w:rsidR="002A49D9" w:rsidRPr="002326C1" w:rsidDel="00C3631D" w:rsidRDefault="002A49D9" w:rsidP="002A49D9">
            <w:pPr>
              <w:pStyle w:val="SAPNoteHeading"/>
              <w:ind w:left="0"/>
              <w:rPr>
                <w:del w:id="10841" w:author="Author" w:date="2017-12-27T18:30:00Z"/>
                <w:lang w:val="en-US"/>
              </w:rPr>
            </w:pPr>
            <w:del w:id="10842" w:author="Author" w:date="2017-12-27T18:30:00Z">
              <w:r w:rsidRPr="002326C1" w:rsidDel="00C3631D">
                <w:rPr>
                  <w:noProof/>
                  <w:lang w:val="en-US"/>
                </w:rPr>
                <w:drawing>
                  <wp:inline distT="0" distB="0" distL="0" distR="0" wp14:anchorId="7EF29878" wp14:editId="3BD03200">
                    <wp:extent cx="225425" cy="225425"/>
                    <wp:effectExtent l="0" t="0" r="3175"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sidDel="00C3631D">
                <w:rPr>
                  <w:lang w:val="en-US"/>
                </w:rPr>
                <w:delText> Recommendation</w:delText>
              </w:r>
              <w:bookmarkStart w:id="10843" w:name="_Toc502300041"/>
              <w:bookmarkStart w:id="10844" w:name="_Toc504118756"/>
              <w:bookmarkStart w:id="10845" w:name="_Toc504125309"/>
              <w:bookmarkStart w:id="10846" w:name="_Toc504491104"/>
              <w:bookmarkStart w:id="10847" w:name="_Toc504493291"/>
              <w:bookmarkStart w:id="10848" w:name="_Toc504494346"/>
              <w:bookmarkStart w:id="10849" w:name="_Toc504495946"/>
              <w:bookmarkStart w:id="10850" w:name="_Toc504655032"/>
              <w:bookmarkStart w:id="10851" w:name="_Toc504983210"/>
              <w:bookmarkStart w:id="10852" w:name="_Toc505268294"/>
              <w:bookmarkStart w:id="10853" w:name="_Toc505353051"/>
              <w:bookmarkStart w:id="10854" w:name="_Toc505941936"/>
              <w:bookmarkStart w:id="10855" w:name="_Toc507059600"/>
              <w:bookmarkStart w:id="10856" w:name="_Toc507063169"/>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del>
          </w:p>
          <w:p w14:paraId="0F98F197" w14:textId="1CC46BEF" w:rsidR="002A49D9" w:rsidRPr="002326C1" w:rsidDel="00C3631D" w:rsidRDefault="002A49D9" w:rsidP="002A49D9">
            <w:pPr>
              <w:rPr>
                <w:del w:id="10857" w:author="Author" w:date="2017-12-27T18:30:00Z"/>
                <w:lang w:val="en-US"/>
              </w:rPr>
            </w:pPr>
            <w:del w:id="10858" w:author="Author" w:date="2017-12-27T18:30:00Z">
              <w:r w:rsidRPr="002326C1" w:rsidDel="00C3631D">
                <w:rPr>
                  <w:lang w:val="en-US"/>
                </w:rPr>
                <w:delText>Required if integration with Employee Central Payroll is in place.</w:delText>
              </w:r>
              <w:bookmarkStart w:id="10859" w:name="_Toc502300042"/>
              <w:bookmarkStart w:id="10860" w:name="_Toc504118757"/>
              <w:bookmarkStart w:id="10861" w:name="_Toc504125310"/>
              <w:bookmarkStart w:id="10862" w:name="_Toc504491105"/>
              <w:bookmarkStart w:id="10863" w:name="_Toc504493292"/>
              <w:bookmarkStart w:id="10864" w:name="_Toc504494347"/>
              <w:bookmarkStart w:id="10865" w:name="_Toc504495947"/>
              <w:bookmarkStart w:id="10866" w:name="_Toc504655033"/>
              <w:bookmarkStart w:id="10867" w:name="_Toc504983211"/>
              <w:bookmarkStart w:id="10868" w:name="_Toc505268295"/>
              <w:bookmarkStart w:id="10869" w:name="_Toc505353052"/>
              <w:bookmarkStart w:id="10870" w:name="_Toc505941937"/>
              <w:bookmarkStart w:id="10871" w:name="_Toc507059601"/>
              <w:bookmarkStart w:id="10872" w:name="_Toc507063170"/>
              <w:bookmarkEnd w:id="10859"/>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del>
          </w:p>
        </w:tc>
        <w:bookmarkStart w:id="10873" w:name="_Toc502300043"/>
        <w:bookmarkStart w:id="10874" w:name="_Toc504118758"/>
        <w:bookmarkStart w:id="10875" w:name="_Toc504125311"/>
        <w:bookmarkStart w:id="10876" w:name="_Toc504491106"/>
        <w:bookmarkStart w:id="10877" w:name="_Toc504493293"/>
        <w:bookmarkStart w:id="10878" w:name="_Toc504494348"/>
        <w:bookmarkStart w:id="10879" w:name="_Toc504495948"/>
        <w:bookmarkStart w:id="10880" w:name="_Toc504655034"/>
        <w:bookmarkStart w:id="10881" w:name="_Toc504983212"/>
        <w:bookmarkStart w:id="10882" w:name="_Toc505268296"/>
        <w:bookmarkStart w:id="10883" w:name="_Toc505353053"/>
        <w:bookmarkStart w:id="10884" w:name="_Toc505941938"/>
        <w:bookmarkStart w:id="10885" w:name="_Toc507059602"/>
        <w:bookmarkStart w:id="10886" w:name="_Toc507063171"/>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tr>
      <w:tr w:rsidR="002A49D9" w:rsidRPr="00A41C57" w:rsidDel="00C3631D" w14:paraId="12E7E1B1" w14:textId="209A087E" w:rsidTr="002A49D9">
        <w:trPr>
          <w:trHeight w:val="360"/>
          <w:del w:id="10887"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2BE25D24" w14:textId="60ADAC74" w:rsidR="002A49D9" w:rsidRPr="002326C1" w:rsidDel="00C3631D" w:rsidRDefault="002A49D9" w:rsidP="002A49D9">
            <w:pPr>
              <w:rPr>
                <w:del w:id="10888" w:author="Author" w:date="2017-12-27T18:30:00Z"/>
                <w:rStyle w:val="SAPScreenElement"/>
                <w:lang w:val="en-US"/>
              </w:rPr>
            </w:pPr>
            <w:del w:id="10889" w:author="Author" w:date="2017-12-27T18:30:00Z">
              <w:r w:rsidRPr="002326C1" w:rsidDel="00C3631D">
                <w:rPr>
                  <w:rStyle w:val="SAPScreenElement"/>
                  <w:lang w:val="en-US"/>
                </w:rPr>
                <w:delText xml:space="preserve">EEO Job Group: </w:delText>
              </w:r>
              <w:r w:rsidRPr="002326C1" w:rsidDel="00C3631D">
                <w:rPr>
                  <w:lang w:val="en-US"/>
                </w:rPr>
                <w:delText>select from drop-down</w:delText>
              </w:r>
              <w:bookmarkStart w:id="10890" w:name="_Toc502300044"/>
              <w:bookmarkStart w:id="10891" w:name="_Toc504118759"/>
              <w:bookmarkStart w:id="10892" w:name="_Toc504125312"/>
              <w:bookmarkStart w:id="10893" w:name="_Toc504491107"/>
              <w:bookmarkStart w:id="10894" w:name="_Toc504493294"/>
              <w:bookmarkStart w:id="10895" w:name="_Toc504494349"/>
              <w:bookmarkStart w:id="10896" w:name="_Toc504495949"/>
              <w:bookmarkStart w:id="10897" w:name="_Toc504655035"/>
              <w:bookmarkStart w:id="10898" w:name="_Toc504983213"/>
              <w:bookmarkStart w:id="10899" w:name="_Toc505268297"/>
              <w:bookmarkStart w:id="10900" w:name="_Toc505353054"/>
              <w:bookmarkStart w:id="10901" w:name="_Toc505941939"/>
              <w:bookmarkStart w:id="10902" w:name="_Toc507059603"/>
              <w:bookmarkStart w:id="10903" w:name="_Toc507063172"/>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del>
          </w:p>
        </w:tc>
        <w:tc>
          <w:tcPr>
            <w:tcW w:w="7650" w:type="dxa"/>
            <w:tcBorders>
              <w:top w:val="single" w:sz="8" w:space="0" w:color="999999"/>
              <w:left w:val="single" w:sz="8" w:space="0" w:color="999999"/>
              <w:bottom w:val="single" w:sz="8" w:space="0" w:color="999999"/>
              <w:right w:val="single" w:sz="8" w:space="0" w:color="999999"/>
            </w:tcBorders>
          </w:tcPr>
          <w:p w14:paraId="4D27C68A" w14:textId="4F764EAC" w:rsidR="002A49D9" w:rsidRPr="002326C1" w:rsidDel="00C3631D" w:rsidRDefault="002A49D9" w:rsidP="002A49D9">
            <w:pPr>
              <w:pStyle w:val="SAPNoteHeading"/>
              <w:ind w:left="0"/>
              <w:rPr>
                <w:del w:id="10904" w:author="Author" w:date="2017-12-27T18:30:00Z"/>
                <w:lang w:val="en-US"/>
              </w:rPr>
            </w:pPr>
            <w:del w:id="10905" w:author="Author" w:date="2017-12-27T18:30:00Z">
              <w:r w:rsidRPr="002326C1" w:rsidDel="00C3631D">
                <w:rPr>
                  <w:noProof/>
                  <w:lang w:val="en-US"/>
                </w:rPr>
                <w:drawing>
                  <wp:inline distT="0" distB="0" distL="0" distR="0" wp14:anchorId="1DDDCB98" wp14:editId="60D84A7A">
                    <wp:extent cx="225425" cy="225425"/>
                    <wp:effectExtent l="0" t="0" r="3175"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sidDel="00C3631D">
                <w:rPr>
                  <w:lang w:val="en-US"/>
                </w:rPr>
                <w:delText xml:space="preserve"> Note</w:delText>
              </w:r>
              <w:bookmarkStart w:id="10906" w:name="_Toc502300045"/>
              <w:bookmarkStart w:id="10907" w:name="_Toc504118760"/>
              <w:bookmarkStart w:id="10908" w:name="_Toc504125313"/>
              <w:bookmarkStart w:id="10909" w:name="_Toc504491108"/>
              <w:bookmarkStart w:id="10910" w:name="_Toc504493295"/>
              <w:bookmarkStart w:id="10911" w:name="_Toc504494350"/>
              <w:bookmarkStart w:id="10912" w:name="_Toc504495950"/>
              <w:bookmarkStart w:id="10913" w:name="_Toc504655036"/>
              <w:bookmarkStart w:id="10914" w:name="_Toc504983214"/>
              <w:bookmarkStart w:id="10915" w:name="_Toc505268298"/>
              <w:bookmarkStart w:id="10916" w:name="_Toc505353055"/>
              <w:bookmarkStart w:id="10917" w:name="_Toc505941940"/>
              <w:bookmarkStart w:id="10918" w:name="_Toc507059604"/>
              <w:bookmarkStart w:id="10919" w:name="_Toc507063173"/>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del>
          </w:p>
          <w:p w14:paraId="1A1E2E6E" w14:textId="08B4F14F" w:rsidR="002A49D9" w:rsidRPr="002326C1" w:rsidDel="00C3631D" w:rsidRDefault="002A49D9" w:rsidP="002A49D9">
            <w:pPr>
              <w:rPr>
                <w:del w:id="10920" w:author="Author" w:date="2017-12-27T18:30:00Z"/>
                <w:lang w:val="en-US"/>
              </w:rPr>
            </w:pPr>
            <w:del w:id="10921" w:author="Author" w:date="2017-12-27T18:30:00Z">
              <w:r w:rsidRPr="002326C1" w:rsidDel="00C3631D">
                <w:rPr>
                  <w:lang w:val="en-US"/>
                </w:rPr>
                <w:delText>EEO stands for “equal employment opportunity”.</w:delText>
              </w:r>
              <w:bookmarkStart w:id="10922" w:name="_Toc502300046"/>
              <w:bookmarkStart w:id="10923" w:name="_Toc504118761"/>
              <w:bookmarkStart w:id="10924" w:name="_Toc504125314"/>
              <w:bookmarkStart w:id="10925" w:name="_Toc504491109"/>
              <w:bookmarkStart w:id="10926" w:name="_Toc504493296"/>
              <w:bookmarkStart w:id="10927" w:name="_Toc504494351"/>
              <w:bookmarkStart w:id="10928" w:name="_Toc504495951"/>
              <w:bookmarkStart w:id="10929" w:name="_Toc504655037"/>
              <w:bookmarkStart w:id="10930" w:name="_Toc504983215"/>
              <w:bookmarkStart w:id="10931" w:name="_Toc505268299"/>
              <w:bookmarkStart w:id="10932" w:name="_Toc505353056"/>
              <w:bookmarkStart w:id="10933" w:name="_Toc505941941"/>
              <w:bookmarkStart w:id="10934" w:name="_Toc507059605"/>
              <w:bookmarkStart w:id="10935" w:name="_Toc507063174"/>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del>
          </w:p>
        </w:tc>
        <w:bookmarkStart w:id="10936" w:name="_Toc502300047"/>
        <w:bookmarkStart w:id="10937" w:name="_Toc504118762"/>
        <w:bookmarkStart w:id="10938" w:name="_Toc504125315"/>
        <w:bookmarkStart w:id="10939" w:name="_Toc504491110"/>
        <w:bookmarkStart w:id="10940" w:name="_Toc504493297"/>
        <w:bookmarkStart w:id="10941" w:name="_Toc504494352"/>
        <w:bookmarkStart w:id="10942" w:name="_Toc504495952"/>
        <w:bookmarkStart w:id="10943" w:name="_Toc504655038"/>
        <w:bookmarkStart w:id="10944" w:name="_Toc504983216"/>
        <w:bookmarkStart w:id="10945" w:name="_Toc505268300"/>
        <w:bookmarkStart w:id="10946" w:name="_Toc505353057"/>
        <w:bookmarkStart w:id="10947" w:name="_Toc505941942"/>
        <w:bookmarkStart w:id="10948" w:name="_Toc507059606"/>
        <w:bookmarkStart w:id="10949" w:name="_Toc50706317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tr>
      <w:tr w:rsidR="002A49D9" w:rsidRPr="00A41C57" w:rsidDel="00C3631D" w14:paraId="165C8CA7" w14:textId="3831BD5E" w:rsidTr="002A49D9">
        <w:trPr>
          <w:trHeight w:val="360"/>
          <w:del w:id="10950"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64CA11D3" w14:textId="5E6F711D" w:rsidR="002A49D9" w:rsidRPr="002326C1" w:rsidDel="00C3631D" w:rsidRDefault="002A49D9" w:rsidP="002A49D9">
            <w:pPr>
              <w:rPr>
                <w:del w:id="10951" w:author="Author" w:date="2017-12-27T18:30:00Z"/>
                <w:rStyle w:val="SAPScreenElement"/>
                <w:lang w:val="en-US"/>
              </w:rPr>
            </w:pPr>
            <w:del w:id="10952" w:author="Author" w:date="2017-12-27T18:30:00Z">
              <w:r w:rsidRPr="002326C1" w:rsidDel="00C3631D">
                <w:rPr>
                  <w:rStyle w:val="SAPScreenElement"/>
                  <w:lang w:val="en-US"/>
                </w:rPr>
                <w:delText>Continued Sickness Pay Period</w:delText>
              </w:r>
              <w:r w:rsidRPr="002326C1" w:rsidDel="00C3631D">
                <w:rPr>
                  <w:lang w:val="en-US"/>
                </w:rPr>
                <w:delText>: enter as appropriate</w:delText>
              </w:r>
              <w:bookmarkStart w:id="10953" w:name="_Toc502300048"/>
              <w:bookmarkStart w:id="10954" w:name="_Toc504118763"/>
              <w:bookmarkStart w:id="10955" w:name="_Toc504125316"/>
              <w:bookmarkStart w:id="10956" w:name="_Toc504491111"/>
              <w:bookmarkStart w:id="10957" w:name="_Toc504493298"/>
              <w:bookmarkStart w:id="10958" w:name="_Toc504494353"/>
              <w:bookmarkStart w:id="10959" w:name="_Toc504495953"/>
              <w:bookmarkStart w:id="10960" w:name="_Toc504655039"/>
              <w:bookmarkStart w:id="10961" w:name="_Toc504983217"/>
              <w:bookmarkStart w:id="10962" w:name="_Toc505268301"/>
              <w:bookmarkStart w:id="10963" w:name="_Toc505353058"/>
              <w:bookmarkStart w:id="10964" w:name="_Toc505941943"/>
              <w:bookmarkStart w:id="10965" w:name="_Toc507059607"/>
              <w:bookmarkStart w:id="10966" w:name="_Toc507063176"/>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del>
          </w:p>
        </w:tc>
        <w:tc>
          <w:tcPr>
            <w:tcW w:w="7650" w:type="dxa"/>
            <w:tcBorders>
              <w:top w:val="single" w:sz="8" w:space="0" w:color="999999"/>
              <w:left w:val="single" w:sz="8" w:space="0" w:color="999999"/>
              <w:bottom w:val="single" w:sz="8" w:space="0" w:color="999999"/>
              <w:right w:val="single" w:sz="8" w:space="0" w:color="999999"/>
            </w:tcBorders>
          </w:tcPr>
          <w:p w14:paraId="371AB347" w14:textId="74533C00" w:rsidR="002A49D9" w:rsidRPr="002326C1" w:rsidDel="00C3631D" w:rsidRDefault="002A49D9" w:rsidP="002A49D9">
            <w:pPr>
              <w:rPr>
                <w:del w:id="10967" w:author="Author" w:date="2017-12-27T18:30:00Z"/>
                <w:lang w:val="en-US"/>
              </w:rPr>
            </w:pPr>
            <w:bookmarkStart w:id="10968" w:name="_Toc502300049"/>
            <w:bookmarkStart w:id="10969" w:name="_Toc504118764"/>
            <w:bookmarkStart w:id="10970" w:name="_Toc504125317"/>
            <w:bookmarkStart w:id="10971" w:name="_Toc504491112"/>
            <w:bookmarkStart w:id="10972" w:name="_Toc504493299"/>
            <w:bookmarkStart w:id="10973" w:name="_Toc504494354"/>
            <w:bookmarkStart w:id="10974" w:name="_Toc504495954"/>
            <w:bookmarkStart w:id="10975" w:name="_Toc504655040"/>
            <w:bookmarkStart w:id="10976" w:name="_Toc504983218"/>
            <w:bookmarkStart w:id="10977" w:name="_Toc505268302"/>
            <w:bookmarkStart w:id="10978" w:name="_Toc505353059"/>
            <w:bookmarkStart w:id="10979" w:name="_Toc505941944"/>
            <w:bookmarkStart w:id="10980" w:name="_Toc507059608"/>
            <w:bookmarkStart w:id="10981" w:name="_Toc50706317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p>
        </w:tc>
        <w:bookmarkStart w:id="10982" w:name="_Toc502300050"/>
        <w:bookmarkStart w:id="10983" w:name="_Toc504118765"/>
        <w:bookmarkStart w:id="10984" w:name="_Toc504125318"/>
        <w:bookmarkStart w:id="10985" w:name="_Toc504491113"/>
        <w:bookmarkStart w:id="10986" w:name="_Toc504493300"/>
        <w:bookmarkStart w:id="10987" w:name="_Toc504494355"/>
        <w:bookmarkStart w:id="10988" w:name="_Toc504495955"/>
        <w:bookmarkStart w:id="10989" w:name="_Toc504655041"/>
        <w:bookmarkStart w:id="10990" w:name="_Toc504983219"/>
        <w:bookmarkStart w:id="10991" w:name="_Toc505268303"/>
        <w:bookmarkStart w:id="10992" w:name="_Toc505353060"/>
        <w:bookmarkStart w:id="10993" w:name="_Toc505941945"/>
        <w:bookmarkStart w:id="10994" w:name="_Toc507059609"/>
        <w:bookmarkStart w:id="10995" w:name="_Toc507063178"/>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tr>
      <w:tr w:rsidR="002A49D9" w:rsidRPr="00A41C57" w:rsidDel="00C3631D" w14:paraId="5805E876" w14:textId="7C4D492F" w:rsidTr="002A49D9">
        <w:trPr>
          <w:trHeight w:val="360"/>
          <w:del w:id="10996"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778C9EAF" w14:textId="76CB3A5B" w:rsidR="002A49D9" w:rsidRPr="002326C1" w:rsidDel="00C3631D" w:rsidRDefault="002A49D9" w:rsidP="002A49D9">
            <w:pPr>
              <w:rPr>
                <w:del w:id="10997" w:author="Author" w:date="2017-12-27T18:30:00Z"/>
                <w:rStyle w:val="SAPScreenElement"/>
                <w:lang w:val="en-US"/>
              </w:rPr>
            </w:pPr>
            <w:del w:id="10998" w:author="Author" w:date="2017-12-27T18:30:00Z">
              <w:r w:rsidRPr="002326C1" w:rsidDel="00C3631D">
                <w:rPr>
                  <w:rStyle w:val="SAPScreenElement"/>
                  <w:lang w:val="en-US"/>
                </w:rPr>
                <w:delText>Continued Sickness Pay Measure</w:delText>
              </w:r>
              <w:r w:rsidRPr="002326C1" w:rsidDel="00C3631D">
                <w:rPr>
                  <w:lang w:val="en-US"/>
                </w:rPr>
                <w:delText>: select from drop-down</w:delText>
              </w:r>
              <w:bookmarkStart w:id="10999" w:name="_Toc502300051"/>
              <w:bookmarkStart w:id="11000" w:name="_Toc504118766"/>
              <w:bookmarkStart w:id="11001" w:name="_Toc504125319"/>
              <w:bookmarkStart w:id="11002" w:name="_Toc504491114"/>
              <w:bookmarkStart w:id="11003" w:name="_Toc504493301"/>
              <w:bookmarkStart w:id="11004" w:name="_Toc504494356"/>
              <w:bookmarkStart w:id="11005" w:name="_Toc504495956"/>
              <w:bookmarkStart w:id="11006" w:name="_Toc504655042"/>
              <w:bookmarkStart w:id="11007" w:name="_Toc504983220"/>
              <w:bookmarkStart w:id="11008" w:name="_Toc505268304"/>
              <w:bookmarkStart w:id="11009" w:name="_Toc505353061"/>
              <w:bookmarkStart w:id="11010" w:name="_Toc505941946"/>
              <w:bookmarkStart w:id="11011" w:name="_Toc507059610"/>
              <w:bookmarkStart w:id="11012" w:name="_Toc507063179"/>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del>
          </w:p>
        </w:tc>
        <w:tc>
          <w:tcPr>
            <w:tcW w:w="7650" w:type="dxa"/>
            <w:tcBorders>
              <w:top w:val="single" w:sz="8" w:space="0" w:color="999999"/>
              <w:left w:val="single" w:sz="8" w:space="0" w:color="999999"/>
              <w:bottom w:val="single" w:sz="8" w:space="0" w:color="999999"/>
              <w:right w:val="single" w:sz="8" w:space="0" w:color="999999"/>
            </w:tcBorders>
          </w:tcPr>
          <w:p w14:paraId="68B08C5E" w14:textId="6D8AAE4A" w:rsidR="002A49D9" w:rsidRPr="002326C1" w:rsidDel="00C3631D" w:rsidRDefault="002A49D9" w:rsidP="002A49D9">
            <w:pPr>
              <w:rPr>
                <w:del w:id="11013" w:author="Author" w:date="2017-12-27T18:30:00Z"/>
                <w:lang w:val="en-US"/>
              </w:rPr>
            </w:pPr>
            <w:bookmarkStart w:id="11014" w:name="_Toc502300052"/>
            <w:bookmarkStart w:id="11015" w:name="_Toc504118767"/>
            <w:bookmarkStart w:id="11016" w:name="_Toc504125320"/>
            <w:bookmarkStart w:id="11017" w:name="_Toc504491115"/>
            <w:bookmarkStart w:id="11018" w:name="_Toc504493302"/>
            <w:bookmarkStart w:id="11019" w:name="_Toc504494357"/>
            <w:bookmarkStart w:id="11020" w:name="_Toc504495957"/>
            <w:bookmarkStart w:id="11021" w:name="_Toc504655043"/>
            <w:bookmarkStart w:id="11022" w:name="_Toc504983221"/>
            <w:bookmarkStart w:id="11023" w:name="_Toc505268305"/>
            <w:bookmarkStart w:id="11024" w:name="_Toc505353062"/>
            <w:bookmarkStart w:id="11025" w:name="_Toc505941947"/>
            <w:bookmarkStart w:id="11026" w:name="_Toc507059611"/>
            <w:bookmarkStart w:id="11027" w:name="_Toc507063180"/>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p>
        </w:tc>
        <w:bookmarkStart w:id="11028" w:name="_Toc502300053"/>
        <w:bookmarkStart w:id="11029" w:name="_Toc504118768"/>
        <w:bookmarkStart w:id="11030" w:name="_Toc504125321"/>
        <w:bookmarkStart w:id="11031" w:name="_Toc504491116"/>
        <w:bookmarkStart w:id="11032" w:name="_Toc504493303"/>
        <w:bookmarkStart w:id="11033" w:name="_Toc504494358"/>
        <w:bookmarkStart w:id="11034" w:name="_Toc504495958"/>
        <w:bookmarkStart w:id="11035" w:name="_Toc504655044"/>
        <w:bookmarkStart w:id="11036" w:name="_Toc504983222"/>
        <w:bookmarkStart w:id="11037" w:name="_Toc505268306"/>
        <w:bookmarkStart w:id="11038" w:name="_Toc505353063"/>
        <w:bookmarkStart w:id="11039" w:name="_Toc505941948"/>
        <w:bookmarkStart w:id="11040" w:name="_Toc507059612"/>
        <w:bookmarkStart w:id="11041" w:name="_Toc507063181"/>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tr>
      <w:tr w:rsidR="002A49D9" w:rsidRPr="00A41C57" w:rsidDel="00C3631D" w14:paraId="7875ECAA" w14:textId="6AA39729" w:rsidTr="002A49D9">
        <w:trPr>
          <w:trHeight w:val="360"/>
          <w:del w:id="11042"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75B3C96F" w14:textId="05A40AE3" w:rsidR="002A49D9" w:rsidRPr="002326C1" w:rsidDel="00C3631D" w:rsidRDefault="002A49D9" w:rsidP="002A49D9">
            <w:pPr>
              <w:rPr>
                <w:del w:id="11043" w:author="Author" w:date="2017-12-27T18:30:00Z"/>
                <w:rStyle w:val="SAPScreenElement"/>
                <w:lang w:val="en-US"/>
              </w:rPr>
            </w:pPr>
            <w:del w:id="11044" w:author="Author" w:date="2017-12-27T18:30:00Z">
              <w:r w:rsidRPr="002326C1" w:rsidDel="00C3631D">
                <w:rPr>
                  <w:rStyle w:val="SAPScreenElement"/>
                  <w:lang w:val="en-US"/>
                </w:rPr>
                <w:delText>Competition Clause</w:delText>
              </w:r>
              <w:r w:rsidRPr="002326C1" w:rsidDel="00C3631D">
                <w:rPr>
                  <w:lang w:val="en-US"/>
                </w:rPr>
                <w:delText xml:space="preserve">: defaults to </w:delText>
              </w:r>
              <w:r w:rsidRPr="002326C1" w:rsidDel="00C3631D">
                <w:rPr>
                  <w:rStyle w:val="SAPUserEntry"/>
                  <w:lang w:val="en-US"/>
                </w:rPr>
                <w:delText>No</w:delText>
              </w:r>
              <w:r w:rsidRPr="002326C1" w:rsidDel="00C3631D">
                <w:rPr>
                  <w:lang w:val="en-US"/>
                </w:rPr>
                <w:delText>; adapt if there is a competition clause in the employee’s contract</w:delText>
              </w:r>
              <w:bookmarkStart w:id="11045" w:name="_Toc502300054"/>
              <w:bookmarkStart w:id="11046" w:name="_Toc504118769"/>
              <w:bookmarkStart w:id="11047" w:name="_Toc504125322"/>
              <w:bookmarkStart w:id="11048" w:name="_Toc504491117"/>
              <w:bookmarkStart w:id="11049" w:name="_Toc504493304"/>
              <w:bookmarkStart w:id="11050" w:name="_Toc504494359"/>
              <w:bookmarkStart w:id="11051" w:name="_Toc504495959"/>
              <w:bookmarkStart w:id="11052" w:name="_Toc504655045"/>
              <w:bookmarkStart w:id="11053" w:name="_Toc504983223"/>
              <w:bookmarkStart w:id="11054" w:name="_Toc505268307"/>
              <w:bookmarkStart w:id="11055" w:name="_Toc505353064"/>
              <w:bookmarkStart w:id="11056" w:name="_Toc505941949"/>
              <w:bookmarkStart w:id="11057" w:name="_Toc507059613"/>
              <w:bookmarkStart w:id="11058" w:name="_Toc507063182"/>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del>
          </w:p>
        </w:tc>
        <w:tc>
          <w:tcPr>
            <w:tcW w:w="7650" w:type="dxa"/>
            <w:tcBorders>
              <w:top w:val="single" w:sz="8" w:space="0" w:color="999999"/>
              <w:left w:val="single" w:sz="8" w:space="0" w:color="999999"/>
              <w:bottom w:val="single" w:sz="8" w:space="0" w:color="999999"/>
              <w:right w:val="single" w:sz="8" w:space="0" w:color="999999"/>
            </w:tcBorders>
          </w:tcPr>
          <w:p w14:paraId="0D43ADF9" w14:textId="01426183" w:rsidR="002A49D9" w:rsidRPr="002326C1" w:rsidDel="00C3631D" w:rsidRDefault="002A49D9" w:rsidP="002A49D9">
            <w:pPr>
              <w:rPr>
                <w:del w:id="11059" w:author="Author" w:date="2017-12-27T18:30:00Z"/>
                <w:lang w:val="en-US"/>
              </w:rPr>
            </w:pPr>
            <w:bookmarkStart w:id="11060" w:name="_Toc502300055"/>
            <w:bookmarkStart w:id="11061" w:name="_Toc504118770"/>
            <w:bookmarkStart w:id="11062" w:name="_Toc504125323"/>
            <w:bookmarkStart w:id="11063" w:name="_Toc504491118"/>
            <w:bookmarkStart w:id="11064" w:name="_Toc504493305"/>
            <w:bookmarkStart w:id="11065" w:name="_Toc504494360"/>
            <w:bookmarkStart w:id="11066" w:name="_Toc504495960"/>
            <w:bookmarkStart w:id="11067" w:name="_Toc504655046"/>
            <w:bookmarkStart w:id="11068" w:name="_Toc504983224"/>
            <w:bookmarkStart w:id="11069" w:name="_Toc505268308"/>
            <w:bookmarkStart w:id="11070" w:name="_Toc505353065"/>
            <w:bookmarkStart w:id="11071" w:name="_Toc505941950"/>
            <w:bookmarkStart w:id="11072" w:name="_Toc507059614"/>
            <w:bookmarkStart w:id="11073" w:name="_Toc507063183"/>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p>
        </w:tc>
        <w:bookmarkStart w:id="11074" w:name="_Toc502300056"/>
        <w:bookmarkStart w:id="11075" w:name="_Toc504118771"/>
        <w:bookmarkStart w:id="11076" w:name="_Toc504125324"/>
        <w:bookmarkStart w:id="11077" w:name="_Toc504491119"/>
        <w:bookmarkStart w:id="11078" w:name="_Toc504493306"/>
        <w:bookmarkStart w:id="11079" w:name="_Toc504494361"/>
        <w:bookmarkStart w:id="11080" w:name="_Toc504495961"/>
        <w:bookmarkStart w:id="11081" w:name="_Toc504655047"/>
        <w:bookmarkStart w:id="11082" w:name="_Toc504983225"/>
        <w:bookmarkStart w:id="11083" w:name="_Toc505268309"/>
        <w:bookmarkStart w:id="11084" w:name="_Toc505353066"/>
        <w:bookmarkStart w:id="11085" w:name="_Toc505941951"/>
        <w:bookmarkStart w:id="11086" w:name="_Toc507059615"/>
        <w:bookmarkStart w:id="11087" w:name="_Toc507063184"/>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tr>
      <w:tr w:rsidR="002A49D9" w:rsidRPr="00A41C57" w:rsidDel="00C3631D" w14:paraId="46AC0ED9" w14:textId="0D82A377" w:rsidTr="002A49D9">
        <w:trPr>
          <w:trHeight w:val="360"/>
          <w:del w:id="11088"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5F053356" w14:textId="02653F47" w:rsidR="002A49D9" w:rsidRPr="002326C1" w:rsidDel="00C3631D" w:rsidRDefault="002A49D9" w:rsidP="002A49D9">
            <w:pPr>
              <w:rPr>
                <w:del w:id="11089" w:author="Author" w:date="2017-12-27T18:30:00Z"/>
                <w:rStyle w:val="SAPScreenElement"/>
                <w:lang w:val="en-US"/>
              </w:rPr>
            </w:pPr>
            <w:del w:id="11090" w:author="Author" w:date="2017-12-27T18:30:00Z">
              <w:r w:rsidRPr="002326C1" w:rsidDel="00C3631D">
                <w:rPr>
                  <w:rStyle w:val="SAPScreenElement"/>
                  <w:lang w:val="en-US"/>
                </w:rPr>
                <w:delText>Sideline Job Allowed:</w:delText>
              </w:r>
              <w:r w:rsidRPr="002326C1" w:rsidDel="00C3631D">
                <w:rPr>
                  <w:lang w:val="en-US"/>
                </w:rPr>
                <w:delText xml:space="preserve"> defaults to </w:delText>
              </w:r>
              <w:r w:rsidRPr="002326C1" w:rsidDel="00C3631D">
                <w:rPr>
                  <w:rStyle w:val="SAPUserEntry"/>
                  <w:lang w:val="en-US"/>
                </w:rPr>
                <w:delText>No</w:delText>
              </w:r>
              <w:r w:rsidRPr="002326C1" w:rsidDel="00C3631D">
                <w:rPr>
                  <w:lang w:val="en-US"/>
                </w:rPr>
                <w:delText>; adapt if the employee is allowed to work elsewhere</w:delText>
              </w:r>
              <w:bookmarkStart w:id="11091" w:name="_Toc502300057"/>
              <w:bookmarkStart w:id="11092" w:name="_Toc504118772"/>
              <w:bookmarkStart w:id="11093" w:name="_Toc504125325"/>
              <w:bookmarkStart w:id="11094" w:name="_Toc504491120"/>
              <w:bookmarkStart w:id="11095" w:name="_Toc504493307"/>
              <w:bookmarkStart w:id="11096" w:name="_Toc504494362"/>
              <w:bookmarkStart w:id="11097" w:name="_Toc504495962"/>
              <w:bookmarkStart w:id="11098" w:name="_Toc504655048"/>
              <w:bookmarkStart w:id="11099" w:name="_Toc504983226"/>
              <w:bookmarkStart w:id="11100" w:name="_Toc505268310"/>
              <w:bookmarkStart w:id="11101" w:name="_Toc505353067"/>
              <w:bookmarkStart w:id="11102" w:name="_Toc505941952"/>
              <w:bookmarkStart w:id="11103" w:name="_Toc507059616"/>
              <w:bookmarkStart w:id="11104" w:name="_Toc507063185"/>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del>
          </w:p>
        </w:tc>
        <w:tc>
          <w:tcPr>
            <w:tcW w:w="7650" w:type="dxa"/>
            <w:tcBorders>
              <w:top w:val="single" w:sz="8" w:space="0" w:color="999999"/>
              <w:left w:val="single" w:sz="8" w:space="0" w:color="999999"/>
              <w:bottom w:val="single" w:sz="8" w:space="0" w:color="999999"/>
              <w:right w:val="single" w:sz="8" w:space="0" w:color="999999"/>
            </w:tcBorders>
          </w:tcPr>
          <w:p w14:paraId="658F5490" w14:textId="013947C3" w:rsidR="002A49D9" w:rsidRPr="002326C1" w:rsidDel="00C3631D" w:rsidRDefault="002A49D9" w:rsidP="002A49D9">
            <w:pPr>
              <w:rPr>
                <w:del w:id="11105" w:author="Author" w:date="2017-12-27T18:30:00Z"/>
                <w:lang w:val="en-US"/>
              </w:rPr>
            </w:pPr>
            <w:bookmarkStart w:id="11106" w:name="_Toc502300058"/>
            <w:bookmarkStart w:id="11107" w:name="_Toc504118773"/>
            <w:bookmarkStart w:id="11108" w:name="_Toc504125326"/>
            <w:bookmarkStart w:id="11109" w:name="_Toc504491121"/>
            <w:bookmarkStart w:id="11110" w:name="_Toc504493308"/>
            <w:bookmarkStart w:id="11111" w:name="_Toc504494363"/>
            <w:bookmarkStart w:id="11112" w:name="_Toc504495963"/>
            <w:bookmarkStart w:id="11113" w:name="_Toc504655049"/>
            <w:bookmarkStart w:id="11114" w:name="_Toc504983227"/>
            <w:bookmarkStart w:id="11115" w:name="_Toc505268311"/>
            <w:bookmarkStart w:id="11116" w:name="_Toc505353068"/>
            <w:bookmarkStart w:id="11117" w:name="_Toc505941953"/>
            <w:bookmarkStart w:id="11118" w:name="_Toc507059617"/>
            <w:bookmarkStart w:id="11119" w:name="_Toc507063186"/>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p>
        </w:tc>
        <w:bookmarkStart w:id="11120" w:name="_Toc502300059"/>
        <w:bookmarkStart w:id="11121" w:name="_Toc504118774"/>
        <w:bookmarkStart w:id="11122" w:name="_Toc504125327"/>
        <w:bookmarkStart w:id="11123" w:name="_Toc504491122"/>
        <w:bookmarkStart w:id="11124" w:name="_Toc504493309"/>
        <w:bookmarkStart w:id="11125" w:name="_Toc504494364"/>
        <w:bookmarkStart w:id="11126" w:name="_Toc504495964"/>
        <w:bookmarkStart w:id="11127" w:name="_Toc504655050"/>
        <w:bookmarkStart w:id="11128" w:name="_Toc504983228"/>
        <w:bookmarkStart w:id="11129" w:name="_Toc505268312"/>
        <w:bookmarkStart w:id="11130" w:name="_Toc505353069"/>
        <w:bookmarkStart w:id="11131" w:name="_Toc505941954"/>
        <w:bookmarkStart w:id="11132" w:name="_Toc507059618"/>
        <w:bookmarkStart w:id="11133" w:name="_Toc507063187"/>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tr>
      <w:tr w:rsidR="002A49D9" w:rsidRPr="00A41C57" w:rsidDel="00C3631D" w14:paraId="66086C05" w14:textId="222E65F8" w:rsidTr="002A49D9">
        <w:trPr>
          <w:trHeight w:val="360"/>
          <w:del w:id="11134"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51C2824F" w14:textId="68899A20" w:rsidR="002A49D9" w:rsidRPr="002326C1" w:rsidDel="00C3631D" w:rsidRDefault="002A49D9" w:rsidP="002A49D9">
            <w:pPr>
              <w:rPr>
                <w:del w:id="11135" w:author="Author" w:date="2017-12-27T18:30:00Z"/>
                <w:rStyle w:val="SAPScreenElement"/>
                <w:lang w:val="en-US"/>
              </w:rPr>
            </w:pPr>
            <w:del w:id="11136" w:author="Author" w:date="2017-12-27T18:30:00Z">
              <w:r w:rsidRPr="002326C1" w:rsidDel="00C3631D">
                <w:rPr>
                  <w:rStyle w:val="SAPScreenElement"/>
                  <w:lang w:val="en-US"/>
                </w:rPr>
                <w:delText>Notice Period:</w:delText>
              </w:r>
              <w:r w:rsidRPr="002326C1" w:rsidDel="00C3631D">
                <w:rPr>
                  <w:lang w:val="en-US"/>
                </w:rPr>
                <w:delText xml:space="preserve"> enter if appropriate</w:delText>
              </w:r>
              <w:bookmarkStart w:id="11137" w:name="_Toc502300060"/>
              <w:bookmarkStart w:id="11138" w:name="_Toc504118775"/>
              <w:bookmarkStart w:id="11139" w:name="_Toc504125328"/>
              <w:bookmarkStart w:id="11140" w:name="_Toc504491123"/>
              <w:bookmarkStart w:id="11141" w:name="_Toc504493310"/>
              <w:bookmarkStart w:id="11142" w:name="_Toc504494365"/>
              <w:bookmarkStart w:id="11143" w:name="_Toc504495965"/>
              <w:bookmarkStart w:id="11144" w:name="_Toc504655051"/>
              <w:bookmarkStart w:id="11145" w:name="_Toc504983229"/>
              <w:bookmarkStart w:id="11146" w:name="_Toc505268313"/>
              <w:bookmarkStart w:id="11147" w:name="_Toc505353070"/>
              <w:bookmarkStart w:id="11148" w:name="_Toc505941955"/>
              <w:bookmarkStart w:id="11149" w:name="_Toc507059619"/>
              <w:bookmarkStart w:id="11150" w:name="_Toc507063188"/>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del>
          </w:p>
        </w:tc>
        <w:tc>
          <w:tcPr>
            <w:tcW w:w="7650" w:type="dxa"/>
            <w:tcBorders>
              <w:top w:val="single" w:sz="8" w:space="0" w:color="999999"/>
              <w:left w:val="single" w:sz="8" w:space="0" w:color="999999"/>
              <w:bottom w:val="single" w:sz="8" w:space="0" w:color="999999"/>
              <w:right w:val="single" w:sz="8" w:space="0" w:color="999999"/>
            </w:tcBorders>
          </w:tcPr>
          <w:p w14:paraId="2E0DE49F" w14:textId="01EAA7A7" w:rsidR="002A49D9" w:rsidRPr="002326C1" w:rsidDel="00C3631D" w:rsidRDefault="002A49D9" w:rsidP="002A49D9">
            <w:pPr>
              <w:rPr>
                <w:del w:id="11151" w:author="Author" w:date="2017-12-27T18:30:00Z"/>
                <w:lang w:val="en-US"/>
              </w:rPr>
            </w:pPr>
            <w:bookmarkStart w:id="11152" w:name="_Toc502300061"/>
            <w:bookmarkStart w:id="11153" w:name="_Toc504118776"/>
            <w:bookmarkStart w:id="11154" w:name="_Toc504125329"/>
            <w:bookmarkStart w:id="11155" w:name="_Toc504491124"/>
            <w:bookmarkStart w:id="11156" w:name="_Toc504493311"/>
            <w:bookmarkStart w:id="11157" w:name="_Toc504494366"/>
            <w:bookmarkStart w:id="11158" w:name="_Toc504495966"/>
            <w:bookmarkStart w:id="11159" w:name="_Toc504655052"/>
            <w:bookmarkStart w:id="11160" w:name="_Toc504983230"/>
            <w:bookmarkStart w:id="11161" w:name="_Toc505268314"/>
            <w:bookmarkStart w:id="11162" w:name="_Toc505353071"/>
            <w:bookmarkStart w:id="11163" w:name="_Toc505941956"/>
            <w:bookmarkStart w:id="11164" w:name="_Toc507059620"/>
            <w:bookmarkStart w:id="11165" w:name="_Toc507063189"/>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p>
        </w:tc>
        <w:bookmarkStart w:id="11166" w:name="_Toc502300062"/>
        <w:bookmarkStart w:id="11167" w:name="_Toc504118777"/>
        <w:bookmarkStart w:id="11168" w:name="_Toc504125330"/>
        <w:bookmarkStart w:id="11169" w:name="_Toc504491125"/>
        <w:bookmarkStart w:id="11170" w:name="_Toc504493312"/>
        <w:bookmarkStart w:id="11171" w:name="_Toc504494367"/>
        <w:bookmarkStart w:id="11172" w:name="_Toc504495967"/>
        <w:bookmarkStart w:id="11173" w:name="_Toc504655053"/>
        <w:bookmarkStart w:id="11174" w:name="_Toc504983231"/>
        <w:bookmarkStart w:id="11175" w:name="_Toc505268315"/>
        <w:bookmarkStart w:id="11176" w:name="_Toc505353072"/>
        <w:bookmarkStart w:id="11177" w:name="_Toc505941957"/>
        <w:bookmarkStart w:id="11178" w:name="_Toc507059621"/>
        <w:bookmarkStart w:id="11179" w:name="_Toc507063190"/>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tr>
      <w:tr w:rsidR="002A49D9" w:rsidRPr="00A41C57" w:rsidDel="00C3631D" w14:paraId="4DABD949" w14:textId="4562313C" w:rsidTr="002A49D9">
        <w:trPr>
          <w:trHeight w:val="360"/>
          <w:del w:id="11180"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6C24E7DC" w14:textId="69610265" w:rsidR="002A49D9" w:rsidRPr="002326C1" w:rsidDel="00C3631D" w:rsidRDefault="002A49D9" w:rsidP="002A49D9">
            <w:pPr>
              <w:rPr>
                <w:del w:id="11181" w:author="Author" w:date="2017-12-27T18:30:00Z"/>
                <w:rStyle w:val="SAPScreenElement"/>
                <w:lang w:val="en-US"/>
              </w:rPr>
            </w:pPr>
            <w:del w:id="11182" w:author="Author" w:date="2017-12-27T18:30:00Z">
              <w:r w:rsidRPr="002326C1" w:rsidDel="00C3631D">
                <w:rPr>
                  <w:rStyle w:val="SAPScreenElement"/>
                  <w:lang w:val="en-US"/>
                </w:rPr>
                <w:delText>Initial Entry:</w:delText>
              </w:r>
              <w:r w:rsidRPr="002326C1" w:rsidDel="00C3631D">
                <w:rPr>
                  <w:lang w:val="en-US"/>
                </w:rPr>
                <w:delText xml:space="preserve"> select from calendar help the</w:delText>
              </w:r>
              <w:r w:rsidRPr="002326C1" w:rsidDel="00C3631D">
                <w:rPr>
                  <w:noProof/>
                  <w:lang w:val="en-US"/>
                </w:rPr>
                <w:delText xml:space="preserve"> start date when the employee first started in the company</w:delText>
              </w:r>
              <w:bookmarkStart w:id="11183" w:name="_Toc502300063"/>
              <w:bookmarkStart w:id="11184" w:name="_Toc504118778"/>
              <w:bookmarkStart w:id="11185" w:name="_Toc504125331"/>
              <w:bookmarkStart w:id="11186" w:name="_Toc504491126"/>
              <w:bookmarkStart w:id="11187" w:name="_Toc504493313"/>
              <w:bookmarkStart w:id="11188" w:name="_Toc504494368"/>
              <w:bookmarkStart w:id="11189" w:name="_Toc504495968"/>
              <w:bookmarkStart w:id="11190" w:name="_Toc504655054"/>
              <w:bookmarkStart w:id="11191" w:name="_Toc504983232"/>
              <w:bookmarkStart w:id="11192" w:name="_Toc505268316"/>
              <w:bookmarkStart w:id="11193" w:name="_Toc505353073"/>
              <w:bookmarkStart w:id="11194" w:name="_Toc505941958"/>
              <w:bookmarkStart w:id="11195" w:name="_Toc507059622"/>
              <w:bookmarkStart w:id="11196" w:name="_Toc507063191"/>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del>
          </w:p>
        </w:tc>
        <w:tc>
          <w:tcPr>
            <w:tcW w:w="7650" w:type="dxa"/>
            <w:tcBorders>
              <w:top w:val="single" w:sz="8" w:space="0" w:color="999999"/>
              <w:left w:val="single" w:sz="8" w:space="0" w:color="999999"/>
              <w:bottom w:val="single" w:sz="8" w:space="0" w:color="999999"/>
              <w:right w:val="single" w:sz="8" w:space="0" w:color="999999"/>
            </w:tcBorders>
          </w:tcPr>
          <w:p w14:paraId="5EDFE046" w14:textId="067B5B17" w:rsidR="002A49D9" w:rsidRPr="002326C1" w:rsidDel="00C3631D" w:rsidRDefault="002A49D9" w:rsidP="002A49D9">
            <w:pPr>
              <w:rPr>
                <w:del w:id="11197" w:author="Author" w:date="2017-12-27T18:30:00Z"/>
                <w:lang w:val="en-US"/>
              </w:rPr>
            </w:pPr>
            <w:del w:id="11198" w:author="Author" w:date="2017-12-27T18:30:00Z">
              <w:r w:rsidRPr="00BD5915" w:rsidDel="00C3631D">
                <w:rPr>
                  <w:noProof/>
                  <w:lang w:val="en-US"/>
                </w:rPr>
                <w:delText>For example, if an employee was originally hired as a contractor and then became a permanent employee, this is the date when he or she first entered the company as a contractor.</w:delText>
              </w:r>
              <w:bookmarkStart w:id="11199" w:name="_Toc502300064"/>
              <w:bookmarkStart w:id="11200" w:name="_Toc504118779"/>
              <w:bookmarkStart w:id="11201" w:name="_Toc504125332"/>
              <w:bookmarkStart w:id="11202" w:name="_Toc504491127"/>
              <w:bookmarkStart w:id="11203" w:name="_Toc504493314"/>
              <w:bookmarkStart w:id="11204" w:name="_Toc504494369"/>
              <w:bookmarkStart w:id="11205" w:name="_Toc504495969"/>
              <w:bookmarkStart w:id="11206" w:name="_Toc504655055"/>
              <w:bookmarkStart w:id="11207" w:name="_Toc504983233"/>
              <w:bookmarkStart w:id="11208" w:name="_Toc505268317"/>
              <w:bookmarkStart w:id="11209" w:name="_Toc505353074"/>
              <w:bookmarkStart w:id="11210" w:name="_Toc505941959"/>
              <w:bookmarkStart w:id="11211" w:name="_Toc507059623"/>
              <w:bookmarkStart w:id="11212" w:name="_Toc507063192"/>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del>
          </w:p>
        </w:tc>
        <w:bookmarkStart w:id="11213" w:name="_Toc502300065"/>
        <w:bookmarkStart w:id="11214" w:name="_Toc504118780"/>
        <w:bookmarkStart w:id="11215" w:name="_Toc504125333"/>
        <w:bookmarkStart w:id="11216" w:name="_Toc504491128"/>
        <w:bookmarkStart w:id="11217" w:name="_Toc504493315"/>
        <w:bookmarkStart w:id="11218" w:name="_Toc504494370"/>
        <w:bookmarkStart w:id="11219" w:name="_Toc504495970"/>
        <w:bookmarkStart w:id="11220" w:name="_Toc504655056"/>
        <w:bookmarkStart w:id="11221" w:name="_Toc504983234"/>
        <w:bookmarkStart w:id="11222" w:name="_Toc505268318"/>
        <w:bookmarkStart w:id="11223" w:name="_Toc505353075"/>
        <w:bookmarkStart w:id="11224" w:name="_Toc505941960"/>
        <w:bookmarkStart w:id="11225" w:name="_Toc507059624"/>
        <w:bookmarkStart w:id="11226" w:name="_Toc507063193"/>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tr>
      <w:tr w:rsidR="002A49D9" w:rsidRPr="00A41C57" w:rsidDel="00C3631D" w14:paraId="24EAF401" w14:textId="581C39A2" w:rsidTr="002A49D9">
        <w:trPr>
          <w:trHeight w:val="360"/>
          <w:del w:id="11227"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54BBA906" w14:textId="07BAC1E2" w:rsidR="002A49D9" w:rsidRPr="002326C1" w:rsidDel="00C3631D" w:rsidRDefault="002A49D9" w:rsidP="002A49D9">
            <w:pPr>
              <w:rPr>
                <w:del w:id="11228" w:author="Author" w:date="2017-12-27T18:30:00Z"/>
                <w:rStyle w:val="SAPScreenElement"/>
                <w:lang w:val="en-US"/>
              </w:rPr>
            </w:pPr>
            <w:del w:id="11229" w:author="Author" w:date="2017-12-27T18:30:00Z">
              <w:r w:rsidRPr="002326C1" w:rsidDel="00C3631D">
                <w:rPr>
                  <w:rStyle w:val="SAPScreenElement"/>
                  <w:lang w:val="en-US"/>
                </w:rPr>
                <w:delText>Entry into Group:</w:delText>
              </w:r>
              <w:r w:rsidRPr="002326C1" w:rsidDel="00C3631D">
                <w:rPr>
                  <w:lang w:val="en-US"/>
                </w:rPr>
                <w:delText xml:space="preserve"> select from calendar help</w:delText>
              </w:r>
              <w:r w:rsidRPr="002326C1" w:rsidDel="00C3631D">
                <w:rPr>
                  <w:noProof/>
                  <w:lang w:val="en-US"/>
                </w:rPr>
                <w:delText xml:space="preserve"> the start date when the employee started in the organization he or she belongs to now</w:delText>
              </w:r>
              <w:bookmarkStart w:id="11230" w:name="_Toc502300066"/>
              <w:bookmarkStart w:id="11231" w:name="_Toc504118781"/>
              <w:bookmarkStart w:id="11232" w:name="_Toc504125334"/>
              <w:bookmarkStart w:id="11233" w:name="_Toc504491129"/>
              <w:bookmarkStart w:id="11234" w:name="_Toc504493316"/>
              <w:bookmarkStart w:id="11235" w:name="_Toc504494371"/>
              <w:bookmarkStart w:id="11236" w:name="_Toc504495971"/>
              <w:bookmarkStart w:id="11237" w:name="_Toc504655057"/>
              <w:bookmarkStart w:id="11238" w:name="_Toc504983235"/>
              <w:bookmarkStart w:id="11239" w:name="_Toc505268319"/>
              <w:bookmarkStart w:id="11240" w:name="_Toc505353076"/>
              <w:bookmarkStart w:id="11241" w:name="_Toc505941961"/>
              <w:bookmarkStart w:id="11242" w:name="_Toc507059625"/>
              <w:bookmarkStart w:id="11243" w:name="_Toc507063194"/>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del>
          </w:p>
        </w:tc>
        <w:tc>
          <w:tcPr>
            <w:tcW w:w="7650" w:type="dxa"/>
            <w:tcBorders>
              <w:top w:val="single" w:sz="8" w:space="0" w:color="999999"/>
              <w:left w:val="single" w:sz="8" w:space="0" w:color="999999"/>
              <w:bottom w:val="single" w:sz="8" w:space="0" w:color="999999"/>
              <w:right w:val="single" w:sz="8" w:space="0" w:color="999999"/>
            </w:tcBorders>
          </w:tcPr>
          <w:p w14:paraId="3E502D69" w14:textId="22ACBEB0" w:rsidR="002A49D9" w:rsidRPr="002326C1" w:rsidDel="00C3631D" w:rsidRDefault="002A49D9" w:rsidP="002A49D9">
            <w:pPr>
              <w:rPr>
                <w:del w:id="11244" w:author="Author" w:date="2017-12-27T18:30:00Z"/>
                <w:lang w:val="en-US"/>
              </w:rPr>
            </w:pPr>
            <w:bookmarkStart w:id="11245" w:name="_Toc502300067"/>
            <w:bookmarkStart w:id="11246" w:name="_Toc504118782"/>
            <w:bookmarkStart w:id="11247" w:name="_Toc504125335"/>
            <w:bookmarkStart w:id="11248" w:name="_Toc504491130"/>
            <w:bookmarkStart w:id="11249" w:name="_Toc504493317"/>
            <w:bookmarkStart w:id="11250" w:name="_Toc504494372"/>
            <w:bookmarkStart w:id="11251" w:name="_Toc504495972"/>
            <w:bookmarkStart w:id="11252" w:name="_Toc504655058"/>
            <w:bookmarkStart w:id="11253" w:name="_Toc504983236"/>
            <w:bookmarkStart w:id="11254" w:name="_Toc505268320"/>
            <w:bookmarkStart w:id="11255" w:name="_Toc505353077"/>
            <w:bookmarkStart w:id="11256" w:name="_Toc505941962"/>
            <w:bookmarkStart w:id="11257" w:name="_Toc507059626"/>
            <w:bookmarkStart w:id="11258" w:name="_Toc507063195"/>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p>
        </w:tc>
        <w:bookmarkStart w:id="11259" w:name="_Toc502300068"/>
        <w:bookmarkStart w:id="11260" w:name="_Toc504118783"/>
        <w:bookmarkStart w:id="11261" w:name="_Toc504125336"/>
        <w:bookmarkStart w:id="11262" w:name="_Toc504491131"/>
        <w:bookmarkStart w:id="11263" w:name="_Toc504493318"/>
        <w:bookmarkStart w:id="11264" w:name="_Toc504494373"/>
        <w:bookmarkStart w:id="11265" w:name="_Toc504495973"/>
        <w:bookmarkStart w:id="11266" w:name="_Toc504655059"/>
        <w:bookmarkStart w:id="11267" w:name="_Toc504983237"/>
        <w:bookmarkStart w:id="11268" w:name="_Toc505268321"/>
        <w:bookmarkStart w:id="11269" w:name="_Toc505353078"/>
        <w:bookmarkStart w:id="11270" w:name="_Toc505941963"/>
        <w:bookmarkStart w:id="11271" w:name="_Toc507059627"/>
        <w:bookmarkStart w:id="11272" w:name="_Toc507063196"/>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tr>
      <w:tr w:rsidR="002A49D9" w:rsidRPr="00A41C57" w:rsidDel="00C3631D" w14:paraId="4025C41C" w14:textId="5DD9B5FB" w:rsidTr="002A49D9">
        <w:trPr>
          <w:trHeight w:val="360"/>
          <w:del w:id="11273"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649FA28D" w14:textId="772141DB" w:rsidR="002A49D9" w:rsidRPr="002326C1" w:rsidDel="00C3631D" w:rsidRDefault="002A49D9" w:rsidP="002A49D9">
            <w:pPr>
              <w:rPr>
                <w:del w:id="11274" w:author="Author" w:date="2017-12-27T18:30:00Z"/>
                <w:rStyle w:val="SAPScreenElement"/>
                <w:lang w:val="en-US"/>
              </w:rPr>
            </w:pPr>
            <w:del w:id="11275" w:author="Author" w:date="2017-12-27T18:30:00Z">
              <w:r w:rsidRPr="002326C1" w:rsidDel="00C3631D">
                <w:rPr>
                  <w:rStyle w:val="SAPScreenElement"/>
                  <w:lang w:val="en-US"/>
                </w:rPr>
                <w:delText>Corporation</w:delText>
              </w:r>
              <w:r w:rsidRPr="002326C1" w:rsidDel="00C3631D">
                <w:rPr>
                  <w:lang w:val="en-US"/>
                </w:rPr>
                <w:delText>: enter the company name</w:delText>
              </w:r>
              <w:bookmarkStart w:id="11276" w:name="_Toc502300069"/>
              <w:bookmarkStart w:id="11277" w:name="_Toc504118784"/>
              <w:bookmarkStart w:id="11278" w:name="_Toc504125337"/>
              <w:bookmarkStart w:id="11279" w:name="_Toc504491132"/>
              <w:bookmarkStart w:id="11280" w:name="_Toc504493319"/>
              <w:bookmarkStart w:id="11281" w:name="_Toc504494374"/>
              <w:bookmarkStart w:id="11282" w:name="_Toc504495974"/>
              <w:bookmarkStart w:id="11283" w:name="_Toc504655060"/>
              <w:bookmarkStart w:id="11284" w:name="_Toc504983238"/>
              <w:bookmarkStart w:id="11285" w:name="_Toc505268322"/>
              <w:bookmarkStart w:id="11286" w:name="_Toc505353079"/>
              <w:bookmarkStart w:id="11287" w:name="_Toc505941964"/>
              <w:bookmarkStart w:id="11288" w:name="_Toc507059628"/>
              <w:bookmarkStart w:id="11289" w:name="_Toc507063197"/>
              <w:bookmarkEnd w:id="1127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del>
          </w:p>
        </w:tc>
        <w:tc>
          <w:tcPr>
            <w:tcW w:w="7650" w:type="dxa"/>
            <w:tcBorders>
              <w:top w:val="single" w:sz="8" w:space="0" w:color="999999"/>
              <w:left w:val="single" w:sz="8" w:space="0" w:color="999999"/>
              <w:bottom w:val="single" w:sz="8" w:space="0" w:color="999999"/>
              <w:right w:val="single" w:sz="8" w:space="0" w:color="999999"/>
            </w:tcBorders>
          </w:tcPr>
          <w:p w14:paraId="5B2BF368" w14:textId="51E874E7" w:rsidR="002A49D9" w:rsidRPr="002326C1" w:rsidDel="00C3631D" w:rsidRDefault="002A49D9" w:rsidP="002A49D9">
            <w:pPr>
              <w:rPr>
                <w:del w:id="11290" w:author="Author" w:date="2017-12-27T18:30:00Z"/>
                <w:lang w:val="en-US"/>
              </w:rPr>
            </w:pPr>
            <w:bookmarkStart w:id="11291" w:name="_Toc502300070"/>
            <w:bookmarkStart w:id="11292" w:name="_Toc504118785"/>
            <w:bookmarkStart w:id="11293" w:name="_Toc504125338"/>
            <w:bookmarkStart w:id="11294" w:name="_Toc504491133"/>
            <w:bookmarkStart w:id="11295" w:name="_Toc504493320"/>
            <w:bookmarkStart w:id="11296" w:name="_Toc504494375"/>
            <w:bookmarkStart w:id="11297" w:name="_Toc504495975"/>
            <w:bookmarkStart w:id="11298" w:name="_Toc504655061"/>
            <w:bookmarkStart w:id="11299" w:name="_Toc504983239"/>
            <w:bookmarkStart w:id="11300" w:name="_Toc505268323"/>
            <w:bookmarkStart w:id="11301" w:name="_Toc505353080"/>
            <w:bookmarkStart w:id="11302" w:name="_Toc505941965"/>
            <w:bookmarkStart w:id="11303" w:name="_Toc507059629"/>
            <w:bookmarkStart w:id="11304" w:name="_Toc507063198"/>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p>
        </w:tc>
        <w:bookmarkStart w:id="11305" w:name="_Toc502300071"/>
        <w:bookmarkStart w:id="11306" w:name="_Toc504118786"/>
        <w:bookmarkStart w:id="11307" w:name="_Toc504125339"/>
        <w:bookmarkStart w:id="11308" w:name="_Toc504491134"/>
        <w:bookmarkStart w:id="11309" w:name="_Toc504493321"/>
        <w:bookmarkStart w:id="11310" w:name="_Toc504494376"/>
        <w:bookmarkStart w:id="11311" w:name="_Toc504495976"/>
        <w:bookmarkStart w:id="11312" w:name="_Toc504655062"/>
        <w:bookmarkStart w:id="11313" w:name="_Toc504983240"/>
        <w:bookmarkStart w:id="11314" w:name="_Toc505268324"/>
        <w:bookmarkStart w:id="11315" w:name="_Toc505353081"/>
        <w:bookmarkStart w:id="11316" w:name="_Toc505941966"/>
        <w:bookmarkStart w:id="11317" w:name="_Toc507059630"/>
        <w:bookmarkStart w:id="11318" w:name="_Toc507063199"/>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tr>
    </w:tbl>
    <w:p w14:paraId="181CBB92" w14:textId="7E1B50F7" w:rsidR="00B41010" w:rsidRPr="00AE1E45" w:rsidRDefault="00B41010" w:rsidP="00B41010">
      <w:pPr>
        <w:pStyle w:val="Heading2"/>
        <w:spacing w:before="240" w:after="120"/>
        <w:rPr>
          <w:lang w:val="en-US"/>
        </w:rPr>
      </w:pPr>
      <w:bookmarkStart w:id="11319" w:name="_Compensation_Information"/>
      <w:bookmarkStart w:id="11320" w:name="_Toc507063200"/>
      <w:bookmarkEnd w:id="11319"/>
      <w:r w:rsidRPr="00AE1E45">
        <w:rPr>
          <w:lang w:val="en-US"/>
        </w:rPr>
        <w:t>Compensation Information</w:t>
      </w:r>
      <w:bookmarkEnd w:id="11320"/>
    </w:p>
    <w:p w14:paraId="5B86F8F3" w14:textId="07A266D5" w:rsidR="00307830" w:rsidRPr="00AE1E45" w:rsidRDefault="00307830" w:rsidP="00B41010">
      <w:pPr>
        <w:pStyle w:val="Heading3"/>
        <w:spacing w:before="240" w:after="120"/>
        <w:rPr>
          <w:lang w:val="en-US"/>
        </w:rPr>
      </w:pPr>
      <w:bookmarkStart w:id="11321" w:name="_Toc507063201"/>
      <w:r w:rsidRPr="00AE1E45">
        <w:rPr>
          <w:lang w:val="en-US"/>
        </w:rPr>
        <w:t>United Arab Emirates (AE)</w:t>
      </w:r>
      <w:bookmarkEnd w:id="11321"/>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292"/>
        <w:gridCol w:w="4500"/>
        <w:gridCol w:w="5490"/>
      </w:tblGrid>
      <w:tr w:rsidR="00307830" w:rsidRPr="002326C1" w14:paraId="44330CC6" w14:textId="77777777" w:rsidTr="00307830">
        <w:trPr>
          <w:trHeight w:val="432"/>
          <w:tblHeader/>
        </w:trPr>
        <w:tc>
          <w:tcPr>
            <w:tcW w:w="4292" w:type="dxa"/>
            <w:tcBorders>
              <w:top w:val="single" w:sz="8" w:space="0" w:color="999999"/>
              <w:left w:val="single" w:sz="8" w:space="0" w:color="999999"/>
              <w:bottom w:val="single" w:sz="8" w:space="0" w:color="999999"/>
              <w:right w:val="single" w:sz="8" w:space="0" w:color="999999"/>
            </w:tcBorders>
            <w:shd w:val="clear" w:color="auto" w:fill="999999"/>
          </w:tcPr>
          <w:p w14:paraId="6D3ED0DD" w14:textId="77777777" w:rsidR="00307830" w:rsidRPr="002326C1" w:rsidRDefault="00307830" w:rsidP="00307830">
            <w:pPr>
              <w:pStyle w:val="SAPTableHeader"/>
              <w:rPr>
                <w:lang w:val="en-US"/>
              </w:rPr>
            </w:pPr>
            <w:r>
              <w:rPr>
                <w:lang w:val="en-US"/>
              </w:rPr>
              <w:t>Instruction</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1DDF9AC9" w14:textId="77777777" w:rsidR="00307830" w:rsidRPr="002326C1" w:rsidRDefault="00307830" w:rsidP="00307830">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490" w:type="dxa"/>
            <w:tcBorders>
              <w:top w:val="single" w:sz="8" w:space="0" w:color="999999"/>
              <w:left w:val="single" w:sz="8" w:space="0" w:color="999999"/>
              <w:bottom w:val="single" w:sz="8" w:space="0" w:color="999999"/>
              <w:right w:val="single" w:sz="8" w:space="0" w:color="999999"/>
            </w:tcBorders>
            <w:shd w:val="clear" w:color="auto" w:fill="999999"/>
            <w:hideMark/>
          </w:tcPr>
          <w:p w14:paraId="2641C519" w14:textId="77777777" w:rsidR="00307830" w:rsidRPr="002326C1" w:rsidRDefault="00307830" w:rsidP="00307830">
            <w:pPr>
              <w:pStyle w:val="SAPTableHeader"/>
              <w:rPr>
                <w:lang w:val="en-US"/>
              </w:rPr>
            </w:pPr>
            <w:r w:rsidRPr="002326C1">
              <w:rPr>
                <w:lang w:val="en-US"/>
              </w:rPr>
              <w:t>Additional Information</w:t>
            </w:r>
          </w:p>
        </w:tc>
      </w:tr>
      <w:tr w:rsidR="00307830" w:rsidRPr="00A41C57" w14:paraId="5FD0E4C5" w14:textId="77777777" w:rsidTr="00307830">
        <w:trPr>
          <w:trHeight w:val="360"/>
        </w:trPr>
        <w:tc>
          <w:tcPr>
            <w:tcW w:w="4292" w:type="dxa"/>
            <w:vMerge w:val="restart"/>
            <w:tcBorders>
              <w:top w:val="single" w:sz="8" w:space="0" w:color="999999"/>
              <w:left w:val="single" w:sz="8" w:space="0" w:color="999999"/>
              <w:right w:val="single" w:sz="8" w:space="0" w:color="999999"/>
            </w:tcBorders>
          </w:tcPr>
          <w:p w14:paraId="3545C876" w14:textId="77777777" w:rsidR="00307830" w:rsidRPr="00BE273A" w:rsidRDefault="00307830" w:rsidP="00307830">
            <w:pPr>
              <w:rPr>
                <w:lang w:val="en-US"/>
              </w:rPr>
            </w:pPr>
            <w:r w:rsidRPr="00BE273A">
              <w:rPr>
                <w:lang w:val="en-US"/>
              </w:rPr>
              <w:t xml:space="preserve">The values of the fields in the </w:t>
            </w:r>
            <w:r w:rsidRPr="00BE273A">
              <w:rPr>
                <w:rStyle w:val="SAPScreenElement"/>
                <w:lang w:val="en-US"/>
              </w:rPr>
              <w:t>Compensation Information</w:t>
            </w:r>
            <w:r w:rsidRPr="00BE273A">
              <w:rPr>
                <w:lang w:val="en-US"/>
              </w:rPr>
              <w:t xml:space="preserve"> block are automatically suggested, based on a preconfigured business rule.</w:t>
            </w:r>
          </w:p>
          <w:p w14:paraId="5128307B" w14:textId="77777777" w:rsidR="00307830" w:rsidRPr="00BE273A" w:rsidRDefault="00307830" w:rsidP="00307830">
            <w:pPr>
              <w:pStyle w:val="SAPNoteHeading"/>
              <w:ind w:left="0"/>
              <w:rPr>
                <w:lang w:val="en-US"/>
              </w:rPr>
            </w:pPr>
            <w:r w:rsidRPr="00BE273A">
              <w:rPr>
                <w:noProof/>
                <w:color w:val="FF0000"/>
                <w:lang w:val="en-US"/>
              </w:rPr>
              <w:lastRenderedPageBreak/>
              <w:drawing>
                <wp:inline distT="0" distB="0" distL="0" distR="0" wp14:anchorId="4F902E51" wp14:editId="694DA686">
                  <wp:extent cx="225425" cy="225425"/>
                  <wp:effectExtent l="0" t="0" r="3175" b="3175"/>
                  <wp:docPr id="2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lang w:val="en-US"/>
              </w:rPr>
              <w:t>Recommendation</w:t>
            </w:r>
          </w:p>
          <w:p w14:paraId="3E7B8E55" w14:textId="77EA1C1D" w:rsidR="00307830" w:rsidRPr="00FF1A3E" w:rsidRDefault="00307830" w:rsidP="00307830">
            <w:pPr>
              <w:rPr>
                <w:rStyle w:val="SAPScreenElement"/>
                <w:lang w:val="en-US"/>
              </w:rPr>
            </w:pPr>
            <w:r w:rsidRPr="00BE273A">
              <w:rPr>
                <w:lang w:val="en-US"/>
              </w:rPr>
              <w:t xml:space="preserve">For details to the preconfigured business rule refer to the </w:t>
            </w:r>
            <w:ins w:id="11322" w:author="Author" w:date="2018-02-06T11:34:00Z">
              <w:r w:rsidR="006225AE" w:rsidRPr="00ED0743">
                <w:rPr>
                  <w:rStyle w:val="SAPScreenElement"/>
                  <w:color w:val="auto"/>
                  <w:lang w:val="en-US"/>
                </w:rPr>
                <w:t>Foundation Objects</w:t>
              </w:r>
              <w:r w:rsidR="006225AE" w:rsidRPr="00ED0743">
                <w:rPr>
                  <w:lang w:val="en-US"/>
                </w:rPr>
                <w:t xml:space="preserve"> workbook </w:t>
              </w:r>
              <w:del w:id="11323" w:author="Author" w:date="2018-02-06T13:29:00Z">
                <w:r w:rsidR="006225AE" w:rsidRPr="00ED0743" w:rsidDel="001415A0">
                  <w:rPr>
                    <w:lang w:val="en-US"/>
                  </w:rPr>
                  <w:delText xml:space="preserve">appropriate </w:delText>
                </w:r>
              </w:del>
              <w:r w:rsidR="006225AE" w:rsidRPr="00ED0743">
                <w:rPr>
                  <w:lang w:val="en-US"/>
                </w:rPr>
                <w:t xml:space="preserve">for </w:t>
              </w:r>
            </w:ins>
            <w:ins w:id="11324" w:author="Author" w:date="2018-02-06T11:50:00Z">
              <w:r w:rsidR="00755872">
                <w:rPr>
                  <w:rStyle w:val="SAPEmphasis"/>
                  <w:lang w:val="en-US"/>
                </w:rPr>
                <w:t>AE</w:t>
              </w:r>
            </w:ins>
            <w:ins w:id="11325" w:author="Author" w:date="2018-02-06T11:34:00Z">
              <w:del w:id="11326" w:author="Author" w:date="2018-02-06T11:50:00Z">
                <w:r w:rsidR="006225AE" w:rsidRPr="00ED0743" w:rsidDel="00755872">
                  <w:rPr>
                    <w:rStyle w:val="SAPScreenElement"/>
                    <w:color w:val="auto"/>
                    <w:lang w:val="en-US"/>
                  </w:rPr>
                  <w:delText>&lt;YourCountry&gt;</w:delText>
                </w:r>
              </w:del>
            </w:ins>
            <w:del w:id="11327" w:author="Author" w:date="2018-02-06T11:34:00Z">
              <w:r w:rsidRPr="00BE273A" w:rsidDel="006225AE">
                <w:rPr>
                  <w:lang w:val="en-US"/>
                </w:rPr>
                <w:delText xml:space="preserve">configuration guide of building block </w:delText>
              </w:r>
              <w:r w:rsidRPr="00BE273A" w:rsidDel="006225AE">
                <w:rPr>
                  <w:rStyle w:val="SAPEmphasis"/>
                  <w:lang w:val="en-US"/>
                </w:rPr>
                <w:delText>15T</w:delText>
              </w:r>
            </w:del>
            <w:r w:rsidRPr="00BE273A">
              <w:rPr>
                <w:lang w:val="en-US"/>
              </w:rPr>
              <w:t>.</w:t>
            </w: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251039E8" w14:textId="62FA5F5C" w:rsidR="00307830" w:rsidRPr="008D3676" w:rsidRDefault="00307830" w:rsidP="00307830">
            <w:pPr>
              <w:rPr>
                <w:rStyle w:val="SAPScreenElement"/>
                <w:lang w:val="en-US"/>
              </w:rPr>
            </w:pPr>
            <w:r w:rsidRPr="00BE273A">
              <w:rPr>
                <w:rStyle w:val="SAPScreenElement"/>
                <w:lang w:val="en-US"/>
              </w:rPr>
              <w:lastRenderedPageBreak/>
              <w:t xml:space="preserve">Pay Group: </w:t>
            </w:r>
            <w:r w:rsidRPr="00BE273A">
              <w:rPr>
                <w:lang w:val="en-US"/>
              </w:rPr>
              <w:t>value</w:t>
            </w:r>
            <w:r w:rsidRPr="00BE273A">
              <w:rPr>
                <w:b/>
                <w:lang w:val="en-US"/>
              </w:rPr>
              <w:t xml:space="preserve"> </w:t>
            </w:r>
            <w:r w:rsidRPr="00BE273A">
              <w:rPr>
                <w:lang w:val="en-US"/>
              </w:rPr>
              <w:t>is suggested</w:t>
            </w:r>
            <w:r w:rsidRPr="00BE273A">
              <w:rPr>
                <w:b/>
                <w:lang w:val="en-US"/>
              </w:rPr>
              <w:t xml:space="preserve"> </w:t>
            </w:r>
            <w:r w:rsidRPr="00BE273A">
              <w:rPr>
                <w:lang w:val="en-US"/>
              </w:rPr>
              <w:t>(for example</w:t>
            </w:r>
            <w:r w:rsidRPr="00BE273A">
              <w:rPr>
                <w:rStyle w:val="SAPUserEntry"/>
                <w:lang w:val="en-US"/>
              </w:rPr>
              <w:t xml:space="preserve"> AE – Monthly</w:t>
            </w:r>
            <w:r w:rsidRPr="00BE273A">
              <w:rPr>
                <w:b/>
                <w:lang w:val="en-US"/>
              </w:rPr>
              <w:t xml:space="preserve"> </w:t>
            </w:r>
            <w:r w:rsidRPr="00BE273A">
              <w:rPr>
                <w:rStyle w:val="SAPUserEntry"/>
                <w:lang w:val="en-US"/>
              </w:rPr>
              <w:t>(AE)</w:t>
            </w:r>
            <w:r w:rsidRPr="00BE273A">
              <w:rPr>
                <w:b/>
                <w:lang w:val="en-US"/>
              </w:rPr>
              <w:t xml:space="preserve"> </w:t>
            </w:r>
            <w:r w:rsidRPr="00BE273A">
              <w:rPr>
                <w:lang w:val="en-US"/>
              </w:rPr>
              <w:t>when using the example values given in this test script);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3A292FDA" w14:textId="77777777" w:rsidR="00307830" w:rsidRPr="00BE273A" w:rsidRDefault="00307830" w:rsidP="00307830">
            <w:pPr>
              <w:pStyle w:val="SAPNoteHeading"/>
              <w:ind w:left="0"/>
              <w:rPr>
                <w:lang w:val="en-US"/>
              </w:rPr>
            </w:pPr>
            <w:r w:rsidRPr="00BE273A">
              <w:rPr>
                <w:noProof/>
                <w:lang w:val="en-US"/>
              </w:rPr>
              <w:drawing>
                <wp:inline distT="0" distB="0" distL="0" distR="0" wp14:anchorId="2C9D2FA1" wp14:editId="25390922">
                  <wp:extent cx="228600" cy="228600"/>
                  <wp:effectExtent l="0" t="0" r="0" b="0"/>
                  <wp:docPr id="2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E273A">
              <w:rPr>
                <w:lang w:val="en-US"/>
              </w:rPr>
              <w:t> Recommendation</w:t>
            </w:r>
          </w:p>
          <w:p w14:paraId="591D9975" w14:textId="77777777" w:rsidR="00307830" w:rsidRPr="00BE273A" w:rsidRDefault="00307830" w:rsidP="00307830">
            <w:pPr>
              <w:pStyle w:val="ListContinue"/>
              <w:ind w:left="0"/>
              <w:rPr>
                <w:lang w:val="en-US"/>
              </w:rPr>
            </w:pPr>
            <w:r w:rsidRPr="00BE273A">
              <w:rPr>
                <w:lang w:val="en-US"/>
              </w:rPr>
              <w:t>Required if integration with Employee Central Payroll is in place.</w:t>
            </w:r>
          </w:p>
          <w:p w14:paraId="5F95007C" w14:textId="77777777" w:rsidR="00307830" w:rsidRPr="00BE273A" w:rsidRDefault="00307830" w:rsidP="00307830">
            <w:pPr>
              <w:pStyle w:val="SAPNoteHeading"/>
              <w:ind w:left="0"/>
              <w:rPr>
                <w:lang w:val="en-US"/>
              </w:rPr>
            </w:pPr>
            <w:r w:rsidRPr="00BE273A">
              <w:rPr>
                <w:noProof/>
                <w:lang w:val="en-US"/>
              </w:rPr>
              <w:lastRenderedPageBreak/>
              <w:drawing>
                <wp:inline distT="0" distB="0" distL="0" distR="0" wp14:anchorId="1820286F" wp14:editId="24BBDDF4">
                  <wp:extent cx="228600" cy="228600"/>
                  <wp:effectExtent l="0" t="0" r="0" b="0"/>
                  <wp:docPr id="20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E273A">
              <w:rPr>
                <w:lang w:val="en-US"/>
              </w:rPr>
              <w:t xml:space="preserve"> Note</w:t>
            </w:r>
          </w:p>
          <w:p w14:paraId="261DC9BB" w14:textId="72406CDC" w:rsidR="00307830" w:rsidRPr="008D3676" w:rsidRDefault="00307830" w:rsidP="00307830">
            <w:pPr>
              <w:rPr>
                <w:lang w:val="en-US"/>
              </w:rPr>
            </w:pPr>
            <w:r w:rsidRPr="00BE273A">
              <w:rPr>
                <w:lang w:val="en-US"/>
              </w:rPr>
              <w:t>In case the employee should not be considered for payroll run in the Employee Central Payroll system, meaning his/her employee class is</w:t>
            </w:r>
            <w:r w:rsidRPr="00BE273A">
              <w:rPr>
                <w:rStyle w:val="SAPUserEntry"/>
                <w:lang w:val="en-US"/>
              </w:rPr>
              <w:t xml:space="preserve"> External</w:t>
            </w:r>
            <w:r w:rsidRPr="00BE273A">
              <w:rPr>
                <w:b/>
                <w:lang w:val="en-US"/>
              </w:rPr>
              <w:t xml:space="preserve"> </w:t>
            </w:r>
            <w:r w:rsidRPr="00BE273A">
              <w:rPr>
                <w:rStyle w:val="SAPUserEntry"/>
                <w:lang w:val="en-US"/>
              </w:rPr>
              <w:t>(AE)</w:t>
            </w:r>
            <w:r w:rsidRPr="00BE273A">
              <w:rPr>
                <w:lang w:val="en-US"/>
              </w:rPr>
              <w:t xml:space="preserve"> and employment type is</w:t>
            </w:r>
            <w:r w:rsidRPr="00BE273A">
              <w:rPr>
                <w:rStyle w:val="SAPUserEntry"/>
                <w:lang w:val="en-US"/>
              </w:rPr>
              <w:t xml:space="preserve"> Contractual(AE)</w:t>
            </w:r>
            <w:r w:rsidRPr="00BE273A">
              <w:rPr>
                <w:lang w:val="en-US"/>
              </w:rPr>
              <w:t>, value</w:t>
            </w:r>
            <w:r w:rsidRPr="00BE273A">
              <w:rPr>
                <w:rStyle w:val="SAPUserEntry"/>
                <w:lang w:val="en-US"/>
              </w:rPr>
              <w:t xml:space="preserve"> 99</w:t>
            </w:r>
            <w:r w:rsidRPr="00BE273A">
              <w:rPr>
                <w:b/>
                <w:lang w:val="en-US"/>
              </w:rPr>
              <w:t xml:space="preserve"> </w:t>
            </w:r>
            <w:r w:rsidRPr="00BE273A">
              <w:rPr>
                <w:rStyle w:val="SAPUserEntry"/>
                <w:lang w:val="en-US"/>
              </w:rPr>
              <w:t>–</w:t>
            </w:r>
            <w:r w:rsidRPr="00BE273A">
              <w:rPr>
                <w:b/>
                <w:lang w:val="en-US"/>
              </w:rPr>
              <w:t xml:space="preserve"> </w:t>
            </w:r>
            <w:r w:rsidRPr="00BE273A">
              <w:rPr>
                <w:rStyle w:val="SAPUserEntry"/>
                <w:lang w:val="en-US"/>
              </w:rPr>
              <w:t>Non Payroll</w:t>
            </w:r>
            <w:r w:rsidRPr="00BE273A">
              <w:rPr>
                <w:b/>
                <w:lang w:val="en-US"/>
              </w:rPr>
              <w:t xml:space="preserve"> </w:t>
            </w:r>
            <w:r w:rsidRPr="00BE273A">
              <w:rPr>
                <w:rStyle w:val="SAPUserEntry"/>
                <w:lang w:val="en-US"/>
              </w:rPr>
              <w:t>(99)</w:t>
            </w:r>
            <w:r w:rsidRPr="00BE273A">
              <w:rPr>
                <w:b/>
                <w:lang w:val="en-US"/>
              </w:rPr>
              <w:t xml:space="preserve"> </w:t>
            </w:r>
            <w:r w:rsidRPr="00BE273A">
              <w:rPr>
                <w:lang w:val="en-US"/>
              </w:rPr>
              <w:t>is suggested for this field.</w:t>
            </w:r>
          </w:p>
        </w:tc>
      </w:tr>
      <w:tr w:rsidR="00307830" w:rsidRPr="00A41C57" w14:paraId="71AD9E37" w14:textId="77777777" w:rsidTr="00307830">
        <w:trPr>
          <w:trHeight w:val="360"/>
        </w:trPr>
        <w:tc>
          <w:tcPr>
            <w:tcW w:w="4292" w:type="dxa"/>
            <w:vMerge/>
            <w:tcBorders>
              <w:left w:val="single" w:sz="8" w:space="0" w:color="999999"/>
              <w:bottom w:val="single" w:sz="8" w:space="0" w:color="999999"/>
              <w:right w:val="single" w:sz="8" w:space="0" w:color="999999"/>
            </w:tcBorders>
            <w:vAlign w:val="center"/>
          </w:tcPr>
          <w:p w14:paraId="6BE55199" w14:textId="77777777" w:rsidR="00307830" w:rsidRPr="00FF1A3E" w:rsidRDefault="00307830" w:rsidP="00307830">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57785A55" w14:textId="563E92E3" w:rsidR="00307830" w:rsidRPr="008D3676" w:rsidRDefault="00307830" w:rsidP="00307830">
            <w:pPr>
              <w:rPr>
                <w:rStyle w:val="SAPScreenElement"/>
                <w:lang w:val="en-US"/>
              </w:rPr>
            </w:pPr>
            <w:r w:rsidRPr="00BE273A">
              <w:rPr>
                <w:rStyle w:val="SAPScreenElement"/>
                <w:lang w:val="en-US"/>
              </w:rPr>
              <w:t xml:space="preserve">Is Eligible For Car: </w:t>
            </w:r>
            <w:r w:rsidRPr="00BE273A">
              <w:rPr>
                <w:lang w:val="en-US"/>
              </w:rPr>
              <w:t>select from drop-down</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3F2E638B" w14:textId="77777777" w:rsidR="00307830" w:rsidRPr="008D3676" w:rsidRDefault="00307830" w:rsidP="00307830">
            <w:pPr>
              <w:rPr>
                <w:lang w:val="en-US"/>
              </w:rPr>
            </w:pPr>
          </w:p>
        </w:tc>
      </w:tr>
      <w:tr w:rsidR="00307830" w:rsidRPr="00A41C57" w14:paraId="07757AEA" w14:textId="77777777" w:rsidTr="00307830">
        <w:trPr>
          <w:trHeight w:val="360"/>
        </w:trPr>
        <w:tc>
          <w:tcPr>
            <w:tcW w:w="4292" w:type="dxa"/>
            <w:vMerge w:val="restart"/>
            <w:tcBorders>
              <w:top w:val="single" w:sz="8" w:space="0" w:color="999999"/>
              <w:left w:val="single" w:sz="8" w:space="0" w:color="999999"/>
              <w:right w:val="single" w:sz="8" w:space="0" w:color="999999"/>
            </w:tcBorders>
          </w:tcPr>
          <w:p w14:paraId="3995DF9D" w14:textId="77777777" w:rsidR="00307830" w:rsidRPr="00BE273A" w:rsidRDefault="00307830" w:rsidP="00307830">
            <w:pPr>
              <w:rPr>
                <w:lang w:val="en-US"/>
              </w:rPr>
            </w:pPr>
            <w:r w:rsidRPr="00BE273A">
              <w:rPr>
                <w:lang w:val="en-US"/>
              </w:rPr>
              <w:t xml:space="preserve">The values of the fields in the </w:t>
            </w:r>
            <w:r w:rsidRPr="00BE273A">
              <w:rPr>
                <w:rStyle w:val="SAPScreenElement"/>
                <w:lang w:val="en-US"/>
              </w:rPr>
              <w:t xml:space="preserve">Compensation </w:t>
            </w:r>
            <w:r w:rsidRPr="00BE273A">
              <w:rPr>
                <w:lang w:val="en-US"/>
              </w:rPr>
              <w:t xml:space="preserve">block are automatically suggested, based on a preconfigured business rule, from the values maintained for fields </w:t>
            </w:r>
            <w:r w:rsidRPr="00BE273A">
              <w:rPr>
                <w:rStyle w:val="SAPScreenElement"/>
                <w:lang w:val="en-US"/>
              </w:rPr>
              <w:t>Pay Scale Group</w:t>
            </w:r>
            <w:r w:rsidRPr="00BE273A">
              <w:rPr>
                <w:lang w:val="en-US"/>
              </w:rPr>
              <w:t xml:space="preserve"> und </w:t>
            </w:r>
            <w:r w:rsidRPr="00BE273A">
              <w:rPr>
                <w:rStyle w:val="SAPScreenElement"/>
                <w:lang w:val="en-US"/>
              </w:rPr>
              <w:t>Pay Scale Level</w:t>
            </w:r>
            <w:r w:rsidRPr="00BE273A">
              <w:rPr>
                <w:lang w:val="en-US"/>
              </w:rPr>
              <w:t xml:space="preserve">. </w:t>
            </w:r>
          </w:p>
          <w:p w14:paraId="45B05902" w14:textId="74A09730" w:rsidR="00307830" w:rsidRPr="00BE273A" w:rsidRDefault="00307830" w:rsidP="00307830">
            <w:pPr>
              <w:rPr>
                <w:lang w:val="en-US"/>
              </w:rPr>
            </w:pPr>
            <w:r w:rsidRPr="00BE273A">
              <w:rPr>
                <w:lang w:val="en-US"/>
              </w:rPr>
              <w:t>In addition, you can maintain recurring payment</w:t>
            </w:r>
            <w:ins w:id="11328" w:author="Author" w:date="2018-02-22T10:29:00Z">
              <w:r w:rsidR="005F6795">
                <w:rPr>
                  <w:lang w:val="en-US"/>
                </w:rPr>
                <w:t>s</w:t>
              </w:r>
            </w:ins>
            <w:del w:id="11329" w:author="Author" w:date="2018-02-22T10:29:00Z">
              <w:r w:rsidRPr="00BE273A" w:rsidDel="005F6795">
                <w:rPr>
                  <w:lang w:val="en-US"/>
                </w:rPr>
                <w:delText xml:space="preserve"> data</w:delText>
              </w:r>
            </w:del>
            <w:r w:rsidRPr="00BE273A">
              <w:rPr>
                <w:lang w:val="en-US"/>
              </w:rPr>
              <w:t>, if appropriate.</w:t>
            </w:r>
          </w:p>
          <w:p w14:paraId="19538CCD" w14:textId="77777777" w:rsidR="00307830" w:rsidRPr="00BE273A" w:rsidRDefault="00307830" w:rsidP="00307830">
            <w:pPr>
              <w:pStyle w:val="SAPNoteHeading"/>
              <w:ind w:left="0"/>
              <w:rPr>
                <w:lang w:val="en-US"/>
              </w:rPr>
            </w:pPr>
            <w:r w:rsidRPr="00BE273A">
              <w:rPr>
                <w:noProof/>
                <w:lang w:val="en-US"/>
              </w:rPr>
              <w:drawing>
                <wp:inline distT="0" distB="0" distL="0" distR="0" wp14:anchorId="2B550619" wp14:editId="77D7B276">
                  <wp:extent cx="228600" cy="228600"/>
                  <wp:effectExtent l="0" t="0" r="0" b="0"/>
                  <wp:docPr id="2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E273A">
              <w:rPr>
                <w:noProof/>
                <w:lang w:val="en-US" w:eastAsia="zh-CN"/>
              </w:rPr>
              <w:t xml:space="preserve"> </w:t>
            </w:r>
            <w:r w:rsidRPr="00BE273A">
              <w:rPr>
                <w:lang w:val="en-US"/>
              </w:rPr>
              <w:t>Recommendation</w:t>
            </w:r>
          </w:p>
          <w:p w14:paraId="354D5D9B" w14:textId="1AABFA77" w:rsidR="00307830" w:rsidRPr="00BE273A" w:rsidRDefault="00307830" w:rsidP="00307830">
            <w:pPr>
              <w:pStyle w:val="ListContinue"/>
              <w:ind w:left="0"/>
              <w:rPr>
                <w:lang w:val="en-US"/>
              </w:rPr>
            </w:pPr>
            <w:r w:rsidRPr="00BE273A">
              <w:rPr>
                <w:lang w:val="en-US"/>
              </w:rPr>
              <w:t xml:space="preserve">For details to the preconfigured business rules refer to the </w:t>
            </w:r>
            <w:del w:id="11330" w:author="Author" w:date="2018-02-06T10:27:00Z">
              <w:r w:rsidRPr="007D0B28" w:rsidDel="00F60FEA">
                <w:rPr>
                  <w:rStyle w:val="SAPScreenElement"/>
                  <w:color w:val="auto"/>
                  <w:lang w:val="en-US"/>
                  <w:rPrChange w:id="11331" w:author="Author" w:date="2018-03-01T14:09:00Z">
                    <w:rPr>
                      <w:rStyle w:val="SAPScreenElement"/>
                      <w:color w:val="auto"/>
                    </w:rPr>
                  </w:rPrChange>
                </w:rPr>
                <w:delText xml:space="preserve">configuration guide of building block 15T, where in chapter Preparation / Prerequisites the reference to the appropriate </w:delText>
              </w:r>
            </w:del>
            <w:r w:rsidR="003860F5" w:rsidRPr="007D0B28">
              <w:rPr>
                <w:rStyle w:val="SAPScreenElement"/>
                <w:color w:val="auto"/>
                <w:lang w:val="en-US"/>
                <w:rPrChange w:id="11332" w:author="Author" w:date="2018-03-01T14:09:00Z">
                  <w:rPr>
                    <w:rStyle w:val="SAPScreenElement"/>
                    <w:color w:val="auto"/>
                  </w:rPr>
                </w:rPrChange>
              </w:rPr>
              <w:t>Foundation Objects</w:t>
            </w:r>
            <w:r w:rsidRPr="00BE273A">
              <w:rPr>
                <w:lang w:val="en-US"/>
              </w:rPr>
              <w:t xml:space="preserve"> workbook </w:t>
            </w:r>
            <w:ins w:id="11333" w:author="Author" w:date="2018-02-06T10:27:00Z">
              <w:del w:id="11334" w:author="Author" w:date="2018-02-06T13:29:00Z">
                <w:r w:rsidR="00F60FEA" w:rsidRPr="00ED0743" w:rsidDel="001415A0">
                  <w:rPr>
                    <w:lang w:val="en-US"/>
                  </w:rPr>
                  <w:delText xml:space="preserve">appropriate </w:delText>
                </w:r>
              </w:del>
              <w:r w:rsidR="00F60FEA" w:rsidRPr="00ED0743">
                <w:rPr>
                  <w:lang w:val="en-US"/>
                </w:rPr>
                <w:t xml:space="preserve">for </w:t>
              </w:r>
            </w:ins>
            <w:ins w:id="11335" w:author="Author" w:date="2018-02-06T11:51:00Z">
              <w:r w:rsidR="00755872">
                <w:rPr>
                  <w:rStyle w:val="SAPEmphasis"/>
                  <w:lang w:val="en-US"/>
                </w:rPr>
                <w:t>AE</w:t>
              </w:r>
            </w:ins>
            <w:ins w:id="11336" w:author="Author" w:date="2018-02-06T10:27:00Z">
              <w:del w:id="11337" w:author="Author" w:date="2018-02-06T11:51:00Z">
                <w:r w:rsidR="00F60FEA" w:rsidRPr="00ED0743" w:rsidDel="00755872">
                  <w:rPr>
                    <w:rStyle w:val="SAPScreenElement"/>
                    <w:color w:val="auto"/>
                    <w:lang w:val="en-US"/>
                  </w:rPr>
                  <w:delText>&lt;YourCountry&gt;</w:delText>
                </w:r>
              </w:del>
            </w:ins>
            <w:del w:id="11338" w:author="Author" w:date="2018-02-06T10:27:00Z">
              <w:r w:rsidRPr="00BE273A" w:rsidDel="00F60FEA">
                <w:rPr>
                  <w:lang w:val="en-US"/>
                </w:rPr>
                <w:delText>is given</w:delText>
              </w:r>
            </w:del>
            <w:r w:rsidRPr="00BE273A">
              <w:rPr>
                <w:lang w:val="en-US"/>
              </w:rPr>
              <w:t>.</w:t>
            </w:r>
          </w:p>
          <w:p w14:paraId="740CC192" w14:textId="77777777" w:rsidR="00307830" w:rsidRPr="00BE273A" w:rsidRDefault="00307830" w:rsidP="00307830">
            <w:pPr>
              <w:pStyle w:val="SAPNoteHeading"/>
              <w:ind w:left="0"/>
              <w:rPr>
                <w:lang w:val="en-US"/>
              </w:rPr>
            </w:pPr>
            <w:commentRangeStart w:id="11339"/>
            <w:r w:rsidRPr="00BE273A">
              <w:rPr>
                <w:noProof/>
                <w:lang w:val="en-US"/>
              </w:rPr>
              <w:drawing>
                <wp:inline distT="0" distB="0" distL="0" distR="0" wp14:anchorId="28E660B7" wp14:editId="29190C19">
                  <wp:extent cx="225425" cy="225425"/>
                  <wp:effectExtent l="0" t="0" r="3175" b="3175"/>
                  <wp:docPr id="21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lang w:val="en-US"/>
              </w:rPr>
              <w:t xml:space="preserve"> Note</w:t>
            </w:r>
          </w:p>
          <w:p w14:paraId="4544A8BE" w14:textId="286AFC12" w:rsidR="00307830" w:rsidRPr="00FF1A3E" w:rsidRDefault="00307830" w:rsidP="00307830">
            <w:pPr>
              <w:rPr>
                <w:rStyle w:val="SAPScreenElement"/>
                <w:lang w:val="en-US"/>
              </w:rPr>
            </w:pPr>
            <w:r w:rsidRPr="00BE273A">
              <w:rPr>
                <w:lang w:val="en-US"/>
              </w:rPr>
              <w:t xml:space="preserve">Information needed to have a meaningful employee master data record. In case integration with Employee Central Payroll is in place, in the Employee Central Payroll system the salary information will be kept in infotype </w:t>
            </w:r>
            <w:r w:rsidRPr="00BE273A">
              <w:rPr>
                <w:rStyle w:val="SAPScreenElement"/>
                <w:color w:val="auto"/>
                <w:lang w:val="en-US"/>
              </w:rPr>
              <w:t>Basic Pay</w:t>
            </w:r>
            <w:r w:rsidRPr="00BE273A">
              <w:rPr>
                <w:rStyle w:val="SAPScreenElement"/>
                <w:lang w:val="en-US"/>
              </w:rPr>
              <w:t xml:space="preserve">, </w:t>
            </w:r>
            <w:r w:rsidRPr="00BE273A">
              <w:rPr>
                <w:lang w:val="en-US"/>
              </w:rPr>
              <w:t xml:space="preserve">whereas the recurring payments will be kept in infotype </w:t>
            </w:r>
            <w:r w:rsidRPr="00BE273A">
              <w:rPr>
                <w:rStyle w:val="SAPScreenElement"/>
                <w:color w:val="auto"/>
                <w:lang w:val="en-US"/>
              </w:rPr>
              <w:t>Recurring Payments/Deductions</w:t>
            </w:r>
            <w:r w:rsidRPr="00BE273A">
              <w:rPr>
                <w:lang w:val="en-US"/>
              </w:rPr>
              <w:t>.</w:t>
            </w:r>
            <w:commentRangeEnd w:id="11339"/>
            <w:r>
              <w:rPr>
                <w:rStyle w:val="CommentReference"/>
              </w:rPr>
              <w:commentReference w:id="11339"/>
            </w: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760A5551" w14:textId="40F1D6BA" w:rsidR="00307830" w:rsidRPr="00BE273A" w:rsidRDefault="00307830" w:rsidP="00307830">
            <w:pPr>
              <w:rPr>
                <w:rStyle w:val="SAPScreenElement"/>
                <w:lang w:val="en-US"/>
              </w:rPr>
            </w:pPr>
            <w:r w:rsidRPr="00BE273A">
              <w:rPr>
                <w:rStyle w:val="SAPScreenElement"/>
                <w:lang w:val="en-US"/>
              </w:rPr>
              <w:t xml:space="preserve">Pay Component: </w:t>
            </w:r>
            <w:r w:rsidRPr="00BE273A">
              <w:rPr>
                <w:lang w:val="en-US"/>
              </w:rPr>
              <w:t>value is defaulted (for example</w:t>
            </w:r>
            <w:r w:rsidRPr="00BE273A">
              <w:rPr>
                <w:rStyle w:val="SAPUserEntry"/>
                <w:lang w:val="en-US"/>
              </w:rPr>
              <w:t xml:space="preserve"> AE –</w:t>
            </w:r>
            <w:r w:rsidRPr="00AC5367">
              <w:rPr>
                <w:b/>
                <w:lang w:val="en-US"/>
              </w:rPr>
              <w:t xml:space="preserve"> </w:t>
            </w:r>
            <w:r w:rsidRPr="00BE273A">
              <w:rPr>
                <w:rStyle w:val="SAPUserEntry"/>
                <w:lang w:val="en-US"/>
              </w:rPr>
              <w:t>Basic</w:t>
            </w:r>
            <w:r w:rsidRPr="00BE273A">
              <w:rPr>
                <w:b/>
                <w:lang w:val="en-US"/>
              </w:rPr>
              <w:t xml:space="preserve"> </w:t>
            </w:r>
            <w:r w:rsidRPr="00BE273A">
              <w:rPr>
                <w:rStyle w:val="SAPUserEntry"/>
                <w:lang w:val="en-US"/>
              </w:rPr>
              <w:t>Salary(1000AE)</w:t>
            </w:r>
            <w:r w:rsidRPr="00BE273A">
              <w:rPr>
                <w:lang w:val="en-US"/>
              </w:rPr>
              <w:t xml:space="preserve"> in case you use the example values given in this test script);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18C76787" w14:textId="77777777" w:rsidR="00307830" w:rsidRPr="00BE273A" w:rsidRDefault="00307830" w:rsidP="00307830">
            <w:pPr>
              <w:pStyle w:val="SAPNoteHeading"/>
              <w:ind w:left="0"/>
              <w:rPr>
                <w:lang w:val="en-US"/>
              </w:rPr>
            </w:pPr>
            <w:r w:rsidRPr="00BE273A">
              <w:rPr>
                <w:noProof/>
                <w:lang w:val="en-US"/>
              </w:rPr>
              <w:drawing>
                <wp:inline distT="0" distB="0" distL="0" distR="0" wp14:anchorId="5FA1227E" wp14:editId="43B52DAA">
                  <wp:extent cx="225425" cy="225425"/>
                  <wp:effectExtent l="0" t="0" r="3175" b="317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lang w:val="en-US"/>
              </w:rPr>
              <w:t> Recommendation</w:t>
            </w:r>
          </w:p>
          <w:p w14:paraId="6493717B" w14:textId="34DB643C" w:rsidR="00307830" w:rsidRPr="00BE273A" w:rsidRDefault="00307830" w:rsidP="00307830">
            <w:pPr>
              <w:rPr>
                <w:lang w:val="en-US"/>
              </w:rPr>
            </w:pPr>
            <w:r w:rsidRPr="00BE273A">
              <w:rPr>
                <w:lang w:val="en-US"/>
              </w:rPr>
              <w:t>Required if integration with Employee Central Payroll is in place.</w:t>
            </w:r>
          </w:p>
        </w:tc>
      </w:tr>
      <w:tr w:rsidR="00307830" w:rsidRPr="00A41C57" w14:paraId="3632F460" w14:textId="77777777" w:rsidTr="00307830">
        <w:trPr>
          <w:trHeight w:val="360"/>
        </w:trPr>
        <w:tc>
          <w:tcPr>
            <w:tcW w:w="4292" w:type="dxa"/>
            <w:vMerge/>
            <w:tcBorders>
              <w:left w:val="single" w:sz="8" w:space="0" w:color="999999"/>
              <w:right w:val="single" w:sz="8" w:space="0" w:color="999999"/>
            </w:tcBorders>
            <w:vAlign w:val="center"/>
          </w:tcPr>
          <w:p w14:paraId="40F926D1" w14:textId="77777777" w:rsidR="00307830" w:rsidRPr="00BE273A" w:rsidRDefault="00307830" w:rsidP="00307830">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31530887" w14:textId="18A5B032" w:rsidR="00307830" w:rsidRPr="00BE273A" w:rsidRDefault="00307830" w:rsidP="00307830">
            <w:pPr>
              <w:rPr>
                <w:rStyle w:val="SAPScreenElement"/>
                <w:lang w:val="en-US"/>
              </w:rPr>
            </w:pPr>
            <w:r w:rsidRPr="00BE273A">
              <w:rPr>
                <w:rStyle w:val="SAPScreenElement"/>
                <w:lang w:val="en-US"/>
              </w:rPr>
              <w:t xml:space="preserve">Amount: </w:t>
            </w:r>
            <w:r w:rsidRPr="00BE273A">
              <w:rPr>
                <w:lang w:val="en-US"/>
              </w:rPr>
              <w:t>value is defaulted; adapt if required</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2765350C" w14:textId="77777777" w:rsidR="00307830" w:rsidRPr="00BE273A" w:rsidRDefault="00307830" w:rsidP="00307830">
            <w:pPr>
              <w:pStyle w:val="SAPNoteHeading"/>
              <w:ind w:left="0"/>
              <w:rPr>
                <w:lang w:val="en-US"/>
              </w:rPr>
            </w:pPr>
            <w:r w:rsidRPr="00BE273A">
              <w:rPr>
                <w:noProof/>
                <w:lang w:val="en-US"/>
              </w:rPr>
              <w:drawing>
                <wp:inline distT="0" distB="0" distL="0" distR="0" wp14:anchorId="4CAB2C52" wp14:editId="5DD02851">
                  <wp:extent cx="225425" cy="225425"/>
                  <wp:effectExtent l="0" t="0" r="3175" b="317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lang w:val="en-US"/>
              </w:rPr>
              <w:t> Recommendation</w:t>
            </w:r>
          </w:p>
          <w:p w14:paraId="5BCBD839" w14:textId="70B0E0C0" w:rsidR="00307830" w:rsidRPr="00BE273A" w:rsidRDefault="00307830" w:rsidP="00307830">
            <w:pPr>
              <w:rPr>
                <w:lang w:val="en-US"/>
              </w:rPr>
            </w:pPr>
            <w:r w:rsidRPr="00BE273A">
              <w:rPr>
                <w:lang w:val="en-US"/>
              </w:rPr>
              <w:t>Required if integration with Employee Central Payroll is in place.</w:t>
            </w:r>
          </w:p>
        </w:tc>
      </w:tr>
      <w:tr w:rsidR="00307830" w:rsidRPr="00A41C57" w14:paraId="527F0309" w14:textId="77777777" w:rsidTr="00307830">
        <w:trPr>
          <w:trHeight w:val="360"/>
        </w:trPr>
        <w:tc>
          <w:tcPr>
            <w:tcW w:w="4292" w:type="dxa"/>
            <w:vMerge/>
            <w:tcBorders>
              <w:left w:val="single" w:sz="8" w:space="0" w:color="999999"/>
              <w:right w:val="single" w:sz="8" w:space="0" w:color="999999"/>
            </w:tcBorders>
            <w:vAlign w:val="center"/>
          </w:tcPr>
          <w:p w14:paraId="5BD5CF67" w14:textId="77777777" w:rsidR="00307830" w:rsidRPr="00BE273A" w:rsidRDefault="00307830" w:rsidP="00307830">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34829C07" w14:textId="576AAAD8" w:rsidR="00307830" w:rsidRPr="00BE273A" w:rsidRDefault="00307830" w:rsidP="00307830">
            <w:pPr>
              <w:rPr>
                <w:rStyle w:val="SAPScreenElement"/>
                <w:lang w:val="en-US"/>
              </w:rPr>
            </w:pPr>
            <w:r w:rsidRPr="00BE273A">
              <w:rPr>
                <w:rStyle w:val="SAPScreenElement"/>
                <w:lang w:val="en-US"/>
              </w:rPr>
              <w:t xml:space="preserve">Currency: </w:t>
            </w:r>
            <w:r w:rsidRPr="00BE273A">
              <w:rPr>
                <w:rStyle w:val="SAPUserEntry"/>
                <w:lang w:val="en-US"/>
              </w:rPr>
              <w:t xml:space="preserve">AED </w:t>
            </w:r>
            <w:r w:rsidRPr="00BE273A">
              <w:rPr>
                <w:lang w:val="en-US"/>
              </w:rPr>
              <w:t>is defaulted</w:t>
            </w:r>
            <w:r w:rsidR="00B408FD" w:rsidRPr="00BE273A">
              <w:rPr>
                <w:lang w:val="en-US"/>
              </w:rPr>
              <w: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5B9E3A99" w14:textId="77777777" w:rsidR="00307830" w:rsidRPr="00BE273A" w:rsidRDefault="00307830" w:rsidP="00307830">
            <w:pPr>
              <w:rPr>
                <w:lang w:val="en-US"/>
              </w:rPr>
            </w:pPr>
            <w:r w:rsidRPr="00BE273A">
              <w:rPr>
                <w:lang w:val="en-US"/>
              </w:rPr>
              <w:t>Defaults to the currency of the country where the company is located.</w:t>
            </w:r>
          </w:p>
          <w:p w14:paraId="603AF944" w14:textId="77777777" w:rsidR="00307830" w:rsidRPr="00BE273A" w:rsidRDefault="00307830" w:rsidP="00307830">
            <w:pPr>
              <w:pStyle w:val="SAPNoteHeading"/>
              <w:ind w:left="0"/>
              <w:rPr>
                <w:lang w:val="en-US"/>
              </w:rPr>
            </w:pPr>
            <w:r w:rsidRPr="00BE273A">
              <w:rPr>
                <w:noProof/>
                <w:lang w:val="en-US"/>
              </w:rPr>
              <w:drawing>
                <wp:inline distT="0" distB="0" distL="0" distR="0" wp14:anchorId="3D07CA34" wp14:editId="6EE500E2">
                  <wp:extent cx="225425" cy="225425"/>
                  <wp:effectExtent l="0" t="0" r="3175" b="317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lang w:val="en-US"/>
              </w:rPr>
              <w:t> Recommendation</w:t>
            </w:r>
          </w:p>
          <w:p w14:paraId="46980EDD" w14:textId="51797EF1" w:rsidR="00307830" w:rsidRPr="00BE273A" w:rsidRDefault="00307830" w:rsidP="00307830">
            <w:pPr>
              <w:rPr>
                <w:lang w:val="en-US"/>
              </w:rPr>
            </w:pPr>
            <w:r w:rsidRPr="00BE273A">
              <w:rPr>
                <w:lang w:val="en-US"/>
              </w:rPr>
              <w:t>Required if integration with Employee Central Payroll is in place.</w:t>
            </w:r>
          </w:p>
        </w:tc>
      </w:tr>
      <w:tr w:rsidR="00307830" w:rsidRPr="00502F77" w14:paraId="254914C8" w14:textId="77777777" w:rsidTr="00307830">
        <w:trPr>
          <w:trHeight w:val="360"/>
        </w:trPr>
        <w:tc>
          <w:tcPr>
            <w:tcW w:w="4292" w:type="dxa"/>
            <w:vMerge/>
            <w:tcBorders>
              <w:left w:val="single" w:sz="8" w:space="0" w:color="999999"/>
              <w:right w:val="single" w:sz="8" w:space="0" w:color="999999"/>
            </w:tcBorders>
            <w:vAlign w:val="center"/>
          </w:tcPr>
          <w:p w14:paraId="6DA4466F" w14:textId="77777777" w:rsidR="00307830" w:rsidRPr="00BE273A" w:rsidRDefault="00307830" w:rsidP="00307830">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522F0C2E" w14:textId="625FCFB1" w:rsidR="00307830" w:rsidRPr="008D3676" w:rsidRDefault="00307830" w:rsidP="00307830">
            <w:pPr>
              <w:rPr>
                <w:rStyle w:val="SAPScreenElement"/>
                <w:lang w:val="en-US"/>
              </w:rPr>
            </w:pPr>
            <w:r w:rsidRPr="00BE273A">
              <w:rPr>
                <w:rStyle w:val="SAPScreenElement"/>
                <w:lang w:val="en-US"/>
              </w:rPr>
              <w:t xml:space="preserve">Frequency: </w:t>
            </w:r>
            <w:r w:rsidRPr="00BE273A">
              <w:rPr>
                <w:lang w:val="en-US"/>
              </w:rPr>
              <w:t xml:space="preserve">value is defaulted based on </w:t>
            </w:r>
            <w:r w:rsidRPr="00BE273A">
              <w:rPr>
                <w:rStyle w:val="SAPScreenElement"/>
                <w:lang w:val="en-US"/>
              </w:rPr>
              <w:t>Pay Component</w:t>
            </w:r>
            <w:r w:rsidRPr="00BE273A">
              <w:rPr>
                <w:lang w:val="en-US"/>
              </w:rPr>
              <w: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10AFA13B" w14:textId="77777777" w:rsidR="00307830" w:rsidRPr="00BE273A" w:rsidRDefault="00307830" w:rsidP="00307830">
            <w:pPr>
              <w:pStyle w:val="SAPNoteHeading"/>
              <w:ind w:left="0"/>
              <w:rPr>
                <w:lang w:val="en-US"/>
              </w:rPr>
            </w:pPr>
            <w:r w:rsidRPr="00BE273A">
              <w:rPr>
                <w:noProof/>
                <w:lang w:val="en-US"/>
              </w:rPr>
              <w:drawing>
                <wp:inline distT="0" distB="0" distL="0" distR="0" wp14:anchorId="06E26B97" wp14:editId="3746216D">
                  <wp:extent cx="225425" cy="225425"/>
                  <wp:effectExtent l="0" t="0" r="3175" b="317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lang w:val="en-US"/>
              </w:rPr>
              <w:t> Recommendation</w:t>
            </w:r>
          </w:p>
          <w:p w14:paraId="27A2A2B7" w14:textId="3CC90570" w:rsidR="00307830" w:rsidRPr="008D3676" w:rsidRDefault="00307830" w:rsidP="00307830">
            <w:pPr>
              <w:rPr>
                <w:lang w:val="en-US"/>
              </w:rPr>
            </w:pPr>
            <w:r w:rsidRPr="00BE273A">
              <w:rPr>
                <w:lang w:val="en-US"/>
              </w:rPr>
              <w:t>Required if integration with Employee Central Payroll is in place.</w:t>
            </w:r>
          </w:p>
        </w:tc>
      </w:tr>
      <w:tr w:rsidR="00307830" w:rsidRPr="00502F77" w14:paraId="638A00C3" w14:textId="77777777" w:rsidTr="00307830">
        <w:trPr>
          <w:trHeight w:val="360"/>
        </w:trPr>
        <w:tc>
          <w:tcPr>
            <w:tcW w:w="4292" w:type="dxa"/>
            <w:vMerge/>
            <w:tcBorders>
              <w:left w:val="single" w:sz="8" w:space="0" w:color="999999"/>
              <w:right w:val="single" w:sz="8" w:space="0" w:color="999999"/>
            </w:tcBorders>
          </w:tcPr>
          <w:p w14:paraId="7FAF0F60" w14:textId="77777777" w:rsidR="00307830" w:rsidRPr="00BE273A" w:rsidRDefault="00307830" w:rsidP="00307830">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79EDC417" w14:textId="187D1476" w:rsidR="00307830" w:rsidRPr="002326C1" w:rsidRDefault="00307830" w:rsidP="00307830">
            <w:pPr>
              <w:rPr>
                <w:rStyle w:val="SAPScreenElement"/>
                <w:lang w:val="en-US"/>
              </w:rPr>
            </w:pPr>
            <w:r w:rsidRPr="00BE273A">
              <w:rPr>
                <w:lang w:val="en-US"/>
              </w:rPr>
              <w:t>If appropriate, add a</w:t>
            </w:r>
            <w:r w:rsidRPr="00BE273A">
              <w:rPr>
                <w:rStyle w:val="SAPScreenElement"/>
                <w:lang w:val="en-US"/>
              </w:rPr>
              <w:t xml:space="preserve"> Pay Component </w:t>
            </w:r>
            <w:r w:rsidRPr="00BE273A">
              <w:rPr>
                <w:lang w:val="en-US"/>
              </w:rPr>
              <w:t xml:space="preserve">related to recurring payments. For this select in the </w:t>
            </w:r>
            <w:r w:rsidRPr="00BE273A">
              <w:rPr>
                <w:rStyle w:val="SAPScreenElement"/>
                <w:lang w:val="en-US"/>
              </w:rPr>
              <w:t xml:space="preserve">Compensation </w:t>
            </w:r>
            <w:r w:rsidRPr="00BE273A">
              <w:rPr>
                <w:lang w:val="en-US"/>
              </w:rPr>
              <w:t xml:space="preserve">block the </w:t>
            </w:r>
            <w:r w:rsidRPr="00BE273A">
              <w:rPr>
                <w:rStyle w:val="SAPScreenElement"/>
                <w:lang w:val="en-US"/>
              </w:rPr>
              <w:sym w:font="Symbol" w:char="F0C5"/>
            </w:r>
            <w:r w:rsidRPr="00BE273A">
              <w:rPr>
                <w:rStyle w:val="SAPScreenElement"/>
                <w:lang w:val="en-US"/>
              </w:rPr>
              <w:t xml:space="preserve"> Add</w:t>
            </w:r>
            <w:r w:rsidRPr="00BE273A">
              <w:rPr>
                <w:lang w:val="en-US"/>
              </w:rPr>
              <w:t xml:space="preserve"> link, select as </w:t>
            </w:r>
            <w:r w:rsidRPr="00BE273A">
              <w:rPr>
                <w:rStyle w:val="SAPScreenElement"/>
                <w:lang w:val="en-US"/>
              </w:rPr>
              <w:t xml:space="preserve">Pay Component </w:t>
            </w:r>
            <w:r w:rsidRPr="00BE273A">
              <w:rPr>
                <w:lang w:val="en-US"/>
              </w:rPr>
              <w:t>for example</w:t>
            </w:r>
            <w:r w:rsidRPr="00BE273A">
              <w:rPr>
                <w:rStyle w:val="SAPUserEntry"/>
                <w:lang w:val="en-US"/>
              </w:rPr>
              <w:t xml:space="preserve"> AE – Food allowance</w:t>
            </w:r>
            <w:r w:rsidRPr="00BE273A">
              <w:rPr>
                <w:b/>
                <w:lang w:val="en-US"/>
              </w:rPr>
              <w:t xml:space="preserve"> </w:t>
            </w:r>
            <w:r w:rsidRPr="00BE273A">
              <w:rPr>
                <w:rStyle w:val="SAPUserEntry"/>
                <w:lang w:val="en-US"/>
              </w:rPr>
              <w:t>(1100AE)</w:t>
            </w:r>
            <w:r w:rsidRPr="00BE273A">
              <w:rPr>
                <w:lang w:val="en-US"/>
              </w:rPr>
              <w:t xml:space="preserve"> and enter data as appropriate.</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3188AE0D" w14:textId="77777777" w:rsidR="00307830" w:rsidRPr="002326C1" w:rsidRDefault="00307830" w:rsidP="00307830">
            <w:pPr>
              <w:rPr>
                <w:lang w:val="en-US"/>
              </w:rPr>
            </w:pPr>
          </w:p>
        </w:tc>
      </w:tr>
    </w:tbl>
    <w:p w14:paraId="433408B0" w14:textId="39604588" w:rsidR="00307830" w:rsidRPr="00AE1E45" w:rsidRDefault="00307830" w:rsidP="00B41010">
      <w:pPr>
        <w:pStyle w:val="Heading3"/>
        <w:spacing w:before="240" w:after="120"/>
        <w:rPr>
          <w:lang w:val="en-US"/>
        </w:rPr>
      </w:pPr>
      <w:bookmarkStart w:id="11340" w:name="_Toc507063202"/>
      <w:r w:rsidRPr="00AE1E45">
        <w:rPr>
          <w:lang w:val="en-US"/>
        </w:rPr>
        <w:lastRenderedPageBreak/>
        <w:t>Australia (AU)</w:t>
      </w:r>
      <w:bookmarkEnd w:id="11340"/>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292"/>
        <w:gridCol w:w="4500"/>
        <w:gridCol w:w="5490"/>
      </w:tblGrid>
      <w:tr w:rsidR="00307830" w:rsidRPr="002326C1" w14:paraId="7EF7FE6E" w14:textId="77777777" w:rsidTr="00307830">
        <w:trPr>
          <w:trHeight w:val="432"/>
          <w:tblHeader/>
        </w:trPr>
        <w:tc>
          <w:tcPr>
            <w:tcW w:w="4292" w:type="dxa"/>
            <w:tcBorders>
              <w:top w:val="single" w:sz="8" w:space="0" w:color="999999"/>
              <w:left w:val="single" w:sz="8" w:space="0" w:color="999999"/>
              <w:bottom w:val="single" w:sz="8" w:space="0" w:color="999999"/>
              <w:right w:val="single" w:sz="8" w:space="0" w:color="999999"/>
            </w:tcBorders>
            <w:shd w:val="clear" w:color="auto" w:fill="999999"/>
          </w:tcPr>
          <w:p w14:paraId="7D48B521" w14:textId="77777777" w:rsidR="00307830" w:rsidRPr="002326C1" w:rsidRDefault="00307830" w:rsidP="00307830">
            <w:pPr>
              <w:pStyle w:val="SAPTableHeader"/>
              <w:rPr>
                <w:lang w:val="en-US"/>
              </w:rPr>
            </w:pPr>
            <w:r>
              <w:rPr>
                <w:lang w:val="en-US"/>
              </w:rPr>
              <w:t>Instruction</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6959AE3E" w14:textId="77777777" w:rsidR="00307830" w:rsidRPr="002326C1" w:rsidRDefault="00307830" w:rsidP="00307830">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490" w:type="dxa"/>
            <w:tcBorders>
              <w:top w:val="single" w:sz="8" w:space="0" w:color="999999"/>
              <w:left w:val="single" w:sz="8" w:space="0" w:color="999999"/>
              <w:bottom w:val="single" w:sz="8" w:space="0" w:color="999999"/>
              <w:right w:val="single" w:sz="8" w:space="0" w:color="999999"/>
            </w:tcBorders>
            <w:shd w:val="clear" w:color="auto" w:fill="999999"/>
            <w:hideMark/>
          </w:tcPr>
          <w:p w14:paraId="307E7916" w14:textId="77777777" w:rsidR="00307830" w:rsidRPr="002326C1" w:rsidRDefault="00307830" w:rsidP="00307830">
            <w:pPr>
              <w:pStyle w:val="SAPTableHeader"/>
              <w:rPr>
                <w:lang w:val="en-US"/>
              </w:rPr>
            </w:pPr>
            <w:r w:rsidRPr="002326C1">
              <w:rPr>
                <w:lang w:val="en-US"/>
              </w:rPr>
              <w:t>Additional Information</w:t>
            </w:r>
          </w:p>
        </w:tc>
      </w:tr>
      <w:tr w:rsidR="00307830" w:rsidRPr="00502F77" w14:paraId="04435CEF" w14:textId="77777777" w:rsidTr="00307830">
        <w:trPr>
          <w:trHeight w:val="360"/>
        </w:trPr>
        <w:tc>
          <w:tcPr>
            <w:tcW w:w="4292" w:type="dxa"/>
            <w:vMerge w:val="restart"/>
            <w:tcBorders>
              <w:top w:val="single" w:sz="8" w:space="0" w:color="999999"/>
              <w:left w:val="single" w:sz="8" w:space="0" w:color="999999"/>
              <w:right w:val="single" w:sz="8" w:space="0" w:color="999999"/>
            </w:tcBorders>
          </w:tcPr>
          <w:p w14:paraId="1CEF5909" w14:textId="77777777" w:rsidR="00307830" w:rsidRPr="003A18EB" w:rsidRDefault="00307830" w:rsidP="00307830">
            <w:pPr>
              <w:rPr>
                <w:lang w:val="en-US"/>
              </w:rPr>
            </w:pPr>
            <w:r w:rsidRPr="003A18EB">
              <w:rPr>
                <w:lang w:val="en-US"/>
              </w:rPr>
              <w:t xml:space="preserve">The values of the fields in the </w:t>
            </w:r>
            <w:r w:rsidRPr="003A18EB">
              <w:rPr>
                <w:rStyle w:val="SAPScreenElement"/>
                <w:lang w:val="en-US"/>
              </w:rPr>
              <w:t>Compensation Information</w:t>
            </w:r>
            <w:r w:rsidRPr="003A18EB">
              <w:rPr>
                <w:lang w:val="en-US"/>
              </w:rPr>
              <w:t xml:space="preserve"> block are automatically suggested, based on a preconfigured business rule.</w:t>
            </w:r>
          </w:p>
          <w:p w14:paraId="2537814B" w14:textId="77777777" w:rsidR="00307830" w:rsidRPr="003A18EB" w:rsidRDefault="00307830" w:rsidP="00307830">
            <w:pPr>
              <w:pStyle w:val="SAPNoteHeading"/>
              <w:ind w:left="0"/>
              <w:rPr>
                <w:color w:val="FF0000"/>
                <w:lang w:val="en-US"/>
              </w:rPr>
            </w:pPr>
            <w:r w:rsidRPr="003A18EB">
              <w:rPr>
                <w:noProof/>
                <w:color w:val="FF0000"/>
                <w:lang w:val="en-US"/>
              </w:rPr>
              <w:drawing>
                <wp:inline distT="0" distB="0" distL="0" distR="0" wp14:anchorId="73C772CE" wp14:editId="458C41B2">
                  <wp:extent cx="225425" cy="225425"/>
                  <wp:effectExtent l="0" t="0" r="3175" b="3175"/>
                  <wp:docPr id="1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noProof/>
                <w:color w:val="FF0000"/>
                <w:lang w:val="en-US" w:eastAsia="zh-CN"/>
              </w:rPr>
              <w:t xml:space="preserve"> </w:t>
            </w:r>
            <w:r w:rsidRPr="003A18EB">
              <w:rPr>
                <w:lang w:val="en-US"/>
              </w:rPr>
              <w:t>Recommendation</w:t>
            </w:r>
          </w:p>
          <w:p w14:paraId="5D934CC8" w14:textId="77BAA03F" w:rsidR="00307830" w:rsidRPr="00FF1A3E" w:rsidRDefault="00307830" w:rsidP="00307830">
            <w:pPr>
              <w:rPr>
                <w:rStyle w:val="SAPScreenElement"/>
                <w:lang w:val="en-US"/>
              </w:rPr>
            </w:pPr>
            <w:r w:rsidRPr="003A18EB">
              <w:rPr>
                <w:lang w:val="en-US"/>
              </w:rPr>
              <w:t xml:space="preserve">For details to the preconfigured business rule refer to the </w:t>
            </w:r>
            <w:ins w:id="11341" w:author="Author" w:date="2018-02-06T11:34:00Z">
              <w:r w:rsidR="006225AE" w:rsidRPr="00ED0743">
                <w:rPr>
                  <w:rStyle w:val="SAPScreenElement"/>
                  <w:color w:val="auto"/>
                  <w:lang w:val="en-US"/>
                </w:rPr>
                <w:t>Foundation Objects</w:t>
              </w:r>
              <w:r w:rsidR="006225AE" w:rsidRPr="00ED0743">
                <w:rPr>
                  <w:lang w:val="en-US"/>
                </w:rPr>
                <w:t xml:space="preserve"> workbook </w:t>
              </w:r>
              <w:del w:id="11342" w:author="Author" w:date="2018-02-06T13:29:00Z">
                <w:r w:rsidR="006225AE" w:rsidRPr="00ED0743" w:rsidDel="001415A0">
                  <w:rPr>
                    <w:lang w:val="en-US"/>
                  </w:rPr>
                  <w:delText xml:space="preserve">appropriate </w:delText>
                </w:r>
              </w:del>
              <w:r w:rsidR="006225AE" w:rsidRPr="00ED0743">
                <w:rPr>
                  <w:lang w:val="en-US"/>
                </w:rPr>
                <w:t xml:space="preserve">for </w:t>
              </w:r>
            </w:ins>
            <w:ins w:id="11343" w:author="Author" w:date="2018-02-06T11:51:00Z">
              <w:r w:rsidR="00755872">
                <w:rPr>
                  <w:rStyle w:val="SAPEmphasis"/>
                  <w:lang w:val="en-US"/>
                </w:rPr>
                <w:t>AU</w:t>
              </w:r>
            </w:ins>
            <w:ins w:id="11344" w:author="Author" w:date="2018-02-06T11:34:00Z">
              <w:del w:id="11345" w:author="Author" w:date="2018-02-06T11:51:00Z">
                <w:r w:rsidR="006225AE" w:rsidRPr="00ED0743" w:rsidDel="00755872">
                  <w:rPr>
                    <w:rStyle w:val="SAPScreenElement"/>
                    <w:color w:val="auto"/>
                    <w:lang w:val="en-US"/>
                  </w:rPr>
                  <w:delText>&lt;YourCountry&gt;</w:delText>
                </w:r>
              </w:del>
            </w:ins>
            <w:del w:id="11346" w:author="Author" w:date="2018-02-06T11:34:00Z">
              <w:r w:rsidRPr="003A18EB" w:rsidDel="006225AE">
                <w:rPr>
                  <w:lang w:val="en-US"/>
                </w:rPr>
                <w:delText xml:space="preserve">configuration guide of building block </w:delText>
              </w:r>
              <w:r w:rsidRPr="003A18EB" w:rsidDel="006225AE">
                <w:rPr>
                  <w:rStyle w:val="SAPEmphasis"/>
                  <w:lang w:val="en-US"/>
                </w:rPr>
                <w:delText>15T</w:delText>
              </w:r>
            </w:del>
            <w:r w:rsidRPr="003A18EB">
              <w:rPr>
                <w:lang w:val="en-US"/>
              </w:rPr>
              <w:t>.</w:t>
            </w: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39AD24D3" w14:textId="721614B9" w:rsidR="00307830" w:rsidRDefault="00307830" w:rsidP="00307830">
            <w:pPr>
              <w:rPr>
                <w:lang w:val="en-US"/>
              </w:rPr>
            </w:pPr>
            <w:commentRangeStart w:id="11347"/>
            <w:r w:rsidRPr="003A18EB">
              <w:rPr>
                <w:rStyle w:val="SAPScreenElement"/>
                <w:lang w:val="en-US"/>
              </w:rPr>
              <w:t xml:space="preserve">Pay Group: </w:t>
            </w:r>
            <w:r w:rsidRPr="003A18EB">
              <w:rPr>
                <w:lang w:val="en-US"/>
              </w:rPr>
              <w:t>value</w:t>
            </w:r>
            <w:ins w:id="11348" w:author="Author" w:date="2018-02-08T14:18:00Z">
              <w:r w:rsidR="006C2460" w:rsidRPr="00502F77">
                <w:rPr>
                  <w:rStyle w:val="SAPUserEntry"/>
                  <w:rPrChange w:id="11349" w:author="Author" w:date="2018-03-06T16:35:00Z">
                    <w:rPr>
                      <w:lang w:val="en-US"/>
                    </w:rPr>
                  </w:rPrChange>
                </w:rPr>
                <w:t xml:space="preserve"> </w:t>
              </w:r>
              <w:commentRangeStart w:id="11350"/>
              <w:r w:rsidR="006C2460" w:rsidRPr="00502F77">
                <w:rPr>
                  <w:rStyle w:val="SAPUserEntry"/>
                  <w:rPrChange w:id="11351" w:author="Author" w:date="2018-03-06T16:35:00Z">
                    <w:rPr>
                      <w:lang w:val="en-US"/>
                    </w:rPr>
                  </w:rPrChange>
                </w:rPr>
                <w:t>AU</w:t>
              </w:r>
              <w:r w:rsidR="006C2460" w:rsidRPr="008C01D9">
                <w:rPr>
                  <w:lang w:val="en-US"/>
                </w:rPr>
                <w:t xml:space="preserve"> </w:t>
              </w:r>
              <w:r w:rsidR="006C2460" w:rsidRPr="00502F77">
                <w:rPr>
                  <w:rStyle w:val="SAPUserEntry"/>
                  <w:rPrChange w:id="11352" w:author="Author" w:date="2018-03-06T16:35:00Z">
                    <w:rPr>
                      <w:lang w:val="en-US"/>
                    </w:rPr>
                  </w:rPrChange>
                </w:rPr>
                <w:t>-</w:t>
              </w:r>
              <w:r w:rsidR="006C2460" w:rsidRPr="008C01D9">
                <w:rPr>
                  <w:lang w:val="en-US"/>
                </w:rPr>
                <w:t xml:space="preserve"> </w:t>
              </w:r>
              <w:r w:rsidR="006C2460" w:rsidRPr="00502F77">
                <w:rPr>
                  <w:rStyle w:val="SAPUserEntry"/>
                  <w:rPrChange w:id="11353" w:author="Author" w:date="2018-03-06T16:35:00Z">
                    <w:rPr>
                      <w:lang w:val="en-US"/>
                    </w:rPr>
                  </w:rPrChange>
                </w:rPr>
                <w:t>Fortnightly</w:t>
              </w:r>
              <w:r w:rsidR="006C2460" w:rsidRPr="008C01D9">
                <w:rPr>
                  <w:lang w:val="en-US"/>
                </w:rPr>
                <w:t xml:space="preserve"> </w:t>
              </w:r>
              <w:r w:rsidR="006C2460" w:rsidRPr="00502F77">
                <w:rPr>
                  <w:rStyle w:val="SAPUserEntry"/>
                  <w:rPrChange w:id="11354" w:author="Author" w:date="2018-03-06T16:35:00Z">
                    <w:rPr>
                      <w:lang w:val="en-US"/>
                    </w:rPr>
                  </w:rPrChange>
                </w:rPr>
                <w:t>(A1)</w:t>
              </w:r>
              <w:r w:rsidR="006C2460">
                <w:rPr>
                  <w:lang w:val="en-US"/>
                </w:rPr>
                <w:t xml:space="preserve"> </w:t>
              </w:r>
            </w:ins>
            <w:commentRangeEnd w:id="11350"/>
            <w:ins w:id="11355" w:author="Author" w:date="2018-02-08T14:23:00Z">
              <w:r w:rsidR="008C01D9">
                <w:rPr>
                  <w:rStyle w:val="CommentReference"/>
                </w:rPr>
                <w:commentReference w:id="11350"/>
              </w:r>
            </w:ins>
            <w:del w:id="11356" w:author="Author" w:date="2018-02-08T14:18:00Z">
              <w:r w:rsidRPr="003A18EB" w:rsidDel="006C2460">
                <w:rPr>
                  <w:lang w:val="en-US"/>
                </w:rPr>
                <w:delText xml:space="preserve"> </w:delText>
              </w:r>
            </w:del>
            <w:r w:rsidRPr="003A18EB">
              <w:rPr>
                <w:lang w:val="en-US"/>
              </w:rPr>
              <w:t>is suggested; leave as is</w:t>
            </w:r>
            <w:commentRangeEnd w:id="11347"/>
            <w:r w:rsidR="006225AE">
              <w:rPr>
                <w:rStyle w:val="CommentReference"/>
              </w:rPr>
              <w:commentReference w:id="11347"/>
            </w:r>
            <w:ins w:id="11357" w:author="Author" w:date="2018-02-08T14:21:00Z">
              <w:r w:rsidR="008C01D9">
                <w:rPr>
                  <w:lang w:val="en-US"/>
                </w:rPr>
                <w:t xml:space="preserve"> or adapt if appropriate</w:t>
              </w:r>
            </w:ins>
          </w:p>
          <w:p w14:paraId="1BB03BC2" w14:textId="77777777" w:rsidR="00AA0852" w:rsidRPr="003A18EB" w:rsidRDefault="00AA0852" w:rsidP="00AA0852">
            <w:pPr>
              <w:pStyle w:val="SAPNoteHeading"/>
              <w:ind w:left="0"/>
              <w:rPr>
                <w:ins w:id="11358" w:author="Author" w:date="2018-02-08T14:21:00Z"/>
                <w:lang w:val="en-US"/>
              </w:rPr>
            </w:pPr>
            <w:ins w:id="11359" w:author="Author" w:date="2018-02-08T14:21:00Z">
              <w:r w:rsidRPr="003A18EB">
                <w:rPr>
                  <w:noProof/>
                  <w:lang w:val="en-US"/>
                </w:rPr>
                <w:drawing>
                  <wp:inline distT="0" distB="0" distL="0" distR="0" wp14:anchorId="0C1034BA" wp14:editId="64C38595">
                    <wp:extent cx="225425" cy="225425"/>
                    <wp:effectExtent l="0" t="0" r="3175" b="3175"/>
                    <wp:docPr id="80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xml:space="preserve"> Note</w:t>
              </w:r>
            </w:ins>
          </w:p>
          <w:p w14:paraId="5425EB20" w14:textId="44F7009D" w:rsidR="00AA0852" w:rsidRDefault="00AA0852" w:rsidP="00AA0852">
            <w:pPr>
              <w:rPr>
                <w:ins w:id="11360" w:author="Author" w:date="2018-02-08T14:21:00Z"/>
                <w:lang w:val="en-US"/>
              </w:rPr>
            </w:pPr>
            <w:ins w:id="11361" w:author="Author" w:date="2018-02-08T14:21:00Z">
              <w:r w:rsidRPr="003A18EB">
                <w:rPr>
                  <w:lang w:val="en-US"/>
                </w:rPr>
                <w:t xml:space="preserve">In case </w:t>
              </w:r>
            </w:ins>
            <w:r>
              <w:rPr>
                <w:lang w:val="en-US"/>
              </w:rPr>
              <w:t xml:space="preserve">replication to Employee Central Payroll is in scope, you need to adapt the value for example to </w:t>
            </w:r>
            <w:r w:rsidRPr="00F575C7">
              <w:rPr>
                <w:rStyle w:val="SAPUserEntry"/>
                <w:lang w:val="en-US"/>
              </w:rPr>
              <w:t>Monthly</w:t>
            </w:r>
            <w:r>
              <w:rPr>
                <w:lang w:val="en-US"/>
              </w:rPr>
              <w:t>.</w:t>
            </w:r>
          </w:p>
          <w:p w14:paraId="01CCADE3" w14:textId="77777777" w:rsidR="008C01D9" w:rsidRPr="003A18EB" w:rsidRDefault="008C01D9" w:rsidP="008C01D9">
            <w:pPr>
              <w:pStyle w:val="SAPNoteHeading"/>
              <w:ind w:left="0"/>
              <w:rPr>
                <w:ins w:id="11362" w:author="Author" w:date="2018-02-08T14:21:00Z"/>
                <w:lang w:val="en-US"/>
              </w:rPr>
            </w:pPr>
            <w:ins w:id="11363" w:author="Author" w:date="2018-02-08T14:21:00Z">
              <w:r w:rsidRPr="003A18EB">
                <w:rPr>
                  <w:noProof/>
                  <w:lang w:val="en-US"/>
                </w:rPr>
                <w:drawing>
                  <wp:inline distT="0" distB="0" distL="0" distR="0" wp14:anchorId="02786276" wp14:editId="5F6606D5">
                    <wp:extent cx="225425" cy="225425"/>
                    <wp:effectExtent l="0" t="0" r="3175" b="3175"/>
                    <wp:docPr id="75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xml:space="preserve"> Note</w:t>
              </w:r>
            </w:ins>
          </w:p>
          <w:p w14:paraId="76F57AA1" w14:textId="214A301B" w:rsidR="008C01D9" w:rsidRPr="008C01D9" w:rsidRDefault="008C01D9" w:rsidP="00307830">
            <w:pPr>
              <w:rPr>
                <w:rStyle w:val="SAPScreenElement"/>
                <w:rFonts w:ascii="BentonSans Book" w:hAnsi="BentonSans Book"/>
                <w:color w:val="auto"/>
                <w:lang w:val="en-US"/>
                <w:rPrChange w:id="11364" w:author="Author" w:date="2018-02-08T14:21:00Z">
                  <w:rPr>
                    <w:rStyle w:val="SAPScreenElement"/>
                    <w:sz w:val="22"/>
                    <w:lang w:val="en-US"/>
                  </w:rPr>
                </w:rPrChange>
              </w:rPr>
            </w:pPr>
            <w:ins w:id="11365" w:author="Author" w:date="2018-02-08T14:21:00Z">
              <w:r w:rsidRPr="003A18EB">
                <w:rPr>
                  <w:lang w:val="en-US"/>
                </w:rPr>
                <w:t xml:space="preserve">In case you decide to adapt the pay group by selecting another value from the drop-down, make sure to adapt the values for </w:t>
              </w:r>
              <w:r w:rsidRPr="003A18EB">
                <w:rPr>
                  <w:rStyle w:val="SAPScreenElement"/>
                  <w:lang w:val="en-US"/>
                </w:rPr>
                <w:t>Amount</w:t>
              </w:r>
              <w:r w:rsidRPr="003A18EB">
                <w:rPr>
                  <w:lang w:val="en-US"/>
                </w:rPr>
                <w:t xml:space="preserve"> and </w:t>
              </w:r>
              <w:r w:rsidRPr="003A18EB">
                <w:rPr>
                  <w:rStyle w:val="SAPScreenElement"/>
                  <w:lang w:val="en-US"/>
                </w:rPr>
                <w:t>Frequency</w:t>
              </w:r>
              <w:r w:rsidRPr="003A18EB">
                <w:rPr>
                  <w:lang w:val="en-US"/>
                </w:rPr>
                <w:t>, too.</w:t>
              </w:r>
            </w:ins>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7C6A9E4F" w14:textId="77777777" w:rsidR="00307830" w:rsidRPr="003A18EB" w:rsidRDefault="00307830" w:rsidP="00307830">
            <w:pPr>
              <w:pStyle w:val="SAPNoteHeading"/>
              <w:ind w:left="0"/>
              <w:rPr>
                <w:lang w:val="en-US"/>
              </w:rPr>
            </w:pPr>
            <w:r w:rsidRPr="003A18EB">
              <w:rPr>
                <w:noProof/>
                <w:lang w:val="en-US"/>
              </w:rPr>
              <w:drawing>
                <wp:inline distT="0" distB="0" distL="0" distR="0" wp14:anchorId="74CB67E1" wp14:editId="3A5D1F1F">
                  <wp:extent cx="228600" cy="228600"/>
                  <wp:effectExtent l="0" t="0" r="0" b="0"/>
                  <wp:docPr id="1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Pr>
                <w:lang w:val="en-US"/>
              </w:rPr>
              <w:t> Recommendation</w:t>
            </w:r>
          </w:p>
          <w:p w14:paraId="21482ED1" w14:textId="77777777" w:rsidR="00307830" w:rsidRPr="003A18EB" w:rsidRDefault="00307830" w:rsidP="00307830">
            <w:pPr>
              <w:pStyle w:val="ListContinue"/>
              <w:ind w:left="0"/>
              <w:rPr>
                <w:lang w:val="en-US"/>
              </w:rPr>
            </w:pPr>
            <w:r w:rsidRPr="003A18EB">
              <w:rPr>
                <w:lang w:val="en-US"/>
              </w:rPr>
              <w:t>Required if integration with Employee Central Payroll is in place.</w:t>
            </w:r>
          </w:p>
          <w:p w14:paraId="6938D3FA" w14:textId="2ED57A40" w:rsidR="00307830" w:rsidRPr="003A18EB" w:rsidDel="008C01D9" w:rsidRDefault="00307830" w:rsidP="00307830">
            <w:pPr>
              <w:pStyle w:val="SAPNoteHeading"/>
              <w:ind w:left="0"/>
              <w:rPr>
                <w:del w:id="11366" w:author="Author" w:date="2018-02-08T14:21:00Z"/>
                <w:lang w:val="en-US"/>
              </w:rPr>
            </w:pPr>
            <w:del w:id="11367" w:author="Author" w:date="2018-02-08T14:21:00Z">
              <w:r w:rsidRPr="003A18EB" w:rsidDel="008C01D9">
                <w:rPr>
                  <w:noProof/>
                  <w:lang w:val="en-US"/>
                </w:rPr>
                <w:drawing>
                  <wp:inline distT="0" distB="0" distL="0" distR="0" wp14:anchorId="217FAFD2" wp14:editId="3A88D0AC">
                    <wp:extent cx="225425" cy="225425"/>
                    <wp:effectExtent l="0" t="0" r="3175" b="3175"/>
                    <wp:docPr id="16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sidDel="008C01D9">
                <w:rPr>
                  <w:lang w:val="en-US"/>
                </w:rPr>
                <w:delText xml:space="preserve"> Note</w:delText>
              </w:r>
            </w:del>
          </w:p>
          <w:p w14:paraId="738BD577" w14:textId="486F63E0" w:rsidR="008C01D9" w:rsidRPr="00BE273A" w:rsidRDefault="00307830" w:rsidP="008C01D9">
            <w:pPr>
              <w:pStyle w:val="SAPNoteHeading"/>
              <w:ind w:left="0"/>
              <w:rPr>
                <w:ins w:id="11368" w:author="Author" w:date="2018-02-08T14:19:00Z"/>
                <w:lang w:val="en-US"/>
              </w:rPr>
            </w:pPr>
            <w:del w:id="11369" w:author="Author" w:date="2018-02-08T14:21:00Z">
              <w:r w:rsidRPr="003A18EB" w:rsidDel="008C01D9">
                <w:rPr>
                  <w:lang w:val="en-US"/>
                </w:rPr>
                <w:delText xml:space="preserve">In case you decide to adapt the pay group by selecting another value from the drop-down, make sure to adapt the values for </w:delText>
              </w:r>
              <w:r w:rsidRPr="003A18EB" w:rsidDel="008C01D9">
                <w:rPr>
                  <w:rStyle w:val="SAPScreenElement"/>
                  <w:lang w:val="en-US"/>
                </w:rPr>
                <w:delText>Amount</w:delText>
              </w:r>
              <w:r w:rsidRPr="003A18EB" w:rsidDel="008C01D9">
                <w:rPr>
                  <w:lang w:val="en-US"/>
                </w:rPr>
                <w:delText xml:space="preserve"> and </w:delText>
              </w:r>
              <w:r w:rsidRPr="003A18EB" w:rsidDel="008C01D9">
                <w:rPr>
                  <w:rStyle w:val="SAPScreenElement"/>
                  <w:lang w:val="en-US"/>
                </w:rPr>
                <w:delText>Frequency</w:delText>
              </w:r>
              <w:r w:rsidRPr="003A18EB" w:rsidDel="008C01D9">
                <w:rPr>
                  <w:lang w:val="en-US"/>
                </w:rPr>
                <w:delText>, too.</w:delText>
              </w:r>
            </w:del>
            <w:ins w:id="11370" w:author="Author" w:date="2018-02-08T14:19:00Z">
              <w:r w:rsidR="008C01D9" w:rsidRPr="00BE273A">
                <w:rPr>
                  <w:noProof/>
                  <w:lang w:val="en-US"/>
                </w:rPr>
                <w:drawing>
                  <wp:inline distT="0" distB="0" distL="0" distR="0" wp14:anchorId="6581DA1B" wp14:editId="41992C8E">
                    <wp:extent cx="228600" cy="228600"/>
                    <wp:effectExtent l="0" t="0" r="0" b="0"/>
                    <wp:docPr id="75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C01D9" w:rsidRPr="00BE273A">
                <w:rPr>
                  <w:lang w:val="en-US"/>
                </w:rPr>
                <w:t xml:space="preserve"> Note</w:t>
              </w:r>
            </w:ins>
          </w:p>
          <w:p w14:paraId="236C13E1" w14:textId="4D65083B" w:rsidR="008C01D9" w:rsidRPr="008D3676" w:rsidRDefault="008C01D9" w:rsidP="008C01D9">
            <w:pPr>
              <w:rPr>
                <w:lang w:val="en-US"/>
              </w:rPr>
            </w:pPr>
            <w:ins w:id="11371" w:author="Author" w:date="2018-02-08T14:19:00Z">
              <w:r w:rsidRPr="00BE273A">
                <w:rPr>
                  <w:lang w:val="en-US"/>
                </w:rPr>
                <w:t>In case the employee should not be considered for payroll run in the Employee Central Payroll system, meaning his/her employee class is</w:t>
              </w:r>
              <w:r w:rsidRPr="00BE273A">
                <w:rPr>
                  <w:rStyle w:val="SAPUserEntry"/>
                  <w:lang w:val="en-US"/>
                </w:rPr>
                <w:t xml:space="preserve"> External</w:t>
              </w:r>
              <w:r w:rsidRPr="00BE273A">
                <w:rPr>
                  <w:b/>
                  <w:lang w:val="en-US"/>
                </w:rPr>
                <w:t xml:space="preserve"> </w:t>
              </w:r>
              <w:r w:rsidRPr="00BE273A">
                <w:rPr>
                  <w:rStyle w:val="SAPUserEntry"/>
                  <w:lang w:val="en-US"/>
                </w:rPr>
                <w:t>(A</w:t>
              </w:r>
            </w:ins>
            <w:ins w:id="11372" w:author="Author" w:date="2018-02-08T14:20:00Z">
              <w:r>
                <w:rPr>
                  <w:rStyle w:val="SAPUserEntry"/>
                  <w:lang w:val="en-US"/>
                </w:rPr>
                <w:t>U</w:t>
              </w:r>
            </w:ins>
            <w:ins w:id="11373" w:author="Author" w:date="2018-02-08T14:19:00Z">
              <w:r w:rsidRPr="00BE273A">
                <w:rPr>
                  <w:rStyle w:val="SAPUserEntry"/>
                  <w:lang w:val="en-US"/>
                </w:rPr>
                <w:t>)</w:t>
              </w:r>
              <w:r w:rsidRPr="00BE273A">
                <w:rPr>
                  <w:lang w:val="en-US"/>
                </w:rPr>
                <w:t xml:space="preserve"> and employment type is</w:t>
              </w:r>
              <w:r w:rsidRPr="00BE273A">
                <w:rPr>
                  <w:rStyle w:val="SAPUserEntry"/>
                  <w:lang w:val="en-US"/>
                </w:rPr>
                <w:t xml:space="preserve"> Contract</w:t>
              </w:r>
            </w:ins>
            <w:ins w:id="11374" w:author="Author" w:date="2018-02-08T14:20:00Z">
              <w:r>
                <w:rPr>
                  <w:rStyle w:val="SAPUserEntry"/>
                  <w:lang w:val="en-US"/>
                </w:rPr>
                <w:t>ors</w:t>
              </w:r>
            </w:ins>
            <w:ins w:id="11375" w:author="Author" w:date="2018-02-08T14:19:00Z">
              <w:r w:rsidRPr="00BE273A">
                <w:rPr>
                  <w:rStyle w:val="SAPUserEntry"/>
                  <w:lang w:val="en-US"/>
                </w:rPr>
                <w:t>(A</w:t>
              </w:r>
            </w:ins>
            <w:ins w:id="11376" w:author="Author" w:date="2018-02-08T14:20:00Z">
              <w:r>
                <w:rPr>
                  <w:rStyle w:val="SAPUserEntry"/>
                  <w:lang w:val="en-US"/>
                </w:rPr>
                <w:t>U</w:t>
              </w:r>
            </w:ins>
            <w:ins w:id="11377" w:author="Author" w:date="2018-02-08T14:19:00Z">
              <w:r w:rsidRPr="00BE273A">
                <w:rPr>
                  <w:rStyle w:val="SAPUserEntry"/>
                  <w:lang w:val="en-US"/>
                </w:rPr>
                <w:t>)</w:t>
              </w:r>
              <w:r w:rsidRPr="00BE273A">
                <w:rPr>
                  <w:lang w:val="en-US"/>
                </w:rPr>
                <w:t>, value</w:t>
              </w:r>
              <w:r w:rsidRPr="00BE273A">
                <w:rPr>
                  <w:rStyle w:val="SAPUserEntry"/>
                  <w:lang w:val="en-US"/>
                </w:rPr>
                <w:t xml:space="preserve"> </w:t>
              </w:r>
            </w:ins>
            <w:ins w:id="11378" w:author="Author" w:date="2018-02-08T14:20:00Z">
              <w:r>
                <w:rPr>
                  <w:rStyle w:val="SAPUserEntry"/>
                  <w:lang w:val="en-US"/>
                </w:rPr>
                <w:t>AU</w:t>
              </w:r>
            </w:ins>
            <w:ins w:id="11379" w:author="Author" w:date="2018-02-08T14:19:00Z">
              <w:r w:rsidRPr="00BE273A">
                <w:rPr>
                  <w:b/>
                  <w:lang w:val="en-US"/>
                </w:rPr>
                <w:t xml:space="preserve"> </w:t>
              </w:r>
              <w:r w:rsidRPr="00BE273A">
                <w:rPr>
                  <w:rStyle w:val="SAPUserEntry"/>
                  <w:lang w:val="en-US"/>
                </w:rPr>
                <w:t>–</w:t>
              </w:r>
              <w:r w:rsidRPr="00BE273A">
                <w:rPr>
                  <w:b/>
                  <w:lang w:val="en-US"/>
                </w:rPr>
                <w:t xml:space="preserve"> </w:t>
              </w:r>
              <w:r w:rsidRPr="00BE273A">
                <w:rPr>
                  <w:rStyle w:val="SAPUserEntry"/>
                  <w:lang w:val="en-US"/>
                </w:rPr>
                <w:t>Non Payroll</w:t>
              </w:r>
              <w:r w:rsidRPr="00BE273A">
                <w:rPr>
                  <w:b/>
                  <w:lang w:val="en-US"/>
                </w:rPr>
                <w:t xml:space="preserve"> </w:t>
              </w:r>
              <w:r w:rsidRPr="00BE273A">
                <w:rPr>
                  <w:rStyle w:val="SAPUserEntry"/>
                  <w:lang w:val="en-US"/>
                </w:rPr>
                <w:t>(</w:t>
              </w:r>
            </w:ins>
            <w:ins w:id="11380" w:author="Author" w:date="2018-02-08T14:20:00Z">
              <w:r>
                <w:rPr>
                  <w:rStyle w:val="SAPUserEntry"/>
                  <w:lang w:val="en-US"/>
                </w:rPr>
                <w:t>AN</w:t>
              </w:r>
            </w:ins>
            <w:ins w:id="11381" w:author="Author" w:date="2018-02-08T14:19:00Z">
              <w:r w:rsidRPr="00BE273A">
                <w:rPr>
                  <w:rStyle w:val="SAPUserEntry"/>
                  <w:lang w:val="en-US"/>
                </w:rPr>
                <w:t>)</w:t>
              </w:r>
              <w:r w:rsidRPr="00BE273A">
                <w:rPr>
                  <w:b/>
                  <w:lang w:val="en-US"/>
                </w:rPr>
                <w:t xml:space="preserve"> </w:t>
              </w:r>
              <w:r w:rsidRPr="00BE273A">
                <w:rPr>
                  <w:lang w:val="en-US"/>
                </w:rPr>
                <w:t>is suggested for this field.</w:t>
              </w:r>
            </w:ins>
          </w:p>
        </w:tc>
      </w:tr>
      <w:tr w:rsidR="00307830" w:rsidRPr="00502F77" w14:paraId="6F96DC5D" w14:textId="77777777" w:rsidTr="00307830">
        <w:trPr>
          <w:trHeight w:val="360"/>
        </w:trPr>
        <w:tc>
          <w:tcPr>
            <w:tcW w:w="4292" w:type="dxa"/>
            <w:vMerge/>
            <w:tcBorders>
              <w:left w:val="single" w:sz="8" w:space="0" w:color="999999"/>
              <w:bottom w:val="single" w:sz="8" w:space="0" w:color="999999"/>
              <w:right w:val="single" w:sz="8" w:space="0" w:color="999999"/>
            </w:tcBorders>
            <w:vAlign w:val="center"/>
          </w:tcPr>
          <w:p w14:paraId="2750E729" w14:textId="77777777" w:rsidR="00307830" w:rsidRPr="00FF1A3E" w:rsidRDefault="00307830" w:rsidP="00307830">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65C0DB6C" w14:textId="2DBA37F8" w:rsidR="00307830" w:rsidRPr="008D3676" w:rsidRDefault="00307830" w:rsidP="00307830">
            <w:pPr>
              <w:rPr>
                <w:rStyle w:val="SAPScreenElement"/>
                <w:lang w:val="en-US"/>
              </w:rPr>
            </w:pPr>
            <w:r w:rsidRPr="003A18EB">
              <w:rPr>
                <w:rStyle w:val="SAPScreenElement"/>
                <w:lang w:val="en-US"/>
              </w:rPr>
              <w:t xml:space="preserve">Is Eligible For Car: </w:t>
            </w:r>
            <w:r w:rsidRPr="003A18EB">
              <w:rPr>
                <w:lang w:val="en-US"/>
              </w:rPr>
              <w:t>select from drop-down</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32AE9BAC" w14:textId="77777777" w:rsidR="00307830" w:rsidRPr="008D3676" w:rsidRDefault="00307830" w:rsidP="00307830">
            <w:pPr>
              <w:rPr>
                <w:lang w:val="en-US"/>
              </w:rPr>
            </w:pPr>
          </w:p>
        </w:tc>
      </w:tr>
      <w:tr w:rsidR="00307830" w:rsidRPr="00502F77" w14:paraId="4CAD1DA3" w14:textId="77777777" w:rsidTr="00307830">
        <w:trPr>
          <w:trHeight w:val="360"/>
        </w:trPr>
        <w:tc>
          <w:tcPr>
            <w:tcW w:w="4292" w:type="dxa"/>
            <w:vMerge w:val="restart"/>
            <w:tcBorders>
              <w:top w:val="single" w:sz="8" w:space="0" w:color="999999"/>
              <w:left w:val="single" w:sz="8" w:space="0" w:color="999999"/>
              <w:right w:val="single" w:sz="8" w:space="0" w:color="999999"/>
            </w:tcBorders>
          </w:tcPr>
          <w:p w14:paraId="5C01E4A2" w14:textId="77777777" w:rsidR="00307830" w:rsidRPr="003A18EB" w:rsidRDefault="00307830" w:rsidP="00307830">
            <w:pPr>
              <w:rPr>
                <w:lang w:val="en-US"/>
              </w:rPr>
            </w:pPr>
            <w:r w:rsidRPr="003A18EB">
              <w:rPr>
                <w:lang w:val="en-US"/>
              </w:rPr>
              <w:t xml:space="preserve">The values of most of the fields in the </w:t>
            </w:r>
            <w:r w:rsidRPr="003A18EB">
              <w:rPr>
                <w:rStyle w:val="SAPScreenElement"/>
                <w:lang w:val="en-US"/>
              </w:rPr>
              <w:t xml:space="preserve">Compensation </w:t>
            </w:r>
            <w:r w:rsidRPr="003A18EB">
              <w:rPr>
                <w:lang w:val="en-US"/>
              </w:rPr>
              <w:t xml:space="preserve">block are automatically suggested, based on a preconfigured business rule, from the values maintained for fields </w:t>
            </w:r>
            <w:r w:rsidRPr="003A18EB">
              <w:rPr>
                <w:rStyle w:val="SAPScreenElement"/>
                <w:lang w:val="en-US"/>
              </w:rPr>
              <w:t>Pay Scale Group</w:t>
            </w:r>
            <w:r w:rsidRPr="003A18EB">
              <w:rPr>
                <w:lang w:val="en-US"/>
              </w:rPr>
              <w:t xml:space="preserve"> und </w:t>
            </w:r>
            <w:r w:rsidRPr="003A18EB">
              <w:rPr>
                <w:rStyle w:val="SAPScreenElement"/>
                <w:lang w:val="en-US"/>
              </w:rPr>
              <w:t>Pay Scale Level</w:t>
            </w:r>
            <w:r w:rsidRPr="003A18EB">
              <w:rPr>
                <w:lang w:val="en-US"/>
              </w:rPr>
              <w:t>.</w:t>
            </w:r>
          </w:p>
          <w:p w14:paraId="4FACF5E4" w14:textId="77777777" w:rsidR="00307830" w:rsidRPr="003A18EB" w:rsidRDefault="00307830" w:rsidP="00307830">
            <w:pPr>
              <w:rPr>
                <w:lang w:val="en-US"/>
              </w:rPr>
            </w:pPr>
            <w:r w:rsidRPr="003A18EB">
              <w:rPr>
                <w:lang w:val="en-US"/>
              </w:rPr>
              <w:t>Dependent on the chosen pay scale group and pay scale level, one or two pay components may be suggested automatically. One record refers to the basic pay of the employee. In case of pay scale group</w:t>
            </w:r>
            <w:r w:rsidRPr="003A18EB">
              <w:rPr>
                <w:rStyle w:val="SAPUserEntry"/>
                <w:lang w:val="en-US"/>
              </w:rPr>
              <w:t xml:space="preserve"> </w:t>
            </w:r>
            <w:r w:rsidRPr="003A18EB">
              <w:rPr>
                <w:rStyle w:val="SAPUserEntry"/>
                <w:b w:val="0"/>
                <w:color w:val="auto"/>
                <w:lang w:val="en-US"/>
              </w:rPr>
              <w:t>Collective Agreement</w:t>
            </w:r>
            <w:r w:rsidRPr="003A18EB">
              <w:rPr>
                <w:rStyle w:val="SAPUserEntry"/>
                <w:lang w:val="en-US"/>
              </w:rPr>
              <w:t xml:space="preserve"> </w:t>
            </w:r>
            <w:r w:rsidRPr="003A18EB">
              <w:rPr>
                <w:lang w:val="en-US"/>
              </w:rPr>
              <w:t>or</w:t>
            </w:r>
            <w:r w:rsidRPr="003A18EB">
              <w:rPr>
                <w:rStyle w:val="SAPUserEntry"/>
                <w:lang w:val="en-US"/>
              </w:rPr>
              <w:t xml:space="preserve"> </w:t>
            </w:r>
            <w:r w:rsidRPr="003A18EB">
              <w:rPr>
                <w:rStyle w:val="SAPUserEntry"/>
                <w:b w:val="0"/>
                <w:color w:val="auto"/>
                <w:lang w:val="en-US"/>
              </w:rPr>
              <w:t>Salary</w:t>
            </w:r>
            <w:r w:rsidRPr="003A18EB">
              <w:rPr>
                <w:lang w:val="en-US"/>
              </w:rPr>
              <w:t xml:space="preserve">, a second pay component, </w:t>
            </w:r>
            <w:r w:rsidRPr="003A18EB">
              <w:rPr>
                <w:rStyle w:val="SAPUserEntry"/>
                <w:b w:val="0"/>
                <w:color w:val="auto"/>
                <w:lang w:val="en-US"/>
              </w:rPr>
              <w:t>AU –</w:t>
            </w:r>
            <w:r w:rsidRPr="003A18EB">
              <w:rPr>
                <w:lang w:val="en-US"/>
              </w:rPr>
              <w:t xml:space="preserve"> </w:t>
            </w:r>
            <w:r w:rsidRPr="003A18EB">
              <w:rPr>
                <w:rStyle w:val="SAPUserEntry"/>
                <w:b w:val="0"/>
                <w:color w:val="auto"/>
                <w:lang w:val="en-US"/>
              </w:rPr>
              <w:t>First Aid Allowance</w:t>
            </w:r>
            <w:r w:rsidRPr="003A18EB">
              <w:rPr>
                <w:lang w:val="en-US"/>
              </w:rPr>
              <w:t xml:space="preserve"> </w:t>
            </w:r>
            <w:r w:rsidRPr="003A18EB">
              <w:rPr>
                <w:rStyle w:val="SAPUserEntry"/>
                <w:b w:val="0"/>
                <w:color w:val="auto"/>
                <w:lang w:val="en-US"/>
              </w:rPr>
              <w:t>(1520AU)</w:t>
            </w:r>
            <w:r w:rsidRPr="003A18EB">
              <w:rPr>
                <w:lang w:val="en-US"/>
              </w:rPr>
              <w:t>, is suggested. For the case that pay components are suggested, accept the defaulted values; otherwise maintain values as appropriate.</w:t>
            </w:r>
          </w:p>
          <w:p w14:paraId="3961F9E7" w14:textId="2533DEB9" w:rsidR="00307830" w:rsidRPr="003A18EB" w:rsidRDefault="00307830" w:rsidP="00307830">
            <w:pPr>
              <w:rPr>
                <w:lang w:val="en-US"/>
              </w:rPr>
            </w:pPr>
            <w:r w:rsidRPr="003A18EB">
              <w:rPr>
                <w:lang w:val="en-US"/>
              </w:rPr>
              <w:t>In addition, you can maintain recurring payment</w:t>
            </w:r>
            <w:ins w:id="11382" w:author="Author" w:date="2018-02-22T10:30:00Z">
              <w:r w:rsidR="005F6795">
                <w:rPr>
                  <w:lang w:val="en-US"/>
                </w:rPr>
                <w:t>s</w:t>
              </w:r>
            </w:ins>
            <w:del w:id="11383" w:author="Author" w:date="2018-02-22T10:30:00Z">
              <w:r w:rsidRPr="003A18EB" w:rsidDel="005F6795">
                <w:rPr>
                  <w:lang w:val="en-US"/>
                </w:rPr>
                <w:delText xml:space="preserve"> data</w:delText>
              </w:r>
            </w:del>
            <w:r w:rsidRPr="003A18EB">
              <w:rPr>
                <w:lang w:val="en-US"/>
              </w:rPr>
              <w:t>, if appropriate.</w:t>
            </w:r>
          </w:p>
          <w:p w14:paraId="7EBCF718" w14:textId="77777777" w:rsidR="00307830" w:rsidRPr="003A18EB" w:rsidRDefault="00307830" w:rsidP="00307830">
            <w:pPr>
              <w:rPr>
                <w:lang w:val="en-US"/>
              </w:rPr>
            </w:pPr>
          </w:p>
          <w:p w14:paraId="32604E4D" w14:textId="77777777" w:rsidR="00307830" w:rsidRPr="003A18EB" w:rsidRDefault="00307830" w:rsidP="00307830">
            <w:pPr>
              <w:pStyle w:val="SAPNoteHeading"/>
              <w:ind w:left="0"/>
              <w:rPr>
                <w:lang w:val="en-US"/>
              </w:rPr>
            </w:pPr>
            <w:r w:rsidRPr="003A18EB">
              <w:rPr>
                <w:noProof/>
                <w:lang w:val="en-US"/>
              </w:rPr>
              <w:lastRenderedPageBreak/>
              <w:drawing>
                <wp:inline distT="0" distB="0" distL="0" distR="0" wp14:anchorId="251DADC6" wp14:editId="7EA03C60">
                  <wp:extent cx="228600" cy="228600"/>
                  <wp:effectExtent l="0" t="0" r="0" b="0"/>
                  <wp:docPr id="1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Pr>
                <w:noProof/>
                <w:lang w:val="en-US" w:eastAsia="zh-CN"/>
              </w:rPr>
              <w:t xml:space="preserve"> </w:t>
            </w:r>
            <w:r w:rsidRPr="003A18EB">
              <w:rPr>
                <w:lang w:val="en-US"/>
              </w:rPr>
              <w:t>Recommendation</w:t>
            </w:r>
          </w:p>
          <w:p w14:paraId="33A8C01B" w14:textId="08A5EE75" w:rsidR="00307830" w:rsidRPr="003A18EB" w:rsidRDefault="00307830" w:rsidP="00307830">
            <w:pPr>
              <w:pStyle w:val="ListContinue"/>
              <w:ind w:left="0"/>
              <w:rPr>
                <w:lang w:val="en-US"/>
              </w:rPr>
            </w:pPr>
            <w:r w:rsidRPr="003A18EB">
              <w:rPr>
                <w:lang w:val="en-US"/>
              </w:rPr>
              <w:t xml:space="preserve">For details to the preconfigured business rules, to all possible combinations of pay scale group and levels, as well as the suggested pay components, refer to the </w:t>
            </w:r>
            <w:del w:id="11384" w:author="Author" w:date="2018-02-06T10:27:00Z">
              <w:r w:rsidRPr="003A18EB" w:rsidDel="00F60FEA">
                <w:rPr>
                  <w:lang w:val="en-US"/>
                </w:rPr>
                <w:delText xml:space="preserve">configuration guide of building block </w:delText>
              </w:r>
              <w:r w:rsidRPr="003A18EB" w:rsidDel="00F60FEA">
                <w:rPr>
                  <w:rStyle w:val="SAPEmphasis"/>
                  <w:lang w:val="en-US"/>
                </w:rPr>
                <w:delText>15T</w:delText>
              </w:r>
              <w:r w:rsidRPr="003A18EB" w:rsidDel="00F60FEA">
                <w:rPr>
                  <w:lang w:val="en-US"/>
                </w:rPr>
                <w:delText xml:space="preserve">, where in chapter </w:delText>
              </w:r>
              <w:r w:rsidRPr="003A18EB" w:rsidDel="00F60FEA">
                <w:rPr>
                  <w:rStyle w:val="SAPTextReference"/>
                  <w:lang w:val="en-US"/>
                </w:rPr>
                <w:delText>Preparation / Prerequisites</w:delText>
              </w:r>
              <w:r w:rsidRPr="003A18EB" w:rsidDel="00F60FEA">
                <w:rPr>
                  <w:lang w:val="en-US"/>
                </w:rPr>
                <w:delText xml:space="preserve"> the reference to the appropriate </w:delText>
              </w:r>
            </w:del>
            <w:r w:rsidRPr="003A18EB">
              <w:rPr>
                <w:rStyle w:val="SAPScreenElement"/>
                <w:color w:val="auto"/>
                <w:lang w:val="en-US"/>
              </w:rPr>
              <w:t>Pay Structure</w:t>
            </w:r>
            <w:r w:rsidRPr="003A18EB">
              <w:rPr>
                <w:lang w:val="en-US"/>
              </w:rPr>
              <w:t xml:space="preserve"> </w:t>
            </w:r>
            <w:r w:rsidR="003860F5">
              <w:rPr>
                <w:lang w:val="en-US"/>
              </w:rPr>
              <w:t xml:space="preserve">and </w:t>
            </w:r>
            <w:r w:rsidR="003860F5" w:rsidRPr="003860F5">
              <w:rPr>
                <w:rStyle w:val="SAPScreenElement"/>
                <w:color w:val="auto"/>
                <w:lang w:val="en-US"/>
              </w:rPr>
              <w:t>Foundation Objects</w:t>
            </w:r>
            <w:r w:rsidR="003860F5" w:rsidRPr="00BE273A">
              <w:rPr>
                <w:lang w:val="en-US"/>
              </w:rPr>
              <w:t xml:space="preserve"> </w:t>
            </w:r>
            <w:r w:rsidRPr="003A18EB">
              <w:rPr>
                <w:lang w:val="en-US"/>
              </w:rPr>
              <w:t>workbook</w:t>
            </w:r>
            <w:r w:rsidR="003860F5">
              <w:rPr>
                <w:lang w:val="en-US"/>
              </w:rPr>
              <w:t>s</w:t>
            </w:r>
            <w:r w:rsidRPr="003A18EB">
              <w:rPr>
                <w:lang w:val="en-US"/>
              </w:rPr>
              <w:t xml:space="preserve"> </w:t>
            </w:r>
            <w:ins w:id="11385" w:author="Author" w:date="2018-02-06T10:27:00Z">
              <w:del w:id="11386" w:author="Author" w:date="2018-02-06T13:29:00Z">
                <w:r w:rsidR="00F60FEA" w:rsidRPr="00ED0743" w:rsidDel="001415A0">
                  <w:rPr>
                    <w:lang w:val="en-US"/>
                  </w:rPr>
                  <w:delText xml:space="preserve">appropriate </w:delText>
                </w:r>
              </w:del>
              <w:r w:rsidR="00F60FEA" w:rsidRPr="00ED0743">
                <w:rPr>
                  <w:lang w:val="en-US"/>
                </w:rPr>
                <w:t xml:space="preserve">for </w:t>
              </w:r>
            </w:ins>
            <w:ins w:id="11387" w:author="Author" w:date="2018-02-06T11:51:00Z">
              <w:r w:rsidR="00755872">
                <w:rPr>
                  <w:rStyle w:val="SAPEmphasis"/>
                  <w:lang w:val="en-US"/>
                </w:rPr>
                <w:t>AU</w:t>
              </w:r>
            </w:ins>
            <w:ins w:id="11388" w:author="Author" w:date="2018-02-06T10:27:00Z">
              <w:del w:id="11389" w:author="Author" w:date="2018-02-06T11:51:00Z">
                <w:r w:rsidR="00F60FEA" w:rsidRPr="00ED0743" w:rsidDel="00755872">
                  <w:rPr>
                    <w:rStyle w:val="SAPScreenElement"/>
                    <w:color w:val="auto"/>
                    <w:lang w:val="en-US"/>
                  </w:rPr>
                  <w:delText>&lt;YourCountry&gt;</w:delText>
                </w:r>
              </w:del>
            </w:ins>
            <w:del w:id="11390" w:author="Author" w:date="2018-02-06T10:27:00Z">
              <w:r w:rsidRPr="003A18EB" w:rsidDel="00F60FEA">
                <w:rPr>
                  <w:lang w:val="en-US"/>
                </w:rPr>
                <w:delText>is given</w:delText>
              </w:r>
            </w:del>
            <w:r w:rsidRPr="003A18EB">
              <w:rPr>
                <w:lang w:val="en-US"/>
              </w:rPr>
              <w:t>.</w:t>
            </w:r>
          </w:p>
          <w:p w14:paraId="6BDEA75E" w14:textId="77777777" w:rsidR="00307830" w:rsidRPr="003A18EB" w:rsidRDefault="00307830" w:rsidP="00307830">
            <w:pPr>
              <w:pStyle w:val="SAPNoteHeading"/>
              <w:ind w:left="0"/>
              <w:rPr>
                <w:lang w:val="en-US"/>
              </w:rPr>
            </w:pPr>
            <w:commentRangeStart w:id="11391"/>
            <w:r w:rsidRPr="003A18EB">
              <w:rPr>
                <w:noProof/>
                <w:lang w:val="en-US"/>
              </w:rPr>
              <w:drawing>
                <wp:inline distT="0" distB="0" distL="0" distR="0" wp14:anchorId="64391899" wp14:editId="7D718ACF">
                  <wp:extent cx="225425" cy="225425"/>
                  <wp:effectExtent l="0" t="0" r="3175" b="3175"/>
                  <wp:docPr id="17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xml:space="preserve"> Note</w:t>
            </w:r>
          </w:p>
          <w:p w14:paraId="1141C7A5" w14:textId="57C7C000" w:rsidR="00307830" w:rsidRPr="00FF1A3E" w:rsidRDefault="00307830" w:rsidP="00307830">
            <w:pPr>
              <w:rPr>
                <w:rStyle w:val="SAPScreenElement"/>
                <w:lang w:val="en-US"/>
              </w:rPr>
            </w:pPr>
            <w:r w:rsidRPr="003A18EB">
              <w:rPr>
                <w:lang w:val="en-US"/>
              </w:rPr>
              <w:t xml:space="preserve">Information needed to have a meaningful employee master data record. In case integration with Employee Central Payroll is in place, in the Employee Central Payroll system the information related to standard salary / rate / wage will be kept in infotype </w:t>
            </w:r>
            <w:r w:rsidRPr="003A18EB">
              <w:rPr>
                <w:rStyle w:val="SAPScreenElement"/>
                <w:color w:val="auto"/>
                <w:lang w:val="en-US"/>
              </w:rPr>
              <w:t>Basic Pay</w:t>
            </w:r>
            <w:r w:rsidRPr="003A18EB">
              <w:rPr>
                <w:rStyle w:val="SAPScreenElement"/>
                <w:lang w:val="en-US"/>
              </w:rPr>
              <w:t xml:space="preserve">, </w:t>
            </w:r>
            <w:r w:rsidRPr="003A18EB">
              <w:rPr>
                <w:lang w:val="en-US"/>
              </w:rPr>
              <w:t xml:space="preserve">whereas the recurring payments will be kept in infotype </w:t>
            </w:r>
            <w:r w:rsidRPr="003A18EB">
              <w:rPr>
                <w:rStyle w:val="SAPScreenElement"/>
                <w:color w:val="auto"/>
                <w:lang w:val="en-US"/>
              </w:rPr>
              <w:t>Recurring Payments/Deductions</w:t>
            </w:r>
            <w:r w:rsidRPr="003A18EB">
              <w:rPr>
                <w:lang w:val="en-US"/>
              </w:rPr>
              <w:t>.</w:t>
            </w:r>
            <w:commentRangeEnd w:id="11391"/>
            <w:r>
              <w:rPr>
                <w:rStyle w:val="CommentReference"/>
              </w:rPr>
              <w:commentReference w:id="11391"/>
            </w: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2394C994" w14:textId="07E71041" w:rsidR="00307830" w:rsidRPr="00BE273A" w:rsidRDefault="00307830" w:rsidP="00307830">
            <w:pPr>
              <w:rPr>
                <w:rStyle w:val="SAPScreenElement"/>
                <w:lang w:val="en-US"/>
              </w:rPr>
            </w:pPr>
            <w:r w:rsidRPr="003A18EB">
              <w:rPr>
                <w:rStyle w:val="SAPScreenElement"/>
                <w:lang w:val="en-US"/>
              </w:rPr>
              <w:lastRenderedPageBreak/>
              <w:t xml:space="preserve">Pay Component: </w:t>
            </w:r>
            <w:r w:rsidRPr="003A18EB">
              <w:rPr>
                <w:lang w:val="en-US"/>
              </w:rPr>
              <w:t>value is defaulted;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46673434" w14:textId="77777777" w:rsidR="00307830" w:rsidRPr="003A18EB" w:rsidRDefault="00307830" w:rsidP="00307830">
            <w:pPr>
              <w:pStyle w:val="SAPNoteHeading"/>
              <w:ind w:left="0"/>
              <w:rPr>
                <w:lang w:val="en-US"/>
              </w:rPr>
            </w:pPr>
            <w:r w:rsidRPr="003A18EB">
              <w:rPr>
                <w:noProof/>
                <w:lang w:val="en-US"/>
              </w:rPr>
              <w:drawing>
                <wp:inline distT="0" distB="0" distL="0" distR="0" wp14:anchorId="43CE7DBD" wp14:editId="63BA962C">
                  <wp:extent cx="225425" cy="225425"/>
                  <wp:effectExtent l="0" t="0" r="3175" b="317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Recommendation</w:t>
            </w:r>
          </w:p>
          <w:p w14:paraId="3BB2928E" w14:textId="004A7747" w:rsidR="00307830" w:rsidRPr="00BE273A" w:rsidRDefault="00307830" w:rsidP="00307830">
            <w:pPr>
              <w:rPr>
                <w:lang w:val="en-US"/>
              </w:rPr>
            </w:pPr>
            <w:r w:rsidRPr="003A18EB">
              <w:rPr>
                <w:lang w:val="en-US"/>
              </w:rPr>
              <w:t>Required if integration with Employee Central Payroll is in place.</w:t>
            </w:r>
          </w:p>
        </w:tc>
      </w:tr>
      <w:tr w:rsidR="00307830" w:rsidRPr="00502F77" w14:paraId="4CCCD63D" w14:textId="77777777" w:rsidTr="00307830">
        <w:trPr>
          <w:trHeight w:val="360"/>
        </w:trPr>
        <w:tc>
          <w:tcPr>
            <w:tcW w:w="4292" w:type="dxa"/>
            <w:vMerge/>
            <w:tcBorders>
              <w:left w:val="single" w:sz="8" w:space="0" w:color="999999"/>
              <w:right w:val="single" w:sz="8" w:space="0" w:color="999999"/>
            </w:tcBorders>
            <w:vAlign w:val="center"/>
          </w:tcPr>
          <w:p w14:paraId="2856DE11" w14:textId="77777777" w:rsidR="00307830" w:rsidRPr="00BE273A" w:rsidRDefault="00307830" w:rsidP="00307830">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27920293" w14:textId="08200E66" w:rsidR="00307830" w:rsidRPr="00BE273A" w:rsidRDefault="00307830" w:rsidP="00307830">
            <w:pPr>
              <w:rPr>
                <w:rStyle w:val="SAPScreenElement"/>
                <w:lang w:val="en-US"/>
              </w:rPr>
            </w:pPr>
            <w:r w:rsidRPr="003A18EB">
              <w:rPr>
                <w:rStyle w:val="SAPScreenElement"/>
                <w:lang w:val="en-US"/>
              </w:rPr>
              <w:t xml:space="preserve">Amount: </w:t>
            </w:r>
            <w:r w:rsidRPr="004215FC">
              <w:rPr>
                <w:lang w:val="en-US"/>
              </w:rPr>
              <w:t xml:space="preserve">if </w:t>
            </w:r>
            <w:r w:rsidRPr="003A18EB">
              <w:rPr>
                <w:lang w:val="en-US"/>
              </w:rPr>
              <w:t>value is defaulted, leave as is; otherwise enter a value as appropriate</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50D50E8F" w14:textId="77777777" w:rsidR="00307830" w:rsidRPr="003A18EB" w:rsidRDefault="00307830" w:rsidP="00307830">
            <w:pPr>
              <w:pStyle w:val="SAPNoteHeading"/>
              <w:ind w:left="0"/>
              <w:rPr>
                <w:lang w:val="en-US"/>
              </w:rPr>
            </w:pPr>
            <w:r w:rsidRPr="003A18EB">
              <w:rPr>
                <w:noProof/>
                <w:lang w:val="en-US"/>
              </w:rPr>
              <w:drawing>
                <wp:inline distT="0" distB="0" distL="0" distR="0" wp14:anchorId="42B29573" wp14:editId="581C3D82">
                  <wp:extent cx="225425" cy="225425"/>
                  <wp:effectExtent l="0" t="0" r="3175" b="317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Recommendation</w:t>
            </w:r>
          </w:p>
          <w:p w14:paraId="50BBB99F" w14:textId="189C63EF" w:rsidR="00307830" w:rsidRPr="00BE273A" w:rsidRDefault="00307830" w:rsidP="00307830">
            <w:pPr>
              <w:rPr>
                <w:lang w:val="en-US"/>
              </w:rPr>
            </w:pPr>
            <w:r w:rsidRPr="003A18EB">
              <w:rPr>
                <w:lang w:val="en-US"/>
              </w:rPr>
              <w:t>Required if integration with Employee Central Payroll is in place.</w:t>
            </w:r>
          </w:p>
        </w:tc>
      </w:tr>
      <w:tr w:rsidR="00307830" w:rsidRPr="00502F77" w14:paraId="41946FCD" w14:textId="77777777" w:rsidTr="00307830">
        <w:trPr>
          <w:trHeight w:val="360"/>
        </w:trPr>
        <w:tc>
          <w:tcPr>
            <w:tcW w:w="4292" w:type="dxa"/>
            <w:vMerge/>
            <w:tcBorders>
              <w:left w:val="single" w:sz="8" w:space="0" w:color="999999"/>
              <w:right w:val="single" w:sz="8" w:space="0" w:color="999999"/>
            </w:tcBorders>
            <w:vAlign w:val="center"/>
          </w:tcPr>
          <w:p w14:paraId="6943B4F4" w14:textId="77777777" w:rsidR="00307830" w:rsidRPr="00BE273A" w:rsidRDefault="00307830" w:rsidP="00307830">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6581E9D4" w14:textId="7731B267" w:rsidR="00307830" w:rsidRPr="00BE273A" w:rsidRDefault="00307830" w:rsidP="00307830">
            <w:pPr>
              <w:rPr>
                <w:rStyle w:val="SAPScreenElement"/>
                <w:lang w:val="en-US"/>
              </w:rPr>
            </w:pPr>
            <w:r w:rsidRPr="003A18EB">
              <w:rPr>
                <w:rStyle w:val="SAPScreenElement"/>
                <w:lang w:val="en-US"/>
              </w:rPr>
              <w:t xml:space="preserve">Currency: </w:t>
            </w:r>
            <w:r w:rsidRPr="003A18EB">
              <w:rPr>
                <w:rStyle w:val="SAPUserEntry"/>
                <w:lang w:val="en-US"/>
              </w:rPr>
              <w:t xml:space="preserve">AUD </w:t>
            </w:r>
            <w:r w:rsidRPr="003A18EB">
              <w:rPr>
                <w:lang w:val="en-US"/>
              </w:rPr>
              <w:t>is defaulted</w:t>
            </w:r>
            <w:r w:rsidR="00B408FD" w:rsidRPr="00BE273A">
              <w:rPr>
                <w:lang w:val="en-US"/>
              </w:rPr>
              <w: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4F7E22DE" w14:textId="77777777" w:rsidR="00307830" w:rsidRPr="003A18EB" w:rsidRDefault="00307830" w:rsidP="00307830">
            <w:pPr>
              <w:rPr>
                <w:lang w:val="en-US"/>
              </w:rPr>
            </w:pPr>
            <w:r w:rsidRPr="003A18EB">
              <w:rPr>
                <w:lang w:val="en-US"/>
              </w:rPr>
              <w:t>Defaults to the currency of the country where the company is located.</w:t>
            </w:r>
          </w:p>
          <w:p w14:paraId="350C8F57" w14:textId="77777777" w:rsidR="00307830" w:rsidRPr="003A18EB" w:rsidRDefault="00307830" w:rsidP="00307830">
            <w:pPr>
              <w:pStyle w:val="SAPNoteHeading"/>
              <w:ind w:left="0"/>
              <w:rPr>
                <w:lang w:val="en-US"/>
              </w:rPr>
            </w:pPr>
            <w:r w:rsidRPr="003A18EB">
              <w:rPr>
                <w:noProof/>
                <w:lang w:val="en-US"/>
              </w:rPr>
              <w:drawing>
                <wp:inline distT="0" distB="0" distL="0" distR="0" wp14:anchorId="69BA98AB" wp14:editId="367FCBE3">
                  <wp:extent cx="225425" cy="225425"/>
                  <wp:effectExtent l="0" t="0" r="3175" b="317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Recommendation</w:t>
            </w:r>
          </w:p>
          <w:p w14:paraId="6235B603" w14:textId="3DE3DDA3" w:rsidR="00307830" w:rsidRPr="00BE273A" w:rsidRDefault="00307830" w:rsidP="00307830">
            <w:pPr>
              <w:rPr>
                <w:lang w:val="en-US"/>
              </w:rPr>
            </w:pPr>
            <w:r w:rsidRPr="003A18EB">
              <w:rPr>
                <w:lang w:val="en-US"/>
              </w:rPr>
              <w:t>Required if integration with Employee Central Payroll is in place.</w:t>
            </w:r>
          </w:p>
        </w:tc>
      </w:tr>
      <w:tr w:rsidR="00307830" w:rsidRPr="00502F77" w14:paraId="26B643EF" w14:textId="77777777" w:rsidTr="00307830">
        <w:trPr>
          <w:trHeight w:val="360"/>
        </w:trPr>
        <w:tc>
          <w:tcPr>
            <w:tcW w:w="4292" w:type="dxa"/>
            <w:vMerge/>
            <w:tcBorders>
              <w:left w:val="single" w:sz="8" w:space="0" w:color="999999"/>
              <w:right w:val="single" w:sz="8" w:space="0" w:color="999999"/>
            </w:tcBorders>
            <w:vAlign w:val="center"/>
          </w:tcPr>
          <w:p w14:paraId="7691D5B9" w14:textId="77777777" w:rsidR="00307830" w:rsidRPr="00BE273A" w:rsidRDefault="00307830" w:rsidP="00307830">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0B70892C" w14:textId="77777777" w:rsidR="00307830" w:rsidRDefault="00307830" w:rsidP="00307830">
            <w:pPr>
              <w:rPr>
                <w:ins w:id="11392" w:author="Author" w:date="2018-02-08T14:24:00Z"/>
                <w:lang w:val="en-US"/>
              </w:rPr>
            </w:pPr>
            <w:r w:rsidRPr="003A18EB">
              <w:rPr>
                <w:rStyle w:val="SAPScreenElement"/>
                <w:lang w:val="en-US"/>
              </w:rPr>
              <w:t xml:space="preserve">Frequency: </w:t>
            </w:r>
            <w:r w:rsidRPr="003A18EB">
              <w:rPr>
                <w:lang w:val="en-US"/>
              </w:rPr>
              <w:t>value is defaulted; leave as is</w:t>
            </w:r>
          </w:p>
          <w:p w14:paraId="6FD4B3E0" w14:textId="77777777" w:rsidR="008C01D9" w:rsidRPr="003A18EB" w:rsidRDefault="008C01D9" w:rsidP="008C01D9">
            <w:pPr>
              <w:pStyle w:val="SAPNoteHeading"/>
              <w:ind w:left="0"/>
              <w:rPr>
                <w:ins w:id="11393" w:author="Author" w:date="2018-02-08T14:24:00Z"/>
                <w:lang w:val="en-US"/>
              </w:rPr>
            </w:pPr>
            <w:ins w:id="11394" w:author="Author" w:date="2018-02-08T14:24:00Z">
              <w:r w:rsidRPr="003A18EB">
                <w:rPr>
                  <w:noProof/>
                  <w:lang w:val="en-US"/>
                </w:rPr>
                <w:drawing>
                  <wp:inline distT="0" distB="0" distL="0" distR="0" wp14:anchorId="474DFC6D" wp14:editId="15D9C51B">
                    <wp:extent cx="225425" cy="225425"/>
                    <wp:effectExtent l="0" t="0" r="3175" b="3175"/>
                    <wp:docPr id="75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xml:space="preserve"> Note</w:t>
              </w:r>
            </w:ins>
          </w:p>
          <w:p w14:paraId="53C11AA2" w14:textId="59DA36A1" w:rsidR="008C01D9" w:rsidRPr="008D3676" w:rsidRDefault="008C01D9" w:rsidP="008C01D9">
            <w:pPr>
              <w:rPr>
                <w:rStyle w:val="SAPScreenElement"/>
                <w:lang w:val="en-US"/>
              </w:rPr>
            </w:pPr>
            <w:ins w:id="11395" w:author="Author" w:date="2018-02-08T14:24:00Z">
              <w:r w:rsidRPr="003A18EB">
                <w:rPr>
                  <w:lang w:val="en-US"/>
                </w:rPr>
                <w:t xml:space="preserve">In case you </w:t>
              </w:r>
              <w:r>
                <w:rPr>
                  <w:lang w:val="en-US"/>
                </w:rPr>
                <w:t>have</w:t>
              </w:r>
              <w:r w:rsidRPr="003A18EB">
                <w:rPr>
                  <w:lang w:val="en-US"/>
                </w:rPr>
                <w:t xml:space="preserve"> adapt</w:t>
              </w:r>
              <w:r>
                <w:rPr>
                  <w:lang w:val="en-US"/>
                </w:rPr>
                <w:t>ed</w:t>
              </w:r>
              <w:r w:rsidRPr="003A18EB">
                <w:rPr>
                  <w:lang w:val="en-US"/>
                </w:rPr>
                <w:t xml:space="preserve"> the pay group, make sure to adapt the value for </w:t>
              </w:r>
              <w:r w:rsidRPr="003A18EB">
                <w:rPr>
                  <w:rStyle w:val="SAPScreenElement"/>
                  <w:lang w:val="en-US"/>
                </w:rPr>
                <w:t>Frequency</w:t>
              </w:r>
              <w:r w:rsidRPr="003A18EB">
                <w:rPr>
                  <w:lang w:val="en-US"/>
                </w:rPr>
                <w:t>, too.</w:t>
              </w:r>
            </w:ins>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062F0332" w14:textId="77777777" w:rsidR="00307830" w:rsidRPr="003A18EB" w:rsidRDefault="00307830" w:rsidP="00307830">
            <w:pPr>
              <w:pStyle w:val="SAPNoteHeading"/>
              <w:spacing w:before="60"/>
              <w:ind w:left="0"/>
              <w:rPr>
                <w:lang w:val="en-US"/>
              </w:rPr>
            </w:pPr>
            <w:r w:rsidRPr="003A18EB">
              <w:rPr>
                <w:noProof/>
                <w:lang w:val="en-US"/>
              </w:rPr>
              <w:drawing>
                <wp:inline distT="0" distB="0" distL="0" distR="0" wp14:anchorId="15BCFEB7" wp14:editId="0E8467FC">
                  <wp:extent cx="213995" cy="23749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3A18EB">
              <w:rPr>
                <w:noProof/>
                <w:lang w:val="en-US" w:eastAsia="zh-CN"/>
              </w:rPr>
              <w:t xml:space="preserve"> </w:t>
            </w:r>
            <w:r w:rsidRPr="003A18EB">
              <w:rPr>
                <w:lang w:val="en-US"/>
              </w:rPr>
              <w:t>Caution</w:t>
            </w:r>
          </w:p>
          <w:p w14:paraId="549A4B90" w14:textId="77777777" w:rsidR="00307830" w:rsidRPr="003A18EB" w:rsidRDefault="00307830" w:rsidP="00307830">
            <w:pPr>
              <w:pStyle w:val="ListContinue"/>
              <w:ind w:left="0"/>
              <w:rPr>
                <w:lang w:val="en-US"/>
              </w:rPr>
            </w:pPr>
            <w:r w:rsidRPr="003A18EB">
              <w:rPr>
                <w:lang w:val="en-US"/>
              </w:rPr>
              <w:t>In case of pay component</w:t>
            </w:r>
            <w:r w:rsidRPr="003A18EB">
              <w:rPr>
                <w:rStyle w:val="SAPUserEntry"/>
                <w:b w:val="0"/>
                <w:color w:val="auto"/>
                <w:lang w:val="en-US"/>
              </w:rPr>
              <w:t xml:space="preserve"> AU</w:t>
            </w:r>
            <w:r w:rsidRPr="003A18EB">
              <w:rPr>
                <w:lang w:val="en-US"/>
              </w:rPr>
              <w:t xml:space="preserve"> </w:t>
            </w:r>
            <w:r w:rsidRPr="003A18EB">
              <w:rPr>
                <w:rStyle w:val="SAPUserEntry"/>
                <w:b w:val="0"/>
                <w:color w:val="auto"/>
                <w:lang w:val="en-US"/>
              </w:rPr>
              <w:t>-</w:t>
            </w:r>
            <w:r w:rsidRPr="003A18EB">
              <w:rPr>
                <w:lang w:val="en-US"/>
              </w:rPr>
              <w:t xml:space="preserve"> </w:t>
            </w:r>
            <w:r w:rsidRPr="003A18EB">
              <w:rPr>
                <w:rStyle w:val="SAPUserEntry"/>
                <w:b w:val="0"/>
                <w:color w:val="auto"/>
                <w:lang w:val="en-US"/>
              </w:rPr>
              <w:t>Standard Salary</w:t>
            </w:r>
            <w:r w:rsidRPr="003A18EB">
              <w:rPr>
                <w:lang w:val="en-US"/>
              </w:rPr>
              <w:t xml:space="preserve"> </w:t>
            </w:r>
            <w:r w:rsidRPr="003A18EB">
              <w:rPr>
                <w:rStyle w:val="SAPUserEntry"/>
                <w:b w:val="0"/>
                <w:color w:val="auto"/>
                <w:lang w:val="en-US"/>
              </w:rPr>
              <w:t xml:space="preserve">(1100AU) </w:t>
            </w:r>
            <w:r w:rsidRPr="003A18EB">
              <w:rPr>
                <w:lang w:val="en-US"/>
              </w:rPr>
              <w:t xml:space="preserve">select from the drop-down a value that fits to the value of field </w:t>
            </w:r>
            <w:r w:rsidRPr="003A18EB">
              <w:rPr>
                <w:rStyle w:val="SAPScreenElement"/>
                <w:lang w:val="en-US"/>
              </w:rPr>
              <w:t>Pay Group</w:t>
            </w:r>
            <w:r w:rsidRPr="003A18EB">
              <w:rPr>
                <w:lang w:val="en-US"/>
              </w:rPr>
              <w:t xml:space="preserve">. Make sure to adapt in this case also the </w:t>
            </w:r>
            <w:r w:rsidRPr="003A18EB">
              <w:rPr>
                <w:rStyle w:val="SAPScreenElement"/>
                <w:lang w:val="en-US"/>
              </w:rPr>
              <w:t>Amount</w:t>
            </w:r>
            <w:r w:rsidRPr="003A18EB">
              <w:rPr>
                <w:lang w:val="en-US"/>
              </w:rPr>
              <w:t xml:space="preserve"> such that the annual salary of the employee is preserved.</w:t>
            </w:r>
          </w:p>
          <w:p w14:paraId="3E51A835" w14:textId="77777777" w:rsidR="00307830" w:rsidRPr="003A18EB" w:rsidRDefault="00307830" w:rsidP="00307830">
            <w:pPr>
              <w:pStyle w:val="SAPNoteHeading"/>
              <w:ind w:left="0"/>
              <w:rPr>
                <w:lang w:val="en-US"/>
              </w:rPr>
            </w:pPr>
            <w:r w:rsidRPr="003A18EB">
              <w:rPr>
                <w:noProof/>
                <w:lang w:val="en-US"/>
              </w:rPr>
              <w:lastRenderedPageBreak/>
              <w:drawing>
                <wp:inline distT="0" distB="0" distL="0" distR="0" wp14:anchorId="0895D630" wp14:editId="7746A648">
                  <wp:extent cx="225425" cy="225425"/>
                  <wp:effectExtent l="0" t="0" r="3175" b="317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Recommendation</w:t>
            </w:r>
          </w:p>
          <w:p w14:paraId="6C918C0A" w14:textId="5DAECB60" w:rsidR="00307830" w:rsidRPr="008D3676" w:rsidRDefault="00307830" w:rsidP="00307830">
            <w:pPr>
              <w:rPr>
                <w:lang w:val="en-US"/>
              </w:rPr>
            </w:pPr>
            <w:r w:rsidRPr="003A18EB">
              <w:rPr>
                <w:lang w:val="en-US"/>
              </w:rPr>
              <w:t>Required if integration with Employee Central Payroll is in place.</w:t>
            </w:r>
          </w:p>
        </w:tc>
      </w:tr>
      <w:tr w:rsidR="00307830" w:rsidRPr="00307830" w14:paraId="4D7C03B3" w14:textId="77777777" w:rsidTr="00307830">
        <w:trPr>
          <w:trHeight w:val="360"/>
        </w:trPr>
        <w:tc>
          <w:tcPr>
            <w:tcW w:w="4292" w:type="dxa"/>
            <w:vMerge/>
            <w:tcBorders>
              <w:left w:val="single" w:sz="8" w:space="0" w:color="999999"/>
              <w:right w:val="single" w:sz="8" w:space="0" w:color="999999"/>
            </w:tcBorders>
          </w:tcPr>
          <w:p w14:paraId="3958FBAB" w14:textId="77777777" w:rsidR="00307830" w:rsidRPr="00BE273A" w:rsidRDefault="00307830" w:rsidP="00307830">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25BBB2C7" w14:textId="6C6616DC" w:rsidR="00307830" w:rsidRPr="002326C1" w:rsidRDefault="00307830" w:rsidP="00307830">
            <w:pPr>
              <w:rPr>
                <w:rStyle w:val="SAPScreenElement"/>
                <w:lang w:val="en-US"/>
              </w:rPr>
            </w:pPr>
            <w:r w:rsidRPr="003A18EB">
              <w:rPr>
                <w:lang w:val="en-US"/>
              </w:rPr>
              <w:t>If appropriate, add a</w:t>
            </w:r>
            <w:r w:rsidRPr="003A18EB">
              <w:rPr>
                <w:rStyle w:val="SAPScreenElement"/>
                <w:lang w:val="en-US"/>
              </w:rPr>
              <w:t xml:space="preserve"> Pay Component </w:t>
            </w:r>
            <w:r w:rsidRPr="003A18EB">
              <w:rPr>
                <w:lang w:val="en-US"/>
              </w:rPr>
              <w:t xml:space="preserve">related to recurring payments. For this, select in the </w:t>
            </w:r>
            <w:r w:rsidRPr="003A18EB">
              <w:rPr>
                <w:rStyle w:val="SAPScreenElement"/>
                <w:lang w:val="en-US"/>
              </w:rPr>
              <w:t xml:space="preserve">Compensation </w:t>
            </w:r>
            <w:r w:rsidRPr="003A18EB">
              <w:rPr>
                <w:lang w:val="en-US"/>
              </w:rPr>
              <w:t xml:space="preserve">block the </w:t>
            </w:r>
            <w:r w:rsidRPr="003A18EB">
              <w:rPr>
                <w:rStyle w:val="SAPScreenElement"/>
                <w:lang w:val="en-US"/>
              </w:rPr>
              <w:sym w:font="Symbol" w:char="F0C5"/>
            </w:r>
            <w:r w:rsidRPr="003A18EB">
              <w:rPr>
                <w:rStyle w:val="SAPScreenElement"/>
                <w:lang w:val="en-US"/>
              </w:rPr>
              <w:t xml:space="preserve"> Add</w:t>
            </w:r>
            <w:r w:rsidRPr="003A18EB">
              <w:rPr>
                <w:lang w:val="en-US"/>
              </w:rPr>
              <w:t xml:space="preserve"> link, and select as </w:t>
            </w:r>
            <w:r w:rsidRPr="003A18EB">
              <w:rPr>
                <w:rStyle w:val="SAPScreenElement"/>
                <w:lang w:val="en-US"/>
              </w:rPr>
              <w:t xml:space="preserve">Pay Component </w:t>
            </w:r>
            <w:r w:rsidRPr="003A18EB">
              <w:rPr>
                <w:lang w:val="en-US"/>
              </w:rPr>
              <w:t>for example</w:t>
            </w:r>
            <w:r w:rsidRPr="003A18EB">
              <w:rPr>
                <w:rStyle w:val="SAPUserEntry"/>
                <w:lang w:val="en-US"/>
              </w:rPr>
              <w:t xml:space="preserve"> AU</w:t>
            </w:r>
            <w:r w:rsidRPr="003A18EB">
              <w:rPr>
                <w:b/>
                <w:lang w:val="en-US"/>
              </w:rPr>
              <w:t xml:space="preserve"> </w:t>
            </w:r>
            <w:r w:rsidRPr="003A18EB">
              <w:rPr>
                <w:rStyle w:val="SAPUserEntry"/>
                <w:lang w:val="en-US"/>
              </w:rPr>
              <w:t>-</w:t>
            </w:r>
            <w:r w:rsidRPr="003A18EB">
              <w:rPr>
                <w:b/>
                <w:lang w:val="en-US"/>
              </w:rPr>
              <w:t xml:space="preserve"> </w:t>
            </w:r>
            <w:r w:rsidRPr="003A18EB">
              <w:rPr>
                <w:rStyle w:val="SAPUserEntry"/>
                <w:lang w:val="en-US"/>
              </w:rPr>
              <w:t>Uniform Allowance</w:t>
            </w:r>
            <w:r w:rsidRPr="003A18EB">
              <w:rPr>
                <w:b/>
                <w:lang w:val="en-US"/>
              </w:rPr>
              <w:t xml:space="preserve"> </w:t>
            </w:r>
            <w:r w:rsidRPr="003A18EB">
              <w:rPr>
                <w:rStyle w:val="SAPUserEntry"/>
                <w:lang w:val="en-US"/>
              </w:rPr>
              <w:t>(1120AU)</w:t>
            </w:r>
            <w:r w:rsidRPr="003A18EB">
              <w:rPr>
                <w:lang w:val="en-US"/>
              </w:rPr>
              <w:t>. The values in all fields are pre-populated per default.</w:t>
            </w:r>
            <w:r w:rsidRPr="003A18EB">
              <w:rPr>
                <w:rStyle w:val="SAPUserEntry"/>
                <w:lang w:val="en-US"/>
              </w:rPr>
              <w:t xml:space="preserve"> </w:t>
            </w:r>
            <w:r w:rsidRPr="003A18EB">
              <w:rPr>
                <w:lang w:val="en-US"/>
              </w:rPr>
              <w:t>Accept the pre-populated amount or adapt it if appropriate. Make adaptions for other field values, if appropriate.</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2CC64619" w14:textId="77777777" w:rsidR="00307830" w:rsidRPr="002326C1" w:rsidRDefault="00307830" w:rsidP="00307830">
            <w:pPr>
              <w:rPr>
                <w:lang w:val="en-US"/>
              </w:rPr>
            </w:pPr>
          </w:p>
        </w:tc>
      </w:tr>
    </w:tbl>
    <w:p w14:paraId="754008C8" w14:textId="15958C93" w:rsidR="00C673F3" w:rsidRPr="00AE1E45" w:rsidRDefault="00C673F3" w:rsidP="00C673F3">
      <w:pPr>
        <w:pStyle w:val="Heading3"/>
        <w:spacing w:before="240" w:after="120"/>
        <w:rPr>
          <w:lang w:val="en-US"/>
        </w:rPr>
      </w:pPr>
      <w:bookmarkStart w:id="11396" w:name="_Toc507063203"/>
      <w:r w:rsidRPr="00AE1E45">
        <w:rPr>
          <w:lang w:val="en-US"/>
        </w:rPr>
        <w:t>China (CN</w:t>
      </w:r>
      <w:commentRangeStart w:id="11397"/>
      <w:r w:rsidRPr="00AE1E45">
        <w:rPr>
          <w:lang w:val="en-US"/>
        </w:rPr>
        <w:t>)</w:t>
      </w:r>
      <w:commentRangeEnd w:id="11397"/>
      <w:r w:rsidRPr="00AE1E45">
        <w:rPr>
          <w:rStyle w:val="CommentReference"/>
          <w:rFonts w:ascii="BentonSans Book" w:eastAsia="MS Mincho" w:hAnsi="BentonSans Book"/>
          <w:bCs w:val="0"/>
          <w:color w:val="auto"/>
        </w:rPr>
        <w:commentReference w:id="11397"/>
      </w:r>
      <w:bookmarkEnd w:id="11396"/>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292"/>
        <w:gridCol w:w="4500"/>
        <w:gridCol w:w="5490"/>
      </w:tblGrid>
      <w:tr w:rsidR="00C673F3" w:rsidRPr="002326C1" w14:paraId="784C2DC4" w14:textId="77777777" w:rsidTr="00486BD0">
        <w:trPr>
          <w:trHeight w:val="432"/>
          <w:tblHeader/>
        </w:trPr>
        <w:tc>
          <w:tcPr>
            <w:tcW w:w="4292" w:type="dxa"/>
            <w:tcBorders>
              <w:top w:val="single" w:sz="8" w:space="0" w:color="999999"/>
              <w:left w:val="single" w:sz="8" w:space="0" w:color="999999"/>
              <w:bottom w:val="single" w:sz="8" w:space="0" w:color="999999"/>
              <w:right w:val="single" w:sz="8" w:space="0" w:color="999999"/>
            </w:tcBorders>
            <w:shd w:val="clear" w:color="auto" w:fill="999999"/>
          </w:tcPr>
          <w:p w14:paraId="349DCAAE" w14:textId="184A6DEA" w:rsidR="00C673F3" w:rsidRPr="002326C1" w:rsidRDefault="00CF3C6B" w:rsidP="00C90844">
            <w:pPr>
              <w:pStyle w:val="SAPTableHeader"/>
              <w:rPr>
                <w:lang w:val="en-US"/>
              </w:rPr>
            </w:pPr>
            <w:del w:id="11398" w:author="Author" w:date="2018-01-25T14:00:00Z">
              <w:r w:rsidDel="00560298">
                <w:rPr>
                  <w:noProof/>
                  <w:lang w:val="en-US"/>
                </w:rPr>
                <w:drawing>
                  <wp:inline distT="0" distB="0" distL="0" distR="0" wp14:anchorId="77528E53" wp14:editId="5631C921">
                    <wp:extent cx="9144000" cy="14395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144000" cy="1439545"/>
                            </a:xfrm>
                            <a:prstGeom prst="rect">
                              <a:avLst/>
                            </a:prstGeom>
                          </pic:spPr>
                        </pic:pic>
                      </a:graphicData>
                    </a:graphic>
                  </wp:inline>
                </w:drawing>
              </w:r>
            </w:del>
            <w:r w:rsidR="00C673F3">
              <w:rPr>
                <w:lang w:val="en-US"/>
              </w:rPr>
              <w:t>Instruction</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24754FF3" w14:textId="77777777" w:rsidR="00C673F3" w:rsidRPr="002326C1" w:rsidRDefault="00C673F3" w:rsidP="00C90844">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490" w:type="dxa"/>
            <w:tcBorders>
              <w:top w:val="single" w:sz="8" w:space="0" w:color="999999"/>
              <w:left w:val="single" w:sz="8" w:space="0" w:color="999999"/>
              <w:bottom w:val="single" w:sz="8" w:space="0" w:color="999999"/>
              <w:right w:val="single" w:sz="8" w:space="0" w:color="999999"/>
            </w:tcBorders>
            <w:shd w:val="clear" w:color="auto" w:fill="999999"/>
            <w:hideMark/>
          </w:tcPr>
          <w:p w14:paraId="4388F5D8" w14:textId="77777777" w:rsidR="00C673F3" w:rsidRPr="002326C1" w:rsidRDefault="00C673F3" w:rsidP="00C90844">
            <w:pPr>
              <w:pStyle w:val="SAPTableHeader"/>
              <w:rPr>
                <w:lang w:val="en-US"/>
              </w:rPr>
            </w:pPr>
            <w:r w:rsidRPr="002326C1">
              <w:rPr>
                <w:lang w:val="en-US"/>
              </w:rPr>
              <w:t>Additional Information</w:t>
            </w:r>
          </w:p>
        </w:tc>
      </w:tr>
      <w:tr w:rsidR="00C673F3" w:rsidRPr="00A41C57" w14:paraId="64F23BBA" w14:textId="77777777" w:rsidTr="00486BD0">
        <w:trPr>
          <w:trHeight w:val="360"/>
        </w:trPr>
        <w:tc>
          <w:tcPr>
            <w:tcW w:w="4292" w:type="dxa"/>
            <w:vMerge w:val="restart"/>
            <w:tcBorders>
              <w:top w:val="single" w:sz="8" w:space="0" w:color="999999"/>
              <w:left w:val="single" w:sz="8" w:space="0" w:color="999999"/>
              <w:right w:val="single" w:sz="8" w:space="0" w:color="999999"/>
            </w:tcBorders>
          </w:tcPr>
          <w:p w14:paraId="6FF0BA4B" w14:textId="77777777" w:rsidR="00796F5A" w:rsidRPr="00486BD0" w:rsidRDefault="00796F5A" w:rsidP="00796F5A">
            <w:pPr>
              <w:rPr>
                <w:rFonts w:asciiTheme="minorHAnsi" w:eastAsiaTheme="minorHAnsi" w:hAnsiTheme="minorHAnsi"/>
                <w:sz w:val="22"/>
                <w:szCs w:val="22"/>
                <w:lang w:val="en-US"/>
              </w:rPr>
            </w:pPr>
            <w:r w:rsidRPr="00486BD0">
              <w:rPr>
                <w:lang w:val="en-US"/>
              </w:rPr>
              <w:t xml:space="preserve">The values of the fields in the </w:t>
            </w:r>
            <w:r w:rsidRPr="00486BD0">
              <w:rPr>
                <w:rStyle w:val="SAPScreenElement"/>
                <w:lang w:val="en-US"/>
              </w:rPr>
              <w:t>Compensation Information</w:t>
            </w:r>
            <w:r w:rsidRPr="00486BD0">
              <w:rPr>
                <w:lang w:val="en-US"/>
              </w:rPr>
              <w:t xml:space="preserve"> block are automatically suggested, based on a preconfigured business rule.</w:t>
            </w:r>
          </w:p>
          <w:p w14:paraId="0127B0BB" w14:textId="2DCC0D06" w:rsidR="00796F5A" w:rsidRPr="00486BD0" w:rsidRDefault="00796F5A" w:rsidP="00796F5A">
            <w:pPr>
              <w:pStyle w:val="SAPNoteHeading"/>
              <w:ind w:left="0"/>
              <w:rPr>
                <w:lang w:val="en-US"/>
              </w:rPr>
            </w:pPr>
            <w:r w:rsidRPr="00486BD0">
              <w:rPr>
                <w:noProof/>
                <w:color w:val="FF0000"/>
                <w:lang w:val="en-US"/>
              </w:rPr>
              <w:drawing>
                <wp:inline distT="0" distB="0" distL="0" distR="0" wp14:anchorId="545F87FC" wp14:editId="59A86F8B">
                  <wp:extent cx="225425" cy="225425"/>
                  <wp:effectExtent l="0"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486BD0">
              <w:rPr>
                <w:lang w:val="en-US"/>
              </w:rPr>
              <w:t>Recommendation</w:t>
            </w:r>
          </w:p>
          <w:p w14:paraId="30A4D2EB" w14:textId="68C4E3B1" w:rsidR="00C673F3" w:rsidRPr="00486BD0" w:rsidRDefault="00796F5A" w:rsidP="00796F5A">
            <w:pPr>
              <w:rPr>
                <w:rStyle w:val="SAPScreenElement"/>
                <w:lang w:val="en-US"/>
              </w:rPr>
            </w:pPr>
            <w:r w:rsidRPr="00486BD0">
              <w:rPr>
                <w:lang w:val="en-US"/>
              </w:rPr>
              <w:t xml:space="preserve">For details to the preconfigured business rule refer to the </w:t>
            </w:r>
            <w:ins w:id="11399" w:author="Author" w:date="2018-02-06T11:39:00Z">
              <w:r w:rsidR="00421E64" w:rsidRPr="00ED0743">
                <w:rPr>
                  <w:rStyle w:val="SAPScreenElement"/>
                  <w:color w:val="auto"/>
                  <w:lang w:val="en-US"/>
                </w:rPr>
                <w:t>Foundation Objects</w:t>
              </w:r>
              <w:r w:rsidR="00421E64" w:rsidRPr="00ED0743">
                <w:rPr>
                  <w:lang w:val="en-US"/>
                </w:rPr>
                <w:t xml:space="preserve"> workbook </w:t>
              </w:r>
              <w:del w:id="11400" w:author="Author" w:date="2018-02-06T13:29:00Z">
                <w:r w:rsidR="00421E64" w:rsidRPr="00ED0743" w:rsidDel="001415A0">
                  <w:rPr>
                    <w:lang w:val="en-US"/>
                  </w:rPr>
                  <w:delText xml:space="preserve">appropriate </w:delText>
                </w:r>
              </w:del>
              <w:r w:rsidR="00421E64" w:rsidRPr="00ED0743">
                <w:rPr>
                  <w:lang w:val="en-US"/>
                </w:rPr>
                <w:t xml:space="preserve">for </w:t>
              </w:r>
            </w:ins>
            <w:ins w:id="11401" w:author="Author" w:date="2018-02-06T11:52:00Z">
              <w:r w:rsidR="00755872">
                <w:rPr>
                  <w:rStyle w:val="SAPEmphasis"/>
                  <w:lang w:val="en-US"/>
                </w:rPr>
                <w:t>CN</w:t>
              </w:r>
            </w:ins>
            <w:ins w:id="11402" w:author="Author" w:date="2018-02-06T11:39:00Z">
              <w:del w:id="11403" w:author="Author" w:date="2018-02-06T11:52:00Z">
                <w:r w:rsidR="00421E64" w:rsidRPr="00ED0743" w:rsidDel="00755872">
                  <w:rPr>
                    <w:rStyle w:val="SAPScreenElement"/>
                    <w:color w:val="auto"/>
                    <w:lang w:val="en-US"/>
                  </w:rPr>
                  <w:delText>&lt;YourCountry&gt;</w:delText>
                </w:r>
              </w:del>
            </w:ins>
            <w:del w:id="11404" w:author="Author" w:date="2018-02-06T11:39:00Z">
              <w:r w:rsidRPr="00486BD0" w:rsidDel="00421E64">
                <w:rPr>
                  <w:lang w:val="en-US"/>
                </w:rPr>
                <w:delText xml:space="preserve">configuration guide of building block </w:delText>
              </w:r>
              <w:r w:rsidRPr="00486BD0" w:rsidDel="00421E64">
                <w:rPr>
                  <w:rStyle w:val="SAPEmphasis"/>
                  <w:lang w:val="en-US"/>
                </w:rPr>
                <w:delText>15T</w:delText>
              </w:r>
            </w:del>
            <w:r w:rsidRPr="00486BD0">
              <w:rPr>
                <w:lang w:val="en-US"/>
              </w:rPr>
              <w:t>.</w:t>
            </w: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26044F45" w14:textId="77777777" w:rsidR="00C673F3" w:rsidRPr="00486BD0" w:rsidRDefault="00C673F3" w:rsidP="00C90844">
            <w:pPr>
              <w:rPr>
                <w:lang w:val="en-US"/>
              </w:rPr>
            </w:pPr>
            <w:r w:rsidRPr="00486BD0">
              <w:rPr>
                <w:rStyle w:val="SAPScreenElement"/>
                <w:lang w:val="en-US"/>
              </w:rPr>
              <w:t xml:space="preserve">Pay Group: </w:t>
            </w:r>
            <w:r w:rsidR="00796F5A" w:rsidRPr="00486BD0">
              <w:rPr>
                <w:lang w:val="en-US"/>
              </w:rPr>
              <w:t>value</w:t>
            </w:r>
            <w:r w:rsidR="00796F5A" w:rsidRPr="00486BD0">
              <w:rPr>
                <w:b/>
                <w:lang w:val="en-US"/>
              </w:rPr>
              <w:t xml:space="preserve"> </w:t>
            </w:r>
            <w:r w:rsidR="00796F5A" w:rsidRPr="00486BD0">
              <w:rPr>
                <w:rStyle w:val="SAPUserEntry"/>
                <w:lang w:val="en-US"/>
              </w:rPr>
              <w:t>CN</w:t>
            </w:r>
            <w:r w:rsidR="00796F5A" w:rsidRPr="00593667">
              <w:rPr>
                <w:lang w:val="en-US"/>
              </w:rPr>
              <w:t xml:space="preserve"> </w:t>
            </w:r>
            <w:r w:rsidR="00796F5A" w:rsidRPr="00486BD0">
              <w:rPr>
                <w:rStyle w:val="SAPUserEntry"/>
                <w:lang w:val="en-US"/>
              </w:rPr>
              <w:t>–</w:t>
            </w:r>
            <w:r w:rsidR="00796F5A" w:rsidRPr="00593667">
              <w:rPr>
                <w:lang w:val="en-US"/>
              </w:rPr>
              <w:t xml:space="preserve"> </w:t>
            </w:r>
            <w:r w:rsidR="00796F5A" w:rsidRPr="00486BD0">
              <w:rPr>
                <w:rStyle w:val="SAPUserEntry"/>
                <w:lang w:val="en-US"/>
              </w:rPr>
              <w:t>Monthly</w:t>
            </w:r>
            <w:r w:rsidR="00796F5A" w:rsidRPr="00486BD0">
              <w:rPr>
                <w:b/>
                <w:lang w:val="en-US"/>
              </w:rPr>
              <w:t xml:space="preserve"> </w:t>
            </w:r>
            <w:r w:rsidR="00796F5A" w:rsidRPr="00486BD0">
              <w:rPr>
                <w:rStyle w:val="SAPUserEntry"/>
                <w:lang w:val="en-US"/>
              </w:rPr>
              <w:t>(CN)</w:t>
            </w:r>
            <w:r w:rsidR="00796F5A" w:rsidRPr="00486BD0">
              <w:rPr>
                <w:b/>
                <w:lang w:val="en-US"/>
              </w:rPr>
              <w:t xml:space="preserve"> </w:t>
            </w:r>
            <w:r w:rsidR="00796F5A" w:rsidRPr="00486BD0">
              <w:rPr>
                <w:lang w:val="en-US"/>
              </w:rPr>
              <w:t>is suggested;</w:t>
            </w:r>
            <w:r w:rsidR="00796F5A" w:rsidRPr="00486BD0">
              <w:rPr>
                <w:b/>
                <w:lang w:val="en-US"/>
              </w:rPr>
              <w:t xml:space="preserve"> </w:t>
            </w:r>
            <w:r w:rsidR="00796F5A" w:rsidRPr="00486BD0">
              <w:rPr>
                <w:lang w:val="en-US"/>
              </w:rPr>
              <w:t>leave as is</w:t>
            </w:r>
          </w:p>
          <w:p w14:paraId="08FB9187" w14:textId="77777777" w:rsidR="00486BD0" w:rsidRPr="00486BD0" w:rsidRDefault="00486BD0" w:rsidP="00486BD0">
            <w:pPr>
              <w:pStyle w:val="SAPNoteHeading"/>
              <w:ind w:left="0"/>
              <w:rPr>
                <w:lang w:val="en-US"/>
              </w:rPr>
            </w:pPr>
            <w:r w:rsidRPr="00486BD0">
              <w:rPr>
                <w:noProof/>
                <w:lang w:val="en-US"/>
              </w:rPr>
              <w:drawing>
                <wp:inline distT="0" distB="0" distL="0" distR="0" wp14:anchorId="4E3F8309" wp14:editId="7592BC3E">
                  <wp:extent cx="225425" cy="225425"/>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486BD0">
              <w:rPr>
                <w:lang w:val="en-US"/>
              </w:rPr>
              <w:t xml:space="preserve"> Note</w:t>
            </w:r>
          </w:p>
          <w:p w14:paraId="3E3C525E" w14:textId="22F7F287" w:rsidR="00486BD0" w:rsidRPr="00486BD0" w:rsidRDefault="00486BD0" w:rsidP="00486BD0">
            <w:pPr>
              <w:rPr>
                <w:rStyle w:val="SAPScreenElement"/>
                <w:lang w:val="en-US"/>
              </w:rPr>
            </w:pPr>
            <w:r w:rsidRPr="00486BD0">
              <w:rPr>
                <w:lang w:val="en-US"/>
              </w:rPr>
              <w:t>In case the employee should not be considered for payroll run in the Employee Central Payroll system, meaning his/her employee class is</w:t>
            </w:r>
            <w:r w:rsidRPr="00486BD0">
              <w:rPr>
                <w:rStyle w:val="SAPUserEntry"/>
                <w:lang w:val="en-US"/>
              </w:rPr>
              <w:t xml:space="preserve"> </w:t>
            </w:r>
            <w:commentRangeStart w:id="11405"/>
            <w:commentRangeStart w:id="11406"/>
            <w:r w:rsidRPr="00486BD0">
              <w:rPr>
                <w:rStyle w:val="SAPUserEntry"/>
                <w:lang w:val="en-US"/>
              </w:rPr>
              <w:t>Contingent</w:t>
            </w:r>
            <w:r w:rsidRPr="00486BD0">
              <w:rPr>
                <w:b/>
                <w:lang w:val="en-US"/>
              </w:rPr>
              <w:t xml:space="preserve"> </w:t>
            </w:r>
            <w:r w:rsidRPr="00486BD0">
              <w:rPr>
                <w:rStyle w:val="SAPUserEntry"/>
                <w:lang w:val="en-US"/>
              </w:rPr>
              <w:t>(CN)</w:t>
            </w:r>
            <w:r w:rsidRPr="00486BD0">
              <w:rPr>
                <w:lang w:val="en-US"/>
              </w:rPr>
              <w:t xml:space="preserve"> or</w:t>
            </w:r>
            <w:r w:rsidRPr="00486BD0">
              <w:rPr>
                <w:rStyle w:val="SAPUserEntry"/>
                <w:lang w:val="en-US"/>
              </w:rPr>
              <w:t xml:space="preserve"> Contractor(CN)</w:t>
            </w:r>
            <w:r w:rsidRPr="00486BD0">
              <w:rPr>
                <w:lang w:val="en-US"/>
              </w:rPr>
              <w:t>,</w:t>
            </w:r>
            <w:commentRangeEnd w:id="11405"/>
            <w:r w:rsidR="00421E64">
              <w:rPr>
                <w:rStyle w:val="CommentReference"/>
              </w:rPr>
              <w:commentReference w:id="11405"/>
            </w:r>
            <w:commentRangeEnd w:id="11406"/>
            <w:r w:rsidR="00745B39">
              <w:rPr>
                <w:rStyle w:val="CommentReference"/>
              </w:rPr>
              <w:commentReference w:id="11406"/>
            </w:r>
            <w:r w:rsidRPr="00486BD0">
              <w:rPr>
                <w:lang w:val="en-US"/>
              </w:rPr>
              <w:t xml:space="preserve"> select value</w:t>
            </w:r>
            <w:r w:rsidRPr="00486BD0">
              <w:rPr>
                <w:rStyle w:val="SAPUserEntry"/>
                <w:lang w:val="en-US"/>
              </w:rPr>
              <w:t xml:space="preserve"> CN</w:t>
            </w:r>
            <w:r w:rsidRPr="00486BD0">
              <w:rPr>
                <w:b/>
                <w:lang w:val="en-US"/>
              </w:rPr>
              <w:t xml:space="preserve"> </w:t>
            </w:r>
            <w:r w:rsidRPr="00486BD0">
              <w:rPr>
                <w:rStyle w:val="SAPUserEntry"/>
                <w:lang w:val="en-US"/>
              </w:rPr>
              <w:t>–</w:t>
            </w:r>
            <w:r w:rsidRPr="00486BD0">
              <w:rPr>
                <w:b/>
                <w:lang w:val="en-US"/>
              </w:rPr>
              <w:t xml:space="preserve"> </w:t>
            </w:r>
            <w:r w:rsidRPr="00486BD0">
              <w:rPr>
                <w:rStyle w:val="SAPUserEntry"/>
                <w:lang w:val="en-US"/>
              </w:rPr>
              <w:t>Non Payroll</w:t>
            </w:r>
            <w:r w:rsidRPr="00486BD0">
              <w:rPr>
                <w:b/>
                <w:lang w:val="en-US"/>
              </w:rPr>
              <w:t xml:space="preserve"> </w:t>
            </w:r>
            <w:r w:rsidRPr="00486BD0">
              <w:rPr>
                <w:rStyle w:val="SAPUserEntry"/>
                <w:lang w:val="en-US"/>
              </w:rPr>
              <w:t>(CQ)</w:t>
            </w:r>
            <w:r w:rsidRPr="00486BD0">
              <w:rPr>
                <w:lang w:val="en-US"/>
              </w:rPr>
              <w:t xml:space="preserve"> from drop-down.</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2B30C78D" w14:textId="77777777" w:rsidR="00C673F3" w:rsidRPr="00FD0B3C" w:rsidRDefault="00C673F3" w:rsidP="00C90844">
            <w:pPr>
              <w:pStyle w:val="SAPNoteHeading"/>
              <w:ind w:left="0"/>
              <w:rPr>
                <w:lang w:val="en-US"/>
              </w:rPr>
            </w:pPr>
            <w:r w:rsidRPr="00481262">
              <w:rPr>
                <w:noProof/>
                <w:lang w:val="en-US"/>
              </w:rPr>
              <w:drawing>
                <wp:inline distT="0" distB="0" distL="0" distR="0" wp14:anchorId="6E01B64A" wp14:editId="52BB2CC4">
                  <wp:extent cx="225425" cy="225425"/>
                  <wp:effectExtent l="0" t="0" r="3175" b="3175"/>
                  <wp:docPr id="4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lang w:val="en-US"/>
              </w:rPr>
              <w:t> Recommendation</w:t>
            </w:r>
          </w:p>
          <w:p w14:paraId="0964392D" w14:textId="77699F87" w:rsidR="00796F5A" w:rsidRPr="00796F5A" w:rsidRDefault="00C673F3" w:rsidP="00796F5A">
            <w:pPr>
              <w:rPr>
                <w:lang w:val="en-US"/>
              </w:rPr>
            </w:pPr>
            <w:r w:rsidRPr="00FD0B3C">
              <w:rPr>
                <w:lang w:val="en-US"/>
              </w:rPr>
              <w:t>Required if integration with Employee Central Payroll is in place.</w:t>
            </w:r>
          </w:p>
        </w:tc>
      </w:tr>
      <w:tr w:rsidR="00C673F3" w:rsidRPr="00A41C57" w14:paraId="3CCF9DE9" w14:textId="77777777" w:rsidTr="00486BD0">
        <w:trPr>
          <w:trHeight w:val="360"/>
        </w:trPr>
        <w:tc>
          <w:tcPr>
            <w:tcW w:w="4292" w:type="dxa"/>
            <w:vMerge/>
            <w:tcBorders>
              <w:left w:val="single" w:sz="8" w:space="0" w:color="999999"/>
              <w:bottom w:val="single" w:sz="8" w:space="0" w:color="999999"/>
              <w:right w:val="single" w:sz="8" w:space="0" w:color="999999"/>
            </w:tcBorders>
            <w:vAlign w:val="center"/>
          </w:tcPr>
          <w:p w14:paraId="3BEA3A3E" w14:textId="77777777" w:rsidR="00C673F3" w:rsidRPr="00FF1A3E" w:rsidRDefault="00C673F3" w:rsidP="00C90844">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23C9370A" w14:textId="77777777" w:rsidR="00C673F3" w:rsidRPr="008D3676" w:rsidRDefault="00C673F3" w:rsidP="00C90844">
            <w:pPr>
              <w:rPr>
                <w:rStyle w:val="SAPScreenElement"/>
                <w:lang w:val="en-US"/>
              </w:rPr>
            </w:pPr>
            <w:r w:rsidRPr="00FD0B3C">
              <w:rPr>
                <w:rStyle w:val="SAPScreenElement"/>
                <w:lang w:val="en-US"/>
              </w:rPr>
              <w:t xml:space="preserve">Is Eligible For Car: </w:t>
            </w:r>
            <w:r w:rsidRPr="00FD0B3C">
              <w:rPr>
                <w:lang w:val="en-US"/>
              </w:rPr>
              <w:t>select from drop-down</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79513E4A" w14:textId="77777777" w:rsidR="00C673F3" w:rsidRPr="008D3676" w:rsidRDefault="00C673F3" w:rsidP="00C90844">
            <w:pPr>
              <w:rPr>
                <w:lang w:val="en-US"/>
              </w:rPr>
            </w:pPr>
          </w:p>
        </w:tc>
      </w:tr>
      <w:tr w:rsidR="00C673F3" w:rsidRPr="00A41C57" w14:paraId="686CAC01" w14:textId="77777777" w:rsidTr="00486BD0">
        <w:trPr>
          <w:trHeight w:val="360"/>
        </w:trPr>
        <w:tc>
          <w:tcPr>
            <w:tcW w:w="4292" w:type="dxa"/>
            <w:vMerge w:val="restart"/>
            <w:tcBorders>
              <w:top w:val="single" w:sz="8" w:space="0" w:color="999999"/>
              <w:left w:val="single" w:sz="8" w:space="0" w:color="999999"/>
              <w:right w:val="single" w:sz="8" w:space="0" w:color="999999"/>
            </w:tcBorders>
          </w:tcPr>
          <w:p w14:paraId="05BEE8F9" w14:textId="77777777" w:rsidR="00796F5A" w:rsidRDefault="00796F5A" w:rsidP="00796F5A">
            <w:pPr>
              <w:rPr>
                <w:rFonts w:asciiTheme="minorHAnsi" w:eastAsiaTheme="minorHAnsi" w:hAnsiTheme="minorHAnsi"/>
                <w:sz w:val="22"/>
                <w:szCs w:val="22"/>
                <w:lang w:val="en-US"/>
              </w:rPr>
            </w:pPr>
            <w:r w:rsidRPr="00796F5A">
              <w:rPr>
                <w:lang w:val="en-US"/>
              </w:rPr>
              <w:t xml:space="preserve">The values of the fields in the </w:t>
            </w:r>
            <w:r w:rsidRPr="00796F5A">
              <w:rPr>
                <w:rStyle w:val="SAPScreenElement"/>
                <w:lang w:val="en-US"/>
              </w:rPr>
              <w:t xml:space="preserve">Compensation </w:t>
            </w:r>
            <w:r w:rsidRPr="00796F5A">
              <w:rPr>
                <w:lang w:val="en-US"/>
              </w:rPr>
              <w:t xml:space="preserve">block are automatically suggested, based on a preconfigured business rule, from the values </w:t>
            </w:r>
            <w:r w:rsidRPr="00796F5A">
              <w:rPr>
                <w:lang w:val="en-US"/>
              </w:rPr>
              <w:lastRenderedPageBreak/>
              <w:t xml:space="preserve">maintained for fields </w:t>
            </w:r>
            <w:r w:rsidRPr="00796F5A">
              <w:rPr>
                <w:rStyle w:val="SAPScreenElement"/>
                <w:lang w:val="en-US"/>
              </w:rPr>
              <w:t>Pay Scale Group</w:t>
            </w:r>
            <w:r w:rsidRPr="00796F5A">
              <w:rPr>
                <w:lang w:val="en-US"/>
              </w:rPr>
              <w:t xml:space="preserve"> und </w:t>
            </w:r>
            <w:r w:rsidRPr="00796F5A">
              <w:rPr>
                <w:rStyle w:val="SAPScreenElement"/>
                <w:lang w:val="en-US"/>
              </w:rPr>
              <w:t>Pay Scale Level</w:t>
            </w:r>
            <w:r w:rsidRPr="00796F5A">
              <w:rPr>
                <w:lang w:val="en-US"/>
              </w:rPr>
              <w:t xml:space="preserve">. </w:t>
            </w:r>
          </w:p>
          <w:p w14:paraId="07FC43C5" w14:textId="15A5A70C" w:rsidR="00796F5A" w:rsidRPr="00796F5A" w:rsidRDefault="00796F5A" w:rsidP="00796F5A">
            <w:pPr>
              <w:rPr>
                <w:lang w:val="en-US"/>
              </w:rPr>
            </w:pPr>
            <w:r w:rsidRPr="00796F5A">
              <w:rPr>
                <w:lang w:val="en-US"/>
              </w:rPr>
              <w:t>In addition, you can maintain recurring payment</w:t>
            </w:r>
            <w:ins w:id="11407" w:author="Author" w:date="2018-02-22T10:30:00Z">
              <w:r w:rsidR="005F6795">
                <w:rPr>
                  <w:lang w:val="en-US"/>
                </w:rPr>
                <w:t>s</w:t>
              </w:r>
            </w:ins>
            <w:del w:id="11408" w:author="Author" w:date="2018-02-22T10:30:00Z">
              <w:r w:rsidRPr="00796F5A" w:rsidDel="005F6795">
                <w:rPr>
                  <w:lang w:val="en-US"/>
                </w:rPr>
                <w:delText xml:space="preserve"> data</w:delText>
              </w:r>
            </w:del>
            <w:r w:rsidRPr="00796F5A">
              <w:rPr>
                <w:lang w:val="en-US"/>
              </w:rPr>
              <w:t>, if appropriate.</w:t>
            </w:r>
          </w:p>
          <w:p w14:paraId="73C08F97" w14:textId="02715C2E" w:rsidR="00796F5A" w:rsidRDefault="00796F5A" w:rsidP="00796F5A">
            <w:pPr>
              <w:pStyle w:val="SAPNoteHeading"/>
              <w:ind w:left="0"/>
              <w:rPr>
                <w:lang w:val="en-US"/>
              </w:rPr>
            </w:pPr>
            <w:r>
              <w:rPr>
                <w:noProof/>
                <w:lang w:val="en-US"/>
              </w:rPr>
              <w:drawing>
                <wp:inline distT="0" distB="0" distL="0" distR="0" wp14:anchorId="5278F795" wp14:editId="7083917D">
                  <wp:extent cx="225425" cy="225425"/>
                  <wp:effectExtent l="0" t="0" r="317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noProof/>
                <w:lang w:val="en-US" w:eastAsia="zh-CN"/>
              </w:rPr>
              <w:t xml:space="preserve"> </w:t>
            </w:r>
            <w:r>
              <w:rPr>
                <w:lang w:val="en-US"/>
              </w:rPr>
              <w:t>Recommendation</w:t>
            </w:r>
          </w:p>
          <w:p w14:paraId="3D518872" w14:textId="0CA1050D" w:rsidR="00796F5A" w:rsidRDefault="00796F5A" w:rsidP="00796F5A">
            <w:pPr>
              <w:pStyle w:val="ListContinue"/>
              <w:ind w:left="0"/>
              <w:rPr>
                <w:lang w:val="en-US"/>
              </w:rPr>
            </w:pPr>
            <w:r>
              <w:rPr>
                <w:lang w:val="en-US"/>
              </w:rPr>
              <w:t xml:space="preserve">For details to the preconfigured business rules refer to the </w:t>
            </w:r>
            <w:r w:rsidR="003860F5" w:rsidRPr="007D0B28">
              <w:rPr>
                <w:rStyle w:val="SAPScreenElement"/>
                <w:color w:val="auto"/>
                <w:lang w:val="en-US"/>
                <w:rPrChange w:id="11409" w:author="Author" w:date="2018-03-01T14:09:00Z">
                  <w:rPr>
                    <w:rStyle w:val="SAPScreenElement"/>
                    <w:color w:val="auto"/>
                  </w:rPr>
                </w:rPrChange>
              </w:rPr>
              <w:t>Foundation Objects</w:t>
            </w:r>
            <w:r w:rsidR="003860F5" w:rsidRPr="00BE273A">
              <w:rPr>
                <w:lang w:val="en-US"/>
              </w:rPr>
              <w:t xml:space="preserve"> </w:t>
            </w:r>
            <w:r>
              <w:rPr>
                <w:lang w:val="en-US"/>
              </w:rPr>
              <w:t xml:space="preserve">workbook </w:t>
            </w:r>
            <w:ins w:id="11410" w:author="Author" w:date="2018-02-06T10:27:00Z">
              <w:del w:id="11411" w:author="Author" w:date="2018-02-06T13:29:00Z">
                <w:r w:rsidR="00DF166D" w:rsidRPr="00ED0743" w:rsidDel="001415A0">
                  <w:rPr>
                    <w:lang w:val="en-US"/>
                  </w:rPr>
                  <w:delText xml:space="preserve">appropriate </w:delText>
                </w:r>
              </w:del>
              <w:r w:rsidR="00DF166D" w:rsidRPr="00ED0743">
                <w:rPr>
                  <w:lang w:val="en-US"/>
                </w:rPr>
                <w:t xml:space="preserve">for </w:t>
              </w:r>
            </w:ins>
            <w:ins w:id="11412" w:author="Author" w:date="2018-02-06T11:52:00Z">
              <w:r w:rsidR="00755872">
                <w:rPr>
                  <w:rStyle w:val="SAPEmphasis"/>
                  <w:lang w:val="en-US"/>
                </w:rPr>
                <w:t>CN</w:t>
              </w:r>
            </w:ins>
            <w:ins w:id="11413" w:author="Author" w:date="2018-02-06T10:27:00Z">
              <w:del w:id="11414" w:author="Author" w:date="2018-02-06T11:52:00Z">
                <w:r w:rsidR="00DF166D" w:rsidRPr="00ED0743" w:rsidDel="00755872">
                  <w:rPr>
                    <w:rStyle w:val="SAPScreenElement"/>
                    <w:color w:val="auto"/>
                    <w:lang w:val="en-US"/>
                  </w:rPr>
                  <w:delText>&lt;YourCountry&gt;</w:delText>
                </w:r>
              </w:del>
            </w:ins>
            <w:del w:id="11415" w:author="Author" w:date="2018-02-06T10:27:00Z">
              <w:r w:rsidDel="00DF166D">
                <w:rPr>
                  <w:lang w:val="en-US"/>
                </w:rPr>
                <w:delText>is given</w:delText>
              </w:r>
            </w:del>
            <w:r>
              <w:rPr>
                <w:lang w:val="en-US"/>
              </w:rPr>
              <w:t>.</w:t>
            </w:r>
          </w:p>
          <w:p w14:paraId="25871915" w14:textId="06DAEF61" w:rsidR="00C673F3" w:rsidRPr="00FD0B3C" w:rsidRDefault="00C673F3" w:rsidP="00C90844">
            <w:pPr>
              <w:pStyle w:val="SAPNoteHeading"/>
              <w:ind w:left="0"/>
              <w:rPr>
                <w:lang w:val="en-US"/>
              </w:rPr>
            </w:pPr>
            <w:commentRangeStart w:id="11416"/>
            <w:r w:rsidRPr="00481262">
              <w:rPr>
                <w:noProof/>
                <w:lang w:val="en-US"/>
              </w:rPr>
              <w:drawing>
                <wp:inline distT="0" distB="0" distL="0" distR="0" wp14:anchorId="1059AEAD" wp14:editId="5B8EDD71">
                  <wp:extent cx="225425" cy="225425"/>
                  <wp:effectExtent l="0" t="0" r="3175" b="3175"/>
                  <wp:docPr id="42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lang w:val="en-US"/>
              </w:rPr>
              <w:t xml:space="preserve"> Note</w:t>
            </w:r>
          </w:p>
          <w:p w14:paraId="4ADA06E8" w14:textId="77777777" w:rsidR="00C673F3" w:rsidRPr="00FF1A3E" w:rsidRDefault="00C673F3" w:rsidP="00C90844">
            <w:pPr>
              <w:rPr>
                <w:rStyle w:val="SAPScreenElement"/>
                <w:lang w:val="en-US"/>
              </w:rPr>
            </w:pPr>
            <w:r w:rsidRPr="00FD0B3C">
              <w:rPr>
                <w:lang w:val="en-US"/>
              </w:rPr>
              <w:t xml:space="preserve">Information needed to have a meaningful employee master data record. In case integration with Employee Central Payroll is in place, in the Employee Central Payroll system the salary information will be kept in infotype </w:t>
            </w:r>
            <w:r w:rsidRPr="00FD0B3C">
              <w:rPr>
                <w:rStyle w:val="SAPScreenElement"/>
                <w:color w:val="auto"/>
                <w:lang w:val="en-US"/>
              </w:rPr>
              <w:t>Basic Pay</w:t>
            </w:r>
            <w:r w:rsidRPr="00FD0B3C">
              <w:rPr>
                <w:rStyle w:val="SAPScreenElement"/>
                <w:lang w:val="en-US"/>
              </w:rPr>
              <w:t xml:space="preserve">, </w:t>
            </w:r>
            <w:r w:rsidRPr="00FD0B3C">
              <w:rPr>
                <w:lang w:val="en-US"/>
              </w:rPr>
              <w:t xml:space="preserve">whereas the recurring payments will be kept in infotype </w:t>
            </w:r>
            <w:r w:rsidRPr="00FD0B3C">
              <w:rPr>
                <w:rStyle w:val="SAPScreenElement"/>
                <w:color w:val="auto"/>
                <w:lang w:val="en-US"/>
              </w:rPr>
              <w:t>Recurring Payments/Deductions</w:t>
            </w:r>
            <w:r w:rsidRPr="00FD0B3C">
              <w:rPr>
                <w:lang w:val="en-US"/>
              </w:rPr>
              <w:t>.</w:t>
            </w:r>
            <w:commentRangeEnd w:id="11416"/>
            <w:r>
              <w:rPr>
                <w:rStyle w:val="CommentReference"/>
              </w:rPr>
              <w:commentReference w:id="11416"/>
            </w: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2F2720F5" w14:textId="02F6968B" w:rsidR="00C673F3" w:rsidRDefault="00C673F3" w:rsidP="00C90844">
            <w:pPr>
              <w:rPr>
                <w:lang w:val="en-US"/>
              </w:rPr>
            </w:pPr>
            <w:r w:rsidRPr="00FD0B3C">
              <w:rPr>
                <w:rStyle w:val="SAPScreenElement"/>
                <w:lang w:val="en-US"/>
              </w:rPr>
              <w:lastRenderedPageBreak/>
              <w:t xml:space="preserve">Pay Component: </w:t>
            </w:r>
            <w:r w:rsidRPr="00FD0B3C">
              <w:rPr>
                <w:lang w:val="en-US"/>
              </w:rPr>
              <w:t>value</w:t>
            </w:r>
            <w:r w:rsidRPr="0063215D">
              <w:rPr>
                <w:rStyle w:val="SAPUserEntry"/>
                <w:lang w:val="en-US"/>
              </w:rPr>
              <w:t xml:space="preserve"> </w:t>
            </w:r>
            <w:r w:rsidR="00560298" w:rsidRPr="00560298">
              <w:rPr>
                <w:rStyle w:val="SAPUserEntry"/>
                <w:lang w:val="en-US"/>
              </w:rPr>
              <w:t>CN</w:t>
            </w:r>
            <w:r w:rsidR="00560298" w:rsidRPr="00560298">
              <w:rPr>
                <w:b/>
                <w:lang w:val="en-US"/>
              </w:rPr>
              <w:t xml:space="preserve"> </w:t>
            </w:r>
            <w:r w:rsidR="00560298" w:rsidRPr="00560298">
              <w:rPr>
                <w:rStyle w:val="SAPUserEntry"/>
                <w:lang w:val="en-US"/>
              </w:rPr>
              <w:t>-</w:t>
            </w:r>
            <w:r w:rsidR="00560298" w:rsidRPr="00560298">
              <w:rPr>
                <w:b/>
                <w:lang w:val="en-US"/>
              </w:rPr>
              <w:t xml:space="preserve"> </w:t>
            </w:r>
            <w:r w:rsidR="00560298" w:rsidRPr="00560298">
              <w:rPr>
                <w:rStyle w:val="SAPUserEntry"/>
                <w:lang w:val="en-US"/>
              </w:rPr>
              <w:t>Monthly Salary</w:t>
            </w:r>
            <w:r w:rsidR="00560298" w:rsidRPr="00560298">
              <w:rPr>
                <w:b/>
                <w:lang w:val="en-US"/>
              </w:rPr>
              <w:t xml:space="preserve"> </w:t>
            </w:r>
            <w:r w:rsidR="00560298" w:rsidRPr="00560298">
              <w:rPr>
                <w:rStyle w:val="SAPUserEntry"/>
                <w:lang w:val="en-US"/>
              </w:rPr>
              <w:t>(1000CN)</w:t>
            </w:r>
            <w:r w:rsidR="00560298" w:rsidRPr="0063215D">
              <w:rPr>
                <w:b/>
                <w:lang w:val="en-US"/>
              </w:rPr>
              <w:t xml:space="preserve"> </w:t>
            </w:r>
            <w:r w:rsidRPr="00FD0B3C">
              <w:rPr>
                <w:lang w:val="en-US"/>
              </w:rPr>
              <w:t>is defaulted; leave as is</w:t>
            </w:r>
          </w:p>
          <w:p w14:paraId="2947C8AD" w14:textId="3412B74E" w:rsidR="00560298" w:rsidRPr="00BE273A" w:rsidRDefault="00560298" w:rsidP="00C90844">
            <w:pPr>
              <w:rPr>
                <w:rStyle w:val="SAPScreenElement"/>
                <w:lang w:val="en-US"/>
              </w:rPr>
            </w:pP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64B4F5B0" w14:textId="6AAF3AA5" w:rsidR="00C070C4" w:rsidRDefault="00C070C4" w:rsidP="00C070C4">
            <w:pPr>
              <w:rPr>
                <w:rFonts w:asciiTheme="minorHAnsi" w:eastAsiaTheme="minorHAnsi" w:hAnsiTheme="minorHAnsi"/>
                <w:sz w:val="22"/>
                <w:szCs w:val="22"/>
                <w:lang w:val="en-US"/>
              </w:rPr>
            </w:pPr>
            <w:r w:rsidRPr="00C070C4">
              <w:rPr>
                <w:lang w:val="en-US"/>
              </w:rPr>
              <w:t>In case of an hourly paid employee (meaning employment type</w:t>
            </w:r>
            <w:r w:rsidRPr="00C070C4">
              <w:rPr>
                <w:rStyle w:val="SAPUserEntry"/>
                <w:lang w:val="en-US"/>
              </w:rPr>
              <w:t xml:space="preserve"> Hourly(</w:t>
            </w:r>
            <w:r>
              <w:rPr>
                <w:rStyle w:val="SAPUserEntry"/>
                <w:lang w:val="en-US"/>
              </w:rPr>
              <w:t>CN</w:t>
            </w:r>
            <w:r w:rsidRPr="00C070C4">
              <w:rPr>
                <w:rStyle w:val="SAPUserEntry"/>
                <w:lang w:val="en-US"/>
              </w:rPr>
              <w:t>)</w:t>
            </w:r>
            <w:r w:rsidRPr="00C070C4">
              <w:rPr>
                <w:lang w:val="en-US"/>
              </w:rPr>
              <w:t>), you need to select</w:t>
            </w:r>
            <w:r w:rsidRPr="00C070C4">
              <w:rPr>
                <w:rStyle w:val="SAPUserEntry"/>
                <w:lang w:val="en-US"/>
              </w:rPr>
              <w:t xml:space="preserve"> </w:t>
            </w:r>
            <w:r>
              <w:rPr>
                <w:rStyle w:val="SAPUserEntry"/>
                <w:lang w:val="en-US"/>
              </w:rPr>
              <w:t>CN</w:t>
            </w:r>
            <w:r w:rsidRPr="00C070C4">
              <w:rPr>
                <w:lang w:val="en-US"/>
              </w:rPr>
              <w:t xml:space="preserve"> </w:t>
            </w:r>
            <w:r w:rsidRPr="00C070C4">
              <w:rPr>
                <w:rStyle w:val="SAPUserEntry"/>
                <w:lang w:val="en-US"/>
              </w:rPr>
              <w:t>-</w:t>
            </w:r>
            <w:r w:rsidRPr="00C070C4">
              <w:rPr>
                <w:lang w:val="en-US"/>
              </w:rPr>
              <w:t xml:space="preserve"> </w:t>
            </w:r>
            <w:r w:rsidRPr="00C070C4">
              <w:rPr>
                <w:rStyle w:val="SAPUserEntry"/>
                <w:lang w:val="en-US"/>
              </w:rPr>
              <w:t>Hourly Rate</w:t>
            </w:r>
            <w:r w:rsidRPr="00C070C4">
              <w:rPr>
                <w:b/>
                <w:lang w:val="en-US"/>
              </w:rPr>
              <w:t xml:space="preserve"> </w:t>
            </w:r>
            <w:r w:rsidRPr="00C070C4">
              <w:rPr>
                <w:rStyle w:val="SAPUserEntry"/>
                <w:lang w:val="en-US"/>
              </w:rPr>
              <w:t>(1001</w:t>
            </w:r>
            <w:r>
              <w:rPr>
                <w:rStyle w:val="SAPUserEntry"/>
                <w:lang w:val="en-US"/>
              </w:rPr>
              <w:t>CN</w:t>
            </w:r>
            <w:r w:rsidRPr="00C070C4">
              <w:rPr>
                <w:rStyle w:val="SAPUserEntry"/>
                <w:lang w:val="en-US"/>
              </w:rPr>
              <w:t>)</w:t>
            </w:r>
            <w:r w:rsidRPr="00C070C4">
              <w:rPr>
                <w:lang w:val="en-US"/>
              </w:rPr>
              <w:t xml:space="preserve"> from drop-down. The </w:t>
            </w:r>
            <w:r w:rsidRPr="00C070C4">
              <w:rPr>
                <w:rStyle w:val="SAPScreenElement"/>
                <w:lang w:val="en-US"/>
              </w:rPr>
              <w:t>Frequency</w:t>
            </w:r>
            <w:r w:rsidRPr="00C070C4">
              <w:rPr>
                <w:lang w:val="en-US"/>
              </w:rPr>
              <w:t xml:space="preserve"> will then be defaulted automatically to</w:t>
            </w:r>
            <w:r w:rsidRPr="00C070C4">
              <w:rPr>
                <w:rStyle w:val="SAPUserEntry"/>
                <w:lang w:val="en-US"/>
              </w:rPr>
              <w:t xml:space="preserve"> Hourly</w:t>
            </w:r>
            <w:r w:rsidRPr="00C070C4">
              <w:rPr>
                <w:b/>
                <w:lang w:val="en-US"/>
              </w:rPr>
              <w:t xml:space="preserve"> </w:t>
            </w:r>
            <w:r w:rsidRPr="00C070C4">
              <w:rPr>
                <w:rStyle w:val="SAPUserEntry"/>
                <w:lang w:val="en-US"/>
              </w:rPr>
              <w:t>(HOURLY)</w:t>
            </w:r>
            <w:r w:rsidRPr="00C070C4">
              <w:rPr>
                <w:lang w:val="en-US"/>
              </w:rPr>
              <w:t>.</w:t>
            </w:r>
          </w:p>
          <w:p w14:paraId="55E306E1" w14:textId="71C761A4" w:rsidR="00C673F3" w:rsidRPr="00FD0B3C" w:rsidRDefault="00C673F3" w:rsidP="00C90844">
            <w:pPr>
              <w:pStyle w:val="SAPNoteHeading"/>
              <w:ind w:left="0"/>
              <w:rPr>
                <w:lang w:val="en-US"/>
              </w:rPr>
            </w:pPr>
            <w:r w:rsidRPr="00481262">
              <w:rPr>
                <w:noProof/>
                <w:lang w:val="en-US"/>
              </w:rPr>
              <w:lastRenderedPageBreak/>
              <w:drawing>
                <wp:inline distT="0" distB="0" distL="0" distR="0" wp14:anchorId="7B23067B" wp14:editId="09BC9985">
                  <wp:extent cx="225425" cy="225425"/>
                  <wp:effectExtent l="0" t="0" r="3175" b="3175"/>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lang w:val="en-US"/>
              </w:rPr>
              <w:t> Recommendation</w:t>
            </w:r>
          </w:p>
          <w:p w14:paraId="018BBA09" w14:textId="77777777" w:rsidR="00C673F3" w:rsidRPr="00BE273A" w:rsidRDefault="00C673F3" w:rsidP="00C90844">
            <w:pPr>
              <w:rPr>
                <w:lang w:val="en-US"/>
              </w:rPr>
            </w:pPr>
            <w:r w:rsidRPr="00FD0B3C">
              <w:rPr>
                <w:lang w:val="en-US"/>
              </w:rPr>
              <w:t>Required if integration with Employee Central Payroll is in place.</w:t>
            </w:r>
          </w:p>
        </w:tc>
      </w:tr>
      <w:tr w:rsidR="00C673F3" w:rsidRPr="00A41C57" w14:paraId="17E3508F" w14:textId="77777777" w:rsidTr="00486BD0">
        <w:trPr>
          <w:trHeight w:val="360"/>
        </w:trPr>
        <w:tc>
          <w:tcPr>
            <w:tcW w:w="4292" w:type="dxa"/>
            <w:vMerge/>
            <w:tcBorders>
              <w:left w:val="single" w:sz="8" w:space="0" w:color="999999"/>
              <w:right w:val="single" w:sz="8" w:space="0" w:color="999999"/>
            </w:tcBorders>
            <w:vAlign w:val="center"/>
          </w:tcPr>
          <w:p w14:paraId="2C0FA02C" w14:textId="77777777" w:rsidR="00C673F3" w:rsidRPr="00BE273A" w:rsidRDefault="00C673F3" w:rsidP="00C90844">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6E8075F3" w14:textId="255E40E4" w:rsidR="00C673F3" w:rsidRPr="00BE273A" w:rsidRDefault="00C673F3" w:rsidP="00C90844">
            <w:pPr>
              <w:rPr>
                <w:rStyle w:val="SAPScreenElement"/>
                <w:lang w:val="en-US"/>
              </w:rPr>
            </w:pPr>
            <w:r w:rsidRPr="00FD0B3C">
              <w:rPr>
                <w:rStyle w:val="SAPScreenElement"/>
                <w:lang w:val="en-US"/>
              </w:rPr>
              <w:t xml:space="preserve">Amount: </w:t>
            </w:r>
            <w:r w:rsidR="00560298" w:rsidRPr="00560298">
              <w:rPr>
                <w:lang w:val="en-US"/>
              </w:rPr>
              <w:t>value is defaulted; adapt if required</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1E8FFE26" w14:textId="77777777" w:rsidR="00E53BFA" w:rsidRDefault="00E53BFA" w:rsidP="00E53BFA">
            <w:pPr>
              <w:rPr>
                <w:rFonts w:asciiTheme="minorHAnsi" w:eastAsiaTheme="minorHAnsi" w:hAnsiTheme="minorHAnsi"/>
                <w:sz w:val="22"/>
                <w:szCs w:val="22"/>
                <w:lang w:val="en-US"/>
              </w:rPr>
            </w:pPr>
            <w:r w:rsidRPr="00E53BFA">
              <w:rPr>
                <w:lang w:val="en-US"/>
              </w:rPr>
              <w:t>In case of an hourly paid employee, you need to enter an appropriate amount.</w:t>
            </w:r>
          </w:p>
          <w:p w14:paraId="05872956" w14:textId="526D4AE7" w:rsidR="00560298" w:rsidRDefault="00560298" w:rsidP="00560298">
            <w:pPr>
              <w:pStyle w:val="SAPNoteHeading"/>
              <w:ind w:left="0"/>
              <w:rPr>
                <w:lang w:val="en-US"/>
              </w:rPr>
            </w:pPr>
            <w:r>
              <w:rPr>
                <w:noProof/>
                <w:lang w:val="en-US"/>
              </w:rPr>
              <w:drawing>
                <wp:inline distT="0" distB="0" distL="0" distR="0" wp14:anchorId="19379CCD" wp14:editId="47DA3743">
                  <wp:extent cx="225425" cy="225425"/>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lang w:val="en-US"/>
              </w:rPr>
              <w:t> Recommendation</w:t>
            </w:r>
          </w:p>
          <w:p w14:paraId="38AB1F7A" w14:textId="2D4978F2" w:rsidR="00C673F3" w:rsidRPr="00BE273A" w:rsidRDefault="00560298" w:rsidP="00560298">
            <w:pPr>
              <w:rPr>
                <w:lang w:val="en-US"/>
              </w:rPr>
            </w:pPr>
            <w:r w:rsidRPr="00560298">
              <w:rPr>
                <w:lang w:val="en-US"/>
              </w:rPr>
              <w:t>Required if integration with Employee Central Payroll is in place.</w:t>
            </w:r>
          </w:p>
        </w:tc>
      </w:tr>
      <w:tr w:rsidR="00560298" w:rsidRPr="00A41C57" w14:paraId="463BCEC6" w14:textId="77777777" w:rsidTr="00486BD0">
        <w:trPr>
          <w:trHeight w:val="360"/>
        </w:trPr>
        <w:tc>
          <w:tcPr>
            <w:tcW w:w="4292" w:type="dxa"/>
            <w:vMerge/>
            <w:tcBorders>
              <w:left w:val="single" w:sz="8" w:space="0" w:color="999999"/>
              <w:right w:val="single" w:sz="8" w:space="0" w:color="999999"/>
            </w:tcBorders>
            <w:vAlign w:val="center"/>
          </w:tcPr>
          <w:p w14:paraId="06962B23" w14:textId="77777777" w:rsidR="00560298" w:rsidRPr="00BE273A" w:rsidRDefault="00560298" w:rsidP="00560298">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4A017F22" w14:textId="620698CA" w:rsidR="00560298" w:rsidRPr="00BE273A" w:rsidRDefault="00560298" w:rsidP="00560298">
            <w:pPr>
              <w:rPr>
                <w:rStyle w:val="SAPScreenElement"/>
                <w:lang w:val="en-US"/>
              </w:rPr>
            </w:pPr>
            <w:r w:rsidRPr="00FD0B3C">
              <w:rPr>
                <w:rStyle w:val="SAPScreenElement"/>
                <w:lang w:val="en-US"/>
              </w:rPr>
              <w:t xml:space="preserve">Currency: </w:t>
            </w:r>
            <w:r>
              <w:rPr>
                <w:rStyle w:val="SAPUserEntry"/>
                <w:lang w:val="en-US"/>
              </w:rPr>
              <w:t>CNY</w:t>
            </w:r>
            <w:r w:rsidRPr="00FD0B3C">
              <w:rPr>
                <w:rStyle w:val="SAPUserEntry"/>
                <w:lang w:val="en-US"/>
              </w:rPr>
              <w:t xml:space="preserve"> </w:t>
            </w:r>
            <w:r w:rsidRPr="00FD0B3C">
              <w:rPr>
                <w:lang w:val="en-US"/>
              </w:rPr>
              <w:t>is defaulted,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05C0060D" w14:textId="77777777" w:rsidR="00560298" w:rsidRPr="003A18EB" w:rsidRDefault="00560298" w:rsidP="00560298">
            <w:pPr>
              <w:rPr>
                <w:lang w:val="en-US"/>
              </w:rPr>
            </w:pPr>
            <w:r w:rsidRPr="003A18EB">
              <w:rPr>
                <w:lang w:val="en-US"/>
              </w:rPr>
              <w:t>Defaults to the currency of the country where the company is located.</w:t>
            </w:r>
          </w:p>
          <w:p w14:paraId="32B4D459" w14:textId="77777777" w:rsidR="00560298" w:rsidRPr="003A18EB" w:rsidRDefault="00560298" w:rsidP="00560298">
            <w:pPr>
              <w:pStyle w:val="SAPNoteHeading"/>
              <w:ind w:left="0"/>
              <w:rPr>
                <w:lang w:val="en-US"/>
              </w:rPr>
            </w:pPr>
            <w:r w:rsidRPr="003A18EB">
              <w:rPr>
                <w:noProof/>
                <w:lang w:val="en-US"/>
              </w:rPr>
              <w:drawing>
                <wp:inline distT="0" distB="0" distL="0" distR="0" wp14:anchorId="5412A3B2" wp14:editId="6A1ED900">
                  <wp:extent cx="225425" cy="225425"/>
                  <wp:effectExtent l="0" t="0" r="317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Recommendation</w:t>
            </w:r>
          </w:p>
          <w:p w14:paraId="5E2ED8B0" w14:textId="5E4339F0" w:rsidR="00560298" w:rsidRPr="00BE273A" w:rsidRDefault="00560298" w:rsidP="00560298">
            <w:pPr>
              <w:rPr>
                <w:lang w:val="en-US"/>
              </w:rPr>
            </w:pPr>
            <w:r w:rsidRPr="003A18EB">
              <w:rPr>
                <w:lang w:val="en-US"/>
              </w:rPr>
              <w:t>Required if integration with Employee Central Payroll is in place.</w:t>
            </w:r>
          </w:p>
        </w:tc>
      </w:tr>
      <w:tr w:rsidR="00560298" w:rsidRPr="00A41C57" w14:paraId="08DA9075" w14:textId="77777777" w:rsidTr="00486BD0">
        <w:trPr>
          <w:trHeight w:val="360"/>
        </w:trPr>
        <w:tc>
          <w:tcPr>
            <w:tcW w:w="4292" w:type="dxa"/>
            <w:vMerge/>
            <w:tcBorders>
              <w:left w:val="single" w:sz="8" w:space="0" w:color="999999"/>
              <w:right w:val="single" w:sz="8" w:space="0" w:color="999999"/>
            </w:tcBorders>
            <w:vAlign w:val="center"/>
          </w:tcPr>
          <w:p w14:paraId="7F785EEA" w14:textId="77777777" w:rsidR="00560298" w:rsidRPr="00BE273A" w:rsidRDefault="00560298" w:rsidP="00560298">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47DE20CE" w14:textId="76A4E660" w:rsidR="00560298" w:rsidRPr="008D3676" w:rsidRDefault="00560298" w:rsidP="00560298">
            <w:pPr>
              <w:rPr>
                <w:rStyle w:val="SAPScreenElement"/>
                <w:lang w:val="en-US"/>
              </w:rPr>
            </w:pPr>
            <w:r w:rsidRPr="00FD0B3C">
              <w:rPr>
                <w:rStyle w:val="SAPScreenElement"/>
                <w:lang w:val="en-US"/>
              </w:rPr>
              <w:t xml:space="preserve">Frequency: </w:t>
            </w:r>
            <w:r w:rsidR="00C070C4" w:rsidRPr="00920E6F">
              <w:rPr>
                <w:lang w:val="en-US"/>
              </w:rPr>
              <w:t xml:space="preserve">value is defaulted based on </w:t>
            </w:r>
            <w:r w:rsidR="00C070C4" w:rsidRPr="00920E6F">
              <w:rPr>
                <w:rStyle w:val="SAPScreenElement"/>
                <w:lang w:val="en-US"/>
              </w:rPr>
              <w:t>Pay Component</w:t>
            </w:r>
            <w:r w:rsidR="00C070C4" w:rsidRPr="00920E6F">
              <w:rPr>
                <w:lang w:val="en-US"/>
              </w:rPr>
              <w: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0A712AA2" w14:textId="77777777" w:rsidR="00560298" w:rsidRDefault="00560298" w:rsidP="00560298">
            <w:pPr>
              <w:pStyle w:val="SAPNoteHeading"/>
              <w:ind w:left="0"/>
              <w:rPr>
                <w:lang w:val="en-US"/>
              </w:rPr>
            </w:pPr>
            <w:r>
              <w:rPr>
                <w:noProof/>
                <w:lang w:val="en-US"/>
              </w:rPr>
              <w:drawing>
                <wp:inline distT="0" distB="0" distL="0" distR="0" wp14:anchorId="07B448E2" wp14:editId="2A5CC053">
                  <wp:extent cx="225425" cy="225425"/>
                  <wp:effectExtent l="0" t="0" r="317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lang w:val="en-US"/>
              </w:rPr>
              <w:t> Recommendation</w:t>
            </w:r>
          </w:p>
          <w:p w14:paraId="0806D308" w14:textId="327D3057" w:rsidR="00560298" w:rsidRPr="008D3676" w:rsidRDefault="00560298" w:rsidP="00560298">
            <w:pPr>
              <w:rPr>
                <w:lang w:val="en-US"/>
              </w:rPr>
            </w:pPr>
            <w:r w:rsidRPr="00560298">
              <w:rPr>
                <w:lang w:val="en-US"/>
              </w:rPr>
              <w:t>Required if integration with Employee Central Payroll is in place.</w:t>
            </w:r>
          </w:p>
        </w:tc>
      </w:tr>
      <w:tr w:rsidR="00560298" w:rsidRPr="00A41C57" w14:paraId="66A6A7D5" w14:textId="77777777" w:rsidTr="00486BD0">
        <w:trPr>
          <w:trHeight w:val="360"/>
        </w:trPr>
        <w:tc>
          <w:tcPr>
            <w:tcW w:w="4292" w:type="dxa"/>
            <w:vMerge/>
            <w:tcBorders>
              <w:left w:val="single" w:sz="8" w:space="0" w:color="999999"/>
              <w:right w:val="single" w:sz="8" w:space="0" w:color="999999"/>
            </w:tcBorders>
          </w:tcPr>
          <w:p w14:paraId="43E494F9" w14:textId="77777777" w:rsidR="00560298" w:rsidRPr="00BE273A" w:rsidRDefault="00560298" w:rsidP="00560298">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3333DE56" w14:textId="57B7BD7C" w:rsidR="00560298" w:rsidRPr="002326C1" w:rsidRDefault="00560298" w:rsidP="00560298">
            <w:pPr>
              <w:rPr>
                <w:rStyle w:val="SAPScreenElement"/>
                <w:lang w:val="en-US"/>
              </w:rPr>
            </w:pPr>
            <w:r w:rsidRPr="00FD0B3C">
              <w:rPr>
                <w:lang w:val="en-US"/>
              </w:rPr>
              <w:t>If appropriate, add a</w:t>
            </w:r>
            <w:r w:rsidRPr="00FD0B3C">
              <w:rPr>
                <w:rStyle w:val="SAPScreenElement"/>
                <w:lang w:val="en-US"/>
              </w:rPr>
              <w:t xml:space="preserve"> Pay Component </w:t>
            </w:r>
            <w:r w:rsidRPr="00FD0B3C">
              <w:rPr>
                <w:lang w:val="en-US"/>
              </w:rPr>
              <w:t xml:space="preserve">related to recurring payments. For this, select in the </w:t>
            </w:r>
            <w:r w:rsidRPr="00FD0B3C">
              <w:rPr>
                <w:rStyle w:val="SAPScreenElement"/>
                <w:lang w:val="en-US"/>
              </w:rPr>
              <w:t xml:space="preserve">Compensation </w:t>
            </w:r>
            <w:r w:rsidRPr="00FD0B3C">
              <w:rPr>
                <w:lang w:val="en-US"/>
              </w:rPr>
              <w:t xml:space="preserve">block the </w:t>
            </w:r>
            <w:r w:rsidRPr="00481262">
              <w:rPr>
                <w:rStyle w:val="SAPScreenElement"/>
              </w:rPr>
              <w:sym w:font="Symbol" w:char="F0C5"/>
            </w:r>
            <w:r w:rsidRPr="00FD0B3C">
              <w:rPr>
                <w:rStyle w:val="SAPScreenElement"/>
                <w:lang w:val="en-US"/>
              </w:rPr>
              <w:t xml:space="preserve"> Add</w:t>
            </w:r>
            <w:r w:rsidRPr="00FD0B3C">
              <w:rPr>
                <w:lang w:val="en-US"/>
              </w:rPr>
              <w:t xml:space="preserve"> link, select as </w:t>
            </w:r>
            <w:r w:rsidRPr="00FD0B3C">
              <w:rPr>
                <w:rStyle w:val="SAPScreenElement"/>
                <w:lang w:val="en-US"/>
              </w:rPr>
              <w:t>Pay Component</w:t>
            </w:r>
            <w:r w:rsidRPr="00FD0B3C">
              <w:rPr>
                <w:lang w:val="en-US"/>
              </w:rPr>
              <w:t xml:space="preserve"> for example</w:t>
            </w:r>
            <w:r w:rsidRPr="00FD0B3C">
              <w:rPr>
                <w:rStyle w:val="SAPUserEntry"/>
                <w:lang w:val="en-US"/>
              </w:rPr>
              <w:t xml:space="preserve"> </w:t>
            </w:r>
            <w:r>
              <w:rPr>
                <w:rStyle w:val="SAPUserEntry"/>
                <w:lang w:val="en-US"/>
              </w:rPr>
              <w:t>CN</w:t>
            </w:r>
            <w:r w:rsidRPr="00FD0B3C">
              <w:rPr>
                <w:b/>
                <w:lang w:val="en-US"/>
              </w:rPr>
              <w:t xml:space="preserve"> </w:t>
            </w:r>
            <w:r>
              <w:rPr>
                <w:rStyle w:val="SAPUserEntry"/>
                <w:lang w:val="en-US"/>
              </w:rPr>
              <w:t>–</w:t>
            </w:r>
            <w:r w:rsidRPr="00FD0B3C">
              <w:rPr>
                <w:b/>
                <w:lang w:val="en-US"/>
              </w:rPr>
              <w:t xml:space="preserve"> </w:t>
            </w:r>
            <w:r>
              <w:rPr>
                <w:rStyle w:val="SAPUserEntry"/>
                <w:lang w:val="en-US"/>
              </w:rPr>
              <w:t>Car Allowance</w:t>
            </w:r>
            <w:r w:rsidRPr="00FD0B3C">
              <w:rPr>
                <w:b/>
                <w:lang w:val="en-US"/>
              </w:rPr>
              <w:t xml:space="preserve"> </w:t>
            </w:r>
            <w:r w:rsidRPr="00FD0B3C">
              <w:rPr>
                <w:rStyle w:val="SAPUserEntry"/>
                <w:lang w:val="en-US"/>
              </w:rPr>
              <w:t>(</w:t>
            </w:r>
            <w:r>
              <w:rPr>
                <w:rStyle w:val="SAPUserEntry"/>
                <w:lang w:val="en-US"/>
              </w:rPr>
              <w:t>1100CN</w:t>
            </w:r>
            <w:r w:rsidRPr="00FD0B3C">
              <w:rPr>
                <w:rStyle w:val="SAPUserEntry"/>
                <w:lang w:val="en-US"/>
              </w:rPr>
              <w:t>)</w:t>
            </w:r>
            <w:r w:rsidRPr="00FD0B3C">
              <w:rPr>
                <w:lang w:val="en-US"/>
              </w:rPr>
              <w:t>, and enter data as appropriate.</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67E566D3" w14:textId="77777777" w:rsidR="00560298" w:rsidRPr="002326C1" w:rsidRDefault="00560298" w:rsidP="00560298">
            <w:pPr>
              <w:rPr>
                <w:lang w:val="en-US"/>
              </w:rPr>
            </w:pPr>
          </w:p>
        </w:tc>
      </w:tr>
    </w:tbl>
    <w:p w14:paraId="4761399C" w14:textId="7333A695" w:rsidR="00FF1A3E" w:rsidRPr="00AE1E45" w:rsidRDefault="00FF1A3E" w:rsidP="00B41010">
      <w:pPr>
        <w:pStyle w:val="Heading3"/>
        <w:spacing w:before="240" w:after="120"/>
        <w:rPr>
          <w:lang w:val="en-US"/>
        </w:rPr>
      </w:pPr>
      <w:bookmarkStart w:id="11417" w:name="_Toc507063204"/>
      <w:commentRangeStart w:id="11418"/>
      <w:r w:rsidRPr="00AE1E45">
        <w:rPr>
          <w:lang w:val="en-US"/>
        </w:rPr>
        <w:t>Germany (DE)</w:t>
      </w:r>
      <w:commentRangeEnd w:id="11418"/>
      <w:r w:rsidR="00FD0B3C" w:rsidRPr="00AE1E45">
        <w:rPr>
          <w:rStyle w:val="CommentReference"/>
          <w:rFonts w:ascii="BentonSans Book" w:eastAsia="MS Mincho" w:hAnsi="BentonSans Book"/>
          <w:bCs w:val="0"/>
          <w:color w:val="auto"/>
        </w:rPr>
        <w:commentReference w:id="11418"/>
      </w:r>
      <w:bookmarkEnd w:id="11417"/>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112"/>
        <w:gridCol w:w="4680"/>
        <w:gridCol w:w="5490"/>
      </w:tblGrid>
      <w:tr w:rsidR="00FF1A3E" w:rsidRPr="002326C1" w14:paraId="08D84B19" w14:textId="77777777" w:rsidTr="00E53BFA">
        <w:trPr>
          <w:trHeight w:val="432"/>
          <w:tblHeader/>
        </w:trPr>
        <w:tc>
          <w:tcPr>
            <w:tcW w:w="4112" w:type="dxa"/>
            <w:tcBorders>
              <w:top w:val="single" w:sz="8" w:space="0" w:color="999999"/>
              <w:left w:val="single" w:sz="8" w:space="0" w:color="999999"/>
              <w:bottom w:val="single" w:sz="8" w:space="0" w:color="999999"/>
              <w:right w:val="single" w:sz="8" w:space="0" w:color="999999"/>
            </w:tcBorders>
            <w:shd w:val="clear" w:color="auto" w:fill="999999"/>
          </w:tcPr>
          <w:p w14:paraId="160A894E" w14:textId="77777777" w:rsidR="00FF1A3E" w:rsidRPr="002326C1" w:rsidRDefault="00FF1A3E" w:rsidP="00307830">
            <w:pPr>
              <w:pStyle w:val="SAPTableHeader"/>
              <w:rPr>
                <w:lang w:val="en-US"/>
              </w:rPr>
            </w:pPr>
            <w:r>
              <w:rPr>
                <w:lang w:val="en-US"/>
              </w:rPr>
              <w:t>Instruction</w:t>
            </w:r>
          </w:p>
        </w:tc>
        <w:tc>
          <w:tcPr>
            <w:tcW w:w="4680" w:type="dxa"/>
            <w:tcBorders>
              <w:top w:val="single" w:sz="8" w:space="0" w:color="999999"/>
              <w:left w:val="single" w:sz="8" w:space="0" w:color="999999"/>
              <w:bottom w:val="single" w:sz="8" w:space="0" w:color="999999"/>
              <w:right w:val="single" w:sz="8" w:space="0" w:color="999999"/>
            </w:tcBorders>
            <w:shd w:val="clear" w:color="auto" w:fill="999999"/>
            <w:hideMark/>
          </w:tcPr>
          <w:p w14:paraId="2D422990" w14:textId="77777777" w:rsidR="00FF1A3E" w:rsidRPr="002326C1" w:rsidRDefault="00FF1A3E" w:rsidP="00307830">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490" w:type="dxa"/>
            <w:tcBorders>
              <w:top w:val="single" w:sz="8" w:space="0" w:color="999999"/>
              <w:left w:val="single" w:sz="8" w:space="0" w:color="999999"/>
              <w:bottom w:val="single" w:sz="8" w:space="0" w:color="999999"/>
              <w:right w:val="single" w:sz="8" w:space="0" w:color="999999"/>
            </w:tcBorders>
            <w:shd w:val="clear" w:color="auto" w:fill="999999"/>
            <w:hideMark/>
          </w:tcPr>
          <w:p w14:paraId="5E4143F1" w14:textId="77777777" w:rsidR="00FF1A3E" w:rsidRPr="002326C1" w:rsidRDefault="00FF1A3E" w:rsidP="00307830">
            <w:pPr>
              <w:pStyle w:val="SAPTableHeader"/>
              <w:rPr>
                <w:lang w:val="en-US"/>
              </w:rPr>
            </w:pPr>
            <w:r w:rsidRPr="002326C1">
              <w:rPr>
                <w:lang w:val="en-US"/>
              </w:rPr>
              <w:t>Additional Information</w:t>
            </w:r>
          </w:p>
        </w:tc>
      </w:tr>
      <w:tr w:rsidR="00FD0B3C" w:rsidRPr="00A41C57" w14:paraId="754D9963" w14:textId="77777777" w:rsidTr="00E53BFA">
        <w:trPr>
          <w:trHeight w:val="360"/>
        </w:trPr>
        <w:tc>
          <w:tcPr>
            <w:tcW w:w="4112" w:type="dxa"/>
            <w:vMerge w:val="restart"/>
            <w:tcBorders>
              <w:top w:val="single" w:sz="8" w:space="0" w:color="999999"/>
              <w:left w:val="single" w:sz="8" w:space="0" w:color="999999"/>
              <w:right w:val="single" w:sz="8" w:space="0" w:color="999999"/>
            </w:tcBorders>
          </w:tcPr>
          <w:p w14:paraId="09B746CD" w14:textId="77777777" w:rsidR="00FD0B3C" w:rsidRPr="00FD0B3C" w:rsidRDefault="00FD0B3C" w:rsidP="00FD0B3C">
            <w:pPr>
              <w:rPr>
                <w:lang w:val="en-US"/>
              </w:rPr>
            </w:pPr>
            <w:r w:rsidRPr="00FD0B3C">
              <w:rPr>
                <w:lang w:val="en-US"/>
              </w:rPr>
              <w:t xml:space="preserve">The values of the fields in the </w:t>
            </w:r>
            <w:r w:rsidRPr="00FD0B3C">
              <w:rPr>
                <w:rStyle w:val="SAPScreenElement"/>
                <w:lang w:val="en-US"/>
              </w:rPr>
              <w:t>Compensation Information</w:t>
            </w:r>
            <w:r w:rsidRPr="00FD0B3C">
              <w:rPr>
                <w:lang w:val="en-US"/>
              </w:rPr>
              <w:t xml:space="preserve"> block are automatically suggested, based on a preconfigured business rule.</w:t>
            </w:r>
          </w:p>
          <w:p w14:paraId="5723DE38" w14:textId="77777777" w:rsidR="00FD0B3C" w:rsidRPr="00FD0B3C" w:rsidRDefault="00FD0B3C" w:rsidP="00FD0B3C">
            <w:pPr>
              <w:pStyle w:val="SAPNoteHeading"/>
              <w:ind w:left="0"/>
              <w:rPr>
                <w:color w:val="auto"/>
                <w:lang w:val="en-US"/>
              </w:rPr>
            </w:pPr>
            <w:r w:rsidRPr="00481262">
              <w:rPr>
                <w:noProof/>
                <w:color w:val="FF0000"/>
                <w:lang w:val="en-US"/>
              </w:rPr>
              <w:drawing>
                <wp:inline distT="0" distB="0" distL="0" distR="0" wp14:anchorId="21DDA770" wp14:editId="4F6D30E7">
                  <wp:extent cx="225425" cy="225425"/>
                  <wp:effectExtent l="0" t="0" r="3175" b="3175"/>
                  <wp:docPr id="3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noProof/>
                <w:color w:val="auto"/>
                <w:lang w:val="en-US" w:eastAsia="zh-CN"/>
              </w:rPr>
              <w:t xml:space="preserve"> </w:t>
            </w:r>
            <w:r w:rsidRPr="00FD0B3C">
              <w:rPr>
                <w:lang w:val="en-US"/>
              </w:rPr>
              <w:t>Recommendation</w:t>
            </w:r>
          </w:p>
          <w:p w14:paraId="3AF31AB5" w14:textId="22DCEFB2" w:rsidR="00FD0B3C" w:rsidRPr="00FF1A3E" w:rsidRDefault="00FD0B3C" w:rsidP="00FD0B3C">
            <w:pPr>
              <w:rPr>
                <w:rStyle w:val="SAPScreenElement"/>
                <w:lang w:val="en-US"/>
              </w:rPr>
            </w:pPr>
            <w:r w:rsidRPr="00FD0B3C">
              <w:rPr>
                <w:lang w:val="en-US"/>
              </w:rPr>
              <w:t xml:space="preserve">For details concerning the preconfigured business rule, refer to the </w:t>
            </w:r>
            <w:ins w:id="11419" w:author="Author" w:date="2018-02-06T11:42:00Z">
              <w:r w:rsidR="00421E64" w:rsidRPr="00ED0743">
                <w:rPr>
                  <w:rStyle w:val="SAPScreenElement"/>
                  <w:color w:val="auto"/>
                  <w:lang w:val="en-US"/>
                </w:rPr>
                <w:t>Foundation Objects</w:t>
              </w:r>
              <w:r w:rsidR="00421E64" w:rsidRPr="00ED0743">
                <w:rPr>
                  <w:lang w:val="en-US"/>
                </w:rPr>
                <w:t xml:space="preserve"> workbook </w:t>
              </w:r>
              <w:del w:id="11420" w:author="Author" w:date="2018-02-06T13:29:00Z">
                <w:r w:rsidR="00421E64" w:rsidRPr="00ED0743" w:rsidDel="001415A0">
                  <w:rPr>
                    <w:lang w:val="en-US"/>
                  </w:rPr>
                  <w:delText xml:space="preserve">appropriate </w:delText>
                </w:r>
              </w:del>
              <w:r w:rsidR="00421E64" w:rsidRPr="00ED0743">
                <w:rPr>
                  <w:lang w:val="en-US"/>
                </w:rPr>
                <w:t xml:space="preserve">for </w:t>
              </w:r>
            </w:ins>
            <w:ins w:id="11421" w:author="Author" w:date="2018-02-06T11:52:00Z">
              <w:r w:rsidR="00755872">
                <w:rPr>
                  <w:rStyle w:val="SAPEmphasis"/>
                  <w:lang w:val="en-US"/>
                </w:rPr>
                <w:t>DE</w:t>
              </w:r>
            </w:ins>
            <w:ins w:id="11422" w:author="Author" w:date="2018-02-06T11:42:00Z">
              <w:del w:id="11423" w:author="Author" w:date="2018-02-06T11:52:00Z">
                <w:r w:rsidR="00421E64" w:rsidRPr="00ED0743" w:rsidDel="00755872">
                  <w:rPr>
                    <w:rStyle w:val="SAPScreenElement"/>
                    <w:color w:val="auto"/>
                    <w:lang w:val="en-US"/>
                  </w:rPr>
                  <w:delText>&lt;YourCountry&gt;</w:delText>
                </w:r>
              </w:del>
            </w:ins>
            <w:del w:id="11424" w:author="Author" w:date="2018-02-06T11:42:00Z">
              <w:r w:rsidRPr="00FD0B3C" w:rsidDel="00421E64">
                <w:rPr>
                  <w:lang w:val="en-US"/>
                </w:rPr>
                <w:delText xml:space="preserve">configuration guide of building block </w:delText>
              </w:r>
              <w:r w:rsidRPr="00FD0B3C" w:rsidDel="00421E64">
                <w:rPr>
                  <w:rStyle w:val="SAPEmphasis"/>
                  <w:lang w:val="en-US"/>
                </w:rPr>
                <w:delText>15T</w:delText>
              </w:r>
            </w:del>
            <w:r w:rsidRPr="00FD0B3C">
              <w:rPr>
                <w:lang w:val="en-US"/>
              </w:rPr>
              <w:t>.</w:t>
            </w:r>
          </w:p>
        </w:tc>
        <w:tc>
          <w:tcPr>
            <w:tcW w:w="4680" w:type="dxa"/>
            <w:tcBorders>
              <w:top w:val="single" w:sz="8" w:space="0" w:color="999999"/>
              <w:left w:val="single" w:sz="8" w:space="0" w:color="999999"/>
              <w:bottom w:val="single" w:sz="8" w:space="0" w:color="999999"/>
              <w:right w:val="single" w:sz="8" w:space="0" w:color="999999"/>
            </w:tcBorders>
            <w:shd w:val="clear" w:color="auto" w:fill="auto"/>
          </w:tcPr>
          <w:p w14:paraId="1B54660D" w14:textId="2AF9F71E" w:rsidR="00FD0B3C" w:rsidRPr="008D3676" w:rsidRDefault="00FD0B3C" w:rsidP="00FD0B3C">
            <w:pPr>
              <w:rPr>
                <w:rStyle w:val="SAPScreenElement"/>
                <w:lang w:val="en-US"/>
              </w:rPr>
            </w:pPr>
            <w:r w:rsidRPr="00FD0B3C">
              <w:rPr>
                <w:rStyle w:val="SAPScreenElement"/>
                <w:lang w:val="en-US"/>
              </w:rPr>
              <w:t xml:space="preserve">Pay Group: </w:t>
            </w:r>
            <w:r w:rsidRPr="00FD0B3C">
              <w:rPr>
                <w:lang w:val="en-US"/>
              </w:rPr>
              <w:t xml:space="preserve">value is suggested; leave as is </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528A14A3" w14:textId="77777777" w:rsidR="00FD0B3C" w:rsidRPr="00FD0B3C" w:rsidRDefault="00FD0B3C" w:rsidP="00FD0B3C">
            <w:pPr>
              <w:pStyle w:val="SAPNoteHeading"/>
              <w:ind w:left="0"/>
              <w:rPr>
                <w:lang w:val="en-US"/>
              </w:rPr>
            </w:pPr>
            <w:r w:rsidRPr="00481262">
              <w:rPr>
                <w:noProof/>
                <w:lang w:val="en-US"/>
              </w:rPr>
              <w:drawing>
                <wp:inline distT="0" distB="0" distL="0" distR="0" wp14:anchorId="2B208BF5" wp14:editId="1AA608BA">
                  <wp:extent cx="225425" cy="225425"/>
                  <wp:effectExtent l="0" t="0" r="3175" b="3175"/>
                  <wp:docPr id="3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lang w:val="en-US"/>
              </w:rPr>
              <w:t> Recommendation</w:t>
            </w:r>
          </w:p>
          <w:p w14:paraId="7C0C0CA2" w14:textId="164689C8" w:rsidR="00FD0B3C" w:rsidRPr="008D3676" w:rsidRDefault="00FD0B3C" w:rsidP="00FD0B3C">
            <w:pPr>
              <w:rPr>
                <w:lang w:val="en-US"/>
              </w:rPr>
            </w:pPr>
            <w:r w:rsidRPr="00FD0B3C">
              <w:rPr>
                <w:lang w:val="en-US"/>
              </w:rPr>
              <w:t>Required if integration with Employee Central Payroll is in place.</w:t>
            </w:r>
          </w:p>
        </w:tc>
      </w:tr>
      <w:tr w:rsidR="00FD0B3C" w:rsidRPr="00A41C57" w14:paraId="77E392D2" w14:textId="77777777" w:rsidTr="00E53BFA">
        <w:trPr>
          <w:trHeight w:val="360"/>
        </w:trPr>
        <w:tc>
          <w:tcPr>
            <w:tcW w:w="4112" w:type="dxa"/>
            <w:vMerge/>
            <w:tcBorders>
              <w:left w:val="single" w:sz="8" w:space="0" w:color="999999"/>
              <w:bottom w:val="single" w:sz="8" w:space="0" w:color="999999"/>
              <w:right w:val="single" w:sz="8" w:space="0" w:color="999999"/>
            </w:tcBorders>
            <w:vAlign w:val="center"/>
          </w:tcPr>
          <w:p w14:paraId="3D025297" w14:textId="77777777" w:rsidR="00FD0B3C" w:rsidRPr="00FF1A3E" w:rsidRDefault="00FD0B3C" w:rsidP="00FD0B3C">
            <w:pPr>
              <w:rPr>
                <w:rStyle w:val="SAPScreenElement"/>
                <w:lang w:val="en-US"/>
              </w:rPr>
            </w:pPr>
          </w:p>
        </w:tc>
        <w:tc>
          <w:tcPr>
            <w:tcW w:w="4680" w:type="dxa"/>
            <w:tcBorders>
              <w:top w:val="single" w:sz="8" w:space="0" w:color="999999"/>
              <w:left w:val="single" w:sz="8" w:space="0" w:color="999999"/>
              <w:bottom w:val="single" w:sz="8" w:space="0" w:color="999999"/>
              <w:right w:val="single" w:sz="8" w:space="0" w:color="999999"/>
            </w:tcBorders>
            <w:shd w:val="clear" w:color="auto" w:fill="auto"/>
          </w:tcPr>
          <w:p w14:paraId="1D274CCA" w14:textId="6EA98F6D" w:rsidR="00FD0B3C" w:rsidRPr="008D3676" w:rsidRDefault="00FD0B3C" w:rsidP="00FD0B3C">
            <w:pPr>
              <w:rPr>
                <w:rStyle w:val="SAPScreenElement"/>
                <w:lang w:val="en-US"/>
              </w:rPr>
            </w:pPr>
            <w:r w:rsidRPr="00FD0B3C">
              <w:rPr>
                <w:rStyle w:val="SAPScreenElement"/>
                <w:lang w:val="en-US"/>
              </w:rPr>
              <w:t xml:space="preserve">Is Eligible For Car: </w:t>
            </w:r>
            <w:r w:rsidRPr="00FD0B3C">
              <w:rPr>
                <w:lang w:val="en-US"/>
              </w:rPr>
              <w:t>select from drop-down</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07B9A45F" w14:textId="77777777" w:rsidR="00FD0B3C" w:rsidRPr="008D3676" w:rsidRDefault="00FD0B3C" w:rsidP="00FD0B3C">
            <w:pPr>
              <w:rPr>
                <w:lang w:val="en-US"/>
              </w:rPr>
            </w:pPr>
          </w:p>
        </w:tc>
      </w:tr>
      <w:tr w:rsidR="00FD0B3C" w:rsidRPr="00A41C57" w14:paraId="5A1DDC2F" w14:textId="77777777" w:rsidTr="00E53BFA">
        <w:trPr>
          <w:trHeight w:val="360"/>
        </w:trPr>
        <w:tc>
          <w:tcPr>
            <w:tcW w:w="4112" w:type="dxa"/>
            <w:vMerge w:val="restart"/>
            <w:tcBorders>
              <w:top w:val="single" w:sz="8" w:space="0" w:color="999999"/>
              <w:left w:val="single" w:sz="8" w:space="0" w:color="999999"/>
              <w:right w:val="single" w:sz="8" w:space="0" w:color="999999"/>
            </w:tcBorders>
          </w:tcPr>
          <w:p w14:paraId="79F029DA" w14:textId="77777777" w:rsidR="00FD0B3C" w:rsidRPr="00FD0B3C" w:rsidRDefault="00FD0B3C" w:rsidP="00FD0B3C">
            <w:pPr>
              <w:rPr>
                <w:lang w:val="en-US"/>
              </w:rPr>
            </w:pPr>
            <w:r w:rsidRPr="00FD0B3C">
              <w:rPr>
                <w:lang w:val="en-US"/>
              </w:rPr>
              <w:lastRenderedPageBreak/>
              <w:t>For the employee classes</w:t>
            </w:r>
            <w:r w:rsidRPr="00FD0B3C">
              <w:rPr>
                <w:rStyle w:val="SAPUserEntry"/>
                <w:color w:val="auto"/>
                <w:lang w:val="en-US"/>
              </w:rPr>
              <w:t xml:space="preserve"> Apprentice</w:t>
            </w:r>
            <w:r w:rsidRPr="00FD0B3C" w:rsidDel="003A588E">
              <w:rPr>
                <w:rStyle w:val="SAPUserEntry"/>
                <w:color w:val="auto"/>
                <w:lang w:val="en-US"/>
              </w:rPr>
              <w:t xml:space="preserve"> </w:t>
            </w:r>
            <w:r w:rsidRPr="00FD0B3C">
              <w:rPr>
                <w:lang w:val="en-US"/>
              </w:rPr>
              <w:t xml:space="preserve">and </w:t>
            </w:r>
            <w:r w:rsidRPr="00FD0B3C">
              <w:rPr>
                <w:rStyle w:val="SAPUserEntry"/>
                <w:color w:val="auto"/>
                <w:lang w:val="en-US"/>
              </w:rPr>
              <w:t>Employee</w:t>
            </w:r>
            <w:r w:rsidRPr="00FD0B3C">
              <w:rPr>
                <w:lang w:val="en-US"/>
              </w:rPr>
              <w:t xml:space="preserve"> (all employment types except</w:t>
            </w:r>
            <w:r w:rsidRPr="00FD0B3C">
              <w:rPr>
                <w:rStyle w:val="SAPUserEntry"/>
                <w:lang w:val="en-US"/>
              </w:rPr>
              <w:t xml:space="preserve"> </w:t>
            </w:r>
            <w:r w:rsidRPr="00FD0B3C">
              <w:rPr>
                <w:rStyle w:val="SAPUserEntry"/>
                <w:color w:val="auto"/>
                <w:lang w:val="en-US"/>
              </w:rPr>
              <w:t>Hourly Wage Earner</w:t>
            </w:r>
            <w:r w:rsidRPr="00FD0B3C">
              <w:rPr>
                <w:rStyle w:val="SAPUserEntry"/>
                <w:lang w:val="en-US"/>
              </w:rPr>
              <w:t xml:space="preserve"> </w:t>
            </w:r>
            <w:r w:rsidRPr="00FD0B3C">
              <w:rPr>
                <w:lang w:val="en-US"/>
              </w:rPr>
              <w:t xml:space="preserve">and all pay scale groups except </w:t>
            </w:r>
            <w:r w:rsidRPr="00FD0B3C">
              <w:rPr>
                <w:rStyle w:val="SAPUserEntry"/>
                <w:color w:val="auto"/>
                <w:lang w:val="en-US"/>
              </w:rPr>
              <w:t>AT(DEU/40/95/AT)</w:t>
            </w:r>
            <w:r w:rsidRPr="00FD0B3C">
              <w:rPr>
                <w:lang w:val="en-US"/>
              </w:rPr>
              <w:t xml:space="preserve">) the values of the fields in the </w:t>
            </w:r>
            <w:r w:rsidRPr="00FD0B3C">
              <w:rPr>
                <w:rStyle w:val="SAPScreenElement"/>
                <w:lang w:val="en-US"/>
              </w:rPr>
              <w:t xml:space="preserve">Compensation </w:t>
            </w:r>
            <w:r w:rsidRPr="00FD0B3C">
              <w:rPr>
                <w:lang w:val="en-US"/>
              </w:rPr>
              <w:t xml:space="preserve">block are automatically suggested, based on a preconfigured business rule, from the values maintained for fields </w:t>
            </w:r>
            <w:r w:rsidRPr="00FD0B3C">
              <w:rPr>
                <w:rStyle w:val="SAPScreenElement"/>
                <w:lang w:val="en-US"/>
              </w:rPr>
              <w:t>Pay Scale Group</w:t>
            </w:r>
            <w:r w:rsidRPr="00FD0B3C">
              <w:rPr>
                <w:lang w:val="en-US"/>
              </w:rPr>
              <w:t xml:space="preserve"> und </w:t>
            </w:r>
            <w:r w:rsidRPr="00FD0B3C">
              <w:rPr>
                <w:rStyle w:val="SAPScreenElement"/>
                <w:lang w:val="en-US"/>
              </w:rPr>
              <w:t>Pay Scale Level</w:t>
            </w:r>
            <w:r w:rsidRPr="00FD0B3C">
              <w:rPr>
                <w:lang w:val="en-US"/>
              </w:rPr>
              <w:t>.</w:t>
            </w:r>
          </w:p>
          <w:p w14:paraId="0D8287B6" w14:textId="788B9F5B" w:rsidR="00FD0B3C" w:rsidRPr="00FD0B3C" w:rsidRDefault="00FD0B3C" w:rsidP="00FD0B3C">
            <w:pPr>
              <w:rPr>
                <w:lang w:val="en-US"/>
              </w:rPr>
            </w:pPr>
            <w:r w:rsidRPr="00FD0B3C">
              <w:rPr>
                <w:lang w:val="en-US"/>
              </w:rPr>
              <w:t>In addition, you can maintain recurring payment</w:t>
            </w:r>
            <w:ins w:id="11425" w:author="Author" w:date="2018-02-22T10:30:00Z">
              <w:r w:rsidR="005F6795">
                <w:rPr>
                  <w:lang w:val="en-US"/>
                </w:rPr>
                <w:t>s</w:t>
              </w:r>
            </w:ins>
            <w:del w:id="11426" w:author="Author" w:date="2018-02-22T10:30:00Z">
              <w:r w:rsidRPr="00FD0B3C" w:rsidDel="005F6795">
                <w:rPr>
                  <w:lang w:val="en-US"/>
                </w:rPr>
                <w:delText xml:space="preserve"> data</w:delText>
              </w:r>
            </w:del>
            <w:r w:rsidRPr="00FD0B3C">
              <w:rPr>
                <w:lang w:val="en-US"/>
              </w:rPr>
              <w:t>, if appropriate.</w:t>
            </w:r>
          </w:p>
          <w:p w14:paraId="639CF9CD" w14:textId="77777777" w:rsidR="00FD0B3C" w:rsidRPr="00FD0B3C" w:rsidRDefault="00FD0B3C" w:rsidP="00FD0B3C">
            <w:pPr>
              <w:pStyle w:val="SAPNoteHeading"/>
              <w:ind w:left="0"/>
              <w:rPr>
                <w:lang w:val="en-US"/>
              </w:rPr>
            </w:pPr>
            <w:r w:rsidRPr="00481262">
              <w:rPr>
                <w:noProof/>
                <w:lang w:val="en-US"/>
              </w:rPr>
              <w:drawing>
                <wp:inline distT="0" distB="0" distL="0" distR="0" wp14:anchorId="04E511A9" wp14:editId="62E33332">
                  <wp:extent cx="228600" cy="228600"/>
                  <wp:effectExtent l="0" t="0" r="0" b="0"/>
                  <wp:docPr id="3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D0B3C">
              <w:rPr>
                <w:noProof/>
                <w:lang w:val="en-US" w:eastAsia="zh-CN"/>
              </w:rPr>
              <w:t xml:space="preserve"> </w:t>
            </w:r>
            <w:r w:rsidRPr="00FD0B3C">
              <w:rPr>
                <w:lang w:val="en-US"/>
              </w:rPr>
              <w:t>Recommendation</w:t>
            </w:r>
          </w:p>
          <w:p w14:paraId="18281F84" w14:textId="463D3361" w:rsidR="00FD0B3C" w:rsidRPr="00FD0B3C" w:rsidRDefault="00FD0B3C" w:rsidP="00FD0B3C">
            <w:pPr>
              <w:rPr>
                <w:lang w:val="en-US"/>
              </w:rPr>
            </w:pPr>
            <w:r w:rsidRPr="00FD0B3C">
              <w:rPr>
                <w:lang w:val="en-US"/>
              </w:rPr>
              <w:t xml:space="preserve">For details concerning preconfigured business rules refer to the </w:t>
            </w:r>
            <w:r w:rsidR="003860F5" w:rsidRPr="00C31D3F">
              <w:rPr>
                <w:rStyle w:val="SAPScreenElement"/>
                <w:color w:val="auto"/>
                <w:lang w:val="en-US"/>
                <w:rPrChange w:id="11427" w:author="Author" w:date="2018-02-28T09:19:00Z">
                  <w:rPr>
                    <w:rStyle w:val="SAPScreenElement"/>
                    <w:color w:val="auto"/>
                  </w:rPr>
                </w:rPrChange>
              </w:rPr>
              <w:t>Foundation Objects</w:t>
            </w:r>
            <w:r w:rsidR="003860F5" w:rsidRPr="00BE273A">
              <w:rPr>
                <w:lang w:val="en-US"/>
              </w:rPr>
              <w:t xml:space="preserve"> </w:t>
            </w:r>
            <w:r w:rsidRPr="00FD0B3C">
              <w:rPr>
                <w:lang w:val="en-US"/>
              </w:rPr>
              <w:t xml:space="preserve">workbook </w:t>
            </w:r>
            <w:ins w:id="11428" w:author="Author" w:date="2018-02-06T10:28:00Z">
              <w:del w:id="11429" w:author="Author" w:date="2018-02-06T13:29:00Z">
                <w:r w:rsidR="00DF166D" w:rsidRPr="00ED0743" w:rsidDel="001415A0">
                  <w:rPr>
                    <w:lang w:val="en-US"/>
                  </w:rPr>
                  <w:delText xml:space="preserve">appropriate </w:delText>
                </w:r>
              </w:del>
              <w:r w:rsidR="00DF166D" w:rsidRPr="00ED0743">
                <w:rPr>
                  <w:lang w:val="en-US"/>
                </w:rPr>
                <w:t xml:space="preserve">for </w:t>
              </w:r>
            </w:ins>
            <w:ins w:id="11430" w:author="Author" w:date="2018-02-06T11:53:00Z">
              <w:r w:rsidR="00755872">
                <w:rPr>
                  <w:rStyle w:val="SAPEmphasis"/>
                  <w:lang w:val="en-US"/>
                </w:rPr>
                <w:t>DE</w:t>
              </w:r>
            </w:ins>
            <w:ins w:id="11431" w:author="Author" w:date="2018-02-06T10:28:00Z">
              <w:del w:id="11432" w:author="Author" w:date="2018-02-06T11:52:00Z">
                <w:r w:rsidR="00DF166D" w:rsidRPr="00ED0743" w:rsidDel="00755872">
                  <w:rPr>
                    <w:rStyle w:val="SAPScreenElement"/>
                    <w:color w:val="auto"/>
                    <w:lang w:val="en-US"/>
                  </w:rPr>
                  <w:delText>&lt;YourCountry&gt;</w:delText>
                </w:r>
              </w:del>
            </w:ins>
            <w:del w:id="11433" w:author="Author" w:date="2018-02-06T10:28:00Z">
              <w:r w:rsidRPr="00FD0B3C" w:rsidDel="00DF166D">
                <w:rPr>
                  <w:lang w:val="en-US"/>
                </w:rPr>
                <w:delText>is given</w:delText>
              </w:r>
            </w:del>
            <w:r w:rsidRPr="00FD0B3C">
              <w:rPr>
                <w:lang w:val="en-US"/>
              </w:rPr>
              <w:t>.</w:t>
            </w:r>
          </w:p>
          <w:p w14:paraId="564DCFF6" w14:textId="77777777" w:rsidR="00FD0B3C" w:rsidRPr="00FD0B3C" w:rsidRDefault="00FD0B3C" w:rsidP="00FD0B3C">
            <w:pPr>
              <w:pStyle w:val="SAPNoteHeading"/>
              <w:ind w:left="0"/>
              <w:rPr>
                <w:lang w:val="en-US"/>
              </w:rPr>
            </w:pPr>
            <w:commentRangeStart w:id="11434"/>
            <w:r w:rsidRPr="00481262">
              <w:rPr>
                <w:noProof/>
                <w:lang w:val="en-US"/>
              </w:rPr>
              <w:drawing>
                <wp:inline distT="0" distB="0" distL="0" distR="0" wp14:anchorId="412FFBD7" wp14:editId="68DD4D3B">
                  <wp:extent cx="225425" cy="225425"/>
                  <wp:effectExtent l="0" t="0" r="3175" b="3175"/>
                  <wp:docPr id="34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lang w:val="en-US"/>
              </w:rPr>
              <w:t xml:space="preserve"> Note</w:t>
            </w:r>
          </w:p>
          <w:p w14:paraId="7D95AA4D" w14:textId="01C3805F" w:rsidR="00FD0B3C" w:rsidRPr="00FF1A3E" w:rsidRDefault="00FD0B3C" w:rsidP="00FD0B3C">
            <w:pPr>
              <w:rPr>
                <w:rStyle w:val="SAPScreenElement"/>
                <w:lang w:val="en-US"/>
              </w:rPr>
            </w:pPr>
            <w:r w:rsidRPr="00FD0B3C">
              <w:rPr>
                <w:lang w:val="en-US"/>
              </w:rPr>
              <w:t xml:space="preserve">Information needed to have a meaningful employee master data record. In case integration with Employee Central Payroll is in place, in the Employee Central Payroll system the salary information will be kept in infotype </w:t>
            </w:r>
            <w:r w:rsidRPr="00FD0B3C">
              <w:rPr>
                <w:rStyle w:val="SAPScreenElement"/>
                <w:color w:val="auto"/>
                <w:lang w:val="en-US"/>
              </w:rPr>
              <w:t>Basic Pay</w:t>
            </w:r>
            <w:r w:rsidRPr="00FD0B3C">
              <w:rPr>
                <w:rStyle w:val="SAPScreenElement"/>
                <w:lang w:val="en-US"/>
              </w:rPr>
              <w:t xml:space="preserve">, </w:t>
            </w:r>
            <w:r w:rsidRPr="00FD0B3C">
              <w:rPr>
                <w:lang w:val="en-US"/>
              </w:rPr>
              <w:t xml:space="preserve">whereas the recurring payments will be kept in infotype </w:t>
            </w:r>
            <w:r w:rsidRPr="00FD0B3C">
              <w:rPr>
                <w:rStyle w:val="SAPScreenElement"/>
                <w:color w:val="auto"/>
                <w:lang w:val="en-US"/>
              </w:rPr>
              <w:t>Recurring Payments/</w:t>
            </w:r>
            <w:ins w:id="11435" w:author="Author" w:date="2018-02-06T13:29:00Z">
              <w:r w:rsidR="001415A0">
                <w:rPr>
                  <w:rStyle w:val="SAPScreenElement"/>
                  <w:color w:val="auto"/>
                  <w:lang w:val="en-US"/>
                </w:rPr>
                <w:t xml:space="preserve"> </w:t>
              </w:r>
            </w:ins>
            <w:r w:rsidRPr="00FD0B3C">
              <w:rPr>
                <w:rStyle w:val="SAPScreenElement"/>
                <w:color w:val="auto"/>
                <w:lang w:val="en-US"/>
              </w:rPr>
              <w:t>Deductions</w:t>
            </w:r>
            <w:r w:rsidRPr="00FD0B3C">
              <w:rPr>
                <w:lang w:val="en-US"/>
              </w:rPr>
              <w:t>.</w:t>
            </w:r>
            <w:commentRangeEnd w:id="11434"/>
            <w:r>
              <w:rPr>
                <w:rStyle w:val="CommentReference"/>
              </w:rPr>
              <w:commentReference w:id="11434"/>
            </w:r>
          </w:p>
        </w:tc>
        <w:tc>
          <w:tcPr>
            <w:tcW w:w="4680" w:type="dxa"/>
            <w:tcBorders>
              <w:top w:val="single" w:sz="8" w:space="0" w:color="999999"/>
              <w:left w:val="single" w:sz="8" w:space="0" w:color="999999"/>
              <w:bottom w:val="single" w:sz="8" w:space="0" w:color="999999"/>
              <w:right w:val="single" w:sz="8" w:space="0" w:color="999999"/>
            </w:tcBorders>
            <w:shd w:val="clear" w:color="auto" w:fill="auto"/>
          </w:tcPr>
          <w:p w14:paraId="71B33D69" w14:textId="0CE8C061" w:rsidR="00FD0B3C" w:rsidRPr="00BE273A" w:rsidRDefault="00FD0B3C" w:rsidP="00FD0B3C">
            <w:pPr>
              <w:rPr>
                <w:rStyle w:val="SAPScreenElement"/>
                <w:lang w:val="en-US"/>
              </w:rPr>
            </w:pPr>
            <w:r w:rsidRPr="00FD0B3C">
              <w:rPr>
                <w:rStyle w:val="SAPScreenElement"/>
                <w:lang w:val="en-US"/>
              </w:rPr>
              <w:t xml:space="preserve">Pay Component: </w:t>
            </w:r>
            <w:r w:rsidRPr="00FD0B3C">
              <w:rPr>
                <w:lang w:val="en-US"/>
              </w:rPr>
              <w:t>value is defaulted;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58290AF3" w14:textId="77777777" w:rsidR="00FD0B3C" w:rsidRPr="00FD0B3C" w:rsidRDefault="00FD0B3C" w:rsidP="00FD0B3C">
            <w:pPr>
              <w:pStyle w:val="SAPNoteHeading"/>
              <w:spacing w:before="60"/>
              <w:ind w:left="0"/>
              <w:rPr>
                <w:lang w:val="en-US"/>
              </w:rPr>
            </w:pPr>
            <w:r w:rsidRPr="00481262">
              <w:rPr>
                <w:noProof/>
                <w:lang w:val="en-US"/>
              </w:rPr>
              <w:drawing>
                <wp:inline distT="0" distB="0" distL="0" distR="0" wp14:anchorId="1D381936" wp14:editId="0C2BF6A6">
                  <wp:extent cx="219075" cy="238125"/>
                  <wp:effectExtent l="0" t="0" r="9525"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FD0B3C">
              <w:rPr>
                <w:noProof/>
                <w:lang w:val="en-US" w:eastAsia="zh-CN"/>
              </w:rPr>
              <w:t xml:space="preserve"> </w:t>
            </w:r>
            <w:r w:rsidRPr="00FD0B3C">
              <w:rPr>
                <w:lang w:val="en-US"/>
              </w:rPr>
              <w:t>Caution</w:t>
            </w:r>
          </w:p>
          <w:p w14:paraId="3995F195" w14:textId="77777777" w:rsidR="00FD0B3C" w:rsidRPr="00FD0B3C" w:rsidRDefault="00FD0B3C" w:rsidP="00FD0B3C">
            <w:pPr>
              <w:rPr>
                <w:lang w:val="en-US"/>
              </w:rPr>
            </w:pPr>
            <w:r w:rsidRPr="00FD0B3C">
              <w:rPr>
                <w:lang w:val="en-US"/>
              </w:rPr>
              <w:t xml:space="preserve">For Hourly Wage Earners and Interns choose </w:t>
            </w:r>
            <w:r w:rsidRPr="00FD0B3C">
              <w:rPr>
                <w:rStyle w:val="SAPUserEntry"/>
                <w:lang w:val="en-US"/>
              </w:rPr>
              <w:t>(DE)</w:t>
            </w:r>
            <w:r w:rsidRPr="00FD0B3C">
              <w:rPr>
                <w:b/>
                <w:lang w:val="en-US"/>
              </w:rPr>
              <w:t xml:space="preserve"> </w:t>
            </w:r>
            <w:r w:rsidRPr="00FD0B3C">
              <w:rPr>
                <w:rStyle w:val="SAPUserEntry"/>
                <w:lang w:val="en-US"/>
              </w:rPr>
              <w:t>–</w:t>
            </w:r>
            <w:r w:rsidRPr="00FD0B3C">
              <w:rPr>
                <w:b/>
                <w:lang w:val="en-US"/>
              </w:rPr>
              <w:t xml:space="preserve"> </w:t>
            </w:r>
            <w:r w:rsidRPr="00FD0B3C">
              <w:rPr>
                <w:rStyle w:val="SAPUserEntry"/>
                <w:lang w:val="en-US"/>
              </w:rPr>
              <w:t>Hourly Rate</w:t>
            </w:r>
            <w:r w:rsidRPr="00FD0B3C">
              <w:rPr>
                <w:b/>
                <w:lang w:val="en-US"/>
              </w:rPr>
              <w:t xml:space="preserve"> </w:t>
            </w:r>
            <w:r w:rsidRPr="00FD0B3C">
              <w:rPr>
                <w:rStyle w:val="SAPUserEntry"/>
                <w:lang w:val="en-US"/>
              </w:rPr>
              <w:t>(1400DE)</w:t>
            </w:r>
            <w:r w:rsidRPr="00FD0B3C">
              <w:rPr>
                <w:b/>
                <w:lang w:val="en-US"/>
              </w:rPr>
              <w:t xml:space="preserve"> </w:t>
            </w:r>
            <w:r w:rsidRPr="00FD0B3C">
              <w:rPr>
                <w:lang w:val="en-US"/>
              </w:rPr>
              <w:t>from the drop-down. For non-pay scale employees choose</w:t>
            </w:r>
            <w:r w:rsidRPr="00FD0B3C">
              <w:rPr>
                <w:rStyle w:val="SAPUserEntry"/>
                <w:lang w:val="en-US"/>
              </w:rPr>
              <w:t xml:space="preserve"> DE</w:t>
            </w:r>
            <w:r w:rsidRPr="00FD0B3C">
              <w:rPr>
                <w:b/>
                <w:lang w:val="en-US"/>
              </w:rPr>
              <w:t xml:space="preserve"> </w:t>
            </w:r>
            <w:r w:rsidRPr="00FD0B3C">
              <w:rPr>
                <w:rStyle w:val="SAPUserEntry"/>
                <w:lang w:val="en-US"/>
              </w:rPr>
              <w:t>–</w:t>
            </w:r>
            <w:r w:rsidRPr="00FD0B3C">
              <w:rPr>
                <w:b/>
                <w:lang w:val="en-US"/>
              </w:rPr>
              <w:t xml:space="preserve"> </w:t>
            </w:r>
            <w:r w:rsidRPr="00FD0B3C">
              <w:rPr>
                <w:rStyle w:val="SAPUserEntry"/>
                <w:lang w:val="en-US"/>
              </w:rPr>
              <w:t>Non-Standard Salary</w:t>
            </w:r>
            <w:r w:rsidRPr="00FD0B3C">
              <w:rPr>
                <w:b/>
                <w:lang w:val="en-US"/>
              </w:rPr>
              <w:t xml:space="preserve"> </w:t>
            </w:r>
            <w:r w:rsidRPr="00FD0B3C">
              <w:rPr>
                <w:rStyle w:val="SAPUserEntry"/>
                <w:lang w:val="en-US"/>
              </w:rPr>
              <w:t>(1200DE)</w:t>
            </w:r>
            <w:r w:rsidRPr="00FD0B3C">
              <w:rPr>
                <w:lang w:val="en-US"/>
              </w:rPr>
              <w:t xml:space="preserve"> from the drop-down.</w:t>
            </w:r>
          </w:p>
          <w:p w14:paraId="4861AAC9" w14:textId="77777777" w:rsidR="00FD0B3C" w:rsidRPr="00FD0B3C" w:rsidRDefault="00FD0B3C" w:rsidP="00FD0B3C">
            <w:pPr>
              <w:pStyle w:val="SAPNoteHeading"/>
              <w:ind w:left="0"/>
              <w:rPr>
                <w:lang w:val="en-US"/>
              </w:rPr>
            </w:pPr>
            <w:r w:rsidRPr="00481262">
              <w:rPr>
                <w:noProof/>
                <w:lang w:val="en-US"/>
              </w:rPr>
              <w:drawing>
                <wp:inline distT="0" distB="0" distL="0" distR="0" wp14:anchorId="0DA20378" wp14:editId="1B6BB8CF">
                  <wp:extent cx="225425" cy="225425"/>
                  <wp:effectExtent l="0" t="0" r="3175" b="3175"/>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lang w:val="en-US"/>
              </w:rPr>
              <w:t> Recommendation</w:t>
            </w:r>
          </w:p>
          <w:p w14:paraId="5541D88F" w14:textId="65E1A9B3" w:rsidR="00FD0B3C" w:rsidRPr="00BE273A" w:rsidRDefault="00FD0B3C" w:rsidP="00FD0B3C">
            <w:pPr>
              <w:rPr>
                <w:lang w:val="en-US"/>
              </w:rPr>
            </w:pPr>
            <w:r w:rsidRPr="00FD0B3C">
              <w:rPr>
                <w:lang w:val="en-US"/>
              </w:rPr>
              <w:t>Required if integration with Employee Central Payroll is in place.</w:t>
            </w:r>
          </w:p>
        </w:tc>
      </w:tr>
      <w:tr w:rsidR="00FD0B3C" w:rsidRPr="00A41C57" w14:paraId="786FE88D" w14:textId="77777777" w:rsidTr="00E53BFA">
        <w:trPr>
          <w:trHeight w:val="360"/>
        </w:trPr>
        <w:tc>
          <w:tcPr>
            <w:tcW w:w="4112" w:type="dxa"/>
            <w:vMerge/>
            <w:tcBorders>
              <w:left w:val="single" w:sz="8" w:space="0" w:color="999999"/>
              <w:right w:val="single" w:sz="8" w:space="0" w:color="999999"/>
            </w:tcBorders>
            <w:vAlign w:val="center"/>
          </w:tcPr>
          <w:p w14:paraId="4694E90A" w14:textId="77777777" w:rsidR="00FD0B3C" w:rsidRPr="00BE273A" w:rsidRDefault="00FD0B3C" w:rsidP="00FD0B3C">
            <w:pPr>
              <w:rPr>
                <w:rStyle w:val="SAPScreenElement"/>
                <w:lang w:val="en-US"/>
              </w:rPr>
            </w:pPr>
          </w:p>
        </w:tc>
        <w:tc>
          <w:tcPr>
            <w:tcW w:w="4680" w:type="dxa"/>
            <w:tcBorders>
              <w:top w:val="single" w:sz="8" w:space="0" w:color="999999"/>
              <w:left w:val="single" w:sz="8" w:space="0" w:color="999999"/>
              <w:bottom w:val="single" w:sz="8" w:space="0" w:color="999999"/>
              <w:right w:val="single" w:sz="8" w:space="0" w:color="999999"/>
            </w:tcBorders>
            <w:shd w:val="clear" w:color="auto" w:fill="auto"/>
          </w:tcPr>
          <w:p w14:paraId="59BD0909" w14:textId="0E9DA91B" w:rsidR="00FD0B3C" w:rsidRPr="00BE273A" w:rsidRDefault="00FD0B3C" w:rsidP="00FD0B3C">
            <w:pPr>
              <w:rPr>
                <w:rStyle w:val="SAPScreenElement"/>
                <w:lang w:val="en-US"/>
              </w:rPr>
            </w:pPr>
            <w:r w:rsidRPr="00FD0B3C">
              <w:rPr>
                <w:rStyle w:val="SAPScreenElement"/>
                <w:lang w:val="en-US"/>
              </w:rPr>
              <w:t xml:space="preserve">Amount: </w:t>
            </w:r>
            <w:r w:rsidRPr="00FD0B3C">
              <w:rPr>
                <w:lang w:val="en-US"/>
              </w:rPr>
              <w:t>value is defaulted;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516D245C" w14:textId="77777777" w:rsidR="00FD0B3C" w:rsidRPr="00FD0B3C" w:rsidRDefault="00FD0B3C" w:rsidP="00FD0B3C">
            <w:pPr>
              <w:pStyle w:val="SAPNoteHeading"/>
              <w:spacing w:before="60"/>
              <w:ind w:left="0"/>
              <w:rPr>
                <w:lang w:val="en-US"/>
              </w:rPr>
            </w:pPr>
            <w:r w:rsidRPr="00481262">
              <w:rPr>
                <w:noProof/>
                <w:lang w:val="en-US"/>
              </w:rPr>
              <w:drawing>
                <wp:inline distT="0" distB="0" distL="0" distR="0" wp14:anchorId="104924AB" wp14:editId="61106B7E">
                  <wp:extent cx="219075" cy="238125"/>
                  <wp:effectExtent l="0" t="0" r="9525" b="9525"/>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FD0B3C">
              <w:rPr>
                <w:noProof/>
                <w:lang w:val="en-US" w:eastAsia="zh-CN"/>
              </w:rPr>
              <w:t xml:space="preserve"> </w:t>
            </w:r>
            <w:r w:rsidRPr="00FD0B3C">
              <w:rPr>
                <w:lang w:val="en-US"/>
              </w:rPr>
              <w:t>Caution</w:t>
            </w:r>
          </w:p>
          <w:p w14:paraId="6318B60F" w14:textId="77777777" w:rsidR="00FD0B3C" w:rsidRPr="00FD0B3C" w:rsidRDefault="00FD0B3C" w:rsidP="00FD0B3C">
            <w:pPr>
              <w:rPr>
                <w:lang w:val="en-US"/>
              </w:rPr>
            </w:pPr>
            <w:r w:rsidRPr="00FD0B3C">
              <w:rPr>
                <w:lang w:val="en-US"/>
              </w:rPr>
              <w:t>For Hourly Wage Earners, Interns and non-pay scale employees enter appropriate data.</w:t>
            </w:r>
          </w:p>
          <w:p w14:paraId="460D5915" w14:textId="77777777" w:rsidR="00FD0B3C" w:rsidRPr="00FD0B3C" w:rsidRDefault="00FD0B3C" w:rsidP="00FD0B3C">
            <w:pPr>
              <w:pStyle w:val="SAPNoteHeading"/>
              <w:ind w:left="0"/>
              <w:rPr>
                <w:lang w:val="en-US"/>
              </w:rPr>
            </w:pPr>
            <w:r w:rsidRPr="00481262">
              <w:rPr>
                <w:noProof/>
                <w:lang w:val="en-US"/>
              </w:rPr>
              <w:drawing>
                <wp:inline distT="0" distB="0" distL="0" distR="0" wp14:anchorId="4DF8A387" wp14:editId="56A65B51">
                  <wp:extent cx="225425" cy="225425"/>
                  <wp:effectExtent l="0" t="0" r="3175" b="3175"/>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lang w:val="en-US"/>
              </w:rPr>
              <w:t> Recommendation</w:t>
            </w:r>
          </w:p>
          <w:p w14:paraId="49270176" w14:textId="091F493B" w:rsidR="00FD0B3C" w:rsidRPr="00BE273A" w:rsidRDefault="00FD0B3C" w:rsidP="00FD0B3C">
            <w:pPr>
              <w:rPr>
                <w:lang w:val="en-US"/>
              </w:rPr>
            </w:pPr>
            <w:r w:rsidRPr="00FD0B3C">
              <w:rPr>
                <w:lang w:val="en-US"/>
              </w:rPr>
              <w:t>Required if integration with Employee Central Payroll is in place.</w:t>
            </w:r>
          </w:p>
        </w:tc>
      </w:tr>
      <w:tr w:rsidR="00FD0B3C" w:rsidRPr="00A41C57" w14:paraId="4D1EE1E8" w14:textId="77777777" w:rsidTr="00E53BFA">
        <w:trPr>
          <w:trHeight w:val="360"/>
        </w:trPr>
        <w:tc>
          <w:tcPr>
            <w:tcW w:w="4112" w:type="dxa"/>
            <w:vMerge/>
            <w:tcBorders>
              <w:left w:val="single" w:sz="8" w:space="0" w:color="999999"/>
              <w:right w:val="single" w:sz="8" w:space="0" w:color="999999"/>
            </w:tcBorders>
            <w:vAlign w:val="center"/>
          </w:tcPr>
          <w:p w14:paraId="78395D82" w14:textId="77777777" w:rsidR="00FD0B3C" w:rsidRPr="00BE273A" w:rsidRDefault="00FD0B3C" w:rsidP="00FD0B3C">
            <w:pPr>
              <w:rPr>
                <w:rStyle w:val="SAPScreenElement"/>
                <w:lang w:val="en-US"/>
              </w:rPr>
            </w:pPr>
          </w:p>
        </w:tc>
        <w:tc>
          <w:tcPr>
            <w:tcW w:w="4680" w:type="dxa"/>
            <w:tcBorders>
              <w:top w:val="single" w:sz="8" w:space="0" w:color="999999"/>
              <w:left w:val="single" w:sz="8" w:space="0" w:color="999999"/>
              <w:bottom w:val="single" w:sz="8" w:space="0" w:color="999999"/>
              <w:right w:val="single" w:sz="8" w:space="0" w:color="999999"/>
            </w:tcBorders>
            <w:shd w:val="clear" w:color="auto" w:fill="auto"/>
          </w:tcPr>
          <w:p w14:paraId="4BC540D5" w14:textId="470A1422" w:rsidR="00FD0B3C" w:rsidRPr="00BE273A" w:rsidRDefault="00FD0B3C" w:rsidP="00FD0B3C">
            <w:pPr>
              <w:rPr>
                <w:rStyle w:val="SAPScreenElement"/>
                <w:lang w:val="en-US"/>
              </w:rPr>
            </w:pPr>
            <w:r w:rsidRPr="00FD0B3C">
              <w:rPr>
                <w:rStyle w:val="SAPScreenElement"/>
                <w:lang w:val="en-US"/>
              </w:rPr>
              <w:t xml:space="preserve">Currency: </w:t>
            </w:r>
            <w:r w:rsidRPr="00FD0B3C">
              <w:rPr>
                <w:rStyle w:val="SAPUserEntry"/>
                <w:lang w:val="en-US"/>
              </w:rPr>
              <w:t xml:space="preserve">EUR </w:t>
            </w:r>
            <w:r w:rsidRPr="00FD0B3C">
              <w:rPr>
                <w:lang w:val="en-US"/>
              </w:rPr>
              <w:t>is defaulted,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68B330CB" w14:textId="77777777" w:rsidR="00FD0B3C" w:rsidRPr="00FD0B3C" w:rsidRDefault="00FD0B3C" w:rsidP="00FD0B3C">
            <w:pPr>
              <w:rPr>
                <w:lang w:val="en-US"/>
              </w:rPr>
            </w:pPr>
            <w:r w:rsidRPr="00FD0B3C">
              <w:rPr>
                <w:lang w:val="en-US"/>
              </w:rPr>
              <w:t>Defaults to the currency of the country where the company is located.</w:t>
            </w:r>
          </w:p>
          <w:p w14:paraId="3D63D0C9" w14:textId="77777777" w:rsidR="00FD0B3C" w:rsidRPr="00FD0B3C" w:rsidRDefault="00FD0B3C" w:rsidP="00FD0B3C">
            <w:pPr>
              <w:pStyle w:val="SAPNoteHeading"/>
              <w:ind w:left="0"/>
              <w:rPr>
                <w:lang w:val="en-US"/>
              </w:rPr>
            </w:pPr>
            <w:r w:rsidRPr="00481262">
              <w:rPr>
                <w:noProof/>
                <w:lang w:val="en-US"/>
              </w:rPr>
              <w:drawing>
                <wp:inline distT="0" distB="0" distL="0" distR="0" wp14:anchorId="6CF003F5" wp14:editId="4ED4B122">
                  <wp:extent cx="225425" cy="225425"/>
                  <wp:effectExtent l="0" t="0" r="3175" b="3175"/>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lang w:val="en-US"/>
              </w:rPr>
              <w:t> Recommendation</w:t>
            </w:r>
          </w:p>
          <w:p w14:paraId="7E1D825B" w14:textId="394D7E38" w:rsidR="00FD0B3C" w:rsidRPr="00BE273A" w:rsidRDefault="00FD0B3C" w:rsidP="00FD0B3C">
            <w:pPr>
              <w:rPr>
                <w:lang w:val="en-US"/>
              </w:rPr>
            </w:pPr>
            <w:r w:rsidRPr="00FD0B3C">
              <w:rPr>
                <w:lang w:val="en-US"/>
              </w:rPr>
              <w:t>Required if integration with Employee Central Payroll is in place.</w:t>
            </w:r>
          </w:p>
        </w:tc>
      </w:tr>
      <w:tr w:rsidR="00FD0B3C" w:rsidRPr="00A41C57" w14:paraId="635B0B99" w14:textId="77777777" w:rsidTr="00E53BFA">
        <w:trPr>
          <w:trHeight w:val="360"/>
        </w:trPr>
        <w:tc>
          <w:tcPr>
            <w:tcW w:w="4112" w:type="dxa"/>
            <w:vMerge/>
            <w:tcBorders>
              <w:left w:val="single" w:sz="8" w:space="0" w:color="999999"/>
              <w:right w:val="single" w:sz="8" w:space="0" w:color="999999"/>
            </w:tcBorders>
            <w:vAlign w:val="center"/>
          </w:tcPr>
          <w:p w14:paraId="34CD5D12" w14:textId="77777777" w:rsidR="00FD0B3C" w:rsidRPr="00BE273A" w:rsidRDefault="00FD0B3C" w:rsidP="00FD0B3C">
            <w:pPr>
              <w:rPr>
                <w:rStyle w:val="SAPScreenElement"/>
                <w:lang w:val="en-US"/>
              </w:rPr>
            </w:pPr>
          </w:p>
        </w:tc>
        <w:tc>
          <w:tcPr>
            <w:tcW w:w="4680" w:type="dxa"/>
            <w:tcBorders>
              <w:top w:val="single" w:sz="8" w:space="0" w:color="999999"/>
              <w:left w:val="single" w:sz="8" w:space="0" w:color="999999"/>
              <w:bottom w:val="single" w:sz="8" w:space="0" w:color="999999"/>
              <w:right w:val="single" w:sz="8" w:space="0" w:color="999999"/>
            </w:tcBorders>
            <w:shd w:val="clear" w:color="auto" w:fill="auto"/>
          </w:tcPr>
          <w:p w14:paraId="45784292" w14:textId="509C4B2E" w:rsidR="00FD0B3C" w:rsidRPr="008D3676" w:rsidRDefault="00FD0B3C" w:rsidP="00FD0B3C">
            <w:pPr>
              <w:rPr>
                <w:rStyle w:val="SAPScreenElement"/>
                <w:lang w:val="en-US"/>
              </w:rPr>
            </w:pPr>
            <w:r w:rsidRPr="00FD0B3C">
              <w:rPr>
                <w:rStyle w:val="SAPScreenElement"/>
                <w:lang w:val="en-US"/>
              </w:rPr>
              <w:t xml:space="preserve">Frequency: </w:t>
            </w:r>
            <w:r w:rsidRPr="00FD0B3C">
              <w:rPr>
                <w:lang w:val="en-US"/>
              </w:rPr>
              <w:t>value is defaulted;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16FCF7C9" w14:textId="77777777" w:rsidR="00FD0B3C" w:rsidRPr="00FD0B3C" w:rsidRDefault="00FD0B3C" w:rsidP="00FD0B3C">
            <w:pPr>
              <w:rPr>
                <w:lang w:val="en-US"/>
              </w:rPr>
            </w:pPr>
            <w:r w:rsidRPr="00FD0B3C">
              <w:rPr>
                <w:lang w:val="en-US"/>
              </w:rPr>
              <w:t>For Hourly Wage Earners, Interns and non-pay scale employees a value suitable for the chosen Pay Component is defaulted.</w:t>
            </w:r>
          </w:p>
          <w:p w14:paraId="01BA85DB" w14:textId="77777777" w:rsidR="00FD0B3C" w:rsidRPr="00FD0B3C" w:rsidRDefault="00FD0B3C" w:rsidP="00FD0B3C">
            <w:pPr>
              <w:pStyle w:val="SAPNoteHeading"/>
              <w:ind w:left="0"/>
              <w:rPr>
                <w:lang w:val="en-US"/>
              </w:rPr>
            </w:pPr>
            <w:r w:rsidRPr="00481262">
              <w:rPr>
                <w:noProof/>
                <w:lang w:val="en-US"/>
              </w:rPr>
              <w:drawing>
                <wp:inline distT="0" distB="0" distL="0" distR="0" wp14:anchorId="087737BF" wp14:editId="60A25966">
                  <wp:extent cx="225425" cy="225425"/>
                  <wp:effectExtent l="0" t="0" r="3175" b="3175"/>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lang w:val="en-US"/>
              </w:rPr>
              <w:t> Recommendation</w:t>
            </w:r>
          </w:p>
          <w:p w14:paraId="31AD607B" w14:textId="6BADDFFF" w:rsidR="00FD0B3C" w:rsidRPr="008D3676" w:rsidRDefault="00FD0B3C" w:rsidP="00FD0B3C">
            <w:pPr>
              <w:rPr>
                <w:lang w:val="en-US"/>
              </w:rPr>
            </w:pPr>
            <w:r w:rsidRPr="00FD0B3C">
              <w:rPr>
                <w:lang w:val="en-US"/>
              </w:rPr>
              <w:t>Required if integration with Employee Central Payroll is in place.</w:t>
            </w:r>
          </w:p>
        </w:tc>
      </w:tr>
      <w:tr w:rsidR="00FD0B3C" w:rsidRPr="00A41C57" w14:paraId="504991AA" w14:textId="77777777" w:rsidTr="00E53BFA">
        <w:trPr>
          <w:trHeight w:val="360"/>
        </w:trPr>
        <w:tc>
          <w:tcPr>
            <w:tcW w:w="4112" w:type="dxa"/>
            <w:vMerge/>
            <w:tcBorders>
              <w:left w:val="single" w:sz="8" w:space="0" w:color="999999"/>
              <w:right w:val="single" w:sz="8" w:space="0" w:color="999999"/>
            </w:tcBorders>
          </w:tcPr>
          <w:p w14:paraId="36D8E046" w14:textId="77777777" w:rsidR="00FD0B3C" w:rsidRPr="00BE273A" w:rsidRDefault="00FD0B3C" w:rsidP="00FD0B3C">
            <w:pPr>
              <w:rPr>
                <w:rStyle w:val="SAPScreenElement"/>
                <w:lang w:val="en-US"/>
              </w:rPr>
            </w:pPr>
          </w:p>
        </w:tc>
        <w:tc>
          <w:tcPr>
            <w:tcW w:w="4680" w:type="dxa"/>
            <w:tcBorders>
              <w:top w:val="single" w:sz="8" w:space="0" w:color="999999"/>
              <w:left w:val="single" w:sz="8" w:space="0" w:color="999999"/>
              <w:bottom w:val="single" w:sz="8" w:space="0" w:color="999999"/>
              <w:right w:val="single" w:sz="8" w:space="0" w:color="999999"/>
            </w:tcBorders>
            <w:shd w:val="clear" w:color="auto" w:fill="auto"/>
          </w:tcPr>
          <w:p w14:paraId="3920A24A" w14:textId="4F4C950A" w:rsidR="00FD0B3C" w:rsidRPr="002326C1" w:rsidRDefault="00FD0B3C" w:rsidP="00FD0B3C">
            <w:pPr>
              <w:rPr>
                <w:rStyle w:val="SAPScreenElement"/>
                <w:lang w:val="en-US"/>
              </w:rPr>
            </w:pPr>
            <w:r w:rsidRPr="00FD0B3C">
              <w:rPr>
                <w:lang w:val="en-US"/>
              </w:rPr>
              <w:t>If appropriate, add a</w:t>
            </w:r>
            <w:r w:rsidRPr="00FD0B3C">
              <w:rPr>
                <w:rStyle w:val="SAPScreenElement"/>
                <w:lang w:val="en-US"/>
              </w:rPr>
              <w:t xml:space="preserve"> Pay Component </w:t>
            </w:r>
            <w:r w:rsidRPr="00FD0B3C">
              <w:rPr>
                <w:lang w:val="en-US"/>
              </w:rPr>
              <w:t xml:space="preserve">related to recurring payments. For this, select in the </w:t>
            </w:r>
            <w:r w:rsidRPr="00FD0B3C">
              <w:rPr>
                <w:rStyle w:val="SAPScreenElement"/>
                <w:lang w:val="en-US"/>
              </w:rPr>
              <w:t xml:space="preserve">Compensation </w:t>
            </w:r>
            <w:r w:rsidRPr="00FD0B3C">
              <w:rPr>
                <w:lang w:val="en-US"/>
              </w:rPr>
              <w:t xml:space="preserve">block the </w:t>
            </w:r>
            <w:r w:rsidRPr="00481262">
              <w:rPr>
                <w:rStyle w:val="SAPScreenElement"/>
              </w:rPr>
              <w:sym w:font="Symbol" w:char="F0C5"/>
            </w:r>
            <w:r w:rsidRPr="00FD0B3C">
              <w:rPr>
                <w:rStyle w:val="SAPScreenElement"/>
                <w:lang w:val="en-US"/>
              </w:rPr>
              <w:t xml:space="preserve"> Add</w:t>
            </w:r>
            <w:r w:rsidRPr="00FD0B3C">
              <w:rPr>
                <w:lang w:val="en-US"/>
              </w:rPr>
              <w:t xml:space="preserve"> link, select as </w:t>
            </w:r>
            <w:r w:rsidRPr="00FD0B3C">
              <w:rPr>
                <w:rStyle w:val="SAPScreenElement"/>
                <w:lang w:val="en-US"/>
              </w:rPr>
              <w:t>Pay Component</w:t>
            </w:r>
            <w:r w:rsidRPr="00FD0B3C">
              <w:rPr>
                <w:lang w:val="en-US"/>
              </w:rPr>
              <w:t xml:space="preserve"> for example</w:t>
            </w:r>
            <w:r w:rsidRPr="00FD0B3C">
              <w:rPr>
                <w:rStyle w:val="SAPUserEntry"/>
                <w:lang w:val="en-US"/>
              </w:rPr>
              <w:t xml:space="preserve"> DE</w:t>
            </w:r>
            <w:r w:rsidRPr="00FD0B3C">
              <w:rPr>
                <w:b/>
                <w:lang w:val="en-US"/>
              </w:rPr>
              <w:t xml:space="preserve"> </w:t>
            </w:r>
            <w:r w:rsidRPr="00FD0B3C">
              <w:rPr>
                <w:rStyle w:val="SAPUserEntry"/>
                <w:lang w:val="en-US"/>
              </w:rPr>
              <w:t>-</w:t>
            </w:r>
            <w:r w:rsidRPr="00FD0B3C">
              <w:rPr>
                <w:b/>
                <w:lang w:val="en-US"/>
              </w:rPr>
              <w:t xml:space="preserve"> </w:t>
            </w:r>
            <w:r w:rsidRPr="00FD0B3C">
              <w:rPr>
                <w:rStyle w:val="SAPUserEntry"/>
                <w:lang w:val="en-US"/>
              </w:rPr>
              <w:t>Lump Sum for Overtime</w:t>
            </w:r>
            <w:r w:rsidRPr="00FD0B3C">
              <w:rPr>
                <w:b/>
                <w:lang w:val="en-US"/>
              </w:rPr>
              <w:t xml:space="preserve"> </w:t>
            </w:r>
            <w:r w:rsidRPr="00FD0B3C">
              <w:rPr>
                <w:rStyle w:val="SAPUserEntry"/>
                <w:lang w:val="en-US"/>
              </w:rPr>
              <w:t>(2000DE)</w:t>
            </w:r>
            <w:r w:rsidRPr="00FD0B3C">
              <w:rPr>
                <w:lang w:val="en-US"/>
              </w:rPr>
              <w:t>, and enter data as appropriate.</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33FEC7F3" w14:textId="77777777" w:rsidR="00FD0B3C" w:rsidRPr="002326C1" w:rsidRDefault="00FD0B3C" w:rsidP="00FD0B3C">
            <w:pPr>
              <w:rPr>
                <w:lang w:val="en-US"/>
              </w:rPr>
            </w:pPr>
          </w:p>
        </w:tc>
      </w:tr>
    </w:tbl>
    <w:p w14:paraId="25C33841" w14:textId="77F73EB7" w:rsidR="00307830" w:rsidRPr="00AE1E45" w:rsidRDefault="00307830" w:rsidP="00AC5720">
      <w:pPr>
        <w:pStyle w:val="Heading3"/>
        <w:spacing w:before="240" w:after="120"/>
        <w:ind w:left="1440" w:hanging="1440"/>
        <w:rPr>
          <w:lang w:val="en-US"/>
        </w:rPr>
      </w:pPr>
      <w:bookmarkStart w:id="11436" w:name="_Toc507063205"/>
      <w:r w:rsidRPr="00AE1E45">
        <w:rPr>
          <w:lang w:val="en-US"/>
        </w:rPr>
        <w:lastRenderedPageBreak/>
        <w:t>France (FR)</w:t>
      </w:r>
      <w:bookmarkEnd w:id="11436"/>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3662"/>
        <w:gridCol w:w="5130"/>
        <w:gridCol w:w="5490"/>
      </w:tblGrid>
      <w:tr w:rsidR="00307830" w:rsidRPr="002326C1" w14:paraId="2FF3B4D4" w14:textId="77777777" w:rsidTr="00307830">
        <w:trPr>
          <w:trHeight w:val="432"/>
          <w:tblHeader/>
        </w:trPr>
        <w:tc>
          <w:tcPr>
            <w:tcW w:w="3662" w:type="dxa"/>
            <w:tcBorders>
              <w:top w:val="single" w:sz="8" w:space="0" w:color="999999"/>
              <w:left w:val="single" w:sz="8" w:space="0" w:color="999999"/>
              <w:bottom w:val="single" w:sz="8" w:space="0" w:color="999999"/>
              <w:right w:val="single" w:sz="8" w:space="0" w:color="999999"/>
            </w:tcBorders>
            <w:shd w:val="clear" w:color="auto" w:fill="999999"/>
          </w:tcPr>
          <w:p w14:paraId="65D8A367" w14:textId="77777777" w:rsidR="00307830" w:rsidRPr="002326C1" w:rsidRDefault="00307830" w:rsidP="00307830">
            <w:pPr>
              <w:pStyle w:val="SAPTableHeader"/>
              <w:rPr>
                <w:lang w:val="en-US"/>
              </w:rPr>
            </w:pPr>
            <w:r>
              <w:rPr>
                <w:lang w:val="en-US"/>
              </w:rPr>
              <w:t>Instruction</w:t>
            </w:r>
          </w:p>
        </w:tc>
        <w:tc>
          <w:tcPr>
            <w:tcW w:w="5130" w:type="dxa"/>
            <w:tcBorders>
              <w:top w:val="single" w:sz="8" w:space="0" w:color="999999"/>
              <w:left w:val="single" w:sz="8" w:space="0" w:color="999999"/>
              <w:bottom w:val="single" w:sz="8" w:space="0" w:color="999999"/>
              <w:right w:val="single" w:sz="8" w:space="0" w:color="999999"/>
            </w:tcBorders>
            <w:shd w:val="clear" w:color="auto" w:fill="999999"/>
            <w:hideMark/>
          </w:tcPr>
          <w:p w14:paraId="43018F3E" w14:textId="77777777" w:rsidR="00307830" w:rsidRPr="002326C1" w:rsidRDefault="00307830" w:rsidP="00307830">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490" w:type="dxa"/>
            <w:tcBorders>
              <w:top w:val="single" w:sz="8" w:space="0" w:color="999999"/>
              <w:left w:val="single" w:sz="8" w:space="0" w:color="999999"/>
              <w:bottom w:val="single" w:sz="8" w:space="0" w:color="999999"/>
              <w:right w:val="single" w:sz="8" w:space="0" w:color="999999"/>
            </w:tcBorders>
            <w:shd w:val="clear" w:color="auto" w:fill="999999"/>
            <w:hideMark/>
          </w:tcPr>
          <w:p w14:paraId="2DE11BC9" w14:textId="77777777" w:rsidR="00307830" w:rsidRPr="002326C1" w:rsidRDefault="00307830" w:rsidP="00307830">
            <w:pPr>
              <w:pStyle w:val="SAPTableHeader"/>
              <w:rPr>
                <w:lang w:val="en-US"/>
              </w:rPr>
            </w:pPr>
            <w:r w:rsidRPr="002326C1">
              <w:rPr>
                <w:lang w:val="en-US"/>
              </w:rPr>
              <w:t>Additional Information</w:t>
            </w:r>
          </w:p>
        </w:tc>
      </w:tr>
      <w:tr w:rsidR="00307830" w:rsidRPr="00A41C57" w14:paraId="519E0786" w14:textId="77777777" w:rsidTr="00307830">
        <w:trPr>
          <w:trHeight w:val="360"/>
        </w:trPr>
        <w:tc>
          <w:tcPr>
            <w:tcW w:w="3662" w:type="dxa"/>
            <w:vMerge w:val="restart"/>
            <w:tcBorders>
              <w:top w:val="single" w:sz="8" w:space="0" w:color="999999"/>
              <w:left w:val="single" w:sz="8" w:space="0" w:color="999999"/>
              <w:right w:val="single" w:sz="8" w:space="0" w:color="999999"/>
            </w:tcBorders>
          </w:tcPr>
          <w:p w14:paraId="7EB06F64" w14:textId="66094312" w:rsidR="00307830" w:rsidRPr="00FF1A3E" w:rsidRDefault="00307830" w:rsidP="00307830">
            <w:pPr>
              <w:rPr>
                <w:rStyle w:val="SAPScreenElement"/>
                <w:lang w:val="en-US"/>
              </w:rPr>
            </w:pPr>
            <w:r w:rsidRPr="0033437B">
              <w:rPr>
                <w:lang w:val="en-US"/>
              </w:rPr>
              <w:t xml:space="preserve">In the </w:t>
            </w:r>
            <w:r w:rsidRPr="0033437B">
              <w:rPr>
                <w:rStyle w:val="SAPScreenElement"/>
                <w:lang w:val="en-US"/>
              </w:rPr>
              <w:t>Compensation Information</w:t>
            </w:r>
            <w:r w:rsidRPr="0033437B">
              <w:rPr>
                <w:lang w:val="en-US"/>
              </w:rPr>
              <w:t xml:space="preserve"> block make entries as appropriate:</w:t>
            </w: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51AE4DBB" w14:textId="0C5EE7E1" w:rsidR="00307830" w:rsidRPr="008D3676" w:rsidRDefault="00307830" w:rsidP="00307830">
            <w:pPr>
              <w:rPr>
                <w:rStyle w:val="SAPScreenElement"/>
                <w:lang w:val="en-US"/>
              </w:rPr>
            </w:pPr>
            <w:r w:rsidRPr="0033437B">
              <w:rPr>
                <w:rStyle w:val="SAPScreenElement"/>
                <w:lang w:val="en-US"/>
              </w:rPr>
              <w:t xml:space="preserve">Pay Group: </w:t>
            </w:r>
            <w:r w:rsidRPr="0033437B">
              <w:rPr>
                <w:lang w:val="en-US"/>
              </w:rPr>
              <w:t>select from down, for example</w:t>
            </w:r>
            <w:r w:rsidRPr="0033437B">
              <w:rPr>
                <w:rStyle w:val="SAPUserEntry"/>
                <w:lang w:val="en-US"/>
              </w:rPr>
              <w:t xml:space="preserve"> FR – Monthly</w:t>
            </w:r>
            <w:r w:rsidRPr="0033437B">
              <w:rPr>
                <w:b/>
                <w:lang w:val="en-US"/>
              </w:rPr>
              <w:t xml:space="preserve"> </w:t>
            </w:r>
            <w:r w:rsidRPr="0033437B">
              <w:rPr>
                <w:rStyle w:val="SAPUserEntry"/>
                <w:lang w:val="en-US"/>
              </w:rPr>
              <w:t>(FR)</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2FF24A27" w14:textId="77777777" w:rsidR="00307830" w:rsidRPr="0033437B" w:rsidRDefault="00307830" w:rsidP="00307830">
            <w:pPr>
              <w:pStyle w:val="SAPNoteHeading"/>
              <w:ind w:left="0"/>
              <w:rPr>
                <w:lang w:val="en-US"/>
              </w:rPr>
            </w:pPr>
            <w:r w:rsidRPr="0033437B">
              <w:rPr>
                <w:noProof/>
                <w:lang w:val="en-US"/>
              </w:rPr>
              <w:drawing>
                <wp:inline distT="0" distB="0" distL="0" distR="0" wp14:anchorId="25156045" wp14:editId="401AF5DB">
                  <wp:extent cx="228600" cy="228600"/>
                  <wp:effectExtent l="0" t="0" r="0" b="0"/>
                  <wp:docPr id="3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Pr>
                <w:lang w:val="en-US"/>
              </w:rPr>
              <w:t> Recommendation</w:t>
            </w:r>
          </w:p>
          <w:p w14:paraId="7D138278" w14:textId="77777777" w:rsidR="00307830" w:rsidRPr="0033437B" w:rsidRDefault="00307830" w:rsidP="00307830">
            <w:pPr>
              <w:pStyle w:val="NoteParagraph"/>
              <w:ind w:left="0"/>
              <w:rPr>
                <w:lang w:val="en-US"/>
              </w:rPr>
            </w:pPr>
            <w:r w:rsidRPr="0033437B">
              <w:rPr>
                <w:lang w:val="en-US"/>
              </w:rPr>
              <w:t>Required if integration with Employee Central Payroll is in place.</w:t>
            </w:r>
          </w:p>
          <w:p w14:paraId="708140A8" w14:textId="77777777" w:rsidR="00307830" w:rsidRPr="0033437B" w:rsidRDefault="00307830" w:rsidP="00307830">
            <w:pPr>
              <w:pStyle w:val="SAPNoteHeading"/>
              <w:ind w:left="0"/>
              <w:rPr>
                <w:lang w:val="en-US"/>
              </w:rPr>
            </w:pPr>
            <w:r w:rsidRPr="0033437B">
              <w:rPr>
                <w:noProof/>
                <w:lang w:val="en-US"/>
              </w:rPr>
              <w:drawing>
                <wp:inline distT="0" distB="0" distL="0" distR="0" wp14:anchorId="6556B4A3" wp14:editId="4A5CC880">
                  <wp:extent cx="228600" cy="228600"/>
                  <wp:effectExtent l="0" t="0" r="0" b="0"/>
                  <wp:docPr id="35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Pr>
                <w:lang w:val="en-US"/>
              </w:rPr>
              <w:t xml:space="preserve"> Note</w:t>
            </w:r>
          </w:p>
          <w:p w14:paraId="4ADB1413" w14:textId="299A7208" w:rsidR="00307830" w:rsidRPr="008D3676" w:rsidRDefault="00307830" w:rsidP="00307830">
            <w:pPr>
              <w:rPr>
                <w:lang w:val="en-US"/>
              </w:rPr>
            </w:pPr>
            <w:r w:rsidRPr="0033437B">
              <w:rPr>
                <w:lang w:val="en-US"/>
              </w:rPr>
              <w:t>In case the employee should not be considered for payroll run in the Employee Central Payroll system, meaning his/her employee class is</w:t>
            </w:r>
            <w:r w:rsidRPr="0033437B">
              <w:rPr>
                <w:rStyle w:val="SAPUserEntry"/>
                <w:lang w:val="en-US"/>
              </w:rPr>
              <w:t xml:space="preserve"> Contingent</w:t>
            </w:r>
            <w:r w:rsidRPr="0033437B">
              <w:rPr>
                <w:lang w:val="en-US"/>
              </w:rPr>
              <w:t xml:space="preserve"> </w:t>
            </w:r>
            <w:r w:rsidRPr="0033437B">
              <w:rPr>
                <w:rStyle w:val="SAPUserEntry"/>
                <w:lang w:val="en-US"/>
              </w:rPr>
              <w:t>(FR)</w:t>
            </w:r>
            <w:r w:rsidRPr="0033437B">
              <w:rPr>
                <w:lang w:val="en-US"/>
              </w:rPr>
              <w:t xml:space="preserve">, then value </w:t>
            </w:r>
            <w:r w:rsidRPr="0033437B">
              <w:rPr>
                <w:rStyle w:val="SAPUserEntry"/>
                <w:lang w:val="en-US"/>
              </w:rPr>
              <w:t>99</w:t>
            </w:r>
            <w:r w:rsidRPr="0033437B">
              <w:rPr>
                <w:lang w:val="en-US"/>
              </w:rPr>
              <w:t xml:space="preserve"> </w:t>
            </w:r>
            <w:r w:rsidRPr="0033437B">
              <w:rPr>
                <w:rStyle w:val="SAPUserEntry"/>
                <w:lang w:val="en-US"/>
              </w:rPr>
              <w:t>-</w:t>
            </w:r>
            <w:r w:rsidRPr="0033437B">
              <w:rPr>
                <w:lang w:val="en-US"/>
              </w:rPr>
              <w:t xml:space="preserve"> </w:t>
            </w:r>
            <w:r w:rsidRPr="0033437B">
              <w:rPr>
                <w:rStyle w:val="SAPUserEntry"/>
                <w:lang w:val="en-US"/>
              </w:rPr>
              <w:t>Non Payroll</w:t>
            </w:r>
            <w:r w:rsidRPr="0033437B">
              <w:rPr>
                <w:lang w:val="en-US"/>
              </w:rPr>
              <w:t xml:space="preserve"> </w:t>
            </w:r>
            <w:r w:rsidRPr="0033437B">
              <w:rPr>
                <w:rStyle w:val="SAPUserEntry"/>
                <w:lang w:val="en-US"/>
              </w:rPr>
              <w:t>(99)</w:t>
            </w:r>
            <w:r w:rsidRPr="0033437B">
              <w:rPr>
                <w:b/>
                <w:lang w:val="en-US"/>
              </w:rPr>
              <w:t xml:space="preserve"> </w:t>
            </w:r>
            <w:r w:rsidRPr="0033437B">
              <w:rPr>
                <w:lang w:val="en-US"/>
              </w:rPr>
              <w:t>should be selected.</w:t>
            </w:r>
          </w:p>
        </w:tc>
      </w:tr>
      <w:tr w:rsidR="00307830" w:rsidRPr="00A41C57" w14:paraId="240DA479" w14:textId="77777777" w:rsidTr="00307830">
        <w:trPr>
          <w:trHeight w:val="360"/>
        </w:trPr>
        <w:tc>
          <w:tcPr>
            <w:tcW w:w="3662" w:type="dxa"/>
            <w:vMerge/>
            <w:tcBorders>
              <w:left w:val="single" w:sz="8" w:space="0" w:color="999999"/>
              <w:bottom w:val="single" w:sz="8" w:space="0" w:color="999999"/>
              <w:right w:val="single" w:sz="8" w:space="0" w:color="999999"/>
            </w:tcBorders>
            <w:vAlign w:val="center"/>
          </w:tcPr>
          <w:p w14:paraId="36938BBA" w14:textId="77777777" w:rsidR="00307830" w:rsidRPr="00FF1A3E" w:rsidRDefault="00307830" w:rsidP="00307830">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55643590" w14:textId="6484B6EE" w:rsidR="00307830" w:rsidRPr="008D3676" w:rsidRDefault="00307830" w:rsidP="00307830">
            <w:pPr>
              <w:rPr>
                <w:rStyle w:val="SAPScreenElement"/>
                <w:lang w:val="en-US"/>
              </w:rPr>
            </w:pPr>
            <w:r w:rsidRPr="0033437B">
              <w:rPr>
                <w:rStyle w:val="SAPScreenElement"/>
                <w:lang w:val="en-US"/>
              </w:rPr>
              <w:t xml:space="preserve">Is Eligible For Car: </w:t>
            </w:r>
            <w:r w:rsidRPr="0033437B">
              <w:rPr>
                <w:lang w:val="en-US"/>
              </w:rPr>
              <w:t>select from drop-down</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0067AABC" w14:textId="77777777" w:rsidR="00307830" w:rsidRPr="008D3676" w:rsidRDefault="00307830" w:rsidP="00307830">
            <w:pPr>
              <w:rPr>
                <w:lang w:val="en-US"/>
              </w:rPr>
            </w:pPr>
          </w:p>
        </w:tc>
      </w:tr>
      <w:tr w:rsidR="00307830" w:rsidRPr="00A41C57" w14:paraId="3AC43AD6" w14:textId="77777777" w:rsidTr="00307830">
        <w:trPr>
          <w:trHeight w:val="360"/>
        </w:trPr>
        <w:tc>
          <w:tcPr>
            <w:tcW w:w="3662" w:type="dxa"/>
            <w:vMerge w:val="restart"/>
            <w:tcBorders>
              <w:top w:val="single" w:sz="8" w:space="0" w:color="999999"/>
              <w:left w:val="single" w:sz="8" w:space="0" w:color="999999"/>
              <w:right w:val="single" w:sz="8" w:space="0" w:color="999999"/>
            </w:tcBorders>
          </w:tcPr>
          <w:p w14:paraId="526ABFE5" w14:textId="77777777" w:rsidR="00307830" w:rsidRPr="0033437B" w:rsidRDefault="00307830" w:rsidP="00307830">
            <w:pPr>
              <w:rPr>
                <w:lang w:val="en-US"/>
              </w:rPr>
            </w:pPr>
            <w:r w:rsidRPr="0033437B">
              <w:rPr>
                <w:lang w:val="en-US"/>
              </w:rPr>
              <w:t xml:space="preserve">In the </w:t>
            </w:r>
            <w:r w:rsidRPr="0033437B">
              <w:rPr>
                <w:rStyle w:val="SAPScreenElement"/>
                <w:lang w:val="en-US"/>
              </w:rPr>
              <w:t xml:space="preserve">Compensation </w:t>
            </w:r>
            <w:r w:rsidRPr="0033437B">
              <w:rPr>
                <w:lang w:val="en-US"/>
              </w:rPr>
              <w:t xml:space="preserve">block, select the </w:t>
            </w:r>
            <w:r w:rsidRPr="0033437B">
              <w:rPr>
                <w:rStyle w:val="SAPScreenElement"/>
                <w:lang w:val="en-US"/>
              </w:rPr>
              <w:sym w:font="Symbol" w:char="F0C5"/>
            </w:r>
            <w:r w:rsidRPr="0033437B">
              <w:rPr>
                <w:rStyle w:val="SAPScreenElement"/>
                <w:lang w:val="en-US"/>
              </w:rPr>
              <w:t xml:space="preserve"> Add</w:t>
            </w:r>
            <w:r w:rsidRPr="0033437B">
              <w:rPr>
                <w:lang w:val="en-US"/>
              </w:rPr>
              <w:t xml:space="preserve"> link. The editable fields show up and you can enter following salary information, as well as recurring payments, if appropriate:</w:t>
            </w:r>
          </w:p>
          <w:p w14:paraId="6450A28F" w14:textId="77777777" w:rsidR="00307830" w:rsidRPr="0033437B" w:rsidRDefault="00307830" w:rsidP="00307830">
            <w:pPr>
              <w:rPr>
                <w:lang w:val="en-US"/>
              </w:rPr>
            </w:pPr>
          </w:p>
          <w:p w14:paraId="04793726" w14:textId="77777777" w:rsidR="00307830" w:rsidRPr="0033437B" w:rsidRDefault="00307830" w:rsidP="00307830">
            <w:pPr>
              <w:pStyle w:val="SAPNoteHeading"/>
              <w:ind w:left="0"/>
              <w:rPr>
                <w:lang w:val="en-US"/>
              </w:rPr>
            </w:pPr>
            <w:commentRangeStart w:id="11437"/>
            <w:r w:rsidRPr="0033437B">
              <w:rPr>
                <w:noProof/>
                <w:lang w:val="en-US"/>
              </w:rPr>
              <w:drawing>
                <wp:inline distT="0" distB="0" distL="0" distR="0" wp14:anchorId="7320EEC6" wp14:editId="51751159">
                  <wp:extent cx="225425" cy="225425"/>
                  <wp:effectExtent l="0" t="0" r="3175" b="3175"/>
                  <wp:docPr id="35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xml:space="preserve"> Note</w:t>
            </w:r>
          </w:p>
          <w:p w14:paraId="39454F33" w14:textId="4F68EFC7" w:rsidR="00307830" w:rsidRPr="0033437B" w:rsidRDefault="00307830" w:rsidP="00307830">
            <w:pPr>
              <w:pStyle w:val="NoteParagraph"/>
              <w:ind w:left="0"/>
              <w:rPr>
                <w:lang w:val="en-US"/>
              </w:rPr>
            </w:pPr>
            <w:r w:rsidRPr="0033437B">
              <w:rPr>
                <w:lang w:val="en-US"/>
              </w:rPr>
              <w:t xml:space="preserve">Information needed to have a meaningful employee master data record. In case integration with Employee Central Payroll is in place, in the Employee Central Payroll system the salary information will be kept in infotype </w:t>
            </w:r>
            <w:r w:rsidRPr="0033437B">
              <w:rPr>
                <w:rStyle w:val="SAPScreenElement"/>
                <w:color w:val="auto"/>
                <w:lang w:val="en-US"/>
              </w:rPr>
              <w:t>Basic Pay</w:t>
            </w:r>
            <w:r w:rsidRPr="0033437B">
              <w:rPr>
                <w:rStyle w:val="SAPScreenElement"/>
                <w:lang w:val="en-US"/>
              </w:rPr>
              <w:t xml:space="preserve">, </w:t>
            </w:r>
            <w:r w:rsidRPr="0033437B">
              <w:rPr>
                <w:lang w:val="en-US"/>
              </w:rPr>
              <w:t xml:space="preserve">whereas the recurring payments will be kept in infotype </w:t>
            </w:r>
            <w:r w:rsidRPr="0033437B">
              <w:rPr>
                <w:rStyle w:val="SAPScreenElement"/>
                <w:color w:val="auto"/>
                <w:lang w:val="en-US"/>
              </w:rPr>
              <w:t>Recurring Payments/</w:t>
            </w:r>
            <w:ins w:id="11438" w:author="Author" w:date="2018-02-06T11:53:00Z">
              <w:r w:rsidR="00755872">
                <w:rPr>
                  <w:rStyle w:val="SAPScreenElement"/>
                  <w:color w:val="auto"/>
                  <w:lang w:val="en-US"/>
                </w:rPr>
                <w:t xml:space="preserve"> </w:t>
              </w:r>
            </w:ins>
            <w:r w:rsidRPr="0033437B">
              <w:rPr>
                <w:rStyle w:val="SAPScreenElement"/>
                <w:color w:val="auto"/>
                <w:lang w:val="en-US"/>
              </w:rPr>
              <w:t>Deductions</w:t>
            </w:r>
            <w:r w:rsidRPr="0033437B">
              <w:rPr>
                <w:lang w:val="en-US"/>
              </w:rPr>
              <w:t>.</w:t>
            </w:r>
            <w:commentRangeEnd w:id="11437"/>
            <w:r w:rsidR="00271284">
              <w:rPr>
                <w:rStyle w:val="CommentReference"/>
              </w:rPr>
              <w:commentReference w:id="11437"/>
            </w:r>
          </w:p>
          <w:p w14:paraId="32FC1951" w14:textId="77777777" w:rsidR="00307830" w:rsidRPr="0033437B" w:rsidRDefault="00307830" w:rsidP="00307830">
            <w:pPr>
              <w:pStyle w:val="SAPNoteHeading"/>
              <w:ind w:left="0"/>
              <w:rPr>
                <w:lang w:val="en-US"/>
              </w:rPr>
            </w:pPr>
            <w:r w:rsidRPr="0033437B">
              <w:rPr>
                <w:noProof/>
                <w:lang w:val="en-US"/>
              </w:rPr>
              <w:drawing>
                <wp:inline distT="0" distB="0" distL="0" distR="0" wp14:anchorId="13276112" wp14:editId="68C3ABEE">
                  <wp:extent cx="225425" cy="225425"/>
                  <wp:effectExtent l="0" t="0" r="3175" b="3175"/>
                  <wp:docPr id="358" name="Picture 358" descr="cid:image001.png@01D26CCB.6B5E5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1.png@01D26CCB.6B5E51B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Note</w:t>
            </w:r>
          </w:p>
          <w:p w14:paraId="77E10BEA" w14:textId="35F9349D" w:rsidR="00307830" w:rsidRPr="00FF1A3E" w:rsidRDefault="00307830" w:rsidP="00307830">
            <w:pPr>
              <w:rPr>
                <w:rStyle w:val="SAPScreenElement"/>
                <w:lang w:val="en-US"/>
              </w:rPr>
            </w:pPr>
            <w:r w:rsidRPr="0033437B">
              <w:rPr>
                <w:lang w:val="en-US"/>
              </w:rPr>
              <w:t xml:space="preserve">In case of </w:t>
            </w:r>
            <w:r w:rsidRPr="0033437B">
              <w:rPr>
                <w:rStyle w:val="SAPScreenElement"/>
                <w:lang w:val="en-US"/>
              </w:rPr>
              <w:t>Pay Scale Type</w:t>
            </w:r>
            <w:r w:rsidRPr="0033437B">
              <w:rPr>
                <w:rStyle w:val="SAPUserEntry"/>
                <w:lang w:val="en-US"/>
              </w:rPr>
              <w:t xml:space="preserve"> National Collective Agreement for the Personnel of Engineering Design Offices, Consulting Engineers (FRA/1486)</w:t>
            </w:r>
            <w:r w:rsidRPr="0033437B">
              <w:rPr>
                <w:lang w:val="en-US"/>
              </w:rPr>
              <w:t xml:space="preserve"> and </w:t>
            </w:r>
            <w:r w:rsidRPr="0033437B">
              <w:rPr>
                <w:rStyle w:val="SAPScreenElement"/>
                <w:lang w:val="en-US"/>
              </w:rPr>
              <w:t>Pay Scale Area</w:t>
            </w:r>
            <w:r w:rsidRPr="0033437B">
              <w:rPr>
                <w:lang w:val="en-US"/>
              </w:rPr>
              <w:t xml:space="preserve"> having for example value</w:t>
            </w:r>
            <w:r w:rsidRPr="0033437B">
              <w:rPr>
                <w:rStyle w:val="SAPUserEntry"/>
                <w:lang w:val="en-US"/>
              </w:rPr>
              <w:t xml:space="preserve"> Île-de-France</w:t>
            </w:r>
            <w:r w:rsidRPr="0033437B">
              <w:rPr>
                <w:lang w:val="en-US"/>
              </w:rPr>
              <w:t xml:space="preserve"> </w:t>
            </w:r>
            <w:r w:rsidRPr="0033437B">
              <w:rPr>
                <w:rStyle w:val="SAPUserEntry"/>
                <w:lang w:val="en-US"/>
              </w:rPr>
              <w:lastRenderedPageBreak/>
              <w:t>(FRA/11)</w:t>
            </w:r>
            <w:r w:rsidRPr="0033437B">
              <w:rPr>
                <w:lang w:val="en-US"/>
              </w:rPr>
              <w:t xml:space="preserve">, the values of the fields </w:t>
            </w:r>
            <w:r w:rsidRPr="0033437B">
              <w:rPr>
                <w:rStyle w:val="SAPScreenElement"/>
                <w:lang w:val="en-US"/>
              </w:rPr>
              <w:t>Pay Component, Amount, Currency</w:t>
            </w:r>
            <w:r w:rsidRPr="0033437B">
              <w:rPr>
                <w:lang w:val="en-US"/>
              </w:rPr>
              <w:t xml:space="preserve"> and </w:t>
            </w:r>
            <w:r w:rsidRPr="0033437B">
              <w:rPr>
                <w:rStyle w:val="SAPScreenElement"/>
                <w:lang w:val="en-US"/>
              </w:rPr>
              <w:t>Frequency,</w:t>
            </w:r>
            <w:r w:rsidRPr="0033437B">
              <w:rPr>
                <w:lang w:val="en-US"/>
              </w:rPr>
              <w:t xml:space="preserve"> located in the </w:t>
            </w:r>
            <w:r w:rsidRPr="0033437B">
              <w:rPr>
                <w:rStyle w:val="SAPScreenElement"/>
                <w:lang w:val="en-US"/>
              </w:rPr>
              <w:t xml:space="preserve">Compensation </w:t>
            </w:r>
            <w:r w:rsidRPr="0033437B">
              <w:rPr>
                <w:lang w:val="en-US"/>
              </w:rPr>
              <w:t xml:space="preserve">block, are automatically suggested based on a preconfigured business rule from the values maintained for fields </w:t>
            </w:r>
            <w:r w:rsidRPr="0033437B">
              <w:rPr>
                <w:rStyle w:val="SAPScreenElement"/>
                <w:lang w:val="en-US"/>
              </w:rPr>
              <w:t>Pay Scale Group</w:t>
            </w:r>
            <w:r w:rsidRPr="0033437B">
              <w:rPr>
                <w:lang w:val="en-US"/>
              </w:rPr>
              <w:t xml:space="preserve"> and </w:t>
            </w:r>
            <w:r w:rsidRPr="0033437B">
              <w:rPr>
                <w:rStyle w:val="SAPScreenElement"/>
                <w:lang w:val="en-US"/>
              </w:rPr>
              <w:t>Pay Scale Level</w:t>
            </w:r>
            <w:r w:rsidRPr="0033437B">
              <w:rPr>
                <w:lang w:val="en-US"/>
              </w:rPr>
              <w:t xml:space="preserve">. The suggested amount is a minimum value for the selected pay scale group and level and can be adapted as appropriate. For details to this preconfigured business rule refer to the </w:t>
            </w:r>
            <w:r w:rsidR="003860F5" w:rsidRPr="00C31D3F">
              <w:rPr>
                <w:rStyle w:val="SAPScreenElement"/>
                <w:color w:val="auto"/>
                <w:lang w:val="en-US"/>
                <w:rPrChange w:id="11439" w:author="Author" w:date="2018-02-28T09:19:00Z">
                  <w:rPr>
                    <w:rStyle w:val="SAPScreenElement"/>
                    <w:color w:val="auto"/>
                  </w:rPr>
                </w:rPrChange>
              </w:rPr>
              <w:t>Foundation Objects</w:t>
            </w:r>
            <w:r w:rsidR="003860F5" w:rsidRPr="00BE273A">
              <w:rPr>
                <w:lang w:val="en-US"/>
              </w:rPr>
              <w:t xml:space="preserve"> </w:t>
            </w:r>
            <w:r w:rsidRPr="0033437B">
              <w:rPr>
                <w:lang w:val="en-US"/>
              </w:rPr>
              <w:t xml:space="preserve">workbook </w:t>
            </w:r>
            <w:ins w:id="11440" w:author="Author" w:date="2018-02-06T10:28:00Z">
              <w:del w:id="11441" w:author="Author" w:date="2018-02-06T13:29:00Z">
                <w:r w:rsidR="00DF166D" w:rsidRPr="00ED0743" w:rsidDel="001415A0">
                  <w:rPr>
                    <w:lang w:val="en-US"/>
                  </w:rPr>
                  <w:delText xml:space="preserve">appropriate </w:delText>
                </w:r>
              </w:del>
              <w:r w:rsidR="00DF166D" w:rsidRPr="00ED0743">
                <w:rPr>
                  <w:lang w:val="en-US"/>
                </w:rPr>
                <w:t xml:space="preserve">for </w:t>
              </w:r>
            </w:ins>
            <w:ins w:id="11442" w:author="Author" w:date="2018-02-06T11:53:00Z">
              <w:r w:rsidR="00755872">
                <w:rPr>
                  <w:rStyle w:val="SAPEmphasis"/>
                  <w:lang w:val="en-US"/>
                </w:rPr>
                <w:t>FR</w:t>
              </w:r>
            </w:ins>
            <w:ins w:id="11443" w:author="Author" w:date="2018-02-06T10:28:00Z">
              <w:del w:id="11444" w:author="Author" w:date="2018-02-06T11:53:00Z">
                <w:r w:rsidR="00DF166D" w:rsidRPr="00ED0743" w:rsidDel="00755872">
                  <w:rPr>
                    <w:rStyle w:val="SAPScreenElement"/>
                    <w:color w:val="auto"/>
                    <w:lang w:val="en-US"/>
                  </w:rPr>
                  <w:delText>&lt;YourCountry&gt;</w:delText>
                </w:r>
              </w:del>
            </w:ins>
            <w:del w:id="11445" w:author="Author" w:date="2018-02-06T10:28:00Z">
              <w:r w:rsidRPr="0033437B" w:rsidDel="00DF166D">
                <w:rPr>
                  <w:lang w:val="en-US"/>
                </w:rPr>
                <w:delText>is given</w:delText>
              </w:r>
            </w:del>
            <w:r w:rsidRPr="0033437B">
              <w:rPr>
                <w:lang w:val="en-US"/>
              </w:rPr>
              <w:t>.</w:t>
            </w: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0F930054" w14:textId="35A7B2BC" w:rsidR="00307830" w:rsidRPr="00BE273A" w:rsidRDefault="00307830" w:rsidP="00307830">
            <w:pPr>
              <w:rPr>
                <w:rStyle w:val="SAPScreenElement"/>
                <w:lang w:val="en-US"/>
              </w:rPr>
            </w:pPr>
            <w:r w:rsidRPr="0033437B">
              <w:rPr>
                <w:rStyle w:val="SAPScreenElement"/>
                <w:lang w:val="en-US"/>
              </w:rPr>
              <w:lastRenderedPageBreak/>
              <w:t xml:space="preserve">Pay Component: </w:t>
            </w:r>
            <w:r w:rsidRPr="0033437B">
              <w:rPr>
                <w:lang w:val="en-US"/>
              </w:rPr>
              <w:t>select from drop-down, for example</w:t>
            </w:r>
            <w:r w:rsidRPr="0033437B">
              <w:rPr>
                <w:rStyle w:val="SAPUserEntry"/>
                <w:lang w:val="en-US"/>
              </w:rPr>
              <w:t xml:space="preserve"> FR</w:t>
            </w:r>
            <w:r w:rsidRPr="0033437B">
              <w:rPr>
                <w:lang w:val="en-US"/>
              </w:rPr>
              <w:t xml:space="preserve"> </w:t>
            </w:r>
            <w:r w:rsidRPr="0033437B">
              <w:rPr>
                <w:rStyle w:val="SAPUserEntry"/>
                <w:lang w:val="en-US"/>
              </w:rPr>
              <w:t>-</w:t>
            </w:r>
            <w:r w:rsidRPr="0033437B">
              <w:rPr>
                <w:lang w:val="en-US"/>
              </w:rPr>
              <w:t xml:space="preserve"> </w:t>
            </w:r>
            <w:r w:rsidRPr="0033437B">
              <w:rPr>
                <w:rStyle w:val="SAPUserEntry"/>
                <w:lang w:val="en-US"/>
              </w:rPr>
              <w:t>Monthly Salary(1000FR)</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7D80B800" w14:textId="77777777" w:rsidR="00307830" w:rsidRPr="0033437B" w:rsidRDefault="00307830" w:rsidP="00307830">
            <w:pPr>
              <w:rPr>
                <w:lang w:val="en-US"/>
              </w:rPr>
            </w:pPr>
            <w:r w:rsidRPr="0033437B">
              <w:rPr>
                <w:lang w:val="en-US"/>
              </w:rPr>
              <w:t>The</w:t>
            </w:r>
            <w:r w:rsidRPr="0033437B">
              <w:rPr>
                <w:rStyle w:val="SAPScreenElement"/>
                <w:lang w:val="en-US"/>
              </w:rPr>
              <w:t xml:space="preserve"> Pay Component</w:t>
            </w:r>
            <w:r w:rsidRPr="0033437B">
              <w:rPr>
                <w:lang w:val="en-US"/>
              </w:rPr>
              <w:t xml:space="preserve"> entered needs to fit to the selected </w:t>
            </w:r>
            <w:r w:rsidRPr="0033437B">
              <w:rPr>
                <w:rStyle w:val="SAPScreenElement"/>
                <w:lang w:val="en-US"/>
              </w:rPr>
              <w:t>Employment Type</w:t>
            </w:r>
            <w:r w:rsidRPr="0033437B">
              <w:rPr>
                <w:lang w:val="en-US"/>
              </w:rPr>
              <w:t>.</w:t>
            </w:r>
          </w:p>
          <w:p w14:paraId="4E1FD2CF" w14:textId="77777777" w:rsidR="00307830" w:rsidRPr="0033437B" w:rsidRDefault="00307830" w:rsidP="00307830">
            <w:pPr>
              <w:pStyle w:val="SAPNoteHeading"/>
              <w:ind w:left="0"/>
              <w:rPr>
                <w:lang w:val="en-US"/>
              </w:rPr>
            </w:pPr>
            <w:r w:rsidRPr="0033437B">
              <w:rPr>
                <w:noProof/>
                <w:lang w:val="en-US"/>
              </w:rPr>
              <w:drawing>
                <wp:inline distT="0" distB="0" distL="0" distR="0" wp14:anchorId="7E74C971" wp14:editId="6160EFE8">
                  <wp:extent cx="225425" cy="225425"/>
                  <wp:effectExtent l="0" t="0" r="3175" b="3175"/>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Recommendation</w:t>
            </w:r>
          </w:p>
          <w:p w14:paraId="204CBB90" w14:textId="35E71DF3" w:rsidR="00307830" w:rsidRPr="00BE273A" w:rsidRDefault="00307830" w:rsidP="00307830">
            <w:pPr>
              <w:rPr>
                <w:lang w:val="en-US"/>
              </w:rPr>
            </w:pPr>
            <w:r w:rsidRPr="0033437B">
              <w:rPr>
                <w:lang w:val="en-US"/>
              </w:rPr>
              <w:t>Required if integration with Employee Central Payroll is in place.</w:t>
            </w:r>
          </w:p>
        </w:tc>
      </w:tr>
      <w:tr w:rsidR="00307830" w:rsidRPr="00A41C57" w14:paraId="175FDE19" w14:textId="77777777" w:rsidTr="00307830">
        <w:trPr>
          <w:trHeight w:val="360"/>
        </w:trPr>
        <w:tc>
          <w:tcPr>
            <w:tcW w:w="3662" w:type="dxa"/>
            <w:vMerge/>
            <w:tcBorders>
              <w:left w:val="single" w:sz="8" w:space="0" w:color="999999"/>
              <w:right w:val="single" w:sz="8" w:space="0" w:color="999999"/>
            </w:tcBorders>
            <w:vAlign w:val="center"/>
          </w:tcPr>
          <w:p w14:paraId="1511EE13" w14:textId="77777777" w:rsidR="00307830" w:rsidRPr="00BE273A" w:rsidRDefault="00307830" w:rsidP="00307830">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6BE70992" w14:textId="5EE07ADC" w:rsidR="00307830" w:rsidRPr="00BE273A" w:rsidRDefault="00307830" w:rsidP="00307830">
            <w:pPr>
              <w:rPr>
                <w:rStyle w:val="SAPScreenElement"/>
                <w:lang w:val="en-US"/>
              </w:rPr>
            </w:pPr>
            <w:r w:rsidRPr="0033437B">
              <w:rPr>
                <w:rStyle w:val="SAPScreenElement"/>
                <w:lang w:val="en-US"/>
              </w:rPr>
              <w:t xml:space="preserve">Amount: </w:t>
            </w:r>
            <w:r w:rsidRPr="0033437B">
              <w:rPr>
                <w:lang w:val="en-US"/>
              </w:rPr>
              <w:t>enter as appropriate</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64D6331F" w14:textId="77777777" w:rsidR="00307830" w:rsidRPr="0033437B" w:rsidRDefault="00307830" w:rsidP="00307830">
            <w:pPr>
              <w:rPr>
                <w:lang w:val="en-US"/>
              </w:rPr>
            </w:pPr>
            <w:r w:rsidRPr="0033437B">
              <w:rPr>
                <w:lang w:val="en-US"/>
              </w:rPr>
              <w:t>In case of an hourly paid employee, you need to enter an appropriate amount.</w:t>
            </w:r>
          </w:p>
          <w:p w14:paraId="08740701" w14:textId="77777777" w:rsidR="00307830" w:rsidRPr="0033437B" w:rsidRDefault="00307830" w:rsidP="00307830">
            <w:pPr>
              <w:pStyle w:val="SAPNoteHeading"/>
              <w:ind w:left="0"/>
              <w:rPr>
                <w:lang w:val="en-US"/>
              </w:rPr>
            </w:pPr>
            <w:r w:rsidRPr="0033437B">
              <w:rPr>
                <w:noProof/>
                <w:lang w:val="en-US"/>
              </w:rPr>
              <w:drawing>
                <wp:inline distT="0" distB="0" distL="0" distR="0" wp14:anchorId="5C217FF9" wp14:editId="0C376C8B">
                  <wp:extent cx="225425" cy="225425"/>
                  <wp:effectExtent l="0" t="0" r="3175" b="3175"/>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Recommendation</w:t>
            </w:r>
          </w:p>
          <w:p w14:paraId="2A22E2B4" w14:textId="663D6390" w:rsidR="00307830" w:rsidRPr="00BE273A" w:rsidRDefault="00307830" w:rsidP="00307830">
            <w:pPr>
              <w:rPr>
                <w:lang w:val="en-US"/>
              </w:rPr>
            </w:pPr>
            <w:r w:rsidRPr="0033437B">
              <w:rPr>
                <w:lang w:val="en-US"/>
              </w:rPr>
              <w:t>Required if integration with Employee Central Payroll is in place.</w:t>
            </w:r>
          </w:p>
        </w:tc>
      </w:tr>
      <w:tr w:rsidR="00307830" w:rsidRPr="00A41C57" w14:paraId="0A3B63AE" w14:textId="77777777" w:rsidTr="00307830">
        <w:trPr>
          <w:trHeight w:val="360"/>
        </w:trPr>
        <w:tc>
          <w:tcPr>
            <w:tcW w:w="3662" w:type="dxa"/>
            <w:vMerge/>
            <w:tcBorders>
              <w:left w:val="single" w:sz="8" w:space="0" w:color="999999"/>
              <w:right w:val="single" w:sz="8" w:space="0" w:color="999999"/>
            </w:tcBorders>
            <w:vAlign w:val="center"/>
          </w:tcPr>
          <w:p w14:paraId="53D81C3A" w14:textId="77777777" w:rsidR="00307830" w:rsidRPr="00BE273A" w:rsidRDefault="00307830" w:rsidP="00307830">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24BFD149" w14:textId="60DF5DA6" w:rsidR="00307830" w:rsidRPr="00BE273A" w:rsidRDefault="00307830" w:rsidP="00307830">
            <w:pPr>
              <w:rPr>
                <w:rStyle w:val="SAPScreenElement"/>
                <w:lang w:val="en-US"/>
              </w:rPr>
            </w:pPr>
            <w:r w:rsidRPr="0033437B">
              <w:rPr>
                <w:rStyle w:val="SAPScreenElement"/>
                <w:lang w:val="en-US"/>
              </w:rPr>
              <w:t xml:space="preserve">Currency: </w:t>
            </w:r>
            <w:r w:rsidRPr="0033437B">
              <w:rPr>
                <w:rStyle w:val="SAPUserEntry"/>
                <w:lang w:val="en-US"/>
              </w:rPr>
              <w:t xml:space="preserve">EUR </w:t>
            </w:r>
            <w:r w:rsidRPr="0033437B">
              <w:rPr>
                <w:lang w:val="en-US"/>
              </w:rPr>
              <w:t>is defaulted</w:t>
            </w:r>
            <w:r w:rsidR="00B408FD" w:rsidRPr="00BE273A">
              <w:rPr>
                <w:lang w:val="en-US"/>
              </w:rPr>
              <w: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09B7D5F5" w14:textId="77777777" w:rsidR="00307830" w:rsidRPr="0033437B" w:rsidRDefault="00307830" w:rsidP="00307830">
            <w:pPr>
              <w:rPr>
                <w:lang w:val="en-US"/>
              </w:rPr>
            </w:pPr>
            <w:r w:rsidRPr="0033437B">
              <w:rPr>
                <w:lang w:val="en-US"/>
              </w:rPr>
              <w:t>Defaults to the currency of the country where the company is located.</w:t>
            </w:r>
          </w:p>
          <w:p w14:paraId="6C97C2A3" w14:textId="77777777" w:rsidR="00307830" w:rsidRPr="0033437B" w:rsidRDefault="00307830" w:rsidP="00307830">
            <w:pPr>
              <w:pStyle w:val="SAPNoteHeading"/>
              <w:ind w:left="0"/>
              <w:rPr>
                <w:lang w:val="en-US"/>
              </w:rPr>
            </w:pPr>
            <w:r w:rsidRPr="0033437B">
              <w:rPr>
                <w:noProof/>
                <w:lang w:val="en-US"/>
              </w:rPr>
              <w:drawing>
                <wp:inline distT="0" distB="0" distL="0" distR="0" wp14:anchorId="0D8D505A" wp14:editId="01505515">
                  <wp:extent cx="225425" cy="225425"/>
                  <wp:effectExtent l="0" t="0" r="3175" b="3175"/>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Recommendation</w:t>
            </w:r>
          </w:p>
          <w:p w14:paraId="0BCB1D9A" w14:textId="1512CE9E" w:rsidR="00307830" w:rsidRPr="00BE273A" w:rsidRDefault="00307830" w:rsidP="00307830">
            <w:pPr>
              <w:rPr>
                <w:lang w:val="en-US"/>
              </w:rPr>
            </w:pPr>
            <w:r w:rsidRPr="0033437B">
              <w:rPr>
                <w:lang w:val="en-US"/>
              </w:rPr>
              <w:t>Required if integration with Employee Central Payroll is in place.</w:t>
            </w:r>
          </w:p>
        </w:tc>
      </w:tr>
      <w:tr w:rsidR="00307830" w:rsidRPr="00A41C57" w14:paraId="2968C3D1" w14:textId="77777777" w:rsidTr="00307830">
        <w:trPr>
          <w:trHeight w:val="360"/>
        </w:trPr>
        <w:tc>
          <w:tcPr>
            <w:tcW w:w="3662" w:type="dxa"/>
            <w:vMerge/>
            <w:tcBorders>
              <w:left w:val="single" w:sz="8" w:space="0" w:color="999999"/>
              <w:right w:val="single" w:sz="8" w:space="0" w:color="999999"/>
            </w:tcBorders>
            <w:vAlign w:val="center"/>
          </w:tcPr>
          <w:p w14:paraId="236BCFAC" w14:textId="77777777" w:rsidR="00307830" w:rsidRPr="00BE273A" w:rsidRDefault="00307830" w:rsidP="00307830">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7A0ABB91" w14:textId="01DCA594" w:rsidR="00307830" w:rsidRPr="008D3676" w:rsidRDefault="00307830" w:rsidP="00307830">
            <w:pPr>
              <w:rPr>
                <w:rStyle w:val="SAPScreenElement"/>
                <w:lang w:val="en-US"/>
              </w:rPr>
            </w:pPr>
            <w:r w:rsidRPr="0033437B">
              <w:rPr>
                <w:rStyle w:val="SAPScreenElement"/>
                <w:lang w:val="en-US"/>
              </w:rPr>
              <w:t xml:space="preserve">Frequency: </w:t>
            </w:r>
            <w:r w:rsidRPr="0033437B">
              <w:rPr>
                <w:lang w:val="en-US"/>
              </w:rPr>
              <w:t xml:space="preserve">value is defaulted based on </w:t>
            </w:r>
            <w:r w:rsidRPr="0033437B">
              <w:rPr>
                <w:rStyle w:val="SAPScreenElement"/>
                <w:lang w:val="en-US"/>
              </w:rPr>
              <w:t>Pay Component</w:t>
            </w:r>
            <w:r w:rsidRPr="0033437B">
              <w:rPr>
                <w:lang w:val="en-US"/>
              </w:rPr>
              <w: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08C8D2EC" w14:textId="77777777" w:rsidR="00307830" w:rsidRPr="0033437B" w:rsidRDefault="00307830" w:rsidP="00307830">
            <w:pPr>
              <w:pStyle w:val="SAPNoteHeading"/>
              <w:ind w:left="0"/>
              <w:rPr>
                <w:lang w:val="en-US"/>
              </w:rPr>
            </w:pPr>
            <w:r w:rsidRPr="0033437B">
              <w:rPr>
                <w:noProof/>
                <w:lang w:val="en-US"/>
              </w:rPr>
              <w:drawing>
                <wp:inline distT="0" distB="0" distL="0" distR="0" wp14:anchorId="732E43B9" wp14:editId="50E8FA88">
                  <wp:extent cx="225425" cy="225425"/>
                  <wp:effectExtent l="0" t="0" r="3175" b="3175"/>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Recommendation</w:t>
            </w:r>
          </w:p>
          <w:p w14:paraId="6314A0C6" w14:textId="1B505088" w:rsidR="00307830" w:rsidRPr="008D3676" w:rsidRDefault="00307830" w:rsidP="00307830">
            <w:pPr>
              <w:rPr>
                <w:lang w:val="en-US"/>
              </w:rPr>
            </w:pPr>
            <w:r w:rsidRPr="0033437B">
              <w:rPr>
                <w:lang w:val="en-US"/>
              </w:rPr>
              <w:t>Required if integration with Employee Central Payroll is in place.</w:t>
            </w:r>
          </w:p>
        </w:tc>
      </w:tr>
      <w:tr w:rsidR="00307830" w:rsidRPr="00A41C57" w14:paraId="7E87427E" w14:textId="77777777" w:rsidTr="00307830">
        <w:trPr>
          <w:trHeight w:val="360"/>
        </w:trPr>
        <w:tc>
          <w:tcPr>
            <w:tcW w:w="3662" w:type="dxa"/>
            <w:vMerge/>
            <w:tcBorders>
              <w:left w:val="single" w:sz="8" w:space="0" w:color="999999"/>
              <w:right w:val="single" w:sz="8" w:space="0" w:color="999999"/>
            </w:tcBorders>
          </w:tcPr>
          <w:p w14:paraId="332CF461" w14:textId="77777777" w:rsidR="00307830" w:rsidRPr="00BE273A" w:rsidRDefault="00307830" w:rsidP="00307830">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5EA803B4" w14:textId="14E003A8" w:rsidR="00307830" w:rsidRPr="002326C1" w:rsidRDefault="00307830" w:rsidP="00307830">
            <w:pPr>
              <w:rPr>
                <w:rStyle w:val="SAPScreenElement"/>
                <w:lang w:val="en-US"/>
              </w:rPr>
            </w:pPr>
            <w:r w:rsidRPr="0033437B">
              <w:rPr>
                <w:lang w:val="en-US"/>
              </w:rPr>
              <w:t>If appropriate, add a</w:t>
            </w:r>
            <w:r w:rsidRPr="0033437B">
              <w:rPr>
                <w:rStyle w:val="SAPScreenElement"/>
                <w:lang w:val="en-US"/>
              </w:rPr>
              <w:t xml:space="preserve"> Pay Component </w:t>
            </w:r>
            <w:r w:rsidRPr="0033437B">
              <w:rPr>
                <w:lang w:val="en-US"/>
              </w:rPr>
              <w:t xml:space="preserve">related to recurring payments. For this, select in the </w:t>
            </w:r>
            <w:r w:rsidRPr="0033437B">
              <w:rPr>
                <w:rStyle w:val="SAPScreenElement"/>
                <w:lang w:val="en-US"/>
              </w:rPr>
              <w:t xml:space="preserve">Compensation </w:t>
            </w:r>
            <w:r w:rsidRPr="0033437B">
              <w:rPr>
                <w:lang w:val="en-US"/>
              </w:rPr>
              <w:t xml:space="preserve">block the </w:t>
            </w:r>
            <w:r w:rsidRPr="0033437B">
              <w:rPr>
                <w:rStyle w:val="SAPScreenElement"/>
                <w:lang w:val="en-US"/>
              </w:rPr>
              <w:sym w:font="Symbol" w:char="F0C5"/>
            </w:r>
            <w:r w:rsidRPr="0033437B">
              <w:rPr>
                <w:rStyle w:val="SAPScreenElement"/>
                <w:lang w:val="en-US"/>
              </w:rPr>
              <w:t xml:space="preserve"> Add</w:t>
            </w:r>
            <w:r w:rsidRPr="0033437B">
              <w:rPr>
                <w:lang w:val="en-US"/>
              </w:rPr>
              <w:t xml:space="preserve"> link, select as </w:t>
            </w:r>
            <w:r w:rsidRPr="0033437B">
              <w:rPr>
                <w:rStyle w:val="SAPScreenElement"/>
                <w:lang w:val="en-US"/>
              </w:rPr>
              <w:t xml:space="preserve">Pay Component </w:t>
            </w:r>
            <w:r w:rsidRPr="0033437B">
              <w:rPr>
                <w:lang w:val="en-US"/>
              </w:rPr>
              <w:t>for example</w:t>
            </w:r>
            <w:r w:rsidRPr="0033437B">
              <w:rPr>
                <w:rStyle w:val="SAPUserEntry"/>
                <w:lang w:val="en-US"/>
              </w:rPr>
              <w:t xml:space="preserve"> FR</w:t>
            </w:r>
            <w:r w:rsidRPr="0033437B">
              <w:rPr>
                <w:b/>
                <w:lang w:val="en-US"/>
              </w:rPr>
              <w:t xml:space="preserve"> </w:t>
            </w:r>
            <w:r w:rsidRPr="0033437B">
              <w:rPr>
                <w:rStyle w:val="SAPUserEntry"/>
                <w:lang w:val="en-US"/>
              </w:rPr>
              <w:t>-</w:t>
            </w:r>
            <w:r w:rsidRPr="0033437B">
              <w:rPr>
                <w:b/>
                <w:lang w:val="en-US"/>
              </w:rPr>
              <w:t xml:space="preserve"> </w:t>
            </w:r>
            <w:r w:rsidRPr="0033437B">
              <w:rPr>
                <w:rStyle w:val="SAPUserEntry"/>
                <w:lang w:val="en-US"/>
              </w:rPr>
              <w:t>Area Allowance</w:t>
            </w:r>
            <w:r w:rsidRPr="0033437B">
              <w:rPr>
                <w:b/>
                <w:lang w:val="en-US"/>
              </w:rPr>
              <w:t xml:space="preserve"> </w:t>
            </w:r>
            <w:r w:rsidRPr="0033437B">
              <w:rPr>
                <w:rStyle w:val="SAPUserEntry"/>
                <w:lang w:val="en-US"/>
              </w:rPr>
              <w:t>(1130FR)</w:t>
            </w:r>
            <w:r w:rsidRPr="0033437B">
              <w:rPr>
                <w:lang w:val="en-US"/>
              </w:rPr>
              <w:t xml:space="preserve">. The currency and frequency are </w:t>
            </w:r>
            <w:r w:rsidRPr="0033437B">
              <w:rPr>
                <w:lang w:val="en-US"/>
              </w:rPr>
              <w:lastRenderedPageBreak/>
              <w:t>pre-populated per default.</w:t>
            </w:r>
            <w:r w:rsidRPr="0033437B">
              <w:rPr>
                <w:rStyle w:val="SAPUserEntry"/>
                <w:lang w:val="en-US"/>
              </w:rPr>
              <w:t xml:space="preserve"> </w:t>
            </w:r>
            <w:r w:rsidRPr="0033437B">
              <w:rPr>
                <w:lang w:val="en-US"/>
              </w:rPr>
              <w:t>Enter an amount as appropriate.</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6EA301C1" w14:textId="77777777" w:rsidR="00307830" w:rsidRPr="002326C1" w:rsidRDefault="00307830" w:rsidP="00307830">
            <w:pPr>
              <w:rPr>
                <w:lang w:val="en-US"/>
              </w:rPr>
            </w:pPr>
          </w:p>
        </w:tc>
      </w:tr>
    </w:tbl>
    <w:p w14:paraId="29A6F610" w14:textId="136BB31E" w:rsidR="00307830" w:rsidRPr="00AE1E45" w:rsidRDefault="00307830" w:rsidP="00B41010">
      <w:pPr>
        <w:pStyle w:val="Heading3"/>
        <w:spacing w:before="240" w:after="120"/>
        <w:rPr>
          <w:lang w:val="en-US"/>
        </w:rPr>
      </w:pPr>
      <w:bookmarkStart w:id="11446" w:name="_Toc507063206"/>
      <w:r w:rsidRPr="00AE1E45">
        <w:rPr>
          <w:lang w:val="en-US"/>
        </w:rPr>
        <w:t>United Kingdom (GB)</w:t>
      </w:r>
      <w:bookmarkEnd w:id="11446"/>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3662"/>
        <w:gridCol w:w="5130"/>
        <w:gridCol w:w="5490"/>
      </w:tblGrid>
      <w:tr w:rsidR="00307830" w:rsidRPr="002326C1" w14:paraId="3E9F15D1" w14:textId="77777777" w:rsidTr="00307830">
        <w:trPr>
          <w:trHeight w:val="432"/>
          <w:tblHeader/>
        </w:trPr>
        <w:tc>
          <w:tcPr>
            <w:tcW w:w="3662" w:type="dxa"/>
            <w:tcBorders>
              <w:top w:val="single" w:sz="8" w:space="0" w:color="999999"/>
              <w:left w:val="single" w:sz="8" w:space="0" w:color="999999"/>
              <w:bottom w:val="single" w:sz="8" w:space="0" w:color="999999"/>
              <w:right w:val="single" w:sz="8" w:space="0" w:color="999999"/>
            </w:tcBorders>
            <w:shd w:val="clear" w:color="auto" w:fill="999999"/>
          </w:tcPr>
          <w:p w14:paraId="0CD5B216" w14:textId="77777777" w:rsidR="00307830" w:rsidRPr="002326C1" w:rsidRDefault="00307830" w:rsidP="00307830">
            <w:pPr>
              <w:pStyle w:val="SAPTableHeader"/>
              <w:rPr>
                <w:lang w:val="en-US"/>
              </w:rPr>
            </w:pPr>
            <w:r>
              <w:rPr>
                <w:lang w:val="en-US"/>
              </w:rPr>
              <w:t>Instruction</w:t>
            </w:r>
          </w:p>
        </w:tc>
        <w:tc>
          <w:tcPr>
            <w:tcW w:w="5130" w:type="dxa"/>
            <w:tcBorders>
              <w:top w:val="single" w:sz="8" w:space="0" w:color="999999"/>
              <w:left w:val="single" w:sz="8" w:space="0" w:color="999999"/>
              <w:bottom w:val="single" w:sz="8" w:space="0" w:color="999999"/>
              <w:right w:val="single" w:sz="8" w:space="0" w:color="999999"/>
            </w:tcBorders>
            <w:shd w:val="clear" w:color="auto" w:fill="999999"/>
            <w:hideMark/>
          </w:tcPr>
          <w:p w14:paraId="7D1DB082" w14:textId="77777777" w:rsidR="00307830" w:rsidRPr="002326C1" w:rsidRDefault="00307830" w:rsidP="00307830">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490" w:type="dxa"/>
            <w:tcBorders>
              <w:top w:val="single" w:sz="8" w:space="0" w:color="999999"/>
              <w:left w:val="single" w:sz="8" w:space="0" w:color="999999"/>
              <w:bottom w:val="single" w:sz="8" w:space="0" w:color="999999"/>
              <w:right w:val="single" w:sz="8" w:space="0" w:color="999999"/>
            </w:tcBorders>
            <w:shd w:val="clear" w:color="auto" w:fill="999999"/>
            <w:hideMark/>
          </w:tcPr>
          <w:p w14:paraId="7709661B" w14:textId="77777777" w:rsidR="00307830" w:rsidRPr="002326C1" w:rsidRDefault="00307830" w:rsidP="00307830">
            <w:pPr>
              <w:pStyle w:val="SAPTableHeader"/>
              <w:rPr>
                <w:lang w:val="en-US"/>
              </w:rPr>
            </w:pPr>
            <w:r w:rsidRPr="002326C1">
              <w:rPr>
                <w:lang w:val="en-US"/>
              </w:rPr>
              <w:t>Additional Information</w:t>
            </w:r>
          </w:p>
        </w:tc>
      </w:tr>
      <w:tr w:rsidR="00307830" w:rsidRPr="00A41C57" w14:paraId="2F6CD7DA" w14:textId="77777777" w:rsidTr="00307830">
        <w:trPr>
          <w:trHeight w:val="360"/>
        </w:trPr>
        <w:tc>
          <w:tcPr>
            <w:tcW w:w="3662" w:type="dxa"/>
            <w:vMerge w:val="restart"/>
            <w:tcBorders>
              <w:top w:val="single" w:sz="8" w:space="0" w:color="999999"/>
              <w:left w:val="single" w:sz="8" w:space="0" w:color="999999"/>
              <w:right w:val="single" w:sz="8" w:space="0" w:color="999999"/>
            </w:tcBorders>
          </w:tcPr>
          <w:p w14:paraId="7E61DBAD" w14:textId="77777777" w:rsidR="00307830" w:rsidRPr="00920E6F" w:rsidRDefault="00307830" w:rsidP="00307830">
            <w:pPr>
              <w:rPr>
                <w:lang w:val="en-US"/>
              </w:rPr>
            </w:pPr>
            <w:r w:rsidRPr="00920E6F">
              <w:rPr>
                <w:lang w:val="en-US"/>
              </w:rPr>
              <w:t xml:space="preserve">The values of the fields in the </w:t>
            </w:r>
            <w:r w:rsidRPr="00920E6F">
              <w:rPr>
                <w:rStyle w:val="SAPScreenElement"/>
                <w:lang w:val="en-US"/>
              </w:rPr>
              <w:t>Compensation Information</w:t>
            </w:r>
            <w:r w:rsidRPr="00920E6F">
              <w:rPr>
                <w:lang w:val="en-US"/>
              </w:rPr>
              <w:t xml:space="preserve"> block are automatically suggested, based on a preconfigured business rule.</w:t>
            </w:r>
          </w:p>
          <w:p w14:paraId="0B356EF1" w14:textId="77777777" w:rsidR="00307830" w:rsidRPr="00920E6F" w:rsidRDefault="00307830" w:rsidP="00307830">
            <w:pPr>
              <w:pStyle w:val="SAPNoteHeading"/>
              <w:ind w:left="0"/>
              <w:rPr>
                <w:lang w:val="en-US"/>
              </w:rPr>
            </w:pPr>
            <w:r w:rsidRPr="00920E6F">
              <w:rPr>
                <w:noProof/>
                <w:color w:val="FF0000"/>
                <w:lang w:val="en-US"/>
              </w:rPr>
              <w:drawing>
                <wp:inline distT="0" distB="0" distL="0" distR="0" wp14:anchorId="0BF92938" wp14:editId="70AEFC5E">
                  <wp:extent cx="225425" cy="225425"/>
                  <wp:effectExtent l="0" t="0" r="3175" b="3175"/>
                  <wp:docPr id="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noProof/>
                <w:color w:val="FF0000"/>
                <w:lang w:val="en-US" w:eastAsia="zh-CN"/>
              </w:rPr>
              <w:t xml:space="preserve"> </w:t>
            </w:r>
            <w:r w:rsidRPr="00920E6F">
              <w:rPr>
                <w:lang w:val="en-US"/>
              </w:rPr>
              <w:t>Recommendation</w:t>
            </w:r>
          </w:p>
          <w:p w14:paraId="25A8F459" w14:textId="6CA7B7EA" w:rsidR="00307830" w:rsidRPr="00FF1A3E" w:rsidRDefault="00307830" w:rsidP="00307830">
            <w:pPr>
              <w:rPr>
                <w:rStyle w:val="SAPScreenElement"/>
                <w:lang w:val="en-US"/>
              </w:rPr>
            </w:pPr>
            <w:r w:rsidRPr="00920E6F">
              <w:rPr>
                <w:lang w:val="en-US"/>
              </w:rPr>
              <w:t xml:space="preserve">For details to the preconfigured business rule refer to the </w:t>
            </w:r>
            <w:ins w:id="11447" w:author="Author" w:date="2018-02-06T11:43:00Z">
              <w:r w:rsidR="00421E64" w:rsidRPr="00ED0743">
                <w:rPr>
                  <w:rStyle w:val="SAPScreenElement"/>
                  <w:color w:val="auto"/>
                  <w:lang w:val="en-US"/>
                </w:rPr>
                <w:t>Foundation Objects</w:t>
              </w:r>
              <w:r w:rsidR="00421E64" w:rsidRPr="00ED0743">
                <w:rPr>
                  <w:lang w:val="en-US"/>
                </w:rPr>
                <w:t xml:space="preserve"> workbook </w:t>
              </w:r>
              <w:del w:id="11448" w:author="Author" w:date="2018-02-06T13:29:00Z">
                <w:r w:rsidR="00421E64" w:rsidRPr="00ED0743" w:rsidDel="001415A0">
                  <w:rPr>
                    <w:lang w:val="en-US"/>
                  </w:rPr>
                  <w:delText xml:space="preserve">appropriate </w:delText>
                </w:r>
              </w:del>
              <w:r w:rsidR="00421E64" w:rsidRPr="00ED0743">
                <w:rPr>
                  <w:lang w:val="en-US"/>
                </w:rPr>
                <w:t xml:space="preserve">for </w:t>
              </w:r>
            </w:ins>
            <w:ins w:id="11449" w:author="Author" w:date="2018-02-06T11:53:00Z">
              <w:r w:rsidR="00755872">
                <w:rPr>
                  <w:rStyle w:val="SAPEmphasis"/>
                  <w:lang w:val="en-US"/>
                </w:rPr>
                <w:t>GB</w:t>
              </w:r>
            </w:ins>
            <w:ins w:id="11450" w:author="Author" w:date="2018-02-06T11:43:00Z">
              <w:del w:id="11451" w:author="Author" w:date="2018-02-06T11:53:00Z">
                <w:r w:rsidR="00421E64" w:rsidRPr="00ED0743" w:rsidDel="00755872">
                  <w:rPr>
                    <w:rStyle w:val="SAPScreenElement"/>
                    <w:color w:val="auto"/>
                    <w:lang w:val="en-US"/>
                  </w:rPr>
                  <w:delText>&lt;YourCountry&gt;</w:delText>
                </w:r>
              </w:del>
            </w:ins>
            <w:del w:id="11452" w:author="Author" w:date="2018-02-06T11:43:00Z">
              <w:r w:rsidRPr="00920E6F" w:rsidDel="00421E64">
                <w:rPr>
                  <w:lang w:val="en-US"/>
                </w:rPr>
                <w:delText xml:space="preserve">configuration guide of building block </w:delText>
              </w:r>
              <w:r w:rsidRPr="00920E6F" w:rsidDel="00421E64">
                <w:rPr>
                  <w:rStyle w:val="SAPEmphasis"/>
                  <w:lang w:val="en-US"/>
                </w:rPr>
                <w:delText>15T</w:delText>
              </w:r>
            </w:del>
            <w:r w:rsidRPr="00920E6F">
              <w:rPr>
                <w:lang w:val="en-US"/>
              </w:rPr>
              <w:t>.</w:t>
            </w: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5DB2B36D" w14:textId="041496BE" w:rsidR="00307830" w:rsidRPr="008D3676" w:rsidRDefault="00307830" w:rsidP="00307830">
            <w:pPr>
              <w:rPr>
                <w:rStyle w:val="SAPScreenElement"/>
                <w:lang w:val="en-US"/>
              </w:rPr>
            </w:pPr>
            <w:r w:rsidRPr="00920E6F">
              <w:rPr>
                <w:rStyle w:val="SAPScreenElement"/>
                <w:lang w:val="en-US"/>
              </w:rPr>
              <w:t xml:space="preserve">Pay Group: </w:t>
            </w:r>
            <w:r w:rsidRPr="00920E6F">
              <w:rPr>
                <w:lang w:val="en-US"/>
              </w:rPr>
              <w:t>value is suggested (for example</w:t>
            </w:r>
            <w:r w:rsidRPr="00920E6F">
              <w:rPr>
                <w:rStyle w:val="SAPUserEntry"/>
                <w:lang w:val="en-US"/>
              </w:rPr>
              <w:t xml:space="preserve"> GB – Monthly</w:t>
            </w:r>
            <w:r w:rsidRPr="00267911">
              <w:rPr>
                <w:b/>
                <w:lang w:val="en-US"/>
              </w:rPr>
              <w:t xml:space="preserve"> </w:t>
            </w:r>
            <w:r w:rsidRPr="00920E6F">
              <w:rPr>
                <w:rStyle w:val="SAPUserEntry"/>
                <w:lang w:val="en-US"/>
              </w:rPr>
              <w:t>(GM)</w:t>
            </w:r>
            <w:r w:rsidRPr="00920E6F">
              <w:rPr>
                <w:lang w:val="en-US"/>
              </w:rPr>
              <w:t xml:space="preserve"> when using the example values given in this test script);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24E79C6A" w14:textId="77777777" w:rsidR="00307830" w:rsidRPr="00920E6F" w:rsidRDefault="00307830" w:rsidP="00307830">
            <w:pPr>
              <w:pStyle w:val="SAPNoteHeading"/>
              <w:ind w:left="0"/>
              <w:rPr>
                <w:lang w:val="en-US"/>
              </w:rPr>
            </w:pPr>
            <w:r w:rsidRPr="00920E6F">
              <w:rPr>
                <w:noProof/>
                <w:lang w:val="en-US"/>
              </w:rPr>
              <w:drawing>
                <wp:inline distT="0" distB="0" distL="0" distR="0" wp14:anchorId="28F1D7D4" wp14:editId="60F1AB18">
                  <wp:extent cx="228600" cy="228600"/>
                  <wp:effectExtent l="0" t="0" r="0" b="0"/>
                  <wp:docPr id="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Pr>
                <w:lang w:val="en-US"/>
              </w:rPr>
              <w:t> Recommendation</w:t>
            </w:r>
          </w:p>
          <w:p w14:paraId="64685A7C" w14:textId="77777777" w:rsidR="00307830" w:rsidRPr="00920E6F" w:rsidRDefault="00307830" w:rsidP="00307830">
            <w:pPr>
              <w:pStyle w:val="NoteParagraph"/>
              <w:ind w:left="0"/>
              <w:rPr>
                <w:lang w:val="en-US"/>
              </w:rPr>
            </w:pPr>
            <w:r w:rsidRPr="00920E6F">
              <w:rPr>
                <w:lang w:val="en-US"/>
              </w:rPr>
              <w:t>Required if integration with Employee Central Payroll is in place.</w:t>
            </w:r>
          </w:p>
          <w:p w14:paraId="126427EF" w14:textId="77777777" w:rsidR="00307830" w:rsidRPr="00920E6F" w:rsidRDefault="00307830" w:rsidP="00307830">
            <w:pPr>
              <w:pStyle w:val="SAPNoteHeading"/>
              <w:ind w:left="0"/>
              <w:rPr>
                <w:lang w:val="en-US"/>
              </w:rPr>
            </w:pPr>
            <w:r w:rsidRPr="00920E6F">
              <w:rPr>
                <w:noProof/>
                <w:lang w:val="en-US"/>
              </w:rPr>
              <w:drawing>
                <wp:inline distT="0" distB="0" distL="0" distR="0" wp14:anchorId="323D91B5" wp14:editId="7F0BAC5C">
                  <wp:extent cx="228600" cy="228600"/>
                  <wp:effectExtent l="0" t="0" r="0" b="0"/>
                  <wp:docPr id="10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Pr>
                <w:lang w:val="en-US"/>
              </w:rPr>
              <w:t xml:space="preserve"> Note</w:t>
            </w:r>
          </w:p>
          <w:p w14:paraId="5882DD33" w14:textId="275CA9FB" w:rsidR="00307830" w:rsidRPr="008D3676" w:rsidRDefault="00307830" w:rsidP="00307830">
            <w:pPr>
              <w:rPr>
                <w:lang w:val="en-US"/>
              </w:rPr>
            </w:pPr>
            <w:r w:rsidRPr="00920E6F">
              <w:rPr>
                <w:lang w:val="en-US"/>
              </w:rPr>
              <w:t>In case the employee should not be considered for payroll run in the Employee Central Payroll system, meaning his/her employee class is</w:t>
            </w:r>
            <w:r w:rsidRPr="00920E6F">
              <w:rPr>
                <w:rStyle w:val="SAPUserEntry"/>
                <w:lang w:val="en-US"/>
              </w:rPr>
              <w:t xml:space="preserve"> Contingent</w:t>
            </w:r>
            <w:r w:rsidRPr="00920E6F">
              <w:rPr>
                <w:lang w:val="en-US"/>
              </w:rPr>
              <w:t xml:space="preserve"> </w:t>
            </w:r>
            <w:r w:rsidRPr="00920E6F">
              <w:rPr>
                <w:rStyle w:val="SAPUserEntry"/>
                <w:lang w:val="en-US"/>
              </w:rPr>
              <w:t>(GB)</w:t>
            </w:r>
            <w:r w:rsidRPr="00920E6F">
              <w:rPr>
                <w:lang w:val="en-US"/>
              </w:rPr>
              <w:t>, then value</w:t>
            </w:r>
            <w:r w:rsidRPr="00920E6F">
              <w:rPr>
                <w:rStyle w:val="SAPUserEntry"/>
                <w:lang w:val="en-US"/>
              </w:rPr>
              <w:t xml:space="preserve"> GB</w:t>
            </w:r>
            <w:r w:rsidRPr="00F52D24">
              <w:rPr>
                <w:lang w:val="en-US"/>
              </w:rPr>
              <w:t xml:space="preserve"> </w:t>
            </w:r>
            <w:r w:rsidRPr="00920E6F">
              <w:rPr>
                <w:rStyle w:val="SAPUserEntry"/>
                <w:lang w:val="en-US"/>
              </w:rPr>
              <w:t>–</w:t>
            </w:r>
            <w:r w:rsidRPr="00F52D24">
              <w:rPr>
                <w:lang w:val="en-US"/>
              </w:rPr>
              <w:t xml:space="preserve"> </w:t>
            </w:r>
            <w:r w:rsidRPr="00920E6F">
              <w:rPr>
                <w:rStyle w:val="SAPUserEntry"/>
                <w:lang w:val="en-US"/>
              </w:rPr>
              <w:t>Non Payroll</w:t>
            </w:r>
            <w:r w:rsidRPr="00920E6F">
              <w:rPr>
                <w:b/>
                <w:lang w:val="en-US"/>
              </w:rPr>
              <w:t xml:space="preserve"> </w:t>
            </w:r>
            <w:r w:rsidRPr="00920E6F">
              <w:rPr>
                <w:rStyle w:val="SAPUserEntry"/>
                <w:lang w:val="en-US"/>
              </w:rPr>
              <w:t>(GN)</w:t>
            </w:r>
            <w:r w:rsidRPr="00920E6F">
              <w:rPr>
                <w:b/>
                <w:lang w:val="en-US"/>
              </w:rPr>
              <w:t xml:space="preserve"> </w:t>
            </w:r>
            <w:r w:rsidRPr="00920E6F">
              <w:rPr>
                <w:lang w:val="en-US"/>
              </w:rPr>
              <w:t>is defaulted.</w:t>
            </w:r>
          </w:p>
        </w:tc>
      </w:tr>
      <w:tr w:rsidR="00307830" w:rsidRPr="00A41C57" w14:paraId="3955D97E" w14:textId="77777777" w:rsidTr="00307830">
        <w:trPr>
          <w:trHeight w:val="360"/>
        </w:trPr>
        <w:tc>
          <w:tcPr>
            <w:tcW w:w="3662" w:type="dxa"/>
            <w:vMerge/>
            <w:tcBorders>
              <w:left w:val="single" w:sz="8" w:space="0" w:color="999999"/>
              <w:bottom w:val="single" w:sz="8" w:space="0" w:color="999999"/>
              <w:right w:val="single" w:sz="8" w:space="0" w:color="999999"/>
            </w:tcBorders>
            <w:vAlign w:val="center"/>
          </w:tcPr>
          <w:p w14:paraId="7DA1965D" w14:textId="77777777" w:rsidR="00307830" w:rsidRPr="00FF1A3E" w:rsidRDefault="00307830" w:rsidP="00307830">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3B127BA0" w14:textId="7DE03CEE" w:rsidR="00307830" w:rsidRPr="008D3676" w:rsidRDefault="00307830" w:rsidP="00307830">
            <w:pPr>
              <w:rPr>
                <w:rStyle w:val="SAPScreenElement"/>
                <w:lang w:val="en-US"/>
              </w:rPr>
            </w:pPr>
            <w:r w:rsidRPr="00920E6F">
              <w:rPr>
                <w:rStyle w:val="SAPScreenElement"/>
                <w:lang w:val="en-US"/>
              </w:rPr>
              <w:t xml:space="preserve">Is Eligible For Car: </w:t>
            </w:r>
            <w:r w:rsidRPr="00920E6F">
              <w:rPr>
                <w:lang w:val="en-US"/>
              </w:rPr>
              <w:t>select from drop-down</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4F1D7D1E" w14:textId="77777777" w:rsidR="00307830" w:rsidRPr="008D3676" w:rsidRDefault="00307830" w:rsidP="00307830">
            <w:pPr>
              <w:rPr>
                <w:lang w:val="en-US"/>
              </w:rPr>
            </w:pPr>
          </w:p>
        </w:tc>
      </w:tr>
      <w:tr w:rsidR="00307830" w:rsidRPr="00A41C57" w14:paraId="4F986BFD" w14:textId="77777777" w:rsidTr="00307830">
        <w:trPr>
          <w:trHeight w:val="360"/>
        </w:trPr>
        <w:tc>
          <w:tcPr>
            <w:tcW w:w="3662" w:type="dxa"/>
            <w:vMerge w:val="restart"/>
            <w:tcBorders>
              <w:top w:val="single" w:sz="8" w:space="0" w:color="999999"/>
              <w:left w:val="single" w:sz="8" w:space="0" w:color="999999"/>
              <w:right w:val="single" w:sz="8" w:space="0" w:color="999999"/>
            </w:tcBorders>
          </w:tcPr>
          <w:p w14:paraId="1E8E6BE0" w14:textId="77777777" w:rsidR="00307830" w:rsidRPr="00920E6F" w:rsidRDefault="00307830" w:rsidP="00307830">
            <w:pPr>
              <w:rPr>
                <w:lang w:val="en-US"/>
              </w:rPr>
            </w:pPr>
            <w:r w:rsidRPr="00920E6F">
              <w:rPr>
                <w:lang w:val="en-US"/>
              </w:rPr>
              <w:t xml:space="preserve">The values of the fields in the </w:t>
            </w:r>
            <w:r w:rsidRPr="00920E6F">
              <w:rPr>
                <w:rStyle w:val="SAPScreenElement"/>
                <w:lang w:val="en-US"/>
              </w:rPr>
              <w:t xml:space="preserve">Compensation </w:t>
            </w:r>
            <w:r w:rsidRPr="00920E6F">
              <w:rPr>
                <w:lang w:val="en-US"/>
              </w:rPr>
              <w:t xml:space="preserve">block are automatically suggested, based on a preconfigured business rule, from the values maintained for fields </w:t>
            </w:r>
            <w:r w:rsidRPr="00920E6F">
              <w:rPr>
                <w:rStyle w:val="SAPScreenElement"/>
                <w:lang w:val="en-US"/>
              </w:rPr>
              <w:t>Pay Scale Group</w:t>
            </w:r>
            <w:r w:rsidRPr="00920E6F">
              <w:rPr>
                <w:lang w:val="en-US"/>
              </w:rPr>
              <w:t xml:space="preserve"> und </w:t>
            </w:r>
            <w:r w:rsidRPr="00920E6F">
              <w:rPr>
                <w:rStyle w:val="SAPScreenElement"/>
                <w:lang w:val="en-US"/>
              </w:rPr>
              <w:t>Pay Scale Level</w:t>
            </w:r>
            <w:r w:rsidRPr="00920E6F">
              <w:rPr>
                <w:lang w:val="en-US"/>
              </w:rPr>
              <w:t>.</w:t>
            </w:r>
          </w:p>
          <w:p w14:paraId="58CD3C20" w14:textId="4E09DADB" w:rsidR="00307830" w:rsidRPr="00920E6F" w:rsidRDefault="00307830" w:rsidP="00307830">
            <w:pPr>
              <w:rPr>
                <w:lang w:val="en-US"/>
              </w:rPr>
            </w:pPr>
            <w:r w:rsidRPr="00920E6F">
              <w:rPr>
                <w:lang w:val="en-US"/>
              </w:rPr>
              <w:lastRenderedPageBreak/>
              <w:t xml:space="preserve">In addition, you can maintain </w:t>
            </w:r>
            <w:commentRangeStart w:id="11453"/>
            <w:r w:rsidRPr="00920E6F">
              <w:rPr>
                <w:lang w:val="en-US"/>
              </w:rPr>
              <w:t>recurring payment</w:t>
            </w:r>
            <w:ins w:id="11454" w:author="Author" w:date="2018-02-22T10:29:00Z">
              <w:r w:rsidR="005F6795">
                <w:rPr>
                  <w:lang w:val="en-US"/>
                </w:rPr>
                <w:t>s</w:t>
              </w:r>
            </w:ins>
            <w:del w:id="11455" w:author="Author" w:date="2018-02-22T10:29:00Z">
              <w:r w:rsidRPr="00920E6F" w:rsidDel="005F6795">
                <w:rPr>
                  <w:lang w:val="en-US"/>
                </w:rPr>
                <w:delText xml:space="preserve"> data</w:delText>
              </w:r>
              <w:commentRangeEnd w:id="11453"/>
              <w:r w:rsidR="00CF3B88" w:rsidDel="005F6795">
                <w:rPr>
                  <w:rStyle w:val="CommentReference"/>
                </w:rPr>
                <w:commentReference w:id="11453"/>
              </w:r>
            </w:del>
            <w:r w:rsidRPr="00920E6F">
              <w:rPr>
                <w:lang w:val="en-US"/>
              </w:rPr>
              <w:t>, if appropriate.</w:t>
            </w:r>
          </w:p>
          <w:p w14:paraId="548889F7" w14:textId="77777777" w:rsidR="00307830" w:rsidRPr="00920E6F" w:rsidRDefault="00307830" w:rsidP="00307830">
            <w:pPr>
              <w:rPr>
                <w:lang w:val="en-US"/>
              </w:rPr>
            </w:pPr>
          </w:p>
          <w:p w14:paraId="1521A99E" w14:textId="77777777" w:rsidR="00307830" w:rsidRPr="00920E6F" w:rsidRDefault="00307830" w:rsidP="00307830">
            <w:pPr>
              <w:pStyle w:val="SAPNoteHeading"/>
              <w:ind w:left="0"/>
              <w:rPr>
                <w:lang w:val="en-US"/>
              </w:rPr>
            </w:pPr>
            <w:r w:rsidRPr="00920E6F">
              <w:rPr>
                <w:noProof/>
                <w:lang w:val="en-US"/>
              </w:rPr>
              <w:drawing>
                <wp:inline distT="0" distB="0" distL="0" distR="0" wp14:anchorId="2381DA95" wp14:editId="47AB3F60">
                  <wp:extent cx="228600" cy="228600"/>
                  <wp:effectExtent l="0" t="0" r="0" b="0"/>
                  <wp:docPr id="10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Pr>
                <w:noProof/>
                <w:lang w:val="en-US" w:eastAsia="zh-CN"/>
              </w:rPr>
              <w:t xml:space="preserve"> </w:t>
            </w:r>
            <w:r w:rsidRPr="00920E6F">
              <w:rPr>
                <w:lang w:val="en-US"/>
              </w:rPr>
              <w:t>Recommendation</w:t>
            </w:r>
          </w:p>
          <w:p w14:paraId="4774C08E" w14:textId="269DD8D3" w:rsidR="00307830" w:rsidRPr="00920E6F" w:rsidRDefault="00307830" w:rsidP="00307830">
            <w:pPr>
              <w:rPr>
                <w:lang w:val="en-US"/>
              </w:rPr>
            </w:pPr>
            <w:r w:rsidRPr="00920E6F">
              <w:rPr>
                <w:lang w:val="en-US"/>
              </w:rPr>
              <w:t xml:space="preserve">For details to the preconfigured business rules refer to the </w:t>
            </w:r>
            <w:r w:rsidR="003860F5" w:rsidRPr="00C31D3F">
              <w:rPr>
                <w:rStyle w:val="SAPScreenElement"/>
                <w:color w:val="auto"/>
                <w:lang w:val="en-US"/>
                <w:rPrChange w:id="11456" w:author="Author" w:date="2018-02-28T09:19:00Z">
                  <w:rPr>
                    <w:rStyle w:val="SAPScreenElement"/>
                    <w:color w:val="auto"/>
                  </w:rPr>
                </w:rPrChange>
              </w:rPr>
              <w:t>Foundation Objects</w:t>
            </w:r>
            <w:r w:rsidR="003860F5" w:rsidRPr="00BE273A">
              <w:rPr>
                <w:lang w:val="en-US"/>
              </w:rPr>
              <w:t xml:space="preserve"> </w:t>
            </w:r>
            <w:r w:rsidRPr="00920E6F">
              <w:rPr>
                <w:lang w:val="en-US"/>
              </w:rPr>
              <w:t xml:space="preserve">workbook </w:t>
            </w:r>
            <w:ins w:id="11457" w:author="Author" w:date="2018-02-06T10:28:00Z">
              <w:del w:id="11458" w:author="Author" w:date="2018-02-06T13:30:00Z">
                <w:r w:rsidR="00DF166D" w:rsidRPr="00ED0743" w:rsidDel="001415A0">
                  <w:rPr>
                    <w:lang w:val="en-US"/>
                  </w:rPr>
                  <w:delText xml:space="preserve">appropriate </w:delText>
                </w:r>
              </w:del>
              <w:r w:rsidR="00DF166D" w:rsidRPr="00ED0743">
                <w:rPr>
                  <w:lang w:val="en-US"/>
                </w:rPr>
                <w:t xml:space="preserve">for </w:t>
              </w:r>
            </w:ins>
            <w:ins w:id="11459" w:author="Author" w:date="2018-02-06T11:53:00Z">
              <w:r w:rsidR="00755872">
                <w:rPr>
                  <w:rStyle w:val="SAPEmphasis"/>
                  <w:lang w:val="en-US"/>
                </w:rPr>
                <w:t>GB</w:t>
              </w:r>
            </w:ins>
            <w:ins w:id="11460" w:author="Author" w:date="2018-02-06T10:28:00Z">
              <w:del w:id="11461" w:author="Author" w:date="2018-02-06T11:53:00Z">
                <w:r w:rsidR="00DF166D" w:rsidRPr="00ED0743" w:rsidDel="00755872">
                  <w:rPr>
                    <w:rStyle w:val="SAPScreenElement"/>
                    <w:color w:val="auto"/>
                    <w:lang w:val="en-US"/>
                  </w:rPr>
                  <w:delText>&lt;YourCountry&gt;</w:delText>
                </w:r>
              </w:del>
            </w:ins>
            <w:del w:id="11462" w:author="Author" w:date="2018-02-06T10:28:00Z">
              <w:r w:rsidRPr="00920E6F" w:rsidDel="00DF166D">
                <w:rPr>
                  <w:lang w:val="en-US"/>
                </w:rPr>
                <w:delText>is given</w:delText>
              </w:r>
            </w:del>
            <w:r w:rsidRPr="00920E6F">
              <w:rPr>
                <w:lang w:val="en-US"/>
              </w:rPr>
              <w:t>.</w:t>
            </w:r>
          </w:p>
          <w:p w14:paraId="650BDD3A" w14:textId="77777777" w:rsidR="00307830" w:rsidRPr="00920E6F" w:rsidRDefault="00307830" w:rsidP="00307830">
            <w:pPr>
              <w:pStyle w:val="SAPNoteHeading"/>
              <w:ind w:left="0"/>
              <w:rPr>
                <w:lang w:val="en-US"/>
              </w:rPr>
            </w:pPr>
            <w:commentRangeStart w:id="11463"/>
            <w:r w:rsidRPr="00920E6F">
              <w:rPr>
                <w:noProof/>
                <w:lang w:val="en-US"/>
              </w:rPr>
              <w:drawing>
                <wp:inline distT="0" distB="0" distL="0" distR="0" wp14:anchorId="0FAB1707" wp14:editId="319F1028">
                  <wp:extent cx="225425" cy="225425"/>
                  <wp:effectExtent l="0" t="0" r="3175" b="3175"/>
                  <wp:docPr id="16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lang w:val="en-US"/>
              </w:rPr>
              <w:t xml:space="preserve"> Note</w:t>
            </w:r>
          </w:p>
          <w:p w14:paraId="0CC5DE8F" w14:textId="686DB109" w:rsidR="00307830" w:rsidRPr="00FF1A3E" w:rsidRDefault="00307830" w:rsidP="00307830">
            <w:pPr>
              <w:rPr>
                <w:rStyle w:val="SAPScreenElement"/>
                <w:lang w:val="en-US"/>
              </w:rPr>
            </w:pPr>
            <w:r w:rsidRPr="00920E6F">
              <w:rPr>
                <w:lang w:val="en-US"/>
              </w:rPr>
              <w:t xml:space="preserve">Information needed to have a meaningful employee master data record. In case integration with Employee Central Payroll is in place, in the Employee Central Payroll system the salary information will be kept in infotype </w:t>
            </w:r>
            <w:r w:rsidRPr="00920E6F">
              <w:rPr>
                <w:rStyle w:val="SAPScreenElement"/>
                <w:color w:val="auto"/>
                <w:lang w:val="en-US"/>
              </w:rPr>
              <w:t xml:space="preserve">Basic Pay, </w:t>
            </w:r>
            <w:r w:rsidRPr="00920E6F">
              <w:rPr>
                <w:lang w:val="en-US"/>
              </w:rPr>
              <w:t xml:space="preserve">whereas the recurring payments will be kept in infotype </w:t>
            </w:r>
            <w:r w:rsidRPr="00920E6F">
              <w:rPr>
                <w:rStyle w:val="SAPScreenElement"/>
                <w:color w:val="auto"/>
                <w:lang w:val="en-US"/>
              </w:rPr>
              <w:t>Recurring Payments/</w:t>
            </w:r>
            <w:ins w:id="11464" w:author="Author" w:date="2018-02-06T11:53:00Z">
              <w:r w:rsidR="00755872">
                <w:rPr>
                  <w:rStyle w:val="SAPScreenElement"/>
                  <w:color w:val="auto"/>
                  <w:lang w:val="en-US"/>
                </w:rPr>
                <w:t xml:space="preserve"> </w:t>
              </w:r>
            </w:ins>
            <w:r w:rsidRPr="00920E6F">
              <w:rPr>
                <w:rStyle w:val="SAPScreenElement"/>
                <w:color w:val="auto"/>
                <w:lang w:val="en-US"/>
              </w:rPr>
              <w:t>Deductions</w:t>
            </w:r>
            <w:r w:rsidRPr="00920E6F">
              <w:rPr>
                <w:lang w:val="en-US"/>
              </w:rPr>
              <w:t>.</w:t>
            </w:r>
            <w:commentRangeEnd w:id="11463"/>
            <w:r>
              <w:rPr>
                <w:rStyle w:val="CommentReference"/>
              </w:rPr>
              <w:commentReference w:id="11463"/>
            </w: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1DF7D5BD" w14:textId="3E3B933E" w:rsidR="00307830" w:rsidRPr="00BE273A" w:rsidRDefault="00307830" w:rsidP="00307830">
            <w:pPr>
              <w:rPr>
                <w:rStyle w:val="SAPScreenElement"/>
                <w:lang w:val="en-US"/>
              </w:rPr>
            </w:pPr>
            <w:r w:rsidRPr="00920E6F">
              <w:rPr>
                <w:rStyle w:val="SAPScreenElement"/>
                <w:lang w:val="en-US"/>
              </w:rPr>
              <w:lastRenderedPageBreak/>
              <w:t xml:space="preserve">Pay Component: </w:t>
            </w:r>
            <w:r w:rsidRPr="00920E6F">
              <w:rPr>
                <w:lang w:val="en-US"/>
              </w:rPr>
              <w:t>value is defaulted (for example</w:t>
            </w:r>
            <w:r w:rsidRPr="00920E6F">
              <w:rPr>
                <w:rStyle w:val="SAPUserEntry"/>
                <w:lang w:val="en-US"/>
              </w:rPr>
              <w:t xml:space="preserve"> GB – Monthly Salary</w:t>
            </w:r>
            <w:r w:rsidRPr="00920E6F">
              <w:rPr>
                <w:b/>
                <w:lang w:val="en-US"/>
              </w:rPr>
              <w:t xml:space="preserve"> </w:t>
            </w:r>
            <w:r w:rsidRPr="00920E6F">
              <w:rPr>
                <w:rStyle w:val="SAPUserEntry"/>
                <w:lang w:val="en-US"/>
              </w:rPr>
              <w:t>(1000GB)</w:t>
            </w:r>
            <w:r w:rsidRPr="00920E6F">
              <w:rPr>
                <w:lang w:val="en-US"/>
              </w:rPr>
              <w:t xml:space="preserve"> in case you use the example values given in this test script);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0E8C7AA8" w14:textId="77777777" w:rsidR="00307830" w:rsidRPr="00920E6F" w:rsidRDefault="00307830" w:rsidP="00307830">
            <w:pPr>
              <w:rPr>
                <w:lang w:val="en-US"/>
              </w:rPr>
            </w:pPr>
            <w:r w:rsidRPr="00920E6F">
              <w:rPr>
                <w:lang w:val="en-US"/>
              </w:rPr>
              <w:t>In case of an hourly paid employee (meaning employment type</w:t>
            </w:r>
            <w:r w:rsidRPr="00920E6F">
              <w:rPr>
                <w:rStyle w:val="SAPUserEntry"/>
                <w:lang w:val="en-US"/>
              </w:rPr>
              <w:t xml:space="preserve"> Hourly(GB)</w:t>
            </w:r>
            <w:r w:rsidRPr="00920E6F">
              <w:rPr>
                <w:lang w:val="en-US"/>
              </w:rPr>
              <w:t>), you need to select</w:t>
            </w:r>
            <w:r w:rsidRPr="00920E6F">
              <w:rPr>
                <w:rStyle w:val="SAPUserEntry"/>
                <w:lang w:val="en-US"/>
              </w:rPr>
              <w:t xml:space="preserve"> GB</w:t>
            </w:r>
            <w:r w:rsidRPr="00920E6F">
              <w:rPr>
                <w:lang w:val="en-US"/>
              </w:rPr>
              <w:t xml:space="preserve"> </w:t>
            </w:r>
            <w:r w:rsidRPr="00920E6F">
              <w:rPr>
                <w:rStyle w:val="SAPUserEntry"/>
                <w:lang w:val="en-US"/>
              </w:rPr>
              <w:t>-</w:t>
            </w:r>
            <w:r w:rsidRPr="00920E6F">
              <w:rPr>
                <w:lang w:val="en-US"/>
              </w:rPr>
              <w:t xml:space="preserve"> </w:t>
            </w:r>
            <w:r w:rsidRPr="00920E6F">
              <w:rPr>
                <w:rStyle w:val="SAPUserEntry"/>
                <w:lang w:val="en-US"/>
              </w:rPr>
              <w:t>Hourly Rate</w:t>
            </w:r>
            <w:r w:rsidRPr="00920E6F">
              <w:rPr>
                <w:b/>
                <w:lang w:val="en-US"/>
              </w:rPr>
              <w:t xml:space="preserve"> </w:t>
            </w:r>
            <w:r w:rsidRPr="00920E6F">
              <w:rPr>
                <w:rStyle w:val="SAPUserEntry"/>
                <w:lang w:val="en-US"/>
              </w:rPr>
              <w:t>(1001GB)</w:t>
            </w:r>
            <w:r w:rsidRPr="00920E6F">
              <w:rPr>
                <w:lang w:val="en-US"/>
              </w:rPr>
              <w:t xml:space="preserve"> from drop-down. The </w:t>
            </w:r>
            <w:r w:rsidRPr="00920E6F">
              <w:rPr>
                <w:rStyle w:val="SAPScreenElement"/>
                <w:lang w:val="en-US"/>
              </w:rPr>
              <w:t>Frequency</w:t>
            </w:r>
            <w:r w:rsidRPr="00920E6F">
              <w:rPr>
                <w:lang w:val="en-US"/>
              </w:rPr>
              <w:t xml:space="preserve"> will then be defaulted automatically to</w:t>
            </w:r>
            <w:r w:rsidRPr="00920E6F">
              <w:rPr>
                <w:rStyle w:val="SAPUserEntry"/>
                <w:lang w:val="en-US"/>
              </w:rPr>
              <w:t xml:space="preserve"> Hourly</w:t>
            </w:r>
            <w:r w:rsidRPr="00920E6F">
              <w:rPr>
                <w:b/>
                <w:lang w:val="en-US"/>
              </w:rPr>
              <w:t xml:space="preserve"> </w:t>
            </w:r>
            <w:r w:rsidRPr="00920E6F">
              <w:rPr>
                <w:rStyle w:val="SAPUserEntry"/>
                <w:lang w:val="en-US"/>
              </w:rPr>
              <w:t>(HOURLY)</w:t>
            </w:r>
            <w:r w:rsidRPr="00920E6F">
              <w:rPr>
                <w:lang w:val="en-US"/>
              </w:rPr>
              <w:t>.</w:t>
            </w:r>
          </w:p>
          <w:p w14:paraId="3E4A3D4C" w14:textId="77777777" w:rsidR="00307830" w:rsidRPr="00920E6F" w:rsidRDefault="00307830" w:rsidP="00307830">
            <w:pPr>
              <w:pStyle w:val="SAPNoteHeading"/>
              <w:ind w:left="0"/>
              <w:rPr>
                <w:lang w:val="en-US"/>
              </w:rPr>
            </w:pPr>
            <w:r w:rsidRPr="00920E6F">
              <w:rPr>
                <w:noProof/>
                <w:lang w:val="en-US"/>
              </w:rPr>
              <w:drawing>
                <wp:inline distT="0" distB="0" distL="0" distR="0" wp14:anchorId="45F9BF33" wp14:editId="1928E557">
                  <wp:extent cx="225425" cy="225425"/>
                  <wp:effectExtent l="0" t="0" r="3175" b="317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lang w:val="en-US"/>
              </w:rPr>
              <w:t> Recommendation</w:t>
            </w:r>
          </w:p>
          <w:p w14:paraId="16FBA93E" w14:textId="411E6447" w:rsidR="00307830" w:rsidRPr="00BE273A" w:rsidRDefault="00307830" w:rsidP="00307830">
            <w:pPr>
              <w:rPr>
                <w:lang w:val="en-US"/>
              </w:rPr>
            </w:pPr>
            <w:r w:rsidRPr="00920E6F">
              <w:rPr>
                <w:lang w:val="en-US"/>
              </w:rPr>
              <w:t>Required if integration with Employee Central Payroll is in place.</w:t>
            </w:r>
          </w:p>
        </w:tc>
      </w:tr>
      <w:tr w:rsidR="00307830" w:rsidRPr="00A41C57" w14:paraId="17565B2E" w14:textId="77777777" w:rsidTr="00307830">
        <w:trPr>
          <w:trHeight w:val="360"/>
        </w:trPr>
        <w:tc>
          <w:tcPr>
            <w:tcW w:w="3662" w:type="dxa"/>
            <w:vMerge/>
            <w:tcBorders>
              <w:left w:val="single" w:sz="8" w:space="0" w:color="999999"/>
              <w:right w:val="single" w:sz="8" w:space="0" w:color="999999"/>
            </w:tcBorders>
            <w:vAlign w:val="center"/>
          </w:tcPr>
          <w:p w14:paraId="2573B928" w14:textId="77777777" w:rsidR="00307830" w:rsidRPr="00BE273A" w:rsidRDefault="00307830" w:rsidP="00307830">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6392EAC0" w14:textId="50F2FDF7" w:rsidR="00307830" w:rsidRPr="00BE273A" w:rsidRDefault="00307830" w:rsidP="00307830">
            <w:pPr>
              <w:rPr>
                <w:rStyle w:val="SAPScreenElement"/>
                <w:lang w:val="en-US"/>
              </w:rPr>
            </w:pPr>
            <w:r w:rsidRPr="00920E6F">
              <w:rPr>
                <w:rStyle w:val="SAPScreenElement"/>
                <w:lang w:val="en-US"/>
              </w:rPr>
              <w:t xml:space="preserve">Amount: </w:t>
            </w:r>
            <w:r w:rsidRPr="00920E6F">
              <w:rPr>
                <w:lang w:val="en-US"/>
              </w:rPr>
              <w:t>value is defaulted; adapt if required</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1505D1E3" w14:textId="77777777" w:rsidR="00307830" w:rsidRPr="00920E6F" w:rsidRDefault="00307830" w:rsidP="00307830">
            <w:pPr>
              <w:rPr>
                <w:lang w:val="en-US"/>
              </w:rPr>
            </w:pPr>
            <w:r w:rsidRPr="00920E6F">
              <w:rPr>
                <w:lang w:val="en-US"/>
              </w:rPr>
              <w:t>In case of an hourly paid employee, you need to enter an appropriate amount.</w:t>
            </w:r>
          </w:p>
          <w:p w14:paraId="1B51AD2F" w14:textId="77777777" w:rsidR="00307830" w:rsidRPr="00920E6F" w:rsidRDefault="00307830" w:rsidP="00307830">
            <w:pPr>
              <w:pStyle w:val="SAPNoteHeading"/>
              <w:ind w:left="0"/>
              <w:rPr>
                <w:lang w:val="en-US"/>
              </w:rPr>
            </w:pPr>
            <w:r w:rsidRPr="00920E6F">
              <w:rPr>
                <w:noProof/>
                <w:lang w:val="en-US"/>
              </w:rPr>
              <w:drawing>
                <wp:inline distT="0" distB="0" distL="0" distR="0" wp14:anchorId="36C57B12" wp14:editId="510F329C">
                  <wp:extent cx="225425" cy="225425"/>
                  <wp:effectExtent l="0" t="0" r="3175" b="317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lang w:val="en-US"/>
              </w:rPr>
              <w:t> Recommendation</w:t>
            </w:r>
          </w:p>
          <w:p w14:paraId="62DEC5C7" w14:textId="276DB500" w:rsidR="00307830" w:rsidRPr="00BE273A" w:rsidRDefault="00307830" w:rsidP="00307830">
            <w:pPr>
              <w:rPr>
                <w:lang w:val="en-US"/>
              </w:rPr>
            </w:pPr>
            <w:r w:rsidRPr="00920E6F">
              <w:rPr>
                <w:lang w:val="en-US"/>
              </w:rPr>
              <w:t>Required if integration with Employee Central Payroll is in place.</w:t>
            </w:r>
          </w:p>
        </w:tc>
      </w:tr>
      <w:tr w:rsidR="00307830" w:rsidRPr="00A41C57" w14:paraId="2B159E81" w14:textId="77777777" w:rsidTr="00307830">
        <w:trPr>
          <w:trHeight w:val="360"/>
        </w:trPr>
        <w:tc>
          <w:tcPr>
            <w:tcW w:w="3662" w:type="dxa"/>
            <w:vMerge/>
            <w:tcBorders>
              <w:left w:val="single" w:sz="8" w:space="0" w:color="999999"/>
              <w:right w:val="single" w:sz="8" w:space="0" w:color="999999"/>
            </w:tcBorders>
            <w:vAlign w:val="center"/>
          </w:tcPr>
          <w:p w14:paraId="66F4BF29" w14:textId="77777777" w:rsidR="00307830" w:rsidRPr="00BE273A" w:rsidRDefault="00307830" w:rsidP="00307830">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565684B9" w14:textId="4F68B0E3" w:rsidR="00307830" w:rsidRPr="00BE273A" w:rsidRDefault="00307830" w:rsidP="00307830">
            <w:pPr>
              <w:rPr>
                <w:rStyle w:val="SAPScreenElement"/>
                <w:lang w:val="en-US"/>
              </w:rPr>
            </w:pPr>
            <w:r w:rsidRPr="00920E6F">
              <w:rPr>
                <w:rStyle w:val="SAPScreenElement"/>
                <w:lang w:val="en-US"/>
              </w:rPr>
              <w:t xml:space="preserve">Currency: </w:t>
            </w:r>
            <w:r w:rsidRPr="00920E6F">
              <w:rPr>
                <w:rStyle w:val="SAPUserEntry"/>
                <w:lang w:val="en-US"/>
              </w:rPr>
              <w:t xml:space="preserve">GBP </w:t>
            </w:r>
            <w:r w:rsidRPr="00920E6F">
              <w:rPr>
                <w:lang w:val="en-US"/>
              </w:rPr>
              <w:t>is defaulted</w:t>
            </w:r>
            <w:r w:rsidR="00B408FD" w:rsidRPr="00BE273A">
              <w:rPr>
                <w:lang w:val="en-US"/>
              </w:rPr>
              <w: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05D163D5" w14:textId="77777777" w:rsidR="00307830" w:rsidRPr="00920E6F" w:rsidRDefault="00307830" w:rsidP="00307830">
            <w:pPr>
              <w:rPr>
                <w:lang w:val="en-US"/>
              </w:rPr>
            </w:pPr>
            <w:r w:rsidRPr="00920E6F">
              <w:rPr>
                <w:lang w:val="en-US"/>
              </w:rPr>
              <w:t>Defaults to the currency of the country where the company is located.</w:t>
            </w:r>
          </w:p>
          <w:p w14:paraId="4CEF84C5" w14:textId="77777777" w:rsidR="00307830" w:rsidRPr="00920E6F" w:rsidRDefault="00307830" w:rsidP="00307830">
            <w:pPr>
              <w:pStyle w:val="SAPNoteHeading"/>
              <w:ind w:left="0"/>
              <w:rPr>
                <w:lang w:val="en-US"/>
              </w:rPr>
            </w:pPr>
            <w:r w:rsidRPr="00920E6F">
              <w:rPr>
                <w:noProof/>
                <w:lang w:val="en-US"/>
              </w:rPr>
              <w:drawing>
                <wp:inline distT="0" distB="0" distL="0" distR="0" wp14:anchorId="7E4295C0" wp14:editId="5B77D2A5">
                  <wp:extent cx="225425" cy="225425"/>
                  <wp:effectExtent l="0" t="0" r="3175" b="317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lang w:val="en-US"/>
              </w:rPr>
              <w:t> Recommendation</w:t>
            </w:r>
          </w:p>
          <w:p w14:paraId="646252F6" w14:textId="1BC561B8" w:rsidR="00307830" w:rsidRPr="00BE273A" w:rsidRDefault="00307830" w:rsidP="00307830">
            <w:pPr>
              <w:rPr>
                <w:lang w:val="en-US"/>
              </w:rPr>
            </w:pPr>
            <w:r w:rsidRPr="00920E6F">
              <w:rPr>
                <w:lang w:val="en-US"/>
              </w:rPr>
              <w:t>Required if integration with Employee Central Payroll is in place.</w:t>
            </w:r>
          </w:p>
        </w:tc>
      </w:tr>
      <w:tr w:rsidR="00307830" w:rsidRPr="00A41C57" w14:paraId="3327F28E" w14:textId="77777777" w:rsidTr="00307830">
        <w:trPr>
          <w:trHeight w:val="360"/>
        </w:trPr>
        <w:tc>
          <w:tcPr>
            <w:tcW w:w="3662" w:type="dxa"/>
            <w:vMerge/>
            <w:tcBorders>
              <w:left w:val="single" w:sz="8" w:space="0" w:color="999999"/>
              <w:right w:val="single" w:sz="8" w:space="0" w:color="999999"/>
            </w:tcBorders>
            <w:vAlign w:val="center"/>
          </w:tcPr>
          <w:p w14:paraId="776E8D5B" w14:textId="77777777" w:rsidR="00307830" w:rsidRPr="00BE273A" w:rsidRDefault="00307830" w:rsidP="00307830">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6731DBBC" w14:textId="1ED8F35D" w:rsidR="00307830" w:rsidRPr="008D3676" w:rsidRDefault="00307830" w:rsidP="00307830">
            <w:pPr>
              <w:rPr>
                <w:rStyle w:val="SAPScreenElement"/>
                <w:lang w:val="en-US"/>
              </w:rPr>
            </w:pPr>
            <w:r w:rsidRPr="00920E6F">
              <w:rPr>
                <w:rStyle w:val="SAPScreenElement"/>
                <w:lang w:val="en-US"/>
              </w:rPr>
              <w:t xml:space="preserve">Frequency: </w:t>
            </w:r>
            <w:r w:rsidRPr="00920E6F">
              <w:rPr>
                <w:lang w:val="en-US"/>
              </w:rPr>
              <w:t xml:space="preserve">value is defaulted based on </w:t>
            </w:r>
            <w:r w:rsidRPr="00920E6F">
              <w:rPr>
                <w:rStyle w:val="SAPScreenElement"/>
                <w:lang w:val="en-US"/>
              </w:rPr>
              <w:t>Pay Component</w:t>
            </w:r>
            <w:r w:rsidRPr="00920E6F">
              <w:rPr>
                <w:lang w:val="en-US"/>
              </w:rPr>
              <w: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03FCEE16" w14:textId="77777777" w:rsidR="00307830" w:rsidRPr="00920E6F" w:rsidRDefault="00307830" w:rsidP="00307830">
            <w:pPr>
              <w:pStyle w:val="SAPNoteHeading"/>
              <w:ind w:left="0"/>
              <w:rPr>
                <w:lang w:val="en-US"/>
              </w:rPr>
            </w:pPr>
            <w:r w:rsidRPr="00920E6F">
              <w:rPr>
                <w:noProof/>
                <w:lang w:val="en-US"/>
              </w:rPr>
              <w:drawing>
                <wp:inline distT="0" distB="0" distL="0" distR="0" wp14:anchorId="3F600AE7" wp14:editId="628F213F">
                  <wp:extent cx="225425" cy="225425"/>
                  <wp:effectExtent l="0" t="0" r="3175" b="317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lang w:val="en-US"/>
              </w:rPr>
              <w:t> Recommendation</w:t>
            </w:r>
          </w:p>
          <w:p w14:paraId="665DAFA3" w14:textId="1946776B" w:rsidR="00307830" w:rsidRPr="008D3676" w:rsidRDefault="00307830" w:rsidP="00307830">
            <w:pPr>
              <w:rPr>
                <w:lang w:val="en-US"/>
              </w:rPr>
            </w:pPr>
            <w:r w:rsidRPr="00920E6F">
              <w:rPr>
                <w:lang w:val="en-US"/>
              </w:rPr>
              <w:t>Required if integration with Employee Central Payroll is in place.</w:t>
            </w:r>
          </w:p>
        </w:tc>
      </w:tr>
      <w:tr w:rsidR="00307830" w:rsidRPr="00A41C57" w14:paraId="7CCC0FC9" w14:textId="77777777" w:rsidTr="00307830">
        <w:trPr>
          <w:trHeight w:val="360"/>
        </w:trPr>
        <w:tc>
          <w:tcPr>
            <w:tcW w:w="3662" w:type="dxa"/>
            <w:vMerge/>
            <w:tcBorders>
              <w:left w:val="single" w:sz="8" w:space="0" w:color="999999"/>
              <w:right w:val="single" w:sz="8" w:space="0" w:color="999999"/>
            </w:tcBorders>
          </w:tcPr>
          <w:p w14:paraId="1E911278" w14:textId="77777777" w:rsidR="00307830" w:rsidRPr="00BE273A" w:rsidRDefault="00307830" w:rsidP="00307830">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3E7E5A1D" w14:textId="27FB6C38" w:rsidR="00307830" w:rsidRPr="002326C1" w:rsidRDefault="00307830" w:rsidP="00307830">
            <w:pPr>
              <w:rPr>
                <w:rStyle w:val="SAPScreenElement"/>
                <w:lang w:val="en-US"/>
              </w:rPr>
            </w:pPr>
            <w:r w:rsidRPr="00920E6F">
              <w:rPr>
                <w:lang w:val="en-US"/>
              </w:rPr>
              <w:t>If appropriate, add a</w:t>
            </w:r>
            <w:r w:rsidRPr="00920E6F">
              <w:rPr>
                <w:rStyle w:val="SAPScreenElement"/>
                <w:lang w:val="en-US"/>
              </w:rPr>
              <w:t xml:space="preserve"> Pay Component </w:t>
            </w:r>
            <w:r w:rsidRPr="00920E6F">
              <w:rPr>
                <w:lang w:val="en-US"/>
              </w:rPr>
              <w:t xml:space="preserve">related to recurring payments. For this, select in the </w:t>
            </w:r>
            <w:r w:rsidRPr="00920E6F">
              <w:rPr>
                <w:rStyle w:val="SAPScreenElement"/>
                <w:lang w:val="en-US"/>
              </w:rPr>
              <w:t xml:space="preserve">Compensation </w:t>
            </w:r>
            <w:r w:rsidRPr="00920E6F">
              <w:rPr>
                <w:lang w:val="en-US"/>
              </w:rPr>
              <w:t xml:space="preserve">block the </w:t>
            </w:r>
            <w:r w:rsidRPr="00920E6F">
              <w:rPr>
                <w:rStyle w:val="SAPScreenElement"/>
                <w:lang w:val="en-US"/>
              </w:rPr>
              <w:sym w:font="Symbol" w:char="F0C5"/>
            </w:r>
            <w:r w:rsidRPr="00920E6F">
              <w:rPr>
                <w:rStyle w:val="SAPScreenElement"/>
                <w:lang w:val="en-US"/>
              </w:rPr>
              <w:t xml:space="preserve"> Add</w:t>
            </w:r>
            <w:r w:rsidRPr="00920E6F">
              <w:rPr>
                <w:lang w:val="en-US"/>
              </w:rPr>
              <w:t xml:space="preserve"> link, select as </w:t>
            </w:r>
            <w:r w:rsidRPr="00920E6F">
              <w:rPr>
                <w:rStyle w:val="SAPScreenElement"/>
                <w:lang w:val="en-US"/>
              </w:rPr>
              <w:t xml:space="preserve">Pay Component </w:t>
            </w:r>
            <w:r w:rsidRPr="00920E6F">
              <w:rPr>
                <w:lang w:val="en-US"/>
              </w:rPr>
              <w:t>for example</w:t>
            </w:r>
            <w:r w:rsidRPr="00920E6F">
              <w:rPr>
                <w:rStyle w:val="SAPUserEntry"/>
                <w:lang w:val="en-US"/>
              </w:rPr>
              <w:t xml:space="preserve"> GB</w:t>
            </w:r>
            <w:r w:rsidRPr="00920E6F">
              <w:rPr>
                <w:b/>
                <w:lang w:val="en-US"/>
              </w:rPr>
              <w:t xml:space="preserve"> </w:t>
            </w:r>
            <w:r w:rsidRPr="00920E6F">
              <w:rPr>
                <w:rStyle w:val="SAPUserEntry"/>
                <w:lang w:val="en-US"/>
              </w:rPr>
              <w:t>-</w:t>
            </w:r>
            <w:r w:rsidRPr="00920E6F">
              <w:rPr>
                <w:b/>
                <w:lang w:val="en-US"/>
              </w:rPr>
              <w:t xml:space="preserve"> </w:t>
            </w:r>
            <w:r w:rsidRPr="00920E6F">
              <w:rPr>
                <w:rStyle w:val="SAPUserEntry"/>
                <w:lang w:val="en-US"/>
              </w:rPr>
              <w:t>Area Allowance</w:t>
            </w:r>
            <w:r w:rsidRPr="00920E6F">
              <w:rPr>
                <w:b/>
                <w:lang w:val="en-US"/>
              </w:rPr>
              <w:t xml:space="preserve"> </w:t>
            </w:r>
            <w:r w:rsidRPr="00920E6F">
              <w:rPr>
                <w:rStyle w:val="SAPUserEntry"/>
                <w:lang w:val="en-US"/>
              </w:rPr>
              <w:t>(1130GB)</w:t>
            </w:r>
            <w:r w:rsidRPr="00920E6F">
              <w:rPr>
                <w:lang w:val="en-US"/>
              </w:rPr>
              <w:t>. The currency and frequency are pre-populated per default.</w:t>
            </w:r>
            <w:r w:rsidRPr="00920E6F">
              <w:rPr>
                <w:b/>
                <w:lang w:val="en-US"/>
              </w:rPr>
              <w:t xml:space="preserve"> </w:t>
            </w:r>
            <w:r w:rsidRPr="00920E6F">
              <w:rPr>
                <w:lang w:val="en-US"/>
              </w:rPr>
              <w:t>Enter an amount as appropriate.</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1053E02E" w14:textId="77777777" w:rsidR="00307830" w:rsidRPr="002326C1" w:rsidRDefault="00307830" w:rsidP="00307830">
            <w:pPr>
              <w:rPr>
                <w:lang w:val="en-US"/>
              </w:rPr>
            </w:pPr>
          </w:p>
        </w:tc>
      </w:tr>
    </w:tbl>
    <w:p w14:paraId="2610099F" w14:textId="77777777" w:rsidR="00307830" w:rsidRPr="00307830" w:rsidRDefault="00307830" w:rsidP="00307830">
      <w:pPr>
        <w:rPr>
          <w:highlight w:val="yellow"/>
          <w:lang w:val="en-US"/>
        </w:rPr>
      </w:pPr>
    </w:p>
    <w:p w14:paraId="5059472A" w14:textId="3ADF7562" w:rsidR="00FF1A3E" w:rsidRPr="00AE1E45" w:rsidRDefault="00FF1A3E" w:rsidP="00AC5720">
      <w:pPr>
        <w:pStyle w:val="Heading3"/>
        <w:spacing w:before="240" w:after="120"/>
        <w:ind w:left="1440" w:hanging="1440"/>
        <w:rPr>
          <w:lang w:val="en-US"/>
        </w:rPr>
      </w:pPr>
      <w:bookmarkStart w:id="11465" w:name="_Toc507063207"/>
      <w:r w:rsidRPr="00AE1E45">
        <w:rPr>
          <w:lang w:val="en-US"/>
        </w:rPr>
        <w:t>Kingdom of Saudi Arabia (SA)</w:t>
      </w:r>
      <w:bookmarkEnd w:id="11465"/>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112"/>
        <w:gridCol w:w="4500"/>
        <w:gridCol w:w="5670"/>
      </w:tblGrid>
      <w:tr w:rsidR="00FF1A3E" w:rsidRPr="002326C1" w14:paraId="19354BBC" w14:textId="77777777" w:rsidTr="00307830">
        <w:trPr>
          <w:trHeight w:val="432"/>
          <w:tblHeader/>
        </w:trPr>
        <w:tc>
          <w:tcPr>
            <w:tcW w:w="4112" w:type="dxa"/>
            <w:tcBorders>
              <w:top w:val="single" w:sz="8" w:space="0" w:color="999999"/>
              <w:left w:val="single" w:sz="8" w:space="0" w:color="999999"/>
              <w:bottom w:val="single" w:sz="8" w:space="0" w:color="999999"/>
              <w:right w:val="single" w:sz="8" w:space="0" w:color="999999"/>
            </w:tcBorders>
            <w:shd w:val="clear" w:color="auto" w:fill="999999"/>
          </w:tcPr>
          <w:p w14:paraId="70A14AC6" w14:textId="77777777" w:rsidR="00FF1A3E" w:rsidRPr="002326C1" w:rsidRDefault="00FF1A3E" w:rsidP="00307830">
            <w:pPr>
              <w:pStyle w:val="SAPTableHeader"/>
              <w:rPr>
                <w:lang w:val="en-US"/>
              </w:rPr>
            </w:pPr>
            <w:r>
              <w:rPr>
                <w:lang w:val="en-US"/>
              </w:rPr>
              <w:t>Instruction</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76BE8DFB" w14:textId="77777777" w:rsidR="00FF1A3E" w:rsidRPr="002326C1" w:rsidRDefault="00FF1A3E" w:rsidP="00307830">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670" w:type="dxa"/>
            <w:tcBorders>
              <w:top w:val="single" w:sz="8" w:space="0" w:color="999999"/>
              <w:left w:val="single" w:sz="8" w:space="0" w:color="999999"/>
              <w:bottom w:val="single" w:sz="8" w:space="0" w:color="999999"/>
              <w:right w:val="single" w:sz="8" w:space="0" w:color="999999"/>
            </w:tcBorders>
            <w:shd w:val="clear" w:color="auto" w:fill="999999"/>
            <w:hideMark/>
          </w:tcPr>
          <w:p w14:paraId="0759C05C" w14:textId="77777777" w:rsidR="00FF1A3E" w:rsidRPr="002326C1" w:rsidRDefault="00FF1A3E" w:rsidP="00307830">
            <w:pPr>
              <w:pStyle w:val="SAPTableHeader"/>
              <w:rPr>
                <w:lang w:val="en-US"/>
              </w:rPr>
            </w:pPr>
            <w:r w:rsidRPr="002326C1">
              <w:rPr>
                <w:lang w:val="en-US"/>
              </w:rPr>
              <w:t>Additional Information</w:t>
            </w:r>
          </w:p>
        </w:tc>
      </w:tr>
      <w:tr w:rsidR="00FF1A3E" w:rsidRPr="00A41C57" w14:paraId="1E7F4EF1" w14:textId="77777777" w:rsidTr="00307830">
        <w:trPr>
          <w:trHeight w:val="360"/>
        </w:trPr>
        <w:tc>
          <w:tcPr>
            <w:tcW w:w="4112" w:type="dxa"/>
            <w:vMerge w:val="restart"/>
            <w:tcBorders>
              <w:top w:val="single" w:sz="8" w:space="0" w:color="999999"/>
              <w:left w:val="single" w:sz="8" w:space="0" w:color="999999"/>
              <w:right w:val="single" w:sz="8" w:space="0" w:color="999999"/>
            </w:tcBorders>
          </w:tcPr>
          <w:p w14:paraId="495A20F2" w14:textId="77777777" w:rsidR="00FF1A3E" w:rsidRPr="00984404" w:rsidRDefault="00FF1A3E" w:rsidP="00FF1A3E">
            <w:pPr>
              <w:rPr>
                <w:lang w:val="en-US"/>
              </w:rPr>
            </w:pPr>
            <w:r w:rsidRPr="00984404">
              <w:rPr>
                <w:lang w:val="en-US"/>
              </w:rPr>
              <w:t xml:space="preserve">The values of the fields in the </w:t>
            </w:r>
            <w:r w:rsidRPr="00984404">
              <w:rPr>
                <w:rStyle w:val="SAPScreenElement"/>
                <w:lang w:val="en-US"/>
              </w:rPr>
              <w:t>Compensation Information</w:t>
            </w:r>
            <w:r w:rsidRPr="00984404">
              <w:rPr>
                <w:lang w:val="en-US"/>
              </w:rPr>
              <w:t xml:space="preserve"> block are automatically suggested, based on a preconfigured business rule.</w:t>
            </w:r>
          </w:p>
          <w:p w14:paraId="21AEC89F" w14:textId="77777777" w:rsidR="00FF1A3E" w:rsidRPr="00984404" w:rsidRDefault="00FF1A3E" w:rsidP="00FF1A3E">
            <w:pPr>
              <w:pStyle w:val="SAPNoteHeading"/>
              <w:ind w:left="0"/>
              <w:rPr>
                <w:lang w:val="en-US"/>
              </w:rPr>
            </w:pPr>
            <w:r w:rsidRPr="00984404">
              <w:rPr>
                <w:noProof/>
                <w:color w:val="FF0000"/>
                <w:lang w:val="en-US"/>
              </w:rPr>
              <w:drawing>
                <wp:inline distT="0" distB="0" distL="0" distR="0" wp14:anchorId="1800008F" wp14:editId="532225C5">
                  <wp:extent cx="225425" cy="225425"/>
                  <wp:effectExtent l="0" t="0" r="3175" b="3175"/>
                  <wp:docPr id="1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Pr>
                <w:noProof/>
                <w:color w:val="FF0000"/>
                <w:lang w:val="en-US" w:eastAsia="zh-CN"/>
              </w:rPr>
              <w:t xml:space="preserve"> </w:t>
            </w:r>
            <w:r w:rsidRPr="00984404">
              <w:rPr>
                <w:lang w:val="en-US"/>
              </w:rPr>
              <w:t>Recommendation</w:t>
            </w:r>
          </w:p>
          <w:p w14:paraId="2CA73B9F" w14:textId="31655911" w:rsidR="00FF1A3E" w:rsidRPr="00FF1A3E" w:rsidRDefault="00FF1A3E" w:rsidP="00FF1A3E">
            <w:pPr>
              <w:rPr>
                <w:rStyle w:val="SAPScreenElement"/>
                <w:lang w:val="en-US"/>
              </w:rPr>
            </w:pPr>
            <w:r w:rsidRPr="00984404">
              <w:rPr>
                <w:lang w:val="en-US"/>
              </w:rPr>
              <w:t xml:space="preserve">For details to the preconfigured business rule refer to the </w:t>
            </w:r>
            <w:ins w:id="11466" w:author="Author" w:date="2018-02-06T11:43:00Z">
              <w:r w:rsidR="00421E64" w:rsidRPr="00ED0743">
                <w:rPr>
                  <w:rStyle w:val="SAPScreenElement"/>
                  <w:color w:val="auto"/>
                  <w:lang w:val="en-US"/>
                </w:rPr>
                <w:t>Foundation Objects</w:t>
              </w:r>
              <w:r w:rsidR="00421E64" w:rsidRPr="00ED0743">
                <w:rPr>
                  <w:lang w:val="en-US"/>
                </w:rPr>
                <w:t xml:space="preserve"> workbook </w:t>
              </w:r>
              <w:del w:id="11467" w:author="Author" w:date="2018-02-06T13:30:00Z">
                <w:r w:rsidR="00421E64" w:rsidRPr="00ED0743" w:rsidDel="001415A0">
                  <w:rPr>
                    <w:lang w:val="en-US"/>
                  </w:rPr>
                  <w:delText xml:space="preserve">appropriate </w:delText>
                </w:r>
              </w:del>
              <w:r w:rsidR="00421E64" w:rsidRPr="00ED0743">
                <w:rPr>
                  <w:lang w:val="en-US"/>
                </w:rPr>
                <w:t xml:space="preserve">for </w:t>
              </w:r>
            </w:ins>
            <w:ins w:id="11468" w:author="Author" w:date="2018-02-06T11:54:00Z">
              <w:r w:rsidR="00755872">
                <w:rPr>
                  <w:rStyle w:val="SAPEmphasis"/>
                  <w:lang w:val="en-US"/>
                </w:rPr>
                <w:t>SA</w:t>
              </w:r>
            </w:ins>
            <w:ins w:id="11469" w:author="Author" w:date="2018-02-06T11:43:00Z">
              <w:del w:id="11470" w:author="Author" w:date="2018-02-06T11:54:00Z">
                <w:r w:rsidR="00421E64" w:rsidRPr="00ED0743" w:rsidDel="00755872">
                  <w:rPr>
                    <w:rStyle w:val="SAPScreenElement"/>
                    <w:color w:val="auto"/>
                    <w:lang w:val="en-US"/>
                  </w:rPr>
                  <w:delText>&lt;YourCountry&gt;</w:delText>
                </w:r>
              </w:del>
            </w:ins>
            <w:del w:id="11471" w:author="Author" w:date="2018-02-06T11:43:00Z">
              <w:r w:rsidRPr="00984404" w:rsidDel="00421E64">
                <w:rPr>
                  <w:lang w:val="en-US"/>
                </w:rPr>
                <w:delText xml:space="preserve">configuration guide of building block </w:delText>
              </w:r>
              <w:r w:rsidRPr="00984404" w:rsidDel="00421E64">
                <w:rPr>
                  <w:rStyle w:val="SAPEmphasis"/>
                  <w:lang w:val="en-US"/>
                </w:rPr>
                <w:delText>15T</w:delText>
              </w:r>
            </w:del>
            <w:r w:rsidRPr="00984404">
              <w:rPr>
                <w:lang w:val="en-US"/>
              </w:rPr>
              <w:t>.</w:t>
            </w: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26A711D0" w14:textId="600FDCC4" w:rsidR="00FF1A3E" w:rsidRPr="008D3676" w:rsidRDefault="00FF1A3E" w:rsidP="00FF1A3E">
            <w:pPr>
              <w:rPr>
                <w:rStyle w:val="SAPScreenElement"/>
                <w:lang w:val="en-US"/>
              </w:rPr>
            </w:pPr>
            <w:r w:rsidRPr="00984404">
              <w:rPr>
                <w:rStyle w:val="SAPScreenElement"/>
                <w:lang w:val="en-US"/>
              </w:rPr>
              <w:t xml:space="preserve">Pay Group: </w:t>
            </w:r>
            <w:r w:rsidRPr="00984404">
              <w:rPr>
                <w:lang w:val="en-US"/>
              </w:rPr>
              <w:t>value is suggested (for example</w:t>
            </w:r>
            <w:r w:rsidRPr="00984404">
              <w:rPr>
                <w:rStyle w:val="SAPUserEntry"/>
                <w:lang w:val="en-US"/>
              </w:rPr>
              <w:t xml:space="preserve"> SA – Monthly</w:t>
            </w:r>
            <w:r w:rsidRPr="00984404">
              <w:rPr>
                <w:b/>
                <w:lang w:val="en-US"/>
              </w:rPr>
              <w:t xml:space="preserve"> </w:t>
            </w:r>
            <w:r w:rsidRPr="00984404">
              <w:rPr>
                <w:rStyle w:val="SAPUserEntry"/>
                <w:lang w:val="en-US"/>
              </w:rPr>
              <w:t>(SA)</w:t>
            </w:r>
            <w:r w:rsidRPr="00984404">
              <w:rPr>
                <w:lang w:val="en-US"/>
              </w:rPr>
              <w:t xml:space="preserve"> when using the example values given in this test script); leave as is </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5B95421D" w14:textId="77777777" w:rsidR="00FF1A3E" w:rsidRPr="00984404" w:rsidRDefault="00FF1A3E" w:rsidP="00FF1A3E">
            <w:pPr>
              <w:pStyle w:val="SAPNoteHeading"/>
              <w:ind w:left="0"/>
              <w:rPr>
                <w:lang w:val="en-US"/>
              </w:rPr>
            </w:pPr>
            <w:r w:rsidRPr="00984404">
              <w:rPr>
                <w:noProof/>
                <w:lang w:val="en-US"/>
              </w:rPr>
              <w:drawing>
                <wp:inline distT="0" distB="0" distL="0" distR="0" wp14:anchorId="21A564DA" wp14:editId="611ABBE3">
                  <wp:extent cx="228600" cy="228600"/>
                  <wp:effectExtent l="0" t="0" r="0" b="0"/>
                  <wp:docPr id="1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Pr>
                <w:lang w:val="en-US"/>
              </w:rPr>
              <w:t> Recommendation</w:t>
            </w:r>
          </w:p>
          <w:p w14:paraId="0816367E" w14:textId="77777777" w:rsidR="00FF1A3E" w:rsidRPr="00984404" w:rsidRDefault="00FF1A3E" w:rsidP="00FF1A3E">
            <w:pPr>
              <w:pStyle w:val="ListContinue"/>
              <w:ind w:left="0"/>
              <w:rPr>
                <w:lang w:val="en-US"/>
              </w:rPr>
            </w:pPr>
            <w:r w:rsidRPr="00984404">
              <w:rPr>
                <w:lang w:val="en-US"/>
              </w:rPr>
              <w:t>Required if integration with Employee Central Payroll is in place.</w:t>
            </w:r>
          </w:p>
          <w:p w14:paraId="57353F16" w14:textId="77777777" w:rsidR="00FF1A3E" w:rsidRPr="00984404" w:rsidRDefault="00FF1A3E" w:rsidP="00FF1A3E">
            <w:pPr>
              <w:pStyle w:val="SAPNoteHeading"/>
              <w:ind w:left="0"/>
              <w:rPr>
                <w:lang w:val="en-US"/>
              </w:rPr>
            </w:pPr>
            <w:r w:rsidRPr="00984404">
              <w:rPr>
                <w:noProof/>
                <w:lang w:val="en-US"/>
              </w:rPr>
              <w:drawing>
                <wp:inline distT="0" distB="0" distL="0" distR="0" wp14:anchorId="59A6D23F" wp14:editId="6FDCB278">
                  <wp:extent cx="228600" cy="228600"/>
                  <wp:effectExtent l="0" t="0" r="0" b="0"/>
                  <wp:docPr id="20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Pr>
                <w:lang w:val="en-US"/>
              </w:rPr>
              <w:t xml:space="preserve"> Note</w:t>
            </w:r>
          </w:p>
          <w:p w14:paraId="010E592A" w14:textId="30C21B7D" w:rsidR="00FF1A3E" w:rsidRPr="008D3676" w:rsidRDefault="00FF1A3E" w:rsidP="00FF1A3E">
            <w:pPr>
              <w:rPr>
                <w:lang w:val="en-US"/>
              </w:rPr>
            </w:pPr>
            <w:r w:rsidRPr="00984404">
              <w:rPr>
                <w:lang w:val="en-US"/>
              </w:rPr>
              <w:t>In case the employee should not be considered for payroll run in the Employee Central Payroll system, meaning his/her employee class is</w:t>
            </w:r>
            <w:r w:rsidRPr="00984404">
              <w:rPr>
                <w:rStyle w:val="SAPUserEntry"/>
                <w:lang w:val="en-US"/>
              </w:rPr>
              <w:t xml:space="preserve"> External</w:t>
            </w:r>
            <w:r w:rsidRPr="00984404">
              <w:rPr>
                <w:b/>
                <w:lang w:val="en-US"/>
              </w:rPr>
              <w:t xml:space="preserve"> </w:t>
            </w:r>
            <w:r w:rsidRPr="00984404">
              <w:rPr>
                <w:rStyle w:val="SAPUserEntry"/>
                <w:lang w:val="en-US"/>
              </w:rPr>
              <w:t>(SA)</w:t>
            </w:r>
            <w:r w:rsidRPr="00984404">
              <w:rPr>
                <w:lang w:val="en-US"/>
              </w:rPr>
              <w:t xml:space="preserve"> and employment type is</w:t>
            </w:r>
            <w:r w:rsidRPr="00984404">
              <w:rPr>
                <w:rStyle w:val="SAPUserEntry"/>
                <w:lang w:val="en-US"/>
              </w:rPr>
              <w:t xml:space="preserve"> Contractual</w:t>
            </w:r>
            <w:r w:rsidRPr="00984404">
              <w:rPr>
                <w:b/>
                <w:lang w:val="en-US"/>
              </w:rPr>
              <w:t xml:space="preserve"> </w:t>
            </w:r>
            <w:r w:rsidRPr="00984404">
              <w:rPr>
                <w:rStyle w:val="SAPUserEntry"/>
                <w:lang w:val="en-US"/>
              </w:rPr>
              <w:t>(SA)</w:t>
            </w:r>
            <w:r w:rsidRPr="00984404">
              <w:rPr>
                <w:lang w:val="en-US"/>
              </w:rPr>
              <w:t>, value</w:t>
            </w:r>
            <w:r w:rsidRPr="00984404">
              <w:rPr>
                <w:rStyle w:val="SAPUserEntry"/>
                <w:lang w:val="en-US"/>
              </w:rPr>
              <w:t xml:space="preserve"> 99</w:t>
            </w:r>
            <w:r w:rsidRPr="00F52D24">
              <w:rPr>
                <w:lang w:val="en-US"/>
              </w:rPr>
              <w:t xml:space="preserve"> </w:t>
            </w:r>
            <w:r w:rsidRPr="00984404">
              <w:rPr>
                <w:rStyle w:val="SAPUserEntry"/>
                <w:lang w:val="en-US"/>
              </w:rPr>
              <w:t>–</w:t>
            </w:r>
            <w:r w:rsidRPr="00F52D24">
              <w:rPr>
                <w:lang w:val="en-US"/>
              </w:rPr>
              <w:t xml:space="preserve"> </w:t>
            </w:r>
            <w:r w:rsidRPr="00984404">
              <w:rPr>
                <w:rStyle w:val="SAPUserEntry"/>
                <w:lang w:val="en-US"/>
              </w:rPr>
              <w:t>Non Payroll</w:t>
            </w:r>
            <w:r w:rsidRPr="00F52D24">
              <w:rPr>
                <w:lang w:val="en-US"/>
              </w:rPr>
              <w:t xml:space="preserve"> </w:t>
            </w:r>
            <w:r w:rsidRPr="00984404">
              <w:rPr>
                <w:rStyle w:val="SAPUserEntry"/>
                <w:lang w:val="en-US"/>
              </w:rPr>
              <w:t>(99)</w:t>
            </w:r>
            <w:r w:rsidRPr="00984404">
              <w:rPr>
                <w:b/>
                <w:lang w:val="en-US"/>
              </w:rPr>
              <w:t xml:space="preserve"> </w:t>
            </w:r>
            <w:r w:rsidRPr="00984404">
              <w:rPr>
                <w:lang w:val="en-US"/>
              </w:rPr>
              <w:t>is suggested for this field.</w:t>
            </w:r>
          </w:p>
        </w:tc>
      </w:tr>
      <w:tr w:rsidR="00FF1A3E" w:rsidRPr="00A41C57" w14:paraId="2D7AF5BF" w14:textId="77777777" w:rsidTr="00307830">
        <w:trPr>
          <w:trHeight w:val="360"/>
        </w:trPr>
        <w:tc>
          <w:tcPr>
            <w:tcW w:w="4112" w:type="dxa"/>
            <w:vMerge/>
            <w:tcBorders>
              <w:left w:val="single" w:sz="8" w:space="0" w:color="999999"/>
              <w:bottom w:val="single" w:sz="8" w:space="0" w:color="999999"/>
              <w:right w:val="single" w:sz="8" w:space="0" w:color="999999"/>
            </w:tcBorders>
            <w:vAlign w:val="center"/>
          </w:tcPr>
          <w:p w14:paraId="15042D40" w14:textId="77777777" w:rsidR="00FF1A3E" w:rsidRPr="00FF1A3E" w:rsidRDefault="00FF1A3E" w:rsidP="00FF1A3E">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5C48A9FB" w14:textId="00B7A1E7" w:rsidR="00FF1A3E" w:rsidRPr="008D3676" w:rsidRDefault="00FF1A3E" w:rsidP="00FF1A3E">
            <w:pPr>
              <w:rPr>
                <w:rStyle w:val="SAPScreenElement"/>
                <w:lang w:val="en-US"/>
              </w:rPr>
            </w:pPr>
            <w:r w:rsidRPr="00984404">
              <w:rPr>
                <w:rStyle w:val="SAPScreenElement"/>
                <w:lang w:val="en-US"/>
              </w:rPr>
              <w:t xml:space="preserve">Is Eligible For Car: </w:t>
            </w:r>
            <w:r w:rsidRPr="00984404">
              <w:rPr>
                <w:lang w:val="en-US"/>
              </w:rPr>
              <w:t>select from drop-down</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6AADED71" w14:textId="77777777" w:rsidR="00FF1A3E" w:rsidRPr="008D3676" w:rsidRDefault="00FF1A3E" w:rsidP="00FF1A3E">
            <w:pPr>
              <w:rPr>
                <w:lang w:val="en-US"/>
              </w:rPr>
            </w:pPr>
          </w:p>
        </w:tc>
      </w:tr>
      <w:tr w:rsidR="00FF1A3E" w:rsidRPr="00A41C57" w14:paraId="51CA11AC" w14:textId="77777777" w:rsidTr="00307830">
        <w:trPr>
          <w:trHeight w:val="360"/>
        </w:trPr>
        <w:tc>
          <w:tcPr>
            <w:tcW w:w="4112" w:type="dxa"/>
            <w:vMerge w:val="restart"/>
            <w:tcBorders>
              <w:top w:val="single" w:sz="8" w:space="0" w:color="999999"/>
              <w:left w:val="single" w:sz="8" w:space="0" w:color="999999"/>
              <w:right w:val="single" w:sz="8" w:space="0" w:color="999999"/>
            </w:tcBorders>
          </w:tcPr>
          <w:p w14:paraId="1FCADB95" w14:textId="77777777" w:rsidR="00FF1A3E" w:rsidRPr="00984404" w:rsidRDefault="00FF1A3E" w:rsidP="00FF1A3E">
            <w:pPr>
              <w:rPr>
                <w:lang w:val="en-US"/>
              </w:rPr>
            </w:pPr>
            <w:r w:rsidRPr="00984404">
              <w:rPr>
                <w:lang w:val="en-US"/>
              </w:rPr>
              <w:lastRenderedPageBreak/>
              <w:t xml:space="preserve">The values of the fields in the </w:t>
            </w:r>
            <w:r w:rsidRPr="00984404">
              <w:rPr>
                <w:rStyle w:val="SAPScreenElement"/>
                <w:lang w:val="en-US"/>
              </w:rPr>
              <w:t xml:space="preserve">Compensation </w:t>
            </w:r>
            <w:r w:rsidRPr="00984404">
              <w:rPr>
                <w:lang w:val="en-US"/>
              </w:rPr>
              <w:t xml:space="preserve">block are automatically suggested, based on a preconfigured business rule, from the values maintained for fields </w:t>
            </w:r>
            <w:r w:rsidRPr="00984404">
              <w:rPr>
                <w:rStyle w:val="SAPScreenElement"/>
                <w:lang w:val="en-US"/>
              </w:rPr>
              <w:t>Pay Scale Group</w:t>
            </w:r>
            <w:r w:rsidRPr="00984404">
              <w:rPr>
                <w:lang w:val="en-US"/>
              </w:rPr>
              <w:t xml:space="preserve"> und </w:t>
            </w:r>
            <w:r w:rsidRPr="00984404">
              <w:rPr>
                <w:rStyle w:val="SAPScreenElement"/>
                <w:lang w:val="en-US"/>
              </w:rPr>
              <w:t>Pay Scale Level</w:t>
            </w:r>
            <w:r w:rsidRPr="00984404">
              <w:rPr>
                <w:lang w:val="en-US"/>
              </w:rPr>
              <w:t xml:space="preserve">. </w:t>
            </w:r>
          </w:p>
          <w:p w14:paraId="4456B39A" w14:textId="4104655A" w:rsidR="00FF1A3E" w:rsidRPr="00984404" w:rsidRDefault="00FF1A3E" w:rsidP="00FF1A3E">
            <w:pPr>
              <w:rPr>
                <w:lang w:val="en-US"/>
              </w:rPr>
            </w:pPr>
            <w:r w:rsidRPr="00984404">
              <w:rPr>
                <w:lang w:val="en-US"/>
              </w:rPr>
              <w:t>In addition, you can maintain recurring payment</w:t>
            </w:r>
            <w:ins w:id="11472" w:author="Author" w:date="2018-02-22T10:30:00Z">
              <w:r w:rsidR="005F6795">
                <w:rPr>
                  <w:lang w:val="en-US"/>
                </w:rPr>
                <w:t>s</w:t>
              </w:r>
            </w:ins>
            <w:del w:id="11473" w:author="Author" w:date="2018-02-22T10:30:00Z">
              <w:r w:rsidRPr="00984404" w:rsidDel="005F6795">
                <w:rPr>
                  <w:lang w:val="en-US"/>
                </w:rPr>
                <w:delText xml:space="preserve"> data</w:delText>
              </w:r>
            </w:del>
            <w:r w:rsidRPr="00984404">
              <w:rPr>
                <w:lang w:val="en-US"/>
              </w:rPr>
              <w:t>, if appropriate.</w:t>
            </w:r>
          </w:p>
          <w:p w14:paraId="4D35036F" w14:textId="77777777" w:rsidR="00FF1A3E" w:rsidRPr="00984404" w:rsidRDefault="00FF1A3E" w:rsidP="00FF1A3E">
            <w:pPr>
              <w:rPr>
                <w:lang w:val="en-US"/>
              </w:rPr>
            </w:pPr>
          </w:p>
          <w:p w14:paraId="05D18B73" w14:textId="77777777" w:rsidR="00FF1A3E" w:rsidRPr="00984404" w:rsidRDefault="00FF1A3E" w:rsidP="00FF1A3E">
            <w:pPr>
              <w:pStyle w:val="SAPNoteHeading"/>
              <w:ind w:left="0"/>
              <w:rPr>
                <w:lang w:val="en-US"/>
              </w:rPr>
            </w:pPr>
            <w:r w:rsidRPr="00984404">
              <w:rPr>
                <w:noProof/>
                <w:lang w:val="en-US"/>
              </w:rPr>
              <w:drawing>
                <wp:inline distT="0" distB="0" distL="0" distR="0" wp14:anchorId="722CB2FA" wp14:editId="37DB1F86">
                  <wp:extent cx="228600" cy="228600"/>
                  <wp:effectExtent l="0" t="0" r="0" b="0"/>
                  <wp:docPr id="1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Pr>
                <w:noProof/>
                <w:lang w:val="en-US" w:eastAsia="zh-CN"/>
              </w:rPr>
              <w:t xml:space="preserve"> </w:t>
            </w:r>
            <w:r w:rsidRPr="00984404">
              <w:rPr>
                <w:lang w:val="en-US"/>
              </w:rPr>
              <w:t>Recommendation</w:t>
            </w:r>
          </w:p>
          <w:p w14:paraId="52DF7140" w14:textId="5114C3E6" w:rsidR="00FF1A3E" w:rsidRPr="00984404" w:rsidRDefault="00FF1A3E" w:rsidP="00FF1A3E">
            <w:pPr>
              <w:pStyle w:val="ListContinue"/>
              <w:ind w:left="0"/>
              <w:rPr>
                <w:lang w:val="en-US"/>
              </w:rPr>
            </w:pPr>
            <w:r w:rsidRPr="00984404">
              <w:rPr>
                <w:lang w:val="en-US"/>
              </w:rPr>
              <w:t xml:space="preserve">For details to the preconfigured business rules refer to the </w:t>
            </w:r>
            <w:r w:rsidR="003860F5" w:rsidRPr="007D0B28">
              <w:rPr>
                <w:rStyle w:val="SAPScreenElement"/>
                <w:color w:val="auto"/>
                <w:lang w:val="en-US"/>
                <w:rPrChange w:id="11474" w:author="Author" w:date="2018-03-01T14:09:00Z">
                  <w:rPr>
                    <w:rStyle w:val="SAPScreenElement"/>
                    <w:color w:val="auto"/>
                  </w:rPr>
                </w:rPrChange>
              </w:rPr>
              <w:t>Foundation Objects</w:t>
            </w:r>
            <w:r w:rsidR="003860F5" w:rsidRPr="00BE273A">
              <w:rPr>
                <w:lang w:val="en-US"/>
              </w:rPr>
              <w:t xml:space="preserve"> </w:t>
            </w:r>
            <w:r w:rsidRPr="00984404">
              <w:rPr>
                <w:lang w:val="en-US"/>
              </w:rPr>
              <w:t xml:space="preserve">workbook </w:t>
            </w:r>
            <w:ins w:id="11475" w:author="Author" w:date="2018-02-06T10:29:00Z">
              <w:del w:id="11476" w:author="Author" w:date="2018-02-06T13:30:00Z">
                <w:r w:rsidR="00DF166D" w:rsidRPr="00ED0743" w:rsidDel="001415A0">
                  <w:rPr>
                    <w:lang w:val="en-US"/>
                  </w:rPr>
                  <w:delText xml:space="preserve">appropriate </w:delText>
                </w:r>
              </w:del>
              <w:r w:rsidR="00DF166D" w:rsidRPr="00ED0743">
                <w:rPr>
                  <w:lang w:val="en-US"/>
                </w:rPr>
                <w:t xml:space="preserve">for </w:t>
              </w:r>
            </w:ins>
            <w:ins w:id="11477" w:author="Author" w:date="2018-02-06T11:54:00Z">
              <w:r w:rsidR="00755872">
                <w:rPr>
                  <w:rStyle w:val="SAPEmphasis"/>
                  <w:lang w:val="en-US"/>
                </w:rPr>
                <w:t>SA</w:t>
              </w:r>
            </w:ins>
            <w:ins w:id="11478" w:author="Author" w:date="2018-02-06T10:29:00Z">
              <w:del w:id="11479" w:author="Author" w:date="2018-02-06T11:54:00Z">
                <w:r w:rsidR="00DF166D" w:rsidRPr="00ED0743" w:rsidDel="00755872">
                  <w:rPr>
                    <w:rStyle w:val="SAPScreenElement"/>
                    <w:color w:val="auto"/>
                    <w:lang w:val="en-US"/>
                  </w:rPr>
                  <w:delText>&lt;YourCountry&gt;</w:delText>
                </w:r>
              </w:del>
            </w:ins>
            <w:del w:id="11480" w:author="Author" w:date="2018-02-06T10:29:00Z">
              <w:r w:rsidRPr="00984404" w:rsidDel="00DF166D">
                <w:rPr>
                  <w:lang w:val="en-US"/>
                </w:rPr>
                <w:delText>is given</w:delText>
              </w:r>
            </w:del>
            <w:r w:rsidRPr="00984404">
              <w:rPr>
                <w:lang w:val="en-US"/>
              </w:rPr>
              <w:t>.</w:t>
            </w:r>
          </w:p>
          <w:p w14:paraId="6108801C" w14:textId="77777777" w:rsidR="00FF1A3E" w:rsidRPr="00984404" w:rsidRDefault="00FF1A3E" w:rsidP="00FF1A3E">
            <w:pPr>
              <w:pStyle w:val="SAPNoteHeading"/>
              <w:ind w:left="0"/>
              <w:rPr>
                <w:lang w:val="en-US"/>
              </w:rPr>
            </w:pPr>
            <w:r w:rsidRPr="00984404">
              <w:rPr>
                <w:noProof/>
                <w:lang w:val="en-US"/>
              </w:rPr>
              <w:drawing>
                <wp:inline distT="0" distB="0" distL="0" distR="0" wp14:anchorId="6C553783" wp14:editId="1C3F82A5">
                  <wp:extent cx="228600" cy="228600"/>
                  <wp:effectExtent l="0" t="0" r="0" b="0"/>
                  <wp:docPr id="11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Pr>
                <w:lang w:val="en-US"/>
              </w:rPr>
              <w:t xml:space="preserve"> Note</w:t>
            </w:r>
          </w:p>
          <w:p w14:paraId="02F8CACA" w14:textId="1E27A68A" w:rsidR="00FF1A3E" w:rsidRPr="00FF1A3E" w:rsidRDefault="00FF1A3E" w:rsidP="00FF1A3E">
            <w:pPr>
              <w:rPr>
                <w:rStyle w:val="SAPScreenElement"/>
                <w:lang w:val="en-US"/>
              </w:rPr>
            </w:pPr>
            <w:r w:rsidRPr="00984404">
              <w:rPr>
                <w:lang w:val="en-US"/>
              </w:rPr>
              <w:t xml:space="preserve">Information needed to have a meaningful employee master data record. In case integration with Employee Central Payroll is in place, in the Employee Central Payroll system the salary information will be kept in infotype </w:t>
            </w:r>
            <w:r w:rsidRPr="00984404">
              <w:rPr>
                <w:rStyle w:val="SAPScreenElement"/>
                <w:color w:val="auto"/>
                <w:lang w:val="en-US"/>
              </w:rPr>
              <w:t>Basic Pay</w:t>
            </w:r>
            <w:r w:rsidRPr="00984404">
              <w:rPr>
                <w:rStyle w:val="SAPScreenElement"/>
                <w:lang w:val="en-US"/>
              </w:rPr>
              <w:t xml:space="preserve">, </w:t>
            </w:r>
            <w:r w:rsidRPr="00984404">
              <w:rPr>
                <w:lang w:val="en-US"/>
              </w:rPr>
              <w:t xml:space="preserve">whereas the recurring payments will be kept in infotype </w:t>
            </w:r>
            <w:r w:rsidRPr="00984404">
              <w:rPr>
                <w:rStyle w:val="SAPScreenElement"/>
                <w:color w:val="auto"/>
                <w:lang w:val="en-US"/>
              </w:rPr>
              <w:t>Recurring Payments/</w:t>
            </w:r>
            <w:r>
              <w:rPr>
                <w:rStyle w:val="SAPScreenElement"/>
                <w:color w:val="auto"/>
                <w:lang w:val="en-US"/>
              </w:rPr>
              <w:t xml:space="preserve"> </w:t>
            </w:r>
            <w:r w:rsidRPr="00984404">
              <w:rPr>
                <w:rStyle w:val="SAPScreenElement"/>
                <w:color w:val="auto"/>
                <w:lang w:val="en-US"/>
              </w:rPr>
              <w:t>Deductions</w:t>
            </w:r>
            <w:r w:rsidRPr="00984404">
              <w:rPr>
                <w:lang w:val="en-US"/>
              </w:rPr>
              <w:t>.</w:t>
            </w: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1D8866A0" w14:textId="4B83B6B4" w:rsidR="00FF1A3E" w:rsidRPr="00BE273A" w:rsidRDefault="00FF1A3E" w:rsidP="00FF1A3E">
            <w:pPr>
              <w:rPr>
                <w:rStyle w:val="SAPScreenElement"/>
                <w:lang w:val="en-US"/>
              </w:rPr>
            </w:pPr>
            <w:r w:rsidRPr="00984404">
              <w:rPr>
                <w:rStyle w:val="SAPScreenElement"/>
                <w:lang w:val="en-US"/>
              </w:rPr>
              <w:t xml:space="preserve">Pay Component: </w:t>
            </w:r>
            <w:r w:rsidRPr="00984404">
              <w:rPr>
                <w:lang w:val="en-US"/>
              </w:rPr>
              <w:t>value is defaulted (for example</w:t>
            </w:r>
            <w:r w:rsidRPr="00984404">
              <w:rPr>
                <w:rStyle w:val="SAPUserEntry"/>
                <w:lang w:val="en-US"/>
              </w:rPr>
              <w:t xml:space="preserve"> SA - Basic Pay(1000SA)</w:t>
            </w:r>
            <w:r w:rsidRPr="00984404">
              <w:rPr>
                <w:lang w:val="en-US"/>
              </w:rPr>
              <w:t xml:space="preserve"> in case you use the example values given in this test script); leave as is</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1704EB2A" w14:textId="77777777" w:rsidR="00FF1A3E" w:rsidRPr="00984404" w:rsidRDefault="00FF1A3E" w:rsidP="00FF1A3E">
            <w:pPr>
              <w:pStyle w:val="SAPNoteHeading"/>
              <w:ind w:left="0"/>
              <w:rPr>
                <w:lang w:val="en-US"/>
              </w:rPr>
            </w:pPr>
            <w:r w:rsidRPr="00984404">
              <w:rPr>
                <w:noProof/>
                <w:lang w:val="en-US"/>
              </w:rPr>
              <w:drawing>
                <wp:inline distT="0" distB="0" distL="0" distR="0" wp14:anchorId="4C8C020E" wp14:editId="3237A954">
                  <wp:extent cx="228600" cy="228600"/>
                  <wp:effectExtent l="0" t="0" r="0" b="0"/>
                  <wp:docPr id="1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Pr>
                <w:lang w:val="en-US"/>
              </w:rPr>
              <w:t> Recommendation</w:t>
            </w:r>
          </w:p>
          <w:p w14:paraId="2D668A08" w14:textId="32BE6095" w:rsidR="00FF1A3E" w:rsidRPr="00BE273A" w:rsidRDefault="00FF1A3E" w:rsidP="00FF1A3E">
            <w:pPr>
              <w:rPr>
                <w:lang w:val="en-US"/>
              </w:rPr>
            </w:pPr>
            <w:r w:rsidRPr="00984404">
              <w:rPr>
                <w:lang w:val="en-US"/>
              </w:rPr>
              <w:t>Required if integration with Employee Central Payroll is in place.</w:t>
            </w:r>
          </w:p>
        </w:tc>
      </w:tr>
      <w:tr w:rsidR="00FF1A3E" w:rsidRPr="00A41C57" w14:paraId="19B21822" w14:textId="77777777" w:rsidTr="00307830">
        <w:trPr>
          <w:trHeight w:val="360"/>
        </w:trPr>
        <w:tc>
          <w:tcPr>
            <w:tcW w:w="4112" w:type="dxa"/>
            <w:vMerge/>
            <w:tcBorders>
              <w:left w:val="single" w:sz="8" w:space="0" w:color="999999"/>
              <w:right w:val="single" w:sz="8" w:space="0" w:color="999999"/>
            </w:tcBorders>
            <w:vAlign w:val="center"/>
          </w:tcPr>
          <w:p w14:paraId="5014D93D" w14:textId="77777777" w:rsidR="00FF1A3E" w:rsidRPr="00BE273A" w:rsidRDefault="00FF1A3E" w:rsidP="00FF1A3E">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4ADEC643" w14:textId="1C67D7FB" w:rsidR="00FF1A3E" w:rsidRPr="00BE273A" w:rsidRDefault="00FF1A3E" w:rsidP="00FF1A3E">
            <w:pPr>
              <w:rPr>
                <w:rStyle w:val="SAPScreenElement"/>
                <w:lang w:val="en-US"/>
              </w:rPr>
            </w:pPr>
            <w:r w:rsidRPr="00984404">
              <w:rPr>
                <w:rStyle w:val="SAPScreenElement"/>
                <w:lang w:val="en-US"/>
              </w:rPr>
              <w:t xml:space="preserve">Amount: </w:t>
            </w:r>
            <w:r w:rsidRPr="00984404">
              <w:rPr>
                <w:lang w:val="en-US"/>
              </w:rPr>
              <w:t>value is defaulted; adapt if required</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56D57134" w14:textId="77777777" w:rsidR="00FF1A3E" w:rsidRPr="00984404" w:rsidRDefault="00FF1A3E" w:rsidP="00FF1A3E">
            <w:pPr>
              <w:pStyle w:val="SAPNoteHeading"/>
              <w:ind w:left="0"/>
              <w:rPr>
                <w:lang w:val="en-US"/>
              </w:rPr>
            </w:pPr>
            <w:r w:rsidRPr="00984404">
              <w:rPr>
                <w:noProof/>
                <w:lang w:val="en-US"/>
              </w:rPr>
              <w:drawing>
                <wp:inline distT="0" distB="0" distL="0" distR="0" wp14:anchorId="1453757A" wp14:editId="60CE8CE7">
                  <wp:extent cx="228600" cy="228600"/>
                  <wp:effectExtent l="0" t="0" r="0" b="0"/>
                  <wp:docPr id="1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Pr>
                <w:lang w:val="en-US"/>
              </w:rPr>
              <w:t> Recommendation</w:t>
            </w:r>
          </w:p>
          <w:p w14:paraId="52CCE676" w14:textId="5564BA7F" w:rsidR="00FF1A3E" w:rsidRPr="00BE273A" w:rsidRDefault="00FF1A3E" w:rsidP="00FF1A3E">
            <w:pPr>
              <w:rPr>
                <w:lang w:val="en-US"/>
              </w:rPr>
            </w:pPr>
            <w:r w:rsidRPr="00984404">
              <w:rPr>
                <w:lang w:val="en-US"/>
              </w:rPr>
              <w:t>Required if integration with Employee Central Payroll is in place.</w:t>
            </w:r>
          </w:p>
        </w:tc>
      </w:tr>
      <w:tr w:rsidR="00FF1A3E" w:rsidRPr="00A41C57" w14:paraId="3384DDCB" w14:textId="77777777" w:rsidTr="00307830">
        <w:trPr>
          <w:trHeight w:val="360"/>
        </w:trPr>
        <w:tc>
          <w:tcPr>
            <w:tcW w:w="4112" w:type="dxa"/>
            <w:vMerge/>
            <w:tcBorders>
              <w:left w:val="single" w:sz="8" w:space="0" w:color="999999"/>
              <w:right w:val="single" w:sz="8" w:space="0" w:color="999999"/>
            </w:tcBorders>
            <w:vAlign w:val="center"/>
          </w:tcPr>
          <w:p w14:paraId="60548CF8" w14:textId="77777777" w:rsidR="00FF1A3E" w:rsidRPr="00BE273A" w:rsidRDefault="00FF1A3E" w:rsidP="00FF1A3E">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26B0DDE9" w14:textId="49DA7964" w:rsidR="00FF1A3E" w:rsidRPr="00BE273A" w:rsidRDefault="00FF1A3E" w:rsidP="00FF1A3E">
            <w:pPr>
              <w:rPr>
                <w:rStyle w:val="SAPScreenElement"/>
                <w:lang w:val="en-US"/>
              </w:rPr>
            </w:pPr>
            <w:r w:rsidRPr="00984404">
              <w:rPr>
                <w:rStyle w:val="SAPScreenElement"/>
                <w:lang w:val="en-US"/>
              </w:rPr>
              <w:t xml:space="preserve">Currency: </w:t>
            </w:r>
            <w:r w:rsidRPr="00984404">
              <w:rPr>
                <w:rStyle w:val="SAPUserEntry"/>
                <w:lang w:val="en-US"/>
              </w:rPr>
              <w:t xml:space="preserve">SAR </w:t>
            </w:r>
            <w:r w:rsidRPr="00984404">
              <w:rPr>
                <w:lang w:val="en-US"/>
              </w:rPr>
              <w:t>is defaulted</w:t>
            </w:r>
            <w:r w:rsidR="00B408FD" w:rsidRPr="00BE273A">
              <w:rPr>
                <w:lang w:val="en-US"/>
              </w:rPr>
              <w:t>; leave as is</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7F6E1389" w14:textId="77777777" w:rsidR="00FF1A3E" w:rsidRPr="00984404" w:rsidRDefault="00FF1A3E" w:rsidP="00FF1A3E">
            <w:pPr>
              <w:pStyle w:val="SAPNoteHeading"/>
              <w:ind w:left="0"/>
              <w:rPr>
                <w:lang w:val="en-US"/>
              </w:rPr>
            </w:pPr>
            <w:r w:rsidRPr="00984404">
              <w:rPr>
                <w:noProof/>
                <w:lang w:val="en-US"/>
              </w:rPr>
              <w:drawing>
                <wp:inline distT="0" distB="0" distL="0" distR="0" wp14:anchorId="6DB325A7" wp14:editId="0CB85E9F">
                  <wp:extent cx="228600" cy="228600"/>
                  <wp:effectExtent l="0" t="0" r="0" b="0"/>
                  <wp:docPr id="1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Pr>
                <w:lang w:val="en-US"/>
              </w:rPr>
              <w:t> Recommendation</w:t>
            </w:r>
          </w:p>
          <w:p w14:paraId="68EBA77A" w14:textId="3CF0672E" w:rsidR="00FF1A3E" w:rsidRPr="00BE273A" w:rsidRDefault="00FF1A3E" w:rsidP="00FF1A3E">
            <w:pPr>
              <w:rPr>
                <w:lang w:val="en-US"/>
              </w:rPr>
            </w:pPr>
            <w:r w:rsidRPr="00984404">
              <w:rPr>
                <w:lang w:val="en-US"/>
              </w:rPr>
              <w:t>Required if integration with Employee Central Payroll is in place.</w:t>
            </w:r>
          </w:p>
        </w:tc>
      </w:tr>
      <w:tr w:rsidR="00FF1A3E" w:rsidRPr="00A41C57" w14:paraId="18CAE37D" w14:textId="77777777" w:rsidTr="00307830">
        <w:trPr>
          <w:trHeight w:val="360"/>
        </w:trPr>
        <w:tc>
          <w:tcPr>
            <w:tcW w:w="4112" w:type="dxa"/>
            <w:vMerge/>
            <w:tcBorders>
              <w:left w:val="single" w:sz="8" w:space="0" w:color="999999"/>
              <w:right w:val="single" w:sz="8" w:space="0" w:color="999999"/>
            </w:tcBorders>
            <w:vAlign w:val="center"/>
          </w:tcPr>
          <w:p w14:paraId="0B3D92DC" w14:textId="77777777" w:rsidR="00FF1A3E" w:rsidRPr="00BE273A" w:rsidRDefault="00FF1A3E" w:rsidP="00FF1A3E">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5437BACB" w14:textId="1812C36B" w:rsidR="00FF1A3E" w:rsidRPr="008D3676" w:rsidRDefault="00FF1A3E" w:rsidP="00FF1A3E">
            <w:pPr>
              <w:rPr>
                <w:rStyle w:val="SAPScreenElement"/>
                <w:lang w:val="en-US"/>
              </w:rPr>
            </w:pPr>
            <w:r w:rsidRPr="00984404">
              <w:rPr>
                <w:rStyle w:val="SAPScreenElement"/>
                <w:lang w:val="en-US"/>
              </w:rPr>
              <w:t xml:space="preserve">Frequency: </w:t>
            </w:r>
            <w:r w:rsidRPr="00984404">
              <w:rPr>
                <w:lang w:val="en-US"/>
              </w:rPr>
              <w:t xml:space="preserve">value is defaulted based on </w:t>
            </w:r>
            <w:r w:rsidRPr="00984404">
              <w:rPr>
                <w:rStyle w:val="SAPScreenElement"/>
                <w:lang w:val="en-US"/>
              </w:rPr>
              <w:t>Pay Component</w:t>
            </w:r>
            <w:r w:rsidRPr="00984404">
              <w:rPr>
                <w:lang w:val="en-US"/>
              </w:rPr>
              <w:t>; leave as is</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22DFA88E" w14:textId="77777777" w:rsidR="00FF1A3E" w:rsidRPr="00984404" w:rsidRDefault="00FF1A3E" w:rsidP="00FF1A3E">
            <w:pPr>
              <w:pStyle w:val="SAPNoteHeading"/>
              <w:ind w:left="0"/>
              <w:rPr>
                <w:lang w:val="en-US"/>
              </w:rPr>
            </w:pPr>
            <w:r w:rsidRPr="00984404">
              <w:rPr>
                <w:noProof/>
                <w:lang w:val="en-US"/>
              </w:rPr>
              <w:drawing>
                <wp:inline distT="0" distB="0" distL="0" distR="0" wp14:anchorId="5B6601CF" wp14:editId="73604DB8">
                  <wp:extent cx="228600" cy="228600"/>
                  <wp:effectExtent l="0" t="0" r="0" b="0"/>
                  <wp:docPr id="1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Pr>
                <w:lang w:val="en-US"/>
              </w:rPr>
              <w:t> Recommendation</w:t>
            </w:r>
          </w:p>
          <w:p w14:paraId="39840544" w14:textId="79520A67" w:rsidR="00FF1A3E" w:rsidRPr="008D3676" w:rsidRDefault="00FF1A3E" w:rsidP="00FF1A3E">
            <w:pPr>
              <w:rPr>
                <w:lang w:val="en-US"/>
              </w:rPr>
            </w:pPr>
            <w:r w:rsidRPr="00984404">
              <w:rPr>
                <w:lang w:val="en-US"/>
              </w:rPr>
              <w:t>Required if integration with Employee Central Payroll is in place.</w:t>
            </w:r>
          </w:p>
        </w:tc>
      </w:tr>
      <w:tr w:rsidR="00FF1A3E" w:rsidRPr="00A41C57" w14:paraId="79BFA54A" w14:textId="77777777" w:rsidTr="00307830">
        <w:trPr>
          <w:trHeight w:val="360"/>
        </w:trPr>
        <w:tc>
          <w:tcPr>
            <w:tcW w:w="4112" w:type="dxa"/>
            <w:vMerge/>
            <w:tcBorders>
              <w:left w:val="single" w:sz="8" w:space="0" w:color="999999"/>
              <w:right w:val="single" w:sz="8" w:space="0" w:color="999999"/>
            </w:tcBorders>
          </w:tcPr>
          <w:p w14:paraId="3A85E776" w14:textId="77777777" w:rsidR="00FF1A3E" w:rsidRPr="00BE273A" w:rsidRDefault="00FF1A3E" w:rsidP="00FF1A3E">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3E0D646C" w14:textId="09433017" w:rsidR="00FF1A3E" w:rsidRPr="002326C1" w:rsidRDefault="00FF1A3E" w:rsidP="00FF1A3E">
            <w:pPr>
              <w:rPr>
                <w:rStyle w:val="SAPScreenElement"/>
                <w:lang w:val="en-US"/>
              </w:rPr>
            </w:pPr>
            <w:r w:rsidRPr="00984404">
              <w:rPr>
                <w:lang w:val="en-US"/>
              </w:rPr>
              <w:t>If appropriate, add a</w:t>
            </w:r>
            <w:r w:rsidRPr="00984404">
              <w:rPr>
                <w:rStyle w:val="SAPScreenElement"/>
                <w:lang w:val="en-US"/>
              </w:rPr>
              <w:t xml:space="preserve"> Pay Component </w:t>
            </w:r>
            <w:r w:rsidRPr="00984404">
              <w:rPr>
                <w:lang w:val="en-US"/>
              </w:rPr>
              <w:t xml:space="preserve">related to recurring payments. For this select in the </w:t>
            </w:r>
            <w:r w:rsidRPr="00984404">
              <w:rPr>
                <w:rStyle w:val="SAPScreenElement"/>
                <w:lang w:val="en-US"/>
              </w:rPr>
              <w:t xml:space="preserve">Compensation </w:t>
            </w:r>
            <w:r w:rsidRPr="00984404">
              <w:rPr>
                <w:lang w:val="en-US"/>
              </w:rPr>
              <w:t xml:space="preserve">block the </w:t>
            </w:r>
            <w:r w:rsidRPr="00984404">
              <w:rPr>
                <w:rStyle w:val="SAPScreenElement"/>
                <w:lang w:val="en-US"/>
              </w:rPr>
              <w:sym w:font="Symbol" w:char="F0C5"/>
            </w:r>
            <w:r w:rsidRPr="00984404">
              <w:rPr>
                <w:rStyle w:val="SAPScreenElement"/>
                <w:lang w:val="en-US"/>
              </w:rPr>
              <w:t xml:space="preserve"> Add</w:t>
            </w:r>
            <w:r w:rsidRPr="00984404">
              <w:rPr>
                <w:lang w:val="en-US"/>
              </w:rPr>
              <w:t xml:space="preserve"> link, select as </w:t>
            </w:r>
            <w:r w:rsidRPr="00984404">
              <w:rPr>
                <w:rStyle w:val="SAPScreenElement"/>
                <w:lang w:val="en-US"/>
              </w:rPr>
              <w:t xml:space="preserve">Pay Component </w:t>
            </w:r>
            <w:r w:rsidRPr="00984404">
              <w:rPr>
                <w:lang w:val="en-US"/>
              </w:rPr>
              <w:t>for example</w:t>
            </w:r>
            <w:r w:rsidRPr="00307830">
              <w:rPr>
                <w:b/>
                <w:lang w:val="en-US"/>
              </w:rPr>
              <w:t xml:space="preserve"> </w:t>
            </w:r>
            <w:r w:rsidRPr="00984404">
              <w:rPr>
                <w:rStyle w:val="SAPUserEntry"/>
                <w:lang w:val="en-US"/>
              </w:rPr>
              <w:t>SA</w:t>
            </w:r>
            <w:r w:rsidRPr="00984404">
              <w:rPr>
                <w:lang w:val="en-US"/>
              </w:rPr>
              <w:t xml:space="preserve"> </w:t>
            </w:r>
            <w:r w:rsidRPr="00984404">
              <w:rPr>
                <w:rStyle w:val="SAPUserEntry"/>
                <w:lang w:val="en-US"/>
              </w:rPr>
              <w:t>–</w:t>
            </w:r>
            <w:r w:rsidRPr="00984404">
              <w:rPr>
                <w:rStyle w:val="SAPScreenElement"/>
                <w:lang w:val="en-US"/>
              </w:rPr>
              <w:t xml:space="preserve"> </w:t>
            </w:r>
            <w:r w:rsidRPr="00984404">
              <w:rPr>
                <w:rStyle w:val="SAPUserEntry"/>
                <w:lang w:val="en-US"/>
              </w:rPr>
              <w:t>Allowance(2130SA)</w:t>
            </w:r>
            <w:r w:rsidRPr="00984404">
              <w:rPr>
                <w:lang w:val="en-US"/>
              </w:rPr>
              <w:t xml:space="preserve"> and enter data as appropriate.</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22D252CF" w14:textId="77777777" w:rsidR="00FF1A3E" w:rsidRPr="002326C1" w:rsidRDefault="00FF1A3E" w:rsidP="00FF1A3E">
            <w:pPr>
              <w:rPr>
                <w:lang w:val="en-US"/>
              </w:rPr>
            </w:pPr>
          </w:p>
        </w:tc>
      </w:tr>
    </w:tbl>
    <w:p w14:paraId="2154852A" w14:textId="4766DDD6" w:rsidR="00B41010" w:rsidRPr="00AE1E45" w:rsidRDefault="00B41010" w:rsidP="00B41010">
      <w:pPr>
        <w:pStyle w:val="Heading3"/>
        <w:spacing w:before="240" w:after="120"/>
        <w:rPr>
          <w:lang w:val="en-US"/>
        </w:rPr>
      </w:pPr>
      <w:bookmarkStart w:id="11481" w:name="_Toc507063208"/>
      <w:r w:rsidRPr="00AE1E45">
        <w:rPr>
          <w:lang w:val="en-US"/>
        </w:rPr>
        <w:t>United States</w:t>
      </w:r>
      <w:r w:rsidR="00804E0C" w:rsidRPr="00AE1E45">
        <w:rPr>
          <w:lang w:val="en-US"/>
        </w:rPr>
        <w:t xml:space="preserve"> (US)</w:t>
      </w:r>
      <w:bookmarkEnd w:id="11481"/>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2672"/>
        <w:gridCol w:w="5850"/>
        <w:gridCol w:w="5760"/>
      </w:tblGrid>
      <w:tr w:rsidR="00F34BB4" w:rsidRPr="002326C1" w14:paraId="4BDF56A4" w14:textId="77777777" w:rsidTr="00E91036">
        <w:trPr>
          <w:trHeight w:val="432"/>
          <w:tblHeader/>
        </w:trPr>
        <w:tc>
          <w:tcPr>
            <w:tcW w:w="2672" w:type="dxa"/>
            <w:tcBorders>
              <w:top w:val="single" w:sz="8" w:space="0" w:color="999999"/>
              <w:left w:val="single" w:sz="8" w:space="0" w:color="999999"/>
              <w:bottom w:val="single" w:sz="8" w:space="0" w:color="999999"/>
              <w:right w:val="single" w:sz="8" w:space="0" w:color="999999"/>
            </w:tcBorders>
            <w:shd w:val="clear" w:color="auto" w:fill="999999"/>
          </w:tcPr>
          <w:p w14:paraId="7E85F286" w14:textId="58D9842D" w:rsidR="00F34BB4" w:rsidRPr="002326C1" w:rsidRDefault="00F34BB4" w:rsidP="00307830">
            <w:pPr>
              <w:pStyle w:val="SAPTableHeader"/>
              <w:rPr>
                <w:lang w:val="en-US"/>
              </w:rPr>
            </w:pPr>
            <w:r>
              <w:rPr>
                <w:lang w:val="en-US"/>
              </w:rPr>
              <w:t>Instruction</w:t>
            </w:r>
          </w:p>
        </w:tc>
        <w:tc>
          <w:tcPr>
            <w:tcW w:w="5850" w:type="dxa"/>
            <w:tcBorders>
              <w:top w:val="single" w:sz="8" w:space="0" w:color="999999"/>
              <w:left w:val="single" w:sz="8" w:space="0" w:color="999999"/>
              <w:bottom w:val="single" w:sz="8" w:space="0" w:color="999999"/>
              <w:right w:val="single" w:sz="8" w:space="0" w:color="999999"/>
            </w:tcBorders>
            <w:shd w:val="clear" w:color="auto" w:fill="999999"/>
            <w:hideMark/>
          </w:tcPr>
          <w:p w14:paraId="3CAC4F61" w14:textId="33AFE8E2" w:rsidR="00F34BB4" w:rsidRPr="002326C1" w:rsidRDefault="00F34BB4" w:rsidP="00307830">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760" w:type="dxa"/>
            <w:tcBorders>
              <w:top w:val="single" w:sz="8" w:space="0" w:color="999999"/>
              <w:left w:val="single" w:sz="8" w:space="0" w:color="999999"/>
              <w:bottom w:val="single" w:sz="8" w:space="0" w:color="999999"/>
              <w:right w:val="single" w:sz="8" w:space="0" w:color="999999"/>
            </w:tcBorders>
            <w:shd w:val="clear" w:color="auto" w:fill="999999"/>
            <w:hideMark/>
          </w:tcPr>
          <w:p w14:paraId="396DFF13" w14:textId="77777777" w:rsidR="00F34BB4" w:rsidRPr="002326C1" w:rsidRDefault="00F34BB4" w:rsidP="00307830">
            <w:pPr>
              <w:pStyle w:val="SAPTableHeader"/>
              <w:rPr>
                <w:lang w:val="en-US"/>
              </w:rPr>
            </w:pPr>
            <w:r w:rsidRPr="002326C1">
              <w:rPr>
                <w:lang w:val="en-US"/>
              </w:rPr>
              <w:t>Additional Information</w:t>
            </w:r>
          </w:p>
        </w:tc>
      </w:tr>
      <w:tr w:rsidR="00F34BB4" w:rsidRPr="00A41C57" w14:paraId="07B41ABF" w14:textId="77777777" w:rsidTr="00E91036">
        <w:trPr>
          <w:trHeight w:val="360"/>
        </w:trPr>
        <w:tc>
          <w:tcPr>
            <w:tcW w:w="2672" w:type="dxa"/>
            <w:vMerge w:val="restart"/>
            <w:tcBorders>
              <w:top w:val="single" w:sz="8" w:space="0" w:color="999999"/>
              <w:left w:val="single" w:sz="8" w:space="0" w:color="999999"/>
              <w:right w:val="single" w:sz="8" w:space="0" w:color="999999"/>
            </w:tcBorders>
          </w:tcPr>
          <w:p w14:paraId="299263BF" w14:textId="43A7814D" w:rsidR="00F34BB4" w:rsidRPr="00FF1A3E" w:rsidRDefault="00F34BB4" w:rsidP="00F34BB4">
            <w:pPr>
              <w:rPr>
                <w:rStyle w:val="SAPScreenElement"/>
                <w:lang w:val="en-US"/>
              </w:rPr>
            </w:pPr>
            <w:r w:rsidRPr="00FF1A3E">
              <w:rPr>
                <w:lang w:val="en-US"/>
              </w:rPr>
              <w:t xml:space="preserve">In the </w:t>
            </w:r>
            <w:r w:rsidRPr="00FF1A3E">
              <w:rPr>
                <w:rStyle w:val="SAPScreenElement"/>
                <w:lang w:val="en-US"/>
              </w:rPr>
              <w:t xml:space="preserve">Compensation Information </w:t>
            </w:r>
            <w:r w:rsidRPr="00FF1A3E">
              <w:rPr>
                <w:lang w:val="en-US"/>
              </w:rPr>
              <w:t>block make the following entries:</w:t>
            </w:r>
          </w:p>
        </w:tc>
        <w:tc>
          <w:tcPr>
            <w:tcW w:w="5850" w:type="dxa"/>
            <w:tcBorders>
              <w:top w:val="single" w:sz="8" w:space="0" w:color="999999"/>
              <w:left w:val="single" w:sz="8" w:space="0" w:color="999999"/>
              <w:bottom w:val="single" w:sz="8" w:space="0" w:color="999999"/>
              <w:right w:val="single" w:sz="8" w:space="0" w:color="999999"/>
            </w:tcBorders>
            <w:shd w:val="clear" w:color="auto" w:fill="auto"/>
          </w:tcPr>
          <w:p w14:paraId="520BAA25" w14:textId="0C1830A1" w:rsidR="00F34BB4" w:rsidRPr="008D3676" w:rsidRDefault="00F34BB4" w:rsidP="00F34BB4">
            <w:pPr>
              <w:rPr>
                <w:rStyle w:val="SAPScreenElement"/>
                <w:lang w:val="en-US"/>
              </w:rPr>
            </w:pPr>
            <w:r w:rsidRPr="002326C1">
              <w:rPr>
                <w:rStyle w:val="SAPScreenElement"/>
                <w:lang w:val="en-US"/>
              </w:rPr>
              <w:t xml:space="preserve">Pay Group: </w:t>
            </w:r>
            <w:r w:rsidRPr="002326C1">
              <w:rPr>
                <w:lang w:val="en-US"/>
              </w:rPr>
              <w:t>select from drop-down, for example</w:t>
            </w:r>
            <w:r w:rsidRPr="002326C1">
              <w:rPr>
                <w:rStyle w:val="SAPUserEntry"/>
                <w:lang w:val="en-US"/>
              </w:rPr>
              <w:t xml:space="preserve"> US</w:t>
            </w:r>
            <w:r w:rsidRPr="001A5012">
              <w:rPr>
                <w:b/>
                <w:lang w:val="en-US"/>
                <w:rPrChange w:id="11482" w:author="Author" w:date="2018-02-19T06:07:00Z">
                  <w:rPr>
                    <w:b/>
                  </w:rPr>
                </w:rPrChange>
              </w:rPr>
              <w:t xml:space="preserve"> </w:t>
            </w:r>
            <w:r w:rsidRPr="002326C1">
              <w:rPr>
                <w:rStyle w:val="SAPUserEntry"/>
                <w:lang w:val="en-US"/>
              </w:rPr>
              <w:t>-</w:t>
            </w:r>
            <w:r w:rsidRPr="001A5012">
              <w:rPr>
                <w:b/>
                <w:lang w:val="en-US"/>
                <w:rPrChange w:id="11483" w:author="Author" w:date="2018-02-19T06:07:00Z">
                  <w:rPr>
                    <w:b/>
                  </w:rPr>
                </w:rPrChange>
              </w:rPr>
              <w:t xml:space="preserve"> </w:t>
            </w:r>
            <w:r w:rsidRPr="002326C1">
              <w:rPr>
                <w:rStyle w:val="SAPUserEntry"/>
                <w:lang w:val="en-US"/>
              </w:rPr>
              <w:t>Monthly</w:t>
            </w:r>
            <w:r w:rsidRPr="002326C1">
              <w:rPr>
                <w:lang w:val="en-US"/>
              </w:rPr>
              <w:t xml:space="preserve"> </w:t>
            </w:r>
            <w:r w:rsidRPr="002326C1">
              <w:rPr>
                <w:rStyle w:val="SAPUserEntry"/>
                <w:lang w:val="en-US"/>
              </w:rPr>
              <w:t>(UM)</w:t>
            </w:r>
            <w:r w:rsidRPr="002326C1">
              <w:rPr>
                <w:lang w:val="en-US"/>
              </w:rPr>
              <w:t xml:space="preserve"> </w:t>
            </w:r>
          </w:p>
        </w:tc>
        <w:tc>
          <w:tcPr>
            <w:tcW w:w="5760" w:type="dxa"/>
            <w:tcBorders>
              <w:top w:val="single" w:sz="8" w:space="0" w:color="999999"/>
              <w:left w:val="single" w:sz="8" w:space="0" w:color="999999"/>
              <w:bottom w:val="single" w:sz="8" w:space="0" w:color="999999"/>
              <w:right w:val="single" w:sz="8" w:space="0" w:color="999999"/>
            </w:tcBorders>
            <w:shd w:val="clear" w:color="auto" w:fill="auto"/>
          </w:tcPr>
          <w:p w14:paraId="170E592C" w14:textId="77777777" w:rsidR="00F34BB4" w:rsidRPr="002326C1" w:rsidRDefault="00F34BB4" w:rsidP="00F34BB4">
            <w:pPr>
              <w:pStyle w:val="SAPNoteHeading"/>
              <w:ind w:left="0"/>
              <w:rPr>
                <w:lang w:val="en-US"/>
              </w:rPr>
            </w:pPr>
            <w:r w:rsidRPr="002326C1">
              <w:rPr>
                <w:noProof/>
                <w:lang w:val="en-US"/>
              </w:rPr>
              <w:drawing>
                <wp:inline distT="0" distB="0" distL="0" distR="0" wp14:anchorId="268041C7" wp14:editId="21683B33">
                  <wp:extent cx="225425" cy="225425"/>
                  <wp:effectExtent l="0" t="0" r="3175" b="317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xml:space="preserve"> Note</w:t>
            </w:r>
          </w:p>
          <w:p w14:paraId="1C7FA7CE" w14:textId="187E7FAB" w:rsidR="00F34BB4" w:rsidRPr="002326C1" w:rsidRDefault="00F34BB4" w:rsidP="00F34BB4">
            <w:pPr>
              <w:pStyle w:val="NoteParagraph"/>
              <w:ind w:left="0"/>
              <w:rPr>
                <w:lang w:val="en-US"/>
              </w:rPr>
            </w:pPr>
            <w:r w:rsidRPr="002326C1">
              <w:rPr>
                <w:lang w:val="en-US"/>
              </w:rPr>
              <w:t>In case the employee should not be considered for payroll run in the Employee Central Payroll system, meaning his/her employment type is</w:t>
            </w:r>
            <w:r w:rsidRPr="002326C1">
              <w:rPr>
                <w:rStyle w:val="SAPUserEntry"/>
                <w:lang w:val="en-US"/>
              </w:rPr>
              <w:t xml:space="preserve"> </w:t>
            </w:r>
            <w:commentRangeStart w:id="11484"/>
            <w:r w:rsidRPr="002326C1">
              <w:rPr>
                <w:rStyle w:val="SAPUserEntry"/>
                <w:lang w:val="en-US"/>
              </w:rPr>
              <w:t>Non-payroll(US)</w:t>
            </w:r>
            <w:r w:rsidRPr="002326C1">
              <w:rPr>
                <w:lang w:val="en-US"/>
              </w:rPr>
              <w:t>, value</w:t>
            </w:r>
            <w:r w:rsidRPr="002326C1">
              <w:rPr>
                <w:rStyle w:val="SAPUserEntry"/>
                <w:lang w:val="en-US"/>
              </w:rPr>
              <w:t xml:space="preserve"> US</w:t>
            </w:r>
            <w:r w:rsidRPr="002326C1">
              <w:rPr>
                <w:b/>
                <w:lang w:val="en-US"/>
              </w:rPr>
              <w:t xml:space="preserve"> </w:t>
            </w:r>
            <w:r w:rsidRPr="002326C1">
              <w:rPr>
                <w:rStyle w:val="SAPUserEntry"/>
                <w:lang w:val="en-US"/>
              </w:rPr>
              <w:t>–</w:t>
            </w:r>
            <w:r w:rsidRPr="002326C1">
              <w:rPr>
                <w:b/>
                <w:lang w:val="en-US"/>
              </w:rPr>
              <w:t xml:space="preserve"> </w:t>
            </w:r>
            <w:r w:rsidR="00FF1A3E">
              <w:rPr>
                <w:rStyle w:val="SAPUserEntry"/>
                <w:lang w:val="en-US"/>
              </w:rPr>
              <w:t xml:space="preserve">Non </w:t>
            </w:r>
            <w:r w:rsidRPr="002326C1">
              <w:rPr>
                <w:rStyle w:val="SAPUserEntry"/>
                <w:lang w:val="en-US"/>
              </w:rPr>
              <w:t>Payroll</w:t>
            </w:r>
            <w:r w:rsidRPr="002326C1">
              <w:rPr>
                <w:b/>
                <w:lang w:val="en-US"/>
              </w:rPr>
              <w:t xml:space="preserve"> </w:t>
            </w:r>
            <w:r w:rsidRPr="002326C1">
              <w:rPr>
                <w:rStyle w:val="SAPUserEntry"/>
                <w:lang w:val="en-US"/>
              </w:rPr>
              <w:t>(UN)</w:t>
            </w:r>
            <w:commentRangeEnd w:id="11484"/>
            <w:r w:rsidR="00FF1A3E">
              <w:rPr>
                <w:rStyle w:val="CommentReference"/>
              </w:rPr>
              <w:commentReference w:id="11484"/>
            </w:r>
            <w:r w:rsidRPr="002326C1">
              <w:rPr>
                <w:b/>
                <w:lang w:val="en-US"/>
              </w:rPr>
              <w:t xml:space="preserve"> </w:t>
            </w:r>
            <w:r w:rsidRPr="002326C1">
              <w:rPr>
                <w:lang w:val="en-US"/>
              </w:rPr>
              <w:t>is suggested for this field.</w:t>
            </w:r>
          </w:p>
          <w:p w14:paraId="685553DD" w14:textId="77777777" w:rsidR="00F34BB4" w:rsidRPr="002326C1" w:rsidRDefault="00F34BB4" w:rsidP="00F34BB4">
            <w:pPr>
              <w:pStyle w:val="SAPNoteHeading"/>
              <w:ind w:left="0"/>
              <w:rPr>
                <w:lang w:val="en-US"/>
              </w:rPr>
            </w:pPr>
            <w:r w:rsidRPr="002326C1">
              <w:rPr>
                <w:noProof/>
                <w:lang w:val="en-US"/>
              </w:rPr>
              <w:drawing>
                <wp:inline distT="0" distB="0" distL="0" distR="0" wp14:anchorId="36B3C714" wp14:editId="29E922E8">
                  <wp:extent cx="228600" cy="228600"/>
                  <wp:effectExtent l="0" t="0" r="0" b="0"/>
                  <wp:docPr id="2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248B1BBE" w14:textId="2C7F30CF" w:rsidR="00F34BB4" w:rsidRPr="008D3676" w:rsidRDefault="00F34BB4" w:rsidP="00F34BB4">
            <w:pPr>
              <w:rPr>
                <w:lang w:val="en-US"/>
              </w:rPr>
            </w:pPr>
            <w:r w:rsidRPr="002326C1">
              <w:rPr>
                <w:lang w:val="en-US"/>
              </w:rPr>
              <w:t>Required if integration with Employee Central Payroll is in place.</w:t>
            </w:r>
          </w:p>
        </w:tc>
      </w:tr>
      <w:tr w:rsidR="00F34BB4" w:rsidRPr="00A41C57" w14:paraId="42FBC9A7" w14:textId="77777777" w:rsidTr="00E91036">
        <w:trPr>
          <w:trHeight w:val="360"/>
        </w:trPr>
        <w:tc>
          <w:tcPr>
            <w:tcW w:w="2672" w:type="dxa"/>
            <w:vMerge/>
            <w:tcBorders>
              <w:left w:val="single" w:sz="8" w:space="0" w:color="999999"/>
              <w:bottom w:val="single" w:sz="8" w:space="0" w:color="999999"/>
              <w:right w:val="single" w:sz="8" w:space="0" w:color="999999"/>
            </w:tcBorders>
            <w:vAlign w:val="center"/>
          </w:tcPr>
          <w:p w14:paraId="3026EC2A" w14:textId="77777777" w:rsidR="00F34BB4" w:rsidRPr="00FF1A3E" w:rsidRDefault="00F34BB4" w:rsidP="00F34BB4">
            <w:pPr>
              <w:rPr>
                <w:rStyle w:val="SAPScreenElement"/>
                <w:lang w:val="en-US"/>
              </w:rPr>
            </w:pPr>
          </w:p>
        </w:tc>
        <w:tc>
          <w:tcPr>
            <w:tcW w:w="5850" w:type="dxa"/>
            <w:tcBorders>
              <w:top w:val="single" w:sz="8" w:space="0" w:color="999999"/>
              <w:left w:val="single" w:sz="8" w:space="0" w:color="999999"/>
              <w:bottom w:val="single" w:sz="8" w:space="0" w:color="999999"/>
              <w:right w:val="single" w:sz="8" w:space="0" w:color="999999"/>
            </w:tcBorders>
            <w:shd w:val="clear" w:color="auto" w:fill="auto"/>
          </w:tcPr>
          <w:p w14:paraId="2372D93F" w14:textId="6FECF38C" w:rsidR="00F34BB4" w:rsidRPr="008D3676" w:rsidRDefault="00F34BB4" w:rsidP="00F34BB4">
            <w:pPr>
              <w:rPr>
                <w:rStyle w:val="SAPScreenElement"/>
                <w:lang w:val="en-US"/>
              </w:rPr>
            </w:pPr>
            <w:r w:rsidRPr="002326C1">
              <w:rPr>
                <w:rStyle w:val="SAPScreenElement"/>
                <w:lang w:val="en-US"/>
              </w:rPr>
              <w:t xml:space="preserve">Is Eligible For Car: </w:t>
            </w:r>
            <w:r w:rsidRPr="002326C1">
              <w:rPr>
                <w:lang w:val="en-US"/>
              </w:rPr>
              <w:t>select from drop-down</w:t>
            </w:r>
          </w:p>
        </w:tc>
        <w:tc>
          <w:tcPr>
            <w:tcW w:w="5760" w:type="dxa"/>
            <w:tcBorders>
              <w:top w:val="single" w:sz="8" w:space="0" w:color="999999"/>
              <w:left w:val="single" w:sz="8" w:space="0" w:color="999999"/>
              <w:bottom w:val="single" w:sz="8" w:space="0" w:color="999999"/>
              <w:right w:val="single" w:sz="8" w:space="0" w:color="999999"/>
            </w:tcBorders>
            <w:shd w:val="clear" w:color="auto" w:fill="auto"/>
          </w:tcPr>
          <w:p w14:paraId="080500C9" w14:textId="2BD7E174" w:rsidR="00F34BB4" w:rsidRPr="008D3676" w:rsidRDefault="00F34BB4" w:rsidP="00F34BB4">
            <w:pPr>
              <w:rPr>
                <w:lang w:val="en-US"/>
              </w:rPr>
            </w:pPr>
          </w:p>
        </w:tc>
      </w:tr>
      <w:tr w:rsidR="00F34BB4" w:rsidRPr="00A41C57" w14:paraId="349328D6" w14:textId="77777777" w:rsidTr="00E91036">
        <w:trPr>
          <w:trHeight w:val="360"/>
        </w:trPr>
        <w:tc>
          <w:tcPr>
            <w:tcW w:w="2672" w:type="dxa"/>
            <w:vMerge w:val="restart"/>
            <w:tcBorders>
              <w:top w:val="single" w:sz="8" w:space="0" w:color="999999"/>
              <w:left w:val="single" w:sz="8" w:space="0" w:color="999999"/>
              <w:right w:val="single" w:sz="8" w:space="0" w:color="999999"/>
            </w:tcBorders>
          </w:tcPr>
          <w:p w14:paraId="704836D2" w14:textId="77777777" w:rsidR="00F34BB4" w:rsidRPr="00FF1A3E" w:rsidRDefault="00F34BB4" w:rsidP="00F34BB4">
            <w:pPr>
              <w:rPr>
                <w:lang w:val="en-US"/>
              </w:rPr>
            </w:pPr>
            <w:r w:rsidRPr="00FF1A3E">
              <w:rPr>
                <w:lang w:val="en-US"/>
              </w:rPr>
              <w:t xml:space="preserve">In the </w:t>
            </w:r>
            <w:r w:rsidRPr="00FF1A3E">
              <w:rPr>
                <w:rStyle w:val="SAPScreenElement"/>
                <w:lang w:val="en-US"/>
              </w:rPr>
              <w:t xml:space="preserve">Compensation </w:t>
            </w:r>
            <w:r w:rsidRPr="00FF1A3E">
              <w:rPr>
                <w:lang w:val="en-US"/>
              </w:rPr>
              <w:t xml:space="preserve">block, select the </w:t>
            </w:r>
            <w:r w:rsidRPr="00FF1A3E">
              <w:rPr>
                <w:rStyle w:val="SAPScreenElement"/>
                <w:lang w:val="en-US"/>
              </w:rPr>
              <w:sym w:font="Symbol" w:char="F0C5"/>
            </w:r>
            <w:r w:rsidRPr="00FF1A3E">
              <w:rPr>
                <w:rStyle w:val="SAPScreenElement"/>
                <w:lang w:val="en-US"/>
              </w:rPr>
              <w:t xml:space="preserve"> Add</w:t>
            </w:r>
            <w:r w:rsidRPr="00FF1A3E">
              <w:rPr>
                <w:lang w:val="en-US"/>
              </w:rPr>
              <w:t xml:space="preserve"> link. The editable fields show up and you can enter following information:</w:t>
            </w:r>
          </w:p>
          <w:p w14:paraId="1D6C04F6" w14:textId="77777777" w:rsidR="00F34BB4" w:rsidRPr="00FF1A3E" w:rsidRDefault="00F34BB4" w:rsidP="00F34BB4">
            <w:pPr>
              <w:pStyle w:val="SAPNoteHeading"/>
              <w:ind w:left="0"/>
              <w:rPr>
                <w:lang w:val="en-US"/>
              </w:rPr>
            </w:pPr>
            <w:commentRangeStart w:id="11485"/>
            <w:r w:rsidRPr="00FF1A3E">
              <w:rPr>
                <w:noProof/>
                <w:lang w:val="en-US"/>
              </w:rPr>
              <w:drawing>
                <wp:inline distT="0" distB="0" distL="0" distR="0" wp14:anchorId="2DF55143" wp14:editId="373B3681">
                  <wp:extent cx="228600" cy="228600"/>
                  <wp:effectExtent l="0" t="0" r="0" b="0"/>
                  <wp:docPr id="29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F1A3E">
              <w:rPr>
                <w:lang w:val="en-US"/>
              </w:rPr>
              <w:t xml:space="preserve"> Note</w:t>
            </w:r>
          </w:p>
          <w:p w14:paraId="65826272" w14:textId="616F0702" w:rsidR="00F34BB4" w:rsidRPr="00FF1A3E" w:rsidRDefault="00F34BB4" w:rsidP="00F34BB4">
            <w:pPr>
              <w:rPr>
                <w:rStyle w:val="SAPScreenElement"/>
                <w:lang w:val="en-US"/>
              </w:rPr>
            </w:pPr>
            <w:r w:rsidRPr="00FF1A3E">
              <w:rPr>
                <w:lang w:val="en-US"/>
              </w:rPr>
              <w:t xml:space="preserve">Information needed to have a meaningful employee master data record. In case integration with Employee Central Payroll is in place, in the Employee Central Payroll system the salary information will be kept in infotype </w:t>
            </w:r>
            <w:r w:rsidRPr="00FF1A3E">
              <w:rPr>
                <w:rStyle w:val="SAPScreenElement"/>
                <w:color w:val="auto"/>
                <w:lang w:val="en-US"/>
              </w:rPr>
              <w:t>Basic Pay</w:t>
            </w:r>
            <w:r w:rsidRPr="00FF1A3E">
              <w:rPr>
                <w:rStyle w:val="SAPScreenElement"/>
                <w:lang w:val="en-US"/>
              </w:rPr>
              <w:t xml:space="preserve">, </w:t>
            </w:r>
            <w:r w:rsidRPr="00FF1A3E">
              <w:rPr>
                <w:lang w:val="en-US"/>
              </w:rPr>
              <w:t xml:space="preserve">whereas the recurring payments will be kept in infotype </w:t>
            </w:r>
            <w:r w:rsidRPr="00FF1A3E">
              <w:rPr>
                <w:rStyle w:val="SAPScreenElement"/>
                <w:color w:val="auto"/>
                <w:lang w:val="en-US"/>
              </w:rPr>
              <w:t>Recurring Payments/Deductions</w:t>
            </w:r>
            <w:r w:rsidRPr="00FF1A3E">
              <w:rPr>
                <w:lang w:val="en-US"/>
              </w:rPr>
              <w:t>.</w:t>
            </w:r>
            <w:commentRangeEnd w:id="11485"/>
            <w:r w:rsidR="00307830">
              <w:rPr>
                <w:rStyle w:val="CommentReference"/>
              </w:rPr>
              <w:commentReference w:id="11485"/>
            </w:r>
          </w:p>
        </w:tc>
        <w:tc>
          <w:tcPr>
            <w:tcW w:w="5850" w:type="dxa"/>
            <w:tcBorders>
              <w:top w:val="single" w:sz="8" w:space="0" w:color="999999"/>
              <w:left w:val="single" w:sz="8" w:space="0" w:color="999999"/>
              <w:bottom w:val="single" w:sz="8" w:space="0" w:color="999999"/>
              <w:right w:val="single" w:sz="8" w:space="0" w:color="999999"/>
            </w:tcBorders>
            <w:shd w:val="clear" w:color="auto" w:fill="auto"/>
          </w:tcPr>
          <w:p w14:paraId="753E3B52" w14:textId="75A6D16B" w:rsidR="00F34BB4" w:rsidRPr="00BE273A" w:rsidRDefault="00F34BB4" w:rsidP="00F34BB4">
            <w:pPr>
              <w:rPr>
                <w:rStyle w:val="SAPScreenElement"/>
                <w:lang w:val="en-US"/>
              </w:rPr>
            </w:pPr>
            <w:r w:rsidRPr="002326C1">
              <w:rPr>
                <w:rStyle w:val="SAPScreenElement"/>
                <w:lang w:val="en-US"/>
              </w:rPr>
              <w:t xml:space="preserve">Pay Component: </w:t>
            </w:r>
            <w:r w:rsidRPr="002326C1">
              <w:rPr>
                <w:lang w:val="en-US"/>
              </w:rPr>
              <w:t>select from drop-down, for example</w:t>
            </w:r>
            <w:r w:rsidRPr="002326C1">
              <w:rPr>
                <w:rStyle w:val="SAPUserEntry"/>
                <w:lang w:val="en-US"/>
              </w:rPr>
              <w:t xml:space="preserve"> US</w:t>
            </w:r>
            <w:r w:rsidRPr="002326C1">
              <w:rPr>
                <w:lang w:val="en-US"/>
              </w:rPr>
              <w:t xml:space="preserve"> </w:t>
            </w:r>
            <w:r w:rsidRPr="002326C1">
              <w:rPr>
                <w:rStyle w:val="SAPUserEntry"/>
                <w:lang w:val="en-US"/>
              </w:rPr>
              <w:t>-</w:t>
            </w:r>
            <w:r w:rsidRPr="002326C1">
              <w:rPr>
                <w:lang w:val="en-US"/>
              </w:rPr>
              <w:t xml:space="preserve"> </w:t>
            </w:r>
            <w:r w:rsidRPr="002326C1">
              <w:rPr>
                <w:rStyle w:val="SAPUserEntry"/>
                <w:lang w:val="en-US"/>
              </w:rPr>
              <w:t>Monthly Salary</w:t>
            </w:r>
            <w:r w:rsidRPr="002326C1">
              <w:rPr>
                <w:b/>
                <w:lang w:val="en-US"/>
              </w:rPr>
              <w:t xml:space="preserve"> </w:t>
            </w:r>
            <w:r w:rsidRPr="002326C1">
              <w:rPr>
                <w:rStyle w:val="SAPUserEntry"/>
                <w:lang w:val="en-US"/>
              </w:rPr>
              <w:t>(1002US)</w:t>
            </w:r>
          </w:p>
        </w:tc>
        <w:tc>
          <w:tcPr>
            <w:tcW w:w="5760" w:type="dxa"/>
            <w:tcBorders>
              <w:top w:val="single" w:sz="8" w:space="0" w:color="999999"/>
              <w:left w:val="single" w:sz="8" w:space="0" w:color="999999"/>
              <w:bottom w:val="single" w:sz="8" w:space="0" w:color="999999"/>
              <w:right w:val="single" w:sz="8" w:space="0" w:color="999999"/>
            </w:tcBorders>
            <w:shd w:val="clear" w:color="auto" w:fill="auto"/>
          </w:tcPr>
          <w:p w14:paraId="1BBCFEEB" w14:textId="77777777" w:rsidR="00F34BB4" w:rsidRPr="002326C1" w:rsidRDefault="00F34BB4" w:rsidP="00F34BB4">
            <w:pPr>
              <w:rPr>
                <w:lang w:val="en-US"/>
              </w:rPr>
            </w:pPr>
            <w:r w:rsidRPr="002326C1">
              <w:rPr>
                <w:lang w:val="en-US"/>
              </w:rPr>
              <w:t>The</w:t>
            </w:r>
            <w:r w:rsidRPr="002326C1">
              <w:rPr>
                <w:rStyle w:val="SAPScreenElement"/>
                <w:lang w:val="en-US"/>
              </w:rPr>
              <w:t xml:space="preserve"> Pay Component</w:t>
            </w:r>
            <w:r w:rsidRPr="002326C1">
              <w:rPr>
                <w:lang w:val="en-US"/>
              </w:rPr>
              <w:t xml:space="preserve"> entered needs to fit to the selected </w:t>
            </w:r>
            <w:r w:rsidRPr="002326C1">
              <w:rPr>
                <w:rStyle w:val="SAPScreenElement"/>
                <w:lang w:val="en-US"/>
              </w:rPr>
              <w:t>Pay Group</w:t>
            </w:r>
            <w:r w:rsidRPr="002326C1">
              <w:rPr>
                <w:lang w:val="en-US"/>
              </w:rPr>
              <w:t>.</w:t>
            </w:r>
          </w:p>
          <w:p w14:paraId="3C8C3964" w14:textId="77777777" w:rsidR="00F34BB4" w:rsidRPr="002326C1" w:rsidRDefault="00F34BB4" w:rsidP="00F34BB4">
            <w:pPr>
              <w:pStyle w:val="SAPNoteHeading"/>
              <w:ind w:left="0"/>
              <w:rPr>
                <w:lang w:val="en-US"/>
              </w:rPr>
            </w:pPr>
            <w:r w:rsidRPr="002326C1">
              <w:rPr>
                <w:noProof/>
                <w:lang w:val="en-US"/>
              </w:rPr>
              <w:drawing>
                <wp:inline distT="0" distB="0" distL="0" distR="0" wp14:anchorId="2A3943CA" wp14:editId="71EA6EF3">
                  <wp:extent cx="225425" cy="225425"/>
                  <wp:effectExtent l="0" t="0" r="3175" b="317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Recommendation</w:t>
            </w:r>
          </w:p>
          <w:p w14:paraId="6F769DDD" w14:textId="6A8277C2" w:rsidR="00F34BB4" w:rsidRPr="00BE273A" w:rsidRDefault="00F34BB4" w:rsidP="00F34BB4">
            <w:pPr>
              <w:rPr>
                <w:lang w:val="en-US"/>
              </w:rPr>
            </w:pPr>
            <w:r w:rsidRPr="002326C1">
              <w:rPr>
                <w:lang w:val="en-US"/>
              </w:rPr>
              <w:t>Required if integration with Employee Central Payroll is in place.</w:t>
            </w:r>
          </w:p>
        </w:tc>
      </w:tr>
      <w:tr w:rsidR="00F34BB4" w:rsidRPr="00A41C57" w14:paraId="6AF60BFA" w14:textId="77777777" w:rsidTr="00E91036">
        <w:trPr>
          <w:trHeight w:val="360"/>
        </w:trPr>
        <w:tc>
          <w:tcPr>
            <w:tcW w:w="2672" w:type="dxa"/>
            <w:vMerge/>
            <w:tcBorders>
              <w:left w:val="single" w:sz="8" w:space="0" w:color="999999"/>
              <w:right w:val="single" w:sz="8" w:space="0" w:color="999999"/>
            </w:tcBorders>
            <w:vAlign w:val="center"/>
          </w:tcPr>
          <w:p w14:paraId="7B2C08A4" w14:textId="77777777" w:rsidR="00F34BB4" w:rsidRPr="00BE273A" w:rsidRDefault="00F34BB4" w:rsidP="00F34BB4">
            <w:pPr>
              <w:rPr>
                <w:rStyle w:val="SAPScreenElement"/>
                <w:lang w:val="en-US"/>
              </w:rPr>
            </w:pPr>
          </w:p>
        </w:tc>
        <w:tc>
          <w:tcPr>
            <w:tcW w:w="5850" w:type="dxa"/>
            <w:tcBorders>
              <w:top w:val="single" w:sz="8" w:space="0" w:color="999999"/>
              <w:left w:val="single" w:sz="8" w:space="0" w:color="999999"/>
              <w:bottom w:val="single" w:sz="8" w:space="0" w:color="999999"/>
              <w:right w:val="single" w:sz="8" w:space="0" w:color="999999"/>
            </w:tcBorders>
            <w:shd w:val="clear" w:color="auto" w:fill="auto"/>
          </w:tcPr>
          <w:p w14:paraId="5440A2D7" w14:textId="49AF66EC" w:rsidR="00F34BB4" w:rsidRPr="00BE273A" w:rsidRDefault="00F34BB4" w:rsidP="00F34BB4">
            <w:pPr>
              <w:rPr>
                <w:rStyle w:val="SAPScreenElement"/>
                <w:lang w:val="en-US"/>
              </w:rPr>
            </w:pPr>
            <w:r w:rsidRPr="002326C1">
              <w:rPr>
                <w:rStyle w:val="SAPScreenElement"/>
                <w:lang w:val="en-US"/>
              </w:rPr>
              <w:t xml:space="preserve">Amount: </w:t>
            </w:r>
            <w:r w:rsidRPr="002326C1">
              <w:rPr>
                <w:lang w:val="en-US"/>
              </w:rPr>
              <w:t>enter as appropriate</w:t>
            </w:r>
          </w:p>
        </w:tc>
        <w:tc>
          <w:tcPr>
            <w:tcW w:w="5760" w:type="dxa"/>
            <w:tcBorders>
              <w:top w:val="single" w:sz="8" w:space="0" w:color="999999"/>
              <w:left w:val="single" w:sz="8" w:space="0" w:color="999999"/>
              <w:bottom w:val="single" w:sz="8" w:space="0" w:color="999999"/>
              <w:right w:val="single" w:sz="8" w:space="0" w:color="999999"/>
            </w:tcBorders>
            <w:shd w:val="clear" w:color="auto" w:fill="auto"/>
          </w:tcPr>
          <w:p w14:paraId="690C554E" w14:textId="77777777" w:rsidR="00F34BB4" w:rsidRPr="002326C1" w:rsidRDefault="00F34BB4" w:rsidP="00F34BB4">
            <w:pPr>
              <w:pStyle w:val="SAPNoteHeading"/>
              <w:ind w:left="0"/>
              <w:rPr>
                <w:lang w:val="en-US"/>
              </w:rPr>
            </w:pPr>
            <w:r w:rsidRPr="002326C1">
              <w:rPr>
                <w:noProof/>
                <w:lang w:val="en-US"/>
              </w:rPr>
              <w:drawing>
                <wp:inline distT="0" distB="0" distL="0" distR="0" wp14:anchorId="1D449155" wp14:editId="6A883A0D">
                  <wp:extent cx="225425" cy="225425"/>
                  <wp:effectExtent l="0" t="0" r="3175" b="317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Recommendation</w:t>
            </w:r>
          </w:p>
          <w:p w14:paraId="4EB40379" w14:textId="19318EEB" w:rsidR="00F34BB4" w:rsidRPr="00BE273A" w:rsidRDefault="00F34BB4" w:rsidP="00F34BB4">
            <w:pPr>
              <w:rPr>
                <w:lang w:val="en-US"/>
              </w:rPr>
            </w:pPr>
            <w:r w:rsidRPr="002326C1">
              <w:rPr>
                <w:lang w:val="en-US"/>
              </w:rPr>
              <w:t>Required if integration with Employee Central Payroll is in place.</w:t>
            </w:r>
          </w:p>
        </w:tc>
      </w:tr>
      <w:tr w:rsidR="00F34BB4" w:rsidRPr="00A41C57" w14:paraId="478BA8BE" w14:textId="77777777" w:rsidTr="00E91036">
        <w:trPr>
          <w:trHeight w:val="360"/>
        </w:trPr>
        <w:tc>
          <w:tcPr>
            <w:tcW w:w="2672" w:type="dxa"/>
            <w:vMerge/>
            <w:tcBorders>
              <w:left w:val="single" w:sz="8" w:space="0" w:color="999999"/>
              <w:right w:val="single" w:sz="8" w:space="0" w:color="999999"/>
            </w:tcBorders>
            <w:vAlign w:val="center"/>
          </w:tcPr>
          <w:p w14:paraId="3CF4E432" w14:textId="77777777" w:rsidR="00F34BB4" w:rsidRPr="00BE273A" w:rsidRDefault="00F34BB4" w:rsidP="00F34BB4">
            <w:pPr>
              <w:rPr>
                <w:rStyle w:val="SAPScreenElement"/>
                <w:lang w:val="en-US"/>
              </w:rPr>
            </w:pPr>
          </w:p>
        </w:tc>
        <w:tc>
          <w:tcPr>
            <w:tcW w:w="5850" w:type="dxa"/>
            <w:tcBorders>
              <w:top w:val="single" w:sz="8" w:space="0" w:color="999999"/>
              <w:left w:val="single" w:sz="8" w:space="0" w:color="999999"/>
              <w:bottom w:val="single" w:sz="8" w:space="0" w:color="999999"/>
              <w:right w:val="single" w:sz="8" w:space="0" w:color="999999"/>
            </w:tcBorders>
            <w:shd w:val="clear" w:color="auto" w:fill="auto"/>
          </w:tcPr>
          <w:p w14:paraId="150EE3F8" w14:textId="0727EC34" w:rsidR="00F34BB4" w:rsidRPr="00BE273A" w:rsidRDefault="00F34BB4" w:rsidP="00F34BB4">
            <w:pPr>
              <w:rPr>
                <w:rStyle w:val="SAPScreenElement"/>
                <w:lang w:val="en-US"/>
              </w:rPr>
            </w:pPr>
            <w:r w:rsidRPr="002326C1">
              <w:rPr>
                <w:rStyle w:val="SAPScreenElement"/>
                <w:lang w:val="en-US"/>
              </w:rPr>
              <w:t xml:space="preserve">Currency: </w:t>
            </w:r>
            <w:r w:rsidRPr="002326C1">
              <w:rPr>
                <w:rStyle w:val="SAPUserEntry"/>
                <w:lang w:val="en-US"/>
              </w:rPr>
              <w:t xml:space="preserve">USD </w:t>
            </w:r>
            <w:r w:rsidRPr="002326C1">
              <w:rPr>
                <w:lang w:val="en-US"/>
              </w:rPr>
              <w:t>is defaulted; leave as is</w:t>
            </w:r>
          </w:p>
        </w:tc>
        <w:tc>
          <w:tcPr>
            <w:tcW w:w="5760" w:type="dxa"/>
            <w:tcBorders>
              <w:top w:val="single" w:sz="8" w:space="0" w:color="999999"/>
              <w:left w:val="single" w:sz="8" w:space="0" w:color="999999"/>
              <w:bottom w:val="single" w:sz="8" w:space="0" w:color="999999"/>
              <w:right w:val="single" w:sz="8" w:space="0" w:color="999999"/>
            </w:tcBorders>
            <w:shd w:val="clear" w:color="auto" w:fill="auto"/>
          </w:tcPr>
          <w:p w14:paraId="219D3473" w14:textId="77777777" w:rsidR="00F34BB4" w:rsidRPr="002326C1" w:rsidRDefault="00F34BB4" w:rsidP="00F34BB4">
            <w:pPr>
              <w:pStyle w:val="SAPNoteHeading"/>
              <w:ind w:left="0"/>
              <w:rPr>
                <w:lang w:val="en-US"/>
              </w:rPr>
            </w:pPr>
            <w:r w:rsidRPr="002326C1">
              <w:rPr>
                <w:noProof/>
                <w:lang w:val="en-US"/>
              </w:rPr>
              <w:drawing>
                <wp:inline distT="0" distB="0" distL="0" distR="0" wp14:anchorId="28C61951" wp14:editId="52C60F6B">
                  <wp:extent cx="225425" cy="225425"/>
                  <wp:effectExtent l="0" t="0" r="3175" b="317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Recommendation</w:t>
            </w:r>
          </w:p>
          <w:p w14:paraId="774C5CA9" w14:textId="26F1E40A" w:rsidR="00F34BB4" w:rsidRPr="00BE273A" w:rsidRDefault="00F34BB4" w:rsidP="00F34BB4">
            <w:pPr>
              <w:rPr>
                <w:lang w:val="en-US"/>
              </w:rPr>
            </w:pPr>
            <w:r w:rsidRPr="002326C1">
              <w:rPr>
                <w:lang w:val="en-US"/>
              </w:rPr>
              <w:t>Required if integration with Employee Central Payroll is in place.</w:t>
            </w:r>
          </w:p>
        </w:tc>
      </w:tr>
      <w:tr w:rsidR="00F34BB4" w:rsidRPr="00A41C57" w14:paraId="4F0B9827" w14:textId="77777777" w:rsidTr="00E91036">
        <w:trPr>
          <w:trHeight w:val="360"/>
        </w:trPr>
        <w:tc>
          <w:tcPr>
            <w:tcW w:w="2672" w:type="dxa"/>
            <w:vMerge/>
            <w:tcBorders>
              <w:left w:val="single" w:sz="8" w:space="0" w:color="999999"/>
              <w:right w:val="single" w:sz="8" w:space="0" w:color="999999"/>
            </w:tcBorders>
            <w:vAlign w:val="center"/>
          </w:tcPr>
          <w:p w14:paraId="3889B1A7" w14:textId="77777777" w:rsidR="00F34BB4" w:rsidRPr="00BE273A" w:rsidRDefault="00F34BB4" w:rsidP="00F34BB4">
            <w:pPr>
              <w:rPr>
                <w:rStyle w:val="SAPScreenElement"/>
                <w:lang w:val="en-US"/>
              </w:rPr>
            </w:pPr>
          </w:p>
        </w:tc>
        <w:tc>
          <w:tcPr>
            <w:tcW w:w="5850" w:type="dxa"/>
            <w:tcBorders>
              <w:top w:val="single" w:sz="8" w:space="0" w:color="999999"/>
              <w:left w:val="single" w:sz="8" w:space="0" w:color="999999"/>
              <w:bottom w:val="single" w:sz="8" w:space="0" w:color="999999"/>
              <w:right w:val="single" w:sz="8" w:space="0" w:color="999999"/>
            </w:tcBorders>
            <w:shd w:val="clear" w:color="auto" w:fill="auto"/>
          </w:tcPr>
          <w:p w14:paraId="5073F311" w14:textId="134A514B" w:rsidR="00F34BB4" w:rsidRPr="008D3676" w:rsidRDefault="00F34BB4" w:rsidP="00F34BB4">
            <w:pPr>
              <w:rPr>
                <w:rStyle w:val="SAPScreenElement"/>
                <w:lang w:val="en-US"/>
              </w:rPr>
            </w:pPr>
            <w:r w:rsidRPr="002326C1">
              <w:rPr>
                <w:rStyle w:val="SAPScreenElement"/>
                <w:lang w:val="en-US"/>
              </w:rPr>
              <w:t xml:space="preserve">Frequency: </w:t>
            </w:r>
            <w:r w:rsidRPr="002326C1">
              <w:rPr>
                <w:lang w:val="en-US"/>
              </w:rPr>
              <w:t xml:space="preserve">defaulted based on chosen </w:t>
            </w:r>
            <w:r w:rsidRPr="002326C1">
              <w:rPr>
                <w:rStyle w:val="SAPScreenElement"/>
                <w:lang w:val="en-US"/>
              </w:rPr>
              <w:t>Pay Component</w:t>
            </w:r>
            <w:r w:rsidRPr="002326C1">
              <w:rPr>
                <w:lang w:val="en-US"/>
              </w:rPr>
              <w:t>; leave as is</w:t>
            </w:r>
          </w:p>
        </w:tc>
        <w:tc>
          <w:tcPr>
            <w:tcW w:w="5760" w:type="dxa"/>
            <w:tcBorders>
              <w:top w:val="single" w:sz="8" w:space="0" w:color="999999"/>
              <w:left w:val="single" w:sz="8" w:space="0" w:color="999999"/>
              <w:bottom w:val="single" w:sz="8" w:space="0" w:color="999999"/>
              <w:right w:val="single" w:sz="8" w:space="0" w:color="999999"/>
            </w:tcBorders>
            <w:shd w:val="clear" w:color="auto" w:fill="auto"/>
          </w:tcPr>
          <w:p w14:paraId="251D606C" w14:textId="77777777" w:rsidR="00F34BB4" w:rsidRPr="002326C1" w:rsidRDefault="00F34BB4" w:rsidP="00F34BB4">
            <w:pPr>
              <w:rPr>
                <w:lang w:val="en-US"/>
              </w:rPr>
            </w:pPr>
            <w:r w:rsidRPr="002326C1">
              <w:rPr>
                <w:lang w:val="en-US"/>
              </w:rPr>
              <w:t>In our example, the defaulted value is</w:t>
            </w:r>
            <w:r w:rsidRPr="002326C1">
              <w:rPr>
                <w:rStyle w:val="SAPUserEntry"/>
                <w:lang w:val="en-US"/>
              </w:rPr>
              <w:t xml:space="preserve"> Monthly</w:t>
            </w:r>
            <w:r w:rsidRPr="002326C1">
              <w:rPr>
                <w:lang w:val="en-US"/>
              </w:rPr>
              <w:t xml:space="preserve"> </w:t>
            </w:r>
            <w:r w:rsidRPr="002326C1">
              <w:rPr>
                <w:rStyle w:val="SAPUserEntry"/>
                <w:lang w:val="en-US"/>
              </w:rPr>
              <w:t>(MON)</w:t>
            </w:r>
            <w:r w:rsidRPr="002326C1">
              <w:rPr>
                <w:lang w:val="en-US"/>
              </w:rPr>
              <w:t>.</w:t>
            </w:r>
          </w:p>
          <w:p w14:paraId="7308CF38" w14:textId="77777777" w:rsidR="00F34BB4" w:rsidRPr="002326C1" w:rsidRDefault="00F34BB4" w:rsidP="00F34BB4">
            <w:pPr>
              <w:pStyle w:val="SAPNoteHeading"/>
              <w:ind w:left="0"/>
              <w:rPr>
                <w:lang w:val="en-US"/>
              </w:rPr>
            </w:pPr>
            <w:r w:rsidRPr="002326C1">
              <w:rPr>
                <w:noProof/>
                <w:lang w:val="en-US"/>
              </w:rPr>
              <w:drawing>
                <wp:inline distT="0" distB="0" distL="0" distR="0" wp14:anchorId="632EDF96" wp14:editId="18446AE4">
                  <wp:extent cx="225425" cy="225425"/>
                  <wp:effectExtent l="0" t="0" r="3175" b="317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Recommendation</w:t>
            </w:r>
          </w:p>
          <w:p w14:paraId="0B40C67E" w14:textId="34029C31" w:rsidR="00F34BB4" w:rsidRPr="008D3676" w:rsidRDefault="00F34BB4" w:rsidP="00F34BB4">
            <w:pPr>
              <w:rPr>
                <w:lang w:val="en-US"/>
              </w:rPr>
            </w:pPr>
            <w:r w:rsidRPr="002326C1">
              <w:rPr>
                <w:lang w:val="en-US"/>
              </w:rPr>
              <w:t>Required if integration with Employee Central Payroll is in place.</w:t>
            </w:r>
          </w:p>
        </w:tc>
      </w:tr>
      <w:tr w:rsidR="00F34BB4" w:rsidRPr="00A41C57" w14:paraId="3CF9DF4F" w14:textId="77777777" w:rsidTr="00E91036">
        <w:trPr>
          <w:trHeight w:val="360"/>
        </w:trPr>
        <w:tc>
          <w:tcPr>
            <w:tcW w:w="2672" w:type="dxa"/>
            <w:vMerge/>
            <w:tcBorders>
              <w:left w:val="single" w:sz="8" w:space="0" w:color="999999"/>
              <w:bottom w:val="single" w:sz="8" w:space="0" w:color="999999"/>
              <w:right w:val="single" w:sz="8" w:space="0" w:color="999999"/>
            </w:tcBorders>
          </w:tcPr>
          <w:p w14:paraId="3E5E6167" w14:textId="77777777" w:rsidR="00F34BB4" w:rsidRPr="00BE273A" w:rsidRDefault="00F34BB4" w:rsidP="00F34BB4">
            <w:pPr>
              <w:rPr>
                <w:rStyle w:val="SAPScreenElement"/>
                <w:lang w:val="en-US"/>
              </w:rPr>
            </w:pPr>
          </w:p>
        </w:tc>
        <w:tc>
          <w:tcPr>
            <w:tcW w:w="5850" w:type="dxa"/>
            <w:tcBorders>
              <w:top w:val="single" w:sz="8" w:space="0" w:color="999999"/>
              <w:left w:val="single" w:sz="8" w:space="0" w:color="999999"/>
              <w:bottom w:val="single" w:sz="8" w:space="0" w:color="999999"/>
              <w:right w:val="single" w:sz="8" w:space="0" w:color="999999"/>
            </w:tcBorders>
            <w:shd w:val="clear" w:color="auto" w:fill="auto"/>
          </w:tcPr>
          <w:p w14:paraId="45CB7147" w14:textId="58F8B21D" w:rsidR="00F34BB4" w:rsidRPr="002326C1" w:rsidRDefault="00F34BB4" w:rsidP="00F34BB4">
            <w:pPr>
              <w:rPr>
                <w:rStyle w:val="SAPScreenElement"/>
                <w:lang w:val="en-US"/>
              </w:rPr>
            </w:pPr>
            <w:r w:rsidRPr="002326C1">
              <w:rPr>
                <w:lang w:val="en-US"/>
              </w:rPr>
              <w:t>If appropriate, add a</w:t>
            </w:r>
            <w:r w:rsidRPr="002326C1">
              <w:rPr>
                <w:rStyle w:val="SAPScreenElement"/>
                <w:lang w:val="en-US"/>
              </w:rPr>
              <w:t xml:space="preserve"> Pay Component </w:t>
            </w:r>
            <w:r w:rsidRPr="002326C1">
              <w:rPr>
                <w:lang w:val="en-US"/>
              </w:rPr>
              <w:t xml:space="preserve">related to recurring payments. For this select in the </w:t>
            </w:r>
            <w:r w:rsidRPr="002326C1">
              <w:rPr>
                <w:rStyle w:val="SAPScreenElement"/>
                <w:lang w:val="en-US"/>
              </w:rPr>
              <w:t xml:space="preserve">Compensation </w:t>
            </w:r>
            <w:r w:rsidRPr="002326C1">
              <w:rPr>
                <w:lang w:val="en-US"/>
              </w:rPr>
              <w:t xml:space="preserve">block the </w:t>
            </w:r>
            <w:r w:rsidRPr="002326C1">
              <w:rPr>
                <w:rStyle w:val="SAPScreenElement"/>
                <w:lang w:val="en-US"/>
              </w:rPr>
              <w:sym w:font="Symbol" w:char="F0C5"/>
            </w:r>
            <w:r w:rsidRPr="002326C1">
              <w:rPr>
                <w:rStyle w:val="SAPScreenElement"/>
                <w:lang w:val="en-US"/>
              </w:rPr>
              <w:t xml:space="preserve"> Add</w:t>
            </w:r>
            <w:r w:rsidRPr="002326C1">
              <w:rPr>
                <w:lang w:val="en-US"/>
              </w:rPr>
              <w:t xml:space="preserve"> link, select as </w:t>
            </w:r>
            <w:r w:rsidRPr="002326C1">
              <w:rPr>
                <w:rStyle w:val="SAPScreenElement"/>
                <w:lang w:val="en-US"/>
              </w:rPr>
              <w:t>Pay Component</w:t>
            </w:r>
            <w:r w:rsidRPr="002326C1">
              <w:rPr>
                <w:lang w:val="en-US"/>
              </w:rPr>
              <w:t xml:space="preserve"> for example</w:t>
            </w:r>
            <w:r w:rsidRPr="002326C1">
              <w:rPr>
                <w:rStyle w:val="SAPUserEntry"/>
                <w:lang w:val="en-US"/>
              </w:rPr>
              <w:t xml:space="preserve"> US</w:t>
            </w:r>
            <w:r w:rsidRPr="002326C1">
              <w:rPr>
                <w:lang w:val="en-US"/>
              </w:rPr>
              <w:t xml:space="preserve"> </w:t>
            </w:r>
            <w:r w:rsidRPr="002326C1">
              <w:rPr>
                <w:rStyle w:val="SAPUserEntry"/>
                <w:lang w:val="en-US"/>
              </w:rPr>
              <w:t>-</w:t>
            </w:r>
            <w:r w:rsidRPr="002326C1">
              <w:rPr>
                <w:lang w:val="en-US"/>
              </w:rPr>
              <w:t xml:space="preserve"> </w:t>
            </w:r>
            <w:r w:rsidRPr="002326C1">
              <w:rPr>
                <w:rStyle w:val="SAPUserEntry"/>
                <w:lang w:val="en-US"/>
              </w:rPr>
              <w:t>Uniform allowance</w:t>
            </w:r>
            <w:r w:rsidRPr="002326C1">
              <w:rPr>
                <w:lang w:val="en-US"/>
              </w:rPr>
              <w:t xml:space="preserve"> </w:t>
            </w:r>
            <w:r w:rsidRPr="002326C1">
              <w:rPr>
                <w:rStyle w:val="SAPUserEntry"/>
                <w:lang w:val="en-US"/>
              </w:rPr>
              <w:t>(1120US)</w:t>
            </w:r>
            <w:r w:rsidRPr="002326C1">
              <w:rPr>
                <w:lang w:val="en-US"/>
              </w:rPr>
              <w:t>, and enter data as appropriate.</w:t>
            </w:r>
          </w:p>
        </w:tc>
        <w:tc>
          <w:tcPr>
            <w:tcW w:w="5760" w:type="dxa"/>
            <w:tcBorders>
              <w:top w:val="single" w:sz="8" w:space="0" w:color="999999"/>
              <w:left w:val="single" w:sz="8" w:space="0" w:color="999999"/>
              <w:bottom w:val="single" w:sz="8" w:space="0" w:color="999999"/>
              <w:right w:val="single" w:sz="8" w:space="0" w:color="999999"/>
            </w:tcBorders>
            <w:shd w:val="clear" w:color="auto" w:fill="auto"/>
          </w:tcPr>
          <w:p w14:paraId="28C587DD" w14:textId="77777777" w:rsidR="00F34BB4" w:rsidRPr="002326C1" w:rsidRDefault="00F34BB4" w:rsidP="00F34BB4">
            <w:pPr>
              <w:rPr>
                <w:lang w:val="en-US"/>
              </w:rPr>
            </w:pPr>
          </w:p>
        </w:tc>
      </w:tr>
    </w:tbl>
    <w:p w14:paraId="09A4B03E" w14:textId="2E3A933E" w:rsidR="00B41010" w:rsidRPr="00AE1E45" w:rsidRDefault="00B41010" w:rsidP="00B41010">
      <w:pPr>
        <w:pStyle w:val="Heading2"/>
        <w:spacing w:before="240" w:after="120"/>
        <w:rPr>
          <w:lang w:val="en-US"/>
        </w:rPr>
      </w:pPr>
      <w:bookmarkStart w:id="11486" w:name="_Payment_Information"/>
      <w:bookmarkStart w:id="11487" w:name="_Toc507063209"/>
      <w:bookmarkEnd w:id="11486"/>
      <w:commentRangeStart w:id="11488"/>
      <w:r w:rsidRPr="00AE1E45">
        <w:rPr>
          <w:lang w:val="en-US"/>
        </w:rPr>
        <w:t>Payment Information</w:t>
      </w:r>
      <w:commentRangeEnd w:id="11488"/>
      <w:r w:rsidR="00494B49">
        <w:rPr>
          <w:rStyle w:val="CommentReference"/>
          <w:rFonts w:ascii="BentonSans Book" w:eastAsia="MS Mincho" w:hAnsi="BentonSans Book"/>
          <w:color w:val="auto"/>
        </w:rPr>
        <w:commentReference w:id="11488"/>
      </w:r>
      <w:bookmarkEnd w:id="11487"/>
    </w:p>
    <w:p w14:paraId="291BE0D3" w14:textId="03735C88" w:rsidR="00887917" w:rsidRPr="00AE1E45" w:rsidRDefault="00887917" w:rsidP="00AC5720">
      <w:pPr>
        <w:pStyle w:val="Heading3"/>
        <w:spacing w:before="240" w:after="120"/>
        <w:ind w:left="1440" w:hanging="1440"/>
        <w:rPr>
          <w:lang w:val="en-US"/>
        </w:rPr>
      </w:pPr>
      <w:bookmarkStart w:id="11489" w:name="_Toc507063210"/>
      <w:commentRangeStart w:id="11490"/>
      <w:r w:rsidRPr="00AE1E45">
        <w:rPr>
          <w:lang w:val="en-US"/>
        </w:rPr>
        <w:t>United Arab Emirates</w:t>
      </w:r>
      <w:r w:rsidR="00804E0C" w:rsidRPr="00AE1E45">
        <w:rPr>
          <w:lang w:val="en-US"/>
        </w:rPr>
        <w:t xml:space="preserve"> (AE)</w:t>
      </w:r>
      <w:commentRangeEnd w:id="11490"/>
      <w:r w:rsidR="001505F2">
        <w:rPr>
          <w:rStyle w:val="CommentReference"/>
          <w:rFonts w:ascii="BentonSans Book" w:eastAsia="MS Mincho" w:hAnsi="BentonSans Book"/>
          <w:bCs w:val="0"/>
          <w:color w:val="auto"/>
        </w:rPr>
        <w:commentReference w:id="11490"/>
      </w:r>
      <w:bookmarkEnd w:id="11489"/>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9810"/>
      </w:tblGrid>
      <w:tr w:rsidR="00887917" w:rsidRPr="00AE1E45" w14:paraId="5E4BA44A" w14:textId="77777777" w:rsidTr="00887917">
        <w:trPr>
          <w:trHeight w:val="432"/>
          <w:tblHeader/>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4878C0E9" w14:textId="77777777" w:rsidR="00887917" w:rsidRPr="00AE1E45" w:rsidRDefault="00887917" w:rsidP="00B04D6E">
            <w:pPr>
              <w:pStyle w:val="SAPTableHeader"/>
              <w:rPr>
                <w:lang w:val="en-US"/>
              </w:rPr>
            </w:pPr>
            <w:r w:rsidRPr="00AE1E45">
              <w:rPr>
                <w:lang w:val="en-US"/>
              </w:rPr>
              <w:t>User Entries: Field Name: User Action and Value</w:t>
            </w:r>
          </w:p>
        </w:tc>
        <w:tc>
          <w:tcPr>
            <w:tcW w:w="9810" w:type="dxa"/>
            <w:tcBorders>
              <w:top w:val="single" w:sz="8" w:space="0" w:color="999999"/>
              <w:left w:val="single" w:sz="8" w:space="0" w:color="999999"/>
              <w:bottom w:val="single" w:sz="8" w:space="0" w:color="999999"/>
              <w:right w:val="single" w:sz="8" w:space="0" w:color="999999"/>
            </w:tcBorders>
            <w:shd w:val="clear" w:color="auto" w:fill="999999"/>
            <w:hideMark/>
          </w:tcPr>
          <w:p w14:paraId="5B8D7EF0" w14:textId="77777777" w:rsidR="00887917" w:rsidRPr="00AE1E45" w:rsidRDefault="00887917" w:rsidP="00B04D6E">
            <w:pPr>
              <w:pStyle w:val="SAPTableHeader"/>
              <w:rPr>
                <w:lang w:val="en-US"/>
              </w:rPr>
            </w:pPr>
            <w:r w:rsidRPr="00AE1E45">
              <w:rPr>
                <w:lang w:val="en-US"/>
              </w:rPr>
              <w:t>Additional Information</w:t>
            </w:r>
          </w:p>
        </w:tc>
      </w:tr>
      <w:tr w:rsidR="00887917" w:rsidRPr="00A41C57" w14:paraId="522D1AA0" w14:textId="77777777" w:rsidTr="00887917">
        <w:trPr>
          <w:trHeight w:val="360"/>
        </w:trPr>
        <w:tc>
          <w:tcPr>
            <w:tcW w:w="4472" w:type="dxa"/>
            <w:tcBorders>
              <w:top w:val="single" w:sz="8" w:space="0" w:color="999999"/>
              <w:left w:val="single" w:sz="8" w:space="0" w:color="999999"/>
              <w:bottom w:val="single" w:sz="8" w:space="0" w:color="999999"/>
              <w:right w:val="single" w:sz="8" w:space="0" w:color="999999"/>
            </w:tcBorders>
            <w:shd w:val="clear" w:color="auto" w:fill="auto"/>
          </w:tcPr>
          <w:p w14:paraId="16EA8254" w14:textId="06E9A758" w:rsidR="00887917" w:rsidRPr="00AE1E45" w:rsidRDefault="00887917" w:rsidP="00887917">
            <w:pPr>
              <w:rPr>
                <w:rStyle w:val="SAPScreenElement"/>
                <w:lang w:val="en-US"/>
              </w:rPr>
            </w:pPr>
            <w:commentRangeStart w:id="11491"/>
            <w:r w:rsidRPr="00AE1E45">
              <w:rPr>
                <w:rStyle w:val="SAPScreenElement"/>
                <w:lang w:val="en-US"/>
              </w:rPr>
              <w:t xml:space="preserve">Account Owner: </w:t>
            </w:r>
            <w:r w:rsidRPr="00AE1E45">
              <w:rPr>
                <w:lang w:val="en-US"/>
              </w:rPr>
              <w:t>enter employee’s name manually</w:t>
            </w:r>
            <w:commentRangeEnd w:id="11491"/>
            <w:r w:rsidRPr="00AE1E45">
              <w:rPr>
                <w:rStyle w:val="CommentReference"/>
              </w:rPr>
              <w:commentReference w:id="11491"/>
            </w:r>
          </w:p>
        </w:tc>
        <w:tc>
          <w:tcPr>
            <w:tcW w:w="9810" w:type="dxa"/>
            <w:tcBorders>
              <w:top w:val="single" w:sz="8" w:space="0" w:color="999999"/>
              <w:left w:val="single" w:sz="8" w:space="0" w:color="999999"/>
              <w:bottom w:val="single" w:sz="8" w:space="0" w:color="999999"/>
              <w:right w:val="single" w:sz="8" w:space="0" w:color="999999"/>
            </w:tcBorders>
            <w:shd w:val="clear" w:color="auto" w:fill="auto"/>
          </w:tcPr>
          <w:p w14:paraId="3D968305" w14:textId="77777777" w:rsidR="00887917" w:rsidRPr="00AE1E45" w:rsidRDefault="00887917" w:rsidP="00887917">
            <w:pPr>
              <w:rPr>
                <w:lang w:val="en-US"/>
              </w:rPr>
            </w:pPr>
          </w:p>
        </w:tc>
      </w:tr>
      <w:tr w:rsidR="00887917" w:rsidRPr="00A41C57" w14:paraId="6FE65344" w14:textId="77777777" w:rsidTr="00887917">
        <w:trPr>
          <w:trHeight w:val="360"/>
        </w:trPr>
        <w:tc>
          <w:tcPr>
            <w:tcW w:w="4472" w:type="dxa"/>
            <w:tcBorders>
              <w:top w:val="single" w:sz="8" w:space="0" w:color="999999"/>
              <w:left w:val="single" w:sz="8" w:space="0" w:color="999999"/>
              <w:bottom w:val="single" w:sz="8" w:space="0" w:color="999999"/>
              <w:right w:val="single" w:sz="8" w:space="0" w:color="999999"/>
            </w:tcBorders>
            <w:shd w:val="clear" w:color="auto" w:fill="auto"/>
          </w:tcPr>
          <w:p w14:paraId="276354BA" w14:textId="4CC58381" w:rsidR="00887917" w:rsidRPr="00AE1E45" w:rsidRDefault="00887917" w:rsidP="00887917">
            <w:pPr>
              <w:rPr>
                <w:rStyle w:val="SAPScreenElement"/>
                <w:lang w:val="en-US"/>
              </w:rPr>
            </w:pPr>
            <w:r w:rsidRPr="00AE1E45">
              <w:rPr>
                <w:rStyle w:val="SAPScreenElement"/>
                <w:lang w:val="en-US"/>
              </w:rPr>
              <w:t xml:space="preserve">IBAN: </w:t>
            </w:r>
            <w:r w:rsidRPr="00AE1E45">
              <w:rPr>
                <w:lang w:val="en-US"/>
              </w:rPr>
              <w:t>enter as appropriate</w:t>
            </w:r>
          </w:p>
        </w:tc>
        <w:tc>
          <w:tcPr>
            <w:tcW w:w="9810" w:type="dxa"/>
            <w:tcBorders>
              <w:top w:val="single" w:sz="8" w:space="0" w:color="999999"/>
              <w:left w:val="single" w:sz="8" w:space="0" w:color="999999"/>
              <w:bottom w:val="single" w:sz="8" w:space="0" w:color="999999"/>
              <w:right w:val="single" w:sz="8" w:space="0" w:color="999999"/>
            </w:tcBorders>
            <w:shd w:val="clear" w:color="auto" w:fill="auto"/>
          </w:tcPr>
          <w:p w14:paraId="28B62CED" w14:textId="307377DA" w:rsidR="00887917" w:rsidRPr="00AE1E45" w:rsidRDefault="00887917" w:rsidP="00887917">
            <w:pPr>
              <w:rPr>
                <w:lang w:val="en-US"/>
              </w:rPr>
            </w:pPr>
            <w:r w:rsidRPr="00AE1E45">
              <w:rPr>
                <w:lang w:val="en-US"/>
              </w:rPr>
              <w:t>The IBAN contains 23 characters and its format is</w:t>
            </w:r>
            <w:r w:rsidRPr="00AE1E45">
              <w:rPr>
                <w:rStyle w:val="SAPUserEntry"/>
                <w:lang w:val="en-US"/>
              </w:rPr>
              <w:t xml:space="preserve"> AE&lt;IBAN</w:t>
            </w:r>
            <w:r w:rsidRPr="00AE1E45">
              <w:rPr>
                <w:lang w:val="en-US"/>
              </w:rPr>
              <w:t xml:space="preserve"> </w:t>
            </w:r>
            <w:r w:rsidRPr="00AE1E45">
              <w:rPr>
                <w:rStyle w:val="SAPUserEntry"/>
                <w:lang w:val="en-US"/>
              </w:rPr>
              <w:t>Checksum&gt;&lt;Bank Code&gt;&lt;Account Number&gt;</w:t>
            </w:r>
            <w:r w:rsidRPr="00AE1E45">
              <w:rPr>
                <w:lang w:val="en-US"/>
              </w:rPr>
              <w:t>, where</w:t>
            </w:r>
            <w:r w:rsidRPr="00AE1E45">
              <w:rPr>
                <w:rStyle w:val="SAPUserEntry"/>
                <w:lang w:val="en-US"/>
              </w:rPr>
              <w:t xml:space="preserve"> &lt;IBAN Checksum&gt; </w:t>
            </w:r>
            <w:r w:rsidRPr="00AE1E45">
              <w:rPr>
                <w:lang w:val="en-US"/>
              </w:rPr>
              <w:t>has length</w:t>
            </w:r>
            <w:r w:rsidRPr="001334C4">
              <w:rPr>
                <w:rStyle w:val="SAPUserEntry"/>
                <w:color w:val="auto"/>
                <w:lang w:val="en-US"/>
              </w:rPr>
              <w:t xml:space="preserve"> </w:t>
            </w:r>
            <w:r w:rsidRPr="00AE1E45">
              <w:rPr>
                <w:rStyle w:val="SAPUserEntry"/>
                <w:b w:val="0"/>
                <w:color w:val="auto"/>
                <w:lang w:val="en-US"/>
              </w:rPr>
              <w:t>2n</w:t>
            </w:r>
            <w:r w:rsidRPr="00AE1E45">
              <w:rPr>
                <w:lang w:val="en-US"/>
              </w:rPr>
              <w:t xml:space="preserve">, </w:t>
            </w:r>
            <w:r w:rsidRPr="00AE1E45">
              <w:rPr>
                <w:rStyle w:val="SAPUserEntry"/>
                <w:lang w:val="en-US"/>
              </w:rPr>
              <w:t xml:space="preserve">&lt;Bank Code&gt; </w:t>
            </w:r>
            <w:r w:rsidRPr="00AE1E45">
              <w:rPr>
                <w:lang w:val="en-US"/>
              </w:rPr>
              <w:t xml:space="preserve">has length </w:t>
            </w:r>
            <w:r w:rsidRPr="00AE1E45">
              <w:rPr>
                <w:rStyle w:val="SAPUserEntry"/>
                <w:color w:val="auto"/>
                <w:lang w:val="en-US"/>
              </w:rPr>
              <w:t>3n</w:t>
            </w:r>
            <w:r w:rsidRPr="00AE1E45">
              <w:rPr>
                <w:lang w:val="en-US"/>
              </w:rPr>
              <w:t>, and</w:t>
            </w:r>
            <w:r w:rsidRPr="00AE1E45">
              <w:rPr>
                <w:rStyle w:val="SAPUserEntry"/>
                <w:lang w:val="en-US"/>
              </w:rPr>
              <w:t xml:space="preserve"> &lt;Account Number&gt; </w:t>
            </w:r>
            <w:r w:rsidRPr="00AE1E45">
              <w:rPr>
                <w:lang w:val="en-US"/>
              </w:rPr>
              <w:t>has length</w:t>
            </w:r>
            <w:r w:rsidRPr="00AE1E45">
              <w:rPr>
                <w:rStyle w:val="SAPUserEntry"/>
                <w:color w:val="auto"/>
                <w:lang w:val="en-US"/>
              </w:rPr>
              <w:t xml:space="preserve"> 16n</w:t>
            </w:r>
            <w:r w:rsidRPr="00AE1E45">
              <w:rPr>
                <w:lang w:val="en-US"/>
              </w:rPr>
              <w:t>, with</w:t>
            </w:r>
            <w:r w:rsidRPr="00AE1E45">
              <w:rPr>
                <w:rStyle w:val="SAPUserEntry"/>
                <w:color w:val="auto"/>
                <w:lang w:val="en-US"/>
              </w:rPr>
              <w:t xml:space="preserve"> n </w:t>
            </w:r>
            <w:r w:rsidRPr="00AE1E45">
              <w:rPr>
                <w:lang w:val="en-US"/>
              </w:rPr>
              <w:t>being a number. If the account number is less than 16 numbers, add zeros ahead to reach the required length.</w:t>
            </w:r>
          </w:p>
        </w:tc>
      </w:tr>
      <w:tr w:rsidR="00887917" w:rsidRPr="00A41C57" w14:paraId="76CEEF9C" w14:textId="77777777" w:rsidTr="00887917">
        <w:trPr>
          <w:trHeight w:val="360"/>
        </w:trPr>
        <w:tc>
          <w:tcPr>
            <w:tcW w:w="4472" w:type="dxa"/>
            <w:tcBorders>
              <w:top w:val="single" w:sz="8" w:space="0" w:color="999999"/>
              <w:left w:val="single" w:sz="8" w:space="0" w:color="999999"/>
              <w:bottom w:val="single" w:sz="8" w:space="0" w:color="999999"/>
              <w:right w:val="single" w:sz="8" w:space="0" w:color="999999"/>
            </w:tcBorders>
            <w:shd w:val="clear" w:color="auto" w:fill="auto"/>
          </w:tcPr>
          <w:p w14:paraId="7215495E" w14:textId="14012A59" w:rsidR="00887917" w:rsidRPr="00AE1E45" w:rsidRDefault="00887917" w:rsidP="00887917">
            <w:pPr>
              <w:rPr>
                <w:rStyle w:val="SAPScreenElement"/>
                <w:lang w:val="en-US"/>
              </w:rPr>
            </w:pPr>
            <w:commentRangeStart w:id="11492"/>
            <w:r w:rsidRPr="00AE1E45">
              <w:rPr>
                <w:rStyle w:val="SAPScreenElement"/>
                <w:lang w:val="en-US"/>
              </w:rPr>
              <w:t xml:space="preserve">Currency: </w:t>
            </w:r>
            <w:r w:rsidRPr="00AE1E45">
              <w:rPr>
                <w:lang w:val="en-US"/>
              </w:rPr>
              <w:t>defaulted to</w:t>
            </w:r>
            <w:r w:rsidRPr="00AE1E45">
              <w:rPr>
                <w:rStyle w:val="SAPUserEntry"/>
                <w:lang w:val="en-US"/>
              </w:rPr>
              <w:t xml:space="preserve"> United Arab Emirates Dirham</w:t>
            </w:r>
            <w:r w:rsidRPr="00AE1E45">
              <w:rPr>
                <w:b/>
                <w:lang w:val="en-US"/>
              </w:rPr>
              <w:t xml:space="preserve"> </w:t>
            </w:r>
            <w:r w:rsidRPr="00AE1E45">
              <w:rPr>
                <w:rStyle w:val="SAPUserEntry"/>
                <w:lang w:val="en-US"/>
              </w:rPr>
              <w:t>(AED)</w:t>
            </w:r>
            <w:r w:rsidRPr="00AE1E45">
              <w:rPr>
                <w:lang w:val="en-US"/>
              </w:rPr>
              <w:t xml:space="preserve"> upon entering pay type; leave as is</w:t>
            </w:r>
            <w:commentRangeEnd w:id="11492"/>
            <w:r w:rsidRPr="00AE1E45">
              <w:rPr>
                <w:rStyle w:val="CommentReference"/>
              </w:rPr>
              <w:commentReference w:id="11492"/>
            </w:r>
          </w:p>
        </w:tc>
        <w:tc>
          <w:tcPr>
            <w:tcW w:w="9810" w:type="dxa"/>
            <w:tcBorders>
              <w:top w:val="single" w:sz="8" w:space="0" w:color="999999"/>
              <w:left w:val="single" w:sz="8" w:space="0" w:color="999999"/>
              <w:bottom w:val="single" w:sz="8" w:space="0" w:color="999999"/>
              <w:right w:val="single" w:sz="8" w:space="0" w:color="999999"/>
            </w:tcBorders>
            <w:shd w:val="clear" w:color="auto" w:fill="auto"/>
          </w:tcPr>
          <w:p w14:paraId="7FF1B58D" w14:textId="3B7C0847" w:rsidR="00887917" w:rsidRPr="00AE1E45" w:rsidRDefault="001A0970" w:rsidP="00887917">
            <w:pPr>
              <w:rPr>
                <w:lang w:val="en-US"/>
              </w:rPr>
            </w:pPr>
            <w:ins w:id="11493" w:author="Author" w:date="2018-02-08T17:54:00Z">
              <w:r>
                <w:rPr>
                  <w:lang w:val="en-US"/>
                </w:rPr>
                <w:t>In case the currency is not defaulted, select again the bank country or</w:t>
              </w:r>
            </w:ins>
            <w:ins w:id="11494" w:author="Author" w:date="2018-02-08T17:55:00Z">
              <w:r w:rsidR="005E3893">
                <w:rPr>
                  <w:lang w:val="en-US"/>
                </w:rPr>
                <w:t>, alternatively,</w:t>
              </w:r>
            </w:ins>
            <w:ins w:id="11495" w:author="Author" w:date="2018-02-08T17:54:00Z">
              <w:r>
                <w:rPr>
                  <w:lang w:val="en-US"/>
                </w:rPr>
                <w:t xml:space="preserve"> select the</w:t>
              </w:r>
              <w:r w:rsidRPr="001A0970">
                <w:rPr>
                  <w:lang w:val="en-US"/>
                </w:rPr>
                <w:t xml:space="preserve"> currency </w:t>
              </w:r>
              <w:r>
                <w:rPr>
                  <w:lang w:val="en-US"/>
                </w:rPr>
                <w:t>from the drop-down.</w:t>
              </w:r>
            </w:ins>
          </w:p>
        </w:tc>
      </w:tr>
    </w:tbl>
    <w:p w14:paraId="2E85E335" w14:textId="6403083F" w:rsidR="00397F67" w:rsidRPr="00AE1E45" w:rsidRDefault="00397F67" w:rsidP="00397F67">
      <w:pPr>
        <w:pStyle w:val="Heading3"/>
        <w:spacing w:before="240" w:after="120"/>
        <w:rPr>
          <w:lang w:val="en-US"/>
        </w:rPr>
      </w:pPr>
      <w:bookmarkStart w:id="11496" w:name="_Toc507063211"/>
      <w:r w:rsidRPr="00AE1E45">
        <w:rPr>
          <w:lang w:val="en-US"/>
        </w:rPr>
        <w:lastRenderedPageBreak/>
        <w:t>Australia</w:t>
      </w:r>
      <w:r w:rsidR="00804E0C" w:rsidRPr="00AE1E45">
        <w:rPr>
          <w:lang w:val="en-US"/>
        </w:rPr>
        <w:t xml:space="preserve"> (AU)</w:t>
      </w:r>
      <w:bookmarkEnd w:id="11496"/>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912"/>
        <w:gridCol w:w="8370"/>
      </w:tblGrid>
      <w:tr w:rsidR="00397F67" w:rsidRPr="002326C1" w14:paraId="0BAAD731" w14:textId="77777777" w:rsidTr="00527FB7">
        <w:trPr>
          <w:trHeight w:val="432"/>
          <w:tblHeader/>
        </w:trPr>
        <w:tc>
          <w:tcPr>
            <w:tcW w:w="5912" w:type="dxa"/>
            <w:tcBorders>
              <w:top w:val="single" w:sz="8" w:space="0" w:color="999999"/>
              <w:left w:val="single" w:sz="8" w:space="0" w:color="999999"/>
              <w:bottom w:val="single" w:sz="8" w:space="0" w:color="999999"/>
              <w:right w:val="single" w:sz="8" w:space="0" w:color="999999"/>
            </w:tcBorders>
            <w:shd w:val="clear" w:color="auto" w:fill="999999"/>
            <w:hideMark/>
          </w:tcPr>
          <w:p w14:paraId="616A270B" w14:textId="77777777" w:rsidR="00397F67" w:rsidRPr="00AE1E45" w:rsidRDefault="00397F67" w:rsidP="00FB1438">
            <w:pPr>
              <w:pStyle w:val="SAPTableHeader"/>
              <w:rPr>
                <w:lang w:val="en-US"/>
              </w:rPr>
            </w:pPr>
            <w:r w:rsidRPr="00AE1E45">
              <w:rPr>
                <w:lang w:val="en-US"/>
              </w:rPr>
              <w:t>User Entries: Field Name: User Action and Value</w:t>
            </w:r>
          </w:p>
        </w:tc>
        <w:tc>
          <w:tcPr>
            <w:tcW w:w="8370" w:type="dxa"/>
            <w:tcBorders>
              <w:top w:val="single" w:sz="8" w:space="0" w:color="999999"/>
              <w:left w:val="single" w:sz="8" w:space="0" w:color="999999"/>
              <w:bottom w:val="single" w:sz="8" w:space="0" w:color="999999"/>
              <w:right w:val="single" w:sz="8" w:space="0" w:color="999999"/>
            </w:tcBorders>
            <w:shd w:val="clear" w:color="auto" w:fill="999999"/>
            <w:hideMark/>
          </w:tcPr>
          <w:p w14:paraId="4068B314" w14:textId="77777777" w:rsidR="00397F67" w:rsidRPr="002326C1" w:rsidRDefault="00397F67" w:rsidP="00FB1438">
            <w:pPr>
              <w:pStyle w:val="SAPTableHeader"/>
              <w:rPr>
                <w:lang w:val="en-US"/>
              </w:rPr>
            </w:pPr>
            <w:r w:rsidRPr="00AE1E45">
              <w:rPr>
                <w:lang w:val="en-US"/>
              </w:rPr>
              <w:t>Additional Information</w:t>
            </w:r>
          </w:p>
        </w:tc>
      </w:tr>
      <w:tr w:rsidR="00397F67" w:rsidRPr="00A41C57" w14:paraId="01606C01" w14:textId="77777777" w:rsidTr="00527FB7">
        <w:trPr>
          <w:trHeight w:val="360"/>
        </w:trPr>
        <w:tc>
          <w:tcPr>
            <w:tcW w:w="5912" w:type="dxa"/>
            <w:tcBorders>
              <w:top w:val="single" w:sz="8" w:space="0" w:color="999999"/>
              <w:left w:val="single" w:sz="8" w:space="0" w:color="999999"/>
              <w:bottom w:val="single" w:sz="8" w:space="0" w:color="999999"/>
              <w:right w:val="single" w:sz="8" w:space="0" w:color="999999"/>
            </w:tcBorders>
            <w:shd w:val="clear" w:color="auto" w:fill="auto"/>
          </w:tcPr>
          <w:p w14:paraId="340E2CDF" w14:textId="0D6364C8" w:rsidR="00397F67" w:rsidRPr="00FB1438" w:rsidRDefault="00397F67" w:rsidP="00FB1438">
            <w:pPr>
              <w:rPr>
                <w:rStyle w:val="SAPScreenElement"/>
                <w:lang w:val="en-US"/>
              </w:rPr>
            </w:pPr>
            <w:commentRangeStart w:id="11497"/>
            <w:r w:rsidRPr="00BE273A">
              <w:rPr>
                <w:rStyle w:val="SAPScreenElement"/>
                <w:lang w:val="en-US"/>
              </w:rPr>
              <w:t xml:space="preserve">Account Owner: </w:t>
            </w:r>
            <w:r w:rsidRPr="00BE273A">
              <w:rPr>
                <w:lang w:val="en-US"/>
              </w:rPr>
              <w:t>enter employee’s name manually</w:t>
            </w:r>
            <w:commentRangeEnd w:id="11497"/>
            <w:r>
              <w:rPr>
                <w:rStyle w:val="CommentReference"/>
              </w:rPr>
              <w:commentReference w:id="11497"/>
            </w:r>
          </w:p>
        </w:tc>
        <w:tc>
          <w:tcPr>
            <w:tcW w:w="8370" w:type="dxa"/>
            <w:tcBorders>
              <w:top w:val="single" w:sz="8" w:space="0" w:color="999999"/>
              <w:left w:val="single" w:sz="8" w:space="0" w:color="999999"/>
              <w:bottom w:val="single" w:sz="8" w:space="0" w:color="999999"/>
              <w:right w:val="single" w:sz="8" w:space="0" w:color="999999"/>
            </w:tcBorders>
            <w:shd w:val="clear" w:color="auto" w:fill="auto"/>
          </w:tcPr>
          <w:p w14:paraId="1EDC3816" w14:textId="77777777" w:rsidR="00397F67" w:rsidRPr="008D3676" w:rsidRDefault="00397F67" w:rsidP="00FB1438">
            <w:pPr>
              <w:rPr>
                <w:lang w:val="en-US"/>
              </w:rPr>
            </w:pPr>
          </w:p>
        </w:tc>
      </w:tr>
      <w:tr w:rsidR="00397F67" w:rsidRPr="00A41C57" w14:paraId="60FA941D" w14:textId="77777777" w:rsidTr="00527FB7">
        <w:trPr>
          <w:trHeight w:val="360"/>
        </w:trPr>
        <w:tc>
          <w:tcPr>
            <w:tcW w:w="5912" w:type="dxa"/>
            <w:tcBorders>
              <w:top w:val="single" w:sz="8" w:space="0" w:color="999999"/>
              <w:left w:val="single" w:sz="8" w:space="0" w:color="999999"/>
              <w:bottom w:val="single" w:sz="8" w:space="0" w:color="999999"/>
              <w:right w:val="single" w:sz="8" w:space="0" w:color="999999"/>
            </w:tcBorders>
            <w:shd w:val="clear" w:color="auto" w:fill="auto"/>
          </w:tcPr>
          <w:p w14:paraId="6B1C04D4" w14:textId="1E2D16F0" w:rsidR="00D90395" w:rsidRPr="00CD3012" w:rsidRDefault="00397F67" w:rsidP="00D90395">
            <w:pPr>
              <w:rPr>
                <w:rStyle w:val="SAPScreenElement"/>
                <w:rFonts w:ascii="BentonSans Book" w:hAnsi="BentonSans Book"/>
                <w:color w:val="auto"/>
                <w:lang w:val="en-US"/>
              </w:rPr>
            </w:pPr>
            <w:commentRangeStart w:id="11498"/>
            <w:r w:rsidRPr="003A18EB">
              <w:rPr>
                <w:rStyle w:val="SAPScreenElement"/>
                <w:lang w:val="en-US"/>
              </w:rPr>
              <w:t xml:space="preserve">Routing Number: </w:t>
            </w:r>
            <w:commentRangeEnd w:id="11498"/>
            <w:r w:rsidR="001505F2">
              <w:rPr>
                <w:rStyle w:val="CommentReference"/>
              </w:rPr>
              <w:commentReference w:id="11498"/>
            </w:r>
            <w:r w:rsidRPr="003A18EB">
              <w:rPr>
                <w:lang w:val="en-US"/>
              </w:rPr>
              <w:t xml:space="preserve">defaulted upon selecting the </w:t>
            </w:r>
            <w:r w:rsidRPr="003A18EB">
              <w:rPr>
                <w:rStyle w:val="SAPScreenElement"/>
                <w:lang w:val="en-US"/>
              </w:rPr>
              <w:t>Bank</w:t>
            </w:r>
            <w:r w:rsidRPr="003A18EB">
              <w:rPr>
                <w:lang w:val="en-US"/>
              </w:rPr>
              <w:t>; leave as is</w:t>
            </w:r>
          </w:p>
        </w:tc>
        <w:tc>
          <w:tcPr>
            <w:tcW w:w="8370" w:type="dxa"/>
            <w:tcBorders>
              <w:top w:val="single" w:sz="8" w:space="0" w:color="999999"/>
              <w:left w:val="single" w:sz="8" w:space="0" w:color="999999"/>
              <w:bottom w:val="single" w:sz="8" w:space="0" w:color="999999"/>
              <w:right w:val="single" w:sz="8" w:space="0" w:color="999999"/>
            </w:tcBorders>
            <w:shd w:val="clear" w:color="auto" w:fill="auto"/>
          </w:tcPr>
          <w:p w14:paraId="6A9BB658" w14:textId="77777777" w:rsidR="00397F67" w:rsidRPr="003A18EB" w:rsidRDefault="00397F67" w:rsidP="00397F67">
            <w:pPr>
              <w:rPr>
                <w:lang w:val="en-US"/>
              </w:rPr>
            </w:pPr>
            <w:r w:rsidRPr="003A18EB">
              <w:rPr>
                <w:lang w:val="en-US"/>
              </w:rPr>
              <w:t>Required field for payment method</w:t>
            </w:r>
            <w:r w:rsidRPr="003A18EB">
              <w:rPr>
                <w:rStyle w:val="SAPUserEntry"/>
                <w:lang w:val="en-US"/>
              </w:rPr>
              <w:t xml:space="preserve"> Bank Transfer</w:t>
            </w:r>
            <w:r w:rsidRPr="003A18EB">
              <w:rPr>
                <w:lang w:val="en-US"/>
              </w:rPr>
              <w:t>; unique identifier of a bank.</w:t>
            </w:r>
          </w:p>
          <w:p w14:paraId="72AF4D32" w14:textId="77777777" w:rsidR="00397F67" w:rsidRPr="003A18EB" w:rsidRDefault="00397F67" w:rsidP="00397F67">
            <w:pPr>
              <w:pStyle w:val="SAPNoteHeading"/>
              <w:ind w:left="0"/>
              <w:rPr>
                <w:lang w:val="en-US"/>
              </w:rPr>
            </w:pPr>
            <w:r w:rsidRPr="003A18EB">
              <w:rPr>
                <w:noProof/>
                <w:lang w:val="en-US"/>
              </w:rPr>
              <w:drawing>
                <wp:inline distT="0" distB="0" distL="0" distR="0" wp14:anchorId="637008EA" wp14:editId="5C12EFB1">
                  <wp:extent cx="228600" cy="228600"/>
                  <wp:effectExtent l="0" t="0" r="0" b="0"/>
                  <wp:docPr id="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Pr>
                <w:lang w:val="en-US"/>
              </w:rPr>
              <w:t> Note</w:t>
            </w:r>
          </w:p>
          <w:p w14:paraId="2CF22823" w14:textId="73B50D91" w:rsidR="00397F67" w:rsidRPr="008D3676" w:rsidRDefault="00397F67" w:rsidP="00397F67">
            <w:pPr>
              <w:rPr>
                <w:lang w:val="en-US"/>
              </w:rPr>
            </w:pPr>
            <w:r w:rsidRPr="003A18EB">
              <w:rPr>
                <w:lang w:val="en-US"/>
              </w:rPr>
              <w:t xml:space="preserve">This field is the </w:t>
            </w:r>
            <w:r w:rsidRPr="003A18EB">
              <w:rPr>
                <w:rStyle w:val="SAPScreenElement"/>
                <w:lang w:val="en-US"/>
              </w:rPr>
              <w:t>BSB</w:t>
            </w:r>
            <w:ins w:id="11499" w:author="Author" w:date="2018-02-19T11:16:00Z">
              <w:r w:rsidR="00D75926">
                <w:rPr>
                  <w:rStyle w:val="SAPScreenElement"/>
                  <w:lang w:val="en-US"/>
                </w:rPr>
                <w:t xml:space="preserve"> (Bank State Branch)</w:t>
              </w:r>
            </w:ins>
            <w:r w:rsidRPr="003A18EB">
              <w:rPr>
                <w:rStyle w:val="SAPScreenElement"/>
                <w:lang w:val="en-US"/>
              </w:rPr>
              <w:t xml:space="preserve"> Number</w:t>
            </w:r>
            <w:r w:rsidRPr="003A18EB">
              <w:rPr>
                <w:lang w:val="en-US"/>
              </w:rPr>
              <w:t>, in case you have renamed the field label after configuration.</w:t>
            </w:r>
            <w:ins w:id="11500" w:author="Author" w:date="2018-02-19T11:48:00Z">
              <w:r w:rsidR="00CD3012">
                <w:rPr>
                  <w:lang w:val="en-US"/>
                </w:rPr>
                <w:t xml:space="preserve"> It has </w:t>
              </w:r>
              <w:r w:rsidR="00CD3012" w:rsidRPr="00CD3012">
                <w:rPr>
                  <w:lang w:val="en-US"/>
                </w:rPr>
                <w:t>format</w:t>
              </w:r>
              <w:r w:rsidR="00CD3012" w:rsidRPr="00262425">
                <w:rPr>
                  <w:rStyle w:val="SAPUserEntry"/>
                  <w:b w:val="0"/>
                  <w:color w:val="auto"/>
                  <w:lang w:val="en-US"/>
                  <w:rPrChange w:id="11501" w:author="Author" w:date="2018-02-22T09:07:00Z">
                    <w:rPr>
                      <w:rStyle w:val="SAPUserEntry"/>
                      <w:b w:val="0"/>
                      <w:color w:val="auto"/>
                    </w:rPr>
                  </w:rPrChange>
                </w:rPr>
                <w:t xml:space="preserve"> </w:t>
              </w:r>
              <w:r w:rsidR="00CD3012" w:rsidRPr="00262425">
                <w:rPr>
                  <w:rStyle w:val="SAPUserEntry"/>
                  <w:color w:val="auto"/>
                  <w:lang w:val="en-US"/>
                  <w:rPrChange w:id="11502" w:author="Author" w:date="2018-02-22T09:07:00Z">
                    <w:rPr>
                      <w:rStyle w:val="SAPUserEntry"/>
                      <w:color w:val="auto"/>
                    </w:rPr>
                  </w:rPrChange>
                </w:rPr>
                <w:t>XXX-XXX</w:t>
              </w:r>
              <w:r w:rsidR="00CD3012" w:rsidRPr="00CD3012">
                <w:rPr>
                  <w:lang w:val="en-US"/>
                </w:rPr>
                <w:t>, with</w:t>
              </w:r>
              <w:r w:rsidR="00CD3012" w:rsidRPr="00262425">
                <w:rPr>
                  <w:rStyle w:val="SAPUserEntry"/>
                  <w:b w:val="0"/>
                  <w:color w:val="auto"/>
                  <w:lang w:val="en-US"/>
                  <w:rPrChange w:id="11503" w:author="Author" w:date="2018-02-22T09:07:00Z">
                    <w:rPr>
                      <w:rStyle w:val="SAPUserEntry"/>
                      <w:b w:val="0"/>
                      <w:color w:val="auto"/>
                    </w:rPr>
                  </w:rPrChange>
                </w:rPr>
                <w:t xml:space="preserve"> X </w:t>
              </w:r>
              <w:r w:rsidR="00CD3012" w:rsidRPr="00CD3012">
                <w:rPr>
                  <w:lang w:val="en-US"/>
                </w:rPr>
                <w:t>an alphanumeric</w:t>
              </w:r>
              <w:r w:rsidR="00CD3012">
                <w:rPr>
                  <w:lang w:val="en-US"/>
                </w:rPr>
                <w:t xml:space="preserve"> character.</w:t>
              </w:r>
            </w:ins>
          </w:p>
        </w:tc>
      </w:tr>
      <w:tr w:rsidR="00397F67" w:rsidRPr="00A41C57" w14:paraId="6F7F7DFE" w14:textId="77777777" w:rsidTr="00527FB7">
        <w:trPr>
          <w:trHeight w:val="360"/>
        </w:trPr>
        <w:tc>
          <w:tcPr>
            <w:tcW w:w="5912" w:type="dxa"/>
            <w:tcBorders>
              <w:top w:val="single" w:sz="8" w:space="0" w:color="999999"/>
              <w:left w:val="single" w:sz="8" w:space="0" w:color="999999"/>
              <w:bottom w:val="single" w:sz="8" w:space="0" w:color="999999"/>
              <w:right w:val="single" w:sz="8" w:space="0" w:color="999999"/>
            </w:tcBorders>
            <w:shd w:val="clear" w:color="auto" w:fill="auto"/>
          </w:tcPr>
          <w:p w14:paraId="233C38F2" w14:textId="77777777" w:rsidR="00397F67" w:rsidRDefault="00397F67" w:rsidP="00397F67">
            <w:pPr>
              <w:rPr>
                <w:ins w:id="11504" w:author="Author" w:date="2018-02-19T11:56:00Z"/>
                <w:lang w:val="en-US"/>
              </w:rPr>
            </w:pPr>
            <w:commentRangeStart w:id="11505"/>
            <w:r w:rsidRPr="003A18EB">
              <w:rPr>
                <w:rStyle w:val="SAPScreenElement"/>
                <w:lang w:val="en-US"/>
              </w:rPr>
              <w:t xml:space="preserve">Account Number: </w:t>
            </w:r>
            <w:r w:rsidRPr="003A18EB">
              <w:rPr>
                <w:lang w:val="en-US"/>
              </w:rPr>
              <w:t>enter as appropriate</w:t>
            </w:r>
            <w:commentRangeEnd w:id="11505"/>
            <w:r w:rsidR="001505F2">
              <w:rPr>
                <w:rStyle w:val="CommentReference"/>
              </w:rPr>
              <w:commentReference w:id="11505"/>
            </w:r>
          </w:p>
          <w:p w14:paraId="314FBEB3" w14:textId="77777777" w:rsidR="00A42CAA" w:rsidRPr="003A18EB" w:rsidRDefault="00A42CAA" w:rsidP="00A42CAA">
            <w:pPr>
              <w:pStyle w:val="SAPNoteHeading"/>
              <w:ind w:left="0"/>
              <w:rPr>
                <w:ins w:id="11506" w:author="Author" w:date="2018-02-19T11:56:00Z"/>
                <w:lang w:val="en-US"/>
              </w:rPr>
            </w:pPr>
            <w:ins w:id="11507" w:author="Author" w:date="2018-02-19T11:56:00Z">
              <w:r w:rsidRPr="003A18EB">
                <w:rPr>
                  <w:noProof/>
                  <w:lang w:val="en-US"/>
                </w:rPr>
                <w:drawing>
                  <wp:inline distT="0" distB="0" distL="0" distR="0" wp14:anchorId="3394B0BF" wp14:editId="6A4D5B10">
                    <wp:extent cx="228600" cy="228600"/>
                    <wp:effectExtent l="0" t="0" r="0" b="0"/>
                    <wp:docPr id="7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Pr>
                  <w:lang w:val="en-US"/>
                </w:rPr>
                <w:t> Note</w:t>
              </w:r>
            </w:ins>
          </w:p>
          <w:p w14:paraId="08110EBB" w14:textId="6EEEF913" w:rsidR="00A42CAA" w:rsidRPr="008D3676" w:rsidRDefault="00A42CAA" w:rsidP="00A42CAA">
            <w:pPr>
              <w:rPr>
                <w:rStyle w:val="SAPScreenElement"/>
                <w:lang w:val="en-US"/>
              </w:rPr>
            </w:pPr>
            <w:ins w:id="11508" w:author="Author" w:date="2018-02-19T11:56:00Z">
              <w:r>
                <w:rPr>
                  <w:lang w:val="en-US"/>
                </w:rPr>
                <w:t>Consists of at most 9 numbers.</w:t>
              </w:r>
            </w:ins>
          </w:p>
        </w:tc>
        <w:tc>
          <w:tcPr>
            <w:tcW w:w="8370" w:type="dxa"/>
            <w:tcBorders>
              <w:top w:val="single" w:sz="8" w:space="0" w:color="999999"/>
              <w:left w:val="single" w:sz="8" w:space="0" w:color="999999"/>
              <w:bottom w:val="single" w:sz="8" w:space="0" w:color="999999"/>
              <w:right w:val="single" w:sz="8" w:space="0" w:color="999999"/>
            </w:tcBorders>
            <w:shd w:val="clear" w:color="auto" w:fill="auto"/>
          </w:tcPr>
          <w:p w14:paraId="7FFEDD5F" w14:textId="6B128E28" w:rsidR="00397F67" w:rsidRPr="008D3676" w:rsidRDefault="00397F67" w:rsidP="00397F67">
            <w:pPr>
              <w:rPr>
                <w:lang w:val="en-US"/>
              </w:rPr>
            </w:pPr>
            <w:r w:rsidRPr="003A18EB">
              <w:rPr>
                <w:lang w:val="en-US"/>
              </w:rPr>
              <w:t xml:space="preserve">Required field for payment </w:t>
            </w:r>
            <w:commentRangeStart w:id="11509"/>
            <w:r w:rsidRPr="003A18EB">
              <w:rPr>
                <w:lang w:val="en-US"/>
              </w:rPr>
              <w:t>method</w:t>
            </w:r>
            <w:r w:rsidRPr="00397F67">
              <w:rPr>
                <w:b/>
                <w:lang w:val="en-US"/>
              </w:rPr>
              <w:t xml:space="preserve"> </w:t>
            </w:r>
            <w:r w:rsidRPr="003A18EB">
              <w:rPr>
                <w:rStyle w:val="SAPUserEntry"/>
                <w:lang w:val="en-US"/>
              </w:rPr>
              <w:t>Bank</w:t>
            </w:r>
            <w:r w:rsidRPr="00397F67">
              <w:rPr>
                <w:b/>
                <w:lang w:val="en-US"/>
              </w:rPr>
              <w:t xml:space="preserve"> </w:t>
            </w:r>
            <w:r w:rsidRPr="003A18EB">
              <w:rPr>
                <w:rStyle w:val="SAPUserEntry"/>
                <w:lang w:val="en-US"/>
              </w:rPr>
              <w:t>Transfer</w:t>
            </w:r>
            <w:commentRangeEnd w:id="11509"/>
            <w:r>
              <w:rPr>
                <w:rStyle w:val="CommentReference"/>
              </w:rPr>
              <w:commentReference w:id="11509"/>
            </w:r>
            <w:r w:rsidRPr="003A18EB">
              <w:rPr>
                <w:lang w:val="en-US"/>
              </w:rPr>
              <w:t>; unique identifier of a bank account at a bank.</w:t>
            </w:r>
          </w:p>
        </w:tc>
      </w:tr>
      <w:tr w:rsidR="00397F67" w:rsidRPr="00A41C57" w14:paraId="55D32282" w14:textId="77777777" w:rsidTr="00527FB7">
        <w:trPr>
          <w:trHeight w:val="360"/>
        </w:trPr>
        <w:tc>
          <w:tcPr>
            <w:tcW w:w="5912" w:type="dxa"/>
            <w:tcBorders>
              <w:top w:val="single" w:sz="8" w:space="0" w:color="999999"/>
              <w:left w:val="single" w:sz="8" w:space="0" w:color="999999"/>
              <w:bottom w:val="single" w:sz="8" w:space="0" w:color="999999"/>
              <w:right w:val="single" w:sz="8" w:space="0" w:color="999999"/>
            </w:tcBorders>
            <w:shd w:val="clear" w:color="auto" w:fill="auto"/>
          </w:tcPr>
          <w:p w14:paraId="742CDD22" w14:textId="760BA5FE" w:rsidR="00397F67" w:rsidRPr="008D3676" w:rsidRDefault="00397F67" w:rsidP="00397F67">
            <w:pPr>
              <w:rPr>
                <w:rStyle w:val="SAPScreenElement"/>
                <w:lang w:val="en-US"/>
              </w:rPr>
            </w:pPr>
            <w:commentRangeStart w:id="11510"/>
            <w:r w:rsidRPr="003A18EB">
              <w:rPr>
                <w:rStyle w:val="SAPScreenElement"/>
                <w:lang w:val="en-US"/>
              </w:rPr>
              <w:t xml:space="preserve">Currency: </w:t>
            </w:r>
            <w:r w:rsidRPr="003A18EB">
              <w:rPr>
                <w:lang w:val="en-US"/>
              </w:rPr>
              <w:t>defaulted to</w:t>
            </w:r>
            <w:r w:rsidRPr="003A18EB">
              <w:rPr>
                <w:rStyle w:val="SAPUserEntry"/>
                <w:lang w:val="en-US"/>
              </w:rPr>
              <w:t xml:space="preserve"> Australian Dollar</w:t>
            </w:r>
            <w:r w:rsidRPr="003A18EB">
              <w:rPr>
                <w:lang w:val="en-US"/>
              </w:rPr>
              <w:t xml:space="preserve"> </w:t>
            </w:r>
            <w:r w:rsidRPr="003A18EB">
              <w:rPr>
                <w:rStyle w:val="SAPUserEntry"/>
                <w:lang w:val="en-US"/>
              </w:rPr>
              <w:t>(AUD)</w:t>
            </w:r>
            <w:r w:rsidRPr="003A18EB">
              <w:rPr>
                <w:lang w:val="en-US"/>
              </w:rPr>
              <w:t xml:space="preserve"> upon entering pay type; leave as is</w:t>
            </w:r>
            <w:commentRangeEnd w:id="11510"/>
            <w:r>
              <w:rPr>
                <w:rStyle w:val="CommentReference"/>
              </w:rPr>
              <w:commentReference w:id="11510"/>
            </w:r>
          </w:p>
        </w:tc>
        <w:tc>
          <w:tcPr>
            <w:tcW w:w="8370" w:type="dxa"/>
            <w:tcBorders>
              <w:top w:val="single" w:sz="8" w:space="0" w:color="999999"/>
              <w:left w:val="single" w:sz="8" w:space="0" w:color="999999"/>
              <w:bottom w:val="single" w:sz="8" w:space="0" w:color="999999"/>
              <w:right w:val="single" w:sz="8" w:space="0" w:color="999999"/>
            </w:tcBorders>
            <w:shd w:val="clear" w:color="auto" w:fill="auto"/>
          </w:tcPr>
          <w:p w14:paraId="782C4800" w14:textId="6F1E29E5" w:rsidR="00397F67" w:rsidRPr="008D3676" w:rsidRDefault="005E3893" w:rsidP="00397F67">
            <w:pPr>
              <w:rPr>
                <w:lang w:val="en-US"/>
              </w:rPr>
            </w:pPr>
            <w:ins w:id="11511" w:author="Author" w:date="2018-02-08T17:55:00Z">
              <w:r>
                <w:rPr>
                  <w:lang w:val="en-US"/>
                </w:rPr>
                <w:t>In case the currency is not defaulted, select again the bank country or, alternatively, select the</w:t>
              </w:r>
              <w:r w:rsidRPr="001A0970">
                <w:rPr>
                  <w:lang w:val="en-US"/>
                </w:rPr>
                <w:t xml:space="preserve"> currency </w:t>
              </w:r>
              <w:r>
                <w:rPr>
                  <w:lang w:val="en-US"/>
                </w:rPr>
                <w:t>from the drop-down.</w:t>
              </w:r>
            </w:ins>
          </w:p>
        </w:tc>
      </w:tr>
    </w:tbl>
    <w:p w14:paraId="64B18EC5" w14:textId="3823CBD8" w:rsidR="00C673F3" w:rsidRPr="00AE1E45" w:rsidRDefault="00C673F3" w:rsidP="00C673F3">
      <w:pPr>
        <w:pStyle w:val="Heading3"/>
        <w:spacing w:before="240" w:after="120"/>
        <w:rPr>
          <w:lang w:val="en-US"/>
        </w:rPr>
      </w:pPr>
      <w:bookmarkStart w:id="11512" w:name="_Toc507063212"/>
      <w:r w:rsidRPr="00AE1E45">
        <w:rPr>
          <w:lang w:val="en-US"/>
        </w:rPr>
        <w:t>China (CN)</w:t>
      </w:r>
      <w:bookmarkEnd w:id="11512"/>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11513" w:author="Author" w:date="2018-02-19T11:48:00Z">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6002"/>
        <w:gridCol w:w="8280"/>
        <w:tblGridChange w:id="11514">
          <w:tblGrid>
            <w:gridCol w:w="6002"/>
            <w:gridCol w:w="8280"/>
          </w:tblGrid>
        </w:tblGridChange>
      </w:tblGrid>
      <w:tr w:rsidR="00C673F3" w:rsidRPr="00AE1E45" w14:paraId="12A9C385" w14:textId="77777777" w:rsidTr="00B41A07">
        <w:trPr>
          <w:trHeight w:val="432"/>
          <w:tblHeader/>
          <w:trPrChange w:id="11515" w:author="Author" w:date="2018-02-19T11:48:00Z">
            <w:trPr>
              <w:trHeight w:val="432"/>
              <w:tblHeader/>
            </w:trPr>
          </w:trPrChange>
        </w:trPr>
        <w:tc>
          <w:tcPr>
            <w:tcW w:w="6002" w:type="dxa"/>
            <w:tcBorders>
              <w:top w:val="single" w:sz="8" w:space="0" w:color="999999"/>
              <w:left w:val="single" w:sz="8" w:space="0" w:color="999999"/>
              <w:bottom w:val="single" w:sz="8" w:space="0" w:color="999999"/>
              <w:right w:val="single" w:sz="8" w:space="0" w:color="999999"/>
            </w:tcBorders>
            <w:shd w:val="clear" w:color="auto" w:fill="999999"/>
            <w:hideMark/>
            <w:tcPrChange w:id="11516" w:author="Author" w:date="2018-02-19T11:48:00Z">
              <w:tcPr>
                <w:tcW w:w="600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0ABEF988" w14:textId="77777777" w:rsidR="00C673F3" w:rsidRPr="00AE1E45" w:rsidRDefault="00C673F3" w:rsidP="00C90844">
            <w:pPr>
              <w:pStyle w:val="SAPTableHeader"/>
              <w:rPr>
                <w:lang w:val="en-US"/>
              </w:rPr>
            </w:pPr>
            <w:r w:rsidRPr="00AE1E45">
              <w:rPr>
                <w:lang w:val="en-US"/>
              </w:rPr>
              <w:t>User Entries: Field Name: User Action and Value</w:t>
            </w:r>
          </w:p>
        </w:tc>
        <w:tc>
          <w:tcPr>
            <w:tcW w:w="8280" w:type="dxa"/>
            <w:tcBorders>
              <w:top w:val="single" w:sz="8" w:space="0" w:color="999999"/>
              <w:left w:val="single" w:sz="8" w:space="0" w:color="999999"/>
              <w:bottom w:val="single" w:sz="8" w:space="0" w:color="999999"/>
              <w:right w:val="single" w:sz="8" w:space="0" w:color="999999"/>
            </w:tcBorders>
            <w:shd w:val="clear" w:color="auto" w:fill="999999"/>
            <w:hideMark/>
            <w:tcPrChange w:id="11517" w:author="Author" w:date="2018-02-19T11:48:00Z">
              <w:tcPr>
                <w:tcW w:w="828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5B778157" w14:textId="77777777" w:rsidR="00C673F3" w:rsidRPr="00AE1E45" w:rsidRDefault="00C673F3" w:rsidP="00C90844">
            <w:pPr>
              <w:pStyle w:val="SAPTableHeader"/>
              <w:rPr>
                <w:lang w:val="en-US"/>
              </w:rPr>
            </w:pPr>
            <w:r w:rsidRPr="00AE1E45">
              <w:rPr>
                <w:lang w:val="en-US"/>
              </w:rPr>
              <w:t>Additional Information</w:t>
            </w:r>
          </w:p>
        </w:tc>
      </w:tr>
      <w:tr w:rsidR="00C673F3" w:rsidRPr="00A41C57" w14:paraId="48F8107A" w14:textId="77777777" w:rsidTr="00B41A07">
        <w:trPr>
          <w:trHeight w:val="360"/>
          <w:trPrChange w:id="11518" w:author="Author" w:date="2018-02-19T11:48:00Z">
            <w:trPr>
              <w:trHeight w:val="360"/>
            </w:trPr>
          </w:trPrChange>
        </w:trPr>
        <w:tc>
          <w:tcPr>
            <w:tcW w:w="6002" w:type="dxa"/>
            <w:tcBorders>
              <w:top w:val="single" w:sz="8" w:space="0" w:color="999999"/>
              <w:left w:val="single" w:sz="8" w:space="0" w:color="999999"/>
              <w:bottom w:val="single" w:sz="8" w:space="0" w:color="999999"/>
              <w:right w:val="single" w:sz="8" w:space="0" w:color="999999"/>
            </w:tcBorders>
            <w:shd w:val="clear" w:color="auto" w:fill="auto"/>
            <w:tcPrChange w:id="11519" w:author="Author" w:date="2018-02-19T11:48:00Z">
              <w:tcPr>
                <w:tcW w:w="6002" w:type="dxa"/>
                <w:tcBorders>
                  <w:top w:val="single" w:sz="8" w:space="0" w:color="999999"/>
                  <w:left w:val="single" w:sz="8" w:space="0" w:color="999999"/>
                  <w:bottom w:val="single" w:sz="8" w:space="0" w:color="999999"/>
                  <w:right w:val="single" w:sz="8" w:space="0" w:color="999999"/>
                </w:tcBorders>
                <w:shd w:val="clear" w:color="auto" w:fill="auto"/>
              </w:tcPr>
            </w:tcPrChange>
          </w:tcPr>
          <w:p w14:paraId="7CF956B5" w14:textId="6257E5B0" w:rsidR="00C673F3" w:rsidRPr="00AE1E45" w:rsidRDefault="00C673F3" w:rsidP="00C90844">
            <w:pPr>
              <w:rPr>
                <w:rStyle w:val="SAPScreenElement"/>
                <w:lang w:val="en-US"/>
              </w:rPr>
            </w:pPr>
            <w:r w:rsidRPr="00AE1E45">
              <w:rPr>
                <w:rStyle w:val="SAPScreenElement"/>
                <w:lang w:val="en-US"/>
              </w:rPr>
              <w:t xml:space="preserve">Bank: </w:t>
            </w:r>
            <w:r w:rsidRPr="00AE1E45">
              <w:rPr>
                <w:lang w:val="en-US"/>
              </w:rPr>
              <w:t>select from drop-down</w:t>
            </w:r>
          </w:p>
        </w:tc>
        <w:tc>
          <w:tcPr>
            <w:tcW w:w="8280" w:type="dxa"/>
            <w:tcBorders>
              <w:top w:val="single" w:sz="8" w:space="0" w:color="999999"/>
              <w:left w:val="single" w:sz="8" w:space="0" w:color="999999"/>
              <w:bottom w:val="single" w:sz="8" w:space="0" w:color="999999"/>
              <w:right w:val="single" w:sz="8" w:space="0" w:color="999999"/>
            </w:tcBorders>
            <w:shd w:val="clear" w:color="auto" w:fill="auto"/>
            <w:tcPrChange w:id="11520" w:author="Author" w:date="2018-02-19T11:48:00Z">
              <w:tcPr>
                <w:tcW w:w="8280" w:type="dxa"/>
                <w:tcBorders>
                  <w:top w:val="single" w:sz="8" w:space="0" w:color="999999"/>
                  <w:left w:val="single" w:sz="8" w:space="0" w:color="999999"/>
                  <w:bottom w:val="single" w:sz="8" w:space="0" w:color="999999"/>
                  <w:right w:val="single" w:sz="8" w:space="0" w:color="999999"/>
                </w:tcBorders>
                <w:shd w:val="clear" w:color="auto" w:fill="auto"/>
              </w:tcPr>
            </w:tcPrChange>
          </w:tcPr>
          <w:p w14:paraId="04804C34" w14:textId="77777777" w:rsidR="00C673F3" w:rsidRPr="00AE1E45" w:rsidRDefault="00C673F3" w:rsidP="00C90844">
            <w:pPr>
              <w:rPr>
                <w:lang w:val="en-US"/>
              </w:rPr>
            </w:pPr>
          </w:p>
        </w:tc>
      </w:tr>
      <w:tr w:rsidR="00C673F3" w:rsidRPr="00A41C57" w14:paraId="4F05E624" w14:textId="77777777" w:rsidTr="00B41A07">
        <w:trPr>
          <w:trHeight w:val="360"/>
          <w:trPrChange w:id="11521" w:author="Author" w:date="2018-02-19T11:48:00Z">
            <w:trPr>
              <w:trHeight w:val="360"/>
            </w:trPr>
          </w:trPrChange>
        </w:trPr>
        <w:tc>
          <w:tcPr>
            <w:tcW w:w="6002" w:type="dxa"/>
            <w:tcBorders>
              <w:top w:val="single" w:sz="8" w:space="0" w:color="999999"/>
              <w:left w:val="single" w:sz="8" w:space="0" w:color="999999"/>
              <w:bottom w:val="single" w:sz="8" w:space="0" w:color="999999"/>
              <w:right w:val="single" w:sz="8" w:space="0" w:color="999999"/>
            </w:tcBorders>
            <w:shd w:val="clear" w:color="auto" w:fill="auto"/>
            <w:tcPrChange w:id="11522" w:author="Author" w:date="2018-02-19T11:48:00Z">
              <w:tcPr>
                <w:tcW w:w="6002" w:type="dxa"/>
                <w:tcBorders>
                  <w:top w:val="single" w:sz="8" w:space="0" w:color="999999"/>
                  <w:left w:val="single" w:sz="8" w:space="0" w:color="999999"/>
                  <w:bottom w:val="single" w:sz="8" w:space="0" w:color="999999"/>
                  <w:right w:val="single" w:sz="8" w:space="0" w:color="999999"/>
                </w:tcBorders>
                <w:shd w:val="clear" w:color="auto" w:fill="auto"/>
              </w:tcPr>
            </w:tcPrChange>
          </w:tcPr>
          <w:p w14:paraId="15BE81C9" w14:textId="77777777" w:rsidR="00C673F3" w:rsidRPr="00AE1E45" w:rsidRDefault="00C673F3" w:rsidP="00C90844">
            <w:pPr>
              <w:rPr>
                <w:rStyle w:val="SAPScreenElement"/>
                <w:lang w:val="en-US"/>
              </w:rPr>
            </w:pPr>
            <w:commentRangeStart w:id="11523"/>
            <w:r w:rsidRPr="00AE1E45">
              <w:rPr>
                <w:rStyle w:val="SAPScreenElement"/>
                <w:lang w:val="en-US"/>
              </w:rPr>
              <w:t xml:space="preserve">Account Owner: </w:t>
            </w:r>
            <w:r w:rsidRPr="00AE1E45">
              <w:rPr>
                <w:lang w:val="en-US"/>
              </w:rPr>
              <w:t>enter employee’s name manually</w:t>
            </w:r>
            <w:commentRangeEnd w:id="11523"/>
            <w:r w:rsidRPr="00AE1E45">
              <w:rPr>
                <w:rStyle w:val="CommentReference"/>
              </w:rPr>
              <w:commentReference w:id="11523"/>
            </w:r>
          </w:p>
        </w:tc>
        <w:tc>
          <w:tcPr>
            <w:tcW w:w="8280" w:type="dxa"/>
            <w:tcBorders>
              <w:top w:val="single" w:sz="8" w:space="0" w:color="999999"/>
              <w:left w:val="single" w:sz="8" w:space="0" w:color="999999"/>
              <w:bottom w:val="single" w:sz="8" w:space="0" w:color="999999"/>
              <w:right w:val="single" w:sz="8" w:space="0" w:color="999999"/>
            </w:tcBorders>
            <w:shd w:val="clear" w:color="auto" w:fill="auto"/>
            <w:tcPrChange w:id="11524" w:author="Author" w:date="2018-02-19T11:48:00Z">
              <w:tcPr>
                <w:tcW w:w="8280" w:type="dxa"/>
                <w:tcBorders>
                  <w:top w:val="single" w:sz="8" w:space="0" w:color="999999"/>
                  <w:left w:val="single" w:sz="8" w:space="0" w:color="999999"/>
                  <w:bottom w:val="single" w:sz="8" w:space="0" w:color="999999"/>
                  <w:right w:val="single" w:sz="8" w:space="0" w:color="999999"/>
                </w:tcBorders>
                <w:shd w:val="clear" w:color="auto" w:fill="auto"/>
              </w:tcPr>
            </w:tcPrChange>
          </w:tcPr>
          <w:p w14:paraId="4885C5E6" w14:textId="77777777" w:rsidR="00C673F3" w:rsidRPr="00AE1E45" w:rsidRDefault="00C673F3" w:rsidP="00C90844">
            <w:pPr>
              <w:rPr>
                <w:lang w:val="en-US"/>
              </w:rPr>
            </w:pPr>
          </w:p>
        </w:tc>
      </w:tr>
      <w:tr w:rsidR="00C673F3" w:rsidRPr="00A41C57" w14:paraId="01AFC9E9" w14:textId="77777777" w:rsidTr="00B41A07">
        <w:trPr>
          <w:trHeight w:val="360"/>
          <w:trPrChange w:id="11525" w:author="Author" w:date="2018-02-19T11:48:00Z">
            <w:trPr>
              <w:trHeight w:val="360"/>
            </w:trPr>
          </w:trPrChange>
        </w:trPr>
        <w:tc>
          <w:tcPr>
            <w:tcW w:w="6002" w:type="dxa"/>
            <w:tcBorders>
              <w:top w:val="single" w:sz="8" w:space="0" w:color="999999"/>
              <w:left w:val="single" w:sz="8" w:space="0" w:color="999999"/>
              <w:bottom w:val="single" w:sz="8" w:space="0" w:color="999999"/>
              <w:right w:val="single" w:sz="8" w:space="0" w:color="999999"/>
            </w:tcBorders>
            <w:shd w:val="clear" w:color="auto" w:fill="auto"/>
            <w:tcPrChange w:id="11526" w:author="Author" w:date="2018-02-19T11:48:00Z">
              <w:tcPr>
                <w:tcW w:w="6002" w:type="dxa"/>
                <w:tcBorders>
                  <w:top w:val="single" w:sz="8" w:space="0" w:color="999999"/>
                  <w:left w:val="single" w:sz="8" w:space="0" w:color="999999"/>
                  <w:bottom w:val="single" w:sz="8" w:space="0" w:color="999999"/>
                  <w:right w:val="single" w:sz="8" w:space="0" w:color="999999"/>
                </w:tcBorders>
                <w:shd w:val="clear" w:color="auto" w:fill="auto"/>
              </w:tcPr>
            </w:tcPrChange>
          </w:tcPr>
          <w:p w14:paraId="641B8C2D" w14:textId="77777777" w:rsidR="00C673F3" w:rsidRDefault="00C673F3" w:rsidP="00C90844">
            <w:pPr>
              <w:rPr>
                <w:ins w:id="11527" w:author="Author" w:date="2018-02-19T11:27:00Z"/>
                <w:lang w:val="en-US"/>
              </w:rPr>
            </w:pPr>
            <w:commentRangeStart w:id="11528"/>
            <w:r w:rsidRPr="00AE1E45">
              <w:rPr>
                <w:rStyle w:val="SAPScreenElement"/>
                <w:lang w:val="en-US"/>
              </w:rPr>
              <w:t>Routing Number</w:t>
            </w:r>
            <w:commentRangeEnd w:id="11528"/>
            <w:r w:rsidR="001505F2">
              <w:rPr>
                <w:rStyle w:val="CommentReference"/>
              </w:rPr>
              <w:commentReference w:id="11528"/>
            </w:r>
            <w:r w:rsidRPr="00AE1E45">
              <w:rPr>
                <w:rStyle w:val="SAPScreenElement"/>
                <w:lang w:val="en-US"/>
              </w:rPr>
              <w:t xml:space="preserve">: </w:t>
            </w:r>
            <w:r w:rsidRPr="00AE1E45">
              <w:rPr>
                <w:lang w:val="en-US"/>
              </w:rPr>
              <w:t xml:space="preserve">defaulted upon selecting the </w:t>
            </w:r>
            <w:r w:rsidRPr="00AE1E45">
              <w:rPr>
                <w:rStyle w:val="SAPScreenElement"/>
                <w:lang w:val="en-US"/>
              </w:rPr>
              <w:t>Bank</w:t>
            </w:r>
            <w:r w:rsidRPr="00AE1E45">
              <w:rPr>
                <w:lang w:val="en-US"/>
              </w:rPr>
              <w:t>; leave as is</w:t>
            </w:r>
          </w:p>
          <w:p w14:paraId="305AC7E6" w14:textId="6D94FEC6" w:rsidR="00D90395" w:rsidRPr="00AE1E45" w:rsidRDefault="00D90395" w:rsidP="00D90395">
            <w:pPr>
              <w:rPr>
                <w:rStyle w:val="SAPScreenElement"/>
                <w:lang w:val="en-US"/>
              </w:rPr>
            </w:pPr>
          </w:p>
        </w:tc>
        <w:tc>
          <w:tcPr>
            <w:tcW w:w="8280" w:type="dxa"/>
            <w:tcBorders>
              <w:top w:val="single" w:sz="8" w:space="0" w:color="999999"/>
              <w:left w:val="single" w:sz="8" w:space="0" w:color="999999"/>
              <w:bottom w:val="single" w:sz="8" w:space="0" w:color="999999"/>
              <w:right w:val="single" w:sz="8" w:space="0" w:color="999999"/>
            </w:tcBorders>
            <w:shd w:val="clear" w:color="auto" w:fill="auto"/>
            <w:tcPrChange w:id="11529" w:author="Author" w:date="2018-02-19T11:48:00Z">
              <w:tcPr>
                <w:tcW w:w="8280" w:type="dxa"/>
                <w:tcBorders>
                  <w:top w:val="single" w:sz="8" w:space="0" w:color="999999"/>
                  <w:left w:val="single" w:sz="8" w:space="0" w:color="999999"/>
                  <w:bottom w:val="single" w:sz="8" w:space="0" w:color="999999"/>
                  <w:right w:val="single" w:sz="8" w:space="0" w:color="999999"/>
                </w:tcBorders>
                <w:shd w:val="clear" w:color="auto" w:fill="auto"/>
              </w:tcPr>
            </w:tcPrChange>
          </w:tcPr>
          <w:p w14:paraId="34DA85C1" w14:textId="77777777" w:rsidR="00C673F3" w:rsidRDefault="00C673F3" w:rsidP="00C90844">
            <w:pPr>
              <w:rPr>
                <w:ins w:id="11530" w:author="Author" w:date="2018-02-19T11:48:00Z"/>
                <w:lang w:val="en-US"/>
              </w:rPr>
            </w:pPr>
            <w:r w:rsidRPr="00AE1E45">
              <w:rPr>
                <w:lang w:val="en-US"/>
              </w:rPr>
              <w:t>Required field for payment method</w:t>
            </w:r>
            <w:r w:rsidRPr="00AE1E45">
              <w:rPr>
                <w:rStyle w:val="SAPUserEntry"/>
                <w:lang w:val="en-US"/>
              </w:rPr>
              <w:t xml:space="preserve"> Bank Transfer</w:t>
            </w:r>
            <w:r w:rsidRPr="00AE1E45">
              <w:rPr>
                <w:lang w:val="en-US"/>
              </w:rPr>
              <w:t>; unique identifier of a bank.</w:t>
            </w:r>
          </w:p>
          <w:p w14:paraId="2E5E7C3A" w14:textId="77777777" w:rsidR="00CD3012" w:rsidRPr="003A18EB" w:rsidRDefault="00CD3012" w:rsidP="00CD3012">
            <w:pPr>
              <w:pStyle w:val="SAPNoteHeading"/>
              <w:ind w:left="0"/>
              <w:rPr>
                <w:ins w:id="11531" w:author="Author" w:date="2018-02-19T11:48:00Z"/>
                <w:lang w:val="en-US"/>
              </w:rPr>
            </w:pPr>
            <w:ins w:id="11532" w:author="Author" w:date="2018-02-19T11:48:00Z">
              <w:r w:rsidRPr="003A18EB">
                <w:rPr>
                  <w:noProof/>
                  <w:lang w:val="en-US"/>
                </w:rPr>
                <w:drawing>
                  <wp:inline distT="0" distB="0" distL="0" distR="0" wp14:anchorId="52067CA5" wp14:editId="5DE89CC8">
                    <wp:extent cx="228600" cy="228600"/>
                    <wp:effectExtent l="0" t="0" r="0" b="0"/>
                    <wp:docPr id="7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Pr>
                  <w:lang w:val="en-US"/>
                </w:rPr>
                <w:t> Note</w:t>
              </w:r>
            </w:ins>
          </w:p>
          <w:p w14:paraId="44C2D69B" w14:textId="79D0958F" w:rsidR="00CD3012" w:rsidRPr="00AE1E45" w:rsidRDefault="00CD3012" w:rsidP="00CD3012">
            <w:pPr>
              <w:rPr>
                <w:lang w:val="en-US"/>
              </w:rPr>
            </w:pPr>
            <w:ins w:id="11533" w:author="Author" w:date="2018-02-19T11:48:00Z">
              <w:r>
                <w:rPr>
                  <w:lang w:val="en-US"/>
                </w:rPr>
                <w:t>Consists of at most 15 alphanumeric characters, with hyphens allowed.</w:t>
              </w:r>
            </w:ins>
          </w:p>
        </w:tc>
      </w:tr>
      <w:tr w:rsidR="00C673F3" w:rsidRPr="00A41C57" w14:paraId="4D51A70A" w14:textId="77777777" w:rsidTr="00B41A07">
        <w:trPr>
          <w:trHeight w:val="360"/>
          <w:trPrChange w:id="11534" w:author="Author" w:date="2018-02-19T11:48:00Z">
            <w:trPr>
              <w:trHeight w:val="360"/>
            </w:trPr>
          </w:trPrChange>
        </w:trPr>
        <w:tc>
          <w:tcPr>
            <w:tcW w:w="6002" w:type="dxa"/>
            <w:tcBorders>
              <w:top w:val="single" w:sz="8" w:space="0" w:color="999999"/>
              <w:left w:val="single" w:sz="8" w:space="0" w:color="999999"/>
              <w:bottom w:val="single" w:sz="8" w:space="0" w:color="999999"/>
              <w:right w:val="single" w:sz="8" w:space="0" w:color="999999"/>
            </w:tcBorders>
            <w:shd w:val="clear" w:color="auto" w:fill="auto"/>
            <w:tcPrChange w:id="11535" w:author="Author" w:date="2018-02-19T11:48:00Z">
              <w:tcPr>
                <w:tcW w:w="6002" w:type="dxa"/>
                <w:tcBorders>
                  <w:top w:val="single" w:sz="8" w:space="0" w:color="999999"/>
                  <w:left w:val="single" w:sz="8" w:space="0" w:color="999999"/>
                  <w:bottom w:val="single" w:sz="8" w:space="0" w:color="999999"/>
                  <w:right w:val="single" w:sz="8" w:space="0" w:color="999999"/>
                </w:tcBorders>
                <w:shd w:val="clear" w:color="auto" w:fill="auto"/>
              </w:tcPr>
            </w:tcPrChange>
          </w:tcPr>
          <w:p w14:paraId="4FE19BB4" w14:textId="77777777" w:rsidR="00C673F3" w:rsidRPr="00AE1E45" w:rsidRDefault="00C673F3" w:rsidP="00C90844">
            <w:pPr>
              <w:rPr>
                <w:rStyle w:val="SAPScreenElement"/>
                <w:lang w:val="en-US"/>
              </w:rPr>
            </w:pPr>
            <w:r w:rsidRPr="00AE1E45">
              <w:rPr>
                <w:rStyle w:val="SAPScreenElement"/>
                <w:lang w:val="en-US"/>
              </w:rPr>
              <w:t xml:space="preserve">Account Number: </w:t>
            </w:r>
            <w:r w:rsidRPr="00AE1E45">
              <w:rPr>
                <w:lang w:val="en-US"/>
              </w:rPr>
              <w:t>enter as appropriate</w:t>
            </w:r>
          </w:p>
        </w:tc>
        <w:tc>
          <w:tcPr>
            <w:tcW w:w="8280" w:type="dxa"/>
            <w:tcBorders>
              <w:top w:val="single" w:sz="8" w:space="0" w:color="999999"/>
              <w:left w:val="single" w:sz="8" w:space="0" w:color="999999"/>
              <w:bottom w:val="single" w:sz="8" w:space="0" w:color="999999"/>
              <w:right w:val="single" w:sz="8" w:space="0" w:color="999999"/>
            </w:tcBorders>
            <w:shd w:val="clear" w:color="auto" w:fill="auto"/>
            <w:tcPrChange w:id="11536" w:author="Author" w:date="2018-02-19T11:48:00Z">
              <w:tcPr>
                <w:tcW w:w="8280" w:type="dxa"/>
                <w:tcBorders>
                  <w:top w:val="single" w:sz="8" w:space="0" w:color="999999"/>
                  <w:left w:val="single" w:sz="8" w:space="0" w:color="999999"/>
                  <w:bottom w:val="single" w:sz="8" w:space="0" w:color="999999"/>
                  <w:right w:val="single" w:sz="8" w:space="0" w:color="999999"/>
                </w:tcBorders>
                <w:shd w:val="clear" w:color="auto" w:fill="auto"/>
              </w:tcPr>
            </w:tcPrChange>
          </w:tcPr>
          <w:p w14:paraId="1D1F1ABE" w14:textId="77777777" w:rsidR="00C673F3" w:rsidRPr="00AE1E45" w:rsidRDefault="00C673F3" w:rsidP="00C90844">
            <w:pPr>
              <w:rPr>
                <w:lang w:val="en-US"/>
              </w:rPr>
            </w:pPr>
            <w:r w:rsidRPr="00AE1E45">
              <w:rPr>
                <w:lang w:val="en-US"/>
              </w:rPr>
              <w:t xml:space="preserve">Required field for payment </w:t>
            </w:r>
            <w:commentRangeStart w:id="11537"/>
            <w:r w:rsidRPr="00AE1E45">
              <w:rPr>
                <w:lang w:val="en-US"/>
              </w:rPr>
              <w:t>method</w:t>
            </w:r>
            <w:r w:rsidRPr="00AE1E45">
              <w:rPr>
                <w:b/>
                <w:lang w:val="en-US"/>
              </w:rPr>
              <w:t xml:space="preserve"> </w:t>
            </w:r>
            <w:r w:rsidRPr="00AE1E45">
              <w:rPr>
                <w:rStyle w:val="SAPUserEntry"/>
                <w:lang w:val="en-US"/>
              </w:rPr>
              <w:t>Bank</w:t>
            </w:r>
            <w:r w:rsidRPr="00AE1E45">
              <w:rPr>
                <w:b/>
                <w:lang w:val="en-US"/>
              </w:rPr>
              <w:t xml:space="preserve"> </w:t>
            </w:r>
            <w:r w:rsidRPr="00AE1E45">
              <w:rPr>
                <w:rStyle w:val="SAPUserEntry"/>
                <w:lang w:val="en-US"/>
              </w:rPr>
              <w:t>Transfer</w:t>
            </w:r>
            <w:commentRangeEnd w:id="11537"/>
            <w:r w:rsidRPr="00AE1E45">
              <w:rPr>
                <w:rStyle w:val="CommentReference"/>
              </w:rPr>
              <w:commentReference w:id="11537"/>
            </w:r>
            <w:r w:rsidRPr="00AE1E45">
              <w:rPr>
                <w:lang w:val="en-US"/>
              </w:rPr>
              <w:t>; unique identifier of a bank account at a bank.</w:t>
            </w:r>
          </w:p>
        </w:tc>
      </w:tr>
      <w:tr w:rsidR="00C673F3" w:rsidRPr="00A41C57" w14:paraId="38150B37" w14:textId="77777777" w:rsidTr="00B41A07">
        <w:trPr>
          <w:trHeight w:val="360"/>
          <w:trPrChange w:id="11538" w:author="Author" w:date="2018-02-19T11:48:00Z">
            <w:trPr>
              <w:trHeight w:val="360"/>
            </w:trPr>
          </w:trPrChange>
        </w:trPr>
        <w:tc>
          <w:tcPr>
            <w:tcW w:w="6002" w:type="dxa"/>
            <w:tcBorders>
              <w:top w:val="single" w:sz="8" w:space="0" w:color="999999"/>
              <w:left w:val="single" w:sz="8" w:space="0" w:color="999999"/>
              <w:bottom w:val="single" w:sz="8" w:space="0" w:color="999999"/>
              <w:right w:val="single" w:sz="8" w:space="0" w:color="999999"/>
            </w:tcBorders>
            <w:shd w:val="clear" w:color="auto" w:fill="auto"/>
            <w:tcPrChange w:id="11539" w:author="Author" w:date="2018-02-19T11:48:00Z">
              <w:tcPr>
                <w:tcW w:w="6002" w:type="dxa"/>
                <w:tcBorders>
                  <w:top w:val="single" w:sz="8" w:space="0" w:color="999999"/>
                  <w:left w:val="single" w:sz="8" w:space="0" w:color="999999"/>
                  <w:bottom w:val="single" w:sz="8" w:space="0" w:color="999999"/>
                  <w:right w:val="single" w:sz="8" w:space="0" w:color="999999"/>
                </w:tcBorders>
                <w:shd w:val="clear" w:color="auto" w:fill="auto"/>
              </w:tcPr>
            </w:tcPrChange>
          </w:tcPr>
          <w:p w14:paraId="5082176E" w14:textId="77777777" w:rsidR="00C673F3" w:rsidRPr="00AE1E45" w:rsidRDefault="00C673F3" w:rsidP="00C90844">
            <w:pPr>
              <w:rPr>
                <w:rStyle w:val="SAPScreenElement"/>
                <w:lang w:val="en-US"/>
              </w:rPr>
            </w:pPr>
            <w:commentRangeStart w:id="11540"/>
            <w:commentRangeStart w:id="11541"/>
            <w:r w:rsidRPr="00AE1E45">
              <w:rPr>
                <w:rStyle w:val="SAPScreenElement"/>
                <w:lang w:val="en-US"/>
              </w:rPr>
              <w:t>Business Identifier Code:</w:t>
            </w:r>
            <w:r w:rsidRPr="00AE1E45">
              <w:rPr>
                <w:lang w:val="en-US"/>
              </w:rPr>
              <w:t xml:space="preserve"> defaulted upon selecting the </w:t>
            </w:r>
            <w:r w:rsidRPr="00AE1E45">
              <w:rPr>
                <w:rStyle w:val="SAPScreenElement"/>
                <w:lang w:val="en-US"/>
              </w:rPr>
              <w:t>Bank</w:t>
            </w:r>
            <w:r w:rsidRPr="00AE1E45">
              <w:rPr>
                <w:lang w:val="en-US"/>
              </w:rPr>
              <w:t>; leave as is</w:t>
            </w:r>
            <w:commentRangeEnd w:id="11540"/>
            <w:r w:rsidRPr="00AE1E45">
              <w:rPr>
                <w:rStyle w:val="CommentReference"/>
              </w:rPr>
              <w:commentReference w:id="11540"/>
            </w:r>
            <w:commentRangeEnd w:id="11541"/>
            <w:r w:rsidR="00B32FF9" w:rsidRPr="00AE1E45">
              <w:rPr>
                <w:rStyle w:val="CommentReference"/>
              </w:rPr>
              <w:commentReference w:id="11541"/>
            </w:r>
          </w:p>
        </w:tc>
        <w:tc>
          <w:tcPr>
            <w:tcW w:w="8280" w:type="dxa"/>
            <w:tcBorders>
              <w:top w:val="single" w:sz="8" w:space="0" w:color="999999"/>
              <w:left w:val="single" w:sz="8" w:space="0" w:color="999999"/>
              <w:bottom w:val="single" w:sz="8" w:space="0" w:color="999999"/>
              <w:right w:val="single" w:sz="8" w:space="0" w:color="999999"/>
            </w:tcBorders>
            <w:shd w:val="clear" w:color="auto" w:fill="auto"/>
            <w:tcPrChange w:id="11542" w:author="Author" w:date="2018-02-19T11:48:00Z">
              <w:tcPr>
                <w:tcW w:w="8280" w:type="dxa"/>
                <w:tcBorders>
                  <w:top w:val="single" w:sz="8" w:space="0" w:color="999999"/>
                  <w:left w:val="single" w:sz="8" w:space="0" w:color="999999"/>
                  <w:bottom w:val="single" w:sz="8" w:space="0" w:color="999999"/>
                  <w:right w:val="single" w:sz="8" w:space="0" w:color="999999"/>
                </w:tcBorders>
                <w:shd w:val="clear" w:color="auto" w:fill="auto"/>
              </w:tcPr>
            </w:tcPrChange>
          </w:tcPr>
          <w:p w14:paraId="29C9A6E9" w14:textId="77777777" w:rsidR="00C673F3" w:rsidRPr="00AE1E45" w:rsidRDefault="00C673F3" w:rsidP="00C90844">
            <w:pPr>
              <w:rPr>
                <w:lang w:val="en-US"/>
              </w:rPr>
            </w:pPr>
          </w:p>
        </w:tc>
      </w:tr>
      <w:tr w:rsidR="00C673F3" w:rsidRPr="00A41C57" w14:paraId="3151145B" w14:textId="77777777" w:rsidTr="00B41A07">
        <w:trPr>
          <w:trHeight w:val="360"/>
          <w:trPrChange w:id="11543" w:author="Author" w:date="2018-02-19T11:48:00Z">
            <w:trPr>
              <w:trHeight w:val="360"/>
            </w:trPr>
          </w:trPrChange>
        </w:trPr>
        <w:tc>
          <w:tcPr>
            <w:tcW w:w="6002" w:type="dxa"/>
            <w:tcBorders>
              <w:top w:val="single" w:sz="8" w:space="0" w:color="999999"/>
              <w:left w:val="single" w:sz="8" w:space="0" w:color="999999"/>
              <w:bottom w:val="single" w:sz="8" w:space="0" w:color="999999"/>
              <w:right w:val="single" w:sz="8" w:space="0" w:color="999999"/>
            </w:tcBorders>
            <w:shd w:val="clear" w:color="auto" w:fill="auto"/>
            <w:tcPrChange w:id="11544" w:author="Author" w:date="2018-02-19T11:48:00Z">
              <w:tcPr>
                <w:tcW w:w="6002" w:type="dxa"/>
                <w:tcBorders>
                  <w:top w:val="single" w:sz="8" w:space="0" w:color="999999"/>
                  <w:left w:val="single" w:sz="8" w:space="0" w:color="999999"/>
                  <w:bottom w:val="single" w:sz="8" w:space="0" w:color="999999"/>
                  <w:right w:val="single" w:sz="8" w:space="0" w:color="999999"/>
                </w:tcBorders>
                <w:shd w:val="clear" w:color="auto" w:fill="auto"/>
              </w:tcPr>
            </w:tcPrChange>
          </w:tcPr>
          <w:p w14:paraId="1A5C1D44" w14:textId="088D5359" w:rsidR="00C673F3" w:rsidRPr="00AE1E45" w:rsidRDefault="00C673F3" w:rsidP="00C90844">
            <w:pPr>
              <w:rPr>
                <w:rStyle w:val="SAPScreenElement"/>
                <w:lang w:val="en-US"/>
              </w:rPr>
            </w:pPr>
            <w:commentRangeStart w:id="11545"/>
            <w:r w:rsidRPr="00AE1E45">
              <w:rPr>
                <w:rStyle w:val="SAPScreenElement"/>
                <w:lang w:val="en-US"/>
              </w:rPr>
              <w:t xml:space="preserve">Currency: </w:t>
            </w:r>
            <w:r w:rsidRPr="00AE1E45">
              <w:rPr>
                <w:lang w:val="en-US"/>
              </w:rPr>
              <w:t>defaulted to</w:t>
            </w:r>
            <w:r w:rsidRPr="00AE1E45">
              <w:rPr>
                <w:rStyle w:val="SAPUserEntry"/>
                <w:lang w:val="en-US"/>
              </w:rPr>
              <w:t xml:space="preserve"> Chinese Yuan</w:t>
            </w:r>
            <w:r w:rsidRPr="00AE1E45">
              <w:rPr>
                <w:b/>
                <w:lang w:val="en-US"/>
              </w:rPr>
              <w:t xml:space="preserve"> </w:t>
            </w:r>
            <w:r w:rsidRPr="00AE1E45">
              <w:rPr>
                <w:rStyle w:val="SAPUserEntry"/>
                <w:lang w:val="en-US"/>
              </w:rPr>
              <w:t>(CNY)</w:t>
            </w:r>
            <w:r w:rsidRPr="00AE1E45">
              <w:rPr>
                <w:lang w:val="en-US"/>
              </w:rPr>
              <w:t xml:space="preserve"> upon entering pay type; leave as is</w:t>
            </w:r>
            <w:commentRangeEnd w:id="11545"/>
            <w:r w:rsidRPr="00AE1E45">
              <w:rPr>
                <w:rStyle w:val="CommentReference"/>
              </w:rPr>
              <w:commentReference w:id="11545"/>
            </w:r>
          </w:p>
        </w:tc>
        <w:tc>
          <w:tcPr>
            <w:tcW w:w="8280" w:type="dxa"/>
            <w:tcBorders>
              <w:top w:val="single" w:sz="8" w:space="0" w:color="999999"/>
              <w:left w:val="single" w:sz="8" w:space="0" w:color="999999"/>
              <w:bottom w:val="single" w:sz="8" w:space="0" w:color="999999"/>
              <w:right w:val="single" w:sz="8" w:space="0" w:color="999999"/>
            </w:tcBorders>
            <w:shd w:val="clear" w:color="auto" w:fill="auto"/>
            <w:tcPrChange w:id="11546" w:author="Author" w:date="2018-02-19T11:48:00Z">
              <w:tcPr>
                <w:tcW w:w="8280" w:type="dxa"/>
                <w:tcBorders>
                  <w:top w:val="single" w:sz="8" w:space="0" w:color="999999"/>
                  <w:left w:val="single" w:sz="8" w:space="0" w:color="999999"/>
                  <w:bottom w:val="single" w:sz="8" w:space="0" w:color="999999"/>
                  <w:right w:val="single" w:sz="8" w:space="0" w:color="999999"/>
                </w:tcBorders>
                <w:shd w:val="clear" w:color="auto" w:fill="auto"/>
              </w:tcPr>
            </w:tcPrChange>
          </w:tcPr>
          <w:p w14:paraId="5ADB7CD6" w14:textId="1720CDE4" w:rsidR="00C673F3" w:rsidRPr="00AE1E45" w:rsidRDefault="005E3893" w:rsidP="00C90844">
            <w:pPr>
              <w:rPr>
                <w:lang w:val="en-US"/>
              </w:rPr>
            </w:pPr>
            <w:ins w:id="11547" w:author="Author" w:date="2018-02-08T17:55:00Z">
              <w:r>
                <w:rPr>
                  <w:lang w:val="en-US"/>
                </w:rPr>
                <w:t>In case the currency is not defaulted, select again the bank country or, alternatively, select the</w:t>
              </w:r>
              <w:r w:rsidRPr="001A0970">
                <w:rPr>
                  <w:lang w:val="en-US"/>
                </w:rPr>
                <w:t xml:space="preserve"> currency </w:t>
              </w:r>
              <w:r>
                <w:rPr>
                  <w:lang w:val="en-US"/>
                </w:rPr>
                <w:t>from the drop-down.</w:t>
              </w:r>
            </w:ins>
          </w:p>
        </w:tc>
      </w:tr>
    </w:tbl>
    <w:p w14:paraId="222D5CF7" w14:textId="396AEBEC" w:rsidR="00804E0C" w:rsidRPr="00AE1E45" w:rsidRDefault="00804E0C" w:rsidP="00B41010">
      <w:pPr>
        <w:pStyle w:val="Heading3"/>
        <w:spacing w:before="240" w:after="120"/>
        <w:rPr>
          <w:lang w:val="en-US"/>
        </w:rPr>
      </w:pPr>
      <w:bookmarkStart w:id="11548" w:name="_Toc507063213"/>
      <w:commentRangeStart w:id="11549"/>
      <w:r w:rsidRPr="00AE1E45">
        <w:rPr>
          <w:lang w:val="en-US"/>
        </w:rPr>
        <w:lastRenderedPageBreak/>
        <w:t>Germany (DE)</w:t>
      </w:r>
      <w:commentRangeEnd w:id="11549"/>
      <w:r w:rsidR="001505F2">
        <w:rPr>
          <w:rStyle w:val="CommentReference"/>
          <w:rFonts w:ascii="BentonSans Book" w:eastAsia="MS Mincho" w:hAnsi="BentonSans Book"/>
          <w:bCs w:val="0"/>
          <w:color w:val="auto"/>
        </w:rPr>
        <w:commentReference w:id="11549"/>
      </w:r>
      <w:bookmarkEnd w:id="11548"/>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9810"/>
      </w:tblGrid>
      <w:tr w:rsidR="00804E0C" w:rsidRPr="00AE1E45" w14:paraId="5B6AEDCC" w14:textId="77777777" w:rsidTr="008E2DAC">
        <w:trPr>
          <w:trHeight w:val="432"/>
          <w:tblHeader/>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0FD573BC" w14:textId="77777777" w:rsidR="00804E0C" w:rsidRPr="00AE1E45" w:rsidRDefault="00804E0C" w:rsidP="00307830">
            <w:pPr>
              <w:pStyle w:val="SAPTableHeader"/>
              <w:rPr>
                <w:lang w:val="en-US"/>
              </w:rPr>
            </w:pPr>
            <w:r w:rsidRPr="00AE1E45">
              <w:rPr>
                <w:lang w:val="en-US"/>
              </w:rPr>
              <w:t>User Entries: Field Name: User Action and Value</w:t>
            </w:r>
          </w:p>
        </w:tc>
        <w:tc>
          <w:tcPr>
            <w:tcW w:w="9810" w:type="dxa"/>
            <w:tcBorders>
              <w:top w:val="single" w:sz="8" w:space="0" w:color="999999"/>
              <w:left w:val="single" w:sz="8" w:space="0" w:color="999999"/>
              <w:bottom w:val="single" w:sz="8" w:space="0" w:color="999999"/>
              <w:right w:val="single" w:sz="8" w:space="0" w:color="999999"/>
            </w:tcBorders>
            <w:shd w:val="clear" w:color="auto" w:fill="999999"/>
            <w:hideMark/>
          </w:tcPr>
          <w:p w14:paraId="0AC5A581" w14:textId="77777777" w:rsidR="00804E0C" w:rsidRPr="00AE1E45" w:rsidRDefault="00804E0C" w:rsidP="00307830">
            <w:pPr>
              <w:pStyle w:val="SAPTableHeader"/>
              <w:rPr>
                <w:lang w:val="en-US"/>
              </w:rPr>
            </w:pPr>
            <w:r w:rsidRPr="00AE1E45">
              <w:rPr>
                <w:lang w:val="en-US"/>
              </w:rPr>
              <w:t>Additional Information</w:t>
            </w:r>
          </w:p>
        </w:tc>
      </w:tr>
      <w:tr w:rsidR="000B3BCC" w:rsidRPr="00A41C57" w14:paraId="4CDCD313" w14:textId="77777777" w:rsidTr="008E2DAC">
        <w:trPr>
          <w:trHeight w:val="360"/>
        </w:trPr>
        <w:tc>
          <w:tcPr>
            <w:tcW w:w="4472" w:type="dxa"/>
            <w:tcBorders>
              <w:top w:val="single" w:sz="8" w:space="0" w:color="999999"/>
              <w:left w:val="single" w:sz="8" w:space="0" w:color="999999"/>
              <w:bottom w:val="single" w:sz="8" w:space="0" w:color="999999"/>
              <w:right w:val="single" w:sz="8" w:space="0" w:color="999999"/>
            </w:tcBorders>
            <w:shd w:val="clear" w:color="auto" w:fill="auto"/>
          </w:tcPr>
          <w:p w14:paraId="3031A432" w14:textId="26DB29C0" w:rsidR="000B3BCC" w:rsidRPr="00AE1E45" w:rsidRDefault="000B3BCC" w:rsidP="000B3BCC">
            <w:pPr>
              <w:rPr>
                <w:rStyle w:val="SAPScreenElement"/>
                <w:lang w:val="en-US"/>
              </w:rPr>
            </w:pPr>
            <w:commentRangeStart w:id="11550"/>
            <w:r w:rsidRPr="00AE1E45">
              <w:rPr>
                <w:rStyle w:val="SAPScreenElement"/>
                <w:lang w:val="en-US"/>
              </w:rPr>
              <w:t xml:space="preserve">Account Owner: </w:t>
            </w:r>
            <w:r w:rsidRPr="00AE1E45">
              <w:rPr>
                <w:lang w:val="en-US"/>
              </w:rPr>
              <w:t>enter employee’s name manually</w:t>
            </w:r>
            <w:commentRangeEnd w:id="11550"/>
            <w:r w:rsidRPr="00AE1E45">
              <w:rPr>
                <w:rStyle w:val="CommentReference"/>
              </w:rPr>
              <w:commentReference w:id="11550"/>
            </w:r>
          </w:p>
        </w:tc>
        <w:tc>
          <w:tcPr>
            <w:tcW w:w="9810" w:type="dxa"/>
            <w:tcBorders>
              <w:top w:val="single" w:sz="8" w:space="0" w:color="999999"/>
              <w:left w:val="single" w:sz="8" w:space="0" w:color="999999"/>
              <w:bottom w:val="single" w:sz="8" w:space="0" w:color="999999"/>
              <w:right w:val="single" w:sz="8" w:space="0" w:color="999999"/>
            </w:tcBorders>
            <w:shd w:val="clear" w:color="auto" w:fill="auto"/>
          </w:tcPr>
          <w:p w14:paraId="7B74DA04" w14:textId="77777777" w:rsidR="000B3BCC" w:rsidRPr="00AE1E45" w:rsidRDefault="000B3BCC" w:rsidP="000B3BCC">
            <w:pPr>
              <w:rPr>
                <w:lang w:val="en-US"/>
              </w:rPr>
            </w:pPr>
          </w:p>
        </w:tc>
      </w:tr>
      <w:tr w:rsidR="000B3BCC" w:rsidRPr="00A41C57" w14:paraId="4C516E03" w14:textId="77777777" w:rsidTr="008E2DAC">
        <w:trPr>
          <w:trHeight w:val="360"/>
        </w:trPr>
        <w:tc>
          <w:tcPr>
            <w:tcW w:w="4472" w:type="dxa"/>
            <w:tcBorders>
              <w:top w:val="single" w:sz="8" w:space="0" w:color="999999"/>
              <w:left w:val="single" w:sz="8" w:space="0" w:color="999999"/>
              <w:bottom w:val="single" w:sz="8" w:space="0" w:color="999999"/>
              <w:right w:val="single" w:sz="8" w:space="0" w:color="999999"/>
            </w:tcBorders>
            <w:shd w:val="clear" w:color="auto" w:fill="auto"/>
          </w:tcPr>
          <w:p w14:paraId="4E9A510D" w14:textId="40DD814B" w:rsidR="000B3BCC" w:rsidRPr="00AE1E45" w:rsidRDefault="000B3BCC" w:rsidP="000B3BCC">
            <w:pPr>
              <w:rPr>
                <w:rStyle w:val="SAPScreenElement"/>
                <w:lang w:val="en-US"/>
              </w:rPr>
            </w:pPr>
            <w:r w:rsidRPr="00AE1E45">
              <w:rPr>
                <w:rStyle w:val="SAPScreenElement"/>
              </w:rPr>
              <w:t xml:space="preserve">IBAN: </w:t>
            </w:r>
            <w:r w:rsidRPr="00AE1E45">
              <w:t>enter as appropriate</w:t>
            </w:r>
          </w:p>
        </w:tc>
        <w:tc>
          <w:tcPr>
            <w:tcW w:w="9810" w:type="dxa"/>
            <w:tcBorders>
              <w:top w:val="single" w:sz="8" w:space="0" w:color="999999"/>
              <w:left w:val="single" w:sz="8" w:space="0" w:color="999999"/>
              <w:bottom w:val="single" w:sz="8" w:space="0" w:color="999999"/>
              <w:right w:val="single" w:sz="8" w:space="0" w:color="999999"/>
            </w:tcBorders>
            <w:shd w:val="clear" w:color="auto" w:fill="auto"/>
          </w:tcPr>
          <w:p w14:paraId="565314CA" w14:textId="241BBE57" w:rsidR="000B3BCC" w:rsidRPr="00AE1E45" w:rsidRDefault="000B3BCC" w:rsidP="000B3BCC">
            <w:pPr>
              <w:rPr>
                <w:lang w:val="en-US"/>
              </w:rPr>
            </w:pPr>
            <w:r w:rsidRPr="00AE1E45">
              <w:rPr>
                <w:lang w:val="en-US"/>
              </w:rPr>
              <w:t>The IBAN contains 22 characters and its format is</w:t>
            </w:r>
            <w:r w:rsidRPr="00AE1E45">
              <w:rPr>
                <w:rStyle w:val="SAPUserEntry"/>
                <w:lang w:val="en-US"/>
              </w:rPr>
              <w:t xml:space="preserve"> DE&lt;IBAN</w:t>
            </w:r>
            <w:r w:rsidRPr="00AE1E45">
              <w:rPr>
                <w:lang w:val="en-US"/>
              </w:rPr>
              <w:t xml:space="preserve"> </w:t>
            </w:r>
            <w:r w:rsidRPr="00AE1E45">
              <w:rPr>
                <w:rStyle w:val="SAPUserEntry"/>
                <w:lang w:val="en-US"/>
              </w:rPr>
              <w:t>Checksum&gt;&lt;Bank Code&gt;&lt;Account Number&gt;</w:t>
            </w:r>
            <w:r w:rsidRPr="00AE1E45">
              <w:rPr>
                <w:lang w:val="en-US"/>
              </w:rPr>
              <w:t>, where</w:t>
            </w:r>
            <w:r w:rsidRPr="00AE1E45">
              <w:rPr>
                <w:rStyle w:val="SAPUserEntry"/>
                <w:lang w:val="en-US"/>
              </w:rPr>
              <w:t xml:space="preserve"> &lt;IBAN Checksum&gt; </w:t>
            </w:r>
            <w:r w:rsidRPr="00AE1E45">
              <w:rPr>
                <w:lang w:val="en-US"/>
              </w:rPr>
              <w:t>has length</w:t>
            </w:r>
            <w:r w:rsidRPr="00AE1E45">
              <w:rPr>
                <w:rStyle w:val="SAPUserEntry"/>
                <w:lang w:val="en-US"/>
              </w:rPr>
              <w:t xml:space="preserve"> </w:t>
            </w:r>
            <w:r w:rsidRPr="00AE1E45">
              <w:rPr>
                <w:rStyle w:val="SAPUserEntry"/>
                <w:b w:val="0"/>
                <w:color w:val="auto"/>
                <w:lang w:val="en-US"/>
              </w:rPr>
              <w:t>2n</w:t>
            </w:r>
            <w:r w:rsidRPr="00AE1E45">
              <w:rPr>
                <w:lang w:val="en-US"/>
              </w:rPr>
              <w:t xml:space="preserve">, </w:t>
            </w:r>
            <w:r w:rsidRPr="00AE1E45">
              <w:rPr>
                <w:rStyle w:val="SAPUserEntry"/>
                <w:lang w:val="en-US"/>
              </w:rPr>
              <w:t xml:space="preserve">&lt;Bank Code&gt; </w:t>
            </w:r>
            <w:r w:rsidRPr="00AE1E45">
              <w:rPr>
                <w:lang w:val="en-US"/>
              </w:rPr>
              <w:t>has length</w:t>
            </w:r>
            <w:r w:rsidRPr="00AE1E45">
              <w:rPr>
                <w:rStyle w:val="SAPUserEntry"/>
                <w:lang w:val="en-US"/>
              </w:rPr>
              <w:t xml:space="preserve"> </w:t>
            </w:r>
            <w:r w:rsidRPr="00AE1E45">
              <w:rPr>
                <w:rStyle w:val="SAPUserEntry"/>
                <w:color w:val="auto"/>
                <w:lang w:val="en-US"/>
              </w:rPr>
              <w:t>8n</w:t>
            </w:r>
            <w:r w:rsidRPr="00AE1E45">
              <w:rPr>
                <w:lang w:val="en-US"/>
              </w:rPr>
              <w:t>, and</w:t>
            </w:r>
            <w:r w:rsidRPr="00AE1E45">
              <w:rPr>
                <w:rStyle w:val="SAPUserEntry"/>
                <w:b w:val="0"/>
                <w:lang w:val="en-US"/>
              </w:rPr>
              <w:t xml:space="preserve"> </w:t>
            </w:r>
            <w:r w:rsidRPr="00AE1E45">
              <w:rPr>
                <w:rStyle w:val="SAPUserEntry"/>
                <w:lang w:val="en-US"/>
              </w:rPr>
              <w:t xml:space="preserve">&lt;Account Number&gt; </w:t>
            </w:r>
            <w:r w:rsidRPr="00AE1E45">
              <w:rPr>
                <w:lang w:val="en-US"/>
              </w:rPr>
              <w:t>has length</w:t>
            </w:r>
            <w:r w:rsidRPr="00AE1E45">
              <w:rPr>
                <w:rStyle w:val="SAPUserEntry"/>
                <w:lang w:val="en-US"/>
              </w:rPr>
              <w:t xml:space="preserve"> </w:t>
            </w:r>
            <w:r w:rsidRPr="00AE1E45">
              <w:rPr>
                <w:rStyle w:val="SAPUserEntry"/>
                <w:color w:val="auto"/>
                <w:lang w:val="en-US"/>
              </w:rPr>
              <w:t>10n</w:t>
            </w:r>
            <w:r w:rsidRPr="00AE1E45">
              <w:rPr>
                <w:lang w:val="en-US"/>
              </w:rPr>
              <w:t>, with</w:t>
            </w:r>
            <w:r w:rsidRPr="00AE1E45">
              <w:rPr>
                <w:rStyle w:val="SAPUserEntry"/>
                <w:lang w:val="en-US"/>
              </w:rPr>
              <w:t xml:space="preserve"> </w:t>
            </w:r>
            <w:r w:rsidRPr="00AE1E45">
              <w:rPr>
                <w:rStyle w:val="SAPUserEntry"/>
                <w:color w:val="auto"/>
                <w:lang w:val="en-US"/>
              </w:rPr>
              <w:t>n</w:t>
            </w:r>
            <w:r w:rsidRPr="00AE1E45">
              <w:rPr>
                <w:rStyle w:val="SAPUserEntry"/>
                <w:lang w:val="en-US"/>
              </w:rPr>
              <w:t xml:space="preserve"> </w:t>
            </w:r>
            <w:r w:rsidRPr="00AE1E45">
              <w:rPr>
                <w:lang w:val="en-US"/>
              </w:rPr>
              <w:t>being a number.</w:t>
            </w:r>
          </w:p>
        </w:tc>
      </w:tr>
      <w:tr w:rsidR="000B3BCC" w:rsidRPr="00A41C57" w14:paraId="3830D0FD" w14:textId="77777777" w:rsidTr="008E2DAC">
        <w:trPr>
          <w:trHeight w:val="360"/>
        </w:trPr>
        <w:tc>
          <w:tcPr>
            <w:tcW w:w="4472" w:type="dxa"/>
            <w:tcBorders>
              <w:top w:val="single" w:sz="8" w:space="0" w:color="999999"/>
              <w:left w:val="single" w:sz="8" w:space="0" w:color="999999"/>
              <w:bottom w:val="single" w:sz="8" w:space="0" w:color="999999"/>
              <w:right w:val="single" w:sz="8" w:space="0" w:color="999999"/>
            </w:tcBorders>
            <w:shd w:val="clear" w:color="auto" w:fill="auto"/>
          </w:tcPr>
          <w:p w14:paraId="6AF640C1" w14:textId="572BBA3D" w:rsidR="000B3BCC" w:rsidRPr="00AE1E45" w:rsidRDefault="000B3BCC" w:rsidP="000B3BCC">
            <w:pPr>
              <w:rPr>
                <w:rStyle w:val="SAPScreenElement"/>
                <w:lang w:val="en-US"/>
              </w:rPr>
            </w:pPr>
            <w:commentRangeStart w:id="11551"/>
            <w:r w:rsidRPr="00AE1E45">
              <w:rPr>
                <w:rStyle w:val="SAPScreenElement"/>
                <w:lang w:val="en-US"/>
              </w:rPr>
              <w:t xml:space="preserve">Currency: </w:t>
            </w:r>
            <w:r w:rsidRPr="00AE1E45">
              <w:rPr>
                <w:lang w:val="en-US"/>
              </w:rPr>
              <w:t>defaulted to</w:t>
            </w:r>
            <w:r w:rsidRPr="00AE1E45">
              <w:rPr>
                <w:rStyle w:val="SAPUserEntry"/>
                <w:lang w:val="en-US"/>
              </w:rPr>
              <w:t xml:space="preserve"> Euro(EUR)</w:t>
            </w:r>
            <w:r w:rsidRPr="00AE1E45">
              <w:rPr>
                <w:color w:val="FF0000"/>
                <w:lang w:val="en-US"/>
              </w:rPr>
              <w:t xml:space="preserve"> </w:t>
            </w:r>
            <w:r w:rsidRPr="00AE1E45">
              <w:rPr>
                <w:lang w:val="en-US"/>
              </w:rPr>
              <w:t>upon entering pay type; leave as is</w:t>
            </w:r>
            <w:commentRangeEnd w:id="11551"/>
            <w:r w:rsidRPr="00AE1E45">
              <w:rPr>
                <w:rStyle w:val="CommentReference"/>
              </w:rPr>
              <w:commentReference w:id="11551"/>
            </w:r>
          </w:p>
        </w:tc>
        <w:tc>
          <w:tcPr>
            <w:tcW w:w="9810" w:type="dxa"/>
            <w:tcBorders>
              <w:top w:val="single" w:sz="8" w:space="0" w:color="999999"/>
              <w:left w:val="single" w:sz="8" w:space="0" w:color="999999"/>
              <w:bottom w:val="single" w:sz="8" w:space="0" w:color="999999"/>
              <w:right w:val="single" w:sz="8" w:space="0" w:color="999999"/>
            </w:tcBorders>
            <w:shd w:val="clear" w:color="auto" w:fill="auto"/>
          </w:tcPr>
          <w:p w14:paraId="041F19E3" w14:textId="709927A3" w:rsidR="000B3BCC" w:rsidRPr="00AE1E45" w:rsidRDefault="005E3893" w:rsidP="000B3BCC">
            <w:pPr>
              <w:rPr>
                <w:lang w:val="en-US"/>
              </w:rPr>
            </w:pPr>
            <w:ins w:id="11552" w:author="Author" w:date="2018-02-08T17:55:00Z">
              <w:r>
                <w:rPr>
                  <w:lang w:val="en-US"/>
                </w:rPr>
                <w:t>In case the currency is not defaulted, select again the bank country or, alternatively, select the</w:t>
              </w:r>
              <w:r w:rsidRPr="001A0970">
                <w:rPr>
                  <w:lang w:val="en-US"/>
                </w:rPr>
                <w:t xml:space="preserve"> currency </w:t>
              </w:r>
              <w:r>
                <w:rPr>
                  <w:lang w:val="en-US"/>
                </w:rPr>
                <w:t>from the drop-down.</w:t>
              </w:r>
            </w:ins>
          </w:p>
        </w:tc>
      </w:tr>
    </w:tbl>
    <w:p w14:paraId="6AEF5328" w14:textId="3EC5B77C" w:rsidR="00804E0C" w:rsidRPr="00AE1E45" w:rsidRDefault="00804E0C" w:rsidP="00804E0C">
      <w:pPr>
        <w:pStyle w:val="Heading3"/>
        <w:spacing w:before="240" w:after="120"/>
        <w:rPr>
          <w:lang w:val="en-US"/>
        </w:rPr>
      </w:pPr>
      <w:bookmarkStart w:id="11553" w:name="_Toc507063214"/>
      <w:commentRangeStart w:id="11554"/>
      <w:r w:rsidRPr="00AE1E45">
        <w:rPr>
          <w:lang w:val="en-US"/>
        </w:rPr>
        <w:t>France (FR)</w:t>
      </w:r>
      <w:commentRangeEnd w:id="11554"/>
      <w:r w:rsidR="00F670E6">
        <w:rPr>
          <w:rStyle w:val="CommentReference"/>
          <w:rFonts w:ascii="BentonSans Book" w:eastAsia="MS Mincho" w:hAnsi="BentonSans Book"/>
          <w:bCs w:val="0"/>
          <w:color w:val="auto"/>
        </w:rPr>
        <w:commentReference w:id="11554"/>
      </w:r>
      <w:bookmarkEnd w:id="11553"/>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002"/>
        <w:gridCol w:w="8280"/>
      </w:tblGrid>
      <w:tr w:rsidR="000B3BCC" w:rsidRPr="002326C1" w14:paraId="0FEC4C55" w14:textId="77777777" w:rsidTr="00307830">
        <w:trPr>
          <w:trHeight w:val="432"/>
          <w:tblHeader/>
        </w:trPr>
        <w:tc>
          <w:tcPr>
            <w:tcW w:w="6002" w:type="dxa"/>
            <w:tcBorders>
              <w:top w:val="single" w:sz="8" w:space="0" w:color="999999"/>
              <w:left w:val="single" w:sz="8" w:space="0" w:color="999999"/>
              <w:bottom w:val="single" w:sz="8" w:space="0" w:color="999999"/>
              <w:right w:val="single" w:sz="8" w:space="0" w:color="999999"/>
            </w:tcBorders>
            <w:shd w:val="clear" w:color="auto" w:fill="999999"/>
            <w:hideMark/>
          </w:tcPr>
          <w:p w14:paraId="5F1CE05D" w14:textId="77777777" w:rsidR="000B3BCC" w:rsidRPr="002326C1" w:rsidRDefault="000B3BCC" w:rsidP="00307830">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8280" w:type="dxa"/>
            <w:tcBorders>
              <w:top w:val="single" w:sz="8" w:space="0" w:color="999999"/>
              <w:left w:val="single" w:sz="8" w:space="0" w:color="999999"/>
              <w:bottom w:val="single" w:sz="8" w:space="0" w:color="999999"/>
              <w:right w:val="single" w:sz="8" w:space="0" w:color="999999"/>
            </w:tcBorders>
            <w:shd w:val="clear" w:color="auto" w:fill="999999"/>
            <w:hideMark/>
          </w:tcPr>
          <w:p w14:paraId="71D83EC0" w14:textId="77777777" w:rsidR="000B3BCC" w:rsidRPr="002326C1" w:rsidRDefault="000B3BCC" w:rsidP="00307830">
            <w:pPr>
              <w:pStyle w:val="SAPTableHeader"/>
              <w:rPr>
                <w:lang w:val="en-US"/>
              </w:rPr>
            </w:pPr>
            <w:r w:rsidRPr="002326C1">
              <w:rPr>
                <w:lang w:val="en-US"/>
              </w:rPr>
              <w:t>Additional Information</w:t>
            </w:r>
          </w:p>
        </w:tc>
      </w:tr>
      <w:tr w:rsidR="000B3BCC" w:rsidRPr="00A41C57" w14:paraId="5BBAE887" w14:textId="77777777" w:rsidTr="00307830">
        <w:trPr>
          <w:trHeight w:val="360"/>
        </w:trPr>
        <w:tc>
          <w:tcPr>
            <w:tcW w:w="6002" w:type="dxa"/>
            <w:tcBorders>
              <w:top w:val="single" w:sz="8" w:space="0" w:color="999999"/>
              <w:left w:val="single" w:sz="8" w:space="0" w:color="999999"/>
              <w:bottom w:val="single" w:sz="8" w:space="0" w:color="999999"/>
              <w:right w:val="single" w:sz="8" w:space="0" w:color="999999"/>
            </w:tcBorders>
            <w:shd w:val="clear" w:color="auto" w:fill="auto"/>
          </w:tcPr>
          <w:p w14:paraId="773900AA" w14:textId="60B6D11C" w:rsidR="000B3BCC" w:rsidRPr="00FB1438" w:rsidRDefault="000B3BCC" w:rsidP="000B3BCC">
            <w:pPr>
              <w:rPr>
                <w:rStyle w:val="SAPScreenElement"/>
                <w:lang w:val="en-US"/>
              </w:rPr>
            </w:pPr>
            <w:commentRangeStart w:id="11555"/>
            <w:r w:rsidRPr="0033437B">
              <w:rPr>
                <w:rStyle w:val="SAPScreenElement"/>
                <w:lang w:val="en-US"/>
              </w:rPr>
              <w:t xml:space="preserve">Account Owner: </w:t>
            </w:r>
            <w:r w:rsidRPr="0033437B">
              <w:rPr>
                <w:lang w:val="en-US"/>
              </w:rPr>
              <w:t>enter employee’s name manually</w:t>
            </w:r>
            <w:commentRangeEnd w:id="11555"/>
            <w:r>
              <w:rPr>
                <w:rStyle w:val="CommentReference"/>
              </w:rPr>
              <w:commentReference w:id="11555"/>
            </w:r>
          </w:p>
        </w:tc>
        <w:tc>
          <w:tcPr>
            <w:tcW w:w="8280" w:type="dxa"/>
            <w:tcBorders>
              <w:top w:val="single" w:sz="8" w:space="0" w:color="999999"/>
              <w:left w:val="single" w:sz="8" w:space="0" w:color="999999"/>
              <w:bottom w:val="single" w:sz="8" w:space="0" w:color="999999"/>
              <w:right w:val="single" w:sz="8" w:space="0" w:color="999999"/>
            </w:tcBorders>
            <w:shd w:val="clear" w:color="auto" w:fill="auto"/>
          </w:tcPr>
          <w:p w14:paraId="60DB64E7" w14:textId="77777777" w:rsidR="000B3BCC" w:rsidRPr="008D3676" w:rsidRDefault="000B3BCC" w:rsidP="000B3BCC">
            <w:pPr>
              <w:rPr>
                <w:lang w:val="en-US"/>
              </w:rPr>
            </w:pPr>
          </w:p>
        </w:tc>
      </w:tr>
      <w:tr w:rsidR="000B3BCC" w:rsidRPr="00A41C57" w14:paraId="502D6BAE" w14:textId="77777777" w:rsidTr="00307830">
        <w:trPr>
          <w:trHeight w:val="360"/>
        </w:trPr>
        <w:tc>
          <w:tcPr>
            <w:tcW w:w="6002" w:type="dxa"/>
            <w:tcBorders>
              <w:top w:val="single" w:sz="8" w:space="0" w:color="999999"/>
              <w:left w:val="single" w:sz="8" w:space="0" w:color="999999"/>
              <w:bottom w:val="single" w:sz="8" w:space="0" w:color="999999"/>
              <w:right w:val="single" w:sz="8" w:space="0" w:color="999999"/>
            </w:tcBorders>
            <w:shd w:val="clear" w:color="auto" w:fill="auto"/>
          </w:tcPr>
          <w:p w14:paraId="2C77717D" w14:textId="0C0CC9BA" w:rsidR="000B3BCC" w:rsidRPr="008D3676" w:rsidRDefault="000B3BCC" w:rsidP="000B3BCC">
            <w:pPr>
              <w:rPr>
                <w:rStyle w:val="SAPScreenElement"/>
                <w:lang w:val="en-US"/>
              </w:rPr>
            </w:pPr>
            <w:r w:rsidRPr="0033437B">
              <w:rPr>
                <w:rStyle w:val="SAPScreenElement"/>
                <w:lang w:val="en-US"/>
              </w:rPr>
              <w:t xml:space="preserve">Bank Control Key (France): </w:t>
            </w:r>
            <w:r w:rsidRPr="0033437B">
              <w:rPr>
                <w:lang w:val="en-US"/>
              </w:rPr>
              <w:t xml:space="preserve">enter as appropriate; should be at most 2 </w:t>
            </w:r>
            <w:commentRangeStart w:id="11556"/>
            <w:del w:id="11557" w:author="Author" w:date="2018-02-19T11:53:00Z">
              <w:r w:rsidRPr="0033437B" w:rsidDel="00A42CAA">
                <w:rPr>
                  <w:lang w:val="en-US"/>
                </w:rPr>
                <w:delText>characters</w:delText>
              </w:r>
              <w:commentRangeEnd w:id="11556"/>
              <w:r w:rsidR="00F670E6" w:rsidDel="00A42CAA">
                <w:rPr>
                  <w:rStyle w:val="CommentReference"/>
                </w:rPr>
                <w:commentReference w:id="11556"/>
              </w:r>
            </w:del>
            <w:ins w:id="11558" w:author="Author" w:date="2018-02-19T11:53:00Z">
              <w:r w:rsidR="00A42CAA">
                <w:rPr>
                  <w:lang w:val="en-US"/>
                </w:rPr>
                <w:t>numbers</w:t>
              </w:r>
            </w:ins>
          </w:p>
        </w:tc>
        <w:tc>
          <w:tcPr>
            <w:tcW w:w="8280" w:type="dxa"/>
            <w:tcBorders>
              <w:top w:val="single" w:sz="8" w:space="0" w:color="999999"/>
              <w:left w:val="single" w:sz="8" w:space="0" w:color="999999"/>
              <w:bottom w:val="single" w:sz="8" w:space="0" w:color="999999"/>
              <w:right w:val="single" w:sz="8" w:space="0" w:color="999999"/>
            </w:tcBorders>
            <w:shd w:val="clear" w:color="auto" w:fill="auto"/>
          </w:tcPr>
          <w:p w14:paraId="539DA30E" w14:textId="77777777" w:rsidR="000B3BCC" w:rsidRPr="0033437B" w:rsidRDefault="000B3BCC" w:rsidP="000B3BCC">
            <w:pPr>
              <w:pStyle w:val="SAPNoteHeading"/>
              <w:ind w:left="0"/>
              <w:rPr>
                <w:lang w:val="en-US"/>
              </w:rPr>
            </w:pPr>
            <w:r w:rsidRPr="0033437B">
              <w:rPr>
                <w:noProof/>
                <w:lang w:val="en-US"/>
              </w:rPr>
              <w:drawing>
                <wp:inline distT="0" distB="0" distL="0" distR="0" wp14:anchorId="4FCDF66E" wp14:editId="2B73AC3C">
                  <wp:extent cx="228600" cy="228600"/>
                  <wp:effectExtent l="0" t="0" r="0" b="0"/>
                  <wp:docPr id="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Pr>
                <w:lang w:val="en-US"/>
              </w:rPr>
              <w:t> Recommendation</w:t>
            </w:r>
          </w:p>
          <w:p w14:paraId="2652C3C7" w14:textId="61853EFA" w:rsidR="000B3BCC" w:rsidRPr="008D3676" w:rsidRDefault="000B3BCC" w:rsidP="000B3BCC">
            <w:pPr>
              <w:rPr>
                <w:lang w:val="en-US"/>
              </w:rPr>
            </w:pPr>
            <w:r w:rsidRPr="0033437B">
              <w:rPr>
                <w:lang w:val="en-US"/>
              </w:rPr>
              <w:t>Required if integration with Employee Central Payroll is in place.</w:t>
            </w:r>
          </w:p>
        </w:tc>
      </w:tr>
      <w:tr w:rsidR="000B3BCC" w:rsidRPr="00A41C57" w14:paraId="1A3B4BCD" w14:textId="77777777" w:rsidTr="00307830">
        <w:trPr>
          <w:trHeight w:val="360"/>
        </w:trPr>
        <w:tc>
          <w:tcPr>
            <w:tcW w:w="6002" w:type="dxa"/>
            <w:tcBorders>
              <w:top w:val="single" w:sz="8" w:space="0" w:color="999999"/>
              <w:left w:val="single" w:sz="8" w:space="0" w:color="999999"/>
              <w:bottom w:val="single" w:sz="8" w:space="0" w:color="999999"/>
              <w:right w:val="single" w:sz="8" w:space="0" w:color="999999"/>
            </w:tcBorders>
            <w:shd w:val="clear" w:color="auto" w:fill="auto"/>
          </w:tcPr>
          <w:p w14:paraId="0FA33E36" w14:textId="77777777" w:rsidR="000B3BCC" w:rsidRPr="0033437B" w:rsidRDefault="000B3BCC" w:rsidP="000B3BCC">
            <w:pPr>
              <w:rPr>
                <w:lang w:val="en-US"/>
              </w:rPr>
            </w:pPr>
            <w:r w:rsidRPr="0033437B">
              <w:rPr>
                <w:rStyle w:val="SAPScreenElement"/>
                <w:lang w:val="en-US"/>
              </w:rPr>
              <w:t xml:space="preserve">IBAN: </w:t>
            </w:r>
            <w:r w:rsidRPr="0033437B">
              <w:rPr>
                <w:lang w:val="en-US"/>
              </w:rPr>
              <w:t>enter as appropriate</w:t>
            </w:r>
          </w:p>
          <w:p w14:paraId="7988C980" w14:textId="12CA61B2" w:rsidR="000B3BCC" w:rsidRPr="008D3676" w:rsidRDefault="000B3BCC" w:rsidP="000B3BCC">
            <w:pPr>
              <w:rPr>
                <w:rStyle w:val="SAPScreenElement"/>
                <w:lang w:val="en-US"/>
              </w:rPr>
            </w:pPr>
          </w:p>
        </w:tc>
        <w:tc>
          <w:tcPr>
            <w:tcW w:w="8280" w:type="dxa"/>
            <w:tcBorders>
              <w:top w:val="single" w:sz="8" w:space="0" w:color="999999"/>
              <w:left w:val="single" w:sz="8" w:space="0" w:color="999999"/>
              <w:bottom w:val="single" w:sz="8" w:space="0" w:color="999999"/>
              <w:right w:val="single" w:sz="8" w:space="0" w:color="999999"/>
            </w:tcBorders>
            <w:shd w:val="clear" w:color="auto" w:fill="auto"/>
          </w:tcPr>
          <w:p w14:paraId="0FA724CB" w14:textId="0B2849B6" w:rsidR="000B3BCC" w:rsidRPr="008D3676" w:rsidRDefault="000B3BCC" w:rsidP="000B3BCC">
            <w:pPr>
              <w:rPr>
                <w:lang w:val="en-US"/>
              </w:rPr>
            </w:pPr>
            <w:r w:rsidRPr="0033437B">
              <w:rPr>
                <w:lang w:val="en-US"/>
              </w:rPr>
              <w:t>The IBAN contains 27 characters and its format is</w:t>
            </w:r>
            <w:r w:rsidRPr="0033437B">
              <w:rPr>
                <w:rStyle w:val="SAPUserEntry"/>
                <w:lang w:val="en-US"/>
              </w:rPr>
              <w:t xml:space="preserve"> </w:t>
            </w:r>
            <w:r w:rsidR="008E2DAC">
              <w:rPr>
                <w:rStyle w:val="SAPUserEntry"/>
                <w:lang w:val="en-US"/>
              </w:rPr>
              <w:br/>
            </w:r>
            <w:r w:rsidRPr="0033437B">
              <w:rPr>
                <w:rStyle w:val="SAPUserEntry"/>
                <w:lang w:val="en-US"/>
              </w:rPr>
              <w:t>FR&lt;IBAN</w:t>
            </w:r>
            <w:r w:rsidRPr="0033437B">
              <w:rPr>
                <w:lang w:val="en-US"/>
              </w:rPr>
              <w:t xml:space="preserve"> </w:t>
            </w:r>
            <w:r w:rsidRPr="0033437B">
              <w:rPr>
                <w:rStyle w:val="SAPUserEntry"/>
                <w:lang w:val="en-US"/>
              </w:rPr>
              <w:t>Checksum&gt;&lt;Bank Code&gt;&lt;Branch Code&gt;&lt;Account Number&gt;&lt;Check digits&gt;</w:t>
            </w:r>
            <w:r w:rsidRPr="0033437B">
              <w:rPr>
                <w:lang w:val="en-US"/>
              </w:rPr>
              <w:t>,</w:t>
            </w:r>
            <w:r w:rsidR="008E2DAC">
              <w:rPr>
                <w:lang w:val="en-US"/>
              </w:rPr>
              <w:br/>
              <w:t>w</w:t>
            </w:r>
            <w:r w:rsidRPr="0033437B">
              <w:rPr>
                <w:lang w:val="en-US"/>
              </w:rPr>
              <w:t>here</w:t>
            </w:r>
            <w:r w:rsidRPr="0033437B">
              <w:rPr>
                <w:rStyle w:val="SAPUserEntry"/>
                <w:lang w:val="en-US"/>
              </w:rPr>
              <w:t xml:space="preserve"> &lt;IBAN Checksum&gt; </w:t>
            </w:r>
            <w:r w:rsidRPr="0033437B">
              <w:rPr>
                <w:lang w:val="en-US"/>
              </w:rPr>
              <w:t>has length</w:t>
            </w:r>
            <w:r w:rsidRPr="0033437B">
              <w:rPr>
                <w:rStyle w:val="SAPUserEntry"/>
                <w:lang w:val="en-US"/>
              </w:rPr>
              <w:t xml:space="preserve"> </w:t>
            </w:r>
            <w:r w:rsidRPr="0033437B">
              <w:rPr>
                <w:rStyle w:val="SAPUserEntry"/>
                <w:b w:val="0"/>
                <w:color w:val="auto"/>
                <w:lang w:val="en-US"/>
              </w:rPr>
              <w:t>2n</w:t>
            </w:r>
            <w:r w:rsidRPr="0033437B">
              <w:rPr>
                <w:lang w:val="en-US"/>
              </w:rPr>
              <w:t xml:space="preserve">, </w:t>
            </w:r>
            <w:r w:rsidRPr="0033437B">
              <w:rPr>
                <w:rStyle w:val="SAPUserEntry"/>
                <w:lang w:val="en-US"/>
              </w:rPr>
              <w:t xml:space="preserve">&lt;Bank Code&gt; </w:t>
            </w:r>
            <w:r w:rsidRPr="0033437B">
              <w:rPr>
                <w:lang w:val="en-US"/>
              </w:rPr>
              <w:t>has length</w:t>
            </w:r>
            <w:r w:rsidRPr="0033437B">
              <w:rPr>
                <w:rStyle w:val="SAPUserEntry"/>
                <w:lang w:val="en-US"/>
              </w:rPr>
              <w:t xml:space="preserve"> </w:t>
            </w:r>
            <w:r w:rsidRPr="0033437B">
              <w:rPr>
                <w:rStyle w:val="SAPUserEntry"/>
                <w:color w:val="auto"/>
                <w:lang w:val="en-US"/>
              </w:rPr>
              <w:t>5n</w:t>
            </w:r>
            <w:r w:rsidRPr="0033437B">
              <w:rPr>
                <w:lang w:val="en-US"/>
              </w:rPr>
              <w:t xml:space="preserve">, </w:t>
            </w:r>
            <w:r w:rsidRPr="0033437B">
              <w:rPr>
                <w:rStyle w:val="SAPUserEntry"/>
                <w:lang w:val="en-US"/>
              </w:rPr>
              <w:t xml:space="preserve">&lt;Branch Code&gt; </w:t>
            </w:r>
            <w:r w:rsidRPr="0033437B">
              <w:rPr>
                <w:lang w:val="en-US"/>
              </w:rPr>
              <w:t>has length</w:t>
            </w:r>
            <w:r w:rsidRPr="0033437B">
              <w:rPr>
                <w:rStyle w:val="SAPUserEntry"/>
                <w:lang w:val="en-US"/>
              </w:rPr>
              <w:t xml:space="preserve"> </w:t>
            </w:r>
            <w:r w:rsidRPr="0033437B">
              <w:rPr>
                <w:rStyle w:val="SAPUserEntry"/>
                <w:color w:val="auto"/>
                <w:lang w:val="en-US"/>
              </w:rPr>
              <w:t>5n</w:t>
            </w:r>
            <w:r w:rsidRPr="0033437B">
              <w:rPr>
                <w:lang w:val="en-US"/>
              </w:rPr>
              <w:t xml:space="preserve">, </w:t>
            </w:r>
            <w:commentRangeStart w:id="11559"/>
            <w:r w:rsidRPr="0033437B">
              <w:rPr>
                <w:rStyle w:val="SAPUserEntry"/>
                <w:lang w:val="en-US"/>
              </w:rPr>
              <w:t xml:space="preserve">&lt;Account Number&gt; </w:t>
            </w:r>
            <w:r w:rsidRPr="0033437B">
              <w:rPr>
                <w:lang w:val="en-US"/>
              </w:rPr>
              <w:t>has length</w:t>
            </w:r>
            <w:r w:rsidRPr="0033437B">
              <w:rPr>
                <w:rStyle w:val="SAPUserEntry"/>
                <w:color w:val="auto"/>
                <w:lang w:val="en-US"/>
              </w:rPr>
              <w:t xml:space="preserve"> 11c</w:t>
            </w:r>
            <w:r w:rsidRPr="0033437B">
              <w:rPr>
                <w:lang w:val="en-US"/>
              </w:rPr>
              <w:t xml:space="preserve">, </w:t>
            </w:r>
            <w:commentRangeEnd w:id="11559"/>
            <w:r w:rsidR="00F7614B">
              <w:rPr>
                <w:rStyle w:val="CommentReference"/>
              </w:rPr>
              <w:commentReference w:id="11559"/>
            </w:r>
            <w:r w:rsidRPr="0033437B">
              <w:rPr>
                <w:lang w:val="en-US"/>
              </w:rPr>
              <w:t>and</w:t>
            </w:r>
            <w:r w:rsidRPr="0033437B">
              <w:rPr>
                <w:rStyle w:val="SAPUserEntry"/>
                <w:lang w:val="en-US"/>
              </w:rPr>
              <w:t xml:space="preserve"> &lt;Check digits&gt; </w:t>
            </w:r>
            <w:r w:rsidRPr="0033437B">
              <w:rPr>
                <w:lang w:val="en-US"/>
              </w:rPr>
              <w:t>has length</w:t>
            </w:r>
            <w:r w:rsidRPr="0033437B">
              <w:rPr>
                <w:rStyle w:val="SAPUserEntry"/>
                <w:lang w:val="en-US"/>
              </w:rPr>
              <w:t xml:space="preserve"> </w:t>
            </w:r>
            <w:r w:rsidRPr="0033437B">
              <w:rPr>
                <w:rStyle w:val="SAPUserEntry"/>
                <w:b w:val="0"/>
                <w:color w:val="auto"/>
                <w:lang w:val="en-US"/>
              </w:rPr>
              <w:t>2n</w:t>
            </w:r>
            <w:r w:rsidRPr="0033437B">
              <w:rPr>
                <w:lang w:val="en-US"/>
              </w:rPr>
              <w:t>, with</w:t>
            </w:r>
            <w:r w:rsidRPr="0033437B">
              <w:rPr>
                <w:rStyle w:val="SAPUserEntry"/>
                <w:color w:val="auto"/>
                <w:lang w:val="en-US"/>
              </w:rPr>
              <w:t xml:space="preserve"> n </w:t>
            </w:r>
            <w:r w:rsidRPr="0033437B">
              <w:rPr>
                <w:lang w:val="en-US"/>
              </w:rPr>
              <w:t>being a number and</w:t>
            </w:r>
            <w:r w:rsidRPr="0033437B">
              <w:rPr>
                <w:rStyle w:val="SAPUserEntry"/>
                <w:color w:val="auto"/>
                <w:lang w:val="en-US"/>
              </w:rPr>
              <w:t xml:space="preserve"> c </w:t>
            </w:r>
            <w:r w:rsidRPr="0033437B">
              <w:rPr>
                <w:lang w:val="en-US"/>
              </w:rPr>
              <w:t>being a character (letters and numbers).</w:t>
            </w:r>
          </w:p>
        </w:tc>
      </w:tr>
      <w:tr w:rsidR="000B3BCC" w:rsidRPr="00A41C57" w14:paraId="371B864C" w14:textId="77777777" w:rsidTr="00307830">
        <w:trPr>
          <w:trHeight w:val="360"/>
        </w:trPr>
        <w:tc>
          <w:tcPr>
            <w:tcW w:w="6002" w:type="dxa"/>
            <w:tcBorders>
              <w:top w:val="single" w:sz="8" w:space="0" w:color="999999"/>
              <w:left w:val="single" w:sz="8" w:space="0" w:color="999999"/>
              <w:bottom w:val="single" w:sz="8" w:space="0" w:color="999999"/>
              <w:right w:val="single" w:sz="8" w:space="0" w:color="999999"/>
            </w:tcBorders>
            <w:shd w:val="clear" w:color="auto" w:fill="auto"/>
          </w:tcPr>
          <w:p w14:paraId="6FD7B8F5" w14:textId="14C34221" w:rsidR="000B3BCC" w:rsidRPr="008D3676" w:rsidRDefault="000B3BCC" w:rsidP="000B3BCC">
            <w:pPr>
              <w:rPr>
                <w:rStyle w:val="SAPScreenElement"/>
                <w:lang w:val="en-US"/>
              </w:rPr>
            </w:pPr>
            <w:commentRangeStart w:id="11560"/>
            <w:r w:rsidRPr="0033437B">
              <w:rPr>
                <w:rStyle w:val="SAPScreenElement"/>
                <w:lang w:val="en-US"/>
              </w:rPr>
              <w:t xml:space="preserve">Currency: </w:t>
            </w:r>
            <w:r w:rsidRPr="0033437B">
              <w:rPr>
                <w:lang w:val="en-US"/>
              </w:rPr>
              <w:t>defaulted to</w:t>
            </w:r>
            <w:r w:rsidRPr="00307830">
              <w:rPr>
                <w:rStyle w:val="SAPUserEntry"/>
                <w:lang w:val="en-US"/>
              </w:rPr>
              <w:t xml:space="preserve"> </w:t>
            </w:r>
            <w:r w:rsidRPr="0033437B">
              <w:rPr>
                <w:rStyle w:val="SAPUserEntry"/>
                <w:lang w:val="en-US"/>
              </w:rPr>
              <w:t>Euro(EUR)</w:t>
            </w:r>
            <w:r w:rsidRPr="0033437B">
              <w:rPr>
                <w:lang w:val="en-US"/>
              </w:rPr>
              <w:t xml:space="preserve"> upon entering pay type; leave as is</w:t>
            </w:r>
            <w:commentRangeEnd w:id="11560"/>
            <w:r>
              <w:rPr>
                <w:rStyle w:val="CommentReference"/>
              </w:rPr>
              <w:commentReference w:id="11560"/>
            </w:r>
          </w:p>
        </w:tc>
        <w:tc>
          <w:tcPr>
            <w:tcW w:w="8280" w:type="dxa"/>
            <w:tcBorders>
              <w:top w:val="single" w:sz="8" w:space="0" w:color="999999"/>
              <w:left w:val="single" w:sz="8" w:space="0" w:color="999999"/>
              <w:bottom w:val="single" w:sz="8" w:space="0" w:color="999999"/>
              <w:right w:val="single" w:sz="8" w:space="0" w:color="999999"/>
            </w:tcBorders>
            <w:shd w:val="clear" w:color="auto" w:fill="auto"/>
          </w:tcPr>
          <w:p w14:paraId="41DF85C4" w14:textId="71436B55" w:rsidR="000B3BCC" w:rsidRPr="008D3676" w:rsidRDefault="005E3893" w:rsidP="000B3BCC">
            <w:pPr>
              <w:rPr>
                <w:lang w:val="en-US"/>
              </w:rPr>
            </w:pPr>
            <w:ins w:id="11561" w:author="Author" w:date="2018-02-08T17:55:00Z">
              <w:r>
                <w:rPr>
                  <w:lang w:val="en-US"/>
                </w:rPr>
                <w:t>In case the currency is not defaulted, select again the bank country or, alternatively, select the</w:t>
              </w:r>
              <w:r w:rsidRPr="001A0970">
                <w:rPr>
                  <w:lang w:val="en-US"/>
                </w:rPr>
                <w:t xml:space="preserve"> currency </w:t>
              </w:r>
              <w:r>
                <w:rPr>
                  <w:lang w:val="en-US"/>
                </w:rPr>
                <w:t>from the drop-down.</w:t>
              </w:r>
            </w:ins>
          </w:p>
        </w:tc>
      </w:tr>
    </w:tbl>
    <w:p w14:paraId="0B342A6D" w14:textId="03BB8FFC" w:rsidR="00804E0C" w:rsidRPr="00AE1E45" w:rsidRDefault="00804E0C" w:rsidP="00B41010">
      <w:pPr>
        <w:pStyle w:val="Heading3"/>
        <w:spacing w:before="240" w:after="120"/>
        <w:rPr>
          <w:lang w:val="en-US"/>
        </w:rPr>
      </w:pPr>
      <w:bookmarkStart w:id="11562" w:name="_Toc507063215"/>
      <w:commentRangeStart w:id="11563"/>
      <w:r w:rsidRPr="00AE1E45">
        <w:rPr>
          <w:lang w:val="en-US"/>
        </w:rPr>
        <w:t>United Kingdom (GB)</w:t>
      </w:r>
      <w:commentRangeEnd w:id="11563"/>
      <w:r w:rsidR="00F670E6">
        <w:rPr>
          <w:rStyle w:val="CommentReference"/>
          <w:rFonts w:ascii="BentonSans Book" w:eastAsia="MS Mincho" w:hAnsi="BentonSans Book"/>
          <w:bCs w:val="0"/>
          <w:color w:val="auto"/>
        </w:rPr>
        <w:commentReference w:id="11563"/>
      </w:r>
      <w:bookmarkEnd w:id="11562"/>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172"/>
        <w:gridCol w:w="7110"/>
      </w:tblGrid>
      <w:tr w:rsidR="000B3BCC" w:rsidRPr="00AE1E45" w14:paraId="7A49A452" w14:textId="77777777" w:rsidTr="009B0EEF">
        <w:trPr>
          <w:trHeight w:val="432"/>
          <w:tblHeader/>
        </w:trPr>
        <w:tc>
          <w:tcPr>
            <w:tcW w:w="7172" w:type="dxa"/>
            <w:tcBorders>
              <w:top w:val="single" w:sz="8" w:space="0" w:color="999999"/>
              <w:left w:val="single" w:sz="8" w:space="0" w:color="999999"/>
              <w:bottom w:val="single" w:sz="8" w:space="0" w:color="999999"/>
              <w:right w:val="single" w:sz="8" w:space="0" w:color="999999"/>
            </w:tcBorders>
            <w:shd w:val="clear" w:color="auto" w:fill="999999"/>
            <w:hideMark/>
          </w:tcPr>
          <w:p w14:paraId="0B32A153" w14:textId="77777777" w:rsidR="000B3BCC" w:rsidRPr="00AE1E45" w:rsidRDefault="000B3BCC" w:rsidP="00307830">
            <w:pPr>
              <w:pStyle w:val="SAPTableHeader"/>
              <w:rPr>
                <w:lang w:val="en-US"/>
              </w:rPr>
            </w:pPr>
            <w:r w:rsidRPr="00AE1E45">
              <w:rPr>
                <w:lang w:val="en-US"/>
              </w:rPr>
              <w:t>User Entries: Field Name: User Action and Value</w:t>
            </w:r>
          </w:p>
        </w:tc>
        <w:tc>
          <w:tcPr>
            <w:tcW w:w="7110" w:type="dxa"/>
            <w:tcBorders>
              <w:top w:val="single" w:sz="8" w:space="0" w:color="999999"/>
              <w:left w:val="single" w:sz="8" w:space="0" w:color="999999"/>
              <w:bottom w:val="single" w:sz="8" w:space="0" w:color="999999"/>
              <w:right w:val="single" w:sz="8" w:space="0" w:color="999999"/>
            </w:tcBorders>
            <w:shd w:val="clear" w:color="auto" w:fill="999999"/>
            <w:hideMark/>
          </w:tcPr>
          <w:p w14:paraId="3063A8A6" w14:textId="77777777" w:rsidR="000B3BCC" w:rsidRPr="00AE1E45" w:rsidRDefault="000B3BCC" w:rsidP="00307830">
            <w:pPr>
              <w:pStyle w:val="SAPTableHeader"/>
              <w:rPr>
                <w:lang w:val="en-US"/>
              </w:rPr>
            </w:pPr>
            <w:r w:rsidRPr="00AE1E45">
              <w:rPr>
                <w:lang w:val="en-US"/>
              </w:rPr>
              <w:t>Additional Information</w:t>
            </w:r>
          </w:p>
        </w:tc>
      </w:tr>
      <w:tr w:rsidR="00AF49DE" w:rsidRPr="00A41C57" w14:paraId="79253DB2" w14:textId="77777777" w:rsidTr="009B0EEF">
        <w:trPr>
          <w:trHeight w:val="360"/>
        </w:trPr>
        <w:tc>
          <w:tcPr>
            <w:tcW w:w="7172" w:type="dxa"/>
            <w:tcBorders>
              <w:top w:val="single" w:sz="8" w:space="0" w:color="999999"/>
              <w:left w:val="single" w:sz="8" w:space="0" w:color="999999"/>
              <w:bottom w:val="single" w:sz="8" w:space="0" w:color="999999"/>
              <w:right w:val="single" w:sz="8" w:space="0" w:color="999999"/>
            </w:tcBorders>
            <w:shd w:val="clear" w:color="auto" w:fill="auto"/>
          </w:tcPr>
          <w:p w14:paraId="7631CA95" w14:textId="5F7BBE5E" w:rsidR="00AF49DE" w:rsidRPr="00AE1E45" w:rsidRDefault="00AF49DE" w:rsidP="00AF49DE">
            <w:pPr>
              <w:rPr>
                <w:rStyle w:val="SAPScreenElement"/>
                <w:lang w:val="en-US"/>
              </w:rPr>
            </w:pPr>
            <w:commentRangeStart w:id="11564"/>
            <w:commentRangeStart w:id="11565"/>
            <w:r w:rsidRPr="00AE1E45">
              <w:rPr>
                <w:rStyle w:val="SAPScreenElement"/>
                <w:lang w:val="en-US"/>
              </w:rPr>
              <w:t xml:space="preserve">Account Owner: </w:t>
            </w:r>
            <w:r w:rsidRPr="00AE1E45">
              <w:rPr>
                <w:lang w:val="en-US"/>
              </w:rPr>
              <w:t>enter employee’s name manually</w:t>
            </w:r>
            <w:commentRangeEnd w:id="11564"/>
            <w:r w:rsidRPr="00AE1E45">
              <w:rPr>
                <w:rStyle w:val="CommentReference"/>
              </w:rPr>
              <w:commentReference w:id="11564"/>
            </w:r>
            <w:commentRangeEnd w:id="11565"/>
            <w:r w:rsidR="00B41A07">
              <w:rPr>
                <w:rStyle w:val="CommentReference"/>
              </w:rPr>
              <w:commentReference w:id="11565"/>
            </w:r>
          </w:p>
        </w:tc>
        <w:tc>
          <w:tcPr>
            <w:tcW w:w="7110" w:type="dxa"/>
            <w:tcBorders>
              <w:top w:val="single" w:sz="8" w:space="0" w:color="999999"/>
              <w:left w:val="single" w:sz="8" w:space="0" w:color="999999"/>
              <w:bottom w:val="single" w:sz="8" w:space="0" w:color="999999"/>
              <w:right w:val="single" w:sz="8" w:space="0" w:color="999999"/>
            </w:tcBorders>
            <w:shd w:val="clear" w:color="auto" w:fill="auto"/>
          </w:tcPr>
          <w:p w14:paraId="6F35AC70" w14:textId="77777777" w:rsidR="00AF49DE" w:rsidRPr="00AE1E45" w:rsidRDefault="00AF49DE" w:rsidP="00AF49DE">
            <w:pPr>
              <w:rPr>
                <w:lang w:val="en-US"/>
              </w:rPr>
            </w:pPr>
          </w:p>
        </w:tc>
      </w:tr>
      <w:tr w:rsidR="00AF49DE" w:rsidRPr="00A41C57" w14:paraId="6A3B3FA8" w14:textId="77777777" w:rsidTr="009B0EEF">
        <w:trPr>
          <w:trHeight w:val="360"/>
        </w:trPr>
        <w:tc>
          <w:tcPr>
            <w:tcW w:w="7172" w:type="dxa"/>
            <w:tcBorders>
              <w:top w:val="single" w:sz="8" w:space="0" w:color="999999"/>
              <w:left w:val="single" w:sz="8" w:space="0" w:color="999999"/>
              <w:bottom w:val="single" w:sz="8" w:space="0" w:color="999999"/>
              <w:right w:val="single" w:sz="8" w:space="0" w:color="999999"/>
            </w:tcBorders>
            <w:shd w:val="clear" w:color="auto" w:fill="auto"/>
          </w:tcPr>
          <w:p w14:paraId="24BCBCFE" w14:textId="294309D8" w:rsidR="00AF49DE" w:rsidRPr="00AE1E45" w:rsidRDefault="00AF49DE" w:rsidP="00AF49DE">
            <w:pPr>
              <w:rPr>
                <w:rStyle w:val="SAPScreenElement"/>
                <w:lang w:val="en-US"/>
              </w:rPr>
            </w:pPr>
            <w:r w:rsidRPr="00AE1E45">
              <w:rPr>
                <w:rStyle w:val="SAPScreenElement"/>
                <w:lang w:val="en-US"/>
              </w:rPr>
              <w:t xml:space="preserve">Building Society Roll Number (UK): </w:t>
            </w:r>
            <w:r w:rsidRPr="00AE1E45">
              <w:rPr>
                <w:lang w:val="en-US"/>
              </w:rPr>
              <w:t>enter if appropriate</w:t>
            </w:r>
          </w:p>
        </w:tc>
        <w:tc>
          <w:tcPr>
            <w:tcW w:w="7110" w:type="dxa"/>
            <w:tcBorders>
              <w:top w:val="single" w:sz="8" w:space="0" w:color="999999"/>
              <w:left w:val="single" w:sz="8" w:space="0" w:color="999999"/>
              <w:bottom w:val="single" w:sz="8" w:space="0" w:color="999999"/>
              <w:right w:val="single" w:sz="8" w:space="0" w:color="999999"/>
            </w:tcBorders>
            <w:shd w:val="clear" w:color="auto" w:fill="auto"/>
          </w:tcPr>
          <w:p w14:paraId="7B50EA59" w14:textId="62E88402" w:rsidR="00AF49DE" w:rsidRPr="00AE1E45" w:rsidRDefault="00AF49DE" w:rsidP="00AF49DE">
            <w:pPr>
              <w:rPr>
                <w:lang w:val="en-US"/>
              </w:rPr>
            </w:pPr>
          </w:p>
        </w:tc>
      </w:tr>
      <w:tr w:rsidR="00AF49DE" w:rsidRPr="00A41C57" w14:paraId="53C176FB" w14:textId="77777777" w:rsidTr="009B0EEF">
        <w:trPr>
          <w:trHeight w:val="360"/>
        </w:trPr>
        <w:tc>
          <w:tcPr>
            <w:tcW w:w="7172" w:type="dxa"/>
            <w:tcBorders>
              <w:top w:val="single" w:sz="8" w:space="0" w:color="999999"/>
              <w:left w:val="single" w:sz="8" w:space="0" w:color="999999"/>
              <w:bottom w:val="single" w:sz="8" w:space="0" w:color="999999"/>
              <w:right w:val="single" w:sz="8" w:space="0" w:color="999999"/>
            </w:tcBorders>
            <w:shd w:val="clear" w:color="auto" w:fill="auto"/>
          </w:tcPr>
          <w:p w14:paraId="46B2C19C" w14:textId="0BDD7A50" w:rsidR="00AF49DE" w:rsidRPr="00AE1E45" w:rsidRDefault="00AF49DE" w:rsidP="00AF49DE">
            <w:pPr>
              <w:rPr>
                <w:rStyle w:val="SAPScreenElement"/>
                <w:lang w:val="en-US"/>
              </w:rPr>
            </w:pPr>
            <w:r w:rsidRPr="00AE1E45">
              <w:rPr>
                <w:rStyle w:val="SAPScreenElement"/>
                <w:lang w:val="en-US"/>
              </w:rPr>
              <w:t xml:space="preserve">IBAN: </w:t>
            </w:r>
            <w:r w:rsidRPr="00AE1E45">
              <w:rPr>
                <w:lang w:val="en-US"/>
              </w:rPr>
              <w:t>enter as appropriate</w:t>
            </w:r>
          </w:p>
        </w:tc>
        <w:tc>
          <w:tcPr>
            <w:tcW w:w="7110" w:type="dxa"/>
            <w:tcBorders>
              <w:top w:val="single" w:sz="8" w:space="0" w:color="999999"/>
              <w:left w:val="single" w:sz="8" w:space="0" w:color="999999"/>
              <w:bottom w:val="single" w:sz="8" w:space="0" w:color="999999"/>
              <w:right w:val="single" w:sz="8" w:space="0" w:color="999999"/>
            </w:tcBorders>
            <w:shd w:val="clear" w:color="auto" w:fill="auto"/>
          </w:tcPr>
          <w:p w14:paraId="52BA64FF" w14:textId="4C194B2E" w:rsidR="00AF49DE" w:rsidRPr="00AE1E45" w:rsidRDefault="00AF49DE">
            <w:pPr>
              <w:rPr>
                <w:lang w:val="en-US"/>
              </w:rPr>
            </w:pPr>
            <w:r w:rsidRPr="00AE1E45">
              <w:rPr>
                <w:lang w:val="en-US"/>
              </w:rPr>
              <w:t>The IBAN contains 22 characters and its format is</w:t>
            </w:r>
            <w:r w:rsidRPr="00AE1E45">
              <w:rPr>
                <w:rStyle w:val="SAPUserEntry"/>
                <w:lang w:val="en-US"/>
              </w:rPr>
              <w:t xml:space="preserve"> </w:t>
            </w:r>
            <w:r w:rsidR="008E2DAC" w:rsidRPr="00AE1E45">
              <w:rPr>
                <w:rStyle w:val="SAPUserEntry"/>
                <w:lang w:val="en-US"/>
              </w:rPr>
              <w:br/>
            </w:r>
            <w:r w:rsidRPr="00AE1E45">
              <w:rPr>
                <w:rStyle w:val="SAPUserEntry"/>
                <w:lang w:val="en-US"/>
              </w:rPr>
              <w:t>GB&lt;IBAN</w:t>
            </w:r>
            <w:r w:rsidRPr="00AE1E45">
              <w:rPr>
                <w:lang w:val="en-US"/>
              </w:rPr>
              <w:t xml:space="preserve"> </w:t>
            </w:r>
            <w:r w:rsidRPr="00AE1E45">
              <w:rPr>
                <w:rStyle w:val="SAPUserEntry"/>
                <w:lang w:val="en-US"/>
              </w:rPr>
              <w:t>Checksum&gt;&lt;SWIFT/BIC Code&gt;&lt;Sort Code&gt;&lt;Account Number&gt;</w:t>
            </w:r>
            <w:r w:rsidRPr="00AE1E45">
              <w:rPr>
                <w:lang w:val="en-US"/>
              </w:rPr>
              <w:t xml:space="preserve">, </w:t>
            </w:r>
            <w:r w:rsidR="008E2DAC" w:rsidRPr="00AE1E45">
              <w:rPr>
                <w:lang w:val="en-US"/>
              </w:rPr>
              <w:br/>
            </w:r>
            <w:r w:rsidRPr="00AE1E45">
              <w:rPr>
                <w:lang w:val="en-US"/>
              </w:rPr>
              <w:t>where</w:t>
            </w:r>
            <w:r w:rsidRPr="00AE1E45">
              <w:rPr>
                <w:rStyle w:val="SAPUserEntry"/>
                <w:lang w:val="en-US"/>
              </w:rPr>
              <w:t xml:space="preserve"> &lt;IBAN Checksum&gt; </w:t>
            </w:r>
            <w:r w:rsidRPr="00AE1E45">
              <w:rPr>
                <w:lang w:val="en-US"/>
              </w:rPr>
              <w:t>has length</w:t>
            </w:r>
            <w:r w:rsidRPr="00AE1E45">
              <w:rPr>
                <w:rStyle w:val="SAPUserEntry"/>
                <w:color w:val="auto"/>
                <w:lang w:val="en-US"/>
              </w:rPr>
              <w:t xml:space="preserve"> </w:t>
            </w:r>
            <w:r w:rsidRPr="00AE1E45">
              <w:rPr>
                <w:rStyle w:val="SAPUserEntry"/>
                <w:b w:val="0"/>
                <w:color w:val="auto"/>
                <w:lang w:val="en-US"/>
              </w:rPr>
              <w:t>2n</w:t>
            </w:r>
            <w:r w:rsidRPr="00AE1E45">
              <w:rPr>
                <w:lang w:val="en-US"/>
              </w:rPr>
              <w:t xml:space="preserve">, </w:t>
            </w:r>
            <w:r w:rsidRPr="00AE1E45">
              <w:rPr>
                <w:rStyle w:val="SAPUserEntry"/>
                <w:lang w:val="en-US"/>
              </w:rPr>
              <w:t xml:space="preserve">&lt;SWIFT/BIC Code&gt; </w:t>
            </w:r>
            <w:r w:rsidRPr="00AE1E45">
              <w:rPr>
                <w:lang w:val="en-US"/>
              </w:rPr>
              <w:t>has length</w:t>
            </w:r>
            <w:r w:rsidRPr="00AE1E45">
              <w:rPr>
                <w:rStyle w:val="SAPUserEntry"/>
                <w:lang w:val="en-US"/>
              </w:rPr>
              <w:t xml:space="preserve"> </w:t>
            </w:r>
            <w:r w:rsidRPr="00AE1E45">
              <w:rPr>
                <w:rStyle w:val="SAPUserEntry"/>
                <w:color w:val="auto"/>
                <w:lang w:val="en-US"/>
              </w:rPr>
              <w:t>4a</w:t>
            </w:r>
            <w:ins w:id="11566" w:author="Author" w:date="2018-02-01T17:59:00Z">
              <w:r w:rsidR="009B0EEF">
                <w:rPr>
                  <w:rStyle w:val="SAPUserEntry"/>
                  <w:color w:val="auto"/>
                  <w:lang w:val="en-US"/>
                </w:rPr>
                <w:t xml:space="preserve"> </w:t>
              </w:r>
              <w:r w:rsidR="009B0EEF" w:rsidRPr="009B0EEF">
                <w:rPr>
                  <w:lang w:val="en-US"/>
                </w:rPr>
                <w:lastRenderedPageBreak/>
                <w:t>(first four characters of the BIC bank code)</w:t>
              </w:r>
            </w:ins>
            <w:r w:rsidRPr="009B0EEF">
              <w:rPr>
                <w:lang w:val="en-US"/>
              </w:rPr>
              <w:t>,</w:t>
            </w:r>
            <w:r w:rsidRPr="00AE1E45">
              <w:rPr>
                <w:lang w:val="en-US"/>
              </w:rPr>
              <w:t xml:space="preserve"> </w:t>
            </w:r>
            <w:r w:rsidRPr="00AE1E45">
              <w:rPr>
                <w:rStyle w:val="SAPUserEntry"/>
                <w:lang w:val="en-US"/>
              </w:rPr>
              <w:t xml:space="preserve">&lt;Sort Code&gt; </w:t>
            </w:r>
            <w:r w:rsidRPr="00AE1E45">
              <w:rPr>
                <w:lang w:val="en-US"/>
              </w:rPr>
              <w:t>has length</w:t>
            </w:r>
            <w:r w:rsidRPr="00AE1E45">
              <w:rPr>
                <w:rStyle w:val="SAPUserEntry"/>
                <w:lang w:val="en-US"/>
              </w:rPr>
              <w:t xml:space="preserve"> </w:t>
            </w:r>
            <w:r w:rsidRPr="00AE1E45">
              <w:rPr>
                <w:rStyle w:val="SAPUserEntry"/>
                <w:b w:val="0"/>
                <w:color w:val="auto"/>
                <w:lang w:val="en-US"/>
              </w:rPr>
              <w:t>6n</w:t>
            </w:r>
            <w:r w:rsidRPr="00AE1E45">
              <w:rPr>
                <w:lang w:val="en-US"/>
              </w:rPr>
              <w:t>, and</w:t>
            </w:r>
            <w:r w:rsidRPr="00AE1E45">
              <w:rPr>
                <w:rStyle w:val="SAPUserEntry"/>
                <w:lang w:val="en-US"/>
              </w:rPr>
              <w:t xml:space="preserve"> &lt;Account Number&gt; </w:t>
            </w:r>
            <w:r w:rsidRPr="00AE1E45">
              <w:rPr>
                <w:lang w:val="en-US"/>
              </w:rPr>
              <w:t>has length</w:t>
            </w:r>
            <w:r w:rsidRPr="00AE1E45">
              <w:rPr>
                <w:rStyle w:val="SAPUserEntry"/>
                <w:lang w:val="en-US"/>
              </w:rPr>
              <w:t xml:space="preserve"> </w:t>
            </w:r>
            <w:r w:rsidRPr="00AE1E45">
              <w:rPr>
                <w:rStyle w:val="SAPUserEntry"/>
                <w:color w:val="auto"/>
                <w:lang w:val="en-US"/>
              </w:rPr>
              <w:t>8n</w:t>
            </w:r>
            <w:r w:rsidRPr="00AE1E45">
              <w:rPr>
                <w:lang w:val="en-US"/>
              </w:rPr>
              <w:t>, with</w:t>
            </w:r>
            <w:r w:rsidRPr="00AE1E45">
              <w:rPr>
                <w:rStyle w:val="SAPUserEntry"/>
                <w:lang w:val="en-US"/>
              </w:rPr>
              <w:t xml:space="preserve"> </w:t>
            </w:r>
            <w:r w:rsidRPr="00AE1E45">
              <w:rPr>
                <w:rStyle w:val="SAPUserEntry"/>
                <w:color w:val="auto"/>
                <w:lang w:val="en-US"/>
              </w:rPr>
              <w:t>a</w:t>
            </w:r>
            <w:r w:rsidRPr="00AE1E45">
              <w:rPr>
                <w:rStyle w:val="SAPUserEntry"/>
                <w:lang w:val="en-US"/>
              </w:rPr>
              <w:t xml:space="preserve"> </w:t>
            </w:r>
            <w:r w:rsidRPr="00AE1E45">
              <w:rPr>
                <w:lang w:val="en-US"/>
              </w:rPr>
              <w:t>being a letter and</w:t>
            </w:r>
            <w:r w:rsidRPr="00AE1E45">
              <w:rPr>
                <w:rStyle w:val="SAPUserEntry"/>
                <w:lang w:val="en-US"/>
              </w:rPr>
              <w:t xml:space="preserve"> </w:t>
            </w:r>
            <w:r w:rsidRPr="00AE1E45">
              <w:rPr>
                <w:rStyle w:val="SAPUserEntry"/>
                <w:color w:val="auto"/>
                <w:lang w:val="en-US"/>
              </w:rPr>
              <w:t>n</w:t>
            </w:r>
            <w:r w:rsidRPr="00AE1E45">
              <w:rPr>
                <w:rStyle w:val="SAPUserEntry"/>
                <w:lang w:val="en-US"/>
              </w:rPr>
              <w:t xml:space="preserve"> </w:t>
            </w:r>
            <w:r w:rsidRPr="00AE1E45">
              <w:rPr>
                <w:lang w:val="en-US"/>
              </w:rPr>
              <w:t>being a number.</w:t>
            </w:r>
          </w:p>
        </w:tc>
      </w:tr>
      <w:tr w:rsidR="00AF49DE" w:rsidRPr="00A41C57" w14:paraId="46A2E411" w14:textId="77777777" w:rsidTr="009B0EEF">
        <w:trPr>
          <w:trHeight w:val="360"/>
        </w:trPr>
        <w:tc>
          <w:tcPr>
            <w:tcW w:w="7172" w:type="dxa"/>
            <w:tcBorders>
              <w:top w:val="single" w:sz="8" w:space="0" w:color="999999"/>
              <w:left w:val="single" w:sz="8" w:space="0" w:color="999999"/>
              <w:bottom w:val="single" w:sz="8" w:space="0" w:color="999999"/>
              <w:right w:val="single" w:sz="8" w:space="0" w:color="999999"/>
            </w:tcBorders>
            <w:shd w:val="clear" w:color="auto" w:fill="auto"/>
          </w:tcPr>
          <w:p w14:paraId="3FFE6E0D" w14:textId="7A2FB745" w:rsidR="00AF49DE" w:rsidRPr="00AE1E45" w:rsidRDefault="00AF49DE" w:rsidP="00AF49DE">
            <w:pPr>
              <w:rPr>
                <w:rStyle w:val="SAPScreenElement"/>
                <w:lang w:val="en-US"/>
              </w:rPr>
            </w:pPr>
            <w:commentRangeStart w:id="11567"/>
            <w:r w:rsidRPr="00AE1E45">
              <w:rPr>
                <w:rStyle w:val="SAPScreenElement"/>
                <w:lang w:val="en-US"/>
              </w:rPr>
              <w:lastRenderedPageBreak/>
              <w:t xml:space="preserve">Currency: </w:t>
            </w:r>
            <w:r w:rsidRPr="00AE1E45">
              <w:rPr>
                <w:lang w:val="en-US"/>
              </w:rPr>
              <w:t>defaulted to</w:t>
            </w:r>
            <w:r w:rsidRPr="00AE1E45">
              <w:rPr>
                <w:rStyle w:val="SAPUserEntry"/>
                <w:lang w:val="en-US"/>
              </w:rPr>
              <w:t xml:space="preserve"> British Pound Sterling</w:t>
            </w:r>
            <w:r w:rsidRPr="00AE1E45">
              <w:rPr>
                <w:lang w:val="en-US"/>
              </w:rPr>
              <w:t xml:space="preserve"> </w:t>
            </w:r>
            <w:r w:rsidRPr="00AE1E45">
              <w:rPr>
                <w:rStyle w:val="SAPUserEntry"/>
                <w:lang w:val="en-US"/>
              </w:rPr>
              <w:t>(GBP)</w:t>
            </w:r>
            <w:r w:rsidRPr="00AE1E45">
              <w:rPr>
                <w:lang w:val="en-US"/>
              </w:rPr>
              <w:t xml:space="preserve"> upon entering pay type; leave as is</w:t>
            </w:r>
            <w:commentRangeEnd w:id="11567"/>
            <w:r w:rsidRPr="00AE1E45">
              <w:rPr>
                <w:rStyle w:val="CommentReference"/>
              </w:rPr>
              <w:commentReference w:id="11567"/>
            </w:r>
          </w:p>
        </w:tc>
        <w:tc>
          <w:tcPr>
            <w:tcW w:w="7110" w:type="dxa"/>
            <w:tcBorders>
              <w:top w:val="single" w:sz="8" w:space="0" w:color="999999"/>
              <w:left w:val="single" w:sz="8" w:space="0" w:color="999999"/>
              <w:bottom w:val="single" w:sz="8" w:space="0" w:color="999999"/>
              <w:right w:val="single" w:sz="8" w:space="0" w:color="999999"/>
            </w:tcBorders>
            <w:shd w:val="clear" w:color="auto" w:fill="auto"/>
          </w:tcPr>
          <w:p w14:paraId="1ED0ADA9" w14:textId="2A5377F6" w:rsidR="00AF49DE" w:rsidRPr="00AE1E45" w:rsidRDefault="005E3893" w:rsidP="00AF49DE">
            <w:pPr>
              <w:rPr>
                <w:lang w:val="en-US"/>
              </w:rPr>
            </w:pPr>
            <w:ins w:id="11568" w:author="Author" w:date="2018-02-08T17:55:00Z">
              <w:r>
                <w:rPr>
                  <w:lang w:val="en-US"/>
                </w:rPr>
                <w:t>In case the currency is not defaulted, select again the bank country or, alternatively, select the</w:t>
              </w:r>
              <w:r w:rsidRPr="001A0970">
                <w:rPr>
                  <w:lang w:val="en-US"/>
                </w:rPr>
                <w:t xml:space="preserve"> currency </w:t>
              </w:r>
              <w:r>
                <w:rPr>
                  <w:lang w:val="en-US"/>
                </w:rPr>
                <w:t>from the drop-down.</w:t>
              </w:r>
            </w:ins>
          </w:p>
        </w:tc>
      </w:tr>
    </w:tbl>
    <w:p w14:paraId="577C49E8" w14:textId="1AB8CA92" w:rsidR="00804E0C" w:rsidRPr="00AE1E45" w:rsidRDefault="00804E0C" w:rsidP="00AC5720">
      <w:pPr>
        <w:pStyle w:val="Heading3"/>
        <w:spacing w:before="240" w:after="120"/>
        <w:ind w:left="1440" w:hanging="1440"/>
        <w:rPr>
          <w:lang w:val="en-US"/>
        </w:rPr>
      </w:pPr>
      <w:bookmarkStart w:id="11569" w:name="_Toc507063216"/>
      <w:commentRangeStart w:id="11570"/>
      <w:r w:rsidRPr="00AE1E45">
        <w:rPr>
          <w:lang w:val="en-US"/>
        </w:rPr>
        <w:t>Kingdom of Saudi Arabia (SA)</w:t>
      </w:r>
      <w:commentRangeEnd w:id="11570"/>
      <w:r w:rsidR="00F670E6">
        <w:rPr>
          <w:rStyle w:val="CommentReference"/>
          <w:rFonts w:ascii="BentonSans Book" w:eastAsia="MS Mincho" w:hAnsi="BentonSans Book"/>
          <w:bCs w:val="0"/>
          <w:color w:val="auto"/>
        </w:rPr>
        <w:commentReference w:id="11570"/>
      </w:r>
      <w:bookmarkEnd w:id="11569"/>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9810"/>
      </w:tblGrid>
      <w:tr w:rsidR="00AF49DE" w:rsidRPr="00AE1E45" w14:paraId="33101937" w14:textId="77777777" w:rsidTr="008E2DAC">
        <w:trPr>
          <w:trHeight w:val="432"/>
          <w:tblHeader/>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0EB110A4" w14:textId="77777777" w:rsidR="00AF49DE" w:rsidRPr="00AE1E45" w:rsidRDefault="00AF49DE" w:rsidP="00307830">
            <w:pPr>
              <w:pStyle w:val="SAPTableHeader"/>
              <w:rPr>
                <w:lang w:val="en-US"/>
              </w:rPr>
            </w:pPr>
            <w:r w:rsidRPr="00AE1E45">
              <w:rPr>
                <w:lang w:val="en-US"/>
              </w:rPr>
              <w:t>User Entries: Field Name: User Action and Value</w:t>
            </w:r>
          </w:p>
        </w:tc>
        <w:tc>
          <w:tcPr>
            <w:tcW w:w="9810" w:type="dxa"/>
            <w:tcBorders>
              <w:top w:val="single" w:sz="8" w:space="0" w:color="999999"/>
              <w:left w:val="single" w:sz="8" w:space="0" w:color="999999"/>
              <w:bottom w:val="single" w:sz="8" w:space="0" w:color="999999"/>
              <w:right w:val="single" w:sz="8" w:space="0" w:color="999999"/>
            </w:tcBorders>
            <w:shd w:val="clear" w:color="auto" w:fill="999999"/>
            <w:hideMark/>
          </w:tcPr>
          <w:p w14:paraId="39D81E53" w14:textId="77777777" w:rsidR="00AF49DE" w:rsidRPr="00AE1E45" w:rsidRDefault="00AF49DE" w:rsidP="00307830">
            <w:pPr>
              <w:pStyle w:val="SAPTableHeader"/>
              <w:rPr>
                <w:lang w:val="en-US"/>
              </w:rPr>
            </w:pPr>
            <w:r w:rsidRPr="00AE1E45">
              <w:rPr>
                <w:lang w:val="en-US"/>
              </w:rPr>
              <w:t>Additional Information</w:t>
            </w:r>
          </w:p>
        </w:tc>
      </w:tr>
      <w:tr w:rsidR="00AF49DE" w:rsidRPr="00A41C57" w14:paraId="06B75DED" w14:textId="77777777" w:rsidTr="008E2DAC">
        <w:trPr>
          <w:trHeight w:val="360"/>
        </w:trPr>
        <w:tc>
          <w:tcPr>
            <w:tcW w:w="4472" w:type="dxa"/>
            <w:tcBorders>
              <w:top w:val="single" w:sz="8" w:space="0" w:color="999999"/>
              <w:left w:val="single" w:sz="8" w:space="0" w:color="999999"/>
              <w:bottom w:val="single" w:sz="8" w:space="0" w:color="999999"/>
              <w:right w:val="single" w:sz="8" w:space="0" w:color="999999"/>
            </w:tcBorders>
            <w:shd w:val="clear" w:color="auto" w:fill="auto"/>
          </w:tcPr>
          <w:p w14:paraId="0BA41C44" w14:textId="77AAD119" w:rsidR="00AF49DE" w:rsidRPr="00AE1E45" w:rsidRDefault="00AF49DE" w:rsidP="00AF49DE">
            <w:pPr>
              <w:rPr>
                <w:rStyle w:val="SAPScreenElement"/>
                <w:lang w:val="en-US"/>
              </w:rPr>
            </w:pPr>
            <w:commentRangeStart w:id="11571"/>
            <w:r w:rsidRPr="00AE1E45">
              <w:rPr>
                <w:rStyle w:val="SAPScreenElement"/>
                <w:lang w:val="en-US"/>
              </w:rPr>
              <w:t xml:space="preserve">Account Owner: </w:t>
            </w:r>
            <w:r w:rsidRPr="00AE1E45">
              <w:rPr>
                <w:lang w:val="en-US"/>
              </w:rPr>
              <w:t>enter employee’s name manually</w:t>
            </w:r>
            <w:commentRangeEnd w:id="11571"/>
            <w:r w:rsidRPr="00AE1E45">
              <w:rPr>
                <w:rStyle w:val="CommentReference"/>
              </w:rPr>
              <w:commentReference w:id="11571"/>
            </w:r>
          </w:p>
        </w:tc>
        <w:tc>
          <w:tcPr>
            <w:tcW w:w="9810" w:type="dxa"/>
            <w:tcBorders>
              <w:top w:val="single" w:sz="8" w:space="0" w:color="999999"/>
              <w:left w:val="single" w:sz="8" w:space="0" w:color="999999"/>
              <w:bottom w:val="single" w:sz="8" w:space="0" w:color="999999"/>
              <w:right w:val="single" w:sz="8" w:space="0" w:color="999999"/>
            </w:tcBorders>
            <w:shd w:val="clear" w:color="auto" w:fill="auto"/>
          </w:tcPr>
          <w:p w14:paraId="31DD028B" w14:textId="77777777" w:rsidR="00AF49DE" w:rsidRPr="00AE1E45" w:rsidRDefault="00AF49DE" w:rsidP="00AF49DE">
            <w:pPr>
              <w:rPr>
                <w:lang w:val="en-US"/>
              </w:rPr>
            </w:pPr>
          </w:p>
        </w:tc>
      </w:tr>
      <w:tr w:rsidR="00AF49DE" w:rsidRPr="00A41C57" w14:paraId="7DB7E918" w14:textId="77777777" w:rsidTr="008E2DAC">
        <w:trPr>
          <w:trHeight w:val="360"/>
        </w:trPr>
        <w:tc>
          <w:tcPr>
            <w:tcW w:w="4472" w:type="dxa"/>
            <w:tcBorders>
              <w:top w:val="single" w:sz="8" w:space="0" w:color="999999"/>
              <w:left w:val="single" w:sz="8" w:space="0" w:color="999999"/>
              <w:bottom w:val="single" w:sz="8" w:space="0" w:color="999999"/>
              <w:right w:val="single" w:sz="8" w:space="0" w:color="999999"/>
            </w:tcBorders>
            <w:shd w:val="clear" w:color="auto" w:fill="auto"/>
          </w:tcPr>
          <w:p w14:paraId="439AEEE4" w14:textId="6F24B413" w:rsidR="00AF49DE" w:rsidRPr="00AE1E45" w:rsidRDefault="00AF49DE" w:rsidP="00AF49DE">
            <w:pPr>
              <w:rPr>
                <w:rStyle w:val="SAPScreenElement"/>
                <w:lang w:val="en-US"/>
              </w:rPr>
            </w:pPr>
            <w:r w:rsidRPr="00AE1E45">
              <w:rPr>
                <w:rStyle w:val="SAPScreenElement"/>
                <w:lang w:val="en-US"/>
              </w:rPr>
              <w:t>IBAN:</w:t>
            </w:r>
            <w:r w:rsidRPr="00AE1E45">
              <w:rPr>
                <w:lang w:val="en-US"/>
              </w:rPr>
              <w:t xml:space="preserve"> enter as appropriate</w:t>
            </w:r>
          </w:p>
        </w:tc>
        <w:tc>
          <w:tcPr>
            <w:tcW w:w="9810" w:type="dxa"/>
            <w:tcBorders>
              <w:top w:val="single" w:sz="8" w:space="0" w:color="999999"/>
              <w:left w:val="single" w:sz="8" w:space="0" w:color="999999"/>
              <w:bottom w:val="single" w:sz="8" w:space="0" w:color="999999"/>
              <w:right w:val="single" w:sz="8" w:space="0" w:color="999999"/>
            </w:tcBorders>
            <w:shd w:val="clear" w:color="auto" w:fill="auto"/>
          </w:tcPr>
          <w:p w14:paraId="29CB7799" w14:textId="12492CB9" w:rsidR="00AF49DE" w:rsidRPr="00AE1E45" w:rsidRDefault="00AF49DE" w:rsidP="00AF49DE">
            <w:pPr>
              <w:rPr>
                <w:lang w:val="en-US"/>
              </w:rPr>
            </w:pPr>
            <w:commentRangeStart w:id="11572"/>
            <w:r w:rsidRPr="00AE1E45">
              <w:rPr>
                <w:lang w:val="en-US"/>
              </w:rPr>
              <w:t>The IBAN contains 24 characters and its format is</w:t>
            </w:r>
            <w:r w:rsidRPr="00AE1E45">
              <w:rPr>
                <w:rStyle w:val="SAPUserEntry"/>
                <w:lang w:val="en-US"/>
              </w:rPr>
              <w:t xml:space="preserve"> SA&lt;IBAN</w:t>
            </w:r>
            <w:r w:rsidRPr="00AE1E45">
              <w:rPr>
                <w:lang w:val="en-US"/>
              </w:rPr>
              <w:t xml:space="preserve"> </w:t>
            </w:r>
            <w:r w:rsidRPr="00AE1E45">
              <w:rPr>
                <w:rStyle w:val="SAPUserEntry"/>
                <w:lang w:val="en-US"/>
              </w:rPr>
              <w:t>Checksum&gt;&lt;Bank Code&gt;&lt;Account Number&gt;</w:t>
            </w:r>
            <w:r w:rsidRPr="00AE1E45">
              <w:rPr>
                <w:lang w:val="en-US"/>
              </w:rPr>
              <w:t>, where</w:t>
            </w:r>
            <w:r w:rsidRPr="00AE1E45">
              <w:rPr>
                <w:rStyle w:val="SAPUserEntry"/>
                <w:lang w:val="en-US"/>
              </w:rPr>
              <w:t xml:space="preserve"> &lt;IBAN Checksum&gt; </w:t>
            </w:r>
            <w:r w:rsidRPr="00AE1E45">
              <w:rPr>
                <w:lang w:val="en-US"/>
              </w:rPr>
              <w:t>has length</w:t>
            </w:r>
            <w:r w:rsidRPr="00AE1E45">
              <w:rPr>
                <w:rStyle w:val="SAPUserEntry"/>
                <w:color w:val="auto"/>
                <w:lang w:val="en-US"/>
              </w:rPr>
              <w:t xml:space="preserve"> </w:t>
            </w:r>
            <w:r w:rsidRPr="00AE1E45">
              <w:rPr>
                <w:rStyle w:val="SAPUserEntry"/>
                <w:b w:val="0"/>
                <w:color w:val="auto"/>
                <w:lang w:val="en-US"/>
              </w:rPr>
              <w:t>2n</w:t>
            </w:r>
            <w:r w:rsidRPr="00AE1E45">
              <w:rPr>
                <w:lang w:val="en-US"/>
              </w:rPr>
              <w:t xml:space="preserve">, </w:t>
            </w:r>
            <w:r w:rsidRPr="00AE1E45">
              <w:rPr>
                <w:rStyle w:val="SAPUserEntry"/>
                <w:lang w:val="en-US"/>
              </w:rPr>
              <w:t xml:space="preserve">&lt;Bank Code&gt; </w:t>
            </w:r>
            <w:r w:rsidRPr="00AE1E45">
              <w:rPr>
                <w:lang w:val="en-US"/>
              </w:rPr>
              <w:t xml:space="preserve">has length </w:t>
            </w:r>
            <w:r w:rsidRPr="00AE1E45">
              <w:rPr>
                <w:rStyle w:val="SAPUserEntry"/>
                <w:color w:val="auto"/>
                <w:lang w:val="en-US"/>
              </w:rPr>
              <w:t>2n</w:t>
            </w:r>
            <w:r w:rsidRPr="00AE1E45">
              <w:rPr>
                <w:lang w:val="en-US"/>
              </w:rPr>
              <w:t>, and</w:t>
            </w:r>
            <w:r w:rsidRPr="00AE1E45" w:rsidDel="007A6A37">
              <w:rPr>
                <w:rStyle w:val="SAPUserEntry"/>
                <w:lang w:val="en-US"/>
              </w:rPr>
              <w:t xml:space="preserve"> </w:t>
            </w:r>
            <w:r w:rsidRPr="00AE1E45">
              <w:rPr>
                <w:rStyle w:val="SAPUserEntry"/>
                <w:lang w:val="en-US"/>
              </w:rPr>
              <w:t xml:space="preserve">&lt;Account Number&gt; </w:t>
            </w:r>
            <w:r w:rsidRPr="00AE1E45">
              <w:rPr>
                <w:lang w:val="en-US"/>
              </w:rPr>
              <w:t>has length</w:t>
            </w:r>
            <w:r w:rsidRPr="00AE1E45">
              <w:rPr>
                <w:rStyle w:val="SAPUserEntry"/>
                <w:color w:val="auto"/>
                <w:lang w:val="en-US"/>
              </w:rPr>
              <w:t xml:space="preserve"> 18c</w:t>
            </w:r>
            <w:r w:rsidRPr="00AE1E45">
              <w:rPr>
                <w:lang w:val="en-US"/>
              </w:rPr>
              <w:t>, with</w:t>
            </w:r>
            <w:r w:rsidRPr="00AE1E45">
              <w:rPr>
                <w:rStyle w:val="SAPUserEntry"/>
                <w:color w:val="auto"/>
                <w:lang w:val="en-US"/>
              </w:rPr>
              <w:t xml:space="preserve"> n </w:t>
            </w:r>
            <w:r w:rsidRPr="00AE1E45">
              <w:rPr>
                <w:lang w:val="en-US"/>
              </w:rPr>
              <w:t>being a number and</w:t>
            </w:r>
            <w:r w:rsidRPr="00AE1E45">
              <w:rPr>
                <w:rStyle w:val="SAPUserEntry"/>
                <w:color w:val="auto"/>
                <w:lang w:val="en-US"/>
              </w:rPr>
              <w:t xml:space="preserve"> c </w:t>
            </w:r>
            <w:r w:rsidRPr="00AE1E45">
              <w:rPr>
                <w:lang w:val="en-US"/>
              </w:rPr>
              <w:t>being a character (letters and numbers).</w:t>
            </w:r>
            <w:commentRangeEnd w:id="11572"/>
            <w:r w:rsidR="009B0EEF">
              <w:rPr>
                <w:rStyle w:val="CommentReference"/>
              </w:rPr>
              <w:commentReference w:id="11572"/>
            </w:r>
          </w:p>
        </w:tc>
      </w:tr>
      <w:tr w:rsidR="00AF49DE" w:rsidRPr="00A41C57" w14:paraId="40EBC32D" w14:textId="77777777" w:rsidTr="008E2DAC">
        <w:trPr>
          <w:trHeight w:val="360"/>
        </w:trPr>
        <w:tc>
          <w:tcPr>
            <w:tcW w:w="4472" w:type="dxa"/>
            <w:tcBorders>
              <w:top w:val="single" w:sz="8" w:space="0" w:color="999999"/>
              <w:left w:val="single" w:sz="8" w:space="0" w:color="999999"/>
              <w:bottom w:val="single" w:sz="8" w:space="0" w:color="999999"/>
              <w:right w:val="single" w:sz="8" w:space="0" w:color="999999"/>
            </w:tcBorders>
            <w:shd w:val="clear" w:color="auto" w:fill="auto"/>
          </w:tcPr>
          <w:p w14:paraId="1376269F" w14:textId="70E69BC3" w:rsidR="00AF49DE" w:rsidRPr="00AE1E45" w:rsidRDefault="00AF49DE" w:rsidP="00AF49DE">
            <w:pPr>
              <w:rPr>
                <w:rStyle w:val="SAPScreenElement"/>
                <w:lang w:val="en-US"/>
              </w:rPr>
            </w:pPr>
            <w:commentRangeStart w:id="11573"/>
            <w:r w:rsidRPr="00AE1E45">
              <w:rPr>
                <w:rStyle w:val="SAPScreenElement"/>
                <w:lang w:val="en-US"/>
              </w:rPr>
              <w:t xml:space="preserve">Currency: </w:t>
            </w:r>
            <w:r w:rsidRPr="00AE1E45">
              <w:rPr>
                <w:lang w:val="en-US"/>
              </w:rPr>
              <w:t>defaulted to</w:t>
            </w:r>
            <w:r w:rsidRPr="00AE1E45">
              <w:rPr>
                <w:rStyle w:val="SAPUserEntry"/>
                <w:lang w:val="en-US"/>
              </w:rPr>
              <w:t xml:space="preserve"> Saudi Riyal</w:t>
            </w:r>
            <w:r w:rsidRPr="00AE1E45">
              <w:rPr>
                <w:lang w:val="en-US"/>
              </w:rPr>
              <w:t xml:space="preserve"> </w:t>
            </w:r>
            <w:r w:rsidRPr="00AE1E45">
              <w:rPr>
                <w:rStyle w:val="SAPUserEntry"/>
                <w:lang w:val="en-US"/>
              </w:rPr>
              <w:t>(SAR)</w:t>
            </w:r>
            <w:r w:rsidRPr="00AE1E45">
              <w:rPr>
                <w:b/>
                <w:lang w:val="en-US"/>
              </w:rPr>
              <w:t xml:space="preserve"> </w:t>
            </w:r>
            <w:r w:rsidRPr="00AE1E45">
              <w:rPr>
                <w:lang w:val="en-US"/>
              </w:rPr>
              <w:t>upon entering pay type; leave as is</w:t>
            </w:r>
            <w:commentRangeEnd w:id="11573"/>
            <w:r w:rsidRPr="00AE1E45">
              <w:rPr>
                <w:rStyle w:val="CommentReference"/>
              </w:rPr>
              <w:commentReference w:id="11573"/>
            </w:r>
          </w:p>
        </w:tc>
        <w:tc>
          <w:tcPr>
            <w:tcW w:w="9810" w:type="dxa"/>
            <w:tcBorders>
              <w:top w:val="single" w:sz="8" w:space="0" w:color="999999"/>
              <w:left w:val="single" w:sz="8" w:space="0" w:color="999999"/>
              <w:bottom w:val="single" w:sz="8" w:space="0" w:color="999999"/>
              <w:right w:val="single" w:sz="8" w:space="0" w:color="999999"/>
            </w:tcBorders>
            <w:shd w:val="clear" w:color="auto" w:fill="auto"/>
          </w:tcPr>
          <w:p w14:paraId="36B460A1" w14:textId="3B8B46F2" w:rsidR="00AF49DE" w:rsidRPr="00AE1E45" w:rsidRDefault="005E3893" w:rsidP="00AF49DE">
            <w:pPr>
              <w:rPr>
                <w:lang w:val="en-US"/>
              </w:rPr>
            </w:pPr>
            <w:ins w:id="11574" w:author="Author" w:date="2018-02-08T17:55:00Z">
              <w:r>
                <w:rPr>
                  <w:lang w:val="en-US"/>
                </w:rPr>
                <w:t>In case the currency is not defaulted, select again the bank country or, alternatively, select the</w:t>
              </w:r>
              <w:r w:rsidRPr="001A0970">
                <w:rPr>
                  <w:lang w:val="en-US"/>
                </w:rPr>
                <w:t xml:space="preserve"> currency </w:t>
              </w:r>
              <w:r>
                <w:rPr>
                  <w:lang w:val="en-US"/>
                </w:rPr>
                <w:t>from the drop-down.</w:t>
              </w:r>
            </w:ins>
          </w:p>
        </w:tc>
      </w:tr>
    </w:tbl>
    <w:p w14:paraId="0E0A00A9" w14:textId="7889BF49" w:rsidR="00B41010" w:rsidRPr="00AE1E45" w:rsidRDefault="00B41010" w:rsidP="00B41010">
      <w:pPr>
        <w:pStyle w:val="Heading3"/>
        <w:spacing w:before="240" w:after="120"/>
        <w:rPr>
          <w:lang w:val="en-US"/>
        </w:rPr>
      </w:pPr>
      <w:bookmarkStart w:id="11575" w:name="_Toc507063217"/>
      <w:r w:rsidRPr="00AE1E45">
        <w:rPr>
          <w:lang w:val="en-US"/>
        </w:rPr>
        <w:t>United States</w:t>
      </w:r>
      <w:r w:rsidR="00804E0C" w:rsidRPr="00AE1E45">
        <w:rPr>
          <w:lang w:val="en-US"/>
        </w:rPr>
        <w:t xml:space="preserve"> (US)</w:t>
      </w:r>
      <w:bookmarkEnd w:id="11575"/>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11576" w:author="Author" w:date="2018-02-19T11:51:00Z">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6092"/>
        <w:gridCol w:w="8190"/>
        <w:tblGridChange w:id="11577">
          <w:tblGrid>
            <w:gridCol w:w="5912"/>
            <w:gridCol w:w="8370"/>
          </w:tblGrid>
        </w:tblGridChange>
      </w:tblGrid>
      <w:tr w:rsidR="00B41010" w:rsidRPr="002326C1" w14:paraId="7085E45F" w14:textId="77777777" w:rsidTr="00B41A07">
        <w:trPr>
          <w:trHeight w:val="432"/>
          <w:tblHeader/>
          <w:trPrChange w:id="11578" w:author="Author" w:date="2018-02-19T11:51:00Z">
            <w:trPr>
              <w:trHeight w:val="432"/>
              <w:tblHeader/>
            </w:trPr>
          </w:trPrChange>
        </w:trPr>
        <w:tc>
          <w:tcPr>
            <w:tcW w:w="6092" w:type="dxa"/>
            <w:tcBorders>
              <w:top w:val="single" w:sz="8" w:space="0" w:color="999999"/>
              <w:left w:val="single" w:sz="8" w:space="0" w:color="999999"/>
              <w:bottom w:val="single" w:sz="8" w:space="0" w:color="999999"/>
              <w:right w:val="single" w:sz="8" w:space="0" w:color="999999"/>
            </w:tcBorders>
            <w:shd w:val="clear" w:color="auto" w:fill="999999"/>
            <w:hideMark/>
            <w:tcPrChange w:id="11579" w:author="Author" w:date="2018-02-19T11:51:00Z">
              <w:tcPr>
                <w:tcW w:w="591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2FC2E6B7" w14:textId="77777777" w:rsidR="00B41010" w:rsidRPr="00AE1E45" w:rsidRDefault="00B41010" w:rsidP="00B41010">
            <w:pPr>
              <w:pStyle w:val="SAPTableHeader"/>
              <w:rPr>
                <w:lang w:val="en-US"/>
              </w:rPr>
            </w:pPr>
            <w:r w:rsidRPr="00AE1E45">
              <w:rPr>
                <w:lang w:val="en-US"/>
              </w:rPr>
              <w:t>User Entries: Field Name: User Action and Value</w:t>
            </w:r>
          </w:p>
        </w:tc>
        <w:tc>
          <w:tcPr>
            <w:tcW w:w="8190" w:type="dxa"/>
            <w:tcBorders>
              <w:top w:val="single" w:sz="8" w:space="0" w:color="999999"/>
              <w:left w:val="single" w:sz="8" w:space="0" w:color="999999"/>
              <w:bottom w:val="single" w:sz="8" w:space="0" w:color="999999"/>
              <w:right w:val="single" w:sz="8" w:space="0" w:color="999999"/>
            </w:tcBorders>
            <w:shd w:val="clear" w:color="auto" w:fill="999999"/>
            <w:hideMark/>
            <w:tcPrChange w:id="11580" w:author="Author" w:date="2018-02-19T11:51:00Z">
              <w:tcPr>
                <w:tcW w:w="837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6319D178" w14:textId="77777777" w:rsidR="00B41010" w:rsidRPr="002326C1" w:rsidRDefault="00B41010" w:rsidP="00B41010">
            <w:pPr>
              <w:pStyle w:val="SAPTableHeader"/>
              <w:rPr>
                <w:lang w:val="en-US"/>
              </w:rPr>
            </w:pPr>
            <w:r w:rsidRPr="00AE1E45">
              <w:rPr>
                <w:lang w:val="en-US"/>
              </w:rPr>
              <w:t>Additional Information</w:t>
            </w:r>
          </w:p>
        </w:tc>
      </w:tr>
      <w:tr w:rsidR="008D3676" w:rsidRPr="00A41C57" w14:paraId="543A8B7E" w14:textId="77777777" w:rsidTr="00B41A07">
        <w:trPr>
          <w:trHeight w:val="360"/>
          <w:trPrChange w:id="11581" w:author="Author" w:date="2018-02-19T11:51:00Z">
            <w:trPr>
              <w:trHeight w:val="360"/>
            </w:trPr>
          </w:trPrChange>
        </w:trPr>
        <w:tc>
          <w:tcPr>
            <w:tcW w:w="6092" w:type="dxa"/>
            <w:tcBorders>
              <w:top w:val="single" w:sz="8" w:space="0" w:color="999999"/>
              <w:left w:val="single" w:sz="8" w:space="0" w:color="999999"/>
              <w:bottom w:val="single" w:sz="8" w:space="0" w:color="999999"/>
              <w:right w:val="single" w:sz="8" w:space="0" w:color="999999"/>
            </w:tcBorders>
            <w:shd w:val="clear" w:color="auto" w:fill="auto"/>
            <w:tcPrChange w:id="11582" w:author="Author" w:date="2018-02-19T11:51:00Z">
              <w:tcPr>
                <w:tcW w:w="5912" w:type="dxa"/>
                <w:tcBorders>
                  <w:top w:val="single" w:sz="8" w:space="0" w:color="999999"/>
                  <w:left w:val="single" w:sz="8" w:space="0" w:color="999999"/>
                  <w:bottom w:val="single" w:sz="8" w:space="0" w:color="999999"/>
                  <w:right w:val="single" w:sz="8" w:space="0" w:color="999999"/>
                </w:tcBorders>
                <w:shd w:val="clear" w:color="auto" w:fill="auto"/>
              </w:tcPr>
            </w:tcPrChange>
          </w:tcPr>
          <w:p w14:paraId="5B971369" w14:textId="654962DE" w:rsidR="008D3676" w:rsidRPr="008D3676" w:rsidRDefault="008D3676" w:rsidP="008D3676">
            <w:pPr>
              <w:rPr>
                <w:rStyle w:val="SAPScreenElement"/>
                <w:lang w:val="en-US"/>
              </w:rPr>
            </w:pPr>
            <w:r w:rsidRPr="008D3676">
              <w:rPr>
                <w:rStyle w:val="SAPScreenElement"/>
                <w:lang w:val="en-US"/>
              </w:rPr>
              <w:t xml:space="preserve">Bank: </w:t>
            </w:r>
            <w:r w:rsidRPr="008D3676">
              <w:rPr>
                <w:lang w:val="en-US"/>
              </w:rPr>
              <w:t>select from drop-down</w:t>
            </w:r>
          </w:p>
        </w:tc>
        <w:tc>
          <w:tcPr>
            <w:tcW w:w="8190" w:type="dxa"/>
            <w:tcBorders>
              <w:top w:val="single" w:sz="8" w:space="0" w:color="999999"/>
              <w:left w:val="single" w:sz="8" w:space="0" w:color="999999"/>
              <w:bottom w:val="single" w:sz="8" w:space="0" w:color="999999"/>
              <w:right w:val="single" w:sz="8" w:space="0" w:color="999999"/>
            </w:tcBorders>
            <w:shd w:val="clear" w:color="auto" w:fill="auto"/>
            <w:tcPrChange w:id="11583" w:author="Author" w:date="2018-02-19T11:51:00Z">
              <w:tcPr>
                <w:tcW w:w="8370" w:type="dxa"/>
                <w:tcBorders>
                  <w:top w:val="single" w:sz="8" w:space="0" w:color="999999"/>
                  <w:left w:val="single" w:sz="8" w:space="0" w:color="999999"/>
                  <w:bottom w:val="single" w:sz="8" w:space="0" w:color="999999"/>
                  <w:right w:val="single" w:sz="8" w:space="0" w:color="999999"/>
                </w:tcBorders>
                <w:shd w:val="clear" w:color="auto" w:fill="auto"/>
              </w:tcPr>
            </w:tcPrChange>
          </w:tcPr>
          <w:p w14:paraId="4DD08992" w14:textId="77777777" w:rsidR="008D3676" w:rsidRPr="008D3676" w:rsidRDefault="008D3676" w:rsidP="008D3676">
            <w:pPr>
              <w:rPr>
                <w:lang w:val="en-US"/>
              </w:rPr>
            </w:pPr>
          </w:p>
        </w:tc>
      </w:tr>
      <w:tr w:rsidR="008D3676" w:rsidRPr="00A41C57" w14:paraId="20E1126D" w14:textId="77777777" w:rsidTr="00B41A07">
        <w:trPr>
          <w:trHeight w:val="360"/>
          <w:trPrChange w:id="11584" w:author="Author" w:date="2018-02-19T11:51:00Z">
            <w:trPr>
              <w:trHeight w:val="360"/>
            </w:trPr>
          </w:trPrChange>
        </w:trPr>
        <w:tc>
          <w:tcPr>
            <w:tcW w:w="6092" w:type="dxa"/>
            <w:tcBorders>
              <w:top w:val="single" w:sz="8" w:space="0" w:color="999999"/>
              <w:left w:val="single" w:sz="8" w:space="0" w:color="999999"/>
              <w:bottom w:val="single" w:sz="8" w:space="0" w:color="999999"/>
              <w:right w:val="single" w:sz="8" w:space="0" w:color="999999"/>
            </w:tcBorders>
            <w:shd w:val="clear" w:color="auto" w:fill="auto"/>
            <w:tcPrChange w:id="11585" w:author="Author" w:date="2018-02-19T11:51:00Z">
              <w:tcPr>
                <w:tcW w:w="5912" w:type="dxa"/>
                <w:tcBorders>
                  <w:top w:val="single" w:sz="8" w:space="0" w:color="999999"/>
                  <w:left w:val="single" w:sz="8" w:space="0" w:color="999999"/>
                  <w:bottom w:val="single" w:sz="8" w:space="0" w:color="999999"/>
                  <w:right w:val="single" w:sz="8" w:space="0" w:color="999999"/>
                </w:tcBorders>
                <w:shd w:val="clear" w:color="auto" w:fill="auto"/>
              </w:tcPr>
            </w:tcPrChange>
          </w:tcPr>
          <w:p w14:paraId="6506385D" w14:textId="4B62C3BA" w:rsidR="008D3676" w:rsidRPr="008D3676" w:rsidRDefault="008D3676" w:rsidP="008D3676">
            <w:pPr>
              <w:rPr>
                <w:rStyle w:val="SAPScreenElement"/>
                <w:lang w:val="en-US"/>
              </w:rPr>
            </w:pPr>
            <w:commentRangeStart w:id="11586"/>
            <w:r w:rsidRPr="008D3676">
              <w:rPr>
                <w:rStyle w:val="SAPScreenElement"/>
                <w:lang w:val="en-US"/>
              </w:rPr>
              <w:t xml:space="preserve">Account Owner: </w:t>
            </w:r>
            <w:r w:rsidRPr="008D3676">
              <w:rPr>
                <w:lang w:val="en-US"/>
              </w:rPr>
              <w:t>enter employee’s name manually</w:t>
            </w:r>
            <w:commentRangeEnd w:id="11586"/>
            <w:r>
              <w:rPr>
                <w:rStyle w:val="CommentReference"/>
              </w:rPr>
              <w:commentReference w:id="11586"/>
            </w:r>
          </w:p>
        </w:tc>
        <w:tc>
          <w:tcPr>
            <w:tcW w:w="8190" w:type="dxa"/>
            <w:tcBorders>
              <w:top w:val="single" w:sz="8" w:space="0" w:color="999999"/>
              <w:left w:val="single" w:sz="8" w:space="0" w:color="999999"/>
              <w:bottom w:val="single" w:sz="8" w:space="0" w:color="999999"/>
              <w:right w:val="single" w:sz="8" w:space="0" w:color="999999"/>
            </w:tcBorders>
            <w:shd w:val="clear" w:color="auto" w:fill="auto"/>
            <w:tcPrChange w:id="11587" w:author="Author" w:date="2018-02-19T11:51:00Z">
              <w:tcPr>
                <w:tcW w:w="8370" w:type="dxa"/>
                <w:tcBorders>
                  <w:top w:val="single" w:sz="8" w:space="0" w:color="999999"/>
                  <w:left w:val="single" w:sz="8" w:space="0" w:color="999999"/>
                  <w:bottom w:val="single" w:sz="8" w:space="0" w:color="999999"/>
                  <w:right w:val="single" w:sz="8" w:space="0" w:color="999999"/>
                </w:tcBorders>
                <w:shd w:val="clear" w:color="auto" w:fill="auto"/>
              </w:tcPr>
            </w:tcPrChange>
          </w:tcPr>
          <w:p w14:paraId="3AAD2E96" w14:textId="77777777" w:rsidR="008D3676" w:rsidRPr="008D3676" w:rsidRDefault="008D3676" w:rsidP="008D3676">
            <w:pPr>
              <w:rPr>
                <w:lang w:val="en-US"/>
              </w:rPr>
            </w:pPr>
          </w:p>
        </w:tc>
      </w:tr>
      <w:tr w:rsidR="008D3676" w:rsidRPr="00A41C57" w14:paraId="3C33ACD1" w14:textId="77777777" w:rsidTr="00B41A07">
        <w:trPr>
          <w:trHeight w:val="360"/>
          <w:trPrChange w:id="11588" w:author="Author" w:date="2018-02-19T11:51:00Z">
            <w:trPr>
              <w:trHeight w:val="360"/>
            </w:trPr>
          </w:trPrChange>
        </w:trPr>
        <w:tc>
          <w:tcPr>
            <w:tcW w:w="6092" w:type="dxa"/>
            <w:tcBorders>
              <w:top w:val="single" w:sz="8" w:space="0" w:color="999999"/>
              <w:left w:val="single" w:sz="8" w:space="0" w:color="999999"/>
              <w:bottom w:val="single" w:sz="8" w:space="0" w:color="999999"/>
              <w:right w:val="single" w:sz="8" w:space="0" w:color="999999"/>
            </w:tcBorders>
            <w:shd w:val="clear" w:color="auto" w:fill="auto"/>
            <w:tcPrChange w:id="11589" w:author="Author" w:date="2018-02-19T11:51:00Z">
              <w:tcPr>
                <w:tcW w:w="5912" w:type="dxa"/>
                <w:tcBorders>
                  <w:top w:val="single" w:sz="8" w:space="0" w:color="999999"/>
                  <w:left w:val="single" w:sz="8" w:space="0" w:color="999999"/>
                  <w:bottom w:val="single" w:sz="8" w:space="0" w:color="999999"/>
                  <w:right w:val="single" w:sz="8" w:space="0" w:color="999999"/>
                </w:tcBorders>
                <w:shd w:val="clear" w:color="auto" w:fill="auto"/>
              </w:tcPr>
            </w:tcPrChange>
          </w:tcPr>
          <w:p w14:paraId="758CA295" w14:textId="26FB91AF" w:rsidR="008D3676" w:rsidRPr="008D3676" w:rsidRDefault="008D3676" w:rsidP="008D3676">
            <w:pPr>
              <w:rPr>
                <w:rStyle w:val="SAPScreenElement"/>
                <w:lang w:val="en-US"/>
              </w:rPr>
            </w:pPr>
            <w:r w:rsidRPr="008D3676">
              <w:rPr>
                <w:rStyle w:val="SAPScreenElement"/>
                <w:lang w:val="en-US"/>
              </w:rPr>
              <w:t>Account Type (USA):</w:t>
            </w:r>
            <w:r w:rsidRPr="008D3676">
              <w:rPr>
                <w:lang w:val="en-US"/>
              </w:rPr>
              <w:t xml:space="preserve"> select from drop-down, for example</w:t>
            </w:r>
            <w:r w:rsidRPr="008D3676">
              <w:rPr>
                <w:rStyle w:val="SAPUserEntry"/>
                <w:lang w:val="en-US"/>
              </w:rPr>
              <w:t xml:space="preserve"> Savings</w:t>
            </w:r>
          </w:p>
        </w:tc>
        <w:tc>
          <w:tcPr>
            <w:tcW w:w="8190" w:type="dxa"/>
            <w:tcBorders>
              <w:top w:val="single" w:sz="8" w:space="0" w:color="999999"/>
              <w:left w:val="single" w:sz="8" w:space="0" w:color="999999"/>
              <w:bottom w:val="single" w:sz="8" w:space="0" w:color="999999"/>
              <w:right w:val="single" w:sz="8" w:space="0" w:color="999999"/>
            </w:tcBorders>
            <w:shd w:val="clear" w:color="auto" w:fill="auto"/>
            <w:tcPrChange w:id="11590" w:author="Author" w:date="2018-02-19T11:51:00Z">
              <w:tcPr>
                <w:tcW w:w="8370" w:type="dxa"/>
                <w:tcBorders>
                  <w:top w:val="single" w:sz="8" w:space="0" w:color="999999"/>
                  <w:left w:val="single" w:sz="8" w:space="0" w:color="999999"/>
                  <w:bottom w:val="single" w:sz="8" w:space="0" w:color="999999"/>
                  <w:right w:val="single" w:sz="8" w:space="0" w:color="999999"/>
                </w:tcBorders>
                <w:shd w:val="clear" w:color="auto" w:fill="auto"/>
              </w:tcPr>
            </w:tcPrChange>
          </w:tcPr>
          <w:p w14:paraId="1C10BB9F" w14:textId="77777777" w:rsidR="008D3676" w:rsidRPr="008D3676" w:rsidRDefault="008D3676" w:rsidP="008D3676">
            <w:pPr>
              <w:rPr>
                <w:rStyle w:val="SAPUserEntry"/>
                <w:b w:val="0"/>
                <w:color w:val="auto"/>
                <w:lang w:val="en-US"/>
              </w:rPr>
            </w:pPr>
            <w:r w:rsidRPr="008D3676">
              <w:rPr>
                <w:lang w:val="en-US"/>
              </w:rPr>
              <w:t xml:space="preserve">Mandatory field in case of </w:t>
            </w:r>
            <w:r w:rsidRPr="008D3676">
              <w:rPr>
                <w:rStyle w:val="SAPScreenElement"/>
                <w:lang w:val="en-US"/>
              </w:rPr>
              <w:t>Bank Country</w:t>
            </w:r>
            <w:r w:rsidRPr="008D3676">
              <w:rPr>
                <w:rStyle w:val="SAPUserEntry"/>
                <w:lang w:val="en-US"/>
              </w:rPr>
              <w:t xml:space="preserve"> </w:t>
            </w:r>
            <w:r w:rsidRPr="008D3676">
              <w:rPr>
                <w:rStyle w:val="SAPUserEntry"/>
                <w:b w:val="0"/>
                <w:color w:val="auto"/>
                <w:lang w:val="en-US"/>
              </w:rPr>
              <w:t>United States</w:t>
            </w:r>
            <w:r w:rsidRPr="008D3676">
              <w:rPr>
                <w:lang w:val="en-US"/>
              </w:rPr>
              <w:t>.</w:t>
            </w:r>
          </w:p>
          <w:p w14:paraId="48FA7C75" w14:textId="77777777" w:rsidR="008D3676" w:rsidRPr="008D3676" w:rsidRDefault="008D3676" w:rsidP="008D3676">
            <w:pPr>
              <w:pStyle w:val="SAPNoteHeading"/>
              <w:ind w:left="0"/>
              <w:rPr>
                <w:lang w:val="en-US"/>
              </w:rPr>
            </w:pPr>
            <w:r w:rsidRPr="008D3676">
              <w:rPr>
                <w:noProof/>
                <w:lang w:val="en-US"/>
              </w:rPr>
              <w:drawing>
                <wp:inline distT="0" distB="0" distL="0" distR="0" wp14:anchorId="351DC0B2" wp14:editId="5176339F">
                  <wp:extent cx="228600" cy="228600"/>
                  <wp:effectExtent l="0" t="0" r="0" b="0"/>
                  <wp:docPr id="2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D3676">
              <w:rPr>
                <w:lang w:val="en-US"/>
              </w:rPr>
              <w:t> Recommendation</w:t>
            </w:r>
          </w:p>
          <w:p w14:paraId="2EE5AD3C" w14:textId="4C856919" w:rsidR="008D3676" w:rsidRPr="008D3676" w:rsidRDefault="008D3676" w:rsidP="008D3676">
            <w:pPr>
              <w:rPr>
                <w:lang w:val="en-US"/>
              </w:rPr>
            </w:pPr>
            <w:r w:rsidRPr="008D3676">
              <w:rPr>
                <w:lang w:val="en-US"/>
              </w:rPr>
              <w:t>Required if integration with Employee Central Payroll is in place.</w:t>
            </w:r>
          </w:p>
        </w:tc>
      </w:tr>
      <w:tr w:rsidR="008D3676" w:rsidRPr="00A41C57" w14:paraId="6E6E30F3" w14:textId="77777777" w:rsidTr="00B41A07">
        <w:trPr>
          <w:trHeight w:val="360"/>
          <w:trPrChange w:id="11591" w:author="Author" w:date="2018-02-19T11:51:00Z">
            <w:trPr>
              <w:trHeight w:val="360"/>
            </w:trPr>
          </w:trPrChange>
        </w:trPr>
        <w:tc>
          <w:tcPr>
            <w:tcW w:w="6092" w:type="dxa"/>
            <w:tcBorders>
              <w:top w:val="single" w:sz="8" w:space="0" w:color="999999"/>
              <w:left w:val="single" w:sz="8" w:space="0" w:color="999999"/>
              <w:bottom w:val="single" w:sz="8" w:space="0" w:color="999999"/>
              <w:right w:val="single" w:sz="8" w:space="0" w:color="999999"/>
            </w:tcBorders>
            <w:shd w:val="clear" w:color="auto" w:fill="auto"/>
            <w:tcPrChange w:id="11592" w:author="Author" w:date="2018-02-19T11:51:00Z">
              <w:tcPr>
                <w:tcW w:w="5912" w:type="dxa"/>
                <w:tcBorders>
                  <w:top w:val="single" w:sz="8" w:space="0" w:color="999999"/>
                  <w:left w:val="single" w:sz="8" w:space="0" w:color="999999"/>
                  <w:bottom w:val="single" w:sz="8" w:space="0" w:color="999999"/>
                  <w:right w:val="single" w:sz="8" w:space="0" w:color="999999"/>
                </w:tcBorders>
                <w:shd w:val="clear" w:color="auto" w:fill="auto"/>
              </w:tcPr>
            </w:tcPrChange>
          </w:tcPr>
          <w:p w14:paraId="2579957C" w14:textId="46FCBBEE" w:rsidR="00EB3973" w:rsidRPr="00B41A07" w:rsidRDefault="008D3676" w:rsidP="00EB3973">
            <w:pPr>
              <w:rPr>
                <w:rStyle w:val="SAPScreenElement"/>
                <w:rFonts w:ascii="BentonSans Book" w:hAnsi="BentonSans Book"/>
                <w:color w:val="auto"/>
                <w:lang w:val="en-US"/>
                <w:rPrChange w:id="11593" w:author="Author" w:date="2018-02-19T11:51:00Z">
                  <w:rPr>
                    <w:rStyle w:val="SAPScreenElement"/>
                    <w:lang w:val="en-US"/>
                  </w:rPr>
                </w:rPrChange>
              </w:rPr>
            </w:pPr>
            <w:commentRangeStart w:id="11594"/>
            <w:r w:rsidRPr="008D3676">
              <w:rPr>
                <w:rStyle w:val="SAPScreenElement"/>
                <w:lang w:val="en-US"/>
              </w:rPr>
              <w:t>Routing Number</w:t>
            </w:r>
            <w:commentRangeEnd w:id="11594"/>
            <w:r w:rsidR="00F670E6">
              <w:rPr>
                <w:rStyle w:val="CommentReference"/>
              </w:rPr>
              <w:commentReference w:id="11594"/>
            </w:r>
            <w:r w:rsidRPr="008D3676">
              <w:rPr>
                <w:rStyle w:val="SAPScreenElement"/>
                <w:lang w:val="en-US"/>
              </w:rPr>
              <w:t xml:space="preserve">: </w:t>
            </w:r>
            <w:r w:rsidRPr="008D3676">
              <w:rPr>
                <w:lang w:val="en-US"/>
              </w:rPr>
              <w:t xml:space="preserve">defaulted upon selecting the </w:t>
            </w:r>
            <w:r w:rsidRPr="008D3676">
              <w:rPr>
                <w:rStyle w:val="SAPScreenElement"/>
                <w:lang w:val="en-US"/>
              </w:rPr>
              <w:t>Bank</w:t>
            </w:r>
            <w:r w:rsidRPr="008D3676">
              <w:rPr>
                <w:lang w:val="en-US"/>
              </w:rPr>
              <w:t>; leave as is</w:t>
            </w:r>
          </w:p>
        </w:tc>
        <w:tc>
          <w:tcPr>
            <w:tcW w:w="8190" w:type="dxa"/>
            <w:tcBorders>
              <w:top w:val="single" w:sz="8" w:space="0" w:color="999999"/>
              <w:left w:val="single" w:sz="8" w:space="0" w:color="999999"/>
              <w:bottom w:val="single" w:sz="8" w:space="0" w:color="999999"/>
              <w:right w:val="single" w:sz="8" w:space="0" w:color="999999"/>
            </w:tcBorders>
            <w:shd w:val="clear" w:color="auto" w:fill="auto"/>
            <w:tcPrChange w:id="11595" w:author="Author" w:date="2018-02-19T11:51:00Z">
              <w:tcPr>
                <w:tcW w:w="8370" w:type="dxa"/>
                <w:tcBorders>
                  <w:top w:val="single" w:sz="8" w:space="0" w:color="999999"/>
                  <w:left w:val="single" w:sz="8" w:space="0" w:color="999999"/>
                  <w:bottom w:val="single" w:sz="8" w:space="0" w:color="999999"/>
                  <w:right w:val="single" w:sz="8" w:space="0" w:color="999999"/>
                </w:tcBorders>
                <w:shd w:val="clear" w:color="auto" w:fill="auto"/>
              </w:tcPr>
            </w:tcPrChange>
          </w:tcPr>
          <w:p w14:paraId="701572F8" w14:textId="77777777" w:rsidR="008D3676" w:rsidRDefault="008D3676" w:rsidP="008D3676">
            <w:pPr>
              <w:rPr>
                <w:ins w:id="11596" w:author="Author" w:date="2018-02-19T11:51:00Z"/>
                <w:lang w:val="en-US"/>
              </w:rPr>
            </w:pPr>
            <w:r w:rsidRPr="008D3676">
              <w:rPr>
                <w:lang w:val="en-US"/>
              </w:rPr>
              <w:t>Required field for payment method</w:t>
            </w:r>
            <w:r w:rsidRPr="008D3676">
              <w:rPr>
                <w:rStyle w:val="SAPUserEntry"/>
                <w:lang w:val="en-US"/>
              </w:rPr>
              <w:t xml:space="preserve"> Bank Transfer</w:t>
            </w:r>
            <w:r w:rsidRPr="008D3676">
              <w:rPr>
                <w:lang w:val="en-US"/>
              </w:rPr>
              <w:t>; unique identifier of a bank.</w:t>
            </w:r>
          </w:p>
          <w:p w14:paraId="7E4E31D2" w14:textId="77777777" w:rsidR="00A42CAA" w:rsidRPr="003A18EB" w:rsidRDefault="00A42CAA" w:rsidP="00A42CAA">
            <w:pPr>
              <w:pStyle w:val="SAPNoteHeading"/>
              <w:ind w:left="0"/>
              <w:rPr>
                <w:ins w:id="11597" w:author="Author" w:date="2018-02-19T11:51:00Z"/>
                <w:lang w:val="en-US"/>
              </w:rPr>
            </w:pPr>
            <w:ins w:id="11598" w:author="Author" w:date="2018-02-19T11:51:00Z">
              <w:r w:rsidRPr="003A18EB">
                <w:rPr>
                  <w:noProof/>
                  <w:lang w:val="en-US"/>
                </w:rPr>
                <w:drawing>
                  <wp:inline distT="0" distB="0" distL="0" distR="0" wp14:anchorId="06BA5AC5" wp14:editId="3638DD7B">
                    <wp:extent cx="228600" cy="228600"/>
                    <wp:effectExtent l="0" t="0" r="0" b="0"/>
                    <wp:docPr id="7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Pr>
                  <w:lang w:val="en-US"/>
                </w:rPr>
                <w:t> Note</w:t>
              </w:r>
            </w:ins>
          </w:p>
          <w:p w14:paraId="77540C71" w14:textId="2BAF12AD" w:rsidR="00A42CAA" w:rsidRPr="008D3676" w:rsidRDefault="00A42CAA" w:rsidP="00A42CAA">
            <w:pPr>
              <w:rPr>
                <w:lang w:val="en-US"/>
              </w:rPr>
            </w:pPr>
            <w:ins w:id="11599" w:author="Author" w:date="2018-02-19T11:51:00Z">
              <w:r>
                <w:rPr>
                  <w:lang w:val="en-US"/>
                </w:rPr>
                <w:t xml:space="preserve">Consists of at most 9 numbers, validated according to </w:t>
              </w:r>
              <w:r w:rsidRPr="00CD3012">
                <w:rPr>
                  <w:lang w:val="en-US"/>
                </w:rPr>
                <w:t>American Banker´s Association (ABA)</w:t>
              </w:r>
              <w:r>
                <w:rPr>
                  <w:lang w:val="en-US"/>
                </w:rPr>
                <w:t>.</w:t>
              </w:r>
            </w:ins>
          </w:p>
        </w:tc>
      </w:tr>
      <w:tr w:rsidR="008D3676" w:rsidRPr="00A41C57" w14:paraId="3BAF92C0" w14:textId="77777777" w:rsidTr="00B41A07">
        <w:trPr>
          <w:trHeight w:val="360"/>
          <w:trPrChange w:id="11600" w:author="Author" w:date="2018-02-19T11:51:00Z">
            <w:trPr>
              <w:trHeight w:val="360"/>
            </w:trPr>
          </w:trPrChange>
        </w:trPr>
        <w:tc>
          <w:tcPr>
            <w:tcW w:w="6092" w:type="dxa"/>
            <w:tcBorders>
              <w:top w:val="single" w:sz="8" w:space="0" w:color="999999"/>
              <w:left w:val="single" w:sz="8" w:space="0" w:color="999999"/>
              <w:bottom w:val="single" w:sz="8" w:space="0" w:color="999999"/>
              <w:right w:val="single" w:sz="8" w:space="0" w:color="999999"/>
            </w:tcBorders>
            <w:shd w:val="clear" w:color="auto" w:fill="auto"/>
            <w:tcPrChange w:id="11601" w:author="Author" w:date="2018-02-19T11:51:00Z">
              <w:tcPr>
                <w:tcW w:w="5912" w:type="dxa"/>
                <w:tcBorders>
                  <w:top w:val="single" w:sz="8" w:space="0" w:color="999999"/>
                  <w:left w:val="single" w:sz="8" w:space="0" w:color="999999"/>
                  <w:bottom w:val="single" w:sz="8" w:space="0" w:color="999999"/>
                  <w:right w:val="single" w:sz="8" w:space="0" w:color="999999"/>
                </w:tcBorders>
                <w:shd w:val="clear" w:color="auto" w:fill="auto"/>
              </w:tcPr>
            </w:tcPrChange>
          </w:tcPr>
          <w:p w14:paraId="3FFD4200" w14:textId="77777777" w:rsidR="008D3676" w:rsidRDefault="008D3676" w:rsidP="008D3676">
            <w:pPr>
              <w:rPr>
                <w:ins w:id="11602" w:author="Author" w:date="2018-02-19T11:46:00Z"/>
                <w:lang w:val="en-US"/>
              </w:rPr>
            </w:pPr>
            <w:commentRangeStart w:id="11603"/>
            <w:r w:rsidRPr="008D3676">
              <w:rPr>
                <w:rStyle w:val="SAPScreenElement"/>
                <w:lang w:val="en-US"/>
              </w:rPr>
              <w:t xml:space="preserve">Account Number: </w:t>
            </w:r>
            <w:commentRangeEnd w:id="11603"/>
            <w:r w:rsidR="00F670E6">
              <w:rPr>
                <w:rStyle w:val="CommentReference"/>
              </w:rPr>
              <w:commentReference w:id="11603"/>
            </w:r>
            <w:r w:rsidRPr="008D3676">
              <w:rPr>
                <w:lang w:val="en-US"/>
              </w:rPr>
              <w:t>enter as appropriate</w:t>
            </w:r>
          </w:p>
          <w:p w14:paraId="0D301890" w14:textId="77777777" w:rsidR="00CD3012" w:rsidRPr="003A18EB" w:rsidRDefault="00CD3012" w:rsidP="00CD3012">
            <w:pPr>
              <w:pStyle w:val="SAPNoteHeading"/>
              <w:ind w:left="0"/>
              <w:rPr>
                <w:ins w:id="11604" w:author="Author" w:date="2018-02-19T11:46:00Z"/>
                <w:lang w:val="en-US"/>
              </w:rPr>
            </w:pPr>
            <w:ins w:id="11605" w:author="Author" w:date="2018-02-19T11:46:00Z">
              <w:r w:rsidRPr="003A18EB">
                <w:rPr>
                  <w:noProof/>
                  <w:lang w:val="en-US"/>
                </w:rPr>
                <w:lastRenderedPageBreak/>
                <w:drawing>
                  <wp:inline distT="0" distB="0" distL="0" distR="0" wp14:anchorId="52A66E6A" wp14:editId="55E6BEA2">
                    <wp:extent cx="228600" cy="228600"/>
                    <wp:effectExtent l="0" t="0" r="0" b="0"/>
                    <wp:docPr id="7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Pr>
                  <w:lang w:val="en-US"/>
                </w:rPr>
                <w:t> Note</w:t>
              </w:r>
            </w:ins>
          </w:p>
          <w:p w14:paraId="1458DBAE" w14:textId="572CC4E7" w:rsidR="00CD3012" w:rsidRPr="008D3676" w:rsidRDefault="00CD3012" w:rsidP="00CD3012">
            <w:pPr>
              <w:rPr>
                <w:rStyle w:val="SAPScreenElement"/>
                <w:lang w:val="en-US"/>
              </w:rPr>
            </w:pPr>
            <w:ins w:id="11606" w:author="Author" w:date="2018-02-19T11:46:00Z">
              <w:r>
                <w:rPr>
                  <w:lang w:val="en-US"/>
                </w:rPr>
                <w:t>Consists of at most 18 alphanumeric characters, with hyphens</w:t>
              </w:r>
            </w:ins>
            <w:ins w:id="11607" w:author="Author" w:date="2018-02-19T11:47:00Z">
              <w:r>
                <w:rPr>
                  <w:lang w:val="en-US"/>
                </w:rPr>
                <w:t xml:space="preserve"> allowed</w:t>
              </w:r>
            </w:ins>
            <w:ins w:id="11608" w:author="Author" w:date="2018-02-19T11:46:00Z">
              <w:r>
                <w:rPr>
                  <w:lang w:val="en-US"/>
                </w:rPr>
                <w:t>.</w:t>
              </w:r>
            </w:ins>
          </w:p>
        </w:tc>
        <w:tc>
          <w:tcPr>
            <w:tcW w:w="8190" w:type="dxa"/>
            <w:tcBorders>
              <w:top w:val="single" w:sz="8" w:space="0" w:color="999999"/>
              <w:left w:val="single" w:sz="8" w:space="0" w:color="999999"/>
              <w:bottom w:val="single" w:sz="8" w:space="0" w:color="999999"/>
              <w:right w:val="single" w:sz="8" w:space="0" w:color="999999"/>
            </w:tcBorders>
            <w:shd w:val="clear" w:color="auto" w:fill="auto"/>
            <w:tcPrChange w:id="11609" w:author="Author" w:date="2018-02-19T11:51:00Z">
              <w:tcPr>
                <w:tcW w:w="8370" w:type="dxa"/>
                <w:tcBorders>
                  <w:top w:val="single" w:sz="8" w:space="0" w:color="999999"/>
                  <w:left w:val="single" w:sz="8" w:space="0" w:color="999999"/>
                  <w:bottom w:val="single" w:sz="8" w:space="0" w:color="999999"/>
                  <w:right w:val="single" w:sz="8" w:space="0" w:color="999999"/>
                </w:tcBorders>
                <w:shd w:val="clear" w:color="auto" w:fill="auto"/>
              </w:tcPr>
            </w:tcPrChange>
          </w:tcPr>
          <w:p w14:paraId="7EFFF038" w14:textId="1E964B38" w:rsidR="008D3676" w:rsidRPr="008D3676" w:rsidRDefault="008D3676" w:rsidP="008D3676">
            <w:pPr>
              <w:rPr>
                <w:lang w:val="en-US"/>
              </w:rPr>
            </w:pPr>
            <w:r w:rsidRPr="008D3676">
              <w:rPr>
                <w:lang w:val="en-US"/>
              </w:rPr>
              <w:lastRenderedPageBreak/>
              <w:t>Required field for payment method</w:t>
            </w:r>
            <w:r w:rsidRPr="008D3676">
              <w:rPr>
                <w:rStyle w:val="SAPUserEntry"/>
                <w:lang w:val="en-US"/>
              </w:rPr>
              <w:t xml:space="preserve"> Bank Transfer</w:t>
            </w:r>
            <w:r w:rsidRPr="008D3676">
              <w:rPr>
                <w:lang w:val="en-US"/>
              </w:rPr>
              <w:t>; unique identifier of a bank account at a bank.</w:t>
            </w:r>
          </w:p>
        </w:tc>
      </w:tr>
      <w:tr w:rsidR="001A0970" w:rsidRPr="00A41C57" w14:paraId="6182F31B" w14:textId="77777777" w:rsidTr="00B41A07">
        <w:trPr>
          <w:trHeight w:val="360"/>
          <w:trPrChange w:id="11610" w:author="Author" w:date="2018-02-19T11:51:00Z">
            <w:trPr>
              <w:trHeight w:val="360"/>
            </w:trPr>
          </w:trPrChange>
        </w:trPr>
        <w:tc>
          <w:tcPr>
            <w:tcW w:w="6092" w:type="dxa"/>
            <w:tcBorders>
              <w:top w:val="single" w:sz="8" w:space="0" w:color="999999"/>
              <w:left w:val="single" w:sz="8" w:space="0" w:color="999999"/>
              <w:bottom w:val="single" w:sz="8" w:space="0" w:color="999999"/>
              <w:right w:val="single" w:sz="8" w:space="0" w:color="999999"/>
            </w:tcBorders>
            <w:shd w:val="clear" w:color="auto" w:fill="auto"/>
            <w:tcPrChange w:id="11611" w:author="Author" w:date="2018-02-19T11:51:00Z">
              <w:tcPr>
                <w:tcW w:w="5912" w:type="dxa"/>
                <w:tcBorders>
                  <w:top w:val="single" w:sz="8" w:space="0" w:color="999999"/>
                  <w:left w:val="single" w:sz="8" w:space="0" w:color="999999"/>
                  <w:bottom w:val="single" w:sz="8" w:space="0" w:color="999999"/>
                  <w:right w:val="single" w:sz="8" w:space="0" w:color="999999"/>
                </w:tcBorders>
                <w:shd w:val="clear" w:color="auto" w:fill="auto"/>
              </w:tcPr>
            </w:tcPrChange>
          </w:tcPr>
          <w:p w14:paraId="5C8D4625" w14:textId="2F5F6B12" w:rsidR="001A0970" w:rsidRPr="004D6A4F" w:rsidRDefault="001A0970" w:rsidP="008D3676">
            <w:pPr>
              <w:rPr>
                <w:rStyle w:val="SAPScreenElement"/>
                <w:lang w:val="en-US"/>
                <w:rPrChange w:id="11612" w:author="Author" w:date="2018-02-09T11:40:00Z">
                  <w:rPr>
                    <w:rStyle w:val="SAPScreenElement"/>
                  </w:rPr>
                </w:rPrChange>
              </w:rPr>
            </w:pPr>
            <w:commentRangeStart w:id="11613"/>
            <w:commentRangeStart w:id="11614"/>
            <w:r w:rsidRPr="00AE1E45">
              <w:rPr>
                <w:rStyle w:val="SAPScreenElement"/>
                <w:lang w:val="en-US"/>
              </w:rPr>
              <w:t>Business Identifier Code:</w:t>
            </w:r>
            <w:r w:rsidRPr="00AE1E45">
              <w:rPr>
                <w:lang w:val="en-US"/>
              </w:rPr>
              <w:t xml:space="preserve"> defaulted upon selecting the </w:t>
            </w:r>
            <w:r w:rsidRPr="00AE1E45">
              <w:rPr>
                <w:rStyle w:val="SAPScreenElement"/>
                <w:lang w:val="en-US"/>
              </w:rPr>
              <w:t>Bank</w:t>
            </w:r>
            <w:r w:rsidRPr="00AE1E45">
              <w:rPr>
                <w:lang w:val="en-US"/>
              </w:rPr>
              <w:t>; leave as is</w:t>
            </w:r>
            <w:commentRangeEnd w:id="11613"/>
            <w:r w:rsidRPr="00AE1E45">
              <w:rPr>
                <w:rStyle w:val="CommentReference"/>
              </w:rPr>
              <w:commentReference w:id="11613"/>
            </w:r>
            <w:commentRangeEnd w:id="11614"/>
            <w:r w:rsidRPr="00AE1E45">
              <w:rPr>
                <w:rStyle w:val="CommentReference"/>
              </w:rPr>
              <w:commentReference w:id="11614"/>
            </w:r>
          </w:p>
        </w:tc>
        <w:tc>
          <w:tcPr>
            <w:tcW w:w="8190" w:type="dxa"/>
            <w:tcBorders>
              <w:top w:val="single" w:sz="8" w:space="0" w:color="999999"/>
              <w:left w:val="single" w:sz="8" w:space="0" w:color="999999"/>
              <w:bottom w:val="single" w:sz="8" w:space="0" w:color="999999"/>
              <w:right w:val="single" w:sz="8" w:space="0" w:color="999999"/>
            </w:tcBorders>
            <w:shd w:val="clear" w:color="auto" w:fill="auto"/>
            <w:tcPrChange w:id="11615" w:author="Author" w:date="2018-02-19T11:51:00Z">
              <w:tcPr>
                <w:tcW w:w="8370" w:type="dxa"/>
                <w:tcBorders>
                  <w:top w:val="single" w:sz="8" w:space="0" w:color="999999"/>
                  <w:left w:val="single" w:sz="8" w:space="0" w:color="999999"/>
                  <w:bottom w:val="single" w:sz="8" w:space="0" w:color="999999"/>
                  <w:right w:val="single" w:sz="8" w:space="0" w:color="999999"/>
                </w:tcBorders>
                <w:shd w:val="clear" w:color="auto" w:fill="auto"/>
              </w:tcPr>
            </w:tcPrChange>
          </w:tcPr>
          <w:p w14:paraId="32C8EEEE" w14:textId="77777777" w:rsidR="001A0970" w:rsidRPr="008D3676" w:rsidRDefault="001A0970" w:rsidP="008D3676">
            <w:pPr>
              <w:rPr>
                <w:lang w:val="en-US"/>
              </w:rPr>
            </w:pPr>
          </w:p>
        </w:tc>
      </w:tr>
      <w:tr w:rsidR="008D3676" w:rsidRPr="00A41C57" w14:paraId="03A911DD" w14:textId="77777777" w:rsidTr="00B41A07">
        <w:trPr>
          <w:trHeight w:val="360"/>
          <w:trPrChange w:id="11616" w:author="Author" w:date="2018-02-19T11:51:00Z">
            <w:trPr>
              <w:trHeight w:val="360"/>
            </w:trPr>
          </w:trPrChange>
        </w:trPr>
        <w:tc>
          <w:tcPr>
            <w:tcW w:w="6092" w:type="dxa"/>
            <w:tcBorders>
              <w:top w:val="single" w:sz="8" w:space="0" w:color="999999"/>
              <w:left w:val="single" w:sz="8" w:space="0" w:color="999999"/>
              <w:bottom w:val="single" w:sz="8" w:space="0" w:color="999999"/>
              <w:right w:val="single" w:sz="8" w:space="0" w:color="999999"/>
            </w:tcBorders>
            <w:shd w:val="clear" w:color="auto" w:fill="auto"/>
            <w:tcPrChange w:id="11617" w:author="Author" w:date="2018-02-19T11:51:00Z">
              <w:tcPr>
                <w:tcW w:w="5912" w:type="dxa"/>
                <w:tcBorders>
                  <w:top w:val="single" w:sz="8" w:space="0" w:color="999999"/>
                  <w:left w:val="single" w:sz="8" w:space="0" w:color="999999"/>
                  <w:bottom w:val="single" w:sz="8" w:space="0" w:color="999999"/>
                  <w:right w:val="single" w:sz="8" w:space="0" w:color="999999"/>
                </w:tcBorders>
                <w:shd w:val="clear" w:color="auto" w:fill="auto"/>
              </w:tcPr>
            </w:tcPrChange>
          </w:tcPr>
          <w:p w14:paraId="0E778C5F" w14:textId="081F0B34" w:rsidR="008D3676" w:rsidRPr="008D3676" w:rsidRDefault="008D3676" w:rsidP="008D3676">
            <w:pPr>
              <w:rPr>
                <w:rStyle w:val="SAPScreenElement"/>
                <w:lang w:val="en-US"/>
              </w:rPr>
            </w:pPr>
            <w:commentRangeStart w:id="11618"/>
            <w:r w:rsidRPr="008D3676">
              <w:rPr>
                <w:rStyle w:val="SAPScreenElement"/>
                <w:lang w:val="en-US"/>
              </w:rPr>
              <w:t xml:space="preserve">Currency: </w:t>
            </w:r>
            <w:r w:rsidRPr="008D3676">
              <w:rPr>
                <w:lang w:val="en-US"/>
              </w:rPr>
              <w:t>defaulted to</w:t>
            </w:r>
            <w:r w:rsidRPr="008D3676">
              <w:rPr>
                <w:rStyle w:val="SAPUserEntry"/>
                <w:lang w:val="en-US"/>
              </w:rPr>
              <w:t xml:space="preserve"> US Dollar</w:t>
            </w:r>
            <w:r w:rsidRPr="008D3676">
              <w:rPr>
                <w:lang w:val="en-US"/>
              </w:rPr>
              <w:t xml:space="preserve"> </w:t>
            </w:r>
            <w:r w:rsidRPr="008D3676">
              <w:rPr>
                <w:rStyle w:val="SAPUserEntry"/>
                <w:lang w:val="en-US"/>
              </w:rPr>
              <w:t>(USD)</w:t>
            </w:r>
            <w:r w:rsidRPr="008D3676">
              <w:rPr>
                <w:b/>
                <w:lang w:val="en-US"/>
              </w:rPr>
              <w:t xml:space="preserve"> </w:t>
            </w:r>
            <w:r w:rsidRPr="008D3676">
              <w:rPr>
                <w:lang w:val="en-US"/>
              </w:rPr>
              <w:t>upon entering pay type; leave as is</w:t>
            </w:r>
            <w:r w:rsidRPr="008D3676" w:rsidDel="00AA34F1">
              <w:rPr>
                <w:lang w:val="en-US"/>
              </w:rPr>
              <w:t xml:space="preserve"> </w:t>
            </w:r>
            <w:commentRangeEnd w:id="11618"/>
            <w:r>
              <w:rPr>
                <w:rStyle w:val="CommentReference"/>
              </w:rPr>
              <w:commentReference w:id="11618"/>
            </w:r>
          </w:p>
        </w:tc>
        <w:tc>
          <w:tcPr>
            <w:tcW w:w="8190" w:type="dxa"/>
            <w:tcBorders>
              <w:top w:val="single" w:sz="8" w:space="0" w:color="999999"/>
              <w:left w:val="single" w:sz="8" w:space="0" w:color="999999"/>
              <w:bottom w:val="single" w:sz="8" w:space="0" w:color="999999"/>
              <w:right w:val="single" w:sz="8" w:space="0" w:color="999999"/>
            </w:tcBorders>
            <w:shd w:val="clear" w:color="auto" w:fill="auto"/>
            <w:tcPrChange w:id="11619" w:author="Author" w:date="2018-02-19T11:51:00Z">
              <w:tcPr>
                <w:tcW w:w="8370" w:type="dxa"/>
                <w:tcBorders>
                  <w:top w:val="single" w:sz="8" w:space="0" w:color="999999"/>
                  <w:left w:val="single" w:sz="8" w:space="0" w:color="999999"/>
                  <w:bottom w:val="single" w:sz="8" w:space="0" w:color="999999"/>
                  <w:right w:val="single" w:sz="8" w:space="0" w:color="999999"/>
                </w:tcBorders>
                <w:shd w:val="clear" w:color="auto" w:fill="auto"/>
              </w:tcPr>
            </w:tcPrChange>
          </w:tcPr>
          <w:p w14:paraId="1B50BE81" w14:textId="2C3EED98" w:rsidR="008D3676" w:rsidRPr="008D3676" w:rsidRDefault="005E3893" w:rsidP="008D3676">
            <w:pPr>
              <w:rPr>
                <w:lang w:val="en-US"/>
              </w:rPr>
            </w:pPr>
            <w:ins w:id="11620" w:author="Author" w:date="2018-02-08T17:55:00Z">
              <w:r>
                <w:rPr>
                  <w:lang w:val="en-US"/>
                </w:rPr>
                <w:t>In case the currency is not defaulted, select again the bank country or, alternatively, select the</w:t>
              </w:r>
              <w:r w:rsidRPr="001A0970">
                <w:rPr>
                  <w:lang w:val="en-US"/>
                </w:rPr>
                <w:t xml:space="preserve"> currency </w:t>
              </w:r>
              <w:r>
                <w:rPr>
                  <w:lang w:val="en-US"/>
                </w:rPr>
                <w:t>from the drop-down.</w:t>
              </w:r>
            </w:ins>
          </w:p>
        </w:tc>
      </w:tr>
    </w:tbl>
    <w:p w14:paraId="16D706D3" w14:textId="77777777" w:rsidR="00B41010" w:rsidRPr="00B41010" w:rsidRDefault="00B41010" w:rsidP="00B41010">
      <w:pPr>
        <w:rPr>
          <w:highlight w:val="yellow"/>
          <w:lang w:val="en-US"/>
        </w:rPr>
      </w:pPr>
    </w:p>
    <w:p w14:paraId="23679693" w14:textId="77777777" w:rsidR="00B41010" w:rsidRPr="00B41010" w:rsidRDefault="00B41010" w:rsidP="00B41010">
      <w:pPr>
        <w:rPr>
          <w:highlight w:val="yellow"/>
          <w:lang w:val="en-US"/>
        </w:rPr>
      </w:pPr>
    </w:p>
    <w:p w14:paraId="0E803E2E" w14:textId="77777777" w:rsidR="0000527E" w:rsidRPr="0000527E" w:rsidRDefault="0000527E" w:rsidP="0000527E">
      <w:pPr>
        <w:rPr>
          <w:highlight w:val="yellow"/>
          <w:lang w:val="en-US"/>
        </w:rPr>
      </w:pPr>
    </w:p>
    <w:p w14:paraId="1FAD1F82" w14:textId="249D9E8A" w:rsidR="0000527E" w:rsidRPr="00AE1E45" w:rsidRDefault="0000527E" w:rsidP="0000527E">
      <w:pPr>
        <w:pStyle w:val="Heading1"/>
        <w:numPr>
          <w:ilvl w:val="0"/>
          <w:numId w:val="8"/>
        </w:numPr>
        <w:rPr>
          <w:lang w:val="en-US"/>
        </w:rPr>
      </w:pPr>
      <w:bookmarkStart w:id="11621" w:name="_Country-Specific_Fields_to_1"/>
      <w:bookmarkStart w:id="11622" w:name="_Toc507063218"/>
      <w:bookmarkEnd w:id="11621"/>
      <w:commentRangeStart w:id="11623"/>
      <w:commentRangeStart w:id="11624"/>
      <w:r w:rsidRPr="00AE1E45">
        <w:rPr>
          <w:lang w:val="en-US"/>
        </w:rPr>
        <w:lastRenderedPageBreak/>
        <w:t>Country-Specific Fields to be filled during Rehiring</w:t>
      </w:r>
      <w:commentRangeEnd w:id="11623"/>
      <w:r w:rsidR="00397F67" w:rsidRPr="00AE1E45">
        <w:rPr>
          <w:rStyle w:val="CommentReference"/>
          <w:rFonts w:ascii="BentonSans Book" w:eastAsia="MS Mincho" w:hAnsi="BentonSans Book"/>
          <w:bCs w:val="0"/>
          <w:color w:val="auto"/>
        </w:rPr>
        <w:commentReference w:id="11623"/>
      </w:r>
      <w:commentRangeEnd w:id="11624"/>
      <w:r w:rsidR="009D1807">
        <w:rPr>
          <w:rStyle w:val="CommentReference"/>
          <w:rFonts w:ascii="BentonSans Book" w:eastAsia="MS Mincho" w:hAnsi="BentonSans Book"/>
          <w:bCs w:val="0"/>
          <w:color w:val="auto"/>
        </w:rPr>
        <w:commentReference w:id="11624"/>
      </w:r>
      <w:bookmarkEnd w:id="11622"/>
    </w:p>
    <w:p w14:paraId="2D4B8018" w14:textId="77777777" w:rsidR="001334C4" w:rsidRDefault="001334C4" w:rsidP="001334C4">
      <w:pPr>
        <w:pStyle w:val="Heading2"/>
        <w:rPr>
          <w:lang w:val="en-US"/>
        </w:rPr>
      </w:pPr>
      <w:bookmarkStart w:id="11625" w:name="_Global_Information_1"/>
      <w:bookmarkStart w:id="11626" w:name="_Toc507063219"/>
      <w:bookmarkEnd w:id="11625"/>
      <w:r>
        <w:rPr>
          <w:lang w:val="en-US"/>
        </w:rPr>
        <w:t>National ID Information</w:t>
      </w:r>
      <w:bookmarkEnd w:id="11626"/>
    </w:p>
    <w:p w14:paraId="447DF302" w14:textId="0E9F890D" w:rsidR="001334C4" w:rsidRPr="00AE1E45" w:rsidRDefault="001334C4" w:rsidP="001334C4">
      <w:pPr>
        <w:pStyle w:val="Heading3"/>
        <w:spacing w:before="240" w:after="120"/>
        <w:rPr>
          <w:lang w:val="en-US"/>
        </w:rPr>
      </w:pPr>
      <w:r>
        <w:rPr>
          <w:lang w:val="en-US"/>
        </w:rPr>
        <w:t xml:space="preserve"> </w:t>
      </w:r>
      <w:bookmarkStart w:id="11627" w:name="_Toc507063220"/>
      <w:r w:rsidRPr="00AE1E45">
        <w:rPr>
          <w:lang w:val="en-US"/>
        </w:rPr>
        <w:t>United Arab Emirates (AE)</w:t>
      </w:r>
      <w:bookmarkEnd w:id="11627"/>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732"/>
        <w:gridCol w:w="8550"/>
      </w:tblGrid>
      <w:tr w:rsidR="001334C4" w:rsidRPr="002326C1" w14:paraId="45C9919C" w14:textId="77777777" w:rsidTr="001334C4">
        <w:trPr>
          <w:trHeight w:val="432"/>
          <w:tblHeader/>
        </w:trPr>
        <w:tc>
          <w:tcPr>
            <w:tcW w:w="5732" w:type="dxa"/>
            <w:tcBorders>
              <w:top w:val="single" w:sz="8" w:space="0" w:color="999999"/>
              <w:left w:val="single" w:sz="8" w:space="0" w:color="999999"/>
              <w:bottom w:val="single" w:sz="8" w:space="0" w:color="999999"/>
              <w:right w:val="single" w:sz="8" w:space="0" w:color="999999"/>
            </w:tcBorders>
            <w:shd w:val="clear" w:color="auto" w:fill="999999"/>
            <w:hideMark/>
          </w:tcPr>
          <w:p w14:paraId="2EE068D9" w14:textId="77777777" w:rsidR="001334C4" w:rsidRPr="002326C1" w:rsidRDefault="001334C4" w:rsidP="001334C4">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8550" w:type="dxa"/>
            <w:tcBorders>
              <w:top w:val="single" w:sz="8" w:space="0" w:color="999999"/>
              <w:left w:val="single" w:sz="8" w:space="0" w:color="999999"/>
              <w:bottom w:val="single" w:sz="8" w:space="0" w:color="999999"/>
              <w:right w:val="single" w:sz="8" w:space="0" w:color="999999"/>
            </w:tcBorders>
            <w:shd w:val="clear" w:color="auto" w:fill="999999"/>
            <w:hideMark/>
          </w:tcPr>
          <w:p w14:paraId="72230D7E" w14:textId="77777777" w:rsidR="001334C4" w:rsidRPr="002326C1" w:rsidRDefault="001334C4" w:rsidP="001334C4">
            <w:pPr>
              <w:pStyle w:val="SAPTableHeader"/>
              <w:rPr>
                <w:lang w:val="en-US"/>
              </w:rPr>
            </w:pPr>
            <w:r w:rsidRPr="002326C1">
              <w:rPr>
                <w:lang w:val="en-US"/>
              </w:rPr>
              <w:t>Additional Information</w:t>
            </w:r>
          </w:p>
        </w:tc>
      </w:tr>
      <w:tr w:rsidR="001334C4" w:rsidRPr="00A41C57" w14:paraId="68883CEB" w14:textId="77777777" w:rsidTr="001334C4">
        <w:trPr>
          <w:trHeight w:val="360"/>
        </w:trPr>
        <w:tc>
          <w:tcPr>
            <w:tcW w:w="5732" w:type="dxa"/>
            <w:tcBorders>
              <w:top w:val="single" w:sz="8" w:space="0" w:color="999999"/>
              <w:left w:val="single" w:sz="8" w:space="0" w:color="999999"/>
              <w:bottom w:val="single" w:sz="8" w:space="0" w:color="999999"/>
              <w:right w:val="single" w:sz="8" w:space="0" w:color="999999"/>
            </w:tcBorders>
          </w:tcPr>
          <w:p w14:paraId="60E3EACE" w14:textId="77777777" w:rsidR="001334C4" w:rsidRPr="00CE6896" w:rsidRDefault="001334C4" w:rsidP="001334C4">
            <w:pPr>
              <w:rPr>
                <w:lang w:val="en-US"/>
              </w:rPr>
            </w:pPr>
            <w:r w:rsidRPr="00CE6896">
              <w:rPr>
                <w:rStyle w:val="SAPScreenElement"/>
                <w:lang w:val="en-US"/>
              </w:rPr>
              <w:t xml:space="preserve">Country: </w:t>
            </w:r>
            <w:r w:rsidRPr="00BE273A">
              <w:rPr>
                <w:lang w:val="en-US"/>
              </w:rPr>
              <w:t>select</w:t>
            </w:r>
            <w:r w:rsidRPr="00BE273A">
              <w:rPr>
                <w:rStyle w:val="SAPUserEntry"/>
                <w:lang w:val="en-US"/>
              </w:rPr>
              <w:t xml:space="preserve"> United Arab Emirates</w:t>
            </w:r>
            <w:r w:rsidRPr="00BE273A">
              <w:rPr>
                <w:rStyle w:val="SAPUserEntry"/>
                <w:b w:val="0"/>
                <w:lang w:val="en-US"/>
              </w:rPr>
              <w:t xml:space="preserve"> </w:t>
            </w:r>
            <w:r w:rsidRPr="00BE273A">
              <w:rPr>
                <w:lang w:val="en-US"/>
              </w:rPr>
              <w:t>from drop-down</w:t>
            </w:r>
          </w:p>
        </w:tc>
        <w:tc>
          <w:tcPr>
            <w:tcW w:w="8550" w:type="dxa"/>
            <w:tcBorders>
              <w:top w:val="single" w:sz="8" w:space="0" w:color="999999"/>
              <w:left w:val="single" w:sz="8" w:space="0" w:color="999999"/>
              <w:bottom w:val="single" w:sz="8" w:space="0" w:color="999999"/>
              <w:right w:val="single" w:sz="8" w:space="0" w:color="999999"/>
            </w:tcBorders>
          </w:tcPr>
          <w:p w14:paraId="22B3D893" w14:textId="77777777" w:rsidR="001334C4" w:rsidRPr="00CE6896" w:rsidRDefault="001334C4" w:rsidP="001334C4">
            <w:pPr>
              <w:rPr>
                <w:lang w:val="en-US"/>
              </w:rPr>
            </w:pPr>
            <w:r w:rsidRPr="00CE6896">
              <w:rPr>
                <w:lang w:val="en-US"/>
              </w:rPr>
              <w:t>In case you select a value for this field, you must fill the fields below, too!</w:t>
            </w:r>
          </w:p>
        </w:tc>
      </w:tr>
      <w:tr w:rsidR="001334C4" w:rsidRPr="00A41C57" w14:paraId="7DFAFD29" w14:textId="77777777" w:rsidTr="001334C4">
        <w:trPr>
          <w:trHeight w:val="357"/>
        </w:trPr>
        <w:tc>
          <w:tcPr>
            <w:tcW w:w="5732" w:type="dxa"/>
            <w:tcBorders>
              <w:top w:val="single" w:sz="8" w:space="0" w:color="999999"/>
              <w:left w:val="single" w:sz="8" w:space="0" w:color="999999"/>
              <w:bottom w:val="single" w:sz="8" w:space="0" w:color="999999"/>
              <w:right w:val="single" w:sz="8" w:space="0" w:color="999999"/>
            </w:tcBorders>
          </w:tcPr>
          <w:p w14:paraId="4D95E214" w14:textId="77777777" w:rsidR="001334C4" w:rsidRPr="00CE6896" w:rsidRDefault="001334C4" w:rsidP="001334C4">
            <w:pPr>
              <w:rPr>
                <w:lang w:val="en-US"/>
              </w:rPr>
            </w:pPr>
            <w:r w:rsidRPr="00CE6896">
              <w:rPr>
                <w:rStyle w:val="SAPScreenElement"/>
                <w:lang w:val="en-US"/>
              </w:rPr>
              <w:t>National Id Card Type</w:t>
            </w:r>
            <w:r w:rsidRPr="00CE6896">
              <w:rPr>
                <w:lang w:val="en-US"/>
              </w:rPr>
              <w:t xml:space="preserve">: </w:t>
            </w:r>
            <w:r w:rsidRPr="00BE273A">
              <w:rPr>
                <w:lang w:val="en-US"/>
              </w:rPr>
              <w:t>select</w:t>
            </w:r>
            <w:r w:rsidRPr="00921F0B">
              <w:rPr>
                <w:rStyle w:val="SAPUserEntry"/>
                <w:lang w:val="en-US"/>
              </w:rPr>
              <w:t xml:space="preserve"> </w:t>
            </w:r>
            <w:r w:rsidRPr="00BE273A">
              <w:rPr>
                <w:rStyle w:val="SAPUserEntry"/>
                <w:lang w:val="en-US"/>
              </w:rPr>
              <w:t>Emirates ID</w:t>
            </w:r>
            <w:r w:rsidRPr="00BE273A" w:rsidDel="004B4452">
              <w:rPr>
                <w:rStyle w:val="SAPUserEntry"/>
                <w:lang w:val="en-US"/>
              </w:rPr>
              <w:t xml:space="preserve"> </w:t>
            </w:r>
            <w:r w:rsidRPr="00BE273A">
              <w:rPr>
                <w:lang w:val="en-US"/>
              </w:rPr>
              <w:t>from drop-down</w:t>
            </w:r>
          </w:p>
        </w:tc>
        <w:tc>
          <w:tcPr>
            <w:tcW w:w="8550" w:type="dxa"/>
            <w:tcBorders>
              <w:top w:val="single" w:sz="8" w:space="0" w:color="999999"/>
              <w:left w:val="single" w:sz="8" w:space="0" w:color="999999"/>
              <w:bottom w:val="single" w:sz="8" w:space="0" w:color="999999"/>
              <w:right w:val="single" w:sz="8" w:space="0" w:color="999999"/>
            </w:tcBorders>
          </w:tcPr>
          <w:p w14:paraId="0A0F09E3" w14:textId="77777777" w:rsidR="001334C4" w:rsidRPr="00CE6896" w:rsidRDefault="001334C4" w:rsidP="001334C4">
            <w:pPr>
              <w:rPr>
                <w:lang w:val="en-US"/>
              </w:rPr>
            </w:pPr>
            <w:r w:rsidRPr="00CE6896">
              <w:rPr>
                <w:lang w:val="en-US"/>
              </w:rPr>
              <w:t>The values available for selection depend on the chosen country.</w:t>
            </w:r>
          </w:p>
        </w:tc>
      </w:tr>
      <w:tr w:rsidR="001334C4" w:rsidRPr="00A41C57" w14:paraId="323B44CA" w14:textId="77777777" w:rsidTr="001334C4">
        <w:trPr>
          <w:trHeight w:val="357"/>
        </w:trPr>
        <w:tc>
          <w:tcPr>
            <w:tcW w:w="5732" w:type="dxa"/>
            <w:tcBorders>
              <w:top w:val="single" w:sz="8" w:space="0" w:color="999999"/>
              <w:left w:val="single" w:sz="8" w:space="0" w:color="999999"/>
              <w:bottom w:val="single" w:sz="8" w:space="0" w:color="999999"/>
              <w:right w:val="single" w:sz="8" w:space="0" w:color="999999"/>
            </w:tcBorders>
          </w:tcPr>
          <w:p w14:paraId="20CF1AD6" w14:textId="77777777" w:rsidR="001334C4" w:rsidRPr="00CE6896" w:rsidRDefault="001334C4" w:rsidP="001334C4">
            <w:pPr>
              <w:rPr>
                <w:lang w:val="en-US"/>
              </w:rPr>
            </w:pPr>
            <w:r w:rsidRPr="00CE6896">
              <w:rPr>
                <w:rStyle w:val="SAPScreenElement"/>
                <w:lang w:val="en-US"/>
              </w:rPr>
              <w:t>National Id</w:t>
            </w:r>
            <w:r w:rsidRPr="00CE6896">
              <w:rPr>
                <w:lang w:val="en-US"/>
              </w:rPr>
              <w:t>: enter as appropriate</w:t>
            </w:r>
          </w:p>
        </w:tc>
        <w:tc>
          <w:tcPr>
            <w:tcW w:w="8550" w:type="dxa"/>
            <w:tcBorders>
              <w:top w:val="single" w:sz="8" w:space="0" w:color="999999"/>
              <w:left w:val="single" w:sz="8" w:space="0" w:color="999999"/>
              <w:bottom w:val="single" w:sz="8" w:space="0" w:color="999999"/>
              <w:right w:val="single" w:sz="8" w:space="0" w:color="999999"/>
            </w:tcBorders>
          </w:tcPr>
          <w:p w14:paraId="444550D8" w14:textId="77777777" w:rsidR="001334C4" w:rsidRPr="00CE6896" w:rsidRDefault="001334C4" w:rsidP="001334C4">
            <w:pPr>
              <w:rPr>
                <w:lang w:val="en-US"/>
              </w:rPr>
            </w:pPr>
            <w:r w:rsidRPr="00CE6896">
              <w:rPr>
                <w:lang w:val="en-US"/>
              </w:rPr>
              <w:t>The format of the value is predefined</w:t>
            </w:r>
            <w:r>
              <w:rPr>
                <w:lang w:val="en-US"/>
              </w:rPr>
              <w:t xml:space="preserve"> (</w:t>
            </w:r>
            <w:r w:rsidRPr="00C51F3C">
              <w:rPr>
                <w:rStyle w:val="SAPEmphasis"/>
                <w:lang w:val="en-US"/>
              </w:rPr>
              <w:t>NNN-NNNN-NNNNNNN-N</w:t>
            </w:r>
            <w:r>
              <w:rPr>
                <w:lang w:val="en-US"/>
              </w:rPr>
              <w:t>) and consists of numbers only.</w:t>
            </w:r>
          </w:p>
        </w:tc>
      </w:tr>
      <w:tr w:rsidR="001334C4" w:rsidRPr="00A41C57" w14:paraId="53EDA39D" w14:textId="77777777" w:rsidTr="001334C4">
        <w:trPr>
          <w:trHeight w:val="357"/>
        </w:trPr>
        <w:tc>
          <w:tcPr>
            <w:tcW w:w="5732" w:type="dxa"/>
            <w:tcBorders>
              <w:top w:val="single" w:sz="8" w:space="0" w:color="999999"/>
              <w:left w:val="single" w:sz="8" w:space="0" w:color="999999"/>
              <w:bottom w:val="single" w:sz="8" w:space="0" w:color="999999"/>
              <w:right w:val="single" w:sz="8" w:space="0" w:color="999999"/>
            </w:tcBorders>
          </w:tcPr>
          <w:p w14:paraId="26CAB674" w14:textId="77777777" w:rsidR="001334C4" w:rsidRPr="00CE6896" w:rsidRDefault="001334C4" w:rsidP="001334C4">
            <w:pPr>
              <w:rPr>
                <w:lang w:val="en-US"/>
              </w:rPr>
            </w:pPr>
            <w:r w:rsidRPr="00CE6896">
              <w:rPr>
                <w:rStyle w:val="SAPScreenElement"/>
                <w:lang w:val="en-US"/>
              </w:rPr>
              <w:t xml:space="preserve">Is Primary: </w:t>
            </w:r>
            <w:r w:rsidRPr="00CE6896">
              <w:rPr>
                <w:lang w:val="en-US"/>
              </w:rPr>
              <w:t>select</w:t>
            </w:r>
            <w:r w:rsidRPr="00CE6896">
              <w:rPr>
                <w:rStyle w:val="SAPUserEntry"/>
                <w:lang w:val="en-US"/>
              </w:rPr>
              <w:t xml:space="preserve"> Yes </w:t>
            </w:r>
            <w:r w:rsidRPr="00CE6896">
              <w:rPr>
                <w:lang w:val="en-US"/>
              </w:rPr>
              <w:t>from drop-down</w:t>
            </w:r>
          </w:p>
        </w:tc>
        <w:tc>
          <w:tcPr>
            <w:tcW w:w="8550" w:type="dxa"/>
            <w:tcBorders>
              <w:top w:val="single" w:sz="8" w:space="0" w:color="999999"/>
              <w:left w:val="single" w:sz="8" w:space="0" w:color="999999"/>
              <w:bottom w:val="single" w:sz="8" w:space="0" w:color="999999"/>
              <w:right w:val="single" w:sz="8" w:space="0" w:color="999999"/>
            </w:tcBorders>
          </w:tcPr>
          <w:p w14:paraId="49C6350A" w14:textId="77777777" w:rsidR="001334C4" w:rsidRPr="00CE6896" w:rsidRDefault="001334C4" w:rsidP="001334C4">
            <w:pPr>
              <w:rPr>
                <w:lang w:val="en-US"/>
              </w:rPr>
            </w:pPr>
          </w:p>
        </w:tc>
      </w:tr>
    </w:tbl>
    <w:p w14:paraId="5EAA95D9" w14:textId="7AFE3B5B" w:rsidR="001334C4" w:rsidRPr="00AE1E45" w:rsidRDefault="001334C4" w:rsidP="001334C4">
      <w:pPr>
        <w:pStyle w:val="Heading3"/>
        <w:spacing w:before="240" w:after="120"/>
        <w:rPr>
          <w:lang w:val="en-US"/>
        </w:rPr>
      </w:pPr>
      <w:r>
        <w:rPr>
          <w:lang w:val="en-US"/>
        </w:rPr>
        <w:t xml:space="preserve"> </w:t>
      </w:r>
      <w:bookmarkStart w:id="11628" w:name="_Toc507063221"/>
      <w:r w:rsidRPr="00AE1E45">
        <w:rPr>
          <w:lang w:val="en-US"/>
        </w:rPr>
        <w:t>Australia (AU)</w:t>
      </w:r>
      <w:bookmarkEnd w:id="11628"/>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722"/>
        <w:gridCol w:w="7560"/>
      </w:tblGrid>
      <w:tr w:rsidR="001334C4" w:rsidRPr="002326C1" w14:paraId="4ABCBD80" w14:textId="77777777" w:rsidTr="001334C4">
        <w:trPr>
          <w:trHeight w:val="432"/>
          <w:tblHeader/>
        </w:trPr>
        <w:tc>
          <w:tcPr>
            <w:tcW w:w="6722" w:type="dxa"/>
            <w:tcBorders>
              <w:top w:val="single" w:sz="8" w:space="0" w:color="999999"/>
              <w:left w:val="single" w:sz="8" w:space="0" w:color="999999"/>
              <w:bottom w:val="single" w:sz="8" w:space="0" w:color="999999"/>
              <w:right w:val="single" w:sz="8" w:space="0" w:color="999999"/>
            </w:tcBorders>
            <w:shd w:val="clear" w:color="auto" w:fill="999999"/>
            <w:hideMark/>
          </w:tcPr>
          <w:p w14:paraId="5143A18A" w14:textId="77777777" w:rsidR="001334C4" w:rsidRPr="002326C1" w:rsidRDefault="001334C4" w:rsidP="001334C4">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560" w:type="dxa"/>
            <w:tcBorders>
              <w:top w:val="single" w:sz="8" w:space="0" w:color="999999"/>
              <w:left w:val="single" w:sz="8" w:space="0" w:color="999999"/>
              <w:bottom w:val="single" w:sz="8" w:space="0" w:color="999999"/>
              <w:right w:val="single" w:sz="8" w:space="0" w:color="999999"/>
            </w:tcBorders>
            <w:shd w:val="clear" w:color="auto" w:fill="999999"/>
            <w:hideMark/>
          </w:tcPr>
          <w:p w14:paraId="2A9900B4" w14:textId="77777777" w:rsidR="001334C4" w:rsidRPr="002326C1" w:rsidRDefault="001334C4" w:rsidP="001334C4">
            <w:pPr>
              <w:pStyle w:val="SAPTableHeader"/>
              <w:rPr>
                <w:lang w:val="en-US"/>
              </w:rPr>
            </w:pPr>
            <w:r w:rsidRPr="002326C1">
              <w:rPr>
                <w:lang w:val="en-US"/>
              </w:rPr>
              <w:t>Additional Information</w:t>
            </w:r>
          </w:p>
        </w:tc>
      </w:tr>
      <w:tr w:rsidR="001334C4" w:rsidRPr="00A41C57" w14:paraId="721198F3" w14:textId="77777777" w:rsidTr="001334C4">
        <w:trPr>
          <w:trHeight w:val="360"/>
        </w:trPr>
        <w:tc>
          <w:tcPr>
            <w:tcW w:w="6722" w:type="dxa"/>
            <w:tcBorders>
              <w:top w:val="single" w:sz="8" w:space="0" w:color="999999"/>
              <w:left w:val="single" w:sz="8" w:space="0" w:color="999999"/>
              <w:bottom w:val="single" w:sz="8" w:space="0" w:color="999999"/>
              <w:right w:val="single" w:sz="8" w:space="0" w:color="999999"/>
            </w:tcBorders>
          </w:tcPr>
          <w:p w14:paraId="45BEB59C" w14:textId="77777777" w:rsidR="001334C4" w:rsidRPr="00CE6896" w:rsidRDefault="001334C4" w:rsidP="001334C4">
            <w:pPr>
              <w:rPr>
                <w:lang w:val="en-US"/>
              </w:rPr>
            </w:pPr>
            <w:r w:rsidRPr="00CE6896">
              <w:rPr>
                <w:rStyle w:val="SAPScreenElement"/>
                <w:lang w:val="en-US"/>
              </w:rPr>
              <w:t xml:space="preserve">Country: </w:t>
            </w:r>
            <w:r w:rsidRPr="003A18EB">
              <w:rPr>
                <w:lang w:val="en-US"/>
              </w:rPr>
              <w:t>select</w:t>
            </w:r>
            <w:r w:rsidRPr="003A18EB">
              <w:rPr>
                <w:rStyle w:val="SAPUserEntry"/>
                <w:lang w:val="en-US"/>
              </w:rPr>
              <w:t xml:space="preserve"> Australia</w:t>
            </w:r>
            <w:r w:rsidRPr="003A18EB">
              <w:rPr>
                <w:rStyle w:val="SAPUserEntry"/>
                <w:b w:val="0"/>
                <w:lang w:val="en-US"/>
              </w:rPr>
              <w:t xml:space="preserve"> </w:t>
            </w:r>
            <w:r w:rsidRPr="003A18EB">
              <w:rPr>
                <w:lang w:val="en-US"/>
              </w:rPr>
              <w:t>from drop-down</w:t>
            </w:r>
          </w:p>
        </w:tc>
        <w:tc>
          <w:tcPr>
            <w:tcW w:w="7560" w:type="dxa"/>
            <w:tcBorders>
              <w:top w:val="single" w:sz="8" w:space="0" w:color="999999"/>
              <w:left w:val="single" w:sz="8" w:space="0" w:color="999999"/>
              <w:bottom w:val="single" w:sz="8" w:space="0" w:color="999999"/>
              <w:right w:val="single" w:sz="8" w:space="0" w:color="999999"/>
            </w:tcBorders>
          </w:tcPr>
          <w:p w14:paraId="404A00E8" w14:textId="77777777" w:rsidR="001334C4" w:rsidRPr="00CE6896" w:rsidRDefault="001334C4" w:rsidP="001334C4">
            <w:pPr>
              <w:rPr>
                <w:lang w:val="en-US"/>
              </w:rPr>
            </w:pPr>
            <w:r w:rsidRPr="00CE6896">
              <w:rPr>
                <w:lang w:val="en-US"/>
              </w:rPr>
              <w:t>In case you select a value for this field, you must fill the fields below, too!</w:t>
            </w:r>
          </w:p>
        </w:tc>
      </w:tr>
      <w:tr w:rsidR="001334C4" w:rsidRPr="00A41C57" w14:paraId="380BCC16" w14:textId="77777777" w:rsidTr="001334C4">
        <w:trPr>
          <w:trHeight w:val="357"/>
        </w:trPr>
        <w:tc>
          <w:tcPr>
            <w:tcW w:w="6722" w:type="dxa"/>
            <w:tcBorders>
              <w:top w:val="single" w:sz="8" w:space="0" w:color="999999"/>
              <w:left w:val="single" w:sz="8" w:space="0" w:color="999999"/>
              <w:bottom w:val="single" w:sz="8" w:space="0" w:color="999999"/>
              <w:right w:val="single" w:sz="8" w:space="0" w:color="999999"/>
            </w:tcBorders>
          </w:tcPr>
          <w:p w14:paraId="282585DC" w14:textId="77777777" w:rsidR="001334C4" w:rsidRPr="00CE6896" w:rsidRDefault="001334C4" w:rsidP="001334C4">
            <w:pPr>
              <w:rPr>
                <w:lang w:val="en-US"/>
              </w:rPr>
            </w:pPr>
            <w:r w:rsidRPr="00CE6896">
              <w:rPr>
                <w:rStyle w:val="SAPScreenElement"/>
                <w:lang w:val="en-US"/>
              </w:rPr>
              <w:t>National Id Card Type</w:t>
            </w:r>
            <w:r w:rsidRPr="00CE6896">
              <w:rPr>
                <w:lang w:val="en-US"/>
              </w:rPr>
              <w:t xml:space="preserve">: </w:t>
            </w:r>
            <w:r w:rsidRPr="003A18EB">
              <w:rPr>
                <w:lang w:val="en-US"/>
              </w:rPr>
              <w:t>select</w:t>
            </w:r>
            <w:r w:rsidRPr="003A18EB">
              <w:rPr>
                <w:rStyle w:val="SAPUserEntry"/>
                <w:lang w:val="en-US"/>
              </w:rPr>
              <w:t xml:space="preserve"> TFN</w:t>
            </w:r>
            <w:r w:rsidRPr="003A18EB">
              <w:rPr>
                <w:b/>
                <w:lang w:val="en-US"/>
              </w:rPr>
              <w:t xml:space="preserve"> </w:t>
            </w:r>
            <w:r w:rsidRPr="003A18EB">
              <w:rPr>
                <w:rStyle w:val="SAPUserEntry"/>
                <w:lang w:val="en-US"/>
              </w:rPr>
              <w:t>–</w:t>
            </w:r>
            <w:r w:rsidRPr="003A18EB">
              <w:rPr>
                <w:b/>
                <w:lang w:val="en-US"/>
              </w:rPr>
              <w:t xml:space="preserve"> </w:t>
            </w:r>
            <w:r w:rsidRPr="003A18EB">
              <w:rPr>
                <w:rStyle w:val="SAPUserEntry"/>
                <w:lang w:val="en-US"/>
              </w:rPr>
              <w:t>Tax File Number</w:t>
            </w:r>
            <w:r w:rsidRPr="003A18EB" w:rsidDel="004B4452">
              <w:rPr>
                <w:rStyle w:val="SAPUserEntry"/>
                <w:lang w:val="en-US"/>
              </w:rPr>
              <w:t xml:space="preserve"> </w:t>
            </w:r>
            <w:r w:rsidRPr="003A18EB">
              <w:rPr>
                <w:lang w:val="en-US"/>
              </w:rPr>
              <w:t>from drop-down</w:t>
            </w:r>
          </w:p>
        </w:tc>
        <w:tc>
          <w:tcPr>
            <w:tcW w:w="7560" w:type="dxa"/>
            <w:tcBorders>
              <w:top w:val="single" w:sz="8" w:space="0" w:color="999999"/>
              <w:left w:val="single" w:sz="8" w:space="0" w:color="999999"/>
              <w:bottom w:val="single" w:sz="8" w:space="0" w:color="999999"/>
              <w:right w:val="single" w:sz="8" w:space="0" w:color="999999"/>
            </w:tcBorders>
          </w:tcPr>
          <w:p w14:paraId="428D0BD5" w14:textId="77777777" w:rsidR="001334C4" w:rsidRPr="00CE6896" w:rsidRDefault="001334C4" w:rsidP="001334C4">
            <w:pPr>
              <w:rPr>
                <w:lang w:val="en-US"/>
              </w:rPr>
            </w:pPr>
            <w:r w:rsidRPr="00CE6896">
              <w:rPr>
                <w:lang w:val="en-US"/>
              </w:rPr>
              <w:t>The values available for selection depend on the chosen country.</w:t>
            </w:r>
          </w:p>
        </w:tc>
      </w:tr>
      <w:tr w:rsidR="001334C4" w:rsidRPr="00A41C57" w14:paraId="5428B5FC" w14:textId="77777777" w:rsidTr="001334C4">
        <w:trPr>
          <w:trHeight w:val="357"/>
        </w:trPr>
        <w:tc>
          <w:tcPr>
            <w:tcW w:w="6722" w:type="dxa"/>
            <w:tcBorders>
              <w:top w:val="single" w:sz="8" w:space="0" w:color="999999"/>
              <w:left w:val="single" w:sz="8" w:space="0" w:color="999999"/>
              <w:bottom w:val="single" w:sz="8" w:space="0" w:color="999999"/>
              <w:right w:val="single" w:sz="8" w:space="0" w:color="999999"/>
            </w:tcBorders>
          </w:tcPr>
          <w:p w14:paraId="37A13C70" w14:textId="77777777" w:rsidR="001334C4" w:rsidRPr="00CE6896" w:rsidRDefault="001334C4" w:rsidP="001334C4">
            <w:pPr>
              <w:rPr>
                <w:lang w:val="en-US"/>
              </w:rPr>
            </w:pPr>
            <w:r w:rsidRPr="00CE6896">
              <w:rPr>
                <w:rStyle w:val="SAPScreenElement"/>
                <w:lang w:val="en-US"/>
              </w:rPr>
              <w:t>National Id</w:t>
            </w:r>
            <w:r w:rsidRPr="00CE6896">
              <w:rPr>
                <w:lang w:val="en-US"/>
              </w:rPr>
              <w:t>: enter as appropriate</w:t>
            </w:r>
          </w:p>
        </w:tc>
        <w:tc>
          <w:tcPr>
            <w:tcW w:w="7560" w:type="dxa"/>
            <w:tcBorders>
              <w:top w:val="single" w:sz="8" w:space="0" w:color="999999"/>
              <w:left w:val="single" w:sz="8" w:space="0" w:color="999999"/>
              <w:bottom w:val="single" w:sz="8" w:space="0" w:color="999999"/>
              <w:right w:val="single" w:sz="8" w:space="0" w:color="999999"/>
            </w:tcBorders>
          </w:tcPr>
          <w:p w14:paraId="3F98635D" w14:textId="77777777" w:rsidR="001334C4" w:rsidRPr="00CE6896" w:rsidRDefault="001334C4" w:rsidP="001334C4">
            <w:pPr>
              <w:rPr>
                <w:lang w:val="en-US"/>
              </w:rPr>
            </w:pPr>
            <w:r w:rsidRPr="00CE6896">
              <w:rPr>
                <w:lang w:val="en-US"/>
              </w:rPr>
              <w:t>The format of the value is predefined</w:t>
            </w:r>
            <w:r>
              <w:rPr>
                <w:lang w:val="en-US"/>
              </w:rPr>
              <w:t xml:space="preserve"> (</w:t>
            </w:r>
            <w:r w:rsidRPr="00C51F3C">
              <w:rPr>
                <w:rStyle w:val="SAPEmphasis"/>
                <w:lang w:val="en-US"/>
              </w:rPr>
              <w:t>NNN NNN NNN</w:t>
            </w:r>
            <w:r>
              <w:rPr>
                <w:lang w:val="en-US"/>
              </w:rPr>
              <w:t>) and consists of numbers only.</w:t>
            </w:r>
          </w:p>
        </w:tc>
      </w:tr>
      <w:tr w:rsidR="001334C4" w:rsidRPr="00A41C57" w14:paraId="410181EF" w14:textId="77777777" w:rsidTr="001334C4">
        <w:trPr>
          <w:trHeight w:val="357"/>
        </w:trPr>
        <w:tc>
          <w:tcPr>
            <w:tcW w:w="6722" w:type="dxa"/>
            <w:tcBorders>
              <w:top w:val="single" w:sz="8" w:space="0" w:color="999999"/>
              <w:left w:val="single" w:sz="8" w:space="0" w:color="999999"/>
              <w:bottom w:val="single" w:sz="8" w:space="0" w:color="999999"/>
              <w:right w:val="single" w:sz="8" w:space="0" w:color="999999"/>
            </w:tcBorders>
          </w:tcPr>
          <w:p w14:paraId="38DA5E29" w14:textId="77777777" w:rsidR="001334C4" w:rsidRPr="00CE6896" w:rsidRDefault="001334C4" w:rsidP="001334C4">
            <w:pPr>
              <w:rPr>
                <w:lang w:val="en-US"/>
              </w:rPr>
            </w:pPr>
            <w:r w:rsidRPr="00CE6896">
              <w:rPr>
                <w:rStyle w:val="SAPScreenElement"/>
                <w:lang w:val="en-US"/>
              </w:rPr>
              <w:t xml:space="preserve">Is Primary: </w:t>
            </w:r>
            <w:r w:rsidRPr="00CE6896">
              <w:rPr>
                <w:lang w:val="en-US"/>
              </w:rPr>
              <w:t>select</w:t>
            </w:r>
            <w:r w:rsidRPr="00CE6896">
              <w:rPr>
                <w:rStyle w:val="SAPUserEntry"/>
                <w:lang w:val="en-US"/>
              </w:rPr>
              <w:t xml:space="preserve"> Yes </w:t>
            </w:r>
            <w:r w:rsidRPr="00CE6896">
              <w:rPr>
                <w:lang w:val="en-US"/>
              </w:rPr>
              <w:t>from drop-down</w:t>
            </w:r>
          </w:p>
        </w:tc>
        <w:tc>
          <w:tcPr>
            <w:tcW w:w="7560" w:type="dxa"/>
            <w:tcBorders>
              <w:top w:val="single" w:sz="8" w:space="0" w:color="999999"/>
              <w:left w:val="single" w:sz="8" w:space="0" w:color="999999"/>
              <w:bottom w:val="single" w:sz="8" w:space="0" w:color="999999"/>
              <w:right w:val="single" w:sz="8" w:space="0" w:color="999999"/>
            </w:tcBorders>
          </w:tcPr>
          <w:p w14:paraId="2C5B2E07" w14:textId="77777777" w:rsidR="001334C4" w:rsidRPr="00CE6896" w:rsidRDefault="001334C4" w:rsidP="001334C4">
            <w:pPr>
              <w:rPr>
                <w:lang w:val="en-US"/>
              </w:rPr>
            </w:pPr>
          </w:p>
        </w:tc>
      </w:tr>
    </w:tbl>
    <w:p w14:paraId="71E27AEC" w14:textId="08994949" w:rsidR="001334C4" w:rsidRPr="00761D1E" w:rsidRDefault="001334C4" w:rsidP="001334C4">
      <w:pPr>
        <w:pStyle w:val="Heading3"/>
        <w:spacing w:before="240" w:after="120"/>
        <w:rPr>
          <w:lang w:val="en-US"/>
        </w:rPr>
      </w:pPr>
      <w:r>
        <w:rPr>
          <w:lang w:val="en-US"/>
        </w:rPr>
        <w:t xml:space="preserve"> </w:t>
      </w:r>
      <w:bookmarkStart w:id="11629" w:name="_Toc507063222"/>
      <w:r w:rsidRPr="00761D1E">
        <w:rPr>
          <w:lang w:val="en-US"/>
        </w:rPr>
        <w:t>China (CN)</w:t>
      </w:r>
      <w:bookmarkEnd w:id="11629"/>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282"/>
        <w:gridCol w:w="9000"/>
      </w:tblGrid>
      <w:tr w:rsidR="001334C4" w:rsidRPr="002326C1" w14:paraId="22076F74" w14:textId="77777777" w:rsidTr="001334C4">
        <w:trPr>
          <w:trHeight w:val="432"/>
          <w:tblHeader/>
        </w:trPr>
        <w:tc>
          <w:tcPr>
            <w:tcW w:w="5282" w:type="dxa"/>
            <w:tcBorders>
              <w:top w:val="single" w:sz="8" w:space="0" w:color="999999"/>
              <w:left w:val="single" w:sz="8" w:space="0" w:color="999999"/>
              <w:bottom w:val="single" w:sz="8" w:space="0" w:color="999999"/>
              <w:right w:val="single" w:sz="8" w:space="0" w:color="999999"/>
            </w:tcBorders>
            <w:shd w:val="clear" w:color="auto" w:fill="999999"/>
            <w:hideMark/>
          </w:tcPr>
          <w:p w14:paraId="1892AC6B" w14:textId="77777777" w:rsidR="001334C4" w:rsidRPr="002326C1" w:rsidRDefault="001334C4" w:rsidP="001334C4">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9000" w:type="dxa"/>
            <w:tcBorders>
              <w:top w:val="single" w:sz="8" w:space="0" w:color="999999"/>
              <w:left w:val="single" w:sz="8" w:space="0" w:color="999999"/>
              <w:bottom w:val="single" w:sz="8" w:space="0" w:color="999999"/>
              <w:right w:val="single" w:sz="8" w:space="0" w:color="999999"/>
            </w:tcBorders>
            <w:shd w:val="clear" w:color="auto" w:fill="999999"/>
            <w:hideMark/>
          </w:tcPr>
          <w:p w14:paraId="4DED41F0" w14:textId="77777777" w:rsidR="001334C4" w:rsidRPr="002326C1" w:rsidRDefault="001334C4" w:rsidP="001334C4">
            <w:pPr>
              <w:pStyle w:val="SAPTableHeader"/>
              <w:rPr>
                <w:lang w:val="en-US"/>
              </w:rPr>
            </w:pPr>
            <w:r w:rsidRPr="002326C1">
              <w:rPr>
                <w:lang w:val="en-US"/>
              </w:rPr>
              <w:t>Additional Information</w:t>
            </w:r>
          </w:p>
        </w:tc>
      </w:tr>
      <w:tr w:rsidR="001334C4" w:rsidRPr="00A41C57" w14:paraId="10B6CD98" w14:textId="77777777" w:rsidTr="001334C4">
        <w:trPr>
          <w:trHeight w:val="360"/>
        </w:trPr>
        <w:tc>
          <w:tcPr>
            <w:tcW w:w="5282" w:type="dxa"/>
            <w:tcBorders>
              <w:top w:val="single" w:sz="8" w:space="0" w:color="999999"/>
              <w:left w:val="single" w:sz="8" w:space="0" w:color="999999"/>
              <w:bottom w:val="single" w:sz="8" w:space="0" w:color="999999"/>
              <w:right w:val="single" w:sz="8" w:space="0" w:color="999999"/>
            </w:tcBorders>
          </w:tcPr>
          <w:p w14:paraId="124B71C3" w14:textId="77777777" w:rsidR="001334C4" w:rsidRPr="00CE6896" w:rsidRDefault="001334C4" w:rsidP="001334C4">
            <w:pPr>
              <w:rPr>
                <w:lang w:val="en-US"/>
              </w:rPr>
            </w:pPr>
            <w:r w:rsidRPr="00CE6896">
              <w:rPr>
                <w:rStyle w:val="SAPScreenElement"/>
                <w:lang w:val="en-US"/>
              </w:rPr>
              <w:t xml:space="preserve">Country: </w:t>
            </w:r>
            <w:r w:rsidRPr="003A18EB">
              <w:rPr>
                <w:lang w:val="en-US"/>
              </w:rPr>
              <w:t>select</w:t>
            </w:r>
            <w:r w:rsidRPr="003A18EB">
              <w:rPr>
                <w:rStyle w:val="SAPUserEntry"/>
                <w:lang w:val="en-US"/>
              </w:rPr>
              <w:t xml:space="preserve"> </w:t>
            </w:r>
            <w:r>
              <w:rPr>
                <w:rStyle w:val="SAPUserEntry"/>
                <w:lang w:val="en-US"/>
              </w:rPr>
              <w:t>China</w:t>
            </w:r>
            <w:r w:rsidRPr="003A18EB">
              <w:rPr>
                <w:rStyle w:val="SAPUserEntry"/>
                <w:b w:val="0"/>
                <w:lang w:val="en-US"/>
              </w:rPr>
              <w:t xml:space="preserve"> </w:t>
            </w:r>
            <w:r w:rsidRPr="003A18EB">
              <w:rPr>
                <w:lang w:val="en-US"/>
              </w:rPr>
              <w:t>from drop-down</w:t>
            </w:r>
          </w:p>
        </w:tc>
        <w:tc>
          <w:tcPr>
            <w:tcW w:w="9000" w:type="dxa"/>
            <w:tcBorders>
              <w:top w:val="single" w:sz="8" w:space="0" w:color="999999"/>
              <w:left w:val="single" w:sz="8" w:space="0" w:color="999999"/>
              <w:bottom w:val="single" w:sz="8" w:space="0" w:color="999999"/>
              <w:right w:val="single" w:sz="8" w:space="0" w:color="999999"/>
            </w:tcBorders>
          </w:tcPr>
          <w:p w14:paraId="7357F74A" w14:textId="77777777" w:rsidR="001334C4" w:rsidRPr="00CE6896" w:rsidRDefault="001334C4" w:rsidP="001334C4">
            <w:pPr>
              <w:rPr>
                <w:lang w:val="en-US"/>
              </w:rPr>
            </w:pPr>
            <w:r w:rsidRPr="00CE6896">
              <w:rPr>
                <w:lang w:val="en-US"/>
              </w:rPr>
              <w:t>In case you select a value for this field, you must fill the fields below, too!</w:t>
            </w:r>
          </w:p>
        </w:tc>
      </w:tr>
      <w:tr w:rsidR="001334C4" w:rsidRPr="00A41C57" w14:paraId="566623C1" w14:textId="77777777" w:rsidTr="001334C4">
        <w:trPr>
          <w:trHeight w:val="357"/>
        </w:trPr>
        <w:tc>
          <w:tcPr>
            <w:tcW w:w="5282" w:type="dxa"/>
            <w:tcBorders>
              <w:top w:val="single" w:sz="8" w:space="0" w:color="999999"/>
              <w:left w:val="single" w:sz="8" w:space="0" w:color="999999"/>
              <w:bottom w:val="single" w:sz="8" w:space="0" w:color="999999"/>
              <w:right w:val="single" w:sz="8" w:space="0" w:color="999999"/>
            </w:tcBorders>
          </w:tcPr>
          <w:p w14:paraId="4FF9EF7F" w14:textId="77777777" w:rsidR="001334C4" w:rsidRPr="00CE6896" w:rsidRDefault="001334C4" w:rsidP="001334C4">
            <w:pPr>
              <w:rPr>
                <w:lang w:val="en-US"/>
              </w:rPr>
            </w:pPr>
            <w:r w:rsidRPr="00CE6896">
              <w:rPr>
                <w:rStyle w:val="SAPScreenElement"/>
                <w:lang w:val="en-US"/>
              </w:rPr>
              <w:t>National Id Card Type</w:t>
            </w:r>
            <w:r w:rsidRPr="00CE6896">
              <w:rPr>
                <w:lang w:val="en-US"/>
              </w:rPr>
              <w:t xml:space="preserve">: </w:t>
            </w:r>
            <w:r w:rsidRPr="003A18EB">
              <w:rPr>
                <w:lang w:val="en-US"/>
              </w:rPr>
              <w:t>select</w:t>
            </w:r>
            <w:r>
              <w:rPr>
                <w:lang w:val="en-US"/>
              </w:rPr>
              <w:t xml:space="preserve"> one of the following values </w:t>
            </w:r>
            <w:r w:rsidRPr="003A18EB">
              <w:rPr>
                <w:lang w:val="en-US"/>
              </w:rPr>
              <w:t>from drop-down</w:t>
            </w:r>
            <w:r>
              <w:rPr>
                <w:lang w:val="en-US"/>
              </w:rPr>
              <w:t>:</w:t>
            </w:r>
            <w:r w:rsidRPr="008F326A">
              <w:rPr>
                <w:rStyle w:val="SAPUserEntry"/>
                <w:lang w:val="en-US"/>
              </w:rPr>
              <w:t xml:space="preserve"> </w:t>
            </w:r>
            <w:r w:rsidRPr="00761D1E">
              <w:rPr>
                <w:rStyle w:val="SAPUserEntry"/>
                <w:lang w:val="en-US"/>
              </w:rPr>
              <w:t>Resident Identity Card</w:t>
            </w:r>
            <w:r>
              <w:rPr>
                <w:lang w:val="en-US"/>
              </w:rPr>
              <w:t>,</w:t>
            </w:r>
            <w:r w:rsidRPr="008F326A">
              <w:rPr>
                <w:rStyle w:val="SAPUserEntry"/>
                <w:lang w:val="en-US"/>
              </w:rPr>
              <w:t xml:space="preserve"> </w:t>
            </w:r>
            <w:r w:rsidRPr="00761D1E">
              <w:rPr>
                <w:rStyle w:val="SAPUserEntry"/>
                <w:lang w:val="en-US"/>
              </w:rPr>
              <w:t>Resident Identity Card</w:t>
            </w:r>
            <w:r w:rsidRPr="00761D1E">
              <w:rPr>
                <w:lang w:val="en-US"/>
              </w:rPr>
              <w:t xml:space="preserve"> </w:t>
            </w:r>
            <w:r w:rsidRPr="00761D1E">
              <w:rPr>
                <w:rStyle w:val="SAPUserEntry"/>
                <w:lang w:val="en-US"/>
              </w:rPr>
              <w:t>(Old)</w:t>
            </w:r>
            <w:r>
              <w:rPr>
                <w:lang w:val="en-US"/>
              </w:rPr>
              <w:t>,</w:t>
            </w:r>
            <w:r w:rsidRPr="001334C4">
              <w:rPr>
                <w:rStyle w:val="SAPUserEntry"/>
                <w:lang w:val="en-US"/>
              </w:rPr>
              <w:t xml:space="preserve"> </w:t>
            </w:r>
            <w:r w:rsidRPr="00761D1E">
              <w:rPr>
                <w:rStyle w:val="SAPUserEntry"/>
                <w:lang w:val="en-US"/>
              </w:rPr>
              <w:t>Passport Number</w:t>
            </w:r>
          </w:p>
        </w:tc>
        <w:tc>
          <w:tcPr>
            <w:tcW w:w="9000" w:type="dxa"/>
            <w:tcBorders>
              <w:top w:val="single" w:sz="8" w:space="0" w:color="999999"/>
              <w:left w:val="single" w:sz="8" w:space="0" w:color="999999"/>
              <w:bottom w:val="single" w:sz="8" w:space="0" w:color="999999"/>
              <w:right w:val="single" w:sz="8" w:space="0" w:color="999999"/>
            </w:tcBorders>
          </w:tcPr>
          <w:p w14:paraId="4265CC94" w14:textId="77777777" w:rsidR="001334C4" w:rsidRPr="00CE6896" w:rsidRDefault="001334C4" w:rsidP="001334C4">
            <w:pPr>
              <w:rPr>
                <w:lang w:val="en-US"/>
              </w:rPr>
            </w:pPr>
            <w:r w:rsidRPr="00CE6896">
              <w:rPr>
                <w:lang w:val="en-US"/>
              </w:rPr>
              <w:t>The values available for selection depend on the chosen country.</w:t>
            </w:r>
          </w:p>
        </w:tc>
      </w:tr>
      <w:tr w:rsidR="001334C4" w:rsidRPr="00A41C57" w14:paraId="1A33B1DC" w14:textId="77777777" w:rsidTr="001334C4">
        <w:trPr>
          <w:trHeight w:val="357"/>
        </w:trPr>
        <w:tc>
          <w:tcPr>
            <w:tcW w:w="5282" w:type="dxa"/>
            <w:tcBorders>
              <w:top w:val="single" w:sz="8" w:space="0" w:color="999999"/>
              <w:left w:val="single" w:sz="8" w:space="0" w:color="999999"/>
              <w:bottom w:val="single" w:sz="8" w:space="0" w:color="999999"/>
              <w:right w:val="single" w:sz="8" w:space="0" w:color="999999"/>
            </w:tcBorders>
          </w:tcPr>
          <w:p w14:paraId="277682B9" w14:textId="77777777" w:rsidR="001334C4" w:rsidRPr="00CE6896" w:rsidRDefault="001334C4" w:rsidP="001334C4">
            <w:pPr>
              <w:rPr>
                <w:lang w:val="en-US"/>
              </w:rPr>
            </w:pPr>
            <w:r w:rsidRPr="00CE6896">
              <w:rPr>
                <w:rStyle w:val="SAPScreenElement"/>
                <w:lang w:val="en-US"/>
              </w:rPr>
              <w:t>National Id</w:t>
            </w:r>
            <w:r w:rsidRPr="00CE6896">
              <w:rPr>
                <w:lang w:val="en-US"/>
              </w:rPr>
              <w:t>: enter as appropriate</w:t>
            </w:r>
          </w:p>
        </w:tc>
        <w:tc>
          <w:tcPr>
            <w:tcW w:w="9000" w:type="dxa"/>
            <w:tcBorders>
              <w:top w:val="single" w:sz="8" w:space="0" w:color="999999"/>
              <w:left w:val="single" w:sz="8" w:space="0" w:color="999999"/>
              <w:bottom w:val="single" w:sz="8" w:space="0" w:color="999999"/>
              <w:right w:val="single" w:sz="8" w:space="0" w:color="999999"/>
            </w:tcBorders>
          </w:tcPr>
          <w:p w14:paraId="0881C45C" w14:textId="77777777" w:rsidR="001334C4" w:rsidRDefault="001334C4" w:rsidP="001334C4">
            <w:pPr>
              <w:rPr>
                <w:lang w:val="en-US"/>
              </w:rPr>
            </w:pPr>
            <w:r w:rsidRPr="00CE6896">
              <w:rPr>
                <w:lang w:val="en-US"/>
              </w:rPr>
              <w:t>The format of the value is predefined</w:t>
            </w:r>
            <w:r>
              <w:rPr>
                <w:lang w:val="en-US"/>
              </w:rPr>
              <w:t>, as follows:</w:t>
            </w:r>
          </w:p>
          <w:p w14:paraId="7556A608" w14:textId="22CC058D" w:rsidR="001334C4" w:rsidRPr="00DC25C3" w:rsidRDefault="001334C4" w:rsidP="001334C4">
            <w:pPr>
              <w:pStyle w:val="ListParagraph"/>
              <w:numPr>
                <w:ilvl w:val="0"/>
                <w:numId w:val="47"/>
              </w:numPr>
              <w:ind w:left="166" w:hanging="166"/>
              <w:rPr>
                <w:lang w:val="en-US"/>
              </w:rPr>
            </w:pPr>
            <w:r w:rsidRPr="008F326A">
              <w:rPr>
                <w:rStyle w:val="SAPUserEntry"/>
                <w:b w:val="0"/>
                <w:color w:val="auto"/>
                <w:lang w:val="en-US"/>
              </w:rPr>
              <w:lastRenderedPageBreak/>
              <w:t>Resident Identity Card</w:t>
            </w:r>
            <w:r w:rsidRPr="00761D1E">
              <w:rPr>
                <w:lang w:val="en-US"/>
              </w:rPr>
              <w:t xml:space="preserve">: </w:t>
            </w:r>
            <w:r w:rsidRPr="00DC25C3">
              <w:rPr>
                <w:rStyle w:val="SAPEmphasis"/>
                <w:lang w:val="en-US"/>
              </w:rPr>
              <w:t>NNNNNNNNNNNNNNNNNX</w:t>
            </w:r>
            <w:del w:id="11630" w:author="Author" w:date="2018-02-13T11:30:00Z">
              <w:r w:rsidRPr="00DC25C3" w:rsidDel="00F96538">
                <w:rPr>
                  <w:lang w:val="en-US"/>
                </w:rPr>
                <w:delText>,</w:delText>
              </w:r>
            </w:del>
            <w:r w:rsidRPr="00DC25C3">
              <w:rPr>
                <w:lang w:val="en-US"/>
              </w:rPr>
              <w:t xml:space="preserve"> </w:t>
            </w:r>
            <w:ins w:id="11631" w:author="Author" w:date="2018-02-13T11:30:00Z">
              <w:r w:rsidR="00F96538">
                <w:rPr>
                  <w:lang w:val="en-US"/>
                </w:rPr>
                <w:br/>
                <w:t xml:space="preserve">Digits 7 to 14 represent the “Date of Birth code” </w:t>
              </w:r>
            </w:ins>
            <w:ins w:id="11632" w:author="Author" w:date="2018-02-13T11:31:00Z">
              <w:r w:rsidR="00F96538">
                <w:rPr>
                  <w:lang w:val="en-US"/>
                </w:rPr>
                <w:t>of</w:t>
              </w:r>
            </w:ins>
            <w:ins w:id="11633" w:author="Author" w:date="2018-02-13T11:30:00Z">
              <w:r w:rsidR="00F96538">
                <w:rPr>
                  <w:lang w:val="en-US"/>
                </w:rPr>
                <w:t xml:space="preserve"> format YYYYMMDD (year/month/day). Digits 15 to 17 represent the order code. The last digit “X” represents the checksum, which </w:t>
              </w:r>
            </w:ins>
            <w:ins w:id="11634" w:author="Author" w:date="2018-02-13T11:31:00Z">
              <w:r w:rsidR="00F96538">
                <w:rPr>
                  <w:lang w:val="en-US"/>
                </w:rPr>
                <w:t>is calculated based on</w:t>
              </w:r>
            </w:ins>
            <w:ins w:id="11635" w:author="Author" w:date="2018-02-13T11:30:00Z">
              <w:r w:rsidR="00F96538">
                <w:rPr>
                  <w:lang w:val="en-US"/>
                </w:rPr>
                <w:t xml:space="preserve"> an ISO algorithm.</w:t>
              </w:r>
            </w:ins>
            <w:del w:id="11636" w:author="Author" w:date="2018-02-13T11:30:00Z">
              <w:r w:rsidRPr="00DC25C3" w:rsidDel="00F96538">
                <w:rPr>
                  <w:lang w:val="en-US"/>
                </w:rPr>
                <w:delText>with</w:delText>
              </w:r>
              <w:r w:rsidDel="00F96538">
                <w:rPr>
                  <w:rStyle w:val="SAPEmphasis"/>
                  <w:lang w:val="en-US"/>
                </w:rPr>
                <w:delText xml:space="preserve"> </w:delText>
              </w:r>
              <w:r w:rsidRPr="00DC25C3" w:rsidDel="00F96538">
                <w:rPr>
                  <w:rStyle w:val="SAPEmphasis"/>
                  <w:lang w:val="en-US"/>
                </w:rPr>
                <w:delText>X</w:delText>
              </w:r>
              <w:r w:rsidRPr="00DC25C3" w:rsidDel="00F96538">
                <w:rPr>
                  <w:lang w:val="en-US"/>
                </w:rPr>
                <w:delText xml:space="preserve"> represent</w:delText>
              </w:r>
              <w:r w:rsidDel="00F96538">
                <w:rPr>
                  <w:lang w:val="en-US"/>
                </w:rPr>
                <w:delText>ing</w:delText>
              </w:r>
              <w:r w:rsidRPr="00DC25C3" w:rsidDel="00F96538">
                <w:rPr>
                  <w:lang w:val="en-US"/>
                </w:rPr>
                <w:delText xml:space="preserve"> any alphanumeric character</w:delText>
              </w:r>
            </w:del>
          </w:p>
          <w:p w14:paraId="182C6BFB" w14:textId="77777777" w:rsidR="001334C4" w:rsidRPr="00761D1E" w:rsidRDefault="001334C4" w:rsidP="001334C4">
            <w:pPr>
              <w:pStyle w:val="ListParagraph"/>
              <w:numPr>
                <w:ilvl w:val="0"/>
                <w:numId w:val="47"/>
              </w:numPr>
              <w:ind w:left="166" w:hanging="166"/>
              <w:rPr>
                <w:rFonts w:ascii="Calibri" w:eastAsia="Times New Roman" w:hAnsi="Calibri" w:cs="Calibri"/>
                <w:sz w:val="22"/>
                <w:szCs w:val="22"/>
                <w:lang w:val="en-US"/>
              </w:rPr>
            </w:pPr>
            <w:r w:rsidRPr="008F326A">
              <w:rPr>
                <w:rStyle w:val="SAPUserEntry"/>
                <w:b w:val="0"/>
                <w:color w:val="auto"/>
                <w:lang w:val="en-US"/>
              </w:rPr>
              <w:t>Resident Identity Card</w:t>
            </w:r>
            <w:r w:rsidRPr="008F326A">
              <w:rPr>
                <w:b/>
                <w:lang w:val="en-US"/>
              </w:rPr>
              <w:t xml:space="preserve"> </w:t>
            </w:r>
            <w:r w:rsidRPr="008F326A">
              <w:rPr>
                <w:rStyle w:val="SAPUserEntry"/>
                <w:b w:val="0"/>
                <w:color w:val="auto"/>
                <w:lang w:val="en-US"/>
              </w:rPr>
              <w:t>(Old)</w:t>
            </w:r>
            <w:r w:rsidRPr="00761D1E">
              <w:rPr>
                <w:lang w:val="en-US"/>
              </w:rPr>
              <w:t xml:space="preserve">: </w:t>
            </w:r>
            <w:r w:rsidRPr="00DC25C3">
              <w:rPr>
                <w:rStyle w:val="SAPEmphasis"/>
                <w:lang w:val="en-US"/>
              </w:rPr>
              <w:t>NNNNNNNNNNNNNNNA</w:t>
            </w:r>
            <w:r w:rsidRPr="00DC25C3">
              <w:rPr>
                <w:lang w:val="en-US"/>
              </w:rPr>
              <w:t>, with</w:t>
            </w:r>
            <w:r>
              <w:rPr>
                <w:rStyle w:val="SAPEmphasis"/>
                <w:lang w:val="en-US"/>
              </w:rPr>
              <w:t xml:space="preserve"> </w:t>
            </w:r>
            <w:r w:rsidRPr="00DC25C3">
              <w:rPr>
                <w:rStyle w:val="SAPEmphasis"/>
                <w:lang w:val="en-US"/>
              </w:rPr>
              <w:t>A</w:t>
            </w:r>
            <w:r w:rsidRPr="00DC25C3">
              <w:rPr>
                <w:lang w:val="en-US"/>
              </w:rPr>
              <w:t xml:space="preserve"> represent</w:t>
            </w:r>
            <w:r>
              <w:rPr>
                <w:lang w:val="en-US"/>
              </w:rPr>
              <w:t>ing</w:t>
            </w:r>
            <w:r w:rsidRPr="00DC25C3">
              <w:rPr>
                <w:lang w:val="en-US"/>
              </w:rPr>
              <w:t xml:space="preserve"> </w:t>
            </w:r>
            <w:r>
              <w:rPr>
                <w:lang w:val="en-US"/>
              </w:rPr>
              <w:t>any letter</w:t>
            </w:r>
          </w:p>
          <w:p w14:paraId="7B374563" w14:textId="77777777" w:rsidR="001334C4" w:rsidRPr="00761D1E" w:rsidRDefault="001334C4" w:rsidP="001334C4">
            <w:pPr>
              <w:pStyle w:val="ListParagraph"/>
              <w:numPr>
                <w:ilvl w:val="0"/>
                <w:numId w:val="47"/>
              </w:numPr>
              <w:ind w:left="166" w:hanging="166"/>
              <w:rPr>
                <w:rStyle w:val="SAPEmphasis"/>
                <w:rFonts w:ascii="BentonSans Book" w:hAnsi="BentonSans Book"/>
                <w:lang w:val="en-US"/>
              </w:rPr>
            </w:pPr>
            <w:r w:rsidRPr="008F326A">
              <w:rPr>
                <w:rStyle w:val="SAPUserEntry"/>
                <w:b w:val="0"/>
                <w:color w:val="auto"/>
                <w:lang w:val="en-US"/>
              </w:rPr>
              <w:t>Passport Number</w:t>
            </w:r>
            <w:r w:rsidRPr="00761D1E">
              <w:rPr>
                <w:lang w:val="en-US"/>
              </w:rPr>
              <w:t xml:space="preserve">: </w:t>
            </w:r>
            <w:r w:rsidRPr="00DC25C3">
              <w:rPr>
                <w:rStyle w:val="SAPEmphasis"/>
                <w:lang w:val="en-US"/>
              </w:rPr>
              <w:t>ANNNNNNNN</w:t>
            </w:r>
            <w:r w:rsidRPr="00DC25C3">
              <w:rPr>
                <w:lang w:val="en-US"/>
              </w:rPr>
              <w:t>, with</w:t>
            </w:r>
            <w:r>
              <w:rPr>
                <w:rStyle w:val="SAPEmphasis"/>
                <w:lang w:val="en-US"/>
              </w:rPr>
              <w:t xml:space="preserve"> </w:t>
            </w:r>
            <w:r w:rsidRPr="00DC25C3">
              <w:rPr>
                <w:rStyle w:val="SAPEmphasis"/>
                <w:lang w:val="en-US"/>
              </w:rPr>
              <w:t>A</w:t>
            </w:r>
            <w:r w:rsidRPr="00DC25C3">
              <w:rPr>
                <w:lang w:val="en-US"/>
              </w:rPr>
              <w:t xml:space="preserve"> represent</w:t>
            </w:r>
            <w:r>
              <w:rPr>
                <w:lang w:val="en-US"/>
              </w:rPr>
              <w:t>ing</w:t>
            </w:r>
            <w:r w:rsidRPr="00DC25C3">
              <w:rPr>
                <w:lang w:val="en-US"/>
              </w:rPr>
              <w:t xml:space="preserve"> </w:t>
            </w:r>
            <w:r>
              <w:rPr>
                <w:lang w:val="en-US"/>
              </w:rPr>
              <w:t>any of the letters</w:t>
            </w:r>
            <w:r w:rsidRPr="001334C4">
              <w:rPr>
                <w:rStyle w:val="SAPUserEntry"/>
                <w:lang w:val="en-US"/>
              </w:rPr>
              <w:t xml:space="preserve"> </w:t>
            </w:r>
            <w:r w:rsidRPr="008F326A">
              <w:rPr>
                <w:rStyle w:val="SAPUserEntry"/>
                <w:lang w:val="en-US"/>
              </w:rPr>
              <w:t>E</w:t>
            </w:r>
            <w:r>
              <w:rPr>
                <w:lang w:val="en-US"/>
              </w:rPr>
              <w:t xml:space="preserve">, </w:t>
            </w:r>
            <w:r w:rsidRPr="008F326A">
              <w:rPr>
                <w:rStyle w:val="SAPUserEntry"/>
                <w:lang w:val="en-US"/>
              </w:rPr>
              <w:t>e</w:t>
            </w:r>
            <w:r>
              <w:rPr>
                <w:lang w:val="en-US"/>
              </w:rPr>
              <w:t xml:space="preserve">, </w:t>
            </w:r>
            <w:r w:rsidRPr="008F326A">
              <w:rPr>
                <w:rStyle w:val="SAPUserEntry"/>
                <w:lang w:val="en-US"/>
              </w:rPr>
              <w:t>G</w:t>
            </w:r>
            <w:r>
              <w:rPr>
                <w:lang w:val="en-US"/>
              </w:rPr>
              <w:t xml:space="preserve">, </w:t>
            </w:r>
            <w:r w:rsidRPr="008F326A">
              <w:rPr>
                <w:rStyle w:val="SAPUserEntry"/>
                <w:lang w:val="en-US"/>
              </w:rPr>
              <w:t>g</w:t>
            </w:r>
            <w:r>
              <w:rPr>
                <w:lang w:val="en-US"/>
              </w:rPr>
              <w:t xml:space="preserve">, </w:t>
            </w:r>
            <w:r w:rsidRPr="008F326A">
              <w:rPr>
                <w:rStyle w:val="SAPUserEntry"/>
                <w:lang w:val="en-US"/>
              </w:rPr>
              <w:t>S</w:t>
            </w:r>
            <w:r>
              <w:rPr>
                <w:lang w:val="en-US"/>
              </w:rPr>
              <w:t xml:space="preserve">, </w:t>
            </w:r>
            <w:r w:rsidRPr="008F326A">
              <w:rPr>
                <w:rStyle w:val="SAPUserEntry"/>
                <w:lang w:val="en-US"/>
              </w:rPr>
              <w:t>s</w:t>
            </w:r>
          </w:p>
          <w:p w14:paraId="126DD291" w14:textId="77777777" w:rsidR="001334C4" w:rsidRPr="00761D1E" w:rsidRDefault="001334C4" w:rsidP="001334C4">
            <w:pPr>
              <w:rPr>
                <w:lang w:val="en-US"/>
              </w:rPr>
            </w:pPr>
            <w:r>
              <w:rPr>
                <w:lang w:val="en-US"/>
              </w:rPr>
              <w:t>In all these</w:t>
            </w:r>
            <w:r w:rsidRPr="00CE6896">
              <w:rPr>
                <w:lang w:val="en-US"/>
              </w:rPr>
              <w:t xml:space="preserve"> format</w:t>
            </w:r>
            <w:r>
              <w:rPr>
                <w:lang w:val="en-US"/>
              </w:rPr>
              <w:t>s,</w:t>
            </w:r>
            <w:r w:rsidRPr="00CE6896">
              <w:rPr>
                <w:lang w:val="en-US"/>
              </w:rPr>
              <w:t xml:space="preserve"> </w:t>
            </w:r>
            <w:r w:rsidRPr="00921F0B">
              <w:rPr>
                <w:rStyle w:val="SAPEmphasis"/>
                <w:lang w:val="en-US"/>
              </w:rPr>
              <w:t>N</w:t>
            </w:r>
            <w:r>
              <w:rPr>
                <w:lang w:val="en-US"/>
              </w:rPr>
              <w:t xml:space="preserve"> represents a number.</w:t>
            </w:r>
          </w:p>
        </w:tc>
      </w:tr>
      <w:tr w:rsidR="001334C4" w:rsidRPr="00A41C57" w14:paraId="4828FB54" w14:textId="77777777" w:rsidTr="001334C4">
        <w:trPr>
          <w:trHeight w:val="357"/>
        </w:trPr>
        <w:tc>
          <w:tcPr>
            <w:tcW w:w="5282" w:type="dxa"/>
            <w:tcBorders>
              <w:top w:val="single" w:sz="8" w:space="0" w:color="999999"/>
              <w:left w:val="single" w:sz="8" w:space="0" w:color="999999"/>
              <w:bottom w:val="single" w:sz="8" w:space="0" w:color="999999"/>
              <w:right w:val="single" w:sz="8" w:space="0" w:color="999999"/>
            </w:tcBorders>
          </w:tcPr>
          <w:p w14:paraId="4C3B0CB4" w14:textId="77777777" w:rsidR="001334C4" w:rsidRPr="00CE6896" w:rsidRDefault="001334C4" w:rsidP="001334C4">
            <w:pPr>
              <w:rPr>
                <w:lang w:val="en-US"/>
              </w:rPr>
            </w:pPr>
            <w:r w:rsidRPr="00CE6896">
              <w:rPr>
                <w:rStyle w:val="SAPScreenElement"/>
                <w:lang w:val="en-US"/>
              </w:rPr>
              <w:lastRenderedPageBreak/>
              <w:t xml:space="preserve">Is Primary: </w:t>
            </w:r>
            <w:r w:rsidRPr="00CE6896">
              <w:rPr>
                <w:lang w:val="en-US"/>
              </w:rPr>
              <w:t>select</w:t>
            </w:r>
            <w:r w:rsidRPr="00CE6896">
              <w:rPr>
                <w:rStyle w:val="SAPUserEntry"/>
                <w:lang w:val="en-US"/>
              </w:rPr>
              <w:t xml:space="preserve"> Yes </w:t>
            </w:r>
            <w:r w:rsidRPr="00CE6896">
              <w:rPr>
                <w:lang w:val="en-US"/>
              </w:rPr>
              <w:t>from drop-down</w:t>
            </w:r>
          </w:p>
        </w:tc>
        <w:tc>
          <w:tcPr>
            <w:tcW w:w="9000" w:type="dxa"/>
            <w:tcBorders>
              <w:top w:val="single" w:sz="8" w:space="0" w:color="999999"/>
              <w:left w:val="single" w:sz="8" w:space="0" w:color="999999"/>
              <w:bottom w:val="single" w:sz="8" w:space="0" w:color="999999"/>
              <w:right w:val="single" w:sz="8" w:space="0" w:color="999999"/>
            </w:tcBorders>
          </w:tcPr>
          <w:p w14:paraId="10632FAF" w14:textId="77777777" w:rsidR="001334C4" w:rsidRPr="00CE6896" w:rsidRDefault="001334C4" w:rsidP="001334C4">
            <w:pPr>
              <w:rPr>
                <w:lang w:val="en-US"/>
              </w:rPr>
            </w:pPr>
            <w:r w:rsidRPr="008F326A">
              <w:rPr>
                <w:lang w:val="en-US"/>
              </w:rPr>
              <w:t>In case you maintain several National Id Card types, then only one of them can be maintained as primary.</w:t>
            </w:r>
          </w:p>
        </w:tc>
      </w:tr>
    </w:tbl>
    <w:p w14:paraId="56F2A21A" w14:textId="11AA415A" w:rsidR="001334C4" w:rsidRPr="00AE1E45" w:rsidRDefault="001334C4" w:rsidP="001334C4">
      <w:pPr>
        <w:pStyle w:val="Heading3"/>
        <w:spacing w:before="240" w:after="120"/>
        <w:rPr>
          <w:lang w:val="en-US"/>
        </w:rPr>
      </w:pPr>
      <w:r>
        <w:rPr>
          <w:lang w:val="en-US"/>
        </w:rPr>
        <w:t xml:space="preserve"> </w:t>
      </w:r>
      <w:bookmarkStart w:id="11637" w:name="_Toc507063223"/>
      <w:r>
        <w:rPr>
          <w:lang w:val="en-US"/>
        </w:rPr>
        <w:t>France</w:t>
      </w:r>
      <w:r w:rsidRPr="00AE1E45">
        <w:rPr>
          <w:lang w:val="en-US"/>
        </w:rPr>
        <w:t xml:space="preserve"> (</w:t>
      </w:r>
      <w:r>
        <w:rPr>
          <w:lang w:val="en-US"/>
        </w:rPr>
        <w:t>FR</w:t>
      </w:r>
      <w:r w:rsidRPr="00AE1E45">
        <w:rPr>
          <w:lang w:val="en-US"/>
        </w:rPr>
        <w:t>)</w:t>
      </w:r>
      <w:bookmarkEnd w:id="11637"/>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922"/>
        <w:gridCol w:w="9360"/>
      </w:tblGrid>
      <w:tr w:rsidR="001334C4" w:rsidRPr="002326C1" w14:paraId="5CB390CE" w14:textId="77777777" w:rsidTr="000937AC">
        <w:trPr>
          <w:trHeight w:val="432"/>
          <w:tblHeader/>
        </w:trPr>
        <w:tc>
          <w:tcPr>
            <w:tcW w:w="4922" w:type="dxa"/>
            <w:tcBorders>
              <w:top w:val="single" w:sz="8" w:space="0" w:color="999999"/>
              <w:left w:val="single" w:sz="8" w:space="0" w:color="999999"/>
              <w:bottom w:val="single" w:sz="8" w:space="0" w:color="999999"/>
              <w:right w:val="single" w:sz="8" w:space="0" w:color="999999"/>
            </w:tcBorders>
            <w:shd w:val="clear" w:color="auto" w:fill="999999"/>
            <w:hideMark/>
          </w:tcPr>
          <w:p w14:paraId="3541A533" w14:textId="77777777" w:rsidR="001334C4" w:rsidRPr="002326C1" w:rsidRDefault="001334C4" w:rsidP="001334C4">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9360" w:type="dxa"/>
            <w:tcBorders>
              <w:top w:val="single" w:sz="8" w:space="0" w:color="999999"/>
              <w:left w:val="single" w:sz="8" w:space="0" w:color="999999"/>
              <w:bottom w:val="single" w:sz="8" w:space="0" w:color="999999"/>
              <w:right w:val="single" w:sz="8" w:space="0" w:color="999999"/>
            </w:tcBorders>
            <w:shd w:val="clear" w:color="auto" w:fill="999999"/>
            <w:hideMark/>
          </w:tcPr>
          <w:p w14:paraId="326B62A1" w14:textId="77777777" w:rsidR="001334C4" w:rsidRPr="002326C1" w:rsidRDefault="001334C4" w:rsidP="001334C4">
            <w:pPr>
              <w:pStyle w:val="SAPTableHeader"/>
              <w:rPr>
                <w:lang w:val="en-US"/>
              </w:rPr>
            </w:pPr>
            <w:r w:rsidRPr="002326C1">
              <w:rPr>
                <w:lang w:val="en-US"/>
              </w:rPr>
              <w:t>Additional Information</w:t>
            </w:r>
          </w:p>
        </w:tc>
      </w:tr>
      <w:tr w:rsidR="001334C4" w:rsidRPr="00A41C57" w14:paraId="07CA07DD" w14:textId="77777777" w:rsidTr="000937AC">
        <w:trPr>
          <w:trHeight w:val="360"/>
        </w:trPr>
        <w:tc>
          <w:tcPr>
            <w:tcW w:w="4922" w:type="dxa"/>
            <w:tcBorders>
              <w:top w:val="single" w:sz="8" w:space="0" w:color="999999"/>
              <w:left w:val="single" w:sz="8" w:space="0" w:color="999999"/>
              <w:bottom w:val="single" w:sz="8" w:space="0" w:color="999999"/>
              <w:right w:val="single" w:sz="8" w:space="0" w:color="999999"/>
            </w:tcBorders>
          </w:tcPr>
          <w:p w14:paraId="6FC71243" w14:textId="13447183" w:rsidR="001334C4" w:rsidRPr="00CE6896" w:rsidRDefault="001334C4" w:rsidP="001334C4">
            <w:pPr>
              <w:rPr>
                <w:lang w:val="en-US"/>
              </w:rPr>
            </w:pPr>
            <w:r w:rsidRPr="00CE6896">
              <w:rPr>
                <w:rStyle w:val="SAPScreenElement"/>
                <w:lang w:val="en-US"/>
              </w:rPr>
              <w:t xml:space="preserve">Country: </w:t>
            </w:r>
            <w:r w:rsidRPr="00920E6F">
              <w:rPr>
                <w:lang w:val="en-US"/>
              </w:rPr>
              <w:t>select</w:t>
            </w:r>
            <w:r w:rsidRPr="00920E6F">
              <w:rPr>
                <w:rStyle w:val="SAPUserEntry"/>
                <w:lang w:val="en-US"/>
              </w:rPr>
              <w:t xml:space="preserve"> </w:t>
            </w:r>
            <w:r w:rsidR="00DD20AE" w:rsidRPr="0033437B">
              <w:rPr>
                <w:rStyle w:val="SAPUserEntry"/>
                <w:lang w:val="en-US"/>
              </w:rPr>
              <w:t>France</w:t>
            </w:r>
            <w:r w:rsidR="00DD20AE" w:rsidRPr="0033437B">
              <w:rPr>
                <w:rStyle w:val="SAPUserEntry"/>
                <w:b w:val="0"/>
                <w:lang w:val="en-US"/>
              </w:rPr>
              <w:t xml:space="preserve"> </w:t>
            </w:r>
            <w:r w:rsidRPr="00920E6F">
              <w:rPr>
                <w:lang w:val="en-US"/>
              </w:rPr>
              <w:t>from drop-down</w:t>
            </w:r>
          </w:p>
        </w:tc>
        <w:tc>
          <w:tcPr>
            <w:tcW w:w="9360" w:type="dxa"/>
            <w:tcBorders>
              <w:top w:val="single" w:sz="8" w:space="0" w:color="999999"/>
              <w:left w:val="single" w:sz="8" w:space="0" w:color="999999"/>
              <w:bottom w:val="single" w:sz="8" w:space="0" w:color="999999"/>
              <w:right w:val="single" w:sz="8" w:space="0" w:color="999999"/>
            </w:tcBorders>
          </w:tcPr>
          <w:p w14:paraId="431495F7" w14:textId="77777777" w:rsidR="001334C4" w:rsidRPr="00CE6896" w:rsidRDefault="001334C4" w:rsidP="001334C4">
            <w:pPr>
              <w:rPr>
                <w:lang w:val="en-US"/>
              </w:rPr>
            </w:pPr>
            <w:r w:rsidRPr="00CE6896">
              <w:rPr>
                <w:lang w:val="en-US"/>
              </w:rPr>
              <w:t>In case you select a value for this field, you must fill the fields below, too!</w:t>
            </w:r>
          </w:p>
        </w:tc>
      </w:tr>
      <w:tr w:rsidR="001334C4" w:rsidRPr="00A41C57" w14:paraId="0F4E1DAC" w14:textId="77777777" w:rsidTr="000937AC">
        <w:trPr>
          <w:trHeight w:val="357"/>
        </w:trPr>
        <w:tc>
          <w:tcPr>
            <w:tcW w:w="4922" w:type="dxa"/>
            <w:tcBorders>
              <w:top w:val="single" w:sz="8" w:space="0" w:color="999999"/>
              <w:left w:val="single" w:sz="8" w:space="0" w:color="999999"/>
              <w:bottom w:val="single" w:sz="8" w:space="0" w:color="999999"/>
              <w:right w:val="single" w:sz="8" w:space="0" w:color="999999"/>
            </w:tcBorders>
          </w:tcPr>
          <w:p w14:paraId="6C9C68AC" w14:textId="77D3BEAC" w:rsidR="001334C4" w:rsidRPr="00CE6896" w:rsidRDefault="001334C4" w:rsidP="001334C4">
            <w:pPr>
              <w:rPr>
                <w:lang w:val="en-US"/>
              </w:rPr>
            </w:pPr>
            <w:r w:rsidRPr="00CE6896">
              <w:rPr>
                <w:rStyle w:val="SAPScreenElement"/>
                <w:lang w:val="en-US"/>
              </w:rPr>
              <w:t>National Id Card Type</w:t>
            </w:r>
            <w:r w:rsidRPr="00CE6896">
              <w:rPr>
                <w:lang w:val="en-US"/>
              </w:rPr>
              <w:t xml:space="preserve">: </w:t>
            </w:r>
            <w:r w:rsidRPr="00920E6F">
              <w:rPr>
                <w:lang w:val="en-US"/>
              </w:rPr>
              <w:t>select</w:t>
            </w:r>
            <w:r w:rsidRPr="00921F0B">
              <w:rPr>
                <w:rStyle w:val="SAPUserEntry"/>
                <w:lang w:val="en-US"/>
              </w:rPr>
              <w:t xml:space="preserve"> </w:t>
            </w:r>
            <w:r w:rsidRPr="00920E6F">
              <w:rPr>
                <w:rStyle w:val="SAPUserEntry"/>
                <w:lang w:val="en-US"/>
              </w:rPr>
              <w:t>NI</w:t>
            </w:r>
            <w:r w:rsidR="00DD20AE">
              <w:rPr>
                <w:rStyle w:val="SAPUserEntry"/>
                <w:lang w:val="en-US"/>
              </w:rPr>
              <w:t>R</w:t>
            </w:r>
            <w:r w:rsidRPr="00920E6F" w:rsidDel="004B4452">
              <w:rPr>
                <w:rStyle w:val="SAPUserEntry"/>
                <w:lang w:val="en-US"/>
              </w:rPr>
              <w:t xml:space="preserve"> </w:t>
            </w:r>
            <w:r w:rsidRPr="00920E6F">
              <w:rPr>
                <w:lang w:val="en-US"/>
              </w:rPr>
              <w:t>from drop-down</w:t>
            </w:r>
          </w:p>
        </w:tc>
        <w:tc>
          <w:tcPr>
            <w:tcW w:w="9360" w:type="dxa"/>
            <w:tcBorders>
              <w:top w:val="single" w:sz="8" w:space="0" w:color="999999"/>
              <w:left w:val="single" w:sz="8" w:space="0" w:color="999999"/>
              <w:bottom w:val="single" w:sz="8" w:space="0" w:color="999999"/>
              <w:right w:val="single" w:sz="8" w:space="0" w:color="999999"/>
            </w:tcBorders>
          </w:tcPr>
          <w:p w14:paraId="476881F3" w14:textId="77777777" w:rsidR="001334C4" w:rsidRPr="00CE6896" w:rsidRDefault="001334C4" w:rsidP="001334C4">
            <w:pPr>
              <w:rPr>
                <w:lang w:val="en-US"/>
              </w:rPr>
            </w:pPr>
            <w:r w:rsidRPr="00CE6896">
              <w:rPr>
                <w:lang w:val="en-US"/>
              </w:rPr>
              <w:t>The values available for selection depend on the chosen country.</w:t>
            </w:r>
          </w:p>
        </w:tc>
      </w:tr>
      <w:tr w:rsidR="00DD20AE" w:rsidRPr="00A41C57" w14:paraId="3EDB9D97" w14:textId="77777777" w:rsidTr="000937AC">
        <w:trPr>
          <w:trHeight w:val="357"/>
        </w:trPr>
        <w:tc>
          <w:tcPr>
            <w:tcW w:w="4922" w:type="dxa"/>
            <w:tcBorders>
              <w:top w:val="single" w:sz="8" w:space="0" w:color="999999"/>
              <w:left w:val="single" w:sz="8" w:space="0" w:color="999999"/>
              <w:bottom w:val="single" w:sz="8" w:space="0" w:color="999999"/>
              <w:right w:val="single" w:sz="8" w:space="0" w:color="999999"/>
            </w:tcBorders>
          </w:tcPr>
          <w:p w14:paraId="723EEC52" w14:textId="77777777" w:rsidR="00DD20AE" w:rsidRDefault="00DD20AE" w:rsidP="00DD20AE">
            <w:pPr>
              <w:rPr>
                <w:lang w:val="en-US"/>
              </w:rPr>
            </w:pPr>
            <w:r w:rsidRPr="00CE6896">
              <w:rPr>
                <w:rStyle w:val="SAPScreenElement"/>
                <w:lang w:val="en-US"/>
              </w:rPr>
              <w:t>National Id</w:t>
            </w:r>
            <w:r w:rsidRPr="00CE6896">
              <w:rPr>
                <w:lang w:val="en-US"/>
              </w:rPr>
              <w:t>: enter as appropriate</w:t>
            </w:r>
          </w:p>
          <w:p w14:paraId="1DD57379" w14:textId="77777777" w:rsidR="00DD20AE" w:rsidRPr="0033437B" w:rsidRDefault="00DD20AE" w:rsidP="00DD20AE">
            <w:pPr>
              <w:pStyle w:val="SAPNoteHeading"/>
              <w:ind w:left="0"/>
              <w:rPr>
                <w:lang w:val="en-US"/>
              </w:rPr>
            </w:pPr>
            <w:r w:rsidRPr="0033437B">
              <w:rPr>
                <w:noProof/>
                <w:lang w:val="en-US"/>
              </w:rPr>
              <w:drawing>
                <wp:inline distT="0" distB="0" distL="0" distR="0" wp14:anchorId="5A4A4A87" wp14:editId="6F19FCE0">
                  <wp:extent cx="228600" cy="228600"/>
                  <wp:effectExtent l="0" t="0" r="0" b="0"/>
                  <wp:docPr id="7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Pr>
                <w:lang w:val="en-US"/>
              </w:rPr>
              <w:t> Recommendation</w:t>
            </w:r>
          </w:p>
          <w:p w14:paraId="20BBA8E0" w14:textId="77777777" w:rsidR="00DD20AE" w:rsidRPr="0033437B" w:rsidRDefault="00DD20AE" w:rsidP="00DD20AE">
            <w:pPr>
              <w:rPr>
                <w:lang w:val="en-US"/>
              </w:rPr>
            </w:pPr>
            <w:r w:rsidRPr="0033437B">
              <w:rPr>
                <w:lang w:val="en-US"/>
              </w:rPr>
              <w:t xml:space="preserve">Make sure that the value you enter here conforms to the values entered in the fields </w:t>
            </w:r>
            <w:r w:rsidRPr="0033437B">
              <w:rPr>
                <w:rStyle w:val="SAPScreenElement"/>
                <w:lang w:val="en-US"/>
              </w:rPr>
              <w:t>Gender (Salutation)</w:t>
            </w:r>
            <w:r w:rsidRPr="0033437B">
              <w:rPr>
                <w:lang w:val="en-US"/>
              </w:rPr>
              <w:t xml:space="preserve">, </w:t>
            </w:r>
            <w:r w:rsidRPr="0033437B">
              <w:rPr>
                <w:rStyle w:val="SAPScreenElement"/>
                <w:lang w:val="en-US"/>
              </w:rPr>
              <w:t>Date Of Birth</w:t>
            </w:r>
            <w:r w:rsidRPr="0033437B">
              <w:rPr>
                <w:lang w:val="en-US"/>
              </w:rPr>
              <w:t xml:space="preserve">, and </w:t>
            </w:r>
            <w:r w:rsidRPr="0033437B">
              <w:rPr>
                <w:rStyle w:val="SAPScreenElement"/>
                <w:lang w:val="en-US"/>
              </w:rPr>
              <w:t>Region Of Birth</w:t>
            </w:r>
            <w:r w:rsidRPr="0033437B">
              <w:rPr>
                <w:lang w:val="en-US"/>
              </w:rPr>
              <w:t xml:space="preserve">. </w:t>
            </w:r>
          </w:p>
          <w:p w14:paraId="42D51385" w14:textId="7B9DDD47" w:rsidR="00DD20AE" w:rsidRPr="00CE6896" w:rsidRDefault="00DD20AE" w:rsidP="00DD20AE">
            <w:pPr>
              <w:rPr>
                <w:lang w:val="en-US"/>
              </w:rPr>
            </w:pPr>
          </w:p>
        </w:tc>
        <w:tc>
          <w:tcPr>
            <w:tcW w:w="9360" w:type="dxa"/>
            <w:tcBorders>
              <w:top w:val="single" w:sz="8" w:space="0" w:color="999999"/>
              <w:left w:val="single" w:sz="8" w:space="0" w:color="999999"/>
              <w:bottom w:val="single" w:sz="8" w:space="0" w:color="999999"/>
              <w:right w:val="single" w:sz="8" w:space="0" w:color="999999"/>
            </w:tcBorders>
          </w:tcPr>
          <w:p w14:paraId="16D7FBD1" w14:textId="77777777" w:rsidR="008072B1" w:rsidRDefault="008072B1" w:rsidP="008072B1">
            <w:pPr>
              <w:rPr>
                <w:rFonts w:asciiTheme="minorHAnsi" w:eastAsiaTheme="minorHAnsi" w:hAnsiTheme="minorHAnsi"/>
                <w:sz w:val="22"/>
                <w:szCs w:val="22"/>
                <w:lang w:val="en-US"/>
              </w:rPr>
            </w:pPr>
            <w:r w:rsidRPr="008072B1">
              <w:rPr>
                <w:lang w:val="en-US"/>
              </w:rPr>
              <w:t xml:space="preserve">The format of the value is predefined as </w:t>
            </w:r>
            <w:r w:rsidRPr="008072B1">
              <w:rPr>
                <w:rStyle w:val="SAPEmphasis"/>
                <w:lang w:val="en-US"/>
              </w:rPr>
              <w:t>NYYMMNXNNNNNN NN</w:t>
            </w:r>
            <w:r w:rsidRPr="008072B1">
              <w:rPr>
                <w:lang w:val="en-US"/>
              </w:rPr>
              <w:t>, where:</w:t>
            </w:r>
          </w:p>
          <w:p w14:paraId="76E445C8" w14:textId="77777777" w:rsidR="008072B1" w:rsidRDefault="008072B1" w:rsidP="008072B1">
            <w:pPr>
              <w:pStyle w:val="ListParagraph"/>
              <w:numPr>
                <w:ilvl w:val="0"/>
                <w:numId w:val="58"/>
              </w:numPr>
              <w:ind w:left="162" w:hanging="162"/>
              <w:rPr>
                <w:lang w:val="en-US"/>
              </w:rPr>
            </w:pPr>
            <w:r>
              <w:rPr>
                <w:lang w:val="en-US"/>
              </w:rPr>
              <w:t>Digit 1 “N” represents the gender (1=Male, 2=Female);</w:t>
            </w:r>
          </w:p>
          <w:p w14:paraId="2E560716" w14:textId="77777777" w:rsidR="008072B1" w:rsidRDefault="008072B1" w:rsidP="008072B1">
            <w:pPr>
              <w:pStyle w:val="ListParagraph"/>
              <w:numPr>
                <w:ilvl w:val="0"/>
                <w:numId w:val="58"/>
              </w:numPr>
              <w:ind w:left="162" w:hanging="162"/>
              <w:rPr>
                <w:lang w:val="en-US"/>
              </w:rPr>
            </w:pPr>
            <w:r>
              <w:rPr>
                <w:lang w:val="en-US"/>
              </w:rPr>
              <w:t>Digits 2 and 3 “YY” represent the year of birth;</w:t>
            </w:r>
          </w:p>
          <w:p w14:paraId="355AB388" w14:textId="77777777" w:rsidR="008072B1" w:rsidRDefault="008072B1" w:rsidP="008072B1">
            <w:pPr>
              <w:pStyle w:val="ListParagraph"/>
              <w:numPr>
                <w:ilvl w:val="0"/>
                <w:numId w:val="58"/>
              </w:numPr>
              <w:ind w:left="162" w:hanging="162"/>
              <w:rPr>
                <w:lang w:val="en-US"/>
              </w:rPr>
            </w:pPr>
            <w:r>
              <w:rPr>
                <w:lang w:val="en-US"/>
              </w:rPr>
              <w:t>Digits 4 and 5 “MM” represent the month of birth;</w:t>
            </w:r>
          </w:p>
          <w:p w14:paraId="73A62864" w14:textId="77777777" w:rsidR="008072B1" w:rsidRDefault="008072B1" w:rsidP="008072B1">
            <w:pPr>
              <w:pStyle w:val="ListParagraph"/>
              <w:numPr>
                <w:ilvl w:val="0"/>
                <w:numId w:val="58"/>
              </w:numPr>
              <w:ind w:left="162" w:hanging="162"/>
              <w:rPr>
                <w:lang w:val="en-US"/>
              </w:rPr>
            </w:pPr>
            <w:r>
              <w:rPr>
                <w:lang w:val="en-US"/>
              </w:rPr>
              <w:t>For a person born in Metropolitan France, digits 6 and 7 “NX” represent the region of birth;</w:t>
            </w:r>
          </w:p>
          <w:p w14:paraId="4868892D" w14:textId="77777777" w:rsidR="008072B1" w:rsidRDefault="008072B1" w:rsidP="008072B1">
            <w:pPr>
              <w:pStyle w:val="ListParagraph"/>
              <w:numPr>
                <w:ilvl w:val="0"/>
                <w:numId w:val="58"/>
              </w:numPr>
              <w:ind w:left="162" w:hanging="162"/>
              <w:rPr>
                <w:noProof/>
                <w:lang w:val="en-US"/>
              </w:rPr>
            </w:pPr>
            <w:r>
              <w:rPr>
                <w:lang w:val="en-US"/>
              </w:rPr>
              <w:t>For a person born in Overseas Departments or in Overseas Territories, Collectivities and Countries related to France, digits 6, 7, and 8 “NXN” represent the region of birth;</w:t>
            </w:r>
          </w:p>
          <w:p w14:paraId="6D635F22" w14:textId="77777777" w:rsidR="008072B1" w:rsidRDefault="008072B1" w:rsidP="008072B1">
            <w:pPr>
              <w:pStyle w:val="ListParagraph"/>
              <w:numPr>
                <w:ilvl w:val="0"/>
                <w:numId w:val="58"/>
              </w:numPr>
              <w:ind w:left="162" w:hanging="162"/>
              <w:rPr>
                <w:noProof/>
                <w:lang w:val="en-US"/>
              </w:rPr>
            </w:pPr>
            <w:r>
              <w:rPr>
                <w:lang w:val="en-US"/>
              </w:rPr>
              <w:t>Digits 14 and 15 “NN” are control characters.</w:t>
            </w:r>
          </w:p>
          <w:p w14:paraId="184588C0" w14:textId="52B69C3C" w:rsidR="008072B1" w:rsidRPr="00F52D24" w:rsidRDefault="008072B1" w:rsidP="00F52D24">
            <w:pPr>
              <w:pStyle w:val="SAPNoteHeading"/>
              <w:ind w:left="0"/>
              <w:rPr>
                <w:lang w:val="en-US"/>
              </w:rPr>
            </w:pPr>
            <w:r>
              <w:rPr>
                <w:noProof/>
                <w:lang w:val="en-US"/>
              </w:rPr>
              <w:drawing>
                <wp:inline distT="0" distB="0" distL="0" distR="0" wp14:anchorId="437266A1" wp14:editId="404C85D2">
                  <wp:extent cx="225425" cy="225425"/>
                  <wp:effectExtent l="0" t="0" r="3175" b="3175"/>
                  <wp:docPr id="743"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52D24">
              <w:rPr>
                <w:lang w:val="en-US"/>
              </w:rPr>
              <w:t> Note</w:t>
            </w:r>
          </w:p>
          <w:p w14:paraId="17C01468" w14:textId="3E9BE8B8" w:rsidR="008072B1" w:rsidRPr="008072B1" w:rsidRDefault="008072B1" w:rsidP="008072B1">
            <w:pPr>
              <w:rPr>
                <w:lang w:val="en-US"/>
              </w:rPr>
            </w:pPr>
            <w:r w:rsidRPr="008072B1">
              <w:rPr>
                <w:lang w:val="en-US"/>
              </w:rPr>
              <w:t>In case the employee is born in a country other than France, digits 6 to 10 reflect the country of birth.</w:t>
            </w:r>
          </w:p>
        </w:tc>
      </w:tr>
      <w:tr w:rsidR="001334C4" w:rsidRPr="00A41C57" w14:paraId="6B34DA17" w14:textId="77777777" w:rsidTr="000937AC">
        <w:trPr>
          <w:trHeight w:val="357"/>
        </w:trPr>
        <w:tc>
          <w:tcPr>
            <w:tcW w:w="4922" w:type="dxa"/>
            <w:tcBorders>
              <w:top w:val="single" w:sz="8" w:space="0" w:color="999999"/>
              <w:left w:val="single" w:sz="8" w:space="0" w:color="999999"/>
              <w:bottom w:val="single" w:sz="8" w:space="0" w:color="999999"/>
              <w:right w:val="single" w:sz="8" w:space="0" w:color="999999"/>
            </w:tcBorders>
          </w:tcPr>
          <w:p w14:paraId="0A399275" w14:textId="77777777" w:rsidR="001334C4" w:rsidRPr="00CE6896" w:rsidRDefault="001334C4" w:rsidP="001334C4">
            <w:pPr>
              <w:rPr>
                <w:lang w:val="en-US"/>
              </w:rPr>
            </w:pPr>
            <w:r w:rsidRPr="00CE6896">
              <w:rPr>
                <w:rStyle w:val="SAPScreenElement"/>
                <w:lang w:val="en-US"/>
              </w:rPr>
              <w:t xml:space="preserve">Is Primary: </w:t>
            </w:r>
            <w:r w:rsidRPr="00CE6896">
              <w:rPr>
                <w:lang w:val="en-US"/>
              </w:rPr>
              <w:t>select</w:t>
            </w:r>
            <w:r w:rsidRPr="00CE6896">
              <w:rPr>
                <w:rStyle w:val="SAPUserEntry"/>
                <w:lang w:val="en-US"/>
              </w:rPr>
              <w:t xml:space="preserve"> Yes </w:t>
            </w:r>
            <w:r w:rsidRPr="00CE6896">
              <w:rPr>
                <w:lang w:val="en-US"/>
              </w:rPr>
              <w:t>from drop-down</w:t>
            </w:r>
          </w:p>
        </w:tc>
        <w:tc>
          <w:tcPr>
            <w:tcW w:w="9360" w:type="dxa"/>
            <w:tcBorders>
              <w:top w:val="single" w:sz="8" w:space="0" w:color="999999"/>
              <w:left w:val="single" w:sz="8" w:space="0" w:color="999999"/>
              <w:bottom w:val="single" w:sz="8" w:space="0" w:color="999999"/>
              <w:right w:val="single" w:sz="8" w:space="0" w:color="999999"/>
            </w:tcBorders>
          </w:tcPr>
          <w:p w14:paraId="5DB45BDB" w14:textId="77777777" w:rsidR="001334C4" w:rsidRPr="00CE6896" w:rsidRDefault="001334C4" w:rsidP="001334C4">
            <w:pPr>
              <w:rPr>
                <w:lang w:val="en-US"/>
              </w:rPr>
            </w:pPr>
          </w:p>
        </w:tc>
      </w:tr>
    </w:tbl>
    <w:p w14:paraId="673EAC8A" w14:textId="565D0F7C" w:rsidR="001334C4" w:rsidRPr="00AE1E45" w:rsidRDefault="001334C4" w:rsidP="001334C4">
      <w:pPr>
        <w:pStyle w:val="Heading3"/>
        <w:spacing w:before="240" w:after="120"/>
        <w:rPr>
          <w:lang w:val="en-US"/>
        </w:rPr>
      </w:pPr>
      <w:r>
        <w:rPr>
          <w:lang w:val="en-US"/>
        </w:rPr>
        <w:t xml:space="preserve"> </w:t>
      </w:r>
      <w:bookmarkStart w:id="11638" w:name="_Toc507063224"/>
      <w:r w:rsidRPr="00AE1E45">
        <w:rPr>
          <w:lang w:val="en-US"/>
        </w:rPr>
        <w:t>United Kingdom (GB)</w:t>
      </w:r>
      <w:bookmarkEnd w:id="11638"/>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02"/>
        <w:gridCol w:w="7380"/>
      </w:tblGrid>
      <w:tr w:rsidR="001334C4" w:rsidRPr="002326C1" w14:paraId="275D9411" w14:textId="77777777" w:rsidTr="001334C4">
        <w:trPr>
          <w:trHeight w:val="432"/>
          <w:tblHeader/>
        </w:trPr>
        <w:tc>
          <w:tcPr>
            <w:tcW w:w="6902" w:type="dxa"/>
            <w:tcBorders>
              <w:top w:val="single" w:sz="8" w:space="0" w:color="999999"/>
              <w:left w:val="single" w:sz="8" w:space="0" w:color="999999"/>
              <w:bottom w:val="single" w:sz="8" w:space="0" w:color="999999"/>
              <w:right w:val="single" w:sz="8" w:space="0" w:color="999999"/>
            </w:tcBorders>
            <w:shd w:val="clear" w:color="auto" w:fill="999999"/>
            <w:hideMark/>
          </w:tcPr>
          <w:p w14:paraId="6A6E20F8" w14:textId="77777777" w:rsidR="001334C4" w:rsidRPr="002326C1" w:rsidRDefault="001334C4" w:rsidP="001334C4">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380" w:type="dxa"/>
            <w:tcBorders>
              <w:top w:val="single" w:sz="8" w:space="0" w:color="999999"/>
              <w:left w:val="single" w:sz="8" w:space="0" w:color="999999"/>
              <w:bottom w:val="single" w:sz="8" w:space="0" w:color="999999"/>
              <w:right w:val="single" w:sz="8" w:space="0" w:color="999999"/>
            </w:tcBorders>
            <w:shd w:val="clear" w:color="auto" w:fill="999999"/>
            <w:hideMark/>
          </w:tcPr>
          <w:p w14:paraId="1DF3A715" w14:textId="77777777" w:rsidR="001334C4" w:rsidRPr="002326C1" w:rsidRDefault="001334C4" w:rsidP="001334C4">
            <w:pPr>
              <w:pStyle w:val="SAPTableHeader"/>
              <w:rPr>
                <w:lang w:val="en-US"/>
              </w:rPr>
            </w:pPr>
            <w:r w:rsidRPr="002326C1">
              <w:rPr>
                <w:lang w:val="en-US"/>
              </w:rPr>
              <w:t>Additional Information</w:t>
            </w:r>
          </w:p>
        </w:tc>
      </w:tr>
      <w:tr w:rsidR="001334C4" w:rsidRPr="00A41C57" w14:paraId="0EF5A352" w14:textId="77777777" w:rsidTr="001334C4">
        <w:trPr>
          <w:trHeight w:val="360"/>
        </w:trPr>
        <w:tc>
          <w:tcPr>
            <w:tcW w:w="6902" w:type="dxa"/>
            <w:tcBorders>
              <w:top w:val="single" w:sz="8" w:space="0" w:color="999999"/>
              <w:left w:val="single" w:sz="8" w:space="0" w:color="999999"/>
              <w:bottom w:val="single" w:sz="8" w:space="0" w:color="999999"/>
              <w:right w:val="single" w:sz="8" w:space="0" w:color="999999"/>
            </w:tcBorders>
          </w:tcPr>
          <w:p w14:paraId="4C0615EF" w14:textId="77777777" w:rsidR="001334C4" w:rsidRPr="00CE6896" w:rsidRDefault="001334C4" w:rsidP="001334C4">
            <w:pPr>
              <w:rPr>
                <w:lang w:val="en-US"/>
              </w:rPr>
            </w:pPr>
            <w:r w:rsidRPr="00CE6896">
              <w:rPr>
                <w:rStyle w:val="SAPScreenElement"/>
                <w:lang w:val="en-US"/>
              </w:rPr>
              <w:t xml:space="preserve">Country: </w:t>
            </w:r>
            <w:r w:rsidRPr="00920E6F">
              <w:rPr>
                <w:lang w:val="en-US"/>
              </w:rPr>
              <w:t>select</w:t>
            </w:r>
            <w:r w:rsidRPr="00920E6F">
              <w:rPr>
                <w:rStyle w:val="SAPUserEntry"/>
                <w:lang w:val="en-US"/>
              </w:rPr>
              <w:t xml:space="preserve"> United Kingdom</w:t>
            </w:r>
            <w:r w:rsidRPr="00920E6F">
              <w:rPr>
                <w:rStyle w:val="SAPUserEntry"/>
                <w:b w:val="0"/>
                <w:lang w:val="en-US"/>
              </w:rPr>
              <w:t xml:space="preserve"> </w:t>
            </w:r>
            <w:r w:rsidRPr="00920E6F">
              <w:rPr>
                <w:lang w:val="en-US"/>
              </w:rPr>
              <w:t>from drop-down</w:t>
            </w:r>
          </w:p>
        </w:tc>
        <w:tc>
          <w:tcPr>
            <w:tcW w:w="7380" w:type="dxa"/>
            <w:tcBorders>
              <w:top w:val="single" w:sz="8" w:space="0" w:color="999999"/>
              <w:left w:val="single" w:sz="8" w:space="0" w:color="999999"/>
              <w:bottom w:val="single" w:sz="8" w:space="0" w:color="999999"/>
              <w:right w:val="single" w:sz="8" w:space="0" w:color="999999"/>
            </w:tcBorders>
          </w:tcPr>
          <w:p w14:paraId="20844FC9" w14:textId="77777777" w:rsidR="001334C4" w:rsidRPr="00CE6896" w:rsidRDefault="001334C4" w:rsidP="001334C4">
            <w:pPr>
              <w:rPr>
                <w:lang w:val="en-US"/>
              </w:rPr>
            </w:pPr>
            <w:r w:rsidRPr="00CE6896">
              <w:rPr>
                <w:lang w:val="en-US"/>
              </w:rPr>
              <w:t>In case you select a value for this field, you must fill the fields below, too!</w:t>
            </w:r>
          </w:p>
        </w:tc>
      </w:tr>
      <w:tr w:rsidR="001334C4" w:rsidRPr="00A41C57" w14:paraId="0D95BFC9" w14:textId="77777777" w:rsidTr="001334C4">
        <w:trPr>
          <w:trHeight w:val="357"/>
        </w:trPr>
        <w:tc>
          <w:tcPr>
            <w:tcW w:w="6902" w:type="dxa"/>
            <w:tcBorders>
              <w:top w:val="single" w:sz="8" w:space="0" w:color="999999"/>
              <w:left w:val="single" w:sz="8" w:space="0" w:color="999999"/>
              <w:bottom w:val="single" w:sz="8" w:space="0" w:color="999999"/>
              <w:right w:val="single" w:sz="8" w:space="0" w:color="999999"/>
            </w:tcBorders>
          </w:tcPr>
          <w:p w14:paraId="00873757" w14:textId="77777777" w:rsidR="001334C4" w:rsidRPr="00CE6896" w:rsidRDefault="001334C4" w:rsidP="001334C4">
            <w:pPr>
              <w:rPr>
                <w:lang w:val="en-US"/>
              </w:rPr>
            </w:pPr>
            <w:r w:rsidRPr="00CE6896">
              <w:rPr>
                <w:rStyle w:val="SAPScreenElement"/>
                <w:lang w:val="en-US"/>
              </w:rPr>
              <w:t>National Id Card Type</w:t>
            </w:r>
            <w:r w:rsidRPr="00CE6896">
              <w:rPr>
                <w:lang w:val="en-US"/>
              </w:rPr>
              <w:t xml:space="preserve">: </w:t>
            </w:r>
            <w:r w:rsidRPr="00920E6F">
              <w:rPr>
                <w:lang w:val="en-US"/>
              </w:rPr>
              <w:t>select</w:t>
            </w:r>
            <w:r w:rsidRPr="00921F0B">
              <w:rPr>
                <w:rStyle w:val="SAPUserEntry"/>
                <w:lang w:val="en-US"/>
              </w:rPr>
              <w:t xml:space="preserve"> </w:t>
            </w:r>
            <w:r w:rsidRPr="00920E6F">
              <w:rPr>
                <w:rStyle w:val="SAPUserEntry"/>
                <w:lang w:val="en-US"/>
              </w:rPr>
              <w:t>National Insurance Number</w:t>
            </w:r>
            <w:r w:rsidRPr="00920E6F" w:rsidDel="004B4452">
              <w:rPr>
                <w:rStyle w:val="SAPUserEntry"/>
                <w:lang w:val="en-US"/>
              </w:rPr>
              <w:t xml:space="preserve"> </w:t>
            </w:r>
            <w:r w:rsidRPr="00920E6F">
              <w:rPr>
                <w:lang w:val="en-US"/>
              </w:rPr>
              <w:t>from drop-down</w:t>
            </w:r>
          </w:p>
        </w:tc>
        <w:tc>
          <w:tcPr>
            <w:tcW w:w="7380" w:type="dxa"/>
            <w:tcBorders>
              <w:top w:val="single" w:sz="8" w:space="0" w:color="999999"/>
              <w:left w:val="single" w:sz="8" w:space="0" w:color="999999"/>
              <w:bottom w:val="single" w:sz="8" w:space="0" w:color="999999"/>
              <w:right w:val="single" w:sz="8" w:space="0" w:color="999999"/>
            </w:tcBorders>
          </w:tcPr>
          <w:p w14:paraId="5E62C112" w14:textId="77777777" w:rsidR="001334C4" w:rsidRPr="00CE6896" w:rsidRDefault="001334C4" w:rsidP="001334C4">
            <w:pPr>
              <w:rPr>
                <w:lang w:val="en-US"/>
              </w:rPr>
            </w:pPr>
            <w:r w:rsidRPr="00CE6896">
              <w:rPr>
                <w:lang w:val="en-US"/>
              </w:rPr>
              <w:t>The values available for selection depend on the chosen country.</w:t>
            </w:r>
          </w:p>
        </w:tc>
      </w:tr>
      <w:tr w:rsidR="001334C4" w:rsidRPr="00A41C57" w14:paraId="35F8317E" w14:textId="77777777" w:rsidTr="001334C4">
        <w:trPr>
          <w:trHeight w:val="357"/>
        </w:trPr>
        <w:tc>
          <w:tcPr>
            <w:tcW w:w="6902" w:type="dxa"/>
            <w:tcBorders>
              <w:top w:val="single" w:sz="8" w:space="0" w:color="999999"/>
              <w:left w:val="single" w:sz="8" w:space="0" w:color="999999"/>
              <w:bottom w:val="single" w:sz="8" w:space="0" w:color="999999"/>
              <w:right w:val="single" w:sz="8" w:space="0" w:color="999999"/>
            </w:tcBorders>
          </w:tcPr>
          <w:p w14:paraId="44EB44B5" w14:textId="77777777" w:rsidR="001334C4" w:rsidRPr="00CE6896" w:rsidRDefault="001334C4" w:rsidP="001334C4">
            <w:pPr>
              <w:rPr>
                <w:lang w:val="en-US"/>
              </w:rPr>
            </w:pPr>
            <w:r w:rsidRPr="00CE6896">
              <w:rPr>
                <w:rStyle w:val="SAPScreenElement"/>
                <w:lang w:val="en-US"/>
              </w:rPr>
              <w:lastRenderedPageBreak/>
              <w:t>National Id</w:t>
            </w:r>
            <w:r w:rsidRPr="00CE6896">
              <w:rPr>
                <w:lang w:val="en-US"/>
              </w:rPr>
              <w:t>: enter as appropriate</w:t>
            </w:r>
          </w:p>
        </w:tc>
        <w:tc>
          <w:tcPr>
            <w:tcW w:w="7380" w:type="dxa"/>
            <w:tcBorders>
              <w:top w:val="single" w:sz="8" w:space="0" w:color="999999"/>
              <w:left w:val="single" w:sz="8" w:space="0" w:color="999999"/>
              <w:bottom w:val="single" w:sz="8" w:space="0" w:color="999999"/>
              <w:right w:val="single" w:sz="8" w:space="0" w:color="999999"/>
            </w:tcBorders>
          </w:tcPr>
          <w:p w14:paraId="10B7A08F" w14:textId="77777777" w:rsidR="001334C4" w:rsidRDefault="001334C4" w:rsidP="001334C4">
            <w:pPr>
              <w:rPr>
                <w:lang w:val="en-US"/>
              </w:rPr>
            </w:pPr>
            <w:r w:rsidRPr="00CE6896">
              <w:rPr>
                <w:lang w:val="en-US"/>
              </w:rPr>
              <w:t>The fo</w:t>
            </w:r>
            <w:r>
              <w:rPr>
                <w:lang w:val="en-US"/>
              </w:rPr>
              <w:t>rmat of the value is predefined as</w:t>
            </w:r>
            <w:r w:rsidRPr="00920E6F">
              <w:rPr>
                <w:lang w:val="en-US"/>
              </w:rPr>
              <w:t xml:space="preserve"> </w:t>
            </w:r>
            <w:r w:rsidRPr="00C51F3C">
              <w:rPr>
                <w:rStyle w:val="SAPEmphasis"/>
                <w:lang w:val="en-US"/>
              </w:rPr>
              <w:t>AA NN NN NN A</w:t>
            </w:r>
            <w:r w:rsidRPr="00C51F3C">
              <w:rPr>
                <w:lang w:val="en-US"/>
              </w:rPr>
              <w:t xml:space="preserve">, with </w:t>
            </w:r>
            <w:r w:rsidRPr="00C51F3C">
              <w:rPr>
                <w:rStyle w:val="SAPEmphasis"/>
                <w:lang w:val="en-US"/>
              </w:rPr>
              <w:t>A</w:t>
            </w:r>
            <w:r w:rsidRPr="00C51F3C">
              <w:rPr>
                <w:lang w:val="en-US"/>
              </w:rPr>
              <w:t xml:space="preserve"> </w:t>
            </w:r>
            <w:r>
              <w:rPr>
                <w:lang w:val="en-US"/>
              </w:rPr>
              <w:t xml:space="preserve">representing an upper-case letter and </w:t>
            </w:r>
            <w:r w:rsidRPr="00921F0B">
              <w:rPr>
                <w:rStyle w:val="SAPEmphasis"/>
                <w:lang w:val="en-US"/>
              </w:rPr>
              <w:t>N</w:t>
            </w:r>
            <w:r>
              <w:rPr>
                <w:lang w:val="en-US"/>
              </w:rPr>
              <w:t xml:space="preserve"> representing a number. </w:t>
            </w:r>
          </w:p>
          <w:p w14:paraId="6F974864" w14:textId="77777777" w:rsidR="001334C4" w:rsidRPr="00C51F3C" w:rsidRDefault="001334C4" w:rsidP="001334C4">
            <w:pPr>
              <w:rPr>
                <w:rFonts w:ascii="Calibri" w:eastAsia="Calibri" w:hAnsi="Calibri"/>
                <w:sz w:val="22"/>
                <w:szCs w:val="22"/>
                <w:lang w:val="en-US"/>
              </w:rPr>
            </w:pPr>
            <w:r w:rsidRPr="00C51F3C">
              <w:rPr>
                <w:lang w:val="en-US"/>
              </w:rPr>
              <w:t>The first character must not be</w:t>
            </w:r>
            <w:r w:rsidRPr="00C51F3C">
              <w:rPr>
                <w:rStyle w:val="SAPUserEntry"/>
                <w:lang w:val="en-US"/>
              </w:rPr>
              <w:t xml:space="preserve"> D</w:t>
            </w:r>
            <w:r w:rsidRPr="00C51F3C">
              <w:rPr>
                <w:lang w:val="en-US"/>
              </w:rPr>
              <w:t xml:space="preserve">, </w:t>
            </w:r>
            <w:r w:rsidRPr="00C51F3C">
              <w:rPr>
                <w:rStyle w:val="SAPUserEntry"/>
                <w:lang w:val="en-US"/>
              </w:rPr>
              <w:t>F</w:t>
            </w:r>
            <w:r w:rsidRPr="00C51F3C">
              <w:rPr>
                <w:lang w:val="en-US"/>
              </w:rPr>
              <w:t xml:space="preserve">, </w:t>
            </w:r>
            <w:r w:rsidRPr="00C51F3C">
              <w:rPr>
                <w:rStyle w:val="SAPUserEntry"/>
                <w:lang w:val="en-US"/>
              </w:rPr>
              <w:t>I</w:t>
            </w:r>
            <w:r w:rsidRPr="00C51F3C">
              <w:rPr>
                <w:lang w:val="en-US"/>
              </w:rPr>
              <w:t xml:space="preserve">, </w:t>
            </w:r>
            <w:r w:rsidRPr="00C51F3C">
              <w:rPr>
                <w:rStyle w:val="SAPUserEntry"/>
                <w:lang w:val="en-US"/>
              </w:rPr>
              <w:t>Q</w:t>
            </w:r>
            <w:r w:rsidRPr="00C51F3C">
              <w:rPr>
                <w:lang w:val="en-US"/>
              </w:rPr>
              <w:t xml:space="preserve">, </w:t>
            </w:r>
            <w:r w:rsidRPr="00C51F3C">
              <w:rPr>
                <w:rStyle w:val="SAPUserEntry"/>
                <w:lang w:val="en-US"/>
              </w:rPr>
              <w:t xml:space="preserve">U </w:t>
            </w:r>
            <w:r w:rsidRPr="00C51F3C">
              <w:rPr>
                <w:lang w:val="en-US"/>
              </w:rPr>
              <w:t>or</w:t>
            </w:r>
            <w:r w:rsidRPr="00C51F3C">
              <w:rPr>
                <w:rStyle w:val="SAPUserEntry"/>
                <w:lang w:val="en-US"/>
              </w:rPr>
              <w:t xml:space="preserve"> V</w:t>
            </w:r>
            <w:r>
              <w:rPr>
                <w:lang w:val="en-US"/>
              </w:rPr>
              <w:t>.</w:t>
            </w:r>
          </w:p>
          <w:p w14:paraId="19C1183F" w14:textId="77777777" w:rsidR="001334C4" w:rsidRDefault="001334C4" w:rsidP="001334C4">
            <w:pPr>
              <w:rPr>
                <w:lang w:val="en-US"/>
              </w:rPr>
            </w:pPr>
            <w:r w:rsidRPr="00C51F3C">
              <w:rPr>
                <w:lang w:val="en-US"/>
              </w:rPr>
              <w:t>The second character must not be</w:t>
            </w:r>
            <w:r w:rsidRPr="00C51F3C">
              <w:rPr>
                <w:rStyle w:val="SAPUserEntry"/>
                <w:lang w:val="en-US"/>
              </w:rPr>
              <w:t xml:space="preserve"> D</w:t>
            </w:r>
            <w:r w:rsidRPr="00C51F3C">
              <w:rPr>
                <w:lang w:val="en-US"/>
              </w:rPr>
              <w:t xml:space="preserve">, </w:t>
            </w:r>
            <w:r w:rsidRPr="00C51F3C">
              <w:rPr>
                <w:rStyle w:val="SAPUserEntry"/>
                <w:lang w:val="en-US"/>
              </w:rPr>
              <w:t>F</w:t>
            </w:r>
            <w:r w:rsidRPr="00C51F3C">
              <w:rPr>
                <w:lang w:val="en-US"/>
              </w:rPr>
              <w:t xml:space="preserve">, </w:t>
            </w:r>
            <w:r w:rsidRPr="00C51F3C">
              <w:rPr>
                <w:rStyle w:val="SAPUserEntry"/>
                <w:lang w:val="en-US"/>
              </w:rPr>
              <w:t>I</w:t>
            </w:r>
            <w:r w:rsidRPr="00C51F3C">
              <w:rPr>
                <w:lang w:val="en-US"/>
              </w:rPr>
              <w:t xml:space="preserve">, </w:t>
            </w:r>
            <w:r w:rsidRPr="00921F0B">
              <w:rPr>
                <w:rStyle w:val="SAPUserEntry"/>
                <w:lang w:val="en-US"/>
              </w:rPr>
              <w:t>O</w:t>
            </w:r>
            <w:r>
              <w:rPr>
                <w:lang w:val="en-US"/>
              </w:rPr>
              <w:t xml:space="preserve">, </w:t>
            </w:r>
            <w:r w:rsidRPr="00C51F3C">
              <w:rPr>
                <w:rStyle w:val="SAPUserEntry"/>
                <w:lang w:val="en-US"/>
              </w:rPr>
              <w:t>Q</w:t>
            </w:r>
            <w:r w:rsidRPr="00C51F3C">
              <w:rPr>
                <w:lang w:val="en-US"/>
              </w:rPr>
              <w:t xml:space="preserve">, </w:t>
            </w:r>
            <w:r w:rsidRPr="00C51F3C">
              <w:rPr>
                <w:rStyle w:val="SAPUserEntry"/>
                <w:lang w:val="en-US"/>
              </w:rPr>
              <w:t xml:space="preserve">U </w:t>
            </w:r>
            <w:r w:rsidRPr="00C51F3C">
              <w:rPr>
                <w:lang w:val="en-US"/>
              </w:rPr>
              <w:t>or</w:t>
            </w:r>
            <w:r w:rsidRPr="00C51F3C">
              <w:rPr>
                <w:rStyle w:val="SAPUserEntry"/>
                <w:lang w:val="en-US"/>
              </w:rPr>
              <w:t xml:space="preserve"> V</w:t>
            </w:r>
            <w:r>
              <w:rPr>
                <w:lang w:val="en-US"/>
              </w:rPr>
              <w:t>.</w:t>
            </w:r>
          </w:p>
          <w:p w14:paraId="1FCBDC5D" w14:textId="77777777" w:rsidR="001334C4" w:rsidRDefault="001334C4" w:rsidP="001334C4">
            <w:pPr>
              <w:rPr>
                <w:lang w:val="en-US"/>
              </w:rPr>
            </w:pPr>
            <w:r>
              <w:rPr>
                <w:lang w:val="en-US"/>
              </w:rPr>
              <w:t>The combinations</w:t>
            </w:r>
            <w:r w:rsidRPr="002C3B39">
              <w:rPr>
                <w:rStyle w:val="SAPUserEntry"/>
                <w:lang w:val="en-US"/>
              </w:rPr>
              <w:t xml:space="preserve"> BG</w:t>
            </w:r>
            <w:r w:rsidRPr="00C51F3C">
              <w:rPr>
                <w:lang w:val="en-US"/>
              </w:rPr>
              <w:t xml:space="preserve">, </w:t>
            </w:r>
            <w:r w:rsidRPr="002C3B39">
              <w:rPr>
                <w:rStyle w:val="SAPUserEntry"/>
                <w:lang w:val="en-US"/>
              </w:rPr>
              <w:t>GB</w:t>
            </w:r>
            <w:r w:rsidRPr="00C51F3C">
              <w:rPr>
                <w:lang w:val="en-US"/>
              </w:rPr>
              <w:t xml:space="preserve">, </w:t>
            </w:r>
            <w:r w:rsidRPr="002C3B39">
              <w:rPr>
                <w:rStyle w:val="SAPUserEntry"/>
                <w:lang w:val="en-US"/>
              </w:rPr>
              <w:t>KN</w:t>
            </w:r>
            <w:r w:rsidRPr="00C51F3C">
              <w:rPr>
                <w:lang w:val="en-US"/>
              </w:rPr>
              <w:t xml:space="preserve">, </w:t>
            </w:r>
            <w:r w:rsidRPr="002C3B39">
              <w:rPr>
                <w:rStyle w:val="SAPUserEntry"/>
                <w:lang w:val="en-US"/>
              </w:rPr>
              <w:t>NK</w:t>
            </w:r>
            <w:r w:rsidRPr="00C51F3C">
              <w:rPr>
                <w:lang w:val="en-US"/>
              </w:rPr>
              <w:t xml:space="preserve">, </w:t>
            </w:r>
            <w:r w:rsidRPr="002C3B39">
              <w:rPr>
                <w:rStyle w:val="SAPUserEntry"/>
                <w:lang w:val="en-US"/>
              </w:rPr>
              <w:t>NT</w:t>
            </w:r>
            <w:r w:rsidRPr="00C51F3C">
              <w:rPr>
                <w:lang w:val="en-US"/>
              </w:rPr>
              <w:t xml:space="preserve">, </w:t>
            </w:r>
            <w:r w:rsidRPr="002C3B39">
              <w:rPr>
                <w:rStyle w:val="SAPUserEntry"/>
                <w:lang w:val="en-US"/>
              </w:rPr>
              <w:t xml:space="preserve">TN </w:t>
            </w:r>
            <w:r w:rsidRPr="00C51F3C">
              <w:rPr>
                <w:lang w:val="en-US"/>
              </w:rPr>
              <w:t>and</w:t>
            </w:r>
            <w:r w:rsidRPr="002C3B39">
              <w:rPr>
                <w:rStyle w:val="SAPUserEntry"/>
                <w:lang w:val="en-US"/>
              </w:rPr>
              <w:t xml:space="preserve"> ZZ </w:t>
            </w:r>
            <w:r>
              <w:rPr>
                <w:lang w:val="en-US"/>
              </w:rPr>
              <w:t xml:space="preserve">should not be used </w:t>
            </w:r>
            <w:r w:rsidRPr="00C51F3C">
              <w:rPr>
                <w:lang w:val="en-US"/>
              </w:rPr>
              <w:t>as prefixes</w:t>
            </w:r>
            <w:r>
              <w:rPr>
                <w:lang w:val="en-US"/>
              </w:rPr>
              <w:t>.</w:t>
            </w:r>
          </w:p>
          <w:p w14:paraId="6AD1AD74" w14:textId="77777777" w:rsidR="001334C4" w:rsidRPr="002C3B39" w:rsidRDefault="001334C4" w:rsidP="001334C4">
            <w:pPr>
              <w:rPr>
                <w:lang w:val="en-US"/>
              </w:rPr>
            </w:pPr>
            <w:r w:rsidRPr="002C3B39">
              <w:rPr>
                <w:lang w:val="en-US"/>
              </w:rPr>
              <w:t xml:space="preserve">The </w:t>
            </w:r>
            <w:r>
              <w:rPr>
                <w:lang w:val="en-US"/>
              </w:rPr>
              <w:t>last</w:t>
            </w:r>
            <w:r w:rsidRPr="002C3B39">
              <w:rPr>
                <w:lang w:val="en-US"/>
              </w:rPr>
              <w:t xml:space="preserve"> character can be any</w:t>
            </w:r>
            <w:r>
              <w:rPr>
                <w:lang w:val="en-US"/>
              </w:rPr>
              <w:t xml:space="preserve"> of the letters</w:t>
            </w:r>
            <w:r w:rsidRPr="002C3B39">
              <w:rPr>
                <w:rStyle w:val="SAPUserEntry"/>
                <w:lang w:val="en-US"/>
              </w:rPr>
              <w:t xml:space="preserve"> </w:t>
            </w:r>
            <w:r>
              <w:rPr>
                <w:rStyle w:val="SAPUserEntry"/>
                <w:lang w:val="en-US"/>
              </w:rPr>
              <w:t>A</w:t>
            </w:r>
            <w:r>
              <w:rPr>
                <w:lang w:val="en-US"/>
              </w:rPr>
              <w:t xml:space="preserve">, </w:t>
            </w:r>
            <w:r>
              <w:rPr>
                <w:rStyle w:val="SAPUserEntry"/>
                <w:lang w:val="en-US"/>
              </w:rPr>
              <w:t>B</w:t>
            </w:r>
            <w:r w:rsidRPr="00C51F3C">
              <w:rPr>
                <w:lang w:val="en-US"/>
              </w:rPr>
              <w:t xml:space="preserve">, </w:t>
            </w:r>
            <w:r>
              <w:rPr>
                <w:rStyle w:val="SAPUserEntry"/>
                <w:lang w:val="en-US"/>
              </w:rPr>
              <w:t>C</w:t>
            </w:r>
            <w:r w:rsidRPr="00C51F3C">
              <w:rPr>
                <w:rStyle w:val="SAPUserEntry"/>
                <w:lang w:val="en-US"/>
              </w:rPr>
              <w:t xml:space="preserve"> </w:t>
            </w:r>
            <w:r w:rsidRPr="00C51F3C">
              <w:rPr>
                <w:lang w:val="en-US"/>
              </w:rPr>
              <w:t>or</w:t>
            </w:r>
            <w:r w:rsidRPr="00C51F3C">
              <w:rPr>
                <w:rStyle w:val="SAPUserEntry"/>
                <w:lang w:val="en-US"/>
              </w:rPr>
              <w:t xml:space="preserve"> D</w:t>
            </w:r>
            <w:r w:rsidRPr="002C3B39">
              <w:rPr>
                <w:lang w:val="en-US"/>
              </w:rPr>
              <w:t>.</w:t>
            </w:r>
          </w:p>
          <w:p w14:paraId="08F83AE6" w14:textId="77777777" w:rsidR="001334C4" w:rsidRPr="00CE6896" w:rsidRDefault="001334C4" w:rsidP="001334C4">
            <w:pPr>
              <w:rPr>
                <w:lang w:val="en-US"/>
              </w:rPr>
            </w:pPr>
            <w:r w:rsidRPr="00C51F3C">
              <w:rPr>
                <w:lang w:val="en-US"/>
              </w:rPr>
              <w:t>The entered value will be validated and, if not correct, an appropriate error message will be issued.</w:t>
            </w:r>
          </w:p>
        </w:tc>
      </w:tr>
      <w:tr w:rsidR="001334C4" w:rsidRPr="00A41C57" w14:paraId="05646D89" w14:textId="77777777" w:rsidTr="001334C4">
        <w:trPr>
          <w:trHeight w:val="357"/>
        </w:trPr>
        <w:tc>
          <w:tcPr>
            <w:tcW w:w="6902" w:type="dxa"/>
            <w:tcBorders>
              <w:top w:val="single" w:sz="8" w:space="0" w:color="999999"/>
              <w:left w:val="single" w:sz="8" w:space="0" w:color="999999"/>
              <w:bottom w:val="single" w:sz="8" w:space="0" w:color="999999"/>
              <w:right w:val="single" w:sz="8" w:space="0" w:color="999999"/>
            </w:tcBorders>
          </w:tcPr>
          <w:p w14:paraId="0D8F817F" w14:textId="77777777" w:rsidR="001334C4" w:rsidRPr="00CE6896" w:rsidRDefault="001334C4" w:rsidP="001334C4">
            <w:pPr>
              <w:rPr>
                <w:lang w:val="en-US"/>
              </w:rPr>
            </w:pPr>
            <w:r w:rsidRPr="00CE6896">
              <w:rPr>
                <w:rStyle w:val="SAPScreenElement"/>
                <w:lang w:val="en-US"/>
              </w:rPr>
              <w:t xml:space="preserve">Is Primary: </w:t>
            </w:r>
            <w:r w:rsidRPr="00CE6896">
              <w:rPr>
                <w:lang w:val="en-US"/>
              </w:rPr>
              <w:t>select</w:t>
            </w:r>
            <w:r w:rsidRPr="00CE6896">
              <w:rPr>
                <w:rStyle w:val="SAPUserEntry"/>
                <w:lang w:val="en-US"/>
              </w:rPr>
              <w:t xml:space="preserve"> Yes </w:t>
            </w:r>
            <w:r w:rsidRPr="00CE6896">
              <w:rPr>
                <w:lang w:val="en-US"/>
              </w:rPr>
              <w:t>from drop-down</w:t>
            </w:r>
          </w:p>
        </w:tc>
        <w:tc>
          <w:tcPr>
            <w:tcW w:w="7380" w:type="dxa"/>
            <w:tcBorders>
              <w:top w:val="single" w:sz="8" w:space="0" w:color="999999"/>
              <w:left w:val="single" w:sz="8" w:space="0" w:color="999999"/>
              <w:bottom w:val="single" w:sz="8" w:space="0" w:color="999999"/>
              <w:right w:val="single" w:sz="8" w:space="0" w:color="999999"/>
            </w:tcBorders>
          </w:tcPr>
          <w:p w14:paraId="5567ACFE" w14:textId="77777777" w:rsidR="001334C4" w:rsidRPr="00CE6896" w:rsidRDefault="001334C4" w:rsidP="001334C4">
            <w:pPr>
              <w:rPr>
                <w:lang w:val="en-US"/>
              </w:rPr>
            </w:pPr>
          </w:p>
        </w:tc>
      </w:tr>
    </w:tbl>
    <w:p w14:paraId="78CACB67" w14:textId="5221DAF3" w:rsidR="001334C4" w:rsidRPr="00AE1E45" w:rsidRDefault="001334C4" w:rsidP="001334C4">
      <w:pPr>
        <w:pStyle w:val="Heading3"/>
        <w:spacing w:before="240" w:after="120"/>
        <w:rPr>
          <w:lang w:val="en-US"/>
        </w:rPr>
      </w:pPr>
      <w:r>
        <w:rPr>
          <w:lang w:val="en-US"/>
        </w:rPr>
        <w:t xml:space="preserve"> </w:t>
      </w:r>
      <w:bookmarkStart w:id="11639" w:name="_Toc507063225"/>
      <w:r w:rsidRPr="00AE1E45">
        <w:rPr>
          <w:lang w:val="en-US"/>
        </w:rPr>
        <w:t>Kingdom of Saudi Arabia (SA)</w:t>
      </w:r>
      <w:bookmarkEnd w:id="11639"/>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732"/>
        <w:gridCol w:w="8550"/>
      </w:tblGrid>
      <w:tr w:rsidR="001334C4" w:rsidRPr="002326C1" w14:paraId="06B4A0E8" w14:textId="77777777" w:rsidTr="001334C4">
        <w:trPr>
          <w:trHeight w:val="432"/>
          <w:tblHeader/>
        </w:trPr>
        <w:tc>
          <w:tcPr>
            <w:tcW w:w="5732" w:type="dxa"/>
            <w:tcBorders>
              <w:top w:val="single" w:sz="8" w:space="0" w:color="999999"/>
              <w:left w:val="single" w:sz="8" w:space="0" w:color="999999"/>
              <w:bottom w:val="single" w:sz="8" w:space="0" w:color="999999"/>
              <w:right w:val="single" w:sz="8" w:space="0" w:color="999999"/>
            </w:tcBorders>
            <w:shd w:val="clear" w:color="auto" w:fill="999999"/>
            <w:hideMark/>
          </w:tcPr>
          <w:p w14:paraId="16EA15D2" w14:textId="77777777" w:rsidR="001334C4" w:rsidRPr="002326C1" w:rsidRDefault="001334C4" w:rsidP="001334C4">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8550" w:type="dxa"/>
            <w:tcBorders>
              <w:top w:val="single" w:sz="8" w:space="0" w:color="999999"/>
              <w:left w:val="single" w:sz="8" w:space="0" w:color="999999"/>
              <w:bottom w:val="single" w:sz="8" w:space="0" w:color="999999"/>
              <w:right w:val="single" w:sz="8" w:space="0" w:color="999999"/>
            </w:tcBorders>
            <w:shd w:val="clear" w:color="auto" w:fill="999999"/>
            <w:hideMark/>
          </w:tcPr>
          <w:p w14:paraId="2D53E63E" w14:textId="77777777" w:rsidR="001334C4" w:rsidRPr="002326C1" w:rsidRDefault="001334C4" w:rsidP="001334C4">
            <w:pPr>
              <w:pStyle w:val="SAPTableHeader"/>
              <w:rPr>
                <w:lang w:val="en-US"/>
              </w:rPr>
            </w:pPr>
            <w:r w:rsidRPr="002326C1">
              <w:rPr>
                <w:lang w:val="en-US"/>
              </w:rPr>
              <w:t>Additional Information</w:t>
            </w:r>
          </w:p>
        </w:tc>
      </w:tr>
      <w:tr w:rsidR="001334C4" w:rsidRPr="00A41C57" w14:paraId="013F602D" w14:textId="77777777" w:rsidTr="001334C4">
        <w:trPr>
          <w:trHeight w:val="360"/>
        </w:trPr>
        <w:tc>
          <w:tcPr>
            <w:tcW w:w="5732" w:type="dxa"/>
            <w:tcBorders>
              <w:top w:val="single" w:sz="8" w:space="0" w:color="999999"/>
              <w:left w:val="single" w:sz="8" w:space="0" w:color="999999"/>
              <w:bottom w:val="single" w:sz="8" w:space="0" w:color="999999"/>
              <w:right w:val="single" w:sz="8" w:space="0" w:color="999999"/>
            </w:tcBorders>
          </w:tcPr>
          <w:p w14:paraId="5A8DA997" w14:textId="77777777" w:rsidR="001334C4" w:rsidRPr="00CE6896" w:rsidRDefault="001334C4" w:rsidP="001334C4">
            <w:pPr>
              <w:rPr>
                <w:lang w:val="en-US"/>
              </w:rPr>
            </w:pPr>
            <w:r w:rsidRPr="00CE6896">
              <w:rPr>
                <w:rStyle w:val="SAPScreenElement"/>
                <w:lang w:val="en-US"/>
              </w:rPr>
              <w:t xml:space="preserve">Country: </w:t>
            </w:r>
            <w:r w:rsidRPr="00984404">
              <w:rPr>
                <w:lang w:val="en-US"/>
              </w:rPr>
              <w:t>select</w:t>
            </w:r>
            <w:r w:rsidRPr="00984404">
              <w:rPr>
                <w:rStyle w:val="SAPUserEntry"/>
                <w:lang w:val="en-US"/>
              </w:rPr>
              <w:t xml:space="preserve"> Saudi Arabia</w:t>
            </w:r>
            <w:r w:rsidRPr="00984404">
              <w:rPr>
                <w:rStyle w:val="SAPUserEntry"/>
                <w:b w:val="0"/>
                <w:lang w:val="en-US"/>
              </w:rPr>
              <w:t xml:space="preserve"> </w:t>
            </w:r>
            <w:r w:rsidRPr="00984404">
              <w:rPr>
                <w:lang w:val="en-US"/>
              </w:rPr>
              <w:t>from drop-down</w:t>
            </w:r>
          </w:p>
        </w:tc>
        <w:tc>
          <w:tcPr>
            <w:tcW w:w="8550" w:type="dxa"/>
            <w:tcBorders>
              <w:top w:val="single" w:sz="8" w:space="0" w:color="999999"/>
              <w:left w:val="single" w:sz="8" w:space="0" w:color="999999"/>
              <w:bottom w:val="single" w:sz="8" w:space="0" w:color="999999"/>
              <w:right w:val="single" w:sz="8" w:space="0" w:color="999999"/>
            </w:tcBorders>
          </w:tcPr>
          <w:p w14:paraId="07AFE05F" w14:textId="77777777" w:rsidR="001334C4" w:rsidRPr="00CE6896" w:rsidRDefault="001334C4" w:rsidP="001334C4">
            <w:pPr>
              <w:rPr>
                <w:lang w:val="en-US"/>
              </w:rPr>
            </w:pPr>
            <w:r w:rsidRPr="00CE6896">
              <w:rPr>
                <w:lang w:val="en-US"/>
              </w:rPr>
              <w:t>In case you select a value for this field, you must fill the fields below, too!</w:t>
            </w:r>
          </w:p>
        </w:tc>
      </w:tr>
      <w:tr w:rsidR="001334C4" w:rsidRPr="00A41C57" w14:paraId="64D22AF3" w14:textId="77777777" w:rsidTr="001334C4">
        <w:trPr>
          <w:trHeight w:val="357"/>
        </w:trPr>
        <w:tc>
          <w:tcPr>
            <w:tcW w:w="5732" w:type="dxa"/>
            <w:tcBorders>
              <w:top w:val="single" w:sz="8" w:space="0" w:color="999999"/>
              <w:left w:val="single" w:sz="8" w:space="0" w:color="999999"/>
              <w:bottom w:val="single" w:sz="8" w:space="0" w:color="999999"/>
              <w:right w:val="single" w:sz="8" w:space="0" w:color="999999"/>
            </w:tcBorders>
          </w:tcPr>
          <w:p w14:paraId="775952A5" w14:textId="77777777" w:rsidR="001334C4" w:rsidRPr="00CE6896" w:rsidRDefault="001334C4" w:rsidP="001334C4">
            <w:pPr>
              <w:rPr>
                <w:lang w:val="en-US"/>
              </w:rPr>
            </w:pPr>
            <w:r w:rsidRPr="00CE6896">
              <w:rPr>
                <w:rStyle w:val="SAPScreenElement"/>
                <w:lang w:val="en-US"/>
              </w:rPr>
              <w:t>National Id Card Type</w:t>
            </w:r>
            <w:r w:rsidRPr="00CE6896">
              <w:rPr>
                <w:lang w:val="en-US"/>
              </w:rPr>
              <w:t xml:space="preserve">: </w:t>
            </w:r>
            <w:commentRangeStart w:id="11640"/>
            <w:commentRangeStart w:id="11641"/>
            <w:r w:rsidRPr="00984404">
              <w:rPr>
                <w:lang w:val="en-US"/>
              </w:rPr>
              <w:t>select</w:t>
            </w:r>
            <w:r w:rsidRPr="00984404">
              <w:rPr>
                <w:rStyle w:val="SAPUserEntry"/>
                <w:lang w:val="en-US"/>
              </w:rPr>
              <w:t xml:space="preserve"> National</w:t>
            </w:r>
            <w:r w:rsidRPr="00984404">
              <w:rPr>
                <w:b/>
                <w:lang w:val="en-US"/>
              </w:rPr>
              <w:t xml:space="preserve"> </w:t>
            </w:r>
            <w:r w:rsidRPr="00984404">
              <w:rPr>
                <w:rStyle w:val="SAPUserEntry"/>
                <w:lang w:val="en-US"/>
              </w:rPr>
              <w:t>ID</w:t>
            </w:r>
            <w:r w:rsidRPr="00984404" w:rsidDel="004B4452">
              <w:rPr>
                <w:rStyle w:val="SAPUserEntry"/>
                <w:lang w:val="en-US"/>
              </w:rPr>
              <w:t xml:space="preserve"> </w:t>
            </w:r>
            <w:r w:rsidRPr="00984404">
              <w:rPr>
                <w:lang w:val="en-US"/>
              </w:rPr>
              <w:t>from drop-down</w:t>
            </w:r>
            <w:commentRangeEnd w:id="11640"/>
            <w:r>
              <w:rPr>
                <w:rStyle w:val="CommentReference"/>
              </w:rPr>
              <w:commentReference w:id="11640"/>
            </w:r>
            <w:commentRangeEnd w:id="11641"/>
            <w:r>
              <w:rPr>
                <w:rStyle w:val="CommentReference"/>
              </w:rPr>
              <w:commentReference w:id="11641"/>
            </w:r>
          </w:p>
        </w:tc>
        <w:tc>
          <w:tcPr>
            <w:tcW w:w="8550" w:type="dxa"/>
            <w:tcBorders>
              <w:top w:val="single" w:sz="8" w:space="0" w:color="999999"/>
              <w:left w:val="single" w:sz="8" w:space="0" w:color="999999"/>
              <w:bottom w:val="single" w:sz="8" w:space="0" w:color="999999"/>
              <w:right w:val="single" w:sz="8" w:space="0" w:color="999999"/>
            </w:tcBorders>
          </w:tcPr>
          <w:p w14:paraId="38C47BE7" w14:textId="77777777" w:rsidR="001334C4" w:rsidRPr="00CE6896" w:rsidRDefault="001334C4" w:rsidP="001334C4">
            <w:pPr>
              <w:rPr>
                <w:lang w:val="en-US"/>
              </w:rPr>
            </w:pPr>
            <w:r w:rsidRPr="00CE6896">
              <w:rPr>
                <w:lang w:val="en-US"/>
              </w:rPr>
              <w:t>The values available for selection depend on the chosen country.</w:t>
            </w:r>
          </w:p>
        </w:tc>
      </w:tr>
      <w:tr w:rsidR="001334C4" w:rsidRPr="00A41C57" w14:paraId="59EFFDB0" w14:textId="77777777" w:rsidTr="001334C4">
        <w:trPr>
          <w:trHeight w:val="357"/>
        </w:trPr>
        <w:tc>
          <w:tcPr>
            <w:tcW w:w="5732" w:type="dxa"/>
            <w:tcBorders>
              <w:top w:val="single" w:sz="8" w:space="0" w:color="999999"/>
              <w:left w:val="single" w:sz="8" w:space="0" w:color="999999"/>
              <w:bottom w:val="single" w:sz="8" w:space="0" w:color="999999"/>
              <w:right w:val="single" w:sz="8" w:space="0" w:color="999999"/>
            </w:tcBorders>
          </w:tcPr>
          <w:p w14:paraId="6DC6AAE7" w14:textId="77777777" w:rsidR="001334C4" w:rsidRPr="00CE6896" w:rsidRDefault="001334C4" w:rsidP="001334C4">
            <w:pPr>
              <w:rPr>
                <w:lang w:val="en-US"/>
              </w:rPr>
            </w:pPr>
            <w:r w:rsidRPr="00CE6896">
              <w:rPr>
                <w:rStyle w:val="SAPScreenElement"/>
                <w:lang w:val="en-US"/>
              </w:rPr>
              <w:t>National Id</w:t>
            </w:r>
            <w:r w:rsidRPr="00CE6896">
              <w:rPr>
                <w:lang w:val="en-US"/>
              </w:rPr>
              <w:t>: enter as appropriate</w:t>
            </w:r>
          </w:p>
        </w:tc>
        <w:tc>
          <w:tcPr>
            <w:tcW w:w="8550" w:type="dxa"/>
            <w:tcBorders>
              <w:top w:val="single" w:sz="8" w:space="0" w:color="999999"/>
              <w:left w:val="single" w:sz="8" w:space="0" w:color="999999"/>
              <w:bottom w:val="single" w:sz="8" w:space="0" w:color="999999"/>
              <w:right w:val="single" w:sz="8" w:space="0" w:color="999999"/>
            </w:tcBorders>
          </w:tcPr>
          <w:p w14:paraId="79975F11" w14:textId="77777777" w:rsidR="001334C4" w:rsidRDefault="001334C4" w:rsidP="001334C4">
            <w:pPr>
              <w:rPr>
                <w:lang w:val="en-US"/>
              </w:rPr>
            </w:pPr>
            <w:r w:rsidRPr="00CE6896">
              <w:rPr>
                <w:lang w:val="en-US"/>
              </w:rPr>
              <w:t>The format of the value is predefined</w:t>
            </w:r>
            <w:r>
              <w:rPr>
                <w:lang w:val="en-US"/>
              </w:rPr>
              <w:t xml:space="preserve"> (</w:t>
            </w:r>
            <w:r w:rsidRPr="003901BF">
              <w:rPr>
                <w:rStyle w:val="SAPEmphasis"/>
                <w:lang w:val="en-US"/>
              </w:rPr>
              <w:t>1NNNNNNNNN</w:t>
            </w:r>
            <w:r>
              <w:rPr>
                <w:lang w:val="en-US"/>
              </w:rPr>
              <w:t xml:space="preserve">) </w:t>
            </w:r>
            <w:r w:rsidRPr="00C51F3C">
              <w:rPr>
                <w:lang w:val="en-US"/>
              </w:rPr>
              <w:t xml:space="preserve">with </w:t>
            </w:r>
            <w:r w:rsidRPr="003901BF">
              <w:rPr>
                <w:rStyle w:val="SAPEmphasis"/>
                <w:lang w:val="en-US"/>
              </w:rPr>
              <w:t>N</w:t>
            </w:r>
            <w:r>
              <w:rPr>
                <w:lang w:val="en-US"/>
              </w:rPr>
              <w:t xml:space="preserve"> representing a number.</w:t>
            </w:r>
          </w:p>
          <w:p w14:paraId="3F2718D2" w14:textId="67992B5D" w:rsidR="001334C4" w:rsidRPr="00CE6896" w:rsidRDefault="001334C4" w:rsidP="001334C4">
            <w:pPr>
              <w:rPr>
                <w:lang w:val="en-US"/>
              </w:rPr>
            </w:pPr>
            <w:commentRangeStart w:id="11642"/>
            <w:commentRangeStart w:id="11643"/>
            <w:r w:rsidRPr="00C71605">
              <w:rPr>
                <w:lang w:val="en-US"/>
                <w:rPrChange w:id="11644" w:author="Author" w:date="2018-02-22T11:02:00Z">
                  <w:rPr>
                    <w:highlight w:val="yellow"/>
                    <w:lang w:val="en-US"/>
                  </w:rPr>
                </w:rPrChange>
              </w:rPr>
              <w:t xml:space="preserve">The entered value will be validated </w:t>
            </w:r>
            <w:ins w:id="11645" w:author="Author" w:date="2018-03-06T16:34:00Z">
              <w:r w:rsidR="00502F77" w:rsidRPr="00502F77">
                <w:rPr>
                  <w:lang w:val="en-US"/>
                </w:rPr>
                <w:t>through Modulo 10 algorithm</w:t>
              </w:r>
              <w:r w:rsidR="00502F77" w:rsidRPr="00C71605">
                <w:rPr>
                  <w:lang w:val="en-US"/>
                </w:rPr>
                <w:t xml:space="preserve"> </w:t>
              </w:r>
            </w:ins>
            <w:r w:rsidRPr="00C71605">
              <w:rPr>
                <w:lang w:val="en-US"/>
                <w:rPrChange w:id="11646" w:author="Author" w:date="2018-02-22T11:02:00Z">
                  <w:rPr>
                    <w:highlight w:val="yellow"/>
                    <w:lang w:val="en-US"/>
                  </w:rPr>
                </w:rPrChange>
              </w:rPr>
              <w:t>and, if not correct, an appropriate error message will be issued.</w:t>
            </w:r>
            <w:commentRangeEnd w:id="11642"/>
            <w:r w:rsidRPr="00D90D0A">
              <w:rPr>
                <w:rStyle w:val="CommentReference"/>
              </w:rPr>
              <w:commentReference w:id="11642"/>
            </w:r>
            <w:commentRangeEnd w:id="11643"/>
            <w:r w:rsidR="00D90D0A" w:rsidRPr="00D90D0A">
              <w:rPr>
                <w:rStyle w:val="CommentReference"/>
              </w:rPr>
              <w:commentReference w:id="11643"/>
            </w:r>
          </w:p>
        </w:tc>
      </w:tr>
      <w:tr w:rsidR="001334C4" w:rsidRPr="00A41C57" w14:paraId="617E3495" w14:textId="77777777" w:rsidTr="001334C4">
        <w:trPr>
          <w:trHeight w:val="357"/>
        </w:trPr>
        <w:tc>
          <w:tcPr>
            <w:tcW w:w="5732" w:type="dxa"/>
            <w:tcBorders>
              <w:top w:val="single" w:sz="8" w:space="0" w:color="999999"/>
              <w:left w:val="single" w:sz="8" w:space="0" w:color="999999"/>
              <w:bottom w:val="single" w:sz="8" w:space="0" w:color="999999"/>
              <w:right w:val="single" w:sz="8" w:space="0" w:color="999999"/>
            </w:tcBorders>
          </w:tcPr>
          <w:p w14:paraId="66E43B20" w14:textId="77777777" w:rsidR="001334C4" w:rsidRPr="00CE6896" w:rsidRDefault="001334C4" w:rsidP="001334C4">
            <w:pPr>
              <w:rPr>
                <w:lang w:val="en-US"/>
              </w:rPr>
            </w:pPr>
            <w:r w:rsidRPr="00CE6896">
              <w:rPr>
                <w:rStyle w:val="SAPScreenElement"/>
                <w:lang w:val="en-US"/>
              </w:rPr>
              <w:t xml:space="preserve">Is Primary: </w:t>
            </w:r>
            <w:r w:rsidRPr="00CE6896">
              <w:rPr>
                <w:lang w:val="en-US"/>
              </w:rPr>
              <w:t>select</w:t>
            </w:r>
            <w:r w:rsidRPr="00CE6896">
              <w:rPr>
                <w:rStyle w:val="SAPUserEntry"/>
                <w:lang w:val="en-US"/>
              </w:rPr>
              <w:t xml:space="preserve"> Yes </w:t>
            </w:r>
            <w:r w:rsidRPr="00CE6896">
              <w:rPr>
                <w:lang w:val="en-US"/>
              </w:rPr>
              <w:t>from drop-down</w:t>
            </w:r>
          </w:p>
        </w:tc>
        <w:tc>
          <w:tcPr>
            <w:tcW w:w="8550" w:type="dxa"/>
            <w:tcBorders>
              <w:top w:val="single" w:sz="8" w:space="0" w:color="999999"/>
              <w:left w:val="single" w:sz="8" w:space="0" w:color="999999"/>
              <w:bottom w:val="single" w:sz="8" w:space="0" w:color="999999"/>
              <w:right w:val="single" w:sz="8" w:space="0" w:color="999999"/>
            </w:tcBorders>
          </w:tcPr>
          <w:p w14:paraId="5CBD33EF" w14:textId="77777777" w:rsidR="001334C4" w:rsidRPr="00CE6896" w:rsidRDefault="001334C4" w:rsidP="001334C4">
            <w:pPr>
              <w:rPr>
                <w:lang w:val="en-US"/>
              </w:rPr>
            </w:pPr>
          </w:p>
        </w:tc>
      </w:tr>
    </w:tbl>
    <w:p w14:paraId="41B43363" w14:textId="4230BA27" w:rsidR="001334C4" w:rsidRPr="00AE1E45" w:rsidRDefault="001334C4" w:rsidP="001334C4">
      <w:pPr>
        <w:pStyle w:val="Heading3"/>
        <w:spacing w:before="240" w:after="120"/>
        <w:rPr>
          <w:lang w:val="en-US"/>
        </w:rPr>
      </w:pPr>
      <w:r>
        <w:rPr>
          <w:lang w:val="en-US"/>
        </w:rPr>
        <w:t xml:space="preserve"> </w:t>
      </w:r>
      <w:bookmarkStart w:id="11647" w:name="_Toc507063226"/>
      <w:r>
        <w:rPr>
          <w:lang w:val="en-US"/>
        </w:rPr>
        <w:t>United States</w:t>
      </w:r>
      <w:r w:rsidRPr="00AE1E45">
        <w:rPr>
          <w:lang w:val="en-US"/>
        </w:rPr>
        <w:t xml:space="preserve"> (</w:t>
      </w:r>
      <w:r>
        <w:rPr>
          <w:lang w:val="en-US"/>
        </w:rPr>
        <w:t>U</w:t>
      </w:r>
      <w:r w:rsidRPr="00AE1E45">
        <w:rPr>
          <w:lang w:val="en-US"/>
        </w:rPr>
        <w:t>S)</w:t>
      </w:r>
      <w:bookmarkEnd w:id="11647"/>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812"/>
        <w:gridCol w:w="7470"/>
      </w:tblGrid>
      <w:tr w:rsidR="001334C4" w:rsidRPr="002326C1" w14:paraId="7B170FE0" w14:textId="77777777" w:rsidTr="001334C4">
        <w:trPr>
          <w:trHeight w:val="432"/>
          <w:tblHeader/>
        </w:trPr>
        <w:tc>
          <w:tcPr>
            <w:tcW w:w="6812" w:type="dxa"/>
            <w:tcBorders>
              <w:top w:val="single" w:sz="8" w:space="0" w:color="999999"/>
              <w:left w:val="single" w:sz="8" w:space="0" w:color="999999"/>
              <w:bottom w:val="single" w:sz="8" w:space="0" w:color="999999"/>
              <w:right w:val="single" w:sz="8" w:space="0" w:color="999999"/>
            </w:tcBorders>
            <w:shd w:val="clear" w:color="auto" w:fill="999999"/>
            <w:hideMark/>
          </w:tcPr>
          <w:p w14:paraId="39242F16" w14:textId="77777777" w:rsidR="001334C4" w:rsidRPr="002326C1" w:rsidRDefault="001334C4" w:rsidP="001334C4">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470" w:type="dxa"/>
            <w:tcBorders>
              <w:top w:val="single" w:sz="8" w:space="0" w:color="999999"/>
              <w:left w:val="single" w:sz="8" w:space="0" w:color="999999"/>
              <w:bottom w:val="single" w:sz="8" w:space="0" w:color="999999"/>
              <w:right w:val="single" w:sz="8" w:space="0" w:color="999999"/>
            </w:tcBorders>
            <w:shd w:val="clear" w:color="auto" w:fill="999999"/>
            <w:hideMark/>
          </w:tcPr>
          <w:p w14:paraId="3C2F3BD4" w14:textId="77777777" w:rsidR="001334C4" w:rsidRPr="002326C1" w:rsidRDefault="001334C4" w:rsidP="001334C4">
            <w:pPr>
              <w:pStyle w:val="SAPTableHeader"/>
              <w:rPr>
                <w:lang w:val="en-US"/>
              </w:rPr>
            </w:pPr>
            <w:r w:rsidRPr="002326C1">
              <w:rPr>
                <w:lang w:val="en-US"/>
              </w:rPr>
              <w:t>Additional Information</w:t>
            </w:r>
          </w:p>
        </w:tc>
      </w:tr>
      <w:tr w:rsidR="001334C4" w:rsidRPr="00A41C57" w14:paraId="4903EE39" w14:textId="77777777" w:rsidTr="001334C4">
        <w:trPr>
          <w:trHeight w:val="360"/>
        </w:trPr>
        <w:tc>
          <w:tcPr>
            <w:tcW w:w="6812" w:type="dxa"/>
            <w:tcBorders>
              <w:top w:val="single" w:sz="8" w:space="0" w:color="999999"/>
              <w:left w:val="single" w:sz="8" w:space="0" w:color="999999"/>
              <w:bottom w:val="single" w:sz="8" w:space="0" w:color="999999"/>
              <w:right w:val="single" w:sz="8" w:space="0" w:color="999999"/>
            </w:tcBorders>
          </w:tcPr>
          <w:p w14:paraId="3EC8F8BD" w14:textId="77777777" w:rsidR="001334C4" w:rsidRPr="00CE6896" w:rsidRDefault="001334C4" w:rsidP="001334C4">
            <w:pPr>
              <w:rPr>
                <w:lang w:val="en-US"/>
              </w:rPr>
            </w:pPr>
            <w:r w:rsidRPr="00CE6896">
              <w:rPr>
                <w:rStyle w:val="SAPScreenElement"/>
                <w:lang w:val="en-US"/>
              </w:rPr>
              <w:t xml:space="preserve">Country: </w:t>
            </w:r>
            <w:r w:rsidRPr="002326C1">
              <w:rPr>
                <w:lang w:val="en-US"/>
              </w:rPr>
              <w:t>select</w:t>
            </w:r>
            <w:r w:rsidRPr="002326C1">
              <w:rPr>
                <w:rStyle w:val="SAPUserEntry"/>
                <w:lang w:val="en-US"/>
              </w:rPr>
              <w:t xml:space="preserve"> United States </w:t>
            </w:r>
            <w:r w:rsidRPr="002326C1">
              <w:rPr>
                <w:lang w:val="en-US"/>
              </w:rPr>
              <w:t>from drop-down</w:t>
            </w:r>
          </w:p>
        </w:tc>
        <w:tc>
          <w:tcPr>
            <w:tcW w:w="7470" w:type="dxa"/>
            <w:tcBorders>
              <w:top w:val="single" w:sz="8" w:space="0" w:color="999999"/>
              <w:left w:val="single" w:sz="8" w:space="0" w:color="999999"/>
              <w:bottom w:val="single" w:sz="8" w:space="0" w:color="999999"/>
              <w:right w:val="single" w:sz="8" w:space="0" w:color="999999"/>
            </w:tcBorders>
          </w:tcPr>
          <w:p w14:paraId="3EFB47F2" w14:textId="77777777" w:rsidR="001334C4" w:rsidRPr="00CE6896" w:rsidRDefault="001334C4" w:rsidP="001334C4">
            <w:pPr>
              <w:rPr>
                <w:lang w:val="en-US"/>
              </w:rPr>
            </w:pPr>
            <w:r w:rsidRPr="00CE6896">
              <w:rPr>
                <w:lang w:val="en-US"/>
              </w:rPr>
              <w:t>In case you select a value for this field, you must fill the fields below, too!</w:t>
            </w:r>
          </w:p>
        </w:tc>
      </w:tr>
      <w:tr w:rsidR="001334C4" w:rsidRPr="00A41C57" w14:paraId="24ED6E2C" w14:textId="77777777" w:rsidTr="001334C4">
        <w:trPr>
          <w:trHeight w:val="357"/>
        </w:trPr>
        <w:tc>
          <w:tcPr>
            <w:tcW w:w="6812" w:type="dxa"/>
            <w:tcBorders>
              <w:top w:val="single" w:sz="8" w:space="0" w:color="999999"/>
              <w:left w:val="single" w:sz="8" w:space="0" w:color="999999"/>
              <w:bottom w:val="single" w:sz="8" w:space="0" w:color="999999"/>
              <w:right w:val="single" w:sz="8" w:space="0" w:color="999999"/>
            </w:tcBorders>
          </w:tcPr>
          <w:p w14:paraId="36D6DC58" w14:textId="77777777" w:rsidR="001334C4" w:rsidRPr="00CE6896" w:rsidRDefault="001334C4" w:rsidP="001334C4">
            <w:pPr>
              <w:rPr>
                <w:lang w:val="en-US"/>
              </w:rPr>
            </w:pPr>
            <w:r w:rsidRPr="00CE6896">
              <w:rPr>
                <w:rStyle w:val="SAPScreenElement"/>
                <w:lang w:val="en-US"/>
              </w:rPr>
              <w:t>National Id Card Type</w:t>
            </w:r>
            <w:r w:rsidRPr="00CE6896">
              <w:rPr>
                <w:lang w:val="en-US"/>
              </w:rPr>
              <w:t xml:space="preserve">: </w:t>
            </w:r>
            <w:r w:rsidRPr="002326C1">
              <w:rPr>
                <w:lang w:val="en-US"/>
              </w:rPr>
              <w:t>select</w:t>
            </w:r>
            <w:r w:rsidRPr="002326C1">
              <w:rPr>
                <w:rStyle w:val="SAPUserEntry"/>
                <w:lang w:val="en-US"/>
              </w:rPr>
              <w:t xml:space="preserve"> Social Security Number </w:t>
            </w:r>
            <w:r w:rsidRPr="002326C1">
              <w:rPr>
                <w:lang w:val="en-US"/>
              </w:rPr>
              <w:t>from drop-down</w:t>
            </w:r>
          </w:p>
        </w:tc>
        <w:tc>
          <w:tcPr>
            <w:tcW w:w="7470" w:type="dxa"/>
            <w:tcBorders>
              <w:top w:val="single" w:sz="8" w:space="0" w:color="999999"/>
              <w:left w:val="single" w:sz="8" w:space="0" w:color="999999"/>
              <w:bottom w:val="single" w:sz="8" w:space="0" w:color="999999"/>
              <w:right w:val="single" w:sz="8" w:space="0" w:color="999999"/>
            </w:tcBorders>
          </w:tcPr>
          <w:p w14:paraId="6BCFFB6D" w14:textId="77777777" w:rsidR="001334C4" w:rsidRPr="00CE6896" w:rsidRDefault="001334C4" w:rsidP="001334C4">
            <w:pPr>
              <w:rPr>
                <w:lang w:val="en-US"/>
              </w:rPr>
            </w:pPr>
            <w:r w:rsidRPr="00CE6896">
              <w:rPr>
                <w:lang w:val="en-US"/>
              </w:rPr>
              <w:t>The values available for selection depend on the chosen country.</w:t>
            </w:r>
          </w:p>
        </w:tc>
      </w:tr>
      <w:tr w:rsidR="001334C4" w:rsidRPr="00A41C57" w14:paraId="1B35D755" w14:textId="77777777" w:rsidTr="001334C4">
        <w:trPr>
          <w:trHeight w:val="357"/>
        </w:trPr>
        <w:tc>
          <w:tcPr>
            <w:tcW w:w="6812" w:type="dxa"/>
            <w:tcBorders>
              <w:top w:val="single" w:sz="8" w:space="0" w:color="999999"/>
              <w:left w:val="single" w:sz="8" w:space="0" w:color="999999"/>
              <w:bottom w:val="single" w:sz="8" w:space="0" w:color="999999"/>
              <w:right w:val="single" w:sz="8" w:space="0" w:color="999999"/>
            </w:tcBorders>
          </w:tcPr>
          <w:p w14:paraId="43A86547" w14:textId="77777777" w:rsidR="001334C4" w:rsidRPr="00CE6896" w:rsidRDefault="001334C4" w:rsidP="001334C4">
            <w:pPr>
              <w:rPr>
                <w:lang w:val="en-US"/>
              </w:rPr>
            </w:pPr>
            <w:r w:rsidRPr="00CE6896">
              <w:rPr>
                <w:rStyle w:val="SAPScreenElement"/>
                <w:lang w:val="en-US"/>
              </w:rPr>
              <w:t>National Id</w:t>
            </w:r>
            <w:r w:rsidRPr="00CE6896">
              <w:rPr>
                <w:lang w:val="en-US"/>
              </w:rPr>
              <w:t>: enter as appropriate</w:t>
            </w:r>
          </w:p>
        </w:tc>
        <w:tc>
          <w:tcPr>
            <w:tcW w:w="7470" w:type="dxa"/>
            <w:tcBorders>
              <w:top w:val="single" w:sz="8" w:space="0" w:color="999999"/>
              <w:left w:val="single" w:sz="8" w:space="0" w:color="999999"/>
              <w:bottom w:val="single" w:sz="8" w:space="0" w:color="999999"/>
              <w:right w:val="single" w:sz="8" w:space="0" w:color="999999"/>
            </w:tcBorders>
          </w:tcPr>
          <w:p w14:paraId="2E421FB9" w14:textId="77777777" w:rsidR="001334C4" w:rsidRDefault="001334C4" w:rsidP="001334C4">
            <w:pPr>
              <w:rPr>
                <w:lang w:val="en-US"/>
              </w:rPr>
            </w:pPr>
            <w:commentRangeStart w:id="11648"/>
            <w:r w:rsidRPr="00CE6896">
              <w:rPr>
                <w:lang w:val="en-US"/>
              </w:rPr>
              <w:t>The format of the value is predefined</w:t>
            </w:r>
            <w:r>
              <w:rPr>
                <w:lang w:val="en-US"/>
              </w:rPr>
              <w:t xml:space="preserve"> (</w:t>
            </w:r>
            <w:r w:rsidRPr="003901BF">
              <w:rPr>
                <w:rStyle w:val="SAPEmphasis"/>
                <w:lang w:val="en-US"/>
              </w:rPr>
              <w:t>NNN-NN-NNNN</w:t>
            </w:r>
            <w:r>
              <w:rPr>
                <w:lang w:val="en-US"/>
              </w:rPr>
              <w:t>) and consists of numbers only</w:t>
            </w:r>
            <w:r w:rsidRPr="00CE6896">
              <w:rPr>
                <w:lang w:val="en-US"/>
              </w:rPr>
              <w:t>.</w:t>
            </w:r>
          </w:p>
          <w:p w14:paraId="39C7C843" w14:textId="77777777" w:rsidR="001334C4" w:rsidRDefault="001334C4" w:rsidP="001334C4">
            <w:pPr>
              <w:rPr>
                <w:lang w:val="en-US"/>
              </w:rPr>
            </w:pPr>
            <w:r w:rsidRPr="00C51F3C">
              <w:rPr>
                <w:lang w:val="en-US"/>
              </w:rPr>
              <w:t>The entered value will be validated</w:t>
            </w:r>
            <w:r>
              <w:rPr>
                <w:lang w:val="en-US"/>
              </w:rPr>
              <w:t>. If any of</w:t>
            </w:r>
            <w:r w:rsidRPr="00C51F3C">
              <w:rPr>
                <w:lang w:val="en-US"/>
              </w:rPr>
              <w:t xml:space="preserve"> </w:t>
            </w:r>
            <w:r>
              <w:rPr>
                <w:lang w:val="en-US"/>
              </w:rPr>
              <w:t xml:space="preserve">below mentioned </w:t>
            </w:r>
            <w:r w:rsidRPr="00136620">
              <w:rPr>
                <w:lang w:val="en-US"/>
              </w:rPr>
              <w:t xml:space="preserve">conditions </w:t>
            </w:r>
            <w:r>
              <w:rPr>
                <w:lang w:val="en-US"/>
              </w:rPr>
              <w:t>are</w:t>
            </w:r>
            <w:r w:rsidRPr="00136620">
              <w:rPr>
                <w:lang w:val="en-US"/>
              </w:rPr>
              <w:t xml:space="preserve"> true: </w:t>
            </w:r>
          </w:p>
          <w:p w14:paraId="405A73D4" w14:textId="77777777" w:rsidR="001334C4" w:rsidRDefault="001334C4" w:rsidP="001334C4">
            <w:pPr>
              <w:pStyle w:val="ListParagraph"/>
              <w:numPr>
                <w:ilvl w:val="0"/>
                <w:numId w:val="47"/>
              </w:numPr>
              <w:ind w:left="256" w:hanging="256"/>
              <w:rPr>
                <w:lang w:val="en-US"/>
              </w:rPr>
            </w:pPr>
            <w:r w:rsidRPr="00136620">
              <w:rPr>
                <w:lang w:val="en-US"/>
              </w:rPr>
              <w:t xml:space="preserve">the first part </w:t>
            </w:r>
            <w:r>
              <w:rPr>
                <w:lang w:val="en-US"/>
              </w:rPr>
              <w:t>is 000 or 666,</w:t>
            </w:r>
          </w:p>
          <w:p w14:paraId="691A5C69" w14:textId="77777777" w:rsidR="001334C4" w:rsidRDefault="001334C4" w:rsidP="001334C4">
            <w:pPr>
              <w:pStyle w:val="ListParagraph"/>
              <w:numPr>
                <w:ilvl w:val="0"/>
                <w:numId w:val="47"/>
              </w:numPr>
              <w:ind w:left="256" w:hanging="256"/>
              <w:rPr>
                <w:lang w:val="en-US"/>
              </w:rPr>
            </w:pPr>
            <w:r w:rsidRPr="00136620">
              <w:rPr>
                <w:lang w:val="en-US"/>
              </w:rPr>
              <w:t xml:space="preserve">the second part </w:t>
            </w:r>
            <w:r>
              <w:rPr>
                <w:lang w:val="en-US"/>
              </w:rPr>
              <w:t>is 00,</w:t>
            </w:r>
          </w:p>
          <w:p w14:paraId="33582487" w14:textId="77777777" w:rsidR="001334C4" w:rsidRDefault="001334C4" w:rsidP="001334C4">
            <w:pPr>
              <w:pStyle w:val="ListParagraph"/>
              <w:numPr>
                <w:ilvl w:val="0"/>
                <w:numId w:val="47"/>
              </w:numPr>
              <w:ind w:left="256" w:hanging="256"/>
              <w:rPr>
                <w:lang w:val="en-US"/>
              </w:rPr>
            </w:pPr>
            <w:r w:rsidRPr="00136620">
              <w:rPr>
                <w:lang w:val="en-US"/>
              </w:rPr>
              <w:t>the third part is 0000</w:t>
            </w:r>
            <w:r>
              <w:rPr>
                <w:lang w:val="en-US"/>
              </w:rPr>
              <w:t>,</w:t>
            </w:r>
            <w:r w:rsidRPr="00136620">
              <w:rPr>
                <w:lang w:val="en-US"/>
              </w:rPr>
              <w:t xml:space="preserve"> </w:t>
            </w:r>
          </w:p>
          <w:p w14:paraId="577E1699" w14:textId="77777777" w:rsidR="001334C4" w:rsidRPr="00CE6896" w:rsidRDefault="001334C4" w:rsidP="001334C4">
            <w:pPr>
              <w:rPr>
                <w:lang w:val="en-US"/>
              </w:rPr>
            </w:pPr>
            <w:r>
              <w:rPr>
                <w:lang w:val="en-US"/>
              </w:rPr>
              <w:lastRenderedPageBreak/>
              <w:t>the system issues</w:t>
            </w:r>
            <w:r w:rsidRPr="00136620">
              <w:rPr>
                <w:lang w:val="en-US"/>
              </w:rPr>
              <w:t xml:space="preserve"> </w:t>
            </w:r>
            <w:r w:rsidRPr="00C51F3C">
              <w:rPr>
                <w:lang w:val="en-US"/>
              </w:rPr>
              <w:t>an appropriate error message.</w:t>
            </w:r>
            <w:commentRangeEnd w:id="11648"/>
            <w:r>
              <w:rPr>
                <w:rStyle w:val="CommentReference"/>
              </w:rPr>
              <w:commentReference w:id="11648"/>
            </w:r>
          </w:p>
        </w:tc>
      </w:tr>
      <w:tr w:rsidR="001334C4" w:rsidRPr="00A41C57" w14:paraId="3CB9572C" w14:textId="77777777" w:rsidTr="001334C4">
        <w:trPr>
          <w:trHeight w:val="357"/>
        </w:trPr>
        <w:tc>
          <w:tcPr>
            <w:tcW w:w="6812" w:type="dxa"/>
            <w:tcBorders>
              <w:top w:val="single" w:sz="8" w:space="0" w:color="999999"/>
              <w:left w:val="single" w:sz="8" w:space="0" w:color="999999"/>
              <w:bottom w:val="single" w:sz="8" w:space="0" w:color="999999"/>
              <w:right w:val="single" w:sz="8" w:space="0" w:color="999999"/>
            </w:tcBorders>
          </w:tcPr>
          <w:p w14:paraId="7B9292FE" w14:textId="77777777" w:rsidR="001334C4" w:rsidRPr="00CE6896" w:rsidRDefault="001334C4" w:rsidP="001334C4">
            <w:pPr>
              <w:rPr>
                <w:lang w:val="en-US"/>
              </w:rPr>
            </w:pPr>
            <w:r w:rsidRPr="00CE6896">
              <w:rPr>
                <w:rStyle w:val="SAPScreenElement"/>
                <w:lang w:val="en-US"/>
              </w:rPr>
              <w:lastRenderedPageBreak/>
              <w:t xml:space="preserve">Is Primary: </w:t>
            </w:r>
            <w:r w:rsidRPr="00CE6896">
              <w:rPr>
                <w:lang w:val="en-US"/>
              </w:rPr>
              <w:t>select</w:t>
            </w:r>
            <w:r w:rsidRPr="00CE6896">
              <w:rPr>
                <w:rStyle w:val="SAPUserEntry"/>
                <w:lang w:val="en-US"/>
              </w:rPr>
              <w:t xml:space="preserve"> Yes </w:t>
            </w:r>
            <w:r w:rsidRPr="00CE6896">
              <w:rPr>
                <w:lang w:val="en-US"/>
              </w:rPr>
              <w:t>from drop-down</w:t>
            </w:r>
          </w:p>
        </w:tc>
        <w:tc>
          <w:tcPr>
            <w:tcW w:w="7470" w:type="dxa"/>
            <w:tcBorders>
              <w:top w:val="single" w:sz="8" w:space="0" w:color="999999"/>
              <w:left w:val="single" w:sz="8" w:space="0" w:color="999999"/>
              <w:bottom w:val="single" w:sz="8" w:space="0" w:color="999999"/>
              <w:right w:val="single" w:sz="8" w:space="0" w:color="999999"/>
            </w:tcBorders>
          </w:tcPr>
          <w:p w14:paraId="411E268A" w14:textId="77777777" w:rsidR="001334C4" w:rsidRPr="00CE6896" w:rsidRDefault="001334C4" w:rsidP="001334C4">
            <w:pPr>
              <w:rPr>
                <w:lang w:val="en-US"/>
              </w:rPr>
            </w:pPr>
          </w:p>
        </w:tc>
      </w:tr>
    </w:tbl>
    <w:p w14:paraId="02F84880" w14:textId="182C0D6E" w:rsidR="002A1D5D" w:rsidRPr="00AE1E45" w:rsidRDefault="002A1D5D" w:rsidP="002A1D5D">
      <w:pPr>
        <w:pStyle w:val="Heading2"/>
        <w:rPr>
          <w:lang w:val="en-US"/>
        </w:rPr>
      </w:pPr>
      <w:bookmarkStart w:id="11649" w:name="_Global_Information_3"/>
      <w:bookmarkStart w:id="11650" w:name="_Toc507063227"/>
      <w:bookmarkEnd w:id="11649"/>
      <w:commentRangeStart w:id="11651"/>
      <w:r w:rsidRPr="00AE1E45">
        <w:rPr>
          <w:lang w:val="en-US"/>
        </w:rPr>
        <w:t>Global Information</w:t>
      </w:r>
      <w:commentRangeEnd w:id="11651"/>
      <w:r w:rsidR="0057373E" w:rsidRPr="00AE1E45">
        <w:rPr>
          <w:rStyle w:val="CommentReference"/>
          <w:rFonts w:ascii="BentonSans Book" w:eastAsia="MS Mincho" w:hAnsi="BentonSans Book"/>
          <w:color w:val="auto"/>
        </w:rPr>
        <w:commentReference w:id="11651"/>
      </w:r>
      <w:bookmarkEnd w:id="11650"/>
    </w:p>
    <w:p w14:paraId="0A01FF57" w14:textId="77777777" w:rsidR="002A1D5D" w:rsidRPr="00AE1E45" w:rsidRDefault="002A1D5D" w:rsidP="00AC5720">
      <w:pPr>
        <w:pStyle w:val="Heading3"/>
        <w:spacing w:before="240" w:after="120"/>
        <w:ind w:left="1440" w:hanging="1440"/>
        <w:rPr>
          <w:lang w:val="en-US"/>
        </w:rPr>
      </w:pPr>
      <w:bookmarkStart w:id="11652" w:name="_Toc507063228"/>
      <w:r w:rsidRPr="00AE1E45">
        <w:rPr>
          <w:lang w:val="en-US"/>
        </w:rPr>
        <w:t xml:space="preserve">United Arab Emirates </w:t>
      </w:r>
      <w:commentRangeStart w:id="11653"/>
      <w:r w:rsidRPr="00AE1E45">
        <w:rPr>
          <w:lang w:val="en-US"/>
        </w:rPr>
        <w:t>(AE)</w:t>
      </w:r>
      <w:commentRangeEnd w:id="11653"/>
      <w:r w:rsidR="00E87B01">
        <w:rPr>
          <w:rStyle w:val="CommentReference"/>
          <w:rFonts w:ascii="BentonSans Book" w:eastAsia="MS Mincho" w:hAnsi="BentonSans Book"/>
          <w:bCs w:val="0"/>
          <w:color w:val="auto"/>
        </w:rPr>
        <w:commentReference w:id="11653"/>
      </w:r>
      <w:bookmarkEnd w:id="11652"/>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462"/>
        <w:gridCol w:w="8820"/>
      </w:tblGrid>
      <w:tr w:rsidR="002A1D5D" w:rsidRPr="00AE1E45" w14:paraId="402E5D01" w14:textId="77777777" w:rsidTr="0057373E">
        <w:trPr>
          <w:trHeight w:val="432"/>
          <w:tblHeader/>
        </w:trPr>
        <w:tc>
          <w:tcPr>
            <w:tcW w:w="5462" w:type="dxa"/>
            <w:tcBorders>
              <w:top w:val="single" w:sz="8" w:space="0" w:color="999999"/>
              <w:left w:val="single" w:sz="8" w:space="0" w:color="999999"/>
              <w:bottom w:val="single" w:sz="8" w:space="0" w:color="999999"/>
              <w:right w:val="single" w:sz="8" w:space="0" w:color="999999"/>
            </w:tcBorders>
            <w:shd w:val="clear" w:color="auto" w:fill="999999"/>
            <w:hideMark/>
          </w:tcPr>
          <w:p w14:paraId="09AD5FDD" w14:textId="77777777" w:rsidR="002A1D5D" w:rsidRPr="00AE1E45" w:rsidRDefault="002A1D5D" w:rsidP="002A1D5D">
            <w:pPr>
              <w:pStyle w:val="SAPTableHeader"/>
              <w:rPr>
                <w:lang w:val="en-US"/>
              </w:rPr>
            </w:pPr>
            <w:r w:rsidRPr="00AE1E45">
              <w:rPr>
                <w:lang w:val="en-US"/>
              </w:rPr>
              <w:t>User Entries: Field Name: User Action and Value</w:t>
            </w:r>
          </w:p>
        </w:tc>
        <w:tc>
          <w:tcPr>
            <w:tcW w:w="8820" w:type="dxa"/>
            <w:tcBorders>
              <w:top w:val="single" w:sz="8" w:space="0" w:color="999999"/>
              <w:left w:val="single" w:sz="8" w:space="0" w:color="999999"/>
              <w:bottom w:val="single" w:sz="8" w:space="0" w:color="999999"/>
              <w:right w:val="single" w:sz="8" w:space="0" w:color="999999"/>
            </w:tcBorders>
            <w:shd w:val="clear" w:color="auto" w:fill="999999"/>
            <w:hideMark/>
          </w:tcPr>
          <w:p w14:paraId="5B434EAE" w14:textId="77777777" w:rsidR="002A1D5D" w:rsidRPr="00AE1E45" w:rsidRDefault="002A1D5D" w:rsidP="002A1D5D">
            <w:pPr>
              <w:pStyle w:val="SAPTableHeader"/>
              <w:rPr>
                <w:lang w:val="en-US"/>
              </w:rPr>
            </w:pPr>
            <w:r w:rsidRPr="00AE1E45">
              <w:rPr>
                <w:lang w:val="en-US"/>
              </w:rPr>
              <w:t>Additional Information</w:t>
            </w:r>
          </w:p>
        </w:tc>
      </w:tr>
      <w:tr w:rsidR="002A1D5D" w:rsidRPr="00A41C57" w14:paraId="0F578454" w14:textId="77777777" w:rsidTr="0057373E">
        <w:trPr>
          <w:trHeight w:val="360"/>
        </w:trPr>
        <w:tc>
          <w:tcPr>
            <w:tcW w:w="5462" w:type="dxa"/>
            <w:tcBorders>
              <w:top w:val="single" w:sz="8" w:space="0" w:color="999999"/>
              <w:left w:val="single" w:sz="8" w:space="0" w:color="999999"/>
              <w:bottom w:val="single" w:sz="8" w:space="0" w:color="999999"/>
              <w:right w:val="single" w:sz="8" w:space="0" w:color="999999"/>
            </w:tcBorders>
          </w:tcPr>
          <w:p w14:paraId="4DB2C29C" w14:textId="0391CDC9" w:rsidR="002A1D5D" w:rsidRPr="00AE1E45" w:rsidRDefault="002A1D5D" w:rsidP="002A1D5D">
            <w:pPr>
              <w:rPr>
                <w:lang w:val="en-US"/>
              </w:rPr>
            </w:pPr>
            <w:r w:rsidRPr="00AE1E45">
              <w:rPr>
                <w:rStyle w:val="SAPScreenElement"/>
                <w:lang w:val="en-US"/>
              </w:rPr>
              <w:t xml:space="preserve">Religion: </w:t>
            </w:r>
            <w:r w:rsidR="0057373E" w:rsidRPr="00AE1E45">
              <w:rPr>
                <w:lang w:val="en-US"/>
              </w:rPr>
              <w:t xml:space="preserve">adapt if required by </w:t>
            </w:r>
            <w:r w:rsidRPr="00AE1E45">
              <w:rPr>
                <w:lang w:val="en-US"/>
              </w:rPr>
              <w:t>select</w:t>
            </w:r>
            <w:r w:rsidR="0057373E" w:rsidRPr="00AE1E45">
              <w:rPr>
                <w:lang w:val="en-US"/>
              </w:rPr>
              <w:t>ing</w:t>
            </w:r>
            <w:r w:rsidRPr="00AE1E45">
              <w:rPr>
                <w:lang w:val="en-US"/>
              </w:rPr>
              <w:t xml:space="preserve"> from drop-down</w:t>
            </w:r>
          </w:p>
        </w:tc>
        <w:tc>
          <w:tcPr>
            <w:tcW w:w="8820" w:type="dxa"/>
            <w:tcBorders>
              <w:top w:val="single" w:sz="8" w:space="0" w:color="999999"/>
              <w:left w:val="single" w:sz="8" w:space="0" w:color="999999"/>
              <w:bottom w:val="single" w:sz="8" w:space="0" w:color="999999"/>
              <w:right w:val="single" w:sz="8" w:space="0" w:color="999999"/>
            </w:tcBorders>
          </w:tcPr>
          <w:p w14:paraId="5DE0ACF1" w14:textId="77777777" w:rsidR="002A1D5D" w:rsidRPr="00AE1E45" w:rsidRDefault="002A1D5D" w:rsidP="002A1D5D">
            <w:pPr>
              <w:rPr>
                <w:lang w:val="en-US"/>
              </w:rPr>
            </w:pPr>
          </w:p>
        </w:tc>
      </w:tr>
      <w:tr w:rsidR="002A1D5D" w:rsidRPr="00A41C57" w14:paraId="29D36A61" w14:textId="77777777" w:rsidTr="0057373E">
        <w:trPr>
          <w:trHeight w:val="357"/>
        </w:trPr>
        <w:tc>
          <w:tcPr>
            <w:tcW w:w="5462" w:type="dxa"/>
            <w:tcBorders>
              <w:top w:val="single" w:sz="8" w:space="0" w:color="999999"/>
              <w:left w:val="single" w:sz="8" w:space="0" w:color="999999"/>
              <w:bottom w:val="single" w:sz="8" w:space="0" w:color="999999"/>
              <w:right w:val="single" w:sz="8" w:space="0" w:color="999999"/>
            </w:tcBorders>
          </w:tcPr>
          <w:p w14:paraId="2B7C37C6" w14:textId="4BD4AEC9" w:rsidR="002A1D5D" w:rsidRPr="00AE1E45" w:rsidRDefault="002A1D5D" w:rsidP="002A1D5D">
            <w:pPr>
              <w:rPr>
                <w:lang w:val="en-US"/>
              </w:rPr>
            </w:pPr>
            <w:r w:rsidRPr="00AE1E45">
              <w:rPr>
                <w:rStyle w:val="SAPScreenElement"/>
                <w:lang w:val="en-US"/>
              </w:rPr>
              <w:t xml:space="preserve">WPS Code (Code on Labor Card): </w:t>
            </w:r>
            <w:r w:rsidR="0057373E" w:rsidRPr="00AE1E45">
              <w:rPr>
                <w:lang w:val="en-US"/>
              </w:rPr>
              <w:t>adapt</w:t>
            </w:r>
            <w:r w:rsidRPr="00AE1E45">
              <w:rPr>
                <w:lang w:val="en-US"/>
              </w:rPr>
              <w:t xml:space="preserve"> as appropriate</w:t>
            </w:r>
          </w:p>
        </w:tc>
        <w:tc>
          <w:tcPr>
            <w:tcW w:w="8820" w:type="dxa"/>
            <w:tcBorders>
              <w:top w:val="single" w:sz="8" w:space="0" w:color="999999"/>
              <w:left w:val="single" w:sz="8" w:space="0" w:color="999999"/>
              <w:bottom w:val="single" w:sz="8" w:space="0" w:color="999999"/>
              <w:right w:val="single" w:sz="8" w:space="0" w:color="999999"/>
            </w:tcBorders>
          </w:tcPr>
          <w:p w14:paraId="577475AE" w14:textId="77777777" w:rsidR="002A1D5D" w:rsidRPr="00AE1E45" w:rsidRDefault="002A1D5D" w:rsidP="002A1D5D">
            <w:pPr>
              <w:rPr>
                <w:lang w:val="en-US"/>
              </w:rPr>
            </w:pPr>
            <w:r w:rsidRPr="00AE1E45">
              <w:rPr>
                <w:rStyle w:val="SAPScreenElement"/>
                <w:lang w:val="en-US"/>
              </w:rPr>
              <w:t>WPS Code</w:t>
            </w:r>
            <w:r w:rsidRPr="00AE1E45">
              <w:rPr>
                <w:lang w:val="en-US"/>
              </w:rPr>
              <w:t xml:space="preserve"> stands for the employee’s wages protection system code, which is the same as given on the employee’s labor card.</w:t>
            </w:r>
          </w:p>
        </w:tc>
      </w:tr>
      <w:tr w:rsidR="002A1D5D" w:rsidRPr="004B7AA7" w14:paraId="04642FEC" w14:textId="77777777" w:rsidTr="0057373E">
        <w:trPr>
          <w:trHeight w:val="357"/>
        </w:trPr>
        <w:tc>
          <w:tcPr>
            <w:tcW w:w="5462" w:type="dxa"/>
            <w:tcBorders>
              <w:top w:val="single" w:sz="8" w:space="0" w:color="999999"/>
              <w:left w:val="single" w:sz="8" w:space="0" w:color="999999"/>
              <w:bottom w:val="single" w:sz="8" w:space="0" w:color="999999"/>
              <w:right w:val="single" w:sz="8" w:space="0" w:color="999999"/>
            </w:tcBorders>
          </w:tcPr>
          <w:p w14:paraId="2EA4E0BC" w14:textId="566BAE14" w:rsidR="002A1D5D" w:rsidRPr="00AE1E45" w:rsidRDefault="002A1D5D" w:rsidP="002A1D5D">
            <w:pPr>
              <w:rPr>
                <w:lang w:val="en-US"/>
              </w:rPr>
            </w:pPr>
            <w:r w:rsidRPr="00AE1E45">
              <w:rPr>
                <w:rStyle w:val="SAPScreenElement"/>
                <w:lang w:val="en-US"/>
              </w:rPr>
              <w:t xml:space="preserve">Employer Unique ID: </w:t>
            </w:r>
            <w:r w:rsidR="0057373E" w:rsidRPr="00AE1E45">
              <w:rPr>
                <w:lang w:val="en-US"/>
              </w:rPr>
              <w:t>adapt</w:t>
            </w:r>
            <w:r w:rsidRPr="00AE1E45">
              <w:rPr>
                <w:lang w:val="en-US"/>
              </w:rPr>
              <w:t xml:space="preserve"> as appropriate</w:t>
            </w:r>
          </w:p>
        </w:tc>
        <w:tc>
          <w:tcPr>
            <w:tcW w:w="8820" w:type="dxa"/>
            <w:tcBorders>
              <w:top w:val="single" w:sz="8" w:space="0" w:color="999999"/>
              <w:left w:val="single" w:sz="8" w:space="0" w:color="999999"/>
              <w:bottom w:val="single" w:sz="8" w:space="0" w:color="999999"/>
              <w:right w:val="single" w:sz="8" w:space="0" w:color="999999"/>
            </w:tcBorders>
          </w:tcPr>
          <w:p w14:paraId="064E4971" w14:textId="77777777" w:rsidR="002A1D5D" w:rsidRPr="00AE1E45" w:rsidRDefault="002A1D5D" w:rsidP="002A1D5D">
            <w:pPr>
              <w:rPr>
                <w:lang w:val="en-US"/>
              </w:rPr>
            </w:pPr>
          </w:p>
        </w:tc>
      </w:tr>
      <w:tr w:rsidR="002A1D5D" w:rsidRPr="00A41C57" w14:paraId="04AB8FF3" w14:textId="77777777" w:rsidTr="0057373E">
        <w:trPr>
          <w:trHeight w:val="357"/>
        </w:trPr>
        <w:tc>
          <w:tcPr>
            <w:tcW w:w="5462" w:type="dxa"/>
            <w:tcBorders>
              <w:top w:val="single" w:sz="8" w:space="0" w:color="999999"/>
              <w:left w:val="single" w:sz="8" w:space="0" w:color="999999"/>
              <w:bottom w:val="single" w:sz="8" w:space="0" w:color="999999"/>
              <w:right w:val="single" w:sz="8" w:space="0" w:color="999999"/>
            </w:tcBorders>
          </w:tcPr>
          <w:p w14:paraId="128F293C" w14:textId="77777777" w:rsidR="002A1D5D" w:rsidRPr="00AE1E45" w:rsidRDefault="002A1D5D" w:rsidP="002A1D5D">
            <w:pPr>
              <w:rPr>
                <w:lang w:val="en-US"/>
              </w:rPr>
            </w:pPr>
            <w:r w:rsidRPr="00AE1E45">
              <w:rPr>
                <w:rStyle w:val="SAPScreenElement"/>
                <w:lang w:val="en-US"/>
              </w:rPr>
              <w:t xml:space="preserve">Profession for Legal Reporting: </w:t>
            </w:r>
            <w:r w:rsidRPr="00AE1E45">
              <w:rPr>
                <w:lang w:val="en-US"/>
              </w:rPr>
              <w:t>select from drop-down</w:t>
            </w:r>
          </w:p>
        </w:tc>
        <w:tc>
          <w:tcPr>
            <w:tcW w:w="8820" w:type="dxa"/>
            <w:tcBorders>
              <w:top w:val="single" w:sz="8" w:space="0" w:color="999999"/>
              <w:left w:val="single" w:sz="8" w:space="0" w:color="999999"/>
              <w:bottom w:val="single" w:sz="8" w:space="0" w:color="999999"/>
              <w:right w:val="single" w:sz="8" w:space="0" w:color="999999"/>
            </w:tcBorders>
          </w:tcPr>
          <w:p w14:paraId="192D94A0" w14:textId="77777777" w:rsidR="002A1D5D" w:rsidRPr="00AE1E45" w:rsidRDefault="002A1D5D" w:rsidP="002A1D5D">
            <w:pPr>
              <w:rPr>
                <w:lang w:val="en-US"/>
              </w:rPr>
            </w:pPr>
          </w:p>
        </w:tc>
      </w:tr>
      <w:tr w:rsidR="002A1D5D" w:rsidRPr="00A41C57" w14:paraId="6FEFA5BA" w14:textId="77777777" w:rsidTr="0057373E">
        <w:trPr>
          <w:trHeight w:val="357"/>
        </w:trPr>
        <w:tc>
          <w:tcPr>
            <w:tcW w:w="5462" w:type="dxa"/>
            <w:tcBorders>
              <w:top w:val="single" w:sz="8" w:space="0" w:color="999999"/>
              <w:left w:val="single" w:sz="8" w:space="0" w:color="999999"/>
              <w:bottom w:val="single" w:sz="8" w:space="0" w:color="999999"/>
              <w:right w:val="single" w:sz="8" w:space="0" w:color="999999"/>
            </w:tcBorders>
          </w:tcPr>
          <w:p w14:paraId="44BE1E3D" w14:textId="328C1659" w:rsidR="002A1D5D" w:rsidRPr="00AE1E45" w:rsidRDefault="002A1D5D" w:rsidP="002A1D5D">
            <w:pPr>
              <w:rPr>
                <w:lang w:val="en-US"/>
              </w:rPr>
            </w:pPr>
            <w:r w:rsidRPr="00AE1E45">
              <w:rPr>
                <w:rStyle w:val="SAPScreenElement"/>
                <w:lang w:val="en-US"/>
              </w:rPr>
              <w:t xml:space="preserve">Home Airport: </w:t>
            </w:r>
            <w:r w:rsidR="0057373E" w:rsidRPr="00AE1E45">
              <w:rPr>
                <w:lang w:val="en-US"/>
              </w:rPr>
              <w:t xml:space="preserve">adapt if required by selecting </w:t>
            </w:r>
            <w:r w:rsidRPr="00AE1E45">
              <w:rPr>
                <w:lang w:val="en-US"/>
              </w:rPr>
              <w:t>from drop-down</w:t>
            </w:r>
          </w:p>
        </w:tc>
        <w:tc>
          <w:tcPr>
            <w:tcW w:w="8820" w:type="dxa"/>
            <w:tcBorders>
              <w:top w:val="single" w:sz="8" w:space="0" w:color="999999"/>
              <w:left w:val="single" w:sz="8" w:space="0" w:color="999999"/>
              <w:bottom w:val="single" w:sz="8" w:space="0" w:color="999999"/>
              <w:right w:val="single" w:sz="8" w:space="0" w:color="999999"/>
            </w:tcBorders>
          </w:tcPr>
          <w:p w14:paraId="4C9AF682" w14:textId="77777777" w:rsidR="002A1D5D" w:rsidRPr="00AE1E45" w:rsidRDefault="002A1D5D" w:rsidP="002A1D5D">
            <w:pPr>
              <w:rPr>
                <w:lang w:val="en-US"/>
              </w:rPr>
            </w:pPr>
            <w:r w:rsidRPr="00AE1E45">
              <w:rPr>
                <w:lang w:val="en-US"/>
              </w:rPr>
              <w:t>This field is relevant for non-Emirati employees only.</w:t>
            </w:r>
          </w:p>
        </w:tc>
      </w:tr>
      <w:tr w:rsidR="002A1D5D" w:rsidRPr="00A41C57" w14:paraId="61B43ED7" w14:textId="77777777" w:rsidTr="0057373E">
        <w:trPr>
          <w:trHeight w:val="357"/>
        </w:trPr>
        <w:tc>
          <w:tcPr>
            <w:tcW w:w="5462" w:type="dxa"/>
            <w:tcBorders>
              <w:top w:val="single" w:sz="8" w:space="0" w:color="999999"/>
              <w:left w:val="single" w:sz="8" w:space="0" w:color="999999"/>
              <w:bottom w:val="single" w:sz="8" w:space="0" w:color="999999"/>
              <w:right w:val="single" w:sz="8" w:space="0" w:color="999999"/>
            </w:tcBorders>
          </w:tcPr>
          <w:p w14:paraId="57B5BBDE" w14:textId="77777777" w:rsidR="002A1D5D" w:rsidRPr="00AE1E45" w:rsidRDefault="002A1D5D" w:rsidP="002A1D5D">
            <w:pPr>
              <w:rPr>
                <w:lang w:val="en-US"/>
              </w:rPr>
            </w:pPr>
            <w:r w:rsidRPr="00AE1E45">
              <w:rPr>
                <w:rStyle w:val="SAPScreenElement"/>
                <w:lang w:val="en-US"/>
              </w:rPr>
              <w:t xml:space="preserve">Exclude from Legal Reporting: </w:t>
            </w:r>
            <w:r w:rsidRPr="00AE1E45">
              <w:rPr>
                <w:lang w:val="en-US"/>
              </w:rPr>
              <w:t>select</w:t>
            </w:r>
            <w:r w:rsidRPr="00AE1E45">
              <w:rPr>
                <w:rStyle w:val="SAPUserEntry"/>
                <w:lang w:val="en-US"/>
              </w:rPr>
              <w:t xml:space="preserve"> Yes </w:t>
            </w:r>
            <w:r w:rsidRPr="00AE1E45">
              <w:rPr>
                <w:lang w:val="en-US"/>
              </w:rPr>
              <w:t xml:space="preserve">from drop-down in case the employee is an </w:t>
            </w:r>
            <w:r w:rsidRPr="00AE1E45">
              <w:rPr>
                <w:rStyle w:val="SAPEmphasis"/>
                <w:lang w:val="en-US"/>
              </w:rPr>
              <w:t>external employee</w:t>
            </w:r>
            <w:r w:rsidRPr="00AE1E45">
              <w:rPr>
                <w:lang w:val="en-US"/>
              </w:rPr>
              <w:t>; else select</w:t>
            </w:r>
            <w:r w:rsidRPr="00AE1E45">
              <w:rPr>
                <w:rStyle w:val="SAPUserEntry"/>
                <w:lang w:val="en-US"/>
              </w:rPr>
              <w:t xml:space="preserve"> No</w:t>
            </w:r>
          </w:p>
        </w:tc>
        <w:tc>
          <w:tcPr>
            <w:tcW w:w="8820" w:type="dxa"/>
            <w:tcBorders>
              <w:top w:val="single" w:sz="8" w:space="0" w:color="999999"/>
              <w:left w:val="single" w:sz="8" w:space="0" w:color="999999"/>
              <w:bottom w:val="single" w:sz="8" w:space="0" w:color="999999"/>
              <w:right w:val="single" w:sz="8" w:space="0" w:color="999999"/>
            </w:tcBorders>
          </w:tcPr>
          <w:p w14:paraId="71F511AE" w14:textId="77777777" w:rsidR="002A1D5D" w:rsidRPr="00AE1E45" w:rsidRDefault="002A1D5D" w:rsidP="002A1D5D">
            <w:pPr>
              <w:rPr>
                <w:lang w:val="en-US"/>
              </w:rPr>
            </w:pPr>
          </w:p>
        </w:tc>
      </w:tr>
    </w:tbl>
    <w:p w14:paraId="5ADB970B" w14:textId="77777777" w:rsidR="002A1D5D" w:rsidRPr="00AE1E45" w:rsidRDefault="002A1D5D" w:rsidP="002A1D5D">
      <w:pPr>
        <w:pStyle w:val="Heading3"/>
        <w:spacing w:before="240" w:after="120"/>
        <w:rPr>
          <w:lang w:val="en-US"/>
        </w:rPr>
      </w:pPr>
      <w:bookmarkStart w:id="11654" w:name="_Toc507063229"/>
      <w:commentRangeStart w:id="11655"/>
      <w:r w:rsidRPr="00AE1E45">
        <w:rPr>
          <w:lang w:val="en-US"/>
        </w:rPr>
        <w:t>Australia (AU)</w:t>
      </w:r>
      <w:commentRangeEnd w:id="11655"/>
      <w:r w:rsidR="00E87B01">
        <w:rPr>
          <w:rStyle w:val="CommentReference"/>
          <w:rFonts w:ascii="BentonSans Book" w:eastAsia="MS Mincho" w:hAnsi="BentonSans Book"/>
          <w:bCs w:val="0"/>
          <w:color w:val="auto"/>
        </w:rPr>
        <w:commentReference w:id="11655"/>
      </w:r>
      <w:bookmarkEnd w:id="11654"/>
    </w:p>
    <w:p w14:paraId="353E7224" w14:textId="77777777" w:rsidR="002A1D5D" w:rsidRPr="003A18EB" w:rsidRDefault="002A1D5D" w:rsidP="002A1D5D">
      <w:pPr>
        <w:pStyle w:val="SAPNoteHeading"/>
        <w:ind w:left="0"/>
        <w:rPr>
          <w:lang w:val="en-US"/>
        </w:rPr>
      </w:pPr>
      <w:r w:rsidRPr="00AE1E45">
        <w:rPr>
          <w:noProof/>
          <w:lang w:val="en-US"/>
        </w:rPr>
        <w:drawing>
          <wp:inline distT="0" distB="0" distL="0" distR="0" wp14:anchorId="7EBCF504" wp14:editId="321085AD">
            <wp:extent cx="226060" cy="226060"/>
            <wp:effectExtent l="0" t="0" r="0" b="0"/>
            <wp:docPr id="4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AE1E45">
        <w:rPr>
          <w:lang w:val="en-US"/>
        </w:rPr>
        <w:t> Note</w:t>
      </w:r>
    </w:p>
    <w:p w14:paraId="37AD8D32" w14:textId="77777777" w:rsidR="002A1D5D" w:rsidRPr="00832B5E" w:rsidRDefault="002A1D5D" w:rsidP="002A1D5D">
      <w:pPr>
        <w:rPr>
          <w:highlight w:val="yellow"/>
          <w:lang w:val="en-US"/>
        </w:rPr>
      </w:pPr>
      <w:r w:rsidRPr="003A18EB">
        <w:rPr>
          <w:lang w:val="en-US"/>
        </w:rPr>
        <w:t>All fields, except</w:t>
      </w:r>
      <w:r w:rsidRPr="003A18EB">
        <w:rPr>
          <w:rStyle w:val="SAPScreenElement"/>
          <w:lang w:val="en-US"/>
        </w:rPr>
        <w:t xml:space="preserve"> Number of Children</w:t>
      </w:r>
      <w:r w:rsidRPr="003A18EB">
        <w:rPr>
          <w:lang w:val="en-US"/>
        </w:rPr>
        <w:t xml:space="preserve"> and</w:t>
      </w:r>
      <w:r w:rsidRPr="003A18EB">
        <w:rPr>
          <w:rStyle w:val="SAPScreenElement"/>
          <w:lang w:val="en-US"/>
        </w:rPr>
        <w:t xml:space="preserve"> Religion</w:t>
      </w:r>
      <w:r w:rsidRPr="003A18EB">
        <w:rPr>
          <w:lang w:val="en-US"/>
        </w:rPr>
        <w:t xml:space="preserve">, need to be filled only in case you have selected for field </w:t>
      </w:r>
      <w:r w:rsidRPr="003A18EB">
        <w:rPr>
          <w:rStyle w:val="SAPScreenElement"/>
          <w:lang w:val="en-US"/>
        </w:rPr>
        <w:t>Challenge Status</w:t>
      </w:r>
      <w:r w:rsidRPr="00466471">
        <w:rPr>
          <w:lang w:val="en-US"/>
        </w:rPr>
        <w:t>, located</w:t>
      </w:r>
      <w:r w:rsidRPr="003A18EB">
        <w:rPr>
          <w:lang w:val="en-US"/>
        </w:rPr>
        <w:t xml:space="preserve"> </w:t>
      </w:r>
      <w:r>
        <w:rPr>
          <w:lang w:val="en-US"/>
        </w:rPr>
        <w:t xml:space="preserve">in </w:t>
      </w:r>
      <w:r w:rsidRPr="002326C1">
        <w:rPr>
          <w:lang w:val="en-US"/>
        </w:rPr>
        <w:t xml:space="preserve">the </w:t>
      </w:r>
      <w:r w:rsidRPr="002326C1">
        <w:rPr>
          <w:rStyle w:val="SAPScreenElement"/>
          <w:lang w:val="en-US"/>
        </w:rPr>
        <w:t xml:space="preserve">Personal Information </w:t>
      </w:r>
      <w:r w:rsidRPr="002326C1">
        <w:rPr>
          <w:lang w:val="en-US"/>
        </w:rPr>
        <w:t>block</w:t>
      </w:r>
      <w:r>
        <w:rPr>
          <w:lang w:val="en-US"/>
        </w:rPr>
        <w:t>,</w:t>
      </w:r>
      <w:r w:rsidRPr="002326C1">
        <w:rPr>
          <w:lang w:val="en-US"/>
        </w:rPr>
        <w:t xml:space="preserve"> </w:t>
      </w:r>
      <w:r w:rsidRPr="003A18EB">
        <w:rPr>
          <w:lang w:val="en-US"/>
        </w:rPr>
        <w:t>value</w:t>
      </w:r>
      <w:r w:rsidRPr="003A18EB">
        <w:rPr>
          <w:rStyle w:val="SAPUserEntry"/>
          <w:lang w:val="en-US"/>
        </w:rPr>
        <w:t xml:space="preserve"> Yes</w:t>
      </w:r>
      <w:r w:rsidRPr="003A18EB">
        <w:rPr>
          <w:lang w:val="en-US"/>
        </w:rPr>
        <w:t>.</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02"/>
        <w:gridCol w:w="7380"/>
      </w:tblGrid>
      <w:tr w:rsidR="002A1D5D" w:rsidRPr="002326C1" w14:paraId="11EE352B" w14:textId="77777777" w:rsidTr="002A1D5D">
        <w:trPr>
          <w:trHeight w:val="432"/>
          <w:tblHeader/>
        </w:trPr>
        <w:tc>
          <w:tcPr>
            <w:tcW w:w="6902" w:type="dxa"/>
            <w:tcBorders>
              <w:top w:val="single" w:sz="8" w:space="0" w:color="999999"/>
              <w:left w:val="single" w:sz="8" w:space="0" w:color="999999"/>
              <w:bottom w:val="single" w:sz="8" w:space="0" w:color="999999"/>
              <w:right w:val="single" w:sz="8" w:space="0" w:color="999999"/>
            </w:tcBorders>
            <w:shd w:val="clear" w:color="auto" w:fill="999999"/>
            <w:hideMark/>
          </w:tcPr>
          <w:p w14:paraId="180E80E5"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380" w:type="dxa"/>
            <w:tcBorders>
              <w:top w:val="single" w:sz="8" w:space="0" w:color="999999"/>
              <w:left w:val="single" w:sz="8" w:space="0" w:color="999999"/>
              <w:bottom w:val="single" w:sz="8" w:space="0" w:color="999999"/>
              <w:right w:val="single" w:sz="8" w:space="0" w:color="999999"/>
            </w:tcBorders>
            <w:shd w:val="clear" w:color="auto" w:fill="999999"/>
            <w:hideMark/>
          </w:tcPr>
          <w:p w14:paraId="7F73A0D6" w14:textId="77777777" w:rsidR="002A1D5D" w:rsidRPr="002326C1" w:rsidRDefault="002A1D5D" w:rsidP="002A1D5D">
            <w:pPr>
              <w:pStyle w:val="SAPTableHeader"/>
              <w:rPr>
                <w:lang w:val="en-US"/>
              </w:rPr>
            </w:pPr>
            <w:r w:rsidRPr="002326C1">
              <w:rPr>
                <w:lang w:val="en-US"/>
              </w:rPr>
              <w:t>Additional Information</w:t>
            </w:r>
          </w:p>
        </w:tc>
      </w:tr>
      <w:tr w:rsidR="00E87B01" w:rsidRPr="00A41C57" w14:paraId="6354D1FE" w14:textId="77777777" w:rsidTr="002A1D5D">
        <w:trPr>
          <w:trHeight w:val="360"/>
        </w:trPr>
        <w:tc>
          <w:tcPr>
            <w:tcW w:w="6902" w:type="dxa"/>
            <w:tcBorders>
              <w:top w:val="single" w:sz="8" w:space="0" w:color="999999"/>
              <w:left w:val="single" w:sz="8" w:space="0" w:color="999999"/>
              <w:bottom w:val="single" w:sz="8" w:space="0" w:color="999999"/>
              <w:right w:val="single" w:sz="8" w:space="0" w:color="999999"/>
            </w:tcBorders>
          </w:tcPr>
          <w:p w14:paraId="0F0D5A21" w14:textId="0E6CEB7E" w:rsidR="00E87B01" w:rsidRPr="003A18EB" w:rsidRDefault="00E87B01" w:rsidP="002A1D5D">
            <w:pPr>
              <w:rPr>
                <w:rStyle w:val="SAPScreenElement"/>
                <w:lang w:val="en-US"/>
              </w:rPr>
            </w:pPr>
            <w:r w:rsidRPr="00AE1E45">
              <w:rPr>
                <w:rStyle w:val="SAPScreenElement"/>
                <w:lang w:val="en-US"/>
              </w:rPr>
              <w:t>Date Learned</w:t>
            </w:r>
            <w:r w:rsidRPr="00AE1E45">
              <w:rPr>
                <w:lang w:val="en-US"/>
              </w:rPr>
              <w:t xml:space="preserve">: select from calendar help </w:t>
            </w:r>
            <w:del w:id="11656" w:author="Author" w:date="2018-02-08T17:39:00Z">
              <w:r w:rsidRPr="00AE1E45" w:rsidDel="00494074">
                <w:rPr>
                  <w:lang w:val="en-US"/>
                </w:rPr>
                <w:delText>the date on which the employer has been informed about the employee’s challenge</w:delText>
              </w:r>
            </w:del>
          </w:p>
        </w:tc>
        <w:tc>
          <w:tcPr>
            <w:tcW w:w="7380" w:type="dxa"/>
            <w:tcBorders>
              <w:top w:val="single" w:sz="8" w:space="0" w:color="999999"/>
              <w:left w:val="single" w:sz="8" w:space="0" w:color="999999"/>
              <w:bottom w:val="single" w:sz="8" w:space="0" w:color="999999"/>
              <w:right w:val="single" w:sz="8" w:space="0" w:color="999999"/>
            </w:tcBorders>
          </w:tcPr>
          <w:p w14:paraId="0E4760AF" w14:textId="6CB7D42C" w:rsidR="00E87B01" w:rsidRPr="002326C1" w:rsidRDefault="00494074" w:rsidP="002A1D5D">
            <w:pPr>
              <w:rPr>
                <w:lang w:val="en-US"/>
              </w:rPr>
            </w:pPr>
            <w:ins w:id="11657" w:author="Author" w:date="2018-02-08T17:39:00Z">
              <w:r>
                <w:rPr>
                  <w:lang w:val="en-US"/>
                </w:rPr>
                <w:t>D</w:t>
              </w:r>
              <w:r w:rsidRPr="00AE1E45">
                <w:rPr>
                  <w:lang w:val="en-US"/>
                </w:rPr>
                <w:t>ate on which the employer has been informed about the employee’s challenge</w:t>
              </w:r>
              <w:r>
                <w:rPr>
                  <w:lang w:val="en-US"/>
                </w:rPr>
                <w:t>.</w:t>
              </w:r>
            </w:ins>
          </w:p>
        </w:tc>
      </w:tr>
      <w:tr w:rsidR="00E87B01" w:rsidRPr="00A41C57" w14:paraId="4158EB01" w14:textId="77777777" w:rsidTr="002A1D5D">
        <w:trPr>
          <w:trHeight w:val="360"/>
        </w:trPr>
        <w:tc>
          <w:tcPr>
            <w:tcW w:w="6902" w:type="dxa"/>
            <w:tcBorders>
              <w:top w:val="single" w:sz="8" w:space="0" w:color="999999"/>
              <w:left w:val="single" w:sz="8" w:space="0" w:color="999999"/>
              <w:bottom w:val="single" w:sz="8" w:space="0" w:color="999999"/>
              <w:right w:val="single" w:sz="8" w:space="0" w:color="999999"/>
            </w:tcBorders>
          </w:tcPr>
          <w:p w14:paraId="3E786454" w14:textId="49749A14" w:rsidR="00E87B01" w:rsidRPr="00AE1E45" w:rsidRDefault="00E87B01" w:rsidP="002A1D5D">
            <w:pPr>
              <w:rPr>
                <w:rStyle w:val="SAPScreenElement"/>
                <w:lang w:val="en-US"/>
              </w:rPr>
            </w:pPr>
            <w:r w:rsidRPr="003A18EB">
              <w:rPr>
                <w:rStyle w:val="SAPScreenElement"/>
                <w:lang w:val="en-US"/>
              </w:rPr>
              <w:t xml:space="preserve">Religion: </w:t>
            </w:r>
            <w:r w:rsidRPr="003A18EB">
              <w:rPr>
                <w:lang w:val="en-US"/>
              </w:rPr>
              <w:t>select from drop-down</w:t>
            </w:r>
          </w:p>
        </w:tc>
        <w:tc>
          <w:tcPr>
            <w:tcW w:w="7380" w:type="dxa"/>
            <w:tcBorders>
              <w:top w:val="single" w:sz="8" w:space="0" w:color="999999"/>
              <w:left w:val="single" w:sz="8" w:space="0" w:color="999999"/>
              <w:bottom w:val="single" w:sz="8" w:space="0" w:color="999999"/>
              <w:right w:val="single" w:sz="8" w:space="0" w:color="999999"/>
            </w:tcBorders>
          </w:tcPr>
          <w:p w14:paraId="2BADB080" w14:textId="77777777" w:rsidR="00E87B01" w:rsidRPr="002326C1" w:rsidRDefault="00E87B01" w:rsidP="002A1D5D">
            <w:pPr>
              <w:rPr>
                <w:lang w:val="en-US"/>
              </w:rPr>
            </w:pPr>
          </w:p>
        </w:tc>
      </w:tr>
      <w:tr w:rsidR="002A1D5D" w:rsidRPr="00A41C57" w14:paraId="33AD91FA" w14:textId="77777777" w:rsidTr="002A1D5D">
        <w:trPr>
          <w:trHeight w:val="360"/>
        </w:trPr>
        <w:tc>
          <w:tcPr>
            <w:tcW w:w="6902" w:type="dxa"/>
            <w:tcBorders>
              <w:top w:val="single" w:sz="8" w:space="0" w:color="999999"/>
              <w:left w:val="single" w:sz="8" w:space="0" w:color="999999"/>
              <w:bottom w:val="single" w:sz="8" w:space="0" w:color="999999"/>
              <w:right w:val="single" w:sz="8" w:space="0" w:color="999999"/>
            </w:tcBorders>
          </w:tcPr>
          <w:p w14:paraId="7A7A7D2C" w14:textId="77777777" w:rsidR="002A1D5D" w:rsidRPr="002326C1" w:rsidRDefault="002A1D5D" w:rsidP="002A1D5D">
            <w:pPr>
              <w:rPr>
                <w:lang w:val="en-US"/>
              </w:rPr>
            </w:pPr>
            <w:r w:rsidRPr="003A18EB">
              <w:rPr>
                <w:rStyle w:val="SAPScreenElement"/>
                <w:lang w:val="en-US"/>
              </w:rPr>
              <w:t>Number of Children:</w:t>
            </w:r>
            <w:r w:rsidRPr="003A18EB">
              <w:rPr>
                <w:lang w:val="en-US"/>
              </w:rPr>
              <w:t xml:space="preserve"> enter if appropriate</w:t>
            </w:r>
          </w:p>
        </w:tc>
        <w:tc>
          <w:tcPr>
            <w:tcW w:w="7380" w:type="dxa"/>
            <w:tcBorders>
              <w:top w:val="single" w:sz="8" w:space="0" w:color="999999"/>
              <w:left w:val="single" w:sz="8" w:space="0" w:color="999999"/>
              <w:bottom w:val="single" w:sz="8" w:space="0" w:color="999999"/>
              <w:right w:val="single" w:sz="8" w:space="0" w:color="999999"/>
            </w:tcBorders>
          </w:tcPr>
          <w:p w14:paraId="4820F6EC" w14:textId="77777777" w:rsidR="002A1D5D" w:rsidRPr="002326C1" w:rsidRDefault="002A1D5D" w:rsidP="002A1D5D">
            <w:pPr>
              <w:rPr>
                <w:lang w:val="en-US"/>
              </w:rPr>
            </w:pPr>
          </w:p>
        </w:tc>
      </w:tr>
      <w:tr w:rsidR="002A1D5D" w:rsidRPr="00A41C57" w14:paraId="0345F5BE"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24C60049" w14:textId="77777777" w:rsidR="002A1D5D" w:rsidRPr="002326C1" w:rsidRDefault="002A1D5D" w:rsidP="002A1D5D">
            <w:pPr>
              <w:rPr>
                <w:lang w:val="en-US"/>
              </w:rPr>
            </w:pPr>
            <w:r w:rsidRPr="003A18EB">
              <w:rPr>
                <w:rStyle w:val="SAPScreenElement"/>
                <w:lang w:val="en-US"/>
              </w:rPr>
              <w:t xml:space="preserve">Degree of Challenge: </w:t>
            </w:r>
            <w:r w:rsidRPr="003A18EB">
              <w:rPr>
                <w:lang w:val="en-US"/>
              </w:rPr>
              <w:t>enter appropriate percentage</w:t>
            </w:r>
          </w:p>
        </w:tc>
        <w:tc>
          <w:tcPr>
            <w:tcW w:w="7380" w:type="dxa"/>
            <w:tcBorders>
              <w:top w:val="single" w:sz="8" w:space="0" w:color="999999"/>
              <w:left w:val="single" w:sz="8" w:space="0" w:color="999999"/>
              <w:bottom w:val="single" w:sz="8" w:space="0" w:color="999999"/>
              <w:right w:val="single" w:sz="8" w:space="0" w:color="999999"/>
            </w:tcBorders>
          </w:tcPr>
          <w:p w14:paraId="5B05A98A" w14:textId="77777777" w:rsidR="002A1D5D" w:rsidRPr="002326C1" w:rsidRDefault="002A1D5D" w:rsidP="002A1D5D">
            <w:pPr>
              <w:rPr>
                <w:lang w:val="en-US"/>
              </w:rPr>
            </w:pPr>
          </w:p>
        </w:tc>
      </w:tr>
      <w:tr w:rsidR="002A1D5D" w:rsidRPr="00A41C57" w14:paraId="0C8E7D09"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6D57DB73" w14:textId="77777777" w:rsidR="002A1D5D" w:rsidRPr="002326C1" w:rsidRDefault="002A1D5D" w:rsidP="002A1D5D">
            <w:pPr>
              <w:rPr>
                <w:lang w:val="en-US"/>
              </w:rPr>
            </w:pPr>
            <w:r w:rsidRPr="003A18EB">
              <w:rPr>
                <w:rStyle w:val="SAPScreenElement"/>
                <w:lang w:val="en-US"/>
              </w:rPr>
              <w:lastRenderedPageBreak/>
              <w:t xml:space="preserve">Challenge Group: </w:t>
            </w:r>
            <w:r w:rsidRPr="003A18EB">
              <w:rPr>
                <w:lang w:val="en-US"/>
              </w:rPr>
              <w:t>select from drop-down</w:t>
            </w:r>
          </w:p>
        </w:tc>
        <w:tc>
          <w:tcPr>
            <w:tcW w:w="7380" w:type="dxa"/>
            <w:tcBorders>
              <w:top w:val="single" w:sz="8" w:space="0" w:color="999999"/>
              <w:left w:val="single" w:sz="8" w:space="0" w:color="999999"/>
              <w:bottom w:val="single" w:sz="8" w:space="0" w:color="999999"/>
              <w:right w:val="single" w:sz="8" w:space="0" w:color="999999"/>
            </w:tcBorders>
          </w:tcPr>
          <w:p w14:paraId="5E8AC403" w14:textId="77777777" w:rsidR="002A1D5D" w:rsidRPr="002326C1" w:rsidRDefault="002A1D5D" w:rsidP="002A1D5D">
            <w:pPr>
              <w:rPr>
                <w:lang w:val="en-US"/>
              </w:rPr>
            </w:pPr>
          </w:p>
        </w:tc>
      </w:tr>
      <w:tr w:rsidR="002A1D5D" w:rsidRPr="00A41C57" w14:paraId="2A5965B5"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515F82DB" w14:textId="77777777" w:rsidR="002A1D5D" w:rsidRPr="002326C1" w:rsidRDefault="002A1D5D" w:rsidP="002A1D5D">
            <w:pPr>
              <w:rPr>
                <w:lang w:val="en-US"/>
              </w:rPr>
            </w:pPr>
            <w:r w:rsidRPr="003A18EB">
              <w:rPr>
                <w:rStyle w:val="SAPScreenElement"/>
                <w:lang w:val="en-US"/>
              </w:rPr>
              <w:t xml:space="preserve">Type of Challenge: </w:t>
            </w:r>
            <w:r w:rsidRPr="003A18EB">
              <w:rPr>
                <w:lang w:val="en-US"/>
              </w:rPr>
              <w:t>select from drop-down</w:t>
            </w:r>
          </w:p>
        </w:tc>
        <w:tc>
          <w:tcPr>
            <w:tcW w:w="7380" w:type="dxa"/>
            <w:tcBorders>
              <w:top w:val="single" w:sz="8" w:space="0" w:color="999999"/>
              <w:left w:val="single" w:sz="8" w:space="0" w:color="999999"/>
              <w:bottom w:val="single" w:sz="8" w:space="0" w:color="999999"/>
              <w:right w:val="single" w:sz="8" w:space="0" w:color="999999"/>
            </w:tcBorders>
          </w:tcPr>
          <w:p w14:paraId="582BFB6D" w14:textId="77777777" w:rsidR="002A1D5D" w:rsidRPr="002326C1" w:rsidRDefault="002A1D5D" w:rsidP="002A1D5D">
            <w:pPr>
              <w:rPr>
                <w:lang w:val="en-US"/>
              </w:rPr>
            </w:pPr>
          </w:p>
        </w:tc>
      </w:tr>
      <w:tr w:rsidR="002A1D5D" w:rsidRPr="00A41C57" w14:paraId="51EDF775"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429F93D1" w14:textId="77777777" w:rsidR="002A1D5D" w:rsidRPr="002326C1" w:rsidRDefault="002A1D5D" w:rsidP="002A1D5D">
            <w:pPr>
              <w:rPr>
                <w:lang w:val="en-US"/>
              </w:rPr>
            </w:pPr>
            <w:r w:rsidRPr="003A18EB">
              <w:rPr>
                <w:rStyle w:val="SAPScreenElement"/>
                <w:lang w:val="en-US"/>
              </w:rPr>
              <w:t xml:space="preserve">Issuing Authority: </w:t>
            </w:r>
            <w:r w:rsidRPr="003A18EB">
              <w:rPr>
                <w:lang w:val="en-US"/>
              </w:rPr>
              <w:t>enter as appropriate</w:t>
            </w:r>
          </w:p>
        </w:tc>
        <w:tc>
          <w:tcPr>
            <w:tcW w:w="7380" w:type="dxa"/>
            <w:tcBorders>
              <w:top w:val="single" w:sz="8" w:space="0" w:color="999999"/>
              <w:left w:val="single" w:sz="8" w:space="0" w:color="999999"/>
              <w:bottom w:val="single" w:sz="8" w:space="0" w:color="999999"/>
              <w:right w:val="single" w:sz="8" w:space="0" w:color="999999"/>
            </w:tcBorders>
          </w:tcPr>
          <w:p w14:paraId="7EF68234" w14:textId="77777777" w:rsidR="002A1D5D" w:rsidRPr="002326C1" w:rsidRDefault="002A1D5D" w:rsidP="002A1D5D">
            <w:pPr>
              <w:rPr>
                <w:lang w:val="en-US"/>
              </w:rPr>
            </w:pPr>
            <w:r w:rsidRPr="003A18EB">
              <w:rPr>
                <w:lang w:val="en-US"/>
              </w:rPr>
              <w:t>Issuing Authority that certified the challenge.</w:t>
            </w:r>
          </w:p>
        </w:tc>
      </w:tr>
      <w:tr w:rsidR="002A1D5D" w:rsidRPr="00A41C57" w14:paraId="4C9B7A0E"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313B1301" w14:textId="77777777" w:rsidR="002A1D5D" w:rsidRPr="002326C1" w:rsidRDefault="002A1D5D" w:rsidP="002A1D5D">
            <w:pPr>
              <w:rPr>
                <w:lang w:val="en-US"/>
              </w:rPr>
            </w:pPr>
            <w:r w:rsidRPr="003A18EB">
              <w:rPr>
                <w:rStyle w:val="SAPScreenElement"/>
                <w:lang w:val="en-US"/>
              </w:rPr>
              <w:t xml:space="preserve">Reference Number: </w:t>
            </w:r>
            <w:r w:rsidRPr="003A18EB">
              <w:rPr>
                <w:lang w:val="en-US"/>
              </w:rPr>
              <w:t>enter as appropriate</w:t>
            </w:r>
          </w:p>
        </w:tc>
        <w:tc>
          <w:tcPr>
            <w:tcW w:w="7380" w:type="dxa"/>
            <w:tcBorders>
              <w:top w:val="single" w:sz="8" w:space="0" w:color="999999"/>
              <w:left w:val="single" w:sz="8" w:space="0" w:color="999999"/>
              <w:bottom w:val="single" w:sz="8" w:space="0" w:color="999999"/>
              <w:right w:val="single" w:sz="8" w:space="0" w:color="999999"/>
            </w:tcBorders>
          </w:tcPr>
          <w:p w14:paraId="4254DC7D" w14:textId="77777777" w:rsidR="002A1D5D" w:rsidRPr="002326C1" w:rsidRDefault="002A1D5D" w:rsidP="002A1D5D">
            <w:pPr>
              <w:rPr>
                <w:lang w:val="en-US"/>
              </w:rPr>
            </w:pPr>
            <w:r w:rsidRPr="003A18EB">
              <w:rPr>
                <w:lang w:val="en-US"/>
              </w:rPr>
              <w:t>Reference number of the official agency that certified the challenge.</w:t>
            </w:r>
          </w:p>
        </w:tc>
      </w:tr>
    </w:tbl>
    <w:p w14:paraId="07F8D087" w14:textId="77777777" w:rsidR="002A1D5D" w:rsidRPr="00AE1E45" w:rsidRDefault="002A1D5D" w:rsidP="002A1D5D">
      <w:pPr>
        <w:pStyle w:val="Heading3"/>
        <w:spacing w:before="240" w:after="120"/>
        <w:rPr>
          <w:lang w:val="en-US"/>
        </w:rPr>
      </w:pPr>
      <w:bookmarkStart w:id="11658" w:name="_Toc507063230"/>
      <w:r w:rsidRPr="00AE1E45">
        <w:rPr>
          <w:lang w:val="en-US"/>
        </w:rPr>
        <w:t>China (CN)</w:t>
      </w:r>
      <w:bookmarkEnd w:id="11658"/>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02"/>
        <w:gridCol w:w="7380"/>
      </w:tblGrid>
      <w:tr w:rsidR="002A1D5D" w:rsidRPr="00AE1E45" w14:paraId="59B3AF1D" w14:textId="77777777" w:rsidTr="002A1D5D">
        <w:trPr>
          <w:trHeight w:val="432"/>
          <w:tblHeader/>
        </w:trPr>
        <w:tc>
          <w:tcPr>
            <w:tcW w:w="6902" w:type="dxa"/>
            <w:tcBorders>
              <w:top w:val="single" w:sz="8" w:space="0" w:color="999999"/>
              <w:left w:val="single" w:sz="8" w:space="0" w:color="999999"/>
              <w:bottom w:val="single" w:sz="8" w:space="0" w:color="999999"/>
              <w:right w:val="single" w:sz="8" w:space="0" w:color="999999"/>
            </w:tcBorders>
            <w:shd w:val="clear" w:color="auto" w:fill="999999"/>
            <w:hideMark/>
          </w:tcPr>
          <w:p w14:paraId="6F64863C" w14:textId="77777777" w:rsidR="002A1D5D" w:rsidRPr="00AE1E45" w:rsidRDefault="002A1D5D" w:rsidP="002A1D5D">
            <w:pPr>
              <w:pStyle w:val="SAPTableHeader"/>
              <w:rPr>
                <w:lang w:val="en-US"/>
              </w:rPr>
            </w:pPr>
            <w:r w:rsidRPr="00AE1E45">
              <w:rPr>
                <w:lang w:val="en-US"/>
              </w:rPr>
              <w:t>User Entries: Field Name: User Action and Value</w:t>
            </w:r>
          </w:p>
        </w:tc>
        <w:tc>
          <w:tcPr>
            <w:tcW w:w="7380" w:type="dxa"/>
            <w:tcBorders>
              <w:top w:val="single" w:sz="8" w:space="0" w:color="999999"/>
              <w:left w:val="single" w:sz="8" w:space="0" w:color="999999"/>
              <w:bottom w:val="single" w:sz="8" w:space="0" w:color="999999"/>
              <w:right w:val="single" w:sz="8" w:space="0" w:color="999999"/>
            </w:tcBorders>
            <w:shd w:val="clear" w:color="auto" w:fill="999999"/>
            <w:hideMark/>
          </w:tcPr>
          <w:p w14:paraId="7E7E98AA" w14:textId="77777777" w:rsidR="002A1D5D" w:rsidRPr="00AE1E45" w:rsidRDefault="002A1D5D" w:rsidP="002A1D5D">
            <w:pPr>
              <w:pStyle w:val="SAPTableHeader"/>
              <w:rPr>
                <w:lang w:val="en-US"/>
              </w:rPr>
            </w:pPr>
            <w:r w:rsidRPr="00AE1E45">
              <w:rPr>
                <w:lang w:val="en-US"/>
              </w:rPr>
              <w:t>Additional Information</w:t>
            </w:r>
          </w:p>
        </w:tc>
      </w:tr>
      <w:tr w:rsidR="002A1D5D" w:rsidRPr="00A41C57" w14:paraId="206C6798" w14:textId="77777777" w:rsidTr="002A1D5D">
        <w:trPr>
          <w:trHeight w:val="360"/>
        </w:trPr>
        <w:tc>
          <w:tcPr>
            <w:tcW w:w="6902" w:type="dxa"/>
            <w:tcBorders>
              <w:top w:val="single" w:sz="8" w:space="0" w:color="999999"/>
              <w:left w:val="single" w:sz="8" w:space="0" w:color="999999"/>
              <w:bottom w:val="single" w:sz="8" w:space="0" w:color="999999"/>
              <w:right w:val="single" w:sz="8" w:space="0" w:color="999999"/>
            </w:tcBorders>
          </w:tcPr>
          <w:p w14:paraId="5D51C107" w14:textId="77777777" w:rsidR="002A1D5D" w:rsidRPr="00AE1E45" w:rsidRDefault="002A1D5D" w:rsidP="002A1D5D">
            <w:pPr>
              <w:rPr>
                <w:lang w:val="en-US"/>
              </w:rPr>
            </w:pPr>
            <w:r w:rsidRPr="00AE1E45">
              <w:rPr>
                <w:rStyle w:val="SAPScreenElement"/>
                <w:lang w:val="en-US"/>
              </w:rPr>
              <w:t>Date Learned:</w:t>
            </w:r>
            <w:r w:rsidRPr="00AE1E45">
              <w:rPr>
                <w:lang w:val="en-US"/>
              </w:rPr>
              <w:t xml:space="preserve"> select from calendar help</w:t>
            </w:r>
          </w:p>
        </w:tc>
        <w:tc>
          <w:tcPr>
            <w:tcW w:w="7380" w:type="dxa"/>
            <w:vMerge w:val="restart"/>
            <w:tcBorders>
              <w:top w:val="single" w:sz="8" w:space="0" w:color="999999"/>
              <w:left w:val="single" w:sz="8" w:space="0" w:color="999999"/>
              <w:right w:val="single" w:sz="8" w:space="0" w:color="999999"/>
            </w:tcBorders>
          </w:tcPr>
          <w:p w14:paraId="24670D0D" w14:textId="77040EC1" w:rsidR="002A1D5D" w:rsidRPr="00AE1E45" w:rsidRDefault="002A1D5D" w:rsidP="002A1D5D">
            <w:pPr>
              <w:rPr>
                <w:lang w:val="en-US"/>
              </w:rPr>
            </w:pPr>
            <w:r w:rsidRPr="00AE1E45">
              <w:rPr>
                <w:lang w:val="en-US"/>
              </w:rPr>
              <w:t xml:space="preserve">These fields need to be maintained only in case you have selected </w:t>
            </w:r>
            <w:r w:rsidR="00AC5720" w:rsidRPr="00AE1E45">
              <w:rPr>
                <w:lang w:val="en-US"/>
              </w:rPr>
              <w:t>value</w:t>
            </w:r>
            <w:r w:rsidR="00AC5720" w:rsidRPr="00AE1E45">
              <w:rPr>
                <w:rStyle w:val="SAPUserEntry"/>
                <w:lang w:val="en-US"/>
              </w:rPr>
              <w:t xml:space="preserve"> Yes</w:t>
            </w:r>
            <w:r w:rsidR="00AC5720">
              <w:rPr>
                <w:rStyle w:val="SAPUserEntry"/>
                <w:lang w:val="en-US"/>
              </w:rPr>
              <w:t xml:space="preserve"> </w:t>
            </w:r>
            <w:r w:rsidRPr="00AE1E45">
              <w:rPr>
                <w:lang w:val="en-US"/>
              </w:rPr>
              <w:t xml:space="preserve">for field </w:t>
            </w:r>
            <w:r w:rsidRPr="00AE1E45">
              <w:rPr>
                <w:rStyle w:val="SAPScreenElement"/>
                <w:lang w:val="en-US"/>
              </w:rPr>
              <w:t>Challenge Status</w:t>
            </w:r>
            <w:r w:rsidRPr="00AE1E45">
              <w:rPr>
                <w:lang w:val="en-US"/>
              </w:rPr>
              <w:t xml:space="preserve">, located in the </w:t>
            </w:r>
            <w:r w:rsidRPr="00AE1E45">
              <w:rPr>
                <w:rStyle w:val="SAPScreenElement"/>
                <w:lang w:val="en-US"/>
              </w:rPr>
              <w:t xml:space="preserve">Personal Information </w:t>
            </w:r>
            <w:r w:rsidRPr="00AE1E45">
              <w:rPr>
                <w:lang w:val="en-US"/>
              </w:rPr>
              <w:t>block</w:t>
            </w:r>
            <w:r w:rsidR="00AC5720">
              <w:rPr>
                <w:lang w:val="en-US"/>
              </w:rPr>
              <w:t>.</w:t>
            </w:r>
          </w:p>
        </w:tc>
      </w:tr>
      <w:tr w:rsidR="002A1D5D" w:rsidRPr="00A41C57" w14:paraId="6F170661"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79CEEAB6" w14:textId="77777777" w:rsidR="002A1D5D" w:rsidRPr="00AE1E45" w:rsidRDefault="002A1D5D" w:rsidP="002A1D5D">
            <w:pPr>
              <w:rPr>
                <w:lang w:val="en-US"/>
              </w:rPr>
            </w:pPr>
            <w:r w:rsidRPr="00AE1E45">
              <w:rPr>
                <w:rStyle w:val="SAPScreenElement"/>
                <w:lang w:val="en-US"/>
              </w:rPr>
              <w:t>Challenged Group:</w:t>
            </w:r>
            <w:r w:rsidRPr="00AE1E45">
              <w:rPr>
                <w:lang w:val="en-US"/>
              </w:rPr>
              <w:t xml:space="preserve"> select from drop-down</w:t>
            </w:r>
          </w:p>
        </w:tc>
        <w:tc>
          <w:tcPr>
            <w:tcW w:w="7380" w:type="dxa"/>
            <w:vMerge/>
            <w:tcBorders>
              <w:left w:val="single" w:sz="8" w:space="0" w:color="999999"/>
              <w:bottom w:val="single" w:sz="8" w:space="0" w:color="999999"/>
              <w:right w:val="single" w:sz="8" w:space="0" w:color="999999"/>
            </w:tcBorders>
          </w:tcPr>
          <w:p w14:paraId="120F46AD" w14:textId="77777777" w:rsidR="002A1D5D" w:rsidRPr="00AE1E45" w:rsidRDefault="002A1D5D" w:rsidP="002A1D5D">
            <w:pPr>
              <w:rPr>
                <w:lang w:val="en-US"/>
              </w:rPr>
            </w:pPr>
          </w:p>
        </w:tc>
      </w:tr>
      <w:tr w:rsidR="002A1D5D" w:rsidRPr="00A41C57" w14:paraId="59A125BA"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615CA588" w14:textId="77777777" w:rsidR="002A1D5D" w:rsidRPr="00AE1E45" w:rsidRDefault="002A1D5D" w:rsidP="002A1D5D">
            <w:pPr>
              <w:rPr>
                <w:lang w:val="en-US"/>
              </w:rPr>
            </w:pPr>
            <w:commentRangeStart w:id="11659"/>
            <w:r w:rsidRPr="00AE1E45">
              <w:rPr>
                <w:rStyle w:val="SAPScreenElement"/>
                <w:lang w:val="en-US"/>
              </w:rPr>
              <w:t>Hukou Type:</w:t>
            </w:r>
            <w:r w:rsidRPr="00AE1E45">
              <w:rPr>
                <w:lang w:val="en-US"/>
              </w:rPr>
              <w:t xml:space="preserve"> select from drop-down</w:t>
            </w:r>
            <w:r w:rsidRPr="00AE1E45" w:rsidDel="00676716">
              <w:rPr>
                <w:rStyle w:val="SAPScreenElement"/>
                <w:lang w:val="en-US"/>
              </w:rPr>
              <w:t xml:space="preserve"> </w:t>
            </w:r>
            <w:commentRangeEnd w:id="11659"/>
            <w:r w:rsidRPr="00AE1E45">
              <w:rPr>
                <w:rStyle w:val="CommentReference"/>
              </w:rPr>
              <w:commentReference w:id="11659"/>
            </w:r>
          </w:p>
        </w:tc>
        <w:tc>
          <w:tcPr>
            <w:tcW w:w="7380" w:type="dxa"/>
            <w:tcBorders>
              <w:top w:val="single" w:sz="8" w:space="0" w:color="999999"/>
              <w:left w:val="single" w:sz="8" w:space="0" w:color="999999"/>
              <w:bottom w:val="single" w:sz="8" w:space="0" w:color="999999"/>
              <w:right w:val="single" w:sz="8" w:space="0" w:color="999999"/>
            </w:tcBorders>
          </w:tcPr>
          <w:p w14:paraId="3A473AA2" w14:textId="77777777" w:rsidR="002A1D5D" w:rsidRPr="00AE1E45" w:rsidRDefault="002A1D5D" w:rsidP="002A1D5D">
            <w:pPr>
              <w:rPr>
                <w:lang w:val="en-US"/>
              </w:rPr>
            </w:pPr>
          </w:p>
        </w:tc>
      </w:tr>
      <w:tr w:rsidR="002A1D5D" w:rsidRPr="00A41C57" w14:paraId="5F3E4DFA"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16313859" w14:textId="77777777" w:rsidR="002A1D5D" w:rsidRPr="00AE1E45" w:rsidRDefault="002A1D5D" w:rsidP="002A1D5D">
            <w:pPr>
              <w:rPr>
                <w:lang w:val="en-US"/>
              </w:rPr>
            </w:pPr>
            <w:commentRangeStart w:id="11660"/>
            <w:r w:rsidRPr="00AE1E45">
              <w:rPr>
                <w:rStyle w:val="SAPScreenElement"/>
                <w:lang w:val="en-US"/>
              </w:rPr>
              <w:t>Travel Permit to Hong Kong:</w:t>
            </w:r>
            <w:r w:rsidRPr="00AE1E45">
              <w:rPr>
                <w:lang w:val="en-US"/>
              </w:rPr>
              <w:t xml:space="preserve"> select from drop-down</w:t>
            </w:r>
            <w:commentRangeEnd w:id="11660"/>
            <w:r w:rsidRPr="00AE1E45">
              <w:rPr>
                <w:rStyle w:val="CommentReference"/>
              </w:rPr>
              <w:commentReference w:id="11660"/>
            </w:r>
          </w:p>
        </w:tc>
        <w:tc>
          <w:tcPr>
            <w:tcW w:w="7380" w:type="dxa"/>
            <w:tcBorders>
              <w:top w:val="single" w:sz="8" w:space="0" w:color="999999"/>
              <w:left w:val="single" w:sz="8" w:space="0" w:color="999999"/>
              <w:bottom w:val="single" w:sz="8" w:space="0" w:color="999999"/>
              <w:right w:val="single" w:sz="8" w:space="0" w:color="999999"/>
            </w:tcBorders>
          </w:tcPr>
          <w:p w14:paraId="794B77C2" w14:textId="77777777" w:rsidR="002A1D5D" w:rsidRPr="00AE1E45" w:rsidRDefault="002A1D5D" w:rsidP="002A1D5D">
            <w:pPr>
              <w:rPr>
                <w:lang w:val="en-US"/>
              </w:rPr>
            </w:pPr>
          </w:p>
        </w:tc>
      </w:tr>
      <w:tr w:rsidR="002A1D5D" w:rsidRPr="00A41C57" w14:paraId="08F65ADB"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74425D70" w14:textId="77777777" w:rsidR="002A1D5D" w:rsidRPr="00AE1E45" w:rsidRDefault="002A1D5D" w:rsidP="002A1D5D">
            <w:pPr>
              <w:rPr>
                <w:lang w:val="en-US"/>
              </w:rPr>
            </w:pPr>
            <w:r w:rsidRPr="00AE1E45">
              <w:rPr>
                <w:rStyle w:val="SAPScreenElement"/>
                <w:lang w:val="en-US"/>
              </w:rPr>
              <w:t>Race:</w:t>
            </w:r>
            <w:r w:rsidRPr="00AE1E45">
              <w:rPr>
                <w:lang w:val="en-US"/>
              </w:rPr>
              <w:t xml:space="preserve"> select from drop-down</w:t>
            </w:r>
          </w:p>
        </w:tc>
        <w:tc>
          <w:tcPr>
            <w:tcW w:w="7380" w:type="dxa"/>
            <w:tcBorders>
              <w:top w:val="single" w:sz="8" w:space="0" w:color="999999"/>
              <w:left w:val="single" w:sz="8" w:space="0" w:color="999999"/>
              <w:bottom w:val="single" w:sz="8" w:space="0" w:color="999999"/>
              <w:right w:val="single" w:sz="8" w:space="0" w:color="999999"/>
            </w:tcBorders>
          </w:tcPr>
          <w:p w14:paraId="310787ED" w14:textId="77777777" w:rsidR="002A1D5D" w:rsidRPr="00AE1E45" w:rsidRDefault="002A1D5D" w:rsidP="002A1D5D">
            <w:pPr>
              <w:rPr>
                <w:lang w:val="en-US"/>
              </w:rPr>
            </w:pPr>
            <w:r w:rsidRPr="00AE1E45">
              <w:rPr>
                <w:lang w:val="en-US"/>
              </w:rPr>
              <w:t>Optional field, but meaningful for a complete master data record.</w:t>
            </w:r>
          </w:p>
        </w:tc>
      </w:tr>
      <w:tr w:rsidR="002A1D5D" w:rsidRPr="00A41C57" w14:paraId="56BDE23E"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6E08292C" w14:textId="77777777" w:rsidR="002A1D5D" w:rsidRPr="00AE1E45" w:rsidRDefault="002A1D5D" w:rsidP="002A1D5D">
            <w:pPr>
              <w:rPr>
                <w:lang w:val="en-US"/>
              </w:rPr>
            </w:pPr>
            <w:r w:rsidRPr="00AE1E45">
              <w:rPr>
                <w:rStyle w:val="SAPScreenElement"/>
                <w:lang w:val="en-US"/>
              </w:rPr>
              <w:t>Number of Children:</w:t>
            </w:r>
            <w:r w:rsidRPr="00AE1E45">
              <w:rPr>
                <w:lang w:val="en-US"/>
              </w:rPr>
              <w:t xml:space="preserve"> enter as appropriate</w:t>
            </w:r>
          </w:p>
        </w:tc>
        <w:tc>
          <w:tcPr>
            <w:tcW w:w="7380" w:type="dxa"/>
            <w:tcBorders>
              <w:top w:val="single" w:sz="8" w:space="0" w:color="999999"/>
              <w:left w:val="single" w:sz="8" w:space="0" w:color="999999"/>
              <w:bottom w:val="single" w:sz="8" w:space="0" w:color="999999"/>
              <w:right w:val="single" w:sz="8" w:space="0" w:color="999999"/>
            </w:tcBorders>
          </w:tcPr>
          <w:p w14:paraId="4A205DDE" w14:textId="77777777" w:rsidR="002A1D5D" w:rsidRPr="00AE1E45" w:rsidRDefault="002A1D5D" w:rsidP="002A1D5D">
            <w:pPr>
              <w:rPr>
                <w:lang w:val="en-US"/>
              </w:rPr>
            </w:pPr>
            <w:r w:rsidRPr="00AE1E45">
              <w:rPr>
                <w:lang w:val="en-US"/>
              </w:rPr>
              <w:t>Optional field, but meaningful for a complete master data record.</w:t>
            </w:r>
          </w:p>
        </w:tc>
      </w:tr>
      <w:tr w:rsidR="002A1D5D" w:rsidRPr="00A41C57" w14:paraId="25E57ADA"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4D9D4122" w14:textId="77777777" w:rsidR="002A1D5D" w:rsidRPr="00AE1E45" w:rsidRDefault="002A1D5D" w:rsidP="002A1D5D">
            <w:pPr>
              <w:rPr>
                <w:lang w:val="en-US"/>
              </w:rPr>
            </w:pPr>
            <w:r w:rsidRPr="00AE1E45">
              <w:rPr>
                <w:rStyle w:val="SAPScreenElement"/>
                <w:lang w:val="en-US"/>
              </w:rPr>
              <w:t>Type of Challenge:</w:t>
            </w:r>
            <w:r w:rsidRPr="00AE1E45">
              <w:rPr>
                <w:lang w:val="en-US"/>
              </w:rPr>
              <w:t xml:space="preserve"> select from drop-down</w:t>
            </w:r>
          </w:p>
        </w:tc>
        <w:tc>
          <w:tcPr>
            <w:tcW w:w="7380" w:type="dxa"/>
            <w:vMerge w:val="restart"/>
            <w:tcBorders>
              <w:top w:val="single" w:sz="8" w:space="0" w:color="999999"/>
              <w:left w:val="single" w:sz="8" w:space="0" w:color="999999"/>
              <w:right w:val="single" w:sz="8" w:space="0" w:color="999999"/>
            </w:tcBorders>
          </w:tcPr>
          <w:p w14:paraId="24D8A2AD" w14:textId="51794879" w:rsidR="002A1D5D" w:rsidRPr="00AE1E45" w:rsidRDefault="002A1D5D" w:rsidP="002A1D5D">
            <w:pPr>
              <w:rPr>
                <w:lang w:val="en-US"/>
              </w:rPr>
            </w:pPr>
            <w:r w:rsidRPr="00AE1E45">
              <w:rPr>
                <w:lang w:val="en-US"/>
              </w:rPr>
              <w:t xml:space="preserve">These fields need to be maintained only in case you have selected </w:t>
            </w:r>
            <w:r w:rsidR="00AC5720" w:rsidRPr="00AE1E45">
              <w:rPr>
                <w:lang w:val="en-US"/>
              </w:rPr>
              <w:t>value</w:t>
            </w:r>
            <w:r w:rsidR="00AC5720" w:rsidRPr="00AE1E45">
              <w:rPr>
                <w:rStyle w:val="SAPUserEntry"/>
                <w:lang w:val="en-US"/>
              </w:rPr>
              <w:t xml:space="preserve"> Yes</w:t>
            </w:r>
            <w:r w:rsidR="00AC5720">
              <w:rPr>
                <w:rStyle w:val="SAPUserEntry"/>
                <w:lang w:val="en-US"/>
              </w:rPr>
              <w:t xml:space="preserve"> </w:t>
            </w:r>
            <w:r w:rsidRPr="00AE1E45">
              <w:rPr>
                <w:lang w:val="en-US"/>
              </w:rPr>
              <w:t xml:space="preserve">for field </w:t>
            </w:r>
            <w:r w:rsidRPr="00AE1E45">
              <w:rPr>
                <w:rStyle w:val="SAPScreenElement"/>
                <w:lang w:val="en-US"/>
              </w:rPr>
              <w:t>Challenge Status</w:t>
            </w:r>
            <w:r w:rsidRPr="00AE1E45">
              <w:rPr>
                <w:lang w:val="en-US"/>
              </w:rPr>
              <w:t xml:space="preserve">, located in the </w:t>
            </w:r>
            <w:r w:rsidRPr="00AE1E45">
              <w:rPr>
                <w:rStyle w:val="SAPScreenElement"/>
                <w:lang w:val="en-US"/>
              </w:rPr>
              <w:t xml:space="preserve">Personal Information </w:t>
            </w:r>
            <w:r w:rsidRPr="00AE1E45">
              <w:rPr>
                <w:lang w:val="en-US"/>
              </w:rPr>
              <w:t>block</w:t>
            </w:r>
            <w:r w:rsidR="00AC5720">
              <w:rPr>
                <w:lang w:val="en-US"/>
              </w:rPr>
              <w:t>.</w:t>
            </w:r>
          </w:p>
        </w:tc>
      </w:tr>
      <w:tr w:rsidR="002A1D5D" w:rsidRPr="00A41C57" w14:paraId="28B8A8A4"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6FA6B2EB" w14:textId="77777777" w:rsidR="002A1D5D" w:rsidRPr="00AE1E45" w:rsidRDefault="002A1D5D" w:rsidP="002A1D5D">
            <w:pPr>
              <w:rPr>
                <w:lang w:val="en-US"/>
              </w:rPr>
            </w:pPr>
            <w:r w:rsidRPr="00AE1E45">
              <w:rPr>
                <w:rStyle w:val="SAPScreenElement"/>
                <w:lang w:val="en-US"/>
              </w:rPr>
              <w:t>Issuing Authority:</w:t>
            </w:r>
            <w:r w:rsidRPr="00AE1E45">
              <w:rPr>
                <w:lang w:val="en-US"/>
              </w:rPr>
              <w:t xml:space="preserve"> enter as appropriate</w:t>
            </w:r>
          </w:p>
        </w:tc>
        <w:tc>
          <w:tcPr>
            <w:tcW w:w="7380" w:type="dxa"/>
            <w:vMerge/>
            <w:tcBorders>
              <w:left w:val="single" w:sz="8" w:space="0" w:color="999999"/>
              <w:right w:val="single" w:sz="8" w:space="0" w:color="999999"/>
            </w:tcBorders>
          </w:tcPr>
          <w:p w14:paraId="692AC446" w14:textId="77777777" w:rsidR="002A1D5D" w:rsidRPr="00AE1E45" w:rsidRDefault="002A1D5D" w:rsidP="002A1D5D">
            <w:pPr>
              <w:rPr>
                <w:lang w:val="en-US"/>
              </w:rPr>
            </w:pPr>
          </w:p>
        </w:tc>
      </w:tr>
      <w:tr w:rsidR="002A1D5D" w:rsidRPr="00A41C57" w14:paraId="614FAB6E"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4F2A750B" w14:textId="77777777" w:rsidR="002A1D5D" w:rsidRPr="00AE1E45" w:rsidRDefault="002A1D5D" w:rsidP="002A1D5D">
            <w:pPr>
              <w:rPr>
                <w:lang w:val="en-US"/>
              </w:rPr>
            </w:pPr>
            <w:r w:rsidRPr="00AE1E45">
              <w:rPr>
                <w:rStyle w:val="SAPScreenElement"/>
                <w:lang w:val="en-US"/>
              </w:rPr>
              <w:t>Reference Number:</w:t>
            </w:r>
            <w:r w:rsidRPr="00AE1E45">
              <w:rPr>
                <w:lang w:val="en-US"/>
              </w:rPr>
              <w:t xml:space="preserve"> enter as appropriate</w:t>
            </w:r>
          </w:p>
        </w:tc>
        <w:tc>
          <w:tcPr>
            <w:tcW w:w="7380" w:type="dxa"/>
            <w:vMerge/>
            <w:tcBorders>
              <w:left w:val="single" w:sz="8" w:space="0" w:color="999999"/>
              <w:bottom w:val="single" w:sz="8" w:space="0" w:color="999999"/>
              <w:right w:val="single" w:sz="8" w:space="0" w:color="999999"/>
            </w:tcBorders>
          </w:tcPr>
          <w:p w14:paraId="2AD8FC31" w14:textId="77777777" w:rsidR="002A1D5D" w:rsidRPr="00AE1E45" w:rsidRDefault="002A1D5D" w:rsidP="002A1D5D">
            <w:pPr>
              <w:rPr>
                <w:lang w:val="en-US"/>
              </w:rPr>
            </w:pPr>
          </w:p>
        </w:tc>
      </w:tr>
      <w:tr w:rsidR="002A1D5D" w:rsidRPr="00A41C57" w14:paraId="659FEE87"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48708DAD" w14:textId="77777777" w:rsidR="002A1D5D" w:rsidRPr="00AE1E45" w:rsidRDefault="002A1D5D" w:rsidP="002A1D5D">
            <w:pPr>
              <w:rPr>
                <w:lang w:val="en-US"/>
              </w:rPr>
            </w:pPr>
            <w:commentRangeStart w:id="11661"/>
            <w:r w:rsidRPr="00AE1E45">
              <w:rPr>
                <w:rStyle w:val="SAPScreenElement"/>
                <w:lang w:val="en-US"/>
              </w:rPr>
              <w:t>Travel Permit to Macau:</w:t>
            </w:r>
            <w:r w:rsidRPr="00AE1E45">
              <w:rPr>
                <w:lang w:val="en-US"/>
              </w:rPr>
              <w:t xml:space="preserve"> select from drop-down</w:t>
            </w:r>
            <w:r w:rsidRPr="00AE1E45" w:rsidDel="00CA33EE">
              <w:rPr>
                <w:rStyle w:val="SAPScreenElement"/>
                <w:lang w:val="en-US"/>
              </w:rPr>
              <w:t xml:space="preserve"> </w:t>
            </w:r>
            <w:commentRangeEnd w:id="11661"/>
            <w:r w:rsidRPr="00AE1E45">
              <w:rPr>
                <w:rStyle w:val="CommentReference"/>
              </w:rPr>
              <w:commentReference w:id="11661"/>
            </w:r>
          </w:p>
        </w:tc>
        <w:tc>
          <w:tcPr>
            <w:tcW w:w="7380" w:type="dxa"/>
            <w:tcBorders>
              <w:top w:val="single" w:sz="8" w:space="0" w:color="999999"/>
              <w:left w:val="single" w:sz="8" w:space="0" w:color="999999"/>
              <w:bottom w:val="single" w:sz="8" w:space="0" w:color="999999"/>
              <w:right w:val="single" w:sz="8" w:space="0" w:color="999999"/>
            </w:tcBorders>
          </w:tcPr>
          <w:p w14:paraId="20F80336" w14:textId="77777777" w:rsidR="002A1D5D" w:rsidRPr="00AE1E45" w:rsidRDefault="002A1D5D" w:rsidP="002A1D5D">
            <w:pPr>
              <w:rPr>
                <w:lang w:val="en-US"/>
              </w:rPr>
            </w:pPr>
          </w:p>
        </w:tc>
      </w:tr>
    </w:tbl>
    <w:p w14:paraId="438EAEEC" w14:textId="77777777" w:rsidR="002A1D5D" w:rsidRPr="00AE1E45" w:rsidRDefault="002A1D5D" w:rsidP="002A1D5D">
      <w:pPr>
        <w:pStyle w:val="Heading3"/>
        <w:spacing w:before="240" w:after="120"/>
        <w:rPr>
          <w:lang w:val="en-US"/>
        </w:rPr>
      </w:pPr>
      <w:bookmarkStart w:id="11662" w:name="_Toc507063231"/>
      <w:commentRangeStart w:id="11663"/>
      <w:r w:rsidRPr="00AE1E45">
        <w:rPr>
          <w:lang w:val="en-US"/>
        </w:rPr>
        <w:t>Germany (DE)</w:t>
      </w:r>
      <w:commentRangeEnd w:id="11663"/>
      <w:r w:rsidRPr="00AE1E45">
        <w:rPr>
          <w:rStyle w:val="CommentReference"/>
          <w:rFonts w:ascii="BentonSans Book" w:eastAsia="MS Mincho" w:hAnsi="BentonSans Book"/>
          <w:bCs w:val="0"/>
          <w:color w:val="auto"/>
        </w:rPr>
        <w:commentReference w:id="11663"/>
      </w:r>
      <w:bookmarkEnd w:id="11662"/>
    </w:p>
    <w:p w14:paraId="53D97391" w14:textId="77777777" w:rsidR="002A1D5D" w:rsidRPr="003A18EB" w:rsidRDefault="002A1D5D" w:rsidP="002A1D5D">
      <w:pPr>
        <w:pStyle w:val="SAPNoteHeading"/>
        <w:ind w:left="0"/>
        <w:rPr>
          <w:lang w:val="en-US"/>
        </w:rPr>
      </w:pPr>
      <w:r w:rsidRPr="003A18EB">
        <w:rPr>
          <w:noProof/>
          <w:lang w:val="en-US"/>
        </w:rPr>
        <w:drawing>
          <wp:inline distT="0" distB="0" distL="0" distR="0" wp14:anchorId="3EE514FD" wp14:editId="75631143">
            <wp:extent cx="226060" cy="226060"/>
            <wp:effectExtent l="0" t="0" r="0" b="0"/>
            <wp:docPr id="4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3A18EB">
        <w:rPr>
          <w:lang w:val="en-US"/>
        </w:rPr>
        <w:t> Note</w:t>
      </w:r>
    </w:p>
    <w:p w14:paraId="583367BA" w14:textId="3E2FC60F" w:rsidR="002A1D5D" w:rsidRPr="00466471" w:rsidRDefault="002A1D5D" w:rsidP="002A1D5D">
      <w:pPr>
        <w:rPr>
          <w:highlight w:val="yellow"/>
          <w:lang w:val="en-US"/>
        </w:rPr>
      </w:pPr>
      <w:r>
        <w:rPr>
          <w:lang w:val="en-US"/>
        </w:rPr>
        <w:t>These fields</w:t>
      </w:r>
      <w:r w:rsidRPr="003A18EB">
        <w:rPr>
          <w:lang w:val="en-US"/>
        </w:rPr>
        <w:t xml:space="preserve"> need to be filled only in case you have selected </w:t>
      </w:r>
      <w:r w:rsidR="00AC5720" w:rsidRPr="003A18EB">
        <w:rPr>
          <w:lang w:val="en-US"/>
        </w:rPr>
        <w:t>value</w:t>
      </w:r>
      <w:r w:rsidR="00AC5720" w:rsidRPr="003A18EB">
        <w:rPr>
          <w:rStyle w:val="SAPUserEntry"/>
          <w:lang w:val="en-US"/>
        </w:rPr>
        <w:t xml:space="preserve"> Yes</w:t>
      </w:r>
      <w:r w:rsidR="00AC5720">
        <w:rPr>
          <w:rStyle w:val="SAPUserEntry"/>
          <w:lang w:val="en-US"/>
        </w:rPr>
        <w:t xml:space="preserve"> </w:t>
      </w:r>
      <w:r w:rsidRPr="003A18EB">
        <w:rPr>
          <w:lang w:val="en-US"/>
        </w:rPr>
        <w:t xml:space="preserve">for field </w:t>
      </w:r>
      <w:r w:rsidRPr="003A18EB">
        <w:rPr>
          <w:rStyle w:val="SAPScreenElement"/>
          <w:lang w:val="en-US"/>
        </w:rPr>
        <w:t>Challenge Status</w:t>
      </w:r>
      <w:r w:rsidRPr="00930999">
        <w:rPr>
          <w:lang w:val="en-US"/>
        </w:rPr>
        <w:t>, located</w:t>
      </w:r>
      <w:r w:rsidRPr="003A18EB">
        <w:rPr>
          <w:lang w:val="en-US"/>
        </w:rPr>
        <w:t xml:space="preserve"> </w:t>
      </w:r>
      <w:r>
        <w:rPr>
          <w:lang w:val="en-US"/>
        </w:rPr>
        <w:t xml:space="preserve">in </w:t>
      </w:r>
      <w:r w:rsidRPr="002326C1">
        <w:rPr>
          <w:lang w:val="en-US"/>
        </w:rPr>
        <w:t xml:space="preserve">the </w:t>
      </w:r>
      <w:r w:rsidRPr="002326C1">
        <w:rPr>
          <w:rStyle w:val="SAPScreenElement"/>
          <w:lang w:val="en-US"/>
        </w:rPr>
        <w:t xml:space="preserve">Personal Information </w:t>
      </w:r>
      <w:r w:rsidRPr="002326C1">
        <w:rPr>
          <w:lang w:val="en-US"/>
        </w:rPr>
        <w:t>block</w:t>
      </w:r>
      <w:r w:rsidR="00AC5720">
        <w:rPr>
          <w:lang w:val="en-US"/>
        </w:rPr>
        <w:t>.</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02"/>
        <w:gridCol w:w="7380"/>
      </w:tblGrid>
      <w:tr w:rsidR="002A1D5D" w:rsidRPr="002326C1" w14:paraId="6610363A" w14:textId="77777777" w:rsidTr="002A1D5D">
        <w:trPr>
          <w:trHeight w:val="432"/>
          <w:tblHeader/>
        </w:trPr>
        <w:tc>
          <w:tcPr>
            <w:tcW w:w="6902" w:type="dxa"/>
            <w:tcBorders>
              <w:top w:val="single" w:sz="8" w:space="0" w:color="999999"/>
              <w:left w:val="single" w:sz="8" w:space="0" w:color="999999"/>
              <w:bottom w:val="single" w:sz="8" w:space="0" w:color="999999"/>
              <w:right w:val="single" w:sz="8" w:space="0" w:color="999999"/>
            </w:tcBorders>
            <w:shd w:val="clear" w:color="auto" w:fill="999999"/>
            <w:hideMark/>
          </w:tcPr>
          <w:p w14:paraId="471F338B"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380" w:type="dxa"/>
            <w:tcBorders>
              <w:top w:val="single" w:sz="8" w:space="0" w:color="999999"/>
              <w:left w:val="single" w:sz="8" w:space="0" w:color="999999"/>
              <w:bottom w:val="single" w:sz="8" w:space="0" w:color="999999"/>
              <w:right w:val="single" w:sz="8" w:space="0" w:color="999999"/>
            </w:tcBorders>
            <w:shd w:val="clear" w:color="auto" w:fill="999999"/>
            <w:hideMark/>
          </w:tcPr>
          <w:p w14:paraId="130947B2" w14:textId="77777777" w:rsidR="002A1D5D" w:rsidRPr="002326C1" w:rsidRDefault="002A1D5D" w:rsidP="002A1D5D">
            <w:pPr>
              <w:pStyle w:val="SAPTableHeader"/>
              <w:rPr>
                <w:lang w:val="en-US"/>
              </w:rPr>
            </w:pPr>
            <w:r w:rsidRPr="002326C1">
              <w:rPr>
                <w:lang w:val="en-US"/>
              </w:rPr>
              <w:t>Additional Information</w:t>
            </w:r>
          </w:p>
        </w:tc>
      </w:tr>
      <w:tr w:rsidR="002A1D5D" w:rsidRPr="00A41C57" w14:paraId="1CFC9151" w14:textId="77777777" w:rsidTr="002A1D5D">
        <w:trPr>
          <w:trHeight w:val="360"/>
        </w:trPr>
        <w:tc>
          <w:tcPr>
            <w:tcW w:w="6902" w:type="dxa"/>
            <w:tcBorders>
              <w:top w:val="single" w:sz="8" w:space="0" w:color="999999"/>
              <w:left w:val="single" w:sz="8" w:space="0" w:color="999999"/>
              <w:bottom w:val="single" w:sz="8" w:space="0" w:color="999999"/>
              <w:right w:val="single" w:sz="8" w:space="0" w:color="999999"/>
            </w:tcBorders>
          </w:tcPr>
          <w:p w14:paraId="16FD429D" w14:textId="77963BC8" w:rsidR="002A1D5D" w:rsidRPr="002326C1" w:rsidRDefault="002A1D5D" w:rsidP="002A1D5D">
            <w:pPr>
              <w:rPr>
                <w:lang w:val="en-US"/>
              </w:rPr>
            </w:pPr>
            <w:r w:rsidRPr="00832B5E">
              <w:rPr>
                <w:rStyle w:val="SAPScreenElement"/>
                <w:lang w:val="en-US"/>
              </w:rPr>
              <w:t>Date Learned</w:t>
            </w:r>
            <w:r w:rsidRPr="00832B5E">
              <w:rPr>
                <w:lang w:val="en-US"/>
              </w:rPr>
              <w:t xml:space="preserve">: select from calendar help </w:t>
            </w:r>
            <w:del w:id="11664" w:author="Author" w:date="2018-02-08T17:40:00Z">
              <w:r w:rsidRPr="00832B5E" w:rsidDel="00494074">
                <w:rPr>
                  <w:lang w:val="en-US"/>
                </w:rPr>
                <w:delText>the date on which the employer has been informed about the employee’s challenge</w:delText>
              </w:r>
            </w:del>
          </w:p>
        </w:tc>
        <w:tc>
          <w:tcPr>
            <w:tcW w:w="7380" w:type="dxa"/>
            <w:tcBorders>
              <w:top w:val="single" w:sz="8" w:space="0" w:color="999999"/>
              <w:left w:val="single" w:sz="8" w:space="0" w:color="999999"/>
              <w:bottom w:val="single" w:sz="8" w:space="0" w:color="999999"/>
              <w:right w:val="single" w:sz="8" w:space="0" w:color="999999"/>
            </w:tcBorders>
          </w:tcPr>
          <w:p w14:paraId="0CF137F6" w14:textId="1A134FC7" w:rsidR="002A1D5D" w:rsidRPr="002326C1" w:rsidRDefault="00494074" w:rsidP="002A1D5D">
            <w:pPr>
              <w:rPr>
                <w:lang w:val="en-US"/>
              </w:rPr>
            </w:pPr>
            <w:ins w:id="11665" w:author="Author" w:date="2018-02-08T17:40:00Z">
              <w:r>
                <w:rPr>
                  <w:lang w:val="en-US"/>
                </w:rPr>
                <w:t>D</w:t>
              </w:r>
              <w:r w:rsidRPr="00832B5E">
                <w:rPr>
                  <w:lang w:val="en-US"/>
                </w:rPr>
                <w:t>ate on which the employer has been informed about the employee’s challenge</w:t>
              </w:r>
              <w:r>
                <w:rPr>
                  <w:lang w:val="en-US"/>
                </w:rPr>
                <w:t>.</w:t>
              </w:r>
            </w:ins>
          </w:p>
        </w:tc>
      </w:tr>
      <w:tr w:rsidR="00BF4481" w:rsidRPr="00A41C57" w14:paraId="689FF89F" w14:textId="77777777" w:rsidTr="002A1D5D">
        <w:trPr>
          <w:trHeight w:val="360"/>
        </w:trPr>
        <w:tc>
          <w:tcPr>
            <w:tcW w:w="6902" w:type="dxa"/>
            <w:tcBorders>
              <w:top w:val="single" w:sz="8" w:space="0" w:color="999999"/>
              <w:left w:val="single" w:sz="8" w:space="0" w:color="999999"/>
              <w:bottom w:val="single" w:sz="8" w:space="0" w:color="999999"/>
              <w:right w:val="single" w:sz="8" w:space="0" w:color="999999"/>
            </w:tcBorders>
          </w:tcPr>
          <w:p w14:paraId="266CFC56" w14:textId="1FC5AFB0" w:rsidR="00BF4481" w:rsidRPr="00832B5E" w:rsidRDefault="00BF4481" w:rsidP="00BF4481">
            <w:pPr>
              <w:rPr>
                <w:rStyle w:val="SAPScreenElement"/>
                <w:lang w:val="en-US"/>
              </w:rPr>
            </w:pPr>
            <w:r w:rsidRPr="00832B5E">
              <w:rPr>
                <w:rStyle w:val="SAPScreenElement"/>
                <w:lang w:val="en-US"/>
              </w:rPr>
              <w:t>Date of Cession</w:t>
            </w:r>
            <w:r w:rsidRPr="00832B5E">
              <w:rPr>
                <w:lang w:val="en-US"/>
              </w:rPr>
              <w:t>: select from calendar help</w:t>
            </w:r>
          </w:p>
        </w:tc>
        <w:tc>
          <w:tcPr>
            <w:tcW w:w="7380" w:type="dxa"/>
            <w:tcBorders>
              <w:top w:val="single" w:sz="8" w:space="0" w:color="999999"/>
              <w:left w:val="single" w:sz="8" w:space="0" w:color="999999"/>
              <w:bottom w:val="single" w:sz="8" w:space="0" w:color="999999"/>
              <w:right w:val="single" w:sz="8" w:space="0" w:color="999999"/>
            </w:tcBorders>
          </w:tcPr>
          <w:p w14:paraId="3E1938AC" w14:textId="7DF1A3DD" w:rsidR="00BF4481" w:rsidRPr="002326C1" w:rsidRDefault="00BF4481" w:rsidP="00BF4481">
            <w:pPr>
              <w:rPr>
                <w:lang w:val="en-US"/>
              </w:rPr>
            </w:pPr>
            <w:r w:rsidRPr="00832B5E">
              <w:rPr>
                <w:lang w:val="en-US"/>
              </w:rPr>
              <w:t>Date a person loses his/her severely challenged status</w:t>
            </w:r>
            <w:r>
              <w:rPr>
                <w:lang w:val="en-US"/>
              </w:rPr>
              <w:t>.</w:t>
            </w:r>
          </w:p>
        </w:tc>
      </w:tr>
      <w:tr w:rsidR="00BF4481" w:rsidRPr="00A41C57" w14:paraId="082795A0"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205F85B4" w14:textId="77777777" w:rsidR="00BF4481" w:rsidRPr="002326C1" w:rsidRDefault="00BF4481" w:rsidP="00BF4481">
            <w:pPr>
              <w:rPr>
                <w:lang w:val="en-US"/>
              </w:rPr>
            </w:pPr>
            <w:r w:rsidRPr="00832B5E">
              <w:rPr>
                <w:rStyle w:val="SAPScreenElement"/>
                <w:lang w:val="en-US"/>
              </w:rPr>
              <w:t xml:space="preserve">Challenge Group: </w:t>
            </w:r>
            <w:r w:rsidRPr="00832B5E">
              <w:rPr>
                <w:lang w:val="en-US"/>
              </w:rPr>
              <w:t>select from drop-down</w:t>
            </w:r>
          </w:p>
        </w:tc>
        <w:tc>
          <w:tcPr>
            <w:tcW w:w="7380" w:type="dxa"/>
            <w:tcBorders>
              <w:top w:val="single" w:sz="8" w:space="0" w:color="999999"/>
              <w:left w:val="single" w:sz="8" w:space="0" w:color="999999"/>
              <w:bottom w:val="single" w:sz="8" w:space="0" w:color="999999"/>
              <w:right w:val="single" w:sz="8" w:space="0" w:color="999999"/>
            </w:tcBorders>
          </w:tcPr>
          <w:p w14:paraId="0B99037D" w14:textId="77777777" w:rsidR="00BF4481" w:rsidRPr="002326C1" w:rsidRDefault="00BF4481" w:rsidP="00BF4481">
            <w:pPr>
              <w:rPr>
                <w:lang w:val="en-US"/>
              </w:rPr>
            </w:pPr>
          </w:p>
        </w:tc>
      </w:tr>
      <w:tr w:rsidR="00BF4481" w:rsidRPr="00A41C57" w14:paraId="123EFBB1"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71A3CBFA" w14:textId="77777777" w:rsidR="00BF4481" w:rsidRPr="002326C1" w:rsidRDefault="00BF4481" w:rsidP="00BF4481">
            <w:pPr>
              <w:rPr>
                <w:lang w:val="en-US"/>
              </w:rPr>
            </w:pPr>
            <w:r w:rsidRPr="00832B5E">
              <w:rPr>
                <w:rStyle w:val="SAPScreenElement"/>
                <w:lang w:val="en-US"/>
              </w:rPr>
              <w:lastRenderedPageBreak/>
              <w:t xml:space="preserve">Degree of Challenge: </w:t>
            </w:r>
            <w:r w:rsidRPr="00832B5E">
              <w:rPr>
                <w:lang w:val="en-US"/>
              </w:rPr>
              <w:t>enter appropriate</w:t>
            </w:r>
            <w:r w:rsidRPr="00832B5E">
              <w:rPr>
                <w:rStyle w:val="SAPScreenElement"/>
                <w:lang w:val="en-US"/>
              </w:rPr>
              <w:t xml:space="preserve"> </w:t>
            </w:r>
            <w:r w:rsidRPr="00832B5E">
              <w:rPr>
                <w:lang w:val="en-US"/>
              </w:rPr>
              <w:t>percentage</w:t>
            </w:r>
          </w:p>
        </w:tc>
        <w:tc>
          <w:tcPr>
            <w:tcW w:w="7380" w:type="dxa"/>
            <w:tcBorders>
              <w:top w:val="single" w:sz="8" w:space="0" w:color="999999"/>
              <w:left w:val="single" w:sz="8" w:space="0" w:color="999999"/>
              <w:bottom w:val="single" w:sz="8" w:space="0" w:color="999999"/>
              <w:right w:val="single" w:sz="8" w:space="0" w:color="999999"/>
            </w:tcBorders>
          </w:tcPr>
          <w:p w14:paraId="33D52025" w14:textId="77777777" w:rsidR="00BF4481" w:rsidRPr="002326C1" w:rsidRDefault="00BF4481" w:rsidP="00BF4481">
            <w:pPr>
              <w:rPr>
                <w:lang w:val="en-US"/>
              </w:rPr>
            </w:pPr>
          </w:p>
        </w:tc>
      </w:tr>
      <w:tr w:rsidR="00BF4481" w:rsidRPr="00A41C57" w14:paraId="700974BF"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0B049AE6" w14:textId="62A2775C" w:rsidR="00BF4481" w:rsidRPr="00832B5E" w:rsidRDefault="00BF4481" w:rsidP="00BF4481">
            <w:pPr>
              <w:rPr>
                <w:rStyle w:val="SAPScreenElement"/>
                <w:lang w:val="en-US"/>
              </w:rPr>
            </w:pPr>
            <w:r w:rsidRPr="00832B5E">
              <w:rPr>
                <w:rStyle w:val="SAPScreenElement"/>
                <w:lang w:val="en-US"/>
              </w:rPr>
              <w:t xml:space="preserve">Credit Factor: </w:t>
            </w:r>
            <w:r w:rsidRPr="00832B5E">
              <w:rPr>
                <w:lang w:val="en-US"/>
              </w:rPr>
              <w:t>enter as appropriate</w:t>
            </w:r>
          </w:p>
        </w:tc>
        <w:tc>
          <w:tcPr>
            <w:tcW w:w="7380" w:type="dxa"/>
            <w:tcBorders>
              <w:top w:val="single" w:sz="8" w:space="0" w:color="999999"/>
              <w:left w:val="single" w:sz="8" w:space="0" w:color="999999"/>
              <w:bottom w:val="single" w:sz="8" w:space="0" w:color="999999"/>
              <w:right w:val="single" w:sz="8" w:space="0" w:color="999999"/>
            </w:tcBorders>
          </w:tcPr>
          <w:p w14:paraId="4AB72B6B" w14:textId="0DC9DD84" w:rsidR="00BF4481" w:rsidRPr="002326C1" w:rsidRDefault="00BF4481" w:rsidP="00BF4481">
            <w:pPr>
              <w:rPr>
                <w:lang w:val="en-US"/>
              </w:rPr>
            </w:pPr>
            <w:r w:rsidRPr="00832B5E">
              <w:rPr>
                <w:lang w:val="en-US"/>
              </w:rPr>
              <w:t>Stipulates the credit with respect to positions reserved for severely challenged persons in accordance with the Severely Challenged Persons Law.</w:t>
            </w:r>
          </w:p>
        </w:tc>
      </w:tr>
      <w:tr w:rsidR="00BF4481" w:rsidRPr="00A41C57" w14:paraId="01B87C0E"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154A7D62" w14:textId="77777777" w:rsidR="00BF4481" w:rsidRPr="002326C1" w:rsidRDefault="00BF4481" w:rsidP="00BF4481">
            <w:pPr>
              <w:rPr>
                <w:lang w:val="en-US"/>
              </w:rPr>
            </w:pPr>
            <w:r w:rsidRPr="00832B5E">
              <w:rPr>
                <w:rStyle w:val="SAPScreenElement"/>
                <w:lang w:val="en-US"/>
              </w:rPr>
              <w:t xml:space="preserve">Type of Challenge: </w:t>
            </w:r>
            <w:r w:rsidRPr="00832B5E">
              <w:rPr>
                <w:lang w:val="en-US"/>
              </w:rPr>
              <w:t>select from drop-down</w:t>
            </w:r>
          </w:p>
        </w:tc>
        <w:tc>
          <w:tcPr>
            <w:tcW w:w="7380" w:type="dxa"/>
            <w:tcBorders>
              <w:top w:val="single" w:sz="8" w:space="0" w:color="999999"/>
              <w:left w:val="single" w:sz="8" w:space="0" w:color="999999"/>
              <w:bottom w:val="single" w:sz="8" w:space="0" w:color="999999"/>
              <w:right w:val="single" w:sz="8" w:space="0" w:color="999999"/>
            </w:tcBorders>
          </w:tcPr>
          <w:p w14:paraId="65B8E866" w14:textId="77777777" w:rsidR="00BF4481" w:rsidRPr="002326C1" w:rsidRDefault="00BF4481" w:rsidP="00BF4481">
            <w:pPr>
              <w:rPr>
                <w:lang w:val="en-US"/>
              </w:rPr>
            </w:pPr>
          </w:p>
        </w:tc>
      </w:tr>
      <w:tr w:rsidR="00BF4481" w:rsidRPr="00A41C57" w14:paraId="40BC9A61"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7358D673" w14:textId="77777777" w:rsidR="00BF4481" w:rsidRPr="002326C1" w:rsidRDefault="00BF4481" w:rsidP="00BF4481">
            <w:pPr>
              <w:rPr>
                <w:lang w:val="en-US"/>
              </w:rPr>
            </w:pPr>
            <w:r w:rsidRPr="00832B5E">
              <w:rPr>
                <w:rStyle w:val="SAPScreenElement"/>
                <w:lang w:val="en-US"/>
              </w:rPr>
              <w:t xml:space="preserve">Verification Type: </w:t>
            </w:r>
            <w:r w:rsidRPr="00832B5E">
              <w:rPr>
                <w:lang w:val="en-US"/>
              </w:rPr>
              <w:t>select from drop-down</w:t>
            </w:r>
          </w:p>
        </w:tc>
        <w:tc>
          <w:tcPr>
            <w:tcW w:w="7380" w:type="dxa"/>
            <w:tcBorders>
              <w:top w:val="single" w:sz="8" w:space="0" w:color="999999"/>
              <w:left w:val="single" w:sz="8" w:space="0" w:color="999999"/>
              <w:bottom w:val="single" w:sz="8" w:space="0" w:color="999999"/>
              <w:right w:val="single" w:sz="8" w:space="0" w:color="999999"/>
            </w:tcBorders>
          </w:tcPr>
          <w:p w14:paraId="3227ED05" w14:textId="77777777" w:rsidR="00BF4481" w:rsidRPr="002326C1" w:rsidRDefault="00BF4481" w:rsidP="00BF4481">
            <w:pPr>
              <w:rPr>
                <w:lang w:val="en-US"/>
              </w:rPr>
            </w:pPr>
          </w:p>
        </w:tc>
      </w:tr>
      <w:tr w:rsidR="00BF4481" w:rsidRPr="00A41C57" w14:paraId="3A70A88E"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6BB32E4C" w14:textId="77777777" w:rsidR="00BF4481" w:rsidRPr="002326C1" w:rsidRDefault="00BF4481" w:rsidP="00BF4481">
            <w:pPr>
              <w:rPr>
                <w:lang w:val="en-US"/>
              </w:rPr>
            </w:pPr>
            <w:r w:rsidRPr="00832B5E">
              <w:rPr>
                <w:rStyle w:val="SAPScreenElement"/>
                <w:lang w:val="en-US"/>
              </w:rPr>
              <w:t xml:space="preserve">Issuing Authority: </w:t>
            </w:r>
            <w:r w:rsidRPr="00832B5E">
              <w:rPr>
                <w:lang w:val="en-US"/>
              </w:rPr>
              <w:t>select from drop-down</w:t>
            </w:r>
          </w:p>
        </w:tc>
        <w:tc>
          <w:tcPr>
            <w:tcW w:w="7380" w:type="dxa"/>
            <w:tcBorders>
              <w:top w:val="single" w:sz="8" w:space="0" w:color="999999"/>
              <w:left w:val="single" w:sz="8" w:space="0" w:color="999999"/>
              <w:bottom w:val="single" w:sz="8" w:space="0" w:color="999999"/>
              <w:right w:val="single" w:sz="8" w:space="0" w:color="999999"/>
            </w:tcBorders>
          </w:tcPr>
          <w:p w14:paraId="54040CEC" w14:textId="77777777" w:rsidR="00BF4481" w:rsidRPr="002326C1" w:rsidRDefault="00BF4481" w:rsidP="00BF4481">
            <w:pPr>
              <w:rPr>
                <w:lang w:val="en-US"/>
              </w:rPr>
            </w:pPr>
            <w:r w:rsidRPr="00832B5E">
              <w:rPr>
                <w:lang w:val="en-US"/>
              </w:rPr>
              <w:t>Issuing Authority that certified the challenge</w:t>
            </w:r>
          </w:p>
        </w:tc>
      </w:tr>
      <w:tr w:rsidR="00BF4481" w:rsidRPr="00A41C57" w14:paraId="0F4BAE40"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0EFF1BDE" w14:textId="77777777" w:rsidR="00BF4481" w:rsidRPr="002326C1" w:rsidRDefault="00BF4481" w:rsidP="00BF4481">
            <w:pPr>
              <w:rPr>
                <w:lang w:val="en-US"/>
              </w:rPr>
            </w:pPr>
            <w:r w:rsidRPr="00481262">
              <w:rPr>
                <w:rStyle w:val="SAPScreenElement"/>
              </w:rPr>
              <w:t xml:space="preserve">City: </w:t>
            </w:r>
            <w:r w:rsidRPr="00481262">
              <w:t>enter as appropriate</w:t>
            </w:r>
          </w:p>
        </w:tc>
        <w:tc>
          <w:tcPr>
            <w:tcW w:w="7380" w:type="dxa"/>
            <w:tcBorders>
              <w:top w:val="single" w:sz="8" w:space="0" w:color="999999"/>
              <w:left w:val="single" w:sz="8" w:space="0" w:color="999999"/>
              <w:bottom w:val="single" w:sz="8" w:space="0" w:color="999999"/>
              <w:right w:val="single" w:sz="8" w:space="0" w:color="999999"/>
            </w:tcBorders>
          </w:tcPr>
          <w:p w14:paraId="6BDCC3AD" w14:textId="77777777" w:rsidR="00BF4481" w:rsidRPr="002326C1" w:rsidRDefault="00BF4481" w:rsidP="00BF4481">
            <w:pPr>
              <w:rPr>
                <w:lang w:val="en-US"/>
              </w:rPr>
            </w:pPr>
            <w:r w:rsidRPr="00832B5E">
              <w:rPr>
                <w:lang w:val="en-US"/>
              </w:rPr>
              <w:t>City of the issuing office</w:t>
            </w:r>
          </w:p>
        </w:tc>
      </w:tr>
      <w:tr w:rsidR="00A7636A" w:rsidRPr="00A41C57" w14:paraId="2604843C" w14:textId="77777777" w:rsidTr="002A1D5D">
        <w:trPr>
          <w:trHeight w:val="357"/>
          <w:ins w:id="11666" w:author="Author" w:date="2018-03-06T10:44:00Z"/>
        </w:trPr>
        <w:tc>
          <w:tcPr>
            <w:tcW w:w="6902" w:type="dxa"/>
            <w:tcBorders>
              <w:top w:val="single" w:sz="8" w:space="0" w:color="999999"/>
              <w:left w:val="single" w:sz="8" w:space="0" w:color="999999"/>
              <w:bottom w:val="single" w:sz="8" w:space="0" w:color="999999"/>
              <w:right w:val="single" w:sz="8" w:space="0" w:color="999999"/>
            </w:tcBorders>
          </w:tcPr>
          <w:p w14:paraId="36EFE14C" w14:textId="1D02A4AC" w:rsidR="00A7636A" w:rsidRPr="00A7636A" w:rsidRDefault="00A7636A" w:rsidP="00BF4481">
            <w:pPr>
              <w:rPr>
                <w:ins w:id="11667" w:author="Author" w:date="2018-03-06T10:44:00Z"/>
                <w:rStyle w:val="SAPScreenElement"/>
                <w:lang w:val="en-US"/>
                <w:rPrChange w:id="11668" w:author="Author" w:date="2018-03-06T10:45:00Z">
                  <w:rPr>
                    <w:ins w:id="11669" w:author="Author" w:date="2018-03-06T10:44:00Z"/>
                    <w:rStyle w:val="SAPScreenElement"/>
                  </w:rPr>
                </w:rPrChange>
              </w:rPr>
            </w:pPr>
            <w:ins w:id="11670" w:author="Author" w:date="2018-03-06T10:45:00Z">
              <w:r w:rsidRPr="00984404">
                <w:rPr>
                  <w:lang w:val="en-US"/>
                </w:rPr>
                <w:t xml:space="preserve">In the </w:t>
              </w:r>
              <w:r w:rsidRPr="00984404">
                <w:rPr>
                  <w:rStyle w:val="SAPScreenElement"/>
                  <w:lang w:val="en-US"/>
                </w:rPr>
                <w:t xml:space="preserve">Global Information </w:t>
              </w:r>
              <w:r w:rsidRPr="00984404">
                <w:rPr>
                  <w:lang w:val="en-US"/>
                </w:rPr>
                <w:t xml:space="preserve">block, select the </w:t>
              </w:r>
              <w:r w:rsidRPr="00984404">
                <w:rPr>
                  <w:rStyle w:val="SAPScreenElement"/>
                  <w:lang w:val="en-US"/>
                </w:rPr>
                <w:t>Show &lt;#&gt;</w:t>
              </w:r>
              <w:r w:rsidRPr="00984404">
                <w:rPr>
                  <w:lang w:val="en-US"/>
                </w:rPr>
                <w:t xml:space="preserve"> </w:t>
              </w:r>
              <w:r w:rsidRPr="00984404">
                <w:rPr>
                  <w:rStyle w:val="SAPScreenElement"/>
                  <w:lang w:val="en-US"/>
                </w:rPr>
                <w:t>more fields</w:t>
              </w:r>
              <w:r w:rsidRPr="00984404">
                <w:rPr>
                  <w:lang w:val="en-US"/>
                </w:rPr>
                <w:t xml:space="preserve"> link a</w:t>
              </w:r>
              <w:r>
                <w:rPr>
                  <w:lang w:val="en-US"/>
                </w:rPr>
                <w:t>nd make the following entries:</w:t>
              </w:r>
            </w:ins>
          </w:p>
        </w:tc>
        <w:tc>
          <w:tcPr>
            <w:tcW w:w="7380" w:type="dxa"/>
            <w:tcBorders>
              <w:top w:val="single" w:sz="8" w:space="0" w:color="999999"/>
              <w:left w:val="single" w:sz="8" w:space="0" w:color="999999"/>
              <w:bottom w:val="single" w:sz="8" w:space="0" w:color="999999"/>
              <w:right w:val="single" w:sz="8" w:space="0" w:color="999999"/>
            </w:tcBorders>
          </w:tcPr>
          <w:p w14:paraId="2BA2F7AD" w14:textId="77777777" w:rsidR="00A7636A" w:rsidRPr="00832B5E" w:rsidRDefault="00A7636A" w:rsidP="00BF4481">
            <w:pPr>
              <w:rPr>
                <w:ins w:id="11671" w:author="Author" w:date="2018-03-06T10:44:00Z"/>
                <w:lang w:val="en-US"/>
              </w:rPr>
            </w:pPr>
          </w:p>
        </w:tc>
      </w:tr>
      <w:tr w:rsidR="00BF4481" w:rsidRPr="00A41C57" w14:paraId="46CA0CD9"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65687E07" w14:textId="77777777" w:rsidR="00BF4481" w:rsidRPr="002326C1" w:rsidRDefault="00BF4481" w:rsidP="00BF4481">
            <w:pPr>
              <w:rPr>
                <w:lang w:val="en-US"/>
              </w:rPr>
            </w:pPr>
            <w:r w:rsidRPr="00832B5E">
              <w:rPr>
                <w:rStyle w:val="SAPScreenElement"/>
                <w:lang w:val="en-US"/>
              </w:rPr>
              <w:t xml:space="preserve">Reference Number: </w:t>
            </w:r>
            <w:r w:rsidRPr="00832B5E">
              <w:rPr>
                <w:lang w:val="en-US"/>
              </w:rPr>
              <w:t>enter as appropriate</w:t>
            </w:r>
          </w:p>
        </w:tc>
        <w:tc>
          <w:tcPr>
            <w:tcW w:w="7380" w:type="dxa"/>
            <w:tcBorders>
              <w:top w:val="single" w:sz="8" w:space="0" w:color="999999"/>
              <w:left w:val="single" w:sz="8" w:space="0" w:color="999999"/>
              <w:bottom w:val="single" w:sz="8" w:space="0" w:color="999999"/>
              <w:right w:val="single" w:sz="8" w:space="0" w:color="999999"/>
            </w:tcBorders>
          </w:tcPr>
          <w:p w14:paraId="74B7B5E5" w14:textId="77777777" w:rsidR="00BF4481" w:rsidRPr="002326C1" w:rsidRDefault="00BF4481" w:rsidP="00BF4481">
            <w:pPr>
              <w:rPr>
                <w:lang w:val="en-US"/>
              </w:rPr>
            </w:pPr>
            <w:r w:rsidRPr="00832B5E">
              <w:rPr>
                <w:lang w:val="en-US"/>
              </w:rPr>
              <w:t>Reference number of the official agency that certified the challenge.</w:t>
            </w:r>
          </w:p>
        </w:tc>
      </w:tr>
      <w:tr w:rsidR="00BF4481" w:rsidRPr="00A41C57" w14:paraId="75F4BA75"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505BC802" w14:textId="77777777" w:rsidR="00BF4481" w:rsidRPr="002326C1" w:rsidRDefault="00BF4481" w:rsidP="00BF4481">
            <w:pPr>
              <w:rPr>
                <w:lang w:val="en-US"/>
              </w:rPr>
            </w:pPr>
            <w:r w:rsidRPr="00832B5E">
              <w:rPr>
                <w:rStyle w:val="SAPScreenElement"/>
                <w:lang w:val="en-US"/>
              </w:rPr>
              <w:t xml:space="preserve">Challenged Person is Managing Director: </w:t>
            </w:r>
            <w:r w:rsidRPr="00832B5E">
              <w:rPr>
                <w:lang w:val="en-US"/>
              </w:rPr>
              <w:t>select from drop-down</w:t>
            </w:r>
          </w:p>
        </w:tc>
        <w:tc>
          <w:tcPr>
            <w:tcW w:w="7380" w:type="dxa"/>
            <w:tcBorders>
              <w:top w:val="single" w:sz="8" w:space="0" w:color="999999"/>
              <w:left w:val="single" w:sz="8" w:space="0" w:color="999999"/>
              <w:bottom w:val="single" w:sz="8" w:space="0" w:color="999999"/>
              <w:right w:val="single" w:sz="8" w:space="0" w:color="999999"/>
            </w:tcBorders>
          </w:tcPr>
          <w:p w14:paraId="6C14D322" w14:textId="77777777" w:rsidR="00BF4481" w:rsidRPr="002326C1" w:rsidRDefault="00BF4481" w:rsidP="00BF4481">
            <w:pPr>
              <w:rPr>
                <w:lang w:val="en-US"/>
              </w:rPr>
            </w:pPr>
          </w:p>
        </w:tc>
      </w:tr>
      <w:tr w:rsidR="00BF4481" w:rsidRPr="00A41C57" w14:paraId="71A9E558" w14:textId="77777777" w:rsidTr="002A1D5D">
        <w:trPr>
          <w:trHeight w:val="357"/>
        </w:trPr>
        <w:tc>
          <w:tcPr>
            <w:tcW w:w="6902" w:type="dxa"/>
            <w:tcBorders>
              <w:top w:val="single" w:sz="8" w:space="0" w:color="999999"/>
              <w:left w:val="single" w:sz="8" w:space="0" w:color="999999"/>
              <w:bottom w:val="single" w:sz="8" w:space="0" w:color="999999"/>
              <w:right w:val="single" w:sz="8" w:space="0" w:color="999999"/>
            </w:tcBorders>
          </w:tcPr>
          <w:p w14:paraId="48A20520" w14:textId="77777777" w:rsidR="00BF4481" w:rsidRPr="002326C1" w:rsidRDefault="00BF4481" w:rsidP="00BF4481">
            <w:pPr>
              <w:rPr>
                <w:lang w:val="en-US"/>
              </w:rPr>
            </w:pPr>
            <w:r w:rsidRPr="00832B5E">
              <w:rPr>
                <w:rStyle w:val="SAPScreenElement"/>
                <w:lang w:val="en-US"/>
              </w:rPr>
              <w:t xml:space="preserve">Working Hours Per Week (Challenged): </w:t>
            </w:r>
            <w:r w:rsidRPr="00832B5E">
              <w:rPr>
                <w:lang w:val="en-US"/>
              </w:rPr>
              <w:t>select from drop-down if appropriate</w:t>
            </w:r>
          </w:p>
        </w:tc>
        <w:tc>
          <w:tcPr>
            <w:tcW w:w="7380" w:type="dxa"/>
            <w:tcBorders>
              <w:top w:val="single" w:sz="8" w:space="0" w:color="999999"/>
              <w:left w:val="single" w:sz="8" w:space="0" w:color="999999"/>
              <w:bottom w:val="single" w:sz="8" w:space="0" w:color="999999"/>
              <w:right w:val="single" w:sz="8" w:space="0" w:color="999999"/>
            </w:tcBorders>
          </w:tcPr>
          <w:p w14:paraId="0AAB88C0" w14:textId="77777777" w:rsidR="00BF4481" w:rsidRPr="002326C1" w:rsidRDefault="00BF4481" w:rsidP="00BF4481">
            <w:pPr>
              <w:rPr>
                <w:lang w:val="en-US"/>
              </w:rPr>
            </w:pPr>
          </w:p>
        </w:tc>
      </w:tr>
    </w:tbl>
    <w:p w14:paraId="1DD058A2" w14:textId="4E9041B0" w:rsidR="002A1D5D" w:rsidRDefault="002A1D5D" w:rsidP="002A1D5D">
      <w:pPr>
        <w:pStyle w:val="Heading3"/>
        <w:spacing w:before="240" w:after="120"/>
        <w:rPr>
          <w:lang w:val="en-US"/>
        </w:rPr>
      </w:pPr>
      <w:bookmarkStart w:id="11672" w:name="_Toc507063232"/>
      <w:r w:rsidRPr="00AE1E45">
        <w:rPr>
          <w:lang w:val="en-US"/>
        </w:rPr>
        <w:t>France (FR)</w:t>
      </w:r>
      <w:bookmarkEnd w:id="11672"/>
    </w:p>
    <w:p w14:paraId="3463F2F1" w14:textId="77777777" w:rsidR="00D55C8E" w:rsidRPr="003A18EB" w:rsidRDefault="00D55C8E" w:rsidP="00D55C8E">
      <w:pPr>
        <w:pStyle w:val="SAPNoteHeading"/>
        <w:ind w:left="0"/>
        <w:rPr>
          <w:lang w:val="en-US"/>
        </w:rPr>
      </w:pPr>
      <w:r w:rsidRPr="003A18EB">
        <w:rPr>
          <w:noProof/>
          <w:lang w:val="en-US"/>
        </w:rPr>
        <w:drawing>
          <wp:inline distT="0" distB="0" distL="0" distR="0" wp14:anchorId="38EC5F6F" wp14:editId="5F15FDAA">
            <wp:extent cx="226060" cy="226060"/>
            <wp:effectExtent l="0" t="0" r="0" b="0"/>
            <wp:docPr id="7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3A18EB">
        <w:rPr>
          <w:lang w:val="en-US"/>
        </w:rPr>
        <w:t> Note</w:t>
      </w:r>
    </w:p>
    <w:p w14:paraId="796BD58C" w14:textId="1ED8F1F7" w:rsidR="00D55C8E" w:rsidRPr="00D55C8E" w:rsidRDefault="00D55C8E" w:rsidP="00D55C8E">
      <w:pPr>
        <w:rPr>
          <w:highlight w:val="yellow"/>
          <w:lang w:val="en-US"/>
        </w:rPr>
      </w:pPr>
      <w:r w:rsidRPr="003A18EB">
        <w:rPr>
          <w:lang w:val="en-US"/>
        </w:rPr>
        <w:t>All fields, except</w:t>
      </w:r>
      <w:r w:rsidRPr="003A18EB">
        <w:rPr>
          <w:rStyle w:val="SAPScreenElement"/>
          <w:lang w:val="en-US"/>
        </w:rPr>
        <w:t xml:space="preserve"> Number of Children</w:t>
      </w:r>
      <w:r w:rsidRPr="003A18EB">
        <w:rPr>
          <w:lang w:val="en-US"/>
        </w:rPr>
        <w:t xml:space="preserve">, need to be filled only in case you have selected </w:t>
      </w:r>
      <w:r w:rsidR="00AC5720" w:rsidRPr="003A18EB">
        <w:rPr>
          <w:lang w:val="en-US"/>
        </w:rPr>
        <w:t>value</w:t>
      </w:r>
      <w:r w:rsidR="00AC5720" w:rsidRPr="003A18EB">
        <w:rPr>
          <w:rStyle w:val="SAPUserEntry"/>
          <w:lang w:val="en-US"/>
        </w:rPr>
        <w:t xml:space="preserve"> Yes</w:t>
      </w:r>
      <w:r w:rsidR="00AC5720">
        <w:rPr>
          <w:rStyle w:val="SAPUserEntry"/>
          <w:lang w:val="en-US"/>
        </w:rPr>
        <w:t xml:space="preserve"> </w:t>
      </w:r>
      <w:r w:rsidRPr="003A18EB">
        <w:rPr>
          <w:lang w:val="en-US"/>
        </w:rPr>
        <w:t xml:space="preserve">for field </w:t>
      </w:r>
      <w:r w:rsidRPr="003A18EB">
        <w:rPr>
          <w:rStyle w:val="SAPScreenElement"/>
          <w:lang w:val="en-US"/>
        </w:rPr>
        <w:t>Challenge Status</w:t>
      </w:r>
      <w:r w:rsidRPr="00466471">
        <w:rPr>
          <w:lang w:val="en-US"/>
        </w:rPr>
        <w:t>, located</w:t>
      </w:r>
      <w:r w:rsidRPr="003A18EB">
        <w:rPr>
          <w:lang w:val="en-US"/>
        </w:rPr>
        <w:t xml:space="preserve"> </w:t>
      </w:r>
      <w:r>
        <w:rPr>
          <w:lang w:val="en-US"/>
        </w:rPr>
        <w:t xml:space="preserve">in </w:t>
      </w:r>
      <w:r w:rsidRPr="002326C1">
        <w:rPr>
          <w:lang w:val="en-US"/>
        </w:rPr>
        <w:t xml:space="preserve">the </w:t>
      </w:r>
      <w:r w:rsidRPr="002326C1">
        <w:rPr>
          <w:rStyle w:val="SAPScreenElement"/>
          <w:lang w:val="en-US"/>
        </w:rPr>
        <w:t xml:space="preserve">Personal Information </w:t>
      </w:r>
      <w:r w:rsidRPr="002326C1">
        <w:rPr>
          <w:lang w:val="en-US"/>
        </w:rPr>
        <w:t>block</w:t>
      </w:r>
      <w:r w:rsidR="00AC5720">
        <w:rPr>
          <w:lang w:val="en-US"/>
        </w:rPr>
        <w:t>.</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11673" w:author="Author" w:date="2018-02-08T17:40:00Z">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6902"/>
        <w:gridCol w:w="7380"/>
        <w:tblGridChange w:id="11674">
          <w:tblGrid>
            <w:gridCol w:w="10412"/>
            <w:gridCol w:w="3870"/>
          </w:tblGrid>
        </w:tblGridChange>
      </w:tblGrid>
      <w:tr w:rsidR="00D55C8E" w:rsidRPr="002326C1" w14:paraId="355DA4BF" w14:textId="77777777" w:rsidTr="00494074">
        <w:trPr>
          <w:trHeight w:val="432"/>
          <w:tblHeader/>
          <w:trPrChange w:id="11675" w:author="Author" w:date="2018-02-08T17:40:00Z">
            <w:trPr>
              <w:trHeight w:val="432"/>
              <w:tblHeader/>
            </w:trPr>
          </w:trPrChange>
        </w:trPr>
        <w:tc>
          <w:tcPr>
            <w:tcW w:w="6902" w:type="dxa"/>
            <w:tcBorders>
              <w:top w:val="single" w:sz="8" w:space="0" w:color="999999"/>
              <w:left w:val="single" w:sz="8" w:space="0" w:color="999999"/>
              <w:bottom w:val="single" w:sz="8" w:space="0" w:color="999999"/>
              <w:right w:val="single" w:sz="8" w:space="0" w:color="999999"/>
            </w:tcBorders>
            <w:shd w:val="clear" w:color="auto" w:fill="999999"/>
            <w:hideMark/>
            <w:tcPrChange w:id="11676" w:author="Author" w:date="2018-02-08T17:40:00Z">
              <w:tcPr>
                <w:tcW w:w="1041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5C1025E1" w14:textId="77777777" w:rsidR="00D55C8E" w:rsidRPr="002326C1" w:rsidRDefault="00D55C8E" w:rsidP="005B7051">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380" w:type="dxa"/>
            <w:tcBorders>
              <w:top w:val="single" w:sz="8" w:space="0" w:color="999999"/>
              <w:left w:val="single" w:sz="8" w:space="0" w:color="999999"/>
              <w:bottom w:val="single" w:sz="8" w:space="0" w:color="999999"/>
              <w:right w:val="single" w:sz="8" w:space="0" w:color="999999"/>
            </w:tcBorders>
            <w:shd w:val="clear" w:color="auto" w:fill="999999"/>
            <w:hideMark/>
            <w:tcPrChange w:id="11677" w:author="Author" w:date="2018-02-08T17:40:00Z">
              <w:tcPr>
                <w:tcW w:w="387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728A0E90" w14:textId="77777777" w:rsidR="00D55C8E" w:rsidRPr="002326C1" w:rsidRDefault="00D55C8E" w:rsidP="005B7051">
            <w:pPr>
              <w:pStyle w:val="SAPTableHeader"/>
              <w:rPr>
                <w:lang w:val="en-US"/>
              </w:rPr>
            </w:pPr>
            <w:r w:rsidRPr="002326C1">
              <w:rPr>
                <w:lang w:val="en-US"/>
              </w:rPr>
              <w:t>Additional Information</w:t>
            </w:r>
          </w:p>
        </w:tc>
      </w:tr>
      <w:tr w:rsidR="00D55C8E" w:rsidRPr="00A41C57" w14:paraId="279D6459" w14:textId="77777777" w:rsidTr="00494074">
        <w:trPr>
          <w:trHeight w:val="360"/>
          <w:trPrChange w:id="11678" w:author="Author" w:date="2018-02-08T17:40:00Z">
            <w:trPr>
              <w:trHeight w:val="360"/>
            </w:trPr>
          </w:trPrChange>
        </w:trPr>
        <w:tc>
          <w:tcPr>
            <w:tcW w:w="6902" w:type="dxa"/>
            <w:tcBorders>
              <w:top w:val="single" w:sz="8" w:space="0" w:color="999999"/>
              <w:left w:val="single" w:sz="8" w:space="0" w:color="999999"/>
              <w:bottom w:val="single" w:sz="8" w:space="0" w:color="999999"/>
              <w:right w:val="single" w:sz="8" w:space="0" w:color="999999"/>
            </w:tcBorders>
            <w:tcPrChange w:id="11679" w:author="Author" w:date="2018-02-08T17:40:00Z">
              <w:tcPr>
                <w:tcW w:w="10412" w:type="dxa"/>
                <w:tcBorders>
                  <w:top w:val="single" w:sz="8" w:space="0" w:color="999999"/>
                  <w:left w:val="single" w:sz="8" w:space="0" w:color="999999"/>
                  <w:bottom w:val="single" w:sz="8" w:space="0" w:color="999999"/>
                  <w:right w:val="single" w:sz="8" w:space="0" w:color="999999"/>
                </w:tcBorders>
              </w:tcPr>
            </w:tcPrChange>
          </w:tcPr>
          <w:p w14:paraId="648605BB" w14:textId="77777777" w:rsidR="00D55C8E" w:rsidRPr="0033437B" w:rsidRDefault="00D55C8E" w:rsidP="005B7051">
            <w:pPr>
              <w:rPr>
                <w:rStyle w:val="SAPScreenElement"/>
                <w:lang w:val="en-US"/>
              </w:rPr>
            </w:pPr>
            <w:r w:rsidRPr="0033437B">
              <w:rPr>
                <w:rStyle w:val="SAPScreenElement"/>
                <w:lang w:val="en-US"/>
              </w:rPr>
              <w:t xml:space="preserve">Challenge Group: </w:t>
            </w:r>
            <w:r w:rsidRPr="0033437B">
              <w:rPr>
                <w:lang w:val="en-US"/>
              </w:rPr>
              <w:t>select from drop-down</w:t>
            </w:r>
          </w:p>
        </w:tc>
        <w:tc>
          <w:tcPr>
            <w:tcW w:w="7380" w:type="dxa"/>
            <w:tcBorders>
              <w:top w:val="single" w:sz="8" w:space="0" w:color="999999"/>
              <w:left w:val="single" w:sz="8" w:space="0" w:color="999999"/>
              <w:bottom w:val="single" w:sz="8" w:space="0" w:color="999999"/>
              <w:right w:val="single" w:sz="8" w:space="0" w:color="999999"/>
            </w:tcBorders>
            <w:tcPrChange w:id="11680" w:author="Author" w:date="2018-02-08T17:40:00Z">
              <w:tcPr>
                <w:tcW w:w="3870" w:type="dxa"/>
                <w:tcBorders>
                  <w:top w:val="single" w:sz="8" w:space="0" w:color="999999"/>
                  <w:left w:val="single" w:sz="8" w:space="0" w:color="999999"/>
                  <w:bottom w:val="single" w:sz="8" w:space="0" w:color="999999"/>
                  <w:right w:val="single" w:sz="8" w:space="0" w:color="999999"/>
                </w:tcBorders>
              </w:tcPr>
            </w:tcPrChange>
          </w:tcPr>
          <w:p w14:paraId="0496C8AE" w14:textId="77777777" w:rsidR="00D55C8E" w:rsidRPr="002326C1" w:rsidRDefault="00D55C8E" w:rsidP="005B7051">
            <w:pPr>
              <w:rPr>
                <w:lang w:val="en-US"/>
              </w:rPr>
            </w:pPr>
          </w:p>
        </w:tc>
      </w:tr>
      <w:tr w:rsidR="00D55C8E" w:rsidRPr="00A41C57" w14:paraId="4EA6A90E" w14:textId="77777777" w:rsidTr="00494074">
        <w:trPr>
          <w:trHeight w:val="360"/>
          <w:trPrChange w:id="11681" w:author="Author" w:date="2018-02-08T17:40:00Z">
            <w:trPr>
              <w:trHeight w:val="360"/>
            </w:trPr>
          </w:trPrChange>
        </w:trPr>
        <w:tc>
          <w:tcPr>
            <w:tcW w:w="6902" w:type="dxa"/>
            <w:tcBorders>
              <w:top w:val="single" w:sz="8" w:space="0" w:color="999999"/>
              <w:left w:val="single" w:sz="8" w:space="0" w:color="999999"/>
              <w:bottom w:val="single" w:sz="8" w:space="0" w:color="999999"/>
              <w:right w:val="single" w:sz="8" w:space="0" w:color="999999"/>
            </w:tcBorders>
            <w:tcPrChange w:id="11682" w:author="Author" w:date="2018-02-08T17:40:00Z">
              <w:tcPr>
                <w:tcW w:w="10412" w:type="dxa"/>
                <w:tcBorders>
                  <w:top w:val="single" w:sz="8" w:space="0" w:color="999999"/>
                  <w:left w:val="single" w:sz="8" w:space="0" w:color="999999"/>
                  <w:bottom w:val="single" w:sz="8" w:space="0" w:color="999999"/>
                  <w:right w:val="single" w:sz="8" w:space="0" w:color="999999"/>
                </w:tcBorders>
              </w:tcPr>
            </w:tcPrChange>
          </w:tcPr>
          <w:p w14:paraId="5C1F7974" w14:textId="77777777" w:rsidR="00D55C8E" w:rsidRPr="002326C1" w:rsidRDefault="00D55C8E" w:rsidP="005B7051">
            <w:pPr>
              <w:rPr>
                <w:lang w:val="en-US"/>
              </w:rPr>
            </w:pPr>
            <w:r w:rsidRPr="0033437B">
              <w:rPr>
                <w:rStyle w:val="SAPScreenElement"/>
                <w:lang w:val="en-US"/>
              </w:rPr>
              <w:t>Number of Children:</w:t>
            </w:r>
            <w:r w:rsidRPr="0033437B">
              <w:rPr>
                <w:lang w:val="en-US"/>
              </w:rPr>
              <w:t xml:space="preserve"> enter if appropriate</w:t>
            </w:r>
          </w:p>
        </w:tc>
        <w:tc>
          <w:tcPr>
            <w:tcW w:w="7380" w:type="dxa"/>
            <w:tcBorders>
              <w:top w:val="single" w:sz="8" w:space="0" w:color="999999"/>
              <w:left w:val="single" w:sz="8" w:space="0" w:color="999999"/>
              <w:bottom w:val="single" w:sz="8" w:space="0" w:color="999999"/>
              <w:right w:val="single" w:sz="8" w:space="0" w:color="999999"/>
            </w:tcBorders>
            <w:tcPrChange w:id="11683" w:author="Author" w:date="2018-02-08T17:40:00Z">
              <w:tcPr>
                <w:tcW w:w="3870" w:type="dxa"/>
                <w:tcBorders>
                  <w:top w:val="single" w:sz="8" w:space="0" w:color="999999"/>
                  <w:left w:val="single" w:sz="8" w:space="0" w:color="999999"/>
                  <w:bottom w:val="single" w:sz="8" w:space="0" w:color="999999"/>
                  <w:right w:val="single" w:sz="8" w:space="0" w:color="999999"/>
                </w:tcBorders>
              </w:tcPr>
            </w:tcPrChange>
          </w:tcPr>
          <w:p w14:paraId="3E835026" w14:textId="77777777" w:rsidR="00D55C8E" w:rsidRPr="002326C1" w:rsidRDefault="00D55C8E" w:rsidP="005B7051">
            <w:pPr>
              <w:rPr>
                <w:lang w:val="en-US"/>
              </w:rPr>
            </w:pPr>
          </w:p>
        </w:tc>
      </w:tr>
      <w:tr w:rsidR="00D55C8E" w:rsidRPr="00A41C57" w14:paraId="5C62421E" w14:textId="77777777" w:rsidTr="00494074">
        <w:trPr>
          <w:trHeight w:val="357"/>
          <w:trPrChange w:id="11684" w:author="Author" w:date="2018-02-08T17:40:00Z">
            <w:trPr>
              <w:trHeight w:val="357"/>
            </w:trPr>
          </w:trPrChange>
        </w:trPr>
        <w:tc>
          <w:tcPr>
            <w:tcW w:w="6902" w:type="dxa"/>
            <w:tcBorders>
              <w:top w:val="single" w:sz="8" w:space="0" w:color="999999"/>
              <w:left w:val="single" w:sz="8" w:space="0" w:color="999999"/>
              <w:bottom w:val="single" w:sz="8" w:space="0" w:color="999999"/>
              <w:right w:val="single" w:sz="8" w:space="0" w:color="999999"/>
            </w:tcBorders>
            <w:tcPrChange w:id="11685" w:author="Author" w:date="2018-02-08T17:40:00Z">
              <w:tcPr>
                <w:tcW w:w="10412" w:type="dxa"/>
                <w:tcBorders>
                  <w:top w:val="single" w:sz="8" w:space="0" w:color="999999"/>
                  <w:left w:val="single" w:sz="8" w:space="0" w:color="999999"/>
                  <w:bottom w:val="single" w:sz="8" w:space="0" w:color="999999"/>
                  <w:right w:val="single" w:sz="8" w:space="0" w:color="999999"/>
                </w:tcBorders>
              </w:tcPr>
            </w:tcPrChange>
          </w:tcPr>
          <w:p w14:paraId="6AB06376" w14:textId="77777777" w:rsidR="00D55C8E" w:rsidRPr="002326C1" w:rsidRDefault="00D55C8E" w:rsidP="005B7051">
            <w:pPr>
              <w:rPr>
                <w:lang w:val="en-US"/>
              </w:rPr>
            </w:pPr>
            <w:r w:rsidRPr="0033437B">
              <w:rPr>
                <w:rStyle w:val="SAPScreenElement"/>
                <w:lang w:val="en-US"/>
              </w:rPr>
              <w:t xml:space="preserve">Degree of Challenge: </w:t>
            </w:r>
            <w:r w:rsidRPr="0033437B">
              <w:rPr>
                <w:lang w:val="en-US"/>
              </w:rPr>
              <w:t>enter appropriate percentage</w:t>
            </w:r>
          </w:p>
        </w:tc>
        <w:tc>
          <w:tcPr>
            <w:tcW w:w="7380" w:type="dxa"/>
            <w:tcBorders>
              <w:top w:val="single" w:sz="8" w:space="0" w:color="999999"/>
              <w:left w:val="single" w:sz="8" w:space="0" w:color="999999"/>
              <w:right w:val="single" w:sz="8" w:space="0" w:color="999999"/>
            </w:tcBorders>
            <w:tcPrChange w:id="11686" w:author="Author" w:date="2018-02-08T17:40:00Z">
              <w:tcPr>
                <w:tcW w:w="3870" w:type="dxa"/>
                <w:tcBorders>
                  <w:top w:val="single" w:sz="8" w:space="0" w:color="999999"/>
                  <w:left w:val="single" w:sz="8" w:space="0" w:color="999999"/>
                  <w:right w:val="single" w:sz="8" w:space="0" w:color="999999"/>
                </w:tcBorders>
              </w:tcPr>
            </w:tcPrChange>
          </w:tcPr>
          <w:p w14:paraId="0BE49CDB" w14:textId="77777777" w:rsidR="00D55C8E" w:rsidRPr="002326C1" w:rsidRDefault="00D55C8E" w:rsidP="005B7051">
            <w:pPr>
              <w:rPr>
                <w:lang w:val="en-US"/>
              </w:rPr>
            </w:pPr>
          </w:p>
        </w:tc>
      </w:tr>
      <w:tr w:rsidR="00D55C8E" w:rsidRPr="00A41C57" w14:paraId="20C9A702" w14:textId="77777777" w:rsidTr="00494074">
        <w:trPr>
          <w:trHeight w:val="357"/>
          <w:trPrChange w:id="11687" w:author="Author" w:date="2018-02-08T17:40:00Z">
            <w:trPr>
              <w:trHeight w:val="357"/>
            </w:trPr>
          </w:trPrChange>
        </w:trPr>
        <w:tc>
          <w:tcPr>
            <w:tcW w:w="6902" w:type="dxa"/>
            <w:tcBorders>
              <w:top w:val="single" w:sz="8" w:space="0" w:color="999999"/>
              <w:left w:val="single" w:sz="8" w:space="0" w:color="999999"/>
              <w:bottom w:val="single" w:sz="8" w:space="0" w:color="999999"/>
              <w:right w:val="single" w:sz="8" w:space="0" w:color="999999"/>
            </w:tcBorders>
            <w:tcPrChange w:id="11688" w:author="Author" w:date="2018-02-08T17:40:00Z">
              <w:tcPr>
                <w:tcW w:w="10412" w:type="dxa"/>
                <w:tcBorders>
                  <w:top w:val="single" w:sz="8" w:space="0" w:color="999999"/>
                  <w:left w:val="single" w:sz="8" w:space="0" w:color="999999"/>
                  <w:bottom w:val="single" w:sz="8" w:space="0" w:color="999999"/>
                  <w:right w:val="single" w:sz="8" w:space="0" w:color="999999"/>
                </w:tcBorders>
              </w:tcPr>
            </w:tcPrChange>
          </w:tcPr>
          <w:p w14:paraId="408F5A75" w14:textId="77777777" w:rsidR="00D55C8E" w:rsidRPr="002326C1" w:rsidRDefault="00D55C8E" w:rsidP="005B7051">
            <w:pPr>
              <w:rPr>
                <w:lang w:val="en-US"/>
              </w:rPr>
            </w:pPr>
            <w:r w:rsidRPr="0033437B">
              <w:rPr>
                <w:rStyle w:val="SAPScreenElement"/>
                <w:lang w:val="en-US"/>
              </w:rPr>
              <w:t xml:space="preserve">Type of Challenge: </w:t>
            </w:r>
            <w:r w:rsidRPr="0033437B">
              <w:rPr>
                <w:lang w:val="en-US"/>
              </w:rPr>
              <w:t>select from drop-down</w:t>
            </w:r>
          </w:p>
        </w:tc>
        <w:tc>
          <w:tcPr>
            <w:tcW w:w="7380" w:type="dxa"/>
            <w:tcBorders>
              <w:left w:val="single" w:sz="8" w:space="0" w:color="999999"/>
              <w:right w:val="single" w:sz="8" w:space="0" w:color="999999"/>
            </w:tcBorders>
            <w:tcPrChange w:id="11689" w:author="Author" w:date="2018-02-08T17:40:00Z">
              <w:tcPr>
                <w:tcW w:w="3870" w:type="dxa"/>
                <w:tcBorders>
                  <w:left w:val="single" w:sz="8" w:space="0" w:color="999999"/>
                  <w:right w:val="single" w:sz="8" w:space="0" w:color="999999"/>
                </w:tcBorders>
              </w:tcPr>
            </w:tcPrChange>
          </w:tcPr>
          <w:p w14:paraId="568E0103" w14:textId="77777777" w:rsidR="00D55C8E" w:rsidRPr="002326C1" w:rsidRDefault="00D55C8E" w:rsidP="005B7051">
            <w:pPr>
              <w:rPr>
                <w:lang w:val="en-US"/>
              </w:rPr>
            </w:pPr>
          </w:p>
        </w:tc>
      </w:tr>
      <w:tr w:rsidR="00D55C8E" w:rsidRPr="00A41C57" w14:paraId="3D69457E" w14:textId="77777777" w:rsidTr="00494074">
        <w:trPr>
          <w:trHeight w:val="357"/>
          <w:trPrChange w:id="11690" w:author="Author" w:date="2018-02-08T17:40:00Z">
            <w:trPr>
              <w:trHeight w:val="357"/>
            </w:trPr>
          </w:trPrChange>
        </w:trPr>
        <w:tc>
          <w:tcPr>
            <w:tcW w:w="6902" w:type="dxa"/>
            <w:tcBorders>
              <w:top w:val="single" w:sz="8" w:space="0" w:color="999999"/>
              <w:left w:val="single" w:sz="8" w:space="0" w:color="999999"/>
              <w:bottom w:val="single" w:sz="8" w:space="0" w:color="999999"/>
              <w:right w:val="single" w:sz="8" w:space="0" w:color="999999"/>
            </w:tcBorders>
            <w:tcPrChange w:id="11691" w:author="Author" w:date="2018-02-08T17:40:00Z">
              <w:tcPr>
                <w:tcW w:w="10412" w:type="dxa"/>
                <w:tcBorders>
                  <w:top w:val="single" w:sz="8" w:space="0" w:color="999999"/>
                  <w:left w:val="single" w:sz="8" w:space="0" w:color="999999"/>
                  <w:bottom w:val="single" w:sz="8" w:space="0" w:color="999999"/>
                  <w:right w:val="single" w:sz="8" w:space="0" w:color="999999"/>
                </w:tcBorders>
              </w:tcPr>
            </w:tcPrChange>
          </w:tcPr>
          <w:p w14:paraId="7318C62C" w14:textId="77777777" w:rsidR="00D55C8E" w:rsidRPr="002326C1" w:rsidRDefault="00D55C8E" w:rsidP="005B7051">
            <w:pPr>
              <w:rPr>
                <w:lang w:val="en-US"/>
              </w:rPr>
            </w:pPr>
            <w:r w:rsidRPr="0033437B">
              <w:rPr>
                <w:rStyle w:val="SAPScreenElement"/>
                <w:lang w:val="en-US"/>
              </w:rPr>
              <w:t xml:space="preserve">Issuing Authority: </w:t>
            </w:r>
            <w:r w:rsidRPr="0033437B">
              <w:rPr>
                <w:lang w:val="en-US"/>
              </w:rPr>
              <w:t>enter as appropriate</w:t>
            </w:r>
          </w:p>
        </w:tc>
        <w:tc>
          <w:tcPr>
            <w:tcW w:w="7380" w:type="dxa"/>
            <w:tcBorders>
              <w:left w:val="single" w:sz="8" w:space="0" w:color="999999"/>
              <w:right w:val="single" w:sz="8" w:space="0" w:color="999999"/>
            </w:tcBorders>
            <w:tcPrChange w:id="11692" w:author="Author" w:date="2018-02-08T17:40:00Z">
              <w:tcPr>
                <w:tcW w:w="3870" w:type="dxa"/>
                <w:tcBorders>
                  <w:left w:val="single" w:sz="8" w:space="0" w:color="999999"/>
                  <w:right w:val="single" w:sz="8" w:space="0" w:color="999999"/>
                </w:tcBorders>
              </w:tcPr>
            </w:tcPrChange>
          </w:tcPr>
          <w:p w14:paraId="18778D02" w14:textId="77777777" w:rsidR="00D55C8E" w:rsidRPr="002326C1" w:rsidRDefault="00D55C8E" w:rsidP="005B7051">
            <w:pPr>
              <w:rPr>
                <w:rStyle w:val="SAPEmphasis"/>
                <w:lang w:val="en-US"/>
              </w:rPr>
            </w:pPr>
            <w:r w:rsidRPr="003A18EB">
              <w:rPr>
                <w:lang w:val="en-US"/>
              </w:rPr>
              <w:t>Issuing Authority that certified the challenge.</w:t>
            </w:r>
          </w:p>
        </w:tc>
      </w:tr>
      <w:tr w:rsidR="00D55C8E" w:rsidRPr="00A41C57" w14:paraId="70AB5ADE" w14:textId="77777777" w:rsidTr="00494074">
        <w:trPr>
          <w:trHeight w:val="357"/>
          <w:trPrChange w:id="11693" w:author="Author" w:date="2018-02-08T17:40:00Z">
            <w:trPr>
              <w:trHeight w:val="357"/>
            </w:trPr>
          </w:trPrChange>
        </w:trPr>
        <w:tc>
          <w:tcPr>
            <w:tcW w:w="6902" w:type="dxa"/>
            <w:tcBorders>
              <w:top w:val="single" w:sz="8" w:space="0" w:color="999999"/>
              <w:left w:val="single" w:sz="8" w:space="0" w:color="999999"/>
              <w:bottom w:val="single" w:sz="8" w:space="0" w:color="999999"/>
              <w:right w:val="single" w:sz="8" w:space="0" w:color="999999"/>
            </w:tcBorders>
            <w:tcPrChange w:id="11694" w:author="Author" w:date="2018-02-08T17:40:00Z">
              <w:tcPr>
                <w:tcW w:w="10412" w:type="dxa"/>
                <w:tcBorders>
                  <w:top w:val="single" w:sz="8" w:space="0" w:color="999999"/>
                  <w:left w:val="single" w:sz="8" w:space="0" w:color="999999"/>
                  <w:bottom w:val="single" w:sz="8" w:space="0" w:color="999999"/>
                  <w:right w:val="single" w:sz="8" w:space="0" w:color="999999"/>
                </w:tcBorders>
              </w:tcPr>
            </w:tcPrChange>
          </w:tcPr>
          <w:p w14:paraId="0A9BBC5B" w14:textId="77777777" w:rsidR="00D55C8E" w:rsidRPr="002326C1" w:rsidRDefault="00D55C8E" w:rsidP="005B7051">
            <w:pPr>
              <w:rPr>
                <w:lang w:val="en-US"/>
              </w:rPr>
            </w:pPr>
            <w:r w:rsidRPr="0033437B">
              <w:rPr>
                <w:rStyle w:val="SAPScreenElement"/>
                <w:lang w:val="en-US"/>
              </w:rPr>
              <w:t xml:space="preserve">Reference Number: </w:t>
            </w:r>
            <w:r w:rsidRPr="0033437B">
              <w:rPr>
                <w:lang w:val="en-US"/>
              </w:rPr>
              <w:t>enter as appropriate</w:t>
            </w:r>
          </w:p>
        </w:tc>
        <w:tc>
          <w:tcPr>
            <w:tcW w:w="7380" w:type="dxa"/>
            <w:tcBorders>
              <w:left w:val="single" w:sz="8" w:space="0" w:color="999999"/>
              <w:right w:val="single" w:sz="8" w:space="0" w:color="999999"/>
            </w:tcBorders>
            <w:tcPrChange w:id="11695" w:author="Author" w:date="2018-02-08T17:40:00Z">
              <w:tcPr>
                <w:tcW w:w="3870" w:type="dxa"/>
                <w:tcBorders>
                  <w:left w:val="single" w:sz="8" w:space="0" w:color="999999"/>
                  <w:right w:val="single" w:sz="8" w:space="0" w:color="999999"/>
                </w:tcBorders>
              </w:tcPr>
            </w:tcPrChange>
          </w:tcPr>
          <w:p w14:paraId="1395B0C6" w14:textId="77777777" w:rsidR="00D55C8E" w:rsidRPr="002326C1" w:rsidRDefault="00D55C8E" w:rsidP="005B7051">
            <w:pPr>
              <w:rPr>
                <w:rStyle w:val="SAPEmphasis"/>
                <w:lang w:val="en-US"/>
              </w:rPr>
            </w:pPr>
            <w:r w:rsidRPr="003A18EB">
              <w:rPr>
                <w:lang w:val="en-US"/>
              </w:rPr>
              <w:t>Reference number of the official agency that certified the challenge.</w:t>
            </w:r>
          </w:p>
        </w:tc>
      </w:tr>
      <w:tr w:rsidR="00D55C8E" w:rsidRPr="00A41C57" w14:paraId="2AE5D79A" w14:textId="77777777" w:rsidTr="00494074">
        <w:trPr>
          <w:trHeight w:val="357"/>
          <w:trPrChange w:id="11696" w:author="Author" w:date="2018-02-08T17:40:00Z">
            <w:trPr>
              <w:trHeight w:val="357"/>
            </w:trPr>
          </w:trPrChange>
        </w:trPr>
        <w:tc>
          <w:tcPr>
            <w:tcW w:w="6902" w:type="dxa"/>
            <w:tcBorders>
              <w:top w:val="single" w:sz="8" w:space="0" w:color="999999"/>
              <w:left w:val="single" w:sz="8" w:space="0" w:color="999999"/>
              <w:bottom w:val="single" w:sz="8" w:space="0" w:color="999999"/>
              <w:right w:val="single" w:sz="8" w:space="0" w:color="999999"/>
            </w:tcBorders>
            <w:tcPrChange w:id="11697" w:author="Author" w:date="2018-02-08T17:40:00Z">
              <w:tcPr>
                <w:tcW w:w="10412" w:type="dxa"/>
                <w:tcBorders>
                  <w:top w:val="single" w:sz="8" w:space="0" w:color="999999"/>
                  <w:left w:val="single" w:sz="8" w:space="0" w:color="999999"/>
                  <w:bottom w:val="single" w:sz="8" w:space="0" w:color="999999"/>
                  <w:right w:val="single" w:sz="8" w:space="0" w:color="999999"/>
                </w:tcBorders>
              </w:tcPr>
            </w:tcPrChange>
          </w:tcPr>
          <w:p w14:paraId="78C9E6AA" w14:textId="45CD2DC7" w:rsidR="00D55C8E" w:rsidRPr="002326C1" w:rsidRDefault="00D55C8E" w:rsidP="005B7051">
            <w:pPr>
              <w:rPr>
                <w:lang w:val="en-US"/>
              </w:rPr>
            </w:pPr>
            <w:r w:rsidRPr="0033437B">
              <w:rPr>
                <w:rStyle w:val="SAPScreenElement"/>
                <w:lang w:val="en-US"/>
              </w:rPr>
              <w:t>Date Learned</w:t>
            </w:r>
            <w:r w:rsidRPr="0033437B">
              <w:rPr>
                <w:lang w:val="en-US"/>
              </w:rPr>
              <w:t xml:space="preserve">: select from calendar help </w:t>
            </w:r>
            <w:del w:id="11698" w:author="Author" w:date="2018-02-08T17:40:00Z">
              <w:r w:rsidRPr="0033437B" w:rsidDel="00494074">
                <w:rPr>
                  <w:lang w:val="en-US"/>
                </w:rPr>
                <w:delText>the date on which the employer has been informed about the employee’s challenge</w:delText>
              </w:r>
            </w:del>
          </w:p>
        </w:tc>
        <w:tc>
          <w:tcPr>
            <w:tcW w:w="7380" w:type="dxa"/>
            <w:tcBorders>
              <w:left w:val="single" w:sz="8" w:space="0" w:color="999999"/>
              <w:right w:val="single" w:sz="8" w:space="0" w:color="999999"/>
            </w:tcBorders>
            <w:tcPrChange w:id="11699" w:author="Author" w:date="2018-02-08T17:40:00Z">
              <w:tcPr>
                <w:tcW w:w="3870" w:type="dxa"/>
                <w:tcBorders>
                  <w:left w:val="single" w:sz="8" w:space="0" w:color="999999"/>
                  <w:right w:val="single" w:sz="8" w:space="0" w:color="999999"/>
                </w:tcBorders>
              </w:tcPr>
            </w:tcPrChange>
          </w:tcPr>
          <w:p w14:paraId="74A2F6E0" w14:textId="4B7FAA97" w:rsidR="00D55C8E" w:rsidRPr="002326C1" w:rsidRDefault="00494074" w:rsidP="005B7051">
            <w:pPr>
              <w:rPr>
                <w:rStyle w:val="SAPEmphasis"/>
                <w:lang w:val="en-US"/>
              </w:rPr>
            </w:pPr>
            <w:ins w:id="11700" w:author="Author" w:date="2018-02-08T17:40:00Z">
              <w:r>
                <w:rPr>
                  <w:lang w:val="en-US"/>
                </w:rPr>
                <w:t>D</w:t>
              </w:r>
              <w:r w:rsidRPr="0033437B">
                <w:rPr>
                  <w:lang w:val="en-US"/>
                </w:rPr>
                <w:t>ate on which the employer has been informed about the employee’s challenge</w:t>
              </w:r>
              <w:r>
                <w:rPr>
                  <w:lang w:val="en-US"/>
                </w:rPr>
                <w:t>.</w:t>
              </w:r>
            </w:ins>
          </w:p>
        </w:tc>
      </w:tr>
    </w:tbl>
    <w:p w14:paraId="3AD7ADFF" w14:textId="7CCCE4D8" w:rsidR="002A1D5D" w:rsidRDefault="002A1D5D" w:rsidP="002A1D5D">
      <w:pPr>
        <w:pStyle w:val="Heading3"/>
        <w:spacing w:before="240" w:after="120"/>
        <w:rPr>
          <w:lang w:val="en-US"/>
        </w:rPr>
      </w:pPr>
      <w:bookmarkStart w:id="11701" w:name="_Toc507063233"/>
      <w:commentRangeStart w:id="11702"/>
      <w:r w:rsidRPr="00AE1E45">
        <w:rPr>
          <w:lang w:val="en-US"/>
        </w:rPr>
        <w:lastRenderedPageBreak/>
        <w:t>United Kingdom (GB)</w:t>
      </w:r>
      <w:commentRangeEnd w:id="11702"/>
      <w:r w:rsidR="00E8731D">
        <w:rPr>
          <w:rStyle w:val="CommentReference"/>
          <w:rFonts w:ascii="BentonSans Book" w:eastAsia="MS Mincho" w:hAnsi="BentonSans Book"/>
          <w:bCs w:val="0"/>
          <w:color w:val="auto"/>
        </w:rPr>
        <w:commentReference w:id="11702"/>
      </w:r>
      <w:bookmarkEnd w:id="11701"/>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602"/>
        <w:gridCol w:w="4680"/>
      </w:tblGrid>
      <w:tr w:rsidR="00E8731D" w:rsidRPr="002326C1" w14:paraId="58D03063" w14:textId="77777777" w:rsidTr="00BF4481">
        <w:trPr>
          <w:trHeight w:val="432"/>
          <w:tblHeader/>
        </w:trPr>
        <w:tc>
          <w:tcPr>
            <w:tcW w:w="9602" w:type="dxa"/>
            <w:tcBorders>
              <w:top w:val="single" w:sz="8" w:space="0" w:color="999999"/>
              <w:left w:val="single" w:sz="8" w:space="0" w:color="999999"/>
              <w:bottom w:val="single" w:sz="8" w:space="0" w:color="999999"/>
              <w:right w:val="single" w:sz="8" w:space="0" w:color="999999"/>
            </w:tcBorders>
            <w:shd w:val="clear" w:color="auto" w:fill="999999"/>
            <w:hideMark/>
          </w:tcPr>
          <w:p w14:paraId="1EFA5AFF" w14:textId="77777777" w:rsidR="00E8731D" w:rsidRPr="002326C1" w:rsidRDefault="00E8731D" w:rsidP="00BF4481">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4680" w:type="dxa"/>
            <w:tcBorders>
              <w:top w:val="single" w:sz="8" w:space="0" w:color="999999"/>
              <w:left w:val="single" w:sz="8" w:space="0" w:color="999999"/>
              <w:bottom w:val="single" w:sz="8" w:space="0" w:color="999999"/>
              <w:right w:val="single" w:sz="8" w:space="0" w:color="999999"/>
            </w:tcBorders>
            <w:shd w:val="clear" w:color="auto" w:fill="999999"/>
            <w:hideMark/>
          </w:tcPr>
          <w:p w14:paraId="05819F7D" w14:textId="77777777" w:rsidR="00E8731D" w:rsidRPr="002326C1" w:rsidRDefault="00E8731D" w:rsidP="00BF4481">
            <w:pPr>
              <w:pStyle w:val="SAPTableHeader"/>
              <w:rPr>
                <w:lang w:val="en-US"/>
              </w:rPr>
            </w:pPr>
            <w:r w:rsidRPr="002326C1">
              <w:rPr>
                <w:lang w:val="en-US"/>
              </w:rPr>
              <w:t>Additional Information</w:t>
            </w:r>
          </w:p>
        </w:tc>
      </w:tr>
      <w:tr w:rsidR="00E8731D" w:rsidRPr="00A41C57" w14:paraId="395A48FB" w14:textId="77777777" w:rsidTr="00BF4481">
        <w:trPr>
          <w:trHeight w:val="360"/>
        </w:trPr>
        <w:tc>
          <w:tcPr>
            <w:tcW w:w="9602" w:type="dxa"/>
            <w:tcBorders>
              <w:top w:val="single" w:sz="8" w:space="0" w:color="999999"/>
              <w:left w:val="single" w:sz="8" w:space="0" w:color="999999"/>
              <w:bottom w:val="single" w:sz="8" w:space="0" w:color="999999"/>
              <w:right w:val="single" w:sz="8" w:space="0" w:color="999999"/>
            </w:tcBorders>
          </w:tcPr>
          <w:p w14:paraId="45DD25B9" w14:textId="77777777" w:rsidR="00E8731D" w:rsidRPr="002326C1" w:rsidRDefault="00E8731D" w:rsidP="00BF4481">
            <w:pPr>
              <w:rPr>
                <w:lang w:val="en-US"/>
              </w:rPr>
            </w:pPr>
            <w:r w:rsidRPr="00920E6F">
              <w:rPr>
                <w:rStyle w:val="SAPScreenElement"/>
                <w:lang w:val="en-US"/>
              </w:rPr>
              <w:t>Date Learned</w:t>
            </w:r>
            <w:r w:rsidRPr="00920E6F">
              <w:rPr>
                <w:lang w:val="en-US"/>
              </w:rPr>
              <w:t>: select from calendar help the date on which the employer has been informed about the employee’s challenge</w:t>
            </w:r>
          </w:p>
        </w:tc>
        <w:tc>
          <w:tcPr>
            <w:tcW w:w="4680" w:type="dxa"/>
            <w:tcBorders>
              <w:top w:val="single" w:sz="8" w:space="0" w:color="999999"/>
              <w:left w:val="single" w:sz="8" w:space="0" w:color="999999"/>
              <w:right w:val="single" w:sz="8" w:space="0" w:color="999999"/>
            </w:tcBorders>
          </w:tcPr>
          <w:p w14:paraId="4FFD094A" w14:textId="5828C017" w:rsidR="00E8731D" w:rsidRPr="002326C1" w:rsidRDefault="00E8731D" w:rsidP="00BF4481">
            <w:pPr>
              <w:rPr>
                <w:lang w:val="en-US"/>
              </w:rPr>
            </w:pPr>
            <w:r>
              <w:rPr>
                <w:lang w:val="en-US"/>
              </w:rPr>
              <w:t>Thi</w:t>
            </w:r>
            <w:r w:rsidRPr="00920E6F">
              <w:rPr>
                <w:lang w:val="en-US"/>
              </w:rPr>
              <w:t>s field need</w:t>
            </w:r>
            <w:r>
              <w:rPr>
                <w:lang w:val="en-US"/>
              </w:rPr>
              <w:t>s</w:t>
            </w:r>
            <w:r w:rsidRPr="00920E6F">
              <w:rPr>
                <w:lang w:val="en-US"/>
              </w:rPr>
              <w:t xml:space="preserve"> to be filled only in case you have selected </w:t>
            </w:r>
            <w:r w:rsidR="00AC5720" w:rsidRPr="00920E6F">
              <w:rPr>
                <w:lang w:val="en-US"/>
              </w:rPr>
              <w:t>value</w:t>
            </w:r>
            <w:r w:rsidR="00AC5720" w:rsidRPr="00920E6F">
              <w:rPr>
                <w:rStyle w:val="SAPUserEntry"/>
                <w:lang w:val="en-US"/>
              </w:rPr>
              <w:t xml:space="preserve"> Yes</w:t>
            </w:r>
            <w:r w:rsidR="00AC5720">
              <w:rPr>
                <w:rStyle w:val="SAPUserEntry"/>
                <w:lang w:val="en-US"/>
              </w:rPr>
              <w:t xml:space="preserve"> </w:t>
            </w:r>
            <w:r w:rsidRPr="00920E6F">
              <w:rPr>
                <w:lang w:val="en-US"/>
              </w:rPr>
              <w:t xml:space="preserve">for field </w:t>
            </w:r>
            <w:r w:rsidRPr="00920E6F">
              <w:rPr>
                <w:rStyle w:val="SAPScreenElement"/>
                <w:lang w:val="en-US"/>
              </w:rPr>
              <w:t>Challenge Status</w:t>
            </w:r>
            <w:r w:rsidRPr="00466471">
              <w:rPr>
                <w:lang w:val="en-US"/>
              </w:rPr>
              <w:t>, located</w:t>
            </w:r>
            <w:r w:rsidRPr="003A18EB">
              <w:rPr>
                <w:lang w:val="en-US"/>
              </w:rPr>
              <w:t xml:space="preserve"> </w:t>
            </w:r>
            <w:r>
              <w:rPr>
                <w:lang w:val="en-US"/>
              </w:rPr>
              <w:t xml:space="preserve">in </w:t>
            </w:r>
            <w:r w:rsidRPr="002326C1">
              <w:rPr>
                <w:lang w:val="en-US"/>
              </w:rPr>
              <w:t xml:space="preserve">the </w:t>
            </w:r>
            <w:r w:rsidRPr="002326C1">
              <w:rPr>
                <w:rStyle w:val="SAPScreenElement"/>
                <w:lang w:val="en-US"/>
              </w:rPr>
              <w:t xml:space="preserve">Personal Information </w:t>
            </w:r>
            <w:r w:rsidRPr="002326C1">
              <w:rPr>
                <w:lang w:val="en-US"/>
              </w:rPr>
              <w:t>block</w:t>
            </w:r>
            <w:r w:rsidR="00AC5720">
              <w:rPr>
                <w:lang w:val="en-US"/>
              </w:rPr>
              <w:t>.</w:t>
            </w:r>
          </w:p>
        </w:tc>
      </w:tr>
      <w:tr w:rsidR="00E8731D" w:rsidRPr="00A41C57" w14:paraId="32005453" w14:textId="77777777" w:rsidTr="00BF4481">
        <w:trPr>
          <w:trHeight w:val="360"/>
        </w:trPr>
        <w:tc>
          <w:tcPr>
            <w:tcW w:w="9602" w:type="dxa"/>
            <w:tcBorders>
              <w:top w:val="single" w:sz="8" w:space="0" w:color="999999"/>
              <w:left w:val="single" w:sz="8" w:space="0" w:color="999999"/>
              <w:bottom w:val="single" w:sz="8" w:space="0" w:color="999999"/>
              <w:right w:val="single" w:sz="8" w:space="0" w:color="999999"/>
            </w:tcBorders>
          </w:tcPr>
          <w:p w14:paraId="57AE8AA4" w14:textId="77777777" w:rsidR="00E8731D" w:rsidRPr="00920E6F" w:rsidRDefault="00E8731D" w:rsidP="00BF4481">
            <w:pPr>
              <w:rPr>
                <w:rStyle w:val="SAPScreenElement"/>
                <w:lang w:val="en-US"/>
              </w:rPr>
            </w:pPr>
            <w:r w:rsidRPr="00920E6F">
              <w:rPr>
                <w:rStyle w:val="SAPScreenElement"/>
                <w:lang w:val="en-US"/>
              </w:rPr>
              <w:t xml:space="preserve">Ethnic Group: </w:t>
            </w:r>
            <w:r w:rsidRPr="00920E6F">
              <w:rPr>
                <w:lang w:val="en-US"/>
              </w:rPr>
              <w:t>select from drop-down</w:t>
            </w:r>
          </w:p>
        </w:tc>
        <w:tc>
          <w:tcPr>
            <w:tcW w:w="4680" w:type="dxa"/>
            <w:tcBorders>
              <w:top w:val="single" w:sz="8" w:space="0" w:color="999999"/>
              <w:left w:val="single" w:sz="8" w:space="0" w:color="999999"/>
              <w:right w:val="single" w:sz="8" w:space="0" w:color="999999"/>
            </w:tcBorders>
          </w:tcPr>
          <w:p w14:paraId="5E099E07" w14:textId="77777777" w:rsidR="00E8731D" w:rsidRPr="00920E6F" w:rsidRDefault="00E8731D" w:rsidP="00BF4481">
            <w:pPr>
              <w:rPr>
                <w:lang w:val="en-US"/>
              </w:rPr>
            </w:pPr>
          </w:p>
        </w:tc>
      </w:tr>
      <w:tr w:rsidR="00E8731D" w:rsidRPr="00A41C57" w14:paraId="763A7F01" w14:textId="77777777" w:rsidTr="00BF4481">
        <w:trPr>
          <w:trHeight w:val="360"/>
        </w:trPr>
        <w:tc>
          <w:tcPr>
            <w:tcW w:w="9602" w:type="dxa"/>
            <w:tcBorders>
              <w:top w:val="single" w:sz="8" w:space="0" w:color="999999"/>
              <w:left w:val="single" w:sz="8" w:space="0" w:color="999999"/>
              <w:bottom w:val="single" w:sz="8" w:space="0" w:color="999999"/>
              <w:right w:val="single" w:sz="8" w:space="0" w:color="999999"/>
            </w:tcBorders>
          </w:tcPr>
          <w:p w14:paraId="51AFCF90" w14:textId="77777777" w:rsidR="00E8731D" w:rsidRPr="00920E6F" w:rsidRDefault="00E8731D" w:rsidP="00BF4481">
            <w:pPr>
              <w:rPr>
                <w:rStyle w:val="SAPScreenElement"/>
                <w:lang w:val="en-US"/>
              </w:rPr>
            </w:pPr>
            <w:r w:rsidRPr="00920E6F">
              <w:rPr>
                <w:rStyle w:val="SAPScreenElement"/>
                <w:lang w:val="en-US"/>
              </w:rPr>
              <w:t xml:space="preserve">Military Status: </w:t>
            </w:r>
            <w:r w:rsidRPr="00920E6F">
              <w:rPr>
                <w:lang w:val="en-US"/>
              </w:rPr>
              <w:t>select from drop-down</w:t>
            </w:r>
          </w:p>
        </w:tc>
        <w:tc>
          <w:tcPr>
            <w:tcW w:w="4680" w:type="dxa"/>
            <w:tcBorders>
              <w:top w:val="single" w:sz="8" w:space="0" w:color="999999"/>
              <w:left w:val="single" w:sz="8" w:space="0" w:color="999999"/>
              <w:right w:val="single" w:sz="8" w:space="0" w:color="999999"/>
            </w:tcBorders>
          </w:tcPr>
          <w:p w14:paraId="60BAB83A" w14:textId="77777777" w:rsidR="00E8731D" w:rsidRPr="00920E6F" w:rsidRDefault="00E8731D" w:rsidP="00BF4481">
            <w:pPr>
              <w:rPr>
                <w:lang w:val="en-US"/>
              </w:rPr>
            </w:pPr>
          </w:p>
        </w:tc>
      </w:tr>
      <w:tr w:rsidR="00E8731D" w:rsidRPr="00A41C57" w14:paraId="096E8E10" w14:textId="77777777" w:rsidTr="00BF4481">
        <w:trPr>
          <w:trHeight w:val="360"/>
        </w:trPr>
        <w:tc>
          <w:tcPr>
            <w:tcW w:w="9602" w:type="dxa"/>
            <w:tcBorders>
              <w:top w:val="single" w:sz="8" w:space="0" w:color="999999"/>
              <w:left w:val="single" w:sz="8" w:space="0" w:color="999999"/>
              <w:bottom w:val="single" w:sz="8" w:space="0" w:color="999999"/>
              <w:right w:val="single" w:sz="8" w:space="0" w:color="999999"/>
            </w:tcBorders>
          </w:tcPr>
          <w:p w14:paraId="3D2745D2" w14:textId="77777777" w:rsidR="00E8731D" w:rsidRPr="00920E6F" w:rsidRDefault="00E8731D" w:rsidP="00BF4481">
            <w:pPr>
              <w:rPr>
                <w:rStyle w:val="SAPScreenElement"/>
                <w:lang w:val="en-US"/>
              </w:rPr>
            </w:pPr>
            <w:r w:rsidRPr="00920E6F">
              <w:rPr>
                <w:rStyle w:val="SAPScreenElement"/>
                <w:lang w:val="en-US"/>
              </w:rPr>
              <w:t xml:space="preserve">Religion: </w:t>
            </w:r>
            <w:r w:rsidRPr="00920E6F">
              <w:rPr>
                <w:lang w:val="en-US"/>
              </w:rPr>
              <w:t>select from drop-down</w:t>
            </w:r>
          </w:p>
        </w:tc>
        <w:tc>
          <w:tcPr>
            <w:tcW w:w="4680" w:type="dxa"/>
            <w:tcBorders>
              <w:top w:val="single" w:sz="8" w:space="0" w:color="999999"/>
              <w:left w:val="single" w:sz="8" w:space="0" w:color="999999"/>
              <w:right w:val="single" w:sz="8" w:space="0" w:color="999999"/>
            </w:tcBorders>
          </w:tcPr>
          <w:p w14:paraId="26AE57E4" w14:textId="77777777" w:rsidR="00E8731D" w:rsidRPr="00920E6F" w:rsidRDefault="00E8731D" w:rsidP="00BF4481">
            <w:pPr>
              <w:rPr>
                <w:lang w:val="en-US"/>
              </w:rPr>
            </w:pPr>
          </w:p>
        </w:tc>
      </w:tr>
      <w:tr w:rsidR="00E8731D" w:rsidRPr="00A41C57" w14:paraId="08F75272" w14:textId="77777777" w:rsidTr="00BF4481">
        <w:trPr>
          <w:trHeight w:val="360"/>
        </w:trPr>
        <w:tc>
          <w:tcPr>
            <w:tcW w:w="9602" w:type="dxa"/>
            <w:tcBorders>
              <w:top w:val="single" w:sz="8" w:space="0" w:color="999999"/>
              <w:left w:val="single" w:sz="8" w:space="0" w:color="999999"/>
              <w:bottom w:val="single" w:sz="8" w:space="0" w:color="999999"/>
              <w:right w:val="single" w:sz="8" w:space="0" w:color="999999"/>
            </w:tcBorders>
          </w:tcPr>
          <w:p w14:paraId="714CB32F" w14:textId="77777777" w:rsidR="00E8731D" w:rsidRPr="00920E6F" w:rsidRDefault="00E8731D" w:rsidP="00BF4481">
            <w:pPr>
              <w:rPr>
                <w:rStyle w:val="SAPScreenElement"/>
                <w:lang w:val="en-US"/>
              </w:rPr>
            </w:pPr>
            <w:r w:rsidRPr="00920E6F">
              <w:rPr>
                <w:rStyle w:val="SAPScreenElement"/>
                <w:lang w:val="en-US"/>
              </w:rPr>
              <w:t>Number of Children:</w:t>
            </w:r>
            <w:r w:rsidRPr="00920E6F">
              <w:rPr>
                <w:lang w:val="en-US"/>
              </w:rPr>
              <w:t xml:space="preserve"> enter if appropriate</w:t>
            </w:r>
          </w:p>
        </w:tc>
        <w:tc>
          <w:tcPr>
            <w:tcW w:w="4680" w:type="dxa"/>
            <w:tcBorders>
              <w:top w:val="single" w:sz="8" w:space="0" w:color="999999"/>
              <w:left w:val="single" w:sz="8" w:space="0" w:color="999999"/>
              <w:right w:val="single" w:sz="8" w:space="0" w:color="999999"/>
            </w:tcBorders>
          </w:tcPr>
          <w:p w14:paraId="2682F4D5" w14:textId="77777777" w:rsidR="00E8731D" w:rsidRPr="00920E6F" w:rsidRDefault="00E8731D" w:rsidP="00BF4481">
            <w:pPr>
              <w:rPr>
                <w:lang w:val="en-US"/>
              </w:rPr>
            </w:pPr>
          </w:p>
        </w:tc>
      </w:tr>
      <w:tr w:rsidR="00E8731D" w:rsidRPr="00A41C57" w14:paraId="3BBECC0E" w14:textId="77777777" w:rsidTr="00BF4481">
        <w:trPr>
          <w:trHeight w:val="360"/>
        </w:trPr>
        <w:tc>
          <w:tcPr>
            <w:tcW w:w="9602" w:type="dxa"/>
            <w:tcBorders>
              <w:top w:val="single" w:sz="8" w:space="0" w:color="999999"/>
              <w:left w:val="single" w:sz="8" w:space="0" w:color="999999"/>
              <w:bottom w:val="single" w:sz="8" w:space="0" w:color="999999"/>
              <w:right w:val="single" w:sz="8" w:space="0" w:color="999999"/>
            </w:tcBorders>
          </w:tcPr>
          <w:p w14:paraId="13228255" w14:textId="77777777" w:rsidR="00E8731D" w:rsidRPr="00920E6F" w:rsidRDefault="00E8731D" w:rsidP="00BF4481">
            <w:pPr>
              <w:rPr>
                <w:rStyle w:val="SAPScreenElement"/>
                <w:lang w:val="en-US"/>
              </w:rPr>
            </w:pPr>
            <w:r w:rsidRPr="00920E6F">
              <w:rPr>
                <w:rStyle w:val="SAPScreenElement"/>
                <w:lang w:val="en-US"/>
              </w:rPr>
              <w:t xml:space="preserve">Degree of Challenge: </w:t>
            </w:r>
            <w:r w:rsidRPr="00920E6F">
              <w:rPr>
                <w:lang w:val="en-US"/>
              </w:rPr>
              <w:t>enter appropriate percentage</w:t>
            </w:r>
          </w:p>
        </w:tc>
        <w:tc>
          <w:tcPr>
            <w:tcW w:w="4680" w:type="dxa"/>
            <w:vMerge w:val="restart"/>
            <w:tcBorders>
              <w:top w:val="single" w:sz="8" w:space="0" w:color="999999"/>
              <w:left w:val="single" w:sz="8" w:space="0" w:color="999999"/>
              <w:right w:val="single" w:sz="8" w:space="0" w:color="999999"/>
            </w:tcBorders>
          </w:tcPr>
          <w:p w14:paraId="2DEEC315" w14:textId="08AE0EB0" w:rsidR="00E8731D" w:rsidRPr="00920E6F" w:rsidRDefault="00E8731D" w:rsidP="00BF4481">
            <w:pPr>
              <w:rPr>
                <w:lang w:val="en-US"/>
              </w:rPr>
            </w:pPr>
            <w:r w:rsidRPr="00920E6F">
              <w:rPr>
                <w:lang w:val="en-US"/>
              </w:rPr>
              <w:t xml:space="preserve">These fields need to be filled only in case you have selected </w:t>
            </w:r>
            <w:r w:rsidR="00AC5720" w:rsidRPr="00920E6F">
              <w:rPr>
                <w:lang w:val="en-US"/>
              </w:rPr>
              <w:t>value</w:t>
            </w:r>
            <w:r w:rsidR="00AC5720" w:rsidRPr="00920E6F">
              <w:rPr>
                <w:rStyle w:val="SAPUserEntry"/>
                <w:lang w:val="en-US"/>
              </w:rPr>
              <w:t xml:space="preserve"> Yes</w:t>
            </w:r>
            <w:r w:rsidR="00AC5720">
              <w:rPr>
                <w:rStyle w:val="SAPUserEntry"/>
                <w:lang w:val="en-US"/>
              </w:rPr>
              <w:t xml:space="preserve"> </w:t>
            </w:r>
            <w:r w:rsidRPr="00920E6F">
              <w:rPr>
                <w:lang w:val="en-US"/>
              </w:rPr>
              <w:t xml:space="preserve">for field </w:t>
            </w:r>
            <w:r w:rsidRPr="00920E6F">
              <w:rPr>
                <w:rStyle w:val="SAPScreenElement"/>
                <w:lang w:val="en-US"/>
              </w:rPr>
              <w:t>Challenge Status</w:t>
            </w:r>
            <w:r w:rsidRPr="00466471">
              <w:rPr>
                <w:lang w:val="en-US"/>
              </w:rPr>
              <w:t>, located</w:t>
            </w:r>
            <w:r w:rsidRPr="003A18EB">
              <w:rPr>
                <w:lang w:val="en-US"/>
              </w:rPr>
              <w:t xml:space="preserve"> </w:t>
            </w:r>
            <w:r>
              <w:rPr>
                <w:lang w:val="en-US"/>
              </w:rPr>
              <w:t xml:space="preserve">in </w:t>
            </w:r>
            <w:r w:rsidRPr="002326C1">
              <w:rPr>
                <w:lang w:val="en-US"/>
              </w:rPr>
              <w:t xml:space="preserve">the </w:t>
            </w:r>
            <w:r w:rsidRPr="002326C1">
              <w:rPr>
                <w:rStyle w:val="SAPScreenElement"/>
                <w:lang w:val="en-US"/>
              </w:rPr>
              <w:t xml:space="preserve">Personal Information </w:t>
            </w:r>
            <w:r w:rsidRPr="002326C1">
              <w:rPr>
                <w:lang w:val="en-US"/>
              </w:rPr>
              <w:t>block</w:t>
            </w:r>
            <w:r w:rsidR="00AC5720">
              <w:rPr>
                <w:lang w:val="en-US"/>
              </w:rPr>
              <w:t>.</w:t>
            </w:r>
          </w:p>
        </w:tc>
      </w:tr>
      <w:tr w:rsidR="00E8731D" w:rsidRPr="00A41C57" w14:paraId="32ED9FC3" w14:textId="77777777" w:rsidTr="00BF4481">
        <w:trPr>
          <w:trHeight w:val="357"/>
        </w:trPr>
        <w:tc>
          <w:tcPr>
            <w:tcW w:w="9602" w:type="dxa"/>
            <w:tcBorders>
              <w:top w:val="single" w:sz="8" w:space="0" w:color="999999"/>
              <w:left w:val="single" w:sz="8" w:space="0" w:color="999999"/>
              <w:bottom w:val="single" w:sz="8" w:space="0" w:color="999999"/>
              <w:right w:val="single" w:sz="8" w:space="0" w:color="999999"/>
            </w:tcBorders>
          </w:tcPr>
          <w:p w14:paraId="21A6FD3E" w14:textId="77777777" w:rsidR="00E8731D" w:rsidRPr="002326C1" w:rsidRDefault="00E8731D" w:rsidP="00BF4481">
            <w:pPr>
              <w:rPr>
                <w:lang w:val="en-US"/>
              </w:rPr>
            </w:pPr>
            <w:r w:rsidRPr="00920E6F">
              <w:rPr>
                <w:rStyle w:val="SAPScreenElement"/>
                <w:lang w:val="en-US"/>
              </w:rPr>
              <w:t xml:space="preserve">Challenge Group: </w:t>
            </w:r>
            <w:r w:rsidRPr="00920E6F">
              <w:rPr>
                <w:lang w:val="en-US"/>
              </w:rPr>
              <w:t>select from drop-down</w:t>
            </w:r>
          </w:p>
        </w:tc>
        <w:tc>
          <w:tcPr>
            <w:tcW w:w="4680" w:type="dxa"/>
            <w:vMerge/>
            <w:tcBorders>
              <w:left w:val="single" w:sz="8" w:space="0" w:color="999999"/>
              <w:right w:val="single" w:sz="8" w:space="0" w:color="999999"/>
            </w:tcBorders>
          </w:tcPr>
          <w:p w14:paraId="1E4E0A4B" w14:textId="77777777" w:rsidR="00E8731D" w:rsidRPr="002326C1" w:rsidRDefault="00E8731D" w:rsidP="00BF4481">
            <w:pPr>
              <w:rPr>
                <w:lang w:val="en-US"/>
              </w:rPr>
            </w:pPr>
          </w:p>
        </w:tc>
      </w:tr>
      <w:tr w:rsidR="00E8731D" w:rsidRPr="00A41C57" w14:paraId="47CB247F" w14:textId="77777777" w:rsidTr="00BF4481">
        <w:trPr>
          <w:trHeight w:val="357"/>
        </w:trPr>
        <w:tc>
          <w:tcPr>
            <w:tcW w:w="9602" w:type="dxa"/>
            <w:tcBorders>
              <w:top w:val="single" w:sz="8" w:space="0" w:color="999999"/>
              <w:left w:val="single" w:sz="8" w:space="0" w:color="999999"/>
              <w:bottom w:val="single" w:sz="8" w:space="0" w:color="999999"/>
              <w:right w:val="single" w:sz="8" w:space="0" w:color="999999"/>
            </w:tcBorders>
          </w:tcPr>
          <w:p w14:paraId="6116BE60" w14:textId="77777777" w:rsidR="00E8731D" w:rsidRPr="002326C1" w:rsidRDefault="00E8731D" w:rsidP="00BF4481">
            <w:pPr>
              <w:rPr>
                <w:lang w:val="en-US"/>
              </w:rPr>
            </w:pPr>
            <w:r w:rsidRPr="00920E6F">
              <w:rPr>
                <w:rStyle w:val="SAPScreenElement"/>
                <w:lang w:val="en-US"/>
              </w:rPr>
              <w:t xml:space="preserve">Type of Challenge: </w:t>
            </w:r>
            <w:r w:rsidRPr="00920E6F">
              <w:rPr>
                <w:lang w:val="en-US"/>
              </w:rPr>
              <w:t>select from drop-down</w:t>
            </w:r>
          </w:p>
        </w:tc>
        <w:tc>
          <w:tcPr>
            <w:tcW w:w="4680" w:type="dxa"/>
            <w:vMerge/>
            <w:tcBorders>
              <w:left w:val="single" w:sz="8" w:space="0" w:color="999999"/>
              <w:right w:val="single" w:sz="8" w:space="0" w:color="999999"/>
            </w:tcBorders>
          </w:tcPr>
          <w:p w14:paraId="40924E1A" w14:textId="77777777" w:rsidR="00E8731D" w:rsidRPr="002326C1" w:rsidRDefault="00E8731D" w:rsidP="00BF4481">
            <w:pPr>
              <w:rPr>
                <w:lang w:val="en-US"/>
              </w:rPr>
            </w:pPr>
          </w:p>
        </w:tc>
      </w:tr>
      <w:tr w:rsidR="00E8731D" w:rsidRPr="00A41C57" w14:paraId="7A74472F" w14:textId="77777777" w:rsidTr="00BF4481">
        <w:trPr>
          <w:trHeight w:val="357"/>
        </w:trPr>
        <w:tc>
          <w:tcPr>
            <w:tcW w:w="9602" w:type="dxa"/>
            <w:tcBorders>
              <w:top w:val="single" w:sz="8" w:space="0" w:color="999999"/>
              <w:left w:val="single" w:sz="8" w:space="0" w:color="999999"/>
              <w:bottom w:val="single" w:sz="8" w:space="0" w:color="999999"/>
              <w:right w:val="single" w:sz="8" w:space="0" w:color="999999"/>
            </w:tcBorders>
          </w:tcPr>
          <w:p w14:paraId="5743E8F0" w14:textId="77777777" w:rsidR="00E8731D" w:rsidRPr="002326C1" w:rsidRDefault="00E8731D" w:rsidP="00BF4481">
            <w:pPr>
              <w:rPr>
                <w:lang w:val="en-US"/>
              </w:rPr>
            </w:pPr>
            <w:r w:rsidRPr="00920E6F">
              <w:rPr>
                <w:rStyle w:val="SAPScreenElement"/>
                <w:lang w:val="en-US"/>
              </w:rPr>
              <w:t xml:space="preserve">Issuing Authority: </w:t>
            </w:r>
            <w:r w:rsidRPr="00920E6F">
              <w:rPr>
                <w:lang w:val="en-US"/>
              </w:rPr>
              <w:t>enter the authority, which certified the challenge, as appropriate</w:t>
            </w:r>
          </w:p>
        </w:tc>
        <w:tc>
          <w:tcPr>
            <w:tcW w:w="4680" w:type="dxa"/>
            <w:vMerge/>
            <w:tcBorders>
              <w:left w:val="single" w:sz="8" w:space="0" w:color="999999"/>
              <w:right w:val="single" w:sz="8" w:space="0" w:color="999999"/>
            </w:tcBorders>
          </w:tcPr>
          <w:p w14:paraId="634C1FFE" w14:textId="77777777" w:rsidR="00E8731D" w:rsidRPr="002326C1" w:rsidRDefault="00E8731D" w:rsidP="00BF4481">
            <w:pPr>
              <w:rPr>
                <w:lang w:val="en-US"/>
              </w:rPr>
            </w:pPr>
          </w:p>
        </w:tc>
      </w:tr>
      <w:tr w:rsidR="00E8731D" w:rsidRPr="00A41C57" w14:paraId="045A8B79" w14:textId="77777777" w:rsidTr="00BF4481">
        <w:trPr>
          <w:trHeight w:val="357"/>
        </w:trPr>
        <w:tc>
          <w:tcPr>
            <w:tcW w:w="9602" w:type="dxa"/>
            <w:tcBorders>
              <w:top w:val="single" w:sz="8" w:space="0" w:color="999999"/>
              <w:left w:val="single" w:sz="8" w:space="0" w:color="999999"/>
              <w:bottom w:val="single" w:sz="8" w:space="0" w:color="999999"/>
              <w:right w:val="single" w:sz="8" w:space="0" w:color="999999"/>
            </w:tcBorders>
          </w:tcPr>
          <w:p w14:paraId="59DBD633" w14:textId="77777777" w:rsidR="00E8731D" w:rsidRPr="002326C1" w:rsidRDefault="00E8731D" w:rsidP="00BF4481">
            <w:pPr>
              <w:rPr>
                <w:lang w:val="en-US"/>
              </w:rPr>
            </w:pPr>
            <w:r w:rsidRPr="00920E6F">
              <w:rPr>
                <w:rStyle w:val="SAPScreenElement"/>
                <w:lang w:val="en-US"/>
              </w:rPr>
              <w:t xml:space="preserve">Reference Number: </w:t>
            </w:r>
            <w:r w:rsidRPr="00920E6F">
              <w:rPr>
                <w:lang w:val="en-US"/>
              </w:rPr>
              <w:t>enter the reference number of the official agency, which certified the challenge, as appropriate</w:t>
            </w:r>
          </w:p>
        </w:tc>
        <w:tc>
          <w:tcPr>
            <w:tcW w:w="4680" w:type="dxa"/>
            <w:vMerge/>
            <w:tcBorders>
              <w:left w:val="single" w:sz="8" w:space="0" w:color="999999"/>
              <w:bottom w:val="single" w:sz="8" w:space="0" w:color="999999"/>
              <w:right w:val="single" w:sz="8" w:space="0" w:color="999999"/>
            </w:tcBorders>
          </w:tcPr>
          <w:p w14:paraId="61B553BE" w14:textId="77777777" w:rsidR="00E8731D" w:rsidRPr="002326C1" w:rsidRDefault="00E8731D" w:rsidP="00BF4481">
            <w:pPr>
              <w:rPr>
                <w:lang w:val="en-US"/>
              </w:rPr>
            </w:pPr>
          </w:p>
        </w:tc>
      </w:tr>
      <w:tr w:rsidR="00E8731D" w:rsidRPr="004B7AA7" w14:paraId="6F5AE490" w14:textId="77777777" w:rsidTr="00BF4481">
        <w:trPr>
          <w:trHeight w:val="357"/>
        </w:trPr>
        <w:tc>
          <w:tcPr>
            <w:tcW w:w="9602" w:type="dxa"/>
            <w:tcBorders>
              <w:top w:val="single" w:sz="8" w:space="0" w:color="999999"/>
              <w:left w:val="single" w:sz="8" w:space="0" w:color="999999"/>
              <w:bottom w:val="single" w:sz="8" w:space="0" w:color="999999"/>
              <w:right w:val="single" w:sz="8" w:space="0" w:color="999999"/>
            </w:tcBorders>
          </w:tcPr>
          <w:p w14:paraId="20A56691" w14:textId="77777777" w:rsidR="00E8731D" w:rsidRPr="002326C1" w:rsidRDefault="00E8731D" w:rsidP="00BF4481">
            <w:pPr>
              <w:rPr>
                <w:lang w:val="en-US"/>
              </w:rPr>
            </w:pPr>
            <w:r w:rsidRPr="00920E6F">
              <w:rPr>
                <w:rStyle w:val="SAPScreenElement"/>
                <w:lang w:val="en-US"/>
              </w:rPr>
              <w:t xml:space="preserve">Standard Occupational Classification Code: </w:t>
            </w:r>
            <w:r w:rsidRPr="00920E6F">
              <w:rPr>
                <w:lang w:val="en-US"/>
              </w:rPr>
              <w:t>select from drop-down</w:t>
            </w:r>
          </w:p>
        </w:tc>
        <w:tc>
          <w:tcPr>
            <w:tcW w:w="4680" w:type="dxa"/>
            <w:tcBorders>
              <w:top w:val="single" w:sz="8" w:space="0" w:color="999999"/>
              <w:left w:val="single" w:sz="8" w:space="0" w:color="999999"/>
              <w:bottom w:val="single" w:sz="8" w:space="0" w:color="999999"/>
              <w:right w:val="single" w:sz="8" w:space="0" w:color="999999"/>
            </w:tcBorders>
          </w:tcPr>
          <w:p w14:paraId="045C98B4" w14:textId="77777777" w:rsidR="00E8731D" w:rsidRPr="002326C1" w:rsidRDefault="00E8731D" w:rsidP="00BF4481">
            <w:pPr>
              <w:rPr>
                <w:lang w:val="en-US"/>
              </w:rPr>
            </w:pPr>
          </w:p>
        </w:tc>
      </w:tr>
    </w:tbl>
    <w:p w14:paraId="129DA603" w14:textId="77777777" w:rsidR="002A1D5D" w:rsidRPr="00AE1E45" w:rsidRDefault="002A1D5D" w:rsidP="002A1D5D">
      <w:pPr>
        <w:pStyle w:val="Heading3"/>
        <w:spacing w:before="240" w:after="120"/>
        <w:rPr>
          <w:lang w:val="en-US"/>
        </w:rPr>
      </w:pPr>
      <w:bookmarkStart w:id="11703" w:name="_Toc507063234"/>
      <w:r w:rsidRPr="00AE1E45">
        <w:rPr>
          <w:lang w:val="en-US"/>
        </w:rPr>
        <w:t>Kingdom of Saudi Arabia (SA)</w:t>
      </w:r>
      <w:bookmarkEnd w:id="11703"/>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162"/>
        <w:gridCol w:w="6120"/>
      </w:tblGrid>
      <w:tr w:rsidR="002A1D5D" w:rsidRPr="002326C1" w14:paraId="2ABB6C82" w14:textId="77777777" w:rsidTr="002A1D5D">
        <w:trPr>
          <w:trHeight w:val="432"/>
          <w:tblHeader/>
        </w:trPr>
        <w:tc>
          <w:tcPr>
            <w:tcW w:w="8162" w:type="dxa"/>
            <w:tcBorders>
              <w:top w:val="single" w:sz="8" w:space="0" w:color="999999"/>
              <w:left w:val="single" w:sz="8" w:space="0" w:color="999999"/>
              <w:bottom w:val="single" w:sz="8" w:space="0" w:color="999999"/>
              <w:right w:val="single" w:sz="8" w:space="0" w:color="999999"/>
            </w:tcBorders>
            <w:shd w:val="clear" w:color="auto" w:fill="999999"/>
            <w:hideMark/>
          </w:tcPr>
          <w:p w14:paraId="44F67983"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6120" w:type="dxa"/>
            <w:tcBorders>
              <w:top w:val="single" w:sz="8" w:space="0" w:color="999999"/>
              <w:left w:val="single" w:sz="8" w:space="0" w:color="999999"/>
              <w:bottom w:val="single" w:sz="8" w:space="0" w:color="999999"/>
              <w:right w:val="single" w:sz="8" w:space="0" w:color="999999"/>
            </w:tcBorders>
            <w:shd w:val="clear" w:color="auto" w:fill="999999"/>
            <w:hideMark/>
          </w:tcPr>
          <w:p w14:paraId="3EA067D0" w14:textId="77777777" w:rsidR="002A1D5D" w:rsidRPr="002326C1" w:rsidRDefault="002A1D5D" w:rsidP="002A1D5D">
            <w:pPr>
              <w:pStyle w:val="SAPTableHeader"/>
              <w:rPr>
                <w:lang w:val="en-US"/>
              </w:rPr>
            </w:pPr>
            <w:r w:rsidRPr="002326C1">
              <w:rPr>
                <w:lang w:val="en-US"/>
              </w:rPr>
              <w:t>Additional Information</w:t>
            </w:r>
          </w:p>
        </w:tc>
      </w:tr>
      <w:tr w:rsidR="00967222" w:rsidRPr="00A41C57" w14:paraId="14EA3379" w14:textId="77777777" w:rsidTr="002A1D5D">
        <w:trPr>
          <w:trHeight w:val="360"/>
        </w:trPr>
        <w:tc>
          <w:tcPr>
            <w:tcW w:w="8162" w:type="dxa"/>
            <w:tcBorders>
              <w:top w:val="single" w:sz="8" w:space="0" w:color="999999"/>
              <w:left w:val="single" w:sz="8" w:space="0" w:color="999999"/>
              <w:bottom w:val="single" w:sz="8" w:space="0" w:color="999999"/>
              <w:right w:val="single" w:sz="8" w:space="0" w:color="999999"/>
            </w:tcBorders>
          </w:tcPr>
          <w:p w14:paraId="5449BDCD" w14:textId="5D394220" w:rsidR="00967222" w:rsidRPr="00984404" w:rsidRDefault="00967222" w:rsidP="00967222">
            <w:pPr>
              <w:rPr>
                <w:rStyle w:val="SAPScreenElement"/>
                <w:lang w:val="en-US"/>
              </w:rPr>
            </w:pPr>
            <w:r w:rsidRPr="00984404">
              <w:rPr>
                <w:rStyle w:val="SAPScreenElement"/>
                <w:lang w:val="en-US"/>
              </w:rPr>
              <w:t>Entry Date (Islamic):</w:t>
            </w:r>
            <w:r w:rsidRPr="00984404">
              <w:rPr>
                <w:lang w:val="en-US"/>
              </w:rPr>
              <w:t xml:space="preserve"> select from calendar help, if appropriate</w:t>
            </w:r>
          </w:p>
        </w:tc>
        <w:tc>
          <w:tcPr>
            <w:tcW w:w="6120" w:type="dxa"/>
            <w:tcBorders>
              <w:top w:val="single" w:sz="8" w:space="0" w:color="999999"/>
              <w:left w:val="single" w:sz="8" w:space="0" w:color="999999"/>
              <w:right w:val="single" w:sz="8" w:space="0" w:color="999999"/>
            </w:tcBorders>
          </w:tcPr>
          <w:p w14:paraId="78AAA3A8" w14:textId="77777777" w:rsidR="00967222" w:rsidRPr="00984404" w:rsidRDefault="00967222" w:rsidP="00967222">
            <w:pPr>
              <w:rPr>
                <w:color w:val="000000"/>
                <w:szCs w:val="19"/>
                <w:lang w:val="en-US"/>
              </w:rPr>
            </w:pPr>
            <w:r w:rsidRPr="00984404">
              <w:rPr>
                <w:color w:val="000000"/>
                <w:szCs w:val="19"/>
                <w:lang w:val="en-US"/>
              </w:rPr>
              <w:t>Date when the employee first entered the country with the given visa.</w:t>
            </w:r>
          </w:p>
          <w:p w14:paraId="455562A9" w14:textId="77777777" w:rsidR="00967222" w:rsidRPr="00984404" w:rsidRDefault="00967222" w:rsidP="00967222">
            <w:pPr>
              <w:pStyle w:val="SAPNoteHeading"/>
              <w:ind w:left="0"/>
              <w:rPr>
                <w:lang w:val="en-US"/>
              </w:rPr>
            </w:pPr>
            <w:r w:rsidRPr="00984404">
              <w:rPr>
                <w:noProof/>
                <w:lang w:val="en-US"/>
              </w:rPr>
              <w:drawing>
                <wp:inline distT="0" distB="0" distL="0" distR="0" wp14:anchorId="39E39C05" wp14:editId="6BE55071">
                  <wp:extent cx="225425" cy="225425"/>
                  <wp:effectExtent l="0" t="0" r="0" b="3175"/>
                  <wp:docPr id="4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Pr>
                <w:lang w:val="en-US"/>
              </w:rPr>
              <w:t> Note</w:t>
            </w:r>
          </w:p>
          <w:p w14:paraId="2C0347E7" w14:textId="77B6C655" w:rsidR="00967222" w:rsidRPr="00984404" w:rsidRDefault="00967222" w:rsidP="00967222">
            <w:pPr>
              <w:rPr>
                <w:lang w:val="en-US"/>
              </w:rPr>
            </w:pPr>
            <w:r w:rsidRPr="00984404">
              <w:rPr>
                <w:lang w:val="en-US"/>
              </w:rPr>
              <w:t>This field is relevant for non-Saudi employees only.</w:t>
            </w:r>
          </w:p>
        </w:tc>
      </w:tr>
      <w:tr w:rsidR="00967222" w:rsidRPr="00A41C57" w14:paraId="690B9B24" w14:textId="77777777" w:rsidTr="002A1D5D">
        <w:trPr>
          <w:trHeight w:val="360"/>
        </w:trPr>
        <w:tc>
          <w:tcPr>
            <w:tcW w:w="8162" w:type="dxa"/>
            <w:tcBorders>
              <w:top w:val="single" w:sz="8" w:space="0" w:color="999999"/>
              <w:left w:val="single" w:sz="8" w:space="0" w:color="999999"/>
              <w:bottom w:val="single" w:sz="8" w:space="0" w:color="999999"/>
              <w:right w:val="single" w:sz="8" w:space="0" w:color="999999"/>
            </w:tcBorders>
          </w:tcPr>
          <w:p w14:paraId="733E77D0" w14:textId="77777777" w:rsidR="00967222" w:rsidRPr="002326C1" w:rsidRDefault="00967222" w:rsidP="00967222">
            <w:pPr>
              <w:rPr>
                <w:lang w:val="en-US"/>
              </w:rPr>
            </w:pPr>
            <w:r w:rsidRPr="00984404">
              <w:rPr>
                <w:rStyle w:val="SAPScreenElement"/>
                <w:lang w:val="en-US"/>
              </w:rPr>
              <w:t>Date Learned</w:t>
            </w:r>
            <w:r w:rsidRPr="00984404">
              <w:rPr>
                <w:lang w:val="en-US"/>
              </w:rPr>
              <w:t>: select from calendar help the date on which the employer has been informed about the employee’s challenge</w:t>
            </w:r>
          </w:p>
        </w:tc>
        <w:tc>
          <w:tcPr>
            <w:tcW w:w="6120" w:type="dxa"/>
            <w:vMerge w:val="restart"/>
            <w:tcBorders>
              <w:top w:val="single" w:sz="8" w:space="0" w:color="999999"/>
              <w:left w:val="single" w:sz="8" w:space="0" w:color="999999"/>
              <w:right w:val="single" w:sz="8" w:space="0" w:color="999999"/>
            </w:tcBorders>
          </w:tcPr>
          <w:p w14:paraId="3E87566E" w14:textId="66763514" w:rsidR="00967222" w:rsidRPr="002326C1" w:rsidRDefault="00967222" w:rsidP="00967222">
            <w:pPr>
              <w:rPr>
                <w:lang w:val="en-US"/>
              </w:rPr>
            </w:pPr>
            <w:r w:rsidRPr="00984404">
              <w:rPr>
                <w:lang w:val="en-US"/>
              </w:rPr>
              <w:t xml:space="preserve">These fields need to be filled only in case you have selected </w:t>
            </w:r>
            <w:r w:rsidR="00AC5720" w:rsidRPr="00984404">
              <w:rPr>
                <w:lang w:val="en-US"/>
              </w:rPr>
              <w:t>value</w:t>
            </w:r>
            <w:r w:rsidR="00AC5720" w:rsidRPr="00984404">
              <w:rPr>
                <w:rStyle w:val="SAPUserEntry"/>
                <w:lang w:val="en-US"/>
              </w:rPr>
              <w:t xml:space="preserve"> Yes</w:t>
            </w:r>
            <w:r w:rsidR="00AC5720">
              <w:rPr>
                <w:rStyle w:val="SAPUserEntry"/>
                <w:lang w:val="en-US"/>
              </w:rPr>
              <w:t xml:space="preserve"> </w:t>
            </w:r>
            <w:r w:rsidRPr="00984404">
              <w:rPr>
                <w:lang w:val="en-US"/>
              </w:rPr>
              <w:t xml:space="preserve">for field </w:t>
            </w:r>
            <w:r w:rsidRPr="00984404">
              <w:rPr>
                <w:rStyle w:val="SAPScreenElement"/>
                <w:lang w:val="en-US"/>
              </w:rPr>
              <w:t>Challenge Status</w:t>
            </w:r>
            <w:r w:rsidRPr="00466471">
              <w:rPr>
                <w:lang w:val="en-US"/>
              </w:rPr>
              <w:t>, located</w:t>
            </w:r>
            <w:r w:rsidRPr="003A18EB">
              <w:rPr>
                <w:lang w:val="en-US"/>
              </w:rPr>
              <w:t xml:space="preserve"> </w:t>
            </w:r>
            <w:r>
              <w:rPr>
                <w:lang w:val="en-US"/>
              </w:rPr>
              <w:t xml:space="preserve">in </w:t>
            </w:r>
            <w:r w:rsidRPr="002326C1">
              <w:rPr>
                <w:lang w:val="en-US"/>
              </w:rPr>
              <w:t xml:space="preserve">the </w:t>
            </w:r>
            <w:r w:rsidRPr="002326C1">
              <w:rPr>
                <w:rStyle w:val="SAPScreenElement"/>
                <w:lang w:val="en-US"/>
              </w:rPr>
              <w:t xml:space="preserve">Personal Information </w:t>
            </w:r>
            <w:r w:rsidRPr="002326C1">
              <w:rPr>
                <w:lang w:val="en-US"/>
              </w:rPr>
              <w:t>block</w:t>
            </w:r>
            <w:r w:rsidR="00AC5720">
              <w:rPr>
                <w:lang w:val="en-US"/>
              </w:rPr>
              <w:t>.</w:t>
            </w:r>
          </w:p>
        </w:tc>
      </w:tr>
      <w:tr w:rsidR="00967222" w:rsidRPr="00A41C57" w14:paraId="200CFA8D" w14:textId="77777777" w:rsidTr="002A1D5D">
        <w:trPr>
          <w:trHeight w:val="357"/>
        </w:trPr>
        <w:tc>
          <w:tcPr>
            <w:tcW w:w="8162" w:type="dxa"/>
            <w:tcBorders>
              <w:top w:val="single" w:sz="8" w:space="0" w:color="999999"/>
              <w:left w:val="single" w:sz="8" w:space="0" w:color="999999"/>
              <w:bottom w:val="single" w:sz="8" w:space="0" w:color="999999"/>
              <w:right w:val="single" w:sz="8" w:space="0" w:color="999999"/>
            </w:tcBorders>
          </w:tcPr>
          <w:p w14:paraId="7D4BA478" w14:textId="77777777" w:rsidR="00967222" w:rsidRPr="002326C1" w:rsidRDefault="00967222" w:rsidP="00967222">
            <w:pPr>
              <w:rPr>
                <w:lang w:val="en-US"/>
              </w:rPr>
            </w:pPr>
            <w:r w:rsidRPr="00984404">
              <w:rPr>
                <w:rStyle w:val="SAPScreenElement"/>
                <w:lang w:val="en-US"/>
              </w:rPr>
              <w:t xml:space="preserve">Challenge Group: </w:t>
            </w:r>
            <w:r w:rsidRPr="00984404">
              <w:rPr>
                <w:lang w:val="en-US"/>
              </w:rPr>
              <w:t>select from drop-down</w:t>
            </w:r>
          </w:p>
        </w:tc>
        <w:tc>
          <w:tcPr>
            <w:tcW w:w="6120" w:type="dxa"/>
            <w:vMerge/>
            <w:tcBorders>
              <w:left w:val="single" w:sz="8" w:space="0" w:color="999999"/>
              <w:right w:val="single" w:sz="8" w:space="0" w:color="999999"/>
            </w:tcBorders>
          </w:tcPr>
          <w:p w14:paraId="59F17B1D" w14:textId="77777777" w:rsidR="00967222" w:rsidRPr="002326C1" w:rsidRDefault="00967222" w:rsidP="00967222">
            <w:pPr>
              <w:rPr>
                <w:lang w:val="en-US"/>
              </w:rPr>
            </w:pPr>
          </w:p>
        </w:tc>
      </w:tr>
      <w:tr w:rsidR="00967222" w:rsidRPr="00A41C57" w14:paraId="1CC9E69B" w14:textId="77777777" w:rsidTr="002A1D5D">
        <w:trPr>
          <w:trHeight w:val="357"/>
        </w:trPr>
        <w:tc>
          <w:tcPr>
            <w:tcW w:w="8162" w:type="dxa"/>
            <w:tcBorders>
              <w:top w:val="single" w:sz="8" w:space="0" w:color="999999"/>
              <w:left w:val="single" w:sz="8" w:space="0" w:color="999999"/>
              <w:bottom w:val="single" w:sz="8" w:space="0" w:color="999999"/>
              <w:right w:val="single" w:sz="8" w:space="0" w:color="999999"/>
            </w:tcBorders>
          </w:tcPr>
          <w:p w14:paraId="2CF4C618" w14:textId="77777777" w:rsidR="00967222" w:rsidRPr="002326C1" w:rsidRDefault="00967222" w:rsidP="00967222">
            <w:pPr>
              <w:rPr>
                <w:lang w:val="en-US"/>
              </w:rPr>
            </w:pPr>
            <w:r w:rsidRPr="00984404">
              <w:rPr>
                <w:rStyle w:val="SAPScreenElement"/>
                <w:lang w:val="en-US"/>
              </w:rPr>
              <w:t xml:space="preserve">Degree of Challenge: </w:t>
            </w:r>
            <w:r w:rsidRPr="00984404">
              <w:rPr>
                <w:lang w:val="en-US"/>
              </w:rPr>
              <w:t>enter appropriate percentage</w:t>
            </w:r>
          </w:p>
        </w:tc>
        <w:tc>
          <w:tcPr>
            <w:tcW w:w="6120" w:type="dxa"/>
            <w:vMerge/>
            <w:tcBorders>
              <w:left w:val="single" w:sz="8" w:space="0" w:color="999999"/>
              <w:right w:val="single" w:sz="8" w:space="0" w:color="999999"/>
            </w:tcBorders>
          </w:tcPr>
          <w:p w14:paraId="45605C83" w14:textId="77777777" w:rsidR="00967222" w:rsidRPr="002326C1" w:rsidRDefault="00967222" w:rsidP="00967222">
            <w:pPr>
              <w:rPr>
                <w:lang w:val="en-US"/>
              </w:rPr>
            </w:pPr>
          </w:p>
        </w:tc>
      </w:tr>
      <w:tr w:rsidR="00967222" w:rsidRPr="00A41C57" w14:paraId="664F3E84" w14:textId="77777777" w:rsidTr="002A1D5D">
        <w:trPr>
          <w:trHeight w:val="357"/>
        </w:trPr>
        <w:tc>
          <w:tcPr>
            <w:tcW w:w="8162" w:type="dxa"/>
            <w:tcBorders>
              <w:top w:val="single" w:sz="8" w:space="0" w:color="999999"/>
              <w:left w:val="single" w:sz="8" w:space="0" w:color="999999"/>
              <w:bottom w:val="single" w:sz="8" w:space="0" w:color="999999"/>
              <w:right w:val="single" w:sz="8" w:space="0" w:color="999999"/>
            </w:tcBorders>
          </w:tcPr>
          <w:p w14:paraId="08A09A0F" w14:textId="77777777" w:rsidR="00967222" w:rsidRPr="002326C1" w:rsidRDefault="00967222" w:rsidP="00967222">
            <w:pPr>
              <w:rPr>
                <w:lang w:val="en-US"/>
              </w:rPr>
            </w:pPr>
            <w:r w:rsidRPr="00984404">
              <w:rPr>
                <w:rStyle w:val="SAPScreenElement"/>
                <w:lang w:val="en-US"/>
              </w:rPr>
              <w:t xml:space="preserve">Type of Challenge: </w:t>
            </w:r>
            <w:r w:rsidRPr="00984404">
              <w:rPr>
                <w:lang w:val="en-US"/>
              </w:rPr>
              <w:t>select from drop-down</w:t>
            </w:r>
          </w:p>
        </w:tc>
        <w:tc>
          <w:tcPr>
            <w:tcW w:w="6120" w:type="dxa"/>
            <w:vMerge/>
            <w:tcBorders>
              <w:left w:val="single" w:sz="8" w:space="0" w:color="999999"/>
              <w:right w:val="single" w:sz="8" w:space="0" w:color="999999"/>
            </w:tcBorders>
          </w:tcPr>
          <w:p w14:paraId="1442EB72" w14:textId="77777777" w:rsidR="00967222" w:rsidRPr="002326C1" w:rsidRDefault="00967222" w:rsidP="00967222">
            <w:pPr>
              <w:rPr>
                <w:lang w:val="en-US"/>
              </w:rPr>
            </w:pPr>
          </w:p>
        </w:tc>
      </w:tr>
      <w:tr w:rsidR="00967222" w:rsidRPr="00A41C57" w14:paraId="21D5C04A" w14:textId="77777777" w:rsidTr="002A1D5D">
        <w:trPr>
          <w:trHeight w:val="357"/>
        </w:trPr>
        <w:tc>
          <w:tcPr>
            <w:tcW w:w="8162" w:type="dxa"/>
            <w:tcBorders>
              <w:top w:val="single" w:sz="8" w:space="0" w:color="999999"/>
              <w:left w:val="single" w:sz="8" w:space="0" w:color="999999"/>
              <w:bottom w:val="single" w:sz="8" w:space="0" w:color="999999"/>
              <w:right w:val="single" w:sz="8" w:space="0" w:color="999999"/>
            </w:tcBorders>
          </w:tcPr>
          <w:p w14:paraId="091E4072" w14:textId="77777777" w:rsidR="00967222" w:rsidRPr="002326C1" w:rsidRDefault="00967222" w:rsidP="00967222">
            <w:pPr>
              <w:rPr>
                <w:lang w:val="en-US"/>
              </w:rPr>
            </w:pPr>
            <w:r w:rsidRPr="00984404">
              <w:rPr>
                <w:rStyle w:val="SAPScreenElement"/>
                <w:lang w:val="en-US"/>
              </w:rPr>
              <w:t xml:space="preserve">Issuing Authority: </w:t>
            </w:r>
            <w:r w:rsidRPr="00984404">
              <w:rPr>
                <w:lang w:val="en-US"/>
              </w:rPr>
              <w:t>enter the authority, which certified the challenge, as appropriate</w:t>
            </w:r>
          </w:p>
        </w:tc>
        <w:tc>
          <w:tcPr>
            <w:tcW w:w="6120" w:type="dxa"/>
            <w:vMerge/>
            <w:tcBorders>
              <w:left w:val="single" w:sz="8" w:space="0" w:color="999999"/>
              <w:right w:val="single" w:sz="8" w:space="0" w:color="999999"/>
            </w:tcBorders>
          </w:tcPr>
          <w:p w14:paraId="689B1DDE" w14:textId="77777777" w:rsidR="00967222" w:rsidRPr="002326C1" w:rsidRDefault="00967222" w:rsidP="00967222">
            <w:pPr>
              <w:rPr>
                <w:lang w:val="en-US"/>
              </w:rPr>
            </w:pPr>
          </w:p>
        </w:tc>
      </w:tr>
      <w:tr w:rsidR="00967222" w:rsidRPr="00A41C57" w14:paraId="15E5DC29" w14:textId="77777777" w:rsidTr="002A1D5D">
        <w:trPr>
          <w:trHeight w:val="357"/>
        </w:trPr>
        <w:tc>
          <w:tcPr>
            <w:tcW w:w="8162" w:type="dxa"/>
            <w:tcBorders>
              <w:top w:val="single" w:sz="8" w:space="0" w:color="999999"/>
              <w:left w:val="single" w:sz="8" w:space="0" w:color="999999"/>
              <w:bottom w:val="single" w:sz="8" w:space="0" w:color="999999"/>
              <w:right w:val="single" w:sz="8" w:space="0" w:color="999999"/>
            </w:tcBorders>
          </w:tcPr>
          <w:p w14:paraId="203EAD47" w14:textId="77777777" w:rsidR="00967222" w:rsidRPr="002326C1" w:rsidRDefault="00967222" w:rsidP="00967222">
            <w:pPr>
              <w:rPr>
                <w:lang w:val="en-US"/>
              </w:rPr>
            </w:pPr>
            <w:r w:rsidRPr="00984404">
              <w:rPr>
                <w:rStyle w:val="SAPScreenElement"/>
                <w:lang w:val="en-US"/>
              </w:rPr>
              <w:lastRenderedPageBreak/>
              <w:t xml:space="preserve">Reference Number: </w:t>
            </w:r>
            <w:r w:rsidRPr="00984404">
              <w:rPr>
                <w:lang w:val="en-US"/>
              </w:rPr>
              <w:t>enter the reference number of the official agency, which certified the challenge, as appropriate</w:t>
            </w:r>
          </w:p>
        </w:tc>
        <w:tc>
          <w:tcPr>
            <w:tcW w:w="6120" w:type="dxa"/>
            <w:vMerge/>
            <w:tcBorders>
              <w:left w:val="single" w:sz="8" w:space="0" w:color="999999"/>
              <w:bottom w:val="single" w:sz="8" w:space="0" w:color="999999"/>
              <w:right w:val="single" w:sz="8" w:space="0" w:color="999999"/>
            </w:tcBorders>
          </w:tcPr>
          <w:p w14:paraId="1F8A40D5" w14:textId="77777777" w:rsidR="00967222" w:rsidRPr="002326C1" w:rsidRDefault="00967222" w:rsidP="00967222">
            <w:pPr>
              <w:rPr>
                <w:lang w:val="en-US"/>
              </w:rPr>
            </w:pPr>
          </w:p>
        </w:tc>
      </w:tr>
      <w:tr w:rsidR="00967222" w:rsidRPr="00A41C57" w14:paraId="558B6694" w14:textId="77777777" w:rsidTr="002A1D5D">
        <w:trPr>
          <w:trHeight w:val="357"/>
        </w:trPr>
        <w:tc>
          <w:tcPr>
            <w:tcW w:w="8162" w:type="dxa"/>
            <w:tcBorders>
              <w:top w:val="single" w:sz="8" w:space="0" w:color="999999"/>
              <w:left w:val="single" w:sz="8" w:space="0" w:color="999999"/>
              <w:bottom w:val="single" w:sz="8" w:space="0" w:color="999999"/>
              <w:right w:val="single" w:sz="8" w:space="0" w:color="999999"/>
            </w:tcBorders>
          </w:tcPr>
          <w:p w14:paraId="2E3BCDE3" w14:textId="77777777" w:rsidR="00967222" w:rsidRPr="002326C1" w:rsidRDefault="00967222" w:rsidP="00967222">
            <w:pPr>
              <w:rPr>
                <w:lang w:val="en-US"/>
              </w:rPr>
            </w:pPr>
            <w:r w:rsidRPr="00984404">
              <w:rPr>
                <w:rStyle w:val="SAPScreenElement"/>
                <w:lang w:val="en-US"/>
              </w:rPr>
              <w:t xml:space="preserve">Religion: </w:t>
            </w:r>
            <w:r w:rsidRPr="00984404">
              <w:rPr>
                <w:lang w:val="en-US"/>
              </w:rPr>
              <w:t>select from drop-down</w:t>
            </w:r>
          </w:p>
        </w:tc>
        <w:tc>
          <w:tcPr>
            <w:tcW w:w="6120" w:type="dxa"/>
            <w:tcBorders>
              <w:top w:val="single" w:sz="8" w:space="0" w:color="999999"/>
              <w:left w:val="single" w:sz="8" w:space="0" w:color="999999"/>
              <w:bottom w:val="single" w:sz="8" w:space="0" w:color="999999"/>
              <w:right w:val="single" w:sz="8" w:space="0" w:color="999999"/>
            </w:tcBorders>
          </w:tcPr>
          <w:p w14:paraId="475651C2" w14:textId="77777777" w:rsidR="00967222" w:rsidRPr="002326C1" w:rsidRDefault="00967222" w:rsidP="00967222">
            <w:pPr>
              <w:rPr>
                <w:lang w:val="en-US"/>
              </w:rPr>
            </w:pPr>
          </w:p>
        </w:tc>
      </w:tr>
      <w:tr w:rsidR="00967222" w:rsidRPr="00A41C57" w14:paraId="1133B613" w14:textId="77777777" w:rsidTr="002A1D5D">
        <w:trPr>
          <w:trHeight w:val="357"/>
        </w:trPr>
        <w:tc>
          <w:tcPr>
            <w:tcW w:w="8162" w:type="dxa"/>
            <w:tcBorders>
              <w:top w:val="single" w:sz="8" w:space="0" w:color="999999"/>
              <w:left w:val="single" w:sz="8" w:space="0" w:color="999999"/>
              <w:bottom w:val="single" w:sz="8" w:space="0" w:color="999999"/>
              <w:right w:val="single" w:sz="8" w:space="0" w:color="999999"/>
            </w:tcBorders>
          </w:tcPr>
          <w:p w14:paraId="5FEB1335" w14:textId="77777777" w:rsidR="00967222" w:rsidRPr="002326C1" w:rsidRDefault="00967222" w:rsidP="00967222">
            <w:pPr>
              <w:rPr>
                <w:lang w:val="en-US"/>
              </w:rPr>
            </w:pPr>
            <w:r w:rsidRPr="00984404">
              <w:rPr>
                <w:rStyle w:val="SAPScreenElement"/>
                <w:lang w:val="en-US"/>
              </w:rPr>
              <w:t>Blood Group:</w:t>
            </w:r>
            <w:r w:rsidRPr="00984404">
              <w:rPr>
                <w:lang w:val="en-US"/>
              </w:rPr>
              <w:t xml:space="preserve"> select from drop-down</w:t>
            </w:r>
          </w:p>
        </w:tc>
        <w:tc>
          <w:tcPr>
            <w:tcW w:w="6120" w:type="dxa"/>
            <w:tcBorders>
              <w:top w:val="single" w:sz="8" w:space="0" w:color="999999"/>
              <w:left w:val="single" w:sz="8" w:space="0" w:color="999999"/>
              <w:bottom w:val="single" w:sz="8" w:space="0" w:color="999999"/>
              <w:right w:val="single" w:sz="8" w:space="0" w:color="999999"/>
            </w:tcBorders>
          </w:tcPr>
          <w:p w14:paraId="584CB11E" w14:textId="77777777" w:rsidR="00967222" w:rsidRPr="002326C1" w:rsidRDefault="00967222" w:rsidP="00967222">
            <w:pPr>
              <w:rPr>
                <w:lang w:val="en-US"/>
              </w:rPr>
            </w:pPr>
          </w:p>
        </w:tc>
      </w:tr>
      <w:tr w:rsidR="00967222" w:rsidRPr="00A41C57" w14:paraId="4B6E6C7F" w14:textId="77777777" w:rsidTr="002A1D5D">
        <w:trPr>
          <w:trHeight w:val="357"/>
        </w:trPr>
        <w:tc>
          <w:tcPr>
            <w:tcW w:w="8162" w:type="dxa"/>
            <w:tcBorders>
              <w:top w:val="single" w:sz="8" w:space="0" w:color="999999"/>
              <w:left w:val="single" w:sz="8" w:space="0" w:color="999999"/>
              <w:bottom w:val="single" w:sz="8" w:space="0" w:color="999999"/>
              <w:right w:val="single" w:sz="8" w:space="0" w:color="999999"/>
            </w:tcBorders>
          </w:tcPr>
          <w:p w14:paraId="07DCB925" w14:textId="77777777" w:rsidR="00967222" w:rsidRPr="00984404" w:rsidRDefault="00967222" w:rsidP="00967222">
            <w:pPr>
              <w:rPr>
                <w:rStyle w:val="SAPScreenElement"/>
                <w:lang w:val="en-US"/>
              </w:rPr>
            </w:pPr>
            <w:r w:rsidRPr="00984404">
              <w:rPr>
                <w:lang w:val="en-US"/>
              </w:rPr>
              <w:t xml:space="preserve">In the </w:t>
            </w:r>
            <w:r w:rsidRPr="00984404">
              <w:rPr>
                <w:rStyle w:val="SAPScreenElement"/>
                <w:lang w:val="en-US"/>
              </w:rPr>
              <w:t xml:space="preserve">Global Information </w:t>
            </w:r>
            <w:r w:rsidRPr="00984404">
              <w:rPr>
                <w:lang w:val="en-US"/>
              </w:rPr>
              <w:t xml:space="preserve">block, select the </w:t>
            </w:r>
            <w:r w:rsidRPr="00984404">
              <w:rPr>
                <w:rStyle w:val="SAPScreenElement"/>
                <w:lang w:val="en-US"/>
              </w:rPr>
              <w:t>Show &lt;#&gt;</w:t>
            </w:r>
            <w:r w:rsidRPr="00984404">
              <w:rPr>
                <w:lang w:val="en-US"/>
              </w:rPr>
              <w:t xml:space="preserve"> </w:t>
            </w:r>
            <w:r w:rsidRPr="00984404">
              <w:rPr>
                <w:rStyle w:val="SAPScreenElement"/>
                <w:lang w:val="en-US"/>
              </w:rPr>
              <w:t>more fields</w:t>
            </w:r>
            <w:r w:rsidRPr="00984404">
              <w:rPr>
                <w:lang w:val="en-US"/>
              </w:rPr>
              <w:t xml:space="preserve"> link a</w:t>
            </w:r>
            <w:r>
              <w:rPr>
                <w:lang w:val="en-US"/>
              </w:rPr>
              <w:t xml:space="preserve">nd make the following entries: </w:t>
            </w:r>
          </w:p>
        </w:tc>
        <w:tc>
          <w:tcPr>
            <w:tcW w:w="6120" w:type="dxa"/>
            <w:tcBorders>
              <w:top w:val="single" w:sz="8" w:space="0" w:color="999999"/>
              <w:left w:val="single" w:sz="8" w:space="0" w:color="999999"/>
              <w:bottom w:val="single" w:sz="8" w:space="0" w:color="999999"/>
              <w:right w:val="single" w:sz="8" w:space="0" w:color="999999"/>
            </w:tcBorders>
          </w:tcPr>
          <w:p w14:paraId="39B7636F" w14:textId="77777777" w:rsidR="00967222" w:rsidRPr="002326C1" w:rsidRDefault="00967222" w:rsidP="00967222">
            <w:pPr>
              <w:rPr>
                <w:lang w:val="en-US"/>
              </w:rPr>
            </w:pPr>
          </w:p>
        </w:tc>
      </w:tr>
      <w:tr w:rsidR="00967222" w:rsidRPr="00A41C57" w14:paraId="422B5A26" w14:textId="77777777" w:rsidTr="002A1D5D">
        <w:trPr>
          <w:trHeight w:val="357"/>
        </w:trPr>
        <w:tc>
          <w:tcPr>
            <w:tcW w:w="8162" w:type="dxa"/>
            <w:tcBorders>
              <w:top w:val="single" w:sz="8" w:space="0" w:color="999999"/>
              <w:left w:val="single" w:sz="8" w:space="0" w:color="999999"/>
              <w:bottom w:val="single" w:sz="8" w:space="0" w:color="999999"/>
              <w:right w:val="single" w:sz="8" w:space="0" w:color="999999"/>
            </w:tcBorders>
          </w:tcPr>
          <w:p w14:paraId="66450F70" w14:textId="77777777" w:rsidR="00967222" w:rsidRPr="002326C1" w:rsidRDefault="00967222" w:rsidP="00967222">
            <w:pPr>
              <w:rPr>
                <w:lang w:val="en-US"/>
              </w:rPr>
            </w:pPr>
            <w:r w:rsidRPr="00984404">
              <w:rPr>
                <w:rStyle w:val="SAPScreenElement"/>
                <w:lang w:val="en-US"/>
              </w:rPr>
              <w:t>Home Airport:</w:t>
            </w:r>
            <w:r w:rsidRPr="00984404">
              <w:rPr>
                <w:i/>
                <w:lang w:val="en-US"/>
              </w:rPr>
              <w:t xml:space="preserve"> </w:t>
            </w:r>
            <w:r w:rsidRPr="00984404">
              <w:rPr>
                <w:lang w:val="en-US"/>
              </w:rPr>
              <w:t>enter if appropriate</w:t>
            </w:r>
          </w:p>
        </w:tc>
        <w:tc>
          <w:tcPr>
            <w:tcW w:w="6120" w:type="dxa"/>
            <w:tcBorders>
              <w:top w:val="single" w:sz="8" w:space="0" w:color="999999"/>
              <w:left w:val="single" w:sz="8" w:space="0" w:color="999999"/>
              <w:bottom w:val="single" w:sz="8" w:space="0" w:color="999999"/>
              <w:right w:val="single" w:sz="8" w:space="0" w:color="999999"/>
            </w:tcBorders>
          </w:tcPr>
          <w:p w14:paraId="026E2A96" w14:textId="77777777" w:rsidR="00967222" w:rsidRPr="00984404" w:rsidRDefault="00967222" w:rsidP="00967222">
            <w:pPr>
              <w:pStyle w:val="SAPNoteHeading"/>
              <w:ind w:left="0"/>
              <w:rPr>
                <w:lang w:val="en-US"/>
              </w:rPr>
            </w:pPr>
            <w:r w:rsidRPr="00984404">
              <w:rPr>
                <w:noProof/>
                <w:lang w:val="en-US"/>
              </w:rPr>
              <w:drawing>
                <wp:inline distT="0" distB="0" distL="0" distR="0" wp14:anchorId="749A31FF" wp14:editId="5A7CEAD0">
                  <wp:extent cx="225425" cy="225425"/>
                  <wp:effectExtent l="0" t="0" r="0" b="3175"/>
                  <wp:docPr id="4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Pr>
                <w:lang w:val="en-US"/>
              </w:rPr>
              <w:t> Note</w:t>
            </w:r>
          </w:p>
          <w:p w14:paraId="57646960" w14:textId="77777777" w:rsidR="00967222" w:rsidRPr="002326C1" w:rsidRDefault="00967222" w:rsidP="00967222">
            <w:pPr>
              <w:rPr>
                <w:lang w:val="en-US"/>
              </w:rPr>
            </w:pPr>
            <w:r w:rsidRPr="00984404">
              <w:rPr>
                <w:lang w:val="en-US"/>
              </w:rPr>
              <w:t>This field is relevant for non-Saudi employees only.</w:t>
            </w:r>
          </w:p>
        </w:tc>
      </w:tr>
      <w:tr w:rsidR="00967222" w:rsidRPr="00A41C57" w14:paraId="14877422" w14:textId="77777777" w:rsidTr="002A1D5D">
        <w:trPr>
          <w:trHeight w:val="357"/>
        </w:trPr>
        <w:tc>
          <w:tcPr>
            <w:tcW w:w="8162" w:type="dxa"/>
            <w:tcBorders>
              <w:top w:val="single" w:sz="8" w:space="0" w:color="999999"/>
              <w:left w:val="single" w:sz="8" w:space="0" w:color="999999"/>
              <w:bottom w:val="single" w:sz="8" w:space="0" w:color="999999"/>
              <w:right w:val="single" w:sz="8" w:space="0" w:color="999999"/>
            </w:tcBorders>
          </w:tcPr>
          <w:p w14:paraId="142E3F38" w14:textId="77777777" w:rsidR="00967222" w:rsidRPr="002326C1" w:rsidRDefault="00967222" w:rsidP="00967222">
            <w:pPr>
              <w:rPr>
                <w:lang w:val="en-US"/>
              </w:rPr>
            </w:pPr>
            <w:r w:rsidRPr="00984404">
              <w:rPr>
                <w:rStyle w:val="SAPScreenElement"/>
                <w:lang w:val="en-US"/>
              </w:rPr>
              <w:t>Sponsor ID:</w:t>
            </w:r>
            <w:r w:rsidRPr="00984404">
              <w:rPr>
                <w:lang w:val="en-US"/>
              </w:rPr>
              <w:t xml:space="preserve"> enter as appropriate</w:t>
            </w:r>
          </w:p>
        </w:tc>
        <w:tc>
          <w:tcPr>
            <w:tcW w:w="6120" w:type="dxa"/>
            <w:tcBorders>
              <w:top w:val="single" w:sz="8" w:space="0" w:color="999999"/>
              <w:left w:val="single" w:sz="8" w:space="0" w:color="999999"/>
              <w:bottom w:val="single" w:sz="8" w:space="0" w:color="999999"/>
              <w:right w:val="single" w:sz="8" w:space="0" w:color="999999"/>
            </w:tcBorders>
          </w:tcPr>
          <w:p w14:paraId="4D3C11E6" w14:textId="77777777" w:rsidR="00967222" w:rsidRPr="002326C1" w:rsidRDefault="00967222" w:rsidP="00967222">
            <w:pPr>
              <w:rPr>
                <w:lang w:val="en-US"/>
              </w:rPr>
            </w:pPr>
            <w:r w:rsidRPr="00984404">
              <w:rPr>
                <w:lang w:val="en-US"/>
              </w:rPr>
              <w:t>The unique identifier as issued by the Ministry of Labor of the employer that sponsors the employee.</w:t>
            </w:r>
          </w:p>
        </w:tc>
      </w:tr>
      <w:tr w:rsidR="00967222" w:rsidRPr="00A41C57" w14:paraId="3CF9AFCB" w14:textId="77777777" w:rsidTr="002A1D5D">
        <w:trPr>
          <w:trHeight w:val="357"/>
        </w:trPr>
        <w:tc>
          <w:tcPr>
            <w:tcW w:w="8162" w:type="dxa"/>
            <w:tcBorders>
              <w:top w:val="single" w:sz="8" w:space="0" w:color="999999"/>
              <w:left w:val="single" w:sz="8" w:space="0" w:color="999999"/>
              <w:bottom w:val="single" w:sz="8" w:space="0" w:color="999999"/>
              <w:right w:val="single" w:sz="8" w:space="0" w:color="999999"/>
            </w:tcBorders>
          </w:tcPr>
          <w:p w14:paraId="2B7EEC15" w14:textId="77777777" w:rsidR="00967222" w:rsidRPr="002326C1" w:rsidRDefault="00967222" w:rsidP="00967222">
            <w:pPr>
              <w:rPr>
                <w:lang w:val="en-US"/>
              </w:rPr>
            </w:pPr>
            <w:r w:rsidRPr="00984404">
              <w:rPr>
                <w:rStyle w:val="SAPScreenElement"/>
                <w:lang w:val="en-US"/>
              </w:rPr>
              <w:t>Profession for Legal Reporting:</w:t>
            </w:r>
            <w:r w:rsidRPr="00984404">
              <w:rPr>
                <w:lang w:val="en-US"/>
              </w:rPr>
              <w:t xml:space="preserve"> enter as appropriate</w:t>
            </w:r>
          </w:p>
        </w:tc>
        <w:tc>
          <w:tcPr>
            <w:tcW w:w="6120" w:type="dxa"/>
            <w:tcBorders>
              <w:top w:val="single" w:sz="8" w:space="0" w:color="999999"/>
              <w:left w:val="single" w:sz="8" w:space="0" w:color="999999"/>
              <w:bottom w:val="single" w:sz="8" w:space="0" w:color="999999"/>
              <w:right w:val="single" w:sz="8" w:space="0" w:color="999999"/>
            </w:tcBorders>
          </w:tcPr>
          <w:p w14:paraId="3F33B027" w14:textId="77777777" w:rsidR="00967222" w:rsidRPr="002326C1" w:rsidRDefault="00967222" w:rsidP="00967222">
            <w:pPr>
              <w:rPr>
                <w:lang w:val="en-US"/>
              </w:rPr>
            </w:pPr>
            <w:r w:rsidRPr="00984404">
              <w:rPr>
                <w:lang w:val="en-US"/>
              </w:rPr>
              <w:t>This information is used for legal reporting.</w:t>
            </w:r>
          </w:p>
        </w:tc>
      </w:tr>
      <w:tr w:rsidR="00967222" w:rsidRPr="00A41C57" w14:paraId="0C1E9AF4" w14:textId="77777777" w:rsidTr="002A1D5D">
        <w:trPr>
          <w:trHeight w:val="357"/>
        </w:trPr>
        <w:tc>
          <w:tcPr>
            <w:tcW w:w="8162" w:type="dxa"/>
            <w:tcBorders>
              <w:top w:val="single" w:sz="8" w:space="0" w:color="999999"/>
              <w:left w:val="single" w:sz="8" w:space="0" w:color="999999"/>
              <w:bottom w:val="single" w:sz="8" w:space="0" w:color="999999"/>
              <w:right w:val="single" w:sz="8" w:space="0" w:color="999999"/>
            </w:tcBorders>
          </w:tcPr>
          <w:p w14:paraId="51D9E09A" w14:textId="77777777" w:rsidR="00967222" w:rsidRPr="002326C1" w:rsidRDefault="00967222" w:rsidP="00967222">
            <w:pPr>
              <w:rPr>
                <w:lang w:val="en-US"/>
              </w:rPr>
            </w:pPr>
            <w:r w:rsidRPr="00984404">
              <w:rPr>
                <w:rStyle w:val="SAPScreenElement"/>
                <w:lang w:val="en-US"/>
              </w:rPr>
              <w:t>Passport Profession:</w:t>
            </w:r>
            <w:r w:rsidRPr="00984404">
              <w:rPr>
                <w:i/>
                <w:lang w:val="en-US"/>
              </w:rPr>
              <w:t xml:space="preserve"> </w:t>
            </w:r>
            <w:r w:rsidRPr="00984404">
              <w:rPr>
                <w:lang w:val="en-US"/>
              </w:rPr>
              <w:t>enter as appropriate</w:t>
            </w:r>
          </w:p>
        </w:tc>
        <w:tc>
          <w:tcPr>
            <w:tcW w:w="6120" w:type="dxa"/>
            <w:tcBorders>
              <w:top w:val="single" w:sz="8" w:space="0" w:color="999999"/>
              <w:left w:val="single" w:sz="8" w:space="0" w:color="999999"/>
              <w:bottom w:val="single" w:sz="8" w:space="0" w:color="999999"/>
              <w:right w:val="single" w:sz="8" w:space="0" w:color="999999"/>
            </w:tcBorders>
          </w:tcPr>
          <w:p w14:paraId="2E8A5654" w14:textId="77777777" w:rsidR="00967222" w:rsidRPr="002326C1" w:rsidRDefault="00967222" w:rsidP="00967222">
            <w:pPr>
              <w:rPr>
                <w:lang w:val="en-US"/>
              </w:rPr>
            </w:pPr>
            <w:r w:rsidRPr="00984404">
              <w:rPr>
                <w:lang w:val="en-US"/>
              </w:rPr>
              <w:t>Profession as stated on the passport.</w:t>
            </w:r>
          </w:p>
        </w:tc>
      </w:tr>
      <w:tr w:rsidR="00967222" w:rsidRPr="00A41C57" w14:paraId="7B32827B" w14:textId="77777777" w:rsidTr="002A1D5D">
        <w:trPr>
          <w:trHeight w:val="357"/>
        </w:trPr>
        <w:tc>
          <w:tcPr>
            <w:tcW w:w="8162" w:type="dxa"/>
            <w:tcBorders>
              <w:top w:val="single" w:sz="8" w:space="0" w:color="999999"/>
              <w:left w:val="single" w:sz="8" w:space="0" w:color="999999"/>
              <w:bottom w:val="single" w:sz="8" w:space="0" w:color="999999"/>
              <w:right w:val="single" w:sz="8" w:space="0" w:color="999999"/>
            </w:tcBorders>
          </w:tcPr>
          <w:p w14:paraId="0D2B2C3B" w14:textId="77777777" w:rsidR="00967222" w:rsidRPr="002326C1" w:rsidRDefault="00967222" w:rsidP="00967222">
            <w:pPr>
              <w:rPr>
                <w:lang w:val="en-US"/>
              </w:rPr>
            </w:pPr>
            <w:r w:rsidRPr="00984404">
              <w:rPr>
                <w:rStyle w:val="SAPScreenElement"/>
                <w:lang w:val="en-US"/>
              </w:rPr>
              <w:t>Border Entry No.:</w:t>
            </w:r>
            <w:r w:rsidRPr="00984404">
              <w:rPr>
                <w:lang w:val="en-US"/>
              </w:rPr>
              <w:t xml:space="preserve"> enter if appropriate</w:t>
            </w:r>
          </w:p>
        </w:tc>
        <w:tc>
          <w:tcPr>
            <w:tcW w:w="6120" w:type="dxa"/>
            <w:tcBorders>
              <w:top w:val="single" w:sz="8" w:space="0" w:color="999999"/>
              <w:left w:val="single" w:sz="8" w:space="0" w:color="999999"/>
              <w:bottom w:val="single" w:sz="8" w:space="0" w:color="999999"/>
              <w:right w:val="single" w:sz="8" w:space="0" w:color="999999"/>
            </w:tcBorders>
          </w:tcPr>
          <w:p w14:paraId="4C4C7FA4" w14:textId="77777777" w:rsidR="00967222" w:rsidRPr="00984404" w:rsidRDefault="00967222" w:rsidP="00967222">
            <w:pPr>
              <w:rPr>
                <w:color w:val="000000"/>
                <w:szCs w:val="19"/>
                <w:lang w:val="en-US"/>
              </w:rPr>
            </w:pPr>
            <w:r w:rsidRPr="00984404">
              <w:rPr>
                <w:color w:val="000000"/>
                <w:szCs w:val="19"/>
                <w:lang w:val="en-US"/>
              </w:rPr>
              <w:t>The number that the border official entered on the visa upon the first entry with this visa. This number stays the same if the visa is extended.</w:t>
            </w:r>
          </w:p>
          <w:p w14:paraId="2DC996DD" w14:textId="77777777" w:rsidR="00967222" w:rsidRPr="00984404" w:rsidRDefault="00967222" w:rsidP="00967222">
            <w:pPr>
              <w:pStyle w:val="SAPNoteHeading"/>
              <w:ind w:left="0"/>
              <w:rPr>
                <w:lang w:val="en-US"/>
              </w:rPr>
            </w:pPr>
            <w:r w:rsidRPr="00984404">
              <w:rPr>
                <w:noProof/>
                <w:lang w:val="en-US"/>
              </w:rPr>
              <w:drawing>
                <wp:inline distT="0" distB="0" distL="0" distR="0" wp14:anchorId="05490C0D" wp14:editId="5E600412">
                  <wp:extent cx="225425" cy="225425"/>
                  <wp:effectExtent l="0" t="0" r="0" b="3175"/>
                  <wp:docPr id="4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Pr>
                <w:lang w:val="en-US"/>
              </w:rPr>
              <w:t> Note</w:t>
            </w:r>
          </w:p>
          <w:p w14:paraId="29AD5F6C" w14:textId="77777777" w:rsidR="00967222" w:rsidRPr="002326C1" w:rsidRDefault="00967222" w:rsidP="00967222">
            <w:pPr>
              <w:rPr>
                <w:lang w:val="en-US"/>
              </w:rPr>
            </w:pPr>
            <w:r w:rsidRPr="00984404">
              <w:rPr>
                <w:lang w:val="en-US"/>
              </w:rPr>
              <w:t>This field is relevant for non-Saudi employees only.</w:t>
            </w:r>
          </w:p>
        </w:tc>
      </w:tr>
      <w:tr w:rsidR="00967222" w:rsidRPr="00A41C57" w14:paraId="6566C30C" w14:textId="77777777" w:rsidTr="002A1D5D">
        <w:trPr>
          <w:trHeight w:val="357"/>
        </w:trPr>
        <w:tc>
          <w:tcPr>
            <w:tcW w:w="8162" w:type="dxa"/>
            <w:tcBorders>
              <w:top w:val="single" w:sz="8" w:space="0" w:color="999999"/>
              <w:left w:val="single" w:sz="8" w:space="0" w:color="999999"/>
              <w:bottom w:val="single" w:sz="8" w:space="0" w:color="999999"/>
              <w:right w:val="single" w:sz="8" w:space="0" w:color="999999"/>
            </w:tcBorders>
          </w:tcPr>
          <w:p w14:paraId="5BC49720" w14:textId="77777777" w:rsidR="00967222" w:rsidRPr="002326C1" w:rsidRDefault="00967222" w:rsidP="00967222">
            <w:pPr>
              <w:rPr>
                <w:lang w:val="en-US"/>
              </w:rPr>
            </w:pPr>
            <w:r w:rsidRPr="00984404">
              <w:rPr>
                <w:rStyle w:val="SAPScreenElement"/>
                <w:lang w:val="en-US"/>
              </w:rPr>
              <w:t>Port of Entry:</w:t>
            </w:r>
            <w:r w:rsidRPr="00984404">
              <w:rPr>
                <w:i/>
                <w:lang w:val="en-US"/>
              </w:rPr>
              <w:t xml:space="preserve"> </w:t>
            </w:r>
            <w:r w:rsidRPr="00984404">
              <w:rPr>
                <w:lang w:val="en-US"/>
              </w:rPr>
              <w:t>enter if appropriate</w:t>
            </w:r>
          </w:p>
        </w:tc>
        <w:tc>
          <w:tcPr>
            <w:tcW w:w="6120" w:type="dxa"/>
            <w:tcBorders>
              <w:top w:val="single" w:sz="8" w:space="0" w:color="999999"/>
              <w:left w:val="single" w:sz="8" w:space="0" w:color="999999"/>
              <w:bottom w:val="single" w:sz="8" w:space="0" w:color="999999"/>
              <w:right w:val="single" w:sz="8" w:space="0" w:color="999999"/>
            </w:tcBorders>
          </w:tcPr>
          <w:p w14:paraId="1FE69CF0" w14:textId="77777777" w:rsidR="00967222" w:rsidRPr="00984404" w:rsidRDefault="00967222" w:rsidP="00967222">
            <w:pPr>
              <w:rPr>
                <w:color w:val="000000"/>
                <w:szCs w:val="19"/>
                <w:lang w:val="en-US"/>
              </w:rPr>
            </w:pPr>
            <w:r w:rsidRPr="00984404">
              <w:rPr>
                <w:color w:val="000000"/>
                <w:szCs w:val="19"/>
                <w:lang w:val="en-US"/>
              </w:rPr>
              <w:t>The place where the employee first entered the country with the given visa.</w:t>
            </w:r>
          </w:p>
          <w:p w14:paraId="6D1F75C2" w14:textId="77777777" w:rsidR="00967222" w:rsidRPr="00984404" w:rsidRDefault="00967222" w:rsidP="00967222">
            <w:pPr>
              <w:pStyle w:val="SAPNoteHeading"/>
              <w:ind w:left="0"/>
              <w:rPr>
                <w:lang w:val="en-US"/>
              </w:rPr>
            </w:pPr>
            <w:r w:rsidRPr="00984404">
              <w:rPr>
                <w:noProof/>
                <w:lang w:val="en-US"/>
              </w:rPr>
              <w:drawing>
                <wp:inline distT="0" distB="0" distL="0" distR="0" wp14:anchorId="24890CF8" wp14:editId="38C3452F">
                  <wp:extent cx="225425" cy="225425"/>
                  <wp:effectExtent l="0" t="0" r="0" b="3175"/>
                  <wp:docPr id="4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Pr>
                <w:lang w:val="en-US"/>
              </w:rPr>
              <w:t> Note</w:t>
            </w:r>
          </w:p>
          <w:p w14:paraId="6AF573C2" w14:textId="77777777" w:rsidR="00967222" w:rsidRPr="002326C1" w:rsidRDefault="00967222" w:rsidP="00967222">
            <w:pPr>
              <w:rPr>
                <w:lang w:val="en-US"/>
              </w:rPr>
            </w:pPr>
            <w:r w:rsidRPr="00984404">
              <w:rPr>
                <w:lang w:val="en-US"/>
              </w:rPr>
              <w:t>This field is relevant for non-Saudi employees only.</w:t>
            </w:r>
          </w:p>
        </w:tc>
      </w:tr>
      <w:tr w:rsidR="00967222" w:rsidRPr="00A41C57" w14:paraId="485B10E8" w14:textId="77777777" w:rsidTr="002A1D5D">
        <w:trPr>
          <w:trHeight w:val="357"/>
        </w:trPr>
        <w:tc>
          <w:tcPr>
            <w:tcW w:w="8162" w:type="dxa"/>
            <w:tcBorders>
              <w:top w:val="single" w:sz="8" w:space="0" w:color="999999"/>
              <w:left w:val="single" w:sz="8" w:space="0" w:color="999999"/>
              <w:bottom w:val="single" w:sz="8" w:space="0" w:color="999999"/>
              <w:right w:val="single" w:sz="8" w:space="0" w:color="999999"/>
            </w:tcBorders>
          </w:tcPr>
          <w:p w14:paraId="790D3E7F" w14:textId="77777777" w:rsidR="00967222" w:rsidRPr="002326C1" w:rsidRDefault="00967222" w:rsidP="00967222">
            <w:pPr>
              <w:rPr>
                <w:lang w:val="en-US"/>
              </w:rPr>
            </w:pPr>
            <w:r w:rsidRPr="00984404">
              <w:rPr>
                <w:rStyle w:val="SAPScreenElement"/>
                <w:lang w:val="en-US"/>
              </w:rPr>
              <w:t>Family resides in Saudi Arabia:</w:t>
            </w:r>
            <w:r w:rsidRPr="00984404">
              <w:rPr>
                <w:lang w:val="en-US"/>
              </w:rPr>
              <w:t xml:space="preserve"> select from drop-down</w:t>
            </w:r>
          </w:p>
        </w:tc>
        <w:tc>
          <w:tcPr>
            <w:tcW w:w="6120" w:type="dxa"/>
            <w:tcBorders>
              <w:top w:val="single" w:sz="8" w:space="0" w:color="999999"/>
              <w:left w:val="single" w:sz="8" w:space="0" w:color="999999"/>
              <w:bottom w:val="single" w:sz="8" w:space="0" w:color="999999"/>
              <w:right w:val="single" w:sz="8" w:space="0" w:color="999999"/>
            </w:tcBorders>
          </w:tcPr>
          <w:p w14:paraId="0C237C0F" w14:textId="77777777" w:rsidR="00967222" w:rsidRPr="002326C1" w:rsidRDefault="00967222" w:rsidP="00967222">
            <w:pPr>
              <w:rPr>
                <w:lang w:val="en-US"/>
              </w:rPr>
            </w:pPr>
          </w:p>
        </w:tc>
      </w:tr>
      <w:tr w:rsidR="00967222" w:rsidRPr="00A41C57" w14:paraId="27FF8EE5" w14:textId="77777777" w:rsidTr="002A1D5D">
        <w:trPr>
          <w:trHeight w:val="357"/>
        </w:trPr>
        <w:tc>
          <w:tcPr>
            <w:tcW w:w="8162" w:type="dxa"/>
            <w:tcBorders>
              <w:top w:val="single" w:sz="8" w:space="0" w:color="999999"/>
              <w:left w:val="single" w:sz="8" w:space="0" w:color="999999"/>
              <w:bottom w:val="single" w:sz="8" w:space="0" w:color="999999"/>
              <w:right w:val="single" w:sz="8" w:space="0" w:color="999999"/>
            </w:tcBorders>
          </w:tcPr>
          <w:p w14:paraId="68A47CBB" w14:textId="77777777" w:rsidR="00967222" w:rsidRPr="002326C1" w:rsidRDefault="00967222" w:rsidP="00967222">
            <w:pPr>
              <w:rPr>
                <w:lang w:val="en-US"/>
              </w:rPr>
            </w:pPr>
            <w:r w:rsidRPr="00984404">
              <w:rPr>
                <w:rStyle w:val="SAPScreenElement"/>
                <w:lang w:val="en-US"/>
              </w:rPr>
              <w:t>Lives in Company Housing:</w:t>
            </w:r>
            <w:r w:rsidRPr="00984404">
              <w:rPr>
                <w:lang w:val="en-US"/>
              </w:rPr>
              <w:t xml:space="preserve"> select from drop-down</w:t>
            </w:r>
          </w:p>
        </w:tc>
        <w:tc>
          <w:tcPr>
            <w:tcW w:w="6120" w:type="dxa"/>
            <w:tcBorders>
              <w:top w:val="single" w:sz="8" w:space="0" w:color="999999"/>
              <w:left w:val="single" w:sz="8" w:space="0" w:color="999999"/>
              <w:bottom w:val="single" w:sz="8" w:space="0" w:color="999999"/>
              <w:right w:val="single" w:sz="8" w:space="0" w:color="999999"/>
            </w:tcBorders>
          </w:tcPr>
          <w:p w14:paraId="0951F3B8" w14:textId="77777777" w:rsidR="00967222" w:rsidRPr="002326C1" w:rsidRDefault="00967222" w:rsidP="00967222">
            <w:pPr>
              <w:rPr>
                <w:lang w:val="en-US"/>
              </w:rPr>
            </w:pPr>
          </w:p>
        </w:tc>
      </w:tr>
      <w:tr w:rsidR="00967222" w:rsidRPr="00A41C57" w14:paraId="5C6BA275" w14:textId="77777777" w:rsidTr="002A1D5D">
        <w:trPr>
          <w:trHeight w:val="357"/>
        </w:trPr>
        <w:tc>
          <w:tcPr>
            <w:tcW w:w="8162" w:type="dxa"/>
            <w:tcBorders>
              <w:top w:val="single" w:sz="8" w:space="0" w:color="999999"/>
              <w:left w:val="single" w:sz="8" w:space="0" w:color="999999"/>
              <w:bottom w:val="single" w:sz="8" w:space="0" w:color="999999"/>
              <w:right w:val="single" w:sz="8" w:space="0" w:color="999999"/>
            </w:tcBorders>
          </w:tcPr>
          <w:p w14:paraId="1219B1C0" w14:textId="77777777" w:rsidR="00967222" w:rsidRPr="002326C1" w:rsidRDefault="00967222" w:rsidP="00967222">
            <w:pPr>
              <w:rPr>
                <w:lang w:val="en-US"/>
              </w:rPr>
            </w:pPr>
            <w:r w:rsidRPr="00984404">
              <w:rPr>
                <w:rStyle w:val="SAPScreenElement"/>
                <w:lang w:val="en-US"/>
              </w:rPr>
              <w:t xml:space="preserve">Exclude Employee from Legal Reporting: </w:t>
            </w:r>
            <w:r w:rsidRPr="00984404">
              <w:rPr>
                <w:lang w:val="en-US"/>
              </w:rPr>
              <w:t>select</w:t>
            </w:r>
            <w:r w:rsidRPr="00984404">
              <w:rPr>
                <w:rStyle w:val="SAPUserEntry"/>
                <w:lang w:val="en-US"/>
              </w:rPr>
              <w:t xml:space="preserve"> Yes </w:t>
            </w:r>
            <w:r w:rsidRPr="00984404">
              <w:rPr>
                <w:lang w:val="en-US"/>
              </w:rPr>
              <w:t xml:space="preserve">from drop-down in case the employee is an </w:t>
            </w:r>
            <w:r w:rsidRPr="00984404">
              <w:rPr>
                <w:rStyle w:val="SAPEmphasis"/>
                <w:lang w:val="en-US"/>
              </w:rPr>
              <w:t>external employee</w:t>
            </w:r>
            <w:r w:rsidRPr="00984404">
              <w:rPr>
                <w:lang w:val="en-US"/>
              </w:rPr>
              <w:t>; else select</w:t>
            </w:r>
            <w:r w:rsidRPr="00984404">
              <w:rPr>
                <w:rStyle w:val="SAPUserEntry"/>
                <w:lang w:val="en-US"/>
              </w:rPr>
              <w:t xml:space="preserve"> No</w:t>
            </w:r>
          </w:p>
        </w:tc>
        <w:tc>
          <w:tcPr>
            <w:tcW w:w="6120" w:type="dxa"/>
            <w:tcBorders>
              <w:top w:val="single" w:sz="8" w:space="0" w:color="999999"/>
              <w:left w:val="single" w:sz="8" w:space="0" w:color="999999"/>
              <w:bottom w:val="single" w:sz="8" w:space="0" w:color="999999"/>
              <w:right w:val="single" w:sz="8" w:space="0" w:color="999999"/>
            </w:tcBorders>
          </w:tcPr>
          <w:p w14:paraId="7EC4BBF5" w14:textId="77777777" w:rsidR="00967222" w:rsidRPr="002326C1" w:rsidRDefault="00967222" w:rsidP="00967222">
            <w:pPr>
              <w:rPr>
                <w:lang w:val="en-US"/>
              </w:rPr>
            </w:pPr>
          </w:p>
        </w:tc>
      </w:tr>
      <w:tr w:rsidR="00967222" w:rsidRPr="00A41C57" w14:paraId="012EA264" w14:textId="77777777" w:rsidTr="002A1D5D">
        <w:trPr>
          <w:trHeight w:val="357"/>
        </w:trPr>
        <w:tc>
          <w:tcPr>
            <w:tcW w:w="8162" w:type="dxa"/>
            <w:tcBorders>
              <w:top w:val="single" w:sz="8" w:space="0" w:color="999999"/>
              <w:left w:val="single" w:sz="8" w:space="0" w:color="999999"/>
              <w:bottom w:val="single" w:sz="8" w:space="0" w:color="999999"/>
              <w:right w:val="single" w:sz="8" w:space="0" w:color="999999"/>
            </w:tcBorders>
          </w:tcPr>
          <w:p w14:paraId="28445778" w14:textId="77777777" w:rsidR="00967222" w:rsidRPr="002326C1" w:rsidRDefault="00967222" w:rsidP="00967222">
            <w:pPr>
              <w:rPr>
                <w:lang w:val="en-US"/>
              </w:rPr>
            </w:pPr>
            <w:r w:rsidRPr="00984404">
              <w:rPr>
                <w:rStyle w:val="SAPScreenElement"/>
                <w:lang w:val="en-US"/>
              </w:rPr>
              <w:t xml:space="preserve">Language Proficiency Level: </w:t>
            </w:r>
            <w:r w:rsidRPr="00984404">
              <w:rPr>
                <w:lang w:val="en-US"/>
              </w:rPr>
              <w:t>enter as appropriate</w:t>
            </w:r>
          </w:p>
        </w:tc>
        <w:tc>
          <w:tcPr>
            <w:tcW w:w="6120" w:type="dxa"/>
            <w:tcBorders>
              <w:top w:val="single" w:sz="8" w:space="0" w:color="999999"/>
              <w:left w:val="single" w:sz="8" w:space="0" w:color="999999"/>
              <w:bottom w:val="single" w:sz="8" w:space="0" w:color="999999"/>
              <w:right w:val="single" w:sz="8" w:space="0" w:color="999999"/>
            </w:tcBorders>
          </w:tcPr>
          <w:p w14:paraId="60DC5ED3" w14:textId="77777777" w:rsidR="00967222" w:rsidRPr="002326C1" w:rsidRDefault="00967222" w:rsidP="00967222">
            <w:pPr>
              <w:rPr>
                <w:lang w:val="en-US"/>
              </w:rPr>
            </w:pPr>
          </w:p>
        </w:tc>
      </w:tr>
    </w:tbl>
    <w:p w14:paraId="751892B8" w14:textId="77777777" w:rsidR="002A1D5D" w:rsidRPr="00AE1E45" w:rsidRDefault="002A1D5D" w:rsidP="002A1D5D">
      <w:pPr>
        <w:pStyle w:val="Heading3"/>
        <w:spacing w:before="240" w:after="120"/>
        <w:rPr>
          <w:lang w:val="en-US"/>
        </w:rPr>
      </w:pPr>
      <w:bookmarkStart w:id="11704" w:name="_Toc507063235"/>
      <w:r w:rsidRPr="00AE1E45">
        <w:rPr>
          <w:lang w:val="en-US"/>
        </w:rPr>
        <w:lastRenderedPageBreak/>
        <w:t>United States (SA)</w:t>
      </w:r>
      <w:bookmarkEnd w:id="11704"/>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0862"/>
        <w:gridCol w:w="3420"/>
      </w:tblGrid>
      <w:tr w:rsidR="002A1D5D" w:rsidRPr="002326C1" w14:paraId="1251B0B6" w14:textId="77777777" w:rsidTr="00AC5720">
        <w:trPr>
          <w:trHeight w:val="432"/>
          <w:tblHeader/>
        </w:trPr>
        <w:tc>
          <w:tcPr>
            <w:tcW w:w="10862" w:type="dxa"/>
            <w:tcBorders>
              <w:top w:val="single" w:sz="8" w:space="0" w:color="999999"/>
              <w:left w:val="single" w:sz="8" w:space="0" w:color="999999"/>
              <w:bottom w:val="single" w:sz="8" w:space="0" w:color="999999"/>
              <w:right w:val="single" w:sz="8" w:space="0" w:color="999999"/>
            </w:tcBorders>
            <w:shd w:val="clear" w:color="auto" w:fill="999999"/>
            <w:hideMark/>
          </w:tcPr>
          <w:p w14:paraId="4AC1861E"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3420" w:type="dxa"/>
            <w:tcBorders>
              <w:top w:val="single" w:sz="8" w:space="0" w:color="999999"/>
              <w:left w:val="single" w:sz="8" w:space="0" w:color="999999"/>
              <w:bottom w:val="single" w:sz="8" w:space="0" w:color="999999"/>
              <w:right w:val="single" w:sz="8" w:space="0" w:color="999999"/>
            </w:tcBorders>
            <w:shd w:val="clear" w:color="auto" w:fill="999999"/>
            <w:hideMark/>
          </w:tcPr>
          <w:p w14:paraId="7D431A37" w14:textId="77777777" w:rsidR="002A1D5D" w:rsidRPr="002326C1" w:rsidRDefault="002A1D5D" w:rsidP="002A1D5D">
            <w:pPr>
              <w:pStyle w:val="SAPTableHeader"/>
              <w:rPr>
                <w:lang w:val="en-US"/>
              </w:rPr>
            </w:pPr>
            <w:r w:rsidRPr="002326C1">
              <w:rPr>
                <w:lang w:val="en-US"/>
              </w:rPr>
              <w:t>Additional Information</w:t>
            </w:r>
          </w:p>
        </w:tc>
      </w:tr>
      <w:tr w:rsidR="002A1D5D" w:rsidRPr="00A41C57" w14:paraId="61CA69B8" w14:textId="77777777" w:rsidTr="00AC5720">
        <w:trPr>
          <w:trHeight w:val="360"/>
        </w:trPr>
        <w:tc>
          <w:tcPr>
            <w:tcW w:w="10862" w:type="dxa"/>
            <w:tcBorders>
              <w:top w:val="single" w:sz="8" w:space="0" w:color="999999"/>
              <w:left w:val="single" w:sz="8" w:space="0" w:color="999999"/>
              <w:bottom w:val="single" w:sz="8" w:space="0" w:color="999999"/>
              <w:right w:val="single" w:sz="8" w:space="0" w:color="999999"/>
            </w:tcBorders>
          </w:tcPr>
          <w:p w14:paraId="62F4EBFD" w14:textId="77777777" w:rsidR="002A1D5D" w:rsidRPr="002326C1" w:rsidRDefault="002A1D5D" w:rsidP="002A1D5D">
            <w:pPr>
              <w:rPr>
                <w:lang w:val="en-US"/>
              </w:rPr>
            </w:pPr>
            <w:r w:rsidRPr="002326C1">
              <w:rPr>
                <w:rStyle w:val="SAPScreenElement"/>
                <w:lang w:val="en-US"/>
              </w:rPr>
              <w:t>Ethnic Group:</w:t>
            </w:r>
            <w:r w:rsidRPr="002326C1">
              <w:rPr>
                <w:lang w:val="en-US"/>
              </w:rPr>
              <w:t xml:space="preserve"> select from drop-down</w:t>
            </w:r>
          </w:p>
        </w:tc>
        <w:tc>
          <w:tcPr>
            <w:tcW w:w="3420" w:type="dxa"/>
            <w:tcBorders>
              <w:top w:val="single" w:sz="8" w:space="0" w:color="999999"/>
              <w:left w:val="single" w:sz="8" w:space="0" w:color="999999"/>
              <w:bottom w:val="single" w:sz="8" w:space="0" w:color="999999"/>
              <w:right w:val="single" w:sz="8" w:space="0" w:color="999999"/>
            </w:tcBorders>
          </w:tcPr>
          <w:p w14:paraId="690E39C0" w14:textId="77777777" w:rsidR="002A1D5D" w:rsidRPr="002326C1" w:rsidRDefault="002A1D5D" w:rsidP="002A1D5D">
            <w:pPr>
              <w:rPr>
                <w:lang w:val="en-US"/>
              </w:rPr>
            </w:pPr>
          </w:p>
        </w:tc>
      </w:tr>
      <w:tr w:rsidR="002A1D5D" w:rsidRPr="00A41C57" w14:paraId="3FBC33BB" w14:textId="77777777" w:rsidTr="00AC5720">
        <w:trPr>
          <w:trHeight w:val="357"/>
        </w:trPr>
        <w:tc>
          <w:tcPr>
            <w:tcW w:w="10862" w:type="dxa"/>
            <w:tcBorders>
              <w:top w:val="single" w:sz="8" w:space="0" w:color="999999"/>
              <w:left w:val="single" w:sz="8" w:space="0" w:color="999999"/>
              <w:bottom w:val="single" w:sz="8" w:space="0" w:color="999999"/>
              <w:right w:val="single" w:sz="8" w:space="0" w:color="999999"/>
            </w:tcBorders>
          </w:tcPr>
          <w:p w14:paraId="2D46920F" w14:textId="77777777" w:rsidR="002A1D5D" w:rsidRPr="002326C1" w:rsidRDefault="002A1D5D" w:rsidP="002A1D5D">
            <w:pPr>
              <w:rPr>
                <w:lang w:val="en-US"/>
              </w:rPr>
            </w:pPr>
            <w:r w:rsidRPr="002326C1">
              <w:rPr>
                <w:rStyle w:val="SAPScreenElement"/>
                <w:lang w:val="en-US"/>
              </w:rPr>
              <w:t>Veteran:</w:t>
            </w:r>
            <w:r w:rsidRPr="002326C1">
              <w:rPr>
                <w:lang w:val="en-US"/>
              </w:rPr>
              <w:t xml:space="preserve"> specify if the employee is a veteran or not, by selecting from drop-down</w:t>
            </w:r>
          </w:p>
        </w:tc>
        <w:tc>
          <w:tcPr>
            <w:tcW w:w="3420" w:type="dxa"/>
            <w:tcBorders>
              <w:top w:val="single" w:sz="8" w:space="0" w:color="999999"/>
              <w:left w:val="single" w:sz="8" w:space="0" w:color="999999"/>
              <w:bottom w:val="single" w:sz="8" w:space="0" w:color="999999"/>
              <w:right w:val="single" w:sz="8" w:space="0" w:color="999999"/>
            </w:tcBorders>
          </w:tcPr>
          <w:p w14:paraId="075E179A" w14:textId="77777777" w:rsidR="002A1D5D" w:rsidRPr="002326C1" w:rsidRDefault="002A1D5D" w:rsidP="002A1D5D">
            <w:pPr>
              <w:rPr>
                <w:lang w:val="en-US"/>
              </w:rPr>
            </w:pPr>
          </w:p>
        </w:tc>
      </w:tr>
      <w:tr w:rsidR="002A1D5D" w:rsidRPr="00A41C57" w14:paraId="789EA68C" w14:textId="77777777" w:rsidTr="00AC5720">
        <w:trPr>
          <w:trHeight w:val="357"/>
        </w:trPr>
        <w:tc>
          <w:tcPr>
            <w:tcW w:w="10862" w:type="dxa"/>
            <w:tcBorders>
              <w:top w:val="single" w:sz="8" w:space="0" w:color="999999"/>
              <w:left w:val="single" w:sz="8" w:space="0" w:color="999999"/>
              <w:bottom w:val="single" w:sz="8" w:space="0" w:color="999999"/>
              <w:right w:val="single" w:sz="8" w:space="0" w:color="999999"/>
            </w:tcBorders>
          </w:tcPr>
          <w:p w14:paraId="32195D08" w14:textId="77777777" w:rsidR="002A1D5D" w:rsidRPr="002326C1" w:rsidRDefault="002A1D5D" w:rsidP="002A1D5D">
            <w:pPr>
              <w:rPr>
                <w:lang w:val="en-US"/>
              </w:rPr>
            </w:pPr>
            <w:r w:rsidRPr="002326C1">
              <w:rPr>
                <w:rStyle w:val="SAPScreenElement"/>
                <w:lang w:val="en-US"/>
              </w:rPr>
              <w:t>Challenged Veteran:</w:t>
            </w:r>
            <w:r w:rsidRPr="002326C1">
              <w:rPr>
                <w:lang w:val="en-US"/>
              </w:rPr>
              <w:t xml:space="preserve"> specify if the employee is a veteran who is challenged or not, by selecting from drop-down</w:t>
            </w:r>
          </w:p>
        </w:tc>
        <w:tc>
          <w:tcPr>
            <w:tcW w:w="3420" w:type="dxa"/>
            <w:vMerge w:val="restart"/>
            <w:tcBorders>
              <w:top w:val="single" w:sz="8" w:space="0" w:color="999999"/>
              <w:left w:val="single" w:sz="8" w:space="0" w:color="999999"/>
              <w:right w:val="single" w:sz="8" w:space="0" w:color="999999"/>
            </w:tcBorders>
          </w:tcPr>
          <w:p w14:paraId="1212DC6B" w14:textId="49BD9EC9" w:rsidR="002A1D5D" w:rsidRPr="002326C1" w:rsidRDefault="002A1D5D" w:rsidP="002A1D5D">
            <w:pPr>
              <w:rPr>
                <w:lang w:val="en-US"/>
              </w:rPr>
            </w:pPr>
            <w:r w:rsidRPr="002326C1">
              <w:rPr>
                <w:lang w:val="en-US"/>
              </w:rPr>
              <w:t xml:space="preserve">These fields need to be filled only in case you have selected </w:t>
            </w:r>
            <w:r w:rsidR="00AC5720" w:rsidRPr="002326C1">
              <w:rPr>
                <w:lang w:val="en-US"/>
              </w:rPr>
              <w:t>value</w:t>
            </w:r>
            <w:r w:rsidR="00AC5720" w:rsidRPr="002326C1">
              <w:rPr>
                <w:rStyle w:val="SAPUserEntry"/>
                <w:lang w:val="en-US"/>
              </w:rPr>
              <w:t xml:space="preserve"> Yes</w:t>
            </w:r>
            <w:r w:rsidR="00AC5720">
              <w:rPr>
                <w:rStyle w:val="SAPUserEntry"/>
                <w:lang w:val="en-US"/>
              </w:rPr>
              <w:t xml:space="preserve"> </w:t>
            </w:r>
            <w:r w:rsidRPr="002326C1">
              <w:rPr>
                <w:lang w:val="en-US"/>
              </w:rPr>
              <w:t xml:space="preserve">for field </w:t>
            </w:r>
            <w:r w:rsidRPr="002326C1">
              <w:rPr>
                <w:rStyle w:val="SAPScreenElement"/>
                <w:lang w:val="en-US"/>
              </w:rPr>
              <w:t>Veteran</w:t>
            </w:r>
            <w:r w:rsidRPr="002326C1">
              <w:rPr>
                <w:lang w:val="en-US"/>
              </w:rPr>
              <w:t>.</w:t>
            </w:r>
          </w:p>
        </w:tc>
      </w:tr>
      <w:tr w:rsidR="002A1D5D" w:rsidRPr="00A41C57" w14:paraId="4305484A" w14:textId="77777777" w:rsidTr="00AC5720">
        <w:trPr>
          <w:trHeight w:val="357"/>
        </w:trPr>
        <w:tc>
          <w:tcPr>
            <w:tcW w:w="10862" w:type="dxa"/>
            <w:tcBorders>
              <w:top w:val="single" w:sz="8" w:space="0" w:color="999999"/>
              <w:left w:val="single" w:sz="8" w:space="0" w:color="999999"/>
              <w:bottom w:val="single" w:sz="8" w:space="0" w:color="999999"/>
              <w:right w:val="single" w:sz="8" w:space="0" w:color="999999"/>
            </w:tcBorders>
          </w:tcPr>
          <w:p w14:paraId="7968331B" w14:textId="77777777" w:rsidR="002A1D5D" w:rsidRPr="002326C1" w:rsidRDefault="002A1D5D" w:rsidP="002A1D5D">
            <w:pPr>
              <w:rPr>
                <w:lang w:val="en-US"/>
              </w:rPr>
            </w:pPr>
            <w:r w:rsidRPr="002326C1">
              <w:rPr>
                <w:rStyle w:val="SAPScreenElement"/>
                <w:lang w:val="en-US"/>
              </w:rPr>
              <w:t>Armed Forces Medal Veteran:</w:t>
            </w:r>
            <w:r w:rsidRPr="002326C1">
              <w:rPr>
                <w:lang w:val="en-US"/>
              </w:rPr>
              <w:t xml:space="preserve"> specify if the employee is a veteran who received a medal or not, by selecting from drop-down</w:t>
            </w:r>
          </w:p>
        </w:tc>
        <w:tc>
          <w:tcPr>
            <w:tcW w:w="3420" w:type="dxa"/>
            <w:vMerge/>
            <w:tcBorders>
              <w:left w:val="single" w:sz="8" w:space="0" w:color="999999"/>
              <w:right w:val="single" w:sz="8" w:space="0" w:color="999999"/>
            </w:tcBorders>
          </w:tcPr>
          <w:p w14:paraId="2D7D8287" w14:textId="77777777" w:rsidR="002A1D5D" w:rsidRPr="002326C1" w:rsidRDefault="002A1D5D" w:rsidP="002A1D5D">
            <w:pPr>
              <w:rPr>
                <w:rStyle w:val="SAPEmphasis"/>
                <w:lang w:val="en-US"/>
              </w:rPr>
            </w:pPr>
          </w:p>
        </w:tc>
      </w:tr>
      <w:tr w:rsidR="002A1D5D" w:rsidRPr="00A41C57" w14:paraId="44F2C42C" w14:textId="77777777" w:rsidTr="00AC5720">
        <w:trPr>
          <w:trHeight w:val="357"/>
        </w:trPr>
        <w:tc>
          <w:tcPr>
            <w:tcW w:w="10862" w:type="dxa"/>
            <w:tcBorders>
              <w:top w:val="single" w:sz="8" w:space="0" w:color="999999"/>
              <w:left w:val="single" w:sz="8" w:space="0" w:color="999999"/>
              <w:bottom w:val="single" w:sz="8" w:space="0" w:color="999999"/>
              <w:right w:val="single" w:sz="8" w:space="0" w:color="999999"/>
            </w:tcBorders>
          </w:tcPr>
          <w:p w14:paraId="3CB31128" w14:textId="77777777" w:rsidR="002A1D5D" w:rsidRPr="002326C1" w:rsidRDefault="002A1D5D" w:rsidP="002A1D5D">
            <w:pPr>
              <w:rPr>
                <w:lang w:val="en-US"/>
              </w:rPr>
            </w:pPr>
            <w:r w:rsidRPr="002326C1">
              <w:rPr>
                <w:rStyle w:val="SAPScreenElement"/>
                <w:lang w:val="en-US"/>
              </w:rPr>
              <w:t>Recently Separated Veteran:</w:t>
            </w:r>
            <w:r w:rsidRPr="002326C1">
              <w:rPr>
                <w:lang w:val="en-US"/>
              </w:rPr>
              <w:t xml:space="preserve"> select from drop-down if appropriate</w:t>
            </w:r>
          </w:p>
        </w:tc>
        <w:tc>
          <w:tcPr>
            <w:tcW w:w="3420" w:type="dxa"/>
            <w:vMerge/>
            <w:tcBorders>
              <w:left w:val="single" w:sz="8" w:space="0" w:color="999999"/>
              <w:right w:val="single" w:sz="8" w:space="0" w:color="999999"/>
            </w:tcBorders>
          </w:tcPr>
          <w:p w14:paraId="3CA5EFF1" w14:textId="77777777" w:rsidR="002A1D5D" w:rsidRPr="002326C1" w:rsidRDefault="002A1D5D" w:rsidP="002A1D5D">
            <w:pPr>
              <w:rPr>
                <w:rStyle w:val="SAPEmphasis"/>
                <w:lang w:val="en-US"/>
              </w:rPr>
            </w:pPr>
          </w:p>
        </w:tc>
      </w:tr>
      <w:tr w:rsidR="002A1D5D" w:rsidRPr="00A41C57" w14:paraId="4BB74EB9" w14:textId="77777777" w:rsidTr="00AC5720">
        <w:trPr>
          <w:trHeight w:val="357"/>
        </w:trPr>
        <w:tc>
          <w:tcPr>
            <w:tcW w:w="10862" w:type="dxa"/>
            <w:tcBorders>
              <w:top w:val="single" w:sz="8" w:space="0" w:color="999999"/>
              <w:left w:val="single" w:sz="8" w:space="0" w:color="999999"/>
              <w:bottom w:val="single" w:sz="8" w:space="0" w:color="999999"/>
              <w:right w:val="single" w:sz="8" w:space="0" w:color="999999"/>
            </w:tcBorders>
          </w:tcPr>
          <w:p w14:paraId="305C9ABC" w14:textId="77777777" w:rsidR="002A1D5D" w:rsidRPr="002326C1" w:rsidRDefault="002A1D5D" w:rsidP="002A1D5D">
            <w:pPr>
              <w:rPr>
                <w:lang w:val="en-US"/>
              </w:rPr>
            </w:pPr>
            <w:r w:rsidRPr="002326C1">
              <w:rPr>
                <w:rStyle w:val="SAPScreenElement"/>
                <w:lang w:val="en-US"/>
              </w:rPr>
              <w:t>Special Disabled Veteran:</w:t>
            </w:r>
            <w:r w:rsidRPr="002326C1">
              <w:rPr>
                <w:lang w:val="en-US"/>
              </w:rPr>
              <w:t xml:space="preserve"> select from drop-down if appropriate</w:t>
            </w:r>
          </w:p>
        </w:tc>
        <w:tc>
          <w:tcPr>
            <w:tcW w:w="3420" w:type="dxa"/>
            <w:vMerge/>
            <w:tcBorders>
              <w:left w:val="single" w:sz="8" w:space="0" w:color="999999"/>
              <w:right w:val="single" w:sz="8" w:space="0" w:color="999999"/>
            </w:tcBorders>
          </w:tcPr>
          <w:p w14:paraId="6BA8F476" w14:textId="77777777" w:rsidR="002A1D5D" w:rsidRPr="002326C1" w:rsidRDefault="002A1D5D" w:rsidP="002A1D5D">
            <w:pPr>
              <w:rPr>
                <w:rStyle w:val="SAPEmphasis"/>
                <w:lang w:val="en-US"/>
              </w:rPr>
            </w:pPr>
          </w:p>
        </w:tc>
      </w:tr>
      <w:tr w:rsidR="002A1D5D" w:rsidRPr="00A41C57" w14:paraId="087A2916" w14:textId="77777777" w:rsidTr="00AC5720">
        <w:trPr>
          <w:trHeight w:val="357"/>
        </w:trPr>
        <w:tc>
          <w:tcPr>
            <w:tcW w:w="10862" w:type="dxa"/>
            <w:tcBorders>
              <w:top w:val="single" w:sz="8" w:space="0" w:color="999999"/>
              <w:left w:val="single" w:sz="8" w:space="0" w:color="999999"/>
              <w:bottom w:val="single" w:sz="8" w:space="0" w:color="999999"/>
              <w:right w:val="single" w:sz="8" w:space="0" w:color="999999"/>
            </w:tcBorders>
          </w:tcPr>
          <w:p w14:paraId="5253F2C9" w14:textId="77777777" w:rsidR="002A1D5D" w:rsidRPr="002326C1" w:rsidRDefault="002A1D5D" w:rsidP="002A1D5D">
            <w:pPr>
              <w:rPr>
                <w:lang w:val="en-US"/>
              </w:rPr>
            </w:pPr>
            <w:r w:rsidRPr="002326C1">
              <w:rPr>
                <w:rStyle w:val="SAPScreenElement"/>
                <w:lang w:val="en-US"/>
              </w:rPr>
              <w:t>Vietnam Era Veteran:</w:t>
            </w:r>
            <w:r w:rsidRPr="002326C1">
              <w:rPr>
                <w:lang w:val="en-US"/>
              </w:rPr>
              <w:t xml:space="preserve"> select from drop-down if appropriate</w:t>
            </w:r>
          </w:p>
        </w:tc>
        <w:tc>
          <w:tcPr>
            <w:tcW w:w="3420" w:type="dxa"/>
            <w:vMerge/>
            <w:tcBorders>
              <w:left w:val="single" w:sz="8" w:space="0" w:color="999999"/>
              <w:right w:val="single" w:sz="8" w:space="0" w:color="999999"/>
            </w:tcBorders>
          </w:tcPr>
          <w:p w14:paraId="7995F237" w14:textId="77777777" w:rsidR="002A1D5D" w:rsidRPr="002326C1" w:rsidRDefault="002A1D5D" w:rsidP="002A1D5D">
            <w:pPr>
              <w:rPr>
                <w:rStyle w:val="SAPEmphasis"/>
                <w:lang w:val="en-US"/>
              </w:rPr>
            </w:pPr>
          </w:p>
        </w:tc>
      </w:tr>
      <w:tr w:rsidR="002A1D5D" w:rsidRPr="00A41C57" w14:paraId="588BE8D7" w14:textId="77777777" w:rsidTr="00AC5720">
        <w:trPr>
          <w:trHeight w:val="357"/>
        </w:trPr>
        <w:tc>
          <w:tcPr>
            <w:tcW w:w="10862" w:type="dxa"/>
            <w:tcBorders>
              <w:top w:val="single" w:sz="8" w:space="0" w:color="999999"/>
              <w:left w:val="single" w:sz="8" w:space="0" w:color="999999"/>
              <w:bottom w:val="single" w:sz="8" w:space="0" w:color="999999"/>
              <w:right w:val="single" w:sz="8" w:space="0" w:color="999999"/>
            </w:tcBorders>
          </w:tcPr>
          <w:p w14:paraId="5186E345" w14:textId="77777777" w:rsidR="002A1D5D" w:rsidRPr="002326C1" w:rsidRDefault="002A1D5D" w:rsidP="002A1D5D">
            <w:pPr>
              <w:rPr>
                <w:lang w:val="en-US"/>
              </w:rPr>
            </w:pPr>
            <w:r w:rsidRPr="002326C1">
              <w:rPr>
                <w:rStyle w:val="SAPScreenElement"/>
                <w:lang w:val="en-US"/>
              </w:rPr>
              <w:t>Other Disabled Veteran:</w:t>
            </w:r>
            <w:r w:rsidRPr="002326C1">
              <w:rPr>
                <w:lang w:val="en-US"/>
              </w:rPr>
              <w:t xml:space="preserve"> specify if the employee is a veteran with a different type of challenge or not, by selecting from drop-down</w:t>
            </w:r>
          </w:p>
        </w:tc>
        <w:tc>
          <w:tcPr>
            <w:tcW w:w="3420" w:type="dxa"/>
            <w:vMerge/>
            <w:tcBorders>
              <w:left w:val="single" w:sz="8" w:space="0" w:color="999999"/>
              <w:right w:val="single" w:sz="8" w:space="0" w:color="999999"/>
            </w:tcBorders>
          </w:tcPr>
          <w:p w14:paraId="3EC9A356" w14:textId="77777777" w:rsidR="002A1D5D" w:rsidRPr="002326C1" w:rsidRDefault="002A1D5D" w:rsidP="002A1D5D">
            <w:pPr>
              <w:rPr>
                <w:rStyle w:val="SAPEmphasis"/>
                <w:lang w:val="en-US"/>
              </w:rPr>
            </w:pPr>
          </w:p>
        </w:tc>
      </w:tr>
      <w:tr w:rsidR="00562BC7" w:rsidRPr="00A41C57" w14:paraId="0FF44E80" w14:textId="77777777" w:rsidTr="00AC5720">
        <w:trPr>
          <w:trHeight w:val="357"/>
        </w:trPr>
        <w:tc>
          <w:tcPr>
            <w:tcW w:w="10862" w:type="dxa"/>
            <w:tcBorders>
              <w:top w:val="single" w:sz="8" w:space="0" w:color="999999"/>
              <w:left w:val="single" w:sz="8" w:space="0" w:color="999999"/>
              <w:bottom w:val="single" w:sz="8" w:space="0" w:color="999999"/>
              <w:right w:val="single" w:sz="8" w:space="0" w:color="999999"/>
            </w:tcBorders>
          </w:tcPr>
          <w:p w14:paraId="5409D851" w14:textId="05AB0432" w:rsidR="00562BC7" w:rsidRPr="002326C1" w:rsidRDefault="00562BC7" w:rsidP="002A1D5D">
            <w:pPr>
              <w:rPr>
                <w:rStyle w:val="SAPScreenElement"/>
                <w:lang w:val="en-US"/>
              </w:rPr>
            </w:pPr>
            <w:r w:rsidRPr="00984404">
              <w:rPr>
                <w:lang w:val="en-US"/>
              </w:rPr>
              <w:t xml:space="preserve">In the </w:t>
            </w:r>
            <w:r w:rsidRPr="00984404">
              <w:rPr>
                <w:rStyle w:val="SAPScreenElement"/>
                <w:lang w:val="en-US"/>
              </w:rPr>
              <w:t xml:space="preserve">Global Information </w:t>
            </w:r>
            <w:r w:rsidRPr="00984404">
              <w:rPr>
                <w:lang w:val="en-US"/>
              </w:rPr>
              <w:t xml:space="preserve">block, select the </w:t>
            </w:r>
            <w:r w:rsidRPr="00984404">
              <w:rPr>
                <w:rStyle w:val="SAPScreenElement"/>
                <w:lang w:val="en-US"/>
              </w:rPr>
              <w:t>Show &lt;#&gt;</w:t>
            </w:r>
            <w:r w:rsidRPr="00984404">
              <w:rPr>
                <w:lang w:val="en-US"/>
              </w:rPr>
              <w:t xml:space="preserve"> </w:t>
            </w:r>
            <w:r w:rsidRPr="00984404">
              <w:rPr>
                <w:rStyle w:val="SAPScreenElement"/>
                <w:lang w:val="en-US"/>
              </w:rPr>
              <w:t>more fields</w:t>
            </w:r>
            <w:r w:rsidRPr="00984404">
              <w:rPr>
                <w:lang w:val="en-US"/>
              </w:rPr>
              <w:t xml:space="preserve"> link a</w:t>
            </w:r>
            <w:r>
              <w:rPr>
                <w:lang w:val="en-US"/>
              </w:rPr>
              <w:t>nd make the following entries:</w:t>
            </w:r>
          </w:p>
        </w:tc>
        <w:tc>
          <w:tcPr>
            <w:tcW w:w="3420" w:type="dxa"/>
            <w:vMerge/>
            <w:tcBorders>
              <w:left w:val="single" w:sz="8" w:space="0" w:color="999999"/>
              <w:right w:val="single" w:sz="8" w:space="0" w:color="999999"/>
            </w:tcBorders>
          </w:tcPr>
          <w:p w14:paraId="18BC6ED3" w14:textId="77777777" w:rsidR="00562BC7" w:rsidRPr="002326C1" w:rsidRDefault="00562BC7" w:rsidP="002A1D5D">
            <w:pPr>
              <w:rPr>
                <w:rStyle w:val="SAPEmphasis"/>
                <w:lang w:val="en-US"/>
              </w:rPr>
            </w:pPr>
          </w:p>
        </w:tc>
      </w:tr>
      <w:tr w:rsidR="002A1D5D" w:rsidRPr="00A41C57" w14:paraId="22316999" w14:textId="77777777" w:rsidTr="00AC5720">
        <w:trPr>
          <w:trHeight w:val="357"/>
        </w:trPr>
        <w:tc>
          <w:tcPr>
            <w:tcW w:w="10862" w:type="dxa"/>
            <w:tcBorders>
              <w:top w:val="single" w:sz="8" w:space="0" w:color="999999"/>
              <w:left w:val="single" w:sz="8" w:space="0" w:color="999999"/>
              <w:bottom w:val="single" w:sz="8" w:space="0" w:color="999999"/>
              <w:right w:val="single" w:sz="8" w:space="0" w:color="999999"/>
            </w:tcBorders>
          </w:tcPr>
          <w:p w14:paraId="0A706EB4" w14:textId="77777777" w:rsidR="002A1D5D" w:rsidRPr="002326C1" w:rsidRDefault="002A1D5D" w:rsidP="002A1D5D">
            <w:pPr>
              <w:rPr>
                <w:lang w:val="en-US"/>
              </w:rPr>
            </w:pPr>
            <w:r w:rsidRPr="002326C1">
              <w:rPr>
                <w:rStyle w:val="SAPScreenElement"/>
                <w:lang w:val="en-US"/>
              </w:rPr>
              <w:t>Other Protected Veteran:</w:t>
            </w:r>
            <w:r w:rsidRPr="002326C1">
              <w:rPr>
                <w:lang w:val="en-US"/>
              </w:rPr>
              <w:t xml:space="preserve"> select from drop-down if appropriate</w:t>
            </w:r>
          </w:p>
        </w:tc>
        <w:tc>
          <w:tcPr>
            <w:tcW w:w="3420" w:type="dxa"/>
            <w:vMerge/>
            <w:tcBorders>
              <w:left w:val="single" w:sz="8" w:space="0" w:color="999999"/>
              <w:right w:val="single" w:sz="8" w:space="0" w:color="999999"/>
            </w:tcBorders>
          </w:tcPr>
          <w:p w14:paraId="1653A6C4" w14:textId="77777777" w:rsidR="002A1D5D" w:rsidRPr="002326C1" w:rsidRDefault="002A1D5D" w:rsidP="002A1D5D">
            <w:pPr>
              <w:rPr>
                <w:rStyle w:val="SAPEmphasis"/>
                <w:lang w:val="en-US"/>
              </w:rPr>
            </w:pPr>
          </w:p>
        </w:tc>
      </w:tr>
      <w:tr w:rsidR="002A1D5D" w:rsidRPr="00A41C57" w14:paraId="748F5720" w14:textId="77777777" w:rsidTr="00AC5720">
        <w:trPr>
          <w:trHeight w:val="357"/>
        </w:trPr>
        <w:tc>
          <w:tcPr>
            <w:tcW w:w="10862" w:type="dxa"/>
            <w:tcBorders>
              <w:top w:val="single" w:sz="8" w:space="0" w:color="999999"/>
              <w:left w:val="single" w:sz="8" w:space="0" w:color="999999"/>
              <w:bottom w:val="single" w:sz="8" w:space="0" w:color="999999"/>
              <w:right w:val="single" w:sz="8" w:space="0" w:color="999999"/>
            </w:tcBorders>
          </w:tcPr>
          <w:p w14:paraId="5CACD57E" w14:textId="77777777" w:rsidR="002A1D5D" w:rsidRPr="002326C1" w:rsidRDefault="002A1D5D" w:rsidP="002A1D5D">
            <w:pPr>
              <w:rPr>
                <w:lang w:val="en-US"/>
              </w:rPr>
            </w:pPr>
            <w:commentRangeStart w:id="11705"/>
            <w:r w:rsidRPr="002326C1">
              <w:rPr>
                <w:rStyle w:val="SAPScreenElement"/>
                <w:lang w:val="en-US"/>
              </w:rPr>
              <w:t xml:space="preserve">Date of Separation from Military Service: </w:t>
            </w:r>
            <w:r w:rsidRPr="002326C1">
              <w:rPr>
                <w:lang w:val="en-US"/>
              </w:rPr>
              <w:t>if appropriate, select from calendar help the date the employee officially left active duty from military service</w:t>
            </w:r>
            <w:commentRangeEnd w:id="11705"/>
            <w:r w:rsidR="00562BC7">
              <w:rPr>
                <w:rStyle w:val="CommentReference"/>
              </w:rPr>
              <w:commentReference w:id="11705"/>
            </w:r>
          </w:p>
        </w:tc>
        <w:tc>
          <w:tcPr>
            <w:tcW w:w="3420" w:type="dxa"/>
            <w:vMerge/>
            <w:tcBorders>
              <w:left w:val="single" w:sz="8" w:space="0" w:color="999999"/>
              <w:bottom w:val="single" w:sz="8" w:space="0" w:color="999999"/>
              <w:right w:val="single" w:sz="8" w:space="0" w:color="999999"/>
            </w:tcBorders>
          </w:tcPr>
          <w:p w14:paraId="6D87247A" w14:textId="77777777" w:rsidR="002A1D5D" w:rsidRPr="002326C1" w:rsidRDefault="002A1D5D" w:rsidP="002A1D5D">
            <w:pPr>
              <w:rPr>
                <w:rStyle w:val="SAPEmphasis"/>
                <w:lang w:val="en-US"/>
              </w:rPr>
            </w:pPr>
          </w:p>
        </w:tc>
      </w:tr>
      <w:tr w:rsidR="002A1D5D" w:rsidRPr="00A41C57" w14:paraId="28877562" w14:textId="77777777" w:rsidTr="00AC5720">
        <w:trPr>
          <w:trHeight w:val="357"/>
        </w:trPr>
        <w:tc>
          <w:tcPr>
            <w:tcW w:w="10862" w:type="dxa"/>
            <w:tcBorders>
              <w:top w:val="single" w:sz="8" w:space="0" w:color="999999"/>
              <w:left w:val="single" w:sz="8" w:space="0" w:color="999999"/>
              <w:bottom w:val="single" w:sz="8" w:space="0" w:color="999999"/>
              <w:right w:val="single" w:sz="8" w:space="0" w:color="999999"/>
            </w:tcBorders>
          </w:tcPr>
          <w:p w14:paraId="3A0E5BBD" w14:textId="77777777" w:rsidR="002A1D5D" w:rsidRPr="002326C1" w:rsidRDefault="002A1D5D" w:rsidP="002A1D5D">
            <w:pPr>
              <w:rPr>
                <w:lang w:val="en-US"/>
              </w:rPr>
            </w:pPr>
            <w:r w:rsidRPr="002326C1">
              <w:rPr>
                <w:rStyle w:val="SAPScreenElement"/>
                <w:lang w:val="en-US"/>
              </w:rPr>
              <w:t>Challenge Group:</w:t>
            </w:r>
            <w:r w:rsidRPr="002326C1">
              <w:rPr>
                <w:lang w:val="en-US"/>
              </w:rPr>
              <w:t xml:space="preserve"> select from drop-down</w:t>
            </w:r>
          </w:p>
        </w:tc>
        <w:tc>
          <w:tcPr>
            <w:tcW w:w="3420" w:type="dxa"/>
            <w:vMerge w:val="restart"/>
            <w:tcBorders>
              <w:top w:val="single" w:sz="8" w:space="0" w:color="999999"/>
              <w:left w:val="single" w:sz="8" w:space="0" w:color="999999"/>
              <w:right w:val="single" w:sz="8" w:space="0" w:color="999999"/>
            </w:tcBorders>
          </w:tcPr>
          <w:p w14:paraId="53E237E7" w14:textId="13E2B8DF" w:rsidR="002A1D5D" w:rsidRPr="002326C1" w:rsidRDefault="002A1D5D" w:rsidP="002A1D5D">
            <w:pPr>
              <w:rPr>
                <w:rStyle w:val="SAPEmphasis"/>
                <w:lang w:val="en-US"/>
              </w:rPr>
            </w:pPr>
            <w:r w:rsidRPr="002326C1">
              <w:rPr>
                <w:lang w:val="en-US"/>
              </w:rPr>
              <w:t xml:space="preserve">These fields need to be filled only in case you have selected </w:t>
            </w:r>
            <w:r w:rsidR="00AC5720" w:rsidRPr="002326C1">
              <w:rPr>
                <w:lang w:val="en-US"/>
              </w:rPr>
              <w:t>value</w:t>
            </w:r>
            <w:r w:rsidR="00AC5720" w:rsidRPr="002326C1">
              <w:rPr>
                <w:rStyle w:val="SAPUserEntry"/>
                <w:lang w:val="en-US"/>
              </w:rPr>
              <w:t xml:space="preserve"> Yes</w:t>
            </w:r>
            <w:r w:rsidR="00AC5720">
              <w:rPr>
                <w:rStyle w:val="SAPUserEntry"/>
                <w:lang w:val="en-US"/>
              </w:rPr>
              <w:t xml:space="preserve"> </w:t>
            </w:r>
            <w:r w:rsidRPr="002326C1">
              <w:rPr>
                <w:lang w:val="en-US"/>
              </w:rPr>
              <w:t xml:space="preserve">for field </w:t>
            </w:r>
            <w:r w:rsidRPr="002326C1">
              <w:rPr>
                <w:rStyle w:val="SAPScreenElement"/>
                <w:lang w:val="en-US"/>
              </w:rPr>
              <w:t>Challenge Status</w:t>
            </w:r>
            <w:r w:rsidRPr="00466471">
              <w:rPr>
                <w:lang w:val="en-US"/>
              </w:rPr>
              <w:t>, located</w:t>
            </w:r>
            <w:r w:rsidRPr="003A18EB">
              <w:rPr>
                <w:lang w:val="en-US"/>
              </w:rPr>
              <w:t xml:space="preserve"> </w:t>
            </w:r>
            <w:r>
              <w:rPr>
                <w:lang w:val="en-US"/>
              </w:rPr>
              <w:t xml:space="preserve">in </w:t>
            </w:r>
            <w:r w:rsidRPr="002326C1">
              <w:rPr>
                <w:lang w:val="en-US"/>
              </w:rPr>
              <w:t xml:space="preserve">the </w:t>
            </w:r>
            <w:r w:rsidRPr="002326C1">
              <w:rPr>
                <w:rStyle w:val="SAPScreenElement"/>
                <w:lang w:val="en-US"/>
              </w:rPr>
              <w:t xml:space="preserve">Personal Information </w:t>
            </w:r>
            <w:r w:rsidRPr="002326C1">
              <w:rPr>
                <w:lang w:val="en-US"/>
              </w:rPr>
              <w:t>block</w:t>
            </w:r>
            <w:r w:rsidR="00AC5720">
              <w:rPr>
                <w:lang w:val="en-US"/>
              </w:rPr>
              <w:t>.</w:t>
            </w:r>
          </w:p>
        </w:tc>
      </w:tr>
      <w:tr w:rsidR="002A1D5D" w:rsidRPr="00A41C57" w14:paraId="13CF007D" w14:textId="77777777" w:rsidTr="00AC5720">
        <w:trPr>
          <w:trHeight w:val="357"/>
        </w:trPr>
        <w:tc>
          <w:tcPr>
            <w:tcW w:w="10862" w:type="dxa"/>
            <w:tcBorders>
              <w:top w:val="single" w:sz="8" w:space="0" w:color="999999"/>
              <w:left w:val="single" w:sz="8" w:space="0" w:color="999999"/>
              <w:bottom w:val="single" w:sz="8" w:space="0" w:color="999999"/>
              <w:right w:val="single" w:sz="8" w:space="0" w:color="999999"/>
            </w:tcBorders>
          </w:tcPr>
          <w:p w14:paraId="6FAEE99F" w14:textId="77777777" w:rsidR="002A1D5D" w:rsidRPr="002326C1" w:rsidRDefault="002A1D5D" w:rsidP="002A1D5D">
            <w:pPr>
              <w:rPr>
                <w:lang w:val="en-US"/>
              </w:rPr>
            </w:pPr>
            <w:r w:rsidRPr="002326C1">
              <w:rPr>
                <w:rStyle w:val="SAPScreenElement"/>
                <w:lang w:val="en-US"/>
              </w:rPr>
              <w:t>Degree of Challenge:</w:t>
            </w:r>
            <w:r w:rsidRPr="002326C1">
              <w:rPr>
                <w:lang w:val="en-US"/>
              </w:rPr>
              <w:t xml:space="preserve"> enter appropriate percentage</w:t>
            </w:r>
          </w:p>
        </w:tc>
        <w:tc>
          <w:tcPr>
            <w:tcW w:w="3420" w:type="dxa"/>
            <w:vMerge/>
            <w:tcBorders>
              <w:left w:val="single" w:sz="8" w:space="0" w:color="999999"/>
              <w:right w:val="single" w:sz="8" w:space="0" w:color="999999"/>
            </w:tcBorders>
          </w:tcPr>
          <w:p w14:paraId="24455B5F" w14:textId="77777777" w:rsidR="002A1D5D" w:rsidRPr="002326C1" w:rsidRDefault="002A1D5D" w:rsidP="002A1D5D">
            <w:pPr>
              <w:rPr>
                <w:rStyle w:val="SAPEmphasis"/>
                <w:lang w:val="en-US"/>
              </w:rPr>
            </w:pPr>
          </w:p>
        </w:tc>
      </w:tr>
      <w:tr w:rsidR="002A1D5D" w:rsidRPr="00A41C57" w14:paraId="38EB2299" w14:textId="77777777" w:rsidTr="00AC5720">
        <w:trPr>
          <w:trHeight w:val="357"/>
        </w:trPr>
        <w:tc>
          <w:tcPr>
            <w:tcW w:w="10862" w:type="dxa"/>
            <w:tcBorders>
              <w:top w:val="single" w:sz="8" w:space="0" w:color="999999"/>
              <w:left w:val="single" w:sz="8" w:space="0" w:color="999999"/>
              <w:bottom w:val="single" w:sz="8" w:space="0" w:color="999999"/>
              <w:right w:val="single" w:sz="8" w:space="0" w:color="999999"/>
            </w:tcBorders>
          </w:tcPr>
          <w:p w14:paraId="07527F00" w14:textId="77777777" w:rsidR="002A1D5D" w:rsidRPr="00AE1E45" w:rsidRDefault="002A1D5D" w:rsidP="002A1D5D">
            <w:pPr>
              <w:rPr>
                <w:lang w:val="en-US"/>
              </w:rPr>
            </w:pPr>
            <w:r w:rsidRPr="00AE1E45">
              <w:rPr>
                <w:rStyle w:val="SAPScreenElement"/>
                <w:lang w:val="en-US"/>
              </w:rPr>
              <w:t>Type of Challenge:</w:t>
            </w:r>
            <w:r w:rsidRPr="00AE1E45">
              <w:rPr>
                <w:lang w:val="en-US"/>
              </w:rPr>
              <w:t xml:space="preserve"> select from drop-down</w:t>
            </w:r>
          </w:p>
        </w:tc>
        <w:tc>
          <w:tcPr>
            <w:tcW w:w="3420" w:type="dxa"/>
            <w:vMerge/>
            <w:tcBorders>
              <w:left w:val="single" w:sz="8" w:space="0" w:color="999999"/>
              <w:bottom w:val="single" w:sz="8" w:space="0" w:color="999999"/>
              <w:right w:val="single" w:sz="8" w:space="0" w:color="999999"/>
            </w:tcBorders>
          </w:tcPr>
          <w:p w14:paraId="02DED056" w14:textId="77777777" w:rsidR="002A1D5D" w:rsidRPr="00AE1E45" w:rsidRDefault="002A1D5D" w:rsidP="002A1D5D">
            <w:pPr>
              <w:rPr>
                <w:rStyle w:val="SAPEmphasis"/>
                <w:lang w:val="en-US"/>
              </w:rPr>
            </w:pPr>
          </w:p>
        </w:tc>
      </w:tr>
    </w:tbl>
    <w:p w14:paraId="2F9B19A2" w14:textId="4F9375B8" w:rsidR="002A1D5D" w:rsidRPr="00AE1E45" w:rsidRDefault="002A1D5D" w:rsidP="002A1D5D">
      <w:pPr>
        <w:pStyle w:val="Heading2"/>
        <w:spacing w:before="240" w:after="120"/>
        <w:rPr>
          <w:lang w:val="en-US"/>
        </w:rPr>
      </w:pPr>
      <w:bookmarkStart w:id="11706" w:name="_Home_Address_1"/>
      <w:bookmarkStart w:id="11707" w:name="_Toc507063236"/>
      <w:bookmarkEnd w:id="11706"/>
      <w:commentRangeStart w:id="11708"/>
      <w:r w:rsidRPr="00AE1E45">
        <w:rPr>
          <w:lang w:val="en-US"/>
        </w:rPr>
        <w:t>Home Address</w:t>
      </w:r>
      <w:commentRangeEnd w:id="11708"/>
      <w:r w:rsidR="00494074">
        <w:rPr>
          <w:rStyle w:val="CommentReference"/>
          <w:rFonts w:ascii="BentonSans Book" w:eastAsia="MS Mincho" w:hAnsi="BentonSans Book"/>
          <w:color w:val="auto"/>
        </w:rPr>
        <w:commentReference w:id="11708"/>
      </w:r>
      <w:bookmarkEnd w:id="11707"/>
    </w:p>
    <w:p w14:paraId="6C33225B" w14:textId="77777777" w:rsidR="002A1D5D" w:rsidRPr="00AE1E45" w:rsidRDefault="002A1D5D" w:rsidP="00AC5720">
      <w:pPr>
        <w:pStyle w:val="Heading3"/>
        <w:spacing w:before="240" w:after="120"/>
        <w:ind w:left="1440" w:hanging="1440"/>
        <w:rPr>
          <w:lang w:val="en-US"/>
        </w:rPr>
      </w:pPr>
      <w:bookmarkStart w:id="11709" w:name="_Toc507063237"/>
      <w:r w:rsidRPr="00AE1E45">
        <w:rPr>
          <w:lang w:val="en-US"/>
        </w:rPr>
        <w:t>United Arab Emirates (AE)</w:t>
      </w:r>
      <w:bookmarkEnd w:id="11709"/>
    </w:p>
    <w:tbl>
      <w:tblPr>
        <w:tblW w:w="1059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012"/>
        <w:gridCol w:w="5580"/>
      </w:tblGrid>
      <w:tr w:rsidR="002A1D5D" w:rsidRPr="00AE1E45" w14:paraId="2F19BBBF" w14:textId="77777777" w:rsidTr="00DC71D0">
        <w:trPr>
          <w:trHeight w:val="432"/>
          <w:tblHeader/>
        </w:trPr>
        <w:tc>
          <w:tcPr>
            <w:tcW w:w="5012" w:type="dxa"/>
            <w:tcBorders>
              <w:top w:val="single" w:sz="8" w:space="0" w:color="999999"/>
              <w:left w:val="single" w:sz="8" w:space="0" w:color="999999"/>
              <w:bottom w:val="single" w:sz="8" w:space="0" w:color="999999"/>
              <w:right w:val="single" w:sz="8" w:space="0" w:color="999999"/>
            </w:tcBorders>
            <w:shd w:val="clear" w:color="auto" w:fill="999999"/>
            <w:hideMark/>
          </w:tcPr>
          <w:p w14:paraId="00B9FA58" w14:textId="77777777" w:rsidR="002A1D5D" w:rsidRPr="00AE1E45" w:rsidRDefault="002A1D5D" w:rsidP="002A1D5D">
            <w:pPr>
              <w:pStyle w:val="SAPTableHeader"/>
              <w:rPr>
                <w:lang w:val="en-US"/>
              </w:rPr>
            </w:pPr>
            <w:r w:rsidRPr="00AE1E45">
              <w:rPr>
                <w:lang w:val="en-US"/>
              </w:rPr>
              <w:t>User Entries: Field Name: User Action and Value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79C5AA0D" w14:textId="77777777" w:rsidR="002A1D5D" w:rsidRPr="00AE1E45" w:rsidRDefault="002A1D5D" w:rsidP="002A1D5D">
            <w:pPr>
              <w:pStyle w:val="SAPTableHeader"/>
              <w:rPr>
                <w:lang w:val="en-US"/>
              </w:rPr>
            </w:pPr>
            <w:r w:rsidRPr="00AE1E45">
              <w:rPr>
                <w:lang w:val="en-US"/>
              </w:rPr>
              <w:t>Additional Information</w:t>
            </w:r>
          </w:p>
        </w:tc>
      </w:tr>
      <w:tr w:rsidR="002A1D5D" w:rsidRPr="00A41C57" w14:paraId="14DA21D9"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0944598B" w14:textId="77777777" w:rsidR="002A1D5D" w:rsidRPr="00AE1E45" w:rsidRDefault="002A1D5D" w:rsidP="002A1D5D">
            <w:pPr>
              <w:rPr>
                <w:rStyle w:val="SAPScreenElement"/>
                <w:lang w:val="en-US"/>
              </w:rPr>
            </w:pPr>
            <w:r w:rsidRPr="00AE1E45">
              <w:rPr>
                <w:rStyle w:val="SAPScreenElement"/>
                <w:lang w:val="en-US"/>
              </w:rPr>
              <w:t xml:space="preserve">Care Of: </w:t>
            </w:r>
            <w:r w:rsidRPr="00AE1E45">
              <w:rPr>
                <w:lang w:val="en-US"/>
              </w:rPr>
              <w:t>enter if appropriate</w:t>
            </w:r>
          </w:p>
        </w:tc>
        <w:tc>
          <w:tcPr>
            <w:tcW w:w="5580" w:type="dxa"/>
            <w:tcBorders>
              <w:top w:val="single" w:sz="8" w:space="0" w:color="999999"/>
              <w:left w:val="single" w:sz="8" w:space="0" w:color="999999"/>
              <w:bottom w:val="single" w:sz="8" w:space="0" w:color="999999"/>
              <w:right w:val="single" w:sz="8" w:space="0" w:color="999999"/>
            </w:tcBorders>
          </w:tcPr>
          <w:p w14:paraId="1E2BE418" w14:textId="77777777" w:rsidR="002A1D5D" w:rsidRPr="00AE1E45" w:rsidRDefault="002A1D5D" w:rsidP="002A1D5D">
            <w:pPr>
              <w:rPr>
                <w:lang w:val="en-US"/>
              </w:rPr>
            </w:pPr>
          </w:p>
        </w:tc>
      </w:tr>
      <w:tr w:rsidR="002A1D5D" w:rsidRPr="00A41C57" w14:paraId="515BD109"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0F512CFE" w14:textId="74A1BF05" w:rsidR="002A1D5D" w:rsidRPr="00AE1E45" w:rsidRDefault="002A1D5D" w:rsidP="002A1D5D">
            <w:pPr>
              <w:rPr>
                <w:rStyle w:val="SAPScreenElement"/>
                <w:lang w:val="en-US"/>
              </w:rPr>
            </w:pPr>
            <w:r w:rsidRPr="00AE1E45">
              <w:rPr>
                <w:rStyle w:val="SAPScreenElement"/>
                <w:lang w:val="en-US"/>
              </w:rPr>
              <w:t xml:space="preserve">Street: </w:t>
            </w:r>
            <w:r w:rsidR="0057373E" w:rsidRPr="00AE1E45">
              <w:rPr>
                <w:lang w:val="en-US"/>
              </w:rPr>
              <w:t xml:space="preserve">adapt if </w:t>
            </w:r>
            <w:r w:rsidRPr="00AE1E45">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3837D7BA" w14:textId="77777777" w:rsidR="002A1D5D" w:rsidRPr="00AE1E45" w:rsidRDefault="002A1D5D" w:rsidP="002A1D5D">
            <w:pPr>
              <w:rPr>
                <w:lang w:val="en-US"/>
              </w:rPr>
            </w:pPr>
            <w:r w:rsidRPr="00AE1E45">
              <w:rPr>
                <w:lang w:val="en-US"/>
              </w:rPr>
              <w:t>Optional field, but meaningful for a complete master data record.</w:t>
            </w:r>
          </w:p>
        </w:tc>
      </w:tr>
      <w:tr w:rsidR="002A1D5D" w:rsidRPr="00A41C57" w14:paraId="150B5088"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4A6F37A3" w14:textId="5790233D" w:rsidR="002A1D5D" w:rsidRPr="00AE1E45" w:rsidRDefault="002A1D5D" w:rsidP="002A1D5D">
            <w:pPr>
              <w:rPr>
                <w:rStyle w:val="SAPScreenElement"/>
                <w:lang w:val="en-US"/>
              </w:rPr>
            </w:pPr>
            <w:r w:rsidRPr="00AE1E45">
              <w:rPr>
                <w:rStyle w:val="SAPScreenElement"/>
                <w:lang w:val="en-US"/>
              </w:rPr>
              <w:t>House Number</w:t>
            </w:r>
            <w:r w:rsidR="0057373E" w:rsidRPr="00AE1E45">
              <w:rPr>
                <w:rStyle w:val="SAPScreenElement"/>
                <w:lang w:val="en-US"/>
              </w:rPr>
              <w:t>:</w:t>
            </w:r>
            <w:r w:rsidRPr="00AE1E45">
              <w:rPr>
                <w:lang w:val="en-US"/>
              </w:rPr>
              <w:t xml:space="preserve"> </w:t>
            </w:r>
            <w:r w:rsidR="0057373E" w:rsidRPr="00AE1E45">
              <w:rPr>
                <w:lang w:val="en-US"/>
              </w:rPr>
              <w:t xml:space="preserve">adapt if </w:t>
            </w:r>
            <w:r w:rsidRPr="00AE1E45">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27B63B3D" w14:textId="77777777" w:rsidR="002A1D5D" w:rsidRPr="00AE1E45" w:rsidRDefault="002A1D5D" w:rsidP="002A1D5D">
            <w:pPr>
              <w:rPr>
                <w:lang w:val="en-US"/>
              </w:rPr>
            </w:pPr>
            <w:r w:rsidRPr="00AE1E45">
              <w:rPr>
                <w:lang w:val="en-US"/>
              </w:rPr>
              <w:t>Optional field, but meaningful for a complete master data record.</w:t>
            </w:r>
          </w:p>
        </w:tc>
      </w:tr>
      <w:tr w:rsidR="002A1D5D" w:rsidRPr="00A41C57" w14:paraId="30C67B6D"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6E1D1BD0" w14:textId="0FA67470" w:rsidR="002A1D5D" w:rsidRPr="00AE1E45" w:rsidRDefault="002A1D5D" w:rsidP="002A1D5D">
            <w:pPr>
              <w:rPr>
                <w:rStyle w:val="SAPScreenElement"/>
                <w:lang w:val="en-US"/>
              </w:rPr>
            </w:pPr>
            <w:r w:rsidRPr="00AE1E45">
              <w:rPr>
                <w:rStyle w:val="SAPScreenElement"/>
                <w:lang w:val="en-US"/>
              </w:rPr>
              <w:lastRenderedPageBreak/>
              <w:t>City:</w:t>
            </w:r>
            <w:r w:rsidRPr="00AE1E45">
              <w:rPr>
                <w:lang w:val="en-US"/>
              </w:rPr>
              <w:t xml:space="preserve"> </w:t>
            </w:r>
            <w:r w:rsidR="0057373E" w:rsidRPr="00AE1E45">
              <w:rPr>
                <w:lang w:val="en-US"/>
              </w:rPr>
              <w:t xml:space="preserve">adapt if </w:t>
            </w:r>
            <w:r w:rsidRPr="00AE1E45">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6DC0F36B" w14:textId="77777777" w:rsidR="002A1D5D" w:rsidRPr="00AE1E45" w:rsidRDefault="002A1D5D" w:rsidP="002A1D5D">
            <w:pPr>
              <w:pStyle w:val="SAPNoteHeading"/>
              <w:ind w:left="0"/>
              <w:rPr>
                <w:lang w:val="en-US"/>
              </w:rPr>
            </w:pPr>
            <w:r w:rsidRPr="00AE1E45">
              <w:rPr>
                <w:noProof/>
                <w:lang w:val="en-US"/>
              </w:rPr>
              <w:drawing>
                <wp:inline distT="0" distB="0" distL="0" distR="0" wp14:anchorId="4181FAE1" wp14:editId="32827317">
                  <wp:extent cx="228600" cy="228600"/>
                  <wp:effectExtent l="0" t="0" r="0" b="0"/>
                  <wp:docPr id="4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E1E45">
              <w:rPr>
                <w:lang w:val="en-US"/>
              </w:rPr>
              <w:t> Recommendation</w:t>
            </w:r>
          </w:p>
          <w:p w14:paraId="1E474FA0" w14:textId="77777777" w:rsidR="002A1D5D" w:rsidRPr="00AE1E45" w:rsidRDefault="002A1D5D" w:rsidP="002A1D5D">
            <w:pPr>
              <w:rPr>
                <w:lang w:val="en-US"/>
              </w:rPr>
            </w:pPr>
            <w:r w:rsidRPr="00AE1E45">
              <w:rPr>
                <w:lang w:val="en-US"/>
              </w:rPr>
              <w:t>Required if integration with Employee Central Payroll is in place.</w:t>
            </w:r>
          </w:p>
        </w:tc>
      </w:tr>
      <w:tr w:rsidR="002A1D5D" w:rsidRPr="00A41C57" w14:paraId="392B9733"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4979D751" w14:textId="1E46375F" w:rsidR="002A1D5D" w:rsidRPr="00AE1E45" w:rsidRDefault="002A1D5D" w:rsidP="002A1D5D">
            <w:pPr>
              <w:rPr>
                <w:rStyle w:val="SAPScreenElement"/>
                <w:lang w:val="en-US"/>
              </w:rPr>
            </w:pPr>
            <w:r w:rsidRPr="00AE1E45">
              <w:rPr>
                <w:rStyle w:val="SAPScreenElement"/>
                <w:lang w:val="en-US"/>
              </w:rPr>
              <w:t xml:space="preserve">Region: </w:t>
            </w:r>
            <w:r w:rsidR="0057373E" w:rsidRPr="00AE1E45">
              <w:rPr>
                <w:lang w:val="en-US"/>
              </w:rPr>
              <w:t>adapt if appropriate by selecting from drop-down</w:t>
            </w:r>
          </w:p>
        </w:tc>
        <w:tc>
          <w:tcPr>
            <w:tcW w:w="5580" w:type="dxa"/>
            <w:tcBorders>
              <w:top w:val="single" w:sz="8" w:space="0" w:color="999999"/>
              <w:left w:val="single" w:sz="8" w:space="0" w:color="999999"/>
              <w:bottom w:val="single" w:sz="8" w:space="0" w:color="999999"/>
              <w:right w:val="single" w:sz="8" w:space="0" w:color="999999"/>
            </w:tcBorders>
          </w:tcPr>
          <w:p w14:paraId="62462CA5" w14:textId="77777777" w:rsidR="002A1D5D" w:rsidRPr="00AE1E45" w:rsidRDefault="002A1D5D" w:rsidP="002A1D5D">
            <w:pPr>
              <w:rPr>
                <w:lang w:val="en-US"/>
              </w:rPr>
            </w:pPr>
          </w:p>
        </w:tc>
      </w:tr>
      <w:tr w:rsidR="002A1D5D" w:rsidRPr="004B7AA7" w14:paraId="24B64E95"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58545086" w14:textId="6B17C150" w:rsidR="002A1D5D" w:rsidRPr="00AE1E45" w:rsidRDefault="002A1D5D" w:rsidP="002A1D5D">
            <w:pPr>
              <w:rPr>
                <w:rStyle w:val="SAPScreenElement"/>
                <w:lang w:val="fr-FR"/>
              </w:rPr>
            </w:pPr>
            <w:r w:rsidRPr="00AE1E45">
              <w:rPr>
                <w:rStyle w:val="SAPScreenElement"/>
                <w:lang w:val="fr-FR"/>
              </w:rPr>
              <w:t xml:space="preserve">Postal Code: </w:t>
            </w:r>
            <w:r w:rsidR="0057373E" w:rsidRPr="00AE1E45">
              <w:rPr>
                <w:lang w:val="en-US"/>
              </w:rPr>
              <w:t>adapt if appropriate</w:t>
            </w:r>
          </w:p>
        </w:tc>
        <w:tc>
          <w:tcPr>
            <w:tcW w:w="5580" w:type="dxa"/>
            <w:tcBorders>
              <w:top w:val="single" w:sz="8" w:space="0" w:color="999999"/>
              <w:left w:val="single" w:sz="8" w:space="0" w:color="999999"/>
              <w:bottom w:val="single" w:sz="8" w:space="0" w:color="999999"/>
              <w:right w:val="single" w:sz="8" w:space="0" w:color="999999"/>
            </w:tcBorders>
          </w:tcPr>
          <w:p w14:paraId="35A20C15" w14:textId="77777777" w:rsidR="002A1D5D" w:rsidRPr="00AE1E45" w:rsidRDefault="002A1D5D" w:rsidP="002A1D5D">
            <w:pPr>
              <w:rPr>
                <w:lang w:val="fr-FR"/>
              </w:rPr>
            </w:pPr>
          </w:p>
        </w:tc>
      </w:tr>
      <w:tr w:rsidR="002A1D5D" w:rsidRPr="00AE1E45" w14:paraId="51D4E212"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00F17284" w14:textId="77777777" w:rsidR="002A1D5D" w:rsidRPr="00AE1E45" w:rsidRDefault="002A1D5D" w:rsidP="002A1D5D">
            <w:pPr>
              <w:rPr>
                <w:rStyle w:val="SAPScreenElement"/>
                <w:lang w:val="en-US"/>
              </w:rPr>
            </w:pPr>
            <w:r w:rsidRPr="00AE1E45">
              <w:rPr>
                <w:rStyle w:val="SAPScreenElement"/>
                <w:lang w:val="en-US"/>
              </w:rPr>
              <w:t>District:</w:t>
            </w:r>
            <w:r w:rsidRPr="00AE1E45">
              <w:rPr>
                <w:lang w:val="en-US"/>
              </w:rPr>
              <w:t xml:space="preserve"> enter if appropriate</w:t>
            </w:r>
          </w:p>
        </w:tc>
        <w:tc>
          <w:tcPr>
            <w:tcW w:w="5580" w:type="dxa"/>
            <w:tcBorders>
              <w:top w:val="single" w:sz="8" w:space="0" w:color="999999"/>
              <w:left w:val="single" w:sz="8" w:space="0" w:color="999999"/>
              <w:bottom w:val="single" w:sz="8" w:space="0" w:color="999999"/>
              <w:right w:val="single" w:sz="8" w:space="0" w:color="999999"/>
            </w:tcBorders>
          </w:tcPr>
          <w:p w14:paraId="49C2D0E6" w14:textId="77777777" w:rsidR="002A1D5D" w:rsidRPr="00AE1E45" w:rsidRDefault="002A1D5D" w:rsidP="002A1D5D">
            <w:pPr>
              <w:rPr>
                <w:lang w:val="en-US"/>
              </w:rPr>
            </w:pPr>
          </w:p>
        </w:tc>
      </w:tr>
      <w:tr w:rsidR="002A1D5D" w:rsidRPr="00AE1E45" w14:paraId="476FA5BE"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6EF19BA9" w14:textId="77777777" w:rsidR="002A1D5D" w:rsidRPr="00AE1E45" w:rsidRDefault="002A1D5D" w:rsidP="002A1D5D">
            <w:pPr>
              <w:rPr>
                <w:rStyle w:val="SAPScreenElement"/>
                <w:lang w:val="en-US"/>
              </w:rPr>
            </w:pPr>
            <w:r w:rsidRPr="00AE1E45">
              <w:rPr>
                <w:rStyle w:val="SAPScreenElement"/>
                <w:lang w:val="en-US"/>
              </w:rPr>
              <w:t>Apartment:</w:t>
            </w:r>
            <w:r w:rsidRPr="00AE1E45">
              <w:rPr>
                <w:lang w:val="en-US"/>
              </w:rPr>
              <w:t xml:space="preserve"> enter if applicable</w:t>
            </w:r>
          </w:p>
        </w:tc>
        <w:tc>
          <w:tcPr>
            <w:tcW w:w="5580" w:type="dxa"/>
            <w:tcBorders>
              <w:top w:val="single" w:sz="8" w:space="0" w:color="999999"/>
              <w:left w:val="single" w:sz="8" w:space="0" w:color="999999"/>
              <w:bottom w:val="single" w:sz="8" w:space="0" w:color="999999"/>
              <w:right w:val="single" w:sz="8" w:space="0" w:color="999999"/>
            </w:tcBorders>
          </w:tcPr>
          <w:p w14:paraId="45ED9B67" w14:textId="77777777" w:rsidR="002A1D5D" w:rsidRPr="00AE1E45" w:rsidRDefault="002A1D5D" w:rsidP="002A1D5D">
            <w:pPr>
              <w:rPr>
                <w:lang w:val="en-US"/>
              </w:rPr>
            </w:pPr>
          </w:p>
        </w:tc>
      </w:tr>
      <w:tr w:rsidR="002A1D5D" w:rsidRPr="00A41C57" w14:paraId="525D2963"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2136565F" w14:textId="77777777" w:rsidR="002A1D5D" w:rsidRPr="00AE1E45" w:rsidRDefault="002A1D5D" w:rsidP="002A1D5D">
            <w:pPr>
              <w:rPr>
                <w:rStyle w:val="SAPScreenElement"/>
                <w:lang w:val="en-US"/>
              </w:rPr>
            </w:pPr>
            <w:r w:rsidRPr="00AE1E45">
              <w:rPr>
                <w:rStyle w:val="SAPScreenElement"/>
                <w:lang w:val="en-US"/>
              </w:rPr>
              <w:t xml:space="preserve">Extra Address Line: </w:t>
            </w:r>
            <w:r w:rsidRPr="00AE1E45">
              <w:rPr>
                <w:lang w:val="en-US"/>
              </w:rPr>
              <w:t>enter if applicable</w:t>
            </w:r>
          </w:p>
        </w:tc>
        <w:tc>
          <w:tcPr>
            <w:tcW w:w="5580" w:type="dxa"/>
            <w:tcBorders>
              <w:top w:val="single" w:sz="8" w:space="0" w:color="999999"/>
              <w:left w:val="single" w:sz="8" w:space="0" w:color="999999"/>
              <w:bottom w:val="single" w:sz="8" w:space="0" w:color="999999"/>
              <w:right w:val="single" w:sz="8" w:space="0" w:color="999999"/>
            </w:tcBorders>
          </w:tcPr>
          <w:p w14:paraId="3C9C4704" w14:textId="77777777" w:rsidR="002A1D5D" w:rsidRPr="00AE1E45" w:rsidRDefault="002A1D5D" w:rsidP="002A1D5D">
            <w:pPr>
              <w:rPr>
                <w:lang w:val="en-US"/>
              </w:rPr>
            </w:pPr>
          </w:p>
        </w:tc>
      </w:tr>
    </w:tbl>
    <w:p w14:paraId="5B099900" w14:textId="77777777" w:rsidR="002A1D5D" w:rsidRPr="00AE1E45" w:rsidRDefault="002A1D5D" w:rsidP="002A1D5D">
      <w:pPr>
        <w:pStyle w:val="Heading3"/>
        <w:spacing w:before="240" w:after="120"/>
        <w:rPr>
          <w:lang w:val="en-US"/>
        </w:rPr>
      </w:pPr>
      <w:bookmarkStart w:id="11710" w:name="_Toc507063238"/>
      <w:r w:rsidRPr="00AE1E45">
        <w:rPr>
          <w:lang w:val="en-US"/>
        </w:rPr>
        <w:t>Australia (AU)</w:t>
      </w:r>
      <w:bookmarkEnd w:id="11710"/>
    </w:p>
    <w:tbl>
      <w:tblPr>
        <w:tblW w:w="1059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012"/>
        <w:gridCol w:w="5580"/>
      </w:tblGrid>
      <w:tr w:rsidR="002A1D5D" w:rsidRPr="00AE1E45" w14:paraId="20199EFB" w14:textId="77777777" w:rsidTr="00DC71D0">
        <w:trPr>
          <w:trHeight w:val="432"/>
          <w:tblHeader/>
        </w:trPr>
        <w:tc>
          <w:tcPr>
            <w:tcW w:w="5012" w:type="dxa"/>
            <w:tcBorders>
              <w:top w:val="single" w:sz="8" w:space="0" w:color="999999"/>
              <w:left w:val="single" w:sz="8" w:space="0" w:color="999999"/>
              <w:bottom w:val="single" w:sz="8" w:space="0" w:color="999999"/>
              <w:right w:val="single" w:sz="8" w:space="0" w:color="999999"/>
            </w:tcBorders>
            <w:shd w:val="clear" w:color="auto" w:fill="999999"/>
            <w:hideMark/>
          </w:tcPr>
          <w:p w14:paraId="1A3F6D45" w14:textId="77777777" w:rsidR="002A1D5D" w:rsidRPr="00AE1E45" w:rsidRDefault="002A1D5D" w:rsidP="002A1D5D">
            <w:pPr>
              <w:pStyle w:val="SAPTableHeader"/>
              <w:rPr>
                <w:lang w:val="en-US"/>
              </w:rPr>
            </w:pPr>
            <w:r w:rsidRPr="00AE1E45">
              <w:rPr>
                <w:lang w:val="en-US"/>
              </w:rPr>
              <w:t>User Entries: Field Name: User Action and Value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0E4FA27F" w14:textId="77777777" w:rsidR="002A1D5D" w:rsidRPr="00AE1E45" w:rsidRDefault="002A1D5D" w:rsidP="002A1D5D">
            <w:pPr>
              <w:pStyle w:val="SAPTableHeader"/>
              <w:rPr>
                <w:lang w:val="en-US"/>
              </w:rPr>
            </w:pPr>
            <w:r w:rsidRPr="00AE1E45">
              <w:rPr>
                <w:lang w:val="en-US"/>
              </w:rPr>
              <w:t>Additional Information</w:t>
            </w:r>
          </w:p>
        </w:tc>
      </w:tr>
      <w:tr w:rsidR="002A1D5D" w:rsidRPr="00A41C57" w14:paraId="3C39F903"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11F4C98B" w14:textId="7CFFD10E" w:rsidR="002A1D5D" w:rsidRPr="00AE1E45" w:rsidRDefault="002A1D5D" w:rsidP="002A1D5D">
            <w:pPr>
              <w:rPr>
                <w:rStyle w:val="SAPScreenElement"/>
                <w:lang w:val="en-US"/>
              </w:rPr>
            </w:pPr>
            <w:r w:rsidRPr="00AE1E45">
              <w:rPr>
                <w:rStyle w:val="SAPScreenElement"/>
                <w:lang w:val="en-US"/>
              </w:rPr>
              <w:t xml:space="preserve">Street and House Number: </w:t>
            </w:r>
            <w:r w:rsidR="00DC71D0" w:rsidRPr="00AE1E45">
              <w:rPr>
                <w:lang w:val="en-US"/>
              </w:rPr>
              <w:t xml:space="preserve">adapt if </w:t>
            </w:r>
            <w:r w:rsidRPr="00AE1E45">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76E4A279" w14:textId="77777777" w:rsidR="002A1D5D" w:rsidRPr="00AE1E45" w:rsidRDefault="002A1D5D" w:rsidP="002A1D5D">
            <w:pPr>
              <w:rPr>
                <w:lang w:val="en-US"/>
              </w:rPr>
            </w:pPr>
            <w:r w:rsidRPr="00AE1E45">
              <w:rPr>
                <w:lang w:val="en-US"/>
              </w:rPr>
              <w:t>Optional field, but meaningful for a complete master data record.</w:t>
            </w:r>
          </w:p>
        </w:tc>
      </w:tr>
      <w:tr w:rsidR="00E8731D" w:rsidRPr="00A41C57" w14:paraId="74603DFC"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28B08AF0" w14:textId="1DF52384" w:rsidR="00E8731D" w:rsidRPr="00AE1E45" w:rsidRDefault="00E8731D" w:rsidP="00E8731D">
            <w:pPr>
              <w:rPr>
                <w:rStyle w:val="SAPScreenElement"/>
                <w:lang w:val="en-US"/>
              </w:rPr>
            </w:pPr>
            <w:r w:rsidRPr="00AE1E45">
              <w:rPr>
                <w:rStyle w:val="SAPScreenElement"/>
                <w:lang w:val="en-US"/>
              </w:rPr>
              <w:t xml:space="preserve">Suburb/Town: </w:t>
            </w:r>
            <w:r w:rsidRPr="00AE1E45">
              <w:rPr>
                <w:lang w:val="en-US"/>
              </w:rPr>
              <w:t>adapt if appropriate</w:t>
            </w:r>
          </w:p>
        </w:tc>
        <w:tc>
          <w:tcPr>
            <w:tcW w:w="5580" w:type="dxa"/>
            <w:tcBorders>
              <w:top w:val="single" w:sz="8" w:space="0" w:color="999999"/>
              <w:left w:val="single" w:sz="8" w:space="0" w:color="999999"/>
              <w:bottom w:val="single" w:sz="8" w:space="0" w:color="999999"/>
              <w:right w:val="single" w:sz="8" w:space="0" w:color="999999"/>
            </w:tcBorders>
          </w:tcPr>
          <w:p w14:paraId="60603EB7" w14:textId="77777777" w:rsidR="00E8731D" w:rsidRPr="00AE1E45" w:rsidRDefault="00E8731D" w:rsidP="00E8731D">
            <w:pPr>
              <w:pStyle w:val="SAPNoteHeading"/>
              <w:ind w:left="0"/>
              <w:rPr>
                <w:lang w:val="en-US"/>
              </w:rPr>
            </w:pPr>
            <w:r w:rsidRPr="00AE1E45">
              <w:rPr>
                <w:noProof/>
                <w:lang w:val="en-US"/>
              </w:rPr>
              <w:drawing>
                <wp:inline distT="0" distB="0" distL="0" distR="0" wp14:anchorId="71C5314F" wp14:editId="35018901">
                  <wp:extent cx="228600" cy="228600"/>
                  <wp:effectExtent l="0" t="0" r="0" b="0"/>
                  <wp:docPr id="4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E1E45">
              <w:rPr>
                <w:lang w:val="en-US"/>
              </w:rPr>
              <w:t> Recommendation</w:t>
            </w:r>
          </w:p>
          <w:p w14:paraId="17CED223" w14:textId="6752E26C" w:rsidR="00E8731D" w:rsidRPr="00AE1E45" w:rsidRDefault="00E8731D" w:rsidP="00E8731D">
            <w:pPr>
              <w:rPr>
                <w:lang w:val="en-US"/>
              </w:rPr>
            </w:pPr>
            <w:r w:rsidRPr="00AE1E45">
              <w:rPr>
                <w:lang w:val="en-US"/>
              </w:rPr>
              <w:t>Required if integration with Employee Central Payroll is in place.</w:t>
            </w:r>
          </w:p>
        </w:tc>
      </w:tr>
      <w:tr w:rsidR="00E8731D" w:rsidRPr="00A41C57" w14:paraId="0C2DFB0E"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3DE78462" w14:textId="16F1B505" w:rsidR="00E8731D" w:rsidRPr="00AE1E45" w:rsidRDefault="00E8731D" w:rsidP="00E8731D">
            <w:pPr>
              <w:rPr>
                <w:rStyle w:val="SAPScreenElement"/>
                <w:lang w:val="en-US"/>
              </w:rPr>
            </w:pPr>
            <w:r w:rsidRPr="00AE1E45">
              <w:rPr>
                <w:rStyle w:val="SAPScreenElement"/>
                <w:lang w:val="en-US"/>
              </w:rPr>
              <w:t xml:space="preserve">State: </w:t>
            </w:r>
            <w:r w:rsidRPr="00AE1E45">
              <w:rPr>
                <w:lang w:val="en-US"/>
              </w:rPr>
              <w:t>adapt if appropriate by selecting from drop-down</w:t>
            </w:r>
          </w:p>
        </w:tc>
        <w:tc>
          <w:tcPr>
            <w:tcW w:w="5580" w:type="dxa"/>
            <w:tcBorders>
              <w:top w:val="single" w:sz="8" w:space="0" w:color="999999"/>
              <w:left w:val="single" w:sz="8" w:space="0" w:color="999999"/>
              <w:bottom w:val="single" w:sz="8" w:space="0" w:color="999999"/>
              <w:right w:val="single" w:sz="8" w:space="0" w:color="999999"/>
            </w:tcBorders>
          </w:tcPr>
          <w:p w14:paraId="75CE7366" w14:textId="77777777" w:rsidR="00E8731D" w:rsidRPr="00AE1E45" w:rsidRDefault="00E8731D" w:rsidP="00E8731D">
            <w:pPr>
              <w:rPr>
                <w:lang w:val="en-US"/>
              </w:rPr>
            </w:pPr>
          </w:p>
        </w:tc>
      </w:tr>
      <w:tr w:rsidR="00E8731D" w:rsidRPr="004B7AA7" w14:paraId="3E3DDC45"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1D46DB63" w14:textId="35B31AF7" w:rsidR="00E8731D" w:rsidRPr="00AE1E45" w:rsidRDefault="00E8731D" w:rsidP="00E8731D">
            <w:pPr>
              <w:rPr>
                <w:rStyle w:val="SAPScreenElement"/>
                <w:lang w:val="en-US"/>
              </w:rPr>
            </w:pPr>
            <w:r w:rsidRPr="00AE1E45">
              <w:rPr>
                <w:rStyle w:val="SAPScreenElement"/>
                <w:lang w:val="en-US"/>
              </w:rPr>
              <w:t xml:space="preserve">Post Code: </w:t>
            </w:r>
            <w:r w:rsidRPr="00AE1E45">
              <w:rPr>
                <w:lang w:val="en-US"/>
              </w:rPr>
              <w:t>adapt if appropriate</w:t>
            </w:r>
          </w:p>
        </w:tc>
        <w:tc>
          <w:tcPr>
            <w:tcW w:w="5580" w:type="dxa"/>
            <w:tcBorders>
              <w:top w:val="single" w:sz="8" w:space="0" w:color="999999"/>
              <w:left w:val="single" w:sz="8" w:space="0" w:color="999999"/>
              <w:bottom w:val="single" w:sz="8" w:space="0" w:color="999999"/>
              <w:right w:val="single" w:sz="8" w:space="0" w:color="999999"/>
            </w:tcBorders>
          </w:tcPr>
          <w:p w14:paraId="425B28ED" w14:textId="77777777" w:rsidR="00E8731D" w:rsidRPr="00AE1E45" w:rsidRDefault="00E8731D" w:rsidP="00E8731D">
            <w:pPr>
              <w:rPr>
                <w:lang w:val="en-US"/>
              </w:rPr>
            </w:pPr>
          </w:p>
        </w:tc>
      </w:tr>
      <w:tr w:rsidR="00E8731D" w:rsidRPr="00A41C57" w14:paraId="75DB71C6"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1712C813" w14:textId="77777777" w:rsidR="00E8731D" w:rsidRPr="00AE1E45" w:rsidRDefault="00E8731D" w:rsidP="00E8731D">
            <w:pPr>
              <w:rPr>
                <w:rStyle w:val="SAPScreenElement"/>
                <w:lang w:val="en-US"/>
              </w:rPr>
            </w:pPr>
            <w:r w:rsidRPr="00AE1E45">
              <w:rPr>
                <w:rStyle w:val="SAPScreenElement"/>
                <w:lang w:val="en-US"/>
              </w:rPr>
              <w:t xml:space="preserve">Address Line 2: </w:t>
            </w:r>
            <w:r w:rsidRPr="00AE1E45">
              <w:rPr>
                <w:lang w:val="en-US"/>
              </w:rPr>
              <w:t>enter if applicable</w:t>
            </w:r>
          </w:p>
        </w:tc>
        <w:tc>
          <w:tcPr>
            <w:tcW w:w="5580" w:type="dxa"/>
            <w:tcBorders>
              <w:top w:val="single" w:sz="8" w:space="0" w:color="999999"/>
              <w:left w:val="single" w:sz="8" w:space="0" w:color="999999"/>
              <w:bottom w:val="single" w:sz="8" w:space="0" w:color="999999"/>
              <w:right w:val="single" w:sz="8" w:space="0" w:color="999999"/>
            </w:tcBorders>
          </w:tcPr>
          <w:p w14:paraId="46924E87" w14:textId="77777777" w:rsidR="00E8731D" w:rsidRPr="00AE1E45" w:rsidRDefault="00E8731D" w:rsidP="00E8731D">
            <w:pPr>
              <w:rPr>
                <w:lang w:val="en-US"/>
              </w:rPr>
            </w:pPr>
          </w:p>
        </w:tc>
      </w:tr>
    </w:tbl>
    <w:p w14:paraId="2D742443" w14:textId="77777777" w:rsidR="002A1D5D" w:rsidRPr="00AE1E45" w:rsidRDefault="002A1D5D" w:rsidP="002A1D5D">
      <w:pPr>
        <w:pStyle w:val="Heading3"/>
        <w:spacing w:before="240" w:after="120"/>
        <w:rPr>
          <w:lang w:val="en-US"/>
        </w:rPr>
      </w:pPr>
      <w:bookmarkStart w:id="11711" w:name="_Toc507063239"/>
      <w:r w:rsidRPr="00AE1E45">
        <w:rPr>
          <w:lang w:val="en-US"/>
        </w:rPr>
        <w:t>China (CN)</w:t>
      </w:r>
      <w:bookmarkEnd w:id="11711"/>
    </w:p>
    <w:tbl>
      <w:tblPr>
        <w:tblW w:w="1059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012"/>
        <w:gridCol w:w="5580"/>
      </w:tblGrid>
      <w:tr w:rsidR="002A1D5D" w:rsidRPr="00930999" w14:paraId="04D91362" w14:textId="77777777" w:rsidTr="00FC26A6">
        <w:trPr>
          <w:trHeight w:val="432"/>
          <w:tblHeader/>
        </w:trPr>
        <w:tc>
          <w:tcPr>
            <w:tcW w:w="5012" w:type="dxa"/>
            <w:tcBorders>
              <w:top w:val="single" w:sz="8" w:space="0" w:color="999999"/>
              <w:left w:val="single" w:sz="8" w:space="0" w:color="999999"/>
              <w:bottom w:val="single" w:sz="8" w:space="0" w:color="999999"/>
              <w:right w:val="single" w:sz="8" w:space="0" w:color="999999"/>
            </w:tcBorders>
            <w:shd w:val="clear" w:color="auto" w:fill="999999"/>
            <w:hideMark/>
          </w:tcPr>
          <w:p w14:paraId="5B9FF10F" w14:textId="77777777" w:rsidR="002A1D5D" w:rsidRPr="00930999" w:rsidRDefault="002A1D5D" w:rsidP="002A1D5D">
            <w:pPr>
              <w:pStyle w:val="SAPTableHeader"/>
              <w:rPr>
                <w:lang w:val="en-US"/>
              </w:rPr>
            </w:pPr>
            <w:r w:rsidRPr="00930999">
              <w:rPr>
                <w:lang w:val="en-US"/>
              </w:rPr>
              <w:t>User Entries: Field Name: User Action and Value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21EFBAAC" w14:textId="77777777" w:rsidR="002A1D5D" w:rsidRPr="00930999" w:rsidRDefault="002A1D5D" w:rsidP="002A1D5D">
            <w:pPr>
              <w:pStyle w:val="SAPTableHeader"/>
              <w:rPr>
                <w:lang w:val="en-US"/>
              </w:rPr>
            </w:pPr>
            <w:r w:rsidRPr="00930999">
              <w:rPr>
                <w:lang w:val="en-US"/>
              </w:rPr>
              <w:t>Additional Information</w:t>
            </w:r>
          </w:p>
        </w:tc>
      </w:tr>
      <w:tr w:rsidR="002A1D5D" w:rsidRPr="00A41C57" w14:paraId="2A07AB7B" w14:textId="77777777" w:rsidTr="00FC26A6">
        <w:trPr>
          <w:trHeight w:val="360"/>
        </w:trPr>
        <w:tc>
          <w:tcPr>
            <w:tcW w:w="5012" w:type="dxa"/>
            <w:tcBorders>
              <w:top w:val="single" w:sz="8" w:space="0" w:color="999999"/>
              <w:left w:val="single" w:sz="8" w:space="0" w:color="999999"/>
              <w:bottom w:val="single" w:sz="8" w:space="0" w:color="999999"/>
              <w:right w:val="single" w:sz="8" w:space="0" w:color="999999"/>
            </w:tcBorders>
          </w:tcPr>
          <w:p w14:paraId="16C9413D" w14:textId="598CB2A3" w:rsidR="002A1D5D" w:rsidRPr="00930999" w:rsidRDefault="002A1D5D" w:rsidP="002A1D5D">
            <w:pPr>
              <w:rPr>
                <w:rStyle w:val="SAPScreenElement"/>
                <w:lang w:val="en-US"/>
              </w:rPr>
            </w:pPr>
            <w:r w:rsidRPr="00D73DBF">
              <w:rPr>
                <w:rStyle w:val="SAPScreenElement"/>
                <w:lang w:val="en-US"/>
              </w:rPr>
              <w:t>Detailed Address</w:t>
            </w:r>
            <w:r>
              <w:rPr>
                <w:rStyle w:val="SAPScreenElement"/>
                <w:lang w:val="en-US"/>
              </w:rPr>
              <w:t>:</w:t>
            </w:r>
            <w:r w:rsidRPr="002326C1">
              <w:rPr>
                <w:rStyle w:val="SAPScreenElement"/>
                <w:lang w:val="en-US"/>
              </w:rPr>
              <w:t xml:space="preserve"> </w:t>
            </w:r>
            <w:r w:rsidR="006344E1" w:rsidRPr="002326C1">
              <w:rPr>
                <w:lang w:val="en-US"/>
              </w:rPr>
              <w:t xml:space="preserve">adapt if </w:t>
            </w:r>
            <w:r w:rsidRPr="002326C1">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41D88233" w14:textId="77777777" w:rsidR="002A1D5D" w:rsidRPr="00930999" w:rsidRDefault="002A1D5D" w:rsidP="002A1D5D">
            <w:pPr>
              <w:rPr>
                <w:lang w:val="en-US"/>
              </w:rPr>
            </w:pPr>
            <w:r w:rsidRPr="002326C1">
              <w:rPr>
                <w:lang w:val="en-US"/>
              </w:rPr>
              <w:t>Optional field, but meaningful for a complete master data record.</w:t>
            </w:r>
          </w:p>
        </w:tc>
      </w:tr>
      <w:tr w:rsidR="002A1D5D" w:rsidRPr="00A41C57" w14:paraId="56916290" w14:textId="77777777" w:rsidTr="00FC26A6">
        <w:trPr>
          <w:trHeight w:val="360"/>
        </w:trPr>
        <w:tc>
          <w:tcPr>
            <w:tcW w:w="5012" w:type="dxa"/>
            <w:tcBorders>
              <w:top w:val="single" w:sz="8" w:space="0" w:color="999999"/>
              <w:left w:val="single" w:sz="8" w:space="0" w:color="999999"/>
              <w:bottom w:val="single" w:sz="8" w:space="0" w:color="999999"/>
              <w:right w:val="single" w:sz="8" w:space="0" w:color="999999"/>
            </w:tcBorders>
          </w:tcPr>
          <w:p w14:paraId="034A5611" w14:textId="77777777" w:rsidR="002A1D5D" w:rsidRPr="00930999" w:rsidRDefault="002A1D5D" w:rsidP="002A1D5D">
            <w:pPr>
              <w:rPr>
                <w:rStyle w:val="SAPScreenElement"/>
                <w:lang w:val="en-US"/>
              </w:rPr>
            </w:pPr>
            <w:r w:rsidRPr="00D73DBF">
              <w:rPr>
                <w:rStyle w:val="SAPScreenElement"/>
                <w:lang w:val="en-US"/>
              </w:rPr>
              <w:t>Street and House Number</w:t>
            </w:r>
            <w:r w:rsidRPr="002326C1">
              <w:rPr>
                <w:rStyle w:val="SAPScreenElement"/>
                <w:lang w:val="en-US"/>
              </w:rPr>
              <w:t xml:space="preserve">: </w:t>
            </w:r>
            <w:r w:rsidRPr="002326C1">
              <w:rPr>
                <w:lang w:val="en-US"/>
              </w:rPr>
              <w:t>enter if applicable</w:t>
            </w:r>
          </w:p>
        </w:tc>
        <w:tc>
          <w:tcPr>
            <w:tcW w:w="5580" w:type="dxa"/>
            <w:tcBorders>
              <w:top w:val="single" w:sz="8" w:space="0" w:color="999999"/>
              <w:left w:val="single" w:sz="8" w:space="0" w:color="999999"/>
              <w:bottom w:val="single" w:sz="8" w:space="0" w:color="999999"/>
              <w:right w:val="single" w:sz="8" w:space="0" w:color="999999"/>
            </w:tcBorders>
          </w:tcPr>
          <w:p w14:paraId="55D48F7C" w14:textId="77777777" w:rsidR="002A1D5D" w:rsidRPr="00930999" w:rsidRDefault="002A1D5D" w:rsidP="002A1D5D">
            <w:pPr>
              <w:rPr>
                <w:lang w:val="en-US"/>
              </w:rPr>
            </w:pPr>
          </w:p>
        </w:tc>
      </w:tr>
      <w:tr w:rsidR="002A1D5D" w:rsidRPr="00A41C57" w14:paraId="49B64B4B" w14:textId="77777777" w:rsidTr="00FC26A6">
        <w:trPr>
          <w:trHeight w:val="360"/>
        </w:trPr>
        <w:tc>
          <w:tcPr>
            <w:tcW w:w="5012" w:type="dxa"/>
            <w:tcBorders>
              <w:top w:val="single" w:sz="8" w:space="0" w:color="999999"/>
              <w:left w:val="single" w:sz="8" w:space="0" w:color="999999"/>
              <w:bottom w:val="single" w:sz="8" w:space="0" w:color="999999"/>
              <w:right w:val="single" w:sz="8" w:space="0" w:color="999999"/>
            </w:tcBorders>
          </w:tcPr>
          <w:p w14:paraId="227F08FA" w14:textId="4FFBEAA8" w:rsidR="002A1D5D" w:rsidRPr="005E6AA0" w:rsidRDefault="002A1D5D" w:rsidP="002A1D5D">
            <w:pPr>
              <w:rPr>
                <w:rStyle w:val="SAPScreenElement"/>
                <w:lang w:val="en-US"/>
              </w:rPr>
            </w:pPr>
            <w:r w:rsidRPr="00D73DBF">
              <w:rPr>
                <w:rStyle w:val="SAPScreenElement"/>
                <w:lang w:val="en-US"/>
              </w:rPr>
              <w:t>County/District</w:t>
            </w:r>
            <w:r w:rsidRPr="002326C1">
              <w:rPr>
                <w:rStyle w:val="SAPScreenElement"/>
                <w:lang w:val="en-US"/>
              </w:rPr>
              <w:t xml:space="preserve">: </w:t>
            </w:r>
            <w:r w:rsidR="00FC26A6" w:rsidRPr="002326C1">
              <w:rPr>
                <w:lang w:val="en-US"/>
              </w:rPr>
              <w:t>enter if applicable</w:t>
            </w:r>
          </w:p>
        </w:tc>
        <w:tc>
          <w:tcPr>
            <w:tcW w:w="5580" w:type="dxa"/>
            <w:tcBorders>
              <w:top w:val="single" w:sz="8" w:space="0" w:color="999999"/>
              <w:left w:val="single" w:sz="8" w:space="0" w:color="999999"/>
              <w:bottom w:val="single" w:sz="8" w:space="0" w:color="999999"/>
              <w:right w:val="single" w:sz="8" w:space="0" w:color="999999"/>
            </w:tcBorders>
          </w:tcPr>
          <w:p w14:paraId="7E88306A" w14:textId="77777777" w:rsidR="002A1D5D" w:rsidRPr="005E6AA0" w:rsidRDefault="002A1D5D" w:rsidP="002A1D5D">
            <w:pPr>
              <w:rPr>
                <w:lang w:val="en-US"/>
              </w:rPr>
            </w:pPr>
          </w:p>
        </w:tc>
      </w:tr>
      <w:tr w:rsidR="002A1D5D" w:rsidRPr="00A41C57" w14:paraId="5B078591" w14:textId="77777777" w:rsidTr="00FC26A6">
        <w:trPr>
          <w:trHeight w:val="360"/>
        </w:trPr>
        <w:tc>
          <w:tcPr>
            <w:tcW w:w="5012" w:type="dxa"/>
            <w:tcBorders>
              <w:top w:val="single" w:sz="8" w:space="0" w:color="999999"/>
              <w:left w:val="single" w:sz="8" w:space="0" w:color="999999"/>
              <w:bottom w:val="single" w:sz="8" w:space="0" w:color="999999"/>
              <w:right w:val="single" w:sz="8" w:space="0" w:color="999999"/>
            </w:tcBorders>
          </w:tcPr>
          <w:p w14:paraId="71734E97" w14:textId="7092D63B" w:rsidR="002A1D5D" w:rsidRPr="00930999" w:rsidRDefault="002A1D5D" w:rsidP="002A1D5D">
            <w:pPr>
              <w:rPr>
                <w:rStyle w:val="SAPScreenElement"/>
                <w:lang w:val="en-US"/>
              </w:rPr>
            </w:pPr>
            <w:r w:rsidRPr="00D73DBF">
              <w:rPr>
                <w:rStyle w:val="SAPScreenElement"/>
                <w:lang w:val="en-US"/>
              </w:rPr>
              <w:t>City/Prefecture</w:t>
            </w:r>
            <w:r w:rsidRPr="002326C1">
              <w:rPr>
                <w:rStyle w:val="SAPScreenElement"/>
                <w:lang w:val="en-US"/>
              </w:rPr>
              <w:t xml:space="preserve">: </w:t>
            </w:r>
            <w:r w:rsidR="00FC26A6" w:rsidRPr="002326C1">
              <w:rPr>
                <w:lang w:val="en-US"/>
              </w:rPr>
              <w:t xml:space="preserve">adapt if </w:t>
            </w:r>
            <w:r w:rsidRPr="002326C1">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6F9AE898" w14:textId="77777777" w:rsidR="002A1D5D" w:rsidRPr="002326C1" w:rsidRDefault="002A1D5D" w:rsidP="002A1D5D">
            <w:pPr>
              <w:pStyle w:val="SAPNoteHeading"/>
              <w:ind w:left="0"/>
              <w:rPr>
                <w:lang w:val="en-US"/>
              </w:rPr>
            </w:pPr>
            <w:r w:rsidRPr="002326C1">
              <w:rPr>
                <w:noProof/>
                <w:lang w:val="en-US"/>
              </w:rPr>
              <w:drawing>
                <wp:inline distT="0" distB="0" distL="0" distR="0" wp14:anchorId="5E35A776" wp14:editId="4B664BE8">
                  <wp:extent cx="228600" cy="228600"/>
                  <wp:effectExtent l="0" t="0" r="0" b="0"/>
                  <wp:docPr id="4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24DA053C" w14:textId="77777777" w:rsidR="002A1D5D" w:rsidRPr="00930999" w:rsidRDefault="002A1D5D" w:rsidP="002A1D5D">
            <w:pPr>
              <w:rPr>
                <w:lang w:val="en-US"/>
              </w:rPr>
            </w:pPr>
            <w:r w:rsidRPr="002326C1">
              <w:rPr>
                <w:lang w:val="en-US"/>
              </w:rPr>
              <w:t>Required if integration with Employee Central Payroll is in place.</w:t>
            </w:r>
          </w:p>
        </w:tc>
      </w:tr>
      <w:tr w:rsidR="002A1D5D" w:rsidRPr="00A41C57" w14:paraId="1644D816" w14:textId="77777777" w:rsidTr="00FC26A6">
        <w:trPr>
          <w:trHeight w:val="360"/>
        </w:trPr>
        <w:tc>
          <w:tcPr>
            <w:tcW w:w="5012" w:type="dxa"/>
            <w:tcBorders>
              <w:top w:val="single" w:sz="8" w:space="0" w:color="999999"/>
              <w:left w:val="single" w:sz="8" w:space="0" w:color="999999"/>
              <w:bottom w:val="single" w:sz="8" w:space="0" w:color="999999"/>
              <w:right w:val="single" w:sz="8" w:space="0" w:color="999999"/>
            </w:tcBorders>
          </w:tcPr>
          <w:p w14:paraId="4A9C0369" w14:textId="3F810D01" w:rsidR="002A1D5D" w:rsidRPr="00930999" w:rsidRDefault="002A1D5D" w:rsidP="002A1D5D">
            <w:pPr>
              <w:rPr>
                <w:rStyle w:val="SAPScreenElement"/>
                <w:lang w:val="en-US"/>
              </w:rPr>
            </w:pPr>
            <w:r w:rsidRPr="00D73DBF">
              <w:rPr>
                <w:rStyle w:val="SAPScreenElement"/>
                <w:lang w:val="en-US"/>
              </w:rPr>
              <w:lastRenderedPageBreak/>
              <w:t>Province</w:t>
            </w:r>
            <w:r w:rsidRPr="002326C1">
              <w:rPr>
                <w:rStyle w:val="SAPScreenElement"/>
                <w:lang w:val="en-US"/>
              </w:rPr>
              <w:t xml:space="preserve">: </w:t>
            </w:r>
            <w:r w:rsidR="00FC26A6" w:rsidRPr="002326C1">
              <w:rPr>
                <w:lang w:val="en-US"/>
              </w:rPr>
              <w:t>adapt if appropriate by selecting value from drop-down</w:t>
            </w:r>
          </w:p>
        </w:tc>
        <w:tc>
          <w:tcPr>
            <w:tcW w:w="5580" w:type="dxa"/>
            <w:tcBorders>
              <w:top w:val="single" w:sz="8" w:space="0" w:color="999999"/>
              <w:left w:val="single" w:sz="8" w:space="0" w:color="999999"/>
              <w:bottom w:val="single" w:sz="8" w:space="0" w:color="999999"/>
              <w:right w:val="single" w:sz="8" w:space="0" w:color="999999"/>
            </w:tcBorders>
          </w:tcPr>
          <w:p w14:paraId="5E3BB706" w14:textId="77777777" w:rsidR="002A1D5D" w:rsidRPr="002326C1" w:rsidRDefault="002A1D5D" w:rsidP="002A1D5D">
            <w:pPr>
              <w:pStyle w:val="SAPNoteHeading"/>
              <w:ind w:left="0"/>
              <w:rPr>
                <w:lang w:val="en-US"/>
              </w:rPr>
            </w:pPr>
            <w:r w:rsidRPr="002326C1">
              <w:rPr>
                <w:noProof/>
                <w:lang w:val="en-US"/>
              </w:rPr>
              <w:drawing>
                <wp:inline distT="0" distB="0" distL="0" distR="0" wp14:anchorId="2E7AEEA8" wp14:editId="3D2261AC">
                  <wp:extent cx="228600" cy="228600"/>
                  <wp:effectExtent l="0" t="0" r="0" b="0"/>
                  <wp:docPr id="4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33E93FE4" w14:textId="77777777" w:rsidR="002A1D5D" w:rsidRPr="00930999" w:rsidRDefault="002A1D5D" w:rsidP="002A1D5D">
            <w:pPr>
              <w:rPr>
                <w:noProof/>
                <w:lang w:val="en-US"/>
              </w:rPr>
            </w:pPr>
            <w:r w:rsidRPr="002326C1">
              <w:rPr>
                <w:lang w:val="en-US"/>
              </w:rPr>
              <w:t>Required if integration with Employee Central Payroll is in place.</w:t>
            </w:r>
          </w:p>
        </w:tc>
      </w:tr>
      <w:tr w:rsidR="002A1D5D" w:rsidRPr="00A41C57" w14:paraId="77FC418D" w14:textId="77777777" w:rsidTr="00FC26A6">
        <w:trPr>
          <w:trHeight w:val="360"/>
        </w:trPr>
        <w:tc>
          <w:tcPr>
            <w:tcW w:w="5012" w:type="dxa"/>
            <w:tcBorders>
              <w:top w:val="single" w:sz="8" w:space="0" w:color="999999"/>
              <w:left w:val="single" w:sz="8" w:space="0" w:color="999999"/>
              <w:bottom w:val="single" w:sz="8" w:space="0" w:color="999999"/>
              <w:right w:val="single" w:sz="8" w:space="0" w:color="999999"/>
            </w:tcBorders>
          </w:tcPr>
          <w:p w14:paraId="6A2277B1" w14:textId="27E773A4" w:rsidR="002A1D5D" w:rsidRPr="00AE1E45" w:rsidRDefault="002A1D5D" w:rsidP="002A1D5D">
            <w:pPr>
              <w:rPr>
                <w:rStyle w:val="SAPScreenElement"/>
                <w:lang w:val="fr-FR"/>
              </w:rPr>
            </w:pPr>
            <w:r w:rsidRPr="00AE1E45">
              <w:rPr>
                <w:rStyle w:val="SAPScreenElement"/>
                <w:lang w:val="fr-FR"/>
              </w:rPr>
              <w:t xml:space="preserve">Postal Code: </w:t>
            </w:r>
            <w:r w:rsidR="00FC26A6" w:rsidRPr="00AE1E45">
              <w:rPr>
                <w:lang w:val="en-US"/>
              </w:rPr>
              <w:t>adapt if appropriate</w:t>
            </w:r>
          </w:p>
        </w:tc>
        <w:tc>
          <w:tcPr>
            <w:tcW w:w="5580" w:type="dxa"/>
            <w:tcBorders>
              <w:top w:val="single" w:sz="8" w:space="0" w:color="999999"/>
              <w:left w:val="single" w:sz="8" w:space="0" w:color="999999"/>
              <w:bottom w:val="single" w:sz="8" w:space="0" w:color="999999"/>
              <w:right w:val="single" w:sz="8" w:space="0" w:color="999999"/>
            </w:tcBorders>
          </w:tcPr>
          <w:p w14:paraId="4756A7E1" w14:textId="77777777" w:rsidR="002A1D5D" w:rsidRPr="00AE1E45" w:rsidRDefault="002A1D5D" w:rsidP="002A1D5D">
            <w:pPr>
              <w:pStyle w:val="SAPNoteHeading"/>
              <w:ind w:left="0"/>
              <w:rPr>
                <w:lang w:val="en-US"/>
              </w:rPr>
            </w:pPr>
            <w:r w:rsidRPr="00AE1E45">
              <w:rPr>
                <w:noProof/>
                <w:lang w:val="en-US"/>
              </w:rPr>
              <w:drawing>
                <wp:inline distT="0" distB="0" distL="0" distR="0" wp14:anchorId="6B09D7A0" wp14:editId="73A214A6">
                  <wp:extent cx="225425" cy="225425"/>
                  <wp:effectExtent l="0" t="0" r="3175" b="3175"/>
                  <wp:docPr id="4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E1E45">
              <w:rPr>
                <w:lang w:val="en-US"/>
              </w:rPr>
              <w:t> Recommendation</w:t>
            </w:r>
          </w:p>
          <w:p w14:paraId="62732FC3" w14:textId="77777777" w:rsidR="002A1D5D" w:rsidRPr="00AE1E45" w:rsidRDefault="002A1D5D" w:rsidP="002A1D5D">
            <w:pPr>
              <w:rPr>
                <w:noProof/>
                <w:lang w:val="en-US"/>
              </w:rPr>
            </w:pPr>
            <w:r w:rsidRPr="00AE1E45">
              <w:rPr>
                <w:lang w:val="en-US"/>
              </w:rPr>
              <w:t>Required if integration with Employee Central Payroll is in place.</w:t>
            </w:r>
          </w:p>
        </w:tc>
      </w:tr>
    </w:tbl>
    <w:p w14:paraId="236BA5C7" w14:textId="77777777" w:rsidR="002A1D5D" w:rsidRPr="00AE1E45" w:rsidRDefault="002A1D5D" w:rsidP="002A1D5D">
      <w:pPr>
        <w:pStyle w:val="Heading3"/>
        <w:spacing w:before="240" w:after="120"/>
        <w:rPr>
          <w:lang w:val="en-US"/>
        </w:rPr>
      </w:pPr>
      <w:bookmarkStart w:id="11712" w:name="_Toc507063240"/>
      <w:r w:rsidRPr="00AE1E45">
        <w:rPr>
          <w:lang w:val="en-US"/>
        </w:rPr>
        <w:t>Germany (DE)</w:t>
      </w:r>
      <w:bookmarkEnd w:id="11712"/>
    </w:p>
    <w:tbl>
      <w:tblPr>
        <w:tblW w:w="1059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012"/>
        <w:gridCol w:w="5580"/>
      </w:tblGrid>
      <w:tr w:rsidR="002A1D5D" w:rsidRPr="00BF4481" w14:paraId="635DDCF3" w14:textId="77777777" w:rsidTr="00DC71D0">
        <w:trPr>
          <w:trHeight w:val="432"/>
          <w:tblHeader/>
        </w:trPr>
        <w:tc>
          <w:tcPr>
            <w:tcW w:w="5012" w:type="dxa"/>
            <w:tcBorders>
              <w:top w:val="single" w:sz="8" w:space="0" w:color="999999"/>
              <w:left w:val="single" w:sz="8" w:space="0" w:color="999999"/>
              <w:bottom w:val="single" w:sz="8" w:space="0" w:color="999999"/>
              <w:right w:val="single" w:sz="8" w:space="0" w:color="999999"/>
            </w:tcBorders>
            <w:shd w:val="clear" w:color="auto" w:fill="999999"/>
            <w:hideMark/>
          </w:tcPr>
          <w:p w14:paraId="73C377F7" w14:textId="77777777" w:rsidR="002A1D5D" w:rsidRPr="00BF4481" w:rsidRDefault="002A1D5D" w:rsidP="002A1D5D">
            <w:pPr>
              <w:pStyle w:val="SAPTableHeader"/>
              <w:rPr>
                <w:lang w:val="en-US"/>
              </w:rPr>
            </w:pPr>
            <w:r w:rsidRPr="00BF4481">
              <w:rPr>
                <w:lang w:val="en-US"/>
              </w:rPr>
              <w:t>User Entries: Field Name: User Action and Value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2CDE332C" w14:textId="77777777" w:rsidR="002A1D5D" w:rsidRPr="00BF4481" w:rsidRDefault="002A1D5D" w:rsidP="002A1D5D">
            <w:pPr>
              <w:pStyle w:val="SAPTableHeader"/>
              <w:rPr>
                <w:lang w:val="en-US"/>
              </w:rPr>
            </w:pPr>
            <w:r w:rsidRPr="00BF4481">
              <w:rPr>
                <w:lang w:val="en-US"/>
              </w:rPr>
              <w:t>Additional Information</w:t>
            </w:r>
          </w:p>
        </w:tc>
      </w:tr>
      <w:tr w:rsidR="002A1D5D" w:rsidRPr="00BF4481" w14:paraId="606C644A"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22F2386F" w14:textId="2D7AEDE1" w:rsidR="002A1D5D" w:rsidRPr="00BF4481" w:rsidRDefault="002A1D5D" w:rsidP="002A1D5D">
            <w:pPr>
              <w:rPr>
                <w:rStyle w:val="SAPScreenElement"/>
                <w:lang w:val="en-US"/>
              </w:rPr>
            </w:pPr>
            <w:r w:rsidRPr="00BF4481">
              <w:rPr>
                <w:rStyle w:val="SAPScreenElement"/>
                <w:lang w:val="en-US"/>
              </w:rPr>
              <w:t xml:space="preserve">Street: </w:t>
            </w:r>
            <w:r w:rsidR="00DC71D0" w:rsidRPr="00BF4481">
              <w:rPr>
                <w:lang w:val="en-US"/>
              </w:rPr>
              <w:t xml:space="preserve">adapt if </w:t>
            </w:r>
            <w:r w:rsidRPr="00BF4481">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416BD237" w14:textId="77777777" w:rsidR="002A1D5D" w:rsidRPr="00BF4481" w:rsidRDefault="002A1D5D" w:rsidP="002A1D5D">
            <w:pPr>
              <w:rPr>
                <w:lang w:val="en-US"/>
              </w:rPr>
            </w:pPr>
          </w:p>
        </w:tc>
      </w:tr>
      <w:tr w:rsidR="002A1D5D" w:rsidRPr="00A41C57" w14:paraId="49A38B65"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395062B2" w14:textId="25398062" w:rsidR="002A1D5D" w:rsidRPr="00BF4481" w:rsidRDefault="002A1D5D" w:rsidP="002A1D5D">
            <w:pPr>
              <w:rPr>
                <w:rStyle w:val="SAPScreenElement"/>
                <w:lang w:val="en-US"/>
              </w:rPr>
            </w:pPr>
            <w:r w:rsidRPr="00BF4481">
              <w:rPr>
                <w:rStyle w:val="SAPScreenElement"/>
                <w:lang w:val="en-US"/>
              </w:rPr>
              <w:t xml:space="preserve">House Number: </w:t>
            </w:r>
            <w:r w:rsidR="00DC71D0" w:rsidRPr="00BF4481">
              <w:rPr>
                <w:lang w:val="en-US"/>
              </w:rPr>
              <w:t xml:space="preserve">adapt if </w:t>
            </w:r>
            <w:r w:rsidRPr="00BF4481">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5BE70B26" w14:textId="77777777" w:rsidR="002A1D5D" w:rsidRPr="00BF4481" w:rsidRDefault="002A1D5D" w:rsidP="002A1D5D">
            <w:pPr>
              <w:rPr>
                <w:lang w:val="en-US"/>
              </w:rPr>
            </w:pPr>
          </w:p>
        </w:tc>
      </w:tr>
      <w:tr w:rsidR="00B15034" w:rsidRPr="00BF4481" w14:paraId="7B990E03"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444F780E" w14:textId="5CC47E77" w:rsidR="00B15034" w:rsidRPr="00BF4481" w:rsidRDefault="00B15034" w:rsidP="00B15034">
            <w:pPr>
              <w:rPr>
                <w:rStyle w:val="SAPScreenElement"/>
                <w:lang w:val="en-US"/>
              </w:rPr>
            </w:pPr>
            <w:r w:rsidRPr="00BF4481">
              <w:rPr>
                <w:rStyle w:val="SAPScreenElement"/>
                <w:lang w:val="en-US"/>
              </w:rPr>
              <w:t xml:space="preserve">District: </w:t>
            </w:r>
            <w:r w:rsidRPr="00BF4481">
              <w:rPr>
                <w:lang w:val="en-US"/>
              </w:rPr>
              <w:t>adapt if appropriate</w:t>
            </w:r>
          </w:p>
        </w:tc>
        <w:tc>
          <w:tcPr>
            <w:tcW w:w="5580" w:type="dxa"/>
            <w:tcBorders>
              <w:top w:val="single" w:sz="8" w:space="0" w:color="999999"/>
              <w:left w:val="single" w:sz="8" w:space="0" w:color="999999"/>
              <w:bottom w:val="single" w:sz="8" w:space="0" w:color="999999"/>
              <w:right w:val="single" w:sz="8" w:space="0" w:color="999999"/>
            </w:tcBorders>
          </w:tcPr>
          <w:p w14:paraId="37BD7E0A" w14:textId="77777777" w:rsidR="00B15034" w:rsidRPr="00BF4481" w:rsidRDefault="00B15034" w:rsidP="00B15034">
            <w:pPr>
              <w:rPr>
                <w:lang w:val="en-US"/>
              </w:rPr>
            </w:pPr>
          </w:p>
        </w:tc>
      </w:tr>
      <w:tr w:rsidR="00B15034" w:rsidRPr="00A41C57" w14:paraId="22FF5536"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6A5D6D6E" w14:textId="1F9A67C6" w:rsidR="00B15034" w:rsidRPr="00BF4481" w:rsidRDefault="00B15034" w:rsidP="00B15034">
            <w:pPr>
              <w:rPr>
                <w:rStyle w:val="SAPScreenElement"/>
                <w:lang w:val="en-US"/>
              </w:rPr>
            </w:pPr>
            <w:r w:rsidRPr="00BF4481">
              <w:rPr>
                <w:rStyle w:val="SAPScreenElement"/>
                <w:lang w:val="en-US"/>
              </w:rPr>
              <w:t xml:space="preserve">City: </w:t>
            </w:r>
            <w:r w:rsidRPr="00BF4481">
              <w:rPr>
                <w:lang w:val="en-US"/>
              </w:rPr>
              <w:t>adapt if appropriate</w:t>
            </w:r>
          </w:p>
        </w:tc>
        <w:tc>
          <w:tcPr>
            <w:tcW w:w="5580" w:type="dxa"/>
            <w:tcBorders>
              <w:top w:val="single" w:sz="8" w:space="0" w:color="999999"/>
              <w:left w:val="single" w:sz="8" w:space="0" w:color="999999"/>
              <w:bottom w:val="single" w:sz="8" w:space="0" w:color="999999"/>
              <w:right w:val="single" w:sz="8" w:space="0" w:color="999999"/>
            </w:tcBorders>
          </w:tcPr>
          <w:p w14:paraId="018BEAA1" w14:textId="77777777" w:rsidR="00B15034" w:rsidRPr="00BF4481" w:rsidRDefault="00B15034" w:rsidP="00B15034">
            <w:pPr>
              <w:pStyle w:val="SAPNoteHeading"/>
              <w:ind w:left="0"/>
              <w:rPr>
                <w:lang w:val="en-US"/>
              </w:rPr>
            </w:pPr>
            <w:r w:rsidRPr="00BF4481">
              <w:rPr>
                <w:noProof/>
                <w:lang w:val="en-US"/>
              </w:rPr>
              <w:drawing>
                <wp:inline distT="0" distB="0" distL="0" distR="0" wp14:anchorId="089C59AB" wp14:editId="7128B089">
                  <wp:extent cx="225425" cy="225425"/>
                  <wp:effectExtent l="0" t="0" r="3175" b="3175"/>
                  <wp:docPr id="4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F4481">
              <w:rPr>
                <w:lang w:val="en-US"/>
              </w:rPr>
              <w:t> Recommendation</w:t>
            </w:r>
          </w:p>
          <w:p w14:paraId="1D3C07AE" w14:textId="6FB4DD58" w:rsidR="00B15034" w:rsidRPr="00BF4481" w:rsidRDefault="00B15034" w:rsidP="00B15034">
            <w:pPr>
              <w:rPr>
                <w:lang w:val="en-US"/>
              </w:rPr>
            </w:pPr>
            <w:r w:rsidRPr="00BF4481">
              <w:rPr>
                <w:lang w:val="en-US"/>
              </w:rPr>
              <w:t>Required if integration with Employee Central Payroll is in place.</w:t>
            </w:r>
          </w:p>
        </w:tc>
      </w:tr>
      <w:tr w:rsidR="00B15034" w:rsidRPr="004B7AA7" w14:paraId="2DA9FADA"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22276C52" w14:textId="37EF2CF9" w:rsidR="00B15034" w:rsidRPr="00BF4481" w:rsidRDefault="00B15034" w:rsidP="00B15034">
            <w:pPr>
              <w:rPr>
                <w:rStyle w:val="SAPScreenElement"/>
                <w:lang w:val="en-US"/>
              </w:rPr>
            </w:pPr>
            <w:r w:rsidRPr="00BF4481">
              <w:rPr>
                <w:rStyle w:val="SAPScreenElement"/>
                <w:lang w:val="en-US"/>
              </w:rPr>
              <w:t xml:space="preserve">Postal Code: </w:t>
            </w:r>
            <w:r w:rsidRPr="00BF4481">
              <w:rPr>
                <w:lang w:val="en-US"/>
              </w:rPr>
              <w:t>adapt if appropriate</w:t>
            </w:r>
          </w:p>
        </w:tc>
        <w:tc>
          <w:tcPr>
            <w:tcW w:w="5580" w:type="dxa"/>
            <w:tcBorders>
              <w:top w:val="single" w:sz="8" w:space="0" w:color="999999"/>
              <w:left w:val="single" w:sz="8" w:space="0" w:color="999999"/>
              <w:bottom w:val="single" w:sz="8" w:space="0" w:color="999999"/>
              <w:right w:val="single" w:sz="8" w:space="0" w:color="999999"/>
            </w:tcBorders>
          </w:tcPr>
          <w:p w14:paraId="5D735C54" w14:textId="77777777" w:rsidR="00B15034" w:rsidRPr="00BF4481" w:rsidRDefault="00B15034" w:rsidP="00B15034">
            <w:pPr>
              <w:rPr>
                <w:lang w:val="en-US"/>
              </w:rPr>
            </w:pPr>
          </w:p>
        </w:tc>
      </w:tr>
    </w:tbl>
    <w:p w14:paraId="541F795F" w14:textId="77777777" w:rsidR="002A1D5D" w:rsidRPr="00AE1E45" w:rsidRDefault="002A1D5D" w:rsidP="002A1D5D">
      <w:pPr>
        <w:pStyle w:val="Heading3"/>
        <w:spacing w:before="240" w:after="120"/>
        <w:rPr>
          <w:lang w:val="en-US"/>
        </w:rPr>
      </w:pPr>
      <w:bookmarkStart w:id="11713" w:name="_Toc507063241"/>
      <w:commentRangeStart w:id="11714"/>
      <w:r w:rsidRPr="00AE1E45">
        <w:rPr>
          <w:lang w:val="en-US"/>
        </w:rPr>
        <w:t>France (FR)</w:t>
      </w:r>
      <w:commentRangeEnd w:id="11714"/>
      <w:r w:rsidRPr="00AE1E45">
        <w:rPr>
          <w:rStyle w:val="CommentReference"/>
          <w:rFonts w:ascii="BentonSans Book" w:eastAsia="MS Mincho" w:hAnsi="BentonSans Book"/>
          <w:bCs w:val="0"/>
          <w:color w:val="auto"/>
        </w:rPr>
        <w:commentReference w:id="11714"/>
      </w:r>
      <w:bookmarkEnd w:id="11713"/>
    </w:p>
    <w:tbl>
      <w:tblPr>
        <w:tblW w:w="1059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012"/>
        <w:gridCol w:w="5580"/>
      </w:tblGrid>
      <w:tr w:rsidR="002A1D5D" w:rsidRPr="00CF1425" w14:paraId="3424C5A2" w14:textId="77777777" w:rsidTr="00DC71D0">
        <w:trPr>
          <w:trHeight w:val="432"/>
          <w:tblHeader/>
        </w:trPr>
        <w:tc>
          <w:tcPr>
            <w:tcW w:w="5012" w:type="dxa"/>
            <w:tcBorders>
              <w:top w:val="single" w:sz="8" w:space="0" w:color="999999"/>
              <w:left w:val="single" w:sz="8" w:space="0" w:color="999999"/>
              <w:bottom w:val="single" w:sz="8" w:space="0" w:color="999999"/>
              <w:right w:val="single" w:sz="8" w:space="0" w:color="999999"/>
            </w:tcBorders>
            <w:shd w:val="clear" w:color="auto" w:fill="999999"/>
            <w:hideMark/>
          </w:tcPr>
          <w:p w14:paraId="56800A9A" w14:textId="77777777" w:rsidR="002A1D5D" w:rsidRPr="00CF1425" w:rsidRDefault="002A1D5D" w:rsidP="002A1D5D">
            <w:pPr>
              <w:pStyle w:val="SAPTableHeader"/>
              <w:rPr>
                <w:lang w:val="en-US"/>
              </w:rPr>
            </w:pPr>
            <w:r w:rsidRPr="00CF1425">
              <w:rPr>
                <w:lang w:val="en-US"/>
              </w:rPr>
              <w:t>User Entries: Field Name: User Action and Value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09238EAA" w14:textId="77777777" w:rsidR="002A1D5D" w:rsidRPr="00CF1425" w:rsidRDefault="002A1D5D" w:rsidP="002A1D5D">
            <w:pPr>
              <w:pStyle w:val="SAPTableHeader"/>
              <w:rPr>
                <w:lang w:val="en-US"/>
              </w:rPr>
            </w:pPr>
            <w:r w:rsidRPr="00CF1425">
              <w:rPr>
                <w:lang w:val="en-US"/>
              </w:rPr>
              <w:t>Additional Information</w:t>
            </w:r>
          </w:p>
        </w:tc>
      </w:tr>
      <w:tr w:rsidR="002A1D5D" w:rsidRPr="00A41C57" w14:paraId="3769F244"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01BEA256" w14:textId="10DD79F1" w:rsidR="002A1D5D" w:rsidRPr="00CF1425" w:rsidRDefault="002A1D5D" w:rsidP="002A1D5D">
            <w:pPr>
              <w:rPr>
                <w:rStyle w:val="SAPScreenElement"/>
                <w:lang w:val="en-US"/>
              </w:rPr>
            </w:pPr>
            <w:r w:rsidRPr="0033437B">
              <w:rPr>
                <w:rStyle w:val="SAPScreenElement"/>
                <w:lang w:val="en-US"/>
              </w:rPr>
              <w:t xml:space="preserve">House Number: </w:t>
            </w:r>
            <w:r w:rsidR="00DC71D0" w:rsidRPr="00DC71D0">
              <w:rPr>
                <w:lang w:val="en-US"/>
              </w:rPr>
              <w:t xml:space="preserve">adapt if </w:t>
            </w:r>
            <w:r w:rsidRPr="0033437B">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09665F7D" w14:textId="77777777" w:rsidR="002A1D5D" w:rsidRPr="00CF1425" w:rsidRDefault="002A1D5D" w:rsidP="002A1D5D">
            <w:pPr>
              <w:rPr>
                <w:lang w:val="en-US"/>
              </w:rPr>
            </w:pPr>
            <w:r w:rsidRPr="0033437B">
              <w:rPr>
                <w:lang w:val="en-US"/>
              </w:rPr>
              <w:t>Optional field, but meaningful for a complete master data record.</w:t>
            </w:r>
          </w:p>
        </w:tc>
      </w:tr>
      <w:tr w:rsidR="002A1D5D" w:rsidRPr="00A41C57" w14:paraId="7375F95E"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767FD97B" w14:textId="52D1FF37" w:rsidR="002A1D5D" w:rsidRPr="00CF1425" w:rsidRDefault="002A1D5D" w:rsidP="002A1D5D">
            <w:pPr>
              <w:rPr>
                <w:rStyle w:val="SAPScreenElement"/>
                <w:lang w:val="en-US"/>
              </w:rPr>
            </w:pPr>
            <w:r w:rsidRPr="0033437B">
              <w:rPr>
                <w:rStyle w:val="SAPScreenElement"/>
                <w:lang w:val="en-US"/>
              </w:rPr>
              <w:t xml:space="preserve">Street: </w:t>
            </w:r>
            <w:r w:rsidR="00DC71D0" w:rsidRPr="00481262">
              <w:t xml:space="preserve">adapt if </w:t>
            </w:r>
            <w:r w:rsidRPr="0033437B">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21C73CD8" w14:textId="77777777" w:rsidR="002A1D5D" w:rsidRPr="00CF1425" w:rsidRDefault="002A1D5D" w:rsidP="002A1D5D">
            <w:pPr>
              <w:rPr>
                <w:lang w:val="en-US"/>
              </w:rPr>
            </w:pPr>
            <w:r w:rsidRPr="0033437B">
              <w:rPr>
                <w:lang w:val="en-US"/>
              </w:rPr>
              <w:t>Optional field, but meaningful for a complete master data record.</w:t>
            </w:r>
          </w:p>
        </w:tc>
      </w:tr>
      <w:tr w:rsidR="002A1D5D" w:rsidRPr="00A41C57" w14:paraId="2A704B8A"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0FEC6F42" w14:textId="77777777" w:rsidR="002A1D5D" w:rsidRPr="00CF1425" w:rsidRDefault="002A1D5D" w:rsidP="002A1D5D">
            <w:pPr>
              <w:rPr>
                <w:rStyle w:val="SAPScreenElement"/>
                <w:lang w:val="en-US"/>
              </w:rPr>
            </w:pPr>
            <w:r w:rsidRPr="0033437B">
              <w:rPr>
                <w:rStyle w:val="SAPScreenElement"/>
                <w:lang w:val="en-US"/>
              </w:rPr>
              <w:t xml:space="preserve">Extra Address Line: </w:t>
            </w:r>
            <w:r w:rsidRPr="0033437B">
              <w:rPr>
                <w:lang w:val="en-US"/>
              </w:rPr>
              <w:t>enter if applicable</w:t>
            </w:r>
          </w:p>
        </w:tc>
        <w:tc>
          <w:tcPr>
            <w:tcW w:w="5580" w:type="dxa"/>
            <w:tcBorders>
              <w:top w:val="single" w:sz="8" w:space="0" w:color="999999"/>
              <w:left w:val="single" w:sz="8" w:space="0" w:color="999999"/>
              <w:bottom w:val="single" w:sz="8" w:space="0" w:color="999999"/>
              <w:right w:val="single" w:sz="8" w:space="0" w:color="999999"/>
            </w:tcBorders>
          </w:tcPr>
          <w:p w14:paraId="7C74DDDC" w14:textId="77777777" w:rsidR="002A1D5D" w:rsidRPr="00CF1425" w:rsidRDefault="002A1D5D" w:rsidP="002A1D5D">
            <w:pPr>
              <w:rPr>
                <w:lang w:val="en-US"/>
              </w:rPr>
            </w:pPr>
          </w:p>
        </w:tc>
      </w:tr>
      <w:tr w:rsidR="002A1D5D" w:rsidRPr="00A41C57" w14:paraId="441AEA85"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310EC879" w14:textId="182F8269" w:rsidR="002A1D5D" w:rsidRPr="00CF1425" w:rsidRDefault="002A1D5D" w:rsidP="002A1D5D">
            <w:pPr>
              <w:rPr>
                <w:rStyle w:val="SAPScreenElement"/>
                <w:lang w:val="en-US"/>
              </w:rPr>
            </w:pPr>
            <w:r w:rsidRPr="0033437B">
              <w:rPr>
                <w:rStyle w:val="SAPScreenElement"/>
                <w:lang w:val="en-US"/>
              </w:rPr>
              <w:t>City:</w:t>
            </w:r>
            <w:r w:rsidRPr="0033437B">
              <w:rPr>
                <w:lang w:val="en-US"/>
              </w:rPr>
              <w:t xml:space="preserve"> </w:t>
            </w:r>
            <w:r w:rsidR="00DC71D0" w:rsidRPr="00481262">
              <w:t xml:space="preserve">adapt if </w:t>
            </w:r>
            <w:r w:rsidRPr="0033437B">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1F2D8D8B" w14:textId="77777777" w:rsidR="002A1D5D" w:rsidRPr="0033437B" w:rsidRDefault="002A1D5D" w:rsidP="002A1D5D">
            <w:pPr>
              <w:pStyle w:val="SAPNoteHeading"/>
              <w:ind w:left="0"/>
              <w:rPr>
                <w:lang w:val="en-US"/>
              </w:rPr>
            </w:pPr>
            <w:r w:rsidRPr="0033437B">
              <w:rPr>
                <w:noProof/>
                <w:lang w:val="en-US"/>
              </w:rPr>
              <w:drawing>
                <wp:inline distT="0" distB="0" distL="0" distR="0" wp14:anchorId="7C1E2811" wp14:editId="2BF3FC67">
                  <wp:extent cx="228600" cy="228600"/>
                  <wp:effectExtent l="0" t="0" r="0" b="0"/>
                  <wp:docPr id="4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Pr>
                <w:lang w:val="en-US"/>
              </w:rPr>
              <w:t> Recommendation</w:t>
            </w:r>
          </w:p>
          <w:p w14:paraId="319BE131" w14:textId="77777777" w:rsidR="002A1D5D" w:rsidRPr="00CF1425" w:rsidRDefault="002A1D5D" w:rsidP="002A1D5D">
            <w:pPr>
              <w:rPr>
                <w:lang w:val="en-US"/>
              </w:rPr>
            </w:pPr>
            <w:r w:rsidRPr="0033437B">
              <w:rPr>
                <w:lang w:val="en-US"/>
              </w:rPr>
              <w:t>Required if integration with Employee Central Payroll is in place.</w:t>
            </w:r>
          </w:p>
        </w:tc>
      </w:tr>
      <w:tr w:rsidR="002A1D5D" w:rsidRPr="00A41C57" w14:paraId="2A46D94C"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57A3C25D" w14:textId="66C44D03" w:rsidR="002A1D5D" w:rsidRPr="00AE1E45" w:rsidRDefault="002A1D5D" w:rsidP="002A1D5D">
            <w:pPr>
              <w:rPr>
                <w:rStyle w:val="SAPScreenElement"/>
                <w:lang w:val="en-US"/>
              </w:rPr>
            </w:pPr>
            <w:r w:rsidRPr="00AE1E45">
              <w:rPr>
                <w:rStyle w:val="SAPScreenElement"/>
                <w:lang w:val="en-US"/>
              </w:rPr>
              <w:t xml:space="preserve">Department: </w:t>
            </w:r>
            <w:r w:rsidR="00DC71D0" w:rsidRPr="00AE1E45">
              <w:rPr>
                <w:lang w:val="en-US"/>
              </w:rPr>
              <w:t xml:space="preserve">adapt if by </w:t>
            </w:r>
            <w:r w:rsidRPr="00AE1E45">
              <w:rPr>
                <w:lang w:val="en-US"/>
              </w:rPr>
              <w:t>select</w:t>
            </w:r>
            <w:r w:rsidR="00DC71D0" w:rsidRPr="00AE1E45">
              <w:rPr>
                <w:lang w:val="en-US"/>
              </w:rPr>
              <w:t>ing</w:t>
            </w:r>
            <w:r w:rsidRPr="00AE1E45">
              <w:rPr>
                <w:lang w:val="en-US"/>
              </w:rPr>
              <w:t xml:space="preserve"> from drop-down</w:t>
            </w:r>
          </w:p>
        </w:tc>
        <w:tc>
          <w:tcPr>
            <w:tcW w:w="5580" w:type="dxa"/>
            <w:tcBorders>
              <w:top w:val="single" w:sz="8" w:space="0" w:color="999999"/>
              <w:left w:val="single" w:sz="8" w:space="0" w:color="999999"/>
              <w:bottom w:val="single" w:sz="8" w:space="0" w:color="999999"/>
              <w:right w:val="single" w:sz="8" w:space="0" w:color="999999"/>
            </w:tcBorders>
          </w:tcPr>
          <w:p w14:paraId="40643FA7" w14:textId="77777777" w:rsidR="002A1D5D" w:rsidRPr="00AE1E45" w:rsidRDefault="002A1D5D" w:rsidP="002A1D5D">
            <w:pPr>
              <w:pStyle w:val="SAPNoteHeading"/>
              <w:ind w:left="0"/>
              <w:rPr>
                <w:lang w:val="en-US"/>
              </w:rPr>
            </w:pPr>
            <w:r w:rsidRPr="00AE1E45">
              <w:rPr>
                <w:noProof/>
                <w:lang w:val="en-US"/>
              </w:rPr>
              <w:drawing>
                <wp:inline distT="0" distB="0" distL="0" distR="0" wp14:anchorId="4A26C85E" wp14:editId="4CE1ACE4">
                  <wp:extent cx="228600" cy="228600"/>
                  <wp:effectExtent l="0" t="0" r="0" b="0"/>
                  <wp:docPr id="4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E1E45">
              <w:rPr>
                <w:lang w:val="en-US"/>
              </w:rPr>
              <w:t> Recommendation</w:t>
            </w:r>
          </w:p>
          <w:p w14:paraId="60EAC9A6" w14:textId="77777777" w:rsidR="002A1D5D" w:rsidRPr="00AE1E45" w:rsidRDefault="002A1D5D" w:rsidP="002A1D5D">
            <w:pPr>
              <w:rPr>
                <w:lang w:val="en-US"/>
              </w:rPr>
            </w:pPr>
            <w:r w:rsidRPr="00AE1E45">
              <w:rPr>
                <w:lang w:val="en-US"/>
              </w:rPr>
              <w:t>Required if integration with Employee Central Payroll is in place.</w:t>
            </w:r>
          </w:p>
        </w:tc>
      </w:tr>
      <w:tr w:rsidR="002A1D5D" w:rsidRPr="00A41C57" w14:paraId="13699A81"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7B0AF2FA" w14:textId="44816CAC" w:rsidR="002A1D5D" w:rsidRPr="00AE1E45" w:rsidRDefault="002A1D5D" w:rsidP="002A1D5D">
            <w:pPr>
              <w:rPr>
                <w:rStyle w:val="SAPScreenElement"/>
                <w:lang w:val="fr-FR"/>
              </w:rPr>
            </w:pPr>
            <w:r w:rsidRPr="00AE1E45">
              <w:rPr>
                <w:rStyle w:val="SAPScreenElement"/>
                <w:lang w:val="fr-FR"/>
              </w:rPr>
              <w:lastRenderedPageBreak/>
              <w:t xml:space="preserve">Postal Code: </w:t>
            </w:r>
            <w:r w:rsidR="00DC71D0" w:rsidRPr="004B7AA7">
              <w:rPr>
                <w:lang w:val="en-US"/>
                <w:rPrChange w:id="11715" w:author="Author" w:date="2018-03-02T14:34:00Z">
                  <w:rPr/>
                </w:rPrChange>
              </w:rPr>
              <w:t xml:space="preserve">adapt if </w:t>
            </w:r>
            <w:r w:rsidRPr="00AE1E45">
              <w:rPr>
                <w:lang w:val="fr-FR"/>
              </w:rPr>
              <w:t>appropriate</w:t>
            </w:r>
          </w:p>
        </w:tc>
        <w:tc>
          <w:tcPr>
            <w:tcW w:w="5580" w:type="dxa"/>
            <w:tcBorders>
              <w:top w:val="single" w:sz="8" w:space="0" w:color="999999"/>
              <w:left w:val="single" w:sz="8" w:space="0" w:color="999999"/>
              <w:bottom w:val="single" w:sz="8" w:space="0" w:color="999999"/>
              <w:right w:val="single" w:sz="8" w:space="0" w:color="999999"/>
            </w:tcBorders>
          </w:tcPr>
          <w:p w14:paraId="6E184DC3" w14:textId="77777777" w:rsidR="002A1D5D" w:rsidRPr="00AE1E45" w:rsidRDefault="002A1D5D" w:rsidP="002A1D5D">
            <w:pPr>
              <w:pStyle w:val="SAPNoteHeading"/>
              <w:ind w:left="0"/>
              <w:rPr>
                <w:lang w:val="en-US"/>
              </w:rPr>
            </w:pPr>
            <w:r w:rsidRPr="00AE1E45">
              <w:rPr>
                <w:noProof/>
                <w:lang w:val="en-US"/>
              </w:rPr>
              <w:drawing>
                <wp:inline distT="0" distB="0" distL="0" distR="0" wp14:anchorId="08B29281" wp14:editId="45AB1303">
                  <wp:extent cx="228600" cy="228600"/>
                  <wp:effectExtent l="0" t="0" r="0" b="0"/>
                  <wp:docPr id="4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E1E45">
              <w:rPr>
                <w:lang w:val="en-US"/>
              </w:rPr>
              <w:t> Recommendation</w:t>
            </w:r>
          </w:p>
          <w:p w14:paraId="356C363D" w14:textId="77777777" w:rsidR="002A1D5D" w:rsidRPr="00AE1E45" w:rsidRDefault="002A1D5D" w:rsidP="002A1D5D">
            <w:pPr>
              <w:rPr>
                <w:lang w:val="en-US"/>
              </w:rPr>
            </w:pPr>
            <w:r w:rsidRPr="00AE1E45">
              <w:rPr>
                <w:lang w:val="en-US"/>
              </w:rPr>
              <w:t>Required if integration with Employee Central Payroll is in place.</w:t>
            </w:r>
          </w:p>
        </w:tc>
      </w:tr>
      <w:tr w:rsidR="002A1D5D" w:rsidRPr="00A41C57" w14:paraId="0B27038C"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55590042" w14:textId="4FB22E51" w:rsidR="002A1D5D" w:rsidRPr="00AE1E45" w:rsidRDefault="002A1D5D" w:rsidP="002A1D5D">
            <w:pPr>
              <w:rPr>
                <w:rStyle w:val="SAPScreenElement"/>
                <w:lang w:val="en-US"/>
              </w:rPr>
            </w:pPr>
            <w:r w:rsidRPr="00AE1E45">
              <w:rPr>
                <w:rStyle w:val="SAPScreenElement"/>
                <w:lang w:val="en-US"/>
              </w:rPr>
              <w:t xml:space="preserve">Municipality INSEE Code: </w:t>
            </w:r>
            <w:r w:rsidR="00DC71D0" w:rsidRPr="00AE1E45">
              <w:rPr>
                <w:lang w:val="en-US"/>
              </w:rPr>
              <w:t xml:space="preserve">adapt if </w:t>
            </w:r>
            <w:r w:rsidRPr="00AE1E45">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526BC30F" w14:textId="77777777" w:rsidR="002A1D5D" w:rsidRPr="00AE1E45" w:rsidRDefault="002A1D5D" w:rsidP="002A1D5D">
            <w:pPr>
              <w:rPr>
                <w:lang w:val="en-US"/>
              </w:rPr>
            </w:pPr>
            <w:r w:rsidRPr="00AE1E45">
              <w:rPr>
                <w:lang w:val="en-US"/>
              </w:rPr>
              <w:t>This refers to the municipality where the employee lives and is needed for the N4DS statutory requirement in France.</w:t>
            </w:r>
          </w:p>
        </w:tc>
      </w:tr>
    </w:tbl>
    <w:p w14:paraId="72BFD751" w14:textId="77777777" w:rsidR="002A1D5D" w:rsidRPr="00AE1E45" w:rsidRDefault="002A1D5D" w:rsidP="002A1D5D">
      <w:pPr>
        <w:pStyle w:val="Heading3"/>
        <w:spacing w:before="240" w:after="120"/>
        <w:rPr>
          <w:lang w:val="en-US"/>
        </w:rPr>
      </w:pPr>
      <w:bookmarkStart w:id="11716" w:name="_Toc507063242"/>
      <w:r w:rsidRPr="00AE1E45">
        <w:rPr>
          <w:lang w:val="en-US"/>
        </w:rPr>
        <w:t>United Kingdom (GB)</w:t>
      </w:r>
      <w:bookmarkEnd w:id="11716"/>
    </w:p>
    <w:tbl>
      <w:tblPr>
        <w:tblW w:w="1059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012"/>
        <w:gridCol w:w="5580"/>
      </w:tblGrid>
      <w:tr w:rsidR="002A1D5D" w:rsidRPr="00AE1E45" w14:paraId="2B8A36B0" w14:textId="77777777" w:rsidTr="00DC71D0">
        <w:trPr>
          <w:trHeight w:val="432"/>
          <w:tblHeader/>
        </w:trPr>
        <w:tc>
          <w:tcPr>
            <w:tcW w:w="5012" w:type="dxa"/>
            <w:tcBorders>
              <w:top w:val="single" w:sz="8" w:space="0" w:color="999999"/>
              <w:left w:val="single" w:sz="8" w:space="0" w:color="999999"/>
              <w:bottom w:val="single" w:sz="8" w:space="0" w:color="999999"/>
              <w:right w:val="single" w:sz="8" w:space="0" w:color="999999"/>
            </w:tcBorders>
            <w:shd w:val="clear" w:color="auto" w:fill="999999"/>
            <w:hideMark/>
          </w:tcPr>
          <w:p w14:paraId="44B426E0" w14:textId="77777777" w:rsidR="002A1D5D" w:rsidRPr="00AE1E45" w:rsidRDefault="002A1D5D" w:rsidP="002A1D5D">
            <w:pPr>
              <w:pStyle w:val="SAPTableHeader"/>
              <w:rPr>
                <w:lang w:val="en-US"/>
              </w:rPr>
            </w:pPr>
            <w:r w:rsidRPr="00AE1E45">
              <w:rPr>
                <w:lang w:val="en-US"/>
              </w:rPr>
              <w:t>User Entries: Field Name: User Action and Value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4E44414E" w14:textId="77777777" w:rsidR="002A1D5D" w:rsidRPr="00AE1E45" w:rsidRDefault="002A1D5D" w:rsidP="002A1D5D">
            <w:pPr>
              <w:pStyle w:val="SAPTableHeader"/>
              <w:rPr>
                <w:lang w:val="en-US"/>
              </w:rPr>
            </w:pPr>
            <w:r w:rsidRPr="00AE1E45">
              <w:rPr>
                <w:lang w:val="en-US"/>
              </w:rPr>
              <w:t>Additional Information</w:t>
            </w:r>
          </w:p>
        </w:tc>
      </w:tr>
      <w:tr w:rsidR="002A1D5D" w:rsidRPr="00A41C57" w14:paraId="2F470174"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7060C03F" w14:textId="0EAA121C" w:rsidR="002A1D5D" w:rsidRPr="00AE1E45" w:rsidRDefault="002A1D5D" w:rsidP="002A1D5D">
            <w:pPr>
              <w:rPr>
                <w:rStyle w:val="SAPScreenElement"/>
                <w:lang w:val="en-US"/>
              </w:rPr>
            </w:pPr>
            <w:r w:rsidRPr="00AE1E45">
              <w:rPr>
                <w:rStyle w:val="SAPScreenElement"/>
                <w:lang w:val="en-US"/>
              </w:rPr>
              <w:t xml:space="preserve">Street and House Number: </w:t>
            </w:r>
            <w:r w:rsidR="00DC71D0" w:rsidRPr="00AE1E45">
              <w:rPr>
                <w:lang w:val="en-US"/>
              </w:rPr>
              <w:t xml:space="preserve">adapt if </w:t>
            </w:r>
            <w:r w:rsidRPr="00AE1E45">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4ABC2793" w14:textId="77777777" w:rsidR="002A1D5D" w:rsidRPr="00AE1E45" w:rsidRDefault="002A1D5D" w:rsidP="002A1D5D">
            <w:pPr>
              <w:rPr>
                <w:lang w:val="en-US"/>
              </w:rPr>
            </w:pPr>
            <w:r w:rsidRPr="00AE1E45">
              <w:rPr>
                <w:lang w:val="en-US"/>
              </w:rPr>
              <w:t>Optional field, but meaningful for a complete master data record.</w:t>
            </w:r>
          </w:p>
        </w:tc>
      </w:tr>
      <w:tr w:rsidR="002A1D5D" w:rsidRPr="00A41C57" w14:paraId="684DCB9C"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520F8AD1" w14:textId="77777777" w:rsidR="002A1D5D" w:rsidRPr="00AE1E45" w:rsidRDefault="002A1D5D" w:rsidP="002A1D5D">
            <w:pPr>
              <w:rPr>
                <w:rStyle w:val="SAPScreenElement"/>
                <w:lang w:val="en-US"/>
              </w:rPr>
            </w:pPr>
            <w:r w:rsidRPr="00AE1E45">
              <w:rPr>
                <w:rStyle w:val="SAPScreenElement"/>
                <w:lang w:val="en-US"/>
              </w:rPr>
              <w:t xml:space="preserve">Address Line 2: </w:t>
            </w:r>
            <w:r w:rsidRPr="00AE1E45">
              <w:rPr>
                <w:lang w:val="en-US"/>
              </w:rPr>
              <w:t>enter if applicable</w:t>
            </w:r>
          </w:p>
        </w:tc>
        <w:tc>
          <w:tcPr>
            <w:tcW w:w="5580" w:type="dxa"/>
            <w:tcBorders>
              <w:top w:val="single" w:sz="8" w:space="0" w:color="999999"/>
              <w:left w:val="single" w:sz="8" w:space="0" w:color="999999"/>
              <w:bottom w:val="single" w:sz="8" w:space="0" w:color="999999"/>
              <w:right w:val="single" w:sz="8" w:space="0" w:color="999999"/>
            </w:tcBorders>
          </w:tcPr>
          <w:p w14:paraId="394D5F4C" w14:textId="77777777" w:rsidR="002A1D5D" w:rsidRPr="00AE1E45" w:rsidRDefault="002A1D5D" w:rsidP="002A1D5D">
            <w:pPr>
              <w:rPr>
                <w:lang w:val="en-US"/>
              </w:rPr>
            </w:pPr>
          </w:p>
        </w:tc>
      </w:tr>
      <w:tr w:rsidR="002A1D5D" w:rsidRPr="00AE1E45" w14:paraId="0C3F8410"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0B891A2F" w14:textId="77777777" w:rsidR="002A1D5D" w:rsidRPr="00AE1E45" w:rsidRDefault="002A1D5D" w:rsidP="002A1D5D">
            <w:pPr>
              <w:rPr>
                <w:rStyle w:val="SAPScreenElement"/>
                <w:lang w:val="en-US"/>
              </w:rPr>
            </w:pPr>
            <w:r w:rsidRPr="00AE1E45">
              <w:rPr>
                <w:rStyle w:val="SAPScreenElement"/>
                <w:lang w:val="en-US"/>
              </w:rPr>
              <w:t xml:space="preserve">District: </w:t>
            </w:r>
            <w:r w:rsidRPr="00AE1E45">
              <w:rPr>
                <w:lang w:val="en-US"/>
              </w:rPr>
              <w:t>enter as appropriate</w:t>
            </w:r>
          </w:p>
        </w:tc>
        <w:tc>
          <w:tcPr>
            <w:tcW w:w="5580" w:type="dxa"/>
            <w:tcBorders>
              <w:top w:val="single" w:sz="8" w:space="0" w:color="999999"/>
              <w:left w:val="single" w:sz="8" w:space="0" w:color="999999"/>
              <w:bottom w:val="single" w:sz="8" w:space="0" w:color="999999"/>
              <w:right w:val="single" w:sz="8" w:space="0" w:color="999999"/>
            </w:tcBorders>
          </w:tcPr>
          <w:p w14:paraId="25BE2FE1" w14:textId="77777777" w:rsidR="002A1D5D" w:rsidRPr="00AE1E45" w:rsidRDefault="002A1D5D" w:rsidP="002A1D5D">
            <w:pPr>
              <w:rPr>
                <w:lang w:val="en-US"/>
              </w:rPr>
            </w:pPr>
          </w:p>
        </w:tc>
      </w:tr>
      <w:tr w:rsidR="002A1D5D" w:rsidRPr="00A41C57" w14:paraId="3B56F941"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7BBA0B90" w14:textId="4CD6B896" w:rsidR="002A1D5D" w:rsidRPr="00AE1E45" w:rsidRDefault="002A1D5D" w:rsidP="002A1D5D">
            <w:pPr>
              <w:rPr>
                <w:rStyle w:val="SAPScreenElement"/>
                <w:lang w:val="en-US"/>
              </w:rPr>
            </w:pPr>
            <w:r w:rsidRPr="00AE1E45">
              <w:rPr>
                <w:rStyle w:val="SAPScreenElement"/>
                <w:lang w:val="en-US"/>
              </w:rPr>
              <w:t>City:</w:t>
            </w:r>
            <w:r w:rsidRPr="00AE1E45">
              <w:rPr>
                <w:lang w:val="en-US"/>
              </w:rPr>
              <w:t xml:space="preserve"> </w:t>
            </w:r>
            <w:r w:rsidR="00DC71D0" w:rsidRPr="00AE1E45">
              <w:rPr>
                <w:lang w:val="en-US"/>
              </w:rPr>
              <w:t>adapt if</w:t>
            </w:r>
            <w:r w:rsidRPr="00AE1E45">
              <w:rPr>
                <w:lang w:val="en-US"/>
              </w:rPr>
              <w:t xml:space="preserve"> appropriate</w:t>
            </w:r>
          </w:p>
        </w:tc>
        <w:tc>
          <w:tcPr>
            <w:tcW w:w="5580" w:type="dxa"/>
            <w:tcBorders>
              <w:top w:val="single" w:sz="8" w:space="0" w:color="999999"/>
              <w:left w:val="single" w:sz="8" w:space="0" w:color="999999"/>
              <w:bottom w:val="single" w:sz="8" w:space="0" w:color="999999"/>
              <w:right w:val="single" w:sz="8" w:space="0" w:color="999999"/>
            </w:tcBorders>
          </w:tcPr>
          <w:p w14:paraId="2B5A8488" w14:textId="77777777" w:rsidR="002A1D5D" w:rsidRPr="00AE1E45" w:rsidRDefault="002A1D5D" w:rsidP="002A1D5D">
            <w:pPr>
              <w:pStyle w:val="SAPNoteHeading"/>
              <w:ind w:left="0"/>
              <w:rPr>
                <w:lang w:val="en-US"/>
              </w:rPr>
            </w:pPr>
            <w:r w:rsidRPr="00AE1E45">
              <w:rPr>
                <w:noProof/>
                <w:lang w:val="en-US"/>
              </w:rPr>
              <w:drawing>
                <wp:inline distT="0" distB="0" distL="0" distR="0" wp14:anchorId="4F05441D" wp14:editId="1812E733">
                  <wp:extent cx="228600" cy="228600"/>
                  <wp:effectExtent l="0" t="0" r="0" b="0"/>
                  <wp:docPr id="4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E1E45">
              <w:rPr>
                <w:lang w:val="en-US"/>
              </w:rPr>
              <w:t> Recommendation</w:t>
            </w:r>
          </w:p>
          <w:p w14:paraId="4A9B1A91" w14:textId="77777777" w:rsidR="002A1D5D" w:rsidRPr="00AE1E45" w:rsidRDefault="002A1D5D" w:rsidP="002A1D5D">
            <w:pPr>
              <w:rPr>
                <w:lang w:val="en-US"/>
              </w:rPr>
            </w:pPr>
            <w:r w:rsidRPr="00AE1E45">
              <w:rPr>
                <w:lang w:val="en-US"/>
              </w:rPr>
              <w:t>Required if integration with Employee Central Payroll is in place.</w:t>
            </w:r>
          </w:p>
        </w:tc>
      </w:tr>
      <w:tr w:rsidR="002A1D5D" w:rsidRPr="00A41C57" w14:paraId="4300084A"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12A4FE85" w14:textId="73081701" w:rsidR="002A1D5D" w:rsidRPr="00AE1E45" w:rsidRDefault="002A1D5D" w:rsidP="002A1D5D">
            <w:pPr>
              <w:rPr>
                <w:rStyle w:val="SAPScreenElement"/>
                <w:lang w:val="en-US"/>
              </w:rPr>
            </w:pPr>
            <w:r w:rsidRPr="00AE1E45">
              <w:rPr>
                <w:rStyle w:val="SAPScreenElement"/>
                <w:lang w:val="en-US"/>
              </w:rPr>
              <w:t xml:space="preserve">State: </w:t>
            </w:r>
            <w:r w:rsidR="00DC71D0" w:rsidRPr="00AE1E45">
              <w:rPr>
                <w:lang w:val="en-US"/>
              </w:rPr>
              <w:t xml:space="preserve">adapt if appropriate by </w:t>
            </w:r>
            <w:r w:rsidRPr="00AE1E45">
              <w:rPr>
                <w:lang w:val="en-US"/>
              </w:rPr>
              <w:t>select</w:t>
            </w:r>
            <w:r w:rsidR="00DC71D0" w:rsidRPr="00AE1E45">
              <w:rPr>
                <w:lang w:val="en-US"/>
              </w:rPr>
              <w:t>ing</w:t>
            </w:r>
            <w:r w:rsidRPr="00AE1E45">
              <w:rPr>
                <w:lang w:val="en-US"/>
              </w:rPr>
              <w:t xml:space="preserve"> from drop-down</w:t>
            </w:r>
          </w:p>
        </w:tc>
        <w:tc>
          <w:tcPr>
            <w:tcW w:w="5580" w:type="dxa"/>
            <w:tcBorders>
              <w:top w:val="single" w:sz="8" w:space="0" w:color="999999"/>
              <w:left w:val="single" w:sz="8" w:space="0" w:color="999999"/>
              <w:bottom w:val="single" w:sz="8" w:space="0" w:color="999999"/>
              <w:right w:val="single" w:sz="8" w:space="0" w:color="999999"/>
            </w:tcBorders>
          </w:tcPr>
          <w:p w14:paraId="5EC4E7DE" w14:textId="77777777" w:rsidR="002A1D5D" w:rsidRPr="00AE1E45" w:rsidRDefault="002A1D5D" w:rsidP="002A1D5D">
            <w:pPr>
              <w:rPr>
                <w:lang w:val="en-US"/>
              </w:rPr>
            </w:pPr>
          </w:p>
        </w:tc>
      </w:tr>
      <w:tr w:rsidR="002A1D5D" w:rsidRPr="004B7AA7" w14:paraId="25D90FE0"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734AD426" w14:textId="7B6DA443" w:rsidR="002A1D5D" w:rsidRPr="00AE1E45" w:rsidRDefault="002A1D5D" w:rsidP="002A1D5D">
            <w:pPr>
              <w:rPr>
                <w:rStyle w:val="SAPScreenElement"/>
                <w:lang w:val="fr-FR"/>
              </w:rPr>
            </w:pPr>
            <w:r w:rsidRPr="00AE1E45">
              <w:rPr>
                <w:rStyle w:val="SAPScreenElement"/>
                <w:lang w:val="fr-FR"/>
              </w:rPr>
              <w:t xml:space="preserve">Postal Code: </w:t>
            </w:r>
            <w:r w:rsidR="00DC71D0" w:rsidRPr="00AE1E45">
              <w:rPr>
                <w:lang w:val="en-US"/>
              </w:rPr>
              <w:t>adapt if appropriate</w:t>
            </w:r>
          </w:p>
        </w:tc>
        <w:tc>
          <w:tcPr>
            <w:tcW w:w="5580" w:type="dxa"/>
            <w:tcBorders>
              <w:top w:val="single" w:sz="8" w:space="0" w:color="999999"/>
              <w:left w:val="single" w:sz="8" w:space="0" w:color="999999"/>
              <w:bottom w:val="single" w:sz="8" w:space="0" w:color="999999"/>
              <w:right w:val="single" w:sz="8" w:space="0" w:color="999999"/>
            </w:tcBorders>
          </w:tcPr>
          <w:p w14:paraId="18B9AAC5" w14:textId="77777777" w:rsidR="002A1D5D" w:rsidRPr="00AE1E45" w:rsidRDefault="002A1D5D" w:rsidP="002A1D5D">
            <w:pPr>
              <w:rPr>
                <w:lang w:val="fr-FR"/>
              </w:rPr>
            </w:pPr>
          </w:p>
        </w:tc>
      </w:tr>
      <w:tr w:rsidR="002A1D5D" w:rsidRPr="00A41C57" w14:paraId="1A7AD330"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1342C2B8" w14:textId="2A7EF385" w:rsidR="002A1D5D" w:rsidRPr="00AE1E45" w:rsidRDefault="002A1D5D" w:rsidP="002A1D5D">
            <w:pPr>
              <w:rPr>
                <w:rStyle w:val="SAPScreenElement"/>
                <w:lang w:val="en-US"/>
              </w:rPr>
            </w:pPr>
            <w:r w:rsidRPr="00AE1E45">
              <w:rPr>
                <w:rStyle w:val="SAPScreenElement"/>
                <w:lang w:val="en-US"/>
              </w:rPr>
              <w:t xml:space="preserve">County: </w:t>
            </w:r>
            <w:r w:rsidR="00DC71D0" w:rsidRPr="00AE1E45">
              <w:rPr>
                <w:lang w:val="en-US"/>
              </w:rPr>
              <w:t xml:space="preserve">adapt if appropriate by </w:t>
            </w:r>
            <w:r w:rsidRPr="00AE1E45">
              <w:rPr>
                <w:lang w:val="en-US"/>
              </w:rPr>
              <w:t>select</w:t>
            </w:r>
            <w:r w:rsidR="00DC71D0" w:rsidRPr="00AE1E45">
              <w:rPr>
                <w:lang w:val="en-US"/>
              </w:rPr>
              <w:t>ing</w:t>
            </w:r>
            <w:r w:rsidRPr="00AE1E45">
              <w:rPr>
                <w:lang w:val="en-US"/>
              </w:rPr>
              <w:t xml:space="preserve"> from drop-down</w:t>
            </w:r>
          </w:p>
        </w:tc>
        <w:tc>
          <w:tcPr>
            <w:tcW w:w="5580" w:type="dxa"/>
            <w:tcBorders>
              <w:top w:val="single" w:sz="8" w:space="0" w:color="999999"/>
              <w:left w:val="single" w:sz="8" w:space="0" w:color="999999"/>
              <w:bottom w:val="single" w:sz="8" w:space="0" w:color="999999"/>
              <w:right w:val="single" w:sz="8" w:space="0" w:color="999999"/>
            </w:tcBorders>
          </w:tcPr>
          <w:p w14:paraId="0334C51E" w14:textId="77777777" w:rsidR="002A1D5D" w:rsidRPr="00AE1E45" w:rsidRDefault="002A1D5D" w:rsidP="002A1D5D">
            <w:pPr>
              <w:rPr>
                <w:lang w:val="en-US"/>
              </w:rPr>
            </w:pPr>
          </w:p>
        </w:tc>
      </w:tr>
    </w:tbl>
    <w:p w14:paraId="75049042" w14:textId="77777777" w:rsidR="002A1D5D" w:rsidRPr="00AE1E45" w:rsidRDefault="002A1D5D" w:rsidP="00AC5720">
      <w:pPr>
        <w:pStyle w:val="Heading3"/>
        <w:spacing w:before="240" w:after="120"/>
        <w:ind w:left="1440" w:hanging="1440"/>
        <w:rPr>
          <w:lang w:val="en-US"/>
        </w:rPr>
      </w:pPr>
      <w:bookmarkStart w:id="11717" w:name="_Toc507063243"/>
      <w:r w:rsidRPr="00AE1E45">
        <w:rPr>
          <w:lang w:val="en-US"/>
        </w:rPr>
        <w:t>Kingdom of Saudi Arabia (SA)</w:t>
      </w:r>
      <w:bookmarkEnd w:id="11717"/>
    </w:p>
    <w:tbl>
      <w:tblPr>
        <w:tblW w:w="1059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012"/>
        <w:gridCol w:w="5580"/>
      </w:tblGrid>
      <w:tr w:rsidR="002A1D5D" w:rsidRPr="00CF1425" w14:paraId="742ECF3B" w14:textId="77777777" w:rsidTr="00DC71D0">
        <w:trPr>
          <w:trHeight w:val="432"/>
          <w:tblHeader/>
        </w:trPr>
        <w:tc>
          <w:tcPr>
            <w:tcW w:w="5012" w:type="dxa"/>
            <w:tcBorders>
              <w:top w:val="single" w:sz="8" w:space="0" w:color="999999"/>
              <w:left w:val="single" w:sz="8" w:space="0" w:color="999999"/>
              <w:bottom w:val="single" w:sz="8" w:space="0" w:color="999999"/>
              <w:right w:val="single" w:sz="8" w:space="0" w:color="999999"/>
            </w:tcBorders>
            <w:shd w:val="clear" w:color="auto" w:fill="999999"/>
            <w:hideMark/>
          </w:tcPr>
          <w:p w14:paraId="4B1F312E" w14:textId="77777777" w:rsidR="002A1D5D" w:rsidRPr="00CF1425" w:rsidRDefault="002A1D5D" w:rsidP="002A1D5D">
            <w:pPr>
              <w:pStyle w:val="SAPTableHeader"/>
              <w:rPr>
                <w:lang w:val="en-US"/>
              </w:rPr>
            </w:pPr>
            <w:r w:rsidRPr="00CF1425">
              <w:rPr>
                <w:lang w:val="en-US"/>
              </w:rPr>
              <w:t>User Entries: Field Name: User Action and Value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06AE9FA2" w14:textId="77777777" w:rsidR="002A1D5D" w:rsidRPr="00CF1425" w:rsidRDefault="002A1D5D" w:rsidP="002A1D5D">
            <w:pPr>
              <w:pStyle w:val="SAPTableHeader"/>
              <w:rPr>
                <w:lang w:val="en-US"/>
              </w:rPr>
            </w:pPr>
            <w:r w:rsidRPr="00CF1425">
              <w:rPr>
                <w:lang w:val="en-US"/>
              </w:rPr>
              <w:t>Additional Information</w:t>
            </w:r>
          </w:p>
        </w:tc>
      </w:tr>
      <w:tr w:rsidR="002A1D5D" w:rsidRPr="00466471" w14:paraId="2F7E4E93"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42D11247" w14:textId="77777777" w:rsidR="002A1D5D" w:rsidRPr="00CF1425" w:rsidRDefault="002A1D5D" w:rsidP="002A1D5D">
            <w:pPr>
              <w:rPr>
                <w:rStyle w:val="SAPScreenElement"/>
                <w:lang w:val="en-US"/>
              </w:rPr>
            </w:pPr>
            <w:r w:rsidRPr="00984404">
              <w:rPr>
                <w:rStyle w:val="SAPScreenElement"/>
                <w:lang w:val="en-US"/>
              </w:rPr>
              <w:t>Addressee:</w:t>
            </w:r>
            <w:r w:rsidRPr="00984404">
              <w:rPr>
                <w:lang w:val="en-US"/>
              </w:rPr>
              <w:t xml:space="preserve"> enter if applicable</w:t>
            </w:r>
          </w:p>
        </w:tc>
        <w:tc>
          <w:tcPr>
            <w:tcW w:w="5580" w:type="dxa"/>
            <w:tcBorders>
              <w:top w:val="single" w:sz="8" w:space="0" w:color="999999"/>
              <w:left w:val="single" w:sz="8" w:space="0" w:color="999999"/>
              <w:bottom w:val="single" w:sz="8" w:space="0" w:color="999999"/>
              <w:right w:val="single" w:sz="8" w:space="0" w:color="999999"/>
            </w:tcBorders>
          </w:tcPr>
          <w:p w14:paraId="69B713C5" w14:textId="77777777" w:rsidR="002A1D5D" w:rsidRPr="00CF1425" w:rsidRDefault="002A1D5D" w:rsidP="002A1D5D">
            <w:pPr>
              <w:rPr>
                <w:lang w:val="en-US"/>
              </w:rPr>
            </w:pPr>
            <w:r w:rsidRPr="00984404">
              <w:rPr>
                <w:lang w:val="en-US"/>
              </w:rPr>
              <w:t>Care of.</w:t>
            </w:r>
          </w:p>
        </w:tc>
      </w:tr>
      <w:tr w:rsidR="002A1D5D" w:rsidRPr="00A41C57" w14:paraId="39DC01BC"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1B99275C" w14:textId="2D4E17DD" w:rsidR="002A1D5D" w:rsidRPr="00CF1425" w:rsidRDefault="002A1D5D" w:rsidP="002A1D5D">
            <w:pPr>
              <w:rPr>
                <w:rStyle w:val="SAPScreenElement"/>
                <w:lang w:val="en-US"/>
              </w:rPr>
            </w:pPr>
            <w:r w:rsidRPr="00984404">
              <w:rPr>
                <w:rStyle w:val="SAPScreenElement"/>
                <w:lang w:val="en-US"/>
              </w:rPr>
              <w:t xml:space="preserve">Street: </w:t>
            </w:r>
            <w:r w:rsidR="00DC71D0" w:rsidRPr="00984404">
              <w:rPr>
                <w:lang w:val="en-US"/>
              </w:rPr>
              <w:t xml:space="preserve">adapt if </w:t>
            </w:r>
            <w:r w:rsidRPr="00984404">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5D87B29C" w14:textId="77777777" w:rsidR="002A1D5D" w:rsidRPr="00CF1425" w:rsidRDefault="002A1D5D" w:rsidP="002A1D5D">
            <w:pPr>
              <w:rPr>
                <w:lang w:val="en-US"/>
              </w:rPr>
            </w:pPr>
            <w:r w:rsidRPr="00984404">
              <w:rPr>
                <w:lang w:val="en-US"/>
              </w:rPr>
              <w:t>Optional field, but meaningful for a complete master data record.</w:t>
            </w:r>
          </w:p>
        </w:tc>
      </w:tr>
      <w:tr w:rsidR="002A1D5D" w:rsidRPr="00A41C57" w14:paraId="443A393D"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483B54D3" w14:textId="77777777" w:rsidR="002A1D5D" w:rsidRPr="00CF1425" w:rsidRDefault="002A1D5D" w:rsidP="002A1D5D">
            <w:pPr>
              <w:rPr>
                <w:rStyle w:val="SAPScreenElement"/>
                <w:lang w:val="en-US"/>
              </w:rPr>
            </w:pPr>
            <w:r w:rsidRPr="00984404">
              <w:rPr>
                <w:rStyle w:val="SAPScreenElement"/>
                <w:lang w:val="en-US"/>
              </w:rPr>
              <w:t xml:space="preserve">Extra Address Line: </w:t>
            </w:r>
            <w:r w:rsidRPr="00984404">
              <w:rPr>
                <w:lang w:val="en-US"/>
              </w:rPr>
              <w:t>enter if applicable</w:t>
            </w:r>
          </w:p>
        </w:tc>
        <w:tc>
          <w:tcPr>
            <w:tcW w:w="5580" w:type="dxa"/>
            <w:tcBorders>
              <w:top w:val="single" w:sz="8" w:space="0" w:color="999999"/>
              <w:left w:val="single" w:sz="8" w:space="0" w:color="999999"/>
              <w:bottom w:val="single" w:sz="8" w:space="0" w:color="999999"/>
              <w:right w:val="single" w:sz="8" w:space="0" w:color="999999"/>
            </w:tcBorders>
          </w:tcPr>
          <w:p w14:paraId="27320017" w14:textId="77777777" w:rsidR="002A1D5D" w:rsidRPr="00CF1425" w:rsidRDefault="002A1D5D" w:rsidP="002A1D5D">
            <w:pPr>
              <w:rPr>
                <w:lang w:val="en-US"/>
              </w:rPr>
            </w:pPr>
          </w:p>
        </w:tc>
      </w:tr>
      <w:tr w:rsidR="00967222" w:rsidRPr="00BF4481" w14:paraId="4BECEEDC"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3771FBDF" w14:textId="3562A164" w:rsidR="00967222" w:rsidRPr="00984404" w:rsidRDefault="00967222" w:rsidP="002A1D5D">
            <w:pPr>
              <w:rPr>
                <w:rStyle w:val="SAPScreenElement"/>
                <w:lang w:val="en-US"/>
              </w:rPr>
            </w:pPr>
            <w:r w:rsidRPr="00984404">
              <w:rPr>
                <w:rStyle w:val="SAPScreenElement"/>
                <w:lang w:val="en-US"/>
              </w:rPr>
              <w:t xml:space="preserve">Region: </w:t>
            </w:r>
            <w:r w:rsidRPr="00984404">
              <w:rPr>
                <w:lang w:val="en-US"/>
              </w:rPr>
              <w:t>adapt if appropriate</w:t>
            </w:r>
          </w:p>
        </w:tc>
        <w:tc>
          <w:tcPr>
            <w:tcW w:w="5580" w:type="dxa"/>
            <w:tcBorders>
              <w:top w:val="single" w:sz="8" w:space="0" w:color="999999"/>
              <w:left w:val="single" w:sz="8" w:space="0" w:color="999999"/>
              <w:bottom w:val="single" w:sz="8" w:space="0" w:color="999999"/>
              <w:right w:val="single" w:sz="8" w:space="0" w:color="999999"/>
            </w:tcBorders>
          </w:tcPr>
          <w:p w14:paraId="2AD86D7C" w14:textId="77777777" w:rsidR="00967222" w:rsidRPr="00CF1425" w:rsidRDefault="00967222" w:rsidP="002A1D5D">
            <w:pPr>
              <w:rPr>
                <w:lang w:val="en-US"/>
              </w:rPr>
            </w:pPr>
          </w:p>
        </w:tc>
      </w:tr>
      <w:tr w:rsidR="00967222" w:rsidRPr="004B7AA7" w14:paraId="0F829E06"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32E33864" w14:textId="25E520E8" w:rsidR="00967222" w:rsidRPr="00984404" w:rsidRDefault="00967222" w:rsidP="002A1D5D">
            <w:pPr>
              <w:rPr>
                <w:rStyle w:val="SAPScreenElement"/>
                <w:lang w:val="en-US"/>
              </w:rPr>
            </w:pPr>
            <w:r w:rsidRPr="00AE1E45">
              <w:rPr>
                <w:rStyle w:val="SAPScreenElement"/>
                <w:lang w:val="fr-FR"/>
              </w:rPr>
              <w:t xml:space="preserve">Postal Code: </w:t>
            </w:r>
            <w:r w:rsidRPr="00AE1E45">
              <w:rPr>
                <w:lang w:val="en-US"/>
              </w:rPr>
              <w:t>adapt if appropriate</w:t>
            </w:r>
          </w:p>
        </w:tc>
        <w:tc>
          <w:tcPr>
            <w:tcW w:w="5580" w:type="dxa"/>
            <w:tcBorders>
              <w:top w:val="single" w:sz="8" w:space="0" w:color="999999"/>
              <w:left w:val="single" w:sz="8" w:space="0" w:color="999999"/>
              <w:bottom w:val="single" w:sz="8" w:space="0" w:color="999999"/>
              <w:right w:val="single" w:sz="8" w:space="0" w:color="999999"/>
            </w:tcBorders>
          </w:tcPr>
          <w:p w14:paraId="51F718E3" w14:textId="77777777" w:rsidR="00967222" w:rsidRPr="00CF1425" w:rsidRDefault="00967222" w:rsidP="002A1D5D">
            <w:pPr>
              <w:rPr>
                <w:lang w:val="en-US"/>
              </w:rPr>
            </w:pPr>
          </w:p>
        </w:tc>
      </w:tr>
      <w:tr w:rsidR="00967222" w:rsidRPr="00BF4481" w14:paraId="57935A2B"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3D37D0CA" w14:textId="66120E6F" w:rsidR="00967222" w:rsidRPr="00984404" w:rsidRDefault="00967222" w:rsidP="002A1D5D">
            <w:pPr>
              <w:rPr>
                <w:rStyle w:val="SAPScreenElement"/>
                <w:lang w:val="en-US"/>
              </w:rPr>
            </w:pPr>
            <w:r w:rsidRPr="00984404">
              <w:rPr>
                <w:rStyle w:val="SAPScreenElement"/>
                <w:lang w:val="en-US"/>
              </w:rPr>
              <w:t>District:</w:t>
            </w:r>
            <w:r w:rsidRPr="00984404">
              <w:rPr>
                <w:lang w:val="en-US"/>
              </w:rPr>
              <w:t xml:space="preserve"> adapt if appropriate</w:t>
            </w:r>
          </w:p>
        </w:tc>
        <w:tc>
          <w:tcPr>
            <w:tcW w:w="5580" w:type="dxa"/>
            <w:tcBorders>
              <w:top w:val="single" w:sz="8" w:space="0" w:color="999999"/>
              <w:left w:val="single" w:sz="8" w:space="0" w:color="999999"/>
              <w:bottom w:val="single" w:sz="8" w:space="0" w:color="999999"/>
              <w:right w:val="single" w:sz="8" w:space="0" w:color="999999"/>
            </w:tcBorders>
          </w:tcPr>
          <w:p w14:paraId="2151BB83" w14:textId="77777777" w:rsidR="00967222" w:rsidRPr="00CF1425" w:rsidRDefault="00967222" w:rsidP="002A1D5D">
            <w:pPr>
              <w:rPr>
                <w:lang w:val="en-US"/>
              </w:rPr>
            </w:pPr>
          </w:p>
        </w:tc>
      </w:tr>
      <w:tr w:rsidR="002A1D5D" w:rsidRPr="00A41C57" w14:paraId="19A28548"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08B2AC8F" w14:textId="025907D3" w:rsidR="002A1D5D" w:rsidRPr="00CF1425" w:rsidRDefault="002A1D5D" w:rsidP="002A1D5D">
            <w:pPr>
              <w:rPr>
                <w:rStyle w:val="SAPScreenElement"/>
                <w:lang w:val="en-US"/>
              </w:rPr>
            </w:pPr>
            <w:r w:rsidRPr="00984404">
              <w:rPr>
                <w:rStyle w:val="SAPScreenElement"/>
                <w:lang w:val="en-US"/>
              </w:rPr>
              <w:t xml:space="preserve">House Number: </w:t>
            </w:r>
            <w:r w:rsidR="00DC71D0" w:rsidRPr="00984404">
              <w:rPr>
                <w:lang w:val="en-US"/>
              </w:rPr>
              <w:t xml:space="preserve">adapt if </w:t>
            </w:r>
            <w:r w:rsidRPr="00984404">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4992A3CB" w14:textId="77777777" w:rsidR="002A1D5D" w:rsidRPr="00CF1425" w:rsidRDefault="002A1D5D" w:rsidP="002A1D5D">
            <w:pPr>
              <w:rPr>
                <w:lang w:val="en-US"/>
              </w:rPr>
            </w:pPr>
            <w:r w:rsidRPr="00984404">
              <w:rPr>
                <w:lang w:val="en-US"/>
              </w:rPr>
              <w:t>Optional field, but meaningful for a complete master data record.</w:t>
            </w:r>
          </w:p>
        </w:tc>
      </w:tr>
      <w:tr w:rsidR="002A1D5D" w:rsidRPr="00466471" w14:paraId="7DE5320C"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0ADFC92A" w14:textId="77777777" w:rsidR="002A1D5D" w:rsidRPr="00CF1425" w:rsidRDefault="002A1D5D" w:rsidP="002A1D5D">
            <w:pPr>
              <w:rPr>
                <w:rStyle w:val="SAPScreenElement"/>
                <w:lang w:val="en-US"/>
              </w:rPr>
            </w:pPr>
            <w:r w:rsidRPr="00984404">
              <w:rPr>
                <w:rStyle w:val="SAPScreenElement"/>
                <w:lang w:val="en-US"/>
              </w:rPr>
              <w:lastRenderedPageBreak/>
              <w:t>Apartment:</w:t>
            </w:r>
            <w:r w:rsidRPr="00984404">
              <w:rPr>
                <w:lang w:val="en-US"/>
              </w:rPr>
              <w:t xml:space="preserve"> enter if applicable</w:t>
            </w:r>
          </w:p>
        </w:tc>
        <w:tc>
          <w:tcPr>
            <w:tcW w:w="5580" w:type="dxa"/>
            <w:tcBorders>
              <w:top w:val="single" w:sz="8" w:space="0" w:color="999999"/>
              <w:left w:val="single" w:sz="8" w:space="0" w:color="999999"/>
              <w:bottom w:val="single" w:sz="8" w:space="0" w:color="999999"/>
              <w:right w:val="single" w:sz="8" w:space="0" w:color="999999"/>
            </w:tcBorders>
          </w:tcPr>
          <w:p w14:paraId="463517F7" w14:textId="77777777" w:rsidR="002A1D5D" w:rsidRPr="00CF1425" w:rsidRDefault="002A1D5D" w:rsidP="002A1D5D">
            <w:pPr>
              <w:rPr>
                <w:lang w:val="en-US"/>
              </w:rPr>
            </w:pPr>
          </w:p>
        </w:tc>
      </w:tr>
      <w:tr w:rsidR="002A1D5D" w:rsidRPr="00A41C57" w14:paraId="5B1774D4"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5CBDF5F6" w14:textId="1D2C7456" w:rsidR="002A1D5D" w:rsidRPr="00CF1425" w:rsidRDefault="002A1D5D" w:rsidP="002A1D5D">
            <w:pPr>
              <w:rPr>
                <w:rStyle w:val="SAPScreenElement"/>
                <w:lang w:val="en-US"/>
              </w:rPr>
            </w:pPr>
            <w:r w:rsidRPr="00984404">
              <w:rPr>
                <w:rStyle w:val="SAPScreenElement"/>
                <w:lang w:val="en-US"/>
              </w:rPr>
              <w:t>City:</w:t>
            </w:r>
            <w:r w:rsidRPr="00984404">
              <w:rPr>
                <w:lang w:val="en-US"/>
              </w:rPr>
              <w:t xml:space="preserve"> </w:t>
            </w:r>
            <w:r w:rsidR="00DC71D0" w:rsidRPr="00984404">
              <w:rPr>
                <w:lang w:val="en-US"/>
              </w:rPr>
              <w:t xml:space="preserve">adapt if </w:t>
            </w:r>
            <w:r w:rsidRPr="00984404">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7E91C517" w14:textId="77777777" w:rsidR="002A1D5D" w:rsidRPr="00984404" w:rsidRDefault="002A1D5D" w:rsidP="002A1D5D">
            <w:pPr>
              <w:pStyle w:val="SAPNoteHeading"/>
              <w:ind w:left="0"/>
              <w:rPr>
                <w:lang w:val="en-US"/>
              </w:rPr>
            </w:pPr>
            <w:r w:rsidRPr="00984404">
              <w:rPr>
                <w:noProof/>
                <w:lang w:val="en-US"/>
              </w:rPr>
              <w:drawing>
                <wp:inline distT="0" distB="0" distL="0" distR="0" wp14:anchorId="283C6120" wp14:editId="2F66DB0C">
                  <wp:extent cx="228600" cy="228600"/>
                  <wp:effectExtent l="0" t="0" r="0" b="0"/>
                  <wp:docPr id="4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Pr>
                <w:lang w:val="en-US"/>
              </w:rPr>
              <w:t> Recommendation</w:t>
            </w:r>
          </w:p>
          <w:p w14:paraId="394304AF" w14:textId="77777777" w:rsidR="002A1D5D" w:rsidRPr="00CF1425" w:rsidRDefault="002A1D5D" w:rsidP="002A1D5D">
            <w:pPr>
              <w:rPr>
                <w:lang w:val="en-US"/>
              </w:rPr>
            </w:pPr>
            <w:r w:rsidRPr="00984404">
              <w:rPr>
                <w:lang w:val="en-US"/>
              </w:rPr>
              <w:t>Required if integration with Employee Central Payroll is in place.</w:t>
            </w:r>
          </w:p>
        </w:tc>
      </w:tr>
    </w:tbl>
    <w:p w14:paraId="0EB767D4" w14:textId="77777777" w:rsidR="002A1D5D" w:rsidRPr="00AE1E45" w:rsidRDefault="002A1D5D" w:rsidP="002A1D5D">
      <w:pPr>
        <w:pStyle w:val="Heading3"/>
        <w:spacing w:before="240" w:after="120"/>
        <w:rPr>
          <w:lang w:val="en-US"/>
        </w:rPr>
      </w:pPr>
      <w:bookmarkStart w:id="11718" w:name="_Toc507063244"/>
      <w:r w:rsidRPr="00AE1E45">
        <w:rPr>
          <w:lang w:val="en-US"/>
        </w:rPr>
        <w:t>United States (US)</w:t>
      </w:r>
      <w:bookmarkEnd w:id="11718"/>
    </w:p>
    <w:tbl>
      <w:tblPr>
        <w:tblW w:w="1059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012"/>
        <w:gridCol w:w="5580"/>
      </w:tblGrid>
      <w:tr w:rsidR="002A1D5D" w:rsidRPr="00AE1E45" w14:paraId="6EC10104" w14:textId="77777777" w:rsidTr="00DC71D0">
        <w:trPr>
          <w:trHeight w:val="432"/>
          <w:tblHeader/>
        </w:trPr>
        <w:tc>
          <w:tcPr>
            <w:tcW w:w="5012" w:type="dxa"/>
            <w:tcBorders>
              <w:top w:val="single" w:sz="8" w:space="0" w:color="999999"/>
              <w:left w:val="single" w:sz="8" w:space="0" w:color="999999"/>
              <w:bottom w:val="single" w:sz="8" w:space="0" w:color="999999"/>
              <w:right w:val="single" w:sz="8" w:space="0" w:color="999999"/>
            </w:tcBorders>
            <w:shd w:val="clear" w:color="auto" w:fill="999999"/>
            <w:hideMark/>
          </w:tcPr>
          <w:p w14:paraId="2D16FAA5" w14:textId="77777777" w:rsidR="002A1D5D" w:rsidRPr="00AE1E45" w:rsidRDefault="002A1D5D" w:rsidP="002A1D5D">
            <w:pPr>
              <w:pStyle w:val="SAPTableHeader"/>
              <w:rPr>
                <w:lang w:val="en-US"/>
              </w:rPr>
            </w:pPr>
            <w:r w:rsidRPr="00AE1E45">
              <w:rPr>
                <w:lang w:val="en-US"/>
              </w:rPr>
              <w:t>User Entries: Field Name: User Action and Value</w:t>
            </w:r>
          </w:p>
        </w:tc>
        <w:tc>
          <w:tcPr>
            <w:tcW w:w="5580" w:type="dxa"/>
            <w:tcBorders>
              <w:top w:val="single" w:sz="8" w:space="0" w:color="999999"/>
              <w:left w:val="single" w:sz="8" w:space="0" w:color="999999"/>
              <w:bottom w:val="single" w:sz="8" w:space="0" w:color="999999"/>
              <w:right w:val="single" w:sz="8" w:space="0" w:color="999999"/>
            </w:tcBorders>
            <w:shd w:val="clear" w:color="auto" w:fill="999999"/>
            <w:hideMark/>
          </w:tcPr>
          <w:p w14:paraId="659A627B" w14:textId="77777777" w:rsidR="002A1D5D" w:rsidRPr="00AE1E45" w:rsidRDefault="002A1D5D" w:rsidP="002A1D5D">
            <w:pPr>
              <w:pStyle w:val="SAPTableHeader"/>
              <w:rPr>
                <w:lang w:val="en-US"/>
              </w:rPr>
            </w:pPr>
            <w:r w:rsidRPr="00AE1E45">
              <w:rPr>
                <w:lang w:val="en-US"/>
              </w:rPr>
              <w:t>Additional Information</w:t>
            </w:r>
          </w:p>
        </w:tc>
      </w:tr>
      <w:tr w:rsidR="002A1D5D" w:rsidRPr="00A41C57" w14:paraId="6BB2BAB0"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7D50EBB6" w14:textId="06ADA9E6" w:rsidR="002A1D5D" w:rsidRPr="00AE1E45" w:rsidRDefault="002A1D5D" w:rsidP="002A1D5D">
            <w:pPr>
              <w:rPr>
                <w:rStyle w:val="SAPScreenElement"/>
                <w:lang w:val="en-US"/>
              </w:rPr>
            </w:pPr>
            <w:r w:rsidRPr="00AE1E45">
              <w:rPr>
                <w:rStyle w:val="SAPScreenElement"/>
                <w:lang w:val="en-US"/>
              </w:rPr>
              <w:t xml:space="preserve">Address Line 1: </w:t>
            </w:r>
            <w:r w:rsidR="00DC71D0" w:rsidRPr="00AE1E45">
              <w:rPr>
                <w:lang w:val="en-US"/>
              </w:rPr>
              <w:t xml:space="preserve">adapt if </w:t>
            </w:r>
            <w:r w:rsidRPr="00AE1E45">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246FAFA9" w14:textId="77777777" w:rsidR="002A1D5D" w:rsidRPr="00AE1E45" w:rsidRDefault="002A1D5D" w:rsidP="002A1D5D">
            <w:pPr>
              <w:rPr>
                <w:lang w:val="en-US"/>
              </w:rPr>
            </w:pPr>
            <w:r w:rsidRPr="00AE1E45">
              <w:rPr>
                <w:lang w:val="en-US"/>
              </w:rPr>
              <w:t>Optional field, but meaningful for a complete master data record.</w:t>
            </w:r>
          </w:p>
        </w:tc>
      </w:tr>
      <w:tr w:rsidR="002A1D5D" w:rsidRPr="00A41C57" w14:paraId="643EADC4"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42B0D90A" w14:textId="77777777" w:rsidR="002A1D5D" w:rsidRPr="00AE1E45" w:rsidRDefault="002A1D5D" w:rsidP="002A1D5D">
            <w:pPr>
              <w:rPr>
                <w:rStyle w:val="SAPScreenElement"/>
                <w:lang w:val="en-US"/>
              </w:rPr>
            </w:pPr>
            <w:r w:rsidRPr="00AE1E45">
              <w:rPr>
                <w:rStyle w:val="SAPScreenElement"/>
                <w:lang w:val="en-US"/>
              </w:rPr>
              <w:t xml:space="preserve">Address Line 2: </w:t>
            </w:r>
            <w:r w:rsidRPr="00AE1E45">
              <w:rPr>
                <w:lang w:val="en-US"/>
              </w:rPr>
              <w:t>enter if applicable</w:t>
            </w:r>
          </w:p>
        </w:tc>
        <w:tc>
          <w:tcPr>
            <w:tcW w:w="5580" w:type="dxa"/>
            <w:tcBorders>
              <w:top w:val="single" w:sz="8" w:space="0" w:color="999999"/>
              <w:left w:val="single" w:sz="8" w:space="0" w:color="999999"/>
              <w:bottom w:val="single" w:sz="8" w:space="0" w:color="999999"/>
              <w:right w:val="single" w:sz="8" w:space="0" w:color="999999"/>
            </w:tcBorders>
          </w:tcPr>
          <w:p w14:paraId="15832C14" w14:textId="77777777" w:rsidR="002A1D5D" w:rsidRPr="00AE1E45" w:rsidRDefault="002A1D5D" w:rsidP="002A1D5D">
            <w:pPr>
              <w:rPr>
                <w:lang w:val="en-US"/>
              </w:rPr>
            </w:pPr>
          </w:p>
        </w:tc>
      </w:tr>
      <w:tr w:rsidR="002A1D5D" w:rsidRPr="00A41C57" w14:paraId="60647A04"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539D2260" w14:textId="5B79D0F4" w:rsidR="002A1D5D" w:rsidRPr="00AE1E45" w:rsidRDefault="002A1D5D" w:rsidP="002A1D5D">
            <w:pPr>
              <w:rPr>
                <w:rStyle w:val="SAPScreenElement"/>
                <w:lang w:val="en-US"/>
              </w:rPr>
            </w:pPr>
            <w:r w:rsidRPr="00AE1E45">
              <w:rPr>
                <w:rStyle w:val="SAPScreenElement"/>
                <w:lang w:val="en-US"/>
              </w:rPr>
              <w:t xml:space="preserve">City: </w:t>
            </w:r>
            <w:r w:rsidR="00DC71D0" w:rsidRPr="00AE1E45">
              <w:rPr>
                <w:lang w:val="en-US"/>
              </w:rPr>
              <w:t xml:space="preserve">adapt if </w:t>
            </w:r>
            <w:r w:rsidRPr="00AE1E45">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4E3CA579" w14:textId="77777777" w:rsidR="002A1D5D" w:rsidRPr="00AE1E45" w:rsidRDefault="002A1D5D" w:rsidP="002A1D5D">
            <w:pPr>
              <w:pStyle w:val="SAPNoteHeading"/>
              <w:ind w:left="0"/>
              <w:rPr>
                <w:lang w:val="en-US"/>
              </w:rPr>
            </w:pPr>
            <w:r w:rsidRPr="00AE1E45">
              <w:rPr>
                <w:noProof/>
                <w:lang w:val="en-US"/>
              </w:rPr>
              <w:drawing>
                <wp:inline distT="0" distB="0" distL="0" distR="0" wp14:anchorId="17EE2DB5" wp14:editId="275C4422">
                  <wp:extent cx="228600" cy="228600"/>
                  <wp:effectExtent l="0" t="0" r="0" b="0"/>
                  <wp:docPr id="4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E1E45">
              <w:rPr>
                <w:lang w:val="en-US"/>
              </w:rPr>
              <w:t> Recommendation</w:t>
            </w:r>
          </w:p>
          <w:p w14:paraId="07A502AE" w14:textId="77777777" w:rsidR="002A1D5D" w:rsidRPr="00AE1E45" w:rsidRDefault="002A1D5D" w:rsidP="002A1D5D">
            <w:pPr>
              <w:rPr>
                <w:lang w:val="en-US"/>
              </w:rPr>
            </w:pPr>
            <w:r w:rsidRPr="00AE1E45">
              <w:rPr>
                <w:lang w:val="en-US"/>
              </w:rPr>
              <w:t>Required if integration with Employee Central Payroll is in place.</w:t>
            </w:r>
          </w:p>
        </w:tc>
      </w:tr>
      <w:tr w:rsidR="002A1D5D" w:rsidRPr="00A41C57" w14:paraId="623D4E8B"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09A9DD1F" w14:textId="03ED0EEE" w:rsidR="002A1D5D" w:rsidRPr="00AE1E45" w:rsidRDefault="002A1D5D" w:rsidP="002A1D5D">
            <w:pPr>
              <w:rPr>
                <w:rStyle w:val="SAPScreenElement"/>
                <w:lang w:val="en-US"/>
              </w:rPr>
            </w:pPr>
            <w:r w:rsidRPr="00AE1E45">
              <w:rPr>
                <w:rStyle w:val="SAPScreenElement"/>
                <w:lang w:val="en-US"/>
              </w:rPr>
              <w:t xml:space="preserve">State: </w:t>
            </w:r>
            <w:r w:rsidR="00DC71D0" w:rsidRPr="00AE1E45">
              <w:rPr>
                <w:lang w:val="en-US"/>
              </w:rPr>
              <w:t xml:space="preserve">adapt if appropriate by </w:t>
            </w:r>
            <w:r w:rsidRPr="00AE1E45">
              <w:rPr>
                <w:lang w:val="en-US"/>
              </w:rPr>
              <w:t>select</w:t>
            </w:r>
            <w:r w:rsidR="00DC71D0" w:rsidRPr="00AE1E45">
              <w:rPr>
                <w:lang w:val="en-US"/>
              </w:rPr>
              <w:t>ing</w:t>
            </w:r>
            <w:r w:rsidRPr="00AE1E45">
              <w:rPr>
                <w:lang w:val="en-US"/>
              </w:rPr>
              <w:t xml:space="preserve"> from drop-down</w:t>
            </w:r>
          </w:p>
        </w:tc>
        <w:tc>
          <w:tcPr>
            <w:tcW w:w="5580" w:type="dxa"/>
            <w:tcBorders>
              <w:top w:val="single" w:sz="8" w:space="0" w:color="999999"/>
              <w:left w:val="single" w:sz="8" w:space="0" w:color="999999"/>
              <w:bottom w:val="single" w:sz="8" w:space="0" w:color="999999"/>
              <w:right w:val="single" w:sz="8" w:space="0" w:color="999999"/>
            </w:tcBorders>
          </w:tcPr>
          <w:p w14:paraId="5494B6CB" w14:textId="77777777" w:rsidR="002A1D5D" w:rsidRPr="00AE1E45" w:rsidRDefault="002A1D5D" w:rsidP="002A1D5D">
            <w:pPr>
              <w:pStyle w:val="SAPNoteHeading"/>
              <w:ind w:left="0"/>
              <w:rPr>
                <w:lang w:val="en-US"/>
              </w:rPr>
            </w:pPr>
            <w:r w:rsidRPr="00AE1E45">
              <w:rPr>
                <w:noProof/>
                <w:lang w:val="en-US"/>
              </w:rPr>
              <w:drawing>
                <wp:inline distT="0" distB="0" distL="0" distR="0" wp14:anchorId="19AE9BDA" wp14:editId="5A9DC951">
                  <wp:extent cx="228600" cy="228600"/>
                  <wp:effectExtent l="0" t="0" r="0" b="0"/>
                  <wp:docPr id="4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E1E45">
              <w:rPr>
                <w:lang w:val="en-US"/>
              </w:rPr>
              <w:t> Recommendation</w:t>
            </w:r>
          </w:p>
          <w:p w14:paraId="68355CFD" w14:textId="77777777" w:rsidR="002A1D5D" w:rsidRPr="00AE1E45" w:rsidRDefault="002A1D5D" w:rsidP="002A1D5D">
            <w:pPr>
              <w:rPr>
                <w:lang w:val="en-US"/>
              </w:rPr>
            </w:pPr>
            <w:r w:rsidRPr="00AE1E45">
              <w:rPr>
                <w:lang w:val="en-US"/>
              </w:rPr>
              <w:t>Required if integration with Employee Central Payroll is in place.</w:t>
            </w:r>
          </w:p>
        </w:tc>
      </w:tr>
      <w:tr w:rsidR="002A1D5D" w:rsidRPr="00A41C57" w14:paraId="6EB84F1A"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64FB1544" w14:textId="01ECF631" w:rsidR="002A1D5D" w:rsidRPr="00AE1E45" w:rsidRDefault="002A1D5D" w:rsidP="002A1D5D">
            <w:pPr>
              <w:rPr>
                <w:rStyle w:val="SAPScreenElement"/>
                <w:lang w:val="en-US"/>
              </w:rPr>
            </w:pPr>
            <w:r w:rsidRPr="00AE1E45">
              <w:rPr>
                <w:rStyle w:val="SAPScreenElement"/>
                <w:lang w:val="en-US"/>
              </w:rPr>
              <w:t xml:space="preserve">ZIP: </w:t>
            </w:r>
            <w:r w:rsidR="00DC71D0" w:rsidRPr="00AE1E45">
              <w:rPr>
                <w:lang w:val="en-US"/>
              </w:rPr>
              <w:t xml:space="preserve">adapt if </w:t>
            </w:r>
            <w:r w:rsidRPr="00AE1E45">
              <w:rPr>
                <w:lang w:val="en-US"/>
              </w:rPr>
              <w:t>appropriate</w:t>
            </w:r>
          </w:p>
        </w:tc>
        <w:tc>
          <w:tcPr>
            <w:tcW w:w="5580" w:type="dxa"/>
            <w:tcBorders>
              <w:top w:val="single" w:sz="8" w:space="0" w:color="999999"/>
              <w:left w:val="single" w:sz="8" w:space="0" w:color="999999"/>
              <w:bottom w:val="single" w:sz="8" w:space="0" w:color="999999"/>
              <w:right w:val="single" w:sz="8" w:space="0" w:color="999999"/>
            </w:tcBorders>
          </w:tcPr>
          <w:p w14:paraId="0F6BCBB1" w14:textId="77777777" w:rsidR="002A1D5D" w:rsidRPr="00AE1E45" w:rsidRDefault="002A1D5D" w:rsidP="002A1D5D">
            <w:pPr>
              <w:pStyle w:val="SAPNoteHeading"/>
              <w:ind w:left="0"/>
              <w:rPr>
                <w:lang w:val="en-US"/>
              </w:rPr>
            </w:pPr>
            <w:r w:rsidRPr="00AE1E45">
              <w:rPr>
                <w:noProof/>
                <w:lang w:val="en-US"/>
              </w:rPr>
              <w:drawing>
                <wp:inline distT="0" distB="0" distL="0" distR="0" wp14:anchorId="7241216F" wp14:editId="47AC8693">
                  <wp:extent cx="228600" cy="228600"/>
                  <wp:effectExtent l="0" t="0" r="0" b="0"/>
                  <wp:docPr id="4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E1E45">
              <w:rPr>
                <w:lang w:val="en-US"/>
              </w:rPr>
              <w:t> Recommendation</w:t>
            </w:r>
          </w:p>
          <w:p w14:paraId="3571EDB0" w14:textId="77777777" w:rsidR="002A1D5D" w:rsidRPr="00AE1E45" w:rsidRDefault="002A1D5D" w:rsidP="002A1D5D">
            <w:pPr>
              <w:rPr>
                <w:lang w:val="en-US"/>
              </w:rPr>
            </w:pPr>
            <w:r w:rsidRPr="00AE1E45">
              <w:rPr>
                <w:lang w:val="en-US"/>
              </w:rPr>
              <w:t>Required if integration with Employee Central Payroll is in place.</w:t>
            </w:r>
          </w:p>
        </w:tc>
      </w:tr>
      <w:tr w:rsidR="002A1D5D" w:rsidRPr="00AE1E45" w14:paraId="6CDED76B" w14:textId="77777777" w:rsidTr="00DC71D0">
        <w:trPr>
          <w:trHeight w:val="360"/>
        </w:trPr>
        <w:tc>
          <w:tcPr>
            <w:tcW w:w="5012" w:type="dxa"/>
            <w:tcBorders>
              <w:top w:val="single" w:sz="8" w:space="0" w:color="999999"/>
              <w:left w:val="single" w:sz="8" w:space="0" w:color="999999"/>
              <w:bottom w:val="single" w:sz="8" w:space="0" w:color="999999"/>
              <w:right w:val="single" w:sz="8" w:space="0" w:color="999999"/>
            </w:tcBorders>
          </w:tcPr>
          <w:p w14:paraId="2FBF944E" w14:textId="77777777" w:rsidR="002A1D5D" w:rsidRPr="00AE1E45" w:rsidRDefault="002A1D5D" w:rsidP="002A1D5D">
            <w:pPr>
              <w:rPr>
                <w:rStyle w:val="SAPScreenElement"/>
                <w:lang w:val="en-US"/>
              </w:rPr>
            </w:pPr>
            <w:r w:rsidRPr="00AE1E45">
              <w:rPr>
                <w:rStyle w:val="SAPScreenElement"/>
                <w:lang w:val="en-US"/>
              </w:rPr>
              <w:t xml:space="preserve">County: </w:t>
            </w:r>
            <w:r w:rsidRPr="00AE1E45">
              <w:rPr>
                <w:lang w:val="en-US"/>
              </w:rPr>
              <w:t>enter if applicable</w:t>
            </w:r>
          </w:p>
        </w:tc>
        <w:tc>
          <w:tcPr>
            <w:tcW w:w="5580" w:type="dxa"/>
            <w:tcBorders>
              <w:top w:val="single" w:sz="8" w:space="0" w:color="999999"/>
              <w:left w:val="single" w:sz="8" w:space="0" w:color="999999"/>
              <w:bottom w:val="single" w:sz="8" w:space="0" w:color="999999"/>
              <w:right w:val="single" w:sz="8" w:space="0" w:color="999999"/>
            </w:tcBorders>
          </w:tcPr>
          <w:p w14:paraId="63A9318D" w14:textId="77777777" w:rsidR="002A1D5D" w:rsidRPr="00AE1E45" w:rsidRDefault="002A1D5D" w:rsidP="002A1D5D">
            <w:pPr>
              <w:rPr>
                <w:lang w:val="en-US"/>
              </w:rPr>
            </w:pPr>
          </w:p>
        </w:tc>
      </w:tr>
    </w:tbl>
    <w:p w14:paraId="3BFB24F9" w14:textId="265ADDD4" w:rsidR="002A1D5D" w:rsidRPr="00AE1E45" w:rsidRDefault="002A1D5D" w:rsidP="002A1D5D">
      <w:pPr>
        <w:pStyle w:val="Heading2"/>
        <w:spacing w:before="240" w:after="120"/>
        <w:rPr>
          <w:lang w:val="en-US"/>
        </w:rPr>
      </w:pPr>
      <w:bookmarkStart w:id="11719" w:name="_Job_Information_NOT"/>
      <w:bookmarkStart w:id="11720" w:name="_Toc507063245"/>
      <w:bookmarkEnd w:id="11719"/>
      <w:r w:rsidRPr="00AE1E45">
        <w:rPr>
          <w:lang w:val="en-US"/>
        </w:rPr>
        <w:t>Job Information</w:t>
      </w:r>
      <w:bookmarkEnd w:id="11720"/>
    </w:p>
    <w:p w14:paraId="2CC63D19" w14:textId="77777777" w:rsidR="002A1D5D" w:rsidRPr="00AE1E45" w:rsidDel="001F63B8" w:rsidRDefault="002A1D5D" w:rsidP="002A1D5D">
      <w:pPr>
        <w:pStyle w:val="Heading3"/>
        <w:spacing w:before="240" w:after="120"/>
        <w:rPr>
          <w:del w:id="11721" w:author="Author" w:date="2017-12-27T18:10:00Z"/>
          <w:lang w:val="en-US"/>
        </w:rPr>
      </w:pPr>
      <w:bookmarkStart w:id="11722" w:name="_Toc505855804"/>
      <w:commentRangeStart w:id="11723"/>
      <w:del w:id="11724" w:author="Author" w:date="2017-12-27T18:10:00Z">
        <w:r w:rsidRPr="00AE1E45" w:rsidDel="001F63B8">
          <w:rPr>
            <w:lang w:val="en-US"/>
          </w:rPr>
          <w:delText xml:space="preserve">Job Information if Position Management is not Implemented </w:delText>
        </w:r>
        <w:commentRangeEnd w:id="11723"/>
        <w:r w:rsidRPr="00AE1E45" w:rsidDel="001F63B8">
          <w:rPr>
            <w:rStyle w:val="CommentReference"/>
            <w:rFonts w:ascii="BentonSans Book" w:eastAsia="MS Mincho" w:hAnsi="BentonSans Book"/>
            <w:bCs w:val="0"/>
            <w:color w:val="auto"/>
          </w:rPr>
          <w:commentReference w:id="11723"/>
        </w:r>
        <w:bookmarkStart w:id="11725" w:name="_Toc504125378"/>
        <w:bookmarkStart w:id="11726" w:name="_Toc504491173"/>
        <w:bookmarkStart w:id="11727" w:name="_Toc504493360"/>
        <w:bookmarkStart w:id="11728" w:name="_Toc504494415"/>
        <w:bookmarkStart w:id="11729" w:name="_Toc504496015"/>
        <w:bookmarkStart w:id="11730" w:name="_Toc504655101"/>
        <w:bookmarkStart w:id="11731" w:name="_Toc504983279"/>
        <w:bookmarkStart w:id="11732" w:name="_Toc505268363"/>
        <w:bookmarkStart w:id="11733" w:name="_Toc505353128"/>
        <w:bookmarkStart w:id="11734" w:name="_Toc505942013"/>
        <w:bookmarkStart w:id="11735" w:name="_Toc507059677"/>
        <w:bookmarkStart w:id="11736" w:name="_Toc507063246"/>
        <w:bookmarkEnd w:id="11722"/>
        <w:bookmarkEnd w:id="11725"/>
        <w:bookmarkEnd w:id="11726"/>
        <w:bookmarkEnd w:id="11727"/>
        <w:bookmarkEnd w:id="11728"/>
        <w:bookmarkEnd w:id="11729"/>
        <w:bookmarkEnd w:id="11730"/>
        <w:bookmarkEnd w:id="11731"/>
        <w:bookmarkEnd w:id="11732"/>
        <w:bookmarkEnd w:id="11733"/>
        <w:bookmarkEnd w:id="11734"/>
        <w:bookmarkEnd w:id="11735"/>
        <w:bookmarkEnd w:id="11736"/>
      </w:del>
    </w:p>
    <w:p w14:paraId="4C22BD5A" w14:textId="77777777" w:rsidR="002A1D5D" w:rsidRPr="00AE1E45" w:rsidRDefault="002A1D5D" w:rsidP="00AC5720">
      <w:pPr>
        <w:pStyle w:val="Heading3"/>
        <w:spacing w:before="240" w:after="120"/>
        <w:ind w:left="1440" w:hanging="1440"/>
        <w:rPr>
          <w:lang w:val="en-US"/>
        </w:rPr>
      </w:pPr>
      <w:bookmarkStart w:id="11737" w:name="_Toc507063247"/>
      <w:r w:rsidRPr="00AE1E45">
        <w:rPr>
          <w:lang w:val="en-US"/>
        </w:rPr>
        <w:t>United Arab Emirates (AE)</w:t>
      </w:r>
      <w:bookmarkEnd w:id="11737"/>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272"/>
        <w:gridCol w:w="8010"/>
      </w:tblGrid>
      <w:tr w:rsidR="002A1D5D" w:rsidRPr="002326C1" w14:paraId="16B048D8" w14:textId="77777777" w:rsidTr="00D90D0A">
        <w:trPr>
          <w:trHeight w:val="432"/>
          <w:tblHeader/>
        </w:trPr>
        <w:tc>
          <w:tcPr>
            <w:tcW w:w="6272" w:type="dxa"/>
            <w:tcBorders>
              <w:top w:val="single" w:sz="8" w:space="0" w:color="999999"/>
              <w:left w:val="single" w:sz="8" w:space="0" w:color="999999"/>
              <w:bottom w:val="single" w:sz="8" w:space="0" w:color="999999"/>
              <w:right w:val="single" w:sz="8" w:space="0" w:color="999999"/>
            </w:tcBorders>
            <w:shd w:val="clear" w:color="auto" w:fill="999999"/>
            <w:hideMark/>
          </w:tcPr>
          <w:p w14:paraId="6BC6F44B"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8010" w:type="dxa"/>
            <w:tcBorders>
              <w:top w:val="single" w:sz="8" w:space="0" w:color="999999"/>
              <w:left w:val="single" w:sz="8" w:space="0" w:color="999999"/>
              <w:bottom w:val="single" w:sz="8" w:space="0" w:color="999999"/>
              <w:right w:val="single" w:sz="8" w:space="0" w:color="999999"/>
            </w:tcBorders>
            <w:shd w:val="clear" w:color="auto" w:fill="999999"/>
            <w:hideMark/>
          </w:tcPr>
          <w:p w14:paraId="4A96CFD7" w14:textId="77777777" w:rsidR="002A1D5D" w:rsidRPr="002326C1" w:rsidRDefault="002A1D5D" w:rsidP="002A1D5D">
            <w:pPr>
              <w:pStyle w:val="SAPTableHeader"/>
              <w:rPr>
                <w:lang w:val="en-US"/>
              </w:rPr>
            </w:pPr>
            <w:r w:rsidRPr="002326C1">
              <w:rPr>
                <w:lang w:val="en-US"/>
              </w:rPr>
              <w:t>Additional Information</w:t>
            </w:r>
          </w:p>
        </w:tc>
      </w:tr>
      <w:tr w:rsidR="002A1D5D" w:rsidRPr="00A41C57" w14:paraId="5471EEDF"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03E742DD" w14:textId="77777777" w:rsidR="002A1D5D" w:rsidRPr="002326C1" w:rsidRDefault="002A1D5D" w:rsidP="002A1D5D">
            <w:pPr>
              <w:rPr>
                <w:rStyle w:val="SAPScreenElement"/>
                <w:lang w:val="en-US"/>
              </w:rPr>
            </w:pPr>
            <w:r w:rsidRPr="00AC5367">
              <w:rPr>
                <w:rStyle w:val="SAPScreenElement"/>
                <w:lang w:val="en-US"/>
              </w:rPr>
              <w:t xml:space="preserve">Probationary Period End Date: </w:t>
            </w:r>
            <w:r w:rsidRPr="00AC5367">
              <w:rPr>
                <w:lang w:val="en-US"/>
              </w:rPr>
              <w:t>select from calendar help</w:t>
            </w:r>
          </w:p>
        </w:tc>
        <w:tc>
          <w:tcPr>
            <w:tcW w:w="8010" w:type="dxa"/>
            <w:tcBorders>
              <w:top w:val="single" w:sz="8" w:space="0" w:color="999999"/>
              <w:left w:val="single" w:sz="8" w:space="0" w:color="999999"/>
              <w:bottom w:val="single" w:sz="8" w:space="0" w:color="999999"/>
              <w:right w:val="single" w:sz="8" w:space="0" w:color="999999"/>
            </w:tcBorders>
          </w:tcPr>
          <w:p w14:paraId="59FCDB32" w14:textId="77777777" w:rsidR="002A1D5D" w:rsidRPr="002326C1" w:rsidRDefault="002A1D5D" w:rsidP="002A1D5D">
            <w:pPr>
              <w:rPr>
                <w:lang w:val="en-US"/>
              </w:rPr>
            </w:pPr>
          </w:p>
        </w:tc>
      </w:tr>
      <w:tr w:rsidR="00D90D0A" w:rsidRPr="00A41C57" w14:paraId="5DD9B522" w14:textId="77777777" w:rsidTr="00D90D0A">
        <w:trPr>
          <w:trHeight w:val="360"/>
          <w:ins w:id="11738" w:author="Author" w:date="2018-02-22T11:05:00Z"/>
        </w:trPr>
        <w:tc>
          <w:tcPr>
            <w:tcW w:w="6272" w:type="dxa"/>
            <w:tcBorders>
              <w:top w:val="single" w:sz="8" w:space="0" w:color="999999"/>
              <w:left w:val="single" w:sz="8" w:space="0" w:color="999999"/>
              <w:bottom w:val="single" w:sz="8" w:space="0" w:color="999999"/>
              <w:right w:val="single" w:sz="8" w:space="0" w:color="999999"/>
            </w:tcBorders>
          </w:tcPr>
          <w:p w14:paraId="67787BCB" w14:textId="151436A1" w:rsidR="00D90D0A" w:rsidRPr="00C71605" w:rsidRDefault="00D90D0A" w:rsidP="002A1D5D">
            <w:pPr>
              <w:rPr>
                <w:ins w:id="11739" w:author="Author" w:date="2018-02-22T11:05:00Z"/>
                <w:rStyle w:val="SAPScreenElement"/>
                <w:rFonts w:ascii="Times New Roman" w:eastAsia="SimSun" w:hAnsi="Times New Roman"/>
                <w:color w:val="auto"/>
                <w:sz w:val="24"/>
                <w:szCs w:val="22"/>
                <w:lang w:val="en-US"/>
                <w:rPrChange w:id="11740" w:author="Author" w:date="2018-02-22T11:05:00Z">
                  <w:rPr>
                    <w:ins w:id="11741" w:author="Author" w:date="2018-02-22T11:05:00Z"/>
                    <w:rStyle w:val="SAPScreenElement"/>
                    <w:lang w:val="en-US"/>
                  </w:rPr>
                </w:rPrChange>
              </w:rPr>
            </w:pPr>
            <w:ins w:id="11742" w:author="Author" w:date="2018-02-22T11:05:00Z">
              <w:r w:rsidRPr="00C71605">
                <w:rPr>
                  <w:rStyle w:val="SAPScreenElement"/>
                  <w:lang w:val="en-US"/>
                  <w:rPrChange w:id="11743" w:author="Author" w:date="2018-02-22T11:05:00Z">
                    <w:rPr>
                      <w:rStyle w:val="SAPScreenElement"/>
                    </w:rPr>
                  </w:rPrChange>
                </w:rPr>
                <w:t>Country:</w:t>
              </w:r>
              <w:r w:rsidRPr="00C71605">
                <w:rPr>
                  <w:lang w:val="en-US"/>
                  <w:rPrChange w:id="11744" w:author="Author" w:date="2018-02-22T11:05:00Z">
                    <w:rPr/>
                  </w:rPrChange>
                </w:rPr>
                <w:t xml:space="preserve"> </w:t>
              </w:r>
              <w:r>
                <w:rPr>
                  <w:rStyle w:val="SAPUserEntry"/>
                  <w:lang w:val="en-US"/>
                </w:rPr>
                <w:t>United Arab Emirates</w:t>
              </w:r>
              <w:r w:rsidRPr="00C71605">
                <w:rPr>
                  <w:rStyle w:val="SAPUserEntry"/>
                  <w:lang w:val="en-US"/>
                  <w:rPrChange w:id="11745" w:author="Author" w:date="2018-02-22T11:05:00Z">
                    <w:rPr>
                      <w:rStyle w:val="SAPUserEntry"/>
                    </w:rPr>
                  </w:rPrChange>
                </w:rPr>
                <w:t xml:space="preserve"> </w:t>
              </w:r>
              <w:r w:rsidRPr="00C71605">
                <w:rPr>
                  <w:lang w:val="en-US"/>
                  <w:rPrChange w:id="11746" w:author="Author" w:date="2018-02-22T11:05:00Z">
                    <w:rPr/>
                  </w:rPrChange>
                </w:rPr>
                <w:t>is set as default; read-only field</w:t>
              </w:r>
              <w:r w:rsidRPr="00C71605">
                <w:rPr>
                  <w:rFonts w:ascii="Times New Roman" w:eastAsia="SimSun" w:hAnsi="Times New Roman"/>
                  <w:sz w:val="24"/>
                  <w:lang w:val="en-US"/>
                  <w:rPrChange w:id="11747" w:author="Author" w:date="2018-02-22T11:05:00Z">
                    <w:rPr>
                      <w:rFonts w:ascii="Times New Roman" w:eastAsia="SimSun" w:hAnsi="Times New Roman"/>
                      <w:sz w:val="24"/>
                    </w:rPr>
                  </w:rPrChange>
                </w:rPr>
                <w:t xml:space="preserve"> </w:t>
              </w:r>
            </w:ins>
          </w:p>
        </w:tc>
        <w:tc>
          <w:tcPr>
            <w:tcW w:w="8010" w:type="dxa"/>
            <w:tcBorders>
              <w:top w:val="single" w:sz="8" w:space="0" w:color="999999"/>
              <w:left w:val="single" w:sz="8" w:space="0" w:color="999999"/>
              <w:bottom w:val="single" w:sz="8" w:space="0" w:color="999999"/>
              <w:right w:val="single" w:sz="8" w:space="0" w:color="999999"/>
            </w:tcBorders>
          </w:tcPr>
          <w:p w14:paraId="14320440" w14:textId="77777777" w:rsidR="00D90D0A" w:rsidRPr="002326C1" w:rsidRDefault="00D90D0A" w:rsidP="002A1D5D">
            <w:pPr>
              <w:rPr>
                <w:ins w:id="11748" w:author="Author" w:date="2018-02-22T11:05:00Z"/>
                <w:lang w:val="en-US"/>
              </w:rPr>
            </w:pPr>
          </w:p>
        </w:tc>
      </w:tr>
      <w:tr w:rsidR="002A1D5D" w:rsidRPr="00A41C57" w14:paraId="0FEE01AE"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31E5B575" w14:textId="77777777" w:rsidR="002A1D5D" w:rsidRDefault="002A1D5D" w:rsidP="002A1D5D">
            <w:pPr>
              <w:rPr>
                <w:ins w:id="11749" w:author="Author" w:date="2017-12-27T17:55:00Z"/>
                <w:rStyle w:val="SAPScreenElement"/>
                <w:lang w:val="en-US"/>
              </w:rPr>
            </w:pPr>
            <w:r w:rsidRPr="00AC5367">
              <w:rPr>
                <w:rStyle w:val="SAPScreenElement"/>
                <w:lang w:val="en-US"/>
              </w:rPr>
              <w:t xml:space="preserve">Employee Class: </w:t>
            </w:r>
          </w:p>
          <w:p w14:paraId="546F182D" w14:textId="77777777" w:rsidR="002A1D5D" w:rsidRDefault="002A1D5D" w:rsidP="002A1D5D">
            <w:pPr>
              <w:rPr>
                <w:ins w:id="11750" w:author="Author" w:date="2017-12-27T17:56:00Z"/>
                <w:lang w:val="en-US"/>
              </w:rPr>
            </w:pPr>
            <w:ins w:id="11751" w:author="Author" w:date="2017-12-27T17:56:00Z">
              <w:r w:rsidRPr="00F52D24">
                <w:rPr>
                  <w:rStyle w:val="SAPEmphasis"/>
                  <w:lang w:val="en-US"/>
                </w:rPr>
                <w:lastRenderedPageBreak/>
                <w:t>Option 1: Position Management is not implemented:</w:t>
              </w:r>
              <w:r>
                <w:rPr>
                  <w:rStyle w:val="SAPEmphasis"/>
                  <w:u w:val="single"/>
                  <w:lang w:val="en-US"/>
                </w:rPr>
                <w:t xml:space="preserve"> </w:t>
              </w:r>
            </w:ins>
            <w:r w:rsidRPr="00AC5367">
              <w:rPr>
                <w:lang w:val="en-US"/>
              </w:rPr>
              <w:t>select from drop-down, for example</w:t>
            </w:r>
            <w:r w:rsidRPr="00AC5367">
              <w:rPr>
                <w:rStyle w:val="SAPUserEntry"/>
                <w:lang w:val="en-US"/>
              </w:rPr>
              <w:t xml:space="preserve"> Employee</w:t>
            </w:r>
            <w:r w:rsidRPr="00AC5367">
              <w:rPr>
                <w:b/>
                <w:lang w:val="en-US"/>
              </w:rPr>
              <w:t xml:space="preserve"> </w:t>
            </w:r>
            <w:r w:rsidRPr="00AC5367">
              <w:rPr>
                <w:rStyle w:val="SAPUserEntry"/>
                <w:lang w:val="en-US"/>
              </w:rPr>
              <w:t>(AE)</w:t>
            </w:r>
            <w:r w:rsidRPr="00AC5367">
              <w:rPr>
                <w:lang w:val="en-US"/>
              </w:rPr>
              <w:t xml:space="preserve"> in case of an </w:t>
            </w:r>
            <w:r w:rsidRPr="00AC5367">
              <w:rPr>
                <w:rStyle w:val="SAPEmphasis"/>
                <w:lang w:val="en-US"/>
              </w:rPr>
              <w:t>Emirati</w:t>
            </w:r>
            <w:r w:rsidRPr="00AC5367">
              <w:rPr>
                <w:lang w:val="en-US"/>
              </w:rPr>
              <w:t xml:space="preserve"> national, or</w:t>
            </w:r>
            <w:r w:rsidRPr="00AC5367">
              <w:rPr>
                <w:rStyle w:val="SAPUserEntry"/>
                <w:lang w:val="en-US"/>
              </w:rPr>
              <w:t xml:space="preserve"> Expatriate(AE)</w:t>
            </w:r>
            <w:r w:rsidRPr="00AC5367">
              <w:rPr>
                <w:lang w:val="en-US"/>
              </w:rPr>
              <w:t xml:space="preserve"> in case of a </w:t>
            </w:r>
            <w:r w:rsidRPr="00AC5367">
              <w:rPr>
                <w:rStyle w:val="SAPEmphasis"/>
                <w:lang w:val="en-US"/>
              </w:rPr>
              <w:t>non-Emirati</w:t>
            </w:r>
            <w:r w:rsidRPr="00AC5367">
              <w:rPr>
                <w:lang w:val="en-US"/>
              </w:rPr>
              <w:t xml:space="preserve"> national</w:t>
            </w:r>
          </w:p>
          <w:p w14:paraId="44FF6BE9" w14:textId="77777777" w:rsidR="002A1D5D" w:rsidRPr="002326C1" w:rsidRDefault="002A1D5D" w:rsidP="002A1D5D">
            <w:pPr>
              <w:rPr>
                <w:rStyle w:val="SAPScreenElement"/>
                <w:lang w:val="en-US"/>
              </w:rPr>
            </w:pPr>
            <w:ins w:id="11752" w:author="Author" w:date="2017-12-27T17:56:00Z">
              <w:r w:rsidRPr="00F52D24">
                <w:rPr>
                  <w:rStyle w:val="SAPEmphasis"/>
                  <w:lang w:val="en-US"/>
                </w:rPr>
                <w:t>Option 2: Position Management is implemented:</w:t>
              </w:r>
            </w:ins>
            <w:ins w:id="11753" w:author="Author" w:date="2017-12-27T17:57:00Z">
              <w:r>
                <w:rPr>
                  <w:rStyle w:val="SAPEmphasis"/>
                  <w:lang w:val="en-US"/>
                </w:rPr>
                <w:t xml:space="preserve"> </w:t>
              </w:r>
              <w:r w:rsidRPr="00F52D24">
                <w:rPr>
                  <w:lang w:val="en-US"/>
                </w:rPr>
                <w:t>value is</w:t>
              </w:r>
              <w:r>
                <w:rPr>
                  <w:rStyle w:val="SAPEmphasis"/>
                  <w:lang w:val="en-US"/>
                </w:rPr>
                <w:t xml:space="preserve"> </w:t>
              </w:r>
            </w:ins>
            <w:ins w:id="11754" w:author="Author" w:date="2017-12-27T17:54:00Z">
              <w:r w:rsidRPr="00BE273A">
                <w:rPr>
                  <w:lang w:val="en-US"/>
                </w:rPr>
                <w:t xml:space="preserve">defaulted based on value entered in field </w:t>
              </w:r>
              <w:r w:rsidRPr="00BE273A">
                <w:rPr>
                  <w:rStyle w:val="SAPScreenElement"/>
                  <w:lang w:val="en-US"/>
                </w:rPr>
                <w:t>Position</w:t>
              </w:r>
              <w:r w:rsidRPr="00B04D6E">
                <w:rPr>
                  <w:lang w:val="en-US"/>
                </w:rPr>
                <w:t>; leave as is</w:t>
              </w:r>
            </w:ins>
          </w:p>
        </w:tc>
        <w:tc>
          <w:tcPr>
            <w:tcW w:w="8010" w:type="dxa"/>
            <w:tcBorders>
              <w:top w:val="single" w:sz="8" w:space="0" w:color="999999"/>
              <w:left w:val="single" w:sz="8" w:space="0" w:color="999999"/>
              <w:bottom w:val="single" w:sz="8" w:space="0" w:color="999999"/>
              <w:right w:val="single" w:sz="8" w:space="0" w:color="999999"/>
            </w:tcBorders>
          </w:tcPr>
          <w:p w14:paraId="15DBA343" w14:textId="77777777" w:rsidR="002A1D5D" w:rsidRPr="00BE273A" w:rsidRDefault="002A1D5D" w:rsidP="002A1D5D">
            <w:pPr>
              <w:pStyle w:val="SAPNoteHeading"/>
              <w:ind w:left="0"/>
              <w:rPr>
                <w:ins w:id="11755" w:author="Author" w:date="2017-12-27T17:54:00Z"/>
                <w:lang w:val="en-US"/>
              </w:rPr>
            </w:pPr>
            <w:r w:rsidRPr="00BE273A">
              <w:rPr>
                <w:noProof/>
                <w:lang w:val="en-US"/>
              </w:rPr>
              <w:lastRenderedPageBreak/>
              <w:drawing>
                <wp:inline distT="0" distB="0" distL="0" distR="0" wp14:anchorId="40B39AEE" wp14:editId="454B7B05">
                  <wp:extent cx="225425" cy="225425"/>
                  <wp:effectExtent l="0" t="0" r="3175" b="317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ins w:id="11756" w:author="Author" w:date="2017-12-27T17:54:00Z">
              <w:r w:rsidRPr="00BE273A">
                <w:rPr>
                  <w:lang w:val="en-US"/>
                </w:rPr>
                <w:t> Recommendation</w:t>
              </w:r>
            </w:ins>
          </w:p>
          <w:p w14:paraId="2612FE1C" w14:textId="77777777" w:rsidR="002A1D5D" w:rsidRDefault="002A1D5D" w:rsidP="00F52D24">
            <w:pPr>
              <w:rPr>
                <w:ins w:id="11757" w:author="Author" w:date="2017-12-27T17:57:00Z"/>
                <w:lang w:val="en-US"/>
              </w:rPr>
            </w:pPr>
            <w:ins w:id="11758" w:author="Author" w:date="2017-12-27T17:54:00Z">
              <w:r w:rsidRPr="00BE273A">
                <w:rPr>
                  <w:lang w:val="en-US"/>
                </w:rPr>
                <w:t>Required if integration with Employee Central Payroll is in place.</w:t>
              </w:r>
            </w:ins>
          </w:p>
          <w:p w14:paraId="41AB3790" w14:textId="77777777" w:rsidR="002A1D5D" w:rsidRDefault="002A1D5D" w:rsidP="00F52D24">
            <w:pPr>
              <w:rPr>
                <w:ins w:id="11759" w:author="Author" w:date="2017-12-27T17:57:00Z"/>
                <w:lang w:val="en-US"/>
              </w:rPr>
            </w:pPr>
          </w:p>
          <w:p w14:paraId="607F5C69" w14:textId="0131DC2A" w:rsidR="002A1D5D" w:rsidRPr="005F6795" w:rsidDel="001D3CD5" w:rsidRDefault="002A1D5D" w:rsidP="00F52D24">
            <w:pPr>
              <w:rPr>
                <w:ins w:id="11760" w:author="Author" w:date="2017-12-27T17:54:00Z"/>
                <w:del w:id="11761" w:author="Author" w:date="2018-02-22T10:34:00Z"/>
                <w:strike/>
                <w:noProof/>
                <w:lang w:val="en-US"/>
                <w:rPrChange w:id="11762" w:author="Author" w:date="2018-02-22T10:24:00Z">
                  <w:rPr>
                    <w:ins w:id="11763" w:author="Author" w:date="2017-12-27T17:54:00Z"/>
                    <w:del w:id="11764" w:author="Author" w:date="2018-02-22T10:34:00Z"/>
                    <w:noProof/>
                    <w:lang w:val="en-US"/>
                  </w:rPr>
                </w:rPrChange>
              </w:rPr>
            </w:pPr>
            <w:ins w:id="11765" w:author="Author" w:date="2017-12-27T17:57:00Z">
              <w:del w:id="11766" w:author="Author" w:date="2018-02-22T10:34:00Z">
                <w:r w:rsidRPr="005F6795" w:rsidDel="001D3CD5">
                  <w:rPr>
                    <w:rStyle w:val="SAPEmphasis"/>
                    <w:strike/>
                    <w:lang w:val="en-US"/>
                    <w:rPrChange w:id="11767" w:author="Author" w:date="2018-02-22T10:24:00Z">
                      <w:rPr>
                        <w:rStyle w:val="SAPEmphasis"/>
                        <w:lang w:val="en-US"/>
                      </w:rPr>
                    </w:rPrChange>
                  </w:rPr>
                  <w:delText>In case Position Management is not implemented, please take into consideration following recommendations:</w:delText>
                </w:r>
              </w:del>
            </w:ins>
          </w:p>
          <w:p w14:paraId="110924D4" w14:textId="192A96A7" w:rsidR="002A1D5D" w:rsidRPr="005F6795" w:rsidDel="001D3CD5" w:rsidRDefault="002A1D5D" w:rsidP="002A1D5D">
            <w:pPr>
              <w:pStyle w:val="SAPNoteHeading"/>
              <w:ind w:left="0"/>
              <w:rPr>
                <w:del w:id="11768" w:author="Author" w:date="2018-02-22T10:34:00Z"/>
                <w:strike/>
                <w:lang w:val="en-US"/>
                <w:rPrChange w:id="11769" w:author="Author" w:date="2018-02-22T10:24:00Z">
                  <w:rPr>
                    <w:del w:id="11770" w:author="Author" w:date="2018-02-22T10:34:00Z"/>
                    <w:lang w:val="en-US"/>
                  </w:rPr>
                </w:rPrChange>
              </w:rPr>
            </w:pPr>
            <w:del w:id="11771" w:author="Author" w:date="2018-02-22T10:34:00Z">
              <w:r w:rsidRPr="005F6795" w:rsidDel="001D3CD5">
                <w:rPr>
                  <w:strike/>
                  <w:noProof/>
                  <w:lang w:val="en-US"/>
                  <w:rPrChange w:id="11772" w:author="Author" w:date="2018-02-22T10:24:00Z">
                    <w:rPr>
                      <w:noProof/>
                      <w:lang w:val="en-US"/>
                    </w:rPr>
                  </w:rPrChange>
                </w:rPr>
                <w:drawing>
                  <wp:inline distT="0" distB="0" distL="0" distR="0" wp14:anchorId="7BBB517E" wp14:editId="5C325771">
                    <wp:extent cx="225425" cy="225425"/>
                    <wp:effectExtent l="0" t="0" r="3175" b="3175"/>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1773" w:author="Author" w:date="2018-02-22T10:24:00Z">
                    <w:rPr>
                      <w:lang w:val="en-US"/>
                    </w:rPr>
                  </w:rPrChange>
                </w:rPr>
                <w:delText> Recommendation</w:delText>
              </w:r>
            </w:del>
          </w:p>
          <w:p w14:paraId="26D69616" w14:textId="2D7D2330" w:rsidR="002A1D5D" w:rsidRPr="005F6795" w:rsidDel="001D3CD5" w:rsidRDefault="002A1D5D" w:rsidP="002A1D5D">
            <w:pPr>
              <w:rPr>
                <w:del w:id="11774" w:author="Author" w:date="2018-02-22T10:34:00Z"/>
                <w:strike/>
                <w:lang w:val="en-US"/>
                <w:rPrChange w:id="11775" w:author="Author" w:date="2018-02-22T10:24:00Z">
                  <w:rPr>
                    <w:del w:id="11776" w:author="Author" w:date="2018-02-22T10:34:00Z"/>
                    <w:lang w:val="en-US"/>
                  </w:rPr>
                </w:rPrChange>
              </w:rPr>
            </w:pPr>
            <w:del w:id="11777" w:author="Author" w:date="2018-02-22T10:34:00Z">
              <w:r w:rsidRPr="005F6795" w:rsidDel="001D3CD5">
                <w:rPr>
                  <w:strike/>
                  <w:lang w:val="en-US"/>
                  <w:rPrChange w:id="11778" w:author="Author" w:date="2018-02-22T10:24:00Z">
                    <w:rPr>
                      <w:lang w:val="en-US"/>
                    </w:rPr>
                  </w:rPrChange>
                </w:rPr>
                <w:delText xml:space="preserve">In case </w:delText>
              </w:r>
              <w:r w:rsidRPr="005F6795" w:rsidDel="001D3CD5">
                <w:rPr>
                  <w:rStyle w:val="SAPEmphasis"/>
                  <w:strike/>
                  <w:lang w:val="en-US"/>
                  <w:rPrChange w:id="11779" w:author="Author" w:date="2018-02-22T10:24:00Z">
                    <w:rPr>
                      <w:rStyle w:val="SAPEmphasis"/>
                      <w:lang w:val="en-US"/>
                    </w:rPr>
                  </w:rPrChange>
                </w:rPr>
                <w:delText xml:space="preserve">Apprentice Management </w:delText>
              </w:r>
              <w:r w:rsidRPr="005F6795" w:rsidDel="001D3CD5">
                <w:rPr>
                  <w:strike/>
                  <w:lang w:val="en-US"/>
                  <w:rPrChange w:id="11780" w:author="Author" w:date="2018-02-22T10:24:00Z">
                    <w:rPr>
                      <w:lang w:val="en-US"/>
                    </w:rPr>
                  </w:rPrChange>
                </w:rPr>
                <w:delText>has also been implemented in the instance and the new employee is an apprentice, select value</w:delText>
              </w:r>
              <w:r w:rsidRPr="005F6795" w:rsidDel="001D3CD5">
                <w:rPr>
                  <w:rStyle w:val="SAPUserEntry"/>
                  <w:strike/>
                  <w:lang w:val="en-US"/>
                  <w:rPrChange w:id="11781" w:author="Author" w:date="2018-02-22T10:24:00Z">
                    <w:rPr>
                      <w:rStyle w:val="SAPUserEntry"/>
                      <w:lang w:val="en-US"/>
                    </w:rPr>
                  </w:rPrChange>
                </w:rPr>
                <w:delText xml:space="preserve"> Intern(AE)</w:delText>
              </w:r>
              <w:r w:rsidRPr="005F6795" w:rsidDel="001D3CD5">
                <w:rPr>
                  <w:strike/>
                  <w:lang w:val="en-US"/>
                  <w:rPrChange w:id="11782" w:author="Author" w:date="2018-02-22T10:24:00Z">
                    <w:rPr>
                      <w:lang w:val="en-US"/>
                    </w:rPr>
                  </w:rPrChange>
                </w:rPr>
                <w:delText>,</w:delText>
              </w:r>
            </w:del>
          </w:p>
          <w:p w14:paraId="11487EE5" w14:textId="48154105" w:rsidR="002A1D5D" w:rsidRPr="005F6795" w:rsidDel="001D3CD5" w:rsidRDefault="002A1D5D" w:rsidP="002A1D5D">
            <w:pPr>
              <w:pStyle w:val="SAPNoteHeading"/>
              <w:ind w:left="0"/>
              <w:rPr>
                <w:del w:id="11783" w:author="Author" w:date="2018-02-22T10:34:00Z"/>
                <w:strike/>
                <w:lang w:val="en-US"/>
                <w:rPrChange w:id="11784" w:author="Author" w:date="2018-02-22T10:24:00Z">
                  <w:rPr>
                    <w:del w:id="11785" w:author="Author" w:date="2018-02-22T10:34:00Z"/>
                    <w:lang w:val="en-US"/>
                  </w:rPr>
                </w:rPrChange>
              </w:rPr>
            </w:pPr>
            <w:del w:id="11786" w:author="Author" w:date="2018-02-22T10:34:00Z">
              <w:r w:rsidRPr="005F6795" w:rsidDel="001D3CD5">
                <w:rPr>
                  <w:strike/>
                  <w:noProof/>
                  <w:lang w:val="en-US"/>
                  <w:rPrChange w:id="11787" w:author="Author" w:date="2018-02-22T10:24:00Z">
                    <w:rPr>
                      <w:noProof/>
                      <w:lang w:val="en-US"/>
                    </w:rPr>
                  </w:rPrChange>
                </w:rPr>
                <w:drawing>
                  <wp:inline distT="0" distB="0" distL="0" distR="0" wp14:anchorId="12516FE2" wp14:editId="593DDECE">
                    <wp:extent cx="225425" cy="225425"/>
                    <wp:effectExtent l="0" t="0" r="3175" b="3175"/>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1788" w:author="Author" w:date="2018-02-22T10:24:00Z">
                    <w:rPr>
                      <w:lang w:val="en-US"/>
                    </w:rPr>
                  </w:rPrChange>
                </w:rPr>
                <w:delText> Recommendation</w:delText>
              </w:r>
            </w:del>
          </w:p>
          <w:p w14:paraId="2538D3CF" w14:textId="4E844C6D" w:rsidR="002A1D5D" w:rsidRPr="00BE273A" w:rsidDel="001D3CD5" w:rsidRDefault="002A1D5D" w:rsidP="002A1D5D">
            <w:pPr>
              <w:pStyle w:val="ListContinue"/>
              <w:ind w:left="0"/>
              <w:rPr>
                <w:del w:id="11789" w:author="Author" w:date="2018-02-22T10:34:00Z"/>
                <w:lang w:val="en-US"/>
              </w:rPr>
            </w:pPr>
            <w:del w:id="11790" w:author="Author" w:date="2018-02-22T10:34:00Z">
              <w:r w:rsidRPr="005F6795" w:rsidDel="001D3CD5">
                <w:rPr>
                  <w:strike/>
                  <w:lang w:val="en-US"/>
                  <w:rPrChange w:id="11791" w:author="Author" w:date="2018-02-22T10:24:00Z">
                    <w:rPr>
                      <w:lang w:val="en-US"/>
                    </w:rPr>
                  </w:rPrChange>
                </w:rPr>
                <w:delText xml:space="preserve">In case </w:delText>
              </w:r>
              <w:r w:rsidRPr="005F6795" w:rsidDel="001D3CD5">
                <w:rPr>
                  <w:rStyle w:val="SAPEmphasis"/>
                  <w:strike/>
                  <w:lang w:val="en-US"/>
                  <w:rPrChange w:id="11792" w:author="Author" w:date="2018-02-22T10:24:00Z">
                    <w:rPr>
                      <w:rStyle w:val="SAPEmphasis"/>
                      <w:lang w:val="en-US"/>
                    </w:rPr>
                  </w:rPrChange>
                </w:rPr>
                <w:delText xml:space="preserve">Contingent Workforce Management </w:delText>
              </w:r>
              <w:r w:rsidRPr="005F6795" w:rsidDel="001D3CD5">
                <w:rPr>
                  <w:strike/>
                  <w:lang w:val="en-US"/>
                  <w:rPrChange w:id="11793" w:author="Author" w:date="2018-02-22T10:24:00Z">
                    <w:rPr>
                      <w:lang w:val="en-US"/>
                    </w:rPr>
                  </w:rPrChange>
                </w:rPr>
                <w:delText>has also been implemented in the instance, avoid using employee class</w:delText>
              </w:r>
              <w:r w:rsidRPr="005F6795" w:rsidDel="001D3CD5">
                <w:rPr>
                  <w:rStyle w:val="SAPUserEntry"/>
                  <w:strike/>
                  <w:lang w:val="en-US"/>
                  <w:rPrChange w:id="11794" w:author="Author" w:date="2018-02-22T10:24:00Z">
                    <w:rPr>
                      <w:rStyle w:val="SAPUserEntry"/>
                      <w:lang w:val="en-US"/>
                    </w:rPr>
                  </w:rPrChange>
                </w:rPr>
                <w:delText xml:space="preserve"> External(AE)</w:delText>
              </w:r>
              <w:r w:rsidRPr="005F6795" w:rsidDel="001D3CD5">
                <w:rPr>
                  <w:strike/>
                  <w:lang w:val="en-US"/>
                  <w:rPrChange w:id="11795" w:author="Author" w:date="2018-02-22T10:24:00Z">
                    <w:rPr>
                      <w:lang w:val="en-US"/>
                    </w:rPr>
                  </w:rPrChange>
                </w:rPr>
                <w:delText>.</w:delText>
              </w:r>
              <w:r w:rsidRPr="00BE273A" w:rsidDel="001D3CD5">
                <w:rPr>
                  <w:lang w:val="en-US"/>
                </w:rPr>
                <w:delText xml:space="preserve"> </w:delText>
              </w:r>
            </w:del>
          </w:p>
          <w:p w14:paraId="10228405" w14:textId="28671AE7" w:rsidR="002A1D5D" w:rsidRPr="00BE273A" w:rsidDel="00244E95" w:rsidRDefault="002A1D5D" w:rsidP="002A1D5D">
            <w:pPr>
              <w:pStyle w:val="SAPNoteHeading"/>
              <w:ind w:left="0"/>
              <w:rPr>
                <w:del w:id="11796" w:author="Author" w:date="2017-12-27T17:57:00Z"/>
                <w:lang w:val="en-US"/>
              </w:rPr>
            </w:pPr>
            <w:del w:id="11797" w:author="Author" w:date="2017-12-27T17:57:00Z">
              <w:r>
                <w:rPr>
                  <w:noProof/>
                  <w:lang w:val="en-US"/>
                </w:rPr>
                <w:drawing>
                  <wp:inline distT="0" distB="0" distL="0" distR="0" wp14:anchorId="2DAD1F7F" wp14:editId="71997D41">
                    <wp:extent cx="178435" cy="178435"/>
                    <wp:effectExtent l="0" t="0" r="0" b="0"/>
                    <wp:docPr id="719"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inline>
                </w:drawing>
              </w:r>
              <w:r w:rsidRPr="00BE273A" w:rsidDel="00244E95">
                <w:rPr>
                  <w:lang w:val="en-US"/>
                </w:rPr>
                <w:delText> Recommendation</w:delText>
              </w:r>
            </w:del>
          </w:p>
          <w:p w14:paraId="172F62CD" w14:textId="77777777" w:rsidR="002A1D5D" w:rsidRPr="002326C1" w:rsidRDefault="002A1D5D" w:rsidP="00F52D24">
            <w:pPr>
              <w:pStyle w:val="ListContinue"/>
              <w:ind w:left="0"/>
              <w:rPr>
                <w:lang w:val="en-US"/>
              </w:rPr>
            </w:pPr>
            <w:del w:id="11798" w:author="Author" w:date="2017-12-27T17:57:00Z">
              <w:r w:rsidRPr="00BE273A" w:rsidDel="00244E95">
                <w:rPr>
                  <w:lang w:val="en-US"/>
                </w:rPr>
                <w:delText>Required if integration with Employee Central Payroll is in place.</w:delText>
              </w:r>
            </w:del>
          </w:p>
        </w:tc>
      </w:tr>
      <w:tr w:rsidR="002A1D5D" w:rsidRPr="00A41C57" w14:paraId="26FA704C"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38C33452" w14:textId="77777777" w:rsidR="002A1D5D" w:rsidRDefault="002A1D5D" w:rsidP="002A1D5D">
            <w:pPr>
              <w:rPr>
                <w:ins w:id="11799" w:author="Author" w:date="2017-12-27T17:58:00Z"/>
                <w:rStyle w:val="SAPScreenElement"/>
                <w:lang w:val="en-US"/>
              </w:rPr>
            </w:pPr>
            <w:r w:rsidRPr="00AC5367">
              <w:rPr>
                <w:rStyle w:val="SAPScreenElement"/>
                <w:lang w:val="en-US"/>
              </w:rPr>
              <w:lastRenderedPageBreak/>
              <w:t>Employment Type:</w:t>
            </w:r>
          </w:p>
          <w:p w14:paraId="33BB0BE6" w14:textId="77777777" w:rsidR="002A1D5D" w:rsidRDefault="002A1D5D" w:rsidP="002A1D5D">
            <w:pPr>
              <w:rPr>
                <w:ins w:id="11800" w:author="Author" w:date="2017-12-27T17:58:00Z"/>
                <w:lang w:val="en-US"/>
              </w:rPr>
            </w:pPr>
            <w:ins w:id="11801" w:author="Author" w:date="2017-12-27T17:58:00Z">
              <w:r w:rsidRPr="006F0CF7">
                <w:rPr>
                  <w:rStyle w:val="SAPEmphasis"/>
                  <w:lang w:val="en-US"/>
                </w:rPr>
                <w:t>Option 1: Position Management is not implemented:</w:t>
              </w:r>
              <w:r>
                <w:rPr>
                  <w:rStyle w:val="SAPEmphasis"/>
                  <w:u w:val="single"/>
                  <w:lang w:val="en-US"/>
                </w:rPr>
                <w:t xml:space="preserve"> </w:t>
              </w:r>
            </w:ins>
            <w:del w:id="11802" w:author="Author" w:date="2017-12-27T17:58:00Z">
              <w:r w:rsidRPr="00AC5367" w:rsidDel="00244E95">
                <w:rPr>
                  <w:rStyle w:val="SAPScreenElement"/>
                  <w:lang w:val="en-US"/>
                </w:rPr>
                <w:delText xml:space="preserve"> </w:delText>
              </w:r>
            </w:del>
            <w:r w:rsidRPr="00AC5367">
              <w:rPr>
                <w:lang w:val="en-US"/>
              </w:rPr>
              <w:t>select from drop-down, for example</w:t>
            </w:r>
            <w:r w:rsidRPr="00AC5367">
              <w:rPr>
                <w:rStyle w:val="SAPUserEntry"/>
                <w:lang w:val="en-US"/>
              </w:rPr>
              <w:t xml:space="preserve"> Entry level(AE)</w:t>
            </w:r>
            <w:r w:rsidRPr="00AC5367">
              <w:rPr>
                <w:lang w:val="en-US"/>
              </w:rPr>
              <w:t xml:space="preserve"> in case of an </w:t>
            </w:r>
            <w:r w:rsidRPr="00AC5367">
              <w:rPr>
                <w:rStyle w:val="SAPEmphasis"/>
                <w:lang w:val="en-US"/>
              </w:rPr>
              <w:t>Emirati</w:t>
            </w:r>
            <w:r w:rsidRPr="00AC5367">
              <w:rPr>
                <w:lang w:val="en-US"/>
              </w:rPr>
              <w:t xml:space="preserve"> national, or</w:t>
            </w:r>
            <w:r w:rsidRPr="00AC5367">
              <w:rPr>
                <w:rStyle w:val="SAPUserEntry"/>
                <w:lang w:val="en-US"/>
              </w:rPr>
              <w:t xml:space="preserve"> Expat Entry level(AE)</w:t>
            </w:r>
            <w:r w:rsidRPr="00AC5367">
              <w:rPr>
                <w:lang w:val="en-US"/>
              </w:rPr>
              <w:t xml:space="preserve"> in case of a </w:t>
            </w:r>
            <w:r w:rsidRPr="00AC5367">
              <w:rPr>
                <w:rStyle w:val="SAPEmphasis"/>
                <w:lang w:val="en-US"/>
              </w:rPr>
              <w:t>non-Emirati</w:t>
            </w:r>
            <w:r w:rsidRPr="00AC5367">
              <w:rPr>
                <w:lang w:val="en-US"/>
              </w:rPr>
              <w:t xml:space="preserve"> national</w:t>
            </w:r>
          </w:p>
          <w:p w14:paraId="29C455CA" w14:textId="77777777" w:rsidR="002A1D5D" w:rsidRPr="002326C1" w:rsidRDefault="002A1D5D" w:rsidP="002A1D5D">
            <w:pPr>
              <w:rPr>
                <w:rStyle w:val="SAPScreenElement"/>
                <w:lang w:val="en-US"/>
              </w:rPr>
            </w:pPr>
            <w:ins w:id="11803" w:author="Author" w:date="2017-12-27T17:58:00Z">
              <w:r w:rsidRPr="006F0CF7">
                <w:rPr>
                  <w:rStyle w:val="SAPEmphasis"/>
                  <w:lang w:val="en-US"/>
                </w:rPr>
                <w:t>Option 2: Position Management is implemented:</w:t>
              </w:r>
              <w:r>
                <w:rPr>
                  <w:rStyle w:val="SAPEmphasis"/>
                  <w:lang w:val="en-US"/>
                </w:rPr>
                <w:t xml:space="preserve"> </w:t>
              </w:r>
              <w:r w:rsidRPr="006F0CF7">
                <w:rPr>
                  <w:lang w:val="en-US"/>
                </w:rPr>
                <w:t>value</w:t>
              </w:r>
              <w:r>
                <w:rPr>
                  <w:lang w:val="en-US"/>
                </w:rPr>
                <w:t xml:space="preserve"> is </w:t>
              </w:r>
            </w:ins>
            <w:ins w:id="11804" w:author="Author" w:date="2017-12-27T17:59:00Z">
              <w:r w:rsidRPr="00BE273A">
                <w:rPr>
                  <w:lang w:val="en-US"/>
                </w:rPr>
                <w:t xml:space="preserve">defaulted based on value entered in field </w:t>
              </w:r>
              <w:r w:rsidRPr="00BE273A">
                <w:rPr>
                  <w:rStyle w:val="SAPScreenElement"/>
                  <w:lang w:val="en-US"/>
                </w:rPr>
                <w:t xml:space="preserve">Position </w:t>
              </w:r>
              <w:r w:rsidRPr="00BE273A">
                <w:rPr>
                  <w:lang w:val="en-US"/>
                </w:rPr>
                <w:t xml:space="preserve">in case the </w:t>
              </w:r>
              <w:r w:rsidRPr="00BE273A">
                <w:rPr>
                  <w:rStyle w:val="SAPScreenElement"/>
                  <w:color w:val="auto"/>
                  <w:lang w:val="en-US"/>
                </w:rPr>
                <w:t>Employment Type</w:t>
              </w:r>
              <w:r w:rsidRPr="00BE273A">
                <w:rPr>
                  <w:lang w:val="en-US"/>
                </w:rPr>
                <w:t xml:space="preserve"> field has been set up and maintained for the </w:t>
              </w:r>
              <w:r w:rsidRPr="00BE273A">
                <w:rPr>
                  <w:rStyle w:val="SAPScreenElement"/>
                  <w:color w:val="auto"/>
                  <w:lang w:val="en-US"/>
                </w:rPr>
                <w:t>Position</w:t>
              </w:r>
              <w:r w:rsidRPr="00BE273A">
                <w:rPr>
                  <w:lang w:val="en-US"/>
                </w:rPr>
                <w:t xml:space="preserve"> object. If this is not the case, you need to select a value from the value help.</w:t>
              </w:r>
            </w:ins>
          </w:p>
        </w:tc>
        <w:tc>
          <w:tcPr>
            <w:tcW w:w="8010" w:type="dxa"/>
            <w:tcBorders>
              <w:top w:val="single" w:sz="8" w:space="0" w:color="999999"/>
              <w:left w:val="single" w:sz="8" w:space="0" w:color="999999"/>
              <w:bottom w:val="single" w:sz="8" w:space="0" w:color="999999"/>
              <w:right w:val="single" w:sz="8" w:space="0" w:color="999999"/>
            </w:tcBorders>
          </w:tcPr>
          <w:p w14:paraId="6C1BFB0D" w14:textId="4042D681" w:rsidR="002A1D5D" w:rsidRPr="005F6795" w:rsidDel="001D3CD5" w:rsidRDefault="002A1D5D" w:rsidP="002A1D5D">
            <w:pPr>
              <w:pStyle w:val="SAPNoteHeading"/>
              <w:ind w:left="0"/>
              <w:rPr>
                <w:del w:id="11805" w:author="Author" w:date="2018-02-22T10:34:00Z"/>
                <w:strike/>
                <w:lang w:val="en-US"/>
                <w:rPrChange w:id="11806" w:author="Author" w:date="2018-02-22T10:24:00Z">
                  <w:rPr>
                    <w:del w:id="11807" w:author="Author" w:date="2018-02-22T10:34:00Z"/>
                    <w:lang w:val="en-US"/>
                  </w:rPr>
                </w:rPrChange>
              </w:rPr>
            </w:pPr>
            <w:del w:id="11808" w:author="Author" w:date="2018-02-22T10:34:00Z">
              <w:r w:rsidRPr="005F6795" w:rsidDel="001D3CD5">
                <w:rPr>
                  <w:strike/>
                  <w:noProof/>
                  <w:lang w:val="en-US"/>
                  <w:rPrChange w:id="11809" w:author="Author" w:date="2018-02-22T10:24:00Z">
                    <w:rPr>
                      <w:noProof/>
                      <w:lang w:val="en-US"/>
                    </w:rPr>
                  </w:rPrChange>
                </w:rPr>
                <w:drawing>
                  <wp:inline distT="0" distB="0" distL="0" distR="0" wp14:anchorId="35997D66" wp14:editId="5C6C6F7F">
                    <wp:extent cx="225425" cy="225425"/>
                    <wp:effectExtent l="0" t="0" r="3175" b="3175"/>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1810" w:author="Author" w:date="2018-02-22T10:24:00Z">
                    <w:rPr>
                      <w:lang w:val="en-US"/>
                    </w:rPr>
                  </w:rPrChange>
                </w:rPr>
                <w:delText> Recommendation</w:delText>
              </w:r>
            </w:del>
          </w:p>
          <w:p w14:paraId="087B054E" w14:textId="47DCD534" w:rsidR="002A1D5D" w:rsidRPr="005F6795" w:rsidDel="001D3CD5" w:rsidRDefault="002A1D5D" w:rsidP="002A1D5D">
            <w:pPr>
              <w:rPr>
                <w:ins w:id="11811" w:author="Author" w:date="2017-12-27T18:01:00Z"/>
                <w:del w:id="11812" w:author="Author" w:date="2018-02-22T10:34:00Z"/>
                <w:strike/>
                <w:lang w:val="en-US"/>
                <w:rPrChange w:id="11813" w:author="Author" w:date="2018-02-22T10:24:00Z">
                  <w:rPr>
                    <w:ins w:id="11814" w:author="Author" w:date="2017-12-27T18:01:00Z"/>
                    <w:del w:id="11815" w:author="Author" w:date="2018-02-22T10:34:00Z"/>
                    <w:lang w:val="en-US"/>
                  </w:rPr>
                </w:rPrChange>
              </w:rPr>
            </w:pPr>
            <w:del w:id="11816" w:author="Author" w:date="2018-02-22T10:34:00Z">
              <w:r w:rsidRPr="005F6795" w:rsidDel="001D3CD5">
                <w:rPr>
                  <w:strike/>
                  <w:lang w:val="en-US"/>
                  <w:rPrChange w:id="11817" w:author="Author" w:date="2018-02-22T10:24:00Z">
                    <w:rPr>
                      <w:lang w:val="en-US"/>
                    </w:rPr>
                  </w:rPrChange>
                </w:rPr>
                <w:delText xml:space="preserve">In case </w:delText>
              </w:r>
              <w:r w:rsidRPr="005F6795" w:rsidDel="001D3CD5">
                <w:rPr>
                  <w:rStyle w:val="SAPEmphasis"/>
                  <w:strike/>
                  <w:lang w:val="en-US"/>
                  <w:rPrChange w:id="11818" w:author="Author" w:date="2018-02-22T10:24:00Z">
                    <w:rPr>
                      <w:rStyle w:val="SAPEmphasis"/>
                      <w:lang w:val="en-US"/>
                    </w:rPr>
                  </w:rPrChange>
                </w:rPr>
                <w:delText xml:space="preserve">Apprentice Management </w:delText>
              </w:r>
              <w:r w:rsidRPr="005F6795" w:rsidDel="001D3CD5">
                <w:rPr>
                  <w:strike/>
                  <w:lang w:val="en-US"/>
                  <w:rPrChange w:id="11819" w:author="Author" w:date="2018-02-22T10:24:00Z">
                    <w:rPr>
                      <w:lang w:val="en-US"/>
                    </w:rPr>
                  </w:rPrChange>
                </w:rPr>
                <w:delText>has also been implemented in the instance and the new employee is an apprentice, select value</w:delText>
              </w:r>
              <w:r w:rsidRPr="005F6795" w:rsidDel="001D3CD5">
                <w:rPr>
                  <w:rStyle w:val="SAPUserEntry"/>
                  <w:strike/>
                  <w:lang w:val="en-US"/>
                  <w:rPrChange w:id="11820" w:author="Author" w:date="2018-02-22T10:24:00Z">
                    <w:rPr>
                      <w:rStyle w:val="SAPUserEntry"/>
                      <w:lang w:val="en-US"/>
                    </w:rPr>
                  </w:rPrChange>
                </w:rPr>
                <w:delText xml:space="preserve"> Interns(AE)</w:delText>
              </w:r>
              <w:r w:rsidRPr="005F6795" w:rsidDel="001D3CD5">
                <w:rPr>
                  <w:strike/>
                  <w:lang w:val="en-US"/>
                  <w:rPrChange w:id="11821" w:author="Author" w:date="2018-02-22T10:24:00Z">
                    <w:rPr>
                      <w:lang w:val="en-US"/>
                    </w:rPr>
                  </w:rPrChange>
                </w:rPr>
                <w:delText>,</w:delText>
              </w:r>
            </w:del>
          </w:p>
          <w:p w14:paraId="7287443F" w14:textId="68F29815" w:rsidR="002A1D5D" w:rsidRPr="005F6795" w:rsidDel="001D3CD5" w:rsidRDefault="002A1D5D" w:rsidP="002A1D5D">
            <w:pPr>
              <w:rPr>
                <w:del w:id="11822" w:author="Author" w:date="2018-02-22T10:34:00Z"/>
                <w:strike/>
                <w:lang w:val="en-US"/>
                <w:rPrChange w:id="11823" w:author="Author" w:date="2018-02-22T10:24:00Z">
                  <w:rPr>
                    <w:del w:id="11824" w:author="Author" w:date="2018-02-22T10:34:00Z"/>
                    <w:lang w:val="en-US"/>
                  </w:rPr>
                </w:rPrChange>
              </w:rPr>
            </w:pPr>
            <w:ins w:id="11825" w:author="Author" w:date="2017-12-27T18:01:00Z">
              <w:del w:id="11826" w:author="Author" w:date="2018-02-22T10:34:00Z">
                <w:r w:rsidRPr="005F6795" w:rsidDel="001D3CD5">
                  <w:rPr>
                    <w:rStyle w:val="SAPEmphasis"/>
                    <w:strike/>
                    <w:lang w:val="en-US"/>
                    <w:rPrChange w:id="11827" w:author="Author" w:date="2018-02-22T10:24:00Z">
                      <w:rPr>
                        <w:rStyle w:val="SAPEmphasis"/>
                        <w:lang w:val="en-US"/>
                      </w:rPr>
                    </w:rPrChange>
                  </w:rPr>
                  <w:delText xml:space="preserve">In case both Position Management and Apprentice Management have been implemented, </w:delText>
                </w:r>
                <w:r w:rsidRPr="005F6795" w:rsidDel="001D3CD5">
                  <w:rPr>
                    <w:strike/>
                    <w:lang w:val="en-US"/>
                    <w:rPrChange w:id="11828" w:author="Author" w:date="2018-02-22T10:24:00Z">
                      <w:rPr>
                        <w:lang w:val="en-US"/>
                      </w:rPr>
                    </w:rPrChange>
                  </w:rPr>
                  <w:delText>and the new employee is an apprentice, use the combination of employee class</w:delText>
                </w:r>
                <w:r w:rsidRPr="005F6795" w:rsidDel="001D3CD5">
                  <w:rPr>
                    <w:rStyle w:val="SAPUserEntry"/>
                    <w:strike/>
                    <w:lang w:val="en-US"/>
                    <w:rPrChange w:id="11829" w:author="Author" w:date="2018-02-22T10:24:00Z">
                      <w:rPr>
                        <w:rStyle w:val="SAPUserEntry"/>
                        <w:lang w:val="en-US"/>
                      </w:rPr>
                    </w:rPrChange>
                  </w:rPr>
                  <w:delText xml:space="preserve"> Intern(AE)</w:delText>
                </w:r>
                <w:r w:rsidRPr="005F6795" w:rsidDel="001D3CD5">
                  <w:rPr>
                    <w:strike/>
                    <w:lang w:val="en-US"/>
                    <w:rPrChange w:id="11830" w:author="Author" w:date="2018-02-22T10:24:00Z">
                      <w:rPr>
                        <w:lang w:val="en-US"/>
                      </w:rPr>
                    </w:rPrChange>
                  </w:rPr>
                  <w:delText xml:space="preserve"> and employment type</w:delText>
                </w:r>
                <w:r w:rsidRPr="005F6795" w:rsidDel="001D3CD5">
                  <w:rPr>
                    <w:rStyle w:val="SAPUserEntry"/>
                    <w:strike/>
                    <w:lang w:val="en-US"/>
                    <w:rPrChange w:id="11831" w:author="Author" w:date="2018-02-22T10:24:00Z">
                      <w:rPr>
                        <w:rStyle w:val="SAPUserEntry"/>
                        <w:lang w:val="en-US"/>
                      </w:rPr>
                    </w:rPrChange>
                  </w:rPr>
                  <w:delText xml:space="preserve"> Interns(AE)</w:delText>
                </w:r>
                <w:r w:rsidRPr="005F6795" w:rsidDel="001D3CD5">
                  <w:rPr>
                    <w:rStyle w:val="SAPScreenElement"/>
                    <w:strike/>
                    <w:color w:val="auto"/>
                    <w:lang w:val="en-US"/>
                    <w:rPrChange w:id="11832" w:author="Author" w:date="2018-02-22T10:24:00Z">
                      <w:rPr>
                        <w:rStyle w:val="SAPScreenElement"/>
                        <w:color w:val="auto"/>
                        <w:lang w:val="en-US"/>
                      </w:rPr>
                    </w:rPrChange>
                  </w:rPr>
                  <w:delText>.</w:delText>
                </w:r>
              </w:del>
            </w:ins>
          </w:p>
          <w:p w14:paraId="4A520698" w14:textId="7B1785E2" w:rsidR="002A1D5D" w:rsidRPr="005F6795" w:rsidDel="001D3CD5" w:rsidRDefault="002A1D5D" w:rsidP="002A1D5D">
            <w:pPr>
              <w:pStyle w:val="SAPNoteHeading"/>
              <w:ind w:left="0"/>
              <w:rPr>
                <w:del w:id="11833" w:author="Author" w:date="2018-02-22T10:34:00Z"/>
                <w:strike/>
                <w:lang w:val="en-US"/>
                <w:rPrChange w:id="11834" w:author="Author" w:date="2018-02-22T10:24:00Z">
                  <w:rPr>
                    <w:del w:id="11835" w:author="Author" w:date="2018-02-22T10:34:00Z"/>
                    <w:lang w:val="en-US"/>
                  </w:rPr>
                </w:rPrChange>
              </w:rPr>
            </w:pPr>
            <w:del w:id="11836" w:author="Author" w:date="2018-02-22T10:34:00Z">
              <w:r w:rsidRPr="005F6795" w:rsidDel="001D3CD5">
                <w:rPr>
                  <w:strike/>
                  <w:noProof/>
                  <w:lang w:val="en-US"/>
                  <w:rPrChange w:id="11837" w:author="Author" w:date="2018-02-22T10:24:00Z">
                    <w:rPr>
                      <w:noProof/>
                      <w:lang w:val="en-US"/>
                    </w:rPr>
                  </w:rPrChange>
                </w:rPr>
                <w:drawing>
                  <wp:inline distT="0" distB="0" distL="0" distR="0" wp14:anchorId="46FE32E1" wp14:editId="20F2B01E">
                    <wp:extent cx="225425" cy="225425"/>
                    <wp:effectExtent l="0" t="0" r="3175" b="3175"/>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1838" w:author="Author" w:date="2018-02-22T10:24:00Z">
                    <w:rPr>
                      <w:lang w:val="en-US"/>
                    </w:rPr>
                  </w:rPrChange>
                </w:rPr>
                <w:delText> Recommendation</w:delText>
              </w:r>
            </w:del>
          </w:p>
          <w:p w14:paraId="47D3C9AA" w14:textId="032F9F0C" w:rsidR="002A1D5D" w:rsidRPr="005F6795" w:rsidDel="001D3CD5" w:rsidRDefault="002A1D5D" w:rsidP="002A1D5D">
            <w:pPr>
              <w:pStyle w:val="ListContinue"/>
              <w:ind w:left="0"/>
              <w:rPr>
                <w:del w:id="11839" w:author="Author" w:date="2018-02-22T10:34:00Z"/>
                <w:strike/>
                <w:lang w:val="en-US"/>
                <w:rPrChange w:id="11840" w:author="Author" w:date="2018-02-22T10:24:00Z">
                  <w:rPr>
                    <w:del w:id="11841" w:author="Author" w:date="2018-02-22T10:34:00Z"/>
                    <w:lang w:val="en-US"/>
                  </w:rPr>
                </w:rPrChange>
              </w:rPr>
            </w:pPr>
            <w:del w:id="11842" w:author="Author" w:date="2018-02-22T10:34:00Z">
              <w:r w:rsidRPr="005F6795" w:rsidDel="001D3CD5">
                <w:rPr>
                  <w:strike/>
                  <w:lang w:val="en-US"/>
                  <w:rPrChange w:id="11843" w:author="Author" w:date="2018-02-22T10:24:00Z">
                    <w:rPr>
                      <w:lang w:val="en-US"/>
                    </w:rPr>
                  </w:rPrChange>
                </w:rPr>
                <w:delText xml:space="preserve">In case </w:delText>
              </w:r>
              <w:r w:rsidRPr="005F6795" w:rsidDel="001D3CD5">
                <w:rPr>
                  <w:rStyle w:val="SAPEmphasis"/>
                  <w:strike/>
                  <w:lang w:val="en-US"/>
                  <w:rPrChange w:id="11844" w:author="Author" w:date="2018-02-22T10:24:00Z">
                    <w:rPr>
                      <w:rStyle w:val="SAPEmphasis"/>
                      <w:lang w:val="en-US"/>
                    </w:rPr>
                  </w:rPrChange>
                </w:rPr>
                <w:delText xml:space="preserve">Contingent Workforce Management </w:delText>
              </w:r>
              <w:r w:rsidRPr="005F6795" w:rsidDel="001D3CD5">
                <w:rPr>
                  <w:strike/>
                  <w:lang w:val="en-US"/>
                  <w:rPrChange w:id="11845" w:author="Author" w:date="2018-02-22T10:24:00Z">
                    <w:rPr>
                      <w:lang w:val="en-US"/>
                    </w:rPr>
                  </w:rPrChange>
                </w:rPr>
                <w:delText>has also been implemented in the instance, avoid using employee class</w:delText>
              </w:r>
              <w:r w:rsidRPr="005F6795" w:rsidDel="001D3CD5">
                <w:rPr>
                  <w:rStyle w:val="SAPUserEntry"/>
                  <w:strike/>
                  <w:lang w:val="en-US"/>
                  <w:rPrChange w:id="11846" w:author="Author" w:date="2018-02-22T10:24:00Z">
                    <w:rPr>
                      <w:rStyle w:val="SAPUserEntry"/>
                      <w:lang w:val="en-US"/>
                    </w:rPr>
                  </w:rPrChange>
                </w:rPr>
                <w:delText xml:space="preserve"> External(AE)</w:delText>
              </w:r>
              <w:r w:rsidRPr="005F6795" w:rsidDel="001D3CD5">
                <w:rPr>
                  <w:strike/>
                  <w:lang w:val="en-US"/>
                  <w:rPrChange w:id="11847" w:author="Author" w:date="2018-02-22T10:24:00Z">
                    <w:rPr>
                      <w:lang w:val="en-US"/>
                    </w:rPr>
                  </w:rPrChange>
                </w:rPr>
                <w:delText xml:space="preserve"> and employment type</w:delText>
              </w:r>
              <w:r w:rsidRPr="005F6795" w:rsidDel="001D3CD5">
                <w:rPr>
                  <w:rStyle w:val="SAPUserEntry"/>
                  <w:strike/>
                  <w:lang w:val="en-US"/>
                  <w:rPrChange w:id="11848" w:author="Author" w:date="2018-02-22T10:24:00Z">
                    <w:rPr>
                      <w:rStyle w:val="SAPUserEntry"/>
                      <w:lang w:val="en-US"/>
                    </w:rPr>
                  </w:rPrChange>
                </w:rPr>
                <w:delText xml:space="preserve"> Suppl.</w:delText>
              </w:r>
              <w:r w:rsidRPr="005F6795" w:rsidDel="001D3CD5">
                <w:rPr>
                  <w:b/>
                  <w:strike/>
                  <w:lang w:val="en-US"/>
                  <w:rPrChange w:id="11849" w:author="Author" w:date="2018-02-22T10:24:00Z">
                    <w:rPr>
                      <w:b/>
                      <w:lang w:val="en-US"/>
                    </w:rPr>
                  </w:rPrChange>
                </w:rPr>
                <w:delText xml:space="preserve"> </w:delText>
              </w:r>
              <w:r w:rsidRPr="005F6795" w:rsidDel="001D3CD5">
                <w:rPr>
                  <w:rStyle w:val="SAPUserEntry"/>
                  <w:strike/>
                  <w:lang w:val="en-US"/>
                  <w:rPrChange w:id="11850" w:author="Author" w:date="2018-02-22T10:24:00Z">
                    <w:rPr>
                      <w:rStyle w:val="SAPUserEntry"/>
                      <w:lang w:val="en-US"/>
                    </w:rPr>
                  </w:rPrChange>
                </w:rPr>
                <w:delText>Man Power</w:delText>
              </w:r>
              <w:r w:rsidRPr="005F6795" w:rsidDel="001D3CD5">
                <w:rPr>
                  <w:strike/>
                  <w:lang w:val="en-US"/>
                  <w:rPrChange w:id="11851" w:author="Author" w:date="2018-02-22T10:24:00Z">
                    <w:rPr>
                      <w:lang w:val="en-US"/>
                    </w:rPr>
                  </w:rPrChange>
                </w:rPr>
                <w:delText xml:space="preserve"> </w:delText>
              </w:r>
              <w:r w:rsidRPr="005F6795" w:rsidDel="001D3CD5">
                <w:rPr>
                  <w:rStyle w:val="SAPUserEntry"/>
                  <w:strike/>
                  <w:lang w:val="en-US"/>
                  <w:rPrChange w:id="11852" w:author="Author" w:date="2018-02-22T10:24:00Z">
                    <w:rPr>
                      <w:rStyle w:val="SAPUserEntry"/>
                      <w:lang w:val="en-US"/>
                    </w:rPr>
                  </w:rPrChange>
                </w:rPr>
                <w:delText>(AE)</w:delText>
              </w:r>
              <w:r w:rsidRPr="005F6795" w:rsidDel="001D3CD5">
                <w:rPr>
                  <w:strike/>
                  <w:lang w:val="en-US"/>
                  <w:rPrChange w:id="11853" w:author="Author" w:date="2018-02-22T10:24:00Z">
                    <w:rPr>
                      <w:lang w:val="en-US"/>
                    </w:rPr>
                  </w:rPrChange>
                </w:rPr>
                <w:delText xml:space="preserve"> or</w:delText>
              </w:r>
              <w:r w:rsidRPr="005F6795" w:rsidDel="001D3CD5">
                <w:rPr>
                  <w:rStyle w:val="SAPUserEntry"/>
                  <w:strike/>
                  <w:lang w:val="en-US"/>
                  <w:rPrChange w:id="11854" w:author="Author" w:date="2018-02-22T10:24:00Z">
                    <w:rPr>
                      <w:rStyle w:val="SAPUserEntry"/>
                      <w:lang w:val="en-US"/>
                    </w:rPr>
                  </w:rPrChange>
                </w:rPr>
                <w:delText xml:space="preserve"> Contractual(AE)</w:delText>
              </w:r>
              <w:r w:rsidRPr="005F6795" w:rsidDel="001D3CD5">
                <w:rPr>
                  <w:strike/>
                  <w:lang w:val="en-US"/>
                  <w:rPrChange w:id="11855" w:author="Author" w:date="2018-02-22T10:24:00Z">
                    <w:rPr>
                      <w:lang w:val="en-US"/>
                    </w:rPr>
                  </w:rPrChange>
                </w:rPr>
                <w:delText xml:space="preserve">. </w:delText>
              </w:r>
            </w:del>
          </w:p>
          <w:p w14:paraId="22EC4D6F" w14:textId="77777777" w:rsidR="002A1D5D" w:rsidRPr="00BE273A" w:rsidRDefault="002A1D5D" w:rsidP="002A1D5D">
            <w:pPr>
              <w:pStyle w:val="SAPNoteHeading"/>
              <w:ind w:left="0"/>
              <w:rPr>
                <w:lang w:val="en-US"/>
              </w:rPr>
            </w:pPr>
            <w:r w:rsidRPr="00BE273A">
              <w:rPr>
                <w:noProof/>
                <w:lang w:val="en-US"/>
              </w:rPr>
              <w:drawing>
                <wp:inline distT="0" distB="0" distL="0" distR="0" wp14:anchorId="195B223A" wp14:editId="583CCECE">
                  <wp:extent cx="225425" cy="225425"/>
                  <wp:effectExtent l="0" t="0" r="3175" b="3175"/>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lang w:val="en-US"/>
              </w:rPr>
              <w:t> Recommendation</w:t>
            </w:r>
          </w:p>
          <w:p w14:paraId="5E636A86" w14:textId="77777777" w:rsidR="002A1D5D" w:rsidRPr="002326C1" w:rsidRDefault="002A1D5D" w:rsidP="002A1D5D">
            <w:pPr>
              <w:rPr>
                <w:lang w:val="en-US"/>
              </w:rPr>
            </w:pPr>
            <w:r w:rsidRPr="00BE273A">
              <w:rPr>
                <w:lang w:val="en-US"/>
              </w:rPr>
              <w:t>Required if integration with Employee Central Payroll is in place.</w:t>
            </w:r>
          </w:p>
        </w:tc>
      </w:tr>
      <w:tr w:rsidR="002A1D5D" w:rsidRPr="00A41C57" w14:paraId="30B365BE"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70B2D060" w14:textId="6D8B6986" w:rsidR="002A1D5D" w:rsidRPr="002326C1" w:rsidRDefault="002A1D5D" w:rsidP="002A1D5D">
            <w:pPr>
              <w:rPr>
                <w:rStyle w:val="SAPScreenElement"/>
                <w:lang w:val="en-US"/>
              </w:rPr>
            </w:pPr>
            <w:r w:rsidRPr="00AC5367">
              <w:rPr>
                <w:rStyle w:val="SAPScreenElement"/>
                <w:lang w:val="en-US"/>
              </w:rPr>
              <w:t xml:space="preserve">Job Entry Date: </w:t>
            </w:r>
            <w:r w:rsidR="003F3958" w:rsidRPr="00AC5367">
              <w:rPr>
                <w:lang w:val="en-US"/>
              </w:rPr>
              <w:t>defaults to the hiring date of the employee’s first appointment at the company; adapt as appropriate by selecting the rehiring date from calendar help</w:t>
            </w:r>
          </w:p>
        </w:tc>
        <w:tc>
          <w:tcPr>
            <w:tcW w:w="8010" w:type="dxa"/>
            <w:tcBorders>
              <w:top w:val="single" w:sz="8" w:space="0" w:color="999999"/>
              <w:left w:val="single" w:sz="8" w:space="0" w:color="999999"/>
              <w:bottom w:val="single" w:sz="8" w:space="0" w:color="999999"/>
              <w:right w:val="single" w:sz="8" w:space="0" w:color="999999"/>
            </w:tcBorders>
          </w:tcPr>
          <w:p w14:paraId="16F0D8A1" w14:textId="5503ADCB" w:rsidR="002A1D5D" w:rsidRPr="002326C1" w:rsidRDefault="002A1D5D" w:rsidP="002A1D5D">
            <w:pPr>
              <w:rPr>
                <w:lang w:val="en-US"/>
              </w:rPr>
            </w:pPr>
          </w:p>
        </w:tc>
      </w:tr>
      <w:tr w:rsidR="00B94260" w:rsidRPr="00A41C57" w14:paraId="4D8FA8B4"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6D52E7E9" w14:textId="77777777" w:rsidR="00B94260" w:rsidRPr="002326C1" w:rsidRDefault="00B94260" w:rsidP="002A1D5D">
            <w:pPr>
              <w:rPr>
                <w:rStyle w:val="SAPScreenElement"/>
                <w:lang w:val="en-US"/>
              </w:rPr>
            </w:pPr>
            <w:r w:rsidRPr="00AC5367">
              <w:rPr>
                <w:rStyle w:val="SAPScreenElement"/>
                <w:lang w:val="en-US"/>
              </w:rPr>
              <w:t xml:space="preserve">Pay Scale Type: </w:t>
            </w:r>
            <w:r w:rsidRPr="00AC5367">
              <w:rPr>
                <w:lang w:val="en-US"/>
              </w:rPr>
              <w:t xml:space="preserve">automatically suggested, based on a preconfigured business rule, from the values maintained for fields </w:t>
            </w:r>
            <w:r w:rsidRPr="00AC5367">
              <w:rPr>
                <w:rStyle w:val="SAPScreenElement"/>
                <w:lang w:val="en-US"/>
              </w:rPr>
              <w:t>Employee Class</w:t>
            </w:r>
            <w:r w:rsidRPr="00AC5367">
              <w:rPr>
                <w:lang w:val="en-US"/>
              </w:rPr>
              <w:t xml:space="preserve"> and </w:t>
            </w:r>
            <w:r w:rsidRPr="00AC5367">
              <w:rPr>
                <w:rStyle w:val="SAPScreenElement"/>
                <w:lang w:val="en-US"/>
              </w:rPr>
              <w:t>Employment Type</w:t>
            </w:r>
          </w:p>
        </w:tc>
        <w:tc>
          <w:tcPr>
            <w:tcW w:w="8010" w:type="dxa"/>
            <w:vMerge w:val="restart"/>
            <w:tcBorders>
              <w:top w:val="single" w:sz="8" w:space="0" w:color="999999"/>
              <w:left w:val="single" w:sz="8" w:space="0" w:color="999999"/>
              <w:right w:val="single" w:sz="8" w:space="0" w:color="999999"/>
            </w:tcBorders>
          </w:tcPr>
          <w:p w14:paraId="2097D733" w14:textId="77777777" w:rsidR="00B94260" w:rsidRPr="00BE273A" w:rsidRDefault="00B94260" w:rsidP="002A1D5D">
            <w:pPr>
              <w:pStyle w:val="SAPNoteHeading"/>
              <w:ind w:left="0"/>
              <w:rPr>
                <w:lang w:val="en-US"/>
              </w:rPr>
            </w:pPr>
            <w:r w:rsidRPr="00BE273A">
              <w:rPr>
                <w:noProof/>
                <w:lang w:val="en-US"/>
              </w:rPr>
              <w:drawing>
                <wp:inline distT="0" distB="0" distL="0" distR="0" wp14:anchorId="2FD69678" wp14:editId="56574712">
                  <wp:extent cx="225425" cy="225425"/>
                  <wp:effectExtent l="0" t="0" r="3175" b="3175"/>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noProof/>
                <w:color w:val="FF0000"/>
                <w:lang w:val="en-US" w:eastAsia="zh-CN"/>
              </w:rPr>
              <w:t xml:space="preserve"> </w:t>
            </w:r>
            <w:r w:rsidRPr="00BE273A">
              <w:rPr>
                <w:lang w:val="en-US"/>
              </w:rPr>
              <w:t>Recommendation</w:t>
            </w:r>
          </w:p>
          <w:p w14:paraId="7C27753F" w14:textId="55060D81" w:rsidR="00B94260" w:rsidRPr="00BE273A" w:rsidRDefault="00B94260" w:rsidP="002A1D5D">
            <w:pPr>
              <w:pStyle w:val="ListContinue"/>
              <w:ind w:left="0"/>
              <w:rPr>
                <w:lang w:val="en-US"/>
              </w:rPr>
            </w:pPr>
            <w:r w:rsidRPr="00BE273A">
              <w:rPr>
                <w:lang w:val="en-US"/>
              </w:rPr>
              <w:t xml:space="preserve">For details to the preconfigured business rule refer to the </w:t>
            </w:r>
            <w:ins w:id="11856" w:author="Author" w:date="2018-02-06T11:07:00Z">
              <w:r>
                <w:rPr>
                  <w:rStyle w:val="SAPScreenElement"/>
                  <w:color w:val="auto"/>
                  <w:lang w:val="en-US"/>
                </w:rPr>
                <w:t>Foundation Objects</w:t>
              </w:r>
              <w:r w:rsidRPr="00BE273A">
                <w:rPr>
                  <w:lang w:val="en-US"/>
                </w:rPr>
                <w:t xml:space="preserve"> </w:t>
              </w:r>
              <w:r w:rsidRPr="00ED0743">
                <w:rPr>
                  <w:lang w:val="en-US"/>
                </w:rPr>
                <w:t xml:space="preserve">workbook </w:t>
              </w:r>
              <w:del w:id="11857" w:author="Author" w:date="2018-02-06T13:30:00Z">
                <w:r w:rsidRPr="00ED0743" w:rsidDel="001415A0">
                  <w:rPr>
                    <w:lang w:val="en-US"/>
                  </w:rPr>
                  <w:delText xml:space="preserve">appropriate </w:delText>
                </w:r>
              </w:del>
              <w:r w:rsidRPr="00ED0743">
                <w:rPr>
                  <w:lang w:val="en-US"/>
                </w:rPr>
                <w:t xml:space="preserve">for </w:t>
              </w:r>
            </w:ins>
            <w:ins w:id="11858" w:author="Author" w:date="2018-02-06T11:54:00Z">
              <w:r w:rsidR="00755872">
                <w:rPr>
                  <w:rStyle w:val="SAPEmphasis"/>
                  <w:lang w:val="en-US"/>
                </w:rPr>
                <w:t>AE</w:t>
              </w:r>
            </w:ins>
            <w:ins w:id="11859" w:author="Author" w:date="2018-02-06T11:07:00Z">
              <w:del w:id="11860" w:author="Author" w:date="2018-02-06T11:54:00Z">
                <w:r w:rsidRPr="00ED0743" w:rsidDel="00755872">
                  <w:rPr>
                    <w:rStyle w:val="SAPScreenElement"/>
                    <w:color w:val="auto"/>
                    <w:lang w:val="en-US"/>
                  </w:rPr>
                  <w:delText>&lt;YourCountry&gt;</w:delText>
                </w:r>
              </w:del>
            </w:ins>
            <w:del w:id="11861" w:author="Author" w:date="2018-02-06T11:07:00Z">
              <w:r w:rsidRPr="00BE273A" w:rsidDel="00B94260">
                <w:rPr>
                  <w:lang w:val="en-US"/>
                </w:rPr>
                <w:delText xml:space="preserve">configuration guide of building block </w:delText>
              </w:r>
              <w:r w:rsidRPr="00BE273A" w:rsidDel="00B94260">
                <w:rPr>
                  <w:rStyle w:val="SAPEmphasis"/>
                  <w:lang w:val="en-US"/>
                </w:rPr>
                <w:delText>15T</w:delText>
              </w:r>
            </w:del>
            <w:r w:rsidRPr="00BE273A">
              <w:rPr>
                <w:lang w:val="en-US"/>
              </w:rPr>
              <w:t>.</w:t>
            </w:r>
          </w:p>
          <w:p w14:paraId="10C9FB29" w14:textId="77777777" w:rsidR="00B94260" w:rsidRPr="00BE273A" w:rsidRDefault="00B94260" w:rsidP="002A1D5D">
            <w:pPr>
              <w:pStyle w:val="SAPNoteHeading"/>
              <w:ind w:left="0"/>
              <w:rPr>
                <w:lang w:val="en-US"/>
              </w:rPr>
            </w:pPr>
            <w:r w:rsidRPr="00BE273A">
              <w:rPr>
                <w:noProof/>
                <w:lang w:val="en-US"/>
              </w:rPr>
              <w:drawing>
                <wp:inline distT="0" distB="0" distL="0" distR="0" wp14:anchorId="6D4E5055" wp14:editId="706CC210">
                  <wp:extent cx="225425" cy="225425"/>
                  <wp:effectExtent l="0" t="0" r="3175" b="3175"/>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lang w:val="en-US"/>
              </w:rPr>
              <w:t> Recommendation</w:t>
            </w:r>
          </w:p>
          <w:p w14:paraId="1183C0BA" w14:textId="39F704DC" w:rsidR="00B94260" w:rsidRPr="002326C1" w:rsidDel="00B94260" w:rsidRDefault="00B94260" w:rsidP="002A1D5D">
            <w:pPr>
              <w:rPr>
                <w:del w:id="11862" w:author="Author" w:date="2018-02-06T11:07:00Z"/>
                <w:lang w:val="en-US"/>
              </w:rPr>
            </w:pPr>
            <w:r w:rsidRPr="00BE273A">
              <w:rPr>
                <w:lang w:val="en-US"/>
              </w:rPr>
              <w:t>Required if integration with Employee Central Payroll is in place.</w:t>
            </w:r>
          </w:p>
          <w:p w14:paraId="06854FD4" w14:textId="6E0BEF3D" w:rsidR="00B94260" w:rsidRPr="00BE273A" w:rsidDel="00B94260" w:rsidRDefault="00B94260" w:rsidP="002A1D5D">
            <w:pPr>
              <w:pStyle w:val="SAPNoteHeading"/>
              <w:ind w:left="0"/>
              <w:rPr>
                <w:del w:id="11863" w:author="Author" w:date="2018-02-06T11:07:00Z"/>
                <w:lang w:val="en-US"/>
              </w:rPr>
            </w:pPr>
            <w:del w:id="11864" w:author="Author" w:date="2018-02-06T11:07:00Z">
              <w:r w:rsidRPr="00BE273A" w:rsidDel="00B94260">
                <w:rPr>
                  <w:noProof/>
                  <w:lang w:val="en-US"/>
                </w:rPr>
                <w:drawing>
                  <wp:inline distT="0" distB="0" distL="0" distR="0" wp14:anchorId="0212C2A2" wp14:editId="24C16A24">
                    <wp:extent cx="225425" cy="225425"/>
                    <wp:effectExtent l="0" t="0" r="3175" b="3175"/>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sidDel="00B94260">
                <w:rPr>
                  <w:noProof/>
                  <w:color w:val="FF0000"/>
                  <w:lang w:val="en-US" w:eastAsia="zh-CN"/>
                </w:rPr>
                <w:delText xml:space="preserve"> </w:delText>
              </w:r>
              <w:r w:rsidRPr="00BE273A" w:rsidDel="00B94260">
                <w:rPr>
                  <w:lang w:val="en-US"/>
                </w:rPr>
                <w:delText>Recommendation</w:delText>
              </w:r>
            </w:del>
          </w:p>
          <w:p w14:paraId="43542A98" w14:textId="08A58D26" w:rsidR="00B94260" w:rsidRPr="00BE273A" w:rsidDel="00B94260" w:rsidRDefault="00B94260" w:rsidP="002A1D5D">
            <w:pPr>
              <w:pStyle w:val="ListContinue"/>
              <w:ind w:left="0"/>
              <w:rPr>
                <w:del w:id="11865" w:author="Author" w:date="2018-02-06T11:07:00Z"/>
                <w:lang w:val="en-US"/>
              </w:rPr>
            </w:pPr>
            <w:del w:id="11866" w:author="Author" w:date="2018-02-06T11:07:00Z">
              <w:r w:rsidRPr="00BE273A" w:rsidDel="00B94260">
                <w:rPr>
                  <w:lang w:val="en-US"/>
                </w:rPr>
                <w:delText xml:space="preserve">For details to the preconfigured business rule refer to the configuration guide of building block </w:delText>
              </w:r>
              <w:r w:rsidRPr="00BE273A" w:rsidDel="00B94260">
                <w:rPr>
                  <w:rStyle w:val="SAPEmphasis"/>
                  <w:lang w:val="en-US"/>
                </w:rPr>
                <w:delText>15T</w:delText>
              </w:r>
              <w:r w:rsidRPr="00BE273A" w:rsidDel="00B94260">
                <w:rPr>
                  <w:lang w:val="en-US"/>
                </w:rPr>
                <w:delText>.</w:delText>
              </w:r>
            </w:del>
          </w:p>
          <w:p w14:paraId="0EF2D400" w14:textId="032E061F" w:rsidR="00B94260" w:rsidRPr="00BE273A" w:rsidDel="00B94260" w:rsidRDefault="00B94260" w:rsidP="002A1D5D">
            <w:pPr>
              <w:pStyle w:val="SAPNoteHeading"/>
              <w:ind w:left="0"/>
              <w:rPr>
                <w:del w:id="11867" w:author="Author" w:date="2018-02-06T11:07:00Z"/>
                <w:lang w:val="en-US"/>
              </w:rPr>
            </w:pPr>
            <w:del w:id="11868" w:author="Author" w:date="2018-02-06T11:07:00Z">
              <w:r w:rsidRPr="00BE273A" w:rsidDel="00B94260">
                <w:rPr>
                  <w:noProof/>
                  <w:lang w:val="en-US"/>
                </w:rPr>
                <w:drawing>
                  <wp:inline distT="0" distB="0" distL="0" distR="0" wp14:anchorId="2B119DC8" wp14:editId="5DDEBCB3">
                    <wp:extent cx="225425" cy="225425"/>
                    <wp:effectExtent l="0" t="0" r="3175" b="3175"/>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sidDel="00B94260">
                <w:rPr>
                  <w:lang w:val="en-US"/>
                </w:rPr>
                <w:delText> Recommendation</w:delText>
              </w:r>
            </w:del>
          </w:p>
          <w:p w14:paraId="2FB4FE61" w14:textId="17AD8D09" w:rsidR="00B94260" w:rsidRPr="002326C1" w:rsidRDefault="00B94260" w:rsidP="002A1D5D">
            <w:pPr>
              <w:rPr>
                <w:lang w:val="en-US"/>
              </w:rPr>
            </w:pPr>
            <w:del w:id="11869" w:author="Author" w:date="2018-02-06T11:07:00Z">
              <w:r w:rsidRPr="00BE273A" w:rsidDel="00B94260">
                <w:rPr>
                  <w:lang w:val="en-US"/>
                </w:rPr>
                <w:delText>Required if integration with Employee Central Payroll is in place.</w:delText>
              </w:r>
            </w:del>
          </w:p>
        </w:tc>
      </w:tr>
      <w:tr w:rsidR="00B94260" w:rsidRPr="00A41C57" w14:paraId="58370A6D"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1B47D696" w14:textId="77777777" w:rsidR="00B94260" w:rsidRPr="002326C1" w:rsidRDefault="00B94260" w:rsidP="002A1D5D">
            <w:pPr>
              <w:rPr>
                <w:rStyle w:val="SAPScreenElement"/>
                <w:lang w:val="en-US"/>
              </w:rPr>
            </w:pPr>
            <w:r w:rsidRPr="00AC5367">
              <w:rPr>
                <w:rStyle w:val="SAPScreenElement"/>
                <w:lang w:val="en-US"/>
              </w:rPr>
              <w:t xml:space="preserve">Pay Scale Area: </w:t>
            </w:r>
            <w:r w:rsidRPr="00AC5367">
              <w:rPr>
                <w:lang w:val="en-US"/>
              </w:rPr>
              <w:t xml:space="preserve">automatically suggested, based on a preconfigured business rule, from the values maintained for fields </w:t>
            </w:r>
            <w:r w:rsidRPr="00AC5367">
              <w:rPr>
                <w:rStyle w:val="SAPScreenElement"/>
                <w:lang w:val="en-US"/>
              </w:rPr>
              <w:t>Employee Class</w:t>
            </w:r>
            <w:r w:rsidRPr="00AC5367">
              <w:rPr>
                <w:lang w:val="en-US"/>
              </w:rPr>
              <w:t xml:space="preserve"> and </w:t>
            </w:r>
            <w:r w:rsidRPr="00AC5367">
              <w:rPr>
                <w:rStyle w:val="SAPScreenElement"/>
                <w:lang w:val="en-US"/>
              </w:rPr>
              <w:t>Employment Type</w:t>
            </w:r>
          </w:p>
        </w:tc>
        <w:tc>
          <w:tcPr>
            <w:tcW w:w="8010" w:type="dxa"/>
            <w:vMerge/>
            <w:tcBorders>
              <w:left w:val="single" w:sz="8" w:space="0" w:color="999999"/>
              <w:bottom w:val="single" w:sz="8" w:space="0" w:color="999999"/>
              <w:right w:val="single" w:sz="8" w:space="0" w:color="999999"/>
            </w:tcBorders>
          </w:tcPr>
          <w:p w14:paraId="411EDDFD" w14:textId="488E2DE7" w:rsidR="00B94260" w:rsidRPr="002326C1" w:rsidRDefault="00B94260" w:rsidP="002A1D5D">
            <w:pPr>
              <w:rPr>
                <w:lang w:val="en-US"/>
              </w:rPr>
            </w:pPr>
          </w:p>
        </w:tc>
      </w:tr>
      <w:tr w:rsidR="002A1D5D" w:rsidRPr="00A41C57" w14:paraId="75ECE302"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5297D76E" w14:textId="77777777" w:rsidR="002A1D5D" w:rsidRPr="002326C1" w:rsidRDefault="002A1D5D" w:rsidP="002A1D5D">
            <w:pPr>
              <w:rPr>
                <w:rStyle w:val="SAPScreenElement"/>
                <w:lang w:val="en-US"/>
              </w:rPr>
            </w:pPr>
            <w:r w:rsidRPr="00AC5367">
              <w:rPr>
                <w:rStyle w:val="SAPScreenElement"/>
                <w:lang w:val="en-US"/>
              </w:rPr>
              <w:t xml:space="preserve">Pay Scale Group: </w:t>
            </w:r>
            <w:r w:rsidRPr="00AC5367">
              <w:rPr>
                <w:lang w:val="en-US"/>
              </w:rPr>
              <w:t xml:space="preserve">select from drop-down; available values depend on the </w:t>
            </w:r>
            <w:r w:rsidRPr="00AC5367">
              <w:rPr>
                <w:rStyle w:val="SAPScreenElement"/>
                <w:lang w:val="en-US"/>
              </w:rPr>
              <w:t xml:space="preserve">Pay Scale Type </w:t>
            </w:r>
            <w:r w:rsidRPr="00AC5367">
              <w:rPr>
                <w:lang w:val="en-US"/>
              </w:rPr>
              <w:t>and</w:t>
            </w:r>
            <w:r w:rsidRPr="00AC5367">
              <w:rPr>
                <w:rStyle w:val="SAPScreenElement"/>
                <w:lang w:val="en-US"/>
              </w:rPr>
              <w:t xml:space="preserve"> Pay Scale Area</w:t>
            </w:r>
          </w:p>
        </w:tc>
        <w:tc>
          <w:tcPr>
            <w:tcW w:w="8010" w:type="dxa"/>
            <w:vMerge w:val="restart"/>
            <w:tcBorders>
              <w:top w:val="single" w:sz="8" w:space="0" w:color="999999"/>
              <w:left w:val="single" w:sz="8" w:space="0" w:color="999999"/>
              <w:right w:val="single" w:sz="8" w:space="0" w:color="999999"/>
            </w:tcBorders>
          </w:tcPr>
          <w:p w14:paraId="26307D04" w14:textId="77777777" w:rsidR="002A1D5D" w:rsidRPr="00BE273A" w:rsidRDefault="002A1D5D" w:rsidP="002A1D5D">
            <w:pPr>
              <w:pStyle w:val="SAPNoteHeading"/>
              <w:ind w:left="0"/>
              <w:rPr>
                <w:lang w:val="en-US"/>
              </w:rPr>
            </w:pPr>
            <w:r w:rsidRPr="00BE273A">
              <w:rPr>
                <w:noProof/>
                <w:lang w:val="en-US"/>
              </w:rPr>
              <w:drawing>
                <wp:inline distT="0" distB="0" distL="0" distR="0" wp14:anchorId="028B2268" wp14:editId="2EB39FF6">
                  <wp:extent cx="225425" cy="225425"/>
                  <wp:effectExtent l="0" t="0" r="3175" b="3175"/>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noProof/>
                <w:lang w:val="en-US" w:eastAsia="zh-CN"/>
              </w:rPr>
              <w:t xml:space="preserve"> </w:t>
            </w:r>
            <w:r w:rsidRPr="00BE273A">
              <w:rPr>
                <w:lang w:val="en-US"/>
              </w:rPr>
              <w:t>Recommendation</w:t>
            </w:r>
          </w:p>
          <w:p w14:paraId="2D38C511" w14:textId="195C07F3" w:rsidR="002A1D5D" w:rsidRPr="002326C1" w:rsidRDefault="002A1D5D" w:rsidP="002A1D5D">
            <w:pPr>
              <w:rPr>
                <w:lang w:val="en-US"/>
              </w:rPr>
            </w:pPr>
            <w:r w:rsidRPr="00BE273A">
              <w:rPr>
                <w:lang w:val="en-US"/>
              </w:rPr>
              <w:t xml:space="preserve">For details to pay scale group and pay scale level values refer to the </w:t>
            </w:r>
            <w:del w:id="11870" w:author="Author" w:date="2018-02-06T10:29:00Z">
              <w:r w:rsidRPr="00BE273A" w:rsidDel="00DF166D">
                <w:rPr>
                  <w:lang w:val="en-US"/>
                </w:rPr>
                <w:delText xml:space="preserve">configuration guide of building block </w:delText>
              </w:r>
              <w:r w:rsidRPr="00BE273A" w:rsidDel="00DF166D">
                <w:rPr>
                  <w:rStyle w:val="SAPEmphasis"/>
                  <w:lang w:val="en-US"/>
                </w:rPr>
                <w:delText>15T</w:delText>
              </w:r>
              <w:r w:rsidRPr="00BE273A" w:rsidDel="00DF166D">
                <w:rPr>
                  <w:lang w:val="en-US"/>
                </w:rPr>
                <w:delText xml:space="preserve">, where in chapter </w:delText>
              </w:r>
              <w:r w:rsidRPr="00BE273A" w:rsidDel="00DF166D">
                <w:rPr>
                  <w:rStyle w:val="SAPTextReference"/>
                  <w:lang w:val="en-US"/>
                </w:rPr>
                <w:delText>Preparation / Prerequisites</w:delText>
              </w:r>
              <w:r w:rsidRPr="00BE273A" w:rsidDel="00DF166D">
                <w:rPr>
                  <w:lang w:val="en-US"/>
                </w:rPr>
                <w:delText xml:space="preserve"> the reference to the appropriate </w:delText>
              </w:r>
            </w:del>
            <w:r w:rsidRPr="00AC5367">
              <w:rPr>
                <w:rStyle w:val="SAPScreenElement"/>
                <w:color w:val="auto"/>
                <w:lang w:val="en-US"/>
              </w:rPr>
              <w:t>Pay Structure</w:t>
            </w:r>
            <w:r w:rsidRPr="00BE273A">
              <w:rPr>
                <w:lang w:val="en-US"/>
              </w:rPr>
              <w:t xml:space="preserve"> workbook </w:t>
            </w:r>
            <w:ins w:id="11871" w:author="Author" w:date="2018-02-06T10:29:00Z">
              <w:del w:id="11872" w:author="Author" w:date="2018-02-06T13:30:00Z">
                <w:r w:rsidR="00DF166D" w:rsidRPr="00ED0743" w:rsidDel="001415A0">
                  <w:rPr>
                    <w:lang w:val="en-US"/>
                  </w:rPr>
                  <w:delText xml:space="preserve">appropriate </w:delText>
                </w:r>
              </w:del>
              <w:r w:rsidR="00DF166D" w:rsidRPr="00ED0743">
                <w:rPr>
                  <w:lang w:val="en-US"/>
                </w:rPr>
                <w:t xml:space="preserve">for </w:t>
              </w:r>
            </w:ins>
            <w:ins w:id="11873" w:author="Author" w:date="2018-02-06T11:54:00Z">
              <w:r w:rsidR="00755872">
                <w:rPr>
                  <w:rStyle w:val="SAPEmphasis"/>
                  <w:lang w:val="en-US"/>
                </w:rPr>
                <w:t>AE</w:t>
              </w:r>
            </w:ins>
            <w:ins w:id="11874" w:author="Author" w:date="2018-02-06T10:29:00Z">
              <w:del w:id="11875" w:author="Author" w:date="2018-02-06T11:54:00Z">
                <w:r w:rsidR="00DF166D" w:rsidRPr="00ED0743" w:rsidDel="00755872">
                  <w:rPr>
                    <w:rStyle w:val="SAPScreenElement"/>
                    <w:color w:val="auto"/>
                    <w:lang w:val="en-US"/>
                  </w:rPr>
                  <w:delText>&lt;YourCountry&gt;</w:delText>
                </w:r>
              </w:del>
            </w:ins>
            <w:del w:id="11876" w:author="Author" w:date="2018-02-06T10:29:00Z">
              <w:r w:rsidRPr="00BE273A" w:rsidDel="00DF166D">
                <w:rPr>
                  <w:lang w:val="en-US"/>
                </w:rPr>
                <w:delText>is given</w:delText>
              </w:r>
            </w:del>
            <w:r w:rsidRPr="00BE273A">
              <w:rPr>
                <w:lang w:val="en-US"/>
              </w:rPr>
              <w:t>.</w:t>
            </w:r>
          </w:p>
        </w:tc>
      </w:tr>
      <w:tr w:rsidR="002A1D5D" w:rsidRPr="00A41C57" w14:paraId="1C80686A"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1BCDA8A8" w14:textId="77777777" w:rsidR="002A1D5D" w:rsidRPr="002326C1" w:rsidRDefault="002A1D5D" w:rsidP="002A1D5D">
            <w:pPr>
              <w:rPr>
                <w:rStyle w:val="SAPScreenElement"/>
                <w:lang w:val="en-US"/>
              </w:rPr>
            </w:pPr>
            <w:r w:rsidRPr="00AC5367">
              <w:rPr>
                <w:rStyle w:val="SAPScreenElement"/>
                <w:lang w:val="en-US"/>
              </w:rPr>
              <w:t xml:space="preserve">Pay Scale Level: </w:t>
            </w:r>
            <w:r w:rsidRPr="00AC5367">
              <w:rPr>
                <w:lang w:val="en-US"/>
              </w:rPr>
              <w:t xml:space="preserve">select from drop-down; available values depend on the </w:t>
            </w:r>
            <w:r w:rsidRPr="00AC5367">
              <w:rPr>
                <w:rStyle w:val="SAPScreenElement"/>
                <w:lang w:val="en-US"/>
              </w:rPr>
              <w:t>Pay Scale Group</w:t>
            </w:r>
          </w:p>
        </w:tc>
        <w:tc>
          <w:tcPr>
            <w:tcW w:w="8010" w:type="dxa"/>
            <w:vMerge/>
            <w:tcBorders>
              <w:left w:val="single" w:sz="8" w:space="0" w:color="999999"/>
              <w:bottom w:val="single" w:sz="8" w:space="0" w:color="999999"/>
              <w:right w:val="single" w:sz="8" w:space="0" w:color="999999"/>
            </w:tcBorders>
          </w:tcPr>
          <w:p w14:paraId="3BCC0248" w14:textId="77777777" w:rsidR="002A1D5D" w:rsidRPr="002326C1" w:rsidRDefault="002A1D5D" w:rsidP="002A1D5D">
            <w:pPr>
              <w:rPr>
                <w:lang w:val="en-US"/>
              </w:rPr>
            </w:pPr>
          </w:p>
        </w:tc>
      </w:tr>
    </w:tbl>
    <w:p w14:paraId="05325F56" w14:textId="77777777" w:rsidR="002A1D5D" w:rsidRPr="00AE1E45" w:rsidRDefault="002A1D5D" w:rsidP="00AA1876">
      <w:pPr>
        <w:pStyle w:val="Heading3"/>
        <w:spacing w:before="240" w:after="120"/>
        <w:ind w:left="1134" w:hanging="1134"/>
        <w:rPr>
          <w:lang w:val="en-US"/>
        </w:rPr>
      </w:pPr>
      <w:bookmarkStart w:id="11877" w:name="_Toc507063248"/>
      <w:r w:rsidRPr="00AE1E45">
        <w:rPr>
          <w:lang w:val="en-US"/>
        </w:rPr>
        <w:t>Australia (AU)</w:t>
      </w:r>
      <w:bookmarkEnd w:id="11877"/>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272"/>
        <w:gridCol w:w="8010"/>
      </w:tblGrid>
      <w:tr w:rsidR="002A1D5D" w:rsidRPr="002326C1" w14:paraId="4BA7953F" w14:textId="77777777" w:rsidTr="00D90D0A">
        <w:trPr>
          <w:trHeight w:val="432"/>
          <w:tblHeader/>
        </w:trPr>
        <w:tc>
          <w:tcPr>
            <w:tcW w:w="6272" w:type="dxa"/>
            <w:tcBorders>
              <w:top w:val="single" w:sz="8" w:space="0" w:color="999999"/>
              <w:left w:val="single" w:sz="8" w:space="0" w:color="999999"/>
              <w:bottom w:val="single" w:sz="8" w:space="0" w:color="999999"/>
              <w:right w:val="single" w:sz="8" w:space="0" w:color="999999"/>
            </w:tcBorders>
            <w:shd w:val="clear" w:color="auto" w:fill="999999"/>
            <w:hideMark/>
          </w:tcPr>
          <w:p w14:paraId="78801BE3"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8010" w:type="dxa"/>
            <w:tcBorders>
              <w:top w:val="single" w:sz="8" w:space="0" w:color="999999"/>
              <w:left w:val="single" w:sz="8" w:space="0" w:color="999999"/>
              <w:bottom w:val="single" w:sz="8" w:space="0" w:color="999999"/>
              <w:right w:val="single" w:sz="8" w:space="0" w:color="999999"/>
            </w:tcBorders>
            <w:shd w:val="clear" w:color="auto" w:fill="999999"/>
            <w:hideMark/>
          </w:tcPr>
          <w:p w14:paraId="65BAD5C3" w14:textId="77777777" w:rsidR="002A1D5D" w:rsidRPr="002326C1" w:rsidRDefault="002A1D5D" w:rsidP="002A1D5D">
            <w:pPr>
              <w:pStyle w:val="SAPTableHeader"/>
              <w:rPr>
                <w:lang w:val="en-US"/>
              </w:rPr>
            </w:pPr>
            <w:r w:rsidRPr="002326C1">
              <w:rPr>
                <w:lang w:val="en-US"/>
              </w:rPr>
              <w:t>Additional Information</w:t>
            </w:r>
          </w:p>
        </w:tc>
      </w:tr>
      <w:tr w:rsidR="002A1D5D" w:rsidRPr="00A41C57" w14:paraId="68C8C8E9"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771571F1" w14:textId="77777777" w:rsidR="002A1D5D" w:rsidRPr="002326C1" w:rsidRDefault="002A1D5D" w:rsidP="002A1D5D">
            <w:pPr>
              <w:rPr>
                <w:rStyle w:val="SAPScreenElement"/>
                <w:lang w:val="en-US"/>
              </w:rPr>
            </w:pPr>
            <w:r w:rsidRPr="009C1A80">
              <w:rPr>
                <w:rStyle w:val="SAPScreenElement"/>
                <w:lang w:val="en-US"/>
              </w:rPr>
              <w:t>Is Shift Employee:</w:t>
            </w:r>
            <w:r w:rsidRPr="009C1A80">
              <w:rPr>
                <w:lang w:val="en-US"/>
              </w:rPr>
              <w:t xml:space="preserve"> defaults to</w:t>
            </w:r>
            <w:r w:rsidRPr="009C1A80">
              <w:rPr>
                <w:rStyle w:val="SAPUserEntry"/>
                <w:lang w:val="en-US"/>
              </w:rPr>
              <w:t xml:space="preserve"> No</w:t>
            </w:r>
            <w:r w:rsidRPr="009C1A80">
              <w:rPr>
                <w:lang w:val="en-US"/>
              </w:rPr>
              <w:t>; adapt if required</w:t>
            </w:r>
          </w:p>
        </w:tc>
        <w:tc>
          <w:tcPr>
            <w:tcW w:w="8010" w:type="dxa"/>
            <w:tcBorders>
              <w:top w:val="single" w:sz="8" w:space="0" w:color="999999"/>
              <w:left w:val="single" w:sz="8" w:space="0" w:color="999999"/>
              <w:bottom w:val="single" w:sz="8" w:space="0" w:color="999999"/>
              <w:right w:val="single" w:sz="8" w:space="0" w:color="999999"/>
            </w:tcBorders>
          </w:tcPr>
          <w:p w14:paraId="0CC12583" w14:textId="77777777" w:rsidR="002A1D5D" w:rsidRPr="002326C1" w:rsidRDefault="002A1D5D" w:rsidP="002A1D5D">
            <w:pPr>
              <w:rPr>
                <w:lang w:val="en-US"/>
              </w:rPr>
            </w:pPr>
          </w:p>
        </w:tc>
      </w:tr>
      <w:tr w:rsidR="002A1D5D" w:rsidRPr="00A41C57" w14:paraId="462D49B6"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79D086EE" w14:textId="77777777" w:rsidR="002A1D5D" w:rsidRPr="002326C1" w:rsidRDefault="002A1D5D" w:rsidP="002A1D5D">
            <w:pPr>
              <w:rPr>
                <w:rStyle w:val="SAPScreenElement"/>
                <w:lang w:val="en-US"/>
              </w:rPr>
            </w:pPr>
            <w:r w:rsidRPr="009C1A80">
              <w:rPr>
                <w:rStyle w:val="SAPScreenElement"/>
                <w:lang w:val="en-US"/>
              </w:rPr>
              <w:t xml:space="preserve">Probationary Period End Date: </w:t>
            </w:r>
            <w:r w:rsidRPr="009C1A80">
              <w:rPr>
                <w:lang w:val="en-US"/>
              </w:rPr>
              <w:t>select from calendar help</w:t>
            </w:r>
          </w:p>
        </w:tc>
        <w:tc>
          <w:tcPr>
            <w:tcW w:w="8010" w:type="dxa"/>
            <w:tcBorders>
              <w:top w:val="single" w:sz="8" w:space="0" w:color="999999"/>
              <w:left w:val="single" w:sz="8" w:space="0" w:color="999999"/>
              <w:bottom w:val="single" w:sz="8" w:space="0" w:color="999999"/>
              <w:right w:val="single" w:sz="8" w:space="0" w:color="999999"/>
            </w:tcBorders>
          </w:tcPr>
          <w:p w14:paraId="4FD55511" w14:textId="77777777" w:rsidR="002A1D5D" w:rsidRPr="002326C1" w:rsidRDefault="002A1D5D" w:rsidP="002A1D5D">
            <w:pPr>
              <w:rPr>
                <w:lang w:val="en-US"/>
              </w:rPr>
            </w:pPr>
          </w:p>
        </w:tc>
      </w:tr>
      <w:tr w:rsidR="00D90D0A" w:rsidRPr="00A41C57" w14:paraId="5F8BDA17" w14:textId="77777777" w:rsidTr="00D90D0A">
        <w:trPr>
          <w:trHeight w:val="360"/>
          <w:ins w:id="11878" w:author="Author" w:date="2018-02-22T11:06:00Z"/>
        </w:trPr>
        <w:tc>
          <w:tcPr>
            <w:tcW w:w="6272" w:type="dxa"/>
            <w:tcBorders>
              <w:top w:val="single" w:sz="8" w:space="0" w:color="999999"/>
              <w:left w:val="single" w:sz="8" w:space="0" w:color="999999"/>
              <w:bottom w:val="single" w:sz="8" w:space="0" w:color="999999"/>
              <w:right w:val="single" w:sz="8" w:space="0" w:color="999999"/>
            </w:tcBorders>
          </w:tcPr>
          <w:p w14:paraId="1C9192E8" w14:textId="1D0208FD" w:rsidR="00D90D0A" w:rsidRPr="009C1A80" w:rsidRDefault="00D90D0A" w:rsidP="002A1D5D">
            <w:pPr>
              <w:rPr>
                <w:ins w:id="11879" w:author="Author" w:date="2018-02-22T11:06:00Z"/>
                <w:rStyle w:val="SAPScreenElement"/>
                <w:lang w:val="en-US"/>
              </w:rPr>
            </w:pPr>
            <w:ins w:id="11880" w:author="Author" w:date="2018-02-22T11:06:00Z">
              <w:r w:rsidRPr="00C71605">
                <w:rPr>
                  <w:rStyle w:val="SAPScreenElement"/>
                  <w:lang w:val="en-US"/>
                  <w:rPrChange w:id="11881" w:author="Author" w:date="2018-02-22T11:05:00Z">
                    <w:rPr>
                      <w:rStyle w:val="SAPScreenElement"/>
                    </w:rPr>
                  </w:rPrChange>
                </w:rPr>
                <w:t>Country:</w:t>
              </w:r>
              <w:r w:rsidRPr="00C71605">
                <w:rPr>
                  <w:lang w:val="en-US"/>
                  <w:rPrChange w:id="11882" w:author="Author" w:date="2018-02-22T11:05:00Z">
                    <w:rPr/>
                  </w:rPrChange>
                </w:rPr>
                <w:t xml:space="preserve"> </w:t>
              </w:r>
            </w:ins>
            <w:ins w:id="11883" w:author="Author" w:date="2018-02-22T11:07:00Z">
              <w:r>
                <w:rPr>
                  <w:rStyle w:val="SAPUserEntry"/>
                  <w:lang w:val="en-US"/>
                </w:rPr>
                <w:t>Australia</w:t>
              </w:r>
            </w:ins>
            <w:ins w:id="11884" w:author="Author" w:date="2018-02-22T11:06:00Z">
              <w:r w:rsidRPr="00C71605">
                <w:rPr>
                  <w:rStyle w:val="SAPUserEntry"/>
                  <w:lang w:val="en-US"/>
                  <w:rPrChange w:id="11885" w:author="Author" w:date="2018-02-22T11:05:00Z">
                    <w:rPr>
                      <w:rStyle w:val="SAPUserEntry"/>
                    </w:rPr>
                  </w:rPrChange>
                </w:rPr>
                <w:t xml:space="preserve"> </w:t>
              </w:r>
              <w:r w:rsidRPr="00C71605">
                <w:rPr>
                  <w:lang w:val="en-US"/>
                  <w:rPrChange w:id="11886" w:author="Author" w:date="2018-02-22T11:05:00Z">
                    <w:rPr/>
                  </w:rPrChange>
                </w:rPr>
                <w:t>is set as default; read-only field</w:t>
              </w:r>
            </w:ins>
          </w:p>
        </w:tc>
        <w:tc>
          <w:tcPr>
            <w:tcW w:w="8010" w:type="dxa"/>
            <w:tcBorders>
              <w:top w:val="single" w:sz="8" w:space="0" w:color="999999"/>
              <w:left w:val="single" w:sz="8" w:space="0" w:color="999999"/>
              <w:bottom w:val="single" w:sz="8" w:space="0" w:color="999999"/>
              <w:right w:val="single" w:sz="8" w:space="0" w:color="999999"/>
            </w:tcBorders>
          </w:tcPr>
          <w:p w14:paraId="17BD9863" w14:textId="77777777" w:rsidR="00D90D0A" w:rsidRPr="002326C1" w:rsidRDefault="00D90D0A" w:rsidP="002A1D5D">
            <w:pPr>
              <w:rPr>
                <w:ins w:id="11887" w:author="Author" w:date="2018-02-22T11:06:00Z"/>
                <w:lang w:val="en-US"/>
              </w:rPr>
            </w:pPr>
          </w:p>
        </w:tc>
      </w:tr>
      <w:tr w:rsidR="002A1D5D" w:rsidRPr="00A41C57" w14:paraId="3B7B1869"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5271B178" w14:textId="77777777" w:rsidR="002A1D5D" w:rsidRDefault="002A1D5D" w:rsidP="002A1D5D">
            <w:pPr>
              <w:rPr>
                <w:ins w:id="11888" w:author="Author" w:date="2017-12-27T18:14:00Z"/>
                <w:rStyle w:val="SAPScreenElement"/>
                <w:lang w:val="en-US"/>
              </w:rPr>
            </w:pPr>
            <w:r w:rsidRPr="009C1A80">
              <w:rPr>
                <w:rStyle w:val="SAPScreenElement"/>
                <w:lang w:val="en-US"/>
              </w:rPr>
              <w:lastRenderedPageBreak/>
              <w:t xml:space="preserve">Employee Class: </w:t>
            </w:r>
          </w:p>
          <w:p w14:paraId="6EB22713" w14:textId="77777777" w:rsidR="002A1D5D" w:rsidRDefault="002A1D5D" w:rsidP="002A1D5D">
            <w:pPr>
              <w:rPr>
                <w:ins w:id="11889" w:author="Author" w:date="2017-12-27T18:14:00Z"/>
                <w:lang w:val="en-US"/>
              </w:rPr>
            </w:pPr>
            <w:ins w:id="11890" w:author="Author" w:date="2017-12-27T18:14:00Z">
              <w:r w:rsidRPr="006F0CF7">
                <w:rPr>
                  <w:rStyle w:val="SAPEmphasis"/>
                  <w:lang w:val="en-US"/>
                </w:rPr>
                <w:t>Option 1: Position Management is not implemented:</w:t>
              </w:r>
            </w:ins>
            <w:ins w:id="11891" w:author="Author" w:date="2017-12-27T18:15:00Z">
              <w:r>
                <w:rPr>
                  <w:rStyle w:val="SAPEmphasis"/>
                  <w:lang w:val="en-US"/>
                </w:rPr>
                <w:t xml:space="preserve"> </w:t>
              </w:r>
              <w:r w:rsidRPr="009C1A80">
                <w:rPr>
                  <w:lang w:val="en-US"/>
                </w:rPr>
                <w:t>select from drop-down, for example</w:t>
              </w:r>
              <w:r w:rsidRPr="009C1A80">
                <w:rPr>
                  <w:rStyle w:val="SAPUserEntry"/>
                  <w:lang w:val="en-US"/>
                </w:rPr>
                <w:t xml:space="preserve"> Permanent Full</w:t>
              </w:r>
              <w:r w:rsidRPr="009C1A80">
                <w:rPr>
                  <w:b/>
                  <w:lang w:val="en-US"/>
                </w:rPr>
                <w:t xml:space="preserve"> </w:t>
              </w:r>
              <w:r w:rsidRPr="009C1A80">
                <w:rPr>
                  <w:rStyle w:val="SAPUserEntry"/>
                  <w:lang w:val="en-US"/>
                </w:rPr>
                <w:t>Time</w:t>
              </w:r>
              <w:r w:rsidRPr="009C1A80">
                <w:rPr>
                  <w:b/>
                  <w:lang w:val="en-US"/>
                </w:rPr>
                <w:t xml:space="preserve"> </w:t>
              </w:r>
              <w:r w:rsidRPr="009C1A80">
                <w:rPr>
                  <w:rStyle w:val="SAPUserEntry"/>
                  <w:lang w:val="en-US"/>
                </w:rPr>
                <w:t>(AU)</w:t>
              </w:r>
            </w:ins>
          </w:p>
          <w:p w14:paraId="0C870C58" w14:textId="5051D839" w:rsidR="002A1D5D" w:rsidRPr="002326C1" w:rsidRDefault="002A1D5D" w:rsidP="002A1D5D">
            <w:pPr>
              <w:rPr>
                <w:rStyle w:val="SAPScreenElement"/>
                <w:lang w:val="en-US"/>
              </w:rPr>
            </w:pPr>
            <w:ins w:id="11892" w:author="Author" w:date="2017-12-27T18:15:00Z">
              <w:r w:rsidRPr="009D01BA">
                <w:rPr>
                  <w:rStyle w:val="SAPEmphasis"/>
                  <w:lang w:val="en-US"/>
                </w:rPr>
                <w:t>Option 2: Position Management is implemented:</w:t>
              </w:r>
              <w:r>
                <w:rPr>
                  <w:rStyle w:val="SAPEmphasis"/>
                  <w:lang w:val="en-US"/>
                </w:rPr>
                <w:t xml:space="preserve"> </w:t>
              </w:r>
              <w:r w:rsidRPr="009D01BA">
                <w:rPr>
                  <w:lang w:val="en-US"/>
                </w:rPr>
                <w:t>value is</w:t>
              </w:r>
              <w:r>
                <w:rPr>
                  <w:rStyle w:val="SAPEmphasis"/>
                  <w:lang w:val="en-US"/>
                </w:rPr>
                <w:t xml:space="preserve"> </w:t>
              </w:r>
              <w:r w:rsidRPr="00BE273A">
                <w:rPr>
                  <w:lang w:val="en-US"/>
                </w:rPr>
                <w:t xml:space="preserve">defaulted based on value entered in field </w:t>
              </w:r>
              <w:r w:rsidRPr="00BE273A">
                <w:rPr>
                  <w:rStyle w:val="SAPScreenElement"/>
                  <w:lang w:val="en-US"/>
                </w:rPr>
                <w:t>Position</w:t>
              </w:r>
              <w:r w:rsidRPr="00B04D6E">
                <w:rPr>
                  <w:lang w:val="en-US"/>
                </w:rPr>
                <w:t>; leave as is</w:t>
              </w:r>
              <w:r>
                <w:rPr>
                  <w:rStyle w:val="SAPScreenElement"/>
                  <w:lang w:val="en-US"/>
                </w:rPr>
                <w:t xml:space="preserve"> </w:t>
              </w:r>
            </w:ins>
            <w:del w:id="11893" w:author="Author" w:date="2017-12-27T18:15:00Z">
              <w:r w:rsidRPr="009C1A80" w:rsidDel="001F63B8">
                <w:rPr>
                  <w:lang w:val="en-US"/>
                </w:rPr>
                <w:delText>select from drop-down, for example</w:delText>
              </w:r>
              <w:r w:rsidRPr="009C1A80" w:rsidDel="001F63B8">
                <w:rPr>
                  <w:rStyle w:val="SAPUserEntry"/>
                  <w:lang w:val="en-US"/>
                </w:rPr>
                <w:delText xml:space="preserve"> Permanent Full</w:delText>
              </w:r>
              <w:r w:rsidRPr="009C1A80" w:rsidDel="001F63B8">
                <w:rPr>
                  <w:b/>
                  <w:lang w:val="en-US"/>
                </w:rPr>
                <w:delText xml:space="preserve"> </w:delText>
              </w:r>
              <w:r w:rsidRPr="009C1A80" w:rsidDel="001F63B8">
                <w:rPr>
                  <w:rStyle w:val="SAPUserEntry"/>
                  <w:lang w:val="en-US"/>
                </w:rPr>
                <w:delText>Time</w:delText>
              </w:r>
              <w:r w:rsidRPr="009C1A80" w:rsidDel="001F63B8">
                <w:rPr>
                  <w:b/>
                  <w:lang w:val="en-US"/>
                </w:rPr>
                <w:delText xml:space="preserve"> </w:delText>
              </w:r>
              <w:r w:rsidRPr="009C1A80" w:rsidDel="001F63B8">
                <w:rPr>
                  <w:rStyle w:val="SAPUserEntry"/>
                  <w:lang w:val="en-US"/>
                </w:rPr>
                <w:delText>(AU)</w:delText>
              </w:r>
            </w:del>
          </w:p>
        </w:tc>
        <w:tc>
          <w:tcPr>
            <w:tcW w:w="8010" w:type="dxa"/>
            <w:tcBorders>
              <w:top w:val="single" w:sz="8" w:space="0" w:color="999999"/>
              <w:left w:val="single" w:sz="8" w:space="0" w:color="999999"/>
              <w:bottom w:val="single" w:sz="8" w:space="0" w:color="999999"/>
              <w:right w:val="single" w:sz="8" w:space="0" w:color="999999"/>
            </w:tcBorders>
          </w:tcPr>
          <w:p w14:paraId="33F13D33" w14:textId="58BD7E63" w:rsidR="002A1D5D" w:rsidRPr="00BE273A" w:rsidRDefault="005B7051" w:rsidP="002A1D5D">
            <w:pPr>
              <w:pStyle w:val="SAPNoteHeading"/>
              <w:ind w:left="0"/>
              <w:rPr>
                <w:ins w:id="11894" w:author="Author" w:date="2017-12-27T18:16:00Z"/>
                <w:lang w:val="en-US"/>
              </w:rPr>
            </w:pPr>
            <w:r w:rsidRPr="002326C1">
              <w:rPr>
                <w:noProof/>
                <w:lang w:val="en-US"/>
              </w:rPr>
              <w:drawing>
                <wp:inline distT="0" distB="0" distL="0" distR="0" wp14:anchorId="78A6890F" wp14:editId="27E4F046">
                  <wp:extent cx="228600" cy="228600"/>
                  <wp:effectExtent l="0" t="0" r="0" b="0"/>
                  <wp:docPr id="7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ins w:id="11895" w:author="Author" w:date="2017-12-27T18:16:00Z">
              <w:r w:rsidR="002A1D5D" w:rsidRPr="00BE273A">
                <w:rPr>
                  <w:lang w:val="en-US"/>
                </w:rPr>
                <w:t> Recommendation</w:t>
              </w:r>
            </w:ins>
          </w:p>
          <w:p w14:paraId="48C58DF7" w14:textId="77777777" w:rsidR="002A1D5D" w:rsidRDefault="002A1D5D" w:rsidP="002A1D5D">
            <w:pPr>
              <w:rPr>
                <w:ins w:id="11896" w:author="Author" w:date="2017-12-27T18:16:00Z"/>
                <w:lang w:val="en-US"/>
              </w:rPr>
            </w:pPr>
            <w:ins w:id="11897" w:author="Author" w:date="2017-12-27T18:16:00Z">
              <w:r w:rsidRPr="00BE273A">
                <w:rPr>
                  <w:lang w:val="en-US"/>
                </w:rPr>
                <w:t>Required if integration with Employee Central Payroll is in place.</w:t>
              </w:r>
            </w:ins>
          </w:p>
          <w:p w14:paraId="5DE41EA9" w14:textId="4E6FA267" w:rsidR="002A1D5D" w:rsidDel="001D3CD5" w:rsidRDefault="002A1D5D" w:rsidP="002A1D5D">
            <w:pPr>
              <w:rPr>
                <w:ins w:id="11898" w:author="Author" w:date="2017-12-27T18:16:00Z"/>
                <w:del w:id="11899" w:author="Author" w:date="2018-02-22T10:34:00Z"/>
                <w:lang w:val="en-US"/>
              </w:rPr>
            </w:pPr>
          </w:p>
          <w:p w14:paraId="137922BF" w14:textId="0B56DAA8" w:rsidR="002A1D5D" w:rsidRPr="005F6795" w:rsidDel="001D3CD5" w:rsidRDefault="002A1D5D" w:rsidP="002A1D5D">
            <w:pPr>
              <w:rPr>
                <w:ins w:id="11900" w:author="Author" w:date="2017-12-27T18:16:00Z"/>
                <w:del w:id="11901" w:author="Author" w:date="2018-02-22T10:34:00Z"/>
                <w:strike/>
                <w:noProof/>
                <w:lang w:val="en-US"/>
                <w:rPrChange w:id="11902" w:author="Author" w:date="2018-02-22T10:24:00Z">
                  <w:rPr>
                    <w:ins w:id="11903" w:author="Author" w:date="2017-12-27T18:16:00Z"/>
                    <w:del w:id="11904" w:author="Author" w:date="2018-02-22T10:34:00Z"/>
                    <w:noProof/>
                    <w:lang w:val="en-US"/>
                  </w:rPr>
                </w:rPrChange>
              </w:rPr>
            </w:pPr>
            <w:ins w:id="11905" w:author="Author" w:date="2017-12-27T18:16:00Z">
              <w:del w:id="11906" w:author="Author" w:date="2018-02-22T10:34:00Z">
                <w:r w:rsidRPr="005F6795" w:rsidDel="001D3CD5">
                  <w:rPr>
                    <w:rStyle w:val="SAPEmphasis"/>
                    <w:strike/>
                    <w:lang w:val="en-US"/>
                    <w:rPrChange w:id="11907" w:author="Author" w:date="2018-02-22T10:24:00Z">
                      <w:rPr>
                        <w:rStyle w:val="SAPEmphasis"/>
                        <w:lang w:val="en-US"/>
                      </w:rPr>
                    </w:rPrChange>
                  </w:rPr>
                  <w:delText>In case Position Management is not implemented, please take into consideration following recommendations:</w:delText>
                </w:r>
              </w:del>
            </w:ins>
          </w:p>
          <w:p w14:paraId="2936BBB3" w14:textId="6A5AB770" w:rsidR="002A1D5D" w:rsidRPr="005F6795" w:rsidDel="001D3CD5" w:rsidRDefault="005B7051" w:rsidP="002A1D5D">
            <w:pPr>
              <w:pStyle w:val="SAPNoteHeading"/>
              <w:ind w:left="0"/>
              <w:rPr>
                <w:del w:id="11908" w:author="Author" w:date="2018-02-22T10:34:00Z"/>
                <w:strike/>
                <w:lang w:val="en-US"/>
                <w:rPrChange w:id="11909" w:author="Author" w:date="2018-02-22T10:24:00Z">
                  <w:rPr>
                    <w:del w:id="11910" w:author="Author" w:date="2018-02-22T10:34:00Z"/>
                    <w:lang w:val="en-US"/>
                  </w:rPr>
                </w:rPrChange>
              </w:rPr>
            </w:pPr>
            <w:del w:id="11911" w:author="Author" w:date="2018-02-22T10:34:00Z">
              <w:r w:rsidRPr="005F6795" w:rsidDel="001D3CD5">
                <w:rPr>
                  <w:strike/>
                  <w:noProof/>
                  <w:lang w:val="en-US"/>
                  <w:rPrChange w:id="11912" w:author="Author" w:date="2018-02-22T10:24:00Z">
                    <w:rPr>
                      <w:noProof/>
                      <w:lang w:val="en-US"/>
                    </w:rPr>
                  </w:rPrChange>
                </w:rPr>
                <w:drawing>
                  <wp:inline distT="0" distB="0" distL="0" distR="0" wp14:anchorId="19296F66" wp14:editId="65A34F87">
                    <wp:extent cx="228600" cy="228600"/>
                    <wp:effectExtent l="0" t="0" r="0" b="0"/>
                    <wp:docPr id="7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A1D5D" w:rsidRPr="005F6795" w:rsidDel="001D3CD5">
                <w:rPr>
                  <w:strike/>
                  <w:lang w:val="en-US"/>
                  <w:rPrChange w:id="11913" w:author="Author" w:date="2018-02-22T10:24:00Z">
                    <w:rPr>
                      <w:lang w:val="en-US"/>
                    </w:rPr>
                  </w:rPrChange>
                </w:rPr>
                <w:delText> Recommendation</w:delText>
              </w:r>
            </w:del>
          </w:p>
          <w:p w14:paraId="33CB925A" w14:textId="0976A571" w:rsidR="002A1D5D" w:rsidRPr="005F6795" w:rsidDel="001D3CD5" w:rsidRDefault="002A1D5D" w:rsidP="002A1D5D">
            <w:pPr>
              <w:rPr>
                <w:del w:id="11914" w:author="Author" w:date="2018-02-22T10:34:00Z"/>
                <w:strike/>
                <w:lang w:val="en-US"/>
                <w:rPrChange w:id="11915" w:author="Author" w:date="2018-02-22T10:24:00Z">
                  <w:rPr>
                    <w:del w:id="11916" w:author="Author" w:date="2018-02-22T10:34:00Z"/>
                    <w:lang w:val="en-US"/>
                  </w:rPr>
                </w:rPrChange>
              </w:rPr>
            </w:pPr>
            <w:del w:id="11917" w:author="Author" w:date="2018-02-22T10:34:00Z">
              <w:r w:rsidRPr="005F6795" w:rsidDel="001D3CD5">
                <w:rPr>
                  <w:strike/>
                  <w:lang w:val="en-US"/>
                  <w:rPrChange w:id="11918" w:author="Author" w:date="2018-02-22T10:24:00Z">
                    <w:rPr>
                      <w:lang w:val="en-US"/>
                    </w:rPr>
                  </w:rPrChange>
                </w:rPr>
                <w:delText xml:space="preserve">In case </w:delText>
              </w:r>
              <w:r w:rsidRPr="005F6795" w:rsidDel="001D3CD5">
                <w:rPr>
                  <w:rStyle w:val="SAPEmphasis"/>
                  <w:strike/>
                  <w:lang w:val="en-US"/>
                  <w:rPrChange w:id="11919" w:author="Author" w:date="2018-02-22T10:24:00Z">
                    <w:rPr>
                      <w:rStyle w:val="SAPEmphasis"/>
                      <w:lang w:val="en-US"/>
                    </w:rPr>
                  </w:rPrChange>
                </w:rPr>
                <w:delText xml:space="preserve">Apprentice Management </w:delText>
              </w:r>
              <w:r w:rsidRPr="005F6795" w:rsidDel="001D3CD5">
                <w:rPr>
                  <w:strike/>
                  <w:lang w:val="en-US"/>
                  <w:rPrChange w:id="11920" w:author="Author" w:date="2018-02-22T10:24:00Z">
                    <w:rPr>
                      <w:lang w:val="en-US"/>
                    </w:rPr>
                  </w:rPrChange>
                </w:rPr>
                <w:delText>has also been implemented in the instance and the new employee is an apprentice, select value</w:delText>
              </w:r>
              <w:r w:rsidRPr="005F6795" w:rsidDel="001D3CD5">
                <w:rPr>
                  <w:rStyle w:val="SAPUserEntry"/>
                  <w:strike/>
                  <w:lang w:val="en-US"/>
                  <w:rPrChange w:id="11921" w:author="Author" w:date="2018-02-22T10:24:00Z">
                    <w:rPr>
                      <w:rStyle w:val="SAPUserEntry"/>
                      <w:lang w:val="en-US"/>
                    </w:rPr>
                  </w:rPrChange>
                </w:rPr>
                <w:delText xml:space="preserve"> Fixed Term Full</w:delText>
              </w:r>
              <w:r w:rsidRPr="005F6795" w:rsidDel="001D3CD5">
                <w:rPr>
                  <w:rStyle w:val="SAPUserEntry"/>
                  <w:b w:val="0"/>
                  <w:strike/>
                  <w:lang w:val="en-US"/>
                  <w:rPrChange w:id="11922" w:author="Author" w:date="2018-02-22T10:24:00Z">
                    <w:rPr>
                      <w:rStyle w:val="SAPUserEntry"/>
                      <w:b w:val="0"/>
                      <w:lang w:val="en-US"/>
                    </w:rPr>
                  </w:rPrChange>
                </w:rPr>
                <w:delText xml:space="preserve"> </w:delText>
              </w:r>
              <w:r w:rsidRPr="005F6795" w:rsidDel="001D3CD5">
                <w:rPr>
                  <w:rStyle w:val="SAPUserEntry"/>
                  <w:strike/>
                  <w:lang w:val="en-US"/>
                  <w:rPrChange w:id="11923" w:author="Author" w:date="2018-02-22T10:24:00Z">
                    <w:rPr>
                      <w:rStyle w:val="SAPUserEntry"/>
                      <w:lang w:val="en-US"/>
                    </w:rPr>
                  </w:rPrChange>
                </w:rPr>
                <w:delText>Time</w:delText>
              </w:r>
              <w:r w:rsidRPr="005F6795" w:rsidDel="001D3CD5">
                <w:rPr>
                  <w:b/>
                  <w:strike/>
                  <w:lang w:val="en-US"/>
                  <w:rPrChange w:id="11924" w:author="Author" w:date="2018-02-22T10:24:00Z">
                    <w:rPr>
                      <w:b/>
                      <w:lang w:val="en-US"/>
                    </w:rPr>
                  </w:rPrChange>
                </w:rPr>
                <w:delText xml:space="preserve"> </w:delText>
              </w:r>
              <w:r w:rsidRPr="005F6795" w:rsidDel="001D3CD5">
                <w:rPr>
                  <w:rStyle w:val="SAPUserEntry"/>
                  <w:strike/>
                  <w:lang w:val="en-US"/>
                  <w:rPrChange w:id="11925" w:author="Author" w:date="2018-02-22T10:24:00Z">
                    <w:rPr>
                      <w:rStyle w:val="SAPUserEntry"/>
                      <w:lang w:val="en-US"/>
                    </w:rPr>
                  </w:rPrChange>
                </w:rPr>
                <w:delText>(AU)</w:delText>
              </w:r>
              <w:r w:rsidRPr="005F6795" w:rsidDel="001D3CD5">
                <w:rPr>
                  <w:strike/>
                  <w:lang w:val="en-US"/>
                  <w:rPrChange w:id="11926" w:author="Author" w:date="2018-02-22T10:24:00Z">
                    <w:rPr>
                      <w:lang w:val="en-US"/>
                    </w:rPr>
                  </w:rPrChange>
                </w:rPr>
                <w:delText xml:space="preserve"> or</w:delText>
              </w:r>
              <w:r w:rsidRPr="005F6795" w:rsidDel="001D3CD5">
                <w:rPr>
                  <w:rStyle w:val="SAPUserEntry"/>
                  <w:strike/>
                  <w:lang w:val="en-US"/>
                  <w:rPrChange w:id="11927" w:author="Author" w:date="2018-02-22T10:24:00Z">
                    <w:rPr>
                      <w:rStyle w:val="SAPUserEntry"/>
                      <w:lang w:val="en-US"/>
                    </w:rPr>
                  </w:rPrChange>
                </w:rPr>
                <w:delText xml:space="preserve"> Fixed Term Part Time</w:delText>
              </w:r>
              <w:r w:rsidRPr="005F6795" w:rsidDel="001D3CD5">
                <w:rPr>
                  <w:b/>
                  <w:strike/>
                  <w:lang w:val="en-US"/>
                  <w:rPrChange w:id="11928" w:author="Author" w:date="2018-02-22T10:24:00Z">
                    <w:rPr>
                      <w:b/>
                      <w:lang w:val="en-US"/>
                    </w:rPr>
                  </w:rPrChange>
                </w:rPr>
                <w:delText xml:space="preserve"> </w:delText>
              </w:r>
              <w:r w:rsidRPr="005F6795" w:rsidDel="001D3CD5">
                <w:rPr>
                  <w:rStyle w:val="SAPUserEntry"/>
                  <w:strike/>
                  <w:lang w:val="en-US"/>
                  <w:rPrChange w:id="11929" w:author="Author" w:date="2018-02-22T10:24:00Z">
                    <w:rPr>
                      <w:rStyle w:val="SAPUserEntry"/>
                      <w:lang w:val="en-US"/>
                    </w:rPr>
                  </w:rPrChange>
                </w:rPr>
                <w:delText>(AU)</w:delText>
              </w:r>
              <w:r w:rsidRPr="005F6795" w:rsidDel="001D3CD5">
                <w:rPr>
                  <w:strike/>
                  <w:lang w:val="en-US"/>
                  <w:rPrChange w:id="11930" w:author="Author" w:date="2018-02-22T10:24:00Z">
                    <w:rPr>
                      <w:lang w:val="en-US"/>
                    </w:rPr>
                  </w:rPrChange>
                </w:rPr>
                <w:delText>,</w:delText>
              </w:r>
            </w:del>
          </w:p>
          <w:p w14:paraId="23BA55BF" w14:textId="73922FD3" w:rsidR="002A1D5D" w:rsidRPr="005F6795" w:rsidDel="001D3CD5" w:rsidRDefault="002A1D5D" w:rsidP="002A1D5D">
            <w:pPr>
              <w:pStyle w:val="SAPNoteHeading"/>
              <w:ind w:left="0"/>
              <w:rPr>
                <w:del w:id="11931" w:author="Author" w:date="2018-02-22T10:34:00Z"/>
                <w:strike/>
                <w:lang w:val="en-US"/>
                <w:rPrChange w:id="11932" w:author="Author" w:date="2018-02-22T10:24:00Z">
                  <w:rPr>
                    <w:del w:id="11933" w:author="Author" w:date="2018-02-22T10:34:00Z"/>
                    <w:lang w:val="en-US"/>
                  </w:rPr>
                </w:rPrChange>
              </w:rPr>
            </w:pPr>
            <w:del w:id="11934" w:author="Author" w:date="2018-02-22T10:34:00Z">
              <w:r w:rsidRPr="005F6795" w:rsidDel="001D3CD5">
                <w:rPr>
                  <w:strike/>
                  <w:noProof/>
                  <w:lang w:val="en-US"/>
                  <w:rPrChange w:id="11935" w:author="Author" w:date="2018-02-22T10:24:00Z">
                    <w:rPr>
                      <w:noProof/>
                      <w:lang w:val="en-US"/>
                    </w:rPr>
                  </w:rPrChange>
                </w:rPr>
                <w:drawing>
                  <wp:inline distT="0" distB="0" distL="0" distR="0" wp14:anchorId="7C90786C" wp14:editId="65ED8BBC">
                    <wp:extent cx="225425" cy="225425"/>
                    <wp:effectExtent l="0" t="0" r="3175" b="3175"/>
                    <wp:docPr id="717"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1936" w:author="Author" w:date="2018-02-22T10:24:00Z">
                    <w:rPr>
                      <w:lang w:val="en-US"/>
                    </w:rPr>
                  </w:rPrChange>
                </w:rPr>
                <w:delText> Recommendation</w:delText>
              </w:r>
            </w:del>
          </w:p>
          <w:p w14:paraId="3E784C11" w14:textId="7E331021" w:rsidR="002A1D5D" w:rsidRPr="005F6795" w:rsidDel="001D3CD5" w:rsidRDefault="002A1D5D" w:rsidP="002A1D5D">
            <w:pPr>
              <w:pStyle w:val="ListContinue"/>
              <w:ind w:left="0"/>
              <w:rPr>
                <w:del w:id="11937" w:author="Author" w:date="2018-02-22T10:34:00Z"/>
                <w:strike/>
                <w:lang w:val="en-US"/>
                <w:rPrChange w:id="11938" w:author="Author" w:date="2018-02-22T10:24:00Z">
                  <w:rPr>
                    <w:del w:id="11939" w:author="Author" w:date="2018-02-22T10:34:00Z"/>
                    <w:lang w:val="en-US"/>
                  </w:rPr>
                </w:rPrChange>
              </w:rPr>
            </w:pPr>
            <w:del w:id="11940" w:author="Author" w:date="2018-02-22T10:34:00Z">
              <w:r w:rsidRPr="005F6795" w:rsidDel="001D3CD5">
                <w:rPr>
                  <w:strike/>
                  <w:lang w:val="en-US"/>
                  <w:rPrChange w:id="11941" w:author="Author" w:date="2018-02-22T10:24:00Z">
                    <w:rPr>
                      <w:lang w:val="en-US"/>
                    </w:rPr>
                  </w:rPrChange>
                </w:rPr>
                <w:delText xml:space="preserve">In case </w:delText>
              </w:r>
              <w:r w:rsidRPr="005F6795" w:rsidDel="001D3CD5">
                <w:rPr>
                  <w:rStyle w:val="SAPEmphasis"/>
                  <w:strike/>
                  <w:lang w:val="en-US"/>
                  <w:rPrChange w:id="11942" w:author="Author" w:date="2018-02-22T10:24:00Z">
                    <w:rPr>
                      <w:rStyle w:val="SAPEmphasis"/>
                      <w:lang w:val="en-US"/>
                    </w:rPr>
                  </w:rPrChange>
                </w:rPr>
                <w:delText xml:space="preserve">Contingent Workforce Management </w:delText>
              </w:r>
              <w:r w:rsidRPr="005F6795" w:rsidDel="001D3CD5">
                <w:rPr>
                  <w:strike/>
                  <w:lang w:val="en-US"/>
                  <w:rPrChange w:id="11943" w:author="Author" w:date="2018-02-22T10:24:00Z">
                    <w:rPr>
                      <w:lang w:val="en-US"/>
                    </w:rPr>
                  </w:rPrChange>
                </w:rPr>
                <w:delText>has also been implemented in the instance, avoid using employee class</w:delText>
              </w:r>
              <w:r w:rsidRPr="005F6795" w:rsidDel="001D3CD5">
                <w:rPr>
                  <w:rStyle w:val="SAPUserEntry"/>
                  <w:strike/>
                  <w:lang w:val="en-US"/>
                  <w:rPrChange w:id="11944" w:author="Author" w:date="2018-02-22T10:24:00Z">
                    <w:rPr>
                      <w:rStyle w:val="SAPUserEntry"/>
                      <w:lang w:val="en-US"/>
                    </w:rPr>
                  </w:rPrChange>
                </w:rPr>
                <w:delText xml:space="preserve"> External</w:delText>
              </w:r>
              <w:r w:rsidRPr="005F6795" w:rsidDel="001D3CD5">
                <w:rPr>
                  <w:strike/>
                  <w:lang w:val="en-US"/>
                  <w:rPrChange w:id="11945" w:author="Author" w:date="2018-02-22T10:24:00Z">
                    <w:rPr>
                      <w:lang w:val="en-US"/>
                    </w:rPr>
                  </w:rPrChange>
                </w:rPr>
                <w:delText xml:space="preserve"> </w:delText>
              </w:r>
              <w:r w:rsidRPr="005F6795" w:rsidDel="001D3CD5">
                <w:rPr>
                  <w:rStyle w:val="SAPUserEntry"/>
                  <w:strike/>
                  <w:lang w:val="en-US"/>
                  <w:rPrChange w:id="11946" w:author="Author" w:date="2018-02-22T10:24:00Z">
                    <w:rPr>
                      <w:rStyle w:val="SAPUserEntry"/>
                      <w:lang w:val="en-US"/>
                    </w:rPr>
                  </w:rPrChange>
                </w:rPr>
                <w:delText>(AU)</w:delText>
              </w:r>
              <w:r w:rsidRPr="005F6795" w:rsidDel="001D3CD5">
                <w:rPr>
                  <w:rStyle w:val="SAPScreenElement"/>
                  <w:strike/>
                  <w:lang w:val="en-US"/>
                  <w:rPrChange w:id="11947" w:author="Author" w:date="2018-02-22T10:24:00Z">
                    <w:rPr>
                      <w:rStyle w:val="SAPScreenElement"/>
                      <w:lang w:val="en-US"/>
                    </w:rPr>
                  </w:rPrChange>
                </w:rPr>
                <w:delText>.</w:delText>
              </w:r>
            </w:del>
          </w:p>
          <w:p w14:paraId="280AED30" w14:textId="42D1AE49" w:rsidR="002A1D5D" w:rsidRPr="003A18EB" w:rsidDel="001F63B8" w:rsidRDefault="002A1D5D" w:rsidP="002A1D5D">
            <w:pPr>
              <w:pStyle w:val="SAPNoteHeading"/>
              <w:ind w:left="0"/>
              <w:rPr>
                <w:del w:id="11948" w:author="Author" w:date="2017-12-27T18:16:00Z"/>
                <w:lang w:val="en-US"/>
              </w:rPr>
            </w:pPr>
            <w:del w:id="11949" w:author="Author" w:date="2017-12-27T18:16:00Z">
              <w:r>
                <w:rPr>
                  <w:noProof/>
                  <w:lang w:val="en-US"/>
                </w:rPr>
                <w:drawing>
                  <wp:inline distT="0" distB="0" distL="0" distR="0" wp14:anchorId="4D68CEC7" wp14:editId="6AF48CFD">
                    <wp:extent cx="225425" cy="225425"/>
                    <wp:effectExtent l="0" t="0" r="3175" b="3175"/>
                    <wp:docPr id="716"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sidDel="001F63B8">
                <w:rPr>
                  <w:lang w:val="en-US"/>
                </w:rPr>
                <w:delText> Recommendation</w:delText>
              </w:r>
            </w:del>
          </w:p>
          <w:p w14:paraId="463A0914" w14:textId="77777777" w:rsidR="002A1D5D" w:rsidRPr="002326C1" w:rsidRDefault="002A1D5D" w:rsidP="00AA1876">
            <w:pPr>
              <w:pStyle w:val="ListContinue"/>
              <w:ind w:left="0"/>
              <w:rPr>
                <w:lang w:val="en-US"/>
              </w:rPr>
            </w:pPr>
            <w:del w:id="11950" w:author="Author" w:date="2017-12-27T18:16:00Z">
              <w:r w:rsidRPr="003A18EB" w:rsidDel="001F63B8">
                <w:rPr>
                  <w:lang w:val="en-US"/>
                </w:rPr>
                <w:delText>Required if integration with Employee Central Payroll is in place.</w:delText>
              </w:r>
            </w:del>
          </w:p>
        </w:tc>
      </w:tr>
      <w:tr w:rsidR="002A1D5D" w:rsidRPr="00A41C57" w14:paraId="40FC4B71"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7C644D4E" w14:textId="77777777" w:rsidR="002A1D5D" w:rsidRDefault="002A1D5D" w:rsidP="002A1D5D">
            <w:pPr>
              <w:rPr>
                <w:ins w:id="11951" w:author="Author" w:date="2017-12-27T18:16:00Z"/>
                <w:rStyle w:val="SAPScreenElement"/>
                <w:lang w:val="en-US"/>
              </w:rPr>
            </w:pPr>
            <w:r w:rsidRPr="009C1A80">
              <w:rPr>
                <w:rStyle w:val="SAPScreenElement"/>
                <w:lang w:val="en-US"/>
              </w:rPr>
              <w:t xml:space="preserve">Employment Type: </w:t>
            </w:r>
          </w:p>
          <w:p w14:paraId="2EF6AF62" w14:textId="77777777" w:rsidR="002A1D5D" w:rsidRDefault="002A1D5D" w:rsidP="002A1D5D">
            <w:pPr>
              <w:rPr>
                <w:ins w:id="11952" w:author="Author" w:date="2017-12-27T18:16:00Z"/>
                <w:rStyle w:val="SAPUserEntry"/>
                <w:lang w:val="en-US"/>
              </w:rPr>
            </w:pPr>
            <w:ins w:id="11953" w:author="Author" w:date="2017-12-27T18:16:00Z">
              <w:r w:rsidRPr="006F0CF7">
                <w:rPr>
                  <w:rStyle w:val="SAPEmphasis"/>
                  <w:lang w:val="en-US"/>
                </w:rPr>
                <w:t>Option 1: Position Management is not implemented:</w:t>
              </w:r>
              <w:r>
                <w:rPr>
                  <w:rStyle w:val="SAPEmphasis"/>
                  <w:lang w:val="en-US"/>
                </w:rPr>
                <w:t xml:space="preserve"> </w:t>
              </w:r>
            </w:ins>
            <w:r w:rsidRPr="009C1A80">
              <w:rPr>
                <w:lang w:val="en-US"/>
              </w:rPr>
              <w:t>select from drop-down, for example</w:t>
            </w:r>
            <w:r w:rsidRPr="009C1A80">
              <w:rPr>
                <w:rStyle w:val="SAPUserEntry"/>
                <w:lang w:val="en-US"/>
              </w:rPr>
              <w:t xml:space="preserve"> Salaried(AU)</w:t>
            </w:r>
          </w:p>
          <w:p w14:paraId="48B31ACB" w14:textId="77777777" w:rsidR="002A1D5D" w:rsidRPr="002326C1" w:rsidRDefault="002A1D5D" w:rsidP="002A1D5D">
            <w:pPr>
              <w:rPr>
                <w:rStyle w:val="SAPScreenElement"/>
                <w:lang w:val="en-US"/>
              </w:rPr>
            </w:pPr>
            <w:ins w:id="11954" w:author="Author" w:date="2017-12-27T18:16:00Z">
              <w:r w:rsidRPr="006F0CF7">
                <w:rPr>
                  <w:rStyle w:val="SAPEmphasis"/>
                  <w:lang w:val="en-US"/>
                </w:rPr>
                <w:t>Option 2: Position Management is implemented:</w:t>
              </w:r>
              <w:r>
                <w:rPr>
                  <w:rStyle w:val="SAPEmphasis"/>
                  <w:lang w:val="en-US"/>
                </w:rPr>
                <w:t xml:space="preserve"> </w:t>
              </w:r>
              <w:r w:rsidRPr="006F0CF7">
                <w:rPr>
                  <w:lang w:val="en-US"/>
                </w:rPr>
                <w:t>value</w:t>
              </w:r>
              <w:r>
                <w:rPr>
                  <w:lang w:val="en-US"/>
                </w:rPr>
                <w:t xml:space="preserve"> is </w:t>
              </w:r>
              <w:r w:rsidRPr="00BE273A">
                <w:rPr>
                  <w:lang w:val="en-US"/>
                </w:rPr>
                <w:t xml:space="preserve">defaulted based on value entered in field </w:t>
              </w:r>
              <w:r w:rsidRPr="00BE273A">
                <w:rPr>
                  <w:rStyle w:val="SAPScreenElement"/>
                  <w:lang w:val="en-US"/>
                </w:rPr>
                <w:t xml:space="preserve">Position </w:t>
              </w:r>
              <w:r w:rsidRPr="00BE273A">
                <w:rPr>
                  <w:lang w:val="en-US"/>
                </w:rPr>
                <w:t xml:space="preserve">in case the </w:t>
              </w:r>
              <w:r w:rsidRPr="00BE273A">
                <w:rPr>
                  <w:rStyle w:val="SAPScreenElement"/>
                  <w:color w:val="auto"/>
                  <w:lang w:val="en-US"/>
                </w:rPr>
                <w:t>Employment Type</w:t>
              </w:r>
              <w:r w:rsidRPr="00BE273A">
                <w:rPr>
                  <w:lang w:val="en-US"/>
                </w:rPr>
                <w:t xml:space="preserve"> field has been set up and maintained for the </w:t>
              </w:r>
              <w:r w:rsidRPr="00BE273A">
                <w:rPr>
                  <w:rStyle w:val="SAPScreenElement"/>
                  <w:color w:val="auto"/>
                  <w:lang w:val="en-US"/>
                </w:rPr>
                <w:t>Position</w:t>
              </w:r>
              <w:r w:rsidRPr="00BE273A">
                <w:rPr>
                  <w:lang w:val="en-US"/>
                </w:rPr>
                <w:t xml:space="preserve"> object. If this is not the case, you need to select a value from the value help.</w:t>
              </w:r>
            </w:ins>
          </w:p>
        </w:tc>
        <w:tc>
          <w:tcPr>
            <w:tcW w:w="8010" w:type="dxa"/>
            <w:tcBorders>
              <w:top w:val="single" w:sz="8" w:space="0" w:color="999999"/>
              <w:left w:val="single" w:sz="8" w:space="0" w:color="999999"/>
              <w:bottom w:val="single" w:sz="8" w:space="0" w:color="999999"/>
              <w:right w:val="single" w:sz="8" w:space="0" w:color="999999"/>
            </w:tcBorders>
          </w:tcPr>
          <w:p w14:paraId="1A17AF92" w14:textId="70CACA66" w:rsidR="002A1D5D" w:rsidRPr="005F6795" w:rsidDel="001D3CD5" w:rsidRDefault="002A1D5D" w:rsidP="002A1D5D">
            <w:pPr>
              <w:pStyle w:val="SAPNoteHeading"/>
              <w:ind w:left="0"/>
              <w:rPr>
                <w:del w:id="11955" w:author="Author" w:date="2018-02-22T10:34:00Z"/>
                <w:strike/>
                <w:lang w:val="en-US"/>
                <w:rPrChange w:id="11956" w:author="Author" w:date="2018-02-22T10:24:00Z">
                  <w:rPr>
                    <w:del w:id="11957" w:author="Author" w:date="2018-02-22T10:34:00Z"/>
                    <w:lang w:val="en-US"/>
                  </w:rPr>
                </w:rPrChange>
              </w:rPr>
            </w:pPr>
            <w:del w:id="11958" w:author="Author" w:date="2018-02-22T10:34:00Z">
              <w:r w:rsidRPr="005F6795" w:rsidDel="001D3CD5">
                <w:rPr>
                  <w:strike/>
                  <w:noProof/>
                  <w:lang w:val="en-US"/>
                  <w:rPrChange w:id="11959" w:author="Author" w:date="2018-02-22T10:24:00Z">
                    <w:rPr>
                      <w:noProof/>
                      <w:lang w:val="en-US"/>
                    </w:rPr>
                  </w:rPrChange>
                </w:rPr>
                <w:drawing>
                  <wp:inline distT="0" distB="0" distL="0" distR="0" wp14:anchorId="48D198C3" wp14:editId="66248E98">
                    <wp:extent cx="225425" cy="225425"/>
                    <wp:effectExtent l="0" t="0" r="3175" b="3175"/>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1960" w:author="Author" w:date="2018-02-22T10:24:00Z">
                    <w:rPr>
                      <w:lang w:val="en-US"/>
                    </w:rPr>
                  </w:rPrChange>
                </w:rPr>
                <w:delText> Recommendation</w:delText>
              </w:r>
            </w:del>
          </w:p>
          <w:p w14:paraId="19B73501" w14:textId="2BFC852C" w:rsidR="002A1D5D" w:rsidRPr="005F6795" w:rsidDel="001D3CD5" w:rsidRDefault="002A1D5D" w:rsidP="002A1D5D">
            <w:pPr>
              <w:rPr>
                <w:ins w:id="11961" w:author="Author" w:date="2017-12-27T18:17:00Z"/>
                <w:del w:id="11962" w:author="Author" w:date="2018-02-22T10:34:00Z"/>
                <w:strike/>
                <w:lang w:val="en-US"/>
                <w:rPrChange w:id="11963" w:author="Author" w:date="2018-02-22T10:24:00Z">
                  <w:rPr>
                    <w:ins w:id="11964" w:author="Author" w:date="2017-12-27T18:17:00Z"/>
                    <w:del w:id="11965" w:author="Author" w:date="2018-02-22T10:34:00Z"/>
                    <w:lang w:val="en-US"/>
                  </w:rPr>
                </w:rPrChange>
              </w:rPr>
            </w:pPr>
            <w:del w:id="11966" w:author="Author" w:date="2018-02-22T10:34:00Z">
              <w:r w:rsidRPr="005F6795" w:rsidDel="001D3CD5">
                <w:rPr>
                  <w:strike/>
                  <w:lang w:val="en-US"/>
                  <w:rPrChange w:id="11967" w:author="Author" w:date="2018-02-22T10:24:00Z">
                    <w:rPr>
                      <w:lang w:val="en-US"/>
                    </w:rPr>
                  </w:rPrChange>
                </w:rPr>
                <w:delText xml:space="preserve">In case </w:delText>
              </w:r>
              <w:r w:rsidRPr="005F6795" w:rsidDel="001D3CD5">
                <w:rPr>
                  <w:rStyle w:val="SAPEmphasis"/>
                  <w:strike/>
                  <w:lang w:val="en-US"/>
                  <w:rPrChange w:id="11968" w:author="Author" w:date="2018-02-22T10:24:00Z">
                    <w:rPr>
                      <w:rStyle w:val="SAPEmphasis"/>
                      <w:lang w:val="en-US"/>
                    </w:rPr>
                  </w:rPrChange>
                </w:rPr>
                <w:delText xml:space="preserve">Apprentice Management </w:delText>
              </w:r>
              <w:r w:rsidRPr="005F6795" w:rsidDel="001D3CD5">
                <w:rPr>
                  <w:strike/>
                  <w:lang w:val="en-US"/>
                  <w:rPrChange w:id="11969" w:author="Author" w:date="2018-02-22T10:24:00Z">
                    <w:rPr>
                      <w:lang w:val="en-US"/>
                    </w:rPr>
                  </w:rPrChange>
                </w:rPr>
                <w:delText>has also been implemented in the instance and the new employee is an apprentice, select value</w:delText>
              </w:r>
              <w:r w:rsidRPr="005F6795" w:rsidDel="001D3CD5">
                <w:rPr>
                  <w:rStyle w:val="SAPUserEntry"/>
                  <w:strike/>
                  <w:lang w:val="en-US"/>
                  <w:rPrChange w:id="11970" w:author="Author" w:date="2018-02-22T10:24:00Z">
                    <w:rPr>
                      <w:rStyle w:val="SAPUserEntry"/>
                      <w:lang w:val="en-US"/>
                    </w:rPr>
                  </w:rPrChange>
                </w:rPr>
                <w:delText xml:space="preserve"> Apprentice</w:delText>
              </w:r>
              <w:r w:rsidRPr="005F6795" w:rsidDel="001D3CD5">
                <w:rPr>
                  <w:strike/>
                  <w:lang w:val="en-US"/>
                  <w:rPrChange w:id="11971" w:author="Author" w:date="2018-02-22T10:24:00Z">
                    <w:rPr>
                      <w:lang w:val="en-US"/>
                    </w:rPr>
                  </w:rPrChange>
                </w:rPr>
                <w:delText xml:space="preserve"> </w:delText>
              </w:r>
              <w:r w:rsidRPr="005F6795" w:rsidDel="001D3CD5">
                <w:rPr>
                  <w:rStyle w:val="SAPUserEntry"/>
                  <w:strike/>
                  <w:lang w:val="en-US"/>
                  <w:rPrChange w:id="11972" w:author="Author" w:date="2018-02-22T10:24:00Z">
                    <w:rPr>
                      <w:rStyle w:val="SAPUserEntry"/>
                      <w:lang w:val="en-US"/>
                    </w:rPr>
                  </w:rPrChange>
                </w:rPr>
                <w:delText>(AU)</w:delText>
              </w:r>
              <w:r w:rsidRPr="005F6795" w:rsidDel="001D3CD5">
                <w:rPr>
                  <w:strike/>
                  <w:lang w:val="en-US"/>
                  <w:rPrChange w:id="11973" w:author="Author" w:date="2018-02-22T10:24:00Z">
                    <w:rPr>
                      <w:lang w:val="en-US"/>
                    </w:rPr>
                  </w:rPrChange>
                </w:rPr>
                <w:delText>,</w:delText>
              </w:r>
            </w:del>
          </w:p>
          <w:p w14:paraId="24792D59" w14:textId="4DDFDC5E" w:rsidR="002A1D5D" w:rsidRPr="005F6795" w:rsidDel="001D3CD5" w:rsidRDefault="002A1D5D" w:rsidP="002A1D5D">
            <w:pPr>
              <w:rPr>
                <w:del w:id="11974" w:author="Author" w:date="2018-02-22T10:34:00Z"/>
                <w:strike/>
                <w:lang w:val="en-US"/>
                <w:rPrChange w:id="11975" w:author="Author" w:date="2018-02-22T10:24:00Z">
                  <w:rPr>
                    <w:del w:id="11976" w:author="Author" w:date="2018-02-22T10:34:00Z"/>
                    <w:lang w:val="en-US"/>
                  </w:rPr>
                </w:rPrChange>
              </w:rPr>
            </w:pPr>
            <w:ins w:id="11977" w:author="Author" w:date="2017-12-27T18:17:00Z">
              <w:del w:id="11978" w:author="Author" w:date="2018-02-22T10:34:00Z">
                <w:r w:rsidRPr="005F6795" w:rsidDel="001D3CD5">
                  <w:rPr>
                    <w:rStyle w:val="SAPEmphasis"/>
                    <w:strike/>
                    <w:lang w:val="en-US"/>
                    <w:rPrChange w:id="11979" w:author="Author" w:date="2018-02-22T10:24:00Z">
                      <w:rPr>
                        <w:rStyle w:val="SAPEmphasis"/>
                        <w:lang w:val="en-US"/>
                      </w:rPr>
                    </w:rPrChange>
                  </w:rPr>
                  <w:delText xml:space="preserve">In case both Position Management and Apprentice Management have been implemented, </w:delText>
                </w:r>
                <w:r w:rsidRPr="005F6795" w:rsidDel="001D3CD5">
                  <w:rPr>
                    <w:strike/>
                    <w:lang w:val="en-US"/>
                    <w:rPrChange w:id="11980" w:author="Author" w:date="2018-02-22T10:24:00Z">
                      <w:rPr>
                        <w:lang w:val="en-US"/>
                      </w:rPr>
                    </w:rPrChange>
                  </w:rPr>
                  <w:delText>and the new employee is an apprentice, use the combination of employee class</w:delText>
                </w:r>
                <w:r w:rsidRPr="005F6795" w:rsidDel="001D3CD5">
                  <w:rPr>
                    <w:rStyle w:val="SAPUserEntry"/>
                    <w:strike/>
                    <w:lang w:val="en-US"/>
                    <w:rPrChange w:id="11981" w:author="Author" w:date="2018-02-22T10:24:00Z">
                      <w:rPr>
                        <w:rStyle w:val="SAPUserEntry"/>
                        <w:lang w:val="en-US"/>
                      </w:rPr>
                    </w:rPrChange>
                  </w:rPr>
                  <w:delText xml:space="preserve"> Fixed Term Full Time</w:delText>
                </w:r>
                <w:r w:rsidRPr="005F6795" w:rsidDel="001D3CD5">
                  <w:rPr>
                    <w:strike/>
                    <w:lang w:val="en-US"/>
                    <w:rPrChange w:id="11982" w:author="Author" w:date="2018-02-22T10:24:00Z">
                      <w:rPr>
                        <w:lang w:val="en-US"/>
                      </w:rPr>
                    </w:rPrChange>
                  </w:rPr>
                  <w:delText xml:space="preserve"> </w:delText>
                </w:r>
                <w:r w:rsidRPr="005F6795" w:rsidDel="001D3CD5">
                  <w:rPr>
                    <w:rStyle w:val="SAPUserEntry"/>
                    <w:strike/>
                    <w:lang w:val="en-US"/>
                    <w:rPrChange w:id="11983" w:author="Author" w:date="2018-02-22T10:24:00Z">
                      <w:rPr>
                        <w:rStyle w:val="SAPUserEntry"/>
                        <w:lang w:val="en-US"/>
                      </w:rPr>
                    </w:rPrChange>
                  </w:rPr>
                  <w:delText>(AU)</w:delText>
                </w:r>
                <w:r w:rsidRPr="005F6795" w:rsidDel="001D3CD5">
                  <w:rPr>
                    <w:strike/>
                    <w:lang w:val="en-US"/>
                    <w:rPrChange w:id="11984" w:author="Author" w:date="2018-02-22T10:24:00Z">
                      <w:rPr>
                        <w:lang w:val="en-US"/>
                      </w:rPr>
                    </w:rPrChange>
                  </w:rPr>
                  <w:delText xml:space="preserve"> or</w:delText>
                </w:r>
                <w:r w:rsidRPr="005F6795" w:rsidDel="001D3CD5">
                  <w:rPr>
                    <w:rStyle w:val="SAPUserEntry"/>
                    <w:strike/>
                    <w:lang w:val="en-US"/>
                    <w:rPrChange w:id="11985" w:author="Author" w:date="2018-02-22T10:24:00Z">
                      <w:rPr>
                        <w:rStyle w:val="SAPUserEntry"/>
                        <w:lang w:val="en-US"/>
                      </w:rPr>
                    </w:rPrChange>
                  </w:rPr>
                  <w:delText xml:space="preserve"> Fixed Term Part Time</w:delText>
                </w:r>
                <w:r w:rsidRPr="005F6795" w:rsidDel="001D3CD5">
                  <w:rPr>
                    <w:strike/>
                    <w:lang w:val="en-US"/>
                    <w:rPrChange w:id="11986" w:author="Author" w:date="2018-02-22T10:24:00Z">
                      <w:rPr>
                        <w:lang w:val="en-US"/>
                      </w:rPr>
                    </w:rPrChange>
                  </w:rPr>
                  <w:delText xml:space="preserve"> </w:delText>
                </w:r>
                <w:r w:rsidRPr="005F6795" w:rsidDel="001D3CD5">
                  <w:rPr>
                    <w:rStyle w:val="SAPUserEntry"/>
                    <w:strike/>
                    <w:lang w:val="en-US"/>
                    <w:rPrChange w:id="11987" w:author="Author" w:date="2018-02-22T10:24:00Z">
                      <w:rPr>
                        <w:rStyle w:val="SAPUserEntry"/>
                        <w:lang w:val="en-US"/>
                      </w:rPr>
                    </w:rPrChange>
                  </w:rPr>
                  <w:delText>(AU)</w:delText>
                </w:r>
                <w:r w:rsidRPr="005F6795" w:rsidDel="001D3CD5">
                  <w:rPr>
                    <w:strike/>
                    <w:lang w:val="en-US"/>
                    <w:rPrChange w:id="11988" w:author="Author" w:date="2018-02-22T10:24:00Z">
                      <w:rPr>
                        <w:lang w:val="en-US"/>
                      </w:rPr>
                    </w:rPrChange>
                  </w:rPr>
                  <w:delText xml:space="preserve"> and employment type</w:delText>
                </w:r>
                <w:r w:rsidRPr="005F6795" w:rsidDel="001D3CD5">
                  <w:rPr>
                    <w:rStyle w:val="SAPUserEntry"/>
                    <w:strike/>
                    <w:lang w:val="en-US"/>
                    <w:rPrChange w:id="11989" w:author="Author" w:date="2018-02-22T10:24:00Z">
                      <w:rPr>
                        <w:rStyle w:val="SAPUserEntry"/>
                        <w:lang w:val="en-US"/>
                      </w:rPr>
                    </w:rPrChange>
                  </w:rPr>
                  <w:delText xml:space="preserve"> </w:delText>
                </w:r>
              </w:del>
            </w:ins>
            <w:ins w:id="11990" w:author="Author" w:date="2017-12-27T18:18:00Z">
              <w:del w:id="11991" w:author="Author" w:date="2018-02-22T10:34:00Z">
                <w:r w:rsidRPr="005F6795" w:rsidDel="001D3CD5">
                  <w:rPr>
                    <w:rStyle w:val="SAPUserEntry"/>
                    <w:strike/>
                    <w:lang w:val="en-US"/>
                    <w:rPrChange w:id="11992" w:author="Author" w:date="2018-02-22T10:24:00Z">
                      <w:rPr>
                        <w:rStyle w:val="SAPUserEntry"/>
                        <w:lang w:val="en-US"/>
                      </w:rPr>
                    </w:rPrChange>
                  </w:rPr>
                  <w:delText>Apprentice</w:delText>
                </w:r>
                <w:r w:rsidRPr="005F6795" w:rsidDel="001D3CD5">
                  <w:rPr>
                    <w:strike/>
                    <w:lang w:val="en-US"/>
                    <w:rPrChange w:id="11993" w:author="Author" w:date="2018-02-22T10:24:00Z">
                      <w:rPr>
                        <w:lang w:val="en-US"/>
                      </w:rPr>
                    </w:rPrChange>
                  </w:rPr>
                  <w:delText xml:space="preserve"> </w:delText>
                </w:r>
                <w:r w:rsidRPr="005F6795" w:rsidDel="001D3CD5">
                  <w:rPr>
                    <w:rStyle w:val="SAPUserEntry"/>
                    <w:strike/>
                    <w:lang w:val="en-US"/>
                    <w:rPrChange w:id="11994" w:author="Author" w:date="2018-02-22T10:24:00Z">
                      <w:rPr>
                        <w:rStyle w:val="SAPUserEntry"/>
                        <w:lang w:val="en-US"/>
                      </w:rPr>
                    </w:rPrChange>
                  </w:rPr>
                  <w:delText>(AU)</w:delText>
                </w:r>
              </w:del>
            </w:ins>
            <w:ins w:id="11995" w:author="Author" w:date="2017-12-27T18:17:00Z">
              <w:del w:id="11996" w:author="Author" w:date="2018-02-22T10:34:00Z">
                <w:r w:rsidRPr="005F6795" w:rsidDel="001D3CD5">
                  <w:rPr>
                    <w:rStyle w:val="SAPScreenElement"/>
                    <w:strike/>
                    <w:color w:val="auto"/>
                    <w:lang w:val="en-US"/>
                    <w:rPrChange w:id="11997" w:author="Author" w:date="2018-02-22T10:24:00Z">
                      <w:rPr>
                        <w:rStyle w:val="SAPScreenElement"/>
                        <w:color w:val="auto"/>
                        <w:lang w:val="en-US"/>
                      </w:rPr>
                    </w:rPrChange>
                  </w:rPr>
                  <w:delText>.</w:delText>
                </w:r>
              </w:del>
            </w:ins>
          </w:p>
          <w:p w14:paraId="57CD7BD5" w14:textId="006E62F0" w:rsidR="002A1D5D" w:rsidRPr="005F6795" w:rsidDel="001D3CD5" w:rsidRDefault="002A1D5D" w:rsidP="002A1D5D">
            <w:pPr>
              <w:pStyle w:val="SAPNoteHeading"/>
              <w:ind w:left="0"/>
              <w:rPr>
                <w:del w:id="11998" w:author="Author" w:date="2018-02-22T10:34:00Z"/>
                <w:strike/>
                <w:lang w:val="en-US"/>
                <w:rPrChange w:id="11999" w:author="Author" w:date="2018-02-22T10:24:00Z">
                  <w:rPr>
                    <w:del w:id="12000" w:author="Author" w:date="2018-02-22T10:34:00Z"/>
                    <w:lang w:val="en-US"/>
                  </w:rPr>
                </w:rPrChange>
              </w:rPr>
            </w:pPr>
            <w:del w:id="12001" w:author="Author" w:date="2018-02-22T10:34:00Z">
              <w:r w:rsidRPr="005F6795" w:rsidDel="001D3CD5">
                <w:rPr>
                  <w:strike/>
                  <w:noProof/>
                  <w:lang w:val="en-US"/>
                  <w:rPrChange w:id="12002" w:author="Author" w:date="2018-02-22T10:24:00Z">
                    <w:rPr>
                      <w:noProof/>
                      <w:lang w:val="en-US"/>
                    </w:rPr>
                  </w:rPrChange>
                </w:rPr>
                <w:drawing>
                  <wp:inline distT="0" distB="0" distL="0" distR="0" wp14:anchorId="2BDE3CF8" wp14:editId="0204409F">
                    <wp:extent cx="225425" cy="225425"/>
                    <wp:effectExtent l="0" t="0" r="3175" b="3175"/>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2003" w:author="Author" w:date="2018-02-22T10:24:00Z">
                    <w:rPr>
                      <w:lang w:val="en-US"/>
                    </w:rPr>
                  </w:rPrChange>
                </w:rPr>
                <w:delText> Recommendation</w:delText>
              </w:r>
            </w:del>
          </w:p>
          <w:p w14:paraId="011485AE" w14:textId="228E567F" w:rsidR="002A1D5D" w:rsidRPr="005F6795" w:rsidDel="001D3CD5" w:rsidRDefault="002A1D5D" w:rsidP="002A1D5D">
            <w:pPr>
              <w:pStyle w:val="ListContinue"/>
              <w:ind w:left="0"/>
              <w:rPr>
                <w:del w:id="12004" w:author="Author" w:date="2018-02-22T10:34:00Z"/>
                <w:strike/>
                <w:lang w:val="en-US"/>
                <w:rPrChange w:id="12005" w:author="Author" w:date="2018-02-22T10:24:00Z">
                  <w:rPr>
                    <w:del w:id="12006" w:author="Author" w:date="2018-02-22T10:34:00Z"/>
                    <w:lang w:val="en-US"/>
                  </w:rPr>
                </w:rPrChange>
              </w:rPr>
            </w:pPr>
            <w:del w:id="12007" w:author="Author" w:date="2018-02-22T10:34:00Z">
              <w:r w:rsidRPr="005F6795" w:rsidDel="001D3CD5">
                <w:rPr>
                  <w:strike/>
                  <w:lang w:val="en-US"/>
                  <w:rPrChange w:id="12008" w:author="Author" w:date="2018-02-22T10:24:00Z">
                    <w:rPr>
                      <w:lang w:val="en-US"/>
                    </w:rPr>
                  </w:rPrChange>
                </w:rPr>
                <w:delText xml:space="preserve">In case </w:delText>
              </w:r>
              <w:r w:rsidRPr="005F6795" w:rsidDel="001D3CD5">
                <w:rPr>
                  <w:rStyle w:val="SAPEmphasis"/>
                  <w:strike/>
                  <w:lang w:val="en-US"/>
                  <w:rPrChange w:id="12009" w:author="Author" w:date="2018-02-22T10:24:00Z">
                    <w:rPr>
                      <w:rStyle w:val="SAPEmphasis"/>
                      <w:lang w:val="en-US"/>
                    </w:rPr>
                  </w:rPrChange>
                </w:rPr>
                <w:delText xml:space="preserve">Contingent Workforce Management </w:delText>
              </w:r>
              <w:r w:rsidRPr="005F6795" w:rsidDel="001D3CD5">
                <w:rPr>
                  <w:strike/>
                  <w:lang w:val="en-US"/>
                  <w:rPrChange w:id="12010" w:author="Author" w:date="2018-02-22T10:24:00Z">
                    <w:rPr>
                      <w:lang w:val="en-US"/>
                    </w:rPr>
                  </w:rPrChange>
                </w:rPr>
                <w:delText>has also been implemented in the instance, avoid using employment type</w:delText>
              </w:r>
              <w:r w:rsidRPr="005F6795" w:rsidDel="001D3CD5">
                <w:rPr>
                  <w:rStyle w:val="SAPUserEntry"/>
                  <w:strike/>
                  <w:lang w:val="en-US"/>
                  <w:rPrChange w:id="12011" w:author="Author" w:date="2018-02-22T10:24:00Z">
                    <w:rPr>
                      <w:rStyle w:val="SAPUserEntry"/>
                      <w:lang w:val="en-US"/>
                    </w:rPr>
                  </w:rPrChange>
                </w:rPr>
                <w:delText xml:space="preserve"> Labour Hire</w:delText>
              </w:r>
              <w:r w:rsidRPr="005F6795" w:rsidDel="001D3CD5">
                <w:rPr>
                  <w:b/>
                  <w:strike/>
                  <w:lang w:val="en-US"/>
                  <w:rPrChange w:id="12012" w:author="Author" w:date="2018-02-22T10:24:00Z">
                    <w:rPr>
                      <w:b/>
                      <w:lang w:val="en-US"/>
                    </w:rPr>
                  </w:rPrChange>
                </w:rPr>
                <w:delText xml:space="preserve"> </w:delText>
              </w:r>
              <w:r w:rsidRPr="005F6795" w:rsidDel="001D3CD5">
                <w:rPr>
                  <w:rStyle w:val="SAPUserEntry"/>
                  <w:strike/>
                  <w:lang w:val="en-US"/>
                  <w:rPrChange w:id="12013" w:author="Author" w:date="2018-02-22T10:24:00Z">
                    <w:rPr>
                      <w:rStyle w:val="SAPUserEntry"/>
                      <w:lang w:val="en-US"/>
                    </w:rPr>
                  </w:rPrChange>
                </w:rPr>
                <w:delText>(AU)</w:delText>
              </w:r>
              <w:r w:rsidRPr="005F6795" w:rsidDel="001D3CD5">
                <w:rPr>
                  <w:strike/>
                  <w:lang w:val="en-US"/>
                  <w:rPrChange w:id="12014" w:author="Author" w:date="2018-02-22T10:24:00Z">
                    <w:rPr>
                      <w:lang w:val="en-US"/>
                    </w:rPr>
                  </w:rPrChange>
                </w:rPr>
                <w:delText xml:space="preserve"> or</w:delText>
              </w:r>
              <w:r w:rsidRPr="005F6795" w:rsidDel="001D3CD5">
                <w:rPr>
                  <w:rStyle w:val="SAPUserEntry"/>
                  <w:strike/>
                  <w:lang w:val="en-US"/>
                  <w:rPrChange w:id="12015" w:author="Author" w:date="2018-02-22T10:24:00Z">
                    <w:rPr>
                      <w:rStyle w:val="SAPUserEntry"/>
                      <w:lang w:val="en-US"/>
                    </w:rPr>
                  </w:rPrChange>
                </w:rPr>
                <w:delText xml:space="preserve"> Contractors</w:delText>
              </w:r>
              <w:r w:rsidRPr="005F6795" w:rsidDel="001D3CD5">
                <w:rPr>
                  <w:b/>
                  <w:strike/>
                  <w:lang w:val="en-US"/>
                  <w:rPrChange w:id="12016" w:author="Author" w:date="2018-02-22T10:24:00Z">
                    <w:rPr>
                      <w:b/>
                      <w:lang w:val="en-US"/>
                    </w:rPr>
                  </w:rPrChange>
                </w:rPr>
                <w:delText xml:space="preserve"> </w:delText>
              </w:r>
              <w:r w:rsidRPr="005F6795" w:rsidDel="001D3CD5">
                <w:rPr>
                  <w:rStyle w:val="SAPUserEntry"/>
                  <w:strike/>
                  <w:lang w:val="en-US"/>
                  <w:rPrChange w:id="12017" w:author="Author" w:date="2018-02-22T10:24:00Z">
                    <w:rPr>
                      <w:rStyle w:val="SAPUserEntry"/>
                      <w:lang w:val="en-US"/>
                    </w:rPr>
                  </w:rPrChange>
                </w:rPr>
                <w:delText xml:space="preserve">(AU) </w:delText>
              </w:r>
              <w:r w:rsidRPr="005F6795" w:rsidDel="001D3CD5">
                <w:rPr>
                  <w:strike/>
                  <w:lang w:val="en-US"/>
                  <w:rPrChange w:id="12018" w:author="Author" w:date="2018-02-22T10:24:00Z">
                    <w:rPr>
                      <w:lang w:val="en-US"/>
                    </w:rPr>
                  </w:rPrChange>
                </w:rPr>
                <w:delText>together with employee class</w:delText>
              </w:r>
              <w:r w:rsidRPr="005F6795" w:rsidDel="001D3CD5">
                <w:rPr>
                  <w:rStyle w:val="SAPUserEntry"/>
                  <w:strike/>
                  <w:lang w:val="en-US"/>
                  <w:rPrChange w:id="12019" w:author="Author" w:date="2018-02-22T10:24:00Z">
                    <w:rPr>
                      <w:rStyle w:val="SAPUserEntry"/>
                      <w:lang w:val="en-US"/>
                    </w:rPr>
                  </w:rPrChange>
                </w:rPr>
                <w:delText xml:space="preserve"> External</w:delText>
              </w:r>
              <w:r w:rsidRPr="005F6795" w:rsidDel="001D3CD5">
                <w:rPr>
                  <w:strike/>
                  <w:lang w:val="en-US"/>
                  <w:rPrChange w:id="12020" w:author="Author" w:date="2018-02-22T10:24:00Z">
                    <w:rPr>
                      <w:lang w:val="en-US"/>
                    </w:rPr>
                  </w:rPrChange>
                </w:rPr>
                <w:delText xml:space="preserve"> </w:delText>
              </w:r>
              <w:r w:rsidRPr="005F6795" w:rsidDel="001D3CD5">
                <w:rPr>
                  <w:rStyle w:val="SAPUserEntry"/>
                  <w:strike/>
                  <w:lang w:val="en-US"/>
                  <w:rPrChange w:id="12021" w:author="Author" w:date="2018-02-22T10:24:00Z">
                    <w:rPr>
                      <w:rStyle w:val="SAPUserEntry"/>
                      <w:lang w:val="en-US"/>
                    </w:rPr>
                  </w:rPrChange>
                </w:rPr>
                <w:delText>(AU)</w:delText>
              </w:r>
              <w:r w:rsidRPr="005F6795" w:rsidDel="001D3CD5">
                <w:rPr>
                  <w:strike/>
                  <w:lang w:val="en-US"/>
                  <w:rPrChange w:id="12022" w:author="Author" w:date="2018-02-22T10:24:00Z">
                    <w:rPr>
                      <w:lang w:val="en-US"/>
                    </w:rPr>
                  </w:rPrChange>
                </w:rPr>
                <w:delText xml:space="preserve">. </w:delText>
              </w:r>
            </w:del>
          </w:p>
          <w:p w14:paraId="0B591BE3" w14:textId="15086EBD" w:rsidR="002A1D5D" w:rsidRPr="003A18EB" w:rsidRDefault="002A1D5D" w:rsidP="002A1D5D">
            <w:pPr>
              <w:pStyle w:val="SAPNoteHeading"/>
              <w:ind w:left="0"/>
              <w:rPr>
                <w:lang w:val="en-US"/>
              </w:rPr>
            </w:pPr>
            <w:r>
              <w:rPr>
                <w:noProof/>
                <w:lang w:val="en-US"/>
              </w:rPr>
              <w:drawing>
                <wp:inline distT="0" distB="0" distL="0" distR="0" wp14:anchorId="07D5BE8E" wp14:editId="5697B505">
                  <wp:extent cx="225425" cy="225425"/>
                  <wp:effectExtent l="0" t="0" r="3175" b="3175"/>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Recommendation</w:t>
            </w:r>
          </w:p>
          <w:p w14:paraId="748F855E" w14:textId="77777777" w:rsidR="002A1D5D" w:rsidRPr="002326C1" w:rsidRDefault="002A1D5D" w:rsidP="002A1D5D">
            <w:pPr>
              <w:rPr>
                <w:lang w:val="en-US"/>
              </w:rPr>
            </w:pPr>
            <w:r w:rsidRPr="003A18EB">
              <w:rPr>
                <w:lang w:val="en-US"/>
              </w:rPr>
              <w:t>Required if integration with Employee Central Payroll is in place.</w:t>
            </w:r>
          </w:p>
        </w:tc>
      </w:tr>
      <w:tr w:rsidR="002A1D5D" w:rsidRPr="00A41C57" w14:paraId="4BE67BAA"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29E6F9A8" w14:textId="2C5382AE" w:rsidR="002A1D5D" w:rsidRPr="002326C1" w:rsidRDefault="002A1D5D" w:rsidP="002A1D5D">
            <w:pPr>
              <w:rPr>
                <w:rStyle w:val="SAPScreenElement"/>
                <w:lang w:val="en-US"/>
              </w:rPr>
            </w:pPr>
            <w:r w:rsidRPr="003A18EB">
              <w:rPr>
                <w:rStyle w:val="SAPScreenElement"/>
                <w:lang w:val="en-US"/>
              </w:rPr>
              <w:t xml:space="preserve">Job Entry Date: </w:t>
            </w:r>
            <w:r w:rsidR="003F3958" w:rsidRPr="006C4530">
              <w:rPr>
                <w:lang w:val="en-US"/>
              </w:rPr>
              <w:t>defaults to the hiring date of the employee’s first appointment at the company; adapt as appropriate by selecting the rehiring date from calendar help</w:t>
            </w:r>
          </w:p>
        </w:tc>
        <w:tc>
          <w:tcPr>
            <w:tcW w:w="8010" w:type="dxa"/>
            <w:tcBorders>
              <w:top w:val="single" w:sz="8" w:space="0" w:color="999999"/>
              <w:left w:val="single" w:sz="8" w:space="0" w:color="999999"/>
              <w:bottom w:val="single" w:sz="8" w:space="0" w:color="999999"/>
              <w:right w:val="single" w:sz="8" w:space="0" w:color="999999"/>
            </w:tcBorders>
          </w:tcPr>
          <w:p w14:paraId="1D046013" w14:textId="77777777" w:rsidR="002A1D5D" w:rsidRPr="002326C1" w:rsidRDefault="002A1D5D" w:rsidP="002A1D5D">
            <w:pPr>
              <w:rPr>
                <w:lang w:val="en-US"/>
              </w:rPr>
            </w:pPr>
            <w:r w:rsidRPr="003A18EB">
              <w:rPr>
                <w:lang w:val="en-US"/>
              </w:rPr>
              <w:t>In case you leave the field empty, upon submitting the new hire record, the value will be automatically filled with the hiring date, and can be checked in the employee profile.</w:t>
            </w:r>
          </w:p>
        </w:tc>
      </w:tr>
      <w:tr w:rsidR="002A1D5D" w:rsidRPr="00A41C57" w14:paraId="7C508D39"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6422FC87" w14:textId="77777777" w:rsidR="002A1D5D" w:rsidRPr="00EC03C9" w:rsidRDefault="002A1D5D" w:rsidP="002A1D5D">
            <w:pPr>
              <w:rPr>
                <w:rStyle w:val="SAPUserEntry"/>
                <w:lang w:val="en-US"/>
              </w:rPr>
            </w:pPr>
            <w:r w:rsidRPr="00EC03C9">
              <w:rPr>
                <w:rStyle w:val="SAPScreenElement"/>
                <w:lang w:val="en-US"/>
              </w:rPr>
              <w:t xml:space="preserve">Pay Scale Type: </w:t>
            </w:r>
            <w:r w:rsidRPr="00EC03C9">
              <w:rPr>
                <w:lang w:val="en-US"/>
              </w:rPr>
              <w:t xml:space="preserve">select from drop-down; for example, </w:t>
            </w:r>
            <w:r w:rsidRPr="00EC03C9">
              <w:rPr>
                <w:rStyle w:val="SAPUserEntry"/>
                <w:lang w:val="en-US"/>
              </w:rPr>
              <w:t>Collective</w:t>
            </w:r>
            <w:r w:rsidRPr="00EC03C9">
              <w:rPr>
                <w:b/>
                <w:lang w:val="en-US"/>
              </w:rPr>
              <w:t xml:space="preserve"> </w:t>
            </w:r>
            <w:r w:rsidRPr="00EC03C9">
              <w:rPr>
                <w:rStyle w:val="SAPUserEntry"/>
                <w:lang w:val="en-US"/>
              </w:rPr>
              <w:t>Agreement</w:t>
            </w:r>
            <w:r w:rsidRPr="00EC03C9">
              <w:rPr>
                <w:b/>
                <w:lang w:val="en-US"/>
              </w:rPr>
              <w:t xml:space="preserve"> </w:t>
            </w:r>
            <w:r w:rsidRPr="00EC03C9">
              <w:rPr>
                <w:rStyle w:val="SAPUserEntry"/>
                <w:lang w:val="en-US"/>
              </w:rPr>
              <w:t>(AUS/01)</w:t>
            </w:r>
          </w:p>
          <w:p w14:paraId="2D3EA3BB" w14:textId="00E6B1C3" w:rsidR="002A1D5D" w:rsidRPr="003A18EB" w:rsidRDefault="002A1D5D" w:rsidP="002A1D5D">
            <w:pPr>
              <w:pStyle w:val="SAPNoteHeading"/>
              <w:ind w:left="0"/>
              <w:rPr>
                <w:lang w:val="en-US"/>
              </w:rPr>
            </w:pPr>
            <w:r>
              <w:rPr>
                <w:noProof/>
                <w:lang w:val="en-US"/>
              </w:rPr>
              <w:drawing>
                <wp:inline distT="0" distB="0" distL="0" distR="0" wp14:anchorId="2DFBF380" wp14:editId="3492DAF5">
                  <wp:extent cx="225425" cy="225425"/>
                  <wp:effectExtent l="0" t="0" r="3175" b="3175"/>
                  <wp:docPr id="712"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xml:space="preserve"> Note</w:t>
            </w:r>
          </w:p>
          <w:p w14:paraId="571C0ADC" w14:textId="77777777" w:rsidR="002A1D5D" w:rsidRPr="002326C1" w:rsidRDefault="002A1D5D" w:rsidP="002A1D5D">
            <w:pPr>
              <w:rPr>
                <w:rStyle w:val="SAPScreenElement"/>
                <w:lang w:val="en-US"/>
              </w:rPr>
            </w:pPr>
            <w:r w:rsidRPr="003A18EB">
              <w:rPr>
                <w:lang w:val="en-US"/>
              </w:rPr>
              <w:t>The selected value should fit to the value selected for field</w:t>
            </w:r>
            <w:r w:rsidRPr="003A18EB">
              <w:rPr>
                <w:rStyle w:val="SAPScreenElement"/>
                <w:lang w:val="en-US"/>
              </w:rPr>
              <w:t xml:space="preserve"> Employment Type.</w:t>
            </w:r>
          </w:p>
        </w:tc>
        <w:tc>
          <w:tcPr>
            <w:tcW w:w="8010" w:type="dxa"/>
            <w:tcBorders>
              <w:top w:val="single" w:sz="8" w:space="0" w:color="999999"/>
              <w:left w:val="single" w:sz="8" w:space="0" w:color="999999"/>
              <w:bottom w:val="single" w:sz="8" w:space="0" w:color="999999"/>
              <w:right w:val="single" w:sz="8" w:space="0" w:color="999999"/>
            </w:tcBorders>
          </w:tcPr>
          <w:p w14:paraId="69D9702A" w14:textId="5789F350" w:rsidR="002A1D5D" w:rsidRPr="00EC03C9" w:rsidRDefault="002A1D5D" w:rsidP="002A1D5D">
            <w:pPr>
              <w:pStyle w:val="SAPNoteHeading"/>
              <w:ind w:left="0"/>
              <w:rPr>
                <w:lang w:val="en-US"/>
              </w:rPr>
            </w:pPr>
            <w:r>
              <w:rPr>
                <w:noProof/>
                <w:lang w:val="en-US"/>
              </w:rPr>
              <w:drawing>
                <wp:inline distT="0" distB="0" distL="0" distR="0" wp14:anchorId="35B94BE5" wp14:editId="6D2C4CC4">
                  <wp:extent cx="225425" cy="225425"/>
                  <wp:effectExtent l="0" t="0" r="3175" b="3175"/>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Recommendation</w:t>
            </w:r>
          </w:p>
          <w:p w14:paraId="55B0D7B8" w14:textId="77777777" w:rsidR="002A1D5D" w:rsidRPr="002326C1" w:rsidRDefault="002A1D5D" w:rsidP="002A1D5D">
            <w:pPr>
              <w:rPr>
                <w:lang w:val="en-US"/>
              </w:rPr>
            </w:pPr>
            <w:r w:rsidRPr="003A18EB">
              <w:rPr>
                <w:lang w:val="en-US"/>
              </w:rPr>
              <w:t>Required if integration with Employee Central Payroll is in place.</w:t>
            </w:r>
          </w:p>
        </w:tc>
      </w:tr>
      <w:tr w:rsidR="002A1D5D" w:rsidRPr="00A41C57" w14:paraId="2D152CD6"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3946CCAD" w14:textId="77777777" w:rsidR="002A1D5D" w:rsidRPr="002326C1" w:rsidRDefault="002A1D5D" w:rsidP="002A1D5D">
            <w:pPr>
              <w:rPr>
                <w:rStyle w:val="SAPScreenElement"/>
                <w:lang w:val="en-US"/>
              </w:rPr>
            </w:pPr>
            <w:r w:rsidRPr="00EC03C9">
              <w:rPr>
                <w:rStyle w:val="SAPScreenElement"/>
                <w:lang w:val="en-US"/>
              </w:rPr>
              <w:t xml:space="preserve">Pay Scale Area: </w:t>
            </w:r>
            <w:r w:rsidRPr="00EC03C9">
              <w:rPr>
                <w:lang w:val="en-US"/>
              </w:rPr>
              <w:t>select from drop-down; for example,</w:t>
            </w:r>
            <w:r w:rsidRPr="00EC03C9">
              <w:rPr>
                <w:rStyle w:val="SAPUserEntry"/>
                <w:lang w:val="en-US"/>
              </w:rPr>
              <w:t xml:space="preserve"> Australia</w:t>
            </w:r>
            <w:r w:rsidRPr="00EC03C9">
              <w:rPr>
                <w:b/>
                <w:lang w:val="en-US"/>
              </w:rPr>
              <w:t xml:space="preserve"> </w:t>
            </w:r>
            <w:r w:rsidRPr="00EC03C9">
              <w:rPr>
                <w:rStyle w:val="SAPUserEntry"/>
                <w:lang w:val="en-US"/>
              </w:rPr>
              <w:t>(AUS/02)</w:t>
            </w:r>
          </w:p>
        </w:tc>
        <w:tc>
          <w:tcPr>
            <w:tcW w:w="8010" w:type="dxa"/>
            <w:tcBorders>
              <w:top w:val="single" w:sz="8" w:space="0" w:color="999999"/>
              <w:left w:val="single" w:sz="8" w:space="0" w:color="999999"/>
              <w:bottom w:val="single" w:sz="8" w:space="0" w:color="999999"/>
              <w:right w:val="single" w:sz="8" w:space="0" w:color="999999"/>
            </w:tcBorders>
          </w:tcPr>
          <w:p w14:paraId="6C26E42F" w14:textId="77777777" w:rsidR="002A1D5D" w:rsidRPr="00EC03C9" w:rsidRDefault="002A1D5D" w:rsidP="002A1D5D">
            <w:pPr>
              <w:rPr>
                <w:rFonts w:cstheme="minorBidi"/>
                <w:lang w:val="en-US"/>
              </w:rPr>
            </w:pPr>
            <w:r w:rsidRPr="00EC03C9">
              <w:rPr>
                <w:lang w:val="en-US"/>
              </w:rPr>
              <w:t>The pay scale area value needs to fit to the selected pay scale type value.</w:t>
            </w:r>
          </w:p>
          <w:p w14:paraId="2B0CC906" w14:textId="3B985328" w:rsidR="002A1D5D" w:rsidRPr="003A18EB" w:rsidRDefault="002A1D5D" w:rsidP="002A1D5D">
            <w:pPr>
              <w:pStyle w:val="SAPNoteHeading"/>
              <w:ind w:left="0"/>
              <w:rPr>
                <w:lang w:val="en-US"/>
              </w:rPr>
            </w:pPr>
            <w:r>
              <w:rPr>
                <w:noProof/>
                <w:lang w:val="en-US"/>
              </w:rPr>
              <w:drawing>
                <wp:inline distT="0" distB="0" distL="0" distR="0" wp14:anchorId="20A1543B" wp14:editId="3C6CF8FA">
                  <wp:extent cx="225425" cy="225425"/>
                  <wp:effectExtent l="0" t="0" r="3175" b="3175"/>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Recommendation</w:t>
            </w:r>
          </w:p>
          <w:p w14:paraId="2488BF07" w14:textId="77777777" w:rsidR="002A1D5D" w:rsidRPr="002326C1" w:rsidRDefault="002A1D5D" w:rsidP="002A1D5D">
            <w:pPr>
              <w:rPr>
                <w:lang w:val="en-US"/>
              </w:rPr>
            </w:pPr>
            <w:r w:rsidRPr="003A18EB">
              <w:rPr>
                <w:lang w:val="en-US"/>
              </w:rPr>
              <w:t>Required if integration with Employee Central Payroll is in place.</w:t>
            </w:r>
          </w:p>
        </w:tc>
      </w:tr>
      <w:tr w:rsidR="003F3958" w:rsidRPr="00A41C57" w14:paraId="2F1B1E32"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2065D78C" w14:textId="73646BF9" w:rsidR="003F3958" w:rsidRPr="002326C1" w:rsidRDefault="003F3958" w:rsidP="002A1D5D">
            <w:pPr>
              <w:rPr>
                <w:rStyle w:val="SAPScreenElement"/>
                <w:lang w:val="en-US"/>
              </w:rPr>
            </w:pPr>
            <w:r w:rsidRPr="00EC03C9">
              <w:rPr>
                <w:rStyle w:val="SAPScreenElement"/>
                <w:lang w:val="en-US"/>
              </w:rPr>
              <w:t xml:space="preserve">Pay Scale Group: </w:t>
            </w:r>
            <w:r w:rsidRPr="00EC03C9">
              <w:rPr>
                <w:lang w:val="en-US"/>
              </w:rPr>
              <w:t>select from drop-down; for example,</w:t>
            </w:r>
            <w:r w:rsidRPr="00EC03C9">
              <w:rPr>
                <w:rStyle w:val="SAPUserEntry"/>
                <w:lang w:val="en-US"/>
              </w:rPr>
              <w:t xml:space="preserve"> </w:t>
            </w:r>
            <w:r w:rsidRPr="006C4530">
              <w:rPr>
                <w:rStyle w:val="SAPUserEntry"/>
                <w:lang w:val="en-US"/>
              </w:rPr>
              <w:t>M1(AUS/02/01/M1)</w:t>
            </w:r>
          </w:p>
        </w:tc>
        <w:tc>
          <w:tcPr>
            <w:tcW w:w="8010" w:type="dxa"/>
            <w:vMerge w:val="restart"/>
            <w:tcBorders>
              <w:top w:val="single" w:sz="8" w:space="0" w:color="999999"/>
              <w:left w:val="single" w:sz="8" w:space="0" w:color="999999"/>
              <w:right w:val="single" w:sz="8" w:space="0" w:color="999999"/>
            </w:tcBorders>
          </w:tcPr>
          <w:p w14:paraId="7E0AEC79" w14:textId="77777777" w:rsidR="003F3958" w:rsidRPr="003A18EB" w:rsidRDefault="003F3958" w:rsidP="002A1D5D">
            <w:pPr>
              <w:pStyle w:val="SAPNoteHeading"/>
              <w:ind w:left="0"/>
              <w:rPr>
                <w:lang w:val="en-US"/>
              </w:rPr>
            </w:pPr>
            <w:r w:rsidRPr="003A18EB">
              <w:rPr>
                <w:noProof/>
                <w:lang w:val="en-US"/>
              </w:rPr>
              <w:drawing>
                <wp:inline distT="0" distB="0" distL="0" distR="0" wp14:anchorId="30F5AB44" wp14:editId="5BB81DC7">
                  <wp:extent cx="225425" cy="225425"/>
                  <wp:effectExtent l="0" t="0" r="3175" b="3175"/>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noProof/>
                <w:lang w:val="en-US" w:eastAsia="zh-CN"/>
              </w:rPr>
              <w:t xml:space="preserve"> </w:t>
            </w:r>
            <w:r w:rsidRPr="003A18EB">
              <w:rPr>
                <w:lang w:val="en-US"/>
              </w:rPr>
              <w:t>Recommendation</w:t>
            </w:r>
          </w:p>
          <w:p w14:paraId="041EDD44" w14:textId="409EB3E4" w:rsidR="003F3958" w:rsidRPr="002326C1" w:rsidRDefault="003F3958" w:rsidP="002A1D5D">
            <w:pPr>
              <w:rPr>
                <w:lang w:val="en-US"/>
              </w:rPr>
            </w:pPr>
            <w:r w:rsidRPr="003A18EB">
              <w:rPr>
                <w:lang w:val="en-US"/>
              </w:rPr>
              <w:t xml:space="preserve">For details to pay scale group and pay scale level values refer to the </w:t>
            </w:r>
            <w:del w:id="12023" w:author="Author" w:date="2018-02-06T10:29:00Z">
              <w:r w:rsidRPr="003A18EB" w:rsidDel="00DF166D">
                <w:rPr>
                  <w:lang w:val="en-US"/>
                </w:rPr>
                <w:delText xml:space="preserve">configuration guide of building block </w:delText>
              </w:r>
              <w:r w:rsidRPr="003A18EB" w:rsidDel="00DF166D">
                <w:rPr>
                  <w:rStyle w:val="SAPEmphasis"/>
                  <w:lang w:val="en-US"/>
                </w:rPr>
                <w:delText>15T</w:delText>
              </w:r>
              <w:r w:rsidRPr="003A18EB" w:rsidDel="00DF166D">
                <w:rPr>
                  <w:lang w:val="en-US"/>
                </w:rPr>
                <w:delText xml:space="preserve">, where in chapter </w:delText>
              </w:r>
              <w:r w:rsidRPr="003A18EB" w:rsidDel="00DF166D">
                <w:rPr>
                  <w:rStyle w:val="SAPTextReference"/>
                  <w:lang w:val="en-US"/>
                </w:rPr>
                <w:delText>Preparation / Prerequisites</w:delText>
              </w:r>
              <w:r w:rsidRPr="003A18EB" w:rsidDel="00DF166D">
                <w:rPr>
                  <w:lang w:val="en-US"/>
                </w:rPr>
                <w:delText xml:space="preserve"> the reference to the appropriate </w:delText>
              </w:r>
            </w:del>
            <w:r w:rsidRPr="00EC03C9">
              <w:rPr>
                <w:rStyle w:val="SAPScreenElement"/>
                <w:color w:val="auto"/>
                <w:lang w:val="en-US"/>
              </w:rPr>
              <w:t>Pay Structure</w:t>
            </w:r>
            <w:r w:rsidRPr="003A18EB">
              <w:rPr>
                <w:lang w:val="en-US"/>
              </w:rPr>
              <w:t xml:space="preserve"> workbook </w:t>
            </w:r>
            <w:ins w:id="12024" w:author="Author" w:date="2018-02-06T10:29:00Z">
              <w:del w:id="12025" w:author="Author" w:date="2018-02-06T13:30:00Z">
                <w:r w:rsidR="00DF166D" w:rsidRPr="00ED0743" w:rsidDel="001415A0">
                  <w:rPr>
                    <w:lang w:val="en-US"/>
                  </w:rPr>
                  <w:delText xml:space="preserve">appropriate </w:delText>
                </w:r>
              </w:del>
              <w:r w:rsidR="00DF166D" w:rsidRPr="00ED0743">
                <w:rPr>
                  <w:lang w:val="en-US"/>
                </w:rPr>
                <w:t xml:space="preserve">for </w:t>
              </w:r>
            </w:ins>
            <w:ins w:id="12026" w:author="Author" w:date="2018-02-06T11:55:00Z">
              <w:r w:rsidR="00755872">
                <w:rPr>
                  <w:rStyle w:val="SAPEmphasis"/>
                  <w:lang w:val="en-US"/>
                </w:rPr>
                <w:t>AU</w:t>
              </w:r>
            </w:ins>
            <w:ins w:id="12027" w:author="Author" w:date="2018-02-06T10:29:00Z">
              <w:del w:id="12028" w:author="Author" w:date="2018-02-06T11:55:00Z">
                <w:r w:rsidR="00DF166D" w:rsidRPr="00ED0743" w:rsidDel="00755872">
                  <w:rPr>
                    <w:rStyle w:val="SAPScreenElement"/>
                    <w:color w:val="auto"/>
                    <w:lang w:val="en-US"/>
                  </w:rPr>
                  <w:delText>&lt;YourCountry&gt;</w:delText>
                </w:r>
              </w:del>
            </w:ins>
            <w:del w:id="12029" w:author="Author" w:date="2018-02-06T10:29:00Z">
              <w:r w:rsidRPr="003A18EB" w:rsidDel="00DF166D">
                <w:rPr>
                  <w:lang w:val="en-US"/>
                </w:rPr>
                <w:delText>is given</w:delText>
              </w:r>
            </w:del>
            <w:r w:rsidRPr="003A18EB">
              <w:rPr>
                <w:lang w:val="en-US"/>
              </w:rPr>
              <w:t>.</w:t>
            </w:r>
          </w:p>
        </w:tc>
      </w:tr>
      <w:tr w:rsidR="003F3958" w:rsidRPr="00A41C57" w14:paraId="4E4C64F2"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3E622940" w14:textId="56DEE93A" w:rsidR="003F3958" w:rsidRPr="002326C1" w:rsidRDefault="003F3958" w:rsidP="002A1D5D">
            <w:pPr>
              <w:rPr>
                <w:rStyle w:val="SAPScreenElement"/>
                <w:lang w:val="en-US"/>
              </w:rPr>
            </w:pPr>
            <w:r w:rsidRPr="00EC03C9">
              <w:rPr>
                <w:rStyle w:val="SAPScreenElement"/>
                <w:lang w:val="en-US"/>
              </w:rPr>
              <w:t xml:space="preserve">Pay Scale Level: </w:t>
            </w:r>
            <w:r w:rsidRPr="00EC03C9">
              <w:rPr>
                <w:lang w:val="en-US"/>
              </w:rPr>
              <w:t xml:space="preserve">select from drop-down; for example, </w:t>
            </w:r>
            <w:r w:rsidRPr="006C4530">
              <w:rPr>
                <w:rStyle w:val="SAPUserEntry"/>
                <w:lang w:val="en-US"/>
              </w:rPr>
              <w:t>01(AUS/02/01/M1/01)</w:t>
            </w:r>
          </w:p>
        </w:tc>
        <w:tc>
          <w:tcPr>
            <w:tcW w:w="8010" w:type="dxa"/>
            <w:vMerge/>
            <w:tcBorders>
              <w:left w:val="single" w:sz="8" w:space="0" w:color="999999"/>
              <w:bottom w:val="single" w:sz="8" w:space="0" w:color="999999"/>
              <w:right w:val="single" w:sz="8" w:space="0" w:color="999999"/>
            </w:tcBorders>
          </w:tcPr>
          <w:p w14:paraId="56D541DB" w14:textId="77777777" w:rsidR="003F3958" w:rsidRPr="002326C1" w:rsidRDefault="003F3958" w:rsidP="002A1D5D">
            <w:pPr>
              <w:rPr>
                <w:lang w:val="en-US"/>
              </w:rPr>
            </w:pPr>
          </w:p>
        </w:tc>
      </w:tr>
      <w:tr w:rsidR="002A1D5D" w:rsidRPr="00A41C57" w14:paraId="52DFB2D8"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63C97174" w14:textId="77777777" w:rsidR="002A1D5D" w:rsidRPr="002326C1" w:rsidRDefault="002A1D5D" w:rsidP="002A1D5D">
            <w:pPr>
              <w:rPr>
                <w:rStyle w:val="SAPScreenElement"/>
                <w:lang w:val="en-US"/>
              </w:rPr>
            </w:pPr>
            <w:r w:rsidRPr="00EC03C9">
              <w:rPr>
                <w:rStyle w:val="SAPScreenElement"/>
                <w:lang w:val="en-US"/>
              </w:rPr>
              <w:t xml:space="preserve">Initial Entry Date: </w:t>
            </w:r>
            <w:r w:rsidRPr="00EC03C9">
              <w:rPr>
                <w:lang w:val="en-US"/>
              </w:rPr>
              <w:t>select from calendar help the</w:t>
            </w:r>
            <w:r w:rsidRPr="00EC03C9">
              <w:rPr>
                <w:noProof/>
                <w:lang w:val="en-US"/>
              </w:rPr>
              <w:t xml:space="preserve"> start date when the employee first started in the company</w:t>
            </w:r>
          </w:p>
        </w:tc>
        <w:tc>
          <w:tcPr>
            <w:tcW w:w="8010" w:type="dxa"/>
            <w:tcBorders>
              <w:top w:val="single" w:sz="8" w:space="0" w:color="999999"/>
              <w:left w:val="single" w:sz="8" w:space="0" w:color="999999"/>
              <w:bottom w:val="single" w:sz="8" w:space="0" w:color="999999"/>
              <w:right w:val="single" w:sz="8" w:space="0" w:color="999999"/>
            </w:tcBorders>
          </w:tcPr>
          <w:p w14:paraId="42124B4D" w14:textId="77777777" w:rsidR="002A1D5D" w:rsidRPr="002326C1" w:rsidRDefault="002A1D5D" w:rsidP="002A1D5D">
            <w:pPr>
              <w:rPr>
                <w:lang w:val="en-US"/>
              </w:rPr>
            </w:pPr>
            <w:r w:rsidRPr="00EC03C9">
              <w:rPr>
                <w:noProof/>
                <w:lang w:val="en-US"/>
              </w:rPr>
              <w:t>For example, if an employee was originally hired as an extrenal and then became a permanent employee, this is the date when he or she first entered the company as an external.</w:t>
            </w:r>
          </w:p>
        </w:tc>
      </w:tr>
      <w:tr w:rsidR="002A1D5D" w:rsidRPr="00A41C57" w14:paraId="5EF8F521"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6ADCFB8E" w14:textId="77777777" w:rsidR="002A1D5D" w:rsidRPr="002326C1" w:rsidRDefault="002A1D5D" w:rsidP="002A1D5D">
            <w:pPr>
              <w:rPr>
                <w:rStyle w:val="SAPScreenElement"/>
                <w:lang w:val="en-US"/>
              </w:rPr>
            </w:pPr>
            <w:r w:rsidRPr="00EC03C9">
              <w:rPr>
                <w:rStyle w:val="SAPScreenElement"/>
                <w:lang w:val="en-US"/>
              </w:rPr>
              <w:t xml:space="preserve">Entry into Group: </w:t>
            </w:r>
            <w:r w:rsidRPr="00EC03C9">
              <w:rPr>
                <w:lang w:val="en-US"/>
              </w:rPr>
              <w:t>select from calendar help</w:t>
            </w:r>
            <w:r w:rsidRPr="00EC03C9">
              <w:rPr>
                <w:noProof/>
                <w:lang w:val="en-US"/>
              </w:rPr>
              <w:t xml:space="preserve"> the start date when the employee started in the organization he or she belongs to now</w:t>
            </w:r>
          </w:p>
        </w:tc>
        <w:tc>
          <w:tcPr>
            <w:tcW w:w="8010" w:type="dxa"/>
            <w:tcBorders>
              <w:top w:val="single" w:sz="8" w:space="0" w:color="999999"/>
              <w:left w:val="single" w:sz="8" w:space="0" w:color="999999"/>
              <w:bottom w:val="single" w:sz="8" w:space="0" w:color="999999"/>
              <w:right w:val="single" w:sz="8" w:space="0" w:color="999999"/>
            </w:tcBorders>
          </w:tcPr>
          <w:p w14:paraId="3AAB76CA" w14:textId="77777777" w:rsidR="002A1D5D" w:rsidRPr="002326C1" w:rsidRDefault="002A1D5D" w:rsidP="002A1D5D">
            <w:pPr>
              <w:rPr>
                <w:lang w:val="en-US"/>
              </w:rPr>
            </w:pPr>
          </w:p>
        </w:tc>
      </w:tr>
      <w:tr w:rsidR="002A1D5D" w:rsidRPr="00A41C57" w14:paraId="2E6E04E1"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0FE0D359" w14:textId="77777777" w:rsidR="002A1D5D" w:rsidRPr="002326C1" w:rsidRDefault="002A1D5D" w:rsidP="002A1D5D">
            <w:pPr>
              <w:rPr>
                <w:rStyle w:val="SAPScreenElement"/>
                <w:lang w:val="en-US"/>
              </w:rPr>
            </w:pPr>
            <w:r w:rsidRPr="00EC03C9">
              <w:rPr>
                <w:rStyle w:val="SAPScreenElement"/>
                <w:lang w:val="en-US"/>
              </w:rPr>
              <w:lastRenderedPageBreak/>
              <w:t xml:space="preserve">Contract Type: </w:t>
            </w:r>
            <w:r w:rsidRPr="00EC03C9">
              <w:rPr>
                <w:lang w:val="en-US"/>
              </w:rPr>
              <w:t>select from drop-down</w:t>
            </w:r>
          </w:p>
        </w:tc>
        <w:tc>
          <w:tcPr>
            <w:tcW w:w="8010" w:type="dxa"/>
            <w:tcBorders>
              <w:top w:val="single" w:sz="8" w:space="0" w:color="999999"/>
              <w:left w:val="single" w:sz="8" w:space="0" w:color="999999"/>
              <w:bottom w:val="single" w:sz="8" w:space="0" w:color="999999"/>
              <w:right w:val="single" w:sz="8" w:space="0" w:color="999999"/>
            </w:tcBorders>
          </w:tcPr>
          <w:p w14:paraId="3F18C770" w14:textId="77777777" w:rsidR="002A1D5D" w:rsidRPr="00EC03C9" w:rsidRDefault="002A1D5D" w:rsidP="002A1D5D">
            <w:pPr>
              <w:rPr>
                <w:noProof/>
                <w:lang w:val="en-US"/>
              </w:rPr>
            </w:pPr>
            <w:r w:rsidRPr="00EC03C9">
              <w:rPr>
                <w:lang w:val="en-US"/>
              </w:rPr>
              <w:t xml:space="preserve">Depending on the value selected, based on a preconfigured business rule, field </w:t>
            </w:r>
            <w:r w:rsidRPr="00EC03C9">
              <w:rPr>
                <w:rStyle w:val="SAPScreenElement"/>
                <w:lang w:val="en-US"/>
              </w:rPr>
              <w:t>Contract End Date</w:t>
            </w:r>
            <w:r w:rsidRPr="00EC03C9">
              <w:rPr>
                <w:noProof/>
                <w:lang w:val="en-US"/>
              </w:rPr>
              <w:t xml:space="preserve"> may become mandatory.</w:t>
            </w:r>
          </w:p>
          <w:p w14:paraId="34A7DFD1" w14:textId="72E6838B" w:rsidR="002A1D5D" w:rsidRPr="003A18EB" w:rsidRDefault="002A1D5D" w:rsidP="002A1D5D">
            <w:pPr>
              <w:pStyle w:val="SAPNoteHeading"/>
              <w:ind w:left="0"/>
              <w:rPr>
                <w:lang w:val="en-US"/>
              </w:rPr>
            </w:pPr>
            <w:r>
              <w:rPr>
                <w:noProof/>
                <w:color w:val="FF0000"/>
                <w:lang w:val="en-US"/>
              </w:rPr>
              <w:drawing>
                <wp:inline distT="0" distB="0" distL="0" distR="0" wp14:anchorId="68290C36" wp14:editId="197D31A7">
                  <wp:extent cx="225425" cy="225425"/>
                  <wp:effectExtent l="0" t="0" r="3175" b="3175"/>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noProof/>
                <w:color w:val="FF0000"/>
                <w:lang w:val="en-US" w:eastAsia="zh-CN"/>
              </w:rPr>
              <w:t xml:space="preserve"> </w:t>
            </w:r>
            <w:r w:rsidRPr="003A18EB">
              <w:rPr>
                <w:lang w:val="en-US"/>
              </w:rPr>
              <w:t>Recommendation</w:t>
            </w:r>
          </w:p>
          <w:p w14:paraId="27421D62" w14:textId="693E38DB" w:rsidR="002A1D5D" w:rsidRPr="002326C1" w:rsidRDefault="002A1D5D" w:rsidP="002A1D5D">
            <w:pPr>
              <w:rPr>
                <w:lang w:val="en-US"/>
              </w:rPr>
            </w:pPr>
            <w:r w:rsidRPr="00EC03C9">
              <w:rPr>
                <w:lang w:val="en-US"/>
              </w:rPr>
              <w:t xml:space="preserve">For details to the preconfigured business rule refer to the </w:t>
            </w:r>
            <w:ins w:id="12030" w:author="Author" w:date="2018-02-06T11:43:00Z">
              <w:r w:rsidR="00421E64" w:rsidRPr="00ED0743">
                <w:rPr>
                  <w:rStyle w:val="SAPScreenElement"/>
                  <w:color w:val="auto"/>
                  <w:lang w:val="en-US"/>
                </w:rPr>
                <w:t>Foundation Objects</w:t>
              </w:r>
              <w:r w:rsidR="00421E64" w:rsidRPr="00ED0743">
                <w:rPr>
                  <w:lang w:val="en-US"/>
                </w:rPr>
                <w:t xml:space="preserve"> workbook </w:t>
              </w:r>
              <w:del w:id="12031" w:author="Author" w:date="2018-02-06T13:30:00Z">
                <w:r w:rsidR="00421E64" w:rsidRPr="00ED0743" w:rsidDel="001415A0">
                  <w:rPr>
                    <w:lang w:val="en-US"/>
                  </w:rPr>
                  <w:delText xml:space="preserve">appropriate </w:delText>
                </w:r>
              </w:del>
              <w:r w:rsidR="00421E64" w:rsidRPr="00ED0743">
                <w:rPr>
                  <w:lang w:val="en-US"/>
                </w:rPr>
                <w:t xml:space="preserve">for </w:t>
              </w:r>
            </w:ins>
            <w:ins w:id="12032" w:author="Author" w:date="2018-02-06T11:55:00Z">
              <w:r w:rsidR="00755872">
                <w:rPr>
                  <w:rStyle w:val="SAPEmphasis"/>
                  <w:lang w:val="en-US"/>
                </w:rPr>
                <w:t>AU</w:t>
              </w:r>
            </w:ins>
            <w:ins w:id="12033" w:author="Author" w:date="2018-02-06T11:43:00Z">
              <w:del w:id="12034" w:author="Author" w:date="2018-02-06T11:55:00Z">
                <w:r w:rsidR="00421E64" w:rsidRPr="00ED0743" w:rsidDel="00755872">
                  <w:rPr>
                    <w:rStyle w:val="SAPScreenElement"/>
                    <w:color w:val="auto"/>
                    <w:lang w:val="en-US"/>
                  </w:rPr>
                  <w:delText>&lt;YourCountry&gt;</w:delText>
                </w:r>
              </w:del>
            </w:ins>
            <w:del w:id="12035" w:author="Author" w:date="2018-02-06T11:43:00Z">
              <w:r w:rsidRPr="00EC03C9" w:rsidDel="00421E64">
                <w:rPr>
                  <w:lang w:val="en-US"/>
                </w:rPr>
                <w:delText xml:space="preserve">configuration guide of building block </w:delText>
              </w:r>
              <w:r w:rsidRPr="00EC03C9" w:rsidDel="00421E64">
                <w:rPr>
                  <w:rStyle w:val="SAPEmphasis"/>
                  <w:lang w:val="en-US"/>
                </w:rPr>
                <w:delText>15T</w:delText>
              </w:r>
            </w:del>
            <w:r w:rsidRPr="00EC03C9">
              <w:rPr>
                <w:lang w:val="en-US"/>
              </w:rPr>
              <w:t>.</w:t>
            </w:r>
          </w:p>
        </w:tc>
      </w:tr>
      <w:tr w:rsidR="002A1D5D" w:rsidRPr="00A41C57" w14:paraId="384EB58E" w14:textId="77777777" w:rsidTr="00D90D0A">
        <w:trPr>
          <w:trHeight w:val="360"/>
        </w:trPr>
        <w:tc>
          <w:tcPr>
            <w:tcW w:w="6272" w:type="dxa"/>
            <w:tcBorders>
              <w:top w:val="single" w:sz="8" w:space="0" w:color="999999"/>
              <w:left w:val="single" w:sz="8" w:space="0" w:color="999999"/>
              <w:bottom w:val="single" w:sz="8" w:space="0" w:color="999999"/>
              <w:right w:val="single" w:sz="8" w:space="0" w:color="999999"/>
            </w:tcBorders>
          </w:tcPr>
          <w:p w14:paraId="4DBE0221" w14:textId="77777777" w:rsidR="002A1D5D" w:rsidRPr="002326C1" w:rsidRDefault="002A1D5D" w:rsidP="002A1D5D">
            <w:pPr>
              <w:rPr>
                <w:rStyle w:val="SAPScreenElement"/>
                <w:lang w:val="en-US"/>
              </w:rPr>
            </w:pPr>
            <w:r w:rsidRPr="00EC03C9">
              <w:rPr>
                <w:rStyle w:val="SAPScreenElement"/>
                <w:lang w:val="en-US"/>
              </w:rPr>
              <w:t xml:space="preserve">Contract End Date: </w:t>
            </w:r>
            <w:r w:rsidRPr="00EC03C9">
              <w:rPr>
                <w:lang w:val="en-US"/>
              </w:rPr>
              <w:t>select from calendar help</w:t>
            </w:r>
          </w:p>
        </w:tc>
        <w:tc>
          <w:tcPr>
            <w:tcW w:w="8010" w:type="dxa"/>
            <w:tcBorders>
              <w:top w:val="single" w:sz="8" w:space="0" w:color="999999"/>
              <w:left w:val="single" w:sz="8" w:space="0" w:color="999999"/>
              <w:bottom w:val="single" w:sz="8" w:space="0" w:color="999999"/>
              <w:right w:val="single" w:sz="8" w:space="0" w:color="999999"/>
            </w:tcBorders>
          </w:tcPr>
          <w:p w14:paraId="0D649664" w14:textId="77777777" w:rsidR="002A1D5D" w:rsidRPr="00EC03C9" w:rsidRDefault="002A1D5D" w:rsidP="002A1D5D">
            <w:pPr>
              <w:rPr>
                <w:noProof/>
                <w:lang w:val="en-US"/>
              </w:rPr>
            </w:pPr>
            <w:r w:rsidRPr="00EC03C9">
              <w:rPr>
                <w:noProof/>
                <w:lang w:val="en-US"/>
              </w:rPr>
              <w:t xml:space="preserve">Mandatory field only for some </w:t>
            </w:r>
            <w:r w:rsidRPr="00EC03C9">
              <w:rPr>
                <w:rStyle w:val="SAPScreenElement"/>
                <w:lang w:val="en-US"/>
              </w:rPr>
              <w:t>Contract Type</w:t>
            </w:r>
            <w:r w:rsidRPr="00EC03C9">
              <w:rPr>
                <w:b/>
                <w:noProof/>
                <w:lang w:val="en-US"/>
              </w:rPr>
              <w:t xml:space="preserve"> </w:t>
            </w:r>
            <w:r w:rsidRPr="00EC03C9">
              <w:rPr>
                <w:noProof/>
                <w:lang w:val="en-US"/>
              </w:rPr>
              <w:t xml:space="preserve">values, as per the </w:t>
            </w:r>
            <w:r w:rsidRPr="00EC03C9">
              <w:rPr>
                <w:lang w:val="en-US"/>
              </w:rPr>
              <w:t>preconfigured business rule</w:t>
            </w:r>
            <w:r w:rsidRPr="00EC03C9">
              <w:rPr>
                <w:noProof/>
                <w:lang w:val="en-US"/>
              </w:rPr>
              <w:t>. Otherwise, this field is not visible.</w:t>
            </w:r>
          </w:p>
          <w:p w14:paraId="66EA2B1B" w14:textId="4D40B6BC" w:rsidR="002A1D5D" w:rsidRPr="003A18EB" w:rsidRDefault="002A1D5D" w:rsidP="002A1D5D">
            <w:pPr>
              <w:pStyle w:val="SAPNoteHeading"/>
              <w:ind w:left="0"/>
              <w:rPr>
                <w:lang w:val="en-US"/>
              </w:rPr>
            </w:pPr>
            <w:r>
              <w:rPr>
                <w:noProof/>
                <w:color w:val="FF0000"/>
                <w:lang w:val="en-US"/>
              </w:rPr>
              <w:drawing>
                <wp:inline distT="0" distB="0" distL="0" distR="0" wp14:anchorId="09C656FA" wp14:editId="33E0AC5A">
                  <wp:extent cx="225425" cy="225425"/>
                  <wp:effectExtent l="0" t="0" r="3175" b="3175"/>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noProof/>
                <w:color w:val="FF0000"/>
                <w:lang w:val="en-US" w:eastAsia="zh-CN"/>
              </w:rPr>
              <w:t xml:space="preserve"> </w:t>
            </w:r>
            <w:r w:rsidRPr="003A18EB">
              <w:rPr>
                <w:lang w:val="en-US"/>
              </w:rPr>
              <w:t>Recommendation</w:t>
            </w:r>
          </w:p>
          <w:p w14:paraId="40848E2A" w14:textId="4F323147" w:rsidR="002A1D5D" w:rsidRPr="002326C1" w:rsidRDefault="002A1D5D" w:rsidP="002A1D5D">
            <w:pPr>
              <w:rPr>
                <w:lang w:val="en-US"/>
              </w:rPr>
            </w:pPr>
            <w:r w:rsidRPr="00EC03C9">
              <w:rPr>
                <w:lang w:val="en-US"/>
              </w:rPr>
              <w:t xml:space="preserve">For details to the preconfigured business rule refer to the </w:t>
            </w:r>
            <w:ins w:id="12036" w:author="Author" w:date="2018-02-06T11:43:00Z">
              <w:r w:rsidR="00421E64" w:rsidRPr="00ED0743">
                <w:rPr>
                  <w:rStyle w:val="SAPScreenElement"/>
                  <w:color w:val="auto"/>
                  <w:lang w:val="en-US"/>
                </w:rPr>
                <w:t>Foundation Objects</w:t>
              </w:r>
              <w:r w:rsidR="00421E64" w:rsidRPr="00ED0743">
                <w:rPr>
                  <w:lang w:val="en-US"/>
                </w:rPr>
                <w:t xml:space="preserve"> workbook </w:t>
              </w:r>
              <w:del w:id="12037" w:author="Author" w:date="2018-02-06T13:30:00Z">
                <w:r w:rsidR="00421E64" w:rsidRPr="00ED0743" w:rsidDel="001415A0">
                  <w:rPr>
                    <w:lang w:val="en-US"/>
                  </w:rPr>
                  <w:delText xml:space="preserve">appropriate </w:delText>
                </w:r>
              </w:del>
              <w:r w:rsidR="00421E64" w:rsidRPr="00ED0743">
                <w:rPr>
                  <w:lang w:val="en-US"/>
                </w:rPr>
                <w:t xml:space="preserve">for </w:t>
              </w:r>
            </w:ins>
            <w:ins w:id="12038" w:author="Author" w:date="2018-02-06T11:55:00Z">
              <w:r w:rsidR="00755872">
                <w:rPr>
                  <w:rStyle w:val="SAPEmphasis"/>
                  <w:lang w:val="en-US"/>
                </w:rPr>
                <w:t>AU</w:t>
              </w:r>
            </w:ins>
            <w:ins w:id="12039" w:author="Author" w:date="2018-02-06T11:43:00Z">
              <w:del w:id="12040" w:author="Author" w:date="2018-02-06T11:55:00Z">
                <w:r w:rsidR="00421E64" w:rsidRPr="00ED0743" w:rsidDel="00755872">
                  <w:rPr>
                    <w:rStyle w:val="SAPScreenElement"/>
                    <w:color w:val="auto"/>
                    <w:lang w:val="en-US"/>
                  </w:rPr>
                  <w:delText>&lt;YourCountry&gt;</w:delText>
                </w:r>
              </w:del>
            </w:ins>
            <w:del w:id="12041" w:author="Author" w:date="2018-02-06T11:43:00Z">
              <w:r w:rsidRPr="00EC03C9" w:rsidDel="00421E64">
                <w:rPr>
                  <w:lang w:val="en-US"/>
                </w:rPr>
                <w:delText xml:space="preserve">configuration guide of building block </w:delText>
              </w:r>
              <w:r w:rsidRPr="00EC03C9" w:rsidDel="00421E64">
                <w:rPr>
                  <w:rStyle w:val="SAPEmphasis"/>
                  <w:lang w:val="en-US"/>
                </w:rPr>
                <w:delText>15T</w:delText>
              </w:r>
            </w:del>
            <w:r w:rsidRPr="00EC03C9">
              <w:rPr>
                <w:lang w:val="en-US"/>
              </w:rPr>
              <w:t>.</w:t>
            </w:r>
          </w:p>
        </w:tc>
      </w:tr>
    </w:tbl>
    <w:p w14:paraId="3E97C953" w14:textId="77777777" w:rsidR="002A1D5D" w:rsidRPr="007D43A9" w:rsidRDefault="002A1D5D" w:rsidP="00AA1876">
      <w:pPr>
        <w:pStyle w:val="Heading3"/>
        <w:spacing w:before="240" w:after="120"/>
        <w:ind w:left="1134" w:hanging="1134"/>
        <w:rPr>
          <w:lang w:val="en-US"/>
        </w:rPr>
      </w:pPr>
      <w:bookmarkStart w:id="12042" w:name="_Toc507063249"/>
      <w:r w:rsidRPr="007D43A9">
        <w:rPr>
          <w:lang w:val="en-US"/>
        </w:rPr>
        <w:t>China (CN)</w:t>
      </w:r>
      <w:bookmarkEnd w:id="12042"/>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272"/>
        <w:gridCol w:w="8010"/>
      </w:tblGrid>
      <w:tr w:rsidR="002A1D5D" w:rsidRPr="002326C1" w14:paraId="2303DBCE" w14:textId="77777777" w:rsidTr="002A1D5D">
        <w:trPr>
          <w:trHeight w:val="432"/>
          <w:tblHeader/>
        </w:trPr>
        <w:tc>
          <w:tcPr>
            <w:tcW w:w="6272" w:type="dxa"/>
            <w:tcBorders>
              <w:top w:val="single" w:sz="8" w:space="0" w:color="999999"/>
              <w:left w:val="single" w:sz="8" w:space="0" w:color="999999"/>
              <w:bottom w:val="single" w:sz="8" w:space="0" w:color="999999"/>
              <w:right w:val="single" w:sz="8" w:space="0" w:color="999999"/>
            </w:tcBorders>
            <w:shd w:val="clear" w:color="auto" w:fill="999999"/>
            <w:hideMark/>
          </w:tcPr>
          <w:p w14:paraId="60134C98"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8010" w:type="dxa"/>
            <w:tcBorders>
              <w:top w:val="single" w:sz="8" w:space="0" w:color="999999"/>
              <w:left w:val="single" w:sz="8" w:space="0" w:color="999999"/>
              <w:bottom w:val="single" w:sz="8" w:space="0" w:color="999999"/>
              <w:right w:val="single" w:sz="8" w:space="0" w:color="999999"/>
            </w:tcBorders>
            <w:shd w:val="clear" w:color="auto" w:fill="999999"/>
            <w:hideMark/>
          </w:tcPr>
          <w:p w14:paraId="5F6E3C15" w14:textId="77777777" w:rsidR="002A1D5D" w:rsidRPr="002326C1" w:rsidRDefault="002A1D5D" w:rsidP="002A1D5D">
            <w:pPr>
              <w:pStyle w:val="SAPTableHeader"/>
              <w:rPr>
                <w:lang w:val="en-US"/>
              </w:rPr>
            </w:pPr>
            <w:r w:rsidRPr="002326C1">
              <w:rPr>
                <w:lang w:val="en-US"/>
              </w:rPr>
              <w:t>Additional Information</w:t>
            </w:r>
          </w:p>
        </w:tc>
      </w:tr>
      <w:tr w:rsidR="002A1D5D" w:rsidRPr="00A41C57" w14:paraId="1F1A4126" w14:textId="77777777" w:rsidTr="002A1D5D">
        <w:trPr>
          <w:trHeight w:val="360"/>
        </w:trPr>
        <w:tc>
          <w:tcPr>
            <w:tcW w:w="6272" w:type="dxa"/>
            <w:tcBorders>
              <w:top w:val="single" w:sz="8" w:space="0" w:color="999999"/>
              <w:left w:val="single" w:sz="8" w:space="0" w:color="999999"/>
              <w:bottom w:val="single" w:sz="8" w:space="0" w:color="999999"/>
              <w:right w:val="single" w:sz="8" w:space="0" w:color="999999"/>
            </w:tcBorders>
          </w:tcPr>
          <w:p w14:paraId="66143012" w14:textId="77777777" w:rsidR="002A1D5D" w:rsidRPr="002326C1" w:rsidRDefault="002A1D5D" w:rsidP="002A1D5D">
            <w:pPr>
              <w:rPr>
                <w:rStyle w:val="SAPScreenElement"/>
                <w:lang w:val="en-US"/>
              </w:rPr>
            </w:pPr>
            <w:r w:rsidRPr="002326C1">
              <w:rPr>
                <w:rStyle w:val="SAPScreenElement"/>
                <w:lang w:val="en-US"/>
              </w:rPr>
              <w:t>Is Shift Employee:</w:t>
            </w:r>
            <w:r w:rsidRPr="002326C1">
              <w:rPr>
                <w:lang w:val="en-US"/>
              </w:rPr>
              <w:t xml:space="preserve"> defaults to</w:t>
            </w:r>
            <w:r w:rsidRPr="00BD5915">
              <w:rPr>
                <w:rStyle w:val="SAPUserEntry"/>
                <w:lang w:val="en-US"/>
              </w:rPr>
              <w:t xml:space="preserve"> </w:t>
            </w:r>
            <w:r w:rsidRPr="002326C1">
              <w:rPr>
                <w:rStyle w:val="SAPUserEntry"/>
                <w:lang w:val="en-US"/>
              </w:rPr>
              <w:t>No</w:t>
            </w:r>
            <w:r w:rsidRPr="002326C1">
              <w:rPr>
                <w:lang w:val="en-US"/>
              </w:rPr>
              <w:t>; adapt if required</w:t>
            </w:r>
          </w:p>
        </w:tc>
        <w:tc>
          <w:tcPr>
            <w:tcW w:w="8010" w:type="dxa"/>
            <w:tcBorders>
              <w:top w:val="single" w:sz="8" w:space="0" w:color="999999"/>
              <w:left w:val="single" w:sz="8" w:space="0" w:color="999999"/>
              <w:bottom w:val="single" w:sz="8" w:space="0" w:color="999999"/>
              <w:right w:val="single" w:sz="8" w:space="0" w:color="999999"/>
            </w:tcBorders>
          </w:tcPr>
          <w:p w14:paraId="2F851242" w14:textId="77777777" w:rsidR="002A1D5D" w:rsidRPr="002326C1" w:rsidRDefault="002A1D5D" w:rsidP="002A1D5D">
            <w:pPr>
              <w:rPr>
                <w:lang w:val="en-US"/>
              </w:rPr>
            </w:pPr>
          </w:p>
        </w:tc>
      </w:tr>
      <w:tr w:rsidR="002A1D5D" w:rsidRPr="00A41C57" w14:paraId="518708A3" w14:textId="77777777" w:rsidTr="002A1D5D">
        <w:trPr>
          <w:trHeight w:val="360"/>
        </w:trPr>
        <w:tc>
          <w:tcPr>
            <w:tcW w:w="6272" w:type="dxa"/>
            <w:tcBorders>
              <w:top w:val="single" w:sz="8" w:space="0" w:color="999999"/>
              <w:left w:val="single" w:sz="8" w:space="0" w:color="999999"/>
              <w:bottom w:val="single" w:sz="8" w:space="0" w:color="999999"/>
              <w:right w:val="single" w:sz="8" w:space="0" w:color="999999"/>
            </w:tcBorders>
          </w:tcPr>
          <w:p w14:paraId="4D421A1B" w14:textId="77777777" w:rsidR="002A1D5D" w:rsidRPr="002326C1" w:rsidRDefault="002A1D5D" w:rsidP="002A1D5D">
            <w:pPr>
              <w:rPr>
                <w:rStyle w:val="SAPScreenElement"/>
                <w:lang w:val="en-US"/>
              </w:rPr>
            </w:pPr>
            <w:r w:rsidRPr="002945B9">
              <w:rPr>
                <w:rStyle w:val="SAPScreenElement"/>
                <w:lang w:val="en-US"/>
              </w:rPr>
              <w:t>Is Cross Border Worker</w:t>
            </w:r>
            <w:r w:rsidRPr="002326C1">
              <w:rPr>
                <w:rStyle w:val="SAPScreenElement"/>
                <w:lang w:val="en-US"/>
              </w:rPr>
              <w:t>:</w:t>
            </w:r>
            <w:r w:rsidRPr="002326C1">
              <w:rPr>
                <w:lang w:val="en-US"/>
              </w:rPr>
              <w:t xml:space="preserve"> defaults to</w:t>
            </w:r>
            <w:r w:rsidRPr="00BD5915">
              <w:rPr>
                <w:rStyle w:val="SAPUserEntry"/>
                <w:lang w:val="en-US"/>
              </w:rPr>
              <w:t xml:space="preserve"> </w:t>
            </w:r>
            <w:r>
              <w:rPr>
                <w:rStyle w:val="SAPUserEntry"/>
                <w:lang w:val="en-US"/>
              </w:rPr>
              <w:t>N</w:t>
            </w:r>
            <w:r w:rsidRPr="00D568F3">
              <w:rPr>
                <w:rStyle w:val="SAPUserEntry"/>
                <w:rFonts w:hint="eastAsia"/>
                <w:lang w:val="en-US"/>
              </w:rPr>
              <w:t>o</w:t>
            </w:r>
            <w:r w:rsidRPr="002326C1">
              <w:rPr>
                <w:lang w:val="en-US"/>
              </w:rPr>
              <w:t>; adapt if required</w:t>
            </w:r>
          </w:p>
        </w:tc>
        <w:tc>
          <w:tcPr>
            <w:tcW w:w="8010" w:type="dxa"/>
            <w:tcBorders>
              <w:top w:val="single" w:sz="8" w:space="0" w:color="999999"/>
              <w:left w:val="single" w:sz="8" w:space="0" w:color="999999"/>
              <w:bottom w:val="single" w:sz="8" w:space="0" w:color="999999"/>
              <w:right w:val="single" w:sz="8" w:space="0" w:color="999999"/>
            </w:tcBorders>
          </w:tcPr>
          <w:p w14:paraId="7BF06CB3" w14:textId="77777777" w:rsidR="002A1D5D" w:rsidRPr="002326C1" w:rsidRDefault="002A1D5D" w:rsidP="002A1D5D">
            <w:pPr>
              <w:rPr>
                <w:lang w:val="en-US"/>
              </w:rPr>
            </w:pPr>
          </w:p>
        </w:tc>
      </w:tr>
      <w:tr w:rsidR="002A1D5D" w:rsidRPr="00A41C57" w14:paraId="0F6277CE" w14:textId="77777777" w:rsidTr="002A1D5D">
        <w:trPr>
          <w:trHeight w:val="360"/>
        </w:trPr>
        <w:tc>
          <w:tcPr>
            <w:tcW w:w="6272" w:type="dxa"/>
            <w:tcBorders>
              <w:top w:val="single" w:sz="8" w:space="0" w:color="999999"/>
              <w:left w:val="single" w:sz="8" w:space="0" w:color="999999"/>
              <w:bottom w:val="single" w:sz="8" w:space="0" w:color="999999"/>
              <w:right w:val="single" w:sz="8" w:space="0" w:color="999999"/>
            </w:tcBorders>
          </w:tcPr>
          <w:p w14:paraId="44632790" w14:textId="77777777" w:rsidR="002A1D5D" w:rsidRPr="002326C1" w:rsidRDefault="002A1D5D" w:rsidP="002A1D5D">
            <w:pPr>
              <w:rPr>
                <w:rStyle w:val="SAPScreenElement"/>
                <w:lang w:val="en-US"/>
              </w:rPr>
            </w:pPr>
            <w:r w:rsidRPr="002326C1">
              <w:rPr>
                <w:rStyle w:val="SAPScreenElement"/>
                <w:lang w:val="en-US"/>
              </w:rPr>
              <w:t xml:space="preserve">Probationary Period End Date: </w:t>
            </w:r>
            <w:r w:rsidRPr="002326C1">
              <w:rPr>
                <w:lang w:val="en-US"/>
              </w:rPr>
              <w:t>select from calendar help</w:t>
            </w:r>
          </w:p>
        </w:tc>
        <w:tc>
          <w:tcPr>
            <w:tcW w:w="8010" w:type="dxa"/>
            <w:tcBorders>
              <w:top w:val="single" w:sz="8" w:space="0" w:color="999999"/>
              <w:left w:val="single" w:sz="8" w:space="0" w:color="999999"/>
              <w:bottom w:val="single" w:sz="8" w:space="0" w:color="999999"/>
              <w:right w:val="single" w:sz="8" w:space="0" w:color="999999"/>
            </w:tcBorders>
          </w:tcPr>
          <w:p w14:paraId="2AF18AB1" w14:textId="77777777" w:rsidR="002A1D5D" w:rsidRPr="002326C1" w:rsidRDefault="002A1D5D" w:rsidP="002A1D5D">
            <w:pPr>
              <w:rPr>
                <w:lang w:val="en-US"/>
              </w:rPr>
            </w:pPr>
          </w:p>
        </w:tc>
      </w:tr>
      <w:tr w:rsidR="002A1D5D" w:rsidRPr="00A41C57" w14:paraId="454EAA52" w14:textId="77777777" w:rsidTr="002A1D5D">
        <w:trPr>
          <w:trHeight w:val="360"/>
        </w:trPr>
        <w:tc>
          <w:tcPr>
            <w:tcW w:w="6272" w:type="dxa"/>
            <w:tcBorders>
              <w:top w:val="single" w:sz="8" w:space="0" w:color="999999"/>
              <w:left w:val="single" w:sz="8" w:space="0" w:color="999999"/>
              <w:bottom w:val="single" w:sz="8" w:space="0" w:color="999999"/>
              <w:right w:val="single" w:sz="8" w:space="0" w:color="999999"/>
            </w:tcBorders>
          </w:tcPr>
          <w:p w14:paraId="4F9AC299" w14:textId="77777777" w:rsidR="002A1D5D" w:rsidRPr="002326C1" w:rsidRDefault="002A1D5D" w:rsidP="002A1D5D">
            <w:pPr>
              <w:rPr>
                <w:rStyle w:val="SAPScreenElement"/>
                <w:lang w:val="en-US"/>
              </w:rPr>
            </w:pPr>
            <w:commentRangeStart w:id="12043"/>
            <w:r w:rsidRPr="002945B9">
              <w:rPr>
                <w:rStyle w:val="SAPScreenElement"/>
                <w:lang w:val="en-US"/>
              </w:rPr>
              <w:t>Country</w:t>
            </w:r>
            <w:r>
              <w:rPr>
                <w:rStyle w:val="SAPScreenElement"/>
                <w:lang w:val="en-US"/>
              </w:rPr>
              <w:t>:</w:t>
            </w:r>
            <w:r w:rsidRPr="002326C1">
              <w:rPr>
                <w:lang w:val="en-US"/>
              </w:rPr>
              <w:t xml:space="preserve"> </w:t>
            </w:r>
            <w:r w:rsidRPr="00375F2F">
              <w:rPr>
                <w:rStyle w:val="SAPUserEntry"/>
                <w:lang w:val="en-US"/>
              </w:rPr>
              <w:t>China</w:t>
            </w:r>
            <w:r w:rsidRPr="009027EC">
              <w:rPr>
                <w:rStyle w:val="SAPUserEntry"/>
                <w:lang w:val="en-US"/>
              </w:rPr>
              <w:t xml:space="preserve"> </w:t>
            </w:r>
            <w:r>
              <w:rPr>
                <w:lang w:val="en-US"/>
              </w:rPr>
              <w:t>is set as default</w:t>
            </w:r>
            <w:r w:rsidRPr="002326C1">
              <w:rPr>
                <w:lang w:val="en-US"/>
              </w:rPr>
              <w:t>; read-only field</w:t>
            </w:r>
            <w:commentRangeEnd w:id="12043"/>
            <w:r>
              <w:rPr>
                <w:rStyle w:val="CommentReference"/>
              </w:rPr>
              <w:commentReference w:id="12043"/>
            </w:r>
          </w:p>
        </w:tc>
        <w:tc>
          <w:tcPr>
            <w:tcW w:w="8010" w:type="dxa"/>
            <w:tcBorders>
              <w:top w:val="single" w:sz="8" w:space="0" w:color="999999"/>
              <w:left w:val="single" w:sz="8" w:space="0" w:color="999999"/>
              <w:bottom w:val="single" w:sz="8" w:space="0" w:color="999999"/>
              <w:right w:val="single" w:sz="8" w:space="0" w:color="999999"/>
            </w:tcBorders>
          </w:tcPr>
          <w:p w14:paraId="7F283A39" w14:textId="77777777" w:rsidR="002A1D5D" w:rsidRPr="002326C1" w:rsidRDefault="002A1D5D" w:rsidP="002A1D5D">
            <w:pPr>
              <w:rPr>
                <w:lang w:val="en-US"/>
              </w:rPr>
            </w:pPr>
          </w:p>
        </w:tc>
      </w:tr>
      <w:tr w:rsidR="002A1D5D" w:rsidRPr="00A41C57" w14:paraId="0599102F" w14:textId="77777777" w:rsidTr="002A1D5D">
        <w:trPr>
          <w:trHeight w:val="360"/>
        </w:trPr>
        <w:tc>
          <w:tcPr>
            <w:tcW w:w="6272" w:type="dxa"/>
            <w:tcBorders>
              <w:top w:val="single" w:sz="8" w:space="0" w:color="999999"/>
              <w:left w:val="single" w:sz="8" w:space="0" w:color="999999"/>
              <w:bottom w:val="single" w:sz="8" w:space="0" w:color="999999"/>
              <w:right w:val="single" w:sz="8" w:space="0" w:color="999999"/>
            </w:tcBorders>
          </w:tcPr>
          <w:p w14:paraId="75E8F150" w14:textId="77777777" w:rsidR="002A1D5D" w:rsidRDefault="002A1D5D" w:rsidP="002A1D5D">
            <w:pPr>
              <w:rPr>
                <w:lang w:val="en-US"/>
              </w:rPr>
            </w:pPr>
            <w:r w:rsidRPr="002326C1">
              <w:rPr>
                <w:rStyle w:val="SAPScreenElement"/>
                <w:lang w:val="en-US"/>
              </w:rPr>
              <w:t>Employee Class:</w:t>
            </w:r>
            <w:r w:rsidRPr="002326C1">
              <w:rPr>
                <w:lang w:val="en-US"/>
              </w:rPr>
              <w:t xml:space="preserve"> </w:t>
            </w:r>
          </w:p>
          <w:p w14:paraId="047E8EFD" w14:textId="77777777" w:rsidR="002A1D5D" w:rsidRDefault="002A1D5D" w:rsidP="002A1D5D">
            <w:pPr>
              <w:rPr>
                <w:ins w:id="12044" w:author="Author" w:date="2017-12-29T08:24:00Z"/>
                <w:rStyle w:val="SAPUserEntry"/>
                <w:lang w:val="en-US"/>
              </w:rPr>
            </w:pPr>
            <w:ins w:id="12045" w:author="Author" w:date="2017-12-29T08:24:00Z">
              <w:r w:rsidRPr="00AA1876">
                <w:rPr>
                  <w:rStyle w:val="SAPEmphasis"/>
                  <w:lang w:val="en-US"/>
                </w:rPr>
                <w:t xml:space="preserve">Option 1: Position Management is not implemented: </w:t>
              </w:r>
            </w:ins>
            <w:r w:rsidRPr="002D1D7C">
              <w:rPr>
                <w:lang w:val="en-US"/>
              </w:rPr>
              <w:t>select from drop-down, for example</w:t>
            </w:r>
            <w:r w:rsidRPr="002D1D7C">
              <w:rPr>
                <w:rStyle w:val="SAPUserEntry"/>
                <w:lang w:val="en-US"/>
              </w:rPr>
              <w:t xml:space="preserve"> </w:t>
            </w:r>
            <w:r>
              <w:rPr>
                <w:rStyle w:val="SAPUserEntry"/>
                <w:lang w:val="en-US"/>
              </w:rPr>
              <w:t>Permanent</w:t>
            </w:r>
            <w:r w:rsidRPr="00D568F3">
              <w:rPr>
                <w:b/>
                <w:lang w:val="en-US"/>
              </w:rPr>
              <w:t xml:space="preserve"> </w:t>
            </w:r>
            <w:r w:rsidRPr="002D1D7C">
              <w:rPr>
                <w:rStyle w:val="SAPUserEntry"/>
                <w:lang w:val="en-US"/>
              </w:rPr>
              <w:t>(</w:t>
            </w:r>
            <w:r>
              <w:rPr>
                <w:rStyle w:val="SAPUserEntry"/>
                <w:lang w:val="en-US"/>
              </w:rPr>
              <w:t>CN</w:t>
            </w:r>
            <w:r w:rsidRPr="002D1D7C">
              <w:rPr>
                <w:rStyle w:val="SAPUserEntry"/>
                <w:lang w:val="en-US"/>
              </w:rPr>
              <w:t>)</w:t>
            </w:r>
          </w:p>
          <w:p w14:paraId="06403C62" w14:textId="77777777" w:rsidR="002A1D5D" w:rsidRPr="002326C1" w:rsidRDefault="002A1D5D" w:rsidP="002A1D5D">
            <w:pPr>
              <w:rPr>
                <w:rStyle w:val="SAPScreenElement"/>
                <w:lang w:val="en-US"/>
              </w:rPr>
            </w:pPr>
            <w:ins w:id="12046" w:author="Author" w:date="2017-12-29T08:24:00Z">
              <w:r w:rsidRPr="00AA1876">
                <w:rPr>
                  <w:rStyle w:val="SAPEmphasis"/>
                  <w:lang w:val="en-US"/>
                </w:rPr>
                <w:t xml:space="preserve">Option 2: Position Management is implemented: </w:t>
              </w:r>
              <w:r w:rsidRPr="00AA1876">
                <w:rPr>
                  <w:lang w:val="en-US"/>
                </w:rPr>
                <w:t>value is</w:t>
              </w:r>
              <w:r w:rsidRPr="00AA1876">
                <w:rPr>
                  <w:rStyle w:val="SAPEmphasis"/>
                  <w:lang w:val="en-US"/>
                </w:rPr>
                <w:t xml:space="preserve"> </w:t>
              </w:r>
              <w:r w:rsidRPr="00AA1876">
                <w:rPr>
                  <w:lang w:val="en-US"/>
                </w:rPr>
                <w:t xml:space="preserve">defaulted based on value entered in field </w:t>
              </w:r>
              <w:r w:rsidRPr="00AA1876">
                <w:rPr>
                  <w:rStyle w:val="SAPScreenElement"/>
                  <w:lang w:val="en-US"/>
                </w:rPr>
                <w:t>Position</w:t>
              </w:r>
              <w:r w:rsidRPr="00AA1876">
                <w:rPr>
                  <w:lang w:val="en-US"/>
                </w:rPr>
                <w:t>; leave as is</w:t>
              </w:r>
            </w:ins>
          </w:p>
        </w:tc>
        <w:tc>
          <w:tcPr>
            <w:tcW w:w="8010" w:type="dxa"/>
            <w:tcBorders>
              <w:top w:val="single" w:sz="8" w:space="0" w:color="999999"/>
              <w:left w:val="single" w:sz="8" w:space="0" w:color="999999"/>
              <w:bottom w:val="single" w:sz="8" w:space="0" w:color="999999"/>
              <w:right w:val="single" w:sz="8" w:space="0" w:color="999999"/>
            </w:tcBorders>
          </w:tcPr>
          <w:p w14:paraId="69591F1E" w14:textId="77777777" w:rsidR="002A1D5D" w:rsidRPr="002326C1" w:rsidRDefault="002A1D5D" w:rsidP="002A1D5D">
            <w:pPr>
              <w:pStyle w:val="SAPNoteHeading"/>
              <w:ind w:left="0"/>
              <w:rPr>
                <w:lang w:val="en-US"/>
              </w:rPr>
            </w:pPr>
            <w:r w:rsidRPr="002326C1">
              <w:rPr>
                <w:noProof/>
                <w:lang w:val="en-US"/>
              </w:rPr>
              <w:drawing>
                <wp:inline distT="0" distB="0" distL="0" distR="0" wp14:anchorId="415B3F79" wp14:editId="649ED92D">
                  <wp:extent cx="228600" cy="228600"/>
                  <wp:effectExtent l="0" t="0" r="0" b="0"/>
                  <wp:docPr id="4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1B0B9F7D" w14:textId="77777777" w:rsidR="002A1D5D" w:rsidRDefault="002A1D5D" w:rsidP="002A1D5D">
            <w:pPr>
              <w:pStyle w:val="SAPNoteHeading"/>
              <w:ind w:left="0"/>
              <w:rPr>
                <w:rFonts w:ascii="BentonSans Book" w:hAnsi="BentonSans Book"/>
                <w:color w:val="auto"/>
                <w:sz w:val="18"/>
                <w:lang w:val="en-US"/>
              </w:rPr>
            </w:pPr>
            <w:r w:rsidRPr="00D568F3">
              <w:rPr>
                <w:rFonts w:ascii="BentonSans Book" w:hAnsi="BentonSans Book"/>
                <w:color w:val="auto"/>
                <w:sz w:val="18"/>
                <w:lang w:val="en-US"/>
              </w:rPr>
              <w:t>Required if integration with Employee Central Payroll is in place.</w:t>
            </w:r>
          </w:p>
          <w:p w14:paraId="27F22CDE" w14:textId="6FEE8075" w:rsidR="002A1D5D" w:rsidDel="001D3CD5" w:rsidRDefault="002A1D5D" w:rsidP="002A1D5D">
            <w:pPr>
              <w:pStyle w:val="NoteParagraph"/>
              <w:ind w:left="0"/>
              <w:rPr>
                <w:del w:id="12047" w:author="Author" w:date="2018-02-22T10:34:00Z"/>
                <w:lang w:val="en-US"/>
              </w:rPr>
            </w:pPr>
          </w:p>
          <w:p w14:paraId="10B00BCE" w14:textId="6FEAAAD9" w:rsidR="002A1D5D" w:rsidRPr="005F6795" w:rsidDel="001D3CD5" w:rsidRDefault="002A1D5D" w:rsidP="002A1D5D">
            <w:pPr>
              <w:rPr>
                <w:ins w:id="12048" w:author="Author" w:date="2017-12-29T08:24:00Z"/>
                <w:del w:id="12049" w:author="Author" w:date="2018-02-22T10:34:00Z"/>
                <w:rFonts w:asciiTheme="minorHAnsi" w:hAnsiTheme="minorHAnsi" w:cstheme="minorBidi"/>
                <w:strike/>
                <w:noProof/>
                <w:lang w:val="en-US"/>
                <w:rPrChange w:id="12050" w:author="Author" w:date="2018-02-22T10:27:00Z">
                  <w:rPr>
                    <w:ins w:id="12051" w:author="Author" w:date="2017-12-29T08:24:00Z"/>
                    <w:del w:id="12052" w:author="Author" w:date="2018-02-22T10:34:00Z"/>
                    <w:rFonts w:asciiTheme="minorHAnsi" w:hAnsiTheme="minorHAnsi" w:cstheme="minorBidi"/>
                    <w:noProof/>
                    <w:lang w:val="en-US"/>
                  </w:rPr>
                </w:rPrChange>
              </w:rPr>
            </w:pPr>
            <w:ins w:id="12053" w:author="Author" w:date="2017-12-29T08:24:00Z">
              <w:del w:id="12054" w:author="Author" w:date="2018-02-22T10:34:00Z">
                <w:r w:rsidRPr="005F6795" w:rsidDel="001D3CD5">
                  <w:rPr>
                    <w:rStyle w:val="SAPEmphasis"/>
                    <w:strike/>
                    <w:lang w:val="en-US"/>
                    <w:rPrChange w:id="12055" w:author="Author" w:date="2018-02-22T10:27:00Z">
                      <w:rPr>
                        <w:rStyle w:val="SAPEmphasis"/>
                        <w:lang w:val="en-US"/>
                      </w:rPr>
                    </w:rPrChange>
                  </w:rPr>
                  <w:delText>In case Position Management is not implemented, please take into consideration following recommendations:</w:delText>
                </w:r>
              </w:del>
            </w:ins>
          </w:p>
          <w:p w14:paraId="4CC1986E" w14:textId="0CDB7A63" w:rsidR="002A1D5D" w:rsidRPr="005F6795" w:rsidDel="001D3CD5" w:rsidRDefault="002A1D5D" w:rsidP="002A1D5D">
            <w:pPr>
              <w:pStyle w:val="SAPNoteHeading"/>
              <w:ind w:left="0"/>
              <w:rPr>
                <w:del w:id="12056" w:author="Author" w:date="2018-02-22T10:34:00Z"/>
                <w:strike/>
                <w:lang w:val="en-US"/>
                <w:rPrChange w:id="12057" w:author="Author" w:date="2018-02-22T10:27:00Z">
                  <w:rPr>
                    <w:del w:id="12058" w:author="Author" w:date="2018-02-22T10:34:00Z"/>
                    <w:lang w:val="en-US"/>
                  </w:rPr>
                </w:rPrChange>
              </w:rPr>
            </w:pPr>
            <w:del w:id="12059" w:author="Author" w:date="2018-02-22T10:34:00Z">
              <w:r w:rsidRPr="005F6795" w:rsidDel="001D3CD5">
                <w:rPr>
                  <w:strike/>
                  <w:noProof/>
                  <w:lang w:val="en-US"/>
                  <w:rPrChange w:id="12060" w:author="Author" w:date="2018-02-22T10:27:00Z">
                    <w:rPr>
                      <w:noProof/>
                      <w:lang w:val="en-US"/>
                    </w:rPr>
                  </w:rPrChange>
                </w:rPr>
                <w:drawing>
                  <wp:inline distT="0" distB="0" distL="0" distR="0" wp14:anchorId="3CFE737B" wp14:editId="08A11140">
                    <wp:extent cx="228600" cy="228600"/>
                    <wp:effectExtent l="0" t="0" r="0" b="0"/>
                    <wp:docPr id="4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6795" w:rsidDel="001D3CD5">
                <w:rPr>
                  <w:strike/>
                  <w:lang w:val="en-US"/>
                  <w:rPrChange w:id="12061" w:author="Author" w:date="2018-02-22T10:27:00Z">
                    <w:rPr>
                      <w:lang w:val="en-US"/>
                    </w:rPr>
                  </w:rPrChange>
                </w:rPr>
                <w:delText> Recommendation</w:delText>
              </w:r>
            </w:del>
          </w:p>
          <w:p w14:paraId="3A018F73" w14:textId="4569FADE" w:rsidR="002A1D5D" w:rsidRPr="005F6795" w:rsidDel="001D3CD5" w:rsidRDefault="002A1D5D" w:rsidP="002A1D5D">
            <w:pPr>
              <w:rPr>
                <w:del w:id="12062" w:author="Author" w:date="2018-02-22T10:34:00Z"/>
                <w:strike/>
                <w:lang w:val="en-US"/>
                <w:rPrChange w:id="12063" w:author="Author" w:date="2018-02-22T10:27:00Z">
                  <w:rPr>
                    <w:del w:id="12064" w:author="Author" w:date="2018-02-22T10:34:00Z"/>
                    <w:lang w:val="en-US"/>
                  </w:rPr>
                </w:rPrChange>
              </w:rPr>
            </w:pPr>
            <w:del w:id="12065" w:author="Author" w:date="2018-02-22T10:34:00Z">
              <w:r w:rsidRPr="005F6795" w:rsidDel="001D3CD5">
                <w:rPr>
                  <w:strike/>
                  <w:lang w:val="en-US"/>
                  <w:rPrChange w:id="12066" w:author="Author" w:date="2018-02-22T10:27:00Z">
                    <w:rPr>
                      <w:lang w:val="en-US"/>
                    </w:rPr>
                  </w:rPrChange>
                </w:rPr>
                <w:delText xml:space="preserve">In case </w:delText>
              </w:r>
              <w:r w:rsidRPr="005F6795" w:rsidDel="001D3CD5">
                <w:rPr>
                  <w:rStyle w:val="SAPEmphasis"/>
                  <w:strike/>
                  <w:lang w:val="en-US"/>
                  <w:rPrChange w:id="12067" w:author="Author" w:date="2018-02-22T10:27:00Z">
                    <w:rPr>
                      <w:rStyle w:val="SAPEmphasis"/>
                      <w:lang w:val="en-US"/>
                    </w:rPr>
                  </w:rPrChange>
                </w:rPr>
                <w:delText xml:space="preserve">Apprentice Management </w:delText>
              </w:r>
              <w:r w:rsidRPr="005F6795" w:rsidDel="001D3CD5">
                <w:rPr>
                  <w:strike/>
                  <w:lang w:val="en-US"/>
                  <w:rPrChange w:id="12068" w:author="Author" w:date="2018-02-22T10:27:00Z">
                    <w:rPr>
                      <w:lang w:val="en-US"/>
                    </w:rPr>
                  </w:rPrChange>
                </w:rPr>
                <w:delText xml:space="preserve">has also been implemented in the instance and the new employee is an apprentice, select value </w:delText>
              </w:r>
              <w:commentRangeStart w:id="12069"/>
              <w:r w:rsidRPr="005F6795" w:rsidDel="001D3CD5">
                <w:rPr>
                  <w:rStyle w:val="SAPUserEntry"/>
                  <w:strike/>
                  <w:lang w:val="en-US"/>
                  <w:rPrChange w:id="12070" w:author="Author" w:date="2018-02-22T10:27:00Z">
                    <w:rPr>
                      <w:rStyle w:val="SAPUserEntry"/>
                      <w:lang w:val="en-US"/>
                    </w:rPr>
                  </w:rPrChange>
                </w:rPr>
                <w:delText>Apprentice</w:delText>
              </w:r>
              <w:r w:rsidRPr="005F6795" w:rsidDel="001D3CD5">
                <w:rPr>
                  <w:strike/>
                  <w:lang w:val="en-US"/>
                  <w:rPrChange w:id="12071" w:author="Author" w:date="2018-02-22T10:27:00Z">
                    <w:rPr>
                      <w:lang w:val="en-US"/>
                    </w:rPr>
                  </w:rPrChange>
                </w:rPr>
                <w:delText xml:space="preserve"> </w:delText>
              </w:r>
              <w:r w:rsidRPr="005F6795" w:rsidDel="001D3CD5">
                <w:rPr>
                  <w:rStyle w:val="SAPUserEntry"/>
                  <w:strike/>
                  <w:lang w:val="en-US"/>
                  <w:rPrChange w:id="12072" w:author="Author" w:date="2018-02-22T10:27:00Z">
                    <w:rPr>
                      <w:rStyle w:val="SAPUserEntry"/>
                      <w:lang w:val="en-US"/>
                    </w:rPr>
                  </w:rPrChange>
                </w:rPr>
                <w:delText>(CN)</w:delText>
              </w:r>
              <w:r w:rsidRPr="005F6795" w:rsidDel="001D3CD5">
                <w:rPr>
                  <w:strike/>
                  <w:lang w:val="en-US"/>
                  <w:rPrChange w:id="12073" w:author="Author" w:date="2018-02-22T10:27:00Z">
                    <w:rPr>
                      <w:lang w:val="en-US"/>
                    </w:rPr>
                  </w:rPrChange>
                </w:rPr>
                <w:delText>,</w:delText>
              </w:r>
              <w:commentRangeEnd w:id="12069"/>
              <w:r w:rsidRPr="005F6795" w:rsidDel="001D3CD5">
                <w:rPr>
                  <w:rStyle w:val="CommentReference"/>
                  <w:strike/>
                  <w:rPrChange w:id="12074" w:author="Author" w:date="2018-02-22T10:27:00Z">
                    <w:rPr>
                      <w:rStyle w:val="CommentReference"/>
                    </w:rPr>
                  </w:rPrChange>
                </w:rPr>
                <w:commentReference w:id="12069"/>
              </w:r>
            </w:del>
          </w:p>
          <w:p w14:paraId="68E9004C" w14:textId="42659387" w:rsidR="002A1D5D" w:rsidRPr="005F6795" w:rsidDel="001D3CD5" w:rsidRDefault="002A1D5D" w:rsidP="002A1D5D">
            <w:pPr>
              <w:pStyle w:val="SAPNoteHeading"/>
              <w:ind w:left="0"/>
              <w:rPr>
                <w:del w:id="12075" w:author="Author" w:date="2018-02-22T10:34:00Z"/>
                <w:strike/>
                <w:lang w:val="en-US"/>
                <w:rPrChange w:id="12076" w:author="Author" w:date="2018-02-22T10:27:00Z">
                  <w:rPr>
                    <w:del w:id="12077" w:author="Author" w:date="2018-02-22T10:34:00Z"/>
                    <w:lang w:val="en-US"/>
                  </w:rPr>
                </w:rPrChange>
              </w:rPr>
            </w:pPr>
            <w:del w:id="12078" w:author="Author" w:date="2018-02-22T10:34:00Z">
              <w:r w:rsidRPr="005F6795" w:rsidDel="001D3CD5">
                <w:rPr>
                  <w:strike/>
                  <w:noProof/>
                  <w:lang w:val="en-US"/>
                  <w:rPrChange w:id="12079" w:author="Author" w:date="2018-02-22T10:27:00Z">
                    <w:rPr>
                      <w:noProof/>
                      <w:lang w:val="en-US"/>
                    </w:rPr>
                  </w:rPrChange>
                </w:rPr>
                <w:drawing>
                  <wp:inline distT="0" distB="0" distL="0" distR="0" wp14:anchorId="261F7661" wp14:editId="200D2E93">
                    <wp:extent cx="228600" cy="228600"/>
                    <wp:effectExtent l="0" t="0" r="0" b="0"/>
                    <wp:docPr id="49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6795" w:rsidDel="001D3CD5">
                <w:rPr>
                  <w:strike/>
                  <w:lang w:val="en-US"/>
                  <w:rPrChange w:id="12080" w:author="Author" w:date="2018-02-22T10:27:00Z">
                    <w:rPr>
                      <w:lang w:val="en-US"/>
                    </w:rPr>
                  </w:rPrChange>
                </w:rPr>
                <w:delText> Recommendation</w:delText>
              </w:r>
            </w:del>
          </w:p>
          <w:p w14:paraId="73830D10" w14:textId="7276C65E" w:rsidR="002A1D5D" w:rsidRPr="002326C1" w:rsidRDefault="002A1D5D" w:rsidP="002A1D5D">
            <w:pPr>
              <w:rPr>
                <w:lang w:val="en-US"/>
              </w:rPr>
            </w:pPr>
            <w:del w:id="12081" w:author="Author" w:date="2018-02-22T10:34:00Z">
              <w:r w:rsidRPr="005F6795" w:rsidDel="001D3CD5">
                <w:rPr>
                  <w:strike/>
                  <w:lang w:val="en-US"/>
                  <w:rPrChange w:id="12082" w:author="Author" w:date="2018-02-22T10:27:00Z">
                    <w:rPr>
                      <w:lang w:val="en-US"/>
                    </w:rPr>
                  </w:rPrChange>
                </w:rPr>
                <w:delText xml:space="preserve">In case </w:delText>
              </w:r>
              <w:r w:rsidRPr="005F6795" w:rsidDel="001D3CD5">
                <w:rPr>
                  <w:rStyle w:val="SAPEmphasis"/>
                  <w:strike/>
                  <w:lang w:val="en-US"/>
                  <w:rPrChange w:id="12083" w:author="Author" w:date="2018-02-22T10:27:00Z">
                    <w:rPr>
                      <w:rStyle w:val="SAPEmphasis"/>
                      <w:lang w:val="en-US"/>
                    </w:rPr>
                  </w:rPrChange>
                </w:rPr>
                <w:delText xml:space="preserve">Contingent Workforce Management </w:delText>
              </w:r>
              <w:r w:rsidRPr="005F6795" w:rsidDel="001D3CD5">
                <w:rPr>
                  <w:strike/>
                  <w:lang w:val="en-US"/>
                  <w:rPrChange w:id="12084" w:author="Author" w:date="2018-02-22T10:27:00Z">
                    <w:rPr>
                      <w:lang w:val="en-US"/>
                    </w:rPr>
                  </w:rPrChange>
                </w:rPr>
                <w:delText>has also been implemented in the instance, avoid using employee class</w:delText>
              </w:r>
              <w:r w:rsidRPr="005F6795" w:rsidDel="001D3CD5">
                <w:rPr>
                  <w:rStyle w:val="SAPUserEntry"/>
                  <w:strike/>
                  <w:lang w:val="en-US"/>
                  <w:rPrChange w:id="12085" w:author="Author" w:date="2018-02-22T10:27:00Z">
                    <w:rPr>
                      <w:rStyle w:val="SAPUserEntry"/>
                      <w:lang w:val="en-US"/>
                    </w:rPr>
                  </w:rPrChange>
                </w:rPr>
                <w:delText xml:space="preserve"> Contractor</w:delText>
              </w:r>
              <w:r w:rsidRPr="005F6795" w:rsidDel="001D3CD5">
                <w:rPr>
                  <w:strike/>
                  <w:lang w:val="en-US"/>
                  <w:rPrChange w:id="12086" w:author="Author" w:date="2018-02-22T10:27:00Z">
                    <w:rPr>
                      <w:lang w:val="en-US"/>
                    </w:rPr>
                  </w:rPrChange>
                </w:rPr>
                <w:delText xml:space="preserve"> </w:delText>
              </w:r>
              <w:r w:rsidRPr="005F6795" w:rsidDel="001D3CD5">
                <w:rPr>
                  <w:rStyle w:val="SAPUserEntry"/>
                  <w:strike/>
                  <w:lang w:val="en-US"/>
                  <w:rPrChange w:id="12087" w:author="Author" w:date="2018-02-22T10:27:00Z">
                    <w:rPr>
                      <w:rStyle w:val="SAPUserEntry"/>
                      <w:lang w:val="en-US"/>
                    </w:rPr>
                  </w:rPrChange>
                </w:rPr>
                <w:delText>(CN)</w:delText>
              </w:r>
              <w:r w:rsidRPr="005F6795" w:rsidDel="001D3CD5">
                <w:rPr>
                  <w:strike/>
                  <w:lang w:val="en-US"/>
                  <w:rPrChange w:id="12088" w:author="Author" w:date="2018-02-22T10:27:00Z">
                    <w:rPr>
                      <w:lang w:val="en-US"/>
                    </w:rPr>
                  </w:rPrChange>
                </w:rPr>
                <w:delText>.</w:delText>
              </w:r>
            </w:del>
            <w:r w:rsidRPr="002326C1">
              <w:rPr>
                <w:lang w:val="en-US"/>
              </w:rPr>
              <w:t xml:space="preserve"> </w:t>
            </w:r>
          </w:p>
        </w:tc>
      </w:tr>
      <w:tr w:rsidR="002A1D5D" w:rsidRPr="00A41C57" w14:paraId="4B6300C9" w14:textId="77777777" w:rsidTr="002A1D5D">
        <w:trPr>
          <w:trHeight w:val="360"/>
        </w:trPr>
        <w:tc>
          <w:tcPr>
            <w:tcW w:w="6272" w:type="dxa"/>
            <w:tcBorders>
              <w:top w:val="single" w:sz="8" w:space="0" w:color="999999"/>
              <w:left w:val="single" w:sz="8" w:space="0" w:color="999999"/>
              <w:bottom w:val="single" w:sz="8" w:space="0" w:color="999999"/>
              <w:right w:val="single" w:sz="8" w:space="0" w:color="999999"/>
            </w:tcBorders>
          </w:tcPr>
          <w:p w14:paraId="5C0E87CE" w14:textId="77777777" w:rsidR="002A1D5D" w:rsidRDefault="002A1D5D" w:rsidP="002A1D5D">
            <w:pPr>
              <w:rPr>
                <w:rStyle w:val="SAPScreenElement"/>
                <w:lang w:val="en-US"/>
              </w:rPr>
            </w:pPr>
            <w:r w:rsidRPr="002326C1">
              <w:rPr>
                <w:rStyle w:val="SAPScreenElement"/>
                <w:lang w:val="en-US"/>
              </w:rPr>
              <w:t xml:space="preserve">Employment Type: </w:t>
            </w:r>
          </w:p>
          <w:p w14:paraId="347CD489" w14:textId="77777777" w:rsidR="002A1D5D" w:rsidRDefault="002A1D5D" w:rsidP="002A1D5D">
            <w:pPr>
              <w:rPr>
                <w:ins w:id="12089" w:author="Author" w:date="2017-12-29T08:25:00Z"/>
                <w:rStyle w:val="SAPUserEntry"/>
                <w:lang w:val="en-US"/>
              </w:rPr>
            </w:pPr>
            <w:ins w:id="12090" w:author="Author" w:date="2017-12-29T08:25:00Z">
              <w:r w:rsidRPr="00AA1876">
                <w:rPr>
                  <w:rStyle w:val="SAPEmphasis"/>
                  <w:lang w:val="en-US"/>
                </w:rPr>
                <w:t xml:space="preserve">Option 1: Position Management is not implemented: </w:t>
              </w:r>
            </w:ins>
            <w:r w:rsidRPr="002D1D7C">
              <w:rPr>
                <w:lang w:val="en-US"/>
              </w:rPr>
              <w:t>select from drop-down, for example</w:t>
            </w:r>
            <w:r>
              <w:rPr>
                <w:rStyle w:val="SAPUserEntry"/>
                <w:lang w:val="en-US"/>
              </w:rPr>
              <w:t xml:space="preserve"> Salaried</w:t>
            </w:r>
            <w:r w:rsidRPr="00DD31C8">
              <w:rPr>
                <w:b/>
                <w:lang w:val="en-US"/>
              </w:rPr>
              <w:t xml:space="preserve"> </w:t>
            </w:r>
            <w:r w:rsidRPr="002D1D7C">
              <w:rPr>
                <w:rStyle w:val="SAPUserEntry"/>
                <w:lang w:val="en-US"/>
              </w:rPr>
              <w:t>(</w:t>
            </w:r>
            <w:r>
              <w:rPr>
                <w:rStyle w:val="SAPUserEntry"/>
                <w:lang w:val="en-US"/>
              </w:rPr>
              <w:t>CN</w:t>
            </w:r>
            <w:r w:rsidRPr="002D1D7C">
              <w:rPr>
                <w:rStyle w:val="SAPUserEntry"/>
                <w:lang w:val="en-US"/>
              </w:rPr>
              <w:t>)</w:t>
            </w:r>
          </w:p>
          <w:p w14:paraId="33F2586C" w14:textId="77777777" w:rsidR="002A1D5D" w:rsidRPr="002326C1" w:rsidRDefault="002A1D5D" w:rsidP="002A1D5D">
            <w:pPr>
              <w:rPr>
                <w:rStyle w:val="SAPScreenElement"/>
                <w:lang w:val="en-US"/>
              </w:rPr>
            </w:pPr>
            <w:ins w:id="12091" w:author="Author" w:date="2017-12-29T08:25:00Z">
              <w:r w:rsidRPr="00AA1876">
                <w:rPr>
                  <w:rStyle w:val="SAPEmphasis"/>
                  <w:lang w:val="en-US"/>
                </w:rPr>
                <w:t xml:space="preserve">Option 2: Position Management is implemented: </w:t>
              </w:r>
              <w:r w:rsidRPr="00AA1876">
                <w:rPr>
                  <w:lang w:val="en-US"/>
                </w:rPr>
                <w:t xml:space="preserve">value is defaulted based on value entered in field </w:t>
              </w:r>
              <w:r w:rsidRPr="00AA1876">
                <w:rPr>
                  <w:rStyle w:val="SAPScreenElement"/>
                  <w:lang w:val="en-US"/>
                </w:rPr>
                <w:t xml:space="preserve">Position </w:t>
              </w:r>
              <w:r w:rsidRPr="00AA1876">
                <w:rPr>
                  <w:lang w:val="en-US"/>
                </w:rPr>
                <w:t xml:space="preserve">in case the </w:t>
              </w:r>
              <w:r w:rsidRPr="00AA1876">
                <w:rPr>
                  <w:rStyle w:val="SAPScreenElement"/>
                  <w:color w:val="auto"/>
                  <w:lang w:val="en-US"/>
                </w:rPr>
                <w:t>Employment Type</w:t>
              </w:r>
              <w:r w:rsidRPr="00AA1876">
                <w:rPr>
                  <w:lang w:val="en-US"/>
                </w:rPr>
                <w:t xml:space="preserve"> field has been set up and maintained for the </w:t>
              </w:r>
              <w:r w:rsidRPr="00AA1876">
                <w:rPr>
                  <w:rStyle w:val="SAPScreenElement"/>
                  <w:color w:val="auto"/>
                  <w:lang w:val="en-US"/>
                </w:rPr>
                <w:t>Position</w:t>
              </w:r>
              <w:r w:rsidRPr="00AA1876">
                <w:rPr>
                  <w:lang w:val="en-US"/>
                </w:rPr>
                <w:t xml:space="preserve"> object. If this is not the case, you need to select a value from the value help.</w:t>
              </w:r>
            </w:ins>
          </w:p>
        </w:tc>
        <w:tc>
          <w:tcPr>
            <w:tcW w:w="8010" w:type="dxa"/>
            <w:tcBorders>
              <w:top w:val="single" w:sz="8" w:space="0" w:color="999999"/>
              <w:left w:val="single" w:sz="8" w:space="0" w:color="999999"/>
              <w:bottom w:val="single" w:sz="8" w:space="0" w:color="999999"/>
              <w:right w:val="single" w:sz="8" w:space="0" w:color="999999"/>
            </w:tcBorders>
          </w:tcPr>
          <w:p w14:paraId="7336FA1A" w14:textId="4D1A6999" w:rsidR="002A1D5D" w:rsidRPr="005F6795" w:rsidDel="001D3CD5" w:rsidRDefault="002A1D5D" w:rsidP="002A1D5D">
            <w:pPr>
              <w:pStyle w:val="SAPNoteHeading"/>
              <w:ind w:left="0"/>
              <w:rPr>
                <w:del w:id="12092" w:author="Author" w:date="2018-02-22T10:34:00Z"/>
                <w:strike/>
                <w:lang w:val="en-US"/>
                <w:rPrChange w:id="12093" w:author="Author" w:date="2018-02-22T10:27:00Z">
                  <w:rPr>
                    <w:del w:id="12094" w:author="Author" w:date="2018-02-22T10:34:00Z"/>
                    <w:lang w:val="en-US"/>
                  </w:rPr>
                </w:rPrChange>
              </w:rPr>
            </w:pPr>
            <w:del w:id="12095" w:author="Author" w:date="2018-02-22T10:34:00Z">
              <w:r w:rsidRPr="005F6795" w:rsidDel="001D3CD5">
                <w:rPr>
                  <w:strike/>
                  <w:noProof/>
                  <w:lang w:val="en-US"/>
                  <w:rPrChange w:id="12096" w:author="Author" w:date="2018-02-22T10:27:00Z">
                    <w:rPr>
                      <w:noProof/>
                      <w:lang w:val="en-US"/>
                    </w:rPr>
                  </w:rPrChange>
                </w:rPr>
                <w:drawing>
                  <wp:inline distT="0" distB="0" distL="0" distR="0" wp14:anchorId="34C06DE2" wp14:editId="55443E95">
                    <wp:extent cx="228600" cy="228600"/>
                    <wp:effectExtent l="0" t="0" r="0" b="0"/>
                    <wp:docPr id="4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6795" w:rsidDel="001D3CD5">
                <w:rPr>
                  <w:strike/>
                  <w:lang w:val="en-US"/>
                  <w:rPrChange w:id="12097" w:author="Author" w:date="2018-02-22T10:27:00Z">
                    <w:rPr>
                      <w:lang w:val="en-US"/>
                    </w:rPr>
                  </w:rPrChange>
                </w:rPr>
                <w:delText> Recommendation</w:delText>
              </w:r>
            </w:del>
          </w:p>
          <w:p w14:paraId="1F25B39B" w14:textId="38177649" w:rsidR="002A1D5D" w:rsidRPr="005F6795" w:rsidDel="001D3CD5" w:rsidRDefault="002A1D5D" w:rsidP="002A1D5D">
            <w:pPr>
              <w:rPr>
                <w:del w:id="12098" w:author="Author" w:date="2018-02-22T10:34:00Z"/>
                <w:strike/>
                <w:lang w:val="en-US"/>
                <w:rPrChange w:id="12099" w:author="Author" w:date="2018-02-22T10:27:00Z">
                  <w:rPr>
                    <w:del w:id="12100" w:author="Author" w:date="2018-02-22T10:34:00Z"/>
                    <w:lang w:val="en-US"/>
                  </w:rPr>
                </w:rPrChange>
              </w:rPr>
            </w:pPr>
            <w:del w:id="12101" w:author="Author" w:date="2018-02-22T10:34:00Z">
              <w:r w:rsidRPr="005F6795" w:rsidDel="001D3CD5">
                <w:rPr>
                  <w:strike/>
                  <w:lang w:val="en-US"/>
                  <w:rPrChange w:id="12102" w:author="Author" w:date="2018-02-22T10:27:00Z">
                    <w:rPr>
                      <w:lang w:val="en-US"/>
                    </w:rPr>
                  </w:rPrChange>
                </w:rPr>
                <w:delText xml:space="preserve">In case </w:delText>
              </w:r>
              <w:r w:rsidRPr="005F6795" w:rsidDel="001D3CD5">
                <w:rPr>
                  <w:rStyle w:val="SAPEmphasis"/>
                  <w:strike/>
                  <w:lang w:val="en-US"/>
                  <w:rPrChange w:id="12103" w:author="Author" w:date="2018-02-22T10:27:00Z">
                    <w:rPr>
                      <w:rStyle w:val="SAPEmphasis"/>
                      <w:lang w:val="en-US"/>
                    </w:rPr>
                  </w:rPrChange>
                </w:rPr>
                <w:delText xml:space="preserve">Contingent Workforce Management </w:delText>
              </w:r>
              <w:r w:rsidRPr="005F6795" w:rsidDel="001D3CD5">
                <w:rPr>
                  <w:strike/>
                  <w:lang w:val="en-US"/>
                  <w:rPrChange w:id="12104" w:author="Author" w:date="2018-02-22T10:27:00Z">
                    <w:rPr>
                      <w:lang w:val="en-US"/>
                    </w:rPr>
                  </w:rPrChange>
                </w:rPr>
                <w:delText>has also been implemented in the instance, avoid using employment type</w:delText>
              </w:r>
              <w:r w:rsidRPr="005F6795" w:rsidDel="001D3CD5">
                <w:rPr>
                  <w:rStyle w:val="SAPUserEntry"/>
                  <w:strike/>
                  <w:lang w:val="en-US"/>
                  <w:rPrChange w:id="12105" w:author="Author" w:date="2018-02-22T10:27:00Z">
                    <w:rPr>
                      <w:rStyle w:val="SAPUserEntry"/>
                      <w:lang w:val="en-US"/>
                    </w:rPr>
                  </w:rPrChange>
                </w:rPr>
                <w:delText xml:space="preserve"> </w:delText>
              </w:r>
              <w:commentRangeStart w:id="12106"/>
              <w:r w:rsidRPr="005F6795" w:rsidDel="001D3CD5">
                <w:rPr>
                  <w:rStyle w:val="SAPUserEntry"/>
                  <w:strike/>
                  <w:lang w:val="en-US"/>
                  <w:rPrChange w:id="12107" w:author="Author" w:date="2018-02-22T10:27:00Z">
                    <w:rPr>
                      <w:rStyle w:val="SAPUserEntry"/>
                      <w:lang w:val="en-US"/>
                    </w:rPr>
                  </w:rPrChange>
                </w:rPr>
                <w:delText>Non-payroll</w:delText>
              </w:r>
              <w:r w:rsidRPr="005F6795" w:rsidDel="001D3CD5">
                <w:rPr>
                  <w:strike/>
                  <w:lang w:val="en-US"/>
                  <w:rPrChange w:id="12108" w:author="Author" w:date="2018-02-22T10:27:00Z">
                    <w:rPr>
                      <w:lang w:val="en-US"/>
                    </w:rPr>
                  </w:rPrChange>
                </w:rPr>
                <w:delText xml:space="preserve"> </w:delText>
              </w:r>
              <w:r w:rsidRPr="005F6795" w:rsidDel="001D3CD5">
                <w:rPr>
                  <w:rStyle w:val="SAPUserEntry"/>
                  <w:strike/>
                  <w:lang w:val="en-US"/>
                  <w:rPrChange w:id="12109" w:author="Author" w:date="2018-02-22T10:27:00Z">
                    <w:rPr>
                      <w:rStyle w:val="SAPUserEntry"/>
                      <w:lang w:val="en-US"/>
                    </w:rPr>
                  </w:rPrChange>
                </w:rPr>
                <w:delText>(CN)</w:delText>
              </w:r>
              <w:r w:rsidRPr="005F6795" w:rsidDel="001D3CD5">
                <w:rPr>
                  <w:strike/>
                  <w:lang w:val="en-US"/>
                  <w:rPrChange w:id="12110" w:author="Author" w:date="2018-02-22T10:27:00Z">
                    <w:rPr>
                      <w:lang w:val="en-US"/>
                    </w:rPr>
                  </w:rPrChange>
                </w:rPr>
                <w:delText xml:space="preserve"> </w:delText>
              </w:r>
              <w:commentRangeEnd w:id="12106"/>
              <w:r w:rsidRPr="005F6795" w:rsidDel="001D3CD5">
                <w:rPr>
                  <w:rStyle w:val="CommentReference"/>
                  <w:strike/>
                  <w:rPrChange w:id="12111" w:author="Author" w:date="2018-02-22T10:27:00Z">
                    <w:rPr>
                      <w:rStyle w:val="CommentReference"/>
                    </w:rPr>
                  </w:rPrChange>
                </w:rPr>
                <w:commentReference w:id="12106"/>
              </w:r>
              <w:r w:rsidRPr="005F6795" w:rsidDel="001D3CD5">
                <w:rPr>
                  <w:strike/>
                  <w:lang w:val="en-US"/>
                  <w:rPrChange w:id="12112" w:author="Author" w:date="2018-02-22T10:27:00Z">
                    <w:rPr>
                      <w:lang w:val="en-US"/>
                    </w:rPr>
                  </w:rPrChange>
                </w:rPr>
                <w:delText>together with employee class</w:delText>
              </w:r>
              <w:r w:rsidRPr="005F6795" w:rsidDel="001D3CD5">
                <w:rPr>
                  <w:rStyle w:val="SAPUserEntry"/>
                  <w:strike/>
                  <w:lang w:val="en-US"/>
                  <w:rPrChange w:id="12113" w:author="Author" w:date="2018-02-22T10:27:00Z">
                    <w:rPr>
                      <w:rStyle w:val="SAPUserEntry"/>
                      <w:lang w:val="en-US"/>
                    </w:rPr>
                  </w:rPrChange>
                </w:rPr>
                <w:delText xml:space="preserve"> Contractor</w:delText>
              </w:r>
              <w:r w:rsidRPr="005F6795" w:rsidDel="001D3CD5">
                <w:rPr>
                  <w:strike/>
                  <w:lang w:val="en-US"/>
                  <w:rPrChange w:id="12114" w:author="Author" w:date="2018-02-22T10:27:00Z">
                    <w:rPr>
                      <w:lang w:val="en-US"/>
                    </w:rPr>
                  </w:rPrChange>
                </w:rPr>
                <w:delText xml:space="preserve"> </w:delText>
              </w:r>
              <w:r w:rsidRPr="005F6795" w:rsidDel="001D3CD5">
                <w:rPr>
                  <w:rStyle w:val="SAPUserEntry"/>
                  <w:strike/>
                  <w:lang w:val="en-US"/>
                  <w:rPrChange w:id="12115" w:author="Author" w:date="2018-02-22T10:27:00Z">
                    <w:rPr>
                      <w:rStyle w:val="SAPUserEntry"/>
                      <w:lang w:val="en-US"/>
                    </w:rPr>
                  </w:rPrChange>
                </w:rPr>
                <w:delText>(CN)</w:delText>
              </w:r>
              <w:r w:rsidRPr="005F6795" w:rsidDel="001D3CD5">
                <w:rPr>
                  <w:strike/>
                  <w:lang w:val="en-US"/>
                  <w:rPrChange w:id="12116" w:author="Author" w:date="2018-02-22T10:27:00Z">
                    <w:rPr>
                      <w:lang w:val="en-US"/>
                    </w:rPr>
                  </w:rPrChange>
                </w:rPr>
                <w:delText xml:space="preserve">. </w:delText>
              </w:r>
            </w:del>
          </w:p>
          <w:p w14:paraId="0467F40A" w14:textId="77777777" w:rsidR="002A1D5D" w:rsidRPr="002326C1" w:rsidRDefault="002A1D5D" w:rsidP="002A1D5D">
            <w:pPr>
              <w:pStyle w:val="SAPNoteHeading"/>
              <w:ind w:left="0"/>
              <w:rPr>
                <w:lang w:val="en-US"/>
              </w:rPr>
            </w:pPr>
            <w:r w:rsidRPr="002326C1">
              <w:rPr>
                <w:noProof/>
                <w:lang w:val="en-US"/>
              </w:rPr>
              <w:drawing>
                <wp:inline distT="0" distB="0" distL="0" distR="0" wp14:anchorId="3621BEE9" wp14:editId="47A5AFE2">
                  <wp:extent cx="228600" cy="228600"/>
                  <wp:effectExtent l="0" t="0" r="0" b="0"/>
                  <wp:docPr id="4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2309D5FD" w14:textId="77777777" w:rsidR="002A1D5D" w:rsidRPr="002326C1" w:rsidRDefault="002A1D5D" w:rsidP="002A1D5D">
            <w:pPr>
              <w:rPr>
                <w:lang w:val="en-US"/>
              </w:rPr>
            </w:pPr>
            <w:r w:rsidRPr="002326C1">
              <w:rPr>
                <w:lang w:val="en-US"/>
              </w:rPr>
              <w:t>Required if integration with Employee Central Payroll is in place.</w:t>
            </w:r>
          </w:p>
        </w:tc>
      </w:tr>
      <w:tr w:rsidR="002A1D5D" w:rsidRPr="00A41C57" w14:paraId="5EFC9205" w14:textId="77777777" w:rsidTr="002A1D5D">
        <w:trPr>
          <w:trHeight w:val="360"/>
        </w:trPr>
        <w:tc>
          <w:tcPr>
            <w:tcW w:w="6272" w:type="dxa"/>
            <w:tcBorders>
              <w:top w:val="single" w:sz="8" w:space="0" w:color="999999"/>
              <w:left w:val="single" w:sz="8" w:space="0" w:color="999999"/>
              <w:bottom w:val="single" w:sz="8" w:space="0" w:color="999999"/>
              <w:right w:val="single" w:sz="8" w:space="0" w:color="999999"/>
            </w:tcBorders>
          </w:tcPr>
          <w:p w14:paraId="3021E980" w14:textId="647DD950" w:rsidR="002A1D5D" w:rsidRPr="002326C1" w:rsidRDefault="002A1D5D" w:rsidP="002A1D5D">
            <w:pPr>
              <w:rPr>
                <w:rStyle w:val="SAPScreenElement"/>
                <w:lang w:val="en-US"/>
              </w:rPr>
            </w:pPr>
            <w:r w:rsidRPr="002326C1">
              <w:rPr>
                <w:rStyle w:val="SAPScreenElement"/>
                <w:lang w:val="en-US"/>
              </w:rPr>
              <w:lastRenderedPageBreak/>
              <w:t xml:space="preserve">Job Entry Date: </w:t>
            </w:r>
            <w:r w:rsidR="00CA51C4" w:rsidRPr="002326C1">
              <w:rPr>
                <w:lang w:val="en-US"/>
              </w:rPr>
              <w:t>defaults to the hiring date of the employee’s first appointment at the company; adapt as appropriate by selecting the rehiring date from calendar help</w:t>
            </w:r>
          </w:p>
        </w:tc>
        <w:tc>
          <w:tcPr>
            <w:tcW w:w="8010" w:type="dxa"/>
            <w:tcBorders>
              <w:top w:val="single" w:sz="8" w:space="0" w:color="999999"/>
              <w:left w:val="single" w:sz="8" w:space="0" w:color="999999"/>
              <w:bottom w:val="single" w:sz="8" w:space="0" w:color="999999"/>
              <w:right w:val="single" w:sz="8" w:space="0" w:color="999999"/>
            </w:tcBorders>
          </w:tcPr>
          <w:p w14:paraId="20079C1C" w14:textId="0717E31F" w:rsidR="002A1D5D" w:rsidRPr="002326C1" w:rsidRDefault="002A1D5D" w:rsidP="002A1D5D">
            <w:pPr>
              <w:rPr>
                <w:lang w:val="en-US"/>
              </w:rPr>
            </w:pPr>
          </w:p>
        </w:tc>
      </w:tr>
      <w:tr w:rsidR="002A1D5D" w:rsidRPr="00A41C57" w14:paraId="673554DB" w14:textId="77777777" w:rsidTr="002A1D5D">
        <w:trPr>
          <w:trHeight w:val="360"/>
        </w:trPr>
        <w:tc>
          <w:tcPr>
            <w:tcW w:w="6272" w:type="dxa"/>
            <w:tcBorders>
              <w:top w:val="single" w:sz="8" w:space="0" w:color="999999"/>
              <w:left w:val="single" w:sz="8" w:space="0" w:color="999999"/>
              <w:bottom w:val="single" w:sz="8" w:space="0" w:color="999999"/>
              <w:right w:val="single" w:sz="8" w:space="0" w:color="999999"/>
            </w:tcBorders>
          </w:tcPr>
          <w:p w14:paraId="1A7ABE55" w14:textId="7DE6B75F" w:rsidR="002A1D5D" w:rsidRPr="002326C1" w:rsidRDefault="002A1D5D" w:rsidP="002A1D5D">
            <w:pPr>
              <w:rPr>
                <w:rStyle w:val="SAPScreenElement"/>
                <w:lang w:val="en-US"/>
              </w:rPr>
            </w:pPr>
            <w:commentRangeStart w:id="12117"/>
            <w:r w:rsidRPr="00315A9F">
              <w:rPr>
                <w:rStyle w:val="SAPScreenElement"/>
                <w:lang w:val="en-US"/>
              </w:rPr>
              <w:t>Time In Job</w:t>
            </w:r>
            <w:r>
              <w:rPr>
                <w:rStyle w:val="SAPScreenElement"/>
                <w:lang w:val="en-US"/>
              </w:rPr>
              <w:t xml:space="preserve">: </w:t>
            </w:r>
            <w:del w:id="12118" w:author="Author" w:date="2018-02-22T11:03:00Z">
              <w:r w:rsidRPr="00A41C57" w:rsidDel="00D90D0A">
                <w:rPr>
                  <w:rPrChange w:id="12119" w:author="Author" w:date="2018-03-06T17:15:00Z">
                    <w:rPr>
                      <w:rStyle w:val="SAPScreenElement"/>
                      <w:lang w:val="en-US"/>
                    </w:rPr>
                  </w:rPrChange>
                </w:rPr>
                <w:delText>R</w:delText>
              </w:r>
            </w:del>
            <w:ins w:id="12120" w:author="Author" w:date="2018-02-22T11:03:00Z">
              <w:r w:rsidR="00D90D0A" w:rsidRPr="00C71605">
                <w:rPr>
                  <w:lang w:val="en-US"/>
                  <w:rPrChange w:id="12121" w:author="Author" w:date="2018-02-22T11:03:00Z">
                    <w:rPr/>
                  </w:rPrChange>
                </w:rPr>
                <w:t>r</w:t>
              </w:r>
            </w:ins>
            <w:r w:rsidRPr="00A41C57">
              <w:rPr>
                <w:rPrChange w:id="12122" w:author="Author" w:date="2018-03-06T17:15:00Z">
                  <w:rPr>
                    <w:rStyle w:val="SAPScreenElement"/>
                    <w:lang w:val="en-US"/>
                  </w:rPr>
                </w:rPrChange>
              </w:rPr>
              <w:t>ead only</w:t>
            </w:r>
          </w:p>
        </w:tc>
        <w:tc>
          <w:tcPr>
            <w:tcW w:w="8010" w:type="dxa"/>
            <w:tcBorders>
              <w:top w:val="single" w:sz="8" w:space="0" w:color="999999"/>
              <w:left w:val="single" w:sz="8" w:space="0" w:color="999999"/>
              <w:bottom w:val="single" w:sz="8" w:space="0" w:color="999999"/>
              <w:right w:val="single" w:sz="8" w:space="0" w:color="999999"/>
            </w:tcBorders>
          </w:tcPr>
          <w:p w14:paraId="71E487A9" w14:textId="77777777" w:rsidR="002A1D5D" w:rsidRPr="002326C1" w:rsidRDefault="002A1D5D" w:rsidP="002A1D5D">
            <w:pPr>
              <w:rPr>
                <w:lang w:val="en-US"/>
              </w:rPr>
            </w:pPr>
            <w:r w:rsidRPr="00BD5915">
              <w:rPr>
                <w:lang w:val="en-US"/>
              </w:rPr>
              <w:t xml:space="preserve">The value </w:t>
            </w:r>
            <w:r>
              <w:rPr>
                <w:lang w:val="en-US"/>
              </w:rPr>
              <w:t>is</w:t>
            </w:r>
            <w:r w:rsidRPr="00BD5915">
              <w:rPr>
                <w:lang w:val="en-US"/>
              </w:rPr>
              <w:t xml:space="preserve"> auto-calculated by the system.</w:t>
            </w:r>
            <w:commentRangeEnd w:id="12117"/>
            <w:r>
              <w:rPr>
                <w:rStyle w:val="CommentReference"/>
              </w:rPr>
              <w:commentReference w:id="12117"/>
            </w:r>
          </w:p>
        </w:tc>
      </w:tr>
      <w:tr w:rsidR="002A1D5D" w:rsidRPr="00A41C57" w14:paraId="79350AD7" w14:textId="77777777" w:rsidTr="002A1D5D">
        <w:trPr>
          <w:trHeight w:val="360"/>
        </w:trPr>
        <w:tc>
          <w:tcPr>
            <w:tcW w:w="6272" w:type="dxa"/>
            <w:tcBorders>
              <w:top w:val="single" w:sz="8" w:space="0" w:color="999999"/>
              <w:left w:val="single" w:sz="8" w:space="0" w:color="999999"/>
              <w:bottom w:val="single" w:sz="8" w:space="0" w:color="999999"/>
              <w:right w:val="single" w:sz="8" w:space="0" w:color="999999"/>
            </w:tcBorders>
          </w:tcPr>
          <w:p w14:paraId="04053625" w14:textId="49FAEC54" w:rsidR="002A1D5D" w:rsidRPr="002326C1" w:rsidRDefault="002A1D5D" w:rsidP="002A1D5D">
            <w:pPr>
              <w:rPr>
                <w:rStyle w:val="SAPScreenElement"/>
                <w:lang w:val="en-US"/>
              </w:rPr>
            </w:pPr>
            <w:commentRangeStart w:id="12123"/>
            <w:r w:rsidRPr="002326C1">
              <w:rPr>
                <w:rStyle w:val="SAPScreenElement"/>
                <w:lang w:val="en-US"/>
              </w:rPr>
              <w:t>Pay Scale Type</w:t>
            </w:r>
            <w:commentRangeEnd w:id="12123"/>
            <w:r>
              <w:rPr>
                <w:rStyle w:val="CommentReference"/>
              </w:rPr>
              <w:commentReference w:id="12123"/>
            </w:r>
            <w:r w:rsidRPr="002326C1">
              <w:rPr>
                <w:rStyle w:val="SAPScreenElement"/>
                <w:lang w:val="en-US"/>
              </w:rPr>
              <w:t xml:space="preserve">: </w:t>
            </w:r>
            <w:del w:id="12124" w:author="Author" w:date="2018-01-25T14:38:00Z">
              <w:r w:rsidRPr="000A3348" w:rsidDel="00AE1E45">
                <w:rPr>
                  <w:strike/>
                  <w:lang w:val="en-US"/>
                </w:rPr>
                <w:delText>select from drop-down; the selected value should fit to the value selected for field</w:delText>
              </w:r>
              <w:r w:rsidRPr="000A3348" w:rsidDel="00AE1E45">
                <w:rPr>
                  <w:rStyle w:val="SAPScreenElement"/>
                  <w:strike/>
                  <w:lang w:val="en-US"/>
                </w:rPr>
                <w:delText xml:space="preserve"> Employment Type</w:delText>
              </w:r>
              <w:r w:rsidRPr="002D1D7C" w:rsidDel="00AE1E45">
                <w:rPr>
                  <w:lang w:val="en-US"/>
                </w:rPr>
                <w:delText xml:space="preserve"> </w:delText>
              </w:r>
            </w:del>
            <w:r w:rsidRPr="002D1D7C">
              <w:rPr>
                <w:lang w:val="en-US"/>
              </w:rPr>
              <w:t>select</w:t>
            </w:r>
            <w:r w:rsidRPr="002D1D7C">
              <w:rPr>
                <w:rStyle w:val="SAPUserEntry"/>
                <w:lang w:val="en-US"/>
              </w:rPr>
              <w:t xml:space="preserve"> </w:t>
            </w:r>
            <w:r>
              <w:rPr>
                <w:rStyle w:val="SAPUserEntry"/>
                <w:lang w:val="en-US"/>
              </w:rPr>
              <w:t>CN Standard Area</w:t>
            </w:r>
            <w:r w:rsidRPr="00DD31C8">
              <w:rPr>
                <w:b/>
                <w:lang w:val="en-US"/>
              </w:rPr>
              <w:t xml:space="preserve"> </w:t>
            </w:r>
            <w:r w:rsidRPr="00632A64">
              <w:rPr>
                <w:rStyle w:val="SAPUserEntry"/>
                <w:lang w:val="en-US"/>
              </w:rPr>
              <w:t>(CHN/28)</w:t>
            </w:r>
            <w:r w:rsidRPr="002D1D7C">
              <w:rPr>
                <w:lang w:val="en-US"/>
              </w:rPr>
              <w:t xml:space="preserve"> from drop-down</w:t>
            </w:r>
          </w:p>
        </w:tc>
        <w:tc>
          <w:tcPr>
            <w:tcW w:w="8010" w:type="dxa"/>
            <w:tcBorders>
              <w:top w:val="single" w:sz="8" w:space="0" w:color="999999"/>
              <w:left w:val="single" w:sz="8" w:space="0" w:color="999999"/>
              <w:bottom w:val="single" w:sz="8" w:space="0" w:color="999999"/>
              <w:right w:val="single" w:sz="8" w:space="0" w:color="999999"/>
            </w:tcBorders>
          </w:tcPr>
          <w:p w14:paraId="56FAE216" w14:textId="77777777" w:rsidR="002A1D5D" w:rsidRPr="002326C1" w:rsidRDefault="002A1D5D" w:rsidP="002A1D5D">
            <w:pPr>
              <w:pStyle w:val="SAPNoteHeading"/>
              <w:ind w:left="0"/>
              <w:rPr>
                <w:lang w:val="en-US"/>
              </w:rPr>
            </w:pPr>
            <w:r w:rsidRPr="002326C1">
              <w:rPr>
                <w:noProof/>
                <w:lang w:val="en-US"/>
              </w:rPr>
              <w:drawing>
                <wp:inline distT="0" distB="0" distL="0" distR="0" wp14:anchorId="3A5956A1" wp14:editId="105D3D0D">
                  <wp:extent cx="228600" cy="228600"/>
                  <wp:effectExtent l="0" t="0" r="0" b="0"/>
                  <wp:docPr id="49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71C04C1E" w14:textId="77777777" w:rsidR="002A1D5D" w:rsidRPr="002326C1" w:rsidRDefault="002A1D5D" w:rsidP="002A1D5D">
            <w:pPr>
              <w:rPr>
                <w:lang w:val="en-US"/>
              </w:rPr>
            </w:pPr>
            <w:r w:rsidRPr="002326C1">
              <w:rPr>
                <w:lang w:val="en-US"/>
              </w:rPr>
              <w:t>Required if integration with Employee Central Payroll is in place.</w:t>
            </w:r>
          </w:p>
        </w:tc>
      </w:tr>
      <w:tr w:rsidR="002A1D5D" w:rsidRPr="00A41C57" w14:paraId="295F773A" w14:textId="77777777" w:rsidTr="002A1D5D">
        <w:trPr>
          <w:trHeight w:val="360"/>
        </w:trPr>
        <w:tc>
          <w:tcPr>
            <w:tcW w:w="6272" w:type="dxa"/>
            <w:tcBorders>
              <w:top w:val="single" w:sz="8" w:space="0" w:color="999999"/>
              <w:left w:val="single" w:sz="8" w:space="0" w:color="999999"/>
              <w:bottom w:val="single" w:sz="8" w:space="0" w:color="999999"/>
              <w:right w:val="single" w:sz="8" w:space="0" w:color="999999"/>
            </w:tcBorders>
          </w:tcPr>
          <w:p w14:paraId="02EDC256" w14:textId="77777777" w:rsidR="002A1D5D" w:rsidRPr="002326C1" w:rsidRDefault="002A1D5D" w:rsidP="002A1D5D">
            <w:pPr>
              <w:rPr>
                <w:rStyle w:val="SAPScreenElement"/>
                <w:lang w:val="en-US"/>
              </w:rPr>
            </w:pPr>
            <w:r w:rsidRPr="002326C1">
              <w:rPr>
                <w:rStyle w:val="SAPScreenElement"/>
                <w:lang w:val="en-US"/>
              </w:rPr>
              <w:t xml:space="preserve">Pay Scale Area: </w:t>
            </w:r>
            <w:r w:rsidRPr="002326C1">
              <w:rPr>
                <w:lang w:val="en-US"/>
              </w:rPr>
              <w:t>select</w:t>
            </w:r>
            <w:r w:rsidRPr="002326C1">
              <w:rPr>
                <w:rStyle w:val="SAPUserEntry"/>
                <w:lang w:val="en-US"/>
              </w:rPr>
              <w:t xml:space="preserve"> </w:t>
            </w:r>
            <w:r w:rsidRPr="00632A64">
              <w:rPr>
                <w:rStyle w:val="SAPUserEntry"/>
                <w:lang w:val="en-US"/>
              </w:rPr>
              <w:t>Mainland China</w:t>
            </w:r>
            <w:r w:rsidRPr="00DD31C8">
              <w:rPr>
                <w:b/>
                <w:lang w:val="en-US"/>
              </w:rPr>
              <w:t xml:space="preserve"> </w:t>
            </w:r>
            <w:r w:rsidRPr="00632A64">
              <w:rPr>
                <w:rStyle w:val="SAPUserEntry"/>
                <w:lang w:val="en-US"/>
              </w:rPr>
              <w:t>(CHN/28)</w:t>
            </w:r>
            <w:r w:rsidRPr="002326C1">
              <w:rPr>
                <w:lang w:val="en-US"/>
              </w:rPr>
              <w:t xml:space="preserve"> from drop-down</w:t>
            </w:r>
            <w:r w:rsidRPr="002326C1">
              <w:rPr>
                <w:rStyle w:val="SAPUserEntry"/>
                <w:lang w:val="en-US"/>
              </w:rPr>
              <w:t xml:space="preserve"> </w:t>
            </w:r>
          </w:p>
        </w:tc>
        <w:tc>
          <w:tcPr>
            <w:tcW w:w="8010" w:type="dxa"/>
            <w:tcBorders>
              <w:top w:val="single" w:sz="8" w:space="0" w:color="999999"/>
              <w:left w:val="single" w:sz="8" w:space="0" w:color="999999"/>
              <w:bottom w:val="single" w:sz="8" w:space="0" w:color="999999"/>
              <w:right w:val="single" w:sz="8" w:space="0" w:color="999999"/>
            </w:tcBorders>
          </w:tcPr>
          <w:p w14:paraId="764503D4" w14:textId="77777777" w:rsidR="002A1D5D" w:rsidRPr="002326C1" w:rsidRDefault="002A1D5D" w:rsidP="002A1D5D">
            <w:pPr>
              <w:pStyle w:val="SAPNoteHeading"/>
              <w:ind w:left="0"/>
              <w:rPr>
                <w:noProof/>
                <w:lang w:val="en-US"/>
              </w:rPr>
            </w:pPr>
            <w:r w:rsidRPr="002326C1">
              <w:rPr>
                <w:noProof/>
                <w:lang w:val="en-US"/>
              </w:rPr>
              <w:drawing>
                <wp:inline distT="0" distB="0" distL="0" distR="0" wp14:anchorId="63FBD80A" wp14:editId="4F9BD9F0">
                  <wp:extent cx="228600" cy="228600"/>
                  <wp:effectExtent l="0" t="0" r="0" b="0"/>
                  <wp:docPr id="50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noProof/>
                <w:lang w:val="en-US"/>
              </w:rPr>
              <w:t> Recommendation</w:t>
            </w:r>
          </w:p>
          <w:p w14:paraId="50B0CAC3" w14:textId="77777777" w:rsidR="002A1D5D" w:rsidRPr="002326C1" w:rsidRDefault="002A1D5D" w:rsidP="002A1D5D">
            <w:pPr>
              <w:rPr>
                <w:lang w:val="en-US"/>
              </w:rPr>
            </w:pPr>
            <w:r w:rsidRPr="002326C1">
              <w:rPr>
                <w:lang w:val="en-US"/>
              </w:rPr>
              <w:t>Required if integration with Employee Central Payroll is in place.</w:t>
            </w:r>
          </w:p>
        </w:tc>
      </w:tr>
      <w:tr w:rsidR="00815765" w:rsidRPr="00A41C57" w14:paraId="7BBF19E4" w14:textId="77777777" w:rsidTr="001415A0">
        <w:trPr>
          <w:trHeight w:val="360"/>
        </w:trPr>
        <w:tc>
          <w:tcPr>
            <w:tcW w:w="6272" w:type="dxa"/>
            <w:tcBorders>
              <w:top w:val="single" w:sz="8" w:space="0" w:color="999999"/>
              <w:left w:val="single" w:sz="8" w:space="0" w:color="999999"/>
              <w:bottom w:val="single" w:sz="8" w:space="0" w:color="999999"/>
              <w:right w:val="single" w:sz="8" w:space="0" w:color="999999"/>
            </w:tcBorders>
          </w:tcPr>
          <w:p w14:paraId="4E6DC47C" w14:textId="77777777" w:rsidR="00815765" w:rsidRPr="002326C1" w:rsidRDefault="00815765" w:rsidP="002A1D5D">
            <w:pPr>
              <w:rPr>
                <w:rStyle w:val="SAPScreenElement"/>
                <w:lang w:val="en-US"/>
              </w:rPr>
            </w:pPr>
            <w:r w:rsidRPr="006556D9">
              <w:rPr>
                <w:rStyle w:val="SAPScreenElement"/>
                <w:lang w:val="en-US"/>
              </w:rPr>
              <w:t>Pay Scale Group</w:t>
            </w:r>
            <w:r w:rsidRPr="002326C1">
              <w:rPr>
                <w:rStyle w:val="SAPScreenElement"/>
                <w:lang w:val="en-US"/>
              </w:rPr>
              <w:t xml:space="preserve">: </w:t>
            </w:r>
            <w:r w:rsidRPr="002326C1">
              <w:rPr>
                <w:lang w:val="en-US"/>
              </w:rPr>
              <w:t>select from drop-down</w:t>
            </w:r>
            <w:commentRangeStart w:id="12125"/>
            <w:r>
              <w:rPr>
                <w:lang w:val="en-US"/>
              </w:rPr>
              <w:t xml:space="preserve">; </w:t>
            </w:r>
            <w:r w:rsidRPr="002D1D7C">
              <w:rPr>
                <w:lang w:val="en-US"/>
              </w:rPr>
              <w:t xml:space="preserve">for example, </w:t>
            </w:r>
            <w:r w:rsidRPr="002D1D7C">
              <w:rPr>
                <w:rStyle w:val="SAPUserEntry"/>
                <w:lang w:val="en-US"/>
              </w:rPr>
              <w:t>G</w:t>
            </w:r>
            <w:r>
              <w:rPr>
                <w:rStyle w:val="SAPUserEntry"/>
                <w:lang w:val="en-US"/>
              </w:rPr>
              <w:t>roup</w:t>
            </w:r>
            <w:r w:rsidRPr="00DD31C8">
              <w:rPr>
                <w:b/>
                <w:lang w:val="en-US"/>
              </w:rPr>
              <w:t xml:space="preserve"> </w:t>
            </w:r>
            <w:r w:rsidRPr="002D1D7C">
              <w:rPr>
                <w:rStyle w:val="SAPUserEntry"/>
                <w:lang w:val="en-US"/>
              </w:rPr>
              <w:t>1</w:t>
            </w:r>
            <w:r>
              <w:rPr>
                <w:rStyle w:val="SAPUserEntry"/>
                <w:lang w:val="en-US"/>
              </w:rPr>
              <w:t xml:space="preserve"> </w:t>
            </w:r>
            <w:r w:rsidRPr="002D1D7C">
              <w:rPr>
                <w:rStyle w:val="SAPUserEntry"/>
                <w:lang w:val="en-US"/>
              </w:rPr>
              <w:t>(</w:t>
            </w:r>
            <w:r>
              <w:rPr>
                <w:rStyle w:val="SAPUserEntry"/>
                <w:lang w:val="en-US"/>
              </w:rPr>
              <w:t>CHN</w:t>
            </w:r>
            <w:r w:rsidRPr="002D1D7C">
              <w:rPr>
                <w:rStyle w:val="SAPUserEntry"/>
                <w:lang w:val="en-US"/>
              </w:rPr>
              <w:t>/</w:t>
            </w:r>
            <w:r>
              <w:rPr>
                <w:rStyle w:val="SAPUserEntry"/>
                <w:lang w:val="en-US"/>
              </w:rPr>
              <w:t>28</w:t>
            </w:r>
            <w:r w:rsidRPr="002D1D7C">
              <w:rPr>
                <w:rStyle w:val="SAPUserEntry"/>
                <w:lang w:val="en-US"/>
              </w:rPr>
              <w:t>/</w:t>
            </w:r>
            <w:r>
              <w:rPr>
                <w:rStyle w:val="SAPUserEntry"/>
                <w:lang w:val="en-US"/>
              </w:rPr>
              <w:t>28</w:t>
            </w:r>
            <w:r w:rsidRPr="002D1D7C">
              <w:rPr>
                <w:rStyle w:val="SAPUserEntry"/>
                <w:lang w:val="en-US"/>
              </w:rPr>
              <w:t>/G1)</w:t>
            </w:r>
            <w:commentRangeEnd w:id="12125"/>
            <w:r>
              <w:rPr>
                <w:rStyle w:val="CommentReference"/>
              </w:rPr>
              <w:commentReference w:id="12125"/>
            </w:r>
          </w:p>
        </w:tc>
        <w:tc>
          <w:tcPr>
            <w:tcW w:w="8010" w:type="dxa"/>
            <w:vMerge w:val="restart"/>
            <w:tcBorders>
              <w:top w:val="single" w:sz="8" w:space="0" w:color="999999"/>
              <w:left w:val="single" w:sz="8" w:space="0" w:color="999999"/>
              <w:right w:val="single" w:sz="8" w:space="0" w:color="999999"/>
            </w:tcBorders>
          </w:tcPr>
          <w:p w14:paraId="531C4904" w14:textId="77777777" w:rsidR="00815765" w:rsidRPr="00BE273A" w:rsidRDefault="00815765" w:rsidP="00815765">
            <w:pPr>
              <w:pStyle w:val="SAPNoteHeading"/>
              <w:ind w:left="0"/>
              <w:rPr>
                <w:lang w:val="en-US"/>
              </w:rPr>
            </w:pPr>
            <w:r w:rsidRPr="00BE273A">
              <w:rPr>
                <w:noProof/>
                <w:lang w:val="en-US"/>
              </w:rPr>
              <w:drawing>
                <wp:inline distT="0" distB="0" distL="0" distR="0" wp14:anchorId="08C25FF0" wp14:editId="23E734DC">
                  <wp:extent cx="225425" cy="225425"/>
                  <wp:effectExtent l="0" t="0" r="3175" b="3175"/>
                  <wp:docPr id="754"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noProof/>
                <w:lang w:val="en-US" w:eastAsia="zh-CN"/>
              </w:rPr>
              <w:t xml:space="preserve"> </w:t>
            </w:r>
            <w:r w:rsidRPr="00BE273A">
              <w:rPr>
                <w:lang w:val="en-US"/>
              </w:rPr>
              <w:t>Recommendation</w:t>
            </w:r>
          </w:p>
          <w:p w14:paraId="6417AFC6" w14:textId="7599BDD4" w:rsidR="00815765" w:rsidRPr="002326C1" w:rsidRDefault="00815765" w:rsidP="00815765">
            <w:pPr>
              <w:rPr>
                <w:lang w:val="en-US"/>
              </w:rPr>
            </w:pPr>
            <w:r w:rsidRPr="00BE273A">
              <w:rPr>
                <w:lang w:val="en-US"/>
              </w:rPr>
              <w:t xml:space="preserve">For details to pay scale group and pay scale level values refer to the </w:t>
            </w:r>
            <w:del w:id="12126" w:author="Author" w:date="2018-02-06T10:22:00Z">
              <w:r w:rsidRPr="00BE273A" w:rsidDel="00F60FEA">
                <w:rPr>
                  <w:lang w:val="en-US"/>
                </w:rPr>
                <w:delText xml:space="preserve">configuration guide of building block </w:delText>
              </w:r>
              <w:r w:rsidRPr="00BE273A" w:rsidDel="00F60FEA">
                <w:rPr>
                  <w:rStyle w:val="SAPEmphasis"/>
                  <w:lang w:val="en-US"/>
                </w:rPr>
                <w:delText>15T</w:delText>
              </w:r>
              <w:r w:rsidRPr="00BE273A" w:rsidDel="00F60FEA">
                <w:rPr>
                  <w:lang w:val="en-US"/>
                </w:rPr>
                <w:delText xml:space="preserve">, where in chapter </w:delText>
              </w:r>
              <w:r w:rsidRPr="00BE273A" w:rsidDel="00F60FEA">
                <w:rPr>
                  <w:rStyle w:val="SAPTextReference"/>
                  <w:lang w:val="en-US"/>
                </w:rPr>
                <w:delText>Preparation / Prerequisites</w:delText>
              </w:r>
              <w:r w:rsidRPr="00BE273A" w:rsidDel="00F60FEA">
                <w:rPr>
                  <w:lang w:val="en-US"/>
                </w:rPr>
                <w:delText xml:space="preserve"> the reference to the appropriate </w:delText>
              </w:r>
            </w:del>
            <w:r w:rsidRPr="00AC5367">
              <w:rPr>
                <w:rStyle w:val="SAPScreenElement"/>
                <w:color w:val="auto"/>
                <w:lang w:val="en-US"/>
              </w:rPr>
              <w:t>Pay Structure</w:t>
            </w:r>
            <w:r w:rsidRPr="00BE273A">
              <w:rPr>
                <w:lang w:val="en-US"/>
              </w:rPr>
              <w:t xml:space="preserve"> </w:t>
            </w:r>
            <w:r w:rsidRPr="000262DA">
              <w:rPr>
                <w:lang w:val="en-US"/>
              </w:rPr>
              <w:t>workbook</w:t>
            </w:r>
            <w:ins w:id="12127" w:author="Author" w:date="2018-02-06T10:22:00Z">
              <w:r w:rsidRPr="00AA1876">
                <w:rPr>
                  <w:lang w:val="en-US"/>
                </w:rPr>
                <w:t xml:space="preserve"> </w:t>
              </w:r>
              <w:del w:id="12128" w:author="Author" w:date="2018-02-06T13:30:00Z">
                <w:r w:rsidRPr="00AA1876" w:rsidDel="001415A0">
                  <w:rPr>
                    <w:lang w:val="en-US"/>
                  </w:rPr>
                  <w:delText xml:space="preserve">appropriate </w:delText>
                </w:r>
              </w:del>
              <w:r w:rsidRPr="00AA1876">
                <w:rPr>
                  <w:lang w:val="en-US"/>
                </w:rPr>
                <w:t xml:space="preserve">for </w:t>
              </w:r>
            </w:ins>
            <w:r>
              <w:rPr>
                <w:rStyle w:val="SAPEmphasis"/>
                <w:lang w:val="en-US"/>
              </w:rPr>
              <w:t>CN</w:t>
            </w:r>
            <w:r w:rsidRPr="002326C1">
              <w:rPr>
                <w:lang w:val="en-US"/>
              </w:rPr>
              <w:t>.</w:t>
            </w:r>
          </w:p>
        </w:tc>
      </w:tr>
      <w:tr w:rsidR="00815765" w:rsidRPr="00A41C57" w14:paraId="641D326F" w14:textId="77777777" w:rsidTr="001415A0">
        <w:trPr>
          <w:trHeight w:val="360"/>
        </w:trPr>
        <w:tc>
          <w:tcPr>
            <w:tcW w:w="6272" w:type="dxa"/>
            <w:tcBorders>
              <w:top w:val="single" w:sz="8" w:space="0" w:color="999999"/>
              <w:left w:val="single" w:sz="8" w:space="0" w:color="999999"/>
              <w:bottom w:val="single" w:sz="8" w:space="0" w:color="999999"/>
              <w:right w:val="single" w:sz="8" w:space="0" w:color="999999"/>
            </w:tcBorders>
          </w:tcPr>
          <w:p w14:paraId="6D512D4C" w14:textId="36794F94" w:rsidR="00815765" w:rsidRPr="000A3348" w:rsidRDefault="00815765" w:rsidP="002A1D5D">
            <w:pPr>
              <w:rPr>
                <w:rStyle w:val="SAPScreenElement"/>
                <w:lang w:val="en-US"/>
              </w:rPr>
            </w:pPr>
            <w:r w:rsidRPr="006556D9">
              <w:rPr>
                <w:rStyle w:val="SAPScreenElement"/>
                <w:lang w:val="en-US"/>
              </w:rPr>
              <w:t>Pay Scale Level</w:t>
            </w:r>
            <w:r w:rsidRPr="002326C1">
              <w:rPr>
                <w:rStyle w:val="SAPScreenElement"/>
                <w:lang w:val="en-US"/>
              </w:rPr>
              <w:t xml:space="preserve">: </w:t>
            </w:r>
            <w:r w:rsidRPr="002326C1">
              <w:rPr>
                <w:lang w:val="en-US"/>
              </w:rPr>
              <w:t>select from drop-down</w:t>
            </w:r>
            <w:commentRangeStart w:id="12129"/>
            <w:r>
              <w:rPr>
                <w:lang w:val="en-US"/>
              </w:rPr>
              <w:t xml:space="preserve">; </w:t>
            </w:r>
            <w:r w:rsidRPr="002D1D7C">
              <w:rPr>
                <w:lang w:val="en-US"/>
              </w:rPr>
              <w:t xml:space="preserve">for example, </w:t>
            </w:r>
            <w:r>
              <w:rPr>
                <w:rStyle w:val="SAPUserEntry"/>
                <w:lang w:val="en-US"/>
              </w:rPr>
              <w:t>02</w:t>
            </w:r>
            <w:r w:rsidRPr="002D1D7C">
              <w:rPr>
                <w:rStyle w:val="SAPUserEntry"/>
                <w:lang w:val="en-US"/>
              </w:rPr>
              <w:t>(</w:t>
            </w:r>
            <w:r>
              <w:rPr>
                <w:rStyle w:val="SAPUserEntry"/>
                <w:lang w:val="en-US"/>
              </w:rPr>
              <w:t>CHN</w:t>
            </w:r>
            <w:r w:rsidRPr="002D1D7C">
              <w:rPr>
                <w:rStyle w:val="SAPUserEntry"/>
                <w:lang w:val="en-US"/>
              </w:rPr>
              <w:t>/</w:t>
            </w:r>
            <w:r>
              <w:rPr>
                <w:rStyle w:val="SAPUserEntry"/>
                <w:lang w:val="en-US"/>
              </w:rPr>
              <w:t>28</w:t>
            </w:r>
            <w:r w:rsidRPr="002D1D7C">
              <w:rPr>
                <w:rStyle w:val="SAPUserEntry"/>
                <w:lang w:val="en-US"/>
              </w:rPr>
              <w:t>/</w:t>
            </w:r>
            <w:r>
              <w:rPr>
                <w:rStyle w:val="SAPUserEntry"/>
                <w:lang w:val="en-US"/>
              </w:rPr>
              <w:t>28</w:t>
            </w:r>
            <w:r w:rsidRPr="002D1D7C">
              <w:rPr>
                <w:rStyle w:val="SAPUserEntry"/>
                <w:lang w:val="en-US"/>
              </w:rPr>
              <w:t>/G1</w:t>
            </w:r>
            <w:r>
              <w:rPr>
                <w:rStyle w:val="SAPUserEntry"/>
                <w:lang w:val="en-US"/>
              </w:rPr>
              <w:t>/02</w:t>
            </w:r>
            <w:r w:rsidRPr="002D1D7C">
              <w:rPr>
                <w:rStyle w:val="SAPUserEntry"/>
                <w:lang w:val="en-US"/>
              </w:rPr>
              <w:t>)</w:t>
            </w:r>
            <w:commentRangeEnd w:id="12129"/>
            <w:r>
              <w:rPr>
                <w:rStyle w:val="CommentReference"/>
              </w:rPr>
              <w:commentReference w:id="12129"/>
            </w:r>
          </w:p>
        </w:tc>
        <w:tc>
          <w:tcPr>
            <w:tcW w:w="8010" w:type="dxa"/>
            <w:vMerge/>
            <w:tcBorders>
              <w:left w:val="single" w:sz="8" w:space="0" w:color="999999"/>
              <w:bottom w:val="single" w:sz="8" w:space="0" w:color="999999"/>
              <w:right w:val="single" w:sz="8" w:space="0" w:color="999999"/>
            </w:tcBorders>
          </w:tcPr>
          <w:p w14:paraId="5E43A4FC" w14:textId="77777777" w:rsidR="00815765" w:rsidRPr="002326C1" w:rsidRDefault="00815765" w:rsidP="002A1D5D">
            <w:pPr>
              <w:rPr>
                <w:lang w:val="en-US"/>
              </w:rPr>
            </w:pPr>
          </w:p>
        </w:tc>
      </w:tr>
      <w:tr w:rsidR="002A1D5D" w:rsidRPr="00A41C57" w14:paraId="2019ED60" w14:textId="77777777" w:rsidTr="002A1D5D">
        <w:trPr>
          <w:trHeight w:val="360"/>
        </w:trPr>
        <w:tc>
          <w:tcPr>
            <w:tcW w:w="6272" w:type="dxa"/>
            <w:tcBorders>
              <w:top w:val="single" w:sz="8" w:space="0" w:color="999999"/>
              <w:left w:val="single" w:sz="8" w:space="0" w:color="999999"/>
              <w:bottom w:val="single" w:sz="8" w:space="0" w:color="999999"/>
              <w:right w:val="single" w:sz="8" w:space="0" w:color="999999"/>
            </w:tcBorders>
          </w:tcPr>
          <w:p w14:paraId="4F24B2D3" w14:textId="77777777" w:rsidR="002A1D5D" w:rsidRPr="002326C1" w:rsidRDefault="002A1D5D" w:rsidP="002A1D5D">
            <w:pPr>
              <w:rPr>
                <w:rStyle w:val="SAPScreenElement"/>
                <w:lang w:val="en-US"/>
              </w:rPr>
            </w:pPr>
            <w:r w:rsidRPr="006556D9">
              <w:rPr>
                <w:rStyle w:val="SAPScreenElement"/>
                <w:lang w:val="en-US"/>
              </w:rPr>
              <w:t>Contract Type</w:t>
            </w:r>
            <w:r w:rsidRPr="002326C1">
              <w:rPr>
                <w:rStyle w:val="SAPScreenElement"/>
                <w:lang w:val="en-US"/>
              </w:rPr>
              <w:t xml:space="preserve">: </w:t>
            </w:r>
            <w:r w:rsidRPr="002326C1">
              <w:rPr>
                <w:lang w:val="en-US"/>
              </w:rPr>
              <w:t>select from drop-down</w:t>
            </w:r>
          </w:p>
        </w:tc>
        <w:tc>
          <w:tcPr>
            <w:tcW w:w="8010" w:type="dxa"/>
            <w:tcBorders>
              <w:top w:val="single" w:sz="8" w:space="0" w:color="999999"/>
              <w:left w:val="single" w:sz="8" w:space="0" w:color="999999"/>
              <w:bottom w:val="single" w:sz="8" w:space="0" w:color="999999"/>
              <w:right w:val="single" w:sz="8" w:space="0" w:color="999999"/>
            </w:tcBorders>
          </w:tcPr>
          <w:p w14:paraId="4DED3513" w14:textId="77777777" w:rsidR="002A1D5D" w:rsidRPr="002326C1" w:rsidRDefault="002A1D5D" w:rsidP="002A1D5D">
            <w:pPr>
              <w:rPr>
                <w:lang w:val="en-US"/>
              </w:rPr>
            </w:pPr>
            <w:r w:rsidRPr="00375F2F">
              <w:rPr>
                <w:noProof/>
                <w:lang w:val="en-US"/>
              </w:rPr>
              <w:t>Optional</w:t>
            </w:r>
            <w:r w:rsidRPr="00375F2F">
              <w:rPr>
                <w:lang w:val="en-US"/>
              </w:rPr>
              <w:t xml:space="preserve"> field, but meaningful for a complete master data record.</w:t>
            </w:r>
          </w:p>
        </w:tc>
      </w:tr>
      <w:tr w:rsidR="002A1D5D" w:rsidRPr="00A41C57" w14:paraId="725ECD13" w14:textId="77777777" w:rsidTr="002A1D5D">
        <w:trPr>
          <w:trHeight w:val="360"/>
        </w:trPr>
        <w:tc>
          <w:tcPr>
            <w:tcW w:w="6272" w:type="dxa"/>
            <w:tcBorders>
              <w:top w:val="single" w:sz="8" w:space="0" w:color="999999"/>
              <w:left w:val="single" w:sz="8" w:space="0" w:color="999999"/>
              <w:bottom w:val="single" w:sz="8" w:space="0" w:color="999999"/>
              <w:right w:val="single" w:sz="8" w:space="0" w:color="999999"/>
            </w:tcBorders>
          </w:tcPr>
          <w:p w14:paraId="1DB43CB1" w14:textId="77777777" w:rsidR="002A1D5D" w:rsidRPr="002326C1" w:rsidRDefault="002A1D5D" w:rsidP="002A1D5D">
            <w:pPr>
              <w:rPr>
                <w:rStyle w:val="SAPScreenElement"/>
                <w:lang w:val="en-US"/>
              </w:rPr>
            </w:pPr>
            <w:r w:rsidRPr="002326C1">
              <w:rPr>
                <w:rStyle w:val="SAPScreenElement"/>
                <w:lang w:val="en-US"/>
              </w:rPr>
              <w:t>Continued Sickness Pay Period</w:t>
            </w:r>
            <w:r w:rsidRPr="002326C1">
              <w:rPr>
                <w:lang w:val="en-US"/>
              </w:rPr>
              <w:t>: enter as appropriate</w:t>
            </w:r>
          </w:p>
        </w:tc>
        <w:tc>
          <w:tcPr>
            <w:tcW w:w="8010" w:type="dxa"/>
            <w:tcBorders>
              <w:top w:val="single" w:sz="8" w:space="0" w:color="999999"/>
              <w:left w:val="single" w:sz="8" w:space="0" w:color="999999"/>
              <w:bottom w:val="single" w:sz="8" w:space="0" w:color="999999"/>
              <w:right w:val="single" w:sz="8" w:space="0" w:color="999999"/>
            </w:tcBorders>
          </w:tcPr>
          <w:p w14:paraId="26890A59" w14:textId="77777777" w:rsidR="002A1D5D" w:rsidRPr="002326C1" w:rsidRDefault="002A1D5D" w:rsidP="002A1D5D">
            <w:pPr>
              <w:rPr>
                <w:lang w:val="en-US"/>
              </w:rPr>
            </w:pPr>
          </w:p>
        </w:tc>
      </w:tr>
      <w:tr w:rsidR="002A1D5D" w:rsidRPr="00A41C57" w14:paraId="103E286A" w14:textId="77777777" w:rsidTr="002A1D5D">
        <w:trPr>
          <w:trHeight w:val="360"/>
        </w:trPr>
        <w:tc>
          <w:tcPr>
            <w:tcW w:w="6272" w:type="dxa"/>
            <w:tcBorders>
              <w:top w:val="single" w:sz="8" w:space="0" w:color="999999"/>
              <w:left w:val="single" w:sz="8" w:space="0" w:color="999999"/>
              <w:bottom w:val="single" w:sz="8" w:space="0" w:color="999999"/>
              <w:right w:val="single" w:sz="8" w:space="0" w:color="999999"/>
            </w:tcBorders>
          </w:tcPr>
          <w:p w14:paraId="39EE3C73" w14:textId="77777777" w:rsidR="002A1D5D" w:rsidRPr="002326C1" w:rsidRDefault="002A1D5D" w:rsidP="002A1D5D">
            <w:pPr>
              <w:rPr>
                <w:rStyle w:val="SAPScreenElement"/>
                <w:lang w:val="en-US"/>
              </w:rPr>
            </w:pPr>
            <w:r w:rsidRPr="002326C1">
              <w:rPr>
                <w:rStyle w:val="SAPScreenElement"/>
                <w:lang w:val="en-US"/>
              </w:rPr>
              <w:t>Continued Sickness Pay Measure</w:t>
            </w:r>
            <w:r w:rsidRPr="002326C1">
              <w:rPr>
                <w:lang w:val="en-US"/>
              </w:rPr>
              <w:t>: select from drop-down</w:t>
            </w:r>
          </w:p>
        </w:tc>
        <w:tc>
          <w:tcPr>
            <w:tcW w:w="8010" w:type="dxa"/>
            <w:tcBorders>
              <w:top w:val="single" w:sz="8" w:space="0" w:color="999999"/>
              <w:left w:val="single" w:sz="8" w:space="0" w:color="999999"/>
              <w:bottom w:val="single" w:sz="8" w:space="0" w:color="999999"/>
              <w:right w:val="single" w:sz="8" w:space="0" w:color="999999"/>
            </w:tcBorders>
          </w:tcPr>
          <w:p w14:paraId="0391ED02" w14:textId="77777777" w:rsidR="002A1D5D" w:rsidRPr="002326C1" w:rsidRDefault="002A1D5D" w:rsidP="002A1D5D">
            <w:pPr>
              <w:rPr>
                <w:lang w:val="en-US"/>
              </w:rPr>
            </w:pPr>
          </w:p>
        </w:tc>
      </w:tr>
      <w:tr w:rsidR="002A1D5D" w:rsidRPr="00A41C57" w14:paraId="7E73F2C6" w14:textId="77777777" w:rsidTr="002A1D5D">
        <w:trPr>
          <w:trHeight w:val="360"/>
        </w:trPr>
        <w:tc>
          <w:tcPr>
            <w:tcW w:w="6272" w:type="dxa"/>
            <w:tcBorders>
              <w:top w:val="single" w:sz="8" w:space="0" w:color="999999"/>
              <w:left w:val="single" w:sz="8" w:space="0" w:color="999999"/>
              <w:bottom w:val="single" w:sz="8" w:space="0" w:color="999999"/>
              <w:right w:val="single" w:sz="8" w:space="0" w:color="999999"/>
            </w:tcBorders>
          </w:tcPr>
          <w:p w14:paraId="3BA1374F" w14:textId="77777777" w:rsidR="002A1D5D" w:rsidRPr="002326C1" w:rsidRDefault="002A1D5D" w:rsidP="002A1D5D">
            <w:pPr>
              <w:rPr>
                <w:rStyle w:val="SAPScreenElement"/>
                <w:lang w:val="en-US"/>
              </w:rPr>
            </w:pPr>
            <w:r w:rsidRPr="006556D9">
              <w:rPr>
                <w:rStyle w:val="SAPScreenElement"/>
                <w:lang w:val="en-US"/>
              </w:rPr>
              <w:t>Work Location</w:t>
            </w:r>
            <w:r w:rsidRPr="002326C1">
              <w:rPr>
                <w:lang w:val="en-US"/>
              </w:rPr>
              <w:t>: enter as appropriate</w:t>
            </w:r>
          </w:p>
        </w:tc>
        <w:tc>
          <w:tcPr>
            <w:tcW w:w="8010" w:type="dxa"/>
            <w:tcBorders>
              <w:top w:val="single" w:sz="8" w:space="0" w:color="999999"/>
              <w:left w:val="single" w:sz="8" w:space="0" w:color="999999"/>
              <w:bottom w:val="single" w:sz="8" w:space="0" w:color="999999"/>
              <w:right w:val="single" w:sz="8" w:space="0" w:color="999999"/>
            </w:tcBorders>
          </w:tcPr>
          <w:p w14:paraId="32D3B282" w14:textId="77777777" w:rsidR="002A1D5D" w:rsidRPr="002326C1" w:rsidRDefault="002A1D5D" w:rsidP="002A1D5D">
            <w:pPr>
              <w:rPr>
                <w:lang w:val="en-US"/>
              </w:rPr>
            </w:pPr>
          </w:p>
        </w:tc>
      </w:tr>
      <w:tr w:rsidR="002A1D5D" w:rsidRPr="00A41C57" w14:paraId="57DBDD6B" w14:textId="77777777" w:rsidTr="002A1D5D">
        <w:trPr>
          <w:trHeight w:val="360"/>
        </w:trPr>
        <w:tc>
          <w:tcPr>
            <w:tcW w:w="6272" w:type="dxa"/>
            <w:tcBorders>
              <w:top w:val="single" w:sz="8" w:space="0" w:color="999999"/>
              <w:left w:val="single" w:sz="8" w:space="0" w:color="999999"/>
              <w:bottom w:val="single" w:sz="8" w:space="0" w:color="999999"/>
              <w:right w:val="single" w:sz="8" w:space="0" w:color="999999"/>
            </w:tcBorders>
          </w:tcPr>
          <w:p w14:paraId="4135960F" w14:textId="77777777" w:rsidR="002A1D5D" w:rsidRPr="002326C1" w:rsidRDefault="002A1D5D" w:rsidP="002A1D5D">
            <w:pPr>
              <w:rPr>
                <w:rStyle w:val="SAPScreenElement"/>
                <w:lang w:val="en-US"/>
              </w:rPr>
            </w:pPr>
            <w:r w:rsidRPr="006556D9">
              <w:rPr>
                <w:rStyle w:val="SAPScreenElement"/>
                <w:lang w:val="en-US"/>
              </w:rPr>
              <w:t>Labor Protection</w:t>
            </w:r>
            <w:r w:rsidRPr="002326C1">
              <w:rPr>
                <w:rStyle w:val="SAPScreenElement"/>
                <w:lang w:val="en-US"/>
              </w:rPr>
              <w:t>:</w:t>
            </w:r>
            <w:r w:rsidRPr="002326C1">
              <w:rPr>
                <w:lang w:val="en-US"/>
              </w:rPr>
              <w:t xml:space="preserve"> defaults to</w:t>
            </w:r>
            <w:r w:rsidRPr="00DD31C8">
              <w:rPr>
                <w:rStyle w:val="SAPUserEntry"/>
                <w:lang w:val="en-US"/>
              </w:rPr>
              <w:t xml:space="preserve"> </w:t>
            </w:r>
            <w:r w:rsidRPr="002326C1">
              <w:rPr>
                <w:rStyle w:val="SAPUserEntry"/>
                <w:lang w:val="en-US"/>
              </w:rPr>
              <w:t>No</w:t>
            </w:r>
            <w:r w:rsidRPr="002326C1">
              <w:rPr>
                <w:lang w:val="en-US"/>
              </w:rPr>
              <w:t>; adapt if the employee is allowed to work elsewhere</w:t>
            </w:r>
          </w:p>
        </w:tc>
        <w:tc>
          <w:tcPr>
            <w:tcW w:w="8010" w:type="dxa"/>
            <w:tcBorders>
              <w:top w:val="single" w:sz="8" w:space="0" w:color="999999"/>
              <w:left w:val="single" w:sz="8" w:space="0" w:color="999999"/>
              <w:bottom w:val="single" w:sz="8" w:space="0" w:color="999999"/>
              <w:right w:val="single" w:sz="8" w:space="0" w:color="999999"/>
            </w:tcBorders>
          </w:tcPr>
          <w:p w14:paraId="3FCA884E" w14:textId="77777777" w:rsidR="002A1D5D" w:rsidRPr="002326C1" w:rsidRDefault="002A1D5D" w:rsidP="002A1D5D">
            <w:pPr>
              <w:rPr>
                <w:lang w:val="en-US"/>
              </w:rPr>
            </w:pPr>
          </w:p>
        </w:tc>
      </w:tr>
      <w:tr w:rsidR="002A1D5D" w:rsidRPr="00A41C57" w14:paraId="08305651" w14:textId="77777777" w:rsidTr="002A1D5D">
        <w:trPr>
          <w:trHeight w:val="360"/>
        </w:trPr>
        <w:tc>
          <w:tcPr>
            <w:tcW w:w="6272" w:type="dxa"/>
            <w:tcBorders>
              <w:top w:val="single" w:sz="8" w:space="0" w:color="999999"/>
              <w:left w:val="single" w:sz="8" w:space="0" w:color="999999"/>
              <w:bottom w:val="single" w:sz="8" w:space="0" w:color="999999"/>
              <w:right w:val="single" w:sz="8" w:space="0" w:color="999999"/>
            </w:tcBorders>
          </w:tcPr>
          <w:p w14:paraId="28CA3DD8" w14:textId="77777777" w:rsidR="002A1D5D" w:rsidRPr="002326C1" w:rsidRDefault="002A1D5D" w:rsidP="002A1D5D">
            <w:pPr>
              <w:rPr>
                <w:rStyle w:val="SAPScreenElement"/>
                <w:lang w:val="en-US"/>
              </w:rPr>
            </w:pPr>
            <w:r w:rsidRPr="002326C1">
              <w:rPr>
                <w:rStyle w:val="SAPScreenElement"/>
                <w:lang w:val="en-US"/>
              </w:rPr>
              <w:t>Initial Entry:</w:t>
            </w:r>
            <w:r w:rsidRPr="002326C1">
              <w:rPr>
                <w:lang w:val="en-US"/>
              </w:rPr>
              <w:t xml:space="preserve"> select from calendar help the</w:t>
            </w:r>
            <w:r w:rsidRPr="002326C1">
              <w:rPr>
                <w:noProof/>
                <w:lang w:val="en-US"/>
              </w:rPr>
              <w:t xml:space="preserve"> start date when the employee first started in the company</w:t>
            </w:r>
          </w:p>
        </w:tc>
        <w:tc>
          <w:tcPr>
            <w:tcW w:w="8010" w:type="dxa"/>
            <w:tcBorders>
              <w:top w:val="single" w:sz="8" w:space="0" w:color="999999"/>
              <w:left w:val="single" w:sz="8" w:space="0" w:color="999999"/>
              <w:bottom w:val="single" w:sz="8" w:space="0" w:color="999999"/>
              <w:right w:val="single" w:sz="8" w:space="0" w:color="999999"/>
            </w:tcBorders>
          </w:tcPr>
          <w:p w14:paraId="71B3577D" w14:textId="77777777" w:rsidR="002A1D5D" w:rsidRPr="002326C1" w:rsidRDefault="002A1D5D" w:rsidP="002A1D5D">
            <w:pPr>
              <w:rPr>
                <w:lang w:val="en-US"/>
              </w:rPr>
            </w:pPr>
            <w:r w:rsidRPr="00BD5915">
              <w:rPr>
                <w:noProof/>
                <w:lang w:val="en-US"/>
              </w:rPr>
              <w:t>For example, if an employee was originally hired as a contractor and then became a permanent employee, this is the date when he or she first entered the company as a contractor.</w:t>
            </w:r>
          </w:p>
        </w:tc>
      </w:tr>
      <w:tr w:rsidR="002A1D5D" w:rsidRPr="00A41C57" w14:paraId="6345BDBF" w14:textId="77777777" w:rsidTr="002A1D5D">
        <w:trPr>
          <w:trHeight w:val="360"/>
        </w:trPr>
        <w:tc>
          <w:tcPr>
            <w:tcW w:w="6272" w:type="dxa"/>
            <w:tcBorders>
              <w:top w:val="single" w:sz="8" w:space="0" w:color="999999"/>
              <w:left w:val="single" w:sz="8" w:space="0" w:color="999999"/>
              <w:bottom w:val="single" w:sz="8" w:space="0" w:color="999999"/>
              <w:right w:val="single" w:sz="8" w:space="0" w:color="999999"/>
            </w:tcBorders>
          </w:tcPr>
          <w:p w14:paraId="416C174D" w14:textId="77777777" w:rsidR="002A1D5D" w:rsidRPr="002326C1" w:rsidRDefault="002A1D5D" w:rsidP="002A1D5D">
            <w:pPr>
              <w:rPr>
                <w:rStyle w:val="SAPScreenElement"/>
                <w:lang w:val="en-US"/>
              </w:rPr>
            </w:pPr>
            <w:r w:rsidRPr="002326C1">
              <w:rPr>
                <w:rStyle w:val="SAPScreenElement"/>
                <w:lang w:val="en-US"/>
              </w:rPr>
              <w:t>Entry into Group:</w:t>
            </w:r>
            <w:r w:rsidRPr="002326C1">
              <w:rPr>
                <w:lang w:val="en-US"/>
              </w:rPr>
              <w:t xml:space="preserve"> select from calendar help</w:t>
            </w:r>
            <w:r w:rsidRPr="002326C1">
              <w:rPr>
                <w:noProof/>
                <w:lang w:val="en-US"/>
              </w:rPr>
              <w:t xml:space="preserve"> the start date when the employee started in the organization he or she belongs to now</w:t>
            </w:r>
          </w:p>
        </w:tc>
        <w:tc>
          <w:tcPr>
            <w:tcW w:w="8010" w:type="dxa"/>
            <w:tcBorders>
              <w:top w:val="single" w:sz="8" w:space="0" w:color="999999"/>
              <w:left w:val="single" w:sz="8" w:space="0" w:color="999999"/>
              <w:bottom w:val="single" w:sz="8" w:space="0" w:color="999999"/>
              <w:right w:val="single" w:sz="8" w:space="0" w:color="999999"/>
            </w:tcBorders>
          </w:tcPr>
          <w:p w14:paraId="6AC6AF73" w14:textId="77777777" w:rsidR="002A1D5D" w:rsidRPr="002326C1" w:rsidRDefault="002A1D5D" w:rsidP="002A1D5D">
            <w:pPr>
              <w:rPr>
                <w:lang w:val="en-US"/>
              </w:rPr>
            </w:pPr>
          </w:p>
        </w:tc>
      </w:tr>
      <w:tr w:rsidR="002A1D5D" w:rsidRPr="00A41C57" w14:paraId="24D5B9C2" w14:textId="77777777" w:rsidTr="002A1D5D">
        <w:trPr>
          <w:trHeight w:val="360"/>
        </w:trPr>
        <w:tc>
          <w:tcPr>
            <w:tcW w:w="6272" w:type="dxa"/>
            <w:tcBorders>
              <w:top w:val="single" w:sz="8" w:space="0" w:color="999999"/>
              <w:left w:val="single" w:sz="8" w:space="0" w:color="999999"/>
              <w:bottom w:val="single" w:sz="8" w:space="0" w:color="999999"/>
              <w:right w:val="single" w:sz="8" w:space="0" w:color="999999"/>
            </w:tcBorders>
          </w:tcPr>
          <w:p w14:paraId="058D22AE" w14:textId="77777777" w:rsidR="002A1D5D" w:rsidRPr="002326C1" w:rsidRDefault="002A1D5D" w:rsidP="002A1D5D">
            <w:pPr>
              <w:rPr>
                <w:rStyle w:val="SAPScreenElement"/>
                <w:lang w:val="en-US"/>
              </w:rPr>
            </w:pPr>
            <w:r w:rsidRPr="002326C1">
              <w:rPr>
                <w:rStyle w:val="SAPScreenElement"/>
                <w:lang w:val="en-US"/>
              </w:rPr>
              <w:t>Corporation</w:t>
            </w:r>
            <w:r w:rsidRPr="002326C1">
              <w:rPr>
                <w:lang w:val="en-US"/>
              </w:rPr>
              <w:t>: enter the company name</w:t>
            </w:r>
          </w:p>
        </w:tc>
        <w:tc>
          <w:tcPr>
            <w:tcW w:w="8010" w:type="dxa"/>
            <w:tcBorders>
              <w:top w:val="single" w:sz="8" w:space="0" w:color="999999"/>
              <w:left w:val="single" w:sz="8" w:space="0" w:color="999999"/>
              <w:bottom w:val="single" w:sz="8" w:space="0" w:color="999999"/>
              <w:right w:val="single" w:sz="8" w:space="0" w:color="999999"/>
            </w:tcBorders>
          </w:tcPr>
          <w:p w14:paraId="12781BF8" w14:textId="77777777" w:rsidR="002A1D5D" w:rsidRPr="002326C1" w:rsidRDefault="002A1D5D" w:rsidP="002A1D5D">
            <w:pPr>
              <w:rPr>
                <w:lang w:val="en-US"/>
              </w:rPr>
            </w:pPr>
          </w:p>
        </w:tc>
      </w:tr>
    </w:tbl>
    <w:p w14:paraId="364417F3" w14:textId="77777777" w:rsidR="002A1D5D" w:rsidRPr="00AE1E45" w:rsidRDefault="002A1D5D" w:rsidP="00F52D24">
      <w:pPr>
        <w:pStyle w:val="Heading3"/>
        <w:spacing w:before="240" w:after="120"/>
        <w:ind w:left="1134" w:hanging="1134"/>
        <w:rPr>
          <w:lang w:val="en-US"/>
        </w:rPr>
      </w:pPr>
      <w:bookmarkStart w:id="12130" w:name="_Toc507063250"/>
      <w:commentRangeStart w:id="12131"/>
      <w:r w:rsidRPr="00AE1E45">
        <w:rPr>
          <w:lang w:val="en-US"/>
        </w:rPr>
        <w:t>Germany (DE)</w:t>
      </w:r>
      <w:commentRangeEnd w:id="12131"/>
      <w:r w:rsidRPr="00F52D24">
        <w:rPr>
          <w:lang w:val="en-US"/>
        </w:rPr>
        <w:commentReference w:id="12131"/>
      </w:r>
      <w:bookmarkEnd w:id="12130"/>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912"/>
        <w:gridCol w:w="8374"/>
      </w:tblGrid>
      <w:tr w:rsidR="002A1D5D" w:rsidRPr="002326C1" w14:paraId="450900D6" w14:textId="77777777" w:rsidTr="00D90D0A">
        <w:trPr>
          <w:trHeight w:val="432"/>
          <w:tblHeader/>
        </w:trPr>
        <w:tc>
          <w:tcPr>
            <w:tcW w:w="5912" w:type="dxa"/>
            <w:tcBorders>
              <w:top w:val="single" w:sz="8" w:space="0" w:color="999999"/>
              <w:left w:val="single" w:sz="8" w:space="0" w:color="999999"/>
              <w:bottom w:val="single" w:sz="8" w:space="0" w:color="999999"/>
              <w:right w:val="single" w:sz="8" w:space="0" w:color="999999"/>
            </w:tcBorders>
            <w:shd w:val="clear" w:color="auto" w:fill="999999"/>
            <w:hideMark/>
          </w:tcPr>
          <w:p w14:paraId="6D57A243"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8374" w:type="dxa"/>
            <w:tcBorders>
              <w:top w:val="single" w:sz="8" w:space="0" w:color="999999"/>
              <w:left w:val="single" w:sz="8" w:space="0" w:color="999999"/>
              <w:bottom w:val="single" w:sz="8" w:space="0" w:color="999999"/>
              <w:right w:val="single" w:sz="8" w:space="0" w:color="999999"/>
            </w:tcBorders>
            <w:shd w:val="clear" w:color="auto" w:fill="999999"/>
            <w:hideMark/>
          </w:tcPr>
          <w:p w14:paraId="55F8CE23" w14:textId="77777777" w:rsidR="002A1D5D" w:rsidRPr="002326C1" w:rsidRDefault="002A1D5D" w:rsidP="002A1D5D">
            <w:pPr>
              <w:pStyle w:val="SAPTableHeader"/>
              <w:rPr>
                <w:lang w:val="en-US"/>
              </w:rPr>
            </w:pPr>
            <w:r w:rsidRPr="002326C1">
              <w:rPr>
                <w:lang w:val="en-US"/>
              </w:rPr>
              <w:t>Additional Information</w:t>
            </w:r>
          </w:p>
        </w:tc>
      </w:tr>
      <w:tr w:rsidR="002A1D5D" w:rsidRPr="00A41C57" w14:paraId="157F45DA" w14:textId="77777777" w:rsidTr="00D90D0A">
        <w:trPr>
          <w:trHeight w:val="357"/>
        </w:trPr>
        <w:tc>
          <w:tcPr>
            <w:tcW w:w="5912" w:type="dxa"/>
            <w:tcBorders>
              <w:top w:val="single" w:sz="8" w:space="0" w:color="999999"/>
              <w:left w:val="single" w:sz="8" w:space="0" w:color="999999"/>
              <w:bottom w:val="single" w:sz="8" w:space="0" w:color="999999"/>
              <w:right w:val="single" w:sz="8" w:space="0" w:color="999999"/>
            </w:tcBorders>
          </w:tcPr>
          <w:p w14:paraId="0571EFB5" w14:textId="77777777" w:rsidR="002A1D5D" w:rsidRPr="00920E6F" w:rsidRDefault="002A1D5D" w:rsidP="002A1D5D">
            <w:pPr>
              <w:rPr>
                <w:lang w:val="en-US"/>
              </w:rPr>
            </w:pPr>
            <w:r w:rsidRPr="002D1D7C">
              <w:rPr>
                <w:rStyle w:val="SAPScreenElement"/>
                <w:lang w:val="en-US"/>
              </w:rPr>
              <w:t>Is Shift Employee:</w:t>
            </w:r>
            <w:r w:rsidRPr="002D1D7C">
              <w:rPr>
                <w:lang w:val="en-US"/>
              </w:rPr>
              <w:t xml:space="preserve"> defaults to</w:t>
            </w:r>
            <w:r w:rsidRPr="002D1D7C">
              <w:rPr>
                <w:rStyle w:val="SAPUserEntry"/>
                <w:lang w:val="en-US"/>
              </w:rPr>
              <w:t xml:space="preserve"> No</w:t>
            </w:r>
            <w:r w:rsidRPr="002D1D7C">
              <w:rPr>
                <w:lang w:val="en-US"/>
              </w:rPr>
              <w:t>; adapt if required</w:t>
            </w:r>
          </w:p>
        </w:tc>
        <w:tc>
          <w:tcPr>
            <w:tcW w:w="8374" w:type="dxa"/>
            <w:tcBorders>
              <w:top w:val="single" w:sz="8" w:space="0" w:color="999999"/>
              <w:left w:val="single" w:sz="8" w:space="0" w:color="999999"/>
              <w:bottom w:val="single" w:sz="8" w:space="0" w:color="999999"/>
              <w:right w:val="single" w:sz="8" w:space="0" w:color="999999"/>
            </w:tcBorders>
          </w:tcPr>
          <w:p w14:paraId="7F059DAF" w14:textId="77777777" w:rsidR="002A1D5D" w:rsidRPr="00920E6F" w:rsidRDefault="002A1D5D" w:rsidP="002A1D5D">
            <w:pPr>
              <w:rPr>
                <w:lang w:val="en-US"/>
              </w:rPr>
            </w:pPr>
          </w:p>
        </w:tc>
      </w:tr>
      <w:tr w:rsidR="002A1D5D" w:rsidRPr="00A41C57" w14:paraId="1312D9CE" w14:textId="77777777" w:rsidTr="00D90D0A">
        <w:trPr>
          <w:trHeight w:val="357"/>
        </w:trPr>
        <w:tc>
          <w:tcPr>
            <w:tcW w:w="5912" w:type="dxa"/>
            <w:tcBorders>
              <w:top w:val="single" w:sz="8" w:space="0" w:color="999999"/>
              <w:left w:val="single" w:sz="8" w:space="0" w:color="999999"/>
              <w:bottom w:val="single" w:sz="8" w:space="0" w:color="999999"/>
              <w:right w:val="single" w:sz="8" w:space="0" w:color="999999"/>
            </w:tcBorders>
          </w:tcPr>
          <w:p w14:paraId="4EA778A9" w14:textId="77777777" w:rsidR="002A1D5D" w:rsidRPr="00920E6F" w:rsidRDefault="002A1D5D" w:rsidP="002A1D5D">
            <w:pPr>
              <w:rPr>
                <w:lang w:val="en-US"/>
              </w:rPr>
            </w:pPr>
            <w:r w:rsidRPr="002D1D7C">
              <w:rPr>
                <w:rStyle w:val="SAPScreenElement"/>
                <w:lang w:val="en-US"/>
              </w:rPr>
              <w:lastRenderedPageBreak/>
              <w:t>Is Cross Border Worker:</w:t>
            </w:r>
            <w:r w:rsidRPr="002D1D7C">
              <w:rPr>
                <w:lang w:val="en-US"/>
              </w:rPr>
              <w:t xml:space="preserve"> defaults to</w:t>
            </w:r>
            <w:r w:rsidRPr="002D1D7C">
              <w:rPr>
                <w:rStyle w:val="SAPUserEntry"/>
                <w:lang w:val="en-US"/>
              </w:rPr>
              <w:t xml:space="preserve"> No</w:t>
            </w:r>
            <w:r w:rsidRPr="002D1D7C">
              <w:rPr>
                <w:lang w:val="en-US"/>
              </w:rPr>
              <w:t>; adapt if required</w:t>
            </w:r>
          </w:p>
        </w:tc>
        <w:tc>
          <w:tcPr>
            <w:tcW w:w="8374" w:type="dxa"/>
            <w:tcBorders>
              <w:top w:val="single" w:sz="8" w:space="0" w:color="999999"/>
              <w:left w:val="single" w:sz="8" w:space="0" w:color="999999"/>
              <w:bottom w:val="single" w:sz="8" w:space="0" w:color="999999"/>
              <w:right w:val="single" w:sz="8" w:space="0" w:color="999999"/>
            </w:tcBorders>
          </w:tcPr>
          <w:p w14:paraId="09CCDBA4" w14:textId="77777777" w:rsidR="002A1D5D" w:rsidRPr="00920E6F" w:rsidRDefault="002A1D5D" w:rsidP="002A1D5D">
            <w:pPr>
              <w:rPr>
                <w:lang w:val="en-US"/>
              </w:rPr>
            </w:pPr>
          </w:p>
        </w:tc>
      </w:tr>
      <w:tr w:rsidR="002A1D5D" w:rsidRPr="00A41C57" w14:paraId="27380404" w14:textId="77777777" w:rsidTr="00D90D0A">
        <w:trPr>
          <w:trHeight w:val="357"/>
        </w:trPr>
        <w:tc>
          <w:tcPr>
            <w:tcW w:w="5912" w:type="dxa"/>
            <w:tcBorders>
              <w:top w:val="single" w:sz="8" w:space="0" w:color="999999"/>
              <w:left w:val="single" w:sz="8" w:space="0" w:color="999999"/>
              <w:bottom w:val="single" w:sz="8" w:space="0" w:color="999999"/>
              <w:right w:val="single" w:sz="8" w:space="0" w:color="999999"/>
            </w:tcBorders>
          </w:tcPr>
          <w:p w14:paraId="553A624A" w14:textId="77777777" w:rsidR="002A1D5D" w:rsidRPr="00920E6F" w:rsidRDefault="002A1D5D" w:rsidP="002A1D5D">
            <w:pPr>
              <w:rPr>
                <w:lang w:val="en-US"/>
              </w:rPr>
            </w:pPr>
            <w:r w:rsidRPr="002D1D7C">
              <w:rPr>
                <w:rStyle w:val="SAPScreenElement"/>
                <w:lang w:val="en-US"/>
              </w:rPr>
              <w:t xml:space="preserve">Probationary Period End Date: </w:t>
            </w:r>
            <w:r w:rsidRPr="002D1D7C">
              <w:rPr>
                <w:lang w:val="en-US"/>
              </w:rPr>
              <w:t>select from calendar help</w:t>
            </w:r>
          </w:p>
        </w:tc>
        <w:tc>
          <w:tcPr>
            <w:tcW w:w="8374" w:type="dxa"/>
            <w:tcBorders>
              <w:top w:val="single" w:sz="8" w:space="0" w:color="999999"/>
              <w:left w:val="single" w:sz="8" w:space="0" w:color="999999"/>
              <w:bottom w:val="single" w:sz="8" w:space="0" w:color="999999"/>
              <w:right w:val="single" w:sz="8" w:space="0" w:color="999999"/>
            </w:tcBorders>
          </w:tcPr>
          <w:p w14:paraId="3BD9A266" w14:textId="77777777" w:rsidR="002A1D5D" w:rsidRPr="00920E6F" w:rsidRDefault="002A1D5D" w:rsidP="002A1D5D">
            <w:pPr>
              <w:rPr>
                <w:lang w:val="en-US"/>
              </w:rPr>
            </w:pPr>
          </w:p>
        </w:tc>
      </w:tr>
      <w:tr w:rsidR="00D90D0A" w:rsidRPr="00A41C57" w14:paraId="4AA30EFF" w14:textId="77777777" w:rsidTr="00D90D0A">
        <w:trPr>
          <w:trHeight w:val="357"/>
          <w:ins w:id="12132" w:author="Author" w:date="2018-02-22T11:08:00Z"/>
        </w:trPr>
        <w:tc>
          <w:tcPr>
            <w:tcW w:w="5912" w:type="dxa"/>
            <w:tcBorders>
              <w:top w:val="single" w:sz="8" w:space="0" w:color="999999"/>
              <w:left w:val="single" w:sz="8" w:space="0" w:color="999999"/>
              <w:bottom w:val="single" w:sz="8" w:space="0" w:color="999999"/>
              <w:right w:val="single" w:sz="8" w:space="0" w:color="999999"/>
            </w:tcBorders>
          </w:tcPr>
          <w:p w14:paraId="71D28E08" w14:textId="076A7482" w:rsidR="00D90D0A" w:rsidRPr="002D1D7C" w:rsidRDefault="00D90D0A" w:rsidP="002A1D5D">
            <w:pPr>
              <w:rPr>
                <w:ins w:id="12133" w:author="Author" w:date="2018-02-22T11:08:00Z"/>
                <w:rStyle w:val="SAPScreenElement"/>
                <w:lang w:val="en-US"/>
              </w:rPr>
            </w:pPr>
            <w:ins w:id="12134" w:author="Author" w:date="2018-02-22T11:08:00Z">
              <w:r w:rsidRPr="00C71605">
                <w:rPr>
                  <w:rStyle w:val="SAPScreenElement"/>
                  <w:lang w:val="en-US"/>
                  <w:rPrChange w:id="12135" w:author="Author" w:date="2018-02-22T11:05:00Z">
                    <w:rPr>
                      <w:rStyle w:val="SAPScreenElement"/>
                    </w:rPr>
                  </w:rPrChange>
                </w:rPr>
                <w:t>Country:</w:t>
              </w:r>
              <w:r w:rsidRPr="00C71605">
                <w:rPr>
                  <w:lang w:val="en-US"/>
                  <w:rPrChange w:id="12136" w:author="Author" w:date="2018-02-22T11:05:00Z">
                    <w:rPr/>
                  </w:rPrChange>
                </w:rPr>
                <w:t xml:space="preserve"> </w:t>
              </w:r>
              <w:r>
                <w:rPr>
                  <w:rStyle w:val="SAPUserEntry"/>
                  <w:lang w:val="en-US"/>
                </w:rPr>
                <w:t>Germany</w:t>
              </w:r>
              <w:r w:rsidRPr="00C71605">
                <w:rPr>
                  <w:rStyle w:val="SAPUserEntry"/>
                  <w:lang w:val="en-US"/>
                  <w:rPrChange w:id="12137" w:author="Author" w:date="2018-02-22T11:05:00Z">
                    <w:rPr>
                      <w:rStyle w:val="SAPUserEntry"/>
                    </w:rPr>
                  </w:rPrChange>
                </w:rPr>
                <w:t xml:space="preserve"> </w:t>
              </w:r>
              <w:r w:rsidRPr="00C71605">
                <w:rPr>
                  <w:lang w:val="en-US"/>
                  <w:rPrChange w:id="12138" w:author="Author" w:date="2018-02-22T11:05:00Z">
                    <w:rPr/>
                  </w:rPrChange>
                </w:rPr>
                <w:t>is set as default; read-only field</w:t>
              </w:r>
            </w:ins>
          </w:p>
        </w:tc>
        <w:tc>
          <w:tcPr>
            <w:tcW w:w="8374" w:type="dxa"/>
            <w:tcBorders>
              <w:top w:val="single" w:sz="8" w:space="0" w:color="999999"/>
              <w:left w:val="single" w:sz="8" w:space="0" w:color="999999"/>
              <w:bottom w:val="single" w:sz="8" w:space="0" w:color="999999"/>
              <w:right w:val="single" w:sz="8" w:space="0" w:color="999999"/>
            </w:tcBorders>
          </w:tcPr>
          <w:p w14:paraId="359FB301" w14:textId="77777777" w:rsidR="00D90D0A" w:rsidRDefault="00D90D0A">
            <w:pPr>
              <w:rPr>
                <w:ins w:id="12139" w:author="Author" w:date="2018-02-22T11:08:00Z"/>
                <w:noProof/>
                <w:lang w:val="en-US"/>
              </w:rPr>
              <w:pPrChange w:id="12140" w:author="Author" w:date="2018-02-22T11:08:00Z">
                <w:pPr>
                  <w:pStyle w:val="SAPNoteHeading"/>
                  <w:ind w:left="0"/>
                </w:pPr>
              </w:pPrChange>
            </w:pPr>
          </w:p>
        </w:tc>
      </w:tr>
      <w:tr w:rsidR="002A1D5D" w:rsidRPr="00A41C57" w14:paraId="65909F10" w14:textId="77777777" w:rsidTr="00D90D0A">
        <w:trPr>
          <w:trHeight w:val="357"/>
        </w:trPr>
        <w:tc>
          <w:tcPr>
            <w:tcW w:w="5912" w:type="dxa"/>
            <w:tcBorders>
              <w:top w:val="single" w:sz="8" w:space="0" w:color="999999"/>
              <w:left w:val="single" w:sz="8" w:space="0" w:color="999999"/>
              <w:bottom w:val="single" w:sz="8" w:space="0" w:color="999999"/>
              <w:right w:val="single" w:sz="8" w:space="0" w:color="999999"/>
            </w:tcBorders>
          </w:tcPr>
          <w:p w14:paraId="2AFEC294" w14:textId="77777777" w:rsidR="002A1D5D" w:rsidRDefault="002A1D5D" w:rsidP="002A1D5D">
            <w:pPr>
              <w:rPr>
                <w:ins w:id="12141" w:author="Author" w:date="2017-12-29T08:24:00Z"/>
                <w:rStyle w:val="SAPScreenElement"/>
                <w:lang w:val="en-US"/>
              </w:rPr>
            </w:pPr>
            <w:r w:rsidRPr="002D1D7C">
              <w:rPr>
                <w:rStyle w:val="SAPScreenElement"/>
                <w:lang w:val="en-US"/>
              </w:rPr>
              <w:t xml:space="preserve">Employee Class: </w:t>
            </w:r>
          </w:p>
          <w:p w14:paraId="0A7B794B" w14:textId="77777777" w:rsidR="002A1D5D" w:rsidRDefault="002A1D5D" w:rsidP="002A1D5D">
            <w:pPr>
              <w:rPr>
                <w:ins w:id="12142" w:author="Author" w:date="2017-12-29T08:24:00Z"/>
                <w:rStyle w:val="SAPUserEntry"/>
                <w:lang w:val="en-US"/>
              </w:rPr>
            </w:pPr>
            <w:ins w:id="12143" w:author="Author" w:date="2017-12-29T08:24:00Z">
              <w:r w:rsidRPr="00F52D24">
                <w:rPr>
                  <w:rStyle w:val="SAPEmphasis"/>
                  <w:lang w:val="en-US"/>
                </w:rPr>
                <w:t xml:space="preserve">Option 1: Position Management is not implemented: </w:t>
              </w:r>
            </w:ins>
            <w:r w:rsidRPr="002D1D7C">
              <w:rPr>
                <w:lang w:val="en-US"/>
              </w:rPr>
              <w:t>select from drop-down, for example</w:t>
            </w:r>
            <w:r w:rsidRPr="002D1D7C">
              <w:rPr>
                <w:rStyle w:val="SAPUserEntry"/>
                <w:lang w:val="en-US"/>
              </w:rPr>
              <w:t xml:space="preserve"> Employee</w:t>
            </w:r>
            <w:r w:rsidRPr="002D1D7C">
              <w:rPr>
                <w:b/>
                <w:lang w:val="en-US"/>
              </w:rPr>
              <w:t xml:space="preserve"> </w:t>
            </w:r>
            <w:r w:rsidRPr="002D1D7C">
              <w:rPr>
                <w:rStyle w:val="SAPUserEntry"/>
                <w:lang w:val="en-US"/>
              </w:rPr>
              <w:t>(DE)</w:t>
            </w:r>
          </w:p>
          <w:p w14:paraId="3DE8D756" w14:textId="77777777" w:rsidR="002A1D5D" w:rsidRPr="006B5320" w:rsidRDefault="002A1D5D" w:rsidP="002A1D5D">
            <w:pPr>
              <w:rPr>
                <w:lang w:val="en-US"/>
              </w:rPr>
            </w:pPr>
            <w:ins w:id="12144" w:author="Author" w:date="2017-12-29T08:24:00Z">
              <w:r w:rsidRPr="00F52D24">
                <w:rPr>
                  <w:rStyle w:val="SAPEmphasis"/>
                  <w:lang w:val="en-US"/>
                </w:rPr>
                <w:t xml:space="preserve">Option 2: Position Management is implemented: </w:t>
              </w:r>
              <w:r w:rsidRPr="00F52D24">
                <w:rPr>
                  <w:lang w:val="en-US"/>
                </w:rPr>
                <w:t>value is</w:t>
              </w:r>
              <w:r w:rsidRPr="00F52D24">
                <w:rPr>
                  <w:rStyle w:val="SAPEmphasis"/>
                  <w:lang w:val="en-US"/>
                </w:rPr>
                <w:t xml:space="preserve"> </w:t>
              </w:r>
              <w:r w:rsidRPr="00F52D24">
                <w:rPr>
                  <w:lang w:val="en-US"/>
                </w:rPr>
                <w:t xml:space="preserve">defaulted based on value entered in field </w:t>
              </w:r>
              <w:r w:rsidRPr="00F52D24">
                <w:rPr>
                  <w:rStyle w:val="SAPScreenElement"/>
                  <w:lang w:val="en-US"/>
                </w:rPr>
                <w:t>Position</w:t>
              </w:r>
              <w:r w:rsidRPr="00F52D24">
                <w:rPr>
                  <w:lang w:val="en-US"/>
                </w:rPr>
                <w:t>; leave as is</w:t>
              </w:r>
            </w:ins>
          </w:p>
        </w:tc>
        <w:tc>
          <w:tcPr>
            <w:tcW w:w="8374" w:type="dxa"/>
            <w:tcBorders>
              <w:top w:val="single" w:sz="8" w:space="0" w:color="999999"/>
              <w:left w:val="single" w:sz="8" w:space="0" w:color="999999"/>
              <w:bottom w:val="single" w:sz="8" w:space="0" w:color="999999"/>
              <w:right w:val="single" w:sz="8" w:space="0" w:color="999999"/>
            </w:tcBorders>
          </w:tcPr>
          <w:p w14:paraId="2899D4B6" w14:textId="77777777" w:rsidR="002A1D5D" w:rsidRDefault="002A1D5D" w:rsidP="002A1D5D">
            <w:pPr>
              <w:pStyle w:val="SAPNoteHeading"/>
              <w:ind w:left="0"/>
              <w:rPr>
                <w:ins w:id="12145" w:author="Author" w:date="2017-12-29T08:24:00Z"/>
                <w:lang w:val="en-US"/>
              </w:rPr>
            </w:pPr>
            <w:ins w:id="12146" w:author="Author" w:date="2017-12-29T08:24:00Z">
              <w:r>
                <w:rPr>
                  <w:noProof/>
                  <w:lang w:val="en-US"/>
                </w:rPr>
                <w:drawing>
                  <wp:inline distT="0" distB="0" distL="0" distR="0" wp14:anchorId="2904B204" wp14:editId="342E1786">
                    <wp:extent cx="225425" cy="225425"/>
                    <wp:effectExtent l="0" t="0" r="3175" b="3175"/>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lang w:val="en-US"/>
                </w:rPr>
                <w:t> Recommendation</w:t>
              </w:r>
            </w:ins>
          </w:p>
          <w:p w14:paraId="3082151F" w14:textId="77777777" w:rsidR="002A1D5D" w:rsidRPr="00F52D24" w:rsidRDefault="002A1D5D" w:rsidP="002A1D5D">
            <w:pPr>
              <w:rPr>
                <w:ins w:id="12147" w:author="Author" w:date="2017-12-29T08:24:00Z"/>
                <w:rStyle w:val="SAPEmphasis"/>
                <w:lang w:val="en-US"/>
              </w:rPr>
            </w:pPr>
            <w:ins w:id="12148" w:author="Author" w:date="2017-12-29T08:24:00Z">
              <w:r w:rsidRPr="00F52D24">
                <w:rPr>
                  <w:lang w:val="en-US"/>
                </w:rPr>
                <w:t>Required if integration with Employee Central Payroll is in place.</w:t>
              </w:r>
            </w:ins>
          </w:p>
          <w:p w14:paraId="09711949" w14:textId="3B0B342B" w:rsidR="002A1D5D" w:rsidRPr="00F52D24" w:rsidDel="001D3CD5" w:rsidRDefault="002A1D5D" w:rsidP="002A1D5D">
            <w:pPr>
              <w:rPr>
                <w:ins w:id="12149" w:author="Author" w:date="2017-12-29T08:24:00Z"/>
                <w:del w:id="12150" w:author="Author" w:date="2018-02-22T10:34:00Z"/>
                <w:rStyle w:val="SAPEmphasis"/>
                <w:lang w:val="en-US"/>
              </w:rPr>
            </w:pPr>
          </w:p>
          <w:p w14:paraId="52E3C2E3" w14:textId="7EDC9F73" w:rsidR="002A1D5D" w:rsidRPr="005F6795" w:rsidDel="001D3CD5" w:rsidRDefault="002A1D5D" w:rsidP="002A1D5D">
            <w:pPr>
              <w:rPr>
                <w:ins w:id="12151" w:author="Author" w:date="2017-12-29T08:24:00Z"/>
                <w:del w:id="12152" w:author="Author" w:date="2018-02-22T10:34:00Z"/>
                <w:rFonts w:asciiTheme="minorHAnsi" w:hAnsiTheme="minorHAnsi" w:cstheme="minorBidi"/>
                <w:strike/>
                <w:noProof/>
                <w:lang w:val="en-US"/>
                <w:rPrChange w:id="12153" w:author="Author" w:date="2018-02-22T10:27:00Z">
                  <w:rPr>
                    <w:ins w:id="12154" w:author="Author" w:date="2017-12-29T08:24:00Z"/>
                    <w:del w:id="12155" w:author="Author" w:date="2018-02-22T10:34:00Z"/>
                    <w:rFonts w:asciiTheme="minorHAnsi" w:hAnsiTheme="minorHAnsi" w:cstheme="minorBidi"/>
                    <w:noProof/>
                    <w:lang w:val="en-US"/>
                  </w:rPr>
                </w:rPrChange>
              </w:rPr>
            </w:pPr>
            <w:ins w:id="12156" w:author="Author" w:date="2017-12-29T08:24:00Z">
              <w:del w:id="12157" w:author="Author" w:date="2018-02-22T10:34:00Z">
                <w:r w:rsidRPr="005F6795" w:rsidDel="001D3CD5">
                  <w:rPr>
                    <w:rStyle w:val="SAPEmphasis"/>
                    <w:strike/>
                    <w:lang w:val="en-US"/>
                    <w:rPrChange w:id="12158" w:author="Author" w:date="2018-02-22T10:27:00Z">
                      <w:rPr>
                        <w:rStyle w:val="SAPEmphasis"/>
                        <w:lang w:val="en-US"/>
                      </w:rPr>
                    </w:rPrChange>
                  </w:rPr>
                  <w:delText>In case Position Management is not implemented, please take into consideration following recommendations:</w:delText>
                </w:r>
              </w:del>
            </w:ins>
          </w:p>
          <w:p w14:paraId="06B84F3E" w14:textId="4AC6D3EF" w:rsidR="002A1D5D" w:rsidRPr="005F6795" w:rsidDel="001D3CD5" w:rsidRDefault="002A1D5D" w:rsidP="002A1D5D">
            <w:pPr>
              <w:pStyle w:val="SAPNoteHeading"/>
              <w:ind w:left="0"/>
              <w:rPr>
                <w:del w:id="12159" w:author="Author" w:date="2018-02-22T10:34:00Z"/>
                <w:strike/>
                <w:lang w:val="en-US"/>
                <w:rPrChange w:id="12160" w:author="Author" w:date="2018-02-22T10:27:00Z">
                  <w:rPr>
                    <w:del w:id="12161" w:author="Author" w:date="2018-02-22T10:34:00Z"/>
                    <w:lang w:val="en-US"/>
                  </w:rPr>
                </w:rPrChange>
              </w:rPr>
            </w:pPr>
            <w:del w:id="12162" w:author="Author" w:date="2018-02-22T10:34:00Z">
              <w:r w:rsidRPr="005F6795" w:rsidDel="001D3CD5">
                <w:rPr>
                  <w:strike/>
                  <w:noProof/>
                  <w:lang w:val="en-US"/>
                  <w:rPrChange w:id="12163" w:author="Author" w:date="2018-02-22T10:27:00Z">
                    <w:rPr>
                      <w:noProof/>
                      <w:lang w:val="en-US"/>
                    </w:rPr>
                  </w:rPrChange>
                </w:rPr>
                <w:drawing>
                  <wp:inline distT="0" distB="0" distL="0" distR="0" wp14:anchorId="190362C1" wp14:editId="264DCF4D">
                    <wp:extent cx="225425" cy="225425"/>
                    <wp:effectExtent l="0" t="0" r="3175" b="3175"/>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2164" w:author="Author" w:date="2018-02-22T10:27:00Z">
                    <w:rPr>
                      <w:lang w:val="en-US"/>
                    </w:rPr>
                  </w:rPrChange>
                </w:rPr>
                <w:delText> Recommendation</w:delText>
              </w:r>
            </w:del>
          </w:p>
          <w:p w14:paraId="67C4A9A7" w14:textId="60262DBA" w:rsidR="002A1D5D" w:rsidRPr="005F6795" w:rsidDel="001D3CD5" w:rsidRDefault="002A1D5D" w:rsidP="002A1D5D">
            <w:pPr>
              <w:rPr>
                <w:del w:id="12165" w:author="Author" w:date="2018-02-22T10:34:00Z"/>
                <w:strike/>
                <w:lang w:val="en-US"/>
                <w:rPrChange w:id="12166" w:author="Author" w:date="2018-02-22T10:27:00Z">
                  <w:rPr>
                    <w:del w:id="12167" w:author="Author" w:date="2018-02-22T10:34:00Z"/>
                    <w:lang w:val="en-US"/>
                  </w:rPr>
                </w:rPrChange>
              </w:rPr>
            </w:pPr>
            <w:del w:id="12168" w:author="Author" w:date="2018-02-22T10:34:00Z">
              <w:r w:rsidRPr="005F6795" w:rsidDel="001D3CD5">
                <w:rPr>
                  <w:strike/>
                  <w:lang w:val="en-US"/>
                  <w:rPrChange w:id="12169" w:author="Author" w:date="2018-02-22T10:27:00Z">
                    <w:rPr>
                      <w:lang w:val="en-US"/>
                    </w:rPr>
                  </w:rPrChange>
                </w:rPr>
                <w:delText xml:space="preserve">In case </w:delText>
              </w:r>
              <w:r w:rsidRPr="005F6795" w:rsidDel="001D3CD5">
                <w:rPr>
                  <w:rStyle w:val="SAPEmphasis"/>
                  <w:strike/>
                  <w:lang w:val="en-US"/>
                  <w:rPrChange w:id="12170" w:author="Author" w:date="2018-02-22T10:27:00Z">
                    <w:rPr>
                      <w:rStyle w:val="SAPEmphasis"/>
                      <w:lang w:val="en-US"/>
                    </w:rPr>
                  </w:rPrChange>
                </w:rPr>
                <w:delText xml:space="preserve">Apprentice Management </w:delText>
              </w:r>
              <w:r w:rsidRPr="005F6795" w:rsidDel="001D3CD5">
                <w:rPr>
                  <w:strike/>
                  <w:lang w:val="en-US"/>
                  <w:rPrChange w:id="12171" w:author="Author" w:date="2018-02-22T10:27:00Z">
                    <w:rPr>
                      <w:lang w:val="en-US"/>
                    </w:rPr>
                  </w:rPrChange>
                </w:rPr>
                <w:delText>has also been implemented in the instance and the new employee is an apprentice, select value</w:delText>
              </w:r>
              <w:r w:rsidRPr="005F6795" w:rsidDel="001D3CD5">
                <w:rPr>
                  <w:rStyle w:val="SAPUserEntry"/>
                  <w:strike/>
                  <w:lang w:val="en-US"/>
                  <w:rPrChange w:id="12172" w:author="Author" w:date="2018-02-22T10:27:00Z">
                    <w:rPr>
                      <w:rStyle w:val="SAPUserEntry"/>
                      <w:lang w:val="en-US"/>
                    </w:rPr>
                  </w:rPrChange>
                </w:rPr>
                <w:delText xml:space="preserve"> Apprentice</w:delText>
              </w:r>
              <w:r w:rsidRPr="005F6795" w:rsidDel="001D3CD5">
                <w:rPr>
                  <w:strike/>
                  <w:lang w:val="en-US"/>
                  <w:rPrChange w:id="12173" w:author="Author" w:date="2018-02-22T10:27:00Z">
                    <w:rPr>
                      <w:lang w:val="en-US"/>
                    </w:rPr>
                  </w:rPrChange>
                </w:rPr>
                <w:delText xml:space="preserve"> </w:delText>
              </w:r>
              <w:r w:rsidRPr="005F6795" w:rsidDel="001D3CD5">
                <w:rPr>
                  <w:rStyle w:val="SAPUserEntry"/>
                  <w:strike/>
                  <w:lang w:val="en-US"/>
                  <w:rPrChange w:id="12174" w:author="Author" w:date="2018-02-22T10:27:00Z">
                    <w:rPr>
                      <w:rStyle w:val="SAPUserEntry"/>
                      <w:lang w:val="en-US"/>
                    </w:rPr>
                  </w:rPrChange>
                </w:rPr>
                <w:delText>(DE)</w:delText>
              </w:r>
              <w:r w:rsidRPr="005F6795" w:rsidDel="001D3CD5">
                <w:rPr>
                  <w:strike/>
                  <w:lang w:val="en-US"/>
                  <w:rPrChange w:id="12175" w:author="Author" w:date="2018-02-22T10:27:00Z">
                    <w:rPr>
                      <w:lang w:val="en-US"/>
                    </w:rPr>
                  </w:rPrChange>
                </w:rPr>
                <w:delText>,</w:delText>
              </w:r>
            </w:del>
          </w:p>
          <w:p w14:paraId="7EAD6B58" w14:textId="2B4B0407" w:rsidR="002A1D5D" w:rsidRPr="005F6795" w:rsidDel="001D3CD5" w:rsidRDefault="002A1D5D" w:rsidP="002A1D5D">
            <w:pPr>
              <w:pStyle w:val="SAPNoteHeading"/>
              <w:ind w:left="0"/>
              <w:rPr>
                <w:del w:id="12176" w:author="Author" w:date="2018-02-22T10:34:00Z"/>
                <w:strike/>
                <w:lang w:val="en-US"/>
                <w:rPrChange w:id="12177" w:author="Author" w:date="2018-02-22T10:27:00Z">
                  <w:rPr>
                    <w:del w:id="12178" w:author="Author" w:date="2018-02-22T10:34:00Z"/>
                    <w:lang w:val="en-US"/>
                  </w:rPr>
                </w:rPrChange>
              </w:rPr>
            </w:pPr>
            <w:del w:id="12179" w:author="Author" w:date="2018-02-22T10:34:00Z">
              <w:r w:rsidRPr="005F6795" w:rsidDel="001D3CD5">
                <w:rPr>
                  <w:strike/>
                  <w:noProof/>
                  <w:lang w:val="en-US"/>
                  <w:rPrChange w:id="12180" w:author="Author" w:date="2018-02-22T10:27:00Z">
                    <w:rPr>
                      <w:noProof/>
                      <w:lang w:val="en-US"/>
                    </w:rPr>
                  </w:rPrChange>
                </w:rPr>
                <w:drawing>
                  <wp:inline distT="0" distB="0" distL="0" distR="0" wp14:anchorId="31F046DA" wp14:editId="43F465A6">
                    <wp:extent cx="225425" cy="225425"/>
                    <wp:effectExtent l="0" t="0" r="3175" b="3175"/>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2181" w:author="Author" w:date="2018-02-22T10:27:00Z">
                    <w:rPr>
                      <w:lang w:val="en-US"/>
                    </w:rPr>
                  </w:rPrChange>
                </w:rPr>
                <w:delText> Recommendation</w:delText>
              </w:r>
            </w:del>
          </w:p>
          <w:p w14:paraId="5DFBFC96" w14:textId="05062263" w:rsidR="002A1D5D" w:rsidRPr="002D1D7C" w:rsidDel="001D3CD5" w:rsidRDefault="002A1D5D" w:rsidP="002A1D5D">
            <w:pPr>
              <w:rPr>
                <w:del w:id="12182" w:author="Author" w:date="2018-02-22T10:34:00Z"/>
                <w:lang w:val="en-US"/>
              </w:rPr>
            </w:pPr>
            <w:del w:id="12183" w:author="Author" w:date="2018-02-22T10:34:00Z">
              <w:r w:rsidRPr="005F6795" w:rsidDel="001D3CD5">
                <w:rPr>
                  <w:strike/>
                  <w:lang w:val="en-US"/>
                  <w:rPrChange w:id="12184" w:author="Author" w:date="2018-02-22T10:27:00Z">
                    <w:rPr>
                      <w:lang w:val="en-US"/>
                    </w:rPr>
                  </w:rPrChange>
                </w:rPr>
                <w:delText xml:space="preserve">In case </w:delText>
              </w:r>
              <w:r w:rsidRPr="005F6795" w:rsidDel="001D3CD5">
                <w:rPr>
                  <w:rStyle w:val="SAPEmphasis"/>
                  <w:strike/>
                  <w:lang w:val="en-US"/>
                  <w:rPrChange w:id="12185" w:author="Author" w:date="2018-02-22T10:27:00Z">
                    <w:rPr>
                      <w:rStyle w:val="SAPEmphasis"/>
                      <w:lang w:val="en-US"/>
                    </w:rPr>
                  </w:rPrChange>
                </w:rPr>
                <w:delText xml:space="preserve">Contingent Workforce Management </w:delText>
              </w:r>
              <w:r w:rsidRPr="005F6795" w:rsidDel="001D3CD5">
                <w:rPr>
                  <w:strike/>
                  <w:lang w:val="en-US"/>
                  <w:rPrChange w:id="12186" w:author="Author" w:date="2018-02-22T10:27:00Z">
                    <w:rPr>
                      <w:lang w:val="en-US"/>
                    </w:rPr>
                  </w:rPrChange>
                </w:rPr>
                <w:delText>has also been implemented in the instance, avoid using employee class</w:delText>
              </w:r>
              <w:r w:rsidRPr="005F6795" w:rsidDel="001D3CD5">
                <w:rPr>
                  <w:rStyle w:val="SAPUserEntry"/>
                  <w:strike/>
                  <w:lang w:val="en-US"/>
                  <w:rPrChange w:id="12187" w:author="Author" w:date="2018-02-22T10:27:00Z">
                    <w:rPr>
                      <w:rStyle w:val="SAPUserEntry"/>
                      <w:lang w:val="en-US"/>
                    </w:rPr>
                  </w:rPrChange>
                </w:rPr>
                <w:delText xml:space="preserve"> External</w:delText>
              </w:r>
              <w:r w:rsidRPr="005F6795" w:rsidDel="001D3CD5">
                <w:rPr>
                  <w:b/>
                  <w:strike/>
                  <w:lang w:val="en-US"/>
                  <w:rPrChange w:id="12188" w:author="Author" w:date="2018-02-22T10:27:00Z">
                    <w:rPr>
                      <w:b/>
                      <w:lang w:val="en-US"/>
                    </w:rPr>
                  </w:rPrChange>
                </w:rPr>
                <w:delText xml:space="preserve"> </w:delText>
              </w:r>
              <w:r w:rsidRPr="005F6795" w:rsidDel="001D3CD5">
                <w:rPr>
                  <w:rStyle w:val="SAPUserEntry"/>
                  <w:strike/>
                  <w:lang w:val="en-US"/>
                  <w:rPrChange w:id="12189" w:author="Author" w:date="2018-02-22T10:27:00Z">
                    <w:rPr>
                      <w:rStyle w:val="SAPUserEntry"/>
                      <w:lang w:val="en-US"/>
                    </w:rPr>
                  </w:rPrChange>
                </w:rPr>
                <w:delText>(DE)</w:delText>
              </w:r>
              <w:r w:rsidRPr="005F6795" w:rsidDel="001D3CD5">
                <w:rPr>
                  <w:strike/>
                  <w:lang w:val="en-US"/>
                  <w:rPrChange w:id="12190" w:author="Author" w:date="2018-02-22T10:27:00Z">
                    <w:rPr>
                      <w:lang w:val="en-US"/>
                    </w:rPr>
                  </w:rPrChange>
                </w:rPr>
                <w:delText>.</w:delText>
              </w:r>
              <w:r w:rsidRPr="002D1D7C" w:rsidDel="001D3CD5">
                <w:rPr>
                  <w:lang w:val="en-US"/>
                </w:rPr>
                <w:delText xml:space="preserve"> </w:delText>
              </w:r>
            </w:del>
          </w:p>
          <w:p w14:paraId="2715FCCE" w14:textId="07072FB7" w:rsidR="002A1D5D" w:rsidRPr="002D1D7C" w:rsidDel="006B5320" w:rsidRDefault="002A1D5D" w:rsidP="002A1D5D">
            <w:pPr>
              <w:pStyle w:val="SAPNoteHeading"/>
              <w:ind w:left="0"/>
              <w:rPr>
                <w:del w:id="12191" w:author="Author" w:date="2017-12-29T08:24:00Z"/>
                <w:lang w:val="en-US"/>
              </w:rPr>
            </w:pPr>
            <w:del w:id="12192" w:author="Author" w:date="2017-12-29T08:24:00Z">
              <w:r>
                <w:rPr>
                  <w:noProof/>
                  <w:lang w:val="en-US"/>
                </w:rPr>
                <w:drawing>
                  <wp:inline distT="0" distB="0" distL="0" distR="0" wp14:anchorId="69DAF0A2" wp14:editId="3E20AFDB">
                    <wp:extent cx="225425" cy="225425"/>
                    <wp:effectExtent l="0" t="0" r="3175" b="3175"/>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D7C" w:rsidDel="006B5320">
                <w:rPr>
                  <w:lang w:val="en-US"/>
                </w:rPr>
                <w:delText> Recommendation</w:delText>
              </w:r>
            </w:del>
          </w:p>
          <w:p w14:paraId="11903D69" w14:textId="77777777" w:rsidR="002A1D5D" w:rsidRPr="00920E6F" w:rsidRDefault="002A1D5D" w:rsidP="002A1D5D">
            <w:pPr>
              <w:rPr>
                <w:lang w:val="en-US"/>
              </w:rPr>
            </w:pPr>
            <w:del w:id="12193" w:author="Author" w:date="2017-12-29T08:24:00Z">
              <w:r w:rsidRPr="002D1D7C" w:rsidDel="006B5320">
                <w:rPr>
                  <w:lang w:val="en-US"/>
                </w:rPr>
                <w:delText>Required if integration with Employee Central Payroll is in place.</w:delText>
              </w:r>
            </w:del>
          </w:p>
        </w:tc>
      </w:tr>
      <w:tr w:rsidR="002A1D5D" w:rsidRPr="00A41C57" w14:paraId="25D0C69E" w14:textId="77777777" w:rsidTr="00D90D0A">
        <w:trPr>
          <w:trHeight w:val="357"/>
        </w:trPr>
        <w:tc>
          <w:tcPr>
            <w:tcW w:w="5912" w:type="dxa"/>
            <w:tcBorders>
              <w:top w:val="single" w:sz="8" w:space="0" w:color="999999"/>
              <w:left w:val="single" w:sz="8" w:space="0" w:color="999999"/>
              <w:bottom w:val="single" w:sz="8" w:space="0" w:color="999999"/>
              <w:right w:val="single" w:sz="8" w:space="0" w:color="999999"/>
            </w:tcBorders>
          </w:tcPr>
          <w:p w14:paraId="7833124F" w14:textId="77777777" w:rsidR="002A1D5D" w:rsidRDefault="002A1D5D" w:rsidP="002A1D5D">
            <w:pPr>
              <w:rPr>
                <w:ins w:id="12194" w:author="Author" w:date="2017-12-29T08:25:00Z"/>
                <w:rStyle w:val="SAPScreenElement"/>
                <w:lang w:val="en-US"/>
              </w:rPr>
            </w:pPr>
            <w:r w:rsidRPr="002D1D7C">
              <w:rPr>
                <w:rStyle w:val="SAPScreenElement"/>
                <w:lang w:val="en-US"/>
              </w:rPr>
              <w:t xml:space="preserve">Employment Type: </w:t>
            </w:r>
          </w:p>
          <w:p w14:paraId="5A52574F" w14:textId="67DED642" w:rsidR="002A1D5D" w:rsidRPr="003F3958" w:rsidRDefault="002A1D5D" w:rsidP="002A1D5D">
            <w:pPr>
              <w:rPr>
                <w:ins w:id="12195" w:author="Author" w:date="2017-12-29T08:25:00Z"/>
                <w:rStyle w:val="SAPUserEntry"/>
                <w:lang w:val="en-US"/>
              </w:rPr>
            </w:pPr>
            <w:ins w:id="12196" w:author="Author" w:date="2017-12-29T08:25:00Z">
              <w:r w:rsidRPr="00F52D24">
                <w:rPr>
                  <w:rStyle w:val="SAPEmphasis"/>
                  <w:lang w:val="en-US"/>
                </w:rPr>
                <w:t xml:space="preserve">Option 1: Position Management is not implemented: </w:t>
              </w:r>
            </w:ins>
            <w:r w:rsidRPr="002D1D7C">
              <w:rPr>
                <w:lang w:val="en-US"/>
              </w:rPr>
              <w:t>select from drop-down, for example</w:t>
            </w:r>
            <w:r w:rsidRPr="002D1D7C">
              <w:rPr>
                <w:rStyle w:val="SAPUserEntry"/>
                <w:lang w:val="en-US"/>
              </w:rPr>
              <w:t xml:space="preserve"> </w:t>
            </w:r>
            <w:r w:rsidR="003F3958" w:rsidRPr="003F3958">
              <w:rPr>
                <w:rStyle w:val="SAPUserEntry"/>
                <w:lang w:val="en-US"/>
              </w:rPr>
              <w:t>Monthly</w:t>
            </w:r>
            <w:r w:rsidR="003F3958" w:rsidRPr="003F3958">
              <w:rPr>
                <w:rStyle w:val="SAPUserEntry"/>
                <w:b w:val="0"/>
                <w:lang w:val="en-US"/>
              </w:rPr>
              <w:t xml:space="preserve"> </w:t>
            </w:r>
            <w:r w:rsidR="003F3958" w:rsidRPr="003F3958">
              <w:rPr>
                <w:rStyle w:val="SAPUserEntry"/>
                <w:lang w:val="en-US"/>
              </w:rPr>
              <w:t>Wage Employee</w:t>
            </w:r>
            <w:r w:rsidR="003F3958" w:rsidRPr="003F3958">
              <w:rPr>
                <w:b/>
                <w:lang w:val="en-US"/>
              </w:rPr>
              <w:t xml:space="preserve"> </w:t>
            </w:r>
            <w:r w:rsidR="003F3958" w:rsidRPr="003F3958">
              <w:rPr>
                <w:rStyle w:val="SAPUserEntry"/>
                <w:lang w:val="en-US"/>
              </w:rPr>
              <w:t>(DE)</w:t>
            </w:r>
          </w:p>
          <w:p w14:paraId="23EC6038" w14:textId="77777777" w:rsidR="002A1D5D" w:rsidRPr="00920E6F" w:rsidRDefault="002A1D5D" w:rsidP="002A1D5D">
            <w:pPr>
              <w:rPr>
                <w:lang w:val="en-US"/>
              </w:rPr>
            </w:pPr>
            <w:ins w:id="12197" w:author="Author" w:date="2017-12-29T08:25:00Z">
              <w:r w:rsidRPr="00F52D24">
                <w:rPr>
                  <w:rStyle w:val="SAPEmphasis"/>
                  <w:lang w:val="en-US"/>
                </w:rPr>
                <w:t xml:space="preserve">Option 2: Position Management is implemented: </w:t>
              </w:r>
              <w:r w:rsidRPr="00F52D24">
                <w:rPr>
                  <w:lang w:val="en-US"/>
                </w:rPr>
                <w:t xml:space="preserve">value is defaulted based on value entered in field </w:t>
              </w:r>
              <w:r w:rsidRPr="00F52D24">
                <w:rPr>
                  <w:rStyle w:val="SAPScreenElement"/>
                  <w:lang w:val="en-US"/>
                </w:rPr>
                <w:t xml:space="preserve">Position </w:t>
              </w:r>
              <w:r w:rsidRPr="00F52D24">
                <w:rPr>
                  <w:lang w:val="en-US"/>
                </w:rPr>
                <w:t xml:space="preserve">in case the </w:t>
              </w:r>
              <w:r w:rsidRPr="00F52D24">
                <w:rPr>
                  <w:rStyle w:val="SAPScreenElement"/>
                  <w:color w:val="auto"/>
                  <w:lang w:val="en-US"/>
                </w:rPr>
                <w:t>Employment Type</w:t>
              </w:r>
              <w:r w:rsidRPr="00F52D24">
                <w:rPr>
                  <w:lang w:val="en-US"/>
                </w:rPr>
                <w:t xml:space="preserve"> field has been set up and maintained for the </w:t>
              </w:r>
              <w:r w:rsidRPr="00F52D24">
                <w:rPr>
                  <w:rStyle w:val="SAPScreenElement"/>
                  <w:color w:val="auto"/>
                  <w:lang w:val="en-US"/>
                </w:rPr>
                <w:t>Position</w:t>
              </w:r>
              <w:r w:rsidRPr="00F52D24">
                <w:rPr>
                  <w:lang w:val="en-US"/>
                </w:rPr>
                <w:t xml:space="preserve"> object. If this is not the case, you need to select a value from the value help.</w:t>
              </w:r>
            </w:ins>
          </w:p>
        </w:tc>
        <w:tc>
          <w:tcPr>
            <w:tcW w:w="8374" w:type="dxa"/>
            <w:tcBorders>
              <w:top w:val="single" w:sz="8" w:space="0" w:color="999999"/>
              <w:left w:val="single" w:sz="8" w:space="0" w:color="999999"/>
              <w:bottom w:val="single" w:sz="8" w:space="0" w:color="999999"/>
              <w:right w:val="single" w:sz="8" w:space="0" w:color="999999"/>
            </w:tcBorders>
          </w:tcPr>
          <w:p w14:paraId="3E341B1C" w14:textId="67546D4E" w:rsidR="002A1D5D" w:rsidRPr="005F6795" w:rsidDel="001D3CD5" w:rsidRDefault="002A1D5D" w:rsidP="002A1D5D">
            <w:pPr>
              <w:pStyle w:val="SAPNoteHeading"/>
              <w:ind w:left="0"/>
              <w:rPr>
                <w:del w:id="12198" w:author="Author" w:date="2018-02-22T10:34:00Z"/>
                <w:strike/>
                <w:lang w:val="en-US"/>
                <w:rPrChange w:id="12199" w:author="Author" w:date="2018-02-22T10:27:00Z">
                  <w:rPr>
                    <w:del w:id="12200" w:author="Author" w:date="2018-02-22T10:34:00Z"/>
                    <w:lang w:val="en-US"/>
                  </w:rPr>
                </w:rPrChange>
              </w:rPr>
            </w:pPr>
            <w:del w:id="12201" w:author="Author" w:date="2018-02-22T10:34:00Z">
              <w:r w:rsidRPr="005F6795" w:rsidDel="001D3CD5">
                <w:rPr>
                  <w:strike/>
                  <w:noProof/>
                  <w:lang w:val="en-US"/>
                  <w:rPrChange w:id="12202" w:author="Author" w:date="2018-02-22T10:27:00Z">
                    <w:rPr>
                      <w:noProof/>
                      <w:lang w:val="en-US"/>
                    </w:rPr>
                  </w:rPrChange>
                </w:rPr>
                <w:drawing>
                  <wp:inline distT="0" distB="0" distL="0" distR="0" wp14:anchorId="0F4E7615" wp14:editId="57EADE9D">
                    <wp:extent cx="225425" cy="225425"/>
                    <wp:effectExtent l="0" t="0" r="3175" b="3175"/>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2203" w:author="Author" w:date="2018-02-22T10:27:00Z">
                    <w:rPr>
                      <w:lang w:val="en-US"/>
                    </w:rPr>
                  </w:rPrChange>
                </w:rPr>
                <w:delText> Recommendation</w:delText>
              </w:r>
            </w:del>
          </w:p>
          <w:p w14:paraId="7000E80C" w14:textId="0A326EF2" w:rsidR="002A1D5D" w:rsidRPr="005F6795" w:rsidDel="001D3CD5" w:rsidRDefault="002A1D5D" w:rsidP="002A1D5D">
            <w:pPr>
              <w:rPr>
                <w:ins w:id="12204" w:author="Author" w:date="2017-12-29T08:26:00Z"/>
                <w:del w:id="12205" w:author="Author" w:date="2018-02-22T10:34:00Z"/>
                <w:strike/>
                <w:lang w:val="en-US"/>
                <w:rPrChange w:id="12206" w:author="Author" w:date="2018-02-22T10:27:00Z">
                  <w:rPr>
                    <w:ins w:id="12207" w:author="Author" w:date="2017-12-29T08:26:00Z"/>
                    <w:del w:id="12208" w:author="Author" w:date="2018-02-22T10:34:00Z"/>
                    <w:lang w:val="en-US"/>
                  </w:rPr>
                </w:rPrChange>
              </w:rPr>
            </w:pPr>
            <w:del w:id="12209" w:author="Author" w:date="2018-02-22T10:34:00Z">
              <w:r w:rsidRPr="005F6795" w:rsidDel="001D3CD5">
                <w:rPr>
                  <w:strike/>
                  <w:lang w:val="en-US"/>
                  <w:rPrChange w:id="12210" w:author="Author" w:date="2018-02-22T10:27:00Z">
                    <w:rPr>
                      <w:lang w:val="en-US"/>
                    </w:rPr>
                  </w:rPrChange>
                </w:rPr>
                <w:delText xml:space="preserve">In case </w:delText>
              </w:r>
              <w:r w:rsidRPr="005F6795" w:rsidDel="001D3CD5">
                <w:rPr>
                  <w:rStyle w:val="SAPEmphasis"/>
                  <w:strike/>
                  <w:lang w:val="en-US"/>
                  <w:rPrChange w:id="12211" w:author="Author" w:date="2018-02-22T10:27:00Z">
                    <w:rPr>
                      <w:rStyle w:val="SAPEmphasis"/>
                      <w:lang w:val="en-US"/>
                    </w:rPr>
                  </w:rPrChange>
                </w:rPr>
                <w:delText xml:space="preserve">Apprentice Management </w:delText>
              </w:r>
              <w:r w:rsidRPr="005F6795" w:rsidDel="001D3CD5">
                <w:rPr>
                  <w:strike/>
                  <w:lang w:val="en-US"/>
                  <w:rPrChange w:id="12212" w:author="Author" w:date="2018-02-22T10:27:00Z">
                    <w:rPr>
                      <w:lang w:val="en-US"/>
                    </w:rPr>
                  </w:rPrChange>
                </w:rPr>
                <w:delText>has also been implemented in the instance and the new employee is an apprentice, select value</w:delText>
              </w:r>
              <w:r w:rsidRPr="005F6795" w:rsidDel="001D3CD5">
                <w:rPr>
                  <w:rStyle w:val="SAPUserEntry"/>
                  <w:strike/>
                  <w:lang w:val="en-US"/>
                  <w:rPrChange w:id="12213" w:author="Author" w:date="2018-02-22T10:27:00Z">
                    <w:rPr>
                      <w:rStyle w:val="SAPUserEntry"/>
                      <w:lang w:val="en-US"/>
                    </w:rPr>
                  </w:rPrChange>
                </w:rPr>
                <w:delText xml:space="preserve"> Apprentice</w:delText>
              </w:r>
              <w:r w:rsidRPr="005F6795" w:rsidDel="001D3CD5">
                <w:rPr>
                  <w:strike/>
                  <w:lang w:val="en-US"/>
                  <w:rPrChange w:id="12214" w:author="Author" w:date="2018-02-22T10:27:00Z">
                    <w:rPr>
                      <w:lang w:val="en-US"/>
                    </w:rPr>
                  </w:rPrChange>
                </w:rPr>
                <w:delText xml:space="preserve"> </w:delText>
              </w:r>
              <w:r w:rsidRPr="005F6795" w:rsidDel="001D3CD5">
                <w:rPr>
                  <w:rStyle w:val="SAPUserEntry"/>
                  <w:strike/>
                  <w:lang w:val="en-US"/>
                  <w:rPrChange w:id="12215" w:author="Author" w:date="2018-02-22T10:27:00Z">
                    <w:rPr>
                      <w:rStyle w:val="SAPUserEntry"/>
                      <w:lang w:val="en-US"/>
                    </w:rPr>
                  </w:rPrChange>
                </w:rPr>
                <w:delText>(DE)</w:delText>
              </w:r>
              <w:r w:rsidRPr="005F6795" w:rsidDel="001D3CD5">
                <w:rPr>
                  <w:strike/>
                  <w:lang w:val="en-US"/>
                  <w:rPrChange w:id="12216" w:author="Author" w:date="2018-02-22T10:27:00Z">
                    <w:rPr>
                      <w:lang w:val="en-US"/>
                    </w:rPr>
                  </w:rPrChange>
                </w:rPr>
                <w:delText>,</w:delText>
              </w:r>
            </w:del>
          </w:p>
          <w:p w14:paraId="6DD2FD42" w14:textId="0EC1760F" w:rsidR="002A1D5D" w:rsidRPr="005F6795" w:rsidDel="001D3CD5" w:rsidRDefault="002A1D5D" w:rsidP="002A1D5D">
            <w:pPr>
              <w:rPr>
                <w:del w:id="12217" w:author="Author" w:date="2018-02-22T10:34:00Z"/>
                <w:rFonts w:asciiTheme="minorHAnsi" w:eastAsiaTheme="minorHAnsi" w:hAnsiTheme="minorHAnsi"/>
                <w:strike/>
                <w:sz w:val="22"/>
                <w:szCs w:val="22"/>
                <w:lang w:val="en-US"/>
                <w:rPrChange w:id="12218" w:author="Author" w:date="2018-02-22T10:27:00Z">
                  <w:rPr>
                    <w:del w:id="12219" w:author="Author" w:date="2018-02-22T10:34:00Z"/>
                    <w:rFonts w:asciiTheme="minorHAnsi" w:eastAsiaTheme="minorHAnsi" w:hAnsiTheme="minorHAnsi"/>
                    <w:sz w:val="22"/>
                    <w:szCs w:val="22"/>
                    <w:lang w:val="en-US"/>
                  </w:rPr>
                </w:rPrChange>
              </w:rPr>
            </w:pPr>
            <w:ins w:id="12220" w:author="Author" w:date="2017-12-29T08:26:00Z">
              <w:del w:id="12221" w:author="Author" w:date="2018-02-22T10:34:00Z">
                <w:r w:rsidRPr="005F6795" w:rsidDel="001D3CD5">
                  <w:rPr>
                    <w:rStyle w:val="SAPEmphasis"/>
                    <w:strike/>
                    <w:lang w:val="en-US"/>
                    <w:rPrChange w:id="12222" w:author="Author" w:date="2018-02-22T10:27:00Z">
                      <w:rPr>
                        <w:rStyle w:val="SAPEmphasis"/>
                        <w:lang w:val="en-US"/>
                      </w:rPr>
                    </w:rPrChange>
                  </w:rPr>
                  <w:delText xml:space="preserve">In case both Position Management and Apprentice Management have been implemented, </w:delText>
                </w:r>
                <w:r w:rsidRPr="005F6795" w:rsidDel="001D3CD5">
                  <w:rPr>
                    <w:strike/>
                    <w:lang w:val="en-US"/>
                    <w:rPrChange w:id="12223" w:author="Author" w:date="2018-02-22T10:27:00Z">
                      <w:rPr>
                        <w:lang w:val="en-US"/>
                      </w:rPr>
                    </w:rPrChange>
                  </w:rPr>
                  <w:delText>and the new employee is an apprentice, use the combination of employee class</w:delText>
                </w:r>
                <w:r w:rsidRPr="005F6795" w:rsidDel="001D3CD5">
                  <w:rPr>
                    <w:rStyle w:val="SAPUserEntry"/>
                    <w:strike/>
                    <w:lang w:val="en-US"/>
                    <w:rPrChange w:id="12224" w:author="Author" w:date="2018-02-22T10:27:00Z">
                      <w:rPr>
                        <w:rStyle w:val="SAPUserEntry"/>
                        <w:lang w:val="en-US"/>
                      </w:rPr>
                    </w:rPrChange>
                  </w:rPr>
                  <w:delText xml:space="preserve"> Apprentice(DE)</w:delText>
                </w:r>
                <w:r w:rsidRPr="005F6795" w:rsidDel="001D3CD5">
                  <w:rPr>
                    <w:strike/>
                    <w:lang w:val="en-US"/>
                    <w:rPrChange w:id="12225" w:author="Author" w:date="2018-02-22T10:27:00Z">
                      <w:rPr>
                        <w:lang w:val="en-US"/>
                      </w:rPr>
                    </w:rPrChange>
                  </w:rPr>
                  <w:delText xml:space="preserve"> and employment type</w:delText>
                </w:r>
                <w:r w:rsidRPr="005F6795" w:rsidDel="001D3CD5">
                  <w:rPr>
                    <w:rStyle w:val="SAPUserEntry"/>
                    <w:strike/>
                    <w:lang w:val="en-US"/>
                    <w:rPrChange w:id="12226" w:author="Author" w:date="2018-02-22T10:27:00Z">
                      <w:rPr>
                        <w:rStyle w:val="SAPUserEntry"/>
                        <w:lang w:val="en-US"/>
                      </w:rPr>
                    </w:rPrChange>
                  </w:rPr>
                  <w:delText xml:space="preserve"> Apprentice(DE)</w:delText>
                </w:r>
                <w:r w:rsidRPr="005F6795" w:rsidDel="001D3CD5">
                  <w:rPr>
                    <w:rStyle w:val="SAPScreenElement"/>
                    <w:strike/>
                    <w:lang w:val="en-US"/>
                    <w:rPrChange w:id="12227" w:author="Author" w:date="2018-02-22T10:27:00Z">
                      <w:rPr>
                        <w:rStyle w:val="SAPScreenElement"/>
                        <w:lang w:val="en-US"/>
                      </w:rPr>
                    </w:rPrChange>
                  </w:rPr>
                  <w:delText>.</w:delText>
                </w:r>
              </w:del>
            </w:ins>
          </w:p>
          <w:p w14:paraId="524AB234" w14:textId="75BDF49B" w:rsidR="002A1D5D" w:rsidRPr="005F6795" w:rsidDel="001D3CD5" w:rsidRDefault="002A1D5D" w:rsidP="002A1D5D">
            <w:pPr>
              <w:pStyle w:val="SAPNoteHeading"/>
              <w:ind w:left="0"/>
              <w:rPr>
                <w:del w:id="12228" w:author="Author" w:date="2018-02-22T10:34:00Z"/>
                <w:strike/>
                <w:lang w:val="en-US"/>
                <w:rPrChange w:id="12229" w:author="Author" w:date="2018-02-22T10:27:00Z">
                  <w:rPr>
                    <w:del w:id="12230" w:author="Author" w:date="2018-02-22T10:34:00Z"/>
                    <w:lang w:val="en-US"/>
                  </w:rPr>
                </w:rPrChange>
              </w:rPr>
            </w:pPr>
            <w:del w:id="12231" w:author="Author" w:date="2018-02-22T10:34:00Z">
              <w:r w:rsidRPr="005F6795" w:rsidDel="001D3CD5">
                <w:rPr>
                  <w:strike/>
                  <w:noProof/>
                  <w:lang w:val="en-US"/>
                  <w:rPrChange w:id="12232" w:author="Author" w:date="2018-02-22T10:27:00Z">
                    <w:rPr>
                      <w:noProof/>
                      <w:lang w:val="en-US"/>
                    </w:rPr>
                  </w:rPrChange>
                </w:rPr>
                <w:drawing>
                  <wp:inline distT="0" distB="0" distL="0" distR="0" wp14:anchorId="5014C770" wp14:editId="7565421F">
                    <wp:extent cx="225425" cy="225425"/>
                    <wp:effectExtent l="0" t="0" r="3175" b="3175"/>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2233" w:author="Author" w:date="2018-02-22T10:27:00Z">
                    <w:rPr>
                      <w:lang w:val="en-US"/>
                    </w:rPr>
                  </w:rPrChange>
                </w:rPr>
                <w:delText> Recommendation</w:delText>
              </w:r>
            </w:del>
          </w:p>
          <w:p w14:paraId="16A35E05" w14:textId="144FA871" w:rsidR="002A1D5D" w:rsidRPr="005F6795" w:rsidDel="001D3CD5" w:rsidRDefault="002A1D5D" w:rsidP="002A1D5D">
            <w:pPr>
              <w:rPr>
                <w:del w:id="12234" w:author="Author" w:date="2018-02-22T10:34:00Z"/>
                <w:strike/>
                <w:lang w:val="en-US"/>
                <w:rPrChange w:id="12235" w:author="Author" w:date="2018-02-22T10:27:00Z">
                  <w:rPr>
                    <w:del w:id="12236" w:author="Author" w:date="2018-02-22T10:34:00Z"/>
                    <w:lang w:val="en-US"/>
                  </w:rPr>
                </w:rPrChange>
              </w:rPr>
            </w:pPr>
            <w:del w:id="12237" w:author="Author" w:date="2018-02-22T10:34:00Z">
              <w:r w:rsidRPr="005F6795" w:rsidDel="001D3CD5">
                <w:rPr>
                  <w:strike/>
                  <w:lang w:val="en-US"/>
                  <w:rPrChange w:id="12238" w:author="Author" w:date="2018-02-22T10:27:00Z">
                    <w:rPr>
                      <w:lang w:val="en-US"/>
                    </w:rPr>
                  </w:rPrChange>
                </w:rPr>
                <w:delText xml:space="preserve">In case </w:delText>
              </w:r>
              <w:r w:rsidRPr="005F6795" w:rsidDel="001D3CD5">
                <w:rPr>
                  <w:rStyle w:val="SAPEmphasis"/>
                  <w:strike/>
                  <w:lang w:val="en-US"/>
                  <w:rPrChange w:id="12239" w:author="Author" w:date="2018-02-22T10:27:00Z">
                    <w:rPr>
                      <w:rStyle w:val="SAPEmphasis"/>
                      <w:lang w:val="en-US"/>
                    </w:rPr>
                  </w:rPrChange>
                </w:rPr>
                <w:delText xml:space="preserve">Contingent Workforce Management </w:delText>
              </w:r>
              <w:r w:rsidRPr="005F6795" w:rsidDel="001D3CD5">
                <w:rPr>
                  <w:strike/>
                  <w:lang w:val="en-US"/>
                  <w:rPrChange w:id="12240" w:author="Author" w:date="2018-02-22T10:27:00Z">
                    <w:rPr>
                      <w:lang w:val="en-US"/>
                    </w:rPr>
                  </w:rPrChange>
                </w:rPr>
                <w:delText>has also been implemented in the instance, avoid using employment type</w:delText>
              </w:r>
              <w:r w:rsidRPr="005F6795" w:rsidDel="001D3CD5">
                <w:rPr>
                  <w:rStyle w:val="SAPUserEntry"/>
                  <w:strike/>
                  <w:lang w:val="en-US"/>
                  <w:rPrChange w:id="12241" w:author="Author" w:date="2018-02-22T10:27:00Z">
                    <w:rPr>
                      <w:rStyle w:val="SAPUserEntry"/>
                      <w:lang w:val="en-US"/>
                    </w:rPr>
                  </w:rPrChange>
                </w:rPr>
                <w:delText xml:space="preserve"> Contingent Worker(DE)</w:delText>
              </w:r>
              <w:r w:rsidRPr="005F6795" w:rsidDel="001D3CD5">
                <w:rPr>
                  <w:strike/>
                  <w:lang w:val="en-US"/>
                  <w:rPrChange w:id="12242" w:author="Author" w:date="2018-02-22T10:27:00Z">
                    <w:rPr>
                      <w:lang w:val="en-US"/>
                    </w:rPr>
                  </w:rPrChange>
                </w:rPr>
                <w:delText xml:space="preserve"> together with employee class</w:delText>
              </w:r>
              <w:r w:rsidRPr="005F6795" w:rsidDel="001D3CD5">
                <w:rPr>
                  <w:rStyle w:val="SAPUserEntry"/>
                  <w:strike/>
                  <w:lang w:val="en-US"/>
                  <w:rPrChange w:id="12243" w:author="Author" w:date="2018-02-22T10:27:00Z">
                    <w:rPr>
                      <w:rStyle w:val="SAPUserEntry"/>
                      <w:lang w:val="en-US"/>
                    </w:rPr>
                  </w:rPrChange>
                </w:rPr>
                <w:delText xml:space="preserve"> External</w:delText>
              </w:r>
              <w:r w:rsidRPr="005F6795" w:rsidDel="001D3CD5">
                <w:rPr>
                  <w:b/>
                  <w:strike/>
                  <w:lang w:val="en-US"/>
                  <w:rPrChange w:id="12244" w:author="Author" w:date="2018-02-22T10:27:00Z">
                    <w:rPr>
                      <w:b/>
                      <w:lang w:val="en-US"/>
                    </w:rPr>
                  </w:rPrChange>
                </w:rPr>
                <w:delText xml:space="preserve"> </w:delText>
              </w:r>
              <w:r w:rsidRPr="005F6795" w:rsidDel="001D3CD5">
                <w:rPr>
                  <w:rStyle w:val="SAPUserEntry"/>
                  <w:strike/>
                  <w:lang w:val="en-US"/>
                  <w:rPrChange w:id="12245" w:author="Author" w:date="2018-02-22T10:27:00Z">
                    <w:rPr>
                      <w:rStyle w:val="SAPUserEntry"/>
                      <w:lang w:val="en-US"/>
                    </w:rPr>
                  </w:rPrChange>
                </w:rPr>
                <w:delText>(DE)</w:delText>
              </w:r>
              <w:r w:rsidRPr="005F6795" w:rsidDel="001D3CD5">
                <w:rPr>
                  <w:strike/>
                  <w:lang w:val="en-US"/>
                  <w:rPrChange w:id="12246" w:author="Author" w:date="2018-02-22T10:27:00Z">
                    <w:rPr>
                      <w:lang w:val="en-US"/>
                    </w:rPr>
                  </w:rPrChange>
                </w:rPr>
                <w:delText xml:space="preserve">. </w:delText>
              </w:r>
            </w:del>
          </w:p>
          <w:p w14:paraId="145A933A" w14:textId="5856685F" w:rsidR="002A1D5D" w:rsidRPr="002D1D7C" w:rsidRDefault="002A1D5D" w:rsidP="002A1D5D">
            <w:pPr>
              <w:pStyle w:val="SAPNoteHeading"/>
              <w:ind w:left="0"/>
              <w:rPr>
                <w:lang w:val="en-US"/>
              </w:rPr>
            </w:pPr>
            <w:r>
              <w:rPr>
                <w:noProof/>
                <w:lang w:val="en-US"/>
              </w:rPr>
              <w:drawing>
                <wp:inline distT="0" distB="0" distL="0" distR="0" wp14:anchorId="4833FC4A" wp14:editId="4CD667BC">
                  <wp:extent cx="225425" cy="225425"/>
                  <wp:effectExtent l="0" t="0" r="3175" b="3175"/>
                  <wp:docPr id="702"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D7C">
              <w:rPr>
                <w:lang w:val="en-US"/>
              </w:rPr>
              <w:t> Recommendation</w:t>
            </w:r>
          </w:p>
          <w:p w14:paraId="71CECE64" w14:textId="77777777" w:rsidR="002A1D5D" w:rsidRPr="00920E6F" w:rsidRDefault="002A1D5D" w:rsidP="002A1D5D">
            <w:pPr>
              <w:rPr>
                <w:lang w:val="en-US"/>
              </w:rPr>
            </w:pPr>
            <w:r w:rsidRPr="002D1D7C">
              <w:rPr>
                <w:lang w:val="en-US"/>
              </w:rPr>
              <w:t>Required if integration with Employee Central Payroll is in place.</w:t>
            </w:r>
          </w:p>
        </w:tc>
      </w:tr>
      <w:tr w:rsidR="002A1D5D" w:rsidRPr="00A41C57" w14:paraId="116DC805" w14:textId="77777777" w:rsidTr="00D90D0A">
        <w:trPr>
          <w:trHeight w:val="357"/>
        </w:trPr>
        <w:tc>
          <w:tcPr>
            <w:tcW w:w="5912" w:type="dxa"/>
            <w:tcBorders>
              <w:top w:val="single" w:sz="8" w:space="0" w:color="999999"/>
              <w:left w:val="single" w:sz="8" w:space="0" w:color="999999"/>
              <w:bottom w:val="single" w:sz="8" w:space="0" w:color="999999"/>
              <w:right w:val="single" w:sz="8" w:space="0" w:color="999999"/>
            </w:tcBorders>
          </w:tcPr>
          <w:p w14:paraId="556071A4" w14:textId="23D14E89" w:rsidR="002A1D5D" w:rsidRPr="003F3958" w:rsidRDefault="002A1D5D" w:rsidP="002A1D5D">
            <w:pPr>
              <w:rPr>
                <w:lang w:val="en-US"/>
              </w:rPr>
            </w:pPr>
            <w:r w:rsidRPr="002D1D7C">
              <w:rPr>
                <w:rStyle w:val="SAPScreenElement"/>
                <w:lang w:val="en-US"/>
              </w:rPr>
              <w:t xml:space="preserve">Job Entry Date: </w:t>
            </w:r>
            <w:r w:rsidR="003F3958" w:rsidRPr="006C4530">
              <w:rPr>
                <w:lang w:val="en-US"/>
              </w:rPr>
              <w:t>defaults to the hiring date of the employee’s first appointment at the company; adapt as appropriate by selecting the rehiring date from calendar help</w:t>
            </w:r>
          </w:p>
        </w:tc>
        <w:tc>
          <w:tcPr>
            <w:tcW w:w="8374" w:type="dxa"/>
            <w:tcBorders>
              <w:top w:val="single" w:sz="8" w:space="0" w:color="999999"/>
              <w:left w:val="single" w:sz="8" w:space="0" w:color="999999"/>
              <w:bottom w:val="single" w:sz="8" w:space="0" w:color="999999"/>
              <w:right w:val="single" w:sz="8" w:space="0" w:color="999999"/>
            </w:tcBorders>
          </w:tcPr>
          <w:p w14:paraId="6FF47D09" w14:textId="67389D1B" w:rsidR="002A1D5D" w:rsidRPr="00920E6F" w:rsidRDefault="002A1D5D" w:rsidP="002A1D5D">
            <w:pPr>
              <w:rPr>
                <w:lang w:val="en-US"/>
              </w:rPr>
            </w:pPr>
          </w:p>
        </w:tc>
      </w:tr>
      <w:tr w:rsidR="002A1D5D" w:rsidRPr="00A41C57" w14:paraId="559953FE" w14:textId="77777777" w:rsidTr="00D90D0A">
        <w:trPr>
          <w:trHeight w:val="357"/>
        </w:trPr>
        <w:tc>
          <w:tcPr>
            <w:tcW w:w="5912" w:type="dxa"/>
            <w:tcBorders>
              <w:top w:val="single" w:sz="8" w:space="0" w:color="999999"/>
              <w:left w:val="single" w:sz="8" w:space="0" w:color="999999"/>
              <w:bottom w:val="single" w:sz="8" w:space="0" w:color="999999"/>
              <w:right w:val="single" w:sz="8" w:space="0" w:color="999999"/>
            </w:tcBorders>
          </w:tcPr>
          <w:p w14:paraId="3B9F2422" w14:textId="77777777" w:rsidR="002A1D5D" w:rsidRPr="00920E6F" w:rsidRDefault="002A1D5D" w:rsidP="002A1D5D">
            <w:pPr>
              <w:rPr>
                <w:lang w:val="en-US"/>
              </w:rPr>
            </w:pPr>
            <w:r w:rsidRPr="002D1D7C">
              <w:rPr>
                <w:rStyle w:val="SAPScreenElement"/>
                <w:lang w:val="en-US"/>
              </w:rPr>
              <w:t xml:space="preserve">Pay Scale Type: </w:t>
            </w:r>
            <w:r w:rsidRPr="002D1D7C">
              <w:rPr>
                <w:lang w:val="en-US"/>
              </w:rPr>
              <w:t>select</w:t>
            </w:r>
            <w:r w:rsidRPr="002D1D7C">
              <w:rPr>
                <w:rStyle w:val="SAPUserEntry"/>
                <w:lang w:val="en-US"/>
              </w:rPr>
              <w:t xml:space="preserve"> Collective Agreement</w:t>
            </w:r>
            <w:r w:rsidRPr="002D1D7C">
              <w:rPr>
                <w:b/>
                <w:lang w:val="en-US"/>
              </w:rPr>
              <w:t xml:space="preserve"> </w:t>
            </w:r>
            <w:r w:rsidRPr="002D1D7C">
              <w:rPr>
                <w:rStyle w:val="SAPUserEntry"/>
                <w:lang w:val="en-US"/>
              </w:rPr>
              <w:t>(DEU/95)</w:t>
            </w:r>
            <w:r w:rsidRPr="002D1D7C">
              <w:rPr>
                <w:lang w:val="en-US"/>
              </w:rPr>
              <w:t xml:space="preserve"> from drop-down</w:t>
            </w:r>
          </w:p>
        </w:tc>
        <w:tc>
          <w:tcPr>
            <w:tcW w:w="8374" w:type="dxa"/>
            <w:tcBorders>
              <w:top w:val="single" w:sz="8" w:space="0" w:color="999999"/>
              <w:left w:val="single" w:sz="8" w:space="0" w:color="999999"/>
              <w:bottom w:val="single" w:sz="8" w:space="0" w:color="999999"/>
              <w:right w:val="single" w:sz="8" w:space="0" w:color="999999"/>
            </w:tcBorders>
          </w:tcPr>
          <w:p w14:paraId="633A0EA8" w14:textId="55101481" w:rsidR="002A1D5D" w:rsidRPr="002D1D7C" w:rsidRDefault="002A1D5D" w:rsidP="002A1D5D">
            <w:pPr>
              <w:pStyle w:val="SAPNoteHeading"/>
              <w:ind w:left="0"/>
              <w:rPr>
                <w:lang w:val="en-US"/>
              </w:rPr>
            </w:pPr>
            <w:r>
              <w:rPr>
                <w:noProof/>
                <w:lang w:val="en-US"/>
              </w:rPr>
              <w:drawing>
                <wp:inline distT="0" distB="0" distL="0" distR="0" wp14:anchorId="0D626C3E" wp14:editId="32BE9969">
                  <wp:extent cx="225425" cy="225425"/>
                  <wp:effectExtent l="0" t="0" r="3175" b="3175"/>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D7C">
              <w:rPr>
                <w:lang w:val="en-US"/>
              </w:rPr>
              <w:t> Recommendation</w:t>
            </w:r>
          </w:p>
          <w:p w14:paraId="455128DC" w14:textId="77777777" w:rsidR="002A1D5D" w:rsidRPr="00920E6F" w:rsidRDefault="002A1D5D" w:rsidP="002A1D5D">
            <w:pPr>
              <w:rPr>
                <w:lang w:val="en-US"/>
              </w:rPr>
            </w:pPr>
            <w:r w:rsidRPr="002D1D7C">
              <w:rPr>
                <w:lang w:val="en-US"/>
              </w:rPr>
              <w:t>Required if integration with Employee Central Payroll is in place.</w:t>
            </w:r>
          </w:p>
        </w:tc>
      </w:tr>
      <w:tr w:rsidR="002A1D5D" w:rsidRPr="00A41C57" w14:paraId="1923447D" w14:textId="77777777" w:rsidTr="00D90D0A">
        <w:trPr>
          <w:trHeight w:val="357"/>
        </w:trPr>
        <w:tc>
          <w:tcPr>
            <w:tcW w:w="5912" w:type="dxa"/>
            <w:tcBorders>
              <w:top w:val="single" w:sz="8" w:space="0" w:color="999999"/>
              <w:left w:val="single" w:sz="8" w:space="0" w:color="999999"/>
              <w:bottom w:val="single" w:sz="8" w:space="0" w:color="999999"/>
              <w:right w:val="single" w:sz="8" w:space="0" w:color="999999"/>
            </w:tcBorders>
          </w:tcPr>
          <w:p w14:paraId="76380977" w14:textId="77777777" w:rsidR="002A1D5D" w:rsidRPr="00920E6F" w:rsidRDefault="002A1D5D" w:rsidP="002A1D5D">
            <w:pPr>
              <w:rPr>
                <w:lang w:val="en-US"/>
              </w:rPr>
            </w:pPr>
            <w:r w:rsidRPr="002D1D7C">
              <w:rPr>
                <w:rStyle w:val="SAPScreenElement"/>
                <w:lang w:val="en-US"/>
              </w:rPr>
              <w:t xml:space="preserve">Pay Scale Area: </w:t>
            </w:r>
            <w:r w:rsidRPr="002D1D7C">
              <w:rPr>
                <w:lang w:val="en-US"/>
              </w:rPr>
              <w:t>select</w:t>
            </w:r>
            <w:r w:rsidRPr="002D1D7C">
              <w:rPr>
                <w:rStyle w:val="SAPUserEntry"/>
                <w:lang w:val="en-US"/>
              </w:rPr>
              <w:t xml:space="preserve"> Germany</w:t>
            </w:r>
            <w:r w:rsidRPr="002D1D7C">
              <w:rPr>
                <w:b/>
                <w:lang w:val="en-US"/>
              </w:rPr>
              <w:t xml:space="preserve"> </w:t>
            </w:r>
            <w:r w:rsidRPr="002D1D7C">
              <w:rPr>
                <w:rStyle w:val="SAPUserEntry"/>
                <w:lang w:val="en-US"/>
              </w:rPr>
              <w:t>(DEU/40)</w:t>
            </w:r>
            <w:r w:rsidRPr="002D1D7C">
              <w:rPr>
                <w:lang w:val="en-US"/>
              </w:rPr>
              <w:t xml:space="preserve"> from drop-down</w:t>
            </w:r>
          </w:p>
        </w:tc>
        <w:tc>
          <w:tcPr>
            <w:tcW w:w="8374" w:type="dxa"/>
            <w:tcBorders>
              <w:top w:val="single" w:sz="8" w:space="0" w:color="999999"/>
              <w:left w:val="single" w:sz="8" w:space="0" w:color="999999"/>
              <w:right w:val="single" w:sz="8" w:space="0" w:color="999999"/>
            </w:tcBorders>
          </w:tcPr>
          <w:p w14:paraId="5ED02466" w14:textId="13E32271" w:rsidR="002A1D5D" w:rsidRPr="002D1D7C" w:rsidRDefault="002A1D5D" w:rsidP="002A1D5D">
            <w:pPr>
              <w:pStyle w:val="SAPNoteHeading"/>
              <w:ind w:left="0"/>
              <w:rPr>
                <w:lang w:val="en-US"/>
              </w:rPr>
            </w:pPr>
            <w:r>
              <w:rPr>
                <w:noProof/>
                <w:lang w:val="en-US"/>
              </w:rPr>
              <w:drawing>
                <wp:inline distT="0" distB="0" distL="0" distR="0" wp14:anchorId="13DF3355" wp14:editId="3A957CD7">
                  <wp:extent cx="225425" cy="225425"/>
                  <wp:effectExtent l="0" t="0" r="3175" b="3175"/>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D7C">
              <w:rPr>
                <w:lang w:val="en-US"/>
              </w:rPr>
              <w:t> Recommendation</w:t>
            </w:r>
          </w:p>
          <w:p w14:paraId="721134CB" w14:textId="77777777" w:rsidR="002A1D5D" w:rsidRPr="00920E6F" w:rsidRDefault="002A1D5D" w:rsidP="002A1D5D">
            <w:pPr>
              <w:rPr>
                <w:lang w:val="en-US"/>
              </w:rPr>
            </w:pPr>
            <w:r w:rsidRPr="002D1D7C">
              <w:rPr>
                <w:lang w:val="en-US"/>
              </w:rPr>
              <w:t>Required if integration with Employee Central Payroll is in place.</w:t>
            </w:r>
          </w:p>
        </w:tc>
      </w:tr>
      <w:tr w:rsidR="002A1D5D" w:rsidRPr="00A41C57" w14:paraId="2BB101C7" w14:textId="77777777" w:rsidTr="00D90D0A">
        <w:trPr>
          <w:trHeight w:val="357"/>
        </w:trPr>
        <w:tc>
          <w:tcPr>
            <w:tcW w:w="5912" w:type="dxa"/>
            <w:tcBorders>
              <w:top w:val="single" w:sz="8" w:space="0" w:color="999999"/>
              <w:left w:val="single" w:sz="8" w:space="0" w:color="999999"/>
              <w:bottom w:val="single" w:sz="8" w:space="0" w:color="999999"/>
              <w:right w:val="single" w:sz="8" w:space="0" w:color="999999"/>
            </w:tcBorders>
          </w:tcPr>
          <w:p w14:paraId="790722E2" w14:textId="4651E790" w:rsidR="002A1D5D" w:rsidRPr="003F3958" w:rsidRDefault="002A1D5D" w:rsidP="002A1D5D">
            <w:pPr>
              <w:rPr>
                <w:lang w:val="en-US"/>
              </w:rPr>
            </w:pPr>
            <w:r w:rsidRPr="002D1D7C">
              <w:rPr>
                <w:rStyle w:val="SAPScreenElement"/>
                <w:lang w:val="en-US"/>
              </w:rPr>
              <w:t xml:space="preserve">Pay Scale Group: </w:t>
            </w:r>
            <w:r w:rsidRPr="002D1D7C">
              <w:rPr>
                <w:lang w:val="en-US"/>
              </w:rPr>
              <w:t xml:space="preserve">select from drop-down; for example, </w:t>
            </w:r>
            <w:r w:rsidR="003F3958" w:rsidRPr="003F3958">
              <w:rPr>
                <w:rStyle w:val="SAPUserEntry"/>
                <w:lang w:val="en-US"/>
              </w:rPr>
              <w:t>M1(DEU/40/95/M1)</w:t>
            </w:r>
          </w:p>
        </w:tc>
        <w:tc>
          <w:tcPr>
            <w:tcW w:w="8374" w:type="dxa"/>
            <w:vMerge w:val="restart"/>
            <w:tcBorders>
              <w:left w:val="single" w:sz="8" w:space="0" w:color="999999"/>
              <w:right w:val="single" w:sz="8" w:space="0" w:color="999999"/>
            </w:tcBorders>
          </w:tcPr>
          <w:p w14:paraId="21D23024" w14:textId="77777777" w:rsidR="002A1D5D" w:rsidRPr="002D1D7C" w:rsidRDefault="002A1D5D" w:rsidP="002A1D5D">
            <w:pPr>
              <w:pStyle w:val="SAPNoteHeading"/>
              <w:ind w:left="0"/>
              <w:rPr>
                <w:lang w:val="en-US"/>
              </w:rPr>
            </w:pPr>
            <w:r w:rsidRPr="00481262">
              <w:rPr>
                <w:noProof/>
                <w:lang w:val="en-US"/>
              </w:rPr>
              <w:drawing>
                <wp:inline distT="0" distB="0" distL="0" distR="0" wp14:anchorId="674941E0" wp14:editId="0071122F">
                  <wp:extent cx="225425" cy="225425"/>
                  <wp:effectExtent l="0" t="0" r="3175" b="3175"/>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D7C">
              <w:rPr>
                <w:noProof/>
                <w:lang w:val="en-US" w:eastAsia="zh-CN"/>
              </w:rPr>
              <w:t xml:space="preserve"> </w:t>
            </w:r>
            <w:r w:rsidRPr="002D1D7C">
              <w:rPr>
                <w:lang w:val="en-US"/>
              </w:rPr>
              <w:t>Recommendation</w:t>
            </w:r>
          </w:p>
          <w:p w14:paraId="178D8842" w14:textId="3666E1B9" w:rsidR="002A1D5D" w:rsidRPr="00920E6F" w:rsidRDefault="002A1D5D" w:rsidP="002A1D5D">
            <w:pPr>
              <w:rPr>
                <w:lang w:val="en-US"/>
              </w:rPr>
            </w:pPr>
            <w:r w:rsidRPr="002D1D7C">
              <w:rPr>
                <w:lang w:val="en-US"/>
              </w:rPr>
              <w:t xml:space="preserve">For details to pay scale group and pay scale level values refer to the </w:t>
            </w:r>
            <w:del w:id="12247" w:author="Author" w:date="2018-02-06T10:29:00Z">
              <w:r w:rsidRPr="002D1D7C" w:rsidDel="00DF166D">
                <w:rPr>
                  <w:lang w:val="en-US"/>
                </w:rPr>
                <w:delText xml:space="preserve">configuration guide of building block </w:delText>
              </w:r>
              <w:r w:rsidRPr="002D1D7C" w:rsidDel="00DF166D">
                <w:rPr>
                  <w:rStyle w:val="SAPEmphasis"/>
                  <w:lang w:val="en-US"/>
                </w:rPr>
                <w:delText>15T</w:delText>
              </w:r>
              <w:r w:rsidRPr="002D1D7C" w:rsidDel="00DF166D">
                <w:rPr>
                  <w:lang w:val="en-US"/>
                </w:rPr>
                <w:delText xml:space="preserve">, where in chapter </w:delText>
              </w:r>
              <w:r w:rsidRPr="002D1D7C" w:rsidDel="00DF166D">
                <w:rPr>
                  <w:rStyle w:val="SAPTextReference"/>
                  <w:lang w:val="en-US"/>
                </w:rPr>
                <w:delText>Preparation / Prerequisites</w:delText>
              </w:r>
              <w:r w:rsidRPr="002D1D7C" w:rsidDel="00DF166D">
                <w:rPr>
                  <w:lang w:val="en-US"/>
                </w:rPr>
                <w:delText xml:space="preserve"> the reference to the appropriate </w:delText>
              </w:r>
            </w:del>
            <w:r w:rsidRPr="002D1D7C">
              <w:rPr>
                <w:rStyle w:val="SAPScreenElement"/>
                <w:color w:val="auto"/>
                <w:lang w:val="en-US"/>
              </w:rPr>
              <w:t>Pay Structure</w:t>
            </w:r>
            <w:r w:rsidRPr="002D1D7C">
              <w:rPr>
                <w:lang w:val="en-US"/>
              </w:rPr>
              <w:t xml:space="preserve"> workbook </w:t>
            </w:r>
            <w:ins w:id="12248" w:author="Author" w:date="2018-02-06T10:29:00Z">
              <w:del w:id="12249" w:author="Author" w:date="2018-02-06T13:31:00Z">
                <w:r w:rsidR="00DF166D" w:rsidRPr="00ED0743" w:rsidDel="001415A0">
                  <w:rPr>
                    <w:lang w:val="en-US"/>
                  </w:rPr>
                  <w:delText xml:space="preserve">appropriate </w:delText>
                </w:r>
              </w:del>
              <w:r w:rsidR="00DF166D" w:rsidRPr="00ED0743">
                <w:rPr>
                  <w:lang w:val="en-US"/>
                </w:rPr>
                <w:t xml:space="preserve">for </w:t>
              </w:r>
            </w:ins>
            <w:ins w:id="12250" w:author="Author" w:date="2018-02-06T11:56:00Z">
              <w:r w:rsidR="00755872">
                <w:rPr>
                  <w:rStyle w:val="SAPEmphasis"/>
                  <w:lang w:val="en-US"/>
                </w:rPr>
                <w:t>DE</w:t>
              </w:r>
            </w:ins>
            <w:ins w:id="12251" w:author="Author" w:date="2018-02-06T10:29:00Z">
              <w:del w:id="12252" w:author="Author" w:date="2018-02-06T11:55:00Z">
                <w:r w:rsidR="00DF166D" w:rsidRPr="00ED0743" w:rsidDel="00755872">
                  <w:rPr>
                    <w:rStyle w:val="SAPScreenElement"/>
                    <w:color w:val="auto"/>
                    <w:lang w:val="en-US"/>
                  </w:rPr>
                  <w:delText>&lt;YourCountry&gt;</w:delText>
                </w:r>
              </w:del>
            </w:ins>
            <w:del w:id="12253" w:author="Author" w:date="2018-02-06T10:29:00Z">
              <w:r w:rsidRPr="002D1D7C" w:rsidDel="00DF166D">
                <w:rPr>
                  <w:lang w:val="en-US"/>
                </w:rPr>
                <w:delText>is given</w:delText>
              </w:r>
            </w:del>
            <w:r w:rsidRPr="002D1D7C">
              <w:rPr>
                <w:lang w:val="en-US"/>
              </w:rPr>
              <w:t>.</w:t>
            </w:r>
          </w:p>
        </w:tc>
      </w:tr>
      <w:tr w:rsidR="002A1D5D" w:rsidRPr="00A41C57" w14:paraId="5B0E8F26" w14:textId="77777777" w:rsidTr="00D90D0A">
        <w:trPr>
          <w:trHeight w:val="357"/>
        </w:trPr>
        <w:tc>
          <w:tcPr>
            <w:tcW w:w="5912" w:type="dxa"/>
            <w:tcBorders>
              <w:top w:val="single" w:sz="8" w:space="0" w:color="999999"/>
              <w:left w:val="single" w:sz="8" w:space="0" w:color="999999"/>
              <w:bottom w:val="single" w:sz="8" w:space="0" w:color="999999"/>
              <w:right w:val="single" w:sz="8" w:space="0" w:color="999999"/>
            </w:tcBorders>
          </w:tcPr>
          <w:p w14:paraId="409DF2CE" w14:textId="09887E7F" w:rsidR="002A1D5D" w:rsidRPr="003F3958" w:rsidRDefault="002A1D5D" w:rsidP="002A1D5D">
            <w:pPr>
              <w:rPr>
                <w:lang w:val="en-US"/>
              </w:rPr>
            </w:pPr>
            <w:r w:rsidRPr="002D1D7C">
              <w:rPr>
                <w:rStyle w:val="SAPScreenElement"/>
                <w:lang w:val="en-US"/>
              </w:rPr>
              <w:t xml:space="preserve">Pay Scale Level: </w:t>
            </w:r>
            <w:r w:rsidRPr="002D1D7C">
              <w:rPr>
                <w:lang w:val="en-US"/>
              </w:rPr>
              <w:t xml:space="preserve">select from drop-down; for example, </w:t>
            </w:r>
            <w:r w:rsidR="003F3958" w:rsidRPr="003F3958">
              <w:rPr>
                <w:rStyle w:val="SAPUserEntry"/>
                <w:lang w:val="en-US"/>
              </w:rPr>
              <w:t>02(DEU/40/95/M1/02)</w:t>
            </w:r>
          </w:p>
        </w:tc>
        <w:tc>
          <w:tcPr>
            <w:tcW w:w="8374" w:type="dxa"/>
            <w:vMerge/>
            <w:tcBorders>
              <w:left w:val="single" w:sz="8" w:space="0" w:color="999999"/>
              <w:bottom w:val="single" w:sz="8" w:space="0" w:color="999999"/>
              <w:right w:val="single" w:sz="8" w:space="0" w:color="999999"/>
            </w:tcBorders>
          </w:tcPr>
          <w:p w14:paraId="06789591" w14:textId="77777777" w:rsidR="002A1D5D" w:rsidRPr="00920E6F" w:rsidRDefault="002A1D5D" w:rsidP="002A1D5D">
            <w:pPr>
              <w:rPr>
                <w:lang w:val="en-US"/>
              </w:rPr>
            </w:pPr>
          </w:p>
        </w:tc>
      </w:tr>
      <w:tr w:rsidR="00CF3B88" w:rsidRPr="00A41C57" w14:paraId="0E79201D" w14:textId="77777777" w:rsidTr="00D90D0A">
        <w:trPr>
          <w:trHeight w:val="357"/>
        </w:trPr>
        <w:tc>
          <w:tcPr>
            <w:tcW w:w="5912" w:type="dxa"/>
            <w:tcBorders>
              <w:top w:val="single" w:sz="8" w:space="0" w:color="999999"/>
              <w:left w:val="single" w:sz="8" w:space="0" w:color="999999"/>
              <w:bottom w:val="single" w:sz="8" w:space="0" w:color="999999"/>
              <w:right w:val="single" w:sz="8" w:space="0" w:color="999999"/>
            </w:tcBorders>
          </w:tcPr>
          <w:p w14:paraId="58969CD7" w14:textId="77777777" w:rsidR="00CF3B88" w:rsidRPr="00920E6F" w:rsidRDefault="00CF3B88" w:rsidP="002A1D5D">
            <w:pPr>
              <w:rPr>
                <w:lang w:val="en-US"/>
              </w:rPr>
            </w:pPr>
            <w:r w:rsidRPr="002D1D7C">
              <w:rPr>
                <w:rStyle w:val="SAPScreenElement"/>
                <w:lang w:val="en-US"/>
              </w:rPr>
              <w:t xml:space="preserve">Continued Sickness Pay Period: </w:t>
            </w:r>
            <w:r w:rsidRPr="002D1D7C">
              <w:rPr>
                <w:lang w:val="en-US"/>
              </w:rPr>
              <w:t xml:space="preserve">enter </w:t>
            </w:r>
            <w:r w:rsidRPr="002D1D7C">
              <w:rPr>
                <w:rStyle w:val="SAPUserEntry"/>
                <w:lang w:val="en-US"/>
              </w:rPr>
              <w:t>42</w:t>
            </w:r>
          </w:p>
        </w:tc>
        <w:tc>
          <w:tcPr>
            <w:tcW w:w="8374" w:type="dxa"/>
            <w:vMerge w:val="restart"/>
            <w:tcBorders>
              <w:top w:val="single" w:sz="8" w:space="0" w:color="999999"/>
              <w:left w:val="single" w:sz="8" w:space="0" w:color="999999"/>
              <w:right w:val="single" w:sz="8" w:space="0" w:color="999999"/>
            </w:tcBorders>
          </w:tcPr>
          <w:p w14:paraId="250BBD7F" w14:textId="77777777" w:rsidR="00CF3B88" w:rsidRPr="002D1D7C" w:rsidRDefault="00CF3B88" w:rsidP="002A1D5D">
            <w:pPr>
              <w:rPr>
                <w:rFonts w:asciiTheme="minorHAnsi" w:eastAsiaTheme="minorHAnsi" w:hAnsiTheme="minorHAnsi"/>
                <w:sz w:val="22"/>
                <w:szCs w:val="22"/>
                <w:lang w:val="en-US"/>
              </w:rPr>
            </w:pPr>
            <w:r w:rsidRPr="002D1D7C">
              <w:rPr>
                <w:lang w:val="en-US"/>
              </w:rPr>
              <w:t xml:space="preserve">In case the </w:t>
            </w:r>
            <w:r w:rsidRPr="002D1D7C">
              <w:rPr>
                <w:rStyle w:val="SAPEmphasis"/>
                <w:lang w:val="en-US"/>
              </w:rPr>
              <w:t>Time Off</w:t>
            </w:r>
            <w:r w:rsidRPr="002D1D7C">
              <w:rPr>
                <w:lang w:val="en-US"/>
              </w:rPr>
              <w:t xml:space="preserve"> content has been implemented in your instance together with the </w:t>
            </w:r>
            <w:r w:rsidRPr="002D1D7C">
              <w:rPr>
                <w:rStyle w:val="SAPEmphasis"/>
                <w:lang w:val="en-US"/>
              </w:rPr>
              <w:t>Core</w:t>
            </w:r>
            <w:r w:rsidRPr="002D1D7C">
              <w:rPr>
                <w:lang w:val="en-US"/>
              </w:rPr>
              <w:t xml:space="preserve"> content from </w:t>
            </w:r>
            <w:r w:rsidRPr="002D1D7C">
              <w:rPr>
                <w:rStyle w:val="SAPEmphasis"/>
                <w:lang w:val="en-US"/>
              </w:rPr>
              <w:t xml:space="preserve">Upgrade Center: </w:t>
            </w:r>
            <w:r w:rsidRPr="002D1D7C">
              <w:rPr>
                <w:lang w:val="en-US"/>
              </w:rPr>
              <w:t>using the data maintained in these fields, the end date of continued pay is automatically calculated based on a preconfigured rule.</w:t>
            </w:r>
          </w:p>
          <w:p w14:paraId="4E717F5C" w14:textId="77777777" w:rsidR="00CF3B88" w:rsidRPr="002D1D7C" w:rsidRDefault="00CF3B88" w:rsidP="002A1D5D">
            <w:pPr>
              <w:pStyle w:val="SAPNoteHeading"/>
              <w:ind w:left="0"/>
              <w:rPr>
                <w:lang w:val="en-US"/>
              </w:rPr>
            </w:pPr>
            <w:r w:rsidRPr="00481262">
              <w:rPr>
                <w:noProof/>
                <w:lang w:val="en-US"/>
              </w:rPr>
              <w:lastRenderedPageBreak/>
              <w:drawing>
                <wp:inline distT="0" distB="0" distL="0" distR="0" wp14:anchorId="0CD34675" wp14:editId="20429E85">
                  <wp:extent cx="225425" cy="225425"/>
                  <wp:effectExtent l="0" t="0" r="3175" b="3175"/>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D7C">
              <w:rPr>
                <w:noProof/>
                <w:lang w:val="en-US" w:eastAsia="zh-CN"/>
              </w:rPr>
              <w:t xml:space="preserve"> </w:t>
            </w:r>
            <w:r w:rsidRPr="002D1D7C">
              <w:rPr>
                <w:lang w:val="en-US"/>
              </w:rPr>
              <w:t>Recommendation</w:t>
            </w:r>
          </w:p>
          <w:p w14:paraId="732FDE89" w14:textId="6E3BD93D" w:rsidR="00CF3B88" w:rsidRPr="00920E6F" w:rsidRDefault="00CF3B88" w:rsidP="002A1D5D">
            <w:pPr>
              <w:rPr>
                <w:lang w:val="en-US"/>
              </w:rPr>
            </w:pPr>
            <w:r w:rsidRPr="002D1D7C">
              <w:rPr>
                <w:lang w:val="en-US"/>
              </w:rPr>
              <w:t xml:space="preserve">For more details to this rule refer to </w:t>
            </w:r>
            <w:del w:id="12254" w:author="Author" w:date="2018-02-20T08:50:00Z">
              <w:r w:rsidRPr="002D1D7C" w:rsidDel="0043201B">
                <w:rPr>
                  <w:lang w:val="en-US"/>
                </w:rPr>
                <w:delText xml:space="preserve">configuration guide of building block </w:delText>
              </w:r>
              <w:r w:rsidRPr="002D1D7C" w:rsidDel="0043201B">
                <w:rPr>
                  <w:rStyle w:val="SAPEmphasis"/>
                  <w:lang w:val="en-US"/>
                </w:rPr>
                <w:delText>FK4(DE)</w:delText>
              </w:r>
              <w:r w:rsidRPr="002D1D7C" w:rsidDel="0043201B">
                <w:rPr>
                  <w:b/>
                  <w:lang w:val="en-US"/>
                </w:rPr>
                <w:delText>,</w:delText>
              </w:r>
              <w:r w:rsidRPr="002D1D7C" w:rsidDel="0043201B">
                <w:rPr>
                  <w:lang w:val="en-US"/>
                </w:rPr>
                <w:delText xml:space="preserve"> where in chapter </w:delText>
              </w:r>
              <w:r w:rsidRPr="002D1D7C" w:rsidDel="0043201B">
                <w:rPr>
                  <w:rStyle w:val="SAPTextReference"/>
                  <w:lang w:val="en-US"/>
                </w:rPr>
                <w:delText>Preparation / Prerequisites</w:delText>
              </w:r>
              <w:r w:rsidRPr="002D1D7C" w:rsidDel="0043201B">
                <w:rPr>
                  <w:lang w:val="en-US"/>
                </w:rPr>
                <w:delText xml:space="preserve"> the reference to </w:delText>
              </w:r>
            </w:del>
            <w:r w:rsidRPr="002D1D7C">
              <w:rPr>
                <w:lang w:val="en-US"/>
              </w:rPr>
              <w:t xml:space="preserve">the </w:t>
            </w:r>
            <w:del w:id="12255" w:author="Author" w:date="2018-02-20T08:50:00Z">
              <w:r w:rsidRPr="002D1D7C" w:rsidDel="0043201B">
                <w:rPr>
                  <w:lang w:val="en-US"/>
                </w:rPr>
                <w:delText xml:space="preserve">appropriate </w:delText>
              </w:r>
            </w:del>
            <w:r w:rsidRPr="002D1D7C">
              <w:rPr>
                <w:rStyle w:val="SAPScreenElement"/>
                <w:color w:val="auto"/>
                <w:lang w:val="en-US"/>
              </w:rPr>
              <w:t>Time Off</w:t>
            </w:r>
            <w:r w:rsidRPr="002D1D7C">
              <w:rPr>
                <w:lang w:val="en-US"/>
              </w:rPr>
              <w:t xml:space="preserve"> workbook </w:t>
            </w:r>
            <w:del w:id="12256" w:author="Author" w:date="2018-02-20T08:50:00Z">
              <w:r w:rsidRPr="002D1D7C" w:rsidDel="0043201B">
                <w:rPr>
                  <w:lang w:val="en-US"/>
                </w:rPr>
                <w:delText>is given</w:delText>
              </w:r>
            </w:del>
            <w:ins w:id="12257" w:author="Author" w:date="2018-02-20T08:50:00Z">
              <w:r w:rsidR="0043201B">
                <w:rPr>
                  <w:lang w:val="en-US"/>
                </w:rPr>
                <w:t xml:space="preserve">for </w:t>
              </w:r>
              <w:r w:rsidR="0043201B" w:rsidRPr="0043201B">
                <w:rPr>
                  <w:b/>
                  <w:lang w:val="en-US"/>
                  <w:rPrChange w:id="12258" w:author="Author" w:date="2018-02-20T08:50:00Z">
                    <w:rPr>
                      <w:lang w:val="en-US"/>
                    </w:rPr>
                  </w:rPrChange>
                </w:rPr>
                <w:t>DE</w:t>
              </w:r>
            </w:ins>
            <w:r w:rsidRPr="002D1D7C">
              <w:rPr>
                <w:lang w:val="en-US"/>
              </w:rPr>
              <w:t>.</w:t>
            </w:r>
          </w:p>
        </w:tc>
      </w:tr>
      <w:tr w:rsidR="00CF3B88" w:rsidRPr="00A41C57" w14:paraId="551787BB" w14:textId="77777777" w:rsidTr="00D90D0A">
        <w:trPr>
          <w:trHeight w:val="357"/>
        </w:trPr>
        <w:tc>
          <w:tcPr>
            <w:tcW w:w="5912" w:type="dxa"/>
            <w:tcBorders>
              <w:top w:val="single" w:sz="8" w:space="0" w:color="999999"/>
              <w:left w:val="single" w:sz="8" w:space="0" w:color="999999"/>
              <w:bottom w:val="single" w:sz="8" w:space="0" w:color="999999"/>
              <w:right w:val="single" w:sz="8" w:space="0" w:color="999999"/>
            </w:tcBorders>
          </w:tcPr>
          <w:p w14:paraId="57D1B334" w14:textId="77777777" w:rsidR="00CF3B88" w:rsidRPr="00920E6F" w:rsidRDefault="00CF3B88" w:rsidP="002A1D5D">
            <w:pPr>
              <w:rPr>
                <w:lang w:val="en-US"/>
              </w:rPr>
            </w:pPr>
            <w:r w:rsidRPr="002D1D7C">
              <w:rPr>
                <w:rStyle w:val="SAPScreenElement"/>
                <w:lang w:val="en-US"/>
              </w:rPr>
              <w:t xml:space="preserve">Continued Sickness Pay Measure: </w:t>
            </w:r>
            <w:r w:rsidRPr="002D1D7C">
              <w:rPr>
                <w:lang w:val="en-US"/>
              </w:rPr>
              <w:t>select</w:t>
            </w:r>
            <w:r w:rsidRPr="002D1D7C">
              <w:rPr>
                <w:rStyle w:val="SAPUserEntry"/>
                <w:lang w:val="en-US"/>
              </w:rPr>
              <w:t xml:space="preserve"> Days </w:t>
            </w:r>
            <w:r w:rsidRPr="002D1D7C">
              <w:rPr>
                <w:lang w:val="en-US"/>
              </w:rPr>
              <w:t>from drop-down</w:t>
            </w:r>
          </w:p>
        </w:tc>
        <w:tc>
          <w:tcPr>
            <w:tcW w:w="8374" w:type="dxa"/>
            <w:vMerge/>
            <w:tcBorders>
              <w:left w:val="single" w:sz="8" w:space="0" w:color="999999"/>
              <w:bottom w:val="single" w:sz="8" w:space="0" w:color="999999"/>
              <w:right w:val="single" w:sz="8" w:space="0" w:color="999999"/>
            </w:tcBorders>
          </w:tcPr>
          <w:p w14:paraId="22D4B459" w14:textId="77777777" w:rsidR="00CF3B88" w:rsidRPr="00920E6F" w:rsidRDefault="00CF3B88" w:rsidP="002A1D5D">
            <w:pPr>
              <w:rPr>
                <w:lang w:val="en-US"/>
              </w:rPr>
            </w:pPr>
          </w:p>
        </w:tc>
      </w:tr>
      <w:tr w:rsidR="002A1D5D" w:rsidRPr="00A41C57" w14:paraId="782D7ECD" w14:textId="77777777" w:rsidTr="00D90D0A">
        <w:trPr>
          <w:trHeight w:val="357"/>
        </w:trPr>
        <w:tc>
          <w:tcPr>
            <w:tcW w:w="5912" w:type="dxa"/>
            <w:tcBorders>
              <w:top w:val="single" w:sz="8" w:space="0" w:color="999999"/>
              <w:left w:val="single" w:sz="8" w:space="0" w:color="999999"/>
              <w:bottom w:val="single" w:sz="8" w:space="0" w:color="999999"/>
              <w:right w:val="single" w:sz="8" w:space="0" w:color="999999"/>
            </w:tcBorders>
          </w:tcPr>
          <w:p w14:paraId="02BF0321" w14:textId="77777777" w:rsidR="002A1D5D" w:rsidRPr="00920E6F" w:rsidRDefault="002A1D5D" w:rsidP="002A1D5D">
            <w:pPr>
              <w:rPr>
                <w:lang w:val="en-US"/>
              </w:rPr>
            </w:pPr>
            <w:r w:rsidRPr="002D1D7C">
              <w:rPr>
                <w:rStyle w:val="SAPScreenElement"/>
                <w:lang w:val="en-US"/>
              </w:rPr>
              <w:t xml:space="preserve">Competition Clause: </w:t>
            </w:r>
            <w:r w:rsidRPr="002D1D7C">
              <w:rPr>
                <w:lang w:val="en-US"/>
              </w:rPr>
              <w:t>defaults to</w:t>
            </w:r>
            <w:r w:rsidRPr="002D1D7C">
              <w:rPr>
                <w:rStyle w:val="SAPUserEntry"/>
                <w:lang w:val="en-US"/>
              </w:rPr>
              <w:t xml:space="preserve"> No</w:t>
            </w:r>
            <w:r w:rsidRPr="002D1D7C">
              <w:rPr>
                <w:lang w:val="en-US"/>
              </w:rPr>
              <w:t>; adapt if required</w:t>
            </w:r>
          </w:p>
        </w:tc>
        <w:tc>
          <w:tcPr>
            <w:tcW w:w="8374" w:type="dxa"/>
            <w:tcBorders>
              <w:top w:val="single" w:sz="8" w:space="0" w:color="999999"/>
              <w:left w:val="single" w:sz="8" w:space="0" w:color="999999"/>
              <w:bottom w:val="single" w:sz="8" w:space="0" w:color="999999"/>
              <w:right w:val="single" w:sz="8" w:space="0" w:color="999999"/>
            </w:tcBorders>
          </w:tcPr>
          <w:p w14:paraId="74E7B591" w14:textId="77777777" w:rsidR="002A1D5D" w:rsidRPr="00920E6F" w:rsidRDefault="002A1D5D" w:rsidP="002A1D5D">
            <w:pPr>
              <w:rPr>
                <w:lang w:val="en-US"/>
              </w:rPr>
            </w:pPr>
          </w:p>
        </w:tc>
      </w:tr>
      <w:tr w:rsidR="002A1D5D" w:rsidRPr="00A41C57" w14:paraId="0BA5ED1A" w14:textId="77777777" w:rsidTr="00D90D0A">
        <w:trPr>
          <w:trHeight w:val="357"/>
        </w:trPr>
        <w:tc>
          <w:tcPr>
            <w:tcW w:w="5912" w:type="dxa"/>
            <w:tcBorders>
              <w:top w:val="single" w:sz="8" w:space="0" w:color="999999"/>
              <w:left w:val="single" w:sz="8" w:space="0" w:color="999999"/>
              <w:bottom w:val="single" w:sz="8" w:space="0" w:color="999999"/>
              <w:right w:val="single" w:sz="8" w:space="0" w:color="999999"/>
            </w:tcBorders>
          </w:tcPr>
          <w:p w14:paraId="04666A73" w14:textId="77777777" w:rsidR="002A1D5D" w:rsidRPr="00920E6F" w:rsidRDefault="002A1D5D" w:rsidP="002A1D5D">
            <w:pPr>
              <w:rPr>
                <w:lang w:val="en-US"/>
              </w:rPr>
            </w:pPr>
            <w:r w:rsidRPr="002D1D7C">
              <w:rPr>
                <w:rStyle w:val="SAPScreenElement"/>
                <w:lang w:val="en-US"/>
              </w:rPr>
              <w:t xml:space="preserve">Sideline Job Allowed: </w:t>
            </w:r>
            <w:r w:rsidRPr="002D1D7C">
              <w:rPr>
                <w:lang w:val="en-US"/>
              </w:rPr>
              <w:t>defaults to</w:t>
            </w:r>
            <w:r w:rsidRPr="002D1D7C">
              <w:rPr>
                <w:rStyle w:val="SAPUserEntry"/>
                <w:lang w:val="en-US"/>
              </w:rPr>
              <w:t xml:space="preserve"> No</w:t>
            </w:r>
            <w:r w:rsidRPr="002D1D7C">
              <w:rPr>
                <w:lang w:val="en-US"/>
              </w:rPr>
              <w:t>; adapt if required</w:t>
            </w:r>
          </w:p>
        </w:tc>
        <w:tc>
          <w:tcPr>
            <w:tcW w:w="8374" w:type="dxa"/>
            <w:tcBorders>
              <w:top w:val="single" w:sz="8" w:space="0" w:color="999999"/>
              <w:left w:val="single" w:sz="8" w:space="0" w:color="999999"/>
              <w:bottom w:val="single" w:sz="8" w:space="0" w:color="999999"/>
              <w:right w:val="single" w:sz="8" w:space="0" w:color="999999"/>
            </w:tcBorders>
          </w:tcPr>
          <w:p w14:paraId="680E6783" w14:textId="77777777" w:rsidR="002A1D5D" w:rsidRPr="00920E6F" w:rsidRDefault="002A1D5D" w:rsidP="002A1D5D">
            <w:pPr>
              <w:rPr>
                <w:lang w:val="en-US"/>
              </w:rPr>
            </w:pPr>
          </w:p>
        </w:tc>
      </w:tr>
      <w:tr w:rsidR="002A1D5D" w:rsidRPr="00A41C57" w14:paraId="4A355724" w14:textId="77777777" w:rsidTr="00D90D0A">
        <w:trPr>
          <w:trHeight w:val="357"/>
        </w:trPr>
        <w:tc>
          <w:tcPr>
            <w:tcW w:w="5912" w:type="dxa"/>
            <w:tcBorders>
              <w:top w:val="single" w:sz="8" w:space="0" w:color="999999"/>
              <w:left w:val="single" w:sz="8" w:space="0" w:color="999999"/>
              <w:bottom w:val="single" w:sz="8" w:space="0" w:color="999999"/>
              <w:right w:val="single" w:sz="8" w:space="0" w:color="999999"/>
            </w:tcBorders>
          </w:tcPr>
          <w:p w14:paraId="052C5017" w14:textId="77777777" w:rsidR="002A1D5D" w:rsidRPr="00920E6F" w:rsidRDefault="002A1D5D" w:rsidP="002A1D5D">
            <w:pPr>
              <w:rPr>
                <w:lang w:val="en-US"/>
              </w:rPr>
            </w:pPr>
            <w:r w:rsidRPr="002D1D7C">
              <w:rPr>
                <w:rStyle w:val="SAPScreenElement"/>
                <w:lang w:val="en-US"/>
              </w:rPr>
              <w:t xml:space="preserve">Notice Period: </w:t>
            </w:r>
            <w:r w:rsidRPr="002D1D7C">
              <w:rPr>
                <w:lang w:val="en-US"/>
              </w:rPr>
              <w:t>enter as appropriate</w:t>
            </w:r>
          </w:p>
        </w:tc>
        <w:tc>
          <w:tcPr>
            <w:tcW w:w="8374" w:type="dxa"/>
            <w:tcBorders>
              <w:top w:val="single" w:sz="8" w:space="0" w:color="999999"/>
              <w:left w:val="single" w:sz="8" w:space="0" w:color="999999"/>
              <w:bottom w:val="single" w:sz="8" w:space="0" w:color="999999"/>
              <w:right w:val="single" w:sz="8" w:space="0" w:color="999999"/>
            </w:tcBorders>
          </w:tcPr>
          <w:p w14:paraId="1009274C" w14:textId="77777777" w:rsidR="002A1D5D" w:rsidRPr="00920E6F" w:rsidRDefault="002A1D5D" w:rsidP="002A1D5D">
            <w:pPr>
              <w:rPr>
                <w:lang w:val="en-US"/>
              </w:rPr>
            </w:pPr>
          </w:p>
        </w:tc>
      </w:tr>
      <w:tr w:rsidR="002A1D5D" w:rsidRPr="00A41C57" w14:paraId="03BEBF29" w14:textId="77777777" w:rsidTr="00D90D0A">
        <w:trPr>
          <w:trHeight w:val="357"/>
        </w:trPr>
        <w:tc>
          <w:tcPr>
            <w:tcW w:w="5912" w:type="dxa"/>
            <w:tcBorders>
              <w:top w:val="single" w:sz="8" w:space="0" w:color="999999"/>
              <w:left w:val="single" w:sz="8" w:space="0" w:color="999999"/>
              <w:bottom w:val="single" w:sz="8" w:space="0" w:color="999999"/>
              <w:right w:val="single" w:sz="8" w:space="0" w:color="999999"/>
            </w:tcBorders>
          </w:tcPr>
          <w:p w14:paraId="7B5CD352" w14:textId="77777777" w:rsidR="002A1D5D" w:rsidRPr="00920E6F" w:rsidRDefault="002A1D5D" w:rsidP="002A1D5D">
            <w:pPr>
              <w:rPr>
                <w:lang w:val="en-US"/>
              </w:rPr>
            </w:pPr>
            <w:r w:rsidRPr="002D1D7C">
              <w:rPr>
                <w:rStyle w:val="SAPScreenElement"/>
                <w:lang w:val="en-US"/>
              </w:rPr>
              <w:t xml:space="preserve">Initial Entry: </w:t>
            </w:r>
            <w:r w:rsidRPr="002D1D7C">
              <w:rPr>
                <w:lang w:val="en-US"/>
              </w:rPr>
              <w:t>select from calendar help the</w:t>
            </w:r>
            <w:r w:rsidRPr="002D1D7C">
              <w:rPr>
                <w:noProof/>
                <w:lang w:val="en-US"/>
              </w:rPr>
              <w:t xml:space="preserve"> start date when the employee first started in the company</w:t>
            </w:r>
          </w:p>
        </w:tc>
        <w:tc>
          <w:tcPr>
            <w:tcW w:w="8374" w:type="dxa"/>
            <w:tcBorders>
              <w:top w:val="single" w:sz="8" w:space="0" w:color="999999"/>
              <w:left w:val="single" w:sz="8" w:space="0" w:color="999999"/>
              <w:bottom w:val="single" w:sz="8" w:space="0" w:color="999999"/>
              <w:right w:val="single" w:sz="8" w:space="0" w:color="999999"/>
            </w:tcBorders>
          </w:tcPr>
          <w:p w14:paraId="3323E96D" w14:textId="77777777" w:rsidR="002A1D5D" w:rsidRPr="00920E6F" w:rsidRDefault="002A1D5D" w:rsidP="002A1D5D">
            <w:pPr>
              <w:rPr>
                <w:lang w:val="en-US"/>
              </w:rPr>
            </w:pPr>
            <w:r w:rsidRPr="002D1D7C">
              <w:rPr>
                <w:noProof/>
                <w:lang w:val="en-US"/>
              </w:rPr>
              <w:t xml:space="preserve">For example, if an </w:t>
            </w:r>
            <w:r w:rsidRPr="002D1D7C">
              <w:rPr>
                <w:lang w:val="en-US"/>
              </w:rPr>
              <w:t>employee</w:t>
            </w:r>
            <w:r w:rsidRPr="002D1D7C">
              <w:rPr>
                <w:noProof/>
                <w:lang w:val="en-US"/>
              </w:rPr>
              <w:t xml:space="preserve"> was originally hired as an external and then became a permanent employee, this is the date when he or she first entered the company as an external.</w:t>
            </w:r>
          </w:p>
        </w:tc>
      </w:tr>
      <w:tr w:rsidR="002A1D5D" w:rsidRPr="00A41C57" w14:paraId="2E85E834" w14:textId="77777777" w:rsidTr="00D90D0A">
        <w:trPr>
          <w:trHeight w:val="357"/>
        </w:trPr>
        <w:tc>
          <w:tcPr>
            <w:tcW w:w="5912" w:type="dxa"/>
            <w:tcBorders>
              <w:top w:val="single" w:sz="8" w:space="0" w:color="999999"/>
              <w:left w:val="single" w:sz="8" w:space="0" w:color="999999"/>
              <w:bottom w:val="single" w:sz="8" w:space="0" w:color="999999"/>
              <w:right w:val="single" w:sz="8" w:space="0" w:color="999999"/>
            </w:tcBorders>
          </w:tcPr>
          <w:p w14:paraId="47B84316" w14:textId="77777777" w:rsidR="002A1D5D" w:rsidRPr="00920E6F" w:rsidRDefault="002A1D5D" w:rsidP="002A1D5D">
            <w:pPr>
              <w:rPr>
                <w:lang w:val="en-US"/>
              </w:rPr>
            </w:pPr>
            <w:r w:rsidRPr="002D1D7C">
              <w:rPr>
                <w:rStyle w:val="SAPScreenElement"/>
                <w:lang w:val="en-US"/>
              </w:rPr>
              <w:t xml:space="preserve">Entry into Group: </w:t>
            </w:r>
            <w:r w:rsidRPr="002D1D7C">
              <w:rPr>
                <w:lang w:val="en-US"/>
              </w:rPr>
              <w:t>select from calendar help</w:t>
            </w:r>
            <w:r w:rsidRPr="002D1D7C">
              <w:rPr>
                <w:noProof/>
                <w:lang w:val="en-US"/>
              </w:rPr>
              <w:t xml:space="preserve"> the start date when the employee started in the organization he or she belongs to now</w:t>
            </w:r>
          </w:p>
        </w:tc>
        <w:tc>
          <w:tcPr>
            <w:tcW w:w="8374" w:type="dxa"/>
            <w:tcBorders>
              <w:top w:val="single" w:sz="8" w:space="0" w:color="999999"/>
              <w:left w:val="single" w:sz="8" w:space="0" w:color="999999"/>
              <w:bottom w:val="single" w:sz="8" w:space="0" w:color="999999"/>
              <w:right w:val="single" w:sz="8" w:space="0" w:color="999999"/>
            </w:tcBorders>
          </w:tcPr>
          <w:p w14:paraId="02F28FDE" w14:textId="77777777" w:rsidR="002A1D5D" w:rsidRPr="00920E6F" w:rsidRDefault="002A1D5D" w:rsidP="002A1D5D">
            <w:pPr>
              <w:rPr>
                <w:lang w:val="en-US"/>
              </w:rPr>
            </w:pPr>
          </w:p>
        </w:tc>
      </w:tr>
      <w:tr w:rsidR="002A1D5D" w:rsidRPr="00A41C57" w14:paraId="2CAE139E" w14:textId="77777777" w:rsidTr="00D90D0A">
        <w:trPr>
          <w:trHeight w:val="357"/>
        </w:trPr>
        <w:tc>
          <w:tcPr>
            <w:tcW w:w="5912" w:type="dxa"/>
            <w:tcBorders>
              <w:top w:val="single" w:sz="8" w:space="0" w:color="999999"/>
              <w:left w:val="single" w:sz="8" w:space="0" w:color="999999"/>
              <w:bottom w:val="single" w:sz="8" w:space="0" w:color="999999"/>
              <w:right w:val="single" w:sz="8" w:space="0" w:color="999999"/>
            </w:tcBorders>
          </w:tcPr>
          <w:p w14:paraId="6229E157" w14:textId="77777777" w:rsidR="002A1D5D" w:rsidRPr="00920E6F" w:rsidRDefault="002A1D5D" w:rsidP="002A1D5D">
            <w:pPr>
              <w:rPr>
                <w:lang w:val="en-US"/>
              </w:rPr>
            </w:pPr>
            <w:r w:rsidRPr="002D1D7C">
              <w:rPr>
                <w:rStyle w:val="SAPScreenElement"/>
                <w:lang w:val="en-US"/>
              </w:rPr>
              <w:t xml:space="preserve">Corporation: </w:t>
            </w:r>
            <w:r w:rsidRPr="002D1D7C">
              <w:rPr>
                <w:lang w:val="en-US"/>
              </w:rPr>
              <w:t>enter the company name as appropriate</w:t>
            </w:r>
          </w:p>
        </w:tc>
        <w:tc>
          <w:tcPr>
            <w:tcW w:w="8374" w:type="dxa"/>
            <w:tcBorders>
              <w:top w:val="single" w:sz="8" w:space="0" w:color="999999"/>
              <w:left w:val="single" w:sz="8" w:space="0" w:color="999999"/>
              <w:bottom w:val="single" w:sz="8" w:space="0" w:color="999999"/>
              <w:right w:val="single" w:sz="8" w:space="0" w:color="999999"/>
            </w:tcBorders>
          </w:tcPr>
          <w:p w14:paraId="7BB6BE43" w14:textId="77777777" w:rsidR="002A1D5D" w:rsidRPr="00920E6F" w:rsidRDefault="002A1D5D" w:rsidP="002A1D5D">
            <w:pPr>
              <w:rPr>
                <w:lang w:val="en-US"/>
              </w:rPr>
            </w:pPr>
          </w:p>
        </w:tc>
      </w:tr>
    </w:tbl>
    <w:p w14:paraId="2D3350DE" w14:textId="77777777" w:rsidR="002A1D5D" w:rsidRPr="00AE1E45" w:rsidRDefault="002A1D5D" w:rsidP="00F52D24">
      <w:pPr>
        <w:pStyle w:val="Heading3"/>
        <w:spacing w:before="240" w:after="120"/>
        <w:ind w:left="1134" w:hanging="1134"/>
        <w:rPr>
          <w:lang w:val="en-US"/>
        </w:rPr>
      </w:pPr>
      <w:bookmarkStart w:id="12259" w:name="_Toc507063251"/>
      <w:r w:rsidRPr="00AE1E45">
        <w:rPr>
          <w:lang w:val="en-US"/>
        </w:rPr>
        <w:t>France (FR)</w:t>
      </w:r>
      <w:bookmarkEnd w:id="12259"/>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722"/>
        <w:gridCol w:w="7564"/>
      </w:tblGrid>
      <w:tr w:rsidR="002A1D5D" w:rsidRPr="002326C1" w14:paraId="11BA3B4F" w14:textId="77777777" w:rsidTr="002A1D5D">
        <w:trPr>
          <w:trHeight w:val="432"/>
          <w:tblHeader/>
        </w:trPr>
        <w:tc>
          <w:tcPr>
            <w:tcW w:w="6722" w:type="dxa"/>
            <w:tcBorders>
              <w:top w:val="single" w:sz="8" w:space="0" w:color="999999"/>
              <w:left w:val="single" w:sz="8" w:space="0" w:color="999999"/>
              <w:bottom w:val="single" w:sz="8" w:space="0" w:color="999999"/>
              <w:right w:val="single" w:sz="8" w:space="0" w:color="999999"/>
            </w:tcBorders>
            <w:shd w:val="clear" w:color="auto" w:fill="999999"/>
            <w:hideMark/>
          </w:tcPr>
          <w:p w14:paraId="24B21E88"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564" w:type="dxa"/>
            <w:tcBorders>
              <w:top w:val="single" w:sz="8" w:space="0" w:color="999999"/>
              <w:left w:val="single" w:sz="8" w:space="0" w:color="999999"/>
              <w:bottom w:val="single" w:sz="8" w:space="0" w:color="999999"/>
              <w:right w:val="single" w:sz="8" w:space="0" w:color="999999"/>
            </w:tcBorders>
            <w:shd w:val="clear" w:color="auto" w:fill="999999"/>
            <w:hideMark/>
          </w:tcPr>
          <w:p w14:paraId="6049FEA0" w14:textId="77777777" w:rsidR="002A1D5D" w:rsidRPr="002326C1" w:rsidRDefault="002A1D5D" w:rsidP="002A1D5D">
            <w:pPr>
              <w:pStyle w:val="SAPTableHeader"/>
              <w:rPr>
                <w:lang w:val="en-US"/>
              </w:rPr>
            </w:pPr>
            <w:r w:rsidRPr="002326C1">
              <w:rPr>
                <w:lang w:val="en-US"/>
              </w:rPr>
              <w:t>Additional Information</w:t>
            </w:r>
          </w:p>
        </w:tc>
      </w:tr>
      <w:tr w:rsidR="002A1D5D" w:rsidRPr="00A41C57" w14:paraId="49551FA8"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308210DB" w14:textId="77777777" w:rsidR="002A1D5D" w:rsidRPr="00920E6F" w:rsidRDefault="002A1D5D" w:rsidP="002A1D5D">
            <w:pPr>
              <w:rPr>
                <w:lang w:val="en-US"/>
              </w:rPr>
            </w:pPr>
            <w:r w:rsidRPr="0033437B">
              <w:rPr>
                <w:rStyle w:val="SAPScreenElement"/>
                <w:lang w:val="en-US"/>
              </w:rPr>
              <w:t>Is Shift Employee:</w:t>
            </w:r>
            <w:r w:rsidRPr="0033437B">
              <w:rPr>
                <w:lang w:val="en-US"/>
              </w:rPr>
              <w:t xml:space="preserve"> defaults to</w:t>
            </w:r>
            <w:r w:rsidRPr="0033437B">
              <w:rPr>
                <w:rStyle w:val="SAPUserEntry"/>
                <w:lang w:val="en-US"/>
              </w:rPr>
              <w:t xml:space="preserve"> No</w:t>
            </w:r>
            <w:r w:rsidRPr="0033437B">
              <w:rPr>
                <w:lang w:val="en-US"/>
              </w:rPr>
              <w:t>; adapt if required</w:t>
            </w:r>
          </w:p>
        </w:tc>
        <w:tc>
          <w:tcPr>
            <w:tcW w:w="7564" w:type="dxa"/>
            <w:tcBorders>
              <w:top w:val="single" w:sz="8" w:space="0" w:color="999999"/>
              <w:left w:val="single" w:sz="8" w:space="0" w:color="999999"/>
              <w:bottom w:val="single" w:sz="8" w:space="0" w:color="999999"/>
              <w:right w:val="single" w:sz="8" w:space="0" w:color="999999"/>
            </w:tcBorders>
          </w:tcPr>
          <w:p w14:paraId="08CD5C28" w14:textId="77777777" w:rsidR="002A1D5D" w:rsidRPr="00920E6F" w:rsidRDefault="002A1D5D" w:rsidP="002A1D5D">
            <w:pPr>
              <w:rPr>
                <w:lang w:val="en-US"/>
              </w:rPr>
            </w:pPr>
          </w:p>
        </w:tc>
      </w:tr>
      <w:tr w:rsidR="002A1D5D" w:rsidRPr="00A41C57" w14:paraId="40F71E73"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61AC418D" w14:textId="77777777" w:rsidR="002A1D5D" w:rsidRPr="00920E6F" w:rsidRDefault="002A1D5D" w:rsidP="002A1D5D">
            <w:pPr>
              <w:rPr>
                <w:lang w:val="en-US"/>
              </w:rPr>
            </w:pPr>
            <w:r w:rsidRPr="0033437B">
              <w:rPr>
                <w:rStyle w:val="SAPScreenElement"/>
                <w:lang w:val="en-US"/>
              </w:rPr>
              <w:t xml:space="preserve">Probationary Period End Date: </w:t>
            </w:r>
            <w:r w:rsidRPr="0033437B">
              <w:rPr>
                <w:lang w:val="en-US"/>
              </w:rPr>
              <w:t>defaulted based on a preconfigured business rule</w:t>
            </w:r>
          </w:p>
        </w:tc>
        <w:tc>
          <w:tcPr>
            <w:tcW w:w="7564" w:type="dxa"/>
            <w:tcBorders>
              <w:top w:val="single" w:sz="8" w:space="0" w:color="999999"/>
              <w:left w:val="single" w:sz="8" w:space="0" w:color="999999"/>
              <w:bottom w:val="single" w:sz="8" w:space="0" w:color="999999"/>
              <w:right w:val="single" w:sz="8" w:space="0" w:color="999999"/>
            </w:tcBorders>
          </w:tcPr>
          <w:p w14:paraId="285BB00A" w14:textId="2B7B4F3E" w:rsidR="002A1D5D" w:rsidRPr="0033437B" w:rsidRDefault="002A1D5D" w:rsidP="002A1D5D">
            <w:pPr>
              <w:pStyle w:val="SAPNoteHeading"/>
              <w:ind w:left="0"/>
              <w:rPr>
                <w:lang w:val="en-US"/>
              </w:rPr>
            </w:pPr>
            <w:r>
              <w:rPr>
                <w:noProof/>
                <w:lang w:val="en-US"/>
              </w:rPr>
              <w:drawing>
                <wp:inline distT="0" distB="0" distL="0" distR="0" wp14:anchorId="74C10F2E" wp14:editId="742ADD5E">
                  <wp:extent cx="225425" cy="225425"/>
                  <wp:effectExtent l="0" t="0" r="3175" b="3175"/>
                  <wp:docPr id="699"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Recommendation</w:t>
            </w:r>
          </w:p>
          <w:p w14:paraId="607D4619" w14:textId="0FAB099E" w:rsidR="002A1D5D" w:rsidRPr="00920E6F" w:rsidRDefault="002A1D5D" w:rsidP="002A1D5D">
            <w:pPr>
              <w:rPr>
                <w:lang w:val="en-US"/>
              </w:rPr>
            </w:pPr>
            <w:r w:rsidRPr="0033437B">
              <w:rPr>
                <w:lang w:val="en-US"/>
              </w:rPr>
              <w:t xml:space="preserve">For details to the preconfigured business rule refer to the </w:t>
            </w:r>
            <w:del w:id="12260" w:author="Author" w:date="2018-02-06T10:51:00Z">
              <w:r w:rsidRPr="0033437B" w:rsidDel="00430EDA">
                <w:rPr>
                  <w:lang w:val="en-US"/>
                </w:rPr>
                <w:delText xml:space="preserve">configuration guide of building block </w:delText>
              </w:r>
              <w:r w:rsidRPr="0033437B" w:rsidDel="00430EDA">
                <w:rPr>
                  <w:rStyle w:val="SAPEmphasis"/>
                  <w:lang w:val="en-US"/>
                </w:rPr>
                <w:delText>15T</w:delText>
              </w:r>
              <w:r w:rsidRPr="0033437B" w:rsidDel="00430EDA">
                <w:rPr>
                  <w:lang w:val="en-US"/>
                </w:rPr>
                <w:delText xml:space="preserve">, where in chapter </w:delText>
              </w:r>
              <w:r w:rsidRPr="0033437B" w:rsidDel="00430EDA">
                <w:rPr>
                  <w:rStyle w:val="SAPTextReference"/>
                  <w:lang w:val="en-US"/>
                </w:rPr>
                <w:delText>Preparation / Prerequisites</w:delText>
              </w:r>
              <w:r w:rsidRPr="0033437B" w:rsidDel="00430EDA">
                <w:rPr>
                  <w:lang w:val="en-US"/>
                </w:rPr>
                <w:delText xml:space="preserve"> the reference to the appropriate </w:delText>
              </w:r>
            </w:del>
            <w:r w:rsidRPr="00F52D24">
              <w:rPr>
                <w:rStyle w:val="SAPScreenElement"/>
                <w:color w:val="auto"/>
                <w:lang w:val="en-US"/>
              </w:rPr>
              <w:t>HR Transaction</w:t>
            </w:r>
            <w:r w:rsidRPr="004C64F7">
              <w:rPr>
                <w:lang w:val="en-US"/>
              </w:rPr>
              <w:t xml:space="preserve"> </w:t>
            </w:r>
            <w:r w:rsidRPr="0033437B">
              <w:rPr>
                <w:lang w:val="en-US"/>
              </w:rPr>
              <w:t xml:space="preserve">workbook </w:t>
            </w:r>
            <w:ins w:id="12261" w:author="Author" w:date="2018-02-06T10:51:00Z">
              <w:del w:id="12262" w:author="Author" w:date="2018-02-06T13:31:00Z">
                <w:r w:rsidR="00430EDA" w:rsidRPr="00ED0743" w:rsidDel="001415A0">
                  <w:rPr>
                    <w:lang w:val="en-US"/>
                  </w:rPr>
                  <w:delText xml:space="preserve">appropriate </w:delText>
                </w:r>
              </w:del>
              <w:r w:rsidR="00430EDA" w:rsidRPr="00ED0743">
                <w:rPr>
                  <w:lang w:val="en-US"/>
                </w:rPr>
                <w:t xml:space="preserve">for </w:t>
              </w:r>
            </w:ins>
            <w:ins w:id="12263" w:author="Author" w:date="2018-02-06T11:57:00Z">
              <w:r w:rsidR="00755872">
                <w:rPr>
                  <w:rStyle w:val="SAPEmphasis"/>
                  <w:lang w:val="en-US"/>
                </w:rPr>
                <w:t>FR</w:t>
              </w:r>
            </w:ins>
            <w:ins w:id="12264" w:author="Author" w:date="2018-02-06T10:51:00Z">
              <w:del w:id="12265" w:author="Author" w:date="2018-02-06T11:57:00Z">
                <w:r w:rsidR="00430EDA" w:rsidRPr="00ED0743" w:rsidDel="00755872">
                  <w:rPr>
                    <w:rStyle w:val="SAPScreenElement"/>
                    <w:color w:val="auto"/>
                    <w:lang w:val="en-US"/>
                  </w:rPr>
                  <w:delText>&lt;YourCountry&gt;</w:delText>
                </w:r>
              </w:del>
            </w:ins>
            <w:del w:id="12266" w:author="Author" w:date="2018-02-06T10:51:00Z">
              <w:r w:rsidRPr="0033437B" w:rsidDel="00430EDA">
                <w:rPr>
                  <w:lang w:val="en-US"/>
                </w:rPr>
                <w:delText>is given</w:delText>
              </w:r>
            </w:del>
            <w:r w:rsidRPr="0033437B">
              <w:rPr>
                <w:lang w:val="en-US"/>
              </w:rPr>
              <w:t>.</w:t>
            </w:r>
          </w:p>
        </w:tc>
      </w:tr>
      <w:tr w:rsidR="00FA18CA" w:rsidRPr="00A41C57" w14:paraId="51BAD9C9" w14:textId="77777777" w:rsidTr="002A1D5D">
        <w:trPr>
          <w:trHeight w:val="357"/>
          <w:ins w:id="12267" w:author="Author" w:date="2018-02-22T11:09:00Z"/>
        </w:trPr>
        <w:tc>
          <w:tcPr>
            <w:tcW w:w="6722" w:type="dxa"/>
            <w:tcBorders>
              <w:top w:val="single" w:sz="8" w:space="0" w:color="999999"/>
              <w:left w:val="single" w:sz="8" w:space="0" w:color="999999"/>
              <w:bottom w:val="single" w:sz="8" w:space="0" w:color="999999"/>
              <w:right w:val="single" w:sz="8" w:space="0" w:color="999999"/>
            </w:tcBorders>
          </w:tcPr>
          <w:p w14:paraId="081463D3" w14:textId="10421DEA" w:rsidR="00FA18CA" w:rsidRPr="0033437B" w:rsidRDefault="00FA18CA" w:rsidP="002A1D5D">
            <w:pPr>
              <w:rPr>
                <w:ins w:id="12268" w:author="Author" w:date="2018-02-22T11:09:00Z"/>
                <w:rStyle w:val="SAPScreenElement"/>
                <w:lang w:val="en-US"/>
              </w:rPr>
            </w:pPr>
            <w:ins w:id="12269" w:author="Author" w:date="2018-02-22T11:09:00Z">
              <w:r w:rsidRPr="00C71605">
                <w:rPr>
                  <w:rStyle w:val="SAPScreenElement"/>
                  <w:lang w:val="en-US"/>
                  <w:rPrChange w:id="12270" w:author="Author" w:date="2018-02-22T11:05:00Z">
                    <w:rPr>
                      <w:rStyle w:val="SAPScreenElement"/>
                    </w:rPr>
                  </w:rPrChange>
                </w:rPr>
                <w:t>Country:</w:t>
              </w:r>
              <w:r w:rsidRPr="00C71605">
                <w:rPr>
                  <w:lang w:val="en-US"/>
                  <w:rPrChange w:id="12271" w:author="Author" w:date="2018-02-22T11:05:00Z">
                    <w:rPr/>
                  </w:rPrChange>
                </w:rPr>
                <w:t xml:space="preserve"> </w:t>
              </w:r>
            </w:ins>
            <w:ins w:id="12272" w:author="Author" w:date="2018-02-22T11:10:00Z">
              <w:r>
                <w:rPr>
                  <w:rStyle w:val="SAPUserEntry"/>
                  <w:lang w:val="en-US"/>
                </w:rPr>
                <w:t>France</w:t>
              </w:r>
            </w:ins>
            <w:ins w:id="12273" w:author="Author" w:date="2018-02-22T11:09:00Z">
              <w:r w:rsidRPr="00C71605">
                <w:rPr>
                  <w:rStyle w:val="SAPUserEntry"/>
                  <w:lang w:val="en-US"/>
                  <w:rPrChange w:id="12274" w:author="Author" w:date="2018-02-22T11:05:00Z">
                    <w:rPr>
                      <w:rStyle w:val="SAPUserEntry"/>
                    </w:rPr>
                  </w:rPrChange>
                </w:rPr>
                <w:t xml:space="preserve"> </w:t>
              </w:r>
              <w:r w:rsidRPr="00C71605">
                <w:rPr>
                  <w:lang w:val="en-US"/>
                  <w:rPrChange w:id="12275" w:author="Author" w:date="2018-02-22T11:05:00Z">
                    <w:rPr/>
                  </w:rPrChange>
                </w:rPr>
                <w:t>is set as default; read-only field</w:t>
              </w:r>
            </w:ins>
          </w:p>
        </w:tc>
        <w:tc>
          <w:tcPr>
            <w:tcW w:w="7564" w:type="dxa"/>
            <w:tcBorders>
              <w:top w:val="single" w:sz="8" w:space="0" w:color="999999"/>
              <w:left w:val="single" w:sz="8" w:space="0" w:color="999999"/>
              <w:bottom w:val="single" w:sz="8" w:space="0" w:color="999999"/>
              <w:right w:val="single" w:sz="8" w:space="0" w:color="999999"/>
            </w:tcBorders>
          </w:tcPr>
          <w:p w14:paraId="114651BF" w14:textId="77777777" w:rsidR="00FA18CA" w:rsidRDefault="00FA18CA">
            <w:pPr>
              <w:rPr>
                <w:ins w:id="12276" w:author="Author" w:date="2018-02-22T11:09:00Z"/>
                <w:noProof/>
                <w:lang w:val="en-US"/>
              </w:rPr>
              <w:pPrChange w:id="12277" w:author="Author" w:date="2018-02-22T11:10:00Z">
                <w:pPr>
                  <w:pStyle w:val="SAPNoteHeading"/>
                  <w:ind w:left="0"/>
                </w:pPr>
              </w:pPrChange>
            </w:pPr>
          </w:p>
        </w:tc>
      </w:tr>
      <w:tr w:rsidR="002A1D5D" w:rsidRPr="00A41C57" w14:paraId="4C029AF0"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6357F4CC" w14:textId="77777777" w:rsidR="002A1D5D" w:rsidRDefault="002A1D5D" w:rsidP="002A1D5D">
            <w:pPr>
              <w:rPr>
                <w:ins w:id="12278" w:author="Author" w:date="2017-12-29T08:13:00Z"/>
                <w:rStyle w:val="SAPScreenElement"/>
                <w:lang w:val="en-US"/>
              </w:rPr>
            </w:pPr>
            <w:r w:rsidRPr="0033437B">
              <w:rPr>
                <w:rStyle w:val="SAPScreenElement"/>
                <w:lang w:val="en-US"/>
              </w:rPr>
              <w:t xml:space="preserve">Employee Class: </w:t>
            </w:r>
          </w:p>
          <w:p w14:paraId="405719D7" w14:textId="77777777" w:rsidR="002A1D5D" w:rsidRDefault="002A1D5D" w:rsidP="002A1D5D">
            <w:pPr>
              <w:rPr>
                <w:ins w:id="12279" w:author="Author" w:date="2017-12-29T08:13:00Z"/>
                <w:rStyle w:val="SAPUserEntry"/>
                <w:lang w:val="en-US"/>
              </w:rPr>
            </w:pPr>
            <w:ins w:id="12280" w:author="Author" w:date="2017-12-29T08:13:00Z">
              <w:r w:rsidRPr="00F52D24">
                <w:rPr>
                  <w:rStyle w:val="SAPEmphasis"/>
                  <w:lang w:val="en-US"/>
                </w:rPr>
                <w:t xml:space="preserve">Option 1: Position Management is not implemented: </w:t>
              </w:r>
            </w:ins>
            <w:r w:rsidRPr="0033437B">
              <w:rPr>
                <w:lang w:val="en-US"/>
              </w:rPr>
              <w:t>select from drop-down, for example</w:t>
            </w:r>
            <w:r w:rsidRPr="0033437B">
              <w:rPr>
                <w:rStyle w:val="SAPUserEntry"/>
                <w:lang w:val="en-US"/>
              </w:rPr>
              <w:t xml:space="preserve"> Regular Employee(FR)</w:t>
            </w:r>
          </w:p>
          <w:p w14:paraId="68871DE0" w14:textId="77777777" w:rsidR="002A1D5D" w:rsidRPr="004C64F7" w:rsidRDefault="002A1D5D" w:rsidP="002A1D5D">
            <w:pPr>
              <w:rPr>
                <w:lang w:val="en-US"/>
              </w:rPr>
            </w:pPr>
            <w:ins w:id="12281" w:author="Author" w:date="2017-12-29T08:13:00Z">
              <w:r w:rsidRPr="00F52D24">
                <w:rPr>
                  <w:rStyle w:val="SAPEmphasis"/>
                  <w:lang w:val="en-US"/>
                </w:rPr>
                <w:t xml:space="preserve">Option 2: Position Management is implemented: </w:t>
              </w:r>
              <w:r w:rsidRPr="00F52D24">
                <w:rPr>
                  <w:lang w:val="en-US"/>
                </w:rPr>
                <w:t>value is</w:t>
              </w:r>
              <w:r w:rsidRPr="00F52D24">
                <w:rPr>
                  <w:rStyle w:val="SAPEmphasis"/>
                  <w:lang w:val="en-US"/>
                </w:rPr>
                <w:t xml:space="preserve"> </w:t>
              </w:r>
              <w:r w:rsidRPr="00F52D24">
                <w:rPr>
                  <w:lang w:val="en-US"/>
                </w:rPr>
                <w:t xml:space="preserve">defaulted based on value entered in field </w:t>
              </w:r>
              <w:r w:rsidRPr="00F52D24">
                <w:rPr>
                  <w:rStyle w:val="SAPScreenElement"/>
                  <w:lang w:val="en-US"/>
                </w:rPr>
                <w:t>Position</w:t>
              </w:r>
              <w:r w:rsidRPr="00F52D24">
                <w:rPr>
                  <w:lang w:val="en-US"/>
                </w:rPr>
                <w:t>; leave as is</w:t>
              </w:r>
            </w:ins>
          </w:p>
        </w:tc>
        <w:tc>
          <w:tcPr>
            <w:tcW w:w="7564" w:type="dxa"/>
            <w:tcBorders>
              <w:top w:val="single" w:sz="8" w:space="0" w:color="999999"/>
              <w:left w:val="single" w:sz="8" w:space="0" w:color="999999"/>
              <w:bottom w:val="single" w:sz="8" w:space="0" w:color="999999"/>
              <w:right w:val="single" w:sz="8" w:space="0" w:color="999999"/>
            </w:tcBorders>
          </w:tcPr>
          <w:p w14:paraId="2292133D" w14:textId="77777777" w:rsidR="002A1D5D" w:rsidRDefault="002A1D5D" w:rsidP="002A1D5D">
            <w:pPr>
              <w:pStyle w:val="SAPNoteHeading"/>
              <w:ind w:left="0"/>
              <w:rPr>
                <w:ins w:id="12282" w:author="Author" w:date="2017-12-29T08:16:00Z"/>
                <w:lang w:val="en-US"/>
              </w:rPr>
            </w:pPr>
            <w:ins w:id="12283" w:author="Author" w:date="2017-12-29T08:16:00Z">
              <w:r>
                <w:rPr>
                  <w:noProof/>
                  <w:lang w:val="en-US"/>
                </w:rPr>
                <w:drawing>
                  <wp:inline distT="0" distB="0" distL="0" distR="0" wp14:anchorId="36C81325" wp14:editId="349344D3">
                    <wp:extent cx="225425" cy="225425"/>
                    <wp:effectExtent l="0" t="0" r="3175" b="3175"/>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lang w:val="en-US"/>
                </w:rPr>
                <w:t> Recommendation</w:t>
              </w:r>
            </w:ins>
          </w:p>
          <w:p w14:paraId="58F8BE1C" w14:textId="77777777" w:rsidR="002A1D5D" w:rsidRPr="00F52D24" w:rsidRDefault="002A1D5D" w:rsidP="002A1D5D">
            <w:pPr>
              <w:rPr>
                <w:ins w:id="12284" w:author="Author" w:date="2017-12-29T08:16:00Z"/>
                <w:rStyle w:val="SAPEmphasis"/>
                <w:lang w:val="en-US"/>
              </w:rPr>
            </w:pPr>
            <w:ins w:id="12285" w:author="Author" w:date="2017-12-29T08:16:00Z">
              <w:r w:rsidRPr="00F52D24">
                <w:rPr>
                  <w:lang w:val="en-US"/>
                </w:rPr>
                <w:t>Required if integration with Employee Central Payroll is in place.</w:t>
              </w:r>
            </w:ins>
          </w:p>
          <w:p w14:paraId="59A225CA" w14:textId="664DDE14" w:rsidR="002A1D5D" w:rsidRPr="00F52D24" w:rsidDel="001D3CD5" w:rsidRDefault="002A1D5D" w:rsidP="002A1D5D">
            <w:pPr>
              <w:rPr>
                <w:ins w:id="12286" w:author="Author" w:date="2017-12-29T08:16:00Z"/>
                <w:del w:id="12287" w:author="Author" w:date="2018-02-22T10:35:00Z"/>
                <w:rStyle w:val="SAPEmphasis"/>
                <w:lang w:val="en-US"/>
              </w:rPr>
            </w:pPr>
          </w:p>
          <w:p w14:paraId="3C90AC9F" w14:textId="3EFA7EFC" w:rsidR="002A1D5D" w:rsidRPr="005F6795" w:rsidDel="001D3CD5" w:rsidRDefault="002A1D5D" w:rsidP="002A1D5D">
            <w:pPr>
              <w:rPr>
                <w:ins w:id="12288" w:author="Author" w:date="2017-12-29T08:16:00Z"/>
                <w:del w:id="12289" w:author="Author" w:date="2018-02-22T10:35:00Z"/>
                <w:rFonts w:asciiTheme="minorHAnsi" w:hAnsiTheme="minorHAnsi" w:cstheme="minorBidi"/>
                <w:strike/>
                <w:noProof/>
                <w:lang w:val="en-US"/>
                <w:rPrChange w:id="12290" w:author="Author" w:date="2018-02-22T10:27:00Z">
                  <w:rPr>
                    <w:ins w:id="12291" w:author="Author" w:date="2017-12-29T08:16:00Z"/>
                    <w:del w:id="12292" w:author="Author" w:date="2018-02-22T10:35:00Z"/>
                    <w:rFonts w:asciiTheme="minorHAnsi" w:hAnsiTheme="minorHAnsi" w:cstheme="minorBidi"/>
                    <w:noProof/>
                    <w:lang w:val="en-US"/>
                  </w:rPr>
                </w:rPrChange>
              </w:rPr>
            </w:pPr>
            <w:ins w:id="12293" w:author="Author" w:date="2017-12-29T08:16:00Z">
              <w:del w:id="12294" w:author="Author" w:date="2018-02-22T10:35:00Z">
                <w:r w:rsidRPr="005F6795" w:rsidDel="001D3CD5">
                  <w:rPr>
                    <w:rStyle w:val="SAPEmphasis"/>
                    <w:strike/>
                    <w:lang w:val="en-US"/>
                    <w:rPrChange w:id="12295" w:author="Author" w:date="2018-02-22T10:27:00Z">
                      <w:rPr>
                        <w:rStyle w:val="SAPEmphasis"/>
                        <w:lang w:val="en-US"/>
                      </w:rPr>
                    </w:rPrChange>
                  </w:rPr>
                  <w:delText>In case Position Management is not implemented, please take into consideration following recommendations:</w:delText>
                </w:r>
              </w:del>
            </w:ins>
          </w:p>
          <w:p w14:paraId="153B1B5E" w14:textId="7FE0E2B3" w:rsidR="002A1D5D" w:rsidRPr="005F6795" w:rsidDel="001D3CD5" w:rsidRDefault="002A1D5D" w:rsidP="002A1D5D">
            <w:pPr>
              <w:pStyle w:val="SAPNoteHeading"/>
              <w:ind w:left="0"/>
              <w:rPr>
                <w:del w:id="12296" w:author="Author" w:date="2018-02-22T10:35:00Z"/>
                <w:strike/>
                <w:lang w:val="en-US"/>
                <w:rPrChange w:id="12297" w:author="Author" w:date="2018-02-22T10:27:00Z">
                  <w:rPr>
                    <w:del w:id="12298" w:author="Author" w:date="2018-02-22T10:35:00Z"/>
                    <w:lang w:val="en-US"/>
                  </w:rPr>
                </w:rPrChange>
              </w:rPr>
            </w:pPr>
            <w:del w:id="12299" w:author="Author" w:date="2018-02-22T10:35:00Z">
              <w:r w:rsidRPr="005F6795" w:rsidDel="001D3CD5">
                <w:rPr>
                  <w:strike/>
                  <w:noProof/>
                  <w:lang w:val="en-US"/>
                  <w:rPrChange w:id="12300" w:author="Author" w:date="2018-02-22T10:27:00Z">
                    <w:rPr>
                      <w:noProof/>
                      <w:lang w:val="en-US"/>
                    </w:rPr>
                  </w:rPrChange>
                </w:rPr>
                <w:drawing>
                  <wp:inline distT="0" distB="0" distL="0" distR="0" wp14:anchorId="2D70469B" wp14:editId="4EC1C323">
                    <wp:extent cx="225425" cy="225425"/>
                    <wp:effectExtent l="0" t="0" r="3175" b="3175"/>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2301" w:author="Author" w:date="2018-02-22T10:27:00Z">
                    <w:rPr>
                      <w:lang w:val="en-US"/>
                    </w:rPr>
                  </w:rPrChange>
                </w:rPr>
                <w:delText> Recommendation</w:delText>
              </w:r>
            </w:del>
          </w:p>
          <w:p w14:paraId="1795A331" w14:textId="4AC6D3BD" w:rsidR="002A1D5D" w:rsidRPr="005F6795" w:rsidDel="001D3CD5" w:rsidRDefault="002A1D5D" w:rsidP="002A1D5D">
            <w:pPr>
              <w:rPr>
                <w:del w:id="12302" w:author="Author" w:date="2018-02-22T10:35:00Z"/>
                <w:strike/>
                <w:lang w:val="en-US"/>
                <w:rPrChange w:id="12303" w:author="Author" w:date="2018-02-22T10:27:00Z">
                  <w:rPr>
                    <w:del w:id="12304" w:author="Author" w:date="2018-02-22T10:35:00Z"/>
                    <w:lang w:val="en-US"/>
                  </w:rPr>
                </w:rPrChange>
              </w:rPr>
            </w:pPr>
            <w:del w:id="12305" w:author="Author" w:date="2018-02-22T10:35:00Z">
              <w:r w:rsidRPr="005F6795" w:rsidDel="001D3CD5">
                <w:rPr>
                  <w:strike/>
                  <w:lang w:val="en-US"/>
                  <w:rPrChange w:id="12306" w:author="Author" w:date="2018-02-22T10:27:00Z">
                    <w:rPr>
                      <w:lang w:val="en-US"/>
                    </w:rPr>
                  </w:rPrChange>
                </w:rPr>
                <w:delText xml:space="preserve">In case </w:delText>
              </w:r>
              <w:r w:rsidRPr="005F6795" w:rsidDel="001D3CD5">
                <w:rPr>
                  <w:rStyle w:val="SAPEmphasis"/>
                  <w:strike/>
                  <w:lang w:val="en-US"/>
                  <w:rPrChange w:id="12307" w:author="Author" w:date="2018-02-22T10:27:00Z">
                    <w:rPr>
                      <w:rStyle w:val="SAPEmphasis"/>
                      <w:lang w:val="en-US"/>
                    </w:rPr>
                  </w:rPrChange>
                </w:rPr>
                <w:delText xml:space="preserve">Apprentice Management </w:delText>
              </w:r>
              <w:r w:rsidRPr="005F6795" w:rsidDel="001D3CD5">
                <w:rPr>
                  <w:strike/>
                  <w:lang w:val="en-US"/>
                  <w:rPrChange w:id="12308" w:author="Author" w:date="2018-02-22T10:27:00Z">
                    <w:rPr>
                      <w:lang w:val="en-US"/>
                    </w:rPr>
                  </w:rPrChange>
                </w:rPr>
                <w:delText>has also been implemented in the instance and the new employee is an apprentice, select value</w:delText>
              </w:r>
              <w:r w:rsidRPr="005F6795" w:rsidDel="001D3CD5">
                <w:rPr>
                  <w:rStyle w:val="SAPUserEntry"/>
                  <w:strike/>
                  <w:lang w:val="en-US"/>
                  <w:rPrChange w:id="12309" w:author="Author" w:date="2018-02-22T10:27:00Z">
                    <w:rPr>
                      <w:rStyle w:val="SAPUserEntry"/>
                      <w:lang w:val="en-US"/>
                    </w:rPr>
                  </w:rPrChange>
                </w:rPr>
                <w:delText xml:space="preserve"> Apprentice</w:delText>
              </w:r>
              <w:r w:rsidRPr="005F6795" w:rsidDel="001D3CD5">
                <w:rPr>
                  <w:strike/>
                  <w:lang w:val="en-US"/>
                  <w:rPrChange w:id="12310" w:author="Author" w:date="2018-02-22T10:27:00Z">
                    <w:rPr>
                      <w:lang w:val="en-US"/>
                    </w:rPr>
                  </w:rPrChange>
                </w:rPr>
                <w:delText xml:space="preserve"> </w:delText>
              </w:r>
              <w:r w:rsidRPr="005F6795" w:rsidDel="001D3CD5">
                <w:rPr>
                  <w:rStyle w:val="SAPUserEntry"/>
                  <w:strike/>
                  <w:lang w:val="en-US"/>
                  <w:rPrChange w:id="12311" w:author="Author" w:date="2018-02-22T10:27:00Z">
                    <w:rPr>
                      <w:rStyle w:val="SAPUserEntry"/>
                      <w:lang w:val="en-US"/>
                    </w:rPr>
                  </w:rPrChange>
                </w:rPr>
                <w:delText>(FR)</w:delText>
              </w:r>
              <w:r w:rsidRPr="005F6795" w:rsidDel="001D3CD5">
                <w:rPr>
                  <w:strike/>
                  <w:lang w:val="en-US"/>
                  <w:rPrChange w:id="12312" w:author="Author" w:date="2018-02-22T10:27:00Z">
                    <w:rPr>
                      <w:lang w:val="en-US"/>
                    </w:rPr>
                  </w:rPrChange>
                </w:rPr>
                <w:delText>,</w:delText>
              </w:r>
            </w:del>
          </w:p>
          <w:p w14:paraId="62A2518F" w14:textId="0EAB3BFF" w:rsidR="002A1D5D" w:rsidRPr="005F6795" w:rsidDel="001D3CD5" w:rsidRDefault="002A1D5D" w:rsidP="002A1D5D">
            <w:pPr>
              <w:pStyle w:val="SAPNoteHeading"/>
              <w:ind w:left="0"/>
              <w:rPr>
                <w:del w:id="12313" w:author="Author" w:date="2018-02-22T10:35:00Z"/>
                <w:strike/>
                <w:lang w:val="en-US"/>
                <w:rPrChange w:id="12314" w:author="Author" w:date="2018-02-22T10:27:00Z">
                  <w:rPr>
                    <w:del w:id="12315" w:author="Author" w:date="2018-02-22T10:35:00Z"/>
                    <w:lang w:val="en-US"/>
                  </w:rPr>
                </w:rPrChange>
              </w:rPr>
            </w:pPr>
            <w:del w:id="12316" w:author="Author" w:date="2018-02-22T10:35:00Z">
              <w:r w:rsidRPr="005F6795" w:rsidDel="001D3CD5">
                <w:rPr>
                  <w:strike/>
                  <w:noProof/>
                  <w:lang w:val="en-US"/>
                  <w:rPrChange w:id="12317" w:author="Author" w:date="2018-02-22T10:27:00Z">
                    <w:rPr>
                      <w:noProof/>
                      <w:lang w:val="en-US"/>
                    </w:rPr>
                  </w:rPrChange>
                </w:rPr>
                <w:drawing>
                  <wp:inline distT="0" distB="0" distL="0" distR="0" wp14:anchorId="47517B8E" wp14:editId="16874BBA">
                    <wp:extent cx="225425" cy="225425"/>
                    <wp:effectExtent l="0" t="0" r="3175" b="3175"/>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2318" w:author="Author" w:date="2018-02-22T10:27:00Z">
                    <w:rPr>
                      <w:lang w:val="en-US"/>
                    </w:rPr>
                  </w:rPrChange>
                </w:rPr>
                <w:delText> Recommendation</w:delText>
              </w:r>
            </w:del>
          </w:p>
          <w:p w14:paraId="081FD516" w14:textId="74EAE704" w:rsidR="002A1D5D" w:rsidRPr="0033437B" w:rsidDel="001D3CD5" w:rsidRDefault="002A1D5D" w:rsidP="002A1D5D">
            <w:pPr>
              <w:rPr>
                <w:del w:id="12319" w:author="Author" w:date="2018-02-22T10:35:00Z"/>
                <w:lang w:val="en-US"/>
              </w:rPr>
            </w:pPr>
            <w:del w:id="12320" w:author="Author" w:date="2018-02-22T10:35:00Z">
              <w:r w:rsidRPr="005F6795" w:rsidDel="001D3CD5">
                <w:rPr>
                  <w:strike/>
                  <w:lang w:val="en-US"/>
                  <w:rPrChange w:id="12321" w:author="Author" w:date="2018-02-22T10:27:00Z">
                    <w:rPr>
                      <w:lang w:val="en-US"/>
                    </w:rPr>
                  </w:rPrChange>
                </w:rPr>
                <w:delText xml:space="preserve">In case </w:delText>
              </w:r>
              <w:r w:rsidRPr="005F6795" w:rsidDel="001D3CD5">
                <w:rPr>
                  <w:rStyle w:val="SAPEmphasis"/>
                  <w:strike/>
                  <w:lang w:val="en-US"/>
                  <w:rPrChange w:id="12322" w:author="Author" w:date="2018-02-22T10:27:00Z">
                    <w:rPr>
                      <w:rStyle w:val="SAPEmphasis"/>
                      <w:lang w:val="en-US"/>
                    </w:rPr>
                  </w:rPrChange>
                </w:rPr>
                <w:delText xml:space="preserve">Contingent Workforce Management </w:delText>
              </w:r>
              <w:r w:rsidRPr="005F6795" w:rsidDel="001D3CD5">
                <w:rPr>
                  <w:strike/>
                  <w:lang w:val="en-US"/>
                  <w:rPrChange w:id="12323" w:author="Author" w:date="2018-02-22T10:27:00Z">
                    <w:rPr>
                      <w:lang w:val="en-US"/>
                    </w:rPr>
                  </w:rPrChange>
                </w:rPr>
                <w:delText>has also been implemented in the instance, avoid using employee class</w:delText>
              </w:r>
              <w:r w:rsidRPr="005F6795" w:rsidDel="001D3CD5">
                <w:rPr>
                  <w:rStyle w:val="SAPUserEntry"/>
                  <w:strike/>
                  <w:lang w:val="en-US"/>
                  <w:rPrChange w:id="12324" w:author="Author" w:date="2018-02-22T10:27:00Z">
                    <w:rPr>
                      <w:rStyle w:val="SAPUserEntry"/>
                      <w:lang w:val="en-US"/>
                    </w:rPr>
                  </w:rPrChange>
                </w:rPr>
                <w:delText xml:space="preserve"> Contingent</w:delText>
              </w:r>
              <w:r w:rsidRPr="005F6795" w:rsidDel="001D3CD5">
                <w:rPr>
                  <w:strike/>
                  <w:lang w:val="en-US"/>
                  <w:rPrChange w:id="12325" w:author="Author" w:date="2018-02-22T10:27:00Z">
                    <w:rPr>
                      <w:lang w:val="en-US"/>
                    </w:rPr>
                  </w:rPrChange>
                </w:rPr>
                <w:delText xml:space="preserve"> </w:delText>
              </w:r>
              <w:r w:rsidRPr="005F6795" w:rsidDel="001D3CD5">
                <w:rPr>
                  <w:rStyle w:val="SAPUserEntry"/>
                  <w:strike/>
                  <w:lang w:val="en-US"/>
                  <w:rPrChange w:id="12326" w:author="Author" w:date="2018-02-22T10:27:00Z">
                    <w:rPr>
                      <w:rStyle w:val="SAPUserEntry"/>
                      <w:lang w:val="en-US"/>
                    </w:rPr>
                  </w:rPrChange>
                </w:rPr>
                <w:delText>(FR)</w:delText>
              </w:r>
              <w:r w:rsidRPr="005F6795" w:rsidDel="001D3CD5">
                <w:rPr>
                  <w:strike/>
                  <w:lang w:val="en-US"/>
                  <w:rPrChange w:id="12327" w:author="Author" w:date="2018-02-22T10:27:00Z">
                    <w:rPr>
                      <w:lang w:val="en-US"/>
                    </w:rPr>
                  </w:rPrChange>
                </w:rPr>
                <w:delText>.</w:delText>
              </w:r>
              <w:r w:rsidRPr="0033437B" w:rsidDel="001D3CD5">
                <w:rPr>
                  <w:lang w:val="en-US"/>
                </w:rPr>
                <w:delText xml:space="preserve"> </w:delText>
              </w:r>
            </w:del>
          </w:p>
          <w:p w14:paraId="483E6351" w14:textId="48CA24D7" w:rsidR="002A1D5D" w:rsidRPr="0033437B" w:rsidDel="000C50CA" w:rsidRDefault="002A1D5D" w:rsidP="002A1D5D">
            <w:pPr>
              <w:pStyle w:val="SAPNoteHeading"/>
              <w:ind w:left="0"/>
              <w:rPr>
                <w:del w:id="12328" w:author="Author" w:date="2017-12-29T08:16:00Z"/>
                <w:lang w:val="en-US"/>
              </w:rPr>
            </w:pPr>
            <w:del w:id="12329" w:author="Author" w:date="2017-12-29T08:16:00Z">
              <w:r>
                <w:rPr>
                  <w:noProof/>
                  <w:lang w:val="en-US"/>
                </w:rPr>
                <w:drawing>
                  <wp:inline distT="0" distB="0" distL="0" distR="0" wp14:anchorId="1BFDC8DC" wp14:editId="05D7F477">
                    <wp:extent cx="225425" cy="225425"/>
                    <wp:effectExtent l="0" t="0" r="3175" b="3175"/>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sidDel="000C50CA">
                <w:rPr>
                  <w:lang w:val="en-US"/>
                </w:rPr>
                <w:delText> Recommendation</w:delText>
              </w:r>
            </w:del>
          </w:p>
          <w:p w14:paraId="1C74E85B" w14:textId="77777777" w:rsidR="002A1D5D" w:rsidRPr="00920E6F" w:rsidRDefault="002A1D5D" w:rsidP="002A1D5D">
            <w:pPr>
              <w:rPr>
                <w:lang w:val="en-US"/>
              </w:rPr>
            </w:pPr>
            <w:del w:id="12330" w:author="Author" w:date="2017-12-29T08:16:00Z">
              <w:r w:rsidRPr="0033437B" w:rsidDel="000C50CA">
                <w:rPr>
                  <w:lang w:val="en-US"/>
                </w:rPr>
                <w:delText>Required if integration with Employee Central Payroll is in place.</w:delText>
              </w:r>
            </w:del>
          </w:p>
        </w:tc>
      </w:tr>
      <w:tr w:rsidR="002A1D5D" w:rsidRPr="00A41C57" w14:paraId="7136CE11"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1AFEC5A7" w14:textId="77777777" w:rsidR="002A1D5D" w:rsidRDefault="002A1D5D" w:rsidP="002A1D5D">
            <w:pPr>
              <w:rPr>
                <w:ins w:id="12331" w:author="Author" w:date="2017-12-29T08:17:00Z"/>
                <w:rStyle w:val="SAPScreenElement"/>
                <w:lang w:val="en-US"/>
              </w:rPr>
            </w:pPr>
            <w:r w:rsidRPr="0033437B">
              <w:rPr>
                <w:rStyle w:val="SAPScreenElement"/>
                <w:lang w:val="en-US"/>
              </w:rPr>
              <w:t xml:space="preserve">Employment Type: </w:t>
            </w:r>
          </w:p>
          <w:p w14:paraId="3AF150B0" w14:textId="77777777" w:rsidR="002A1D5D" w:rsidRDefault="002A1D5D" w:rsidP="002A1D5D">
            <w:pPr>
              <w:rPr>
                <w:ins w:id="12332" w:author="Author" w:date="2017-12-29T08:17:00Z"/>
                <w:rStyle w:val="SAPUserEntry"/>
                <w:lang w:val="en-US"/>
              </w:rPr>
            </w:pPr>
            <w:ins w:id="12333" w:author="Author" w:date="2017-12-29T08:17:00Z">
              <w:r w:rsidRPr="00F52D24">
                <w:rPr>
                  <w:rStyle w:val="SAPEmphasis"/>
                  <w:lang w:val="en-US"/>
                </w:rPr>
                <w:t xml:space="preserve">Option 1: Position Management is not implemented: </w:t>
              </w:r>
            </w:ins>
            <w:r w:rsidRPr="0033437B">
              <w:rPr>
                <w:lang w:val="en-US"/>
              </w:rPr>
              <w:t>select from drop-down, for example</w:t>
            </w:r>
            <w:r w:rsidRPr="0033437B">
              <w:rPr>
                <w:rStyle w:val="SAPUserEntry"/>
                <w:lang w:val="en-US"/>
              </w:rPr>
              <w:t xml:space="preserve"> Day(FR)</w:t>
            </w:r>
          </w:p>
          <w:p w14:paraId="56B1528B" w14:textId="77777777" w:rsidR="002A1D5D" w:rsidRPr="004C64F7" w:rsidRDefault="002A1D5D" w:rsidP="002A1D5D">
            <w:pPr>
              <w:rPr>
                <w:lang w:val="en-US"/>
              </w:rPr>
            </w:pPr>
            <w:ins w:id="12334" w:author="Author" w:date="2017-12-29T08:17:00Z">
              <w:r w:rsidRPr="00F52D24">
                <w:rPr>
                  <w:rStyle w:val="SAPEmphasis"/>
                  <w:lang w:val="en-US"/>
                </w:rPr>
                <w:t xml:space="preserve">Option 2: Position Management is implemented: </w:t>
              </w:r>
              <w:r w:rsidRPr="00F52D24">
                <w:rPr>
                  <w:lang w:val="en-US"/>
                </w:rPr>
                <w:t xml:space="preserve">value is defaulted based on value entered in field </w:t>
              </w:r>
              <w:r w:rsidRPr="00F52D24">
                <w:rPr>
                  <w:rStyle w:val="SAPScreenElement"/>
                  <w:lang w:val="en-US"/>
                </w:rPr>
                <w:t xml:space="preserve">Position </w:t>
              </w:r>
              <w:r w:rsidRPr="00F52D24">
                <w:rPr>
                  <w:lang w:val="en-US"/>
                </w:rPr>
                <w:t xml:space="preserve">in case the </w:t>
              </w:r>
              <w:r w:rsidRPr="00F52D24">
                <w:rPr>
                  <w:rStyle w:val="SAPScreenElement"/>
                  <w:color w:val="auto"/>
                  <w:lang w:val="en-US"/>
                </w:rPr>
                <w:t>Employment Type</w:t>
              </w:r>
              <w:r w:rsidRPr="00F52D24">
                <w:rPr>
                  <w:lang w:val="en-US"/>
                </w:rPr>
                <w:t xml:space="preserve"> field has been set </w:t>
              </w:r>
              <w:r w:rsidRPr="00F52D24">
                <w:rPr>
                  <w:lang w:val="en-US"/>
                </w:rPr>
                <w:lastRenderedPageBreak/>
                <w:t xml:space="preserve">up and maintained for the </w:t>
              </w:r>
              <w:r w:rsidRPr="00F52D24">
                <w:rPr>
                  <w:rStyle w:val="SAPScreenElement"/>
                  <w:color w:val="auto"/>
                  <w:lang w:val="en-US"/>
                </w:rPr>
                <w:t>Position</w:t>
              </w:r>
              <w:r w:rsidRPr="00F52D24">
                <w:rPr>
                  <w:lang w:val="en-US"/>
                </w:rPr>
                <w:t xml:space="preserve"> object. If this is not the case, you need to select a value from the value help.</w:t>
              </w:r>
            </w:ins>
          </w:p>
        </w:tc>
        <w:tc>
          <w:tcPr>
            <w:tcW w:w="7564" w:type="dxa"/>
            <w:tcBorders>
              <w:top w:val="single" w:sz="8" w:space="0" w:color="999999"/>
              <w:left w:val="single" w:sz="8" w:space="0" w:color="999999"/>
              <w:bottom w:val="single" w:sz="8" w:space="0" w:color="999999"/>
              <w:right w:val="single" w:sz="8" w:space="0" w:color="999999"/>
            </w:tcBorders>
          </w:tcPr>
          <w:p w14:paraId="6BB879D5" w14:textId="0753ED03" w:rsidR="002A1D5D" w:rsidRPr="005F6795" w:rsidDel="001D3CD5" w:rsidRDefault="002A1D5D" w:rsidP="002A1D5D">
            <w:pPr>
              <w:pStyle w:val="SAPNoteHeading"/>
              <w:ind w:left="0"/>
              <w:rPr>
                <w:del w:id="12335" w:author="Author" w:date="2018-02-22T10:35:00Z"/>
                <w:strike/>
                <w:lang w:val="en-US"/>
                <w:rPrChange w:id="12336" w:author="Author" w:date="2018-02-22T10:27:00Z">
                  <w:rPr>
                    <w:del w:id="12337" w:author="Author" w:date="2018-02-22T10:35:00Z"/>
                    <w:lang w:val="en-US"/>
                  </w:rPr>
                </w:rPrChange>
              </w:rPr>
            </w:pPr>
            <w:del w:id="12338" w:author="Author" w:date="2018-02-22T10:35:00Z">
              <w:r w:rsidRPr="005F6795" w:rsidDel="001D3CD5">
                <w:rPr>
                  <w:strike/>
                  <w:noProof/>
                  <w:lang w:val="en-US"/>
                  <w:rPrChange w:id="12339" w:author="Author" w:date="2018-02-22T10:27:00Z">
                    <w:rPr>
                      <w:noProof/>
                      <w:lang w:val="en-US"/>
                    </w:rPr>
                  </w:rPrChange>
                </w:rPr>
                <w:lastRenderedPageBreak/>
                <w:drawing>
                  <wp:inline distT="0" distB="0" distL="0" distR="0" wp14:anchorId="720F6454" wp14:editId="195D79D0">
                    <wp:extent cx="225425" cy="225425"/>
                    <wp:effectExtent l="0" t="0" r="3175" b="3175"/>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2340" w:author="Author" w:date="2018-02-22T10:27:00Z">
                    <w:rPr>
                      <w:lang w:val="en-US"/>
                    </w:rPr>
                  </w:rPrChange>
                </w:rPr>
                <w:delText> Recommendation</w:delText>
              </w:r>
            </w:del>
          </w:p>
          <w:p w14:paraId="1F26CA54" w14:textId="07EC9DBC" w:rsidR="002A1D5D" w:rsidRPr="005F6795" w:rsidDel="001D3CD5" w:rsidRDefault="002A1D5D" w:rsidP="002A1D5D">
            <w:pPr>
              <w:rPr>
                <w:del w:id="12341" w:author="Author" w:date="2018-02-22T10:35:00Z"/>
                <w:strike/>
                <w:lang w:val="en-US"/>
                <w:rPrChange w:id="12342" w:author="Author" w:date="2018-02-22T10:27:00Z">
                  <w:rPr>
                    <w:del w:id="12343" w:author="Author" w:date="2018-02-22T10:35:00Z"/>
                    <w:lang w:val="en-US"/>
                  </w:rPr>
                </w:rPrChange>
              </w:rPr>
            </w:pPr>
            <w:del w:id="12344" w:author="Author" w:date="2018-02-22T10:35:00Z">
              <w:r w:rsidRPr="005F6795" w:rsidDel="001D3CD5">
                <w:rPr>
                  <w:strike/>
                  <w:lang w:val="en-US"/>
                  <w:rPrChange w:id="12345" w:author="Author" w:date="2018-02-22T10:27:00Z">
                    <w:rPr>
                      <w:lang w:val="en-US"/>
                    </w:rPr>
                  </w:rPrChange>
                </w:rPr>
                <w:delText xml:space="preserve">In case </w:delText>
              </w:r>
              <w:r w:rsidRPr="005F6795" w:rsidDel="001D3CD5">
                <w:rPr>
                  <w:rStyle w:val="SAPEmphasis"/>
                  <w:strike/>
                  <w:lang w:val="en-US"/>
                  <w:rPrChange w:id="12346" w:author="Author" w:date="2018-02-22T10:27:00Z">
                    <w:rPr>
                      <w:rStyle w:val="SAPEmphasis"/>
                      <w:lang w:val="en-US"/>
                    </w:rPr>
                  </w:rPrChange>
                </w:rPr>
                <w:delText xml:space="preserve">Contingent Workforce Management </w:delText>
              </w:r>
              <w:r w:rsidRPr="005F6795" w:rsidDel="001D3CD5">
                <w:rPr>
                  <w:strike/>
                  <w:lang w:val="en-US"/>
                  <w:rPrChange w:id="12347" w:author="Author" w:date="2018-02-22T10:27:00Z">
                    <w:rPr>
                      <w:lang w:val="en-US"/>
                    </w:rPr>
                  </w:rPrChange>
                </w:rPr>
                <w:delText>has also been implemented in the instance, avoid using employee class</w:delText>
              </w:r>
              <w:r w:rsidRPr="005F6795" w:rsidDel="001D3CD5">
                <w:rPr>
                  <w:rStyle w:val="SAPUserEntry"/>
                  <w:strike/>
                  <w:lang w:val="en-US"/>
                  <w:rPrChange w:id="12348" w:author="Author" w:date="2018-02-22T10:27:00Z">
                    <w:rPr>
                      <w:rStyle w:val="SAPUserEntry"/>
                      <w:lang w:val="en-US"/>
                    </w:rPr>
                  </w:rPrChange>
                </w:rPr>
                <w:delText xml:space="preserve"> Contingent(FR)</w:delText>
              </w:r>
              <w:r w:rsidRPr="005F6795" w:rsidDel="001D3CD5">
                <w:rPr>
                  <w:strike/>
                  <w:lang w:val="en-US"/>
                  <w:rPrChange w:id="12349" w:author="Author" w:date="2018-02-22T10:27:00Z">
                    <w:rPr>
                      <w:lang w:val="en-US"/>
                    </w:rPr>
                  </w:rPrChange>
                </w:rPr>
                <w:delText xml:space="preserve"> together with employment types</w:delText>
              </w:r>
              <w:r w:rsidRPr="005F6795" w:rsidDel="001D3CD5">
                <w:rPr>
                  <w:rStyle w:val="SAPUserEntry"/>
                  <w:strike/>
                  <w:lang w:val="en-US"/>
                  <w:rPrChange w:id="12350" w:author="Author" w:date="2018-02-22T10:27:00Z">
                    <w:rPr>
                      <w:rStyle w:val="SAPUserEntry"/>
                      <w:lang w:val="en-US"/>
                    </w:rPr>
                  </w:rPrChange>
                </w:rPr>
                <w:delText xml:space="preserve"> Hour</w:delText>
              </w:r>
              <w:r w:rsidRPr="005F6795" w:rsidDel="001D3CD5">
                <w:rPr>
                  <w:strike/>
                  <w:lang w:val="en-US"/>
                  <w:rPrChange w:id="12351" w:author="Author" w:date="2018-02-22T10:27:00Z">
                    <w:rPr>
                      <w:lang w:val="en-US"/>
                    </w:rPr>
                  </w:rPrChange>
                </w:rPr>
                <w:delText xml:space="preserve"> </w:delText>
              </w:r>
              <w:r w:rsidRPr="005F6795" w:rsidDel="001D3CD5">
                <w:rPr>
                  <w:rStyle w:val="SAPUserEntry"/>
                  <w:strike/>
                  <w:lang w:val="en-US"/>
                  <w:rPrChange w:id="12352" w:author="Author" w:date="2018-02-22T10:27:00Z">
                    <w:rPr>
                      <w:rStyle w:val="SAPUserEntry"/>
                      <w:lang w:val="en-US"/>
                    </w:rPr>
                  </w:rPrChange>
                </w:rPr>
                <w:delText>(FR)</w:delText>
              </w:r>
              <w:r w:rsidRPr="005F6795" w:rsidDel="001D3CD5">
                <w:rPr>
                  <w:b/>
                  <w:strike/>
                  <w:lang w:val="en-US"/>
                  <w:rPrChange w:id="12353" w:author="Author" w:date="2018-02-22T10:27:00Z">
                    <w:rPr>
                      <w:b/>
                      <w:lang w:val="en-US"/>
                    </w:rPr>
                  </w:rPrChange>
                </w:rPr>
                <w:delText xml:space="preserve"> </w:delText>
              </w:r>
              <w:r w:rsidRPr="005F6795" w:rsidDel="001D3CD5">
                <w:rPr>
                  <w:strike/>
                  <w:lang w:val="en-US"/>
                  <w:rPrChange w:id="12354" w:author="Author" w:date="2018-02-22T10:27:00Z">
                    <w:rPr>
                      <w:lang w:val="en-US"/>
                    </w:rPr>
                  </w:rPrChange>
                </w:rPr>
                <w:delText>or</w:delText>
              </w:r>
              <w:r w:rsidRPr="005F6795" w:rsidDel="001D3CD5">
                <w:rPr>
                  <w:rStyle w:val="SAPUserEntry"/>
                  <w:strike/>
                  <w:lang w:val="en-US"/>
                  <w:rPrChange w:id="12355" w:author="Author" w:date="2018-02-22T10:27:00Z">
                    <w:rPr>
                      <w:rStyle w:val="SAPUserEntry"/>
                      <w:lang w:val="en-US"/>
                    </w:rPr>
                  </w:rPrChange>
                </w:rPr>
                <w:delText xml:space="preserve"> Not Concerned</w:delText>
              </w:r>
              <w:r w:rsidRPr="005F6795" w:rsidDel="001D3CD5">
                <w:rPr>
                  <w:strike/>
                  <w:lang w:val="en-US"/>
                  <w:rPrChange w:id="12356" w:author="Author" w:date="2018-02-22T10:27:00Z">
                    <w:rPr>
                      <w:lang w:val="en-US"/>
                    </w:rPr>
                  </w:rPrChange>
                </w:rPr>
                <w:delText xml:space="preserve"> </w:delText>
              </w:r>
              <w:r w:rsidRPr="005F6795" w:rsidDel="001D3CD5">
                <w:rPr>
                  <w:rStyle w:val="SAPUserEntry"/>
                  <w:strike/>
                  <w:lang w:val="en-US"/>
                  <w:rPrChange w:id="12357" w:author="Author" w:date="2018-02-22T10:27:00Z">
                    <w:rPr>
                      <w:rStyle w:val="SAPUserEntry"/>
                      <w:lang w:val="en-US"/>
                    </w:rPr>
                  </w:rPrChange>
                </w:rPr>
                <w:delText>(FR)</w:delText>
              </w:r>
              <w:r w:rsidRPr="005F6795" w:rsidDel="001D3CD5">
                <w:rPr>
                  <w:strike/>
                  <w:lang w:val="en-US"/>
                  <w:rPrChange w:id="12358" w:author="Author" w:date="2018-02-22T10:27:00Z">
                    <w:rPr>
                      <w:lang w:val="en-US"/>
                    </w:rPr>
                  </w:rPrChange>
                </w:rPr>
                <w:delText xml:space="preserve">. </w:delText>
              </w:r>
            </w:del>
          </w:p>
          <w:p w14:paraId="2E2CCC5D" w14:textId="206166A1" w:rsidR="002A1D5D" w:rsidRPr="0033437B" w:rsidRDefault="002A1D5D" w:rsidP="002A1D5D">
            <w:pPr>
              <w:pStyle w:val="SAPNoteHeading"/>
              <w:ind w:left="0"/>
              <w:rPr>
                <w:lang w:val="en-US"/>
              </w:rPr>
            </w:pPr>
            <w:r>
              <w:rPr>
                <w:noProof/>
                <w:lang w:val="en-US"/>
              </w:rPr>
              <w:drawing>
                <wp:inline distT="0" distB="0" distL="0" distR="0" wp14:anchorId="5388E47F" wp14:editId="6C94B7F0">
                  <wp:extent cx="225425" cy="225425"/>
                  <wp:effectExtent l="0" t="0" r="3175" b="3175"/>
                  <wp:docPr id="694"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Recommendation</w:t>
            </w:r>
          </w:p>
          <w:p w14:paraId="07A8C915" w14:textId="77777777" w:rsidR="002A1D5D" w:rsidRPr="00920E6F" w:rsidRDefault="002A1D5D" w:rsidP="002A1D5D">
            <w:pPr>
              <w:rPr>
                <w:lang w:val="en-US"/>
              </w:rPr>
            </w:pPr>
            <w:r w:rsidRPr="0033437B">
              <w:rPr>
                <w:lang w:val="en-US"/>
              </w:rPr>
              <w:t>Required if integration with Employee Central Payroll is in place.</w:t>
            </w:r>
          </w:p>
        </w:tc>
      </w:tr>
      <w:tr w:rsidR="002A1D5D" w:rsidRPr="00A41C57" w14:paraId="6FE876C6"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5E8C5F28" w14:textId="77777777" w:rsidR="002A1D5D" w:rsidRPr="00920E6F" w:rsidRDefault="002A1D5D" w:rsidP="002A1D5D">
            <w:pPr>
              <w:rPr>
                <w:lang w:val="en-US"/>
              </w:rPr>
            </w:pPr>
            <w:r w:rsidRPr="0033437B">
              <w:rPr>
                <w:rStyle w:val="SAPScreenElement"/>
                <w:lang w:val="en-US"/>
              </w:rPr>
              <w:t xml:space="preserve">Pay Scale Type: </w:t>
            </w:r>
            <w:r w:rsidRPr="0033437B">
              <w:rPr>
                <w:lang w:val="en-US"/>
              </w:rPr>
              <w:t>select from drop-down, for example</w:t>
            </w:r>
            <w:r w:rsidRPr="0033437B">
              <w:rPr>
                <w:rStyle w:val="SAPUserEntry"/>
                <w:lang w:val="en-US"/>
              </w:rPr>
              <w:t xml:space="preserve"> National Collective Agreement for the Personnel of Engineering Design Offices, Consulting Engineers (FRA/1486)</w:t>
            </w:r>
          </w:p>
        </w:tc>
        <w:tc>
          <w:tcPr>
            <w:tcW w:w="7564" w:type="dxa"/>
            <w:tcBorders>
              <w:top w:val="single" w:sz="8" w:space="0" w:color="999999"/>
              <w:left w:val="single" w:sz="8" w:space="0" w:color="999999"/>
              <w:bottom w:val="single" w:sz="8" w:space="0" w:color="999999"/>
              <w:right w:val="single" w:sz="8" w:space="0" w:color="999999"/>
            </w:tcBorders>
          </w:tcPr>
          <w:p w14:paraId="4A2B5A79" w14:textId="4CD781CD" w:rsidR="002A1D5D" w:rsidRPr="0033437B" w:rsidRDefault="002A1D5D" w:rsidP="002A1D5D">
            <w:pPr>
              <w:pStyle w:val="SAPNoteHeading"/>
              <w:ind w:left="0"/>
              <w:rPr>
                <w:lang w:val="en-US"/>
              </w:rPr>
            </w:pPr>
            <w:r>
              <w:rPr>
                <w:noProof/>
                <w:lang w:val="en-US"/>
              </w:rPr>
              <w:drawing>
                <wp:inline distT="0" distB="0" distL="0" distR="0" wp14:anchorId="45B2D140" wp14:editId="69E33790">
                  <wp:extent cx="225425" cy="225425"/>
                  <wp:effectExtent l="0" t="0" r="3175" b="3175"/>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Recommendation</w:t>
            </w:r>
          </w:p>
          <w:p w14:paraId="7C3A9EBB" w14:textId="77777777" w:rsidR="002A1D5D" w:rsidRPr="00920E6F" w:rsidRDefault="002A1D5D" w:rsidP="002A1D5D">
            <w:pPr>
              <w:rPr>
                <w:lang w:val="en-US"/>
              </w:rPr>
            </w:pPr>
            <w:r w:rsidRPr="0033437B">
              <w:rPr>
                <w:lang w:val="en-US"/>
              </w:rPr>
              <w:t>Required if integration with Employee Central Payroll is in place.</w:t>
            </w:r>
          </w:p>
        </w:tc>
      </w:tr>
      <w:tr w:rsidR="002A1D5D" w:rsidRPr="00A41C57" w14:paraId="65D80696"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44217A19" w14:textId="77777777" w:rsidR="002A1D5D" w:rsidRPr="0033437B" w:rsidRDefault="002A1D5D" w:rsidP="002A1D5D">
            <w:pPr>
              <w:rPr>
                <w:lang w:val="en-US"/>
              </w:rPr>
            </w:pPr>
            <w:r w:rsidRPr="0033437B">
              <w:rPr>
                <w:rStyle w:val="SAPScreenElement"/>
                <w:lang w:val="en-US"/>
              </w:rPr>
              <w:t xml:space="preserve">Pay Scale Area: </w:t>
            </w:r>
            <w:r w:rsidRPr="0033437B">
              <w:rPr>
                <w:lang w:val="en-US"/>
              </w:rPr>
              <w:t>select from drop-down</w:t>
            </w:r>
          </w:p>
          <w:p w14:paraId="5355E7C6" w14:textId="1F8856A1" w:rsidR="002A1D5D" w:rsidRPr="0033437B" w:rsidRDefault="002A1D5D" w:rsidP="002A1D5D">
            <w:pPr>
              <w:pStyle w:val="SAPNoteHeading"/>
              <w:ind w:left="0"/>
              <w:rPr>
                <w:lang w:val="en-US"/>
              </w:rPr>
            </w:pPr>
            <w:r>
              <w:rPr>
                <w:noProof/>
                <w:lang w:val="en-US"/>
              </w:rPr>
              <w:drawing>
                <wp:inline distT="0" distB="0" distL="0" distR="0" wp14:anchorId="78125A6A" wp14:editId="139D95CB">
                  <wp:extent cx="225425" cy="225425"/>
                  <wp:effectExtent l="0" t="0" r="0" b="3175"/>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Note</w:t>
            </w:r>
          </w:p>
          <w:p w14:paraId="21A976D7" w14:textId="77777777" w:rsidR="002A1D5D" w:rsidRPr="00920E6F" w:rsidRDefault="002A1D5D" w:rsidP="002A1D5D">
            <w:pPr>
              <w:rPr>
                <w:lang w:val="en-US"/>
              </w:rPr>
            </w:pPr>
            <w:r w:rsidRPr="0033437B">
              <w:rPr>
                <w:lang w:val="en-US"/>
              </w:rPr>
              <w:t xml:space="preserve">In case you select </w:t>
            </w:r>
            <w:r w:rsidRPr="0033437B">
              <w:rPr>
                <w:rStyle w:val="SAPScreenElement"/>
                <w:lang w:val="en-US"/>
              </w:rPr>
              <w:t>Pay Scale Type</w:t>
            </w:r>
            <w:r w:rsidRPr="0033437B">
              <w:rPr>
                <w:rStyle w:val="SAPUserEntry"/>
                <w:lang w:val="en-US"/>
              </w:rPr>
              <w:t xml:space="preserve"> National Collective Agreement for the Personnel of Engineering Design Offices, Consulting Engineers</w:t>
            </w:r>
            <w:r w:rsidRPr="00CA51C4">
              <w:rPr>
                <w:lang w:val="en-US"/>
              </w:rPr>
              <w:t xml:space="preserve"> </w:t>
            </w:r>
            <w:r w:rsidRPr="0033437B">
              <w:rPr>
                <w:rStyle w:val="SAPUserEntry"/>
                <w:lang w:val="en-US"/>
              </w:rPr>
              <w:t>(FRA/1486)</w:t>
            </w:r>
            <w:r w:rsidRPr="0033437B">
              <w:rPr>
                <w:lang w:val="en-US"/>
              </w:rPr>
              <w:t xml:space="preserve"> and </w:t>
            </w:r>
            <w:r w:rsidRPr="0033437B">
              <w:rPr>
                <w:rStyle w:val="SAPScreenElement"/>
                <w:lang w:val="en-US"/>
              </w:rPr>
              <w:t xml:space="preserve">Pay Scale Area </w:t>
            </w:r>
            <w:r w:rsidRPr="0033437B">
              <w:rPr>
                <w:lang w:val="en-US"/>
              </w:rPr>
              <w:t>for example</w:t>
            </w:r>
            <w:r w:rsidRPr="0033437B">
              <w:rPr>
                <w:rStyle w:val="SAPUserEntry"/>
                <w:lang w:val="en-US"/>
              </w:rPr>
              <w:t xml:space="preserve"> Île-de-France</w:t>
            </w:r>
            <w:r w:rsidRPr="0033437B">
              <w:rPr>
                <w:lang w:val="en-US"/>
              </w:rPr>
              <w:t xml:space="preserve"> </w:t>
            </w:r>
            <w:r w:rsidRPr="0033437B">
              <w:rPr>
                <w:rStyle w:val="SAPUserEntry"/>
                <w:lang w:val="en-US"/>
              </w:rPr>
              <w:t>(FRA/11)</w:t>
            </w:r>
            <w:r w:rsidRPr="0033437B">
              <w:rPr>
                <w:lang w:val="en-US"/>
              </w:rPr>
              <w:t>, values for below mentioned fields</w:t>
            </w:r>
            <w:r w:rsidRPr="0033437B">
              <w:rPr>
                <w:rStyle w:val="SAPScreenElement"/>
                <w:lang w:val="en-US"/>
              </w:rPr>
              <w:t xml:space="preserve"> Pay Scale Group</w:t>
            </w:r>
            <w:r w:rsidRPr="0033437B">
              <w:rPr>
                <w:lang w:val="en-US"/>
              </w:rPr>
              <w:t xml:space="preserve"> and </w:t>
            </w:r>
            <w:r w:rsidRPr="0033437B">
              <w:rPr>
                <w:rStyle w:val="SAPScreenElement"/>
                <w:lang w:val="en-US"/>
              </w:rPr>
              <w:t>Pay Scale Level</w:t>
            </w:r>
            <w:r w:rsidRPr="0033437B">
              <w:rPr>
                <w:lang w:val="en-US"/>
              </w:rPr>
              <w:t>, will be available for selection, too.</w:t>
            </w:r>
          </w:p>
        </w:tc>
        <w:tc>
          <w:tcPr>
            <w:tcW w:w="7564" w:type="dxa"/>
            <w:tcBorders>
              <w:top w:val="single" w:sz="8" w:space="0" w:color="999999"/>
              <w:left w:val="single" w:sz="8" w:space="0" w:color="999999"/>
              <w:bottom w:val="single" w:sz="8" w:space="0" w:color="999999"/>
              <w:right w:val="single" w:sz="8" w:space="0" w:color="999999"/>
            </w:tcBorders>
          </w:tcPr>
          <w:p w14:paraId="7D40DCC2" w14:textId="51D0E445" w:rsidR="002A1D5D" w:rsidRPr="0033437B" w:rsidRDefault="002A1D5D" w:rsidP="002A1D5D">
            <w:pPr>
              <w:pStyle w:val="SAPNoteHeading"/>
              <w:ind w:left="0"/>
              <w:rPr>
                <w:lang w:val="en-US"/>
              </w:rPr>
            </w:pPr>
            <w:r>
              <w:rPr>
                <w:noProof/>
                <w:lang w:val="en-US"/>
              </w:rPr>
              <w:drawing>
                <wp:inline distT="0" distB="0" distL="0" distR="0" wp14:anchorId="7323905D" wp14:editId="59955B00">
                  <wp:extent cx="225425" cy="225425"/>
                  <wp:effectExtent l="0" t="0" r="0" b="3175"/>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Note</w:t>
            </w:r>
          </w:p>
          <w:p w14:paraId="3C6209B2" w14:textId="6E8FBC91" w:rsidR="002A1D5D" w:rsidRPr="0033437B" w:rsidRDefault="002A1D5D" w:rsidP="002A1D5D">
            <w:pPr>
              <w:rPr>
                <w:rFonts w:ascii="Calibri" w:eastAsia="Calibri" w:hAnsi="Calibri"/>
                <w:lang w:val="en-US"/>
              </w:rPr>
            </w:pPr>
            <w:r w:rsidRPr="0033437B">
              <w:rPr>
                <w:lang w:val="en-US"/>
              </w:rPr>
              <w:t xml:space="preserve">In general, pay scale groups and pay scale levels should be available for each combination of pay scale type and pay scale area. Within </w:t>
            </w:r>
            <w:ins w:id="12359" w:author="Author" w:date="2018-02-22T17:46:00Z">
              <w:r w:rsidR="007B06E0" w:rsidRPr="007B06E0">
                <w:rPr>
                  <w:lang w:val="en-US"/>
                  <w:rPrChange w:id="12360" w:author="Author" w:date="2018-02-22T17:46:00Z">
                    <w:rPr/>
                  </w:rPrChange>
                </w:rPr>
                <w:t>the SAP Best Practices</w:t>
              </w:r>
            </w:ins>
            <w:del w:id="12361" w:author="Author" w:date="2018-02-22T17:46:00Z">
              <w:r w:rsidRPr="0033437B" w:rsidDel="007B06E0">
                <w:rPr>
                  <w:lang w:val="en-US"/>
                </w:rPr>
                <w:delText>this best practices</w:delText>
              </w:r>
            </w:del>
            <w:del w:id="12362" w:author="Author" w:date="2018-02-12T18:17:00Z">
              <w:r w:rsidRPr="0033437B" w:rsidDel="00B77B61">
                <w:rPr>
                  <w:lang w:val="en-US"/>
                </w:rPr>
                <w:delText xml:space="preserve"> solution</w:delText>
              </w:r>
            </w:del>
            <w:r w:rsidRPr="0033437B">
              <w:rPr>
                <w:lang w:val="en-US"/>
              </w:rPr>
              <w:t>, only the combination of pay scale type</w:t>
            </w:r>
            <w:r w:rsidRPr="0033437B">
              <w:rPr>
                <w:rStyle w:val="SAPUserEntry"/>
                <w:lang w:val="en-US"/>
              </w:rPr>
              <w:t xml:space="preserve"> National Collective Agreement for the Personnel of Engineering Design Offices, Consulting Engineers (FRA/1486)</w:t>
            </w:r>
            <w:r w:rsidRPr="0033437B">
              <w:rPr>
                <w:lang w:val="en-US"/>
              </w:rPr>
              <w:t xml:space="preserve"> and some pay scale area values is considered, for which values of pay scale group and pay scale level have been defined. For the other pay scale types and pay scale areas delivered in the </w:t>
            </w:r>
            <w:ins w:id="12363" w:author="Author" w:date="2018-02-22T17:46:00Z">
              <w:r w:rsidR="007B06E0" w:rsidRPr="007B06E0">
                <w:rPr>
                  <w:lang w:val="en-US"/>
                  <w:rPrChange w:id="12364" w:author="Author" w:date="2018-02-22T17:46:00Z">
                    <w:rPr/>
                  </w:rPrChange>
                </w:rPr>
                <w:t>SAP Best Practices</w:t>
              </w:r>
            </w:ins>
            <w:del w:id="12365" w:author="Author" w:date="2018-02-22T17:46:00Z">
              <w:r w:rsidRPr="0033437B" w:rsidDel="007B06E0">
                <w:rPr>
                  <w:lang w:val="en-US"/>
                </w:rPr>
                <w:delText>best practices</w:delText>
              </w:r>
            </w:del>
            <w:del w:id="12366" w:author="Author" w:date="2018-02-12T18:17:00Z">
              <w:r w:rsidRPr="0033437B" w:rsidDel="00B77B61">
                <w:rPr>
                  <w:lang w:val="en-US"/>
                </w:rPr>
                <w:delText xml:space="preserve"> solution</w:delText>
              </w:r>
            </w:del>
            <w:r w:rsidRPr="0033437B">
              <w:rPr>
                <w:lang w:val="en-US"/>
              </w:rPr>
              <w:t xml:space="preserve">, pay scale groups and levels can be defined in a similar way. </w:t>
            </w:r>
          </w:p>
          <w:p w14:paraId="181AB806" w14:textId="0A7D8568" w:rsidR="002A1D5D" w:rsidRPr="0033437B" w:rsidRDefault="002A1D5D" w:rsidP="002A1D5D">
            <w:pPr>
              <w:pStyle w:val="SAPNoteHeading"/>
              <w:ind w:left="0"/>
              <w:rPr>
                <w:lang w:val="en-US"/>
              </w:rPr>
            </w:pPr>
            <w:r>
              <w:rPr>
                <w:noProof/>
                <w:lang w:val="en-US"/>
              </w:rPr>
              <w:drawing>
                <wp:inline distT="0" distB="0" distL="0" distR="0" wp14:anchorId="3666235E" wp14:editId="0D5B8156">
                  <wp:extent cx="225425" cy="225425"/>
                  <wp:effectExtent l="0" t="0" r="3175" b="3175"/>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Recommendation</w:t>
            </w:r>
          </w:p>
          <w:p w14:paraId="54128729" w14:textId="77777777" w:rsidR="002A1D5D" w:rsidRPr="00920E6F" w:rsidRDefault="002A1D5D" w:rsidP="002A1D5D">
            <w:pPr>
              <w:rPr>
                <w:lang w:val="en-US"/>
              </w:rPr>
            </w:pPr>
            <w:r w:rsidRPr="0033437B">
              <w:rPr>
                <w:lang w:val="en-US"/>
              </w:rPr>
              <w:t>Required if integration with Employee Central Payroll is in place.</w:t>
            </w:r>
          </w:p>
        </w:tc>
      </w:tr>
      <w:tr w:rsidR="002A1D5D" w:rsidRPr="00A41C57" w14:paraId="50BB8FAF"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2B818867" w14:textId="77777777" w:rsidR="002A1D5D" w:rsidRPr="00920E6F" w:rsidRDefault="002A1D5D" w:rsidP="002A1D5D">
            <w:pPr>
              <w:rPr>
                <w:lang w:val="en-US"/>
              </w:rPr>
            </w:pPr>
            <w:r w:rsidRPr="0033437B">
              <w:rPr>
                <w:rStyle w:val="SAPScreenElement"/>
                <w:lang w:val="en-US"/>
              </w:rPr>
              <w:t xml:space="preserve">Pay Scale Group: </w:t>
            </w:r>
            <w:r w:rsidRPr="0033437B">
              <w:rPr>
                <w:lang w:val="en-US"/>
              </w:rPr>
              <w:t>in case of</w:t>
            </w:r>
            <w:r w:rsidRPr="0033437B">
              <w:rPr>
                <w:rStyle w:val="SAPScreenElement"/>
                <w:lang w:val="en-US"/>
              </w:rPr>
              <w:t xml:space="preserve"> Pay Scale Type</w:t>
            </w:r>
            <w:r w:rsidRPr="0033437B">
              <w:rPr>
                <w:rStyle w:val="SAPUserEntry"/>
                <w:lang w:val="en-US"/>
              </w:rPr>
              <w:t xml:space="preserve"> National Collective Agreement for the Personnel of Engineering Design Offices, Consulting Engineers</w:t>
            </w:r>
            <w:r w:rsidRPr="00CA51C4">
              <w:rPr>
                <w:b/>
                <w:lang w:val="en-US"/>
              </w:rPr>
              <w:t xml:space="preserve"> </w:t>
            </w:r>
            <w:r w:rsidRPr="0033437B">
              <w:rPr>
                <w:rStyle w:val="SAPUserEntry"/>
                <w:lang w:val="en-US"/>
              </w:rPr>
              <w:t>(FRA/1486)</w:t>
            </w:r>
            <w:r w:rsidRPr="0033437B">
              <w:rPr>
                <w:lang w:val="en-US"/>
              </w:rPr>
              <w:t xml:space="preserve"> and some values of </w:t>
            </w:r>
            <w:r w:rsidRPr="0033437B">
              <w:rPr>
                <w:rStyle w:val="SAPScreenElement"/>
                <w:lang w:val="en-US"/>
              </w:rPr>
              <w:t xml:space="preserve">Pay Scale Area, </w:t>
            </w:r>
            <w:r w:rsidRPr="0033437B">
              <w:rPr>
                <w:lang w:val="en-US"/>
              </w:rPr>
              <w:t>for example</w:t>
            </w:r>
            <w:r w:rsidRPr="0033437B">
              <w:rPr>
                <w:rStyle w:val="SAPUserEntry"/>
                <w:lang w:val="en-US"/>
              </w:rPr>
              <w:t xml:space="preserve"> Île-de-France</w:t>
            </w:r>
            <w:r w:rsidRPr="0033437B">
              <w:rPr>
                <w:lang w:val="en-US"/>
              </w:rPr>
              <w:t xml:space="preserve"> </w:t>
            </w:r>
            <w:r w:rsidRPr="0033437B">
              <w:rPr>
                <w:rStyle w:val="SAPUserEntry"/>
                <w:lang w:val="en-US"/>
              </w:rPr>
              <w:t>(FRA/11)</w:t>
            </w:r>
            <w:r w:rsidRPr="0033437B">
              <w:rPr>
                <w:lang w:val="en-US"/>
              </w:rPr>
              <w:t>, select from drop-down, for example</w:t>
            </w:r>
            <w:r w:rsidRPr="0033437B">
              <w:rPr>
                <w:rStyle w:val="SAPUserEntry"/>
                <w:lang w:val="en-US"/>
              </w:rPr>
              <w:t xml:space="preserve"> IC(FRA/11/1486/IC)</w:t>
            </w:r>
            <w:r w:rsidRPr="0033437B">
              <w:rPr>
                <w:lang w:val="en-US"/>
              </w:rPr>
              <w:t xml:space="preserve"> in case the employee is a manager, or </w:t>
            </w:r>
            <w:r w:rsidRPr="0033437B">
              <w:rPr>
                <w:rStyle w:val="SAPUserEntry"/>
                <w:lang w:val="en-US"/>
              </w:rPr>
              <w:t>ETAM(FRA/11/1486/ETAM)</w:t>
            </w:r>
            <w:r w:rsidRPr="0033437B">
              <w:rPr>
                <w:lang w:val="en-US"/>
              </w:rPr>
              <w:t xml:space="preserve"> in case the employee is a non-manager; else leave empty</w:t>
            </w:r>
          </w:p>
        </w:tc>
        <w:tc>
          <w:tcPr>
            <w:tcW w:w="7564" w:type="dxa"/>
            <w:vMerge w:val="restart"/>
            <w:tcBorders>
              <w:top w:val="single" w:sz="8" w:space="0" w:color="999999"/>
              <w:left w:val="single" w:sz="8" w:space="0" w:color="999999"/>
              <w:right w:val="single" w:sz="8" w:space="0" w:color="999999"/>
            </w:tcBorders>
          </w:tcPr>
          <w:p w14:paraId="235A9E14" w14:textId="77777777" w:rsidR="002A1D5D" w:rsidRPr="0033437B" w:rsidRDefault="002A1D5D" w:rsidP="002A1D5D">
            <w:pPr>
              <w:pStyle w:val="SAPNoteHeading"/>
              <w:ind w:left="0"/>
              <w:rPr>
                <w:lang w:val="en-US"/>
              </w:rPr>
            </w:pPr>
            <w:r w:rsidRPr="0033437B">
              <w:rPr>
                <w:noProof/>
                <w:lang w:val="en-US"/>
              </w:rPr>
              <w:drawing>
                <wp:inline distT="0" distB="0" distL="0" distR="0" wp14:anchorId="10C434A9" wp14:editId="52250159">
                  <wp:extent cx="225425" cy="225425"/>
                  <wp:effectExtent l="0" t="0" r="3175" b="3175"/>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noProof/>
                <w:lang w:val="en-US" w:eastAsia="zh-CN"/>
              </w:rPr>
              <w:t xml:space="preserve"> </w:t>
            </w:r>
            <w:r w:rsidRPr="0033437B">
              <w:rPr>
                <w:lang w:val="en-US"/>
              </w:rPr>
              <w:t>Recommendation</w:t>
            </w:r>
          </w:p>
          <w:p w14:paraId="666F23C1" w14:textId="5D78A03C" w:rsidR="002A1D5D" w:rsidRPr="00920E6F" w:rsidRDefault="002A1D5D" w:rsidP="002A1D5D">
            <w:pPr>
              <w:rPr>
                <w:lang w:val="en-US"/>
              </w:rPr>
            </w:pPr>
            <w:r w:rsidRPr="0033437B">
              <w:rPr>
                <w:lang w:val="en-US"/>
              </w:rPr>
              <w:t xml:space="preserve">For details to pay scale group and pay scale level values defined for the combination of pay scale type </w:t>
            </w:r>
            <w:r w:rsidRPr="0033437B">
              <w:rPr>
                <w:rStyle w:val="SAPUserEntry"/>
                <w:lang w:val="en-US"/>
              </w:rPr>
              <w:t>National Collective Agreement for the Personnel of Engineering Design Offices,</w:t>
            </w:r>
            <w:r w:rsidRPr="0033437B">
              <w:rPr>
                <w:lang w:val="en-US"/>
              </w:rPr>
              <w:t xml:space="preserve"> </w:t>
            </w:r>
            <w:r w:rsidRPr="0033437B">
              <w:rPr>
                <w:rStyle w:val="SAPUserEntry"/>
                <w:lang w:val="en-US"/>
              </w:rPr>
              <w:t>Consulting Engineers</w:t>
            </w:r>
            <w:r w:rsidRPr="00CA51C4">
              <w:rPr>
                <w:b/>
                <w:lang w:val="en-US"/>
              </w:rPr>
              <w:t xml:space="preserve"> </w:t>
            </w:r>
            <w:r w:rsidRPr="0033437B">
              <w:rPr>
                <w:rStyle w:val="SAPUserEntry"/>
                <w:lang w:val="en-US"/>
              </w:rPr>
              <w:t>(FRA/1486)</w:t>
            </w:r>
            <w:r w:rsidRPr="0033437B">
              <w:rPr>
                <w:lang w:val="en-US"/>
              </w:rPr>
              <w:t xml:space="preserve"> and some pay scale area values, like for example</w:t>
            </w:r>
            <w:r w:rsidRPr="0033437B">
              <w:rPr>
                <w:rStyle w:val="SAPUserEntry"/>
                <w:lang w:val="en-US"/>
              </w:rPr>
              <w:t xml:space="preserve"> Île-de-France</w:t>
            </w:r>
            <w:r w:rsidRPr="0033437B">
              <w:rPr>
                <w:lang w:val="en-US"/>
              </w:rPr>
              <w:t xml:space="preserve"> </w:t>
            </w:r>
            <w:r w:rsidRPr="0033437B">
              <w:rPr>
                <w:rStyle w:val="SAPUserEntry"/>
                <w:lang w:val="en-US"/>
              </w:rPr>
              <w:t>(FRA/11)</w:t>
            </w:r>
            <w:r w:rsidRPr="0033437B">
              <w:rPr>
                <w:lang w:val="en-US"/>
              </w:rPr>
              <w:t xml:space="preserve">, refer to the </w:t>
            </w:r>
            <w:del w:id="12367" w:author="Author" w:date="2018-02-06T10:30:00Z">
              <w:r w:rsidRPr="0033437B" w:rsidDel="00B042DC">
                <w:rPr>
                  <w:lang w:val="en-US"/>
                </w:rPr>
                <w:delText xml:space="preserve">configuration guide of building block </w:delText>
              </w:r>
              <w:r w:rsidRPr="0033437B" w:rsidDel="00B042DC">
                <w:rPr>
                  <w:rStyle w:val="SAPEmphasis"/>
                  <w:lang w:val="en-US"/>
                </w:rPr>
                <w:delText>15T</w:delText>
              </w:r>
              <w:r w:rsidRPr="0033437B" w:rsidDel="00B042DC">
                <w:rPr>
                  <w:lang w:val="en-US"/>
                </w:rPr>
                <w:delText xml:space="preserve">, where in chapter </w:delText>
              </w:r>
              <w:r w:rsidRPr="0033437B" w:rsidDel="00B042DC">
                <w:rPr>
                  <w:rStyle w:val="SAPTextReference"/>
                  <w:lang w:val="en-US"/>
                </w:rPr>
                <w:delText>Preparation / Prerequisites</w:delText>
              </w:r>
              <w:r w:rsidRPr="0033437B" w:rsidDel="00B042DC">
                <w:rPr>
                  <w:lang w:val="en-US"/>
                </w:rPr>
                <w:delText xml:space="preserve"> the reference to the appropriate </w:delText>
              </w:r>
            </w:del>
            <w:r w:rsidRPr="0033437B">
              <w:rPr>
                <w:rStyle w:val="SAPScreenElement"/>
                <w:color w:val="auto"/>
                <w:lang w:val="en-US"/>
              </w:rPr>
              <w:t>Pay Structure</w:t>
            </w:r>
            <w:r w:rsidRPr="0033437B">
              <w:rPr>
                <w:lang w:val="en-US"/>
              </w:rPr>
              <w:t xml:space="preserve"> workbook </w:t>
            </w:r>
            <w:ins w:id="12368" w:author="Author" w:date="2018-02-06T10:30:00Z">
              <w:del w:id="12369" w:author="Author" w:date="2018-02-06T13:31:00Z">
                <w:r w:rsidR="00B042DC" w:rsidRPr="00ED0743" w:rsidDel="001415A0">
                  <w:rPr>
                    <w:lang w:val="en-US"/>
                  </w:rPr>
                  <w:delText xml:space="preserve">appropriate </w:delText>
                </w:r>
              </w:del>
              <w:r w:rsidR="00B042DC" w:rsidRPr="00ED0743">
                <w:rPr>
                  <w:lang w:val="en-US"/>
                </w:rPr>
                <w:t xml:space="preserve">for </w:t>
              </w:r>
            </w:ins>
            <w:ins w:id="12370" w:author="Author" w:date="2018-02-06T11:57:00Z">
              <w:r w:rsidR="00755872">
                <w:rPr>
                  <w:rStyle w:val="SAPEmphasis"/>
                  <w:lang w:val="en-US"/>
                </w:rPr>
                <w:t>FR</w:t>
              </w:r>
            </w:ins>
            <w:ins w:id="12371" w:author="Author" w:date="2018-02-06T10:30:00Z">
              <w:del w:id="12372" w:author="Author" w:date="2018-02-06T11:57:00Z">
                <w:r w:rsidR="00B042DC" w:rsidRPr="00ED0743" w:rsidDel="00755872">
                  <w:rPr>
                    <w:rStyle w:val="SAPScreenElement"/>
                    <w:color w:val="auto"/>
                    <w:lang w:val="en-US"/>
                  </w:rPr>
                  <w:delText>&lt;YourCountry&gt;</w:delText>
                </w:r>
              </w:del>
            </w:ins>
            <w:del w:id="12373" w:author="Author" w:date="2018-02-06T10:30:00Z">
              <w:r w:rsidRPr="0033437B" w:rsidDel="00B042DC">
                <w:rPr>
                  <w:lang w:val="en-US"/>
                </w:rPr>
                <w:delText>is given</w:delText>
              </w:r>
            </w:del>
            <w:r w:rsidRPr="0033437B">
              <w:rPr>
                <w:lang w:val="en-US"/>
              </w:rPr>
              <w:t>.</w:t>
            </w:r>
          </w:p>
        </w:tc>
      </w:tr>
      <w:tr w:rsidR="002A1D5D" w:rsidRPr="00A41C57" w14:paraId="09179F10"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46840DFB" w14:textId="77777777" w:rsidR="002A1D5D" w:rsidRPr="00920E6F" w:rsidRDefault="002A1D5D" w:rsidP="002A1D5D">
            <w:pPr>
              <w:rPr>
                <w:lang w:val="en-US"/>
              </w:rPr>
            </w:pPr>
            <w:r w:rsidRPr="0033437B">
              <w:rPr>
                <w:rStyle w:val="SAPScreenElement"/>
                <w:lang w:val="en-US"/>
              </w:rPr>
              <w:t xml:space="preserve">Pay Scale Level: </w:t>
            </w:r>
            <w:r w:rsidRPr="0033437B">
              <w:rPr>
                <w:lang w:val="en-US"/>
              </w:rPr>
              <w:t>in case of</w:t>
            </w:r>
            <w:r w:rsidRPr="0033437B">
              <w:rPr>
                <w:rStyle w:val="SAPScreenElement"/>
                <w:lang w:val="en-US"/>
              </w:rPr>
              <w:t xml:space="preserve"> Pay Scale Type</w:t>
            </w:r>
            <w:r w:rsidRPr="0033437B">
              <w:rPr>
                <w:rStyle w:val="SAPUserEntry"/>
                <w:lang w:val="en-US"/>
              </w:rPr>
              <w:t xml:space="preserve"> National Collective Agreement for the Personnel of Engineering Design Offices, Consulting Engineers</w:t>
            </w:r>
            <w:r w:rsidRPr="0033437B">
              <w:rPr>
                <w:lang w:val="en-US"/>
              </w:rPr>
              <w:t xml:space="preserve"> </w:t>
            </w:r>
            <w:r w:rsidRPr="0033437B">
              <w:rPr>
                <w:rStyle w:val="SAPUserEntry"/>
                <w:lang w:val="en-US"/>
              </w:rPr>
              <w:t>(FRA/1486)</w:t>
            </w:r>
            <w:r w:rsidRPr="0033437B">
              <w:rPr>
                <w:lang w:val="en-US"/>
              </w:rPr>
              <w:t xml:space="preserve"> and some values of </w:t>
            </w:r>
            <w:r w:rsidRPr="0033437B">
              <w:rPr>
                <w:rStyle w:val="SAPScreenElement"/>
                <w:lang w:val="en-US"/>
              </w:rPr>
              <w:t>Pay Scale Area</w:t>
            </w:r>
            <w:r w:rsidRPr="0033437B">
              <w:rPr>
                <w:b/>
                <w:lang w:val="en-US"/>
              </w:rPr>
              <w:t>,</w:t>
            </w:r>
            <w:r w:rsidRPr="0033437B">
              <w:rPr>
                <w:rStyle w:val="SAPUserEntry"/>
                <w:lang w:val="en-US"/>
              </w:rPr>
              <w:t xml:space="preserve"> </w:t>
            </w:r>
            <w:r w:rsidRPr="0033437B">
              <w:rPr>
                <w:lang w:val="en-US"/>
              </w:rPr>
              <w:t>for example</w:t>
            </w:r>
            <w:r w:rsidRPr="0033437B">
              <w:rPr>
                <w:rStyle w:val="SAPUserEntry"/>
                <w:lang w:val="en-US"/>
              </w:rPr>
              <w:t xml:space="preserve"> Île-de-France</w:t>
            </w:r>
            <w:r w:rsidRPr="0033437B">
              <w:rPr>
                <w:lang w:val="en-US"/>
              </w:rPr>
              <w:t xml:space="preserve"> </w:t>
            </w:r>
            <w:r w:rsidRPr="0033437B">
              <w:rPr>
                <w:rStyle w:val="SAPUserEntry"/>
                <w:lang w:val="en-US"/>
              </w:rPr>
              <w:t>(FRA/11)</w:t>
            </w:r>
            <w:r w:rsidRPr="0033437B">
              <w:rPr>
                <w:lang w:val="en-US"/>
              </w:rPr>
              <w:t>, select from drop-down for example</w:t>
            </w:r>
            <w:r w:rsidRPr="0033437B">
              <w:rPr>
                <w:rStyle w:val="SAPUserEntry"/>
                <w:lang w:val="en-US"/>
              </w:rPr>
              <w:t xml:space="preserve"> Position</w:t>
            </w:r>
            <w:r w:rsidRPr="0033437B">
              <w:rPr>
                <w:lang w:val="en-US"/>
              </w:rPr>
              <w:t xml:space="preserve"> </w:t>
            </w:r>
            <w:r w:rsidRPr="0033437B">
              <w:rPr>
                <w:rStyle w:val="SAPUserEntry"/>
                <w:lang w:val="en-US"/>
              </w:rPr>
              <w:t>1.4.1</w:t>
            </w:r>
            <w:r w:rsidRPr="0033437B">
              <w:rPr>
                <w:lang w:val="en-US"/>
              </w:rPr>
              <w:t>; else leave empty</w:t>
            </w:r>
          </w:p>
        </w:tc>
        <w:tc>
          <w:tcPr>
            <w:tcW w:w="7564" w:type="dxa"/>
            <w:vMerge/>
            <w:tcBorders>
              <w:left w:val="single" w:sz="8" w:space="0" w:color="999999"/>
              <w:bottom w:val="single" w:sz="8" w:space="0" w:color="999999"/>
              <w:right w:val="single" w:sz="8" w:space="0" w:color="999999"/>
            </w:tcBorders>
          </w:tcPr>
          <w:p w14:paraId="5319351E" w14:textId="77777777" w:rsidR="002A1D5D" w:rsidRPr="00920E6F" w:rsidRDefault="002A1D5D" w:rsidP="002A1D5D">
            <w:pPr>
              <w:rPr>
                <w:lang w:val="en-US"/>
              </w:rPr>
            </w:pPr>
          </w:p>
        </w:tc>
      </w:tr>
      <w:tr w:rsidR="002A1D5D" w:rsidRPr="00A41C57" w14:paraId="70B022AF"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6A3DD026" w14:textId="77777777" w:rsidR="002A1D5D" w:rsidRPr="00920E6F" w:rsidRDefault="002A1D5D" w:rsidP="002A1D5D">
            <w:pPr>
              <w:rPr>
                <w:lang w:val="en-US"/>
              </w:rPr>
            </w:pPr>
            <w:r w:rsidRPr="0033437B">
              <w:rPr>
                <w:rStyle w:val="SAPScreenElement"/>
                <w:lang w:val="en-US"/>
              </w:rPr>
              <w:t xml:space="preserve">Contract Type: </w:t>
            </w:r>
            <w:r w:rsidRPr="0033437B">
              <w:rPr>
                <w:lang w:val="en-US"/>
              </w:rPr>
              <w:t>select from drop-down</w:t>
            </w:r>
          </w:p>
        </w:tc>
        <w:tc>
          <w:tcPr>
            <w:tcW w:w="7564" w:type="dxa"/>
            <w:tcBorders>
              <w:top w:val="single" w:sz="8" w:space="0" w:color="999999"/>
              <w:left w:val="single" w:sz="8" w:space="0" w:color="999999"/>
              <w:bottom w:val="single" w:sz="8" w:space="0" w:color="999999"/>
              <w:right w:val="single" w:sz="8" w:space="0" w:color="999999"/>
            </w:tcBorders>
          </w:tcPr>
          <w:p w14:paraId="60672981" w14:textId="77777777" w:rsidR="002A1D5D" w:rsidRPr="00920E6F" w:rsidRDefault="002A1D5D" w:rsidP="002A1D5D">
            <w:pPr>
              <w:rPr>
                <w:lang w:val="en-US"/>
              </w:rPr>
            </w:pPr>
            <w:r w:rsidRPr="0033437B">
              <w:rPr>
                <w:lang w:val="en-US"/>
              </w:rPr>
              <w:t xml:space="preserve">Make sure that the selected value fits to the </w:t>
            </w:r>
            <w:r w:rsidRPr="0033437B">
              <w:rPr>
                <w:rStyle w:val="SAPScreenElement"/>
                <w:lang w:val="en-US"/>
              </w:rPr>
              <w:t>Employee Class</w:t>
            </w:r>
            <w:r w:rsidRPr="0033437B">
              <w:rPr>
                <w:lang w:val="en-US"/>
              </w:rPr>
              <w:t xml:space="preserve"> value.</w:t>
            </w:r>
          </w:p>
        </w:tc>
      </w:tr>
      <w:tr w:rsidR="002A1D5D" w:rsidRPr="00A41C57" w14:paraId="32B6E63C"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302F9833" w14:textId="77777777" w:rsidR="002A1D5D" w:rsidRPr="00920E6F" w:rsidRDefault="002A1D5D" w:rsidP="002A1D5D">
            <w:pPr>
              <w:rPr>
                <w:lang w:val="en-US"/>
              </w:rPr>
            </w:pPr>
            <w:r w:rsidRPr="0033437B">
              <w:rPr>
                <w:rStyle w:val="SAPScreenElement"/>
                <w:lang w:val="en-US"/>
              </w:rPr>
              <w:t xml:space="preserve">Contract End Date: </w:t>
            </w:r>
            <w:r w:rsidRPr="0033437B">
              <w:rPr>
                <w:lang w:val="en-US"/>
              </w:rPr>
              <w:t>select from calendar help</w:t>
            </w:r>
          </w:p>
        </w:tc>
        <w:tc>
          <w:tcPr>
            <w:tcW w:w="7564" w:type="dxa"/>
            <w:tcBorders>
              <w:top w:val="single" w:sz="8" w:space="0" w:color="999999"/>
              <w:left w:val="single" w:sz="8" w:space="0" w:color="999999"/>
              <w:bottom w:val="single" w:sz="8" w:space="0" w:color="999999"/>
              <w:right w:val="single" w:sz="8" w:space="0" w:color="999999"/>
            </w:tcBorders>
          </w:tcPr>
          <w:p w14:paraId="2CEEA37C" w14:textId="4EA12D44" w:rsidR="002A1D5D" w:rsidRPr="0033437B" w:rsidRDefault="002A1D5D" w:rsidP="002A1D5D">
            <w:pPr>
              <w:pStyle w:val="SAPNoteHeading"/>
              <w:spacing w:before="60" w:after="60"/>
              <w:ind w:left="0"/>
              <w:rPr>
                <w:lang w:val="en-US"/>
              </w:rPr>
            </w:pPr>
            <w:r>
              <w:rPr>
                <w:noProof/>
                <w:lang w:val="en-US"/>
              </w:rPr>
              <w:drawing>
                <wp:inline distT="0" distB="0" distL="0" distR="0" wp14:anchorId="07679010" wp14:editId="34201A64">
                  <wp:extent cx="225425" cy="225425"/>
                  <wp:effectExtent l="0" t="0" r="3175" b="3175"/>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Caution</w:t>
            </w:r>
          </w:p>
          <w:p w14:paraId="5A02A669" w14:textId="77777777" w:rsidR="002A1D5D" w:rsidRPr="00920E6F" w:rsidRDefault="002A1D5D" w:rsidP="002A1D5D">
            <w:pPr>
              <w:rPr>
                <w:lang w:val="en-US"/>
              </w:rPr>
            </w:pPr>
            <w:r w:rsidRPr="0033437B">
              <w:rPr>
                <w:lang w:val="en-US"/>
              </w:rPr>
              <w:t>Required in case of contract types</w:t>
            </w:r>
            <w:r w:rsidRPr="0033437B">
              <w:rPr>
                <w:rStyle w:val="SAPUserEntry"/>
                <w:lang w:val="en-US"/>
              </w:rPr>
              <w:t xml:space="preserve"> Fixed-term contract under private</w:t>
            </w:r>
            <w:r w:rsidRPr="0033437B">
              <w:rPr>
                <w:b/>
                <w:lang w:val="en-US"/>
              </w:rPr>
              <w:t xml:space="preserve"> </w:t>
            </w:r>
            <w:r w:rsidRPr="0033437B">
              <w:rPr>
                <w:rStyle w:val="SAPUserEntry"/>
                <w:lang w:val="en-US"/>
              </w:rPr>
              <w:t>law</w:t>
            </w:r>
            <w:r w:rsidRPr="0033437B">
              <w:rPr>
                <w:lang w:val="en-US"/>
              </w:rPr>
              <w:t xml:space="preserve">, </w:t>
            </w:r>
            <w:r w:rsidRPr="0033437B">
              <w:rPr>
                <w:rStyle w:val="SAPUserEntry"/>
                <w:lang w:val="en-US"/>
              </w:rPr>
              <w:t>Fixed-term contract under public sector</w:t>
            </w:r>
            <w:r w:rsidRPr="0033437B">
              <w:rPr>
                <w:lang w:val="en-US"/>
              </w:rPr>
              <w:t xml:space="preserve">, </w:t>
            </w:r>
            <w:r w:rsidRPr="0033437B">
              <w:rPr>
                <w:rStyle w:val="SAPUserEntry"/>
                <w:lang w:val="en-US"/>
              </w:rPr>
              <w:t xml:space="preserve">Training agreement </w:t>
            </w:r>
            <w:r w:rsidRPr="0033437B">
              <w:rPr>
                <w:lang w:val="en-US"/>
              </w:rPr>
              <w:t>and</w:t>
            </w:r>
            <w:r w:rsidRPr="0033437B">
              <w:rPr>
                <w:rStyle w:val="SAPUserEntry"/>
                <w:lang w:val="en-US"/>
              </w:rPr>
              <w:t xml:space="preserve"> Support contract</w:t>
            </w:r>
            <w:r w:rsidRPr="0033437B">
              <w:rPr>
                <w:lang w:val="en-US"/>
              </w:rPr>
              <w:t xml:space="preserve">. Nevertheless, an appropriate error message will be issued by the </w:t>
            </w:r>
            <w:r w:rsidRPr="0033437B">
              <w:rPr>
                <w:lang w:val="en-US"/>
              </w:rPr>
              <w:lastRenderedPageBreak/>
              <w:t>system upon submitting the new hire record and you can then return and maintain this field.</w:t>
            </w:r>
          </w:p>
        </w:tc>
      </w:tr>
      <w:tr w:rsidR="002A1D5D" w:rsidRPr="00A41C57" w14:paraId="01B81082"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2DAB4857" w14:textId="77777777" w:rsidR="002A1D5D" w:rsidRPr="00920E6F" w:rsidRDefault="002A1D5D" w:rsidP="002A1D5D">
            <w:pPr>
              <w:rPr>
                <w:lang w:val="en-US"/>
              </w:rPr>
            </w:pPr>
            <w:r w:rsidRPr="0033437B">
              <w:rPr>
                <w:rStyle w:val="SAPScreenElement"/>
                <w:lang w:val="en-US"/>
              </w:rPr>
              <w:lastRenderedPageBreak/>
              <w:t xml:space="preserve">Fix Term Contract Reason: </w:t>
            </w:r>
            <w:r w:rsidRPr="0033437B">
              <w:rPr>
                <w:lang w:val="en-US"/>
              </w:rPr>
              <w:t>select from drop-down</w:t>
            </w:r>
          </w:p>
        </w:tc>
        <w:tc>
          <w:tcPr>
            <w:tcW w:w="7564" w:type="dxa"/>
            <w:tcBorders>
              <w:top w:val="single" w:sz="8" w:space="0" w:color="999999"/>
              <w:left w:val="single" w:sz="8" w:space="0" w:color="999999"/>
              <w:bottom w:val="single" w:sz="8" w:space="0" w:color="999999"/>
              <w:right w:val="single" w:sz="8" w:space="0" w:color="999999"/>
            </w:tcBorders>
          </w:tcPr>
          <w:p w14:paraId="1F030275" w14:textId="1A2FDD4A" w:rsidR="002A1D5D" w:rsidRPr="0033437B" w:rsidRDefault="002A1D5D" w:rsidP="002A1D5D">
            <w:pPr>
              <w:pStyle w:val="SAPNoteHeading"/>
              <w:spacing w:before="60" w:after="60"/>
              <w:ind w:left="0"/>
              <w:rPr>
                <w:lang w:val="en-US"/>
              </w:rPr>
            </w:pPr>
            <w:r>
              <w:rPr>
                <w:noProof/>
                <w:lang w:val="en-US"/>
              </w:rPr>
              <w:drawing>
                <wp:inline distT="0" distB="0" distL="0" distR="0" wp14:anchorId="2B0E7128" wp14:editId="56D73C44">
                  <wp:extent cx="225425" cy="225425"/>
                  <wp:effectExtent l="0" t="0" r="3175" b="3175"/>
                  <wp:docPr id="688"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Caution</w:t>
            </w:r>
          </w:p>
          <w:p w14:paraId="5181F59B" w14:textId="77777777" w:rsidR="002A1D5D" w:rsidRPr="00920E6F" w:rsidRDefault="002A1D5D" w:rsidP="002A1D5D">
            <w:pPr>
              <w:rPr>
                <w:lang w:val="en-US"/>
              </w:rPr>
            </w:pPr>
            <w:r w:rsidRPr="0033437B">
              <w:rPr>
                <w:lang w:val="en-US"/>
              </w:rPr>
              <w:t>Required in case of contract types</w:t>
            </w:r>
            <w:r w:rsidRPr="0033437B">
              <w:rPr>
                <w:rStyle w:val="SAPUserEntry"/>
                <w:lang w:val="en-US"/>
              </w:rPr>
              <w:t xml:space="preserve"> Fixed-term contract under private</w:t>
            </w:r>
            <w:r w:rsidRPr="0033437B">
              <w:rPr>
                <w:b/>
                <w:lang w:val="en-US"/>
              </w:rPr>
              <w:t xml:space="preserve"> </w:t>
            </w:r>
            <w:r w:rsidRPr="0033437B">
              <w:rPr>
                <w:rStyle w:val="SAPUserEntry"/>
                <w:lang w:val="en-US"/>
              </w:rPr>
              <w:t xml:space="preserve">law </w:t>
            </w:r>
            <w:r w:rsidRPr="0033437B">
              <w:rPr>
                <w:lang w:val="en-US"/>
              </w:rPr>
              <w:t xml:space="preserve">and </w:t>
            </w:r>
            <w:r w:rsidRPr="0033437B">
              <w:rPr>
                <w:rStyle w:val="SAPUserEntry"/>
                <w:lang w:val="en-US"/>
              </w:rPr>
              <w:t>Fixed-term contract under public sector</w:t>
            </w:r>
            <w:r w:rsidRPr="0033437B">
              <w:rPr>
                <w:lang w:val="en-US"/>
              </w:rPr>
              <w:t>. Nevertheless, an appropriate error message will be issued by the system upon submitting the new hire record and you can then return and maintain this field.</w:t>
            </w:r>
          </w:p>
        </w:tc>
      </w:tr>
      <w:tr w:rsidR="002A1D5D" w:rsidRPr="00A41C57" w14:paraId="1921FFC7"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0D5DEC80" w14:textId="77777777" w:rsidR="002A1D5D" w:rsidRPr="00920E6F" w:rsidRDefault="002A1D5D" w:rsidP="002A1D5D">
            <w:pPr>
              <w:rPr>
                <w:lang w:val="en-US"/>
              </w:rPr>
            </w:pPr>
            <w:r w:rsidRPr="0033437B">
              <w:rPr>
                <w:rStyle w:val="SAPScreenElement"/>
                <w:lang w:val="en-US"/>
              </w:rPr>
              <w:t xml:space="preserve">Additional Fix Term Contract Reason: </w:t>
            </w:r>
            <w:r w:rsidRPr="0033437B">
              <w:rPr>
                <w:lang w:val="en-US"/>
              </w:rPr>
              <w:t>enter if appropriate</w:t>
            </w:r>
          </w:p>
        </w:tc>
        <w:tc>
          <w:tcPr>
            <w:tcW w:w="7564" w:type="dxa"/>
            <w:tcBorders>
              <w:top w:val="single" w:sz="8" w:space="0" w:color="999999"/>
              <w:left w:val="single" w:sz="8" w:space="0" w:color="999999"/>
              <w:bottom w:val="single" w:sz="8" w:space="0" w:color="999999"/>
              <w:right w:val="single" w:sz="8" w:space="0" w:color="999999"/>
            </w:tcBorders>
          </w:tcPr>
          <w:p w14:paraId="6746907D" w14:textId="77777777" w:rsidR="002A1D5D" w:rsidRPr="00920E6F" w:rsidRDefault="002A1D5D" w:rsidP="002A1D5D">
            <w:pPr>
              <w:rPr>
                <w:lang w:val="en-US"/>
              </w:rPr>
            </w:pPr>
          </w:p>
        </w:tc>
      </w:tr>
      <w:tr w:rsidR="002A1D5D" w:rsidRPr="00A41C57" w14:paraId="52379DA1"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485E2C24" w14:textId="77777777" w:rsidR="002A1D5D" w:rsidRPr="00920E6F" w:rsidRDefault="002A1D5D" w:rsidP="002A1D5D">
            <w:pPr>
              <w:rPr>
                <w:lang w:val="en-US"/>
              </w:rPr>
            </w:pPr>
            <w:r w:rsidRPr="0033437B">
              <w:rPr>
                <w:rStyle w:val="SAPScreenElement"/>
                <w:lang w:val="en-US"/>
              </w:rPr>
              <w:t xml:space="preserve">Employment Contract Reference: </w:t>
            </w:r>
            <w:r w:rsidRPr="0033437B">
              <w:rPr>
                <w:lang w:val="en-US"/>
              </w:rPr>
              <w:t>enter if appropriate</w:t>
            </w:r>
          </w:p>
        </w:tc>
        <w:tc>
          <w:tcPr>
            <w:tcW w:w="7564" w:type="dxa"/>
            <w:tcBorders>
              <w:top w:val="single" w:sz="8" w:space="0" w:color="999999"/>
              <w:left w:val="single" w:sz="8" w:space="0" w:color="999999"/>
              <w:bottom w:val="single" w:sz="8" w:space="0" w:color="999999"/>
              <w:right w:val="single" w:sz="8" w:space="0" w:color="999999"/>
            </w:tcBorders>
          </w:tcPr>
          <w:p w14:paraId="5FD0396B" w14:textId="77777777" w:rsidR="002A1D5D" w:rsidRPr="00920E6F" w:rsidRDefault="002A1D5D" w:rsidP="002A1D5D">
            <w:pPr>
              <w:rPr>
                <w:lang w:val="en-US"/>
              </w:rPr>
            </w:pPr>
          </w:p>
        </w:tc>
      </w:tr>
      <w:tr w:rsidR="002A1D5D" w:rsidRPr="00A41C57" w14:paraId="7758222C"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3AA70893" w14:textId="77777777" w:rsidR="002A1D5D" w:rsidRPr="00920E6F" w:rsidRDefault="002A1D5D" w:rsidP="002A1D5D">
            <w:pPr>
              <w:rPr>
                <w:lang w:val="en-US"/>
              </w:rPr>
            </w:pPr>
            <w:r w:rsidRPr="0033437B">
              <w:rPr>
                <w:rStyle w:val="SAPScreenElement"/>
                <w:lang w:val="en-US"/>
              </w:rPr>
              <w:t>Working Time Arrangements</w:t>
            </w:r>
            <w:r w:rsidRPr="0033437B">
              <w:rPr>
                <w:lang w:val="en-US"/>
              </w:rPr>
              <w:t>: select from drop-down, for example</w:t>
            </w:r>
            <w:r w:rsidRPr="0033437B">
              <w:rPr>
                <w:rStyle w:val="SAPUserEntry"/>
                <w:lang w:val="en-US"/>
              </w:rPr>
              <w:t xml:space="preserve"> Full Time</w:t>
            </w:r>
          </w:p>
        </w:tc>
        <w:tc>
          <w:tcPr>
            <w:tcW w:w="7564" w:type="dxa"/>
            <w:tcBorders>
              <w:top w:val="single" w:sz="8" w:space="0" w:color="999999"/>
              <w:left w:val="single" w:sz="8" w:space="0" w:color="999999"/>
              <w:bottom w:val="single" w:sz="8" w:space="0" w:color="999999"/>
              <w:right w:val="single" w:sz="8" w:space="0" w:color="999999"/>
            </w:tcBorders>
          </w:tcPr>
          <w:p w14:paraId="3500B623" w14:textId="77777777" w:rsidR="002A1D5D" w:rsidRPr="00920E6F" w:rsidRDefault="002A1D5D" w:rsidP="002A1D5D">
            <w:pPr>
              <w:rPr>
                <w:lang w:val="en-US"/>
              </w:rPr>
            </w:pPr>
          </w:p>
        </w:tc>
      </w:tr>
      <w:tr w:rsidR="002A1D5D" w:rsidRPr="00A41C57" w14:paraId="337FC4F7"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0B23DA70" w14:textId="77777777" w:rsidR="002A1D5D" w:rsidRPr="00920E6F" w:rsidRDefault="002A1D5D" w:rsidP="002A1D5D">
            <w:pPr>
              <w:rPr>
                <w:lang w:val="en-US"/>
              </w:rPr>
            </w:pPr>
            <w:r w:rsidRPr="0033437B">
              <w:rPr>
                <w:rStyle w:val="SAPScreenElement"/>
                <w:lang w:val="en-US"/>
              </w:rPr>
              <w:t>Local Regime</w:t>
            </w:r>
            <w:r w:rsidRPr="0033437B">
              <w:rPr>
                <w:lang w:val="en-US"/>
              </w:rPr>
              <w:t>: select from drop-down if applicable</w:t>
            </w:r>
          </w:p>
        </w:tc>
        <w:tc>
          <w:tcPr>
            <w:tcW w:w="7564" w:type="dxa"/>
            <w:tcBorders>
              <w:top w:val="single" w:sz="8" w:space="0" w:color="999999"/>
              <w:left w:val="single" w:sz="8" w:space="0" w:color="999999"/>
              <w:bottom w:val="single" w:sz="8" w:space="0" w:color="999999"/>
              <w:right w:val="single" w:sz="8" w:space="0" w:color="999999"/>
            </w:tcBorders>
          </w:tcPr>
          <w:p w14:paraId="797FB641" w14:textId="77777777" w:rsidR="002A1D5D" w:rsidRPr="00920E6F" w:rsidRDefault="002A1D5D" w:rsidP="002A1D5D">
            <w:pPr>
              <w:rPr>
                <w:lang w:val="en-US"/>
              </w:rPr>
            </w:pPr>
          </w:p>
        </w:tc>
      </w:tr>
      <w:tr w:rsidR="002A1D5D" w:rsidRPr="00A41C57" w14:paraId="234C149F"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47B3FA31" w14:textId="77777777" w:rsidR="002A1D5D" w:rsidRPr="00920E6F" w:rsidRDefault="002A1D5D" w:rsidP="002A1D5D">
            <w:pPr>
              <w:rPr>
                <w:lang w:val="en-US"/>
              </w:rPr>
            </w:pPr>
            <w:r w:rsidRPr="0033437B">
              <w:rPr>
                <w:rStyle w:val="SAPScreenElement"/>
                <w:lang w:val="en-US"/>
              </w:rPr>
              <w:t>Mandatory Complementary Pension Category Code</w:t>
            </w:r>
            <w:r w:rsidRPr="0033437B">
              <w:rPr>
                <w:lang w:val="en-US"/>
              </w:rPr>
              <w:t>: select from drop-down if appropriate</w:t>
            </w:r>
          </w:p>
        </w:tc>
        <w:tc>
          <w:tcPr>
            <w:tcW w:w="7564" w:type="dxa"/>
            <w:tcBorders>
              <w:top w:val="single" w:sz="8" w:space="0" w:color="999999"/>
              <w:left w:val="single" w:sz="8" w:space="0" w:color="999999"/>
              <w:bottom w:val="single" w:sz="8" w:space="0" w:color="999999"/>
              <w:right w:val="single" w:sz="8" w:space="0" w:color="999999"/>
            </w:tcBorders>
          </w:tcPr>
          <w:p w14:paraId="5E92080F" w14:textId="77777777" w:rsidR="002A1D5D" w:rsidRPr="00920E6F" w:rsidRDefault="002A1D5D" w:rsidP="002A1D5D">
            <w:pPr>
              <w:rPr>
                <w:lang w:val="en-US"/>
              </w:rPr>
            </w:pPr>
          </w:p>
        </w:tc>
      </w:tr>
      <w:tr w:rsidR="002A1D5D" w:rsidRPr="00A41C57" w14:paraId="4291E65C"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38BFE430" w14:textId="77777777" w:rsidR="002A1D5D" w:rsidRPr="00920E6F" w:rsidRDefault="002A1D5D" w:rsidP="002A1D5D">
            <w:pPr>
              <w:rPr>
                <w:lang w:val="en-US"/>
              </w:rPr>
            </w:pPr>
            <w:r w:rsidRPr="0033437B">
              <w:rPr>
                <w:rStyle w:val="SAPScreenElement"/>
                <w:lang w:val="en-US"/>
              </w:rPr>
              <w:t>Conventional Status</w:t>
            </w:r>
            <w:r w:rsidRPr="0033437B">
              <w:rPr>
                <w:lang w:val="en-US"/>
              </w:rPr>
              <w:t>: select from drop-down as appropriate</w:t>
            </w:r>
          </w:p>
        </w:tc>
        <w:tc>
          <w:tcPr>
            <w:tcW w:w="7564" w:type="dxa"/>
            <w:tcBorders>
              <w:top w:val="single" w:sz="8" w:space="0" w:color="999999"/>
              <w:left w:val="single" w:sz="8" w:space="0" w:color="999999"/>
              <w:bottom w:val="single" w:sz="8" w:space="0" w:color="999999"/>
              <w:right w:val="single" w:sz="8" w:space="0" w:color="999999"/>
            </w:tcBorders>
          </w:tcPr>
          <w:p w14:paraId="34A1E9C4" w14:textId="77777777" w:rsidR="002A1D5D" w:rsidRPr="00920E6F" w:rsidRDefault="002A1D5D" w:rsidP="002A1D5D">
            <w:pPr>
              <w:rPr>
                <w:lang w:val="en-US"/>
              </w:rPr>
            </w:pPr>
          </w:p>
        </w:tc>
      </w:tr>
      <w:tr w:rsidR="002A1D5D" w:rsidRPr="00A41C57" w14:paraId="0DA6F053"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723F2F4F" w14:textId="77777777" w:rsidR="002A1D5D" w:rsidRPr="00920E6F" w:rsidRDefault="002A1D5D" w:rsidP="002A1D5D">
            <w:pPr>
              <w:rPr>
                <w:lang w:val="en-US"/>
              </w:rPr>
            </w:pPr>
            <w:r w:rsidRPr="0033437B">
              <w:rPr>
                <w:rStyle w:val="SAPScreenElement"/>
                <w:lang w:val="en-US"/>
              </w:rPr>
              <w:t>Professional Code and Socio-professional Category</w:t>
            </w:r>
            <w:r w:rsidRPr="0033437B">
              <w:rPr>
                <w:lang w:val="en-US"/>
              </w:rPr>
              <w:t>: select from drop-down as appropriate</w:t>
            </w:r>
          </w:p>
        </w:tc>
        <w:tc>
          <w:tcPr>
            <w:tcW w:w="7564" w:type="dxa"/>
            <w:tcBorders>
              <w:top w:val="single" w:sz="8" w:space="0" w:color="999999"/>
              <w:left w:val="single" w:sz="8" w:space="0" w:color="999999"/>
              <w:bottom w:val="single" w:sz="8" w:space="0" w:color="999999"/>
              <w:right w:val="single" w:sz="8" w:space="0" w:color="999999"/>
            </w:tcBorders>
          </w:tcPr>
          <w:p w14:paraId="7D06EC5F" w14:textId="77777777" w:rsidR="002A1D5D" w:rsidRPr="00920E6F" w:rsidRDefault="002A1D5D" w:rsidP="002A1D5D">
            <w:pPr>
              <w:rPr>
                <w:lang w:val="en-US"/>
              </w:rPr>
            </w:pPr>
          </w:p>
        </w:tc>
      </w:tr>
      <w:tr w:rsidR="002A1D5D" w:rsidRPr="00A41C57" w14:paraId="2B0513FA"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585E64B6" w14:textId="77777777" w:rsidR="002A1D5D" w:rsidRPr="00920E6F" w:rsidRDefault="002A1D5D" w:rsidP="002A1D5D">
            <w:pPr>
              <w:rPr>
                <w:lang w:val="en-US"/>
              </w:rPr>
            </w:pPr>
            <w:r w:rsidRPr="0033437B">
              <w:rPr>
                <w:rStyle w:val="SAPScreenElement"/>
                <w:lang w:val="en-US"/>
              </w:rPr>
              <w:t>Number of Initial Pôle Emploi Statement (Entertainment Worker):</w:t>
            </w:r>
            <w:r w:rsidRPr="0033437B">
              <w:rPr>
                <w:lang w:val="en-US"/>
              </w:rPr>
              <w:t xml:space="preserve"> enter details of the employee's ASSEDIC statement if appropriate</w:t>
            </w:r>
          </w:p>
        </w:tc>
        <w:tc>
          <w:tcPr>
            <w:tcW w:w="7564" w:type="dxa"/>
            <w:vMerge w:val="restart"/>
            <w:tcBorders>
              <w:top w:val="single" w:sz="8" w:space="0" w:color="999999"/>
              <w:left w:val="single" w:sz="8" w:space="0" w:color="999999"/>
              <w:right w:val="single" w:sz="8" w:space="0" w:color="999999"/>
            </w:tcBorders>
          </w:tcPr>
          <w:p w14:paraId="384A7BAD" w14:textId="77777777" w:rsidR="002A1D5D" w:rsidRPr="0033437B" w:rsidRDefault="002A1D5D" w:rsidP="002A1D5D">
            <w:pPr>
              <w:pStyle w:val="SAPNoteHeading"/>
              <w:ind w:left="0"/>
              <w:rPr>
                <w:lang w:val="en-US"/>
              </w:rPr>
            </w:pPr>
            <w:r w:rsidRPr="0033437B">
              <w:rPr>
                <w:noProof/>
                <w:lang w:val="en-US"/>
              </w:rPr>
              <w:drawing>
                <wp:inline distT="0" distB="0" distL="0" distR="0" wp14:anchorId="70B197E2" wp14:editId="681CB029">
                  <wp:extent cx="225425" cy="225425"/>
                  <wp:effectExtent l="0" t="0" r="0" b="3175"/>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Note</w:t>
            </w:r>
          </w:p>
          <w:p w14:paraId="1C77625C" w14:textId="77777777" w:rsidR="002A1D5D" w:rsidRPr="00920E6F" w:rsidRDefault="002A1D5D" w:rsidP="002A1D5D">
            <w:pPr>
              <w:rPr>
                <w:lang w:val="en-US"/>
              </w:rPr>
            </w:pPr>
            <w:r w:rsidRPr="0033437B">
              <w:rPr>
                <w:lang w:val="en-US"/>
              </w:rPr>
              <w:t>These fields are only relevant for registered entertainers who are employed as casual labor in the entertainment sector.</w:t>
            </w:r>
          </w:p>
        </w:tc>
      </w:tr>
      <w:tr w:rsidR="002A1D5D" w:rsidRPr="00A41C57" w14:paraId="4E1C2655"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7CDC2C44" w14:textId="464A583E" w:rsidR="002A1D5D" w:rsidRPr="00920E6F" w:rsidRDefault="002A1D5D" w:rsidP="002A1D5D">
            <w:pPr>
              <w:rPr>
                <w:lang w:val="en-US"/>
              </w:rPr>
            </w:pPr>
            <w:r w:rsidRPr="0033437B">
              <w:rPr>
                <w:rStyle w:val="SAPScreenElement"/>
                <w:lang w:val="en-US"/>
              </w:rPr>
              <w:t>Pôle Emploi Certificate Object Number</w:t>
            </w:r>
            <w:r w:rsidRPr="0033437B">
              <w:rPr>
                <w:lang w:val="en-US"/>
              </w:rPr>
              <w:t xml:space="preserve"> </w:t>
            </w:r>
            <w:r w:rsidRPr="0033437B">
              <w:rPr>
                <w:rStyle w:val="SAPScreenElement"/>
                <w:lang w:val="en-US"/>
              </w:rPr>
              <w:t>(Entertainment Worker):</w:t>
            </w:r>
            <w:r w:rsidRPr="0033437B">
              <w:rPr>
                <w:lang w:val="en-US"/>
              </w:rPr>
              <w:t xml:space="preserve"> enter </w:t>
            </w:r>
            <w:del w:id="12374" w:author="Author" w:date="2018-03-06T14:12:00Z">
              <w:r w:rsidRPr="0033437B" w:rsidDel="009F7102">
                <w:rPr>
                  <w:lang w:val="en-US"/>
                </w:rPr>
                <w:delText xml:space="preserve">details of </w:delText>
              </w:r>
            </w:del>
            <w:r w:rsidRPr="0033437B">
              <w:rPr>
                <w:lang w:val="en-US"/>
              </w:rPr>
              <w:t>the employee's ASSEDIC certificate number if appropriate</w:t>
            </w:r>
          </w:p>
        </w:tc>
        <w:tc>
          <w:tcPr>
            <w:tcW w:w="7564" w:type="dxa"/>
            <w:vMerge/>
            <w:tcBorders>
              <w:left w:val="single" w:sz="8" w:space="0" w:color="999999"/>
              <w:bottom w:val="single" w:sz="8" w:space="0" w:color="999999"/>
              <w:right w:val="single" w:sz="8" w:space="0" w:color="999999"/>
            </w:tcBorders>
          </w:tcPr>
          <w:p w14:paraId="259B33BA" w14:textId="77777777" w:rsidR="002A1D5D" w:rsidRPr="00920E6F" w:rsidRDefault="002A1D5D" w:rsidP="002A1D5D">
            <w:pPr>
              <w:rPr>
                <w:lang w:val="en-US"/>
              </w:rPr>
            </w:pPr>
          </w:p>
        </w:tc>
      </w:tr>
      <w:tr w:rsidR="002A1D5D" w:rsidRPr="00A41C57" w14:paraId="75DA7F16"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28F77AD3" w14:textId="77777777" w:rsidR="002A1D5D" w:rsidRPr="00920E6F" w:rsidRDefault="002A1D5D" w:rsidP="002A1D5D">
            <w:pPr>
              <w:rPr>
                <w:lang w:val="en-US"/>
              </w:rPr>
            </w:pPr>
            <w:r w:rsidRPr="0033437B">
              <w:rPr>
                <w:rStyle w:val="SAPScreenElement"/>
                <w:lang w:val="en-US"/>
              </w:rPr>
              <w:t>Family Relationship with Employer</w:t>
            </w:r>
            <w:r w:rsidRPr="0033437B">
              <w:rPr>
                <w:lang w:val="en-US"/>
              </w:rPr>
              <w:t>: select from drop-down if relevant</w:t>
            </w:r>
          </w:p>
        </w:tc>
        <w:tc>
          <w:tcPr>
            <w:tcW w:w="7564" w:type="dxa"/>
            <w:tcBorders>
              <w:top w:val="single" w:sz="8" w:space="0" w:color="999999"/>
              <w:left w:val="single" w:sz="8" w:space="0" w:color="999999"/>
              <w:bottom w:val="single" w:sz="8" w:space="0" w:color="999999"/>
              <w:right w:val="single" w:sz="8" w:space="0" w:color="999999"/>
            </w:tcBorders>
          </w:tcPr>
          <w:p w14:paraId="392FB25D" w14:textId="77777777" w:rsidR="002A1D5D" w:rsidRPr="00920E6F" w:rsidRDefault="002A1D5D" w:rsidP="002A1D5D">
            <w:pPr>
              <w:rPr>
                <w:lang w:val="en-US"/>
              </w:rPr>
            </w:pPr>
          </w:p>
        </w:tc>
      </w:tr>
      <w:tr w:rsidR="002A1D5D" w:rsidRPr="00A41C57" w14:paraId="13454C9F"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5A4A5F02" w14:textId="77777777" w:rsidR="002A1D5D" w:rsidRPr="00920E6F" w:rsidRDefault="002A1D5D" w:rsidP="002A1D5D">
            <w:pPr>
              <w:rPr>
                <w:lang w:val="en-US"/>
              </w:rPr>
            </w:pPr>
            <w:r w:rsidRPr="0033437B">
              <w:rPr>
                <w:rStyle w:val="SAPScreenElement"/>
                <w:lang w:val="en-US"/>
              </w:rPr>
              <w:t>Electoral College for Workers Representatives</w:t>
            </w:r>
            <w:r w:rsidRPr="0033437B">
              <w:rPr>
                <w:lang w:val="en-US"/>
              </w:rPr>
              <w:t>: select from drop-down if appropriate</w:t>
            </w:r>
          </w:p>
        </w:tc>
        <w:tc>
          <w:tcPr>
            <w:tcW w:w="7564" w:type="dxa"/>
            <w:tcBorders>
              <w:top w:val="single" w:sz="8" w:space="0" w:color="999999"/>
              <w:left w:val="single" w:sz="8" w:space="0" w:color="999999"/>
              <w:bottom w:val="single" w:sz="8" w:space="0" w:color="999999"/>
              <w:right w:val="single" w:sz="8" w:space="0" w:color="999999"/>
            </w:tcBorders>
          </w:tcPr>
          <w:p w14:paraId="722BBED8" w14:textId="77777777" w:rsidR="002A1D5D" w:rsidRPr="00920E6F" w:rsidRDefault="002A1D5D" w:rsidP="002A1D5D">
            <w:pPr>
              <w:rPr>
                <w:lang w:val="en-US"/>
              </w:rPr>
            </w:pPr>
            <w:r w:rsidRPr="0033437B">
              <w:rPr>
                <w:lang w:val="en-US"/>
              </w:rPr>
              <w:t>The relevant electoral college that the employee belongs to.</w:t>
            </w:r>
          </w:p>
        </w:tc>
      </w:tr>
      <w:tr w:rsidR="002A1D5D" w:rsidRPr="00A41C57" w14:paraId="30CED5A7"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649935D1" w14:textId="77777777" w:rsidR="002A1D5D" w:rsidRPr="00920E6F" w:rsidRDefault="002A1D5D" w:rsidP="002A1D5D">
            <w:pPr>
              <w:rPr>
                <w:lang w:val="en-US"/>
              </w:rPr>
            </w:pPr>
            <w:r w:rsidRPr="0033437B">
              <w:rPr>
                <w:rStyle w:val="SAPScreenElement"/>
                <w:lang w:val="en-US"/>
              </w:rPr>
              <w:t>Electoral College for Works Representatives</w:t>
            </w:r>
            <w:r w:rsidRPr="0033437B">
              <w:rPr>
                <w:lang w:val="en-US"/>
              </w:rPr>
              <w:t>: select from drop-down if appropriate</w:t>
            </w:r>
          </w:p>
        </w:tc>
        <w:tc>
          <w:tcPr>
            <w:tcW w:w="7564" w:type="dxa"/>
            <w:tcBorders>
              <w:top w:val="single" w:sz="8" w:space="0" w:color="999999"/>
              <w:left w:val="single" w:sz="8" w:space="0" w:color="999999"/>
              <w:bottom w:val="single" w:sz="8" w:space="0" w:color="999999"/>
              <w:right w:val="single" w:sz="8" w:space="0" w:color="999999"/>
            </w:tcBorders>
          </w:tcPr>
          <w:p w14:paraId="64B28CC2" w14:textId="77777777" w:rsidR="002A1D5D" w:rsidRPr="00920E6F" w:rsidRDefault="002A1D5D" w:rsidP="002A1D5D">
            <w:pPr>
              <w:rPr>
                <w:lang w:val="en-US"/>
              </w:rPr>
            </w:pPr>
            <w:r w:rsidRPr="0033437B">
              <w:rPr>
                <w:noProof/>
                <w:lang w:val="en-US"/>
              </w:rPr>
              <w:t>The electoral college for the works council that the employee belongs to.</w:t>
            </w:r>
          </w:p>
        </w:tc>
      </w:tr>
      <w:tr w:rsidR="002A1D5D" w:rsidRPr="00A41C57" w14:paraId="08893147"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09E74615" w14:textId="77777777" w:rsidR="002A1D5D" w:rsidRPr="00920E6F" w:rsidRDefault="002A1D5D" w:rsidP="002A1D5D">
            <w:pPr>
              <w:rPr>
                <w:lang w:val="en-US"/>
              </w:rPr>
            </w:pPr>
            <w:r w:rsidRPr="0033437B">
              <w:rPr>
                <w:rStyle w:val="SAPScreenElement"/>
                <w:lang w:val="en-US"/>
              </w:rPr>
              <w:t>Electoral College for Labor Court:</w:t>
            </w:r>
            <w:r w:rsidRPr="0033437B">
              <w:rPr>
                <w:lang w:val="en-US"/>
              </w:rPr>
              <w:t xml:space="preserve"> select from drop-down if appropriate</w:t>
            </w:r>
          </w:p>
        </w:tc>
        <w:tc>
          <w:tcPr>
            <w:tcW w:w="7564" w:type="dxa"/>
            <w:tcBorders>
              <w:top w:val="single" w:sz="8" w:space="0" w:color="999999"/>
              <w:left w:val="single" w:sz="8" w:space="0" w:color="999999"/>
              <w:bottom w:val="single" w:sz="8" w:space="0" w:color="999999"/>
              <w:right w:val="single" w:sz="8" w:space="0" w:color="999999"/>
            </w:tcBorders>
          </w:tcPr>
          <w:p w14:paraId="08784203" w14:textId="77777777" w:rsidR="002A1D5D" w:rsidRPr="00920E6F" w:rsidRDefault="002A1D5D" w:rsidP="002A1D5D">
            <w:pPr>
              <w:rPr>
                <w:lang w:val="en-US"/>
              </w:rPr>
            </w:pPr>
          </w:p>
        </w:tc>
      </w:tr>
      <w:tr w:rsidR="002A1D5D" w:rsidRPr="00A41C57" w14:paraId="254903A7"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12342F83" w14:textId="77777777" w:rsidR="002A1D5D" w:rsidRPr="00920E6F" w:rsidRDefault="002A1D5D" w:rsidP="002A1D5D">
            <w:pPr>
              <w:rPr>
                <w:lang w:val="en-US"/>
              </w:rPr>
            </w:pPr>
            <w:r w:rsidRPr="0033437B">
              <w:rPr>
                <w:rStyle w:val="SAPScreenElement"/>
                <w:lang w:val="en-US"/>
              </w:rPr>
              <w:t>Labor Court Sector:</w:t>
            </w:r>
            <w:r w:rsidRPr="0033437B">
              <w:rPr>
                <w:lang w:val="en-US"/>
              </w:rPr>
              <w:t xml:space="preserve"> select from drop-down if appropriate</w:t>
            </w:r>
          </w:p>
        </w:tc>
        <w:tc>
          <w:tcPr>
            <w:tcW w:w="7564" w:type="dxa"/>
            <w:tcBorders>
              <w:top w:val="single" w:sz="8" w:space="0" w:color="999999"/>
              <w:left w:val="single" w:sz="8" w:space="0" w:color="999999"/>
              <w:bottom w:val="single" w:sz="8" w:space="0" w:color="999999"/>
              <w:right w:val="single" w:sz="8" w:space="0" w:color="999999"/>
            </w:tcBorders>
          </w:tcPr>
          <w:p w14:paraId="770F6956" w14:textId="77777777" w:rsidR="002A1D5D" w:rsidRPr="00920E6F" w:rsidRDefault="002A1D5D" w:rsidP="002A1D5D">
            <w:pPr>
              <w:rPr>
                <w:lang w:val="en-US"/>
              </w:rPr>
            </w:pPr>
          </w:p>
        </w:tc>
      </w:tr>
      <w:tr w:rsidR="002A1D5D" w:rsidRPr="00920E6F" w14:paraId="085BD2E5"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7D1DD76F" w14:textId="77777777" w:rsidR="002A1D5D" w:rsidRPr="00920E6F" w:rsidRDefault="002A1D5D" w:rsidP="002A1D5D">
            <w:pPr>
              <w:rPr>
                <w:lang w:val="en-US"/>
              </w:rPr>
            </w:pPr>
            <w:r w:rsidRPr="0033437B">
              <w:rPr>
                <w:rFonts w:ascii="BentonSans Book Italic" w:hAnsi="BentonSans Book Italic"/>
                <w:color w:val="003283"/>
                <w:lang w:val="en-US"/>
              </w:rPr>
              <w:t xml:space="preserve">Excluded from Executive Section: </w:t>
            </w:r>
            <w:r w:rsidRPr="0033437B">
              <w:rPr>
                <w:rStyle w:val="SAPUserEntry"/>
                <w:lang w:val="en-US"/>
              </w:rPr>
              <w:t xml:space="preserve"> No </w:t>
            </w:r>
            <w:r w:rsidRPr="0033437B">
              <w:rPr>
                <w:lang w:val="en-US"/>
              </w:rPr>
              <w:t>is defaulted; adapt if appropriate</w:t>
            </w:r>
          </w:p>
        </w:tc>
        <w:tc>
          <w:tcPr>
            <w:tcW w:w="7564" w:type="dxa"/>
            <w:tcBorders>
              <w:top w:val="single" w:sz="8" w:space="0" w:color="999999"/>
              <w:left w:val="single" w:sz="8" w:space="0" w:color="999999"/>
              <w:right w:val="single" w:sz="8" w:space="0" w:color="999999"/>
            </w:tcBorders>
          </w:tcPr>
          <w:p w14:paraId="7CDEBF3F" w14:textId="77777777" w:rsidR="002A1D5D" w:rsidRPr="00920E6F" w:rsidRDefault="002A1D5D" w:rsidP="002A1D5D">
            <w:pPr>
              <w:rPr>
                <w:lang w:val="en-US"/>
              </w:rPr>
            </w:pPr>
            <w:r w:rsidRPr="0033437B">
              <w:rPr>
                <w:noProof/>
                <w:lang w:val="en-US"/>
              </w:rPr>
              <w:t>Here you can choose if the employee should not participate in elections for works council or workers representatives. For example, if the employee is an executive.</w:t>
            </w:r>
          </w:p>
        </w:tc>
      </w:tr>
      <w:tr w:rsidR="002A1D5D" w:rsidRPr="00A41C57" w14:paraId="5A20BEB2" w14:textId="77777777" w:rsidTr="002A1D5D">
        <w:trPr>
          <w:trHeight w:val="357"/>
        </w:trPr>
        <w:tc>
          <w:tcPr>
            <w:tcW w:w="6722" w:type="dxa"/>
            <w:tcBorders>
              <w:top w:val="single" w:sz="8" w:space="0" w:color="999999"/>
              <w:left w:val="single" w:sz="8" w:space="0" w:color="999999"/>
              <w:bottom w:val="single" w:sz="8" w:space="0" w:color="999999"/>
              <w:right w:val="single" w:sz="8" w:space="0" w:color="999999"/>
            </w:tcBorders>
          </w:tcPr>
          <w:p w14:paraId="45B64A2C" w14:textId="77777777" w:rsidR="002A1D5D" w:rsidRPr="00920E6F" w:rsidRDefault="002A1D5D" w:rsidP="002A1D5D">
            <w:pPr>
              <w:rPr>
                <w:lang w:val="en-US"/>
              </w:rPr>
            </w:pPr>
            <w:r w:rsidRPr="0033437B">
              <w:rPr>
                <w:rFonts w:ascii="BentonSans Book Italic" w:hAnsi="BentonSans Book Italic"/>
                <w:color w:val="003283"/>
                <w:lang w:val="en-US"/>
              </w:rPr>
              <w:lastRenderedPageBreak/>
              <w:t>Travel Distance</w:t>
            </w:r>
            <w:r w:rsidRPr="0033437B">
              <w:rPr>
                <w:rStyle w:val="SAPScreenElement"/>
                <w:lang w:val="en-US"/>
              </w:rPr>
              <w:t xml:space="preserve">: </w:t>
            </w:r>
            <w:r w:rsidRPr="0033437B">
              <w:rPr>
                <w:lang w:val="en-US"/>
              </w:rPr>
              <w:t>enter if relevant</w:t>
            </w:r>
          </w:p>
        </w:tc>
        <w:tc>
          <w:tcPr>
            <w:tcW w:w="7564" w:type="dxa"/>
            <w:tcBorders>
              <w:left w:val="single" w:sz="8" w:space="0" w:color="999999"/>
              <w:right w:val="single" w:sz="8" w:space="0" w:color="999999"/>
            </w:tcBorders>
          </w:tcPr>
          <w:p w14:paraId="7D484F8D" w14:textId="77777777" w:rsidR="002A1D5D" w:rsidRPr="00920E6F" w:rsidRDefault="002A1D5D" w:rsidP="002A1D5D">
            <w:pPr>
              <w:rPr>
                <w:lang w:val="en-US"/>
              </w:rPr>
            </w:pPr>
            <w:r w:rsidRPr="0033437B">
              <w:rPr>
                <w:noProof/>
                <w:lang w:val="en-US"/>
              </w:rPr>
              <w:t>The distance that the employee must travel to work.</w:t>
            </w:r>
          </w:p>
        </w:tc>
      </w:tr>
    </w:tbl>
    <w:p w14:paraId="354090DA" w14:textId="77777777" w:rsidR="002A1D5D" w:rsidRPr="00AE1E45" w:rsidRDefault="002A1D5D" w:rsidP="00F52D24">
      <w:pPr>
        <w:pStyle w:val="Heading3"/>
        <w:spacing w:before="240" w:after="120"/>
        <w:ind w:left="1134" w:hanging="1134"/>
        <w:rPr>
          <w:lang w:val="en-US"/>
        </w:rPr>
      </w:pPr>
      <w:bookmarkStart w:id="12375" w:name="_Toc507063252"/>
      <w:r w:rsidRPr="00AE1E45">
        <w:rPr>
          <w:lang w:val="en-US"/>
        </w:rPr>
        <w:t>United Kingdom (GB)</w:t>
      </w:r>
      <w:bookmarkEnd w:id="12375"/>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82"/>
        <w:gridCol w:w="7204"/>
      </w:tblGrid>
      <w:tr w:rsidR="002A1D5D" w:rsidRPr="002326C1" w14:paraId="67D1EDE1" w14:textId="77777777" w:rsidTr="002A1D5D">
        <w:trPr>
          <w:trHeight w:val="432"/>
          <w:tblHeader/>
        </w:trPr>
        <w:tc>
          <w:tcPr>
            <w:tcW w:w="7082" w:type="dxa"/>
            <w:tcBorders>
              <w:top w:val="single" w:sz="8" w:space="0" w:color="999999"/>
              <w:left w:val="single" w:sz="8" w:space="0" w:color="999999"/>
              <w:bottom w:val="single" w:sz="8" w:space="0" w:color="999999"/>
              <w:right w:val="single" w:sz="8" w:space="0" w:color="999999"/>
            </w:tcBorders>
            <w:shd w:val="clear" w:color="auto" w:fill="999999"/>
            <w:hideMark/>
          </w:tcPr>
          <w:p w14:paraId="0901BB0A"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7204" w:type="dxa"/>
            <w:tcBorders>
              <w:top w:val="single" w:sz="8" w:space="0" w:color="999999"/>
              <w:left w:val="single" w:sz="8" w:space="0" w:color="999999"/>
              <w:bottom w:val="single" w:sz="8" w:space="0" w:color="999999"/>
              <w:right w:val="single" w:sz="8" w:space="0" w:color="999999"/>
            </w:tcBorders>
            <w:shd w:val="clear" w:color="auto" w:fill="999999"/>
            <w:hideMark/>
          </w:tcPr>
          <w:p w14:paraId="227118D2" w14:textId="77777777" w:rsidR="002A1D5D" w:rsidRPr="002326C1" w:rsidRDefault="002A1D5D" w:rsidP="002A1D5D">
            <w:pPr>
              <w:pStyle w:val="SAPTableHeader"/>
              <w:rPr>
                <w:lang w:val="en-US"/>
              </w:rPr>
            </w:pPr>
            <w:r w:rsidRPr="002326C1">
              <w:rPr>
                <w:lang w:val="en-US"/>
              </w:rPr>
              <w:t>Additional Information</w:t>
            </w:r>
          </w:p>
        </w:tc>
      </w:tr>
      <w:tr w:rsidR="002A1D5D" w:rsidRPr="00A41C57" w14:paraId="7F0219CC"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7B9FB66A" w14:textId="77777777" w:rsidR="002A1D5D" w:rsidRPr="00920E6F" w:rsidRDefault="002A1D5D" w:rsidP="002A1D5D">
            <w:pPr>
              <w:rPr>
                <w:lang w:val="en-US"/>
              </w:rPr>
            </w:pPr>
            <w:r w:rsidRPr="00920E6F">
              <w:rPr>
                <w:rStyle w:val="SAPScreenElement"/>
                <w:lang w:val="en-US"/>
              </w:rPr>
              <w:t>Is Shift Employee:</w:t>
            </w:r>
            <w:r w:rsidRPr="00920E6F">
              <w:rPr>
                <w:lang w:val="en-US"/>
              </w:rPr>
              <w:t xml:space="preserve"> defaults to</w:t>
            </w:r>
            <w:r w:rsidRPr="00920E6F">
              <w:rPr>
                <w:rStyle w:val="SAPUserEntry"/>
                <w:lang w:val="en-US"/>
              </w:rPr>
              <w:t xml:space="preserve"> No</w:t>
            </w:r>
            <w:r w:rsidRPr="00920E6F">
              <w:rPr>
                <w:lang w:val="en-US"/>
              </w:rPr>
              <w:t>; adapt if required</w:t>
            </w:r>
          </w:p>
        </w:tc>
        <w:tc>
          <w:tcPr>
            <w:tcW w:w="7204" w:type="dxa"/>
            <w:tcBorders>
              <w:top w:val="single" w:sz="8" w:space="0" w:color="999999"/>
              <w:left w:val="single" w:sz="8" w:space="0" w:color="999999"/>
              <w:bottom w:val="single" w:sz="8" w:space="0" w:color="999999"/>
              <w:right w:val="single" w:sz="8" w:space="0" w:color="999999"/>
            </w:tcBorders>
          </w:tcPr>
          <w:p w14:paraId="3925ED01" w14:textId="77777777" w:rsidR="002A1D5D" w:rsidRPr="00920E6F" w:rsidRDefault="002A1D5D" w:rsidP="002A1D5D">
            <w:pPr>
              <w:rPr>
                <w:lang w:val="en-US"/>
              </w:rPr>
            </w:pPr>
          </w:p>
        </w:tc>
      </w:tr>
      <w:tr w:rsidR="002A1D5D" w:rsidRPr="00A41C57" w14:paraId="5B425CE2"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0EA4B088" w14:textId="77777777" w:rsidR="002A1D5D" w:rsidRPr="00920E6F" w:rsidRDefault="002A1D5D" w:rsidP="002A1D5D">
            <w:pPr>
              <w:rPr>
                <w:lang w:val="en-US"/>
              </w:rPr>
            </w:pPr>
            <w:r w:rsidRPr="00920E6F">
              <w:rPr>
                <w:rStyle w:val="SAPScreenElement"/>
                <w:lang w:val="en-US"/>
              </w:rPr>
              <w:t xml:space="preserve">Probationary Period End Date: </w:t>
            </w:r>
            <w:r w:rsidRPr="00920E6F">
              <w:rPr>
                <w:lang w:val="en-US"/>
              </w:rPr>
              <w:t>defaulted based on a preconfigured business rule</w:t>
            </w:r>
          </w:p>
        </w:tc>
        <w:tc>
          <w:tcPr>
            <w:tcW w:w="7204" w:type="dxa"/>
            <w:tcBorders>
              <w:top w:val="single" w:sz="8" w:space="0" w:color="999999"/>
              <w:left w:val="single" w:sz="8" w:space="0" w:color="999999"/>
              <w:bottom w:val="single" w:sz="8" w:space="0" w:color="999999"/>
              <w:right w:val="single" w:sz="8" w:space="0" w:color="999999"/>
            </w:tcBorders>
          </w:tcPr>
          <w:p w14:paraId="5F1509FA" w14:textId="77777777" w:rsidR="002A1D5D" w:rsidRPr="00920E6F" w:rsidRDefault="002A1D5D" w:rsidP="002A1D5D">
            <w:pPr>
              <w:pStyle w:val="SAPNoteHeading"/>
              <w:ind w:left="0"/>
              <w:rPr>
                <w:lang w:val="en-US"/>
              </w:rPr>
            </w:pPr>
            <w:r w:rsidRPr="00BE273A">
              <w:rPr>
                <w:noProof/>
                <w:lang w:val="en-US"/>
              </w:rPr>
              <w:drawing>
                <wp:inline distT="0" distB="0" distL="0" distR="0" wp14:anchorId="2F9F06DD" wp14:editId="02D70A54">
                  <wp:extent cx="225425" cy="225425"/>
                  <wp:effectExtent l="0" t="0" r="3175" b="3175"/>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lang w:val="en-US"/>
              </w:rPr>
              <w:t> Recommendation</w:t>
            </w:r>
          </w:p>
          <w:p w14:paraId="452C9AFB" w14:textId="3FBD63EF" w:rsidR="002A1D5D" w:rsidRPr="00920E6F" w:rsidRDefault="002A1D5D" w:rsidP="002A1D5D">
            <w:pPr>
              <w:rPr>
                <w:lang w:val="en-US"/>
              </w:rPr>
            </w:pPr>
            <w:r w:rsidRPr="00920E6F">
              <w:rPr>
                <w:lang w:val="en-US"/>
              </w:rPr>
              <w:t xml:space="preserve">For details to the preconfigured business rule refer to the </w:t>
            </w:r>
            <w:del w:id="12376" w:author="Author" w:date="2018-02-06T10:52:00Z">
              <w:r w:rsidRPr="00920E6F" w:rsidDel="00414F26">
                <w:rPr>
                  <w:lang w:val="en-US"/>
                </w:rPr>
                <w:delText xml:space="preserve">configuration guide of building block </w:delText>
              </w:r>
              <w:r w:rsidRPr="00920E6F" w:rsidDel="00414F26">
                <w:rPr>
                  <w:rStyle w:val="SAPEmphasis"/>
                  <w:lang w:val="en-US"/>
                </w:rPr>
                <w:delText>15T</w:delText>
              </w:r>
            </w:del>
            <w:ins w:id="12377" w:author="Author" w:date="2017-12-29T08:09:00Z">
              <w:del w:id="12378" w:author="Author" w:date="2018-02-06T10:52:00Z">
                <w:r w:rsidDel="00414F26">
                  <w:rPr>
                    <w:rStyle w:val="SAPEmphasis"/>
                    <w:lang w:val="en-US"/>
                  </w:rPr>
                  <w:delText>,</w:delText>
                </w:r>
              </w:del>
            </w:ins>
            <w:ins w:id="12379" w:author="Author" w:date="2017-12-29T08:06:00Z">
              <w:del w:id="12380" w:author="Author" w:date="2018-02-06T10:52:00Z">
                <w:r w:rsidDel="00414F26">
                  <w:rPr>
                    <w:rStyle w:val="SAPEmphasis"/>
                    <w:lang w:val="en-US"/>
                  </w:rPr>
                  <w:delText xml:space="preserve"> </w:delText>
                </w:r>
                <w:r w:rsidRPr="00AA1876" w:rsidDel="00414F26">
                  <w:rPr>
                    <w:lang w:val="en-US"/>
                  </w:rPr>
                  <w:delText>w</w:delText>
                </w:r>
              </w:del>
            </w:ins>
            <w:del w:id="12381" w:author="Author" w:date="2018-02-06T10:52:00Z">
              <w:r w:rsidRPr="00920E6F" w:rsidDel="00414F26">
                <w:rPr>
                  <w:lang w:val="en-US"/>
                </w:rPr>
                <w:delText xml:space="preserve">here in chapter </w:delText>
              </w:r>
              <w:r w:rsidRPr="00920E6F" w:rsidDel="00414F26">
                <w:rPr>
                  <w:rStyle w:val="SAPTextReference"/>
                  <w:lang w:val="en-US"/>
                </w:rPr>
                <w:delText>Preparation / Prerequisites</w:delText>
              </w:r>
              <w:r w:rsidRPr="00920E6F" w:rsidDel="00414F26">
                <w:rPr>
                  <w:lang w:val="en-US"/>
                </w:rPr>
                <w:delText xml:space="preserve"> the reference to the appropriate </w:delText>
              </w:r>
            </w:del>
            <w:r w:rsidRPr="00920E6F">
              <w:rPr>
                <w:rStyle w:val="SAPScreenElement"/>
                <w:color w:val="auto"/>
                <w:lang w:val="en-US"/>
              </w:rPr>
              <w:t>HR Transaction</w:t>
            </w:r>
            <w:r w:rsidRPr="00920E6F">
              <w:rPr>
                <w:lang w:val="en-US"/>
              </w:rPr>
              <w:t xml:space="preserve"> workbook </w:t>
            </w:r>
            <w:ins w:id="12382" w:author="Author" w:date="2018-02-06T10:52:00Z">
              <w:del w:id="12383" w:author="Author" w:date="2018-02-06T13:31:00Z">
                <w:r w:rsidR="00414F26" w:rsidRPr="00ED0743" w:rsidDel="001415A0">
                  <w:rPr>
                    <w:lang w:val="en-US"/>
                  </w:rPr>
                  <w:delText xml:space="preserve">appropriate </w:delText>
                </w:r>
              </w:del>
              <w:r w:rsidR="00414F26" w:rsidRPr="00ED0743">
                <w:rPr>
                  <w:lang w:val="en-US"/>
                </w:rPr>
                <w:t xml:space="preserve">for </w:t>
              </w:r>
            </w:ins>
            <w:ins w:id="12384" w:author="Author" w:date="2018-02-06T11:57:00Z">
              <w:r w:rsidR="00755872">
                <w:rPr>
                  <w:rStyle w:val="SAPEmphasis"/>
                  <w:lang w:val="en-US"/>
                </w:rPr>
                <w:t>GB</w:t>
              </w:r>
            </w:ins>
            <w:ins w:id="12385" w:author="Author" w:date="2018-02-06T10:52:00Z">
              <w:del w:id="12386" w:author="Author" w:date="2018-02-06T11:57:00Z">
                <w:r w:rsidR="00414F26" w:rsidRPr="00ED0743" w:rsidDel="00755872">
                  <w:rPr>
                    <w:rStyle w:val="SAPScreenElement"/>
                    <w:color w:val="auto"/>
                    <w:lang w:val="en-US"/>
                  </w:rPr>
                  <w:delText>&lt;YourCountry&gt;</w:delText>
                </w:r>
              </w:del>
            </w:ins>
            <w:del w:id="12387" w:author="Author" w:date="2018-02-06T10:52:00Z">
              <w:r w:rsidRPr="00920E6F" w:rsidDel="00414F26">
                <w:rPr>
                  <w:lang w:val="en-US"/>
                </w:rPr>
                <w:delText>is given</w:delText>
              </w:r>
            </w:del>
            <w:r w:rsidRPr="00920E6F">
              <w:rPr>
                <w:lang w:val="en-US"/>
              </w:rPr>
              <w:t>.</w:t>
            </w:r>
          </w:p>
        </w:tc>
      </w:tr>
      <w:tr w:rsidR="00FA18CA" w:rsidRPr="00A41C57" w14:paraId="3E9DB046" w14:textId="77777777" w:rsidTr="002A1D5D">
        <w:trPr>
          <w:trHeight w:val="357"/>
          <w:ins w:id="12388" w:author="Author" w:date="2018-02-22T11:10:00Z"/>
        </w:trPr>
        <w:tc>
          <w:tcPr>
            <w:tcW w:w="7082" w:type="dxa"/>
            <w:tcBorders>
              <w:top w:val="single" w:sz="8" w:space="0" w:color="999999"/>
              <w:left w:val="single" w:sz="8" w:space="0" w:color="999999"/>
              <w:bottom w:val="single" w:sz="8" w:space="0" w:color="999999"/>
              <w:right w:val="single" w:sz="8" w:space="0" w:color="999999"/>
            </w:tcBorders>
          </w:tcPr>
          <w:p w14:paraId="5200C6E8" w14:textId="3F263919" w:rsidR="00FA18CA" w:rsidRPr="00920E6F" w:rsidRDefault="00FA18CA" w:rsidP="002A1D5D">
            <w:pPr>
              <w:rPr>
                <w:ins w:id="12389" w:author="Author" w:date="2018-02-22T11:10:00Z"/>
                <w:rStyle w:val="SAPScreenElement"/>
                <w:lang w:val="en-US"/>
              </w:rPr>
            </w:pPr>
            <w:ins w:id="12390" w:author="Author" w:date="2018-02-22T11:11:00Z">
              <w:r w:rsidRPr="00C71605">
                <w:rPr>
                  <w:rStyle w:val="SAPScreenElement"/>
                  <w:lang w:val="en-US"/>
                  <w:rPrChange w:id="12391" w:author="Author" w:date="2018-02-22T11:05:00Z">
                    <w:rPr>
                      <w:rStyle w:val="SAPScreenElement"/>
                    </w:rPr>
                  </w:rPrChange>
                </w:rPr>
                <w:t>Country:</w:t>
              </w:r>
              <w:r w:rsidRPr="00C71605">
                <w:rPr>
                  <w:lang w:val="en-US"/>
                  <w:rPrChange w:id="12392" w:author="Author" w:date="2018-02-22T11:05:00Z">
                    <w:rPr/>
                  </w:rPrChange>
                </w:rPr>
                <w:t xml:space="preserve"> </w:t>
              </w:r>
              <w:r>
                <w:rPr>
                  <w:rStyle w:val="SAPUserEntry"/>
                  <w:lang w:val="en-US"/>
                </w:rPr>
                <w:t>Great Britain</w:t>
              </w:r>
              <w:r w:rsidRPr="00C71605">
                <w:rPr>
                  <w:rStyle w:val="SAPUserEntry"/>
                  <w:lang w:val="en-US"/>
                  <w:rPrChange w:id="12393" w:author="Author" w:date="2018-02-22T11:05:00Z">
                    <w:rPr>
                      <w:rStyle w:val="SAPUserEntry"/>
                    </w:rPr>
                  </w:rPrChange>
                </w:rPr>
                <w:t xml:space="preserve"> </w:t>
              </w:r>
              <w:r w:rsidRPr="00C71605">
                <w:rPr>
                  <w:lang w:val="en-US"/>
                  <w:rPrChange w:id="12394" w:author="Author" w:date="2018-02-22T11:05:00Z">
                    <w:rPr/>
                  </w:rPrChange>
                </w:rPr>
                <w:t>is set as default; read-only field</w:t>
              </w:r>
            </w:ins>
          </w:p>
        </w:tc>
        <w:tc>
          <w:tcPr>
            <w:tcW w:w="7204" w:type="dxa"/>
            <w:tcBorders>
              <w:top w:val="single" w:sz="8" w:space="0" w:color="999999"/>
              <w:left w:val="single" w:sz="8" w:space="0" w:color="999999"/>
              <w:bottom w:val="single" w:sz="8" w:space="0" w:color="999999"/>
              <w:right w:val="single" w:sz="8" w:space="0" w:color="999999"/>
            </w:tcBorders>
          </w:tcPr>
          <w:p w14:paraId="02DBA035" w14:textId="77777777" w:rsidR="00FA18CA" w:rsidRDefault="00FA18CA">
            <w:pPr>
              <w:rPr>
                <w:ins w:id="12395" w:author="Author" w:date="2018-02-22T11:10:00Z"/>
                <w:noProof/>
                <w:lang w:val="en-US"/>
              </w:rPr>
              <w:pPrChange w:id="12396" w:author="Author" w:date="2018-02-22T11:11:00Z">
                <w:pPr>
                  <w:pStyle w:val="SAPNoteHeading"/>
                  <w:ind w:left="0"/>
                </w:pPr>
              </w:pPrChange>
            </w:pPr>
          </w:p>
        </w:tc>
      </w:tr>
      <w:tr w:rsidR="002A1D5D" w:rsidRPr="00A41C57" w14:paraId="0CCD9A01"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1BF231CE" w14:textId="77777777" w:rsidR="002A1D5D" w:rsidRDefault="002A1D5D" w:rsidP="002A1D5D">
            <w:pPr>
              <w:rPr>
                <w:ins w:id="12397" w:author="Author" w:date="2017-12-29T08:07:00Z"/>
                <w:rStyle w:val="SAPScreenElement"/>
                <w:lang w:val="en-US"/>
              </w:rPr>
            </w:pPr>
            <w:r w:rsidRPr="00920E6F">
              <w:rPr>
                <w:rStyle w:val="SAPScreenElement"/>
                <w:lang w:val="en-US"/>
              </w:rPr>
              <w:t xml:space="preserve">Employee Class: </w:t>
            </w:r>
          </w:p>
          <w:p w14:paraId="356D6E4C" w14:textId="77777777" w:rsidR="002A1D5D" w:rsidRDefault="002A1D5D" w:rsidP="002A1D5D">
            <w:pPr>
              <w:rPr>
                <w:ins w:id="12398" w:author="Author" w:date="2017-12-29T08:05:00Z"/>
                <w:rStyle w:val="SAPUserEntry"/>
                <w:lang w:val="en-US"/>
              </w:rPr>
            </w:pPr>
            <w:ins w:id="12399" w:author="Author" w:date="2017-12-29T08:07:00Z">
              <w:r w:rsidRPr="00AF5AE4">
                <w:rPr>
                  <w:rStyle w:val="SAPEmphasis"/>
                  <w:lang w:val="en-US"/>
                </w:rPr>
                <w:t xml:space="preserve">Option 1: Position Management is not implemented: </w:t>
              </w:r>
            </w:ins>
            <w:r w:rsidRPr="00920E6F">
              <w:rPr>
                <w:lang w:val="en-US"/>
              </w:rPr>
              <w:t>select from drop-down, for example</w:t>
            </w:r>
            <w:r w:rsidRPr="00920E6F">
              <w:rPr>
                <w:rStyle w:val="SAPUserEntry"/>
                <w:lang w:val="en-US"/>
              </w:rPr>
              <w:t xml:space="preserve"> Permanent</w:t>
            </w:r>
            <w:r w:rsidRPr="00920E6F">
              <w:rPr>
                <w:b/>
                <w:lang w:val="en-US"/>
              </w:rPr>
              <w:t xml:space="preserve"> </w:t>
            </w:r>
            <w:r w:rsidRPr="00920E6F">
              <w:rPr>
                <w:rStyle w:val="SAPUserEntry"/>
                <w:lang w:val="en-US"/>
              </w:rPr>
              <w:t>(GB)</w:t>
            </w:r>
          </w:p>
          <w:p w14:paraId="422D37DF" w14:textId="77777777" w:rsidR="002A1D5D" w:rsidRPr="004C64F7" w:rsidRDefault="002A1D5D" w:rsidP="002A1D5D">
            <w:pPr>
              <w:rPr>
                <w:lang w:val="en-US"/>
              </w:rPr>
            </w:pPr>
            <w:ins w:id="12400" w:author="Author" w:date="2017-12-29T08:05:00Z">
              <w:r w:rsidRPr="00F52D24">
                <w:rPr>
                  <w:rStyle w:val="SAPEmphasis"/>
                  <w:lang w:val="en-US"/>
                </w:rPr>
                <w:t xml:space="preserve">Option 2: Position Management is implemented: </w:t>
              </w:r>
              <w:r w:rsidRPr="00F52D24">
                <w:rPr>
                  <w:lang w:val="en-US"/>
                </w:rPr>
                <w:t>value is</w:t>
              </w:r>
              <w:r w:rsidRPr="00F52D24">
                <w:rPr>
                  <w:rStyle w:val="SAPEmphasis"/>
                  <w:lang w:val="en-US"/>
                </w:rPr>
                <w:t xml:space="preserve"> </w:t>
              </w:r>
              <w:r w:rsidRPr="00F52D24">
                <w:rPr>
                  <w:lang w:val="en-US"/>
                </w:rPr>
                <w:t xml:space="preserve">defaulted based on value entered in field </w:t>
              </w:r>
              <w:r w:rsidRPr="00F52D24">
                <w:rPr>
                  <w:rStyle w:val="SAPScreenElement"/>
                  <w:lang w:val="en-US"/>
                </w:rPr>
                <w:t>Position</w:t>
              </w:r>
              <w:r w:rsidRPr="00F52D24">
                <w:rPr>
                  <w:lang w:val="en-US"/>
                </w:rPr>
                <w:t>; leave as is</w:t>
              </w:r>
            </w:ins>
          </w:p>
        </w:tc>
        <w:tc>
          <w:tcPr>
            <w:tcW w:w="7204" w:type="dxa"/>
            <w:tcBorders>
              <w:top w:val="single" w:sz="8" w:space="0" w:color="999999"/>
              <w:left w:val="single" w:sz="8" w:space="0" w:color="999999"/>
              <w:bottom w:val="single" w:sz="8" w:space="0" w:color="999999"/>
              <w:right w:val="single" w:sz="8" w:space="0" w:color="999999"/>
            </w:tcBorders>
          </w:tcPr>
          <w:p w14:paraId="5BC52CD1" w14:textId="77777777" w:rsidR="002A1D5D" w:rsidRDefault="002A1D5D" w:rsidP="002A1D5D">
            <w:pPr>
              <w:pStyle w:val="SAPNoteHeading"/>
              <w:ind w:left="0"/>
              <w:rPr>
                <w:ins w:id="12401" w:author="Author" w:date="2017-12-29T08:05:00Z"/>
                <w:lang w:val="en-US"/>
              </w:rPr>
            </w:pPr>
            <w:ins w:id="12402" w:author="Author" w:date="2017-12-29T08:05:00Z">
              <w:r>
                <w:rPr>
                  <w:noProof/>
                  <w:lang w:val="en-US"/>
                </w:rPr>
                <w:drawing>
                  <wp:inline distT="0" distB="0" distL="0" distR="0" wp14:anchorId="0EB3FB48" wp14:editId="29BBA691">
                    <wp:extent cx="225425" cy="225425"/>
                    <wp:effectExtent l="0" t="0" r="3175" b="3175"/>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lang w:val="en-US"/>
                </w:rPr>
                <w:t> Recommendation</w:t>
              </w:r>
            </w:ins>
          </w:p>
          <w:p w14:paraId="365540B8" w14:textId="77777777" w:rsidR="002A1D5D" w:rsidRPr="00F52D24" w:rsidRDefault="002A1D5D" w:rsidP="002A1D5D">
            <w:pPr>
              <w:rPr>
                <w:ins w:id="12403" w:author="Author" w:date="2017-12-29T08:05:00Z"/>
                <w:rStyle w:val="SAPEmphasis"/>
                <w:lang w:val="en-US"/>
              </w:rPr>
            </w:pPr>
            <w:ins w:id="12404" w:author="Author" w:date="2017-12-29T08:05:00Z">
              <w:r w:rsidRPr="00F52D24">
                <w:rPr>
                  <w:lang w:val="en-US"/>
                </w:rPr>
                <w:t>Required if integration with Employee Central Payroll is in place.</w:t>
              </w:r>
            </w:ins>
          </w:p>
          <w:p w14:paraId="7FA090CE" w14:textId="04B9BC32" w:rsidR="002A1D5D" w:rsidRPr="00F52D24" w:rsidDel="001D3CD5" w:rsidRDefault="002A1D5D" w:rsidP="002A1D5D">
            <w:pPr>
              <w:rPr>
                <w:ins w:id="12405" w:author="Author" w:date="2017-12-29T08:05:00Z"/>
                <w:del w:id="12406" w:author="Author" w:date="2018-02-22T10:35:00Z"/>
                <w:rStyle w:val="SAPEmphasis"/>
                <w:lang w:val="en-US"/>
              </w:rPr>
            </w:pPr>
          </w:p>
          <w:p w14:paraId="4DE0375B" w14:textId="09EBF38E" w:rsidR="002A1D5D" w:rsidRPr="005F6795" w:rsidDel="001D3CD5" w:rsidRDefault="002A1D5D" w:rsidP="002A1D5D">
            <w:pPr>
              <w:rPr>
                <w:ins w:id="12407" w:author="Author" w:date="2017-12-29T08:05:00Z"/>
                <w:del w:id="12408" w:author="Author" w:date="2018-02-22T10:35:00Z"/>
                <w:rFonts w:asciiTheme="minorHAnsi" w:hAnsiTheme="minorHAnsi" w:cstheme="minorBidi"/>
                <w:strike/>
                <w:noProof/>
                <w:lang w:val="en-US"/>
                <w:rPrChange w:id="12409" w:author="Author" w:date="2018-02-22T10:27:00Z">
                  <w:rPr>
                    <w:ins w:id="12410" w:author="Author" w:date="2017-12-29T08:05:00Z"/>
                    <w:del w:id="12411" w:author="Author" w:date="2018-02-22T10:35:00Z"/>
                    <w:rFonts w:asciiTheme="minorHAnsi" w:hAnsiTheme="minorHAnsi" w:cstheme="minorBidi"/>
                    <w:noProof/>
                    <w:lang w:val="en-US"/>
                  </w:rPr>
                </w:rPrChange>
              </w:rPr>
            </w:pPr>
            <w:ins w:id="12412" w:author="Author" w:date="2017-12-29T08:05:00Z">
              <w:del w:id="12413" w:author="Author" w:date="2018-02-22T10:35:00Z">
                <w:r w:rsidRPr="005F6795" w:rsidDel="001D3CD5">
                  <w:rPr>
                    <w:rStyle w:val="SAPEmphasis"/>
                    <w:strike/>
                    <w:lang w:val="en-US"/>
                    <w:rPrChange w:id="12414" w:author="Author" w:date="2018-02-22T10:27:00Z">
                      <w:rPr>
                        <w:rStyle w:val="SAPEmphasis"/>
                        <w:lang w:val="en-US"/>
                      </w:rPr>
                    </w:rPrChange>
                  </w:rPr>
                  <w:delText>In case Position Management is not implemented, please take into consideration following recommendations:</w:delText>
                </w:r>
              </w:del>
            </w:ins>
          </w:p>
          <w:p w14:paraId="2DB8761A" w14:textId="69D66602" w:rsidR="002A1D5D" w:rsidRPr="005F6795" w:rsidDel="001D3CD5" w:rsidRDefault="002A1D5D" w:rsidP="002A1D5D">
            <w:pPr>
              <w:pStyle w:val="SAPNoteHeading"/>
              <w:ind w:left="0"/>
              <w:rPr>
                <w:del w:id="12415" w:author="Author" w:date="2018-02-22T10:35:00Z"/>
                <w:strike/>
                <w:lang w:val="en-US"/>
                <w:rPrChange w:id="12416" w:author="Author" w:date="2018-02-22T10:27:00Z">
                  <w:rPr>
                    <w:del w:id="12417" w:author="Author" w:date="2018-02-22T10:35:00Z"/>
                    <w:lang w:val="en-US"/>
                  </w:rPr>
                </w:rPrChange>
              </w:rPr>
            </w:pPr>
            <w:del w:id="12418" w:author="Author" w:date="2018-02-22T10:35:00Z">
              <w:r w:rsidRPr="005F6795" w:rsidDel="001D3CD5">
                <w:rPr>
                  <w:strike/>
                  <w:noProof/>
                  <w:lang w:val="en-US"/>
                  <w:rPrChange w:id="12419" w:author="Author" w:date="2018-02-22T10:27:00Z">
                    <w:rPr>
                      <w:noProof/>
                      <w:lang w:val="en-US"/>
                    </w:rPr>
                  </w:rPrChange>
                </w:rPr>
                <w:drawing>
                  <wp:inline distT="0" distB="0" distL="0" distR="0" wp14:anchorId="1EF1D601" wp14:editId="3EABA939">
                    <wp:extent cx="225425" cy="225425"/>
                    <wp:effectExtent l="0" t="0" r="3175" b="3175"/>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2420" w:author="Author" w:date="2018-02-22T10:27:00Z">
                    <w:rPr>
                      <w:lang w:val="en-US"/>
                    </w:rPr>
                  </w:rPrChange>
                </w:rPr>
                <w:delText> Recommendation</w:delText>
              </w:r>
            </w:del>
          </w:p>
          <w:p w14:paraId="18978755" w14:textId="7EF1DE4D" w:rsidR="002A1D5D" w:rsidRPr="005F6795" w:rsidDel="001D3CD5" w:rsidRDefault="002A1D5D" w:rsidP="002A1D5D">
            <w:pPr>
              <w:rPr>
                <w:del w:id="12421" w:author="Author" w:date="2018-02-22T10:35:00Z"/>
                <w:strike/>
                <w:lang w:val="en-US"/>
                <w:rPrChange w:id="12422" w:author="Author" w:date="2018-02-22T10:27:00Z">
                  <w:rPr>
                    <w:del w:id="12423" w:author="Author" w:date="2018-02-22T10:35:00Z"/>
                    <w:lang w:val="en-US"/>
                  </w:rPr>
                </w:rPrChange>
              </w:rPr>
            </w:pPr>
            <w:del w:id="12424" w:author="Author" w:date="2018-02-22T10:35:00Z">
              <w:r w:rsidRPr="005F6795" w:rsidDel="001D3CD5">
                <w:rPr>
                  <w:strike/>
                  <w:lang w:val="en-US"/>
                  <w:rPrChange w:id="12425" w:author="Author" w:date="2018-02-22T10:27:00Z">
                    <w:rPr>
                      <w:lang w:val="en-US"/>
                    </w:rPr>
                  </w:rPrChange>
                </w:rPr>
                <w:delText xml:space="preserve">In case </w:delText>
              </w:r>
              <w:r w:rsidRPr="005F6795" w:rsidDel="001D3CD5">
                <w:rPr>
                  <w:rStyle w:val="SAPEmphasis"/>
                  <w:strike/>
                  <w:lang w:val="en-US"/>
                  <w:rPrChange w:id="12426" w:author="Author" w:date="2018-02-22T10:27:00Z">
                    <w:rPr>
                      <w:rStyle w:val="SAPEmphasis"/>
                      <w:lang w:val="en-US"/>
                    </w:rPr>
                  </w:rPrChange>
                </w:rPr>
                <w:delText xml:space="preserve">Apprentice Management </w:delText>
              </w:r>
              <w:r w:rsidRPr="005F6795" w:rsidDel="001D3CD5">
                <w:rPr>
                  <w:strike/>
                  <w:lang w:val="en-US"/>
                  <w:rPrChange w:id="12427" w:author="Author" w:date="2018-02-22T10:27:00Z">
                    <w:rPr>
                      <w:lang w:val="en-US"/>
                    </w:rPr>
                  </w:rPrChange>
                </w:rPr>
                <w:delText>has also been implemented in the instance and the new employee is an apprentice, select value</w:delText>
              </w:r>
              <w:r w:rsidRPr="005F6795" w:rsidDel="001D3CD5">
                <w:rPr>
                  <w:rStyle w:val="SAPUserEntry"/>
                  <w:strike/>
                  <w:lang w:val="en-US"/>
                  <w:rPrChange w:id="12428" w:author="Author" w:date="2018-02-22T10:27:00Z">
                    <w:rPr>
                      <w:rStyle w:val="SAPUserEntry"/>
                      <w:lang w:val="en-US"/>
                    </w:rPr>
                  </w:rPrChange>
                </w:rPr>
                <w:delText xml:space="preserve"> Apprentice</w:delText>
              </w:r>
              <w:r w:rsidRPr="005F6795" w:rsidDel="001D3CD5">
                <w:rPr>
                  <w:strike/>
                  <w:lang w:val="en-US"/>
                  <w:rPrChange w:id="12429" w:author="Author" w:date="2018-02-22T10:27:00Z">
                    <w:rPr>
                      <w:lang w:val="en-US"/>
                    </w:rPr>
                  </w:rPrChange>
                </w:rPr>
                <w:delText xml:space="preserve"> </w:delText>
              </w:r>
              <w:r w:rsidRPr="005F6795" w:rsidDel="001D3CD5">
                <w:rPr>
                  <w:rStyle w:val="SAPUserEntry"/>
                  <w:strike/>
                  <w:lang w:val="en-US"/>
                  <w:rPrChange w:id="12430" w:author="Author" w:date="2018-02-22T10:27:00Z">
                    <w:rPr>
                      <w:rStyle w:val="SAPUserEntry"/>
                      <w:lang w:val="en-US"/>
                    </w:rPr>
                  </w:rPrChange>
                </w:rPr>
                <w:delText>(GB)</w:delText>
              </w:r>
              <w:r w:rsidRPr="005F6795" w:rsidDel="001D3CD5">
                <w:rPr>
                  <w:strike/>
                  <w:lang w:val="en-US"/>
                  <w:rPrChange w:id="12431" w:author="Author" w:date="2018-02-22T10:27:00Z">
                    <w:rPr>
                      <w:lang w:val="en-US"/>
                    </w:rPr>
                  </w:rPrChange>
                </w:rPr>
                <w:delText>,</w:delText>
              </w:r>
            </w:del>
          </w:p>
          <w:p w14:paraId="082F9116" w14:textId="52AAFA21" w:rsidR="002A1D5D" w:rsidRPr="005F6795" w:rsidDel="001D3CD5" w:rsidRDefault="002A1D5D" w:rsidP="002A1D5D">
            <w:pPr>
              <w:pStyle w:val="SAPNoteHeading"/>
              <w:ind w:left="0"/>
              <w:rPr>
                <w:del w:id="12432" w:author="Author" w:date="2018-02-22T10:35:00Z"/>
                <w:strike/>
                <w:lang w:val="en-US"/>
                <w:rPrChange w:id="12433" w:author="Author" w:date="2018-02-22T10:27:00Z">
                  <w:rPr>
                    <w:del w:id="12434" w:author="Author" w:date="2018-02-22T10:35:00Z"/>
                    <w:lang w:val="en-US"/>
                  </w:rPr>
                </w:rPrChange>
              </w:rPr>
            </w:pPr>
            <w:del w:id="12435" w:author="Author" w:date="2018-02-22T10:35:00Z">
              <w:r w:rsidRPr="005F6795" w:rsidDel="001D3CD5">
                <w:rPr>
                  <w:strike/>
                  <w:noProof/>
                  <w:lang w:val="en-US"/>
                  <w:rPrChange w:id="12436" w:author="Author" w:date="2018-02-22T10:27:00Z">
                    <w:rPr>
                      <w:noProof/>
                      <w:lang w:val="en-US"/>
                    </w:rPr>
                  </w:rPrChange>
                </w:rPr>
                <w:drawing>
                  <wp:inline distT="0" distB="0" distL="0" distR="0" wp14:anchorId="5A87C6C6" wp14:editId="25E17651">
                    <wp:extent cx="225425" cy="225425"/>
                    <wp:effectExtent l="0" t="0" r="3175" b="3175"/>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2437" w:author="Author" w:date="2018-02-22T10:27:00Z">
                    <w:rPr>
                      <w:lang w:val="en-US"/>
                    </w:rPr>
                  </w:rPrChange>
                </w:rPr>
                <w:delText> Recommendation</w:delText>
              </w:r>
            </w:del>
          </w:p>
          <w:p w14:paraId="23DDBE3A" w14:textId="2EBA85E8" w:rsidR="002A1D5D" w:rsidRPr="00920E6F" w:rsidDel="001D3CD5" w:rsidRDefault="002A1D5D" w:rsidP="002A1D5D">
            <w:pPr>
              <w:rPr>
                <w:del w:id="12438" w:author="Author" w:date="2018-02-22T10:35:00Z"/>
                <w:lang w:val="en-US"/>
              </w:rPr>
            </w:pPr>
            <w:del w:id="12439" w:author="Author" w:date="2018-02-22T10:35:00Z">
              <w:r w:rsidRPr="005F6795" w:rsidDel="001D3CD5">
                <w:rPr>
                  <w:strike/>
                  <w:lang w:val="en-US"/>
                  <w:rPrChange w:id="12440" w:author="Author" w:date="2018-02-22T10:27:00Z">
                    <w:rPr>
                      <w:lang w:val="en-US"/>
                    </w:rPr>
                  </w:rPrChange>
                </w:rPr>
                <w:delText xml:space="preserve">In case </w:delText>
              </w:r>
              <w:r w:rsidRPr="005F6795" w:rsidDel="001D3CD5">
                <w:rPr>
                  <w:rStyle w:val="SAPEmphasis"/>
                  <w:strike/>
                  <w:lang w:val="en-US"/>
                  <w:rPrChange w:id="12441" w:author="Author" w:date="2018-02-22T10:27:00Z">
                    <w:rPr>
                      <w:rStyle w:val="SAPEmphasis"/>
                      <w:lang w:val="en-US"/>
                    </w:rPr>
                  </w:rPrChange>
                </w:rPr>
                <w:delText xml:space="preserve">Contingent Workforce Management </w:delText>
              </w:r>
              <w:r w:rsidRPr="005F6795" w:rsidDel="001D3CD5">
                <w:rPr>
                  <w:strike/>
                  <w:lang w:val="en-US"/>
                  <w:rPrChange w:id="12442" w:author="Author" w:date="2018-02-22T10:27:00Z">
                    <w:rPr>
                      <w:lang w:val="en-US"/>
                    </w:rPr>
                  </w:rPrChange>
                </w:rPr>
                <w:delText>has also been implemented in the instance, avoid using employee class</w:delText>
              </w:r>
              <w:r w:rsidRPr="005F6795" w:rsidDel="001D3CD5">
                <w:rPr>
                  <w:rStyle w:val="SAPUserEntry"/>
                  <w:strike/>
                  <w:lang w:val="en-US"/>
                  <w:rPrChange w:id="12443" w:author="Author" w:date="2018-02-22T10:27:00Z">
                    <w:rPr>
                      <w:rStyle w:val="SAPUserEntry"/>
                      <w:lang w:val="en-US"/>
                    </w:rPr>
                  </w:rPrChange>
                </w:rPr>
                <w:delText xml:space="preserve"> Contingent</w:delText>
              </w:r>
              <w:r w:rsidRPr="005F6795" w:rsidDel="001D3CD5">
                <w:rPr>
                  <w:strike/>
                  <w:lang w:val="en-US"/>
                  <w:rPrChange w:id="12444" w:author="Author" w:date="2018-02-22T10:27:00Z">
                    <w:rPr>
                      <w:lang w:val="en-US"/>
                    </w:rPr>
                  </w:rPrChange>
                </w:rPr>
                <w:delText xml:space="preserve"> </w:delText>
              </w:r>
              <w:r w:rsidRPr="005F6795" w:rsidDel="001D3CD5">
                <w:rPr>
                  <w:rStyle w:val="SAPUserEntry"/>
                  <w:strike/>
                  <w:lang w:val="en-US"/>
                  <w:rPrChange w:id="12445" w:author="Author" w:date="2018-02-22T10:27:00Z">
                    <w:rPr>
                      <w:rStyle w:val="SAPUserEntry"/>
                      <w:lang w:val="en-US"/>
                    </w:rPr>
                  </w:rPrChange>
                </w:rPr>
                <w:delText>(GB)</w:delText>
              </w:r>
              <w:r w:rsidRPr="005F6795" w:rsidDel="001D3CD5">
                <w:rPr>
                  <w:strike/>
                  <w:lang w:val="en-US"/>
                  <w:rPrChange w:id="12446" w:author="Author" w:date="2018-02-22T10:27:00Z">
                    <w:rPr>
                      <w:lang w:val="en-US"/>
                    </w:rPr>
                  </w:rPrChange>
                </w:rPr>
                <w:delText>.</w:delText>
              </w:r>
              <w:r w:rsidRPr="00920E6F" w:rsidDel="001D3CD5">
                <w:rPr>
                  <w:lang w:val="en-US"/>
                </w:rPr>
                <w:delText xml:space="preserve"> </w:delText>
              </w:r>
            </w:del>
          </w:p>
          <w:p w14:paraId="0CD78A9E" w14:textId="77777777" w:rsidR="002A1D5D" w:rsidRPr="00920E6F" w:rsidDel="00CF78F9" w:rsidRDefault="002A1D5D" w:rsidP="002A1D5D">
            <w:pPr>
              <w:pStyle w:val="SAPNoteHeading"/>
              <w:ind w:left="0"/>
              <w:rPr>
                <w:del w:id="12447" w:author="Author" w:date="2017-12-29T08:05:00Z"/>
                <w:lang w:val="en-US"/>
              </w:rPr>
            </w:pPr>
            <w:del w:id="12448" w:author="Author" w:date="2017-12-29T08:05:00Z">
              <w:r w:rsidRPr="00BE273A" w:rsidDel="00CF78F9">
                <w:rPr>
                  <w:noProof/>
                  <w:lang w:val="en-US"/>
                </w:rPr>
                <w:drawing>
                  <wp:inline distT="0" distB="0" distL="0" distR="0" wp14:anchorId="5584D9D7" wp14:editId="64A5F3D5">
                    <wp:extent cx="225425" cy="225425"/>
                    <wp:effectExtent l="0" t="0" r="3175" b="3175"/>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sidDel="00CF78F9">
                <w:rPr>
                  <w:lang w:val="en-US"/>
                </w:rPr>
                <w:delText> Recommendation</w:delText>
              </w:r>
            </w:del>
          </w:p>
          <w:p w14:paraId="43ED972E" w14:textId="77777777" w:rsidR="002A1D5D" w:rsidRPr="00920E6F" w:rsidRDefault="002A1D5D" w:rsidP="002A1D5D">
            <w:pPr>
              <w:rPr>
                <w:lang w:val="en-US"/>
              </w:rPr>
            </w:pPr>
            <w:del w:id="12449" w:author="Author" w:date="2017-12-29T08:05:00Z">
              <w:r w:rsidRPr="00920E6F" w:rsidDel="00CF78F9">
                <w:rPr>
                  <w:lang w:val="en-US"/>
                </w:rPr>
                <w:delText>Required if integration with Employee Central Payroll is in place.</w:delText>
              </w:r>
            </w:del>
          </w:p>
        </w:tc>
      </w:tr>
      <w:tr w:rsidR="002A1D5D" w:rsidRPr="00A41C57" w14:paraId="7F660129"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4699C71E" w14:textId="77777777" w:rsidR="002A1D5D" w:rsidRDefault="002A1D5D" w:rsidP="002A1D5D">
            <w:pPr>
              <w:rPr>
                <w:ins w:id="12450" w:author="Author" w:date="2017-12-29T08:09:00Z"/>
                <w:rStyle w:val="SAPScreenElement"/>
                <w:lang w:val="en-US"/>
              </w:rPr>
            </w:pPr>
            <w:r w:rsidRPr="00920E6F">
              <w:rPr>
                <w:rStyle w:val="SAPScreenElement"/>
                <w:lang w:val="en-US"/>
              </w:rPr>
              <w:t xml:space="preserve">Employment Type: </w:t>
            </w:r>
          </w:p>
          <w:p w14:paraId="1478B0EE" w14:textId="77777777" w:rsidR="002A1D5D" w:rsidRDefault="002A1D5D" w:rsidP="002A1D5D">
            <w:pPr>
              <w:rPr>
                <w:ins w:id="12451" w:author="Author" w:date="2017-12-29T08:08:00Z"/>
                <w:rStyle w:val="SAPUserEntry"/>
                <w:lang w:val="en-US"/>
              </w:rPr>
            </w:pPr>
            <w:ins w:id="12452" w:author="Author" w:date="2017-12-29T08:09:00Z">
              <w:r w:rsidRPr="00AF5AE4">
                <w:rPr>
                  <w:rStyle w:val="SAPEmphasis"/>
                  <w:lang w:val="en-US"/>
                </w:rPr>
                <w:t xml:space="preserve">Option 1: Position Management is not implemented: </w:t>
              </w:r>
            </w:ins>
            <w:r w:rsidRPr="00920E6F">
              <w:rPr>
                <w:lang w:val="en-US"/>
              </w:rPr>
              <w:t>select from drop-down, for example</w:t>
            </w:r>
            <w:r w:rsidRPr="00267911">
              <w:rPr>
                <w:rStyle w:val="SAPUserEntry"/>
                <w:lang w:val="en-US"/>
              </w:rPr>
              <w:t xml:space="preserve"> </w:t>
            </w:r>
            <w:r w:rsidRPr="00920E6F">
              <w:rPr>
                <w:rStyle w:val="SAPUserEntry"/>
                <w:lang w:val="en-US"/>
              </w:rPr>
              <w:t>Salaried(GB)</w:t>
            </w:r>
          </w:p>
          <w:p w14:paraId="75284491" w14:textId="77777777" w:rsidR="002A1D5D" w:rsidRPr="004C64F7" w:rsidRDefault="002A1D5D" w:rsidP="002A1D5D">
            <w:pPr>
              <w:rPr>
                <w:lang w:val="en-US"/>
              </w:rPr>
            </w:pPr>
            <w:ins w:id="12453" w:author="Author" w:date="2017-12-29T08:08:00Z">
              <w:r w:rsidRPr="00F52D24">
                <w:rPr>
                  <w:rStyle w:val="SAPEmphasis"/>
                  <w:lang w:val="en-US"/>
                </w:rPr>
                <w:t xml:space="preserve">Option 2: Position Management is implemented: </w:t>
              </w:r>
              <w:r w:rsidRPr="00F52D24">
                <w:rPr>
                  <w:lang w:val="en-US"/>
                </w:rPr>
                <w:t xml:space="preserve">value is defaulted based on value entered in field </w:t>
              </w:r>
              <w:r w:rsidRPr="00F52D24">
                <w:rPr>
                  <w:rStyle w:val="SAPScreenElement"/>
                  <w:lang w:val="en-US"/>
                </w:rPr>
                <w:t xml:space="preserve">Position </w:t>
              </w:r>
              <w:r w:rsidRPr="00F52D24">
                <w:rPr>
                  <w:lang w:val="en-US"/>
                </w:rPr>
                <w:t xml:space="preserve">in case the </w:t>
              </w:r>
              <w:r w:rsidRPr="00F52D24">
                <w:rPr>
                  <w:rStyle w:val="SAPScreenElement"/>
                  <w:color w:val="auto"/>
                  <w:lang w:val="en-US"/>
                </w:rPr>
                <w:t>Employment Type</w:t>
              </w:r>
              <w:r w:rsidRPr="00F52D24">
                <w:rPr>
                  <w:lang w:val="en-US"/>
                </w:rPr>
                <w:t xml:space="preserve"> field has been set up and maintained for the </w:t>
              </w:r>
              <w:r w:rsidRPr="00F52D24">
                <w:rPr>
                  <w:rStyle w:val="SAPScreenElement"/>
                  <w:color w:val="auto"/>
                  <w:lang w:val="en-US"/>
                </w:rPr>
                <w:t>Position</w:t>
              </w:r>
              <w:r w:rsidRPr="00F52D24">
                <w:rPr>
                  <w:lang w:val="en-US"/>
                </w:rPr>
                <w:t xml:space="preserve"> object. If this is not the case, you need to select a value from the value help.</w:t>
              </w:r>
            </w:ins>
          </w:p>
        </w:tc>
        <w:tc>
          <w:tcPr>
            <w:tcW w:w="7204" w:type="dxa"/>
            <w:tcBorders>
              <w:top w:val="single" w:sz="8" w:space="0" w:color="999999"/>
              <w:left w:val="single" w:sz="8" w:space="0" w:color="999999"/>
              <w:bottom w:val="single" w:sz="8" w:space="0" w:color="999999"/>
              <w:right w:val="single" w:sz="8" w:space="0" w:color="999999"/>
            </w:tcBorders>
          </w:tcPr>
          <w:p w14:paraId="24DB7207" w14:textId="2FE82DF1" w:rsidR="002A1D5D" w:rsidRPr="005F6795" w:rsidDel="001D3CD5" w:rsidRDefault="002A1D5D" w:rsidP="002A1D5D">
            <w:pPr>
              <w:pStyle w:val="SAPNoteHeading"/>
              <w:ind w:left="0"/>
              <w:rPr>
                <w:del w:id="12454" w:author="Author" w:date="2018-02-22T10:35:00Z"/>
                <w:strike/>
                <w:lang w:val="en-US"/>
                <w:rPrChange w:id="12455" w:author="Author" w:date="2018-02-22T10:27:00Z">
                  <w:rPr>
                    <w:del w:id="12456" w:author="Author" w:date="2018-02-22T10:35:00Z"/>
                    <w:lang w:val="en-US"/>
                  </w:rPr>
                </w:rPrChange>
              </w:rPr>
            </w:pPr>
            <w:del w:id="12457" w:author="Author" w:date="2018-02-22T10:35:00Z">
              <w:r w:rsidRPr="005F6795" w:rsidDel="001D3CD5">
                <w:rPr>
                  <w:strike/>
                  <w:noProof/>
                  <w:lang w:val="en-US"/>
                  <w:rPrChange w:id="12458" w:author="Author" w:date="2018-02-22T10:27:00Z">
                    <w:rPr>
                      <w:noProof/>
                      <w:lang w:val="en-US"/>
                    </w:rPr>
                  </w:rPrChange>
                </w:rPr>
                <w:drawing>
                  <wp:inline distT="0" distB="0" distL="0" distR="0" wp14:anchorId="4D880D57" wp14:editId="7774B013">
                    <wp:extent cx="225425" cy="225425"/>
                    <wp:effectExtent l="0" t="0" r="3175" b="3175"/>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2459" w:author="Author" w:date="2018-02-22T10:27:00Z">
                    <w:rPr>
                      <w:lang w:val="en-US"/>
                    </w:rPr>
                  </w:rPrChange>
                </w:rPr>
                <w:delText> Recommendation</w:delText>
              </w:r>
            </w:del>
          </w:p>
          <w:p w14:paraId="11B23A0E" w14:textId="324AD122" w:rsidR="002A1D5D" w:rsidRPr="005F6795" w:rsidDel="001D3CD5" w:rsidRDefault="002A1D5D" w:rsidP="002A1D5D">
            <w:pPr>
              <w:rPr>
                <w:del w:id="12460" w:author="Author" w:date="2018-02-22T10:35:00Z"/>
                <w:strike/>
                <w:lang w:val="en-US"/>
                <w:rPrChange w:id="12461" w:author="Author" w:date="2018-02-22T10:27:00Z">
                  <w:rPr>
                    <w:del w:id="12462" w:author="Author" w:date="2018-02-22T10:35:00Z"/>
                    <w:lang w:val="en-US"/>
                  </w:rPr>
                </w:rPrChange>
              </w:rPr>
            </w:pPr>
            <w:del w:id="12463" w:author="Author" w:date="2018-02-22T10:35:00Z">
              <w:r w:rsidRPr="005F6795" w:rsidDel="001D3CD5">
                <w:rPr>
                  <w:strike/>
                  <w:lang w:val="en-US"/>
                  <w:rPrChange w:id="12464" w:author="Author" w:date="2018-02-22T10:27:00Z">
                    <w:rPr>
                      <w:lang w:val="en-US"/>
                    </w:rPr>
                  </w:rPrChange>
                </w:rPr>
                <w:delText xml:space="preserve">In case </w:delText>
              </w:r>
              <w:r w:rsidRPr="005F6795" w:rsidDel="001D3CD5">
                <w:rPr>
                  <w:rStyle w:val="SAPEmphasis"/>
                  <w:strike/>
                  <w:lang w:val="en-US"/>
                  <w:rPrChange w:id="12465" w:author="Author" w:date="2018-02-22T10:27:00Z">
                    <w:rPr>
                      <w:rStyle w:val="SAPEmphasis"/>
                      <w:lang w:val="en-US"/>
                    </w:rPr>
                  </w:rPrChange>
                </w:rPr>
                <w:delText xml:space="preserve">Contingent Workforce Management </w:delText>
              </w:r>
              <w:r w:rsidRPr="005F6795" w:rsidDel="001D3CD5">
                <w:rPr>
                  <w:strike/>
                  <w:lang w:val="en-US"/>
                  <w:rPrChange w:id="12466" w:author="Author" w:date="2018-02-22T10:27:00Z">
                    <w:rPr>
                      <w:lang w:val="en-US"/>
                    </w:rPr>
                  </w:rPrChange>
                </w:rPr>
                <w:delText>has also been implemented in the instance, avoid using employee class</w:delText>
              </w:r>
              <w:r w:rsidRPr="005F6795" w:rsidDel="001D3CD5">
                <w:rPr>
                  <w:rStyle w:val="SAPUserEntry"/>
                  <w:strike/>
                  <w:lang w:val="en-US"/>
                  <w:rPrChange w:id="12467" w:author="Author" w:date="2018-02-22T10:27:00Z">
                    <w:rPr>
                      <w:rStyle w:val="SAPUserEntry"/>
                      <w:lang w:val="en-US"/>
                    </w:rPr>
                  </w:rPrChange>
                </w:rPr>
                <w:delText xml:space="preserve"> Contingent</w:delText>
              </w:r>
              <w:r w:rsidRPr="005F6795" w:rsidDel="001D3CD5">
                <w:rPr>
                  <w:b/>
                  <w:strike/>
                  <w:lang w:val="en-US"/>
                  <w:rPrChange w:id="12468" w:author="Author" w:date="2018-02-22T10:27:00Z">
                    <w:rPr>
                      <w:b/>
                      <w:lang w:val="en-US"/>
                    </w:rPr>
                  </w:rPrChange>
                </w:rPr>
                <w:delText xml:space="preserve"> </w:delText>
              </w:r>
              <w:r w:rsidRPr="005F6795" w:rsidDel="001D3CD5">
                <w:rPr>
                  <w:rStyle w:val="SAPUserEntry"/>
                  <w:strike/>
                  <w:lang w:val="en-US"/>
                  <w:rPrChange w:id="12469" w:author="Author" w:date="2018-02-22T10:27:00Z">
                    <w:rPr>
                      <w:rStyle w:val="SAPUserEntry"/>
                      <w:lang w:val="en-US"/>
                    </w:rPr>
                  </w:rPrChange>
                </w:rPr>
                <w:delText>(GB)</w:delText>
              </w:r>
              <w:r w:rsidRPr="005F6795" w:rsidDel="001D3CD5">
                <w:rPr>
                  <w:strike/>
                  <w:lang w:val="en-US"/>
                  <w:rPrChange w:id="12470" w:author="Author" w:date="2018-02-22T10:27:00Z">
                    <w:rPr>
                      <w:lang w:val="en-US"/>
                    </w:rPr>
                  </w:rPrChange>
                </w:rPr>
                <w:delText xml:space="preserve"> and one of the employment types</w:delText>
              </w:r>
              <w:r w:rsidRPr="005F6795" w:rsidDel="001D3CD5">
                <w:rPr>
                  <w:rStyle w:val="SAPUserEntry"/>
                  <w:strike/>
                  <w:lang w:val="en-US"/>
                  <w:rPrChange w:id="12471" w:author="Author" w:date="2018-02-22T10:27:00Z">
                    <w:rPr>
                      <w:rStyle w:val="SAPUserEntry"/>
                      <w:lang w:val="en-US"/>
                    </w:rPr>
                  </w:rPrChange>
                </w:rPr>
                <w:delText xml:space="preserve"> Contractor(GB)</w:delText>
              </w:r>
              <w:r w:rsidRPr="005F6795" w:rsidDel="001D3CD5">
                <w:rPr>
                  <w:strike/>
                  <w:lang w:val="en-US"/>
                  <w:rPrChange w:id="12472" w:author="Author" w:date="2018-02-22T10:27:00Z">
                    <w:rPr>
                      <w:lang w:val="en-US"/>
                    </w:rPr>
                  </w:rPrChange>
                </w:rPr>
                <w:delText>,</w:delText>
              </w:r>
              <w:r w:rsidRPr="005F6795" w:rsidDel="001D3CD5">
                <w:rPr>
                  <w:rStyle w:val="SAPUserEntry"/>
                  <w:strike/>
                  <w:lang w:val="en-US"/>
                  <w:rPrChange w:id="12473" w:author="Author" w:date="2018-02-22T10:27:00Z">
                    <w:rPr>
                      <w:rStyle w:val="SAPUserEntry"/>
                      <w:lang w:val="en-US"/>
                    </w:rPr>
                  </w:rPrChange>
                </w:rPr>
                <w:delText xml:space="preserve"> Consultant(GB)</w:delText>
              </w:r>
              <w:r w:rsidRPr="005F6795" w:rsidDel="001D3CD5">
                <w:rPr>
                  <w:strike/>
                  <w:lang w:val="en-US"/>
                  <w:rPrChange w:id="12474" w:author="Author" w:date="2018-02-22T10:27:00Z">
                    <w:rPr>
                      <w:lang w:val="en-US"/>
                    </w:rPr>
                  </w:rPrChange>
                </w:rPr>
                <w:delText xml:space="preserve"> or</w:delText>
              </w:r>
              <w:r w:rsidRPr="005F6795" w:rsidDel="001D3CD5">
                <w:rPr>
                  <w:rStyle w:val="SAPUserEntry"/>
                  <w:strike/>
                  <w:lang w:val="en-US"/>
                  <w:rPrChange w:id="12475" w:author="Author" w:date="2018-02-22T10:27:00Z">
                    <w:rPr>
                      <w:rStyle w:val="SAPUserEntry"/>
                      <w:lang w:val="en-US"/>
                    </w:rPr>
                  </w:rPrChange>
                </w:rPr>
                <w:delText xml:space="preserve"> Freelancer(GB)</w:delText>
              </w:r>
              <w:r w:rsidRPr="005F6795" w:rsidDel="001D3CD5">
                <w:rPr>
                  <w:strike/>
                  <w:lang w:val="en-US"/>
                  <w:rPrChange w:id="12476" w:author="Author" w:date="2018-02-22T10:27:00Z">
                    <w:rPr>
                      <w:lang w:val="en-US"/>
                    </w:rPr>
                  </w:rPrChange>
                </w:rPr>
                <w:delText xml:space="preserve">. </w:delText>
              </w:r>
            </w:del>
          </w:p>
          <w:p w14:paraId="7D69F7CF" w14:textId="77777777" w:rsidR="002A1D5D" w:rsidRPr="00920E6F" w:rsidRDefault="002A1D5D" w:rsidP="002A1D5D">
            <w:pPr>
              <w:pStyle w:val="SAPNoteHeading"/>
              <w:ind w:left="0"/>
              <w:rPr>
                <w:lang w:val="en-US"/>
              </w:rPr>
            </w:pPr>
            <w:r w:rsidRPr="00BE273A">
              <w:rPr>
                <w:noProof/>
                <w:lang w:val="en-US"/>
              </w:rPr>
              <w:drawing>
                <wp:inline distT="0" distB="0" distL="0" distR="0" wp14:anchorId="5293B134" wp14:editId="0701EBBD">
                  <wp:extent cx="225425" cy="225425"/>
                  <wp:effectExtent l="0" t="0" r="3175" b="3175"/>
                  <wp:docPr id="525"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lang w:val="en-US"/>
              </w:rPr>
              <w:t> Recommendation</w:t>
            </w:r>
          </w:p>
          <w:p w14:paraId="6554C066" w14:textId="77777777" w:rsidR="002A1D5D" w:rsidRPr="00920E6F" w:rsidRDefault="002A1D5D" w:rsidP="002A1D5D">
            <w:pPr>
              <w:rPr>
                <w:lang w:val="en-US"/>
              </w:rPr>
            </w:pPr>
            <w:r w:rsidRPr="00920E6F">
              <w:rPr>
                <w:lang w:val="en-US"/>
              </w:rPr>
              <w:t>Required if integration with Employee Central Payroll is in place.</w:t>
            </w:r>
          </w:p>
        </w:tc>
      </w:tr>
      <w:tr w:rsidR="002A1D5D" w:rsidRPr="00A41C57" w14:paraId="5FA0E3BB"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0747889F" w14:textId="1B6DAB64" w:rsidR="002A1D5D" w:rsidRPr="00920E6F" w:rsidRDefault="002A1D5D" w:rsidP="002A1D5D">
            <w:pPr>
              <w:rPr>
                <w:lang w:val="en-US"/>
              </w:rPr>
            </w:pPr>
            <w:r w:rsidRPr="00920E6F">
              <w:rPr>
                <w:rStyle w:val="SAPScreenElement"/>
                <w:lang w:val="en-US"/>
              </w:rPr>
              <w:t xml:space="preserve">Job Entry Date: </w:t>
            </w:r>
            <w:r w:rsidR="00FE59D1" w:rsidRPr="001E5470">
              <w:rPr>
                <w:lang w:val="en-US"/>
              </w:rPr>
              <w:t>defaults to the hiring date of the employee’s first appointment at the company; adapt as appropriate by selecting the rehiring date from calendar help</w:t>
            </w:r>
          </w:p>
        </w:tc>
        <w:tc>
          <w:tcPr>
            <w:tcW w:w="7204" w:type="dxa"/>
            <w:tcBorders>
              <w:top w:val="single" w:sz="8" w:space="0" w:color="999999"/>
              <w:left w:val="single" w:sz="8" w:space="0" w:color="999999"/>
              <w:bottom w:val="single" w:sz="8" w:space="0" w:color="999999"/>
              <w:right w:val="single" w:sz="8" w:space="0" w:color="999999"/>
            </w:tcBorders>
          </w:tcPr>
          <w:p w14:paraId="5E50DFA7" w14:textId="1880BA1A" w:rsidR="002A1D5D" w:rsidRPr="00920E6F" w:rsidRDefault="002A1D5D" w:rsidP="002A1D5D">
            <w:pPr>
              <w:rPr>
                <w:lang w:val="en-US"/>
              </w:rPr>
            </w:pPr>
          </w:p>
        </w:tc>
      </w:tr>
      <w:tr w:rsidR="002A1D5D" w:rsidRPr="00A41C57" w14:paraId="6359DFF0"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3A4D6383" w14:textId="77777777" w:rsidR="002A1D5D" w:rsidRPr="00920E6F" w:rsidRDefault="002A1D5D" w:rsidP="002A1D5D">
            <w:pPr>
              <w:rPr>
                <w:lang w:val="en-US"/>
              </w:rPr>
            </w:pPr>
            <w:r w:rsidRPr="00920E6F">
              <w:rPr>
                <w:rStyle w:val="SAPScreenElement"/>
                <w:lang w:val="en-US"/>
              </w:rPr>
              <w:t xml:space="preserve">Pay Scale Type: </w:t>
            </w:r>
            <w:r w:rsidRPr="00920E6F">
              <w:rPr>
                <w:lang w:val="en-US"/>
              </w:rPr>
              <w:t>select from drop-down; for example,</w:t>
            </w:r>
            <w:r w:rsidRPr="00920E6F">
              <w:rPr>
                <w:rStyle w:val="SAPUserEntry"/>
                <w:lang w:val="en-US"/>
              </w:rPr>
              <w:t xml:space="preserve"> Pay Agreement</w:t>
            </w:r>
            <w:r w:rsidRPr="00920E6F">
              <w:rPr>
                <w:b/>
                <w:lang w:val="en-US"/>
              </w:rPr>
              <w:t xml:space="preserve"> </w:t>
            </w:r>
            <w:r w:rsidRPr="00920E6F">
              <w:rPr>
                <w:rStyle w:val="SAPUserEntry"/>
                <w:lang w:val="en-US"/>
              </w:rPr>
              <w:t>(GBR/20)</w:t>
            </w:r>
          </w:p>
        </w:tc>
        <w:tc>
          <w:tcPr>
            <w:tcW w:w="7204" w:type="dxa"/>
            <w:tcBorders>
              <w:top w:val="single" w:sz="8" w:space="0" w:color="999999"/>
              <w:left w:val="single" w:sz="8" w:space="0" w:color="999999"/>
              <w:bottom w:val="single" w:sz="8" w:space="0" w:color="999999"/>
              <w:right w:val="single" w:sz="8" w:space="0" w:color="999999"/>
            </w:tcBorders>
          </w:tcPr>
          <w:p w14:paraId="45EF659E" w14:textId="77777777" w:rsidR="002A1D5D" w:rsidRPr="00920E6F" w:rsidRDefault="002A1D5D" w:rsidP="002A1D5D">
            <w:pPr>
              <w:pStyle w:val="SAPNoteHeading"/>
              <w:ind w:left="0"/>
              <w:rPr>
                <w:lang w:val="en-US"/>
              </w:rPr>
            </w:pPr>
            <w:r w:rsidRPr="00BE273A">
              <w:rPr>
                <w:noProof/>
                <w:lang w:val="en-US"/>
              </w:rPr>
              <w:drawing>
                <wp:inline distT="0" distB="0" distL="0" distR="0" wp14:anchorId="6FBD6EF3" wp14:editId="51565072">
                  <wp:extent cx="225425" cy="225425"/>
                  <wp:effectExtent l="0" t="0" r="3175" b="3175"/>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lang w:val="en-US"/>
              </w:rPr>
              <w:t> Recommendation</w:t>
            </w:r>
          </w:p>
          <w:p w14:paraId="0C1A2DC0" w14:textId="77777777" w:rsidR="002A1D5D" w:rsidRPr="00920E6F" w:rsidRDefault="002A1D5D" w:rsidP="002A1D5D">
            <w:pPr>
              <w:rPr>
                <w:lang w:val="en-US"/>
              </w:rPr>
            </w:pPr>
            <w:r w:rsidRPr="00920E6F">
              <w:rPr>
                <w:lang w:val="en-US"/>
              </w:rPr>
              <w:t>Required if integration with Employee Central Payroll is in place.</w:t>
            </w:r>
          </w:p>
        </w:tc>
      </w:tr>
      <w:tr w:rsidR="002A1D5D" w:rsidRPr="00A41C57" w14:paraId="71783AA6"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09F0D514" w14:textId="77777777" w:rsidR="002A1D5D" w:rsidRPr="00920E6F" w:rsidRDefault="002A1D5D" w:rsidP="002A1D5D">
            <w:pPr>
              <w:rPr>
                <w:lang w:val="en-US"/>
              </w:rPr>
            </w:pPr>
            <w:r w:rsidRPr="00920E6F">
              <w:rPr>
                <w:rStyle w:val="SAPScreenElement"/>
                <w:lang w:val="en-US"/>
              </w:rPr>
              <w:t xml:space="preserve">Pay Scale Area: </w:t>
            </w:r>
            <w:r w:rsidRPr="00920E6F">
              <w:rPr>
                <w:lang w:val="en-US"/>
              </w:rPr>
              <w:t>select from drop-down; for example,</w:t>
            </w:r>
            <w:r w:rsidRPr="00920E6F">
              <w:rPr>
                <w:rStyle w:val="SAPUserEntry"/>
                <w:lang w:val="en-US"/>
              </w:rPr>
              <w:t xml:space="preserve"> Great Britain</w:t>
            </w:r>
            <w:r w:rsidRPr="00CA51C4">
              <w:rPr>
                <w:b/>
                <w:lang w:val="en-US"/>
              </w:rPr>
              <w:t xml:space="preserve"> </w:t>
            </w:r>
            <w:r w:rsidRPr="00920E6F">
              <w:rPr>
                <w:rStyle w:val="SAPUserEntry"/>
                <w:lang w:val="en-US"/>
              </w:rPr>
              <w:t>(GBR/10)</w:t>
            </w:r>
          </w:p>
        </w:tc>
        <w:tc>
          <w:tcPr>
            <w:tcW w:w="7204" w:type="dxa"/>
            <w:tcBorders>
              <w:top w:val="single" w:sz="8" w:space="0" w:color="999999"/>
              <w:left w:val="single" w:sz="8" w:space="0" w:color="999999"/>
              <w:bottom w:val="single" w:sz="8" w:space="0" w:color="999999"/>
              <w:right w:val="single" w:sz="8" w:space="0" w:color="999999"/>
            </w:tcBorders>
          </w:tcPr>
          <w:p w14:paraId="772B2067" w14:textId="77777777" w:rsidR="002A1D5D" w:rsidRPr="00920E6F" w:rsidRDefault="002A1D5D" w:rsidP="002A1D5D">
            <w:pPr>
              <w:pStyle w:val="SAPNoteHeading"/>
              <w:ind w:left="0"/>
              <w:rPr>
                <w:lang w:val="en-US"/>
              </w:rPr>
            </w:pPr>
            <w:r w:rsidRPr="00BE273A">
              <w:rPr>
                <w:noProof/>
                <w:lang w:val="en-US"/>
              </w:rPr>
              <w:drawing>
                <wp:inline distT="0" distB="0" distL="0" distR="0" wp14:anchorId="7758FC1A" wp14:editId="2BCC77B8">
                  <wp:extent cx="225425" cy="225425"/>
                  <wp:effectExtent l="0" t="0" r="3175" b="3175"/>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lang w:val="en-US"/>
              </w:rPr>
              <w:t> Recommendation</w:t>
            </w:r>
          </w:p>
          <w:p w14:paraId="4C86FBD7" w14:textId="77777777" w:rsidR="002A1D5D" w:rsidRPr="00920E6F" w:rsidRDefault="002A1D5D" w:rsidP="002A1D5D">
            <w:pPr>
              <w:rPr>
                <w:lang w:val="en-US"/>
              </w:rPr>
            </w:pPr>
            <w:r w:rsidRPr="00920E6F">
              <w:rPr>
                <w:lang w:val="en-US"/>
              </w:rPr>
              <w:t>Required if integration with Employee Central Payroll is in place.</w:t>
            </w:r>
          </w:p>
        </w:tc>
      </w:tr>
      <w:tr w:rsidR="002A1D5D" w:rsidRPr="00A41C57" w14:paraId="1CA8DB0E"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2C6EE073" w14:textId="77777777" w:rsidR="002A1D5D" w:rsidRPr="00920E6F" w:rsidRDefault="002A1D5D" w:rsidP="002A1D5D">
            <w:pPr>
              <w:rPr>
                <w:lang w:val="en-US"/>
              </w:rPr>
            </w:pPr>
            <w:r w:rsidRPr="00920E6F">
              <w:rPr>
                <w:rStyle w:val="SAPScreenElement"/>
                <w:lang w:val="en-US"/>
              </w:rPr>
              <w:lastRenderedPageBreak/>
              <w:t xml:space="preserve">Pay Scale Group: </w:t>
            </w:r>
            <w:r w:rsidRPr="00920E6F">
              <w:rPr>
                <w:lang w:val="en-US"/>
              </w:rPr>
              <w:t>select from drop-down; for example,</w:t>
            </w:r>
            <w:r w:rsidRPr="00920E6F">
              <w:rPr>
                <w:rStyle w:val="SAPUserEntry"/>
                <w:lang w:val="en-US"/>
              </w:rPr>
              <w:t xml:space="preserve"> Group</w:t>
            </w:r>
            <w:r w:rsidRPr="00AA1876">
              <w:rPr>
                <w:lang w:val="en-US"/>
              </w:rPr>
              <w:t xml:space="preserve"> </w:t>
            </w:r>
            <w:r w:rsidRPr="00920E6F">
              <w:rPr>
                <w:rStyle w:val="SAPUserEntry"/>
                <w:lang w:val="en-US"/>
              </w:rPr>
              <w:t>1</w:t>
            </w:r>
            <w:r w:rsidRPr="00920E6F">
              <w:rPr>
                <w:b/>
                <w:lang w:val="en-US"/>
              </w:rPr>
              <w:t xml:space="preserve"> </w:t>
            </w:r>
            <w:r w:rsidRPr="00920E6F">
              <w:rPr>
                <w:rStyle w:val="SAPUserEntry"/>
                <w:lang w:val="en-US"/>
              </w:rPr>
              <w:t>(GBR/10/20/G1)</w:t>
            </w:r>
          </w:p>
        </w:tc>
        <w:tc>
          <w:tcPr>
            <w:tcW w:w="7204" w:type="dxa"/>
            <w:vMerge w:val="restart"/>
            <w:tcBorders>
              <w:top w:val="single" w:sz="8" w:space="0" w:color="999999"/>
              <w:left w:val="single" w:sz="8" w:space="0" w:color="999999"/>
              <w:right w:val="single" w:sz="8" w:space="0" w:color="999999"/>
            </w:tcBorders>
          </w:tcPr>
          <w:p w14:paraId="34A57638" w14:textId="77777777" w:rsidR="002A1D5D" w:rsidRPr="00920E6F" w:rsidRDefault="002A1D5D" w:rsidP="002A1D5D">
            <w:pPr>
              <w:pStyle w:val="SAPNoteHeading"/>
              <w:ind w:left="0"/>
              <w:rPr>
                <w:lang w:val="en-US"/>
              </w:rPr>
            </w:pPr>
            <w:r w:rsidRPr="00920E6F">
              <w:rPr>
                <w:noProof/>
                <w:lang w:val="en-US"/>
              </w:rPr>
              <w:drawing>
                <wp:inline distT="0" distB="0" distL="0" distR="0" wp14:anchorId="5E199480" wp14:editId="1662D75B">
                  <wp:extent cx="225425" cy="225425"/>
                  <wp:effectExtent l="0" t="0" r="3175" b="3175"/>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noProof/>
                <w:lang w:val="en-US" w:eastAsia="zh-CN"/>
              </w:rPr>
              <w:t xml:space="preserve"> </w:t>
            </w:r>
            <w:r w:rsidRPr="00920E6F">
              <w:rPr>
                <w:lang w:val="en-US"/>
              </w:rPr>
              <w:t>Recommendation</w:t>
            </w:r>
          </w:p>
          <w:p w14:paraId="4AB4FF09" w14:textId="2274596D" w:rsidR="002A1D5D" w:rsidRPr="00920E6F" w:rsidRDefault="002A1D5D" w:rsidP="002A1D5D">
            <w:pPr>
              <w:rPr>
                <w:lang w:val="en-US"/>
              </w:rPr>
            </w:pPr>
            <w:r w:rsidRPr="00920E6F">
              <w:rPr>
                <w:lang w:val="en-US"/>
              </w:rPr>
              <w:t xml:space="preserve">For details to pay scale group and pay scale level values refer to the </w:t>
            </w:r>
            <w:del w:id="12477" w:author="Author" w:date="2018-02-06T10:30:00Z">
              <w:r w:rsidRPr="00920E6F" w:rsidDel="00B042DC">
                <w:rPr>
                  <w:lang w:val="en-US"/>
                </w:rPr>
                <w:delText xml:space="preserve">configuration guide of building block </w:delText>
              </w:r>
              <w:r w:rsidRPr="00920E6F" w:rsidDel="00B042DC">
                <w:rPr>
                  <w:rStyle w:val="SAPEmphasis"/>
                  <w:lang w:val="en-US"/>
                </w:rPr>
                <w:delText>15T</w:delText>
              </w:r>
              <w:r w:rsidRPr="00920E6F" w:rsidDel="00B042DC">
                <w:rPr>
                  <w:lang w:val="en-US"/>
                </w:rPr>
                <w:delText xml:space="preserve">, where in chapter </w:delText>
              </w:r>
              <w:r w:rsidRPr="00920E6F" w:rsidDel="00B042DC">
                <w:rPr>
                  <w:rStyle w:val="SAPTextReference"/>
                  <w:lang w:val="en-US"/>
                </w:rPr>
                <w:delText>Preparation / Prerequisites</w:delText>
              </w:r>
              <w:r w:rsidRPr="00920E6F" w:rsidDel="00B042DC">
                <w:rPr>
                  <w:lang w:val="en-US"/>
                </w:rPr>
                <w:delText xml:space="preserve"> the reference to the appropriate </w:delText>
              </w:r>
            </w:del>
            <w:r w:rsidRPr="00920E6F">
              <w:rPr>
                <w:rStyle w:val="SAPScreenElement"/>
                <w:color w:val="auto"/>
                <w:lang w:val="en-US"/>
              </w:rPr>
              <w:t>Pay Structure</w:t>
            </w:r>
            <w:r w:rsidRPr="00920E6F">
              <w:rPr>
                <w:lang w:val="en-US"/>
              </w:rPr>
              <w:t xml:space="preserve"> workbook </w:t>
            </w:r>
            <w:ins w:id="12478" w:author="Author" w:date="2018-02-06T10:30:00Z">
              <w:del w:id="12479" w:author="Author" w:date="2018-02-06T13:31:00Z">
                <w:r w:rsidR="00B042DC" w:rsidRPr="00ED0743" w:rsidDel="001415A0">
                  <w:rPr>
                    <w:lang w:val="en-US"/>
                  </w:rPr>
                  <w:delText xml:space="preserve">appropriate </w:delText>
                </w:r>
              </w:del>
              <w:r w:rsidR="00B042DC" w:rsidRPr="00ED0743">
                <w:rPr>
                  <w:lang w:val="en-US"/>
                </w:rPr>
                <w:t xml:space="preserve">for </w:t>
              </w:r>
            </w:ins>
            <w:ins w:id="12480" w:author="Author" w:date="2018-02-06T11:57:00Z">
              <w:r w:rsidR="00755872">
                <w:rPr>
                  <w:rStyle w:val="SAPEmphasis"/>
                  <w:lang w:val="en-US"/>
                </w:rPr>
                <w:t>GB</w:t>
              </w:r>
            </w:ins>
            <w:ins w:id="12481" w:author="Author" w:date="2018-02-06T10:30:00Z">
              <w:del w:id="12482" w:author="Author" w:date="2018-02-06T11:57:00Z">
                <w:r w:rsidR="00B042DC" w:rsidRPr="00ED0743" w:rsidDel="00755872">
                  <w:rPr>
                    <w:rStyle w:val="SAPScreenElement"/>
                    <w:color w:val="auto"/>
                    <w:lang w:val="en-US"/>
                  </w:rPr>
                  <w:delText>&lt;YourCountry&gt;</w:delText>
                </w:r>
              </w:del>
            </w:ins>
            <w:del w:id="12483" w:author="Author" w:date="2018-02-06T10:30:00Z">
              <w:r w:rsidRPr="00920E6F" w:rsidDel="00B042DC">
                <w:rPr>
                  <w:lang w:val="en-US"/>
                </w:rPr>
                <w:delText>is given</w:delText>
              </w:r>
            </w:del>
            <w:r w:rsidRPr="00920E6F">
              <w:rPr>
                <w:lang w:val="en-US"/>
              </w:rPr>
              <w:t>.</w:t>
            </w:r>
          </w:p>
        </w:tc>
      </w:tr>
      <w:tr w:rsidR="002A1D5D" w:rsidRPr="00A41C57" w14:paraId="6F7FF787"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14E87950" w14:textId="77777777" w:rsidR="002A1D5D" w:rsidRPr="00920E6F" w:rsidRDefault="002A1D5D" w:rsidP="002A1D5D">
            <w:pPr>
              <w:rPr>
                <w:lang w:val="en-US"/>
              </w:rPr>
            </w:pPr>
            <w:r w:rsidRPr="00920E6F">
              <w:rPr>
                <w:rStyle w:val="SAPScreenElement"/>
                <w:lang w:val="en-US"/>
              </w:rPr>
              <w:t xml:space="preserve">Pay Scale Level: </w:t>
            </w:r>
            <w:r w:rsidRPr="00920E6F">
              <w:rPr>
                <w:lang w:val="en-US"/>
              </w:rPr>
              <w:t>select from drop-down; for example,</w:t>
            </w:r>
            <w:r w:rsidRPr="00920E6F">
              <w:rPr>
                <w:rStyle w:val="SAPUserEntry"/>
                <w:lang w:val="en-US"/>
              </w:rPr>
              <w:t xml:space="preserve"> 01(GBR/10/20/G1/01)</w:t>
            </w:r>
          </w:p>
        </w:tc>
        <w:tc>
          <w:tcPr>
            <w:tcW w:w="7204" w:type="dxa"/>
            <w:vMerge/>
            <w:tcBorders>
              <w:left w:val="single" w:sz="8" w:space="0" w:color="999999"/>
              <w:bottom w:val="single" w:sz="8" w:space="0" w:color="999999"/>
              <w:right w:val="single" w:sz="8" w:space="0" w:color="999999"/>
            </w:tcBorders>
          </w:tcPr>
          <w:p w14:paraId="3582A1A5" w14:textId="77777777" w:rsidR="002A1D5D" w:rsidRPr="00920E6F" w:rsidRDefault="002A1D5D" w:rsidP="002A1D5D">
            <w:pPr>
              <w:rPr>
                <w:lang w:val="en-US"/>
              </w:rPr>
            </w:pPr>
          </w:p>
        </w:tc>
      </w:tr>
      <w:tr w:rsidR="002A1D5D" w:rsidRPr="00A41C57" w14:paraId="6E2F1B0B"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1B47E5EA" w14:textId="77777777" w:rsidR="002A1D5D" w:rsidRPr="00920E6F" w:rsidRDefault="002A1D5D" w:rsidP="002A1D5D">
            <w:pPr>
              <w:rPr>
                <w:lang w:val="en-US"/>
              </w:rPr>
            </w:pPr>
            <w:r w:rsidRPr="00920E6F">
              <w:rPr>
                <w:rStyle w:val="SAPScreenElement"/>
                <w:lang w:val="en-US"/>
              </w:rPr>
              <w:t>Working Time Directive:</w:t>
            </w:r>
            <w:r w:rsidRPr="00920E6F">
              <w:rPr>
                <w:lang w:val="en-US"/>
              </w:rPr>
              <w:t xml:space="preserve"> leave</w:t>
            </w:r>
            <w:r w:rsidRPr="00920E6F">
              <w:rPr>
                <w:rStyle w:val="SAPUserEntry"/>
                <w:lang w:val="en-US"/>
              </w:rPr>
              <w:t xml:space="preserve"> No </w:t>
            </w:r>
            <w:r w:rsidRPr="00920E6F">
              <w:rPr>
                <w:lang w:val="en-US"/>
              </w:rPr>
              <w:t>in case the employee has agreed to work more than 48 hours a week on average; else select</w:t>
            </w:r>
            <w:r w:rsidRPr="00920E6F">
              <w:rPr>
                <w:rStyle w:val="SAPUserEntry"/>
                <w:lang w:val="en-US"/>
              </w:rPr>
              <w:t xml:space="preserve"> Yes</w:t>
            </w:r>
            <w:r w:rsidRPr="00920E6F">
              <w:rPr>
                <w:lang w:val="en-US"/>
              </w:rPr>
              <w:t xml:space="preserve"> </w:t>
            </w:r>
          </w:p>
        </w:tc>
        <w:tc>
          <w:tcPr>
            <w:tcW w:w="7204" w:type="dxa"/>
            <w:tcBorders>
              <w:top w:val="single" w:sz="8" w:space="0" w:color="999999"/>
              <w:left w:val="single" w:sz="8" w:space="0" w:color="999999"/>
              <w:bottom w:val="single" w:sz="8" w:space="0" w:color="999999"/>
              <w:right w:val="single" w:sz="8" w:space="0" w:color="999999"/>
            </w:tcBorders>
          </w:tcPr>
          <w:p w14:paraId="304BFCD4" w14:textId="77777777" w:rsidR="002A1D5D" w:rsidRPr="00920E6F" w:rsidRDefault="002A1D5D" w:rsidP="002A1D5D">
            <w:pPr>
              <w:rPr>
                <w:lang w:val="en-US"/>
              </w:rPr>
            </w:pPr>
          </w:p>
        </w:tc>
      </w:tr>
      <w:tr w:rsidR="002A1D5D" w:rsidRPr="00A41C57" w14:paraId="3531EEF7"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202D6085" w14:textId="77777777" w:rsidR="002A1D5D" w:rsidRPr="00920E6F" w:rsidRDefault="002A1D5D" w:rsidP="002A1D5D">
            <w:pPr>
              <w:rPr>
                <w:lang w:val="en-US"/>
              </w:rPr>
            </w:pPr>
            <w:r w:rsidRPr="00920E6F">
              <w:rPr>
                <w:rStyle w:val="SAPScreenElement"/>
                <w:lang w:val="en-US"/>
              </w:rPr>
              <w:t>WTD Working Hours Limit:</w:t>
            </w:r>
            <w:r w:rsidRPr="00920E6F">
              <w:rPr>
                <w:lang w:val="en-US"/>
              </w:rPr>
              <w:t xml:space="preserve"> in case you have chosen value</w:t>
            </w:r>
            <w:r w:rsidRPr="00920E6F">
              <w:rPr>
                <w:rStyle w:val="SAPUserEntry"/>
                <w:lang w:val="en-US"/>
              </w:rPr>
              <w:t xml:space="preserve"> Yes </w:t>
            </w:r>
            <w:r w:rsidRPr="00920E6F">
              <w:rPr>
                <w:lang w:val="en-US"/>
              </w:rPr>
              <w:t xml:space="preserve">for the </w:t>
            </w:r>
            <w:r w:rsidRPr="00920E6F">
              <w:rPr>
                <w:rStyle w:val="SAPScreenElement"/>
                <w:lang w:val="en-US"/>
              </w:rPr>
              <w:t xml:space="preserve">Working Time Directive </w:t>
            </w:r>
            <w:r w:rsidRPr="00920E6F">
              <w:rPr>
                <w:lang w:val="en-US"/>
              </w:rPr>
              <w:t>field, the value of this field is defaulted to</w:t>
            </w:r>
            <w:r w:rsidRPr="00920E6F">
              <w:rPr>
                <w:rStyle w:val="SAPUserEntry"/>
                <w:lang w:val="en-US"/>
              </w:rPr>
              <w:t xml:space="preserve"> 48</w:t>
            </w:r>
          </w:p>
        </w:tc>
        <w:tc>
          <w:tcPr>
            <w:tcW w:w="7204" w:type="dxa"/>
            <w:tcBorders>
              <w:top w:val="single" w:sz="8" w:space="0" w:color="999999"/>
              <w:left w:val="single" w:sz="8" w:space="0" w:color="999999"/>
              <w:bottom w:val="single" w:sz="8" w:space="0" w:color="999999"/>
              <w:right w:val="single" w:sz="8" w:space="0" w:color="999999"/>
            </w:tcBorders>
          </w:tcPr>
          <w:p w14:paraId="07DC9AF9" w14:textId="77777777" w:rsidR="002A1D5D" w:rsidRPr="00920E6F" w:rsidRDefault="002A1D5D" w:rsidP="002A1D5D">
            <w:pPr>
              <w:rPr>
                <w:lang w:val="en-US"/>
              </w:rPr>
            </w:pPr>
            <w:r w:rsidRPr="00920E6F">
              <w:rPr>
                <w:lang w:val="en-US"/>
              </w:rPr>
              <w:t>WTD stands for “Working Time Directive”.</w:t>
            </w:r>
          </w:p>
        </w:tc>
      </w:tr>
      <w:tr w:rsidR="002A1D5D" w:rsidRPr="00A41C57" w14:paraId="1D8D9E6A"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57A94F86" w14:textId="77777777" w:rsidR="002A1D5D" w:rsidRPr="00920E6F" w:rsidRDefault="002A1D5D" w:rsidP="002A1D5D">
            <w:pPr>
              <w:rPr>
                <w:lang w:val="en-US"/>
              </w:rPr>
            </w:pPr>
            <w:r w:rsidRPr="00920E6F">
              <w:rPr>
                <w:rFonts w:ascii="BentonSans Book Italic" w:hAnsi="BentonSans Book Italic"/>
                <w:color w:val="003283"/>
                <w:lang w:val="en-US"/>
              </w:rPr>
              <w:t>TUPE Organization Number</w:t>
            </w:r>
            <w:r w:rsidRPr="00920E6F">
              <w:rPr>
                <w:rStyle w:val="SAPScreenElement"/>
                <w:lang w:val="en-US"/>
              </w:rPr>
              <w:t xml:space="preserve">: </w:t>
            </w:r>
            <w:r w:rsidRPr="00920E6F">
              <w:rPr>
                <w:lang w:val="en-US"/>
              </w:rPr>
              <w:t>enter identification number of the organization subject to TUPE regulations, if relevant</w:t>
            </w:r>
          </w:p>
        </w:tc>
        <w:tc>
          <w:tcPr>
            <w:tcW w:w="7204" w:type="dxa"/>
            <w:tcBorders>
              <w:top w:val="single" w:sz="8" w:space="0" w:color="999999"/>
              <w:left w:val="single" w:sz="8" w:space="0" w:color="999999"/>
              <w:bottom w:val="single" w:sz="8" w:space="0" w:color="999999"/>
              <w:right w:val="single" w:sz="8" w:space="0" w:color="999999"/>
            </w:tcBorders>
          </w:tcPr>
          <w:p w14:paraId="155CA0B3" w14:textId="77777777" w:rsidR="002A1D5D" w:rsidRPr="00920E6F" w:rsidRDefault="002A1D5D" w:rsidP="002A1D5D">
            <w:pPr>
              <w:rPr>
                <w:lang w:val="en-US"/>
              </w:rPr>
            </w:pPr>
            <w:r w:rsidRPr="00920E6F">
              <w:rPr>
                <w:lang w:val="en-US"/>
              </w:rPr>
              <w:t>TUPE stands for “Transfer of Undertakings (Protection of Employment) Regulations”.</w:t>
            </w:r>
          </w:p>
        </w:tc>
      </w:tr>
      <w:tr w:rsidR="002A1D5D" w:rsidRPr="00A41C57" w14:paraId="78276E38"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5D030280" w14:textId="77777777" w:rsidR="002A1D5D" w:rsidRPr="00920E6F" w:rsidRDefault="002A1D5D" w:rsidP="002A1D5D">
            <w:pPr>
              <w:rPr>
                <w:lang w:val="en-US"/>
              </w:rPr>
            </w:pPr>
            <w:r w:rsidRPr="00920E6F">
              <w:rPr>
                <w:rFonts w:ascii="BentonSans Book Italic" w:hAnsi="BentonSans Book Italic"/>
                <w:color w:val="003283"/>
                <w:lang w:val="en-US"/>
              </w:rPr>
              <w:t xml:space="preserve">Pension Protection (Fixed or Enhanced): </w:t>
            </w:r>
            <w:r w:rsidRPr="00920E6F">
              <w:rPr>
                <w:lang w:val="en-US"/>
              </w:rPr>
              <w:t>select</w:t>
            </w:r>
            <w:r w:rsidRPr="00920E6F">
              <w:rPr>
                <w:rStyle w:val="SAPUserEntry"/>
                <w:lang w:val="en-US"/>
              </w:rPr>
              <w:t xml:space="preserve"> Yes </w:t>
            </w:r>
            <w:r w:rsidRPr="00920E6F">
              <w:rPr>
                <w:lang w:val="en-US"/>
              </w:rPr>
              <w:t>in case the employee has pension protection, either fixed or enhanced; else leave as is</w:t>
            </w:r>
          </w:p>
        </w:tc>
        <w:tc>
          <w:tcPr>
            <w:tcW w:w="7204" w:type="dxa"/>
            <w:tcBorders>
              <w:top w:val="single" w:sz="8" w:space="0" w:color="999999"/>
              <w:left w:val="single" w:sz="8" w:space="0" w:color="999999"/>
              <w:bottom w:val="single" w:sz="8" w:space="0" w:color="999999"/>
              <w:right w:val="single" w:sz="8" w:space="0" w:color="999999"/>
            </w:tcBorders>
          </w:tcPr>
          <w:p w14:paraId="5783D8F7" w14:textId="77777777" w:rsidR="002A1D5D" w:rsidRPr="00920E6F" w:rsidRDefault="002A1D5D" w:rsidP="002A1D5D">
            <w:pPr>
              <w:rPr>
                <w:lang w:val="en-US"/>
              </w:rPr>
            </w:pPr>
          </w:p>
        </w:tc>
      </w:tr>
      <w:tr w:rsidR="002A1D5D" w:rsidRPr="00A41C57" w14:paraId="0637EA09"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1BBC492A" w14:textId="77777777" w:rsidR="002A1D5D" w:rsidRPr="00920E6F" w:rsidRDefault="002A1D5D" w:rsidP="002A1D5D">
            <w:pPr>
              <w:rPr>
                <w:lang w:val="en-US"/>
              </w:rPr>
            </w:pPr>
            <w:r w:rsidRPr="00920E6F">
              <w:rPr>
                <w:rFonts w:ascii="BentonSans Book Italic" w:hAnsi="BentonSans Book Italic"/>
                <w:color w:val="003283"/>
                <w:lang w:val="en-US"/>
              </w:rPr>
              <w:t>Teachers Pensions</w:t>
            </w:r>
            <w:r w:rsidRPr="00920E6F">
              <w:rPr>
                <w:rStyle w:val="SAPScreenElement"/>
                <w:lang w:val="en-US"/>
              </w:rPr>
              <w:t xml:space="preserve">: </w:t>
            </w:r>
            <w:r w:rsidRPr="00920E6F">
              <w:rPr>
                <w:lang w:val="en-US"/>
              </w:rPr>
              <w:t>select</w:t>
            </w:r>
            <w:r w:rsidRPr="00920E6F">
              <w:rPr>
                <w:rStyle w:val="SAPUserEntry"/>
                <w:lang w:val="en-US"/>
              </w:rPr>
              <w:t xml:space="preserve"> Yes </w:t>
            </w:r>
            <w:r w:rsidRPr="00920E6F">
              <w:rPr>
                <w:lang w:val="en-US"/>
              </w:rPr>
              <w:t>in case a pay component is relevant for teacher’s pensions; else leave as is</w:t>
            </w:r>
          </w:p>
        </w:tc>
        <w:tc>
          <w:tcPr>
            <w:tcW w:w="7204" w:type="dxa"/>
            <w:tcBorders>
              <w:top w:val="single" w:sz="8" w:space="0" w:color="999999"/>
              <w:left w:val="single" w:sz="8" w:space="0" w:color="999999"/>
              <w:bottom w:val="single" w:sz="8" w:space="0" w:color="999999"/>
              <w:right w:val="single" w:sz="8" w:space="0" w:color="999999"/>
            </w:tcBorders>
          </w:tcPr>
          <w:p w14:paraId="214F9C9D" w14:textId="77777777" w:rsidR="002A1D5D" w:rsidRPr="00920E6F" w:rsidRDefault="002A1D5D" w:rsidP="002A1D5D">
            <w:pPr>
              <w:rPr>
                <w:lang w:val="en-US"/>
              </w:rPr>
            </w:pPr>
          </w:p>
        </w:tc>
      </w:tr>
      <w:tr w:rsidR="002A1D5D" w:rsidRPr="00A41C57" w14:paraId="6734D8E2"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2A1A1B2F" w14:textId="77777777" w:rsidR="002A1D5D" w:rsidRPr="00920E6F" w:rsidRDefault="002A1D5D" w:rsidP="002A1D5D">
            <w:pPr>
              <w:rPr>
                <w:lang w:val="en-US"/>
              </w:rPr>
            </w:pPr>
            <w:r w:rsidRPr="00920E6F">
              <w:rPr>
                <w:rStyle w:val="SAPScreenElement"/>
                <w:lang w:val="en-US"/>
              </w:rPr>
              <w:t xml:space="preserve">Contract Type: </w:t>
            </w:r>
            <w:r w:rsidRPr="00920E6F">
              <w:rPr>
                <w:lang w:val="en-US"/>
              </w:rPr>
              <w:t>select from drop-down</w:t>
            </w:r>
          </w:p>
        </w:tc>
        <w:tc>
          <w:tcPr>
            <w:tcW w:w="7204" w:type="dxa"/>
            <w:tcBorders>
              <w:top w:val="single" w:sz="8" w:space="0" w:color="999999"/>
              <w:left w:val="single" w:sz="8" w:space="0" w:color="999999"/>
              <w:bottom w:val="single" w:sz="8" w:space="0" w:color="999999"/>
              <w:right w:val="single" w:sz="8" w:space="0" w:color="999999"/>
            </w:tcBorders>
          </w:tcPr>
          <w:p w14:paraId="4691B197" w14:textId="77777777" w:rsidR="002A1D5D" w:rsidRPr="00920E6F" w:rsidRDefault="002A1D5D" w:rsidP="002A1D5D">
            <w:pPr>
              <w:rPr>
                <w:rFonts w:cstheme="minorBidi"/>
                <w:noProof/>
                <w:lang w:val="en-US"/>
              </w:rPr>
            </w:pPr>
            <w:r w:rsidRPr="00920E6F">
              <w:rPr>
                <w:lang w:val="en-US"/>
              </w:rPr>
              <w:t xml:space="preserve">Depending on the value selected, based on a preconfigured business rule, field </w:t>
            </w:r>
            <w:r w:rsidRPr="00920E6F">
              <w:rPr>
                <w:rStyle w:val="SAPScreenElement"/>
                <w:lang w:val="en-US"/>
              </w:rPr>
              <w:t>Contract End Date</w:t>
            </w:r>
            <w:r w:rsidRPr="00920E6F">
              <w:rPr>
                <w:noProof/>
                <w:lang w:val="en-US"/>
              </w:rPr>
              <w:t xml:space="preserve"> may become mandatory.</w:t>
            </w:r>
          </w:p>
          <w:p w14:paraId="5E56CDB0" w14:textId="77777777" w:rsidR="002A1D5D" w:rsidRPr="00920E6F" w:rsidRDefault="002A1D5D" w:rsidP="002A1D5D">
            <w:pPr>
              <w:pStyle w:val="SAPNoteHeading"/>
              <w:ind w:left="0"/>
              <w:rPr>
                <w:lang w:val="en-US"/>
              </w:rPr>
            </w:pPr>
            <w:r w:rsidRPr="00BE273A">
              <w:rPr>
                <w:noProof/>
                <w:lang w:val="en-US"/>
              </w:rPr>
              <w:drawing>
                <wp:inline distT="0" distB="0" distL="0" distR="0" wp14:anchorId="68EC8444" wp14:editId="549B061C">
                  <wp:extent cx="225425" cy="225425"/>
                  <wp:effectExtent l="0" t="0" r="3175" b="3175"/>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noProof/>
                <w:color w:val="FF0000"/>
                <w:lang w:val="en-US" w:eastAsia="zh-CN"/>
              </w:rPr>
              <w:t xml:space="preserve"> </w:t>
            </w:r>
            <w:r w:rsidRPr="00920E6F">
              <w:rPr>
                <w:lang w:val="en-US"/>
              </w:rPr>
              <w:t>Recommendation</w:t>
            </w:r>
          </w:p>
          <w:p w14:paraId="431DBEFD" w14:textId="6925ACD0" w:rsidR="002A1D5D" w:rsidRPr="00920E6F" w:rsidRDefault="002A1D5D" w:rsidP="002A1D5D">
            <w:pPr>
              <w:rPr>
                <w:lang w:val="en-US"/>
              </w:rPr>
            </w:pPr>
            <w:r w:rsidRPr="00920E6F">
              <w:rPr>
                <w:lang w:val="en-US"/>
              </w:rPr>
              <w:t xml:space="preserve">For details to the preconfigured business rule refer to the </w:t>
            </w:r>
            <w:ins w:id="12484" w:author="Author" w:date="2018-02-06T11:43:00Z">
              <w:r w:rsidR="00421E64" w:rsidRPr="00ED0743">
                <w:rPr>
                  <w:rStyle w:val="SAPScreenElement"/>
                  <w:color w:val="auto"/>
                  <w:lang w:val="en-US"/>
                </w:rPr>
                <w:t>Foundation Objects</w:t>
              </w:r>
              <w:r w:rsidR="00421E64" w:rsidRPr="00ED0743">
                <w:rPr>
                  <w:lang w:val="en-US"/>
                </w:rPr>
                <w:t xml:space="preserve"> workbook </w:t>
              </w:r>
              <w:del w:id="12485" w:author="Author" w:date="2018-02-06T13:31:00Z">
                <w:r w:rsidR="00421E64" w:rsidRPr="00ED0743" w:rsidDel="001415A0">
                  <w:rPr>
                    <w:lang w:val="en-US"/>
                  </w:rPr>
                  <w:delText xml:space="preserve">appropriate </w:delText>
                </w:r>
              </w:del>
              <w:r w:rsidR="00421E64" w:rsidRPr="00ED0743">
                <w:rPr>
                  <w:lang w:val="en-US"/>
                </w:rPr>
                <w:t xml:space="preserve">for </w:t>
              </w:r>
            </w:ins>
            <w:ins w:id="12486" w:author="Author" w:date="2018-02-06T11:58:00Z">
              <w:r w:rsidR="00755872">
                <w:rPr>
                  <w:rStyle w:val="SAPEmphasis"/>
                  <w:lang w:val="en-US"/>
                </w:rPr>
                <w:t>GB</w:t>
              </w:r>
            </w:ins>
            <w:ins w:id="12487" w:author="Author" w:date="2018-02-06T11:43:00Z">
              <w:del w:id="12488" w:author="Author" w:date="2018-02-06T11:57:00Z">
                <w:r w:rsidR="00421E64" w:rsidRPr="00ED0743" w:rsidDel="00755872">
                  <w:rPr>
                    <w:rStyle w:val="SAPScreenElement"/>
                    <w:color w:val="auto"/>
                    <w:lang w:val="en-US"/>
                  </w:rPr>
                  <w:delText>&lt;YourCountry&gt;</w:delText>
                </w:r>
              </w:del>
            </w:ins>
            <w:del w:id="12489" w:author="Author" w:date="2018-02-06T11:43:00Z">
              <w:r w:rsidRPr="00920E6F" w:rsidDel="00421E64">
                <w:rPr>
                  <w:lang w:val="en-US"/>
                </w:rPr>
                <w:delText xml:space="preserve">configuration guide of building block </w:delText>
              </w:r>
              <w:r w:rsidRPr="00920E6F" w:rsidDel="00421E64">
                <w:rPr>
                  <w:rStyle w:val="SAPEmphasis"/>
                  <w:lang w:val="en-US"/>
                </w:rPr>
                <w:delText>15T</w:delText>
              </w:r>
            </w:del>
            <w:r w:rsidRPr="00920E6F">
              <w:rPr>
                <w:lang w:val="en-US"/>
              </w:rPr>
              <w:t>.</w:t>
            </w:r>
          </w:p>
        </w:tc>
      </w:tr>
      <w:tr w:rsidR="002A1D5D" w:rsidRPr="00A41C57" w14:paraId="7B4A7561"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7171424C" w14:textId="77777777" w:rsidR="002A1D5D" w:rsidRPr="00920E6F" w:rsidRDefault="002A1D5D" w:rsidP="002A1D5D">
            <w:pPr>
              <w:rPr>
                <w:lang w:val="en-US"/>
              </w:rPr>
            </w:pPr>
            <w:r w:rsidRPr="00920E6F">
              <w:rPr>
                <w:rStyle w:val="SAPScreenElement"/>
                <w:lang w:val="en-US"/>
              </w:rPr>
              <w:t xml:space="preserve">Initial Entry Date: </w:t>
            </w:r>
            <w:r w:rsidRPr="00920E6F">
              <w:rPr>
                <w:lang w:val="en-US"/>
              </w:rPr>
              <w:t>select from calendar help the</w:t>
            </w:r>
            <w:r w:rsidRPr="00920E6F">
              <w:rPr>
                <w:noProof/>
                <w:lang w:val="en-US"/>
              </w:rPr>
              <w:t xml:space="preserve"> start date when the employee first started in the company</w:t>
            </w:r>
          </w:p>
        </w:tc>
        <w:tc>
          <w:tcPr>
            <w:tcW w:w="7204" w:type="dxa"/>
            <w:tcBorders>
              <w:top w:val="single" w:sz="8" w:space="0" w:color="999999"/>
              <w:left w:val="single" w:sz="8" w:space="0" w:color="999999"/>
              <w:bottom w:val="single" w:sz="8" w:space="0" w:color="999999"/>
              <w:right w:val="single" w:sz="8" w:space="0" w:color="999999"/>
            </w:tcBorders>
          </w:tcPr>
          <w:p w14:paraId="2109428A" w14:textId="77777777" w:rsidR="002A1D5D" w:rsidRPr="00920E6F" w:rsidRDefault="002A1D5D" w:rsidP="002A1D5D">
            <w:pPr>
              <w:rPr>
                <w:lang w:val="en-US"/>
              </w:rPr>
            </w:pPr>
            <w:r w:rsidRPr="00920E6F">
              <w:rPr>
                <w:noProof/>
                <w:lang w:val="en-US"/>
              </w:rPr>
              <w:t>For example, if an employee was originally hired as a contractor and then became a permanent employee, this is the date when he or she first entered the company as a contractor.</w:t>
            </w:r>
          </w:p>
        </w:tc>
      </w:tr>
      <w:tr w:rsidR="002A1D5D" w:rsidRPr="00A41C57" w14:paraId="16586B38"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728614DA" w14:textId="77777777" w:rsidR="002A1D5D" w:rsidRPr="00920E6F" w:rsidRDefault="002A1D5D" w:rsidP="002A1D5D">
            <w:pPr>
              <w:rPr>
                <w:lang w:val="en-US"/>
              </w:rPr>
            </w:pPr>
            <w:r w:rsidRPr="00920E6F">
              <w:rPr>
                <w:rStyle w:val="SAPScreenElement"/>
                <w:lang w:val="en-US"/>
              </w:rPr>
              <w:t xml:space="preserve">Entry into Group: </w:t>
            </w:r>
            <w:r w:rsidRPr="00920E6F">
              <w:rPr>
                <w:lang w:val="en-US"/>
              </w:rPr>
              <w:t>select from calendar help</w:t>
            </w:r>
            <w:r w:rsidRPr="00920E6F">
              <w:rPr>
                <w:noProof/>
                <w:lang w:val="en-US"/>
              </w:rPr>
              <w:t xml:space="preserve"> the start date when the employee started in the organization he or she belongs to now</w:t>
            </w:r>
          </w:p>
        </w:tc>
        <w:tc>
          <w:tcPr>
            <w:tcW w:w="7204" w:type="dxa"/>
            <w:tcBorders>
              <w:top w:val="single" w:sz="8" w:space="0" w:color="999999"/>
              <w:left w:val="single" w:sz="8" w:space="0" w:color="999999"/>
              <w:bottom w:val="single" w:sz="8" w:space="0" w:color="999999"/>
              <w:right w:val="single" w:sz="8" w:space="0" w:color="999999"/>
            </w:tcBorders>
          </w:tcPr>
          <w:p w14:paraId="1CDAF0E6" w14:textId="77777777" w:rsidR="002A1D5D" w:rsidRPr="00920E6F" w:rsidRDefault="002A1D5D" w:rsidP="002A1D5D">
            <w:pPr>
              <w:rPr>
                <w:lang w:val="en-US"/>
              </w:rPr>
            </w:pPr>
          </w:p>
        </w:tc>
      </w:tr>
      <w:tr w:rsidR="002A1D5D" w:rsidRPr="00AC5720" w14:paraId="7D00EE8D"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5915F7A4" w14:textId="77777777" w:rsidR="002A1D5D" w:rsidRPr="00920E6F" w:rsidRDefault="002A1D5D" w:rsidP="002A1D5D">
            <w:pPr>
              <w:rPr>
                <w:lang w:val="en-US"/>
              </w:rPr>
            </w:pPr>
            <w:r w:rsidRPr="00920E6F">
              <w:rPr>
                <w:rFonts w:ascii="BentonSans Book Italic" w:hAnsi="BentonSans Book Italic"/>
                <w:color w:val="003283"/>
                <w:lang w:val="en-US"/>
              </w:rPr>
              <w:t>Corporation</w:t>
            </w:r>
            <w:r w:rsidRPr="00920E6F">
              <w:rPr>
                <w:rStyle w:val="SAPScreenElement"/>
                <w:lang w:val="en-US"/>
              </w:rPr>
              <w:t xml:space="preserve">: </w:t>
            </w:r>
            <w:r w:rsidRPr="00920E6F">
              <w:rPr>
                <w:lang w:val="en-US"/>
              </w:rPr>
              <w:t>enter company name as appropriate</w:t>
            </w:r>
          </w:p>
        </w:tc>
        <w:tc>
          <w:tcPr>
            <w:tcW w:w="7204" w:type="dxa"/>
            <w:tcBorders>
              <w:top w:val="single" w:sz="8" w:space="0" w:color="999999"/>
              <w:left w:val="single" w:sz="8" w:space="0" w:color="999999"/>
              <w:bottom w:val="single" w:sz="8" w:space="0" w:color="999999"/>
              <w:right w:val="single" w:sz="8" w:space="0" w:color="999999"/>
            </w:tcBorders>
          </w:tcPr>
          <w:p w14:paraId="3ACA468A" w14:textId="77777777" w:rsidR="002A1D5D" w:rsidRPr="00920E6F" w:rsidRDefault="002A1D5D" w:rsidP="002A1D5D">
            <w:pPr>
              <w:rPr>
                <w:lang w:val="en-US"/>
              </w:rPr>
            </w:pPr>
          </w:p>
        </w:tc>
      </w:tr>
      <w:tr w:rsidR="002A1D5D" w:rsidRPr="00AC5720" w14:paraId="37E6B8BB" w14:textId="77777777" w:rsidTr="002A1D5D">
        <w:trPr>
          <w:trHeight w:val="357"/>
        </w:trPr>
        <w:tc>
          <w:tcPr>
            <w:tcW w:w="7082" w:type="dxa"/>
            <w:tcBorders>
              <w:top w:val="single" w:sz="8" w:space="0" w:color="999999"/>
              <w:left w:val="single" w:sz="8" w:space="0" w:color="999999"/>
              <w:bottom w:val="single" w:sz="8" w:space="0" w:color="999999"/>
              <w:right w:val="single" w:sz="8" w:space="0" w:color="999999"/>
            </w:tcBorders>
          </w:tcPr>
          <w:p w14:paraId="27CC8FEF" w14:textId="77777777" w:rsidR="002A1D5D" w:rsidRPr="00920E6F" w:rsidRDefault="002A1D5D" w:rsidP="002A1D5D">
            <w:pPr>
              <w:rPr>
                <w:lang w:val="en-US"/>
              </w:rPr>
            </w:pPr>
            <w:r w:rsidRPr="00920E6F">
              <w:rPr>
                <w:rStyle w:val="SAPScreenElement"/>
                <w:lang w:val="en-US"/>
              </w:rPr>
              <w:t xml:space="preserve">Contract End Date: </w:t>
            </w:r>
            <w:r w:rsidRPr="00920E6F">
              <w:rPr>
                <w:lang w:val="en-US"/>
              </w:rPr>
              <w:t>select from calendar help</w:t>
            </w:r>
          </w:p>
        </w:tc>
        <w:tc>
          <w:tcPr>
            <w:tcW w:w="7204" w:type="dxa"/>
            <w:tcBorders>
              <w:top w:val="single" w:sz="8" w:space="0" w:color="999999"/>
              <w:left w:val="single" w:sz="8" w:space="0" w:color="999999"/>
              <w:bottom w:val="single" w:sz="8" w:space="0" w:color="999999"/>
              <w:right w:val="single" w:sz="8" w:space="0" w:color="999999"/>
            </w:tcBorders>
          </w:tcPr>
          <w:p w14:paraId="6DBA8F46" w14:textId="77777777" w:rsidR="002A1D5D" w:rsidRPr="00920E6F" w:rsidRDefault="002A1D5D" w:rsidP="002A1D5D">
            <w:pPr>
              <w:rPr>
                <w:noProof/>
                <w:lang w:val="en-US"/>
              </w:rPr>
            </w:pPr>
            <w:r w:rsidRPr="00920E6F">
              <w:rPr>
                <w:noProof/>
                <w:lang w:val="en-US"/>
              </w:rPr>
              <w:t xml:space="preserve">Mandatory field only for some </w:t>
            </w:r>
            <w:r w:rsidRPr="00920E6F">
              <w:rPr>
                <w:rStyle w:val="SAPScreenElement"/>
                <w:lang w:val="en-US"/>
              </w:rPr>
              <w:t>Contract Type</w:t>
            </w:r>
            <w:r w:rsidRPr="00920E6F">
              <w:rPr>
                <w:b/>
                <w:noProof/>
                <w:lang w:val="en-US"/>
              </w:rPr>
              <w:t xml:space="preserve"> </w:t>
            </w:r>
            <w:r w:rsidRPr="00920E6F">
              <w:rPr>
                <w:noProof/>
                <w:lang w:val="en-US"/>
              </w:rPr>
              <w:t xml:space="preserve">values, as per the </w:t>
            </w:r>
            <w:r w:rsidRPr="00920E6F">
              <w:rPr>
                <w:lang w:val="en-US"/>
              </w:rPr>
              <w:t>preconfigured business rule</w:t>
            </w:r>
            <w:r w:rsidRPr="00920E6F">
              <w:rPr>
                <w:noProof/>
                <w:lang w:val="en-US"/>
              </w:rPr>
              <w:t>. Otherwise, this field is not visible.</w:t>
            </w:r>
          </w:p>
          <w:p w14:paraId="29176D43" w14:textId="77777777" w:rsidR="002A1D5D" w:rsidRPr="00920E6F" w:rsidRDefault="002A1D5D" w:rsidP="002A1D5D">
            <w:pPr>
              <w:pStyle w:val="SAPNoteHeading"/>
              <w:ind w:left="0"/>
              <w:rPr>
                <w:lang w:val="en-US"/>
              </w:rPr>
            </w:pPr>
            <w:r w:rsidRPr="00BE273A">
              <w:rPr>
                <w:noProof/>
                <w:lang w:val="en-US"/>
              </w:rPr>
              <w:drawing>
                <wp:inline distT="0" distB="0" distL="0" distR="0" wp14:anchorId="5A463F1B" wp14:editId="53EFCDF7">
                  <wp:extent cx="225425" cy="225425"/>
                  <wp:effectExtent l="0" t="0" r="3175" b="3175"/>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noProof/>
                <w:color w:val="FF0000"/>
                <w:lang w:val="en-US" w:eastAsia="zh-CN"/>
              </w:rPr>
              <w:t xml:space="preserve"> </w:t>
            </w:r>
            <w:r w:rsidRPr="00920E6F">
              <w:rPr>
                <w:lang w:val="en-US"/>
              </w:rPr>
              <w:t>Recommendation</w:t>
            </w:r>
          </w:p>
          <w:p w14:paraId="02C76E7F" w14:textId="2F9C72C3" w:rsidR="002A1D5D" w:rsidRPr="00920E6F" w:rsidRDefault="002A1D5D" w:rsidP="002A1D5D">
            <w:pPr>
              <w:rPr>
                <w:lang w:val="en-US"/>
              </w:rPr>
            </w:pPr>
            <w:r w:rsidRPr="00920E6F">
              <w:rPr>
                <w:lang w:val="en-US"/>
              </w:rPr>
              <w:t xml:space="preserve">For details to the preconfigured business rule refer to the </w:t>
            </w:r>
            <w:ins w:id="12490" w:author="Author" w:date="2018-02-06T11:43:00Z">
              <w:r w:rsidR="00421E64" w:rsidRPr="00ED0743">
                <w:rPr>
                  <w:rStyle w:val="SAPScreenElement"/>
                  <w:color w:val="auto"/>
                  <w:lang w:val="en-US"/>
                </w:rPr>
                <w:t>Foundation Objects</w:t>
              </w:r>
              <w:r w:rsidR="00421E64" w:rsidRPr="00ED0743">
                <w:rPr>
                  <w:lang w:val="en-US"/>
                </w:rPr>
                <w:t xml:space="preserve"> workbook </w:t>
              </w:r>
              <w:del w:id="12491" w:author="Author" w:date="2018-02-06T13:31:00Z">
                <w:r w:rsidR="00421E64" w:rsidRPr="00ED0743" w:rsidDel="001415A0">
                  <w:rPr>
                    <w:lang w:val="en-US"/>
                  </w:rPr>
                  <w:delText xml:space="preserve">appropriate </w:delText>
                </w:r>
              </w:del>
              <w:r w:rsidR="00421E64" w:rsidRPr="00ED0743">
                <w:rPr>
                  <w:lang w:val="en-US"/>
                </w:rPr>
                <w:t xml:space="preserve">for </w:t>
              </w:r>
            </w:ins>
            <w:ins w:id="12492" w:author="Author" w:date="2018-02-06T11:58:00Z">
              <w:r w:rsidR="00755872">
                <w:rPr>
                  <w:rStyle w:val="SAPEmphasis"/>
                  <w:lang w:val="en-US"/>
                </w:rPr>
                <w:t>GB</w:t>
              </w:r>
            </w:ins>
            <w:ins w:id="12493" w:author="Author" w:date="2018-02-06T11:43:00Z">
              <w:del w:id="12494" w:author="Author" w:date="2018-02-06T11:58:00Z">
                <w:r w:rsidR="00421E64" w:rsidRPr="00ED0743" w:rsidDel="00755872">
                  <w:rPr>
                    <w:rStyle w:val="SAPScreenElement"/>
                    <w:color w:val="auto"/>
                    <w:lang w:val="en-US"/>
                  </w:rPr>
                  <w:delText>&lt;YourCountry&gt;</w:delText>
                </w:r>
              </w:del>
            </w:ins>
            <w:del w:id="12495" w:author="Author" w:date="2018-02-06T11:43:00Z">
              <w:r w:rsidRPr="00920E6F" w:rsidDel="00421E64">
                <w:rPr>
                  <w:lang w:val="en-US"/>
                </w:rPr>
                <w:delText xml:space="preserve">configuration guide of building block </w:delText>
              </w:r>
              <w:r w:rsidRPr="00920E6F" w:rsidDel="00421E64">
                <w:rPr>
                  <w:rStyle w:val="SAPEmphasis"/>
                  <w:lang w:val="en-US"/>
                </w:rPr>
                <w:delText>15T</w:delText>
              </w:r>
            </w:del>
            <w:r w:rsidRPr="00920E6F">
              <w:rPr>
                <w:lang w:val="en-US"/>
              </w:rPr>
              <w:t>.</w:t>
            </w:r>
          </w:p>
        </w:tc>
      </w:tr>
    </w:tbl>
    <w:p w14:paraId="2949B96D" w14:textId="77777777" w:rsidR="002A1D5D" w:rsidRPr="00AE1E45" w:rsidRDefault="002A1D5D" w:rsidP="00F52D24">
      <w:pPr>
        <w:pStyle w:val="Heading3"/>
        <w:spacing w:before="240" w:after="120"/>
        <w:ind w:left="1134" w:hanging="1134"/>
        <w:rPr>
          <w:lang w:val="en-US"/>
        </w:rPr>
      </w:pPr>
      <w:bookmarkStart w:id="12496" w:name="_Toc507063253"/>
      <w:r w:rsidRPr="00AE1E45">
        <w:rPr>
          <w:lang w:val="en-US"/>
        </w:rPr>
        <w:lastRenderedPageBreak/>
        <w:t>Kingdom of Saudi Arabia (SA)</w:t>
      </w:r>
      <w:bookmarkEnd w:id="12496"/>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822"/>
        <w:gridCol w:w="8460"/>
      </w:tblGrid>
      <w:tr w:rsidR="002A1D5D" w:rsidRPr="002326C1" w14:paraId="0362635E" w14:textId="77777777" w:rsidTr="002A1D5D">
        <w:trPr>
          <w:trHeight w:val="432"/>
          <w:tblHeader/>
        </w:trPr>
        <w:tc>
          <w:tcPr>
            <w:tcW w:w="5822" w:type="dxa"/>
            <w:tcBorders>
              <w:top w:val="single" w:sz="8" w:space="0" w:color="999999"/>
              <w:left w:val="single" w:sz="8" w:space="0" w:color="999999"/>
              <w:bottom w:val="single" w:sz="8" w:space="0" w:color="999999"/>
              <w:right w:val="single" w:sz="8" w:space="0" w:color="999999"/>
            </w:tcBorders>
            <w:shd w:val="clear" w:color="auto" w:fill="999999"/>
            <w:hideMark/>
          </w:tcPr>
          <w:p w14:paraId="0C5B4CC3"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8460" w:type="dxa"/>
            <w:tcBorders>
              <w:top w:val="single" w:sz="8" w:space="0" w:color="999999"/>
              <w:left w:val="single" w:sz="8" w:space="0" w:color="999999"/>
              <w:bottom w:val="single" w:sz="8" w:space="0" w:color="999999"/>
              <w:right w:val="single" w:sz="8" w:space="0" w:color="999999"/>
            </w:tcBorders>
            <w:shd w:val="clear" w:color="auto" w:fill="999999"/>
            <w:hideMark/>
          </w:tcPr>
          <w:p w14:paraId="259C973A" w14:textId="77777777" w:rsidR="002A1D5D" w:rsidRPr="002326C1" w:rsidRDefault="002A1D5D" w:rsidP="002A1D5D">
            <w:pPr>
              <w:pStyle w:val="SAPTableHeader"/>
              <w:rPr>
                <w:lang w:val="en-US"/>
              </w:rPr>
            </w:pPr>
            <w:r w:rsidRPr="002326C1">
              <w:rPr>
                <w:lang w:val="en-US"/>
              </w:rPr>
              <w:t>Additional Information</w:t>
            </w:r>
          </w:p>
        </w:tc>
      </w:tr>
      <w:tr w:rsidR="002A1D5D" w:rsidRPr="00AC5720" w14:paraId="419F9A55" w14:textId="77777777" w:rsidTr="002A1D5D">
        <w:trPr>
          <w:trHeight w:val="360"/>
        </w:trPr>
        <w:tc>
          <w:tcPr>
            <w:tcW w:w="5822" w:type="dxa"/>
            <w:tcBorders>
              <w:top w:val="single" w:sz="8" w:space="0" w:color="999999"/>
              <w:left w:val="single" w:sz="8" w:space="0" w:color="999999"/>
              <w:bottom w:val="single" w:sz="8" w:space="0" w:color="999999"/>
              <w:right w:val="single" w:sz="8" w:space="0" w:color="999999"/>
            </w:tcBorders>
          </w:tcPr>
          <w:p w14:paraId="708AB1B6" w14:textId="77777777" w:rsidR="002A1D5D" w:rsidRPr="002326C1" w:rsidRDefault="002A1D5D" w:rsidP="002A1D5D">
            <w:pPr>
              <w:rPr>
                <w:rStyle w:val="SAPScreenElement"/>
                <w:lang w:val="en-US"/>
              </w:rPr>
            </w:pPr>
            <w:r w:rsidRPr="00984404">
              <w:rPr>
                <w:rStyle w:val="SAPScreenElement"/>
                <w:lang w:val="en-US"/>
              </w:rPr>
              <w:t xml:space="preserve">Probationary Period End Date: </w:t>
            </w:r>
            <w:r w:rsidRPr="00984404">
              <w:rPr>
                <w:lang w:val="en-US"/>
              </w:rPr>
              <w:t>select from calendar help</w:t>
            </w:r>
          </w:p>
        </w:tc>
        <w:tc>
          <w:tcPr>
            <w:tcW w:w="8460" w:type="dxa"/>
            <w:tcBorders>
              <w:top w:val="single" w:sz="8" w:space="0" w:color="999999"/>
              <w:left w:val="single" w:sz="8" w:space="0" w:color="999999"/>
              <w:bottom w:val="single" w:sz="8" w:space="0" w:color="999999"/>
              <w:right w:val="single" w:sz="8" w:space="0" w:color="999999"/>
            </w:tcBorders>
          </w:tcPr>
          <w:p w14:paraId="13D08589" w14:textId="77777777" w:rsidR="002A1D5D" w:rsidRPr="002326C1" w:rsidRDefault="002A1D5D" w:rsidP="002A1D5D">
            <w:pPr>
              <w:rPr>
                <w:lang w:val="en-US"/>
              </w:rPr>
            </w:pPr>
          </w:p>
        </w:tc>
      </w:tr>
      <w:tr w:rsidR="00FA18CA" w:rsidRPr="00AC5720" w14:paraId="1876806F" w14:textId="77777777" w:rsidTr="002A1D5D">
        <w:trPr>
          <w:trHeight w:val="360"/>
          <w:ins w:id="12497" w:author="Author" w:date="2018-02-22T11:11:00Z"/>
        </w:trPr>
        <w:tc>
          <w:tcPr>
            <w:tcW w:w="5822" w:type="dxa"/>
            <w:tcBorders>
              <w:top w:val="single" w:sz="8" w:space="0" w:color="999999"/>
              <w:left w:val="single" w:sz="8" w:space="0" w:color="999999"/>
              <w:bottom w:val="single" w:sz="8" w:space="0" w:color="999999"/>
              <w:right w:val="single" w:sz="8" w:space="0" w:color="999999"/>
            </w:tcBorders>
          </w:tcPr>
          <w:p w14:paraId="21A93353" w14:textId="77A3D29C" w:rsidR="00FA18CA" w:rsidRPr="00984404" w:rsidRDefault="00FA18CA" w:rsidP="002A1D5D">
            <w:pPr>
              <w:rPr>
                <w:ins w:id="12498" w:author="Author" w:date="2018-02-22T11:11:00Z"/>
                <w:rStyle w:val="SAPScreenElement"/>
                <w:lang w:val="en-US"/>
              </w:rPr>
            </w:pPr>
            <w:ins w:id="12499" w:author="Author" w:date="2018-02-22T11:11:00Z">
              <w:r w:rsidRPr="00C71605">
                <w:rPr>
                  <w:rStyle w:val="SAPScreenElement"/>
                  <w:lang w:val="en-US"/>
                  <w:rPrChange w:id="12500" w:author="Author" w:date="2018-02-22T11:05:00Z">
                    <w:rPr>
                      <w:rStyle w:val="SAPScreenElement"/>
                    </w:rPr>
                  </w:rPrChange>
                </w:rPr>
                <w:t>Country:</w:t>
              </w:r>
              <w:r w:rsidRPr="00C71605">
                <w:rPr>
                  <w:lang w:val="en-US"/>
                  <w:rPrChange w:id="12501" w:author="Author" w:date="2018-02-22T11:05:00Z">
                    <w:rPr/>
                  </w:rPrChange>
                </w:rPr>
                <w:t xml:space="preserve"> </w:t>
              </w:r>
              <w:r>
                <w:rPr>
                  <w:rStyle w:val="SAPUserEntry"/>
                  <w:lang w:val="en-US"/>
                </w:rPr>
                <w:t>Saudi Arabia</w:t>
              </w:r>
              <w:r w:rsidRPr="00C71605">
                <w:rPr>
                  <w:rStyle w:val="SAPUserEntry"/>
                  <w:lang w:val="en-US"/>
                  <w:rPrChange w:id="12502" w:author="Author" w:date="2018-02-22T11:05:00Z">
                    <w:rPr>
                      <w:rStyle w:val="SAPUserEntry"/>
                    </w:rPr>
                  </w:rPrChange>
                </w:rPr>
                <w:t xml:space="preserve"> </w:t>
              </w:r>
              <w:r w:rsidRPr="00C71605">
                <w:rPr>
                  <w:lang w:val="en-US"/>
                  <w:rPrChange w:id="12503" w:author="Author" w:date="2018-02-22T11:05:00Z">
                    <w:rPr/>
                  </w:rPrChange>
                </w:rPr>
                <w:t>is set as default; read-only field</w:t>
              </w:r>
            </w:ins>
          </w:p>
        </w:tc>
        <w:tc>
          <w:tcPr>
            <w:tcW w:w="8460" w:type="dxa"/>
            <w:tcBorders>
              <w:top w:val="single" w:sz="8" w:space="0" w:color="999999"/>
              <w:left w:val="single" w:sz="8" w:space="0" w:color="999999"/>
              <w:bottom w:val="single" w:sz="8" w:space="0" w:color="999999"/>
              <w:right w:val="single" w:sz="8" w:space="0" w:color="999999"/>
            </w:tcBorders>
          </w:tcPr>
          <w:p w14:paraId="7322C899" w14:textId="77777777" w:rsidR="00FA18CA" w:rsidRPr="00BE273A" w:rsidRDefault="00FA18CA">
            <w:pPr>
              <w:rPr>
                <w:ins w:id="12504" w:author="Author" w:date="2018-02-22T11:11:00Z"/>
                <w:noProof/>
                <w:lang w:val="en-US"/>
              </w:rPr>
              <w:pPrChange w:id="12505" w:author="Author" w:date="2018-02-22T11:11:00Z">
                <w:pPr>
                  <w:pStyle w:val="SAPNoteHeading"/>
                  <w:ind w:left="0"/>
                </w:pPr>
              </w:pPrChange>
            </w:pPr>
          </w:p>
        </w:tc>
      </w:tr>
      <w:tr w:rsidR="002A1D5D" w:rsidRPr="00AC5720" w14:paraId="577E059F" w14:textId="77777777" w:rsidTr="002A1D5D">
        <w:trPr>
          <w:trHeight w:val="360"/>
        </w:trPr>
        <w:tc>
          <w:tcPr>
            <w:tcW w:w="5822" w:type="dxa"/>
            <w:tcBorders>
              <w:top w:val="single" w:sz="8" w:space="0" w:color="999999"/>
              <w:left w:val="single" w:sz="8" w:space="0" w:color="999999"/>
              <w:bottom w:val="single" w:sz="8" w:space="0" w:color="999999"/>
              <w:right w:val="single" w:sz="8" w:space="0" w:color="999999"/>
            </w:tcBorders>
          </w:tcPr>
          <w:p w14:paraId="22F0863F" w14:textId="77777777" w:rsidR="002A1D5D" w:rsidRDefault="002A1D5D" w:rsidP="002A1D5D">
            <w:pPr>
              <w:rPr>
                <w:ins w:id="12506" w:author="Author" w:date="2017-12-27T18:21:00Z"/>
                <w:rStyle w:val="SAPScreenElement"/>
                <w:lang w:val="en-US"/>
              </w:rPr>
            </w:pPr>
            <w:r w:rsidRPr="00984404">
              <w:rPr>
                <w:rStyle w:val="SAPScreenElement"/>
                <w:lang w:val="en-US"/>
              </w:rPr>
              <w:t xml:space="preserve">Employee Class: </w:t>
            </w:r>
          </w:p>
          <w:p w14:paraId="005AF0CA" w14:textId="77777777" w:rsidR="002A1D5D" w:rsidRDefault="002A1D5D" w:rsidP="002A1D5D">
            <w:pPr>
              <w:rPr>
                <w:ins w:id="12507" w:author="Author" w:date="2017-12-27T18:22:00Z"/>
                <w:lang w:val="en-US"/>
              </w:rPr>
            </w:pPr>
            <w:ins w:id="12508" w:author="Author" w:date="2017-12-27T18:21:00Z">
              <w:r w:rsidRPr="00F52D24">
                <w:rPr>
                  <w:rStyle w:val="SAPEmphasis"/>
                  <w:lang w:val="en-US"/>
                </w:rPr>
                <w:t xml:space="preserve">Option 1: Position Management is not implemented: </w:t>
              </w:r>
            </w:ins>
            <w:r w:rsidRPr="00984404">
              <w:rPr>
                <w:lang w:val="en-US"/>
              </w:rPr>
              <w:t>select from drop-down; for example,</w:t>
            </w:r>
            <w:r w:rsidRPr="00984404">
              <w:rPr>
                <w:rStyle w:val="SAPUserEntry"/>
                <w:lang w:val="en-US"/>
              </w:rPr>
              <w:t xml:space="preserve"> Employee(SA)</w:t>
            </w:r>
            <w:r w:rsidRPr="00984404">
              <w:rPr>
                <w:lang w:val="en-US"/>
              </w:rPr>
              <w:t xml:space="preserve"> in case of a </w:t>
            </w:r>
            <w:r w:rsidRPr="00984404">
              <w:rPr>
                <w:rStyle w:val="SAPEmphasis"/>
                <w:lang w:val="en-US"/>
              </w:rPr>
              <w:t>Saudi</w:t>
            </w:r>
            <w:r w:rsidRPr="00984404">
              <w:rPr>
                <w:lang w:val="en-US"/>
              </w:rPr>
              <w:t xml:space="preserve"> national, or</w:t>
            </w:r>
            <w:r w:rsidRPr="00984404">
              <w:rPr>
                <w:rStyle w:val="SAPUserEntry"/>
                <w:lang w:val="en-US"/>
              </w:rPr>
              <w:t xml:space="preserve"> Expatriate</w:t>
            </w:r>
            <w:r w:rsidRPr="00984404">
              <w:rPr>
                <w:b/>
                <w:lang w:val="en-US"/>
              </w:rPr>
              <w:t xml:space="preserve"> </w:t>
            </w:r>
            <w:r w:rsidRPr="00984404">
              <w:rPr>
                <w:rStyle w:val="SAPUserEntry"/>
                <w:lang w:val="en-US"/>
              </w:rPr>
              <w:t>(SA)</w:t>
            </w:r>
            <w:r w:rsidRPr="00984404">
              <w:rPr>
                <w:lang w:val="en-US"/>
              </w:rPr>
              <w:t xml:space="preserve"> in case of a </w:t>
            </w:r>
            <w:r w:rsidRPr="00984404">
              <w:rPr>
                <w:rStyle w:val="SAPEmphasis"/>
                <w:lang w:val="en-US"/>
              </w:rPr>
              <w:t>non-Saudi</w:t>
            </w:r>
            <w:r w:rsidRPr="00984404">
              <w:rPr>
                <w:lang w:val="en-US"/>
              </w:rPr>
              <w:t xml:space="preserve"> national</w:t>
            </w:r>
          </w:p>
          <w:p w14:paraId="3BD416F4" w14:textId="77777777" w:rsidR="002A1D5D" w:rsidRPr="00933520" w:rsidRDefault="002A1D5D" w:rsidP="002A1D5D">
            <w:pPr>
              <w:rPr>
                <w:rStyle w:val="SAPScreenElement"/>
                <w:lang w:val="en-US"/>
              </w:rPr>
            </w:pPr>
            <w:ins w:id="12509" w:author="Author" w:date="2017-12-27T18:22:00Z">
              <w:r w:rsidRPr="00F52D24">
                <w:rPr>
                  <w:rStyle w:val="SAPEmphasis"/>
                  <w:lang w:val="en-US"/>
                </w:rPr>
                <w:t xml:space="preserve">Option 2: Position Management is implemented: </w:t>
              </w:r>
              <w:r w:rsidRPr="00F52D24">
                <w:rPr>
                  <w:lang w:val="en-US"/>
                </w:rPr>
                <w:t>value is</w:t>
              </w:r>
              <w:r w:rsidRPr="00F52D24">
                <w:rPr>
                  <w:rStyle w:val="SAPEmphasis"/>
                  <w:lang w:val="en-US"/>
                </w:rPr>
                <w:t xml:space="preserve"> </w:t>
              </w:r>
              <w:r w:rsidRPr="00F52D24">
                <w:rPr>
                  <w:lang w:val="en-US"/>
                </w:rPr>
                <w:t xml:space="preserve">defaulted based on value entered in field </w:t>
              </w:r>
              <w:r w:rsidRPr="00F52D24">
                <w:rPr>
                  <w:rStyle w:val="SAPScreenElement"/>
                  <w:lang w:val="en-US"/>
                </w:rPr>
                <w:t>Position</w:t>
              </w:r>
              <w:r w:rsidRPr="00F52D24">
                <w:rPr>
                  <w:lang w:val="en-US"/>
                </w:rPr>
                <w:t>; leave as is</w:t>
              </w:r>
            </w:ins>
          </w:p>
        </w:tc>
        <w:tc>
          <w:tcPr>
            <w:tcW w:w="8460" w:type="dxa"/>
            <w:tcBorders>
              <w:top w:val="single" w:sz="8" w:space="0" w:color="999999"/>
              <w:left w:val="single" w:sz="8" w:space="0" w:color="999999"/>
              <w:bottom w:val="single" w:sz="8" w:space="0" w:color="999999"/>
              <w:right w:val="single" w:sz="8" w:space="0" w:color="999999"/>
            </w:tcBorders>
          </w:tcPr>
          <w:p w14:paraId="52815081" w14:textId="77777777" w:rsidR="002A1D5D" w:rsidRPr="00984404" w:rsidRDefault="002A1D5D" w:rsidP="002A1D5D">
            <w:pPr>
              <w:pStyle w:val="SAPNoteHeading"/>
              <w:ind w:left="0"/>
              <w:rPr>
                <w:ins w:id="12510" w:author="Author" w:date="2017-12-27T18:23:00Z"/>
                <w:lang w:val="en-US"/>
              </w:rPr>
            </w:pPr>
            <w:r w:rsidRPr="00BE273A">
              <w:rPr>
                <w:noProof/>
                <w:lang w:val="en-US"/>
              </w:rPr>
              <w:drawing>
                <wp:inline distT="0" distB="0" distL="0" distR="0" wp14:anchorId="31BD70CC" wp14:editId="4B9D0372">
                  <wp:extent cx="225425" cy="225425"/>
                  <wp:effectExtent l="0" t="0" r="3175" b="3175"/>
                  <wp:docPr id="531"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ins w:id="12511" w:author="Author" w:date="2017-12-27T18:23:00Z">
              <w:r w:rsidRPr="00984404">
                <w:rPr>
                  <w:lang w:val="en-US"/>
                </w:rPr>
                <w:t> Recommendation</w:t>
              </w:r>
            </w:ins>
          </w:p>
          <w:p w14:paraId="45FA4020" w14:textId="77777777" w:rsidR="002A1D5D" w:rsidRDefault="002A1D5D" w:rsidP="002A1D5D">
            <w:pPr>
              <w:rPr>
                <w:ins w:id="12512" w:author="Author" w:date="2017-12-27T18:23:00Z"/>
                <w:rStyle w:val="SAPEmphasis"/>
                <w:lang w:val="en-US"/>
              </w:rPr>
            </w:pPr>
            <w:ins w:id="12513" w:author="Author" w:date="2017-12-27T18:23:00Z">
              <w:r w:rsidRPr="00984404">
                <w:rPr>
                  <w:lang w:val="en-US"/>
                </w:rPr>
                <w:t>Required if integration with Employee Central Payroll is in place.</w:t>
              </w:r>
            </w:ins>
          </w:p>
          <w:p w14:paraId="2C7AEE9B" w14:textId="53ED041E" w:rsidR="002A1D5D" w:rsidDel="001D3CD5" w:rsidRDefault="002A1D5D" w:rsidP="002A1D5D">
            <w:pPr>
              <w:rPr>
                <w:ins w:id="12514" w:author="Author" w:date="2017-12-27T18:23:00Z"/>
                <w:del w:id="12515" w:author="Author" w:date="2018-02-22T10:35:00Z"/>
                <w:rStyle w:val="SAPEmphasis"/>
                <w:lang w:val="en-US"/>
              </w:rPr>
            </w:pPr>
          </w:p>
          <w:p w14:paraId="03208821" w14:textId="641EA2ED" w:rsidR="002A1D5D" w:rsidRPr="005F6795" w:rsidDel="001D3CD5" w:rsidRDefault="002A1D5D" w:rsidP="002A1D5D">
            <w:pPr>
              <w:rPr>
                <w:ins w:id="12516" w:author="Author" w:date="2017-12-27T18:22:00Z"/>
                <w:del w:id="12517" w:author="Author" w:date="2018-02-22T10:35:00Z"/>
                <w:rFonts w:asciiTheme="minorHAnsi" w:eastAsiaTheme="minorHAnsi" w:hAnsiTheme="minorHAnsi"/>
                <w:strike/>
                <w:noProof/>
                <w:sz w:val="22"/>
                <w:szCs w:val="22"/>
                <w:lang w:val="en-US"/>
                <w:rPrChange w:id="12518" w:author="Author" w:date="2018-02-22T10:27:00Z">
                  <w:rPr>
                    <w:ins w:id="12519" w:author="Author" w:date="2017-12-27T18:22:00Z"/>
                    <w:del w:id="12520" w:author="Author" w:date="2018-02-22T10:35:00Z"/>
                    <w:rFonts w:asciiTheme="minorHAnsi" w:eastAsiaTheme="minorHAnsi" w:hAnsiTheme="minorHAnsi"/>
                    <w:noProof/>
                    <w:sz w:val="22"/>
                    <w:szCs w:val="22"/>
                    <w:lang w:val="en-US"/>
                  </w:rPr>
                </w:rPrChange>
              </w:rPr>
            </w:pPr>
            <w:ins w:id="12521" w:author="Author" w:date="2017-12-27T18:22:00Z">
              <w:del w:id="12522" w:author="Author" w:date="2018-02-22T10:35:00Z">
                <w:r w:rsidRPr="005F6795" w:rsidDel="001D3CD5">
                  <w:rPr>
                    <w:rStyle w:val="SAPEmphasis"/>
                    <w:strike/>
                    <w:lang w:val="en-US"/>
                    <w:rPrChange w:id="12523" w:author="Author" w:date="2018-02-22T10:27:00Z">
                      <w:rPr>
                        <w:rStyle w:val="SAPEmphasis"/>
                        <w:lang w:val="en-US"/>
                      </w:rPr>
                    </w:rPrChange>
                  </w:rPr>
                  <w:delText>In case Position Management is not implemented, please take into consideration following recommendations:</w:delText>
                </w:r>
              </w:del>
            </w:ins>
          </w:p>
          <w:p w14:paraId="121308F9" w14:textId="6E6EAE3E" w:rsidR="002A1D5D" w:rsidRPr="005F6795" w:rsidDel="001D3CD5" w:rsidRDefault="002A1D5D" w:rsidP="002A1D5D">
            <w:pPr>
              <w:pStyle w:val="SAPNoteHeading"/>
              <w:ind w:left="0"/>
              <w:rPr>
                <w:del w:id="12524" w:author="Author" w:date="2018-02-22T10:35:00Z"/>
                <w:strike/>
                <w:lang w:val="en-US"/>
                <w:rPrChange w:id="12525" w:author="Author" w:date="2018-02-22T10:27:00Z">
                  <w:rPr>
                    <w:del w:id="12526" w:author="Author" w:date="2018-02-22T10:35:00Z"/>
                    <w:lang w:val="en-US"/>
                  </w:rPr>
                </w:rPrChange>
              </w:rPr>
            </w:pPr>
            <w:del w:id="12527" w:author="Author" w:date="2018-02-22T10:35:00Z">
              <w:r w:rsidRPr="005F6795" w:rsidDel="001D3CD5">
                <w:rPr>
                  <w:strike/>
                  <w:noProof/>
                  <w:lang w:val="en-US"/>
                  <w:rPrChange w:id="12528" w:author="Author" w:date="2018-02-22T10:27:00Z">
                    <w:rPr>
                      <w:noProof/>
                      <w:lang w:val="en-US"/>
                    </w:rPr>
                  </w:rPrChange>
                </w:rPr>
                <w:drawing>
                  <wp:inline distT="0" distB="0" distL="0" distR="0" wp14:anchorId="619A153D" wp14:editId="6F2DA36B">
                    <wp:extent cx="225425" cy="225425"/>
                    <wp:effectExtent l="0" t="0" r="3175" b="3175"/>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2529" w:author="Author" w:date="2018-02-22T10:27:00Z">
                    <w:rPr>
                      <w:lang w:val="en-US"/>
                    </w:rPr>
                  </w:rPrChange>
                </w:rPr>
                <w:delText> Recommendation</w:delText>
              </w:r>
            </w:del>
          </w:p>
          <w:p w14:paraId="7F4BE7A9" w14:textId="793A316C" w:rsidR="002A1D5D" w:rsidRPr="005F6795" w:rsidDel="001D3CD5" w:rsidRDefault="002A1D5D" w:rsidP="002A1D5D">
            <w:pPr>
              <w:rPr>
                <w:del w:id="12530" w:author="Author" w:date="2018-02-22T10:35:00Z"/>
                <w:strike/>
                <w:lang w:val="en-US"/>
                <w:rPrChange w:id="12531" w:author="Author" w:date="2018-02-22T10:27:00Z">
                  <w:rPr>
                    <w:del w:id="12532" w:author="Author" w:date="2018-02-22T10:35:00Z"/>
                    <w:lang w:val="en-US"/>
                  </w:rPr>
                </w:rPrChange>
              </w:rPr>
            </w:pPr>
            <w:del w:id="12533" w:author="Author" w:date="2018-02-22T10:35:00Z">
              <w:r w:rsidRPr="005F6795" w:rsidDel="001D3CD5">
                <w:rPr>
                  <w:strike/>
                  <w:lang w:val="en-US"/>
                  <w:rPrChange w:id="12534" w:author="Author" w:date="2018-02-22T10:27:00Z">
                    <w:rPr>
                      <w:lang w:val="en-US"/>
                    </w:rPr>
                  </w:rPrChange>
                </w:rPr>
                <w:delText xml:space="preserve">In case </w:delText>
              </w:r>
              <w:r w:rsidRPr="005F6795" w:rsidDel="001D3CD5">
                <w:rPr>
                  <w:rStyle w:val="SAPEmphasis"/>
                  <w:strike/>
                  <w:lang w:val="en-US"/>
                  <w:rPrChange w:id="12535" w:author="Author" w:date="2018-02-22T10:27:00Z">
                    <w:rPr>
                      <w:rStyle w:val="SAPEmphasis"/>
                      <w:lang w:val="en-US"/>
                    </w:rPr>
                  </w:rPrChange>
                </w:rPr>
                <w:delText xml:space="preserve">Apprentice Management </w:delText>
              </w:r>
              <w:r w:rsidRPr="005F6795" w:rsidDel="001D3CD5">
                <w:rPr>
                  <w:strike/>
                  <w:lang w:val="en-US"/>
                  <w:rPrChange w:id="12536" w:author="Author" w:date="2018-02-22T10:27:00Z">
                    <w:rPr>
                      <w:lang w:val="en-US"/>
                    </w:rPr>
                  </w:rPrChange>
                </w:rPr>
                <w:delText>has also been implemented in the instance and the new employee is an apprentice, select value</w:delText>
              </w:r>
              <w:r w:rsidRPr="005F6795" w:rsidDel="001D3CD5">
                <w:rPr>
                  <w:rStyle w:val="SAPUserEntry"/>
                  <w:strike/>
                  <w:lang w:val="en-US"/>
                  <w:rPrChange w:id="12537" w:author="Author" w:date="2018-02-22T10:27:00Z">
                    <w:rPr>
                      <w:rStyle w:val="SAPUserEntry"/>
                      <w:lang w:val="en-US"/>
                    </w:rPr>
                  </w:rPrChange>
                </w:rPr>
                <w:delText xml:space="preserve"> Interns(SA)</w:delText>
              </w:r>
              <w:r w:rsidRPr="005F6795" w:rsidDel="001D3CD5">
                <w:rPr>
                  <w:strike/>
                  <w:lang w:val="en-US"/>
                  <w:rPrChange w:id="12538" w:author="Author" w:date="2018-02-22T10:27:00Z">
                    <w:rPr>
                      <w:lang w:val="en-US"/>
                    </w:rPr>
                  </w:rPrChange>
                </w:rPr>
                <w:delText>,</w:delText>
              </w:r>
            </w:del>
            <w:ins w:id="12539" w:author="Author" w:date="2017-12-29T08:13:00Z">
              <w:del w:id="12540" w:author="Author" w:date="2018-02-22T10:35:00Z">
                <w:r w:rsidRPr="005F6795" w:rsidDel="001D3CD5">
                  <w:rPr>
                    <w:strike/>
                    <w:lang w:val="en-US"/>
                    <w:rPrChange w:id="12541" w:author="Author" w:date="2018-02-22T10:27:00Z">
                      <w:rPr>
                        <w:lang w:val="en-US"/>
                      </w:rPr>
                    </w:rPrChange>
                  </w:rPr>
                  <w:delText>.</w:delText>
                </w:r>
              </w:del>
            </w:ins>
          </w:p>
          <w:p w14:paraId="1E033FDF" w14:textId="6E56F1B2" w:rsidR="002A1D5D" w:rsidRPr="005F6795" w:rsidDel="001D3CD5" w:rsidRDefault="002A1D5D" w:rsidP="002A1D5D">
            <w:pPr>
              <w:pStyle w:val="SAPNoteHeading"/>
              <w:ind w:left="0"/>
              <w:rPr>
                <w:del w:id="12542" w:author="Author" w:date="2018-02-22T10:35:00Z"/>
                <w:strike/>
                <w:lang w:val="en-US"/>
                <w:rPrChange w:id="12543" w:author="Author" w:date="2018-02-22T10:27:00Z">
                  <w:rPr>
                    <w:del w:id="12544" w:author="Author" w:date="2018-02-22T10:35:00Z"/>
                    <w:lang w:val="en-US"/>
                  </w:rPr>
                </w:rPrChange>
              </w:rPr>
            </w:pPr>
            <w:del w:id="12545" w:author="Author" w:date="2018-02-22T10:35:00Z">
              <w:r w:rsidRPr="005F6795" w:rsidDel="001D3CD5">
                <w:rPr>
                  <w:strike/>
                  <w:noProof/>
                  <w:lang w:val="en-US"/>
                  <w:rPrChange w:id="12546" w:author="Author" w:date="2018-02-22T10:27:00Z">
                    <w:rPr>
                      <w:noProof/>
                      <w:lang w:val="en-US"/>
                    </w:rPr>
                  </w:rPrChange>
                </w:rPr>
                <w:drawing>
                  <wp:inline distT="0" distB="0" distL="0" distR="0" wp14:anchorId="44E32D0B" wp14:editId="5A43CB7F">
                    <wp:extent cx="225425" cy="225425"/>
                    <wp:effectExtent l="0" t="0" r="3175" b="3175"/>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2547" w:author="Author" w:date="2018-02-22T10:27:00Z">
                    <w:rPr>
                      <w:lang w:val="en-US"/>
                    </w:rPr>
                  </w:rPrChange>
                </w:rPr>
                <w:delText> Recommendation</w:delText>
              </w:r>
            </w:del>
          </w:p>
          <w:p w14:paraId="7DB6230D" w14:textId="50F144CD" w:rsidR="002A1D5D" w:rsidRPr="00984404" w:rsidDel="001D3CD5" w:rsidRDefault="002A1D5D" w:rsidP="002A1D5D">
            <w:pPr>
              <w:pStyle w:val="ListContinue"/>
              <w:ind w:left="0"/>
              <w:rPr>
                <w:del w:id="12548" w:author="Author" w:date="2018-02-22T10:35:00Z"/>
                <w:lang w:val="en-US"/>
              </w:rPr>
            </w:pPr>
            <w:del w:id="12549" w:author="Author" w:date="2018-02-22T10:35:00Z">
              <w:r w:rsidRPr="005F6795" w:rsidDel="001D3CD5">
                <w:rPr>
                  <w:strike/>
                  <w:lang w:val="en-US"/>
                  <w:rPrChange w:id="12550" w:author="Author" w:date="2018-02-22T10:27:00Z">
                    <w:rPr>
                      <w:lang w:val="en-US"/>
                    </w:rPr>
                  </w:rPrChange>
                </w:rPr>
                <w:delText xml:space="preserve">In case </w:delText>
              </w:r>
              <w:r w:rsidRPr="005F6795" w:rsidDel="001D3CD5">
                <w:rPr>
                  <w:rStyle w:val="SAPEmphasis"/>
                  <w:strike/>
                  <w:lang w:val="en-US"/>
                  <w:rPrChange w:id="12551" w:author="Author" w:date="2018-02-22T10:27:00Z">
                    <w:rPr>
                      <w:rStyle w:val="SAPEmphasis"/>
                      <w:lang w:val="en-US"/>
                    </w:rPr>
                  </w:rPrChange>
                </w:rPr>
                <w:delText xml:space="preserve">Contingent Workforce Management </w:delText>
              </w:r>
              <w:r w:rsidRPr="005F6795" w:rsidDel="001D3CD5">
                <w:rPr>
                  <w:strike/>
                  <w:lang w:val="en-US"/>
                  <w:rPrChange w:id="12552" w:author="Author" w:date="2018-02-22T10:27:00Z">
                    <w:rPr>
                      <w:lang w:val="en-US"/>
                    </w:rPr>
                  </w:rPrChange>
                </w:rPr>
                <w:delText>has also been implemented in the instance, avoid using employee class</w:delText>
              </w:r>
              <w:r w:rsidRPr="005F6795" w:rsidDel="001D3CD5">
                <w:rPr>
                  <w:rStyle w:val="SAPUserEntry"/>
                  <w:strike/>
                  <w:lang w:val="en-US"/>
                  <w:rPrChange w:id="12553" w:author="Author" w:date="2018-02-22T10:27:00Z">
                    <w:rPr>
                      <w:rStyle w:val="SAPUserEntry"/>
                      <w:lang w:val="en-US"/>
                    </w:rPr>
                  </w:rPrChange>
                </w:rPr>
                <w:delText xml:space="preserve"> External(SA)</w:delText>
              </w:r>
              <w:r w:rsidRPr="005F6795" w:rsidDel="001D3CD5">
                <w:rPr>
                  <w:strike/>
                  <w:lang w:val="en-US"/>
                  <w:rPrChange w:id="12554" w:author="Author" w:date="2018-02-22T10:27:00Z">
                    <w:rPr>
                      <w:lang w:val="en-US"/>
                    </w:rPr>
                  </w:rPrChange>
                </w:rPr>
                <w:delText>.</w:delText>
              </w:r>
              <w:r w:rsidRPr="00984404" w:rsidDel="001D3CD5">
                <w:rPr>
                  <w:lang w:val="en-US"/>
                </w:rPr>
                <w:delText xml:space="preserve"> </w:delText>
              </w:r>
            </w:del>
          </w:p>
          <w:p w14:paraId="4F6BB025" w14:textId="133186F1" w:rsidR="002A1D5D" w:rsidRPr="00984404" w:rsidDel="00C3631D" w:rsidRDefault="002A1D5D" w:rsidP="002A1D5D">
            <w:pPr>
              <w:pStyle w:val="SAPNoteHeading"/>
              <w:ind w:left="0"/>
              <w:rPr>
                <w:del w:id="12555" w:author="Author" w:date="2017-12-27T18:23:00Z"/>
                <w:lang w:val="en-US"/>
              </w:rPr>
            </w:pPr>
            <w:del w:id="12556" w:author="Author" w:date="2017-12-27T18:23:00Z">
              <w:r>
                <w:rPr>
                  <w:noProof/>
                  <w:lang w:val="en-US"/>
                </w:rPr>
                <w:drawing>
                  <wp:inline distT="0" distB="0" distL="0" distR="0" wp14:anchorId="6417DFF9" wp14:editId="3280D328">
                    <wp:extent cx="178435" cy="178435"/>
                    <wp:effectExtent l="0" t="0" r="0" b="0"/>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inline>
                </w:drawing>
              </w:r>
              <w:r w:rsidRPr="00984404" w:rsidDel="00C3631D">
                <w:rPr>
                  <w:lang w:val="en-US"/>
                </w:rPr>
                <w:delText> Recommendation</w:delText>
              </w:r>
            </w:del>
          </w:p>
          <w:p w14:paraId="7151502F" w14:textId="77777777" w:rsidR="002A1D5D" w:rsidRPr="002326C1" w:rsidRDefault="002A1D5D" w:rsidP="00F52D24">
            <w:pPr>
              <w:pStyle w:val="ListContinue"/>
              <w:ind w:left="0"/>
              <w:rPr>
                <w:lang w:val="en-US"/>
              </w:rPr>
            </w:pPr>
            <w:del w:id="12557" w:author="Author" w:date="2017-12-27T18:23:00Z">
              <w:r w:rsidRPr="00984404" w:rsidDel="00C3631D">
                <w:rPr>
                  <w:lang w:val="en-US"/>
                </w:rPr>
                <w:delText>Required if integration with Employee Central Payroll is in place.</w:delText>
              </w:r>
            </w:del>
          </w:p>
        </w:tc>
      </w:tr>
      <w:tr w:rsidR="002A1D5D" w:rsidRPr="00AC5720" w14:paraId="58AA3F15" w14:textId="77777777" w:rsidTr="002A1D5D">
        <w:trPr>
          <w:trHeight w:val="360"/>
        </w:trPr>
        <w:tc>
          <w:tcPr>
            <w:tcW w:w="5822" w:type="dxa"/>
            <w:tcBorders>
              <w:top w:val="single" w:sz="8" w:space="0" w:color="999999"/>
              <w:left w:val="single" w:sz="8" w:space="0" w:color="999999"/>
              <w:bottom w:val="single" w:sz="8" w:space="0" w:color="999999"/>
              <w:right w:val="single" w:sz="8" w:space="0" w:color="999999"/>
            </w:tcBorders>
          </w:tcPr>
          <w:p w14:paraId="18AA89FE" w14:textId="77777777" w:rsidR="002A1D5D" w:rsidRDefault="002A1D5D" w:rsidP="002A1D5D">
            <w:pPr>
              <w:rPr>
                <w:ins w:id="12558" w:author="Author" w:date="2017-12-27T18:23:00Z"/>
                <w:rStyle w:val="SAPScreenElement"/>
                <w:lang w:val="en-US"/>
              </w:rPr>
            </w:pPr>
            <w:r w:rsidRPr="00984404">
              <w:rPr>
                <w:rStyle w:val="SAPScreenElement"/>
                <w:lang w:val="en-US"/>
              </w:rPr>
              <w:t xml:space="preserve">Employment Type: </w:t>
            </w:r>
          </w:p>
          <w:p w14:paraId="617C97F5" w14:textId="77777777" w:rsidR="002A1D5D" w:rsidRDefault="002A1D5D" w:rsidP="002A1D5D">
            <w:pPr>
              <w:rPr>
                <w:ins w:id="12559" w:author="Author" w:date="2017-12-27T18:23:00Z"/>
                <w:lang w:val="en-US"/>
              </w:rPr>
            </w:pPr>
            <w:ins w:id="12560" w:author="Author" w:date="2017-12-27T18:23:00Z">
              <w:r w:rsidRPr="00F52D24">
                <w:rPr>
                  <w:rStyle w:val="SAPEmphasis"/>
                  <w:lang w:val="en-US"/>
                </w:rPr>
                <w:t xml:space="preserve">Option 1: Position Management is not implemented: </w:t>
              </w:r>
            </w:ins>
            <w:r w:rsidRPr="00984404">
              <w:rPr>
                <w:lang w:val="en-US"/>
              </w:rPr>
              <w:t>select from drop-down, for example</w:t>
            </w:r>
            <w:r w:rsidRPr="00984404">
              <w:rPr>
                <w:rStyle w:val="SAPUserEntry"/>
                <w:lang w:val="en-US"/>
              </w:rPr>
              <w:t xml:space="preserve"> Non-Management</w:t>
            </w:r>
            <w:r w:rsidRPr="00984404">
              <w:rPr>
                <w:lang w:val="en-US"/>
              </w:rPr>
              <w:t xml:space="preserve"> </w:t>
            </w:r>
            <w:r w:rsidRPr="00984404">
              <w:rPr>
                <w:rStyle w:val="SAPUserEntry"/>
                <w:lang w:val="en-US"/>
              </w:rPr>
              <w:t>(SA)</w:t>
            </w:r>
            <w:r w:rsidRPr="00984404">
              <w:rPr>
                <w:lang w:val="en-US"/>
              </w:rPr>
              <w:t xml:space="preserve"> in case of a </w:t>
            </w:r>
            <w:r w:rsidRPr="00984404">
              <w:rPr>
                <w:rStyle w:val="SAPEmphasis"/>
                <w:lang w:val="en-US"/>
              </w:rPr>
              <w:t>Saudi</w:t>
            </w:r>
            <w:r w:rsidRPr="00984404">
              <w:rPr>
                <w:lang w:val="en-US"/>
              </w:rPr>
              <w:t xml:space="preserve"> national, or</w:t>
            </w:r>
            <w:r w:rsidRPr="00984404">
              <w:rPr>
                <w:rStyle w:val="SAPUserEntry"/>
                <w:lang w:val="en-US"/>
              </w:rPr>
              <w:t xml:space="preserve"> Expat Non-Management</w:t>
            </w:r>
            <w:r w:rsidRPr="00984404">
              <w:rPr>
                <w:lang w:val="en-US"/>
              </w:rPr>
              <w:t xml:space="preserve"> </w:t>
            </w:r>
            <w:r w:rsidRPr="00984404">
              <w:rPr>
                <w:rStyle w:val="SAPUserEntry"/>
                <w:lang w:val="en-US"/>
              </w:rPr>
              <w:t>(SA)</w:t>
            </w:r>
            <w:r w:rsidRPr="00984404">
              <w:rPr>
                <w:lang w:val="en-US"/>
              </w:rPr>
              <w:t xml:space="preserve"> in case of a </w:t>
            </w:r>
            <w:r w:rsidRPr="00984404">
              <w:rPr>
                <w:rStyle w:val="SAPEmphasis"/>
                <w:lang w:val="en-US"/>
              </w:rPr>
              <w:t>non-Saudi</w:t>
            </w:r>
            <w:r w:rsidRPr="00984404">
              <w:rPr>
                <w:lang w:val="en-US"/>
              </w:rPr>
              <w:t xml:space="preserve"> national</w:t>
            </w:r>
          </w:p>
          <w:p w14:paraId="03DE852C" w14:textId="77777777" w:rsidR="002A1D5D" w:rsidRPr="002326C1" w:rsidRDefault="002A1D5D" w:rsidP="002A1D5D">
            <w:pPr>
              <w:rPr>
                <w:rStyle w:val="SAPScreenElement"/>
                <w:lang w:val="en-US"/>
              </w:rPr>
            </w:pPr>
            <w:ins w:id="12561" w:author="Author" w:date="2017-12-27T18:23:00Z">
              <w:r w:rsidRPr="00F52D24">
                <w:rPr>
                  <w:rStyle w:val="SAPEmphasis"/>
                  <w:lang w:val="en-US"/>
                </w:rPr>
                <w:t xml:space="preserve">Option 2: Position Management is implemented: </w:t>
              </w:r>
              <w:r w:rsidRPr="00F52D24">
                <w:rPr>
                  <w:lang w:val="en-US"/>
                </w:rPr>
                <w:t xml:space="preserve">value is defaulted based on value entered in field </w:t>
              </w:r>
              <w:r w:rsidRPr="00F52D24">
                <w:rPr>
                  <w:rStyle w:val="SAPScreenElement"/>
                  <w:lang w:val="en-US"/>
                </w:rPr>
                <w:t xml:space="preserve">Position </w:t>
              </w:r>
              <w:r w:rsidRPr="00F52D24">
                <w:rPr>
                  <w:lang w:val="en-US"/>
                </w:rPr>
                <w:t xml:space="preserve">in case the </w:t>
              </w:r>
              <w:r w:rsidRPr="00F52D24">
                <w:rPr>
                  <w:rStyle w:val="SAPScreenElement"/>
                  <w:color w:val="auto"/>
                  <w:lang w:val="en-US"/>
                </w:rPr>
                <w:t>Employment Type</w:t>
              </w:r>
              <w:r w:rsidRPr="00F52D24">
                <w:rPr>
                  <w:lang w:val="en-US"/>
                </w:rPr>
                <w:t xml:space="preserve"> field has been set up and maintained for the </w:t>
              </w:r>
              <w:r w:rsidRPr="00F52D24">
                <w:rPr>
                  <w:rStyle w:val="SAPScreenElement"/>
                  <w:color w:val="auto"/>
                  <w:lang w:val="en-US"/>
                </w:rPr>
                <w:t>Position</w:t>
              </w:r>
              <w:r w:rsidRPr="00F52D24">
                <w:rPr>
                  <w:lang w:val="en-US"/>
                </w:rPr>
                <w:t xml:space="preserve"> object. If this is not the case, you need to select a value from the value help.</w:t>
              </w:r>
            </w:ins>
          </w:p>
        </w:tc>
        <w:tc>
          <w:tcPr>
            <w:tcW w:w="8460" w:type="dxa"/>
            <w:tcBorders>
              <w:top w:val="single" w:sz="8" w:space="0" w:color="999999"/>
              <w:left w:val="single" w:sz="8" w:space="0" w:color="999999"/>
              <w:bottom w:val="single" w:sz="8" w:space="0" w:color="999999"/>
              <w:right w:val="single" w:sz="8" w:space="0" w:color="999999"/>
            </w:tcBorders>
          </w:tcPr>
          <w:p w14:paraId="0AA7A36F" w14:textId="1504179C" w:rsidR="002A1D5D" w:rsidRPr="005F6795" w:rsidDel="001D3CD5" w:rsidRDefault="002A1D5D" w:rsidP="002A1D5D">
            <w:pPr>
              <w:pStyle w:val="SAPNoteHeading"/>
              <w:ind w:left="0"/>
              <w:rPr>
                <w:del w:id="12562" w:author="Author" w:date="2018-02-22T10:35:00Z"/>
                <w:strike/>
                <w:lang w:val="en-US"/>
                <w:rPrChange w:id="12563" w:author="Author" w:date="2018-02-22T10:28:00Z">
                  <w:rPr>
                    <w:del w:id="12564" w:author="Author" w:date="2018-02-22T10:35:00Z"/>
                    <w:lang w:val="en-US"/>
                  </w:rPr>
                </w:rPrChange>
              </w:rPr>
            </w:pPr>
            <w:del w:id="12565" w:author="Author" w:date="2018-02-22T10:35:00Z">
              <w:r w:rsidRPr="005F6795" w:rsidDel="001D3CD5">
                <w:rPr>
                  <w:strike/>
                  <w:noProof/>
                  <w:lang w:val="en-US"/>
                  <w:rPrChange w:id="12566" w:author="Author" w:date="2018-02-22T10:28:00Z">
                    <w:rPr>
                      <w:noProof/>
                      <w:lang w:val="en-US"/>
                    </w:rPr>
                  </w:rPrChange>
                </w:rPr>
                <w:drawing>
                  <wp:inline distT="0" distB="0" distL="0" distR="0" wp14:anchorId="75E2B26E" wp14:editId="14E42A5D">
                    <wp:extent cx="225425" cy="225425"/>
                    <wp:effectExtent l="0" t="0" r="3175" b="3175"/>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2567" w:author="Author" w:date="2018-02-22T10:28:00Z">
                    <w:rPr>
                      <w:lang w:val="en-US"/>
                    </w:rPr>
                  </w:rPrChange>
                </w:rPr>
                <w:delText> Recommendation</w:delText>
              </w:r>
            </w:del>
          </w:p>
          <w:p w14:paraId="5C358083" w14:textId="226EC99C" w:rsidR="002A1D5D" w:rsidRPr="005F6795" w:rsidDel="001D3CD5" w:rsidRDefault="002A1D5D" w:rsidP="002A1D5D">
            <w:pPr>
              <w:rPr>
                <w:ins w:id="12568" w:author="Author" w:date="2017-12-27T18:25:00Z"/>
                <w:del w:id="12569" w:author="Author" w:date="2018-02-22T10:35:00Z"/>
                <w:strike/>
                <w:lang w:val="en-US"/>
                <w:rPrChange w:id="12570" w:author="Author" w:date="2018-02-22T10:28:00Z">
                  <w:rPr>
                    <w:ins w:id="12571" w:author="Author" w:date="2017-12-27T18:25:00Z"/>
                    <w:del w:id="12572" w:author="Author" w:date="2018-02-22T10:35:00Z"/>
                    <w:lang w:val="en-US"/>
                  </w:rPr>
                </w:rPrChange>
              </w:rPr>
            </w:pPr>
            <w:del w:id="12573" w:author="Author" w:date="2018-02-22T10:35:00Z">
              <w:r w:rsidRPr="005F6795" w:rsidDel="001D3CD5">
                <w:rPr>
                  <w:strike/>
                  <w:lang w:val="en-US"/>
                  <w:rPrChange w:id="12574" w:author="Author" w:date="2018-02-22T10:28:00Z">
                    <w:rPr>
                      <w:lang w:val="en-US"/>
                    </w:rPr>
                  </w:rPrChange>
                </w:rPr>
                <w:delText xml:space="preserve">In case </w:delText>
              </w:r>
              <w:r w:rsidRPr="005F6795" w:rsidDel="001D3CD5">
                <w:rPr>
                  <w:rStyle w:val="SAPEmphasis"/>
                  <w:strike/>
                  <w:lang w:val="en-US"/>
                  <w:rPrChange w:id="12575" w:author="Author" w:date="2018-02-22T10:28:00Z">
                    <w:rPr>
                      <w:rStyle w:val="SAPEmphasis"/>
                      <w:lang w:val="en-US"/>
                    </w:rPr>
                  </w:rPrChange>
                </w:rPr>
                <w:delText xml:space="preserve">Apprentice Management </w:delText>
              </w:r>
              <w:r w:rsidRPr="005F6795" w:rsidDel="001D3CD5">
                <w:rPr>
                  <w:strike/>
                  <w:lang w:val="en-US"/>
                  <w:rPrChange w:id="12576" w:author="Author" w:date="2018-02-22T10:28:00Z">
                    <w:rPr>
                      <w:lang w:val="en-US"/>
                    </w:rPr>
                  </w:rPrChange>
                </w:rPr>
                <w:delText>has been also implemented in the instance and the new employee is an apprentice, select value</w:delText>
              </w:r>
              <w:r w:rsidRPr="005F6795" w:rsidDel="001D3CD5">
                <w:rPr>
                  <w:rStyle w:val="SAPUserEntry"/>
                  <w:strike/>
                  <w:lang w:val="en-US"/>
                  <w:rPrChange w:id="12577" w:author="Author" w:date="2018-02-22T10:28:00Z">
                    <w:rPr>
                      <w:rStyle w:val="SAPUserEntry"/>
                      <w:lang w:val="en-US"/>
                    </w:rPr>
                  </w:rPrChange>
                </w:rPr>
                <w:delText xml:space="preserve"> Interns(SA)</w:delText>
              </w:r>
              <w:r w:rsidRPr="005F6795" w:rsidDel="001D3CD5">
                <w:rPr>
                  <w:strike/>
                  <w:lang w:val="en-US"/>
                  <w:rPrChange w:id="12578" w:author="Author" w:date="2018-02-22T10:28:00Z">
                    <w:rPr>
                      <w:lang w:val="en-US"/>
                    </w:rPr>
                  </w:rPrChange>
                </w:rPr>
                <w:delText>,</w:delText>
              </w:r>
            </w:del>
          </w:p>
          <w:p w14:paraId="0B8FFB5C" w14:textId="45496CC9" w:rsidR="002A1D5D" w:rsidRPr="005F6795" w:rsidDel="001D3CD5" w:rsidRDefault="002A1D5D" w:rsidP="002A1D5D">
            <w:pPr>
              <w:rPr>
                <w:del w:id="12579" w:author="Author" w:date="2018-02-22T10:35:00Z"/>
                <w:rFonts w:asciiTheme="minorHAnsi" w:eastAsiaTheme="minorHAnsi" w:hAnsiTheme="minorHAnsi"/>
                <w:strike/>
                <w:sz w:val="22"/>
                <w:szCs w:val="22"/>
                <w:lang w:val="en-US"/>
                <w:rPrChange w:id="12580" w:author="Author" w:date="2018-02-22T10:28:00Z">
                  <w:rPr>
                    <w:del w:id="12581" w:author="Author" w:date="2018-02-22T10:35:00Z"/>
                    <w:rFonts w:asciiTheme="minorHAnsi" w:eastAsiaTheme="minorHAnsi" w:hAnsiTheme="minorHAnsi"/>
                    <w:sz w:val="22"/>
                    <w:szCs w:val="22"/>
                    <w:lang w:val="en-US"/>
                  </w:rPr>
                </w:rPrChange>
              </w:rPr>
            </w:pPr>
            <w:ins w:id="12582" w:author="Author" w:date="2017-12-27T18:25:00Z">
              <w:del w:id="12583" w:author="Author" w:date="2018-02-22T10:35:00Z">
                <w:r w:rsidRPr="005F6795" w:rsidDel="001D3CD5">
                  <w:rPr>
                    <w:rStyle w:val="SAPEmphasis"/>
                    <w:strike/>
                    <w:lang w:val="en-US"/>
                    <w:rPrChange w:id="12584" w:author="Author" w:date="2018-02-22T10:28:00Z">
                      <w:rPr>
                        <w:rStyle w:val="SAPEmphasis"/>
                        <w:lang w:val="en-US"/>
                      </w:rPr>
                    </w:rPrChange>
                  </w:rPr>
                  <w:delText xml:space="preserve">In case both Position Management and Apprentice Management have been implemented, </w:delText>
                </w:r>
                <w:r w:rsidRPr="005F6795" w:rsidDel="001D3CD5">
                  <w:rPr>
                    <w:strike/>
                    <w:lang w:val="en-US"/>
                    <w:rPrChange w:id="12585" w:author="Author" w:date="2018-02-22T10:28:00Z">
                      <w:rPr>
                        <w:lang w:val="en-US"/>
                      </w:rPr>
                    </w:rPrChange>
                  </w:rPr>
                  <w:delText>and the new employee is an apprentice, use the combination of employee class</w:delText>
                </w:r>
                <w:r w:rsidRPr="005F6795" w:rsidDel="001D3CD5">
                  <w:rPr>
                    <w:rStyle w:val="SAPUserEntry"/>
                    <w:strike/>
                    <w:lang w:val="en-US"/>
                    <w:rPrChange w:id="12586" w:author="Author" w:date="2018-02-22T10:28:00Z">
                      <w:rPr>
                        <w:rStyle w:val="SAPUserEntry"/>
                        <w:lang w:val="en-US"/>
                      </w:rPr>
                    </w:rPrChange>
                  </w:rPr>
                  <w:delText xml:space="preserve"> Interns(SA)</w:delText>
                </w:r>
                <w:r w:rsidRPr="005F6795" w:rsidDel="001D3CD5">
                  <w:rPr>
                    <w:strike/>
                    <w:lang w:val="en-US"/>
                    <w:rPrChange w:id="12587" w:author="Author" w:date="2018-02-22T10:28:00Z">
                      <w:rPr>
                        <w:lang w:val="en-US"/>
                      </w:rPr>
                    </w:rPrChange>
                  </w:rPr>
                  <w:delText xml:space="preserve"> and employment type</w:delText>
                </w:r>
                <w:r w:rsidRPr="005F6795" w:rsidDel="001D3CD5">
                  <w:rPr>
                    <w:rStyle w:val="SAPUserEntry"/>
                    <w:strike/>
                    <w:lang w:val="en-US"/>
                    <w:rPrChange w:id="12588" w:author="Author" w:date="2018-02-22T10:28:00Z">
                      <w:rPr>
                        <w:rStyle w:val="SAPUserEntry"/>
                        <w:lang w:val="en-US"/>
                      </w:rPr>
                    </w:rPrChange>
                  </w:rPr>
                  <w:delText xml:space="preserve"> Interns(SA)</w:delText>
                </w:r>
                <w:r w:rsidRPr="005F6795" w:rsidDel="001D3CD5">
                  <w:rPr>
                    <w:rStyle w:val="SAPScreenElement"/>
                    <w:strike/>
                    <w:lang w:val="en-US"/>
                    <w:rPrChange w:id="12589" w:author="Author" w:date="2018-02-22T10:28:00Z">
                      <w:rPr>
                        <w:rStyle w:val="SAPScreenElement"/>
                        <w:lang w:val="en-US"/>
                      </w:rPr>
                    </w:rPrChange>
                  </w:rPr>
                  <w:delText>.</w:delText>
                </w:r>
              </w:del>
            </w:ins>
          </w:p>
          <w:p w14:paraId="2DAA9CC3" w14:textId="1D41B547" w:rsidR="002A1D5D" w:rsidRPr="005F6795" w:rsidDel="001D3CD5" w:rsidRDefault="002A1D5D" w:rsidP="002A1D5D">
            <w:pPr>
              <w:pStyle w:val="SAPNoteHeading"/>
              <w:ind w:left="0"/>
              <w:rPr>
                <w:del w:id="12590" w:author="Author" w:date="2018-02-22T10:35:00Z"/>
                <w:strike/>
                <w:lang w:val="en-US"/>
                <w:rPrChange w:id="12591" w:author="Author" w:date="2018-02-22T10:28:00Z">
                  <w:rPr>
                    <w:del w:id="12592" w:author="Author" w:date="2018-02-22T10:35:00Z"/>
                    <w:lang w:val="en-US"/>
                  </w:rPr>
                </w:rPrChange>
              </w:rPr>
            </w:pPr>
            <w:del w:id="12593" w:author="Author" w:date="2018-02-22T10:35:00Z">
              <w:r w:rsidRPr="005F6795" w:rsidDel="001D3CD5">
                <w:rPr>
                  <w:strike/>
                  <w:noProof/>
                  <w:lang w:val="en-US"/>
                  <w:rPrChange w:id="12594" w:author="Author" w:date="2018-02-22T10:28:00Z">
                    <w:rPr>
                      <w:noProof/>
                      <w:lang w:val="en-US"/>
                    </w:rPr>
                  </w:rPrChange>
                </w:rPr>
                <w:drawing>
                  <wp:inline distT="0" distB="0" distL="0" distR="0" wp14:anchorId="1039E3C4" wp14:editId="17E38F9A">
                    <wp:extent cx="225425" cy="225425"/>
                    <wp:effectExtent l="0" t="0" r="3175" b="3175"/>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5F6795" w:rsidDel="001D3CD5">
                <w:rPr>
                  <w:strike/>
                  <w:lang w:val="en-US"/>
                  <w:rPrChange w:id="12595" w:author="Author" w:date="2018-02-22T10:28:00Z">
                    <w:rPr>
                      <w:lang w:val="en-US"/>
                    </w:rPr>
                  </w:rPrChange>
                </w:rPr>
                <w:delText> Recommendation</w:delText>
              </w:r>
            </w:del>
          </w:p>
          <w:p w14:paraId="054CC25B" w14:textId="3E1C9EB4" w:rsidR="002A1D5D" w:rsidRPr="005F6795" w:rsidDel="001D3CD5" w:rsidRDefault="002A1D5D" w:rsidP="002A1D5D">
            <w:pPr>
              <w:pStyle w:val="ListContinue"/>
              <w:ind w:left="0"/>
              <w:rPr>
                <w:del w:id="12596" w:author="Author" w:date="2018-02-22T10:35:00Z"/>
                <w:strike/>
                <w:lang w:val="en-US"/>
                <w:rPrChange w:id="12597" w:author="Author" w:date="2018-02-22T10:28:00Z">
                  <w:rPr>
                    <w:del w:id="12598" w:author="Author" w:date="2018-02-22T10:35:00Z"/>
                    <w:lang w:val="en-US"/>
                  </w:rPr>
                </w:rPrChange>
              </w:rPr>
            </w:pPr>
            <w:del w:id="12599" w:author="Author" w:date="2018-02-22T10:35:00Z">
              <w:r w:rsidRPr="005F6795" w:rsidDel="001D3CD5">
                <w:rPr>
                  <w:strike/>
                  <w:lang w:val="en-US"/>
                  <w:rPrChange w:id="12600" w:author="Author" w:date="2018-02-22T10:28:00Z">
                    <w:rPr>
                      <w:lang w:val="en-US"/>
                    </w:rPr>
                  </w:rPrChange>
                </w:rPr>
                <w:delText xml:space="preserve">In case </w:delText>
              </w:r>
              <w:r w:rsidRPr="005F6795" w:rsidDel="001D3CD5">
                <w:rPr>
                  <w:rStyle w:val="SAPEmphasis"/>
                  <w:strike/>
                  <w:lang w:val="en-US"/>
                  <w:rPrChange w:id="12601" w:author="Author" w:date="2018-02-22T10:28:00Z">
                    <w:rPr>
                      <w:rStyle w:val="SAPEmphasis"/>
                      <w:lang w:val="en-US"/>
                    </w:rPr>
                  </w:rPrChange>
                </w:rPr>
                <w:delText xml:space="preserve">Contingent Workforce Management </w:delText>
              </w:r>
              <w:r w:rsidRPr="005F6795" w:rsidDel="001D3CD5">
                <w:rPr>
                  <w:strike/>
                  <w:lang w:val="en-US"/>
                  <w:rPrChange w:id="12602" w:author="Author" w:date="2018-02-22T10:28:00Z">
                    <w:rPr>
                      <w:lang w:val="en-US"/>
                    </w:rPr>
                  </w:rPrChange>
                </w:rPr>
                <w:delText>has also been implemented in the instance, avoid using employee class</w:delText>
              </w:r>
              <w:r w:rsidRPr="005F6795" w:rsidDel="001D3CD5">
                <w:rPr>
                  <w:rStyle w:val="SAPUserEntry"/>
                  <w:strike/>
                  <w:lang w:val="en-US"/>
                  <w:rPrChange w:id="12603" w:author="Author" w:date="2018-02-22T10:28:00Z">
                    <w:rPr>
                      <w:rStyle w:val="SAPUserEntry"/>
                      <w:lang w:val="en-US"/>
                    </w:rPr>
                  </w:rPrChange>
                </w:rPr>
                <w:delText xml:space="preserve"> External(SA)</w:delText>
              </w:r>
              <w:r w:rsidRPr="005F6795" w:rsidDel="001D3CD5">
                <w:rPr>
                  <w:strike/>
                  <w:lang w:val="en-US"/>
                  <w:rPrChange w:id="12604" w:author="Author" w:date="2018-02-22T10:28:00Z">
                    <w:rPr>
                      <w:lang w:val="en-US"/>
                    </w:rPr>
                  </w:rPrChange>
                </w:rPr>
                <w:delText xml:space="preserve"> and employment type</w:delText>
              </w:r>
              <w:r w:rsidRPr="005F6795" w:rsidDel="001D3CD5">
                <w:rPr>
                  <w:rStyle w:val="SAPUserEntry"/>
                  <w:strike/>
                  <w:lang w:val="en-US"/>
                  <w:rPrChange w:id="12605" w:author="Author" w:date="2018-02-22T10:28:00Z">
                    <w:rPr>
                      <w:rStyle w:val="SAPUserEntry"/>
                      <w:lang w:val="en-US"/>
                    </w:rPr>
                  </w:rPrChange>
                </w:rPr>
                <w:delText xml:space="preserve"> Suppl.</w:delText>
              </w:r>
              <w:r w:rsidRPr="005F6795" w:rsidDel="001D3CD5">
                <w:rPr>
                  <w:b/>
                  <w:strike/>
                  <w:lang w:val="en-US"/>
                  <w:rPrChange w:id="12606" w:author="Author" w:date="2018-02-22T10:28:00Z">
                    <w:rPr>
                      <w:b/>
                      <w:lang w:val="en-US"/>
                    </w:rPr>
                  </w:rPrChange>
                </w:rPr>
                <w:delText xml:space="preserve"> </w:delText>
              </w:r>
              <w:r w:rsidRPr="005F6795" w:rsidDel="001D3CD5">
                <w:rPr>
                  <w:rStyle w:val="SAPUserEntry"/>
                  <w:strike/>
                  <w:lang w:val="en-US"/>
                  <w:rPrChange w:id="12607" w:author="Author" w:date="2018-02-22T10:28:00Z">
                    <w:rPr>
                      <w:rStyle w:val="SAPUserEntry"/>
                      <w:lang w:val="en-US"/>
                    </w:rPr>
                  </w:rPrChange>
                </w:rPr>
                <w:delText>Man Power</w:delText>
              </w:r>
              <w:r w:rsidRPr="005F6795" w:rsidDel="001D3CD5">
                <w:rPr>
                  <w:strike/>
                  <w:lang w:val="en-US"/>
                  <w:rPrChange w:id="12608" w:author="Author" w:date="2018-02-22T10:28:00Z">
                    <w:rPr>
                      <w:lang w:val="en-US"/>
                    </w:rPr>
                  </w:rPrChange>
                </w:rPr>
                <w:delText xml:space="preserve"> </w:delText>
              </w:r>
              <w:r w:rsidRPr="005F6795" w:rsidDel="001D3CD5">
                <w:rPr>
                  <w:rStyle w:val="SAPUserEntry"/>
                  <w:strike/>
                  <w:lang w:val="en-US"/>
                  <w:rPrChange w:id="12609" w:author="Author" w:date="2018-02-22T10:28:00Z">
                    <w:rPr>
                      <w:rStyle w:val="SAPUserEntry"/>
                      <w:lang w:val="en-US"/>
                    </w:rPr>
                  </w:rPrChange>
                </w:rPr>
                <w:delText>(SA)</w:delText>
              </w:r>
              <w:r w:rsidRPr="005F6795" w:rsidDel="001D3CD5">
                <w:rPr>
                  <w:strike/>
                  <w:lang w:val="en-US"/>
                  <w:rPrChange w:id="12610" w:author="Author" w:date="2018-02-22T10:28:00Z">
                    <w:rPr>
                      <w:lang w:val="en-US"/>
                    </w:rPr>
                  </w:rPrChange>
                </w:rPr>
                <w:delText xml:space="preserve"> or</w:delText>
              </w:r>
              <w:r w:rsidRPr="005F6795" w:rsidDel="001D3CD5">
                <w:rPr>
                  <w:rStyle w:val="SAPUserEntry"/>
                  <w:strike/>
                  <w:lang w:val="en-US"/>
                  <w:rPrChange w:id="12611" w:author="Author" w:date="2018-02-22T10:28:00Z">
                    <w:rPr>
                      <w:rStyle w:val="SAPUserEntry"/>
                      <w:lang w:val="en-US"/>
                    </w:rPr>
                  </w:rPrChange>
                </w:rPr>
                <w:delText xml:space="preserve"> Contractual(SA)</w:delText>
              </w:r>
              <w:r w:rsidRPr="005F6795" w:rsidDel="001D3CD5">
                <w:rPr>
                  <w:strike/>
                  <w:lang w:val="en-US"/>
                  <w:rPrChange w:id="12612" w:author="Author" w:date="2018-02-22T10:28:00Z">
                    <w:rPr>
                      <w:lang w:val="en-US"/>
                    </w:rPr>
                  </w:rPrChange>
                </w:rPr>
                <w:delText xml:space="preserve">. </w:delText>
              </w:r>
            </w:del>
          </w:p>
          <w:p w14:paraId="6CC8C48B" w14:textId="77777777" w:rsidR="002A1D5D" w:rsidRPr="00984404" w:rsidRDefault="002A1D5D" w:rsidP="002A1D5D">
            <w:pPr>
              <w:pStyle w:val="SAPNoteHeading"/>
              <w:ind w:left="0"/>
              <w:rPr>
                <w:lang w:val="en-US"/>
              </w:rPr>
            </w:pPr>
            <w:r w:rsidRPr="00BE273A">
              <w:rPr>
                <w:noProof/>
                <w:lang w:val="en-US"/>
              </w:rPr>
              <w:drawing>
                <wp:inline distT="0" distB="0" distL="0" distR="0" wp14:anchorId="1008BFAB" wp14:editId="3AADC9DB">
                  <wp:extent cx="225425" cy="225425"/>
                  <wp:effectExtent l="0" t="0" r="3175" b="3175"/>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Pr>
                <w:lang w:val="en-US"/>
              </w:rPr>
              <w:t> Recommendation</w:t>
            </w:r>
          </w:p>
          <w:p w14:paraId="6D28FE22" w14:textId="77777777" w:rsidR="002A1D5D" w:rsidRPr="002326C1" w:rsidRDefault="002A1D5D" w:rsidP="002A1D5D">
            <w:pPr>
              <w:rPr>
                <w:lang w:val="en-US"/>
              </w:rPr>
            </w:pPr>
            <w:r w:rsidRPr="00984404">
              <w:rPr>
                <w:lang w:val="en-US"/>
              </w:rPr>
              <w:t>Required if integration with Employee Central Payroll is in place.</w:t>
            </w:r>
          </w:p>
        </w:tc>
      </w:tr>
      <w:tr w:rsidR="002A1D5D" w:rsidRPr="00AC5720" w14:paraId="477CD91A" w14:textId="77777777" w:rsidTr="002A1D5D">
        <w:trPr>
          <w:trHeight w:val="360"/>
        </w:trPr>
        <w:tc>
          <w:tcPr>
            <w:tcW w:w="5822" w:type="dxa"/>
            <w:tcBorders>
              <w:top w:val="single" w:sz="8" w:space="0" w:color="999999"/>
              <w:left w:val="single" w:sz="8" w:space="0" w:color="999999"/>
              <w:bottom w:val="single" w:sz="8" w:space="0" w:color="999999"/>
              <w:right w:val="single" w:sz="8" w:space="0" w:color="999999"/>
            </w:tcBorders>
          </w:tcPr>
          <w:p w14:paraId="1642F5A7" w14:textId="20689382" w:rsidR="002A1D5D" w:rsidRPr="002326C1" w:rsidRDefault="002A1D5D" w:rsidP="002A1D5D">
            <w:pPr>
              <w:rPr>
                <w:rStyle w:val="SAPScreenElement"/>
                <w:lang w:val="en-US"/>
              </w:rPr>
            </w:pPr>
            <w:r w:rsidRPr="00984404">
              <w:rPr>
                <w:rStyle w:val="SAPScreenElement"/>
                <w:lang w:val="en-US"/>
              </w:rPr>
              <w:t xml:space="preserve">Job Entry Date: </w:t>
            </w:r>
            <w:r w:rsidR="00FE59D1" w:rsidRPr="0054334E">
              <w:rPr>
                <w:lang w:val="en-US"/>
              </w:rPr>
              <w:t>defaults to the hiring date of the employee’s first appointment at the company; adapt as appropriate by selecting the rehiring date from calendar help</w:t>
            </w:r>
          </w:p>
        </w:tc>
        <w:tc>
          <w:tcPr>
            <w:tcW w:w="8460" w:type="dxa"/>
            <w:tcBorders>
              <w:top w:val="single" w:sz="8" w:space="0" w:color="999999"/>
              <w:left w:val="single" w:sz="8" w:space="0" w:color="999999"/>
              <w:bottom w:val="single" w:sz="8" w:space="0" w:color="999999"/>
              <w:right w:val="single" w:sz="8" w:space="0" w:color="999999"/>
            </w:tcBorders>
          </w:tcPr>
          <w:p w14:paraId="21D6C629" w14:textId="700A10B3" w:rsidR="002A1D5D" w:rsidRPr="002326C1" w:rsidRDefault="002A1D5D" w:rsidP="002A1D5D">
            <w:pPr>
              <w:rPr>
                <w:lang w:val="en-US"/>
              </w:rPr>
            </w:pPr>
          </w:p>
        </w:tc>
      </w:tr>
      <w:tr w:rsidR="00B94260" w:rsidRPr="00AC5720" w14:paraId="6C32A2F9" w14:textId="77777777" w:rsidTr="001415A0">
        <w:trPr>
          <w:trHeight w:val="360"/>
        </w:trPr>
        <w:tc>
          <w:tcPr>
            <w:tcW w:w="5822" w:type="dxa"/>
            <w:tcBorders>
              <w:top w:val="single" w:sz="8" w:space="0" w:color="999999"/>
              <w:left w:val="single" w:sz="8" w:space="0" w:color="999999"/>
              <w:bottom w:val="single" w:sz="8" w:space="0" w:color="999999"/>
              <w:right w:val="single" w:sz="8" w:space="0" w:color="999999"/>
            </w:tcBorders>
          </w:tcPr>
          <w:p w14:paraId="1BA19BDB" w14:textId="77777777" w:rsidR="00B94260" w:rsidRPr="00984404" w:rsidRDefault="00B94260" w:rsidP="002A1D5D">
            <w:pPr>
              <w:rPr>
                <w:lang w:val="en-US"/>
              </w:rPr>
            </w:pPr>
            <w:r w:rsidRPr="00984404">
              <w:rPr>
                <w:rStyle w:val="SAPScreenElement"/>
                <w:lang w:val="en-US"/>
              </w:rPr>
              <w:t xml:space="preserve">Pay Scale Type: </w:t>
            </w:r>
            <w:r w:rsidRPr="00984404">
              <w:rPr>
                <w:lang w:val="en-US"/>
              </w:rPr>
              <w:t xml:space="preserve">automatically suggested, based on a preconfigured business rule, from the values maintained for fields </w:t>
            </w:r>
            <w:r w:rsidRPr="00984404">
              <w:rPr>
                <w:rStyle w:val="SAPScreenElement"/>
                <w:lang w:val="en-US"/>
              </w:rPr>
              <w:t>Employee Class</w:t>
            </w:r>
            <w:r w:rsidRPr="00984404">
              <w:rPr>
                <w:lang w:val="en-US"/>
              </w:rPr>
              <w:t xml:space="preserve"> and </w:t>
            </w:r>
            <w:r w:rsidRPr="00984404">
              <w:rPr>
                <w:rStyle w:val="SAPScreenElement"/>
                <w:lang w:val="en-US"/>
              </w:rPr>
              <w:t>Employment Type</w:t>
            </w:r>
          </w:p>
          <w:p w14:paraId="21E4D922" w14:textId="77777777" w:rsidR="00B94260" w:rsidRPr="002326C1" w:rsidRDefault="00B94260" w:rsidP="002A1D5D">
            <w:pPr>
              <w:rPr>
                <w:rStyle w:val="SAPScreenElement"/>
                <w:lang w:val="en-US"/>
              </w:rPr>
            </w:pPr>
          </w:p>
        </w:tc>
        <w:tc>
          <w:tcPr>
            <w:tcW w:w="8460" w:type="dxa"/>
            <w:vMerge w:val="restart"/>
            <w:tcBorders>
              <w:top w:val="single" w:sz="8" w:space="0" w:color="999999"/>
              <w:left w:val="single" w:sz="8" w:space="0" w:color="999999"/>
              <w:right w:val="single" w:sz="8" w:space="0" w:color="999999"/>
            </w:tcBorders>
          </w:tcPr>
          <w:p w14:paraId="636AA625" w14:textId="77777777" w:rsidR="00B94260" w:rsidRPr="00984404" w:rsidRDefault="00B94260" w:rsidP="002A1D5D">
            <w:pPr>
              <w:pStyle w:val="SAPNoteHeading"/>
              <w:ind w:left="0"/>
              <w:rPr>
                <w:lang w:val="en-US"/>
              </w:rPr>
            </w:pPr>
            <w:r w:rsidRPr="00BE273A">
              <w:rPr>
                <w:noProof/>
                <w:lang w:val="en-US"/>
              </w:rPr>
              <w:drawing>
                <wp:inline distT="0" distB="0" distL="0" distR="0" wp14:anchorId="38259C05" wp14:editId="15DF2DE8">
                  <wp:extent cx="225425" cy="225425"/>
                  <wp:effectExtent l="0" t="0" r="3175" b="3175"/>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Pr>
                <w:noProof/>
                <w:color w:val="FF0000"/>
                <w:lang w:val="en-US" w:eastAsia="zh-CN"/>
              </w:rPr>
              <w:t xml:space="preserve"> </w:t>
            </w:r>
            <w:r w:rsidRPr="00984404">
              <w:rPr>
                <w:lang w:val="en-US"/>
              </w:rPr>
              <w:t>Recommendation</w:t>
            </w:r>
          </w:p>
          <w:p w14:paraId="0D74CD82" w14:textId="204466B1" w:rsidR="00B94260" w:rsidRPr="00984404" w:rsidRDefault="00B94260" w:rsidP="002A1D5D">
            <w:pPr>
              <w:pStyle w:val="ListContinue"/>
              <w:ind w:left="0"/>
              <w:rPr>
                <w:lang w:val="en-US"/>
              </w:rPr>
            </w:pPr>
            <w:r w:rsidRPr="00984404">
              <w:rPr>
                <w:lang w:val="en-US"/>
              </w:rPr>
              <w:t xml:space="preserve">For details to the preconfigured business rule refer to the </w:t>
            </w:r>
            <w:ins w:id="12613" w:author="Author" w:date="2018-02-06T11:08:00Z">
              <w:r>
                <w:rPr>
                  <w:rStyle w:val="SAPScreenElement"/>
                  <w:color w:val="auto"/>
                  <w:lang w:val="en-US"/>
                </w:rPr>
                <w:t>Foundation Objects</w:t>
              </w:r>
              <w:r w:rsidRPr="00BE273A">
                <w:rPr>
                  <w:lang w:val="en-US"/>
                </w:rPr>
                <w:t xml:space="preserve"> </w:t>
              </w:r>
              <w:r w:rsidRPr="00ED0743">
                <w:rPr>
                  <w:lang w:val="en-US"/>
                </w:rPr>
                <w:t xml:space="preserve">workbook </w:t>
              </w:r>
              <w:del w:id="12614" w:author="Author" w:date="2018-02-06T13:31:00Z">
                <w:r w:rsidRPr="00ED0743" w:rsidDel="001415A0">
                  <w:rPr>
                    <w:lang w:val="en-US"/>
                  </w:rPr>
                  <w:delText xml:space="preserve">appropriate </w:delText>
                </w:r>
              </w:del>
              <w:r w:rsidRPr="00ED0743">
                <w:rPr>
                  <w:lang w:val="en-US"/>
                </w:rPr>
                <w:t xml:space="preserve">for </w:t>
              </w:r>
            </w:ins>
            <w:ins w:id="12615" w:author="Author" w:date="2018-02-06T11:58:00Z">
              <w:r w:rsidR="00755872">
                <w:rPr>
                  <w:rStyle w:val="SAPEmphasis"/>
                  <w:lang w:val="en-US"/>
                </w:rPr>
                <w:t>SA</w:t>
              </w:r>
            </w:ins>
            <w:ins w:id="12616" w:author="Author" w:date="2018-02-06T11:08:00Z">
              <w:del w:id="12617" w:author="Author" w:date="2018-02-06T11:58:00Z">
                <w:r w:rsidRPr="00ED0743" w:rsidDel="00755872">
                  <w:rPr>
                    <w:rStyle w:val="SAPScreenElement"/>
                    <w:color w:val="auto"/>
                    <w:lang w:val="en-US"/>
                  </w:rPr>
                  <w:delText>&lt;YourCountry&gt;</w:delText>
                </w:r>
              </w:del>
            </w:ins>
            <w:del w:id="12618" w:author="Author" w:date="2018-02-06T11:08:00Z">
              <w:r w:rsidRPr="00984404" w:rsidDel="00B94260">
                <w:rPr>
                  <w:lang w:val="en-US"/>
                </w:rPr>
                <w:delText xml:space="preserve">configuration guide of building block </w:delText>
              </w:r>
              <w:r w:rsidRPr="00984404" w:rsidDel="00B94260">
                <w:rPr>
                  <w:rStyle w:val="SAPEmphasis"/>
                  <w:lang w:val="en-US"/>
                </w:rPr>
                <w:delText>15T</w:delText>
              </w:r>
            </w:del>
            <w:r w:rsidRPr="00984404">
              <w:rPr>
                <w:lang w:val="en-US"/>
              </w:rPr>
              <w:t>.</w:t>
            </w:r>
          </w:p>
          <w:p w14:paraId="54FCB590" w14:textId="77777777" w:rsidR="00B94260" w:rsidRPr="00984404" w:rsidRDefault="00B94260" w:rsidP="002A1D5D">
            <w:pPr>
              <w:pStyle w:val="SAPNoteHeading"/>
              <w:ind w:left="0"/>
              <w:rPr>
                <w:lang w:val="en-US"/>
              </w:rPr>
            </w:pPr>
            <w:r w:rsidRPr="00BE273A">
              <w:rPr>
                <w:noProof/>
                <w:lang w:val="en-US"/>
              </w:rPr>
              <w:drawing>
                <wp:inline distT="0" distB="0" distL="0" distR="0" wp14:anchorId="2DF0D8B3" wp14:editId="0BB62672">
                  <wp:extent cx="225425" cy="225425"/>
                  <wp:effectExtent l="0" t="0" r="3175" b="3175"/>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Pr>
                <w:lang w:val="en-US"/>
              </w:rPr>
              <w:t> Recommendation</w:t>
            </w:r>
          </w:p>
          <w:p w14:paraId="3C6D504B" w14:textId="77777777" w:rsidR="00B94260" w:rsidRPr="002326C1" w:rsidDel="00B94260" w:rsidRDefault="00B94260" w:rsidP="002A1D5D">
            <w:pPr>
              <w:rPr>
                <w:del w:id="12619" w:author="Author" w:date="2018-02-06T11:08:00Z"/>
                <w:lang w:val="en-US"/>
              </w:rPr>
            </w:pPr>
            <w:r w:rsidRPr="00984404">
              <w:rPr>
                <w:lang w:val="en-US"/>
              </w:rPr>
              <w:t>Required if integration with Employee Central Payroll is in place.</w:t>
            </w:r>
          </w:p>
          <w:p w14:paraId="48AE1B3F" w14:textId="4E8D397F" w:rsidR="00B94260" w:rsidRPr="00984404" w:rsidDel="00B94260" w:rsidRDefault="00B94260" w:rsidP="002A1D5D">
            <w:pPr>
              <w:pStyle w:val="SAPNoteHeading"/>
              <w:ind w:left="0"/>
              <w:rPr>
                <w:del w:id="12620" w:author="Author" w:date="2018-02-06T11:08:00Z"/>
                <w:lang w:val="en-US"/>
              </w:rPr>
            </w:pPr>
            <w:del w:id="12621" w:author="Author" w:date="2018-02-06T11:08:00Z">
              <w:r w:rsidRPr="00BE273A" w:rsidDel="00B94260">
                <w:rPr>
                  <w:noProof/>
                  <w:lang w:val="en-US"/>
                </w:rPr>
                <w:drawing>
                  <wp:inline distT="0" distB="0" distL="0" distR="0" wp14:anchorId="6EB7255B" wp14:editId="03210CA8">
                    <wp:extent cx="225425" cy="225425"/>
                    <wp:effectExtent l="0" t="0" r="3175" b="3175"/>
                    <wp:docPr id="539"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sidDel="00B94260">
                <w:rPr>
                  <w:noProof/>
                  <w:color w:val="FF0000"/>
                  <w:lang w:val="en-US" w:eastAsia="zh-CN"/>
                </w:rPr>
                <w:delText xml:space="preserve"> </w:delText>
              </w:r>
              <w:r w:rsidRPr="00984404" w:rsidDel="00B94260">
                <w:rPr>
                  <w:lang w:val="en-US"/>
                </w:rPr>
                <w:delText>Recommendation</w:delText>
              </w:r>
            </w:del>
          </w:p>
          <w:p w14:paraId="5A581D19" w14:textId="71B5F849" w:rsidR="00B94260" w:rsidRPr="00984404" w:rsidDel="00B94260" w:rsidRDefault="00B94260" w:rsidP="002A1D5D">
            <w:pPr>
              <w:pStyle w:val="ListContinue"/>
              <w:ind w:left="0"/>
              <w:rPr>
                <w:del w:id="12622" w:author="Author" w:date="2018-02-06T11:08:00Z"/>
                <w:lang w:val="en-US"/>
              </w:rPr>
            </w:pPr>
            <w:del w:id="12623" w:author="Author" w:date="2018-02-06T11:08:00Z">
              <w:r w:rsidRPr="00984404" w:rsidDel="00B94260">
                <w:rPr>
                  <w:lang w:val="en-US"/>
                </w:rPr>
                <w:delText xml:space="preserve">For details to the preconfigured business rule refer to the configuration guide of building block </w:delText>
              </w:r>
              <w:r w:rsidRPr="00984404" w:rsidDel="00B94260">
                <w:rPr>
                  <w:rStyle w:val="SAPEmphasis"/>
                  <w:lang w:val="en-US"/>
                </w:rPr>
                <w:delText>15T</w:delText>
              </w:r>
              <w:r w:rsidRPr="00984404" w:rsidDel="00B94260">
                <w:rPr>
                  <w:lang w:val="en-US"/>
                </w:rPr>
                <w:delText>.</w:delText>
              </w:r>
            </w:del>
          </w:p>
          <w:p w14:paraId="0161206D" w14:textId="67AD263C" w:rsidR="00B94260" w:rsidRPr="00984404" w:rsidDel="00B94260" w:rsidRDefault="00B94260" w:rsidP="002A1D5D">
            <w:pPr>
              <w:pStyle w:val="SAPNoteHeading"/>
              <w:ind w:left="0"/>
              <w:rPr>
                <w:del w:id="12624" w:author="Author" w:date="2018-02-06T11:08:00Z"/>
                <w:lang w:val="en-US"/>
              </w:rPr>
            </w:pPr>
            <w:del w:id="12625" w:author="Author" w:date="2018-02-06T11:08:00Z">
              <w:r w:rsidRPr="00BE273A" w:rsidDel="00B94260">
                <w:rPr>
                  <w:noProof/>
                  <w:lang w:val="en-US"/>
                </w:rPr>
                <w:drawing>
                  <wp:inline distT="0" distB="0" distL="0" distR="0" wp14:anchorId="25EF2F2C" wp14:editId="63F16FEB">
                    <wp:extent cx="225425" cy="225425"/>
                    <wp:effectExtent l="0" t="0" r="3175" b="3175"/>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sidDel="00B94260">
                <w:rPr>
                  <w:lang w:val="en-US"/>
                </w:rPr>
                <w:delText> Recommendation</w:delText>
              </w:r>
            </w:del>
          </w:p>
          <w:p w14:paraId="7DCE3E22" w14:textId="48BC9055" w:rsidR="00B94260" w:rsidRPr="002326C1" w:rsidRDefault="00B94260" w:rsidP="002A1D5D">
            <w:pPr>
              <w:rPr>
                <w:lang w:val="en-US"/>
              </w:rPr>
            </w:pPr>
            <w:del w:id="12626" w:author="Author" w:date="2018-02-06T11:08:00Z">
              <w:r w:rsidRPr="00984404" w:rsidDel="00B94260">
                <w:rPr>
                  <w:lang w:val="en-US"/>
                </w:rPr>
                <w:delText>Required if integration with Employee Central Payroll is in place.</w:delText>
              </w:r>
            </w:del>
          </w:p>
        </w:tc>
      </w:tr>
      <w:tr w:rsidR="00B94260" w:rsidRPr="00AC5720" w14:paraId="5DE59A5A" w14:textId="77777777" w:rsidTr="001415A0">
        <w:trPr>
          <w:trHeight w:val="360"/>
        </w:trPr>
        <w:tc>
          <w:tcPr>
            <w:tcW w:w="5822" w:type="dxa"/>
            <w:tcBorders>
              <w:top w:val="single" w:sz="8" w:space="0" w:color="999999"/>
              <w:left w:val="single" w:sz="8" w:space="0" w:color="999999"/>
              <w:bottom w:val="single" w:sz="8" w:space="0" w:color="999999"/>
              <w:right w:val="single" w:sz="8" w:space="0" w:color="999999"/>
            </w:tcBorders>
          </w:tcPr>
          <w:p w14:paraId="6DA317C6" w14:textId="77777777" w:rsidR="00B94260" w:rsidRPr="002326C1" w:rsidRDefault="00B94260" w:rsidP="002A1D5D">
            <w:pPr>
              <w:rPr>
                <w:rStyle w:val="SAPScreenElement"/>
                <w:lang w:val="en-US"/>
              </w:rPr>
            </w:pPr>
            <w:r w:rsidRPr="00984404">
              <w:rPr>
                <w:rStyle w:val="SAPScreenElement"/>
                <w:lang w:val="en-US"/>
              </w:rPr>
              <w:t xml:space="preserve">Pay Scale Area: </w:t>
            </w:r>
            <w:r w:rsidRPr="00984404">
              <w:rPr>
                <w:lang w:val="en-US"/>
              </w:rPr>
              <w:t xml:space="preserve">automatically suggested, based on a preconfigured business rule, from the values maintained for fields </w:t>
            </w:r>
            <w:r w:rsidRPr="00984404">
              <w:rPr>
                <w:rStyle w:val="SAPScreenElement"/>
                <w:lang w:val="en-US"/>
              </w:rPr>
              <w:t>Employee Class</w:t>
            </w:r>
            <w:r w:rsidRPr="00984404">
              <w:rPr>
                <w:lang w:val="en-US"/>
              </w:rPr>
              <w:t xml:space="preserve"> and </w:t>
            </w:r>
            <w:r w:rsidRPr="00984404">
              <w:rPr>
                <w:rStyle w:val="SAPScreenElement"/>
                <w:lang w:val="en-US"/>
              </w:rPr>
              <w:t>Employment Type</w:t>
            </w:r>
          </w:p>
        </w:tc>
        <w:tc>
          <w:tcPr>
            <w:tcW w:w="8460" w:type="dxa"/>
            <w:vMerge/>
            <w:tcBorders>
              <w:left w:val="single" w:sz="8" w:space="0" w:color="999999"/>
              <w:bottom w:val="single" w:sz="8" w:space="0" w:color="999999"/>
              <w:right w:val="single" w:sz="8" w:space="0" w:color="999999"/>
            </w:tcBorders>
          </w:tcPr>
          <w:p w14:paraId="3592DAEE" w14:textId="34806346" w:rsidR="00B94260" w:rsidRPr="002326C1" w:rsidRDefault="00B94260" w:rsidP="002A1D5D">
            <w:pPr>
              <w:rPr>
                <w:lang w:val="en-US"/>
              </w:rPr>
            </w:pPr>
          </w:p>
        </w:tc>
      </w:tr>
      <w:tr w:rsidR="00FE59D1" w:rsidRPr="00AC5720" w14:paraId="34FD5200" w14:textId="77777777" w:rsidTr="00CA51C4">
        <w:trPr>
          <w:trHeight w:val="360"/>
        </w:trPr>
        <w:tc>
          <w:tcPr>
            <w:tcW w:w="5822" w:type="dxa"/>
            <w:tcBorders>
              <w:top w:val="single" w:sz="8" w:space="0" w:color="999999"/>
              <w:left w:val="single" w:sz="8" w:space="0" w:color="999999"/>
              <w:bottom w:val="single" w:sz="8" w:space="0" w:color="999999"/>
              <w:right w:val="single" w:sz="8" w:space="0" w:color="999999"/>
            </w:tcBorders>
          </w:tcPr>
          <w:p w14:paraId="4C5F49E2" w14:textId="77777777" w:rsidR="00FE59D1" w:rsidRPr="002326C1" w:rsidRDefault="00FE59D1" w:rsidP="002A1D5D">
            <w:pPr>
              <w:rPr>
                <w:rStyle w:val="SAPScreenElement"/>
                <w:lang w:val="en-US"/>
              </w:rPr>
            </w:pPr>
            <w:r w:rsidRPr="00984404">
              <w:rPr>
                <w:rStyle w:val="SAPScreenElement"/>
                <w:lang w:val="en-US"/>
              </w:rPr>
              <w:t xml:space="preserve">Pay Scale Group: </w:t>
            </w:r>
            <w:r w:rsidRPr="00984404">
              <w:rPr>
                <w:lang w:val="en-US"/>
              </w:rPr>
              <w:t xml:space="preserve">select from drop-down; available values depend on the </w:t>
            </w:r>
            <w:r w:rsidRPr="00984404">
              <w:rPr>
                <w:rStyle w:val="SAPScreenElement"/>
                <w:lang w:val="en-US"/>
              </w:rPr>
              <w:t xml:space="preserve">Pay Scale Type </w:t>
            </w:r>
            <w:r w:rsidRPr="00984404">
              <w:rPr>
                <w:lang w:val="en-US"/>
              </w:rPr>
              <w:t>and</w:t>
            </w:r>
            <w:r w:rsidRPr="00984404">
              <w:rPr>
                <w:rStyle w:val="SAPScreenElement"/>
                <w:lang w:val="en-US"/>
              </w:rPr>
              <w:t xml:space="preserve"> Pay Scale Area</w:t>
            </w:r>
          </w:p>
        </w:tc>
        <w:tc>
          <w:tcPr>
            <w:tcW w:w="8460" w:type="dxa"/>
            <w:vMerge w:val="restart"/>
            <w:tcBorders>
              <w:top w:val="single" w:sz="8" w:space="0" w:color="999999"/>
              <w:left w:val="single" w:sz="8" w:space="0" w:color="999999"/>
              <w:right w:val="single" w:sz="8" w:space="0" w:color="999999"/>
            </w:tcBorders>
          </w:tcPr>
          <w:p w14:paraId="7EA23F1C" w14:textId="77777777" w:rsidR="00FE59D1" w:rsidRPr="00984404" w:rsidRDefault="00FE59D1" w:rsidP="002A1D5D">
            <w:pPr>
              <w:pStyle w:val="SAPNoteHeading"/>
              <w:ind w:left="0"/>
              <w:rPr>
                <w:lang w:val="en-US"/>
              </w:rPr>
            </w:pPr>
            <w:r w:rsidRPr="00BE273A">
              <w:rPr>
                <w:noProof/>
                <w:lang w:val="en-US"/>
              </w:rPr>
              <w:drawing>
                <wp:inline distT="0" distB="0" distL="0" distR="0" wp14:anchorId="55569B90" wp14:editId="769AC52A">
                  <wp:extent cx="225425" cy="225425"/>
                  <wp:effectExtent l="0" t="0" r="3175" b="3175"/>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Pr>
                <w:noProof/>
                <w:lang w:val="en-US" w:eastAsia="zh-CN"/>
              </w:rPr>
              <w:t xml:space="preserve"> </w:t>
            </w:r>
            <w:r w:rsidRPr="00984404">
              <w:rPr>
                <w:lang w:val="en-US"/>
              </w:rPr>
              <w:t>Recommendation</w:t>
            </w:r>
          </w:p>
          <w:p w14:paraId="315C1779" w14:textId="76382B23" w:rsidR="00FE59D1" w:rsidRPr="002326C1" w:rsidRDefault="00FE59D1" w:rsidP="002A1D5D">
            <w:pPr>
              <w:rPr>
                <w:lang w:val="en-US"/>
              </w:rPr>
            </w:pPr>
            <w:r w:rsidRPr="00984404">
              <w:rPr>
                <w:lang w:val="en-US"/>
              </w:rPr>
              <w:t xml:space="preserve">For details to pay scale group and pay scale level values refer to the </w:t>
            </w:r>
            <w:del w:id="12627" w:author="Author" w:date="2018-02-06T10:37:00Z">
              <w:r w:rsidRPr="00984404" w:rsidDel="00430EDA">
                <w:rPr>
                  <w:lang w:val="en-US"/>
                </w:rPr>
                <w:delText xml:space="preserve">configuration guide of building block </w:delText>
              </w:r>
              <w:r w:rsidRPr="00984404" w:rsidDel="00430EDA">
                <w:rPr>
                  <w:rStyle w:val="SAPEmphasis"/>
                  <w:lang w:val="en-US"/>
                </w:rPr>
                <w:delText>15T</w:delText>
              </w:r>
              <w:r w:rsidRPr="00984404" w:rsidDel="00430EDA">
                <w:rPr>
                  <w:lang w:val="en-US"/>
                </w:rPr>
                <w:delText xml:space="preserve">, where in chapter </w:delText>
              </w:r>
              <w:r w:rsidRPr="00984404" w:rsidDel="00430EDA">
                <w:rPr>
                  <w:rStyle w:val="SAPTextReference"/>
                  <w:lang w:val="en-US"/>
                </w:rPr>
                <w:delText>Preparation / Prerequisites</w:delText>
              </w:r>
              <w:r w:rsidRPr="00984404" w:rsidDel="00430EDA">
                <w:rPr>
                  <w:lang w:val="en-US"/>
                </w:rPr>
                <w:delText xml:space="preserve"> the reference to the appropriate </w:delText>
              </w:r>
            </w:del>
            <w:r w:rsidRPr="00984404">
              <w:rPr>
                <w:rStyle w:val="SAPScreenElement"/>
                <w:color w:val="auto"/>
                <w:lang w:val="en-US"/>
              </w:rPr>
              <w:t>Pay Structure</w:t>
            </w:r>
            <w:r w:rsidRPr="00984404">
              <w:rPr>
                <w:lang w:val="en-US"/>
              </w:rPr>
              <w:t xml:space="preserve"> </w:t>
            </w:r>
            <w:del w:id="12628" w:author="Author" w:date="2018-02-06T13:31:00Z">
              <w:r w:rsidRPr="00984404" w:rsidDel="001415A0">
                <w:rPr>
                  <w:lang w:val="en-US"/>
                </w:rPr>
                <w:delText xml:space="preserve">workbook </w:delText>
              </w:r>
            </w:del>
            <w:ins w:id="12629" w:author="Author" w:date="2018-02-06T10:37:00Z">
              <w:r w:rsidR="00430EDA" w:rsidRPr="00ED0743">
                <w:rPr>
                  <w:lang w:val="en-US"/>
                </w:rPr>
                <w:t xml:space="preserve">appropriate for </w:t>
              </w:r>
            </w:ins>
            <w:ins w:id="12630" w:author="Author" w:date="2018-02-06T11:58:00Z">
              <w:r w:rsidR="00755872">
                <w:rPr>
                  <w:rStyle w:val="SAPEmphasis"/>
                  <w:lang w:val="en-US"/>
                </w:rPr>
                <w:t>SA</w:t>
              </w:r>
            </w:ins>
            <w:ins w:id="12631" w:author="Author" w:date="2018-02-06T10:37:00Z">
              <w:del w:id="12632" w:author="Author" w:date="2018-02-06T11:58:00Z">
                <w:r w:rsidR="00430EDA" w:rsidRPr="00ED0743" w:rsidDel="00755872">
                  <w:rPr>
                    <w:rStyle w:val="SAPScreenElement"/>
                    <w:color w:val="auto"/>
                    <w:lang w:val="en-US"/>
                  </w:rPr>
                  <w:delText>&lt;YourCountry&gt;</w:delText>
                </w:r>
              </w:del>
            </w:ins>
            <w:del w:id="12633" w:author="Author" w:date="2018-02-06T10:37:00Z">
              <w:r w:rsidRPr="00984404" w:rsidDel="00430EDA">
                <w:rPr>
                  <w:lang w:val="en-US"/>
                </w:rPr>
                <w:delText>is given</w:delText>
              </w:r>
            </w:del>
            <w:r w:rsidRPr="00984404">
              <w:rPr>
                <w:lang w:val="en-US"/>
              </w:rPr>
              <w:t>.</w:t>
            </w:r>
          </w:p>
        </w:tc>
      </w:tr>
      <w:tr w:rsidR="00FE59D1" w:rsidRPr="00AC5720" w14:paraId="11FF40AF" w14:textId="77777777" w:rsidTr="00CA51C4">
        <w:trPr>
          <w:trHeight w:val="360"/>
        </w:trPr>
        <w:tc>
          <w:tcPr>
            <w:tcW w:w="5822" w:type="dxa"/>
            <w:tcBorders>
              <w:top w:val="single" w:sz="8" w:space="0" w:color="999999"/>
              <w:left w:val="single" w:sz="8" w:space="0" w:color="999999"/>
              <w:bottom w:val="single" w:sz="8" w:space="0" w:color="999999"/>
              <w:right w:val="single" w:sz="8" w:space="0" w:color="999999"/>
            </w:tcBorders>
          </w:tcPr>
          <w:p w14:paraId="753FAA0E" w14:textId="77777777" w:rsidR="00FE59D1" w:rsidRPr="002326C1" w:rsidRDefault="00FE59D1" w:rsidP="002A1D5D">
            <w:pPr>
              <w:rPr>
                <w:rStyle w:val="SAPScreenElement"/>
                <w:lang w:val="en-US"/>
              </w:rPr>
            </w:pPr>
            <w:r w:rsidRPr="00984404">
              <w:rPr>
                <w:rStyle w:val="SAPScreenElement"/>
                <w:lang w:val="en-US"/>
              </w:rPr>
              <w:t xml:space="preserve">Pay Scale Level: </w:t>
            </w:r>
            <w:r w:rsidRPr="00984404">
              <w:rPr>
                <w:lang w:val="en-US"/>
              </w:rPr>
              <w:t xml:space="preserve">select from drop-down; available values depend on the </w:t>
            </w:r>
            <w:r w:rsidRPr="00984404">
              <w:rPr>
                <w:rStyle w:val="SAPScreenElement"/>
                <w:lang w:val="en-US"/>
              </w:rPr>
              <w:t>Pay Scale Group</w:t>
            </w:r>
          </w:p>
        </w:tc>
        <w:tc>
          <w:tcPr>
            <w:tcW w:w="8460" w:type="dxa"/>
            <w:vMerge/>
            <w:tcBorders>
              <w:left w:val="single" w:sz="8" w:space="0" w:color="999999"/>
              <w:bottom w:val="single" w:sz="8" w:space="0" w:color="999999"/>
              <w:right w:val="single" w:sz="8" w:space="0" w:color="999999"/>
            </w:tcBorders>
          </w:tcPr>
          <w:p w14:paraId="266BD60C" w14:textId="77777777" w:rsidR="00FE59D1" w:rsidRPr="002326C1" w:rsidRDefault="00FE59D1" w:rsidP="002A1D5D">
            <w:pPr>
              <w:rPr>
                <w:lang w:val="en-US"/>
              </w:rPr>
            </w:pPr>
          </w:p>
        </w:tc>
      </w:tr>
      <w:tr w:rsidR="002A1D5D" w:rsidRPr="00AC5720" w14:paraId="14B34A92" w14:textId="77777777" w:rsidTr="002A1D5D">
        <w:trPr>
          <w:trHeight w:val="360"/>
        </w:trPr>
        <w:tc>
          <w:tcPr>
            <w:tcW w:w="5822" w:type="dxa"/>
            <w:tcBorders>
              <w:top w:val="single" w:sz="8" w:space="0" w:color="999999"/>
              <w:left w:val="single" w:sz="8" w:space="0" w:color="999999"/>
              <w:bottom w:val="single" w:sz="8" w:space="0" w:color="999999"/>
              <w:right w:val="single" w:sz="8" w:space="0" w:color="999999"/>
            </w:tcBorders>
          </w:tcPr>
          <w:p w14:paraId="08614781" w14:textId="77777777" w:rsidR="002A1D5D" w:rsidRPr="002326C1" w:rsidRDefault="002A1D5D" w:rsidP="002A1D5D">
            <w:pPr>
              <w:rPr>
                <w:rStyle w:val="SAPScreenElement"/>
                <w:lang w:val="en-US"/>
              </w:rPr>
            </w:pPr>
            <w:r w:rsidRPr="00984404">
              <w:rPr>
                <w:rStyle w:val="SAPScreenElement"/>
                <w:lang w:val="en-US"/>
              </w:rPr>
              <w:lastRenderedPageBreak/>
              <w:t xml:space="preserve">Contract Type: </w:t>
            </w:r>
            <w:r w:rsidRPr="00984404">
              <w:rPr>
                <w:lang w:val="en-US"/>
              </w:rPr>
              <w:t>select from drop-down</w:t>
            </w:r>
          </w:p>
        </w:tc>
        <w:tc>
          <w:tcPr>
            <w:tcW w:w="8460" w:type="dxa"/>
            <w:tcBorders>
              <w:top w:val="single" w:sz="8" w:space="0" w:color="999999"/>
              <w:left w:val="single" w:sz="8" w:space="0" w:color="999999"/>
              <w:bottom w:val="single" w:sz="8" w:space="0" w:color="999999"/>
              <w:right w:val="single" w:sz="8" w:space="0" w:color="999999"/>
            </w:tcBorders>
          </w:tcPr>
          <w:p w14:paraId="1700CFBF" w14:textId="77777777" w:rsidR="002A1D5D" w:rsidRPr="00984404" w:rsidRDefault="002A1D5D" w:rsidP="002A1D5D">
            <w:pPr>
              <w:pStyle w:val="NoteParagraph"/>
              <w:ind w:left="0"/>
              <w:rPr>
                <w:noProof/>
                <w:lang w:val="en-US"/>
              </w:rPr>
            </w:pPr>
            <w:r w:rsidRPr="00984404">
              <w:rPr>
                <w:lang w:val="en-US"/>
              </w:rPr>
              <w:t xml:space="preserve">Depending on the value selected, based on a preconfigured business rule, field </w:t>
            </w:r>
            <w:r w:rsidRPr="00984404">
              <w:rPr>
                <w:rStyle w:val="SAPScreenElement"/>
                <w:lang w:val="en-US"/>
              </w:rPr>
              <w:t>Contract End Date</w:t>
            </w:r>
            <w:r w:rsidRPr="00984404">
              <w:rPr>
                <w:noProof/>
                <w:lang w:val="en-US"/>
              </w:rPr>
              <w:t xml:space="preserve"> may become mandatory. </w:t>
            </w:r>
          </w:p>
          <w:p w14:paraId="152E887D" w14:textId="77777777" w:rsidR="002A1D5D" w:rsidRPr="00984404" w:rsidRDefault="002A1D5D" w:rsidP="002A1D5D">
            <w:pPr>
              <w:pStyle w:val="SAPNoteHeading"/>
              <w:ind w:left="0"/>
              <w:rPr>
                <w:lang w:val="en-US"/>
              </w:rPr>
            </w:pPr>
            <w:r w:rsidRPr="00BE273A">
              <w:rPr>
                <w:noProof/>
                <w:lang w:val="en-US"/>
              </w:rPr>
              <w:drawing>
                <wp:inline distT="0" distB="0" distL="0" distR="0" wp14:anchorId="2A8AE501" wp14:editId="2D801DDF">
                  <wp:extent cx="225425" cy="225425"/>
                  <wp:effectExtent l="0" t="0" r="3175" b="3175"/>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Pr>
                <w:noProof/>
                <w:color w:val="FF0000"/>
                <w:lang w:val="en-US" w:eastAsia="zh-CN"/>
              </w:rPr>
              <w:t xml:space="preserve"> </w:t>
            </w:r>
            <w:r w:rsidRPr="00984404">
              <w:rPr>
                <w:lang w:val="en-US"/>
              </w:rPr>
              <w:t>Recommendation</w:t>
            </w:r>
          </w:p>
          <w:p w14:paraId="3536DC6E" w14:textId="64D7E2B2" w:rsidR="002A1D5D" w:rsidRPr="002326C1" w:rsidRDefault="002A1D5D" w:rsidP="002A1D5D">
            <w:pPr>
              <w:rPr>
                <w:lang w:val="en-US"/>
              </w:rPr>
            </w:pPr>
            <w:r w:rsidRPr="00984404">
              <w:rPr>
                <w:lang w:val="en-US"/>
              </w:rPr>
              <w:t xml:space="preserve">For details to the preconfigured business rule refer to the </w:t>
            </w:r>
            <w:ins w:id="12634" w:author="Author" w:date="2018-02-06T11:44:00Z">
              <w:r w:rsidR="00421E64" w:rsidRPr="00ED0743">
                <w:rPr>
                  <w:rStyle w:val="SAPScreenElement"/>
                  <w:color w:val="auto"/>
                  <w:lang w:val="en-US"/>
                </w:rPr>
                <w:t>Foundation Objects</w:t>
              </w:r>
              <w:r w:rsidR="00421E64" w:rsidRPr="00ED0743">
                <w:rPr>
                  <w:lang w:val="en-US"/>
                </w:rPr>
                <w:t xml:space="preserve"> workbook </w:t>
              </w:r>
              <w:del w:id="12635" w:author="Author" w:date="2018-02-06T13:31:00Z">
                <w:r w:rsidR="00421E64" w:rsidRPr="00ED0743" w:rsidDel="001415A0">
                  <w:rPr>
                    <w:lang w:val="en-US"/>
                  </w:rPr>
                  <w:delText xml:space="preserve">appropriate </w:delText>
                </w:r>
              </w:del>
              <w:r w:rsidR="00421E64" w:rsidRPr="00ED0743">
                <w:rPr>
                  <w:lang w:val="en-US"/>
                </w:rPr>
                <w:t xml:space="preserve">for </w:t>
              </w:r>
            </w:ins>
            <w:ins w:id="12636" w:author="Author" w:date="2018-02-06T11:58:00Z">
              <w:r w:rsidR="00755872">
                <w:rPr>
                  <w:rStyle w:val="SAPEmphasis"/>
                  <w:lang w:val="en-US"/>
                </w:rPr>
                <w:t>SA</w:t>
              </w:r>
            </w:ins>
            <w:ins w:id="12637" w:author="Author" w:date="2018-02-06T11:44:00Z">
              <w:del w:id="12638" w:author="Author" w:date="2018-02-06T11:58:00Z">
                <w:r w:rsidR="00421E64" w:rsidRPr="00ED0743" w:rsidDel="00755872">
                  <w:rPr>
                    <w:rStyle w:val="SAPScreenElement"/>
                    <w:color w:val="auto"/>
                    <w:lang w:val="en-US"/>
                  </w:rPr>
                  <w:delText>&lt;YourCountry&gt;</w:delText>
                </w:r>
              </w:del>
            </w:ins>
            <w:del w:id="12639" w:author="Author" w:date="2018-02-06T11:44:00Z">
              <w:r w:rsidRPr="00984404" w:rsidDel="00421E64">
                <w:rPr>
                  <w:lang w:val="en-US"/>
                </w:rPr>
                <w:delText xml:space="preserve">configuration guide of building block </w:delText>
              </w:r>
              <w:r w:rsidRPr="00984404" w:rsidDel="00421E64">
                <w:rPr>
                  <w:rStyle w:val="SAPEmphasis"/>
                  <w:lang w:val="en-US"/>
                </w:rPr>
                <w:delText>15T</w:delText>
              </w:r>
            </w:del>
            <w:r w:rsidRPr="00984404">
              <w:rPr>
                <w:lang w:val="en-US"/>
              </w:rPr>
              <w:t>.</w:t>
            </w:r>
          </w:p>
        </w:tc>
      </w:tr>
      <w:tr w:rsidR="002A1D5D" w:rsidRPr="00AC5720" w14:paraId="22ED5454" w14:textId="77777777" w:rsidTr="002A1D5D">
        <w:trPr>
          <w:trHeight w:val="360"/>
        </w:trPr>
        <w:tc>
          <w:tcPr>
            <w:tcW w:w="5822" w:type="dxa"/>
            <w:tcBorders>
              <w:top w:val="single" w:sz="8" w:space="0" w:color="999999"/>
              <w:left w:val="single" w:sz="8" w:space="0" w:color="999999"/>
              <w:bottom w:val="single" w:sz="8" w:space="0" w:color="999999"/>
              <w:right w:val="single" w:sz="8" w:space="0" w:color="999999"/>
            </w:tcBorders>
          </w:tcPr>
          <w:p w14:paraId="3D407804" w14:textId="77777777" w:rsidR="002A1D5D" w:rsidRPr="002326C1" w:rsidRDefault="002A1D5D" w:rsidP="002A1D5D">
            <w:pPr>
              <w:rPr>
                <w:rStyle w:val="SAPScreenElement"/>
                <w:lang w:val="en-US"/>
              </w:rPr>
            </w:pPr>
            <w:r w:rsidRPr="008F3188">
              <w:rPr>
                <w:rStyle w:val="SAPScreenElement"/>
                <w:lang w:val="en-US"/>
              </w:rPr>
              <w:t xml:space="preserve">Initial Entry: </w:t>
            </w:r>
            <w:r w:rsidRPr="008F3188">
              <w:rPr>
                <w:lang w:val="en-US"/>
              </w:rPr>
              <w:t xml:space="preserve">select from calendar help </w:t>
            </w:r>
            <w:r w:rsidRPr="008F3188">
              <w:rPr>
                <w:noProof/>
                <w:lang w:val="en-US"/>
              </w:rPr>
              <w:t>the start date when the employee first started in the company</w:t>
            </w:r>
            <w:r w:rsidRPr="008F3188">
              <w:rPr>
                <w:rStyle w:val="CommentReference"/>
                <w:lang w:val="en-US"/>
              </w:rPr>
              <w:t xml:space="preserve"> </w:t>
            </w:r>
          </w:p>
        </w:tc>
        <w:tc>
          <w:tcPr>
            <w:tcW w:w="8460" w:type="dxa"/>
            <w:tcBorders>
              <w:top w:val="single" w:sz="8" w:space="0" w:color="999999"/>
              <w:left w:val="single" w:sz="8" w:space="0" w:color="999999"/>
              <w:bottom w:val="single" w:sz="8" w:space="0" w:color="999999"/>
              <w:right w:val="single" w:sz="8" w:space="0" w:color="999999"/>
            </w:tcBorders>
          </w:tcPr>
          <w:p w14:paraId="6D48F509" w14:textId="77777777" w:rsidR="002A1D5D" w:rsidRPr="002326C1" w:rsidRDefault="002A1D5D" w:rsidP="002A1D5D">
            <w:pPr>
              <w:rPr>
                <w:lang w:val="en-US"/>
              </w:rPr>
            </w:pPr>
            <w:r w:rsidRPr="008F3188">
              <w:rPr>
                <w:noProof/>
                <w:lang w:val="en-US"/>
              </w:rPr>
              <w:t>For example, if an employee was originally hired as an external and then became a permanent employee, this is the date when he or she first entered the company as an external.</w:t>
            </w:r>
          </w:p>
        </w:tc>
      </w:tr>
      <w:tr w:rsidR="002A1D5D" w:rsidRPr="00AC5720" w14:paraId="110E413B" w14:textId="77777777" w:rsidTr="002A1D5D">
        <w:trPr>
          <w:trHeight w:val="360"/>
        </w:trPr>
        <w:tc>
          <w:tcPr>
            <w:tcW w:w="5822" w:type="dxa"/>
            <w:tcBorders>
              <w:top w:val="single" w:sz="8" w:space="0" w:color="999999"/>
              <w:left w:val="single" w:sz="8" w:space="0" w:color="999999"/>
              <w:bottom w:val="single" w:sz="8" w:space="0" w:color="999999"/>
              <w:right w:val="single" w:sz="8" w:space="0" w:color="999999"/>
            </w:tcBorders>
          </w:tcPr>
          <w:p w14:paraId="05C8F050" w14:textId="77777777" w:rsidR="002A1D5D" w:rsidRPr="002326C1" w:rsidRDefault="002A1D5D" w:rsidP="002A1D5D">
            <w:pPr>
              <w:rPr>
                <w:rStyle w:val="SAPScreenElement"/>
                <w:lang w:val="en-US"/>
              </w:rPr>
            </w:pPr>
            <w:r w:rsidRPr="008F3188">
              <w:rPr>
                <w:rStyle w:val="SAPScreenElement"/>
                <w:lang w:val="en-US"/>
              </w:rPr>
              <w:t xml:space="preserve">Entry into Group: </w:t>
            </w:r>
            <w:r w:rsidRPr="008F3188">
              <w:rPr>
                <w:lang w:val="en-US"/>
              </w:rPr>
              <w:t xml:space="preserve">select from calendar help </w:t>
            </w:r>
            <w:r w:rsidRPr="008F3188">
              <w:rPr>
                <w:noProof/>
                <w:lang w:val="en-US"/>
              </w:rPr>
              <w:t>the start date when the employee started in the organization he or she belongs to now</w:t>
            </w:r>
            <w:r w:rsidRPr="008F3188">
              <w:rPr>
                <w:rStyle w:val="CommentReference"/>
                <w:lang w:val="en-US"/>
              </w:rPr>
              <w:t xml:space="preserve"> </w:t>
            </w:r>
          </w:p>
        </w:tc>
        <w:tc>
          <w:tcPr>
            <w:tcW w:w="8460" w:type="dxa"/>
            <w:tcBorders>
              <w:top w:val="single" w:sz="8" w:space="0" w:color="999999"/>
              <w:left w:val="single" w:sz="8" w:space="0" w:color="999999"/>
              <w:bottom w:val="single" w:sz="8" w:space="0" w:color="999999"/>
              <w:right w:val="single" w:sz="8" w:space="0" w:color="999999"/>
            </w:tcBorders>
          </w:tcPr>
          <w:p w14:paraId="08B7DFB8" w14:textId="77777777" w:rsidR="002A1D5D" w:rsidRPr="002326C1" w:rsidRDefault="002A1D5D" w:rsidP="002A1D5D">
            <w:pPr>
              <w:rPr>
                <w:lang w:val="en-US"/>
              </w:rPr>
            </w:pPr>
          </w:p>
        </w:tc>
      </w:tr>
      <w:tr w:rsidR="002A1D5D" w:rsidRPr="00AC5720" w14:paraId="3720E461" w14:textId="77777777" w:rsidTr="002A1D5D">
        <w:trPr>
          <w:trHeight w:val="360"/>
        </w:trPr>
        <w:tc>
          <w:tcPr>
            <w:tcW w:w="5822" w:type="dxa"/>
            <w:tcBorders>
              <w:top w:val="single" w:sz="8" w:space="0" w:color="999999"/>
              <w:left w:val="single" w:sz="8" w:space="0" w:color="999999"/>
              <w:bottom w:val="single" w:sz="8" w:space="0" w:color="999999"/>
              <w:right w:val="single" w:sz="8" w:space="0" w:color="999999"/>
            </w:tcBorders>
          </w:tcPr>
          <w:p w14:paraId="6AE92E6D" w14:textId="77777777" w:rsidR="002A1D5D" w:rsidRPr="002326C1" w:rsidRDefault="002A1D5D" w:rsidP="002A1D5D">
            <w:pPr>
              <w:rPr>
                <w:rStyle w:val="SAPScreenElement"/>
                <w:lang w:val="en-US"/>
              </w:rPr>
            </w:pPr>
            <w:r w:rsidRPr="008F3188">
              <w:rPr>
                <w:rStyle w:val="SAPScreenElement"/>
                <w:lang w:val="en-US"/>
              </w:rPr>
              <w:t xml:space="preserve">Contract End Date: </w:t>
            </w:r>
            <w:r w:rsidRPr="008F3188">
              <w:rPr>
                <w:lang w:val="en-US"/>
              </w:rPr>
              <w:t>select from calendar help</w:t>
            </w:r>
          </w:p>
        </w:tc>
        <w:tc>
          <w:tcPr>
            <w:tcW w:w="8460" w:type="dxa"/>
            <w:tcBorders>
              <w:top w:val="single" w:sz="8" w:space="0" w:color="999999"/>
              <w:left w:val="single" w:sz="8" w:space="0" w:color="999999"/>
              <w:bottom w:val="single" w:sz="8" w:space="0" w:color="999999"/>
              <w:right w:val="single" w:sz="8" w:space="0" w:color="999999"/>
            </w:tcBorders>
          </w:tcPr>
          <w:p w14:paraId="431B8417" w14:textId="2F720731" w:rsidR="00745B39" w:rsidRPr="00EC03C9" w:rsidRDefault="002A1D5D" w:rsidP="00745B39">
            <w:pPr>
              <w:rPr>
                <w:noProof/>
                <w:lang w:val="en-US"/>
              </w:rPr>
            </w:pPr>
            <w:r w:rsidRPr="008F3188">
              <w:rPr>
                <w:noProof/>
                <w:lang w:val="en-US"/>
              </w:rPr>
              <w:t xml:space="preserve">Mandatory field only in case </w:t>
            </w:r>
            <w:r w:rsidRPr="008F3188">
              <w:rPr>
                <w:rStyle w:val="SAPScreenElement"/>
                <w:lang w:val="en-US"/>
              </w:rPr>
              <w:t>Contract Type</w:t>
            </w:r>
            <w:r w:rsidRPr="008F3188">
              <w:rPr>
                <w:rStyle w:val="SAPUserEntry"/>
                <w:lang w:val="en-US"/>
              </w:rPr>
              <w:t xml:space="preserve"> Fixed Term Contract </w:t>
            </w:r>
            <w:r w:rsidRPr="008F3188">
              <w:rPr>
                <w:noProof/>
                <w:lang w:val="en-US"/>
              </w:rPr>
              <w:t xml:space="preserve">has been selected. </w:t>
            </w:r>
            <w:r w:rsidRPr="00984404">
              <w:rPr>
                <w:noProof/>
                <w:lang w:val="en-US"/>
              </w:rPr>
              <w:t>Otherwise, this field is not visible.</w:t>
            </w:r>
            <w:r w:rsidR="00745B39">
              <w:rPr>
                <w:noProof/>
                <w:lang w:val="en-US"/>
              </w:rPr>
              <w:t xml:space="preserve"> The visibility of the field is obtained</w:t>
            </w:r>
            <w:r w:rsidR="00745B39" w:rsidRPr="00EC03C9">
              <w:rPr>
                <w:noProof/>
                <w:lang w:val="en-US"/>
              </w:rPr>
              <w:t xml:space="preserve"> as per </w:t>
            </w:r>
            <w:r w:rsidR="00745B39">
              <w:rPr>
                <w:noProof/>
                <w:lang w:val="en-US"/>
              </w:rPr>
              <w:t>a</w:t>
            </w:r>
            <w:r w:rsidR="00745B39" w:rsidRPr="00EC03C9">
              <w:rPr>
                <w:noProof/>
                <w:lang w:val="en-US"/>
              </w:rPr>
              <w:t xml:space="preserve"> </w:t>
            </w:r>
            <w:r w:rsidR="00745B39" w:rsidRPr="00EC03C9">
              <w:rPr>
                <w:lang w:val="en-US"/>
              </w:rPr>
              <w:t>preconfigured business rule</w:t>
            </w:r>
            <w:r w:rsidR="00745B39" w:rsidRPr="00EC03C9">
              <w:rPr>
                <w:noProof/>
                <w:lang w:val="en-US"/>
              </w:rPr>
              <w:t xml:space="preserve">. </w:t>
            </w:r>
          </w:p>
          <w:p w14:paraId="11A737E1" w14:textId="77777777" w:rsidR="00745B39" w:rsidRPr="003A18EB" w:rsidRDefault="00745B39" w:rsidP="00745B39">
            <w:pPr>
              <w:pStyle w:val="SAPNoteHeading"/>
              <w:ind w:left="0"/>
              <w:rPr>
                <w:lang w:val="en-US"/>
              </w:rPr>
            </w:pPr>
            <w:r>
              <w:rPr>
                <w:noProof/>
                <w:color w:val="FF0000"/>
                <w:lang w:val="en-US"/>
              </w:rPr>
              <w:drawing>
                <wp:inline distT="0" distB="0" distL="0" distR="0" wp14:anchorId="3B50F445" wp14:editId="2BB7C612">
                  <wp:extent cx="225425" cy="225425"/>
                  <wp:effectExtent l="0" t="0" r="3175" b="3175"/>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noProof/>
                <w:color w:val="FF0000"/>
                <w:lang w:val="en-US" w:eastAsia="zh-CN"/>
              </w:rPr>
              <w:t xml:space="preserve"> </w:t>
            </w:r>
            <w:r w:rsidRPr="003A18EB">
              <w:rPr>
                <w:lang w:val="en-US"/>
              </w:rPr>
              <w:t>Recommendation</w:t>
            </w:r>
          </w:p>
          <w:p w14:paraId="0EA6FC12" w14:textId="57177E31" w:rsidR="00745B39" w:rsidRPr="002326C1" w:rsidRDefault="00745B39" w:rsidP="00745B39">
            <w:pPr>
              <w:rPr>
                <w:lang w:val="en-US"/>
              </w:rPr>
            </w:pPr>
            <w:r w:rsidRPr="00EC03C9">
              <w:rPr>
                <w:lang w:val="en-US"/>
              </w:rPr>
              <w:t xml:space="preserve">For details to the preconfigured business rule refer to the </w:t>
            </w:r>
            <w:ins w:id="12640" w:author="Author" w:date="2018-02-06T11:25:00Z">
              <w:r w:rsidRPr="00ED0743">
                <w:rPr>
                  <w:rStyle w:val="SAPScreenElement"/>
                  <w:color w:val="auto"/>
                  <w:lang w:val="en-US"/>
                </w:rPr>
                <w:t>Foundation Objects</w:t>
              </w:r>
              <w:r w:rsidRPr="00ED0743">
                <w:rPr>
                  <w:lang w:val="en-US"/>
                </w:rPr>
                <w:t xml:space="preserve"> workbook </w:t>
              </w:r>
              <w:del w:id="12641" w:author="Author" w:date="2018-02-06T13:27:00Z">
                <w:r w:rsidRPr="00ED0743" w:rsidDel="001415A0">
                  <w:rPr>
                    <w:lang w:val="en-US"/>
                  </w:rPr>
                  <w:delText xml:space="preserve">appropriate </w:delText>
                </w:r>
              </w:del>
              <w:r w:rsidRPr="00ED0743">
                <w:rPr>
                  <w:lang w:val="en-US"/>
                </w:rPr>
                <w:t xml:space="preserve">for </w:t>
              </w:r>
            </w:ins>
            <w:ins w:id="12642" w:author="Author" w:date="2018-02-06T11:50:00Z">
              <w:r>
                <w:rPr>
                  <w:rStyle w:val="SAPEmphasis"/>
                  <w:lang w:val="en-US"/>
                </w:rPr>
                <w:t>SA</w:t>
              </w:r>
            </w:ins>
            <w:ins w:id="12643" w:author="Author" w:date="2018-02-06T11:25:00Z">
              <w:del w:id="12644" w:author="Author" w:date="2018-02-06T11:48:00Z">
                <w:r w:rsidRPr="00ED0743" w:rsidDel="003A58CE">
                  <w:rPr>
                    <w:rStyle w:val="SAPScreenElement"/>
                    <w:color w:val="auto"/>
                    <w:lang w:val="en-US"/>
                  </w:rPr>
                  <w:delText>&lt;YourCountry&gt;</w:delText>
                </w:r>
              </w:del>
            </w:ins>
            <w:del w:id="12645" w:author="Author" w:date="2018-02-06T11:25:00Z">
              <w:r w:rsidRPr="00EC03C9" w:rsidDel="00F87C95">
                <w:rPr>
                  <w:lang w:val="en-US"/>
                </w:rPr>
                <w:delText xml:space="preserve">configuration guide of building block </w:delText>
              </w:r>
              <w:r w:rsidRPr="00EC03C9" w:rsidDel="00F87C95">
                <w:rPr>
                  <w:rStyle w:val="SAPEmphasis"/>
                  <w:lang w:val="en-US"/>
                </w:rPr>
                <w:delText>15T</w:delText>
              </w:r>
            </w:del>
            <w:r w:rsidRPr="00EC03C9">
              <w:rPr>
                <w:lang w:val="en-US"/>
              </w:rPr>
              <w:t>.</w:t>
            </w:r>
          </w:p>
        </w:tc>
      </w:tr>
    </w:tbl>
    <w:p w14:paraId="03E62CAB" w14:textId="77777777" w:rsidR="002A1D5D" w:rsidRPr="00AE1E45" w:rsidRDefault="002A1D5D" w:rsidP="00F52D24">
      <w:pPr>
        <w:pStyle w:val="Heading3"/>
        <w:spacing w:before="240" w:after="120"/>
        <w:ind w:left="1134" w:hanging="1134"/>
        <w:rPr>
          <w:lang w:val="en-US"/>
        </w:rPr>
      </w:pPr>
      <w:bookmarkStart w:id="12646" w:name="_Toc507063254"/>
      <w:r w:rsidRPr="00AE1E45">
        <w:rPr>
          <w:lang w:val="en-US"/>
        </w:rPr>
        <w:t>United States (US)</w:t>
      </w:r>
      <w:bookmarkEnd w:id="12646"/>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92"/>
        <w:gridCol w:w="5490"/>
      </w:tblGrid>
      <w:tr w:rsidR="002A1D5D" w:rsidRPr="002326C1" w14:paraId="4FC062CE" w14:textId="77777777" w:rsidTr="00FA18CA">
        <w:trPr>
          <w:trHeight w:val="432"/>
          <w:tblHeader/>
        </w:trPr>
        <w:tc>
          <w:tcPr>
            <w:tcW w:w="8792" w:type="dxa"/>
            <w:tcBorders>
              <w:top w:val="single" w:sz="8" w:space="0" w:color="999999"/>
              <w:left w:val="single" w:sz="8" w:space="0" w:color="999999"/>
              <w:bottom w:val="single" w:sz="8" w:space="0" w:color="999999"/>
              <w:right w:val="single" w:sz="8" w:space="0" w:color="999999"/>
            </w:tcBorders>
            <w:shd w:val="clear" w:color="auto" w:fill="999999"/>
            <w:hideMark/>
          </w:tcPr>
          <w:p w14:paraId="304C3DEA"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490" w:type="dxa"/>
            <w:tcBorders>
              <w:top w:val="single" w:sz="8" w:space="0" w:color="999999"/>
              <w:left w:val="single" w:sz="8" w:space="0" w:color="999999"/>
              <w:bottom w:val="single" w:sz="8" w:space="0" w:color="999999"/>
              <w:right w:val="single" w:sz="8" w:space="0" w:color="999999"/>
            </w:tcBorders>
            <w:shd w:val="clear" w:color="auto" w:fill="999999"/>
            <w:hideMark/>
          </w:tcPr>
          <w:p w14:paraId="77F010C6" w14:textId="77777777" w:rsidR="002A1D5D" w:rsidRPr="002326C1" w:rsidRDefault="002A1D5D" w:rsidP="002A1D5D">
            <w:pPr>
              <w:pStyle w:val="SAPTableHeader"/>
              <w:rPr>
                <w:lang w:val="en-US"/>
              </w:rPr>
            </w:pPr>
            <w:r w:rsidRPr="002326C1">
              <w:rPr>
                <w:lang w:val="en-US"/>
              </w:rPr>
              <w:t>Additional Information</w:t>
            </w:r>
          </w:p>
        </w:tc>
      </w:tr>
      <w:tr w:rsidR="002A1D5D" w:rsidRPr="00AC5720" w14:paraId="4174BD9F" w14:textId="77777777" w:rsidTr="00FA18CA">
        <w:trPr>
          <w:trHeight w:val="360"/>
        </w:trPr>
        <w:tc>
          <w:tcPr>
            <w:tcW w:w="8792" w:type="dxa"/>
            <w:tcBorders>
              <w:top w:val="single" w:sz="8" w:space="0" w:color="999999"/>
              <w:left w:val="single" w:sz="8" w:space="0" w:color="999999"/>
              <w:bottom w:val="single" w:sz="8" w:space="0" w:color="999999"/>
              <w:right w:val="single" w:sz="8" w:space="0" w:color="999999"/>
            </w:tcBorders>
          </w:tcPr>
          <w:p w14:paraId="229B61D0" w14:textId="77777777" w:rsidR="002A1D5D" w:rsidRPr="002326C1" w:rsidRDefault="002A1D5D" w:rsidP="002A1D5D">
            <w:pPr>
              <w:rPr>
                <w:rStyle w:val="SAPScreenElement"/>
                <w:lang w:val="en-US"/>
              </w:rPr>
            </w:pPr>
            <w:r w:rsidRPr="002326C1">
              <w:rPr>
                <w:rStyle w:val="SAPScreenElement"/>
                <w:lang w:val="en-US"/>
              </w:rPr>
              <w:t>Is Shift Employee:</w:t>
            </w:r>
            <w:r w:rsidRPr="002326C1">
              <w:rPr>
                <w:lang w:val="en-US"/>
              </w:rPr>
              <w:t xml:space="preserve"> defaults to</w:t>
            </w:r>
            <w:r w:rsidRPr="00BD5915">
              <w:rPr>
                <w:rStyle w:val="SAPUserEntry"/>
                <w:lang w:val="en-US"/>
              </w:rPr>
              <w:t xml:space="preserve"> </w:t>
            </w:r>
            <w:r w:rsidRPr="002326C1">
              <w:rPr>
                <w:rStyle w:val="SAPUserEntry"/>
                <w:lang w:val="en-US"/>
              </w:rPr>
              <w:t>No</w:t>
            </w:r>
            <w:r w:rsidRPr="002326C1">
              <w:rPr>
                <w:lang w:val="en-US"/>
              </w:rPr>
              <w:t>; adapt if required</w:t>
            </w:r>
          </w:p>
        </w:tc>
        <w:tc>
          <w:tcPr>
            <w:tcW w:w="5490" w:type="dxa"/>
            <w:tcBorders>
              <w:top w:val="single" w:sz="8" w:space="0" w:color="999999"/>
              <w:left w:val="single" w:sz="8" w:space="0" w:color="999999"/>
              <w:bottom w:val="single" w:sz="8" w:space="0" w:color="999999"/>
              <w:right w:val="single" w:sz="8" w:space="0" w:color="999999"/>
            </w:tcBorders>
          </w:tcPr>
          <w:p w14:paraId="3E042E65" w14:textId="77777777" w:rsidR="002A1D5D" w:rsidRPr="002326C1" w:rsidRDefault="002A1D5D" w:rsidP="002A1D5D">
            <w:pPr>
              <w:rPr>
                <w:lang w:val="en-US"/>
              </w:rPr>
            </w:pPr>
          </w:p>
        </w:tc>
      </w:tr>
      <w:tr w:rsidR="002A1D5D" w:rsidRPr="00AC5720" w14:paraId="37255644" w14:textId="77777777" w:rsidTr="00FA18CA">
        <w:trPr>
          <w:trHeight w:val="360"/>
        </w:trPr>
        <w:tc>
          <w:tcPr>
            <w:tcW w:w="8792" w:type="dxa"/>
            <w:tcBorders>
              <w:top w:val="single" w:sz="8" w:space="0" w:color="999999"/>
              <w:left w:val="single" w:sz="8" w:space="0" w:color="999999"/>
              <w:bottom w:val="single" w:sz="8" w:space="0" w:color="999999"/>
              <w:right w:val="single" w:sz="8" w:space="0" w:color="999999"/>
            </w:tcBorders>
          </w:tcPr>
          <w:p w14:paraId="369B49F0" w14:textId="77777777" w:rsidR="002A1D5D" w:rsidRPr="002326C1" w:rsidRDefault="002A1D5D" w:rsidP="002A1D5D">
            <w:pPr>
              <w:rPr>
                <w:rStyle w:val="SAPScreenElement"/>
                <w:lang w:val="en-US"/>
              </w:rPr>
            </w:pPr>
            <w:r w:rsidRPr="002326C1">
              <w:rPr>
                <w:rStyle w:val="SAPScreenElement"/>
                <w:lang w:val="en-US"/>
              </w:rPr>
              <w:t xml:space="preserve">Probationary Period End Date: </w:t>
            </w:r>
            <w:r w:rsidRPr="002326C1">
              <w:rPr>
                <w:lang w:val="en-US"/>
              </w:rPr>
              <w:t>select from calendar help</w:t>
            </w:r>
          </w:p>
        </w:tc>
        <w:tc>
          <w:tcPr>
            <w:tcW w:w="5490" w:type="dxa"/>
            <w:tcBorders>
              <w:top w:val="single" w:sz="8" w:space="0" w:color="999999"/>
              <w:left w:val="single" w:sz="8" w:space="0" w:color="999999"/>
              <w:bottom w:val="single" w:sz="8" w:space="0" w:color="999999"/>
              <w:right w:val="single" w:sz="8" w:space="0" w:color="999999"/>
            </w:tcBorders>
          </w:tcPr>
          <w:p w14:paraId="7E705978" w14:textId="77777777" w:rsidR="002A1D5D" w:rsidRPr="002326C1" w:rsidRDefault="002A1D5D" w:rsidP="002A1D5D">
            <w:pPr>
              <w:rPr>
                <w:lang w:val="en-US"/>
              </w:rPr>
            </w:pPr>
          </w:p>
        </w:tc>
      </w:tr>
      <w:tr w:rsidR="00FA18CA" w:rsidRPr="00AC5720" w14:paraId="387E17D6" w14:textId="77777777" w:rsidTr="00FA18CA">
        <w:trPr>
          <w:trHeight w:val="360"/>
          <w:ins w:id="12647" w:author="Author" w:date="2018-02-22T11:14:00Z"/>
        </w:trPr>
        <w:tc>
          <w:tcPr>
            <w:tcW w:w="8792" w:type="dxa"/>
            <w:tcBorders>
              <w:top w:val="single" w:sz="8" w:space="0" w:color="999999"/>
              <w:left w:val="single" w:sz="8" w:space="0" w:color="999999"/>
              <w:bottom w:val="single" w:sz="8" w:space="0" w:color="999999"/>
              <w:right w:val="single" w:sz="8" w:space="0" w:color="999999"/>
            </w:tcBorders>
          </w:tcPr>
          <w:p w14:paraId="45B9465F" w14:textId="4CF2A307" w:rsidR="00FA18CA" w:rsidRPr="002326C1" w:rsidRDefault="00FA18CA" w:rsidP="002A1D5D">
            <w:pPr>
              <w:rPr>
                <w:ins w:id="12648" w:author="Author" w:date="2018-02-22T11:14:00Z"/>
                <w:rStyle w:val="SAPScreenElement"/>
                <w:lang w:val="en-US"/>
              </w:rPr>
            </w:pPr>
            <w:ins w:id="12649" w:author="Author" w:date="2018-02-22T11:14:00Z">
              <w:r w:rsidRPr="00CB66DB">
                <w:rPr>
                  <w:rStyle w:val="SAPScreenElement"/>
                  <w:lang w:val="en-US"/>
                </w:rPr>
                <w:t>Country:</w:t>
              </w:r>
              <w:r w:rsidRPr="00CB66DB">
                <w:rPr>
                  <w:lang w:val="en-US"/>
                </w:rPr>
                <w:t xml:space="preserve"> </w:t>
              </w:r>
              <w:r>
                <w:rPr>
                  <w:rStyle w:val="SAPUserEntry"/>
                  <w:lang w:val="en-US"/>
                </w:rPr>
                <w:t>United States</w:t>
              </w:r>
              <w:r w:rsidRPr="00CB66DB">
                <w:rPr>
                  <w:rStyle w:val="SAPUserEntry"/>
                  <w:lang w:val="en-US"/>
                </w:rPr>
                <w:t xml:space="preserve"> </w:t>
              </w:r>
              <w:r w:rsidRPr="00CB66DB">
                <w:rPr>
                  <w:lang w:val="en-US"/>
                </w:rPr>
                <w:t>is set as default; read-only field</w:t>
              </w:r>
            </w:ins>
          </w:p>
        </w:tc>
        <w:tc>
          <w:tcPr>
            <w:tcW w:w="5490" w:type="dxa"/>
            <w:tcBorders>
              <w:top w:val="single" w:sz="8" w:space="0" w:color="999999"/>
              <w:left w:val="single" w:sz="8" w:space="0" w:color="999999"/>
              <w:bottom w:val="single" w:sz="8" w:space="0" w:color="999999"/>
              <w:right w:val="single" w:sz="8" w:space="0" w:color="999999"/>
            </w:tcBorders>
          </w:tcPr>
          <w:p w14:paraId="6FCD77E9" w14:textId="77777777" w:rsidR="00FA18CA" w:rsidRPr="00BE273A" w:rsidRDefault="00FA18CA">
            <w:pPr>
              <w:rPr>
                <w:ins w:id="12650" w:author="Author" w:date="2018-02-22T11:14:00Z"/>
                <w:noProof/>
                <w:lang w:val="en-US"/>
              </w:rPr>
              <w:pPrChange w:id="12651" w:author="Author" w:date="2018-02-22T11:14:00Z">
                <w:pPr>
                  <w:pStyle w:val="SAPNoteHeading"/>
                  <w:ind w:left="0"/>
                </w:pPr>
              </w:pPrChange>
            </w:pPr>
          </w:p>
        </w:tc>
      </w:tr>
      <w:tr w:rsidR="002A1D5D" w:rsidRPr="00AC5720" w14:paraId="76AA57AA" w14:textId="77777777" w:rsidTr="00FA18CA">
        <w:trPr>
          <w:trHeight w:val="360"/>
        </w:trPr>
        <w:tc>
          <w:tcPr>
            <w:tcW w:w="8792" w:type="dxa"/>
            <w:tcBorders>
              <w:top w:val="single" w:sz="8" w:space="0" w:color="999999"/>
              <w:left w:val="single" w:sz="8" w:space="0" w:color="999999"/>
              <w:bottom w:val="single" w:sz="8" w:space="0" w:color="999999"/>
              <w:right w:val="single" w:sz="8" w:space="0" w:color="999999"/>
            </w:tcBorders>
          </w:tcPr>
          <w:p w14:paraId="2E6B4A58" w14:textId="77777777" w:rsidR="002A1D5D" w:rsidRDefault="002A1D5D" w:rsidP="002A1D5D">
            <w:pPr>
              <w:rPr>
                <w:ins w:id="12652" w:author="Author" w:date="2017-12-27T18:27:00Z"/>
                <w:rStyle w:val="SAPScreenElement"/>
                <w:lang w:val="en-US"/>
              </w:rPr>
            </w:pPr>
            <w:r w:rsidRPr="002326C1">
              <w:rPr>
                <w:rStyle w:val="SAPScreenElement"/>
                <w:lang w:val="en-US"/>
              </w:rPr>
              <w:t xml:space="preserve">Employee Class: </w:t>
            </w:r>
          </w:p>
          <w:p w14:paraId="650FCB10" w14:textId="77777777" w:rsidR="002A1D5D" w:rsidRDefault="002A1D5D" w:rsidP="002A1D5D">
            <w:pPr>
              <w:rPr>
                <w:ins w:id="12653" w:author="Author" w:date="2017-12-27T18:27:00Z"/>
                <w:lang w:val="en-US"/>
              </w:rPr>
            </w:pPr>
            <w:ins w:id="12654" w:author="Author" w:date="2017-12-27T18:27:00Z">
              <w:r w:rsidRPr="009D01BA">
                <w:rPr>
                  <w:rStyle w:val="SAPEmphasis"/>
                  <w:lang w:val="en-US"/>
                </w:rPr>
                <w:t xml:space="preserve">Option 1: Position Management is not implemented: </w:t>
              </w:r>
            </w:ins>
            <w:r w:rsidRPr="002326C1">
              <w:rPr>
                <w:lang w:val="en-US"/>
              </w:rPr>
              <w:t>select from drop-down; for example,</w:t>
            </w:r>
            <w:r w:rsidRPr="002326C1">
              <w:rPr>
                <w:rStyle w:val="SAPUserEntry"/>
                <w:lang w:val="en-US"/>
              </w:rPr>
              <w:t xml:space="preserve"> Employee</w:t>
            </w:r>
            <w:r w:rsidRPr="002326C1">
              <w:rPr>
                <w:lang w:val="en-US"/>
              </w:rPr>
              <w:t xml:space="preserve"> </w:t>
            </w:r>
            <w:r w:rsidRPr="002326C1">
              <w:rPr>
                <w:rStyle w:val="SAPUserEntry"/>
                <w:lang w:val="en-US"/>
              </w:rPr>
              <w:t>(US)</w:t>
            </w:r>
            <w:r w:rsidRPr="002326C1">
              <w:rPr>
                <w:lang w:val="en-US"/>
              </w:rPr>
              <w:t xml:space="preserve"> </w:t>
            </w:r>
          </w:p>
          <w:p w14:paraId="29EE0E63" w14:textId="77777777" w:rsidR="002A1D5D" w:rsidRPr="002326C1" w:rsidRDefault="002A1D5D" w:rsidP="002A1D5D">
            <w:pPr>
              <w:rPr>
                <w:rStyle w:val="SAPScreenElement"/>
                <w:lang w:val="en-US"/>
              </w:rPr>
            </w:pPr>
            <w:ins w:id="12655" w:author="Author" w:date="2017-12-27T18:27:00Z">
              <w:r w:rsidRPr="009D01BA">
                <w:rPr>
                  <w:rStyle w:val="SAPEmphasis"/>
                  <w:lang w:val="en-US"/>
                </w:rPr>
                <w:t xml:space="preserve">Option 2: Position Management is implemented: </w:t>
              </w:r>
              <w:r w:rsidRPr="009D01BA">
                <w:rPr>
                  <w:lang w:val="en-US"/>
                </w:rPr>
                <w:t>value is</w:t>
              </w:r>
              <w:r w:rsidRPr="009D01BA">
                <w:rPr>
                  <w:rStyle w:val="SAPEmphasis"/>
                  <w:lang w:val="en-US"/>
                </w:rPr>
                <w:t xml:space="preserve"> </w:t>
              </w:r>
              <w:r w:rsidRPr="009D01BA">
                <w:rPr>
                  <w:lang w:val="en-US"/>
                </w:rPr>
                <w:t xml:space="preserve">defaulted based on value entered in field </w:t>
              </w:r>
              <w:r w:rsidRPr="009D01BA">
                <w:rPr>
                  <w:rStyle w:val="SAPScreenElement"/>
                  <w:lang w:val="en-US"/>
                </w:rPr>
                <w:t>Position</w:t>
              </w:r>
              <w:r w:rsidRPr="009D01BA">
                <w:rPr>
                  <w:lang w:val="en-US"/>
                </w:rPr>
                <w:t>; leave as is</w:t>
              </w:r>
            </w:ins>
          </w:p>
        </w:tc>
        <w:tc>
          <w:tcPr>
            <w:tcW w:w="5490" w:type="dxa"/>
            <w:tcBorders>
              <w:top w:val="single" w:sz="8" w:space="0" w:color="999999"/>
              <w:left w:val="single" w:sz="8" w:space="0" w:color="999999"/>
              <w:bottom w:val="single" w:sz="8" w:space="0" w:color="999999"/>
              <w:right w:val="single" w:sz="8" w:space="0" w:color="999999"/>
            </w:tcBorders>
          </w:tcPr>
          <w:p w14:paraId="2CAAC32F" w14:textId="77777777" w:rsidR="002A1D5D" w:rsidRPr="00984404" w:rsidRDefault="002A1D5D" w:rsidP="002A1D5D">
            <w:pPr>
              <w:pStyle w:val="SAPNoteHeading"/>
              <w:ind w:left="0"/>
              <w:rPr>
                <w:ins w:id="12656" w:author="Author" w:date="2017-12-27T18:28:00Z"/>
                <w:lang w:val="en-US"/>
              </w:rPr>
            </w:pPr>
            <w:r w:rsidRPr="00BE273A">
              <w:rPr>
                <w:noProof/>
                <w:lang w:val="en-US"/>
              </w:rPr>
              <w:drawing>
                <wp:inline distT="0" distB="0" distL="0" distR="0" wp14:anchorId="2706CAEE" wp14:editId="4AA3DAE9">
                  <wp:extent cx="225425" cy="225425"/>
                  <wp:effectExtent l="0" t="0" r="3175" b="3175"/>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ins w:id="12657" w:author="Author" w:date="2017-12-27T18:28:00Z">
              <w:r w:rsidRPr="00984404">
                <w:rPr>
                  <w:lang w:val="en-US"/>
                </w:rPr>
                <w:t> Recommendation</w:t>
              </w:r>
            </w:ins>
          </w:p>
          <w:p w14:paraId="2E0EA609" w14:textId="77777777" w:rsidR="002A1D5D" w:rsidRDefault="002A1D5D" w:rsidP="002A1D5D">
            <w:pPr>
              <w:rPr>
                <w:ins w:id="12658" w:author="Author" w:date="2017-12-27T18:28:00Z"/>
                <w:rStyle w:val="SAPEmphasis"/>
                <w:lang w:val="en-US"/>
              </w:rPr>
            </w:pPr>
            <w:ins w:id="12659" w:author="Author" w:date="2017-12-27T18:28:00Z">
              <w:r w:rsidRPr="00984404">
                <w:rPr>
                  <w:lang w:val="en-US"/>
                </w:rPr>
                <w:t>Required if integration with Employee Central Payroll is in place.</w:t>
              </w:r>
            </w:ins>
          </w:p>
          <w:p w14:paraId="03047772" w14:textId="5620DD53" w:rsidR="002A1D5D" w:rsidDel="001D3CD5" w:rsidRDefault="002A1D5D" w:rsidP="002A1D5D">
            <w:pPr>
              <w:rPr>
                <w:ins w:id="12660" w:author="Author" w:date="2017-12-27T18:28:00Z"/>
                <w:del w:id="12661" w:author="Author" w:date="2018-02-22T10:35:00Z"/>
                <w:rStyle w:val="SAPEmphasis"/>
                <w:lang w:val="en-US"/>
              </w:rPr>
            </w:pPr>
          </w:p>
          <w:p w14:paraId="5D671186" w14:textId="6EAF2178" w:rsidR="002A1D5D" w:rsidRPr="005F6795" w:rsidDel="001D3CD5" w:rsidRDefault="002A1D5D" w:rsidP="002A1D5D">
            <w:pPr>
              <w:rPr>
                <w:ins w:id="12662" w:author="Author" w:date="2017-12-27T18:28:00Z"/>
                <w:del w:id="12663" w:author="Author" w:date="2018-02-22T10:35:00Z"/>
                <w:rFonts w:asciiTheme="minorHAnsi" w:eastAsiaTheme="minorHAnsi" w:hAnsiTheme="minorHAnsi"/>
                <w:strike/>
                <w:noProof/>
                <w:sz w:val="22"/>
                <w:szCs w:val="22"/>
                <w:lang w:val="en-US"/>
                <w:rPrChange w:id="12664" w:author="Author" w:date="2018-02-22T10:28:00Z">
                  <w:rPr>
                    <w:ins w:id="12665" w:author="Author" w:date="2017-12-27T18:28:00Z"/>
                    <w:del w:id="12666" w:author="Author" w:date="2018-02-22T10:35:00Z"/>
                    <w:rFonts w:asciiTheme="minorHAnsi" w:eastAsiaTheme="minorHAnsi" w:hAnsiTheme="minorHAnsi"/>
                    <w:noProof/>
                    <w:sz w:val="22"/>
                    <w:szCs w:val="22"/>
                    <w:lang w:val="en-US"/>
                  </w:rPr>
                </w:rPrChange>
              </w:rPr>
            </w:pPr>
            <w:ins w:id="12667" w:author="Author" w:date="2017-12-27T18:28:00Z">
              <w:del w:id="12668" w:author="Author" w:date="2018-02-22T10:35:00Z">
                <w:r w:rsidRPr="005F6795" w:rsidDel="001D3CD5">
                  <w:rPr>
                    <w:rStyle w:val="SAPEmphasis"/>
                    <w:strike/>
                    <w:lang w:val="en-US"/>
                    <w:rPrChange w:id="12669" w:author="Author" w:date="2018-02-22T10:28:00Z">
                      <w:rPr>
                        <w:rStyle w:val="SAPEmphasis"/>
                        <w:lang w:val="en-US"/>
                      </w:rPr>
                    </w:rPrChange>
                  </w:rPr>
                  <w:delText>In case Position Management is not implemented, please take into consideration following recommendations:</w:delText>
                </w:r>
              </w:del>
            </w:ins>
          </w:p>
          <w:p w14:paraId="56183BF7" w14:textId="4051A360" w:rsidR="002A1D5D" w:rsidRPr="005F6795" w:rsidDel="001D3CD5" w:rsidRDefault="002A1D5D" w:rsidP="002A1D5D">
            <w:pPr>
              <w:pStyle w:val="SAPNoteHeading"/>
              <w:ind w:left="0"/>
              <w:rPr>
                <w:del w:id="12670" w:author="Author" w:date="2018-02-22T10:35:00Z"/>
                <w:strike/>
                <w:lang w:val="en-US"/>
                <w:rPrChange w:id="12671" w:author="Author" w:date="2018-02-22T10:28:00Z">
                  <w:rPr>
                    <w:del w:id="12672" w:author="Author" w:date="2018-02-22T10:35:00Z"/>
                    <w:lang w:val="en-US"/>
                  </w:rPr>
                </w:rPrChange>
              </w:rPr>
            </w:pPr>
            <w:del w:id="12673" w:author="Author" w:date="2018-02-22T10:35:00Z">
              <w:r w:rsidRPr="005F6795" w:rsidDel="001D3CD5">
                <w:rPr>
                  <w:strike/>
                  <w:noProof/>
                  <w:lang w:val="en-US"/>
                  <w:rPrChange w:id="12674" w:author="Author" w:date="2018-02-22T10:28:00Z">
                    <w:rPr>
                      <w:noProof/>
                      <w:lang w:val="en-US"/>
                    </w:rPr>
                  </w:rPrChange>
                </w:rPr>
                <w:drawing>
                  <wp:inline distT="0" distB="0" distL="0" distR="0" wp14:anchorId="0B11FD4E" wp14:editId="4C2F58F3">
                    <wp:extent cx="228600" cy="228600"/>
                    <wp:effectExtent l="0" t="0" r="0" b="0"/>
                    <wp:docPr id="5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6795" w:rsidDel="001D3CD5">
                <w:rPr>
                  <w:strike/>
                  <w:lang w:val="en-US"/>
                  <w:rPrChange w:id="12675" w:author="Author" w:date="2018-02-22T10:28:00Z">
                    <w:rPr>
                      <w:lang w:val="en-US"/>
                    </w:rPr>
                  </w:rPrChange>
                </w:rPr>
                <w:delText> Recommendation</w:delText>
              </w:r>
            </w:del>
          </w:p>
          <w:p w14:paraId="7AC14DFD" w14:textId="0936DF21" w:rsidR="002A1D5D" w:rsidRPr="005F6795" w:rsidDel="001D3CD5" w:rsidRDefault="002A1D5D" w:rsidP="002A1D5D">
            <w:pPr>
              <w:rPr>
                <w:del w:id="12676" w:author="Author" w:date="2018-02-22T10:35:00Z"/>
                <w:strike/>
                <w:lang w:val="en-US"/>
                <w:rPrChange w:id="12677" w:author="Author" w:date="2018-02-22T10:28:00Z">
                  <w:rPr>
                    <w:del w:id="12678" w:author="Author" w:date="2018-02-22T10:35:00Z"/>
                    <w:lang w:val="en-US"/>
                  </w:rPr>
                </w:rPrChange>
              </w:rPr>
            </w:pPr>
            <w:del w:id="12679" w:author="Author" w:date="2018-02-22T10:35:00Z">
              <w:r w:rsidRPr="005F6795" w:rsidDel="001D3CD5">
                <w:rPr>
                  <w:strike/>
                  <w:lang w:val="en-US"/>
                  <w:rPrChange w:id="12680" w:author="Author" w:date="2018-02-22T10:28:00Z">
                    <w:rPr>
                      <w:lang w:val="en-US"/>
                    </w:rPr>
                  </w:rPrChange>
                </w:rPr>
                <w:delText xml:space="preserve">In case </w:delText>
              </w:r>
              <w:r w:rsidRPr="005F6795" w:rsidDel="001D3CD5">
                <w:rPr>
                  <w:rStyle w:val="SAPEmphasis"/>
                  <w:strike/>
                  <w:lang w:val="en-US"/>
                  <w:rPrChange w:id="12681" w:author="Author" w:date="2018-02-22T10:28:00Z">
                    <w:rPr>
                      <w:rStyle w:val="SAPEmphasis"/>
                      <w:lang w:val="en-US"/>
                    </w:rPr>
                  </w:rPrChange>
                </w:rPr>
                <w:delText xml:space="preserve">Apprentice Management </w:delText>
              </w:r>
              <w:r w:rsidRPr="005F6795" w:rsidDel="001D3CD5">
                <w:rPr>
                  <w:strike/>
                  <w:lang w:val="en-US"/>
                  <w:rPrChange w:id="12682" w:author="Author" w:date="2018-02-22T10:28:00Z">
                    <w:rPr>
                      <w:lang w:val="en-US"/>
                    </w:rPr>
                  </w:rPrChange>
                </w:rPr>
                <w:delText>has also been implemented in the instance and the new employee is an apprentice, select value</w:delText>
              </w:r>
              <w:r w:rsidRPr="005F6795" w:rsidDel="001D3CD5">
                <w:rPr>
                  <w:rStyle w:val="SAPUserEntry"/>
                  <w:strike/>
                  <w:lang w:val="en-US"/>
                  <w:rPrChange w:id="12683" w:author="Author" w:date="2018-02-22T10:28:00Z">
                    <w:rPr>
                      <w:rStyle w:val="SAPUserEntry"/>
                      <w:lang w:val="en-US"/>
                    </w:rPr>
                  </w:rPrChange>
                </w:rPr>
                <w:delText xml:space="preserve"> Apprentice</w:delText>
              </w:r>
              <w:r w:rsidRPr="005F6795" w:rsidDel="001D3CD5">
                <w:rPr>
                  <w:strike/>
                  <w:lang w:val="en-US"/>
                  <w:rPrChange w:id="12684" w:author="Author" w:date="2018-02-22T10:28:00Z">
                    <w:rPr>
                      <w:lang w:val="en-US"/>
                    </w:rPr>
                  </w:rPrChange>
                </w:rPr>
                <w:delText xml:space="preserve"> </w:delText>
              </w:r>
              <w:r w:rsidRPr="005F6795" w:rsidDel="001D3CD5">
                <w:rPr>
                  <w:rStyle w:val="SAPUserEntry"/>
                  <w:strike/>
                  <w:lang w:val="en-US"/>
                  <w:rPrChange w:id="12685" w:author="Author" w:date="2018-02-22T10:28:00Z">
                    <w:rPr>
                      <w:rStyle w:val="SAPUserEntry"/>
                      <w:lang w:val="en-US"/>
                    </w:rPr>
                  </w:rPrChange>
                </w:rPr>
                <w:delText>(US)</w:delText>
              </w:r>
              <w:r w:rsidRPr="005F6795" w:rsidDel="001D3CD5">
                <w:rPr>
                  <w:strike/>
                  <w:lang w:val="en-US"/>
                  <w:rPrChange w:id="12686" w:author="Author" w:date="2018-02-22T10:28:00Z">
                    <w:rPr>
                      <w:lang w:val="en-US"/>
                    </w:rPr>
                  </w:rPrChange>
                </w:rPr>
                <w:delText>,</w:delText>
              </w:r>
            </w:del>
          </w:p>
          <w:p w14:paraId="64D9EC40" w14:textId="71966C99" w:rsidR="002A1D5D" w:rsidRPr="005F6795" w:rsidDel="001D3CD5" w:rsidRDefault="002A1D5D" w:rsidP="002A1D5D">
            <w:pPr>
              <w:pStyle w:val="SAPNoteHeading"/>
              <w:ind w:left="0"/>
              <w:rPr>
                <w:del w:id="12687" w:author="Author" w:date="2018-02-22T10:35:00Z"/>
                <w:strike/>
                <w:lang w:val="en-US"/>
                <w:rPrChange w:id="12688" w:author="Author" w:date="2018-02-22T10:28:00Z">
                  <w:rPr>
                    <w:del w:id="12689" w:author="Author" w:date="2018-02-22T10:35:00Z"/>
                    <w:lang w:val="en-US"/>
                  </w:rPr>
                </w:rPrChange>
              </w:rPr>
            </w:pPr>
            <w:del w:id="12690" w:author="Author" w:date="2018-02-22T10:35:00Z">
              <w:r w:rsidRPr="005F6795" w:rsidDel="001D3CD5">
                <w:rPr>
                  <w:strike/>
                  <w:noProof/>
                  <w:lang w:val="en-US"/>
                  <w:rPrChange w:id="12691" w:author="Author" w:date="2018-02-22T10:28:00Z">
                    <w:rPr>
                      <w:noProof/>
                      <w:lang w:val="en-US"/>
                    </w:rPr>
                  </w:rPrChange>
                </w:rPr>
                <w:drawing>
                  <wp:inline distT="0" distB="0" distL="0" distR="0" wp14:anchorId="4F744448" wp14:editId="3A6C6E79">
                    <wp:extent cx="228600" cy="228600"/>
                    <wp:effectExtent l="0" t="0" r="0" b="0"/>
                    <wp:docPr id="5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6795" w:rsidDel="001D3CD5">
                <w:rPr>
                  <w:strike/>
                  <w:lang w:val="en-US"/>
                  <w:rPrChange w:id="12692" w:author="Author" w:date="2018-02-22T10:28:00Z">
                    <w:rPr>
                      <w:lang w:val="en-US"/>
                    </w:rPr>
                  </w:rPrChange>
                </w:rPr>
                <w:delText> Recommendation</w:delText>
              </w:r>
            </w:del>
          </w:p>
          <w:p w14:paraId="17495182" w14:textId="5EE3C40C" w:rsidR="002A1D5D" w:rsidRPr="002326C1" w:rsidDel="001D3CD5" w:rsidRDefault="002A1D5D" w:rsidP="002A1D5D">
            <w:pPr>
              <w:rPr>
                <w:del w:id="12693" w:author="Author" w:date="2018-02-22T10:35:00Z"/>
                <w:lang w:val="en-US"/>
              </w:rPr>
            </w:pPr>
            <w:del w:id="12694" w:author="Author" w:date="2018-02-22T10:35:00Z">
              <w:r w:rsidRPr="005F6795" w:rsidDel="001D3CD5">
                <w:rPr>
                  <w:strike/>
                  <w:lang w:val="en-US"/>
                  <w:rPrChange w:id="12695" w:author="Author" w:date="2018-02-22T10:28:00Z">
                    <w:rPr>
                      <w:lang w:val="en-US"/>
                    </w:rPr>
                  </w:rPrChange>
                </w:rPr>
                <w:delText xml:space="preserve">In case </w:delText>
              </w:r>
              <w:r w:rsidRPr="005F6795" w:rsidDel="001D3CD5">
                <w:rPr>
                  <w:rStyle w:val="SAPEmphasis"/>
                  <w:strike/>
                  <w:lang w:val="en-US"/>
                  <w:rPrChange w:id="12696" w:author="Author" w:date="2018-02-22T10:28:00Z">
                    <w:rPr>
                      <w:rStyle w:val="SAPEmphasis"/>
                      <w:lang w:val="en-US"/>
                    </w:rPr>
                  </w:rPrChange>
                </w:rPr>
                <w:delText xml:space="preserve">Contingent Workforce Management </w:delText>
              </w:r>
              <w:r w:rsidRPr="005F6795" w:rsidDel="001D3CD5">
                <w:rPr>
                  <w:strike/>
                  <w:lang w:val="en-US"/>
                  <w:rPrChange w:id="12697" w:author="Author" w:date="2018-02-22T10:28:00Z">
                    <w:rPr>
                      <w:lang w:val="en-US"/>
                    </w:rPr>
                  </w:rPrChange>
                </w:rPr>
                <w:delText>has also been implemented in the instance, avoid using employee class</w:delText>
              </w:r>
              <w:r w:rsidRPr="005F6795" w:rsidDel="001D3CD5">
                <w:rPr>
                  <w:rStyle w:val="SAPUserEntry"/>
                  <w:strike/>
                  <w:lang w:val="en-US"/>
                  <w:rPrChange w:id="12698" w:author="Author" w:date="2018-02-22T10:28:00Z">
                    <w:rPr>
                      <w:rStyle w:val="SAPUserEntry"/>
                      <w:lang w:val="en-US"/>
                    </w:rPr>
                  </w:rPrChange>
                </w:rPr>
                <w:delText xml:space="preserve"> Contractor</w:delText>
              </w:r>
              <w:r w:rsidRPr="005F6795" w:rsidDel="001D3CD5">
                <w:rPr>
                  <w:strike/>
                  <w:lang w:val="en-US"/>
                  <w:rPrChange w:id="12699" w:author="Author" w:date="2018-02-22T10:28:00Z">
                    <w:rPr>
                      <w:lang w:val="en-US"/>
                    </w:rPr>
                  </w:rPrChange>
                </w:rPr>
                <w:delText xml:space="preserve"> </w:delText>
              </w:r>
              <w:r w:rsidRPr="005F6795" w:rsidDel="001D3CD5">
                <w:rPr>
                  <w:rStyle w:val="SAPUserEntry"/>
                  <w:strike/>
                  <w:lang w:val="en-US"/>
                  <w:rPrChange w:id="12700" w:author="Author" w:date="2018-02-22T10:28:00Z">
                    <w:rPr>
                      <w:rStyle w:val="SAPUserEntry"/>
                      <w:lang w:val="en-US"/>
                    </w:rPr>
                  </w:rPrChange>
                </w:rPr>
                <w:delText>(US)</w:delText>
              </w:r>
              <w:r w:rsidRPr="005F6795" w:rsidDel="001D3CD5">
                <w:rPr>
                  <w:strike/>
                  <w:lang w:val="en-US"/>
                  <w:rPrChange w:id="12701" w:author="Author" w:date="2018-02-22T10:28:00Z">
                    <w:rPr>
                      <w:lang w:val="en-US"/>
                    </w:rPr>
                  </w:rPrChange>
                </w:rPr>
                <w:delText>.</w:delText>
              </w:r>
              <w:r w:rsidRPr="002326C1" w:rsidDel="001D3CD5">
                <w:rPr>
                  <w:lang w:val="en-US"/>
                </w:rPr>
                <w:delText xml:space="preserve"> </w:delText>
              </w:r>
            </w:del>
          </w:p>
          <w:p w14:paraId="72C89E2C" w14:textId="77777777" w:rsidR="002A1D5D" w:rsidRPr="002326C1" w:rsidDel="00C3631D" w:rsidRDefault="002A1D5D" w:rsidP="002A1D5D">
            <w:pPr>
              <w:pStyle w:val="SAPNoteHeading"/>
              <w:ind w:left="0"/>
              <w:rPr>
                <w:del w:id="12702" w:author="Author" w:date="2017-12-27T18:28:00Z"/>
                <w:lang w:val="en-US"/>
              </w:rPr>
            </w:pPr>
            <w:del w:id="12703" w:author="Author" w:date="2017-12-27T18:28:00Z">
              <w:r w:rsidRPr="002326C1" w:rsidDel="00C3631D">
                <w:rPr>
                  <w:noProof/>
                  <w:lang w:val="en-US"/>
                </w:rPr>
                <w:drawing>
                  <wp:inline distT="0" distB="0" distL="0" distR="0" wp14:anchorId="6CD6FC82" wp14:editId="0EA1FE4A">
                    <wp:extent cx="228600" cy="228600"/>
                    <wp:effectExtent l="0" t="0" r="0" b="0"/>
                    <wp:docPr id="5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sidDel="00C3631D">
                <w:rPr>
                  <w:lang w:val="en-US"/>
                </w:rPr>
                <w:delText> Recommendation</w:delText>
              </w:r>
            </w:del>
          </w:p>
          <w:p w14:paraId="1568F5CC" w14:textId="77777777" w:rsidR="002A1D5D" w:rsidRPr="002326C1" w:rsidRDefault="002A1D5D" w:rsidP="002A1D5D">
            <w:pPr>
              <w:rPr>
                <w:lang w:val="en-US"/>
              </w:rPr>
            </w:pPr>
            <w:del w:id="12704" w:author="Author" w:date="2017-12-27T18:28:00Z">
              <w:r w:rsidRPr="002326C1" w:rsidDel="00C3631D">
                <w:rPr>
                  <w:lang w:val="en-US"/>
                </w:rPr>
                <w:delText>Required if integration with Employee Central Payroll is in place.</w:delText>
              </w:r>
            </w:del>
          </w:p>
        </w:tc>
      </w:tr>
      <w:tr w:rsidR="002A1D5D" w:rsidRPr="00AC5720" w14:paraId="754DCCF0" w14:textId="77777777" w:rsidTr="00FA18CA">
        <w:trPr>
          <w:trHeight w:val="360"/>
        </w:trPr>
        <w:tc>
          <w:tcPr>
            <w:tcW w:w="8792" w:type="dxa"/>
            <w:tcBorders>
              <w:top w:val="single" w:sz="8" w:space="0" w:color="999999"/>
              <w:left w:val="single" w:sz="8" w:space="0" w:color="999999"/>
              <w:bottom w:val="single" w:sz="8" w:space="0" w:color="999999"/>
              <w:right w:val="single" w:sz="8" w:space="0" w:color="999999"/>
            </w:tcBorders>
          </w:tcPr>
          <w:p w14:paraId="7FF21CAD" w14:textId="77777777" w:rsidR="002A1D5D" w:rsidRPr="002326C1" w:rsidRDefault="002A1D5D" w:rsidP="002A1D5D">
            <w:pPr>
              <w:rPr>
                <w:rStyle w:val="SAPScreenElement"/>
                <w:lang w:val="en-US"/>
              </w:rPr>
            </w:pPr>
            <w:r w:rsidRPr="002326C1">
              <w:rPr>
                <w:rStyle w:val="SAPScreenElement"/>
                <w:lang w:val="en-US"/>
              </w:rPr>
              <w:t xml:space="preserve">FLSA Status: </w:t>
            </w:r>
            <w:r w:rsidRPr="002326C1">
              <w:rPr>
                <w:lang w:val="en-US"/>
              </w:rPr>
              <w:t xml:space="preserve">defaulted based on value entered in field </w:t>
            </w:r>
            <w:r w:rsidRPr="002326C1">
              <w:rPr>
                <w:rStyle w:val="SAPScreenElement"/>
                <w:lang w:val="en-US"/>
              </w:rPr>
              <w:t>Job Classification</w:t>
            </w:r>
            <w:r w:rsidRPr="002326C1">
              <w:rPr>
                <w:lang w:val="en-US"/>
              </w:rPr>
              <w:t>; adapt if required</w:t>
            </w:r>
          </w:p>
        </w:tc>
        <w:tc>
          <w:tcPr>
            <w:tcW w:w="5490" w:type="dxa"/>
            <w:tcBorders>
              <w:top w:val="single" w:sz="8" w:space="0" w:color="999999"/>
              <w:left w:val="single" w:sz="8" w:space="0" w:color="999999"/>
              <w:bottom w:val="single" w:sz="8" w:space="0" w:color="999999"/>
              <w:right w:val="single" w:sz="8" w:space="0" w:color="999999"/>
            </w:tcBorders>
          </w:tcPr>
          <w:p w14:paraId="064305DF" w14:textId="77777777" w:rsidR="002A1D5D" w:rsidRPr="002326C1" w:rsidRDefault="002A1D5D" w:rsidP="002A1D5D">
            <w:pPr>
              <w:pStyle w:val="SAPNoteHeading"/>
              <w:ind w:left="0"/>
              <w:rPr>
                <w:lang w:val="en-US"/>
              </w:rPr>
            </w:pPr>
            <w:r w:rsidRPr="002326C1">
              <w:rPr>
                <w:noProof/>
                <w:lang w:val="en-US"/>
              </w:rPr>
              <w:drawing>
                <wp:inline distT="0" distB="0" distL="0" distR="0" wp14:anchorId="77A5287B" wp14:editId="160F0174">
                  <wp:extent cx="228600" cy="228600"/>
                  <wp:effectExtent l="0" t="0" r="0" b="0"/>
                  <wp:docPr id="54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5444FA93" w14:textId="77777777" w:rsidR="002A1D5D" w:rsidRPr="002326C1" w:rsidRDefault="002A1D5D" w:rsidP="002A1D5D">
            <w:pPr>
              <w:rPr>
                <w:lang w:val="en-US"/>
              </w:rPr>
            </w:pPr>
            <w:r w:rsidRPr="002326C1">
              <w:rPr>
                <w:lang w:val="en-US"/>
              </w:rPr>
              <w:t>FLSA stands for Fair Labor Standards Act.</w:t>
            </w:r>
          </w:p>
        </w:tc>
      </w:tr>
      <w:tr w:rsidR="002A1D5D" w:rsidRPr="00AC5720" w14:paraId="353F733A" w14:textId="77777777" w:rsidTr="00FA18CA">
        <w:trPr>
          <w:trHeight w:val="360"/>
        </w:trPr>
        <w:tc>
          <w:tcPr>
            <w:tcW w:w="8792" w:type="dxa"/>
            <w:tcBorders>
              <w:top w:val="single" w:sz="8" w:space="0" w:color="999999"/>
              <w:left w:val="single" w:sz="8" w:space="0" w:color="999999"/>
              <w:bottom w:val="single" w:sz="8" w:space="0" w:color="999999"/>
              <w:right w:val="single" w:sz="8" w:space="0" w:color="999999"/>
            </w:tcBorders>
          </w:tcPr>
          <w:p w14:paraId="44BC16D6" w14:textId="77777777" w:rsidR="002A1D5D" w:rsidRDefault="002A1D5D" w:rsidP="002A1D5D">
            <w:pPr>
              <w:rPr>
                <w:ins w:id="12705" w:author="Author" w:date="2017-12-27T18:29:00Z"/>
                <w:rStyle w:val="SAPScreenElement"/>
                <w:lang w:val="en-US"/>
              </w:rPr>
            </w:pPr>
            <w:r w:rsidRPr="002326C1">
              <w:rPr>
                <w:rStyle w:val="SAPScreenElement"/>
                <w:lang w:val="en-US"/>
              </w:rPr>
              <w:t xml:space="preserve">Employment Type: </w:t>
            </w:r>
          </w:p>
          <w:p w14:paraId="7EC4EF1F" w14:textId="77777777" w:rsidR="002A1D5D" w:rsidRDefault="002A1D5D" w:rsidP="002A1D5D">
            <w:pPr>
              <w:rPr>
                <w:ins w:id="12706" w:author="Author" w:date="2017-12-27T18:29:00Z"/>
                <w:lang w:val="en-US"/>
              </w:rPr>
            </w:pPr>
            <w:ins w:id="12707" w:author="Author" w:date="2017-12-27T18:29:00Z">
              <w:r w:rsidRPr="009D01BA">
                <w:rPr>
                  <w:rStyle w:val="SAPEmphasis"/>
                  <w:lang w:val="en-US"/>
                </w:rPr>
                <w:t xml:space="preserve">Option 1: Position Management is not implemented: </w:t>
              </w:r>
            </w:ins>
            <w:r w:rsidRPr="002326C1">
              <w:rPr>
                <w:lang w:val="en-US"/>
              </w:rPr>
              <w:t>select from drop-down</w:t>
            </w:r>
          </w:p>
          <w:p w14:paraId="6416813B" w14:textId="77777777" w:rsidR="002A1D5D" w:rsidRPr="002326C1" w:rsidRDefault="002A1D5D" w:rsidP="002A1D5D">
            <w:pPr>
              <w:rPr>
                <w:rStyle w:val="SAPScreenElement"/>
                <w:lang w:val="en-US"/>
              </w:rPr>
            </w:pPr>
            <w:ins w:id="12708" w:author="Author" w:date="2017-12-27T18:29:00Z">
              <w:r w:rsidRPr="009D01BA">
                <w:rPr>
                  <w:rStyle w:val="SAPEmphasis"/>
                  <w:lang w:val="en-US"/>
                </w:rPr>
                <w:lastRenderedPageBreak/>
                <w:t xml:space="preserve">Option 2: Position Management is implemented: </w:t>
              </w:r>
              <w:r w:rsidRPr="009D01BA">
                <w:rPr>
                  <w:lang w:val="en-US"/>
                </w:rPr>
                <w:t xml:space="preserve">value is defaulted based on value entered in field </w:t>
              </w:r>
              <w:r w:rsidRPr="009D01BA">
                <w:rPr>
                  <w:rStyle w:val="SAPScreenElement"/>
                  <w:lang w:val="en-US"/>
                </w:rPr>
                <w:t xml:space="preserve">Position </w:t>
              </w:r>
              <w:r w:rsidRPr="009D01BA">
                <w:rPr>
                  <w:lang w:val="en-US"/>
                </w:rPr>
                <w:t xml:space="preserve">in case the </w:t>
              </w:r>
              <w:r w:rsidRPr="009D01BA">
                <w:rPr>
                  <w:rStyle w:val="SAPScreenElement"/>
                  <w:color w:val="auto"/>
                  <w:lang w:val="en-US"/>
                </w:rPr>
                <w:t>Employment Type</w:t>
              </w:r>
              <w:r w:rsidRPr="009D01BA">
                <w:rPr>
                  <w:lang w:val="en-US"/>
                </w:rPr>
                <w:t xml:space="preserve"> field has been set up and maintained for the </w:t>
              </w:r>
              <w:r w:rsidRPr="009D01BA">
                <w:rPr>
                  <w:rStyle w:val="SAPScreenElement"/>
                  <w:color w:val="auto"/>
                  <w:lang w:val="en-US"/>
                </w:rPr>
                <w:t>Position</w:t>
              </w:r>
              <w:r w:rsidRPr="009D01BA">
                <w:rPr>
                  <w:lang w:val="en-US"/>
                </w:rPr>
                <w:t xml:space="preserve"> object. If this is not the case, you need to select a value from the value help.</w:t>
              </w:r>
            </w:ins>
          </w:p>
        </w:tc>
        <w:tc>
          <w:tcPr>
            <w:tcW w:w="5490" w:type="dxa"/>
            <w:tcBorders>
              <w:top w:val="single" w:sz="8" w:space="0" w:color="999999"/>
              <w:left w:val="single" w:sz="8" w:space="0" w:color="999999"/>
              <w:bottom w:val="single" w:sz="8" w:space="0" w:color="999999"/>
              <w:right w:val="single" w:sz="8" w:space="0" w:color="999999"/>
            </w:tcBorders>
          </w:tcPr>
          <w:p w14:paraId="4E688FC5" w14:textId="4AF6CA6A" w:rsidR="002A1D5D" w:rsidRPr="005F6795" w:rsidDel="001D3CD5" w:rsidRDefault="002A1D5D" w:rsidP="002A1D5D">
            <w:pPr>
              <w:pStyle w:val="SAPNoteHeading"/>
              <w:ind w:left="0"/>
              <w:rPr>
                <w:del w:id="12709" w:author="Author" w:date="2018-02-22T10:35:00Z"/>
                <w:strike/>
                <w:lang w:val="en-US"/>
                <w:rPrChange w:id="12710" w:author="Author" w:date="2018-02-22T10:28:00Z">
                  <w:rPr>
                    <w:del w:id="12711" w:author="Author" w:date="2018-02-22T10:35:00Z"/>
                    <w:lang w:val="en-US"/>
                  </w:rPr>
                </w:rPrChange>
              </w:rPr>
            </w:pPr>
            <w:del w:id="12712" w:author="Author" w:date="2018-02-22T10:35:00Z">
              <w:r w:rsidRPr="005F6795" w:rsidDel="001D3CD5">
                <w:rPr>
                  <w:strike/>
                  <w:noProof/>
                  <w:lang w:val="en-US"/>
                  <w:rPrChange w:id="12713" w:author="Author" w:date="2018-02-22T10:28:00Z">
                    <w:rPr>
                      <w:noProof/>
                      <w:lang w:val="en-US"/>
                    </w:rPr>
                  </w:rPrChange>
                </w:rPr>
                <w:lastRenderedPageBreak/>
                <w:drawing>
                  <wp:inline distT="0" distB="0" distL="0" distR="0" wp14:anchorId="58B781E7" wp14:editId="12FF4EB1">
                    <wp:extent cx="228600" cy="228600"/>
                    <wp:effectExtent l="0" t="0" r="0" b="0"/>
                    <wp:docPr id="5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F6795" w:rsidDel="001D3CD5">
                <w:rPr>
                  <w:strike/>
                  <w:lang w:val="en-US"/>
                  <w:rPrChange w:id="12714" w:author="Author" w:date="2018-02-22T10:28:00Z">
                    <w:rPr>
                      <w:lang w:val="en-US"/>
                    </w:rPr>
                  </w:rPrChange>
                </w:rPr>
                <w:delText> Recommendation</w:delText>
              </w:r>
            </w:del>
          </w:p>
          <w:p w14:paraId="1C606284" w14:textId="590DA81D" w:rsidR="002A1D5D" w:rsidRPr="005F6795" w:rsidDel="001D3CD5" w:rsidRDefault="002A1D5D" w:rsidP="002A1D5D">
            <w:pPr>
              <w:rPr>
                <w:del w:id="12715" w:author="Author" w:date="2018-02-22T10:35:00Z"/>
                <w:strike/>
                <w:lang w:val="en-US"/>
                <w:rPrChange w:id="12716" w:author="Author" w:date="2018-02-22T10:28:00Z">
                  <w:rPr>
                    <w:del w:id="12717" w:author="Author" w:date="2018-02-22T10:35:00Z"/>
                    <w:lang w:val="en-US"/>
                  </w:rPr>
                </w:rPrChange>
              </w:rPr>
            </w:pPr>
            <w:del w:id="12718" w:author="Author" w:date="2018-02-22T10:35:00Z">
              <w:r w:rsidRPr="005F6795" w:rsidDel="001D3CD5">
                <w:rPr>
                  <w:strike/>
                  <w:lang w:val="en-US"/>
                  <w:rPrChange w:id="12719" w:author="Author" w:date="2018-02-22T10:28:00Z">
                    <w:rPr>
                      <w:lang w:val="en-US"/>
                    </w:rPr>
                  </w:rPrChange>
                </w:rPr>
                <w:delText xml:space="preserve">In case </w:delText>
              </w:r>
              <w:r w:rsidRPr="005F6795" w:rsidDel="001D3CD5">
                <w:rPr>
                  <w:rStyle w:val="SAPEmphasis"/>
                  <w:strike/>
                  <w:lang w:val="en-US"/>
                  <w:rPrChange w:id="12720" w:author="Author" w:date="2018-02-22T10:28:00Z">
                    <w:rPr>
                      <w:rStyle w:val="SAPEmphasis"/>
                      <w:lang w:val="en-US"/>
                    </w:rPr>
                  </w:rPrChange>
                </w:rPr>
                <w:delText xml:space="preserve">Contingent Workforce Management </w:delText>
              </w:r>
              <w:r w:rsidRPr="005F6795" w:rsidDel="001D3CD5">
                <w:rPr>
                  <w:strike/>
                  <w:lang w:val="en-US"/>
                  <w:rPrChange w:id="12721" w:author="Author" w:date="2018-02-22T10:28:00Z">
                    <w:rPr>
                      <w:lang w:val="en-US"/>
                    </w:rPr>
                  </w:rPrChange>
                </w:rPr>
                <w:delText>has also been implemented in the instance, avoid using employment type</w:delText>
              </w:r>
              <w:r w:rsidRPr="005F6795" w:rsidDel="001D3CD5">
                <w:rPr>
                  <w:rStyle w:val="SAPUserEntry"/>
                  <w:strike/>
                  <w:lang w:val="en-US"/>
                  <w:rPrChange w:id="12722" w:author="Author" w:date="2018-02-22T10:28:00Z">
                    <w:rPr>
                      <w:rStyle w:val="SAPUserEntry"/>
                      <w:lang w:val="en-US"/>
                    </w:rPr>
                  </w:rPrChange>
                </w:rPr>
                <w:delText xml:space="preserve"> Non-payroll</w:delText>
              </w:r>
              <w:r w:rsidRPr="005F6795" w:rsidDel="001D3CD5">
                <w:rPr>
                  <w:strike/>
                  <w:lang w:val="en-US"/>
                  <w:rPrChange w:id="12723" w:author="Author" w:date="2018-02-22T10:28:00Z">
                    <w:rPr>
                      <w:lang w:val="en-US"/>
                    </w:rPr>
                  </w:rPrChange>
                </w:rPr>
                <w:delText xml:space="preserve"> </w:delText>
              </w:r>
              <w:r w:rsidRPr="005F6795" w:rsidDel="001D3CD5">
                <w:rPr>
                  <w:rStyle w:val="SAPUserEntry"/>
                  <w:strike/>
                  <w:lang w:val="en-US"/>
                  <w:rPrChange w:id="12724" w:author="Author" w:date="2018-02-22T10:28:00Z">
                    <w:rPr>
                      <w:rStyle w:val="SAPUserEntry"/>
                      <w:lang w:val="en-US"/>
                    </w:rPr>
                  </w:rPrChange>
                </w:rPr>
                <w:delText>(US)</w:delText>
              </w:r>
              <w:r w:rsidRPr="005F6795" w:rsidDel="001D3CD5">
                <w:rPr>
                  <w:strike/>
                  <w:lang w:val="en-US"/>
                  <w:rPrChange w:id="12725" w:author="Author" w:date="2018-02-22T10:28:00Z">
                    <w:rPr>
                      <w:lang w:val="en-US"/>
                    </w:rPr>
                  </w:rPrChange>
                </w:rPr>
                <w:delText xml:space="preserve"> together with employee class</w:delText>
              </w:r>
              <w:r w:rsidRPr="005F6795" w:rsidDel="001D3CD5">
                <w:rPr>
                  <w:rStyle w:val="SAPUserEntry"/>
                  <w:strike/>
                  <w:lang w:val="en-US"/>
                  <w:rPrChange w:id="12726" w:author="Author" w:date="2018-02-22T10:28:00Z">
                    <w:rPr>
                      <w:rStyle w:val="SAPUserEntry"/>
                      <w:lang w:val="en-US"/>
                    </w:rPr>
                  </w:rPrChange>
                </w:rPr>
                <w:delText xml:space="preserve"> Contractor</w:delText>
              </w:r>
              <w:r w:rsidRPr="005F6795" w:rsidDel="001D3CD5">
                <w:rPr>
                  <w:strike/>
                  <w:lang w:val="en-US"/>
                  <w:rPrChange w:id="12727" w:author="Author" w:date="2018-02-22T10:28:00Z">
                    <w:rPr>
                      <w:lang w:val="en-US"/>
                    </w:rPr>
                  </w:rPrChange>
                </w:rPr>
                <w:delText xml:space="preserve"> </w:delText>
              </w:r>
              <w:r w:rsidRPr="005F6795" w:rsidDel="001D3CD5">
                <w:rPr>
                  <w:rStyle w:val="SAPUserEntry"/>
                  <w:strike/>
                  <w:lang w:val="en-US"/>
                  <w:rPrChange w:id="12728" w:author="Author" w:date="2018-02-22T10:28:00Z">
                    <w:rPr>
                      <w:rStyle w:val="SAPUserEntry"/>
                      <w:lang w:val="en-US"/>
                    </w:rPr>
                  </w:rPrChange>
                </w:rPr>
                <w:delText>(US)</w:delText>
              </w:r>
              <w:r w:rsidRPr="005F6795" w:rsidDel="001D3CD5">
                <w:rPr>
                  <w:strike/>
                  <w:lang w:val="en-US"/>
                  <w:rPrChange w:id="12729" w:author="Author" w:date="2018-02-22T10:28:00Z">
                    <w:rPr>
                      <w:lang w:val="en-US"/>
                    </w:rPr>
                  </w:rPrChange>
                </w:rPr>
                <w:delText xml:space="preserve">. </w:delText>
              </w:r>
            </w:del>
          </w:p>
          <w:p w14:paraId="38B035A6" w14:textId="77777777" w:rsidR="002A1D5D" w:rsidRPr="002326C1" w:rsidRDefault="002A1D5D" w:rsidP="002A1D5D">
            <w:pPr>
              <w:pStyle w:val="SAPNoteHeading"/>
              <w:ind w:left="0"/>
              <w:rPr>
                <w:lang w:val="en-US"/>
              </w:rPr>
            </w:pPr>
            <w:r w:rsidRPr="002326C1">
              <w:rPr>
                <w:noProof/>
                <w:lang w:val="en-US"/>
              </w:rPr>
              <w:drawing>
                <wp:inline distT="0" distB="0" distL="0" distR="0" wp14:anchorId="677A929F" wp14:editId="6457D20C">
                  <wp:extent cx="228600" cy="228600"/>
                  <wp:effectExtent l="0" t="0" r="0" b="0"/>
                  <wp:docPr id="5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5B06F705" w14:textId="77777777" w:rsidR="002A1D5D" w:rsidRPr="002326C1" w:rsidRDefault="002A1D5D" w:rsidP="002A1D5D">
            <w:pPr>
              <w:rPr>
                <w:lang w:val="en-US"/>
              </w:rPr>
            </w:pPr>
            <w:r w:rsidRPr="002326C1">
              <w:rPr>
                <w:lang w:val="en-US"/>
              </w:rPr>
              <w:t>Required if integration with Employee Central Payroll is in place.</w:t>
            </w:r>
          </w:p>
        </w:tc>
      </w:tr>
      <w:tr w:rsidR="002A1D5D" w:rsidRPr="00AC5720" w14:paraId="42A4F59C" w14:textId="77777777" w:rsidTr="00FA18CA">
        <w:trPr>
          <w:trHeight w:val="360"/>
        </w:trPr>
        <w:tc>
          <w:tcPr>
            <w:tcW w:w="8792" w:type="dxa"/>
            <w:tcBorders>
              <w:top w:val="single" w:sz="8" w:space="0" w:color="999999"/>
              <w:left w:val="single" w:sz="8" w:space="0" w:color="999999"/>
              <w:bottom w:val="single" w:sz="8" w:space="0" w:color="999999"/>
              <w:right w:val="single" w:sz="8" w:space="0" w:color="999999"/>
            </w:tcBorders>
          </w:tcPr>
          <w:p w14:paraId="5E344DF0" w14:textId="39CA21F5" w:rsidR="002A1D5D" w:rsidRPr="002326C1" w:rsidRDefault="002A1D5D" w:rsidP="002A1D5D">
            <w:pPr>
              <w:rPr>
                <w:rStyle w:val="SAPScreenElement"/>
                <w:lang w:val="en-US"/>
              </w:rPr>
            </w:pPr>
            <w:r w:rsidRPr="002326C1">
              <w:rPr>
                <w:rStyle w:val="SAPScreenElement"/>
                <w:lang w:val="en-US"/>
              </w:rPr>
              <w:t xml:space="preserve">Job Entry Date: </w:t>
            </w:r>
            <w:r w:rsidR="00FE59D1" w:rsidRPr="002326C1">
              <w:rPr>
                <w:lang w:val="en-US"/>
              </w:rPr>
              <w:t>defaults to the hiring date of the employee’s first appointment at the company; adapt as appropriate by selecting the rehiring date from calendar help</w:t>
            </w:r>
          </w:p>
        </w:tc>
        <w:tc>
          <w:tcPr>
            <w:tcW w:w="5490" w:type="dxa"/>
            <w:tcBorders>
              <w:top w:val="single" w:sz="8" w:space="0" w:color="999999"/>
              <w:left w:val="single" w:sz="8" w:space="0" w:color="999999"/>
              <w:bottom w:val="single" w:sz="8" w:space="0" w:color="999999"/>
              <w:right w:val="single" w:sz="8" w:space="0" w:color="999999"/>
            </w:tcBorders>
          </w:tcPr>
          <w:p w14:paraId="179ED02C" w14:textId="02F5252C" w:rsidR="002A1D5D" w:rsidRPr="002326C1" w:rsidRDefault="002A1D5D" w:rsidP="002A1D5D">
            <w:pPr>
              <w:rPr>
                <w:lang w:val="en-US"/>
              </w:rPr>
            </w:pPr>
          </w:p>
        </w:tc>
      </w:tr>
      <w:tr w:rsidR="002A1D5D" w:rsidRPr="00AC5720" w14:paraId="203D8FD1" w14:textId="77777777" w:rsidTr="00FA18CA">
        <w:trPr>
          <w:trHeight w:val="360"/>
        </w:trPr>
        <w:tc>
          <w:tcPr>
            <w:tcW w:w="8792" w:type="dxa"/>
            <w:tcBorders>
              <w:top w:val="single" w:sz="8" w:space="0" w:color="999999"/>
              <w:left w:val="single" w:sz="8" w:space="0" w:color="999999"/>
              <w:bottom w:val="single" w:sz="8" w:space="0" w:color="999999"/>
              <w:right w:val="single" w:sz="8" w:space="0" w:color="999999"/>
            </w:tcBorders>
          </w:tcPr>
          <w:p w14:paraId="4D6F4267" w14:textId="46A22A30" w:rsidR="002A1D5D" w:rsidRPr="002326C1" w:rsidRDefault="002A1D5D" w:rsidP="002A1D5D">
            <w:pPr>
              <w:rPr>
                <w:rStyle w:val="SAPScreenElement"/>
                <w:lang w:val="en-US"/>
              </w:rPr>
            </w:pPr>
            <w:r w:rsidRPr="002326C1">
              <w:rPr>
                <w:rStyle w:val="SAPScreenElement"/>
                <w:lang w:val="en-US"/>
              </w:rPr>
              <w:t xml:space="preserve">Pay Scale Type: </w:t>
            </w:r>
            <w:r w:rsidRPr="002326C1">
              <w:rPr>
                <w:lang w:val="en-US"/>
              </w:rPr>
              <w:t>select from drop-down; the selected value should fit to the value for field</w:t>
            </w:r>
            <w:r w:rsidRPr="002326C1">
              <w:rPr>
                <w:rStyle w:val="SAPScreenElement"/>
                <w:lang w:val="en-US"/>
              </w:rPr>
              <w:t xml:space="preserve"> Employment Type</w:t>
            </w:r>
          </w:p>
        </w:tc>
        <w:tc>
          <w:tcPr>
            <w:tcW w:w="5490" w:type="dxa"/>
            <w:tcBorders>
              <w:top w:val="single" w:sz="8" w:space="0" w:color="999999"/>
              <w:left w:val="single" w:sz="8" w:space="0" w:color="999999"/>
              <w:bottom w:val="single" w:sz="8" w:space="0" w:color="999999"/>
              <w:right w:val="single" w:sz="8" w:space="0" w:color="999999"/>
            </w:tcBorders>
          </w:tcPr>
          <w:p w14:paraId="4053565D" w14:textId="77777777" w:rsidR="002A1D5D" w:rsidRPr="002326C1" w:rsidRDefault="002A1D5D" w:rsidP="002A1D5D">
            <w:pPr>
              <w:pStyle w:val="SAPNoteHeading"/>
              <w:ind w:left="0"/>
              <w:rPr>
                <w:lang w:val="en-US"/>
              </w:rPr>
            </w:pPr>
            <w:r w:rsidRPr="002326C1">
              <w:rPr>
                <w:noProof/>
                <w:lang w:val="en-US"/>
              </w:rPr>
              <w:drawing>
                <wp:inline distT="0" distB="0" distL="0" distR="0" wp14:anchorId="182212F8" wp14:editId="6E3E6A31">
                  <wp:extent cx="228600" cy="228600"/>
                  <wp:effectExtent l="0" t="0" r="0" b="0"/>
                  <wp:docPr id="5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58250BAB" w14:textId="77777777" w:rsidR="002A1D5D" w:rsidRPr="002326C1" w:rsidRDefault="002A1D5D" w:rsidP="002A1D5D">
            <w:pPr>
              <w:rPr>
                <w:lang w:val="en-US"/>
              </w:rPr>
            </w:pPr>
            <w:r w:rsidRPr="002326C1">
              <w:rPr>
                <w:lang w:val="en-US"/>
              </w:rPr>
              <w:t>Required if integration with Employee Central Payroll is in place.</w:t>
            </w:r>
          </w:p>
        </w:tc>
      </w:tr>
      <w:tr w:rsidR="002A1D5D" w:rsidRPr="00AC5720" w14:paraId="3D9560E5" w14:textId="77777777" w:rsidTr="00FA18CA">
        <w:trPr>
          <w:trHeight w:val="360"/>
        </w:trPr>
        <w:tc>
          <w:tcPr>
            <w:tcW w:w="8792" w:type="dxa"/>
            <w:tcBorders>
              <w:top w:val="single" w:sz="8" w:space="0" w:color="999999"/>
              <w:left w:val="single" w:sz="8" w:space="0" w:color="999999"/>
              <w:bottom w:val="single" w:sz="8" w:space="0" w:color="999999"/>
              <w:right w:val="single" w:sz="8" w:space="0" w:color="999999"/>
            </w:tcBorders>
          </w:tcPr>
          <w:p w14:paraId="74C2FF97" w14:textId="77777777" w:rsidR="002A1D5D" w:rsidRPr="002326C1" w:rsidRDefault="002A1D5D" w:rsidP="002A1D5D">
            <w:pPr>
              <w:rPr>
                <w:rStyle w:val="SAPScreenElement"/>
                <w:lang w:val="en-US"/>
              </w:rPr>
            </w:pPr>
            <w:r w:rsidRPr="002326C1">
              <w:rPr>
                <w:rStyle w:val="SAPScreenElement"/>
                <w:lang w:val="en-US"/>
              </w:rPr>
              <w:t xml:space="preserve">Pay Scale Area: </w:t>
            </w:r>
            <w:r w:rsidRPr="002326C1">
              <w:rPr>
                <w:lang w:val="en-US"/>
              </w:rPr>
              <w:t>select</w:t>
            </w:r>
            <w:r w:rsidRPr="002326C1">
              <w:rPr>
                <w:rStyle w:val="SAPUserEntry"/>
                <w:lang w:val="en-US"/>
              </w:rPr>
              <w:t xml:space="preserve"> USA</w:t>
            </w:r>
            <w:r w:rsidRPr="002326C1">
              <w:rPr>
                <w:lang w:val="en-US"/>
              </w:rPr>
              <w:t xml:space="preserve"> </w:t>
            </w:r>
            <w:r w:rsidRPr="002326C1">
              <w:rPr>
                <w:rStyle w:val="SAPUserEntry"/>
                <w:lang w:val="en-US"/>
              </w:rPr>
              <w:t>–</w:t>
            </w:r>
            <w:r w:rsidRPr="002326C1">
              <w:rPr>
                <w:lang w:val="en-US"/>
              </w:rPr>
              <w:t xml:space="preserve"> </w:t>
            </w:r>
            <w:r w:rsidRPr="002326C1">
              <w:rPr>
                <w:rStyle w:val="SAPUserEntry"/>
                <w:lang w:val="en-US"/>
              </w:rPr>
              <w:t>United</w:t>
            </w:r>
            <w:r w:rsidRPr="002326C1">
              <w:rPr>
                <w:lang w:val="en-US"/>
              </w:rPr>
              <w:t xml:space="preserve"> </w:t>
            </w:r>
            <w:r w:rsidRPr="002326C1">
              <w:rPr>
                <w:rStyle w:val="SAPUserEntry"/>
                <w:lang w:val="en-US"/>
              </w:rPr>
              <w:t>States</w:t>
            </w:r>
            <w:r w:rsidRPr="002326C1">
              <w:rPr>
                <w:lang w:val="en-US"/>
              </w:rPr>
              <w:t xml:space="preserve"> </w:t>
            </w:r>
            <w:r w:rsidRPr="002326C1">
              <w:rPr>
                <w:rStyle w:val="SAPUserEntry"/>
                <w:lang w:val="en-US"/>
              </w:rPr>
              <w:t>(USA/US)</w:t>
            </w:r>
            <w:r w:rsidRPr="002326C1">
              <w:rPr>
                <w:lang w:val="en-US"/>
              </w:rPr>
              <w:t xml:space="preserve"> from drop-down</w:t>
            </w:r>
            <w:r w:rsidRPr="002326C1">
              <w:rPr>
                <w:rStyle w:val="SAPUserEntry"/>
                <w:lang w:val="en-US"/>
              </w:rPr>
              <w:t xml:space="preserve"> </w:t>
            </w:r>
          </w:p>
        </w:tc>
        <w:tc>
          <w:tcPr>
            <w:tcW w:w="5490" w:type="dxa"/>
            <w:tcBorders>
              <w:top w:val="single" w:sz="8" w:space="0" w:color="999999"/>
              <w:left w:val="single" w:sz="8" w:space="0" w:color="999999"/>
              <w:bottom w:val="single" w:sz="8" w:space="0" w:color="999999"/>
              <w:right w:val="single" w:sz="8" w:space="0" w:color="999999"/>
            </w:tcBorders>
          </w:tcPr>
          <w:p w14:paraId="77D44CAC" w14:textId="77777777" w:rsidR="002A1D5D" w:rsidRPr="002326C1" w:rsidRDefault="002A1D5D" w:rsidP="002A1D5D">
            <w:pPr>
              <w:pStyle w:val="SAPNoteHeading"/>
              <w:ind w:left="0"/>
              <w:rPr>
                <w:noProof/>
                <w:lang w:val="en-US"/>
              </w:rPr>
            </w:pPr>
            <w:r w:rsidRPr="002326C1">
              <w:rPr>
                <w:noProof/>
                <w:lang w:val="en-US"/>
              </w:rPr>
              <w:drawing>
                <wp:inline distT="0" distB="0" distL="0" distR="0" wp14:anchorId="6B7CB92F" wp14:editId="2AD922C2">
                  <wp:extent cx="228600" cy="228600"/>
                  <wp:effectExtent l="0" t="0" r="0" b="0"/>
                  <wp:docPr id="5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noProof/>
                <w:lang w:val="en-US"/>
              </w:rPr>
              <w:t> Recommendation</w:t>
            </w:r>
          </w:p>
          <w:p w14:paraId="268E5666" w14:textId="77777777" w:rsidR="002A1D5D" w:rsidRPr="002326C1" w:rsidRDefault="002A1D5D" w:rsidP="002A1D5D">
            <w:pPr>
              <w:rPr>
                <w:lang w:val="en-US"/>
              </w:rPr>
            </w:pPr>
            <w:r w:rsidRPr="002326C1">
              <w:rPr>
                <w:lang w:val="en-US"/>
              </w:rPr>
              <w:t>Required if integration with Employee Central Payroll is in place.</w:t>
            </w:r>
          </w:p>
        </w:tc>
      </w:tr>
      <w:tr w:rsidR="002A1D5D" w:rsidRPr="00AC5720" w14:paraId="08648CA9" w14:textId="77777777" w:rsidTr="00FA18CA">
        <w:trPr>
          <w:trHeight w:val="360"/>
        </w:trPr>
        <w:tc>
          <w:tcPr>
            <w:tcW w:w="8792" w:type="dxa"/>
            <w:tcBorders>
              <w:top w:val="single" w:sz="8" w:space="0" w:color="999999"/>
              <w:left w:val="single" w:sz="8" w:space="0" w:color="999999"/>
              <w:bottom w:val="single" w:sz="8" w:space="0" w:color="999999"/>
              <w:right w:val="single" w:sz="8" w:space="0" w:color="999999"/>
            </w:tcBorders>
          </w:tcPr>
          <w:p w14:paraId="26B302DD" w14:textId="77777777" w:rsidR="002A1D5D" w:rsidRPr="002326C1" w:rsidRDefault="002A1D5D" w:rsidP="002A1D5D">
            <w:pPr>
              <w:rPr>
                <w:rStyle w:val="SAPScreenElement"/>
                <w:lang w:val="en-US"/>
              </w:rPr>
            </w:pPr>
            <w:r w:rsidRPr="002326C1">
              <w:rPr>
                <w:rStyle w:val="SAPScreenElement"/>
                <w:lang w:val="en-US"/>
              </w:rPr>
              <w:t xml:space="preserve">EEO Job Group: </w:t>
            </w:r>
            <w:r w:rsidRPr="002326C1">
              <w:rPr>
                <w:lang w:val="en-US"/>
              </w:rPr>
              <w:t>select from drop-down</w:t>
            </w:r>
          </w:p>
        </w:tc>
        <w:tc>
          <w:tcPr>
            <w:tcW w:w="5490" w:type="dxa"/>
            <w:tcBorders>
              <w:top w:val="single" w:sz="8" w:space="0" w:color="999999"/>
              <w:left w:val="single" w:sz="8" w:space="0" w:color="999999"/>
              <w:bottom w:val="single" w:sz="8" w:space="0" w:color="999999"/>
              <w:right w:val="single" w:sz="8" w:space="0" w:color="999999"/>
            </w:tcBorders>
          </w:tcPr>
          <w:p w14:paraId="3C81B1AD" w14:textId="77777777" w:rsidR="002A1D5D" w:rsidRPr="002326C1" w:rsidRDefault="002A1D5D" w:rsidP="002A1D5D">
            <w:pPr>
              <w:pStyle w:val="SAPNoteHeading"/>
              <w:ind w:left="0"/>
              <w:rPr>
                <w:lang w:val="en-US"/>
              </w:rPr>
            </w:pPr>
            <w:r w:rsidRPr="002326C1">
              <w:rPr>
                <w:noProof/>
                <w:lang w:val="en-US"/>
              </w:rPr>
              <w:drawing>
                <wp:inline distT="0" distB="0" distL="0" distR="0" wp14:anchorId="6717287E" wp14:editId="7E795691">
                  <wp:extent cx="228600" cy="228600"/>
                  <wp:effectExtent l="0" t="0" r="0" b="0"/>
                  <wp:docPr id="55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xml:space="preserve"> Note</w:t>
            </w:r>
          </w:p>
          <w:p w14:paraId="568A0812" w14:textId="77777777" w:rsidR="002A1D5D" w:rsidRPr="002326C1" w:rsidRDefault="002A1D5D" w:rsidP="002A1D5D">
            <w:pPr>
              <w:rPr>
                <w:lang w:val="en-US"/>
              </w:rPr>
            </w:pPr>
            <w:r w:rsidRPr="002326C1">
              <w:rPr>
                <w:lang w:val="en-US"/>
              </w:rPr>
              <w:t>EEO stands for “equal employment opportunity”.</w:t>
            </w:r>
          </w:p>
        </w:tc>
      </w:tr>
      <w:tr w:rsidR="002A1D5D" w:rsidRPr="00AC5720" w14:paraId="1F97CB31" w14:textId="77777777" w:rsidTr="00FA18CA">
        <w:trPr>
          <w:trHeight w:val="360"/>
        </w:trPr>
        <w:tc>
          <w:tcPr>
            <w:tcW w:w="8792" w:type="dxa"/>
            <w:tcBorders>
              <w:top w:val="single" w:sz="8" w:space="0" w:color="999999"/>
              <w:left w:val="single" w:sz="8" w:space="0" w:color="999999"/>
              <w:bottom w:val="single" w:sz="8" w:space="0" w:color="999999"/>
              <w:right w:val="single" w:sz="8" w:space="0" w:color="999999"/>
            </w:tcBorders>
          </w:tcPr>
          <w:p w14:paraId="1474D503" w14:textId="77777777" w:rsidR="002A1D5D" w:rsidRPr="002326C1" w:rsidRDefault="002A1D5D" w:rsidP="002A1D5D">
            <w:pPr>
              <w:rPr>
                <w:rStyle w:val="SAPScreenElement"/>
                <w:lang w:val="en-US"/>
              </w:rPr>
            </w:pPr>
            <w:r w:rsidRPr="002326C1">
              <w:rPr>
                <w:rStyle w:val="SAPScreenElement"/>
                <w:lang w:val="en-US"/>
              </w:rPr>
              <w:t>Continued Sickness Pay Period</w:t>
            </w:r>
            <w:r w:rsidRPr="002326C1">
              <w:rPr>
                <w:lang w:val="en-US"/>
              </w:rPr>
              <w:t>: enter as appropriate</w:t>
            </w:r>
          </w:p>
        </w:tc>
        <w:tc>
          <w:tcPr>
            <w:tcW w:w="5490" w:type="dxa"/>
            <w:tcBorders>
              <w:top w:val="single" w:sz="8" w:space="0" w:color="999999"/>
              <w:left w:val="single" w:sz="8" w:space="0" w:color="999999"/>
              <w:bottom w:val="single" w:sz="8" w:space="0" w:color="999999"/>
              <w:right w:val="single" w:sz="8" w:space="0" w:color="999999"/>
            </w:tcBorders>
          </w:tcPr>
          <w:p w14:paraId="611C8E9B" w14:textId="77777777" w:rsidR="002A1D5D" w:rsidRPr="002326C1" w:rsidRDefault="002A1D5D" w:rsidP="002A1D5D">
            <w:pPr>
              <w:rPr>
                <w:lang w:val="en-US"/>
              </w:rPr>
            </w:pPr>
          </w:p>
        </w:tc>
      </w:tr>
      <w:tr w:rsidR="002A1D5D" w:rsidRPr="00AC5720" w14:paraId="24D967C4" w14:textId="77777777" w:rsidTr="00FA18CA">
        <w:trPr>
          <w:trHeight w:val="360"/>
        </w:trPr>
        <w:tc>
          <w:tcPr>
            <w:tcW w:w="8792" w:type="dxa"/>
            <w:tcBorders>
              <w:top w:val="single" w:sz="8" w:space="0" w:color="999999"/>
              <w:left w:val="single" w:sz="8" w:space="0" w:color="999999"/>
              <w:bottom w:val="single" w:sz="8" w:space="0" w:color="999999"/>
              <w:right w:val="single" w:sz="8" w:space="0" w:color="999999"/>
            </w:tcBorders>
          </w:tcPr>
          <w:p w14:paraId="1D5AEC72" w14:textId="77777777" w:rsidR="002A1D5D" w:rsidRPr="002326C1" w:rsidRDefault="002A1D5D" w:rsidP="002A1D5D">
            <w:pPr>
              <w:rPr>
                <w:rStyle w:val="SAPScreenElement"/>
                <w:lang w:val="en-US"/>
              </w:rPr>
            </w:pPr>
            <w:r w:rsidRPr="002326C1">
              <w:rPr>
                <w:rStyle w:val="SAPScreenElement"/>
                <w:lang w:val="en-US"/>
              </w:rPr>
              <w:t>Continued Sickness Pay Measure</w:t>
            </w:r>
            <w:r w:rsidRPr="002326C1">
              <w:rPr>
                <w:lang w:val="en-US"/>
              </w:rPr>
              <w:t>: select from drop-down</w:t>
            </w:r>
          </w:p>
        </w:tc>
        <w:tc>
          <w:tcPr>
            <w:tcW w:w="5490" w:type="dxa"/>
            <w:tcBorders>
              <w:top w:val="single" w:sz="8" w:space="0" w:color="999999"/>
              <w:left w:val="single" w:sz="8" w:space="0" w:color="999999"/>
              <w:bottom w:val="single" w:sz="8" w:space="0" w:color="999999"/>
              <w:right w:val="single" w:sz="8" w:space="0" w:color="999999"/>
            </w:tcBorders>
          </w:tcPr>
          <w:p w14:paraId="442D9C7E" w14:textId="77777777" w:rsidR="002A1D5D" w:rsidRPr="002326C1" w:rsidRDefault="002A1D5D" w:rsidP="002A1D5D">
            <w:pPr>
              <w:rPr>
                <w:lang w:val="en-US"/>
              </w:rPr>
            </w:pPr>
          </w:p>
        </w:tc>
      </w:tr>
      <w:tr w:rsidR="002A1D5D" w:rsidRPr="00AC5720" w14:paraId="305E8A13" w14:textId="77777777" w:rsidTr="00FA18CA">
        <w:trPr>
          <w:trHeight w:val="360"/>
        </w:trPr>
        <w:tc>
          <w:tcPr>
            <w:tcW w:w="8792" w:type="dxa"/>
            <w:tcBorders>
              <w:top w:val="single" w:sz="8" w:space="0" w:color="999999"/>
              <w:left w:val="single" w:sz="8" w:space="0" w:color="999999"/>
              <w:bottom w:val="single" w:sz="8" w:space="0" w:color="999999"/>
              <w:right w:val="single" w:sz="8" w:space="0" w:color="999999"/>
            </w:tcBorders>
          </w:tcPr>
          <w:p w14:paraId="436E8373" w14:textId="77777777" w:rsidR="002A1D5D" w:rsidRPr="002326C1" w:rsidRDefault="002A1D5D" w:rsidP="002A1D5D">
            <w:pPr>
              <w:rPr>
                <w:rStyle w:val="SAPScreenElement"/>
                <w:lang w:val="en-US"/>
              </w:rPr>
            </w:pPr>
            <w:r w:rsidRPr="002326C1">
              <w:rPr>
                <w:rStyle w:val="SAPScreenElement"/>
                <w:lang w:val="en-US"/>
              </w:rPr>
              <w:t>Competition Clause</w:t>
            </w:r>
            <w:r w:rsidRPr="002326C1">
              <w:rPr>
                <w:lang w:val="en-US"/>
              </w:rPr>
              <w:t>: defaults to</w:t>
            </w:r>
            <w:r w:rsidRPr="00B41010">
              <w:rPr>
                <w:rStyle w:val="SAPUserEntry"/>
                <w:lang w:val="en-US"/>
              </w:rPr>
              <w:t xml:space="preserve"> </w:t>
            </w:r>
            <w:r w:rsidRPr="002326C1">
              <w:rPr>
                <w:rStyle w:val="SAPUserEntry"/>
                <w:lang w:val="en-US"/>
              </w:rPr>
              <w:t>No</w:t>
            </w:r>
            <w:r w:rsidRPr="002326C1">
              <w:rPr>
                <w:lang w:val="en-US"/>
              </w:rPr>
              <w:t>; adapt if there is a competition clause in the employee’s contract</w:t>
            </w:r>
          </w:p>
        </w:tc>
        <w:tc>
          <w:tcPr>
            <w:tcW w:w="5490" w:type="dxa"/>
            <w:tcBorders>
              <w:top w:val="single" w:sz="8" w:space="0" w:color="999999"/>
              <w:left w:val="single" w:sz="8" w:space="0" w:color="999999"/>
              <w:bottom w:val="single" w:sz="8" w:space="0" w:color="999999"/>
              <w:right w:val="single" w:sz="8" w:space="0" w:color="999999"/>
            </w:tcBorders>
          </w:tcPr>
          <w:p w14:paraId="01B5A3EE" w14:textId="77777777" w:rsidR="002A1D5D" w:rsidRPr="002326C1" w:rsidRDefault="002A1D5D" w:rsidP="002A1D5D">
            <w:pPr>
              <w:rPr>
                <w:lang w:val="en-US"/>
              </w:rPr>
            </w:pPr>
          </w:p>
        </w:tc>
      </w:tr>
      <w:tr w:rsidR="002A1D5D" w:rsidRPr="00AC5720" w14:paraId="536AAF2F" w14:textId="77777777" w:rsidTr="00FA18CA">
        <w:trPr>
          <w:trHeight w:val="360"/>
        </w:trPr>
        <w:tc>
          <w:tcPr>
            <w:tcW w:w="8792" w:type="dxa"/>
            <w:tcBorders>
              <w:top w:val="single" w:sz="8" w:space="0" w:color="999999"/>
              <w:left w:val="single" w:sz="8" w:space="0" w:color="999999"/>
              <w:bottom w:val="single" w:sz="8" w:space="0" w:color="999999"/>
              <w:right w:val="single" w:sz="8" w:space="0" w:color="999999"/>
            </w:tcBorders>
          </w:tcPr>
          <w:p w14:paraId="35E3BF9D" w14:textId="77777777" w:rsidR="002A1D5D" w:rsidRPr="002326C1" w:rsidRDefault="002A1D5D" w:rsidP="002A1D5D">
            <w:pPr>
              <w:rPr>
                <w:rStyle w:val="SAPScreenElement"/>
                <w:lang w:val="en-US"/>
              </w:rPr>
            </w:pPr>
            <w:r w:rsidRPr="002326C1">
              <w:rPr>
                <w:rStyle w:val="SAPScreenElement"/>
                <w:lang w:val="en-US"/>
              </w:rPr>
              <w:t>Sideline Job Allowed:</w:t>
            </w:r>
            <w:r w:rsidRPr="002326C1">
              <w:rPr>
                <w:lang w:val="en-US"/>
              </w:rPr>
              <w:t xml:space="preserve"> defaults to</w:t>
            </w:r>
            <w:r w:rsidRPr="00B41010">
              <w:rPr>
                <w:rStyle w:val="SAPUserEntry"/>
                <w:lang w:val="en-US"/>
              </w:rPr>
              <w:t xml:space="preserve"> </w:t>
            </w:r>
            <w:r w:rsidRPr="002326C1">
              <w:rPr>
                <w:rStyle w:val="SAPUserEntry"/>
                <w:lang w:val="en-US"/>
              </w:rPr>
              <w:t>No</w:t>
            </w:r>
            <w:r w:rsidRPr="002326C1">
              <w:rPr>
                <w:lang w:val="en-US"/>
              </w:rPr>
              <w:t>; adapt if the employee is allowed to work elsewhere</w:t>
            </w:r>
          </w:p>
        </w:tc>
        <w:tc>
          <w:tcPr>
            <w:tcW w:w="5490" w:type="dxa"/>
            <w:tcBorders>
              <w:top w:val="single" w:sz="8" w:space="0" w:color="999999"/>
              <w:left w:val="single" w:sz="8" w:space="0" w:color="999999"/>
              <w:bottom w:val="single" w:sz="8" w:space="0" w:color="999999"/>
              <w:right w:val="single" w:sz="8" w:space="0" w:color="999999"/>
            </w:tcBorders>
          </w:tcPr>
          <w:p w14:paraId="7D3ACA2A" w14:textId="77777777" w:rsidR="002A1D5D" w:rsidRPr="002326C1" w:rsidRDefault="002A1D5D" w:rsidP="002A1D5D">
            <w:pPr>
              <w:rPr>
                <w:lang w:val="en-US"/>
              </w:rPr>
            </w:pPr>
          </w:p>
        </w:tc>
      </w:tr>
      <w:tr w:rsidR="002A1D5D" w:rsidRPr="00AC5720" w14:paraId="7770D759" w14:textId="77777777" w:rsidTr="00FA18CA">
        <w:trPr>
          <w:trHeight w:val="360"/>
        </w:trPr>
        <w:tc>
          <w:tcPr>
            <w:tcW w:w="8792" w:type="dxa"/>
            <w:tcBorders>
              <w:top w:val="single" w:sz="8" w:space="0" w:color="999999"/>
              <w:left w:val="single" w:sz="8" w:space="0" w:color="999999"/>
              <w:bottom w:val="single" w:sz="8" w:space="0" w:color="999999"/>
              <w:right w:val="single" w:sz="8" w:space="0" w:color="999999"/>
            </w:tcBorders>
          </w:tcPr>
          <w:p w14:paraId="3ECF76B7" w14:textId="77777777" w:rsidR="002A1D5D" w:rsidRPr="002326C1" w:rsidRDefault="002A1D5D" w:rsidP="002A1D5D">
            <w:pPr>
              <w:rPr>
                <w:rStyle w:val="SAPScreenElement"/>
                <w:lang w:val="en-US"/>
              </w:rPr>
            </w:pPr>
            <w:r w:rsidRPr="002326C1">
              <w:rPr>
                <w:rStyle w:val="SAPScreenElement"/>
                <w:lang w:val="en-US"/>
              </w:rPr>
              <w:t>Notice Period:</w:t>
            </w:r>
            <w:r w:rsidRPr="002326C1">
              <w:rPr>
                <w:lang w:val="en-US"/>
              </w:rPr>
              <w:t xml:space="preserve"> enter if appropriate</w:t>
            </w:r>
          </w:p>
        </w:tc>
        <w:tc>
          <w:tcPr>
            <w:tcW w:w="5490" w:type="dxa"/>
            <w:tcBorders>
              <w:top w:val="single" w:sz="8" w:space="0" w:color="999999"/>
              <w:left w:val="single" w:sz="8" w:space="0" w:color="999999"/>
              <w:bottom w:val="single" w:sz="8" w:space="0" w:color="999999"/>
              <w:right w:val="single" w:sz="8" w:space="0" w:color="999999"/>
            </w:tcBorders>
          </w:tcPr>
          <w:p w14:paraId="380A1FC0" w14:textId="77777777" w:rsidR="002A1D5D" w:rsidRPr="002326C1" w:rsidRDefault="002A1D5D" w:rsidP="002A1D5D">
            <w:pPr>
              <w:rPr>
                <w:lang w:val="en-US"/>
              </w:rPr>
            </w:pPr>
          </w:p>
        </w:tc>
      </w:tr>
      <w:tr w:rsidR="002A1D5D" w:rsidRPr="00AC5720" w14:paraId="4425A222" w14:textId="77777777" w:rsidTr="00FA18CA">
        <w:trPr>
          <w:trHeight w:val="360"/>
        </w:trPr>
        <w:tc>
          <w:tcPr>
            <w:tcW w:w="8792" w:type="dxa"/>
            <w:tcBorders>
              <w:top w:val="single" w:sz="8" w:space="0" w:color="999999"/>
              <w:left w:val="single" w:sz="8" w:space="0" w:color="999999"/>
              <w:bottom w:val="single" w:sz="8" w:space="0" w:color="999999"/>
              <w:right w:val="single" w:sz="8" w:space="0" w:color="999999"/>
            </w:tcBorders>
          </w:tcPr>
          <w:p w14:paraId="3F025FED" w14:textId="77777777" w:rsidR="002A1D5D" w:rsidRPr="002326C1" w:rsidRDefault="002A1D5D" w:rsidP="002A1D5D">
            <w:pPr>
              <w:rPr>
                <w:rStyle w:val="SAPScreenElement"/>
                <w:lang w:val="en-US"/>
              </w:rPr>
            </w:pPr>
            <w:r w:rsidRPr="002326C1">
              <w:rPr>
                <w:rStyle w:val="SAPScreenElement"/>
                <w:lang w:val="en-US"/>
              </w:rPr>
              <w:t>Initial Entry:</w:t>
            </w:r>
            <w:r w:rsidRPr="002326C1">
              <w:rPr>
                <w:lang w:val="en-US"/>
              </w:rPr>
              <w:t xml:space="preserve"> select from calendar help the</w:t>
            </w:r>
            <w:r w:rsidRPr="002326C1">
              <w:rPr>
                <w:noProof/>
                <w:lang w:val="en-US"/>
              </w:rPr>
              <w:t xml:space="preserve"> start date when the employee first started in the company</w:t>
            </w:r>
          </w:p>
        </w:tc>
        <w:tc>
          <w:tcPr>
            <w:tcW w:w="5490" w:type="dxa"/>
            <w:tcBorders>
              <w:top w:val="single" w:sz="8" w:space="0" w:color="999999"/>
              <w:left w:val="single" w:sz="8" w:space="0" w:color="999999"/>
              <w:bottom w:val="single" w:sz="8" w:space="0" w:color="999999"/>
              <w:right w:val="single" w:sz="8" w:space="0" w:color="999999"/>
            </w:tcBorders>
          </w:tcPr>
          <w:p w14:paraId="5926E4D5" w14:textId="77777777" w:rsidR="002A1D5D" w:rsidRPr="002326C1" w:rsidRDefault="002A1D5D" w:rsidP="002A1D5D">
            <w:pPr>
              <w:rPr>
                <w:lang w:val="en-US"/>
              </w:rPr>
            </w:pPr>
            <w:r w:rsidRPr="00BD5915">
              <w:rPr>
                <w:noProof/>
                <w:lang w:val="en-US"/>
              </w:rPr>
              <w:t>For example, if an employee was originally hired as a contractor and then became a permanent employee, this is the date when he or she first entered the company as a contractor.</w:t>
            </w:r>
          </w:p>
        </w:tc>
      </w:tr>
      <w:tr w:rsidR="002A1D5D" w:rsidRPr="00AC5720" w14:paraId="7C3E41D2" w14:textId="77777777" w:rsidTr="00FA18CA">
        <w:trPr>
          <w:trHeight w:val="360"/>
        </w:trPr>
        <w:tc>
          <w:tcPr>
            <w:tcW w:w="8792" w:type="dxa"/>
            <w:tcBorders>
              <w:top w:val="single" w:sz="8" w:space="0" w:color="999999"/>
              <w:left w:val="single" w:sz="8" w:space="0" w:color="999999"/>
              <w:bottom w:val="single" w:sz="8" w:space="0" w:color="999999"/>
              <w:right w:val="single" w:sz="8" w:space="0" w:color="999999"/>
            </w:tcBorders>
          </w:tcPr>
          <w:p w14:paraId="72C9DB9F" w14:textId="77777777" w:rsidR="002A1D5D" w:rsidRPr="002326C1" w:rsidRDefault="002A1D5D" w:rsidP="002A1D5D">
            <w:pPr>
              <w:rPr>
                <w:rStyle w:val="SAPScreenElement"/>
                <w:lang w:val="en-US"/>
              </w:rPr>
            </w:pPr>
            <w:r w:rsidRPr="002326C1">
              <w:rPr>
                <w:rStyle w:val="SAPScreenElement"/>
                <w:lang w:val="en-US"/>
              </w:rPr>
              <w:t>Entry into Group:</w:t>
            </w:r>
            <w:r w:rsidRPr="002326C1">
              <w:rPr>
                <w:lang w:val="en-US"/>
              </w:rPr>
              <w:t xml:space="preserve"> select from calendar help</w:t>
            </w:r>
            <w:r w:rsidRPr="002326C1">
              <w:rPr>
                <w:noProof/>
                <w:lang w:val="en-US"/>
              </w:rPr>
              <w:t xml:space="preserve"> the start date when the employee started in the organization he or she belongs to now</w:t>
            </w:r>
          </w:p>
        </w:tc>
        <w:tc>
          <w:tcPr>
            <w:tcW w:w="5490" w:type="dxa"/>
            <w:tcBorders>
              <w:top w:val="single" w:sz="8" w:space="0" w:color="999999"/>
              <w:left w:val="single" w:sz="8" w:space="0" w:color="999999"/>
              <w:bottom w:val="single" w:sz="8" w:space="0" w:color="999999"/>
              <w:right w:val="single" w:sz="8" w:space="0" w:color="999999"/>
            </w:tcBorders>
          </w:tcPr>
          <w:p w14:paraId="44FB6AD5" w14:textId="77777777" w:rsidR="002A1D5D" w:rsidRPr="002326C1" w:rsidRDefault="002A1D5D" w:rsidP="002A1D5D">
            <w:pPr>
              <w:rPr>
                <w:lang w:val="en-US"/>
              </w:rPr>
            </w:pPr>
          </w:p>
        </w:tc>
      </w:tr>
      <w:tr w:rsidR="002A1D5D" w:rsidRPr="00AC5720" w14:paraId="50BF90E9" w14:textId="77777777" w:rsidTr="00FA18CA">
        <w:trPr>
          <w:trHeight w:val="360"/>
        </w:trPr>
        <w:tc>
          <w:tcPr>
            <w:tcW w:w="8792" w:type="dxa"/>
            <w:tcBorders>
              <w:top w:val="single" w:sz="8" w:space="0" w:color="999999"/>
              <w:left w:val="single" w:sz="8" w:space="0" w:color="999999"/>
              <w:bottom w:val="single" w:sz="8" w:space="0" w:color="999999"/>
              <w:right w:val="single" w:sz="8" w:space="0" w:color="999999"/>
            </w:tcBorders>
          </w:tcPr>
          <w:p w14:paraId="7B700A53" w14:textId="77777777" w:rsidR="002A1D5D" w:rsidRPr="002326C1" w:rsidRDefault="002A1D5D" w:rsidP="002A1D5D">
            <w:pPr>
              <w:rPr>
                <w:rStyle w:val="SAPScreenElement"/>
                <w:lang w:val="en-US"/>
              </w:rPr>
            </w:pPr>
            <w:r w:rsidRPr="002326C1">
              <w:rPr>
                <w:rStyle w:val="SAPScreenElement"/>
                <w:lang w:val="en-US"/>
              </w:rPr>
              <w:t>Corporation</w:t>
            </w:r>
            <w:r w:rsidRPr="002326C1">
              <w:rPr>
                <w:lang w:val="en-US"/>
              </w:rPr>
              <w:t>: enter the company name</w:t>
            </w:r>
          </w:p>
        </w:tc>
        <w:tc>
          <w:tcPr>
            <w:tcW w:w="5490" w:type="dxa"/>
            <w:tcBorders>
              <w:top w:val="single" w:sz="8" w:space="0" w:color="999999"/>
              <w:left w:val="single" w:sz="8" w:space="0" w:color="999999"/>
              <w:bottom w:val="single" w:sz="8" w:space="0" w:color="999999"/>
              <w:right w:val="single" w:sz="8" w:space="0" w:color="999999"/>
            </w:tcBorders>
          </w:tcPr>
          <w:p w14:paraId="144907DE" w14:textId="77777777" w:rsidR="002A1D5D" w:rsidRPr="002326C1" w:rsidRDefault="002A1D5D" w:rsidP="002A1D5D">
            <w:pPr>
              <w:rPr>
                <w:lang w:val="en-US"/>
              </w:rPr>
            </w:pPr>
          </w:p>
        </w:tc>
      </w:tr>
    </w:tbl>
    <w:p w14:paraId="60271C80" w14:textId="77777777" w:rsidR="002A1D5D" w:rsidDel="0099417A" w:rsidRDefault="002A1D5D" w:rsidP="002A1D5D">
      <w:pPr>
        <w:pStyle w:val="Heading3"/>
        <w:spacing w:before="240" w:after="120"/>
        <w:rPr>
          <w:del w:id="12730" w:author="Author" w:date="2017-12-29T08:21:00Z"/>
          <w:highlight w:val="yellow"/>
          <w:lang w:val="en-US"/>
        </w:rPr>
      </w:pPr>
      <w:bookmarkStart w:id="12731" w:name="_Toc505855813"/>
      <w:commentRangeStart w:id="12732"/>
      <w:del w:id="12733" w:author="Author" w:date="2017-12-29T08:21:00Z">
        <w:r w:rsidDel="0099417A">
          <w:rPr>
            <w:highlight w:val="yellow"/>
            <w:lang w:val="en-US"/>
          </w:rPr>
          <w:lastRenderedPageBreak/>
          <w:delText xml:space="preserve">Job Information if Position Management is Implemented </w:delText>
        </w:r>
        <w:commentRangeEnd w:id="12732"/>
        <w:r w:rsidDel="0099417A">
          <w:rPr>
            <w:rStyle w:val="CommentReference"/>
            <w:rFonts w:ascii="BentonSans Book" w:eastAsia="MS Mincho" w:hAnsi="BentonSans Book"/>
            <w:bCs w:val="0"/>
            <w:color w:val="auto"/>
          </w:rPr>
          <w:commentReference w:id="12732"/>
        </w:r>
        <w:bookmarkStart w:id="12734" w:name="_Toc504125387"/>
        <w:bookmarkStart w:id="12735" w:name="_Toc504491182"/>
        <w:bookmarkStart w:id="12736" w:name="_Toc504493369"/>
        <w:bookmarkStart w:id="12737" w:name="_Toc504494424"/>
        <w:bookmarkStart w:id="12738" w:name="_Toc504496024"/>
        <w:bookmarkStart w:id="12739" w:name="_Toc504655110"/>
        <w:bookmarkStart w:id="12740" w:name="_Toc504983288"/>
        <w:bookmarkStart w:id="12741" w:name="_Toc505268372"/>
        <w:bookmarkStart w:id="12742" w:name="_Toc505353137"/>
        <w:bookmarkStart w:id="12743" w:name="_Toc505942022"/>
        <w:bookmarkStart w:id="12744" w:name="_Toc507059686"/>
        <w:bookmarkStart w:id="12745" w:name="_Toc507063255"/>
        <w:bookmarkEnd w:id="12731"/>
        <w:bookmarkEnd w:id="12734"/>
        <w:bookmarkEnd w:id="12735"/>
        <w:bookmarkEnd w:id="12736"/>
        <w:bookmarkEnd w:id="12737"/>
        <w:bookmarkEnd w:id="12738"/>
        <w:bookmarkEnd w:id="12739"/>
        <w:bookmarkEnd w:id="12740"/>
        <w:bookmarkEnd w:id="12741"/>
        <w:bookmarkEnd w:id="12742"/>
        <w:bookmarkEnd w:id="12743"/>
        <w:bookmarkEnd w:id="12744"/>
        <w:bookmarkEnd w:id="12745"/>
      </w:del>
    </w:p>
    <w:p w14:paraId="577D3CE1" w14:textId="77777777" w:rsidR="002A1D5D" w:rsidDel="0099417A" w:rsidRDefault="002A1D5D" w:rsidP="002A1D5D">
      <w:pPr>
        <w:pStyle w:val="Heading4"/>
        <w:spacing w:before="240" w:after="120"/>
        <w:rPr>
          <w:del w:id="12746" w:author="Author" w:date="2017-12-29T08:21:00Z"/>
          <w:highlight w:val="yellow"/>
          <w:lang w:val="en-US"/>
        </w:rPr>
      </w:pPr>
      <w:bookmarkStart w:id="12747" w:name="_Toc505855814"/>
      <w:del w:id="12748" w:author="Author" w:date="2017-12-29T08:21:00Z">
        <w:r w:rsidDel="0099417A">
          <w:rPr>
            <w:highlight w:val="yellow"/>
            <w:lang w:val="en-US"/>
          </w:rPr>
          <w:delText>United Arab Emirates (AE)</w:delText>
        </w:r>
        <w:bookmarkStart w:id="12749" w:name="_Toc504125388"/>
        <w:bookmarkStart w:id="12750" w:name="_Toc504491183"/>
        <w:bookmarkStart w:id="12751" w:name="_Toc504493370"/>
        <w:bookmarkStart w:id="12752" w:name="_Toc504494425"/>
        <w:bookmarkStart w:id="12753" w:name="_Toc504496025"/>
        <w:bookmarkStart w:id="12754" w:name="_Toc504655111"/>
        <w:bookmarkStart w:id="12755" w:name="_Toc504983289"/>
        <w:bookmarkStart w:id="12756" w:name="_Toc505268373"/>
        <w:bookmarkStart w:id="12757" w:name="_Toc505353138"/>
        <w:bookmarkStart w:id="12758" w:name="_Toc505942023"/>
        <w:bookmarkStart w:id="12759" w:name="_Toc507059687"/>
        <w:bookmarkStart w:id="12760" w:name="_Toc507063256"/>
        <w:bookmarkEnd w:id="12747"/>
        <w:bookmarkEnd w:id="12749"/>
        <w:bookmarkEnd w:id="12750"/>
        <w:bookmarkEnd w:id="12751"/>
        <w:bookmarkEnd w:id="12752"/>
        <w:bookmarkEnd w:id="12753"/>
        <w:bookmarkEnd w:id="12754"/>
        <w:bookmarkEnd w:id="12755"/>
        <w:bookmarkEnd w:id="12756"/>
        <w:bookmarkEnd w:id="12757"/>
        <w:bookmarkEnd w:id="12758"/>
        <w:bookmarkEnd w:id="12759"/>
        <w:bookmarkEnd w:id="12760"/>
      </w:del>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922"/>
        <w:gridCol w:w="9360"/>
      </w:tblGrid>
      <w:tr w:rsidR="002A1D5D" w:rsidRPr="00AC5720" w:rsidDel="0099417A" w14:paraId="0C33F07E" w14:textId="77777777" w:rsidTr="002A1D5D">
        <w:trPr>
          <w:trHeight w:val="432"/>
          <w:tblHeader/>
          <w:del w:id="12761" w:author="Author" w:date="2017-12-29T08:21:00Z"/>
        </w:trPr>
        <w:tc>
          <w:tcPr>
            <w:tcW w:w="4922" w:type="dxa"/>
            <w:tcBorders>
              <w:top w:val="single" w:sz="8" w:space="0" w:color="999999"/>
              <w:left w:val="single" w:sz="8" w:space="0" w:color="999999"/>
              <w:bottom w:val="single" w:sz="8" w:space="0" w:color="999999"/>
              <w:right w:val="single" w:sz="8" w:space="0" w:color="999999"/>
            </w:tcBorders>
            <w:shd w:val="clear" w:color="auto" w:fill="999999"/>
            <w:hideMark/>
          </w:tcPr>
          <w:p w14:paraId="7A957088" w14:textId="77777777" w:rsidR="002A1D5D" w:rsidRPr="002326C1" w:rsidDel="0099417A" w:rsidRDefault="002A1D5D" w:rsidP="002A1D5D">
            <w:pPr>
              <w:pStyle w:val="SAPTableHeader"/>
              <w:rPr>
                <w:del w:id="12762" w:author="Author" w:date="2017-12-29T08:21:00Z"/>
                <w:lang w:val="en-US"/>
              </w:rPr>
            </w:pPr>
            <w:del w:id="12763" w:author="Author" w:date="2017-12-29T08:21:00Z">
              <w:r w:rsidRPr="002326C1" w:rsidDel="0099417A">
                <w:rPr>
                  <w:lang w:val="en-US"/>
                </w:rPr>
                <w:delText>User Entries:</w:delText>
              </w:r>
              <w:r w:rsidDel="0099417A">
                <w:rPr>
                  <w:lang w:val="en-US"/>
                </w:rPr>
                <w:delText xml:space="preserve"> </w:delText>
              </w:r>
              <w:r w:rsidRPr="002326C1" w:rsidDel="0099417A">
                <w:rPr>
                  <w:lang w:val="en-US"/>
                </w:rPr>
                <w:delText>Field Name: User Action and Value</w:delText>
              </w:r>
              <w:bookmarkStart w:id="12764" w:name="_Toc504125389"/>
              <w:bookmarkStart w:id="12765" w:name="_Toc504491184"/>
              <w:bookmarkStart w:id="12766" w:name="_Toc504493371"/>
              <w:bookmarkStart w:id="12767" w:name="_Toc504494426"/>
              <w:bookmarkStart w:id="12768" w:name="_Toc504496026"/>
              <w:bookmarkStart w:id="12769" w:name="_Toc504655112"/>
              <w:bookmarkStart w:id="12770" w:name="_Toc504983290"/>
              <w:bookmarkStart w:id="12771" w:name="_Toc505268374"/>
              <w:bookmarkStart w:id="12772" w:name="_Toc505353139"/>
              <w:bookmarkStart w:id="12773" w:name="_Toc505942024"/>
              <w:bookmarkStart w:id="12774" w:name="_Toc507059688"/>
              <w:bookmarkStart w:id="12775" w:name="_Toc507063257"/>
              <w:bookmarkEnd w:id="12764"/>
              <w:bookmarkEnd w:id="12765"/>
              <w:bookmarkEnd w:id="12766"/>
              <w:bookmarkEnd w:id="12767"/>
              <w:bookmarkEnd w:id="12768"/>
              <w:bookmarkEnd w:id="12769"/>
              <w:bookmarkEnd w:id="12770"/>
              <w:bookmarkEnd w:id="12771"/>
              <w:bookmarkEnd w:id="12772"/>
              <w:bookmarkEnd w:id="12773"/>
              <w:bookmarkEnd w:id="12774"/>
              <w:bookmarkEnd w:id="12775"/>
            </w:del>
          </w:p>
        </w:tc>
        <w:tc>
          <w:tcPr>
            <w:tcW w:w="9360" w:type="dxa"/>
            <w:tcBorders>
              <w:top w:val="single" w:sz="8" w:space="0" w:color="999999"/>
              <w:left w:val="single" w:sz="8" w:space="0" w:color="999999"/>
              <w:bottom w:val="single" w:sz="8" w:space="0" w:color="999999"/>
              <w:right w:val="single" w:sz="8" w:space="0" w:color="999999"/>
            </w:tcBorders>
            <w:shd w:val="clear" w:color="auto" w:fill="999999"/>
            <w:hideMark/>
          </w:tcPr>
          <w:p w14:paraId="520B07B8" w14:textId="77777777" w:rsidR="002A1D5D" w:rsidRPr="002326C1" w:rsidDel="0099417A" w:rsidRDefault="002A1D5D" w:rsidP="002A1D5D">
            <w:pPr>
              <w:pStyle w:val="SAPTableHeader"/>
              <w:rPr>
                <w:del w:id="12776" w:author="Author" w:date="2017-12-29T08:21:00Z"/>
                <w:lang w:val="en-US"/>
              </w:rPr>
            </w:pPr>
            <w:del w:id="12777" w:author="Author" w:date="2017-12-29T08:21:00Z">
              <w:r w:rsidRPr="002326C1" w:rsidDel="0099417A">
                <w:rPr>
                  <w:lang w:val="en-US"/>
                </w:rPr>
                <w:delText>Additional Information</w:delText>
              </w:r>
              <w:bookmarkStart w:id="12778" w:name="_Toc504125390"/>
              <w:bookmarkStart w:id="12779" w:name="_Toc504491185"/>
              <w:bookmarkStart w:id="12780" w:name="_Toc504493372"/>
              <w:bookmarkStart w:id="12781" w:name="_Toc504494427"/>
              <w:bookmarkStart w:id="12782" w:name="_Toc504496027"/>
              <w:bookmarkStart w:id="12783" w:name="_Toc504655113"/>
              <w:bookmarkStart w:id="12784" w:name="_Toc504983291"/>
              <w:bookmarkStart w:id="12785" w:name="_Toc505268375"/>
              <w:bookmarkStart w:id="12786" w:name="_Toc505353140"/>
              <w:bookmarkStart w:id="12787" w:name="_Toc505942025"/>
              <w:bookmarkStart w:id="12788" w:name="_Toc507059689"/>
              <w:bookmarkStart w:id="12789" w:name="_Toc507063258"/>
              <w:bookmarkEnd w:id="12778"/>
              <w:bookmarkEnd w:id="12779"/>
              <w:bookmarkEnd w:id="12780"/>
              <w:bookmarkEnd w:id="12781"/>
              <w:bookmarkEnd w:id="12782"/>
              <w:bookmarkEnd w:id="12783"/>
              <w:bookmarkEnd w:id="12784"/>
              <w:bookmarkEnd w:id="12785"/>
              <w:bookmarkEnd w:id="12786"/>
              <w:bookmarkEnd w:id="12787"/>
              <w:bookmarkEnd w:id="12788"/>
              <w:bookmarkEnd w:id="12789"/>
            </w:del>
          </w:p>
        </w:tc>
        <w:bookmarkStart w:id="12790" w:name="_Toc504125391"/>
        <w:bookmarkStart w:id="12791" w:name="_Toc504491186"/>
        <w:bookmarkStart w:id="12792" w:name="_Toc504493373"/>
        <w:bookmarkStart w:id="12793" w:name="_Toc504494428"/>
        <w:bookmarkStart w:id="12794" w:name="_Toc504496028"/>
        <w:bookmarkStart w:id="12795" w:name="_Toc504655114"/>
        <w:bookmarkStart w:id="12796" w:name="_Toc504983292"/>
        <w:bookmarkStart w:id="12797" w:name="_Toc505268376"/>
        <w:bookmarkStart w:id="12798" w:name="_Toc505353141"/>
        <w:bookmarkStart w:id="12799" w:name="_Toc505942026"/>
        <w:bookmarkStart w:id="12800" w:name="_Toc507059690"/>
        <w:bookmarkStart w:id="12801" w:name="_Toc507063259"/>
        <w:bookmarkEnd w:id="12790"/>
        <w:bookmarkEnd w:id="12791"/>
        <w:bookmarkEnd w:id="12792"/>
        <w:bookmarkEnd w:id="12793"/>
        <w:bookmarkEnd w:id="12794"/>
        <w:bookmarkEnd w:id="12795"/>
        <w:bookmarkEnd w:id="12796"/>
        <w:bookmarkEnd w:id="12797"/>
        <w:bookmarkEnd w:id="12798"/>
        <w:bookmarkEnd w:id="12799"/>
        <w:bookmarkEnd w:id="12800"/>
        <w:bookmarkEnd w:id="12801"/>
      </w:tr>
      <w:tr w:rsidR="002A1D5D" w:rsidRPr="00AC5720" w:rsidDel="0099417A" w14:paraId="4950B68D" w14:textId="77777777" w:rsidTr="002A1D5D">
        <w:trPr>
          <w:trHeight w:val="360"/>
          <w:del w:id="12802" w:author="Author" w:date="2017-12-29T08:21:00Z"/>
        </w:trPr>
        <w:tc>
          <w:tcPr>
            <w:tcW w:w="4922" w:type="dxa"/>
            <w:tcBorders>
              <w:top w:val="single" w:sz="8" w:space="0" w:color="999999"/>
              <w:left w:val="single" w:sz="8" w:space="0" w:color="999999"/>
              <w:bottom w:val="single" w:sz="8" w:space="0" w:color="999999"/>
              <w:right w:val="single" w:sz="8" w:space="0" w:color="999999"/>
            </w:tcBorders>
          </w:tcPr>
          <w:p w14:paraId="3F9DD2A9" w14:textId="77777777" w:rsidR="002A1D5D" w:rsidRPr="002326C1" w:rsidDel="0099417A" w:rsidRDefault="002A1D5D" w:rsidP="002A1D5D">
            <w:pPr>
              <w:rPr>
                <w:del w:id="12803" w:author="Author" w:date="2017-12-29T08:21:00Z"/>
                <w:rStyle w:val="SAPScreenElement"/>
                <w:lang w:val="en-US"/>
              </w:rPr>
            </w:pPr>
            <w:del w:id="12804" w:author="Author" w:date="2017-12-29T08:21:00Z">
              <w:r w:rsidRPr="00BE273A" w:rsidDel="0099417A">
                <w:rPr>
                  <w:rStyle w:val="SAPScreenElement"/>
                  <w:lang w:val="en-US"/>
                </w:rPr>
                <w:delText xml:space="preserve">Probationary Period End Date: </w:delText>
              </w:r>
              <w:r w:rsidRPr="00BE273A" w:rsidDel="0099417A">
                <w:rPr>
                  <w:lang w:val="en-US"/>
                </w:rPr>
                <w:delText>select from calendar help</w:delText>
              </w:r>
              <w:bookmarkStart w:id="12805" w:name="_Toc504125392"/>
              <w:bookmarkStart w:id="12806" w:name="_Toc504491187"/>
              <w:bookmarkStart w:id="12807" w:name="_Toc504493374"/>
              <w:bookmarkStart w:id="12808" w:name="_Toc504494429"/>
              <w:bookmarkStart w:id="12809" w:name="_Toc504496029"/>
              <w:bookmarkStart w:id="12810" w:name="_Toc504655115"/>
              <w:bookmarkStart w:id="12811" w:name="_Toc504983293"/>
              <w:bookmarkStart w:id="12812" w:name="_Toc505268377"/>
              <w:bookmarkStart w:id="12813" w:name="_Toc505353142"/>
              <w:bookmarkStart w:id="12814" w:name="_Toc505942027"/>
              <w:bookmarkStart w:id="12815" w:name="_Toc507059691"/>
              <w:bookmarkStart w:id="12816" w:name="_Toc507063260"/>
              <w:bookmarkEnd w:id="12805"/>
              <w:bookmarkEnd w:id="12806"/>
              <w:bookmarkEnd w:id="12807"/>
              <w:bookmarkEnd w:id="12808"/>
              <w:bookmarkEnd w:id="12809"/>
              <w:bookmarkEnd w:id="12810"/>
              <w:bookmarkEnd w:id="12811"/>
              <w:bookmarkEnd w:id="12812"/>
              <w:bookmarkEnd w:id="12813"/>
              <w:bookmarkEnd w:id="12814"/>
              <w:bookmarkEnd w:id="12815"/>
              <w:bookmarkEnd w:id="12816"/>
            </w:del>
          </w:p>
        </w:tc>
        <w:tc>
          <w:tcPr>
            <w:tcW w:w="9360" w:type="dxa"/>
            <w:tcBorders>
              <w:top w:val="single" w:sz="8" w:space="0" w:color="999999"/>
              <w:left w:val="single" w:sz="8" w:space="0" w:color="999999"/>
              <w:bottom w:val="single" w:sz="8" w:space="0" w:color="999999"/>
              <w:right w:val="single" w:sz="8" w:space="0" w:color="999999"/>
            </w:tcBorders>
          </w:tcPr>
          <w:p w14:paraId="24A782C6" w14:textId="77777777" w:rsidR="002A1D5D" w:rsidRPr="002326C1" w:rsidDel="0099417A" w:rsidRDefault="002A1D5D" w:rsidP="002A1D5D">
            <w:pPr>
              <w:rPr>
                <w:del w:id="12817" w:author="Author" w:date="2017-12-29T08:21:00Z"/>
                <w:lang w:val="en-US"/>
              </w:rPr>
            </w:pPr>
            <w:bookmarkStart w:id="12818" w:name="_Toc504125393"/>
            <w:bookmarkStart w:id="12819" w:name="_Toc504491188"/>
            <w:bookmarkStart w:id="12820" w:name="_Toc504493375"/>
            <w:bookmarkStart w:id="12821" w:name="_Toc504494430"/>
            <w:bookmarkStart w:id="12822" w:name="_Toc504496030"/>
            <w:bookmarkStart w:id="12823" w:name="_Toc504655116"/>
            <w:bookmarkStart w:id="12824" w:name="_Toc504983294"/>
            <w:bookmarkStart w:id="12825" w:name="_Toc505268378"/>
            <w:bookmarkStart w:id="12826" w:name="_Toc505353143"/>
            <w:bookmarkStart w:id="12827" w:name="_Toc505942028"/>
            <w:bookmarkStart w:id="12828" w:name="_Toc507059692"/>
            <w:bookmarkStart w:id="12829" w:name="_Toc507063261"/>
            <w:bookmarkEnd w:id="12818"/>
            <w:bookmarkEnd w:id="12819"/>
            <w:bookmarkEnd w:id="12820"/>
            <w:bookmarkEnd w:id="12821"/>
            <w:bookmarkEnd w:id="12822"/>
            <w:bookmarkEnd w:id="12823"/>
            <w:bookmarkEnd w:id="12824"/>
            <w:bookmarkEnd w:id="12825"/>
            <w:bookmarkEnd w:id="12826"/>
            <w:bookmarkEnd w:id="12827"/>
            <w:bookmarkEnd w:id="12828"/>
            <w:bookmarkEnd w:id="12829"/>
          </w:p>
        </w:tc>
        <w:bookmarkStart w:id="12830" w:name="_Toc504125394"/>
        <w:bookmarkStart w:id="12831" w:name="_Toc504491189"/>
        <w:bookmarkStart w:id="12832" w:name="_Toc504493376"/>
        <w:bookmarkStart w:id="12833" w:name="_Toc504494431"/>
        <w:bookmarkStart w:id="12834" w:name="_Toc504496031"/>
        <w:bookmarkStart w:id="12835" w:name="_Toc504655117"/>
        <w:bookmarkStart w:id="12836" w:name="_Toc504983295"/>
        <w:bookmarkStart w:id="12837" w:name="_Toc505268379"/>
        <w:bookmarkStart w:id="12838" w:name="_Toc505353144"/>
        <w:bookmarkStart w:id="12839" w:name="_Toc505942029"/>
        <w:bookmarkStart w:id="12840" w:name="_Toc507059693"/>
        <w:bookmarkStart w:id="12841" w:name="_Toc507063262"/>
        <w:bookmarkEnd w:id="12830"/>
        <w:bookmarkEnd w:id="12831"/>
        <w:bookmarkEnd w:id="12832"/>
        <w:bookmarkEnd w:id="12833"/>
        <w:bookmarkEnd w:id="12834"/>
        <w:bookmarkEnd w:id="12835"/>
        <w:bookmarkEnd w:id="12836"/>
        <w:bookmarkEnd w:id="12837"/>
        <w:bookmarkEnd w:id="12838"/>
        <w:bookmarkEnd w:id="12839"/>
        <w:bookmarkEnd w:id="12840"/>
        <w:bookmarkEnd w:id="12841"/>
      </w:tr>
      <w:tr w:rsidR="002A1D5D" w:rsidRPr="00AC5720" w:rsidDel="0099417A" w14:paraId="1C41A739" w14:textId="77777777" w:rsidTr="002A1D5D">
        <w:trPr>
          <w:trHeight w:val="360"/>
          <w:del w:id="12842" w:author="Author" w:date="2017-12-29T08:21:00Z"/>
        </w:trPr>
        <w:tc>
          <w:tcPr>
            <w:tcW w:w="4922" w:type="dxa"/>
            <w:tcBorders>
              <w:top w:val="single" w:sz="8" w:space="0" w:color="999999"/>
              <w:left w:val="single" w:sz="8" w:space="0" w:color="999999"/>
              <w:bottom w:val="single" w:sz="8" w:space="0" w:color="999999"/>
              <w:right w:val="single" w:sz="8" w:space="0" w:color="999999"/>
            </w:tcBorders>
          </w:tcPr>
          <w:p w14:paraId="38782A25" w14:textId="77777777" w:rsidR="002A1D5D" w:rsidRPr="002326C1" w:rsidDel="0099417A" w:rsidRDefault="002A1D5D" w:rsidP="002A1D5D">
            <w:pPr>
              <w:rPr>
                <w:del w:id="12843" w:author="Author" w:date="2017-12-29T08:21:00Z"/>
                <w:rStyle w:val="SAPScreenElement"/>
                <w:lang w:val="en-US"/>
              </w:rPr>
            </w:pPr>
            <w:commentRangeStart w:id="12844"/>
            <w:del w:id="12845" w:author="Author" w:date="2017-12-29T08:21:00Z">
              <w:r w:rsidRPr="00BE273A" w:rsidDel="0099417A">
                <w:rPr>
                  <w:rStyle w:val="SAPScreenElement"/>
                  <w:lang w:val="en-US"/>
                </w:rPr>
                <w:delText xml:space="preserve">Employee Class: </w:delText>
              </w:r>
              <w:r w:rsidRPr="00BE273A" w:rsidDel="0099417A">
                <w:rPr>
                  <w:lang w:val="en-US"/>
                </w:rPr>
                <w:delText xml:space="preserve">defaulted based on value entered in field </w:delText>
              </w:r>
              <w:r w:rsidRPr="00BE273A" w:rsidDel="0099417A">
                <w:rPr>
                  <w:rStyle w:val="SAPScreenElement"/>
                  <w:lang w:val="en-US"/>
                </w:rPr>
                <w:delText>Position</w:delText>
              </w:r>
              <w:r w:rsidRPr="00B04D6E" w:rsidDel="0099417A">
                <w:rPr>
                  <w:lang w:val="en-US"/>
                </w:rPr>
                <w:delText>; leave as is</w:delText>
              </w:r>
              <w:bookmarkStart w:id="12846" w:name="_Toc504125395"/>
              <w:bookmarkStart w:id="12847" w:name="_Toc504491190"/>
              <w:bookmarkStart w:id="12848" w:name="_Toc504493377"/>
              <w:bookmarkStart w:id="12849" w:name="_Toc504494432"/>
              <w:bookmarkStart w:id="12850" w:name="_Toc504496032"/>
              <w:bookmarkStart w:id="12851" w:name="_Toc504655118"/>
              <w:bookmarkStart w:id="12852" w:name="_Toc504983296"/>
              <w:bookmarkStart w:id="12853" w:name="_Toc505268380"/>
              <w:bookmarkStart w:id="12854" w:name="_Toc505353145"/>
              <w:bookmarkStart w:id="12855" w:name="_Toc505942030"/>
              <w:bookmarkStart w:id="12856" w:name="_Toc507059694"/>
              <w:bookmarkStart w:id="12857" w:name="_Toc507063263"/>
              <w:bookmarkEnd w:id="12846"/>
              <w:bookmarkEnd w:id="12847"/>
              <w:bookmarkEnd w:id="12848"/>
              <w:bookmarkEnd w:id="12849"/>
              <w:bookmarkEnd w:id="12850"/>
              <w:bookmarkEnd w:id="12851"/>
              <w:bookmarkEnd w:id="12852"/>
              <w:bookmarkEnd w:id="12853"/>
              <w:bookmarkEnd w:id="12854"/>
              <w:bookmarkEnd w:id="12855"/>
              <w:bookmarkEnd w:id="12856"/>
              <w:bookmarkEnd w:id="12857"/>
            </w:del>
          </w:p>
        </w:tc>
        <w:tc>
          <w:tcPr>
            <w:tcW w:w="9360" w:type="dxa"/>
            <w:tcBorders>
              <w:top w:val="single" w:sz="8" w:space="0" w:color="999999"/>
              <w:left w:val="single" w:sz="8" w:space="0" w:color="999999"/>
              <w:bottom w:val="single" w:sz="8" w:space="0" w:color="999999"/>
              <w:right w:val="single" w:sz="8" w:space="0" w:color="999999"/>
            </w:tcBorders>
          </w:tcPr>
          <w:p w14:paraId="74F5AEFF" w14:textId="77777777" w:rsidR="002A1D5D" w:rsidRPr="00BE273A" w:rsidDel="0099417A" w:rsidRDefault="002A1D5D" w:rsidP="002A1D5D">
            <w:pPr>
              <w:pStyle w:val="SAPNoteHeading"/>
              <w:ind w:left="0"/>
              <w:rPr>
                <w:del w:id="12858" w:author="Author" w:date="2017-12-29T08:21:00Z"/>
                <w:lang w:val="en-US"/>
              </w:rPr>
            </w:pPr>
            <w:del w:id="12859" w:author="Author" w:date="2017-12-29T08:21:00Z">
              <w:r w:rsidRPr="00BE273A" w:rsidDel="0099417A">
                <w:rPr>
                  <w:noProof/>
                  <w:lang w:val="en-US"/>
                </w:rPr>
                <w:drawing>
                  <wp:inline distT="0" distB="0" distL="0" distR="0" wp14:anchorId="0FFAEEFE" wp14:editId="28AF328F">
                    <wp:extent cx="228600" cy="228600"/>
                    <wp:effectExtent l="0" t="0" r="0" b="0"/>
                    <wp:docPr id="5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E273A" w:rsidDel="0099417A">
                <w:rPr>
                  <w:lang w:val="en-US"/>
                </w:rPr>
                <w:delText> Recommendation</w:delText>
              </w:r>
              <w:bookmarkStart w:id="12860" w:name="_Toc504125396"/>
              <w:bookmarkStart w:id="12861" w:name="_Toc504491191"/>
              <w:bookmarkStart w:id="12862" w:name="_Toc504493378"/>
              <w:bookmarkStart w:id="12863" w:name="_Toc504494433"/>
              <w:bookmarkStart w:id="12864" w:name="_Toc504496033"/>
              <w:bookmarkStart w:id="12865" w:name="_Toc504655119"/>
              <w:bookmarkStart w:id="12866" w:name="_Toc504983297"/>
              <w:bookmarkStart w:id="12867" w:name="_Toc505268381"/>
              <w:bookmarkStart w:id="12868" w:name="_Toc505353146"/>
              <w:bookmarkStart w:id="12869" w:name="_Toc505942031"/>
              <w:bookmarkStart w:id="12870" w:name="_Toc507059695"/>
              <w:bookmarkStart w:id="12871" w:name="_Toc507063264"/>
              <w:bookmarkEnd w:id="12860"/>
              <w:bookmarkEnd w:id="12861"/>
              <w:bookmarkEnd w:id="12862"/>
              <w:bookmarkEnd w:id="12863"/>
              <w:bookmarkEnd w:id="12864"/>
              <w:bookmarkEnd w:id="12865"/>
              <w:bookmarkEnd w:id="12866"/>
              <w:bookmarkEnd w:id="12867"/>
              <w:bookmarkEnd w:id="12868"/>
              <w:bookmarkEnd w:id="12869"/>
              <w:bookmarkEnd w:id="12870"/>
              <w:bookmarkEnd w:id="12871"/>
            </w:del>
          </w:p>
          <w:p w14:paraId="10475983" w14:textId="77777777" w:rsidR="002A1D5D" w:rsidRPr="002326C1" w:rsidDel="0099417A" w:rsidRDefault="002A1D5D" w:rsidP="002A1D5D">
            <w:pPr>
              <w:rPr>
                <w:del w:id="12872" w:author="Author" w:date="2017-12-29T08:21:00Z"/>
                <w:lang w:val="en-US"/>
              </w:rPr>
            </w:pPr>
            <w:del w:id="12873" w:author="Author" w:date="2017-12-29T08:21:00Z">
              <w:r w:rsidRPr="00BE273A" w:rsidDel="0099417A">
                <w:rPr>
                  <w:lang w:val="en-US"/>
                </w:rPr>
                <w:delText>Required if integration with Employee Central Payroll is in place.</w:delText>
              </w:r>
              <w:bookmarkStart w:id="12874" w:name="_Toc504125397"/>
              <w:bookmarkStart w:id="12875" w:name="_Toc504491192"/>
              <w:bookmarkStart w:id="12876" w:name="_Toc504493379"/>
              <w:bookmarkStart w:id="12877" w:name="_Toc504494434"/>
              <w:bookmarkStart w:id="12878" w:name="_Toc504496034"/>
              <w:bookmarkStart w:id="12879" w:name="_Toc504655120"/>
              <w:bookmarkStart w:id="12880" w:name="_Toc504983298"/>
              <w:bookmarkStart w:id="12881" w:name="_Toc505268382"/>
              <w:bookmarkStart w:id="12882" w:name="_Toc505353147"/>
              <w:bookmarkStart w:id="12883" w:name="_Toc505942032"/>
              <w:bookmarkStart w:id="12884" w:name="_Toc507059696"/>
              <w:bookmarkStart w:id="12885" w:name="_Toc507063265"/>
              <w:bookmarkEnd w:id="12874"/>
              <w:bookmarkEnd w:id="12875"/>
              <w:bookmarkEnd w:id="12876"/>
              <w:bookmarkEnd w:id="12877"/>
              <w:bookmarkEnd w:id="12878"/>
              <w:bookmarkEnd w:id="12879"/>
              <w:bookmarkEnd w:id="12880"/>
              <w:bookmarkEnd w:id="12881"/>
              <w:bookmarkEnd w:id="12882"/>
              <w:bookmarkEnd w:id="12883"/>
              <w:bookmarkEnd w:id="12884"/>
              <w:bookmarkEnd w:id="12885"/>
            </w:del>
          </w:p>
        </w:tc>
        <w:bookmarkStart w:id="12886" w:name="_Toc504125398"/>
        <w:bookmarkStart w:id="12887" w:name="_Toc504491193"/>
        <w:bookmarkStart w:id="12888" w:name="_Toc504493380"/>
        <w:bookmarkStart w:id="12889" w:name="_Toc504494435"/>
        <w:bookmarkStart w:id="12890" w:name="_Toc504496035"/>
        <w:bookmarkStart w:id="12891" w:name="_Toc504655121"/>
        <w:bookmarkStart w:id="12892" w:name="_Toc504983299"/>
        <w:bookmarkStart w:id="12893" w:name="_Toc505268383"/>
        <w:bookmarkStart w:id="12894" w:name="_Toc505353148"/>
        <w:bookmarkStart w:id="12895" w:name="_Toc505942033"/>
        <w:bookmarkStart w:id="12896" w:name="_Toc507059697"/>
        <w:bookmarkStart w:id="12897" w:name="_Toc507063266"/>
        <w:bookmarkEnd w:id="12886"/>
        <w:bookmarkEnd w:id="12887"/>
        <w:bookmarkEnd w:id="12888"/>
        <w:bookmarkEnd w:id="12889"/>
        <w:bookmarkEnd w:id="12890"/>
        <w:bookmarkEnd w:id="12891"/>
        <w:bookmarkEnd w:id="12892"/>
        <w:bookmarkEnd w:id="12893"/>
        <w:bookmarkEnd w:id="12894"/>
        <w:bookmarkEnd w:id="12895"/>
        <w:bookmarkEnd w:id="12896"/>
        <w:bookmarkEnd w:id="12897"/>
      </w:tr>
      <w:tr w:rsidR="002A1D5D" w:rsidRPr="00AC5720" w:rsidDel="0099417A" w14:paraId="2BF3F4CD" w14:textId="77777777" w:rsidTr="002A1D5D">
        <w:trPr>
          <w:trHeight w:val="360"/>
          <w:del w:id="12898" w:author="Author" w:date="2017-12-29T08:21:00Z"/>
        </w:trPr>
        <w:tc>
          <w:tcPr>
            <w:tcW w:w="4922" w:type="dxa"/>
            <w:tcBorders>
              <w:top w:val="single" w:sz="8" w:space="0" w:color="999999"/>
              <w:left w:val="single" w:sz="8" w:space="0" w:color="999999"/>
              <w:bottom w:val="single" w:sz="8" w:space="0" w:color="999999"/>
              <w:right w:val="single" w:sz="8" w:space="0" w:color="999999"/>
            </w:tcBorders>
          </w:tcPr>
          <w:p w14:paraId="1DB8E4C4" w14:textId="77777777" w:rsidR="002A1D5D" w:rsidRPr="002326C1" w:rsidDel="0099417A" w:rsidRDefault="002A1D5D" w:rsidP="002A1D5D">
            <w:pPr>
              <w:rPr>
                <w:del w:id="12899" w:author="Author" w:date="2017-12-29T08:21:00Z"/>
                <w:rStyle w:val="SAPScreenElement"/>
                <w:lang w:val="en-US"/>
              </w:rPr>
            </w:pPr>
            <w:del w:id="12900" w:author="Author" w:date="2017-12-29T08:21:00Z">
              <w:r w:rsidRPr="00BE273A" w:rsidDel="0099417A">
                <w:rPr>
                  <w:rStyle w:val="SAPScreenElement"/>
                  <w:lang w:val="en-US"/>
                </w:rPr>
                <w:delText xml:space="preserve">Employment Type: </w:delText>
              </w:r>
              <w:r w:rsidRPr="00BE273A" w:rsidDel="0099417A">
                <w:rPr>
                  <w:lang w:val="en-US"/>
                </w:rPr>
                <w:delText xml:space="preserve">defaulted based on value entered in field </w:delText>
              </w:r>
              <w:r w:rsidRPr="00BE273A" w:rsidDel="0099417A">
                <w:rPr>
                  <w:rStyle w:val="SAPScreenElement"/>
                  <w:lang w:val="en-US"/>
                </w:rPr>
                <w:delText xml:space="preserve">Position </w:delText>
              </w:r>
              <w:r w:rsidRPr="00BE273A" w:rsidDel="0099417A">
                <w:rPr>
                  <w:lang w:val="en-US"/>
                </w:rPr>
                <w:delText xml:space="preserve">in case the </w:delText>
              </w:r>
              <w:r w:rsidRPr="00BE273A" w:rsidDel="0099417A">
                <w:rPr>
                  <w:rStyle w:val="SAPScreenElement"/>
                  <w:color w:val="auto"/>
                  <w:lang w:val="en-US"/>
                </w:rPr>
                <w:delText>Employment Type</w:delText>
              </w:r>
              <w:r w:rsidRPr="00BE273A" w:rsidDel="0099417A">
                <w:rPr>
                  <w:lang w:val="en-US"/>
                </w:rPr>
                <w:delText xml:space="preserve"> field has been set up and maintained for the </w:delText>
              </w:r>
              <w:r w:rsidRPr="00BE273A" w:rsidDel="0099417A">
                <w:rPr>
                  <w:rStyle w:val="SAPScreenElement"/>
                  <w:color w:val="auto"/>
                  <w:lang w:val="en-US"/>
                </w:rPr>
                <w:delText>Position</w:delText>
              </w:r>
              <w:r w:rsidRPr="00BE273A" w:rsidDel="0099417A">
                <w:rPr>
                  <w:lang w:val="en-US"/>
                </w:rPr>
                <w:delText xml:space="preserve"> object. If this is not the case, you need to select a value from the value help.</w:delText>
              </w:r>
              <w:bookmarkStart w:id="12901" w:name="_Toc504125399"/>
              <w:bookmarkStart w:id="12902" w:name="_Toc504491194"/>
              <w:bookmarkStart w:id="12903" w:name="_Toc504493381"/>
              <w:bookmarkStart w:id="12904" w:name="_Toc504494436"/>
              <w:bookmarkStart w:id="12905" w:name="_Toc504496036"/>
              <w:bookmarkStart w:id="12906" w:name="_Toc504655122"/>
              <w:bookmarkStart w:id="12907" w:name="_Toc504983300"/>
              <w:bookmarkStart w:id="12908" w:name="_Toc505268384"/>
              <w:bookmarkStart w:id="12909" w:name="_Toc505353149"/>
              <w:bookmarkStart w:id="12910" w:name="_Toc505942034"/>
              <w:bookmarkStart w:id="12911" w:name="_Toc507059698"/>
              <w:bookmarkStart w:id="12912" w:name="_Toc507063267"/>
              <w:bookmarkEnd w:id="12901"/>
              <w:bookmarkEnd w:id="12902"/>
              <w:bookmarkEnd w:id="12903"/>
              <w:bookmarkEnd w:id="12904"/>
              <w:bookmarkEnd w:id="12905"/>
              <w:bookmarkEnd w:id="12906"/>
              <w:bookmarkEnd w:id="12907"/>
              <w:bookmarkEnd w:id="12908"/>
              <w:bookmarkEnd w:id="12909"/>
              <w:bookmarkEnd w:id="12910"/>
              <w:bookmarkEnd w:id="12911"/>
              <w:bookmarkEnd w:id="12912"/>
            </w:del>
          </w:p>
        </w:tc>
        <w:tc>
          <w:tcPr>
            <w:tcW w:w="9360" w:type="dxa"/>
            <w:tcBorders>
              <w:top w:val="single" w:sz="8" w:space="0" w:color="999999"/>
              <w:left w:val="single" w:sz="8" w:space="0" w:color="999999"/>
              <w:bottom w:val="single" w:sz="8" w:space="0" w:color="999999"/>
              <w:right w:val="single" w:sz="8" w:space="0" w:color="999999"/>
            </w:tcBorders>
          </w:tcPr>
          <w:p w14:paraId="592CE960" w14:textId="77777777" w:rsidR="002A1D5D" w:rsidRPr="00BE273A" w:rsidDel="0099417A" w:rsidRDefault="002A1D5D" w:rsidP="002A1D5D">
            <w:pPr>
              <w:pStyle w:val="SAPNoteHeading"/>
              <w:ind w:left="0"/>
              <w:rPr>
                <w:del w:id="12913" w:author="Author" w:date="2017-12-29T08:21:00Z"/>
                <w:lang w:val="en-US"/>
              </w:rPr>
            </w:pPr>
            <w:del w:id="12914" w:author="Author" w:date="2017-12-29T08:21:00Z">
              <w:r w:rsidRPr="00BE273A" w:rsidDel="0099417A">
                <w:rPr>
                  <w:noProof/>
                  <w:lang w:val="en-US"/>
                </w:rPr>
                <w:drawing>
                  <wp:inline distT="0" distB="0" distL="0" distR="0" wp14:anchorId="643358D6" wp14:editId="20E3EF1F">
                    <wp:extent cx="228600" cy="228600"/>
                    <wp:effectExtent l="0" t="0" r="0" b="0"/>
                    <wp:docPr id="5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E273A" w:rsidDel="0099417A">
                <w:rPr>
                  <w:lang w:val="en-US"/>
                </w:rPr>
                <w:delText> Recommendation</w:delText>
              </w:r>
              <w:bookmarkStart w:id="12915" w:name="_Toc504125400"/>
              <w:bookmarkStart w:id="12916" w:name="_Toc504491195"/>
              <w:bookmarkStart w:id="12917" w:name="_Toc504493382"/>
              <w:bookmarkStart w:id="12918" w:name="_Toc504494437"/>
              <w:bookmarkStart w:id="12919" w:name="_Toc504496037"/>
              <w:bookmarkStart w:id="12920" w:name="_Toc504655123"/>
              <w:bookmarkStart w:id="12921" w:name="_Toc504983301"/>
              <w:bookmarkStart w:id="12922" w:name="_Toc505268385"/>
              <w:bookmarkStart w:id="12923" w:name="_Toc505353150"/>
              <w:bookmarkStart w:id="12924" w:name="_Toc505942035"/>
              <w:bookmarkStart w:id="12925" w:name="_Toc507059699"/>
              <w:bookmarkStart w:id="12926" w:name="_Toc507063268"/>
              <w:bookmarkEnd w:id="12915"/>
              <w:bookmarkEnd w:id="12916"/>
              <w:bookmarkEnd w:id="12917"/>
              <w:bookmarkEnd w:id="12918"/>
              <w:bookmarkEnd w:id="12919"/>
              <w:bookmarkEnd w:id="12920"/>
              <w:bookmarkEnd w:id="12921"/>
              <w:bookmarkEnd w:id="12922"/>
              <w:bookmarkEnd w:id="12923"/>
              <w:bookmarkEnd w:id="12924"/>
              <w:bookmarkEnd w:id="12925"/>
              <w:bookmarkEnd w:id="12926"/>
            </w:del>
          </w:p>
          <w:p w14:paraId="2B01EE3B" w14:textId="77777777" w:rsidR="002A1D5D" w:rsidRPr="00AC5367" w:rsidDel="0099417A" w:rsidRDefault="002A1D5D" w:rsidP="002A1D5D">
            <w:pPr>
              <w:pStyle w:val="ListContinue"/>
              <w:ind w:left="0"/>
              <w:rPr>
                <w:del w:id="12927" w:author="Author" w:date="2017-12-29T08:21:00Z"/>
                <w:rStyle w:val="SAPScreenElement"/>
                <w:color w:val="auto"/>
                <w:lang w:val="en-US"/>
              </w:rPr>
            </w:pPr>
            <w:del w:id="12928" w:author="Author" w:date="2017-12-29T08:21:00Z">
              <w:r w:rsidRPr="00AC5367" w:rsidDel="0099417A">
                <w:rPr>
                  <w:lang w:val="en-US"/>
                </w:rPr>
                <w:delText xml:space="preserve">In case </w:delText>
              </w:r>
              <w:r w:rsidRPr="00BE273A" w:rsidDel="0099417A">
                <w:rPr>
                  <w:rStyle w:val="SAPEmphasis"/>
                  <w:lang w:val="en-US"/>
                </w:rPr>
                <w:delText xml:space="preserve">Apprentice Management </w:delText>
              </w:r>
              <w:r w:rsidRPr="00BE273A" w:rsidDel="0099417A">
                <w:rPr>
                  <w:lang w:val="en-US"/>
                </w:rPr>
                <w:delText xml:space="preserve">has also been implemented in the instance and the new employee is an apprentice, use the combination of employee class </w:delText>
              </w:r>
              <w:r w:rsidRPr="00BE273A" w:rsidDel="0099417A">
                <w:rPr>
                  <w:rStyle w:val="SAPUserEntry"/>
                  <w:lang w:val="en-US"/>
                </w:rPr>
                <w:delText>Intern(AE)</w:delText>
              </w:r>
              <w:r w:rsidRPr="00BE273A" w:rsidDel="0099417A">
                <w:rPr>
                  <w:lang w:val="en-US"/>
                </w:rPr>
                <w:delText xml:space="preserve"> and employment type</w:delText>
              </w:r>
              <w:r w:rsidRPr="00BE273A" w:rsidDel="0099417A">
                <w:rPr>
                  <w:rStyle w:val="SAPUserEntry"/>
                  <w:lang w:val="en-US"/>
                </w:rPr>
                <w:delText xml:space="preserve"> Interns(AE)</w:delText>
              </w:r>
              <w:r w:rsidRPr="00BE273A" w:rsidDel="0099417A">
                <w:rPr>
                  <w:rStyle w:val="SAPScreenElement"/>
                  <w:color w:val="auto"/>
                  <w:lang w:val="en-US"/>
                </w:rPr>
                <w:delText>.</w:delText>
              </w:r>
              <w:bookmarkStart w:id="12929" w:name="_Toc504125401"/>
              <w:bookmarkStart w:id="12930" w:name="_Toc504491196"/>
              <w:bookmarkStart w:id="12931" w:name="_Toc504493383"/>
              <w:bookmarkStart w:id="12932" w:name="_Toc504494438"/>
              <w:bookmarkStart w:id="12933" w:name="_Toc504496038"/>
              <w:bookmarkStart w:id="12934" w:name="_Toc504655124"/>
              <w:bookmarkStart w:id="12935" w:name="_Toc504983302"/>
              <w:bookmarkStart w:id="12936" w:name="_Toc505268386"/>
              <w:bookmarkStart w:id="12937" w:name="_Toc505353151"/>
              <w:bookmarkStart w:id="12938" w:name="_Toc505942036"/>
              <w:bookmarkStart w:id="12939" w:name="_Toc507059700"/>
              <w:bookmarkStart w:id="12940" w:name="_Toc507063269"/>
              <w:bookmarkEnd w:id="12929"/>
              <w:bookmarkEnd w:id="12930"/>
              <w:bookmarkEnd w:id="12931"/>
              <w:bookmarkEnd w:id="12932"/>
              <w:bookmarkEnd w:id="12933"/>
              <w:bookmarkEnd w:id="12934"/>
              <w:bookmarkEnd w:id="12935"/>
              <w:bookmarkEnd w:id="12936"/>
              <w:bookmarkEnd w:id="12937"/>
              <w:bookmarkEnd w:id="12938"/>
              <w:bookmarkEnd w:id="12939"/>
              <w:bookmarkEnd w:id="12940"/>
            </w:del>
          </w:p>
          <w:p w14:paraId="041D058F" w14:textId="77777777" w:rsidR="002A1D5D" w:rsidRPr="00BE273A" w:rsidDel="0099417A" w:rsidRDefault="002A1D5D" w:rsidP="002A1D5D">
            <w:pPr>
              <w:pStyle w:val="SAPNoteHeading"/>
              <w:ind w:left="0"/>
              <w:rPr>
                <w:del w:id="12941" w:author="Author" w:date="2017-12-29T08:21:00Z"/>
                <w:lang w:val="en-US"/>
              </w:rPr>
            </w:pPr>
            <w:del w:id="12942" w:author="Author" w:date="2017-12-29T08:21:00Z">
              <w:r w:rsidRPr="00BE273A" w:rsidDel="0099417A">
                <w:rPr>
                  <w:noProof/>
                  <w:lang w:val="en-US"/>
                </w:rPr>
                <w:drawing>
                  <wp:inline distT="0" distB="0" distL="0" distR="0" wp14:anchorId="635948E2" wp14:editId="734DF105">
                    <wp:extent cx="228600" cy="228600"/>
                    <wp:effectExtent l="0" t="0" r="0" b="0"/>
                    <wp:docPr id="5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E273A" w:rsidDel="0099417A">
                <w:rPr>
                  <w:lang w:val="en-US"/>
                </w:rPr>
                <w:delText> Recommendation</w:delText>
              </w:r>
              <w:bookmarkStart w:id="12943" w:name="_Toc504125402"/>
              <w:bookmarkStart w:id="12944" w:name="_Toc504491197"/>
              <w:bookmarkStart w:id="12945" w:name="_Toc504493384"/>
              <w:bookmarkStart w:id="12946" w:name="_Toc504494439"/>
              <w:bookmarkStart w:id="12947" w:name="_Toc504496039"/>
              <w:bookmarkStart w:id="12948" w:name="_Toc504655125"/>
              <w:bookmarkStart w:id="12949" w:name="_Toc504983303"/>
              <w:bookmarkStart w:id="12950" w:name="_Toc505268387"/>
              <w:bookmarkStart w:id="12951" w:name="_Toc505353152"/>
              <w:bookmarkStart w:id="12952" w:name="_Toc505942037"/>
              <w:bookmarkStart w:id="12953" w:name="_Toc507059701"/>
              <w:bookmarkStart w:id="12954" w:name="_Toc507063270"/>
              <w:bookmarkEnd w:id="12943"/>
              <w:bookmarkEnd w:id="12944"/>
              <w:bookmarkEnd w:id="12945"/>
              <w:bookmarkEnd w:id="12946"/>
              <w:bookmarkEnd w:id="12947"/>
              <w:bookmarkEnd w:id="12948"/>
              <w:bookmarkEnd w:id="12949"/>
              <w:bookmarkEnd w:id="12950"/>
              <w:bookmarkEnd w:id="12951"/>
              <w:bookmarkEnd w:id="12952"/>
              <w:bookmarkEnd w:id="12953"/>
              <w:bookmarkEnd w:id="12954"/>
            </w:del>
          </w:p>
          <w:p w14:paraId="686AF44C" w14:textId="77777777" w:rsidR="002A1D5D" w:rsidRPr="00BE273A" w:rsidDel="0099417A" w:rsidRDefault="002A1D5D" w:rsidP="002A1D5D">
            <w:pPr>
              <w:pStyle w:val="ListContinue"/>
              <w:ind w:left="0"/>
              <w:rPr>
                <w:del w:id="12955" w:author="Author" w:date="2017-12-29T08:21:00Z"/>
                <w:lang w:val="en-US"/>
              </w:rPr>
            </w:pPr>
            <w:del w:id="12956" w:author="Author" w:date="2017-12-29T08:21:00Z">
              <w:r w:rsidRPr="00BE273A" w:rsidDel="0099417A">
                <w:rPr>
                  <w:lang w:val="en-US"/>
                </w:rPr>
                <w:delText xml:space="preserve">In case </w:delText>
              </w:r>
              <w:r w:rsidRPr="00BE273A" w:rsidDel="0099417A">
                <w:rPr>
                  <w:rStyle w:val="SAPEmphasis"/>
                  <w:lang w:val="en-US"/>
                </w:rPr>
                <w:delText xml:space="preserve">Contingent Workforce Management </w:delText>
              </w:r>
              <w:r w:rsidRPr="00BE273A" w:rsidDel="0099417A">
                <w:rPr>
                  <w:lang w:val="en-US"/>
                </w:rPr>
                <w:delText>has also been implemented in the instance, avoid using employee class</w:delText>
              </w:r>
              <w:r w:rsidRPr="00267911" w:rsidDel="0099417A">
                <w:rPr>
                  <w:rStyle w:val="SAPUserEntry"/>
                  <w:lang w:val="en-US"/>
                </w:rPr>
                <w:delText xml:space="preserve"> </w:delText>
              </w:r>
              <w:r w:rsidRPr="00BE273A" w:rsidDel="0099417A">
                <w:rPr>
                  <w:rStyle w:val="SAPUserEntry"/>
                  <w:lang w:val="en-US"/>
                </w:rPr>
                <w:delText>External(AE)</w:delText>
              </w:r>
              <w:r w:rsidRPr="00BE273A" w:rsidDel="0099417A">
                <w:rPr>
                  <w:lang w:val="en-US"/>
                </w:rPr>
                <w:delText xml:space="preserve"> and employment type</w:delText>
              </w:r>
              <w:r w:rsidRPr="00BE273A" w:rsidDel="0099417A">
                <w:rPr>
                  <w:rStyle w:val="SAPUserEntry"/>
                  <w:lang w:val="en-US"/>
                </w:rPr>
                <w:delText xml:space="preserve"> Suppl.</w:delText>
              </w:r>
              <w:r w:rsidRPr="00BE273A" w:rsidDel="0099417A">
                <w:rPr>
                  <w:lang w:val="en-US"/>
                </w:rPr>
                <w:delText xml:space="preserve"> </w:delText>
              </w:r>
              <w:r w:rsidRPr="00BE273A" w:rsidDel="0099417A">
                <w:rPr>
                  <w:rStyle w:val="SAPUserEntry"/>
                  <w:lang w:val="en-US"/>
                </w:rPr>
                <w:delText>Man Power</w:delText>
              </w:r>
              <w:r w:rsidRPr="00BE273A" w:rsidDel="0099417A">
                <w:rPr>
                  <w:lang w:val="en-US"/>
                </w:rPr>
                <w:delText xml:space="preserve"> </w:delText>
              </w:r>
              <w:r w:rsidRPr="00BE273A" w:rsidDel="0099417A">
                <w:rPr>
                  <w:rStyle w:val="SAPUserEntry"/>
                  <w:lang w:val="en-US"/>
                </w:rPr>
                <w:delText>(AE)</w:delText>
              </w:r>
              <w:r w:rsidRPr="00BE273A" w:rsidDel="0099417A">
                <w:rPr>
                  <w:lang w:val="en-US"/>
                </w:rPr>
                <w:delText xml:space="preserve"> or</w:delText>
              </w:r>
              <w:r w:rsidRPr="00AC5367" w:rsidDel="0099417A">
                <w:rPr>
                  <w:rStyle w:val="SAPUserEntry"/>
                  <w:lang w:val="en-US"/>
                </w:rPr>
                <w:delText xml:space="preserve"> </w:delText>
              </w:r>
              <w:r w:rsidRPr="00BE273A" w:rsidDel="0099417A">
                <w:rPr>
                  <w:rStyle w:val="SAPUserEntry"/>
                  <w:lang w:val="en-US"/>
                </w:rPr>
                <w:delText>Contractual</w:delText>
              </w:r>
              <w:r w:rsidDel="0099417A">
                <w:rPr>
                  <w:rStyle w:val="SAPUserEntry"/>
                  <w:lang w:val="en-US"/>
                </w:rPr>
                <w:delText xml:space="preserve"> </w:delText>
              </w:r>
              <w:r w:rsidRPr="00BE273A" w:rsidDel="0099417A">
                <w:rPr>
                  <w:rStyle w:val="SAPUserEntry"/>
                  <w:lang w:val="en-US"/>
                </w:rPr>
                <w:delText>(AE)</w:delText>
              </w:r>
              <w:r w:rsidRPr="00BE273A" w:rsidDel="0099417A">
                <w:rPr>
                  <w:lang w:val="en-US"/>
                </w:rPr>
                <w:delText xml:space="preserve">. </w:delText>
              </w:r>
              <w:bookmarkStart w:id="12957" w:name="_Toc504125403"/>
              <w:bookmarkStart w:id="12958" w:name="_Toc504491198"/>
              <w:bookmarkStart w:id="12959" w:name="_Toc504493385"/>
              <w:bookmarkStart w:id="12960" w:name="_Toc504494440"/>
              <w:bookmarkStart w:id="12961" w:name="_Toc504496040"/>
              <w:bookmarkStart w:id="12962" w:name="_Toc504655126"/>
              <w:bookmarkStart w:id="12963" w:name="_Toc504983304"/>
              <w:bookmarkStart w:id="12964" w:name="_Toc505268388"/>
              <w:bookmarkStart w:id="12965" w:name="_Toc505353153"/>
              <w:bookmarkStart w:id="12966" w:name="_Toc505942038"/>
              <w:bookmarkStart w:id="12967" w:name="_Toc507059702"/>
              <w:bookmarkStart w:id="12968" w:name="_Toc507063271"/>
              <w:bookmarkEnd w:id="12957"/>
              <w:bookmarkEnd w:id="12958"/>
              <w:bookmarkEnd w:id="12959"/>
              <w:bookmarkEnd w:id="12960"/>
              <w:bookmarkEnd w:id="12961"/>
              <w:bookmarkEnd w:id="12962"/>
              <w:bookmarkEnd w:id="12963"/>
              <w:bookmarkEnd w:id="12964"/>
              <w:bookmarkEnd w:id="12965"/>
              <w:bookmarkEnd w:id="12966"/>
              <w:bookmarkEnd w:id="12967"/>
              <w:bookmarkEnd w:id="12968"/>
            </w:del>
          </w:p>
          <w:p w14:paraId="6A2AEE09" w14:textId="77777777" w:rsidR="002A1D5D" w:rsidRPr="00BE273A" w:rsidDel="0099417A" w:rsidRDefault="002A1D5D" w:rsidP="002A1D5D">
            <w:pPr>
              <w:pStyle w:val="SAPNoteHeading"/>
              <w:ind w:left="0"/>
              <w:rPr>
                <w:del w:id="12969" w:author="Author" w:date="2017-12-29T08:21:00Z"/>
                <w:lang w:val="en-US"/>
              </w:rPr>
            </w:pPr>
            <w:del w:id="12970" w:author="Author" w:date="2017-12-29T08:21:00Z">
              <w:r w:rsidRPr="00BE273A" w:rsidDel="0099417A">
                <w:rPr>
                  <w:noProof/>
                  <w:lang w:val="en-US"/>
                </w:rPr>
                <w:drawing>
                  <wp:inline distT="0" distB="0" distL="0" distR="0" wp14:anchorId="102454BD" wp14:editId="5CD39D51">
                    <wp:extent cx="228600" cy="228600"/>
                    <wp:effectExtent l="0" t="0" r="0" b="0"/>
                    <wp:docPr id="5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E273A" w:rsidDel="0099417A">
                <w:rPr>
                  <w:lang w:val="en-US"/>
                </w:rPr>
                <w:delText> Recommendation</w:delText>
              </w:r>
              <w:bookmarkStart w:id="12971" w:name="_Toc504125404"/>
              <w:bookmarkStart w:id="12972" w:name="_Toc504491199"/>
              <w:bookmarkStart w:id="12973" w:name="_Toc504493386"/>
              <w:bookmarkStart w:id="12974" w:name="_Toc504494441"/>
              <w:bookmarkStart w:id="12975" w:name="_Toc504496041"/>
              <w:bookmarkStart w:id="12976" w:name="_Toc504655127"/>
              <w:bookmarkStart w:id="12977" w:name="_Toc504983305"/>
              <w:bookmarkStart w:id="12978" w:name="_Toc505268389"/>
              <w:bookmarkStart w:id="12979" w:name="_Toc505353154"/>
              <w:bookmarkStart w:id="12980" w:name="_Toc505942039"/>
              <w:bookmarkStart w:id="12981" w:name="_Toc507059703"/>
              <w:bookmarkStart w:id="12982" w:name="_Toc507063272"/>
              <w:bookmarkEnd w:id="12971"/>
              <w:bookmarkEnd w:id="12972"/>
              <w:bookmarkEnd w:id="12973"/>
              <w:bookmarkEnd w:id="12974"/>
              <w:bookmarkEnd w:id="12975"/>
              <w:bookmarkEnd w:id="12976"/>
              <w:bookmarkEnd w:id="12977"/>
              <w:bookmarkEnd w:id="12978"/>
              <w:bookmarkEnd w:id="12979"/>
              <w:bookmarkEnd w:id="12980"/>
              <w:bookmarkEnd w:id="12981"/>
              <w:bookmarkEnd w:id="12982"/>
            </w:del>
          </w:p>
          <w:p w14:paraId="0BFAB4BA" w14:textId="77777777" w:rsidR="002A1D5D" w:rsidRPr="002326C1" w:rsidDel="0099417A" w:rsidRDefault="002A1D5D" w:rsidP="002A1D5D">
            <w:pPr>
              <w:rPr>
                <w:del w:id="12983" w:author="Author" w:date="2017-12-29T08:21:00Z"/>
                <w:lang w:val="en-US"/>
              </w:rPr>
            </w:pPr>
            <w:del w:id="12984" w:author="Author" w:date="2017-12-29T08:21:00Z">
              <w:r w:rsidRPr="00BE273A" w:rsidDel="0099417A">
                <w:rPr>
                  <w:lang w:val="en-US"/>
                </w:rPr>
                <w:delText>Required if integration with Employee Central Payroll is in place.</w:delText>
              </w:r>
              <w:commentRangeEnd w:id="12844"/>
              <w:r w:rsidDel="0099417A">
                <w:rPr>
                  <w:rStyle w:val="CommentReference"/>
                </w:rPr>
                <w:commentReference w:id="12844"/>
              </w:r>
              <w:bookmarkStart w:id="12985" w:name="_Toc504125405"/>
              <w:bookmarkStart w:id="12986" w:name="_Toc504491200"/>
              <w:bookmarkStart w:id="12987" w:name="_Toc504493387"/>
              <w:bookmarkStart w:id="12988" w:name="_Toc504494442"/>
              <w:bookmarkStart w:id="12989" w:name="_Toc504496042"/>
              <w:bookmarkStart w:id="12990" w:name="_Toc504655128"/>
              <w:bookmarkStart w:id="12991" w:name="_Toc504983306"/>
              <w:bookmarkStart w:id="12992" w:name="_Toc505268390"/>
              <w:bookmarkStart w:id="12993" w:name="_Toc505353155"/>
              <w:bookmarkStart w:id="12994" w:name="_Toc505942040"/>
              <w:bookmarkStart w:id="12995" w:name="_Toc507059704"/>
              <w:bookmarkStart w:id="12996" w:name="_Toc507063273"/>
              <w:bookmarkEnd w:id="12985"/>
              <w:bookmarkEnd w:id="12986"/>
              <w:bookmarkEnd w:id="12987"/>
              <w:bookmarkEnd w:id="12988"/>
              <w:bookmarkEnd w:id="12989"/>
              <w:bookmarkEnd w:id="12990"/>
              <w:bookmarkEnd w:id="12991"/>
              <w:bookmarkEnd w:id="12992"/>
              <w:bookmarkEnd w:id="12993"/>
              <w:bookmarkEnd w:id="12994"/>
              <w:bookmarkEnd w:id="12995"/>
              <w:bookmarkEnd w:id="12996"/>
            </w:del>
          </w:p>
        </w:tc>
        <w:bookmarkStart w:id="12997" w:name="_Toc504125406"/>
        <w:bookmarkStart w:id="12998" w:name="_Toc504491201"/>
        <w:bookmarkStart w:id="12999" w:name="_Toc504493388"/>
        <w:bookmarkStart w:id="13000" w:name="_Toc504494443"/>
        <w:bookmarkStart w:id="13001" w:name="_Toc504496043"/>
        <w:bookmarkStart w:id="13002" w:name="_Toc504655129"/>
        <w:bookmarkStart w:id="13003" w:name="_Toc504983307"/>
        <w:bookmarkStart w:id="13004" w:name="_Toc505268391"/>
        <w:bookmarkStart w:id="13005" w:name="_Toc505353156"/>
        <w:bookmarkStart w:id="13006" w:name="_Toc505942041"/>
        <w:bookmarkStart w:id="13007" w:name="_Toc507059705"/>
        <w:bookmarkStart w:id="13008" w:name="_Toc507063274"/>
        <w:bookmarkEnd w:id="12997"/>
        <w:bookmarkEnd w:id="12998"/>
        <w:bookmarkEnd w:id="12999"/>
        <w:bookmarkEnd w:id="13000"/>
        <w:bookmarkEnd w:id="13001"/>
        <w:bookmarkEnd w:id="13002"/>
        <w:bookmarkEnd w:id="13003"/>
        <w:bookmarkEnd w:id="13004"/>
        <w:bookmarkEnd w:id="13005"/>
        <w:bookmarkEnd w:id="13006"/>
        <w:bookmarkEnd w:id="13007"/>
        <w:bookmarkEnd w:id="13008"/>
      </w:tr>
      <w:tr w:rsidR="002A1D5D" w:rsidRPr="00AC5720" w:rsidDel="0099417A" w14:paraId="16E508C1" w14:textId="77777777" w:rsidTr="002A1D5D">
        <w:trPr>
          <w:trHeight w:val="360"/>
          <w:del w:id="13009" w:author="Author" w:date="2017-12-29T08:21:00Z"/>
        </w:trPr>
        <w:tc>
          <w:tcPr>
            <w:tcW w:w="4922" w:type="dxa"/>
            <w:tcBorders>
              <w:top w:val="single" w:sz="8" w:space="0" w:color="999999"/>
              <w:left w:val="single" w:sz="8" w:space="0" w:color="999999"/>
              <w:bottom w:val="single" w:sz="8" w:space="0" w:color="999999"/>
              <w:right w:val="single" w:sz="8" w:space="0" w:color="999999"/>
            </w:tcBorders>
          </w:tcPr>
          <w:p w14:paraId="49031CE9" w14:textId="77777777" w:rsidR="002A1D5D" w:rsidRPr="002326C1" w:rsidDel="0099417A" w:rsidRDefault="002A1D5D" w:rsidP="002A1D5D">
            <w:pPr>
              <w:rPr>
                <w:del w:id="13010" w:author="Author" w:date="2017-12-29T08:21:00Z"/>
                <w:rStyle w:val="SAPScreenElement"/>
                <w:lang w:val="en-US"/>
              </w:rPr>
            </w:pPr>
            <w:del w:id="13011" w:author="Author" w:date="2017-12-29T08:21:00Z">
              <w:r w:rsidRPr="00BE273A" w:rsidDel="0099417A">
                <w:rPr>
                  <w:rStyle w:val="SAPScreenElement"/>
                  <w:lang w:val="en-US"/>
                </w:rPr>
                <w:delText xml:space="preserve">Job Entry Date: </w:delText>
              </w:r>
              <w:r w:rsidRPr="00BE273A" w:rsidDel="0099417A">
                <w:rPr>
                  <w:lang w:val="en-US"/>
                </w:rPr>
                <w:delText>select the same date as the hiring date of the new employee or select a different date, in case the job entry date differs from the hiring date</w:delText>
              </w:r>
              <w:bookmarkStart w:id="13012" w:name="_Toc504125407"/>
              <w:bookmarkStart w:id="13013" w:name="_Toc504491202"/>
              <w:bookmarkStart w:id="13014" w:name="_Toc504493389"/>
              <w:bookmarkStart w:id="13015" w:name="_Toc504494444"/>
              <w:bookmarkStart w:id="13016" w:name="_Toc504496044"/>
              <w:bookmarkStart w:id="13017" w:name="_Toc504655130"/>
              <w:bookmarkStart w:id="13018" w:name="_Toc504983308"/>
              <w:bookmarkStart w:id="13019" w:name="_Toc505268392"/>
              <w:bookmarkStart w:id="13020" w:name="_Toc505353157"/>
              <w:bookmarkStart w:id="13021" w:name="_Toc505942042"/>
              <w:bookmarkStart w:id="13022" w:name="_Toc507059706"/>
              <w:bookmarkStart w:id="13023" w:name="_Toc507063275"/>
              <w:bookmarkEnd w:id="13012"/>
              <w:bookmarkEnd w:id="13013"/>
              <w:bookmarkEnd w:id="13014"/>
              <w:bookmarkEnd w:id="13015"/>
              <w:bookmarkEnd w:id="13016"/>
              <w:bookmarkEnd w:id="13017"/>
              <w:bookmarkEnd w:id="13018"/>
              <w:bookmarkEnd w:id="13019"/>
              <w:bookmarkEnd w:id="13020"/>
              <w:bookmarkEnd w:id="13021"/>
              <w:bookmarkEnd w:id="13022"/>
              <w:bookmarkEnd w:id="13023"/>
            </w:del>
          </w:p>
        </w:tc>
        <w:tc>
          <w:tcPr>
            <w:tcW w:w="9360" w:type="dxa"/>
            <w:tcBorders>
              <w:top w:val="single" w:sz="8" w:space="0" w:color="999999"/>
              <w:left w:val="single" w:sz="8" w:space="0" w:color="999999"/>
              <w:bottom w:val="single" w:sz="8" w:space="0" w:color="999999"/>
              <w:right w:val="single" w:sz="8" w:space="0" w:color="999999"/>
            </w:tcBorders>
          </w:tcPr>
          <w:p w14:paraId="1778F894" w14:textId="77777777" w:rsidR="002A1D5D" w:rsidRPr="002326C1" w:rsidDel="0099417A" w:rsidRDefault="002A1D5D" w:rsidP="002A1D5D">
            <w:pPr>
              <w:rPr>
                <w:del w:id="13024" w:author="Author" w:date="2017-12-29T08:21:00Z"/>
                <w:lang w:val="en-US"/>
              </w:rPr>
            </w:pPr>
            <w:del w:id="13025" w:author="Author" w:date="2017-12-29T08:21:00Z">
              <w:r w:rsidRPr="00BE273A" w:rsidDel="0099417A">
                <w:rPr>
                  <w:lang w:val="en-US"/>
                </w:rPr>
                <w:delText>In case you leave the field empty, upon submitting the new hire record, the value will be automatically filled with the hiring date, and can be checked in the employee profile.</w:delText>
              </w:r>
              <w:bookmarkStart w:id="13026" w:name="_Toc504125408"/>
              <w:bookmarkStart w:id="13027" w:name="_Toc504491203"/>
              <w:bookmarkStart w:id="13028" w:name="_Toc504493390"/>
              <w:bookmarkStart w:id="13029" w:name="_Toc504494445"/>
              <w:bookmarkStart w:id="13030" w:name="_Toc504496045"/>
              <w:bookmarkStart w:id="13031" w:name="_Toc504655131"/>
              <w:bookmarkStart w:id="13032" w:name="_Toc504983309"/>
              <w:bookmarkStart w:id="13033" w:name="_Toc505268393"/>
              <w:bookmarkStart w:id="13034" w:name="_Toc505353158"/>
              <w:bookmarkStart w:id="13035" w:name="_Toc505942043"/>
              <w:bookmarkStart w:id="13036" w:name="_Toc507059707"/>
              <w:bookmarkStart w:id="13037" w:name="_Toc507063276"/>
              <w:bookmarkEnd w:id="13026"/>
              <w:bookmarkEnd w:id="13027"/>
              <w:bookmarkEnd w:id="13028"/>
              <w:bookmarkEnd w:id="13029"/>
              <w:bookmarkEnd w:id="13030"/>
              <w:bookmarkEnd w:id="13031"/>
              <w:bookmarkEnd w:id="13032"/>
              <w:bookmarkEnd w:id="13033"/>
              <w:bookmarkEnd w:id="13034"/>
              <w:bookmarkEnd w:id="13035"/>
              <w:bookmarkEnd w:id="13036"/>
              <w:bookmarkEnd w:id="13037"/>
            </w:del>
          </w:p>
        </w:tc>
        <w:bookmarkStart w:id="13038" w:name="_Toc504125409"/>
        <w:bookmarkStart w:id="13039" w:name="_Toc504491204"/>
        <w:bookmarkStart w:id="13040" w:name="_Toc504493391"/>
        <w:bookmarkStart w:id="13041" w:name="_Toc504494446"/>
        <w:bookmarkStart w:id="13042" w:name="_Toc504496046"/>
        <w:bookmarkStart w:id="13043" w:name="_Toc504655132"/>
        <w:bookmarkStart w:id="13044" w:name="_Toc504983310"/>
        <w:bookmarkStart w:id="13045" w:name="_Toc505268394"/>
        <w:bookmarkStart w:id="13046" w:name="_Toc505353159"/>
        <w:bookmarkStart w:id="13047" w:name="_Toc505942044"/>
        <w:bookmarkStart w:id="13048" w:name="_Toc507059708"/>
        <w:bookmarkStart w:id="13049" w:name="_Toc507063277"/>
        <w:bookmarkEnd w:id="13038"/>
        <w:bookmarkEnd w:id="13039"/>
        <w:bookmarkEnd w:id="13040"/>
        <w:bookmarkEnd w:id="13041"/>
        <w:bookmarkEnd w:id="13042"/>
        <w:bookmarkEnd w:id="13043"/>
        <w:bookmarkEnd w:id="13044"/>
        <w:bookmarkEnd w:id="13045"/>
        <w:bookmarkEnd w:id="13046"/>
        <w:bookmarkEnd w:id="13047"/>
        <w:bookmarkEnd w:id="13048"/>
        <w:bookmarkEnd w:id="13049"/>
      </w:tr>
      <w:tr w:rsidR="002A1D5D" w:rsidRPr="00AC5720" w:rsidDel="0099417A" w14:paraId="5DAF1F45" w14:textId="77777777" w:rsidTr="002A1D5D">
        <w:trPr>
          <w:trHeight w:val="360"/>
          <w:del w:id="13050" w:author="Author" w:date="2017-12-29T08:21:00Z"/>
        </w:trPr>
        <w:tc>
          <w:tcPr>
            <w:tcW w:w="4922" w:type="dxa"/>
            <w:tcBorders>
              <w:top w:val="single" w:sz="8" w:space="0" w:color="999999"/>
              <w:left w:val="single" w:sz="8" w:space="0" w:color="999999"/>
              <w:bottom w:val="single" w:sz="8" w:space="0" w:color="999999"/>
              <w:right w:val="single" w:sz="8" w:space="0" w:color="999999"/>
            </w:tcBorders>
          </w:tcPr>
          <w:p w14:paraId="6B8D966C" w14:textId="77777777" w:rsidR="002A1D5D" w:rsidRPr="002326C1" w:rsidDel="0099417A" w:rsidRDefault="002A1D5D" w:rsidP="002A1D5D">
            <w:pPr>
              <w:rPr>
                <w:del w:id="13051" w:author="Author" w:date="2017-12-29T08:21:00Z"/>
                <w:rStyle w:val="SAPScreenElement"/>
                <w:lang w:val="en-US"/>
              </w:rPr>
            </w:pPr>
            <w:del w:id="13052" w:author="Author" w:date="2017-12-29T08:21:00Z">
              <w:r w:rsidRPr="00BE273A" w:rsidDel="0099417A">
                <w:rPr>
                  <w:rStyle w:val="SAPScreenElement"/>
                  <w:lang w:val="en-US"/>
                </w:rPr>
                <w:delText xml:space="preserve">Pay Scale Type: </w:delText>
              </w:r>
              <w:r w:rsidRPr="00BE273A" w:rsidDel="0099417A">
                <w:rPr>
                  <w:lang w:val="en-US"/>
                </w:rPr>
                <w:delText xml:space="preserve">automatically suggested, based on a preconfigured business rule, from the values maintained for fields </w:delText>
              </w:r>
              <w:r w:rsidRPr="00BE273A" w:rsidDel="0099417A">
                <w:rPr>
                  <w:rStyle w:val="SAPScreenElement"/>
                  <w:lang w:val="en-US"/>
                </w:rPr>
                <w:delText>Employee Class</w:delText>
              </w:r>
              <w:r w:rsidRPr="00BE273A" w:rsidDel="0099417A">
                <w:rPr>
                  <w:lang w:val="en-US"/>
                </w:rPr>
                <w:delText xml:space="preserve"> and </w:delText>
              </w:r>
              <w:r w:rsidRPr="00BE273A" w:rsidDel="0099417A">
                <w:rPr>
                  <w:rStyle w:val="SAPScreenElement"/>
                  <w:lang w:val="en-US"/>
                </w:rPr>
                <w:delText>Employment Type</w:delText>
              </w:r>
              <w:bookmarkStart w:id="13053" w:name="_Toc504125410"/>
              <w:bookmarkStart w:id="13054" w:name="_Toc504491205"/>
              <w:bookmarkStart w:id="13055" w:name="_Toc504493392"/>
              <w:bookmarkStart w:id="13056" w:name="_Toc504494447"/>
              <w:bookmarkStart w:id="13057" w:name="_Toc504496047"/>
              <w:bookmarkStart w:id="13058" w:name="_Toc504655133"/>
              <w:bookmarkStart w:id="13059" w:name="_Toc504983311"/>
              <w:bookmarkStart w:id="13060" w:name="_Toc505268395"/>
              <w:bookmarkStart w:id="13061" w:name="_Toc505353160"/>
              <w:bookmarkStart w:id="13062" w:name="_Toc505942045"/>
              <w:bookmarkStart w:id="13063" w:name="_Toc507059709"/>
              <w:bookmarkStart w:id="13064" w:name="_Toc507063278"/>
              <w:bookmarkEnd w:id="13053"/>
              <w:bookmarkEnd w:id="13054"/>
              <w:bookmarkEnd w:id="13055"/>
              <w:bookmarkEnd w:id="13056"/>
              <w:bookmarkEnd w:id="13057"/>
              <w:bookmarkEnd w:id="13058"/>
              <w:bookmarkEnd w:id="13059"/>
              <w:bookmarkEnd w:id="13060"/>
              <w:bookmarkEnd w:id="13061"/>
              <w:bookmarkEnd w:id="13062"/>
              <w:bookmarkEnd w:id="13063"/>
              <w:bookmarkEnd w:id="13064"/>
            </w:del>
          </w:p>
        </w:tc>
        <w:tc>
          <w:tcPr>
            <w:tcW w:w="9360" w:type="dxa"/>
            <w:tcBorders>
              <w:top w:val="single" w:sz="8" w:space="0" w:color="999999"/>
              <w:left w:val="single" w:sz="8" w:space="0" w:color="999999"/>
              <w:bottom w:val="single" w:sz="8" w:space="0" w:color="999999"/>
              <w:right w:val="single" w:sz="8" w:space="0" w:color="999999"/>
            </w:tcBorders>
          </w:tcPr>
          <w:p w14:paraId="31D0A3EC" w14:textId="77777777" w:rsidR="002A1D5D" w:rsidRPr="00BE273A" w:rsidDel="0099417A" w:rsidRDefault="002A1D5D" w:rsidP="002A1D5D">
            <w:pPr>
              <w:pStyle w:val="SAPNoteHeading"/>
              <w:ind w:left="0"/>
              <w:rPr>
                <w:del w:id="13065" w:author="Author" w:date="2017-12-29T08:21:00Z"/>
                <w:lang w:val="en-US"/>
              </w:rPr>
            </w:pPr>
            <w:del w:id="13066" w:author="Author" w:date="2017-12-29T08:21:00Z">
              <w:r w:rsidRPr="00BE273A" w:rsidDel="0099417A">
                <w:rPr>
                  <w:noProof/>
                  <w:color w:val="FF0000"/>
                  <w:lang w:val="en-US"/>
                </w:rPr>
                <w:drawing>
                  <wp:inline distT="0" distB="0" distL="0" distR="0" wp14:anchorId="3D471148" wp14:editId="6A6EBD5D">
                    <wp:extent cx="225425" cy="225425"/>
                    <wp:effectExtent l="0" t="0" r="3175" b="3175"/>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sidDel="0099417A">
                <w:rPr>
                  <w:noProof/>
                  <w:color w:val="FF0000"/>
                  <w:lang w:val="en-US" w:eastAsia="zh-CN"/>
                </w:rPr>
                <w:delText xml:space="preserve"> </w:delText>
              </w:r>
              <w:r w:rsidRPr="00BE273A" w:rsidDel="0099417A">
                <w:rPr>
                  <w:lang w:val="en-US"/>
                </w:rPr>
                <w:delText>Recommendation</w:delText>
              </w:r>
              <w:bookmarkStart w:id="13067" w:name="_Toc504125411"/>
              <w:bookmarkStart w:id="13068" w:name="_Toc504491206"/>
              <w:bookmarkStart w:id="13069" w:name="_Toc504493393"/>
              <w:bookmarkStart w:id="13070" w:name="_Toc504494448"/>
              <w:bookmarkStart w:id="13071" w:name="_Toc504496048"/>
              <w:bookmarkStart w:id="13072" w:name="_Toc504655134"/>
              <w:bookmarkStart w:id="13073" w:name="_Toc504983312"/>
              <w:bookmarkStart w:id="13074" w:name="_Toc505268396"/>
              <w:bookmarkStart w:id="13075" w:name="_Toc505353161"/>
              <w:bookmarkStart w:id="13076" w:name="_Toc505942046"/>
              <w:bookmarkStart w:id="13077" w:name="_Toc507059710"/>
              <w:bookmarkStart w:id="13078" w:name="_Toc507063279"/>
              <w:bookmarkEnd w:id="13067"/>
              <w:bookmarkEnd w:id="13068"/>
              <w:bookmarkEnd w:id="13069"/>
              <w:bookmarkEnd w:id="13070"/>
              <w:bookmarkEnd w:id="13071"/>
              <w:bookmarkEnd w:id="13072"/>
              <w:bookmarkEnd w:id="13073"/>
              <w:bookmarkEnd w:id="13074"/>
              <w:bookmarkEnd w:id="13075"/>
              <w:bookmarkEnd w:id="13076"/>
              <w:bookmarkEnd w:id="13077"/>
              <w:bookmarkEnd w:id="13078"/>
            </w:del>
          </w:p>
          <w:p w14:paraId="2C2D63C9" w14:textId="77777777" w:rsidR="002A1D5D" w:rsidRPr="00BE273A" w:rsidDel="0099417A" w:rsidRDefault="002A1D5D" w:rsidP="002A1D5D">
            <w:pPr>
              <w:pStyle w:val="ListContinue"/>
              <w:ind w:left="0"/>
              <w:rPr>
                <w:del w:id="13079" w:author="Author" w:date="2017-12-29T08:21:00Z"/>
                <w:lang w:val="en-US"/>
              </w:rPr>
            </w:pPr>
            <w:del w:id="13080" w:author="Author" w:date="2017-12-29T08:21:00Z">
              <w:r w:rsidRPr="00BE273A" w:rsidDel="0099417A">
                <w:rPr>
                  <w:lang w:val="en-US"/>
                </w:rPr>
                <w:delText xml:space="preserve">For details to the preconfigured business rule refer to the configuration guide of building block </w:delText>
              </w:r>
              <w:r w:rsidRPr="00BE273A" w:rsidDel="0099417A">
                <w:rPr>
                  <w:rStyle w:val="SAPEmphasis"/>
                  <w:lang w:val="en-US"/>
                </w:rPr>
                <w:delText>15T</w:delText>
              </w:r>
              <w:r w:rsidRPr="00BE273A" w:rsidDel="0099417A">
                <w:rPr>
                  <w:lang w:val="en-US"/>
                </w:rPr>
                <w:delText>.</w:delText>
              </w:r>
              <w:bookmarkStart w:id="13081" w:name="_Toc504125412"/>
              <w:bookmarkStart w:id="13082" w:name="_Toc504491207"/>
              <w:bookmarkStart w:id="13083" w:name="_Toc504493394"/>
              <w:bookmarkStart w:id="13084" w:name="_Toc504494449"/>
              <w:bookmarkStart w:id="13085" w:name="_Toc504496049"/>
              <w:bookmarkStart w:id="13086" w:name="_Toc504655135"/>
              <w:bookmarkStart w:id="13087" w:name="_Toc504983313"/>
              <w:bookmarkStart w:id="13088" w:name="_Toc505268397"/>
              <w:bookmarkStart w:id="13089" w:name="_Toc505353162"/>
              <w:bookmarkStart w:id="13090" w:name="_Toc505942047"/>
              <w:bookmarkStart w:id="13091" w:name="_Toc507059711"/>
              <w:bookmarkStart w:id="13092" w:name="_Toc507063280"/>
              <w:bookmarkEnd w:id="13081"/>
              <w:bookmarkEnd w:id="13082"/>
              <w:bookmarkEnd w:id="13083"/>
              <w:bookmarkEnd w:id="13084"/>
              <w:bookmarkEnd w:id="13085"/>
              <w:bookmarkEnd w:id="13086"/>
              <w:bookmarkEnd w:id="13087"/>
              <w:bookmarkEnd w:id="13088"/>
              <w:bookmarkEnd w:id="13089"/>
              <w:bookmarkEnd w:id="13090"/>
              <w:bookmarkEnd w:id="13091"/>
              <w:bookmarkEnd w:id="13092"/>
            </w:del>
          </w:p>
          <w:p w14:paraId="6459E1B2" w14:textId="77777777" w:rsidR="002A1D5D" w:rsidRPr="00BE273A" w:rsidDel="0099417A" w:rsidRDefault="002A1D5D" w:rsidP="002A1D5D">
            <w:pPr>
              <w:pStyle w:val="SAPNoteHeading"/>
              <w:ind w:left="0"/>
              <w:rPr>
                <w:del w:id="13093" w:author="Author" w:date="2017-12-29T08:21:00Z"/>
                <w:lang w:val="en-US"/>
              </w:rPr>
            </w:pPr>
            <w:del w:id="13094" w:author="Author" w:date="2017-12-29T08:21:00Z">
              <w:r w:rsidRPr="00BE273A" w:rsidDel="0099417A">
                <w:rPr>
                  <w:noProof/>
                  <w:lang w:val="en-US"/>
                </w:rPr>
                <w:drawing>
                  <wp:inline distT="0" distB="0" distL="0" distR="0" wp14:anchorId="35637A31" wp14:editId="445388BC">
                    <wp:extent cx="228600" cy="228600"/>
                    <wp:effectExtent l="0" t="0" r="0" b="0"/>
                    <wp:docPr id="558"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E273A" w:rsidDel="0099417A">
                <w:rPr>
                  <w:lang w:val="en-US"/>
                </w:rPr>
                <w:delText> Recommendation</w:delText>
              </w:r>
              <w:bookmarkStart w:id="13095" w:name="_Toc504125413"/>
              <w:bookmarkStart w:id="13096" w:name="_Toc504491208"/>
              <w:bookmarkStart w:id="13097" w:name="_Toc504493395"/>
              <w:bookmarkStart w:id="13098" w:name="_Toc504494450"/>
              <w:bookmarkStart w:id="13099" w:name="_Toc504496050"/>
              <w:bookmarkStart w:id="13100" w:name="_Toc504655136"/>
              <w:bookmarkStart w:id="13101" w:name="_Toc504983314"/>
              <w:bookmarkStart w:id="13102" w:name="_Toc505268398"/>
              <w:bookmarkStart w:id="13103" w:name="_Toc505353163"/>
              <w:bookmarkStart w:id="13104" w:name="_Toc505942048"/>
              <w:bookmarkStart w:id="13105" w:name="_Toc507059712"/>
              <w:bookmarkStart w:id="13106" w:name="_Toc507063281"/>
              <w:bookmarkEnd w:id="13095"/>
              <w:bookmarkEnd w:id="13096"/>
              <w:bookmarkEnd w:id="13097"/>
              <w:bookmarkEnd w:id="13098"/>
              <w:bookmarkEnd w:id="13099"/>
              <w:bookmarkEnd w:id="13100"/>
              <w:bookmarkEnd w:id="13101"/>
              <w:bookmarkEnd w:id="13102"/>
              <w:bookmarkEnd w:id="13103"/>
              <w:bookmarkEnd w:id="13104"/>
              <w:bookmarkEnd w:id="13105"/>
              <w:bookmarkEnd w:id="13106"/>
            </w:del>
          </w:p>
          <w:p w14:paraId="67345509" w14:textId="77777777" w:rsidR="002A1D5D" w:rsidRPr="002326C1" w:rsidDel="0099417A" w:rsidRDefault="002A1D5D" w:rsidP="002A1D5D">
            <w:pPr>
              <w:rPr>
                <w:del w:id="13107" w:author="Author" w:date="2017-12-29T08:21:00Z"/>
                <w:lang w:val="en-US"/>
              </w:rPr>
            </w:pPr>
            <w:del w:id="13108" w:author="Author" w:date="2017-12-29T08:21:00Z">
              <w:r w:rsidRPr="00BE273A" w:rsidDel="0099417A">
                <w:rPr>
                  <w:lang w:val="en-US"/>
                </w:rPr>
                <w:delText>Required if integration with Employee Central Payroll is in place.</w:delText>
              </w:r>
              <w:bookmarkStart w:id="13109" w:name="_Toc504125414"/>
              <w:bookmarkStart w:id="13110" w:name="_Toc504491209"/>
              <w:bookmarkStart w:id="13111" w:name="_Toc504493396"/>
              <w:bookmarkStart w:id="13112" w:name="_Toc504494451"/>
              <w:bookmarkStart w:id="13113" w:name="_Toc504496051"/>
              <w:bookmarkStart w:id="13114" w:name="_Toc504655137"/>
              <w:bookmarkStart w:id="13115" w:name="_Toc504983315"/>
              <w:bookmarkStart w:id="13116" w:name="_Toc505268399"/>
              <w:bookmarkStart w:id="13117" w:name="_Toc505353164"/>
              <w:bookmarkStart w:id="13118" w:name="_Toc505942049"/>
              <w:bookmarkStart w:id="13119" w:name="_Toc507059713"/>
              <w:bookmarkStart w:id="13120" w:name="_Toc507063282"/>
              <w:bookmarkEnd w:id="13109"/>
              <w:bookmarkEnd w:id="13110"/>
              <w:bookmarkEnd w:id="13111"/>
              <w:bookmarkEnd w:id="13112"/>
              <w:bookmarkEnd w:id="13113"/>
              <w:bookmarkEnd w:id="13114"/>
              <w:bookmarkEnd w:id="13115"/>
              <w:bookmarkEnd w:id="13116"/>
              <w:bookmarkEnd w:id="13117"/>
              <w:bookmarkEnd w:id="13118"/>
              <w:bookmarkEnd w:id="13119"/>
              <w:bookmarkEnd w:id="13120"/>
            </w:del>
          </w:p>
        </w:tc>
        <w:bookmarkStart w:id="13121" w:name="_Toc504125415"/>
        <w:bookmarkStart w:id="13122" w:name="_Toc504491210"/>
        <w:bookmarkStart w:id="13123" w:name="_Toc504493397"/>
        <w:bookmarkStart w:id="13124" w:name="_Toc504494452"/>
        <w:bookmarkStart w:id="13125" w:name="_Toc504496052"/>
        <w:bookmarkStart w:id="13126" w:name="_Toc504655138"/>
        <w:bookmarkStart w:id="13127" w:name="_Toc504983316"/>
        <w:bookmarkStart w:id="13128" w:name="_Toc505268400"/>
        <w:bookmarkStart w:id="13129" w:name="_Toc505353165"/>
        <w:bookmarkStart w:id="13130" w:name="_Toc505942050"/>
        <w:bookmarkStart w:id="13131" w:name="_Toc507059714"/>
        <w:bookmarkStart w:id="13132" w:name="_Toc507063283"/>
        <w:bookmarkEnd w:id="13121"/>
        <w:bookmarkEnd w:id="13122"/>
        <w:bookmarkEnd w:id="13123"/>
        <w:bookmarkEnd w:id="13124"/>
        <w:bookmarkEnd w:id="13125"/>
        <w:bookmarkEnd w:id="13126"/>
        <w:bookmarkEnd w:id="13127"/>
        <w:bookmarkEnd w:id="13128"/>
        <w:bookmarkEnd w:id="13129"/>
        <w:bookmarkEnd w:id="13130"/>
        <w:bookmarkEnd w:id="13131"/>
        <w:bookmarkEnd w:id="13132"/>
      </w:tr>
      <w:tr w:rsidR="002A1D5D" w:rsidRPr="00AC5720" w:rsidDel="0099417A" w14:paraId="77E295FE" w14:textId="77777777" w:rsidTr="002A1D5D">
        <w:trPr>
          <w:trHeight w:val="360"/>
          <w:del w:id="13133" w:author="Author" w:date="2017-12-29T08:21:00Z"/>
        </w:trPr>
        <w:tc>
          <w:tcPr>
            <w:tcW w:w="4922" w:type="dxa"/>
            <w:tcBorders>
              <w:top w:val="single" w:sz="8" w:space="0" w:color="999999"/>
              <w:left w:val="single" w:sz="8" w:space="0" w:color="999999"/>
              <w:bottom w:val="single" w:sz="8" w:space="0" w:color="999999"/>
              <w:right w:val="single" w:sz="8" w:space="0" w:color="999999"/>
            </w:tcBorders>
          </w:tcPr>
          <w:p w14:paraId="224F9494" w14:textId="77777777" w:rsidR="002A1D5D" w:rsidRPr="002326C1" w:rsidDel="0099417A" w:rsidRDefault="002A1D5D" w:rsidP="002A1D5D">
            <w:pPr>
              <w:rPr>
                <w:del w:id="13134" w:author="Author" w:date="2017-12-29T08:21:00Z"/>
                <w:rStyle w:val="SAPScreenElement"/>
                <w:lang w:val="en-US"/>
              </w:rPr>
            </w:pPr>
            <w:del w:id="13135" w:author="Author" w:date="2017-12-29T08:21:00Z">
              <w:r w:rsidRPr="00BE273A" w:rsidDel="0099417A">
                <w:rPr>
                  <w:rStyle w:val="SAPScreenElement"/>
                  <w:lang w:val="en-US"/>
                </w:rPr>
                <w:delText xml:space="preserve">Pay Scale Area: </w:delText>
              </w:r>
              <w:r w:rsidRPr="00BE273A" w:rsidDel="0099417A">
                <w:rPr>
                  <w:lang w:val="en-US"/>
                </w:rPr>
                <w:delText xml:space="preserve">automatically suggested, based on a preconfigured business rule, from the values maintained for fields </w:delText>
              </w:r>
              <w:r w:rsidRPr="00BE273A" w:rsidDel="0099417A">
                <w:rPr>
                  <w:rStyle w:val="SAPScreenElement"/>
                  <w:lang w:val="en-US"/>
                </w:rPr>
                <w:delText>Employee Class</w:delText>
              </w:r>
              <w:r w:rsidRPr="00BE273A" w:rsidDel="0099417A">
                <w:rPr>
                  <w:lang w:val="en-US"/>
                </w:rPr>
                <w:delText xml:space="preserve"> and </w:delText>
              </w:r>
              <w:r w:rsidRPr="00BE273A" w:rsidDel="0099417A">
                <w:rPr>
                  <w:rStyle w:val="SAPScreenElement"/>
                  <w:lang w:val="en-US"/>
                </w:rPr>
                <w:delText>Employment Type</w:delText>
              </w:r>
              <w:bookmarkStart w:id="13136" w:name="_Toc504125416"/>
              <w:bookmarkStart w:id="13137" w:name="_Toc504491211"/>
              <w:bookmarkStart w:id="13138" w:name="_Toc504493398"/>
              <w:bookmarkStart w:id="13139" w:name="_Toc504494453"/>
              <w:bookmarkStart w:id="13140" w:name="_Toc504496053"/>
              <w:bookmarkStart w:id="13141" w:name="_Toc504655139"/>
              <w:bookmarkStart w:id="13142" w:name="_Toc504983317"/>
              <w:bookmarkStart w:id="13143" w:name="_Toc505268401"/>
              <w:bookmarkStart w:id="13144" w:name="_Toc505353166"/>
              <w:bookmarkStart w:id="13145" w:name="_Toc505942051"/>
              <w:bookmarkStart w:id="13146" w:name="_Toc507059715"/>
              <w:bookmarkStart w:id="13147" w:name="_Toc507063284"/>
              <w:bookmarkEnd w:id="13136"/>
              <w:bookmarkEnd w:id="13137"/>
              <w:bookmarkEnd w:id="13138"/>
              <w:bookmarkEnd w:id="13139"/>
              <w:bookmarkEnd w:id="13140"/>
              <w:bookmarkEnd w:id="13141"/>
              <w:bookmarkEnd w:id="13142"/>
              <w:bookmarkEnd w:id="13143"/>
              <w:bookmarkEnd w:id="13144"/>
              <w:bookmarkEnd w:id="13145"/>
              <w:bookmarkEnd w:id="13146"/>
              <w:bookmarkEnd w:id="13147"/>
            </w:del>
          </w:p>
        </w:tc>
        <w:tc>
          <w:tcPr>
            <w:tcW w:w="9360" w:type="dxa"/>
            <w:tcBorders>
              <w:top w:val="single" w:sz="8" w:space="0" w:color="999999"/>
              <w:left w:val="single" w:sz="8" w:space="0" w:color="999999"/>
              <w:bottom w:val="single" w:sz="8" w:space="0" w:color="999999"/>
              <w:right w:val="single" w:sz="8" w:space="0" w:color="999999"/>
            </w:tcBorders>
          </w:tcPr>
          <w:p w14:paraId="6203A491" w14:textId="77777777" w:rsidR="002A1D5D" w:rsidRPr="00BE273A" w:rsidDel="0099417A" w:rsidRDefault="002A1D5D" w:rsidP="002A1D5D">
            <w:pPr>
              <w:pStyle w:val="SAPNoteHeading"/>
              <w:ind w:left="0"/>
              <w:rPr>
                <w:del w:id="13148" w:author="Author" w:date="2017-12-29T08:21:00Z"/>
                <w:lang w:val="en-US"/>
              </w:rPr>
            </w:pPr>
            <w:del w:id="13149" w:author="Author" w:date="2017-12-29T08:21:00Z">
              <w:r w:rsidRPr="00BE273A" w:rsidDel="0099417A">
                <w:rPr>
                  <w:noProof/>
                  <w:color w:val="FF0000"/>
                  <w:lang w:val="en-US"/>
                </w:rPr>
                <w:drawing>
                  <wp:inline distT="0" distB="0" distL="0" distR="0" wp14:anchorId="53B17374" wp14:editId="59A71D34">
                    <wp:extent cx="225425" cy="225425"/>
                    <wp:effectExtent l="0" t="0" r="3175" b="3175"/>
                    <wp:docPr id="559"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sidDel="0099417A">
                <w:rPr>
                  <w:noProof/>
                  <w:color w:val="FF0000"/>
                  <w:lang w:val="en-US" w:eastAsia="zh-CN"/>
                </w:rPr>
                <w:delText xml:space="preserve"> </w:delText>
              </w:r>
              <w:r w:rsidRPr="00BE273A" w:rsidDel="0099417A">
                <w:rPr>
                  <w:lang w:val="en-US"/>
                </w:rPr>
                <w:delText>Recommendation</w:delText>
              </w:r>
              <w:bookmarkStart w:id="13150" w:name="_Toc504125417"/>
              <w:bookmarkStart w:id="13151" w:name="_Toc504491212"/>
              <w:bookmarkStart w:id="13152" w:name="_Toc504493399"/>
              <w:bookmarkStart w:id="13153" w:name="_Toc504494454"/>
              <w:bookmarkStart w:id="13154" w:name="_Toc504496054"/>
              <w:bookmarkStart w:id="13155" w:name="_Toc504655140"/>
              <w:bookmarkStart w:id="13156" w:name="_Toc504983318"/>
              <w:bookmarkStart w:id="13157" w:name="_Toc505268402"/>
              <w:bookmarkStart w:id="13158" w:name="_Toc505353167"/>
              <w:bookmarkStart w:id="13159" w:name="_Toc505942052"/>
              <w:bookmarkStart w:id="13160" w:name="_Toc507059716"/>
              <w:bookmarkStart w:id="13161" w:name="_Toc507063285"/>
              <w:bookmarkEnd w:id="13150"/>
              <w:bookmarkEnd w:id="13151"/>
              <w:bookmarkEnd w:id="13152"/>
              <w:bookmarkEnd w:id="13153"/>
              <w:bookmarkEnd w:id="13154"/>
              <w:bookmarkEnd w:id="13155"/>
              <w:bookmarkEnd w:id="13156"/>
              <w:bookmarkEnd w:id="13157"/>
              <w:bookmarkEnd w:id="13158"/>
              <w:bookmarkEnd w:id="13159"/>
              <w:bookmarkEnd w:id="13160"/>
              <w:bookmarkEnd w:id="13161"/>
            </w:del>
          </w:p>
          <w:p w14:paraId="40CD2E5C" w14:textId="77777777" w:rsidR="002A1D5D" w:rsidRPr="00BE273A" w:rsidDel="0099417A" w:rsidRDefault="002A1D5D" w:rsidP="002A1D5D">
            <w:pPr>
              <w:pStyle w:val="ListContinue"/>
              <w:ind w:left="0"/>
              <w:rPr>
                <w:del w:id="13162" w:author="Author" w:date="2017-12-29T08:21:00Z"/>
                <w:lang w:val="en-US"/>
              </w:rPr>
            </w:pPr>
            <w:del w:id="13163" w:author="Author" w:date="2017-12-29T08:21:00Z">
              <w:r w:rsidRPr="00BE273A" w:rsidDel="0099417A">
                <w:rPr>
                  <w:lang w:val="en-US"/>
                </w:rPr>
                <w:delText xml:space="preserve">For details to the preconfigured business rule refer to the configuration guide of building block </w:delText>
              </w:r>
              <w:r w:rsidRPr="00BE273A" w:rsidDel="0099417A">
                <w:rPr>
                  <w:rStyle w:val="SAPEmphasis"/>
                  <w:lang w:val="en-US"/>
                </w:rPr>
                <w:delText>15T</w:delText>
              </w:r>
              <w:r w:rsidRPr="00BE273A" w:rsidDel="0099417A">
                <w:rPr>
                  <w:lang w:val="en-US"/>
                </w:rPr>
                <w:delText>.</w:delText>
              </w:r>
              <w:bookmarkStart w:id="13164" w:name="_Toc504125418"/>
              <w:bookmarkStart w:id="13165" w:name="_Toc504491213"/>
              <w:bookmarkStart w:id="13166" w:name="_Toc504493400"/>
              <w:bookmarkStart w:id="13167" w:name="_Toc504494455"/>
              <w:bookmarkStart w:id="13168" w:name="_Toc504496055"/>
              <w:bookmarkStart w:id="13169" w:name="_Toc504655141"/>
              <w:bookmarkStart w:id="13170" w:name="_Toc504983319"/>
              <w:bookmarkStart w:id="13171" w:name="_Toc505268403"/>
              <w:bookmarkStart w:id="13172" w:name="_Toc505353168"/>
              <w:bookmarkStart w:id="13173" w:name="_Toc505942053"/>
              <w:bookmarkStart w:id="13174" w:name="_Toc507059717"/>
              <w:bookmarkStart w:id="13175" w:name="_Toc507063286"/>
              <w:bookmarkEnd w:id="13164"/>
              <w:bookmarkEnd w:id="13165"/>
              <w:bookmarkEnd w:id="13166"/>
              <w:bookmarkEnd w:id="13167"/>
              <w:bookmarkEnd w:id="13168"/>
              <w:bookmarkEnd w:id="13169"/>
              <w:bookmarkEnd w:id="13170"/>
              <w:bookmarkEnd w:id="13171"/>
              <w:bookmarkEnd w:id="13172"/>
              <w:bookmarkEnd w:id="13173"/>
              <w:bookmarkEnd w:id="13174"/>
              <w:bookmarkEnd w:id="13175"/>
            </w:del>
          </w:p>
          <w:p w14:paraId="1A78578A" w14:textId="77777777" w:rsidR="002A1D5D" w:rsidRPr="00BE273A" w:rsidDel="0099417A" w:rsidRDefault="002A1D5D" w:rsidP="002A1D5D">
            <w:pPr>
              <w:pStyle w:val="SAPNoteHeading"/>
              <w:ind w:left="0"/>
              <w:rPr>
                <w:del w:id="13176" w:author="Author" w:date="2017-12-29T08:21:00Z"/>
                <w:lang w:val="en-US"/>
              </w:rPr>
            </w:pPr>
            <w:del w:id="13177" w:author="Author" w:date="2017-12-29T08:21:00Z">
              <w:r w:rsidRPr="00BE273A" w:rsidDel="0099417A">
                <w:rPr>
                  <w:noProof/>
                  <w:lang w:val="en-US"/>
                </w:rPr>
                <w:drawing>
                  <wp:inline distT="0" distB="0" distL="0" distR="0" wp14:anchorId="7B183B97" wp14:editId="6BB2F8AE">
                    <wp:extent cx="228600" cy="228600"/>
                    <wp:effectExtent l="0" t="0" r="0" b="0"/>
                    <wp:docPr id="5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E273A" w:rsidDel="0099417A">
                <w:rPr>
                  <w:lang w:val="en-US"/>
                </w:rPr>
                <w:delText> Recommendation</w:delText>
              </w:r>
              <w:bookmarkStart w:id="13178" w:name="_Toc504125419"/>
              <w:bookmarkStart w:id="13179" w:name="_Toc504491214"/>
              <w:bookmarkStart w:id="13180" w:name="_Toc504493401"/>
              <w:bookmarkStart w:id="13181" w:name="_Toc504494456"/>
              <w:bookmarkStart w:id="13182" w:name="_Toc504496056"/>
              <w:bookmarkStart w:id="13183" w:name="_Toc504655142"/>
              <w:bookmarkStart w:id="13184" w:name="_Toc504983320"/>
              <w:bookmarkStart w:id="13185" w:name="_Toc505268404"/>
              <w:bookmarkStart w:id="13186" w:name="_Toc505353169"/>
              <w:bookmarkStart w:id="13187" w:name="_Toc505942054"/>
              <w:bookmarkStart w:id="13188" w:name="_Toc507059718"/>
              <w:bookmarkStart w:id="13189" w:name="_Toc507063287"/>
              <w:bookmarkEnd w:id="13178"/>
              <w:bookmarkEnd w:id="13179"/>
              <w:bookmarkEnd w:id="13180"/>
              <w:bookmarkEnd w:id="13181"/>
              <w:bookmarkEnd w:id="13182"/>
              <w:bookmarkEnd w:id="13183"/>
              <w:bookmarkEnd w:id="13184"/>
              <w:bookmarkEnd w:id="13185"/>
              <w:bookmarkEnd w:id="13186"/>
              <w:bookmarkEnd w:id="13187"/>
              <w:bookmarkEnd w:id="13188"/>
              <w:bookmarkEnd w:id="13189"/>
            </w:del>
          </w:p>
          <w:p w14:paraId="15C313FD" w14:textId="77777777" w:rsidR="002A1D5D" w:rsidRPr="002326C1" w:rsidDel="0099417A" w:rsidRDefault="002A1D5D" w:rsidP="002A1D5D">
            <w:pPr>
              <w:rPr>
                <w:del w:id="13190" w:author="Author" w:date="2017-12-29T08:21:00Z"/>
                <w:lang w:val="en-US"/>
              </w:rPr>
            </w:pPr>
            <w:del w:id="13191" w:author="Author" w:date="2017-12-29T08:21:00Z">
              <w:r w:rsidRPr="00BE273A" w:rsidDel="0099417A">
                <w:rPr>
                  <w:lang w:val="en-US"/>
                </w:rPr>
                <w:delText>Required if integration with Employee Central Payroll is in place.</w:delText>
              </w:r>
              <w:bookmarkStart w:id="13192" w:name="_Toc504125420"/>
              <w:bookmarkStart w:id="13193" w:name="_Toc504491215"/>
              <w:bookmarkStart w:id="13194" w:name="_Toc504493402"/>
              <w:bookmarkStart w:id="13195" w:name="_Toc504494457"/>
              <w:bookmarkStart w:id="13196" w:name="_Toc504496057"/>
              <w:bookmarkStart w:id="13197" w:name="_Toc504655143"/>
              <w:bookmarkStart w:id="13198" w:name="_Toc504983321"/>
              <w:bookmarkStart w:id="13199" w:name="_Toc505268405"/>
              <w:bookmarkStart w:id="13200" w:name="_Toc505353170"/>
              <w:bookmarkStart w:id="13201" w:name="_Toc505942055"/>
              <w:bookmarkStart w:id="13202" w:name="_Toc507059719"/>
              <w:bookmarkStart w:id="13203" w:name="_Toc507063288"/>
              <w:bookmarkEnd w:id="13192"/>
              <w:bookmarkEnd w:id="13193"/>
              <w:bookmarkEnd w:id="13194"/>
              <w:bookmarkEnd w:id="13195"/>
              <w:bookmarkEnd w:id="13196"/>
              <w:bookmarkEnd w:id="13197"/>
              <w:bookmarkEnd w:id="13198"/>
              <w:bookmarkEnd w:id="13199"/>
              <w:bookmarkEnd w:id="13200"/>
              <w:bookmarkEnd w:id="13201"/>
              <w:bookmarkEnd w:id="13202"/>
              <w:bookmarkEnd w:id="13203"/>
            </w:del>
          </w:p>
        </w:tc>
        <w:bookmarkStart w:id="13204" w:name="_Toc504125421"/>
        <w:bookmarkStart w:id="13205" w:name="_Toc504491216"/>
        <w:bookmarkStart w:id="13206" w:name="_Toc504493403"/>
        <w:bookmarkStart w:id="13207" w:name="_Toc504494458"/>
        <w:bookmarkStart w:id="13208" w:name="_Toc504496058"/>
        <w:bookmarkStart w:id="13209" w:name="_Toc504655144"/>
        <w:bookmarkStart w:id="13210" w:name="_Toc504983322"/>
        <w:bookmarkStart w:id="13211" w:name="_Toc505268406"/>
        <w:bookmarkStart w:id="13212" w:name="_Toc505353171"/>
        <w:bookmarkStart w:id="13213" w:name="_Toc505942056"/>
        <w:bookmarkStart w:id="13214" w:name="_Toc507059720"/>
        <w:bookmarkStart w:id="13215" w:name="_Toc507063289"/>
        <w:bookmarkEnd w:id="13204"/>
        <w:bookmarkEnd w:id="13205"/>
        <w:bookmarkEnd w:id="13206"/>
        <w:bookmarkEnd w:id="13207"/>
        <w:bookmarkEnd w:id="13208"/>
        <w:bookmarkEnd w:id="13209"/>
        <w:bookmarkEnd w:id="13210"/>
        <w:bookmarkEnd w:id="13211"/>
        <w:bookmarkEnd w:id="13212"/>
        <w:bookmarkEnd w:id="13213"/>
        <w:bookmarkEnd w:id="13214"/>
        <w:bookmarkEnd w:id="13215"/>
      </w:tr>
      <w:tr w:rsidR="002A1D5D" w:rsidRPr="00AC5720" w:rsidDel="0099417A" w14:paraId="2D525621" w14:textId="77777777" w:rsidTr="002A1D5D">
        <w:trPr>
          <w:trHeight w:val="360"/>
          <w:del w:id="13216" w:author="Author" w:date="2017-12-29T08:21:00Z"/>
        </w:trPr>
        <w:tc>
          <w:tcPr>
            <w:tcW w:w="4922" w:type="dxa"/>
            <w:tcBorders>
              <w:top w:val="single" w:sz="8" w:space="0" w:color="999999"/>
              <w:left w:val="single" w:sz="8" w:space="0" w:color="999999"/>
              <w:bottom w:val="single" w:sz="8" w:space="0" w:color="999999"/>
              <w:right w:val="single" w:sz="8" w:space="0" w:color="999999"/>
            </w:tcBorders>
          </w:tcPr>
          <w:p w14:paraId="4AA11D3F" w14:textId="77777777" w:rsidR="002A1D5D" w:rsidRPr="002326C1" w:rsidDel="0099417A" w:rsidRDefault="002A1D5D" w:rsidP="002A1D5D">
            <w:pPr>
              <w:rPr>
                <w:del w:id="13217" w:author="Author" w:date="2017-12-29T08:21:00Z"/>
                <w:rStyle w:val="SAPScreenElement"/>
                <w:lang w:val="en-US"/>
              </w:rPr>
            </w:pPr>
            <w:del w:id="13218" w:author="Author" w:date="2017-12-29T08:21:00Z">
              <w:r w:rsidRPr="00BE273A" w:rsidDel="0099417A">
                <w:rPr>
                  <w:rStyle w:val="SAPScreenElement"/>
                  <w:lang w:val="en-US"/>
                </w:rPr>
                <w:delText xml:space="preserve">Pay Scale Group: </w:delText>
              </w:r>
              <w:r w:rsidRPr="00BE273A" w:rsidDel="0099417A">
                <w:rPr>
                  <w:lang w:val="en-US"/>
                </w:rPr>
                <w:delText xml:space="preserve">select from drop-down; available values depend on the </w:delText>
              </w:r>
              <w:r w:rsidRPr="00BE273A" w:rsidDel="0099417A">
                <w:rPr>
                  <w:rStyle w:val="SAPScreenElement"/>
                  <w:lang w:val="en-US"/>
                </w:rPr>
                <w:delText xml:space="preserve">Pay Scale Type </w:delText>
              </w:r>
              <w:r w:rsidRPr="00BE273A" w:rsidDel="0099417A">
                <w:rPr>
                  <w:lang w:val="en-US"/>
                </w:rPr>
                <w:delText>and</w:delText>
              </w:r>
              <w:r w:rsidRPr="00BE273A" w:rsidDel="0099417A">
                <w:rPr>
                  <w:rStyle w:val="SAPScreenElement"/>
                  <w:lang w:val="en-US"/>
                </w:rPr>
                <w:delText xml:space="preserve"> Pay Scale Area</w:delText>
              </w:r>
              <w:bookmarkStart w:id="13219" w:name="_Toc504125422"/>
              <w:bookmarkStart w:id="13220" w:name="_Toc504491217"/>
              <w:bookmarkStart w:id="13221" w:name="_Toc504493404"/>
              <w:bookmarkStart w:id="13222" w:name="_Toc504494459"/>
              <w:bookmarkStart w:id="13223" w:name="_Toc504496059"/>
              <w:bookmarkStart w:id="13224" w:name="_Toc504655145"/>
              <w:bookmarkStart w:id="13225" w:name="_Toc504983323"/>
              <w:bookmarkStart w:id="13226" w:name="_Toc505268407"/>
              <w:bookmarkStart w:id="13227" w:name="_Toc505353172"/>
              <w:bookmarkStart w:id="13228" w:name="_Toc505942057"/>
              <w:bookmarkStart w:id="13229" w:name="_Toc507059721"/>
              <w:bookmarkStart w:id="13230" w:name="_Toc507063290"/>
              <w:bookmarkEnd w:id="13219"/>
              <w:bookmarkEnd w:id="13220"/>
              <w:bookmarkEnd w:id="13221"/>
              <w:bookmarkEnd w:id="13222"/>
              <w:bookmarkEnd w:id="13223"/>
              <w:bookmarkEnd w:id="13224"/>
              <w:bookmarkEnd w:id="13225"/>
              <w:bookmarkEnd w:id="13226"/>
              <w:bookmarkEnd w:id="13227"/>
              <w:bookmarkEnd w:id="13228"/>
              <w:bookmarkEnd w:id="13229"/>
              <w:bookmarkEnd w:id="13230"/>
            </w:del>
          </w:p>
        </w:tc>
        <w:tc>
          <w:tcPr>
            <w:tcW w:w="9360" w:type="dxa"/>
            <w:vMerge w:val="restart"/>
            <w:tcBorders>
              <w:top w:val="single" w:sz="8" w:space="0" w:color="999999"/>
              <w:left w:val="single" w:sz="8" w:space="0" w:color="999999"/>
              <w:right w:val="single" w:sz="8" w:space="0" w:color="999999"/>
            </w:tcBorders>
          </w:tcPr>
          <w:p w14:paraId="21EBC9FD" w14:textId="77777777" w:rsidR="002A1D5D" w:rsidRPr="00BE273A" w:rsidDel="0099417A" w:rsidRDefault="002A1D5D" w:rsidP="002A1D5D">
            <w:pPr>
              <w:pStyle w:val="SAPNoteHeading"/>
              <w:ind w:left="0"/>
              <w:rPr>
                <w:del w:id="13231" w:author="Author" w:date="2017-12-29T08:21:00Z"/>
                <w:lang w:val="en-US"/>
              </w:rPr>
            </w:pPr>
            <w:del w:id="13232" w:author="Author" w:date="2017-12-29T08:21:00Z">
              <w:r w:rsidRPr="00BE273A" w:rsidDel="0099417A">
                <w:rPr>
                  <w:noProof/>
                  <w:lang w:val="en-US"/>
                </w:rPr>
                <w:drawing>
                  <wp:inline distT="0" distB="0" distL="0" distR="0" wp14:anchorId="4BFB098C" wp14:editId="78AA0DB5">
                    <wp:extent cx="225425" cy="225425"/>
                    <wp:effectExtent l="0" t="0" r="3175" b="3175"/>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sidDel="0099417A">
                <w:rPr>
                  <w:noProof/>
                  <w:lang w:val="en-US" w:eastAsia="zh-CN"/>
                </w:rPr>
                <w:delText xml:space="preserve"> </w:delText>
              </w:r>
              <w:r w:rsidRPr="00BE273A" w:rsidDel="0099417A">
                <w:rPr>
                  <w:lang w:val="en-US"/>
                </w:rPr>
                <w:delText>Recommendation</w:delText>
              </w:r>
              <w:bookmarkStart w:id="13233" w:name="_Toc504125423"/>
              <w:bookmarkStart w:id="13234" w:name="_Toc504491218"/>
              <w:bookmarkStart w:id="13235" w:name="_Toc504493405"/>
              <w:bookmarkStart w:id="13236" w:name="_Toc504494460"/>
              <w:bookmarkStart w:id="13237" w:name="_Toc504496060"/>
              <w:bookmarkStart w:id="13238" w:name="_Toc504655146"/>
              <w:bookmarkStart w:id="13239" w:name="_Toc504983324"/>
              <w:bookmarkStart w:id="13240" w:name="_Toc505268408"/>
              <w:bookmarkStart w:id="13241" w:name="_Toc505353173"/>
              <w:bookmarkStart w:id="13242" w:name="_Toc505942058"/>
              <w:bookmarkStart w:id="13243" w:name="_Toc507059722"/>
              <w:bookmarkStart w:id="13244" w:name="_Toc507063291"/>
              <w:bookmarkEnd w:id="13233"/>
              <w:bookmarkEnd w:id="13234"/>
              <w:bookmarkEnd w:id="13235"/>
              <w:bookmarkEnd w:id="13236"/>
              <w:bookmarkEnd w:id="13237"/>
              <w:bookmarkEnd w:id="13238"/>
              <w:bookmarkEnd w:id="13239"/>
              <w:bookmarkEnd w:id="13240"/>
              <w:bookmarkEnd w:id="13241"/>
              <w:bookmarkEnd w:id="13242"/>
              <w:bookmarkEnd w:id="13243"/>
              <w:bookmarkEnd w:id="13244"/>
            </w:del>
          </w:p>
          <w:p w14:paraId="6DB0A90D" w14:textId="77777777" w:rsidR="002A1D5D" w:rsidRPr="002326C1" w:rsidDel="0099417A" w:rsidRDefault="002A1D5D" w:rsidP="002A1D5D">
            <w:pPr>
              <w:rPr>
                <w:del w:id="13245" w:author="Author" w:date="2017-12-29T08:21:00Z"/>
                <w:lang w:val="en-US"/>
              </w:rPr>
            </w:pPr>
            <w:del w:id="13246" w:author="Author" w:date="2017-12-29T08:21:00Z">
              <w:r w:rsidRPr="00BE273A" w:rsidDel="0099417A">
                <w:rPr>
                  <w:lang w:val="en-US"/>
                </w:rPr>
                <w:delText xml:space="preserve">For details to pay scale group and pay scale level values refer to the configuration guide of building block </w:delText>
              </w:r>
              <w:r w:rsidRPr="00BE273A" w:rsidDel="0099417A">
                <w:rPr>
                  <w:rStyle w:val="SAPEmphasis"/>
                  <w:lang w:val="en-US"/>
                </w:rPr>
                <w:delText>15T</w:delText>
              </w:r>
              <w:r w:rsidRPr="00BE273A" w:rsidDel="0099417A">
                <w:rPr>
                  <w:lang w:val="en-US"/>
                </w:rPr>
                <w:delText xml:space="preserve">, where in chapter </w:delText>
              </w:r>
              <w:r w:rsidRPr="00BE273A" w:rsidDel="0099417A">
                <w:rPr>
                  <w:rStyle w:val="SAPTextReference"/>
                  <w:lang w:val="en-US"/>
                </w:rPr>
                <w:delText>Preparation / Prerequisites</w:delText>
              </w:r>
              <w:r w:rsidRPr="00BE273A" w:rsidDel="0099417A">
                <w:rPr>
                  <w:lang w:val="en-US"/>
                </w:rPr>
                <w:delText xml:space="preserve"> the reference to the appropriate </w:delText>
              </w:r>
              <w:r w:rsidRPr="00BE273A" w:rsidDel="0099417A">
                <w:rPr>
                  <w:rStyle w:val="SAPScreenElement"/>
                  <w:color w:val="auto"/>
                  <w:lang w:val="en-US"/>
                </w:rPr>
                <w:delText>Pay Structure</w:delText>
              </w:r>
              <w:r w:rsidRPr="00BE273A" w:rsidDel="0099417A">
                <w:rPr>
                  <w:lang w:val="en-US"/>
                </w:rPr>
                <w:delText xml:space="preserve"> workbook is given.</w:delText>
              </w:r>
              <w:bookmarkStart w:id="13247" w:name="_Toc504125424"/>
              <w:bookmarkStart w:id="13248" w:name="_Toc504491219"/>
              <w:bookmarkStart w:id="13249" w:name="_Toc504493406"/>
              <w:bookmarkStart w:id="13250" w:name="_Toc504494461"/>
              <w:bookmarkStart w:id="13251" w:name="_Toc504496061"/>
              <w:bookmarkStart w:id="13252" w:name="_Toc504655147"/>
              <w:bookmarkStart w:id="13253" w:name="_Toc504983325"/>
              <w:bookmarkStart w:id="13254" w:name="_Toc505268409"/>
              <w:bookmarkStart w:id="13255" w:name="_Toc505353174"/>
              <w:bookmarkStart w:id="13256" w:name="_Toc505942059"/>
              <w:bookmarkStart w:id="13257" w:name="_Toc507059723"/>
              <w:bookmarkStart w:id="13258" w:name="_Toc507063292"/>
              <w:bookmarkEnd w:id="13247"/>
              <w:bookmarkEnd w:id="13248"/>
              <w:bookmarkEnd w:id="13249"/>
              <w:bookmarkEnd w:id="13250"/>
              <w:bookmarkEnd w:id="13251"/>
              <w:bookmarkEnd w:id="13252"/>
              <w:bookmarkEnd w:id="13253"/>
              <w:bookmarkEnd w:id="13254"/>
              <w:bookmarkEnd w:id="13255"/>
              <w:bookmarkEnd w:id="13256"/>
              <w:bookmarkEnd w:id="13257"/>
              <w:bookmarkEnd w:id="13258"/>
            </w:del>
          </w:p>
        </w:tc>
        <w:bookmarkStart w:id="13259" w:name="_Toc504125425"/>
        <w:bookmarkStart w:id="13260" w:name="_Toc504491220"/>
        <w:bookmarkStart w:id="13261" w:name="_Toc504493407"/>
        <w:bookmarkStart w:id="13262" w:name="_Toc504494462"/>
        <w:bookmarkStart w:id="13263" w:name="_Toc504496062"/>
        <w:bookmarkStart w:id="13264" w:name="_Toc504655148"/>
        <w:bookmarkStart w:id="13265" w:name="_Toc504983326"/>
        <w:bookmarkStart w:id="13266" w:name="_Toc505268410"/>
        <w:bookmarkStart w:id="13267" w:name="_Toc505353175"/>
        <w:bookmarkStart w:id="13268" w:name="_Toc505942060"/>
        <w:bookmarkStart w:id="13269" w:name="_Toc507059724"/>
        <w:bookmarkStart w:id="13270" w:name="_Toc507063293"/>
        <w:bookmarkEnd w:id="13259"/>
        <w:bookmarkEnd w:id="13260"/>
        <w:bookmarkEnd w:id="13261"/>
        <w:bookmarkEnd w:id="13262"/>
        <w:bookmarkEnd w:id="13263"/>
        <w:bookmarkEnd w:id="13264"/>
        <w:bookmarkEnd w:id="13265"/>
        <w:bookmarkEnd w:id="13266"/>
        <w:bookmarkEnd w:id="13267"/>
        <w:bookmarkEnd w:id="13268"/>
        <w:bookmarkEnd w:id="13269"/>
        <w:bookmarkEnd w:id="13270"/>
      </w:tr>
      <w:tr w:rsidR="002A1D5D" w:rsidRPr="00AC5720" w:rsidDel="0099417A" w14:paraId="40F00041" w14:textId="77777777" w:rsidTr="002A1D5D">
        <w:trPr>
          <w:trHeight w:val="360"/>
          <w:del w:id="13271" w:author="Author" w:date="2017-12-29T08:21:00Z"/>
        </w:trPr>
        <w:tc>
          <w:tcPr>
            <w:tcW w:w="4922" w:type="dxa"/>
            <w:tcBorders>
              <w:top w:val="single" w:sz="8" w:space="0" w:color="999999"/>
              <w:left w:val="single" w:sz="8" w:space="0" w:color="999999"/>
              <w:bottom w:val="single" w:sz="8" w:space="0" w:color="999999"/>
              <w:right w:val="single" w:sz="8" w:space="0" w:color="999999"/>
            </w:tcBorders>
          </w:tcPr>
          <w:p w14:paraId="4ABEF3F3" w14:textId="77777777" w:rsidR="002A1D5D" w:rsidRPr="002326C1" w:rsidDel="0099417A" w:rsidRDefault="002A1D5D" w:rsidP="002A1D5D">
            <w:pPr>
              <w:rPr>
                <w:del w:id="13272" w:author="Author" w:date="2017-12-29T08:21:00Z"/>
                <w:rStyle w:val="SAPScreenElement"/>
                <w:lang w:val="en-US"/>
              </w:rPr>
            </w:pPr>
            <w:del w:id="13273" w:author="Author" w:date="2017-12-29T08:21:00Z">
              <w:r w:rsidRPr="00BE273A" w:rsidDel="0099417A">
                <w:rPr>
                  <w:rStyle w:val="SAPScreenElement"/>
                  <w:lang w:val="en-US"/>
                </w:rPr>
                <w:delText xml:space="preserve">Pay Scale Level: </w:delText>
              </w:r>
              <w:r w:rsidRPr="00BE273A" w:rsidDel="0099417A">
                <w:rPr>
                  <w:lang w:val="en-US"/>
                </w:rPr>
                <w:delText xml:space="preserve">select from drop-down; available values depend on the </w:delText>
              </w:r>
              <w:r w:rsidRPr="00BE273A" w:rsidDel="0099417A">
                <w:rPr>
                  <w:rStyle w:val="SAPScreenElement"/>
                  <w:lang w:val="en-US"/>
                </w:rPr>
                <w:delText>Pay Scale Group</w:delText>
              </w:r>
              <w:bookmarkStart w:id="13274" w:name="_Toc504125426"/>
              <w:bookmarkStart w:id="13275" w:name="_Toc504491221"/>
              <w:bookmarkStart w:id="13276" w:name="_Toc504493408"/>
              <w:bookmarkStart w:id="13277" w:name="_Toc504494463"/>
              <w:bookmarkStart w:id="13278" w:name="_Toc504496063"/>
              <w:bookmarkStart w:id="13279" w:name="_Toc504655149"/>
              <w:bookmarkStart w:id="13280" w:name="_Toc504983327"/>
              <w:bookmarkStart w:id="13281" w:name="_Toc505268411"/>
              <w:bookmarkStart w:id="13282" w:name="_Toc505353176"/>
              <w:bookmarkStart w:id="13283" w:name="_Toc505942061"/>
              <w:bookmarkStart w:id="13284" w:name="_Toc507059725"/>
              <w:bookmarkStart w:id="13285" w:name="_Toc507063294"/>
              <w:bookmarkEnd w:id="13274"/>
              <w:bookmarkEnd w:id="13275"/>
              <w:bookmarkEnd w:id="13276"/>
              <w:bookmarkEnd w:id="13277"/>
              <w:bookmarkEnd w:id="13278"/>
              <w:bookmarkEnd w:id="13279"/>
              <w:bookmarkEnd w:id="13280"/>
              <w:bookmarkEnd w:id="13281"/>
              <w:bookmarkEnd w:id="13282"/>
              <w:bookmarkEnd w:id="13283"/>
              <w:bookmarkEnd w:id="13284"/>
              <w:bookmarkEnd w:id="13285"/>
            </w:del>
          </w:p>
        </w:tc>
        <w:tc>
          <w:tcPr>
            <w:tcW w:w="9360" w:type="dxa"/>
            <w:vMerge/>
            <w:tcBorders>
              <w:left w:val="single" w:sz="8" w:space="0" w:color="999999"/>
              <w:bottom w:val="single" w:sz="8" w:space="0" w:color="999999"/>
              <w:right w:val="single" w:sz="8" w:space="0" w:color="999999"/>
            </w:tcBorders>
          </w:tcPr>
          <w:p w14:paraId="1AA18174" w14:textId="77777777" w:rsidR="002A1D5D" w:rsidRPr="002326C1" w:rsidDel="0099417A" w:rsidRDefault="002A1D5D" w:rsidP="002A1D5D">
            <w:pPr>
              <w:rPr>
                <w:del w:id="13286" w:author="Author" w:date="2017-12-29T08:21:00Z"/>
                <w:lang w:val="en-US"/>
              </w:rPr>
            </w:pPr>
            <w:bookmarkStart w:id="13287" w:name="_Toc504125427"/>
            <w:bookmarkStart w:id="13288" w:name="_Toc504491222"/>
            <w:bookmarkStart w:id="13289" w:name="_Toc504493409"/>
            <w:bookmarkStart w:id="13290" w:name="_Toc504494464"/>
            <w:bookmarkStart w:id="13291" w:name="_Toc504496064"/>
            <w:bookmarkStart w:id="13292" w:name="_Toc504655150"/>
            <w:bookmarkStart w:id="13293" w:name="_Toc504983328"/>
            <w:bookmarkStart w:id="13294" w:name="_Toc505268412"/>
            <w:bookmarkStart w:id="13295" w:name="_Toc505353177"/>
            <w:bookmarkStart w:id="13296" w:name="_Toc505942062"/>
            <w:bookmarkStart w:id="13297" w:name="_Toc507059726"/>
            <w:bookmarkStart w:id="13298" w:name="_Toc507063295"/>
            <w:bookmarkEnd w:id="13287"/>
            <w:bookmarkEnd w:id="13288"/>
            <w:bookmarkEnd w:id="13289"/>
            <w:bookmarkEnd w:id="13290"/>
            <w:bookmarkEnd w:id="13291"/>
            <w:bookmarkEnd w:id="13292"/>
            <w:bookmarkEnd w:id="13293"/>
            <w:bookmarkEnd w:id="13294"/>
            <w:bookmarkEnd w:id="13295"/>
            <w:bookmarkEnd w:id="13296"/>
            <w:bookmarkEnd w:id="13297"/>
            <w:bookmarkEnd w:id="13298"/>
          </w:p>
        </w:tc>
        <w:bookmarkStart w:id="13299" w:name="_Toc504125428"/>
        <w:bookmarkStart w:id="13300" w:name="_Toc504491223"/>
        <w:bookmarkStart w:id="13301" w:name="_Toc504493410"/>
        <w:bookmarkStart w:id="13302" w:name="_Toc504494465"/>
        <w:bookmarkStart w:id="13303" w:name="_Toc504496065"/>
        <w:bookmarkStart w:id="13304" w:name="_Toc504655151"/>
        <w:bookmarkStart w:id="13305" w:name="_Toc504983329"/>
        <w:bookmarkStart w:id="13306" w:name="_Toc505268413"/>
        <w:bookmarkStart w:id="13307" w:name="_Toc505353178"/>
        <w:bookmarkStart w:id="13308" w:name="_Toc505942063"/>
        <w:bookmarkStart w:id="13309" w:name="_Toc507059727"/>
        <w:bookmarkStart w:id="13310" w:name="_Toc507063296"/>
        <w:bookmarkEnd w:id="13299"/>
        <w:bookmarkEnd w:id="13300"/>
        <w:bookmarkEnd w:id="13301"/>
        <w:bookmarkEnd w:id="13302"/>
        <w:bookmarkEnd w:id="13303"/>
        <w:bookmarkEnd w:id="13304"/>
        <w:bookmarkEnd w:id="13305"/>
        <w:bookmarkEnd w:id="13306"/>
        <w:bookmarkEnd w:id="13307"/>
        <w:bookmarkEnd w:id="13308"/>
        <w:bookmarkEnd w:id="13309"/>
        <w:bookmarkEnd w:id="13310"/>
      </w:tr>
    </w:tbl>
    <w:p w14:paraId="52469188" w14:textId="77777777" w:rsidR="002A1D5D" w:rsidRPr="000F5FA8" w:rsidDel="0099417A" w:rsidRDefault="002A1D5D" w:rsidP="002A1D5D">
      <w:pPr>
        <w:rPr>
          <w:del w:id="13311" w:author="Author" w:date="2017-12-29T08:21:00Z"/>
          <w:highlight w:val="yellow"/>
          <w:lang w:val="en-US"/>
        </w:rPr>
      </w:pPr>
      <w:bookmarkStart w:id="13312" w:name="_Toc504125429"/>
      <w:bookmarkStart w:id="13313" w:name="_Toc504491224"/>
      <w:bookmarkStart w:id="13314" w:name="_Toc504493411"/>
      <w:bookmarkStart w:id="13315" w:name="_Toc504494466"/>
      <w:bookmarkStart w:id="13316" w:name="_Toc504496066"/>
      <w:bookmarkStart w:id="13317" w:name="_Toc504655152"/>
      <w:bookmarkStart w:id="13318" w:name="_Toc504983330"/>
      <w:bookmarkStart w:id="13319" w:name="_Toc505268414"/>
      <w:bookmarkStart w:id="13320" w:name="_Toc505353179"/>
      <w:bookmarkStart w:id="13321" w:name="_Toc505942064"/>
      <w:bookmarkStart w:id="13322" w:name="_Toc507059728"/>
      <w:bookmarkStart w:id="13323" w:name="_Toc507063297"/>
      <w:bookmarkEnd w:id="13312"/>
      <w:bookmarkEnd w:id="13313"/>
      <w:bookmarkEnd w:id="13314"/>
      <w:bookmarkEnd w:id="13315"/>
      <w:bookmarkEnd w:id="13316"/>
      <w:bookmarkEnd w:id="13317"/>
      <w:bookmarkEnd w:id="13318"/>
      <w:bookmarkEnd w:id="13319"/>
      <w:bookmarkEnd w:id="13320"/>
      <w:bookmarkEnd w:id="13321"/>
      <w:bookmarkEnd w:id="13322"/>
      <w:bookmarkEnd w:id="13323"/>
    </w:p>
    <w:p w14:paraId="7849F907" w14:textId="77777777" w:rsidR="002A1D5D" w:rsidDel="0099417A" w:rsidRDefault="002A1D5D" w:rsidP="002A1D5D">
      <w:pPr>
        <w:pStyle w:val="Heading4"/>
        <w:spacing w:before="240" w:after="120"/>
        <w:rPr>
          <w:del w:id="13324" w:author="Author" w:date="2017-12-29T08:21:00Z"/>
          <w:highlight w:val="yellow"/>
          <w:lang w:val="en-US"/>
        </w:rPr>
      </w:pPr>
      <w:bookmarkStart w:id="13325" w:name="_Toc505855815"/>
      <w:del w:id="13326" w:author="Author" w:date="2017-12-29T08:21:00Z">
        <w:r w:rsidDel="0099417A">
          <w:rPr>
            <w:highlight w:val="yellow"/>
            <w:lang w:val="en-US"/>
          </w:rPr>
          <w:delText>Australia (AU)</w:delText>
        </w:r>
        <w:bookmarkStart w:id="13327" w:name="_Toc504125430"/>
        <w:bookmarkStart w:id="13328" w:name="_Toc504491225"/>
        <w:bookmarkStart w:id="13329" w:name="_Toc504493412"/>
        <w:bookmarkStart w:id="13330" w:name="_Toc504494467"/>
        <w:bookmarkStart w:id="13331" w:name="_Toc504496067"/>
        <w:bookmarkStart w:id="13332" w:name="_Toc504655153"/>
        <w:bookmarkStart w:id="13333" w:name="_Toc504983331"/>
        <w:bookmarkStart w:id="13334" w:name="_Toc505268415"/>
        <w:bookmarkStart w:id="13335" w:name="_Toc505353180"/>
        <w:bookmarkStart w:id="13336" w:name="_Toc505942065"/>
        <w:bookmarkStart w:id="13337" w:name="_Toc507059729"/>
        <w:bookmarkStart w:id="13338" w:name="_Toc507063298"/>
        <w:bookmarkEnd w:id="13325"/>
        <w:bookmarkEnd w:id="13327"/>
        <w:bookmarkEnd w:id="13328"/>
        <w:bookmarkEnd w:id="13329"/>
        <w:bookmarkEnd w:id="13330"/>
        <w:bookmarkEnd w:id="13331"/>
        <w:bookmarkEnd w:id="13332"/>
        <w:bookmarkEnd w:id="13333"/>
        <w:bookmarkEnd w:id="13334"/>
        <w:bookmarkEnd w:id="13335"/>
        <w:bookmarkEnd w:id="13336"/>
        <w:bookmarkEnd w:id="13337"/>
        <w:bookmarkEnd w:id="13338"/>
      </w:del>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822"/>
        <w:gridCol w:w="8460"/>
      </w:tblGrid>
      <w:tr w:rsidR="002A1D5D" w:rsidRPr="00AC5720" w:rsidDel="0099417A" w14:paraId="2FC8E9FE" w14:textId="77777777" w:rsidTr="002A1D5D">
        <w:trPr>
          <w:trHeight w:val="432"/>
          <w:tblHeader/>
          <w:del w:id="13339" w:author="Author" w:date="2017-12-29T08:21:00Z"/>
        </w:trPr>
        <w:tc>
          <w:tcPr>
            <w:tcW w:w="5822" w:type="dxa"/>
            <w:tcBorders>
              <w:top w:val="single" w:sz="8" w:space="0" w:color="999999"/>
              <w:left w:val="single" w:sz="8" w:space="0" w:color="999999"/>
              <w:bottom w:val="single" w:sz="8" w:space="0" w:color="999999"/>
              <w:right w:val="single" w:sz="8" w:space="0" w:color="999999"/>
            </w:tcBorders>
            <w:shd w:val="clear" w:color="auto" w:fill="999999"/>
            <w:hideMark/>
          </w:tcPr>
          <w:p w14:paraId="48E36D97" w14:textId="77777777" w:rsidR="002A1D5D" w:rsidRPr="002326C1" w:rsidDel="0099417A" w:rsidRDefault="002A1D5D" w:rsidP="002A1D5D">
            <w:pPr>
              <w:pStyle w:val="SAPTableHeader"/>
              <w:rPr>
                <w:del w:id="13340" w:author="Author" w:date="2017-12-29T08:21:00Z"/>
                <w:lang w:val="en-US"/>
              </w:rPr>
            </w:pPr>
            <w:del w:id="13341" w:author="Author" w:date="2017-12-29T08:21:00Z">
              <w:r w:rsidRPr="002326C1" w:rsidDel="0099417A">
                <w:rPr>
                  <w:lang w:val="en-US"/>
                </w:rPr>
                <w:delText>User Entries:</w:delText>
              </w:r>
              <w:r w:rsidDel="0099417A">
                <w:rPr>
                  <w:lang w:val="en-US"/>
                </w:rPr>
                <w:delText xml:space="preserve"> </w:delText>
              </w:r>
              <w:r w:rsidRPr="002326C1" w:rsidDel="0099417A">
                <w:rPr>
                  <w:lang w:val="en-US"/>
                </w:rPr>
                <w:delText>Field Name: User Action and Value</w:delText>
              </w:r>
              <w:bookmarkStart w:id="13342" w:name="_Toc504125431"/>
              <w:bookmarkStart w:id="13343" w:name="_Toc504491226"/>
              <w:bookmarkStart w:id="13344" w:name="_Toc504493413"/>
              <w:bookmarkStart w:id="13345" w:name="_Toc504494468"/>
              <w:bookmarkStart w:id="13346" w:name="_Toc504496068"/>
              <w:bookmarkStart w:id="13347" w:name="_Toc504655154"/>
              <w:bookmarkStart w:id="13348" w:name="_Toc504983332"/>
              <w:bookmarkStart w:id="13349" w:name="_Toc505268416"/>
              <w:bookmarkStart w:id="13350" w:name="_Toc505353181"/>
              <w:bookmarkStart w:id="13351" w:name="_Toc505942066"/>
              <w:bookmarkStart w:id="13352" w:name="_Toc507059730"/>
              <w:bookmarkStart w:id="13353" w:name="_Toc507063299"/>
              <w:bookmarkEnd w:id="13342"/>
              <w:bookmarkEnd w:id="13343"/>
              <w:bookmarkEnd w:id="13344"/>
              <w:bookmarkEnd w:id="13345"/>
              <w:bookmarkEnd w:id="13346"/>
              <w:bookmarkEnd w:id="13347"/>
              <w:bookmarkEnd w:id="13348"/>
              <w:bookmarkEnd w:id="13349"/>
              <w:bookmarkEnd w:id="13350"/>
              <w:bookmarkEnd w:id="13351"/>
              <w:bookmarkEnd w:id="13352"/>
              <w:bookmarkEnd w:id="13353"/>
            </w:del>
          </w:p>
        </w:tc>
        <w:tc>
          <w:tcPr>
            <w:tcW w:w="8460" w:type="dxa"/>
            <w:tcBorders>
              <w:top w:val="single" w:sz="8" w:space="0" w:color="999999"/>
              <w:left w:val="single" w:sz="8" w:space="0" w:color="999999"/>
              <w:bottom w:val="single" w:sz="8" w:space="0" w:color="999999"/>
              <w:right w:val="single" w:sz="8" w:space="0" w:color="999999"/>
            </w:tcBorders>
            <w:shd w:val="clear" w:color="auto" w:fill="999999"/>
            <w:hideMark/>
          </w:tcPr>
          <w:p w14:paraId="57F010FF" w14:textId="77777777" w:rsidR="002A1D5D" w:rsidRPr="002326C1" w:rsidDel="0099417A" w:rsidRDefault="002A1D5D" w:rsidP="002A1D5D">
            <w:pPr>
              <w:pStyle w:val="SAPTableHeader"/>
              <w:rPr>
                <w:del w:id="13354" w:author="Author" w:date="2017-12-29T08:21:00Z"/>
                <w:lang w:val="en-US"/>
              </w:rPr>
            </w:pPr>
            <w:del w:id="13355" w:author="Author" w:date="2017-12-29T08:21:00Z">
              <w:r w:rsidRPr="002326C1" w:rsidDel="0099417A">
                <w:rPr>
                  <w:lang w:val="en-US"/>
                </w:rPr>
                <w:delText>Additional Information</w:delText>
              </w:r>
              <w:bookmarkStart w:id="13356" w:name="_Toc504125432"/>
              <w:bookmarkStart w:id="13357" w:name="_Toc504491227"/>
              <w:bookmarkStart w:id="13358" w:name="_Toc504493414"/>
              <w:bookmarkStart w:id="13359" w:name="_Toc504494469"/>
              <w:bookmarkStart w:id="13360" w:name="_Toc504496069"/>
              <w:bookmarkStart w:id="13361" w:name="_Toc504655155"/>
              <w:bookmarkStart w:id="13362" w:name="_Toc504983333"/>
              <w:bookmarkStart w:id="13363" w:name="_Toc505268417"/>
              <w:bookmarkStart w:id="13364" w:name="_Toc505353182"/>
              <w:bookmarkStart w:id="13365" w:name="_Toc505942067"/>
              <w:bookmarkStart w:id="13366" w:name="_Toc507059731"/>
              <w:bookmarkStart w:id="13367" w:name="_Toc507063300"/>
              <w:bookmarkEnd w:id="13356"/>
              <w:bookmarkEnd w:id="13357"/>
              <w:bookmarkEnd w:id="13358"/>
              <w:bookmarkEnd w:id="13359"/>
              <w:bookmarkEnd w:id="13360"/>
              <w:bookmarkEnd w:id="13361"/>
              <w:bookmarkEnd w:id="13362"/>
              <w:bookmarkEnd w:id="13363"/>
              <w:bookmarkEnd w:id="13364"/>
              <w:bookmarkEnd w:id="13365"/>
              <w:bookmarkEnd w:id="13366"/>
              <w:bookmarkEnd w:id="13367"/>
            </w:del>
          </w:p>
        </w:tc>
        <w:bookmarkStart w:id="13368" w:name="_Toc504125433"/>
        <w:bookmarkStart w:id="13369" w:name="_Toc504491228"/>
        <w:bookmarkStart w:id="13370" w:name="_Toc504493415"/>
        <w:bookmarkStart w:id="13371" w:name="_Toc504494470"/>
        <w:bookmarkStart w:id="13372" w:name="_Toc504496070"/>
        <w:bookmarkStart w:id="13373" w:name="_Toc504655156"/>
        <w:bookmarkStart w:id="13374" w:name="_Toc504983334"/>
        <w:bookmarkStart w:id="13375" w:name="_Toc505268418"/>
        <w:bookmarkStart w:id="13376" w:name="_Toc505353183"/>
        <w:bookmarkStart w:id="13377" w:name="_Toc505942068"/>
        <w:bookmarkStart w:id="13378" w:name="_Toc507059732"/>
        <w:bookmarkStart w:id="13379" w:name="_Toc507063301"/>
        <w:bookmarkEnd w:id="13368"/>
        <w:bookmarkEnd w:id="13369"/>
        <w:bookmarkEnd w:id="13370"/>
        <w:bookmarkEnd w:id="13371"/>
        <w:bookmarkEnd w:id="13372"/>
        <w:bookmarkEnd w:id="13373"/>
        <w:bookmarkEnd w:id="13374"/>
        <w:bookmarkEnd w:id="13375"/>
        <w:bookmarkEnd w:id="13376"/>
        <w:bookmarkEnd w:id="13377"/>
        <w:bookmarkEnd w:id="13378"/>
        <w:bookmarkEnd w:id="13379"/>
      </w:tr>
      <w:tr w:rsidR="002A1D5D" w:rsidRPr="00AC5720" w:rsidDel="0099417A" w14:paraId="13E2B7BD" w14:textId="77777777" w:rsidTr="002A1D5D">
        <w:trPr>
          <w:trHeight w:val="360"/>
          <w:del w:id="13380"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49C58991" w14:textId="77777777" w:rsidR="002A1D5D" w:rsidRPr="002326C1" w:rsidDel="0099417A" w:rsidRDefault="002A1D5D" w:rsidP="002A1D5D">
            <w:pPr>
              <w:rPr>
                <w:del w:id="13381" w:author="Author" w:date="2017-12-29T08:21:00Z"/>
                <w:rStyle w:val="SAPScreenElement"/>
                <w:lang w:val="en-US"/>
              </w:rPr>
            </w:pPr>
            <w:del w:id="13382" w:author="Author" w:date="2017-12-29T08:21:00Z">
              <w:r w:rsidRPr="003A18EB" w:rsidDel="0099417A">
                <w:rPr>
                  <w:rStyle w:val="SAPScreenElement"/>
                  <w:lang w:val="en-US"/>
                </w:rPr>
                <w:delText>Is Shift Employee:</w:delText>
              </w:r>
              <w:r w:rsidRPr="003A18EB" w:rsidDel="0099417A">
                <w:rPr>
                  <w:lang w:val="en-US"/>
                </w:rPr>
                <w:delText xml:space="preserve"> defaults to</w:delText>
              </w:r>
              <w:r w:rsidRPr="00466471" w:rsidDel="0099417A">
                <w:rPr>
                  <w:rStyle w:val="SAPUserEntry"/>
                  <w:lang w:val="en-US"/>
                </w:rPr>
                <w:delText xml:space="preserve"> </w:delText>
              </w:r>
              <w:r w:rsidRPr="003A18EB" w:rsidDel="0099417A">
                <w:rPr>
                  <w:rStyle w:val="SAPUserEntry"/>
                  <w:lang w:val="en-US"/>
                </w:rPr>
                <w:delText>No</w:delText>
              </w:r>
              <w:r w:rsidRPr="003A18EB" w:rsidDel="0099417A">
                <w:rPr>
                  <w:lang w:val="en-US"/>
                </w:rPr>
                <w:delText>; adapt if required</w:delText>
              </w:r>
              <w:bookmarkStart w:id="13383" w:name="_Toc504125434"/>
              <w:bookmarkStart w:id="13384" w:name="_Toc504491229"/>
              <w:bookmarkStart w:id="13385" w:name="_Toc504493416"/>
              <w:bookmarkStart w:id="13386" w:name="_Toc504494471"/>
              <w:bookmarkStart w:id="13387" w:name="_Toc504496071"/>
              <w:bookmarkStart w:id="13388" w:name="_Toc504655157"/>
              <w:bookmarkStart w:id="13389" w:name="_Toc504983335"/>
              <w:bookmarkStart w:id="13390" w:name="_Toc505268419"/>
              <w:bookmarkStart w:id="13391" w:name="_Toc505353184"/>
              <w:bookmarkStart w:id="13392" w:name="_Toc505942069"/>
              <w:bookmarkStart w:id="13393" w:name="_Toc507059733"/>
              <w:bookmarkStart w:id="13394" w:name="_Toc507063302"/>
              <w:bookmarkEnd w:id="13383"/>
              <w:bookmarkEnd w:id="13384"/>
              <w:bookmarkEnd w:id="13385"/>
              <w:bookmarkEnd w:id="13386"/>
              <w:bookmarkEnd w:id="13387"/>
              <w:bookmarkEnd w:id="13388"/>
              <w:bookmarkEnd w:id="13389"/>
              <w:bookmarkEnd w:id="13390"/>
              <w:bookmarkEnd w:id="13391"/>
              <w:bookmarkEnd w:id="13392"/>
              <w:bookmarkEnd w:id="13393"/>
              <w:bookmarkEnd w:id="13394"/>
            </w:del>
          </w:p>
        </w:tc>
        <w:tc>
          <w:tcPr>
            <w:tcW w:w="8460" w:type="dxa"/>
            <w:tcBorders>
              <w:top w:val="single" w:sz="8" w:space="0" w:color="999999"/>
              <w:left w:val="single" w:sz="8" w:space="0" w:color="999999"/>
              <w:bottom w:val="single" w:sz="8" w:space="0" w:color="999999"/>
              <w:right w:val="single" w:sz="8" w:space="0" w:color="999999"/>
            </w:tcBorders>
          </w:tcPr>
          <w:p w14:paraId="3A3B66C7" w14:textId="77777777" w:rsidR="002A1D5D" w:rsidRPr="002326C1" w:rsidDel="0099417A" w:rsidRDefault="002A1D5D" w:rsidP="002A1D5D">
            <w:pPr>
              <w:rPr>
                <w:del w:id="13395" w:author="Author" w:date="2017-12-29T08:21:00Z"/>
                <w:lang w:val="en-US"/>
              </w:rPr>
            </w:pPr>
            <w:bookmarkStart w:id="13396" w:name="_Toc504125435"/>
            <w:bookmarkStart w:id="13397" w:name="_Toc504491230"/>
            <w:bookmarkStart w:id="13398" w:name="_Toc504493417"/>
            <w:bookmarkStart w:id="13399" w:name="_Toc504494472"/>
            <w:bookmarkStart w:id="13400" w:name="_Toc504496072"/>
            <w:bookmarkStart w:id="13401" w:name="_Toc504655158"/>
            <w:bookmarkStart w:id="13402" w:name="_Toc504983336"/>
            <w:bookmarkStart w:id="13403" w:name="_Toc505268420"/>
            <w:bookmarkStart w:id="13404" w:name="_Toc505353185"/>
            <w:bookmarkStart w:id="13405" w:name="_Toc505942070"/>
            <w:bookmarkStart w:id="13406" w:name="_Toc507059734"/>
            <w:bookmarkStart w:id="13407" w:name="_Toc507063303"/>
            <w:bookmarkEnd w:id="13396"/>
            <w:bookmarkEnd w:id="13397"/>
            <w:bookmarkEnd w:id="13398"/>
            <w:bookmarkEnd w:id="13399"/>
            <w:bookmarkEnd w:id="13400"/>
            <w:bookmarkEnd w:id="13401"/>
            <w:bookmarkEnd w:id="13402"/>
            <w:bookmarkEnd w:id="13403"/>
            <w:bookmarkEnd w:id="13404"/>
            <w:bookmarkEnd w:id="13405"/>
            <w:bookmarkEnd w:id="13406"/>
            <w:bookmarkEnd w:id="13407"/>
          </w:p>
        </w:tc>
        <w:bookmarkStart w:id="13408" w:name="_Toc504125436"/>
        <w:bookmarkStart w:id="13409" w:name="_Toc504491231"/>
        <w:bookmarkStart w:id="13410" w:name="_Toc504493418"/>
        <w:bookmarkStart w:id="13411" w:name="_Toc504494473"/>
        <w:bookmarkStart w:id="13412" w:name="_Toc504496073"/>
        <w:bookmarkStart w:id="13413" w:name="_Toc504655159"/>
        <w:bookmarkStart w:id="13414" w:name="_Toc504983337"/>
        <w:bookmarkStart w:id="13415" w:name="_Toc505268421"/>
        <w:bookmarkStart w:id="13416" w:name="_Toc505353186"/>
        <w:bookmarkStart w:id="13417" w:name="_Toc505942071"/>
        <w:bookmarkStart w:id="13418" w:name="_Toc507059735"/>
        <w:bookmarkStart w:id="13419" w:name="_Toc507063304"/>
        <w:bookmarkEnd w:id="13408"/>
        <w:bookmarkEnd w:id="13409"/>
        <w:bookmarkEnd w:id="13410"/>
        <w:bookmarkEnd w:id="13411"/>
        <w:bookmarkEnd w:id="13412"/>
        <w:bookmarkEnd w:id="13413"/>
        <w:bookmarkEnd w:id="13414"/>
        <w:bookmarkEnd w:id="13415"/>
        <w:bookmarkEnd w:id="13416"/>
        <w:bookmarkEnd w:id="13417"/>
        <w:bookmarkEnd w:id="13418"/>
        <w:bookmarkEnd w:id="13419"/>
      </w:tr>
      <w:tr w:rsidR="002A1D5D" w:rsidRPr="00AC5720" w:rsidDel="0099417A" w14:paraId="738167D9" w14:textId="77777777" w:rsidTr="002A1D5D">
        <w:trPr>
          <w:trHeight w:val="360"/>
          <w:del w:id="13420"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7BAF8029" w14:textId="77777777" w:rsidR="002A1D5D" w:rsidRPr="002326C1" w:rsidDel="0099417A" w:rsidRDefault="002A1D5D" w:rsidP="002A1D5D">
            <w:pPr>
              <w:rPr>
                <w:del w:id="13421" w:author="Author" w:date="2017-12-29T08:21:00Z"/>
                <w:rStyle w:val="SAPScreenElement"/>
                <w:lang w:val="en-US"/>
              </w:rPr>
            </w:pPr>
            <w:del w:id="13422" w:author="Author" w:date="2017-12-29T08:21:00Z">
              <w:r w:rsidRPr="003A18EB" w:rsidDel="0099417A">
                <w:rPr>
                  <w:rStyle w:val="SAPScreenElement"/>
                  <w:lang w:val="en-US"/>
                </w:rPr>
                <w:delText xml:space="preserve">Probationary Period End Date: </w:delText>
              </w:r>
              <w:r w:rsidRPr="003A18EB" w:rsidDel="0099417A">
                <w:rPr>
                  <w:lang w:val="en-US"/>
                </w:rPr>
                <w:delText>select from calendar help</w:delText>
              </w:r>
              <w:bookmarkStart w:id="13423" w:name="_Toc504125437"/>
              <w:bookmarkStart w:id="13424" w:name="_Toc504491232"/>
              <w:bookmarkStart w:id="13425" w:name="_Toc504493419"/>
              <w:bookmarkStart w:id="13426" w:name="_Toc504494474"/>
              <w:bookmarkStart w:id="13427" w:name="_Toc504496074"/>
              <w:bookmarkStart w:id="13428" w:name="_Toc504655160"/>
              <w:bookmarkStart w:id="13429" w:name="_Toc504983338"/>
              <w:bookmarkStart w:id="13430" w:name="_Toc505268422"/>
              <w:bookmarkStart w:id="13431" w:name="_Toc505353187"/>
              <w:bookmarkStart w:id="13432" w:name="_Toc505942072"/>
              <w:bookmarkStart w:id="13433" w:name="_Toc507059736"/>
              <w:bookmarkStart w:id="13434" w:name="_Toc507063305"/>
              <w:bookmarkEnd w:id="13423"/>
              <w:bookmarkEnd w:id="13424"/>
              <w:bookmarkEnd w:id="13425"/>
              <w:bookmarkEnd w:id="13426"/>
              <w:bookmarkEnd w:id="13427"/>
              <w:bookmarkEnd w:id="13428"/>
              <w:bookmarkEnd w:id="13429"/>
              <w:bookmarkEnd w:id="13430"/>
              <w:bookmarkEnd w:id="13431"/>
              <w:bookmarkEnd w:id="13432"/>
              <w:bookmarkEnd w:id="13433"/>
              <w:bookmarkEnd w:id="13434"/>
            </w:del>
          </w:p>
        </w:tc>
        <w:tc>
          <w:tcPr>
            <w:tcW w:w="8460" w:type="dxa"/>
            <w:tcBorders>
              <w:top w:val="single" w:sz="8" w:space="0" w:color="999999"/>
              <w:left w:val="single" w:sz="8" w:space="0" w:color="999999"/>
              <w:bottom w:val="single" w:sz="8" w:space="0" w:color="999999"/>
              <w:right w:val="single" w:sz="8" w:space="0" w:color="999999"/>
            </w:tcBorders>
          </w:tcPr>
          <w:p w14:paraId="16D48F12" w14:textId="77777777" w:rsidR="002A1D5D" w:rsidRPr="002326C1" w:rsidDel="0099417A" w:rsidRDefault="002A1D5D" w:rsidP="002A1D5D">
            <w:pPr>
              <w:rPr>
                <w:del w:id="13435" w:author="Author" w:date="2017-12-29T08:21:00Z"/>
                <w:lang w:val="en-US"/>
              </w:rPr>
            </w:pPr>
            <w:bookmarkStart w:id="13436" w:name="_Toc504125438"/>
            <w:bookmarkStart w:id="13437" w:name="_Toc504491233"/>
            <w:bookmarkStart w:id="13438" w:name="_Toc504493420"/>
            <w:bookmarkStart w:id="13439" w:name="_Toc504494475"/>
            <w:bookmarkStart w:id="13440" w:name="_Toc504496075"/>
            <w:bookmarkStart w:id="13441" w:name="_Toc504655161"/>
            <w:bookmarkStart w:id="13442" w:name="_Toc504983339"/>
            <w:bookmarkStart w:id="13443" w:name="_Toc505268423"/>
            <w:bookmarkStart w:id="13444" w:name="_Toc505353188"/>
            <w:bookmarkStart w:id="13445" w:name="_Toc505942073"/>
            <w:bookmarkStart w:id="13446" w:name="_Toc507059737"/>
            <w:bookmarkStart w:id="13447" w:name="_Toc507063306"/>
            <w:bookmarkEnd w:id="13436"/>
            <w:bookmarkEnd w:id="13437"/>
            <w:bookmarkEnd w:id="13438"/>
            <w:bookmarkEnd w:id="13439"/>
            <w:bookmarkEnd w:id="13440"/>
            <w:bookmarkEnd w:id="13441"/>
            <w:bookmarkEnd w:id="13442"/>
            <w:bookmarkEnd w:id="13443"/>
            <w:bookmarkEnd w:id="13444"/>
            <w:bookmarkEnd w:id="13445"/>
            <w:bookmarkEnd w:id="13446"/>
            <w:bookmarkEnd w:id="13447"/>
          </w:p>
        </w:tc>
        <w:bookmarkStart w:id="13448" w:name="_Toc504125439"/>
        <w:bookmarkStart w:id="13449" w:name="_Toc504491234"/>
        <w:bookmarkStart w:id="13450" w:name="_Toc504493421"/>
        <w:bookmarkStart w:id="13451" w:name="_Toc504494476"/>
        <w:bookmarkStart w:id="13452" w:name="_Toc504496076"/>
        <w:bookmarkStart w:id="13453" w:name="_Toc504655162"/>
        <w:bookmarkStart w:id="13454" w:name="_Toc504983340"/>
        <w:bookmarkStart w:id="13455" w:name="_Toc505268424"/>
        <w:bookmarkStart w:id="13456" w:name="_Toc505353189"/>
        <w:bookmarkStart w:id="13457" w:name="_Toc505942074"/>
        <w:bookmarkStart w:id="13458" w:name="_Toc507059738"/>
        <w:bookmarkStart w:id="13459" w:name="_Toc507063307"/>
        <w:bookmarkEnd w:id="13448"/>
        <w:bookmarkEnd w:id="13449"/>
        <w:bookmarkEnd w:id="13450"/>
        <w:bookmarkEnd w:id="13451"/>
        <w:bookmarkEnd w:id="13452"/>
        <w:bookmarkEnd w:id="13453"/>
        <w:bookmarkEnd w:id="13454"/>
        <w:bookmarkEnd w:id="13455"/>
        <w:bookmarkEnd w:id="13456"/>
        <w:bookmarkEnd w:id="13457"/>
        <w:bookmarkEnd w:id="13458"/>
        <w:bookmarkEnd w:id="13459"/>
      </w:tr>
      <w:tr w:rsidR="002A1D5D" w:rsidRPr="00AC5720" w:rsidDel="0099417A" w14:paraId="1AA52A07" w14:textId="77777777" w:rsidTr="002A1D5D">
        <w:trPr>
          <w:trHeight w:val="360"/>
          <w:del w:id="13460"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4679E685" w14:textId="77777777" w:rsidR="002A1D5D" w:rsidRPr="002326C1" w:rsidDel="0099417A" w:rsidRDefault="002A1D5D" w:rsidP="002A1D5D">
            <w:pPr>
              <w:rPr>
                <w:del w:id="13461" w:author="Author" w:date="2017-12-29T08:21:00Z"/>
                <w:rStyle w:val="SAPScreenElement"/>
                <w:lang w:val="en-US"/>
              </w:rPr>
            </w:pPr>
            <w:commentRangeStart w:id="13462"/>
            <w:del w:id="13463" w:author="Author" w:date="2017-12-29T08:21:00Z">
              <w:r w:rsidRPr="003A18EB" w:rsidDel="0099417A">
                <w:rPr>
                  <w:rStyle w:val="SAPScreenElement"/>
                  <w:lang w:val="en-US"/>
                </w:rPr>
                <w:delText xml:space="preserve">Employee Class: </w:delText>
              </w:r>
              <w:r w:rsidRPr="003A18EB" w:rsidDel="0099417A">
                <w:rPr>
                  <w:lang w:val="en-US"/>
                </w:rPr>
                <w:delText xml:space="preserve">defaulted based on value entered in field </w:delText>
              </w:r>
              <w:r w:rsidRPr="003A18EB" w:rsidDel="0099417A">
                <w:rPr>
                  <w:rStyle w:val="SAPScreenElement"/>
                  <w:lang w:val="en-US"/>
                </w:rPr>
                <w:delText>Position</w:delText>
              </w:r>
              <w:r w:rsidRPr="00B04D6E" w:rsidDel="0099417A">
                <w:rPr>
                  <w:lang w:val="en-US"/>
                </w:rPr>
                <w:delText>; leave as is</w:delText>
              </w:r>
              <w:bookmarkStart w:id="13464" w:name="_Toc504125440"/>
              <w:bookmarkStart w:id="13465" w:name="_Toc504491235"/>
              <w:bookmarkStart w:id="13466" w:name="_Toc504493422"/>
              <w:bookmarkStart w:id="13467" w:name="_Toc504494477"/>
              <w:bookmarkStart w:id="13468" w:name="_Toc504496077"/>
              <w:bookmarkStart w:id="13469" w:name="_Toc504655163"/>
              <w:bookmarkStart w:id="13470" w:name="_Toc504983341"/>
              <w:bookmarkStart w:id="13471" w:name="_Toc505268425"/>
              <w:bookmarkStart w:id="13472" w:name="_Toc505353190"/>
              <w:bookmarkStart w:id="13473" w:name="_Toc505942075"/>
              <w:bookmarkStart w:id="13474" w:name="_Toc507059739"/>
              <w:bookmarkStart w:id="13475" w:name="_Toc507063308"/>
              <w:bookmarkEnd w:id="13464"/>
              <w:bookmarkEnd w:id="13465"/>
              <w:bookmarkEnd w:id="13466"/>
              <w:bookmarkEnd w:id="13467"/>
              <w:bookmarkEnd w:id="13468"/>
              <w:bookmarkEnd w:id="13469"/>
              <w:bookmarkEnd w:id="13470"/>
              <w:bookmarkEnd w:id="13471"/>
              <w:bookmarkEnd w:id="13472"/>
              <w:bookmarkEnd w:id="13473"/>
              <w:bookmarkEnd w:id="13474"/>
              <w:bookmarkEnd w:id="13475"/>
            </w:del>
          </w:p>
        </w:tc>
        <w:tc>
          <w:tcPr>
            <w:tcW w:w="8460" w:type="dxa"/>
            <w:tcBorders>
              <w:top w:val="single" w:sz="8" w:space="0" w:color="999999"/>
              <w:left w:val="single" w:sz="8" w:space="0" w:color="999999"/>
              <w:bottom w:val="single" w:sz="8" w:space="0" w:color="999999"/>
              <w:right w:val="single" w:sz="8" w:space="0" w:color="999999"/>
            </w:tcBorders>
          </w:tcPr>
          <w:p w14:paraId="4D8D4B5E" w14:textId="77777777" w:rsidR="002A1D5D" w:rsidRPr="003A18EB" w:rsidDel="0099417A" w:rsidRDefault="002A1D5D" w:rsidP="002A1D5D">
            <w:pPr>
              <w:pStyle w:val="SAPNoteHeading"/>
              <w:ind w:left="0"/>
              <w:rPr>
                <w:del w:id="13476" w:author="Author" w:date="2017-12-29T08:21:00Z"/>
                <w:lang w:val="en-US"/>
              </w:rPr>
            </w:pPr>
            <w:del w:id="13477" w:author="Author" w:date="2017-12-29T08:21:00Z">
              <w:r w:rsidRPr="003A18EB" w:rsidDel="0099417A">
                <w:rPr>
                  <w:noProof/>
                  <w:lang w:val="en-US"/>
                </w:rPr>
                <w:drawing>
                  <wp:inline distT="0" distB="0" distL="0" distR="0" wp14:anchorId="2EDCCE65" wp14:editId="67E6B30F">
                    <wp:extent cx="228600" cy="228600"/>
                    <wp:effectExtent l="0" t="0" r="0" b="0"/>
                    <wp:docPr id="5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sidDel="0099417A">
                <w:rPr>
                  <w:lang w:val="en-US"/>
                </w:rPr>
                <w:delText> Recommendation</w:delText>
              </w:r>
              <w:bookmarkStart w:id="13478" w:name="_Toc504125441"/>
              <w:bookmarkStart w:id="13479" w:name="_Toc504491236"/>
              <w:bookmarkStart w:id="13480" w:name="_Toc504493423"/>
              <w:bookmarkStart w:id="13481" w:name="_Toc504494478"/>
              <w:bookmarkStart w:id="13482" w:name="_Toc504496078"/>
              <w:bookmarkStart w:id="13483" w:name="_Toc504655164"/>
              <w:bookmarkStart w:id="13484" w:name="_Toc504983342"/>
              <w:bookmarkStart w:id="13485" w:name="_Toc505268426"/>
              <w:bookmarkStart w:id="13486" w:name="_Toc505353191"/>
              <w:bookmarkStart w:id="13487" w:name="_Toc505942076"/>
              <w:bookmarkStart w:id="13488" w:name="_Toc507059740"/>
              <w:bookmarkStart w:id="13489" w:name="_Toc507063309"/>
              <w:bookmarkEnd w:id="13478"/>
              <w:bookmarkEnd w:id="13479"/>
              <w:bookmarkEnd w:id="13480"/>
              <w:bookmarkEnd w:id="13481"/>
              <w:bookmarkEnd w:id="13482"/>
              <w:bookmarkEnd w:id="13483"/>
              <w:bookmarkEnd w:id="13484"/>
              <w:bookmarkEnd w:id="13485"/>
              <w:bookmarkEnd w:id="13486"/>
              <w:bookmarkEnd w:id="13487"/>
              <w:bookmarkEnd w:id="13488"/>
              <w:bookmarkEnd w:id="13489"/>
            </w:del>
          </w:p>
          <w:p w14:paraId="409120D4" w14:textId="77777777" w:rsidR="002A1D5D" w:rsidRPr="002326C1" w:rsidDel="0099417A" w:rsidRDefault="002A1D5D" w:rsidP="002A1D5D">
            <w:pPr>
              <w:rPr>
                <w:del w:id="13490" w:author="Author" w:date="2017-12-29T08:21:00Z"/>
                <w:lang w:val="en-US"/>
              </w:rPr>
            </w:pPr>
            <w:del w:id="13491" w:author="Author" w:date="2017-12-29T08:21:00Z">
              <w:r w:rsidRPr="003A18EB" w:rsidDel="0099417A">
                <w:rPr>
                  <w:lang w:val="en-US"/>
                </w:rPr>
                <w:delText>Required if integration with Employee Central Payroll is in place.</w:delText>
              </w:r>
              <w:bookmarkStart w:id="13492" w:name="_Toc504125442"/>
              <w:bookmarkStart w:id="13493" w:name="_Toc504491237"/>
              <w:bookmarkStart w:id="13494" w:name="_Toc504493424"/>
              <w:bookmarkStart w:id="13495" w:name="_Toc504494479"/>
              <w:bookmarkStart w:id="13496" w:name="_Toc504496079"/>
              <w:bookmarkStart w:id="13497" w:name="_Toc504655165"/>
              <w:bookmarkStart w:id="13498" w:name="_Toc504983343"/>
              <w:bookmarkStart w:id="13499" w:name="_Toc505268427"/>
              <w:bookmarkStart w:id="13500" w:name="_Toc505353192"/>
              <w:bookmarkStart w:id="13501" w:name="_Toc505942077"/>
              <w:bookmarkStart w:id="13502" w:name="_Toc507059741"/>
              <w:bookmarkStart w:id="13503" w:name="_Toc507063310"/>
              <w:bookmarkEnd w:id="13492"/>
              <w:bookmarkEnd w:id="13493"/>
              <w:bookmarkEnd w:id="13494"/>
              <w:bookmarkEnd w:id="13495"/>
              <w:bookmarkEnd w:id="13496"/>
              <w:bookmarkEnd w:id="13497"/>
              <w:bookmarkEnd w:id="13498"/>
              <w:bookmarkEnd w:id="13499"/>
              <w:bookmarkEnd w:id="13500"/>
              <w:bookmarkEnd w:id="13501"/>
              <w:bookmarkEnd w:id="13502"/>
              <w:bookmarkEnd w:id="13503"/>
            </w:del>
          </w:p>
        </w:tc>
        <w:bookmarkStart w:id="13504" w:name="_Toc504125443"/>
        <w:bookmarkStart w:id="13505" w:name="_Toc504491238"/>
        <w:bookmarkStart w:id="13506" w:name="_Toc504493425"/>
        <w:bookmarkStart w:id="13507" w:name="_Toc504494480"/>
        <w:bookmarkStart w:id="13508" w:name="_Toc504496080"/>
        <w:bookmarkStart w:id="13509" w:name="_Toc504655166"/>
        <w:bookmarkStart w:id="13510" w:name="_Toc504983344"/>
        <w:bookmarkStart w:id="13511" w:name="_Toc505268428"/>
        <w:bookmarkStart w:id="13512" w:name="_Toc505353193"/>
        <w:bookmarkStart w:id="13513" w:name="_Toc505942078"/>
        <w:bookmarkStart w:id="13514" w:name="_Toc507059742"/>
        <w:bookmarkStart w:id="13515" w:name="_Toc507063311"/>
        <w:bookmarkEnd w:id="13504"/>
        <w:bookmarkEnd w:id="13505"/>
        <w:bookmarkEnd w:id="13506"/>
        <w:bookmarkEnd w:id="13507"/>
        <w:bookmarkEnd w:id="13508"/>
        <w:bookmarkEnd w:id="13509"/>
        <w:bookmarkEnd w:id="13510"/>
        <w:bookmarkEnd w:id="13511"/>
        <w:bookmarkEnd w:id="13512"/>
        <w:bookmarkEnd w:id="13513"/>
        <w:bookmarkEnd w:id="13514"/>
        <w:bookmarkEnd w:id="13515"/>
      </w:tr>
      <w:tr w:rsidR="002A1D5D" w:rsidRPr="00AC5720" w:rsidDel="0099417A" w14:paraId="78D44273" w14:textId="77777777" w:rsidTr="002A1D5D">
        <w:trPr>
          <w:trHeight w:val="360"/>
          <w:del w:id="13516"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4D4A0D2F" w14:textId="77777777" w:rsidR="002A1D5D" w:rsidRPr="002326C1" w:rsidDel="0099417A" w:rsidRDefault="002A1D5D" w:rsidP="002A1D5D">
            <w:pPr>
              <w:rPr>
                <w:del w:id="13517" w:author="Author" w:date="2017-12-29T08:21:00Z"/>
                <w:rStyle w:val="SAPScreenElement"/>
                <w:lang w:val="en-US"/>
              </w:rPr>
            </w:pPr>
            <w:del w:id="13518" w:author="Author" w:date="2017-12-29T08:21:00Z">
              <w:r w:rsidRPr="003A18EB" w:rsidDel="0099417A">
                <w:rPr>
                  <w:rStyle w:val="SAPScreenElement"/>
                  <w:lang w:val="en-US"/>
                </w:rPr>
                <w:delText xml:space="preserve">Employment Type: </w:delText>
              </w:r>
              <w:r w:rsidRPr="003A18EB" w:rsidDel="0099417A">
                <w:rPr>
                  <w:lang w:val="en-US"/>
                </w:rPr>
                <w:delText xml:space="preserve">defaulted based on value entered in field </w:delText>
              </w:r>
              <w:r w:rsidRPr="003A18EB" w:rsidDel="0099417A">
                <w:rPr>
                  <w:rStyle w:val="SAPScreenElement"/>
                  <w:lang w:val="en-US"/>
                </w:rPr>
                <w:delText xml:space="preserve">Position </w:delText>
              </w:r>
              <w:r w:rsidRPr="003A18EB" w:rsidDel="0099417A">
                <w:rPr>
                  <w:lang w:val="en-US"/>
                </w:rPr>
                <w:delText xml:space="preserve">in case the </w:delText>
              </w:r>
              <w:r w:rsidRPr="003A18EB" w:rsidDel="0099417A">
                <w:rPr>
                  <w:rStyle w:val="SAPScreenElement"/>
                  <w:color w:val="auto"/>
                  <w:lang w:val="en-US"/>
                </w:rPr>
                <w:delText>Employment Type</w:delText>
              </w:r>
              <w:r w:rsidRPr="003A18EB" w:rsidDel="0099417A">
                <w:rPr>
                  <w:lang w:val="en-US"/>
                </w:rPr>
                <w:delText xml:space="preserve"> field has been set up and maintained for the </w:delText>
              </w:r>
              <w:r w:rsidRPr="003A18EB" w:rsidDel="0099417A">
                <w:rPr>
                  <w:rStyle w:val="SAPScreenElement"/>
                  <w:color w:val="auto"/>
                  <w:lang w:val="en-US"/>
                </w:rPr>
                <w:delText>Position</w:delText>
              </w:r>
              <w:r w:rsidRPr="003A18EB" w:rsidDel="0099417A">
                <w:rPr>
                  <w:lang w:val="en-US"/>
                </w:rPr>
                <w:delText xml:space="preserve"> object. If this is not the case, you need to select a value from the value help.</w:delText>
              </w:r>
              <w:bookmarkStart w:id="13519" w:name="_Toc504125444"/>
              <w:bookmarkStart w:id="13520" w:name="_Toc504491239"/>
              <w:bookmarkStart w:id="13521" w:name="_Toc504493426"/>
              <w:bookmarkStart w:id="13522" w:name="_Toc504494481"/>
              <w:bookmarkStart w:id="13523" w:name="_Toc504496081"/>
              <w:bookmarkStart w:id="13524" w:name="_Toc504655167"/>
              <w:bookmarkStart w:id="13525" w:name="_Toc504983345"/>
              <w:bookmarkStart w:id="13526" w:name="_Toc505268429"/>
              <w:bookmarkStart w:id="13527" w:name="_Toc505353194"/>
              <w:bookmarkStart w:id="13528" w:name="_Toc505942079"/>
              <w:bookmarkStart w:id="13529" w:name="_Toc507059743"/>
              <w:bookmarkStart w:id="13530" w:name="_Toc507063312"/>
              <w:bookmarkEnd w:id="13519"/>
              <w:bookmarkEnd w:id="13520"/>
              <w:bookmarkEnd w:id="13521"/>
              <w:bookmarkEnd w:id="13522"/>
              <w:bookmarkEnd w:id="13523"/>
              <w:bookmarkEnd w:id="13524"/>
              <w:bookmarkEnd w:id="13525"/>
              <w:bookmarkEnd w:id="13526"/>
              <w:bookmarkEnd w:id="13527"/>
              <w:bookmarkEnd w:id="13528"/>
              <w:bookmarkEnd w:id="13529"/>
              <w:bookmarkEnd w:id="13530"/>
            </w:del>
          </w:p>
        </w:tc>
        <w:tc>
          <w:tcPr>
            <w:tcW w:w="8460" w:type="dxa"/>
            <w:tcBorders>
              <w:top w:val="single" w:sz="8" w:space="0" w:color="999999"/>
              <w:left w:val="single" w:sz="8" w:space="0" w:color="999999"/>
              <w:bottom w:val="single" w:sz="8" w:space="0" w:color="999999"/>
              <w:right w:val="single" w:sz="8" w:space="0" w:color="999999"/>
            </w:tcBorders>
          </w:tcPr>
          <w:p w14:paraId="2CE89838" w14:textId="77777777" w:rsidR="002A1D5D" w:rsidRPr="003A18EB" w:rsidDel="0099417A" w:rsidRDefault="002A1D5D" w:rsidP="002A1D5D">
            <w:pPr>
              <w:pStyle w:val="SAPNoteHeading"/>
              <w:ind w:left="0"/>
              <w:rPr>
                <w:del w:id="13531" w:author="Author" w:date="2017-12-29T08:21:00Z"/>
                <w:lang w:val="en-US"/>
              </w:rPr>
            </w:pPr>
            <w:del w:id="13532" w:author="Author" w:date="2017-12-29T08:21:00Z">
              <w:r w:rsidRPr="003A18EB" w:rsidDel="0099417A">
                <w:rPr>
                  <w:noProof/>
                  <w:lang w:val="en-US"/>
                </w:rPr>
                <w:drawing>
                  <wp:inline distT="0" distB="0" distL="0" distR="0" wp14:anchorId="18703366" wp14:editId="23708794">
                    <wp:extent cx="228600" cy="228600"/>
                    <wp:effectExtent l="0" t="0" r="0" b="0"/>
                    <wp:docPr id="5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sidDel="0099417A">
                <w:rPr>
                  <w:lang w:val="en-US"/>
                </w:rPr>
                <w:delText> Recommendation</w:delText>
              </w:r>
              <w:bookmarkStart w:id="13533" w:name="_Toc504125445"/>
              <w:bookmarkStart w:id="13534" w:name="_Toc504491240"/>
              <w:bookmarkStart w:id="13535" w:name="_Toc504493427"/>
              <w:bookmarkStart w:id="13536" w:name="_Toc504494482"/>
              <w:bookmarkStart w:id="13537" w:name="_Toc504496082"/>
              <w:bookmarkStart w:id="13538" w:name="_Toc504655168"/>
              <w:bookmarkStart w:id="13539" w:name="_Toc504983346"/>
              <w:bookmarkStart w:id="13540" w:name="_Toc505268430"/>
              <w:bookmarkStart w:id="13541" w:name="_Toc505353195"/>
              <w:bookmarkStart w:id="13542" w:name="_Toc505942080"/>
              <w:bookmarkStart w:id="13543" w:name="_Toc507059744"/>
              <w:bookmarkStart w:id="13544" w:name="_Toc507063313"/>
              <w:bookmarkEnd w:id="13533"/>
              <w:bookmarkEnd w:id="13534"/>
              <w:bookmarkEnd w:id="13535"/>
              <w:bookmarkEnd w:id="13536"/>
              <w:bookmarkEnd w:id="13537"/>
              <w:bookmarkEnd w:id="13538"/>
              <w:bookmarkEnd w:id="13539"/>
              <w:bookmarkEnd w:id="13540"/>
              <w:bookmarkEnd w:id="13541"/>
              <w:bookmarkEnd w:id="13542"/>
              <w:bookmarkEnd w:id="13543"/>
              <w:bookmarkEnd w:id="13544"/>
            </w:del>
          </w:p>
          <w:p w14:paraId="72247581" w14:textId="77777777" w:rsidR="002A1D5D" w:rsidRPr="004215FC" w:rsidDel="0099417A" w:rsidRDefault="002A1D5D" w:rsidP="002A1D5D">
            <w:pPr>
              <w:pStyle w:val="ListContinue"/>
              <w:ind w:left="0"/>
              <w:rPr>
                <w:del w:id="13545" w:author="Author" w:date="2017-12-29T08:21:00Z"/>
                <w:rStyle w:val="SAPScreenElement"/>
                <w:color w:val="auto"/>
                <w:lang w:val="en-US"/>
              </w:rPr>
            </w:pPr>
            <w:del w:id="13546" w:author="Author" w:date="2017-12-29T08:21:00Z">
              <w:r w:rsidRPr="004215FC" w:rsidDel="0099417A">
                <w:rPr>
                  <w:lang w:val="en-US"/>
                </w:rPr>
                <w:delText xml:space="preserve">In case </w:delText>
              </w:r>
              <w:r w:rsidRPr="003A18EB" w:rsidDel="0099417A">
                <w:rPr>
                  <w:rStyle w:val="SAPEmphasis"/>
                  <w:lang w:val="en-US"/>
                </w:rPr>
                <w:delText xml:space="preserve">Apprentice Management </w:delText>
              </w:r>
              <w:r w:rsidRPr="003A18EB" w:rsidDel="0099417A">
                <w:rPr>
                  <w:lang w:val="en-US"/>
                </w:rPr>
                <w:delText>has also been implemented in the instance and the new employee is an apprentice, use the combination of employee class</w:delText>
              </w:r>
              <w:r w:rsidRPr="00267911" w:rsidDel="0099417A">
                <w:rPr>
                  <w:rStyle w:val="SAPUserEntry"/>
                  <w:lang w:val="en-US"/>
                </w:rPr>
                <w:delText xml:space="preserve"> </w:delText>
              </w:r>
              <w:r w:rsidRPr="003A18EB" w:rsidDel="0099417A">
                <w:rPr>
                  <w:rStyle w:val="SAPUserEntry"/>
                  <w:lang w:val="en-US"/>
                </w:rPr>
                <w:delText>Fixed Term Full Time</w:delText>
              </w:r>
              <w:r w:rsidRPr="003A18EB" w:rsidDel="0099417A">
                <w:rPr>
                  <w:lang w:val="en-US"/>
                </w:rPr>
                <w:delText xml:space="preserve"> </w:delText>
              </w:r>
              <w:r w:rsidRPr="003A18EB" w:rsidDel="0099417A">
                <w:rPr>
                  <w:rStyle w:val="SAPUserEntry"/>
                  <w:lang w:val="en-US"/>
                </w:rPr>
                <w:delText>(AU)</w:delText>
              </w:r>
              <w:r w:rsidRPr="003A18EB" w:rsidDel="0099417A">
                <w:rPr>
                  <w:lang w:val="en-US"/>
                </w:rPr>
                <w:delText xml:space="preserve"> or</w:delText>
              </w:r>
              <w:r w:rsidRPr="00267911" w:rsidDel="0099417A">
                <w:rPr>
                  <w:rStyle w:val="SAPUserEntry"/>
                  <w:lang w:val="en-US"/>
                </w:rPr>
                <w:delText xml:space="preserve"> </w:delText>
              </w:r>
              <w:r w:rsidRPr="003A18EB" w:rsidDel="0099417A">
                <w:rPr>
                  <w:rStyle w:val="SAPUserEntry"/>
                  <w:lang w:val="en-US"/>
                </w:rPr>
                <w:delText>Fixed Term Part Time</w:delText>
              </w:r>
              <w:r w:rsidRPr="003A18EB" w:rsidDel="0099417A">
                <w:rPr>
                  <w:lang w:val="en-US"/>
                </w:rPr>
                <w:delText xml:space="preserve"> </w:delText>
              </w:r>
              <w:r w:rsidRPr="003A18EB" w:rsidDel="0099417A">
                <w:rPr>
                  <w:rStyle w:val="SAPUserEntry"/>
                  <w:lang w:val="en-US"/>
                </w:rPr>
                <w:delText>(AU)</w:delText>
              </w:r>
              <w:r w:rsidRPr="003A18EB" w:rsidDel="0099417A">
                <w:rPr>
                  <w:lang w:val="en-US"/>
                </w:rPr>
                <w:delText xml:space="preserve"> and employment type</w:delText>
              </w:r>
              <w:r w:rsidRPr="003A18EB" w:rsidDel="0099417A">
                <w:rPr>
                  <w:rStyle w:val="SAPUserEntry"/>
                  <w:lang w:val="en-US"/>
                </w:rPr>
                <w:delText xml:space="preserve"> Apprentice(AU)</w:delText>
              </w:r>
              <w:r w:rsidRPr="003A18EB" w:rsidDel="0099417A">
                <w:rPr>
                  <w:rStyle w:val="SAPScreenElement"/>
                  <w:color w:val="auto"/>
                  <w:lang w:val="en-US"/>
                </w:rPr>
                <w:delText>.</w:delText>
              </w:r>
              <w:bookmarkStart w:id="13547" w:name="_Toc504125446"/>
              <w:bookmarkStart w:id="13548" w:name="_Toc504491241"/>
              <w:bookmarkStart w:id="13549" w:name="_Toc504493428"/>
              <w:bookmarkStart w:id="13550" w:name="_Toc504494483"/>
              <w:bookmarkStart w:id="13551" w:name="_Toc504496083"/>
              <w:bookmarkStart w:id="13552" w:name="_Toc504655169"/>
              <w:bookmarkStart w:id="13553" w:name="_Toc504983347"/>
              <w:bookmarkStart w:id="13554" w:name="_Toc505268431"/>
              <w:bookmarkStart w:id="13555" w:name="_Toc505353196"/>
              <w:bookmarkStart w:id="13556" w:name="_Toc505942081"/>
              <w:bookmarkStart w:id="13557" w:name="_Toc507059745"/>
              <w:bookmarkStart w:id="13558" w:name="_Toc507063314"/>
              <w:bookmarkEnd w:id="13547"/>
              <w:bookmarkEnd w:id="13548"/>
              <w:bookmarkEnd w:id="13549"/>
              <w:bookmarkEnd w:id="13550"/>
              <w:bookmarkEnd w:id="13551"/>
              <w:bookmarkEnd w:id="13552"/>
              <w:bookmarkEnd w:id="13553"/>
              <w:bookmarkEnd w:id="13554"/>
              <w:bookmarkEnd w:id="13555"/>
              <w:bookmarkEnd w:id="13556"/>
              <w:bookmarkEnd w:id="13557"/>
              <w:bookmarkEnd w:id="13558"/>
            </w:del>
          </w:p>
          <w:p w14:paraId="7BBCDBE8" w14:textId="77777777" w:rsidR="002A1D5D" w:rsidRPr="003A18EB" w:rsidDel="0099417A" w:rsidRDefault="002A1D5D" w:rsidP="002A1D5D">
            <w:pPr>
              <w:pStyle w:val="ListContinue"/>
              <w:ind w:left="0"/>
              <w:rPr>
                <w:del w:id="13559" w:author="Author" w:date="2017-12-29T08:21:00Z"/>
                <w:lang w:val="en-US"/>
              </w:rPr>
            </w:pPr>
            <w:del w:id="13560" w:author="Author" w:date="2017-12-29T08:21:00Z">
              <w:r w:rsidRPr="003A18EB" w:rsidDel="0099417A">
                <w:rPr>
                  <w:noProof/>
                  <w:lang w:val="en-US"/>
                </w:rPr>
                <w:drawing>
                  <wp:inline distT="0" distB="0" distL="0" distR="0" wp14:anchorId="2F0E0319" wp14:editId="479990C0">
                    <wp:extent cx="228600" cy="228600"/>
                    <wp:effectExtent l="0" t="0" r="0" b="0"/>
                    <wp:docPr id="5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sidDel="0099417A">
                <w:rPr>
                  <w:lang w:val="en-US"/>
                </w:rPr>
                <w:delText> </w:delText>
              </w:r>
              <w:r w:rsidRPr="003A18EB" w:rsidDel="0099417A">
                <w:rPr>
                  <w:rFonts w:ascii="BentonSans Regular" w:hAnsi="BentonSans Regular"/>
                  <w:color w:val="666666"/>
                  <w:sz w:val="22"/>
                  <w:lang w:val="en-US"/>
                </w:rPr>
                <w:delText>Recommendation</w:delText>
              </w:r>
              <w:bookmarkStart w:id="13561" w:name="_Toc504125447"/>
              <w:bookmarkStart w:id="13562" w:name="_Toc504491242"/>
              <w:bookmarkStart w:id="13563" w:name="_Toc504493429"/>
              <w:bookmarkStart w:id="13564" w:name="_Toc504494484"/>
              <w:bookmarkStart w:id="13565" w:name="_Toc504496084"/>
              <w:bookmarkStart w:id="13566" w:name="_Toc504655170"/>
              <w:bookmarkStart w:id="13567" w:name="_Toc504983348"/>
              <w:bookmarkStart w:id="13568" w:name="_Toc505268432"/>
              <w:bookmarkStart w:id="13569" w:name="_Toc505353197"/>
              <w:bookmarkStart w:id="13570" w:name="_Toc505942082"/>
              <w:bookmarkStart w:id="13571" w:name="_Toc507059746"/>
              <w:bookmarkStart w:id="13572" w:name="_Toc507063315"/>
              <w:bookmarkEnd w:id="13561"/>
              <w:bookmarkEnd w:id="13562"/>
              <w:bookmarkEnd w:id="13563"/>
              <w:bookmarkEnd w:id="13564"/>
              <w:bookmarkEnd w:id="13565"/>
              <w:bookmarkEnd w:id="13566"/>
              <w:bookmarkEnd w:id="13567"/>
              <w:bookmarkEnd w:id="13568"/>
              <w:bookmarkEnd w:id="13569"/>
              <w:bookmarkEnd w:id="13570"/>
              <w:bookmarkEnd w:id="13571"/>
              <w:bookmarkEnd w:id="13572"/>
            </w:del>
          </w:p>
          <w:p w14:paraId="174D51D7" w14:textId="77777777" w:rsidR="002A1D5D" w:rsidRPr="003A18EB" w:rsidDel="0099417A" w:rsidRDefault="002A1D5D" w:rsidP="002A1D5D">
            <w:pPr>
              <w:pStyle w:val="ListContinue"/>
              <w:ind w:left="0"/>
              <w:rPr>
                <w:del w:id="13573" w:author="Author" w:date="2017-12-29T08:21:00Z"/>
                <w:lang w:val="en-US"/>
              </w:rPr>
            </w:pPr>
            <w:del w:id="13574" w:author="Author" w:date="2017-12-29T08:21:00Z">
              <w:r w:rsidRPr="003A18EB" w:rsidDel="0099417A">
                <w:rPr>
                  <w:lang w:val="en-US"/>
                </w:rPr>
                <w:delText xml:space="preserve">In case </w:delText>
              </w:r>
              <w:r w:rsidRPr="003A18EB" w:rsidDel="0099417A">
                <w:rPr>
                  <w:rStyle w:val="SAPEmphasis"/>
                  <w:lang w:val="en-US"/>
                </w:rPr>
                <w:delText xml:space="preserve">Contingent Workforce Management </w:delText>
              </w:r>
              <w:r w:rsidRPr="003A18EB" w:rsidDel="0099417A">
                <w:rPr>
                  <w:lang w:val="en-US"/>
                </w:rPr>
                <w:delText>has also been implemented in the instance, avoid using employee class</w:delText>
              </w:r>
              <w:r w:rsidRPr="00267911" w:rsidDel="0099417A">
                <w:rPr>
                  <w:rStyle w:val="SAPUserEntry"/>
                  <w:lang w:val="en-US"/>
                </w:rPr>
                <w:delText xml:space="preserve"> </w:delText>
              </w:r>
              <w:r w:rsidRPr="003A18EB" w:rsidDel="0099417A">
                <w:rPr>
                  <w:rStyle w:val="SAPUserEntry"/>
                  <w:lang w:val="en-US"/>
                </w:rPr>
                <w:delText>External</w:delText>
              </w:r>
              <w:r w:rsidRPr="003A18EB" w:rsidDel="0099417A">
                <w:rPr>
                  <w:lang w:val="en-US"/>
                </w:rPr>
                <w:delText xml:space="preserve"> </w:delText>
              </w:r>
              <w:r w:rsidRPr="003A18EB" w:rsidDel="0099417A">
                <w:rPr>
                  <w:rStyle w:val="SAPUserEntry"/>
                  <w:lang w:val="en-US"/>
                </w:rPr>
                <w:delText>(AU)</w:delText>
              </w:r>
              <w:r w:rsidRPr="003A18EB" w:rsidDel="0099417A">
                <w:rPr>
                  <w:lang w:val="en-US"/>
                </w:rPr>
                <w:delText xml:space="preserve"> and employment type</w:delText>
              </w:r>
              <w:r w:rsidRPr="003A18EB" w:rsidDel="0099417A">
                <w:rPr>
                  <w:rStyle w:val="SAPUserEntry"/>
                  <w:lang w:val="en-US"/>
                </w:rPr>
                <w:delText xml:space="preserve"> Labour Hire</w:delText>
              </w:r>
              <w:r w:rsidRPr="003A18EB" w:rsidDel="0099417A">
                <w:rPr>
                  <w:b/>
                  <w:lang w:val="en-US"/>
                </w:rPr>
                <w:delText xml:space="preserve"> </w:delText>
              </w:r>
              <w:r w:rsidRPr="003A18EB" w:rsidDel="0099417A">
                <w:rPr>
                  <w:rStyle w:val="SAPUserEntry"/>
                  <w:lang w:val="en-US"/>
                </w:rPr>
                <w:delText>(AU)</w:delText>
              </w:r>
              <w:r w:rsidRPr="003A18EB" w:rsidDel="0099417A">
                <w:rPr>
                  <w:lang w:val="en-US"/>
                </w:rPr>
                <w:delText xml:space="preserve"> or</w:delText>
              </w:r>
              <w:r w:rsidRPr="003A18EB" w:rsidDel="0099417A">
                <w:rPr>
                  <w:rStyle w:val="SAPUserEntry"/>
                  <w:lang w:val="en-US"/>
                </w:rPr>
                <w:delText xml:space="preserve"> Contractors</w:delText>
              </w:r>
              <w:r w:rsidRPr="003A18EB" w:rsidDel="0099417A">
                <w:rPr>
                  <w:b/>
                  <w:lang w:val="en-US"/>
                </w:rPr>
                <w:delText xml:space="preserve"> </w:delText>
              </w:r>
              <w:r w:rsidRPr="003A18EB" w:rsidDel="0099417A">
                <w:rPr>
                  <w:rStyle w:val="SAPUserEntry"/>
                  <w:lang w:val="en-US"/>
                </w:rPr>
                <w:delText>(AU)</w:delText>
              </w:r>
              <w:r w:rsidRPr="003A18EB" w:rsidDel="0099417A">
                <w:rPr>
                  <w:lang w:val="en-US"/>
                </w:rPr>
                <w:delText xml:space="preserve">. </w:delText>
              </w:r>
              <w:bookmarkStart w:id="13575" w:name="_Toc504125448"/>
              <w:bookmarkStart w:id="13576" w:name="_Toc504491243"/>
              <w:bookmarkStart w:id="13577" w:name="_Toc504493430"/>
              <w:bookmarkStart w:id="13578" w:name="_Toc504494485"/>
              <w:bookmarkStart w:id="13579" w:name="_Toc504496085"/>
              <w:bookmarkStart w:id="13580" w:name="_Toc504655171"/>
              <w:bookmarkStart w:id="13581" w:name="_Toc504983349"/>
              <w:bookmarkStart w:id="13582" w:name="_Toc505268433"/>
              <w:bookmarkStart w:id="13583" w:name="_Toc505353198"/>
              <w:bookmarkStart w:id="13584" w:name="_Toc505942083"/>
              <w:bookmarkStart w:id="13585" w:name="_Toc507059747"/>
              <w:bookmarkStart w:id="13586" w:name="_Toc507063316"/>
              <w:bookmarkEnd w:id="13575"/>
              <w:bookmarkEnd w:id="13576"/>
              <w:bookmarkEnd w:id="13577"/>
              <w:bookmarkEnd w:id="13578"/>
              <w:bookmarkEnd w:id="13579"/>
              <w:bookmarkEnd w:id="13580"/>
              <w:bookmarkEnd w:id="13581"/>
              <w:bookmarkEnd w:id="13582"/>
              <w:bookmarkEnd w:id="13583"/>
              <w:bookmarkEnd w:id="13584"/>
              <w:bookmarkEnd w:id="13585"/>
              <w:bookmarkEnd w:id="13586"/>
            </w:del>
          </w:p>
          <w:p w14:paraId="0C4950A4" w14:textId="77777777" w:rsidR="002A1D5D" w:rsidRPr="003A18EB" w:rsidDel="0099417A" w:rsidRDefault="002A1D5D" w:rsidP="002A1D5D">
            <w:pPr>
              <w:pStyle w:val="SAPNoteHeading"/>
              <w:ind w:left="0"/>
              <w:rPr>
                <w:del w:id="13587" w:author="Author" w:date="2017-12-29T08:21:00Z"/>
                <w:lang w:val="en-US"/>
              </w:rPr>
            </w:pPr>
            <w:del w:id="13588" w:author="Author" w:date="2017-12-29T08:21:00Z">
              <w:r w:rsidRPr="003A18EB" w:rsidDel="0099417A">
                <w:rPr>
                  <w:noProof/>
                  <w:lang w:val="en-US"/>
                </w:rPr>
                <w:drawing>
                  <wp:inline distT="0" distB="0" distL="0" distR="0" wp14:anchorId="6952F834" wp14:editId="2F08D6A8">
                    <wp:extent cx="228600" cy="228600"/>
                    <wp:effectExtent l="0" t="0" r="0" b="0"/>
                    <wp:docPr id="5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sidDel="0099417A">
                <w:rPr>
                  <w:lang w:val="en-US"/>
                </w:rPr>
                <w:delText> Recommendation</w:delText>
              </w:r>
              <w:bookmarkStart w:id="13589" w:name="_Toc504125449"/>
              <w:bookmarkStart w:id="13590" w:name="_Toc504491244"/>
              <w:bookmarkStart w:id="13591" w:name="_Toc504493431"/>
              <w:bookmarkStart w:id="13592" w:name="_Toc504494486"/>
              <w:bookmarkStart w:id="13593" w:name="_Toc504496086"/>
              <w:bookmarkStart w:id="13594" w:name="_Toc504655172"/>
              <w:bookmarkStart w:id="13595" w:name="_Toc504983350"/>
              <w:bookmarkStart w:id="13596" w:name="_Toc505268434"/>
              <w:bookmarkStart w:id="13597" w:name="_Toc505353199"/>
              <w:bookmarkStart w:id="13598" w:name="_Toc505942084"/>
              <w:bookmarkStart w:id="13599" w:name="_Toc507059748"/>
              <w:bookmarkStart w:id="13600" w:name="_Toc507063317"/>
              <w:bookmarkEnd w:id="13589"/>
              <w:bookmarkEnd w:id="13590"/>
              <w:bookmarkEnd w:id="13591"/>
              <w:bookmarkEnd w:id="13592"/>
              <w:bookmarkEnd w:id="13593"/>
              <w:bookmarkEnd w:id="13594"/>
              <w:bookmarkEnd w:id="13595"/>
              <w:bookmarkEnd w:id="13596"/>
              <w:bookmarkEnd w:id="13597"/>
              <w:bookmarkEnd w:id="13598"/>
              <w:bookmarkEnd w:id="13599"/>
              <w:bookmarkEnd w:id="13600"/>
            </w:del>
          </w:p>
          <w:p w14:paraId="73A76B82" w14:textId="77777777" w:rsidR="002A1D5D" w:rsidRPr="002326C1" w:rsidDel="0099417A" w:rsidRDefault="002A1D5D" w:rsidP="002A1D5D">
            <w:pPr>
              <w:rPr>
                <w:del w:id="13601" w:author="Author" w:date="2017-12-29T08:21:00Z"/>
                <w:lang w:val="en-US"/>
              </w:rPr>
            </w:pPr>
            <w:del w:id="13602" w:author="Author" w:date="2017-12-29T08:21:00Z">
              <w:r w:rsidRPr="003A18EB" w:rsidDel="0099417A">
                <w:rPr>
                  <w:lang w:val="en-US"/>
                </w:rPr>
                <w:delText>Required if integration with Employee Central Payroll is in place.</w:delText>
              </w:r>
              <w:commentRangeEnd w:id="13462"/>
              <w:r w:rsidDel="0099417A">
                <w:rPr>
                  <w:rStyle w:val="CommentReference"/>
                </w:rPr>
                <w:commentReference w:id="13462"/>
              </w:r>
              <w:bookmarkStart w:id="13603" w:name="_Toc504125450"/>
              <w:bookmarkStart w:id="13604" w:name="_Toc504491245"/>
              <w:bookmarkStart w:id="13605" w:name="_Toc504493432"/>
              <w:bookmarkStart w:id="13606" w:name="_Toc504494487"/>
              <w:bookmarkStart w:id="13607" w:name="_Toc504496087"/>
              <w:bookmarkStart w:id="13608" w:name="_Toc504655173"/>
              <w:bookmarkStart w:id="13609" w:name="_Toc504983351"/>
              <w:bookmarkStart w:id="13610" w:name="_Toc505268435"/>
              <w:bookmarkStart w:id="13611" w:name="_Toc505353200"/>
              <w:bookmarkStart w:id="13612" w:name="_Toc505942085"/>
              <w:bookmarkStart w:id="13613" w:name="_Toc507059749"/>
              <w:bookmarkStart w:id="13614" w:name="_Toc507063318"/>
              <w:bookmarkEnd w:id="13603"/>
              <w:bookmarkEnd w:id="13604"/>
              <w:bookmarkEnd w:id="13605"/>
              <w:bookmarkEnd w:id="13606"/>
              <w:bookmarkEnd w:id="13607"/>
              <w:bookmarkEnd w:id="13608"/>
              <w:bookmarkEnd w:id="13609"/>
              <w:bookmarkEnd w:id="13610"/>
              <w:bookmarkEnd w:id="13611"/>
              <w:bookmarkEnd w:id="13612"/>
              <w:bookmarkEnd w:id="13613"/>
              <w:bookmarkEnd w:id="13614"/>
            </w:del>
          </w:p>
        </w:tc>
        <w:bookmarkStart w:id="13615" w:name="_Toc504125451"/>
        <w:bookmarkStart w:id="13616" w:name="_Toc504491246"/>
        <w:bookmarkStart w:id="13617" w:name="_Toc504493433"/>
        <w:bookmarkStart w:id="13618" w:name="_Toc504494488"/>
        <w:bookmarkStart w:id="13619" w:name="_Toc504496088"/>
        <w:bookmarkStart w:id="13620" w:name="_Toc504655174"/>
        <w:bookmarkStart w:id="13621" w:name="_Toc504983352"/>
        <w:bookmarkStart w:id="13622" w:name="_Toc505268436"/>
        <w:bookmarkStart w:id="13623" w:name="_Toc505353201"/>
        <w:bookmarkStart w:id="13624" w:name="_Toc505942086"/>
        <w:bookmarkStart w:id="13625" w:name="_Toc507059750"/>
        <w:bookmarkStart w:id="13626" w:name="_Toc507063319"/>
        <w:bookmarkEnd w:id="13615"/>
        <w:bookmarkEnd w:id="13616"/>
        <w:bookmarkEnd w:id="13617"/>
        <w:bookmarkEnd w:id="13618"/>
        <w:bookmarkEnd w:id="13619"/>
        <w:bookmarkEnd w:id="13620"/>
        <w:bookmarkEnd w:id="13621"/>
        <w:bookmarkEnd w:id="13622"/>
        <w:bookmarkEnd w:id="13623"/>
        <w:bookmarkEnd w:id="13624"/>
        <w:bookmarkEnd w:id="13625"/>
        <w:bookmarkEnd w:id="13626"/>
      </w:tr>
      <w:tr w:rsidR="002A1D5D" w:rsidRPr="00AC5720" w:rsidDel="0099417A" w14:paraId="1887F8A1" w14:textId="77777777" w:rsidTr="002A1D5D">
        <w:trPr>
          <w:trHeight w:val="360"/>
          <w:del w:id="13627"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02062919" w14:textId="77777777" w:rsidR="002A1D5D" w:rsidRPr="002326C1" w:rsidDel="0099417A" w:rsidRDefault="002A1D5D" w:rsidP="002A1D5D">
            <w:pPr>
              <w:rPr>
                <w:del w:id="13628" w:author="Author" w:date="2017-12-29T08:21:00Z"/>
                <w:rStyle w:val="SAPScreenElement"/>
                <w:lang w:val="en-US"/>
              </w:rPr>
            </w:pPr>
            <w:del w:id="13629" w:author="Author" w:date="2017-12-29T08:21:00Z">
              <w:r w:rsidRPr="003A18EB" w:rsidDel="0099417A">
                <w:rPr>
                  <w:rStyle w:val="SAPScreenElement"/>
                  <w:lang w:val="en-US"/>
                </w:rPr>
                <w:delText xml:space="preserve">Job Entry Date: </w:delText>
              </w:r>
              <w:r w:rsidRPr="003A18EB" w:rsidDel="0099417A">
                <w:rPr>
                  <w:lang w:val="en-US"/>
                </w:rPr>
                <w:delText>select the same date as the hiring date of the new employee or select a different date, in case the job entry date differs from the hiring date</w:delText>
              </w:r>
              <w:bookmarkStart w:id="13630" w:name="_Toc504125452"/>
              <w:bookmarkStart w:id="13631" w:name="_Toc504491247"/>
              <w:bookmarkStart w:id="13632" w:name="_Toc504493434"/>
              <w:bookmarkStart w:id="13633" w:name="_Toc504494489"/>
              <w:bookmarkStart w:id="13634" w:name="_Toc504496089"/>
              <w:bookmarkStart w:id="13635" w:name="_Toc504655175"/>
              <w:bookmarkStart w:id="13636" w:name="_Toc504983353"/>
              <w:bookmarkStart w:id="13637" w:name="_Toc505268437"/>
              <w:bookmarkStart w:id="13638" w:name="_Toc505353202"/>
              <w:bookmarkStart w:id="13639" w:name="_Toc505942087"/>
              <w:bookmarkStart w:id="13640" w:name="_Toc507059751"/>
              <w:bookmarkStart w:id="13641" w:name="_Toc507063320"/>
              <w:bookmarkEnd w:id="13630"/>
              <w:bookmarkEnd w:id="13631"/>
              <w:bookmarkEnd w:id="13632"/>
              <w:bookmarkEnd w:id="13633"/>
              <w:bookmarkEnd w:id="13634"/>
              <w:bookmarkEnd w:id="13635"/>
              <w:bookmarkEnd w:id="13636"/>
              <w:bookmarkEnd w:id="13637"/>
              <w:bookmarkEnd w:id="13638"/>
              <w:bookmarkEnd w:id="13639"/>
              <w:bookmarkEnd w:id="13640"/>
              <w:bookmarkEnd w:id="13641"/>
            </w:del>
          </w:p>
        </w:tc>
        <w:tc>
          <w:tcPr>
            <w:tcW w:w="8460" w:type="dxa"/>
            <w:tcBorders>
              <w:top w:val="single" w:sz="8" w:space="0" w:color="999999"/>
              <w:left w:val="single" w:sz="8" w:space="0" w:color="999999"/>
              <w:bottom w:val="single" w:sz="8" w:space="0" w:color="999999"/>
              <w:right w:val="single" w:sz="8" w:space="0" w:color="999999"/>
            </w:tcBorders>
          </w:tcPr>
          <w:p w14:paraId="4163462D" w14:textId="77777777" w:rsidR="002A1D5D" w:rsidRPr="002326C1" w:rsidDel="0099417A" w:rsidRDefault="002A1D5D" w:rsidP="002A1D5D">
            <w:pPr>
              <w:rPr>
                <w:del w:id="13642" w:author="Author" w:date="2017-12-29T08:21:00Z"/>
                <w:lang w:val="en-US"/>
              </w:rPr>
            </w:pPr>
            <w:del w:id="13643" w:author="Author" w:date="2017-12-29T08:21:00Z">
              <w:r w:rsidRPr="003A18EB" w:rsidDel="0099417A">
                <w:rPr>
                  <w:lang w:val="en-US"/>
                </w:rPr>
                <w:delText>In case you leave the field empty, upon submitting the new hire record, the value will be automatically filled with the hiring date, and can be checked in the employee profile.</w:delText>
              </w:r>
              <w:bookmarkStart w:id="13644" w:name="_Toc504125453"/>
              <w:bookmarkStart w:id="13645" w:name="_Toc504491248"/>
              <w:bookmarkStart w:id="13646" w:name="_Toc504493435"/>
              <w:bookmarkStart w:id="13647" w:name="_Toc504494490"/>
              <w:bookmarkStart w:id="13648" w:name="_Toc504496090"/>
              <w:bookmarkStart w:id="13649" w:name="_Toc504655176"/>
              <w:bookmarkStart w:id="13650" w:name="_Toc504983354"/>
              <w:bookmarkStart w:id="13651" w:name="_Toc505268438"/>
              <w:bookmarkStart w:id="13652" w:name="_Toc505353203"/>
              <w:bookmarkStart w:id="13653" w:name="_Toc505942088"/>
              <w:bookmarkStart w:id="13654" w:name="_Toc507059752"/>
              <w:bookmarkStart w:id="13655" w:name="_Toc507063321"/>
              <w:bookmarkEnd w:id="13644"/>
              <w:bookmarkEnd w:id="13645"/>
              <w:bookmarkEnd w:id="13646"/>
              <w:bookmarkEnd w:id="13647"/>
              <w:bookmarkEnd w:id="13648"/>
              <w:bookmarkEnd w:id="13649"/>
              <w:bookmarkEnd w:id="13650"/>
              <w:bookmarkEnd w:id="13651"/>
              <w:bookmarkEnd w:id="13652"/>
              <w:bookmarkEnd w:id="13653"/>
              <w:bookmarkEnd w:id="13654"/>
              <w:bookmarkEnd w:id="13655"/>
            </w:del>
          </w:p>
        </w:tc>
        <w:bookmarkStart w:id="13656" w:name="_Toc504125454"/>
        <w:bookmarkStart w:id="13657" w:name="_Toc504491249"/>
        <w:bookmarkStart w:id="13658" w:name="_Toc504493436"/>
        <w:bookmarkStart w:id="13659" w:name="_Toc504494491"/>
        <w:bookmarkStart w:id="13660" w:name="_Toc504496091"/>
        <w:bookmarkStart w:id="13661" w:name="_Toc504655177"/>
        <w:bookmarkStart w:id="13662" w:name="_Toc504983355"/>
        <w:bookmarkStart w:id="13663" w:name="_Toc505268439"/>
        <w:bookmarkStart w:id="13664" w:name="_Toc505353204"/>
        <w:bookmarkStart w:id="13665" w:name="_Toc505942089"/>
        <w:bookmarkStart w:id="13666" w:name="_Toc507059753"/>
        <w:bookmarkStart w:id="13667" w:name="_Toc507063322"/>
        <w:bookmarkEnd w:id="13656"/>
        <w:bookmarkEnd w:id="13657"/>
        <w:bookmarkEnd w:id="13658"/>
        <w:bookmarkEnd w:id="13659"/>
        <w:bookmarkEnd w:id="13660"/>
        <w:bookmarkEnd w:id="13661"/>
        <w:bookmarkEnd w:id="13662"/>
        <w:bookmarkEnd w:id="13663"/>
        <w:bookmarkEnd w:id="13664"/>
        <w:bookmarkEnd w:id="13665"/>
        <w:bookmarkEnd w:id="13666"/>
        <w:bookmarkEnd w:id="13667"/>
      </w:tr>
      <w:tr w:rsidR="002A1D5D" w:rsidRPr="00AC5720" w:rsidDel="0099417A" w14:paraId="5A090341" w14:textId="77777777" w:rsidTr="002A1D5D">
        <w:trPr>
          <w:trHeight w:val="360"/>
          <w:del w:id="13668"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3359FF85" w14:textId="77777777" w:rsidR="002A1D5D" w:rsidRPr="003A18EB" w:rsidDel="0099417A" w:rsidRDefault="002A1D5D" w:rsidP="002A1D5D">
            <w:pPr>
              <w:rPr>
                <w:del w:id="13669" w:author="Author" w:date="2017-12-29T08:21:00Z"/>
                <w:rFonts w:ascii="Courier New" w:eastAsiaTheme="minorHAnsi" w:hAnsi="Courier New"/>
                <w:b/>
                <w:color w:val="45157E"/>
                <w:szCs w:val="22"/>
                <w:lang w:val="en-US"/>
              </w:rPr>
            </w:pPr>
            <w:del w:id="13670" w:author="Author" w:date="2017-12-29T08:21:00Z">
              <w:r w:rsidRPr="003A18EB" w:rsidDel="0099417A">
                <w:rPr>
                  <w:rStyle w:val="SAPScreenElement"/>
                  <w:lang w:val="en-US"/>
                </w:rPr>
                <w:delText xml:space="preserve">Pay Scale Type: </w:delText>
              </w:r>
              <w:r w:rsidRPr="003A18EB" w:rsidDel="0099417A">
                <w:rPr>
                  <w:lang w:val="en-US"/>
                </w:rPr>
                <w:delText xml:space="preserve">select from drop-down; for example, </w:delText>
              </w:r>
              <w:r w:rsidRPr="003A18EB" w:rsidDel="0099417A">
                <w:rPr>
                  <w:rStyle w:val="SAPUserEntry"/>
                  <w:lang w:val="en-US"/>
                </w:rPr>
                <w:delText>Collective</w:delText>
              </w:r>
              <w:r w:rsidRPr="003A18EB" w:rsidDel="0099417A">
                <w:rPr>
                  <w:rStyle w:val="SAPUserEntry"/>
                  <w:b w:val="0"/>
                  <w:lang w:val="en-US"/>
                </w:rPr>
                <w:delText xml:space="preserve"> </w:delText>
              </w:r>
              <w:r w:rsidRPr="003A18EB" w:rsidDel="0099417A">
                <w:rPr>
                  <w:rStyle w:val="SAPUserEntry"/>
                  <w:lang w:val="en-US"/>
                </w:rPr>
                <w:delText>Agreement</w:delText>
              </w:r>
              <w:r w:rsidRPr="003A18EB" w:rsidDel="0099417A">
                <w:rPr>
                  <w:b/>
                  <w:lang w:val="en-US"/>
                </w:rPr>
                <w:delText xml:space="preserve"> </w:delText>
              </w:r>
              <w:r w:rsidRPr="003A18EB" w:rsidDel="0099417A">
                <w:rPr>
                  <w:rStyle w:val="SAPUserEntry"/>
                  <w:lang w:val="en-US"/>
                </w:rPr>
                <w:delText>(AUS/01)</w:delText>
              </w:r>
              <w:bookmarkStart w:id="13671" w:name="_Toc504125455"/>
              <w:bookmarkStart w:id="13672" w:name="_Toc504491250"/>
              <w:bookmarkStart w:id="13673" w:name="_Toc504493437"/>
              <w:bookmarkStart w:id="13674" w:name="_Toc504494492"/>
              <w:bookmarkStart w:id="13675" w:name="_Toc504496092"/>
              <w:bookmarkStart w:id="13676" w:name="_Toc504655178"/>
              <w:bookmarkStart w:id="13677" w:name="_Toc504983356"/>
              <w:bookmarkStart w:id="13678" w:name="_Toc505268440"/>
              <w:bookmarkStart w:id="13679" w:name="_Toc505353205"/>
              <w:bookmarkStart w:id="13680" w:name="_Toc505942090"/>
              <w:bookmarkStart w:id="13681" w:name="_Toc507059754"/>
              <w:bookmarkStart w:id="13682" w:name="_Toc507063323"/>
              <w:bookmarkEnd w:id="13671"/>
              <w:bookmarkEnd w:id="13672"/>
              <w:bookmarkEnd w:id="13673"/>
              <w:bookmarkEnd w:id="13674"/>
              <w:bookmarkEnd w:id="13675"/>
              <w:bookmarkEnd w:id="13676"/>
              <w:bookmarkEnd w:id="13677"/>
              <w:bookmarkEnd w:id="13678"/>
              <w:bookmarkEnd w:id="13679"/>
              <w:bookmarkEnd w:id="13680"/>
              <w:bookmarkEnd w:id="13681"/>
              <w:bookmarkEnd w:id="13682"/>
            </w:del>
          </w:p>
          <w:p w14:paraId="1EAC72A7" w14:textId="77777777" w:rsidR="002A1D5D" w:rsidRPr="003A18EB" w:rsidDel="0099417A" w:rsidRDefault="002A1D5D" w:rsidP="002A1D5D">
            <w:pPr>
              <w:pStyle w:val="SAPNoteHeading"/>
              <w:ind w:left="0"/>
              <w:rPr>
                <w:del w:id="13683" w:author="Author" w:date="2017-12-29T08:21:00Z"/>
                <w:lang w:val="en-US"/>
              </w:rPr>
            </w:pPr>
            <w:del w:id="13684" w:author="Author" w:date="2017-12-29T08:21:00Z">
              <w:r w:rsidRPr="003A18EB" w:rsidDel="0099417A">
                <w:rPr>
                  <w:noProof/>
                  <w:lang w:val="en-US"/>
                </w:rPr>
                <w:drawing>
                  <wp:inline distT="0" distB="0" distL="0" distR="0" wp14:anchorId="011FB6DD" wp14:editId="38B6E8DE">
                    <wp:extent cx="225425" cy="225425"/>
                    <wp:effectExtent l="0" t="0" r="3175" b="3175"/>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sidDel="0099417A">
                <w:rPr>
                  <w:lang w:val="en-US"/>
                </w:rPr>
                <w:delText xml:space="preserve"> Note</w:delText>
              </w:r>
              <w:bookmarkStart w:id="13685" w:name="_Toc504125456"/>
              <w:bookmarkStart w:id="13686" w:name="_Toc504491251"/>
              <w:bookmarkStart w:id="13687" w:name="_Toc504493438"/>
              <w:bookmarkStart w:id="13688" w:name="_Toc504494493"/>
              <w:bookmarkStart w:id="13689" w:name="_Toc504496093"/>
              <w:bookmarkStart w:id="13690" w:name="_Toc504655179"/>
              <w:bookmarkStart w:id="13691" w:name="_Toc504983357"/>
              <w:bookmarkStart w:id="13692" w:name="_Toc505268441"/>
              <w:bookmarkStart w:id="13693" w:name="_Toc505353206"/>
              <w:bookmarkStart w:id="13694" w:name="_Toc505942091"/>
              <w:bookmarkStart w:id="13695" w:name="_Toc507059755"/>
              <w:bookmarkStart w:id="13696" w:name="_Toc507063324"/>
              <w:bookmarkEnd w:id="13685"/>
              <w:bookmarkEnd w:id="13686"/>
              <w:bookmarkEnd w:id="13687"/>
              <w:bookmarkEnd w:id="13688"/>
              <w:bookmarkEnd w:id="13689"/>
              <w:bookmarkEnd w:id="13690"/>
              <w:bookmarkEnd w:id="13691"/>
              <w:bookmarkEnd w:id="13692"/>
              <w:bookmarkEnd w:id="13693"/>
              <w:bookmarkEnd w:id="13694"/>
              <w:bookmarkEnd w:id="13695"/>
              <w:bookmarkEnd w:id="13696"/>
            </w:del>
          </w:p>
          <w:p w14:paraId="58B72245" w14:textId="77777777" w:rsidR="002A1D5D" w:rsidRPr="002326C1" w:rsidDel="0099417A" w:rsidRDefault="002A1D5D" w:rsidP="002A1D5D">
            <w:pPr>
              <w:rPr>
                <w:del w:id="13697" w:author="Author" w:date="2017-12-29T08:21:00Z"/>
                <w:rStyle w:val="SAPScreenElement"/>
                <w:lang w:val="en-US"/>
              </w:rPr>
            </w:pPr>
            <w:del w:id="13698" w:author="Author" w:date="2017-12-29T08:21:00Z">
              <w:r w:rsidRPr="003A18EB" w:rsidDel="0099417A">
                <w:rPr>
                  <w:lang w:val="en-US"/>
                </w:rPr>
                <w:delText>The selected value should fit to the value of field</w:delText>
              </w:r>
              <w:r w:rsidRPr="003A18EB" w:rsidDel="0099417A">
                <w:rPr>
                  <w:rStyle w:val="SAPScreenElement"/>
                  <w:lang w:val="en-US"/>
                </w:rPr>
                <w:delText xml:space="preserve"> Employment Type.</w:delText>
              </w:r>
              <w:bookmarkStart w:id="13699" w:name="_Toc504125457"/>
              <w:bookmarkStart w:id="13700" w:name="_Toc504491252"/>
              <w:bookmarkStart w:id="13701" w:name="_Toc504493439"/>
              <w:bookmarkStart w:id="13702" w:name="_Toc504494494"/>
              <w:bookmarkStart w:id="13703" w:name="_Toc504496094"/>
              <w:bookmarkStart w:id="13704" w:name="_Toc504655180"/>
              <w:bookmarkStart w:id="13705" w:name="_Toc504983358"/>
              <w:bookmarkStart w:id="13706" w:name="_Toc505268442"/>
              <w:bookmarkStart w:id="13707" w:name="_Toc505353207"/>
              <w:bookmarkStart w:id="13708" w:name="_Toc505942092"/>
              <w:bookmarkStart w:id="13709" w:name="_Toc507059756"/>
              <w:bookmarkStart w:id="13710" w:name="_Toc507063325"/>
              <w:bookmarkEnd w:id="13699"/>
              <w:bookmarkEnd w:id="13700"/>
              <w:bookmarkEnd w:id="13701"/>
              <w:bookmarkEnd w:id="13702"/>
              <w:bookmarkEnd w:id="13703"/>
              <w:bookmarkEnd w:id="13704"/>
              <w:bookmarkEnd w:id="13705"/>
              <w:bookmarkEnd w:id="13706"/>
              <w:bookmarkEnd w:id="13707"/>
              <w:bookmarkEnd w:id="13708"/>
              <w:bookmarkEnd w:id="13709"/>
              <w:bookmarkEnd w:id="13710"/>
            </w:del>
          </w:p>
        </w:tc>
        <w:tc>
          <w:tcPr>
            <w:tcW w:w="8460" w:type="dxa"/>
            <w:tcBorders>
              <w:top w:val="single" w:sz="8" w:space="0" w:color="999999"/>
              <w:left w:val="single" w:sz="8" w:space="0" w:color="999999"/>
              <w:bottom w:val="single" w:sz="8" w:space="0" w:color="999999"/>
              <w:right w:val="single" w:sz="8" w:space="0" w:color="999999"/>
            </w:tcBorders>
          </w:tcPr>
          <w:p w14:paraId="04AA945A" w14:textId="77777777" w:rsidR="002A1D5D" w:rsidRPr="003A18EB" w:rsidDel="0099417A" w:rsidRDefault="002A1D5D" w:rsidP="002A1D5D">
            <w:pPr>
              <w:pStyle w:val="SAPNoteHeading"/>
              <w:ind w:left="0"/>
              <w:rPr>
                <w:del w:id="13711" w:author="Author" w:date="2017-12-29T08:21:00Z"/>
                <w:lang w:val="en-US"/>
              </w:rPr>
            </w:pPr>
            <w:del w:id="13712" w:author="Author" w:date="2017-12-29T08:21:00Z">
              <w:r w:rsidRPr="003A18EB" w:rsidDel="0099417A">
                <w:rPr>
                  <w:noProof/>
                  <w:lang w:val="en-US"/>
                </w:rPr>
                <w:drawing>
                  <wp:inline distT="0" distB="0" distL="0" distR="0" wp14:anchorId="5C106969" wp14:editId="7CA8C180">
                    <wp:extent cx="228600" cy="228600"/>
                    <wp:effectExtent l="0" t="0" r="0" b="0"/>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sidDel="0099417A">
                <w:rPr>
                  <w:lang w:val="en-US"/>
                </w:rPr>
                <w:delText> Recommendation</w:delText>
              </w:r>
              <w:bookmarkStart w:id="13713" w:name="_Toc504125458"/>
              <w:bookmarkStart w:id="13714" w:name="_Toc504491253"/>
              <w:bookmarkStart w:id="13715" w:name="_Toc504493440"/>
              <w:bookmarkStart w:id="13716" w:name="_Toc504494495"/>
              <w:bookmarkStart w:id="13717" w:name="_Toc504496095"/>
              <w:bookmarkStart w:id="13718" w:name="_Toc504655181"/>
              <w:bookmarkStart w:id="13719" w:name="_Toc504983359"/>
              <w:bookmarkStart w:id="13720" w:name="_Toc505268443"/>
              <w:bookmarkStart w:id="13721" w:name="_Toc505353208"/>
              <w:bookmarkStart w:id="13722" w:name="_Toc505942093"/>
              <w:bookmarkStart w:id="13723" w:name="_Toc507059757"/>
              <w:bookmarkStart w:id="13724" w:name="_Toc507063326"/>
              <w:bookmarkEnd w:id="13713"/>
              <w:bookmarkEnd w:id="13714"/>
              <w:bookmarkEnd w:id="13715"/>
              <w:bookmarkEnd w:id="13716"/>
              <w:bookmarkEnd w:id="13717"/>
              <w:bookmarkEnd w:id="13718"/>
              <w:bookmarkEnd w:id="13719"/>
              <w:bookmarkEnd w:id="13720"/>
              <w:bookmarkEnd w:id="13721"/>
              <w:bookmarkEnd w:id="13722"/>
              <w:bookmarkEnd w:id="13723"/>
              <w:bookmarkEnd w:id="13724"/>
            </w:del>
          </w:p>
          <w:p w14:paraId="1F09E7A9" w14:textId="77777777" w:rsidR="002A1D5D" w:rsidRPr="002326C1" w:rsidDel="0099417A" w:rsidRDefault="002A1D5D" w:rsidP="002A1D5D">
            <w:pPr>
              <w:rPr>
                <w:del w:id="13725" w:author="Author" w:date="2017-12-29T08:21:00Z"/>
                <w:lang w:val="en-US"/>
              </w:rPr>
            </w:pPr>
            <w:del w:id="13726" w:author="Author" w:date="2017-12-29T08:21:00Z">
              <w:r w:rsidRPr="003A18EB" w:rsidDel="0099417A">
                <w:rPr>
                  <w:lang w:val="en-US"/>
                </w:rPr>
                <w:delText>Required if integration with Employee Central Payroll is in place.</w:delText>
              </w:r>
              <w:bookmarkStart w:id="13727" w:name="_Toc504125459"/>
              <w:bookmarkStart w:id="13728" w:name="_Toc504491254"/>
              <w:bookmarkStart w:id="13729" w:name="_Toc504493441"/>
              <w:bookmarkStart w:id="13730" w:name="_Toc504494496"/>
              <w:bookmarkStart w:id="13731" w:name="_Toc504496096"/>
              <w:bookmarkStart w:id="13732" w:name="_Toc504655182"/>
              <w:bookmarkStart w:id="13733" w:name="_Toc504983360"/>
              <w:bookmarkStart w:id="13734" w:name="_Toc505268444"/>
              <w:bookmarkStart w:id="13735" w:name="_Toc505353209"/>
              <w:bookmarkStart w:id="13736" w:name="_Toc505942094"/>
              <w:bookmarkStart w:id="13737" w:name="_Toc507059758"/>
              <w:bookmarkStart w:id="13738" w:name="_Toc507063327"/>
              <w:bookmarkEnd w:id="13727"/>
              <w:bookmarkEnd w:id="13728"/>
              <w:bookmarkEnd w:id="13729"/>
              <w:bookmarkEnd w:id="13730"/>
              <w:bookmarkEnd w:id="13731"/>
              <w:bookmarkEnd w:id="13732"/>
              <w:bookmarkEnd w:id="13733"/>
              <w:bookmarkEnd w:id="13734"/>
              <w:bookmarkEnd w:id="13735"/>
              <w:bookmarkEnd w:id="13736"/>
              <w:bookmarkEnd w:id="13737"/>
              <w:bookmarkEnd w:id="13738"/>
            </w:del>
          </w:p>
        </w:tc>
        <w:bookmarkStart w:id="13739" w:name="_Toc504125460"/>
        <w:bookmarkStart w:id="13740" w:name="_Toc504491255"/>
        <w:bookmarkStart w:id="13741" w:name="_Toc504493442"/>
        <w:bookmarkStart w:id="13742" w:name="_Toc504494497"/>
        <w:bookmarkStart w:id="13743" w:name="_Toc504496097"/>
        <w:bookmarkStart w:id="13744" w:name="_Toc504655183"/>
        <w:bookmarkStart w:id="13745" w:name="_Toc504983361"/>
        <w:bookmarkStart w:id="13746" w:name="_Toc505268445"/>
        <w:bookmarkStart w:id="13747" w:name="_Toc505353210"/>
        <w:bookmarkStart w:id="13748" w:name="_Toc505942095"/>
        <w:bookmarkStart w:id="13749" w:name="_Toc507059759"/>
        <w:bookmarkStart w:id="13750" w:name="_Toc507063328"/>
        <w:bookmarkEnd w:id="13739"/>
        <w:bookmarkEnd w:id="13740"/>
        <w:bookmarkEnd w:id="13741"/>
        <w:bookmarkEnd w:id="13742"/>
        <w:bookmarkEnd w:id="13743"/>
        <w:bookmarkEnd w:id="13744"/>
        <w:bookmarkEnd w:id="13745"/>
        <w:bookmarkEnd w:id="13746"/>
        <w:bookmarkEnd w:id="13747"/>
        <w:bookmarkEnd w:id="13748"/>
        <w:bookmarkEnd w:id="13749"/>
        <w:bookmarkEnd w:id="13750"/>
      </w:tr>
      <w:tr w:rsidR="002A1D5D" w:rsidRPr="00AC5720" w:rsidDel="0099417A" w14:paraId="5015AC5D" w14:textId="77777777" w:rsidTr="002A1D5D">
        <w:trPr>
          <w:trHeight w:val="360"/>
          <w:del w:id="13751"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26CEABAF" w14:textId="77777777" w:rsidR="002A1D5D" w:rsidRPr="002326C1" w:rsidDel="0099417A" w:rsidRDefault="002A1D5D" w:rsidP="002A1D5D">
            <w:pPr>
              <w:rPr>
                <w:del w:id="13752" w:author="Author" w:date="2017-12-29T08:21:00Z"/>
                <w:rStyle w:val="SAPScreenElement"/>
                <w:lang w:val="en-US"/>
              </w:rPr>
            </w:pPr>
            <w:del w:id="13753" w:author="Author" w:date="2017-12-29T08:21:00Z">
              <w:r w:rsidRPr="003A18EB" w:rsidDel="0099417A">
                <w:rPr>
                  <w:rStyle w:val="SAPScreenElement"/>
                  <w:lang w:val="en-US"/>
                </w:rPr>
                <w:delText xml:space="preserve">Pay Scale Area: </w:delText>
              </w:r>
              <w:r w:rsidRPr="003A18EB" w:rsidDel="0099417A">
                <w:rPr>
                  <w:lang w:val="en-US"/>
                </w:rPr>
                <w:delText xml:space="preserve">select from drop-down; for example, </w:delText>
              </w:r>
              <w:r w:rsidRPr="003A18EB" w:rsidDel="0099417A">
                <w:rPr>
                  <w:rStyle w:val="SAPUserEntry"/>
                  <w:lang w:val="en-US"/>
                </w:rPr>
                <w:delText>Australia</w:delText>
              </w:r>
              <w:r w:rsidRPr="003A18EB" w:rsidDel="0099417A">
                <w:rPr>
                  <w:b/>
                  <w:lang w:val="en-US"/>
                </w:rPr>
                <w:delText xml:space="preserve"> </w:delText>
              </w:r>
              <w:r w:rsidRPr="003A18EB" w:rsidDel="0099417A">
                <w:rPr>
                  <w:rStyle w:val="SAPUserEntry"/>
                  <w:lang w:val="en-US"/>
                </w:rPr>
                <w:delText>(AUS/02)</w:delText>
              </w:r>
              <w:bookmarkStart w:id="13754" w:name="_Toc504125461"/>
              <w:bookmarkStart w:id="13755" w:name="_Toc504491256"/>
              <w:bookmarkStart w:id="13756" w:name="_Toc504493443"/>
              <w:bookmarkStart w:id="13757" w:name="_Toc504494498"/>
              <w:bookmarkStart w:id="13758" w:name="_Toc504496098"/>
              <w:bookmarkStart w:id="13759" w:name="_Toc504655184"/>
              <w:bookmarkStart w:id="13760" w:name="_Toc504983362"/>
              <w:bookmarkStart w:id="13761" w:name="_Toc505268446"/>
              <w:bookmarkStart w:id="13762" w:name="_Toc505353211"/>
              <w:bookmarkStart w:id="13763" w:name="_Toc505942096"/>
              <w:bookmarkStart w:id="13764" w:name="_Toc507059760"/>
              <w:bookmarkStart w:id="13765" w:name="_Toc507063329"/>
              <w:bookmarkEnd w:id="13754"/>
              <w:bookmarkEnd w:id="13755"/>
              <w:bookmarkEnd w:id="13756"/>
              <w:bookmarkEnd w:id="13757"/>
              <w:bookmarkEnd w:id="13758"/>
              <w:bookmarkEnd w:id="13759"/>
              <w:bookmarkEnd w:id="13760"/>
              <w:bookmarkEnd w:id="13761"/>
              <w:bookmarkEnd w:id="13762"/>
              <w:bookmarkEnd w:id="13763"/>
              <w:bookmarkEnd w:id="13764"/>
              <w:bookmarkEnd w:id="13765"/>
            </w:del>
          </w:p>
        </w:tc>
        <w:tc>
          <w:tcPr>
            <w:tcW w:w="8460" w:type="dxa"/>
            <w:tcBorders>
              <w:top w:val="single" w:sz="8" w:space="0" w:color="999999"/>
              <w:left w:val="single" w:sz="8" w:space="0" w:color="999999"/>
              <w:bottom w:val="single" w:sz="8" w:space="0" w:color="999999"/>
              <w:right w:val="single" w:sz="8" w:space="0" w:color="999999"/>
            </w:tcBorders>
          </w:tcPr>
          <w:p w14:paraId="619D0E99" w14:textId="77777777" w:rsidR="002A1D5D" w:rsidRPr="003A18EB" w:rsidDel="0099417A" w:rsidRDefault="002A1D5D" w:rsidP="002A1D5D">
            <w:pPr>
              <w:pStyle w:val="SAPNoteHeading"/>
              <w:ind w:left="0"/>
              <w:rPr>
                <w:del w:id="13766" w:author="Author" w:date="2017-12-29T08:21:00Z"/>
                <w:lang w:val="en-US"/>
              </w:rPr>
            </w:pPr>
            <w:del w:id="13767" w:author="Author" w:date="2017-12-29T08:21:00Z">
              <w:r w:rsidRPr="003A18EB" w:rsidDel="0099417A">
                <w:rPr>
                  <w:noProof/>
                  <w:lang w:val="en-US"/>
                </w:rPr>
                <w:drawing>
                  <wp:inline distT="0" distB="0" distL="0" distR="0" wp14:anchorId="71143BF7" wp14:editId="304D654C">
                    <wp:extent cx="228600" cy="228600"/>
                    <wp:effectExtent l="0" t="0" r="0" b="0"/>
                    <wp:docPr id="5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sidDel="0099417A">
                <w:rPr>
                  <w:lang w:val="en-US"/>
                </w:rPr>
                <w:delText> Recommendation</w:delText>
              </w:r>
              <w:bookmarkStart w:id="13768" w:name="_Toc504125462"/>
              <w:bookmarkStart w:id="13769" w:name="_Toc504491257"/>
              <w:bookmarkStart w:id="13770" w:name="_Toc504493444"/>
              <w:bookmarkStart w:id="13771" w:name="_Toc504494499"/>
              <w:bookmarkStart w:id="13772" w:name="_Toc504496099"/>
              <w:bookmarkStart w:id="13773" w:name="_Toc504655185"/>
              <w:bookmarkStart w:id="13774" w:name="_Toc504983363"/>
              <w:bookmarkStart w:id="13775" w:name="_Toc505268447"/>
              <w:bookmarkStart w:id="13776" w:name="_Toc505353212"/>
              <w:bookmarkStart w:id="13777" w:name="_Toc505942097"/>
              <w:bookmarkStart w:id="13778" w:name="_Toc507059761"/>
              <w:bookmarkStart w:id="13779" w:name="_Toc507063330"/>
              <w:bookmarkEnd w:id="13768"/>
              <w:bookmarkEnd w:id="13769"/>
              <w:bookmarkEnd w:id="13770"/>
              <w:bookmarkEnd w:id="13771"/>
              <w:bookmarkEnd w:id="13772"/>
              <w:bookmarkEnd w:id="13773"/>
              <w:bookmarkEnd w:id="13774"/>
              <w:bookmarkEnd w:id="13775"/>
              <w:bookmarkEnd w:id="13776"/>
              <w:bookmarkEnd w:id="13777"/>
              <w:bookmarkEnd w:id="13778"/>
              <w:bookmarkEnd w:id="13779"/>
            </w:del>
          </w:p>
          <w:p w14:paraId="6145DBFF" w14:textId="77777777" w:rsidR="002A1D5D" w:rsidRPr="002326C1" w:rsidDel="0099417A" w:rsidRDefault="002A1D5D" w:rsidP="002A1D5D">
            <w:pPr>
              <w:rPr>
                <w:del w:id="13780" w:author="Author" w:date="2017-12-29T08:21:00Z"/>
                <w:lang w:val="en-US"/>
              </w:rPr>
            </w:pPr>
            <w:del w:id="13781" w:author="Author" w:date="2017-12-29T08:21:00Z">
              <w:r w:rsidRPr="003A18EB" w:rsidDel="0099417A">
                <w:rPr>
                  <w:lang w:val="en-US"/>
                </w:rPr>
                <w:delText>Required if integration with Employee Central Payroll is in place.</w:delText>
              </w:r>
              <w:bookmarkStart w:id="13782" w:name="_Toc504125463"/>
              <w:bookmarkStart w:id="13783" w:name="_Toc504491258"/>
              <w:bookmarkStart w:id="13784" w:name="_Toc504493445"/>
              <w:bookmarkStart w:id="13785" w:name="_Toc504494500"/>
              <w:bookmarkStart w:id="13786" w:name="_Toc504496100"/>
              <w:bookmarkStart w:id="13787" w:name="_Toc504655186"/>
              <w:bookmarkStart w:id="13788" w:name="_Toc504983364"/>
              <w:bookmarkStart w:id="13789" w:name="_Toc505268448"/>
              <w:bookmarkStart w:id="13790" w:name="_Toc505353213"/>
              <w:bookmarkStart w:id="13791" w:name="_Toc505942098"/>
              <w:bookmarkStart w:id="13792" w:name="_Toc507059762"/>
              <w:bookmarkStart w:id="13793" w:name="_Toc507063331"/>
              <w:bookmarkEnd w:id="13782"/>
              <w:bookmarkEnd w:id="13783"/>
              <w:bookmarkEnd w:id="13784"/>
              <w:bookmarkEnd w:id="13785"/>
              <w:bookmarkEnd w:id="13786"/>
              <w:bookmarkEnd w:id="13787"/>
              <w:bookmarkEnd w:id="13788"/>
              <w:bookmarkEnd w:id="13789"/>
              <w:bookmarkEnd w:id="13790"/>
              <w:bookmarkEnd w:id="13791"/>
              <w:bookmarkEnd w:id="13792"/>
              <w:bookmarkEnd w:id="13793"/>
            </w:del>
          </w:p>
        </w:tc>
        <w:bookmarkStart w:id="13794" w:name="_Toc504125464"/>
        <w:bookmarkStart w:id="13795" w:name="_Toc504491259"/>
        <w:bookmarkStart w:id="13796" w:name="_Toc504493446"/>
        <w:bookmarkStart w:id="13797" w:name="_Toc504494501"/>
        <w:bookmarkStart w:id="13798" w:name="_Toc504496101"/>
        <w:bookmarkStart w:id="13799" w:name="_Toc504655187"/>
        <w:bookmarkStart w:id="13800" w:name="_Toc504983365"/>
        <w:bookmarkStart w:id="13801" w:name="_Toc505268449"/>
        <w:bookmarkStart w:id="13802" w:name="_Toc505353214"/>
        <w:bookmarkStart w:id="13803" w:name="_Toc505942099"/>
        <w:bookmarkStart w:id="13804" w:name="_Toc507059763"/>
        <w:bookmarkStart w:id="13805" w:name="_Toc507063332"/>
        <w:bookmarkEnd w:id="13794"/>
        <w:bookmarkEnd w:id="13795"/>
        <w:bookmarkEnd w:id="13796"/>
        <w:bookmarkEnd w:id="13797"/>
        <w:bookmarkEnd w:id="13798"/>
        <w:bookmarkEnd w:id="13799"/>
        <w:bookmarkEnd w:id="13800"/>
        <w:bookmarkEnd w:id="13801"/>
        <w:bookmarkEnd w:id="13802"/>
        <w:bookmarkEnd w:id="13803"/>
        <w:bookmarkEnd w:id="13804"/>
        <w:bookmarkEnd w:id="13805"/>
      </w:tr>
      <w:tr w:rsidR="002A1D5D" w:rsidRPr="00AC5720" w:rsidDel="0099417A" w14:paraId="45764AC4" w14:textId="77777777" w:rsidTr="002A1D5D">
        <w:trPr>
          <w:trHeight w:val="360"/>
          <w:del w:id="13806"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6A8246BF" w14:textId="77777777" w:rsidR="002A1D5D" w:rsidRPr="002326C1" w:rsidDel="0099417A" w:rsidRDefault="002A1D5D" w:rsidP="002A1D5D">
            <w:pPr>
              <w:rPr>
                <w:del w:id="13807" w:author="Author" w:date="2017-12-29T08:21:00Z"/>
                <w:rStyle w:val="SAPScreenElement"/>
                <w:lang w:val="en-US"/>
              </w:rPr>
            </w:pPr>
            <w:del w:id="13808" w:author="Author" w:date="2017-12-29T08:21:00Z">
              <w:r w:rsidRPr="003A18EB" w:rsidDel="0099417A">
                <w:rPr>
                  <w:rStyle w:val="SAPScreenElement"/>
                  <w:lang w:val="en-US"/>
                </w:rPr>
                <w:delText xml:space="preserve">Pay Scale Group: </w:delText>
              </w:r>
              <w:r w:rsidRPr="003A18EB" w:rsidDel="0099417A">
                <w:rPr>
                  <w:lang w:val="en-US"/>
                </w:rPr>
                <w:delText xml:space="preserve">select from drop-down; for example, </w:delText>
              </w:r>
              <w:r w:rsidRPr="003A18EB" w:rsidDel="0099417A">
                <w:rPr>
                  <w:rStyle w:val="SAPUserEntry"/>
                  <w:lang w:val="en-US"/>
                </w:rPr>
                <w:delText>Collective Agreement</w:delText>
              </w:r>
              <w:r w:rsidRPr="003A18EB" w:rsidDel="0099417A">
                <w:rPr>
                  <w:b/>
                  <w:lang w:val="en-US"/>
                </w:rPr>
                <w:delText xml:space="preserve"> </w:delText>
              </w:r>
              <w:r w:rsidRPr="003A18EB" w:rsidDel="0099417A">
                <w:rPr>
                  <w:rStyle w:val="SAPUserEntry"/>
                  <w:lang w:val="en-US"/>
                </w:rPr>
                <w:delText>(AUS/02/01/A1)</w:delText>
              </w:r>
              <w:bookmarkStart w:id="13809" w:name="_Toc504125465"/>
              <w:bookmarkStart w:id="13810" w:name="_Toc504491260"/>
              <w:bookmarkStart w:id="13811" w:name="_Toc504493447"/>
              <w:bookmarkStart w:id="13812" w:name="_Toc504494502"/>
              <w:bookmarkStart w:id="13813" w:name="_Toc504496102"/>
              <w:bookmarkStart w:id="13814" w:name="_Toc504655188"/>
              <w:bookmarkStart w:id="13815" w:name="_Toc504983366"/>
              <w:bookmarkStart w:id="13816" w:name="_Toc505268450"/>
              <w:bookmarkStart w:id="13817" w:name="_Toc505353215"/>
              <w:bookmarkStart w:id="13818" w:name="_Toc505942100"/>
              <w:bookmarkStart w:id="13819" w:name="_Toc507059764"/>
              <w:bookmarkStart w:id="13820" w:name="_Toc507063333"/>
              <w:bookmarkEnd w:id="13809"/>
              <w:bookmarkEnd w:id="13810"/>
              <w:bookmarkEnd w:id="13811"/>
              <w:bookmarkEnd w:id="13812"/>
              <w:bookmarkEnd w:id="13813"/>
              <w:bookmarkEnd w:id="13814"/>
              <w:bookmarkEnd w:id="13815"/>
              <w:bookmarkEnd w:id="13816"/>
              <w:bookmarkEnd w:id="13817"/>
              <w:bookmarkEnd w:id="13818"/>
              <w:bookmarkEnd w:id="13819"/>
              <w:bookmarkEnd w:id="13820"/>
            </w:del>
          </w:p>
        </w:tc>
        <w:tc>
          <w:tcPr>
            <w:tcW w:w="8460" w:type="dxa"/>
            <w:tcBorders>
              <w:top w:val="single" w:sz="8" w:space="0" w:color="999999"/>
              <w:left w:val="single" w:sz="8" w:space="0" w:color="999999"/>
              <w:bottom w:val="single" w:sz="8" w:space="0" w:color="999999"/>
              <w:right w:val="single" w:sz="8" w:space="0" w:color="999999"/>
            </w:tcBorders>
          </w:tcPr>
          <w:p w14:paraId="22E0FADC" w14:textId="77777777" w:rsidR="002A1D5D" w:rsidRPr="003A18EB" w:rsidDel="0099417A" w:rsidRDefault="002A1D5D" w:rsidP="002A1D5D">
            <w:pPr>
              <w:pStyle w:val="SAPNoteHeading"/>
              <w:ind w:left="0"/>
              <w:rPr>
                <w:del w:id="13821" w:author="Author" w:date="2017-12-29T08:21:00Z"/>
                <w:lang w:val="en-US"/>
              </w:rPr>
            </w:pPr>
            <w:del w:id="13822" w:author="Author" w:date="2017-12-29T08:21:00Z">
              <w:r w:rsidRPr="003A18EB" w:rsidDel="0099417A">
                <w:rPr>
                  <w:noProof/>
                  <w:lang w:val="en-US"/>
                </w:rPr>
                <w:drawing>
                  <wp:inline distT="0" distB="0" distL="0" distR="0" wp14:anchorId="2433E41C" wp14:editId="75C2D54B">
                    <wp:extent cx="225425" cy="225425"/>
                    <wp:effectExtent l="0" t="0" r="3175" b="3175"/>
                    <wp:docPr id="56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sidDel="0099417A">
                <w:rPr>
                  <w:noProof/>
                  <w:lang w:val="en-US" w:eastAsia="zh-CN"/>
                </w:rPr>
                <w:delText xml:space="preserve"> </w:delText>
              </w:r>
              <w:r w:rsidRPr="003A18EB" w:rsidDel="0099417A">
                <w:rPr>
                  <w:lang w:val="en-US"/>
                </w:rPr>
                <w:delText>Recommendation</w:delText>
              </w:r>
              <w:bookmarkStart w:id="13823" w:name="_Toc504125466"/>
              <w:bookmarkStart w:id="13824" w:name="_Toc504491261"/>
              <w:bookmarkStart w:id="13825" w:name="_Toc504493448"/>
              <w:bookmarkStart w:id="13826" w:name="_Toc504494503"/>
              <w:bookmarkStart w:id="13827" w:name="_Toc504496103"/>
              <w:bookmarkStart w:id="13828" w:name="_Toc504655189"/>
              <w:bookmarkStart w:id="13829" w:name="_Toc504983367"/>
              <w:bookmarkStart w:id="13830" w:name="_Toc505268451"/>
              <w:bookmarkStart w:id="13831" w:name="_Toc505353216"/>
              <w:bookmarkStart w:id="13832" w:name="_Toc505942101"/>
              <w:bookmarkStart w:id="13833" w:name="_Toc507059765"/>
              <w:bookmarkStart w:id="13834" w:name="_Toc507063334"/>
              <w:bookmarkEnd w:id="13823"/>
              <w:bookmarkEnd w:id="13824"/>
              <w:bookmarkEnd w:id="13825"/>
              <w:bookmarkEnd w:id="13826"/>
              <w:bookmarkEnd w:id="13827"/>
              <w:bookmarkEnd w:id="13828"/>
              <w:bookmarkEnd w:id="13829"/>
              <w:bookmarkEnd w:id="13830"/>
              <w:bookmarkEnd w:id="13831"/>
              <w:bookmarkEnd w:id="13832"/>
              <w:bookmarkEnd w:id="13833"/>
              <w:bookmarkEnd w:id="13834"/>
            </w:del>
          </w:p>
          <w:p w14:paraId="2C048BDC" w14:textId="77777777" w:rsidR="002A1D5D" w:rsidRPr="002326C1" w:rsidDel="0099417A" w:rsidRDefault="002A1D5D" w:rsidP="002A1D5D">
            <w:pPr>
              <w:rPr>
                <w:del w:id="13835" w:author="Author" w:date="2017-12-29T08:21:00Z"/>
                <w:lang w:val="en-US"/>
              </w:rPr>
            </w:pPr>
            <w:del w:id="13836" w:author="Author" w:date="2017-12-29T08:21:00Z">
              <w:r w:rsidRPr="003A18EB" w:rsidDel="0099417A">
                <w:rPr>
                  <w:lang w:val="en-US"/>
                </w:rPr>
                <w:delText xml:space="preserve">For details to pay scale group and pay scale level values refer to the configuration guide of building block </w:delText>
              </w:r>
              <w:r w:rsidRPr="003A18EB" w:rsidDel="0099417A">
                <w:rPr>
                  <w:rStyle w:val="SAPEmphasis"/>
                  <w:lang w:val="en-US"/>
                </w:rPr>
                <w:delText>15T</w:delText>
              </w:r>
              <w:r w:rsidRPr="003A18EB" w:rsidDel="0099417A">
                <w:rPr>
                  <w:lang w:val="en-US"/>
                </w:rPr>
                <w:delText xml:space="preserve">, where in chapter </w:delText>
              </w:r>
              <w:r w:rsidRPr="003A18EB" w:rsidDel="0099417A">
                <w:rPr>
                  <w:rStyle w:val="SAPTextReference"/>
                  <w:lang w:val="en-US"/>
                </w:rPr>
                <w:delText>Preparation / Prerequisites</w:delText>
              </w:r>
              <w:r w:rsidRPr="003A18EB" w:rsidDel="0099417A">
                <w:rPr>
                  <w:lang w:val="en-US"/>
                </w:rPr>
                <w:delText xml:space="preserve"> the reference to the appropriate </w:delText>
              </w:r>
              <w:r w:rsidRPr="003A18EB" w:rsidDel="0099417A">
                <w:rPr>
                  <w:rStyle w:val="SAPScreenElement"/>
                  <w:color w:val="auto"/>
                  <w:lang w:val="en-US"/>
                </w:rPr>
                <w:delText>Pay Structure</w:delText>
              </w:r>
              <w:r w:rsidRPr="003A18EB" w:rsidDel="0099417A">
                <w:rPr>
                  <w:lang w:val="en-US"/>
                </w:rPr>
                <w:delText xml:space="preserve"> workbook is given.</w:delText>
              </w:r>
              <w:bookmarkStart w:id="13837" w:name="_Toc504125467"/>
              <w:bookmarkStart w:id="13838" w:name="_Toc504491262"/>
              <w:bookmarkStart w:id="13839" w:name="_Toc504493449"/>
              <w:bookmarkStart w:id="13840" w:name="_Toc504494504"/>
              <w:bookmarkStart w:id="13841" w:name="_Toc504496104"/>
              <w:bookmarkStart w:id="13842" w:name="_Toc504655190"/>
              <w:bookmarkStart w:id="13843" w:name="_Toc504983368"/>
              <w:bookmarkStart w:id="13844" w:name="_Toc505268452"/>
              <w:bookmarkStart w:id="13845" w:name="_Toc505353217"/>
              <w:bookmarkStart w:id="13846" w:name="_Toc505942102"/>
              <w:bookmarkStart w:id="13847" w:name="_Toc507059766"/>
              <w:bookmarkStart w:id="13848" w:name="_Toc507063335"/>
              <w:bookmarkEnd w:id="13837"/>
              <w:bookmarkEnd w:id="13838"/>
              <w:bookmarkEnd w:id="13839"/>
              <w:bookmarkEnd w:id="13840"/>
              <w:bookmarkEnd w:id="13841"/>
              <w:bookmarkEnd w:id="13842"/>
              <w:bookmarkEnd w:id="13843"/>
              <w:bookmarkEnd w:id="13844"/>
              <w:bookmarkEnd w:id="13845"/>
              <w:bookmarkEnd w:id="13846"/>
              <w:bookmarkEnd w:id="13847"/>
              <w:bookmarkEnd w:id="13848"/>
            </w:del>
          </w:p>
        </w:tc>
        <w:bookmarkStart w:id="13849" w:name="_Toc504125468"/>
        <w:bookmarkStart w:id="13850" w:name="_Toc504491263"/>
        <w:bookmarkStart w:id="13851" w:name="_Toc504493450"/>
        <w:bookmarkStart w:id="13852" w:name="_Toc504494505"/>
        <w:bookmarkStart w:id="13853" w:name="_Toc504496105"/>
        <w:bookmarkStart w:id="13854" w:name="_Toc504655191"/>
        <w:bookmarkStart w:id="13855" w:name="_Toc504983369"/>
        <w:bookmarkStart w:id="13856" w:name="_Toc505268453"/>
        <w:bookmarkStart w:id="13857" w:name="_Toc505353218"/>
        <w:bookmarkStart w:id="13858" w:name="_Toc505942103"/>
        <w:bookmarkStart w:id="13859" w:name="_Toc507059767"/>
        <w:bookmarkStart w:id="13860" w:name="_Toc507063336"/>
        <w:bookmarkEnd w:id="13849"/>
        <w:bookmarkEnd w:id="13850"/>
        <w:bookmarkEnd w:id="13851"/>
        <w:bookmarkEnd w:id="13852"/>
        <w:bookmarkEnd w:id="13853"/>
        <w:bookmarkEnd w:id="13854"/>
        <w:bookmarkEnd w:id="13855"/>
        <w:bookmarkEnd w:id="13856"/>
        <w:bookmarkEnd w:id="13857"/>
        <w:bookmarkEnd w:id="13858"/>
        <w:bookmarkEnd w:id="13859"/>
        <w:bookmarkEnd w:id="13860"/>
      </w:tr>
      <w:tr w:rsidR="002A1D5D" w:rsidRPr="00AC5720" w:rsidDel="0099417A" w14:paraId="4D751730" w14:textId="77777777" w:rsidTr="002A1D5D">
        <w:trPr>
          <w:trHeight w:val="360"/>
          <w:del w:id="13861"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661F24DB" w14:textId="77777777" w:rsidR="002A1D5D" w:rsidRPr="002326C1" w:rsidDel="0099417A" w:rsidRDefault="002A1D5D" w:rsidP="002A1D5D">
            <w:pPr>
              <w:rPr>
                <w:del w:id="13862" w:author="Author" w:date="2017-12-29T08:21:00Z"/>
                <w:rStyle w:val="SAPScreenElement"/>
                <w:lang w:val="en-US"/>
              </w:rPr>
            </w:pPr>
            <w:del w:id="13863" w:author="Author" w:date="2017-12-29T08:21:00Z">
              <w:r w:rsidRPr="003A18EB" w:rsidDel="0099417A">
                <w:rPr>
                  <w:rStyle w:val="SAPScreenElement"/>
                  <w:lang w:val="en-US"/>
                </w:rPr>
                <w:delText xml:space="preserve">Pay Scale Level: </w:delText>
              </w:r>
              <w:r w:rsidRPr="003A18EB" w:rsidDel="0099417A">
                <w:rPr>
                  <w:lang w:val="en-US"/>
                </w:rPr>
                <w:delText xml:space="preserve">select from drop-down; for example, </w:delText>
              </w:r>
              <w:r w:rsidRPr="003A18EB" w:rsidDel="0099417A">
                <w:rPr>
                  <w:rStyle w:val="SAPUserEntry"/>
                  <w:lang w:val="en-US"/>
                </w:rPr>
                <w:delText>03(AUS/02/01/A1/03)</w:delText>
              </w:r>
              <w:bookmarkStart w:id="13864" w:name="_Toc504125469"/>
              <w:bookmarkStart w:id="13865" w:name="_Toc504491264"/>
              <w:bookmarkStart w:id="13866" w:name="_Toc504493451"/>
              <w:bookmarkStart w:id="13867" w:name="_Toc504494506"/>
              <w:bookmarkStart w:id="13868" w:name="_Toc504496106"/>
              <w:bookmarkStart w:id="13869" w:name="_Toc504655192"/>
              <w:bookmarkStart w:id="13870" w:name="_Toc504983370"/>
              <w:bookmarkStart w:id="13871" w:name="_Toc505268454"/>
              <w:bookmarkStart w:id="13872" w:name="_Toc505353219"/>
              <w:bookmarkStart w:id="13873" w:name="_Toc505942104"/>
              <w:bookmarkStart w:id="13874" w:name="_Toc507059768"/>
              <w:bookmarkStart w:id="13875" w:name="_Toc507063337"/>
              <w:bookmarkEnd w:id="13864"/>
              <w:bookmarkEnd w:id="13865"/>
              <w:bookmarkEnd w:id="13866"/>
              <w:bookmarkEnd w:id="13867"/>
              <w:bookmarkEnd w:id="13868"/>
              <w:bookmarkEnd w:id="13869"/>
              <w:bookmarkEnd w:id="13870"/>
              <w:bookmarkEnd w:id="13871"/>
              <w:bookmarkEnd w:id="13872"/>
              <w:bookmarkEnd w:id="13873"/>
              <w:bookmarkEnd w:id="13874"/>
              <w:bookmarkEnd w:id="13875"/>
            </w:del>
          </w:p>
        </w:tc>
        <w:tc>
          <w:tcPr>
            <w:tcW w:w="8460" w:type="dxa"/>
            <w:tcBorders>
              <w:top w:val="single" w:sz="8" w:space="0" w:color="999999"/>
              <w:left w:val="single" w:sz="8" w:space="0" w:color="999999"/>
              <w:bottom w:val="single" w:sz="8" w:space="0" w:color="999999"/>
              <w:right w:val="single" w:sz="8" w:space="0" w:color="999999"/>
            </w:tcBorders>
          </w:tcPr>
          <w:p w14:paraId="53D5D5BA" w14:textId="77777777" w:rsidR="002A1D5D" w:rsidRPr="002326C1" w:rsidDel="0099417A" w:rsidRDefault="002A1D5D" w:rsidP="002A1D5D">
            <w:pPr>
              <w:rPr>
                <w:del w:id="13876" w:author="Author" w:date="2017-12-29T08:21:00Z"/>
                <w:lang w:val="en-US"/>
              </w:rPr>
            </w:pPr>
            <w:bookmarkStart w:id="13877" w:name="_Toc504125470"/>
            <w:bookmarkStart w:id="13878" w:name="_Toc504491265"/>
            <w:bookmarkStart w:id="13879" w:name="_Toc504493452"/>
            <w:bookmarkStart w:id="13880" w:name="_Toc504494507"/>
            <w:bookmarkStart w:id="13881" w:name="_Toc504496107"/>
            <w:bookmarkStart w:id="13882" w:name="_Toc504655193"/>
            <w:bookmarkStart w:id="13883" w:name="_Toc504983371"/>
            <w:bookmarkStart w:id="13884" w:name="_Toc505268455"/>
            <w:bookmarkStart w:id="13885" w:name="_Toc505353220"/>
            <w:bookmarkStart w:id="13886" w:name="_Toc505942105"/>
            <w:bookmarkStart w:id="13887" w:name="_Toc507059769"/>
            <w:bookmarkStart w:id="13888" w:name="_Toc507063338"/>
            <w:bookmarkEnd w:id="13877"/>
            <w:bookmarkEnd w:id="13878"/>
            <w:bookmarkEnd w:id="13879"/>
            <w:bookmarkEnd w:id="13880"/>
            <w:bookmarkEnd w:id="13881"/>
            <w:bookmarkEnd w:id="13882"/>
            <w:bookmarkEnd w:id="13883"/>
            <w:bookmarkEnd w:id="13884"/>
            <w:bookmarkEnd w:id="13885"/>
            <w:bookmarkEnd w:id="13886"/>
            <w:bookmarkEnd w:id="13887"/>
            <w:bookmarkEnd w:id="13888"/>
          </w:p>
        </w:tc>
        <w:bookmarkStart w:id="13889" w:name="_Toc504125471"/>
        <w:bookmarkStart w:id="13890" w:name="_Toc504491266"/>
        <w:bookmarkStart w:id="13891" w:name="_Toc504493453"/>
        <w:bookmarkStart w:id="13892" w:name="_Toc504494508"/>
        <w:bookmarkStart w:id="13893" w:name="_Toc504496108"/>
        <w:bookmarkStart w:id="13894" w:name="_Toc504655194"/>
        <w:bookmarkStart w:id="13895" w:name="_Toc504983372"/>
        <w:bookmarkStart w:id="13896" w:name="_Toc505268456"/>
        <w:bookmarkStart w:id="13897" w:name="_Toc505353221"/>
        <w:bookmarkStart w:id="13898" w:name="_Toc505942106"/>
        <w:bookmarkStart w:id="13899" w:name="_Toc507059770"/>
        <w:bookmarkStart w:id="13900" w:name="_Toc507063339"/>
        <w:bookmarkEnd w:id="13889"/>
        <w:bookmarkEnd w:id="13890"/>
        <w:bookmarkEnd w:id="13891"/>
        <w:bookmarkEnd w:id="13892"/>
        <w:bookmarkEnd w:id="13893"/>
        <w:bookmarkEnd w:id="13894"/>
        <w:bookmarkEnd w:id="13895"/>
        <w:bookmarkEnd w:id="13896"/>
        <w:bookmarkEnd w:id="13897"/>
        <w:bookmarkEnd w:id="13898"/>
        <w:bookmarkEnd w:id="13899"/>
        <w:bookmarkEnd w:id="13900"/>
      </w:tr>
      <w:tr w:rsidR="002A1D5D" w:rsidRPr="00AC5720" w:rsidDel="0099417A" w14:paraId="78D24EEE" w14:textId="77777777" w:rsidTr="002A1D5D">
        <w:trPr>
          <w:trHeight w:val="360"/>
          <w:del w:id="13901"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20076561" w14:textId="77777777" w:rsidR="002A1D5D" w:rsidRPr="002326C1" w:rsidDel="0099417A" w:rsidRDefault="002A1D5D" w:rsidP="002A1D5D">
            <w:pPr>
              <w:rPr>
                <w:del w:id="13902" w:author="Author" w:date="2017-12-29T08:21:00Z"/>
                <w:rStyle w:val="SAPScreenElement"/>
                <w:lang w:val="en-US"/>
              </w:rPr>
            </w:pPr>
            <w:del w:id="13903" w:author="Author" w:date="2017-12-29T08:21:00Z">
              <w:r w:rsidRPr="003A18EB" w:rsidDel="0099417A">
                <w:rPr>
                  <w:rStyle w:val="SAPScreenElement"/>
                  <w:lang w:val="en-US"/>
                </w:rPr>
                <w:delText xml:space="preserve">Initial Entry Date: </w:delText>
              </w:r>
              <w:r w:rsidRPr="003A18EB" w:rsidDel="0099417A">
                <w:rPr>
                  <w:lang w:val="en-US"/>
                </w:rPr>
                <w:delText>select from calendar help the</w:delText>
              </w:r>
              <w:r w:rsidRPr="003A18EB" w:rsidDel="0099417A">
                <w:rPr>
                  <w:noProof/>
                  <w:lang w:val="en-US"/>
                </w:rPr>
                <w:delText xml:space="preserve"> start date when the employee first started in the company</w:delText>
              </w:r>
              <w:bookmarkStart w:id="13904" w:name="_Toc504125472"/>
              <w:bookmarkStart w:id="13905" w:name="_Toc504491267"/>
              <w:bookmarkStart w:id="13906" w:name="_Toc504493454"/>
              <w:bookmarkStart w:id="13907" w:name="_Toc504494509"/>
              <w:bookmarkStart w:id="13908" w:name="_Toc504496109"/>
              <w:bookmarkStart w:id="13909" w:name="_Toc504655195"/>
              <w:bookmarkStart w:id="13910" w:name="_Toc504983373"/>
              <w:bookmarkStart w:id="13911" w:name="_Toc505268457"/>
              <w:bookmarkStart w:id="13912" w:name="_Toc505353222"/>
              <w:bookmarkStart w:id="13913" w:name="_Toc505942107"/>
              <w:bookmarkStart w:id="13914" w:name="_Toc507059771"/>
              <w:bookmarkStart w:id="13915" w:name="_Toc507063340"/>
              <w:bookmarkEnd w:id="13904"/>
              <w:bookmarkEnd w:id="13905"/>
              <w:bookmarkEnd w:id="13906"/>
              <w:bookmarkEnd w:id="13907"/>
              <w:bookmarkEnd w:id="13908"/>
              <w:bookmarkEnd w:id="13909"/>
              <w:bookmarkEnd w:id="13910"/>
              <w:bookmarkEnd w:id="13911"/>
              <w:bookmarkEnd w:id="13912"/>
              <w:bookmarkEnd w:id="13913"/>
              <w:bookmarkEnd w:id="13914"/>
              <w:bookmarkEnd w:id="13915"/>
            </w:del>
          </w:p>
        </w:tc>
        <w:tc>
          <w:tcPr>
            <w:tcW w:w="8460" w:type="dxa"/>
            <w:tcBorders>
              <w:top w:val="single" w:sz="8" w:space="0" w:color="999999"/>
              <w:left w:val="single" w:sz="8" w:space="0" w:color="999999"/>
              <w:bottom w:val="single" w:sz="8" w:space="0" w:color="999999"/>
              <w:right w:val="single" w:sz="8" w:space="0" w:color="999999"/>
            </w:tcBorders>
          </w:tcPr>
          <w:p w14:paraId="56C90504" w14:textId="77777777" w:rsidR="002A1D5D" w:rsidRPr="002326C1" w:rsidDel="0099417A" w:rsidRDefault="002A1D5D" w:rsidP="002A1D5D">
            <w:pPr>
              <w:rPr>
                <w:del w:id="13916" w:author="Author" w:date="2017-12-29T08:21:00Z"/>
                <w:lang w:val="en-US"/>
              </w:rPr>
            </w:pPr>
            <w:del w:id="13917" w:author="Author" w:date="2017-12-29T08:21:00Z">
              <w:r w:rsidRPr="004215FC" w:rsidDel="0099417A">
                <w:rPr>
                  <w:noProof/>
                  <w:lang w:val="en-US"/>
                </w:rPr>
                <w:delText>For example, if an employee was originally hired as an extrenal and then became a permanent employee, this is the date when he or she first entered the company as an external.</w:delText>
              </w:r>
              <w:bookmarkStart w:id="13918" w:name="_Toc504125473"/>
              <w:bookmarkStart w:id="13919" w:name="_Toc504491268"/>
              <w:bookmarkStart w:id="13920" w:name="_Toc504493455"/>
              <w:bookmarkStart w:id="13921" w:name="_Toc504494510"/>
              <w:bookmarkStart w:id="13922" w:name="_Toc504496110"/>
              <w:bookmarkStart w:id="13923" w:name="_Toc504655196"/>
              <w:bookmarkStart w:id="13924" w:name="_Toc504983374"/>
              <w:bookmarkStart w:id="13925" w:name="_Toc505268458"/>
              <w:bookmarkStart w:id="13926" w:name="_Toc505353223"/>
              <w:bookmarkStart w:id="13927" w:name="_Toc505942108"/>
              <w:bookmarkStart w:id="13928" w:name="_Toc507059772"/>
              <w:bookmarkStart w:id="13929" w:name="_Toc507063341"/>
              <w:bookmarkEnd w:id="13918"/>
              <w:bookmarkEnd w:id="13919"/>
              <w:bookmarkEnd w:id="13920"/>
              <w:bookmarkEnd w:id="13921"/>
              <w:bookmarkEnd w:id="13922"/>
              <w:bookmarkEnd w:id="13923"/>
              <w:bookmarkEnd w:id="13924"/>
              <w:bookmarkEnd w:id="13925"/>
              <w:bookmarkEnd w:id="13926"/>
              <w:bookmarkEnd w:id="13927"/>
              <w:bookmarkEnd w:id="13928"/>
              <w:bookmarkEnd w:id="13929"/>
            </w:del>
          </w:p>
        </w:tc>
        <w:bookmarkStart w:id="13930" w:name="_Toc504125474"/>
        <w:bookmarkStart w:id="13931" w:name="_Toc504491269"/>
        <w:bookmarkStart w:id="13932" w:name="_Toc504493456"/>
        <w:bookmarkStart w:id="13933" w:name="_Toc504494511"/>
        <w:bookmarkStart w:id="13934" w:name="_Toc504496111"/>
        <w:bookmarkStart w:id="13935" w:name="_Toc504655197"/>
        <w:bookmarkStart w:id="13936" w:name="_Toc504983375"/>
        <w:bookmarkStart w:id="13937" w:name="_Toc505268459"/>
        <w:bookmarkStart w:id="13938" w:name="_Toc505353224"/>
        <w:bookmarkStart w:id="13939" w:name="_Toc505942109"/>
        <w:bookmarkStart w:id="13940" w:name="_Toc507059773"/>
        <w:bookmarkStart w:id="13941" w:name="_Toc507063342"/>
        <w:bookmarkEnd w:id="13930"/>
        <w:bookmarkEnd w:id="13931"/>
        <w:bookmarkEnd w:id="13932"/>
        <w:bookmarkEnd w:id="13933"/>
        <w:bookmarkEnd w:id="13934"/>
        <w:bookmarkEnd w:id="13935"/>
        <w:bookmarkEnd w:id="13936"/>
        <w:bookmarkEnd w:id="13937"/>
        <w:bookmarkEnd w:id="13938"/>
        <w:bookmarkEnd w:id="13939"/>
        <w:bookmarkEnd w:id="13940"/>
        <w:bookmarkEnd w:id="13941"/>
      </w:tr>
      <w:tr w:rsidR="002A1D5D" w:rsidRPr="00AC5720" w:rsidDel="0099417A" w14:paraId="19C8A5DC" w14:textId="77777777" w:rsidTr="002A1D5D">
        <w:trPr>
          <w:trHeight w:val="360"/>
          <w:del w:id="13942"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372AF08E" w14:textId="77777777" w:rsidR="002A1D5D" w:rsidRPr="002326C1" w:rsidDel="0099417A" w:rsidRDefault="002A1D5D" w:rsidP="002A1D5D">
            <w:pPr>
              <w:rPr>
                <w:del w:id="13943" w:author="Author" w:date="2017-12-29T08:21:00Z"/>
                <w:rStyle w:val="SAPScreenElement"/>
                <w:lang w:val="en-US"/>
              </w:rPr>
            </w:pPr>
            <w:del w:id="13944" w:author="Author" w:date="2017-12-29T08:21:00Z">
              <w:r w:rsidRPr="003A18EB" w:rsidDel="0099417A">
                <w:rPr>
                  <w:rStyle w:val="SAPScreenElement"/>
                  <w:lang w:val="en-US"/>
                </w:rPr>
                <w:delText xml:space="preserve">Entry into Group: </w:delText>
              </w:r>
              <w:r w:rsidRPr="003A18EB" w:rsidDel="0099417A">
                <w:rPr>
                  <w:lang w:val="en-US"/>
                </w:rPr>
                <w:delText>select from calendar help</w:delText>
              </w:r>
              <w:r w:rsidRPr="003A18EB" w:rsidDel="0099417A">
                <w:rPr>
                  <w:noProof/>
                  <w:lang w:val="en-US"/>
                </w:rPr>
                <w:delText xml:space="preserve"> the start date when the employee started in the organization he or she belongs to now</w:delText>
              </w:r>
              <w:bookmarkStart w:id="13945" w:name="_Toc504125475"/>
              <w:bookmarkStart w:id="13946" w:name="_Toc504491270"/>
              <w:bookmarkStart w:id="13947" w:name="_Toc504493457"/>
              <w:bookmarkStart w:id="13948" w:name="_Toc504494512"/>
              <w:bookmarkStart w:id="13949" w:name="_Toc504496112"/>
              <w:bookmarkStart w:id="13950" w:name="_Toc504655198"/>
              <w:bookmarkStart w:id="13951" w:name="_Toc504983376"/>
              <w:bookmarkStart w:id="13952" w:name="_Toc505268460"/>
              <w:bookmarkStart w:id="13953" w:name="_Toc505353225"/>
              <w:bookmarkStart w:id="13954" w:name="_Toc505942110"/>
              <w:bookmarkStart w:id="13955" w:name="_Toc507059774"/>
              <w:bookmarkStart w:id="13956" w:name="_Toc507063343"/>
              <w:bookmarkEnd w:id="13945"/>
              <w:bookmarkEnd w:id="13946"/>
              <w:bookmarkEnd w:id="13947"/>
              <w:bookmarkEnd w:id="13948"/>
              <w:bookmarkEnd w:id="13949"/>
              <w:bookmarkEnd w:id="13950"/>
              <w:bookmarkEnd w:id="13951"/>
              <w:bookmarkEnd w:id="13952"/>
              <w:bookmarkEnd w:id="13953"/>
              <w:bookmarkEnd w:id="13954"/>
              <w:bookmarkEnd w:id="13955"/>
              <w:bookmarkEnd w:id="13956"/>
            </w:del>
          </w:p>
        </w:tc>
        <w:tc>
          <w:tcPr>
            <w:tcW w:w="8460" w:type="dxa"/>
            <w:tcBorders>
              <w:top w:val="single" w:sz="8" w:space="0" w:color="999999"/>
              <w:left w:val="single" w:sz="8" w:space="0" w:color="999999"/>
              <w:bottom w:val="single" w:sz="8" w:space="0" w:color="999999"/>
              <w:right w:val="single" w:sz="8" w:space="0" w:color="999999"/>
            </w:tcBorders>
          </w:tcPr>
          <w:p w14:paraId="055B473D" w14:textId="77777777" w:rsidR="002A1D5D" w:rsidRPr="002326C1" w:rsidDel="0099417A" w:rsidRDefault="002A1D5D" w:rsidP="002A1D5D">
            <w:pPr>
              <w:rPr>
                <w:del w:id="13957" w:author="Author" w:date="2017-12-29T08:21:00Z"/>
                <w:lang w:val="en-US"/>
              </w:rPr>
            </w:pPr>
            <w:bookmarkStart w:id="13958" w:name="_Toc504125476"/>
            <w:bookmarkStart w:id="13959" w:name="_Toc504491271"/>
            <w:bookmarkStart w:id="13960" w:name="_Toc504493458"/>
            <w:bookmarkStart w:id="13961" w:name="_Toc504494513"/>
            <w:bookmarkStart w:id="13962" w:name="_Toc504496113"/>
            <w:bookmarkStart w:id="13963" w:name="_Toc504655199"/>
            <w:bookmarkStart w:id="13964" w:name="_Toc504983377"/>
            <w:bookmarkStart w:id="13965" w:name="_Toc505268461"/>
            <w:bookmarkStart w:id="13966" w:name="_Toc505353226"/>
            <w:bookmarkStart w:id="13967" w:name="_Toc505942111"/>
            <w:bookmarkStart w:id="13968" w:name="_Toc507059775"/>
            <w:bookmarkStart w:id="13969" w:name="_Toc507063344"/>
            <w:bookmarkEnd w:id="13958"/>
            <w:bookmarkEnd w:id="13959"/>
            <w:bookmarkEnd w:id="13960"/>
            <w:bookmarkEnd w:id="13961"/>
            <w:bookmarkEnd w:id="13962"/>
            <w:bookmarkEnd w:id="13963"/>
            <w:bookmarkEnd w:id="13964"/>
            <w:bookmarkEnd w:id="13965"/>
            <w:bookmarkEnd w:id="13966"/>
            <w:bookmarkEnd w:id="13967"/>
            <w:bookmarkEnd w:id="13968"/>
            <w:bookmarkEnd w:id="13969"/>
          </w:p>
        </w:tc>
        <w:bookmarkStart w:id="13970" w:name="_Toc504125477"/>
        <w:bookmarkStart w:id="13971" w:name="_Toc504491272"/>
        <w:bookmarkStart w:id="13972" w:name="_Toc504493459"/>
        <w:bookmarkStart w:id="13973" w:name="_Toc504494514"/>
        <w:bookmarkStart w:id="13974" w:name="_Toc504496114"/>
        <w:bookmarkStart w:id="13975" w:name="_Toc504655200"/>
        <w:bookmarkStart w:id="13976" w:name="_Toc504983378"/>
        <w:bookmarkStart w:id="13977" w:name="_Toc505268462"/>
        <w:bookmarkStart w:id="13978" w:name="_Toc505353227"/>
        <w:bookmarkStart w:id="13979" w:name="_Toc505942112"/>
        <w:bookmarkStart w:id="13980" w:name="_Toc507059776"/>
        <w:bookmarkStart w:id="13981" w:name="_Toc507063345"/>
        <w:bookmarkEnd w:id="13970"/>
        <w:bookmarkEnd w:id="13971"/>
        <w:bookmarkEnd w:id="13972"/>
        <w:bookmarkEnd w:id="13973"/>
        <w:bookmarkEnd w:id="13974"/>
        <w:bookmarkEnd w:id="13975"/>
        <w:bookmarkEnd w:id="13976"/>
        <w:bookmarkEnd w:id="13977"/>
        <w:bookmarkEnd w:id="13978"/>
        <w:bookmarkEnd w:id="13979"/>
        <w:bookmarkEnd w:id="13980"/>
        <w:bookmarkEnd w:id="13981"/>
      </w:tr>
      <w:tr w:rsidR="002A1D5D" w:rsidRPr="00AC5720" w:rsidDel="0099417A" w14:paraId="2A8176E3" w14:textId="77777777" w:rsidTr="002A1D5D">
        <w:trPr>
          <w:trHeight w:val="360"/>
          <w:del w:id="13982"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418FB353" w14:textId="77777777" w:rsidR="002A1D5D" w:rsidRPr="002326C1" w:rsidDel="0099417A" w:rsidRDefault="002A1D5D" w:rsidP="002A1D5D">
            <w:pPr>
              <w:rPr>
                <w:del w:id="13983" w:author="Author" w:date="2017-12-29T08:21:00Z"/>
                <w:rStyle w:val="SAPScreenElement"/>
                <w:lang w:val="en-US"/>
              </w:rPr>
            </w:pPr>
            <w:del w:id="13984" w:author="Author" w:date="2017-12-29T08:21:00Z">
              <w:r w:rsidRPr="003A18EB" w:rsidDel="0099417A">
                <w:rPr>
                  <w:rStyle w:val="SAPScreenElement"/>
                  <w:lang w:val="en-US"/>
                </w:rPr>
                <w:delText xml:space="preserve">Contract Type: </w:delText>
              </w:r>
              <w:r w:rsidRPr="003A18EB" w:rsidDel="0099417A">
                <w:rPr>
                  <w:lang w:val="en-US"/>
                </w:rPr>
                <w:delText>select from drop-down</w:delText>
              </w:r>
              <w:bookmarkStart w:id="13985" w:name="_Toc504125478"/>
              <w:bookmarkStart w:id="13986" w:name="_Toc504491273"/>
              <w:bookmarkStart w:id="13987" w:name="_Toc504493460"/>
              <w:bookmarkStart w:id="13988" w:name="_Toc504494515"/>
              <w:bookmarkStart w:id="13989" w:name="_Toc504496115"/>
              <w:bookmarkStart w:id="13990" w:name="_Toc504655201"/>
              <w:bookmarkStart w:id="13991" w:name="_Toc504983379"/>
              <w:bookmarkStart w:id="13992" w:name="_Toc505268463"/>
              <w:bookmarkStart w:id="13993" w:name="_Toc505353228"/>
              <w:bookmarkStart w:id="13994" w:name="_Toc505942113"/>
              <w:bookmarkStart w:id="13995" w:name="_Toc507059777"/>
              <w:bookmarkStart w:id="13996" w:name="_Toc507063346"/>
              <w:bookmarkEnd w:id="13985"/>
              <w:bookmarkEnd w:id="13986"/>
              <w:bookmarkEnd w:id="13987"/>
              <w:bookmarkEnd w:id="13988"/>
              <w:bookmarkEnd w:id="13989"/>
              <w:bookmarkEnd w:id="13990"/>
              <w:bookmarkEnd w:id="13991"/>
              <w:bookmarkEnd w:id="13992"/>
              <w:bookmarkEnd w:id="13993"/>
              <w:bookmarkEnd w:id="13994"/>
              <w:bookmarkEnd w:id="13995"/>
              <w:bookmarkEnd w:id="13996"/>
            </w:del>
          </w:p>
        </w:tc>
        <w:tc>
          <w:tcPr>
            <w:tcW w:w="8460" w:type="dxa"/>
            <w:tcBorders>
              <w:top w:val="single" w:sz="8" w:space="0" w:color="999999"/>
              <w:left w:val="single" w:sz="8" w:space="0" w:color="999999"/>
              <w:bottom w:val="single" w:sz="8" w:space="0" w:color="999999"/>
              <w:right w:val="single" w:sz="8" w:space="0" w:color="999999"/>
            </w:tcBorders>
          </w:tcPr>
          <w:p w14:paraId="40DF5F27" w14:textId="77777777" w:rsidR="002A1D5D" w:rsidRPr="003A18EB" w:rsidDel="0099417A" w:rsidRDefault="002A1D5D" w:rsidP="002A1D5D">
            <w:pPr>
              <w:rPr>
                <w:del w:id="13997" w:author="Author" w:date="2017-12-29T08:21:00Z"/>
                <w:noProof/>
                <w:lang w:val="en-US"/>
              </w:rPr>
            </w:pPr>
            <w:del w:id="13998" w:author="Author" w:date="2017-12-29T08:21:00Z">
              <w:r w:rsidRPr="003A18EB" w:rsidDel="0099417A">
                <w:rPr>
                  <w:lang w:val="en-US"/>
                </w:rPr>
                <w:delText xml:space="preserve">Depending on the value selected, based on a preconfigured business rule, field </w:delText>
              </w:r>
              <w:r w:rsidRPr="003A18EB" w:rsidDel="0099417A">
                <w:rPr>
                  <w:rStyle w:val="SAPScreenElement"/>
                  <w:lang w:val="en-US"/>
                </w:rPr>
                <w:delText>Contract End Date</w:delText>
              </w:r>
              <w:r w:rsidRPr="003A18EB" w:rsidDel="0099417A">
                <w:rPr>
                  <w:noProof/>
                  <w:lang w:val="en-US"/>
                </w:rPr>
                <w:delText xml:space="preserve"> may become mandatory.</w:delText>
              </w:r>
              <w:bookmarkStart w:id="13999" w:name="_Toc504125479"/>
              <w:bookmarkStart w:id="14000" w:name="_Toc504491274"/>
              <w:bookmarkStart w:id="14001" w:name="_Toc504493461"/>
              <w:bookmarkStart w:id="14002" w:name="_Toc504494516"/>
              <w:bookmarkStart w:id="14003" w:name="_Toc504496116"/>
              <w:bookmarkStart w:id="14004" w:name="_Toc504655202"/>
              <w:bookmarkStart w:id="14005" w:name="_Toc504983380"/>
              <w:bookmarkStart w:id="14006" w:name="_Toc505268464"/>
              <w:bookmarkStart w:id="14007" w:name="_Toc505353229"/>
              <w:bookmarkStart w:id="14008" w:name="_Toc505942114"/>
              <w:bookmarkStart w:id="14009" w:name="_Toc507059778"/>
              <w:bookmarkStart w:id="14010" w:name="_Toc507063347"/>
              <w:bookmarkEnd w:id="13999"/>
              <w:bookmarkEnd w:id="14000"/>
              <w:bookmarkEnd w:id="14001"/>
              <w:bookmarkEnd w:id="14002"/>
              <w:bookmarkEnd w:id="14003"/>
              <w:bookmarkEnd w:id="14004"/>
              <w:bookmarkEnd w:id="14005"/>
              <w:bookmarkEnd w:id="14006"/>
              <w:bookmarkEnd w:id="14007"/>
              <w:bookmarkEnd w:id="14008"/>
              <w:bookmarkEnd w:id="14009"/>
              <w:bookmarkEnd w:id="14010"/>
            </w:del>
          </w:p>
          <w:p w14:paraId="54523980" w14:textId="77777777" w:rsidR="002A1D5D" w:rsidRPr="003A18EB" w:rsidDel="0099417A" w:rsidRDefault="002A1D5D" w:rsidP="002A1D5D">
            <w:pPr>
              <w:pStyle w:val="SAPNoteHeading"/>
              <w:ind w:left="0"/>
              <w:rPr>
                <w:del w:id="14011" w:author="Author" w:date="2017-12-29T08:21:00Z"/>
                <w:lang w:val="en-US"/>
              </w:rPr>
            </w:pPr>
            <w:del w:id="14012" w:author="Author" w:date="2017-12-29T08:21:00Z">
              <w:r w:rsidRPr="003A18EB" w:rsidDel="0099417A">
                <w:rPr>
                  <w:noProof/>
                  <w:color w:val="FF0000"/>
                  <w:lang w:val="en-US"/>
                </w:rPr>
                <w:drawing>
                  <wp:inline distT="0" distB="0" distL="0" distR="0" wp14:anchorId="4E7D9741" wp14:editId="43207FF1">
                    <wp:extent cx="225425" cy="225425"/>
                    <wp:effectExtent l="0" t="0" r="3175" b="3175"/>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sidDel="0099417A">
                <w:rPr>
                  <w:noProof/>
                  <w:color w:val="FF0000"/>
                  <w:lang w:val="en-US" w:eastAsia="zh-CN"/>
                </w:rPr>
                <w:delText xml:space="preserve"> </w:delText>
              </w:r>
              <w:r w:rsidRPr="003A18EB" w:rsidDel="0099417A">
                <w:rPr>
                  <w:lang w:val="en-US"/>
                </w:rPr>
                <w:delText>Recommendation</w:delText>
              </w:r>
              <w:bookmarkStart w:id="14013" w:name="_Toc504125480"/>
              <w:bookmarkStart w:id="14014" w:name="_Toc504491275"/>
              <w:bookmarkStart w:id="14015" w:name="_Toc504493462"/>
              <w:bookmarkStart w:id="14016" w:name="_Toc504494517"/>
              <w:bookmarkStart w:id="14017" w:name="_Toc504496117"/>
              <w:bookmarkStart w:id="14018" w:name="_Toc504655203"/>
              <w:bookmarkStart w:id="14019" w:name="_Toc504983381"/>
              <w:bookmarkStart w:id="14020" w:name="_Toc505268465"/>
              <w:bookmarkStart w:id="14021" w:name="_Toc505353230"/>
              <w:bookmarkStart w:id="14022" w:name="_Toc505942115"/>
              <w:bookmarkStart w:id="14023" w:name="_Toc507059779"/>
              <w:bookmarkStart w:id="14024" w:name="_Toc507063348"/>
              <w:bookmarkEnd w:id="14013"/>
              <w:bookmarkEnd w:id="14014"/>
              <w:bookmarkEnd w:id="14015"/>
              <w:bookmarkEnd w:id="14016"/>
              <w:bookmarkEnd w:id="14017"/>
              <w:bookmarkEnd w:id="14018"/>
              <w:bookmarkEnd w:id="14019"/>
              <w:bookmarkEnd w:id="14020"/>
              <w:bookmarkEnd w:id="14021"/>
              <w:bookmarkEnd w:id="14022"/>
              <w:bookmarkEnd w:id="14023"/>
              <w:bookmarkEnd w:id="14024"/>
            </w:del>
          </w:p>
          <w:p w14:paraId="7174D7A3" w14:textId="77777777" w:rsidR="002A1D5D" w:rsidRPr="002326C1" w:rsidDel="0099417A" w:rsidRDefault="002A1D5D" w:rsidP="002A1D5D">
            <w:pPr>
              <w:rPr>
                <w:del w:id="14025" w:author="Author" w:date="2017-12-29T08:21:00Z"/>
                <w:lang w:val="en-US"/>
              </w:rPr>
            </w:pPr>
            <w:del w:id="14026" w:author="Author" w:date="2017-12-29T08:21:00Z">
              <w:r w:rsidRPr="003A18EB" w:rsidDel="0099417A">
                <w:rPr>
                  <w:lang w:val="en-US"/>
                </w:rPr>
                <w:delText xml:space="preserve">For details to the preconfigured business rule refer to the configuration guide of building block </w:delText>
              </w:r>
              <w:r w:rsidRPr="003A18EB" w:rsidDel="0099417A">
                <w:rPr>
                  <w:rStyle w:val="SAPEmphasis"/>
                  <w:lang w:val="en-US"/>
                </w:rPr>
                <w:delText>15T</w:delText>
              </w:r>
              <w:r w:rsidRPr="003A18EB" w:rsidDel="0099417A">
                <w:rPr>
                  <w:lang w:val="en-US"/>
                </w:rPr>
                <w:delText>.</w:delText>
              </w:r>
              <w:bookmarkStart w:id="14027" w:name="_Toc504125481"/>
              <w:bookmarkStart w:id="14028" w:name="_Toc504491276"/>
              <w:bookmarkStart w:id="14029" w:name="_Toc504493463"/>
              <w:bookmarkStart w:id="14030" w:name="_Toc504494518"/>
              <w:bookmarkStart w:id="14031" w:name="_Toc504496118"/>
              <w:bookmarkStart w:id="14032" w:name="_Toc504655204"/>
              <w:bookmarkStart w:id="14033" w:name="_Toc504983382"/>
              <w:bookmarkStart w:id="14034" w:name="_Toc505268466"/>
              <w:bookmarkStart w:id="14035" w:name="_Toc505353231"/>
              <w:bookmarkStart w:id="14036" w:name="_Toc505942116"/>
              <w:bookmarkStart w:id="14037" w:name="_Toc507059780"/>
              <w:bookmarkStart w:id="14038" w:name="_Toc507063349"/>
              <w:bookmarkEnd w:id="14027"/>
              <w:bookmarkEnd w:id="14028"/>
              <w:bookmarkEnd w:id="14029"/>
              <w:bookmarkEnd w:id="14030"/>
              <w:bookmarkEnd w:id="14031"/>
              <w:bookmarkEnd w:id="14032"/>
              <w:bookmarkEnd w:id="14033"/>
              <w:bookmarkEnd w:id="14034"/>
              <w:bookmarkEnd w:id="14035"/>
              <w:bookmarkEnd w:id="14036"/>
              <w:bookmarkEnd w:id="14037"/>
              <w:bookmarkEnd w:id="14038"/>
            </w:del>
          </w:p>
        </w:tc>
        <w:bookmarkStart w:id="14039" w:name="_Toc504125482"/>
        <w:bookmarkStart w:id="14040" w:name="_Toc504491277"/>
        <w:bookmarkStart w:id="14041" w:name="_Toc504493464"/>
        <w:bookmarkStart w:id="14042" w:name="_Toc504494519"/>
        <w:bookmarkStart w:id="14043" w:name="_Toc504496119"/>
        <w:bookmarkStart w:id="14044" w:name="_Toc504655205"/>
        <w:bookmarkStart w:id="14045" w:name="_Toc504983383"/>
        <w:bookmarkStart w:id="14046" w:name="_Toc505268467"/>
        <w:bookmarkStart w:id="14047" w:name="_Toc505353232"/>
        <w:bookmarkStart w:id="14048" w:name="_Toc505942117"/>
        <w:bookmarkStart w:id="14049" w:name="_Toc507059781"/>
        <w:bookmarkStart w:id="14050" w:name="_Toc507063350"/>
        <w:bookmarkEnd w:id="14039"/>
        <w:bookmarkEnd w:id="14040"/>
        <w:bookmarkEnd w:id="14041"/>
        <w:bookmarkEnd w:id="14042"/>
        <w:bookmarkEnd w:id="14043"/>
        <w:bookmarkEnd w:id="14044"/>
        <w:bookmarkEnd w:id="14045"/>
        <w:bookmarkEnd w:id="14046"/>
        <w:bookmarkEnd w:id="14047"/>
        <w:bookmarkEnd w:id="14048"/>
        <w:bookmarkEnd w:id="14049"/>
        <w:bookmarkEnd w:id="14050"/>
      </w:tr>
      <w:tr w:rsidR="002A1D5D" w:rsidRPr="00AC5720" w:rsidDel="0099417A" w14:paraId="14578354" w14:textId="77777777" w:rsidTr="002A1D5D">
        <w:trPr>
          <w:trHeight w:val="360"/>
          <w:del w:id="14051" w:author="Author" w:date="2017-12-29T08:21:00Z"/>
        </w:trPr>
        <w:tc>
          <w:tcPr>
            <w:tcW w:w="5822" w:type="dxa"/>
            <w:tcBorders>
              <w:top w:val="single" w:sz="8" w:space="0" w:color="999999"/>
              <w:left w:val="single" w:sz="8" w:space="0" w:color="999999"/>
              <w:bottom w:val="single" w:sz="8" w:space="0" w:color="999999"/>
              <w:right w:val="single" w:sz="8" w:space="0" w:color="999999"/>
            </w:tcBorders>
          </w:tcPr>
          <w:p w14:paraId="43BAA0E1" w14:textId="77777777" w:rsidR="002A1D5D" w:rsidRPr="002326C1" w:rsidDel="0099417A" w:rsidRDefault="002A1D5D" w:rsidP="002A1D5D">
            <w:pPr>
              <w:rPr>
                <w:del w:id="14052" w:author="Author" w:date="2017-12-29T08:21:00Z"/>
                <w:rStyle w:val="SAPScreenElement"/>
                <w:lang w:val="en-US"/>
              </w:rPr>
            </w:pPr>
            <w:del w:id="14053" w:author="Author" w:date="2017-12-29T08:21:00Z">
              <w:r w:rsidRPr="003A18EB" w:rsidDel="0099417A">
                <w:rPr>
                  <w:rStyle w:val="SAPScreenElement"/>
                  <w:lang w:val="en-US"/>
                </w:rPr>
                <w:delText xml:space="preserve">Contract End Date: </w:delText>
              </w:r>
              <w:r w:rsidRPr="003A18EB" w:rsidDel="0099417A">
                <w:rPr>
                  <w:lang w:val="en-US"/>
                </w:rPr>
                <w:delText>select from calendar help</w:delText>
              </w:r>
              <w:bookmarkStart w:id="14054" w:name="_Toc504125483"/>
              <w:bookmarkStart w:id="14055" w:name="_Toc504491278"/>
              <w:bookmarkStart w:id="14056" w:name="_Toc504493465"/>
              <w:bookmarkStart w:id="14057" w:name="_Toc504494520"/>
              <w:bookmarkStart w:id="14058" w:name="_Toc504496120"/>
              <w:bookmarkStart w:id="14059" w:name="_Toc504655206"/>
              <w:bookmarkStart w:id="14060" w:name="_Toc504983384"/>
              <w:bookmarkStart w:id="14061" w:name="_Toc505268468"/>
              <w:bookmarkStart w:id="14062" w:name="_Toc505353233"/>
              <w:bookmarkStart w:id="14063" w:name="_Toc505942118"/>
              <w:bookmarkStart w:id="14064" w:name="_Toc507059782"/>
              <w:bookmarkStart w:id="14065" w:name="_Toc507063351"/>
              <w:bookmarkEnd w:id="14054"/>
              <w:bookmarkEnd w:id="14055"/>
              <w:bookmarkEnd w:id="14056"/>
              <w:bookmarkEnd w:id="14057"/>
              <w:bookmarkEnd w:id="14058"/>
              <w:bookmarkEnd w:id="14059"/>
              <w:bookmarkEnd w:id="14060"/>
              <w:bookmarkEnd w:id="14061"/>
              <w:bookmarkEnd w:id="14062"/>
              <w:bookmarkEnd w:id="14063"/>
              <w:bookmarkEnd w:id="14064"/>
              <w:bookmarkEnd w:id="14065"/>
            </w:del>
          </w:p>
        </w:tc>
        <w:tc>
          <w:tcPr>
            <w:tcW w:w="8460" w:type="dxa"/>
            <w:tcBorders>
              <w:top w:val="single" w:sz="8" w:space="0" w:color="999999"/>
              <w:left w:val="single" w:sz="8" w:space="0" w:color="999999"/>
              <w:bottom w:val="single" w:sz="8" w:space="0" w:color="999999"/>
              <w:right w:val="single" w:sz="8" w:space="0" w:color="999999"/>
            </w:tcBorders>
          </w:tcPr>
          <w:p w14:paraId="69BABD57" w14:textId="77777777" w:rsidR="002A1D5D" w:rsidRPr="003A18EB" w:rsidDel="0099417A" w:rsidRDefault="002A1D5D" w:rsidP="002A1D5D">
            <w:pPr>
              <w:rPr>
                <w:del w:id="14066" w:author="Author" w:date="2017-12-29T08:21:00Z"/>
                <w:noProof/>
                <w:lang w:val="en-US"/>
              </w:rPr>
            </w:pPr>
            <w:del w:id="14067" w:author="Author" w:date="2017-12-29T08:21:00Z">
              <w:r w:rsidRPr="003A18EB" w:rsidDel="0099417A">
                <w:rPr>
                  <w:noProof/>
                  <w:lang w:val="en-US"/>
                </w:rPr>
                <w:delText xml:space="preserve">Mandatory field only for some </w:delText>
              </w:r>
              <w:r w:rsidRPr="003A18EB" w:rsidDel="0099417A">
                <w:rPr>
                  <w:rStyle w:val="SAPScreenElement"/>
                  <w:lang w:val="en-US"/>
                </w:rPr>
                <w:delText>Contract Type</w:delText>
              </w:r>
              <w:r w:rsidRPr="003A18EB" w:rsidDel="0099417A">
                <w:rPr>
                  <w:noProof/>
                  <w:lang w:val="en-US"/>
                </w:rPr>
                <w:delText xml:space="preserve"> values, as per the </w:delText>
              </w:r>
              <w:r w:rsidRPr="003A18EB" w:rsidDel="0099417A">
                <w:rPr>
                  <w:lang w:val="en-US"/>
                </w:rPr>
                <w:delText>preconfigured business rule</w:delText>
              </w:r>
              <w:r w:rsidRPr="003A18EB" w:rsidDel="0099417A">
                <w:rPr>
                  <w:noProof/>
                  <w:lang w:val="en-US"/>
                </w:rPr>
                <w:delText>. Otherwise, this field is not visible.</w:delText>
              </w:r>
              <w:bookmarkStart w:id="14068" w:name="_Toc504125484"/>
              <w:bookmarkStart w:id="14069" w:name="_Toc504491279"/>
              <w:bookmarkStart w:id="14070" w:name="_Toc504493466"/>
              <w:bookmarkStart w:id="14071" w:name="_Toc504494521"/>
              <w:bookmarkStart w:id="14072" w:name="_Toc504496121"/>
              <w:bookmarkStart w:id="14073" w:name="_Toc504655207"/>
              <w:bookmarkStart w:id="14074" w:name="_Toc504983385"/>
              <w:bookmarkStart w:id="14075" w:name="_Toc505268469"/>
              <w:bookmarkStart w:id="14076" w:name="_Toc505353234"/>
              <w:bookmarkStart w:id="14077" w:name="_Toc505942119"/>
              <w:bookmarkStart w:id="14078" w:name="_Toc507059783"/>
              <w:bookmarkStart w:id="14079" w:name="_Toc507063352"/>
              <w:bookmarkEnd w:id="14068"/>
              <w:bookmarkEnd w:id="14069"/>
              <w:bookmarkEnd w:id="14070"/>
              <w:bookmarkEnd w:id="14071"/>
              <w:bookmarkEnd w:id="14072"/>
              <w:bookmarkEnd w:id="14073"/>
              <w:bookmarkEnd w:id="14074"/>
              <w:bookmarkEnd w:id="14075"/>
              <w:bookmarkEnd w:id="14076"/>
              <w:bookmarkEnd w:id="14077"/>
              <w:bookmarkEnd w:id="14078"/>
              <w:bookmarkEnd w:id="14079"/>
            </w:del>
          </w:p>
          <w:p w14:paraId="3BFE9822" w14:textId="77777777" w:rsidR="002A1D5D" w:rsidRPr="003A18EB" w:rsidDel="0099417A" w:rsidRDefault="002A1D5D" w:rsidP="002A1D5D">
            <w:pPr>
              <w:pStyle w:val="SAPNoteHeading"/>
              <w:ind w:left="0"/>
              <w:rPr>
                <w:del w:id="14080" w:author="Author" w:date="2017-12-29T08:21:00Z"/>
                <w:lang w:val="en-US"/>
              </w:rPr>
            </w:pPr>
            <w:del w:id="14081" w:author="Author" w:date="2017-12-29T08:21:00Z">
              <w:r w:rsidRPr="003A18EB" w:rsidDel="0099417A">
                <w:rPr>
                  <w:noProof/>
                  <w:color w:val="FF0000"/>
                  <w:lang w:val="en-US"/>
                </w:rPr>
                <w:drawing>
                  <wp:inline distT="0" distB="0" distL="0" distR="0" wp14:anchorId="50D90688" wp14:editId="30DC8246">
                    <wp:extent cx="225425" cy="225425"/>
                    <wp:effectExtent l="0" t="0" r="3175" b="3175"/>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sidDel="0099417A">
                <w:rPr>
                  <w:noProof/>
                  <w:color w:val="FF0000"/>
                  <w:lang w:val="en-US" w:eastAsia="zh-CN"/>
                </w:rPr>
                <w:delText xml:space="preserve"> </w:delText>
              </w:r>
              <w:r w:rsidRPr="003A18EB" w:rsidDel="0099417A">
                <w:rPr>
                  <w:lang w:val="en-US"/>
                </w:rPr>
                <w:delText>Recommendation</w:delText>
              </w:r>
              <w:bookmarkStart w:id="14082" w:name="_Toc504125485"/>
              <w:bookmarkStart w:id="14083" w:name="_Toc504491280"/>
              <w:bookmarkStart w:id="14084" w:name="_Toc504493467"/>
              <w:bookmarkStart w:id="14085" w:name="_Toc504494522"/>
              <w:bookmarkStart w:id="14086" w:name="_Toc504496122"/>
              <w:bookmarkStart w:id="14087" w:name="_Toc504655208"/>
              <w:bookmarkStart w:id="14088" w:name="_Toc504983386"/>
              <w:bookmarkStart w:id="14089" w:name="_Toc505268470"/>
              <w:bookmarkStart w:id="14090" w:name="_Toc505353235"/>
              <w:bookmarkStart w:id="14091" w:name="_Toc505942120"/>
              <w:bookmarkStart w:id="14092" w:name="_Toc507059784"/>
              <w:bookmarkStart w:id="14093" w:name="_Toc507063353"/>
              <w:bookmarkEnd w:id="14082"/>
              <w:bookmarkEnd w:id="14083"/>
              <w:bookmarkEnd w:id="14084"/>
              <w:bookmarkEnd w:id="14085"/>
              <w:bookmarkEnd w:id="14086"/>
              <w:bookmarkEnd w:id="14087"/>
              <w:bookmarkEnd w:id="14088"/>
              <w:bookmarkEnd w:id="14089"/>
              <w:bookmarkEnd w:id="14090"/>
              <w:bookmarkEnd w:id="14091"/>
              <w:bookmarkEnd w:id="14092"/>
              <w:bookmarkEnd w:id="14093"/>
            </w:del>
          </w:p>
          <w:p w14:paraId="311F2EEA" w14:textId="77777777" w:rsidR="002A1D5D" w:rsidRPr="002326C1" w:rsidDel="0099417A" w:rsidRDefault="002A1D5D" w:rsidP="002A1D5D">
            <w:pPr>
              <w:rPr>
                <w:del w:id="14094" w:author="Author" w:date="2017-12-29T08:21:00Z"/>
                <w:lang w:val="en-US"/>
              </w:rPr>
            </w:pPr>
            <w:del w:id="14095" w:author="Author" w:date="2017-12-29T08:21:00Z">
              <w:r w:rsidRPr="003A18EB" w:rsidDel="0099417A">
                <w:rPr>
                  <w:lang w:val="en-US"/>
                </w:rPr>
                <w:delText xml:space="preserve">For details to the preconfigured business rule refer to the configuration guide of building block </w:delText>
              </w:r>
              <w:r w:rsidRPr="003A18EB" w:rsidDel="0099417A">
                <w:rPr>
                  <w:rStyle w:val="SAPEmphasis"/>
                  <w:lang w:val="en-US"/>
                </w:rPr>
                <w:delText>15T</w:delText>
              </w:r>
              <w:r w:rsidRPr="003A18EB" w:rsidDel="0099417A">
                <w:rPr>
                  <w:lang w:val="en-US"/>
                </w:rPr>
                <w:delText>.</w:delText>
              </w:r>
              <w:bookmarkStart w:id="14096" w:name="_Toc504125486"/>
              <w:bookmarkStart w:id="14097" w:name="_Toc504491281"/>
              <w:bookmarkStart w:id="14098" w:name="_Toc504493468"/>
              <w:bookmarkStart w:id="14099" w:name="_Toc504494523"/>
              <w:bookmarkStart w:id="14100" w:name="_Toc504496123"/>
              <w:bookmarkStart w:id="14101" w:name="_Toc504655209"/>
              <w:bookmarkStart w:id="14102" w:name="_Toc504983387"/>
              <w:bookmarkStart w:id="14103" w:name="_Toc505268471"/>
              <w:bookmarkStart w:id="14104" w:name="_Toc505353236"/>
              <w:bookmarkStart w:id="14105" w:name="_Toc505942121"/>
              <w:bookmarkStart w:id="14106" w:name="_Toc507059785"/>
              <w:bookmarkStart w:id="14107" w:name="_Toc507063354"/>
              <w:bookmarkEnd w:id="14096"/>
              <w:bookmarkEnd w:id="14097"/>
              <w:bookmarkEnd w:id="14098"/>
              <w:bookmarkEnd w:id="14099"/>
              <w:bookmarkEnd w:id="14100"/>
              <w:bookmarkEnd w:id="14101"/>
              <w:bookmarkEnd w:id="14102"/>
              <w:bookmarkEnd w:id="14103"/>
              <w:bookmarkEnd w:id="14104"/>
              <w:bookmarkEnd w:id="14105"/>
              <w:bookmarkEnd w:id="14106"/>
              <w:bookmarkEnd w:id="14107"/>
            </w:del>
          </w:p>
        </w:tc>
        <w:bookmarkStart w:id="14108" w:name="_Toc504125487"/>
        <w:bookmarkStart w:id="14109" w:name="_Toc504491282"/>
        <w:bookmarkStart w:id="14110" w:name="_Toc504493469"/>
        <w:bookmarkStart w:id="14111" w:name="_Toc504494524"/>
        <w:bookmarkStart w:id="14112" w:name="_Toc504496124"/>
        <w:bookmarkStart w:id="14113" w:name="_Toc504655210"/>
        <w:bookmarkStart w:id="14114" w:name="_Toc504983388"/>
        <w:bookmarkStart w:id="14115" w:name="_Toc505268472"/>
        <w:bookmarkStart w:id="14116" w:name="_Toc505353237"/>
        <w:bookmarkStart w:id="14117" w:name="_Toc505942122"/>
        <w:bookmarkStart w:id="14118" w:name="_Toc507059786"/>
        <w:bookmarkStart w:id="14119" w:name="_Toc507063355"/>
        <w:bookmarkEnd w:id="14108"/>
        <w:bookmarkEnd w:id="14109"/>
        <w:bookmarkEnd w:id="14110"/>
        <w:bookmarkEnd w:id="14111"/>
        <w:bookmarkEnd w:id="14112"/>
        <w:bookmarkEnd w:id="14113"/>
        <w:bookmarkEnd w:id="14114"/>
        <w:bookmarkEnd w:id="14115"/>
        <w:bookmarkEnd w:id="14116"/>
        <w:bookmarkEnd w:id="14117"/>
        <w:bookmarkEnd w:id="14118"/>
        <w:bookmarkEnd w:id="14119"/>
      </w:tr>
    </w:tbl>
    <w:p w14:paraId="7C55E974" w14:textId="77777777" w:rsidR="002A1D5D" w:rsidDel="0099417A" w:rsidRDefault="002A1D5D" w:rsidP="002A1D5D">
      <w:pPr>
        <w:pStyle w:val="Heading4"/>
        <w:spacing w:before="240" w:after="120"/>
        <w:rPr>
          <w:del w:id="14120" w:author="Author" w:date="2017-12-29T08:21:00Z"/>
          <w:highlight w:val="yellow"/>
          <w:lang w:val="en-US"/>
        </w:rPr>
      </w:pPr>
      <w:bookmarkStart w:id="14121" w:name="_Toc505855816"/>
      <w:commentRangeStart w:id="14122"/>
      <w:del w:id="14123" w:author="Author" w:date="2017-12-29T08:21:00Z">
        <w:r w:rsidDel="0099417A">
          <w:rPr>
            <w:highlight w:val="yellow"/>
            <w:lang w:val="en-US"/>
          </w:rPr>
          <w:delText>Germany (DE)</w:delText>
        </w:r>
        <w:commentRangeEnd w:id="14122"/>
        <w:r w:rsidDel="0099417A">
          <w:rPr>
            <w:rStyle w:val="CommentReference"/>
            <w:rFonts w:ascii="BentonSans Book" w:eastAsia="MS Mincho" w:hAnsi="BentonSans Book"/>
            <w:bCs w:val="0"/>
            <w:iCs w:val="0"/>
            <w:color w:val="auto"/>
          </w:rPr>
          <w:commentReference w:id="14122"/>
        </w:r>
        <w:bookmarkStart w:id="14124" w:name="_Toc504125488"/>
        <w:bookmarkStart w:id="14125" w:name="_Toc504491283"/>
        <w:bookmarkStart w:id="14126" w:name="_Toc504493470"/>
        <w:bookmarkStart w:id="14127" w:name="_Toc504494525"/>
        <w:bookmarkStart w:id="14128" w:name="_Toc504496125"/>
        <w:bookmarkStart w:id="14129" w:name="_Toc504655211"/>
        <w:bookmarkStart w:id="14130" w:name="_Toc504983389"/>
        <w:bookmarkStart w:id="14131" w:name="_Toc505268473"/>
        <w:bookmarkStart w:id="14132" w:name="_Toc505353238"/>
        <w:bookmarkStart w:id="14133" w:name="_Toc505942123"/>
        <w:bookmarkStart w:id="14134" w:name="_Toc507059787"/>
        <w:bookmarkStart w:id="14135" w:name="_Toc507063356"/>
        <w:bookmarkEnd w:id="14121"/>
        <w:bookmarkEnd w:id="14124"/>
        <w:bookmarkEnd w:id="14125"/>
        <w:bookmarkEnd w:id="14126"/>
        <w:bookmarkEnd w:id="14127"/>
        <w:bookmarkEnd w:id="14128"/>
        <w:bookmarkEnd w:id="14129"/>
        <w:bookmarkEnd w:id="14130"/>
        <w:bookmarkEnd w:id="14131"/>
        <w:bookmarkEnd w:id="14132"/>
        <w:bookmarkEnd w:id="14133"/>
        <w:bookmarkEnd w:id="14134"/>
        <w:bookmarkEnd w:id="14135"/>
      </w:del>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722"/>
        <w:gridCol w:w="7564"/>
      </w:tblGrid>
      <w:tr w:rsidR="002A1D5D" w:rsidRPr="00AC5720" w:rsidDel="0099417A" w14:paraId="29AD5759" w14:textId="77777777" w:rsidTr="002A1D5D">
        <w:trPr>
          <w:trHeight w:val="432"/>
          <w:tblHeader/>
          <w:del w:id="14136" w:author="Author" w:date="2017-12-29T08:21:00Z"/>
        </w:trPr>
        <w:tc>
          <w:tcPr>
            <w:tcW w:w="6722" w:type="dxa"/>
            <w:tcBorders>
              <w:top w:val="single" w:sz="8" w:space="0" w:color="999999"/>
              <w:left w:val="single" w:sz="8" w:space="0" w:color="999999"/>
              <w:bottom w:val="single" w:sz="8" w:space="0" w:color="999999"/>
              <w:right w:val="single" w:sz="8" w:space="0" w:color="999999"/>
            </w:tcBorders>
            <w:shd w:val="clear" w:color="auto" w:fill="999999"/>
            <w:hideMark/>
          </w:tcPr>
          <w:p w14:paraId="06EA1356" w14:textId="77777777" w:rsidR="002A1D5D" w:rsidRPr="002326C1" w:rsidDel="0099417A" w:rsidRDefault="002A1D5D" w:rsidP="002A1D5D">
            <w:pPr>
              <w:pStyle w:val="SAPTableHeader"/>
              <w:rPr>
                <w:del w:id="14137" w:author="Author" w:date="2017-12-29T08:21:00Z"/>
                <w:lang w:val="en-US"/>
              </w:rPr>
            </w:pPr>
            <w:del w:id="14138" w:author="Author" w:date="2017-12-29T08:21:00Z">
              <w:r w:rsidRPr="002326C1" w:rsidDel="0099417A">
                <w:rPr>
                  <w:lang w:val="en-US"/>
                </w:rPr>
                <w:delText>User Entries:</w:delText>
              </w:r>
              <w:r w:rsidDel="0099417A">
                <w:rPr>
                  <w:lang w:val="en-US"/>
                </w:rPr>
                <w:delText xml:space="preserve"> </w:delText>
              </w:r>
              <w:r w:rsidRPr="002326C1" w:rsidDel="0099417A">
                <w:rPr>
                  <w:lang w:val="en-US"/>
                </w:rPr>
                <w:delText>Field Name: User Action and Value</w:delText>
              </w:r>
              <w:bookmarkStart w:id="14139" w:name="_Toc504125489"/>
              <w:bookmarkStart w:id="14140" w:name="_Toc504491284"/>
              <w:bookmarkStart w:id="14141" w:name="_Toc504493471"/>
              <w:bookmarkStart w:id="14142" w:name="_Toc504494526"/>
              <w:bookmarkStart w:id="14143" w:name="_Toc504496126"/>
              <w:bookmarkStart w:id="14144" w:name="_Toc504655212"/>
              <w:bookmarkStart w:id="14145" w:name="_Toc504983390"/>
              <w:bookmarkStart w:id="14146" w:name="_Toc505268474"/>
              <w:bookmarkStart w:id="14147" w:name="_Toc505353239"/>
              <w:bookmarkStart w:id="14148" w:name="_Toc505942124"/>
              <w:bookmarkStart w:id="14149" w:name="_Toc507059788"/>
              <w:bookmarkStart w:id="14150" w:name="_Toc507063357"/>
              <w:bookmarkEnd w:id="14139"/>
              <w:bookmarkEnd w:id="14140"/>
              <w:bookmarkEnd w:id="14141"/>
              <w:bookmarkEnd w:id="14142"/>
              <w:bookmarkEnd w:id="14143"/>
              <w:bookmarkEnd w:id="14144"/>
              <w:bookmarkEnd w:id="14145"/>
              <w:bookmarkEnd w:id="14146"/>
              <w:bookmarkEnd w:id="14147"/>
              <w:bookmarkEnd w:id="14148"/>
              <w:bookmarkEnd w:id="14149"/>
              <w:bookmarkEnd w:id="14150"/>
            </w:del>
          </w:p>
        </w:tc>
        <w:tc>
          <w:tcPr>
            <w:tcW w:w="7564" w:type="dxa"/>
            <w:tcBorders>
              <w:top w:val="single" w:sz="8" w:space="0" w:color="999999"/>
              <w:left w:val="single" w:sz="8" w:space="0" w:color="999999"/>
              <w:bottom w:val="single" w:sz="8" w:space="0" w:color="999999"/>
              <w:right w:val="single" w:sz="8" w:space="0" w:color="999999"/>
            </w:tcBorders>
            <w:shd w:val="clear" w:color="auto" w:fill="999999"/>
            <w:hideMark/>
          </w:tcPr>
          <w:p w14:paraId="5CF47806" w14:textId="77777777" w:rsidR="002A1D5D" w:rsidRPr="002326C1" w:rsidDel="0099417A" w:rsidRDefault="002A1D5D" w:rsidP="002A1D5D">
            <w:pPr>
              <w:pStyle w:val="SAPTableHeader"/>
              <w:rPr>
                <w:del w:id="14151" w:author="Author" w:date="2017-12-29T08:21:00Z"/>
                <w:lang w:val="en-US"/>
              </w:rPr>
            </w:pPr>
            <w:del w:id="14152" w:author="Author" w:date="2017-12-29T08:21:00Z">
              <w:r w:rsidRPr="002326C1" w:rsidDel="0099417A">
                <w:rPr>
                  <w:lang w:val="en-US"/>
                </w:rPr>
                <w:delText>Additional Information</w:delText>
              </w:r>
              <w:bookmarkStart w:id="14153" w:name="_Toc504125490"/>
              <w:bookmarkStart w:id="14154" w:name="_Toc504491285"/>
              <w:bookmarkStart w:id="14155" w:name="_Toc504493472"/>
              <w:bookmarkStart w:id="14156" w:name="_Toc504494527"/>
              <w:bookmarkStart w:id="14157" w:name="_Toc504496127"/>
              <w:bookmarkStart w:id="14158" w:name="_Toc504655213"/>
              <w:bookmarkStart w:id="14159" w:name="_Toc504983391"/>
              <w:bookmarkStart w:id="14160" w:name="_Toc505268475"/>
              <w:bookmarkStart w:id="14161" w:name="_Toc505353240"/>
              <w:bookmarkStart w:id="14162" w:name="_Toc505942125"/>
              <w:bookmarkStart w:id="14163" w:name="_Toc507059789"/>
              <w:bookmarkStart w:id="14164" w:name="_Toc507063358"/>
              <w:bookmarkEnd w:id="14153"/>
              <w:bookmarkEnd w:id="14154"/>
              <w:bookmarkEnd w:id="14155"/>
              <w:bookmarkEnd w:id="14156"/>
              <w:bookmarkEnd w:id="14157"/>
              <w:bookmarkEnd w:id="14158"/>
              <w:bookmarkEnd w:id="14159"/>
              <w:bookmarkEnd w:id="14160"/>
              <w:bookmarkEnd w:id="14161"/>
              <w:bookmarkEnd w:id="14162"/>
              <w:bookmarkEnd w:id="14163"/>
              <w:bookmarkEnd w:id="14164"/>
            </w:del>
          </w:p>
        </w:tc>
        <w:bookmarkStart w:id="14165" w:name="_Toc504125491"/>
        <w:bookmarkStart w:id="14166" w:name="_Toc504491286"/>
        <w:bookmarkStart w:id="14167" w:name="_Toc504493473"/>
        <w:bookmarkStart w:id="14168" w:name="_Toc504494528"/>
        <w:bookmarkStart w:id="14169" w:name="_Toc504496128"/>
        <w:bookmarkStart w:id="14170" w:name="_Toc504655214"/>
        <w:bookmarkStart w:id="14171" w:name="_Toc504983392"/>
        <w:bookmarkStart w:id="14172" w:name="_Toc505268476"/>
        <w:bookmarkStart w:id="14173" w:name="_Toc505353241"/>
        <w:bookmarkStart w:id="14174" w:name="_Toc505942126"/>
        <w:bookmarkStart w:id="14175" w:name="_Toc507059790"/>
        <w:bookmarkStart w:id="14176" w:name="_Toc507063359"/>
        <w:bookmarkEnd w:id="14165"/>
        <w:bookmarkEnd w:id="14166"/>
        <w:bookmarkEnd w:id="14167"/>
        <w:bookmarkEnd w:id="14168"/>
        <w:bookmarkEnd w:id="14169"/>
        <w:bookmarkEnd w:id="14170"/>
        <w:bookmarkEnd w:id="14171"/>
        <w:bookmarkEnd w:id="14172"/>
        <w:bookmarkEnd w:id="14173"/>
        <w:bookmarkEnd w:id="14174"/>
        <w:bookmarkEnd w:id="14175"/>
        <w:bookmarkEnd w:id="14176"/>
      </w:tr>
      <w:tr w:rsidR="002A1D5D" w:rsidRPr="00AC5720" w:rsidDel="0099417A" w14:paraId="3DC409E0" w14:textId="77777777" w:rsidTr="002A1D5D">
        <w:trPr>
          <w:trHeight w:val="357"/>
          <w:del w:id="14177"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79FCAAA6" w14:textId="77777777" w:rsidR="002A1D5D" w:rsidRPr="00920E6F" w:rsidDel="0099417A" w:rsidRDefault="002A1D5D" w:rsidP="002A1D5D">
            <w:pPr>
              <w:rPr>
                <w:del w:id="14178" w:author="Author" w:date="2017-12-29T08:21:00Z"/>
                <w:lang w:val="en-US"/>
              </w:rPr>
            </w:pPr>
            <w:del w:id="14179" w:author="Author" w:date="2017-12-29T08:21:00Z">
              <w:r w:rsidRPr="002D1D7C" w:rsidDel="0099417A">
                <w:rPr>
                  <w:rStyle w:val="SAPScreenElement"/>
                  <w:lang w:val="en-US"/>
                </w:rPr>
                <w:delText>Is Shift Employee:</w:delText>
              </w:r>
              <w:r w:rsidRPr="002D1D7C" w:rsidDel="0099417A">
                <w:rPr>
                  <w:lang w:val="en-US"/>
                </w:rPr>
                <w:delText xml:space="preserve"> defaults to</w:delText>
              </w:r>
              <w:r w:rsidRPr="002D1D7C" w:rsidDel="0099417A">
                <w:rPr>
                  <w:rStyle w:val="SAPUserEntry"/>
                  <w:lang w:val="en-US"/>
                </w:rPr>
                <w:delText xml:space="preserve"> No</w:delText>
              </w:r>
              <w:r w:rsidRPr="002D1D7C" w:rsidDel="0099417A">
                <w:rPr>
                  <w:lang w:val="en-US"/>
                </w:rPr>
                <w:delText>; adapt if required</w:delText>
              </w:r>
              <w:bookmarkStart w:id="14180" w:name="_Toc504125492"/>
              <w:bookmarkStart w:id="14181" w:name="_Toc504491287"/>
              <w:bookmarkStart w:id="14182" w:name="_Toc504493474"/>
              <w:bookmarkStart w:id="14183" w:name="_Toc504494529"/>
              <w:bookmarkStart w:id="14184" w:name="_Toc504496129"/>
              <w:bookmarkStart w:id="14185" w:name="_Toc504655215"/>
              <w:bookmarkStart w:id="14186" w:name="_Toc504983393"/>
              <w:bookmarkStart w:id="14187" w:name="_Toc505268477"/>
              <w:bookmarkStart w:id="14188" w:name="_Toc505353242"/>
              <w:bookmarkStart w:id="14189" w:name="_Toc505942127"/>
              <w:bookmarkStart w:id="14190" w:name="_Toc507059791"/>
              <w:bookmarkStart w:id="14191" w:name="_Toc507063360"/>
              <w:bookmarkEnd w:id="14180"/>
              <w:bookmarkEnd w:id="14181"/>
              <w:bookmarkEnd w:id="14182"/>
              <w:bookmarkEnd w:id="14183"/>
              <w:bookmarkEnd w:id="14184"/>
              <w:bookmarkEnd w:id="14185"/>
              <w:bookmarkEnd w:id="14186"/>
              <w:bookmarkEnd w:id="14187"/>
              <w:bookmarkEnd w:id="14188"/>
              <w:bookmarkEnd w:id="14189"/>
              <w:bookmarkEnd w:id="14190"/>
              <w:bookmarkEnd w:id="14191"/>
            </w:del>
          </w:p>
        </w:tc>
        <w:tc>
          <w:tcPr>
            <w:tcW w:w="7564" w:type="dxa"/>
            <w:tcBorders>
              <w:top w:val="single" w:sz="8" w:space="0" w:color="999999"/>
              <w:left w:val="single" w:sz="8" w:space="0" w:color="999999"/>
              <w:bottom w:val="single" w:sz="8" w:space="0" w:color="999999"/>
              <w:right w:val="single" w:sz="8" w:space="0" w:color="999999"/>
            </w:tcBorders>
          </w:tcPr>
          <w:p w14:paraId="6D2BA0C8" w14:textId="77777777" w:rsidR="002A1D5D" w:rsidRPr="00920E6F" w:rsidDel="0099417A" w:rsidRDefault="002A1D5D" w:rsidP="002A1D5D">
            <w:pPr>
              <w:rPr>
                <w:del w:id="14192" w:author="Author" w:date="2017-12-29T08:21:00Z"/>
                <w:lang w:val="en-US"/>
              </w:rPr>
            </w:pPr>
            <w:bookmarkStart w:id="14193" w:name="_Toc504125493"/>
            <w:bookmarkStart w:id="14194" w:name="_Toc504491288"/>
            <w:bookmarkStart w:id="14195" w:name="_Toc504493475"/>
            <w:bookmarkStart w:id="14196" w:name="_Toc504494530"/>
            <w:bookmarkStart w:id="14197" w:name="_Toc504496130"/>
            <w:bookmarkStart w:id="14198" w:name="_Toc504655216"/>
            <w:bookmarkStart w:id="14199" w:name="_Toc504983394"/>
            <w:bookmarkStart w:id="14200" w:name="_Toc505268478"/>
            <w:bookmarkStart w:id="14201" w:name="_Toc505353243"/>
            <w:bookmarkStart w:id="14202" w:name="_Toc505942128"/>
            <w:bookmarkStart w:id="14203" w:name="_Toc507059792"/>
            <w:bookmarkStart w:id="14204" w:name="_Toc507063361"/>
            <w:bookmarkEnd w:id="14193"/>
            <w:bookmarkEnd w:id="14194"/>
            <w:bookmarkEnd w:id="14195"/>
            <w:bookmarkEnd w:id="14196"/>
            <w:bookmarkEnd w:id="14197"/>
            <w:bookmarkEnd w:id="14198"/>
            <w:bookmarkEnd w:id="14199"/>
            <w:bookmarkEnd w:id="14200"/>
            <w:bookmarkEnd w:id="14201"/>
            <w:bookmarkEnd w:id="14202"/>
            <w:bookmarkEnd w:id="14203"/>
            <w:bookmarkEnd w:id="14204"/>
          </w:p>
        </w:tc>
        <w:bookmarkStart w:id="14205" w:name="_Toc504125494"/>
        <w:bookmarkStart w:id="14206" w:name="_Toc504491289"/>
        <w:bookmarkStart w:id="14207" w:name="_Toc504493476"/>
        <w:bookmarkStart w:id="14208" w:name="_Toc504494531"/>
        <w:bookmarkStart w:id="14209" w:name="_Toc504496131"/>
        <w:bookmarkStart w:id="14210" w:name="_Toc504655217"/>
        <w:bookmarkStart w:id="14211" w:name="_Toc504983395"/>
        <w:bookmarkStart w:id="14212" w:name="_Toc505268479"/>
        <w:bookmarkStart w:id="14213" w:name="_Toc505353244"/>
        <w:bookmarkStart w:id="14214" w:name="_Toc505942129"/>
        <w:bookmarkStart w:id="14215" w:name="_Toc507059793"/>
        <w:bookmarkStart w:id="14216" w:name="_Toc507063362"/>
        <w:bookmarkEnd w:id="14205"/>
        <w:bookmarkEnd w:id="14206"/>
        <w:bookmarkEnd w:id="14207"/>
        <w:bookmarkEnd w:id="14208"/>
        <w:bookmarkEnd w:id="14209"/>
        <w:bookmarkEnd w:id="14210"/>
        <w:bookmarkEnd w:id="14211"/>
        <w:bookmarkEnd w:id="14212"/>
        <w:bookmarkEnd w:id="14213"/>
        <w:bookmarkEnd w:id="14214"/>
        <w:bookmarkEnd w:id="14215"/>
        <w:bookmarkEnd w:id="14216"/>
      </w:tr>
      <w:tr w:rsidR="002A1D5D" w:rsidRPr="00AC5720" w:rsidDel="0099417A" w14:paraId="6669593B" w14:textId="77777777" w:rsidTr="002A1D5D">
        <w:trPr>
          <w:trHeight w:val="357"/>
          <w:del w:id="14217"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24BB9B89" w14:textId="77777777" w:rsidR="002A1D5D" w:rsidRPr="00920E6F" w:rsidDel="0099417A" w:rsidRDefault="002A1D5D" w:rsidP="002A1D5D">
            <w:pPr>
              <w:rPr>
                <w:del w:id="14218" w:author="Author" w:date="2017-12-29T08:21:00Z"/>
                <w:lang w:val="en-US"/>
              </w:rPr>
            </w:pPr>
            <w:del w:id="14219" w:author="Author" w:date="2017-12-29T08:21:00Z">
              <w:r w:rsidRPr="002D1D7C" w:rsidDel="0099417A">
                <w:rPr>
                  <w:rStyle w:val="SAPScreenElement"/>
                  <w:lang w:val="en-US"/>
                </w:rPr>
                <w:delText>Is Cross Border Worker:</w:delText>
              </w:r>
              <w:r w:rsidRPr="002D1D7C" w:rsidDel="0099417A">
                <w:rPr>
                  <w:lang w:val="en-US"/>
                </w:rPr>
                <w:delText xml:space="preserve"> defaults to</w:delText>
              </w:r>
              <w:r w:rsidRPr="002D1D7C" w:rsidDel="0099417A">
                <w:rPr>
                  <w:rStyle w:val="SAPUserEntry"/>
                  <w:color w:val="auto"/>
                  <w:lang w:val="en-US"/>
                </w:rPr>
                <w:delText xml:space="preserve"> </w:delText>
              </w:r>
              <w:r w:rsidRPr="002D1D7C" w:rsidDel="0099417A">
                <w:rPr>
                  <w:rStyle w:val="SAPUserEntry"/>
                  <w:lang w:val="en-US"/>
                </w:rPr>
                <w:delText>No</w:delText>
              </w:r>
              <w:r w:rsidRPr="002D1D7C" w:rsidDel="0099417A">
                <w:rPr>
                  <w:lang w:val="en-US"/>
                </w:rPr>
                <w:delText>; adapt if required</w:delText>
              </w:r>
              <w:bookmarkStart w:id="14220" w:name="_Toc504125495"/>
              <w:bookmarkStart w:id="14221" w:name="_Toc504491290"/>
              <w:bookmarkStart w:id="14222" w:name="_Toc504493477"/>
              <w:bookmarkStart w:id="14223" w:name="_Toc504494532"/>
              <w:bookmarkStart w:id="14224" w:name="_Toc504496132"/>
              <w:bookmarkStart w:id="14225" w:name="_Toc504655218"/>
              <w:bookmarkStart w:id="14226" w:name="_Toc504983396"/>
              <w:bookmarkStart w:id="14227" w:name="_Toc505268480"/>
              <w:bookmarkStart w:id="14228" w:name="_Toc505353245"/>
              <w:bookmarkStart w:id="14229" w:name="_Toc505942130"/>
              <w:bookmarkStart w:id="14230" w:name="_Toc507059794"/>
              <w:bookmarkStart w:id="14231" w:name="_Toc507063363"/>
              <w:bookmarkEnd w:id="14220"/>
              <w:bookmarkEnd w:id="14221"/>
              <w:bookmarkEnd w:id="14222"/>
              <w:bookmarkEnd w:id="14223"/>
              <w:bookmarkEnd w:id="14224"/>
              <w:bookmarkEnd w:id="14225"/>
              <w:bookmarkEnd w:id="14226"/>
              <w:bookmarkEnd w:id="14227"/>
              <w:bookmarkEnd w:id="14228"/>
              <w:bookmarkEnd w:id="14229"/>
              <w:bookmarkEnd w:id="14230"/>
              <w:bookmarkEnd w:id="14231"/>
            </w:del>
          </w:p>
        </w:tc>
        <w:tc>
          <w:tcPr>
            <w:tcW w:w="7564" w:type="dxa"/>
            <w:tcBorders>
              <w:top w:val="single" w:sz="8" w:space="0" w:color="999999"/>
              <w:left w:val="single" w:sz="8" w:space="0" w:color="999999"/>
              <w:bottom w:val="single" w:sz="8" w:space="0" w:color="999999"/>
              <w:right w:val="single" w:sz="8" w:space="0" w:color="999999"/>
            </w:tcBorders>
          </w:tcPr>
          <w:p w14:paraId="4C4AA359" w14:textId="77777777" w:rsidR="002A1D5D" w:rsidRPr="00920E6F" w:rsidDel="0099417A" w:rsidRDefault="002A1D5D" w:rsidP="002A1D5D">
            <w:pPr>
              <w:rPr>
                <w:del w:id="14232" w:author="Author" w:date="2017-12-29T08:21:00Z"/>
                <w:lang w:val="en-US"/>
              </w:rPr>
            </w:pPr>
            <w:bookmarkStart w:id="14233" w:name="_Toc504125496"/>
            <w:bookmarkStart w:id="14234" w:name="_Toc504491291"/>
            <w:bookmarkStart w:id="14235" w:name="_Toc504493478"/>
            <w:bookmarkStart w:id="14236" w:name="_Toc504494533"/>
            <w:bookmarkStart w:id="14237" w:name="_Toc504496133"/>
            <w:bookmarkStart w:id="14238" w:name="_Toc504655219"/>
            <w:bookmarkStart w:id="14239" w:name="_Toc504983397"/>
            <w:bookmarkStart w:id="14240" w:name="_Toc505268481"/>
            <w:bookmarkStart w:id="14241" w:name="_Toc505353246"/>
            <w:bookmarkStart w:id="14242" w:name="_Toc505942131"/>
            <w:bookmarkStart w:id="14243" w:name="_Toc507059795"/>
            <w:bookmarkStart w:id="14244" w:name="_Toc507063364"/>
            <w:bookmarkEnd w:id="14233"/>
            <w:bookmarkEnd w:id="14234"/>
            <w:bookmarkEnd w:id="14235"/>
            <w:bookmarkEnd w:id="14236"/>
            <w:bookmarkEnd w:id="14237"/>
            <w:bookmarkEnd w:id="14238"/>
            <w:bookmarkEnd w:id="14239"/>
            <w:bookmarkEnd w:id="14240"/>
            <w:bookmarkEnd w:id="14241"/>
            <w:bookmarkEnd w:id="14242"/>
            <w:bookmarkEnd w:id="14243"/>
            <w:bookmarkEnd w:id="14244"/>
          </w:p>
        </w:tc>
        <w:bookmarkStart w:id="14245" w:name="_Toc504125497"/>
        <w:bookmarkStart w:id="14246" w:name="_Toc504491292"/>
        <w:bookmarkStart w:id="14247" w:name="_Toc504493479"/>
        <w:bookmarkStart w:id="14248" w:name="_Toc504494534"/>
        <w:bookmarkStart w:id="14249" w:name="_Toc504496134"/>
        <w:bookmarkStart w:id="14250" w:name="_Toc504655220"/>
        <w:bookmarkStart w:id="14251" w:name="_Toc504983398"/>
        <w:bookmarkStart w:id="14252" w:name="_Toc505268482"/>
        <w:bookmarkStart w:id="14253" w:name="_Toc505353247"/>
        <w:bookmarkStart w:id="14254" w:name="_Toc505942132"/>
        <w:bookmarkStart w:id="14255" w:name="_Toc507059796"/>
        <w:bookmarkStart w:id="14256" w:name="_Toc507063365"/>
        <w:bookmarkEnd w:id="14245"/>
        <w:bookmarkEnd w:id="14246"/>
        <w:bookmarkEnd w:id="14247"/>
        <w:bookmarkEnd w:id="14248"/>
        <w:bookmarkEnd w:id="14249"/>
        <w:bookmarkEnd w:id="14250"/>
        <w:bookmarkEnd w:id="14251"/>
        <w:bookmarkEnd w:id="14252"/>
        <w:bookmarkEnd w:id="14253"/>
        <w:bookmarkEnd w:id="14254"/>
        <w:bookmarkEnd w:id="14255"/>
        <w:bookmarkEnd w:id="14256"/>
      </w:tr>
      <w:tr w:rsidR="002A1D5D" w:rsidRPr="00AC5720" w:rsidDel="0099417A" w14:paraId="62A859D1" w14:textId="77777777" w:rsidTr="002A1D5D">
        <w:trPr>
          <w:trHeight w:val="357"/>
          <w:del w:id="14257"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72912CB5" w14:textId="77777777" w:rsidR="002A1D5D" w:rsidRPr="00920E6F" w:rsidDel="0099417A" w:rsidRDefault="002A1D5D" w:rsidP="002A1D5D">
            <w:pPr>
              <w:rPr>
                <w:del w:id="14258" w:author="Author" w:date="2017-12-29T08:21:00Z"/>
                <w:lang w:val="en-US"/>
              </w:rPr>
            </w:pPr>
            <w:del w:id="14259" w:author="Author" w:date="2017-12-29T08:21:00Z">
              <w:r w:rsidRPr="002D1D7C" w:rsidDel="0099417A">
                <w:rPr>
                  <w:rStyle w:val="SAPScreenElement"/>
                  <w:lang w:val="en-US"/>
                </w:rPr>
                <w:delText xml:space="preserve">Probationary Period End Date: </w:delText>
              </w:r>
              <w:r w:rsidRPr="002D1D7C" w:rsidDel="0099417A">
                <w:rPr>
                  <w:lang w:val="en-US"/>
                </w:rPr>
                <w:delText>select from calendar help</w:delText>
              </w:r>
              <w:bookmarkStart w:id="14260" w:name="_Toc504125498"/>
              <w:bookmarkStart w:id="14261" w:name="_Toc504491293"/>
              <w:bookmarkStart w:id="14262" w:name="_Toc504493480"/>
              <w:bookmarkStart w:id="14263" w:name="_Toc504494535"/>
              <w:bookmarkStart w:id="14264" w:name="_Toc504496135"/>
              <w:bookmarkStart w:id="14265" w:name="_Toc504655221"/>
              <w:bookmarkStart w:id="14266" w:name="_Toc504983399"/>
              <w:bookmarkStart w:id="14267" w:name="_Toc505268483"/>
              <w:bookmarkStart w:id="14268" w:name="_Toc505353248"/>
              <w:bookmarkStart w:id="14269" w:name="_Toc505942133"/>
              <w:bookmarkStart w:id="14270" w:name="_Toc507059797"/>
              <w:bookmarkStart w:id="14271" w:name="_Toc507063366"/>
              <w:bookmarkEnd w:id="14260"/>
              <w:bookmarkEnd w:id="14261"/>
              <w:bookmarkEnd w:id="14262"/>
              <w:bookmarkEnd w:id="14263"/>
              <w:bookmarkEnd w:id="14264"/>
              <w:bookmarkEnd w:id="14265"/>
              <w:bookmarkEnd w:id="14266"/>
              <w:bookmarkEnd w:id="14267"/>
              <w:bookmarkEnd w:id="14268"/>
              <w:bookmarkEnd w:id="14269"/>
              <w:bookmarkEnd w:id="14270"/>
              <w:bookmarkEnd w:id="14271"/>
            </w:del>
          </w:p>
        </w:tc>
        <w:tc>
          <w:tcPr>
            <w:tcW w:w="7564" w:type="dxa"/>
            <w:tcBorders>
              <w:top w:val="single" w:sz="8" w:space="0" w:color="999999"/>
              <w:left w:val="single" w:sz="8" w:space="0" w:color="999999"/>
              <w:bottom w:val="single" w:sz="8" w:space="0" w:color="999999"/>
              <w:right w:val="single" w:sz="8" w:space="0" w:color="999999"/>
            </w:tcBorders>
          </w:tcPr>
          <w:p w14:paraId="466D1AC2" w14:textId="77777777" w:rsidR="002A1D5D" w:rsidRPr="00920E6F" w:rsidDel="0099417A" w:rsidRDefault="002A1D5D" w:rsidP="002A1D5D">
            <w:pPr>
              <w:rPr>
                <w:del w:id="14272" w:author="Author" w:date="2017-12-29T08:21:00Z"/>
                <w:lang w:val="en-US"/>
              </w:rPr>
            </w:pPr>
            <w:bookmarkStart w:id="14273" w:name="_Toc504125499"/>
            <w:bookmarkStart w:id="14274" w:name="_Toc504491294"/>
            <w:bookmarkStart w:id="14275" w:name="_Toc504493481"/>
            <w:bookmarkStart w:id="14276" w:name="_Toc504494536"/>
            <w:bookmarkStart w:id="14277" w:name="_Toc504496136"/>
            <w:bookmarkStart w:id="14278" w:name="_Toc504655222"/>
            <w:bookmarkStart w:id="14279" w:name="_Toc504983400"/>
            <w:bookmarkStart w:id="14280" w:name="_Toc505268484"/>
            <w:bookmarkStart w:id="14281" w:name="_Toc505353249"/>
            <w:bookmarkStart w:id="14282" w:name="_Toc505942134"/>
            <w:bookmarkStart w:id="14283" w:name="_Toc507059798"/>
            <w:bookmarkStart w:id="14284" w:name="_Toc507063367"/>
            <w:bookmarkEnd w:id="14273"/>
            <w:bookmarkEnd w:id="14274"/>
            <w:bookmarkEnd w:id="14275"/>
            <w:bookmarkEnd w:id="14276"/>
            <w:bookmarkEnd w:id="14277"/>
            <w:bookmarkEnd w:id="14278"/>
            <w:bookmarkEnd w:id="14279"/>
            <w:bookmarkEnd w:id="14280"/>
            <w:bookmarkEnd w:id="14281"/>
            <w:bookmarkEnd w:id="14282"/>
            <w:bookmarkEnd w:id="14283"/>
            <w:bookmarkEnd w:id="14284"/>
          </w:p>
        </w:tc>
        <w:bookmarkStart w:id="14285" w:name="_Toc504125500"/>
        <w:bookmarkStart w:id="14286" w:name="_Toc504491295"/>
        <w:bookmarkStart w:id="14287" w:name="_Toc504493482"/>
        <w:bookmarkStart w:id="14288" w:name="_Toc504494537"/>
        <w:bookmarkStart w:id="14289" w:name="_Toc504496137"/>
        <w:bookmarkStart w:id="14290" w:name="_Toc504655223"/>
        <w:bookmarkStart w:id="14291" w:name="_Toc504983401"/>
        <w:bookmarkStart w:id="14292" w:name="_Toc505268485"/>
        <w:bookmarkStart w:id="14293" w:name="_Toc505353250"/>
        <w:bookmarkStart w:id="14294" w:name="_Toc505942135"/>
        <w:bookmarkStart w:id="14295" w:name="_Toc507059799"/>
        <w:bookmarkStart w:id="14296" w:name="_Toc507063368"/>
        <w:bookmarkEnd w:id="14285"/>
        <w:bookmarkEnd w:id="14286"/>
        <w:bookmarkEnd w:id="14287"/>
        <w:bookmarkEnd w:id="14288"/>
        <w:bookmarkEnd w:id="14289"/>
        <w:bookmarkEnd w:id="14290"/>
        <w:bookmarkEnd w:id="14291"/>
        <w:bookmarkEnd w:id="14292"/>
        <w:bookmarkEnd w:id="14293"/>
        <w:bookmarkEnd w:id="14294"/>
        <w:bookmarkEnd w:id="14295"/>
        <w:bookmarkEnd w:id="14296"/>
      </w:tr>
      <w:tr w:rsidR="002A1D5D" w:rsidRPr="00AC5720" w:rsidDel="0099417A" w14:paraId="66AC4B8E" w14:textId="77777777" w:rsidTr="002A1D5D">
        <w:trPr>
          <w:trHeight w:val="357"/>
          <w:del w:id="14297"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6F8AA2DB" w14:textId="77777777" w:rsidR="002A1D5D" w:rsidRPr="00920E6F" w:rsidDel="0099417A" w:rsidRDefault="002A1D5D" w:rsidP="002A1D5D">
            <w:pPr>
              <w:rPr>
                <w:del w:id="14298" w:author="Author" w:date="2017-12-29T08:21:00Z"/>
                <w:lang w:val="en-US"/>
              </w:rPr>
            </w:pPr>
            <w:commentRangeStart w:id="14299"/>
            <w:del w:id="14300" w:author="Author" w:date="2017-12-29T08:21:00Z">
              <w:r w:rsidRPr="002D1D7C" w:rsidDel="0099417A">
                <w:rPr>
                  <w:rStyle w:val="SAPScreenElement"/>
                  <w:lang w:val="en-US"/>
                </w:rPr>
                <w:delText xml:space="preserve">Employee Class: </w:delText>
              </w:r>
              <w:r w:rsidRPr="002D1D7C" w:rsidDel="0099417A">
                <w:rPr>
                  <w:lang w:val="en-US"/>
                </w:rPr>
                <w:delText xml:space="preserve">defaulted based on value entered in field </w:delText>
              </w:r>
              <w:r w:rsidRPr="002D1D7C" w:rsidDel="0099417A">
                <w:rPr>
                  <w:rStyle w:val="SAPScreenElement"/>
                  <w:lang w:val="en-US"/>
                </w:rPr>
                <w:delText>Position</w:delText>
              </w:r>
              <w:r w:rsidRPr="00B04D6E" w:rsidDel="0099417A">
                <w:rPr>
                  <w:lang w:val="en-US"/>
                </w:rPr>
                <w:delText>; leave as is</w:delText>
              </w:r>
              <w:bookmarkStart w:id="14301" w:name="_Toc504125501"/>
              <w:bookmarkStart w:id="14302" w:name="_Toc504491296"/>
              <w:bookmarkStart w:id="14303" w:name="_Toc504493483"/>
              <w:bookmarkStart w:id="14304" w:name="_Toc504494538"/>
              <w:bookmarkStart w:id="14305" w:name="_Toc504496138"/>
              <w:bookmarkStart w:id="14306" w:name="_Toc504655224"/>
              <w:bookmarkStart w:id="14307" w:name="_Toc504983402"/>
              <w:bookmarkStart w:id="14308" w:name="_Toc505268486"/>
              <w:bookmarkStart w:id="14309" w:name="_Toc505353251"/>
              <w:bookmarkStart w:id="14310" w:name="_Toc505942136"/>
              <w:bookmarkStart w:id="14311" w:name="_Toc507059800"/>
              <w:bookmarkStart w:id="14312" w:name="_Toc507063369"/>
              <w:bookmarkEnd w:id="14301"/>
              <w:bookmarkEnd w:id="14302"/>
              <w:bookmarkEnd w:id="14303"/>
              <w:bookmarkEnd w:id="14304"/>
              <w:bookmarkEnd w:id="14305"/>
              <w:bookmarkEnd w:id="14306"/>
              <w:bookmarkEnd w:id="14307"/>
              <w:bookmarkEnd w:id="14308"/>
              <w:bookmarkEnd w:id="14309"/>
              <w:bookmarkEnd w:id="14310"/>
              <w:bookmarkEnd w:id="14311"/>
              <w:bookmarkEnd w:id="14312"/>
            </w:del>
          </w:p>
        </w:tc>
        <w:tc>
          <w:tcPr>
            <w:tcW w:w="7564" w:type="dxa"/>
            <w:tcBorders>
              <w:top w:val="single" w:sz="8" w:space="0" w:color="999999"/>
              <w:left w:val="single" w:sz="8" w:space="0" w:color="999999"/>
              <w:bottom w:val="single" w:sz="8" w:space="0" w:color="999999"/>
              <w:right w:val="single" w:sz="8" w:space="0" w:color="999999"/>
            </w:tcBorders>
          </w:tcPr>
          <w:p w14:paraId="34969608" w14:textId="77777777" w:rsidR="002A1D5D" w:rsidRPr="002D1D7C" w:rsidDel="0099417A" w:rsidRDefault="002A1D5D" w:rsidP="002A1D5D">
            <w:pPr>
              <w:pStyle w:val="SAPNoteHeading"/>
              <w:ind w:left="0"/>
              <w:rPr>
                <w:del w:id="14313" w:author="Author" w:date="2017-12-29T08:21:00Z"/>
                <w:lang w:val="en-US"/>
              </w:rPr>
            </w:pPr>
            <w:del w:id="14314" w:author="Author" w:date="2017-12-29T08:21:00Z">
              <w:r w:rsidRPr="00481262" w:rsidDel="0099417A">
                <w:rPr>
                  <w:noProof/>
                  <w:lang w:val="en-US"/>
                </w:rPr>
                <w:drawing>
                  <wp:inline distT="0" distB="0" distL="0" distR="0" wp14:anchorId="167E7C5E" wp14:editId="0D75D9D3">
                    <wp:extent cx="225425" cy="225425"/>
                    <wp:effectExtent l="0" t="0" r="3175" b="3175"/>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D7C" w:rsidDel="0099417A">
                <w:rPr>
                  <w:lang w:val="en-US"/>
                </w:rPr>
                <w:delText> Recommendation</w:delText>
              </w:r>
              <w:bookmarkStart w:id="14315" w:name="_Toc504125502"/>
              <w:bookmarkStart w:id="14316" w:name="_Toc504491297"/>
              <w:bookmarkStart w:id="14317" w:name="_Toc504493484"/>
              <w:bookmarkStart w:id="14318" w:name="_Toc504494539"/>
              <w:bookmarkStart w:id="14319" w:name="_Toc504496139"/>
              <w:bookmarkStart w:id="14320" w:name="_Toc504655225"/>
              <w:bookmarkStart w:id="14321" w:name="_Toc504983403"/>
              <w:bookmarkStart w:id="14322" w:name="_Toc505268487"/>
              <w:bookmarkStart w:id="14323" w:name="_Toc505353252"/>
              <w:bookmarkStart w:id="14324" w:name="_Toc505942137"/>
              <w:bookmarkStart w:id="14325" w:name="_Toc507059801"/>
              <w:bookmarkStart w:id="14326" w:name="_Toc507063370"/>
              <w:bookmarkEnd w:id="14315"/>
              <w:bookmarkEnd w:id="14316"/>
              <w:bookmarkEnd w:id="14317"/>
              <w:bookmarkEnd w:id="14318"/>
              <w:bookmarkEnd w:id="14319"/>
              <w:bookmarkEnd w:id="14320"/>
              <w:bookmarkEnd w:id="14321"/>
              <w:bookmarkEnd w:id="14322"/>
              <w:bookmarkEnd w:id="14323"/>
              <w:bookmarkEnd w:id="14324"/>
              <w:bookmarkEnd w:id="14325"/>
              <w:bookmarkEnd w:id="14326"/>
            </w:del>
          </w:p>
          <w:p w14:paraId="10068F18" w14:textId="77777777" w:rsidR="002A1D5D" w:rsidRPr="00920E6F" w:rsidDel="0099417A" w:rsidRDefault="002A1D5D" w:rsidP="002A1D5D">
            <w:pPr>
              <w:rPr>
                <w:del w:id="14327" w:author="Author" w:date="2017-12-29T08:21:00Z"/>
                <w:lang w:val="en-US"/>
              </w:rPr>
            </w:pPr>
            <w:del w:id="14328" w:author="Author" w:date="2017-12-29T08:21:00Z">
              <w:r w:rsidRPr="002D1D7C" w:rsidDel="0099417A">
                <w:rPr>
                  <w:lang w:val="en-US"/>
                </w:rPr>
                <w:delText>Required if integration with Employee Central Payroll is in place.</w:delText>
              </w:r>
              <w:bookmarkStart w:id="14329" w:name="_Toc504125503"/>
              <w:bookmarkStart w:id="14330" w:name="_Toc504491298"/>
              <w:bookmarkStart w:id="14331" w:name="_Toc504493485"/>
              <w:bookmarkStart w:id="14332" w:name="_Toc504494540"/>
              <w:bookmarkStart w:id="14333" w:name="_Toc504496140"/>
              <w:bookmarkStart w:id="14334" w:name="_Toc504655226"/>
              <w:bookmarkStart w:id="14335" w:name="_Toc504983404"/>
              <w:bookmarkStart w:id="14336" w:name="_Toc505268488"/>
              <w:bookmarkStart w:id="14337" w:name="_Toc505353253"/>
              <w:bookmarkStart w:id="14338" w:name="_Toc505942138"/>
              <w:bookmarkStart w:id="14339" w:name="_Toc507059802"/>
              <w:bookmarkStart w:id="14340" w:name="_Toc507063371"/>
              <w:bookmarkEnd w:id="14329"/>
              <w:bookmarkEnd w:id="14330"/>
              <w:bookmarkEnd w:id="14331"/>
              <w:bookmarkEnd w:id="14332"/>
              <w:bookmarkEnd w:id="14333"/>
              <w:bookmarkEnd w:id="14334"/>
              <w:bookmarkEnd w:id="14335"/>
              <w:bookmarkEnd w:id="14336"/>
              <w:bookmarkEnd w:id="14337"/>
              <w:bookmarkEnd w:id="14338"/>
              <w:bookmarkEnd w:id="14339"/>
              <w:bookmarkEnd w:id="14340"/>
            </w:del>
          </w:p>
        </w:tc>
        <w:bookmarkStart w:id="14341" w:name="_Toc504125504"/>
        <w:bookmarkStart w:id="14342" w:name="_Toc504491299"/>
        <w:bookmarkStart w:id="14343" w:name="_Toc504493486"/>
        <w:bookmarkStart w:id="14344" w:name="_Toc504494541"/>
        <w:bookmarkStart w:id="14345" w:name="_Toc504496141"/>
        <w:bookmarkStart w:id="14346" w:name="_Toc504655227"/>
        <w:bookmarkStart w:id="14347" w:name="_Toc504983405"/>
        <w:bookmarkStart w:id="14348" w:name="_Toc505268489"/>
        <w:bookmarkStart w:id="14349" w:name="_Toc505353254"/>
        <w:bookmarkStart w:id="14350" w:name="_Toc505942139"/>
        <w:bookmarkStart w:id="14351" w:name="_Toc507059803"/>
        <w:bookmarkStart w:id="14352" w:name="_Toc507063372"/>
        <w:bookmarkEnd w:id="14341"/>
        <w:bookmarkEnd w:id="14342"/>
        <w:bookmarkEnd w:id="14343"/>
        <w:bookmarkEnd w:id="14344"/>
        <w:bookmarkEnd w:id="14345"/>
        <w:bookmarkEnd w:id="14346"/>
        <w:bookmarkEnd w:id="14347"/>
        <w:bookmarkEnd w:id="14348"/>
        <w:bookmarkEnd w:id="14349"/>
        <w:bookmarkEnd w:id="14350"/>
        <w:bookmarkEnd w:id="14351"/>
        <w:bookmarkEnd w:id="14352"/>
      </w:tr>
      <w:tr w:rsidR="002A1D5D" w:rsidRPr="00AC5720" w:rsidDel="0099417A" w14:paraId="2757F5BB" w14:textId="77777777" w:rsidTr="002A1D5D">
        <w:trPr>
          <w:trHeight w:val="357"/>
          <w:del w:id="14353"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7ADB7D7E" w14:textId="77777777" w:rsidR="002A1D5D" w:rsidRPr="00920E6F" w:rsidDel="0099417A" w:rsidRDefault="002A1D5D" w:rsidP="002A1D5D">
            <w:pPr>
              <w:rPr>
                <w:del w:id="14354" w:author="Author" w:date="2017-12-29T08:21:00Z"/>
                <w:lang w:val="en-US"/>
              </w:rPr>
            </w:pPr>
            <w:del w:id="14355" w:author="Author" w:date="2017-12-29T08:21:00Z">
              <w:r w:rsidRPr="002D1D7C" w:rsidDel="0099417A">
                <w:rPr>
                  <w:rStyle w:val="SAPScreenElement"/>
                  <w:lang w:val="en-US"/>
                </w:rPr>
                <w:delText xml:space="preserve">Employment Type: </w:delText>
              </w:r>
              <w:r w:rsidRPr="002D1D7C" w:rsidDel="0099417A">
                <w:rPr>
                  <w:lang w:val="en-US"/>
                </w:rPr>
                <w:delText xml:space="preserve">defaulted based on value entered in field </w:delText>
              </w:r>
              <w:r w:rsidRPr="002D1D7C" w:rsidDel="0099417A">
                <w:rPr>
                  <w:rStyle w:val="SAPScreenElement"/>
                  <w:lang w:val="en-US"/>
                </w:rPr>
                <w:delText xml:space="preserve">Position </w:delText>
              </w:r>
              <w:r w:rsidRPr="002D1D7C" w:rsidDel="0099417A">
                <w:rPr>
                  <w:lang w:val="en-US"/>
                </w:rPr>
                <w:delText xml:space="preserve">in case the </w:delText>
              </w:r>
              <w:r w:rsidRPr="002D1D7C" w:rsidDel="0099417A">
                <w:rPr>
                  <w:rStyle w:val="SAPScreenElement"/>
                  <w:color w:val="auto"/>
                  <w:lang w:val="en-US"/>
                </w:rPr>
                <w:delText>Employment Type</w:delText>
              </w:r>
              <w:r w:rsidRPr="002D1D7C" w:rsidDel="0099417A">
                <w:rPr>
                  <w:lang w:val="en-US"/>
                </w:rPr>
                <w:delText xml:space="preserve"> field has been set up and maintained for the </w:delText>
              </w:r>
              <w:r w:rsidRPr="002D1D7C" w:rsidDel="0099417A">
                <w:rPr>
                  <w:rStyle w:val="SAPScreenElement"/>
                  <w:color w:val="auto"/>
                  <w:lang w:val="en-US"/>
                </w:rPr>
                <w:delText>Position</w:delText>
              </w:r>
              <w:r w:rsidRPr="002D1D7C" w:rsidDel="0099417A">
                <w:rPr>
                  <w:lang w:val="en-US"/>
                </w:rPr>
                <w:delText xml:space="preserve"> object. If this is not the case, you need to select a value from the value help.</w:delText>
              </w:r>
              <w:bookmarkStart w:id="14356" w:name="_Toc504125505"/>
              <w:bookmarkStart w:id="14357" w:name="_Toc504491300"/>
              <w:bookmarkStart w:id="14358" w:name="_Toc504493487"/>
              <w:bookmarkStart w:id="14359" w:name="_Toc504494542"/>
              <w:bookmarkStart w:id="14360" w:name="_Toc504496142"/>
              <w:bookmarkStart w:id="14361" w:name="_Toc504655228"/>
              <w:bookmarkStart w:id="14362" w:name="_Toc504983406"/>
              <w:bookmarkStart w:id="14363" w:name="_Toc505268490"/>
              <w:bookmarkStart w:id="14364" w:name="_Toc505353255"/>
              <w:bookmarkStart w:id="14365" w:name="_Toc505942140"/>
              <w:bookmarkStart w:id="14366" w:name="_Toc507059804"/>
              <w:bookmarkStart w:id="14367" w:name="_Toc507063373"/>
              <w:bookmarkEnd w:id="14356"/>
              <w:bookmarkEnd w:id="14357"/>
              <w:bookmarkEnd w:id="14358"/>
              <w:bookmarkEnd w:id="14359"/>
              <w:bookmarkEnd w:id="14360"/>
              <w:bookmarkEnd w:id="14361"/>
              <w:bookmarkEnd w:id="14362"/>
              <w:bookmarkEnd w:id="14363"/>
              <w:bookmarkEnd w:id="14364"/>
              <w:bookmarkEnd w:id="14365"/>
              <w:bookmarkEnd w:id="14366"/>
              <w:bookmarkEnd w:id="14367"/>
            </w:del>
          </w:p>
        </w:tc>
        <w:tc>
          <w:tcPr>
            <w:tcW w:w="7564" w:type="dxa"/>
            <w:tcBorders>
              <w:top w:val="single" w:sz="8" w:space="0" w:color="999999"/>
              <w:left w:val="single" w:sz="8" w:space="0" w:color="999999"/>
              <w:bottom w:val="single" w:sz="8" w:space="0" w:color="999999"/>
              <w:right w:val="single" w:sz="8" w:space="0" w:color="999999"/>
            </w:tcBorders>
          </w:tcPr>
          <w:p w14:paraId="516A5517" w14:textId="77777777" w:rsidR="002A1D5D" w:rsidRPr="002D1D7C" w:rsidDel="0099417A" w:rsidRDefault="002A1D5D" w:rsidP="002A1D5D">
            <w:pPr>
              <w:pStyle w:val="SAPNoteHeading"/>
              <w:ind w:left="0"/>
              <w:rPr>
                <w:del w:id="14368" w:author="Author" w:date="2017-12-29T08:21:00Z"/>
                <w:lang w:val="en-US"/>
              </w:rPr>
            </w:pPr>
            <w:del w:id="14369" w:author="Author" w:date="2017-12-29T08:21:00Z">
              <w:r w:rsidRPr="00481262" w:rsidDel="0099417A">
                <w:rPr>
                  <w:noProof/>
                  <w:lang w:val="en-US"/>
                </w:rPr>
                <w:drawing>
                  <wp:inline distT="0" distB="0" distL="0" distR="0" wp14:anchorId="7D32258D" wp14:editId="07D79161">
                    <wp:extent cx="228600" cy="228600"/>
                    <wp:effectExtent l="0" t="0" r="0" b="0"/>
                    <wp:docPr id="5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D1D7C" w:rsidDel="0099417A">
                <w:rPr>
                  <w:lang w:val="en-US"/>
                </w:rPr>
                <w:delText> Recommendation</w:delText>
              </w:r>
              <w:bookmarkStart w:id="14370" w:name="_Toc504125506"/>
              <w:bookmarkStart w:id="14371" w:name="_Toc504491301"/>
              <w:bookmarkStart w:id="14372" w:name="_Toc504493488"/>
              <w:bookmarkStart w:id="14373" w:name="_Toc504494543"/>
              <w:bookmarkStart w:id="14374" w:name="_Toc504496143"/>
              <w:bookmarkStart w:id="14375" w:name="_Toc504655229"/>
              <w:bookmarkStart w:id="14376" w:name="_Toc504983407"/>
              <w:bookmarkStart w:id="14377" w:name="_Toc505268491"/>
              <w:bookmarkStart w:id="14378" w:name="_Toc505353256"/>
              <w:bookmarkStart w:id="14379" w:name="_Toc505942141"/>
              <w:bookmarkStart w:id="14380" w:name="_Toc507059805"/>
              <w:bookmarkStart w:id="14381" w:name="_Toc507063374"/>
              <w:bookmarkEnd w:id="14370"/>
              <w:bookmarkEnd w:id="14371"/>
              <w:bookmarkEnd w:id="14372"/>
              <w:bookmarkEnd w:id="14373"/>
              <w:bookmarkEnd w:id="14374"/>
              <w:bookmarkEnd w:id="14375"/>
              <w:bookmarkEnd w:id="14376"/>
              <w:bookmarkEnd w:id="14377"/>
              <w:bookmarkEnd w:id="14378"/>
              <w:bookmarkEnd w:id="14379"/>
              <w:bookmarkEnd w:id="14380"/>
              <w:bookmarkEnd w:id="14381"/>
            </w:del>
          </w:p>
          <w:p w14:paraId="774F392E" w14:textId="77777777" w:rsidR="002A1D5D" w:rsidRPr="002D1D7C" w:rsidDel="0099417A" w:rsidRDefault="002A1D5D" w:rsidP="002A1D5D">
            <w:pPr>
              <w:pStyle w:val="ListContinue"/>
              <w:ind w:left="0"/>
              <w:rPr>
                <w:del w:id="14382" w:author="Author" w:date="2017-12-29T08:21:00Z"/>
                <w:rStyle w:val="SAPScreenElement"/>
                <w:color w:val="auto"/>
                <w:lang w:val="en-US"/>
              </w:rPr>
            </w:pPr>
            <w:del w:id="14383" w:author="Author" w:date="2017-12-29T08:21:00Z">
              <w:r w:rsidRPr="002D1D7C" w:rsidDel="0099417A">
                <w:rPr>
                  <w:lang w:val="en-US"/>
                </w:rPr>
                <w:delText xml:space="preserve">In case </w:delText>
              </w:r>
              <w:r w:rsidRPr="002D1D7C" w:rsidDel="0099417A">
                <w:rPr>
                  <w:rStyle w:val="SAPEmphasis"/>
                  <w:lang w:val="en-US"/>
                </w:rPr>
                <w:delText xml:space="preserve">Apprentice Management </w:delText>
              </w:r>
              <w:r w:rsidRPr="002D1D7C" w:rsidDel="0099417A">
                <w:rPr>
                  <w:lang w:val="en-US"/>
                </w:rPr>
                <w:delText>has also been implemented in the instance and the new employee is an apprentice, use the combination of employee class</w:delText>
              </w:r>
              <w:r w:rsidRPr="002D1D7C" w:rsidDel="0099417A">
                <w:rPr>
                  <w:rStyle w:val="SAPUserEntry"/>
                  <w:lang w:val="en-US"/>
                </w:rPr>
                <w:delText xml:space="preserve"> Apprentice(DE)</w:delText>
              </w:r>
              <w:r w:rsidRPr="002D1D7C" w:rsidDel="0099417A">
                <w:rPr>
                  <w:lang w:val="en-US"/>
                </w:rPr>
                <w:delText xml:space="preserve"> and employment type</w:delText>
              </w:r>
              <w:r w:rsidRPr="002D1D7C" w:rsidDel="0099417A">
                <w:rPr>
                  <w:rStyle w:val="SAPUserEntry"/>
                  <w:lang w:val="en-US"/>
                </w:rPr>
                <w:delText xml:space="preserve"> Apprentice(DE)</w:delText>
              </w:r>
              <w:r w:rsidRPr="002D1D7C" w:rsidDel="0099417A">
                <w:rPr>
                  <w:rStyle w:val="SAPScreenElement"/>
                  <w:color w:val="auto"/>
                  <w:lang w:val="en-US"/>
                </w:rPr>
                <w:delText>.</w:delText>
              </w:r>
              <w:bookmarkStart w:id="14384" w:name="_Toc504125507"/>
              <w:bookmarkStart w:id="14385" w:name="_Toc504491302"/>
              <w:bookmarkStart w:id="14386" w:name="_Toc504493489"/>
              <w:bookmarkStart w:id="14387" w:name="_Toc504494544"/>
              <w:bookmarkStart w:id="14388" w:name="_Toc504496144"/>
              <w:bookmarkStart w:id="14389" w:name="_Toc504655230"/>
              <w:bookmarkStart w:id="14390" w:name="_Toc504983408"/>
              <w:bookmarkStart w:id="14391" w:name="_Toc505268492"/>
              <w:bookmarkStart w:id="14392" w:name="_Toc505353257"/>
              <w:bookmarkStart w:id="14393" w:name="_Toc505942142"/>
              <w:bookmarkStart w:id="14394" w:name="_Toc507059806"/>
              <w:bookmarkStart w:id="14395" w:name="_Toc507063375"/>
              <w:bookmarkEnd w:id="14384"/>
              <w:bookmarkEnd w:id="14385"/>
              <w:bookmarkEnd w:id="14386"/>
              <w:bookmarkEnd w:id="14387"/>
              <w:bookmarkEnd w:id="14388"/>
              <w:bookmarkEnd w:id="14389"/>
              <w:bookmarkEnd w:id="14390"/>
              <w:bookmarkEnd w:id="14391"/>
              <w:bookmarkEnd w:id="14392"/>
              <w:bookmarkEnd w:id="14393"/>
              <w:bookmarkEnd w:id="14394"/>
              <w:bookmarkEnd w:id="14395"/>
            </w:del>
          </w:p>
          <w:p w14:paraId="35519425" w14:textId="77777777" w:rsidR="002A1D5D" w:rsidRPr="002D1D7C" w:rsidDel="0099417A" w:rsidRDefault="002A1D5D" w:rsidP="002A1D5D">
            <w:pPr>
              <w:pStyle w:val="SAPNoteHeading"/>
              <w:ind w:left="0"/>
              <w:rPr>
                <w:del w:id="14396" w:author="Author" w:date="2017-12-29T08:21:00Z"/>
                <w:lang w:val="en-US"/>
              </w:rPr>
            </w:pPr>
            <w:del w:id="14397" w:author="Author" w:date="2017-12-29T08:21:00Z">
              <w:r w:rsidRPr="00481262" w:rsidDel="0099417A">
                <w:rPr>
                  <w:noProof/>
                  <w:lang w:val="en-US"/>
                </w:rPr>
                <w:drawing>
                  <wp:inline distT="0" distB="0" distL="0" distR="0" wp14:anchorId="73F0F327" wp14:editId="7DAD12DB">
                    <wp:extent cx="228600" cy="228600"/>
                    <wp:effectExtent l="0" t="0" r="0" b="0"/>
                    <wp:docPr id="5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D1D7C" w:rsidDel="0099417A">
                <w:rPr>
                  <w:lang w:val="en-US"/>
                </w:rPr>
                <w:delText> Recommendation</w:delText>
              </w:r>
              <w:bookmarkStart w:id="14398" w:name="_Toc504125508"/>
              <w:bookmarkStart w:id="14399" w:name="_Toc504491303"/>
              <w:bookmarkStart w:id="14400" w:name="_Toc504493490"/>
              <w:bookmarkStart w:id="14401" w:name="_Toc504494545"/>
              <w:bookmarkStart w:id="14402" w:name="_Toc504496145"/>
              <w:bookmarkStart w:id="14403" w:name="_Toc504655231"/>
              <w:bookmarkStart w:id="14404" w:name="_Toc504983409"/>
              <w:bookmarkStart w:id="14405" w:name="_Toc505268493"/>
              <w:bookmarkStart w:id="14406" w:name="_Toc505353258"/>
              <w:bookmarkStart w:id="14407" w:name="_Toc505942143"/>
              <w:bookmarkStart w:id="14408" w:name="_Toc507059807"/>
              <w:bookmarkStart w:id="14409" w:name="_Toc507063376"/>
              <w:bookmarkEnd w:id="14398"/>
              <w:bookmarkEnd w:id="14399"/>
              <w:bookmarkEnd w:id="14400"/>
              <w:bookmarkEnd w:id="14401"/>
              <w:bookmarkEnd w:id="14402"/>
              <w:bookmarkEnd w:id="14403"/>
              <w:bookmarkEnd w:id="14404"/>
              <w:bookmarkEnd w:id="14405"/>
              <w:bookmarkEnd w:id="14406"/>
              <w:bookmarkEnd w:id="14407"/>
              <w:bookmarkEnd w:id="14408"/>
              <w:bookmarkEnd w:id="14409"/>
            </w:del>
          </w:p>
          <w:p w14:paraId="15AD21CA" w14:textId="77777777" w:rsidR="002A1D5D" w:rsidRPr="002D1D7C" w:rsidDel="0099417A" w:rsidRDefault="002A1D5D" w:rsidP="002A1D5D">
            <w:pPr>
              <w:rPr>
                <w:del w:id="14410" w:author="Author" w:date="2017-12-29T08:21:00Z"/>
                <w:lang w:val="en-US"/>
              </w:rPr>
            </w:pPr>
            <w:del w:id="14411" w:author="Author" w:date="2017-12-29T08:21:00Z">
              <w:r w:rsidRPr="002D1D7C" w:rsidDel="0099417A">
                <w:rPr>
                  <w:lang w:val="en-US"/>
                </w:rPr>
                <w:delText xml:space="preserve">In case </w:delText>
              </w:r>
              <w:r w:rsidRPr="002D1D7C" w:rsidDel="0099417A">
                <w:rPr>
                  <w:rStyle w:val="SAPEmphasis"/>
                  <w:lang w:val="en-US"/>
                </w:rPr>
                <w:delText xml:space="preserve">Contingent Workforce Management </w:delText>
              </w:r>
              <w:r w:rsidRPr="002D1D7C" w:rsidDel="0099417A">
                <w:rPr>
                  <w:lang w:val="en-US"/>
                </w:rPr>
                <w:delText xml:space="preserve">has also been implemented in the instance, avoid using employee class </w:delText>
              </w:r>
              <w:r w:rsidRPr="002D1D7C" w:rsidDel="0099417A">
                <w:rPr>
                  <w:rStyle w:val="SAPUserEntry"/>
                  <w:lang w:val="en-US"/>
                </w:rPr>
                <w:delText>External(DE)</w:delText>
              </w:r>
              <w:r w:rsidRPr="002D1D7C" w:rsidDel="0099417A">
                <w:rPr>
                  <w:b/>
                  <w:lang w:val="en-US"/>
                </w:rPr>
                <w:delText xml:space="preserve"> </w:delText>
              </w:r>
              <w:r w:rsidRPr="002D1D7C" w:rsidDel="0099417A">
                <w:rPr>
                  <w:lang w:val="en-US"/>
                </w:rPr>
                <w:delText>and employment type</w:delText>
              </w:r>
              <w:r w:rsidRPr="002D1D7C" w:rsidDel="0099417A">
                <w:rPr>
                  <w:rStyle w:val="SAPUserEntry"/>
                  <w:lang w:val="en-US"/>
                </w:rPr>
                <w:delText xml:space="preserve"> Contingent Worker</w:delText>
              </w:r>
              <w:r w:rsidRPr="002D1D7C" w:rsidDel="0099417A">
                <w:rPr>
                  <w:lang w:val="en-US"/>
                </w:rPr>
                <w:delText xml:space="preserve">. </w:delText>
              </w:r>
              <w:bookmarkStart w:id="14412" w:name="_Toc504125509"/>
              <w:bookmarkStart w:id="14413" w:name="_Toc504491304"/>
              <w:bookmarkStart w:id="14414" w:name="_Toc504493491"/>
              <w:bookmarkStart w:id="14415" w:name="_Toc504494546"/>
              <w:bookmarkStart w:id="14416" w:name="_Toc504496146"/>
              <w:bookmarkStart w:id="14417" w:name="_Toc504655232"/>
              <w:bookmarkStart w:id="14418" w:name="_Toc504983410"/>
              <w:bookmarkStart w:id="14419" w:name="_Toc505268494"/>
              <w:bookmarkStart w:id="14420" w:name="_Toc505353259"/>
              <w:bookmarkStart w:id="14421" w:name="_Toc505942144"/>
              <w:bookmarkStart w:id="14422" w:name="_Toc507059808"/>
              <w:bookmarkStart w:id="14423" w:name="_Toc507063377"/>
              <w:bookmarkEnd w:id="14412"/>
              <w:bookmarkEnd w:id="14413"/>
              <w:bookmarkEnd w:id="14414"/>
              <w:bookmarkEnd w:id="14415"/>
              <w:bookmarkEnd w:id="14416"/>
              <w:bookmarkEnd w:id="14417"/>
              <w:bookmarkEnd w:id="14418"/>
              <w:bookmarkEnd w:id="14419"/>
              <w:bookmarkEnd w:id="14420"/>
              <w:bookmarkEnd w:id="14421"/>
              <w:bookmarkEnd w:id="14422"/>
              <w:bookmarkEnd w:id="14423"/>
            </w:del>
          </w:p>
          <w:p w14:paraId="2DF60DC3" w14:textId="77777777" w:rsidR="002A1D5D" w:rsidRPr="002D1D7C" w:rsidDel="0099417A" w:rsidRDefault="002A1D5D" w:rsidP="002A1D5D">
            <w:pPr>
              <w:pStyle w:val="SAPNoteHeading"/>
              <w:ind w:left="0"/>
              <w:rPr>
                <w:del w:id="14424" w:author="Author" w:date="2017-12-29T08:21:00Z"/>
                <w:lang w:val="en-US"/>
              </w:rPr>
            </w:pPr>
            <w:del w:id="14425" w:author="Author" w:date="2017-12-29T08:21:00Z">
              <w:r w:rsidRPr="00481262" w:rsidDel="0099417A">
                <w:rPr>
                  <w:noProof/>
                  <w:lang w:val="en-US"/>
                </w:rPr>
                <w:drawing>
                  <wp:inline distT="0" distB="0" distL="0" distR="0" wp14:anchorId="73B946C7" wp14:editId="25DD3DCD">
                    <wp:extent cx="225425" cy="225425"/>
                    <wp:effectExtent l="0" t="0" r="3175" b="3175"/>
                    <wp:docPr id="5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D7C" w:rsidDel="0099417A">
                <w:rPr>
                  <w:lang w:val="en-US"/>
                </w:rPr>
                <w:delText> Recommendation</w:delText>
              </w:r>
              <w:bookmarkStart w:id="14426" w:name="_Toc504125510"/>
              <w:bookmarkStart w:id="14427" w:name="_Toc504491305"/>
              <w:bookmarkStart w:id="14428" w:name="_Toc504493492"/>
              <w:bookmarkStart w:id="14429" w:name="_Toc504494547"/>
              <w:bookmarkStart w:id="14430" w:name="_Toc504496147"/>
              <w:bookmarkStart w:id="14431" w:name="_Toc504655233"/>
              <w:bookmarkStart w:id="14432" w:name="_Toc504983411"/>
              <w:bookmarkStart w:id="14433" w:name="_Toc505268495"/>
              <w:bookmarkStart w:id="14434" w:name="_Toc505353260"/>
              <w:bookmarkStart w:id="14435" w:name="_Toc505942145"/>
              <w:bookmarkStart w:id="14436" w:name="_Toc507059809"/>
              <w:bookmarkStart w:id="14437" w:name="_Toc507063378"/>
              <w:bookmarkEnd w:id="14426"/>
              <w:bookmarkEnd w:id="14427"/>
              <w:bookmarkEnd w:id="14428"/>
              <w:bookmarkEnd w:id="14429"/>
              <w:bookmarkEnd w:id="14430"/>
              <w:bookmarkEnd w:id="14431"/>
              <w:bookmarkEnd w:id="14432"/>
              <w:bookmarkEnd w:id="14433"/>
              <w:bookmarkEnd w:id="14434"/>
              <w:bookmarkEnd w:id="14435"/>
              <w:bookmarkEnd w:id="14436"/>
              <w:bookmarkEnd w:id="14437"/>
            </w:del>
          </w:p>
          <w:p w14:paraId="537AC157" w14:textId="77777777" w:rsidR="002A1D5D" w:rsidRPr="00920E6F" w:rsidDel="0099417A" w:rsidRDefault="002A1D5D" w:rsidP="002A1D5D">
            <w:pPr>
              <w:rPr>
                <w:del w:id="14438" w:author="Author" w:date="2017-12-29T08:21:00Z"/>
                <w:lang w:val="en-US"/>
              </w:rPr>
            </w:pPr>
            <w:del w:id="14439" w:author="Author" w:date="2017-12-29T08:21:00Z">
              <w:r w:rsidRPr="002D1D7C" w:rsidDel="0099417A">
                <w:rPr>
                  <w:lang w:val="en-US"/>
                </w:rPr>
                <w:delText>Required if integration with Employee Central Payroll is in place.</w:delText>
              </w:r>
              <w:commentRangeEnd w:id="14299"/>
              <w:r w:rsidDel="0099417A">
                <w:rPr>
                  <w:rStyle w:val="CommentReference"/>
                </w:rPr>
                <w:commentReference w:id="14299"/>
              </w:r>
              <w:bookmarkStart w:id="14440" w:name="_Toc504125511"/>
              <w:bookmarkStart w:id="14441" w:name="_Toc504491306"/>
              <w:bookmarkStart w:id="14442" w:name="_Toc504493493"/>
              <w:bookmarkStart w:id="14443" w:name="_Toc504494548"/>
              <w:bookmarkStart w:id="14444" w:name="_Toc504496148"/>
              <w:bookmarkStart w:id="14445" w:name="_Toc504655234"/>
              <w:bookmarkStart w:id="14446" w:name="_Toc504983412"/>
              <w:bookmarkStart w:id="14447" w:name="_Toc505268496"/>
              <w:bookmarkStart w:id="14448" w:name="_Toc505353261"/>
              <w:bookmarkStart w:id="14449" w:name="_Toc505942146"/>
              <w:bookmarkStart w:id="14450" w:name="_Toc507059810"/>
              <w:bookmarkStart w:id="14451" w:name="_Toc507063379"/>
              <w:bookmarkEnd w:id="14440"/>
              <w:bookmarkEnd w:id="14441"/>
              <w:bookmarkEnd w:id="14442"/>
              <w:bookmarkEnd w:id="14443"/>
              <w:bookmarkEnd w:id="14444"/>
              <w:bookmarkEnd w:id="14445"/>
              <w:bookmarkEnd w:id="14446"/>
              <w:bookmarkEnd w:id="14447"/>
              <w:bookmarkEnd w:id="14448"/>
              <w:bookmarkEnd w:id="14449"/>
              <w:bookmarkEnd w:id="14450"/>
              <w:bookmarkEnd w:id="14451"/>
            </w:del>
          </w:p>
        </w:tc>
        <w:bookmarkStart w:id="14452" w:name="_Toc504125512"/>
        <w:bookmarkStart w:id="14453" w:name="_Toc504491307"/>
        <w:bookmarkStart w:id="14454" w:name="_Toc504493494"/>
        <w:bookmarkStart w:id="14455" w:name="_Toc504494549"/>
        <w:bookmarkStart w:id="14456" w:name="_Toc504496149"/>
        <w:bookmarkStart w:id="14457" w:name="_Toc504655235"/>
        <w:bookmarkStart w:id="14458" w:name="_Toc504983413"/>
        <w:bookmarkStart w:id="14459" w:name="_Toc505268497"/>
        <w:bookmarkStart w:id="14460" w:name="_Toc505353262"/>
        <w:bookmarkStart w:id="14461" w:name="_Toc505942147"/>
        <w:bookmarkStart w:id="14462" w:name="_Toc507059811"/>
        <w:bookmarkStart w:id="14463" w:name="_Toc507063380"/>
        <w:bookmarkEnd w:id="14452"/>
        <w:bookmarkEnd w:id="14453"/>
        <w:bookmarkEnd w:id="14454"/>
        <w:bookmarkEnd w:id="14455"/>
        <w:bookmarkEnd w:id="14456"/>
        <w:bookmarkEnd w:id="14457"/>
        <w:bookmarkEnd w:id="14458"/>
        <w:bookmarkEnd w:id="14459"/>
        <w:bookmarkEnd w:id="14460"/>
        <w:bookmarkEnd w:id="14461"/>
        <w:bookmarkEnd w:id="14462"/>
        <w:bookmarkEnd w:id="14463"/>
      </w:tr>
      <w:tr w:rsidR="002A1D5D" w:rsidRPr="00AC5720" w:rsidDel="0099417A" w14:paraId="399380FB" w14:textId="77777777" w:rsidTr="002A1D5D">
        <w:trPr>
          <w:trHeight w:val="357"/>
          <w:del w:id="14464"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747AD994" w14:textId="77777777" w:rsidR="002A1D5D" w:rsidRPr="00920E6F" w:rsidDel="0099417A" w:rsidRDefault="002A1D5D" w:rsidP="002A1D5D">
            <w:pPr>
              <w:rPr>
                <w:del w:id="14465" w:author="Author" w:date="2017-12-29T08:21:00Z"/>
                <w:lang w:val="en-US"/>
              </w:rPr>
            </w:pPr>
            <w:del w:id="14466" w:author="Author" w:date="2017-12-29T08:21:00Z">
              <w:r w:rsidRPr="002D1D7C" w:rsidDel="0099417A">
                <w:rPr>
                  <w:rStyle w:val="SAPScreenElement"/>
                  <w:lang w:val="en-US"/>
                </w:rPr>
                <w:delText xml:space="preserve">Job Entry Date: </w:delText>
              </w:r>
              <w:r w:rsidRPr="002D1D7C" w:rsidDel="0099417A">
                <w:rPr>
                  <w:lang w:val="en-US"/>
                </w:rPr>
                <w:delText>select the same date as the hiring date of the new employee or select a different date, in case the job entry date differs from the hiring date</w:delText>
              </w:r>
              <w:bookmarkStart w:id="14467" w:name="_Toc504125513"/>
              <w:bookmarkStart w:id="14468" w:name="_Toc504491308"/>
              <w:bookmarkStart w:id="14469" w:name="_Toc504493495"/>
              <w:bookmarkStart w:id="14470" w:name="_Toc504494550"/>
              <w:bookmarkStart w:id="14471" w:name="_Toc504496150"/>
              <w:bookmarkStart w:id="14472" w:name="_Toc504655236"/>
              <w:bookmarkStart w:id="14473" w:name="_Toc504983414"/>
              <w:bookmarkStart w:id="14474" w:name="_Toc505268498"/>
              <w:bookmarkStart w:id="14475" w:name="_Toc505353263"/>
              <w:bookmarkStart w:id="14476" w:name="_Toc505942148"/>
              <w:bookmarkStart w:id="14477" w:name="_Toc507059812"/>
              <w:bookmarkStart w:id="14478" w:name="_Toc507063381"/>
              <w:bookmarkEnd w:id="14467"/>
              <w:bookmarkEnd w:id="14468"/>
              <w:bookmarkEnd w:id="14469"/>
              <w:bookmarkEnd w:id="14470"/>
              <w:bookmarkEnd w:id="14471"/>
              <w:bookmarkEnd w:id="14472"/>
              <w:bookmarkEnd w:id="14473"/>
              <w:bookmarkEnd w:id="14474"/>
              <w:bookmarkEnd w:id="14475"/>
              <w:bookmarkEnd w:id="14476"/>
              <w:bookmarkEnd w:id="14477"/>
              <w:bookmarkEnd w:id="14478"/>
            </w:del>
          </w:p>
        </w:tc>
        <w:tc>
          <w:tcPr>
            <w:tcW w:w="7564" w:type="dxa"/>
            <w:tcBorders>
              <w:top w:val="single" w:sz="8" w:space="0" w:color="999999"/>
              <w:left w:val="single" w:sz="8" w:space="0" w:color="999999"/>
              <w:bottom w:val="single" w:sz="8" w:space="0" w:color="999999"/>
              <w:right w:val="single" w:sz="8" w:space="0" w:color="999999"/>
            </w:tcBorders>
          </w:tcPr>
          <w:p w14:paraId="27F9EA05" w14:textId="77777777" w:rsidR="002A1D5D" w:rsidRPr="00920E6F" w:rsidDel="0099417A" w:rsidRDefault="002A1D5D" w:rsidP="002A1D5D">
            <w:pPr>
              <w:rPr>
                <w:del w:id="14479" w:author="Author" w:date="2017-12-29T08:21:00Z"/>
                <w:lang w:val="en-US"/>
              </w:rPr>
            </w:pPr>
            <w:del w:id="14480" w:author="Author" w:date="2017-12-29T08:21:00Z">
              <w:r w:rsidRPr="002D1D7C" w:rsidDel="0099417A">
                <w:rPr>
                  <w:lang w:val="en-US"/>
                </w:rPr>
                <w:delText>In case you leave the field empty, upon submitting the new hire record, the value will be automatically filled with the hiring date, and can be checked in the employee profile.</w:delText>
              </w:r>
              <w:bookmarkStart w:id="14481" w:name="_Toc504125514"/>
              <w:bookmarkStart w:id="14482" w:name="_Toc504491309"/>
              <w:bookmarkStart w:id="14483" w:name="_Toc504493496"/>
              <w:bookmarkStart w:id="14484" w:name="_Toc504494551"/>
              <w:bookmarkStart w:id="14485" w:name="_Toc504496151"/>
              <w:bookmarkStart w:id="14486" w:name="_Toc504655237"/>
              <w:bookmarkStart w:id="14487" w:name="_Toc504983415"/>
              <w:bookmarkStart w:id="14488" w:name="_Toc505268499"/>
              <w:bookmarkStart w:id="14489" w:name="_Toc505353264"/>
              <w:bookmarkStart w:id="14490" w:name="_Toc505942149"/>
              <w:bookmarkStart w:id="14491" w:name="_Toc507059813"/>
              <w:bookmarkStart w:id="14492" w:name="_Toc507063382"/>
              <w:bookmarkEnd w:id="14481"/>
              <w:bookmarkEnd w:id="14482"/>
              <w:bookmarkEnd w:id="14483"/>
              <w:bookmarkEnd w:id="14484"/>
              <w:bookmarkEnd w:id="14485"/>
              <w:bookmarkEnd w:id="14486"/>
              <w:bookmarkEnd w:id="14487"/>
              <w:bookmarkEnd w:id="14488"/>
              <w:bookmarkEnd w:id="14489"/>
              <w:bookmarkEnd w:id="14490"/>
              <w:bookmarkEnd w:id="14491"/>
              <w:bookmarkEnd w:id="14492"/>
            </w:del>
          </w:p>
        </w:tc>
        <w:bookmarkStart w:id="14493" w:name="_Toc504125515"/>
        <w:bookmarkStart w:id="14494" w:name="_Toc504491310"/>
        <w:bookmarkStart w:id="14495" w:name="_Toc504493497"/>
        <w:bookmarkStart w:id="14496" w:name="_Toc504494552"/>
        <w:bookmarkStart w:id="14497" w:name="_Toc504496152"/>
        <w:bookmarkStart w:id="14498" w:name="_Toc504655238"/>
        <w:bookmarkStart w:id="14499" w:name="_Toc504983416"/>
        <w:bookmarkStart w:id="14500" w:name="_Toc505268500"/>
        <w:bookmarkStart w:id="14501" w:name="_Toc505353265"/>
        <w:bookmarkStart w:id="14502" w:name="_Toc505942150"/>
        <w:bookmarkStart w:id="14503" w:name="_Toc507059814"/>
        <w:bookmarkStart w:id="14504" w:name="_Toc507063383"/>
        <w:bookmarkEnd w:id="14493"/>
        <w:bookmarkEnd w:id="14494"/>
        <w:bookmarkEnd w:id="14495"/>
        <w:bookmarkEnd w:id="14496"/>
        <w:bookmarkEnd w:id="14497"/>
        <w:bookmarkEnd w:id="14498"/>
        <w:bookmarkEnd w:id="14499"/>
        <w:bookmarkEnd w:id="14500"/>
        <w:bookmarkEnd w:id="14501"/>
        <w:bookmarkEnd w:id="14502"/>
        <w:bookmarkEnd w:id="14503"/>
        <w:bookmarkEnd w:id="14504"/>
      </w:tr>
      <w:tr w:rsidR="002A1D5D" w:rsidRPr="00AC5720" w:rsidDel="0099417A" w14:paraId="56CE5B5C" w14:textId="77777777" w:rsidTr="002A1D5D">
        <w:trPr>
          <w:trHeight w:val="357"/>
          <w:del w:id="14505"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6AC7FBBE" w14:textId="77777777" w:rsidR="002A1D5D" w:rsidRPr="00920E6F" w:rsidDel="0099417A" w:rsidRDefault="002A1D5D" w:rsidP="002A1D5D">
            <w:pPr>
              <w:rPr>
                <w:del w:id="14506" w:author="Author" w:date="2017-12-29T08:21:00Z"/>
                <w:lang w:val="en-US"/>
              </w:rPr>
            </w:pPr>
            <w:del w:id="14507" w:author="Author" w:date="2017-12-29T08:21:00Z">
              <w:r w:rsidRPr="002D1D7C" w:rsidDel="0099417A">
                <w:rPr>
                  <w:rStyle w:val="SAPScreenElement"/>
                  <w:lang w:val="en-US"/>
                </w:rPr>
                <w:delText xml:space="preserve">Pay Scale Type: </w:delText>
              </w:r>
              <w:r w:rsidRPr="002D1D7C" w:rsidDel="0099417A">
                <w:rPr>
                  <w:lang w:val="en-US"/>
                </w:rPr>
                <w:delText xml:space="preserve">select </w:delText>
              </w:r>
              <w:r w:rsidRPr="002D1D7C" w:rsidDel="0099417A">
                <w:rPr>
                  <w:rStyle w:val="SAPUserEntry"/>
                  <w:lang w:val="en-US"/>
                </w:rPr>
                <w:delText>Collective Agreement</w:delText>
              </w:r>
              <w:r w:rsidRPr="002D1D7C" w:rsidDel="0099417A">
                <w:rPr>
                  <w:lang w:val="en-US"/>
                </w:rPr>
                <w:delText xml:space="preserve"> </w:delText>
              </w:r>
              <w:r w:rsidRPr="002D1D7C" w:rsidDel="0099417A">
                <w:rPr>
                  <w:rStyle w:val="SAPUserEntry"/>
                  <w:lang w:val="en-US"/>
                </w:rPr>
                <w:delText>(DEU/95)</w:delText>
              </w:r>
              <w:r w:rsidRPr="002D1D7C" w:rsidDel="0099417A">
                <w:rPr>
                  <w:lang w:val="en-US"/>
                </w:rPr>
                <w:delText xml:space="preserve"> from drop-down</w:delText>
              </w:r>
              <w:bookmarkStart w:id="14508" w:name="_Toc504125516"/>
              <w:bookmarkStart w:id="14509" w:name="_Toc504491311"/>
              <w:bookmarkStart w:id="14510" w:name="_Toc504493498"/>
              <w:bookmarkStart w:id="14511" w:name="_Toc504494553"/>
              <w:bookmarkStart w:id="14512" w:name="_Toc504496153"/>
              <w:bookmarkStart w:id="14513" w:name="_Toc504655239"/>
              <w:bookmarkStart w:id="14514" w:name="_Toc504983417"/>
              <w:bookmarkStart w:id="14515" w:name="_Toc505268501"/>
              <w:bookmarkStart w:id="14516" w:name="_Toc505353266"/>
              <w:bookmarkStart w:id="14517" w:name="_Toc505942151"/>
              <w:bookmarkStart w:id="14518" w:name="_Toc507059815"/>
              <w:bookmarkStart w:id="14519" w:name="_Toc507063384"/>
              <w:bookmarkEnd w:id="14508"/>
              <w:bookmarkEnd w:id="14509"/>
              <w:bookmarkEnd w:id="14510"/>
              <w:bookmarkEnd w:id="14511"/>
              <w:bookmarkEnd w:id="14512"/>
              <w:bookmarkEnd w:id="14513"/>
              <w:bookmarkEnd w:id="14514"/>
              <w:bookmarkEnd w:id="14515"/>
              <w:bookmarkEnd w:id="14516"/>
              <w:bookmarkEnd w:id="14517"/>
              <w:bookmarkEnd w:id="14518"/>
              <w:bookmarkEnd w:id="14519"/>
            </w:del>
          </w:p>
        </w:tc>
        <w:tc>
          <w:tcPr>
            <w:tcW w:w="7564" w:type="dxa"/>
            <w:tcBorders>
              <w:top w:val="single" w:sz="8" w:space="0" w:color="999999"/>
              <w:left w:val="single" w:sz="8" w:space="0" w:color="999999"/>
              <w:bottom w:val="single" w:sz="8" w:space="0" w:color="999999"/>
              <w:right w:val="single" w:sz="8" w:space="0" w:color="999999"/>
            </w:tcBorders>
          </w:tcPr>
          <w:p w14:paraId="15118AB5" w14:textId="77777777" w:rsidR="002A1D5D" w:rsidRPr="002D1D7C" w:rsidDel="0099417A" w:rsidRDefault="002A1D5D" w:rsidP="002A1D5D">
            <w:pPr>
              <w:pStyle w:val="SAPNoteHeading"/>
              <w:ind w:left="0"/>
              <w:rPr>
                <w:del w:id="14520" w:author="Author" w:date="2017-12-29T08:21:00Z"/>
                <w:lang w:val="en-US"/>
              </w:rPr>
            </w:pPr>
            <w:del w:id="14521" w:author="Author" w:date="2017-12-29T08:21:00Z">
              <w:r w:rsidRPr="00481262" w:rsidDel="0099417A">
                <w:rPr>
                  <w:noProof/>
                  <w:lang w:val="en-US"/>
                </w:rPr>
                <w:drawing>
                  <wp:inline distT="0" distB="0" distL="0" distR="0" wp14:anchorId="33989E8A" wp14:editId="0106EF66">
                    <wp:extent cx="225425" cy="225425"/>
                    <wp:effectExtent l="0" t="0" r="3175" b="3175"/>
                    <wp:docPr id="5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D7C" w:rsidDel="0099417A">
                <w:rPr>
                  <w:lang w:val="en-US"/>
                </w:rPr>
                <w:delText> Recommendation</w:delText>
              </w:r>
              <w:bookmarkStart w:id="14522" w:name="_Toc504125517"/>
              <w:bookmarkStart w:id="14523" w:name="_Toc504491312"/>
              <w:bookmarkStart w:id="14524" w:name="_Toc504493499"/>
              <w:bookmarkStart w:id="14525" w:name="_Toc504494554"/>
              <w:bookmarkStart w:id="14526" w:name="_Toc504496154"/>
              <w:bookmarkStart w:id="14527" w:name="_Toc504655240"/>
              <w:bookmarkStart w:id="14528" w:name="_Toc504983418"/>
              <w:bookmarkStart w:id="14529" w:name="_Toc505268502"/>
              <w:bookmarkStart w:id="14530" w:name="_Toc505353267"/>
              <w:bookmarkStart w:id="14531" w:name="_Toc505942152"/>
              <w:bookmarkStart w:id="14532" w:name="_Toc507059816"/>
              <w:bookmarkStart w:id="14533" w:name="_Toc507063385"/>
              <w:bookmarkEnd w:id="14522"/>
              <w:bookmarkEnd w:id="14523"/>
              <w:bookmarkEnd w:id="14524"/>
              <w:bookmarkEnd w:id="14525"/>
              <w:bookmarkEnd w:id="14526"/>
              <w:bookmarkEnd w:id="14527"/>
              <w:bookmarkEnd w:id="14528"/>
              <w:bookmarkEnd w:id="14529"/>
              <w:bookmarkEnd w:id="14530"/>
              <w:bookmarkEnd w:id="14531"/>
              <w:bookmarkEnd w:id="14532"/>
              <w:bookmarkEnd w:id="14533"/>
            </w:del>
          </w:p>
          <w:p w14:paraId="5D02FDC5" w14:textId="77777777" w:rsidR="002A1D5D" w:rsidRPr="00920E6F" w:rsidDel="0099417A" w:rsidRDefault="002A1D5D" w:rsidP="002A1D5D">
            <w:pPr>
              <w:rPr>
                <w:del w:id="14534" w:author="Author" w:date="2017-12-29T08:21:00Z"/>
                <w:lang w:val="en-US"/>
              </w:rPr>
            </w:pPr>
            <w:del w:id="14535" w:author="Author" w:date="2017-12-29T08:21:00Z">
              <w:r w:rsidRPr="002D1D7C" w:rsidDel="0099417A">
                <w:rPr>
                  <w:lang w:val="en-US"/>
                </w:rPr>
                <w:delText>Required if integration with Employee Central Payroll is in place.</w:delText>
              </w:r>
              <w:bookmarkStart w:id="14536" w:name="_Toc504125518"/>
              <w:bookmarkStart w:id="14537" w:name="_Toc504491313"/>
              <w:bookmarkStart w:id="14538" w:name="_Toc504493500"/>
              <w:bookmarkStart w:id="14539" w:name="_Toc504494555"/>
              <w:bookmarkStart w:id="14540" w:name="_Toc504496155"/>
              <w:bookmarkStart w:id="14541" w:name="_Toc504655241"/>
              <w:bookmarkStart w:id="14542" w:name="_Toc504983419"/>
              <w:bookmarkStart w:id="14543" w:name="_Toc505268503"/>
              <w:bookmarkStart w:id="14544" w:name="_Toc505353268"/>
              <w:bookmarkStart w:id="14545" w:name="_Toc505942153"/>
              <w:bookmarkStart w:id="14546" w:name="_Toc507059817"/>
              <w:bookmarkStart w:id="14547" w:name="_Toc507063386"/>
              <w:bookmarkEnd w:id="14536"/>
              <w:bookmarkEnd w:id="14537"/>
              <w:bookmarkEnd w:id="14538"/>
              <w:bookmarkEnd w:id="14539"/>
              <w:bookmarkEnd w:id="14540"/>
              <w:bookmarkEnd w:id="14541"/>
              <w:bookmarkEnd w:id="14542"/>
              <w:bookmarkEnd w:id="14543"/>
              <w:bookmarkEnd w:id="14544"/>
              <w:bookmarkEnd w:id="14545"/>
              <w:bookmarkEnd w:id="14546"/>
              <w:bookmarkEnd w:id="14547"/>
            </w:del>
          </w:p>
        </w:tc>
        <w:bookmarkStart w:id="14548" w:name="_Toc504125519"/>
        <w:bookmarkStart w:id="14549" w:name="_Toc504491314"/>
        <w:bookmarkStart w:id="14550" w:name="_Toc504493501"/>
        <w:bookmarkStart w:id="14551" w:name="_Toc504494556"/>
        <w:bookmarkStart w:id="14552" w:name="_Toc504496156"/>
        <w:bookmarkStart w:id="14553" w:name="_Toc504655242"/>
        <w:bookmarkStart w:id="14554" w:name="_Toc504983420"/>
        <w:bookmarkStart w:id="14555" w:name="_Toc505268504"/>
        <w:bookmarkStart w:id="14556" w:name="_Toc505353269"/>
        <w:bookmarkStart w:id="14557" w:name="_Toc505942154"/>
        <w:bookmarkStart w:id="14558" w:name="_Toc507059818"/>
        <w:bookmarkStart w:id="14559" w:name="_Toc507063387"/>
        <w:bookmarkEnd w:id="14548"/>
        <w:bookmarkEnd w:id="14549"/>
        <w:bookmarkEnd w:id="14550"/>
        <w:bookmarkEnd w:id="14551"/>
        <w:bookmarkEnd w:id="14552"/>
        <w:bookmarkEnd w:id="14553"/>
        <w:bookmarkEnd w:id="14554"/>
        <w:bookmarkEnd w:id="14555"/>
        <w:bookmarkEnd w:id="14556"/>
        <w:bookmarkEnd w:id="14557"/>
        <w:bookmarkEnd w:id="14558"/>
        <w:bookmarkEnd w:id="14559"/>
      </w:tr>
      <w:tr w:rsidR="002A1D5D" w:rsidRPr="00AC5720" w:rsidDel="0099417A" w14:paraId="0BD41BF7" w14:textId="77777777" w:rsidTr="002A1D5D">
        <w:trPr>
          <w:trHeight w:val="357"/>
          <w:del w:id="14560"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4593CEBC" w14:textId="77777777" w:rsidR="002A1D5D" w:rsidRPr="00920E6F" w:rsidDel="0099417A" w:rsidRDefault="002A1D5D" w:rsidP="002A1D5D">
            <w:pPr>
              <w:rPr>
                <w:del w:id="14561" w:author="Author" w:date="2017-12-29T08:21:00Z"/>
                <w:lang w:val="en-US"/>
              </w:rPr>
            </w:pPr>
            <w:del w:id="14562" w:author="Author" w:date="2017-12-29T08:21:00Z">
              <w:r w:rsidRPr="002D1D7C" w:rsidDel="0099417A">
                <w:rPr>
                  <w:rStyle w:val="SAPScreenElement"/>
                  <w:lang w:val="en-US"/>
                </w:rPr>
                <w:delText>Pay Scale Area</w:delText>
              </w:r>
              <w:r w:rsidRPr="002D1D7C" w:rsidDel="0099417A">
                <w:rPr>
                  <w:rStyle w:val="SAPScreenElement"/>
                  <w:color w:val="auto"/>
                  <w:lang w:val="en-US"/>
                </w:rPr>
                <w:delText xml:space="preserve">: </w:delText>
              </w:r>
              <w:r w:rsidRPr="002D1D7C" w:rsidDel="0099417A">
                <w:rPr>
                  <w:lang w:val="en-US"/>
                </w:rPr>
                <w:delText xml:space="preserve">select </w:delText>
              </w:r>
              <w:r w:rsidRPr="002D1D7C" w:rsidDel="0099417A">
                <w:rPr>
                  <w:rStyle w:val="SAPUserEntry"/>
                  <w:lang w:val="en-US"/>
                </w:rPr>
                <w:delText>Germany</w:delText>
              </w:r>
              <w:r w:rsidRPr="002D1D7C" w:rsidDel="0099417A">
                <w:rPr>
                  <w:b/>
                  <w:lang w:val="en-US"/>
                </w:rPr>
                <w:delText xml:space="preserve"> </w:delText>
              </w:r>
              <w:r w:rsidRPr="002D1D7C" w:rsidDel="0099417A">
                <w:rPr>
                  <w:rStyle w:val="SAPUserEntry"/>
                  <w:lang w:val="en-US"/>
                </w:rPr>
                <w:delText>(DEU/40)</w:delText>
              </w:r>
              <w:r w:rsidRPr="002D1D7C" w:rsidDel="0099417A">
                <w:rPr>
                  <w:lang w:val="en-US"/>
                </w:rPr>
                <w:delText xml:space="preserve"> from drop-down</w:delText>
              </w:r>
              <w:bookmarkStart w:id="14563" w:name="_Toc504125520"/>
              <w:bookmarkStart w:id="14564" w:name="_Toc504491315"/>
              <w:bookmarkStart w:id="14565" w:name="_Toc504493502"/>
              <w:bookmarkStart w:id="14566" w:name="_Toc504494557"/>
              <w:bookmarkStart w:id="14567" w:name="_Toc504496157"/>
              <w:bookmarkStart w:id="14568" w:name="_Toc504655243"/>
              <w:bookmarkStart w:id="14569" w:name="_Toc504983421"/>
              <w:bookmarkStart w:id="14570" w:name="_Toc505268505"/>
              <w:bookmarkStart w:id="14571" w:name="_Toc505353270"/>
              <w:bookmarkStart w:id="14572" w:name="_Toc505942155"/>
              <w:bookmarkStart w:id="14573" w:name="_Toc507059819"/>
              <w:bookmarkStart w:id="14574" w:name="_Toc507063388"/>
              <w:bookmarkEnd w:id="14563"/>
              <w:bookmarkEnd w:id="14564"/>
              <w:bookmarkEnd w:id="14565"/>
              <w:bookmarkEnd w:id="14566"/>
              <w:bookmarkEnd w:id="14567"/>
              <w:bookmarkEnd w:id="14568"/>
              <w:bookmarkEnd w:id="14569"/>
              <w:bookmarkEnd w:id="14570"/>
              <w:bookmarkEnd w:id="14571"/>
              <w:bookmarkEnd w:id="14572"/>
              <w:bookmarkEnd w:id="14573"/>
              <w:bookmarkEnd w:id="14574"/>
            </w:del>
          </w:p>
        </w:tc>
        <w:tc>
          <w:tcPr>
            <w:tcW w:w="7564" w:type="dxa"/>
            <w:tcBorders>
              <w:top w:val="single" w:sz="8" w:space="0" w:color="999999"/>
              <w:left w:val="single" w:sz="8" w:space="0" w:color="999999"/>
              <w:right w:val="single" w:sz="8" w:space="0" w:color="999999"/>
            </w:tcBorders>
          </w:tcPr>
          <w:p w14:paraId="526ED4DE" w14:textId="77777777" w:rsidR="002A1D5D" w:rsidRPr="002D1D7C" w:rsidDel="0099417A" w:rsidRDefault="002A1D5D" w:rsidP="002A1D5D">
            <w:pPr>
              <w:pStyle w:val="SAPNoteHeading"/>
              <w:ind w:left="0"/>
              <w:rPr>
                <w:del w:id="14575" w:author="Author" w:date="2017-12-29T08:21:00Z"/>
                <w:lang w:val="en-US"/>
              </w:rPr>
            </w:pPr>
            <w:del w:id="14576" w:author="Author" w:date="2017-12-29T08:21:00Z">
              <w:r w:rsidRPr="00481262" w:rsidDel="0099417A">
                <w:rPr>
                  <w:noProof/>
                  <w:lang w:val="en-US"/>
                </w:rPr>
                <w:drawing>
                  <wp:inline distT="0" distB="0" distL="0" distR="0" wp14:anchorId="021AD8AD" wp14:editId="5AF7164D">
                    <wp:extent cx="225425" cy="225425"/>
                    <wp:effectExtent l="0" t="0" r="3175" b="3175"/>
                    <wp:docPr id="5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D7C" w:rsidDel="0099417A">
                <w:rPr>
                  <w:lang w:val="en-US"/>
                </w:rPr>
                <w:delText> Recommendation</w:delText>
              </w:r>
              <w:bookmarkStart w:id="14577" w:name="_Toc504125521"/>
              <w:bookmarkStart w:id="14578" w:name="_Toc504491316"/>
              <w:bookmarkStart w:id="14579" w:name="_Toc504493503"/>
              <w:bookmarkStart w:id="14580" w:name="_Toc504494558"/>
              <w:bookmarkStart w:id="14581" w:name="_Toc504496158"/>
              <w:bookmarkStart w:id="14582" w:name="_Toc504655244"/>
              <w:bookmarkStart w:id="14583" w:name="_Toc504983422"/>
              <w:bookmarkStart w:id="14584" w:name="_Toc505268506"/>
              <w:bookmarkStart w:id="14585" w:name="_Toc505353271"/>
              <w:bookmarkStart w:id="14586" w:name="_Toc505942156"/>
              <w:bookmarkStart w:id="14587" w:name="_Toc507059820"/>
              <w:bookmarkStart w:id="14588" w:name="_Toc507063389"/>
              <w:bookmarkEnd w:id="14577"/>
              <w:bookmarkEnd w:id="14578"/>
              <w:bookmarkEnd w:id="14579"/>
              <w:bookmarkEnd w:id="14580"/>
              <w:bookmarkEnd w:id="14581"/>
              <w:bookmarkEnd w:id="14582"/>
              <w:bookmarkEnd w:id="14583"/>
              <w:bookmarkEnd w:id="14584"/>
              <w:bookmarkEnd w:id="14585"/>
              <w:bookmarkEnd w:id="14586"/>
              <w:bookmarkEnd w:id="14587"/>
              <w:bookmarkEnd w:id="14588"/>
            </w:del>
          </w:p>
          <w:p w14:paraId="00E928EF" w14:textId="77777777" w:rsidR="002A1D5D" w:rsidRPr="00920E6F" w:rsidDel="0099417A" w:rsidRDefault="002A1D5D" w:rsidP="002A1D5D">
            <w:pPr>
              <w:rPr>
                <w:del w:id="14589" w:author="Author" w:date="2017-12-29T08:21:00Z"/>
                <w:lang w:val="en-US"/>
              </w:rPr>
            </w:pPr>
            <w:del w:id="14590" w:author="Author" w:date="2017-12-29T08:21:00Z">
              <w:r w:rsidRPr="002D1D7C" w:rsidDel="0099417A">
                <w:rPr>
                  <w:lang w:val="en-US"/>
                </w:rPr>
                <w:delText>Required if integration with Employee Central Payroll is in place.</w:delText>
              </w:r>
              <w:bookmarkStart w:id="14591" w:name="_Toc504125522"/>
              <w:bookmarkStart w:id="14592" w:name="_Toc504491317"/>
              <w:bookmarkStart w:id="14593" w:name="_Toc504493504"/>
              <w:bookmarkStart w:id="14594" w:name="_Toc504494559"/>
              <w:bookmarkStart w:id="14595" w:name="_Toc504496159"/>
              <w:bookmarkStart w:id="14596" w:name="_Toc504655245"/>
              <w:bookmarkStart w:id="14597" w:name="_Toc504983423"/>
              <w:bookmarkStart w:id="14598" w:name="_Toc505268507"/>
              <w:bookmarkStart w:id="14599" w:name="_Toc505353272"/>
              <w:bookmarkStart w:id="14600" w:name="_Toc505942157"/>
              <w:bookmarkStart w:id="14601" w:name="_Toc507059821"/>
              <w:bookmarkStart w:id="14602" w:name="_Toc507063390"/>
              <w:bookmarkEnd w:id="14591"/>
              <w:bookmarkEnd w:id="14592"/>
              <w:bookmarkEnd w:id="14593"/>
              <w:bookmarkEnd w:id="14594"/>
              <w:bookmarkEnd w:id="14595"/>
              <w:bookmarkEnd w:id="14596"/>
              <w:bookmarkEnd w:id="14597"/>
              <w:bookmarkEnd w:id="14598"/>
              <w:bookmarkEnd w:id="14599"/>
              <w:bookmarkEnd w:id="14600"/>
              <w:bookmarkEnd w:id="14601"/>
              <w:bookmarkEnd w:id="14602"/>
            </w:del>
          </w:p>
        </w:tc>
        <w:bookmarkStart w:id="14603" w:name="_Toc504125523"/>
        <w:bookmarkStart w:id="14604" w:name="_Toc504491318"/>
        <w:bookmarkStart w:id="14605" w:name="_Toc504493505"/>
        <w:bookmarkStart w:id="14606" w:name="_Toc504494560"/>
        <w:bookmarkStart w:id="14607" w:name="_Toc504496160"/>
        <w:bookmarkStart w:id="14608" w:name="_Toc504655246"/>
        <w:bookmarkStart w:id="14609" w:name="_Toc504983424"/>
        <w:bookmarkStart w:id="14610" w:name="_Toc505268508"/>
        <w:bookmarkStart w:id="14611" w:name="_Toc505353273"/>
        <w:bookmarkStart w:id="14612" w:name="_Toc505942158"/>
        <w:bookmarkStart w:id="14613" w:name="_Toc507059822"/>
        <w:bookmarkStart w:id="14614" w:name="_Toc507063391"/>
        <w:bookmarkEnd w:id="14603"/>
        <w:bookmarkEnd w:id="14604"/>
        <w:bookmarkEnd w:id="14605"/>
        <w:bookmarkEnd w:id="14606"/>
        <w:bookmarkEnd w:id="14607"/>
        <w:bookmarkEnd w:id="14608"/>
        <w:bookmarkEnd w:id="14609"/>
        <w:bookmarkEnd w:id="14610"/>
        <w:bookmarkEnd w:id="14611"/>
        <w:bookmarkEnd w:id="14612"/>
        <w:bookmarkEnd w:id="14613"/>
        <w:bookmarkEnd w:id="14614"/>
      </w:tr>
      <w:tr w:rsidR="002A1D5D" w:rsidRPr="00AC5720" w:rsidDel="0099417A" w14:paraId="1143A717" w14:textId="77777777" w:rsidTr="002A1D5D">
        <w:trPr>
          <w:trHeight w:val="357"/>
          <w:del w:id="14615"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63417C9D" w14:textId="77777777" w:rsidR="002A1D5D" w:rsidRPr="002D1D7C" w:rsidDel="0099417A" w:rsidRDefault="002A1D5D" w:rsidP="002A1D5D">
            <w:pPr>
              <w:rPr>
                <w:del w:id="14616" w:author="Author" w:date="2017-12-29T08:21:00Z"/>
                <w:rStyle w:val="SAPUserEntry"/>
                <w:lang w:val="en-US"/>
              </w:rPr>
            </w:pPr>
            <w:del w:id="14617" w:author="Author" w:date="2017-12-29T08:21:00Z">
              <w:r w:rsidRPr="002D1D7C" w:rsidDel="0099417A">
                <w:rPr>
                  <w:rStyle w:val="SAPScreenElement"/>
                  <w:lang w:val="en-US"/>
                </w:rPr>
                <w:delText xml:space="preserve">Pay Scale Group: </w:delText>
              </w:r>
              <w:r w:rsidRPr="002D1D7C" w:rsidDel="0099417A">
                <w:rPr>
                  <w:lang w:val="en-US"/>
                </w:rPr>
                <w:delText xml:space="preserve">select from drop-down; for example, </w:delText>
              </w:r>
              <w:r w:rsidRPr="002D1D7C" w:rsidDel="0099417A">
                <w:rPr>
                  <w:rStyle w:val="SAPUserEntry"/>
                  <w:lang w:val="en-US"/>
                </w:rPr>
                <w:delText>G1(DEU/40/95/G1)</w:delText>
              </w:r>
              <w:bookmarkStart w:id="14618" w:name="_Toc504125524"/>
              <w:bookmarkStart w:id="14619" w:name="_Toc504491319"/>
              <w:bookmarkStart w:id="14620" w:name="_Toc504493506"/>
              <w:bookmarkStart w:id="14621" w:name="_Toc504494561"/>
              <w:bookmarkStart w:id="14622" w:name="_Toc504496161"/>
              <w:bookmarkStart w:id="14623" w:name="_Toc504655247"/>
              <w:bookmarkStart w:id="14624" w:name="_Toc504983425"/>
              <w:bookmarkStart w:id="14625" w:name="_Toc505268509"/>
              <w:bookmarkStart w:id="14626" w:name="_Toc505353274"/>
              <w:bookmarkStart w:id="14627" w:name="_Toc505942159"/>
              <w:bookmarkStart w:id="14628" w:name="_Toc507059823"/>
              <w:bookmarkStart w:id="14629" w:name="_Toc507063392"/>
              <w:bookmarkEnd w:id="14618"/>
              <w:bookmarkEnd w:id="14619"/>
              <w:bookmarkEnd w:id="14620"/>
              <w:bookmarkEnd w:id="14621"/>
              <w:bookmarkEnd w:id="14622"/>
              <w:bookmarkEnd w:id="14623"/>
              <w:bookmarkEnd w:id="14624"/>
              <w:bookmarkEnd w:id="14625"/>
              <w:bookmarkEnd w:id="14626"/>
              <w:bookmarkEnd w:id="14627"/>
              <w:bookmarkEnd w:id="14628"/>
              <w:bookmarkEnd w:id="14629"/>
            </w:del>
          </w:p>
          <w:p w14:paraId="62568CFB" w14:textId="77777777" w:rsidR="002A1D5D" w:rsidRPr="002D1D7C" w:rsidDel="0099417A" w:rsidRDefault="002A1D5D" w:rsidP="002A1D5D">
            <w:pPr>
              <w:pStyle w:val="SAPNoteHeading"/>
              <w:ind w:left="0"/>
              <w:rPr>
                <w:del w:id="14630" w:author="Author" w:date="2017-12-29T08:21:00Z"/>
                <w:lang w:val="en-US"/>
              </w:rPr>
            </w:pPr>
            <w:del w:id="14631" w:author="Author" w:date="2017-12-29T08:21:00Z">
              <w:r w:rsidRPr="00481262" w:rsidDel="0099417A">
                <w:rPr>
                  <w:noProof/>
                  <w:lang w:val="en-US"/>
                </w:rPr>
                <w:drawing>
                  <wp:inline distT="0" distB="0" distL="0" distR="0" wp14:anchorId="541F68D0" wp14:editId="5404E72D">
                    <wp:extent cx="226060" cy="226060"/>
                    <wp:effectExtent l="0" t="0" r="0" b="0"/>
                    <wp:docPr id="5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2D1D7C" w:rsidDel="0099417A">
                <w:rPr>
                  <w:lang w:val="en-US"/>
                </w:rPr>
                <w:delText> Note</w:delText>
              </w:r>
              <w:bookmarkStart w:id="14632" w:name="_Toc504125525"/>
              <w:bookmarkStart w:id="14633" w:name="_Toc504491320"/>
              <w:bookmarkStart w:id="14634" w:name="_Toc504493507"/>
              <w:bookmarkStart w:id="14635" w:name="_Toc504494562"/>
              <w:bookmarkStart w:id="14636" w:name="_Toc504496162"/>
              <w:bookmarkStart w:id="14637" w:name="_Toc504655248"/>
              <w:bookmarkStart w:id="14638" w:name="_Toc504983426"/>
              <w:bookmarkStart w:id="14639" w:name="_Toc505268510"/>
              <w:bookmarkStart w:id="14640" w:name="_Toc505353275"/>
              <w:bookmarkStart w:id="14641" w:name="_Toc505942160"/>
              <w:bookmarkStart w:id="14642" w:name="_Toc507059824"/>
              <w:bookmarkStart w:id="14643" w:name="_Toc507063393"/>
              <w:bookmarkEnd w:id="14632"/>
              <w:bookmarkEnd w:id="14633"/>
              <w:bookmarkEnd w:id="14634"/>
              <w:bookmarkEnd w:id="14635"/>
              <w:bookmarkEnd w:id="14636"/>
              <w:bookmarkEnd w:id="14637"/>
              <w:bookmarkEnd w:id="14638"/>
              <w:bookmarkEnd w:id="14639"/>
              <w:bookmarkEnd w:id="14640"/>
              <w:bookmarkEnd w:id="14641"/>
              <w:bookmarkEnd w:id="14642"/>
              <w:bookmarkEnd w:id="14643"/>
            </w:del>
          </w:p>
          <w:p w14:paraId="2D6B5798" w14:textId="77777777" w:rsidR="002A1D5D" w:rsidRPr="00920E6F" w:rsidDel="0099417A" w:rsidRDefault="002A1D5D" w:rsidP="002A1D5D">
            <w:pPr>
              <w:rPr>
                <w:del w:id="14644" w:author="Author" w:date="2017-12-29T08:21:00Z"/>
                <w:lang w:val="en-US"/>
              </w:rPr>
            </w:pPr>
            <w:del w:id="14645" w:author="Author" w:date="2017-12-29T08:21:00Z">
              <w:r w:rsidRPr="002D1D7C" w:rsidDel="0099417A">
                <w:rPr>
                  <w:lang w:val="en-US"/>
                </w:rPr>
                <w:delText xml:space="preserve">The value needs to fit to the </w:delText>
              </w:r>
              <w:r w:rsidRPr="002D1D7C" w:rsidDel="0099417A">
                <w:rPr>
                  <w:rStyle w:val="SAPScreenElement"/>
                  <w:lang w:val="en-US"/>
                </w:rPr>
                <w:delText>Employment Type</w:delText>
              </w:r>
              <w:r w:rsidRPr="002D1D7C" w:rsidDel="0099417A">
                <w:rPr>
                  <w:lang w:val="en-US"/>
                </w:rPr>
                <w:delText>.</w:delText>
              </w:r>
              <w:bookmarkStart w:id="14646" w:name="_Toc504125526"/>
              <w:bookmarkStart w:id="14647" w:name="_Toc504491321"/>
              <w:bookmarkStart w:id="14648" w:name="_Toc504493508"/>
              <w:bookmarkStart w:id="14649" w:name="_Toc504494563"/>
              <w:bookmarkStart w:id="14650" w:name="_Toc504496163"/>
              <w:bookmarkStart w:id="14651" w:name="_Toc504655249"/>
              <w:bookmarkStart w:id="14652" w:name="_Toc504983427"/>
              <w:bookmarkStart w:id="14653" w:name="_Toc505268511"/>
              <w:bookmarkStart w:id="14654" w:name="_Toc505353276"/>
              <w:bookmarkStart w:id="14655" w:name="_Toc505942161"/>
              <w:bookmarkStart w:id="14656" w:name="_Toc507059825"/>
              <w:bookmarkStart w:id="14657" w:name="_Toc507063394"/>
              <w:bookmarkEnd w:id="14646"/>
              <w:bookmarkEnd w:id="14647"/>
              <w:bookmarkEnd w:id="14648"/>
              <w:bookmarkEnd w:id="14649"/>
              <w:bookmarkEnd w:id="14650"/>
              <w:bookmarkEnd w:id="14651"/>
              <w:bookmarkEnd w:id="14652"/>
              <w:bookmarkEnd w:id="14653"/>
              <w:bookmarkEnd w:id="14654"/>
              <w:bookmarkEnd w:id="14655"/>
              <w:bookmarkEnd w:id="14656"/>
              <w:bookmarkEnd w:id="14657"/>
            </w:del>
          </w:p>
        </w:tc>
        <w:tc>
          <w:tcPr>
            <w:tcW w:w="7564" w:type="dxa"/>
            <w:vMerge w:val="restart"/>
            <w:tcBorders>
              <w:left w:val="single" w:sz="8" w:space="0" w:color="999999"/>
              <w:right w:val="single" w:sz="8" w:space="0" w:color="999999"/>
            </w:tcBorders>
          </w:tcPr>
          <w:p w14:paraId="0A0C36F7" w14:textId="77777777" w:rsidR="002A1D5D" w:rsidRPr="002D1D7C" w:rsidDel="0099417A" w:rsidRDefault="002A1D5D" w:rsidP="002A1D5D">
            <w:pPr>
              <w:pStyle w:val="SAPNoteHeading"/>
              <w:ind w:left="0"/>
              <w:rPr>
                <w:del w:id="14658" w:author="Author" w:date="2017-12-29T08:21:00Z"/>
                <w:lang w:val="en-US"/>
              </w:rPr>
            </w:pPr>
            <w:del w:id="14659" w:author="Author" w:date="2017-12-29T08:21:00Z">
              <w:r w:rsidRPr="00481262" w:rsidDel="0099417A">
                <w:rPr>
                  <w:noProof/>
                  <w:lang w:val="en-US"/>
                </w:rPr>
                <w:drawing>
                  <wp:inline distT="0" distB="0" distL="0" distR="0" wp14:anchorId="5B258D9A" wp14:editId="4AB62822">
                    <wp:extent cx="225425" cy="225425"/>
                    <wp:effectExtent l="0" t="0" r="3175" b="3175"/>
                    <wp:docPr id="5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D1D7C" w:rsidDel="0099417A">
                <w:rPr>
                  <w:noProof/>
                  <w:lang w:val="en-US" w:eastAsia="zh-CN"/>
                </w:rPr>
                <w:delText xml:space="preserve"> </w:delText>
              </w:r>
              <w:r w:rsidRPr="002D1D7C" w:rsidDel="0099417A">
                <w:rPr>
                  <w:lang w:val="en-US"/>
                </w:rPr>
                <w:delText>Recommendation</w:delText>
              </w:r>
              <w:bookmarkStart w:id="14660" w:name="_Toc504125527"/>
              <w:bookmarkStart w:id="14661" w:name="_Toc504491322"/>
              <w:bookmarkStart w:id="14662" w:name="_Toc504493509"/>
              <w:bookmarkStart w:id="14663" w:name="_Toc504494564"/>
              <w:bookmarkStart w:id="14664" w:name="_Toc504496164"/>
              <w:bookmarkStart w:id="14665" w:name="_Toc504655250"/>
              <w:bookmarkStart w:id="14666" w:name="_Toc504983428"/>
              <w:bookmarkStart w:id="14667" w:name="_Toc505268512"/>
              <w:bookmarkStart w:id="14668" w:name="_Toc505353277"/>
              <w:bookmarkStart w:id="14669" w:name="_Toc505942162"/>
              <w:bookmarkStart w:id="14670" w:name="_Toc507059826"/>
              <w:bookmarkStart w:id="14671" w:name="_Toc507063395"/>
              <w:bookmarkEnd w:id="14660"/>
              <w:bookmarkEnd w:id="14661"/>
              <w:bookmarkEnd w:id="14662"/>
              <w:bookmarkEnd w:id="14663"/>
              <w:bookmarkEnd w:id="14664"/>
              <w:bookmarkEnd w:id="14665"/>
              <w:bookmarkEnd w:id="14666"/>
              <w:bookmarkEnd w:id="14667"/>
              <w:bookmarkEnd w:id="14668"/>
              <w:bookmarkEnd w:id="14669"/>
              <w:bookmarkEnd w:id="14670"/>
              <w:bookmarkEnd w:id="14671"/>
            </w:del>
          </w:p>
          <w:p w14:paraId="11A565EB" w14:textId="77777777" w:rsidR="002A1D5D" w:rsidRPr="00920E6F" w:rsidDel="0099417A" w:rsidRDefault="002A1D5D" w:rsidP="002A1D5D">
            <w:pPr>
              <w:rPr>
                <w:del w:id="14672" w:author="Author" w:date="2017-12-29T08:21:00Z"/>
                <w:lang w:val="en-US"/>
              </w:rPr>
            </w:pPr>
            <w:del w:id="14673" w:author="Author" w:date="2017-12-29T08:21:00Z">
              <w:r w:rsidRPr="002D1D7C" w:rsidDel="0099417A">
                <w:rPr>
                  <w:lang w:val="en-US"/>
                </w:rPr>
                <w:delText xml:space="preserve">For details to pay scale group and pay scale level values refer to the configuration guide of building block </w:delText>
              </w:r>
              <w:r w:rsidRPr="002D1D7C" w:rsidDel="0099417A">
                <w:rPr>
                  <w:rStyle w:val="SAPEmphasis"/>
                  <w:lang w:val="en-US"/>
                </w:rPr>
                <w:delText>15T</w:delText>
              </w:r>
              <w:r w:rsidRPr="002D1D7C" w:rsidDel="0099417A">
                <w:rPr>
                  <w:lang w:val="en-US"/>
                </w:rPr>
                <w:delText xml:space="preserve">, where in chapter </w:delText>
              </w:r>
              <w:r w:rsidRPr="002D1D7C" w:rsidDel="0099417A">
                <w:rPr>
                  <w:rStyle w:val="SAPTextReference"/>
                  <w:lang w:val="en-US"/>
                </w:rPr>
                <w:delText>Preparation / Prerequisites</w:delText>
              </w:r>
              <w:r w:rsidRPr="002D1D7C" w:rsidDel="0099417A">
                <w:rPr>
                  <w:lang w:val="en-US"/>
                </w:rPr>
                <w:delText xml:space="preserve"> the reference to the appropriate </w:delText>
              </w:r>
              <w:r w:rsidRPr="002D1D7C" w:rsidDel="0099417A">
                <w:rPr>
                  <w:rStyle w:val="SAPScreenElement"/>
                  <w:color w:val="auto"/>
                  <w:lang w:val="en-US"/>
                </w:rPr>
                <w:delText>Pay Structure</w:delText>
              </w:r>
              <w:r w:rsidRPr="002D1D7C" w:rsidDel="0099417A">
                <w:rPr>
                  <w:lang w:val="en-US"/>
                </w:rPr>
                <w:delText xml:space="preserve"> workbook is given.</w:delText>
              </w:r>
              <w:bookmarkStart w:id="14674" w:name="_Toc504125528"/>
              <w:bookmarkStart w:id="14675" w:name="_Toc504491323"/>
              <w:bookmarkStart w:id="14676" w:name="_Toc504493510"/>
              <w:bookmarkStart w:id="14677" w:name="_Toc504494565"/>
              <w:bookmarkStart w:id="14678" w:name="_Toc504496165"/>
              <w:bookmarkStart w:id="14679" w:name="_Toc504655251"/>
              <w:bookmarkStart w:id="14680" w:name="_Toc504983429"/>
              <w:bookmarkStart w:id="14681" w:name="_Toc505268513"/>
              <w:bookmarkStart w:id="14682" w:name="_Toc505353278"/>
              <w:bookmarkStart w:id="14683" w:name="_Toc505942163"/>
              <w:bookmarkStart w:id="14684" w:name="_Toc507059827"/>
              <w:bookmarkStart w:id="14685" w:name="_Toc507063396"/>
              <w:bookmarkEnd w:id="14674"/>
              <w:bookmarkEnd w:id="14675"/>
              <w:bookmarkEnd w:id="14676"/>
              <w:bookmarkEnd w:id="14677"/>
              <w:bookmarkEnd w:id="14678"/>
              <w:bookmarkEnd w:id="14679"/>
              <w:bookmarkEnd w:id="14680"/>
              <w:bookmarkEnd w:id="14681"/>
              <w:bookmarkEnd w:id="14682"/>
              <w:bookmarkEnd w:id="14683"/>
              <w:bookmarkEnd w:id="14684"/>
              <w:bookmarkEnd w:id="14685"/>
            </w:del>
          </w:p>
        </w:tc>
        <w:bookmarkStart w:id="14686" w:name="_Toc504125529"/>
        <w:bookmarkStart w:id="14687" w:name="_Toc504491324"/>
        <w:bookmarkStart w:id="14688" w:name="_Toc504493511"/>
        <w:bookmarkStart w:id="14689" w:name="_Toc504494566"/>
        <w:bookmarkStart w:id="14690" w:name="_Toc504496166"/>
        <w:bookmarkStart w:id="14691" w:name="_Toc504655252"/>
        <w:bookmarkStart w:id="14692" w:name="_Toc504983430"/>
        <w:bookmarkStart w:id="14693" w:name="_Toc505268514"/>
        <w:bookmarkStart w:id="14694" w:name="_Toc505353279"/>
        <w:bookmarkStart w:id="14695" w:name="_Toc505942164"/>
        <w:bookmarkStart w:id="14696" w:name="_Toc507059828"/>
        <w:bookmarkStart w:id="14697" w:name="_Toc507063397"/>
        <w:bookmarkEnd w:id="14686"/>
        <w:bookmarkEnd w:id="14687"/>
        <w:bookmarkEnd w:id="14688"/>
        <w:bookmarkEnd w:id="14689"/>
        <w:bookmarkEnd w:id="14690"/>
        <w:bookmarkEnd w:id="14691"/>
        <w:bookmarkEnd w:id="14692"/>
        <w:bookmarkEnd w:id="14693"/>
        <w:bookmarkEnd w:id="14694"/>
        <w:bookmarkEnd w:id="14695"/>
        <w:bookmarkEnd w:id="14696"/>
        <w:bookmarkEnd w:id="14697"/>
      </w:tr>
      <w:tr w:rsidR="002A1D5D" w:rsidRPr="00AC5720" w:rsidDel="0099417A" w14:paraId="0CD2CD55" w14:textId="77777777" w:rsidTr="002A1D5D">
        <w:trPr>
          <w:trHeight w:val="357"/>
          <w:del w:id="14698"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6B6DD21A" w14:textId="77777777" w:rsidR="002A1D5D" w:rsidRPr="00920E6F" w:rsidDel="0099417A" w:rsidRDefault="002A1D5D" w:rsidP="002A1D5D">
            <w:pPr>
              <w:rPr>
                <w:del w:id="14699" w:author="Author" w:date="2017-12-29T08:21:00Z"/>
                <w:lang w:val="en-US"/>
              </w:rPr>
            </w:pPr>
            <w:del w:id="14700" w:author="Author" w:date="2017-12-29T08:21:00Z">
              <w:r w:rsidRPr="002D1D7C" w:rsidDel="0099417A">
                <w:rPr>
                  <w:rStyle w:val="SAPScreenElement"/>
                  <w:lang w:val="en-US"/>
                </w:rPr>
                <w:delText xml:space="preserve">Pay Scale Level: </w:delText>
              </w:r>
              <w:r w:rsidRPr="002D1D7C" w:rsidDel="0099417A">
                <w:rPr>
                  <w:lang w:val="en-US"/>
                </w:rPr>
                <w:delText xml:space="preserve">select from drop-down; for example, </w:delText>
              </w:r>
              <w:r w:rsidRPr="002D1D7C" w:rsidDel="0099417A">
                <w:rPr>
                  <w:rStyle w:val="SAPUserEntry"/>
                  <w:lang w:val="en-US"/>
                </w:rPr>
                <w:delText>01(DEU/40/95/G1/01)</w:delText>
              </w:r>
              <w:bookmarkStart w:id="14701" w:name="_Toc504125530"/>
              <w:bookmarkStart w:id="14702" w:name="_Toc504491325"/>
              <w:bookmarkStart w:id="14703" w:name="_Toc504493512"/>
              <w:bookmarkStart w:id="14704" w:name="_Toc504494567"/>
              <w:bookmarkStart w:id="14705" w:name="_Toc504496167"/>
              <w:bookmarkStart w:id="14706" w:name="_Toc504655253"/>
              <w:bookmarkStart w:id="14707" w:name="_Toc504983431"/>
              <w:bookmarkStart w:id="14708" w:name="_Toc505268515"/>
              <w:bookmarkStart w:id="14709" w:name="_Toc505353280"/>
              <w:bookmarkStart w:id="14710" w:name="_Toc505942165"/>
              <w:bookmarkStart w:id="14711" w:name="_Toc507059829"/>
              <w:bookmarkStart w:id="14712" w:name="_Toc507063398"/>
              <w:bookmarkEnd w:id="14701"/>
              <w:bookmarkEnd w:id="14702"/>
              <w:bookmarkEnd w:id="14703"/>
              <w:bookmarkEnd w:id="14704"/>
              <w:bookmarkEnd w:id="14705"/>
              <w:bookmarkEnd w:id="14706"/>
              <w:bookmarkEnd w:id="14707"/>
              <w:bookmarkEnd w:id="14708"/>
              <w:bookmarkEnd w:id="14709"/>
              <w:bookmarkEnd w:id="14710"/>
              <w:bookmarkEnd w:id="14711"/>
              <w:bookmarkEnd w:id="14712"/>
            </w:del>
          </w:p>
        </w:tc>
        <w:tc>
          <w:tcPr>
            <w:tcW w:w="7564" w:type="dxa"/>
            <w:vMerge/>
            <w:tcBorders>
              <w:left w:val="single" w:sz="8" w:space="0" w:color="999999"/>
              <w:bottom w:val="single" w:sz="8" w:space="0" w:color="999999"/>
              <w:right w:val="single" w:sz="8" w:space="0" w:color="999999"/>
            </w:tcBorders>
          </w:tcPr>
          <w:p w14:paraId="6F222ADA" w14:textId="77777777" w:rsidR="002A1D5D" w:rsidRPr="00920E6F" w:rsidDel="0099417A" w:rsidRDefault="002A1D5D" w:rsidP="002A1D5D">
            <w:pPr>
              <w:rPr>
                <w:del w:id="14713" w:author="Author" w:date="2017-12-29T08:21:00Z"/>
                <w:lang w:val="en-US"/>
              </w:rPr>
            </w:pPr>
            <w:bookmarkStart w:id="14714" w:name="_Toc504125531"/>
            <w:bookmarkStart w:id="14715" w:name="_Toc504491326"/>
            <w:bookmarkStart w:id="14716" w:name="_Toc504493513"/>
            <w:bookmarkStart w:id="14717" w:name="_Toc504494568"/>
            <w:bookmarkStart w:id="14718" w:name="_Toc504496168"/>
            <w:bookmarkStart w:id="14719" w:name="_Toc504655254"/>
            <w:bookmarkStart w:id="14720" w:name="_Toc504983432"/>
            <w:bookmarkStart w:id="14721" w:name="_Toc505268516"/>
            <w:bookmarkStart w:id="14722" w:name="_Toc505353281"/>
            <w:bookmarkStart w:id="14723" w:name="_Toc505942166"/>
            <w:bookmarkStart w:id="14724" w:name="_Toc507059830"/>
            <w:bookmarkStart w:id="14725" w:name="_Toc507063399"/>
            <w:bookmarkEnd w:id="14714"/>
            <w:bookmarkEnd w:id="14715"/>
            <w:bookmarkEnd w:id="14716"/>
            <w:bookmarkEnd w:id="14717"/>
            <w:bookmarkEnd w:id="14718"/>
            <w:bookmarkEnd w:id="14719"/>
            <w:bookmarkEnd w:id="14720"/>
            <w:bookmarkEnd w:id="14721"/>
            <w:bookmarkEnd w:id="14722"/>
            <w:bookmarkEnd w:id="14723"/>
            <w:bookmarkEnd w:id="14724"/>
            <w:bookmarkEnd w:id="14725"/>
          </w:p>
        </w:tc>
        <w:bookmarkStart w:id="14726" w:name="_Toc504125532"/>
        <w:bookmarkStart w:id="14727" w:name="_Toc504491327"/>
        <w:bookmarkStart w:id="14728" w:name="_Toc504493514"/>
        <w:bookmarkStart w:id="14729" w:name="_Toc504494569"/>
        <w:bookmarkStart w:id="14730" w:name="_Toc504496169"/>
        <w:bookmarkStart w:id="14731" w:name="_Toc504655255"/>
        <w:bookmarkStart w:id="14732" w:name="_Toc504983433"/>
        <w:bookmarkStart w:id="14733" w:name="_Toc505268517"/>
        <w:bookmarkStart w:id="14734" w:name="_Toc505353282"/>
        <w:bookmarkStart w:id="14735" w:name="_Toc505942167"/>
        <w:bookmarkStart w:id="14736" w:name="_Toc507059831"/>
        <w:bookmarkStart w:id="14737" w:name="_Toc507063400"/>
        <w:bookmarkEnd w:id="14726"/>
        <w:bookmarkEnd w:id="14727"/>
        <w:bookmarkEnd w:id="14728"/>
        <w:bookmarkEnd w:id="14729"/>
        <w:bookmarkEnd w:id="14730"/>
        <w:bookmarkEnd w:id="14731"/>
        <w:bookmarkEnd w:id="14732"/>
        <w:bookmarkEnd w:id="14733"/>
        <w:bookmarkEnd w:id="14734"/>
        <w:bookmarkEnd w:id="14735"/>
        <w:bookmarkEnd w:id="14736"/>
        <w:bookmarkEnd w:id="14737"/>
      </w:tr>
      <w:tr w:rsidR="002A1D5D" w:rsidRPr="00AC5720" w:rsidDel="0099417A" w14:paraId="5FF59FD8" w14:textId="77777777" w:rsidTr="002A1D5D">
        <w:trPr>
          <w:trHeight w:val="357"/>
          <w:del w:id="14738"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0E1BEB28" w14:textId="77777777" w:rsidR="002A1D5D" w:rsidRPr="00920E6F" w:rsidDel="0099417A" w:rsidRDefault="002A1D5D" w:rsidP="002A1D5D">
            <w:pPr>
              <w:rPr>
                <w:del w:id="14739" w:author="Author" w:date="2017-12-29T08:21:00Z"/>
                <w:lang w:val="en-US"/>
              </w:rPr>
            </w:pPr>
            <w:del w:id="14740" w:author="Author" w:date="2017-12-29T08:21:00Z">
              <w:r w:rsidRPr="002D1D7C" w:rsidDel="0099417A">
                <w:rPr>
                  <w:rStyle w:val="SAPScreenElement"/>
                  <w:lang w:val="en-US"/>
                </w:rPr>
                <w:delText xml:space="preserve">Continued Sickness Pay Period: </w:delText>
              </w:r>
              <w:r w:rsidRPr="002D1D7C" w:rsidDel="0099417A">
                <w:rPr>
                  <w:lang w:val="en-US"/>
                </w:rPr>
                <w:delText>enter</w:delText>
              </w:r>
              <w:r w:rsidRPr="002D1D7C" w:rsidDel="0099417A">
                <w:rPr>
                  <w:rStyle w:val="SAPUserEntry"/>
                  <w:lang w:val="en-US"/>
                </w:rPr>
                <w:delText xml:space="preserve"> 42</w:delText>
              </w:r>
              <w:bookmarkStart w:id="14741" w:name="_Toc504125533"/>
              <w:bookmarkStart w:id="14742" w:name="_Toc504491328"/>
              <w:bookmarkStart w:id="14743" w:name="_Toc504493515"/>
              <w:bookmarkStart w:id="14744" w:name="_Toc504494570"/>
              <w:bookmarkStart w:id="14745" w:name="_Toc504496170"/>
              <w:bookmarkStart w:id="14746" w:name="_Toc504655256"/>
              <w:bookmarkStart w:id="14747" w:name="_Toc504983434"/>
              <w:bookmarkStart w:id="14748" w:name="_Toc505268518"/>
              <w:bookmarkStart w:id="14749" w:name="_Toc505353283"/>
              <w:bookmarkStart w:id="14750" w:name="_Toc505942168"/>
              <w:bookmarkStart w:id="14751" w:name="_Toc507059832"/>
              <w:bookmarkStart w:id="14752" w:name="_Toc507063401"/>
              <w:bookmarkEnd w:id="14741"/>
              <w:bookmarkEnd w:id="14742"/>
              <w:bookmarkEnd w:id="14743"/>
              <w:bookmarkEnd w:id="14744"/>
              <w:bookmarkEnd w:id="14745"/>
              <w:bookmarkEnd w:id="14746"/>
              <w:bookmarkEnd w:id="14747"/>
              <w:bookmarkEnd w:id="14748"/>
              <w:bookmarkEnd w:id="14749"/>
              <w:bookmarkEnd w:id="14750"/>
              <w:bookmarkEnd w:id="14751"/>
              <w:bookmarkEnd w:id="14752"/>
            </w:del>
          </w:p>
        </w:tc>
        <w:tc>
          <w:tcPr>
            <w:tcW w:w="7564" w:type="dxa"/>
            <w:tcBorders>
              <w:top w:val="single" w:sz="8" w:space="0" w:color="999999"/>
              <w:left w:val="single" w:sz="8" w:space="0" w:color="999999"/>
              <w:bottom w:val="single" w:sz="8" w:space="0" w:color="999999"/>
              <w:right w:val="single" w:sz="8" w:space="0" w:color="999999"/>
            </w:tcBorders>
          </w:tcPr>
          <w:p w14:paraId="601916A0" w14:textId="77777777" w:rsidR="002A1D5D" w:rsidRPr="002D1D7C" w:rsidDel="0099417A" w:rsidRDefault="002A1D5D" w:rsidP="002A1D5D">
            <w:pPr>
              <w:rPr>
                <w:del w:id="14753" w:author="Author" w:date="2017-12-29T08:21:00Z"/>
                <w:lang w:val="en-US"/>
              </w:rPr>
            </w:pPr>
            <w:del w:id="14754" w:author="Author" w:date="2017-12-29T08:21:00Z">
              <w:r w:rsidRPr="002D1D7C" w:rsidDel="0099417A">
                <w:rPr>
                  <w:lang w:val="en-US"/>
                </w:rPr>
                <w:delText xml:space="preserve">In case the </w:delText>
              </w:r>
              <w:r w:rsidRPr="002D1D7C" w:rsidDel="0099417A">
                <w:rPr>
                  <w:rStyle w:val="SAPEmphasis"/>
                  <w:lang w:val="en-US"/>
                </w:rPr>
                <w:delText>Time Off</w:delText>
              </w:r>
              <w:r w:rsidRPr="002D1D7C" w:rsidDel="0099417A">
                <w:rPr>
                  <w:lang w:val="en-US"/>
                </w:rPr>
                <w:delText xml:space="preserve"> content has been implemented in your instance together with the </w:delText>
              </w:r>
              <w:r w:rsidRPr="002D1D7C" w:rsidDel="0099417A">
                <w:rPr>
                  <w:rStyle w:val="SAPEmphasis"/>
                  <w:lang w:val="en-US"/>
                </w:rPr>
                <w:delText>Core</w:delText>
              </w:r>
              <w:r w:rsidRPr="002D1D7C" w:rsidDel="0099417A">
                <w:rPr>
                  <w:lang w:val="en-US"/>
                </w:rPr>
                <w:delText xml:space="preserve"> content from </w:delText>
              </w:r>
              <w:r w:rsidRPr="002D1D7C" w:rsidDel="0099417A">
                <w:rPr>
                  <w:rStyle w:val="SAPEmphasis"/>
                  <w:lang w:val="en-US"/>
                </w:rPr>
                <w:delText xml:space="preserve">Upgrade Center: </w:delText>
              </w:r>
              <w:r w:rsidRPr="002D1D7C" w:rsidDel="0099417A">
                <w:rPr>
                  <w:lang w:val="en-US"/>
                </w:rPr>
                <w:delText>using the data maintained in these fields, the end date of continued pay is automatically calculated based on a preconfigured rule.</w:delText>
              </w:r>
              <w:bookmarkStart w:id="14755" w:name="_Toc504125534"/>
              <w:bookmarkStart w:id="14756" w:name="_Toc504491329"/>
              <w:bookmarkStart w:id="14757" w:name="_Toc504493516"/>
              <w:bookmarkStart w:id="14758" w:name="_Toc504494571"/>
              <w:bookmarkStart w:id="14759" w:name="_Toc504496171"/>
              <w:bookmarkStart w:id="14760" w:name="_Toc504655257"/>
              <w:bookmarkStart w:id="14761" w:name="_Toc504983435"/>
              <w:bookmarkStart w:id="14762" w:name="_Toc505268519"/>
              <w:bookmarkStart w:id="14763" w:name="_Toc505353284"/>
              <w:bookmarkStart w:id="14764" w:name="_Toc505942169"/>
              <w:bookmarkStart w:id="14765" w:name="_Toc507059833"/>
              <w:bookmarkStart w:id="14766" w:name="_Toc507063402"/>
              <w:bookmarkEnd w:id="14755"/>
              <w:bookmarkEnd w:id="14756"/>
              <w:bookmarkEnd w:id="14757"/>
              <w:bookmarkEnd w:id="14758"/>
              <w:bookmarkEnd w:id="14759"/>
              <w:bookmarkEnd w:id="14760"/>
              <w:bookmarkEnd w:id="14761"/>
              <w:bookmarkEnd w:id="14762"/>
              <w:bookmarkEnd w:id="14763"/>
              <w:bookmarkEnd w:id="14764"/>
              <w:bookmarkEnd w:id="14765"/>
              <w:bookmarkEnd w:id="14766"/>
            </w:del>
          </w:p>
          <w:p w14:paraId="3D85E1B3" w14:textId="77777777" w:rsidR="002A1D5D" w:rsidRPr="002D1D7C" w:rsidDel="0099417A" w:rsidRDefault="002A1D5D" w:rsidP="002A1D5D">
            <w:pPr>
              <w:pStyle w:val="SAPNoteHeading"/>
              <w:ind w:left="0"/>
              <w:rPr>
                <w:del w:id="14767" w:author="Author" w:date="2017-12-29T08:21:00Z"/>
                <w:lang w:val="en-US"/>
              </w:rPr>
            </w:pPr>
            <w:del w:id="14768" w:author="Author" w:date="2017-12-29T08:21:00Z">
              <w:r w:rsidRPr="00481262" w:rsidDel="0099417A">
                <w:rPr>
                  <w:noProof/>
                  <w:lang w:val="en-US"/>
                </w:rPr>
                <w:drawing>
                  <wp:inline distT="0" distB="0" distL="0" distR="0" wp14:anchorId="492E7C5D" wp14:editId="1765D7BA">
                    <wp:extent cx="228600" cy="228600"/>
                    <wp:effectExtent l="0" t="0" r="0" b="0"/>
                    <wp:docPr id="5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D1D7C" w:rsidDel="0099417A">
                <w:rPr>
                  <w:noProof/>
                  <w:lang w:val="en-US" w:eastAsia="zh-CN"/>
                </w:rPr>
                <w:delText xml:space="preserve"> </w:delText>
              </w:r>
              <w:r w:rsidRPr="002D1D7C" w:rsidDel="0099417A">
                <w:rPr>
                  <w:lang w:val="en-US"/>
                </w:rPr>
                <w:delText>Recommendation</w:delText>
              </w:r>
              <w:bookmarkStart w:id="14769" w:name="_Toc504125535"/>
              <w:bookmarkStart w:id="14770" w:name="_Toc504491330"/>
              <w:bookmarkStart w:id="14771" w:name="_Toc504493517"/>
              <w:bookmarkStart w:id="14772" w:name="_Toc504494572"/>
              <w:bookmarkStart w:id="14773" w:name="_Toc504496172"/>
              <w:bookmarkStart w:id="14774" w:name="_Toc504655258"/>
              <w:bookmarkStart w:id="14775" w:name="_Toc504983436"/>
              <w:bookmarkStart w:id="14776" w:name="_Toc505268520"/>
              <w:bookmarkStart w:id="14777" w:name="_Toc505353285"/>
              <w:bookmarkStart w:id="14778" w:name="_Toc505942170"/>
              <w:bookmarkStart w:id="14779" w:name="_Toc507059834"/>
              <w:bookmarkStart w:id="14780" w:name="_Toc507063403"/>
              <w:bookmarkEnd w:id="14769"/>
              <w:bookmarkEnd w:id="14770"/>
              <w:bookmarkEnd w:id="14771"/>
              <w:bookmarkEnd w:id="14772"/>
              <w:bookmarkEnd w:id="14773"/>
              <w:bookmarkEnd w:id="14774"/>
              <w:bookmarkEnd w:id="14775"/>
              <w:bookmarkEnd w:id="14776"/>
              <w:bookmarkEnd w:id="14777"/>
              <w:bookmarkEnd w:id="14778"/>
              <w:bookmarkEnd w:id="14779"/>
              <w:bookmarkEnd w:id="14780"/>
            </w:del>
          </w:p>
          <w:p w14:paraId="5430673E" w14:textId="77777777" w:rsidR="002A1D5D" w:rsidRPr="00920E6F" w:rsidDel="0099417A" w:rsidRDefault="002A1D5D" w:rsidP="002A1D5D">
            <w:pPr>
              <w:rPr>
                <w:del w:id="14781" w:author="Author" w:date="2017-12-29T08:21:00Z"/>
                <w:lang w:val="en-US"/>
              </w:rPr>
            </w:pPr>
            <w:del w:id="14782" w:author="Author" w:date="2017-12-29T08:21:00Z">
              <w:r w:rsidRPr="002D1D7C" w:rsidDel="0099417A">
                <w:rPr>
                  <w:lang w:val="en-US"/>
                </w:rPr>
                <w:delText xml:space="preserve">For more details to this rule refer to configuration guide of building block </w:delText>
              </w:r>
              <w:r w:rsidRPr="002D1D7C" w:rsidDel="0099417A">
                <w:rPr>
                  <w:rStyle w:val="SAPEmphasis"/>
                  <w:lang w:val="en-US"/>
                </w:rPr>
                <w:delText>FK4(DE)</w:delText>
              </w:r>
              <w:r w:rsidRPr="002D1D7C" w:rsidDel="0099417A">
                <w:rPr>
                  <w:b/>
                  <w:lang w:val="en-US"/>
                </w:rPr>
                <w:delText>,</w:delText>
              </w:r>
              <w:r w:rsidRPr="002D1D7C" w:rsidDel="0099417A">
                <w:rPr>
                  <w:lang w:val="en-US"/>
                </w:rPr>
                <w:delText xml:space="preserve"> where in chapter </w:delText>
              </w:r>
              <w:r w:rsidRPr="002D1D7C" w:rsidDel="0099417A">
                <w:rPr>
                  <w:rStyle w:val="SAPTextReference"/>
                  <w:lang w:val="en-US"/>
                </w:rPr>
                <w:delText xml:space="preserve">Preparation / Prerequisites </w:delText>
              </w:r>
              <w:r w:rsidRPr="002D1D7C" w:rsidDel="0099417A">
                <w:rPr>
                  <w:lang w:val="en-US"/>
                </w:rPr>
                <w:delText xml:space="preserve">the reference to the appropriate </w:delText>
              </w:r>
              <w:r w:rsidRPr="002D1D7C" w:rsidDel="0099417A">
                <w:rPr>
                  <w:rStyle w:val="SAPScreenElement"/>
                  <w:color w:val="auto"/>
                  <w:lang w:val="en-US"/>
                </w:rPr>
                <w:delText>Time Off</w:delText>
              </w:r>
              <w:r w:rsidRPr="002D1D7C" w:rsidDel="0099417A">
                <w:rPr>
                  <w:lang w:val="en-US"/>
                </w:rPr>
                <w:delText xml:space="preserve"> workbook is given.</w:delText>
              </w:r>
              <w:bookmarkStart w:id="14783" w:name="_Toc504125536"/>
              <w:bookmarkStart w:id="14784" w:name="_Toc504491331"/>
              <w:bookmarkStart w:id="14785" w:name="_Toc504493518"/>
              <w:bookmarkStart w:id="14786" w:name="_Toc504494573"/>
              <w:bookmarkStart w:id="14787" w:name="_Toc504496173"/>
              <w:bookmarkStart w:id="14788" w:name="_Toc504655259"/>
              <w:bookmarkStart w:id="14789" w:name="_Toc504983437"/>
              <w:bookmarkStart w:id="14790" w:name="_Toc505268521"/>
              <w:bookmarkStart w:id="14791" w:name="_Toc505353286"/>
              <w:bookmarkStart w:id="14792" w:name="_Toc505942171"/>
              <w:bookmarkStart w:id="14793" w:name="_Toc507059835"/>
              <w:bookmarkStart w:id="14794" w:name="_Toc507063404"/>
              <w:bookmarkEnd w:id="14783"/>
              <w:bookmarkEnd w:id="14784"/>
              <w:bookmarkEnd w:id="14785"/>
              <w:bookmarkEnd w:id="14786"/>
              <w:bookmarkEnd w:id="14787"/>
              <w:bookmarkEnd w:id="14788"/>
              <w:bookmarkEnd w:id="14789"/>
              <w:bookmarkEnd w:id="14790"/>
              <w:bookmarkEnd w:id="14791"/>
              <w:bookmarkEnd w:id="14792"/>
              <w:bookmarkEnd w:id="14793"/>
              <w:bookmarkEnd w:id="14794"/>
            </w:del>
          </w:p>
        </w:tc>
        <w:bookmarkStart w:id="14795" w:name="_Toc504125537"/>
        <w:bookmarkStart w:id="14796" w:name="_Toc504491332"/>
        <w:bookmarkStart w:id="14797" w:name="_Toc504493519"/>
        <w:bookmarkStart w:id="14798" w:name="_Toc504494574"/>
        <w:bookmarkStart w:id="14799" w:name="_Toc504496174"/>
        <w:bookmarkStart w:id="14800" w:name="_Toc504655260"/>
        <w:bookmarkStart w:id="14801" w:name="_Toc504983438"/>
        <w:bookmarkStart w:id="14802" w:name="_Toc505268522"/>
        <w:bookmarkStart w:id="14803" w:name="_Toc505353287"/>
        <w:bookmarkStart w:id="14804" w:name="_Toc505942172"/>
        <w:bookmarkStart w:id="14805" w:name="_Toc507059836"/>
        <w:bookmarkStart w:id="14806" w:name="_Toc507063405"/>
        <w:bookmarkEnd w:id="14795"/>
        <w:bookmarkEnd w:id="14796"/>
        <w:bookmarkEnd w:id="14797"/>
        <w:bookmarkEnd w:id="14798"/>
        <w:bookmarkEnd w:id="14799"/>
        <w:bookmarkEnd w:id="14800"/>
        <w:bookmarkEnd w:id="14801"/>
        <w:bookmarkEnd w:id="14802"/>
        <w:bookmarkEnd w:id="14803"/>
        <w:bookmarkEnd w:id="14804"/>
        <w:bookmarkEnd w:id="14805"/>
        <w:bookmarkEnd w:id="14806"/>
      </w:tr>
      <w:tr w:rsidR="002A1D5D" w:rsidRPr="00AC5720" w:rsidDel="0099417A" w14:paraId="69359D19" w14:textId="77777777" w:rsidTr="002A1D5D">
        <w:trPr>
          <w:trHeight w:val="357"/>
          <w:del w:id="14807"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6D021801" w14:textId="77777777" w:rsidR="002A1D5D" w:rsidRPr="00920E6F" w:rsidDel="0099417A" w:rsidRDefault="002A1D5D" w:rsidP="002A1D5D">
            <w:pPr>
              <w:rPr>
                <w:del w:id="14808" w:author="Author" w:date="2017-12-29T08:21:00Z"/>
                <w:lang w:val="en-US"/>
              </w:rPr>
            </w:pPr>
            <w:del w:id="14809" w:author="Author" w:date="2017-12-29T08:21:00Z">
              <w:r w:rsidRPr="002D1D7C" w:rsidDel="0099417A">
                <w:rPr>
                  <w:rStyle w:val="SAPScreenElement"/>
                  <w:lang w:val="en-US"/>
                </w:rPr>
                <w:delText xml:space="preserve">Continued Sickness Pay Measure: </w:delText>
              </w:r>
              <w:r w:rsidRPr="002D1D7C" w:rsidDel="0099417A">
                <w:rPr>
                  <w:lang w:val="en-US"/>
                </w:rPr>
                <w:delText>select</w:delText>
              </w:r>
              <w:r w:rsidRPr="002D1D7C" w:rsidDel="0099417A">
                <w:rPr>
                  <w:rStyle w:val="SAPUserEntry"/>
                  <w:lang w:val="en-US"/>
                </w:rPr>
                <w:delText xml:space="preserve"> Days </w:delText>
              </w:r>
              <w:r w:rsidRPr="002D1D7C" w:rsidDel="0099417A">
                <w:rPr>
                  <w:lang w:val="en-US"/>
                </w:rPr>
                <w:delText>from drop-down</w:delText>
              </w:r>
              <w:bookmarkStart w:id="14810" w:name="_Toc504125538"/>
              <w:bookmarkStart w:id="14811" w:name="_Toc504491333"/>
              <w:bookmarkStart w:id="14812" w:name="_Toc504493520"/>
              <w:bookmarkStart w:id="14813" w:name="_Toc504494575"/>
              <w:bookmarkStart w:id="14814" w:name="_Toc504496175"/>
              <w:bookmarkStart w:id="14815" w:name="_Toc504655261"/>
              <w:bookmarkStart w:id="14816" w:name="_Toc504983439"/>
              <w:bookmarkStart w:id="14817" w:name="_Toc505268523"/>
              <w:bookmarkStart w:id="14818" w:name="_Toc505353288"/>
              <w:bookmarkStart w:id="14819" w:name="_Toc505942173"/>
              <w:bookmarkStart w:id="14820" w:name="_Toc507059837"/>
              <w:bookmarkStart w:id="14821" w:name="_Toc507063406"/>
              <w:bookmarkEnd w:id="14810"/>
              <w:bookmarkEnd w:id="14811"/>
              <w:bookmarkEnd w:id="14812"/>
              <w:bookmarkEnd w:id="14813"/>
              <w:bookmarkEnd w:id="14814"/>
              <w:bookmarkEnd w:id="14815"/>
              <w:bookmarkEnd w:id="14816"/>
              <w:bookmarkEnd w:id="14817"/>
              <w:bookmarkEnd w:id="14818"/>
              <w:bookmarkEnd w:id="14819"/>
              <w:bookmarkEnd w:id="14820"/>
              <w:bookmarkEnd w:id="14821"/>
            </w:del>
          </w:p>
        </w:tc>
        <w:tc>
          <w:tcPr>
            <w:tcW w:w="7564" w:type="dxa"/>
            <w:tcBorders>
              <w:top w:val="single" w:sz="8" w:space="0" w:color="999999"/>
              <w:left w:val="single" w:sz="8" w:space="0" w:color="999999"/>
              <w:bottom w:val="single" w:sz="8" w:space="0" w:color="999999"/>
              <w:right w:val="single" w:sz="8" w:space="0" w:color="999999"/>
            </w:tcBorders>
          </w:tcPr>
          <w:p w14:paraId="045FC5D8" w14:textId="77777777" w:rsidR="002A1D5D" w:rsidRPr="00920E6F" w:rsidDel="0099417A" w:rsidRDefault="002A1D5D" w:rsidP="002A1D5D">
            <w:pPr>
              <w:rPr>
                <w:del w:id="14822" w:author="Author" w:date="2017-12-29T08:21:00Z"/>
                <w:lang w:val="en-US"/>
              </w:rPr>
            </w:pPr>
            <w:bookmarkStart w:id="14823" w:name="_Toc504125539"/>
            <w:bookmarkStart w:id="14824" w:name="_Toc504491334"/>
            <w:bookmarkStart w:id="14825" w:name="_Toc504493521"/>
            <w:bookmarkStart w:id="14826" w:name="_Toc504494576"/>
            <w:bookmarkStart w:id="14827" w:name="_Toc504496176"/>
            <w:bookmarkStart w:id="14828" w:name="_Toc504655262"/>
            <w:bookmarkStart w:id="14829" w:name="_Toc504983440"/>
            <w:bookmarkStart w:id="14830" w:name="_Toc505268524"/>
            <w:bookmarkStart w:id="14831" w:name="_Toc505353289"/>
            <w:bookmarkStart w:id="14832" w:name="_Toc505942174"/>
            <w:bookmarkStart w:id="14833" w:name="_Toc507059838"/>
            <w:bookmarkStart w:id="14834" w:name="_Toc507063407"/>
            <w:bookmarkEnd w:id="14823"/>
            <w:bookmarkEnd w:id="14824"/>
            <w:bookmarkEnd w:id="14825"/>
            <w:bookmarkEnd w:id="14826"/>
            <w:bookmarkEnd w:id="14827"/>
            <w:bookmarkEnd w:id="14828"/>
            <w:bookmarkEnd w:id="14829"/>
            <w:bookmarkEnd w:id="14830"/>
            <w:bookmarkEnd w:id="14831"/>
            <w:bookmarkEnd w:id="14832"/>
            <w:bookmarkEnd w:id="14833"/>
            <w:bookmarkEnd w:id="14834"/>
          </w:p>
        </w:tc>
        <w:bookmarkStart w:id="14835" w:name="_Toc504125540"/>
        <w:bookmarkStart w:id="14836" w:name="_Toc504491335"/>
        <w:bookmarkStart w:id="14837" w:name="_Toc504493522"/>
        <w:bookmarkStart w:id="14838" w:name="_Toc504494577"/>
        <w:bookmarkStart w:id="14839" w:name="_Toc504496177"/>
        <w:bookmarkStart w:id="14840" w:name="_Toc504655263"/>
        <w:bookmarkStart w:id="14841" w:name="_Toc504983441"/>
        <w:bookmarkStart w:id="14842" w:name="_Toc505268525"/>
        <w:bookmarkStart w:id="14843" w:name="_Toc505353290"/>
        <w:bookmarkStart w:id="14844" w:name="_Toc505942175"/>
        <w:bookmarkStart w:id="14845" w:name="_Toc507059839"/>
        <w:bookmarkStart w:id="14846" w:name="_Toc507063408"/>
        <w:bookmarkEnd w:id="14835"/>
        <w:bookmarkEnd w:id="14836"/>
        <w:bookmarkEnd w:id="14837"/>
        <w:bookmarkEnd w:id="14838"/>
        <w:bookmarkEnd w:id="14839"/>
        <w:bookmarkEnd w:id="14840"/>
        <w:bookmarkEnd w:id="14841"/>
        <w:bookmarkEnd w:id="14842"/>
        <w:bookmarkEnd w:id="14843"/>
        <w:bookmarkEnd w:id="14844"/>
        <w:bookmarkEnd w:id="14845"/>
        <w:bookmarkEnd w:id="14846"/>
      </w:tr>
      <w:tr w:rsidR="002A1D5D" w:rsidRPr="00AC5720" w:rsidDel="0099417A" w14:paraId="6FBC0A82" w14:textId="77777777" w:rsidTr="002A1D5D">
        <w:trPr>
          <w:trHeight w:val="357"/>
          <w:del w:id="14847"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48D8B9AC" w14:textId="77777777" w:rsidR="002A1D5D" w:rsidRPr="00920E6F" w:rsidDel="0099417A" w:rsidRDefault="002A1D5D" w:rsidP="002A1D5D">
            <w:pPr>
              <w:rPr>
                <w:del w:id="14848" w:author="Author" w:date="2017-12-29T08:21:00Z"/>
                <w:lang w:val="en-US"/>
              </w:rPr>
            </w:pPr>
            <w:del w:id="14849" w:author="Author" w:date="2017-12-29T08:21:00Z">
              <w:r w:rsidRPr="002D1D7C" w:rsidDel="0099417A">
                <w:rPr>
                  <w:rStyle w:val="SAPScreenElement"/>
                  <w:lang w:val="en-US"/>
                </w:rPr>
                <w:delText xml:space="preserve">Competition Clause: </w:delText>
              </w:r>
              <w:r w:rsidRPr="002D1D7C" w:rsidDel="0099417A">
                <w:rPr>
                  <w:lang w:val="en-US"/>
                </w:rPr>
                <w:delText>defaults to</w:delText>
              </w:r>
              <w:r w:rsidRPr="002D1D7C" w:rsidDel="0099417A">
                <w:rPr>
                  <w:rStyle w:val="SAPUserEntry"/>
                  <w:lang w:val="en-US"/>
                </w:rPr>
                <w:delText xml:space="preserve"> No</w:delText>
              </w:r>
              <w:r w:rsidRPr="002D1D7C" w:rsidDel="0099417A">
                <w:rPr>
                  <w:lang w:val="en-US"/>
                </w:rPr>
                <w:delText>; adapt if required</w:delText>
              </w:r>
              <w:bookmarkStart w:id="14850" w:name="_Toc504125541"/>
              <w:bookmarkStart w:id="14851" w:name="_Toc504491336"/>
              <w:bookmarkStart w:id="14852" w:name="_Toc504493523"/>
              <w:bookmarkStart w:id="14853" w:name="_Toc504494578"/>
              <w:bookmarkStart w:id="14854" w:name="_Toc504496178"/>
              <w:bookmarkStart w:id="14855" w:name="_Toc504655264"/>
              <w:bookmarkStart w:id="14856" w:name="_Toc504983442"/>
              <w:bookmarkStart w:id="14857" w:name="_Toc505268526"/>
              <w:bookmarkStart w:id="14858" w:name="_Toc505353291"/>
              <w:bookmarkStart w:id="14859" w:name="_Toc505942176"/>
              <w:bookmarkStart w:id="14860" w:name="_Toc507059840"/>
              <w:bookmarkStart w:id="14861" w:name="_Toc507063409"/>
              <w:bookmarkEnd w:id="14850"/>
              <w:bookmarkEnd w:id="14851"/>
              <w:bookmarkEnd w:id="14852"/>
              <w:bookmarkEnd w:id="14853"/>
              <w:bookmarkEnd w:id="14854"/>
              <w:bookmarkEnd w:id="14855"/>
              <w:bookmarkEnd w:id="14856"/>
              <w:bookmarkEnd w:id="14857"/>
              <w:bookmarkEnd w:id="14858"/>
              <w:bookmarkEnd w:id="14859"/>
              <w:bookmarkEnd w:id="14860"/>
              <w:bookmarkEnd w:id="14861"/>
            </w:del>
          </w:p>
        </w:tc>
        <w:tc>
          <w:tcPr>
            <w:tcW w:w="7564" w:type="dxa"/>
            <w:tcBorders>
              <w:top w:val="single" w:sz="8" w:space="0" w:color="999999"/>
              <w:left w:val="single" w:sz="8" w:space="0" w:color="999999"/>
              <w:bottom w:val="single" w:sz="8" w:space="0" w:color="999999"/>
              <w:right w:val="single" w:sz="8" w:space="0" w:color="999999"/>
            </w:tcBorders>
          </w:tcPr>
          <w:p w14:paraId="3D57E369" w14:textId="77777777" w:rsidR="002A1D5D" w:rsidRPr="00920E6F" w:rsidDel="0099417A" w:rsidRDefault="002A1D5D" w:rsidP="002A1D5D">
            <w:pPr>
              <w:rPr>
                <w:del w:id="14862" w:author="Author" w:date="2017-12-29T08:21:00Z"/>
                <w:lang w:val="en-US"/>
              </w:rPr>
            </w:pPr>
            <w:bookmarkStart w:id="14863" w:name="_Toc504125542"/>
            <w:bookmarkStart w:id="14864" w:name="_Toc504491337"/>
            <w:bookmarkStart w:id="14865" w:name="_Toc504493524"/>
            <w:bookmarkStart w:id="14866" w:name="_Toc504494579"/>
            <w:bookmarkStart w:id="14867" w:name="_Toc504496179"/>
            <w:bookmarkStart w:id="14868" w:name="_Toc504655265"/>
            <w:bookmarkStart w:id="14869" w:name="_Toc504983443"/>
            <w:bookmarkStart w:id="14870" w:name="_Toc505268527"/>
            <w:bookmarkStart w:id="14871" w:name="_Toc505353292"/>
            <w:bookmarkStart w:id="14872" w:name="_Toc505942177"/>
            <w:bookmarkStart w:id="14873" w:name="_Toc507059841"/>
            <w:bookmarkStart w:id="14874" w:name="_Toc507063410"/>
            <w:bookmarkEnd w:id="14863"/>
            <w:bookmarkEnd w:id="14864"/>
            <w:bookmarkEnd w:id="14865"/>
            <w:bookmarkEnd w:id="14866"/>
            <w:bookmarkEnd w:id="14867"/>
            <w:bookmarkEnd w:id="14868"/>
            <w:bookmarkEnd w:id="14869"/>
            <w:bookmarkEnd w:id="14870"/>
            <w:bookmarkEnd w:id="14871"/>
            <w:bookmarkEnd w:id="14872"/>
            <w:bookmarkEnd w:id="14873"/>
            <w:bookmarkEnd w:id="14874"/>
          </w:p>
        </w:tc>
        <w:bookmarkStart w:id="14875" w:name="_Toc504125543"/>
        <w:bookmarkStart w:id="14876" w:name="_Toc504491338"/>
        <w:bookmarkStart w:id="14877" w:name="_Toc504493525"/>
        <w:bookmarkStart w:id="14878" w:name="_Toc504494580"/>
        <w:bookmarkStart w:id="14879" w:name="_Toc504496180"/>
        <w:bookmarkStart w:id="14880" w:name="_Toc504655266"/>
        <w:bookmarkStart w:id="14881" w:name="_Toc504983444"/>
        <w:bookmarkStart w:id="14882" w:name="_Toc505268528"/>
        <w:bookmarkStart w:id="14883" w:name="_Toc505353293"/>
        <w:bookmarkStart w:id="14884" w:name="_Toc505942178"/>
        <w:bookmarkStart w:id="14885" w:name="_Toc507059842"/>
        <w:bookmarkStart w:id="14886" w:name="_Toc507063411"/>
        <w:bookmarkEnd w:id="14875"/>
        <w:bookmarkEnd w:id="14876"/>
        <w:bookmarkEnd w:id="14877"/>
        <w:bookmarkEnd w:id="14878"/>
        <w:bookmarkEnd w:id="14879"/>
        <w:bookmarkEnd w:id="14880"/>
        <w:bookmarkEnd w:id="14881"/>
        <w:bookmarkEnd w:id="14882"/>
        <w:bookmarkEnd w:id="14883"/>
        <w:bookmarkEnd w:id="14884"/>
        <w:bookmarkEnd w:id="14885"/>
        <w:bookmarkEnd w:id="14886"/>
      </w:tr>
      <w:tr w:rsidR="002A1D5D" w:rsidRPr="00AC5720" w:rsidDel="0099417A" w14:paraId="05DEE5B5" w14:textId="77777777" w:rsidTr="002A1D5D">
        <w:trPr>
          <w:trHeight w:val="357"/>
          <w:del w:id="14887"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1BEC157D" w14:textId="77777777" w:rsidR="002A1D5D" w:rsidRPr="00920E6F" w:rsidDel="0099417A" w:rsidRDefault="002A1D5D" w:rsidP="002A1D5D">
            <w:pPr>
              <w:rPr>
                <w:del w:id="14888" w:author="Author" w:date="2017-12-29T08:21:00Z"/>
                <w:lang w:val="en-US"/>
              </w:rPr>
            </w:pPr>
            <w:del w:id="14889" w:author="Author" w:date="2017-12-29T08:21:00Z">
              <w:r w:rsidRPr="002D1D7C" w:rsidDel="0099417A">
                <w:rPr>
                  <w:rStyle w:val="SAPScreenElement"/>
                  <w:lang w:val="en-US"/>
                </w:rPr>
                <w:delText xml:space="preserve">Sideline Job Allowed: </w:delText>
              </w:r>
              <w:r w:rsidRPr="002D1D7C" w:rsidDel="0099417A">
                <w:rPr>
                  <w:lang w:val="en-US"/>
                </w:rPr>
                <w:delText>defaults to</w:delText>
              </w:r>
              <w:r w:rsidRPr="002D1D7C" w:rsidDel="0099417A">
                <w:rPr>
                  <w:rStyle w:val="SAPUserEntry"/>
                  <w:lang w:val="en-US"/>
                </w:rPr>
                <w:delText xml:space="preserve"> No</w:delText>
              </w:r>
              <w:r w:rsidRPr="002D1D7C" w:rsidDel="0099417A">
                <w:rPr>
                  <w:lang w:val="en-US"/>
                </w:rPr>
                <w:delText>; adapt if required</w:delText>
              </w:r>
              <w:bookmarkStart w:id="14890" w:name="_Toc504125544"/>
              <w:bookmarkStart w:id="14891" w:name="_Toc504491339"/>
              <w:bookmarkStart w:id="14892" w:name="_Toc504493526"/>
              <w:bookmarkStart w:id="14893" w:name="_Toc504494581"/>
              <w:bookmarkStart w:id="14894" w:name="_Toc504496181"/>
              <w:bookmarkStart w:id="14895" w:name="_Toc504655267"/>
              <w:bookmarkStart w:id="14896" w:name="_Toc504983445"/>
              <w:bookmarkStart w:id="14897" w:name="_Toc505268529"/>
              <w:bookmarkStart w:id="14898" w:name="_Toc505353294"/>
              <w:bookmarkStart w:id="14899" w:name="_Toc505942179"/>
              <w:bookmarkStart w:id="14900" w:name="_Toc507059843"/>
              <w:bookmarkStart w:id="14901" w:name="_Toc507063412"/>
              <w:bookmarkEnd w:id="14890"/>
              <w:bookmarkEnd w:id="14891"/>
              <w:bookmarkEnd w:id="14892"/>
              <w:bookmarkEnd w:id="14893"/>
              <w:bookmarkEnd w:id="14894"/>
              <w:bookmarkEnd w:id="14895"/>
              <w:bookmarkEnd w:id="14896"/>
              <w:bookmarkEnd w:id="14897"/>
              <w:bookmarkEnd w:id="14898"/>
              <w:bookmarkEnd w:id="14899"/>
              <w:bookmarkEnd w:id="14900"/>
              <w:bookmarkEnd w:id="14901"/>
            </w:del>
          </w:p>
        </w:tc>
        <w:tc>
          <w:tcPr>
            <w:tcW w:w="7564" w:type="dxa"/>
            <w:tcBorders>
              <w:top w:val="single" w:sz="8" w:space="0" w:color="999999"/>
              <w:left w:val="single" w:sz="8" w:space="0" w:color="999999"/>
              <w:bottom w:val="single" w:sz="8" w:space="0" w:color="999999"/>
              <w:right w:val="single" w:sz="8" w:space="0" w:color="999999"/>
            </w:tcBorders>
          </w:tcPr>
          <w:p w14:paraId="4B01246A" w14:textId="77777777" w:rsidR="002A1D5D" w:rsidRPr="00920E6F" w:rsidDel="0099417A" w:rsidRDefault="002A1D5D" w:rsidP="002A1D5D">
            <w:pPr>
              <w:rPr>
                <w:del w:id="14902" w:author="Author" w:date="2017-12-29T08:21:00Z"/>
                <w:lang w:val="en-US"/>
              </w:rPr>
            </w:pPr>
            <w:bookmarkStart w:id="14903" w:name="_Toc504125545"/>
            <w:bookmarkStart w:id="14904" w:name="_Toc504491340"/>
            <w:bookmarkStart w:id="14905" w:name="_Toc504493527"/>
            <w:bookmarkStart w:id="14906" w:name="_Toc504494582"/>
            <w:bookmarkStart w:id="14907" w:name="_Toc504496182"/>
            <w:bookmarkStart w:id="14908" w:name="_Toc504655268"/>
            <w:bookmarkStart w:id="14909" w:name="_Toc504983446"/>
            <w:bookmarkStart w:id="14910" w:name="_Toc505268530"/>
            <w:bookmarkStart w:id="14911" w:name="_Toc505353295"/>
            <w:bookmarkStart w:id="14912" w:name="_Toc505942180"/>
            <w:bookmarkStart w:id="14913" w:name="_Toc507059844"/>
            <w:bookmarkStart w:id="14914" w:name="_Toc507063413"/>
            <w:bookmarkEnd w:id="14903"/>
            <w:bookmarkEnd w:id="14904"/>
            <w:bookmarkEnd w:id="14905"/>
            <w:bookmarkEnd w:id="14906"/>
            <w:bookmarkEnd w:id="14907"/>
            <w:bookmarkEnd w:id="14908"/>
            <w:bookmarkEnd w:id="14909"/>
            <w:bookmarkEnd w:id="14910"/>
            <w:bookmarkEnd w:id="14911"/>
            <w:bookmarkEnd w:id="14912"/>
            <w:bookmarkEnd w:id="14913"/>
            <w:bookmarkEnd w:id="14914"/>
          </w:p>
        </w:tc>
        <w:bookmarkStart w:id="14915" w:name="_Toc504125546"/>
        <w:bookmarkStart w:id="14916" w:name="_Toc504491341"/>
        <w:bookmarkStart w:id="14917" w:name="_Toc504493528"/>
        <w:bookmarkStart w:id="14918" w:name="_Toc504494583"/>
        <w:bookmarkStart w:id="14919" w:name="_Toc504496183"/>
        <w:bookmarkStart w:id="14920" w:name="_Toc504655269"/>
        <w:bookmarkStart w:id="14921" w:name="_Toc504983447"/>
        <w:bookmarkStart w:id="14922" w:name="_Toc505268531"/>
        <w:bookmarkStart w:id="14923" w:name="_Toc505353296"/>
        <w:bookmarkStart w:id="14924" w:name="_Toc505942181"/>
        <w:bookmarkStart w:id="14925" w:name="_Toc507059845"/>
        <w:bookmarkStart w:id="14926" w:name="_Toc507063414"/>
        <w:bookmarkEnd w:id="14915"/>
        <w:bookmarkEnd w:id="14916"/>
        <w:bookmarkEnd w:id="14917"/>
        <w:bookmarkEnd w:id="14918"/>
        <w:bookmarkEnd w:id="14919"/>
        <w:bookmarkEnd w:id="14920"/>
        <w:bookmarkEnd w:id="14921"/>
        <w:bookmarkEnd w:id="14922"/>
        <w:bookmarkEnd w:id="14923"/>
        <w:bookmarkEnd w:id="14924"/>
        <w:bookmarkEnd w:id="14925"/>
        <w:bookmarkEnd w:id="14926"/>
      </w:tr>
      <w:tr w:rsidR="002A1D5D" w:rsidRPr="00AC5720" w:rsidDel="0099417A" w14:paraId="179D1F21" w14:textId="77777777" w:rsidTr="002A1D5D">
        <w:trPr>
          <w:trHeight w:val="357"/>
          <w:del w:id="14927"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531EF325" w14:textId="77777777" w:rsidR="002A1D5D" w:rsidRPr="00920E6F" w:rsidDel="0099417A" w:rsidRDefault="002A1D5D" w:rsidP="002A1D5D">
            <w:pPr>
              <w:rPr>
                <w:del w:id="14928" w:author="Author" w:date="2017-12-29T08:21:00Z"/>
                <w:lang w:val="en-US"/>
              </w:rPr>
            </w:pPr>
            <w:del w:id="14929" w:author="Author" w:date="2017-12-29T08:21:00Z">
              <w:r w:rsidRPr="002D1D7C" w:rsidDel="0099417A">
                <w:rPr>
                  <w:rStyle w:val="SAPScreenElement"/>
                  <w:lang w:val="en-US"/>
                </w:rPr>
                <w:delText xml:space="preserve">Notice Period: </w:delText>
              </w:r>
              <w:r w:rsidRPr="002D1D7C" w:rsidDel="0099417A">
                <w:rPr>
                  <w:lang w:val="en-US"/>
                </w:rPr>
                <w:delText>enter as appropriate</w:delText>
              </w:r>
              <w:bookmarkStart w:id="14930" w:name="_Toc504125547"/>
              <w:bookmarkStart w:id="14931" w:name="_Toc504491342"/>
              <w:bookmarkStart w:id="14932" w:name="_Toc504493529"/>
              <w:bookmarkStart w:id="14933" w:name="_Toc504494584"/>
              <w:bookmarkStart w:id="14934" w:name="_Toc504496184"/>
              <w:bookmarkStart w:id="14935" w:name="_Toc504655270"/>
              <w:bookmarkStart w:id="14936" w:name="_Toc504983448"/>
              <w:bookmarkStart w:id="14937" w:name="_Toc505268532"/>
              <w:bookmarkStart w:id="14938" w:name="_Toc505353297"/>
              <w:bookmarkStart w:id="14939" w:name="_Toc505942182"/>
              <w:bookmarkStart w:id="14940" w:name="_Toc507059846"/>
              <w:bookmarkStart w:id="14941" w:name="_Toc507063415"/>
              <w:bookmarkEnd w:id="14930"/>
              <w:bookmarkEnd w:id="14931"/>
              <w:bookmarkEnd w:id="14932"/>
              <w:bookmarkEnd w:id="14933"/>
              <w:bookmarkEnd w:id="14934"/>
              <w:bookmarkEnd w:id="14935"/>
              <w:bookmarkEnd w:id="14936"/>
              <w:bookmarkEnd w:id="14937"/>
              <w:bookmarkEnd w:id="14938"/>
              <w:bookmarkEnd w:id="14939"/>
              <w:bookmarkEnd w:id="14940"/>
              <w:bookmarkEnd w:id="14941"/>
            </w:del>
          </w:p>
        </w:tc>
        <w:tc>
          <w:tcPr>
            <w:tcW w:w="7564" w:type="dxa"/>
            <w:tcBorders>
              <w:top w:val="single" w:sz="8" w:space="0" w:color="999999"/>
              <w:left w:val="single" w:sz="8" w:space="0" w:color="999999"/>
              <w:bottom w:val="single" w:sz="8" w:space="0" w:color="999999"/>
              <w:right w:val="single" w:sz="8" w:space="0" w:color="999999"/>
            </w:tcBorders>
          </w:tcPr>
          <w:p w14:paraId="6562BA97" w14:textId="77777777" w:rsidR="002A1D5D" w:rsidRPr="00920E6F" w:rsidDel="0099417A" w:rsidRDefault="002A1D5D" w:rsidP="002A1D5D">
            <w:pPr>
              <w:rPr>
                <w:del w:id="14942" w:author="Author" w:date="2017-12-29T08:21:00Z"/>
                <w:lang w:val="en-US"/>
              </w:rPr>
            </w:pPr>
            <w:bookmarkStart w:id="14943" w:name="_Toc504125548"/>
            <w:bookmarkStart w:id="14944" w:name="_Toc504491343"/>
            <w:bookmarkStart w:id="14945" w:name="_Toc504493530"/>
            <w:bookmarkStart w:id="14946" w:name="_Toc504494585"/>
            <w:bookmarkStart w:id="14947" w:name="_Toc504496185"/>
            <w:bookmarkStart w:id="14948" w:name="_Toc504655271"/>
            <w:bookmarkStart w:id="14949" w:name="_Toc504983449"/>
            <w:bookmarkStart w:id="14950" w:name="_Toc505268533"/>
            <w:bookmarkStart w:id="14951" w:name="_Toc505353298"/>
            <w:bookmarkStart w:id="14952" w:name="_Toc505942183"/>
            <w:bookmarkStart w:id="14953" w:name="_Toc507059847"/>
            <w:bookmarkStart w:id="14954" w:name="_Toc507063416"/>
            <w:bookmarkEnd w:id="14943"/>
            <w:bookmarkEnd w:id="14944"/>
            <w:bookmarkEnd w:id="14945"/>
            <w:bookmarkEnd w:id="14946"/>
            <w:bookmarkEnd w:id="14947"/>
            <w:bookmarkEnd w:id="14948"/>
            <w:bookmarkEnd w:id="14949"/>
            <w:bookmarkEnd w:id="14950"/>
            <w:bookmarkEnd w:id="14951"/>
            <w:bookmarkEnd w:id="14952"/>
            <w:bookmarkEnd w:id="14953"/>
            <w:bookmarkEnd w:id="14954"/>
          </w:p>
        </w:tc>
        <w:bookmarkStart w:id="14955" w:name="_Toc504125549"/>
        <w:bookmarkStart w:id="14956" w:name="_Toc504491344"/>
        <w:bookmarkStart w:id="14957" w:name="_Toc504493531"/>
        <w:bookmarkStart w:id="14958" w:name="_Toc504494586"/>
        <w:bookmarkStart w:id="14959" w:name="_Toc504496186"/>
        <w:bookmarkStart w:id="14960" w:name="_Toc504655272"/>
        <w:bookmarkStart w:id="14961" w:name="_Toc504983450"/>
        <w:bookmarkStart w:id="14962" w:name="_Toc505268534"/>
        <w:bookmarkStart w:id="14963" w:name="_Toc505353299"/>
        <w:bookmarkStart w:id="14964" w:name="_Toc505942184"/>
        <w:bookmarkStart w:id="14965" w:name="_Toc507059848"/>
        <w:bookmarkStart w:id="14966" w:name="_Toc507063417"/>
        <w:bookmarkEnd w:id="14955"/>
        <w:bookmarkEnd w:id="14956"/>
        <w:bookmarkEnd w:id="14957"/>
        <w:bookmarkEnd w:id="14958"/>
        <w:bookmarkEnd w:id="14959"/>
        <w:bookmarkEnd w:id="14960"/>
        <w:bookmarkEnd w:id="14961"/>
        <w:bookmarkEnd w:id="14962"/>
        <w:bookmarkEnd w:id="14963"/>
        <w:bookmarkEnd w:id="14964"/>
        <w:bookmarkEnd w:id="14965"/>
        <w:bookmarkEnd w:id="14966"/>
      </w:tr>
      <w:tr w:rsidR="002A1D5D" w:rsidRPr="00AC5720" w:rsidDel="0099417A" w14:paraId="78349CF5" w14:textId="77777777" w:rsidTr="002A1D5D">
        <w:trPr>
          <w:trHeight w:val="357"/>
          <w:del w:id="14967"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01BFFA87" w14:textId="77777777" w:rsidR="002A1D5D" w:rsidRPr="00920E6F" w:rsidDel="0099417A" w:rsidRDefault="002A1D5D" w:rsidP="002A1D5D">
            <w:pPr>
              <w:rPr>
                <w:del w:id="14968" w:author="Author" w:date="2017-12-29T08:21:00Z"/>
                <w:lang w:val="en-US"/>
              </w:rPr>
            </w:pPr>
            <w:del w:id="14969" w:author="Author" w:date="2017-12-29T08:21:00Z">
              <w:r w:rsidRPr="002D1D7C" w:rsidDel="0099417A">
                <w:rPr>
                  <w:rStyle w:val="SAPScreenElement"/>
                  <w:lang w:val="en-US"/>
                </w:rPr>
                <w:delText xml:space="preserve">Initial Entry: </w:delText>
              </w:r>
              <w:r w:rsidRPr="002D1D7C" w:rsidDel="0099417A">
                <w:rPr>
                  <w:lang w:val="en-US"/>
                </w:rPr>
                <w:delText>select from calendar help the</w:delText>
              </w:r>
              <w:r w:rsidRPr="002D1D7C" w:rsidDel="0099417A">
                <w:rPr>
                  <w:noProof/>
                  <w:lang w:val="en-US"/>
                </w:rPr>
                <w:delText xml:space="preserve"> start date when the employee first started in the company</w:delText>
              </w:r>
              <w:bookmarkStart w:id="14970" w:name="_Toc504125550"/>
              <w:bookmarkStart w:id="14971" w:name="_Toc504491345"/>
              <w:bookmarkStart w:id="14972" w:name="_Toc504493532"/>
              <w:bookmarkStart w:id="14973" w:name="_Toc504494587"/>
              <w:bookmarkStart w:id="14974" w:name="_Toc504496187"/>
              <w:bookmarkStart w:id="14975" w:name="_Toc504655273"/>
              <w:bookmarkStart w:id="14976" w:name="_Toc504983451"/>
              <w:bookmarkStart w:id="14977" w:name="_Toc505268535"/>
              <w:bookmarkStart w:id="14978" w:name="_Toc505353300"/>
              <w:bookmarkStart w:id="14979" w:name="_Toc505942185"/>
              <w:bookmarkStart w:id="14980" w:name="_Toc507059849"/>
              <w:bookmarkStart w:id="14981" w:name="_Toc507063418"/>
              <w:bookmarkEnd w:id="14970"/>
              <w:bookmarkEnd w:id="14971"/>
              <w:bookmarkEnd w:id="14972"/>
              <w:bookmarkEnd w:id="14973"/>
              <w:bookmarkEnd w:id="14974"/>
              <w:bookmarkEnd w:id="14975"/>
              <w:bookmarkEnd w:id="14976"/>
              <w:bookmarkEnd w:id="14977"/>
              <w:bookmarkEnd w:id="14978"/>
              <w:bookmarkEnd w:id="14979"/>
              <w:bookmarkEnd w:id="14980"/>
              <w:bookmarkEnd w:id="14981"/>
            </w:del>
          </w:p>
        </w:tc>
        <w:tc>
          <w:tcPr>
            <w:tcW w:w="7564" w:type="dxa"/>
            <w:tcBorders>
              <w:top w:val="single" w:sz="8" w:space="0" w:color="999999"/>
              <w:left w:val="single" w:sz="8" w:space="0" w:color="999999"/>
              <w:bottom w:val="single" w:sz="8" w:space="0" w:color="999999"/>
              <w:right w:val="single" w:sz="8" w:space="0" w:color="999999"/>
            </w:tcBorders>
          </w:tcPr>
          <w:p w14:paraId="3CFAAFBC" w14:textId="77777777" w:rsidR="002A1D5D" w:rsidRPr="00920E6F" w:rsidDel="0099417A" w:rsidRDefault="002A1D5D" w:rsidP="002A1D5D">
            <w:pPr>
              <w:rPr>
                <w:del w:id="14982" w:author="Author" w:date="2017-12-29T08:21:00Z"/>
                <w:lang w:val="en-US"/>
              </w:rPr>
            </w:pPr>
            <w:del w:id="14983" w:author="Author" w:date="2017-12-29T08:21:00Z">
              <w:r w:rsidRPr="002D1D7C" w:rsidDel="0099417A">
                <w:rPr>
                  <w:noProof/>
                  <w:lang w:val="en-US"/>
                </w:rPr>
                <w:delText xml:space="preserve">For example, if an </w:delText>
              </w:r>
              <w:r w:rsidRPr="002D1D7C" w:rsidDel="0099417A">
                <w:rPr>
                  <w:lang w:val="en-US"/>
                </w:rPr>
                <w:delText>employee</w:delText>
              </w:r>
              <w:r w:rsidRPr="002D1D7C" w:rsidDel="0099417A">
                <w:rPr>
                  <w:noProof/>
                  <w:lang w:val="en-US"/>
                </w:rPr>
                <w:delText xml:space="preserve"> was originally hired as an external and then became a permanent employee, this is the date when he or she first entered the company as an external.</w:delText>
              </w:r>
              <w:bookmarkStart w:id="14984" w:name="_Toc504125551"/>
              <w:bookmarkStart w:id="14985" w:name="_Toc504491346"/>
              <w:bookmarkStart w:id="14986" w:name="_Toc504493533"/>
              <w:bookmarkStart w:id="14987" w:name="_Toc504494588"/>
              <w:bookmarkStart w:id="14988" w:name="_Toc504496188"/>
              <w:bookmarkStart w:id="14989" w:name="_Toc504655274"/>
              <w:bookmarkStart w:id="14990" w:name="_Toc504983452"/>
              <w:bookmarkStart w:id="14991" w:name="_Toc505268536"/>
              <w:bookmarkStart w:id="14992" w:name="_Toc505353301"/>
              <w:bookmarkStart w:id="14993" w:name="_Toc505942186"/>
              <w:bookmarkStart w:id="14994" w:name="_Toc507059850"/>
              <w:bookmarkStart w:id="14995" w:name="_Toc507063419"/>
              <w:bookmarkEnd w:id="14984"/>
              <w:bookmarkEnd w:id="14985"/>
              <w:bookmarkEnd w:id="14986"/>
              <w:bookmarkEnd w:id="14987"/>
              <w:bookmarkEnd w:id="14988"/>
              <w:bookmarkEnd w:id="14989"/>
              <w:bookmarkEnd w:id="14990"/>
              <w:bookmarkEnd w:id="14991"/>
              <w:bookmarkEnd w:id="14992"/>
              <w:bookmarkEnd w:id="14993"/>
              <w:bookmarkEnd w:id="14994"/>
              <w:bookmarkEnd w:id="14995"/>
            </w:del>
          </w:p>
        </w:tc>
        <w:bookmarkStart w:id="14996" w:name="_Toc504125552"/>
        <w:bookmarkStart w:id="14997" w:name="_Toc504491347"/>
        <w:bookmarkStart w:id="14998" w:name="_Toc504493534"/>
        <w:bookmarkStart w:id="14999" w:name="_Toc504494589"/>
        <w:bookmarkStart w:id="15000" w:name="_Toc504496189"/>
        <w:bookmarkStart w:id="15001" w:name="_Toc504655275"/>
        <w:bookmarkStart w:id="15002" w:name="_Toc504983453"/>
        <w:bookmarkStart w:id="15003" w:name="_Toc505268537"/>
        <w:bookmarkStart w:id="15004" w:name="_Toc505353302"/>
        <w:bookmarkStart w:id="15005" w:name="_Toc505942187"/>
        <w:bookmarkStart w:id="15006" w:name="_Toc507059851"/>
        <w:bookmarkStart w:id="15007" w:name="_Toc507063420"/>
        <w:bookmarkEnd w:id="14996"/>
        <w:bookmarkEnd w:id="14997"/>
        <w:bookmarkEnd w:id="14998"/>
        <w:bookmarkEnd w:id="14999"/>
        <w:bookmarkEnd w:id="15000"/>
        <w:bookmarkEnd w:id="15001"/>
        <w:bookmarkEnd w:id="15002"/>
        <w:bookmarkEnd w:id="15003"/>
        <w:bookmarkEnd w:id="15004"/>
        <w:bookmarkEnd w:id="15005"/>
        <w:bookmarkEnd w:id="15006"/>
        <w:bookmarkEnd w:id="15007"/>
      </w:tr>
      <w:tr w:rsidR="002A1D5D" w:rsidRPr="00AC5720" w:rsidDel="0099417A" w14:paraId="09558810" w14:textId="77777777" w:rsidTr="002A1D5D">
        <w:trPr>
          <w:trHeight w:val="357"/>
          <w:del w:id="15008"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157655CC" w14:textId="77777777" w:rsidR="002A1D5D" w:rsidRPr="00920E6F" w:rsidDel="0099417A" w:rsidRDefault="002A1D5D" w:rsidP="002A1D5D">
            <w:pPr>
              <w:rPr>
                <w:del w:id="15009" w:author="Author" w:date="2017-12-29T08:21:00Z"/>
                <w:lang w:val="en-US"/>
              </w:rPr>
            </w:pPr>
            <w:del w:id="15010" w:author="Author" w:date="2017-12-29T08:21:00Z">
              <w:r w:rsidRPr="002D1D7C" w:rsidDel="0099417A">
                <w:rPr>
                  <w:rStyle w:val="SAPScreenElement"/>
                  <w:lang w:val="en-US"/>
                </w:rPr>
                <w:delText xml:space="preserve">Entry into Group: </w:delText>
              </w:r>
              <w:r w:rsidRPr="002D1D7C" w:rsidDel="0099417A">
                <w:rPr>
                  <w:lang w:val="en-US"/>
                </w:rPr>
                <w:delText>select from calendar help</w:delText>
              </w:r>
              <w:r w:rsidRPr="002D1D7C" w:rsidDel="0099417A">
                <w:rPr>
                  <w:noProof/>
                  <w:lang w:val="en-US"/>
                </w:rPr>
                <w:delText xml:space="preserve"> the start date when the employee started in the organization he or she belongs to now</w:delText>
              </w:r>
              <w:bookmarkStart w:id="15011" w:name="_Toc504125553"/>
              <w:bookmarkStart w:id="15012" w:name="_Toc504491348"/>
              <w:bookmarkStart w:id="15013" w:name="_Toc504493535"/>
              <w:bookmarkStart w:id="15014" w:name="_Toc504494590"/>
              <w:bookmarkStart w:id="15015" w:name="_Toc504496190"/>
              <w:bookmarkStart w:id="15016" w:name="_Toc504655276"/>
              <w:bookmarkStart w:id="15017" w:name="_Toc504983454"/>
              <w:bookmarkStart w:id="15018" w:name="_Toc505268538"/>
              <w:bookmarkStart w:id="15019" w:name="_Toc505353303"/>
              <w:bookmarkStart w:id="15020" w:name="_Toc505942188"/>
              <w:bookmarkStart w:id="15021" w:name="_Toc507059852"/>
              <w:bookmarkStart w:id="15022" w:name="_Toc507063421"/>
              <w:bookmarkEnd w:id="15011"/>
              <w:bookmarkEnd w:id="15012"/>
              <w:bookmarkEnd w:id="15013"/>
              <w:bookmarkEnd w:id="15014"/>
              <w:bookmarkEnd w:id="15015"/>
              <w:bookmarkEnd w:id="15016"/>
              <w:bookmarkEnd w:id="15017"/>
              <w:bookmarkEnd w:id="15018"/>
              <w:bookmarkEnd w:id="15019"/>
              <w:bookmarkEnd w:id="15020"/>
              <w:bookmarkEnd w:id="15021"/>
              <w:bookmarkEnd w:id="15022"/>
            </w:del>
          </w:p>
        </w:tc>
        <w:tc>
          <w:tcPr>
            <w:tcW w:w="7564" w:type="dxa"/>
            <w:tcBorders>
              <w:top w:val="single" w:sz="8" w:space="0" w:color="999999"/>
              <w:left w:val="single" w:sz="8" w:space="0" w:color="999999"/>
              <w:bottom w:val="single" w:sz="8" w:space="0" w:color="999999"/>
              <w:right w:val="single" w:sz="8" w:space="0" w:color="999999"/>
            </w:tcBorders>
          </w:tcPr>
          <w:p w14:paraId="77C63112" w14:textId="77777777" w:rsidR="002A1D5D" w:rsidRPr="00920E6F" w:rsidDel="0099417A" w:rsidRDefault="002A1D5D" w:rsidP="002A1D5D">
            <w:pPr>
              <w:rPr>
                <w:del w:id="15023" w:author="Author" w:date="2017-12-29T08:21:00Z"/>
                <w:lang w:val="en-US"/>
              </w:rPr>
            </w:pPr>
            <w:bookmarkStart w:id="15024" w:name="_Toc504125554"/>
            <w:bookmarkStart w:id="15025" w:name="_Toc504491349"/>
            <w:bookmarkStart w:id="15026" w:name="_Toc504493536"/>
            <w:bookmarkStart w:id="15027" w:name="_Toc504494591"/>
            <w:bookmarkStart w:id="15028" w:name="_Toc504496191"/>
            <w:bookmarkStart w:id="15029" w:name="_Toc504655277"/>
            <w:bookmarkStart w:id="15030" w:name="_Toc504983455"/>
            <w:bookmarkStart w:id="15031" w:name="_Toc505268539"/>
            <w:bookmarkStart w:id="15032" w:name="_Toc505353304"/>
            <w:bookmarkStart w:id="15033" w:name="_Toc505942189"/>
            <w:bookmarkStart w:id="15034" w:name="_Toc507059853"/>
            <w:bookmarkStart w:id="15035" w:name="_Toc507063422"/>
            <w:bookmarkEnd w:id="15024"/>
            <w:bookmarkEnd w:id="15025"/>
            <w:bookmarkEnd w:id="15026"/>
            <w:bookmarkEnd w:id="15027"/>
            <w:bookmarkEnd w:id="15028"/>
            <w:bookmarkEnd w:id="15029"/>
            <w:bookmarkEnd w:id="15030"/>
            <w:bookmarkEnd w:id="15031"/>
            <w:bookmarkEnd w:id="15032"/>
            <w:bookmarkEnd w:id="15033"/>
            <w:bookmarkEnd w:id="15034"/>
            <w:bookmarkEnd w:id="15035"/>
          </w:p>
        </w:tc>
        <w:bookmarkStart w:id="15036" w:name="_Toc504125555"/>
        <w:bookmarkStart w:id="15037" w:name="_Toc504491350"/>
        <w:bookmarkStart w:id="15038" w:name="_Toc504493537"/>
        <w:bookmarkStart w:id="15039" w:name="_Toc504494592"/>
        <w:bookmarkStart w:id="15040" w:name="_Toc504496192"/>
        <w:bookmarkStart w:id="15041" w:name="_Toc504655278"/>
        <w:bookmarkStart w:id="15042" w:name="_Toc504983456"/>
        <w:bookmarkStart w:id="15043" w:name="_Toc505268540"/>
        <w:bookmarkStart w:id="15044" w:name="_Toc505353305"/>
        <w:bookmarkStart w:id="15045" w:name="_Toc505942190"/>
        <w:bookmarkStart w:id="15046" w:name="_Toc507059854"/>
        <w:bookmarkStart w:id="15047" w:name="_Toc507063423"/>
        <w:bookmarkEnd w:id="15036"/>
        <w:bookmarkEnd w:id="15037"/>
        <w:bookmarkEnd w:id="15038"/>
        <w:bookmarkEnd w:id="15039"/>
        <w:bookmarkEnd w:id="15040"/>
        <w:bookmarkEnd w:id="15041"/>
        <w:bookmarkEnd w:id="15042"/>
        <w:bookmarkEnd w:id="15043"/>
        <w:bookmarkEnd w:id="15044"/>
        <w:bookmarkEnd w:id="15045"/>
        <w:bookmarkEnd w:id="15046"/>
        <w:bookmarkEnd w:id="15047"/>
      </w:tr>
      <w:tr w:rsidR="002A1D5D" w:rsidRPr="00AC5720" w:rsidDel="0099417A" w14:paraId="4CE2C499" w14:textId="77777777" w:rsidTr="002A1D5D">
        <w:trPr>
          <w:trHeight w:val="357"/>
          <w:del w:id="15048" w:author="Author" w:date="2017-12-29T08:21:00Z"/>
        </w:trPr>
        <w:tc>
          <w:tcPr>
            <w:tcW w:w="6722" w:type="dxa"/>
            <w:tcBorders>
              <w:top w:val="single" w:sz="8" w:space="0" w:color="999999"/>
              <w:left w:val="single" w:sz="8" w:space="0" w:color="999999"/>
              <w:bottom w:val="single" w:sz="8" w:space="0" w:color="999999"/>
              <w:right w:val="single" w:sz="8" w:space="0" w:color="999999"/>
            </w:tcBorders>
          </w:tcPr>
          <w:p w14:paraId="31517F7E" w14:textId="77777777" w:rsidR="002A1D5D" w:rsidRPr="00920E6F" w:rsidDel="0099417A" w:rsidRDefault="002A1D5D" w:rsidP="002A1D5D">
            <w:pPr>
              <w:rPr>
                <w:del w:id="15049" w:author="Author" w:date="2017-12-29T08:21:00Z"/>
                <w:lang w:val="en-US"/>
              </w:rPr>
            </w:pPr>
            <w:del w:id="15050" w:author="Author" w:date="2017-12-29T08:21:00Z">
              <w:r w:rsidRPr="002D1D7C" w:rsidDel="0099417A">
                <w:rPr>
                  <w:rStyle w:val="SAPScreenElement"/>
                  <w:lang w:val="en-US"/>
                </w:rPr>
                <w:delText xml:space="preserve">Corporation: </w:delText>
              </w:r>
              <w:r w:rsidRPr="002D1D7C" w:rsidDel="0099417A">
                <w:rPr>
                  <w:lang w:val="en-US"/>
                </w:rPr>
                <w:delText>enter the company name as appropriate</w:delText>
              </w:r>
              <w:bookmarkStart w:id="15051" w:name="_Toc504125556"/>
              <w:bookmarkStart w:id="15052" w:name="_Toc504491351"/>
              <w:bookmarkStart w:id="15053" w:name="_Toc504493538"/>
              <w:bookmarkStart w:id="15054" w:name="_Toc504494593"/>
              <w:bookmarkStart w:id="15055" w:name="_Toc504496193"/>
              <w:bookmarkStart w:id="15056" w:name="_Toc504655279"/>
              <w:bookmarkStart w:id="15057" w:name="_Toc504983457"/>
              <w:bookmarkStart w:id="15058" w:name="_Toc505268541"/>
              <w:bookmarkStart w:id="15059" w:name="_Toc505353306"/>
              <w:bookmarkStart w:id="15060" w:name="_Toc505942191"/>
              <w:bookmarkStart w:id="15061" w:name="_Toc507059855"/>
              <w:bookmarkStart w:id="15062" w:name="_Toc507063424"/>
              <w:bookmarkEnd w:id="15051"/>
              <w:bookmarkEnd w:id="15052"/>
              <w:bookmarkEnd w:id="15053"/>
              <w:bookmarkEnd w:id="15054"/>
              <w:bookmarkEnd w:id="15055"/>
              <w:bookmarkEnd w:id="15056"/>
              <w:bookmarkEnd w:id="15057"/>
              <w:bookmarkEnd w:id="15058"/>
              <w:bookmarkEnd w:id="15059"/>
              <w:bookmarkEnd w:id="15060"/>
              <w:bookmarkEnd w:id="15061"/>
              <w:bookmarkEnd w:id="15062"/>
            </w:del>
          </w:p>
        </w:tc>
        <w:tc>
          <w:tcPr>
            <w:tcW w:w="7564" w:type="dxa"/>
            <w:tcBorders>
              <w:top w:val="single" w:sz="8" w:space="0" w:color="999999"/>
              <w:left w:val="single" w:sz="8" w:space="0" w:color="999999"/>
              <w:bottom w:val="single" w:sz="8" w:space="0" w:color="999999"/>
              <w:right w:val="single" w:sz="8" w:space="0" w:color="999999"/>
            </w:tcBorders>
          </w:tcPr>
          <w:p w14:paraId="1E94C8A9" w14:textId="77777777" w:rsidR="002A1D5D" w:rsidRPr="00920E6F" w:rsidDel="0099417A" w:rsidRDefault="002A1D5D" w:rsidP="002A1D5D">
            <w:pPr>
              <w:rPr>
                <w:del w:id="15063" w:author="Author" w:date="2017-12-29T08:21:00Z"/>
                <w:lang w:val="en-US"/>
              </w:rPr>
            </w:pPr>
            <w:bookmarkStart w:id="15064" w:name="_Toc504125557"/>
            <w:bookmarkStart w:id="15065" w:name="_Toc504491352"/>
            <w:bookmarkStart w:id="15066" w:name="_Toc504493539"/>
            <w:bookmarkStart w:id="15067" w:name="_Toc504494594"/>
            <w:bookmarkStart w:id="15068" w:name="_Toc504496194"/>
            <w:bookmarkStart w:id="15069" w:name="_Toc504655280"/>
            <w:bookmarkStart w:id="15070" w:name="_Toc504983458"/>
            <w:bookmarkStart w:id="15071" w:name="_Toc505268542"/>
            <w:bookmarkStart w:id="15072" w:name="_Toc505353307"/>
            <w:bookmarkStart w:id="15073" w:name="_Toc505942192"/>
            <w:bookmarkStart w:id="15074" w:name="_Toc507059856"/>
            <w:bookmarkStart w:id="15075" w:name="_Toc507063425"/>
            <w:bookmarkEnd w:id="15064"/>
            <w:bookmarkEnd w:id="15065"/>
            <w:bookmarkEnd w:id="15066"/>
            <w:bookmarkEnd w:id="15067"/>
            <w:bookmarkEnd w:id="15068"/>
            <w:bookmarkEnd w:id="15069"/>
            <w:bookmarkEnd w:id="15070"/>
            <w:bookmarkEnd w:id="15071"/>
            <w:bookmarkEnd w:id="15072"/>
            <w:bookmarkEnd w:id="15073"/>
            <w:bookmarkEnd w:id="15074"/>
            <w:bookmarkEnd w:id="15075"/>
          </w:p>
        </w:tc>
        <w:bookmarkStart w:id="15076" w:name="_Toc504125558"/>
        <w:bookmarkStart w:id="15077" w:name="_Toc504491353"/>
        <w:bookmarkStart w:id="15078" w:name="_Toc504493540"/>
        <w:bookmarkStart w:id="15079" w:name="_Toc504494595"/>
        <w:bookmarkStart w:id="15080" w:name="_Toc504496195"/>
        <w:bookmarkStart w:id="15081" w:name="_Toc504655281"/>
        <w:bookmarkStart w:id="15082" w:name="_Toc504983459"/>
        <w:bookmarkStart w:id="15083" w:name="_Toc505268543"/>
        <w:bookmarkStart w:id="15084" w:name="_Toc505353308"/>
        <w:bookmarkStart w:id="15085" w:name="_Toc505942193"/>
        <w:bookmarkStart w:id="15086" w:name="_Toc507059857"/>
        <w:bookmarkStart w:id="15087" w:name="_Toc507063426"/>
        <w:bookmarkEnd w:id="15076"/>
        <w:bookmarkEnd w:id="15077"/>
        <w:bookmarkEnd w:id="15078"/>
        <w:bookmarkEnd w:id="15079"/>
        <w:bookmarkEnd w:id="15080"/>
        <w:bookmarkEnd w:id="15081"/>
        <w:bookmarkEnd w:id="15082"/>
        <w:bookmarkEnd w:id="15083"/>
        <w:bookmarkEnd w:id="15084"/>
        <w:bookmarkEnd w:id="15085"/>
        <w:bookmarkEnd w:id="15086"/>
        <w:bookmarkEnd w:id="15087"/>
      </w:tr>
    </w:tbl>
    <w:p w14:paraId="329D0D2E" w14:textId="77777777" w:rsidR="002A1D5D" w:rsidDel="000C50CA" w:rsidRDefault="002A1D5D" w:rsidP="002A1D5D">
      <w:pPr>
        <w:pStyle w:val="Heading4"/>
        <w:spacing w:before="240" w:after="120"/>
        <w:rPr>
          <w:del w:id="15088" w:author="Author" w:date="2017-12-29T08:20:00Z"/>
          <w:highlight w:val="yellow"/>
          <w:lang w:val="en-US"/>
        </w:rPr>
      </w:pPr>
      <w:bookmarkStart w:id="15089" w:name="_Toc505855817"/>
      <w:del w:id="15090" w:author="Author" w:date="2017-12-29T08:20:00Z">
        <w:r w:rsidDel="000C50CA">
          <w:rPr>
            <w:highlight w:val="yellow"/>
            <w:lang w:val="en-US"/>
          </w:rPr>
          <w:delText>France (FR)</w:delText>
        </w:r>
        <w:bookmarkStart w:id="15091" w:name="_Toc504125559"/>
        <w:bookmarkStart w:id="15092" w:name="_Toc504491354"/>
        <w:bookmarkStart w:id="15093" w:name="_Toc504493541"/>
        <w:bookmarkStart w:id="15094" w:name="_Toc504494596"/>
        <w:bookmarkStart w:id="15095" w:name="_Toc504496196"/>
        <w:bookmarkStart w:id="15096" w:name="_Toc504655282"/>
        <w:bookmarkStart w:id="15097" w:name="_Toc504983460"/>
        <w:bookmarkStart w:id="15098" w:name="_Toc505268544"/>
        <w:bookmarkStart w:id="15099" w:name="_Toc505353309"/>
        <w:bookmarkStart w:id="15100" w:name="_Toc505942194"/>
        <w:bookmarkStart w:id="15101" w:name="_Toc507059858"/>
        <w:bookmarkStart w:id="15102" w:name="_Toc507063427"/>
        <w:bookmarkEnd w:id="15089"/>
        <w:bookmarkEnd w:id="15091"/>
        <w:bookmarkEnd w:id="15092"/>
        <w:bookmarkEnd w:id="15093"/>
        <w:bookmarkEnd w:id="15094"/>
        <w:bookmarkEnd w:id="15095"/>
        <w:bookmarkEnd w:id="15096"/>
        <w:bookmarkEnd w:id="15097"/>
        <w:bookmarkEnd w:id="15098"/>
        <w:bookmarkEnd w:id="15099"/>
        <w:bookmarkEnd w:id="15100"/>
        <w:bookmarkEnd w:id="15101"/>
        <w:bookmarkEnd w:id="15102"/>
      </w:del>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722"/>
        <w:gridCol w:w="7564"/>
      </w:tblGrid>
      <w:tr w:rsidR="002A1D5D" w:rsidRPr="00AC5720" w:rsidDel="000C50CA" w14:paraId="4F54C4C4" w14:textId="77777777" w:rsidTr="002A1D5D">
        <w:trPr>
          <w:trHeight w:val="432"/>
          <w:tblHeader/>
          <w:del w:id="15103" w:author="Author" w:date="2017-12-29T08:20:00Z"/>
        </w:trPr>
        <w:tc>
          <w:tcPr>
            <w:tcW w:w="6722" w:type="dxa"/>
            <w:tcBorders>
              <w:top w:val="single" w:sz="8" w:space="0" w:color="999999"/>
              <w:left w:val="single" w:sz="8" w:space="0" w:color="999999"/>
              <w:bottom w:val="single" w:sz="8" w:space="0" w:color="999999"/>
              <w:right w:val="single" w:sz="8" w:space="0" w:color="999999"/>
            </w:tcBorders>
            <w:shd w:val="clear" w:color="auto" w:fill="999999"/>
            <w:hideMark/>
          </w:tcPr>
          <w:p w14:paraId="4E0F7141" w14:textId="77777777" w:rsidR="002A1D5D" w:rsidRPr="002326C1" w:rsidDel="000C50CA" w:rsidRDefault="002A1D5D" w:rsidP="002A1D5D">
            <w:pPr>
              <w:pStyle w:val="SAPTableHeader"/>
              <w:rPr>
                <w:del w:id="15104" w:author="Author" w:date="2017-12-29T08:20:00Z"/>
                <w:lang w:val="en-US"/>
              </w:rPr>
            </w:pPr>
            <w:del w:id="15105" w:author="Author" w:date="2017-12-29T08:20:00Z">
              <w:r w:rsidRPr="002326C1" w:rsidDel="000C50CA">
                <w:rPr>
                  <w:lang w:val="en-US"/>
                </w:rPr>
                <w:delText>User Entries:</w:delText>
              </w:r>
              <w:r w:rsidDel="000C50CA">
                <w:rPr>
                  <w:lang w:val="en-US"/>
                </w:rPr>
                <w:delText xml:space="preserve"> </w:delText>
              </w:r>
              <w:r w:rsidRPr="002326C1" w:rsidDel="000C50CA">
                <w:rPr>
                  <w:lang w:val="en-US"/>
                </w:rPr>
                <w:delText>Field Name: User Action and Value</w:delText>
              </w:r>
              <w:bookmarkStart w:id="15106" w:name="_Toc504125560"/>
              <w:bookmarkStart w:id="15107" w:name="_Toc504491355"/>
              <w:bookmarkStart w:id="15108" w:name="_Toc504493542"/>
              <w:bookmarkStart w:id="15109" w:name="_Toc504494597"/>
              <w:bookmarkStart w:id="15110" w:name="_Toc504496197"/>
              <w:bookmarkStart w:id="15111" w:name="_Toc504655283"/>
              <w:bookmarkStart w:id="15112" w:name="_Toc504983461"/>
              <w:bookmarkStart w:id="15113" w:name="_Toc505268545"/>
              <w:bookmarkStart w:id="15114" w:name="_Toc505353310"/>
              <w:bookmarkStart w:id="15115" w:name="_Toc505942195"/>
              <w:bookmarkStart w:id="15116" w:name="_Toc507059859"/>
              <w:bookmarkStart w:id="15117" w:name="_Toc507063428"/>
              <w:bookmarkEnd w:id="15106"/>
              <w:bookmarkEnd w:id="15107"/>
              <w:bookmarkEnd w:id="15108"/>
              <w:bookmarkEnd w:id="15109"/>
              <w:bookmarkEnd w:id="15110"/>
              <w:bookmarkEnd w:id="15111"/>
              <w:bookmarkEnd w:id="15112"/>
              <w:bookmarkEnd w:id="15113"/>
              <w:bookmarkEnd w:id="15114"/>
              <w:bookmarkEnd w:id="15115"/>
              <w:bookmarkEnd w:id="15116"/>
              <w:bookmarkEnd w:id="15117"/>
            </w:del>
          </w:p>
        </w:tc>
        <w:tc>
          <w:tcPr>
            <w:tcW w:w="7564" w:type="dxa"/>
            <w:tcBorders>
              <w:top w:val="single" w:sz="8" w:space="0" w:color="999999"/>
              <w:left w:val="single" w:sz="8" w:space="0" w:color="999999"/>
              <w:bottom w:val="single" w:sz="8" w:space="0" w:color="999999"/>
              <w:right w:val="single" w:sz="8" w:space="0" w:color="999999"/>
            </w:tcBorders>
            <w:shd w:val="clear" w:color="auto" w:fill="999999"/>
            <w:hideMark/>
          </w:tcPr>
          <w:p w14:paraId="4178B8C2" w14:textId="77777777" w:rsidR="002A1D5D" w:rsidRPr="002326C1" w:rsidDel="000C50CA" w:rsidRDefault="002A1D5D" w:rsidP="002A1D5D">
            <w:pPr>
              <w:pStyle w:val="SAPTableHeader"/>
              <w:rPr>
                <w:del w:id="15118" w:author="Author" w:date="2017-12-29T08:20:00Z"/>
                <w:lang w:val="en-US"/>
              </w:rPr>
            </w:pPr>
            <w:del w:id="15119" w:author="Author" w:date="2017-12-29T08:20:00Z">
              <w:r w:rsidRPr="002326C1" w:rsidDel="000C50CA">
                <w:rPr>
                  <w:lang w:val="en-US"/>
                </w:rPr>
                <w:delText>Additional Information</w:delText>
              </w:r>
              <w:bookmarkStart w:id="15120" w:name="_Toc504125561"/>
              <w:bookmarkStart w:id="15121" w:name="_Toc504491356"/>
              <w:bookmarkStart w:id="15122" w:name="_Toc504493543"/>
              <w:bookmarkStart w:id="15123" w:name="_Toc504494598"/>
              <w:bookmarkStart w:id="15124" w:name="_Toc504496198"/>
              <w:bookmarkStart w:id="15125" w:name="_Toc504655284"/>
              <w:bookmarkStart w:id="15126" w:name="_Toc504983462"/>
              <w:bookmarkStart w:id="15127" w:name="_Toc505268546"/>
              <w:bookmarkStart w:id="15128" w:name="_Toc505353311"/>
              <w:bookmarkStart w:id="15129" w:name="_Toc505942196"/>
              <w:bookmarkStart w:id="15130" w:name="_Toc507059860"/>
              <w:bookmarkStart w:id="15131" w:name="_Toc507063429"/>
              <w:bookmarkEnd w:id="15120"/>
              <w:bookmarkEnd w:id="15121"/>
              <w:bookmarkEnd w:id="15122"/>
              <w:bookmarkEnd w:id="15123"/>
              <w:bookmarkEnd w:id="15124"/>
              <w:bookmarkEnd w:id="15125"/>
              <w:bookmarkEnd w:id="15126"/>
              <w:bookmarkEnd w:id="15127"/>
              <w:bookmarkEnd w:id="15128"/>
              <w:bookmarkEnd w:id="15129"/>
              <w:bookmarkEnd w:id="15130"/>
              <w:bookmarkEnd w:id="15131"/>
            </w:del>
          </w:p>
        </w:tc>
        <w:bookmarkStart w:id="15132" w:name="_Toc504125562"/>
        <w:bookmarkStart w:id="15133" w:name="_Toc504491357"/>
        <w:bookmarkStart w:id="15134" w:name="_Toc504493544"/>
        <w:bookmarkStart w:id="15135" w:name="_Toc504494599"/>
        <w:bookmarkStart w:id="15136" w:name="_Toc504496199"/>
        <w:bookmarkStart w:id="15137" w:name="_Toc504655285"/>
        <w:bookmarkStart w:id="15138" w:name="_Toc504983463"/>
        <w:bookmarkStart w:id="15139" w:name="_Toc505268547"/>
        <w:bookmarkStart w:id="15140" w:name="_Toc505353312"/>
        <w:bookmarkStart w:id="15141" w:name="_Toc505942197"/>
        <w:bookmarkStart w:id="15142" w:name="_Toc507059861"/>
        <w:bookmarkStart w:id="15143" w:name="_Toc507063430"/>
        <w:bookmarkEnd w:id="15132"/>
        <w:bookmarkEnd w:id="15133"/>
        <w:bookmarkEnd w:id="15134"/>
        <w:bookmarkEnd w:id="15135"/>
        <w:bookmarkEnd w:id="15136"/>
        <w:bookmarkEnd w:id="15137"/>
        <w:bookmarkEnd w:id="15138"/>
        <w:bookmarkEnd w:id="15139"/>
        <w:bookmarkEnd w:id="15140"/>
        <w:bookmarkEnd w:id="15141"/>
        <w:bookmarkEnd w:id="15142"/>
        <w:bookmarkEnd w:id="15143"/>
      </w:tr>
      <w:tr w:rsidR="002A1D5D" w:rsidRPr="00AC5720" w:rsidDel="000C50CA" w14:paraId="4AC13A67" w14:textId="77777777" w:rsidTr="002A1D5D">
        <w:trPr>
          <w:trHeight w:val="357"/>
          <w:del w:id="15144"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020D6853" w14:textId="77777777" w:rsidR="002A1D5D" w:rsidRPr="00920E6F" w:rsidDel="000C50CA" w:rsidRDefault="002A1D5D" w:rsidP="002A1D5D">
            <w:pPr>
              <w:rPr>
                <w:del w:id="15145" w:author="Author" w:date="2017-12-29T08:20:00Z"/>
                <w:lang w:val="en-US"/>
              </w:rPr>
            </w:pPr>
            <w:del w:id="15146" w:author="Author" w:date="2017-12-29T08:20:00Z">
              <w:r w:rsidRPr="0033437B" w:rsidDel="000C50CA">
                <w:rPr>
                  <w:rStyle w:val="SAPScreenElement"/>
                  <w:lang w:val="en-US"/>
                </w:rPr>
                <w:delText>Is Shift Employee:</w:delText>
              </w:r>
              <w:r w:rsidRPr="0033437B" w:rsidDel="000C50CA">
                <w:rPr>
                  <w:lang w:val="en-US"/>
                </w:rPr>
                <w:delText xml:space="preserve"> defaults to </w:delText>
              </w:r>
              <w:r w:rsidRPr="0033437B" w:rsidDel="000C50CA">
                <w:rPr>
                  <w:rStyle w:val="SAPUserEntry"/>
                  <w:lang w:val="en-US"/>
                </w:rPr>
                <w:delText>No</w:delText>
              </w:r>
              <w:r w:rsidRPr="0033437B" w:rsidDel="000C50CA">
                <w:rPr>
                  <w:lang w:val="en-US"/>
                </w:rPr>
                <w:delText>; adapt if required</w:delText>
              </w:r>
              <w:bookmarkStart w:id="15147" w:name="_Toc504125563"/>
              <w:bookmarkStart w:id="15148" w:name="_Toc504491358"/>
              <w:bookmarkStart w:id="15149" w:name="_Toc504493545"/>
              <w:bookmarkStart w:id="15150" w:name="_Toc504494600"/>
              <w:bookmarkStart w:id="15151" w:name="_Toc504496200"/>
              <w:bookmarkStart w:id="15152" w:name="_Toc504655286"/>
              <w:bookmarkStart w:id="15153" w:name="_Toc504983464"/>
              <w:bookmarkStart w:id="15154" w:name="_Toc505268548"/>
              <w:bookmarkStart w:id="15155" w:name="_Toc505353313"/>
              <w:bookmarkStart w:id="15156" w:name="_Toc505942198"/>
              <w:bookmarkStart w:id="15157" w:name="_Toc507059862"/>
              <w:bookmarkStart w:id="15158" w:name="_Toc507063431"/>
              <w:bookmarkEnd w:id="15147"/>
              <w:bookmarkEnd w:id="15148"/>
              <w:bookmarkEnd w:id="15149"/>
              <w:bookmarkEnd w:id="15150"/>
              <w:bookmarkEnd w:id="15151"/>
              <w:bookmarkEnd w:id="15152"/>
              <w:bookmarkEnd w:id="15153"/>
              <w:bookmarkEnd w:id="15154"/>
              <w:bookmarkEnd w:id="15155"/>
              <w:bookmarkEnd w:id="15156"/>
              <w:bookmarkEnd w:id="15157"/>
              <w:bookmarkEnd w:id="15158"/>
            </w:del>
          </w:p>
        </w:tc>
        <w:tc>
          <w:tcPr>
            <w:tcW w:w="7564" w:type="dxa"/>
            <w:tcBorders>
              <w:top w:val="single" w:sz="8" w:space="0" w:color="999999"/>
              <w:left w:val="single" w:sz="8" w:space="0" w:color="999999"/>
              <w:bottom w:val="single" w:sz="8" w:space="0" w:color="999999"/>
              <w:right w:val="single" w:sz="8" w:space="0" w:color="999999"/>
            </w:tcBorders>
          </w:tcPr>
          <w:p w14:paraId="5767F8D0" w14:textId="77777777" w:rsidR="002A1D5D" w:rsidRPr="00920E6F" w:rsidDel="000C50CA" w:rsidRDefault="002A1D5D" w:rsidP="002A1D5D">
            <w:pPr>
              <w:rPr>
                <w:del w:id="15159" w:author="Author" w:date="2017-12-29T08:20:00Z"/>
                <w:lang w:val="en-US"/>
              </w:rPr>
            </w:pPr>
            <w:bookmarkStart w:id="15160" w:name="_Toc504125564"/>
            <w:bookmarkStart w:id="15161" w:name="_Toc504491359"/>
            <w:bookmarkStart w:id="15162" w:name="_Toc504493546"/>
            <w:bookmarkStart w:id="15163" w:name="_Toc504494601"/>
            <w:bookmarkStart w:id="15164" w:name="_Toc504496201"/>
            <w:bookmarkStart w:id="15165" w:name="_Toc504655287"/>
            <w:bookmarkStart w:id="15166" w:name="_Toc504983465"/>
            <w:bookmarkStart w:id="15167" w:name="_Toc505268549"/>
            <w:bookmarkStart w:id="15168" w:name="_Toc505353314"/>
            <w:bookmarkStart w:id="15169" w:name="_Toc505942199"/>
            <w:bookmarkStart w:id="15170" w:name="_Toc507059863"/>
            <w:bookmarkStart w:id="15171" w:name="_Toc507063432"/>
            <w:bookmarkEnd w:id="15160"/>
            <w:bookmarkEnd w:id="15161"/>
            <w:bookmarkEnd w:id="15162"/>
            <w:bookmarkEnd w:id="15163"/>
            <w:bookmarkEnd w:id="15164"/>
            <w:bookmarkEnd w:id="15165"/>
            <w:bookmarkEnd w:id="15166"/>
            <w:bookmarkEnd w:id="15167"/>
            <w:bookmarkEnd w:id="15168"/>
            <w:bookmarkEnd w:id="15169"/>
            <w:bookmarkEnd w:id="15170"/>
            <w:bookmarkEnd w:id="15171"/>
          </w:p>
        </w:tc>
        <w:bookmarkStart w:id="15172" w:name="_Toc504125565"/>
        <w:bookmarkStart w:id="15173" w:name="_Toc504491360"/>
        <w:bookmarkStart w:id="15174" w:name="_Toc504493547"/>
        <w:bookmarkStart w:id="15175" w:name="_Toc504494602"/>
        <w:bookmarkStart w:id="15176" w:name="_Toc504496202"/>
        <w:bookmarkStart w:id="15177" w:name="_Toc504655288"/>
        <w:bookmarkStart w:id="15178" w:name="_Toc504983466"/>
        <w:bookmarkStart w:id="15179" w:name="_Toc505268550"/>
        <w:bookmarkStart w:id="15180" w:name="_Toc505353315"/>
        <w:bookmarkStart w:id="15181" w:name="_Toc505942200"/>
        <w:bookmarkStart w:id="15182" w:name="_Toc507059864"/>
        <w:bookmarkStart w:id="15183" w:name="_Toc507063433"/>
        <w:bookmarkEnd w:id="15172"/>
        <w:bookmarkEnd w:id="15173"/>
        <w:bookmarkEnd w:id="15174"/>
        <w:bookmarkEnd w:id="15175"/>
        <w:bookmarkEnd w:id="15176"/>
        <w:bookmarkEnd w:id="15177"/>
        <w:bookmarkEnd w:id="15178"/>
        <w:bookmarkEnd w:id="15179"/>
        <w:bookmarkEnd w:id="15180"/>
        <w:bookmarkEnd w:id="15181"/>
        <w:bookmarkEnd w:id="15182"/>
        <w:bookmarkEnd w:id="15183"/>
      </w:tr>
      <w:tr w:rsidR="002A1D5D" w:rsidRPr="00AC5720" w:rsidDel="000C50CA" w14:paraId="5CDE62B5" w14:textId="77777777" w:rsidTr="002A1D5D">
        <w:trPr>
          <w:trHeight w:val="357"/>
          <w:del w:id="15184"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71EA4F0A" w14:textId="77777777" w:rsidR="002A1D5D" w:rsidRPr="00920E6F" w:rsidDel="000C50CA" w:rsidRDefault="002A1D5D" w:rsidP="002A1D5D">
            <w:pPr>
              <w:rPr>
                <w:del w:id="15185" w:author="Author" w:date="2017-12-29T08:20:00Z"/>
                <w:lang w:val="en-US"/>
              </w:rPr>
            </w:pPr>
            <w:del w:id="15186" w:author="Author" w:date="2017-12-29T08:20:00Z">
              <w:r w:rsidRPr="0033437B" w:rsidDel="000C50CA">
                <w:rPr>
                  <w:rStyle w:val="SAPScreenElement"/>
                  <w:lang w:val="en-US"/>
                </w:rPr>
                <w:delText xml:space="preserve">Probationary Period End Date: </w:delText>
              </w:r>
              <w:r w:rsidRPr="0033437B" w:rsidDel="000C50CA">
                <w:rPr>
                  <w:lang w:val="en-US"/>
                </w:rPr>
                <w:delText>defaulted based on a preconfigured business rule</w:delText>
              </w:r>
              <w:bookmarkStart w:id="15187" w:name="_Toc504125566"/>
              <w:bookmarkStart w:id="15188" w:name="_Toc504491361"/>
              <w:bookmarkStart w:id="15189" w:name="_Toc504493548"/>
              <w:bookmarkStart w:id="15190" w:name="_Toc504494603"/>
              <w:bookmarkStart w:id="15191" w:name="_Toc504496203"/>
              <w:bookmarkStart w:id="15192" w:name="_Toc504655289"/>
              <w:bookmarkStart w:id="15193" w:name="_Toc504983467"/>
              <w:bookmarkStart w:id="15194" w:name="_Toc505268551"/>
              <w:bookmarkStart w:id="15195" w:name="_Toc505353316"/>
              <w:bookmarkStart w:id="15196" w:name="_Toc505942201"/>
              <w:bookmarkStart w:id="15197" w:name="_Toc507059865"/>
              <w:bookmarkStart w:id="15198" w:name="_Toc507063434"/>
              <w:bookmarkEnd w:id="15187"/>
              <w:bookmarkEnd w:id="15188"/>
              <w:bookmarkEnd w:id="15189"/>
              <w:bookmarkEnd w:id="15190"/>
              <w:bookmarkEnd w:id="15191"/>
              <w:bookmarkEnd w:id="15192"/>
              <w:bookmarkEnd w:id="15193"/>
              <w:bookmarkEnd w:id="15194"/>
              <w:bookmarkEnd w:id="15195"/>
              <w:bookmarkEnd w:id="15196"/>
              <w:bookmarkEnd w:id="15197"/>
              <w:bookmarkEnd w:id="15198"/>
            </w:del>
          </w:p>
        </w:tc>
        <w:tc>
          <w:tcPr>
            <w:tcW w:w="7564" w:type="dxa"/>
            <w:tcBorders>
              <w:top w:val="single" w:sz="8" w:space="0" w:color="999999"/>
              <w:left w:val="single" w:sz="8" w:space="0" w:color="999999"/>
              <w:bottom w:val="single" w:sz="8" w:space="0" w:color="999999"/>
              <w:right w:val="single" w:sz="8" w:space="0" w:color="999999"/>
            </w:tcBorders>
          </w:tcPr>
          <w:p w14:paraId="44E739BB" w14:textId="77777777" w:rsidR="002A1D5D" w:rsidRPr="0033437B" w:rsidDel="000C50CA" w:rsidRDefault="002A1D5D" w:rsidP="002A1D5D">
            <w:pPr>
              <w:pStyle w:val="SAPNoteHeading"/>
              <w:ind w:left="0"/>
              <w:rPr>
                <w:del w:id="15199" w:author="Author" w:date="2017-12-29T08:20:00Z"/>
                <w:lang w:val="en-US"/>
              </w:rPr>
            </w:pPr>
            <w:del w:id="15200" w:author="Author" w:date="2017-12-29T08:20:00Z">
              <w:r w:rsidRPr="0033437B" w:rsidDel="000C50CA">
                <w:rPr>
                  <w:noProof/>
                  <w:lang w:val="en-US"/>
                </w:rPr>
                <w:drawing>
                  <wp:inline distT="0" distB="0" distL="0" distR="0" wp14:anchorId="3911A92D" wp14:editId="7593FC6F">
                    <wp:extent cx="228600" cy="228600"/>
                    <wp:effectExtent l="0" t="0" r="0" b="0"/>
                    <wp:docPr id="5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sidDel="000C50CA">
                <w:rPr>
                  <w:lang w:val="en-US"/>
                </w:rPr>
                <w:delText> Recommendation</w:delText>
              </w:r>
              <w:bookmarkStart w:id="15201" w:name="_Toc504125567"/>
              <w:bookmarkStart w:id="15202" w:name="_Toc504491362"/>
              <w:bookmarkStart w:id="15203" w:name="_Toc504493549"/>
              <w:bookmarkStart w:id="15204" w:name="_Toc504494604"/>
              <w:bookmarkStart w:id="15205" w:name="_Toc504496204"/>
              <w:bookmarkStart w:id="15206" w:name="_Toc504655290"/>
              <w:bookmarkStart w:id="15207" w:name="_Toc504983468"/>
              <w:bookmarkStart w:id="15208" w:name="_Toc505268552"/>
              <w:bookmarkStart w:id="15209" w:name="_Toc505353317"/>
              <w:bookmarkStart w:id="15210" w:name="_Toc505942202"/>
              <w:bookmarkStart w:id="15211" w:name="_Toc507059866"/>
              <w:bookmarkStart w:id="15212" w:name="_Toc507063435"/>
              <w:bookmarkEnd w:id="15201"/>
              <w:bookmarkEnd w:id="15202"/>
              <w:bookmarkEnd w:id="15203"/>
              <w:bookmarkEnd w:id="15204"/>
              <w:bookmarkEnd w:id="15205"/>
              <w:bookmarkEnd w:id="15206"/>
              <w:bookmarkEnd w:id="15207"/>
              <w:bookmarkEnd w:id="15208"/>
              <w:bookmarkEnd w:id="15209"/>
              <w:bookmarkEnd w:id="15210"/>
              <w:bookmarkEnd w:id="15211"/>
              <w:bookmarkEnd w:id="15212"/>
            </w:del>
          </w:p>
          <w:p w14:paraId="759E8197" w14:textId="77777777" w:rsidR="002A1D5D" w:rsidRPr="00920E6F" w:rsidDel="000C50CA" w:rsidRDefault="002A1D5D" w:rsidP="002A1D5D">
            <w:pPr>
              <w:rPr>
                <w:del w:id="15213" w:author="Author" w:date="2017-12-29T08:20:00Z"/>
                <w:lang w:val="en-US"/>
              </w:rPr>
            </w:pPr>
            <w:del w:id="15214" w:author="Author" w:date="2017-12-29T08:20:00Z">
              <w:r w:rsidRPr="0033437B" w:rsidDel="000C50CA">
                <w:rPr>
                  <w:lang w:val="en-US"/>
                </w:rPr>
                <w:delText xml:space="preserve">For details to the preconfigured business rule refer to the configuration guide of building block </w:delText>
              </w:r>
              <w:r w:rsidRPr="0033437B" w:rsidDel="000C50CA">
                <w:rPr>
                  <w:rStyle w:val="SAPEmphasis"/>
                  <w:lang w:val="en-US"/>
                </w:rPr>
                <w:delText>15T</w:delText>
              </w:r>
              <w:r w:rsidRPr="0033437B" w:rsidDel="000C50CA">
                <w:rPr>
                  <w:lang w:val="en-US"/>
                </w:rPr>
                <w:delText xml:space="preserve">, where in chapter </w:delText>
              </w:r>
              <w:r w:rsidRPr="0033437B" w:rsidDel="000C50CA">
                <w:rPr>
                  <w:rStyle w:val="SAPTextReference"/>
                  <w:lang w:val="en-US"/>
                </w:rPr>
                <w:delText>Preparation / Prerequisites</w:delText>
              </w:r>
              <w:r w:rsidRPr="0033437B" w:rsidDel="000C50CA">
                <w:rPr>
                  <w:lang w:val="en-US"/>
                </w:rPr>
                <w:delText xml:space="preserve"> the reference to the appropriate </w:delText>
              </w:r>
              <w:r w:rsidRPr="0033437B" w:rsidDel="000C50CA">
                <w:rPr>
                  <w:rStyle w:val="SAPScreenElement"/>
                  <w:color w:val="auto"/>
                  <w:lang w:val="en-US"/>
                </w:rPr>
                <w:delText>HR Transaction</w:delText>
              </w:r>
              <w:r w:rsidRPr="0033437B" w:rsidDel="000C50CA">
                <w:rPr>
                  <w:lang w:val="en-US"/>
                </w:rPr>
                <w:delText xml:space="preserve"> workbook is given.</w:delText>
              </w:r>
              <w:bookmarkStart w:id="15215" w:name="_Toc504125568"/>
              <w:bookmarkStart w:id="15216" w:name="_Toc504491363"/>
              <w:bookmarkStart w:id="15217" w:name="_Toc504493550"/>
              <w:bookmarkStart w:id="15218" w:name="_Toc504494605"/>
              <w:bookmarkStart w:id="15219" w:name="_Toc504496205"/>
              <w:bookmarkStart w:id="15220" w:name="_Toc504655291"/>
              <w:bookmarkStart w:id="15221" w:name="_Toc504983469"/>
              <w:bookmarkStart w:id="15222" w:name="_Toc505268553"/>
              <w:bookmarkStart w:id="15223" w:name="_Toc505353318"/>
              <w:bookmarkStart w:id="15224" w:name="_Toc505942203"/>
              <w:bookmarkStart w:id="15225" w:name="_Toc507059867"/>
              <w:bookmarkStart w:id="15226" w:name="_Toc507063436"/>
              <w:bookmarkEnd w:id="15215"/>
              <w:bookmarkEnd w:id="15216"/>
              <w:bookmarkEnd w:id="15217"/>
              <w:bookmarkEnd w:id="15218"/>
              <w:bookmarkEnd w:id="15219"/>
              <w:bookmarkEnd w:id="15220"/>
              <w:bookmarkEnd w:id="15221"/>
              <w:bookmarkEnd w:id="15222"/>
              <w:bookmarkEnd w:id="15223"/>
              <w:bookmarkEnd w:id="15224"/>
              <w:bookmarkEnd w:id="15225"/>
              <w:bookmarkEnd w:id="15226"/>
            </w:del>
          </w:p>
        </w:tc>
        <w:bookmarkStart w:id="15227" w:name="_Toc504125569"/>
        <w:bookmarkStart w:id="15228" w:name="_Toc504491364"/>
        <w:bookmarkStart w:id="15229" w:name="_Toc504493551"/>
        <w:bookmarkStart w:id="15230" w:name="_Toc504494606"/>
        <w:bookmarkStart w:id="15231" w:name="_Toc504496206"/>
        <w:bookmarkStart w:id="15232" w:name="_Toc504655292"/>
        <w:bookmarkStart w:id="15233" w:name="_Toc504983470"/>
        <w:bookmarkStart w:id="15234" w:name="_Toc505268554"/>
        <w:bookmarkStart w:id="15235" w:name="_Toc505353319"/>
        <w:bookmarkStart w:id="15236" w:name="_Toc505942204"/>
        <w:bookmarkStart w:id="15237" w:name="_Toc507059868"/>
        <w:bookmarkStart w:id="15238" w:name="_Toc507063437"/>
        <w:bookmarkEnd w:id="15227"/>
        <w:bookmarkEnd w:id="15228"/>
        <w:bookmarkEnd w:id="15229"/>
        <w:bookmarkEnd w:id="15230"/>
        <w:bookmarkEnd w:id="15231"/>
        <w:bookmarkEnd w:id="15232"/>
        <w:bookmarkEnd w:id="15233"/>
        <w:bookmarkEnd w:id="15234"/>
        <w:bookmarkEnd w:id="15235"/>
        <w:bookmarkEnd w:id="15236"/>
        <w:bookmarkEnd w:id="15237"/>
        <w:bookmarkEnd w:id="15238"/>
      </w:tr>
      <w:tr w:rsidR="002A1D5D" w:rsidRPr="00AC5720" w:rsidDel="000C50CA" w14:paraId="3B56D0AB" w14:textId="77777777" w:rsidTr="002A1D5D">
        <w:trPr>
          <w:trHeight w:val="357"/>
          <w:del w:id="15239"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5A7DA679" w14:textId="77777777" w:rsidR="002A1D5D" w:rsidRPr="00920E6F" w:rsidDel="000C50CA" w:rsidRDefault="002A1D5D" w:rsidP="002A1D5D">
            <w:pPr>
              <w:rPr>
                <w:del w:id="15240" w:author="Author" w:date="2017-12-29T08:20:00Z"/>
                <w:lang w:val="en-US"/>
              </w:rPr>
            </w:pPr>
            <w:commentRangeStart w:id="15241"/>
            <w:del w:id="15242" w:author="Author" w:date="2017-12-29T08:20:00Z">
              <w:r w:rsidRPr="0033437B" w:rsidDel="000C50CA">
                <w:rPr>
                  <w:rStyle w:val="SAPScreenElement"/>
                  <w:lang w:val="en-US"/>
                </w:rPr>
                <w:delText xml:space="preserve">Employee Class: </w:delText>
              </w:r>
              <w:r w:rsidRPr="0033437B" w:rsidDel="000C50CA">
                <w:rPr>
                  <w:lang w:val="en-US"/>
                </w:rPr>
                <w:delText xml:space="preserve">defaulted based on value entered in field </w:delText>
              </w:r>
              <w:r w:rsidRPr="0033437B" w:rsidDel="000C50CA">
                <w:rPr>
                  <w:rStyle w:val="SAPScreenElement"/>
                  <w:lang w:val="en-US"/>
                </w:rPr>
                <w:delText>Position</w:delText>
              </w:r>
              <w:r w:rsidRPr="00B04D6E" w:rsidDel="000C50CA">
                <w:rPr>
                  <w:lang w:val="en-US"/>
                </w:rPr>
                <w:delText>; leave as is</w:delText>
              </w:r>
              <w:bookmarkStart w:id="15243" w:name="_Toc504125570"/>
              <w:bookmarkStart w:id="15244" w:name="_Toc504491365"/>
              <w:bookmarkStart w:id="15245" w:name="_Toc504493552"/>
              <w:bookmarkStart w:id="15246" w:name="_Toc504494607"/>
              <w:bookmarkStart w:id="15247" w:name="_Toc504496207"/>
              <w:bookmarkStart w:id="15248" w:name="_Toc504655293"/>
              <w:bookmarkStart w:id="15249" w:name="_Toc504983471"/>
              <w:bookmarkStart w:id="15250" w:name="_Toc505268555"/>
              <w:bookmarkStart w:id="15251" w:name="_Toc505353320"/>
              <w:bookmarkStart w:id="15252" w:name="_Toc505942205"/>
              <w:bookmarkStart w:id="15253" w:name="_Toc507059869"/>
              <w:bookmarkStart w:id="15254" w:name="_Toc507063438"/>
              <w:bookmarkEnd w:id="15243"/>
              <w:bookmarkEnd w:id="15244"/>
              <w:bookmarkEnd w:id="15245"/>
              <w:bookmarkEnd w:id="15246"/>
              <w:bookmarkEnd w:id="15247"/>
              <w:bookmarkEnd w:id="15248"/>
              <w:bookmarkEnd w:id="15249"/>
              <w:bookmarkEnd w:id="15250"/>
              <w:bookmarkEnd w:id="15251"/>
              <w:bookmarkEnd w:id="15252"/>
              <w:bookmarkEnd w:id="15253"/>
              <w:bookmarkEnd w:id="15254"/>
            </w:del>
          </w:p>
        </w:tc>
        <w:tc>
          <w:tcPr>
            <w:tcW w:w="7564" w:type="dxa"/>
            <w:tcBorders>
              <w:top w:val="single" w:sz="8" w:space="0" w:color="999999"/>
              <w:left w:val="single" w:sz="8" w:space="0" w:color="999999"/>
              <w:bottom w:val="single" w:sz="8" w:space="0" w:color="999999"/>
              <w:right w:val="single" w:sz="8" w:space="0" w:color="999999"/>
            </w:tcBorders>
          </w:tcPr>
          <w:p w14:paraId="21685F4D" w14:textId="77777777" w:rsidR="002A1D5D" w:rsidRPr="0033437B" w:rsidDel="000C50CA" w:rsidRDefault="002A1D5D" w:rsidP="002A1D5D">
            <w:pPr>
              <w:pStyle w:val="SAPNoteHeading"/>
              <w:ind w:left="0"/>
              <w:rPr>
                <w:del w:id="15255" w:author="Author" w:date="2017-12-29T08:20:00Z"/>
                <w:lang w:val="en-US"/>
              </w:rPr>
            </w:pPr>
            <w:del w:id="15256" w:author="Author" w:date="2017-12-29T08:20:00Z">
              <w:r w:rsidRPr="0033437B" w:rsidDel="000C50CA">
                <w:rPr>
                  <w:noProof/>
                  <w:lang w:val="en-US"/>
                </w:rPr>
                <w:drawing>
                  <wp:inline distT="0" distB="0" distL="0" distR="0" wp14:anchorId="49482D67" wp14:editId="7102A4A7">
                    <wp:extent cx="228600" cy="228600"/>
                    <wp:effectExtent l="0" t="0" r="0" b="0"/>
                    <wp:docPr id="5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sidDel="000C50CA">
                <w:rPr>
                  <w:lang w:val="en-US"/>
                </w:rPr>
                <w:delText> Recommendation</w:delText>
              </w:r>
              <w:bookmarkStart w:id="15257" w:name="_Toc504125571"/>
              <w:bookmarkStart w:id="15258" w:name="_Toc504491366"/>
              <w:bookmarkStart w:id="15259" w:name="_Toc504493553"/>
              <w:bookmarkStart w:id="15260" w:name="_Toc504494608"/>
              <w:bookmarkStart w:id="15261" w:name="_Toc504496208"/>
              <w:bookmarkStart w:id="15262" w:name="_Toc504655294"/>
              <w:bookmarkStart w:id="15263" w:name="_Toc504983472"/>
              <w:bookmarkStart w:id="15264" w:name="_Toc505268556"/>
              <w:bookmarkStart w:id="15265" w:name="_Toc505353321"/>
              <w:bookmarkStart w:id="15266" w:name="_Toc505942206"/>
              <w:bookmarkStart w:id="15267" w:name="_Toc507059870"/>
              <w:bookmarkStart w:id="15268" w:name="_Toc507063439"/>
              <w:bookmarkEnd w:id="15257"/>
              <w:bookmarkEnd w:id="15258"/>
              <w:bookmarkEnd w:id="15259"/>
              <w:bookmarkEnd w:id="15260"/>
              <w:bookmarkEnd w:id="15261"/>
              <w:bookmarkEnd w:id="15262"/>
              <w:bookmarkEnd w:id="15263"/>
              <w:bookmarkEnd w:id="15264"/>
              <w:bookmarkEnd w:id="15265"/>
              <w:bookmarkEnd w:id="15266"/>
              <w:bookmarkEnd w:id="15267"/>
              <w:bookmarkEnd w:id="15268"/>
            </w:del>
          </w:p>
          <w:p w14:paraId="3C1CE3AA" w14:textId="77777777" w:rsidR="002A1D5D" w:rsidRPr="00920E6F" w:rsidDel="000C50CA" w:rsidRDefault="002A1D5D" w:rsidP="002A1D5D">
            <w:pPr>
              <w:rPr>
                <w:del w:id="15269" w:author="Author" w:date="2017-12-29T08:20:00Z"/>
                <w:lang w:val="en-US"/>
              </w:rPr>
            </w:pPr>
            <w:del w:id="15270" w:author="Author" w:date="2017-12-29T08:20:00Z">
              <w:r w:rsidRPr="0033437B" w:rsidDel="000C50CA">
                <w:rPr>
                  <w:lang w:val="en-US"/>
                </w:rPr>
                <w:delText>Required if integration with Employee Central Payroll is in place.</w:delText>
              </w:r>
              <w:bookmarkStart w:id="15271" w:name="_Toc504125572"/>
              <w:bookmarkStart w:id="15272" w:name="_Toc504491367"/>
              <w:bookmarkStart w:id="15273" w:name="_Toc504493554"/>
              <w:bookmarkStart w:id="15274" w:name="_Toc504494609"/>
              <w:bookmarkStart w:id="15275" w:name="_Toc504496209"/>
              <w:bookmarkStart w:id="15276" w:name="_Toc504655295"/>
              <w:bookmarkStart w:id="15277" w:name="_Toc504983473"/>
              <w:bookmarkStart w:id="15278" w:name="_Toc505268557"/>
              <w:bookmarkStart w:id="15279" w:name="_Toc505353322"/>
              <w:bookmarkStart w:id="15280" w:name="_Toc505942207"/>
              <w:bookmarkStart w:id="15281" w:name="_Toc507059871"/>
              <w:bookmarkStart w:id="15282" w:name="_Toc507063440"/>
              <w:bookmarkEnd w:id="15271"/>
              <w:bookmarkEnd w:id="15272"/>
              <w:bookmarkEnd w:id="15273"/>
              <w:bookmarkEnd w:id="15274"/>
              <w:bookmarkEnd w:id="15275"/>
              <w:bookmarkEnd w:id="15276"/>
              <w:bookmarkEnd w:id="15277"/>
              <w:bookmarkEnd w:id="15278"/>
              <w:bookmarkEnd w:id="15279"/>
              <w:bookmarkEnd w:id="15280"/>
              <w:bookmarkEnd w:id="15281"/>
              <w:bookmarkEnd w:id="15282"/>
            </w:del>
          </w:p>
        </w:tc>
        <w:bookmarkStart w:id="15283" w:name="_Toc504125573"/>
        <w:bookmarkStart w:id="15284" w:name="_Toc504491368"/>
        <w:bookmarkStart w:id="15285" w:name="_Toc504493555"/>
        <w:bookmarkStart w:id="15286" w:name="_Toc504494610"/>
        <w:bookmarkStart w:id="15287" w:name="_Toc504496210"/>
        <w:bookmarkStart w:id="15288" w:name="_Toc504655296"/>
        <w:bookmarkStart w:id="15289" w:name="_Toc504983474"/>
        <w:bookmarkStart w:id="15290" w:name="_Toc505268558"/>
        <w:bookmarkStart w:id="15291" w:name="_Toc505353323"/>
        <w:bookmarkStart w:id="15292" w:name="_Toc505942208"/>
        <w:bookmarkStart w:id="15293" w:name="_Toc507059872"/>
        <w:bookmarkStart w:id="15294" w:name="_Toc507063441"/>
        <w:bookmarkEnd w:id="15283"/>
        <w:bookmarkEnd w:id="15284"/>
        <w:bookmarkEnd w:id="15285"/>
        <w:bookmarkEnd w:id="15286"/>
        <w:bookmarkEnd w:id="15287"/>
        <w:bookmarkEnd w:id="15288"/>
        <w:bookmarkEnd w:id="15289"/>
        <w:bookmarkEnd w:id="15290"/>
        <w:bookmarkEnd w:id="15291"/>
        <w:bookmarkEnd w:id="15292"/>
        <w:bookmarkEnd w:id="15293"/>
        <w:bookmarkEnd w:id="15294"/>
      </w:tr>
      <w:tr w:rsidR="002A1D5D" w:rsidRPr="00AC5720" w:rsidDel="000C50CA" w14:paraId="1AF6FC11" w14:textId="77777777" w:rsidTr="002A1D5D">
        <w:trPr>
          <w:trHeight w:val="357"/>
          <w:del w:id="15295"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0C8FF6C8" w14:textId="77777777" w:rsidR="002A1D5D" w:rsidRPr="00920E6F" w:rsidDel="000C50CA" w:rsidRDefault="002A1D5D" w:rsidP="002A1D5D">
            <w:pPr>
              <w:rPr>
                <w:del w:id="15296" w:author="Author" w:date="2017-12-29T08:20:00Z"/>
                <w:lang w:val="en-US"/>
              </w:rPr>
            </w:pPr>
            <w:del w:id="15297" w:author="Author" w:date="2017-12-29T08:20:00Z">
              <w:r w:rsidRPr="0033437B" w:rsidDel="000C50CA">
                <w:rPr>
                  <w:rStyle w:val="SAPScreenElement"/>
                  <w:lang w:val="en-US"/>
                </w:rPr>
                <w:delText xml:space="preserve">Employment Type: </w:delText>
              </w:r>
              <w:r w:rsidRPr="0033437B" w:rsidDel="000C50CA">
                <w:rPr>
                  <w:lang w:val="en-US"/>
                </w:rPr>
                <w:delText xml:space="preserve">defaulted based on value entered in field </w:delText>
              </w:r>
              <w:r w:rsidRPr="0033437B" w:rsidDel="000C50CA">
                <w:rPr>
                  <w:rStyle w:val="SAPScreenElement"/>
                  <w:lang w:val="en-US"/>
                </w:rPr>
                <w:delText xml:space="preserve">Position </w:delText>
              </w:r>
              <w:r w:rsidRPr="0033437B" w:rsidDel="000C50CA">
                <w:rPr>
                  <w:lang w:val="en-US"/>
                </w:rPr>
                <w:delText xml:space="preserve">in case the </w:delText>
              </w:r>
              <w:r w:rsidRPr="0033437B" w:rsidDel="000C50CA">
                <w:rPr>
                  <w:rStyle w:val="SAPScreenElement"/>
                  <w:color w:val="auto"/>
                  <w:lang w:val="en-US"/>
                </w:rPr>
                <w:delText>Employment Type</w:delText>
              </w:r>
              <w:r w:rsidRPr="0033437B" w:rsidDel="000C50CA">
                <w:rPr>
                  <w:lang w:val="en-US"/>
                </w:rPr>
                <w:delText xml:space="preserve"> field has been set up and maintained for the </w:delText>
              </w:r>
              <w:r w:rsidRPr="0033437B" w:rsidDel="000C50CA">
                <w:rPr>
                  <w:rStyle w:val="SAPScreenElement"/>
                  <w:color w:val="auto"/>
                  <w:lang w:val="en-US"/>
                </w:rPr>
                <w:delText>Position</w:delText>
              </w:r>
              <w:r w:rsidRPr="0033437B" w:rsidDel="000C50CA">
                <w:rPr>
                  <w:lang w:val="en-US"/>
                </w:rPr>
                <w:delText xml:space="preserve"> object. If this is not the case, you need to select a value from the value help.</w:delText>
              </w:r>
              <w:bookmarkStart w:id="15298" w:name="_Toc504125574"/>
              <w:bookmarkStart w:id="15299" w:name="_Toc504491369"/>
              <w:bookmarkStart w:id="15300" w:name="_Toc504493556"/>
              <w:bookmarkStart w:id="15301" w:name="_Toc504494611"/>
              <w:bookmarkStart w:id="15302" w:name="_Toc504496211"/>
              <w:bookmarkStart w:id="15303" w:name="_Toc504655297"/>
              <w:bookmarkStart w:id="15304" w:name="_Toc504983475"/>
              <w:bookmarkStart w:id="15305" w:name="_Toc505268559"/>
              <w:bookmarkStart w:id="15306" w:name="_Toc505353324"/>
              <w:bookmarkStart w:id="15307" w:name="_Toc505942209"/>
              <w:bookmarkStart w:id="15308" w:name="_Toc507059873"/>
              <w:bookmarkStart w:id="15309" w:name="_Toc507063442"/>
              <w:bookmarkEnd w:id="15298"/>
              <w:bookmarkEnd w:id="15299"/>
              <w:bookmarkEnd w:id="15300"/>
              <w:bookmarkEnd w:id="15301"/>
              <w:bookmarkEnd w:id="15302"/>
              <w:bookmarkEnd w:id="15303"/>
              <w:bookmarkEnd w:id="15304"/>
              <w:bookmarkEnd w:id="15305"/>
              <w:bookmarkEnd w:id="15306"/>
              <w:bookmarkEnd w:id="15307"/>
              <w:bookmarkEnd w:id="15308"/>
              <w:bookmarkEnd w:id="15309"/>
            </w:del>
          </w:p>
        </w:tc>
        <w:tc>
          <w:tcPr>
            <w:tcW w:w="7564" w:type="dxa"/>
            <w:tcBorders>
              <w:top w:val="single" w:sz="8" w:space="0" w:color="999999"/>
              <w:left w:val="single" w:sz="8" w:space="0" w:color="999999"/>
              <w:bottom w:val="single" w:sz="8" w:space="0" w:color="999999"/>
              <w:right w:val="single" w:sz="8" w:space="0" w:color="999999"/>
            </w:tcBorders>
          </w:tcPr>
          <w:p w14:paraId="09FB1526" w14:textId="77777777" w:rsidR="002A1D5D" w:rsidRPr="0033437B" w:rsidDel="000C50CA" w:rsidRDefault="002A1D5D" w:rsidP="002A1D5D">
            <w:pPr>
              <w:pStyle w:val="SAPNoteHeading"/>
              <w:ind w:left="0"/>
              <w:rPr>
                <w:del w:id="15310" w:author="Author" w:date="2017-12-29T08:20:00Z"/>
                <w:lang w:val="en-US"/>
              </w:rPr>
            </w:pPr>
            <w:del w:id="15311" w:author="Author" w:date="2017-12-29T08:20:00Z">
              <w:r w:rsidRPr="0033437B" w:rsidDel="000C50CA">
                <w:rPr>
                  <w:noProof/>
                  <w:lang w:val="en-US"/>
                </w:rPr>
                <w:drawing>
                  <wp:inline distT="0" distB="0" distL="0" distR="0" wp14:anchorId="0D738B83" wp14:editId="24BBE959">
                    <wp:extent cx="228600" cy="228600"/>
                    <wp:effectExtent l="0" t="0" r="0" b="0"/>
                    <wp:docPr id="5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sidDel="000C50CA">
                <w:rPr>
                  <w:lang w:val="en-US"/>
                </w:rPr>
                <w:delText>Recommendation</w:delText>
              </w:r>
              <w:bookmarkStart w:id="15312" w:name="_Toc504125575"/>
              <w:bookmarkStart w:id="15313" w:name="_Toc504491370"/>
              <w:bookmarkStart w:id="15314" w:name="_Toc504493557"/>
              <w:bookmarkStart w:id="15315" w:name="_Toc504494612"/>
              <w:bookmarkStart w:id="15316" w:name="_Toc504496212"/>
              <w:bookmarkStart w:id="15317" w:name="_Toc504655298"/>
              <w:bookmarkStart w:id="15318" w:name="_Toc504983476"/>
              <w:bookmarkStart w:id="15319" w:name="_Toc505268560"/>
              <w:bookmarkStart w:id="15320" w:name="_Toc505353325"/>
              <w:bookmarkStart w:id="15321" w:name="_Toc505942210"/>
              <w:bookmarkStart w:id="15322" w:name="_Toc507059874"/>
              <w:bookmarkStart w:id="15323" w:name="_Toc507063443"/>
              <w:bookmarkEnd w:id="15312"/>
              <w:bookmarkEnd w:id="15313"/>
              <w:bookmarkEnd w:id="15314"/>
              <w:bookmarkEnd w:id="15315"/>
              <w:bookmarkEnd w:id="15316"/>
              <w:bookmarkEnd w:id="15317"/>
              <w:bookmarkEnd w:id="15318"/>
              <w:bookmarkEnd w:id="15319"/>
              <w:bookmarkEnd w:id="15320"/>
              <w:bookmarkEnd w:id="15321"/>
              <w:bookmarkEnd w:id="15322"/>
              <w:bookmarkEnd w:id="15323"/>
            </w:del>
          </w:p>
          <w:p w14:paraId="00671904" w14:textId="77777777" w:rsidR="002A1D5D" w:rsidRPr="0033437B" w:rsidDel="000C50CA" w:rsidRDefault="002A1D5D" w:rsidP="002A1D5D">
            <w:pPr>
              <w:rPr>
                <w:del w:id="15324" w:author="Author" w:date="2017-12-29T08:20:00Z"/>
                <w:lang w:val="en-US"/>
              </w:rPr>
            </w:pPr>
            <w:del w:id="15325" w:author="Author" w:date="2017-12-29T08:20:00Z">
              <w:r w:rsidRPr="0033437B" w:rsidDel="000C50CA">
                <w:rPr>
                  <w:lang w:val="en-US"/>
                </w:rPr>
                <w:delText xml:space="preserve">In case </w:delText>
              </w:r>
              <w:r w:rsidRPr="0033437B" w:rsidDel="000C50CA">
                <w:rPr>
                  <w:rStyle w:val="SAPEmphasis"/>
                  <w:lang w:val="en-US"/>
                </w:rPr>
                <w:delText xml:space="preserve">Contingent Workforce Management </w:delText>
              </w:r>
              <w:r w:rsidRPr="0033437B" w:rsidDel="000C50CA">
                <w:rPr>
                  <w:lang w:val="en-US"/>
                </w:rPr>
                <w:delText xml:space="preserve">has also been implemented in the instance, avoid using employee class </w:delText>
              </w:r>
              <w:r w:rsidRPr="0033437B" w:rsidDel="000C50CA">
                <w:rPr>
                  <w:rStyle w:val="SAPUserEntry"/>
                  <w:lang w:val="en-US"/>
                </w:rPr>
                <w:delText>Contingent(FR)</w:delText>
              </w:r>
              <w:r w:rsidRPr="0033437B" w:rsidDel="000C50CA">
                <w:rPr>
                  <w:lang w:val="en-US"/>
                </w:rPr>
                <w:delText xml:space="preserve"> together with employment types</w:delText>
              </w:r>
              <w:r w:rsidRPr="0033437B" w:rsidDel="000C50CA">
                <w:rPr>
                  <w:rStyle w:val="SAPUserEntry"/>
                  <w:lang w:val="en-US"/>
                </w:rPr>
                <w:delText xml:space="preserve"> Hour</w:delText>
              </w:r>
              <w:r w:rsidRPr="0033437B" w:rsidDel="000C50CA">
                <w:rPr>
                  <w:lang w:val="en-US"/>
                </w:rPr>
                <w:delText xml:space="preserve"> </w:delText>
              </w:r>
              <w:r w:rsidRPr="0033437B" w:rsidDel="000C50CA">
                <w:rPr>
                  <w:rStyle w:val="SAPUserEntry"/>
                  <w:lang w:val="en-US"/>
                </w:rPr>
                <w:delText>(FR)</w:delText>
              </w:r>
              <w:r w:rsidRPr="0033437B" w:rsidDel="000C50CA">
                <w:rPr>
                  <w:b/>
                  <w:lang w:val="en-US"/>
                </w:rPr>
                <w:delText xml:space="preserve"> </w:delText>
              </w:r>
              <w:r w:rsidRPr="0033437B" w:rsidDel="000C50CA">
                <w:rPr>
                  <w:lang w:val="en-US"/>
                </w:rPr>
                <w:delText>or</w:delText>
              </w:r>
              <w:r w:rsidRPr="0033437B" w:rsidDel="000C50CA">
                <w:rPr>
                  <w:rStyle w:val="SAPUserEntry"/>
                  <w:lang w:val="en-US"/>
                </w:rPr>
                <w:delText xml:space="preserve"> Not Concerned</w:delText>
              </w:r>
              <w:r w:rsidRPr="0033437B" w:rsidDel="000C50CA">
                <w:rPr>
                  <w:lang w:val="en-US"/>
                </w:rPr>
                <w:delText xml:space="preserve"> </w:delText>
              </w:r>
              <w:r w:rsidRPr="0033437B" w:rsidDel="000C50CA">
                <w:rPr>
                  <w:rStyle w:val="SAPUserEntry"/>
                  <w:lang w:val="en-US"/>
                </w:rPr>
                <w:delText>(FR)</w:delText>
              </w:r>
              <w:r w:rsidRPr="0033437B" w:rsidDel="000C50CA">
                <w:rPr>
                  <w:lang w:val="en-US"/>
                </w:rPr>
                <w:delText xml:space="preserve">. </w:delText>
              </w:r>
              <w:bookmarkStart w:id="15326" w:name="_Toc504125576"/>
              <w:bookmarkStart w:id="15327" w:name="_Toc504491371"/>
              <w:bookmarkStart w:id="15328" w:name="_Toc504493558"/>
              <w:bookmarkStart w:id="15329" w:name="_Toc504494613"/>
              <w:bookmarkStart w:id="15330" w:name="_Toc504496213"/>
              <w:bookmarkStart w:id="15331" w:name="_Toc504655299"/>
              <w:bookmarkStart w:id="15332" w:name="_Toc504983477"/>
              <w:bookmarkStart w:id="15333" w:name="_Toc505268561"/>
              <w:bookmarkStart w:id="15334" w:name="_Toc505353326"/>
              <w:bookmarkStart w:id="15335" w:name="_Toc505942211"/>
              <w:bookmarkStart w:id="15336" w:name="_Toc507059875"/>
              <w:bookmarkStart w:id="15337" w:name="_Toc507063444"/>
              <w:bookmarkEnd w:id="15326"/>
              <w:bookmarkEnd w:id="15327"/>
              <w:bookmarkEnd w:id="15328"/>
              <w:bookmarkEnd w:id="15329"/>
              <w:bookmarkEnd w:id="15330"/>
              <w:bookmarkEnd w:id="15331"/>
              <w:bookmarkEnd w:id="15332"/>
              <w:bookmarkEnd w:id="15333"/>
              <w:bookmarkEnd w:id="15334"/>
              <w:bookmarkEnd w:id="15335"/>
              <w:bookmarkEnd w:id="15336"/>
              <w:bookmarkEnd w:id="15337"/>
            </w:del>
          </w:p>
          <w:p w14:paraId="0E376980" w14:textId="77777777" w:rsidR="002A1D5D" w:rsidRPr="0033437B" w:rsidDel="000C50CA" w:rsidRDefault="002A1D5D" w:rsidP="002A1D5D">
            <w:pPr>
              <w:pStyle w:val="SAPNoteHeading"/>
              <w:ind w:left="0"/>
              <w:rPr>
                <w:del w:id="15338" w:author="Author" w:date="2017-12-29T08:20:00Z"/>
                <w:lang w:val="en-US"/>
              </w:rPr>
            </w:pPr>
            <w:del w:id="15339" w:author="Author" w:date="2017-12-29T08:20:00Z">
              <w:r w:rsidRPr="0033437B" w:rsidDel="000C50CA">
                <w:rPr>
                  <w:noProof/>
                  <w:lang w:val="en-US"/>
                </w:rPr>
                <w:drawing>
                  <wp:inline distT="0" distB="0" distL="0" distR="0" wp14:anchorId="57F3BD1E" wp14:editId="3CAB142C">
                    <wp:extent cx="228600" cy="228600"/>
                    <wp:effectExtent l="0" t="0" r="0" b="0"/>
                    <wp:docPr id="5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sidDel="000C50CA">
                <w:rPr>
                  <w:lang w:val="en-US"/>
                </w:rPr>
                <w:delText> Recommendation</w:delText>
              </w:r>
              <w:bookmarkStart w:id="15340" w:name="_Toc504125577"/>
              <w:bookmarkStart w:id="15341" w:name="_Toc504491372"/>
              <w:bookmarkStart w:id="15342" w:name="_Toc504493559"/>
              <w:bookmarkStart w:id="15343" w:name="_Toc504494614"/>
              <w:bookmarkStart w:id="15344" w:name="_Toc504496214"/>
              <w:bookmarkStart w:id="15345" w:name="_Toc504655300"/>
              <w:bookmarkStart w:id="15346" w:name="_Toc504983478"/>
              <w:bookmarkStart w:id="15347" w:name="_Toc505268562"/>
              <w:bookmarkStart w:id="15348" w:name="_Toc505353327"/>
              <w:bookmarkStart w:id="15349" w:name="_Toc505942212"/>
              <w:bookmarkStart w:id="15350" w:name="_Toc507059876"/>
              <w:bookmarkStart w:id="15351" w:name="_Toc507063445"/>
              <w:bookmarkEnd w:id="15340"/>
              <w:bookmarkEnd w:id="15341"/>
              <w:bookmarkEnd w:id="15342"/>
              <w:bookmarkEnd w:id="15343"/>
              <w:bookmarkEnd w:id="15344"/>
              <w:bookmarkEnd w:id="15345"/>
              <w:bookmarkEnd w:id="15346"/>
              <w:bookmarkEnd w:id="15347"/>
              <w:bookmarkEnd w:id="15348"/>
              <w:bookmarkEnd w:id="15349"/>
              <w:bookmarkEnd w:id="15350"/>
              <w:bookmarkEnd w:id="15351"/>
            </w:del>
          </w:p>
          <w:p w14:paraId="7ED70C12" w14:textId="77777777" w:rsidR="002A1D5D" w:rsidRPr="00920E6F" w:rsidDel="000C50CA" w:rsidRDefault="002A1D5D" w:rsidP="002A1D5D">
            <w:pPr>
              <w:rPr>
                <w:del w:id="15352" w:author="Author" w:date="2017-12-29T08:20:00Z"/>
                <w:lang w:val="en-US"/>
              </w:rPr>
            </w:pPr>
            <w:del w:id="15353" w:author="Author" w:date="2017-12-29T08:20:00Z">
              <w:r w:rsidRPr="0033437B" w:rsidDel="000C50CA">
                <w:rPr>
                  <w:lang w:val="en-US"/>
                </w:rPr>
                <w:delText>Required if integration with Employee Central Payroll is in place.</w:delText>
              </w:r>
              <w:commentRangeEnd w:id="15241"/>
              <w:r w:rsidDel="000C50CA">
                <w:rPr>
                  <w:rStyle w:val="CommentReference"/>
                </w:rPr>
                <w:commentReference w:id="15241"/>
              </w:r>
              <w:bookmarkStart w:id="15354" w:name="_Toc504125578"/>
              <w:bookmarkStart w:id="15355" w:name="_Toc504491373"/>
              <w:bookmarkStart w:id="15356" w:name="_Toc504493560"/>
              <w:bookmarkStart w:id="15357" w:name="_Toc504494615"/>
              <w:bookmarkStart w:id="15358" w:name="_Toc504496215"/>
              <w:bookmarkStart w:id="15359" w:name="_Toc504655301"/>
              <w:bookmarkStart w:id="15360" w:name="_Toc504983479"/>
              <w:bookmarkStart w:id="15361" w:name="_Toc505268563"/>
              <w:bookmarkStart w:id="15362" w:name="_Toc505353328"/>
              <w:bookmarkStart w:id="15363" w:name="_Toc505942213"/>
              <w:bookmarkStart w:id="15364" w:name="_Toc507059877"/>
              <w:bookmarkStart w:id="15365" w:name="_Toc507063446"/>
              <w:bookmarkEnd w:id="15354"/>
              <w:bookmarkEnd w:id="15355"/>
              <w:bookmarkEnd w:id="15356"/>
              <w:bookmarkEnd w:id="15357"/>
              <w:bookmarkEnd w:id="15358"/>
              <w:bookmarkEnd w:id="15359"/>
              <w:bookmarkEnd w:id="15360"/>
              <w:bookmarkEnd w:id="15361"/>
              <w:bookmarkEnd w:id="15362"/>
              <w:bookmarkEnd w:id="15363"/>
              <w:bookmarkEnd w:id="15364"/>
              <w:bookmarkEnd w:id="15365"/>
            </w:del>
          </w:p>
        </w:tc>
        <w:bookmarkStart w:id="15366" w:name="_Toc504125579"/>
        <w:bookmarkStart w:id="15367" w:name="_Toc504491374"/>
        <w:bookmarkStart w:id="15368" w:name="_Toc504493561"/>
        <w:bookmarkStart w:id="15369" w:name="_Toc504494616"/>
        <w:bookmarkStart w:id="15370" w:name="_Toc504496216"/>
        <w:bookmarkStart w:id="15371" w:name="_Toc504655302"/>
        <w:bookmarkStart w:id="15372" w:name="_Toc504983480"/>
        <w:bookmarkStart w:id="15373" w:name="_Toc505268564"/>
        <w:bookmarkStart w:id="15374" w:name="_Toc505353329"/>
        <w:bookmarkStart w:id="15375" w:name="_Toc505942214"/>
        <w:bookmarkStart w:id="15376" w:name="_Toc507059878"/>
        <w:bookmarkStart w:id="15377" w:name="_Toc507063447"/>
        <w:bookmarkEnd w:id="15366"/>
        <w:bookmarkEnd w:id="15367"/>
        <w:bookmarkEnd w:id="15368"/>
        <w:bookmarkEnd w:id="15369"/>
        <w:bookmarkEnd w:id="15370"/>
        <w:bookmarkEnd w:id="15371"/>
        <w:bookmarkEnd w:id="15372"/>
        <w:bookmarkEnd w:id="15373"/>
        <w:bookmarkEnd w:id="15374"/>
        <w:bookmarkEnd w:id="15375"/>
        <w:bookmarkEnd w:id="15376"/>
        <w:bookmarkEnd w:id="15377"/>
      </w:tr>
      <w:tr w:rsidR="002A1D5D" w:rsidRPr="00AC5720" w:rsidDel="000C50CA" w14:paraId="01BB7D5A" w14:textId="77777777" w:rsidTr="002A1D5D">
        <w:trPr>
          <w:trHeight w:val="357"/>
          <w:del w:id="15378"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1030E907" w14:textId="77777777" w:rsidR="002A1D5D" w:rsidRPr="00920E6F" w:rsidDel="000C50CA" w:rsidRDefault="002A1D5D" w:rsidP="002A1D5D">
            <w:pPr>
              <w:rPr>
                <w:del w:id="15379" w:author="Author" w:date="2017-12-29T08:20:00Z"/>
                <w:lang w:val="en-US"/>
              </w:rPr>
            </w:pPr>
            <w:del w:id="15380" w:author="Author" w:date="2017-12-29T08:20:00Z">
              <w:r w:rsidRPr="0033437B" w:rsidDel="000C50CA">
                <w:rPr>
                  <w:rStyle w:val="SAPScreenElement"/>
                  <w:lang w:val="en-US"/>
                </w:rPr>
                <w:delText xml:space="preserve">Pay Scale Type: </w:delText>
              </w:r>
              <w:r w:rsidRPr="0033437B" w:rsidDel="000C50CA">
                <w:rPr>
                  <w:lang w:val="en-US"/>
                </w:rPr>
                <w:delText>select from drop-down, for example</w:delText>
              </w:r>
              <w:r w:rsidRPr="0033437B" w:rsidDel="000C50CA">
                <w:rPr>
                  <w:rStyle w:val="SAPUserEntry"/>
                  <w:lang w:val="en-US"/>
                </w:rPr>
                <w:delText xml:space="preserve"> National Collective Agreement for the Personnel of Engineering Design Offices, Consulting Engineers</w:delText>
              </w:r>
              <w:r w:rsidRPr="00267911" w:rsidDel="000C50CA">
                <w:rPr>
                  <w:b/>
                  <w:lang w:val="en-US"/>
                </w:rPr>
                <w:delText xml:space="preserve"> </w:delText>
              </w:r>
              <w:r w:rsidRPr="0033437B" w:rsidDel="000C50CA">
                <w:rPr>
                  <w:rStyle w:val="SAPUserEntry"/>
                  <w:lang w:val="en-US"/>
                </w:rPr>
                <w:delText>(FRA/1486)</w:delText>
              </w:r>
              <w:bookmarkStart w:id="15381" w:name="_Toc504125580"/>
              <w:bookmarkStart w:id="15382" w:name="_Toc504491375"/>
              <w:bookmarkStart w:id="15383" w:name="_Toc504493562"/>
              <w:bookmarkStart w:id="15384" w:name="_Toc504494617"/>
              <w:bookmarkStart w:id="15385" w:name="_Toc504496217"/>
              <w:bookmarkStart w:id="15386" w:name="_Toc504655303"/>
              <w:bookmarkStart w:id="15387" w:name="_Toc504983481"/>
              <w:bookmarkStart w:id="15388" w:name="_Toc505268565"/>
              <w:bookmarkStart w:id="15389" w:name="_Toc505353330"/>
              <w:bookmarkStart w:id="15390" w:name="_Toc505942215"/>
              <w:bookmarkStart w:id="15391" w:name="_Toc507059879"/>
              <w:bookmarkStart w:id="15392" w:name="_Toc507063448"/>
              <w:bookmarkEnd w:id="15381"/>
              <w:bookmarkEnd w:id="15382"/>
              <w:bookmarkEnd w:id="15383"/>
              <w:bookmarkEnd w:id="15384"/>
              <w:bookmarkEnd w:id="15385"/>
              <w:bookmarkEnd w:id="15386"/>
              <w:bookmarkEnd w:id="15387"/>
              <w:bookmarkEnd w:id="15388"/>
              <w:bookmarkEnd w:id="15389"/>
              <w:bookmarkEnd w:id="15390"/>
              <w:bookmarkEnd w:id="15391"/>
              <w:bookmarkEnd w:id="15392"/>
            </w:del>
          </w:p>
        </w:tc>
        <w:tc>
          <w:tcPr>
            <w:tcW w:w="7564" w:type="dxa"/>
            <w:tcBorders>
              <w:top w:val="single" w:sz="8" w:space="0" w:color="999999"/>
              <w:left w:val="single" w:sz="8" w:space="0" w:color="999999"/>
              <w:bottom w:val="single" w:sz="8" w:space="0" w:color="999999"/>
              <w:right w:val="single" w:sz="8" w:space="0" w:color="999999"/>
            </w:tcBorders>
          </w:tcPr>
          <w:p w14:paraId="3F6864A5" w14:textId="77777777" w:rsidR="002A1D5D" w:rsidRPr="0033437B" w:rsidDel="000C50CA" w:rsidRDefault="002A1D5D" w:rsidP="002A1D5D">
            <w:pPr>
              <w:pStyle w:val="SAPNoteHeading"/>
              <w:ind w:left="0"/>
              <w:rPr>
                <w:del w:id="15393" w:author="Author" w:date="2017-12-29T08:20:00Z"/>
                <w:lang w:val="en-US"/>
              </w:rPr>
            </w:pPr>
            <w:del w:id="15394" w:author="Author" w:date="2017-12-29T08:20:00Z">
              <w:r w:rsidRPr="0033437B" w:rsidDel="000C50CA">
                <w:rPr>
                  <w:noProof/>
                  <w:lang w:val="en-US"/>
                </w:rPr>
                <w:drawing>
                  <wp:inline distT="0" distB="0" distL="0" distR="0" wp14:anchorId="0A31A185" wp14:editId="2D0E345F">
                    <wp:extent cx="228600" cy="228600"/>
                    <wp:effectExtent l="0" t="0" r="0" b="0"/>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sidDel="000C50CA">
                <w:rPr>
                  <w:lang w:val="en-US"/>
                </w:rPr>
                <w:delText> Recommendation</w:delText>
              </w:r>
              <w:bookmarkStart w:id="15395" w:name="_Toc504125581"/>
              <w:bookmarkStart w:id="15396" w:name="_Toc504491376"/>
              <w:bookmarkStart w:id="15397" w:name="_Toc504493563"/>
              <w:bookmarkStart w:id="15398" w:name="_Toc504494618"/>
              <w:bookmarkStart w:id="15399" w:name="_Toc504496218"/>
              <w:bookmarkStart w:id="15400" w:name="_Toc504655304"/>
              <w:bookmarkStart w:id="15401" w:name="_Toc504983482"/>
              <w:bookmarkStart w:id="15402" w:name="_Toc505268566"/>
              <w:bookmarkStart w:id="15403" w:name="_Toc505353331"/>
              <w:bookmarkStart w:id="15404" w:name="_Toc505942216"/>
              <w:bookmarkStart w:id="15405" w:name="_Toc507059880"/>
              <w:bookmarkStart w:id="15406" w:name="_Toc507063449"/>
              <w:bookmarkEnd w:id="15395"/>
              <w:bookmarkEnd w:id="15396"/>
              <w:bookmarkEnd w:id="15397"/>
              <w:bookmarkEnd w:id="15398"/>
              <w:bookmarkEnd w:id="15399"/>
              <w:bookmarkEnd w:id="15400"/>
              <w:bookmarkEnd w:id="15401"/>
              <w:bookmarkEnd w:id="15402"/>
              <w:bookmarkEnd w:id="15403"/>
              <w:bookmarkEnd w:id="15404"/>
              <w:bookmarkEnd w:id="15405"/>
              <w:bookmarkEnd w:id="15406"/>
            </w:del>
          </w:p>
          <w:p w14:paraId="22E9E323" w14:textId="77777777" w:rsidR="002A1D5D" w:rsidRPr="00920E6F" w:rsidDel="000C50CA" w:rsidRDefault="002A1D5D" w:rsidP="002A1D5D">
            <w:pPr>
              <w:rPr>
                <w:del w:id="15407" w:author="Author" w:date="2017-12-29T08:20:00Z"/>
                <w:lang w:val="en-US"/>
              </w:rPr>
            </w:pPr>
            <w:del w:id="15408" w:author="Author" w:date="2017-12-29T08:20:00Z">
              <w:r w:rsidRPr="0033437B" w:rsidDel="000C50CA">
                <w:rPr>
                  <w:lang w:val="en-US"/>
                </w:rPr>
                <w:delText>Required if integration with Employee Central Payroll is in place.</w:delText>
              </w:r>
              <w:bookmarkStart w:id="15409" w:name="_Toc504125582"/>
              <w:bookmarkStart w:id="15410" w:name="_Toc504491377"/>
              <w:bookmarkStart w:id="15411" w:name="_Toc504493564"/>
              <w:bookmarkStart w:id="15412" w:name="_Toc504494619"/>
              <w:bookmarkStart w:id="15413" w:name="_Toc504496219"/>
              <w:bookmarkStart w:id="15414" w:name="_Toc504655305"/>
              <w:bookmarkStart w:id="15415" w:name="_Toc504983483"/>
              <w:bookmarkStart w:id="15416" w:name="_Toc505268567"/>
              <w:bookmarkStart w:id="15417" w:name="_Toc505353332"/>
              <w:bookmarkStart w:id="15418" w:name="_Toc505942217"/>
              <w:bookmarkStart w:id="15419" w:name="_Toc507059881"/>
              <w:bookmarkStart w:id="15420" w:name="_Toc507063450"/>
              <w:bookmarkEnd w:id="15409"/>
              <w:bookmarkEnd w:id="15410"/>
              <w:bookmarkEnd w:id="15411"/>
              <w:bookmarkEnd w:id="15412"/>
              <w:bookmarkEnd w:id="15413"/>
              <w:bookmarkEnd w:id="15414"/>
              <w:bookmarkEnd w:id="15415"/>
              <w:bookmarkEnd w:id="15416"/>
              <w:bookmarkEnd w:id="15417"/>
              <w:bookmarkEnd w:id="15418"/>
              <w:bookmarkEnd w:id="15419"/>
              <w:bookmarkEnd w:id="15420"/>
            </w:del>
          </w:p>
        </w:tc>
        <w:bookmarkStart w:id="15421" w:name="_Toc504125583"/>
        <w:bookmarkStart w:id="15422" w:name="_Toc504491378"/>
        <w:bookmarkStart w:id="15423" w:name="_Toc504493565"/>
        <w:bookmarkStart w:id="15424" w:name="_Toc504494620"/>
        <w:bookmarkStart w:id="15425" w:name="_Toc504496220"/>
        <w:bookmarkStart w:id="15426" w:name="_Toc504655306"/>
        <w:bookmarkStart w:id="15427" w:name="_Toc504983484"/>
        <w:bookmarkStart w:id="15428" w:name="_Toc505268568"/>
        <w:bookmarkStart w:id="15429" w:name="_Toc505353333"/>
        <w:bookmarkStart w:id="15430" w:name="_Toc505942218"/>
        <w:bookmarkStart w:id="15431" w:name="_Toc507059882"/>
        <w:bookmarkStart w:id="15432" w:name="_Toc507063451"/>
        <w:bookmarkEnd w:id="15421"/>
        <w:bookmarkEnd w:id="15422"/>
        <w:bookmarkEnd w:id="15423"/>
        <w:bookmarkEnd w:id="15424"/>
        <w:bookmarkEnd w:id="15425"/>
        <w:bookmarkEnd w:id="15426"/>
        <w:bookmarkEnd w:id="15427"/>
        <w:bookmarkEnd w:id="15428"/>
        <w:bookmarkEnd w:id="15429"/>
        <w:bookmarkEnd w:id="15430"/>
        <w:bookmarkEnd w:id="15431"/>
        <w:bookmarkEnd w:id="15432"/>
      </w:tr>
      <w:tr w:rsidR="002A1D5D" w:rsidRPr="00AC5720" w:rsidDel="000C50CA" w14:paraId="12F1F823" w14:textId="77777777" w:rsidTr="002A1D5D">
        <w:trPr>
          <w:trHeight w:val="357"/>
          <w:del w:id="15433"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10C48BB0" w14:textId="77777777" w:rsidR="002A1D5D" w:rsidRPr="0033437B" w:rsidDel="000C50CA" w:rsidRDefault="002A1D5D" w:rsidP="002A1D5D">
            <w:pPr>
              <w:rPr>
                <w:del w:id="15434" w:author="Author" w:date="2017-12-29T08:20:00Z"/>
                <w:lang w:val="en-US"/>
              </w:rPr>
            </w:pPr>
            <w:del w:id="15435" w:author="Author" w:date="2017-12-29T08:20:00Z">
              <w:r w:rsidRPr="0033437B" w:rsidDel="000C50CA">
                <w:rPr>
                  <w:rStyle w:val="SAPScreenElement"/>
                  <w:lang w:val="en-US"/>
                </w:rPr>
                <w:delText xml:space="preserve">Pay Scale Area: </w:delText>
              </w:r>
              <w:r w:rsidRPr="0033437B" w:rsidDel="000C50CA">
                <w:rPr>
                  <w:lang w:val="en-US"/>
                </w:rPr>
                <w:delText>select from drop-down</w:delText>
              </w:r>
              <w:bookmarkStart w:id="15436" w:name="_Toc504125584"/>
              <w:bookmarkStart w:id="15437" w:name="_Toc504491379"/>
              <w:bookmarkStart w:id="15438" w:name="_Toc504493566"/>
              <w:bookmarkStart w:id="15439" w:name="_Toc504494621"/>
              <w:bookmarkStart w:id="15440" w:name="_Toc504496221"/>
              <w:bookmarkStart w:id="15441" w:name="_Toc504655307"/>
              <w:bookmarkStart w:id="15442" w:name="_Toc504983485"/>
              <w:bookmarkStart w:id="15443" w:name="_Toc505268569"/>
              <w:bookmarkStart w:id="15444" w:name="_Toc505353334"/>
              <w:bookmarkStart w:id="15445" w:name="_Toc505942219"/>
              <w:bookmarkStart w:id="15446" w:name="_Toc507059883"/>
              <w:bookmarkStart w:id="15447" w:name="_Toc507063452"/>
              <w:bookmarkEnd w:id="15436"/>
              <w:bookmarkEnd w:id="15437"/>
              <w:bookmarkEnd w:id="15438"/>
              <w:bookmarkEnd w:id="15439"/>
              <w:bookmarkEnd w:id="15440"/>
              <w:bookmarkEnd w:id="15441"/>
              <w:bookmarkEnd w:id="15442"/>
              <w:bookmarkEnd w:id="15443"/>
              <w:bookmarkEnd w:id="15444"/>
              <w:bookmarkEnd w:id="15445"/>
              <w:bookmarkEnd w:id="15446"/>
              <w:bookmarkEnd w:id="15447"/>
            </w:del>
          </w:p>
          <w:p w14:paraId="5F2F95F0" w14:textId="77777777" w:rsidR="002A1D5D" w:rsidRPr="0033437B" w:rsidDel="000C50CA" w:rsidRDefault="002A1D5D" w:rsidP="002A1D5D">
            <w:pPr>
              <w:pStyle w:val="SAPNoteHeading"/>
              <w:ind w:left="0"/>
              <w:rPr>
                <w:del w:id="15448" w:author="Author" w:date="2017-12-29T08:20:00Z"/>
                <w:lang w:val="en-US"/>
              </w:rPr>
            </w:pPr>
            <w:del w:id="15449" w:author="Author" w:date="2017-12-29T08:20:00Z">
              <w:r w:rsidRPr="0033437B" w:rsidDel="000C50CA">
                <w:rPr>
                  <w:noProof/>
                  <w:lang w:val="en-US"/>
                </w:rPr>
                <w:drawing>
                  <wp:inline distT="0" distB="0" distL="0" distR="0" wp14:anchorId="14FBFE2D" wp14:editId="2252B9C6">
                    <wp:extent cx="226060" cy="226060"/>
                    <wp:effectExtent l="0" t="0" r="0" b="0"/>
                    <wp:docPr id="5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33437B" w:rsidDel="000C50CA">
                <w:rPr>
                  <w:lang w:val="en-US"/>
                </w:rPr>
                <w:delText> Note</w:delText>
              </w:r>
              <w:bookmarkStart w:id="15450" w:name="_Toc504125585"/>
              <w:bookmarkStart w:id="15451" w:name="_Toc504491380"/>
              <w:bookmarkStart w:id="15452" w:name="_Toc504493567"/>
              <w:bookmarkStart w:id="15453" w:name="_Toc504494622"/>
              <w:bookmarkStart w:id="15454" w:name="_Toc504496222"/>
              <w:bookmarkStart w:id="15455" w:name="_Toc504655308"/>
              <w:bookmarkStart w:id="15456" w:name="_Toc504983486"/>
              <w:bookmarkStart w:id="15457" w:name="_Toc505268570"/>
              <w:bookmarkStart w:id="15458" w:name="_Toc505353335"/>
              <w:bookmarkStart w:id="15459" w:name="_Toc505942220"/>
              <w:bookmarkStart w:id="15460" w:name="_Toc507059884"/>
              <w:bookmarkStart w:id="15461" w:name="_Toc507063453"/>
              <w:bookmarkEnd w:id="15450"/>
              <w:bookmarkEnd w:id="15451"/>
              <w:bookmarkEnd w:id="15452"/>
              <w:bookmarkEnd w:id="15453"/>
              <w:bookmarkEnd w:id="15454"/>
              <w:bookmarkEnd w:id="15455"/>
              <w:bookmarkEnd w:id="15456"/>
              <w:bookmarkEnd w:id="15457"/>
              <w:bookmarkEnd w:id="15458"/>
              <w:bookmarkEnd w:id="15459"/>
              <w:bookmarkEnd w:id="15460"/>
              <w:bookmarkEnd w:id="15461"/>
            </w:del>
          </w:p>
          <w:p w14:paraId="3F97EF1B" w14:textId="77777777" w:rsidR="002A1D5D" w:rsidRPr="00920E6F" w:rsidDel="000C50CA" w:rsidRDefault="002A1D5D" w:rsidP="002A1D5D">
            <w:pPr>
              <w:rPr>
                <w:del w:id="15462" w:author="Author" w:date="2017-12-29T08:20:00Z"/>
                <w:lang w:val="en-US"/>
              </w:rPr>
            </w:pPr>
            <w:del w:id="15463" w:author="Author" w:date="2017-12-29T08:20:00Z">
              <w:r w:rsidRPr="0033437B" w:rsidDel="000C50CA">
                <w:rPr>
                  <w:lang w:val="en-US"/>
                </w:rPr>
                <w:delText xml:space="preserve">In case you select </w:delText>
              </w:r>
              <w:r w:rsidRPr="0033437B" w:rsidDel="000C50CA">
                <w:rPr>
                  <w:rStyle w:val="SAPScreenElement"/>
                  <w:lang w:val="en-US"/>
                </w:rPr>
                <w:delText>Pay Scale Type</w:delText>
              </w:r>
              <w:r w:rsidRPr="0033437B" w:rsidDel="000C50CA">
                <w:rPr>
                  <w:rStyle w:val="SAPUserEntry"/>
                  <w:lang w:val="en-US"/>
                </w:rPr>
                <w:delText xml:space="preserve"> National Collective Agreement for the Personnel of Engineering Design Offices, Consulting Engineers</w:delText>
              </w:r>
              <w:r w:rsidRPr="00267911" w:rsidDel="000C50CA">
                <w:rPr>
                  <w:b/>
                  <w:lang w:val="en-US"/>
                </w:rPr>
                <w:delText xml:space="preserve"> </w:delText>
              </w:r>
              <w:r w:rsidRPr="0033437B" w:rsidDel="000C50CA">
                <w:rPr>
                  <w:rStyle w:val="SAPUserEntry"/>
                  <w:lang w:val="en-US"/>
                </w:rPr>
                <w:delText>(FRA/1486)</w:delText>
              </w:r>
              <w:r w:rsidRPr="0033437B" w:rsidDel="000C50CA">
                <w:rPr>
                  <w:lang w:val="en-US"/>
                </w:rPr>
                <w:delText xml:space="preserve"> and </w:delText>
              </w:r>
              <w:r w:rsidRPr="0033437B" w:rsidDel="000C50CA">
                <w:rPr>
                  <w:rStyle w:val="SAPScreenElement"/>
                  <w:lang w:val="en-US"/>
                </w:rPr>
                <w:delText>Pay Scale Area</w:delText>
              </w:r>
              <w:r w:rsidRPr="0033437B" w:rsidDel="000C50CA">
                <w:rPr>
                  <w:lang w:val="en-US"/>
                </w:rPr>
                <w:delText xml:space="preserve"> for example</w:delText>
              </w:r>
              <w:r w:rsidRPr="0033437B" w:rsidDel="000C50CA">
                <w:rPr>
                  <w:rStyle w:val="SAPUserEntry"/>
                  <w:lang w:val="en-US"/>
                </w:rPr>
                <w:delText xml:space="preserve"> Île-de-France</w:delText>
              </w:r>
              <w:r w:rsidRPr="0033437B" w:rsidDel="000C50CA">
                <w:rPr>
                  <w:lang w:val="en-US"/>
                </w:rPr>
                <w:delText xml:space="preserve"> </w:delText>
              </w:r>
              <w:r w:rsidRPr="0033437B" w:rsidDel="000C50CA">
                <w:rPr>
                  <w:rStyle w:val="SAPUserEntry"/>
                  <w:lang w:val="en-US"/>
                </w:rPr>
                <w:delText>(FRA/11)</w:delText>
              </w:r>
              <w:r w:rsidRPr="0033437B" w:rsidDel="000C50CA">
                <w:rPr>
                  <w:lang w:val="en-US"/>
                </w:rPr>
                <w:delText>, values for below mentioned fields</w:delText>
              </w:r>
              <w:r w:rsidRPr="0033437B" w:rsidDel="000C50CA">
                <w:rPr>
                  <w:rStyle w:val="SAPScreenElement"/>
                  <w:lang w:val="en-US"/>
                </w:rPr>
                <w:delText xml:space="preserve"> Pay Scale Group</w:delText>
              </w:r>
              <w:r w:rsidRPr="0033437B" w:rsidDel="000C50CA">
                <w:rPr>
                  <w:lang w:val="en-US"/>
                </w:rPr>
                <w:delText xml:space="preserve"> and </w:delText>
              </w:r>
              <w:r w:rsidRPr="0033437B" w:rsidDel="000C50CA">
                <w:rPr>
                  <w:rStyle w:val="SAPScreenElement"/>
                  <w:lang w:val="en-US"/>
                </w:rPr>
                <w:delText>Pay Scale Level</w:delText>
              </w:r>
              <w:r w:rsidRPr="0033437B" w:rsidDel="000C50CA">
                <w:rPr>
                  <w:lang w:val="en-US"/>
                </w:rPr>
                <w:delText>, will be available for selection, too.</w:delText>
              </w:r>
              <w:bookmarkStart w:id="15464" w:name="_Toc504125586"/>
              <w:bookmarkStart w:id="15465" w:name="_Toc504491381"/>
              <w:bookmarkStart w:id="15466" w:name="_Toc504493568"/>
              <w:bookmarkStart w:id="15467" w:name="_Toc504494623"/>
              <w:bookmarkStart w:id="15468" w:name="_Toc504496223"/>
              <w:bookmarkStart w:id="15469" w:name="_Toc504655309"/>
              <w:bookmarkStart w:id="15470" w:name="_Toc504983487"/>
              <w:bookmarkStart w:id="15471" w:name="_Toc505268571"/>
              <w:bookmarkStart w:id="15472" w:name="_Toc505353336"/>
              <w:bookmarkStart w:id="15473" w:name="_Toc505942221"/>
              <w:bookmarkStart w:id="15474" w:name="_Toc507059885"/>
              <w:bookmarkStart w:id="15475" w:name="_Toc507063454"/>
              <w:bookmarkEnd w:id="15464"/>
              <w:bookmarkEnd w:id="15465"/>
              <w:bookmarkEnd w:id="15466"/>
              <w:bookmarkEnd w:id="15467"/>
              <w:bookmarkEnd w:id="15468"/>
              <w:bookmarkEnd w:id="15469"/>
              <w:bookmarkEnd w:id="15470"/>
              <w:bookmarkEnd w:id="15471"/>
              <w:bookmarkEnd w:id="15472"/>
              <w:bookmarkEnd w:id="15473"/>
              <w:bookmarkEnd w:id="15474"/>
              <w:bookmarkEnd w:id="15475"/>
            </w:del>
          </w:p>
        </w:tc>
        <w:tc>
          <w:tcPr>
            <w:tcW w:w="7564" w:type="dxa"/>
            <w:tcBorders>
              <w:top w:val="single" w:sz="8" w:space="0" w:color="999999"/>
              <w:left w:val="single" w:sz="8" w:space="0" w:color="999999"/>
              <w:bottom w:val="single" w:sz="8" w:space="0" w:color="999999"/>
              <w:right w:val="single" w:sz="8" w:space="0" w:color="999999"/>
            </w:tcBorders>
          </w:tcPr>
          <w:p w14:paraId="42BCAD42" w14:textId="77777777" w:rsidR="002A1D5D" w:rsidRPr="0033437B" w:rsidDel="000C50CA" w:rsidRDefault="002A1D5D" w:rsidP="002A1D5D">
            <w:pPr>
              <w:pStyle w:val="SAPNoteHeading"/>
              <w:ind w:left="0"/>
              <w:rPr>
                <w:del w:id="15476" w:author="Author" w:date="2017-12-29T08:20:00Z"/>
                <w:lang w:val="en-US"/>
              </w:rPr>
            </w:pPr>
            <w:del w:id="15477" w:author="Author" w:date="2017-12-29T08:20:00Z">
              <w:r w:rsidRPr="0033437B" w:rsidDel="000C50CA">
                <w:rPr>
                  <w:noProof/>
                  <w:lang w:val="en-US"/>
                </w:rPr>
                <w:drawing>
                  <wp:inline distT="0" distB="0" distL="0" distR="0" wp14:anchorId="5AADA7F6" wp14:editId="531169B3">
                    <wp:extent cx="226060" cy="226060"/>
                    <wp:effectExtent l="0" t="0" r="0" b="0"/>
                    <wp:docPr id="5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33437B" w:rsidDel="000C50CA">
                <w:rPr>
                  <w:lang w:val="en-US"/>
                </w:rPr>
                <w:delText> Note</w:delText>
              </w:r>
              <w:bookmarkStart w:id="15478" w:name="_Toc504125587"/>
              <w:bookmarkStart w:id="15479" w:name="_Toc504491382"/>
              <w:bookmarkStart w:id="15480" w:name="_Toc504493569"/>
              <w:bookmarkStart w:id="15481" w:name="_Toc504494624"/>
              <w:bookmarkStart w:id="15482" w:name="_Toc504496224"/>
              <w:bookmarkStart w:id="15483" w:name="_Toc504655310"/>
              <w:bookmarkStart w:id="15484" w:name="_Toc504983488"/>
              <w:bookmarkStart w:id="15485" w:name="_Toc505268572"/>
              <w:bookmarkStart w:id="15486" w:name="_Toc505353337"/>
              <w:bookmarkStart w:id="15487" w:name="_Toc505942222"/>
              <w:bookmarkStart w:id="15488" w:name="_Toc507059886"/>
              <w:bookmarkStart w:id="15489" w:name="_Toc507063455"/>
              <w:bookmarkEnd w:id="15478"/>
              <w:bookmarkEnd w:id="15479"/>
              <w:bookmarkEnd w:id="15480"/>
              <w:bookmarkEnd w:id="15481"/>
              <w:bookmarkEnd w:id="15482"/>
              <w:bookmarkEnd w:id="15483"/>
              <w:bookmarkEnd w:id="15484"/>
              <w:bookmarkEnd w:id="15485"/>
              <w:bookmarkEnd w:id="15486"/>
              <w:bookmarkEnd w:id="15487"/>
              <w:bookmarkEnd w:id="15488"/>
              <w:bookmarkEnd w:id="15489"/>
            </w:del>
          </w:p>
          <w:p w14:paraId="5B4F9DA2" w14:textId="77777777" w:rsidR="002A1D5D" w:rsidRPr="0033437B" w:rsidDel="000C50CA" w:rsidRDefault="002A1D5D" w:rsidP="002A1D5D">
            <w:pPr>
              <w:rPr>
                <w:del w:id="15490" w:author="Author" w:date="2017-12-29T08:20:00Z"/>
                <w:lang w:val="en-US"/>
              </w:rPr>
            </w:pPr>
            <w:del w:id="15491" w:author="Author" w:date="2017-12-29T08:20:00Z">
              <w:r w:rsidRPr="0033437B" w:rsidDel="000C50CA">
                <w:rPr>
                  <w:lang w:val="en-US"/>
                </w:rPr>
                <w:delText>In general, pay scale groups and pay scale levels should be available for each combination of pay scale type and pay scale area. Within this best practices solution, only the combination of pay scale type</w:delText>
              </w:r>
              <w:r w:rsidRPr="00267911" w:rsidDel="000C50CA">
                <w:rPr>
                  <w:b/>
                  <w:lang w:val="en-US"/>
                </w:rPr>
                <w:delText xml:space="preserve"> </w:delText>
              </w:r>
              <w:r w:rsidRPr="0033437B" w:rsidDel="000C50CA">
                <w:rPr>
                  <w:rStyle w:val="SAPUserEntry"/>
                  <w:lang w:val="en-US"/>
                </w:rPr>
                <w:delText>National Collective Agreement for the Personnel of Engineering Design Offices,</w:delText>
              </w:r>
              <w:r w:rsidRPr="00267911" w:rsidDel="000C50CA">
                <w:rPr>
                  <w:lang w:val="en-US"/>
                </w:rPr>
                <w:delText xml:space="preserve"> </w:delText>
              </w:r>
              <w:r w:rsidRPr="0033437B" w:rsidDel="000C50CA">
                <w:rPr>
                  <w:rStyle w:val="SAPUserEntry"/>
                  <w:lang w:val="en-US"/>
                </w:rPr>
                <w:delText>Consulting Engineers</w:delText>
              </w:r>
              <w:r w:rsidRPr="00267911" w:rsidDel="000C50CA">
                <w:rPr>
                  <w:lang w:val="en-US"/>
                </w:rPr>
                <w:delText xml:space="preserve"> </w:delText>
              </w:r>
              <w:r w:rsidRPr="0033437B" w:rsidDel="000C50CA">
                <w:rPr>
                  <w:rStyle w:val="SAPUserEntry"/>
                  <w:lang w:val="en-US"/>
                </w:rPr>
                <w:delText>(FRA/1486)</w:delText>
              </w:r>
              <w:r w:rsidRPr="0033437B" w:rsidDel="000C50CA">
                <w:rPr>
                  <w:lang w:val="en-US"/>
                </w:rPr>
                <w:delText xml:space="preserve"> and some pay scale area values is considered, for which values of pay scale group and pay scale level have been defined. For the other pay scale types and pay scale areas delivered in the best practices solution, pay scale groups and levels can be defined in a similar way. </w:delText>
              </w:r>
              <w:bookmarkStart w:id="15492" w:name="_Toc504125588"/>
              <w:bookmarkStart w:id="15493" w:name="_Toc504491383"/>
              <w:bookmarkStart w:id="15494" w:name="_Toc504493570"/>
              <w:bookmarkStart w:id="15495" w:name="_Toc504494625"/>
              <w:bookmarkStart w:id="15496" w:name="_Toc504496225"/>
              <w:bookmarkStart w:id="15497" w:name="_Toc504655311"/>
              <w:bookmarkStart w:id="15498" w:name="_Toc504983489"/>
              <w:bookmarkStart w:id="15499" w:name="_Toc505268573"/>
              <w:bookmarkStart w:id="15500" w:name="_Toc505353338"/>
              <w:bookmarkStart w:id="15501" w:name="_Toc505942223"/>
              <w:bookmarkStart w:id="15502" w:name="_Toc507059887"/>
              <w:bookmarkStart w:id="15503" w:name="_Toc507063456"/>
              <w:bookmarkEnd w:id="15492"/>
              <w:bookmarkEnd w:id="15493"/>
              <w:bookmarkEnd w:id="15494"/>
              <w:bookmarkEnd w:id="15495"/>
              <w:bookmarkEnd w:id="15496"/>
              <w:bookmarkEnd w:id="15497"/>
              <w:bookmarkEnd w:id="15498"/>
              <w:bookmarkEnd w:id="15499"/>
              <w:bookmarkEnd w:id="15500"/>
              <w:bookmarkEnd w:id="15501"/>
              <w:bookmarkEnd w:id="15502"/>
              <w:bookmarkEnd w:id="15503"/>
            </w:del>
          </w:p>
          <w:p w14:paraId="185F35D5" w14:textId="77777777" w:rsidR="002A1D5D" w:rsidRPr="0033437B" w:rsidDel="000C50CA" w:rsidRDefault="002A1D5D" w:rsidP="002A1D5D">
            <w:pPr>
              <w:pStyle w:val="SAPNoteHeading"/>
              <w:ind w:left="0"/>
              <w:rPr>
                <w:del w:id="15504" w:author="Author" w:date="2017-12-29T08:20:00Z"/>
                <w:lang w:val="en-US"/>
              </w:rPr>
            </w:pPr>
            <w:del w:id="15505" w:author="Author" w:date="2017-12-29T08:20:00Z">
              <w:r w:rsidRPr="0033437B" w:rsidDel="000C50CA">
                <w:rPr>
                  <w:noProof/>
                  <w:lang w:val="en-US"/>
                </w:rPr>
                <w:drawing>
                  <wp:inline distT="0" distB="0" distL="0" distR="0" wp14:anchorId="5E10CFFE" wp14:editId="4608268E">
                    <wp:extent cx="228600" cy="228600"/>
                    <wp:effectExtent l="0" t="0" r="0" b="0"/>
                    <wp:docPr id="5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sidDel="000C50CA">
                <w:rPr>
                  <w:lang w:val="en-US"/>
                </w:rPr>
                <w:delText> Recommendation</w:delText>
              </w:r>
              <w:bookmarkStart w:id="15506" w:name="_Toc504125589"/>
              <w:bookmarkStart w:id="15507" w:name="_Toc504491384"/>
              <w:bookmarkStart w:id="15508" w:name="_Toc504493571"/>
              <w:bookmarkStart w:id="15509" w:name="_Toc504494626"/>
              <w:bookmarkStart w:id="15510" w:name="_Toc504496226"/>
              <w:bookmarkStart w:id="15511" w:name="_Toc504655312"/>
              <w:bookmarkStart w:id="15512" w:name="_Toc504983490"/>
              <w:bookmarkStart w:id="15513" w:name="_Toc505268574"/>
              <w:bookmarkStart w:id="15514" w:name="_Toc505353339"/>
              <w:bookmarkStart w:id="15515" w:name="_Toc505942224"/>
              <w:bookmarkStart w:id="15516" w:name="_Toc507059888"/>
              <w:bookmarkStart w:id="15517" w:name="_Toc507063457"/>
              <w:bookmarkEnd w:id="15506"/>
              <w:bookmarkEnd w:id="15507"/>
              <w:bookmarkEnd w:id="15508"/>
              <w:bookmarkEnd w:id="15509"/>
              <w:bookmarkEnd w:id="15510"/>
              <w:bookmarkEnd w:id="15511"/>
              <w:bookmarkEnd w:id="15512"/>
              <w:bookmarkEnd w:id="15513"/>
              <w:bookmarkEnd w:id="15514"/>
              <w:bookmarkEnd w:id="15515"/>
              <w:bookmarkEnd w:id="15516"/>
              <w:bookmarkEnd w:id="15517"/>
            </w:del>
          </w:p>
          <w:p w14:paraId="17A0E806" w14:textId="77777777" w:rsidR="002A1D5D" w:rsidRPr="00920E6F" w:rsidDel="000C50CA" w:rsidRDefault="002A1D5D" w:rsidP="002A1D5D">
            <w:pPr>
              <w:rPr>
                <w:del w:id="15518" w:author="Author" w:date="2017-12-29T08:20:00Z"/>
                <w:lang w:val="en-US"/>
              </w:rPr>
            </w:pPr>
            <w:del w:id="15519" w:author="Author" w:date="2017-12-29T08:20:00Z">
              <w:r w:rsidRPr="0033437B" w:rsidDel="000C50CA">
                <w:rPr>
                  <w:lang w:val="en-US"/>
                </w:rPr>
                <w:delText>Required if integration with Employee Central Payroll is in place.</w:delText>
              </w:r>
              <w:bookmarkStart w:id="15520" w:name="_Toc504125590"/>
              <w:bookmarkStart w:id="15521" w:name="_Toc504491385"/>
              <w:bookmarkStart w:id="15522" w:name="_Toc504493572"/>
              <w:bookmarkStart w:id="15523" w:name="_Toc504494627"/>
              <w:bookmarkStart w:id="15524" w:name="_Toc504496227"/>
              <w:bookmarkStart w:id="15525" w:name="_Toc504655313"/>
              <w:bookmarkStart w:id="15526" w:name="_Toc504983491"/>
              <w:bookmarkStart w:id="15527" w:name="_Toc505268575"/>
              <w:bookmarkStart w:id="15528" w:name="_Toc505353340"/>
              <w:bookmarkStart w:id="15529" w:name="_Toc505942225"/>
              <w:bookmarkStart w:id="15530" w:name="_Toc507059889"/>
              <w:bookmarkStart w:id="15531" w:name="_Toc507063458"/>
              <w:bookmarkEnd w:id="15520"/>
              <w:bookmarkEnd w:id="15521"/>
              <w:bookmarkEnd w:id="15522"/>
              <w:bookmarkEnd w:id="15523"/>
              <w:bookmarkEnd w:id="15524"/>
              <w:bookmarkEnd w:id="15525"/>
              <w:bookmarkEnd w:id="15526"/>
              <w:bookmarkEnd w:id="15527"/>
              <w:bookmarkEnd w:id="15528"/>
              <w:bookmarkEnd w:id="15529"/>
              <w:bookmarkEnd w:id="15530"/>
              <w:bookmarkEnd w:id="15531"/>
            </w:del>
          </w:p>
        </w:tc>
        <w:bookmarkStart w:id="15532" w:name="_Toc504125591"/>
        <w:bookmarkStart w:id="15533" w:name="_Toc504491386"/>
        <w:bookmarkStart w:id="15534" w:name="_Toc504493573"/>
        <w:bookmarkStart w:id="15535" w:name="_Toc504494628"/>
        <w:bookmarkStart w:id="15536" w:name="_Toc504496228"/>
        <w:bookmarkStart w:id="15537" w:name="_Toc504655314"/>
        <w:bookmarkStart w:id="15538" w:name="_Toc504983492"/>
        <w:bookmarkStart w:id="15539" w:name="_Toc505268576"/>
        <w:bookmarkStart w:id="15540" w:name="_Toc505353341"/>
        <w:bookmarkStart w:id="15541" w:name="_Toc505942226"/>
        <w:bookmarkStart w:id="15542" w:name="_Toc507059890"/>
        <w:bookmarkStart w:id="15543" w:name="_Toc507063459"/>
        <w:bookmarkEnd w:id="15532"/>
        <w:bookmarkEnd w:id="15533"/>
        <w:bookmarkEnd w:id="15534"/>
        <w:bookmarkEnd w:id="15535"/>
        <w:bookmarkEnd w:id="15536"/>
        <w:bookmarkEnd w:id="15537"/>
        <w:bookmarkEnd w:id="15538"/>
        <w:bookmarkEnd w:id="15539"/>
        <w:bookmarkEnd w:id="15540"/>
        <w:bookmarkEnd w:id="15541"/>
        <w:bookmarkEnd w:id="15542"/>
        <w:bookmarkEnd w:id="15543"/>
      </w:tr>
      <w:tr w:rsidR="002A1D5D" w:rsidRPr="00AC5720" w:rsidDel="000C50CA" w14:paraId="7714838D" w14:textId="77777777" w:rsidTr="002A1D5D">
        <w:trPr>
          <w:trHeight w:val="357"/>
          <w:del w:id="15544"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67C914E7" w14:textId="77777777" w:rsidR="002A1D5D" w:rsidRPr="00920E6F" w:rsidDel="000C50CA" w:rsidRDefault="002A1D5D" w:rsidP="002A1D5D">
            <w:pPr>
              <w:rPr>
                <w:del w:id="15545" w:author="Author" w:date="2017-12-29T08:20:00Z"/>
                <w:lang w:val="en-US"/>
              </w:rPr>
            </w:pPr>
            <w:del w:id="15546" w:author="Author" w:date="2017-12-29T08:20:00Z">
              <w:r w:rsidRPr="0033437B" w:rsidDel="000C50CA">
                <w:rPr>
                  <w:rStyle w:val="SAPScreenElement"/>
                  <w:lang w:val="en-US"/>
                </w:rPr>
                <w:delText xml:space="preserve">Pay Scale Group: </w:delText>
              </w:r>
              <w:r w:rsidRPr="0033437B" w:rsidDel="000C50CA">
                <w:rPr>
                  <w:lang w:val="en-US"/>
                </w:rPr>
                <w:delText>in case of</w:delText>
              </w:r>
              <w:r w:rsidRPr="0033437B" w:rsidDel="000C50CA">
                <w:rPr>
                  <w:rStyle w:val="SAPScreenElement"/>
                  <w:lang w:val="en-US"/>
                </w:rPr>
                <w:delText xml:space="preserve"> Pay Scale Type</w:delText>
              </w:r>
              <w:r w:rsidRPr="0033437B" w:rsidDel="000C50CA">
                <w:rPr>
                  <w:rStyle w:val="SAPUserEntry"/>
                  <w:lang w:val="en-US"/>
                </w:rPr>
                <w:delText xml:space="preserve"> National Collective Agreement for the Personnel of Engineering Design Offices, Consulting Engineers</w:delText>
              </w:r>
              <w:r w:rsidRPr="00267911" w:rsidDel="000C50CA">
                <w:rPr>
                  <w:lang w:val="en-US"/>
                </w:rPr>
                <w:delText xml:space="preserve"> </w:delText>
              </w:r>
              <w:r w:rsidRPr="0033437B" w:rsidDel="000C50CA">
                <w:rPr>
                  <w:rStyle w:val="SAPUserEntry"/>
                  <w:lang w:val="en-US"/>
                </w:rPr>
                <w:delText>(FRA/1486)</w:delText>
              </w:r>
              <w:r w:rsidRPr="0033437B" w:rsidDel="000C50CA">
                <w:rPr>
                  <w:lang w:val="en-US"/>
                </w:rPr>
                <w:delText xml:space="preserve"> and some values of </w:delText>
              </w:r>
              <w:r w:rsidRPr="0033437B" w:rsidDel="000C50CA">
                <w:rPr>
                  <w:rStyle w:val="SAPScreenElement"/>
                  <w:lang w:val="en-US"/>
                </w:rPr>
                <w:delText xml:space="preserve">Pay Scale Area, </w:delText>
              </w:r>
              <w:r w:rsidRPr="0033437B" w:rsidDel="000C50CA">
                <w:rPr>
                  <w:lang w:val="en-US"/>
                </w:rPr>
                <w:delText>for example</w:delText>
              </w:r>
              <w:r w:rsidRPr="0033437B" w:rsidDel="000C50CA">
                <w:rPr>
                  <w:rStyle w:val="SAPUserEntry"/>
                  <w:lang w:val="en-US"/>
                </w:rPr>
                <w:delText xml:space="preserve"> Île-de-France</w:delText>
              </w:r>
              <w:r w:rsidRPr="0033437B" w:rsidDel="000C50CA">
                <w:rPr>
                  <w:lang w:val="en-US"/>
                </w:rPr>
                <w:delText xml:space="preserve"> </w:delText>
              </w:r>
              <w:r w:rsidRPr="0033437B" w:rsidDel="000C50CA">
                <w:rPr>
                  <w:rStyle w:val="SAPUserEntry"/>
                  <w:lang w:val="en-US"/>
                </w:rPr>
                <w:delText>(FRA/11)</w:delText>
              </w:r>
              <w:r w:rsidRPr="0033437B" w:rsidDel="000C50CA">
                <w:rPr>
                  <w:lang w:val="en-US"/>
                </w:rPr>
                <w:delText>, select from drop-down, for example</w:delText>
              </w:r>
              <w:r w:rsidRPr="0033437B" w:rsidDel="000C50CA">
                <w:rPr>
                  <w:rStyle w:val="SAPUserEntry"/>
                  <w:lang w:val="en-US"/>
                </w:rPr>
                <w:delText xml:space="preserve"> IC(FRA/11/1486/IC)</w:delText>
              </w:r>
              <w:r w:rsidRPr="0033437B" w:rsidDel="000C50CA">
                <w:rPr>
                  <w:lang w:val="en-US"/>
                </w:rPr>
                <w:delText xml:space="preserve"> in case the employee is a manager, or </w:delText>
              </w:r>
              <w:r w:rsidRPr="0033437B" w:rsidDel="000C50CA">
                <w:rPr>
                  <w:rStyle w:val="SAPUserEntry"/>
                  <w:lang w:val="en-US"/>
                </w:rPr>
                <w:delText>ETAM(FRA/11/1486/ETAM)</w:delText>
              </w:r>
              <w:r w:rsidRPr="0033437B" w:rsidDel="000C50CA">
                <w:rPr>
                  <w:lang w:val="en-US"/>
                </w:rPr>
                <w:delText xml:space="preserve"> in case the employee is a non-manager; else leave empty</w:delText>
              </w:r>
              <w:bookmarkStart w:id="15547" w:name="_Toc504125592"/>
              <w:bookmarkStart w:id="15548" w:name="_Toc504491387"/>
              <w:bookmarkStart w:id="15549" w:name="_Toc504493574"/>
              <w:bookmarkStart w:id="15550" w:name="_Toc504494629"/>
              <w:bookmarkStart w:id="15551" w:name="_Toc504496229"/>
              <w:bookmarkStart w:id="15552" w:name="_Toc504655315"/>
              <w:bookmarkStart w:id="15553" w:name="_Toc504983493"/>
              <w:bookmarkStart w:id="15554" w:name="_Toc505268577"/>
              <w:bookmarkStart w:id="15555" w:name="_Toc505353342"/>
              <w:bookmarkStart w:id="15556" w:name="_Toc505942227"/>
              <w:bookmarkStart w:id="15557" w:name="_Toc507059891"/>
              <w:bookmarkStart w:id="15558" w:name="_Toc507063460"/>
              <w:bookmarkEnd w:id="15547"/>
              <w:bookmarkEnd w:id="15548"/>
              <w:bookmarkEnd w:id="15549"/>
              <w:bookmarkEnd w:id="15550"/>
              <w:bookmarkEnd w:id="15551"/>
              <w:bookmarkEnd w:id="15552"/>
              <w:bookmarkEnd w:id="15553"/>
              <w:bookmarkEnd w:id="15554"/>
              <w:bookmarkEnd w:id="15555"/>
              <w:bookmarkEnd w:id="15556"/>
              <w:bookmarkEnd w:id="15557"/>
              <w:bookmarkEnd w:id="15558"/>
            </w:del>
          </w:p>
        </w:tc>
        <w:tc>
          <w:tcPr>
            <w:tcW w:w="7564" w:type="dxa"/>
            <w:vMerge w:val="restart"/>
            <w:tcBorders>
              <w:top w:val="single" w:sz="8" w:space="0" w:color="999999"/>
              <w:left w:val="single" w:sz="8" w:space="0" w:color="999999"/>
              <w:right w:val="single" w:sz="8" w:space="0" w:color="999999"/>
            </w:tcBorders>
          </w:tcPr>
          <w:p w14:paraId="2833D8FB" w14:textId="77777777" w:rsidR="002A1D5D" w:rsidRPr="0033437B" w:rsidDel="000C50CA" w:rsidRDefault="002A1D5D" w:rsidP="002A1D5D">
            <w:pPr>
              <w:pStyle w:val="SAPNoteHeading"/>
              <w:ind w:left="0"/>
              <w:rPr>
                <w:del w:id="15559" w:author="Author" w:date="2017-12-29T08:20:00Z"/>
                <w:lang w:val="en-US"/>
              </w:rPr>
            </w:pPr>
            <w:del w:id="15560" w:author="Author" w:date="2017-12-29T08:20:00Z">
              <w:r w:rsidRPr="0033437B" w:rsidDel="000C50CA">
                <w:rPr>
                  <w:noProof/>
                  <w:lang w:val="en-US"/>
                </w:rPr>
                <w:drawing>
                  <wp:inline distT="0" distB="0" distL="0" distR="0" wp14:anchorId="41BBE2EA" wp14:editId="5FFCEFDE">
                    <wp:extent cx="225425" cy="225425"/>
                    <wp:effectExtent l="0" t="0" r="3175" b="3175"/>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sidDel="000C50CA">
                <w:rPr>
                  <w:noProof/>
                  <w:lang w:val="en-US" w:eastAsia="zh-CN"/>
                </w:rPr>
                <w:delText xml:space="preserve"> </w:delText>
              </w:r>
              <w:r w:rsidRPr="0033437B" w:rsidDel="000C50CA">
                <w:rPr>
                  <w:lang w:val="en-US"/>
                </w:rPr>
                <w:delText>Recommendation</w:delText>
              </w:r>
              <w:bookmarkStart w:id="15561" w:name="_Toc504125593"/>
              <w:bookmarkStart w:id="15562" w:name="_Toc504491388"/>
              <w:bookmarkStart w:id="15563" w:name="_Toc504493575"/>
              <w:bookmarkStart w:id="15564" w:name="_Toc504494630"/>
              <w:bookmarkStart w:id="15565" w:name="_Toc504496230"/>
              <w:bookmarkStart w:id="15566" w:name="_Toc504655316"/>
              <w:bookmarkStart w:id="15567" w:name="_Toc504983494"/>
              <w:bookmarkStart w:id="15568" w:name="_Toc505268578"/>
              <w:bookmarkStart w:id="15569" w:name="_Toc505353343"/>
              <w:bookmarkStart w:id="15570" w:name="_Toc505942228"/>
              <w:bookmarkStart w:id="15571" w:name="_Toc507059892"/>
              <w:bookmarkStart w:id="15572" w:name="_Toc507063461"/>
              <w:bookmarkEnd w:id="15561"/>
              <w:bookmarkEnd w:id="15562"/>
              <w:bookmarkEnd w:id="15563"/>
              <w:bookmarkEnd w:id="15564"/>
              <w:bookmarkEnd w:id="15565"/>
              <w:bookmarkEnd w:id="15566"/>
              <w:bookmarkEnd w:id="15567"/>
              <w:bookmarkEnd w:id="15568"/>
              <w:bookmarkEnd w:id="15569"/>
              <w:bookmarkEnd w:id="15570"/>
              <w:bookmarkEnd w:id="15571"/>
              <w:bookmarkEnd w:id="15572"/>
            </w:del>
          </w:p>
          <w:p w14:paraId="6817E0B6" w14:textId="77777777" w:rsidR="002A1D5D" w:rsidRPr="00920E6F" w:rsidDel="000C50CA" w:rsidRDefault="002A1D5D" w:rsidP="002A1D5D">
            <w:pPr>
              <w:rPr>
                <w:del w:id="15573" w:author="Author" w:date="2017-12-29T08:20:00Z"/>
                <w:lang w:val="en-US"/>
              </w:rPr>
            </w:pPr>
            <w:del w:id="15574" w:author="Author" w:date="2017-12-29T08:20:00Z">
              <w:r w:rsidRPr="0033437B" w:rsidDel="000C50CA">
                <w:rPr>
                  <w:lang w:val="en-US"/>
                </w:rPr>
                <w:delText xml:space="preserve">For details to pay scale group and pay scale level values defined for the combination of pay scale type </w:delText>
              </w:r>
              <w:r w:rsidRPr="0033437B" w:rsidDel="000C50CA">
                <w:rPr>
                  <w:rStyle w:val="SAPUserEntry"/>
                  <w:lang w:val="en-US"/>
                </w:rPr>
                <w:delText>National Collective Agreement for the Personnel of Engineering Design Offices, Consulting Engineers (FRA/1486)</w:delText>
              </w:r>
              <w:r w:rsidRPr="0033437B" w:rsidDel="000C50CA">
                <w:rPr>
                  <w:lang w:val="en-US"/>
                </w:rPr>
                <w:delText xml:space="preserve"> and some pay scale area values, like for example</w:delText>
              </w:r>
              <w:r w:rsidRPr="0033437B" w:rsidDel="000C50CA">
                <w:rPr>
                  <w:rStyle w:val="SAPUserEntry"/>
                  <w:lang w:val="en-US"/>
                </w:rPr>
                <w:delText xml:space="preserve"> Île-de-France</w:delText>
              </w:r>
              <w:r w:rsidRPr="0033437B" w:rsidDel="000C50CA">
                <w:rPr>
                  <w:lang w:val="en-US"/>
                </w:rPr>
                <w:delText xml:space="preserve"> </w:delText>
              </w:r>
              <w:r w:rsidRPr="0033437B" w:rsidDel="000C50CA">
                <w:rPr>
                  <w:rStyle w:val="SAPUserEntry"/>
                  <w:lang w:val="en-US"/>
                </w:rPr>
                <w:delText>(FRA/11)</w:delText>
              </w:r>
              <w:r w:rsidRPr="0033437B" w:rsidDel="000C50CA">
                <w:rPr>
                  <w:lang w:val="en-US"/>
                </w:rPr>
                <w:delText xml:space="preserve">, refer to the configuration guide of building block </w:delText>
              </w:r>
              <w:r w:rsidRPr="0033437B" w:rsidDel="000C50CA">
                <w:rPr>
                  <w:rStyle w:val="SAPEmphasis"/>
                  <w:lang w:val="en-US"/>
                </w:rPr>
                <w:delText>15T</w:delText>
              </w:r>
              <w:r w:rsidRPr="0033437B" w:rsidDel="000C50CA">
                <w:rPr>
                  <w:lang w:val="en-US"/>
                </w:rPr>
                <w:delText xml:space="preserve">, where in chapter </w:delText>
              </w:r>
              <w:r w:rsidRPr="0033437B" w:rsidDel="000C50CA">
                <w:rPr>
                  <w:rStyle w:val="SAPTextReference"/>
                  <w:lang w:val="en-US"/>
                </w:rPr>
                <w:delText>Preparation / Prerequisites</w:delText>
              </w:r>
              <w:r w:rsidRPr="0033437B" w:rsidDel="000C50CA">
                <w:rPr>
                  <w:lang w:val="en-US"/>
                </w:rPr>
                <w:delText xml:space="preserve"> the reference to the appropriate </w:delText>
              </w:r>
              <w:r w:rsidRPr="0033437B" w:rsidDel="000C50CA">
                <w:rPr>
                  <w:rStyle w:val="SAPScreenElement"/>
                  <w:color w:val="auto"/>
                  <w:lang w:val="en-US"/>
                </w:rPr>
                <w:delText>Pay Structure</w:delText>
              </w:r>
              <w:r w:rsidRPr="0033437B" w:rsidDel="000C50CA">
                <w:rPr>
                  <w:lang w:val="en-US"/>
                </w:rPr>
                <w:delText xml:space="preserve"> workbook is given.</w:delText>
              </w:r>
              <w:bookmarkStart w:id="15575" w:name="_Toc504125594"/>
              <w:bookmarkStart w:id="15576" w:name="_Toc504491389"/>
              <w:bookmarkStart w:id="15577" w:name="_Toc504493576"/>
              <w:bookmarkStart w:id="15578" w:name="_Toc504494631"/>
              <w:bookmarkStart w:id="15579" w:name="_Toc504496231"/>
              <w:bookmarkStart w:id="15580" w:name="_Toc504655317"/>
              <w:bookmarkStart w:id="15581" w:name="_Toc504983495"/>
              <w:bookmarkStart w:id="15582" w:name="_Toc505268579"/>
              <w:bookmarkStart w:id="15583" w:name="_Toc505353344"/>
              <w:bookmarkStart w:id="15584" w:name="_Toc505942229"/>
              <w:bookmarkStart w:id="15585" w:name="_Toc507059893"/>
              <w:bookmarkStart w:id="15586" w:name="_Toc507063462"/>
              <w:bookmarkEnd w:id="15575"/>
              <w:bookmarkEnd w:id="15576"/>
              <w:bookmarkEnd w:id="15577"/>
              <w:bookmarkEnd w:id="15578"/>
              <w:bookmarkEnd w:id="15579"/>
              <w:bookmarkEnd w:id="15580"/>
              <w:bookmarkEnd w:id="15581"/>
              <w:bookmarkEnd w:id="15582"/>
              <w:bookmarkEnd w:id="15583"/>
              <w:bookmarkEnd w:id="15584"/>
              <w:bookmarkEnd w:id="15585"/>
              <w:bookmarkEnd w:id="15586"/>
            </w:del>
          </w:p>
        </w:tc>
        <w:bookmarkStart w:id="15587" w:name="_Toc504125595"/>
        <w:bookmarkStart w:id="15588" w:name="_Toc504491390"/>
        <w:bookmarkStart w:id="15589" w:name="_Toc504493577"/>
        <w:bookmarkStart w:id="15590" w:name="_Toc504494632"/>
        <w:bookmarkStart w:id="15591" w:name="_Toc504496232"/>
        <w:bookmarkStart w:id="15592" w:name="_Toc504655318"/>
        <w:bookmarkStart w:id="15593" w:name="_Toc504983496"/>
        <w:bookmarkStart w:id="15594" w:name="_Toc505268580"/>
        <w:bookmarkStart w:id="15595" w:name="_Toc505353345"/>
        <w:bookmarkStart w:id="15596" w:name="_Toc505942230"/>
        <w:bookmarkStart w:id="15597" w:name="_Toc507059894"/>
        <w:bookmarkStart w:id="15598" w:name="_Toc507063463"/>
        <w:bookmarkEnd w:id="15587"/>
        <w:bookmarkEnd w:id="15588"/>
        <w:bookmarkEnd w:id="15589"/>
        <w:bookmarkEnd w:id="15590"/>
        <w:bookmarkEnd w:id="15591"/>
        <w:bookmarkEnd w:id="15592"/>
        <w:bookmarkEnd w:id="15593"/>
        <w:bookmarkEnd w:id="15594"/>
        <w:bookmarkEnd w:id="15595"/>
        <w:bookmarkEnd w:id="15596"/>
        <w:bookmarkEnd w:id="15597"/>
        <w:bookmarkEnd w:id="15598"/>
      </w:tr>
      <w:tr w:rsidR="002A1D5D" w:rsidRPr="00AC5720" w:rsidDel="000C50CA" w14:paraId="3ECEECDC" w14:textId="77777777" w:rsidTr="002A1D5D">
        <w:trPr>
          <w:trHeight w:val="357"/>
          <w:del w:id="15599"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6907A577" w14:textId="77777777" w:rsidR="002A1D5D" w:rsidRPr="00920E6F" w:rsidDel="000C50CA" w:rsidRDefault="002A1D5D" w:rsidP="002A1D5D">
            <w:pPr>
              <w:rPr>
                <w:del w:id="15600" w:author="Author" w:date="2017-12-29T08:20:00Z"/>
                <w:lang w:val="en-US"/>
              </w:rPr>
            </w:pPr>
            <w:del w:id="15601" w:author="Author" w:date="2017-12-29T08:20:00Z">
              <w:r w:rsidRPr="0033437B" w:rsidDel="000C50CA">
                <w:rPr>
                  <w:rStyle w:val="SAPScreenElement"/>
                  <w:lang w:val="en-US"/>
                </w:rPr>
                <w:delText xml:space="preserve">Pay Scale Level: </w:delText>
              </w:r>
              <w:r w:rsidRPr="0033437B" w:rsidDel="000C50CA">
                <w:rPr>
                  <w:lang w:val="en-US"/>
                </w:rPr>
                <w:delText>in case of</w:delText>
              </w:r>
              <w:r w:rsidRPr="0033437B" w:rsidDel="000C50CA">
                <w:rPr>
                  <w:rStyle w:val="SAPScreenElement"/>
                  <w:lang w:val="en-US"/>
                </w:rPr>
                <w:delText xml:space="preserve"> Pay Scale Type</w:delText>
              </w:r>
              <w:r w:rsidRPr="0033437B" w:rsidDel="000C50CA">
                <w:rPr>
                  <w:rStyle w:val="SAPUserEntry"/>
                  <w:lang w:val="en-US"/>
                </w:rPr>
                <w:delText xml:space="preserve"> National Collective Agreement for the Personnel of Engineering Design Offices, Consulting Engineers</w:delText>
              </w:r>
              <w:r w:rsidRPr="00267911" w:rsidDel="000C50CA">
                <w:rPr>
                  <w:lang w:val="en-US"/>
                </w:rPr>
                <w:delText xml:space="preserve"> </w:delText>
              </w:r>
              <w:r w:rsidRPr="0033437B" w:rsidDel="000C50CA">
                <w:rPr>
                  <w:rStyle w:val="SAPUserEntry"/>
                  <w:lang w:val="en-US"/>
                </w:rPr>
                <w:delText>(FRA/1486)</w:delText>
              </w:r>
              <w:r w:rsidRPr="0033437B" w:rsidDel="000C50CA">
                <w:rPr>
                  <w:lang w:val="en-US"/>
                </w:rPr>
                <w:delText xml:space="preserve"> and some values of </w:delText>
              </w:r>
              <w:r w:rsidRPr="0033437B" w:rsidDel="000C50CA">
                <w:rPr>
                  <w:rStyle w:val="SAPScreenElement"/>
                  <w:lang w:val="en-US"/>
                </w:rPr>
                <w:delText>Pay Scale Area</w:delText>
              </w:r>
              <w:r w:rsidRPr="0033437B" w:rsidDel="000C50CA">
                <w:rPr>
                  <w:b/>
                  <w:lang w:val="en-US"/>
                </w:rPr>
                <w:delText xml:space="preserve">, </w:delText>
              </w:r>
              <w:r w:rsidRPr="0033437B" w:rsidDel="000C50CA">
                <w:rPr>
                  <w:lang w:val="en-US"/>
                </w:rPr>
                <w:delText>for example</w:delText>
              </w:r>
              <w:r w:rsidRPr="0033437B" w:rsidDel="000C50CA">
                <w:rPr>
                  <w:rStyle w:val="SAPUserEntry"/>
                  <w:lang w:val="en-US"/>
                </w:rPr>
                <w:delText xml:space="preserve"> Île-de-France</w:delText>
              </w:r>
              <w:r w:rsidRPr="0033437B" w:rsidDel="000C50CA">
                <w:rPr>
                  <w:lang w:val="en-US"/>
                </w:rPr>
                <w:delText xml:space="preserve"> </w:delText>
              </w:r>
              <w:r w:rsidRPr="0033437B" w:rsidDel="000C50CA">
                <w:rPr>
                  <w:rStyle w:val="SAPUserEntry"/>
                  <w:lang w:val="en-US"/>
                </w:rPr>
                <w:delText>(FRA/11)</w:delText>
              </w:r>
              <w:r w:rsidRPr="0033437B" w:rsidDel="000C50CA">
                <w:rPr>
                  <w:lang w:val="en-US"/>
                </w:rPr>
                <w:delText>, select from drop-down for example</w:delText>
              </w:r>
              <w:r w:rsidRPr="0033437B" w:rsidDel="000C50CA">
                <w:rPr>
                  <w:rStyle w:val="SAPUserEntry"/>
                  <w:lang w:val="en-US"/>
                </w:rPr>
                <w:delText xml:space="preserve"> Position</w:delText>
              </w:r>
              <w:r w:rsidRPr="0033437B" w:rsidDel="000C50CA">
                <w:rPr>
                  <w:lang w:val="en-US"/>
                </w:rPr>
                <w:delText xml:space="preserve"> </w:delText>
              </w:r>
              <w:r w:rsidRPr="0033437B" w:rsidDel="000C50CA">
                <w:rPr>
                  <w:rStyle w:val="SAPUserEntry"/>
                  <w:lang w:val="en-US"/>
                </w:rPr>
                <w:delText>1.4.1</w:delText>
              </w:r>
              <w:r w:rsidRPr="0033437B" w:rsidDel="000C50CA">
                <w:rPr>
                  <w:lang w:val="en-US"/>
                </w:rPr>
                <w:delText>; else leave empty</w:delText>
              </w:r>
              <w:bookmarkStart w:id="15602" w:name="_Toc504125596"/>
              <w:bookmarkStart w:id="15603" w:name="_Toc504491391"/>
              <w:bookmarkStart w:id="15604" w:name="_Toc504493578"/>
              <w:bookmarkStart w:id="15605" w:name="_Toc504494633"/>
              <w:bookmarkStart w:id="15606" w:name="_Toc504496233"/>
              <w:bookmarkStart w:id="15607" w:name="_Toc504655319"/>
              <w:bookmarkStart w:id="15608" w:name="_Toc504983497"/>
              <w:bookmarkStart w:id="15609" w:name="_Toc505268581"/>
              <w:bookmarkStart w:id="15610" w:name="_Toc505353346"/>
              <w:bookmarkStart w:id="15611" w:name="_Toc505942231"/>
              <w:bookmarkStart w:id="15612" w:name="_Toc507059895"/>
              <w:bookmarkStart w:id="15613" w:name="_Toc507063464"/>
              <w:bookmarkEnd w:id="15602"/>
              <w:bookmarkEnd w:id="15603"/>
              <w:bookmarkEnd w:id="15604"/>
              <w:bookmarkEnd w:id="15605"/>
              <w:bookmarkEnd w:id="15606"/>
              <w:bookmarkEnd w:id="15607"/>
              <w:bookmarkEnd w:id="15608"/>
              <w:bookmarkEnd w:id="15609"/>
              <w:bookmarkEnd w:id="15610"/>
              <w:bookmarkEnd w:id="15611"/>
              <w:bookmarkEnd w:id="15612"/>
              <w:bookmarkEnd w:id="15613"/>
            </w:del>
          </w:p>
        </w:tc>
        <w:tc>
          <w:tcPr>
            <w:tcW w:w="7564" w:type="dxa"/>
            <w:vMerge/>
            <w:tcBorders>
              <w:left w:val="single" w:sz="8" w:space="0" w:color="999999"/>
              <w:bottom w:val="single" w:sz="8" w:space="0" w:color="999999"/>
              <w:right w:val="single" w:sz="8" w:space="0" w:color="999999"/>
            </w:tcBorders>
          </w:tcPr>
          <w:p w14:paraId="6563C023" w14:textId="77777777" w:rsidR="002A1D5D" w:rsidRPr="00920E6F" w:rsidDel="000C50CA" w:rsidRDefault="002A1D5D" w:rsidP="002A1D5D">
            <w:pPr>
              <w:rPr>
                <w:del w:id="15614" w:author="Author" w:date="2017-12-29T08:20:00Z"/>
                <w:lang w:val="en-US"/>
              </w:rPr>
            </w:pPr>
            <w:bookmarkStart w:id="15615" w:name="_Toc504125597"/>
            <w:bookmarkStart w:id="15616" w:name="_Toc504491392"/>
            <w:bookmarkStart w:id="15617" w:name="_Toc504493579"/>
            <w:bookmarkStart w:id="15618" w:name="_Toc504494634"/>
            <w:bookmarkStart w:id="15619" w:name="_Toc504496234"/>
            <w:bookmarkStart w:id="15620" w:name="_Toc504655320"/>
            <w:bookmarkStart w:id="15621" w:name="_Toc504983498"/>
            <w:bookmarkStart w:id="15622" w:name="_Toc505268582"/>
            <w:bookmarkStart w:id="15623" w:name="_Toc505353347"/>
            <w:bookmarkStart w:id="15624" w:name="_Toc505942232"/>
            <w:bookmarkStart w:id="15625" w:name="_Toc507059896"/>
            <w:bookmarkStart w:id="15626" w:name="_Toc507063465"/>
            <w:bookmarkEnd w:id="15615"/>
            <w:bookmarkEnd w:id="15616"/>
            <w:bookmarkEnd w:id="15617"/>
            <w:bookmarkEnd w:id="15618"/>
            <w:bookmarkEnd w:id="15619"/>
            <w:bookmarkEnd w:id="15620"/>
            <w:bookmarkEnd w:id="15621"/>
            <w:bookmarkEnd w:id="15622"/>
            <w:bookmarkEnd w:id="15623"/>
            <w:bookmarkEnd w:id="15624"/>
            <w:bookmarkEnd w:id="15625"/>
            <w:bookmarkEnd w:id="15626"/>
          </w:p>
        </w:tc>
        <w:bookmarkStart w:id="15627" w:name="_Toc504125598"/>
        <w:bookmarkStart w:id="15628" w:name="_Toc504491393"/>
        <w:bookmarkStart w:id="15629" w:name="_Toc504493580"/>
        <w:bookmarkStart w:id="15630" w:name="_Toc504494635"/>
        <w:bookmarkStart w:id="15631" w:name="_Toc504496235"/>
        <w:bookmarkStart w:id="15632" w:name="_Toc504655321"/>
        <w:bookmarkStart w:id="15633" w:name="_Toc504983499"/>
        <w:bookmarkStart w:id="15634" w:name="_Toc505268583"/>
        <w:bookmarkStart w:id="15635" w:name="_Toc505353348"/>
        <w:bookmarkStart w:id="15636" w:name="_Toc505942233"/>
        <w:bookmarkStart w:id="15637" w:name="_Toc507059897"/>
        <w:bookmarkStart w:id="15638" w:name="_Toc507063466"/>
        <w:bookmarkEnd w:id="15627"/>
        <w:bookmarkEnd w:id="15628"/>
        <w:bookmarkEnd w:id="15629"/>
        <w:bookmarkEnd w:id="15630"/>
        <w:bookmarkEnd w:id="15631"/>
        <w:bookmarkEnd w:id="15632"/>
        <w:bookmarkEnd w:id="15633"/>
        <w:bookmarkEnd w:id="15634"/>
        <w:bookmarkEnd w:id="15635"/>
        <w:bookmarkEnd w:id="15636"/>
        <w:bookmarkEnd w:id="15637"/>
        <w:bookmarkEnd w:id="15638"/>
      </w:tr>
      <w:tr w:rsidR="002A1D5D" w:rsidRPr="00AC5720" w:rsidDel="000C50CA" w14:paraId="4C394D53" w14:textId="77777777" w:rsidTr="002A1D5D">
        <w:trPr>
          <w:trHeight w:val="357"/>
          <w:del w:id="15639"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23618E36" w14:textId="77777777" w:rsidR="002A1D5D" w:rsidRPr="00920E6F" w:rsidDel="000C50CA" w:rsidRDefault="002A1D5D" w:rsidP="002A1D5D">
            <w:pPr>
              <w:rPr>
                <w:del w:id="15640" w:author="Author" w:date="2017-12-29T08:20:00Z"/>
                <w:lang w:val="en-US"/>
              </w:rPr>
            </w:pPr>
            <w:del w:id="15641" w:author="Author" w:date="2017-12-29T08:20:00Z">
              <w:r w:rsidRPr="0033437B" w:rsidDel="000C50CA">
                <w:rPr>
                  <w:rStyle w:val="SAPScreenElement"/>
                  <w:lang w:val="en-US"/>
                </w:rPr>
                <w:delText xml:space="preserve">Contract Type: </w:delText>
              </w:r>
              <w:r w:rsidRPr="0033437B" w:rsidDel="000C50CA">
                <w:rPr>
                  <w:lang w:val="en-US"/>
                </w:rPr>
                <w:delText>select from drop-down</w:delText>
              </w:r>
              <w:bookmarkStart w:id="15642" w:name="_Toc504125599"/>
              <w:bookmarkStart w:id="15643" w:name="_Toc504491394"/>
              <w:bookmarkStart w:id="15644" w:name="_Toc504493581"/>
              <w:bookmarkStart w:id="15645" w:name="_Toc504494636"/>
              <w:bookmarkStart w:id="15646" w:name="_Toc504496236"/>
              <w:bookmarkStart w:id="15647" w:name="_Toc504655322"/>
              <w:bookmarkStart w:id="15648" w:name="_Toc504983500"/>
              <w:bookmarkStart w:id="15649" w:name="_Toc505268584"/>
              <w:bookmarkStart w:id="15650" w:name="_Toc505353349"/>
              <w:bookmarkStart w:id="15651" w:name="_Toc505942234"/>
              <w:bookmarkStart w:id="15652" w:name="_Toc507059898"/>
              <w:bookmarkStart w:id="15653" w:name="_Toc507063467"/>
              <w:bookmarkEnd w:id="15642"/>
              <w:bookmarkEnd w:id="15643"/>
              <w:bookmarkEnd w:id="15644"/>
              <w:bookmarkEnd w:id="15645"/>
              <w:bookmarkEnd w:id="15646"/>
              <w:bookmarkEnd w:id="15647"/>
              <w:bookmarkEnd w:id="15648"/>
              <w:bookmarkEnd w:id="15649"/>
              <w:bookmarkEnd w:id="15650"/>
              <w:bookmarkEnd w:id="15651"/>
              <w:bookmarkEnd w:id="15652"/>
              <w:bookmarkEnd w:id="15653"/>
            </w:del>
          </w:p>
        </w:tc>
        <w:tc>
          <w:tcPr>
            <w:tcW w:w="7564" w:type="dxa"/>
            <w:tcBorders>
              <w:top w:val="single" w:sz="8" w:space="0" w:color="999999"/>
              <w:left w:val="single" w:sz="8" w:space="0" w:color="999999"/>
              <w:bottom w:val="single" w:sz="8" w:space="0" w:color="999999"/>
              <w:right w:val="single" w:sz="8" w:space="0" w:color="999999"/>
            </w:tcBorders>
          </w:tcPr>
          <w:p w14:paraId="709982BC" w14:textId="77777777" w:rsidR="002A1D5D" w:rsidRPr="00920E6F" w:rsidDel="000C50CA" w:rsidRDefault="002A1D5D" w:rsidP="002A1D5D">
            <w:pPr>
              <w:rPr>
                <w:del w:id="15654" w:author="Author" w:date="2017-12-29T08:20:00Z"/>
                <w:lang w:val="en-US"/>
              </w:rPr>
            </w:pPr>
            <w:del w:id="15655" w:author="Author" w:date="2017-12-29T08:20:00Z">
              <w:r w:rsidRPr="0033437B" w:rsidDel="000C50CA">
                <w:rPr>
                  <w:lang w:val="en-US"/>
                </w:rPr>
                <w:delText xml:space="preserve">Make sure that the selected value fits to the </w:delText>
              </w:r>
              <w:r w:rsidRPr="0033437B" w:rsidDel="000C50CA">
                <w:rPr>
                  <w:rStyle w:val="SAPScreenElement"/>
                  <w:lang w:val="en-US"/>
                </w:rPr>
                <w:delText>Employee Class</w:delText>
              </w:r>
              <w:r w:rsidRPr="0033437B" w:rsidDel="000C50CA">
                <w:rPr>
                  <w:lang w:val="en-US"/>
                </w:rPr>
                <w:delText xml:space="preserve"> value.</w:delText>
              </w:r>
              <w:bookmarkStart w:id="15656" w:name="_Toc504125600"/>
              <w:bookmarkStart w:id="15657" w:name="_Toc504491395"/>
              <w:bookmarkStart w:id="15658" w:name="_Toc504493582"/>
              <w:bookmarkStart w:id="15659" w:name="_Toc504494637"/>
              <w:bookmarkStart w:id="15660" w:name="_Toc504496237"/>
              <w:bookmarkStart w:id="15661" w:name="_Toc504655323"/>
              <w:bookmarkStart w:id="15662" w:name="_Toc504983501"/>
              <w:bookmarkStart w:id="15663" w:name="_Toc505268585"/>
              <w:bookmarkStart w:id="15664" w:name="_Toc505353350"/>
              <w:bookmarkStart w:id="15665" w:name="_Toc505942235"/>
              <w:bookmarkStart w:id="15666" w:name="_Toc507059899"/>
              <w:bookmarkStart w:id="15667" w:name="_Toc507063468"/>
              <w:bookmarkEnd w:id="15656"/>
              <w:bookmarkEnd w:id="15657"/>
              <w:bookmarkEnd w:id="15658"/>
              <w:bookmarkEnd w:id="15659"/>
              <w:bookmarkEnd w:id="15660"/>
              <w:bookmarkEnd w:id="15661"/>
              <w:bookmarkEnd w:id="15662"/>
              <w:bookmarkEnd w:id="15663"/>
              <w:bookmarkEnd w:id="15664"/>
              <w:bookmarkEnd w:id="15665"/>
              <w:bookmarkEnd w:id="15666"/>
              <w:bookmarkEnd w:id="15667"/>
            </w:del>
          </w:p>
        </w:tc>
        <w:bookmarkStart w:id="15668" w:name="_Toc504125601"/>
        <w:bookmarkStart w:id="15669" w:name="_Toc504491396"/>
        <w:bookmarkStart w:id="15670" w:name="_Toc504493583"/>
        <w:bookmarkStart w:id="15671" w:name="_Toc504494638"/>
        <w:bookmarkStart w:id="15672" w:name="_Toc504496238"/>
        <w:bookmarkStart w:id="15673" w:name="_Toc504655324"/>
        <w:bookmarkStart w:id="15674" w:name="_Toc504983502"/>
        <w:bookmarkStart w:id="15675" w:name="_Toc505268586"/>
        <w:bookmarkStart w:id="15676" w:name="_Toc505353351"/>
        <w:bookmarkStart w:id="15677" w:name="_Toc505942236"/>
        <w:bookmarkStart w:id="15678" w:name="_Toc507059900"/>
        <w:bookmarkStart w:id="15679" w:name="_Toc507063469"/>
        <w:bookmarkEnd w:id="15668"/>
        <w:bookmarkEnd w:id="15669"/>
        <w:bookmarkEnd w:id="15670"/>
        <w:bookmarkEnd w:id="15671"/>
        <w:bookmarkEnd w:id="15672"/>
        <w:bookmarkEnd w:id="15673"/>
        <w:bookmarkEnd w:id="15674"/>
        <w:bookmarkEnd w:id="15675"/>
        <w:bookmarkEnd w:id="15676"/>
        <w:bookmarkEnd w:id="15677"/>
        <w:bookmarkEnd w:id="15678"/>
        <w:bookmarkEnd w:id="15679"/>
      </w:tr>
      <w:tr w:rsidR="002A1D5D" w:rsidRPr="00AC5720" w:rsidDel="000C50CA" w14:paraId="53A0216B" w14:textId="77777777" w:rsidTr="002A1D5D">
        <w:trPr>
          <w:trHeight w:val="357"/>
          <w:del w:id="15680"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4D5839B3" w14:textId="77777777" w:rsidR="002A1D5D" w:rsidRPr="00920E6F" w:rsidDel="000C50CA" w:rsidRDefault="002A1D5D" w:rsidP="002A1D5D">
            <w:pPr>
              <w:rPr>
                <w:del w:id="15681" w:author="Author" w:date="2017-12-29T08:20:00Z"/>
                <w:lang w:val="en-US"/>
              </w:rPr>
            </w:pPr>
            <w:del w:id="15682" w:author="Author" w:date="2017-12-29T08:20:00Z">
              <w:r w:rsidRPr="0033437B" w:rsidDel="000C50CA">
                <w:rPr>
                  <w:rStyle w:val="SAPScreenElement"/>
                  <w:lang w:val="en-US"/>
                </w:rPr>
                <w:delText xml:space="preserve">Contract End Date: </w:delText>
              </w:r>
              <w:r w:rsidRPr="0033437B" w:rsidDel="000C50CA">
                <w:rPr>
                  <w:lang w:val="en-US"/>
                </w:rPr>
                <w:delText>select from calendar help</w:delText>
              </w:r>
              <w:bookmarkStart w:id="15683" w:name="_Toc504125602"/>
              <w:bookmarkStart w:id="15684" w:name="_Toc504491397"/>
              <w:bookmarkStart w:id="15685" w:name="_Toc504493584"/>
              <w:bookmarkStart w:id="15686" w:name="_Toc504494639"/>
              <w:bookmarkStart w:id="15687" w:name="_Toc504496239"/>
              <w:bookmarkStart w:id="15688" w:name="_Toc504655325"/>
              <w:bookmarkStart w:id="15689" w:name="_Toc504983503"/>
              <w:bookmarkStart w:id="15690" w:name="_Toc505268587"/>
              <w:bookmarkStart w:id="15691" w:name="_Toc505353352"/>
              <w:bookmarkStart w:id="15692" w:name="_Toc505942237"/>
              <w:bookmarkStart w:id="15693" w:name="_Toc507059901"/>
              <w:bookmarkStart w:id="15694" w:name="_Toc507063470"/>
              <w:bookmarkEnd w:id="15683"/>
              <w:bookmarkEnd w:id="15684"/>
              <w:bookmarkEnd w:id="15685"/>
              <w:bookmarkEnd w:id="15686"/>
              <w:bookmarkEnd w:id="15687"/>
              <w:bookmarkEnd w:id="15688"/>
              <w:bookmarkEnd w:id="15689"/>
              <w:bookmarkEnd w:id="15690"/>
              <w:bookmarkEnd w:id="15691"/>
              <w:bookmarkEnd w:id="15692"/>
              <w:bookmarkEnd w:id="15693"/>
              <w:bookmarkEnd w:id="15694"/>
            </w:del>
          </w:p>
        </w:tc>
        <w:tc>
          <w:tcPr>
            <w:tcW w:w="7564" w:type="dxa"/>
            <w:tcBorders>
              <w:top w:val="single" w:sz="8" w:space="0" w:color="999999"/>
              <w:left w:val="single" w:sz="8" w:space="0" w:color="999999"/>
              <w:bottom w:val="single" w:sz="8" w:space="0" w:color="999999"/>
              <w:right w:val="single" w:sz="8" w:space="0" w:color="999999"/>
            </w:tcBorders>
          </w:tcPr>
          <w:p w14:paraId="4CAA6BFB" w14:textId="77777777" w:rsidR="002A1D5D" w:rsidRPr="0033437B" w:rsidDel="000C50CA" w:rsidRDefault="002A1D5D" w:rsidP="002A1D5D">
            <w:pPr>
              <w:pStyle w:val="SAPNoteHeading"/>
              <w:spacing w:before="60" w:after="60"/>
              <w:ind w:left="0"/>
              <w:rPr>
                <w:del w:id="15695" w:author="Author" w:date="2017-12-29T08:20:00Z"/>
                <w:lang w:val="en-US"/>
              </w:rPr>
            </w:pPr>
            <w:del w:id="15696" w:author="Author" w:date="2017-12-29T08:20:00Z">
              <w:r w:rsidRPr="0033437B" w:rsidDel="000C50CA">
                <w:rPr>
                  <w:noProof/>
                  <w:lang w:val="en-US"/>
                </w:rPr>
                <w:drawing>
                  <wp:inline distT="0" distB="0" distL="0" distR="0" wp14:anchorId="058AEEB8" wp14:editId="3DF4BEDE">
                    <wp:extent cx="219075" cy="238125"/>
                    <wp:effectExtent l="0" t="0" r="9525" b="9525"/>
                    <wp:docPr id="5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33437B" w:rsidDel="000C50CA">
                <w:rPr>
                  <w:lang w:val="en-US"/>
                </w:rPr>
                <w:delText> Caution</w:delText>
              </w:r>
              <w:bookmarkStart w:id="15697" w:name="_Toc504125603"/>
              <w:bookmarkStart w:id="15698" w:name="_Toc504491398"/>
              <w:bookmarkStart w:id="15699" w:name="_Toc504493585"/>
              <w:bookmarkStart w:id="15700" w:name="_Toc504494640"/>
              <w:bookmarkStart w:id="15701" w:name="_Toc504496240"/>
              <w:bookmarkStart w:id="15702" w:name="_Toc504655326"/>
              <w:bookmarkStart w:id="15703" w:name="_Toc504983504"/>
              <w:bookmarkStart w:id="15704" w:name="_Toc505268588"/>
              <w:bookmarkStart w:id="15705" w:name="_Toc505353353"/>
              <w:bookmarkStart w:id="15706" w:name="_Toc505942238"/>
              <w:bookmarkStart w:id="15707" w:name="_Toc507059902"/>
              <w:bookmarkStart w:id="15708" w:name="_Toc507063471"/>
              <w:bookmarkEnd w:id="15697"/>
              <w:bookmarkEnd w:id="15698"/>
              <w:bookmarkEnd w:id="15699"/>
              <w:bookmarkEnd w:id="15700"/>
              <w:bookmarkEnd w:id="15701"/>
              <w:bookmarkEnd w:id="15702"/>
              <w:bookmarkEnd w:id="15703"/>
              <w:bookmarkEnd w:id="15704"/>
              <w:bookmarkEnd w:id="15705"/>
              <w:bookmarkEnd w:id="15706"/>
              <w:bookmarkEnd w:id="15707"/>
              <w:bookmarkEnd w:id="15708"/>
            </w:del>
          </w:p>
          <w:p w14:paraId="40FD61DD" w14:textId="77777777" w:rsidR="002A1D5D" w:rsidRPr="00920E6F" w:rsidDel="000C50CA" w:rsidRDefault="002A1D5D" w:rsidP="002A1D5D">
            <w:pPr>
              <w:rPr>
                <w:del w:id="15709" w:author="Author" w:date="2017-12-29T08:20:00Z"/>
                <w:lang w:val="en-US"/>
              </w:rPr>
            </w:pPr>
            <w:del w:id="15710" w:author="Author" w:date="2017-12-29T08:20:00Z">
              <w:r w:rsidRPr="0033437B" w:rsidDel="000C50CA">
                <w:rPr>
                  <w:lang w:val="en-US"/>
                </w:rPr>
                <w:delText>Required in case of contract types</w:delText>
              </w:r>
              <w:r w:rsidRPr="00267911" w:rsidDel="000C50CA">
                <w:rPr>
                  <w:b/>
                  <w:lang w:val="en-US"/>
                </w:rPr>
                <w:delText xml:space="preserve"> </w:delText>
              </w:r>
              <w:r w:rsidRPr="0033437B" w:rsidDel="000C50CA">
                <w:rPr>
                  <w:rStyle w:val="SAPUserEntry"/>
                  <w:lang w:val="en-US"/>
                </w:rPr>
                <w:delText>Fixed-term contract under private</w:delText>
              </w:r>
              <w:r w:rsidRPr="0033437B" w:rsidDel="000C50CA">
                <w:rPr>
                  <w:b/>
                  <w:lang w:val="en-US"/>
                </w:rPr>
                <w:delText xml:space="preserve"> </w:delText>
              </w:r>
              <w:r w:rsidRPr="0033437B" w:rsidDel="000C50CA">
                <w:rPr>
                  <w:rStyle w:val="SAPUserEntry"/>
                  <w:lang w:val="en-US"/>
                </w:rPr>
                <w:delText>law</w:delText>
              </w:r>
              <w:r w:rsidRPr="0033437B" w:rsidDel="000C50CA">
                <w:rPr>
                  <w:lang w:val="en-US"/>
                </w:rPr>
                <w:delText xml:space="preserve">, </w:delText>
              </w:r>
              <w:r w:rsidRPr="0033437B" w:rsidDel="000C50CA">
                <w:rPr>
                  <w:rStyle w:val="SAPUserEntry"/>
                  <w:lang w:val="en-US"/>
                </w:rPr>
                <w:delText>Fixed-term contract under public sector</w:delText>
              </w:r>
              <w:r w:rsidRPr="0033437B" w:rsidDel="000C50CA">
                <w:rPr>
                  <w:lang w:val="en-US"/>
                </w:rPr>
                <w:delText xml:space="preserve">, </w:delText>
              </w:r>
              <w:r w:rsidRPr="0033437B" w:rsidDel="000C50CA">
                <w:rPr>
                  <w:rStyle w:val="SAPUserEntry"/>
                  <w:lang w:val="en-US"/>
                </w:rPr>
                <w:delText xml:space="preserve">Training agreement </w:delText>
              </w:r>
              <w:r w:rsidRPr="0033437B" w:rsidDel="000C50CA">
                <w:rPr>
                  <w:lang w:val="en-US"/>
                </w:rPr>
                <w:delText>and</w:delText>
              </w:r>
              <w:r w:rsidRPr="0033437B" w:rsidDel="000C50CA">
                <w:rPr>
                  <w:rStyle w:val="SAPUserEntry"/>
                  <w:lang w:val="en-US"/>
                </w:rPr>
                <w:delText xml:space="preserve"> Support contract</w:delText>
              </w:r>
              <w:r w:rsidRPr="0033437B" w:rsidDel="000C50CA">
                <w:rPr>
                  <w:lang w:val="en-US"/>
                </w:rPr>
                <w:delText>. Nevertheless, an appropriate error message will be issued by the system upon submitting the new hire record and you can then return and maintain this field.</w:delText>
              </w:r>
              <w:bookmarkStart w:id="15711" w:name="_Toc504125604"/>
              <w:bookmarkStart w:id="15712" w:name="_Toc504491399"/>
              <w:bookmarkStart w:id="15713" w:name="_Toc504493586"/>
              <w:bookmarkStart w:id="15714" w:name="_Toc504494641"/>
              <w:bookmarkStart w:id="15715" w:name="_Toc504496241"/>
              <w:bookmarkStart w:id="15716" w:name="_Toc504655327"/>
              <w:bookmarkStart w:id="15717" w:name="_Toc504983505"/>
              <w:bookmarkStart w:id="15718" w:name="_Toc505268589"/>
              <w:bookmarkStart w:id="15719" w:name="_Toc505353354"/>
              <w:bookmarkStart w:id="15720" w:name="_Toc505942239"/>
              <w:bookmarkStart w:id="15721" w:name="_Toc507059903"/>
              <w:bookmarkStart w:id="15722" w:name="_Toc507063472"/>
              <w:bookmarkEnd w:id="15711"/>
              <w:bookmarkEnd w:id="15712"/>
              <w:bookmarkEnd w:id="15713"/>
              <w:bookmarkEnd w:id="15714"/>
              <w:bookmarkEnd w:id="15715"/>
              <w:bookmarkEnd w:id="15716"/>
              <w:bookmarkEnd w:id="15717"/>
              <w:bookmarkEnd w:id="15718"/>
              <w:bookmarkEnd w:id="15719"/>
              <w:bookmarkEnd w:id="15720"/>
              <w:bookmarkEnd w:id="15721"/>
              <w:bookmarkEnd w:id="15722"/>
            </w:del>
          </w:p>
        </w:tc>
        <w:bookmarkStart w:id="15723" w:name="_Toc504125605"/>
        <w:bookmarkStart w:id="15724" w:name="_Toc504491400"/>
        <w:bookmarkStart w:id="15725" w:name="_Toc504493587"/>
        <w:bookmarkStart w:id="15726" w:name="_Toc504494642"/>
        <w:bookmarkStart w:id="15727" w:name="_Toc504496242"/>
        <w:bookmarkStart w:id="15728" w:name="_Toc504655328"/>
        <w:bookmarkStart w:id="15729" w:name="_Toc504983506"/>
        <w:bookmarkStart w:id="15730" w:name="_Toc505268590"/>
        <w:bookmarkStart w:id="15731" w:name="_Toc505353355"/>
        <w:bookmarkStart w:id="15732" w:name="_Toc505942240"/>
        <w:bookmarkStart w:id="15733" w:name="_Toc507059904"/>
        <w:bookmarkStart w:id="15734" w:name="_Toc507063473"/>
        <w:bookmarkEnd w:id="15723"/>
        <w:bookmarkEnd w:id="15724"/>
        <w:bookmarkEnd w:id="15725"/>
        <w:bookmarkEnd w:id="15726"/>
        <w:bookmarkEnd w:id="15727"/>
        <w:bookmarkEnd w:id="15728"/>
        <w:bookmarkEnd w:id="15729"/>
        <w:bookmarkEnd w:id="15730"/>
        <w:bookmarkEnd w:id="15731"/>
        <w:bookmarkEnd w:id="15732"/>
        <w:bookmarkEnd w:id="15733"/>
        <w:bookmarkEnd w:id="15734"/>
      </w:tr>
      <w:tr w:rsidR="002A1D5D" w:rsidRPr="00AC5720" w:rsidDel="000C50CA" w14:paraId="40424BC7" w14:textId="77777777" w:rsidTr="002A1D5D">
        <w:trPr>
          <w:trHeight w:val="357"/>
          <w:del w:id="15735"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412EE04F" w14:textId="77777777" w:rsidR="002A1D5D" w:rsidRPr="00920E6F" w:rsidDel="000C50CA" w:rsidRDefault="002A1D5D" w:rsidP="002A1D5D">
            <w:pPr>
              <w:rPr>
                <w:del w:id="15736" w:author="Author" w:date="2017-12-29T08:20:00Z"/>
                <w:lang w:val="en-US"/>
              </w:rPr>
            </w:pPr>
            <w:del w:id="15737" w:author="Author" w:date="2017-12-29T08:20:00Z">
              <w:r w:rsidRPr="0033437B" w:rsidDel="000C50CA">
                <w:rPr>
                  <w:rStyle w:val="SAPScreenElement"/>
                  <w:lang w:val="en-US"/>
                </w:rPr>
                <w:delText xml:space="preserve">Fix Term Contract Reason: </w:delText>
              </w:r>
              <w:r w:rsidRPr="0033437B" w:rsidDel="000C50CA">
                <w:rPr>
                  <w:lang w:val="en-US"/>
                </w:rPr>
                <w:delText>select from drop-down</w:delText>
              </w:r>
              <w:bookmarkStart w:id="15738" w:name="_Toc504125606"/>
              <w:bookmarkStart w:id="15739" w:name="_Toc504491401"/>
              <w:bookmarkStart w:id="15740" w:name="_Toc504493588"/>
              <w:bookmarkStart w:id="15741" w:name="_Toc504494643"/>
              <w:bookmarkStart w:id="15742" w:name="_Toc504496243"/>
              <w:bookmarkStart w:id="15743" w:name="_Toc504655329"/>
              <w:bookmarkStart w:id="15744" w:name="_Toc504983507"/>
              <w:bookmarkStart w:id="15745" w:name="_Toc505268591"/>
              <w:bookmarkStart w:id="15746" w:name="_Toc505353356"/>
              <w:bookmarkStart w:id="15747" w:name="_Toc505942241"/>
              <w:bookmarkStart w:id="15748" w:name="_Toc507059905"/>
              <w:bookmarkStart w:id="15749" w:name="_Toc507063474"/>
              <w:bookmarkEnd w:id="15738"/>
              <w:bookmarkEnd w:id="15739"/>
              <w:bookmarkEnd w:id="15740"/>
              <w:bookmarkEnd w:id="15741"/>
              <w:bookmarkEnd w:id="15742"/>
              <w:bookmarkEnd w:id="15743"/>
              <w:bookmarkEnd w:id="15744"/>
              <w:bookmarkEnd w:id="15745"/>
              <w:bookmarkEnd w:id="15746"/>
              <w:bookmarkEnd w:id="15747"/>
              <w:bookmarkEnd w:id="15748"/>
              <w:bookmarkEnd w:id="15749"/>
            </w:del>
          </w:p>
        </w:tc>
        <w:tc>
          <w:tcPr>
            <w:tcW w:w="7564" w:type="dxa"/>
            <w:tcBorders>
              <w:top w:val="single" w:sz="8" w:space="0" w:color="999999"/>
              <w:left w:val="single" w:sz="8" w:space="0" w:color="999999"/>
              <w:bottom w:val="single" w:sz="8" w:space="0" w:color="999999"/>
              <w:right w:val="single" w:sz="8" w:space="0" w:color="999999"/>
            </w:tcBorders>
          </w:tcPr>
          <w:p w14:paraId="3E6019C1" w14:textId="77777777" w:rsidR="002A1D5D" w:rsidRPr="0033437B" w:rsidDel="000C50CA" w:rsidRDefault="002A1D5D" w:rsidP="002A1D5D">
            <w:pPr>
              <w:pStyle w:val="SAPNoteHeading"/>
              <w:spacing w:before="60" w:after="60"/>
              <w:ind w:left="0"/>
              <w:rPr>
                <w:del w:id="15750" w:author="Author" w:date="2017-12-29T08:20:00Z"/>
                <w:lang w:val="en-US"/>
              </w:rPr>
            </w:pPr>
            <w:del w:id="15751" w:author="Author" w:date="2017-12-29T08:20:00Z">
              <w:r w:rsidRPr="0033437B" w:rsidDel="000C50CA">
                <w:rPr>
                  <w:noProof/>
                  <w:lang w:val="en-US"/>
                </w:rPr>
                <w:drawing>
                  <wp:inline distT="0" distB="0" distL="0" distR="0" wp14:anchorId="714B2310" wp14:editId="6A8D0389">
                    <wp:extent cx="219075" cy="238125"/>
                    <wp:effectExtent l="0" t="0" r="9525" b="9525"/>
                    <wp:docPr id="5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33437B" w:rsidDel="000C50CA">
                <w:rPr>
                  <w:lang w:val="en-US"/>
                </w:rPr>
                <w:delText> Caution</w:delText>
              </w:r>
              <w:bookmarkStart w:id="15752" w:name="_Toc504125607"/>
              <w:bookmarkStart w:id="15753" w:name="_Toc504491402"/>
              <w:bookmarkStart w:id="15754" w:name="_Toc504493589"/>
              <w:bookmarkStart w:id="15755" w:name="_Toc504494644"/>
              <w:bookmarkStart w:id="15756" w:name="_Toc504496244"/>
              <w:bookmarkStart w:id="15757" w:name="_Toc504655330"/>
              <w:bookmarkStart w:id="15758" w:name="_Toc504983508"/>
              <w:bookmarkStart w:id="15759" w:name="_Toc505268592"/>
              <w:bookmarkStart w:id="15760" w:name="_Toc505353357"/>
              <w:bookmarkStart w:id="15761" w:name="_Toc505942242"/>
              <w:bookmarkStart w:id="15762" w:name="_Toc507059906"/>
              <w:bookmarkStart w:id="15763" w:name="_Toc507063475"/>
              <w:bookmarkEnd w:id="15752"/>
              <w:bookmarkEnd w:id="15753"/>
              <w:bookmarkEnd w:id="15754"/>
              <w:bookmarkEnd w:id="15755"/>
              <w:bookmarkEnd w:id="15756"/>
              <w:bookmarkEnd w:id="15757"/>
              <w:bookmarkEnd w:id="15758"/>
              <w:bookmarkEnd w:id="15759"/>
              <w:bookmarkEnd w:id="15760"/>
              <w:bookmarkEnd w:id="15761"/>
              <w:bookmarkEnd w:id="15762"/>
              <w:bookmarkEnd w:id="15763"/>
            </w:del>
          </w:p>
          <w:p w14:paraId="07C8DFE7" w14:textId="77777777" w:rsidR="002A1D5D" w:rsidRPr="00920E6F" w:rsidDel="000C50CA" w:rsidRDefault="002A1D5D" w:rsidP="002A1D5D">
            <w:pPr>
              <w:rPr>
                <w:del w:id="15764" w:author="Author" w:date="2017-12-29T08:20:00Z"/>
                <w:lang w:val="en-US"/>
              </w:rPr>
            </w:pPr>
            <w:del w:id="15765" w:author="Author" w:date="2017-12-29T08:20:00Z">
              <w:r w:rsidRPr="0033437B" w:rsidDel="000C50CA">
                <w:rPr>
                  <w:lang w:val="en-US"/>
                </w:rPr>
                <w:delText>Required in case of contract types</w:delText>
              </w:r>
              <w:r w:rsidRPr="0033437B" w:rsidDel="000C50CA">
                <w:rPr>
                  <w:rStyle w:val="SAPUserEntry"/>
                  <w:lang w:val="en-US"/>
                </w:rPr>
                <w:delText xml:space="preserve"> Fixed-term contract under private</w:delText>
              </w:r>
              <w:r w:rsidRPr="0033437B" w:rsidDel="000C50CA">
                <w:rPr>
                  <w:b/>
                  <w:lang w:val="en-US"/>
                </w:rPr>
                <w:delText xml:space="preserve"> </w:delText>
              </w:r>
              <w:r w:rsidRPr="0033437B" w:rsidDel="000C50CA">
                <w:rPr>
                  <w:rStyle w:val="SAPUserEntry"/>
                  <w:lang w:val="en-US"/>
                </w:rPr>
                <w:delText xml:space="preserve">law </w:delText>
              </w:r>
              <w:r w:rsidRPr="0033437B" w:rsidDel="000C50CA">
                <w:rPr>
                  <w:lang w:val="en-US"/>
                </w:rPr>
                <w:delText xml:space="preserve">and </w:delText>
              </w:r>
              <w:r w:rsidRPr="0033437B" w:rsidDel="000C50CA">
                <w:rPr>
                  <w:rStyle w:val="SAPUserEntry"/>
                  <w:lang w:val="en-US"/>
                </w:rPr>
                <w:delText>Fixed-term contract under public sector</w:delText>
              </w:r>
              <w:r w:rsidRPr="0033437B" w:rsidDel="000C50CA">
                <w:rPr>
                  <w:lang w:val="en-US"/>
                </w:rPr>
                <w:delText>. Nevertheless, an appropriate error message will be issued by the system upon submitting the new hire record and you can then return and maintain this field.</w:delText>
              </w:r>
              <w:bookmarkStart w:id="15766" w:name="_Toc504125608"/>
              <w:bookmarkStart w:id="15767" w:name="_Toc504491403"/>
              <w:bookmarkStart w:id="15768" w:name="_Toc504493590"/>
              <w:bookmarkStart w:id="15769" w:name="_Toc504494645"/>
              <w:bookmarkStart w:id="15770" w:name="_Toc504496245"/>
              <w:bookmarkStart w:id="15771" w:name="_Toc504655331"/>
              <w:bookmarkStart w:id="15772" w:name="_Toc504983509"/>
              <w:bookmarkStart w:id="15773" w:name="_Toc505268593"/>
              <w:bookmarkStart w:id="15774" w:name="_Toc505353358"/>
              <w:bookmarkStart w:id="15775" w:name="_Toc505942243"/>
              <w:bookmarkStart w:id="15776" w:name="_Toc507059907"/>
              <w:bookmarkStart w:id="15777" w:name="_Toc507063476"/>
              <w:bookmarkEnd w:id="15766"/>
              <w:bookmarkEnd w:id="15767"/>
              <w:bookmarkEnd w:id="15768"/>
              <w:bookmarkEnd w:id="15769"/>
              <w:bookmarkEnd w:id="15770"/>
              <w:bookmarkEnd w:id="15771"/>
              <w:bookmarkEnd w:id="15772"/>
              <w:bookmarkEnd w:id="15773"/>
              <w:bookmarkEnd w:id="15774"/>
              <w:bookmarkEnd w:id="15775"/>
              <w:bookmarkEnd w:id="15776"/>
              <w:bookmarkEnd w:id="15777"/>
            </w:del>
          </w:p>
        </w:tc>
        <w:bookmarkStart w:id="15778" w:name="_Toc504125609"/>
        <w:bookmarkStart w:id="15779" w:name="_Toc504491404"/>
        <w:bookmarkStart w:id="15780" w:name="_Toc504493591"/>
        <w:bookmarkStart w:id="15781" w:name="_Toc504494646"/>
        <w:bookmarkStart w:id="15782" w:name="_Toc504496246"/>
        <w:bookmarkStart w:id="15783" w:name="_Toc504655332"/>
        <w:bookmarkStart w:id="15784" w:name="_Toc504983510"/>
        <w:bookmarkStart w:id="15785" w:name="_Toc505268594"/>
        <w:bookmarkStart w:id="15786" w:name="_Toc505353359"/>
        <w:bookmarkStart w:id="15787" w:name="_Toc505942244"/>
        <w:bookmarkStart w:id="15788" w:name="_Toc507059908"/>
        <w:bookmarkStart w:id="15789" w:name="_Toc507063477"/>
        <w:bookmarkEnd w:id="15778"/>
        <w:bookmarkEnd w:id="15779"/>
        <w:bookmarkEnd w:id="15780"/>
        <w:bookmarkEnd w:id="15781"/>
        <w:bookmarkEnd w:id="15782"/>
        <w:bookmarkEnd w:id="15783"/>
        <w:bookmarkEnd w:id="15784"/>
        <w:bookmarkEnd w:id="15785"/>
        <w:bookmarkEnd w:id="15786"/>
        <w:bookmarkEnd w:id="15787"/>
        <w:bookmarkEnd w:id="15788"/>
        <w:bookmarkEnd w:id="15789"/>
      </w:tr>
      <w:tr w:rsidR="002A1D5D" w:rsidRPr="00AC5720" w:rsidDel="000C50CA" w14:paraId="395EC241" w14:textId="77777777" w:rsidTr="002A1D5D">
        <w:trPr>
          <w:trHeight w:val="357"/>
          <w:del w:id="15790"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4A61E73C" w14:textId="77777777" w:rsidR="002A1D5D" w:rsidRPr="00920E6F" w:rsidDel="000C50CA" w:rsidRDefault="002A1D5D" w:rsidP="002A1D5D">
            <w:pPr>
              <w:rPr>
                <w:del w:id="15791" w:author="Author" w:date="2017-12-29T08:20:00Z"/>
                <w:lang w:val="en-US"/>
              </w:rPr>
            </w:pPr>
            <w:del w:id="15792" w:author="Author" w:date="2017-12-29T08:20:00Z">
              <w:r w:rsidRPr="0033437B" w:rsidDel="000C50CA">
                <w:rPr>
                  <w:rStyle w:val="SAPScreenElement"/>
                  <w:lang w:val="en-US"/>
                </w:rPr>
                <w:delText xml:space="preserve">Additional Fix Term Contract Reason: </w:delText>
              </w:r>
              <w:r w:rsidRPr="0033437B" w:rsidDel="000C50CA">
                <w:rPr>
                  <w:lang w:val="en-US"/>
                </w:rPr>
                <w:delText>enter if appropriate</w:delText>
              </w:r>
              <w:bookmarkStart w:id="15793" w:name="_Toc504125610"/>
              <w:bookmarkStart w:id="15794" w:name="_Toc504491405"/>
              <w:bookmarkStart w:id="15795" w:name="_Toc504493592"/>
              <w:bookmarkStart w:id="15796" w:name="_Toc504494647"/>
              <w:bookmarkStart w:id="15797" w:name="_Toc504496247"/>
              <w:bookmarkStart w:id="15798" w:name="_Toc504655333"/>
              <w:bookmarkStart w:id="15799" w:name="_Toc504983511"/>
              <w:bookmarkStart w:id="15800" w:name="_Toc505268595"/>
              <w:bookmarkStart w:id="15801" w:name="_Toc505353360"/>
              <w:bookmarkStart w:id="15802" w:name="_Toc505942245"/>
              <w:bookmarkStart w:id="15803" w:name="_Toc507059909"/>
              <w:bookmarkStart w:id="15804" w:name="_Toc507063478"/>
              <w:bookmarkEnd w:id="15793"/>
              <w:bookmarkEnd w:id="15794"/>
              <w:bookmarkEnd w:id="15795"/>
              <w:bookmarkEnd w:id="15796"/>
              <w:bookmarkEnd w:id="15797"/>
              <w:bookmarkEnd w:id="15798"/>
              <w:bookmarkEnd w:id="15799"/>
              <w:bookmarkEnd w:id="15800"/>
              <w:bookmarkEnd w:id="15801"/>
              <w:bookmarkEnd w:id="15802"/>
              <w:bookmarkEnd w:id="15803"/>
              <w:bookmarkEnd w:id="15804"/>
            </w:del>
          </w:p>
        </w:tc>
        <w:tc>
          <w:tcPr>
            <w:tcW w:w="7564" w:type="dxa"/>
            <w:tcBorders>
              <w:top w:val="single" w:sz="8" w:space="0" w:color="999999"/>
              <w:left w:val="single" w:sz="8" w:space="0" w:color="999999"/>
              <w:bottom w:val="single" w:sz="8" w:space="0" w:color="999999"/>
              <w:right w:val="single" w:sz="8" w:space="0" w:color="999999"/>
            </w:tcBorders>
          </w:tcPr>
          <w:p w14:paraId="28F0CFC0" w14:textId="77777777" w:rsidR="002A1D5D" w:rsidRPr="00920E6F" w:rsidDel="000C50CA" w:rsidRDefault="002A1D5D" w:rsidP="002A1D5D">
            <w:pPr>
              <w:rPr>
                <w:del w:id="15805" w:author="Author" w:date="2017-12-29T08:20:00Z"/>
                <w:lang w:val="en-US"/>
              </w:rPr>
            </w:pPr>
            <w:bookmarkStart w:id="15806" w:name="_Toc504125611"/>
            <w:bookmarkStart w:id="15807" w:name="_Toc504491406"/>
            <w:bookmarkStart w:id="15808" w:name="_Toc504493593"/>
            <w:bookmarkStart w:id="15809" w:name="_Toc504494648"/>
            <w:bookmarkStart w:id="15810" w:name="_Toc504496248"/>
            <w:bookmarkStart w:id="15811" w:name="_Toc504655334"/>
            <w:bookmarkStart w:id="15812" w:name="_Toc504983512"/>
            <w:bookmarkStart w:id="15813" w:name="_Toc505268596"/>
            <w:bookmarkStart w:id="15814" w:name="_Toc505353361"/>
            <w:bookmarkStart w:id="15815" w:name="_Toc505942246"/>
            <w:bookmarkStart w:id="15816" w:name="_Toc507059910"/>
            <w:bookmarkStart w:id="15817" w:name="_Toc507063479"/>
            <w:bookmarkEnd w:id="15806"/>
            <w:bookmarkEnd w:id="15807"/>
            <w:bookmarkEnd w:id="15808"/>
            <w:bookmarkEnd w:id="15809"/>
            <w:bookmarkEnd w:id="15810"/>
            <w:bookmarkEnd w:id="15811"/>
            <w:bookmarkEnd w:id="15812"/>
            <w:bookmarkEnd w:id="15813"/>
            <w:bookmarkEnd w:id="15814"/>
            <w:bookmarkEnd w:id="15815"/>
            <w:bookmarkEnd w:id="15816"/>
            <w:bookmarkEnd w:id="15817"/>
          </w:p>
        </w:tc>
        <w:bookmarkStart w:id="15818" w:name="_Toc504125612"/>
        <w:bookmarkStart w:id="15819" w:name="_Toc504491407"/>
        <w:bookmarkStart w:id="15820" w:name="_Toc504493594"/>
        <w:bookmarkStart w:id="15821" w:name="_Toc504494649"/>
        <w:bookmarkStart w:id="15822" w:name="_Toc504496249"/>
        <w:bookmarkStart w:id="15823" w:name="_Toc504655335"/>
        <w:bookmarkStart w:id="15824" w:name="_Toc504983513"/>
        <w:bookmarkStart w:id="15825" w:name="_Toc505268597"/>
        <w:bookmarkStart w:id="15826" w:name="_Toc505353362"/>
        <w:bookmarkStart w:id="15827" w:name="_Toc505942247"/>
        <w:bookmarkStart w:id="15828" w:name="_Toc507059911"/>
        <w:bookmarkStart w:id="15829" w:name="_Toc507063480"/>
        <w:bookmarkEnd w:id="15818"/>
        <w:bookmarkEnd w:id="15819"/>
        <w:bookmarkEnd w:id="15820"/>
        <w:bookmarkEnd w:id="15821"/>
        <w:bookmarkEnd w:id="15822"/>
        <w:bookmarkEnd w:id="15823"/>
        <w:bookmarkEnd w:id="15824"/>
        <w:bookmarkEnd w:id="15825"/>
        <w:bookmarkEnd w:id="15826"/>
        <w:bookmarkEnd w:id="15827"/>
        <w:bookmarkEnd w:id="15828"/>
        <w:bookmarkEnd w:id="15829"/>
      </w:tr>
      <w:tr w:rsidR="002A1D5D" w:rsidRPr="00AC5720" w:rsidDel="000C50CA" w14:paraId="61060459" w14:textId="77777777" w:rsidTr="002A1D5D">
        <w:trPr>
          <w:trHeight w:val="357"/>
          <w:del w:id="15830"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034F18B9" w14:textId="77777777" w:rsidR="002A1D5D" w:rsidRPr="00920E6F" w:rsidDel="000C50CA" w:rsidRDefault="002A1D5D" w:rsidP="002A1D5D">
            <w:pPr>
              <w:rPr>
                <w:del w:id="15831" w:author="Author" w:date="2017-12-29T08:20:00Z"/>
                <w:lang w:val="en-US"/>
              </w:rPr>
            </w:pPr>
            <w:del w:id="15832" w:author="Author" w:date="2017-12-29T08:20:00Z">
              <w:r w:rsidRPr="0033437B" w:rsidDel="000C50CA">
                <w:rPr>
                  <w:rStyle w:val="SAPScreenElement"/>
                  <w:lang w:val="en-US"/>
                </w:rPr>
                <w:delText xml:space="preserve">Employment Contract Reference: </w:delText>
              </w:r>
              <w:r w:rsidRPr="0033437B" w:rsidDel="000C50CA">
                <w:rPr>
                  <w:lang w:val="en-US"/>
                </w:rPr>
                <w:delText>enter if appropriate</w:delText>
              </w:r>
              <w:bookmarkStart w:id="15833" w:name="_Toc504125613"/>
              <w:bookmarkStart w:id="15834" w:name="_Toc504491408"/>
              <w:bookmarkStart w:id="15835" w:name="_Toc504493595"/>
              <w:bookmarkStart w:id="15836" w:name="_Toc504494650"/>
              <w:bookmarkStart w:id="15837" w:name="_Toc504496250"/>
              <w:bookmarkStart w:id="15838" w:name="_Toc504655336"/>
              <w:bookmarkStart w:id="15839" w:name="_Toc504983514"/>
              <w:bookmarkStart w:id="15840" w:name="_Toc505268598"/>
              <w:bookmarkStart w:id="15841" w:name="_Toc505353363"/>
              <w:bookmarkStart w:id="15842" w:name="_Toc505942248"/>
              <w:bookmarkStart w:id="15843" w:name="_Toc507059912"/>
              <w:bookmarkStart w:id="15844" w:name="_Toc507063481"/>
              <w:bookmarkEnd w:id="15833"/>
              <w:bookmarkEnd w:id="15834"/>
              <w:bookmarkEnd w:id="15835"/>
              <w:bookmarkEnd w:id="15836"/>
              <w:bookmarkEnd w:id="15837"/>
              <w:bookmarkEnd w:id="15838"/>
              <w:bookmarkEnd w:id="15839"/>
              <w:bookmarkEnd w:id="15840"/>
              <w:bookmarkEnd w:id="15841"/>
              <w:bookmarkEnd w:id="15842"/>
              <w:bookmarkEnd w:id="15843"/>
              <w:bookmarkEnd w:id="15844"/>
            </w:del>
          </w:p>
        </w:tc>
        <w:tc>
          <w:tcPr>
            <w:tcW w:w="7564" w:type="dxa"/>
            <w:tcBorders>
              <w:top w:val="single" w:sz="8" w:space="0" w:color="999999"/>
              <w:left w:val="single" w:sz="8" w:space="0" w:color="999999"/>
              <w:bottom w:val="single" w:sz="8" w:space="0" w:color="999999"/>
              <w:right w:val="single" w:sz="8" w:space="0" w:color="999999"/>
            </w:tcBorders>
          </w:tcPr>
          <w:p w14:paraId="0C743445" w14:textId="77777777" w:rsidR="002A1D5D" w:rsidRPr="00920E6F" w:rsidDel="000C50CA" w:rsidRDefault="002A1D5D" w:rsidP="002A1D5D">
            <w:pPr>
              <w:rPr>
                <w:del w:id="15845" w:author="Author" w:date="2017-12-29T08:20:00Z"/>
                <w:lang w:val="en-US"/>
              </w:rPr>
            </w:pPr>
            <w:bookmarkStart w:id="15846" w:name="_Toc504125614"/>
            <w:bookmarkStart w:id="15847" w:name="_Toc504491409"/>
            <w:bookmarkStart w:id="15848" w:name="_Toc504493596"/>
            <w:bookmarkStart w:id="15849" w:name="_Toc504494651"/>
            <w:bookmarkStart w:id="15850" w:name="_Toc504496251"/>
            <w:bookmarkStart w:id="15851" w:name="_Toc504655337"/>
            <w:bookmarkStart w:id="15852" w:name="_Toc504983515"/>
            <w:bookmarkStart w:id="15853" w:name="_Toc505268599"/>
            <w:bookmarkStart w:id="15854" w:name="_Toc505353364"/>
            <w:bookmarkStart w:id="15855" w:name="_Toc505942249"/>
            <w:bookmarkStart w:id="15856" w:name="_Toc507059913"/>
            <w:bookmarkStart w:id="15857" w:name="_Toc507063482"/>
            <w:bookmarkEnd w:id="15846"/>
            <w:bookmarkEnd w:id="15847"/>
            <w:bookmarkEnd w:id="15848"/>
            <w:bookmarkEnd w:id="15849"/>
            <w:bookmarkEnd w:id="15850"/>
            <w:bookmarkEnd w:id="15851"/>
            <w:bookmarkEnd w:id="15852"/>
            <w:bookmarkEnd w:id="15853"/>
            <w:bookmarkEnd w:id="15854"/>
            <w:bookmarkEnd w:id="15855"/>
            <w:bookmarkEnd w:id="15856"/>
            <w:bookmarkEnd w:id="15857"/>
          </w:p>
        </w:tc>
        <w:bookmarkStart w:id="15858" w:name="_Toc504125615"/>
        <w:bookmarkStart w:id="15859" w:name="_Toc504491410"/>
        <w:bookmarkStart w:id="15860" w:name="_Toc504493597"/>
        <w:bookmarkStart w:id="15861" w:name="_Toc504494652"/>
        <w:bookmarkStart w:id="15862" w:name="_Toc504496252"/>
        <w:bookmarkStart w:id="15863" w:name="_Toc504655338"/>
        <w:bookmarkStart w:id="15864" w:name="_Toc504983516"/>
        <w:bookmarkStart w:id="15865" w:name="_Toc505268600"/>
        <w:bookmarkStart w:id="15866" w:name="_Toc505353365"/>
        <w:bookmarkStart w:id="15867" w:name="_Toc505942250"/>
        <w:bookmarkStart w:id="15868" w:name="_Toc507059914"/>
        <w:bookmarkStart w:id="15869" w:name="_Toc507063483"/>
        <w:bookmarkEnd w:id="15858"/>
        <w:bookmarkEnd w:id="15859"/>
        <w:bookmarkEnd w:id="15860"/>
        <w:bookmarkEnd w:id="15861"/>
        <w:bookmarkEnd w:id="15862"/>
        <w:bookmarkEnd w:id="15863"/>
        <w:bookmarkEnd w:id="15864"/>
        <w:bookmarkEnd w:id="15865"/>
        <w:bookmarkEnd w:id="15866"/>
        <w:bookmarkEnd w:id="15867"/>
        <w:bookmarkEnd w:id="15868"/>
        <w:bookmarkEnd w:id="15869"/>
      </w:tr>
      <w:tr w:rsidR="002A1D5D" w:rsidRPr="00AC5720" w:rsidDel="000C50CA" w14:paraId="6E9EC290" w14:textId="77777777" w:rsidTr="002A1D5D">
        <w:trPr>
          <w:trHeight w:val="357"/>
          <w:del w:id="15870"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3EE1AD87" w14:textId="77777777" w:rsidR="002A1D5D" w:rsidRPr="00920E6F" w:rsidDel="000C50CA" w:rsidRDefault="002A1D5D" w:rsidP="002A1D5D">
            <w:pPr>
              <w:rPr>
                <w:del w:id="15871" w:author="Author" w:date="2017-12-29T08:20:00Z"/>
                <w:lang w:val="en-US"/>
              </w:rPr>
            </w:pPr>
            <w:del w:id="15872" w:author="Author" w:date="2017-12-29T08:20:00Z">
              <w:r w:rsidRPr="0033437B" w:rsidDel="000C50CA">
                <w:rPr>
                  <w:rStyle w:val="SAPScreenElement"/>
                  <w:lang w:val="en-US"/>
                </w:rPr>
                <w:delText>Working Time Arrangements</w:delText>
              </w:r>
              <w:r w:rsidRPr="0033437B" w:rsidDel="000C50CA">
                <w:rPr>
                  <w:lang w:val="en-US"/>
                </w:rPr>
                <w:delText>: select from drop-down, for example</w:delText>
              </w:r>
              <w:r w:rsidRPr="0033437B" w:rsidDel="000C50CA">
                <w:rPr>
                  <w:rStyle w:val="SAPUserEntry"/>
                  <w:lang w:val="en-US"/>
                </w:rPr>
                <w:delText xml:space="preserve"> Full Time</w:delText>
              </w:r>
              <w:bookmarkStart w:id="15873" w:name="_Toc504125616"/>
              <w:bookmarkStart w:id="15874" w:name="_Toc504491411"/>
              <w:bookmarkStart w:id="15875" w:name="_Toc504493598"/>
              <w:bookmarkStart w:id="15876" w:name="_Toc504494653"/>
              <w:bookmarkStart w:id="15877" w:name="_Toc504496253"/>
              <w:bookmarkStart w:id="15878" w:name="_Toc504655339"/>
              <w:bookmarkStart w:id="15879" w:name="_Toc504983517"/>
              <w:bookmarkStart w:id="15880" w:name="_Toc505268601"/>
              <w:bookmarkStart w:id="15881" w:name="_Toc505353366"/>
              <w:bookmarkStart w:id="15882" w:name="_Toc505942251"/>
              <w:bookmarkStart w:id="15883" w:name="_Toc507059915"/>
              <w:bookmarkStart w:id="15884" w:name="_Toc507063484"/>
              <w:bookmarkEnd w:id="15873"/>
              <w:bookmarkEnd w:id="15874"/>
              <w:bookmarkEnd w:id="15875"/>
              <w:bookmarkEnd w:id="15876"/>
              <w:bookmarkEnd w:id="15877"/>
              <w:bookmarkEnd w:id="15878"/>
              <w:bookmarkEnd w:id="15879"/>
              <w:bookmarkEnd w:id="15880"/>
              <w:bookmarkEnd w:id="15881"/>
              <w:bookmarkEnd w:id="15882"/>
              <w:bookmarkEnd w:id="15883"/>
              <w:bookmarkEnd w:id="15884"/>
            </w:del>
          </w:p>
        </w:tc>
        <w:tc>
          <w:tcPr>
            <w:tcW w:w="7564" w:type="dxa"/>
            <w:tcBorders>
              <w:top w:val="single" w:sz="8" w:space="0" w:color="999999"/>
              <w:left w:val="single" w:sz="8" w:space="0" w:color="999999"/>
              <w:bottom w:val="single" w:sz="8" w:space="0" w:color="999999"/>
              <w:right w:val="single" w:sz="8" w:space="0" w:color="999999"/>
            </w:tcBorders>
          </w:tcPr>
          <w:p w14:paraId="72CAF17A" w14:textId="77777777" w:rsidR="002A1D5D" w:rsidRPr="00920E6F" w:rsidDel="000C50CA" w:rsidRDefault="002A1D5D" w:rsidP="002A1D5D">
            <w:pPr>
              <w:rPr>
                <w:del w:id="15885" w:author="Author" w:date="2017-12-29T08:20:00Z"/>
                <w:lang w:val="en-US"/>
              </w:rPr>
            </w:pPr>
            <w:bookmarkStart w:id="15886" w:name="_Toc504125617"/>
            <w:bookmarkStart w:id="15887" w:name="_Toc504491412"/>
            <w:bookmarkStart w:id="15888" w:name="_Toc504493599"/>
            <w:bookmarkStart w:id="15889" w:name="_Toc504494654"/>
            <w:bookmarkStart w:id="15890" w:name="_Toc504496254"/>
            <w:bookmarkStart w:id="15891" w:name="_Toc504655340"/>
            <w:bookmarkStart w:id="15892" w:name="_Toc504983518"/>
            <w:bookmarkStart w:id="15893" w:name="_Toc505268602"/>
            <w:bookmarkStart w:id="15894" w:name="_Toc505353367"/>
            <w:bookmarkStart w:id="15895" w:name="_Toc505942252"/>
            <w:bookmarkStart w:id="15896" w:name="_Toc507059916"/>
            <w:bookmarkStart w:id="15897" w:name="_Toc507063485"/>
            <w:bookmarkEnd w:id="15886"/>
            <w:bookmarkEnd w:id="15887"/>
            <w:bookmarkEnd w:id="15888"/>
            <w:bookmarkEnd w:id="15889"/>
            <w:bookmarkEnd w:id="15890"/>
            <w:bookmarkEnd w:id="15891"/>
            <w:bookmarkEnd w:id="15892"/>
            <w:bookmarkEnd w:id="15893"/>
            <w:bookmarkEnd w:id="15894"/>
            <w:bookmarkEnd w:id="15895"/>
            <w:bookmarkEnd w:id="15896"/>
            <w:bookmarkEnd w:id="15897"/>
          </w:p>
        </w:tc>
        <w:bookmarkStart w:id="15898" w:name="_Toc504125618"/>
        <w:bookmarkStart w:id="15899" w:name="_Toc504491413"/>
        <w:bookmarkStart w:id="15900" w:name="_Toc504493600"/>
        <w:bookmarkStart w:id="15901" w:name="_Toc504494655"/>
        <w:bookmarkStart w:id="15902" w:name="_Toc504496255"/>
        <w:bookmarkStart w:id="15903" w:name="_Toc504655341"/>
        <w:bookmarkStart w:id="15904" w:name="_Toc504983519"/>
        <w:bookmarkStart w:id="15905" w:name="_Toc505268603"/>
        <w:bookmarkStart w:id="15906" w:name="_Toc505353368"/>
        <w:bookmarkStart w:id="15907" w:name="_Toc505942253"/>
        <w:bookmarkStart w:id="15908" w:name="_Toc507059917"/>
        <w:bookmarkStart w:id="15909" w:name="_Toc507063486"/>
        <w:bookmarkEnd w:id="15898"/>
        <w:bookmarkEnd w:id="15899"/>
        <w:bookmarkEnd w:id="15900"/>
        <w:bookmarkEnd w:id="15901"/>
        <w:bookmarkEnd w:id="15902"/>
        <w:bookmarkEnd w:id="15903"/>
        <w:bookmarkEnd w:id="15904"/>
        <w:bookmarkEnd w:id="15905"/>
        <w:bookmarkEnd w:id="15906"/>
        <w:bookmarkEnd w:id="15907"/>
        <w:bookmarkEnd w:id="15908"/>
        <w:bookmarkEnd w:id="15909"/>
      </w:tr>
      <w:tr w:rsidR="002A1D5D" w:rsidRPr="00AC5720" w:rsidDel="000C50CA" w14:paraId="75AE8791" w14:textId="77777777" w:rsidTr="002A1D5D">
        <w:trPr>
          <w:trHeight w:val="357"/>
          <w:del w:id="15910"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5B9B0838" w14:textId="77777777" w:rsidR="002A1D5D" w:rsidRPr="00920E6F" w:rsidDel="000C50CA" w:rsidRDefault="002A1D5D" w:rsidP="002A1D5D">
            <w:pPr>
              <w:rPr>
                <w:del w:id="15911" w:author="Author" w:date="2017-12-29T08:20:00Z"/>
                <w:lang w:val="en-US"/>
              </w:rPr>
            </w:pPr>
            <w:del w:id="15912" w:author="Author" w:date="2017-12-29T08:20:00Z">
              <w:r w:rsidRPr="0033437B" w:rsidDel="000C50CA">
                <w:rPr>
                  <w:rStyle w:val="SAPScreenElement"/>
                  <w:lang w:val="en-US"/>
                </w:rPr>
                <w:delText>Local Regime</w:delText>
              </w:r>
              <w:r w:rsidRPr="0033437B" w:rsidDel="000C50CA">
                <w:rPr>
                  <w:lang w:val="en-US"/>
                </w:rPr>
                <w:delText>: select from drop-down if applicable</w:delText>
              </w:r>
              <w:bookmarkStart w:id="15913" w:name="_Toc504125619"/>
              <w:bookmarkStart w:id="15914" w:name="_Toc504491414"/>
              <w:bookmarkStart w:id="15915" w:name="_Toc504493601"/>
              <w:bookmarkStart w:id="15916" w:name="_Toc504494656"/>
              <w:bookmarkStart w:id="15917" w:name="_Toc504496256"/>
              <w:bookmarkStart w:id="15918" w:name="_Toc504655342"/>
              <w:bookmarkStart w:id="15919" w:name="_Toc504983520"/>
              <w:bookmarkStart w:id="15920" w:name="_Toc505268604"/>
              <w:bookmarkStart w:id="15921" w:name="_Toc505353369"/>
              <w:bookmarkStart w:id="15922" w:name="_Toc505942254"/>
              <w:bookmarkStart w:id="15923" w:name="_Toc507059918"/>
              <w:bookmarkStart w:id="15924" w:name="_Toc507063487"/>
              <w:bookmarkEnd w:id="15913"/>
              <w:bookmarkEnd w:id="15914"/>
              <w:bookmarkEnd w:id="15915"/>
              <w:bookmarkEnd w:id="15916"/>
              <w:bookmarkEnd w:id="15917"/>
              <w:bookmarkEnd w:id="15918"/>
              <w:bookmarkEnd w:id="15919"/>
              <w:bookmarkEnd w:id="15920"/>
              <w:bookmarkEnd w:id="15921"/>
              <w:bookmarkEnd w:id="15922"/>
              <w:bookmarkEnd w:id="15923"/>
              <w:bookmarkEnd w:id="15924"/>
            </w:del>
          </w:p>
        </w:tc>
        <w:tc>
          <w:tcPr>
            <w:tcW w:w="7564" w:type="dxa"/>
            <w:tcBorders>
              <w:top w:val="single" w:sz="8" w:space="0" w:color="999999"/>
              <w:left w:val="single" w:sz="8" w:space="0" w:color="999999"/>
              <w:bottom w:val="single" w:sz="8" w:space="0" w:color="999999"/>
              <w:right w:val="single" w:sz="8" w:space="0" w:color="999999"/>
            </w:tcBorders>
          </w:tcPr>
          <w:p w14:paraId="65973A90" w14:textId="77777777" w:rsidR="002A1D5D" w:rsidRPr="00920E6F" w:rsidDel="000C50CA" w:rsidRDefault="002A1D5D" w:rsidP="002A1D5D">
            <w:pPr>
              <w:rPr>
                <w:del w:id="15925" w:author="Author" w:date="2017-12-29T08:20:00Z"/>
                <w:lang w:val="en-US"/>
              </w:rPr>
            </w:pPr>
            <w:bookmarkStart w:id="15926" w:name="_Toc504125620"/>
            <w:bookmarkStart w:id="15927" w:name="_Toc504491415"/>
            <w:bookmarkStart w:id="15928" w:name="_Toc504493602"/>
            <w:bookmarkStart w:id="15929" w:name="_Toc504494657"/>
            <w:bookmarkStart w:id="15930" w:name="_Toc504496257"/>
            <w:bookmarkStart w:id="15931" w:name="_Toc504655343"/>
            <w:bookmarkStart w:id="15932" w:name="_Toc504983521"/>
            <w:bookmarkStart w:id="15933" w:name="_Toc505268605"/>
            <w:bookmarkStart w:id="15934" w:name="_Toc505353370"/>
            <w:bookmarkStart w:id="15935" w:name="_Toc505942255"/>
            <w:bookmarkStart w:id="15936" w:name="_Toc507059919"/>
            <w:bookmarkStart w:id="15937" w:name="_Toc507063488"/>
            <w:bookmarkEnd w:id="15926"/>
            <w:bookmarkEnd w:id="15927"/>
            <w:bookmarkEnd w:id="15928"/>
            <w:bookmarkEnd w:id="15929"/>
            <w:bookmarkEnd w:id="15930"/>
            <w:bookmarkEnd w:id="15931"/>
            <w:bookmarkEnd w:id="15932"/>
            <w:bookmarkEnd w:id="15933"/>
            <w:bookmarkEnd w:id="15934"/>
            <w:bookmarkEnd w:id="15935"/>
            <w:bookmarkEnd w:id="15936"/>
            <w:bookmarkEnd w:id="15937"/>
          </w:p>
        </w:tc>
        <w:bookmarkStart w:id="15938" w:name="_Toc504125621"/>
        <w:bookmarkStart w:id="15939" w:name="_Toc504491416"/>
        <w:bookmarkStart w:id="15940" w:name="_Toc504493603"/>
        <w:bookmarkStart w:id="15941" w:name="_Toc504494658"/>
        <w:bookmarkStart w:id="15942" w:name="_Toc504496258"/>
        <w:bookmarkStart w:id="15943" w:name="_Toc504655344"/>
        <w:bookmarkStart w:id="15944" w:name="_Toc504983522"/>
        <w:bookmarkStart w:id="15945" w:name="_Toc505268606"/>
        <w:bookmarkStart w:id="15946" w:name="_Toc505353371"/>
        <w:bookmarkStart w:id="15947" w:name="_Toc505942256"/>
        <w:bookmarkStart w:id="15948" w:name="_Toc507059920"/>
        <w:bookmarkStart w:id="15949" w:name="_Toc507063489"/>
        <w:bookmarkEnd w:id="15938"/>
        <w:bookmarkEnd w:id="15939"/>
        <w:bookmarkEnd w:id="15940"/>
        <w:bookmarkEnd w:id="15941"/>
        <w:bookmarkEnd w:id="15942"/>
        <w:bookmarkEnd w:id="15943"/>
        <w:bookmarkEnd w:id="15944"/>
        <w:bookmarkEnd w:id="15945"/>
        <w:bookmarkEnd w:id="15946"/>
        <w:bookmarkEnd w:id="15947"/>
        <w:bookmarkEnd w:id="15948"/>
        <w:bookmarkEnd w:id="15949"/>
      </w:tr>
      <w:tr w:rsidR="002A1D5D" w:rsidRPr="00AC5720" w:rsidDel="000C50CA" w14:paraId="315F184F" w14:textId="77777777" w:rsidTr="002A1D5D">
        <w:trPr>
          <w:trHeight w:val="357"/>
          <w:del w:id="15950"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4393BD09" w14:textId="77777777" w:rsidR="002A1D5D" w:rsidRPr="00920E6F" w:rsidDel="000C50CA" w:rsidRDefault="002A1D5D" w:rsidP="002A1D5D">
            <w:pPr>
              <w:rPr>
                <w:del w:id="15951" w:author="Author" w:date="2017-12-29T08:20:00Z"/>
                <w:lang w:val="en-US"/>
              </w:rPr>
            </w:pPr>
            <w:del w:id="15952" w:author="Author" w:date="2017-12-29T08:20:00Z">
              <w:r w:rsidRPr="0033437B" w:rsidDel="000C50CA">
                <w:rPr>
                  <w:rStyle w:val="SAPScreenElement"/>
                  <w:lang w:val="en-US"/>
                </w:rPr>
                <w:delText>Mandatory Complementary Pension Category Code</w:delText>
              </w:r>
              <w:r w:rsidRPr="0033437B" w:rsidDel="000C50CA">
                <w:rPr>
                  <w:lang w:val="en-US"/>
                </w:rPr>
                <w:delText>: select from drop-down if appropriate</w:delText>
              </w:r>
              <w:bookmarkStart w:id="15953" w:name="_Toc504125622"/>
              <w:bookmarkStart w:id="15954" w:name="_Toc504491417"/>
              <w:bookmarkStart w:id="15955" w:name="_Toc504493604"/>
              <w:bookmarkStart w:id="15956" w:name="_Toc504494659"/>
              <w:bookmarkStart w:id="15957" w:name="_Toc504496259"/>
              <w:bookmarkStart w:id="15958" w:name="_Toc504655345"/>
              <w:bookmarkStart w:id="15959" w:name="_Toc504983523"/>
              <w:bookmarkStart w:id="15960" w:name="_Toc505268607"/>
              <w:bookmarkStart w:id="15961" w:name="_Toc505353372"/>
              <w:bookmarkStart w:id="15962" w:name="_Toc505942257"/>
              <w:bookmarkStart w:id="15963" w:name="_Toc507059921"/>
              <w:bookmarkStart w:id="15964" w:name="_Toc507063490"/>
              <w:bookmarkEnd w:id="15953"/>
              <w:bookmarkEnd w:id="15954"/>
              <w:bookmarkEnd w:id="15955"/>
              <w:bookmarkEnd w:id="15956"/>
              <w:bookmarkEnd w:id="15957"/>
              <w:bookmarkEnd w:id="15958"/>
              <w:bookmarkEnd w:id="15959"/>
              <w:bookmarkEnd w:id="15960"/>
              <w:bookmarkEnd w:id="15961"/>
              <w:bookmarkEnd w:id="15962"/>
              <w:bookmarkEnd w:id="15963"/>
              <w:bookmarkEnd w:id="15964"/>
            </w:del>
          </w:p>
        </w:tc>
        <w:tc>
          <w:tcPr>
            <w:tcW w:w="7564" w:type="dxa"/>
            <w:tcBorders>
              <w:top w:val="single" w:sz="8" w:space="0" w:color="999999"/>
              <w:left w:val="single" w:sz="8" w:space="0" w:color="999999"/>
              <w:bottom w:val="single" w:sz="8" w:space="0" w:color="999999"/>
              <w:right w:val="single" w:sz="8" w:space="0" w:color="999999"/>
            </w:tcBorders>
          </w:tcPr>
          <w:p w14:paraId="15C7E9C0" w14:textId="77777777" w:rsidR="002A1D5D" w:rsidRPr="00920E6F" w:rsidDel="000C50CA" w:rsidRDefault="002A1D5D" w:rsidP="002A1D5D">
            <w:pPr>
              <w:rPr>
                <w:del w:id="15965" w:author="Author" w:date="2017-12-29T08:20:00Z"/>
                <w:lang w:val="en-US"/>
              </w:rPr>
            </w:pPr>
            <w:bookmarkStart w:id="15966" w:name="_Toc504125623"/>
            <w:bookmarkStart w:id="15967" w:name="_Toc504491418"/>
            <w:bookmarkStart w:id="15968" w:name="_Toc504493605"/>
            <w:bookmarkStart w:id="15969" w:name="_Toc504494660"/>
            <w:bookmarkStart w:id="15970" w:name="_Toc504496260"/>
            <w:bookmarkStart w:id="15971" w:name="_Toc504655346"/>
            <w:bookmarkStart w:id="15972" w:name="_Toc504983524"/>
            <w:bookmarkStart w:id="15973" w:name="_Toc505268608"/>
            <w:bookmarkStart w:id="15974" w:name="_Toc505353373"/>
            <w:bookmarkStart w:id="15975" w:name="_Toc505942258"/>
            <w:bookmarkStart w:id="15976" w:name="_Toc507059922"/>
            <w:bookmarkStart w:id="15977" w:name="_Toc507063491"/>
            <w:bookmarkEnd w:id="15966"/>
            <w:bookmarkEnd w:id="15967"/>
            <w:bookmarkEnd w:id="15968"/>
            <w:bookmarkEnd w:id="15969"/>
            <w:bookmarkEnd w:id="15970"/>
            <w:bookmarkEnd w:id="15971"/>
            <w:bookmarkEnd w:id="15972"/>
            <w:bookmarkEnd w:id="15973"/>
            <w:bookmarkEnd w:id="15974"/>
            <w:bookmarkEnd w:id="15975"/>
            <w:bookmarkEnd w:id="15976"/>
            <w:bookmarkEnd w:id="15977"/>
          </w:p>
        </w:tc>
        <w:bookmarkStart w:id="15978" w:name="_Toc504125624"/>
        <w:bookmarkStart w:id="15979" w:name="_Toc504491419"/>
        <w:bookmarkStart w:id="15980" w:name="_Toc504493606"/>
        <w:bookmarkStart w:id="15981" w:name="_Toc504494661"/>
        <w:bookmarkStart w:id="15982" w:name="_Toc504496261"/>
        <w:bookmarkStart w:id="15983" w:name="_Toc504655347"/>
        <w:bookmarkStart w:id="15984" w:name="_Toc504983525"/>
        <w:bookmarkStart w:id="15985" w:name="_Toc505268609"/>
        <w:bookmarkStart w:id="15986" w:name="_Toc505353374"/>
        <w:bookmarkStart w:id="15987" w:name="_Toc505942259"/>
        <w:bookmarkStart w:id="15988" w:name="_Toc507059923"/>
        <w:bookmarkStart w:id="15989" w:name="_Toc507063492"/>
        <w:bookmarkEnd w:id="15978"/>
        <w:bookmarkEnd w:id="15979"/>
        <w:bookmarkEnd w:id="15980"/>
        <w:bookmarkEnd w:id="15981"/>
        <w:bookmarkEnd w:id="15982"/>
        <w:bookmarkEnd w:id="15983"/>
        <w:bookmarkEnd w:id="15984"/>
        <w:bookmarkEnd w:id="15985"/>
        <w:bookmarkEnd w:id="15986"/>
        <w:bookmarkEnd w:id="15987"/>
        <w:bookmarkEnd w:id="15988"/>
        <w:bookmarkEnd w:id="15989"/>
      </w:tr>
      <w:tr w:rsidR="002A1D5D" w:rsidRPr="00AC5720" w:rsidDel="000C50CA" w14:paraId="39E762B7" w14:textId="77777777" w:rsidTr="002A1D5D">
        <w:trPr>
          <w:trHeight w:val="357"/>
          <w:del w:id="15990"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283452F6" w14:textId="77777777" w:rsidR="002A1D5D" w:rsidRPr="00920E6F" w:rsidDel="000C50CA" w:rsidRDefault="002A1D5D" w:rsidP="002A1D5D">
            <w:pPr>
              <w:rPr>
                <w:del w:id="15991" w:author="Author" w:date="2017-12-29T08:20:00Z"/>
                <w:lang w:val="en-US"/>
              </w:rPr>
            </w:pPr>
            <w:del w:id="15992" w:author="Author" w:date="2017-12-29T08:20:00Z">
              <w:r w:rsidRPr="0033437B" w:rsidDel="000C50CA">
                <w:rPr>
                  <w:rStyle w:val="SAPScreenElement"/>
                  <w:lang w:val="en-US"/>
                </w:rPr>
                <w:delText>Conventional Status</w:delText>
              </w:r>
              <w:r w:rsidRPr="0033437B" w:rsidDel="000C50CA">
                <w:rPr>
                  <w:lang w:val="en-US"/>
                </w:rPr>
                <w:delText>: select from drop-down as appropriate</w:delText>
              </w:r>
              <w:bookmarkStart w:id="15993" w:name="_Toc504125625"/>
              <w:bookmarkStart w:id="15994" w:name="_Toc504491420"/>
              <w:bookmarkStart w:id="15995" w:name="_Toc504493607"/>
              <w:bookmarkStart w:id="15996" w:name="_Toc504494662"/>
              <w:bookmarkStart w:id="15997" w:name="_Toc504496262"/>
              <w:bookmarkStart w:id="15998" w:name="_Toc504655348"/>
              <w:bookmarkStart w:id="15999" w:name="_Toc504983526"/>
              <w:bookmarkStart w:id="16000" w:name="_Toc505268610"/>
              <w:bookmarkStart w:id="16001" w:name="_Toc505353375"/>
              <w:bookmarkStart w:id="16002" w:name="_Toc505942260"/>
              <w:bookmarkStart w:id="16003" w:name="_Toc507059924"/>
              <w:bookmarkStart w:id="16004" w:name="_Toc507063493"/>
              <w:bookmarkEnd w:id="15993"/>
              <w:bookmarkEnd w:id="15994"/>
              <w:bookmarkEnd w:id="15995"/>
              <w:bookmarkEnd w:id="15996"/>
              <w:bookmarkEnd w:id="15997"/>
              <w:bookmarkEnd w:id="15998"/>
              <w:bookmarkEnd w:id="15999"/>
              <w:bookmarkEnd w:id="16000"/>
              <w:bookmarkEnd w:id="16001"/>
              <w:bookmarkEnd w:id="16002"/>
              <w:bookmarkEnd w:id="16003"/>
              <w:bookmarkEnd w:id="16004"/>
            </w:del>
          </w:p>
        </w:tc>
        <w:tc>
          <w:tcPr>
            <w:tcW w:w="7564" w:type="dxa"/>
            <w:tcBorders>
              <w:top w:val="single" w:sz="8" w:space="0" w:color="999999"/>
              <w:left w:val="single" w:sz="8" w:space="0" w:color="999999"/>
              <w:bottom w:val="single" w:sz="8" w:space="0" w:color="999999"/>
              <w:right w:val="single" w:sz="8" w:space="0" w:color="999999"/>
            </w:tcBorders>
          </w:tcPr>
          <w:p w14:paraId="7A5F6D0C" w14:textId="77777777" w:rsidR="002A1D5D" w:rsidRPr="00920E6F" w:rsidDel="000C50CA" w:rsidRDefault="002A1D5D" w:rsidP="002A1D5D">
            <w:pPr>
              <w:rPr>
                <w:del w:id="16005" w:author="Author" w:date="2017-12-29T08:20:00Z"/>
                <w:lang w:val="en-US"/>
              </w:rPr>
            </w:pPr>
            <w:bookmarkStart w:id="16006" w:name="_Toc504125626"/>
            <w:bookmarkStart w:id="16007" w:name="_Toc504491421"/>
            <w:bookmarkStart w:id="16008" w:name="_Toc504493608"/>
            <w:bookmarkStart w:id="16009" w:name="_Toc504494663"/>
            <w:bookmarkStart w:id="16010" w:name="_Toc504496263"/>
            <w:bookmarkStart w:id="16011" w:name="_Toc504655349"/>
            <w:bookmarkStart w:id="16012" w:name="_Toc504983527"/>
            <w:bookmarkStart w:id="16013" w:name="_Toc505268611"/>
            <w:bookmarkStart w:id="16014" w:name="_Toc505353376"/>
            <w:bookmarkStart w:id="16015" w:name="_Toc505942261"/>
            <w:bookmarkStart w:id="16016" w:name="_Toc507059925"/>
            <w:bookmarkStart w:id="16017" w:name="_Toc507063494"/>
            <w:bookmarkEnd w:id="16006"/>
            <w:bookmarkEnd w:id="16007"/>
            <w:bookmarkEnd w:id="16008"/>
            <w:bookmarkEnd w:id="16009"/>
            <w:bookmarkEnd w:id="16010"/>
            <w:bookmarkEnd w:id="16011"/>
            <w:bookmarkEnd w:id="16012"/>
            <w:bookmarkEnd w:id="16013"/>
            <w:bookmarkEnd w:id="16014"/>
            <w:bookmarkEnd w:id="16015"/>
            <w:bookmarkEnd w:id="16016"/>
            <w:bookmarkEnd w:id="16017"/>
          </w:p>
        </w:tc>
        <w:bookmarkStart w:id="16018" w:name="_Toc504125627"/>
        <w:bookmarkStart w:id="16019" w:name="_Toc504491422"/>
        <w:bookmarkStart w:id="16020" w:name="_Toc504493609"/>
        <w:bookmarkStart w:id="16021" w:name="_Toc504494664"/>
        <w:bookmarkStart w:id="16022" w:name="_Toc504496264"/>
        <w:bookmarkStart w:id="16023" w:name="_Toc504655350"/>
        <w:bookmarkStart w:id="16024" w:name="_Toc504983528"/>
        <w:bookmarkStart w:id="16025" w:name="_Toc505268612"/>
        <w:bookmarkStart w:id="16026" w:name="_Toc505353377"/>
        <w:bookmarkStart w:id="16027" w:name="_Toc505942262"/>
        <w:bookmarkStart w:id="16028" w:name="_Toc507059926"/>
        <w:bookmarkStart w:id="16029" w:name="_Toc507063495"/>
        <w:bookmarkEnd w:id="16018"/>
        <w:bookmarkEnd w:id="16019"/>
        <w:bookmarkEnd w:id="16020"/>
        <w:bookmarkEnd w:id="16021"/>
        <w:bookmarkEnd w:id="16022"/>
        <w:bookmarkEnd w:id="16023"/>
        <w:bookmarkEnd w:id="16024"/>
        <w:bookmarkEnd w:id="16025"/>
        <w:bookmarkEnd w:id="16026"/>
        <w:bookmarkEnd w:id="16027"/>
        <w:bookmarkEnd w:id="16028"/>
        <w:bookmarkEnd w:id="16029"/>
      </w:tr>
      <w:tr w:rsidR="002A1D5D" w:rsidRPr="00AC5720" w:rsidDel="000C50CA" w14:paraId="25AD399A" w14:textId="77777777" w:rsidTr="002A1D5D">
        <w:trPr>
          <w:trHeight w:val="357"/>
          <w:del w:id="16030"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7CC2DBF8" w14:textId="77777777" w:rsidR="002A1D5D" w:rsidRPr="00920E6F" w:rsidDel="000C50CA" w:rsidRDefault="002A1D5D" w:rsidP="002A1D5D">
            <w:pPr>
              <w:rPr>
                <w:del w:id="16031" w:author="Author" w:date="2017-12-29T08:20:00Z"/>
                <w:lang w:val="en-US"/>
              </w:rPr>
            </w:pPr>
            <w:del w:id="16032" w:author="Author" w:date="2017-12-29T08:20:00Z">
              <w:r w:rsidRPr="0033437B" w:rsidDel="000C50CA">
                <w:rPr>
                  <w:rStyle w:val="SAPScreenElement"/>
                  <w:lang w:val="en-US"/>
                </w:rPr>
                <w:delText>Professional Code and Socio-professional Category</w:delText>
              </w:r>
              <w:r w:rsidRPr="0033437B" w:rsidDel="000C50CA">
                <w:rPr>
                  <w:lang w:val="en-US"/>
                </w:rPr>
                <w:delText>: select from drop-down as appropriate</w:delText>
              </w:r>
              <w:bookmarkStart w:id="16033" w:name="_Toc504125628"/>
              <w:bookmarkStart w:id="16034" w:name="_Toc504491423"/>
              <w:bookmarkStart w:id="16035" w:name="_Toc504493610"/>
              <w:bookmarkStart w:id="16036" w:name="_Toc504494665"/>
              <w:bookmarkStart w:id="16037" w:name="_Toc504496265"/>
              <w:bookmarkStart w:id="16038" w:name="_Toc504655351"/>
              <w:bookmarkStart w:id="16039" w:name="_Toc504983529"/>
              <w:bookmarkStart w:id="16040" w:name="_Toc505268613"/>
              <w:bookmarkStart w:id="16041" w:name="_Toc505353378"/>
              <w:bookmarkStart w:id="16042" w:name="_Toc505942263"/>
              <w:bookmarkStart w:id="16043" w:name="_Toc507059927"/>
              <w:bookmarkStart w:id="16044" w:name="_Toc507063496"/>
              <w:bookmarkEnd w:id="16033"/>
              <w:bookmarkEnd w:id="16034"/>
              <w:bookmarkEnd w:id="16035"/>
              <w:bookmarkEnd w:id="16036"/>
              <w:bookmarkEnd w:id="16037"/>
              <w:bookmarkEnd w:id="16038"/>
              <w:bookmarkEnd w:id="16039"/>
              <w:bookmarkEnd w:id="16040"/>
              <w:bookmarkEnd w:id="16041"/>
              <w:bookmarkEnd w:id="16042"/>
              <w:bookmarkEnd w:id="16043"/>
              <w:bookmarkEnd w:id="16044"/>
            </w:del>
          </w:p>
        </w:tc>
        <w:tc>
          <w:tcPr>
            <w:tcW w:w="7564" w:type="dxa"/>
            <w:tcBorders>
              <w:top w:val="single" w:sz="8" w:space="0" w:color="999999"/>
              <w:left w:val="single" w:sz="8" w:space="0" w:color="999999"/>
              <w:bottom w:val="single" w:sz="8" w:space="0" w:color="999999"/>
              <w:right w:val="single" w:sz="8" w:space="0" w:color="999999"/>
            </w:tcBorders>
          </w:tcPr>
          <w:p w14:paraId="5A7DC2F6" w14:textId="77777777" w:rsidR="002A1D5D" w:rsidRPr="00920E6F" w:rsidDel="000C50CA" w:rsidRDefault="002A1D5D" w:rsidP="002A1D5D">
            <w:pPr>
              <w:rPr>
                <w:del w:id="16045" w:author="Author" w:date="2017-12-29T08:20:00Z"/>
                <w:lang w:val="en-US"/>
              </w:rPr>
            </w:pPr>
            <w:bookmarkStart w:id="16046" w:name="_Toc504125629"/>
            <w:bookmarkStart w:id="16047" w:name="_Toc504491424"/>
            <w:bookmarkStart w:id="16048" w:name="_Toc504493611"/>
            <w:bookmarkStart w:id="16049" w:name="_Toc504494666"/>
            <w:bookmarkStart w:id="16050" w:name="_Toc504496266"/>
            <w:bookmarkStart w:id="16051" w:name="_Toc504655352"/>
            <w:bookmarkStart w:id="16052" w:name="_Toc504983530"/>
            <w:bookmarkStart w:id="16053" w:name="_Toc505268614"/>
            <w:bookmarkStart w:id="16054" w:name="_Toc505353379"/>
            <w:bookmarkStart w:id="16055" w:name="_Toc505942264"/>
            <w:bookmarkStart w:id="16056" w:name="_Toc507059928"/>
            <w:bookmarkStart w:id="16057" w:name="_Toc507063497"/>
            <w:bookmarkEnd w:id="16046"/>
            <w:bookmarkEnd w:id="16047"/>
            <w:bookmarkEnd w:id="16048"/>
            <w:bookmarkEnd w:id="16049"/>
            <w:bookmarkEnd w:id="16050"/>
            <w:bookmarkEnd w:id="16051"/>
            <w:bookmarkEnd w:id="16052"/>
            <w:bookmarkEnd w:id="16053"/>
            <w:bookmarkEnd w:id="16054"/>
            <w:bookmarkEnd w:id="16055"/>
            <w:bookmarkEnd w:id="16056"/>
            <w:bookmarkEnd w:id="16057"/>
          </w:p>
        </w:tc>
        <w:bookmarkStart w:id="16058" w:name="_Toc504125630"/>
        <w:bookmarkStart w:id="16059" w:name="_Toc504491425"/>
        <w:bookmarkStart w:id="16060" w:name="_Toc504493612"/>
        <w:bookmarkStart w:id="16061" w:name="_Toc504494667"/>
        <w:bookmarkStart w:id="16062" w:name="_Toc504496267"/>
        <w:bookmarkStart w:id="16063" w:name="_Toc504655353"/>
        <w:bookmarkStart w:id="16064" w:name="_Toc504983531"/>
        <w:bookmarkStart w:id="16065" w:name="_Toc505268615"/>
        <w:bookmarkStart w:id="16066" w:name="_Toc505353380"/>
        <w:bookmarkStart w:id="16067" w:name="_Toc505942265"/>
        <w:bookmarkStart w:id="16068" w:name="_Toc507059929"/>
        <w:bookmarkStart w:id="16069" w:name="_Toc507063498"/>
        <w:bookmarkEnd w:id="16058"/>
        <w:bookmarkEnd w:id="16059"/>
        <w:bookmarkEnd w:id="16060"/>
        <w:bookmarkEnd w:id="16061"/>
        <w:bookmarkEnd w:id="16062"/>
        <w:bookmarkEnd w:id="16063"/>
        <w:bookmarkEnd w:id="16064"/>
        <w:bookmarkEnd w:id="16065"/>
        <w:bookmarkEnd w:id="16066"/>
        <w:bookmarkEnd w:id="16067"/>
        <w:bookmarkEnd w:id="16068"/>
        <w:bookmarkEnd w:id="16069"/>
      </w:tr>
      <w:tr w:rsidR="002A1D5D" w:rsidRPr="00AC5720" w:rsidDel="000C50CA" w14:paraId="310412C3" w14:textId="77777777" w:rsidTr="002A1D5D">
        <w:trPr>
          <w:trHeight w:val="357"/>
          <w:del w:id="16070"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01878172" w14:textId="77777777" w:rsidR="002A1D5D" w:rsidRPr="00920E6F" w:rsidDel="000C50CA" w:rsidRDefault="002A1D5D" w:rsidP="002A1D5D">
            <w:pPr>
              <w:rPr>
                <w:del w:id="16071" w:author="Author" w:date="2017-12-29T08:20:00Z"/>
                <w:lang w:val="en-US"/>
              </w:rPr>
            </w:pPr>
            <w:del w:id="16072" w:author="Author" w:date="2017-12-29T08:20:00Z">
              <w:r w:rsidRPr="0033437B" w:rsidDel="000C50CA">
                <w:rPr>
                  <w:rStyle w:val="SAPScreenElement"/>
                  <w:lang w:val="en-US"/>
                </w:rPr>
                <w:delText>Number of Initial Pôle Emploi Statement (Entertainment Worker):</w:delText>
              </w:r>
              <w:r w:rsidRPr="0033437B" w:rsidDel="000C50CA">
                <w:rPr>
                  <w:lang w:val="en-US"/>
                </w:rPr>
                <w:delText xml:space="preserve"> enter details of the employee's ASSEDIC statement if appropriate</w:delText>
              </w:r>
              <w:bookmarkStart w:id="16073" w:name="_Toc504125631"/>
              <w:bookmarkStart w:id="16074" w:name="_Toc504491426"/>
              <w:bookmarkStart w:id="16075" w:name="_Toc504493613"/>
              <w:bookmarkStart w:id="16076" w:name="_Toc504494668"/>
              <w:bookmarkStart w:id="16077" w:name="_Toc504496268"/>
              <w:bookmarkStart w:id="16078" w:name="_Toc504655354"/>
              <w:bookmarkStart w:id="16079" w:name="_Toc504983532"/>
              <w:bookmarkStart w:id="16080" w:name="_Toc505268616"/>
              <w:bookmarkStart w:id="16081" w:name="_Toc505353381"/>
              <w:bookmarkStart w:id="16082" w:name="_Toc505942266"/>
              <w:bookmarkStart w:id="16083" w:name="_Toc507059930"/>
              <w:bookmarkStart w:id="16084" w:name="_Toc507063499"/>
              <w:bookmarkEnd w:id="16073"/>
              <w:bookmarkEnd w:id="16074"/>
              <w:bookmarkEnd w:id="16075"/>
              <w:bookmarkEnd w:id="16076"/>
              <w:bookmarkEnd w:id="16077"/>
              <w:bookmarkEnd w:id="16078"/>
              <w:bookmarkEnd w:id="16079"/>
              <w:bookmarkEnd w:id="16080"/>
              <w:bookmarkEnd w:id="16081"/>
              <w:bookmarkEnd w:id="16082"/>
              <w:bookmarkEnd w:id="16083"/>
              <w:bookmarkEnd w:id="16084"/>
            </w:del>
          </w:p>
        </w:tc>
        <w:tc>
          <w:tcPr>
            <w:tcW w:w="7564" w:type="dxa"/>
            <w:tcBorders>
              <w:top w:val="single" w:sz="8" w:space="0" w:color="999999"/>
              <w:left w:val="single" w:sz="8" w:space="0" w:color="999999"/>
              <w:bottom w:val="single" w:sz="8" w:space="0" w:color="999999"/>
              <w:right w:val="single" w:sz="8" w:space="0" w:color="999999"/>
            </w:tcBorders>
          </w:tcPr>
          <w:p w14:paraId="467DA43E" w14:textId="77777777" w:rsidR="002A1D5D" w:rsidRPr="0033437B" w:rsidDel="000C50CA" w:rsidRDefault="002A1D5D" w:rsidP="002A1D5D">
            <w:pPr>
              <w:pStyle w:val="SAPNoteHeading"/>
              <w:ind w:left="0"/>
              <w:rPr>
                <w:del w:id="16085" w:author="Author" w:date="2017-12-29T08:20:00Z"/>
                <w:lang w:val="en-US"/>
              </w:rPr>
            </w:pPr>
            <w:del w:id="16086" w:author="Author" w:date="2017-12-29T08:20:00Z">
              <w:r w:rsidRPr="0033437B" w:rsidDel="000C50CA">
                <w:rPr>
                  <w:noProof/>
                  <w:lang w:val="en-US"/>
                </w:rPr>
                <w:drawing>
                  <wp:inline distT="0" distB="0" distL="0" distR="0" wp14:anchorId="3ECDA02C" wp14:editId="7186860F">
                    <wp:extent cx="225425" cy="225425"/>
                    <wp:effectExtent l="0" t="0" r="0" b="3175"/>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sidDel="000C50CA">
                <w:rPr>
                  <w:lang w:val="en-US"/>
                </w:rPr>
                <w:delText> Note</w:delText>
              </w:r>
              <w:bookmarkStart w:id="16087" w:name="_Toc504125632"/>
              <w:bookmarkStart w:id="16088" w:name="_Toc504491427"/>
              <w:bookmarkStart w:id="16089" w:name="_Toc504493614"/>
              <w:bookmarkStart w:id="16090" w:name="_Toc504494669"/>
              <w:bookmarkStart w:id="16091" w:name="_Toc504496269"/>
              <w:bookmarkStart w:id="16092" w:name="_Toc504655355"/>
              <w:bookmarkStart w:id="16093" w:name="_Toc504983533"/>
              <w:bookmarkStart w:id="16094" w:name="_Toc505268617"/>
              <w:bookmarkStart w:id="16095" w:name="_Toc505353382"/>
              <w:bookmarkStart w:id="16096" w:name="_Toc505942267"/>
              <w:bookmarkStart w:id="16097" w:name="_Toc507059931"/>
              <w:bookmarkStart w:id="16098" w:name="_Toc507063500"/>
              <w:bookmarkEnd w:id="16087"/>
              <w:bookmarkEnd w:id="16088"/>
              <w:bookmarkEnd w:id="16089"/>
              <w:bookmarkEnd w:id="16090"/>
              <w:bookmarkEnd w:id="16091"/>
              <w:bookmarkEnd w:id="16092"/>
              <w:bookmarkEnd w:id="16093"/>
              <w:bookmarkEnd w:id="16094"/>
              <w:bookmarkEnd w:id="16095"/>
              <w:bookmarkEnd w:id="16096"/>
              <w:bookmarkEnd w:id="16097"/>
              <w:bookmarkEnd w:id="16098"/>
            </w:del>
          </w:p>
          <w:p w14:paraId="5D12B058" w14:textId="77777777" w:rsidR="002A1D5D" w:rsidRPr="00920E6F" w:rsidDel="000C50CA" w:rsidRDefault="002A1D5D" w:rsidP="002A1D5D">
            <w:pPr>
              <w:rPr>
                <w:del w:id="16099" w:author="Author" w:date="2017-12-29T08:20:00Z"/>
                <w:lang w:val="en-US"/>
              </w:rPr>
            </w:pPr>
            <w:del w:id="16100" w:author="Author" w:date="2017-12-29T08:20:00Z">
              <w:r w:rsidRPr="0033437B" w:rsidDel="000C50CA">
                <w:rPr>
                  <w:lang w:val="en-US"/>
                </w:rPr>
                <w:delText>These fields are only relevant for registered entertainers who are employed as casual labor in the entertainment sector.</w:delText>
              </w:r>
              <w:bookmarkStart w:id="16101" w:name="_Toc504125633"/>
              <w:bookmarkStart w:id="16102" w:name="_Toc504491428"/>
              <w:bookmarkStart w:id="16103" w:name="_Toc504493615"/>
              <w:bookmarkStart w:id="16104" w:name="_Toc504494670"/>
              <w:bookmarkStart w:id="16105" w:name="_Toc504496270"/>
              <w:bookmarkStart w:id="16106" w:name="_Toc504655356"/>
              <w:bookmarkStart w:id="16107" w:name="_Toc504983534"/>
              <w:bookmarkStart w:id="16108" w:name="_Toc505268618"/>
              <w:bookmarkStart w:id="16109" w:name="_Toc505353383"/>
              <w:bookmarkStart w:id="16110" w:name="_Toc505942268"/>
              <w:bookmarkStart w:id="16111" w:name="_Toc507059932"/>
              <w:bookmarkStart w:id="16112" w:name="_Toc507063501"/>
              <w:bookmarkEnd w:id="16101"/>
              <w:bookmarkEnd w:id="16102"/>
              <w:bookmarkEnd w:id="16103"/>
              <w:bookmarkEnd w:id="16104"/>
              <w:bookmarkEnd w:id="16105"/>
              <w:bookmarkEnd w:id="16106"/>
              <w:bookmarkEnd w:id="16107"/>
              <w:bookmarkEnd w:id="16108"/>
              <w:bookmarkEnd w:id="16109"/>
              <w:bookmarkEnd w:id="16110"/>
              <w:bookmarkEnd w:id="16111"/>
              <w:bookmarkEnd w:id="16112"/>
            </w:del>
          </w:p>
        </w:tc>
        <w:bookmarkStart w:id="16113" w:name="_Toc504125634"/>
        <w:bookmarkStart w:id="16114" w:name="_Toc504491429"/>
        <w:bookmarkStart w:id="16115" w:name="_Toc504493616"/>
        <w:bookmarkStart w:id="16116" w:name="_Toc504494671"/>
        <w:bookmarkStart w:id="16117" w:name="_Toc504496271"/>
        <w:bookmarkStart w:id="16118" w:name="_Toc504655357"/>
        <w:bookmarkStart w:id="16119" w:name="_Toc504983535"/>
        <w:bookmarkStart w:id="16120" w:name="_Toc505268619"/>
        <w:bookmarkStart w:id="16121" w:name="_Toc505353384"/>
        <w:bookmarkStart w:id="16122" w:name="_Toc505942269"/>
        <w:bookmarkStart w:id="16123" w:name="_Toc507059933"/>
        <w:bookmarkStart w:id="16124" w:name="_Toc507063502"/>
        <w:bookmarkEnd w:id="16113"/>
        <w:bookmarkEnd w:id="16114"/>
        <w:bookmarkEnd w:id="16115"/>
        <w:bookmarkEnd w:id="16116"/>
        <w:bookmarkEnd w:id="16117"/>
        <w:bookmarkEnd w:id="16118"/>
        <w:bookmarkEnd w:id="16119"/>
        <w:bookmarkEnd w:id="16120"/>
        <w:bookmarkEnd w:id="16121"/>
        <w:bookmarkEnd w:id="16122"/>
        <w:bookmarkEnd w:id="16123"/>
        <w:bookmarkEnd w:id="16124"/>
      </w:tr>
      <w:tr w:rsidR="002A1D5D" w:rsidRPr="00AC5720" w:rsidDel="000C50CA" w14:paraId="4A4C282A" w14:textId="77777777" w:rsidTr="002A1D5D">
        <w:trPr>
          <w:trHeight w:val="357"/>
          <w:del w:id="16125"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045080CF" w14:textId="77777777" w:rsidR="002A1D5D" w:rsidRPr="00920E6F" w:rsidDel="000C50CA" w:rsidRDefault="002A1D5D" w:rsidP="002A1D5D">
            <w:pPr>
              <w:rPr>
                <w:del w:id="16126" w:author="Author" w:date="2017-12-29T08:20:00Z"/>
                <w:lang w:val="en-US"/>
              </w:rPr>
            </w:pPr>
            <w:del w:id="16127" w:author="Author" w:date="2017-12-29T08:20:00Z">
              <w:r w:rsidRPr="0033437B" w:rsidDel="000C50CA">
                <w:rPr>
                  <w:rStyle w:val="SAPScreenElement"/>
                  <w:lang w:val="en-US"/>
                </w:rPr>
                <w:delText>Pôle Emploi Certificate Object Number</w:delText>
              </w:r>
              <w:r w:rsidRPr="0033437B" w:rsidDel="000C50CA">
                <w:rPr>
                  <w:lang w:val="en-US"/>
                </w:rPr>
                <w:delText xml:space="preserve"> </w:delText>
              </w:r>
              <w:r w:rsidRPr="0033437B" w:rsidDel="000C50CA">
                <w:rPr>
                  <w:rStyle w:val="SAPScreenElement"/>
                  <w:lang w:val="en-US"/>
                </w:rPr>
                <w:delText>(Entertainment Worker):</w:delText>
              </w:r>
              <w:r w:rsidRPr="0033437B" w:rsidDel="000C50CA">
                <w:rPr>
                  <w:lang w:val="en-US"/>
                </w:rPr>
                <w:delText xml:space="preserve"> enter details of the employee's ASSEDIC certificate number if appropriate</w:delText>
              </w:r>
              <w:bookmarkStart w:id="16128" w:name="_Toc504125635"/>
              <w:bookmarkStart w:id="16129" w:name="_Toc504491430"/>
              <w:bookmarkStart w:id="16130" w:name="_Toc504493617"/>
              <w:bookmarkStart w:id="16131" w:name="_Toc504494672"/>
              <w:bookmarkStart w:id="16132" w:name="_Toc504496272"/>
              <w:bookmarkStart w:id="16133" w:name="_Toc504655358"/>
              <w:bookmarkStart w:id="16134" w:name="_Toc504983536"/>
              <w:bookmarkStart w:id="16135" w:name="_Toc505268620"/>
              <w:bookmarkStart w:id="16136" w:name="_Toc505353385"/>
              <w:bookmarkStart w:id="16137" w:name="_Toc505942270"/>
              <w:bookmarkStart w:id="16138" w:name="_Toc507059934"/>
              <w:bookmarkStart w:id="16139" w:name="_Toc507063503"/>
              <w:bookmarkEnd w:id="16128"/>
              <w:bookmarkEnd w:id="16129"/>
              <w:bookmarkEnd w:id="16130"/>
              <w:bookmarkEnd w:id="16131"/>
              <w:bookmarkEnd w:id="16132"/>
              <w:bookmarkEnd w:id="16133"/>
              <w:bookmarkEnd w:id="16134"/>
              <w:bookmarkEnd w:id="16135"/>
              <w:bookmarkEnd w:id="16136"/>
              <w:bookmarkEnd w:id="16137"/>
              <w:bookmarkEnd w:id="16138"/>
              <w:bookmarkEnd w:id="16139"/>
            </w:del>
          </w:p>
        </w:tc>
        <w:tc>
          <w:tcPr>
            <w:tcW w:w="7564" w:type="dxa"/>
            <w:tcBorders>
              <w:top w:val="single" w:sz="8" w:space="0" w:color="999999"/>
              <w:left w:val="single" w:sz="8" w:space="0" w:color="999999"/>
              <w:bottom w:val="single" w:sz="8" w:space="0" w:color="999999"/>
              <w:right w:val="single" w:sz="8" w:space="0" w:color="999999"/>
            </w:tcBorders>
          </w:tcPr>
          <w:p w14:paraId="1F6A40FF" w14:textId="77777777" w:rsidR="002A1D5D" w:rsidRPr="00920E6F" w:rsidDel="000C50CA" w:rsidRDefault="002A1D5D" w:rsidP="002A1D5D">
            <w:pPr>
              <w:rPr>
                <w:del w:id="16140" w:author="Author" w:date="2017-12-29T08:20:00Z"/>
                <w:lang w:val="en-US"/>
              </w:rPr>
            </w:pPr>
            <w:bookmarkStart w:id="16141" w:name="_Toc504125636"/>
            <w:bookmarkStart w:id="16142" w:name="_Toc504491431"/>
            <w:bookmarkStart w:id="16143" w:name="_Toc504493618"/>
            <w:bookmarkStart w:id="16144" w:name="_Toc504494673"/>
            <w:bookmarkStart w:id="16145" w:name="_Toc504496273"/>
            <w:bookmarkStart w:id="16146" w:name="_Toc504655359"/>
            <w:bookmarkStart w:id="16147" w:name="_Toc504983537"/>
            <w:bookmarkStart w:id="16148" w:name="_Toc505268621"/>
            <w:bookmarkStart w:id="16149" w:name="_Toc505353386"/>
            <w:bookmarkStart w:id="16150" w:name="_Toc505942271"/>
            <w:bookmarkStart w:id="16151" w:name="_Toc507059935"/>
            <w:bookmarkStart w:id="16152" w:name="_Toc507063504"/>
            <w:bookmarkEnd w:id="16141"/>
            <w:bookmarkEnd w:id="16142"/>
            <w:bookmarkEnd w:id="16143"/>
            <w:bookmarkEnd w:id="16144"/>
            <w:bookmarkEnd w:id="16145"/>
            <w:bookmarkEnd w:id="16146"/>
            <w:bookmarkEnd w:id="16147"/>
            <w:bookmarkEnd w:id="16148"/>
            <w:bookmarkEnd w:id="16149"/>
            <w:bookmarkEnd w:id="16150"/>
            <w:bookmarkEnd w:id="16151"/>
            <w:bookmarkEnd w:id="16152"/>
          </w:p>
        </w:tc>
        <w:bookmarkStart w:id="16153" w:name="_Toc504125637"/>
        <w:bookmarkStart w:id="16154" w:name="_Toc504491432"/>
        <w:bookmarkStart w:id="16155" w:name="_Toc504493619"/>
        <w:bookmarkStart w:id="16156" w:name="_Toc504494674"/>
        <w:bookmarkStart w:id="16157" w:name="_Toc504496274"/>
        <w:bookmarkStart w:id="16158" w:name="_Toc504655360"/>
        <w:bookmarkStart w:id="16159" w:name="_Toc504983538"/>
        <w:bookmarkStart w:id="16160" w:name="_Toc505268622"/>
        <w:bookmarkStart w:id="16161" w:name="_Toc505353387"/>
        <w:bookmarkStart w:id="16162" w:name="_Toc505942272"/>
        <w:bookmarkStart w:id="16163" w:name="_Toc507059936"/>
        <w:bookmarkStart w:id="16164" w:name="_Toc507063505"/>
        <w:bookmarkEnd w:id="16153"/>
        <w:bookmarkEnd w:id="16154"/>
        <w:bookmarkEnd w:id="16155"/>
        <w:bookmarkEnd w:id="16156"/>
        <w:bookmarkEnd w:id="16157"/>
        <w:bookmarkEnd w:id="16158"/>
        <w:bookmarkEnd w:id="16159"/>
        <w:bookmarkEnd w:id="16160"/>
        <w:bookmarkEnd w:id="16161"/>
        <w:bookmarkEnd w:id="16162"/>
        <w:bookmarkEnd w:id="16163"/>
        <w:bookmarkEnd w:id="16164"/>
      </w:tr>
      <w:tr w:rsidR="002A1D5D" w:rsidRPr="00AC5720" w:rsidDel="000C50CA" w14:paraId="06B790E6" w14:textId="77777777" w:rsidTr="002A1D5D">
        <w:trPr>
          <w:trHeight w:val="357"/>
          <w:del w:id="16165"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66ADAF91" w14:textId="77777777" w:rsidR="002A1D5D" w:rsidRPr="00920E6F" w:rsidDel="000C50CA" w:rsidRDefault="002A1D5D" w:rsidP="002A1D5D">
            <w:pPr>
              <w:rPr>
                <w:del w:id="16166" w:author="Author" w:date="2017-12-29T08:20:00Z"/>
                <w:lang w:val="en-US"/>
              </w:rPr>
            </w:pPr>
            <w:del w:id="16167" w:author="Author" w:date="2017-12-29T08:20:00Z">
              <w:r w:rsidRPr="0033437B" w:rsidDel="000C50CA">
                <w:rPr>
                  <w:rStyle w:val="SAPScreenElement"/>
                  <w:lang w:val="en-US"/>
                </w:rPr>
                <w:delText>Family Relationship with Employer</w:delText>
              </w:r>
              <w:r w:rsidRPr="0033437B" w:rsidDel="000C50CA">
                <w:rPr>
                  <w:lang w:val="en-US"/>
                </w:rPr>
                <w:delText>: select from drop-down if relevant</w:delText>
              </w:r>
              <w:bookmarkStart w:id="16168" w:name="_Toc504125638"/>
              <w:bookmarkStart w:id="16169" w:name="_Toc504491433"/>
              <w:bookmarkStart w:id="16170" w:name="_Toc504493620"/>
              <w:bookmarkStart w:id="16171" w:name="_Toc504494675"/>
              <w:bookmarkStart w:id="16172" w:name="_Toc504496275"/>
              <w:bookmarkStart w:id="16173" w:name="_Toc504655361"/>
              <w:bookmarkStart w:id="16174" w:name="_Toc504983539"/>
              <w:bookmarkStart w:id="16175" w:name="_Toc505268623"/>
              <w:bookmarkStart w:id="16176" w:name="_Toc505353388"/>
              <w:bookmarkStart w:id="16177" w:name="_Toc505942273"/>
              <w:bookmarkStart w:id="16178" w:name="_Toc507059937"/>
              <w:bookmarkStart w:id="16179" w:name="_Toc507063506"/>
              <w:bookmarkEnd w:id="16168"/>
              <w:bookmarkEnd w:id="16169"/>
              <w:bookmarkEnd w:id="16170"/>
              <w:bookmarkEnd w:id="16171"/>
              <w:bookmarkEnd w:id="16172"/>
              <w:bookmarkEnd w:id="16173"/>
              <w:bookmarkEnd w:id="16174"/>
              <w:bookmarkEnd w:id="16175"/>
              <w:bookmarkEnd w:id="16176"/>
              <w:bookmarkEnd w:id="16177"/>
              <w:bookmarkEnd w:id="16178"/>
              <w:bookmarkEnd w:id="16179"/>
            </w:del>
          </w:p>
        </w:tc>
        <w:tc>
          <w:tcPr>
            <w:tcW w:w="7564" w:type="dxa"/>
            <w:tcBorders>
              <w:top w:val="single" w:sz="8" w:space="0" w:color="999999"/>
              <w:left w:val="single" w:sz="8" w:space="0" w:color="999999"/>
              <w:bottom w:val="single" w:sz="8" w:space="0" w:color="999999"/>
              <w:right w:val="single" w:sz="8" w:space="0" w:color="999999"/>
            </w:tcBorders>
          </w:tcPr>
          <w:p w14:paraId="3035457D" w14:textId="77777777" w:rsidR="002A1D5D" w:rsidRPr="00920E6F" w:rsidDel="000C50CA" w:rsidRDefault="002A1D5D" w:rsidP="002A1D5D">
            <w:pPr>
              <w:rPr>
                <w:del w:id="16180" w:author="Author" w:date="2017-12-29T08:20:00Z"/>
                <w:lang w:val="en-US"/>
              </w:rPr>
            </w:pPr>
            <w:bookmarkStart w:id="16181" w:name="_Toc504125639"/>
            <w:bookmarkStart w:id="16182" w:name="_Toc504491434"/>
            <w:bookmarkStart w:id="16183" w:name="_Toc504493621"/>
            <w:bookmarkStart w:id="16184" w:name="_Toc504494676"/>
            <w:bookmarkStart w:id="16185" w:name="_Toc504496276"/>
            <w:bookmarkStart w:id="16186" w:name="_Toc504655362"/>
            <w:bookmarkStart w:id="16187" w:name="_Toc504983540"/>
            <w:bookmarkStart w:id="16188" w:name="_Toc505268624"/>
            <w:bookmarkStart w:id="16189" w:name="_Toc505353389"/>
            <w:bookmarkStart w:id="16190" w:name="_Toc505942274"/>
            <w:bookmarkStart w:id="16191" w:name="_Toc507059938"/>
            <w:bookmarkStart w:id="16192" w:name="_Toc507063507"/>
            <w:bookmarkEnd w:id="16181"/>
            <w:bookmarkEnd w:id="16182"/>
            <w:bookmarkEnd w:id="16183"/>
            <w:bookmarkEnd w:id="16184"/>
            <w:bookmarkEnd w:id="16185"/>
            <w:bookmarkEnd w:id="16186"/>
            <w:bookmarkEnd w:id="16187"/>
            <w:bookmarkEnd w:id="16188"/>
            <w:bookmarkEnd w:id="16189"/>
            <w:bookmarkEnd w:id="16190"/>
            <w:bookmarkEnd w:id="16191"/>
            <w:bookmarkEnd w:id="16192"/>
          </w:p>
        </w:tc>
        <w:bookmarkStart w:id="16193" w:name="_Toc504125640"/>
        <w:bookmarkStart w:id="16194" w:name="_Toc504491435"/>
        <w:bookmarkStart w:id="16195" w:name="_Toc504493622"/>
        <w:bookmarkStart w:id="16196" w:name="_Toc504494677"/>
        <w:bookmarkStart w:id="16197" w:name="_Toc504496277"/>
        <w:bookmarkStart w:id="16198" w:name="_Toc504655363"/>
        <w:bookmarkStart w:id="16199" w:name="_Toc504983541"/>
        <w:bookmarkStart w:id="16200" w:name="_Toc505268625"/>
        <w:bookmarkStart w:id="16201" w:name="_Toc505353390"/>
        <w:bookmarkStart w:id="16202" w:name="_Toc505942275"/>
        <w:bookmarkStart w:id="16203" w:name="_Toc507059939"/>
        <w:bookmarkStart w:id="16204" w:name="_Toc507063508"/>
        <w:bookmarkEnd w:id="16193"/>
        <w:bookmarkEnd w:id="16194"/>
        <w:bookmarkEnd w:id="16195"/>
        <w:bookmarkEnd w:id="16196"/>
        <w:bookmarkEnd w:id="16197"/>
        <w:bookmarkEnd w:id="16198"/>
        <w:bookmarkEnd w:id="16199"/>
        <w:bookmarkEnd w:id="16200"/>
        <w:bookmarkEnd w:id="16201"/>
        <w:bookmarkEnd w:id="16202"/>
        <w:bookmarkEnd w:id="16203"/>
        <w:bookmarkEnd w:id="16204"/>
      </w:tr>
      <w:tr w:rsidR="002A1D5D" w:rsidRPr="00AC5720" w:rsidDel="000C50CA" w14:paraId="4C703110" w14:textId="77777777" w:rsidTr="002A1D5D">
        <w:trPr>
          <w:trHeight w:val="357"/>
          <w:del w:id="16205"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4B3E7BC8" w14:textId="77777777" w:rsidR="002A1D5D" w:rsidRPr="00920E6F" w:rsidDel="000C50CA" w:rsidRDefault="002A1D5D" w:rsidP="002A1D5D">
            <w:pPr>
              <w:rPr>
                <w:del w:id="16206" w:author="Author" w:date="2017-12-29T08:20:00Z"/>
                <w:lang w:val="en-US"/>
              </w:rPr>
            </w:pPr>
            <w:del w:id="16207" w:author="Author" w:date="2017-12-29T08:20:00Z">
              <w:r w:rsidRPr="0033437B" w:rsidDel="000C50CA">
                <w:rPr>
                  <w:rStyle w:val="SAPScreenElement"/>
                  <w:lang w:val="en-US"/>
                </w:rPr>
                <w:delText>Electoral College for Workers Representatives</w:delText>
              </w:r>
              <w:r w:rsidRPr="0033437B" w:rsidDel="000C50CA">
                <w:rPr>
                  <w:lang w:val="en-US"/>
                </w:rPr>
                <w:delText>: select from drop-down if appropriate</w:delText>
              </w:r>
              <w:bookmarkStart w:id="16208" w:name="_Toc504125641"/>
              <w:bookmarkStart w:id="16209" w:name="_Toc504491436"/>
              <w:bookmarkStart w:id="16210" w:name="_Toc504493623"/>
              <w:bookmarkStart w:id="16211" w:name="_Toc504494678"/>
              <w:bookmarkStart w:id="16212" w:name="_Toc504496278"/>
              <w:bookmarkStart w:id="16213" w:name="_Toc504655364"/>
              <w:bookmarkStart w:id="16214" w:name="_Toc504983542"/>
              <w:bookmarkStart w:id="16215" w:name="_Toc505268626"/>
              <w:bookmarkStart w:id="16216" w:name="_Toc505353391"/>
              <w:bookmarkStart w:id="16217" w:name="_Toc505942276"/>
              <w:bookmarkStart w:id="16218" w:name="_Toc507059940"/>
              <w:bookmarkStart w:id="16219" w:name="_Toc507063509"/>
              <w:bookmarkEnd w:id="16208"/>
              <w:bookmarkEnd w:id="16209"/>
              <w:bookmarkEnd w:id="16210"/>
              <w:bookmarkEnd w:id="16211"/>
              <w:bookmarkEnd w:id="16212"/>
              <w:bookmarkEnd w:id="16213"/>
              <w:bookmarkEnd w:id="16214"/>
              <w:bookmarkEnd w:id="16215"/>
              <w:bookmarkEnd w:id="16216"/>
              <w:bookmarkEnd w:id="16217"/>
              <w:bookmarkEnd w:id="16218"/>
              <w:bookmarkEnd w:id="16219"/>
            </w:del>
          </w:p>
        </w:tc>
        <w:tc>
          <w:tcPr>
            <w:tcW w:w="7564" w:type="dxa"/>
            <w:tcBorders>
              <w:top w:val="single" w:sz="8" w:space="0" w:color="999999"/>
              <w:left w:val="single" w:sz="8" w:space="0" w:color="999999"/>
              <w:bottom w:val="single" w:sz="8" w:space="0" w:color="999999"/>
              <w:right w:val="single" w:sz="8" w:space="0" w:color="999999"/>
            </w:tcBorders>
          </w:tcPr>
          <w:p w14:paraId="371F7249" w14:textId="77777777" w:rsidR="002A1D5D" w:rsidRPr="00920E6F" w:rsidDel="000C50CA" w:rsidRDefault="002A1D5D" w:rsidP="002A1D5D">
            <w:pPr>
              <w:rPr>
                <w:del w:id="16220" w:author="Author" w:date="2017-12-29T08:20:00Z"/>
                <w:lang w:val="en-US"/>
              </w:rPr>
            </w:pPr>
            <w:del w:id="16221" w:author="Author" w:date="2017-12-29T08:20:00Z">
              <w:r w:rsidRPr="0033437B" w:rsidDel="000C50CA">
                <w:rPr>
                  <w:lang w:val="en-US"/>
                </w:rPr>
                <w:delText>The relevant electoral college that the employee belongs to.</w:delText>
              </w:r>
              <w:bookmarkStart w:id="16222" w:name="_Toc504125642"/>
              <w:bookmarkStart w:id="16223" w:name="_Toc504491437"/>
              <w:bookmarkStart w:id="16224" w:name="_Toc504493624"/>
              <w:bookmarkStart w:id="16225" w:name="_Toc504494679"/>
              <w:bookmarkStart w:id="16226" w:name="_Toc504496279"/>
              <w:bookmarkStart w:id="16227" w:name="_Toc504655365"/>
              <w:bookmarkStart w:id="16228" w:name="_Toc504983543"/>
              <w:bookmarkStart w:id="16229" w:name="_Toc505268627"/>
              <w:bookmarkStart w:id="16230" w:name="_Toc505353392"/>
              <w:bookmarkStart w:id="16231" w:name="_Toc505942277"/>
              <w:bookmarkStart w:id="16232" w:name="_Toc507059941"/>
              <w:bookmarkStart w:id="16233" w:name="_Toc507063510"/>
              <w:bookmarkEnd w:id="16222"/>
              <w:bookmarkEnd w:id="16223"/>
              <w:bookmarkEnd w:id="16224"/>
              <w:bookmarkEnd w:id="16225"/>
              <w:bookmarkEnd w:id="16226"/>
              <w:bookmarkEnd w:id="16227"/>
              <w:bookmarkEnd w:id="16228"/>
              <w:bookmarkEnd w:id="16229"/>
              <w:bookmarkEnd w:id="16230"/>
              <w:bookmarkEnd w:id="16231"/>
              <w:bookmarkEnd w:id="16232"/>
              <w:bookmarkEnd w:id="16233"/>
            </w:del>
          </w:p>
        </w:tc>
        <w:bookmarkStart w:id="16234" w:name="_Toc504125643"/>
        <w:bookmarkStart w:id="16235" w:name="_Toc504491438"/>
        <w:bookmarkStart w:id="16236" w:name="_Toc504493625"/>
        <w:bookmarkStart w:id="16237" w:name="_Toc504494680"/>
        <w:bookmarkStart w:id="16238" w:name="_Toc504496280"/>
        <w:bookmarkStart w:id="16239" w:name="_Toc504655366"/>
        <w:bookmarkStart w:id="16240" w:name="_Toc504983544"/>
        <w:bookmarkStart w:id="16241" w:name="_Toc505268628"/>
        <w:bookmarkStart w:id="16242" w:name="_Toc505353393"/>
        <w:bookmarkStart w:id="16243" w:name="_Toc505942278"/>
        <w:bookmarkStart w:id="16244" w:name="_Toc507059942"/>
        <w:bookmarkStart w:id="16245" w:name="_Toc507063511"/>
        <w:bookmarkEnd w:id="16234"/>
        <w:bookmarkEnd w:id="16235"/>
        <w:bookmarkEnd w:id="16236"/>
        <w:bookmarkEnd w:id="16237"/>
        <w:bookmarkEnd w:id="16238"/>
        <w:bookmarkEnd w:id="16239"/>
        <w:bookmarkEnd w:id="16240"/>
        <w:bookmarkEnd w:id="16241"/>
        <w:bookmarkEnd w:id="16242"/>
        <w:bookmarkEnd w:id="16243"/>
        <w:bookmarkEnd w:id="16244"/>
        <w:bookmarkEnd w:id="16245"/>
      </w:tr>
      <w:tr w:rsidR="002A1D5D" w:rsidRPr="00AC5720" w:rsidDel="000C50CA" w14:paraId="63FC5879" w14:textId="77777777" w:rsidTr="002A1D5D">
        <w:trPr>
          <w:trHeight w:val="357"/>
          <w:del w:id="16246"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071704CA" w14:textId="77777777" w:rsidR="002A1D5D" w:rsidRPr="00920E6F" w:rsidDel="000C50CA" w:rsidRDefault="002A1D5D" w:rsidP="002A1D5D">
            <w:pPr>
              <w:rPr>
                <w:del w:id="16247" w:author="Author" w:date="2017-12-29T08:20:00Z"/>
                <w:lang w:val="en-US"/>
              </w:rPr>
            </w:pPr>
            <w:del w:id="16248" w:author="Author" w:date="2017-12-29T08:20:00Z">
              <w:r w:rsidRPr="0033437B" w:rsidDel="000C50CA">
                <w:rPr>
                  <w:rStyle w:val="SAPScreenElement"/>
                  <w:lang w:val="en-US"/>
                </w:rPr>
                <w:delText>Electoral College for Works Representatives</w:delText>
              </w:r>
              <w:r w:rsidRPr="0033437B" w:rsidDel="000C50CA">
                <w:rPr>
                  <w:lang w:val="en-US"/>
                </w:rPr>
                <w:delText>: select from drop-down if appropriate</w:delText>
              </w:r>
              <w:bookmarkStart w:id="16249" w:name="_Toc504125644"/>
              <w:bookmarkStart w:id="16250" w:name="_Toc504491439"/>
              <w:bookmarkStart w:id="16251" w:name="_Toc504493626"/>
              <w:bookmarkStart w:id="16252" w:name="_Toc504494681"/>
              <w:bookmarkStart w:id="16253" w:name="_Toc504496281"/>
              <w:bookmarkStart w:id="16254" w:name="_Toc504655367"/>
              <w:bookmarkStart w:id="16255" w:name="_Toc504983545"/>
              <w:bookmarkStart w:id="16256" w:name="_Toc505268629"/>
              <w:bookmarkStart w:id="16257" w:name="_Toc505353394"/>
              <w:bookmarkStart w:id="16258" w:name="_Toc505942279"/>
              <w:bookmarkStart w:id="16259" w:name="_Toc507059943"/>
              <w:bookmarkStart w:id="16260" w:name="_Toc507063512"/>
              <w:bookmarkEnd w:id="16249"/>
              <w:bookmarkEnd w:id="16250"/>
              <w:bookmarkEnd w:id="16251"/>
              <w:bookmarkEnd w:id="16252"/>
              <w:bookmarkEnd w:id="16253"/>
              <w:bookmarkEnd w:id="16254"/>
              <w:bookmarkEnd w:id="16255"/>
              <w:bookmarkEnd w:id="16256"/>
              <w:bookmarkEnd w:id="16257"/>
              <w:bookmarkEnd w:id="16258"/>
              <w:bookmarkEnd w:id="16259"/>
              <w:bookmarkEnd w:id="16260"/>
            </w:del>
          </w:p>
        </w:tc>
        <w:tc>
          <w:tcPr>
            <w:tcW w:w="7564" w:type="dxa"/>
            <w:tcBorders>
              <w:top w:val="single" w:sz="8" w:space="0" w:color="999999"/>
              <w:left w:val="single" w:sz="8" w:space="0" w:color="999999"/>
              <w:bottom w:val="single" w:sz="8" w:space="0" w:color="999999"/>
              <w:right w:val="single" w:sz="8" w:space="0" w:color="999999"/>
            </w:tcBorders>
          </w:tcPr>
          <w:p w14:paraId="191F61EC" w14:textId="77777777" w:rsidR="002A1D5D" w:rsidRPr="00920E6F" w:rsidDel="000C50CA" w:rsidRDefault="002A1D5D" w:rsidP="002A1D5D">
            <w:pPr>
              <w:rPr>
                <w:del w:id="16261" w:author="Author" w:date="2017-12-29T08:20:00Z"/>
                <w:lang w:val="en-US"/>
              </w:rPr>
            </w:pPr>
            <w:del w:id="16262" w:author="Author" w:date="2017-12-29T08:20:00Z">
              <w:r w:rsidRPr="0033437B" w:rsidDel="000C50CA">
                <w:rPr>
                  <w:noProof/>
                  <w:lang w:val="en-US"/>
                </w:rPr>
                <w:delText>The electoral college for the works council that the employee belongs to.</w:delText>
              </w:r>
              <w:bookmarkStart w:id="16263" w:name="_Toc504125645"/>
              <w:bookmarkStart w:id="16264" w:name="_Toc504491440"/>
              <w:bookmarkStart w:id="16265" w:name="_Toc504493627"/>
              <w:bookmarkStart w:id="16266" w:name="_Toc504494682"/>
              <w:bookmarkStart w:id="16267" w:name="_Toc504496282"/>
              <w:bookmarkStart w:id="16268" w:name="_Toc504655368"/>
              <w:bookmarkStart w:id="16269" w:name="_Toc504983546"/>
              <w:bookmarkStart w:id="16270" w:name="_Toc505268630"/>
              <w:bookmarkStart w:id="16271" w:name="_Toc505353395"/>
              <w:bookmarkStart w:id="16272" w:name="_Toc505942280"/>
              <w:bookmarkStart w:id="16273" w:name="_Toc507059944"/>
              <w:bookmarkStart w:id="16274" w:name="_Toc507063513"/>
              <w:bookmarkEnd w:id="16263"/>
              <w:bookmarkEnd w:id="16264"/>
              <w:bookmarkEnd w:id="16265"/>
              <w:bookmarkEnd w:id="16266"/>
              <w:bookmarkEnd w:id="16267"/>
              <w:bookmarkEnd w:id="16268"/>
              <w:bookmarkEnd w:id="16269"/>
              <w:bookmarkEnd w:id="16270"/>
              <w:bookmarkEnd w:id="16271"/>
              <w:bookmarkEnd w:id="16272"/>
              <w:bookmarkEnd w:id="16273"/>
              <w:bookmarkEnd w:id="16274"/>
            </w:del>
          </w:p>
        </w:tc>
        <w:bookmarkStart w:id="16275" w:name="_Toc504125646"/>
        <w:bookmarkStart w:id="16276" w:name="_Toc504491441"/>
        <w:bookmarkStart w:id="16277" w:name="_Toc504493628"/>
        <w:bookmarkStart w:id="16278" w:name="_Toc504494683"/>
        <w:bookmarkStart w:id="16279" w:name="_Toc504496283"/>
        <w:bookmarkStart w:id="16280" w:name="_Toc504655369"/>
        <w:bookmarkStart w:id="16281" w:name="_Toc504983547"/>
        <w:bookmarkStart w:id="16282" w:name="_Toc505268631"/>
        <w:bookmarkStart w:id="16283" w:name="_Toc505353396"/>
        <w:bookmarkStart w:id="16284" w:name="_Toc505942281"/>
        <w:bookmarkStart w:id="16285" w:name="_Toc507059945"/>
        <w:bookmarkStart w:id="16286" w:name="_Toc507063514"/>
        <w:bookmarkEnd w:id="16275"/>
        <w:bookmarkEnd w:id="16276"/>
        <w:bookmarkEnd w:id="16277"/>
        <w:bookmarkEnd w:id="16278"/>
        <w:bookmarkEnd w:id="16279"/>
        <w:bookmarkEnd w:id="16280"/>
        <w:bookmarkEnd w:id="16281"/>
        <w:bookmarkEnd w:id="16282"/>
        <w:bookmarkEnd w:id="16283"/>
        <w:bookmarkEnd w:id="16284"/>
        <w:bookmarkEnd w:id="16285"/>
        <w:bookmarkEnd w:id="16286"/>
      </w:tr>
      <w:tr w:rsidR="002A1D5D" w:rsidRPr="00AC5720" w:rsidDel="000C50CA" w14:paraId="298DDE6F" w14:textId="77777777" w:rsidTr="002A1D5D">
        <w:trPr>
          <w:trHeight w:val="357"/>
          <w:del w:id="16287"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62DB0D92" w14:textId="77777777" w:rsidR="002A1D5D" w:rsidRPr="00920E6F" w:rsidDel="000C50CA" w:rsidRDefault="002A1D5D" w:rsidP="002A1D5D">
            <w:pPr>
              <w:rPr>
                <w:del w:id="16288" w:author="Author" w:date="2017-12-29T08:20:00Z"/>
                <w:lang w:val="en-US"/>
              </w:rPr>
            </w:pPr>
            <w:del w:id="16289" w:author="Author" w:date="2017-12-29T08:20:00Z">
              <w:r w:rsidRPr="0033437B" w:rsidDel="000C50CA">
                <w:rPr>
                  <w:rStyle w:val="SAPScreenElement"/>
                  <w:lang w:val="en-US"/>
                </w:rPr>
                <w:delText>Electoral College for Labor Court:</w:delText>
              </w:r>
              <w:r w:rsidRPr="0033437B" w:rsidDel="000C50CA">
                <w:rPr>
                  <w:lang w:val="en-US"/>
                </w:rPr>
                <w:delText xml:space="preserve"> select from drop-down if appropriate</w:delText>
              </w:r>
              <w:bookmarkStart w:id="16290" w:name="_Toc504125647"/>
              <w:bookmarkStart w:id="16291" w:name="_Toc504491442"/>
              <w:bookmarkStart w:id="16292" w:name="_Toc504493629"/>
              <w:bookmarkStart w:id="16293" w:name="_Toc504494684"/>
              <w:bookmarkStart w:id="16294" w:name="_Toc504496284"/>
              <w:bookmarkStart w:id="16295" w:name="_Toc504655370"/>
              <w:bookmarkStart w:id="16296" w:name="_Toc504983548"/>
              <w:bookmarkStart w:id="16297" w:name="_Toc505268632"/>
              <w:bookmarkStart w:id="16298" w:name="_Toc505353397"/>
              <w:bookmarkStart w:id="16299" w:name="_Toc505942282"/>
              <w:bookmarkStart w:id="16300" w:name="_Toc507059946"/>
              <w:bookmarkStart w:id="16301" w:name="_Toc507063515"/>
              <w:bookmarkEnd w:id="16290"/>
              <w:bookmarkEnd w:id="16291"/>
              <w:bookmarkEnd w:id="16292"/>
              <w:bookmarkEnd w:id="16293"/>
              <w:bookmarkEnd w:id="16294"/>
              <w:bookmarkEnd w:id="16295"/>
              <w:bookmarkEnd w:id="16296"/>
              <w:bookmarkEnd w:id="16297"/>
              <w:bookmarkEnd w:id="16298"/>
              <w:bookmarkEnd w:id="16299"/>
              <w:bookmarkEnd w:id="16300"/>
              <w:bookmarkEnd w:id="16301"/>
            </w:del>
          </w:p>
        </w:tc>
        <w:tc>
          <w:tcPr>
            <w:tcW w:w="7564" w:type="dxa"/>
            <w:tcBorders>
              <w:top w:val="single" w:sz="8" w:space="0" w:color="999999"/>
              <w:left w:val="single" w:sz="8" w:space="0" w:color="999999"/>
              <w:bottom w:val="single" w:sz="8" w:space="0" w:color="999999"/>
              <w:right w:val="single" w:sz="8" w:space="0" w:color="999999"/>
            </w:tcBorders>
          </w:tcPr>
          <w:p w14:paraId="08A47E4C" w14:textId="77777777" w:rsidR="002A1D5D" w:rsidRPr="00920E6F" w:rsidDel="000C50CA" w:rsidRDefault="002A1D5D" w:rsidP="002A1D5D">
            <w:pPr>
              <w:rPr>
                <w:del w:id="16302" w:author="Author" w:date="2017-12-29T08:20:00Z"/>
                <w:lang w:val="en-US"/>
              </w:rPr>
            </w:pPr>
            <w:bookmarkStart w:id="16303" w:name="_Toc504125648"/>
            <w:bookmarkStart w:id="16304" w:name="_Toc504491443"/>
            <w:bookmarkStart w:id="16305" w:name="_Toc504493630"/>
            <w:bookmarkStart w:id="16306" w:name="_Toc504494685"/>
            <w:bookmarkStart w:id="16307" w:name="_Toc504496285"/>
            <w:bookmarkStart w:id="16308" w:name="_Toc504655371"/>
            <w:bookmarkStart w:id="16309" w:name="_Toc504983549"/>
            <w:bookmarkStart w:id="16310" w:name="_Toc505268633"/>
            <w:bookmarkStart w:id="16311" w:name="_Toc505353398"/>
            <w:bookmarkStart w:id="16312" w:name="_Toc505942283"/>
            <w:bookmarkStart w:id="16313" w:name="_Toc507059947"/>
            <w:bookmarkStart w:id="16314" w:name="_Toc507063516"/>
            <w:bookmarkEnd w:id="16303"/>
            <w:bookmarkEnd w:id="16304"/>
            <w:bookmarkEnd w:id="16305"/>
            <w:bookmarkEnd w:id="16306"/>
            <w:bookmarkEnd w:id="16307"/>
            <w:bookmarkEnd w:id="16308"/>
            <w:bookmarkEnd w:id="16309"/>
            <w:bookmarkEnd w:id="16310"/>
            <w:bookmarkEnd w:id="16311"/>
            <w:bookmarkEnd w:id="16312"/>
            <w:bookmarkEnd w:id="16313"/>
            <w:bookmarkEnd w:id="16314"/>
          </w:p>
        </w:tc>
        <w:bookmarkStart w:id="16315" w:name="_Toc504125649"/>
        <w:bookmarkStart w:id="16316" w:name="_Toc504491444"/>
        <w:bookmarkStart w:id="16317" w:name="_Toc504493631"/>
        <w:bookmarkStart w:id="16318" w:name="_Toc504494686"/>
        <w:bookmarkStart w:id="16319" w:name="_Toc504496286"/>
        <w:bookmarkStart w:id="16320" w:name="_Toc504655372"/>
        <w:bookmarkStart w:id="16321" w:name="_Toc504983550"/>
        <w:bookmarkStart w:id="16322" w:name="_Toc505268634"/>
        <w:bookmarkStart w:id="16323" w:name="_Toc505353399"/>
        <w:bookmarkStart w:id="16324" w:name="_Toc505942284"/>
        <w:bookmarkStart w:id="16325" w:name="_Toc507059948"/>
        <w:bookmarkStart w:id="16326" w:name="_Toc507063517"/>
        <w:bookmarkEnd w:id="16315"/>
        <w:bookmarkEnd w:id="16316"/>
        <w:bookmarkEnd w:id="16317"/>
        <w:bookmarkEnd w:id="16318"/>
        <w:bookmarkEnd w:id="16319"/>
        <w:bookmarkEnd w:id="16320"/>
        <w:bookmarkEnd w:id="16321"/>
        <w:bookmarkEnd w:id="16322"/>
        <w:bookmarkEnd w:id="16323"/>
        <w:bookmarkEnd w:id="16324"/>
        <w:bookmarkEnd w:id="16325"/>
        <w:bookmarkEnd w:id="16326"/>
      </w:tr>
      <w:tr w:rsidR="002A1D5D" w:rsidRPr="00AC5720" w:rsidDel="000C50CA" w14:paraId="772B60AD" w14:textId="77777777" w:rsidTr="002A1D5D">
        <w:trPr>
          <w:trHeight w:val="357"/>
          <w:del w:id="16327"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429B2456" w14:textId="77777777" w:rsidR="002A1D5D" w:rsidRPr="00920E6F" w:rsidDel="000C50CA" w:rsidRDefault="002A1D5D" w:rsidP="002A1D5D">
            <w:pPr>
              <w:rPr>
                <w:del w:id="16328" w:author="Author" w:date="2017-12-29T08:20:00Z"/>
                <w:lang w:val="en-US"/>
              </w:rPr>
            </w:pPr>
            <w:del w:id="16329" w:author="Author" w:date="2017-12-29T08:20:00Z">
              <w:r w:rsidRPr="0033437B" w:rsidDel="000C50CA">
                <w:rPr>
                  <w:rStyle w:val="SAPScreenElement"/>
                  <w:lang w:val="en-US"/>
                </w:rPr>
                <w:delText>Labor Court Sector:</w:delText>
              </w:r>
              <w:r w:rsidRPr="0033437B" w:rsidDel="000C50CA">
                <w:rPr>
                  <w:lang w:val="en-US"/>
                </w:rPr>
                <w:delText xml:space="preserve"> select from drop-down if appropriate</w:delText>
              </w:r>
              <w:bookmarkStart w:id="16330" w:name="_Toc504125650"/>
              <w:bookmarkStart w:id="16331" w:name="_Toc504491445"/>
              <w:bookmarkStart w:id="16332" w:name="_Toc504493632"/>
              <w:bookmarkStart w:id="16333" w:name="_Toc504494687"/>
              <w:bookmarkStart w:id="16334" w:name="_Toc504496287"/>
              <w:bookmarkStart w:id="16335" w:name="_Toc504655373"/>
              <w:bookmarkStart w:id="16336" w:name="_Toc504983551"/>
              <w:bookmarkStart w:id="16337" w:name="_Toc505268635"/>
              <w:bookmarkStart w:id="16338" w:name="_Toc505353400"/>
              <w:bookmarkStart w:id="16339" w:name="_Toc505942285"/>
              <w:bookmarkStart w:id="16340" w:name="_Toc507059949"/>
              <w:bookmarkStart w:id="16341" w:name="_Toc507063518"/>
              <w:bookmarkEnd w:id="16330"/>
              <w:bookmarkEnd w:id="16331"/>
              <w:bookmarkEnd w:id="16332"/>
              <w:bookmarkEnd w:id="16333"/>
              <w:bookmarkEnd w:id="16334"/>
              <w:bookmarkEnd w:id="16335"/>
              <w:bookmarkEnd w:id="16336"/>
              <w:bookmarkEnd w:id="16337"/>
              <w:bookmarkEnd w:id="16338"/>
              <w:bookmarkEnd w:id="16339"/>
              <w:bookmarkEnd w:id="16340"/>
              <w:bookmarkEnd w:id="16341"/>
            </w:del>
          </w:p>
        </w:tc>
        <w:tc>
          <w:tcPr>
            <w:tcW w:w="7564" w:type="dxa"/>
            <w:tcBorders>
              <w:top w:val="single" w:sz="8" w:space="0" w:color="999999"/>
              <w:left w:val="single" w:sz="8" w:space="0" w:color="999999"/>
              <w:bottom w:val="single" w:sz="8" w:space="0" w:color="999999"/>
              <w:right w:val="single" w:sz="8" w:space="0" w:color="999999"/>
            </w:tcBorders>
          </w:tcPr>
          <w:p w14:paraId="54CDD32E" w14:textId="77777777" w:rsidR="002A1D5D" w:rsidRPr="00920E6F" w:rsidDel="000C50CA" w:rsidRDefault="002A1D5D" w:rsidP="002A1D5D">
            <w:pPr>
              <w:rPr>
                <w:del w:id="16342" w:author="Author" w:date="2017-12-29T08:20:00Z"/>
                <w:lang w:val="en-US"/>
              </w:rPr>
            </w:pPr>
            <w:bookmarkStart w:id="16343" w:name="_Toc504125651"/>
            <w:bookmarkStart w:id="16344" w:name="_Toc504491446"/>
            <w:bookmarkStart w:id="16345" w:name="_Toc504493633"/>
            <w:bookmarkStart w:id="16346" w:name="_Toc504494688"/>
            <w:bookmarkStart w:id="16347" w:name="_Toc504496288"/>
            <w:bookmarkStart w:id="16348" w:name="_Toc504655374"/>
            <w:bookmarkStart w:id="16349" w:name="_Toc504983552"/>
            <w:bookmarkStart w:id="16350" w:name="_Toc505268636"/>
            <w:bookmarkStart w:id="16351" w:name="_Toc505353401"/>
            <w:bookmarkStart w:id="16352" w:name="_Toc505942286"/>
            <w:bookmarkStart w:id="16353" w:name="_Toc507059950"/>
            <w:bookmarkStart w:id="16354" w:name="_Toc507063519"/>
            <w:bookmarkEnd w:id="16343"/>
            <w:bookmarkEnd w:id="16344"/>
            <w:bookmarkEnd w:id="16345"/>
            <w:bookmarkEnd w:id="16346"/>
            <w:bookmarkEnd w:id="16347"/>
            <w:bookmarkEnd w:id="16348"/>
            <w:bookmarkEnd w:id="16349"/>
            <w:bookmarkEnd w:id="16350"/>
            <w:bookmarkEnd w:id="16351"/>
            <w:bookmarkEnd w:id="16352"/>
            <w:bookmarkEnd w:id="16353"/>
            <w:bookmarkEnd w:id="16354"/>
          </w:p>
        </w:tc>
        <w:bookmarkStart w:id="16355" w:name="_Toc504125652"/>
        <w:bookmarkStart w:id="16356" w:name="_Toc504491447"/>
        <w:bookmarkStart w:id="16357" w:name="_Toc504493634"/>
        <w:bookmarkStart w:id="16358" w:name="_Toc504494689"/>
        <w:bookmarkStart w:id="16359" w:name="_Toc504496289"/>
        <w:bookmarkStart w:id="16360" w:name="_Toc504655375"/>
        <w:bookmarkStart w:id="16361" w:name="_Toc504983553"/>
        <w:bookmarkStart w:id="16362" w:name="_Toc505268637"/>
        <w:bookmarkStart w:id="16363" w:name="_Toc505353402"/>
        <w:bookmarkStart w:id="16364" w:name="_Toc505942287"/>
        <w:bookmarkStart w:id="16365" w:name="_Toc507059951"/>
        <w:bookmarkStart w:id="16366" w:name="_Toc507063520"/>
        <w:bookmarkEnd w:id="16355"/>
        <w:bookmarkEnd w:id="16356"/>
        <w:bookmarkEnd w:id="16357"/>
        <w:bookmarkEnd w:id="16358"/>
        <w:bookmarkEnd w:id="16359"/>
        <w:bookmarkEnd w:id="16360"/>
        <w:bookmarkEnd w:id="16361"/>
        <w:bookmarkEnd w:id="16362"/>
        <w:bookmarkEnd w:id="16363"/>
        <w:bookmarkEnd w:id="16364"/>
        <w:bookmarkEnd w:id="16365"/>
        <w:bookmarkEnd w:id="16366"/>
      </w:tr>
      <w:tr w:rsidR="002A1D5D" w:rsidRPr="00AC5720" w:rsidDel="000C50CA" w14:paraId="0A35E20C" w14:textId="77777777" w:rsidTr="002A1D5D">
        <w:trPr>
          <w:trHeight w:val="357"/>
          <w:del w:id="16367"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5628CC4D" w14:textId="77777777" w:rsidR="002A1D5D" w:rsidRPr="00920E6F" w:rsidDel="000C50CA" w:rsidRDefault="002A1D5D" w:rsidP="002A1D5D">
            <w:pPr>
              <w:rPr>
                <w:del w:id="16368" w:author="Author" w:date="2017-12-29T08:20:00Z"/>
                <w:lang w:val="en-US"/>
              </w:rPr>
            </w:pPr>
            <w:del w:id="16369" w:author="Author" w:date="2017-12-29T08:20:00Z">
              <w:r w:rsidRPr="0033437B" w:rsidDel="000C50CA">
                <w:rPr>
                  <w:rFonts w:ascii="BentonSans Book Italic" w:hAnsi="BentonSans Book Italic"/>
                  <w:color w:val="003283"/>
                  <w:lang w:val="en-US"/>
                </w:rPr>
                <w:delText xml:space="preserve">Excluded from Executive Section: </w:delText>
              </w:r>
              <w:r w:rsidRPr="0033437B" w:rsidDel="000C50CA">
                <w:rPr>
                  <w:rStyle w:val="SAPUserEntry"/>
                  <w:lang w:val="en-US"/>
                </w:rPr>
                <w:delText xml:space="preserve"> No </w:delText>
              </w:r>
              <w:r w:rsidRPr="0033437B" w:rsidDel="000C50CA">
                <w:rPr>
                  <w:lang w:val="en-US"/>
                </w:rPr>
                <w:delText>is defaulted; adapt if appropriate</w:delText>
              </w:r>
              <w:bookmarkStart w:id="16370" w:name="_Toc504125653"/>
              <w:bookmarkStart w:id="16371" w:name="_Toc504491448"/>
              <w:bookmarkStart w:id="16372" w:name="_Toc504493635"/>
              <w:bookmarkStart w:id="16373" w:name="_Toc504494690"/>
              <w:bookmarkStart w:id="16374" w:name="_Toc504496290"/>
              <w:bookmarkStart w:id="16375" w:name="_Toc504655376"/>
              <w:bookmarkStart w:id="16376" w:name="_Toc504983554"/>
              <w:bookmarkStart w:id="16377" w:name="_Toc505268638"/>
              <w:bookmarkStart w:id="16378" w:name="_Toc505353403"/>
              <w:bookmarkStart w:id="16379" w:name="_Toc505942288"/>
              <w:bookmarkStart w:id="16380" w:name="_Toc507059952"/>
              <w:bookmarkStart w:id="16381" w:name="_Toc507063521"/>
              <w:bookmarkEnd w:id="16370"/>
              <w:bookmarkEnd w:id="16371"/>
              <w:bookmarkEnd w:id="16372"/>
              <w:bookmarkEnd w:id="16373"/>
              <w:bookmarkEnd w:id="16374"/>
              <w:bookmarkEnd w:id="16375"/>
              <w:bookmarkEnd w:id="16376"/>
              <w:bookmarkEnd w:id="16377"/>
              <w:bookmarkEnd w:id="16378"/>
              <w:bookmarkEnd w:id="16379"/>
              <w:bookmarkEnd w:id="16380"/>
              <w:bookmarkEnd w:id="16381"/>
            </w:del>
          </w:p>
        </w:tc>
        <w:tc>
          <w:tcPr>
            <w:tcW w:w="7564" w:type="dxa"/>
            <w:tcBorders>
              <w:top w:val="single" w:sz="8" w:space="0" w:color="999999"/>
              <w:left w:val="single" w:sz="8" w:space="0" w:color="999999"/>
              <w:right w:val="single" w:sz="8" w:space="0" w:color="999999"/>
            </w:tcBorders>
          </w:tcPr>
          <w:p w14:paraId="76327EC2" w14:textId="77777777" w:rsidR="002A1D5D" w:rsidRPr="00920E6F" w:rsidDel="000C50CA" w:rsidRDefault="002A1D5D" w:rsidP="002A1D5D">
            <w:pPr>
              <w:rPr>
                <w:del w:id="16382" w:author="Author" w:date="2017-12-29T08:20:00Z"/>
                <w:lang w:val="en-US"/>
              </w:rPr>
            </w:pPr>
            <w:del w:id="16383" w:author="Author" w:date="2017-12-29T08:20:00Z">
              <w:r w:rsidRPr="0033437B" w:rsidDel="000C50CA">
                <w:rPr>
                  <w:noProof/>
                  <w:lang w:val="en-US"/>
                </w:rPr>
                <w:delText>Here you can choose if the employee should not participate in elections for works council or workers representatives. For example, if the employee is an executive.</w:delText>
              </w:r>
              <w:bookmarkStart w:id="16384" w:name="_Toc504125654"/>
              <w:bookmarkStart w:id="16385" w:name="_Toc504491449"/>
              <w:bookmarkStart w:id="16386" w:name="_Toc504493636"/>
              <w:bookmarkStart w:id="16387" w:name="_Toc504494691"/>
              <w:bookmarkStart w:id="16388" w:name="_Toc504496291"/>
              <w:bookmarkStart w:id="16389" w:name="_Toc504655377"/>
              <w:bookmarkStart w:id="16390" w:name="_Toc504983555"/>
              <w:bookmarkStart w:id="16391" w:name="_Toc505268639"/>
              <w:bookmarkStart w:id="16392" w:name="_Toc505353404"/>
              <w:bookmarkStart w:id="16393" w:name="_Toc505942289"/>
              <w:bookmarkStart w:id="16394" w:name="_Toc507059953"/>
              <w:bookmarkStart w:id="16395" w:name="_Toc507063522"/>
              <w:bookmarkEnd w:id="16384"/>
              <w:bookmarkEnd w:id="16385"/>
              <w:bookmarkEnd w:id="16386"/>
              <w:bookmarkEnd w:id="16387"/>
              <w:bookmarkEnd w:id="16388"/>
              <w:bookmarkEnd w:id="16389"/>
              <w:bookmarkEnd w:id="16390"/>
              <w:bookmarkEnd w:id="16391"/>
              <w:bookmarkEnd w:id="16392"/>
              <w:bookmarkEnd w:id="16393"/>
              <w:bookmarkEnd w:id="16394"/>
              <w:bookmarkEnd w:id="16395"/>
            </w:del>
          </w:p>
        </w:tc>
        <w:bookmarkStart w:id="16396" w:name="_Toc504125655"/>
        <w:bookmarkStart w:id="16397" w:name="_Toc504491450"/>
        <w:bookmarkStart w:id="16398" w:name="_Toc504493637"/>
        <w:bookmarkStart w:id="16399" w:name="_Toc504494692"/>
        <w:bookmarkStart w:id="16400" w:name="_Toc504496292"/>
        <w:bookmarkStart w:id="16401" w:name="_Toc504655378"/>
        <w:bookmarkStart w:id="16402" w:name="_Toc504983556"/>
        <w:bookmarkStart w:id="16403" w:name="_Toc505268640"/>
        <w:bookmarkStart w:id="16404" w:name="_Toc505353405"/>
        <w:bookmarkStart w:id="16405" w:name="_Toc505942290"/>
        <w:bookmarkStart w:id="16406" w:name="_Toc507059954"/>
        <w:bookmarkStart w:id="16407" w:name="_Toc507063523"/>
        <w:bookmarkEnd w:id="16396"/>
        <w:bookmarkEnd w:id="16397"/>
        <w:bookmarkEnd w:id="16398"/>
        <w:bookmarkEnd w:id="16399"/>
        <w:bookmarkEnd w:id="16400"/>
        <w:bookmarkEnd w:id="16401"/>
        <w:bookmarkEnd w:id="16402"/>
        <w:bookmarkEnd w:id="16403"/>
        <w:bookmarkEnd w:id="16404"/>
        <w:bookmarkEnd w:id="16405"/>
        <w:bookmarkEnd w:id="16406"/>
        <w:bookmarkEnd w:id="16407"/>
      </w:tr>
      <w:tr w:rsidR="002A1D5D" w:rsidRPr="00AC5720" w:rsidDel="000C50CA" w14:paraId="762F9057" w14:textId="77777777" w:rsidTr="002A1D5D">
        <w:trPr>
          <w:trHeight w:val="357"/>
          <w:del w:id="16408" w:author="Author" w:date="2017-12-29T08:20:00Z"/>
        </w:trPr>
        <w:tc>
          <w:tcPr>
            <w:tcW w:w="6722" w:type="dxa"/>
            <w:tcBorders>
              <w:top w:val="single" w:sz="8" w:space="0" w:color="999999"/>
              <w:left w:val="single" w:sz="8" w:space="0" w:color="999999"/>
              <w:bottom w:val="single" w:sz="8" w:space="0" w:color="999999"/>
              <w:right w:val="single" w:sz="8" w:space="0" w:color="999999"/>
            </w:tcBorders>
          </w:tcPr>
          <w:p w14:paraId="502DACB7" w14:textId="77777777" w:rsidR="002A1D5D" w:rsidRPr="00920E6F" w:rsidDel="000C50CA" w:rsidRDefault="002A1D5D" w:rsidP="002A1D5D">
            <w:pPr>
              <w:rPr>
                <w:del w:id="16409" w:author="Author" w:date="2017-12-29T08:20:00Z"/>
                <w:lang w:val="en-US"/>
              </w:rPr>
            </w:pPr>
            <w:del w:id="16410" w:author="Author" w:date="2017-12-29T08:20:00Z">
              <w:r w:rsidRPr="0033437B" w:rsidDel="000C50CA">
                <w:rPr>
                  <w:rFonts w:ascii="BentonSans Book Italic" w:hAnsi="BentonSans Book Italic"/>
                  <w:color w:val="003283"/>
                  <w:lang w:val="en-US"/>
                </w:rPr>
                <w:delText>Travel Distance</w:delText>
              </w:r>
              <w:r w:rsidRPr="0033437B" w:rsidDel="000C50CA">
                <w:rPr>
                  <w:rStyle w:val="SAPScreenElement"/>
                  <w:lang w:val="en-US"/>
                </w:rPr>
                <w:delText xml:space="preserve">: </w:delText>
              </w:r>
              <w:r w:rsidRPr="0033437B" w:rsidDel="000C50CA">
                <w:rPr>
                  <w:lang w:val="en-US"/>
                </w:rPr>
                <w:delText>enter if relevant</w:delText>
              </w:r>
              <w:bookmarkStart w:id="16411" w:name="_Toc504125656"/>
              <w:bookmarkStart w:id="16412" w:name="_Toc504491451"/>
              <w:bookmarkStart w:id="16413" w:name="_Toc504493638"/>
              <w:bookmarkStart w:id="16414" w:name="_Toc504494693"/>
              <w:bookmarkStart w:id="16415" w:name="_Toc504496293"/>
              <w:bookmarkStart w:id="16416" w:name="_Toc504655379"/>
              <w:bookmarkStart w:id="16417" w:name="_Toc504983557"/>
              <w:bookmarkStart w:id="16418" w:name="_Toc505268641"/>
              <w:bookmarkStart w:id="16419" w:name="_Toc505353406"/>
              <w:bookmarkStart w:id="16420" w:name="_Toc505942291"/>
              <w:bookmarkStart w:id="16421" w:name="_Toc507059955"/>
              <w:bookmarkStart w:id="16422" w:name="_Toc507063524"/>
              <w:bookmarkEnd w:id="16411"/>
              <w:bookmarkEnd w:id="16412"/>
              <w:bookmarkEnd w:id="16413"/>
              <w:bookmarkEnd w:id="16414"/>
              <w:bookmarkEnd w:id="16415"/>
              <w:bookmarkEnd w:id="16416"/>
              <w:bookmarkEnd w:id="16417"/>
              <w:bookmarkEnd w:id="16418"/>
              <w:bookmarkEnd w:id="16419"/>
              <w:bookmarkEnd w:id="16420"/>
              <w:bookmarkEnd w:id="16421"/>
              <w:bookmarkEnd w:id="16422"/>
            </w:del>
          </w:p>
        </w:tc>
        <w:tc>
          <w:tcPr>
            <w:tcW w:w="7564" w:type="dxa"/>
            <w:tcBorders>
              <w:left w:val="single" w:sz="8" w:space="0" w:color="999999"/>
              <w:right w:val="single" w:sz="8" w:space="0" w:color="999999"/>
            </w:tcBorders>
          </w:tcPr>
          <w:p w14:paraId="0347D7D4" w14:textId="77777777" w:rsidR="002A1D5D" w:rsidRPr="00920E6F" w:rsidDel="000C50CA" w:rsidRDefault="002A1D5D" w:rsidP="002A1D5D">
            <w:pPr>
              <w:rPr>
                <w:del w:id="16423" w:author="Author" w:date="2017-12-29T08:20:00Z"/>
                <w:lang w:val="en-US"/>
              </w:rPr>
            </w:pPr>
            <w:del w:id="16424" w:author="Author" w:date="2017-12-29T08:20:00Z">
              <w:r w:rsidRPr="0033437B" w:rsidDel="000C50CA">
                <w:rPr>
                  <w:noProof/>
                  <w:lang w:val="en-US"/>
                </w:rPr>
                <w:delText>The distance that the employee must travel to work.</w:delText>
              </w:r>
              <w:bookmarkStart w:id="16425" w:name="_Toc504125657"/>
              <w:bookmarkStart w:id="16426" w:name="_Toc504491452"/>
              <w:bookmarkStart w:id="16427" w:name="_Toc504493639"/>
              <w:bookmarkStart w:id="16428" w:name="_Toc504494694"/>
              <w:bookmarkStart w:id="16429" w:name="_Toc504496294"/>
              <w:bookmarkStart w:id="16430" w:name="_Toc504655380"/>
              <w:bookmarkStart w:id="16431" w:name="_Toc504983558"/>
              <w:bookmarkStart w:id="16432" w:name="_Toc505268642"/>
              <w:bookmarkStart w:id="16433" w:name="_Toc505353407"/>
              <w:bookmarkStart w:id="16434" w:name="_Toc505942292"/>
              <w:bookmarkStart w:id="16435" w:name="_Toc507059956"/>
              <w:bookmarkStart w:id="16436" w:name="_Toc507063525"/>
              <w:bookmarkEnd w:id="16425"/>
              <w:bookmarkEnd w:id="16426"/>
              <w:bookmarkEnd w:id="16427"/>
              <w:bookmarkEnd w:id="16428"/>
              <w:bookmarkEnd w:id="16429"/>
              <w:bookmarkEnd w:id="16430"/>
              <w:bookmarkEnd w:id="16431"/>
              <w:bookmarkEnd w:id="16432"/>
              <w:bookmarkEnd w:id="16433"/>
              <w:bookmarkEnd w:id="16434"/>
              <w:bookmarkEnd w:id="16435"/>
              <w:bookmarkEnd w:id="16436"/>
            </w:del>
          </w:p>
        </w:tc>
        <w:bookmarkStart w:id="16437" w:name="_Toc504125658"/>
        <w:bookmarkStart w:id="16438" w:name="_Toc504491453"/>
        <w:bookmarkStart w:id="16439" w:name="_Toc504493640"/>
        <w:bookmarkStart w:id="16440" w:name="_Toc504494695"/>
        <w:bookmarkStart w:id="16441" w:name="_Toc504496295"/>
        <w:bookmarkStart w:id="16442" w:name="_Toc504655381"/>
        <w:bookmarkStart w:id="16443" w:name="_Toc504983559"/>
        <w:bookmarkStart w:id="16444" w:name="_Toc505268643"/>
        <w:bookmarkStart w:id="16445" w:name="_Toc505353408"/>
        <w:bookmarkStart w:id="16446" w:name="_Toc505942293"/>
        <w:bookmarkStart w:id="16447" w:name="_Toc507059957"/>
        <w:bookmarkStart w:id="16448" w:name="_Toc507063526"/>
        <w:bookmarkEnd w:id="16437"/>
        <w:bookmarkEnd w:id="16438"/>
        <w:bookmarkEnd w:id="16439"/>
        <w:bookmarkEnd w:id="16440"/>
        <w:bookmarkEnd w:id="16441"/>
        <w:bookmarkEnd w:id="16442"/>
        <w:bookmarkEnd w:id="16443"/>
        <w:bookmarkEnd w:id="16444"/>
        <w:bookmarkEnd w:id="16445"/>
        <w:bookmarkEnd w:id="16446"/>
        <w:bookmarkEnd w:id="16447"/>
        <w:bookmarkEnd w:id="16448"/>
      </w:tr>
    </w:tbl>
    <w:p w14:paraId="19C15FE2" w14:textId="77777777" w:rsidR="002A1D5D" w:rsidDel="000C50CA" w:rsidRDefault="002A1D5D" w:rsidP="002A1D5D">
      <w:pPr>
        <w:pStyle w:val="Heading4"/>
        <w:spacing w:before="240" w:after="120"/>
        <w:rPr>
          <w:del w:id="16449" w:author="Author" w:date="2017-12-29T08:11:00Z"/>
          <w:highlight w:val="yellow"/>
          <w:lang w:val="en-US"/>
        </w:rPr>
      </w:pPr>
      <w:bookmarkStart w:id="16450" w:name="_Toc505855818"/>
      <w:del w:id="16451" w:author="Author" w:date="2017-12-29T08:11:00Z">
        <w:r w:rsidDel="000C50CA">
          <w:rPr>
            <w:highlight w:val="yellow"/>
            <w:lang w:val="en-US"/>
          </w:rPr>
          <w:delText>United Kingdom (GB)</w:delText>
        </w:r>
        <w:bookmarkStart w:id="16452" w:name="_Toc504125659"/>
        <w:bookmarkStart w:id="16453" w:name="_Toc504491454"/>
        <w:bookmarkStart w:id="16454" w:name="_Toc504493641"/>
        <w:bookmarkStart w:id="16455" w:name="_Toc504494696"/>
        <w:bookmarkStart w:id="16456" w:name="_Toc504496296"/>
        <w:bookmarkStart w:id="16457" w:name="_Toc504655382"/>
        <w:bookmarkStart w:id="16458" w:name="_Toc504983560"/>
        <w:bookmarkStart w:id="16459" w:name="_Toc505268644"/>
        <w:bookmarkStart w:id="16460" w:name="_Toc505353409"/>
        <w:bookmarkStart w:id="16461" w:name="_Toc505942294"/>
        <w:bookmarkStart w:id="16462" w:name="_Toc507059958"/>
        <w:bookmarkStart w:id="16463" w:name="_Toc507063527"/>
        <w:bookmarkEnd w:id="16450"/>
        <w:bookmarkEnd w:id="16452"/>
        <w:bookmarkEnd w:id="16453"/>
        <w:bookmarkEnd w:id="16454"/>
        <w:bookmarkEnd w:id="16455"/>
        <w:bookmarkEnd w:id="16456"/>
        <w:bookmarkEnd w:id="16457"/>
        <w:bookmarkEnd w:id="16458"/>
        <w:bookmarkEnd w:id="16459"/>
        <w:bookmarkEnd w:id="16460"/>
        <w:bookmarkEnd w:id="16461"/>
        <w:bookmarkEnd w:id="16462"/>
        <w:bookmarkEnd w:id="16463"/>
      </w:del>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02"/>
        <w:gridCol w:w="7384"/>
      </w:tblGrid>
      <w:tr w:rsidR="002A1D5D" w:rsidRPr="00AC5720" w:rsidDel="000C50CA" w14:paraId="56977B64" w14:textId="77777777" w:rsidTr="002A1D5D">
        <w:trPr>
          <w:trHeight w:val="432"/>
          <w:tblHeader/>
          <w:del w:id="16464" w:author="Author" w:date="2017-12-29T08:11:00Z"/>
        </w:trPr>
        <w:tc>
          <w:tcPr>
            <w:tcW w:w="6902" w:type="dxa"/>
            <w:tcBorders>
              <w:top w:val="single" w:sz="8" w:space="0" w:color="999999"/>
              <w:left w:val="single" w:sz="8" w:space="0" w:color="999999"/>
              <w:bottom w:val="single" w:sz="8" w:space="0" w:color="999999"/>
              <w:right w:val="single" w:sz="8" w:space="0" w:color="999999"/>
            </w:tcBorders>
            <w:shd w:val="clear" w:color="auto" w:fill="999999"/>
            <w:hideMark/>
          </w:tcPr>
          <w:p w14:paraId="2A88187A" w14:textId="77777777" w:rsidR="002A1D5D" w:rsidRPr="002326C1" w:rsidDel="000C50CA" w:rsidRDefault="002A1D5D" w:rsidP="002A1D5D">
            <w:pPr>
              <w:pStyle w:val="SAPTableHeader"/>
              <w:rPr>
                <w:del w:id="16465" w:author="Author" w:date="2017-12-29T08:11:00Z"/>
                <w:lang w:val="en-US"/>
              </w:rPr>
            </w:pPr>
            <w:del w:id="16466" w:author="Author" w:date="2017-12-29T08:11:00Z">
              <w:r w:rsidRPr="002326C1" w:rsidDel="000C50CA">
                <w:rPr>
                  <w:lang w:val="en-US"/>
                </w:rPr>
                <w:delText>User Entries:</w:delText>
              </w:r>
              <w:r w:rsidDel="000C50CA">
                <w:rPr>
                  <w:lang w:val="en-US"/>
                </w:rPr>
                <w:delText xml:space="preserve"> </w:delText>
              </w:r>
              <w:r w:rsidRPr="002326C1" w:rsidDel="000C50CA">
                <w:rPr>
                  <w:lang w:val="en-US"/>
                </w:rPr>
                <w:delText>Field Name: User Action and Value</w:delText>
              </w:r>
              <w:bookmarkStart w:id="16467" w:name="_Toc504125660"/>
              <w:bookmarkStart w:id="16468" w:name="_Toc504491455"/>
              <w:bookmarkStart w:id="16469" w:name="_Toc504493642"/>
              <w:bookmarkStart w:id="16470" w:name="_Toc504494697"/>
              <w:bookmarkStart w:id="16471" w:name="_Toc504496297"/>
              <w:bookmarkStart w:id="16472" w:name="_Toc504655383"/>
              <w:bookmarkStart w:id="16473" w:name="_Toc504983561"/>
              <w:bookmarkStart w:id="16474" w:name="_Toc505268645"/>
              <w:bookmarkStart w:id="16475" w:name="_Toc505353410"/>
              <w:bookmarkStart w:id="16476" w:name="_Toc505942295"/>
              <w:bookmarkStart w:id="16477" w:name="_Toc507059959"/>
              <w:bookmarkStart w:id="16478" w:name="_Toc507063528"/>
              <w:bookmarkEnd w:id="16467"/>
              <w:bookmarkEnd w:id="16468"/>
              <w:bookmarkEnd w:id="16469"/>
              <w:bookmarkEnd w:id="16470"/>
              <w:bookmarkEnd w:id="16471"/>
              <w:bookmarkEnd w:id="16472"/>
              <w:bookmarkEnd w:id="16473"/>
              <w:bookmarkEnd w:id="16474"/>
              <w:bookmarkEnd w:id="16475"/>
              <w:bookmarkEnd w:id="16476"/>
              <w:bookmarkEnd w:id="16477"/>
              <w:bookmarkEnd w:id="16478"/>
            </w:del>
          </w:p>
        </w:tc>
        <w:tc>
          <w:tcPr>
            <w:tcW w:w="7384" w:type="dxa"/>
            <w:tcBorders>
              <w:top w:val="single" w:sz="8" w:space="0" w:color="999999"/>
              <w:left w:val="single" w:sz="8" w:space="0" w:color="999999"/>
              <w:bottom w:val="single" w:sz="8" w:space="0" w:color="999999"/>
              <w:right w:val="single" w:sz="8" w:space="0" w:color="999999"/>
            </w:tcBorders>
            <w:shd w:val="clear" w:color="auto" w:fill="999999"/>
            <w:hideMark/>
          </w:tcPr>
          <w:p w14:paraId="421FBCB6" w14:textId="77777777" w:rsidR="002A1D5D" w:rsidRPr="002326C1" w:rsidDel="000C50CA" w:rsidRDefault="002A1D5D" w:rsidP="002A1D5D">
            <w:pPr>
              <w:pStyle w:val="SAPTableHeader"/>
              <w:rPr>
                <w:del w:id="16479" w:author="Author" w:date="2017-12-29T08:11:00Z"/>
                <w:lang w:val="en-US"/>
              </w:rPr>
            </w:pPr>
            <w:del w:id="16480" w:author="Author" w:date="2017-12-29T08:11:00Z">
              <w:r w:rsidRPr="002326C1" w:rsidDel="000C50CA">
                <w:rPr>
                  <w:lang w:val="en-US"/>
                </w:rPr>
                <w:delText>Additional Information</w:delText>
              </w:r>
              <w:bookmarkStart w:id="16481" w:name="_Toc504125661"/>
              <w:bookmarkStart w:id="16482" w:name="_Toc504491456"/>
              <w:bookmarkStart w:id="16483" w:name="_Toc504493643"/>
              <w:bookmarkStart w:id="16484" w:name="_Toc504494698"/>
              <w:bookmarkStart w:id="16485" w:name="_Toc504496298"/>
              <w:bookmarkStart w:id="16486" w:name="_Toc504655384"/>
              <w:bookmarkStart w:id="16487" w:name="_Toc504983562"/>
              <w:bookmarkStart w:id="16488" w:name="_Toc505268646"/>
              <w:bookmarkStart w:id="16489" w:name="_Toc505353411"/>
              <w:bookmarkStart w:id="16490" w:name="_Toc505942296"/>
              <w:bookmarkStart w:id="16491" w:name="_Toc507059960"/>
              <w:bookmarkStart w:id="16492" w:name="_Toc507063529"/>
              <w:bookmarkEnd w:id="16481"/>
              <w:bookmarkEnd w:id="16482"/>
              <w:bookmarkEnd w:id="16483"/>
              <w:bookmarkEnd w:id="16484"/>
              <w:bookmarkEnd w:id="16485"/>
              <w:bookmarkEnd w:id="16486"/>
              <w:bookmarkEnd w:id="16487"/>
              <w:bookmarkEnd w:id="16488"/>
              <w:bookmarkEnd w:id="16489"/>
              <w:bookmarkEnd w:id="16490"/>
              <w:bookmarkEnd w:id="16491"/>
              <w:bookmarkEnd w:id="16492"/>
            </w:del>
          </w:p>
        </w:tc>
        <w:bookmarkStart w:id="16493" w:name="_Toc504125662"/>
        <w:bookmarkStart w:id="16494" w:name="_Toc504491457"/>
        <w:bookmarkStart w:id="16495" w:name="_Toc504493644"/>
        <w:bookmarkStart w:id="16496" w:name="_Toc504494699"/>
        <w:bookmarkStart w:id="16497" w:name="_Toc504496299"/>
        <w:bookmarkStart w:id="16498" w:name="_Toc504655385"/>
        <w:bookmarkStart w:id="16499" w:name="_Toc504983563"/>
        <w:bookmarkStart w:id="16500" w:name="_Toc505268647"/>
        <w:bookmarkStart w:id="16501" w:name="_Toc505353412"/>
        <w:bookmarkStart w:id="16502" w:name="_Toc505942297"/>
        <w:bookmarkStart w:id="16503" w:name="_Toc507059961"/>
        <w:bookmarkStart w:id="16504" w:name="_Toc507063530"/>
        <w:bookmarkEnd w:id="16493"/>
        <w:bookmarkEnd w:id="16494"/>
        <w:bookmarkEnd w:id="16495"/>
        <w:bookmarkEnd w:id="16496"/>
        <w:bookmarkEnd w:id="16497"/>
        <w:bookmarkEnd w:id="16498"/>
        <w:bookmarkEnd w:id="16499"/>
        <w:bookmarkEnd w:id="16500"/>
        <w:bookmarkEnd w:id="16501"/>
        <w:bookmarkEnd w:id="16502"/>
        <w:bookmarkEnd w:id="16503"/>
        <w:bookmarkEnd w:id="16504"/>
      </w:tr>
      <w:tr w:rsidR="002A1D5D" w:rsidRPr="00AC5720" w:rsidDel="000C50CA" w14:paraId="71D14927" w14:textId="77777777" w:rsidTr="002A1D5D">
        <w:trPr>
          <w:trHeight w:val="357"/>
          <w:del w:id="16505"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0C658D0A" w14:textId="77777777" w:rsidR="002A1D5D" w:rsidRPr="00920E6F" w:rsidDel="000C50CA" w:rsidRDefault="002A1D5D" w:rsidP="002A1D5D">
            <w:pPr>
              <w:rPr>
                <w:del w:id="16506" w:author="Author" w:date="2017-12-29T08:11:00Z"/>
                <w:lang w:val="en-US"/>
              </w:rPr>
            </w:pPr>
            <w:del w:id="16507" w:author="Author" w:date="2017-12-29T08:11:00Z">
              <w:r w:rsidRPr="00920E6F" w:rsidDel="000C50CA">
                <w:rPr>
                  <w:rStyle w:val="SAPScreenElement"/>
                  <w:lang w:val="en-US"/>
                </w:rPr>
                <w:delText>Is Shift Employee:</w:delText>
              </w:r>
              <w:r w:rsidRPr="00920E6F" w:rsidDel="000C50CA">
                <w:rPr>
                  <w:lang w:val="en-US"/>
                </w:rPr>
                <w:delText xml:space="preserve"> defaults to </w:delText>
              </w:r>
              <w:r w:rsidRPr="00920E6F" w:rsidDel="000C50CA">
                <w:rPr>
                  <w:rStyle w:val="SAPUserEntry"/>
                  <w:lang w:val="en-US"/>
                </w:rPr>
                <w:delText>No</w:delText>
              </w:r>
              <w:r w:rsidRPr="00920E6F" w:rsidDel="000C50CA">
                <w:rPr>
                  <w:lang w:val="en-US"/>
                </w:rPr>
                <w:delText>; adapt if required</w:delText>
              </w:r>
              <w:bookmarkStart w:id="16508" w:name="_Toc504125663"/>
              <w:bookmarkStart w:id="16509" w:name="_Toc504491458"/>
              <w:bookmarkStart w:id="16510" w:name="_Toc504493645"/>
              <w:bookmarkStart w:id="16511" w:name="_Toc504494700"/>
              <w:bookmarkStart w:id="16512" w:name="_Toc504496300"/>
              <w:bookmarkStart w:id="16513" w:name="_Toc504655386"/>
              <w:bookmarkStart w:id="16514" w:name="_Toc504983564"/>
              <w:bookmarkStart w:id="16515" w:name="_Toc505268648"/>
              <w:bookmarkStart w:id="16516" w:name="_Toc505353413"/>
              <w:bookmarkStart w:id="16517" w:name="_Toc505942298"/>
              <w:bookmarkStart w:id="16518" w:name="_Toc507059962"/>
              <w:bookmarkStart w:id="16519" w:name="_Toc507063531"/>
              <w:bookmarkEnd w:id="16508"/>
              <w:bookmarkEnd w:id="16509"/>
              <w:bookmarkEnd w:id="16510"/>
              <w:bookmarkEnd w:id="16511"/>
              <w:bookmarkEnd w:id="16512"/>
              <w:bookmarkEnd w:id="16513"/>
              <w:bookmarkEnd w:id="16514"/>
              <w:bookmarkEnd w:id="16515"/>
              <w:bookmarkEnd w:id="16516"/>
              <w:bookmarkEnd w:id="16517"/>
              <w:bookmarkEnd w:id="16518"/>
              <w:bookmarkEnd w:id="16519"/>
            </w:del>
          </w:p>
        </w:tc>
        <w:tc>
          <w:tcPr>
            <w:tcW w:w="7384" w:type="dxa"/>
            <w:tcBorders>
              <w:top w:val="single" w:sz="8" w:space="0" w:color="999999"/>
              <w:left w:val="single" w:sz="8" w:space="0" w:color="999999"/>
              <w:bottom w:val="single" w:sz="8" w:space="0" w:color="999999"/>
              <w:right w:val="single" w:sz="8" w:space="0" w:color="999999"/>
            </w:tcBorders>
          </w:tcPr>
          <w:p w14:paraId="2EE066B7" w14:textId="77777777" w:rsidR="002A1D5D" w:rsidRPr="00920E6F" w:rsidDel="000C50CA" w:rsidRDefault="002A1D5D" w:rsidP="002A1D5D">
            <w:pPr>
              <w:rPr>
                <w:del w:id="16520" w:author="Author" w:date="2017-12-29T08:11:00Z"/>
                <w:lang w:val="en-US"/>
              </w:rPr>
            </w:pPr>
            <w:bookmarkStart w:id="16521" w:name="_Toc504125664"/>
            <w:bookmarkStart w:id="16522" w:name="_Toc504491459"/>
            <w:bookmarkStart w:id="16523" w:name="_Toc504493646"/>
            <w:bookmarkStart w:id="16524" w:name="_Toc504494701"/>
            <w:bookmarkStart w:id="16525" w:name="_Toc504496301"/>
            <w:bookmarkStart w:id="16526" w:name="_Toc504655387"/>
            <w:bookmarkStart w:id="16527" w:name="_Toc504983565"/>
            <w:bookmarkStart w:id="16528" w:name="_Toc505268649"/>
            <w:bookmarkStart w:id="16529" w:name="_Toc505353414"/>
            <w:bookmarkStart w:id="16530" w:name="_Toc505942299"/>
            <w:bookmarkStart w:id="16531" w:name="_Toc507059963"/>
            <w:bookmarkStart w:id="16532" w:name="_Toc507063532"/>
            <w:bookmarkEnd w:id="16521"/>
            <w:bookmarkEnd w:id="16522"/>
            <w:bookmarkEnd w:id="16523"/>
            <w:bookmarkEnd w:id="16524"/>
            <w:bookmarkEnd w:id="16525"/>
            <w:bookmarkEnd w:id="16526"/>
            <w:bookmarkEnd w:id="16527"/>
            <w:bookmarkEnd w:id="16528"/>
            <w:bookmarkEnd w:id="16529"/>
            <w:bookmarkEnd w:id="16530"/>
            <w:bookmarkEnd w:id="16531"/>
            <w:bookmarkEnd w:id="16532"/>
          </w:p>
        </w:tc>
        <w:bookmarkStart w:id="16533" w:name="_Toc504125665"/>
        <w:bookmarkStart w:id="16534" w:name="_Toc504491460"/>
        <w:bookmarkStart w:id="16535" w:name="_Toc504493647"/>
        <w:bookmarkStart w:id="16536" w:name="_Toc504494702"/>
        <w:bookmarkStart w:id="16537" w:name="_Toc504496302"/>
        <w:bookmarkStart w:id="16538" w:name="_Toc504655388"/>
        <w:bookmarkStart w:id="16539" w:name="_Toc504983566"/>
        <w:bookmarkStart w:id="16540" w:name="_Toc505268650"/>
        <w:bookmarkStart w:id="16541" w:name="_Toc505353415"/>
        <w:bookmarkStart w:id="16542" w:name="_Toc505942300"/>
        <w:bookmarkStart w:id="16543" w:name="_Toc507059964"/>
        <w:bookmarkStart w:id="16544" w:name="_Toc507063533"/>
        <w:bookmarkEnd w:id="16533"/>
        <w:bookmarkEnd w:id="16534"/>
        <w:bookmarkEnd w:id="16535"/>
        <w:bookmarkEnd w:id="16536"/>
        <w:bookmarkEnd w:id="16537"/>
        <w:bookmarkEnd w:id="16538"/>
        <w:bookmarkEnd w:id="16539"/>
        <w:bookmarkEnd w:id="16540"/>
        <w:bookmarkEnd w:id="16541"/>
        <w:bookmarkEnd w:id="16542"/>
        <w:bookmarkEnd w:id="16543"/>
        <w:bookmarkEnd w:id="16544"/>
      </w:tr>
      <w:tr w:rsidR="002A1D5D" w:rsidRPr="00AC5720" w:rsidDel="000C50CA" w14:paraId="3B10338E" w14:textId="77777777" w:rsidTr="002A1D5D">
        <w:trPr>
          <w:trHeight w:val="357"/>
          <w:del w:id="16545"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04F052BC" w14:textId="77777777" w:rsidR="002A1D5D" w:rsidRPr="00920E6F" w:rsidDel="000C50CA" w:rsidRDefault="002A1D5D" w:rsidP="002A1D5D">
            <w:pPr>
              <w:rPr>
                <w:del w:id="16546" w:author="Author" w:date="2017-12-29T08:11:00Z"/>
                <w:lang w:val="en-US"/>
              </w:rPr>
            </w:pPr>
            <w:del w:id="16547" w:author="Author" w:date="2017-12-29T08:11:00Z">
              <w:r w:rsidRPr="00920E6F" w:rsidDel="000C50CA">
                <w:rPr>
                  <w:rStyle w:val="SAPScreenElement"/>
                  <w:lang w:val="en-US"/>
                </w:rPr>
                <w:delText xml:space="preserve">Probationary Period End Date: </w:delText>
              </w:r>
              <w:r w:rsidRPr="00920E6F" w:rsidDel="000C50CA">
                <w:rPr>
                  <w:lang w:val="en-US"/>
                </w:rPr>
                <w:delText>defaulted based on a preconfigured business rule</w:delText>
              </w:r>
              <w:bookmarkStart w:id="16548" w:name="_Toc504125666"/>
              <w:bookmarkStart w:id="16549" w:name="_Toc504491461"/>
              <w:bookmarkStart w:id="16550" w:name="_Toc504493648"/>
              <w:bookmarkStart w:id="16551" w:name="_Toc504494703"/>
              <w:bookmarkStart w:id="16552" w:name="_Toc504496303"/>
              <w:bookmarkStart w:id="16553" w:name="_Toc504655389"/>
              <w:bookmarkStart w:id="16554" w:name="_Toc504983567"/>
              <w:bookmarkStart w:id="16555" w:name="_Toc505268651"/>
              <w:bookmarkStart w:id="16556" w:name="_Toc505353416"/>
              <w:bookmarkStart w:id="16557" w:name="_Toc505942301"/>
              <w:bookmarkStart w:id="16558" w:name="_Toc507059965"/>
              <w:bookmarkStart w:id="16559" w:name="_Toc507063534"/>
              <w:bookmarkEnd w:id="16548"/>
              <w:bookmarkEnd w:id="16549"/>
              <w:bookmarkEnd w:id="16550"/>
              <w:bookmarkEnd w:id="16551"/>
              <w:bookmarkEnd w:id="16552"/>
              <w:bookmarkEnd w:id="16553"/>
              <w:bookmarkEnd w:id="16554"/>
              <w:bookmarkEnd w:id="16555"/>
              <w:bookmarkEnd w:id="16556"/>
              <w:bookmarkEnd w:id="16557"/>
              <w:bookmarkEnd w:id="16558"/>
              <w:bookmarkEnd w:id="16559"/>
            </w:del>
          </w:p>
        </w:tc>
        <w:tc>
          <w:tcPr>
            <w:tcW w:w="7384" w:type="dxa"/>
            <w:tcBorders>
              <w:top w:val="single" w:sz="8" w:space="0" w:color="999999"/>
              <w:left w:val="single" w:sz="8" w:space="0" w:color="999999"/>
              <w:bottom w:val="single" w:sz="8" w:space="0" w:color="999999"/>
              <w:right w:val="single" w:sz="8" w:space="0" w:color="999999"/>
            </w:tcBorders>
          </w:tcPr>
          <w:p w14:paraId="12A2A9A0" w14:textId="77777777" w:rsidR="002A1D5D" w:rsidRPr="00920E6F" w:rsidDel="000C50CA" w:rsidRDefault="002A1D5D" w:rsidP="002A1D5D">
            <w:pPr>
              <w:pStyle w:val="SAPNoteHeading"/>
              <w:ind w:left="0"/>
              <w:rPr>
                <w:del w:id="16560" w:author="Author" w:date="2017-12-29T08:11:00Z"/>
                <w:lang w:val="en-US"/>
              </w:rPr>
            </w:pPr>
            <w:del w:id="16561" w:author="Author" w:date="2017-12-29T08:11:00Z">
              <w:r w:rsidRPr="00920E6F" w:rsidDel="000C50CA">
                <w:rPr>
                  <w:noProof/>
                  <w:lang w:val="en-US"/>
                </w:rPr>
                <w:drawing>
                  <wp:inline distT="0" distB="0" distL="0" distR="0" wp14:anchorId="50D1D1A1" wp14:editId="1C63E1C9">
                    <wp:extent cx="228600" cy="228600"/>
                    <wp:effectExtent l="0" t="0" r="0" b="0"/>
                    <wp:docPr id="5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sidDel="000C50CA">
                <w:rPr>
                  <w:lang w:val="en-US"/>
                </w:rPr>
                <w:delText> Recommendation</w:delText>
              </w:r>
              <w:bookmarkStart w:id="16562" w:name="_Toc504125667"/>
              <w:bookmarkStart w:id="16563" w:name="_Toc504491462"/>
              <w:bookmarkStart w:id="16564" w:name="_Toc504493649"/>
              <w:bookmarkStart w:id="16565" w:name="_Toc504494704"/>
              <w:bookmarkStart w:id="16566" w:name="_Toc504496304"/>
              <w:bookmarkStart w:id="16567" w:name="_Toc504655390"/>
              <w:bookmarkStart w:id="16568" w:name="_Toc504983568"/>
              <w:bookmarkStart w:id="16569" w:name="_Toc505268652"/>
              <w:bookmarkStart w:id="16570" w:name="_Toc505353417"/>
              <w:bookmarkStart w:id="16571" w:name="_Toc505942302"/>
              <w:bookmarkStart w:id="16572" w:name="_Toc507059966"/>
              <w:bookmarkStart w:id="16573" w:name="_Toc507063535"/>
              <w:bookmarkEnd w:id="16562"/>
              <w:bookmarkEnd w:id="16563"/>
              <w:bookmarkEnd w:id="16564"/>
              <w:bookmarkEnd w:id="16565"/>
              <w:bookmarkEnd w:id="16566"/>
              <w:bookmarkEnd w:id="16567"/>
              <w:bookmarkEnd w:id="16568"/>
              <w:bookmarkEnd w:id="16569"/>
              <w:bookmarkEnd w:id="16570"/>
              <w:bookmarkEnd w:id="16571"/>
              <w:bookmarkEnd w:id="16572"/>
              <w:bookmarkEnd w:id="16573"/>
            </w:del>
          </w:p>
          <w:p w14:paraId="055222DD" w14:textId="77777777" w:rsidR="002A1D5D" w:rsidRPr="00920E6F" w:rsidDel="000C50CA" w:rsidRDefault="002A1D5D" w:rsidP="002A1D5D">
            <w:pPr>
              <w:rPr>
                <w:del w:id="16574" w:author="Author" w:date="2017-12-29T08:11:00Z"/>
                <w:lang w:val="en-US"/>
              </w:rPr>
            </w:pPr>
            <w:del w:id="16575" w:author="Author" w:date="2017-12-29T08:11:00Z">
              <w:r w:rsidRPr="00920E6F" w:rsidDel="000C50CA">
                <w:rPr>
                  <w:lang w:val="en-US"/>
                </w:rPr>
                <w:delText xml:space="preserve">For details to the preconfigured business rule refer to the configuration guide of building block </w:delText>
              </w:r>
              <w:r w:rsidRPr="00920E6F" w:rsidDel="000C50CA">
                <w:rPr>
                  <w:rStyle w:val="SAPEmphasis"/>
                  <w:lang w:val="en-US"/>
                </w:rPr>
                <w:delText>15T</w:delText>
              </w:r>
              <w:r w:rsidRPr="00920E6F" w:rsidDel="000C50CA">
                <w:rPr>
                  <w:lang w:val="en-US"/>
                </w:rPr>
                <w:delText xml:space="preserve">, where in chapter </w:delText>
              </w:r>
              <w:r w:rsidRPr="00920E6F" w:rsidDel="000C50CA">
                <w:rPr>
                  <w:rStyle w:val="SAPTextReference"/>
                  <w:lang w:val="en-US"/>
                </w:rPr>
                <w:delText>Preparation / Prerequisites</w:delText>
              </w:r>
              <w:r w:rsidRPr="00920E6F" w:rsidDel="000C50CA">
                <w:rPr>
                  <w:lang w:val="en-US"/>
                </w:rPr>
                <w:delText xml:space="preserve"> the reference to the appropriate </w:delText>
              </w:r>
              <w:r w:rsidRPr="00920E6F" w:rsidDel="000C50CA">
                <w:rPr>
                  <w:rStyle w:val="SAPScreenElement"/>
                  <w:color w:val="auto"/>
                  <w:lang w:val="en-US"/>
                </w:rPr>
                <w:delText>HR Transaction</w:delText>
              </w:r>
              <w:r w:rsidRPr="00920E6F" w:rsidDel="000C50CA">
                <w:rPr>
                  <w:lang w:val="en-US"/>
                </w:rPr>
                <w:delText xml:space="preserve"> workbook is given.</w:delText>
              </w:r>
              <w:bookmarkStart w:id="16576" w:name="_Toc504125668"/>
              <w:bookmarkStart w:id="16577" w:name="_Toc504491463"/>
              <w:bookmarkStart w:id="16578" w:name="_Toc504493650"/>
              <w:bookmarkStart w:id="16579" w:name="_Toc504494705"/>
              <w:bookmarkStart w:id="16580" w:name="_Toc504496305"/>
              <w:bookmarkStart w:id="16581" w:name="_Toc504655391"/>
              <w:bookmarkStart w:id="16582" w:name="_Toc504983569"/>
              <w:bookmarkStart w:id="16583" w:name="_Toc505268653"/>
              <w:bookmarkStart w:id="16584" w:name="_Toc505353418"/>
              <w:bookmarkStart w:id="16585" w:name="_Toc505942303"/>
              <w:bookmarkStart w:id="16586" w:name="_Toc507059967"/>
              <w:bookmarkStart w:id="16587" w:name="_Toc507063536"/>
              <w:bookmarkEnd w:id="16576"/>
              <w:bookmarkEnd w:id="16577"/>
              <w:bookmarkEnd w:id="16578"/>
              <w:bookmarkEnd w:id="16579"/>
              <w:bookmarkEnd w:id="16580"/>
              <w:bookmarkEnd w:id="16581"/>
              <w:bookmarkEnd w:id="16582"/>
              <w:bookmarkEnd w:id="16583"/>
              <w:bookmarkEnd w:id="16584"/>
              <w:bookmarkEnd w:id="16585"/>
              <w:bookmarkEnd w:id="16586"/>
              <w:bookmarkEnd w:id="16587"/>
            </w:del>
          </w:p>
        </w:tc>
        <w:bookmarkStart w:id="16588" w:name="_Toc504125669"/>
        <w:bookmarkStart w:id="16589" w:name="_Toc504491464"/>
        <w:bookmarkStart w:id="16590" w:name="_Toc504493651"/>
        <w:bookmarkStart w:id="16591" w:name="_Toc504494706"/>
        <w:bookmarkStart w:id="16592" w:name="_Toc504496306"/>
        <w:bookmarkStart w:id="16593" w:name="_Toc504655392"/>
        <w:bookmarkStart w:id="16594" w:name="_Toc504983570"/>
        <w:bookmarkStart w:id="16595" w:name="_Toc505268654"/>
        <w:bookmarkStart w:id="16596" w:name="_Toc505353419"/>
        <w:bookmarkStart w:id="16597" w:name="_Toc505942304"/>
        <w:bookmarkStart w:id="16598" w:name="_Toc507059968"/>
        <w:bookmarkStart w:id="16599" w:name="_Toc507063537"/>
        <w:bookmarkEnd w:id="16588"/>
        <w:bookmarkEnd w:id="16589"/>
        <w:bookmarkEnd w:id="16590"/>
        <w:bookmarkEnd w:id="16591"/>
        <w:bookmarkEnd w:id="16592"/>
        <w:bookmarkEnd w:id="16593"/>
        <w:bookmarkEnd w:id="16594"/>
        <w:bookmarkEnd w:id="16595"/>
        <w:bookmarkEnd w:id="16596"/>
        <w:bookmarkEnd w:id="16597"/>
        <w:bookmarkEnd w:id="16598"/>
        <w:bookmarkEnd w:id="16599"/>
      </w:tr>
      <w:tr w:rsidR="002A1D5D" w:rsidRPr="00AC5720" w:rsidDel="000C50CA" w14:paraId="2D5DDC25" w14:textId="77777777" w:rsidTr="002A1D5D">
        <w:trPr>
          <w:trHeight w:val="357"/>
          <w:del w:id="16600"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77969C0F" w14:textId="77777777" w:rsidR="002A1D5D" w:rsidRPr="00920E6F" w:rsidDel="000C50CA" w:rsidRDefault="002A1D5D" w:rsidP="002A1D5D">
            <w:pPr>
              <w:rPr>
                <w:del w:id="16601" w:author="Author" w:date="2017-12-29T08:11:00Z"/>
                <w:lang w:val="en-US"/>
              </w:rPr>
            </w:pPr>
            <w:commentRangeStart w:id="16602"/>
            <w:del w:id="16603" w:author="Author" w:date="2017-12-29T08:11:00Z">
              <w:r w:rsidRPr="00920E6F" w:rsidDel="000C50CA">
                <w:rPr>
                  <w:rStyle w:val="SAPScreenElement"/>
                  <w:lang w:val="en-US"/>
                </w:rPr>
                <w:delText xml:space="preserve">Employee Class: </w:delText>
              </w:r>
              <w:r w:rsidRPr="00920E6F" w:rsidDel="000C50CA">
                <w:rPr>
                  <w:lang w:val="en-US"/>
                </w:rPr>
                <w:delText xml:space="preserve">defaulted based on value entered in field </w:delText>
              </w:r>
              <w:r w:rsidRPr="00920E6F" w:rsidDel="000C50CA">
                <w:rPr>
                  <w:rStyle w:val="SAPScreenElement"/>
                  <w:lang w:val="en-US"/>
                </w:rPr>
                <w:delText>Position</w:delText>
              </w:r>
              <w:r w:rsidRPr="00B04D6E" w:rsidDel="000C50CA">
                <w:rPr>
                  <w:lang w:val="en-US"/>
                </w:rPr>
                <w:delText>; leave as is</w:delText>
              </w:r>
              <w:bookmarkStart w:id="16604" w:name="_Toc504125670"/>
              <w:bookmarkStart w:id="16605" w:name="_Toc504491465"/>
              <w:bookmarkStart w:id="16606" w:name="_Toc504493652"/>
              <w:bookmarkStart w:id="16607" w:name="_Toc504494707"/>
              <w:bookmarkStart w:id="16608" w:name="_Toc504496307"/>
              <w:bookmarkStart w:id="16609" w:name="_Toc504655393"/>
              <w:bookmarkStart w:id="16610" w:name="_Toc504983571"/>
              <w:bookmarkStart w:id="16611" w:name="_Toc505268655"/>
              <w:bookmarkStart w:id="16612" w:name="_Toc505353420"/>
              <w:bookmarkStart w:id="16613" w:name="_Toc505942305"/>
              <w:bookmarkStart w:id="16614" w:name="_Toc507059969"/>
              <w:bookmarkStart w:id="16615" w:name="_Toc507063538"/>
              <w:bookmarkEnd w:id="16604"/>
              <w:bookmarkEnd w:id="16605"/>
              <w:bookmarkEnd w:id="16606"/>
              <w:bookmarkEnd w:id="16607"/>
              <w:bookmarkEnd w:id="16608"/>
              <w:bookmarkEnd w:id="16609"/>
              <w:bookmarkEnd w:id="16610"/>
              <w:bookmarkEnd w:id="16611"/>
              <w:bookmarkEnd w:id="16612"/>
              <w:bookmarkEnd w:id="16613"/>
              <w:bookmarkEnd w:id="16614"/>
              <w:bookmarkEnd w:id="16615"/>
            </w:del>
          </w:p>
        </w:tc>
        <w:tc>
          <w:tcPr>
            <w:tcW w:w="7384" w:type="dxa"/>
            <w:tcBorders>
              <w:top w:val="single" w:sz="8" w:space="0" w:color="999999"/>
              <w:left w:val="single" w:sz="8" w:space="0" w:color="999999"/>
              <w:bottom w:val="single" w:sz="8" w:space="0" w:color="999999"/>
              <w:right w:val="single" w:sz="8" w:space="0" w:color="999999"/>
            </w:tcBorders>
          </w:tcPr>
          <w:p w14:paraId="67EDE49B" w14:textId="77777777" w:rsidR="002A1D5D" w:rsidRPr="00920E6F" w:rsidDel="000C50CA" w:rsidRDefault="002A1D5D" w:rsidP="002A1D5D">
            <w:pPr>
              <w:pStyle w:val="SAPNoteHeading"/>
              <w:ind w:left="0"/>
              <w:rPr>
                <w:del w:id="16616" w:author="Author" w:date="2017-12-29T08:11:00Z"/>
                <w:lang w:val="en-US"/>
              </w:rPr>
            </w:pPr>
            <w:del w:id="16617" w:author="Author" w:date="2017-12-29T08:11:00Z">
              <w:r w:rsidRPr="00920E6F" w:rsidDel="000C50CA">
                <w:rPr>
                  <w:noProof/>
                  <w:lang w:val="en-US"/>
                </w:rPr>
                <w:drawing>
                  <wp:inline distT="0" distB="0" distL="0" distR="0" wp14:anchorId="3ED99CC2" wp14:editId="3D5F95EB">
                    <wp:extent cx="228600" cy="228600"/>
                    <wp:effectExtent l="0" t="0" r="0" b="0"/>
                    <wp:docPr id="5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sidDel="000C50CA">
                <w:rPr>
                  <w:lang w:val="en-US"/>
                </w:rPr>
                <w:delText> Recommendation</w:delText>
              </w:r>
              <w:bookmarkStart w:id="16618" w:name="_Toc504125671"/>
              <w:bookmarkStart w:id="16619" w:name="_Toc504491466"/>
              <w:bookmarkStart w:id="16620" w:name="_Toc504493653"/>
              <w:bookmarkStart w:id="16621" w:name="_Toc504494708"/>
              <w:bookmarkStart w:id="16622" w:name="_Toc504496308"/>
              <w:bookmarkStart w:id="16623" w:name="_Toc504655394"/>
              <w:bookmarkStart w:id="16624" w:name="_Toc504983572"/>
              <w:bookmarkStart w:id="16625" w:name="_Toc505268656"/>
              <w:bookmarkStart w:id="16626" w:name="_Toc505353421"/>
              <w:bookmarkStart w:id="16627" w:name="_Toc505942306"/>
              <w:bookmarkStart w:id="16628" w:name="_Toc507059970"/>
              <w:bookmarkStart w:id="16629" w:name="_Toc507063539"/>
              <w:bookmarkEnd w:id="16618"/>
              <w:bookmarkEnd w:id="16619"/>
              <w:bookmarkEnd w:id="16620"/>
              <w:bookmarkEnd w:id="16621"/>
              <w:bookmarkEnd w:id="16622"/>
              <w:bookmarkEnd w:id="16623"/>
              <w:bookmarkEnd w:id="16624"/>
              <w:bookmarkEnd w:id="16625"/>
              <w:bookmarkEnd w:id="16626"/>
              <w:bookmarkEnd w:id="16627"/>
              <w:bookmarkEnd w:id="16628"/>
              <w:bookmarkEnd w:id="16629"/>
            </w:del>
          </w:p>
          <w:p w14:paraId="2C680393" w14:textId="77777777" w:rsidR="002A1D5D" w:rsidRPr="00920E6F" w:rsidDel="000C50CA" w:rsidRDefault="002A1D5D" w:rsidP="002A1D5D">
            <w:pPr>
              <w:rPr>
                <w:del w:id="16630" w:author="Author" w:date="2017-12-29T08:11:00Z"/>
                <w:lang w:val="en-US"/>
              </w:rPr>
            </w:pPr>
            <w:del w:id="16631" w:author="Author" w:date="2017-12-29T08:11:00Z">
              <w:r w:rsidRPr="00920E6F" w:rsidDel="000C50CA">
                <w:rPr>
                  <w:lang w:val="en-US"/>
                </w:rPr>
                <w:delText>Required if integration with Employee Central Payroll is in place.</w:delText>
              </w:r>
              <w:bookmarkStart w:id="16632" w:name="_Toc504125672"/>
              <w:bookmarkStart w:id="16633" w:name="_Toc504491467"/>
              <w:bookmarkStart w:id="16634" w:name="_Toc504493654"/>
              <w:bookmarkStart w:id="16635" w:name="_Toc504494709"/>
              <w:bookmarkStart w:id="16636" w:name="_Toc504496309"/>
              <w:bookmarkStart w:id="16637" w:name="_Toc504655395"/>
              <w:bookmarkStart w:id="16638" w:name="_Toc504983573"/>
              <w:bookmarkStart w:id="16639" w:name="_Toc505268657"/>
              <w:bookmarkStart w:id="16640" w:name="_Toc505353422"/>
              <w:bookmarkStart w:id="16641" w:name="_Toc505942307"/>
              <w:bookmarkStart w:id="16642" w:name="_Toc507059971"/>
              <w:bookmarkStart w:id="16643" w:name="_Toc507063540"/>
              <w:bookmarkEnd w:id="16632"/>
              <w:bookmarkEnd w:id="16633"/>
              <w:bookmarkEnd w:id="16634"/>
              <w:bookmarkEnd w:id="16635"/>
              <w:bookmarkEnd w:id="16636"/>
              <w:bookmarkEnd w:id="16637"/>
              <w:bookmarkEnd w:id="16638"/>
              <w:bookmarkEnd w:id="16639"/>
              <w:bookmarkEnd w:id="16640"/>
              <w:bookmarkEnd w:id="16641"/>
              <w:bookmarkEnd w:id="16642"/>
              <w:bookmarkEnd w:id="16643"/>
            </w:del>
          </w:p>
        </w:tc>
        <w:bookmarkStart w:id="16644" w:name="_Toc504125673"/>
        <w:bookmarkStart w:id="16645" w:name="_Toc504491468"/>
        <w:bookmarkStart w:id="16646" w:name="_Toc504493655"/>
        <w:bookmarkStart w:id="16647" w:name="_Toc504494710"/>
        <w:bookmarkStart w:id="16648" w:name="_Toc504496310"/>
        <w:bookmarkStart w:id="16649" w:name="_Toc504655396"/>
        <w:bookmarkStart w:id="16650" w:name="_Toc504983574"/>
        <w:bookmarkStart w:id="16651" w:name="_Toc505268658"/>
        <w:bookmarkStart w:id="16652" w:name="_Toc505353423"/>
        <w:bookmarkStart w:id="16653" w:name="_Toc505942308"/>
        <w:bookmarkStart w:id="16654" w:name="_Toc507059972"/>
        <w:bookmarkStart w:id="16655" w:name="_Toc507063541"/>
        <w:bookmarkEnd w:id="16644"/>
        <w:bookmarkEnd w:id="16645"/>
        <w:bookmarkEnd w:id="16646"/>
        <w:bookmarkEnd w:id="16647"/>
        <w:bookmarkEnd w:id="16648"/>
        <w:bookmarkEnd w:id="16649"/>
        <w:bookmarkEnd w:id="16650"/>
        <w:bookmarkEnd w:id="16651"/>
        <w:bookmarkEnd w:id="16652"/>
        <w:bookmarkEnd w:id="16653"/>
        <w:bookmarkEnd w:id="16654"/>
        <w:bookmarkEnd w:id="16655"/>
      </w:tr>
      <w:tr w:rsidR="002A1D5D" w:rsidRPr="00AC5720" w:rsidDel="000C50CA" w14:paraId="08832C62" w14:textId="77777777" w:rsidTr="002A1D5D">
        <w:trPr>
          <w:trHeight w:val="357"/>
          <w:del w:id="16656"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04D344B2" w14:textId="77777777" w:rsidR="002A1D5D" w:rsidRPr="00920E6F" w:rsidDel="000C50CA" w:rsidRDefault="002A1D5D" w:rsidP="002A1D5D">
            <w:pPr>
              <w:rPr>
                <w:del w:id="16657" w:author="Author" w:date="2017-12-29T08:11:00Z"/>
                <w:lang w:val="en-US"/>
              </w:rPr>
            </w:pPr>
            <w:del w:id="16658" w:author="Author" w:date="2017-12-29T08:11:00Z">
              <w:r w:rsidRPr="00920E6F" w:rsidDel="000C50CA">
                <w:rPr>
                  <w:rStyle w:val="SAPScreenElement"/>
                  <w:lang w:val="en-US"/>
                </w:rPr>
                <w:delText xml:space="preserve">Employment Type: </w:delText>
              </w:r>
              <w:r w:rsidRPr="00920E6F" w:rsidDel="000C50CA">
                <w:rPr>
                  <w:lang w:val="en-US"/>
                </w:rPr>
                <w:delText xml:space="preserve">defaulted based on value entered in field </w:delText>
              </w:r>
              <w:r w:rsidRPr="00920E6F" w:rsidDel="000C50CA">
                <w:rPr>
                  <w:rStyle w:val="SAPScreenElement"/>
                  <w:lang w:val="en-US"/>
                </w:rPr>
                <w:delText xml:space="preserve">Position </w:delText>
              </w:r>
              <w:r w:rsidRPr="00920E6F" w:rsidDel="000C50CA">
                <w:rPr>
                  <w:lang w:val="en-US"/>
                </w:rPr>
                <w:delText xml:space="preserve">in case the </w:delText>
              </w:r>
              <w:r w:rsidRPr="00920E6F" w:rsidDel="000C50CA">
                <w:rPr>
                  <w:rStyle w:val="SAPScreenElement"/>
                  <w:color w:val="auto"/>
                  <w:lang w:val="en-US"/>
                </w:rPr>
                <w:delText>Employment Type</w:delText>
              </w:r>
              <w:r w:rsidRPr="00920E6F" w:rsidDel="000C50CA">
                <w:rPr>
                  <w:lang w:val="en-US"/>
                </w:rPr>
                <w:delText xml:space="preserve"> field has been set up and maintained for the </w:delText>
              </w:r>
              <w:r w:rsidRPr="00920E6F" w:rsidDel="000C50CA">
                <w:rPr>
                  <w:rStyle w:val="SAPScreenElement"/>
                  <w:color w:val="auto"/>
                  <w:lang w:val="en-US"/>
                </w:rPr>
                <w:delText>Position</w:delText>
              </w:r>
              <w:r w:rsidRPr="00920E6F" w:rsidDel="000C50CA">
                <w:rPr>
                  <w:lang w:val="en-US"/>
                </w:rPr>
                <w:delText xml:space="preserve"> object. If this is not the case, you need to select a value from the value help.</w:delText>
              </w:r>
              <w:bookmarkStart w:id="16659" w:name="_Toc504125674"/>
              <w:bookmarkStart w:id="16660" w:name="_Toc504491469"/>
              <w:bookmarkStart w:id="16661" w:name="_Toc504493656"/>
              <w:bookmarkStart w:id="16662" w:name="_Toc504494711"/>
              <w:bookmarkStart w:id="16663" w:name="_Toc504496311"/>
              <w:bookmarkStart w:id="16664" w:name="_Toc504655397"/>
              <w:bookmarkStart w:id="16665" w:name="_Toc504983575"/>
              <w:bookmarkStart w:id="16666" w:name="_Toc505268659"/>
              <w:bookmarkStart w:id="16667" w:name="_Toc505353424"/>
              <w:bookmarkStart w:id="16668" w:name="_Toc505942309"/>
              <w:bookmarkStart w:id="16669" w:name="_Toc507059973"/>
              <w:bookmarkStart w:id="16670" w:name="_Toc507063542"/>
              <w:bookmarkEnd w:id="16659"/>
              <w:bookmarkEnd w:id="16660"/>
              <w:bookmarkEnd w:id="16661"/>
              <w:bookmarkEnd w:id="16662"/>
              <w:bookmarkEnd w:id="16663"/>
              <w:bookmarkEnd w:id="16664"/>
              <w:bookmarkEnd w:id="16665"/>
              <w:bookmarkEnd w:id="16666"/>
              <w:bookmarkEnd w:id="16667"/>
              <w:bookmarkEnd w:id="16668"/>
              <w:bookmarkEnd w:id="16669"/>
              <w:bookmarkEnd w:id="16670"/>
            </w:del>
          </w:p>
        </w:tc>
        <w:tc>
          <w:tcPr>
            <w:tcW w:w="7384" w:type="dxa"/>
            <w:tcBorders>
              <w:top w:val="single" w:sz="8" w:space="0" w:color="999999"/>
              <w:left w:val="single" w:sz="8" w:space="0" w:color="999999"/>
              <w:bottom w:val="single" w:sz="8" w:space="0" w:color="999999"/>
              <w:right w:val="single" w:sz="8" w:space="0" w:color="999999"/>
            </w:tcBorders>
          </w:tcPr>
          <w:p w14:paraId="37FF1E8E" w14:textId="77777777" w:rsidR="002A1D5D" w:rsidRPr="00920E6F" w:rsidDel="000C50CA" w:rsidRDefault="002A1D5D" w:rsidP="002A1D5D">
            <w:pPr>
              <w:pStyle w:val="SAPNoteHeading"/>
              <w:ind w:left="0"/>
              <w:rPr>
                <w:del w:id="16671" w:author="Author" w:date="2017-12-29T08:11:00Z"/>
                <w:lang w:val="en-US"/>
              </w:rPr>
            </w:pPr>
            <w:del w:id="16672" w:author="Author" w:date="2017-12-29T08:11:00Z">
              <w:r w:rsidRPr="00920E6F" w:rsidDel="000C50CA">
                <w:rPr>
                  <w:noProof/>
                  <w:lang w:val="en-US"/>
                </w:rPr>
                <w:drawing>
                  <wp:inline distT="0" distB="0" distL="0" distR="0" wp14:anchorId="1707313D" wp14:editId="09F8B4F9">
                    <wp:extent cx="228600" cy="228600"/>
                    <wp:effectExtent l="0" t="0" r="0" b="0"/>
                    <wp:docPr id="5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sidDel="000C50CA">
                <w:rPr>
                  <w:lang w:val="en-US"/>
                </w:rPr>
                <w:delText> Recommendation</w:delText>
              </w:r>
              <w:bookmarkStart w:id="16673" w:name="_Toc504125675"/>
              <w:bookmarkStart w:id="16674" w:name="_Toc504491470"/>
              <w:bookmarkStart w:id="16675" w:name="_Toc504493657"/>
              <w:bookmarkStart w:id="16676" w:name="_Toc504494712"/>
              <w:bookmarkStart w:id="16677" w:name="_Toc504496312"/>
              <w:bookmarkStart w:id="16678" w:name="_Toc504655398"/>
              <w:bookmarkStart w:id="16679" w:name="_Toc504983576"/>
              <w:bookmarkStart w:id="16680" w:name="_Toc505268660"/>
              <w:bookmarkStart w:id="16681" w:name="_Toc505353425"/>
              <w:bookmarkStart w:id="16682" w:name="_Toc505942310"/>
              <w:bookmarkStart w:id="16683" w:name="_Toc507059974"/>
              <w:bookmarkStart w:id="16684" w:name="_Toc507063543"/>
              <w:bookmarkEnd w:id="16673"/>
              <w:bookmarkEnd w:id="16674"/>
              <w:bookmarkEnd w:id="16675"/>
              <w:bookmarkEnd w:id="16676"/>
              <w:bookmarkEnd w:id="16677"/>
              <w:bookmarkEnd w:id="16678"/>
              <w:bookmarkEnd w:id="16679"/>
              <w:bookmarkEnd w:id="16680"/>
              <w:bookmarkEnd w:id="16681"/>
              <w:bookmarkEnd w:id="16682"/>
              <w:bookmarkEnd w:id="16683"/>
              <w:bookmarkEnd w:id="16684"/>
            </w:del>
          </w:p>
          <w:p w14:paraId="514408C6" w14:textId="77777777" w:rsidR="002A1D5D" w:rsidRPr="00920E6F" w:rsidDel="000C50CA" w:rsidRDefault="002A1D5D" w:rsidP="002A1D5D">
            <w:pPr>
              <w:rPr>
                <w:del w:id="16685" w:author="Author" w:date="2017-12-29T08:11:00Z"/>
                <w:lang w:val="en-US"/>
              </w:rPr>
            </w:pPr>
            <w:del w:id="16686" w:author="Author" w:date="2017-12-29T08:11:00Z">
              <w:r w:rsidRPr="00920E6F" w:rsidDel="000C50CA">
                <w:rPr>
                  <w:lang w:val="en-US"/>
                </w:rPr>
                <w:delText xml:space="preserve">In case </w:delText>
              </w:r>
              <w:r w:rsidRPr="00920E6F" w:rsidDel="000C50CA">
                <w:rPr>
                  <w:rStyle w:val="SAPEmphasis"/>
                  <w:lang w:val="en-US"/>
                </w:rPr>
                <w:delText xml:space="preserve">Contingent Workforce Management </w:delText>
              </w:r>
              <w:r w:rsidRPr="00920E6F" w:rsidDel="000C50CA">
                <w:rPr>
                  <w:lang w:val="en-US"/>
                </w:rPr>
                <w:delText xml:space="preserve">has also been implemented in the instance, avoid using employee class </w:delText>
              </w:r>
              <w:r w:rsidRPr="00920E6F" w:rsidDel="000C50CA">
                <w:rPr>
                  <w:rStyle w:val="SAPUserEntry"/>
                  <w:lang w:val="en-US"/>
                </w:rPr>
                <w:delText>Contingent(GB)</w:delText>
              </w:r>
              <w:r w:rsidRPr="00920E6F" w:rsidDel="000C50CA">
                <w:rPr>
                  <w:lang w:val="en-US"/>
                </w:rPr>
                <w:delText xml:space="preserve"> and one of the employment types</w:delText>
              </w:r>
              <w:r w:rsidRPr="00920E6F" w:rsidDel="000C50CA">
                <w:rPr>
                  <w:rStyle w:val="SAPUserEntry"/>
                  <w:lang w:val="en-US"/>
                </w:rPr>
                <w:delText xml:space="preserve"> Contractor(GB)</w:delText>
              </w:r>
              <w:r w:rsidRPr="00920E6F" w:rsidDel="000C50CA">
                <w:rPr>
                  <w:lang w:val="en-US"/>
                </w:rPr>
                <w:delText>,</w:delText>
              </w:r>
              <w:r w:rsidRPr="00920E6F" w:rsidDel="000C50CA">
                <w:rPr>
                  <w:rStyle w:val="SAPUserEntry"/>
                  <w:lang w:val="en-US"/>
                </w:rPr>
                <w:delText xml:space="preserve"> Consultant(GB)</w:delText>
              </w:r>
              <w:r w:rsidRPr="00920E6F" w:rsidDel="000C50CA">
                <w:rPr>
                  <w:lang w:val="en-US"/>
                </w:rPr>
                <w:delText xml:space="preserve"> or</w:delText>
              </w:r>
              <w:r w:rsidRPr="00920E6F" w:rsidDel="000C50CA">
                <w:rPr>
                  <w:rStyle w:val="SAPUserEntry"/>
                  <w:lang w:val="en-US"/>
                </w:rPr>
                <w:delText xml:space="preserve"> Freelancer(GB)</w:delText>
              </w:r>
              <w:r w:rsidRPr="00920E6F" w:rsidDel="000C50CA">
                <w:rPr>
                  <w:lang w:val="en-US"/>
                </w:rPr>
                <w:delText xml:space="preserve">. </w:delText>
              </w:r>
              <w:bookmarkStart w:id="16687" w:name="_Toc504125676"/>
              <w:bookmarkStart w:id="16688" w:name="_Toc504491471"/>
              <w:bookmarkStart w:id="16689" w:name="_Toc504493658"/>
              <w:bookmarkStart w:id="16690" w:name="_Toc504494713"/>
              <w:bookmarkStart w:id="16691" w:name="_Toc504496313"/>
              <w:bookmarkStart w:id="16692" w:name="_Toc504655399"/>
              <w:bookmarkStart w:id="16693" w:name="_Toc504983577"/>
              <w:bookmarkStart w:id="16694" w:name="_Toc505268661"/>
              <w:bookmarkStart w:id="16695" w:name="_Toc505353426"/>
              <w:bookmarkStart w:id="16696" w:name="_Toc505942311"/>
              <w:bookmarkStart w:id="16697" w:name="_Toc507059975"/>
              <w:bookmarkStart w:id="16698" w:name="_Toc507063544"/>
              <w:bookmarkEnd w:id="16687"/>
              <w:bookmarkEnd w:id="16688"/>
              <w:bookmarkEnd w:id="16689"/>
              <w:bookmarkEnd w:id="16690"/>
              <w:bookmarkEnd w:id="16691"/>
              <w:bookmarkEnd w:id="16692"/>
              <w:bookmarkEnd w:id="16693"/>
              <w:bookmarkEnd w:id="16694"/>
              <w:bookmarkEnd w:id="16695"/>
              <w:bookmarkEnd w:id="16696"/>
              <w:bookmarkEnd w:id="16697"/>
              <w:bookmarkEnd w:id="16698"/>
            </w:del>
          </w:p>
          <w:p w14:paraId="3A116FF1" w14:textId="77777777" w:rsidR="002A1D5D" w:rsidRPr="00920E6F" w:rsidDel="000C50CA" w:rsidRDefault="002A1D5D" w:rsidP="002A1D5D">
            <w:pPr>
              <w:pStyle w:val="SAPNoteHeading"/>
              <w:ind w:left="0"/>
              <w:rPr>
                <w:del w:id="16699" w:author="Author" w:date="2017-12-29T08:11:00Z"/>
                <w:lang w:val="en-US"/>
              </w:rPr>
            </w:pPr>
            <w:del w:id="16700" w:author="Author" w:date="2017-12-29T08:11:00Z">
              <w:r w:rsidRPr="00920E6F" w:rsidDel="000C50CA">
                <w:rPr>
                  <w:noProof/>
                  <w:lang w:val="en-US"/>
                </w:rPr>
                <w:drawing>
                  <wp:inline distT="0" distB="0" distL="0" distR="0" wp14:anchorId="254376B2" wp14:editId="282D5405">
                    <wp:extent cx="228600" cy="228600"/>
                    <wp:effectExtent l="0" t="0" r="0" b="0"/>
                    <wp:docPr id="59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sidDel="000C50CA">
                <w:rPr>
                  <w:lang w:val="en-US"/>
                </w:rPr>
                <w:delText> Recommendation</w:delText>
              </w:r>
              <w:bookmarkStart w:id="16701" w:name="_Toc504125677"/>
              <w:bookmarkStart w:id="16702" w:name="_Toc504491472"/>
              <w:bookmarkStart w:id="16703" w:name="_Toc504493659"/>
              <w:bookmarkStart w:id="16704" w:name="_Toc504494714"/>
              <w:bookmarkStart w:id="16705" w:name="_Toc504496314"/>
              <w:bookmarkStart w:id="16706" w:name="_Toc504655400"/>
              <w:bookmarkStart w:id="16707" w:name="_Toc504983578"/>
              <w:bookmarkStart w:id="16708" w:name="_Toc505268662"/>
              <w:bookmarkStart w:id="16709" w:name="_Toc505353427"/>
              <w:bookmarkStart w:id="16710" w:name="_Toc505942312"/>
              <w:bookmarkStart w:id="16711" w:name="_Toc507059976"/>
              <w:bookmarkStart w:id="16712" w:name="_Toc507063545"/>
              <w:bookmarkEnd w:id="16701"/>
              <w:bookmarkEnd w:id="16702"/>
              <w:bookmarkEnd w:id="16703"/>
              <w:bookmarkEnd w:id="16704"/>
              <w:bookmarkEnd w:id="16705"/>
              <w:bookmarkEnd w:id="16706"/>
              <w:bookmarkEnd w:id="16707"/>
              <w:bookmarkEnd w:id="16708"/>
              <w:bookmarkEnd w:id="16709"/>
              <w:bookmarkEnd w:id="16710"/>
              <w:bookmarkEnd w:id="16711"/>
              <w:bookmarkEnd w:id="16712"/>
            </w:del>
          </w:p>
          <w:p w14:paraId="4A004C7D" w14:textId="77777777" w:rsidR="002A1D5D" w:rsidRPr="00920E6F" w:rsidDel="000C50CA" w:rsidRDefault="002A1D5D" w:rsidP="002A1D5D">
            <w:pPr>
              <w:rPr>
                <w:del w:id="16713" w:author="Author" w:date="2017-12-29T08:11:00Z"/>
                <w:lang w:val="en-US"/>
              </w:rPr>
            </w:pPr>
            <w:del w:id="16714" w:author="Author" w:date="2017-12-29T08:11:00Z">
              <w:r w:rsidRPr="00920E6F" w:rsidDel="000C50CA">
                <w:rPr>
                  <w:lang w:val="en-US"/>
                </w:rPr>
                <w:delText>Required if integration with Employee Central Payroll is in place.</w:delText>
              </w:r>
              <w:commentRangeEnd w:id="16602"/>
              <w:r w:rsidDel="000C50CA">
                <w:rPr>
                  <w:rStyle w:val="CommentReference"/>
                </w:rPr>
                <w:commentReference w:id="16602"/>
              </w:r>
              <w:bookmarkStart w:id="16715" w:name="_Toc504125678"/>
              <w:bookmarkStart w:id="16716" w:name="_Toc504491473"/>
              <w:bookmarkStart w:id="16717" w:name="_Toc504493660"/>
              <w:bookmarkStart w:id="16718" w:name="_Toc504494715"/>
              <w:bookmarkStart w:id="16719" w:name="_Toc504496315"/>
              <w:bookmarkStart w:id="16720" w:name="_Toc504655401"/>
              <w:bookmarkStart w:id="16721" w:name="_Toc504983579"/>
              <w:bookmarkStart w:id="16722" w:name="_Toc505268663"/>
              <w:bookmarkStart w:id="16723" w:name="_Toc505353428"/>
              <w:bookmarkStart w:id="16724" w:name="_Toc505942313"/>
              <w:bookmarkStart w:id="16725" w:name="_Toc507059977"/>
              <w:bookmarkStart w:id="16726" w:name="_Toc507063546"/>
              <w:bookmarkEnd w:id="16715"/>
              <w:bookmarkEnd w:id="16716"/>
              <w:bookmarkEnd w:id="16717"/>
              <w:bookmarkEnd w:id="16718"/>
              <w:bookmarkEnd w:id="16719"/>
              <w:bookmarkEnd w:id="16720"/>
              <w:bookmarkEnd w:id="16721"/>
              <w:bookmarkEnd w:id="16722"/>
              <w:bookmarkEnd w:id="16723"/>
              <w:bookmarkEnd w:id="16724"/>
              <w:bookmarkEnd w:id="16725"/>
              <w:bookmarkEnd w:id="16726"/>
            </w:del>
          </w:p>
        </w:tc>
        <w:bookmarkStart w:id="16727" w:name="_Toc504125679"/>
        <w:bookmarkStart w:id="16728" w:name="_Toc504491474"/>
        <w:bookmarkStart w:id="16729" w:name="_Toc504493661"/>
        <w:bookmarkStart w:id="16730" w:name="_Toc504494716"/>
        <w:bookmarkStart w:id="16731" w:name="_Toc504496316"/>
        <w:bookmarkStart w:id="16732" w:name="_Toc504655402"/>
        <w:bookmarkStart w:id="16733" w:name="_Toc504983580"/>
        <w:bookmarkStart w:id="16734" w:name="_Toc505268664"/>
        <w:bookmarkStart w:id="16735" w:name="_Toc505353429"/>
        <w:bookmarkStart w:id="16736" w:name="_Toc505942314"/>
        <w:bookmarkStart w:id="16737" w:name="_Toc507059978"/>
        <w:bookmarkStart w:id="16738" w:name="_Toc507063547"/>
        <w:bookmarkEnd w:id="16727"/>
        <w:bookmarkEnd w:id="16728"/>
        <w:bookmarkEnd w:id="16729"/>
        <w:bookmarkEnd w:id="16730"/>
        <w:bookmarkEnd w:id="16731"/>
        <w:bookmarkEnd w:id="16732"/>
        <w:bookmarkEnd w:id="16733"/>
        <w:bookmarkEnd w:id="16734"/>
        <w:bookmarkEnd w:id="16735"/>
        <w:bookmarkEnd w:id="16736"/>
        <w:bookmarkEnd w:id="16737"/>
        <w:bookmarkEnd w:id="16738"/>
      </w:tr>
      <w:tr w:rsidR="002A1D5D" w:rsidRPr="00AC5720" w:rsidDel="000C50CA" w14:paraId="4096D4AC" w14:textId="77777777" w:rsidTr="002A1D5D">
        <w:trPr>
          <w:trHeight w:val="357"/>
          <w:del w:id="16739"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2B4A5E54" w14:textId="77777777" w:rsidR="002A1D5D" w:rsidRPr="00920E6F" w:rsidDel="000C50CA" w:rsidRDefault="002A1D5D" w:rsidP="002A1D5D">
            <w:pPr>
              <w:rPr>
                <w:del w:id="16740" w:author="Author" w:date="2017-12-29T08:11:00Z"/>
                <w:lang w:val="en-US"/>
              </w:rPr>
            </w:pPr>
            <w:del w:id="16741" w:author="Author" w:date="2017-12-29T08:11:00Z">
              <w:r w:rsidRPr="00920E6F" w:rsidDel="000C50CA">
                <w:rPr>
                  <w:rStyle w:val="SAPScreenElement"/>
                  <w:lang w:val="en-US"/>
                </w:rPr>
                <w:delText xml:space="preserve">Job Entry Date: </w:delText>
              </w:r>
              <w:r w:rsidRPr="00920E6F" w:rsidDel="000C50CA">
                <w:rPr>
                  <w:lang w:val="en-US"/>
                </w:rPr>
                <w:delText>select the same date as the hiring date of the new employee or select a different date, in case the job entry date differs from the hiring date</w:delText>
              </w:r>
              <w:bookmarkStart w:id="16742" w:name="_Toc504125680"/>
              <w:bookmarkStart w:id="16743" w:name="_Toc504491475"/>
              <w:bookmarkStart w:id="16744" w:name="_Toc504493662"/>
              <w:bookmarkStart w:id="16745" w:name="_Toc504494717"/>
              <w:bookmarkStart w:id="16746" w:name="_Toc504496317"/>
              <w:bookmarkStart w:id="16747" w:name="_Toc504655403"/>
              <w:bookmarkStart w:id="16748" w:name="_Toc504983581"/>
              <w:bookmarkStart w:id="16749" w:name="_Toc505268665"/>
              <w:bookmarkStart w:id="16750" w:name="_Toc505353430"/>
              <w:bookmarkStart w:id="16751" w:name="_Toc505942315"/>
              <w:bookmarkStart w:id="16752" w:name="_Toc507059979"/>
              <w:bookmarkStart w:id="16753" w:name="_Toc507063548"/>
              <w:bookmarkEnd w:id="16742"/>
              <w:bookmarkEnd w:id="16743"/>
              <w:bookmarkEnd w:id="16744"/>
              <w:bookmarkEnd w:id="16745"/>
              <w:bookmarkEnd w:id="16746"/>
              <w:bookmarkEnd w:id="16747"/>
              <w:bookmarkEnd w:id="16748"/>
              <w:bookmarkEnd w:id="16749"/>
              <w:bookmarkEnd w:id="16750"/>
              <w:bookmarkEnd w:id="16751"/>
              <w:bookmarkEnd w:id="16752"/>
              <w:bookmarkEnd w:id="16753"/>
            </w:del>
          </w:p>
        </w:tc>
        <w:tc>
          <w:tcPr>
            <w:tcW w:w="7384" w:type="dxa"/>
            <w:tcBorders>
              <w:top w:val="single" w:sz="8" w:space="0" w:color="999999"/>
              <w:left w:val="single" w:sz="8" w:space="0" w:color="999999"/>
              <w:bottom w:val="single" w:sz="8" w:space="0" w:color="999999"/>
              <w:right w:val="single" w:sz="8" w:space="0" w:color="999999"/>
            </w:tcBorders>
          </w:tcPr>
          <w:p w14:paraId="5F11953B" w14:textId="77777777" w:rsidR="002A1D5D" w:rsidRPr="00920E6F" w:rsidDel="000C50CA" w:rsidRDefault="002A1D5D" w:rsidP="002A1D5D">
            <w:pPr>
              <w:rPr>
                <w:del w:id="16754" w:author="Author" w:date="2017-12-29T08:11:00Z"/>
                <w:lang w:val="en-US"/>
              </w:rPr>
            </w:pPr>
            <w:del w:id="16755" w:author="Author" w:date="2017-12-29T08:11:00Z">
              <w:r w:rsidRPr="00920E6F" w:rsidDel="000C50CA">
                <w:rPr>
                  <w:lang w:val="en-US"/>
                </w:rPr>
                <w:delText>In case you leave the field empty, upon submitting the new hire record, the value will be automatically filled with the hiring date, and can be checked in the employee profile.</w:delText>
              </w:r>
              <w:bookmarkStart w:id="16756" w:name="_Toc504125681"/>
              <w:bookmarkStart w:id="16757" w:name="_Toc504491476"/>
              <w:bookmarkStart w:id="16758" w:name="_Toc504493663"/>
              <w:bookmarkStart w:id="16759" w:name="_Toc504494718"/>
              <w:bookmarkStart w:id="16760" w:name="_Toc504496318"/>
              <w:bookmarkStart w:id="16761" w:name="_Toc504655404"/>
              <w:bookmarkStart w:id="16762" w:name="_Toc504983582"/>
              <w:bookmarkStart w:id="16763" w:name="_Toc505268666"/>
              <w:bookmarkStart w:id="16764" w:name="_Toc505353431"/>
              <w:bookmarkStart w:id="16765" w:name="_Toc505942316"/>
              <w:bookmarkStart w:id="16766" w:name="_Toc507059980"/>
              <w:bookmarkStart w:id="16767" w:name="_Toc507063549"/>
              <w:bookmarkEnd w:id="16756"/>
              <w:bookmarkEnd w:id="16757"/>
              <w:bookmarkEnd w:id="16758"/>
              <w:bookmarkEnd w:id="16759"/>
              <w:bookmarkEnd w:id="16760"/>
              <w:bookmarkEnd w:id="16761"/>
              <w:bookmarkEnd w:id="16762"/>
              <w:bookmarkEnd w:id="16763"/>
              <w:bookmarkEnd w:id="16764"/>
              <w:bookmarkEnd w:id="16765"/>
              <w:bookmarkEnd w:id="16766"/>
              <w:bookmarkEnd w:id="16767"/>
            </w:del>
          </w:p>
        </w:tc>
        <w:bookmarkStart w:id="16768" w:name="_Toc504125682"/>
        <w:bookmarkStart w:id="16769" w:name="_Toc504491477"/>
        <w:bookmarkStart w:id="16770" w:name="_Toc504493664"/>
        <w:bookmarkStart w:id="16771" w:name="_Toc504494719"/>
        <w:bookmarkStart w:id="16772" w:name="_Toc504496319"/>
        <w:bookmarkStart w:id="16773" w:name="_Toc504655405"/>
        <w:bookmarkStart w:id="16774" w:name="_Toc504983583"/>
        <w:bookmarkStart w:id="16775" w:name="_Toc505268667"/>
        <w:bookmarkStart w:id="16776" w:name="_Toc505353432"/>
        <w:bookmarkStart w:id="16777" w:name="_Toc505942317"/>
        <w:bookmarkStart w:id="16778" w:name="_Toc507059981"/>
        <w:bookmarkStart w:id="16779" w:name="_Toc507063550"/>
        <w:bookmarkEnd w:id="16768"/>
        <w:bookmarkEnd w:id="16769"/>
        <w:bookmarkEnd w:id="16770"/>
        <w:bookmarkEnd w:id="16771"/>
        <w:bookmarkEnd w:id="16772"/>
        <w:bookmarkEnd w:id="16773"/>
        <w:bookmarkEnd w:id="16774"/>
        <w:bookmarkEnd w:id="16775"/>
        <w:bookmarkEnd w:id="16776"/>
        <w:bookmarkEnd w:id="16777"/>
        <w:bookmarkEnd w:id="16778"/>
        <w:bookmarkEnd w:id="16779"/>
      </w:tr>
      <w:tr w:rsidR="002A1D5D" w:rsidRPr="00AC5720" w:rsidDel="000C50CA" w14:paraId="59EDEF99" w14:textId="77777777" w:rsidTr="002A1D5D">
        <w:trPr>
          <w:trHeight w:val="357"/>
          <w:del w:id="16780"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756994F6" w14:textId="77777777" w:rsidR="002A1D5D" w:rsidRPr="00920E6F" w:rsidDel="000C50CA" w:rsidRDefault="002A1D5D" w:rsidP="002A1D5D">
            <w:pPr>
              <w:rPr>
                <w:del w:id="16781" w:author="Author" w:date="2017-12-29T08:11:00Z"/>
                <w:lang w:val="en-US"/>
              </w:rPr>
            </w:pPr>
            <w:del w:id="16782" w:author="Author" w:date="2017-12-29T08:11:00Z">
              <w:r w:rsidRPr="00920E6F" w:rsidDel="000C50CA">
                <w:rPr>
                  <w:rStyle w:val="SAPScreenElement"/>
                  <w:lang w:val="en-US"/>
                </w:rPr>
                <w:delText xml:space="preserve">Pay Scale Type: </w:delText>
              </w:r>
              <w:r w:rsidRPr="00920E6F" w:rsidDel="000C50CA">
                <w:rPr>
                  <w:lang w:val="en-US"/>
                </w:rPr>
                <w:delText xml:space="preserve">select from drop-down; for example, </w:delText>
              </w:r>
              <w:r w:rsidRPr="00920E6F" w:rsidDel="000C50CA">
                <w:rPr>
                  <w:rStyle w:val="SAPUserEntry"/>
                  <w:lang w:val="en-US"/>
                </w:rPr>
                <w:delText>Pay</w:delText>
              </w:r>
              <w:r w:rsidRPr="00267911" w:rsidDel="000C50CA">
                <w:rPr>
                  <w:rStyle w:val="SAPUserEntry"/>
                  <w:b w:val="0"/>
                  <w:lang w:val="en-US"/>
                </w:rPr>
                <w:delText xml:space="preserve"> </w:delText>
              </w:r>
              <w:r w:rsidRPr="00920E6F" w:rsidDel="000C50CA">
                <w:rPr>
                  <w:rStyle w:val="SAPUserEntry"/>
                  <w:lang w:val="en-US"/>
                </w:rPr>
                <w:delText>Agreement</w:delText>
              </w:r>
              <w:r w:rsidRPr="00920E6F" w:rsidDel="000C50CA">
                <w:rPr>
                  <w:b/>
                  <w:lang w:val="en-US"/>
                </w:rPr>
                <w:delText xml:space="preserve"> </w:delText>
              </w:r>
              <w:r w:rsidRPr="00920E6F" w:rsidDel="000C50CA">
                <w:rPr>
                  <w:rStyle w:val="SAPUserEntry"/>
                  <w:lang w:val="en-US"/>
                </w:rPr>
                <w:delText>(GBR/20)</w:delText>
              </w:r>
              <w:bookmarkStart w:id="16783" w:name="_Toc504125683"/>
              <w:bookmarkStart w:id="16784" w:name="_Toc504491478"/>
              <w:bookmarkStart w:id="16785" w:name="_Toc504493665"/>
              <w:bookmarkStart w:id="16786" w:name="_Toc504494720"/>
              <w:bookmarkStart w:id="16787" w:name="_Toc504496320"/>
              <w:bookmarkStart w:id="16788" w:name="_Toc504655406"/>
              <w:bookmarkStart w:id="16789" w:name="_Toc504983584"/>
              <w:bookmarkStart w:id="16790" w:name="_Toc505268668"/>
              <w:bookmarkStart w:id="16791" w:name="_Toc505353433"/>
              <w:bookmarkStart w:id="16792" w:name="_Toc505942318"/>
              <w:bookmarkStart w:id="16793" w:name="_Toc507059982"/>
              <w:bookmarkStart w:id="16794" w:name="_Toc507063551"/>
              <w:bookmarkEnd w:id="16783"/>
              <w:bookmarkEnd w:id="16784"/>
              <w:bookmarkEnd w:id="16785"/>
              <w:bookmarkEnd w:id="16786"/>
              <w:bookmarkEnd w:id="16787"/>
              <w:bookmarkEnd w:id="16788"/>
              <w:bookmarkEnd w:id="16789"/>
              <w:bookmarkEnd w:id="16790"/>
              <w:bookmarkEnd w:id="16791"/>
              <w:bookmarkEnd w:id="16792"/>
              <w:bookmarkEnd w:id="16793"/>
              <w:bookmarkEnd w:id="16794"/>
            </w:del>
          </w:p>
        </w:tc>
        <w:tc>
          <w:tcPr>
            <w:tcW w:w="7384" w:type="dxa"/>
            <w:tcBorders>
              <w:top w:val="single" w:sz="8" w:space="0" w:color="999999"/>
              <w:left w:val="single" w:sz="8" w:space="0" w:color="999999"/>
              <w:bottom w:val="single" w:sz="8" w:space="0" w:color="999999"/>
              <w:right w:val="single" w:sz="8" w:space="0" w:color="999999"/>
            </w:tcBorders>
          </w:tcPr>
          <w:p w14:paraId="6E849055" w14:textId="77777777" w:rsidR="002A1D5D" w:rsidRPr="00920E6F" w:rsidDel="000C50CA" w:rsidRDefault="002A1D5D" w:rsidP="002A1D5D">
            <w:pPr>
              <w:pStyle w:val="SAPNoteHeading"/>
              <w:ind w:left="0"/>
              <w:rPr>
                <w:del w:id="16795" w:author="Author" w:date="2017-12-29T08:11:00Z"/>
                <w:lang w:val="en-US"/>
              </w:rPr>
            </w:pPr>
            <w:del w:id="16796" w:author="Author" w:date="2017-12-29T08:11:00Z">
              <w:r w:rsidRPr="00920E6F" w:rsidDel="000C50CA">
                <w:rPr>
                  <w:noProof/>
                  <w:lang w:val="en-US"/>
                </w:rPr>
                <w:drawing>
                  <wp:inline distT="0" distB="0" distL="0" distR="0" wp14:anchorId="6DFD16FC" wp14:editId="2167B337">
                    <wp:extent cx="228600" cy="228600"/>
                    <wp:effectExtent l="0" t="0" r="0" b="0"/>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sidDel="000C50CA">
                <w:rPr>
                  <w:lang w:val="en-US"/>
                </w:rPr>
                <w:delText> Recommendation</w:delText>
              </w:r>
              <w:bookmarkStart w:id="16797" w:name="_Toc504125684"/>
              <w:bookmarkStart w:id="16798" w:name="_Toc504491479"/>
              <w:bookmarkStart w:id="16799" w:name="_Toc504493666"/>
              <w:bookmarkStart w:id="16800" w:name="_Toc504494721"/>
              <w:bookmarkStart w:id="16801" w:name="_Toc504496321"/>
              <w:bookmarkStart w:id="16802" w:name="_Toc504655407"/>
              <w:bookmarkStart w:id="16803" w:name="_Toc504983585"/>
              <w:bookmarkStart w:id="16804" w:name="_Toc505268669"/>
              <w:bookmarkStart w:id="16805" w:name="_Toc505353434"/>
              <w:bookmarkStart w:id="16806" w:name="_Toc505942319"/>
              <w:bookmarkStart w:id="16807" w:name="_Toc507059983"/>
              <w:bookmarkStart w:id="16808" w:name="_Toc507063552"/>
              <w:bookmarkEnd w:id="16797"/>
              <w:bookmarkEnd w:id="16798"/>
              <w:bookmarkEnd w:id="16799"/>
              <w:bookmarkEnd w:id="16800"/>
              <w:bookmarkEnd w:id="16801"/>
              <w:bookmarkEnd w:id="16802"/>
              <w:bookmarkEnd w:id="16803"/>
              <w:bookmarkEnd w:id="16804"/>
              <w:bookmarkEnd w:id="16805"/>
              <w:bookmarkEnd w:id="16806"/>
              <w:bookmarkEnd w:id="16807"/>
              <w:bookmarkEnd w:id="16808"/>
            </w:del>
          </w:p>
          <w:p w14:paraId="6EA20D87" w14:textId="77777777" w:rsidR="002A1D5D" w:rsidRPr="00920E6F" w:rsidDel="000C50CA" w:rsidRDefault="002A1D5D" w:rsidP="002A1D5D">
            <w:pPr>
              <w:rPr>
                <w:del w:id="16809" w:author="Author" w:date="2017-12-29T08:11:00Z"/>
                <w:lang w:val="en-US"/>
              </w:rPr>
            </w:pPr>
            <w:del w:id="16810" w:author="Author" w:date="2017-12-29T08:11:00Z">
              <w:r w:rsidRPr="00920E6F" w:rsidDel="000C50CA">
                <w:rPr>
                  <w:lang w:val="en-US"/>
                </w:rPr>
                <w:delText>Required if integration with Employee Central Payroll is in place.</w:delText>
              </w:r>
              <w:bookmarkStart w:id="16811" w:name="_Toc504125685"/>
              <w:bookmarkStart w:id="16812" w:name="_Toc504491480"/>
              <w:bookmarkStart w:id="16813" w:name="_Toc504493667"/>
              <w:bookmarkStart w:id="16814" w:name="_Toc504494722"/>
              <w:bookmarkStart w:id="16815" w:name="_Toc504496322"/>
              <w:bookmarkStart w:id="16816" w:name="_Toc504655408"/>
              <w:bookmarkStart w:id="16817" w:name="_Toc504983586"/>
              <w:bookmarkStart w:id="16818" w:name="_Toc505268670"/>
              <w:bookmarkStart w:id="16819" w:name="_Toc505353435"/>
              <w:bookmarkStart w:id="16820" w:name="_Toc505942320"/>
              <w:bookmarkStart w:id="16821" w:name="_Toc507059984"/>
              <w:bookmarkStart w:id="16822" w:name="_Toc507063553"/>
              <w:bookmarkEnd w:id="16811"/>
              <w:bookmarkEnd w:id="16812"/>
              <w:bookmarkEnd w:id="16813"/>
              <w:bookmarkEnd w:id="16814"/>
              <w:bookmarkEnd w:id="16815"/>
              <w:bookmarkEnd w:id="16816"/>
              <w:bookmarkEnd w:id="16817"/>
              <w:bookmarkEnd w:id="16818"/>
              <w:bookmarkEnd w:id="16819"/>
              <w:bookmarkEnd w:id="16820"/>
              <w:bookmarkEnd w:id="16821"/>
              <w:bookmarkEnd w:id="16822"/>
            </w:del>
          </w:p>
        </w:tc>
        <w:bookmarkStart w:id="16823" w:name="_Toc504125686"/>
        <w:bookmarkStart w:id="16824" w:name="_Toc504491481"/>
        <w:bookmarkStart w:id="16825" w:name="_Toc504493668"/>
        <w:bookmarkStart w:id="16826" w:name="_Toc504494723"/>
        <w:bookmarkStart w:id="16827" w:name="_Toc504496323"/>
        <w:bookmarkStart w:id="16828" w:name="_Toc504655409"/>
        <w:bookmarkStart w:id="16829" w:name="_Toc504983587"/>
        <w:bookmarkStart w:id="16830" w:name="_Toc505268671"/>
        <w:bookmarkStart w:id="16831" w:name="_Toc505353436"/>
        <w:bookmarkStart w:id="16832" w:name="_Toc505942321"/>
        <w:bookmarkStart w:id="16833" w:name="_Toc507059985"/>
        <w:bookmarkStart w:id="16834" w:name="_Toc507063554"/>
        <w:bookmarkEnd w:id="16823"/>
        <w:bookmarkEnd w:id="16824"/>
        <w:bookmarkEnd w:id="16825"/>
        <w:bookmarkEnd w:id="16826"/>
        <w:bookmarkEnd w:id="16827"/>
        <w:bookmarkEnd w:id="16828"/>
        <w:bookmarkEnd w:id="16829"/>
        <w:bookmarkEnd w:id="16830"/>
        <w:bookmarkEnd w:id="16831"/>
        <w:bookmarkEnd w:id="16832"/>
        <w:bookmarkEnd w:id="16833"/>
        <w:bookmarkEnd w:id="16834"/>
      </w:tr>
      <w:tr w:rsidR="002A1D5D" w:rsidRPr="00AC5720" w:rsidDel="000C50CA" w14:paraId="40963675" w14:textId="77777777" w:rsidTr="002A1D5D">
        <w:trPr>
          <w:trHeight w:val="357"/>
          <w:del w:id="16835"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180DAEA8" w14:textId="77777777" w:rsidR="002A1D5D" w:rsidRPr="00920E6F" w:rsidDel="000C50CA" w:rsidRDefault="002A1D5D" w:rsidP="002A1D5D">
            <w:pPr>
              <w:rPr>
                <w:del w:id="16836" w:author="Author" w:date="2017-12-29T08:11:00Z"/>
                <w:lang w:val="en-US"/>
              </w:rPr>
            </w:pPr>
            <w:del w:id="16837" w:author="Author" w:date="2017-12-29T08:11:00Z">
              <w:r w:rsidRPr="00920E6F" w:rsidDel="000C50CA">
                <w:rPr>
                  <w:rStyle w:val="SAPScreenElement"/>
                  <w:lang w:val="en-US"/>
                </w:rPr>
                <w:delText xml:space="preserve">Pay Scale Area: </w:delText>
              </w:r>
              <w:r w:rsidRPr="00920E6F" w:rsidDel="000C50CA">
                <w:rPr>
                  <w:lang w:val="en-US"/>
                </w:rPr>
                <w:delText>select from drop-down; for example,</w:delText>
              </w:r>
              <w:r w:rsidRPr="00920E6F" w:rsidDel="000C50CA">
                <w:rPr>
                  <w:b/>
                  <w:lang w:val="en-US"/>
                </w:rPr>
                <w:delText xml:space="preserve"> </w:delText>
              </w:r>
              <w:r w:rsidRPr="00920E6F" w:rsidDel="000C50CA">
                <w:rPr>
                  <w:rStyle w:val="SAPUserEntry"/>
                  <w:lang w:val="en-US"/>
                </w:rPr>
                <w:delText>Great Britain</w:delText>
              </w:r>
              <w:r w:rsidRPr="00920E6F" w:rsidDel="000C50CA">
                <w:rPr>
                  <w:b/>
                  <w:lang w:val="en-US"/>
                </w:rPr>
                <w:delText xml:space="preserve"> </w:delText>
              </w:r>
              <w:r w:rsidRPr="00920E6F" w:rsidDel="000C50CA">
                <w:rPr>
                  <w:rStyle w:val="SAPUserEntry"/>
                  <w:lang w:val="en-US"/>
                </w:rPr>
                <w:delText>(GBR/10)</w:delText>
              </w:r>
              <w:bookmarkStart w:id="16838" w:name="_Toc504125687"/>
              <w:bookmarkStart w:id="16839" w:name="_Toc504491482"/>
              <w:bookmarkStart w:id="16840" w:name="_Toc504493669"/>
              <w:bookmarkStart w:id="16841" w:name="_Toc504494724"/>
              <w:bookmarkStart w:id="16842" w:name="_Toc504496324"/>
              <w:bookmarkStart w:id="16843" w:name="_Toc504655410"/>
              <w:bookmarkStart w:id="16844" w:name="_Toc504983588"/>
              <w:bookmarkStart w:id="16845" w:name="_Toc505268672"/>
              <w:bookmarkStart w:id="16846" w:name="_Toc505353437"/>
              <w:bookmarkStart w:id="16847" w:name="_Toc505942322"/>
              <w:bookmarkStart w:id="16848" w:name="_Toc507059986"/>
              <w:bookmarkStart w:id="16849" w:name="_Toc507063555"/>
              <w:bookmarkEnd w:id="16838"/>
              <w:bookmarkEnd w:id="16839"/>
              <w:bookmarkEnd w:id="16840"/>
              <w:bookmarkEnd w:id="16841"/>
              <w:bookmarkEnd w:id="16842"/>
              <w:bookmarkEnd w:id="16843"/>
              <w:bookmarkEnd w:id="16844"/>
              <w:bookmarkEnd w:id="16845"/>
              <w:bookmarkEnd w:id="16846"/>
              <w:bookmarkEnd w:id="16847"/>
              <w:bookmarkEnd w:id="16848"/>
              <w:bookmarkEnd w:id="16849"/>
            </w:del>
          </w:p>
        </w:tc>
        <w:tc>
          <w:tcPr>
            <w:tcW w:w="7384" w:type="dxa"/>
            <w:tcBorders>
              <w:top w:val="single" w:sz="8" w:space="0" w:color="999999"/>
              <w:left w:val="single" w:sz="8" w:space="0" w:color="999999"/>
              <w:bottom w:val="single" w:sz="8" w:space="0" w:color="999999"/>
              <w:right w:val="single" w:sz="8" w:space="0" w:color="999999"/>
            </w:tcBorders>
          </w:tcPr>
          <w:p w14:paraId="5FF20FFD" w14:textId="77777777" w:rsidR="002A1D5D" w:rsidRPr="00920E6F" w:rsidDel="000C50CA" w:rsidRDefault="002A1D5D" w:rsidP="002A1D5D">
            <w:pPr>
              <w:pStyle w:val="SAPNoteHeading"/>
              <w:ind w:left="0"/>
              <w:rPr>
                <w:del w:id="16850" w:author="Author" w:date="2017-12-29T08:11:00Z"/>
                <w:lang w:val="en-US"/>
              </w:rPr>
            </w:pPr>
            <w:del w:id="16851" w:author="Author" w:date="2017-12-29T08:11:00Z">
              <w:r w:rsidRPr="00920E6F" w:rsidDel="000C50CA">
                <w:rPr>
                  <w:noProof/>
                  <w:lang w:val="en-US"/>
                </w:rPr>
                <w:drawing>
                  <wp:inline distT="0" distB="0" distL="0" distR="0" wp14:anchorId="22530D97" wp14:editId="673D0DB4">
                    <wp:extent cx="228600" cy="228600"/>
                    <wp:effectExtent l="0" t="0" r="0" b="0"/>
                    <wp:docPr id="5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sidDel="000C50CA">
                <w:rPr>
                  <w:lang w:val="en-US"/>
                </w:rPr>
                <w:delText> Recommendation</w:delText>
              </w:r>
              <w:bookmarkStart w:id="16852" w:name="_Toc504125688"/>
              <w:bookmarkStart w:id="16853" w:name="_Toc504491483"/>
              <w:bookmarkStart w:id="16854" w:name="_Toc504493670"/>
              <w:bookmarkStart w:id="16855" w:name="_Toc504494725"/>
              <w:bookmarkStart w:id="16856" w:name="_Toc504496325"/>
              <w:bookmarkStart w:id="16857" w:name="_Toc504655411"/>
              <w:bookmarkStart w:id="16858" w:name="_Toc504983589"/>
              <w:bookmarkStart w:id="16859" w:name="_Toc505268673"/>
              <w:bookmarkStart w:id="16860" w:name="_Toc505353438"/>
              <w:bookmarkStart w:id="16861" w:name="_Toc505942323"/>
              <w:bookmarkStart w:id="16862" w:name="_Toc507059987"/>
              <w:bookmarkStart w:id="16863" w:name="_Toc507063556"/>
              <w:bookmarkEnd w:id="16852"/>
              <w:bookmarkEnd w:id="16853"/>
              <w:bookmarkEnd w:id="16854"/>
              <w:bookmarkEnd w:id="16855"/>
              <w:bookmarkEnd w:id="16856"/>
              <w:bookmarkEnd w:id="16857"/>
              <w:bookmarkEnd w:id="16858"/>
              <w:bookmarkEnd w:id="16859"/>
              <w:bookmarkEnd w:id="16860"/>
              <w:bookmarkEnd w:id="16861"/>
              <w:bookmarkEnd w:id="16862"/>
              <w:bookmarkEnd w:id="16863"/>
            </w:del>
          </w:p>
          <w:p w14:paraId="645C3626" w14:textId="77777777" w:rsidR="002A1D5D" w:rsidRPr="00920E6F" w:rsidDel="000C50CA" w:rsidRDefault="002A1D5D" w:rsidP="002A1D5D">
            <w:pPr>
              <w:rPr>
                <w:del w:id="16864" w:author="Author" w:date="2017-12-29T08:11:00Z"/>
                <w:lang w:val="en-US"/>
              </w:rPr>
            </w:pPr>
            <w:del w:id="16865" w:author="Author" w:date="2017-12-29T08:11:00Z">
              <w:r w:rsidRPr="00920E6F" w:rsidDel="000C50CA">
                <w:rPr>
                  <w:lang w:val="en-US"/>
                </w:rPr>
                <w:delText>Required if integration with Employee Central Payroll is in place.</w:delText>
              </w:r>
              <w:bookmarkStart w:id="16866" w:name="_Toc504125689"/>
              <w:bookmarkStart w:id="16867" w:name="_Toc504491484"/>
              <w:bookmarkStart w:id="16868" w:name="_Toc504493671"/>
              <w:bookmarkStart w:id="16869" w:name="_Toc504494726"/>
              <w:bookmarkStart w:id="16870" w:name="_Toc504496326"/>
              <w:bookmarkStart w:id="16871" w:name="_Toc504655412"/>
              <w:bookmarkStart w:id="16872" w:name="_Toc504983590"/>
              <w:bookmarkStart w:id="16873" w:name="_Toc505268674"/>
              <w:bookmarkStart w:id="16874" w:name="_Toc505353439"/>
              <w:bookmarkStart w:id="16875" w:name="_Toc505942324"/>
              <w:bookmarkStart w:id="16876" w:name="_Toc507059988"/>
              <w:bookmarkStart w:id="16877" w:name="_Toc507063557"/>
              <w:bookmarkEnd w:id="16866"/>
              <w:bookmarkEnd w:id="16867"/>
              <w:bookmarkEnd w:id="16868"/>
              <w:bookmarkEnd w:id="16869"/>
              <w:bookmarkEnd w:id="16870"/>
              <w:bookmarkEnd w:id="16871"/>
              <w:bookmarkEnd w:id="16872"/>
              <w:bookmarkEnd w:id="16873"/>
              <w:bookmarkEnd w:id="16874"/>
              <w:bookmarkEnd w:id="16875"/>
              <w:bookmarkEnd w:id="16876"/>
              <w:bookmarkEnd w:id="16877"/>
            </w:del>
          </w:p>
        </w:tc>
        <w:bookmarkStart w:id="16878" w:name="_Toc504125690"/>
        <w:bookmarkStart w:id="16879" w:name="_Toc504491485"/>
        <w:bookmarkStart w:id="16880" w:name="_Toc504493672"/>
        <w:bookmarkStart w:id="16881" w:name="_Toc504494727"/>
        <w:bookmarkStart w:id="16882" w:name="_Toc504496327"/>
        <w:bookmarkStart w:id="16883" w:name="_Toc504655413"/>
        <w:bookmarkStart w:id="16884" w:name="_Toc504983591"/>
        <w:bookmarkStart w:id="16885" w:name="_Toc505268675"/>
        <w:bookmarkStart w:id="16886" w:name="_Toc505353440"/>
        <w:bookmarkStart w:id="16887" w:name="_Toc505942325"/>
        <w:bookmarkStart w:id="16888" w:name="_Toc507059989"/>
        <w:bookmarkStart w:id="16889" w:name="_Toc507063558"/>
        <w:bookmarkEnd w:id="16878"/>
        <w:bookmarkEnd w:id="16879"/>
        <w:bookmarkEnd w:id="16880"/>
        <w:bookmarkEnd w:id="16881"/>
        <w:bookmarkEnd w:id="16882"/>
        <w:bookmarkEnd w:id="16883"/>
        <w:bookmarkEnd w:id="16884"/>
        <w:bookmarkEnd w:id="16885"/>
        <w:bookmarkEnd w:id="16886"/>
        <w:bookmarkEnd w:id="16887"/>
        <w:bookmarkEnd w:id="16888"/>
        <w:bookmarkEnd w:id="16889"/>
      </w:tr>
      <w:tr w:rsidR="002A1D5D" w:rsidRPr="00AC5720" w:rsidDel="000C50CA" w14:paraId="323D8D81" w14:textId="77777777" w:rsidTr="002A1D5D">
        <w:trPr>
          <w:trHeight w:val="357"/>
          <w:del w:id="16890"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5DB3FA7F" w14:textId="77777777" w:rsidR="002A1D5D" w:rsidRPr="00920E6F" w:rsidDel="000C50CA" w:rsidRDefault="002A1D5D" w:rsidP="002A1D5D">
            <w:pPr>
              <w:rPr>
                <w:del w:id="16891" w:author="Author" w:date="2017-12-29T08:11:00Z"/>
                <w:lang w:val="en-US"/>
              </w:rPr>
            </w:pPr>
            <w:del w:id="16892" w:author="Author" w:date="2017-12-29T08:11:00Z">
              <w:r w:rsidRPr="00920E6F" w:rsidDel="000C50CA">
                <w:rPr>
                  <w:rStyle w:val="SAPScreenElement"/>
                  <w:lang w:val="en-US"/>
                </w:rPr>
                <w:delText xml:space="preserve">Pay Scale Group: </w:delText>
              </w:r>
              <w:r w:rsidRPr="00920E6F" w:rsidDel="000C50CA">
                <w:rPr>
                  <w:lang w:val="en-US"/>
                </w:rPr>
                <w:delText>select from drop-down; for example,</w:delText>
              </w:r>
              <w:r w:rsidRPr="00920E6F" w:rsidDel="000C50CA">
                <w:rPr>
                  <w:b/>
                  <w:lang w:val="en-US"/>
                </w:rPr>
                <w:delText xml:space="preserve"> </w:delText>
              </w:r>
              <w:r w:rsidRPr="00920E6F" w:rsidDel="000C50CA">
                <w:rPr>
                  <w:rStyle w:val="SAPUserEntry"/>
                  <w:lang w:val="en-US"/>
                </w:rPr>
                <w:delText>Group</w:delText>
              </w:r>
              <w:r w:rsidDel="000C50CA">
                <w:rPr>
                  <w:b/>
                  <w:lang w:val="en-US"/>
                </w:rPr>
                <w:delText xml:space="preserve"> </w:delText>
              </w:r>
              <w:r w:rsidRPr="00920E6F" w:rsidDel="000C50CA">
                <w:rPr>
                  <w:rStyle w:val="SAPUserEntry"/>
                  <w:lang w:val="en-US"/>
                </w:rPr>
                <w:delText>1(GBR/10/20/G1)</w:delText>
              </w:r>
              <w:bookmarkStart w:id="16893" w:name="_Toc504125691"/>
              <w:bookmarkStart w:id="16894" w:name="_Toc504491486"/>
              <w:bookmarkStart w:id="16895" w:name="_Toc504493673"/>
              <w:bookmarkStart w:id="16896" w:name="_Toc504494728"/>
              <w:bookmarkStart w:id="16897" w:name="_Toc504496328"/>
              <w:bookmarkStart w:id="16898" w:name="_Toc504655414"/>
              <w:bookmarkStart w:id="16899" w:name="_Toc504983592"/>
              <w:bookmarkStart w:id="16900" w:name="_Toc505268676"/>
              <w:bookmarkStart w:id="16901" w:name="_Toc505353441"/>
              <w:bookmarkStart w:id="16902" w:name="_Toc505942326"/>
              <w:bookmarkStart w:id="16903" w:name="_Toc507059990"/>
              <w:bookmarkStart w:id="16904" w:name="_Toc507063559"/>
              <w:bookmarkEnd w:id="16893"/>
              <w:bookmarkEnd w:id="16894"/>
              <w:bookmarkEnd w:id="16895"/>
              <w:bookmarkEnd w:id="16896"/>
              <w:bookmarkEnd w:id="16897"/>
              <w:bookmarkEnd w:id="16898"/>
              <w:bookmarkEnd w:id="16899"/>
              <w:bookmarkEnd w:id="16900"/>
              <w:bookmarkEnd w:id="16901"/>
              <w:bookmarkEnd w:id="16902"/>
              <w:bookmarkEnd w:id="16903"/>
              <w:bookmarkEnd w:id="16904"/>
            </w:del>
          </w:p>
        </w:tc>
        <w:tc>
          <w:tcPr>
            <w:tcW w:w="7384" w:type="dxa"/>
            <w:vMerge w:val="restart"/>
            <w:tcBorders>
              <w:top w:val="single" w:sz="8" w:space="0" w:color="999999"/>
              <w:left w:val="single" w:sz="8" w:space="0" w:color="999999"/>
              <w:right w:val="single" w:sz="8" w:space="0" w:color="999999"/>
            </w:tcBorders>
          </w:tcPr>
          <w:p w14:paraId="5C9DCBBA" w14:textId="77777777" w:rsidR="002A1D5D" w:rsidRPr="00920E6F" w:rsidDel="000C50CA" w:rsidRDefault="002A1D5D" w:rsidP="002A1D5D">
            <w:pPr>
              <w:pStyle w:val="SAPNoteHeading"/>
              <w:ind w:left="0"/>
              <w:rPr>
                <w:del w:id="16905" w:author="Author" w:date="2017-12-29T08:11:00Z"/>
                <w:lang w:val="en-US"/>
              </w:rPr>
            </w:pPr>
            <w:del w:id="16906" w:author="Author" w:date="2017-12-29T08:11:00Z">
              <w:r w:rsidRPr="00920E6F" w:rsidDel="000C50CA">
                <w:rPr>
                  <w:noProof/>
                  <w:lang w:val="en-US"/>
                </w:rPr>
                <w:drawing>
                  <wp:inline distT="0" distB="0" distL="0" distR="0" wp14:anchorId="2C43A6E8" wp14:editId="3A66D711">
                    <wp:extent cx="225425" cy="225425"/>
                    <wp:effectExtent l="0" t="0" r="3175" b="3175"/>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sidDel="000C50CA">
                <w:rPr>
                  <w:noProof/>
                  <w:lang w:val="en-US" w:eastAsia="zh-CN"/>
                </w:rPr>
                <w:delText xml:space="preserve"> </w:delText>
              </w:r>
              <w:r w:rsidRPr="00920E6F" w:rsidDel="000C50CA">
                <w:rPr>
                  <w:lang w:val="en-US"/>
                </w:rPr>
                <w:delText>Recommendation</w:delText>
              </w:r>
              <w:bookmarkStart w:id="16907" w:name="_Toc504125692"/>
              <w:bookmarkStart w:id="16908" w:name="_Toc504491487"/>
              <w:bookmarkStart w:id="16909" w:name="_Toc504493674"/>
              <w:bookmarkStart w:id="16910" w:name="_Toc504494729"/>
              <w:bookmarkStart w:id="16911" w:name="_Toc504496329"/>
              <w:bookmarkStart w:id="16912" w:name="_Toc504655415"/>
              <w:bookmarkStart w:id="16913" w:name="_Toc504983593"/>
              <w:bookmarkStart w:id="16914" w:name="_Toc505268677"/>
              <w:bookmarkStart w:id="16915" w:name="_Toc505353442"/>
              <w:bookmarkStart w:id="16916" w:name="_Toc505942327"/>
              <w:bookmarkStart w:id="16917" w:name="_Toc507059991"/>
              <w:bookmarkStart w:id="16918" w:name="_Toc507063560"/>
              <w:bookmarkEnd w:id="16907"/>
              <w:bookmarkEnd w:id="16908"/>
              <w:bookmarkEnd w:id="16909"/>
              <w:bookmarkEnd w:id="16910"/>
              <w:bookmarkEnd w:id="16911"/>
              <w:bookmarkEnd w:id="16912"/>
              <w:bookmarkEnd w:id="16913"/>
              <w:bookmarkEnd w:id="16914"/>
              <w:bookmarkEnd w:id="16915"/>
              <w:bookmarkEnd w:id="16916"/>
              <w:bookmarkEnd w:id="16917"/>
              <w:bookmarkEnd w:id="16918"/>
            </w:del>
          </w:p>
          <w:p w14:paraId="2C9D867F" w14:textId="77777777" w:rsidR="002A1D5D" w:rsidRPr="00920E6F" w:rsidDel="000C50CA" w:rsidRDefault="002A1D5D" w:rsidP="002A1D5D">
            <w:pPr>
              <w:rPr>
                <w:del w:id="16919" w:author="Author" w:date="2017-12-29T08:11:00Z"/>
                <w:lang w:val="en-US"/>
              </w:rPr>
            </w:pPr>
            <w:del w:id="16920" w:author="Author" w:date="2017-12-29T08:11:00Z">
              <w:r w:rsidRPr="00920E6F" w:rsidDel="000C50CA">
                <w:rPr>
                  <w:lang w:val="en-US"/>
                </w:rPr>
                <w:delText xml:space="preserve">For details to pay scale group and pay scale level values refer to the configuration guide of building block </w:delText>
              </w:r>
              <w:r w:rsidRPr="00920E6F" w:rsidDel="000C50CA">
                <w:rPr>
                  <w:rStyle w:val="SAPEmphasis"/>
                  <w:lang w:val="en-US"/>
                </w:rPr>
                <w:delText>15T</w:delText>
              </w:r>
              <w:r w:rsidRPr="00920E6F" w:rsidDel="000C50CA">
                <w:rPr>
                  <w:lang w:val="en-US"/>
                </w:rPr>
                <w:delText xml:space="preserve">, where in chapter </w:delText>
              </w:r>
              <w:r w:rsidRPr="00920E6F" w:rsidDel="000C50CA">
                <w:rPr>
                  <w:rStyle w:val="SAPTextReference"/>
                  <w:lang w:val="en-US"/>
                </w:rPr>
                <w:delText>Preparation / Prerequisites</w:delText>
              </w:r>
              <w:r w:rsidRPr="00920E6F" w:rsidDel="000C50CA">
                <w:rPr>
                  <w:lang w:val="en-US"/>
                </w:rPr>
                <w:delText xml:space="preserve"> the reference to the appropriate </w:delText>
              </w:r>
              <w:r w:rsidRPr="00920E6F" w:rsidDel="000C50CA">
                <w:rPr>
                  <w:rStyle w:val="SAPScreenElement"/>
                  <w:color w:val="auto"/>
                  <w:lang w:val="en-US"/>
                </w:rPr>
                <w:delText>Pay Structure</w:delText>
              </w:r>
              <w:r w:rsidRPr="00920E6F" w:rsidDel="000C50CA">
                <w:rPr>
                  <w:lang w:val="en-US"/>
                </w:rPr>
                <w:delText xml:space="preserve"> workbook is given.</w:delText>
              </w:r>
              <w:bookmarkStart w:id="16921" w:name="_Toc504125693"/>
              <w:bookmarkStart w:id="16922" w:name="_Toc504491488"/>
              <w:bookmarkStart w:id="16923" w:name="_Toc504493675"/>
              <w:bookmarkStart w:id="16924" w:name="_Toc504494730"/>
              <w:bookmarkStart w:id="16925" w:name="_Toc504496330"/>
              <w:bookmarkStart w:id="16926" w:name="_Toc504655416"/>
              <w:bookmarkStart w:id="16927" w:name="_Toc504983594"/>
              <w:bookmarkStart w:id="16928" w:name="_Toc505268678"/>
              <w:bookmarkStart w:id="16929" w:name="_Toc505353443"/>
              <w:bookmarkStart w:id="16930" w:name="_Toc505942328"/>
              <w:bookmarkStart w:id="16931" w:name="_Toc507059992"/>
              <w:bookmarkStart w:id="16932" w:name="_Toc507063561"/>
              <w:bookmarkEnd w:id="16921"/>
              <w:bookmarkEnd w:id="16922"/>
              <w:bookmarkEnd w:id="16923"/>
              <w:bookmarkEnd w:id="16924"/>
              <w:bookmarkEnd w:id="16925"/>
              <w:bookmarkEnd w:id="16926"/>
              <w:bookmarkEnd w:id="16927"/>
              <w:bookmarkEnd w:id="16928"/>
              <w:bookmarkEnd w:id="16929"/>
              <w:bookmarkEnd w:id="16930"/>
              <w:bookmarkEnd w:id="16931"/>
              <w:bookmarkEnd w:id="16932"/>
            </w:del>
          </w:p>
        </w:tc>
        <w:bookmarkStart w:id="16933" w:name="_Toc504125694"/>
        <w:bookmarkStart w:id="16934" w:name="_Toc504491489"/>
        <w:bookmarkStart w:id="16935" w:name="_Toc504493676"/>
        <w:bookmarkStart w:id="16936" w:name="_Toc504494731"/>
        <w:bookmarkStart w:id="16937" w:name="_Toc504496331"/>
        <w:bookmarkStart w:id="16938" w:name="_Toc504655417"/>
        <w:bookmarkStart w:id="16939" w:name="_Toc504983595"/>
        <w:bookmarkStart w:id="16940" w:name="_Toc505268679"/>
        <w:bookmarkStart w:id="16941" w:name="_Toc505353444"/>
        <w:bookmarkStart w:id="16942" w:name="_Toc505942329"/>
        <w:bookmarkStart w:id="16943" w:name="_Toc507059993"/>
        <w:bookmarkStart w:id="16944" w:name="_Toc507063562"/>
        <w:bookmarkEnd w:id="16933"/>
        <w:bookmarkEnd w:id="16934"/>
        <w:bookmarkEnd w:id="16935"/>
        <w:bookmarkEnd w:id="16936"/>
        <w:bookmarkEnd w:id="16937"/>
        <w:bookmarkEnd w:id="16938"/>
        <w:bookmarkEnd w:id="16939"/>
        <w:bookmarkEnd w:id="16940"/>
        <w:bookmarkEnd w:id="16941"/>
        <w:bookmarkEnd w:id="16942"/>
        <w:bookmarkEnd w:id="16943"/>
        <w:bookmarkEnd w:id="16944"/>
      </w:tr>
      <w:tr w:rsidR="002A1D5D" w:rsidRPr="00AC5720" w:rsidDel="000C50CA" w14:paraId="601404CA" w14:textId="77777777" w:rsidTr="002A1D5D">
        <w:trPr>
          <w:trHeight w:val="357"/>
          <w:del w:id="16945"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7E6A5FC2" w14:textId="77777777" w:rsidR="002A1D5D" w:rsidRPr="00920E6F" w:rsidDel="000C50CA" w:rsidRDefault="002A1D5D" w:rsidP="002A1D5D">
            <w:pPr>
              <w:rPr>
                <w:del w:id="16946" w:author="Author" w:date="2017-12-29T08:11:00Z"/>
                <w:lang w:val="en-US"/>
              </w:rPr>
            </w:pPr>
            <w:del w:id="16947" w:author="Author" w:date="2017-12-29T08:11:00Z">
              <w:r w:rsidRPr="00920E6F" w:rsidDel="000C50CA">
                <w:rPr>
                  <w:rStyle w:val="SAPScreenElement"/>
                  <w:lang w:val="en-US"/>
                </w:rPr>
                <w:delText xml:space="preserve">Pay Scale Level: </w:delText>
              </w:r>
              <w:r w:rsidRPr="00920E6F" w:rsidDel="000C50CA">
                <w:rPr>
                  <w:lang w:val="en-US"/>
                </w:rPr>
                <w:delText xml:space="preserve">select from drop-down; for example, </w:delText>
              </w:r>
              <w:r w:rsidRPr="00920E6F" w:rsidDel="000C50CA">
                <w:rPr>
                  <w:rStyle w:val="SAPUserEntry"/>
                  <w:lang w:val="en-US"/>
                </w:rPr>
                <w:delText>01(GBR/10/20/G1/01)</w:delText>
              </w:r>
              <w:bookmarkStart w:id="16948" w:name="_Toc504125695"/>
              <w:bookmarkStart w:id="16949" w:name="_Toc504491490"/>
              <w:bookmarkStart w:id="16950" w:name="_Toc504493677"/>
              <w:bookmarkStart w:id="16951" w:name="_Toc504494732"/>
              <w:bookmarkStart w:id="16952" w:name="_Toc504496332"/>
              <w:bookmarkStart w:id="16953" w:name="_Toc504655418"/>
              <w:bookmarkStart w:id="16954" w:name="_Toc504983596"/>
              <w:bookmarkStart w:id="16955" w:name="_Toc505268680"/>
              <w:bookmarkStart w:id="16956" w:name="_Toc505353445"/>
              <w:bookmarkStart w:id="16957" w:name="_Toc505942330"/>
              <w:bookmarkStart w:id="16958" w:name="_Toc507059994"/>
              <w:bookmarkStart w:id="16959" w:name="_Toc507063563"/>
              <w:bookmarkEnd w:id="16948"/>
              <w:bookmarkEnd w:id="16949"/>
              <w:bookmarkEnd w:id="16950"/>
              <w:bookmarkEnd w:id="16951"/>
              <w:bookmarkEnd w:id="16952"/>
              <w:bookmarkEnd w:id="16953"/>
              <w:bookmarkEnd w:id="16954"/>
              <w:bookmarkEnd w:id="16955"/>
              <w:bookmarkEnd w:id="16956"/>
              <w:bookmarkEnd w:id="16957"/>
              <w:bookmarkEnd w:id="16958"/>
              <w:bookmarkEnd w:id="16959"/>
            </w:del>
          </w:p>
        </w:tc>
        <w:tc>
          <w:tcPr>
            <w:tcW w:w="7384" w:type="dxa"/>
            <w:vMerge/>
            <w:tcBorders>
              <w:left w:val="single" w:sz="8" w:space="0" w:color="999999"/>
              <w:bottom w:val="single" w:sz="8" w:space="0" w:color="999999"/>
              <w:right w:val="single" w:sz="8" w:space="0" w:color="999999"/>
            </w:tcBorders>
          </w:tcPr>
          <w:p w14:paraId="51E883C5" w14:textId="77777777" w:rsidR="002A1D5D" w:rsidRPr="00920E6F" w:rsidDel="000C50CA" w:rsidRDefault="002A1D5D" w:rsidP="002A1D5D">
            <w:pPr>
              <w:rPr>
                <w:del w:id="16960" w:author="Author" w:date="2017-12-29T08:11:00Z"/>
                <w:lang w:val="en-US"/>
              </w:rPr>
            </w:pPr>
            <w:bookmarkStart w:id="16961" w:name="_Toc504125696"/>
            <w:bookmarkStart w:id="16962" w:name="_Toc504491491"/>
            <w:bookmarkStart w:id="16963" w:name="_Toc504493678"/>
            <w:bookmarkStart w:id="16964" w:name="_Toc504494733"/>
            <w:bookmarkStart w:id="16965" w:name="_Toc504496333"/>
            <w:bookmarkStart w:id="16966" w:name="_Toc504655419"/>
            <w:bookmarkStart w:id="16967" w:name="_Toc504983597"/>
            <w:bookmarkStart w:id="16968" w:name="_Toc505268681"/>
            <w:bookmarkStart w:id="16969" w:name="_Toc505353446"/>
            <w:bookmarkStart w:id="16970" w:name="_Toc505942331"/>
            <w:bookmarkStart w:id="16971" w:name="_Toc507059995"/>
            <w:bookmarkStart w:id="16972" w:name="_Toc507063564"/>
            <w:bookmarkEnd w:id="16961"/>
            <w:bookmarkEnd w:id="16962"/>
            <w:bookmarkEnd w:id="16963"/>
            <w:bookmarkEnd w:id="16964"/>
            <w:bookmarkEnd w:id="16965"/>
            <w:bookmarkEnd w:id="16966"/>
            <w:bookmarkEnd w:id="16967"/>
            <w:bookmarkEnd w:id="16968"/>
            <w:bookmarkEnd w:id="16969"/>
            <w:bookmarkEnd w:id="16970"/>
            <w:bookmarkEnd w:id="16971"/>
            <w:bookmarkEnd w:id="16972"/>
          </w:p>
        </w:tc>
        <w:bookmarkStart w:id="16973" w:name="_Toc504125697"/>
        <w:bookmarkStart w:id="16974" w:name="_Toc504491492"/>
        <w:bookmarkStart w:id="16975" w:name="_Toc504493679"/>
        <w:bookmarkStart w:id="16976" w:name="_Toc504494734"/>
        <w:bookmarkStart w:id="16977" w:name="_Toc504496334"/>
        <w:bookmarkStart w:id="16978" w:name="_Toc504655420"/>
        <w:bookmarkStart w:id="16979" w:name="_Toc504983598"/>
        <w:bookmarkStart w:id="16980" w:name="_Toc505268682"/>
        <w:bookmarkStart w:id="16981" w:name="_Toc505353447"/>
        <w:bookmarkStart w:id="16982" w:name="_Toc505942332"/>
        <w:bookmarkStart w:id="16983" w:name="_Toc507059996"/>
        <w:bookmarkStart w:id="16984" w:name="_Toc507063565"/>
        <w:bookmarkEnd w:id="16973"/>
        <w:bookmarkEnd w:id="16974"/>
        <w:bookmarkEnd w:id="16975"/>
        <w:bookmarkEnd w:id="16976"/>
        <w:bookmarkEnd w:id="16977"/>
        <w:bookmarkEnd w:id="16978"/>
        <w:bookmarkEnd w:id="16979"/>
        <w:bookmarkEnd w:id="16980"/>
        <w:bookmarkEnd w:id="16981"/>
        <w:bookmarkEnd w:id="16982"/>
        <w:bookmarkEnd w:id="16983"/>
        <w:bookmarkEnd w:id="16984"/>
      </w:tr>
      <w:tr w:rsidR="002A1D5D" w:rsidRPr="00AC5720" w:rsidDel="000C50CA" w14:paraId="400672A3" w14:textId="77777777" w:rsidTr="002A1D5D">
        <w:trPr>
          <w:trHeight w:val="357"/>
          <w:del w:id="16985"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7B08AC9F" w14:textId="77777777" w:rsidR="002A1D5D" w:rsidRPr="00920E6F" w:rsidDel="000C50CA" w:rsidRDefault="002A1D5D" w:rsidP="002A1D5D">
            <w:pPr>
              <w:rPr>
                <w:del w:id="16986" w:author="Author" w:date="2017-12-29T08:11:00Z"/>
                <w:lang w:val="en-US"/>
              </w:rPr>
            </w:pPr>
            <w:del w:id="16987" w:author="Author" w:date="2017-12-29T08:11:00Z">
              <w:r w:rsidRPr="00920E6F" w:rsidDel="000C50CA">
                <w:rPr>
                  <w:rStyle w:val="SAPScreenElement"/>
                  <w:lang w:val="en-US"/>
                </w:rPr>
                <w:delText>Working Time Directive:</w:delText>
              </w:r>
              <w:r w:rsidRPr="00920E6F" w:rsidDel="000C50CA">
                <w:rPr>
                  <w:lang w:val="en-US"/>
                </w:rPr>
                <w:delText xml:space="preserve"> leave </w:delText>
              </w:r>
              <w:r w:rsidRPr="00920E6F" w:rsidDel="000C50CA">
                <w:rPr>
                  <w:rStyle w:val="SAPUserEntry"/>
                  <w:lang w:val="en-US"/>
                </w:rPr>
                <w:delText xml:space="preserve">No </w:delText>
              </w:r>
              <w:r w:rsidRPr="00920E6F" w:rsidDel="000C50CA">
                <w:rPr>
                  <w:lang w:val="en-US"/>
                </w:rPr>
                <w:delText>in case the employee has agreed to work more than 48 hours a week on average; else select</w:delText>
              </w:r>
              <w:r w:rsidRPr="00920E6F" w:rsidDel="000C50CA">
                <w:rPr>
                  <w:rStyle w:val="SAPUserEntry"/>
                  <w:lang w:val="en-US"/>
                </w:rPr>
                <w:delText xml:space="preserve"> Yes</w:delText>
              </w:r>
              <w:r w:rsidRPr="00920E6F" w:rsidDel="000C50CA">
                <w:rPr>
                  <w:lang w:val="en-US"/>
                </w:rPr>
                <w:delText xml:space="preserve"> </w:delText>
              </w:r>
              <w:bookmarkStart w:id="16988" w:name="_Toc504125698"/>
              <w:bookmarkStart w:id="16989" w:name="_Toc504491493"/>
              <w:bookmarkStart w:id="16990" w:name="_Toc504493680"/>
              <w:bookmarkStart w:id="16991" w:name="_Toc504494735"/>
              <w:bookmarkStart w:id="16992" w:name="_Toc504496335"/>
              <w:bookmarkStart w:id="16993" w:name="_Toc504655421"/>
              <w:bookmarkStart w:id="16994" w:name="_Toc504983599"/>
              <w:bookmarkStart w:id="16995" w:name="_Toc505268683"/>
              <w:bookmarkStart w:id="16996" w:name="_Toc505353448"/>
              <w:bookmarkStart w:id="16997" w:name="_Toc505942333"/>
              <w:bookmarkStart w:id="16998" w:name="_Toc507059997"/>
              <w:bookmarkStart w:id="16999" w:name="_Toc507063566"/>
              <w:bookmarkEnd w:id="16988"/>
              <w:bookmarkEnd w:id="16989"/>
              <w:bookmarkEnd w:id="16990"/>
              <w:bookmarkEnd w:id="16991"/>
              <w:bookmarkEnd w:id="16992"/>
              <w:bookmarkEnd w:id="16993"/>
              <w:bookmarkEnd w:id="16994"/>
              <w:bookmarkEnd w:id="16995"/>
              <w:bookmarkEnd w:id="16996"/>
              <w:bookmarkEnd w:id="16997"/>
              <w:bookmarkEnd w:id="16998"/>
              <w:bookmarkEnd w:id="16999"/>
            </w:del>
          </w:p>
        </w:tc>
        <w:tc>
          <w:tcPr>
            <w:tcW w:w="7384" w:type="dxa"/>
            <w:tcBorders>
              <w:top w:val="single" w:sz="8" w:space="0" w:color="999999"/>
              <w:left w:val="single" w:sz="8" w:space="0" w:color="999999"/>
              <w:bottom w:val="single" w:sz="8" w:space="0" w:color="999999"/>
              <w:right w:val="single" w:sz="8" w:space="0" w:color="999999"/>
            </w:tcBorders>
          </w:tcPr>
          <w:p w14:paraId="16D3378A" w14:textId="77777777" w:rsidR="002A1D5D" w:rsidRPr="00920E6F" w:rsidDel="000C50CA" w:rsidRDefault="002A1D5D" w:rsidP="002A1D5D">
            <w:pPr>
              <w:rPr>
                <w:del w:id="17000" w:author="Author" w:date="2017-12-29T08:11:00Z"/>
                <w:lang w:val="en-US"/>
              </w:rPr>
            </w:pPr>
            <w:bookmarkStart w:id="17001" w:name="_Toc504125699"/>
            <w:bookmarkStart w:id="17002" w:name="_Toc504491494"/>
            <w:bookmarkStart w:id="17003" w:name="_Toc504493681"/>
            <w:bookmarkStart w:id="17004" w:name="_Toc504494736"/>
            <w:bookmarkStart w:id="17005" w:name="_Toc504496336"/>
            <w:bookmarkStart w:id="17006" w:name="_Toc504655422"/>
            <w:bookmarkStart w:id="17007" w:name="_Toc504983600"/>
            <w:bookmarkStart w:id="17008" w:name="_Toc505268684"/>
            <w:bookmarkStart w:id="17009" w:name="_Toc505353449"/>
            <w:bookmarkStart w:id="17010" w:name="_Toc505942334"/>
            <w:bookmarkStart w:id="17011" w:name="_Toc507059998"/>
            <w:bookmarkStart w:id="17012" w:name="_Toc507063567"/>
            <w:bookmarkEnd w:id="17001"/>
            <w:bookmarkEnd w:id="17002"/>
            <w:bookmarkEnd w:id="17003"/>
            <w:bookmarkEnd w:id="17004"/>
            <w:bookmarkEnd w:id="17005"/>
            <w:bookmarkEnd w:id="17006"/>
            <w:bookmarkEnd w:id="17007"/>
            <w:bookmarkEnd w:id="17008"/>
            <w:bookmarkEnd w:id="17009"/>
            <w:bookmarkEnd w:id="17010"/>
            <w:bookmarkEnd w:id="17011"/>
            <w:bookmarkEnd w:id="17012"/>
          </w:p>
        </w:tc>
        <w:bookmarkStart w:id="17013" w:name="_Toc504125700"/>
        <w:bookmarkStart w:id="17014" w:name="_Toc504491495"/>
        <w:bookmarkStart w:id="17015" w:name="_Toc504493682"/>
        <w:bookmarkStart w:id="17016" w:name="_Toc504494737"/>
        <w:bookmarkStart w:id="17017" w:name="_Toc504496337"/>
        <w:bookmarkStart w:id="17018" w:name="_Toc504655423"/>
        <w:bookmarkStart w:id="17019" w:name="_Toc504983601"/>
        <w:bookmarkStart w:id="17020" w:name="_Toc505268685"/>
        <w:bookmarkStart w:id="17021" w:name="_Toc505353450"/>
        <w:bookmarkStart w:id="17022" w:name="_Toc505942335"/>
        <w:bookmarkStart w:id="17023" w:name="_Toc507059999"/>
        <w:bookmarkStart w:id="17024" w:name="_Toc507063568"/>
        <w:bookmarkEnd w:id="17013"/>
        <w:bookmarkEnd w:id="17014"/>
        <w:bookmarkEnd w:id="17015"/>
        <w:bookmarkEnd w:id="17016"/>
        <w:bookmarkEnd w:id="17017"/>
        <w:bookmarkEnd w:id="17018"/>
        <w:bookmarkEnd w:id="17019"/>
        <w:bookmarkEnd w:id="17020"/>
        <w:bookmarkEnd w:id="17021"/>
        <w:bookmarkEnd w:id="17022"/>
        <w:bookmarkEnd w:id="17023"/>
        <w:bookmarkEnd w:id="17024"/>
      </w:tr>
      <w:tr w:rsidR="002A1D5D" w:rsidRPr="00AC5720" w:rsidDel="000C50CA" w14:paraId="7CDF0642" w14:textId="77777777" w:rsidTr="002A1D5D">
        <w:trPr>
          <w:trHeight w:val="357"/>
          <w:del w:id="17025"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5268B852" w14:textId="77777777" w:rsidR="002A1D5D" w:rsidRPr="00920E6F" w:rsidDel="000C50CA" w:rsidRDefault="002A1D5D" w:rsidP="002A1D5D">
            <w:pPr>
              <w:rPr>
                <w:del w:id="17026" w:author="Author" w:date="2017-12-29T08:11:00Z"/>
                <w:lang w:val="en-US"/>
              </w:rPr>
            </w:pPr>
            <w:del w:id="17027" w:author="Author" w:date="2017-12-29T08:11:00Z">
              <w:r w:rsidRPr="00920E6F" w:rsidDel="000C50CA">
                <w:rPr>
                  <w:rStyle w:val="SAPScreenElement"/>
                  <w:lang w:val="en-US"/>
                </w:rPr>
                <w:delText>WTD Working Hours Limit:</w:delText>
              </w:r>
              <w:r w:rsidRPr="00920E6F" w:rsidDel="000C50CA">
                <w:rPr>
                  <w:lang w:val="en-US"/>
                </w:rPr>
                <w:delText xml:space="preserve"> in case you have chosen value</w:delText>
              </w:r>
              <w:r w:rsidRPr="00920E6F" w:rsidDel="000C50CA">
                <w:rPr>
                  <w:rStyle w:val="SAPUserEntry"/>
                  <w:lang w:val="en-US"/>
                </w:rPr>
                <w:delText xml:space="preserve"> Yes </w:delText>
              </w:r>
              <w:r w:rsidRPr="00920E6F" w:rsidDel="000C50CA">
                <w:rPr>
                  <w:lang w:val="en-US"/>
                </w:rPr>
                <w:delText xml:space="preserve">for the </w:delText>
              </w:r>
              <w:r w:rsidRPr="00920E6F" w:rsidDel="000C50CA">
                <w:rPr>
                  <w:rStyle w:val="SAPScreenElement"/>
                  <w:lang w:val="en-US"/>
                </w:rPr>
                <w:delText xml:space="preserve">Working Time Directive </w:delText>
              </w:r>
              <w:r w:rsidRPr="00920E6F" w:rsidDel="000C50CA">
                <w:rPr>
                  <w:lang w:val="en-US"/>
                </w:rPr>
                <w:delText>field, the value of this field is defaulted to</w:delText>
              </w:r>
              <w:r w:rsidRPr="00920E6F" w:rsidDel="000C50CA">
                <w:rPr>
                  <w:rStyle w:val="SAPUserEntry"/>
                  <w:lang w:val="en-US"/>
                </w:rPr>
                <w:delText xml:space="preserve"> </w:delText>
              </w:r>
              <w:r w:rsidRPr="00920E6F" w:rsidDel="000C50CA">
                <w:rPr>
                  <w:rStyle w:val="SAPUserEntry"/>
                  <w:color w:val="auto"/>
                  <w:lang w:val="en-US"/>
                </w:rPr>
                <w:delText>48</w:delText>
              </w:r>
              <w:bookmarkStart w:id="17028" w:name="_Toc504125701"/>
              <w:bookmarkStart w:id="17029" w:name="_Toc504491496"/>
              <w:bookmarkStart w:id="17030" w:name="_Toc504493683"/>
              <w:bookmarkStart w:id="17031" w:name="_Toc504494738"/>
              <w:bookmarkStart w:id="17032" w:name="_Toc504496338"/>
              <w:bookmarkStart w:id="17033" w:name="_Toc504655424"/>
              <w:bookmarkStart w:id="17034" w:name="_Toc504983602"/>
              <w:bookmarkStart w:id="17035" w:name="_Toc505268686"/>
              <w:bookmarkStart w:id="17036" w:name="_Toc505353451"/>
              <w:bookmarkStart w:id="17037" w:name="_Toc505942336"/>
              <w:bookmarkStart w:id="17038" w:name="_Toc507060000"/>
              <w:bookmarkStart w:id="17039" w:name="_Toc507063569"/>
              <w:bookmarkEnd w:id="17028"/>
              <w:bookmarkEnd w:id="17029"/>
              <w:bookmarkEnd w:id="17030"/>
              <w:bookmarkEnd w:id="17031"/>
              <w:bookmarkEnd w:id="17032"/>
              <w:bookmarkEnd w:id="17033"/>
              <w:bookmarkEnd w:id="17034"/>
              <w:bookmarkEnd w:id="17035"/>
              <w:bookmarkEnd w:id="17036"/>
              <w:bookmarkEnd w:id="17037"/>
              <w:bookmarkEnd w:id="17038"/>
              <w:bookmarkEnd w:id="17039"/>
            </w:del>
          </w:p>
        </w:tc>
        <w:tc>
          <w:tcPr>
            <w:tcW w:w="7384" w:type="dxa"/>
            <w:tcBorders>
              <w:top w:val="single" w:sz="8" w:space="0" w:color="999999"/>
              <w:left w:val="single" w:sz="8" w:space="0" w:color="999999"/>
              <w:bottom w:val="single" w:sz="8" w:space="0" w:color="999999"/>
              <w:right w:val="single" w:sz="8" w:space="0" w:color="999999"/>
            </w:tcBorders>
          </w:tcPr>
          <w:p w14:paraId="16740B37" w14:textId="77777777" w:rsidR="002A1D5D" w:rsidRPr="00920E6F" w:rsidDel="000C50CA" w:rsidRDefault="002A1D5D" w:rsidP="002A1D5D">
            <w:pPr>
              <w:rPr>
                <w:del w:id="17040" w:author="Author" w:date="2017-12-29T08:11:00Z"/>
                <w:lang w:val="en-US"/>
              </w:rPr>
            </w:pPr>
            <w:del w:id="17041" w:author="Author" w:date="2017-12-29T08:11:00Z">
              <w:r w:rsidRPr="00920E6F" w:rsidDel="000C50CA">
                <w:rPr>
                  <w:lang w:val="en-US"/>
                </w:rPr>
                <w:delText>WTD stands for “Working Time Directive”.</w:delText>
              </w:r>
              <w:bookmarkStart w:id="17042" w:name="_Toc504125702"/>
              <w:bookmarkStart w:id="17043" w:name="_Toc504491497"/>
              <w:bookmarkStart w:id="17044" w:name="_Toc504493684"/>
              <w:bookmarkStart w:id="17045" w:name="_Toc504494739"/>
              <w:bookmarkStart w:id="17046" w:name="_Toc504496339"/>
              <w:bookmarkStart w:id="17047" w:name="_Toc504655425"/>
              <w:bookmarkStart w:id="17048" w:name="_Toc504983603"/>
              <w:bookmarkStart w:id="17049" w:name="_Toc505268687"/>
              <w:bookmarkStart w:id="17050" w:name="_Toc505353452"/>
              <w:bookmarkStart w:id="17051" w:name="_Toc505942337"/>
              <w:bookmarkStart w:id="17052" w:name="_Toc507060001"/>
              <w:bookmarkStart w:id="17053" w:name="_Toc507063570"/>
              <w:bookmarkEnd w:id="17042"/>
              <w:bookmarkEnd w:id="17043"/>
              <w:bookmarkEnd w:id="17044"/>
              <w:bookmarkEnd w:id="17045"/>
              <w:bookmarkEnd w:id="17046"/>
              <w:bookmarkEnd w:id="17047"/>
              <w:bookmarkEnd w:id="17048"/>
              <w:bookmarkEnd w:id="17049"/>
              <w:bookmarkEnd w:id="17050"/>
              <w:bookmarkEnd w:id="17051"/>
              <w:bookmarkEnd w:id="17052"/>
              <w:bookmarkEnd w:id="17053"/>
            </w:del>
          </w:p>
        </w:tc>
        <w:bookmarkStart w:id="17054" w:name="_Toc504125703"/>
        <w:bookmarkStart w:id="17055" w:name="_Toc504491498"/>
        <w:bookmarkStart w:id="17056" w:name="_Toc504493685"/>
        <w:bookmarkStart w:id="17057" w:name="_Toc504494740"/>
        <w:bookmarkStart w:id="17058" w:name="_Toc504496340"/>
        <w:bookmarkStart w:id="17059" w:name="_Toc504655426"/>
        <w:bookmarkStart w:id="17060" w:name="_Toc504983604"/>
        <w:bookmarkStart w:id="17061" w:name="_Toc505268688"/>
        <w:bookmarkStart w:id="17062" w:name="_Toc505353453"/>
        <w:bookmarkStart w:id="17063" w:name="_Toc505942338"/>
        <w:bookmarkStart w:id="17064" w:name="_Toc507060002"/>
        <w:bookmarkStart w:id="17065" w:name="_Toc507063571"/>
        <w:bookmarkEnd w:id="17054"/>
        <w:bookmarkEnd w:id="17055"/>
        <w:bookmarkEnd w:id="17056"/>
        <w:bookmarkEnd w:id="17057"/>
        <w:bookmarkEnd w:id="17058"/>
        <w:bookmarkEnd w:id="17059"/>
        <w:bookmarkEnd w:id="17060"/>
        <w:bookmarkEnd w:id="17061"/>
        <w:bookmarkEnd w:id="17062"/>
        <w:bookmarkEnd w:id="17063"/>
        <w:bookmarkEnd w:id="17064"/>
        <w:bookmarkEnd w:id="17065"/>
      </w:tr>
      <w:tr w:rsidR="002A1D5D" w:rsidRPr="00AC5720" w:rsidDel="000C50CA" w14:paraId="5E9460C2" w14:textId="77777777" w:rsidTr="002A1D5D">
        <w:trPr>
          <w:trHeight w:val="357"/>
          <w:del w:id="17066"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1300048C" w14:textId="77777777" w:rsidR="002A1D5D" w:rsidRPr="00920E6F" w:rsidDel="000C50CA" w:rsidRDefault="002A1D5D" w:rsidP="002A1D5D">
            <w:pPr>
              <w:rPr>
                <w:del w:id="17067" w:author="Author" w:date="2017-12-29T08:11:00Z"/>
                <w:lang w:val="en-US"/>
              </w:rPr>
            </w:pPr>
            <w:del w:id="17068" w:author="Author" w:date="2017-12-29T08:11:00Z">
              <w:r w:rsidRPr="00920E6F" w:rsidDel="000C50CA">
                <w:rPr>
                  <w:rStyle w:val="SAPScreenElement"/>
                  <w:lang w:val="en-US"/>
                </w:rPr>
                <w:delText xml:space="preserve">TUPE Organization Number: </w:delText>
              </w:r>
              <w:r w:rsidRPr="00920E6F" w:rsidDel="000C50CA">
                <w:rPr>
                  <w:lang w:val="en-US"/>
                </w:rPr>
                <w:delText>enter identification number of the organization subject to TUPE regulations, if relevant</w:delText>
              </w:r>
              <w:bookmarkStart w:id="17069" w:name="_Toc504125704"/>
              <w:bookmarkStart w:id="17070" w:name="_Toc504491499"/>
              <w:bookmarkStart w:id="17071" w:name="_Toc504493686"/>
              <w:bookmarkStart w:id="17072" w:name="_Toc504494741"/>
              <w:bookmarkStart w:id="17073" w:name="_Toc504496341"/>
              <w:bookmarkStart w:id="17074" w:name="_Toc504655427"/>
              <w:bookmarkStart w:id="17075" w:name="_Toc504983605"/>
              <w:bookmarkStart w:id="17076" w:name="_Toc505268689"/>
              <w:bookmarkStart w:id="17077" w:name="_Toc505353454"/>
              <w:bookmarkStart w:id="17078" w:name="_Toc505942339"/>
              <w:bookmarkStart w:id="17079" w:name="_Toc507060003"/>
              <w:bookmarkStart w:id="17080" w:name="_Toc507063572"/>
              <w:bookmarkEnd w:id="17069"/>
              <w:bookmarkEnd w:id="17070"/>
              <w:bookmarkEnd w:id="17071"/>
              <w:bookmarkEnd w:id="17072"/>
              <w:bookmarkEnd w:id="17073"/>
              <w:bookmarkEnd w:id="17074"/>
              <w:bookmarkEnd w:id="17075"/>
              <w:bookmarkEnd w:id="17076"/>
              <w:bookmarkEnd w:id="17077"/>
              <w:bookmarkEnd w:id="17078"/>
              <w:bookmarkEnd w:id="17079"/>
              <w:bookmarkEnd w:id="17080"/>
            </w:del>
          </w:p>
        </w:tc>
        <w:tc>
          <w:tcPr>
            <w:tcW w:w="7384" w:type="dxa"/>
            <w:tcBorders>
              <w:top w:val="single" w:sz="8" w:space="0" w:color="999999"/>
              <w:left w:val="single" w:sz="8" w:space="0" w:color="999999"/>
              <w:bottom w:val="single" w:sz="8" w:space="0" w:color="999999"/>
              <w:right w:val="single" w:sz="8" w:space="0" w:color="999999"/>
            </w:tcBorders>
          </w:tcPr>
          <w:p w14:paraId="02BB1800" w14:textId="77777777" w:rsidR="002A1D5D" w:rsidRPr="00920E6F" w:rsidDel="000C50CA" w:rsidRDefault="002A1D5D" w:rsidP="002A1D5D">
            <w:pPr>
              <w:rPr>
                <w:del w:id="17081" w:author="Author" w:date="2017-12-29T08:11:00Z"/>
                <w:lang w:val="en-US"/>
              </w:rPr>
            </w:pPr>
            <w:del w:id="17082" w:author="Author" w:date="2017-12-29T08:11:00Z">
              <w:r w:rsidRPr="00920E6F" w:rsidDel="000C50CA">
                <w:rPr>
                  <w:lang w:val="en-US"/>
                </w:rPr>
                <w:delText>TUPE stands for “Transfer of Undertakings (Protection of Employment) Regulations”.</w:delText>
              </w:r>
              <w:bookmarkStart w:id="17083" w:name="_Toc504125705"/>
              <w:bookmarkStart w:id="17084" w:name="_Toc504491500"/>
              <w:bookmarkStart w:id="17085" w:name="_Toc504493687"/>
              <w:bookmarkStart w:id="17086" w:name="_Toc504494742"/>
              <w:bookmarkStart w:id="17087" w:name="_Toc504496342"/>
              <w:bookmarkStart w:id="17088" w:name="_Toc504655428"/>
              <w:bookmarkStart w:id="17089" w:name="_Toc504983606"/>
              <w:bookmarkStart w:id="17090" w:name="_Toc505268690"/>
              <w:bookmarkStart w:id="17091" w:name="_Toc505353455"/>
              <w:bookmarkStart w:id="17092" w:name="_Toc505942340"/>
              <w:bookmarkStart w:id="17093" w:name="_Toc507060004"/>
              <w:bookmarkStart w:id="17094" w:name="_Toc507063573"/>
              <w:bookmarkEnd w:id="17083"/>
              <w:bookmarkEnd w:id="17084"/>
              <w:bookmarkEnd w:id="17085"/>
              <w:bookmarkEnd w:id="17086"/>
              <w:bookmarkEnd w:id="17087"/>
              <w:bookmarkEnd w:id="17088"/>
              <w:bookmarkEnd w:id="17089"/>
              <w:bookmarkEnd w:id="17090"/>
              <w:bookmarkEnd w:id="17091"/>
              <w:bookmarkEnd w:id="17092"/>
              <w:bookmarkEnd w:id="17093"/>
              <w:bookmarkEnd w:id="17094"/>
            </w:del>
          </w:p>
        </w:tc>
        <w:bookmarkStart w:id="17095" w:name="_Toc504125706"/>
        <w:bookmarkStart w:id="17096" w:name="_Toc504491501"/>
        <w:bookmarkStart w:id="17097" w:name="_Toc504493688"/>
        <w:bookmarkStart w:id="17098" w:name="_Toc504494743"/>
        <w:bookmarkStart w:id="17099" w:name="_Toc504496343"/>
        <w:bookmarkStart w:id="17100" w:name="_Toc504655429"/>
        <w:bookmarkStart w:id="17101" w:name="_Toc504983607"/>
        <w:bookmarkStart w:id="17102" w:name="_Toc505268691"/>
        <w:bookmarkStart w:id="17103" w:name="_Toc505353456"/>
        <w:bookmarkStart w:id="17104" w:name="_Toc505942341"/>
        <w:bookmarkStart w:id="17105" w:name="_Toc507060005"/>
        <w:bookmarkStart w:id="17106" w:name="_Toc507063574"/>
        <w:bookmarkEnd w:id="17095"/>
        <w:bookmarkEnd w:id="17096"/>
        <w:bookmarkEnd w:id="17097"/>
        <w:bookmarkEnd w:id="17098"/>
        <w:bookmarkEnd w:id="17099"/>
        <w:bookmarkEnd w:id="17100"/>
        <w:bookmarkEnd w:id="17101"/>
        <w:bookmarkEnd w:id="17102"/>
        <w:bookmarkEnd w:id="17103"/>
        <w:bookmarkEnd w:id="17104"/>
        <w:bookmarkEnd w:id="17105"/>
        <w:bookmarkEnd w:id="17106"/>
      </w:tr>
      <w:tr w:rsidR="002A1D5D" w:rsidRPr="00AC5720" w:rsidDel="000C50CA" w14:paraId="1C6A505D" w14:textId="77777777" w:rsidTr="002A1D5D">
        <w:trPr>
          <w:trHeight w:val="357"/>
          <w:del w:id="17107"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7D50EB7C" w14:textId="77777777" w:rsidR="002A1D5D" w:rsidRPr="00920E6F" w:rsidDel="000C50CA" w:rsidRDefault="002A1D5D" w:rsidP="002A1D5D">
            <w:pPr>
              <w:rPr>
                <w:del w:id="17108" w:author="Author" w:date="2017-12-29T08:11:00Z"/>
                <w:lang w:val="en-US"/>
              </w:rPr>
            </w:pPr>
            <w:del w:id="17109" w:author="Author" w:date="2017-12-29T08:11:00Z">
              <w:r w:rsidRPr="00920E6F" w:rsidDel="000C50CA">
                <w:rPr>
                  <w:rStyle w:val="SAPScreenElement"/>
                  <w:lang w:val="en-US"/>
                </w:rPr>
                <w:delText xml:space="preserve">Pension Protection (Fixed or Enhanced): </w:delText>
              </w:r>
              <w:r w:rsidRPr="00920E6F" w:rsidDel="000C50CA">
                <w:rPr>
                  <w:lang w:val="en-US"/>
                </w:rPr>
                <w:delText>select</w:delText>
              </w:r>
              <w:r w:rsidRPr="00920E6F" w:rsidDel="000C50CA">
                <w:rPr>
                  <w:rStyle w:val="SAPUserEntry"/>
                  <w:lang w:val="en-US"/>
                </w:rPr>
                <w:delText xml:space="preserve"> Yes </w:delText>
              </w:r>
              <w:r w:rsidRPr="00920E6F" w:rsidDel="000C50CA">
                <w:rPr>
                  <w:lang w:val="en-US"/>
                </w:rPr>
                <w:delText>in case the employee has pension protection, either fixed or enhanced; else leave as is</w:delText>
              </w:r>
              <w:bookmarkStart w:id="17110" w:name="_Toc504125707"/>
              <w:bookmarkStart w:id="17111" w:name="_Toc504491502"/>
              <w:bookmarkStart w:id="17112" w:name="_Toc504493689"/>
              <w:bookmarkStart w:id="17113" w:name="_Toc504494744"/>
              <w:bookmarkStart w:id="17114" w:name="_Toc504496344"/>
              <w:bookmarkStart w:id="17115" w:name="_Toc504655430"/>
              <w:bookmarkStart w:id="17116" w:name="_Toc504983608"/>
              <w:bookmarkStart w:id="17117" w:name="_Toc505268692"/>
              <w:bookmarkStart w:id="17118" w:name="_Toc505353457"/>
              <w:bookmarkStart w:id="17119" w:name="_Toc505942342"/>
              <w:bookmarkStart w:id="17120" w:name="_Toc507060006"/>
              <w:bookmarkStart w:id="17121" w:name="_Toc507063575"/>
              <w:bookmarkEnd w:id="17110"/>
              <w:bookmarkEnd w:id="17111"/>
              <w:bookmarkEnd w:id="17112"/>
              <w:bookmarkEnd w:id="17113"/>
              <w:bookmarkEnd w:id="17114"/>
              <w:bookmarkEnd w:id="17115"/>
              <w:bookmarkEnd w:id="17116"/>
              <w:bookmarkEnd w:id="17117"/>
              <w:bookmarkEnd w:id="17118"/>
              <w:bookmarkEnd w:id="17119"/>
              <w:bookmarkEnd w:id="17120"/>
              <w:bookmarkEnd w:id="17121"/>
            </w:del>
          </w:p>
        </w:tc>
        <w:tc>
          <w:tcPr>
            <w:tcW w:w="7384" w:type="dxa"/>
            <w:tcBorders>
              <w:top w:val="single" w:sz="8" w:space="0" w:color="999999"/>
              <w:left w:val="single" w:sz="8" w:space="0" w:color="999999"/>
              <w:bottom w:val="single" w:sz="8" w:space="0" w:color="999999"/>
              <w:right w:val="single" w:sz="8" w:space="0" w:color="999999"/>
            </w:tcBorders>
          </w:tcPr>
          <w:p w14:paraId="2466F24E" w14:textId="77777777" w:rsidR="002A1D5D" w:rsidRPr="00920E6F" w:rsidDel="000C50CA" w:rsidRDefault="002A1D5D" w:rsidP="002A1D5D">
            <w:pPr>
              <w:rPr>
                <w:del w:id="17122" w:author="Author" w:date="2017-12-29T08:11:00Z"/>
                <w:lang w:val="en-US"/>
              </w:rPr>
            </w:pPr>
            <w:bookmarkStart w:id="17123" w:name="_Toc504125708"/>
            <w:bookmarkStart w:id="17124" w:name="_Toc504491503"/>
            <w:bookmarkStart w:id="17125" w:name="_Toc504493690"/>
            <w:bookmarkStart w:id="17126" w:name="_Toc504494745"/>
            <w:bookmarkStart w:id="17127" w:name="_Toc504496345"/>
            <w:bookmarkStart w:id="17128" w:name="_Toc504655431"/>
            <w:bookmarkStart w:id="17129" w:name="_Toc504983609"/>
            <w:bookmarkStart w:id="17130" w:name="_Toc505268693"/>
            <w:bookmarkStart w:id="17131" w:name="_Toc505353458"/>
            <w:bookmarkStart w:id="17132" w:name="_Toc505942343"/>
            <w:bookmarkStart w:id="17133" w:name="_Toc507060007"/>
            <w:bookmarkStart w:id="17134" w:name="_Toc507063576"/>
            <w:bookmarkEnd w:id="17123"/>
            <w:bookmarkEnd w:id="17124"/>
            <w:bookmarkEnd w:id="17125"/>
            <w:bookmarkEnd w:id="17126"/>
            <w:bookmarkEnd w:id="17127"/>
            <w:bookmarkEnd w:id="17128"/>
            <w:bookmarkEnd w:id="17129"/>
            <w:bookmarkEnd w:id="17130"/>
            <w:bookmarkEnd w:id="17131"/>
            <w:bookmarkEnd w:id="17132"/>
            <w:bookmarkEnd w:id="17133"/>
            <w:bookmarkEnd w:id="17134"/>
          </w:p>
        </w:tc>
        <w:bookmarkStart w:id="17135" w:name="_Toc504125709"/>
        <w:bookmarkStart w:id="17136" w:name="_Toc504491504"/>
        <w:bookmarkStart w:id="17137" w:name="_Toc504493691"/>
        <w:bookmarkStart w:id="17138" w:name="_Toc504494746"/>
        <w:bookmarkStart w:id="17139" w:name="_Toc504496346"/>
        <w:bookmarkStart w:id="17140" w:name="_Toc504655432"/>
        <w:bookmarkStart w:id="17141" w:name="_Toc504983610"/>
        <w:bookmarkStart w:id="17142" w:name="_Toc505268694"/>
        <w:bookmarkStart w:id="17143" w:name="_Toc505353459"/>
        <w:bookmarkStart w:id="17144" w:name="_Toc505942344"/>
        <w:bookmarkStart w:id="17145" w:name="_Toc507060008"/>
        <w:bookmarkStart w:id="17146" w:name="_Toc507063577"/>
        <w:bookmarkEnd w:id="17135"/>
        <w:bookmarkEnd w:id="17136"/>
        <w:bookmarkEnd w:id="17137"/>
        <w:bookmarkEnd w:id="17138"/>
        <w:bookmarkEnd w:id="17139"/>
        <w:bookmarkEnd w:id="17140"/>
        <w:bookmarkEnd w:id="17141"/>
        <w:bookmarkEnd w:id="17142"/>
        <w:bookmarkEnd w:id="17143"/>
        <w:bookmarkEnd w:id="17144"/>
        <w:bookmarkEnd w:id="17145"/>
        <w:bookmarkEnd w:id="17146"/>
      </w:tr>
      <w:tr w:rsidR="002A1D5D" w:rsidRPr="00AC5720" w:rsidDel="000C50CA" w14:paraId="439DE78F" w14:textId="77777777" w:rsidTr="002A1D5D">
        <w:trPr>
          <w:trHeight w:val="357"/>
          <w:del w:id="17147"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3599B1D7" w14:textId="77777777" w:rsidR="002A1D5D" w:rsidRPr="00920E6F" w:rsidDel="000C50CA" w:rsidRDefault="002A1D5D" w:rsidP="002A1D5D">
            <w:pPr>
              <w:rPr>
                <w:del w:id="17148" w:author="Author" w:date="2017-12-29T08:11:00Z"/>
                <w:lang w:val="en-US"/>
              </w:rPr>
            </w:pPr>
            <w:del w:id="17149" w:author="Author" w:date="2017-12-29T08:11:00Z">
              <w:r w:rsidRPr="00920E6F" w:rsidDel="000C50CA">
                <w:rPr>
                  <w:rStyle w:val="SAPScreenElement"/>
                  <w:lang w:val="en-US"/>
                </w:rPr>
                <w:delText xml:space="preserve">Teachers Pensions: </w:delText>
              </w:r>
              <w:r w:rsidRPr="00920E6F" w:rsidDel="000C50CA">
                <w:rPr>
                  <w:lang w:val="en-US"/>
                </w:rPr>
                <w:delText>select</w:delText>
              </w:r>
              <w:r w:rsidRPr="00920E6F" w:rsidDel="000C50CA">
                <w:rPr>
                  <w:rStyle w:val="SAPUserEntry"/>
                  <w:lang w:val="en-US"/>
                </w:rPr>
                <w:delText xml:space="preserve"> Yes</w:delText>
              </w:r>
              <w:r w:rsidRPr="00920E6F" w:rsidDel="000C50CA">
                <w:rPr>
                  <w:lang w:val="en-US"/>
                </w:rPr>
                <w:delText xml:space="preserve"> in case a pay component is relevant for teacher’s pensions; else leave as is</w:delText>
              </w:r>
              <w:bookmarkStart w:id="17150" w:name="_Toc504125710"/>
              <w:bookmarkStart w:id="17151" w:name="_Toc504491505"/>
              <w:bookmarkStart w:id="17152" w:name="_Toc504493692"/>
              <w:bookmarkStart w:id="17153" w:name="_Toc504494747"/>
              <w:bookmarkStart w:id="17154" w:name="_Toc504496347"/>
              <w:bookmarkStart w:id="17155" w:name="_Toc504655433"/>
              <w:bookmarkStart w:id="17156" w:name="_Toc504983611"/>
              <w:bookmarkStart w:id="17157" w:name="_Toc505268695"/>
              <w:bookmarkStart w:id="17158" w:name="_Toc505353460"/>
              <w:bookmarkStart w:id="17159" w:name="_Toc505942345"/>
              <w:bookmarkStart w:id="17160" w:name="_Toc507060009"/>
              <w:bookmarkStart w:id="17161" w:name="_Toc507063578"/>
              <w:bookmarkEnd w:id="17150"/>
              <w:bookmarkEnd w:id="17151"/>
              <w:bookmarkEnd w:id="17152"/>
              <w:bookmarkEnd w:id="17153"/>
              <w:bookmarkEnd w:id="17154"/>
              <w:bookmarkEnd w:id="17155"/>
              <w:bookmarkEnd w:id="17156"/>
              <w:bookmarkEnd w:id="17157"/>
              <w:bookmarkEnd w:id="17158"/>
              <w:bookmarkEnd w:id="17159"/>
              <w:bookmarkEnd w:id="17160"/>
              <w:bookmarkEnd w:id="17161"/>
            </w:del>
          </w:p>
        </w:tc>
        <w:tc>
          <w:tcPr>
            <w:tcW w:w="7384" w:type="dxa"/>
            <w:tcBorders>
              <w:top w:val="single" w:sz="8" w:space="0" w:color="999999"/>
              <w:left w:val="single" w:sz="8" w:space="0" w:color="999999"/>
              <w:bottom w:val="single" w:sz="8" w:space="0" w:color="999999"/>
              <w:right w:val="single" w:sz="8" w:space="0" w:color="999999"/>
            </w:tcBorders>
          </w:tcPr>
          <w:p w14:paraId="64484578" w14:textId="77777777" w:rsidR="002A1D5D" w:rsidRPr="00920E6F" w:rsidDel="000C50CA" w:rsidRDefault="002A1D5D" w:rsidP="002A1D5D">
            <w:pPr>
              <w:rPr>
                <w:del w:id="17162" w:author="Author" w:date="2017-12-29T08:11:00Z"/>
                <w:lang w:val="en-US"/>
              </w:rPr>
            </w:pPr>
            <w:bookmarkStart w:id="17163" w:name="_Toc504125711"/>
            <w:bookmarkStart w:id="17164" w:name="_Toc504491506"/>
            <w:bookmarkStart w:id="17165" w:name="_Toc504493693"/>
            <w:bookmarkStart w:id="17166" w:name="_Toc504494748"/>
            <w:bookmarkStart w:id="17167" w:name="_Toc504496348"/>
            <w:bookmarkStart w:id="17168" w:name="_Toc504655434"/>
            <w:bookmarkStart w:id="17169" w:name="_Toc504983612"/>
            <w:bookmarkStart w:id="17170" w:name="_Toc505268696"/>
            <w:bookmarkStart w:id="17171" w:name="_Toc505353461"/>
            <w:bookmarkStart w:id="17172" w:name="_Toc505942346"/>
            <w:bookmarkStart w:id="17173" w:name="_Toc507060010"/>
            <w:bookmarkStart w:id="17174" w:name="_Toc507063579"/>
            <w:bookmarkEnd w:id="17163"/>
            <w:bookmarkEnd w:id="17164"/>
            <w:bookmarkEnd w:id="17165"/>
            <w:bookmarkEnd w:id="17166"/>
            <w:bookmarkEnd w:id="17167"/>
            <w:bookmarkEnd w:id="17168"/>
            <w:bookmarkEnd w:id="17169"/>
            <w:bookmarkEnd w:id="17170"/>
            <w:bookmarkEnd w:id="17171"/>
            <w:bookmarkEnd w:id="17172"/>
            <w:bookmarkEnd w:id="17173"/>
            <w:bookmarkEnd w:id="17174"/>
          </w:p>
        </w:tc>
        <w:bookmarkStart w:id="17175" w:name="_Toc504125712"/>
        <w:bookmarkStart w:id="17176" w:name="_Toc504491507"/>
        <w:bookmarkStart w:id="17177" w:name="_Toc504493694"/>
        <w:bookmarkStart w:id="17178" w:name="_Toc504494749"/>
        <w:bookmarkStart w:id="17179" w:name="_Toc504496349"/>
        <w:bookmarkStart w:id="17180" w:name="_Toc504655435"/>
        <w:bookmarkStart w:id="17181" w:name="_Toc504983613"/>
        <w:bookmarkStart w:id="17182" w:name="_Toc505268697"/>
        <w:bookmarkStart w:id="17183" w:name="_Toc505353462"/>
        <w:bookmarkStart w:id="17184" w:name="_Toc505942347"/>
        <w:bookmarkStart w:id="17185" w:name="_Toc507060011"/>
        <w:bookmarkStart w:id="17186" w:name="_Toc507063580"/>
        <w:bookmarkEnd w:id="17175"/>
        <w:bookmarkEnd w:id="17176"/>
        <w:bookmarkEnd w:id="17177"/>
        <w:bookmarkEnd w:id="17178"/>
        <w:bookmarkEnd w:id="17179"/>
        <w:bookmarkEnd w:id="17180"/>
        <w:bookmarkEnd w:id="17181"/>
        <w:bookmarkEnd w:id="17182"/>
        <w:bookmarkEnd w:id="17183"/>
        <w:bookmarkEnd w:id="17184"/>
        <w:bookmarkEnd w:id="17185"/>
        <w:bookmarkEnd w:id="17186"/>
      </w:tr>
      <w:tr w:rsidR="002A1D5D" w:rsidRPr="00AC5720" w:rsidDel="000C50CA" w14:paraId="7833B95C" w14:textId="77777777" w:rsidTr="002A1D5D">
        <w:trPr>
          <w:trHeight w:val="357"/>
          <w:del w:id="17187"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1BC9200F" w14:textId="77777777" w:rsidR="002A1D5D" w:rsidRPr="00920E6F" w:rsidDel="000C50CA" w:rsidRDefault="002A1D5D" w:rsidP="002A1D5D">
            <w:pPr>
              <w:rPr>
                <w:del w:id="17188" w:author="Author" w:date="2017-12-29T08:11:00Z"/>
                <w:lang w:val="en-US"/>
              </w:rPr>
            </w:pPr>
            <w:del w:id="17189" w:author="Author" w:date="2017-12-29T08:11:00Z">
              <w:r w:rsidRPr="00920E6F" w:rsidDel="000C50CA">
                <w:rPr>
                  <w:rStyle w:val="SAPScreenElement"/>
                  <w:lang w:val="en-US"/>
                </w:rPr>
                <w:delText xml:space="preserve">Contract Type: </w:delText>
              </w:r>
              <w:r w:rsidRPr="00920E6F" w:rsidDel="000C50CA">
                <w:rPr>
                  <w:lang w:val="en-US"/>
                </w:rPr>
                <w:delText>select from drop-down</w:delText>
              </w:r>
              <w:bookmarkStart w:id="17190" w:name="_Toc504125713"/>
              <w:bookmarkStart w:id="17191" w:name="_Toc504491508"/>
              <w:bookmarkStart w:id="17192" w:name="_Toc504493695"/>
              <w:bookmarkStart w:id="17193" w:name="_Toc504494750"/>
              <w:bookmarkStart w:id="17194" w:name="_Toc504496350"/>
              <w:bookmarkStart w:id="17195" w:name="_Toc504655436"/>
              <w:bookmarkStart w:id="17196" w:name="_Toc504983614"/>
              <w:bookmarkStart w:id="17197" w:name="_Toc505268698"/>
              <w:bookmarkStart w:id="17198" w:name="_Toc505353463"/>
              <w:bookmarkStart w:id="17199" w:name="_Toc505942348"/>
              <w:bookmarkStart w:id="17200" w:name="_Toc507060012"/>
              <w:bookmarkStart w:id="17201" w:name="_Toc507063581"/>
              <w:bookmarkEnd w:id="17190"/>
              <w:bookmarkEnd w:id="17191"/>
              <w:bookmarkEnd w:id="17192"/>
              <w:bookmarkEnd w:id="17193"/>
              <w:bookmarkEnd w:id="17194"/>
              <w:bookmarkEnd w:id="17195"/>
              <w:bookmarkEnd w:id="17196"/>
              <w:bookmarkEnd w:id="17197"/>
              <w:bookmarkEnd w:id="17198"/>
              <w:bookmarkEnd w:id="17199"/>
              <w:bookmarkEnd w:id="17200"/>
              <w:bookmarkEnd w:id="17201"/>
            </w:del>
          </w:p>
        </w:tc>
        <w:tc>
          <w:tcPr>
            <w:tcW w:w="7384" w:type="dxa"/>
            <w:tcBorders>
              <w:top w:val="single" w:sz="8" w:space="0" w:color="999999"/>
              <w:left w:val="single" w:sz="8" w:space="0" w:color="999999"/>
              <w:bottom w:val="single" w:sz="8" w:space="0" w:color="999999"/>
              <w:right w:val="single" w:sz="8" w:space="0" w:color="999999"/>
            </w:tcBorders>
          </w:tcPr>
          <w:p w14:paraId="0DDFA164" w14:textId="77777777" w:rsidR="002A1D5D" w:rsidRPr="00920E6F" w:rsidDel="000C50CA" w:rsidRDefault="002A1D5D" w:rsidP="002A1D5D">
            <w:pPr>
              <w:rPr>
                <w:del w:id="17202" w:author="Author" w:date="2017-12-29T08:11:00Z"/>
                <w:rFonts w:cstheme="minorBidi"/>
                <w:noProof/>
                <w:lang w:val="en-US"/>
              </w:rPr>
            </w:pPr>
            <w:del w:id="17203" w:author="Author" w:date="2017-12-29T08:11:00Z">
              <w:r w:rsidRPr="00920E6F" w:rsidDel="000C50CA">
                <w:rPr>
                  <w:lang w:val="en-US"/>
                </w:rPr>
                <w:delText xml:space="preserve">Depending on the value selected, based on a preconfigured business rule, field </w:delText>
              </w:r>
              <w:r w:rsidRPr="00920E6F" w:rsidDel="000C50CA">
                <w:rPr>
                  <w:rStyle w:val="SAPScreenElement"/>
                  <w:lang w:val="en-US"/>
                </w:rPr>
                <w:delText>Contract End Date</w:delText>
              </w:r>
              <w:r w:rsidRPr="00920E6F" w:rsidDel="000C50CA">
                <w:rPr>
                  <w:noProof/>
                  <w:lang w:val="en-US"/>
                </w:rPr>
                <w:delText xml:space="preserve"> may become mandatory.</w:delText>
              </w:r>
              <w:bookmarkStart w:id="17204" w:name="_Toc504125714"/>
              <w:bookmarkStart w:id="17205" w:name="_Toc504491509"/>
              <w:bookmarkStart w:id="17206" w:name="_Toc504493696"/>
              <w:bookmarkStart w:id="17207" w:name="_Toc504494751"/>
              <w:bookmarkStart w:id="17208" w:name="_Toc504496351"/>
              <w:bookmarkStart w:id="17209" w:name="_Toc504655437"/>
              <w:bookmarkStart w:id="17210" w:name="_Toc504983615"/>
              <w:bookmarkStart w:id="17211" w:name="_Toc505268699"/>
              <w:bookmarkStart w:id="17212" w:name="_Toc505353464"/>
              <w:bookmarkStart w:id="17213" w:name="_Toc505942349"/>
              <w:bookmarkStart w:id="17214" w:name="_Toc507060013"/>
              <w:bookmarkStart w:id="17215" w:name="_Toc507063582"/>
              <w:bookmarkEnd w:id="17204"/>
              <w:bookmarkEnd w:id="17205"/>
              <w:bookmarkEnd w:id="17206"/>
              <w:bookmarkEnd w:id="17207"/>
              <w:bookmarkEnd w:id="17208"/>
              <w:bookmarkEnd w:id="17209"/>
              <w:bookmarkEnd w:id="17210"/>
              <w:bookmarkEnd w:id="17211"/>
              <w:bookmarkEnd w:id="17212"/>
              <w:bookmarkEnd w:id="17213"/>
              <w:bookmarkEnd w:id="17214"/>
              <w:bookmarkEnd w:id="17215"/>
            </w:del>
          </w:p>
          <w:p w14:paraId="573F26CF" w14:textId="77777777" w:rsidR="002A1D5D" w:rsidRPr="00920E6F" w:rsidDel="000C50CA" w:rsidRDefault="002A1D5D" w:rsidP="002A1D5D">
            <w:pPr>
              <w:pStyle w:val="SAPNoteHeading"/>
              <w:ind w:left="0"/>
              <w:rPr>
                <w:del w:id="17216" w:author="Author" w:date="2017-12-29T08:11:00Z"/>
                <w:lang w:val="en-US"/>
              </w:rPr>
            </w:pPr>
            <w:del w:id="17217" w:author="Author" w:date="2017-12-29T08:11:00Z">
              <w:r w:rsidRPr="00BE273A" w:rsidDel="000C50CA">
                <w:rPr>
                  <w:noProof/>
                  <w:lang w:val="en-US"/>
                </w:rPr>
                <w:drawing>
                  <wp:inline distT="0" distB="0" distL="0" distR="0" wp14:anchorId="16557747" wp14:editId="67CD98EF">
                    <wp:extent cx="225425" cy="225425"/>
                    <wp:effectExtent l="0" t="0" r="3175" b="3175"/>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sidDel="000C50CA">
                <w:rPr>
                  <w:noProof/>
                  <w:color w:val="FF0000"/>
                  <w:lang w:val="en-US" w:eastAsia="zh-CN"/>
                </w:rPr>
                <w:delText xml:space="preserve"> </w:delText>
              </w:r>
              <w:r w:rsidRPr="00920E6F" w:rsidDel="000C50CA">
                <w:rPr>
                  <w:lang w:val="en-US"/>
                </w:rPr>
                <w:delText>Recommendation</w:delText>
              </w:r>
              <w:bookmarkStart w:id="17218" w:name="_Toc504125715"/>
              <w:bookmarkStart w:id="17219" w:name="_Toc504491510"/>
              <w:bookmarkStart w:id="17220" w:name="_Toc504493697"/>
              <w:bookmarkStart w:id="17221" w:name="_Toc504494752"/>
              <w:bookmarkStart w:id="17222" w:name="_Toc504496352"/>
              <w:bookmarkStart w:id="17223" w:name="_Toc504655438"/>
              <w:bookmarkStart w:id="17224" w:name="_Toc504983616"/>
              <w:bookmarkStart w:id="17225" w:name="_Toc505268700"/>
              <w:bookmarkStart w:id="17226" w:name="_Toc505353465"/>
              <w:bookmarkStart w:id="17227" w:name="_Toc505942350"/>
              <w:bookmarkStart w:id="17228" w:name="_Toc507060014"/>
              <w:bookmarkStart w:id="17229" w:name="_Toc507063583"/>
              <w:bookmarkEnd w:id="17218"/>
              <w:bookmarkEnd w:id="17219"/>
              <w:bookmarkEnd w:id="17220"/>
              <w:bookmarkEnd w:id="17221"/>
              <w:bookmarkEnd w:id="17222"/>
              <w:bookmarkEnd w:id="17223"/>
              <w:bookmarkEnd w:id="17224"/>
              <w:bookmarkEnd w:id="17225"/>
              <w:bookmarkEnd w:id="17226"/>
              <w:bookmarkEnd w:id="17227"/>
              <w:bookmarkEnd w:id="17228"/>
              <w:bookmarkEnd w:id="17229"/>
            </w:del>
          </w:p>
          <w:p w14:paraId="2CC0B6DB" w14:textId="77777777" w:rsidR="002A1D5D" w:rsidRPr="00920E6F" w:rsidDel="000C50CA" w:rsidRDefault="002A1D5D" w:rsidP="002A1D5D">
            <w:pPr>
              <w:rPr>
                <w:del w:id="17230" w:author="Author" w:date="2017-12-29T08:11:00Z"/>
                <w:lang w:val="en-US"/>
              </w:rPr>
            </w:pPr>
            <w:del w:id="17231" w:author="Author" w:date="2017-12-29T08:11:00Z">
              <w:r w:rsidRPr="00920E6F" w:rsidDel="000C50CA">
                <w:rPr>
                  <w:lang w:val="en-US"/>
                </w:rPr>
                <w:delText xml:space="preserve">For details to the preconfigured business rule refer to the configuration guide of building block </w:delText>
              </w:r>
              <w:r w:rsidRPr="00920E6F" w:rsidDel="000C50CA">
                <w:rPr>
                  <w:rStyle w:val="SAPEmphasis"/>
                  <w:lang w:val="en-US"/>
                </w:rPr>
                <w:delText>15T</w:delText>
              </w:r>
              <w:r w:rsidRPr="00920E6F" w:rsidDel="000C50CA">
                <w:rPr>
                  <w:lang w:val="en-US"/>
                </w:rPr>
                <w:delText>.</w:delText>
              </w:r>
              <w:bookmarkStart w:id="17232" w:name="_Toc504125716"/>
              <w:bookmarkStart w:id="17233" w:name="_Toc504491511"/>
              <w:bookmarkStart w:id="17234" w:name="_Toc504493698"/>
              <w:bookmarkStart w:id="17235" w:name="_Toc504494753"/>
              <w:bookmarkStart w:id="17236" w:name="_Toc504496353"/>
              <w:bookmarkStart w:id="17237" w:name="_Toc504655439"/>
              <w:bookmarkStart w:id="17238" w:name="_Toc504983617"/>
              <w:bookmarkStart w:id="17239" w:name="_Toc505268701"/>
              <w:bookmarkStart w:id="17240" w:name="_Toc505353466"/>
              <w:bookmarkStart w:id="17241" w:name="_Toc505942351"/>
              <w:bookmarkStart w:id="17242" w:name="_Toc507060015"/>
              <w:bookmarkStart w:id="17243" w:name="_Toc507063584"/>
              <w:bookmarkEnd w:id="17232"/>
              <w:bookmarkEnd w:id="17233"/>
              <w:bookmarkEnd w:id="17234"/>
              <w:bookmarkEnd w:id="17235"/>
              <w:bookmarkEnd w:id="17236"/>
              <w:bookmarkEnd w:id="17237"/>
              <w:bookmarkEnd w:id="17238"/>
              <w:bookmarkEnd w:id="17239"/>
              <w:bookmarkEnd w:id="17240"/>
              <w:bookmarkEnd w:id="17241"/>
              <w:bookmarkEnd w:id="17242"/>
              <w:bookmarkEnd w:id="17243"/>
            </w:del>
          </w:p>
        </w:tc>
        <w:bookmarkStart w:id="17244" w:name="_Toc504125717"/>
        <w:bookmarkStart w:id="17245" w:name="_Toc504491512"/>
        <w:bookmarkStart w:id="17246" w:name="_Toc504493699"/>
        <w:bookmarkStart w:id="17247" w:name="_Toc504494754"/>
        <w:bookmarkStart w:id="17248" w:name="_Toc504496354"/>
        <w:bookmarkStart w:id="17249" w:name="_Toc504655440"/>
        <w:bookmarkStart w:id="17250" w:name="_Toc504983618"/>
        <w:bookmarkStart w:id="17251" w:name="_Toc505268702"/>
        <w:bookmarkStart w:id="17252" w:name="_Toc505353467"/>
        <w:bookmarkStart w:id="17253" w:name="_Toc505942352"/>
        <w:bookmarkStart w:id="17254" w:name="_Toc507060016"/>
        <w:bookmarkStart w:id="17255" w:name="_Toc507063585"/>
        <w:bookmarkEnd w:id="17244"/>
        <w:bookmarkEnd w:id="17245"/>
        <w:bookmarkEnd w:id="17246"/>
        <w:bookmarkEnd w:id="17247"/>
        <w:bookmarkEnd w:id="17248"/>
        <w:bookmarkEnd w:id="17249"/>
        <w:bookmarkEnd w:id="17250"/>
        <w:bookmarkEnd w:id="17251"/>
        <w:bookmarkEnd w:id="17252"/>
        <w:bookmarkEnd w:id="17253"/>
        <w:bookmarkEnd w:id="17254"/>
        <w:bookmarkEnd w:id="17255"/>
      </w:tr>
      <w:tr w:rsidR="002A1D5D" w:rsidRPr="00AC5720" w:rsidDel="000C50CA" w14:paraId="29CECF47" w14:textId="77777777" w:rsidTr="002A1D5D">
        <w:trPr>
          <w:trHeight w:val="357"/>
          <w:del w:id="17256"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735AFB66" w14:textId="77777777" w:rsidR="002A1D5D" w:rsidRPr="00920E6F" w:rsidDel="000C50CA" w:rsidRDefault="002A1D5D" w:rsidP="002A1D5D">
            <w:pPr>
              <w:rPr>
                <w:del w:id="17257" w:author="Author" w:date="2017-12-29T08:11:00Z"/>
                <w:lang w:val="en-US"/>
              </w:rPr>
            </w:pPr>
            <w:del w:id="17258" w:author="Author" w:date="2017-12-29T08:11:00Z">
              <w:r w:rsidRPr="00920E6F" w:rsidDel="000C50CA">
                <w:rPr>
                  <w:rStyle w:val="SAPScreenElement"/>
                  <w:lang w:val="en-US"/>
                </w:rPr>
                <w:delText xml:space="preserve">Initial Entry Date: </w:delText>
              </w:r>
              <w:r w:rsidRPr="00920E6F" w:rsidDel="000C50CA">
                <w:rPr>
                  <w:lang w:val="en-US"/>
                </w:rPr>
                <w:delText>select from calendar help the</w:delText>
              </w:r>
              <w:r w:rsidRPr="00920E6F" w:rsidDel="000C50CA">
                <w:rPr>
                  <w:noProof/>
                  <w:lang w:val="en-US"/>
                </w:rPr>
                <w:delText xml:space="preserve"> start date when the employee first started in the company</w:delText>
              </w:r>
              <w:bookmarkStart w:id="17259" w:name="_Toc504125718"/>
              <w:bookmarkStart w:id="17260" w:name="_Toc504491513"/>
              <w:bookmarkStart w:id="17261" w:name="_Toc504493700"/>
              <w:bookmarkStart w:id="17262" w:name="_Toc504494755"/>
              <w:bookmarkStart w:id="17263" w:name="_Toc504496355"/>
              <w:bookmarkStart w:id="17264" w:name="_Toc504655441"/>
              <w:bookmarkStart w:id="17265" w:name="_Toc504983619"/>
              <w:bookmarkStart w:id="17266" w:name="_Toc505268703"/>
              <w:bookmarkStart w:id="17267" w:name="_Toc505353468"/>
              <w:bookmarkStart w:id="17268" w:name="_Toc505942353"/>
              <w:bookmarkStart w:id="17269" w:name="_Toc507060017"/>
              <w:bookmarkStart w:id="17270" w:name="_Toc507063586"/>
              <w:bookmarkEnd w:id="17259"/>
              <w:bookmarkEnd w:id="17260"/>
              <w:bookmarkEnd w:id="17261"/>
              <w:bookmarkEnd w:id="17262"/>
              <w:bookmarkEnd w:id="17263"/>
              <w:bookmarkEnd w:id="17264"/>
              <w:bookmarkEnd w:id="17265"/>
              <w:bookmarkEnd w:id="17266"/>
              <w:bookmarkEnd w:id="17267"/>
              <w:bookmarkEnd w:id="17268"/>
              <w:bookmarkEnd w:id="17269"/>
              <w:bookmarkEnd w:id="17270"/>
            </w:del>
          </w:p>
        </w:tc>
        <w:tc>
          <w:tcPr>
            <w:tcW w:w="7384" w:type="dxa"/>
            <w:tcBorders>
              <w:top w:val="single" w:sz="8" w:space="0" w:color="999999"/>
              <w:left w:val="single" w:sz="8" w:space="0" w:color="999999"/>
              <w:bottom w:val="single" w:sz="8" w:space="0" w:color="999999"/>
              <w:right w:val="single" w:sz="8" w:space="0" w:color="999999"/>
            </w:tcBorders>
          </w:tcPr>
          <w:p w14:paraId="046B775D" w14:textId="77777777" w:rsidR="002A1D5D" w:rsidRPr="00920E6F" w:rsidDel="000C50CA" w:rsidRDefault="002A1D5D" w:rsidP="002A1D5D">
            <w:pPr>
              <w:rPr>
                <w:del w:id="17271" w:author="Author" w:date="2017-12-29T08:11:00Z"/>
                <w:lang w:val="en-US"/>
              </w:rPr>
            </w:pPr>
            <w:del w:id="17272" w:author="Author" w:date="2017-12-29T08:11:00Z">
              <w:r w:rsidRPr="00920E6F" w:rsidDel="000C50CA">
                <w:rPr>
                  <w:noProof/>
                  <w:lang w:val="en-US"/>
                </w:rPr>
                <w:delText>For example, if an employee was originally hired as a contractor and then became a permanent employee, this is the date when he or she first entered the company as a contractor.</w:delText>
              </w:r>
              <w:bookmarkStart w:id="17273" w:name="_Toc504125719"/>
              <w:bookmarkStart w:id="17274" w:name="_Toc504491514"/>
              <w:bookmarkStart w:id="17275" w:name="_Toc504493701"/>
              <w:bookmarkStart w:id="17276" w:name="_Toc504494756"/>
              <w:bookmarkStart w:id="17277" w:name="_Toc504496356"/>
              <w:bookmarkStart w:id="17278" w:name="_Toc504655442"/>
              <w:bookmarkStart w:id="17279" w:name="_Toc504983620"/>
              <w:bookmarkStart w:id="17280" w:name="_Toc505268704"/>
              <w:bookmarkStart w:id="17281" w:name="_Toc505353469"/>
              <w:bookmarkStart w:id="17282" w:name="_Toc505942354"/>
              <w:bookmarkStart w:id="17283" w:name="_Toc507060018"/>
              <w:bookmarkStart w:id="17284" w:name="_Toc507063587"/>
              <w:bookmarkEnd w:id="17273"/>
              <w:bookmarkEnd w:id="17274"/>
              <w:bookmarkEnd w:id="17275"/>
              <w:bookmarkEnd w:id="17276"/>
              <w:bookmarkEnd w:id="17277"/>
              <w:bookmarkEnd w:id="17278"/>
              <w:bookmarkEnd w:id="17279"/>
              <w:bookmarkEnd w:id="17280"/>
              <w:bookmarkEnd w:id="17281"/>
              <w:bookmarkEnd w:id="17282"/>
              <w:bookmarkEnd w:id="17283"/>
              <w:bookmarkEnd w:id="17284"/>
            </w:del>
          </w:p>
        </w:tc>
        <w:bookmarkStart w:id="17285" w:name="_Toc504125720"/>
        <w:bookmarkStart w:id="17286" w:name="_Toc504491515"/>
        <w:bookmarkStart w:id="17287" w:name="_Toc504493702"/>
        <w:bookmarkStart w:id="17288" w:name="_Toc504494757"/>
        <w:bookmarkStart w:id="17289" w:name="_Toc504496357"/>
        <w:bookmarkStart w:id="17290" w:name="_Toc504655443"/>
        <w:bookmarkStart w:id="17291" w:name="_Toc504983621"/>
        <w:bookmarkStart w:id="17292" w:name="_Toc505268705"/>
        <w:bookmarkStart w:id="17293" w:name="_Toc505353470"/>
        <w:bookmarkStart w:id="17294" w:name="_Toc505942355"/>
        <w:bookmarkStart w:id="17295" w:name="_Toc507060019"/>
        <w:bookmarkStart w:id="17296" w:name="_Toc507063588"/>
        <w:bookmarkEnd w:id="17285"/>
        <w:bookmarkEnd w:id="17286"/>
        <w:bookmarkEnd w:id="17287"/>
        <w:bookmarkEnd w:id="17288"/>
        <w:bookmarkEnd w:id="17289"/>
        <w:bookmarkEnd w:id="17290"/>
        <w:bookmarkEnd w:id="17291"/>
        <w:bookmarkEnd w:id="17292"/>
        <w:bookmarkEnd w:id="17293"/>
        <w:bookmarkEnd w:id="17294"/>
        <w:bookmarkEnd w:id="17295"/>
        <w:bookmarkEnd w:id="17296"/>
      </w:tr>
      <w:tr w:rsidR="002A1D5D" w:rsidRPr="00AC5720" w:rsidDel="000C50CA" w14:paraId="0676426F" w14:textId="77777777" w:rsidTr="002A1D5D">
        <w:trPr>
          <w:trHeight w:val="357"/>
          <w:del w:id="17297"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7DF29BE0" w14:textId="77777777" w:rsidR="002A1D5D" w:rsidRPr="00920E6F" w:rsidDel="000C50CA" w:rsidRDefault="002A1D5D" w:rsidP="002A1D5D">
            <w:pPr>
              <w:rPr>
                <w:del w:id="17298" w:author="Author" w:date="2017-12-29T08:11:00Z"/>
                <w:lang w:val="en-US"/>
              </w:rPr>
            </w:pPr>
            <w:del w:id="17299" w:author="Author" w:date="2017-12-29T08:11:00Z">
              <w:r w:rsidRPr="00920E6F" w:rsidDel="000C50CA">
                <w:rPr>
                  <w:rStyle w:val="SAPScreenElement"/>
                  <w:lang w:val="en-US"/>
                </w:rPr>
                <w:delText xml:space="preserve">Entry into Group: </w:delText>
              </w:r>
              <w:r w:rsidRPr="00920E6F" w:rsidDel="000C50CA">
                <w:rPr>
                  <w:lang w:val="en-US"/>
                </w:rPr>
                <w:delText>select from calendar help</w:delText>
              </w:r>
              <w:r w:rsidRPr="00920E6F" w:rsidDel="000C50CA">
                <w:rPr>
                  <w:noProof/>
                  <w:lang w:val="en-US"/>
                </w:rPr>
                <w:delText xml:space="preserve"> the start date when the employee started in the organization he or she belongs to now</w:delText>
              </w:r>
              <w:bookmarkStart w:id="17300" w:name="_Toc504125721"/>
              <w:bookmarkStart w:id="17301" w:name="_Toc504491516"/>
              <w:bookmarkStart w:id="17302" w:name="_Toc504493703"/>
              <w:bookmarkStart w:id="17303" w:name="_Toc504494758"/>
              <w:bookmarkStart w:id="17304" w:name="_Toc504496358"/>
              <w:bookmarkStart w:id="17305" w:name="_Toc504655444"/>
              <w:bookmarkStart w:id="17306" w:name="_Toc504983622"/>
              <w:bookmarkStart w:id="17307" w:name="_Toc505268706"/>
              <w:bookmarkStart w:id="17308" w:name="_Toc505353471"/>
              <w:bookmarkStart w:id="17309" w:name="_Toc505942356"/>
              <w:bookmarkStart w:id="17310" w:name="_Toc507060020"/>
              <w:bookmarkStart w:id="17311" w:name="_Toc507063589"/>
              <w:bookmarkEnd w:id="17300"/>
              <w:bookmarkEnd w:id="17301"/>
              <w:bookmarkEnd w:id="17302"/>
              <w:bookmarkEnd w:id="17303"/>
              <w:bookmarkEnd w:id="17304"/>
              <w:bookmarkEnd w:id="17305"/>
              <w:bookmarkEnd w:id="17306"/>
              <w:bookmarkEnd w:id="17307"/>
              <w:bookmarkEnd w:id="17308"/>
              <w:bookmarkEnd w:id="17309"/>
              <w:bookmarkEnd w:id="17310"/>
              <w:bookmarkEnd w:id="17311"/>
            </w:del>
          </w:p>
        </w:tc>
        <w:tc>
          <w:tcPr>
            <w:tcW w:w="7384" w:type="dxa"/>
            <w:tcBorders>
              <w:top w:val="single" w:sz="8" w:space="0" w:color="999999"/>
              <w:left w:val="single" w:sz="8" w:space="0" w:color="999999"/>
              <w:bottom w:val="single" w:sz="8" w:space="0" w:color="999999"/>
              <w:right w:val="single" w:sz="8" w:space="0" w:color="999999"/>
            </w:tcBorders>
          </w:tcPr>
          <w:p w14:paraId="5F52CC58" w14:textId="77777777" w:rsidR="002A1D5D" w:rsidRPr="00920E6F" w:rsidDel="000C50CA" w:rsidRDefault="002A1D5D" w:rsidP="002A1D5D">
            <w:pPr>
              <w:rPr>
                <w:del w:id="17312" w:author="Author" w:date="2017-12-29T08:11:00Z"/>
                <w:lang w:val="en-US"/>
              </w:rPr>
            </w:pPr>
            <w:bookmarkStart w:id="17313" w:name="_Toc504125722"/>
            <w:bookmarkStart w:id="17314" w:name="_Toc504491517"/>
            <w:bookmarkStart w:id="17315" w:name="_Toc504493704"/>
            <w:bookmarkStart w:id="17316" w:name="_Toc504494759"/>
            <w:bookmarkStart w:id="17317" w:name="_Toc504496359"/>
            <w:bookmarkStart w:id="17318" w:name="_Toc504655445"/>
            <w:bookmarkStart w:id="17319" w:name="_Toc504983623"/>
            <w:bookmarkStart w:id="17320" w:name="_Toc505268707"/>
            <w:bookmarkStart w:id="17321" w:name="_Toc505353472"/>
            <w:bookmarkStart w:id="17322" w:name="_Toc505942357"/>
            <w:bookmarkStart w:id="17323" w:name="_Toc507060021"/>
            <w:bookmarkStart w:id="17324" w:name="_Toc507063590"/>
            <w:bookmarkEnd w:id="17313"/>
            <w:bookmarkEnd w:id="17314"/>
            <w:bookmarkEnd w:id="17315"/>
            <w:bookmarkEnd w:id="17316"/>
            <w:bookmarkEnd w:id="17317"/>
            <w:bookmarkEnd w:id="17318"/>
            <w:bookmarkEnd w:id="17319"/>
            <w:bookmarkEnd w:id="17320"/>
            <w:bookmarkEnd w:id="17321"/>
            <w:bookmarkEnd w:id="17322"/>
            <w:bookmarkEnd w:id="17323"/>
            <w:bookmarkEnd w:id="17324"/>
          </w:p>
        </w:tc>
        <w:bookmarkStart w:id="17325" w:name="_Toc504125723"/>
        <w:bookmarkStart w:id="17326" w:name="_Toc504491518"/>
        <w:bookmarkStart w:id="17327" w:name="_Toc504493705"/>
        <w:bookmarkStart w:id="17328" w:name="_Toc504494760"/>
        <w:bookmarkStart w:id="17329" w:name="_Toc504496360"/>
        <w:bookmarkStart w:id="17330" w:name="_Toc504655446"/>
        <w:bookmarkStart w:id="17331" w:name="_Toc504983624"/>
        <w:bookmarkStart w:id="17332" w:name="_Toc505268708"/>
        <w:bookmarkStart w:id="17333" w:name="_Toc505353473"/>
        <w:bookmarkStart w:id="17334" w:name="_Toc505942358"/>
        <w:bookmarkStart w:id="17335" w:name="_Toc507060022"/>
        <w:bookmarkStart w:id="17336" w:name="_Toc507063591"/>
        <w:bookmarkEnd w:id="17325"/>
        <w:bookmarkEnd w:id="17326"/>
        <w:bookmarkEnd w:id="17327"/>
        <w:bookmarkEnd w:id="17328"/>
        <w:bookmarkEnd w:id="17329"/>
        <w:bookmarkEnd w:id="17330"/>
        <w:bookmarkEnd w:id="17331"/>
        <w:bookmarkEnd w:id="17332"/>
        <w:bookmarkEnd w:id="17333"/>
        <w:bookmarkEnd w:id="17334"/>
        <w:bookmarkEnd w:id="17335"/>
        <w:bookmarkEnd w:id="17336"/>
      </w:tr>
      <w:tr w:rsidR="002A1D5D" w:rsidRPr="00AC5720" w:rsidDel="000C50CA" w14:paraId="0D825E1B" w14:textId="77777777" w:rsidTr="002A1D5D">
        <w:trPr>
          <w:trHeight w:val="357"/>
          <w:del w:id="17337"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01DF5679" w14:textId="77777777" w:rsidR="002A1D5D" w:rsidRPr="00920E6F" w:rsidDel="000C50CA" w:rsidRDefault="002A1D5D" w:rsidP="002A1D5D">
            <w:pPr>
              <w:rPr>
                <w:del w:id="17338" w:author="Author" w:date="2017-12-29T08:11:00Z"/>
                <w:lang w:val="en-US"/>
              </w:rPr>
            </w:pPr>
            <w:del w:id="17339" w:author="Author" w:date="2017-12-29T08:11:00Z">
              <w:r w:rsidRPr="00920E6F" w:rsidDel="000C50CA">
                <w:rPr>
                  <w:rStyle w:val="SAPScreenElement"/>
                  <w:lang w:val="en-US"/>
                </w:rPr>
                <w:delText xml:space="preserve">Corporation: </w:delText>
              </w:r>
              <w:r w:rsidRPr="00920E6F" w:rsidDel="000C50CA">
                <w:rPr>
                  <w:lang w:val="en-US"/>
                </w:rPr>
                <w:delText>enter company name as appropriate</w:delText>
              </w:r>
              <w:bookmarkStart w:id="17340" w:name="_Toc504125724"/>
              <w:bookmarkStart w:id="17341" w:name="_Toc504491519"/>
              <w:bookmarkStart w:id="17342" w:name="_Toc504493706"/>
              <w:bookmarkStart w:id="17343" w:name="_Toc504494761"/>
              <w:bookmarkStart w:id="17344" w:name="_Toc504496361"/>
              <w:bookmarkStart w:id="17345" w:name="_Toc504655447"/>
              <w:bookmarkStart w:id="17346" w:name="_Toc504983625"/>
              <w:bookmarkStart w:id="17347" w:name="_Toc505268709"/>
              <w:bookmarkStart w:id="17348" w:name="_Toc505353474"/>
              <w:bookmarkStart w:id="17349" w:name="_Toc505942359"/>
              <w:bookmarkStart w:id="17350" w:name="_Toc507060023"/>
              <w:bookmarkStart w:id="17351" w:name="_Toc507063592"/>
              <w:bookmarkEnd w:id="17340"/>
              <w:bookmarkEnd w:id="17341"/>
              <w:bookmarkEnd w:id="17342"/>
              <w:bookmarkEnd w:id="17343"/>
              <w:bookmarkEnd w:id="17344"/>
              <w:bookmarkEnd w:id="17345"/>
              <w:bookmarkEnd w:id="17346"/>
              <w:bookmarkEnd w:id="17347"/>
              <w:bookmarkEnd w:id="17348"/>
              <w:bookmarkEnd w:id="17349"/>
              <w:bookmarkEnd w:id="17350"/>
              <w:bookmarkEnd w:id="17351"/>
            </w:del>
          </w:p>
        </w:tc>
        <w:tc>
          <w:tcPr>
            <w:tcW w:w="7384" w:type="dxa"/>
            <w:tcBorders>
              <w:top w:val="single" w:sz="8" w:space="0" w:color="999999"/>
              <w:left w:val="single" w:sz="8" w:space="0" w:color="999999"/>
              <w:bottom w:val="single" w:sz="8" w:space="0" w:color="999999"/>
              <w:right w:val="single" w:sz="8" w:space="0" w:color="999999"/>
            </w:tcBorders>
          </w:tcPr>
          <w:p w14:paraId="700511A2" w14:textId="77777777" w:rsidR="002A1D5D" w:rsidRPr="00920E6F" w:rsidDel="000C50CA" w:rsidRDefault="002A1D5D" w:rsidP="002A1D5D">
            <w:pPr>
              <w:rPr>
                <w:del w:id="17352" w:author="Author" w:date="2017-12-29T08:11:00Z"/>
                <w:lang w:val="en-US"/>
              </w:rPr>
            </w:pPr>
            <w:bookmarkStart w:id="17353" w:name="_Toc504125725"/>
            <w:bookmarkStart w:id="17354" w:name="_Toc504491520"/>
            <w:bookmarkStart w:id="17355" w:name="_Toc504493707"/>
            <w:bookmarkStart w:id="17356" w:name="_Toc504494762"/>
            <w:bookmarkStart w:id="17357" w:name="_Toc504496362"/>
            <w:bookmarkStart w:id="17358" w:name="_Toc504655448"/>
            <w:bookmarkStart w:id="17359" w:name="_Toc504983626"/>
            <w:bookmarkStart w:id="17360" w:name="_Toc505268710"/>
            <w:bookmarkStart w:id="17361" w:name="_Toc505353475"/>
            <w:bookmarkStart w:id="17362" w:name="_Toc505942360"/>
            <w:bookmarkStart w:id="17363" w:name="_Toc507060024"/>
            <w:bookmarkStart w:id="17364" w:name="_Toc507063593"/>
            <w:bookmarkEnd w:id="17353"/>
            <w:bookmarkEnd w:id="17354"/>
            <w:bookmarkEnd w:id="17355"/>
            <w:bookmarkEnd w:id="17356"/>
            <w:bookmarkEnd w:id="17357"/>
            <w:bookmarkEnd w:id="17358"/>
            <w:bookmarkEnd w:id="17359"/>
            <w:bookmarkEnd w:id="17360"/>
            <w:bookmarkEnd w:id="17361"/>
            <w:bookmarkEnd w:id="17362"/>
            <w:bookmarkEnd w:id="17363"/>
            <w:bookmarkEnd w:id="17364"/>
          </w:p>
        </w:tc>
        <w:bookmarkStart w:id="17365" w:name="_Toc504125726"/>
        <w:bookmarkStart w:id="17366" w:name="_Toc504491521"/>
        <w:bookmarkStart w:id="17367" w:name="_Toc504493708"/>
        <w:bookmarkStart w:id="17368" w:name="_Toc504494763"/>
        <w:bookmarkStart w:id="17369" w:name="_Toc504496363"/>
        <w:bookmarkStart w:id="17370" w:name="_Toc504655449"/>
        <w:bookmarkStart w:id="17371" w:name="_Toc504983627"/>
        <w:bookmarkStart w:id="17372" w:name="_Toc505268711"/>
        <w:bookmarkStart w:id="17373" w:name="_Toc505353476"/>
        <w:bookmarkStart w:id="17374" w:name="_Toc505942361"/>
        <w:bookmarkStart w:id="17375" w:name="_Toc507060025"/>
        <w:bookmarkStart w:id="17376" w:name="_Toc507063594"/>
        <w:bookmarkEnd w:id="17365"/>
        <w:bookmarkEnd w:id="17366"/>
        <w:bookmarkEnd w:id="17367"/>
        <w:bookmarkEnd w:id="17368"/>
        <w:bookmarkEnd w:id="17369"/>
        <w:bookmarkEnd w:id="17370"/>
        <w:bookmarkEnd w:id="17371"/>
        <w:bookmarkEnd w:id="17372"/>
        <w:bookmarkEnd w:id="17373"/>
        <w:bookmarkEnd w:id="17374"/>
        <w:bookmarkEnd w:id="17375"/>
        <w:bookmarkEnd w:id="17376"/>
      </w:tr>
      <w:tr w:rsidR="002A1D5D" w:rsidRPr="00AC5720" w:rsidDel="000C50CA" w14:paraId="38583808" w14:textId="77777777" w:rsidTr="002A1D5D">
        <w:trPr>
          <w:trHeight w:val="357"/>
          <w:del w:id="17377" w:author="Author" w:date="2017-12-29T08:11:00Z"/>
        </w:trPr>
        <w:tc>
          <w:tcPr>
            <w:tcW w:w="6902" w:type="dxa"/>
            <w:tcBorders>
              <w:top w:val="single" w:sz="8" w:space="0" w:color="999999"/>
              <w:left w:val="single" w:sz="8" w:space="0" w:color="999999"/>
              <w:bottom w:val="single" w:sz="8" w:space="0" w:color="999999"/>
              <w:right w:val="single" w:sz="8" w:space="0" w:color="999999"/>
            </w:tcBorders>
          </w:tcPr>
          <w:p w14:paraId="5D60EBBA" w14:textId="77777777" w:rsidR="002A1D5D" w:rsidRPr="00920E6F" w:rsidDel="000C50CA" w:rsidRDefault="002A1D5D" w:rsidP="002A1D5D">
            <w:pPr>
              <w:rPr>
                <w:del w:id="17378" w:author="Author" w:date="2017-12-29T08:11:00Z"/>
                <w:lang w:val="en-US"/>
              </w:rPr>
            </w:pPr>
            <w:del w:id="17379" w:author="Author" w:date="2017-12-29T08:11:00Z">
              <w:r w:rsidRPr="00920E6F" w:rsidDel="000C50CA">
                <w:rPr>
                  <w:rStyle w:val="SAPScreenElement"/>
                  <w:lang w:val="en-US"/>
                </w:rPr>
                <w:delText xml:space="preserve">Contract End Date: </w:delText>
              </w:r>
              <w:r w:rsidRPr="00920E6F" w:rsidDel="000C50CA">
                <w:rPr>
                  <w:lang w:val="en-US"/>
                </w:rPr>
                <w:delText>select from calendar help</w:delText>
              </w:r>
              <w:bookmarkStart w:id="17380" w:name="_Toc504125727"/>
              <w:bookmarkStart w:id="17381" w:name="_Toc504491522"/>
              <w:bookmarkStart w:id="17382" w:name="_Toc504493709"/>
              <w:bookmarkStart w:id="17383" w:name="_Toc504494764"/>
              <w:bookmarkStart w:id="17384" w:name="_Toc504496364"/>
              <w:bookmarkStart w:id="17385" w:name="_Toc504655450"/>
              <w:bookmarkStart w:id="17386" w:name="_Toc504983628"/>
              <w:bookmarkStart w:id="17387" w:name="_Toc505268712"/>
              <w:bookmarkStart w:id="17388" w:name="_Toc505353477"/>
              <w:bookmarkStart w:id="17389" w:name="_Toc505942362"/>
              <w:bookmarkStart w:id="17390" w:name="_Toc507060026"/>
              <w:bookmarkStart w:id="17391" w:name="_Toc507063595"/>
              <w:bookmarkEnd w:id="17380"/>
              <w:bookmarkEnd w:id="17381"/>
              <w:bookmarkEnd w:id="17382"/>
              <w:bookmarkEnd w:id="17383"/>
              <w:bookmarkEnd w:id="17384"/>
              <w:bookmarkEnd w:id="17385"/>
              <w:bookmarkEnd w:id="17386"/>
              <w:bookmarkEnd w:id="17387"/>
              <w:bookmarkEnd w:id="17388"/>
              <w:bookmarkEnd w:id="17389"/>
              <w:bookmarkEnd w:id="17390"/>
              <w:bookmarkEnd w:id="17391"/>
            </w:del>
          </w:p>
        </w:tc>
        <w:tc>
          <w:tcPr>
            <w:tcW w:w="7384" w:type="dxa"/>
            <w:tcBorders>
              <w:top w:val="single" w:sz="8" w:space="0" w:color="999999"/>
              <w:left w:val="single" w:sz="8" w:space="0" w:color="999999"/>
              <w:bottom w:val="single" w:sz="8" w:space="0" w:color="999999"/>
              <w:right w:val="single" w:sz="8" w:space="0" w:color="999999"/>
            </w:tcBorders>
          </w:tcPr>
          <w:p w14:paraId="6A402811" w14:textId="77777777" w:rsidR="002A1D5D" w:rsidRPr="00920E6F" w:rsidDel="000C50CA" w:rsidRDefault="002A1D5D" w:rsidP="002A1D5D">
            <w:pPr>
              <w:rPr>
                <w:del w:id="17392" w:author="Author" w:date="2017-12-29T08:11:00Z"/>
                <w:rFonts w:cstheme="minorBidi"/>
                <w:noProof/>
                <w:lang w:val="en-US"/>
              </w:rPr>
            </w:pPr>
            <w:del w:id="17393" w:author="Author" w:date="2017-12-29T08:11:00Z">
              <w:r w:rsidRPr="00920E6F" w:rsidDel="000C50CA">
                <w:rPr>
                  <w:noProof/>
                  <w:lang w:val="en-US"/>
                </w:rPr>
                <w:delText xml:space="preserve">Mandatory field only for some </w:delText>
              </w:r>
              <w:r w:rsidRPr="00920E6F" w:rsidDel="000C50CA">
                <w:rPr>
                  <w:rStyle w:val="SAPScreenElement"/>
                  <w:lang w:val="en-US"/>
                </w:rPr>
                <w:delText>Contract Type</w:delText>
              </w:r>
              <w:r w:rsidRPr="00920E6F" w:rsidDel="000C50CA">
                <w:rPr>
                  <w:b/>
                  <w:noProof/>
                  <w:lang w:val="en-US"/>
                </w:rPr>
                <w:delText xml:space="preserve"> </w:delText>
              </w:r>
              <w:r w:rsidRPr="00920E6F" w:rsidDel="000C50CA">
                <w:rPr>
                  <w:noProof/>
                  <w:lang w:val="en-US"/>
                </w:rPr>
                <w:delText xml:space="preserve">values, as per the </w:delText>
              </w:r>
              <w:r w:rsidRPr="00920E6F" w:rsidDel="000C50CA">
                <w:rPr>
                  <w:lang w:val="en-US"/>
                </w:rPr>
                <w:delText>preconfigured business rule</w:delText>
              </w:r>
              <w:r w:rsidRPr="00920E6F" w:rsidDel="000C50CA">
                <w:rPr>
                  <w:noProof/>
                  <w:lang w:val="en-US"/>
                </w:rPr>
                <w:delText>. Otherwise, this field is not visible.</w:delText>
              </w:r>
              <w:bookmarkStart w:id="17394" w:name="_Toc504125728"/>
              <w:bookmarkStart w:id="17395" w:name="_Toc504491523"/>
              <w:bookmarkStart w:id="17396" w:name="_Toc504493710"/>
              <w:bookmarkStart w:id="17397" w:name="_Toc504494765"/>
              <w:bookmarkStart w:id="17398" w:name="_Toc504496365"/>
              <w:bookmarkStart w:id="17399" w:name="_Toc504655451"/>
              <w:bookmarkStart w:id="17400" w:name="_Toc504983629"/>
              <w:bookmarkStart w:id="17401" w:name="_Toc505268713"/>
              <w:bookmarkStart w:id="17402" w:name="_Toc505353478"/>
              <w:bookmarkStart w:id="17403" w:name="_Toc505942363"/>
              <w:bookmarkStart w:id="17404" w:name="_Toc507060027"/>
              <w:bookmarkStart w:id="17405" w:name="_Toc507063596"/>
              <w:bookmarkEnd w:id="17394"/>
              <w:bookmarkEnd w:id="17395"/>
              <w:bookmarkEnd w:id="17396"/>
              <w:bookmarkEnd w:id="17397"/>
              <w:bookmarkEnd w:id="17398"/>
              <w:bookmarkEnd w:id="17399"/>
              <w:bookmarkEnd w:id="17400"/>
              <w:bookmarkEnd w:id="17401"/>
              <w:bookmarkEnd w:id="17402"/>
              <w:bookmarkEnd w:id="17403"/>
              <w:bookmarkEnd w:id="17404"/>
              <w:bookmarkEnd w:id="17405"/>
            </w:del>
          </w:p>
          <w:p w14:paraId="3A4E0ACA" w14:textId="77777777" w:rsidR="002A1D5D" w:rsidRPr="00920E6F" w:rsidDel="000C50CA" w:rsidRDefault="002A1D5D" w:rsidP="002A1D5D">
            <w:pPr>
              <w:pStyle w:val="SAPNoteHeading"/>
              <w:ind w:left="0"/>
              <w:rPr>
                <w:del w:id="17406" w:author="Author" w:date="2017-12-29T08:11:00Z"/>
                <w:lang w:val="en-US"/>
              </w:rPr>
            </w:pPr>
            <w:del w:id="17407" w:author="Author" w:date="2017-12-29T08:11:00Z">
              <w:r w:rsidRPr="00BE273A" w:rsidDel="000C50CA">
                <w:rPr>
                  <w:noProof/>
                  <w:lang w:val="en-US"/>
                </w:rPr>
                <w:drawing>
                  <wp:inline distT="0" distB="0" distL="0" distR="0" wp14:anchorId="5571073A" wp14:editId="6C2F2651">
                    <wp:extent cx="225425" cy="225425"/>
                    <wp:effectExtent l="0" t="0" r="3175" b="3175"/>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sidDel="000C50CA">
                <w:rPr>
                  <w:noProof/>
                  <w:color w:val="FF0000"/>
                  <w:lang w:val="en-US" w:eastAsia="zh-CN"/>
                </w:rPr>
                <w:delText xml:space="preserve"> </w:delText>
              </w:r>
              <w:r w:rsidRPr="00920E6F" w:rsidDel="000C50CA">
                <w:rPr>
                  <w:lang w:val="en-US"/>
                </w:rPr>
                <w:delText>Recommendation</w:delText>
              </w:r>
              <w:bookmarkStart w:id="17408" w:name="_Toc504125729"/>
              <w:bookmarkStart w:id="17409" w:name="_Toc504491524"/>
              <w:bookmarkStart w:id="17410" w:name="_Toc504493711"/>
              <w:bookmarkStart w:id="17411" w:name="_Toc504494766"/>
              <w:bookmarkStart w:id="17412" w:name="_Toc504496366"/>
              <w:bookmarkStart w:id="17413" w:name="_Toc504655452"/>
              <w:bookmarkStart w:id="17414" w:name="_Toc504983630"/>
              <w:bookmarkStart w:id="17415" w:name="_Toc505268714"/>
              <w:bookmarkStart w:id="17416" w:name="_Toc505353479"/>
              <w:bookmarkStart w:id="17417" w:name="_Toc505942364"/>
              <w:bookmarkStart w:id="17418" w:name="_Toc507060028"/>
              <w:bookmarkStart w:id="17419" w:name="_Toc507063597"/>
              <w:bookmarkEnd w:id="17408"/>
              <w:bookmarkEnd w:id="17409"/>
              <w:bookmarkEnd w:id="17410"/>
              <w:bookmarkEnd w:id="17411"/>
              <w:bookmarkEnd w:id="17412"/>
              <w:bookmarkEnd w:id="17413"/>
              <w:bookmarkEnd w:id="17414"/>
              <w:bookmarkEnd w:id="17415"/>
              <w:bookmarkEnd w:id="17416"/>
              <w:bookmarkEnd w:id="17417"/>
              <w:bookmarkEnd w:id="17418"/>
              <w:bookmarkEnd w:id="17419"/>
            </w:del>
          </w:p>
          <w:p w14:paraId="5F00AF76" w14:textId="77777777" w:rsidR="002A1D5D" w:rsidRPr="00920E6F" w:rsidDel="000C50CA" w:rsidRDefault="002A1D5D" w:rsidP="002A1D5D">
            <w:pPr>
              <w:rPr>
                <w:del w:id="17420" w:author="Author" w:date="2017-12-29T08:11:00Z"/>
                <w:lang w:val="en-US"/>
              </w:rPr>
            </w:pPr>
            <w:del w:id="17421" w:author="Author" w:date="2017-12-29T08:11:00Z">
              <w:r w:rsidRPr="00920E6F" w:rsidDel="000C50CA">
                <w:rPr>
                  <w:lang w:val="en-US"/>
                </w:rPr>
                <w:delText xml:space="preserve">For details to the preconfigured business rule refer to the configuration guide of building block </w:delText>
              </w:r>
              <w:r w:rsidRPr="00920E6F" w:rsidDel="000C50CA">
                <w:rPr>
                  <w:rStyle w:val="SAPEmphasis"/>
                  <w:lang w:val="en-US"/>
                </w:rPr>
                <w:delText>15T</w:delText>
              </w:r>
              <w:r w:rsidRPr="00920E6F" w:rsidDel="000C50CA">
                <w:rPr>
                  <w:lang w:val="en-US"/>
                </w:rPr>
                <w:delText>.</w:delText>
              </w:r>
              <w:bookmarkStart w:id="17422" w:name="_Toc504125730"/>
              <w:bookmarkStart w:id="17423" w:name="_Toc504491525"/>
              <w:bookmarkStart w:id="17424" w:name="_Toc504493712"/>
              <w:bookmarkStart w:id="17425" w:name="_Toc504494767"/>
              <w:bookmarkStart w:id="17426" w:name="_Toc504496367"/>
              <w:bookmarkStart w:id="17427" w:name="_Toc504655453"/>
              <w:bookmarkStart w:id="17428" w:name="_Toc504983631"/>
              <w:bookmarkStart w:id="17429" w:name="_Toc505268715"/>
              <w:bookmarkStart w:id="17430" w:name="_Toc505353480"/>
              <w:bookmarkStart w:id="17431" w:name="_Toc505942365"/>
              <w:bookmarkStart w:id="17432" w:name="_Toc507060029"/>
              <w:bookmarkStart w:id="17433" w:name="_Toc507063598"/>
              <w:bookmarkEnd w:id="17422"/>
              <w:bookmarkEnd w:id="17423"/>
              <w:bookmarkEnd w:id="17424"/>
              <w:bookmarkEnd w:id="17425"/>
              <w:bookmarkEnd w:id="17426"/>
              <w:bookmarkEnd w:id="17427"/>
              <w:bookmarkEnd w:id="17428"/>
              <w:bookmarkEnd w:id="17429"/>
              <w:bookmarkEnd w:id="17430"/>
              <w:bookmarkEnd w:id="17431"/>
              <w:bookmarkEnd w:id="17432"/>
              <w:bookmarkEnd w:id="17433"/>
            </w:del>
          </w:p>
        </w:tc>
        <w:bookmarkStart w:id="17434" w:name="_Toc504125731"/>
        <w:bookmarkStart w:id="17435" w:name="_Toc504491526"/>
        <w:bookmarkStart w:id="17436" w:name="_Toc504493713"/>
        <w:bookmarkStart w:id="17437" w:name="_Toc504494768"/>
        <w:bookmarkStart w:id="17438" w:name="_Toc504496368"/>
        <w:bookmarkStart w:id="17439" w:name="_Toc504655454"/>
        <w:bookmarkStart w:id="17440" w:name="_Toc504983632"/>
        <w:bookmarkStart w:id="17441" w:name="_Toc505268716"/>
        <w:bookmarkStart w:id="17442" w:name="_Toc505353481"/>
        <w:bookmarkStart w:id="17443" w:name="_Toc505942366"/>
        <w:bookmarkStart w:id="17444" w:name="_Toc507060030"/>
        <w:bookmarkStart w:id="17445" w:name="_Toc507063599"/>
        <w:bookmarkEnd w:id="17434"/>
        <w:bookmarkEnd w:id="17435"/>
        <w:bookmarkEnd w:id="17436"/>
        <w:bookmarkEnd w:id="17437"/>
        <w:bookmarkEnd w:id="17438"/>
        <w:bookmarkEnd w:id="17439"/>
        <w:bookmarkEnd w:id="17440"/>
        <w:bookmarkEnd w:id="17441"/>
        <w:bookmarkEnd w:id="17442"/>
        <w:bookmarkEnd w:id="17443"/>
        <w:bookmarkEnd w:id="17444"/>
        <w:bookmarkEnd w:id="17445"/>
      </w:tr>
    </w:tbl>
    <w:p w14:paraId="2B6A4F8B" w14:textId="77777777" w:rsidR="002A1D5D" w:rsidDel="00C3631D" w:rsidRDefault="002A1D5D" w:rsidP="002A1D5D">
      <w:pPr>
        <w:pStyle w:val="Heading4"/>
        <w:spacing w:before="240" w:after="120"/>
        <w:rPr>
          <w:del w:id="17446" w:author="Author" w:date="2017-12-27T18:26:00Z"/>
          <w:highlight w:val="yellow"/>
          <w:lang w:val="en-US"/>
        </w:rPr>
      </w:pPr>
      <w:bookmarkStart w:id="17447" w:name="_Toc505855819"/>
      <w:del w:id="17448" w:author="Author" w:date="2017-12-27T18:26:00Z">
        <w:r w:rsidDel="00C3631D">
          <w:rPr>
            <w:highlight w:val="yellow"/>
            <w:lang w:val="en-US"/>
          </w:rPr>
          <w:delText>Kingdom of Saudi Arabia (SA)</w:delText>
        </w:r>
        <w:bookmarkStart w:id="17449" w:name="_Toc504125732"/>
        <w:bookmarkStart w:id="17450" w:name="_Toc504491527"/>
        <w:bookmarkStart w:id="17451" w:name="_Toc504493714"/>
        <w:bookmarkStart w:id="17452" w:name="_Toc504494769"/>
        <w:bookmarkStart w:id="17453" w:name="_Toc504496369"/>
        <w:bookmarkStart w:id="17454" w:name="_Toc504655455"/>
        <w:bookmarkStart w:id="17455" w:name="_Toc504983633"/>
        <w:bookmarkStart w:id="17456" w:name="_Toc505268717"/>
        <w:bookmarkStart w:id="17457" w:name="_Toc505353482"/>
        <w:bookmarkStart w:id="17458" w:name="_Toc505942367"/>
        <w:bookmarkStart w:id="17459" w:name="_Toc507060031"/>
        <w:bookmarkStart w:id="17460" w:name="_Toc507063600"/>
        <w:bookmarkEnd w:id="17447"/>
        <w:bookmarkEnd w:id="17449"/>
        <w:bookmarkEnd w:id="17450"/>
        <w:bookmarkEnd w:id="17451"/>
        <w:bookmarkEnd w:id="17452"/>
        <w:bookmarkEnd w:id="17453"/>
        <w:bookmarkEnd w:id="17454"/>
        <w:bookmarkEnd w:id="17455"/>
        <w:bookmarkEnd w:id="17456"/>
        <w:bookmarkEnd w:id="17457"/>
        <w:bookmarkEnd w:id="17458"/>
        <w:bookmarkEnd w:id="17459"/>
        <w:bookmarkEnd w:id="17460"/>
      </w:del>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632"/>
        <w:gridCol w:w="7650"/>
      </w:tblGrid>
      <w:tr w:rsidR="002A1D5D" w:rsidRPr="00AC5720" w:rsidDel="00C3631D" w14:paraId="2606C1F3" w14:textId="77777777" w:rsidTr="002A1D5D">
        <w:trPr>
          <w:trHeight w:val="432"/>
          <w:tblHeader/>
          <w:del w:id="17461" w:author="Author" w:date="2017-12-27T18:26:00Z"/>
        </w:trPr>
        <w:tc>
          <w:tcPr>
            <w:tcW w:w="6632" w:type="dxa"/>
            <w:tcBorders>
              <w:top w:val="single" w:sz="8" w:space="0" w:color="999999"/>
              <w:left w:val="single" w:sz="8" w:space="0" w:color="999999"/>
              <w:bottom w:val="single" w:sz="8" w:space="0" w:color="999999"/>
              <w:right w:val="single" w:sz="8" w:space="0" w:color="999999"/>
            </w:tcBorders>
            <w:shd w:val="clear" w:color="auto" w:fill="999999"/>
            <w:hideMark/>
          </w:tcPr>
          <w:p w14:paraId="287A49A9" w14:textId="77777777" w:rsidR="002A1D5D" w:rsidRPr="002326C1" w:rsidDel="00C3631D" w:rsidRDefault="002A1D5D" w:rsidP="002A1D5D">
            <w:pPr>
              <w:pStyle w:val="SAPTableHeader"/>
              <w:rPr>
                <w:del w:id="17462" w:author="Author" w:date="2017-12-27T18:26:00Z"/>
                <w:lang w:val="en-US"/>
              </w:rPr>
            </w:pPr>
            <w:del w:id="17463" w:author="Author" w:date="2017-12-27T18:26:00Z">
              <w:r w:rsidRPr="002326C1" w:rsidDel="00C3631D">
                <w:rPr>
                  <w:lang w:val="en-US"/>
                </w:rPr>
                <w:delText>User Entries:</w:delText>
              </w:r>
              <w:r w:rsidDel="00C3631D">
                <w:rPr>
                  <w:lang w:val="en-US"/>
                </w:rPr>
                <w:delText xml:space="preserve"> </w:delText>
              </w:r>
              <w:r w:rsidRPr="002326C1" w:rsidDel="00C3631D">
                <w:rPr>
                  <w:lang w:val="en-US"/>
                </w:rPr>
                <w:delText>Field Name: User Action and Value</w:delText>
              </w:r>
              <w:bookmarkStart w:id="17464" w:name="_Toc504125733"/>
              <w:bookmarkStart w:id="17465" w:name="_Toc504491528"/>
              <w:bookmarkStart w:id="17466" w:name="_Toc504493715"/>
              <w:bookmarkStart w:id="17467" w:name="_Toc504494770"/>
              <w:bookmarkStart w:id="17468" w:name="_Toc504496370"/>
              <w:bookmarkStart w:id="17469" w:name="_Toc504655456"/>
              <w:bookmarkStart w:id="17470" w:name="_Toc504983634"/>
              <w:bookmarkStart w:id="17471" w:name="_Toc505268718"/>
              <w:bookmarkStart w:id="17472" w:name="_Toc505353483"/>
              <w:bookmarkStart w:id="17473" w:name="_Toc505942368"/>
              <w:bookmarkStart w:id="17474" w:name="_Toc507060032"/>
              <w:bookmarkStart w:id="17475" w:name="_Toc507063601"/>
              <w:bookmarkEnd w:id="17464"/>
              <w:bookmarkEnd w:id="17465"/>
              <w:bookmarkEnd w:id="17466"/>
              <w:bookmarkEnd w:id="17467"/>
              <w:bookmarkEnd w:id="17468"/>
              <w:bookmarkEnd w:id="17469"/>
              <w:bookmarkEnd w:id="17470"/>
              <w:bookmarkEnd w:id="17471"/>
              <w:bookmarkEnd w:id="17472"/>
              <w:bookmarkEnd w:id="17473"/>
              <w:bookmarkEnd w:id="17474"/>
              <w:bookmarkEnd w:id="17475"/>
            </w:del>
          </w:p>
        </w:tc>
        <w:tc>
          <w:tcPr>
            <w:tcW w:w="7650" w:type="dxa"/>
            <w:tcBorders>
              <w:top w:val="single" w:sz="8" w:space="0" w:color="999999"/>
              <w:left w:val="single" w:sz="8" w:space="0" w:color="999999"/>
              <w:bottom w:val="single" w:sz="8" w:space="0" w:color="999999"/>
              <w:right w:val="single" w:sz="8" w:space="0" w:color="999999"/>
            </w:tcBorders>
            <w:shd w:val="clear" w:color="auto" w:fill="999999"/>
            <w:hideMark/>
          </w:tcPr>
          <w:p w14:paraId="76689AC7" w14:textId="77777777" w:rsidR="002A1D5D" w:rsidRPr="002326C1" w:rsidDel="00C3631D" w:rsidRDefault="002A1D5D" w:rsidP="002A1D5D">
            <w:pPr>
              <w:pStyle w:val="SAPTableHeader"/>
              <w:rPr>
                <w:del w:id="17476" w:author="Author" w:date="2017-12-27T18:26:00Z"/>
                <w:lang w:val="en-US"/>
              </w:rPr>
            </w:pPr>
            <w:del w:id="17477" w:author="Author" w:date="2017-12-27T18:26:00Z">
              <w:r w:rsidRPr="002326C1" w:rsidDel="00C3631D">
                <w:rPr>
                  <w:lang w:val="en-US"/>
                </w:rPr>
                <w:delText>Additional Information</w:delText>
              </w:r>
              <w:bookmarkStart w:id="17478" w:name="_Toc504125734"/>
              <w:bookmarkStart w:id="17479" w:name="_Toc504491529"/>
              <w:bookmarkStart w:id="17480" w:name="_Toc504493716"/>
              <w:bookmarkStart w:id="17481" w:name="_Toc504494771"/>
              <w:bookmarkStart w:id="17482" w:name="_Toc504496371"/>
              <w:bookmarkStart w:id="17483" w:name="_Toc504655457"/>
              <w:bookmarkStart w:id="17484" w:name="_Toc504983635"/>
              <w:bookmarkStart w:id="17485" w:name="_Toc505268719"/>
              <w:bookmarkStart w:id="17486" w:name="_Toc505353484"/>
              <w:bookmarkStart w:id="17487" w:name="_Toc505942369"/>
              <w:bookmarkStart w:id="17488" w:name="_Toc507060033"/>
              <w:bookmarkStart w:id="17489" w:name="_Toc507063602"/>
              <w:bookmarkEnd w:id="17478"/>
              <w:bookmarkEnd w:id="17479"/>
              <w:bookmarkEnd w:id="17480"/>
              <w:bookmarkEnd w:id="17481"/>
              <w:bookmarkEnd w:id="17482"/>
              <w:bookmarkEnd w:id="17483"/>
              <w:bookmarkEnd w:id="17484"/>
              <w:bookmarkEnd w:id="17485"/>
              <w:bookmarkEnd w:id="17486"/>
              <w:bookmarkEnd w:id="17487"/>
              <w:bookmarkEnd w:id="17488"/>
              <w:bookmarkEnd w:id="17489"/>
            </w:del>
          </w:p>
        </w:tc>
        <w:bookmarkStart w:id="17490" w:name="_Toc504125735"/>
        <w:bookmarkStart w:id="17491" w:name="_Toc504491530"/>
        <w:bookmarkStart w:id="17492" w:name="_Toc504493717"/>
        <w:bookmarkStart w:id="17493" w:name="_Toc504494772"/>
        <w:bookmarkStart w:id="17494" w:name="_Toc504496372"/>
        <w:bookmarkStart w:id="17495" w:name="_Toc504655458"/>
        <w:bookmarkStart w:id="17496" w:name="_Toc504983636"/>
        <w:bookmarkStart w:id="17497" w:name="_Toc505268720"/>
        <w:bookmarkStart w:id="17498" w:name="_Toc505353485"/>
        <w:bookmarkStart w:id="17499" w:name="_Toc505942370"/>
        <w:bookmarkStart w:id="17500" w:name="_Toc507060034"/>
        <w:bookmarkStart w:id="17501" w:name="_Toc507063603"/>
        <w:bookmarkEnd w:id="17490"/>
        <w:bookmarkEnd w:id="17491"/>
        <w:bookmarkEnd w:id="17492"/>
        <w:bookmarkEnd w:id="17493"/>
        <w:bookmarkEnd w:id="17494"/>
        <w:bookmarkEnd w:id="17495"/>
        <w:bookmarkEnd w:id="17496"/>
        <w:bookmarkEnd w:id="17497"/>
        <w:bookmarkEnd w:id="17498"/>
        <w:bookmarkEnd w:id="17499"/>
        <w:bookmarkEnd w:id="17500"/>
        <w:bookmarkEnd w:id="17501"/>
      </w:tr>
      <w:tr w:rsidR="002A1D5D" w:rsidRPr="00AC5720" w:rsidDel="00C3631D" w14:paraId="44A30D14" w14:textId="77777777" w:rsidTr="002A1D5D">
        <w:trPr>
          <w:trHeight w:val="360"/>
          <w:del w:id="17502"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6C4B5247" w14:textId="77777777" w:rsidR="002A1D5D" w:rsidRPr="002326C1" w:rsidDel="00C3631D" w:rsidRDefault="002A1D5D" w:rsidP="002A1D5D">
            <w:pPr>
              <w:rPr>
                <w:del w:id="17503" w:author="Author" w:date="2017-12-27T18:26:00Z"/>
                <w:rStyle w:val="SAPScreenElement"/>
                <w:lang w:val="en-US"/>
              </w:rPr>
            </w:pPr>
            <w:del w:id="17504" w:author="Author" w:date="2017-12-27T18:26:00Z">
              <w:r w:rsidRPr="00984404" w:rsidDel="00C3631D">
                <w:rPr>
                  <w:rStyle w:val="SAPScreenElement"/>
                  <w:lang w:val="en-US"/>
                </w:rPr>
                <w:delText xml:space="preserve">Probationary Period End Date: </w:delText>
              </w:r>
              <w:r w:rsidRPr="00984404" w:rsidDel="00C3631D">
                <w:rPr>
                  <w:lang w:val="en-US"/>
                </w:rPr>
                <w:delText>select from calendar help</w:delText>
              </w:r>
              <w:bookmarkStart w:id="17505" w:name="_Toc504125736"/>
              <w:bookmarkStart w:id="17506" w:name="_Toc504491531"/>
              <w:bookmarkStart w:id="17507" w:name="_Toc504493718"/>
              <w:bookmarkStart w:id="17508" w:name="_Toc504494773"/>
              <w:bookmarkStart w:id="17509" w:name="_Toc504496373"/>
              <w:bookmarkStart w:id="17510" w:name="_Toc504655459"/>
              <w:bookmarkStart w:id="17511" w:name="_Toc504983637"/>
              <w:bookmarkStart w:id="17512" w:name="_Toc505268721"/>
              <w:bookmarkStart w:id="17513" w:name="_Toc505353486"/>
              <w:bookmarkStart w:id="17514" w:name="_Toc505942371"/>
              <w:bookmarkStart w:id="17515" w:name="_Toc507060035"/>
              <w:bookmarkStart w:id="17516" w:name="_Toc507063604"/>
              <w:bookmarkEnd w:id="17505"/>
              <w:bookmarkEnd w:id="17506"/>
              <w:bookmarkEnd w:id="17507"/>
              <w:bookmarkEnd w:id="17508"/>
              <w:bookmarkEnd w:id="17509"/>
              <w:bookmarkEnd w:id="17510"/>
              <w:bookmarkEnd w:id="17511"/>
              <w:bookmarkEnd w:id="17512"/>
              <w:bookmarkEnd w:id="17513"/>
              <w:bookmarkEnd w:id="17514"/>
              <w:bookmarkEnd w:id="17515"/>
              <w:bookmarkEnd w:id="17516"/>
            </w:del>
          </w:p>
        </w:tc>
        <w:tc>
          <w:tcPr>
            <w:tcW w:w="7650" w:type="dxa"/>
            <w:tcBorders>
              <w:top w:val="single" w:sz="8" w:space="0" w:color="999999"/>
              <w:left w:val="single" w:sz="8" w:space="0" w:color="999999"/>
              <w:bottom w:val="single" w:sz="8" w:space="0" w:color="999999"/>
              <w:right w:val="single" w:sz="8" w:space="0" w:color="999999"/>
            </w:tcBorders>
          </w:tcPr>
          <w:p w14:paraId="20A0672E" w14:textId="77777777" w:rsidR="002A1D5D" w:rsidRPr="002326C1" w:rsidDel="00C3631D" w:rsidRDefault="002A1D5D" w:rsidP="002A1D5D">
            <w:pPr>
              <w:rPr>
                <w:del w:id="17517" w:author="Author" w:date="2017-12-27T18:26:00Z"/>
                <w:lang w:val="en-US"/>
              </w:rPr>
            </w:pPr>
            <w:bookmarkStart w:id="17518" w:name="_Toc504125737"/>
            <w:bookmarkStart w:id="17519" w:name="_Toc504491532"/>
            <w:bookmarkStart w:id="17520" w:name="_Toc504493719"/>
            <w:bookmarkStart w:id="17521" w:name="_Toc504494774"/>
            <w:bookmarkStart w:id="17522" w:name="_Toc504496374"/>
            <w:bookmarkStart w:id="17523" w:name="_Toc504655460"/>
            <w:bookmarkStart w:id="17524" w:name="_Toc504983638"/>
            <w:bookmarkStart w:id="17525" w:name="_Toc505268722"/>
            <w:bookmarkStart w:id="17526" w:name="_Toc505353487"/>
            <w:bookmarkStart w:id="17527" w:name="_Toc505942372"/>
            <w:bookmarkStart w:id="17528" w:name="_Toc507060036"/>
            <w:bookmarkStart w:id="17529" w:name="_Toc507063605"/>
            <w:bookmarkEnd w:id="17518"/>
            <w:bookmarkEnd w:id="17519"/>
            <w:bookmarkEnd w:id="17520"/>
            <w:bookmarkEnd w:id="17521"/>
            <w:bookmarkEnd w:id="17522"/>
            <w:bookmarkEnd w:id="17523"/>
            <w:bookmarkEnd w:id="17524"/>
            <w:bookmarkEnd w:id="17525"/>
            <w:bookmarkEnd w:id="17526"/>
            <w:bookmarkEnd w:id="17527"/>
            <w:bookmarkEnd w:id="17528"/>
            <w:bookmarkEnd w:id="17529"/>
          </w:p>
        </w:tc>
        <w:bookmarkStart w:id="17530" w:name="_Toc504125738"/>
        <w:bookmarkStart w:id="17531" w:name="_Toc504491533"/>
        <w:bookmarkStart w:id="17532" w:name="_Toc504493720"/>
        <w:bookmarkStart w:id="17533" w:name="_Toc504494775"/>
        <w:bookmarkStart w:id="17534" w:name="_Toc504496375"/>
        <w:bookmarkStart w:id="17535" w:name="_Toc504655461"/>
        <w:bookmarkStart w:id="17536" w:name="_Toc504983639"/>
        <w:bookmarkStart w:id="17537" w:name="_Toc505268723"/>
        <w:bookmarkStart w:id="17538" w:name="_Toc505353488"/>
        <w:bookmarkStart w:id="17539" w:name="_Toc505942373"/>
        <w:bookmarkStart w:id="17540" w:name="_Toc507060037"/>
        <w:bookmarkStart w:id="17541" w:name="_Toc507063606"/>
        <w:bookmarkEnd w:id="17530"/>
        <w:bookmarkEnd w:id="17531"/>
        <w:bookmarkEnd w:id="17532"/>
        <w:bookmarkEnd w:id="17533"/>
        <w:bookmarkEnd w:id="17534"/>
        <w:bookmarkEnd w:id="17535"/>
        <w:bookmarkEnd w:id="17536"/>
        <w:bookmarkEnd w:id="17537"/>
        <w:bookmarkEnd w:id="17538"/>
        <w:bookmarkEnd w:id="17539"/>
        <w:bookmarkEnd w:id="17540"/>
        <w:bookmarkEnd w:id="17541"/>
      </w:tr>
      <w:tr w:rsidR="002A1D5D" w:rsidRPr="00AC5720" w:rsidDel="00C3631D" w14:paraId="28A14598" w14:textId="77777777" w:rsidTr="002A1D5D">
        <w:trPr>
          <w:trHeight w:val="360"/>
          <w:del w:id="17542"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3E39890A" w14:textId="77777777" w:rsidR="002A1D5D" w:rsidRPr="002326C1" w:rsidDel="00C3631D" w:rsidRDefault="002A1D5D" w:rsidP="002A1D5D">
            <w:pPr>
              <w:rPr>
                <w:del w:id="17543" w:author="Author" w:date="2017-12-27T18:26:00Z"/>
                <w:rStyle w:val="SAPScreenElement"/>
                <w:lang w:val="en-US"/>
              </w:rPr>
            </w:pPr>
            <w:commentRangeStart w:id="17544"/>
            <w:del w:id="17545" w:author="Author" w:date="2017-12-27T18:26:00Z">
              <w:r w:rsidRPr="00984404" w:rsidDel="00C3631D">
                <w:rPr>
                  <w:rStyle w:val="SAPScreenElement"/>
                  <w:lang w:val="en-US"/>
                </w:rPr>
                <w:delText xml:space="preserve">Employee Class: </w:delText>
              </w:r>
              <w:r w:rsidRPr="00984404" w:rsidDel="00C3631D">
                <w:rPr>
                  <w:lang w:val="en-US"/>
                </w:rPr>
                <w:delText xml:space="preserve">defaulted based on value entered in field </w:delText>
              </w:r>
              <w:r w:rsidRPr="00984404" w:rsidDel="00C3631D">
                <w:rPr>
                  <w:rStyle w:val="SAPScreenElement"/>
                  <w:lang w:val="en-US"/>
                </w:rPr>
                <w:delText>Position</w:delText>
              </w:r>
              <w:r w:rsidRPr="00B04D6E" w:rsidDel="00C3631D">
                <w:rPr>
                  <w:lang w:val="en-US"/>
                </w:rPr>
                <w:delText>; leave as is</w:delText>
              </w:r>
              <w:bookmarkStart w:id="17546" w:name="_Toc504125739"/>
              <w:bookmarkStart w:id="17547" w:name="_Toc504491534"/>
              <w:bookmarkStart w:id="17548" w:name="_Toc504493721"/>
              <w:bookmarkStart w:id="17549" w:name="_Toc504494776"/>
              <w:bookmarkStart w:id="17550" w:name="_Toc504496376"/>
              <w:bookmarkStart w:id="17551" w:name="_Toc504655462"/>
              <w:bookmarkStart w:id="17552" w:name="_Toc504983640"/>
              <w:bookmarkStart w:id="17553" w:name="_Toc505268724"/>
              <w:bookmarkStart w:id="17554" w:name="_Toc505353489"/>
              <w:bookmarkStart w:id="17555" w:name="_Toc505942374"/>
              <w:bookmarkStart w:id="17556" w:name="_Toc507060038"/>
              <w:bookmarkStart w:id="17557" w:name="_Toc507063607"/>
              <w:bookmarkEnd w:id="17546"/>
              <w:bookmarkEnd w:id="17547"/>
              <w:bookmarkEnd w:id="17548"/>
              <w:bookmarkEnd w:id="17549"/>
              <w:bookmarkEnd w:id="17550"/>
              <w:bookmarkEnd w:id="17551"/>
              <w:bookmarkEnd w:id="17552"/>
              <w:bookmarkEnd w:id="17553"/>
              <w:bookmarkEnd w:id="17554"/>
              <w:bookmarkEnd w:id="17555"/>
              <w:bookmarkEnd w:id="17556"/>
              <w:bookmarkEnd w:id="17557"/>
            </w:del>
          </w:p>
        </w:tc>
        <w:tc>
          <w:tcPr>
            <w:tcW w:w="7650" w:type="dxa"/>
            <w:tcBorders>
              <w:top w:val="single" w:sz="8" w:space="0" w:color="999999"/>
              <w:left w:val="single" w:sz="8" w:space="0" w:color="999999"/>
              <w:bottom w:val="single" w:sz="8" w:space="0" w:color="999999"/>
              <w:right w:val="single" w:sz="8" w:space="0" w:color="999999"/>
            </w:tcBorders>
          </w:tcPr>
          <w:p w14:paraId="404B1721" w14:textId="77777777" w:rsidR="002A1D5D" w:rsidRPr="00984404" w:rsidDel="00C3631D" w:rsidRDefault="002A1D5D" w:rsidP="002A1D5D">
            <w:pPr>
              <w:pStyle w:val="SAPNoteHeading"/>
              <w:ind w:left="0"/>
              <w:rPr>
                <w:del w:id="17558" w:author="Author" w:date="2017-12-27T18:26:00Z"/>
                <w:lang w:val="en-US"/>
              </w:rPr>
            </w:pPr>
            <w:del w:id="17559" w:author="Author" w:date="2017-12-27T18:26:00Z">
              <w:r w:rsidRPr="00984404" w:rsidDel="00C3631D">
                <w:rPr>
                  <w:noProof/>
                  <w:lang w:val="en-US"/>
                </w:rPr>
                <w:drawing>
                  <wp:inline distT="0" distB="0" distL="0" distR="0" wp14:anchorId="67DDE0FE" wp14:editId="460D5BF2">
                    <wp:extent cx="228600" cy="228600"/>
                    <wp:effectExtent l="0" t="0" r="0" b="0"/>
                    <wp:docPr id="60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sidDel="00C3631D">
                <w:rPr>
                  <w:lang w:val="en-US"/>
                </w:rPr>
                <w:delText> Recommendation</w:delText>
              </w:r>
              <w:bookmarkStart w:id="17560" w:name="_Toc504125740"/>
              <w:bookmarkStart w:id="17561" w:name="_Toc504491535"/>
              <w:bookmarkStart w:id="17562" w:name="_Toc504493722"/>
              <w:bookmarkStart w:id="17563" w:name="_Toc504494777"/>
              <w:bookmarkStart w:id="17564" w:name="_Toc504496377"/>
              <w:bookmarkStart w:id="17565" w:name="_Toc504655463"/>
              <w:bookmarkStart w:id="17566" w:name="_Toc504983641"/>
              <w:bookmarkStart w:id="17567" w:name="_Toc505268725"/>
              <w:bookmarkStart w:id="17568" w:name="_Toc505353490"/>
              <w:bookmarkStart w:id="17569" w:name="_Toc505942375"/>
              <w:bookmarkStart w:id="17570" w:name="_Toc507060039"/>
              <w:bookmarkStart w:id="17571" w:name="_Toc507063608"/>
              <w:bookmarkEnd w:id="17560"/>
              <w:bookmarkEnd w:id="17561"/>
              <w:bookmarkEnd w:id="17562"/>
              <w:bookmarkEnd w:id="17563"/>
              <w:bookmarkEnd w:id="17564"/>
              <w:bookmarkEnd w:id="17565"/>
              <w:bookmarkEnd w:id="17566"/>
              <w:bookmarkEnd w:id="17567"/>
              <w:bookmarkEnd w:id="17568"/>
              <w:bookmarkEnd w:id="17569"/>
              <w:bookmarkEnd w:id="17570"/>
              <w:bookmarkEnd w:id="17571"/>
            </w:del>
          </w:p>
          <w:p w14:paraId="1BC3264E" w14:textId="77777777" w:rsidR="002A1D5D" w:rsidRPr="002326C1" w:rsidDel="00C3631D" w:rsidRDefault="002A1D5D" w:rsidP="002A1D5D">
            <w:pPr>
              <w:rPr>
                <w:del w:id="17572" w:author="Author" w:date="2017-12-27T18:26:00Z"/>
                <w:lang w:val="en-US"/>
              </w:rPr>
            </w:pPr>
            <w:del w:id="17573" w:author="Author" w:date="2017-12-27T18:26:00Z">
              <w:r w:rsidRPr="00984404" w:rsidDel="00C3631D">
                <w:rPr>
                  <w:lang w:val="en-US"/>
                </w:rPr>
                <w:delText>Required if integration with Employee Central Payroll is in place.</w:delText>
              </w:r>
              <w:bookmarkStart w:id="17574" w:name="_Toc504125741"/>
              <w:bookmarkStart w:id="17575" w:name="_Toc504491536"/>
              <w:bookmarkStart w:id="17576" w:name="_Toc504493723"/>
              <w:bookmarkStart w:id="17577" w:name="_Toc504494778"/>
              <w:bookmarkStart w:id="17578" w:name="_Toc504496378"/>
              <w:bookmarkStart w:id="17579" w:name="_Toc504655464"/>
              <w:bookmarkStart w:id="17580" w:name="_Toc504983642"/>
              <w:bookmarkStart w:id="17581" w:name="_Toc505268726"/>
              <w:bookmarkStart w:id="17582" w:name="_Toc505353491"/>
              <w:bookmarkStart w:id="17583" w:name="_Toc505942376"/>
              <w:bookmarkStart w:id="17584" w:name="_Toc507060040"/>
              <w:bookmarkStart w:id="17585" w:name="_Toc507063609"/>
              <w:bookmarkEnd w:id="17574"/>
              <w:bookmarkEnd w:id="17575"/>
              <w:bookmarkEnd w:id="17576"/>
              <w:bookmarkEnd w:id="17577"/>
              <w:bookmarkEnd w:id="17578"/>
              <w:bookmarkEnd w:id="17579"/>
              <w:bookmarkEnd w:id="17580"/>
              <w:bookmarkEnd w:id="17581"/>
              <w:bookmarkEnd w:id="17582"/>
              <w:bookmarkEnd w:id="17583"/>
              <w:bookmarkEnd w:id="17584"/>
              <w:bookmarkEnd w:id="17585"/>
            </w:del>
          </w:p>
        </w:tc>
        <w:bookmarkStart w:id="17586" w:name="_Toc504125742"/>
        <w:bookmarkStart w:id="17587" w:name="_Toc504491537"/>
        <w:bookmarkStart w:id="17588" w:name="_Toc504493724"/>
        <w:bookmarkStart w:id="17589" w:name="_Toc504494779"/>
        <w:bookmarkStart w:id="17590" w:name="_Toc504496379"/>
        <w:bookmarkStart w:id="17591" w:name="_Toc504655465"/>
        <w:bookmarkStart w:id="17592" w:name="_Toc504983643"/>
        <w:bookmarkStart w:id="17593" w:name="_Toc505268727"/>
        <w:bookmarkStart w:id="17594" w:name="_Toc505353492"/>
        <w:bookmarkStart w:id="17595" w:name="_Toc505942377"/>
        <w:bookmarkStart w:id="17596" w:name="_Toc507060041"/>
        <w:bookmarkStart w:id="17597" w:name="_Toc507063610"/>
        <w:bookmarkEnd w:id="17586"/>
        <w:bookmarkEnd w:id="17587"/>
        <w:bookmarkEnd w:id="17588"/>
        <w:bookmarkEnd w:id="17589"/>
        <w:bookmarkEnd w:id="17590"/>
        <w:bookmarkEnd w:id="17591"/>
        <w:bookmarkEnd w:id="17592"/>
        <w:bookmarkEnd w:id="17593"/>
        <w:bookmarkEnd w:id="17594"/>
        <w:bookmarkEnd w:id="17595"/>
        <w:bookmarkEnd w:id="17596"/>
        <w:bookmarkEnd w:id="17597"/>
      </w:tr>
      <w:tr w:rsidR="002A1D5D" w:rsidRPr="00AC5720" w:rsidDel="00C3631D" w14:paraId="1E8F92DE" w14:textId="77777777" w:rsidTr="002A1D5D">
        <w:trPr>
          <w:trHeight w:val="360"/>
          <w:del w:id="17598"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4DF7A817" w14:textId="77777777" w:rsidR="002A1D5D" w:rsidRPr="002326C1" w:rsidDel="00C3631D" w:rsidRDefault="002A1D5D" w:rsidP="002A1D5D">
            <w:pPr>
              <w:rPr>
                <w:del w:id="17599" w:author="Author" w:date="2017-12-27T18:26:00Z"/>
                <w:rStyle w:val="SAPScreenElement"/>
                <w:lang w:val="en-US"/>
              </w:rPr>
            </w:pPr>
            <w:del w:id="17600" w:author="Author" w:date="2017-12-27T18:26:00Z">
              <w:r w:rsidRPr="00984404" w:rsidDel="00C3631D">
                <w:rPr>
                  <w:rStyle w:val="SAPScreenElement"/>
                  <w:lang w:val="en-US"/>
                </w:rPr>
                <w:delText xml:space="preserve">Employment Type: </w:delText>
              </w:r>
              <w:r w:rsidRPr="00984404" w:rsidDel="00C3631D">
                <w:rPr>
                  <w:lang w:val="en-US"/>
                </w:rPr>
                <w:delText xml:space="preserve">defaulted based on value entered in field </w:delText>
              </w:r>
              <w:r w:rsidRPr="00984404" w:rsidDel="00C3631D">
                <w:rPr>
                  <w:rStyle w:val="SAPScreenElement"/>
                  <w:lang w:val="en-US"/>
                </w:rPr>
                <w:delText xml:space="preserve">Position </w:delText>
              </w:r>
              <w:r w:rsidRPr="00984404" w:rsidDel="00C3631D">
                <w:rPr>
                  <w:lang w:val="en-US"/>
                </w:rPr>
                <w:delText xml:space="preserve">in case the </w:delText>
              </w:r>
              <w:r w:rsidRPr="00984404" w:rsidDel="00C3631D">
                <w:rPr>
                  <w:rStyle w:val="SAPScreenElement"/>
                  <w:color w:val="auto"/>
                  <w:lang w:val="en-US"/>
                </w:rPr>
                <w:delText>Employment Type</w:delText>
              </w:r>
              <w:r w:rsidRPr="00984404" w:rsidDel="00C3631D">
                <w:rPr>
                  <w:lang w:val="en-US"/>
                </w:rPr>
                <w:delText xml:space="preserve"> field has been set up and maintained for the </w:delText>
              </w:r>
              <w:r w:rsidRPr="00984404" w:rsidDel="00C3631D">
                <w:rPr>
                  <w:rStyle w:val="SAPScreenElement"/>
                  <w:color w:val="auto"/>
                  <w:lang w:val="en-US"/>
                </w:rPr>
                <w:delText>Position</w:delText>
              </w:r>
              <w:r w:rsidRPr="00984404" w:rsidDel="00C3631D">
                <w:rPr>
                  <w:lang w:val="en-US"/>
                </w:rPr>
                <w:delText xml:space="preserve"> object. If this is not the case, you need to select a value from the value help.</w:delText>
              </w:r>
              <w:bookmarkStart w:id="17601" w:name="_Toc504125743"/>
              <w:bookmarkStart w:id="17602" w:name="_Toc504491538"/>
              <w:bookmarkStart w:id="17603" w:name="_Toc504493725"/>
              <w:bookmarkStart w:id="17604" w:name="_Toc504494780"/>
              <w:bookmarkStart w:id="17605" w:name="_Toc504496380"/>
              <w:bookmarkStart w:id="17606" w:name="_Toc504655466"/>
              <w:bookmarkStart w:id="17607" w:name="_Toc504983644"/>
              <w:bookmarkStart w:id="17608" w:name="_Toc505268728"/>
              <w:bookmarkStart w:id="17609" w:name="_Toc505353493"/>
              <w:bookmarkStart w:id="17610" w:name="_Toc505942378"/>
              <w:bookmarkStart w:id="17611" w:name="_Toc507060042"/>
              <w:bookmarkStart w:id="17612" w:name="_Toc507063611"/>
              <w:bookmarkEnd w:id="17601"/>
              <w:bookmarkEnd w:id="17602"/>
              <w:bookmarkEnd w:id="17603"/>
              <w:bookmarkEnd w:id="17604"/>
              <w:bookmarkEnd w:id="17605"/>
              <w:bookmarkEnd w:id="17606"/>
              <w:bookmarkEnd w:id="17607"/>
              <w:bookmarkEnd w:id="17608"/>
              <w:bookmarkEnd w:id="17609"/>
              <w:bookmarkEnd w:id="17610"/>
              <w:bookmarkEnd w:id="17611"/>
              <w:bookmarkEnd w:id="17612"/>
            </w:del>
          </w:p>
        </w:tc>
        <w:tc>
          <w:tcPr>
            <w:tcW w:w="7650" w:type="dxa"/>
            <w:tcBorders>
              <w:top w:val="single" w:sz="8" w:space="0" w:color="999999"/>
              <w:left w:val="single" w:sz="8" w:space="0" w:color="999999"/>
              <w:bottom w:val="single" w:sz="8" w:space="0" w:color="999999"/>
              <w:right w:val="single" w:sz="8" w:space="0" w:color="999999"/>
            </w:tcBorders>
          </w:tcPr>
          <w:p w14:paraId="30F86C53" w14:textId="77777777" w:rsidR="002A1D5D" w:rsidRPr="00984404" w:rsidDel="00C3631D" w:rsidRDefault="002A1D5D" w:rsidP="002A1D5D">
            <w:pPr>
              <w:pStyle w:val="SAPNoteHeading"/>
              <w:ind w:left="0"/>
              <w:rPr>
                <w:del w:id="17613" w:author="Author" w:date="2017-12-27T18:26:00Z"/>
                <w:lang w:val="en-US"/>
              </w:rPr>
            </w:pPr>
            <w:del w:id="17614" w:author="Author" w:date="2017-12-27T18:26:00Z">
              <w:r w:rsidRPr="00984404" w:rsidDel="00C3631D">
                <w:rPr>
                  <w:noProof/>
                  <w:lang w:val="en-US"/>
                </w:rPr>
                <w:drawing>
                  <wp:inline distT="0" distB="0" distL="0" distR="0" wp14:anchorId="098D2D6E" wp14:editId="081498A0">
                    <wp:extent cx="228600" cy="228600"/>
                    <wp:effectExtent l="0" t="0" r="0" b="0"/>
                    <wp:docPr id="60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sidDel="00C3631D">
                <w:rPr>
                  <w:lang w:val="en-US"/>
                </w:rPr>
                <w:delText> Recommendation</w:delText>
              </w:r>
              <w:bookmarkStart w:id="17615" w:name="_Toc504125744"/>
              <w:bookmarkStart w:id="17616" w:name="_Toc504491539"/>
              <w:bookmarkStart w:id="17617" w:name="_Toc504493726"/>
              <w:bookmarkStart w:id="17618" w:name="_Toc504494781"/>
              <w:bookmarkStart w:id="17619" w:name="_Toc504496381"/>
              <w:bookmarkStart w:id="17620" w:name="_Toc504655467"/>
              <w:bookmarkStart w:id="17621" w:name="_Toc504983645"/>
              <w:bookmarkStart w:id="17622" w:name="_Toc505268729"/>
              <w:bookmarkStart w:id="17623" w:name="_Toc505353494"/>
              <w:bookmarkStart w:id="17624" w:name="_Toc505942379"/>
              <w:bookmarkStart w:id="17625" w:name="_Toc507060043"/>
              <w:bookmarkStart w:id="17626" w:name="_Toc507063612"/>
              <w:bookmarkEnd w:id="17615"/>
              <w:bookmarkEnd w:id="17616"/>
              <w:bookmarkEnd w:id="17617"/>
              <w:bookmarkEnd w:id="17618"/>
              <w:bookmarkEnd w:id="17619"/>
              <w:bookmarkEnd w:id="17620"/>
              <w:bookmarkEnd w:id="17621"/>
              <w:bookmarkEnd w:id="17622"/>
              <w:bookmarkEnd w:id="17623"/>
              <w:bookmarkEnd w:id="17624"/>
              <w:bookmarkEnd w:id="17625"/>
              <w:bookmarkEnd w:id="17626"/>
            </w:del>
          </w:p>
          <w:p w14:paraId="45606A31" w14:textId="77777777" w:rsidR="002A1D5D" w:rsidRPr="008F3188" w:rsidDel="00C3631D" w:rsidRDefault="002A1D5D" w:rsidP="002A1D5D">
            <w:pPr>
              <w:pStyle w:val="ListContinue"/>
              <w:ind w:left="0"/>
              <w:rPr>
                <w:del w:id="17627" w:author="Author" w:date="2017-12-27T18:26:00Z"/>
                <w:rStyle w:val="SAPScreenElement"/>
                <w:color w:val="auto"/>
                <w:lang w:val="en-US"/>
              </w:rPr>
            </w:pPr>
            <w:del w:id="17628" w:author="Author" w:date="2017-12-27T18:26:00Z">
              <w:r w:rsidRPr="00984404" w:rsidDel="00C3631D">
                <w:rPr>
                  <w:lang w:val="en-US"/>
                </w:rPr>
                <w:delText xml:space="preserve">In case </w:delText>
              </w:r>
              <w:r w:rsidRPr="00984404" w:rsidDel="00C3631D">
                <w:rPr>
                  <w:rStyle w:val="SAPEmphasis"/>
                  <w:lang w:val="en-US"/>
                </w:rPr>
                <w:delText xml:space="preserve">Apprentice Management </w:delText>
              </w:r>
              <w:r w:rsidRPr="00984404" w:rsidDel="00C3631D">
                <w:rPr>
                  <w:lang w:val="en-US"/>
                </w:rPr>
                <w:delText xml:space="preserve">has also been set up in the instance, and the new employee is an apprentice, use the combination of employee class </w:delText>
              </w:r>
              <w:r w:rsidRPr="00984404" w:rsidDel="00C3631D">
                <w:rPr>
                  <w:rStyle w:val="SAPUserEntry"/>
                  <w:lang w:val="en-US"/>
                </w:rPr>
                <w:delText>Interns(SA)</w:delText>
              </w:r>
              <w:r w:rsidRPr="00984404" w:rsidDel="00C3631D">
                <w:rPr>
                  <w:lang w:val="en-US"/>
                </w:rPr>
                <w:delText xml:space="preserve"> and employment type</w:delText>
              </w:r>
              <w:r w:rsidRPr="00984404" w:rsidDel="00C3631D">
                <w:rPr>
                  <w:rStyle w:val="SAPUserEntry"/>
                  <w:lang w:val="en-US"/>
                </w:rPr>
                <w:delText xml:space="preserve"> Interns(SA)</w:delText>
              </w:r>
              <w:r w:rsidRPr="00984404" w:rsidDel="00C3631D">
                <w:rPr>
                  <w:rStyle w:val="SAPScreenElement"/>
                  <w:color w:val="auto"/>
                  <w:lang w:val="en-US"/>
                </w:rPr>
                <w:delText>.</w:delText>
              </w:r>
              <w:bookmarkStart w:id="17629" w:name="_Toc504125745"/>
              <w:bookmarkStart w:id="17630" w:name="_Toc504491540"/>
              <w:bookmarkStart w:id="17631" w:name="_Toc504493727"/>
              <w:bookmarkStart w:id="17632" w:name="_Toc504494782"/>
              <w:bookmarkStart w:id="17633" w:name="_Toc504496382"/>
              <w:bookmarkStart w:id="17634" w:name="_Toc504655468"/>
              <w:bookmarkStart w:id="17635" w:name="_Toc504983646"/>
              <w:bookmarkStart w:id="17636" w:name="_Toc505268730"/>
              <w:bookmarkStart w:id="17637" w:name="_Toc505353495"/>
              <w:bookmarkStart w:id="17638" w:name="_Toc505942380"/>
              <w:bookmarkStart w:id="17639" w:name="_Toc507060044"/>
              <w:bookmarkStart w:id="17640" w:name="_Toc507063613"/>
              <w:bookmarkEnd w:id="17629"/>
              <w:bookmarkEnd w:id="17630"/>
              <w:bookmarkEnd w:id="17631"/>
              <w:bookmarkEnd w:id="17632"/>
              <w:bookmarkEnd w:id="17633"/>
              <w:bookmarkEnd w:id="17634"/>
              <w:bookmarkEnd w:id="17635"/>
              <w:bookmarkEnd w:id="17636"/>
              <w:bookmarkEnd w:id="17637"/>
              <w:bookmarkEnd w:id="17638"/>
              <w:bookmarkEnd w:id="17639"/>
              <w:bookmarkEnd w:id="17640"/>
            </w:del>
          </w:p>
          <w:p w14:paraId="1ED6C2ED" w14:textId="77777777" w:rsidR="002A1D5D" w:rsidRPr="00984404" w:rsidDel="00C3631D" w:rsidRDefault="002A1D5D" w:rsidP="002A1D5D">
            <w:pPr>
              <w:pStyle w:val="SAPNoteHeading"/>
              <w:ind w:left="0"/>
              <w:rPr>
                <w:del w:id="17641" w:author="Author" w:date="2017-12-27T18:26:00Z"/>
                <w:lang w:val="en-US"/>
              </w:rPr>
            </w:pPr>
            <w:del w:id="17642" w:author="Author" w:date="2017-12-27T18:26:00Z">
              <w:r w:rsidRPr="00984404" w:rsidDel="00C3631D">
                <w:rPr>
                  <w:noProof/>
                  <w:lang w:val="en-US"/>
                </w:rPr>
                <w:drawing>
                  <wp:inline distT="0" distB="0" distL="0" distR="0" wp14:anchorId="192FE66D" wp14:editId="5DA7B531">
                    <wp:extent cx="228600" cy="228600"/>
                    <wp:effectExtent l="0" t="0" r="0" b="0"/>
                    <wp:docPr id="6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sidDel="00C3631D">
                <w:rPr>
                  <w:lang w:val="en-US"/>
                </w:rPr>
                <w:delText> Recommendation</w:delText>
              </w:r>
              <w:bookmarkStart w:id="17643" w:name="_Toc504125746"/>
              <w:bookmarkStart w:id="17644" w:name="_Toc504491541"/>
              <w:bookmarkStart w:id="17645" w:name="_Toc504493728"/>
              <w:bookmarkStart w:id="17646" w:name="_Toc504494783"/>
              <w:bookmarkStart w:id="17647" w:name="_Toc504496383"/>
              <w:bookmarkStart w:id="17648" w:name="_Toc504655469"/>
              <w:bookmarkStart w:id="17649" w:name="_Toc504983647"/>
              <w:bookmarkStart w:id="17650" w:name="_Toc505268731"/>
              <w:bookmarkStart w:id="17651" w:name="_Toc505353496"/>
              <w:bookmarkStart w:id="17652" w:name="_Toc505942381"/>
              <w:bookmarkStart w:id="17653" w:name="_Toc507060045"/>
              <w:bookmarkStart w:id="17654" w:name="_Toc507063614"/>
              <w:bookmarkEnd w:id="17643"/>
              <w:bookmarkEnd w:id="17644"/>
              <w:bookmarkEnd w:id="17645"/>
              <w:bookmarkEnd w:id="17646"/>
              <w:bookmarkEnd w:id="17647"/>
              <w:bookmarkEnd w:id="17648"/>
              <w:bookmarkEnd w:id="17649"/>
              <w:bookmarkEnd w:id="17650"/>
              <w:bookmarkEnd w:id="17651"/>
              <w:bookmarkEnd w:id="17652"/>
              <w:bookmarkEnd w:id="17653"/>
              <w:bookmarkEnd w:id="17654"/>
            </w:del>
          </w:p>
          <w:p w14:paraId="3000D1DE" w14:textId="77777777" w:rsidR="002A1D5D" w:rsidRPr="00984404" w:rsidDel="00C3631D" w:rsidRDefault="002A1D5D" w:rsidP="002A1D5D">
            <w:pPr>
              <w:pStyle w:val="ListContinue"/>
              <w:ind w:left="0"/>
              <w:rPr>
                <w:del w:id="17655" w:author="Author" w:date="2017-12-27T18:26:00Z"/>
                <w:lang w:val="en-US"/>
              </w:rPr>
            </w:pPr>
            <w:del w:id="17656" w:author="Author" w:date="2017-12-27T18:26:00Z">
              <w:r w:rsidRPr="00984404" w:rsidDel="00C3631D">
                <w:rPr>
                  <w:lang w:val="en-US"/>
                </w:rPr>
                <w:delText xml:space="preserve">In case </w:delText>
              </w:r>
              <w:r w:rsidRPr="00984404" w:rsidDel="00C3631D">
                <w:rPr>
                  <w:rStyle w:val="SAPEmphasis"/>
                  <w:lang w:val="en-US"/>
                </w:rPr>
                <w:delText xml:space="preserve">Contingent Workforce Management </w:delText>
              </w:r>
              <w:r w:rsidRPr="00984404" w:rsidDel="00C3631D">
                <w:rPr>
                  <w:lang w:val="en-US"/>
                </w:rPr>
                <w:delText xml:space="preserve">has also been implemented in the instance, avoid using employee class </w:delText>
              </w:r>
              <w:r w:rsidRPr="00984404" w:rsidDel="00C3631D">
                <w:rPr>
                  <w:rStyle w:val="SAPUserEntry"/>
                  <w:lang w:val="en-US"/>
                </w:rPr>
                <w:delText>External(SA)</w:delText>
              </w:r>
              <w:r w:rsidRPr="00984404" w:rsidDel="00C3631D">
                <w:rPr>
                  <w:lang w:val="en-US"/>
                </w:rPr>
                <w:delText xml:space="preserve"> and employment type</w:delText>
              </w:r>
              <w:r w:rsidRPr="00984404" w:rsidDel="00C3631D">
                <w:rPr>
                  <w:rStyle w:val="SAPUserEntry"/>
                  <w:lang w:val="en-US"/>
                </w:rPr>
                <w:delText xml:space="preserve"> Suppl.</w:delText>
              </w:r>
              <w:r w:rsidRPr="00984404" w:rsidDel="00C3631D">
                <w:rPr>
                  <w:lang w:val="en-US"/>
                </w:rPr>
                <w:delText xml:space="preserve"> </w:delText>
              </w:r>
              <w:r w:rsidRPr="00984404" w:rsidDel="00C3631D">
                <w:rPr>
                  <w:rStyle w:val="SAPUserEntry"/>
                  <w:lang w:val="en-US"/>
                </w:rPr>
                <w:delText>Man Power</w:delText>
              </w:r>
              <w:r w:rsidRPr="00984404" w:rsidDel="00C3631D">
                <w:rPr>
                  <w:lang w:val="en-US"/>
                </w:rPr>
                <w:delText xml:space="preserve"> </w:delText>
              </w:r>
              <w:r w:rsidRPr="00984404" w:rsidDel="00C3631D">
                <w:rPr>
                  <w:rStyle w:val="SAPUserEntry"/>
                  <w:lang w:val="en-US"/>
                </w:rPr>
                <w:delText>(SA)</w:delText>
              </w:r>
              <w:r w:rsidRPr="00984404" w:rsidDel="00C3631D">
                <w:rPr>
                  <w:lang w:val="en-US"/>
                </w:rPr>
                <w:delText xml:space="preserve"> or</w:delText>
              </w:r>
              <w:r w:rsidRPr="008F3188" w:rsidDel="00C3631D">
                <w:rPr>
                  <w:rStyle w:val="SAPUserEntry"/>
                  <w:lang w:val="en-US"/>
                </w:rPr>
                <w:delText xml:space="preserve"> </w:delText>
              </w:r>
              <w:r w:rsidRPr="00984404" w:rsidDel="00C3631D">
                <w:rPr>
                  <w:rStyle w:val="SAPUserEntry"/>
                  <w:lang w:val="en-US"/>
                </w:rPr>
                <w:delText>Contractual(SA)</w:delText>
              </w:r>
              <w:r w:rsidRPr="00984404" w:rsidDel="00C3631D">
                <w:rPr>
                  <w:lang w:val="en-US"/>
                </w:rPr>
                <w:delText xml:space="preserve">. </w:delText>
              </w:r>
              <w:bookmarkStart w:id="17657" w:name="_Toc504125747"/>
              <w:bookmarkStart w:id="17658" w:name="_Toc504491542"/>
              <w:bookmarkStart w:id="17659" w:name="_Toc504493729"/>
              <w:bookmarkStart w:id="17660" w:name="_Toc504494784"/>
              <w:bookmarkStart w:id="17661" w:name="_Toc504496384"/>
              <w:bookmarkStart w:id="17662" w:name="_Toc504655470"/>
              <w:bookmarkStart w:id="17663" w:name="_Toc504983648"/>
              <w:bookmarkStart w:id="17664" w:name="_Toc505268732"/>
              <w:bookmarkStart w:id="17665" w:name="_Toc505353497"/>
              <w:bookmarkStart w:id="17666" w:name="_Toc505942382"/>
              <w:bookmarkStart w:id="17667" w:name="_Toc507060046"/>
              <w:bookmarkStart w:id="17668" w:name="_Toc507063615"/>
              <w:bookmarkEnd w:id="17657"/>
              <w:bookmarkEnd w:id="17658"/>
              <w:bookmarkEnd w:id="17659"/>
              <w:bookmarkEnd w:id="17660"/>
              <w:bookmarkEnd w:id="17661"/>
              <w:bookmarkEnd w:id="17662"/>
              <w:bookmarkEnd w:id="17663"/>
              <w:bookmarkEnd w:id="17664"/>
              <w:bookmarkEnd w:id="17665"/>
              <w:bookmarkEnd w:id="17666"/>
              <w:bookmarkEnd w:id="17667"/>
              <w:bookmarkEnd w:id="17668"/>
            </w:del>
          </w:p>
          <w:p w14:paraId="2A800E56" w14:textId="77777777" w:rsidR="002A1D5D" w:rsidRPr="00984404" w:rsidDel="00C3631D" w:rsidRDefault="002A1D5D" w:rsidP="002A1D5D">
            <w:pPr>
              <w:pStyle w:val="SAPNoteHeading"/>
              <w:ind w:left="0"/>
              <w:rPr>
                <w:del w:id="17669" w:author="Author" w:date="2017-12-27T18:26:00Z"/>
                <w:lang w:val="en-US"/>
              </w:rPr>
            </w:pPr>
            <w:del w:id="17670" w:author="Author" w:date="2017-12-27T18:26:00Z">
              <w:r w:rsidRPr="00984404" w:rsidDel="00C3631D">
                <w:rPr>
                  <w:noProof/>
                  <w:lang w:val="en-US"/>
                </w:rPr>
                <w:drawing>
                  <wp:inline distT="0" distB="0" distL="0" distR="0" wp14:anchorId="05DF1197" wp14:editId="59B279D6">
                    <wp:extent cx="228600" cy="228600"/>
                    <wp:effectExtent l="0" t="0" r="0" b="0"/>
                    <wp:docPr id="6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sidDel="00C3631D">
                <w:rPr>
                  <w:lang w:val="en-US"/>
                </w:rPr>
                <w:delText> Recommendation</w:delText>
              </w:r>
              <w:bookmarkStart w:id="17671" w:name="_Toc504125748"/>
              <w:bookmarkStart w:id="17672" w:name="_Toc504491543"/>
              <w:bookmarkStart w:id="17673" w:name="_Toc504493730"/>
              <w:bookmarkStart w:id="17674" w:name="_Toc504494785"/>
              <w:bookmarkStart w:id="17675" w:name="_Toc504496385"/>
              <w:bookmarkStart w:id="17676" w:name="_Toc504655471"/>
              <w:bookmarkStart w:id="17677" w:name="_Toc504983649"/>
              <w:bookmarkStart w:id="17678" w:name="_Toc505268733"/>
              <w:bookmarkStart w:id="17679" w:name="_Toc505353498"/>
              <w:bookmarkStart w:id="17680" w:name="_Toc505942383"/>
              <w:bookmarkStart w:id="17681" w:name="_Toc507060047"/>
              <w:bookmarkStart w:id="17682" w:name="_Toc507063616"/>
              <w:bookmarkEnd w:id="17671"/>
              <w:bookmarkEnd w:id="17672"/>
              <w:bookmarkEnd w:id="17673"/>
              <w:bookmarkEnd w:id="17674"/>
              <w:bookmarkEnd w:id="17675"/>
              <w:bookmarkEnd w:id="17676"/>
              <w:bookmarkEnd w:id="17677"/>
              <w:bookmarkEnd w:id="17678"/>
              <w:bookmarkEnd w:id="17679"/>
              <w:bookmarkEnd w:id="17680"/>
              <w:bookmarkEnd w:id="17681"/>
              <w:bookmarkEnd w:id="17682"/>
            </w:del>
          </w:p>
          <w:p w14:paraId="0DB2C72C" w14:textId="77777777" w:rsidR="002A1D5D" w:rsidRPr="002326C1" w:rsidDel="00C3631D" w:rsidRDefault="002A1D5D" w:rsidP="002A1D5D">
            <w:pPr>
              <w:rPr>
                <w:del w:id="17683" w:author="Author" w:date="2017-12-27T18:26:00Z"/>
                <w:lang w:val="en-US"/>
              </w:rPr>
            </w:pPr>
            <w:del w:id="17684" w:author="Author" w:date="2017-12-27T18:26:00Z">
              <w:r w:rsidRPr="00984404" w:rsidDel="00C3631D">
                <w:rPr>
                  <w:lang w:val="en-US"/>
                </w:rPr>
                <w:delText>Required if integration with Employee Central Payroll is in place.</w:delText>
              </w:r>
              <w:commentRangeEnd w:id="17544"/>
              <w:r w:rsidDel="00C3631D">
                <w:rPr>
                  <w:rStyle w:val="CommentReference"/>
                </w:rPr>
                <w:commentReference w:id="17544"/>
              </w:r>
              <w:bookmarkStart w:id="17685" w:name="_Toc504125749"/>
              <w:bookmarkStart w:id="17686" w:name="_Toc504491544"/>
              <w:bookmarkStart w:id="17687" w:name="_Toc504493731"/>
              <w:bookmarkStart w:id="17688" w:name="_Toc504494786"/>
              <w:bookmarkStart w:id="17689" w:name="_Toc504496386"/>
              <w:bookmarkStart w:id="17690" w:name="_Toc504655472"/>
              <w:bookmarkStart w:id="17691" w:name="_Toc504983650"/>
              <w:bookmarkStart w:id="17692" w:name="_Toc505268734"/>
              <w:bookmarkStart w:id="17693" w:name="_Toc505353499"/>
              <w:bookmarkStart w:id="17694" w:name="_Toc505942384"/>
              <w:bookmarkStart w:id="17695" w:name="_Toc507060048"/>
              <w:bookmarkStart w:id="17696" w:name="_Toc507063617"/>
              <w:bookmarkEnd w:id="17685"/>
              <w:bookmarkEnd w:id="17686"/>
              <w:bookmarkEnd w:id="17687"/>
              <w:bookmarkEnd w:id="17688"/>
              <w:bookmarkEnd w:id="17689"/>
              <w:bookmarkEnd w:id="17690"/>
              <w:bookmarkEnd w:id="17691"/>
              <w:bookmarkEnd w:id="17692"/>
              <w:bookmarkEnd w:id="17693"/>
              <w:bookmarkEnd w:id="17694"/>
              <w:bookmarkEnd w:id="17695"/>
              <w:bookmarkEnd w:id="17696"/>
            </w:del>
          </w:p>
        </w:tc>
        <w:bookmarkStart w:id="17697" w:name="_Toc504125750"/>
        <w:bookmarkStart w:id="17698" w:name="_Toc504491545"/>
        <w:bookmarkStart w:id="17699" w:name="_Toc504493732"/>
        <w:bookmarkStart w:id="17700" w:name="_Toc504494787"/>
        <w:bookmarkStart w:id="17701" w:name="_Toc504496387"/>
        <w:bookmarkStart w:id="17702" w:name="_Toc504655473"/>
        <w:bookmarkStart w:id="17703" w:name="_Toc504983651"/>
        <w:bookmarkStart w:id="17704" w:name="_Toc505268735"/>
        <w:bookmarkStart w:id="17705" w:name="_Toc505353500"/>
        <w:bookmarkStart w:id="17706" w:name="_Toc505942385"/>
        <w:bookmarkStart w:id="17707" w:name="_Toc507060049"/>
        <w:bookmarkStart w:id="17708" w:name="_Toc507063618"/>
        <w:bookmarkEnd w:id="17697"/>
        <w:bookmarkEnd w:id="17698"/>
        <w:bookmarkEnd w:id="17699"/>
        <w:bookmarkEnd w:id="17700"/>
        <w:bookmarkEnd w:id="17701"/>
        <w:bookmarkEnd w:id="17702"/>
        <w:bookmarkEnd w:id="17703"/>
        <w:bookmarkEnd w:id="17704"/>
        <w:bookmarkEnd w:id="17705"/>
        <w:bookmarkEnd w:id="17706"/>
        <w:bookmarkEnd w:id="17707"/>
        <w:bookmarkEnd w:id="17708"/>
      </w:tr>
      <w:tr w:rsidR="002A1D5D" w:rsidRPr="00AC5720" w:rsidDel="00C3631D" w14:paraId="097A522D" w14:textId="77777777" w:rsidTr="002A1D5D">
        <w:trPr>
          <w:trHeight w:val="360"/>
          <w:del w:id="17709"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050204C0" w14:textId="77777777" w:rsidR="002A1D5D" w:rsidRPr="002326C1" w:rsidDel="00C3631D" w:rsidRDefault="002A1D5D" w:rsidP="002A1D5D">
            <w:pPr>
              <w:rPr>
                <w:del w:id="17710" w:author="Author" w:date="2017-12-27T18:26:00Z"/>
                <w:rStyle w:val="SAPScreenElement"/>
                <w:lang w:val="en-US"/>
              </w:rPr>
            </w:pPr>
            <w:del w:id="17711" w:author="Author" w:date="2017-12-27T18:26:00Z">
              <w:r w:rsidRPr="00984404" w:rsidDel="00C3631D">
                <w:rPr>
                  <w:rStyle w:val="SAPScreenElement"/>
                  <w:lang w:val="en-US"/>
                </w:rPr>
                <w:delText xml:space="preserve">Job Entry Date: </w:delText>
              </w:r>
              <w:r w:rsidRPr="00984404" w:rsidDel="00C3631D">
                <w:rPr>
                  <w:lang w:val="en-US"/>
                </w:rPr>
                <w:delText>select the same date as the hiring date of the new employee or select a different date, in case the job entry date differs from the hiring date</w:delText>
              </w:r>
              <w:bookmarkStart w:id="17712" w:name="_Toc504125751"/>
              <w:bookmarkStart w:id="17713" w:name="_Toc504491546"/>
              <w:bookmarkStart w:id="17714" w:name="_Toc504493733"/>
              <w:bookmarkStart w:id="17715" w:name="_Toc504494788"/>
              <w:bookmarkStart w:id="17716" w:name="_Toc504496388"/>
              <w:bookmarkStart w:id="17717" w:name="_Toc504655474"/>
              <w:bookmarkStart w:id="17718" w:name="_Toc504983652"/>
              <w:bookmarkStart w:id="17719" w:name="_Toc505268736"/>
              <w:bookmarkStart w:id="17720" w:name="_Toc505353501"/>
              <w:bookmarkStart w:id="17721" w:name="_Toc505942386"/>
              <w:bookmarkStart w:id="17722" w:name="_Toc507060050"/>
              <w:bookmarkStart w:id="17723" w:name="_Toc507063619"/>
              <w:bookmarkEnd w:id="17712"/>
              <w:bookmarkEnd w:id="17713"/>
              <w:bookmarkEnd w:id="17714"/>
              <w:bookmarkEnd w:id="17715"/>
              <w:bookmarkEnd w:id="17716"/>
              <w:bookmarkEnd w:id="17717"/>
              <w:bookmarkEnd w:id="17718"/>
              <w:bookmarkEnd w:id="17719"/>
              <w:bookmarkEnd w:id="17720"/>
              <w:bookmarkEnd w:id="17721"/>
              <w:bookmarkEnd w:id="17722"/>
              <w:bookmarkEnd w:id="17723"/>
            </w:del>
          </w:p>
        </w:tc>
        <w:tc>
          <w:tcPr>
            <w:tcW w:w="7650" w:type="dxa"/>
            <w:tcBorders>
              <w:top w:val="single" w:sz="8" w:space="0" w:color="999999"/>
              <w:left w:val="single" w:sz="8" w:space="0" w:color="999999"/>
              <w:bottom w:val="single" w:sz="8" w:space="0" w:color="999999"/>
              <w:right w:val="single" w:sz="8" w:space="0" w:color="999999"/>
            </w:tcBorders>
          </w:tcPr>
          <w:p w14:paraId="397CF2C5" w14:textId="77777777" w:rsidR="002A1D5D" w:rsidRPr="002326C1" w:rsidDel="00C3631D" w:rsidRDefault="002A1D5D" w:rsidP="002A1D5D">
            <w:pPr>
              <w:rPr>
                <w:del w:id="17724" w:author="Author" w:date="2017-12-27T18:26:00Z"/>
                <w:lang w:val="en-US"/>
              </w:rPr>
            </w:pPr>
            <w:del w:id="17725" w:author="Author" w:date="2017-12-27T18:26:00Z">
              <w:r w:rsidRPr="00984404" w:rsidDel="00C3631D">
                <w:rPr>
                  <w:lang w:val="en-US"/>
                </w:rPr>
                <w:delText>In case you leave the field empty, upon submitting the new hire record, the value will be automatically filled with the hiring date, and can be checked in the employee profile.</w:delText>
              </w:r>
              <w:bookmarkStart w:id="17726" w:name="_Toc504125752"/>
              <w:bookmarkStart w:id="17727" w:name="_Toc504491547"/>
              <w:bookmarkStart w:id="17728" w:name="_Toc504493734"/>
              <w:bookmarkStart w:id="17729" w:name="_Toc504494789"/>
              <w:bookmarkStart w:id="17730" w:name="_Toc504496389"/>
              <w:bookmarkStart w:id="17731" w:name="_Toc504655475"/>
              <w:bookmarkStart w:id="17732" w:name="_Toc504983653"/>
              <w:bookmarkStart w:id="17733" w:name="_Toc505268737"/>
              <w:bookmarkStart w:id="17734" w:name="_Toc505353502"/>
              <w:bookmarkStart w:id="17735" w:name="_Toc505942387"/>
              <w:bookmarkStart w:id="17736" w:name="_Toc507060051"/>
              <w:bookmarkStart w:id="17737" w:name="_Toc507063620"/>
              <w:bookmarkEnd w:id="17726"/>
              <w:bookmarkEnd w:id="17727"/>
              <w:bookmarkEnd w:id="17728"/>
              <w:bookmarkEnd w:id="17729"/>
              <w:bookmarkEnd w:id="17730"/>
              <w:bookmarkEnd w:id="17731"/>
              <w:bookmarkEnd w:id="17732"/>
              <w:bookmarkEnd w:id="17733"/>
              <w:bookmarkEnd w:id="17734"/>
              <w:bookmarkEnd w:id="17735"/>
              <w:bookmarkEnd w:id="17736"/>
              <w:bookmarkEnd w:id="17737"/>
            </w:del>
          </w:p>
        </w:tc>
        <w:bookmarkStart w:id="17738" w:name="_Toc504125753"/>
        <w:bookmarkStart w:id="17739" w:name="_Toc504491548"/>
        <w:bookmarkStart w:id="17740" w:name="_Toc504493735"/>
        <w:bookmarkStart w:id="17741" w:name="_Toc504494790"/>
        <w:bookmarkStart w:id="17742" w:name="_Toc504496390"/>
        <w:bookmarkStart w:id="17743" w:name="_Toc504655476"/>
        <w:bookmarkStart w:id="17744" w:name="_Toc504983654"/>
        <w:bookmarkStart w:id="17745" w:name="_Toc505268738"/>
        <w:bookmarkStart w:id="17746" w:name="_Toc505353503"/>
        <w:bookmarkStart w:id="17747" w:name="_Toc505942388"/>
        <w:bookmarkStart w:id="17748" w:name="_Toc507060052"/>
        <w:bookmarkStart w:id="17749" w:name="_Toc507063621"/>
        <w:bookmarkEnd w:id="17738"/>
        <w:bookmarkEnd w:id="17739"/>
        <w:bookmarkEnd w:id="17740"/>
        <w:bookmarkEnd w:id="17741"/>
        <w:bookmarkEnd w:id="17742"/>
        <w:bookmarkEnd w:id="17743"/>
        <w:bookmarkEnd w:id="17744"/>
        <w:bookmarkEnd w:id="17745"/>
        <w:bookmarkEnd w:id="17746"/>
        <w:bookmarkEnd w:id="17747"/>
        <w:bookmarkEnd w:id="17748"/>
        <w:bookmarkEnd w:id="17749"/>
      </w:tr>
      <w:tr w:rsidR="002A1D5D" w:rsidRPr="00AC5720" w:rsidDel="00C3631D" w14:paraId="37EC8579" w14:textId="77777777" w:rsidTr="002A1D5D">
        <w:trPr>
          <w:trHeight w:val="360"/>
          <w:del w:id="17750"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34AF3D53" w14:textId="77777777" w:rsidR="002A1D5D" w:rsidRPr="002326C1" w:rsidDel="00C3631D" w:rsidRDefault="002A1D5D" w:rsidP="002A1D5D">
            <w:pPr>
              <w:rPr>
                <w:del w:id="17751" w:author="Author" w:date="2017-12-27T18:26:00Z"/>
                <w:rStyle w:val="SAPScreenElement"/>
                <w:lang w:val="en-US"/>
              </w:rPr>
            </w:pPr>
            <w:del w:id="17752" w:author="Author" w:date="2017-12-27T18:26:00Z">
              <w:r w:rsidRPr="00984404" w:rsidDel="00C3631D">
                <w:rPr>
                  <w:rStyle w:val="SAPScreenElement"/>
                  <w:lang w:val="en-US"/>
                </w:rPr>
                <w:delText xml:space="preserve">Pay Scale Type: </w:delText>
              </w:r>
              <w:r w:rsidRPr="00984404" w:rsidDel="00C3631D">
                <w:rPr>
                  <w:lang w:val="en-US"/>
                </w:rPr>
                <w:delText xml:space="preserve">automatically suggested, based on a preconfigured business rule, from the values maintained for fields </w:delText>
              </w:r>
              <w:r w:rsidRPr="00984404" w:rsidDel="00C3631D">
                <w:rPr>
                  <w:rStyle w:val="SAPScreenElement"/>
                  <w:lang w:val="en-US"/>
                </w:rPr>
                <w:delText>Employee Class</w:delText>
              </w:r>
              <w:r w:rsidRPr="00984404" w:rsidDel="00C3631D">
                <w:rPr>
                  <w:lang w:val="en-US"/>
                </w:rPr>
                <w:delText xml:space="preserve"> and </w:delText>
              </w:r>
              <w:r w:rsidRPr="00984404" w:rsidDel="00C3631D">
                <w:rPr>
                  <w:rStyle w:val="SAPScreenElement"/>
                  <w:lang w:val="en-US"/>
                </w:rPr>
                <w:delText>Employment Type</w:delText>
              </w:r>
              <w:bookmarkStart w:id="17753" w:name="_Toc504125754"/>
              <w:bookmarkStart w:id="17754" w:name="_Toc504491549"/>
              <w:bookmarkStart w:id="17755" w:name="_Toc504493736"/>
              <w:bookmarkStart w:id="17756" w:name="_Toc504494791"/>
              <w:bookmarkStart w:id="17757" w:name="_Toc504496391"/>
              <w:bookmarkStart w:id="17758" w:name="_Toc504655477"/>
              <w:bookmarkStart w:id="17759" w:name="_Toc504983655"/>
              <w:bookmarkStart w:id="17760" w:name="_Toc505268739"/>
              <w:bookmarkStart w:id="17761" w:name="_Toc505353504"/>
              <w:bookmarkStart w:id="17762" w:name="_Toc505942389"/>
              <w:bookmarkStart w:id="17763" w:name="_Toc507060053"/>
              <w:bookmarkStart w:id="17764" w:name="_Toc507063622"/>
              <w:bookmarkEnd w:id="17753"/>
              <w:bookmarkEnd w:id="17754"/>
              <w:bookmarkEnd w:id="17755"/>
              <w:bookmarkEnd w:id="17756"/>
              <w:bookmarkEnd w:id="17757"/>
              <w:bookmarkEnd w:id="17758"/>
              <w:bookmarkEnd w:id="17759"/>
              <w:bookmarkEnd w:id="17760"/>
              <w:bookmarkEnd w:id="17761"/>
              <w:bookmarkEnd w:id="17762"/>
              <w:bookmarkEnd w:id="17763"/>
              <w:bookmarkEnd w:id="17764"/>
            </w:del>
          </w:p>
        </w:tc>
        <w:tc>
          <w:tcPr>
            <w:tcW w:w="7650" w:type="dxa"/>
            <w:tcBorders>
              <w:top w:val="single" w:sz="8" w:space="0" w:color="999999"/>
              <w:left w:val="single" w:sz="8" w:space="0" w:color="999999"/>
              <w:bottom w:val="single" w:sz="8" w:space="0" w:color="999999"/>
              <w:right w:val="single" w:sz="8" w:space="0" w:color="999999"/>
            </w:tcBorders>
          </w:tcPr>
          <w:p w14:paraId="41D05CBD" w14:textId="77777777" w:rsidR="002A1D5D" w:rsidRPr="00984404" w:rsidDel="00C3631D" w:rsidRDefault="002A1D5D" w:rsidP="002A1D5D">
            <w:pPr>
              <w:pStyle w:val="SAPNoteHeading"/>
              <w:ind w:left="0"/>
              <w:rPr>
                <w:del w:id="17765" w:author="Author" w:date="2017-12-27T18:26:00Z"/>
                <w:lang w:val="en-US"/>
              </w:rPr>
            </w:pPr>
            <w:del w:id="17766" w:author="Author" w:date="2017-12-27T18:26:00Z">
              <w:r w:rsidRPr="00984404" w:rsidDel="00C3631D">
                <w:rPr>
                  <w:noProof/>
                  <w:color w:val="FF0000"/>
                  <w:lang w:val="en-US"/>
                </w:rPr>
                <w:drawing>
                  <wp:inline distT="0" distB="0" distL="0" distR="0" wp14:anchorId="2EF8F87C" wp14:editId="20617C8C">
                    <wp:extent cx="225425" cy="225425"/>
                    <wp:effectExtent l="0" t="0" r="3175" b="3175"/>
                    <wp:docPr id="6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sidDel="00C3631D">
                <w:rPr>
                  <w:noProof/>
                  <w:color w:val="FF0000"/>
                  <w:lang w:val="en-US" w:eastAsia="zh-CN"/>
                </w:rPr>
                <w:delText xml:space="preserve"> </w:delText>
              </w:r>
              <w:r w:rsidRPr="00984404" w:rsidDel="00C3631D">
                <w:rPr>
                  <w:lang w:val="en-US"/>
                </w:rPr>
                <w:delText>Recommendation</w:delText>
              </w:r>
              <w:bookmarkStart w:id="17767" w:name="_Toc504125755"/>
              <w:bookmarkStart w:id="17768" w:name="_Toc504491550"/>
              <w:bookmarkStart w:id="17769" w:name="_Toc504493737"/>
              <w:bookmarkStart w:id="17770" w:name="_Toc504494792"/>
              <w:bookmarkStart w:id="17771" w:name="_Toc504496392"/>
              <w:bookmarkStart w:id="17772" w:name="_Toc504655478"/>
              <w:bookmarkStart w:id="17773" w:name="_Toc504983656"/>
              <w:bookmarkStart w:id="17774" w:name="_Toc505268740"/>
              <w:bookmarkStart w:id="17775" w:name="_Toc505353505"/>
              <w:bookmarkStart w:id="17776" w:name="_Toc505942390"/>
              <w:bookmarkStart w:id="17777" w:name="_Toc507060054"/>
              <w:bookmarkStart w:id="17778" w:name="_Toc507063623"/>
              <w:bookmarkEnd w:id="17767"/>
              <w:bookmarkEnd w:id="17768"/>
              <w:bookmarkEnd w:id="17769"/>
              <w:bookmarkEnd w:id="17770"/>
              <w:bookmarkEnd w:id="17771"/>
              <w:bookmarkEnd w:id="17772"/>
              <w:bookmarkEnd w:id="17773"/>
              <w:bookmarkEnd w:id="17774"/>
              <w:bookmarkEnd w:id="17775"/>
              <w:bookmarkEnd w:id="17776"/>
              <w:bookmarkEnd w:id="17777"/>
              <w:bookmarkEnd w:id="17778"/>
            </w:del>
          </w:p>
          <w:p w14:paraId="7182925A" w14:textId="77777777" w:rsidR="002A1D5D" w:rsidRPr="00984404" w:rsidDel="00C3631D" w:rsidRDefault="002A1D5D" w:rsidP="002A1D5D">
            <w:pPr>
              <w:pStyle w:val="ListContinue"/>
              <w:ind w:left="0"/>
              <w:rPr>
                <w:del w:id="17779" w:author="Author" w:date="2017-12-27T18:26:00Z"/>
                <w:lang w:val="en-US"/>
              </w:rPr>
            </w:pPr>
            <w:del w:id="17780" w:author="Author" w:date="2017-12-27T18:26:00Z">
              <w:r w:rsidRPr="00984404" w:rsidDel="00C3631D">
                <w:rPr>
                  <w:lang w:val="en-US"/>
                </w:rPr>
                <w:delText xml:space="preserve">For details to the preconfigured business rule refer to the configuration guide of building block </w:delText>
              </w:r>
              <w:r w:rsidRPr="00984404" w:rsidDel="00C3631D">
                <w:rPr>
                  <w:rStyle w:val="SAPEmphasis"/>
                  <w:lang w:val="en-US"/>
                </w:rPr>
                <w:delText>15T</w:delText>
              </w:r>
              <w:r w:rsidRPr="00984404" w:rsidDel="00C3631D">
                <w:rPr>
                  <w:lang w:val="en-US"/>
                </w:rPr>
                <w:delText>.</w:delText>
              </w:r>
              <w:bookmarkStart w:id="17781" w:name="_Toc504125756"/>
              <w:bookmarkStart w:id="17782" w:name="_Toc504491551"/>
              <w:bookmarkStart w:id="17783" w:name="_Toc504493738"/>
              <w:bookmarkStart w:id="17784" w:name="_Toc504494793"/>
              <w:bookmarkStart w:id="17785" w:name="_Toc504496393"/>
              <w:bookmarkStart w:id="17786" w:name="_Toc504655479"/>
              <w:bookmarkStart w:id="17787" w:name="_Toc504983657"/>
              <w:bookmarkStart w:id="17788" w:name="_Toc505268741"/>
              <w:bookmarkStart w:id="17789" w:name="_Toc505353506"/>
              <w:bookmarkStart w:id="17790" w:name="_Toc505942391"/>
              <w:bookmarkStart w:id="17791" w:name="_Toc507060055"/>
              <w:bookmarkStart w:id="17792" w:name="_Toc507063624"/>
              <w:bookmarkEnd w:id="17781"/>
              <w:bookmarkEnd w:id="17782"/>
              <w:bookmarkEnd w:id="17783"/>
              <w:bookmarkEnd w:id="17784"/>
              <w:bookmarkEnd w:id="17785"/>
              <w:bookmarkEnd w:id="17786"/>
              <w:bookmarkEnd w:id="17787"/>
              <w:bookmarkEnd w:id="17788"/>
              <w:bookmarkEnd w:id="17789"/>
              <w:bookmarkEnd w:id="17790"/>
              <w:bookmarkEnd w:id="17791"/>
              <w:bookmarkEnd w:id="17792"/>
            </w:del>
          </w:p>
          <w:p w14:paraId="393582C7" w14:textId="77777777" w:rsidR="002A1D5D" w:rsidRPr="00984404" w:rsidDel="00C3631D" w:rsidRDefault="002A1D5D" w:rsidP="002A1D5D">
            <w:pPr>
              <w:pStyle w:val="SAPNoteHeading"/>
              <w:ind w:left="0"/>
              <w:rPr>
                <w:del w:id="17793" w:author="Author" w:date="2017-12-27T18:26:00Z"/>
                <w:lang w:val="en-US"/>
              </w:rPr>
            </w:pPr>
            <w:del w:id="17794" w:author="Author" w:date="2017-12-27T18:26:00Z">
              <w:r w:rsidRPr="00984404" w:rsidDel="00C3631D">
                <w:rPr>
                  <w:noProof/>
                  <w:lang w:val="en-US"/>
                </w:rPr>
                <w:drawing>
                  <wp:inline distT="0" distB="0" distL="0" distR="0" wp14:anchorId="56F3D5FC" wp14:editId="6364F731">
                    <wp:extent cx="228600" cy="228600"/>
                    <wp:effectExtent l="0" t="0" r="0" b="0"/>
                    <wp:docPr id="607"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sidDel="00C3631D">
                <w:rPr>
                  <w:lang w:val="en-US"/>
                </w:rPr>
                <w:delText> Recommendation</w:delText>
              </w:r>
              <w:bookmarkStart w:id="17795" w:name="_Toc504125757"/>
              <w:bookmarkStart w:id="17796" w:name="_Toc504491552"/>
              <w:bookmarkStart w:id="17797" w:name="_Toc504493739"/>
              <w:bookmarkStart w:id="17798" w:name="_Toc504494794"/>
              <w:bookmarkStart w:id="17799" w:name="_Toc504496394"/>
              <w:bookmarkStart w:id="17800" w:name="_Toc504655480"/>
              <w:bookmarkStart w:id="17801" w:name="_Toc504983658"/>
              <w:bookmarkStart w:id="17802" w:name="_Toc505268742"/>
              <w:bookmarkStart w:id="17803" w:name="_Toc505353507"/>
              <w:bookmarkStart w:id="17804" w:name="_Toc505942392"/>
              <w:bookmarkStart w:id="17805" w:name="_Toc507060056"/>
              <w:bookmarkStart w:id="17806" w:name="_Toc507063625"/>
              <w:bookmarkEnd w:id="17795"/>
              <w:bookmarkEnd w:id="17796"/>
              <w:bookmarkEnd w:id="17797"/>
              <w:bookmarkEnd w:id="17798"/>
              <w:bookmarkEnd w:id="17799"/>
              <w:bookmarkEnd w:id="17800"/>
              <w:bookmarkEnd w:id="17801"/>
              <w:bookmarkEnd w:id="17802"/>
              <w:bookmarkEnd w:id="17803"/>
              <w:bookmarkEnd w:id="17804"/>
              <w:bookmarkEnd w:id="17805"/>
              <w:bookmarkEnd w:id="17806"/>
            </w:del>
          </w:p>
          <w:p w14:paraId="54E6DE57" w14:textId="77777777" w:rsidR="002A1D5D" w:rsidRPr="002326C1" w:rsidDel="00C3631D" w:rsidRDefault="002A1D5D" w:rsidP="002A1D5D">
            <w:pPr>
              <w:rPr>
                <w:del w:id="17807" w:author="Author" w:date="2017-12-27T18:26:00Z"/>
                <w:lang w:val="en-US"/>
              </w:rPr>
            </w:pPr>
            <w:del w:id="17808" w:author="Author" w:date="2017-12-27T18:26:00Z">
              <w:r w:rsidRPr="00984404" w:rsidDel="00C3631D">
                <w:rPr>
                  <w:lang w:val="en-US"/>
                </w:rPr>
                <w:delText>Required if integration with Employee Central Payroll is in place.</w:delText>
              </w:r>
              <w:bookmarkStart w:id="17809" w:name="_Toc504125758"/>
              <w:bookmarkStart w:id="17810" w:name="_Toc504491553"/>
              <w:bookmarkStart w:id="17811" w:name="_Toc504493740"/>
              <w:bookmarkStart w:id="17812" w:name="_Toc504494795"/>
              <w:bookmarkStart w:id="17813" w:name="_Toc504496395"/>
              <w:bookmarkStart w:id="17814" w:name="_Toc504655481"/>
              <w:bookmarkStart w:id="17815" w:name="_Toc504983659"/>
              <w:bookmarkStart w:id="17816" w:name="_Toc505268743"/>
              <w:bookmarkStart w:id="17817" w:name="_Toc505353508"/>
              <w:bookmarkStart w:id="17818" w:name="_Toc505942393"/>
              <w:bookmarkStart w:id="17819" w:name="_Toc507060057"/>
              <w:bookmarkStart w:id="17820" w:name="_Toc507063626"/>
              <w:bookmarkEnd w:id="17809"/>
              <w:bookmarkEnd w:id="17810"/>
              <w:bookmarkEnd w:id="17811"/>
              <w:bookmarkEnd w:id="17812"/>
              <w:bookmarkEnd w:id="17813"/>
              <w:bookmarkEnd w:id="17814"/>
              <w:bookmarkEnd w:id="17815"/>
              <w:bookmarkEnd w:id="17816"/>
              <w:bookmarkEnd w:id="17817"/>
              <w:bookmarkEnd w:id="17818"/>
              <w:bookmarkEnd w:id="17819"/>
              <w:bookmarkEnd w:id="17820"/>
            </w:del>
          </w:p>
        </w:tc>
        <w:bookmarkStart w:id="17821" w:name="_Toc504125759"/>
        <w:bookmarkStart w:id="17822" w:name="_Toc504491554"/>
        <w:bookmarkStart w:id="17823" w:name="_Toc504493741"/>
        <w:bookmarkStart w:id="17824" w:name="_Toc504494796"/>
        <w:bookmarkStart w:id="17825" w:name="_Toc504496396"/>
        <w:bookmarkStart w:id="17826" w:name="_Toc504655482"/>
        <w:bookmarkStart w:id="17827" w:name="_Toc504983660"/>
        <w:bookmarkStart w:id="17828" w:name="_Toc505268744"/>
        <w:bookmarkStart w:id="17829" w:name="_Toc505353509"/>
        <w:bookmarkStart w:id="17830" w:name="_Toc505942394"/>
        <w:bookmarkStart w:id="17831" w:name="_Toc507060058"/>
        <w:bookmarkStart w:id="17832" w:name="_Toc507063627"/>
        <w:bookmarkEnd w:id="17821"/>
        <w:bookmarkEnd w:id="17822"/>
        <w:bookmarkEnd w:id="17823"/>
        <w:bookmarkEnd w:id="17824"/>
        <w:bookmarkEnd w:id="17825"/>
        <w:bookmarkEnd w:id="17826"/>
        <w:bookmarkEnd w:id="17827"/>
        <w:bookmarkEnd w:id="17828"/>
        <w:bookmarkEnd w:id="17829"/>
        <w:bookmarkEnd w:id="17830"/>
        <w:bookmarkEnd w:id="17831"/>
        <w:bookmarkEnd w:id="17832"/>
      </w:tr>
      <w:tr w:rsidR="002A1D5D" w:rsidRPr="00AC5720" w:rsidDel="00C3631D" w14:paraId="16874C32" w14:textId="77777777" w:rsidTr="002A1D5D">
        <w:trPr>
          <w:trHeight w:val="360"/>
          <w:del w:id="17833"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07C952F2" w14:textId="77777777" w:rsidR="002A1D5D" w:rsidRPr="002326C1" w:rsidDel="00C3631D" w:rsidRDefault="002A1D5D" w:rsidP="002A1D5D">
            <w:pPr>
              <w:rPr>
                <w:del w:id="17834" w:author="Author" w:date="2017-12-27T18:26:00Z"/>
                <w:rStyle w:val="SAPScreenElement"/>
                <w:lang w:val="en-US"/>
              </w:rPr>
            </w:pPr>
            <w:del w:id="17835" w:author="Author" w:date="2017-12-27T18:26:00Z">
              <w:r w:rsidRPr="00984404" w:rsidDel="00C3631D">
                <w:rPr>
                  <w:rStyle w:val="SAPScreenElement"/>
                  <w:lang w:val="en-US"/>
                </w:rPr>
                <w:delText xml:space="preserve">Pay Scale Area: </w:delText>
              </w:r>
              <w:r w:rsidRPr="00984404" w:rsidDel="00C3631D">
                <w:rPr>
                  <w:lang w:val="en-US"/>
                </w:rPr>
                <w:delText xml:space="preserve">automatically suggested, based on a preconfigured business rule, from the values maintained for fields </w:delText>
              </w:r>
              <w:r w:rsidRPr="00984404" w:rsidDel="00C3631D">
                <w:rPr>
                  <w:rStyle w:val="SAPScreenElement"/>
                  <w:lang w:val="en-US"/>
                </w:rPr>
                <w:delText>Employee Class</w:delText>
              </w:r>
              <w:r w:rsidRPr="00984404" w:rsidDel="00C3631D">
                <w:rPr>
                  <w:lang w:val="en-US"/>
                </w:rPr>
                <w:delText xml:space="preserve"> and </w:delText>
              </w:r>
              <w:r w:rsidRPr="00984404" w:rsidDel="00C3631D">
                <w:rPr>
                  <w:rStyle w:val="SAPScreenElement"/>
                  <w:lang w:val="en-US"/>
                </w:rPr>
                <w:delText>Employment Type</w:delText>
              </w:r>
              <w:bookmarkStart w:id="17836" w:name="_Toc504125760"/>
              <w:bookmarkStart w:id="17837" w:name="_Toc504491555"/>
              <w:bookmarkStart w:id="17838" w:name="_Toc504493742"/>
              <w:bookmarkStart w:id="17839" w:name="_Toc504494797"/>
              <w:bookmarkStart w:id="17840" w:name="_Toc504496397"/>
              <w:bookmarkStart w:id="17841" w:name="_Toc504655483"/>
              <w:bookmarkStart w:id="17842" w:name="_Toc504983661"/>
              <w:bookmarkStart w:id="17843" w:name="_Toc505268745"/>
              <w:bookmarkStart w:id="17844" w:name="_Toc505353510"/>
              <w:bookmarkStart w:id="17845" w:name="_Toc505942395"/>
              <w:bookmarkStart w:id="17846" w:name="_Toc507060059"/>
              <w:bookmarkStart w:id="17847" w:name="_Toc507063628"/>
              <w:bookmarkEnd w:id="17836"/>
              <w:bookmarkEnd w:id="17837"/>
              <w:bookmarkEnd w:id="17838"/>
              <w:bookmarkEnd w:id="17839"/>
              <w:bookmarkEnd w:id="17840"/>
              <w:bookmarkEnd w:id="17841"/>
              <w:bookmarkEnd w:id="17842"/>
              <w:bookmarkEnd w:id="17843"/>
              <w:bookmarkEnd w:id="17844"/>
              <w:bookmarkEnd w:id="17845"/>
              <w:bookmarkEnd w:id="17846"/>
              <w:bookmarkEnd w:id="17847"/>
            </w:del>
          </w:p>
        </w:tc>
        <w:tc>
          <w:tcPr>
            <w:tcW w:w="7650" w:type="dxa"/>
            <w:tcBorders>
              <w:top w:val="single" w:sz="8" w:space="0" w:color="999999"/>
              <w:left w:val="single" w:sz="8" w:space="0" w:color="999999"/>
              <w:bottom w:val="single" w:sz="8" w:space="0" w:color="999999"/>
              <w:right w:val="single" w:sz="8" w:space="0" w:color="999999"/>
            </w:tcBorders>
          </w:tcPr>
          <w:p w14:paraId="517FB52D" w14:textId="77777777" w:rsidR="002A1D5D" w:rsidRPr="00984404" w:rsidDel="00C3631D" w:rsidRDefault="002A1D5D" w:rsidP="002A1D5D">
            <w:pPr>
              <w:pStyle w:val="SAPNoteHeading"/>
              <w:ind w:left="0"/>
              <w:rPr>
                <w:del w:id="17848" w:author="Author" w:date="2017-12-27T18:26:00Z"/>
                <w:lang w:val="en-US"/>
              </w:rPr>
            </w:pPr>
            <w:del w:id="17849" w:author="Author" w:date="2017-12-27T18:26:00Z">
              <w:r w:rsidRPr="00984404" w:rsidDel="00C3631D">
                <w:rPr>
                  <w:noProof/>
                  <w:color w:val="FF0000"/>
                  <w:lang w:val="en-US"/>
                </w:rPr>
                <w:drawing>
                  <wp:inline distT="0" distB="0" distL="0" distR="0" wp14:anchorId="336BFA0E" wp14:editId="5064AA1A">
                    <wp:extent cx="225425" cy="225425"/>
                    <wp:effectExtent l="0" t="0" r="3175" b="3175"/>
                    <wp:docPr id="60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sidDel="00C3631D">
                <w:rPr>
                  <w:noProof/>
                  <w:color w:val="FF0000"/>
                  <w:lang w:val="en-US" w:eastAsia="zh-CN"/>
                </w:rPr>
                <w:delText xml:space="preserve"> </w:delText>
              </w:r>
              <w:r w:rsidRPr="00984404" w:rsidDel="00C3631D">
                <w:rPr>
                  <w:lang w:val="en-US"/>
                </w:rPr>
                <w:delText>Recommendation</w:delText>
              </w:r>
              <w:bookmarkStart w:id="17850" w:name="_Toc504125761"/>
              <w:bookmarkStart w:id="17851" w:name="_Toc504491556"/>
              <w:bookmarkStart w:id="17852" w:name="_Toc504493743"/>
              <w:bookmarkStart w:id="17853" w:name="_Toc504494798"/>
              <w:bookmarkStart w:id="17854" w:name="_Toc504496398"/>
              <w:bookmarkStart w:id="17855" w:name="_Toc504655484"/>
              <w:bookmarkStart w:id="17856" w:name="_Toc504983662"/>
              <w:bookmarkStart w:id="17857" w:name="_Toc505268746"/>
              <w:bookmarkStart w:id="17858" w:name="_Toc505353511"/>
              <w:bookmarkStart w:id="17859" w:name="_Toc505942396"/>
              <w:bookmarkStart w:id="17860" w:name="_Toc507060060"/>
              <w:bookmarkStart w:id="17861" w:name="_Toc507063629"/>
              <w:bookmarkEnd w:id="17850"/>
              <w:bookmarkEnd w:id="17851"/>
              <w:bookmarkEnd w:id="17852"/>
              <w:bookmarkEnd w:id="17853"/>
              <w:bookmarkEnd w:id="17854"/>
              <w:bookmarkEnd w:id="17855"/>
              <w:bookmarkEnd w:id="17856"/>
              <w:bookmarkEnd w:id="17857"/>
              <w:bookmarkEnd w:id="17858"/>
              <w:bookmarkEnd w:id="17859"/>
              <w:bookmarkEnd w:id="17860"/>
              <w:bookmarkEnd w:id="17861"/>
            </w:del>
          </w:p>
          <w:p w14:paraId="2B566015" w14:textId="77777777" w:rsidR="002A1D5D" w:rsidRPr="00984404" w:rsidDel="00C3631D" w:rsidRDefault="002A1D5D" w:rsidP="002A1D5D">
            <w:pPr>
              <w:pStyle w:val="ListContinue"/>
              <w:ind w:left="0"/>
              <w:rPr>
                <w:del w:id="17862" w:author="Author" w:date="2017-12-27T18:26:00Z"/>
                <w:lang w:val="en-US"/>
              </w:rPr>
            </w:pPr>
            <w:del w:id="17863" w:author="Author" w:date="2017-12-27T18:26:00Z">
              <w:r w:rsidRPr="00984404" w:rsidDel="00C3631D">
                <w:rPr>
                  <w:lang w:val="en-US"/>
                </w:rPr>
                <w:delText xml:space="preserve">For details to the preconfigured business rule refer to the configuration guide of building block </w:delText>
              </w:r>
              <w:r w:rsidRPr="00984404" w:rsidDel="00C3631D">
                <w:rPr>
                  <w:rStyle w:val="SAPEmphasis"/>
                  <w:lang w:val="en-US"/>
                </w:rPr>
                <w:delText>15T</w:delText>
              </w:r>
              <w:r w:rsidRPr="00984404" w:rsidDel="00C3631D">
                <w:rPr>
                  <w:lang w:val="en-US"/>
                </w:rPr>
                <w:delText>.</w:delText>
              </w:r>
              <w:bookmarkStart w:id="17864" w:name="_Toc504125762"/>
              <w:bookmarkStart w:id="17865" w:name="_Toc504491557"/>
              <w:bookmarkStart w:id="17866" w:name="_Toc504493744"/>
              <w:bookmarkStart w:id="17867" w:name="_Toc504494799"/>
              <w:bookmarkStart w:id="17868" w:name="_Toc504496399"/>
              <w:bookmarkStart w:id="17869" w:name="_Toc504655485"/>
              <w:bookmarkStart w:id="17870" w:name="_Toc504983663"/>
              <w:bookmarkStart w:id="17871" w:name="_Toc505268747"/>
              <w:bookmarkStart w:id="17872" w:name="_Toc505353512"/>
              <w:bookmarkStart w:id="17873" w:name="_Toc505942397"/>
              <w:bookmarkStart w:id="17874" w:name="_Toc507060061"/>
              <w:bookmarkStart w:id="17875" w:name="_Toc507063630"/>
              <w:bookmarkEnd w:id="17864"/>
              <w:bookmarkEnd w:id="17865"/>
              <w:bookmarkEnd w:id="17866"/>
              <w:bookmarkEnd w:id="17867"/>
              <w:bookmarkEnd w:id="17868"/>
              <w:bookmarkEnd w:id="17869"/>
              <w:bookmarkEnd w:id="17870"/>
              <w:bookmarkEnd w:id="17871"/>
              <w:bookmarkEnd w:id="17872"/>
              <w:bookmarkEnd w:id="17873"/>
              <w:bookmarkEnd w:id="17874"/>
              <w:bookmarkEnd w:id="17875"/>
            </w:del>
          </w:p>
          <w:p w14:paraId="2BB0CC37" w14:textId="77777777" w:rsidR="002A1D5D" w:rsidRPr="00984404" w:rsidDel="00C3631D" w:rsidRDefault="002A1D5D" w:rsidP="002A1D5D">
            <w:pPr>
              <w:pStyle w:val="SAPNoteHeading"/>
              <w:ind w:left="0"/>
              <w:rPr>
                <w:del w:id="17876" w:author="Author" w:date="2017-12-27T18:26:00Z"/>
                <w:lang w:val="en-US"/>
              </w:rPr>
            </w:pPr>
            <w:del w:id="17877" w:author="Author" w:date="2017-12-27T18:26:00Z">
              <w:r w:rsidRPr="00984404" w:rsidDel="00C3631D">
                <w:rPr>
                  <w:noProof/>
                  <w:lang w:val="en-US"/>
                </w:rPr>
                <w:drawing>
                  <wp:inline distT="0" distB="0" distL="0" distR="0" wp14:anchorId="40DE7812" wp14:editId="31B10F1A">
                    <wp:extent cx="228600" cy="228600"/>
                    <wp:effectExtent l="0" t="0" r="0" b="0"/>
                    <wp:docPr id="6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sidDel="00C3631D">
                <w:rPr>
                  <w:lang w:val="en-US"/>
                </w:rPr>
                <w:delText> Recommendation</w:delText>
              </w:r>
              <w:bookmarkStart w:id="17878" w:name="_Toc504125763"/>
              <w:bookmarkStart w:id="17879" w:name="_Toc504491558"/>
              <w:bookmarkStart w:id="17880" w:name="_Toc504493745"/>
              <w:bookmarkStart w:id="17881" w:name="_Toc504494800"/>
              <w:bookmarkStart w:id="17882" w:name="_Toc504496400"/>
              <w:bookmarkStart w:id="17883" w:name="_Toc504655486"/>
              <w:bookmarkStart w:id="17884" w:name="_Toc504983664"/>
              <w:bookmarkStart w:id="17885" w:name="_Toc505268748"/>
              <w:bookmarkStart w:id="17886" w:name="_Toc505353513"/>
              <w:bookmarkStart w:id="17887" w:name="_Toc505942398"/>
              <w:bookmarkStart w:id="17888" w:name="_Toc507060062"/>
              <w:bookmarkStart w:id="17889" w:name="_Toc507063631"/>
              <w:bookmarkEnd w:id="17878"/>
              <w:bookmarkEnd w:id="17879"/>
              <w:bookmarkEnd w:id="17880"/>
              <w:bookmarkEnd w:id="17881"/>
              <w:bookmarkEnd w:id="17882"/>
              <w:bookmarkEnd w:id="17883"/>
              <w:bookmarkEnd w:id="17884"/>
              <w:bookmarkEnd w:id="17885"/>
              <w:bookmarkEnd w:id="17886"/>
              <w:bookmarkEnd w:id="17887"/>
              <w:bookmarkEnd w:id="17888"/>
              <w:bookmarkEnd w:id="17889"/>
            </w:del>
          </w:p>
          <w:p w14:paraId="38971181" w14:textId="77777777" w:rsidR="002A1D5D" w:rsidRPr="002326C1" w:rsidDel="00C3631D" w:rsidRDefault="002A1D5D" w:rsidP="002A1D5D">
            <w:pPr>
              <w:rPr>
                <w:del w:id="17890" w:author="Author" w:date="2017-12-27T18:26:00Z"/>
                <w:lang w:val="en-US"/>
              </w:rPr>
            </w:pPr>
            <w:del w:id="17891" w:author="Author" w:date="2017-12-27T18:26:00Z">
              <w:r w:rsidRPr="00984404" w:rsidDel="00C3631D">
                <w:rPr>
                  <w:lang w:val="en-US"/>
                </w:rPr>
                <w:delText>Required if integration with Employee Central Payroll is in place.</w:delText>
              </w:r>
              <w:bookmarkStart w:id="17892" w:name="_Toc504125764"/>
              <w:bookmarkStart w:id="17893" w:name="_Toc504491559"/>
              <w:bookmarkStart w:id="17894" w:name="_Toc504493746"/>
              <w:bookmarkStart w:id="17895" w:name="_Toc504494801"/>
              <w:bookmarkStart w:id="17896" w:name="_Toc504496401"/>
              <w:bookmarkStart w:id="17897" w:name="_Toc504655487"/>
              <w:bookmarkStart w:id="17898" w:name="_Toc504983665"/>
              <w:bookmarkStart w:id="17899" w:name="_Toc505268749"/>
              <w:bookmarkStart w:id="17900" w:name="_Toc505353514"/>
              <w:bookmarkStart w:id="17901" w:name="_Toc505942399"/>
              <w:bookmarkStart w:id="17902" w:name="_Toc507060063"/>
              <w:bookmarkStart w:id="17903" w:name="_Toc507063632"/>
              <w:bookmarkEnd w:id="17892"/>
              <w:bookmarkEnd w:id="17893"/>
              <w:bookmarkEnd w:id="17894"/>
              <w:bookmarkEnd w:id="17895"/>
              <w:bookmarkEnd w:id="17896"/>
              <w:bookmarkEnd w:id="17897"/>
              <w:bookmarkEnd w:id="17898"/>
              <w:bookmarkEnd w:id="17899"/>
              <w:bookmarkEnd w:id="17900"/>
              <w:bookmarkEnd w:id="17901"/>
              <w:bookmarkEnd w:id="17902"/>
              <w:bookmarkEnd w:id="17903"/>
            </w:del>
          </w:p>
        </w:tc>
        <w:bookmarkStart w:id="17904" w:name="_Toc504125765"/>
        <w:bookmarkStart w:id="17905" w:name="_Toc504491560"/>
        <w:bookmarkStart w:id="17906" w:name="_Toc504493747"/>
        <w:bookmarkStart w:id="17907" w:name="_Toc504494802"/>
        <w:bookmarkStart w:id="17908" w:name="_Toc504496402"/>
        <w:bookmarkStart w:id="17909" w:name="_Toc504655488"/>
        <w:bookmarkStart w:id="17910" w:name="_Toc504983666"/>
        <w:bookmarkStart w:id="17911" w:name="_Toc505268750"/>
        <w:bookmarkStart w:id="17912" w:name="_Toc505353515"/>
        <w:bookmarkStart w:id="17913" w:name="_Toc505942400"/>
        <w:bookmarkStart w:id="17914" w:name="_Toc507060064"/>
        <w:bookmarkStart w:id="17915" w:name="_Toc507063633"/>
        <w:bookmarkEnd w:id="17904"/>
        <w:bookmarkEnd w:id="17905"/>
        <w:bookmarkEnd w:id="17906"/>
        <w:bookmarkEnd w:id="17907"/>
        <w:bookmarkEnd w:id="17908"/>
        <w:bookmarkEnd w:id="17909"/>
        <w:bookmarkEnd w:id="17910"/>
        <w:bookmarkEnd w:id="17911"/>
        <w:bookmarkEnd w:id="17912"/>
        <w:bookmarkEnd w:id="17913"/>
        <w:bookmarkEnd w:id="17914"/>
        <w:bookmarkEnd w:id="17915"/>
      </w:tr>
      <w:tr w:rsidR="002A1D5D" w:rsidRPr="00AC5720" w:rsidDel="00C3631D" w14:paraId="4F2D7345" w14:textId="77777777" w:rsidTr="002A1D5D">
        <w:trPr>
          <w:trHeight w:val="360"/>
          <w:del w:id="17916"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5F82D4D5" w14:textId="77777777" w:rsidR="002A1D5D" w:rsidRPr="002326C1" w:rsidDel="00C3631D" w:rsidRDefault="002A1D5D" w:rsidP="002A1D5D">
            <w:pPr>
              <w:rPr>
                <w:del w:id="17917" w:author="Author" w:date="2017-12-27T18:26:00Z"/>
                <w:rStyle w:val="SAPScreenElement"/>
                <w:lang w:val="en-US"/>
              </w:rPr>
            </w:pPr>
            <w:del w:id="17918" w:author="Author" w:date="2017-12-27T18:26:00Z">
              <w:r w:rsidRPr="00984404" w:rsidDel="00C3631D">
                <w:rPr>
                  <w:rStyle w:val="SAPScreenElement"/>
                  <w:lang w:val="en-US"/>
                </w:rPr>
                <w:delText xml:space="preserve">Pay Scale Group: </w:delText>
              </w:r>
              <w:r w:rsidRPr="00984404" w:rsidDel="00C3631D">
                <w:rPr>
                  <w:lang w:val="en-US"/>
                </w:rPr>
                <w:delText xml:space="preserve">select from drop-down; available values depend on the </w:delText>
              </w:r>
              <w:r w:rsidRPr="00984404" w:rsidDel="00C3631D">
                <w:rPr>
                  <w:rStyle w:val="SAPScreenElement"/>
                  <w:lang w:val="en-US"/>
                </w:rPr>
                <w:delText xml:space="preserve">Pay Scale Type </w:delText>
              </w:r>
              <w:r w:rsidRPr="00984404" w:rsidDel="00C3631D">
                <w:rPr>
                  <w:lang w:val="en-US"/>
                </w:rPr>
                <w:delText>and</w:delText>
              </w:r>
              <w:r w:rsidRPr="00984404" w:rsidDel="00C3631D">
                <w:rPr>
                  <w:rStyle w:val="SAPScreenElement"/>
                  <w:lang w:val="en-US"/>
                </w:rPr>
                <w:delText xml:space="preserve"> Pay Scale Area</w:delText>
              </w:r>
              <w:bookmarkStart w:id="17919" w:name="_Toc504125766"/>
              <w:bookmarkStart w:id="17920" w:name="_Toc504491561"/>
              <w:bookmarkStart w:id="17921" w:name="_Toc504493748"/>
              <w:bookmarkStart w:id="17922" w:name="_Toc504494803"/>
              <w:bookmarkStart w:id="17923" w:name="_Toc504496403"/>
              <w:bookmarkStart w:id="17924" w:name="_Toc504655489"/>
              <w:bookmarkStart w:id="17925" w:name="_Toc504983667"/>
              <w:bookmarkStart w:id="17926" w:name="_Toc505268751"/>
              <w:bookmarkStart w:id="17927" w:name="_Toc505353516"/>
              <w:bookmarkStart w:id="17928" w:name="_Toc505942401"/>
              <w:bookmarkStart w:id="17929" w:name="_Toc507060065"/>
              <w:bookmarkStart w:id="17930" w:name="_Toc507063634"/>
              <w:bookmarkEnd w:id="17919"/>
              <w:bookmarkEnd w:id="17920"/>
              <w:bookmarkEnd w:id="17921"/>
              <w:bookmarkEnd w:id="17922"/>
              <w:bookmarkEnd w:id="17923"/>
              <w:bookmarkEnd w:id="17924"/>
              <w:bookmarkEnd w:id="17925"/>
              <w:bookmarkEnd w:id="17926"/>
              <w:bookmarkEnd w:id="17927"/>
              <w:bookmarkEnd w:id="17928"/>
              <w:bookmarkEnd w:id="17929"/>
              <w:bookmarkEnd w:id="17930"/>
            </w:del>
          </w:p>
        </w:tc>
        <w:tc>
          <w:tcPr>
            <w:tcW w:w="7650" w:type="dxa"/>
            <w:tcBorders>
              <w:top w:val="single" w:sz="8" w:space="0" w:color="999999"/>
              <w:left w:val="single" w:sz="8" w:space="0" w:color="999999"/>
              <w:bottom w:val="single" w:sz="8" w:space="0" w:color="999999"/>
              <w:right w:val="single" w:sz="8" w:space="0" w:color="999999"/>
            </w:tcBorders>
          </w:tcPr>
          <w:p w14:paraId="392BD1D6" w14:textId="77777777" w:rsidR="002A1D5D" w:rsidRPr="00984404" w:rsidDel="00C3631D" w:rsidRDefault="002A1D5D" w:rsidP="002A1D5D">
            <w:pPr>
              <w:pStyle w:val="SAPNoteHeading"/>
              <w:ind w:left="0"/>
              <w:rPr>
                <w:del w:id="17931" w:author="Author" w:date="2017-12-27T18:26:00Z"/>
                <w:lang w:val="en-US"/>
              </w:rPr>
            </w:pPr>
            <w:del w:id="17932" w:author="Author" w:date="2017-12-27T18:26:00Z">
              <w:r w:rsidRPr="00984404" w:rsidDel="00C3631D">
                <w:rPr>
                  <w:noProof/>
                  <w:lang w:val="en-US"/>
                </w:rPr>
                <w:drawing>
                  <wp:inline distT="0" distB="0" distL="0" distR="0" wp14:anchorId="709D13A3" wp14:editId="55074116">
                    <wp:extent cx="225425" cy="225425"/>
                    <wp:effectExtent l="0" t="0" r="3175" b="3175"/>
                    <wp:docPr id="6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sidDel="00C3631D">
                <w:rPr>
                  <w:noProof/>
                  <w:lang w:val="en-US" w:eastAsia="zh-CN"/>
                </w:rPr>
                <w:delText xml:space="preserve"> </w:delText>
              </w:r>
              <w:r w:rsidRPr="00984404" w:rsidDel="00C3631D">
                <w:rPr>
                  <w:lang w:val="en-US"/>
                </w:rPr>
                <w:delText>Recommendation</w:delText>
              </w:r>
              <w:bookmarkStart w:id="17933" w:name="_Toc504125767"/>
              <w:bookmarkStart w:id="17934" w:name="_Toc504491562"/>
              <w:bookmarkStart w:id="17935" w:name="_Toc504493749"/>
              <w:bookmarkStart w:id="17936" w:name="_Toc504494804"/>
              <w:bookmarkStart w:id="17937" w:name="_Toc504496404"/>
              <w:bookmarkStart w:id="17938" w:name="_Toc504655490"/>
              <w:bookmarkStart w:id="17939" w:name="_Toc504983668"/>
              <w:bookmarkStart w:id="17940" w:name="_Toc505268752"/>
              <w:bookmarkStart w:id="17941" w:name="_Toc505353517"/>
              <w:bookmarkStart w:id="17942" w:name="_Toc505942402"/>
              <w:bookmarkStart w:id="17943" w:name="_Toc507060066"/>
              <w:bookmarkStart w:id="17944" w:name="_Toc507063635"/>
              <w:bookmarkEnd w:id="17933"/>
              <w:bookmarkEnd w:id="17934"/>
              <w:bookmarkEnd w:id="17935"/>
              <w:bookmarkEnd w:id="17936"/>
              <w:bookmarkEnd w:id="17937"/>
              <w:bookmarkEnd w:id="17938"/>
              <w:bookmarkEnd w:id="17939"/>
              <w:bookmarkEnd w:id="17940"/>
              <w:bookmarkEnd w:id="17941"/>
              <w:bookmarkEnd w:id="17942"/>
              <w:bookmarkEnd w:id="17943"/>
              <w:bookmarkEnd w:id="17944"/>
            </w:del>
          </w:p>
          <w:p w14:paraId="611DCC24" w14:textId="77777777" w:rsidR="002A1D5D" w:rsidRPr="002326C1" w:rsidDel="00C3631D" w:rsidRDefault="002A1D5D" w:rsidP="002A1D5D">
            <w:pPr>
              <w:rPr>
                <w:del w:id="17945" w:author="Author" w:date="2017-12-27T18:26:00Z"/>
                <w:lang w:val="en-US"/>
              </w:rPr>
            </w:pPr>
            <w:del w:id="17946" w:author="Author" w:date="2017-12-27T18:26:00Z">
              <w:r w:rsidRPr="00984404" w:rsidDel="00C3631D">
                <w:rPr>
                  <w:lang w:val="en-US"/>
                </w:rPr>
                <w:delText xml:space="preserve">For details to pay scale group and pay scale level values refer to the configuration guide of building block </w:delText>
              </w:r>
              <w:r w:rsidRPr="00984404" w:rsidDel="00C3631D">
                <w:rPr>
                  <w:rStyle w:val="SAPEmphasis"/>
                  <w:lang w:val="en-US"/>
                </w:rPr>
                <w:delText>15T</w:delText>
              </w:r>
              <w:r w:rsidRPr="00984404" w:rsidDel="00C3631D">
                <w:rPr>
                  <w:lang w:val="en-US"/>
                </w:rPr>
                <w:delText xml:space="preserve">, where in chapter </w:delText>
              </w:r>
              <w:r w:rsidRPr="00984404" w:rsidDel="00C3631D">
                <w:rPr>
                  <w:rStyle w:val="SAPTextReference"/>
                  <w:lang w:val="en-US"/>
                </w:rPr>
                <w:delText>Preparation / Prerequisites</w:delText>
              </w:r>
              <w:r w:rsidRPr="00984404" w:rsidDel="00C3631D">
                <w:rPr>
                  <w:lang w:val="en-US"/>
                </w:rPr>
                <w:delText xml:space="preserve"> the reference to the appropriate </w:delText>
              </w:r>
              <w:r w:rsidRPr="00984404" w:rsidDel="00C3631D">
                <w:rPr>
                  <w:rStyle w:val="SAPScreenElement"/>
                  <w:color w:val="auto"/>
                  <w:lang w:val="en-US"/>
                </w:rPr>
                <w:delText>Pay Structure</w:delText>
              </w:r>
              <w:r w:rsidRPr="00984404" w:rsidDel="00C3631D">
                <w:rPr>
                  <w:lang w:val="en-US"/>
                </w:rPr>
                <w:delText xml:space="preserve"> workbook is given.</w:delText>
              </w:r>
              <w:bookmarkStart w:id="17947" w:name="_Toc504125768"/>
              <w:bookmarkStart w:id="17948" w:name="_Toc504491563"/>
              <w:bookmarkStart w:id="17949" w:name="_Toc504493750"/>
              <w:bookmarkStart w:id="17950" w:name="_Toc504494805"/>
              <w:bookmarkStart w:id="17951" w:name="_Toc504496405"/>
              <w:bookmarkStart w:id="17952" w:name="_Toc504655491"/>
              <w:bookmarkStart w:id="17953" w:name="_Toc504983669"/>
              <w:bookmarkStart w:id="17954" w:name="_Toc505268753"/>
              <w:bookmarkStart w:id="17955" w:name="_Toc505353518"/>
              <w:bookmarkStart w:id="17956" w:name="_Toc505942403"/>
              <w:bookmarkStart w:id="17957" w:name="_Toc507060067"/>
              <w:bookmarkStart w:id="17958" w:name="_Toc507063636"/>
              <w:bookmarkEnd w:id="17947"/>
              <w:bookmarkEnd w:id="17948"/>
              <w:bookmarkEnd w:id="17949"/>
              <w:bookmarkEnd w:id="17950"/>
              <w:bookmarkEnd w:id="17951"/>
              <w:bookmarkEnd w:id="17952"/>
              <w:bookmarkEnd w:id="17953"/>
              <w:bookmarkEnd w:id="17954"/>
              <w:bookmarkEnd w:id="17955"/>
              <w:bookmarkEnd w:id="17956"/>
              <w:bookmarkEnd w:id="17957"/>
              <w:bookmarkEnd w:id="17958"/>
            </w:del>
          </w:p>
        </w:tc>
        <w:bookmarkStart w:id="17959" w:name="_Toc504125769"/>
        <w:bookmarkStart w:id="17960" w:name="_Toc504491564"/>
        <w:bookmarkStart w:id="17961" w:name="_Toc504493751"/>
        <w:bookmarkStart w:id="17962" w:name="_Toc504494806"/>
        <w:bookmarkStart w:id="17963" w:name="_Toc504496406"/>
        <w:bookmarkStart w:id="17964" w:name="_Toc504655492"/>
        <w:bookmarkStart w:id="17965" w:name="_Toc504983670"/>
        <w:bookmarkStart w:id="17966" w:name="_Toc505268754"/>
        <w:bookmarkStart w:id="17967" w:name="_Toc505353519"/>
        <w:bookmarkStart w:id="17968" w:name="_Toc505942404"/>
        <w:bookmarkStart w:id="17969" w:name="_Toc507060068"/>
        <w:bookmarkStart w:id="17970" w:name="_Toc507063637"/>
        <w:bookmarkEnd w:id="17959"/>
        <w:bookmarkEnd w:id="17960"/>
        <w:bookmarkEnd w:id="17961"/>
        <w:bookmarkEnd w:id="17962"/>
        <w:bookmarkEnd w:id="17963"/>
        <w:bookmarkEnd w:id="17964"/>
        <w:bookmarkEnd w:id="17965"/>
        <w:bookmarkEnd w:id="17966"/>
        <w:bookmarkEnd w:id="17967"/>
        <w:bookmarkEnd w:id="17968"/>
        <w:bookmarkEnd w:id="17969"/>
        <w:bookmarkEnd w:id="17970"/>
      </w:tr>
      <w:tr w:rsidR="002A1D5D" w:rsidRPr="00AC5720" w:rsidDel="00C3631D" w14:paraId="74AA6C16" w14:textId="77777777" w:rsidTr="002A1D5D">
        <w:trPr>
          <w:trHeight w:val="360"/>
          <w:del w:id="17971"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1DABF104" w14:textId="77777777" w:rsidR="002A1D5D" w:rsidRPr="002326C1" w:rsidDel="00C3631D" w:rsidRDefault="002A1D5D" w:rsidP="002A1D5D">
            <w:pPr>
              <w:rPr>
                <w:del w:id="17972" w:author="Author" w:date="2017-12-27T18:26:00Z"/>
                <w:rStyle w:val="SAPScreenElement"/>
                <w:lang w:val="en-US"/>
              </w:rPr>
            </w:pPr>
            <w:del w:id="17973" w:author="Author" w:date="2017-12-27T18:26:00Z">
              <w:r w:rsidRPr="00984404" w:rsidDel="00C3631D">
                <w:rPr>
                  <w:rStyle w:val="SAPScreenElement"/>
                  <w:lang w:val="en-US"/>
                </w:rPr>
                <w:delText xml:space="preserve">Pay Scale Level: </w:delText>
              </w:r>
              <w:r w:rsidRPr="00984404" w:rsidDel="00C3631D">
                <w:rPr>
                  <w:lang w:val="en-US"/>
                </w:rPr>
                <w:delText xml:space="preserve">select from drop-down; available values depend on the </w:delText>
              </w:r>
              <w:r w:rsidRPr="00984404" w:rsidDel="00C3631D">
                <w:rPr>
                  <w:rStyle w:val="SAPScreenElement"/>
                  <w:lang w:val="en-US"/>
                </w:rPr>
                <w:delText>Pay Scale Group</w:delText>
              </w:r>
              <w:bookmarkStart w:id="17974" w:name="_Toc504125770"/>
              <w:bookmarkStart w:id="17975" w:name="_Toc504491565"/>
              <w:bookmarkStart w:id="17976" w:name="_Toc504493752"/>
              <w:bookmarkStart w:id="17977" w:name="_Toc504494807"/>
              <w:bookmarkStart w:id="17978" w:name="_Toc504496407"/>
              <w:bookmarkStart w:id="17979" w:name="_Toc504655493"/>
              <w:bookmarkStart w:id="17980" w:name="_Toc504983671"/>
              <w:bookmarkStart w:id="17981" w:name="_Toc505268755"/>
              <w:bookmarkStart w:id="17982" w:name="_Toc505353520"/>
              <w:bookmarkStart w:id="17983" w:name="_Toc505942405"/>
              <w:bookmarkStart w:id="17984" w:name="_Toc507060069"/>
              <w:bookmarkStart w:id="17985" w:name="_Toc507063638"/>
              <w:bookmarkEnd w:id="17974"/>
              <w:bookmarkEnd w:id="17975"/>
              <w:bookmarkEnd w:id="17976"/>
              <w:bookmarkEnd w:id="17977"/>
              <w:bookmarkEnd w:id="17978"/>
              <w:bookmarkEnd w:id="17979"/>
              <w:bookmarkEnd w:id="17980"/>
              <w:bookmarkEnd w:id="17981"/>
              <w:bookmarkEnd w:id="17982"/>
              <w:bookmarkEnd w:id="17983"/>
              <w:bookmarkEnd w:id="17984"/>
              <w:bookmarkEnd w:id="17985"/>
            </w:del>
          </w:p>
        </w:tc>
        <w:tc>
          <w:tcPr>
            <w:tcW w:w="7650" w:type="dxa"/>
            <w:tcBorders>
              <w:top w:val="single" w:sz="8" w:space="0" w:color="999999"/>
              <w:left w:val="single" w:sz="8" w:space="0" w:color="999999"/>
              <w:bottom w:val="single" w:sz="8" w:space="0" w:color="999999"/>
              <w:right w:val="single" w:sz="8" w:space="0" w:color="999999"/>
            </w:tcBorders>
          </w:tcPr>
          <w:p w14:paraId="6849DCD9" w14:textId="77777777" w:rsidR="002A1D5D" w:rsidRPr="002326C1" w:rsidDel="00C3631D" w:rsidRDefault="002A1D5D" w:rsidP="002A1D5D">
            <w:pPr>
              <w:rPr>
                <w:del w:id="17986" w:author="Author" w:date="2017-12-27T18:26:00Z"/>
                <w:lang w:val="en-US"/>
              </w:rPr>
            </w:pPr>
            <w:bookmarkStart w:id="17987" w:name="_Toc504125771"/>
            <w:bookmarkStart w:id="17988" w:name="_Toc504491566"/>
            <w:bookmarkStart w:id="17989" w:name="_Toc504493753"/>
            <w:bookmarkStart w:id="17990" w:name="_Toc504494808"/>
            <w:bookmarkStart w:id="17991" w:name="_Toc504496408"/>
            <w:bookmarkStart w:id="17992" w:name="_Toc504655494"/>
            <w:bookmarkStart w:id="17993" w:name="_Toc504983672"/>
            <w:bookmarkStart w:id="17994" w:name="_Toc505268756"/>
            <w:bookmarkStart w:id="17995" w:name="_Toc505353521"/>
            <w:bookmarkStart w:id="17996" w:name="_Toc505942406"/>
            <w:bookmarkStart w:id="17997" w:name="_Toc507060070"/>
            <w:bookmarkStart w:id="17998" w:name="_Toc507063639"/>
            <w:bookmarkEnd w:id="17987"/>
            <w:bookmarkEnd w:id="17988"/>
            <w:bookmarkEnd w:id="17989"/>
            <w:bookmarkEnd w:id="17990"/>
            <w:bookmarkEnd w:id="17991"/>
            <w:bookmarkEnd w:id="17992"/>
            <w:bookmarkEnd w:id="17993"/>
            <w:bookmarkEnd w:id="17994"/>
            <w:bookmarkEnd w:id="17995"/>
            <w:bookmarkEnd w:id="17996"/>
            <w:bookmarkEnd w:id="17997"/>
            <w:bookmarkEnd w:id="17998"/>
          </w:p>
        </w:tc>
        <w:bookmarkStart w:id="17999" w:name="_Toc504125772"/>
        <w:bookmarkStart w:id="18000" w:name="_Toc504491567"/>
        <w:bookmarkStart w:id="18001" w:name="_Toc504493754"/>
        <w:bookmarkStart w:id="18002" w:name="_Toc504494809"/>
        <w:bookmarkStart w:id="18003" w:name="_Toc504496409"/>
        <w:bookmarkStart w:id="18004" w:name="_Toc504655495"/>
        <w:bookmarkStart w:id="18005" w:name="_Toc504983673"/>
        <w:bookmarkStart w:id="18006" w:name="_Toc505268757"/>
        <w:bookmarkStart w:id="18007" w:name="_Toc505353522"/>
        <w:bookmarkStart w:id="18008" w:name="_Toc505942407"/>
        <w:bookmarkStart w:id="18009" w:name="_Toc507060071"/>
        <w:bookmarkStart w:id="18010" w:name="_Toc507063640"/>
        <w:bookmarkEnd w:id="17999"/>
        <w:bookmarkEnd w:id="18000"/>
        <w:bookmarkEnd w:id="18001"/>
        <w:bookmarkEnd w:id="18002"/>
        <w:bookmarkEnd w:id="18003"/>
        <w:bookmarkEnd w:id="18004"/>
        <w:bookmarkEnd w:id="18005"/>
        <w:bookmarkEnd w:id="18006"/>
        <w:bookmarkEnd w:id="18007"/>
        <w:bookmarkEnd w:id="18008"/>
        <w:bookmarkEnd w:id="18009"/>
        <w:bookmarkEnd w:id="18010"/>
      </w:tr>
      <w:tr w:rsidR="002A1D5D" w:rsidRPr="00AC5720" w:rsidDel="00C3631D" w14:paraId="7CE9F683" w14:textId="77777777" w:rsidTr="002A1D5D">
        <w:trPr>
          <w:trHeight w:val="360"/>
          <w:del w:id="18011"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4901807A" w14:textId="77777777" w:rsidR="002A1D5D" w:rsidRPr="002326C1" w:rsidDel="00C3631D" w:rsidRDefault="002A1D5D" w:rsidP="002A1D5D">
            <w:pPr>
              <w:rPr>
                <w:del w:id="18012" w:author="Author" w:date="2017-12-27T18:26:00Z"/>
                <w:rStyle w:val="SAPScreenElement"/>
                <w:lang w:val="en-US"/>
              </w:rPr>
            </w:pPr>
            <w:del w:id="18013" w:author="Author" w:date="2017-12-27T18:26:00Z">
              <w:r w:rsidRPr="00984404" w:rsidDel="00C3631D">
                <w:rPr>
                  <w:rStyle w:val="SAPScreenElement"/>
                  <w:lang w:val="en-US"/>
                </w:rPr>
                <w:delText xml:space="preserve">Contract Type: </w:delText>
              </w:r>
              <w:r w:rsidRPr="00984404" w:rsidDel="00C3631D">
                <w:rPr>
                  <w:lang w:val="en-US"/>
                </w:rPr>
                <w:delText>select from drop-down</w:delText>
              </w:r>
              <w:bookmarkStart w:id="18014" w:name="_Toc504125773"/>
              <w:bookmarkStart w:id="18015" w:name="_Toc504491568"/>
              <w:bookmarkStart w:id="18016" w:name="_Toc504493755"/>
              <w:bookmarkStart w:id="18017" w:name="_Toc504494810"/>
              <w:bookmarkStart w:id="18018" w:name="_Toc504496410"/>
              <w:bookmarkStart w:id="18019" w:name="_Toc504655496"/>
              <w:bookmarkStart w:id="18020" w:name="_Toc504983674"/>
              <w:bookmarkStart w:id="18021" w:name="_Toc505268758"/>
              <w:bookmarkStart w:id="18022" w:name="_Toc505353523"/>
              <w:bookmarkStart w:id="18023" w:name="_Toc505942408"/>
              <w:bookmarkStart w:id="18024" w:name="_Toc507060072"/>
              <w:bookmarkStart w:id="18025" w:name="_Toc507063641"/>
              <w:bookmarkEnd w:id="18014"/>
              <w:bookmarkEnd w:id="18015"/>
              <w:bookmarkEnd w:id="18016"/>
              <w:bookmarkEnd w:id="18017"/>
              <w:bookmarkEnd w:id="18018"/>
              <w:bookmarkEnd w:id="18019"/>
              <w:bookmarkEnd w:id="18020"/>
              <w:bookmarkEnd w:id="18021"/>
              <w:bookmarkEnd w:id="18022"/>
              <w:bookmarkEnd w:id="18023"/>
              <w:bookmarkEnd w:id="18024"/>
              <w:bookmarkEnd w:id="18025"/>
            </w:del>
          </w:p>
        </w:tc>
        <w:tc>
          <w:tcPr>
            <w:tcW w:w="7650" w:type="dxa"/>
            <w:tcBorders>
              <w:top w:val="single" w:sz="8" w:space="0" w:color="999999"/>
              <w:left w:val="single" w:sz="8" w:space="0" w:color="999999"/>
              <w:bottom w:val="single" w:sz="8" w:space="0" w:color="999999"/>
              <w:right w:val="single" w:sz="8" w:space="0" w:color="999999"/>
            </w:tcBorders>
          </w:tcPr>
          <w:p w14:paraId="59AAA528" w14:textId="77777777" w:rsidR="002A1D5D" w:rsidRPr="00984404" w:rsidDel="00C3631D" w:rsidRDefault="002A1D5D" w:rsidP="002A1D5D">
            <w:pPr>
              <w:pStyle w:val="NoteParagraph"/>
              <w:ind w:left="0"/>
              <w:rPr>
                <w:del w:id="18026" w:author="Author" w:date="2017-12-27T18:26:00Z"/>
                <w:noProof/>
                <w:lang w:val="en-US"/>
              </w:rPr>
            </w:pPr>
            <w:del w:id="18027" w:author="Author" w:date="2017-12-27T18:26:00Z">
              <w:r w:rsidRPr="00984404" w:rsidDel="00C3631D">
                <w:rPr>
                  <w:lang w:val="en-US"/>
                </w:rPr>
                <w:delText xml:space="preserve">Depending on the value selected, based on a preconfigured business rule, field </w:delText>
              </w:r>
              <w:r w:rsidRPr="00984404" w:rsidDel="00C3631D">
                <w:rPr>
                  <w:rStyle w:val="SAPScreenElement"/>
                  <w:lang w:val="en-US"/>
                </w:rPr>
                <w:delText>Contract End Date</w:delText>
              </w:r>
              <w:r w:rsidRPr="00984404" w:rsidDel="00C3631D">
                <w:rPr>
                  <w:noProof/>
                  <w:lang w:val="en-US"/>
                </w:rPr>
                <w:delText xml:space="preserve"> may become mandatory. </w:delText>
              </w:r>
              <w:bookmarkStart w:id="18028" w:name="_Toc504125774"/>
              <w:bookmarkStart w:id="18029" w:name="_Toc504491569"/>
              <w:bookmarkStart w:id="18030" w:name="_Toc504493756"/>
              <w:bookmarkStart w:id="18031" w:name="_Toc504494811"/>
              <w:bookmarkStart w:id="18032" w:name="_Toc504496411"/>
              <w:bookmarkStart w:id="18033" w:name="_Toc504655497"/>
              <w:bookmarkStart w:id="18034" w:name="_Toc504983675"/>
              <w:bookmarkStart w:id="18035" w:name="_Toc505268759"/>
              <w:bookmarkStart w:id="18036" w:name="_Toc505353524"/>
              <w:bookmarkStart w:id="18037" w:name="_Toc505942409"/>
              <w:bookmarkStart w:id="18038" w:name="_Toc507060073"/>
              <w:bookmarkStart w:id="18039" w:name="_Toc507063642"/>
              <w:bookmarkEnd w:id="18028"/>
              <w:bookmarkEnd w:id="18029"/>
              <w:bookmarkEnd w:id="18030"/>
              <w:bookmarkEnd w:id="18031"/>
              <w:bookmarkEnd w:id="18032"/>
              <w:bookmarkEnd w:id="18033"/>
              <w:bookmarkEnd w:id="18034"/>
              <w:bookmarkEnd w:id="18035"/>
              <w:bookmarkEnd w:id="18036"/>
              <w:bookmarkEnd w:id="18037"/>
              <w:bookmarkEnd w:id="18038"/>
              <w:bookmarkEnd w:id="18039"/>
            </w:del>
          </w:p>
          <w:p w14:paraId="028ECB66" w14:textId="77777777" w:rsidR="002A1D5D" w:rsidRPr="00984404" w:rsidDel="00C3631D" w:rsidRDefault="002A1D5D" w:rsidP="002A1D5D">
            <w:pPr>
              <w:pStyle w:val="SAPNoteHeading"/>
              <w:ind w:left="0"/>
              <w:rPr>
                <w:del w:id="18040" w:author="Author" w:date="2017-12-27T18:26:00Z"/>
                <w:lang w:val="en-US"/>
              </w:rPr>
            </w:pPr>
            <w:del w:id="18041" w:author="Author" w:date="2017-12-27T18:26:00Z">
              <w:r w:rsidRPr="00984404" w:rsidDel="00C3631D">
                <w:rPr>
                  <w:noProof/>
                  <w:color w:val="FF0000"/>
                  <w:lang w:val="en-US"/>
                </w:rPr>
                <w:drawing>
                  <wp:inline distT="0" distB="0" distL="0" distR="0" wp14:anchorId="1258BFFD" wp14:editId="71C9FBF6">
                    <wp:extent cx="225425" cy="225425"/>
                    <wp:effectExtent l="0" t="0" r="3175" b="3175"/>
                    <wp:docPr id="6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sidDel="00C3631D">
                <w:rPr>
                  <w:noProof/>
                  <w:color w:val="FF0000"/>
                  <w:lang w:val="en-US" w:eastAsia="zh-CN"/>
                </w:rPr>
                <w:delText xml:space="preserve"> </w:delText>
              </w:r>
              <w:r w:rsidRPr="00984404" w:rsidDel="00C3631D">
                <w:rPr>
                  <w:lang w:val="en-US"/>
                </w:rPr>
                <w:delText>Recommendation</w:delText>
              </w:r>
              <w:bookmarkStart w:id="18042" w:name="_Toc504125775"/>
              <w:bookmarkStart w:id="18043" w:name="_Toc504491570"/>
              <w:bookmarkStart w:id="18044" w:name="_Toc504493757"/>
              <w:bookmarkStart w:id="18045" w:name="_Toc504494812"/>
              <w:bookmarkStart w:id="18046" w:name="_Toc504496412"/>
              <w:bookmarkStart w:id="18047" w:name="_Toc504655498"/>
              <w:bookmarkStart w:id="18048" w:name="_Toc504983676"/>
              <w:bookmarkStart w:id="18049" w:name="_Toc505268760"/>
              <w:bookmarkStart w:id="18050" w:name="_Toc505353525"/>
              <w:bookmarkStart w:id="18051" w:name="_Toc505942410"/>
              <w:bookmarkStart w:id="18052" w:name="_Toc507060074"/>
              <w:bookmarkStart w:id="18053" w:name="_Toc507063643"/>
              <w:bookmarkEnd w:id="18042"/>
              <w:bookmarkEnd w:id="18043"/>
              <w:bookmarkEnd w:id="18044"/>
              <w:bookmarkEnd w:id="18045"/>
              <w:bookmarkEnd w:id="18046"/>
              <w:bookmarkEnd w:id="18047"/>
              <w:bookmarkEnd w:id="18048"/>
              <w:bookmarkEnd w:id="18049"/>
              <w:bookmarkEnd w:id="18050"/>
              <w:bookmarkEnd w:id="18051"/>
              <w:bookmarkEnd w:id="18052"/>
              <w:bookmarkEnd w:id="18053"/>
            </w:del>
          </w:p>
          <w:p w14:paraId="3B1DAFB1" w14:textId="77777777" w:rsidR="002A1D5D" w:rsidRPr="002326C1" w:rsidDel="00C3631D" w:rsidRDefault="002A1D5D" w:rsidP="002A1D5D">
            <w:pPr>
              <w:rPr>
                <w:del w:id="18054" w:author="Author" w:date="2017-12-27T18:26:00Z"/>
                <w:lang w:val="en-US"/>
              </w:rPr>
            </w:pPr>
            <w:del w:id="18055" w:author="Author" w:date="2017-12-27T18:26:00Z">
              <w:r w:rsidRPr="00984404" w:rsidDel="00C3631D">
                <w:rPr>
                  <w:lang w:val="en-US"/>
                </w:rPr>
                <w:delText xml:space="preserve">For details to the preconfigured business rule refer to the configuration guide of building block </w:delText>
              </w:r>
              <w:r w:rsidRPr="00984404" w:rsidDel="00C3631D">
                <w:rPr>
                  <w:rStyle w:val="SAPEmphasis"/>
                  <w:lang w:val="en-US"/>
                </w:rPr>
                <w:delText>15T</w:delText>
              </w:r>
              <w:r w:rsidRPr="00984404" w:rsidDel="00C3631D">
                <w:rPr>
                  <w:lang w:val="en-US"/>
                </w:rPr>
                <w:delText>.</w:delText>
              </w:r>
              <w:bookmarkStart w:id="18056" w:name="_Toc504125776"/>
              <w:bookmarkStart w:id="18057" w:name="_Toc504491571"/>
              <w:bookmarkStart w:id="18058" w:name="_Toc504493758"/>
              <w:bookmarkStart w:id="18059" w:name="_Toc504494813"/>
              <w:bookmarkStart w:id="18060" w:name="_Toc504496413"/>
              <w:bookmarkStart w:id="18061" w:name="_Toc504655499"/>
              <w:bookmarkStart w:id="18062" w:name="_Toc504983677"/>
              <w:bookmarkStart w:id="18063" w:name="_Toc505268761"/>
              <w:bookmarkStart w:id="18064" w:name="_Toc505353526"/>
              <w:bookmarkStart w:id="18065" w:name="_Toc505942411"/>
              <w:bookmarkStart w:id="18066" w:name="_Toc507060075"/>
              <w:bookmarkStart w:id="18067" w:name="_Toc507063644"/>
              <w:bookmarkEnd w:id="18056"/>
              <w:bookmarkEnd w:id="18057"/>
              <w:bookmarkEnd w:id="18058"/>
              <w:bookmarkEnd w:id="18059"/>
              <w:bookmarkEnd w:id="18060"/>
              <w:bookmarkEnd w:id="18061"/>
              <w:bookmarkEnd w:id="18062"/>
              <w:bookmarkEnd w:id="18063"/>
              <w:bookmarkEnd w:id="18064"/>
              <w:bookmarkEnd w:id="18065"/>
              <w:bookmarkEnd w:id="18066"/>
              <w:bookmarkEnd w:id="18067"/>
            </w:del>
          </w:p>
        </w:tc>
        <w:bookmarkStart w:id="18068" w:name="_Toc504125777"/>
        <w:bookmarkStart w:id="18069" w:name="_Toc504491572"/>
        <w:bookmarkStart w:id="18070" w:name="_Toc504493759"/>
        <w:bookmarkStart w:id="18071" w:name="_Toc504494814"/>
        <w:bookmarkStart w:id="18072" w:name="_Toc504496414"/>
        <w:bookmarkStart w:id="18073" w:name="_Toc504655500"/>
        <w:bookmarkStart w:id="18074" w:name="_Toc504983678"/>
        <w:bookmarkStart w:id="18075" w:name="_Toc505268762"/>
        <w:bookmarkStart w:id="18076" w:name="_Toc505353527"/>
        <w:bookmarkStart w:id="18077" w:name="_Toc505942412"/>
        <w:bookmarkStart w:id="18078" w:name="_Toc507060076"/>
        <w:bookmarkStart w:id="18079" w:name="_Toc507063645"/>
        <w:bookmarkEnd w:id="18068"/>
        <w:bookmarkEnd w:id="18069"/>
        <w:bookmarkEnd w:id="18070"/>
        <w:bookmarkEnd w:id="18071"/>
        <w:bookmarkEnd w:id="18072"/>
        <w:bookmarkEnd w:id="18073"/>
        <w:bookmarkEnd w:id="18074"/>
        <w:bookmarkEnd w:id="18075"/>
        <w:bookmarkEnd w:id="18076"/>
        <w:bookmarkEnd w:id="18077"/>
        <w:bookmarkEnd w:id="18078"/>
        <w:bookmarkEnd w:id="18079"/>
      </w:tr>
      <w:tr w:rsidR="002A1D5D" w:rsidRPr="00AC5720" w:rsidDel="00C3631D" w14:paraId="763FF09A" w14:textId="77777777" w:rsidTr="002A1D5D">
        <w:trPr>
          <w:trHeight w:val="360"/>
          <w:del w:id="18080"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36A2EEEF" w14:textId="77777777" w:rsidR="002A1D5D" w:rsidRPr="002326C1" w:rsidDel="00C3631D" w:rsidRDefault="002A1D5D" w:rsidP="002A1D5D">
            <w:pPr>
              <w:rPr>
                <w:del w:id="18081" w:author="Author" w:date="2017-12-27T18:26:00Z"/>
                <w:rStyle w:val="SAPScreenElement"/>
                <w:lang w:val="en-US"/>
              </w:rPr>
            </w:pPr>
            <w:del w:id="18082" w:author="Author" w:date="2017-12-27T18:26:00Z">
              <w:r w:rsidRPr="00984404" w:rsidDel="00C3631D">
                <w:rPr>
                  <w:rStyle w:val="SAPScreenElement"/>
                  <w:lang w:val="en-US"/>
                </w:rPr>
                <w:delText xml:space="preserve">Initial Entry Date: </w:delText>
              </w:r>
              <w:r w:rsidRPr="00984404" w:rsidDel="00C3631D">
                <w:rPr>
                  <w:lang w:val="en-US"/>
                </w:rPr>
                <w:delText>select from calendar help</w:delText>
              </w:r>
              <w:r w:rsidRPr="00984404" w:rsidDel="00C3631D">
                <w:rPr>
                  <w:noProof/>
                  <w:lang w:val="en-US"/>
                </w:rPr>
                <w:delText xml:space="preserve"> the start date when the employee first started in the company</w:delText>
              </w:r>
              <w:bookmarkStart w:id="18083" w:name="_Toc504125778"/>
              <w:bookmarkStart w:id="18084" w:name="_Toc504491573"/>
              <w:bookmarkStart w:id="18085" w:name="_Toc504493760"/>
              <w:bookmarkStart w:id="18086" w:name="_Toc504494815"/>
              <w:bookmarkStart w:id="18087" w:name="_Toc504496415"/>
              <w:bookmarkStart w:id="18088" w:name="_Toc504655501"/>
              <w:bookmarkStart w:id="18089" w:name="_Toc504983679"/>
              <w:bookmarkStart w:id="18090" w:name="_Toc505268763"/>
              <w:bookmarkStart w:id="18091" w:name="_Toc505353528"/>
              <w:bookmarkStart w:id="18092" w:name="_Toc505942413"/>
              <w:bookmarkStart w:id="18093" w:name="_Toc507060077"/>
              <w:bookmarkStart w:id="18094" w:name="_Toc507063646"/>
              <w:bookmarkEnd w:id="18083"/>
              <w:bookmarkEnd w:id="18084"/>
              <w:bookmarkEnd w:id="18085"/>
              <w:bookmarkEnd w:id="18086"/>
              <w:bookmarkEnd w:id="18087"/>
              <w:bookmarkEnd w:id="18088"/>
              <w:bookmarkEnd w:id="18089"/>
              <w:bookmarkEnd w:id="18090"/>
              <w:bookmarkEnd w:id="18091"/>
              <w:bookmarkEnd w:id="18092"/>
              <w:bookmarkEnd w:id="18093"/>
              <w:bookmarkEnd w:id="18094"/>
            </w:del>
          </w:p>
        </w:tc>
        <w:tc>
          <w:tcPr>
            <w:tcW w:w="7650" w:type="dxa"/>
            <w:tcBorders>
              <w:top w:val="single" w:sz="8" w:space="0" w:color="999999"/>
              <w:left w:val="single" w:sz="8" w:space="0" w:color="999999"/>
              <w:bottom w:val="single" w:sz="8" w:space="0" w:color="999999"/>
              <w:right w:val="single" w:sz="8" w:space="0" w:color="999999"/>
            </w:tcBorders>
          </w:tcPr>
          <w:p w14:paraId="23B51DAB" w14:textId="77777777" w:rsidR="002A1D5D" w:rsidRPr="002326C1" w:rsidDel="00C3631D" w:rsidRDefault="002A1D5D" w:rsidP="002A1D5D">
            <w:pPr>
              <w:rPr>
                <w:del w:id="18095" w:author="Author" w:date="2017-12-27T18:26:00Z"/>
                <w:lang w:val="en-US"/>
              </w:rPr>
            </w:pPr>
            <w:del w:id="18096" w:author="Author" w:date="2017-12-27T18:26:00Z">
              <w:r w:rsidRPr="008F3188" w:rsidDel="00C3631D">
                <w:rPr>
                  <w:noProof/>
                  <w:lang w:val="en-US"/>
                </w:rPr>
                <w:delText>For example, if an employee was originally hired as an external and then became a permanent employee, this is the date when he or she first entered the company as an external.</w:delText>
              </w:r>
              <w:bookmarkStart w:id="18097" w:name="_Toc504125779"/>
              <w:bookmarkStart w:id="18098" w:name="_Toc504491574"/>
              <w:bookmarkStart w:id="18099" w:name="_Toc504493761"/>
              <w:bookmarkStart w:id="18100" w:name="_Toc504494816"/>
              <w:bookmarkStart w:id="18101" w:name="_Toc504496416"/>
              <w:bookmarkStart w:id="18102" w:name="_Toc504655502"/>
              <w:bookmarkStart w:id="18103" w:name="_Toc504983680"/>
              <w:bookmarkStart w:id="18104" w:name="_Toc505268764"/>
              <w:bookmarkStart w:id="18105" w:name="_Toc505353529"/>
              <w:bookmarkStart w:id="18106" w:name="_Toc505942414"/>
              <w:bookmarkStart w:id="18107" w:name="_Toc507060078"/>
              <w:bookmarkStart w:id="18108" w:name="_Toc507063647"/>
              <w:bookmarkEnd w:id="18097"/>
              <w:bookmarkEnd w:id="18098"/>
              <w:bookmarkEnd w:id="18099"/>
              <w:bookmarkEnd w:id="18100"/>
              <w:bookmarkEnd w:id="18101"/>
              <w:bookmarkEnd w:id="18102"/>
              <w:bookmarkEnd w:id="18103"/>
              <w:bookmarkEnd w:id="18104"/>
              <w:bookmarkEnd w:id="18105"/>
              <w:bookmarkEnd w:id="18106"/>
              <w:bookmarkEnd w:id="18107"/>
              <w:bookmarkEnd w:id="18108"/>
            </w:del>
          </w:p>
        </w:tc>
        <w:bookmarkStart w:id="18109" w:name="_Toc504125780"/>
        <w:bookmarkStart w:id="18110" w:name="_Toc504491575"/>
        <w:bookmarkStart w:id="18111" w:name="_Toc504493762"/>
        <w:bookmarkStart w:id="18112" w:name="_Toc504494817"/>
        <w:bookmarkStart w:id="18113" w:name="_Toc504496417"/>
        <w:bookmarkStart w:id="18114" w:name="_Toc504655503"/>
        <w:bookmarkStart w:id="18115" w:name="_Toc504983681"/>
        <w:bookmarkStart w:id="18116" w:name="_Toc505268765"/>
        <w:bookmarkStart w:id="18117" w:name="_Toc505353530"/>
        <w:bookmarkStart w:id="18118" w:name="_Toc505942415"/>
        <w:bookmarkStart w:id="18119" w:name="_Toc507060079"/>
        <w:bookmarkStart w:id="18120" w:name="_Toc507063648"/>
        <w:bookmarkEnd w:id="18109"/>
        <w:bookmarkEnd w:id="18110"/>
        <w:bookmarkEnd w:id="18111"/>
        <w:bookmarkEnd w:id="18112"/>
        <w:bookmarkEnd w:id="18113"/>
        <w:bookmarkEnd w:id="18114"/>
        <w:bookmarkEnd w:id="18115"/>
        <w:bookmarkEnd w:id="18116"/>
        <w:bookmarkEnd w:id="18117"/>
        <w:bookmarkEnd w:id="18118"/>
        <w:bookmarkEnd w:id="18119"/>
        <w:bookmarkEnd w:id="18120"/>
      </w:tr>
      <w:tr w:rsidR="002A1D5D" w:rsidRPr="00AC5720" w:rsidDel="00C3631D" w14:paraId="78799898" w14:textId="77777777" w:rsidTr="002A1D5D">
        <w:trPr>
          <w:trHeight w:val="360"/>
          <w:del w:id="18121"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0DFE28BA" w14:textId="77777777" w:rsidR="002A1D5D" w:rsidRPr="002326C1" w:rsidDel="00C3631D" w:rsidRDefault="002A1D5D" w:rsidP="002A1D5D">
            <w:pPr>
              <w:rPr>
                <w:del w:id="18122" w:author="Author" w:date="2017-12-27T18:26:00Z"/>
                <w:rStyle w:val="SAPScreenElement"/>
                <w:lang w:val="en-US"/>
              </w:rPr>
            </w:pPr>
            <w:del w:id="18123" w:author="Author" w:date="2017-12-27T18:26:00Z">
              <w:r w:rsidRPr="00984404" w:rsidDel="00C3631D">
                <w:rPr>
                  <w:rStyle w:val="SAPScreenElement"/>
                  <w:lang w:val="en-US"/>
                </w:rPr>
                <w:delText xml:space="preserve">Entry into Group: </w:delText>
              </w:r>
              <w:r w:rsidRPr="00984404" w:rsidDel="00C3631D">
                <w:rPr>
                  <w:lang w:val="en-US"/>
                </w:rPr>
                <w:delText>select from calendar help</w:delText>
              </w:r>
              <w:r w:rsidRPr="00984404" w:rsidDel="00C3631D">
                <w:rPr>
                  <w:noProof/>
                  <w:lang w:val="en-US"/>
                </w:rPr>
                <w:delText xml:space="preserve"> the start date when the employee started in the organization he or she belongs to now</w:delText>
              </w:r>
              <w:bookmarkStart w:id="18124" w:name="_Toc504125781"/>
              <w:bookmarkStart w:id="18125" w:name="_Toc504491576"/>
              <w:bookmarkStart w:id="18126" w:name="_Toc504493763"/>
              <w:bookmarkStart w:id="18127" w:name="_Toc504494818"/>
              <w:bookmarkStart w:id="18128" w:name="_Toc504496418"/>
              <w:bookmarkStart w:id="18129" w:name="_Toc504655504"/>
              <w:bookmarkStart w:id="18130" w:name="_Toc504983682"/>
              <w:bookmarkStart w:id="18131" w:name="_Toc505268766"/>
              <w:bookmarkStart w:id="18132" w:name="_Toc505353531"/>
              <w:bookmarkStart w:id="18133" w:name="_Toc505942416"/>
              <w:bookmarkStart w:id="18134" w:name="_Toc507060080"/>
              <w:bookmarkStart w:id="18135" w:name="_Toc507063649"/>
              <w:bookmarkEnd w:id="18124"/>
              <w:bookmarkEnd w:id="18125"/>
              <w:bookmarkEnd w:id="18126"/>
              <w:bookmarkEnd w:id="18127"/>
              <w:bookmarkEnd w:id="18128"/>
              <w:bookmarkEnd w:id="18129"/>
              <w:bookmarkEnd w:id="18130"/>
              <w:bookmarkEnd w:id="18131"/>
              <w:bookmarkEnd w:id="18132"/>
              <w:bookmarkEnd w:id="18133"/>
              <w:bookmarkEnd w:id="18134"/>
              <w:bookmarkEnd w:id="18135"/>
            </w:del>
          </w:p>
        </w:tc>
        <w:tc>
          <w:tcPr>
            <w:tcW w:w="7650" w:type="dxa"/>
            <w:tcBorders>
              <w:top w:val="single" w:sz="8" w:space="0" w:color="999999"/>
              <w:left w:val="single" w:sz="8" w:space="0" w:color="999999"/>
              <w:bottom w:val="single" w:sz="8" w:space="0" w:color="999999"/>
              <w:right w:val="single" w:sz="8" w:space="0" w:color="999999"/>
            </w:tcBorders>
          </w:tcPr>
          <w:p w14:paraId="6A6D26E2" w14:textId="77777777" w:rsidR="002A1D5D" w:rsidRPr="002326C1" w:rsidDel="00C3631D" w:rsidRDefault="002A1D5D" w:rsidP="002A1D5D">
            <w:pPr>
              <w:rPr>
                <w:del w:id="18136" w:author="Author" w:date="2017-12-27T18:26:00Z"/>
                <w:lang w:val="en-US"/>
              </w:rPr>
            </w:pPr>
            <w:bookmarkStart w:id="18137" w:name="_Toc504125782"/>
            <w:bookmarkStart w:id="18138" w:name="_Toc504491577"/>
            <w:bookmarkStart w:id="18139" w:name="_Toc504493764"/>
            <w:bookmarkStart w:id="18140" w:name="_Toc504494819"/>
            <w:bookmarkStart w:id="18141" w:name="_Toc504496419"/>
            <w:bookmarkStart w:id="18142" w:name="_Toc504655505"/>
            <w:bookmarkStart w:id="18143" w:name="_Toc504983683"/>
            <w:bookmarkStart w:id="18144" w:name="_Toc505268767"/>
            <w:bookmarkStart w:id="18145" w:name="_Toc505353532"/>
            <w:bookmarkStart w:id="18146" w:name="_Toc505942417"/>
            <w:bookmarkStart w:id="18147" w:name="_Toc507060081"/>
            <w:bookmarkStart w:id="18148" w:name="_Toc507063650"/>
            <w:bookmarkEnd w:id="18137"/>
            <w:bookmarkEnd w:id="18138"/>
            <w:bookmarkEnd w:id="18139"/>
            <w:bookmarkEnd w:id="18140"/>
            <w:bookmarkEnd w:id="18141"/>
            <w:bookmarkEnd w:id="18142"/>
            <w:bookmarkEnd w:id="18143"/>
            <w:bookmarkEnd w:id="18144"/>
            <w:bookmarkEnd w:id="18145"/>
            <w:bookmarkEnd w:id="18146"/>
            <w:bookmarkEnd w:id="18147"/>
            <w:bookmarkEnd w:id="18148"/>
          </w:p>
        </w:tc>
        <w:bookmarkStart w:id="18149" w:name="_Toc504125783"/>
        <w:bookmarkStart w:id="18150" w:name="_Toc504491578"/>
        <w:bookmarkStart w:id="18151" w:name="_Toc504493765"/>
        <w:bookmarkStart w:id="18152" w:name="_Toc504494820"/>
        <w:bookmarkStart w:id="18153" w:name="_Toc504496420"/>
        <w:bookmarkStart w:id="18154" w:name="_Toc504655506"/>
        <w:bookmarkStart w:id="18155" w:name="_Toc504983684"/>
        <w:bookmarkStart w:id="18156" w:name="_Toc505268768"/>
        <w:bookmarkStart w:id="18157" w:name="_Toc505353533"/>
        <w:bookmarkStart w:id="18158" w:name="_Toc505942418"/>
        <w:bookmarkStart w:id="18159" w:name="_Toc507060082"/>
        <w:bookmarkStart w:id="18160" w:name="_Toc507063651"/>
        <w:bookmarkEnd w:id="18149"/>
        <w:bookmarkEnd w:id="18150"/>
        <w:bookmarkEnd w:id="18151"/>
        <w:bookmarkEnd w:id="18152"/>
        <w:bookmarkEnd w:id="18153"/>
        <w:bookmarkEnd w:id="18154"/>
        <w:bookmarkEnd w:id="18155"/>
        <w:bookmarkEnd w:id="18156"/>
        <w:bookmarkEnd w:id="18157"/>
        <w:bookmarkEnd w:id="18158"/>
        <w:bookmarkEnd w:id="18159"/>
        <w:bookmarkEnd w:id="18160"/>
      </w:tr>
      <w:tr w:rsidR="002A1D5D" w:rsidRPr="00AC5720" w:rsidDel="00C3631D" w14:paraId="081103BF" w14:textId="77777777" w:rsidTr="002A1D5D">
        <w:trPr>
          <w:trHeight w:val="360"/>
          <w:del w:id="18161" w:author="Author" w:date="2017-12-27T18:26:00Z"/>
        </w:trPr>
        <w:tc>
          <w:tcPr>
            <w:tcW w:w="6632" w:type="dxa"/>
            <w:tcBorders>
              <w:top w:val="single" w:sz="8" w:space="0" w:color="999999"/>
              <w:left w:val="single" w:sz="8" w:space="0" w:color="999999"/>
              <w:bottom w:val="single" w:sz="8" w:space="0" w:color="999999"/>
              <w:right w:val="single" w:sz="8" w:space="0" w:color="999999"/>
            </w:tcBorders>
          </w:tcPr>
          <w:p w14:paraId="6BE00005" w14:textId="77777777" w:rsidR="002A1D5D" w:rsidRPr="002326C1" w:rsidDel="00C3631D" w:rsidRDefault="002A1D5D" w:rsidP="002A1D5D">
            <w:pPr>
              <w:rPr>
                <w:del w:id="18162" w:author="Author" w:date="2017-12-27T18:26:00Z"/>
                <w:rStyle w:val="SAPScreenElement"/>
                <w:lang w:val="en-US"/>
              </w:rPr>
            </w:pPr>
            <w:del w:id="18163" w:author="Author" w:date="2017-12-27T18:26:00Z">
              <w:r w:rsidRPr="00984404" w:rsidDel="00C3631D">
                <w:rPr>
                  <w:rStyle w:val="SAPScreenElement"/>
                  <w:lang w:val="en-US"/>
                </w:rPr>
                <w:delText xml:space="preserve">Contract End Date: </w:delText>
              </w:r>
              <w:r w:rsidRPr="00984404" w:rsidDel="00C3631D">
                <w:rPr>
                  <w:lang w:val="en-US"/>
                </w:rPr>
                <w:delText>select from calendar help</w:delText>
              </w:r>
              <w:bookmarkStart w:id="18164" w:name="_Toc504125784"/>
              <w:bookmarkStart w:id="18165" w:name="_Toc504491579"/>
              <w:bookmarkStart w:id="18166" w:name="_Toc504493766"/>
              <w:bookmarkStart w:id="18167" w:name="_Toc504494821"/>
              <w:bookmarkStart w:id="18168" w:name="_Toc504496421"/>
              <w:bookmarkStart w:id="18169" w:name="_Toc504655507"/>
              <w:bookmarkStart w:id="18170" w:name="_Toc504983685"/>
              <w:bookmarkStart w:id="18171" w:name="_Toc505268769"/>
              <w:bookmarkStart w:id="18172" w:name="_Toc505353534"/>
              <w:bookmarkStart w:id="18173" w:name="_Toc505942419"/>
              <w:bookmarkStart w:id="18174" w:name="_Toc507060083"/>
              <w:bookmarkStart w:id="18175" w:name="_Toc507063652"/>
              <w:bookmarkEnd w:id="18164"/>
              <w:bookmarkEnd w:id="18165"/>
              <w:bookmarkEnd w:id="18166"/>
              <w:bookmarkEnd w:id="18167"/>
              <w:bookmarkEnd w:id="18168"/>
              <w:bookmarkEnd w:id="18169"/>
              <w:bookmarkEnd w:id="18170"/>
              <w:bookmarkEnd w:id="18171"/>
              <w:bookmarkEnd w:id="18172"/>
              <w:bookmarkEnd w:id="18173"/>
              <w:bookmarkEnd w:id="18174"/>
              <w:bookmarkEnd w:id="18175"/>
            </w:del>
          </w:p>
        </w:tc>
        <w:tc>
          <w:tcPr>
            <w:tcW w:w="7650" w:type="dxa"/>
            <w:tcBorders>
              <w:top w:val="single" w:sz="8" w:space="0" w:color="999999"/>
              <w:left w:val="single" w:sz="8" w:space="0" w:color="999999"/>
              <w:bottom w:val="single" w:sz="8" w:space="0" w:color="999999"/>
              <w:right w:val="single" w:sz="8" w:space="0" w:color="999999"/>
            </w:tcBorders>
          </w:tcPr>
          <w:p w14:paraId="0B6DA2F3" w14:textId="77777777" w:rsidR="002A1D5D" w:rsidRPr="002326C1" w:rsidDel="00C3631D" w:rsidRDefault="002A1D5D" w:rsidP="002A1D5D">
            <w:pPr>
              <w:rPr>
                <w:del w:id="18176" w:author="Author" w:date="2017-12-27T18:26:00Z"/>
                <w:lang w:val="en-US"/>
              </w:rPr>
            </w:pPr>
            <w:del w:id="18177" w:author="Author" w:date="2017-12-27T18:26:00Z">
              <w:r w:rsidRPr="00984404" w:rsidDel="00C3631D">
                <w:rPr>
                  <w:noProof/>
                  <w:lang w:val="en-US"/>
                </w:rPr>
                <w:delText xml:space="preserve">Mandatory field only in case </w:delText>
              </w:r>
              <w:r w:rsidRPr="00984404" w:rsidDel="00C3631D">
                <w:rPr>
                  <w:rStyle w:val="SAPScreenElement"/>
                  <w:lang w:val="en-US"/>
                </w:rPr>
                <w:delText>Contract Type</w:delText>
              </w:r>
              <w:r w:rsidRPr="00984404" w:rsidDel="00C3631D">
                <w:rPr>
                  <w:rStyle w:val="SAPUserEntry"/>
                  <w:lang w:val="en-US"/>
                </w:rPr>
                <w:delText xml:space="preserve"> Fixed Term Contract </w:delText>
              </w:r>
              <w:r w:rsidRPr="00984404" w:rsidDel="00C3631D">
                <w:rPr>
                  <w:noProof/>
                  <w:lang w:val="en-US"/>
                </w:rPr>
                <w:delText>has been selected. Otherwise, this field is not visible.</w:delText>
              </w:r>
              <w:bookmarkStart w:id="18178" w:name="_Toc504125785"/>
              <w:bookmarkStart w:id="18179" w:name="_Toc504491580"/>
              <w:bookmarkStart w:id="18180" w:name="_Toc504493767"/>
              <w:bookmarkStart w:id="18181" w:name="_Toc504494822"/>
              <w:bookmarkStart w:id="18182" w:name="_Toc504496422"/>
              <w:bookmarkStart w:id="18183" w:name="_Toc504655508"/>
              <w:bookmarkStart w:id="18184" w:name="_Toc504983686"/>
              <w:bookmarkStart w:id="18185" w:name="_Toc505268770"/>
              <w:bookmarkStart w:id="18186" w:name="_Toc505353535"/>
              <w:bookmarkStart w:id="18187" w:name="_Toc505942420"/>
              <w:bookmarkStart w:id="18188" w:name="_Toc507060084"/>
              <w:bookmarkStart w:id="18189" w:name="_Toc507063653"/>
              <w:bookmarkEnd w:id="18178"/>
              <w:bookmarkEnd w:id="18179"/>
              <w:bookmarkEnd w:id="18180"/>
              <w:bookmarkEnd w:id="18181"/>
              <w:bookmarkEnd w:id="18182"/>
              <w:bookmarkEnd w:id="18183"/>
              <w:bookmarkEnd w:id="18184"/>
              <w:bookmarkEnd w:id="18185"/>
              <w:bookmarkEnd w:id="18186"/>
              <w:bookmarkEnd w:id="18187"/>
              <w:bookmarkEnd w:id="18188"/>
              <w:bookmarkEnd w:id="18189"/>
            </w:del>
          </w:p>
        </w:tc>
        <w:bookmarkStart w:id="18190" w:name="_Toc504125786"/>
        <w:bookmarkStart w:id="18191" w:name="_Toc504491581"/>
        <w:bookmarkStart w:id="18192" w:name="_Toc504493768"/>
        <w:bookmarkStart w:id="18193" w:name="_Toc504494823"/>
        <w:bookmarkStart w:id="18194" w:name="_Toc504496423"/>
        <w:bookmarkStart w:id="18195" w:name="_Toc504655509"/>
        <w:bookmarkStart w:id="18196" w:name="_Toc504983687"/>
        <w:bookmarkStart w:id="18197" w:name="_Toc505268771"/>
        <w:bookmarkStart w:id="18198" w:name="_Toc505353536"/>
        <w:bookmarkStart w:id="18199" w:name="_Toc505942421"/>
        <w:bookmarkStart w:id="18200" w:name="_Toc507060085"/>
        <w:bookmarkStart w:id="18201" w:name="_Toc507063654"/>
        <w:bookmarkEnd w:id="18190"/>
        <w:bookmarkEnd w:id="18191"/>
        <w:bookmarkEnd w:id="18192"/>
        <w:bookmarkEnd w:id="18193"/>
        <w:bookmarkEnd w:id="18194"/>
        <w:bookmarkEnd w:id="18195"/>
        <w:bookmarkEnd w:id="18196"/>
        <w:bookmarkEnd w:id="18197"/>
        <w:bookmarkEnd w:id="18198"/>
        <w:bookmarkEnd w:id="18199"/>
        <w:bookmarkEnd w:id="18200"/>
        <w:bookmarkEnd w:id="18201"/>
      </w:tr>
    </w:tbl>
    <w:p w14:paraId="0FC96419" w14:textId="77777777" w:rsidR="002A1D5D" w:rsidRPr="00397F67" w:rsidDel="00C3631D" w:rsidRDefault="002A1D5D" w:rsidP="002A1D5D">
      <w:pPr>
        <w:pStyle w:val="Heading4"/>
        <w:spacing w:before="240" w:after="120"/>
        <w:rPr>
          <w:del w:id="18202" w:author="Author" w:date="2017-12-27T18:30:00Z"/>
          <w:highlight w:val="yellow"/>
          <w:lang w:val="en-US"/>
        </w:rPr>
      </w:pPr>
      <w:bookmarkStart w:id="18203" w:name="_Toc505855820"/>
      <w:del w:id="18204" w:author="Author" w:date="2017-12-27T18:30:00Z">
        <w:r w:rsidDel="00C3631D">
          <w:rPr>
            <w:highlight w:val="yellow"/>
            <w:lang w:val="en-US"/>
          </w:rPr>
          <w:delText>United States (US)</w:delText>
        </w:r>
        <w:bookmarkStart w:id="18205" w:name="_Toc504125787"/>
        <w:bookmarkStart w:id="18206" w:name="_Toc504491582"/>
        <w:bookmarkStart w:id="18207" w:name="_Toc504493769"/>
        <w:bookmarkStart w:id="18208" w:name="_Toc504494824"/>
        <w:bookmarkStart w:id="18209" w:name="_Toc504496424"/>
        <w:bookmarkStart w:id="18210" w:name="_Toc504655510"/>
        <w:bookmarkStart w:id="18211" w:name="_Toc504983688"/>
        <w:bookmarkStart w:id="18212" w:name="_Toc505268772"/>
        <w:bookmarkStart w:id="18213" w:name="_Toc505353537"/>
        <w:bookmarkStart w:id="18214" w:name="_Toc505942422"/>
        <w:bookmarkStart w:id="18215" w:name="_Toc507060086"/>
        <w:bookmarkStart w:id="18216" w:name="_Toc507063655"/>
        <w:bookmarkEnd w:id="18203"/>
        <w:bookmarkEnd w:id="18205"/>
        <w:bookmarkEnd w:id="18206"/>
        <w:bookmarkEnd w:id="18207"/>
        <w:bookmarkEnd w:id="18208"/>
        <w:bookmarkEnd w:id="18209"/>
        <w:bookmarkEnd w:id="18210"/>
        <w:bookmarkEnd w:id="18211"/>
        <w:bookmarkEnd w:id="18212"/>
        <w:bookmarkEnd w:id="18213"/>
        <w:bookmarkEnd w:id="18214"/>
        <w:bookmarkEnd w:id="18215"/>
        <w:bookmarkEnd w:id="18216"/>
      </w:del>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632"/>
        <w:gridCol w:w="7650"/>
      </w:tblGrid>
      <w:tr w:rsidR="002A1D5D" w:rsidRPr="00AC5720" w:rsidDel="00C3631D" w14:paraId="1F03D54E" w14:textId="77777777" w:rsidTr="002A1D5D">
        <w:trPr>
          <w:trHeight w:val="432"/>
          <w:tblHeader/>
          <w:del w:id="18217" w:author="Author" w:date="2017-12-27T18:30:00Z"/>
        </w:trPr>
        <w:tc>
          <w:tcPr>
            <w:tcW w:w="6632" w:type="dxa"/>
            <w:tcBorders>
              <w:top w:val="single" w:sz="8" w:space="0" w:color="999999"/>
              <w:left w:val="single" w:sz="8" w:space="0" w:color="999999"/>
              <w:bottom w:val="single" w:sz="8" w:space="0" w:color="999999"/>
              <w:right w:val="single" w:sz="8" w:space="0" w:color="999999"/>
            </w:tcBorders>
            <w:shd w:val="clear" w:color="auto" w:fill="999999"/>
            <w:hideMark/>
          </w:tcPr>
          <w:p w14:paraId="3C11BEEA" w14:textId="77777777" w:rsidR="002A1D5D" w:rsidRPr="002326C1" w:rsidDel="00C3631D" w:rsidRDefault="002A1D5D" w:rsidP="002A1D5D">
            <w:pPr>
              <w:pStyle w:val="SAPTableHeader"/>
              <w:rPr>
                <w:del w:id="18218" w:author="Author" w:date="2017-12-27T18:30:00Z"/>
                <w:lang w:val="en-US"/>
              </w:rPr>
            </w:pPr>
            <w:del w:id="18219" w:author="Author" w:date="2017-12-27T18:30:00Z">
              <w:r w:rsidRPr="002326C1" w:rsidDel="00C3631D">
                <w:rPr>
                  <w:lang w:val="en-US"/>
                </w:rPr>
                <w:delText>User Entries:</w:delText>
              </w:r>
              <w:r w:rsidDel="00C3631D">
                <w:rPr>
                  <w:lang w:val="en-US"/>
                </w:rPr>
                <w:delText xml:space="preserve"> </w:delText>
              </w:r>
              <w:r w:rsidRPr="002326C1" w:rsidDel="00C3631D">
                <w:rPr>
                  <w:lang w:val="en-US"/>
                </w:rPr>
                <w:delText>Field Name: User Action and Value</w:delText>
              </w:r>
              <w:bookmarkStart w:id="18220" w:name="_Toc504125788"/>
              <w:bookmarkStart w:id="18221" w:name="_Toc504491583"/>
              <w:bookmarkStart w:id="18222" w:name="_Toc504493770"/>
              <w:bookmarkStart w:id="18223" w:name="_Toc504494825"/>
              <w:bookmarkStart w:id="18224" w:name="_Toc504496425"/>
              <w:bookmarkStart w:id="18225" w:name="_Toc504655511"/>
              <w:bookmarkStart w:id="18226" w:name="_Toc504983689"/>
              <w:bookmarkStart w:id="18227" w:name="_Toc505268773"/>
              <w:bookmarkStart w:id="18228" w:name="_Toc505353538"/>
              <w:bookmarkStart w:id="18229" w:name="_Toc505942423"/>
              <w:bookmarkStart w:id="18230" w:name="_Toc507060087"/>
              <w:bookmarkStart w:id="18231" w:name="_Toc507063656"/>
              <w:bookmarkEnd w:id="18220"/>
              <w:bookmarkEnd w:id="18221"/>
              <w:bookmarkEnd w:id="18222"/>
              <w:bookmarkEnd w:id="18223"/>
              <w:bookmarkEnd w:id="18224"/>
              <w:bookmarkEnd w:id="18225"/>
              <w:bookmarkEnd w:id="18226"/>
              <w:bookmarkEnd w:id="18227"/>
              <w:bookmarkEnd w:id="18228"/>
              <w:bookmarkEnd w:id="18229"/>
              <w:bookmarkEnd w:id="18230"/>
              <w:bookmarkEnd w:id="18231"/>
            </w:del>
          </w:p>
        </w:tc>
        <w:tc>
          <w:tcPr>
            <w:tcW w:w="7650" w:type="dxa"/>
            <w:tcBorders>
              <w:top w:val="single" w:sz="8" w:space="0" w:color="999999"/>
              <w:left w:val="single" w:sz="8" w:space="0" w:color="999999"/>
              <w:bottom w:val="single" w:sz="8" w:space="0" w:color="999999"/>
              <w:right w:val="single" w:sz="8" w:space="0" w:color="999999"/>
            </w:tcBorders>
            <w:shd w:val="clear" w:color="auto" w:fill="999999"/>
            <w:hideMark/>
          </w:tcPr>
          <w:p w14:paraId="0FD5FAD1" w14:textId="77777777" w:rsidR="002A1D5D" w:rsidRPr="002326C1" w:rsidDel="00C3631D" w:rsidRDefault="002A1D5D" w:rsidP="002A1D5D">
            <w:pPr>
              <w:pStyle w:val="SAPTableHeader"/>
              <w:rPr>
                <w:del w:id="18232" w:author="Author" w:date="2017-12-27T18:30:00Z"/>
                <w:lang w:val="en-US"/>
              </w:rPr>
            </w:pPr>
            <w:del w:id="18233" w:author="Author" w:date="2017-12-27T18:30:00Z">
              <w:r w:rsidRPr="002326C1" w:rsidDel="00C3631D">
                <w:rPr>
                  <w:lang w:val="en-US"/>
                </w:rPr>
                <w:delText>Additional Information</w:delText>
              </w:r>
              <w:bookmarkStart w:id="18234" w:name="_Toc504125789"/>
              <w:bookmarkStart w:id="18235" w:name="_Toc504491584"/>
              <w:bookmarkStart w:id="18236" w:name="_Toc504493771"/>
              <w:bookmarkStart w:id="18237" w:name="_Toc504494826"/>
              <w:bookmarkStart w:id="18238" w:name="_Toc504496426"/>
              <w:bookmarkStart w:id="18239" w:name="_Toc504655512"/>
              <w:bookmarkStart w:id="18240" w:name="_Toc504983690"/>
              <w:bookmarkStart w:id="18241" w:name="_Toc505268774"/>
              <w:bookmarkStart w:id="18242" w:name="_Toc505353539"/>
              <w:bookmarkStart w:id="18243" w:name="_Toc505942424"/>
              <w:bookmarkStart w:id="18244" w:name="_Toc507060088"/>
              <w:bookmarkStart w:id="18245" w:name="_Toc507063657"/>
              <w:bookmarkEnd w:id="18234"/>
              <w:bookmarkEnd w:id="18235"/>
              <w:bookmarkEnd w:id="18236"/>
              <w:bookmarkEnd w:id="18237"/>
              <w:bookmarkEnd w:id="18238"/>
              <w:bookmarkEnd w:id="18239"/>
              <w:bookmarkEnd w:id="18240"/>
              <w:bookmarkEnd w:id="18241"/>
              <w:bookmarkEnd w:id="18242"/>
              <w:bookmarkEnd w:id="18243"/>
              <w:bookmarkEnd w:id="18244"/>
              <w:bookmarkEnd w:id="18245"/>
            </w:del>
          </w:p>
        </w:tc>
        <w:bookmarkStart w:id="18246" w:name="_Toc504125790"/>
        <w:bookmarkStart w:id="18247" w:name="_Toc504491585"/>
        <w:bookmarkStart w:id="18248" w:name="_Toc504493772"/>
        <w:bookmarkStart w:id="18249" w:name="_Toc504494827"/>
        <w:bookmarkStart w:id="18250" w:name="_Toc504496427"/>
        <w:bookmarkStart w:id="18251" w:name="_Toc504655513"/>
        <w:bookmarkStart w:id="18252" w:name="_Toc504983691"/>
        <w:bookmarkStart w:id="18253" w:name="_Toc505268775"/>
        <w:bookmarkStart w:id="18254" w:name="_Toc505353540"/>
        <w:bookmarkStart w:id="18255" w:name="_Toc505942425"/>
        <w:bookmarkStart w:id="18256" w:name="_Toc507060089"/>
        <w:bookmarkStart w:id="18257" w:name="_Toc507063658"/>
        <w:bookmarkEnd w:id="18246"/>
        <w:bookmarkEnd w:id="18247"/>
        <w:bookmarkEnd w:id="18248"/>
        <w:bookmarkEnd w:id="18249"/>
        <w:bookmarkEnd w:id="18250"/>
        <w:bookmarkEnd w:id="18251"/>
        <w:bookmarkEnd w:id="18252"/>
        <w:bookmarkEnd w:id="18253"/>
        <w:bookmarkEnd w:id="18254"/>
        <w:bookmarkEnd w:id="18255"/>
        <w:bookmarkEnd w:id="18256"/>
        <w:bookmarkEnd w:id="18257"/>
      </w:tr>
      <w:tr w:rsidR="002A1D5D" w:rsidRPr="00AC5720" w:rsidDel="00C3631D" w14:paraId="73152302" w14:textId="77777777" w:rsidTr="002A1D5D">
        <w:trPr>
          <w:trHeight w:val="360"/>
          <w:del w:id="18258"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711ADFB5" w14:textId="77777777" w:rsidR="002A1D5D" w:rsidRPr="002326C1" w:rsidDel="00C3631D" w:rsidRDefault="002A1D5D" w:rsidP="002A1D5D">
            <w:pPr>
              <w:rPr>
                <w:del w:id="18259" w:author="Author" w:date="2017-12-27T18:30:00Z"/>
                <w:rStyle w:val="SAPScreenElement"/>
                <w:lang w:val="en-US"/>
              </w:rPr>
            </w:pPr>
            <w:del w:id="18260" w:author="Author" w:date="2017-12-27T18:30:00Z">
              <w:r w:rsidRPr="002326C1" w:rsidDel="00C3631D">
                <w:rPr>
                  <w:rStyle w:val="SAPScreenElement"/>
                  <w:lang w:val="en-US"/>
                </w:rPr>
                <w:delText>Is Shift Employee:</w:delText>
              </w:r>
              <w:r w:rsidRPr="002326C1" w:rsidDel="00C3631D">
                <w:rPr>
                  <w:lang w:val="en-US"/>
                </w:rPr>
                <w:delText xml:space="preserve"> defaults to</w:delText>
              </w:r>
              <w:r w:rsidRPr="008552B5" w:rsidDel="00C3631D">
                <w:rPr>
                  <w:rStyle w:val="SAPUserEntry"/>
                  <w:lang w:val="en-US"/>
                </w:rPr>
                <w:delText xml:space="preserve"> </w:delText>
              </w:r>
              <w:r w:rsidRPr="002326C1" w:rsidDel="00C3631D">
                <w:rPr>
                  <w:rStyle w:val="SAPUserEntry"/>
                  <w:lang w:val="en-US"/>
                </w:rPr>
                <w:delText>No</w:delText>
              </w:r>
              <w:r w:rsidRPr="002326C1" w:rsidDel="00C3631D">
                <w:rPr>
                  <w:lang w:val="en-US"/>
                </w:rPr>
                <w:delText>; adapt if required</w:delText>
              </w:r>
              <w:bookmarkStart w:id="18261" w:name="_Toc504125791"/>
              <w:bookmarkStart w:id="18262" w:name="_Toc504491586"/>
              <w:bookmarkStart w:id="18263" w:name="_Toc504493773"/>
              <w:bookmarkStart w:id="18264" w:name="_Toc504494828"/>
              <w:bookmarkStart w:id="18265" w:name="_Toc504496428"/>
              <w:bookmarkStart w:id="18266" w:name="_Toc504655514"/>
              <w:bookmarkStart w:id="18267" w:name="_Toc504983692"/>
              <w:bookmarkStart w:id="18268" w:name="_Toc505268776"/>
              <w:bookmarkStart w:id="18269" w:name="_Toc505353541"/>
              <w:bookmarkStart w:id="18270" w:name="_Toc505942426"/>
              <w:bookmarkStart w:id="18271" w:name="_Toc507060090"/>
              <w:bookmarkStart w:id="18272" w:name="_Toc507063659"/>
              <w:bookmarkEnd w:id="18261"/>
              <w:bookmarkEnd w:id="18262"/>
              <w:bookmarkEnd w:id="18263"/>
              <w:bookmarkEnd w:id="18264"/>
              <w:bookmarkEnd w:id="18265"/>
              <w:bookmarkEnd w:id="18266"/>
              <w:bookmarkEnd w:id="18267"/>
              <w:bookmarkEnd w:id="18268"/>
              <w:bookmarkEnd w:id="18269"/>
              <w:bookmarkEnd w:id="18270"/>
              <w:bookmarkEnd w:id="18271"/>
              <w:bookmarkEnd w:id="18272"/>
            </w:del>
          </w:p>
        </w:tc>
        <w:tc>
          <w:tcPr>
            <w:tcW w:w="7650" w:type="dxa"/>
            <w:tcBorders>
              <w:top w:val="single" w:sz="8" w:space="0" w:color="999999"/>
              <w:left w:val="single" w:sz="8" w:space="0" w:color="999999"/>
              <w:bottom w:val="single" w:sz="8" w:space="0" w:color="999999"/>
              <w:right w:val="single" w:sz="8" w:space="0" w:color="999999"/>
            </w:tcBorders>
          </w:tcPr>
          <w:p w14:paraId="2F0522CF" w14:textId="77777777" w:rsidR="002A1D5D" w:rsidRPr="002326C1" w:rsidDel="00C3631D" w:rsidRDefault="002A1D5D" w:rsidP="002A1D5D">
            <w:pPr>
              <w:rPr>
                <w:del w:id="18273" w:author="Author" w:date="2017-12-27T18:30:00Z"/>
                <w:lang w:val="en-US"/>
              </w:rPr>
            </w:pPr>
            <w:bookmarkStart w:id="18274" w:name="_Toc504125792"/>
            <w:bookmarkStart w:id="18275" w:name="_Toc504491587"/>
            <w:bookmarkStart w:id="18276" w:name="_Toc504493774"/>
            <w:bookmarkStart w:id="18277" w:name="_Toc504494829"/>
            <w:bookmarkStart w:id="18278" w:name="_Toc504496429"/>
            <w:bookmarkStart w:id="18279" w:name="_Toc504655515"/>
            <w:bookmarkStart w:id="18280" w:name="_Toc504983693"/>
            <w:bookmarkStart w:id="18281" w:name="_Toc505268777"/>
            <w:bookmarkStart w:id="18282" w:name="_Toc505353542"/>
            <w:bookmarkStart w:id="18283" w:name="_Toc505942427"/>
            <w:bookmarkStart w:id="18284" w:name="_Toc507060091"/>
            <w:bookmarkStart w:id="18285" w:name="_Toc507063660"/>
            <w:bookmarkEnd w:id="18274"/>
            <w:bookmarkEnd w:id="18275"/>
            <w:bookmarkEnd w:id="18276"/>
            <w:bookmarkEnd w:id="18277"/>
            <w:bookmarkEnd w:id="18278"/>
            <w:bookmarkEnd w:id="18279"/>
            <w:bookmarkEnd w:id="18280"/>
            <w:bookmarkEnd w:id="18281"/>
            <w:bookmarkEnd w:id="18282"/>
            <w:bookmarkEnd w:id="18283"/>
            <w:bookmarkEnd w:id="18284"/>
            <w:bookmarkEnd w:id="18285"/>
          </w:p>
        </w:tc>
        <w:bookmarkStart w:id="18286" w:name="_Toc504125793"/>
        <w:bookmarkStart w:id="18287" w:name="_Toc504491588"/>
        <w:bookmarkStart w:id="18288" w:name="_Toc504493775"/>
        <w:bookmarkStart w:id="18289" w:name="_Toc504494830"/>
        <w:bookmarkStart w:id="18290" w:name="_Toc504496430"/>
        <w:bookmarkStart w:id="18291" w:name="_Toc504655516"/>
        <w:bookmarkStart w:id="18292" w:name="_Toc504983694"/>
        <w:bookmarkStart w:id="18293" w:name="_Toc505268778"/>
        <w:bookmarkStart w:id="18294" w:name="_Toc505353543"/>
        <w:bookmarkStart w:id="18295" w:name="_Toc505942428"/>
        <w:bookmarkStart w:id="18296" w:name="_Toc507060092"/>
        <w:bookmarkStart w:id="18297" w:name="_Toc507063661"/>
        <w:bookmarkEnd w:id="18286"/>
        <w:bookmarkEnd w:id="18287"/>
        <w:bookmarkEnd w:id="18288"/>
        <w:bookmarkEnd w:id="18289"/>
        <w:bookmarkEnd w:id="18290"/>
        <w:bookmarkEnd w:id="18291"/>
        <w:bookmarkEnd w:id="18292"/>
        <w:bookmarkEnd w:id="18293"/>
        <w:bookmarkEnd w:id="18294"/>
        <w:bookmarkEnd w:id="18295"/>
        <w:bookmarkEnd w:id="18296"/>
        <w:bookmarkEnd w:id="18297"/>
      </w:tr>
      <w:tr w:rsidR="002A1D5D" w:rsidRPr="00AC5720" w:rsidDel="00C3631D" w14:paraId="5BC10D2E" w14:textId="77777777" w:rsidTr="002A1D5D">
        <w:trPr>
          <w:trHeight w:val="360"/>
          <w:del w:id="18298"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0CECEC54" w14:textId="77777777" w:rsidR="002A1D5D" w:rsidRPr="002326C1" w:rsidDel="00C3631D" w:rsidRDefault="002A1D5D" w:rsidP="002A1D5D">
            <w:pPr>
              <w:rPr>
                <w:del w:id="18299" w:author="Author" w:date="2017-12-27T18:30:00Z"/>
                <w:rStyle w:val="SAPScreenElement"/>
                <w:lang w:val="en-US"/>
              </w:rPr>
            </w:pPr>
            <w:del w:id="18300" w:author="Author" w:date="2017-12-27T18:30:00Z">
              <w:r w:rsidRPr="002326C1" w:rsidDel="00C3631D">
                <w:rPr>
                  <w:rStyle w:val="SAPScreenElement"/>
                  <w:lang w:val="en-US"/>
                </w:rPr>
                <w:delText xml:space="preserve">Probationary Period End Date: </w:delText>
              </w:r>
              <w:r w:rsidRPr="002326C1" w:rsidDel="00C3631D">
                <w:rPr>
                  <w:lang w:val="en-US"/>
                </w:rPr>
                <w:delText>select from calendar help</w:delText>
              </w:r>
              <w:bookmarkStart w:id="18301" w:name="_Toc504125794"/>
              <w:bookmarkStart w:id="18302" w:name="_Toc504491589"/>
              <w:bookmarkStart w:id="18303" w:name="_Toc504493776"/>
              <w:bookmarkStart w:id="18304" w:name="_Toc504494831"/>
              <w:bookmarkStart w:id="18305" w:name="_Toc504496431"/>
              <w:bookmarkStart w:id="18306" w:name="_Toc504655517"/>
              <w:bookmarkStart w:id="18307" w:name="_Toc504983695"/>
              <w:bookmarkStart w:id="18308" w:name="_Toc505268779"/>
              <w:bookmarkStart w:id="18309" w:name="_Toc505353544"/>
              <w:bookmarkStart w:id="18310" w:name="_Toc505942429"/>
              <w:bookmarkStart w:id="18311" w:name="_Toc507060093"/>
              <w:bookmarkStart w:id="18312" w:name="_Toc507063662"/>
              <w:bookmarkEnd w:id="18301"/>
              <w:bookmarkEnd w:id="18302"/>
              <w:bookmarkEnd w:id="18303"/>
              <w:bookmarkEnd w:id="18304"/>
              <w:bookmarkEnd w:id="18305"/>
              <w:bookmarkEnd w:id="18306"/>
              <w:bookmarkEnd w:id="18307"/>
              <w:bookmarkEnd w:id="18308"/>
              <w:bookmarkEnd w:id="18309"/>
              <w:bookmarkEnd w:id="18310"/>
              <w:bookmarkEnd w:id="18311"/>
              <w:bookmarkEnd w:id="18312"/>
            </w:del>
          </w:p>
        </w:tc>
        <w:tc>
          <w:tcPr>
            <w:tcW w:w="7650" w:type="dxa"/>
            <w:tcBorders>
              <w:top w:val="single" w:sz="8" w:space="0" w:color="999999"/>
              <w:left w:val="single" w:sz="8" w:space="0" w:color="999999"/>
              <w:bottom w:val="single" w:sz="8" w:space="0" w:color="999999"/>
              <w:right w:val="single" w:sz="8" w:space="0" w:color="999999"/>
            </w:tcBorders>
          </w:tcPr>
          <w:p w14:paraId="78331BDE" w14:textId="77777777" w:rsidR="002A1D5D" w:rsidRPr="002326C1" w:rsidDel="00C3631D" w:rsidRDefault="002A1D5D" w:rsidP="002A1D5D">
            <w:pPr>
              <w:rPr>
                <w:del w:id="18313" w:author="Author" w:date="2017-12-27T18:30:00Z"/>
                <w:lang w:val="en-US"/>
              </w:rPr>
            </w:pPr>
            <w:bookmarkStart w:id="18314" w:name="_Toc504125795"/>
            <w:bookmarkStart w:id="18315" w:name="_Toc504491590"/>
            <w:bookmarkStart w:id="18316" w:name="_Toc504493777"/>
            <w:bookmarkStart w:id="18317" w:name="_Toc504494832"/>
            <w:bookmarkStart w:id="18318" w:name="_Toc504496432"/>
            <w:bookmarkStart w:id="18319" w:name="_Toc504655518"/>
            <w:bookmarkStart w:id="18320" w:name="_Toc504983696"/>
            <w:bookmarkStart w:id="18321" w:name="_Toc505268780"/>
            <w:bookmarkStart w:id="18322" w:name="_Toc505353545"/>
            <w:bookmarkStart w:id="18323" w:name="_Toc505942430"/>
            <w:bookmarkStart w:id="18324" w:name="_Toc507060094"/>
            <w:bookmarkStart w:id="18325" w:name="_Toc507063663"/>
            <w:bookmarkEnd w:id="18314"/>
            <w:bookmarkEnd w:id="18315"/>
            <w:bookmarkEnd w:id="18316"/>
            <w:bookmarkEnd w:id="18317"/>
            <w:bookmarkEnd w:id="18318"/>
            <w:bookmarkEnd w:id="18319"/>
            <w:bookmarkEnd w:id="18320"/>
            <w:bookmarkEnd w:id="18321"/>
            <w:bookmarkEnd w:id="18322"/>
            <w:bookmarkEnd w:id="18323"/>
            <w:bookmarkEnd w:id="18324"/>
            <w:bookmarkEnd w:id="18325"/>
          </w:p>
        </w:tc>
        <w:bookmarkStart w:id="18326" w:name="_Toc504125796"/>
        <w:bookmarkStart w:id="18327" w:name="_Toc504491591"/>
        <w:bookmarkStart w:id="18328" w:name="_Toc504493778"/>
        <w:bookmarkStart w:id="18329" w:name="_Toc504494833"/>
        <w:bookmarkStart w:id="18330" w:name="_Toc504496433"/>
        <w:bookmarkStart w:id="18331" w:name="_Toc504655519"/>
        <w:bookmarkStart w:id="18332" w:name="_Toc504983697"/>
        <w:bookmarkStart w:id="18333" w:name="_Toc505268781"/>
        <w:bookmarkStart w:id="18334" w:name="_Toc505353546"/>
        <w:bookmarkStart w:id="18335" w:name="_Toc505942431"/>
        <w:bookmarkStart w:id="18336" w:name="_Toc507060095"/>
        <w:bookmarkStart w:id="18337" w:name="_Toc507063664"/>
        <w:bookmarkEnd w:id="18326"/>
        <w:bookmarkEnd w:id="18327"/>
        <w:bookmarkEnd w:id="18328"/>
        <w:bookmarkEnd w:id="18329"/>
        <w:bookmarkEnd w:id="18330"/>
        <w:bookmarkEnd w:id="18331"/>
        <w:bookmarkEnd w:id="18332"/>
        <w:bookmarkEnd w:id="18333"/>
        <w:bookmarkEnd w:id="18334"/>
        <w:bookmarkEnd w:id="18335"/>
        <w:bookmarkEnd w:id="18336"/>
        <w:bookmarkEnd w:id="18337"/>
      </w:tr>
      <w:tr w:rsidR="002A1D5D" w:rsidRPr="00AC5720" w:rsidDel="00C3631D" w14:paraId="48DFFA3D" w14:textId="77777777" w:rsidTr="002A1D5D">
        <w:trPr>
          <w:trHeight w:val="360"/>
          <w:del w:id="18338"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18238F88" w14:textId="77777777" w:rsidR="002A1D5D" w:rsidRPr="002326C1" w:rsidDel="00C3631D" w:rsidRDefault="002A1D5D" w:rsidP="002A1D5D">
            <w:pPr>
              <w:rPr>
                <w:del w:id="18339" w:author="Author" w:date="2017-12-27T18:30:00Z"/>
                <w:rStyle w:val="SAPScreenElement"/>
                <w:lang w:val="en-US"/>
              </w:rPr>
            </w:pPr>
            <w:commentRangeStart w:id="18340"/>
            <w:del w:id="18341" w:author="Author" w:date="2017-12-27T18:30:00Z">
              <w:r w:rsidRPr="002326C1" w:rsidDel="00C3631D">
                <w:rPr>
                  <w:rStyle w:val="SAPScreenElement"/>
                  <w:lang w:val="en-US"/>
                </w:rPr>
                <w:delText xml:space="preserve">Employee Class: </w:delText>
              </w:r>
              <w:r w:rsidRPr="002326C1" w:rsidDel="00C3631D">
                <w:rPr>
                  <w:lang w:val="en-US"/>
                </w:rPr>
                <w:delText xml:space="preserve">defaulted based on value entered in field </w:delText>
              </w:r>
              <w:r w:rsidRPr="002326C1" w:rsidDel="00C3631D">
                <w:rPr>
                  <w:rStyle w:val="SAPScreenElement"/>
                  <w:lang w:val="en-US"/>
                </w:rPr>
                <w:delText>Position</w:delText>
              </w:r>
              <w:r w:rsidRPr="00B04D6E" w:rsidDel="00C3631D">
                <w:rPr>
                  <w:lang w:val="en-US"/>
                </w:rPr>
                <w:delText>; leave as is</w:delText>
              </w:r>
              <w:bookmarkStart w:id="18342" w:name="_Toc504125797"/>
              <w:bookmarkStart w:id="18343" w:name="_Toc504491592"/>
              <w:bookmarkStart w:id="18344" w:name="_Toc504493779"/>
              <w:bookmarkStart w:id="18345" w:name="_Toc504494834"/>
              <w:bookmarkStart w:id="18346" w:name="_Toc504496434"/>
              <w:bookmarkStart w:id="18347" w:name="_Toc504655520"/>
              <w:bookmarkStart w:id="18348" w:name="_Toc504983698"/>
              <w:bookmarkStart w:id="18349" w:name="_Toc505268782"/>
              <w:bookmarkStart w:id="18350" w:name="_Toc505353547"/>
              <w:bookmarkStart w:id="18351" w:name="_Toc505942432"/>
              <w:bookmarkStart w:id="18352" w:name="_Toc507060096"/>
              <w:bookmarkStart w:id="18353" w:name="_Toc507063665"/>
              <w:bookmarkEnd w:id="18342"/>
              <w:bookmarkEnd w:id="18343"/>
              <w:bookmarkEnd w:id="18344"/>
              <w:bookmarkEnd w:id="18345"/>
              <w:bookmarkEnd w:id="18346"/>
              <w:bookmarkEnd w:id="18347"/>
              <w:bookmarkEnd w:id="18348"/>
              <w:bookmarkEnd w:id="18349"/>
              <w:bookmarkEnd w:id="18350"/>
              <w:bookmarkEnd w:id="18351"/>
              <w:bookmarkEnd w:id="18352"/>
              <w:bookmarkEnd w:id="18353"/>
            </w:del>
          </w:p>
        </w:tc>
        <w:tc>
          <w:tcPr>
            <w:tcW w:w="7650" w:type="dxa"/>
            <w:tcBorders>
              <w:top w:val="single" w:sz="8" w:space="0" w:color="999999"/>
              <w:left w:val="single" w:sz="8" w:space="0" w:color="999999"/>
              <w:bottom w:val="single" w:sz="8" w:space="0" w:color="999999"/>
              <w:right w:val="single" w:sz="8" w:space="0" w:color="999999"/>
            </w:tcBorders>
          </w:tcPr>
          <w:p w14:paraId="27460483" w14:textId="77777777" w:rsidR="002A1D5D" w:rsidRPr="002326C1" w:rsidDel="00C3631D" w:rsidRDefault="002A1D5D" w:rsidP="002A1D5D">
            <w:pPr>
              <w:pStyle w:val="SAPNoteHeading"/>
              <w:ind w:left="0"/>
              <w:rPr>
                <w:del w:id="18354" w:author="Author" w:date="2017-12-27T18:30:00Z"/>
                <w:lang w:val="en-US"/>
              </w:rPr>
            </w:pPr>
            <w:del w:id="18355" w:author="Author" w:date="2017-12-27T18:30:00Z">
              <w:r w:rsidRPr="002326C1" w:rsidDel="00C3631D">
                <w:rPr>
                  <w:noProof/>
                  <w:lang w:val="en-US"/>
                </w:rPr>
                <w:drawing>
                  <wp:inline distT="0" distB="0" distL="0" distR="0" wp14:anchorId="6CD40F44" wp14:editId="1E5A8A22">
                    <wp:extent cx="225425" cy="225425"/>
                    <wp:effectExtent l="0" t="0" r="3175" b="3175"/>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sidDel="00C3631D">
                <w:rPr>
                  <w:lang w:val="en-US"/>
                </w:rPr>
                <w:delText> Recommendation</w:delText>
              </w:r>
              <w:bookmarkStart w:id="18356" w:name="_Toc504125798"/>
              <w:bookmarkStart w:id="18357" w:name="_Toc504491593"/>
              <w:bookmarkStart w:id="18358" w:name="_Toc504493780"/>
              <w:bookmarkStart w:id="18359" w:name="_Toc504494835"/>
              <w:bookmarkStart w:id="18360" w:name="_Toc504496435"/>
              <w:bookmarkStart w:id="18361" w:name="_Toc504655521"/>
              <w:bookmarkStart w:id="18362" w:name="_Toc504983699"/>
              <w:bookmarkStart w:id="18363" w:name="_Toc505268783"/>
              <w:bookmarkStart w:id="18364" w:name="_Toc505353548"/>
              <w:bookmarkStart w:id="18365" w:name="_Toc505942433"/>
              <w:bookmarkStart w:id="18366" w:name="_Toc507060097"/>
              <w:bookmarkStart w:id="18367" w:name="_Toc507063666"/>
              <w:bookmarkEnd w:id="18356"/>
              <w:bookmarkEnd w:id="18357"/>
              <w:bookmarkEnd w:id="18358"/>
              <w:bookmarkEnd w:id="18359"/>
              <w:bookmarkEnd w:id="18360"/>
              <w:bookmarkEnd w:id="18361"/>
              <w:bookmarkEnd w:id="18362"/>
              <w:bookmarkEnd w:id="18363"/>
              <w:bookmarkEnd w:id="18364"/>
              <w:bookmarkEnd w:id="18365"/>
              <w:bookmarkEnd w:id="18366"/>
              <w:bookmarkEnd w:id="18367"/>
            </w:del>
          </w:p>
          <w:p w14:paraId="4427E098" w14:textId="77777777" w:rsidR="002A1D5D" w:rsidRPr="002326C1" w:rsidDel="00C3631D" w:rsidRDefault="002A1D5D" w:rsidP="002A1D5D">
            <w:pPr>
              <w:rPr>
                <w:del w:id="18368" w:author="Author" w:date="2017-12-27T18:30:00Z"/>
                <w:lang w:val="en-US"/>
              </w:rPr>
            </w:pPr>
            <w:del w:id="18369" w:author="Author" w:date="2017-12-27T18:30:00Z">
              <w:r w:rsidRPr="002326C1" w:rsidDel="00C3631D">
                <w:rPr>
                  <w:lang w:val="en-US"/>
                </w:rPr>
                <w:delText>Required if integration with Employee Central Payroll is in place.</w:delText>
              </w:r>
              <w:bookmarkStart w:id="18370" w:name="_Toc504125799"/>
              <w:bookmarkStart w:id="18371" w:name="_Toc504491594"/>
              <w:bookmarkStart w:id="18372" w:name="_Toc504493781"/>
              <w:bookmarkStart w:id="18373" w:name="_Toc504494836"/>
              <w:bookmarkStart w:id="18374" w:name="_Toc504496436"/>
              <w:bookmarkStart w:id="18375" w:name="_Toc504655522"/>
              <w:bookmarkStart w:id="18376" w:name="_Toc504983700"/>
              <w:bookmarkStart w:id="18377" w:name="_Toc505268784"/>
              <w:bookmarkStart w:id="18378" w:name="_Toc505353549"/>
              <w:bookmarkStart w:id="18379" w:name="_Toc505942434"/>
              <w:bookmarkStart w:id="18380" w:name="_Toc507060098"/>
              <w:bookmarkStart w:id="18381" w:name="_Toc507063667"/>
              <w:bookmarkEnd w:id="18370"/>
              <w:bookmarkEnd w:id="18371"/>
              <w:bookmarkEnd w:id="18372"/>
              <w:bookmarkEnd w:id="18373"/>
              <w:bookmarkEnd w:id="18374"/>
              <w:bookmarkEnd w:id="18375"/>
              <w:bookmarkEnd w:id="18376"/>
              <w:bookmarkEnd w:id="18377"/>
              <w:bookmarkEnd w:id="18378"/>
              <w:bookmarkEnd w:id="18379"/>
              <w:bookmarkEnd w:id="18380"/>
              <w:bookmarkEnd w:id="18381"/>
            </w:del>
          </w:p>
        </w:tc>
        <w:bookmarkStart w:id="18382" w:name="_Toc504125800"/>
        <w:bookmarkStart w:id="18383" w:name="_Toc504491595"/>
        <w:bookmarkStart w:id="18384" w:name="_Toc504493782"/>
        <w:bookmarkStart w:id="18385" w:name="_Toc504494837"/>
        <w:bookmarkStart w:id="18386" w:name="_Toc504496437"/>
        <w:bookmarkStart w:id="18387" w:name="_Toc504655523"/>
        <w:bookmarkStart w:id="18388" w:name="_Toc504983701"/>
        <w:bookmarkStart w:id="18389" w:name="_Toc505268785"/>
        <w:bookmarkStart w:id="18390" w:name="_Toc505353550"/>
        <w:bookmarkStart w:id="18391" w:name="_Toc505942435"/>
        <w:bookmarkStart w:id="18392" w:name="_Toc507060099"/>
        <w:bookmarkStart w:id="18393" w:name="_Toc507063668"/>
        <w:bookmarkEnd w:id="18382"/>
        <w:bookmarkEnd w:id="18383"/>
        <w:bookmarkEnd w:id="18384"/>
        <w:bookmarkEnd w:id="18385"/>
        <w:bookmarkEnd w:id="18386"/>
        <w:bookmarkEnd w:id="18387"/>
        <w:bookmarkEnd w:id="18388"/>
        <w:bookmarkEnd w:id="18389"/>
        <w:bookmarkEnd w:id="18390"/>
        <w:bookmarkEnd w:id="18391"/>
        <w:bookmarkEnd w:id="18392"/>
        <w:bookmarkEnd w:id="18393"/>
      </w:tr>
      <w:tr w:rsidR="002A1D5D" w:rsidRPr="00AC5720" w:rsidDel="00C3631D" w14:paraId="75D5A65D" w14:textId="77777777" w:rsidTr="002A1D5D">
        <w:trPr>
          <w:trHeight w:val="360"/>
          <w:del w:id="18394"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538FD9E4" w14:textId="77777777" w:rsidR="002A1D5D" w:rsidRPr="002326C1" w:rsidDel="00C3631D" w:rsidRDefault="002A1D5D" w:rsidP="002A1D5D">
            <w:pPr>
              <w:rPr>
                <w:del w:id="18395" w:author="Author" w:date="2017-12-27T18:30:00Z"/>
                <w:rStyle w:val="SAPScreenElement"/>
                <w:lang w:val="en-US"/>
              </w:rPr>
            </w:pPr>
            <w:del w:id="18396" w:author="Author" w:date="2017-12-27T18:30:00Z">
              <w:r w:rsidRPr="002326C1" w:rsidDel="00C3631D">
                <w:rPr>
                  <w:rStyle w:val="SAPScreenElement"/>
                  <w:lang w:val="en-US"/>
                </w:rPr>
                <w:delText xml:space="preserve">FLSA Status: </w:delText>
              </w:r>
              <w:r w:rsidRPr="002326C1" w:rsidDel="00C3631D">
                <w:rPr>
                  <w:lang w:val="en-US"/>
                </w:rPr>
                <w:delText>select from drop-down as appropriate</w:delText>
              </w:r>
              <w:bookmarkStart w:id="18397" w:name="_Toc504125801"/>
              <w:bookmarkStart w:id="18398" w:name="_Toc504491596"/>
              <w:bookmarkStart w:id="18399" w:name="_Toc504493783"/>
              <w:bookmarkStart w:id="18400" w:name="_Toc504494838"/>
              <w:bookmarkStart w:id="18401" w:name="_Toc504496438"/>
              <w:bookmarkStart w:id="18402" w:name="_Toc504655524"/>
              <w:bookmarkStart w:id="18403" w:name="_Toc504983702"/>
              <w:bookmarkStart w:id="18404" w:name="_Toc505268786"/>
              <w:bookmarkStart w:id="18405" w:name="_Toc505353551"/>
              <w:bookmarkStart w:id="18406" w:name="_Toc505942436"/>
              <w:bookmarkStart w:id="18407" w:name="_Toc507060100"/>
              <w:bookmarkStart w:id="18408" w:name="_Toc507063669"/>
              <w:bookmarkEnd w:id="18397"/>
              <w:bookmarkEnd w:id="18398"/>
              <w:bookmarkEnd w:id="18399"/>
              <w:bookmarkEnd w:id="18400"/>
              <w:bookmarkEnd w:id="18401"/>
              <w:bookmarkEnd w:id="18402"/>
              <w:bookmarkEnd w:id="18403"/>
              <w:bookmarkEnd w:id="18404"/>
              <w:bookmarkEnd w:id="18405"/>
              <w:bookmarkEnd w:id="18406"/>
              <w:bookmarkEnd w:id="18407"/>
              <w:bookmarkEnd w:id="18408"/>
            </w:del>
          </w:p>
        </w:tc>
        <w:tc>
          <w:tcPr>
            <w:tcW w:w="7650" w:type="dxa"/>
            <w:tcBorders>
              <w:top w:val="single" w:sz="8" w:space="0" w:color="999999"/>
              <w:left w:val="single" w:sz="8" w:space="0" w:color="999999"/>
              <w:bottom w:val="single" w:sz="8" w:space="0" w:color="999999"/>
              <w:right w:val="single" w:sz="8" w:space="0" w:color="999999"/>
            </w:tcBorders>
          </w:tcPr>
          <w:p w14:paraId="50A6D09A" w14:textId="77777777" w:rsidR="002A1D5D" w:rsidRPr="002326C1" w:rsidDel="00C3631D" w:rsidRDefault="002A1D5D" w:rsidP="002A1D5D">
            <w:pPr>
              <w:pStyle w:val="SAPNoteHeading"/>
              <w:ind w:left="0"/>
              <w:rPr>
                <w:del w:id="18409" w:author="Author" w:date="2017-12-27T18:30:00Z"/>
                <w:lang w:val="en-US"/>
              </w:rPr>
            </w:pPr>
            <w:del w:id="18410" w:author="Author" w:date="2017-12-27T18:30:00Z">
              <w:r w:rsidRPr="002326C1" w:rsidDel="00C3631D">
                <w:rPr>
                  <w:noProof/>
                  <w:lang w:val="en-US"/>
                </w:rPr>
                <w:drawing>
                  <wp:inline distT="0" distB="0" distL="0" distR="0" wp14:anchorId="1271F985" wp14:editId="397E1B83">
                    <wp:extent cx="225425" cy="225425"/>
                    <wp:effectExtent l="0" t="0" r="3175" b="3175"/>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sidDel="00C3631D">
                <w:rPr>
                  <w:lang w:val="en-US"/>
                </w:rPr>
                <w:delText xml:space="preserve"> Note</w:delText>
              </w:r>
              <w:bookmarkStart w:id="18411" w:name="_Toc504125802"/>
              <w:bookmarkStart w:id="18412" w:name="_Toc504491597"/>
              <w:bookmarkStart w:id="18413" w:name="_Toc504493784"/>
              <w:bookmarkStart w:id="18414" w:name="_Toc504494839"/>
              <w:bookmarkStart w:id="18415" w:name="_Toc504496439"/>
              <w:bookmarkStart w:id="18416" w:name="_Toc504655525"/>
              <w:bookmarkStart w:id="18417" w:name="_Toc504983703"/>
              <w:bookmarkStart w:id="18418" w:name="_Toc505268787"/>
              <w:bookmarkStart w:id="18419" w:name="_Toc505353552"/>
              <w:bookmarkStart w:id="18420" w:name="_Toc505942437"/>
              <w:bookmarkStart w:id="18421" w:name="_Toc507060101"/>
              <w:bookmarkStart w:id="18422" w:name="_Toc507063670"/>
              <w:bookmarkEnd w:id="18411"/>
              <w:bookmarkEnd w:id="18412"/>
              <w:bookmarkEnd w:id="18413"/>
              <w:bookmarkEnd w:id="18414"/>
              <w:bookmarkEnd w:id="18415"/>
              <w:bookmarkEnd w:id="18416"/>
              <w:bookmarkEnd w:id="18417"/>
              <w:bookmarkEnd w:id="18418"/>
              <w:bookmarkEnd w:id="18419"/>
              <w:bookmarkEnd w:id="18420"/>
              <w:bookmarkEnd w:id="18421"/>
              <w:bookmarkEnd w:id="18422"/>
            </w:del>
          </w:p>
          <w:p w14:paraId="2A9D7671" w14:textId="77777777" w:rsidR="002A1D5D" w:rsidRPr="002326C1" w:rsidDel="00C3631D" w:rsidRDefault="002A1D5D" w:rsidP="002A1D5D">
            <w:pPr>
              <w:rPr>
                <w:del w:id="18423" w:author="Author" w:date="2017-12-27T18:30:00Z"/>
                <w:lang w:val="en-US"/>
              </w:rPr>
            </w:pPr>
            <w:del w:id="18424" w:author="Author" w:date="2017-12-27T18:30:00Z">
              <w:r w:rsidRPr="002326C1" w:rsidDel="00C3631D">
                <w:rPr>
                  <w:lang w:val="en-US"/>
                </w:rPr>
                <w:delText>FLSA stands for Fair Labor Standards Act.</w:delText>
              </w:r>
              <w:bookmarkStart w:id="18425" w:name="_Toc504125803"/>
              <w:bookmarkStart w:id="18426" w:name="_Toc504491598"/>
              <w:bookmarkStart w:id="18427" w:name="_Toc504493785"/>
              <w:bookmarkStart w:id="18428" w:name="_Toc504494840"/>
              <w:bookmarkStart w:id="18429" w:name="_Toc504496440"/>
              <w:bookmarkStart w:id="18430" w:name="_Toc504655526"/>
              <w:bookmarkStart w:id="18431" w:name="_Toc504983704"/>
              <w:bookmarkStart w:id="18432" w:name="_Toc505268788"/>
              <w:bookmarkStart w:id="18433" w:name="_Toc505353553"/>
              <w:bookmarkStart w:id="18434" w:name="_Toc505942438"/>
              <w:bookmarkStart w:id="18435" w:name="_Toc507060102"/>
              <w:bookmarkStart w:id="18436" w:name="_Toc507063671"/>
              <w:bookmarkEnd w:id="18425"/>
              <w:bookmarkEnd w:id="18426"/>
              <w:bookmarkEnd w:id="18427"/>
              <w:bookmarkEnd w:id="18428"/>
              <w:bookmarkEnd w:id="18429"/>
              <w:bookmarkEnd w:id="18430"/>
              <w:bookmarkEnd w:id="18431"/>
              <w:bookmarkEnd w:id="18432"/>
              <w:bookmarkEnd w:id="18433"/>
              <w:bookmarkEnd w:id="18434"/>
              <w:bookmarkEnd w:id="18435"/>
              <w:bookmarkEnd w:id="18436"/>
            </w:del>
          </w:p>
        </w:tc>
        <w:bookmarkStart w:id="18437" w:name="_Toc504125804"/>
        <w:bookmarkStart w:id="18438" w:name="_Toc504491599"/>
        <w:bookmarkStart w:id="18439" w:name="_Toc504493786"/>
        <w:bookmarkStart w:id="18440" w:name="_Toc504494841"/>
        <w:bookmarkStart w:id="18441" w:name="_Toc504496441"/>
        <w:bookmarkStart w:id="18442" w:name="_Toc504655527"/>
        <w:bookmarkStart w:id="18443" w:name="_Toc504983705"/>
        <w:bookmarkStart w:id="18444" w:name="_Toc505268789"/>
        <w:bookmarkStart w:id="18445" w:name="_Toc505353554"/>
        <w:bookmarkStart w:id="18446" w:name="_Toc505942439"/>
        <w:bookmarkStart w:id="18447" w:name="_Toc507060103"/>
        <w:bookmarkStart w:id="18448" w:name="_Toc507063672"/>
        <w:bookmarkEnd w:id="18437"/>
        <w:bookmarkEnd w:id="18438"/>
        <w:bookmarkEnd w:id="18439"/>
        <w:bookmarkEnd w:id="18440"/>
        <w:bookmarkEnd w:id="18441"/>
        <w:bookmarkEnd w:id="18442"/>
        <w:bookmarkEnd w:id="18443"/>
        <w:bookmarkEnd w:id="18444"/>
        <w:bookmarkEnd w:id="18445"/>
        <w:bookmarkEnd w:id="18446"/>
        <w:bookmarkEnd w:id="18447"/>
        <w:bookmarkEnd w:id="18448"/>
      </w:tr>
      <w:tr w:rsidR="002A1D5D" w:rsidRPr="00AC5720" w:rsidDel="00C3631D" w14:paraId="52CD2ACC" w14:textId="77777777" w:rsidTr="002A1D5D">
        <w:trPr>
          <w:trHeight w:val="360"/>
          <w:del w:id="18449"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205C2B68" w14:textId="77777777" w:rsidR="002A1D5D" w:rsidRPr="002326C1" w:rsidDel="00C3631D" w:rsidRDefault="002A1D5D" w:rsidP="002A1D5D">
            <w:pPr>
              <w:rPr>
                <w:del w:id="18450" w:author="Author" w:date="2017-12-27T18:30:00Z"/>
                <w:rStyle w:val="SAPScreenElement"/>
                <w:lang w:val="en-US"/>
              </w:rPr>
            </w:pPr>
            <w:del w:id="18451" w:author="Author" w:date="2017-12-27T18:30:00Z">
              <w:r w:rsidRPr="002326C1" w:rsidDel="00C3631D">
                <w:rPr>
                  <w:rStyle w:val="SAPScreenElement"/>
                  <w:lang w:val="en-US"/>
                </w:rPr>
                <w:delText xml:space="preserve">Employment Type: </w:delText>
              </w:r>
              <w:r w:rsidRPr="002326C1" w:rsidDel="00C3631D">
                <w:rPr>
                  <w:lang w:val="en-US"/>
                </w:rPr>
                <w:delText xml:space="preserve">defaulted based on value entered in field </w:delText>
              </w:r>
              <w:r w:rsidRPr="002326C1" w:rsidDel="00C3631D">
                <w:rPr>
                  <w:rStyle w:val="SAPScreenElement"/>
                  <w:lang w:val="en-US"/>
                </w:rPr>
                <w:delText xml:space="preserve">Position </w:delText>
              </w:r>
              <w:r w:rsidRPr="002326C1" w:rsidDel="00C3631D">
                <w:rPr>
                  <w:lang w:val="en-US"/>
                </w:rPr>
                <w:delText xml:space="preserve">in case the </w:delText>
              </w:r>
              <w:r w:rsidRPr="002326C1" w:rsidDel="00C3631D">
                <w:rPr>
                  <w:rStyle w:val="SAPScreenElement"/>
                  <w:lang w:val="en-US"/>
                </w:rPr>
                <w:delText>Employment Type</w:delText>
              </w:r>
              <w:r w:rsidRPr="002326C1" w:rsidDel="00C3631D">
                <w:rPr>
                  <w:lang w:val="en-US"/>
                </w:rPr>
                <w:delText xml:space="preserve"> field has been set up and maintained for the </w:delText>
              </w:r>
              <w:r w:rsidRPr="002326C1" w:rsidDel="00C3631D">
                <w:rPr>
                  <w:rStyle w:val="SAPScreenElement"/>
                  <w:lang w:val="en-US"/>
                </w:rPr>
                <w:delText>Position</w:delText>
              </w:r>
              <w:r w:rsidRPr="002326C1" w:rsidDel="00C3631D">
                <w:rPr>
                  <w:lang w:val="en-US"/>
                </w:rPr>
                <w:delText xml:space="preserve"> object. If this is not the case, you need to select a value from the value help.</w:delText>
              </w:r>
              <w:bookmarkStart w:id="18452" w:name="_Toc504125805"/>
              <w:bookmarkStart w:id="18453" w:name="_Toc504491600"/>
              <w:bookmarkStart w:id="18454" w:name="_Toc504493787"/>
              <w:bookmarkStart w:id="18455" w:name="_Toc504494842"/>
              <w:bookmarkStart w:id="18456" w:name="_Toc504496442"/>
              <w:bookmarkStart w:id="18457" w:name="_Toc504655528"/>
              <w:bookmarkStart w:id="18458" w:name="_Toc504983706"/>
              <w:bookmarkStart w:id="18459" w:name="_Toc505268790"/>
              <w:bookmarkStart w:id="18460" w:name="_Toc505353555"/>
              <w:bookmarkStart w:id="18461" w:name="_Toc505942440"/>
              <w:bookmarkStart w:id="18462" w:name="_Toc507060104"/>
              <w:bookmarkStart w:id="18463" w:name="_Toc507063673"/>
              <w:bookmarkEnd w:id="18452"/>
              <w:bookmarkEnd w:id="18453"/>
              <w:bookmarkEnd w:id="18454"/>
              <w:bookmarkEnd w:id="18455"/>
              <w:bookmarkEnd w:id="18456"/>
              <w:bookmarkEnd w:id="18457"/>
              <w:bookmarkEnd w:id="18458"/>
              <w:bookmarkEnd w:id="18459"/>
              <w:bookmarkEnd w:id="18460"/>
              <w:bookmarkEnd w:id="18461"/>
              <w:bookmarkEnd w:id="18462"/>
              <w:bookmarkEnd w:id="18463"/>
            </w:del>
          </w:p>
        </w:tc>
        <w:tc>
          <w:tcPr>
            <w:tcW w:w="7650" w:type="dxa"/>
            <w:tcBorders>
              <w:top w:val="single" w:sz="8" w:space="0" w:color="999999"/>
              <w:left w:val="single" w:sz="8" w:space="0" w:color="999999"/>
              <w:bottom w:val="single" w:sz="8" w:space="0" w:color="999999"/>
              <w:right w:val="single" w:sz="8" w:space="0" w:color="999999"/>
            </w:tcBorders>
          </w:tcPr>
          <w:p w14:paraId="0AFA04BC" w14:textId="77777777" w:rsidR="002A1D5D" w:rsidRPr="002326C1" w:rsidDel="00C3631D" w:rsidRDefault="002A1D5D" w:rsidP="002A1D5D">
            <w:pPr>
              <w:pStyle w:val="SAPNoteHeading"/>
              <w:ind w:left="0"/>
              <w:rPr>
                <w:del w:id="18464" w:author="Author" w:date="2017-12-27T18:30:00Z"/>
                <w:lang w:val="en-US"/>
              </w:rPr>
            </w:pPr>
            <w:del w:id="18465" w:author="Author" w:date="2017-12-27T18:30:00Z">
              <w:r w:rsidRPr="002326C1" w:rsidDel="00C3631D">
                <w:rPr>
                  <w:noProof/>
                  <w:lang w:val="en-US"/>
                </w:rPr>
                <w:drawing>
                  <wp:inline distT="0" distB="0" distL="0" distR="0" wp14:anchorId="35F25345" wp14:editId="2C716060">
                    <wp:extent cx="225425" cy="225425"/>
                    <wp:effectExtent l="0" t="0" r="3175" b="3175"/>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sidDel="00C3631D">
                <w:rPr>
                  <w:lang w:val="en-US"/>
                </w:rPr>
                <w:delText> Recommendation</w:delText>
              </w:r>
              <w:bookmarkStart w:id="18466" w:name="_Toc504125806"/>
              <w:bookmarkStart w:id="18467" w:name="_Toc504491601"/>
              <w:bookmarkStart w:id="18468" w:name="_Toc504493788"/>
              <w:bookmarkStart w:id="18469" w:name="_Toc504494843"/>
              <w:bookmarkStart w:id="18470" w:name="_Toc504496443"/>
              <w:bookmarkStart w:id="18471" w:name="_Toc504655529"/>
              <w:bookmarkStart w:id="18472" w:name="_Toc504983707"/>
              <w:bookmarkStart w:id="18473" w:name="_Toc505268791"/>
              <w:bookmarkStart w:id="18474" w:name="_Toc505353556"/>
              <w:bookmarkStart w:id="18475" w:name="_Toc505942441"/>
              <w:bookmarkStart w:id="18476" w:name="_Toc507060105"/>
              <w:bookmarkStart w:id="18477" w:name="_Toc507063674"/>
              <w:bookmarkEnd w:id="18466"/>
              <w:bookmarkEnd w:id="18467"/>
              <w:bookmarkEnd w:id="18468"/>
              <w:bookmarkEnd w:id="18469"/>
              <w:bookmarkEnd w:id="18470"/>
              <w:bookmarkEnd w:id="18471"/>
              <w:bookmarkEnd w:id="18472"/>
              <w:bookmarkEnd w:id="18473"/>
              <w:bookmarkEnd w:id="18474"/>
              <w:bookmarkEnd w:id="18475"/>
              <w:bookmarkEnd w:id="18476"/>
              <w:bookmarkEnd w:id="18477"/>
            </w:del>
          </w:p>
          <w:p w14:paraId="34944C81" w14:textId="77777777" w:rsidR="002A1D5D" w:rsidRPr="002326C1" w:rsidDel="00C3631D" w:rsidRDefault="002A1D5D" w:rsidP="002A1D5D">
            <w:pPr>
              <w:rPr>
                <w:del w:id="18478" w:author="Author" w:date="2017-12-27T18:30:00Z"/>
                <w:lang w:val="en-US"/>
              </w:rPr>
            </w:pPr>
            <w:del w:id="18479" w:author="Author" w:date="2017-12-27T18:30:00Z">
              <w:r w:rsidRPr="002326C1" w:rsidDel="00C3631D">
                <w:rPr>
                  <w:lang w:val="en-US"/>
                </w:rPr>
                <w:delText xml:space="preserve">In case </w:delText>
              </w:r>
              <w:r w:rsidRPr="002326C1" w:rsidDel="00C3631D">
                <w:rPr>
                  <w:rStyle w:val="SAPEmphasis"/>
                  <w:lang w:val="en-US"/>
                </w:rPr>
                <w:delText xml:space="preserve">Contingent Workforce Management </w:delText>
              </w:r>
              <w:r w:rsidRPr="002326C1" w:rsidDel="00C3631D">
                <w:rPr>
                  <w:lang w:val="en-US"/>
                </w:rPr>
                <w:delText xml:space="preserve">has also been implemented in the instance, avoid using employee class </w:delText>
              </w:r>
              <w:r w:rsidRPr="002326C1" w:rsidDel="00C3631D">
                <w:rPr>
                  <w:rStyle w:val="SAPUserEntry"/>
                  <w:lang w:val="en-US"/>
                </w:rPr>
                <w:delText>Contractor(US)</w:delText>
              </w:r>
              <w:r w:rsidRPr="002326C1" w:rsidDel="00C3631D">
                <w:rPr>
                  <w:lang w:val="en-US"/>
                </w:rPr>
                <w:delText xml:space="preserve"> and employment type</w:delText>
              </w:r>
              <w:r w:rsidRPr="002326C1" w:rsidDel="00C3631D">
                <w:rPr>
                  <w:rStyle w:val="SAPUserEntry"/>
                  <w:lang w:val="en-US"/>
                </w:rPr>
                <w:delText xml:space="preserve"> Non-payroll(US)</w:delText>
              </w:r>
              <w:r w:rsidRPr="002326C1" w:rsidDel="00C3631D">
                <w:rPr>
                  <w:lang w:val="en-US"/>
                </w:rPr>
                <w:delText xml:space="preserve">. </w:delText>
              </w:r>
              <w:bookmarkStart w:id="18480" w:name="_Toc504125807"/>
              <w:bookmarkStart w:id="18481" w:name="_Toc504491602"/>
              <w:bookmarkStart w:id="18482" w:name="_Toc504493789"/>
              <w:bookmarkStart w:id="18483" w:name="_Toc504494844"/>
              <w:bookmarkStart w:id="18484" w:name="_Toc504496444"/>
              <w:bookmarkStart w:id="18485" w:name="_Toc504655530"/>
              <w:bookmarkStart w:id="18486" w:name="_Toc504983708"/>
              <w:bookmarkStart w:id="18487" w:name="_Toc505268792"/>
              <w:bookmarkStart w:id="18488" w:name="_Toc505353557"/>
              <w:bookmarkStart w:id="18489" w:name="_Toc505942442"/>
              <w:bookmarkStart w:id="18490" w:name="_Toc507060106"/>
              <w:bookmarkStart w:id="18491" w:name="_Toc507063675"/>
              <w:bookmarkEnd w:id="18480"/>
              <w:bookmarkEnd w:id="18481"/>
              <w:bookmarkEnd w:id="18482"/>
              <w:bookmarkEnd w:id="18483"/>
              <w:bookmarkEnd w:id="18484"/>
              <w:bookmarkEnd w:id="18485"/>
              <w:bookmarkEnd w:id="18486"/>
              <w:bookmarkEnd w:id="18487"/>
              <w:bookmarkEnd w:id="18488"/>
              <w:bookmarkEnd w:id="18489"/>
              <w:bookmarkEnd w:id="18490"/>
              <w:bookmarkEnd w:id="18491"/>
            </w:del>
          </w:p>
          <w:p w14:paraId="3847D126" w14:textId="77777777" w:rsidR="002A1D5D" w:rsidRPr="002326C1" w:rsidDel="00C3631D" w:rsidRDefault="002A1D5D" w:rsidP="002A1D5D">
            <w:pPr>
              <w:pStyle w:val="SAPNoteHeading"/>
              <w:ind w:left="0"/>
              <w:rPr>
                <w:del w:id="18492" w:author="Author" w:date="2017-12-27T18:30:00Z"/>
                <w:lang w:val="en-US"/>
              </w:rPr>
            </w:pPr>
            <w:del w:id="18493" w:author="Author" w:date="2017-12-27T18:30:00Z">
              <w:r w:rsidRPr="002326C1" w:rsidDel="00C3631D">
                <w:rPr>
                  <w:noProof/>
                  <w:lang w:val="en-US"/>
                </w:rPr>
                <w:drawing>
                  <wp:inline distT="0" distB="0" distL="0" distR="0" wp14:anchorId="148B0258" wp14:editId="33E597AD">
                    <wp:extent cx="225425" cy="225425"/>
                    <wp:effectExtent l="0" t="0" r="3175" b="3175"/>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sidDel="00C3631D">
                <w:rPr>
                  <w:lang w:val="en-US"/>
                </w:rPr>
                <w:delText> Recommendation</w:delText>
              </w:r>
              <w:bookmarkStart w:id="18494" w:name="_Toc504125808"/>
              <w:bookmarkStart w:id="18495" w:name="_Toc504491603"/>
              <w:bookmarkStart w:id="18496" w:name="_Toc504493790"/>
              <w:bookmarkStart w:id="18497" w:name="_Toc504494845"/>
              <w:bookmarkStart w:id="18498" w:name="_Toc504496445"/>
              <w:bookmarkStart w:id="18499" w:name="_Toc504655531"/>
              <w:bookmarkStart w:id="18500" w:name="_Toc504983709"/>
              <w:bookmarkStart w:id="18501" w:name="_Toc505268793"/>
              <w:bookmarkStart w:id="18502" w:name="_Toc505353558"/>
              <w:bookmarkStart w:id="18503" w:name="_Toc505942443"/>
              <w:bookmarkStart w:id="18504" w:name="_Toc507060107"/>
              <w:bookmarkStart w:id="18505" w:name="_Toc507063676"/>
              <w:bookmarkEnd w:id="18494"/>
              <w:bookmarkEnd w:id="18495"/>
              <w:bookmarkEnd w:id="18496"/>
              <w:bookmarkEnd w:id="18497"/>
              <w:bookmarkEnd w:id="18498"/>
              <w:bookmarkEnd w:id="18499"/>
              <w:bookmarkEnd w:id="18500"/>
              <w:bookmarkEnd w:id="18501"/>
              <w:bookmarkEnd w:id="18502"/>
              <w:bookmarkEnd w:id="18503"/>
              <w:bookmarkEnd w:id="18504"/>
              <w:bookmarkEnd w:id="18505"/>
            </w:del>
          </w:p>
          <w:p w14:paraId="362F61F1" w14:textId="77777777" w:rsidR="002A1D5D" w:rsidRPr="002326C1" w:rsidDel="00C3631D" w:rsidRDefault="002A1D5D" w:rsidP="002A1D5D">
            <w:pPr>
              <w:rPr>
                <w:del w:id="18506" w:author="Author" w:date="2017-12-27T18:30:00Z"/>
                <w:lang w:val="en-US"/>
              </w:rPr>
            </w:pPr>
            <w:del w:id="18507" w:author="Author" w:date="2017-12-27T18:30:00Z">
              <w:r w:rsidRPr="002326C1" w:rsidDel="00C3631D">
                <w:rPr>
                  <w:lang w:val="en-US"/>
                </w:rPr>
                <w:delText>Required if integration with Employee Central Payroll is in place.</w:delText>
              </w:r>
              <w:commentRangeEnd w:id="18340"/>
              <w:r w:rsidDel="00C3631D">
                <w:rPr>
                  <w:rStyle w:val="CommentReference"/>
                </w:rPr>
                <w:commentReference w:id="18340"/>
              </w:r>
              <w:bookmarkStart w:id="18508" w:name="_Toc504125809"/>
              <w:bookmarkStart w:id="18509" w:name="_Toc504491604"/>
              <w:bookmarkStart w:id="18510" w:name="_Toc504493791"/>
              <w:bookmarkStart w:id="18511" w:name="_Toc504494846"/>
              <w:bookmarkStart w:id="18512" w:name="_Toc504496446"/>
              <w:bookmarkStart w:id="18513" w:name="_Toc504655532"/>
              <w:bookmarkStart w:id="18514" w:name="_Toc504983710"/>
              <w:bookmarkStart w:id="18515" w:name="_Toc505268794"/>
              <w:bookmarkStart w:id="18516" w:name="_Toc505353559"/>
              <w:bookmarkStart w:id="18517" w:name="_Toc505942444"/>
              <w:bookmarkStart w:id="18518" w:name="_Toc507060108"/>
              <w:bookmarkStart w:id="18519" w:name="_Toc507063677"/>
              <w:bookmarkEnd w:id="18508"/>
              <w:bookmarkEnd w:id="18509"/>
              <w:bookmarkEnd w:id="18510"/>
              <w:bookmarkEnd w:id="18511"/>
              <w:bookmarkEnd w:id="18512"/>
              <w:bookmarkEnd w:id="18513"/>
              <w:bookmarkEnd w:id="18514"/>
              <w:bookmarkEnd w:id="18515"/>
              <w:bookmarkEnd w:id="18516"/>
              <w:bookmarkEnd w:id="18517"/>
              <w:bookmarkEnd w:id="18518"/>
              <w:bookmarkEnd w:id="18519"/>
            </w:del>
          </w:p>
        </w:tc>
        <w:bookmarkStart w:id="18520" w:name="_Toc504125810"/>
        <w:bookmarkStart w:id="18521" w:name="_Toc504491605"/>
        <w:bookmarkStart w:id="18522" w:name="_Toc504493792"/>
        <w:bookmarkStart w:id="18523" w:name="_Toc504494847"/>
        <w:bookmarkStart w:id="18524" w:name="_Toc504496447"/>
        <w:bookmarkStart w:id="18525" w:name="_Toc504655533"/>
        <w:bookmarkStart w:id="18526" w:name="_Toc504983711"/>
        <w:bookmarkStart w:id="18527" w:name="_Toc505268795"/>
        <w:bookmarkStart w:id="18528" w:name="_Toc505353560"/>
        <w:bookmarkStart w:id="18529" w:name="_Toc505942445"/>
        <w:bookmarkStart w:id="18530" w:name="_Toc507060109"/>
        <w:bookmarkStart w:id="18531" w:name="_Toc507063678"/>
        <w:bookmarkEnd w:id="18520"/>
        <w:bookmarkEnd w:id="18521"/>
        <w:bookmarkEnd w:id="18522"/>
        <w:bookmarkEnd w:id="18523"/>
        <w:bookmarkEnd w:id="18524"/>
        <w:bookmarkEnd w:id="18525"/>
        <w:bookmarkEnd w:id="18526"/>
        <w:bookmarkEnd w:id="18527"/>
        <w:bookmarkEnd w:id="18528"/>
        <w:bookmarkEnd w:id="18529"/>
        <w:bookmarkEnd w:id="18530"/>
        <w:bookmarkEnd w:id="18531"/>
      </w:tr>
      <w:tr w:rsidR="002A1D5D" w:rsidRPr="00AC5720" w:rsidDel="00C3631D" w14:paraId="7D614799" w14:textId="77777777" w:rsidTr="002A1D5D">
        <w:trPr>
          <w:trHeight w:val="360"/>
          <w:del w:id="18532"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23EFC28E" w14:textId="77777777" w:rsidR="002A1D5D" w:rsidRPr="002326C1" w:rsidDel="00C3631D" w:rsidRDefault="002A1D5D" w:rsidP="002A1D5D">
            <w:pPr>
              <w:rPr>
                <w:del w:id="18533" w:author="Author" w:date="2017-12-27T18:30:00Z"/>
                <w:rStyle w:val="SAPScreenElement"/>
                <w:lang w:val="en-US"/>
              </w:rPr>
            </w:pPr>
            <w:del w:id="18534" w:author="Author" w:date="2017-12-27T18:30:00Z">
              <w:r w:rsidRPr="002326C1" w:rsidDel="00C3631D">
                <w:rPr>
                  <w:rStyle w:val="SAPScreenElement"/>
                  <w:lang w:val="en-US"/>
                </w:rPr>
                <w:delText xml:space="preserve">Job Entry Date: </w:delText>
              </w:r>
              <w:r w:rsidRPr="002326C1" w:rsidDel="00C3631D">
                <w:rPr>
                  <w:lang w:val="en-US"/>
                </w:rPr>
                <w:delText>select the same date as the hiring date of the new employee or select a different date, in case the job entry date differs from the hiring date</w:delText>
              </w:r>
              <w:bookmarkStart w:id="18535" w:name="_Toc504125811"/>
              <w:bookmarkStart w:id="18536" w:name="_Toc504491606"/>
              <w:bookmarkStart w:id="18537" w:name="_Toc504493793"/>
              <w:bookmarkStart w:id="18538" w:name="_Toc504494848"/>
              <w:bookmarkStart w:id="18539" w:name="_Toc504496448"/>
              <w:bookmarkStart w:id="18540" w:name="_Toc504655534"/>
              <w:bookmarkStart w:id="18541" w:name="_Toc504983712"/>
              <w:bookmarkStart w:id="18542" w:name="_Toc505268796"/>
              <w:bookmarkStart w:id="18543" w:name="_Toc505353561"/>
              <w:bookmarkStart w:id="18544" w:name="_Toc505942446"/>
              <w:bookmarkStart w:id="18545" w:name="_Toc507060110"/>
              <w:bookmarkStart w:id="18546" w:name="_Toc507063679"/>
              <w:bookmarkEnd w:id="18535"/>
              <w:bookmarkEnd w:id="18536"/>
              <w:bookmarkEnd w:id="18537"/>
              <w:bookmarkEnd w:id="18538"/>
              <w:bookmarkEnd w:id="18539"/>
              <w:bookmarkEnd w:id="18540"/>
              <w:bookmarkEnd w:id="18541"/>
              <w:bookmarkEnd w:id="18542"/>
              <w:bookmarkEnd w:id="18543"/>
              <w:bookmarkEnd w:id="18544"/>
              <w:bookmarkEnd w:id="18545"/>
              <w:bookmarkEnd w:id="18546"/>
            </w:del>
          </w:p>
        </w:tc>
        <w:tc>
          <w:tcPr>
            <w:tcW w:w="7650" w:type="dxa"/>
            <w:tcBorders>
              <w:top w:val="single" w:sz="8" w:space="0" w:color="999999"/>
              <w:left w:val="single" w:sz="8" w:space="0" w:color="999999"/>
              <w:bottom w:val="single" w:sz="8" w:space="0" w:color="999999"/>
              <w:right w:val="single" w:sz="8" w:space="0" w:color="999999"/>
            </w:tcBorders>
          </w:tcPr>
          <w:p w14:paraId="40079163" w14:textId="77777777" w:rsidR="002A1D5D" w:rsidRPr="002326C1" w:rsidDel="00C3631D" w:rsidRDefault="002A1D5D" w:rsidP="002A1D5D">
            <w:pPr>
              <w:rPr>
                <w:del w:id="18547" w:author="Author" w:date="2017-12-27T18:30:00Z"/>
                <w:lang w:val="en-US"/>
              </w:rPr>
            </w:pPr>
            <w:del w:id="18548" w:author="Author" w:date="2017-12-27T18:30:00Z">
              <w:r w:rsidRPr="002326C1" w:rsidDel="00C3631D">
                <w:rPr>
                  <w:lang w:val="en-US"/>
                </w:rPr>
                <w:delText>In case you leave the field empty, upon submitting the new hire record, the value will be automatically filled with the hiring date, and can be checked in the employee profile.</w:delText>
              </w:r>
              <w:bookmarkStart w:id="18549" w:name="_Toc504125812"/>
              <w:bookmarkStart w:id="18550" w:name="_Toc504491607"/>
              <w:bookmarkStart w:id="18551" w:name="_Toc504493794"/>
              <w:bookmarkStart w:id="18552" w:name="_Toc504494849"/>
              <w:bookmarkStart w:id="18553" w:name="_Toc504496449"/>
              <w:bookmarkStart w:id="18554" w:name="_Toc504655535"/>
              <w:bookmarkStart w:id="18555" w:name="_Toc504983713"/>
              <w:bookmarkStart w:id="18556" w:name="_Toc505268797"/>
              <w:bookmarkStart w:id="18557" w:name="_Toc505353562"/>
              <w:bookmarkStart w:id="18558" w:name="_Toc505942447"/>
              <w:bookmarkStart w:id="18559" w:name="_Toc507060111"/>
              <w:bookmarkStart w:id="18560" w:name="_Toc507063680"/>
              <w:bookmarkEnd w:id="18549"/>
              <w:bookmarkEnd w:id="18550"/>
              <w:bookmarkEnd w:id="18551"/>
              <w:bookmarkEnd w:id="18552"/>
              <w:bookmarkEnd w:id="18553"/>
              <w:bookmarkEnd w:id="18554"/>
              <w:bookmarkEnd w:id="18555"/>
              <w:bookmarkEnd w:id="18556"/>
              <w:bookmarkEnd w:id="18557"/>
              <w:bookmarkEnd w:id="18558"/>
              <w:bookmarkEnd w:id="18559"/>
              <w:bookmarkEnd w:id="18560"/>
            </w:del>
          </w:p>
        </w:tc>
        <w:bookmarkStart w:id="18561" w:name="_Toc504125813"/>
        <w:bookmarkStart w:id="18562" w:name="_Toc504491608"/>
        <w:bookmarkStart w:id="18563" w:name="_Toc504493795"/>
        <w:bookmarkStart w:id="18564" w:name="_Toc504494850"/>
        <w:bookmarkStart w:id="18565" w:name="_Toc504496450"/>
        <w:bookmarkStart w:id="18566" w:name="_Toc504655536"/>
        <w:bookmarkStart w:id="18567" w:name="_Toc504983714"/>
        <w:bookmarkStart w:id="18568" w:name="_Toc505268798"/>
        <w:bookmarkStart w:id="18569" w:name="_Toc505353563"/>
        <w:bookmarkStart w:id="18570" w:name="_Toc505942448"/>
        <w:bookmarkStart w:id="18571" w:name="_Toc507060112"/>
        <w:bookmarkStart w:id="18572" w:name="_Toc507063681"/>
        <w:bookmarkEnd w:id="18561"/>
        <w:bookmarkEnd w:id="18562"/>
        <w:bookmarkEnd w:id="18563"/>
        <w:bookmarkEnd w:id="18564"/>
        <w:bookmarkEnd w:id="18565"/>
        <w:bookmarkEnd w:id="18566"/>
        <w:bookmarkEnd w:id="18567"/>
        <w:bookmarkEnd w:id="18568"/>
        <w:bookmarkEnd w:id="18569"/>
        <w:bookmarkEnd w:id="18570"/>
        <w:bookmarkEnd w:id="18571"/>
        <w:bookmarkEnd w:id="18572"/>
      </w:tr>
      <w:tr w:rsidR="002A1D5D" w:rsidRPr="00AC5720" w:rsidDel="00C3631D" w14:paraId="14604958" w14:textId="77777777" w:rsidTr="002A1D5D">
        <w:trPr>
          <w:trHeight w:val="360"/>
          <w:del w:id="18573"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1804A11C" w14:textId="77777777" w:rsidR="002A1D5D" w:rsidRPr="002326C1" w:rsidDel="00C3631D" w:rsidRDefault="002A1D5D" w:rsidP="002A1D5D">
            <w:pPr>
              <w:rPr>
                <w:del w:id="18574" w:author="Author" w:date="2017-12-27T18:30:00Z"/>
                <w:rStyle w:val="SAPScreenElement"/>
                <w:lang w:val="en-US"/>
              </w:rPr>
            </w:pPr>
            <w:del w:id="18575" w:author="Author" w:date="2017-12-27T18:30:00Z">
              <w:r w:rsidRPr="002326C1" w:rsidDel="00C3631D">
                <w:rPr>
                  <w:rStyle w:val="SAPScreenElement"/>
                  <w:lang w:val="en-US"/>
                </w:rPr>
                <w:delText xml:space="preserve">Pay Scale Type: </w:delText>
              </w:r>
              <w:r w:rsidRPr="002326C1" w:rsidDel="00C3631D">
                <w:rPr>
                  <w:lang w:val="en-US"/>
                </w:rPr>
                <w:delText>select from drop-down; the selected value should fit to the value of field</w:delText>
              </w:r>
              <w:r w:rsidRPr="002326C1" w:rsidDel="00C3631D">
                <w:rPr>
                  <w:rStyle w:val="SAPScreenElement"/>
                  <w:lang w:val="en-US"/>
                </w:rPr>
                <w:delText xml:space="preserve"> Employment Type</w:delText>
              </w:r>
              <w:bookmarkStart w:id="18576" w:name="_Toc504125814"/>
              <w:bookmarkStart w:id="18577" w:name="_Toc504491609"/>
              <w:bookmarkStart w:id="18578" w:name="_Toc504493796"/>
              <w:bookmarkStart w:id="18579" w:name="_Toc504494851"/>
              <w:bookmarkStart w:id="18580" w:name="_Toc504496451"/>
              <w:bookmarkStart w:id="18581" w:name="_Toc504655537"/>
              <w:bookmarkStart w:id="18582" w:name="_Toc504983715"/>
              <w:bookmarkStart w:id="18583" w:name="_Toc505268799"/>
              <w:bookmarkStart w:id="18584" w:name="_Toc505353564"/>
              <w:bookmarkStart w:id="18585" w:name="_Toc505942449"/>
              <w:bookmarkStart w:id="18586" w:name="_Toc507060113"/>
              <w:bookmarkStart w:id="18587" w:name="_Toc507063682"/>
              <w:bookmarkEnd w:id="18576"/>
              <w:bookmarkEnd w:id="18577"/>
              <w:bookmarkEnd w:id="18578"/>
              <w:bookmarkEnd w:id="18579"/>
              <w:bookmarkEnd w:id="18580"/>
              <w:bookmarkEnd w:id="18581"/>
              <w:bookmarkEnd w:id="18582"/>
              <w:bookmarkEnd w:id="18583"/>
              <w:bookmarkEnd w:id="18584"/>
              <w:bookmarkEnd w:id="18585"/>
              <w:bookmarkEnd w:id="18586"/>
              <w:bookmarkEnd w:id="18587"/>
            </w:del>
          </w:p>
        </w:tc>
        <w:tc>
          <w:tcPr>
            <w:tcW w:w="7650" w:type="dxa"/>
            <w:tcBorders>
              <w:top w:val="single" w:sz="8" w:space="0" w:color="999999"/>
              <w:left w:val="single" w:sz="8" w:space="0" w:color="999999"/>
              <w:bottom w:val="single" w:sz="8" w:space="0" w:color="999999"/>
              <w:right w:val="single" w:sz="8" w:space="0" w:color="999999"/>
            </w:tcBorders>
          </w:tcPr>
          <w:p w14:paraId="04A571A3" w14:textId="77777777" w:rsidR="002A1D5D" w:rsidRPr="002326C1" w:rsidDel="00C3631D" w:rsidRDefault="002A1D5D" w:rsidP="002A1D5D">
            <w:pPr>
              <w:pStyle w:val="SAPNoteHeading"/>
              <w:ind w:left="0"/>
              <w:rPr>
                <w:del w:id="18588" w:author="Author" w:date="2017-12-27T18:30:00Z"/>
                <w:lang w:val="en-US"/>
              </w:rPr>
            </w:pPr>
            <w:del w:id="18589" w:author="Author" w:date="2017-12-27T18:30:00Z">
              <w:r w:rsidRPr="002326C1" w:rsidDel="00C3631D">
                <w:rPr>
                  <w:noProof/>
                  <w:lang w:val="en-US"/>
                </w:rPr>
                <w:drawing>
                  <wp:inline distT="0" distB="0" distL="0" distR="0" wp14:anchorId="09F89A0C" wp14:editId="213A7BCE">
                    <wp:extent cx="225425" cy="225425"/>
                    <wp:effectExtent l="0" t="0" r="3175" b="3175"/>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sidDel="00C3631D">
                <w:rPr>
                  <w:lang w:val="en-US"/>
                </w:rPr>
                <w:delText> Recommendation</w:delText>
              </w:r>
              <w:bookmarkStart w:id="18590" w:name="_Toc504125815"/>
              <w:bookmarkStart w:id="18591" w:name="_Toc504491610"/>
              <w:bookmarkStart w:id="18592" w:name="_Toc504493797"/>
              <w:bookmarkStart w:id="18593" w:name="_Toc504494852"/>
              <w:bookmarkStart w:id="18594" w:name="_Toc504496452"/>
              <w:bookmarkStart w:id="18595" w:name="_Toc504655538"/>
              <w:bookmarkStart w:id="18596" w:name="_Toc504983716"/>
              <w:bookmarkStart w:id="18597" w:name="_Toc505268800"/>
              <w:bookmarkStart w:id="18598" w:name="_Toc505353565"/>
              <w:bookmarkStart w:id="18599" w:name="_Toc505942450"/>
              <w:bookmarkStart w:id="18600" w:name="_Toc507060114"/>
              <w:bookmarkStart w:id="18601" w:name="_Toc507063683"/>
              <w:bookmarkEnd w:id="18590"/>
              <w:bookmarkEnd w:id="18591"/>
              <w:bookmarkEnd w:id="18592"/>
              <w:bookmarkEnd w:id="18593"/>
              <w:bookmarkEnd w:id="18594"/>
              <w:bookmarkEnd w:id="18595"/>
              <w:bookmarkEnd w:id="18596"/>
              <w:bookmarkEnd w:id="18597"/>
              <w:bookmarkEnd w:id="18598"/>
              <w:bookmarkEnd w:id="18599"/>
              <w:bookmarkEnd w:id="18600"/>
              <w:bookmarkEnd w:id="18601"/>
            </w:del>
          </w:p>
          <w:p w14:paraId="5A05321C" w14:textId="77777777" w:rsidR="002A1D5D" w:rsidRPr="002326C1" w:rsidDel="00C3631D" w:rsidRDefault="002A1D5D" w:rsidP="002A1D5D">
            <w:pPr>
              <w:rPr>
                <w:del w:id="18602" w:author="Author" w:date="2017-12-27T18:30:00Z"/>
                <w:lang w:val="en-US"/>
              </w:rPr>
            </w:pPr>
            <w:del w:id="18603" w:author="Author" w:date="2017-12-27T18:30:00Z">
              <w:r w:rsidRPr="002326C1" w:rsidDel="00C3631D">
                <w:rPr>
                  <w:lang w:val="en-US"/>
                </w:rPr>
                <w:delText>Required if integration with Employee Central Payroll is in place.</w:delText>
              </w:r>
              <w:bookmarkStart w:id="18604" w:name="_Toc504125816"/>
              <w:bookmarkStart w:id="18605" w:name="_Toc504491611"/>
              <w:bookmarkStart w:id="18606" w:name="_Toc504493798"/>
              <w:bookmarkStart w:id="18607" w:name="_Toc504494853"/>
              <w:bookmarkStart w:id="18608" w:name="_Toc504496453"/>
              <w:bookmarkStart w:id="18609" w:name="_Toc504655539"/>
              <w:bookmarkStart w:id="18610" w:name="_Toc504983717"/>
              <w:bookmarkStart w:id="18611" w:name="_Toc505268801"/>
              <w:bookmarkStart w:id="18612" w:name="_Toc505353566"/>
              <w:bookmarkStart w:id="18613" w:name="_Toc505942451"/>
              <w:bookmarkStart w:id="18614" w:name="_Toc507060115"/>
              <w:bookmarkStart w:id="18615" w:name="_Toc507063684"/>
              <w:bookmarkEnd w:id="18604"/>
              <w:bookmarkEnd w:id="18605"/>
              <w:bookmarkEnd w:id="18606"/>
              <w:bookmarkEnd w:id="18607"/>
              <w:bookmarkEnd w:id="18608"/>
              <w:bookmarkEnd w:id="18609"/>
              <w:bookmarkEnd w:id="18610"/>
              <w:bookmarkEnd w:id="18611"/>
              <w:bookmarkEnd w:id="18612"/>
              <w:bookmarkEnd w:id="18613"/>
              <w:bookmarkEnd w:id="18614"/>
              <w:bookmarkEnd w:id="18615"/>
            </w:del>
          </w:p>
        </w:tc>
        <w:bookmarkStart w:id="18616" w:name="_Toc504125817"/>
        <w:bookmarkStart w:id="18617" w:name="_Toc504491612"/>
        <w:bookmarkStart w:id="18618" w:name="_Toc504493799"/>
        <w:bookmarkStart w:id="18619" w:name="_Toc504494854"/>
        <w:bookmarkStart w:id="18620" w:name="_Toc504496454"/>
        <w:bookmarkStart w:id="18621" w:name="_Toc504655540"/>
        <w:bookmarkStart w:id="18622" w:name="_Toc504983718"/>
        <w:bookmarkStart w:id="18623" w:name="_Toc505268802"/>
        <w:bookmarkStart w:id="18624" w:name="_Toc505353567"/>
        <w:bookmarkStart w:id="18625" w:name="_Toc505942452"/>
        <w:bookmarkStart w:id="18626" w:name="_Toc507060116"/>
        <w:bookmarkStart w:id="18627" w:name="_Toc507063685"/>
        <w:bookmarkEnd w:id="18616"/>
        <w:bookmarkEnd w:id="18617"/>
        <w:bookmarkEnd w:id="18618"/>
        <w:bookmarkEnd w:id="18619"/>
        <w:bookmarkEnd w:id="18620"/>
        <w:bookmarkEnd w:id="18621"/>
        <w:bookmarkEnd w:id="18622"/>
        <w:bookmarkEnd w:id="18623"/>
        <w:bookmarkEnd w:id="18624"/>
        <w:bookmarkEnd w:id="18625"/>
        <w:bookmarkEnd w:id="18626"/>
        <w:bookmarkEnd w:id="18627"/>
      </w:tr>
      <w:tr w:rsidR="002A1D5D" w:rsidRPr="00AC5720" w:rsidDel="00C3631D" w14:paraId="3094A959" w14:textId="77777777" w:rsidTr="002A1D5D">
        <w:trPr>
          <w:trHeight w:val="360"/>
          <w:del w:id="18628"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4CEA8165" w14:textId="77777777" w:rsidR="002A1D5D" w:rsidRPr="002326C1" w:rsidDel="00C3631D" w:rsidRDefault="002A1D5D" w:rsidP="002A1D5D">
            <w:pPr>
              <w:rPr>
                <w:del w:id="18629" w:author="Author" w:date="2017-12-27T18:30:00Z"/>
                <w:rStyle w:val="SAPScreenElement"/>
                <w:lang w:val="en-US"/>
              </w:rPr>
            </w:pPr>
            <w:del w:id="18630" w:author="Author" w:date="2017-12-27T18:30:00Z">
              <w:r w:rsidRPr="002326C1" w:rsidDel="00C3631D">
                <w:rPr>
                  <w:rStyle w:val="SAPScreenElement"/>
                  <w:lang w:val="en-US"/>
                </w:rPr>
                <w:delText xml:space="preserve">Pay Scale Area: </w:delText>
              </w:r>
              <w:r w:rsidRPr="002326C1" w:rsidDel="00C3631D">
                <w:rPr>
                  <w:lang w:val="en-US"/>
                </w:rPr>
                <w:delText>select</w:delText>
              </w:r>
              <w:r w:rsidRPr="002326C1" w:rsidDel="00C3631D">
                <w:rPr>
                  <w:rStyle w:val="SAPUserEntry"/>
                  <w:lang w:val="en-US"/>
                </w:rPr>
                <w:delText xml:space="preserve"> USA – United States</w:delText>
              </w:r>
              <w:r w:rsidRPr="002326C1" w:rsidDel="00C3631D">
                <w:rPr>
                  <w:lang w:val="en-US"/>
                </w:rPr>
                <w:delText xml:space="preserve"> </w:delText>
              </w:r>
              <w:r w:rsidRPr="002326C1" w:rsidDel="00C3631D">
                <w:rPr>
                  <w:rStyle w:val="SAPUserEntry"/>
                  <w:lang w:val="en-US"/>
                </w:rPr>
                <w:delText xml:space="preserve">(USA/US) </w:delText>
              </w:r>
              <w:r w:rsidRPr="002326C1" w:rsidDel="00C3631D">
                <w:rPr>
                  <w:lang w:val="en-US"/>
                </w:rPr>
                <w:delText>from drop-down</w:delText>
              </w:r>
              <w:r w:rsidRPr="002326C1" w:rsidDel="00C3631D">
                <w:rPr>
                  <w:rStyle w:val="SAPUserEntry"/>
                  <w:lang w:val="en-US"/>
                </w:rPr>
                <w:delText xml:space="preserve"> </w:delText>
              </w:r>
              <w:bookmarkStart w:id="18631" w:name="_Toc504125818"/>
              <w:bookmarkStart w:id="18632" w:name="_Toc504491613"/>
              <w:bookmarkStart w:id="18633" w:name="_Toc504493800"/>
              <w:bookmarkStart w:id="18634" w:name="_Toc504494855"/>
              <w:bookmarkStart w:id="18635" w:name="_Toc504496455"/>
              <w:bookmarkStart w:id="18636" w:name="_Toc504655541"/>
              <w:bookmarkStart w:id="18637" w:name="_Toc504983719"/>
              <w:bookmarkStart w:id="18638" w:name="_Toc505268803"/>
              <w:bookmarkStart w:id="18639" w:name="_Toc505353568"/>
              <w:bookmarkStart w:id="18640" w:name="_Toc505942453"/>
              <w:bookmarkStart w:id="18641" w:name="_Toc507060117"/>
              <w:bookmarkStart w:id="18642" w:name="_Toc507063686"/>
              <w:bookmarkEnd w:id="18631"/>
              <w:bookmarkEnd w:id="18632"/>
              <w:bookmarkEnd w:id="18633"/>
              <w:bookmarkEnd w:id="18634"/>
              <w:bookmarkEnd w:id="18635"/>
              <w:bookmarkEnd w:id="18636"/>
              <w:bookmarkEnd w:id="18637"/>
              <w:bookmarkEnd w:id="18638"/>
              <w:bookmarkEnd w:id="18639"/>
              <w:bookmarkEnd w:id="18640"/>
              <w:bookmarkEnd w:id="18641"/>
              <w:bookmarkEnd w:id="18642"/>
            </w:del>
          </w:p>
        </w:tc>
        <w:tc>
          <w:tcPr>
            <w:tcW w:w="7650" w:type="dxa"/>
            <w:tcBorders>
              <w:top w:val="single" w:sz="8" w:space="0" w:color="999999"/>
              <w:left w:val="single" w:sz="8" w:space="0" w:color="999999"/>
              <w:bottom w:val="single" w:sz="8" w:space="0" w:color="999999"/>
              <w:right w:val="single" w:sz="8" w:space="0" w:color="999999"/>
            </w:tcBorders>
          </w:tcPr>
          <w:p w14:paraId="5B72E405" w14:textId="77777777" w:rsidR="002A1D5D" w:rsidRPr="002326C1" w:rsidDel="00C3631D" w:rsidRDefault="002A1D5D" w:rsidP="002A1D5D">
            <w:pPr>
              <w:pStyle w:val="SAPNoteHeading"/>
              <w:ind w:left="0"/>
              <w:rPr>
                <w:del w:id="18643" w:author="Author" w:date="2017-12-27T18:30:00Z"/>
                <w:lang w:val="en-US"/>
              </w:rPr>
            </w:pPr>
            <w:del w:id="18644" w:author="Author" w:date="2017-12-27T18:30:00Z">
              <w:r w:rsidRPr="002326C1" w:rsidDel="00C3631D">
                <w:rPr>
                  <w:noProof/>
                  <w:lang w:val="en-US"/>
                </w:rPr>
                <w:drawing>
                  <wp:inline distT="0" distB="0" distL="0" distR="0" wp14:anchorId="5BAC3F36" wp14:editId="7A01EF5A">
                    <wp:extent cx="225425" cy="225425"/>
                    <wp:effectExtent l="0" t="0" r="3175" b="3175"/>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sidDel="00C3631D">
                <w:rPr>
                  <w:lang w:val="en-US"/>
                </w:rPr>
                <w:delText> Recommendation</w:delText>
              </w:r>
              <w:bookmarkStart w:id="18645" w:name="_Toc504125819"/>
              <w:bookmarkStart w:id="18646" w:name="_Toc504491614"/>
              <w:bookmarkStart w:id="18647" w:name="_Toc504493801"/>
              <w:bookmarkStart w:id="18648" w:name="_Toc504494856"/>
              <w:bookmarkStart w:id="18649" w:name="_Toc504496456"/>
              <w:bookmarkStart w:id="18650" w:name="_Toc504655542"/>
              <w:bookmarkStart w:id="18651" w:name="_Toc504983720"/>
              <w:bookmarkStart w:id="18652" w:name="_Toc505268804"/>
              <w:bookmarkStart w:id="18653" w:name="_Toc505353569"/>
              <w:bookmarkStart w:id="18654" w:name="_Toc505942454"/>
              <w:bookmarkStart w:id="18655" w:name="_Toc507060118"/>
              <w:bookmarkStart w:id="18656" w:name="_Toc507063687"/>
              <w:bookmarkEnd w:id="18645"/>
              <w:bookmarkEnd w:id="18646"/>
              <w:bookmarkEnd w:id="18647"/>
              <w:bookmarkEnd w:id="18648"/>
              <w:bookmarkEnd w:id="18649"/>
              <w:bookmarkEnd w:id="18650"/>
              <w:bookmarkEnd w:id="18651"/>
              <w:bookmarkEnd w:id="18652"/>
              <w:bookmarkEnd w:id="18653"/>
              <w:bookmarkEnd w:id="18654"/>
              <w:bookmarkEnd w:id="18655"/>
              <w:bookmarkEnd w:id="18656"/>
            </w:del>
          </w:p>
          <w:p w14:paraId="61A275F9" w14:textId="77777777" w:rsidR="002A1D5D" w:rsidRPr="002326C1" w:rsidDel="00C3631D" w:rsidRDefault="002A1D5D" w:rsidP="002A1D5D">
            <w:pPr>
              <w:rPr>
                <w:del w:id="18657" w:author="Author" w:date="2017-12-27T18:30:00Z"/>
                <w:lang w:val="en-US"/>
              </w:rPr>
            </w:pPr>
            <w:del w:id="18658" w:author="Author" w:date="2017-12-27T18:30:00Z">
              <w:r w:rsidRPr="002326C1" w:rsidDel="00C3631D">
                <w:rPr>
                  <w:lang w:val="en-US"/>
                </w:rPr>
                <w:delText>Required if integration with Employee Central Payroll is in place.</w:delText>
              </w:r>
              <w:bookmarkStart w:id="18659" w:name="_Toc504125820"/>
              <w:bookmarkStart w:id="18660" w:name="_Toc504491615"/>
              <w:bookmarkStart w:id="18661" w:name="_Toc504493802"/>
              <w:bookmarkStart w:id="18662" w:name="_Toc504494857"/>
              <w:bookmarkStart w:id="18663" w:name="_Toc504496457"/>
              <w:bookmarkStart w:id="18664" w:name="_Toc504655543"/>
              <w:bookmarkStart w:id="18665" w:name="_Toc504983721"/>
              <w:bookmarkStart w:id="18666" w:name="_Toc505268805"/>
              <w:bookmarkStart w:id="18667" w:name="_Toc505353570"/>
              <w:bookmarkStart w:id="18668" w:name="_Toc505942455"/>
              <w:bookmarkStart w:id="18669" w:name="_Toc507060119"/>
              <w:bookmarkStart w:id="18670" w:name="_Toc507063688"/>
              <w:bookmarkEnd w:id="18659"/>
              <w:bookmarkEnd w:id="18660"/>
              <w:bookmarkEnd w:id="18661"/>
              <w:bookmarkEnd w:id="18662"/>
              <w:bookmarkEnd w:id="18663"/>
              <w:bookmarkEnd w:id="18664"/>
              <w:bookmarkEnd w:id="18665"/>
              <w:bookmarkEnd w:id="18666"/>
              <w:bookmarkEnd w:id="18667"/>
              <w:bookmarkEnd w:id="18668"/>
              <w:bookmarkEnd w:id="18669"/>
              <w:bookmarkEnd w:id="18670"/>
            </w:del>
          </w:p>
        </w:tc>
        <w:bookmarkStart w:id="18671" w:name="_Toc504125821"/>
        <w:bookmarkStart w:id="18672" w:name="_Toc504491616"/>
        <w:bookmarkStart w:id="18673" w:name="_Toc504493803"/>
        <w:bookmarkStart w:id="18674" w:name="_Toc504494858"/>
        <w:bookmarkStart w:id="18675" w:name="_Toc504496458"/>
        <w:bookmarkStart w:id="18676" w:name="_Toc504655544"/>
        <w:bookmarkStart w:id="18677" w:name="_Toc504983722"/>
        <w:bookmarkStart w:id="18678" w:name="_Toc505268806"/>
        <w:bookmarkStart w:id="18679" w:name="_Toc505353571"/>
        <w:bookmarkStart w:id="18680" w:name="_Toc505942456"/>
        <w:bookmarkStart w:id="18681" w:name="_Toc507060120"/>
        <w:bookmarkStart w:id="18682" w:name="_Toc507063689"/>
        <w:bookmarkEnd w:id="18671"/>
        <w:bookmarkEnd w:id="18672"/>
        <w:bookmarkEnd w:id="18673"/>
        <w:bookmarkEnd w:id="18674"/>
        <w:bookmarkEnd w:id="18675"/>
        <w:bookmarkEnd w:id="18676"/>
        <w:bookmarkEnd w:id="18677"/>
        <w:bookmarkEnd w:id="18678"/>
        <w:bookmarkEnd w:id="18679"/>
        <w:bookmarkEnd w:id="18680"/>
        <w:bookmarkEnd w:id="18681"/>
        <w:bookmarkEnd w:id="18682"/>
      </w:tr>
      <w:tr w:rsidR="002A1D5D" w:rsidRPr="00AC5720" w:rsidDel="00C3631D" w14:paraId="1DC9DC27" w14:textId="77777777" w:rsidTr="002A1D5D">
        <w:trPr>
          <w:trHeight w:val="360"/>
          <w:del w:id="18683"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523197A5" w14:textId="77777777" w:rsidR="002A1D5D" w:rsidRPr="002326C1" w:rsidDel="00C3631D" w:rsidRDefault="002A1D5D" w:rsidP="002A1D5D">
            <w:pPr>
              <w:rPr>
                <w:del w:id="18684" w:author="Author" w:date="2017-12-27T18:30:00Z"/>
                <w:rStyle w:val="SAPScreenElement"/>
                <w:lang w:val="en-US"/>
              </w:rPr>
            </w:pPr>
            <w:del w:id="18685" w:author="Author" w:date="2017-12-27T18:30:00Z">
              <w:r w:rsidRPr="002326C1" w:rsidDel="00C3631D">
                <w:rPr>
                  <w:rStyle w:val="SAPScreenElement"/>
                  <w:lang w:val="en-US"/>
                </w:rPr>
                <w:delText xml:space="preserve">EEO Job Group: </w:delText>
              </w:r>
              <w:r w:rsidRPr="002326C1" w:rsidDel="00C3631D">
                <w:rPr>
                  <w:lang w:val="en-US"/>
                </w:rPr>
                <w:delText>select from drop-down</w:delText>
              </w:r>
              <w:bookmarkStart w:id="18686" w:name="_Toc504125822"/>
              <w:bookmarkStart w:id="18687" w:name="_Toc504491617"/>
              <w:bookmarkStart w:id="18688" w:name="_Toc504493804"/>
              <w:bookmarkStart w:id="18689" w:name="_Toc504494859"/>
              <w:bookmarkStart w:id="18690" w:name="_Toc504496459"/>
              <w:bookmarkStart w:id="18691" w:name="_Toc504655545"/>
              <w:bookmarkStart w:id="18692" w:name="_Toc504983723"/>
              <w:bookmarkStart w:id="18693" w:name="_Toc505268807"/>
              <w:bookmarkStart w:id="18694" w:name="_Toc505353572"/>
              <w:bookmarkStart w:id="18695" w:name="_Toc505942457"/>
              <w:bookmarkStart w:id="18696" w:name="_Toc507060121"/>
              <w:bookmarkStart w:id="18697" w:name="_Toc507063690"/>
              <w:bookmarkEnd w:id="18686"/>
              <w:bookmarkEnd w:id="18687"/>
              <w:bookmarkEnd w:id="18688"/>
              <w:bookmarkEnd w:id="18689"/>
              <w:bookmarkEnd w:id="18690"/>
              <w:bookmarkEnd w:id="18691"/>
              <w:bookmarkEnd w:id="18692"/>
              <w:bookmarkEnd w:id="18693"/>
              <w:bookmarkEnd w:id="18694"/>
              <w:bookmarkEnd w:id="18695"/>
              <w:bookmarkEnd w:id="18696"/>
              <w:bookmarkEnd w:id="18697"/>
            </w:del>
          </w:p>
        </w:tc>
        <w:tc>
          <w:tcPr>
            <w:tcW w:w="7650" w:type="dxa"/>
            <w:tcBorders>
              <w:top w:val="single" w:sz="8" w:space="0" w:color="999999"/>
              <w:left w:val="single" w:sz="8" w:space="0" w:color="999999"/>
              <w:bottom w:val="single" w:sz="8" w:space="0" w:color="999999"/>
              <w:right w:val="single" w:sz="8" w:space="0" w:color="999999"/>
            </w:tcBorders>
          </w:tcPr>
          <w:p w14:paraId="53936663" w14:textId="77777777" w:rsidR="002A1D5D" w:rsidRPr="002326C1" w:rsidDel="00C3631D" w:rsidRDefault="002A1D5D" w:rsidP="002A1D5D">
            <w:pPr>
              <w:pStyle w:val="SAPNoteHeading"/>
              <w:ind w:left="0"/>
              <w:rPr>
                <w:del w:id="18698" w:author="Author" w:date="2017-12-27T18:30:00Z"/>
                <w:lang w:val="en-US"/>
              </w:rPr>
            </w:pPr>
            <w:del w:id="18699" w:author="Author" w:date="2017-12-27T18:30:00Z">
              <w:r w:rsidRPr="002326C1" w:rsidDel="00C3631D">
                <w:rPr>
                  <w:noProof/>
                  <w:lang w:val="en-US"/>
                </w:rPr>
                <w:drawing>
                  <wp:inline distT="0" distB="0" distL="0" distR="0" wp14:anchorId="37484FC0" wp14:editId="6C283C8F">
                    <wp:extent cx="225425" cy="225425"/>
                    <wp:effectExtent l="0" t="0" r="3175" b="3175"/>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sidDel="00C3631D">
                <w:rPr>
                  <w:lang w:val="en-US"/>
                </w:rPr>
                <w:delText xml:space="preserve"> Note</w:delText>
              </w:r>
              <w:bookmarkStart w:id="18700" w:name="_Toc504125823"/>
              <w:bookmarkStart w:id="18701" w:name="_Toc504491618"/>
              <w:bookmarkStart w:id="18702" w:name="_Toc504493805"/>
              <w:bookmarkStart w:id="18703" w:name="_Toc504494860"/>
              <w:bookmarkStart w:id="18704" w:name="_Toc504496460"/>
              <w:bookmarkStart w:id="18705" w:name="_Toc504655546"/>
              <w:bookmarkStart w:id="18706" w:name="_Toc504983724"/>
              <w:bookmarkStart w:id="18707" w:name="_Toc505268808"/>
              <w:bookmarkStart w:id="18708" w:name="_Toc505353573"/>
              <w:bookmarkStart w:id="18709" w:name="_Toc505942458"/>
              <w:bookmarkStart w:id="18710" w:name="_Toc507060122"/>
              <w:bookmarkStart w:id="18711" w:name="_Toc507063691"/>
              <w:bookmarkEnd w:id="18700"/>
              <w:bookmarkEnd w:id="18701"/>
              <w:bookmarkEnd w:id="18702"/>
              <w:bookmarkEnd w:id="18703"/>
              <w:bookmarkEnd w:id="18704"/>
              <w:bookmarkEnd w:id="18705"/>
              <w:bookmarkEnd w:id="18706"/>
              <w:bookmarkEnd w:id="18707"/>
              <w:bookmarkEnd w:id="18708"/>
              <w:bookmarkEnd w:id="18709"/>
              <w:bookmarkEnd w:id="18710"/>
              <w:bookmarkEnd w:id="18711"/>
            </w:del>
          </w:p>
          <w:p w14:paraId="58CBCED0" w14:textId="77777777" w:rsidR="002A1D5D" w:rsidRPr="002326C1" w:rsidDel="00C3631D" w:rsidRDefault="002A1D5D" w:rsidP="002A1D5D">
            <w:pPr>
              <w:rPr>
                <w:del w:id="18712" w:author="Author" w:date="2017-12-27T18:30:00Z"/>
                <w:lang w:val="en-US"/>
              </w:rPr>
            </w:pPr>
            <w:del w:id="18713" w:author="Author" w:date="2017-12-27T18:30:00Z">
              <w:r w:rsidRPr="002326C1" w:rsidDel="00C3631D">
                <w:rPr>
                  <w:lang w:val="en-US"/>
                </w:rPr>
                <w:delText>EEO stands for “equal employment opportunity”.</w:delText>
              </w:r>
              <w:bookmarkStart w:id="18714" w:name="_Toc504125824"/>
              <w:bookmarkStart w:id="18715" w:name="_Toc504491619"/>
              <w:bookmarkStart w:id="18716" w:name="_Toc504493806"/>
              <w:bookmarkStart w:id="18717" w:name="_Toc504494861"/>
              <w:bookmarkStart w:id="18718" w:name="_Toc504496461"/>
              <w:bookmarkStart w:id="18719" w:name="_Toc504655547"/>
              <w:bookmarkStart w:id="18720" w:name="_Toc504983725"/>
              <w:bookmarkStart w:id="18721" w:name="_Toc505268809"/>
              <w:bookmarkStart w:id="18722" w:name="_Toc505353574"/>
              <w:bookmarkStart w:id="18723" w:name="_Toc505942459"/>
              <w:bookmarkStart w:id="18724" w:name="_Toc507060123"/>
              <w:bookmarkStart w:id="18725" w:name="_Toc507063692"/>
              <w:bookmarkEnd w:id="18714"/>
              <w:bookmarkEnd w:id="18715"/>
              <w:bookmarkEnd w:id="18716"/>
              <w:bookmarkEnd w:id="18717"/>
              <w:bookmarkEnd w:id="18718"/>
              <w:bookmarkEnd w:id="18719"/>
              <w:bookmarkEnd w:id="18720"/>
              <w:bookmarkEnd w:id="18721"/>
              <w:bookmarkEnd w:id="18722"/>
              <w:bookmarkEnd w:id="18723"/>
              <w:bookmarkEnd w:id="18724"/>
              <w:bookmarkEnd w:id="18725"/>
            </w:del>
          </w:p>
        </w:tc>
        <w:bookmarkStart w:id="18726" w:name="_Toc504125825"/>
        <w:bookmarkStart w:id="18727" w:name="_Toc504491620"/>
        <w:bookmarkStart w:id="18728" w:name="_Toc504493807"/>
        <w:bookmarkStart w:id="18729" w:name="_Toc504494862"/>
        <w:bookmarkStart w:id="18730" w:name="_Toc504496462"/>
        <w:bookmarkStart w:id="18731" w:name="_Toc504655548"/>
        <w:bookmarkStart w:id="18732" w:name="_Toc504983726"/>
        <w:bookmarkStart w:id="18733" w:name="_Toc505268810"/>
        <w:bookmarkStart w:id="18734" w:name="_Toc505353575"/>
        <w:bookmarkStart w:id="18735" w:name="_Toc505942460"/>
        <w:bookmarkStart w:id="18736" w:name="_Toc507060124"/>
        <w:bookmarkStart w:id="18737" w:name="_Toc507063693"/>
        <w:bookmarkEnd w:id="18726"/>
        <w:bookmarkEnd w:id="18727"/>
        <w:bookmarkEnd w:id="18728"/>
        <w:bookmarkEnd w:id="18729"/>
        <w:bookmarkEnd w:id="18730"/>
        <w:bookmarkEnd w:id="18731"/>
        <w:bookmarkEnd w:id="18732"/>
        <w:bookmarkEnd w:id="18733"/>
        <w:bookmarkEnd w:id="18734"/>
        <w:bookmarkEnd w:id="18735"/>
        <w:bookmarkEnd w:id="18736"/>
        <w:bookmarkEnd w:id="18737"/>
      </w:tr>
      <w:tr w:rsidR="002A1D5D" w:rsidRPr="00AC5720" w:rsidDel="00C3631D" w14:paraId="69671EA3" w14:textId="77777777" w:rsidTr="002A1D5D">
        <w:trPr>
          <w:trHeight w:val="360"/>
          <w:del w:id="18738"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640F8ECB" w14:textId="77777777" w:rsidR="002A1D5D" w:rsidRPr="002326C1" w:rsidDel="00C3631D" w:rsidRDefault="002A1D5D" w:rsidP="002A1D5D">
            <w:pPr>
              <w:rPr>
                <w:del w:id="18739" w:author="Author" w:date="2017-12-27T18:30:00Z"/>
                <w:rStyle w:val="SAPScreenElement"/>
                <w:lang w:val="en-US"/>
              </w:rPr>
            </w:pPr>
            <w:del w:id="18740" w:author="Author" w:date="2017-12-27T18:30:00Z">
              <w:r w:rsidRPr="002326C1" w:rsidDel="00C3631D">
                <w:rPr>
                  <w:rStyle w:val="SAPScreenElement"/>
                  <w:lang w:val="en-US"/>
                </w:rPr>
                <w:delText>Continued Sickness Pay Period</w:delText>
              </w:r>
              <w:r w:rsidRPr="002326C1" w:rsidDel="00C3631D">
                <w:rPr>
                  <w:lang w:val="en-US"/>
                </w:rPr>
                <w:delText>: enter as appropriate</w:delText>
              </w:r>
              <w:bookmarkStart w:id="18741" w:name="_Toc504125826"/>
              <w:bookmarkStart w:id="18742" w:name="_Toc504491621"/>
              <w:bookmarkStart w:id="18743" w:name="_Toc504493808"/>
              <w:bookmarkStart w:id="18744" w:name="_Toc504494863"/>
              <w:bookmarkStart w:id="18745" w:name="_Toc504496463"/>
              <w:bookmarkStart w:id="18746" w:name="_Toc504655549"/>
              <w:bookmarkStart w:id="18747" w:name="_Toc504983727"/>
              <w:bookmarkStart w:id="18748" w:name="_Toc505268811"/>
              <w:bookmarkStart w:id="18749" w:name="_Toc505353576"/>
              <w:bookmarkStart w:id="18750" w:name="_Toc505942461"/>
              <w:bookmarkStart w:id="18751" w:name="_Toc507060125"/>
              <w:bookmarkStart w:id="18752" w:name="_Toc507063694"/>
              <w:bookmarkEnd w:id="18741"/>
              <w:bookmarkEnd w:id="18742"/>
              <w:bookmarkEnd w:id="18743"/>
              <w:bookmarkEnd w:id="18744"/>
              <w:bookmarkEnd w:id="18745"/>
              <w:bookmarkEnd w:id="18746"/>
              <w:bookmarkEnd w:id="18747"/>
              <w:bookmarkEnd w:id="18748"/>
              <w:bookmarkEnd w:id="18749"/>
              <w:bookmarkEnd w:id="18750"/>
              <w:bookmarkEnd w:id="18751"/>
              <w:bookmarkEnd w:id="18752"/>
            </w:del>
          </w:p>
        </w:tc>
        <w:tc>
          <w:tcPr>
            <w:tcW w:w="7650" w:type="dxa"/>
            <w:tcBorders>
              <w:top w:val="single" w:sz="8" w:space="0" w:color="999999"/>
              <w:left w:val="single" w:sz="8" w:space="0" w:color="999999"/>
              <w:bottom w:val="single" w:sz="8" w:space="0" w:color="999999"/>
              <w:right w:val="single" w:sz="8" w:space="0" w:color="999999"/>
            </w:tcBorders>
          </w:tcPr>
          <w:p w14:paraId="43E5FEA7" w14:textId="77777777" w:rsidR="002A1D5D" w:rsidRPr="002326C1" w:rsidDel="00C3631D" w:rsidRDefault="002A1D5D" w:rsidP="002A1D5D">
            <w:pPr>
              <w:rPr>
                <w:del w:id="18753" w:author="Author" w:date="2017-12-27T18:30:00Z"/>
                <w:lang w:val="en-US"/>
              </w:rPr>
            </w:pPr>
            <w:bookmarkStart w:id="18754" w:name="_Toc504125827"/>
            <w:bookmarkStart w:id="18755" w:name="_Toc504491622"/>
            <w:bookmarkStart w:id="18756" w:name="_Toc504493809"/>
            <w:bookmarkStart w:id="18757" w:name="_Toc504494864"/>
            <w:bookmarkStart w:id="18758" w:name="_Toc504496464"/>
            <w:bookmarkStart w:id="18759" w:name="_Toc504655550"/>
            <w:bookmarkStart w:id="18760" w:name="_Toc504983728"/>
            <w:bookmarkStart w:id="18761" w:name="_Toc505268812"/>
            <w:bookmarkStart w:id="18762" w:name="_Toc505353577"/>
            <w:bookmarkStart w:id="18763" w:name="_Toc505942462"/>
            <w:bookmarkStart w:id="18764" w:name="_Toc507060126"/>
            <w:bookmarkStart w:id="18765" w:name="_Toc507063695"/>
            <w:bookmarkEnd w:id="18754"/>
            <w:bookmarkEnd w:id="18755"/>
            <w:bookmarkEnd w:id="18756"/>
            <w:bookmarkEnd w:id="18757"/>
            <w:bookmarkEnd w:id="18758"/>
            <w:bookmarkEnd w:id="18759"/>
            <w:bookmarkEnd w:id="18760"/>
            <w:bookmarkEnd w:id="18761"/>
            <w:bookmarkEnd w:id="18762"/>
            <w:bookmarkEnd w:id="18763"/>
            <w:bookmarkEnd w:id="18764"/>
            <w:bookmarkEnd w:id="18765"/>
          </w:p>
        </w:tc>
        <w:bookmarkStart w:id="18766" w:name="_Toc504125828"/>
        <w:bookmarkStart w:id="18767" w:name="_Toc504491623"/>
        <w:bookmarkStart w:id="18768" w:name="_Toc504493810"/>
        <w:bookmarkStart w:id="18769" w:name="_Toc504494865"/>
        <w:bookmarkStart w:id="18770" w:name="_Toc504496465"/>
        <w:bookmarkStart w:id="18771" w:name="_Toc504655551"/>
        <w:bookmarkStart w:id="18772" w:name="_Toc504983729"/>
        <w:bookmarkStart w:id="18773" w:name="_Toc505268813"/>
        <w:bookmarkStart w:id="18774" w:name="_Toc505353578"/>
        <w:bookmarkStart w:id="18775" w:name="_Toc505942463"/>
        <w:bookmarkStart w:id="18776" w:name="_Toc507060127"/>
        <w:bookmarkStart w:id="18777" w:name="_Toc507063696"/>
        <w:bookmarkEnd w:id="18766"/>
        <w:bookmarkEnd w:id="18767"/>
        <w:bookmarkEnd w:id="18768"/>
        <w:bookmarkEnd w:id="18769"/>
        <w:bookmarkEnd w:id="18770"/>
        <w:bookmarkEnd w:id="18771"/>
        <w:bookmarkEnd w:id="18772"/>
        <w:bookmarkEnd w:id="18773"/>
        <w:bookmarkEnd w:id="18774"/>
        <w:bookmarkEnd w:id="18775"/>
        <w:bookmarkEnd w:id="18776"/>
        <w:bookmarkEnd w:id="18777"/>
      </w:tr>
      <w:tr w:rsidR="002A1D5D" w:rsidRPr="00AC5720" w:rsidDel="00C3631D" w14:paraId="761FA6D9" w14:textId="77777777" w:rsidTr="002A1D5D">
        <w:trPr>
          <w:trHeight w:val="360"/>
          <w:del w:id="18778"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340F487B" w14:textId="77777777" w:rsidR="002A1D5D" w:rsidRPr="002326C1" w:rsidDel="00C3631D" w:rsidRDefault="002A1D5D" w:rsidP="002A1D5D">
            <w:pPr>
              <w:rPr>
                <w:del w:id="18779" w:author="Author" w:date="2017-12-27T18:30:00Z"/>
                <w:rStyle w:val="SAPScreenElement"/>
                <w:lang w:val="en-US"/>
              </w:rPr>
            </w:pPr>
            <w:del w:id="18780" w:author="Author" w:date="2017-12-27T18:30:00Z">
              <w:r w:rsidRPr="002326C1" w:rsidDel="00C3631D">
                <w:rPr>
                  <w:rStyle w:val="SAPScreenElement"/>
                  <w:lang w:val="en-US"/>
                </w:rPr>
                <w:delText>Continued Sickness Pay Measure</w:delText>
              </w:r>
              <w:r w:rsidRPr="002326C1" w:rsidDel="00C3631D">
                <w:rPr>
                  <w:lang w:val="en-US"/>
                </w:rPr>
                <w:delText>: select from drop-down</w:delText>
              </w:r>
              <w:bookmarkStart w:id="18781" w:name="_Toc504125829"/>
              <w:bookmarkStart w:id="18782" w:name="_Toc504491624"/>
              <w:bookmarkStart w:id="18783" w:name="_Toc504493811"/>
              <w:bookmarkStart w:id="18784" w:name="_Toc504494866"/>
              <w:bookmarkStart w:id="18785" w:name="_Toc504496466"/>
              <w:bookmarkStart w:id="18786" w:name="_Toc504655552"/>
              <w:bookmarkStart w:id="18787" w:name="_Toc504983730"/>
              <w:bookmarkStart w:id="18788" w:name="_Toc505268814"/>
              <w:bookmarkStart w:id="18789" w:name="_Toc505353579"/>
              <w:bookmarkStart w:id="18790" w:name="_Toc505942464"/>
              <w:bookmarkStart w:id="18791" w:name="_Toc507060128"/>
              <w:bookmarkStart w:id="18792" w:name="_Toc507063697"/>
              <w:bookmarkEnd w:id="18781"/>
              <w:bookmarkEnd w:id="18782"/>
              <w:bookmarkEnd w:id="18783"/>
              <w:bookmarkEnd w:id="18784"/>
              <w:bookmarkEnd w:id="18785"/>
              <w:bookmarkEnd w:id="18786"/>
              <w:bookmarkEnd w:id="18787"/>
              <w:bookmarkEnd w:id="18788"/>
              <w:bookmarkEnd w:id="18789"/>
              <w:bookmarkEnd w:id="18790"/>
              <w:bookmarkEnd w:id="18791"/>
              <w:bookmarkEnd w:id="18792"/>
            </w:del>
          </w:p>
        </w:tc>
        <w:tc>
          <w:tcPr>
            <w:tcW w:w="7650" w:type="dxa"/>
            <w:tcBorders>
              <w:top w:val="single" w:sz="8" w:space="0" w:color="999999"/>
              <w:left w:val="single" w:sz="8" w:space="0" w:color="999999"/>
              <w:bottom w:val="single" w:sz="8" w:space="0" w:color="999999"/>
              <w:right w:val="single" w:sz="8" w:space="0" w:color="999999"/>
            </w:tcBorders>
          </w:tcPr>
          <w:p w14:paraId="495C546D" w14:textId="77777777" w:rsidR="002A1D5D" w:rsidRPr="002326C1" w:rsidDel="00C3631D" w:rsidRDefault="002A1D5D" w:rsidP="002A1D5D">
            <w:pPr>
              <w:rPr>
                <w:del w:id="18793" w:author="Author" w:date="2017-12-27T18:30:00Z"/>
                <w:lang w:val="en-US"/>
              </w:rPr>
            </w:pPr>
            <w:bookmarkStart w:id="18794" w:name="_Toc504125830"/>
            <w:bookmarkStart w:id="18795" w:name="_Toc504491625"/>
            <w:bookmarkStart w:id="18796" w:name="_Toc504493812"/>
            <w:bookmarkStart w:id="18797" w:name="_Toc504494867"/>
            <w:bookmarkStart w:id="18798" w:name="_Toc504496467"/>
            <w:bookmarkStart w:id="18799" w:name="_Toc504655553"/>
            <w:bookmarkStart w:id="18800" w:name="_Toc504983731"/>
            <w:bookmarkStart w:id="18801" w:name="_Toc505268815"/>
            <w:bookmarkStart w:id="18802" w:name="_Toc505353580"/>
            <w:bookmarkStart w:id="18803" w:name="_Toc505942465"/>
            <w:bookmarkStart w:id="18804" w:name="_Toc507060129"/>
            <w:bookmarkStart w:id="18805" w:name="_Toc507063698"/>
            <w:bookmarkEnd w:id="18794"/>
            <w:bookmarkEnd w:id="18795"/>
            <w:bookmarkEnd w:id="18796"/>
            <w:bookmarkEnd w:id="18797"/>
            <w:bookmarkEnd w:id="18798"/>
            <w:bookmarkEnd w:id="18799"/>
            <w:bookmarkEnd w:id="18800"/>
            <w:bookmarkEnd w:id="18801"/>
            <w:bookmarkEnd w:id="18802"/>
            <w:bookmarkEnd w:id="18803"/>
            <w:bookmarkEnd w:id="18804"/>
            <w:bookmarkEnd w:id="18805"/>
          </w:p>
        </w:tc>
        <w:bookmarkStart w:id="18806" w:name="_Toc504125831"/>
        <w:bookmarkStart w:id="18807" w:name="_Toc504491626"/>
        <w:bookmarkStart w:id="18808" w:name="_Toc504493813"/>
        <w:bookmarkStart w:id="18809" w:name="_Toc504494868"/>
        <w:bookmarkStart w:id="18810" w:name="_Toc504496468"/>
        <w:bookmarkStart w:id="18811" w:name="_Toc504655554"/>
        <w:bookmarkStart w:id="18812" w:name="_Toc504983732"/>
        <w:bookmarkStart w:id="18813" w:name="_Toc505268816"/>
        <w:bookmarkStart w:id="18814" w:name="_Toc505353581"/>
        <w:bookmarkStart w:id="18815" w:name="_Toc505942466"/>
        <w:bookmarkStart w:id="18816" w:name="_Toc507060130"/>
        <w:bookmarkStart w:id="18817" w:name="_Toc507063699"/>
        <w:bookmarkEnd w:id="18806"/>
        <w:bookmarkEnd w:id="18807"/>
        <w:bookmarkEnd w:id="18808"/>
        <w:bookmarkEnd w:id="18809"/>
        <w:bookmarkEnd w:id="18810"/>
        <w:bookmarkEnd w:id="18811"/>
        <w:bookmarkEnd w:id="18812"/>
        <w:bookmarkEnd w:id="18813"/>
        <w:bookmarkEnd w:id="18814"/>
        <w:bookmarkEnd w:id="18815"/>
        <w:bookmarkEnd w:id="18816"/>
        <w:bookmarkEnd w:id="18817"/>
      </w:tr>
      <w:tr w:rsidR="002A1D5D" w:rsidRPr="00AC5720" w:rsidDel="00C3631D" w14:paraId="643C5A76" w14:textId="77777777" w:rsidTr="002A1D5D">
        <w:trPr>
          <w:trHeight w:val="360"/>
          <w:del w:id="18818"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3750B716" w14:textId="77777777" w:rsidR="002A1D5D" w:rsidRPr="002326C1" w:rsidDel="00C3631D" w:rsidRDefault="002A1D5D" w:rsidP="002A1D5D">
            <w:pPr>
              <w:rPr>
                <w:del w:id="18819" w:author="Author" w:date="2017-12-27T18:30:00Z"/>
                <w:rStyle w:val="SAPScreenElement"/>
                <w:lang w:val="en-US"/>
              </w:rPr>
            </w:pPr>
            <w:del w:id="18820" w:author="Author" w:date="2017-12-27T18:30:00Z">
              <w:r w:rsidRPr="002326C1" w:rsidDel="00C3631D">
                <w:rPr>
                  <w:rStyle w:val="SAPScreenElement"/>
                  <w:lang w:val="en-US"/>
                </w:rPr>
                <w:delText>Competition Clause</w:delText>
              </w:r>
              <w:r w:rsidRPr="002326C1" w:rsidDel="00C3631D">
                <w:rPr>
                  <w:lang w:val="en-US"/>
                </w:rPr>
                <w:delText xml:space="preserve">: defaults to </w:delText>
              </w:r>
              <w:r w:rsidRPr="002326C1" w:rsidDel="00C3631D">
                <w:rPr>
                  <w:rStyle w:val="SAPUserEntry"/>
                  <w:lang w:val="en-US"/>
                </w:rPr>
                <w:delText>No</w:delText>
              </w:r>
              <w:r w:rsidRPr="002326C1" w:rsidDel="00C3631D">
                <w:rPr>
                  <w:lang w:val="en-US"/>
                </w:rPr>
                <w:delText>; adapt if there is a competition clause in the employee’s contract</w:delText>
              </w:r>
              <w:bookmarkStart w:id="18821" w:name="_Toc504125832"/>
              <w:bookmarkStart w:id="18822" w:name="_Toc504491627"/>
              <w:bookmarkStart w:id="18823" w:name="_Toc504493814"/>
              <w:bookmarkStart w:id="18824" w:name="_Toc504494869"/>
              <w:bookmarkStart w:id="18825" w:name="_Toc504496469"/>
              <w:bookmarkStart w:id="18826" w:name="_Toc504655555"/>
              <w:bookmarkStart w:id="18827" w:name="_Toc504983733"/>
              <w:bookmarkStart w:id="18828" w:name="_Toc505268817"/>
              <w:bookmarkStart w:id="18829" w:name="_Toc505353582"/>
              <w:bookmarkStart w:id="18830" w:name="_Toc505942467"/>
              <w:bookmarkStart w:id="18831" w:name="_Toc507060131"/>
              <w:bookmarkStart w:id="18832" w:name="_Toc507063700"/>
              <w:bookmarkEnd w:id="18821"/>
              <w:bookmarkEnd w:id="18822"/>
              <w:bookmarkEnd w:id="18823"/>
              <w:bookmarkEnd w:id="18824"/>
              <w:bookmarkEnd w:id="18825"/>
              <w:bookmarkEnd w:id="18826"/>
              <w:bookmarkEnd w:id="18827"/>
              <w:bookmarkEnd w:id="18828"/>
              <w:bookmarkEnd w:id="18829"/>
              <w:bookmarkEnd w:id="18830"/>
              <w:bookmarkEnd w:id="18831"/>
              <w:bookmarkEnd w:id="18832"/>
            </w:del>
          </w:p>
        </w:tc>
        <w:tc>
          <w:tcPr>
            <w:tcW w:w="7650" w:type="dxa"/>
            <w:tcBorders>
              <w:top w:val="single" w:sz="8" w:space="0" w:color="999999"/>
              <w:left w:val="single" w:sz="8" w:space="0" w:color="999999"/>
              <w:bottom w:val="single" w:sz="8" w:space="0" w:color="999999"/>
              <w:right w:val="single" w:sz="8" w:space="0" w:color="999999"/>
            </w:tcBorders>
          </w:tcPr>
          <w:p w14:paraId="2E8CA255" w14:textId="77777777" w:rsidR="002A1D5D" w:rsidRPr="002326C1" w:rsidDel="00C3631D" w:rsidRDefault="002A1D5D" w:rsidP="002A1D5D">
            <w:pPr>
              <w:rPr>
                <w:del w:id="18833" w:author="Author" w:date="2017-12-27T18:30:00Z"/>
                <w:lang w:val="en-US"/>
              </w:rPr>
            </w:pPr>
            <w:bookmarkStart w:id="18834" w:name="_Toc504125833"/>
            <w:bookmarkStart w:id="18835" w:name="_Toc504491628"/>
            <w:bookmarkStart w:id="18836" w:name="_Toc504493815"/>
            <w:bookmarkStart w:id="18837" w:name="_Toc504494870"/>
            <w:bookmarkStart w:id="18838" w:name="_Toc504496470"/>
            <w:bookmarkStart w:id="18839" w:name="_Toc504655556"/>
            <w:bookmarkStart w:id="18840" w:name="_Toc504983734"/>
            <w:bookmarkStart w:id="18841" w:name="_Toc505268818"/>
            <w:bookmarkStart w:id="18842" w:name="_Toc505353583"/>
            <w:bookmarkStart w:id="18843" w:name="_Toc505942468"/>
            <w:bookmarkStart w:id="18844" w:name="_Toc507060132"/>
            <w:bookmarkStart w:id="18845" w:name="_Toc507063701"/>
            <w:bookmarkEnd w:id="18834"/>
            <w:bookmarkEnd w:id="18835"/>
            <w:bookmarkEnd w:id="18836"/>
            <w:bookmarkEnd w:id="18837"/>
            <w:bookmarkEnd w:id="18838"/>
            <w:bookmarkEnd w:id="18839"/>
            <w:bookmarkEnd w:id="18840"/>
            <w:bookmarkEnd w:id="18841"/>
            <w:bookmarkEnd w:id="18842"/>
            <w:bookmarkEnd w:id="18843"/>
            <w:bookmarkEnd w:id="18844"/>
            <w:bookmarkEnd w:id="18845"/>
          </w:p>
        </w:tc>
        <w:bookmarkStart w:id="18846" w:name="_Toc504125834"/>
        <w:bookmarkStart w:id="18847" w:name="_Toc504491629"/>
        <w:bookmarkStart w:id="18848" w:name="_Toc504493816"/>
        <w:bookmarkStart w:id="18849" w:name="_Toc504494871"/>
        <w:bookmarkStart w:id="18850" w:name="_Toc504496471"/>
        <w:bookmarkStart w:id="18851" w:name="_Toc504655557"/>
        <w:bookmarkStart w:id="18852" w:name="_Toc504983735"/>
        <w:bookmarkStart w:id="18853" w:name="_Toc505268819"/>
        <w:bookmarkStart w:id="18854" w:name="_Toc505353584"/>
        <w:bookmarkStart w:id="18855" w:name="_Toc505942469"/>
        <w:bookmarkStart w:id="18856" w:name="_Toc507060133"/>
        <w:bookmarkStart w:id="18857" w:name="_Toc507063702"/>
        <w:bookmarkEnd w:id="18846"/>
        <w:bookmarkEnd w:id="18847"/>
        <w:bookmarkEnd w:id="18848"/>
        <w:bookmarkEnd w:id="18849"/>
        <w:bookmarkEnd w:id="18850"/>
        <w:bookmarkEnd w:id="18851"/>
        <w:bookmarkEnd w:id="18852"/>
        <w:bookmarkEnd w:id="18853"/>
        <w:bookmarkEnd w:id="18854"/>
        <w:bookmarkEnd w:id="18855"/>
        <w:bookmarkEnd w:id="18856"/>
        <w:bookmarkEnd w:id="18857"/>
      </w:tr>
      <w:tr w:rsidR="002A1D5D" w:rsidRPr="00AC5720" w:rsidDel="00C3631D" w14:paraId="378A22F9" w14:textId="77777777" w:rsidTr="002A1D5D">
        <w:trPr>
          <w:trHeight w:val="360"/>
          <w:del w:id="18858"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7A675AEC" w14:textId="77777777" w:rsidR="002A1D5D" w:rsidRPr="002326C1" w:rsidDel="00C3631D" w:rsidRDefault="002A1D5D" w:rsidP="002A1D5D">
            <w:pPr>
              <w:rPr>
                <w:del w:id="18859" w:author="Author" w:date="2017-12-27T18:30:00Z"/>
                <w:rStyle w:val="SAPScreenElement"/>
                <w:lang w:val="en-US"/>
              </w:rPr>
            </w:pPr>
            <w:del w:id="18860" w:author="Author" w:date="2017-12-27T18:30:00Z">
              <w:r w:rsidRPr="002326C1" w:rsidDel="00C3631D">
                <w:rPr>
                  <w:rStyle w:val="SAPScreenElement"/>
                  <w:lang w:val="en-US"/>
                </w:rPr>
                <w:delText>Sideline Job Allowed:</w:delText>
              </w:r>
              <w:r w:rsidRPr="002326C1" w:rsidDel="00C3631D">
                <w:rPr>
                  <w:lang w:val="en-US"/>
                </w:rPr>
                <w:delText xml:space="preserve"> defaults to </w:delText>
              </w:r>
              <w:r w:rsidRPr="002326C1" w:rsidDel="00C3631D">
                <w:rPr>
                  <w:rStyle w:val="SAPUserEntry"/>
                  <w:lang w:val="en-US"/>
                </w:rPr>
                <w:delText>No</w:delText>
              </w:r>
              <w:r w:rsidRPr="002326C1" w:rsidDel="00C3631D">
                <w:rPr>
                  <w:lang w:val="en-US"/>
                </w:rPr>
                <w:delText>; adapt if the employee is allowed to work elsewhere</w:delText>
              </w:r>
              <w:bookmarkStart w:id="18861" w:name="_Toc504125835"/>
              <w:bookmarkStart w:id="18862" w:name="_Toc504491630"/>
              <w:bookmarkStart w:id="18863" w:name="_Toc504493817"/>
              <w:bookmarkStart w:id="18864" w:name="_Toc504494872"/>
              <w:bookmarkStart w:id="18865" w:name="_Toc504496472"/>
              <w:bookmarkStart w:id="18866" w:name="_Toc504655558"/>
              <w:bookmarkStart w:id="18867" w:name="_Toc504983736"/>
              <w:bookmarkStart w:id="18868" w:name="_Toc505268820"/>
              <w:bookmarkStart w:id="18869" w:name="_Toc505353585"/>
              <w:bookmarkStart w:id="18870" w:name="_Toc505942470"/>
              <w:bookmarkStart w:id="18871" w:name="_Toc507060134"/>
              <w:bookmarkStart w:id="18872" w:name="_Toc507063703"/>
              <w:bookmarkEnd w:id="18861"/>
              <w:bookmarkEnd w:id="18862"/>
              <w:bookmarkEnd w:id="18863"/>
              <w:bookmarkEnd w:id="18864"/>
              <w:bookmarkEnd w:id="18865"/>
              <w:bookmarkEnd w:id="18866"/>
              <w:bookmarkEnd w:id="18867"/>
              <w:bookmarkEnd w:id="18868"/>
              <w:bookmarkEnd w:id="18869"/>
              <w:bookmarkEnd w:id="18870"/>
              <w:bookmarkEnd w:id="18871"/>
              <w:bookmarkEnd w:id="18872"/>
            </w:del>
          </w:p>
        </w:tc>
        <w:tc>
          <w:tcPr>
            <w:tcW w:w="7650" w:type="dxa"/>
            <w:tcBorders>
              <w:top w:val="single" w:sz="8" w:space="0" w:color="999999"/>
              <w:left w:val="single" w:sz="8" w:space="0" w:color="999999"/>
              <w:bottom w:val="single" w:sz="8" w:space="0" w:color="999999"/>
              <w:right w:val="single" w:sz="8" w:space="0" w:color="999999"/>
            </w:tcBorders>
          </w:tcPr>
          <w:p w14:paraId="6A180BD0" w14:textId="77777777" w:rsidR="002A1D5D" w:rsidRPr="002326C1" w:rsidDel="00C3631D" w:rsidRDefault="002A1D5D" w:rsidP="002A1D5D">
            <w:pPr>
              <w:rPr>
                <w:del w:id="18873" w:author="Author" w:date="2017-12-27T18:30:00Z"/>
                <w:lang w:val="en-US"/>
              </w:rPr>
            </w:pPr>
            <w:bookmarkStart w:id="18874" w:name="_Toc504125836"/>
            <w:bookmarkStart w:id="18875" w:name="_Toc504491631"/>
            <w:bookmarkStart w:id="18876" w:name="_Toc504493818"/>
            <w:bookmarkStart w:id="18877" w:name="_Toc504494873"/>
            <w:bookmarkStart w:id="18878" w:name="_Toc504496473"/>
            <w:bookmarkStart w:id="18879" w:name="_Toc504655559"/>
            <w:bookmarkStart w:id="18880" w:name="_Toc504983737"/>
            <w:bookmarkStart w:id="18881" w:name="_Toc505268821"/>
            <w:bookmarkStart w:id="18882" w:name="_Toc505353586"/>
            <w:bookmarkStart w:id="18883" w:name="_Toc505942471"/>
            <w:bookmarkStart w:id="18884" w:name="_Toc507060135"/>
            <w:bookmarkStart w:id="18885" w:name="_Toc507063704"/>
            <w:bookmarkEnd w:id="18874"/>
            <w:bookmarkEnd w:id="18875"/>
            <w:bookmarkEnd w:id="18876"/>
            <w:bookmarkEnd w:id="18877"/>
            <w:bookmarkEnd w:id="18878"/>
            <w:bookmarkEnd w:id="18879"/>
            <w:bookmarkEnd w:id="18880"/>
            <w:bookmarkEnd w:id="18881"/>
            <w:bookmarkEnd w:id="18882"/>
            <w:bookmarkEnd w:id="18883"/>
            <w:bookmarkEnd w:id="18884"/>
            <w:bookmarkEnd w:id="18885"/>
          </w:p>
        </w:tc>
        <w:bookmarkStart w:id="18886" w:name="_Toc504125837"/>
        <w:bookmarkStart w:id="18887" w:name="_Toc504491632"/>
        <w:bookmarkStart w:id="18888" w:name="_Toc504493819"/>
        <w:bookmarkStart w:id="18889" w:name="_Toc504494874"/>
        <w:bookmarkStart w:id="18890" w:name="_Toc504496474"/>
        <w:bookmarkStart w:id="18891" w:name="_Toc504655560"/>
        <w:bookmarkStart w:id="18892" w:name="_Toc504983738"/>
        <w:bookmarkStart w:id="18893" w:name="_Toc505268822"/>
        <w:bookmarkStart w:id="18894" w:name="_Toc505353587"/>
        <w:bookmarkStart w:id="18895" w:name="_Toc505942472"/>
        <w:bookmarkStart w:id="18896" w:name="_Toc507060136"/>
        <w:bookmarkStart w:id="18897" w:name="_Toc507063705"/>
        <w:bookmarkEnd w:id="18886"/>
        <w:bookmarkEnd w:id="18887"/>
        <w:bookmarkEnd w:id="18888"/>
        <w:bookmarkEnd w:id="18889"/>
        <w:bookmarkEnd w:id="18890"/>
        <w:bookmarkEnd w:id="18891"/>
        <w:bookmarkEnd w:id="18892"/>
        <w:bookmarkEnd w:id="18893"/>
        <w:bookmarkEnd w:id="18894"/>
        <w:bookmarkEnd w:id="18895"/>
        <w:bookmarkEnd w:id="18896"/>
        <w:bookmarkEnd w:id="18897"/>
      </w:tr>
      <w:tr w:rsidR="002A1D5D" w:rsidRPr="00AC5720" w:rsidDel="00C3631D" w14:paraId="75D49C56" w14:textId="77777777" w:rsidTr="002A1D5D">
        <w:trPr>
          <w:trHeight w:val="360"/>
          <w:del w:id="18898"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496C8053" w14:textId="77777777" w:rsidR="002A1D5D" w:rsidRPr="002326C1" w:rsidDel="00C3631D" w:rsidRDefault="002A1D5D" w:rsidP="002A1D5D">
            <w:pPr>
              <w:rPr>
                <w:del w:id="18899" w:author="Author" w:date="2017-12-27T18:30:00Z"/>
                <w:rStyle w:val="SAPScreenElement"/>
                <w:lang w:val="en-US"/>
              </w:rPr>
            </w:pPr>
            <w:del w:id="18900" w:author="Author" w:date="2017-12-27T18:30:00Z">
              <w:r w:rsidRPr="002326C1" w:rsidDel="00C3631D">
                <w:rPr>
                  <w:rStyle w:val="SAPScreenElement"/>
                  <w:lang w:val="en-US"/>
                </w:rPr>
                <w:delText>Notice Period:</w:delText>
              </w:r>
              <w:r w:rsidRPr="002326C1" w:rsidDel="00C3631D">
                <w:rPr>
                  <w:lang w:val="en-US"/>
                </w:rPr>
                <w:delText xml:space="preserve"> enter if appropriate</w:delText>
              </w:r>
              <w:bookmarkStart w:id="18901" w:name="_Toc504125838"/>
              <w:bookmarkStart w:id="18902" w:name="_Toc504491633"/>
              <w:bookmarkStart w:id="18903" w:name="_Toc504493820"/>
              <w:bookmarkStart w:id="18904" w:name="_Toc504494875"/>
              <w:bookmarkStart w:id="18905" w:name="_Toc504496475"/>
              <w:bookmarkStart w:id="18906" w:name="_Toc504655561"/>
              <w:bookmarkStart w:id="18907" w:name="_Toc504983739"/>
              <w:bookmarkStart w:id="18908" w:name="_Toc505268823"/>
              <w:bookmarkStart w:id="18909" w:name="_Toc505353588"/>
              <w:bookmarkStart w:id="18910" w:name="_Toc505942473"/>
              <w:bookmarkStart w:id="18911" w:name="_Toc507060137"/>
              <w:bookmarkStart w:id="18912" w:name="_Toc507063706"/>
              <w:bookmarkEnd w:id="18901"/>
              <w:bookmarkEnd w:id="18902"/>
              <w:bookmarkEnd w:id="18903"/>
              <w:bookmarkEnd w:id="18904"/>
              <w:bookmarkEnd w:id="18905"/>
              <w:bookmarkEnd w:id="18906"/>
              <w:bookmarkEnd w:id="18907"/>
              <w:bookmarkEnd w:id="18908"/>
              <w:bookmarkEnd w:id="18909"/>
              <w:bookmarkEnd w:id="18910"/>
              <w:bookmarkEnd w:id="18911"/>
              <w:bookmarkEnd w:id="18912"/>
            </w:del>
          </w:p>
        </w:tc>
        <w:tc>
          <w:tcPr>
            <w:tcW w:w="7650" w:type="dxa"/>
            <w:tcBorders>
              <w:top w:val="single" w:sz="8" w:space="0" w:color="999999"/>
              <w:left w:val="single" w:sz="8" w:space="0" w:color="999999"/>
              <w:bottom w:val="single" w:sz="8" w:space="0" w:color="999999"/>
              <w:right w:val="single" w:sz="8" w:space="0" w:color="999999"/>
            </w:tcBorders>
          </w:tcPr>
          <w:p w14:paraId="6283D022" w14:textId="77777777" w:rsidR="002A1D5D" w:rsidRPr="002326C1" w:rsidDel="00C3631D" w:rsidRDefault="002A1D5D" w:rsidP="002A1D5D">
            <w:pPr>
              <w:rPr>
                <w:del w:id="18913" w:author="Author" w:date="2017-12-27T18:30:00Z"/>
                <w:lang w:val="en-US"/>
              </w:rPr>
            </w:pPr>
            <w:bookmarkStart w:id="18914" w:name="_Toc504125839"/>
            <w:bookmarkStart w:id="18915" w:name="_Toc504491634"/>
            <w:bookmarkStart w:id="18916" w:name="_Toc504493821"/>
            <w:bookmarkStart w:id="18917" w:name="_Toc504494876"/>
            <w:bookmarkStart w:id="18918" w:name="_Toc504496476"/>
            <w:bookmarkStart w:id="18919" w:name="_Toc504655562"/>
            <w:bookmarkStart w:id="18920" w:name="_Toc504983740"/>
            <w:bookmarkStart w:id="18921" w:name="_Toc505268824"/>
            <w:bookmarkStart w:id="18922" w:name="_Toc505353589"/>
            <w:bookmarkStart w:id="18923" w:name="_Toc505942474"/>
            <w:bookmarkStart w:id="18924" w:name="_Toc507060138"/>
            <w:bookmarkStart w:id="18925" w:name="_Toc507063707"/>
            <w:bookmarkEnd w:id="18914"/>
            <w:bookmarkEnd w:id="18915"/>
            <w:bookmarkEnd w:id="18916"/>
            <w:bookmarkEnd w:id="18917"/>
            <w:bookmarkEnd w:id="18918"/>
            <w:bookmarkEnd w:id="18919"/>
            <w:bookmarkEnd w:id="18920"/>
            <w:bookmarkEnd w:id="18921"/>
            <w:bookmarkEnd w:id="18922"/>
            <w:bookmarkEnd w:id="18923"/>
            <w:bookmarkEnd w:id="18924"/>
            <w:bookmarkEnd w:id="18925"/>
          </w:p>
        </w:tc>
        <w:bookmarkStart w:id="18926" w:name="_Toc504125840"/>
        <w:bookmarkStart w:id="18927" w:name="_Toc504491635"/>
        <w:bookmarkStart w:id="18928" w:name="_Toc504493822"/>
        <w:bookmarkStart w:id="18929" w:name="_Toc504494877"/>
        <w:bookmarkStart w:id="18930" w:name="_Toc504496477"/>
        <w:bookmarkStart w:id="18931" w:name="_Toc504655563"/>
        <w:bookmarkStart w:id="18932" w:name="_Toc504983741"/>
        <w:bookmarkStart w:id="18933" w:name="_Toc505268825"/>
        <w:bookmarkStart w:id="18934" w:name="_Toc505353590"/>
        <w:bookmarkStart w:id="18935" w:name="_Toc505942475"/>
        <w:bookmarkStart w:id="18936" w:name="_Toc507060139"/>
        <w:bookmarkStart w:id="18937" w:name="_Toc507063708"/>
        <w:bookmarkEnd w:id="18926"/>
        <w:bookmarkEnd w:id="18927"/>
        <w:bookmarkEnd w:id="18928"/>
        <w:bookmarkEnd w:id="18929"/>
        <w:bookmarkEnd w:id="18930"/>
        <w:bookmarkEnd w:id="18931"/>
        <w:bookmarkEnd w:id="18932"/>
        <w:bookmarkEnd w:id="18933"/>
        <w:bookmarkEnd w:id="18934"/>
        <w:bookmarkEnd w:id="18935"/>
        <w:bookmarkEnd w:id="18936"/>
        <w:bookmarkEnd w:id="18937"/>
      </w:tr>
      <w:tr w:rsidR="002A1D5D" w:rsidRPr="00AC5720" w:rsidDel="00C3631D" w14:paraId="42794545" w14:textId="77777777" w:rsidTr="002A1D5D">
        <w:trPr>
          <w:trHeight w:val="360"/>
          <w:del w:id="18938"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787E9656" w14:textId="77777777" w:rsidR="002A1D5D" w:rsidRPr="002326C1" w:rsidDel="00C3631D" w:rsidRDefault="002A1D5D" w:rsidP="002A1D5D">
            <w:pPr>
              <w:rPr>
                <w:del w:id="18939" w:author="Author" w:date="2017-12-27T18:30:00Z"/>
                <w:rStyle w:val="SAPScreenElement"/>
                <w:lang w:val="en-US"/>
              </w:rPr>
            </w:pPr>
            <w:del w:id="18940" w:author="Author" w:date="2017-12-27T18:30:00Z">
              <w:r w:rsidRPr="002326C1" w:rsidDel="00C3631D">
                <w:rPr>
                  <w:rStyle w:val="SAPScreenElement"/>
                  <w:lang w:val="en-US"/>
                </w:rPr>
                <w:delText>Initial Entry:</w:delText>
              </w:r>
              <w:r w:rsidRPr="002326C1" w:rsidDel="00C3631D">
                <w:rPr>
                  <w:lang w:val="en-US"/>
                </w:rPr>
                <w:delText xml:space="preserve"> select from calendar help the</w:delText>
              </w:r>
              <w:r w:rsidRPr="002326C1" w:rsidDel="00C3631D">
                <w:rPr>
                  <w:noProof/>
                  <w:lang w:val="en-US"/>
                </w:rPr>
                <w:delText xml:space="preserve"> start date when the employee first started in the company</w:delText>
              </w:r>
              <w:bookmarkStart w:id="18941" w:name="_Toc504125841"/>
              <w:bookmarkStart w:id="18942" w:name="_Toc504491636"/>
              <w:bookmarkStart w:id="18943" w:name="_Toc504493823"/>
              <w:bookmarkStart w:id="18944" w:name="_Toc504494878"/>
              <w:bookmarkStart w:id="18945" w:name="_Toc504496478"/>
              <w:bookmarkStart w:id="18946" w:name="_Toc504655564"/>
              <w:bookmarkStart w:id="18947" w:name="_Toc504983742"/>
              <w:bookmarkStart w:id="18948" w:name="_Toc505268826"/>
              <w:bookmarkStart w:id="18949" w:name="_Toc505353591"/>
              <w:bookmarkStart w:id="18950" w:name="_Toc505942476"/>
              <w:bookmarkStart w:id="18951" w:name="_Toc507060140"/>
              <w:bookmarkStart w:id="18952" w:name="_Toc507063709"/>
              <w:bookmarkEnd w:id="18941"/>
              <w:bookmarkEnd w:id="18942"/>
              <w:bookmarkEnd w:id="18943"/>
              <w:bookmarkEnd w:id="18944"/>
              <w:bookmarkEnd w:id="18945"/>
              <w:bookmarkEnd w:id="18946"/>
              <w:bookmarkEnd w:id="18947"/>
              <w:bookmarkEnd w:id="18948"/>
              <w:bookmarkEnd w:id="18949"/>
              <w:bookmarkEnd w:id="18950"/>
              <w:bookmarkEnd w:id="18951"/>
              <w:bookmarkEnd w:id="18952"/>
            </w:del>
          </w:p>
        </w:tc>
        <w:tc>
          <w:tcPr>
            <w:tcW w:w="7650" w:type="dxa"/>
            <w:tcBorders>
              <w:top w:val="single" w:sz="8" w:space="0" w:color="999999"/>
              <w:left w:val="single" w:sz="8" w:space="0" w:color="999999"/>
              <w:bottom w:val="single" w:sz="8" w:space="0" w:color="999999"/>
              <w:right w:val="single" w:sz="8" w:space="0" w:color="999999"/>
            </w:tcBorders>
          </w:tcPr>
          <w:p w14:paraId="2B5A4E44" w14:textId="77777777" w:rsidR="002A1D5D" w:rsidRPr="002326C1" w:rsidDel="00C3631D" w:rsidRDefault="002A1D5D" w:rsidP="002A1D5D">
            <w:pPr>
              <w:rPr>
                <w:del w:id="18953" w:author="Author" w:date="2017-12-27T18:30:00Z"/>
                <w:lang w:val="en-US"/>
              </w:rPr>
            </w:pPr>
            <w:del w:id="18954" w:author="Author" w:date="2017-12-27T18:30:00Z">
              <w:r w:rsidRPr="00BD5915" w:rsidDel="00C3631D">
                <w:rPr>
                  <w:noProof/>
                  <w:lang w:val="en-US"/>
                </w:rPr>
                <w:delText>For example, if an employee was originally hired as a contractor and then became a permanent employee, this is the date when he or she first entered the company as a contractor.</w:delText>
              </w:r>
              <w:bookmarkStart w:id="18955" w:name="_Toc504125842"/>
              <w:bookmarkStart w:id="18956" w:name="_Toc504491637"/>
              <w:bookmarkStart w:id="18957" w:name="_Toc504493824"/>
              <w:bookmarkStart w:id="18958" w:name="_Toc504494879"/>
              <w:bookmarkStart w:id="18959" w:name="_Toc504496479"/>
              <w:bookmarkStart w:id="18960" w:name="_Toc504655565"/>
              <w:bookmarkStart w:id="18961" w:name="_Toc504983743"/>
              <w:bookmarkStart w:id="18962" w:name="_Toc505268827"/>
              <w:bookmarkStart w:id="18963" w:name="_Toc505353592"/>
              <w:bookmarkStart w:id="18964" w:name="_Toc505942477"/>
              <w:bookmarkStart w:id="18965" w:name="_Toc507060141"/>
              <w:bookmarkStart w:id="18966" w:name="_Toc507063710"/>
              <w:bookmarkEnd w:id="18955"/>
              <w:bookmarkEnd w:id="18956"/>
              <w:bookmarkEnd w:id="18957"/>
              <w:bookmarkEnd w:id="18958"/>
              <w:bookmarkEnd w:id="18959"/>
              <w:bookmarkEnd w:id="18960"/>
              <w:bookmarkEnd w:id="18961"/>
              <w:bookmarkEnd w:id="18962"/>
              <w:bookmarkEnd w:id="18963"/>
              <w:bookmarkEnd w:id="18964"/>
              <w:bookmarkEnd w:id="18965"/>
              <w:bookmarkEnd w:id="18966"/>
            </w:del>
          </w:p>
        </w:tc>
        <w:bookmarkStart w:id="18967" w:name="_Toc504125843"/>
        <w:bookmarkStart w:id="18968" w:name="_Toc504491638"/>
        <w:bookmarkStart w:id="18969" w:name="_Toc504493825"/>
        <w:bookmarkStart w:id="18970" w:name="_Toc504494880"/>
        <w:bookmarkStart w:id="18971" w:name="_Toc504496480"/>
        <w:bookmarkStart w:id="18972" w:name="_Toc504655566"/>
        <w:bookmarkStart w:id="18973" w:name="_Toc504983744"/>
        <w:bookmarkStart w:id="18974" w:name="_Toc505268828"/>
        <w:bookmarkStart w:id="18975" w:name="_Toc505353593"/>
        <w:bookmarkStart w:id="18976" w:name="_Toc505942478"/>
        <w:bookmarkStart w:id="18977" w:name="_Toc507060142"/>
        <w:bookmarkStart w:id="18978" w:name="_Toc507063711"/>
        <w:bookmarkEnd w:id="18967"/>
        <w:bookmarkEnd w:id="18968"/>
        <w:bookmarkEnd w:id="18969"/>
        <w:bookmarkEnd w:id="18970"/>
        <w:bookmarkEnd w:id="18971"/>
        <w:bookmarkEnd w:id="18972"/>
        <w:bookmarkEnd w:id="18973"/>
        <w:bookmarkEnd w:id="18974"/>
        <w:bookmarkEnd w:id="18975"/>
        <w:bookmarkEnd w:id="18976"/>
        <w:bookmarkEnd w:id="18977"/>
        <w:bookmarkEnd w:id="18978"/>
      </w:tr>
      <w:tr w:rsidR="002A1D5D" w:rsidRPr="00AC5720" w:rsidDel="00C3631D" w14:paraId="5C07AC82" w14:textId="77777777" w:rsidTr="002A1D5D">
        <w:trPr>
          <w:trHeight w:val="360"/>
          <w:del w:id="18979"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4163353E" w14:textId="77777777" w:rsidR="002A1D5D" w:rsidRPr="002326C1" w:rsidDel="00C3631D" w:rsidRDefault="002A1D5D" w:rsidP="002A1D5D">
            <w:pPr>
              <w:rPr>
                <w:del w:id="18980" w:author="Author" w:date="2017-12-27T18:30:00Z"/>
                <w:rStyle w:val="SAPScreenElement"/>
                <w:lang w:val="en-US"/>
              </w:rPr>
            </w:pPr>
            <w:del w:id="18981" w:author="Author" w:date="2017-12-27T18:30:00Z">
              <w:r w:rsidRPr="002326C1" w:rsidDel="00C3631D">
                <w:rPr>
                  <w:rStyle w:val="SAPScreenElement"/>
                  <w:lang w:val="en-US"/>
                </w:rPr>
                <w:delText>Entry into Group:</w:delText>
              </w:r>
              <w:r w:rsidRPr="002326C1" w:rsidDel="00C3631D">
                <w:rPr>
                  <w:lang w:val="en-US"/>
                </w:rPr>
                <w:delText xml:space="preserve"> select from calendar help</w:delText>
              </w:r>
              <w:r w:rsidRPr="002326C1" w:rsidDel="00C3631D">
                <w:rPr>
                  <w:noProof/>
                  <w:lang w:val="en-US"/>
                </w:rPr>
                <w:delText xml:space="preserve"> the start date when the employee started in the organization he or she belongs to now</w:delText>
              </w:r>
              <w:bookmarkStart w:id="18982" w:name="_Toc504125844"/>
              <w:bookmarkStart w:id="18983" w:name="_Toc504491639"/>
              <w:bookmarkStart w:id="18984" w:name="_Toc504493826"/>
              <w:bookmarkStart w:id="18985" w:name="_Toc504494881"/>
              <w:bookmarkStart w:id="18986" w:name="_Toc504496481"/>
              <w:bookmarkStart w:id="18987" w:name="_Toc504655567"/>
              <w:bookmarkStart w:id="18988" w:name="_Toc504983745"/>
              <w:bookmarkStart w:id="18989" w:name="_Toc505268829"/>
              <w:bookmarkStart w:id="18990" w:name="_Toc505353594"/>
              <w:bookmarkStart w:id="18991" w:name="_Toc505942479"/>
              <w:bookmarkStart w:id="18992" w:name="_Toc507060143"/>
              <w:bookmarkStart w:id="18993" w:name="_Toc507063712"/>
              <w:bookmarkEnd w:id="18982"/>
              <w:bookmarkEnd w:id="18983"/>
              <w:bookmarkEnd w:id="18984"/>
              <w:bookmarkEnd w:id="18985"/>
              <w:bookmarkEnd w:id="18986"/>
              <w:bookmarkEnd w:id="18987"/>
              <w:bookmarkEnd w:id="18988"/>
              <w:bookmarkEnd w:id="18989"/>
              <w:bookmarkEnd w:id="18990"/>
              <w:bookmarkEnd w:id="18991"/>
              <w:bookmarkEnd w:id="18992"/>
              <w:bookmarkEnd w:id="18993"/>
            </w:del>
          </w:p>
        </w:tc>
        <w:tc>
          <w:tcPr>
            <w:tcW w:w="7650" w:type="dxa"/>
            <w:tcBorders>
              <w:top w:val="single" w:sz="8" w:space="0" w:color="999999"/>
              <w:left w:val="single" w:sz="8" w:space="0" w:color="999999"/>
              <w:bottom w:val="single" w:sz="8" w:space="0" w:color="999999"/>
              <w:right w:val="single" w:sz="8" w:space="0" w:color="999999"/>
            </w:tcBorders>
          </w:tcPr>
          <w:p w14:paraId="15FE68D0" w14:textId="77777777" w:rsidR="002A1D5D" w:rsidRPr="002326C1" w:rsidDel="00C3631D" w:rsidRDefault="002A1D5D" w:rsidP="002A1D5D">
            <w:pPr>
              <w:rPr>
                <w:del w:id="18994" w:author="Author" w:date="2017-12-27T18:30:00Z"/>
                <w:lang w:val="en-US"/>
              </w:rPr>
            </w:pPr>
            <w:bookmarkStart w:id="18995" w:name="_Toc504125845"/>
            <w:bookmarkStart w:id="18996" w:name="_Toc504491640"/>
            <w:bookmarkStart w:id="18997" w:name="_Toc504493827"/>
            <w:bookmarkStart w:id="18998" w:name="_Toc504494882"/>
            <w:bookmarkStart w:id="18999" w:name="_Toc504496482"/>
            <w:bookmarkStart w:id="19000" w:name="_Toc504655568"/>
            <w:bookmarkStart w:id="19001" w:name="_Toc504983746"/>
            <w:bookmarkStart w:id="19002" w:name="_Toc505268830"/>
            <w:bookmarkStart w:id="19003" w:name="_Toc505353595"/>
            <w:bookmarkStart w:id="19004" w:name="_Toc505942480"/>
            <w:bookmarkStart w:id="19005" w:name="_Toc507060144"/>
            <w:bookmarkStart w:id="19006" w:name="_Toc507063713"/>
            <w:bookmarkEnd w:id="18995"/>
            <w:bookmarkEnd w:id="18996"/>
            <w:bookmarkEnd w:id="18997"/>
            <w:bookmarkEnd w:id="18998"/>
            <w:bookmarkEnd w:id="18999"/>
            <w:bookmarkEnd w:id="19000"/>
            <w:bookmarkEnd w:id="19001"/>
            <w:bookmarkEnd w:id="19002"/>
            <w:bookmarkEnd w:id="19003"/>
            <w:bookmarkEnd w:id="19004"/>
            <w:bookmarkEnd w:id="19005"/>
            <w:bookmarkEnd w:id="19006"/>
          </w:p>
        </w:tc>
        <w:bookmarkStart w:id="19007" w:name="_Toc504125846"/>
        <w:bookmarkStart w:id="19008" w:name="_Toc504491641"/>
        <w:bookmarkStart w:id="19009" w:name="_Toc504493828"/>
        <w:bookmarkStart w:id="19010" w:name="_Toc504494883"/>
        <w:bookmarkStart w:id="19011" w:name="_Toc504496483"/>
        <w:bookmarkStart w:id="19012" w:name="_Toc504655569"/>
        <w:bookmarkStart w:id="19013" w:name="_Toc504983747"/>
        <w:bookmarkStart w:id="19014" w:name="_Toc505268831"/>
        <w:bookmarkStart w:id="19015" w:name="_Toc505353596"/>
        <w:bookmarkStart w:id="19016" w:name="_Toc505942481"/>
        <w:bookmarkStart w:id="19017" w:name="_Toc507060145"/>
        <w:bookmarkStart w:id="19018" w:name="_Toc507063714"/>
        <w:bookmarkEnd w:id="19007"/>
        <w:bookmarkEnd w:id="19008"/>
        <w:bookmarkEnd w:id="19009"/>
        <w:bookmarkEnd w:id="19010"/>
        <w:bookmarkEnd w:id="19011"/>
        <w:bookmarkEnd w:id="19012"/>
        <w:bookmarkEnd w:id="19013"/>
        <w:bookmarkEnd w:id="19014"/>
        <w:bookmarkEnd w:id="19015"/>
        <w:bookmarkEnd w:id="19016"/>
        <w:bookmarkEnd w:id="19017"/>
        <w:bookmarkEnd w:id="19018"/>
      </w:tr>
      <w:tr w:rsidR="002A1D5D" w:rsidRPr="00AC5720" w:rsidDel="00C3631D" w14:paraId="32D42D99" w14:textId="77777777" w:rsidTr="002A1D5D">
        <w:trPr>
          <w:trHeight w:val="360"/>
          <w:del w:id="19019" w:author="Author" w:date="2017-12-27T18:30:00Z"/>
        </w:trPr>
        <w:tc>
          <w:tcPr>
            <w:tcW w:w="6632" w:type="dxa"/>
            <w:tcBorders>
              <w:top w:val="single" w:sz="8" w:space="0" w:color="999999"/>
              <w:left w:val="single" w:sz="8" w:space="0" w:color="999999"/>
              <w:bottom w:val="single" w:sz="8" w:space="0" w:color="999999"/>
              <w:right w:val="single" w:sz="8" w:space="0" w:color="999999"/>
            </w:tcBorders>
          </w:tcPr>
          <w:p w14:paraId="2D71D2DE" w14:textId="77777777" w:rsidR="002A1D5D" w:rsidRPr="002326C1" w:rsidDel="00C3631D" w:rsidRDefault="002A1D5D" w:rsidP="002A1D5D">
            <w:pPr>
              <w:rPr>
                <w:del w:id="19020" w:author="Author" w:date="2017-12-27T18:30:00Z"/>
                <w:rStyle w:val="SAPScreenElement"/>
                <w:lang w:val="en-US"/>
              </w:rPr>
            </w:pPr>
            <w:del w:id="19021" w:author="Author" w:date="2017-12-27T18:30:00Z">
              <w:r w:rsidRPr="002326C1" w:rsidDel="00C3631D">
                <w:rPr>
                  <w:rStyle w:val="SAPScreenElement"/>
                  <w:lang w:val="en-US"/>
                </w:rPr>
                <w:delText>Corporation</w:delText>
              </w:r>
              <w:r w:rsidRPr="002326C1" w:rsidDel="00C3631D">
                <w:rPr>
                  <w:lang w:val="en-US"/>
                </w:rPr>
                <w:delText>: enter the company name</w:delText>
              </w:r>
              <w:bookmarkStart w:id="19022" w:name="_Toc504125847"/>
              <w:bookmarkStart w:id="19023" w:name="_Toc504491642"/>
              <w:bookmarkStart w:id="19024" w:name="_Toc504493829"/>
              <w:bookmarkStart w:id="19025" w:name="_Toc504494884"/>
              <w:bookmarkStart w:id="19026" w:name="_Toc504496484"/>
              <w:bookmarkStart w:id="19027" w:name="_Toc504655570"/>
              <w:bookmarkStart w:id="19028" w:name="_Toc504983748"/>
              <w:bookmarkStart w:id="19029" w:name="_Toc505268832"/>
              <w:bookmarkStart w:id="19030" w:name="_Toc505353597"/>
              <w:bookmarkStart w:id="19031" w:name="_Toc505942482"/>
              <w:bookmarkStart w:id="19032" w:name="_Toc507060146"/>
              <w:bookmarkStart w:id="19033" w:name="_Toc507063715"/>
              <w:bookmarkEnd w:id="19022"/>
              <w:bookmarkEnd w:id="19023"/>
              <w:bookmarkEnd w:id="19024"/>
              <w:bookmarkEnd w:id="19025"/>
              <w:bookmarkEnd w:id="19026"/>
              <w:bookmarkEnd w:id="19027"/>
              <w:bookmarkEnd w:id="19028"/>
              <w:bookmarkEnd w:id="19029"/>
              <w:bookmarkEnd w:id="19030"/>
              <w:bookmarkEnd w:id="19031"/>
              <w:bookmarkEnd w:id="19032"/>
              <w:bookmarkEnd w:id="19033"/>
            </w:del>
          </w:p>
        </w:tc>
        <w:tc>
          <w:tcPr>
            <w:tcW w:w="7650" w:type="dxa"/>
            <w:tcBorders>
              <w:top w:val="single" w:sz="8" w:space="0" w:color="999999"/>
              <w:left w:val="single" w:sz="8" w:space="0" w:color="999999"/>
              <w:bottom w:val="single" w:sz="8" w:space="0" w:color="999999"/>
              <w:right w:val="single" w:sz="8" w:space="0" w:color="999999"/>
            </w:tcBorders>
          </w:tcPr>
          <w:p w14:paraId="02B347BF" w14:textId="77777777" w:rsidR="002A1D5D" w:rsidRPr="002326C1" w:rsidDel="00C3631D" w:rsidRDefault="002A1D5D" w:rsidP="002A1D5D">
            <w:pPr>
              <w:rPr>
                <w:del w:id="19034" w:author="Author" w:date="2017-12-27T18:30:00Z"/>
                <w:lang w:val="en-US"/>
              </w:rPr>
            </w:pPr>
            <w:bookmarkStart w:id="19035" w:name="_Toc504125848"/>
            <w:bookmarkStart w:id="19036" w:name="_Toc504491643"/>
            <w:bookmarkStart w:id="19037" w:name="_Toc504493830"/>
            <w:bookmarkStart w:id="19038" w:name="_Toc504494885"/>
            <w:bookmarkStart w:id="19039" w:name="_Toc504496485"/>
            <w:bookmarkStart w:id="19040" w:name="_Toc504655571"/>
            <w:bookmarkStart w:id="19041" w:name="_Toc504983749"/>
            <w:bookmarkStart w:id="19042" w:name="_Toc505268833"/>
            <w:bookmarkStart w:id="19043" w:name="_Toc505353598"/>
            <w:bookmarkStart w:id="19044" w:name="_Toc505942483"/>
            <w:bookmarkStart w:id="19045" w:name="_Toc507060147"/>
            <w:bookmarkStart w:id="19046" w:name="_Toc507063716"/>
            <w:bookmarkEnd w:id="19035"/>
            <w:bookmarkEnd w:id="19036"/>
            <w:bookmarkEnd w:id="19037"/>
            <w:bookmarkEnd w:id="19038"/>
            <w:bookmarkEnd w:id="19039"/>
            <w:bookmarkEnd w:id="19040"/>
            <w:bookmarkEnd w:id="19041"/>
            <w:bookmarkEnd w:id="19042"/>
            <w:bookmarkEnd w:id="19043"/>
            <w:bookmarkEnd w:id="19044"/>
            <w:bookmarkEnd w:id="19045"/>
            <w:bookmarkEnd w:id="19046"/>
          </w:p>
        </w:tc>
        <w:bookmarkStart w:id="19047" w:name="_Toc504125849"/>
        <w:bookmarkStart w:id="19048" w:name="_Toc504491644"/>
        <w:bookmarkStart w:id="19049" w:name="_Toc504493831"/>
        <w:bookmarkStart w:id="19050" w:name="_Toc504494886"/>
        <w:bookmarkStart w:id="19051" w:name="_Toc504496486"/>
        <w:bookmarkStart w:id="19052" w:name="_Toc504655572"/>
        <w:bookmarkStart w:id="19053" w:name="_Toc504983750"/>
        <w:bookmarkStart w:id="19054" w:name="_Toc505268834"/>
        <w:bookmarkStart w:id="19055" w:name="_Toc505353599"/>
        <w:bookmarkStart w:id="19056" w:name="_Toc505942484"/>
        <w:bookmarkStart w:id="19057" w:name="_Toc507060148"/>
        <w:bookmarkStart w:id="19058" w:name="_Toc507063717"/>
        <w:bookmarkEnd w:id="19047"/>
        <w:bookmarkEnd w:id="19048"/>
        <w:bookmarkEnd w:id="19049"/>
        <w:bookmarkEnd w:id="19050"/>
        <w:bookmarkEnd w:id="19051"/>
        <w:bookmarkEnd w:id="19052"/>
        <w:bookmarkEnd w:id="19053"/>
        <w:bookmarkEnd w:id="19054"/>
        <w:bookmarkEnd w:id="19055"/>
        <w:bookmarkEnd w:id="19056"/>
        <w:bookmarkEnd w:id="19057"/>
        <w:bookmarkEnd w:id="19058"/>
      </w:tr>
    </w:tbl>
    <w:p w14:paraId="10E61DCE" w14:textId="3FFE2842" w:rsidR="002A1D5D" w:rsidRPr="00AE1E45" w:rsidRDefault="002A1D5D" w:rsidP="002A1D5D">
      <w:pPr>
        <w:pStyle w:val="Heading2"/>
        <w:spacing w:before="240" w:after="120"/>
        <w:rPr>
          <w:lang w:val="en-US"/>
        </w:rPr>
      </w:pPr>
      <w:bookmarkStart w:id="19059" w:name="_Compensation_Information_1"/>
      <w:bookmarkStart w:id="19060" w:name="_Toc507063718"/>
      <w:bookmarkEnd w:id="19059"/>
      <w:r w:rsidRPr="00AE1E45">
        <w:rPr>
          <w:lang w:val="en-US"/>
        </w:rPr>
        <w:t>Compensation Information</w:t>
      </w:r>
      <w:bookmarkEnd w:id="19060"/>
    </w:p>
    <w:p w14:paraId="67121C6F" w14:textId="77777777" w:rsidR="002A1D5D" w:rsidRPr="00AE1E45" w:rsidRDefault="002A1D5D" w:rsidP="00AC5720">
      <w:pPr>
        <w:pStyle w:val="Heading3"/>
        <w:spacing w:before="240" w:after="120"/>
        <w:ind w:left="900" w:hanging="900"/>
        <w:rPr>
          <w:lang w:val="en-US"/>
        </w:rPr>
      </w:pPr>
      <w:bookmarkStart w:id="19061" w:name="_Toc507063719"/>
      <w:r w:rsidRPr="00AE1E45">
        <w:rPr>
          <w:lang w:val="en-US"/>
        </w:rPr>
        <w:t>United Arab Emirates (AE)</w:t>
      </w:r>
      <w:bookmarkEnd w:id="19061"/>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292"/>
        <w:gridCol w:w="4500"/>
        <w:gridCol w:w="5490"/>
      </w:tblGrid>
      <w:tr w:rsidR="002A1D5D" w:rsidRPr="002326C1" w14:paraId="0486698D" w14:textId="77777777" w:rsidTr="002A1D5D">
        <w:trPr>
          <w:trHeight w:val="432"/>
          <w:tblHeader/>
        </w:trPr>
        <w:tc>
          <w:tcPr>
            <w:tcW w:w="4292" w:type="dxa"/>
            <w:tcBorders>
              <w:top w:val="single" w:sz="8" w:space="0" w:color="999999"/>
              <w:left w:val="single" w:sz="8" w:space="0" w:color="999999"/>
              <w:bottom w:val="single" w:sz="8" w:space="0" w:color="999999"/>
              <w:right w:val="single" w:sz="8" w:space="0" w:color="999999"/>
            </w:tcBorders>
            <w:shd w:val="clear" w:color="auto" w:fill="999999"/>
          </w:tcPr>
          <w:p w14:paraId="3CD9BBCC" w14:textId="77777777" w:rsidR="002A1D5D" w:rsidRPr="002326C1" w:rsidRDefault="002A1D5D" w:rsidP="002A1D5D">
            <w:pPr>
              <w:pStyle w:val="SAPTableHeader"/>
              <w:rPr>
                <w:lang w:val="en-US"/>
              </w:rPr>
            </w:pPr>
            <w:r>
              <w:rPr>
                <w:lang w:val="en-US"/>
              </w:rPr>
              <w:t>Instruction</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0806430D"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490" w:type="dxa"/>
            <w:tcBorders>
              <w:top w:val="single" w:sz="8" w:space="0" w:color="999999"/>
              <w:left w:val="single" w:sz="8" w:space="0" w:color="999999"/>
              <w:bottom w:val="single" w:sz="8" w:space="0" w:color="999999"/>
              <w:right w:val="single" w:sz="8" w:space="0" w:color="999999"/>
            </w:tcBorders>
            <w:shd w:val="clear" w:color="auto" w:fill="999999"/>
            <w:hideMark/>
          </w:tcPr>
          <w:p w14:paraId="7346F734" w14:textId="77777777" w:rsidR="002A1D5D" w:rsidRPr="002326C1" w:rsidRDefault="002A1D5D" w:rsidP="002A1D5D">
            <w:pPr>
              <w:pStyle w:val="SAPTableHeader"/>
              <w:rPr>
                <w:lang w:val="en-US"/>
              </w:rPr>
            </w:pPr>
            <w:r w:rsidRPr="002326C1">
              <w:rPr>
                <w:lang w:val="en-US"/>
              </w:rPr>
              <w:t>Additional Information</w:t>
            </w:r>
          </w:p>
        </w:tc>
      </w:tr>
      <w:tr w:rsidR="002A1D5D" w:rsidRPr="00AC5720" w14:paraId="430E88DC" w14:textId="77777777" w:rsidTr="002A1D5D">
        <w:trPr>
          <w:trHeight w:val="360"/>
        </w:trPr>
        <w:tc>
          <w:tcPr>
            <w:tcW w:w="4292" w:type="dxa"/>
            <w:vMerge w:val="restart"/>
            <w:tcBorders>
              <w:top w:val="single" w:sz="8" w:space="0" w:color="999999"/>
              <w:left w:val="single" w:sz="8" w:space="0" w:color="999999"/>
              <w:right w:val="single" w:sz="8" w:space="0" w:color="999999"/>
            </w:tcBorders>
          </w:tcPr>
          <w:p w14:paraId="338BE9D1" w14:textId="77777777" w:rsidR="002A1D5D" w:rsidRPr="00BE273A" w:rsidRDefault="002A1D5D" w:rsidP="002A1D5D">
            <w:pPr>
              <w:rPr>
                <w:lang w:val="en-US"/>
              </w:rPr>
            </w:pPr>
            <w:r w:rsidRPr="00BE273A">
              <w:rPr>
                <w:lang w:val="en-US"/>
              </w:rPr>
              <w:t xml:space="preserve">The values of the fields in the </w:t>
            </w:r>
            <w:r w:rsidRPr="00BE273A">
              <w:rPr>
                <w:rStyle w:val="SAPScreenElement"/>
                <w:lang w:val="en-US"/>
              </w:rPr>
              <w:t>Compensation Information</w:t>
            </w:r>
            <w:r w:rsidRPr="00BE273A">
              <w:rPr>
                <w:lang w:val="en-US"/>
              </w:rPr>
              <w:t xml:space="preserve"> block are automatically suggested, based on a preconfigured business rule.</w:t>
            </w:r>
          </w:p>
          <w:p w14:paraId="1995B51E" w14:textId="77777777" w:rsidR="002A1D5D" w:rsidRPr="00BE273A" w:rsidRDefault="002A1D5D" w:rsidP="002A1D5D">
            <w:pPr>
              <w:pStyle w:val="SAPNoteHeading"/>
              <w:ind w:left="0"/>
              <w:rPr>
                <w:lang w:val="en-US"/>
              </w:rPr>
            </w:pPr>
            <w:r w:rsidRPr="00BE273A">
              <w:rPr>
                <w:noProof/>
                <w:color w:val="FF0000"/>
                <w:lang w:val="en-US"/>
              </w:rPr>
              <w:drawing>
                <wp:inline distT="0" distB="0" distL="0" distR="0" wp14:anchorId="5EA8228C" wp14:editId="73424493">
                  <wp:extent cx="225425" cy="225425"/>
                  <wp:effectExtent l="0" t="0" r="3175" b="3175"/>
                  <wp:docPr id="6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lang w:val="en-US"/>
              </w:rPr>
              <w:t>Recommendation</w:t>
            </w:r>
          </w:p>
          <w:p w14:paraId="1F521099" w14:textId="1103CEB0" w:rsidR="002A1D5D" w:rsidRPr="00FF1A3E" w:rsidRDefault="002A1D5D" w:rsidP="002A1D5D">
            <w:pPr>
              <w:rPr>
                <w:rStyle w:val="SAPScreenElement"/>
                <w:lang w:val="en-US"/>
              </w:rPr>
            </w:pPr>
            <w:r w:rsidRPr="00BE273A">
              <w:rPr>
                <w:lang w:val="en-US"/>
              </w:rPr>
              <w:t xml:space="preserve">For details to the preconfigured business rule refer to the </w:t>
            </w:r>
            <w:ins w:id="19062" w:author="Author" w:date="2018-02-06T11:44:00Z">
              <w:r w:rsidR="00421E64" w:rsidRPr="00ED0743">
                <w:rPr>
                  <w:rStyle w:val="SAPScreenElement"/>
                  <w:color w:val="auto"/>
                  <w:lang w:val="en-US"/>
                </w:rPr>
                <w:t>Foundation Objects</w:t>
              </w:r>
              <w:r w:rsidR="00421E64" w:rsidRPr="00ED0743">
                <w:rPr>
                  <w:lang w:val="en-US"/>
                </w:rPr>
                <w:t xml:space="preserve"> workbook </w:t>
              </w:r>
              <w:del w:id="19063" w:author="Author" w:date="2018-02-06T13:32:00Z">
                <w:r w:rsidR="00421E64" w:rsidRPr="00ED0743" w:rsidDel="001415A0">
                  <w:rPr>
                    <w:lang w:val="en-US"/>
                  </w:rPr>
                  <w:delText xml:space="preserve">appropriate </w:delText>
                </w:r>
              </w:del>
              <w:r w:rsidR="00421E64" w:rsidRPr="00ED0743">
                <w:rPr>
                  <w:lang w:val="en-US"/>
                </w:rPr>
                <w:t xml:space="preserve">for </w:t>
              </w:r>
            </w:ins>
            <w:ins w:id="19064" w:author="Author" w:date="2018-02-06T11:59:00Z">
              <w:r w:rsidR="00755872">
                <w:rPr>
                  <w:rStyle w:val="SAPEmphasis"/>
                  <w:lang w:val="en-US"/>
                </w:rPr>
                <w:t>AE</w:t>
              </w:r>
            </w:ins>
            <w:ins w:id="19065" w:author="Author" w:date="2018-02-06T11:44:00Z">
              <w:del w:id="19066" w:author="Author" w:date="2018-02-06T11:59:00Z">
                <w:r w:rsidR="00421E64" w:rsidRPr="00ED0743" w:rsidDel="00755872">
                  <w:rPr>
                    <w:rStyle w:val="SAPScreenElement"/>
                    <w:color w:val="auto"/>
                    <w:lang w:val="en-US"/>
                  </w:rPr>
                  <w:delText>&lt;YourCountry&gt;</w:delText>
                </w:r>
              </w:del>
            </w:ins>
            <w:del w:id="19067" w:author="Author" w:date="2018-02-06T11:44:00Z">
              <w:r w:rsidRPr="00BE273A" w:rsidDel="00421E64">
                <w:rPr>
                  <w:lang w:val="en-US"/>
                </w:rPr>
                <w:delText xml:space="preserve">configuration guide of building block </w:delText>
              </w:r>
              <w:r w:rsidRPr="00BE273A" w:rsidDel="00421E64">
                <w:rPr>
                  <w:rStyle w:val="SAPEmphasis"/>
                  <w:lang w:val="en-US"/>
                </w:rPr>
                <w:delText>15T</w:delText>
              </w:r>
            </w:del>
            <w:r w:rsidRPr="00BE273A">
              <w:rPr>
                <w:lang w:val="en-US"/>
              </w:rPr>
              <w:t>.</w:t>
            </w: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2A53891D" w14:textId="77777777" w:rsidR="002A1D5D" w:rsidRPr="008D3676" w:rsidRDefault="002A1D5D" w:rsidP="002A1D5D">
            <w:pPr>
              <w:rPr>
                <w:rStyle w:val="SAPScreenElement"/>
                <w:lang w:val="en-US"/>
              </w:rPr>
            </w:pPr>
            <w:r w:rsidRPr="00BE273A">
              <w:rPr>
                <w:rStyle w:val="SAPScreenElement"/>
                <w:lang w:val="en-US"/>
              </w:rPr>
              <w:t xml:space="preserve">Pay Group: </w:t>
            </w:r>
            <w:r w:rsidRPr="00BE273A">
              <w:rPr>
                <w:lang w:val="en-US"/>
              </w:rPr>
              <w:t>value</w:t>
            </w:r>
            <w:r w:rsidRPr="00BE273A">
              <w:rPr>
                <w:b/>
                <w:lang w:val="en-US"/>
              </w:rPr>
              <w:t xml:space="preserve"> </w:t>
            </w:r>
            <w:r w:rsidRPr="00BE273A">
              <w:rPr>
                <w:lang w:val="en-US"/>
              </w:rPr>
              <w:t>is suggested</w:t>
            </w:r>
            <w:r w:rsidRPr="00BE273A">
              <w:rPr>
                <w:b/>
                <w:lang w:val="en-US"/>
              </w:rPr>
              <w:t xml:space="preserve"> </w:t>
            </w:r>
            <w:r w:rsidRPr="00BE273A">
              <w:rPr>
                <w:lang w:val="en-US"/>
              </w:rPr>
              <w:t>(for example</w:t>
            </w:r>
            <w:r w:rsidRPr="00BE273A">
              <w:rPr>
                <w:rStyle w:val="SAPUserEntry"/>
                <w:lang w:val="en-US"/>
              </w:rPr>
              <w:t xml:space="preserve"> AE – Monthly</w:t>
            </w:r>
            <w:r w:rsidRPr="00BE273A">
              <w:rPr>
                <w:b/>
                <w:lang w:val="en-US"/>
              </w:rPr>
              <w:t xml:space="preserve"> </w:t>
            </w:r>
            <w:r w:rsidRPr="00BE273A">
              <w:rPr>
                <w:rStyle w:val="SAPUserEntry"/>
                <w:lang w:val="en-US"/>
              </w:rPr>
              <w:t>(AE)</w:t>
            </w:r>
            <w:r w:rsidRPr="00BE273A">
              <w:rPr>
                <w:b/>
                <w:lang w:val="en-US"/>
              </w:rPr>
              <w:t xml:space="preserve"> </w:t>
            </w:r>
            <w:r w:rsidRPr="00BE273A">
              <w:rPr>
                <w:lang w:val="en-US"/>
              </w:rPr>
              <w:t>when using the example values given in this test script);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61BFD49B" w14:textId="77777777" w:rsidR="002A1D5D" w:rsidRPr="00BE273A" w:rsidRDefault="002A1D5D" w:rsidP="002A1D5D">
            <w:pPr>
              <w:pStyle w:val="SAPNoteHeading"/>
              <w:ind w:left="0"/>
              <w:rPr>
                <w:lang w:val="en-US"/>
              </w:rPr>
            </w:pPr>
            <w:r w:rsidRPr="00BE273A">
              <w:rPr>
                <w:noProof/>
                <w:lang w:val="en-US"/>
              </w:rPr>
              <w:drawing>
                <wp:inline distT="0" distB="0" distL="0" distR="0" wp14:anchorId="504DB4EF" wp14:editId="502326A4">
                  <wp:extent cx="228600" cy="228600"/>
                  <wp:effectExtent l="0" t="0" r="0" b="0"/>
                  <wp:docPr id="6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E273A">
              <w:rPr>
                <w:lang w:val="en-US"/>
              </w:rPr>
              <w:t> Recommendation</w:t>
            </w:r>
          </w:p>
          <w:p w14:paraId="174C2B8F" w14:textId="77777777" w:rsidR="002A1D5D" w:rsidRPr="00BE273A" w:rsidRDefault="002A1D5D" w:rsidP="002A1D5D">
            <w:pPr>
              <w:pStyle w:val="ListContinue"/>
              <w:ind w:left="0"/>
              <w:rPr>
                <w:lang w:val="en-US"/>
              </w:rPr>
            </w:pPr>
            <w:r w:rsidRPr="00BE273A">
              <w:rPr>
                <w:lang w:val="en-US"/>
              </w:rPr>
              <w:t>Required if integration with Employee Central Payroll is in place.</w:t>
            </w:r>
          </w:p>
          <w:p w14:paraId="602FB9FB" w14:textId="77777777" w:rsidR="002A1D5D" w:rsidRPr="00BE273A" w:rsidRDefault="002A1D5D" w:rsidP="002A1D5D">
            <w:pPr>
              <w:pStyle w:val="SAPNoteHeading"/>
              <w:ind w:left="0"/>
              <w:rPr>
                <w:lang w:val="en-US"/>
              </w:rPr>
            </w:pPr>
            <w:r w:rsidRPr="00BE273A">
              <w:rPr>
                <w:noProof/>
                <w:lang w:val="en-US"/>
              </w:rPr>
              <w:drawing>
                <wp:inline distT="0" distB="0" distL="0" distR="0" wp14:anchorId="6F8E380B" wp14:editId="3E08EF5D">
                  <wp:extent cx="228600" cy="228600"/>
                  <wp:effectExtent l="0" t="0" r="0" b="0"/>
                  <wp:docPr id="62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E273A">
              <w:rPr>
                <w:lang w:val="en-US"/>
              </w:rPr>
              <w:t xml:space="preserve"> Note</w:t>
            </w:r>
          </w:p>
          <w:p w14:paraId="21FEB265" w14:textId="77777777" w:rsidR="002A1D5D" w:rsidRPr="008D3676" w:rsidRDefault="002A1D5D" w:rsidP="002A1D5D">
            <w:pPr>
              <w:rPr>
                <w:lang w:val="en-US"/>
              </w:rPr>
            </w:pPr>
            <w:r w:rsidRPr="00BE273A">
              <w:rPr>
                <w:lang w:val="en-US"/>
              </w:rPr>
              <w:t>In case the employee should not be considered for payroll run in the Employee Central Payroll system, meaning his/her employee class is</w:t>
            </w:r>
            <w:r w:rsidRPr="00BE273A">
              <w:rPr>
                <w:rStyle w:val="SAPUserEntry"/>
                <w:lang w:val="en-US"/>
              </w:rPr>
              <w:t xml:space="preserve"> External</w:t>
            </w:r>
            <w:r w:rsidRPr="00BE273A">
              <w:rPr>
                <w:b/>
                <w:lang w:val="en-US"/>
              </w:rPr>
              <w:t xml:space="preserve"> </w:t>
            </w:r>
            <w:r w:rsidRPr="00BE273A">
              <w:rPr>
                <w:rStyle w:val="SAPUserEntry"/>
                <w:lang w:val="en-US"/>
              </w:rPr>
              <w:t>(AE)</w:t>
            </w:r>
            <w:r w:rsidRPr="00BE273A">
              <w:rPr>
                <w:lang w:val="en-US"/>
              </w:rPr>
              <w:t xml:space="preserve"> and employment type is</w:t>
            </w:r>
            <w:r w:rsidRPr="00BE273A">
              <w:rPr>
                <w:rStyle w:val="SAPUserEntry"/>
                <w:lang w:val="en-US"/>
              </w:rPr>
              <w:t xml:space="preserve"> Contractual(AE)</w:t>
            </w:r>
            <w:r w:rsidRPr="00BE273A">
              <w:rPr>
                <w:lang w:val="en-US"/>
              </w:rPr>
              <w:t>, value</w:t>
            </w:r>
            <w:r w:rsidRPr="00BE273A">
              <w:rPr>
                <w:rStyle w:val="SAPUserEntry"/>
                <w:lang w:val="en-US"/>
              </w:rPr>
              <w:t xml:space="preserve"> 99</w:t>
            </w:r>
            <w:r w:rsidRPr="00BE273A">
              <w:rPr>
                <w:b/>
                <w:lang w:val="en-US"/>
              </w:rPr>
              <w:t xml:space="preserve"> </w:t>
            </w:r>
            <w:r w:rsidRPr="00BE273A">
              <w:rPr>
                <w:rStyle w:val="SAPUserEntry"/>
                <w:lang w:val="en-US"/>
              </w:rPr>
              <w:t>–</w:t>
            </w:r>
            <w:r w:rsidRPr="00BE273A">
              <w:rPr>
                <w:b/>
                <w:lang w:val="en-US"/>
              </w:rPr>
              <w:t xml:space="preserve"> </w:t>
            </w:r>
            <w:r w:rsidRPr="00BE273A">
              <w:rPr>
                <w:rStyle w:val="SAPUserEntry"/>
                <w:lang w:val="en-US"/>
              </w:rPr>
              <w:t>Non Payroll</w:t>
            </w:r>
            <w:r w:rsidRPr="00BE273A">
              <w:rPr>
                <w:b/>
                <w:lang w:val="en-US"/>
              </w:rPr>
              <w:t xml:space="preserve"> </w:t>
            </w:r>
            <w:r w:rsidRPr="00BE273A">
              <w:rPr>
                <w:rStyle w:val="SAPUserEntry"/>
                <w:lang w:val="en-US"/>
              </w:rPr>
              <w:t>(99)</w:t>
            </w:r>
            <w:r w:rsidRPr="00BE273A">
              <w:rPr>
                <w:b/>
                <w:lang w:val="en-US"/>
              </w:rPr>
              <w:t xml:space="preserve"> </w:t>
            </w:r>
            <w:r w:rsidRPr="00BE273A">
              <w:rPr>
                <w:lang w:val="en-US"/>
              </w:rPr>
              <w:t>is suggested for this field.</w:t>
            </w:r>
          </w:p>
        </w:tc>
      </w:tr>
      <w:tr w:rsidR="002A1D5D" w:rsidRPr="00AC5720" w14:paraId="587DD59B" w14:textId="77777777" w:rsidTr="002A1D5D">
        <w:trPr>
          <w:trHeight w:val="360"/>
        </w:trPr>
        <w:tc>
          <w:tcPr>
            <w:tcW w:w="4292" w:type="dxa"/>
            <w:vMerge/>
            <w:tcBorders>
              <w:left w:val="single" w:sz="8" w:space="0" w:color="999999"/>
              <w:bottom w:val="single" w:sz="8" w:space="0" w:color="999999"/>
              <w:right w:val="single" w:sz="8" w:space="0" w:color="999999"/>
            </w:tcBorders>
            <w:vAlign w:val="center"/>
          </w:tcPr>
          <w:p w14:paraId="1FA5344B" w14:textId="77777777" w:rsidR="002A1D5D" w:rsidRPr="00FF1A3E"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1FD3E8F4" w14:textId="77777777" w:rsidR="002A1D5D" w:rsidRPr="008D3676" w:rsidRDefault="002A1D5D" w:rsidP="002A1D5D">
            <w:pPr>
              <w:rPr>
                <w:rStyle w:val="SAPScreenElement"/>
                <w:lang w:val="en-US"/>
              </w:rPr>
            </w:pPr>
            <w:r w:rsidRPr="00BE273A">
              <w:rPr>
                <w:rStyle w:val="SAPScreenElement"/>
                <w:lang w:val="en-US"/>
              </w:rPr>
              <w:t xml:space="preserve">Is Eligible For Car: </w:t>
            </w:r>
            <w:r w:rsidRPr="00BE273A">
              <w:rPr>
                <w:lang w:val="en-US"/>
              </w:rPr>
              <w:t>select from drop-down</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1F9CABF7" w14:textId="77777777" w:rsidR="002A1D5D" w:rsidRPr="008D3676" w:rsidRDefault="002A1D5D" w:rsidP="002A1D5D">
            <w:pPr>
              <w:rPr>
                <w:lang w:val="en-US"/>
              </w:rPr>
            </w:pPr>
          </w:p>
        </w:tc>
      </w:tr>
      <w:tr w:rsidR="002A1D5D" w:rsidRPr="00AC5720" w14:paraId="4519FADB" w14:textId="77777777" w:rsidTr="002A1D5D">
        <w:trPr>
          <w:trHeight w:val="360"/>
        </w:trPr>
        <w:tc>
          <w:tcPr>
            <w:tcW w:w="4292" w:type="dxa"/>
            <w:vMerge w:val="restart"/>
            <w:tcBorders>
              <w:top w:val="single" w:sz="8" w:space="0" w:color="999999"/>
              <w:left w:val="single" w:sz="8" w:space="0" w:color="999999"/>
              <w:right w:val="single" w:sz="8" w:space="0" w:color="999999"/>
            </w:tcBorders>
          </w:tcPr>
          <w:p w14:paraId="6E7881F5" w14:textId="77777777" w:rsidR="002A1D5D" w:rsidRPr="00BE273A" w:rsidRDefault="002A1D5D" w:rsidP="002A1D5D">
            <w:pPr>
              <w:rPr>
                <w:lang w:val="en-US"/>
              </w:rPr>
            </w:pPr>
            <w:r w:rsidRPr="00BE273A">
              <w:rPr>
                <w:lang w:val="en-US"/>
              </w:rPr>
              <w:t xml:space="preserve">The values of the fields in the </w:t>
            </w:r>
            <w:r w:rsidRPr="00BE273A">
              <w:rPr>
                <w:rStyle w:val="SAPScreenElement"/>
                <w:lang w:val="en-US"/>
              </w:rPr>
              <w:t xml:space="preserve">Compensation </w:t>
            </w:r>
            <w:r w:rsidRPr="00BE273A">
              <w:rPr>
                <w:lang w:val="en-US"/>
              </w:rPr>
              <w:t xml:space="preserve">block are automatically suggested, based on a preconfigured business rule, from the values maintained for fields </w:t>
            </w:r>
            <w:r w:rsidRPr="00BE273A">
              <w:rPr>
                <w:rStyle w:val="SAPScreenElement"/>
                <w:lang w:val="en-US"/>
              </w:rPr>
              <w:t>Pay Scale Group</w:t>
            </w:r>
            <w:r w:rsidRPr="00BE273A">
              <w:rPr>
                <w:lang w:val="en-US"/>
              </w:rPr>
              <w:t xml:space="preserve"> und </w:t>
            </w:r>
            <w:r w:rsidRPr="00BE273A">
              <w:rPr>
                <w:rStyle w:val="SAPScreenElement"/>
                <w:lang w:val="en-US"/>
              </w:rPr>
              <w:t>Pay Scale Level</w:t>
            </w:r>
            <w:r w:rsidRPr="00BE273A">
              <w:rPr>
                <w:lang w:val="en-US"/>
              </w:rPr>
              <w:t xml:space="preserve">. </w:t>
            </w:r>
          </w:p>
          <w:p w14:paraId="201E8E5D" w14:textId="21259B9F" w:rsidR="002A1D5D" w:rsidRPr="00BE273A" w:rsidRDefault="002A1D5D" w:rsidP="002A1D5D">
            <w:pPr>
              <w:rPr>
                <w:lang w:val="en-US"/>
              </w:rPr>
            </w:pPr>
            <w:r w:rsidRPr="00BE273A">
              <w:rPr>
                <w:lang w:val="en-US"/>
              </w:rPr>
              <w:t>In addition, you can maintain recurring payment</w:t>
            </w:r>
            <w:ins w:id="19068" w:author="Author" w:date="2018-02-22T10:30:00Z">
              <w:r w:rsidR="005F6795">
                <w:rPr>
                  <w:lang w:val="en-US"/>
                </w:rPr>
                <w:t>s</w:t>
              </w:r>
            </w:ins>
            <w:del w:id="19069" w:author="Author" w:date="2018-02-22T10:30:00Z">
              <w:r w:rsidRPr="00BE273A" w:rsidDel="005F6795">
                <w:rPr>
                  <w:lang w:val="en-US"/>
                </w:rPr>
                <w:delText xml:space="preserve"> data</w:delText>
              </w:r>
            </w:del>
            <w:r w:rsidRPr="00BE273A">
              <w:rPr>
                <w:lang w:val="en-US"/>
              </w:rPr>
              <w:t>, if appropriate.</w:t>
            </w:r>
          </w:p>
          <w:p w14:paraId="4F485116" w14:textId="77777777" w:rsidR="002A1D5D" w:rsidRPr="00BE273A" w:rsidRDefault="002A1D5D" w:rsidP="002A1D5D">
            <w:pPr>
              <w:pStyle w:val="SAPNoteHeading"/>
              <w:ind w:left="0"/>
              <w:rPr>
                <w:lang w:val="en-US"/>
              </w:rPr>
            </w:pPr>
            <w:r w:rsidRPr="00BE273A">
              <w:rPr>
                <w:noProof/>
                <w:lang w:val="en-US"/>
              </w:rPr>
              <w:drawing>
                <wp:inline distT="0" distB="0" distL="0" distR="0" wp14:anchorId="77D395E1" wp14:editId="0B29C371">
                  <wp:extent cx="228600" cy="228600"/>
                  <wp:effectExtent l="0" t="0" r="0" b="0"/>
                  <wp:docPr id="6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E273A">
              <w:rPr>
                <w:noProof/>
                <w:lang w:val="en-US" w:eastAsia="zh-CN"/>
              </w:rPr>
              <w:t xml:space="preserve"> </w:t>
            </w:r>
            <w:r w:rsidRPr="00BE273A">
              <w:rPr>
                <w:lang w:val="en-US"/>
              </w:rPr>
              <w:t>Recommendation</w:t>
            </w:r>
          </w:p>
          <w:p w14:paraId="245BA7E3" w14:textId="4DC8BC1F" w:rsidR="002A1D5D" w:rsidRPr="00BE273A" w:rsidRDefault="002A1D5D" w:rsidP="002A1D5D">
            <w:pPr>
              <w:pStyle w:val="ListContinue"/>
              <w:ind w:left="0"/>
              <w:rPr>
                <w:lang w:val="en-US"/>
              </w:rPr>
            </w:pPr>
            <w:r w:rsidRPr="00BE273A">
              <w:rPr>
                <w:lang w:val="en-US"/>
              </w:rPr>
              <w:t xml:space="preserve">For details to the preconfigured business rules refer to the </w:t>
            </w:r>
            <w:r w:rsidR="003860F5" w:rsidRPr="007D0B28">
              <w:rPr>
                <w:rStyle w:val="SAPScreenElement"/>
                <w:color w:val="auto"/>
                <w:lang w:val="en-US"/>
                <w:rPrChange w:id="19070" w:author="Author" w:date="2018-03-01T14:10:00Z">
                  <w:rPr>
                    <w:rStyle w:val="SAPScreenElement"/>
                    <w:color w:val="auto"/>
                  </w:rPr>
                </w:rPrChange>
              </w:rPr>
              <w:t>Foundation Objects</w:t>
            </w:r>
            <w:r w:rsidR="003860F5" w:rsidRPr="00BE273A">
              <w:rPr>
                <w:lang w:val="en-US"/>
              </w:rPr>
              <w:t xml:space="preserve"> </w:t>
            </w:r>
            <w:r w:rsidRPr="00BE273A">
              <w:rPr>
                <w:lang w:val="en-US"/>
              </w:rPr>
              <w:t xml:space="preserve">workbook </w:t>
            </w:r>
            <w:ins w:id="19071" w:author="Author" w:date="2018-02-06T10:31:00Z">
              <w:del w:id="19072" w:author="Author" w:date="2018-02-06T13:32:00Z">
                <w:r w:rsidR="00B042DC" w:rsidRPr="00ED0743" w:rsidDel="001415A0">
                  <w:rPr>
                    <w:lang w:val="en-US"/>
                  </w:rPr>
                  <w:delText xml:space="preserve">appropriate </w:delText>
                </w:r>
              </w:del>
              <w:r w:rsidR="00B042DC" w:rsidRPr="00ED0743">
                <w:rPr>
                  <w:lang w:val="en-US"/>
                </w:rPr>
                <w:t xml:space="preserve">for </w:t>
              </w:r>
            </w:ins>
            <w:ins w:id="19073" w:author="Author" w:date="2018-02-06T11:59:00Z">
              <w:r w:rsidR="00755872">
                <w:rPr>
                  <w:rStyle w:val="SAPEmphasis"/>
                  <w:lang w:val="en-US"/>
                </w:rPr>
                <w:t>AE</w:t>
              </w:r>
            </w:ins>
            <w:ins w:id="19074" w:author="Author" w:date="2018-02-06T10:31:00Z">
              <w:del w:id="19075" w:author="Author" w:date="2018-02-06T11:59:00Z">
                <w:r w:rsidR="00B042DC" w:rsidRPr="00ED0743" w:rsidDel="00755872">
                  <w:rPr>
                    <w:rStyle w:val="SAPScreenElement"/>
                    <w:color w:val="auto"/>
                    <w:lang w:val="en-US"/>
                  </w:rPr>
                  <w:delText>&lt;YourCountry&gt;</w:delText>
                </w:r>
              </w:del>
            </w:ins>
            <w:del w:id="19076" w:author="Author" w:date="2018-02-06T10:31:00Z">
              <w:r w:rsidRPr="00BE273A" w:rsidDel="00B042DC">
                <w:rPr>
                  <w:lang w:val="en-US"/>
                </w:rPr>
                <w:delText>is given</w:delText>
              </w:r>
            </w:del>
            <w:r w:rsidRPr="00BE273A">
              <w:rPr>
                <w:lang w:val="en-US"/>
              </w:rPr>
              <w:t>.</w:t>
            </w:r>
          </w:p>
          <w:p w14:paraId="6B4482B5" w14:textId="77777777" w:rsidR="002A1D5D" w:rsidRPr="00BE273A" w:rsidRDefault="002A1D5D" w:rsidP="002A1D5D">
            <w:pPr>
              <w:pStyle w:val="SAPNoteHeading"/>
              <w:ind w:left="0"/>
              <w:rPr>
                <w:lang w:val="en-US"/>
              </w:rPr>
            </w:pPr>
            <w:commentRangeStart w:id="19077"/>
            <w:r w:rsidRPr="00BE273A">
              <w:rPr>
                <w:noProof/>
                <w:lang w:val="en-US"/>
              </w:rPr>
              <w:drawing>
                <wp:inline distT="0" distB="0" distL="0" distR="0" wp14:anchorId="5C3B6C56" wp14:editId="6EB81879">
                  <wp:extent cx="225425" cy="225425"/>
                  <wp:effectExtent l="0" t="0" r="3175" b="3175"/>
                  <wp:docPr id="62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lang w:val="en-US"/>
              </w:rPr>
              <w:t xml:space="preserve"> Note</w:t>
            </w:r>
          </w:p>
          <w:p w14:paraId="3E575264" w14:textId="77777777" w:rsidR="002A1D5D" w:rsidRPr="00FF1A3E" w:rsidRDefault="002A1D5D" w:rsidP="002A1D5D">
            <w:pPr>
              <w:rPr>
                <w:rStyle w:val="SAPScreenElement"/>
                <w:lang w:val="en-US"/>
              </w:rPr>
            </w:pPr>
            <w:r w:rsidRPr="00BE273A">
              <w:rPr>
                <w:lang w:val="en-US"/>
              </w:rPr>
              <w:t xml:space="preserve">Information needed to have a meaningful employee master data record. In case integration with Employee Central Payroll is in place, in the Employee Central Payroll system the salary information will be kept in infotype </w:t>
            </w:r>
            <w:r w:rsidRPr="00BE273A">
              <w:rPr>
                <w:rStyle w:val="SAPScreenElement"/>
                <w:color w:val="auto"/>
                <w:lang w:val="en-US"/>
              </w:rPr>
              <w:t>Basic Pay</w:t>
            </w:r>
            <w:r w:rsidRPr="00BE273A">
              <w:rPr>
                <w:rStyle w:val="SAPScreenElement"/>
                <w:lang w:val="en-US"/>
              </w:rPr>
              <w:t xml:space="preserve">, </w:t>
            </w:r>
            <w:r w:rsidRPr="00BE273A">
              <w:rPr>
                <w:lang w:val="en-US"/>
              </w:rPr>
              <w:t xml:space="preserve">whereas the recurring payments will be kept in infotype </w:t>
            </w:r>
            <w:r w:rsidRPr="00BE273A">
              <w:rPr>
                <w:rStyle w:val="SAPScreenElement"/>
                <w:color w:val="auto"/>
                <w:lang w:val="en-US"/>
              </w:rPr>
              <w:t>Recurring Payments/Deductions</w:t>
            </w:r>
            <w:r w:rsidRPr="00BE273A">
              <w:rPr>
                <w:lang w:val="en-US"/>
              </w:rPr>
              <w:t>.</w:t>
            </w:r>
            <w:commentRangeEnd w:id="19077"/>
            <w:r>
              <w:rPr>
                <w:rStyle w:val="CommentReference"/>
              </w:rPr>
              <w:commentReference w:id="19077"/>
            </w: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37008AE3" w14:textId="77777777" w:rsidR="002A1D5D" w:rsidRPr="00BE273A" w:rsidRDefault="002A1D5D" w:rsidP="002A1D5D">
            <w:pPr>
              <w:rPr>
                <w:rStyle w:val="SAPScreenElement"/>
                <w:lang w:val="en-US"/>
              </w:rPr>
            </w:pPr>
            <w:r w:rsidRPr="00BE273A">
              <w:rPr>
                <w:rStyle w:val="SAPScreenElement"/>
                <w:lang w:val="en-US"/>
              </w:rPr>
              <w:t xml:space="preserve">Pay Component: </w:t>
            </w:r>
            <w:r w:rsidRPr="00BE273A">
              <w:rPr>
                <w:lang w:val="en-US"/>
              </w:rPr>
              <w:t>value is defaulted (for example</w:t>
            </w:r>
            <w:r w:rsidRPr="00BE273A">
              <w:rPr>
                <w:rStyle w:val="SAPUserEntry"/>
                <w:lang w:val="en-US"/>
              </w:rPr>
              <w:t xml:space="preserve"> AE –</w:t>
            </w:r>
            <w:r w:rsidRPr="00AC5367">
              <w:rPr>
                <w:b/>
                <w:lang w:val="en-US"/>
              </w:rPr>
              <w:t xml:space="preserve"> </w:t>
            </w:r>
            <w:r w:rsidRPr="00BE273A">
              <w:rPr>
                <w:rStyle w:val="SAPUserEntry"/>
                <w:lang w:val="en-US"/>
              </w:rPr>
              <w:t>Basic</w:t>
            </w:r>
            <w:r w:rsidRPr="00BE273A">
              <w:rPr>
                <w:b/>
                <w:lang w:val="en-US"/>
              </w:rPr>
              <w:t xml:space="preserve"> </w:t>
            </w:r>
            <w:r w:rsidRPr="00BE273A">
              <w:rPr>
                <w:rStyle w:val="SAPUserEntry"/>
                <w:lang w:val="en-US"/>
              </w:rPr>
              <w:t>Salary(1000AE)</w:t>
            </w:r>
            <w:r w:rsidRPr="00BE273A">
              <w:rPr>
                <w:lang w:val="en-US"/>
              </w:rPr>
              <w:t xml:space="preserve"> in case you use the example values given in this test script);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2ADD0806" w14:textId="77777777" w:rsidR="002A1D5D" w:rsidRPr="00BE273A" w:rsidRDefault="002A1D5D" w:rsidP="002A1D5D">
            <w:pPr>
              <w:pStyle w:val="SAPNoteHeading"/>
              <w:ind w:left="0"/>
              <w:rPr>
                <w:lang w:val="en-US"/>
              </w:rPr>
            </w:pPr>
            <w:r w:rsidRPr="00BE273A">
              <w:rPr>
                <w:noProof/>
                <w:lang w:val="en-US"/>
              </w:rPr>
              <w:drawing>
                <wp:inline distT="0" distB="0" distL="0" distR="0" wp14:anchorId="278FD61D" wp14:editId="5415EFA0">
                  <wp:extent cx="225425" cy="225425"/>
                  <wp:effectExtent l="0" t="0" r="3175" b="3175"/>
                  <wp:docPr id="624"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lang w:val="en-US"/>
              </w:rPr>
              <w:t> Recommendation</w:t>
            </w:r>
          </w:p>
          <w:p w14:paraId="7C8994AF" w14:textId="77777777" w:rsidR="002A1D5D" w:rsidRPr="00BE273A" w:rsidRDefault="002A1D5D" w:rsidP="002A1D5D">
            <w:pPr>
              <w:rPr>
                <w:lang w:val="en-US"/>
              </w:rPr>
            </w:pPr>
            <w:r w:rsidRPr="00BE273A">
              <w:rPr>
                <w:lang w:val="en-US"/>
              </w:rPr>
              <w:t>Required if integration with Employee Central Payroll is in place.</w:t>
            </w:r>
          </w:p>
        </w:tc>
      </w:tr>
      <w:tr w:rsidR="002A1D5D" w:rsidRPr="00AC5720" w14:paraId="6977D8E2" w14:textId="77777777" w:rsidTr="002A1D5D">
        <w:trPr>
          <w:trHeight w:val="360"/>
        </w:trPr>
        <w:tc>
          <w:tcPr>
            <w:tcW w:w="4292" w:type="dxa"/>
            <w:vMerge/>
            <w:tcBorders>
              <w:left w:val="single" w:sz="8" w:space="0" w:color="999999"/>
              <w:right w:val="single" w:sz="8" w:space="0" w:color="999999"/>
            </w:tcBorders>
            <w:vAlign w:val="center"/>
          </w:tcPr>
          <w:p w14:paraId="10B97203" w14:textId="77777777" w:rsidR="002A1D5D" w:rsidRPr="00BE273A"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35579763" w14:textId="77777777" w:rsidR="002A1D5D" w:rsidRPr="00BE273A" w:rsidRDefault="002A1D5D" w:rsidP="002A1D5D">
            <w:pPr>
              <w:rPr>
                <w:rStyle w:val="SAPScreenElement"/>
                <w:lang w:val="en-US"/>
              </w:rPr>
            </w:pPr>
            <w:r w:rsidRPr="00BE273A">
              <w:rPr>
                <w:rStyle w:val="SAPScreenElement"/>
                <w:lang w:val="en-US"/>
              </w:rPr>
              <w:t xml:space="preserve">Amount: </w:t>
            </w:r>
            <w:r w:rsidRPr="00BE273A">
              <w:rPr>
                <w:lang w:val="en-US"/>
              </w:rPr>
              <w:t>value is defaulted; adapt if required</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7C577093" w14:textId="77777777" w:rsidR="002A1D5D" w:rsidRPr="00BE273A" w:rsidRDefault="002A1D5D" w:rsidP="002A1D5D">
            <w:pPr>
              <w:pStyle w:val="SAPNoteHeading"/>
              <w:ind w:left="0"/>
              <w:rPr>
                <w:lang w:val="en-US"/>
              </w:rPr>
            </w:pPr>
            <w:r w:rsidRPr="00BE273A">
              <w:rPr>
                <w:noProof/>
                <w:lang w:val="en-US"/>
              </w:rPr>
              <w:drawing>
                <wp:inline distT="0" distB="0" distL="0" distR="0" wp14:anchorId="6896A5D7" wp14:editId="76650557">
                  <wp:extent cx="225425" cy="225425"/>
                  <wp:effectExtent l="0" t="0" r="3175" b="3175"/>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lang w:val="en-US"/>
              </w:rPr>
              <w:t> Recommendation</w:t>
            </w:r>
          </w:p>
          <w:p w14:paraId="4186BFC6" w14:textId="77777777" w:rsidR="002A1D5D" w:rsidRPr="00BE273A" w:rsidRDefault="002A1D5D" w:rsidP="002A1D5D">
            <w:pPr>
              <w:rPr>
                <w:lang w:val="en-US"/>
              </w:rPr>
            </w:pPr>
            <w:r w:rsidRPr="00BE273A">
              <w:rPr>
                <w:lang w:val="en-US"/>
              </w:rPr>
              <w:t>Required if integration with Employee Central Payroll is in place.</w:t>
            </w:r>
          </w:p>
        </w:tc>
      </w:tr>
      <w:tr w:rsidR="002A1D5D" w:rsidRPr="00AC5720" w14:paraId="62D592AF" w14:textId="77777777" w:rsidTr="002A1D5D">
        <w:trPr>
          <w:trHeight w:val="360"/>
        </w:trPr>
        <w:tc>
          <w:tcPr>
            <w:tcW w:w="4292" w:type="dxa"/>
            <w:vMerge/>
            <w:tcBorders>
              <w:left w:val="single" w:sz="8" w:space="0" w:color="999999"/>
              <w:right w:val="single" w:sz="8" w:space="0" w:color="999999"/>
            </w:tcBorders>
            <w:vAlign w:val="center"/>
          </w:tcPr>
          <w:p w14:paraId="35C83AA8" w14:textId="77777777" w:rsidR="002A1D5D" w:rsidRPr="00BE273A"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5D7F0FBA" w14:textId="2790F841" w:rsidR="002A1D5D" w:rsidRPr="00BE273A" w:rsidRDefault="002A1D5D" w:rsidP="002A1D5D">
            <w:pPr>
              <w:rPr>
                <w:rStyle w:val="SAPScreenElement"/>
                <w:lang w:val="en-US"/>
              </w:rPr>
            </w:pPr>
            <w:r w:rsidRPr="00BE273A">
              <w:rPr>
                <w:rStyle w:val="SAPScreenElement"/>
                <w:lang w:val="en-US"/>
              </w:rPr>
              <w:t xml:space="preserve">Currency: </w:t>
            </w:r>
            <w:r w:rsidRPr="00BE273A">
              <w:rPr>
                <w:rStyle w:val="SAPUserEntry"/>
                <w:lang w:val="en-US"/>
              </w:rPr>
              <w:t xml:space="preserve">AED </w:t>
            </w:r>
            <w:r w:rsidRPr="00BE273A">
              <w:rPr>
                <w:lang w:val="en-US"/>
              </w:rPr>
              <w:t>is defaulted</w:t>
            </w:r>
            <w:r w:rsidR="00B408FD" w:rsidRPr="00BE273A">
              <w:rPr>
                <w:lang w:val="en-US"/>
              </w:rPr>
              <w: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6E8B4475" w14:textId="77777777" w:rsidR="002A1D5D" w:rsidRPr="00BE273A" w:rsidRDefault="002A1D5D" w:rsidP="002A1D5D">
            <w:pPr>
              <w:rPr>
                <w:lang w:val="en-US"/>
              </w:rPr>
            </w:pPr>
            <w:r w:rsidRPr="00BE273A">
              <w:rPr>
                <w:lang w:val="en-US"/>
              </w:rPr>
              <w:t>Defaults to the currency of the country where the company is located.</w:t>
            </w:r>
          </w:p>
          <w:p w14:paraId="6FCE404D" w14:textId="77777777" w:rsidR="002A1D5D" w:rsidRPr="00BE273A" w:rsidRDefault="002A1D5D" w:rsidP="002A1D5D">
            <w:pPr>
              <w:pStyle w:val="SAPNoteHeading"/>
              <w:ind w:left="0"/>
              <w:rPr>
                <w:lang w:val="en-US"/>
              </w:rPr>
            </w:pPr>
            <w:r w:rsidRPr="00BE273A">
              <w:rPr>
                <w:noProof/>
                <w:lang w:val="en-US"/>
              </w:rPr>
              <w:drawing>
                <wp:inline distT="0" distB="0" distL="0" distR="0" wp14:anchorId="1C8ACB73" wp14:editId="13ABC389">
                  <wp:extent cx="225425" cy="225425"/>
                  <wp:effectExtent l="0" t="0" r="3175" b="3175"/>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lang w:val="en-US"/>
              </w:rPr>
              <w:t> Recommendation</w:t>
            </w:r>
          </w:p>
          <w:p w14:paraId="5685B74B" w14:textId="77777777" w:rsidR="002A1D5D" w:rsidRPr="00BE273A" w:rsidRDefault="002A1D5D" w:rsidP="002A1D5D">
            <w:pPr>
              <w:rPr>
                <w:lang w:val="en-US"/>
              </w:rPr>
            </w:pPr>
            <w:r w:rsidRPr="00BE273A">
              <w:rPr>
                <w:lang w:val="en-US"/>
              </w:rPr>
              <w:t>Required if integration with Employee Central Payroll is in place.</w:t>
            </w:r>
          </w:p>
        </w:tc>
      </w:tr>
      <w:tr w:rsidR="002A1D5D" w:rsidRPr="00AC5720" w14:paraId="5882729F" w14:textId="77777777" w:rsidTr="002A1D5D">
        <w:trPr>
          <w:trHeight w:val="360"/>
        </w:trPr>
        <w:tc>
          <w:tcPr>
            <w:tcW w:w="4292" w:type="dxa"/>
            <w:vMerge/>
            <w:tcBorders>
              <w:left w:val="single" w:sz="8" w:space="0" w:color="999999"/>
              <w:right w:val="single" w:sz="8" w:space="0" w:color="999999"/>
            </w:tcBorders>
            <w:vAlign w:val="center"/>
          </w:tcPr>
          <w:p w14:paraId="366926A1" w14:textId="77777777" w:rsidR="002A1D5D" w:rsidRPr="00BE273A"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7AFBCD45" w14:textId="77777777" w:rsidR="002A1D5D" w:rsidRPr="008D3676" w:rsidRDefault="002A1D5D" w:rsidP="002A1D5D">
            <w:pPr>
              <w:rPr>
                <w:rStyle w:val="SAPScreenElement"/>
                <w:lang w:val="en-US"/>
              </w:rPr>
            </w:pPr>
            <w:r w:rsidRPr="00BE273A">
              <w:rPr>
                <w:rStyle w:val="SAPScreenElement"/>
                <w:lang w:val="en-US"/>
              </w:rPr>
              <w:t xml:space="preserve">Frequency: </w:t>
            </w:r>
            <w:r w:rsidRPr="00BE273A">
              <w:rPr>
                <w:lang w:val="en-US"/>
              </w:rPr>
              <w:t xml:space="preserve">value is defaulted based on </w:t>
            </w:r>
            <w:r w:rsidRPr="00BE273A">
              <w:rPr>
                <w:rStyle w:val="SAPScreenElement"/>
                <w:lang w:val="en-US"/>
              </w:rPr>
              <w:t>Pay Component</w:t>
            </w:r>
            <w:r w:rsidRPr="00BE273A">
              <w:rPr>
                <w:lang w:val="en-US"/>
              </w:rPr>
              <w: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28FEC7A7" w14:textId="77777777" w:rsidR="002A1D5D" w:rsidRPr="00BE273A" w:rsidRDefault="002A1D5D" w:rsidP="002A1D5D">
            <w:pPr>
              <w:pStyle w:val="SAPNoteHeading"/>
              <w:ind w:left="0"/>
              <w:rPr>
                <w:lang w:val="en-US"/>
              </w:rPr>
            </w:pPr>
            <w:r w:rsidRPr="00BE273A">
              <w:rPr>
                <w:noProof/>
                <w:lang w:val="en-US"/>
              </w:rPr>
              <w:drawing>
                <wp:inline distT="0" distB="0" distL="0" distR="0" wp14:anchorId="3F79208F" wp14:editId="24E2D3DC">
                  <wp:extent cx="225425" cy="225425"/>
                  <wp:effectExtent l="0" t="0" r="3175" b="3175"/>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E273A">
              <w:rPr>
                <w:lang w:val="en-US"/>
              </w:rPr>
              <w:t> Recommendation</w:t>
            </w:r>
          </w:p>
          <w:p w14:paraId="513E279C" w14:textId="77777777" w:rsidR="002A1D5D" w:rsidRPr="008D3676" w:rsidRDefault="002A1D5D" w:rsidP="002A1D5D">
            <w:pPr>
              <w:rPr>
                <w:lang w:val="en-US"/>
              </w:rPr>
            </w:pPr>
            <w:r w:rsidRPr="00BE273A">
              <w:rPr>
                <w:lang w:val="en-US"/>
              </w:rPr>
              <w:t>Required if integration with Employee Central Payroll is in place.</w:t>
            </w:r>
          </w:p>
        </w:tc>
      </w:tr>
      <w:tr w:rsidR="002A1D5D" w:rsidRPr="00AC5720" w14:paraId="1B741D39" w14:textId="77777777" w:rsidTr="002A1D5D">
        <w:trPr>
          <w:trHeight w:val="360"/>
        </w:trPr>
        <w:tc>
          <w:tcPr>
            <w:tcW w:w="4292" w:type="dxa"/>
            <w:vMerge/>
            <w:tcBorders>
              <w:left w:val="single" w:sz="8" w:space="0" w:color="999999"/>
              <w:right w:val="single" w:sz="8" w:space="0" w:color="999999"/>
            </w:tcBorders>
          </w:tcPr>
          <w:p w14:paraId="1F742DA2" w14:textId="77777777" w:rsidR="002A1D5D" w:rsidRPr="00BE273A"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47075A98" w14:textId="77777777" w:rsidR="002A1D5D" w:rsidRPr="002326C1" w:rsidRDefault="002A1D5D" w:rsidP="002A1D5D">
            <w:pPr>
              <w:rPr>
                <w:rStyle w:val="SAPScreenElement"/>
                <w:lang w:val="en-US"/>
              </w:rPr>
            </w:pPr>
            <w:r w:rsidRPr="00BE273A">
              <w:rPr>
                <w:lang w:val="en-US"/>
              </w:rPr>
              <w:t>If appropriate, add a</w:t>
            </w:r>
            <w:r w:rsidRPr="00BE273A">
              <w:rPr>
                <w:rStyle w:val="SAPScreenElement"/>
                <w:lang w:val="en-US"/>
              </w:rPr>
              <w:t xml:space="preserve"> Pay Component </w:t>
            </w:r>
            <w:r w:rsidRPr="00BE273A">
              <w:rPr>
                <w:lang w:val="en-US"/>
              </w:rPr>
              <w:t xml:space="preserve">related to recurring payments. For this select in the </w:t>
            </w:r>
            <w:r w:rsidRPr="00BE273A">
              <w:rPr>
                <w:rStyle w:val="SAPScreenElement"/>
                <w:lang w:val="en-US"/>
              </w:rPr>
              <w:t xml:space="preserve">Compensation </w:t>
            </w:r>
            <w:r w:rsidRPr="00BE273A">
              <w:rPr>
                <w:lang w:val="en-US"/>
              </w:rPr>
              <w:t xml:space="preserve">block the </w:t>
            </w:r>
            <w:r w:rsidRPr="00BE273A">
              <w:rPr>
                <w:rStyle w:val="SAPScreenElement"/>
                <w:lang w:val="en-US"/>
              </w:rPr>
              <w:sym w:font="Symbol" w:char="F0C5"/>
            </w:r>
            <w:r w:rsidRPr="00BE273A">
              <w:rPr>
                <w:rStyle w:val="SAPScreenElement"/>
                <w:lang w:val="en-US"/>
              </w:rPr>
              <w:t xml:space="preserve"> Add</w:t>
            </w:r>
            <w:r w:rsidRPr="00BE273A">
              <w:rPr>
                <w:lang w:val="en-US"/>
              </w:rPr>
              <w:t xml:space="preserve"> link, select as </w:t>
            </w:r>
            <w:r w:rsidRPr="00BE273A">
              <w:rPr>
                <w:rStyle w:val="SAPScreenElement"/>
                <w:lang w:val="en-US"/>
              </w:rPr>
              <w:t xml:space="preserve">Pay Component </w:t>
            </w:r>
            <w:r w:rsidRPr="00BE273A">
              <w:rPr>
                <w:lang w:val="en-US"/>
              </w:rPr>
              <w:t>for example</w:t>
            </w:r>
            <w:r w:rsidRPr="00BE273A">
              <w:rPr>
                <w:rStyle w:val="SAPUserEntry"/>
                <w:lang w:val="en-US"/>
              </w:rPr>
              <w:t xml:space="preserve"> AE – Food allowance</w:t>
            </w:r>
            <w:r w:rsidRPr="00BE273A">
              <w:rPr>
                <w:b/>
                <w:lang w:val="en-US"/>
              </w:rPr>
              <w:t xml:space="preserve"> </w:t>
            </w:r>
            <w:r w:rsidRPr="00BE273A">
              <w:rPr>
                <w:rStyle w:val="SAPUserEntry"/>
                <w:lang w:val="en-US"/>
              </w:rPr>
              <w:t>(1100AE)</w:t>
            </w:r>
            <w:r w:rsidRPr="00BE273A">
              <w:rPr>
                <w:lang w:val="en-US"/>
              </w:rPr>
              <w:t xml:space="preserve"> and enter data as appropriate.</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002B62A6" w14:textId="77777777" w:rsidR="002A1D5D" w:rsidRPr="002326C1" w:rsidRDefault="002A1D5D" w:rsidP="002A1D5D">
            <w:pPr>
              <w:rPr>
                <w:lang w:val="en-US"/>
              </w:rPr>
            </w:pPr>
          </w:p>
        </w:tc>
      </w:tr>
    </w:tbl>
    <w:p w14:paraId="5091DFE9" w14:textId="77777777" w:rsidR="002A1D5D" w:rsidRPr="00AE1E45" w:rsidRDefault="002A1D5D" w:rsidP="002A1D5D">
      <w:pPr>
        <w:pStyle w:val="Heading3"/>
        <w:spacing w:before="240" w:after="120"/>
        <w:rPr>
          <w:lang w:val="en-US"/>
        </w:rPr>
      </w:pPr>
      <w:bookmarkStart w:id="19078" w:name="_Toc507063720"/>
      <w:r w:rsidRPr="00AE1E45">
        <w:rPr>
          <w:lang w:val="en-US"/>
        </w:rPr>
        <w:lastRenderedPageBreak/>
        <w:t>Australia (AU)</w:t>
      </w:r>
      <w:bookmarkEnd w:id="19078"/>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292"/>
        <w:gridCol w:w="4500"/>
        <w:gridCol w:w="5490"/>
      </w:tblGrid>
      <w:tr w:rsidR="002A1D5D" w:rsidRPr="002326C1" w14:paraId="786D9BC4" w14:textId="77777777" w:rsidTr="002A1D5D">
        <w:trPr>
          <w:trHeight w:val="432"/>
          <w:tblHeader/>
        </w:trPr>
        <w:tc>
          <w:tcPr>
            <w:tcW w:w="4292" w:type="dxa"/>
            <w:tcBorders>
              <w:top w:val="single" w:sz="8" w:space="0" w:color="999999"/>
              <w:left w:val="single" w:sz="8" w:space="0" w:color="999999"/>
              <w:bottom w:val="single" w:sz="8" w:space="0" w:color="999999"/>
              <w:right w:val="single" w:sz="8" w:space="0" w:color="999999"/>
            </w:tcBorders>
            <w:shd w:val="clear" w:color="auto" w:fill="999999"/>
          </w:tcPr>
          <w:p w14:paraId="0747CB75" w14:textId="77777777" w:rsidR="002A1D5D" w:rsidRPr="002326C1" w:rsidRDefault="002A1D5D" w:rsidP="002A1D5D">
            <w:pPr>
              <w:pStyle w:val="SAPTableHeader"/>
              <w:rPr>
                <w:lang w:val="en-US"/>
              </w:rPr>
            </w:pPr>
            <w:r>
              <w:rPr>
                <w:lang w:val="en-US"/>
              </w:rPr>
              <w:t>Instruction</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68550ADD"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490" w:type="dxa"/>
            <w:tcBorders>
              <w:top w:val="single" w:sz="8" w:space="0" w:color="999999"/>
              <w:left w:val="single" w:sz="8" w:space="0" w:color="999999"/>
              <w:bottom w:val="single" w:sz="8" w:space="0" w:color="999999"/>
              <w:right w:val="single" w:sz="8" w:space="0" w:color="999999"/>
            </w:tcBorders>
            <w:shd w:val="clear" w:color="auto" w:fill="999999"/>
            <w:hideMark/>
          </w:tcPr>
          <w:p w14:paraId="218EA571" w14:textId="77777777" w:rsidR="002A1D5D" w:rsidRPr="002326C1" w:rsidRDefault="002A1D5D" w:rsidP="002A1D5D">
            <w:pPr>
              <w:pStyle w:val="SAPTableHeader"/>
              <w:rPr>
                <w:lang w:val="en-US"/>
              </w:rPr>
            </w:pPr>
            <w:r w:rsidRPr="002326C1">
              <w:rPr>
                <w:lang w:val="en-US"/>
              </w:rPr>
              <w:t>Additional Information</w:t>
            </w:r>
          </w:p>
        </w:tc>
      </w:tr>
      <w:tr w:rsidR="002A1D5D" w:rsidRPr="00AC5720" w14:paraId="6CFCCBC7" w14:textId="77777777" w:rsidTr="002A1D5D">
        <w:trPr>
          <w:trHeight w:val="360"/>
        </w:trPr>
        <w:tc>
          <w:tcPr>
            <w:tcW w:w="4292" w:type="dxa"/>
            <w:vMerge w:val="restart"/>
            <w:tcBorders>
              <w:top w:val="single" w:sz="8" w:space="0" w:color="999999"/>
              <w:left w:val="single" w:sz="8" w:space="0" w:color="999999"/>
              <w:right w:val="single" w:sz="8" w:space="0" w:color="999999"/>
            </w:tcBorders>
          </w:tcPr>
          <w:p w14:paraId="1FFDA57E" w14:textId="77777777" w:rsidR="002A1D5D" w:rsidRPr="003A18EB" w:rsidRDefault="002A1D5D" w:rsidP="002A1D5D">
            <w:pPr>
              <w:rPr>
                <w:lang w:val="en-US"/>
              </w:rPr>
            </w:pPr>
            <w:r w:rsidRPr="003A18EB">
              <w:rPr>
                <w:lang w:val="en-US"/>
              </w:rPr>
              <w:t xml:space="preserve">The values of the fields in the </w:t>
            </w:r>
            <w:r w:rsidRPr="003A18EB">
              <w:rPr>
                <w:rStyle w:val="SAPScreenElement"/>
                <w:lang w:val="en-US"/>
              </w:rPr>
              <w:t>Compensation Information</w:t>
            </w:r>
            <w:r w:rsidRPr="003A18EB">
              <w:rPr>
                <w:lang w:val="en-US"/>
              </w:rPr>
              <w:t xml:space="preserve"> block are automatically suggested, based on a preconfigured business rule.</w:t>
            </w:r>
          </w:p>
          <w:p w14:paraId="60C28CD7" w14:textId="77777777" w:rsidR="002A1D5D" w:rsidRPr="003A18EB" w:rsidRDefault="002A1D5D" w:rsidP="002A1D5D">
            <w:pPr>
              <w:pStyle w:val="SAPNoteHeading"/>
              <w:ind w:left="0"/>
              <w:rPr>
                <w:color w:val="FF0000"/>
                <w:lang w:val="en-US"/>
              </w:rPr>
            </w:pPr>
            <w:r w:rsidRPr="003A18EB">
              <w:rPr>
                <w:noProof/>
                <w:color w:val="FF0000"/>
                <w:lang w:val="en-US"/>
              </w:rPr>
              <w:drawing>
                <wp:inline distT="0" distB="0" distL="0" distR="0" wp14:anchorId="2CE66475" wp14:editId="1DA8A590">
                  <wp:extent cx="225425" cy="225425"/>
                  <wp:effectExtent l="0" t="0" r="3175" b="3175"/>
                  <wp:docPr id="6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noProof/>
                <w:color w:val="FF0000"/>
                <w:lang w:val="en-US" w:eastAsia="zh-CN"/>
              </w:rPr>
              <w:t xml:space="preserve"> </w:t>
            </w:r>
            <w:r w:rsidRPr="003A18EB">
              <w:rPr>
                <w:lang w:val="en-US"/>
              </w:rPr>
              <w:t>Recommendation</w:t>
            </w:r>
          </w:p>
          <w:p w14:paraId="22A20B8B" w14:textId="1A1527E2" w:rsidR="002A1D5D" w:rsidRPr="00FF1A3E" w:rsidRDefault="002A1D5D" w:rsidP="002A1D5D">
            <w:pPr>
              <w:rPr>
                <w:rStyle w:val="SAPScreenElement"/>
                <w:lang w:val="en-US"/>
              </w:rPr>
            </w:pPr>
            <w:r w:rsidRPr="003A18EB">
              <w:rPr>
                <w:lang w:val="en-US"/>
              </w:rPr>
              <w:t xml:space="preserve">For details to the preconfigured business rule refer to the </w:t>
            </w:r>
            <w:ins w:id="19079" w:author="Author" w:date="2018-02-06T11:44:00Z">
              <w:r w:rsidR="00421E64" w:rsidRPr="00ED0743">
                <w:rPr>
                  <w:rStyle w:val="SAPScreenElement"/>
                  <w:color w:val="auto"/>
                  <w:lang w:val="en-US"/>
                </w:rPr>
                <w:t>Foundation Objects</w:t>
              </w:r>
              <w:r w:rsidR="00421E64" w:rsidRPr="00ED0743">
                <w:rPr>
                  <w:lang w:val="en-US"/>
                </w:rPr>
                <w:t xml:space="preserve"> workbook </w:t>
              </w:r>
              <w:del w:id="19080" w:author="Author" w:date="2018-02-06T13:32:00Z">
                <w:r w:rsidR="00421E64" w:rsidRPr="00ED0743" w:rsidDel="001415A0">
                  <w:rPr>
                    <w:lang w:val="en-US"/>
                  </w:rPr>
                  <w:delText xml:space="preserve">appropriate </w:delText>
                </w:r>
              </w:del>
              <w:r w:rsidR="00421E64" w:rsidRPr="00ED0743">
                <w:rPr>
                  <w:lang w:val="en-US"/>
                </w:rPr>
                <w:t xml:space="preserve">for </w:t>
              </w:r>
            </w:ins>
            <w:ins w:id="19081" w:author="Author" w:date="2018-02-06T11:59:00Z">
              <w:r w:rsidR="00755872">
                <w:rPr>
                  <w:rStyle w:val="SAPEmphasis"/>
                  <w:lang w:val="en-US"/>
                </w:rPr>
                <w:t>AU</w:t>
              </w:r>
            </w:ins>
            <w:ins w:id="19082" w:author="Author" w:date="2018-02-06T11:44:00Z">
              <w:del w:id="19083" w:author="Author" w:date="2018-02-06T11:59:00Z">
                <w:r w:rsidR="00421E64" w:rsidRPr="00ED0743" w:rsidDel="00755872">
                  <w:rPr>
                    <w:rStyle w:val="SAPScreenElement"/>
                    <w:color w:val="auto"/>
                    <w:lang w:val="en-US"/>
                  </w:rPr>
                  <w:delText>&lt;YourCountry&gt;</w:delText>
                </w:r>
              </w:del>
            </w:ins>
            <w:del w:id="19084" w:author="Author" w:date="2018-02-06T11:44:00Z">
              <w:r w:rsidRPr="003A18EB" w:rsidDel="00421E64">
                <w:rPr>
                  <w:lang w:val="en-US"/>
                </w:rPr>
                <w:delText xml:space="preserve">configuration guide of building block </w:delText>
              </w:r>
              <w:r w:rsidRPr="003A18EB" w:rsidDel="00421E64">
                <w:rPr>
                  <w:rStyle w:val="SAPEmphasis"/>
                  <w:lang w:val="en-US"/>
                </w:rPr>
                <w:delText>15T</w:delText>
              </w:r>
            </w:del>
            <w:r w:rsidRPr="003A18EB">
              <w:rPr>
                <w:lang w:val="en-US"/>
              </w:rPr>
              <w:t>.</w:t>
            </w: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1D103C00" w14:textId="73B3EBF5" w:rsidR="008C01D9" w:rsidRDefault="002A1D5D" w:rsidP="002A1D5D">
            <w:pPr>
              <w:rPr>
                <w:lang w:val="en-US"/>
              </w:rPr>
            </w:pPr>
            <w:commentRangeStart w:id="19085"/>
            <w:r w:rsidRPr="003A18EB">
              <w:rPr>
                <w:rStyle w:val="SAPScreenElement"/>
                <w:lang w:val="en-US"/>
              </w:rPr>
              <w:t xml:space="preserve">Pay Group: </w:t>
            </w:r>
            <w:ins w:id="19086" w:author="Author" w:date="2018-02-08T14:26:00Z">
              <w:r w:rsidR="008C01D9" w:rsidRPr="003A18EB">
                <w:rPr>
                  <w:lang w:val="en-US"/>
                </w:rPr>
                <w:t>value</w:t>
              </w:r>
              <w:r w:rsidR="008C01D9" w:rsidRPr="0068201A">
                <w:rPr>
                  <w:rStyle w:val="SAPUserEntry"/>
                  <w:lang w:val="en-US"/>
                </w:rPr>
                <w:t xml:space="preserve"> </w:t>
              </w:r>
              <w:commentRangeStart w:id="19087"/>
              <w:r w:rsidR="008C01D9" w:rsidRPr="0068201A">
                <w:rPr>
                  <w:rStyle w:val="SAPUserEntry"/>
                  <w:lang w:val="en-US"/>
                </w:rPr>
                <w:t>AU</w:t>
              </w:r>
              <w:r w:rsidR="008C01D9" w:rsidRPr="0068201A">
                <w:rPr>
                  <w:lang w:val="en-US"/>
                </w:rPr>
                <w:t xml:space="preserve"> </w:t>
              </w:r>
              <w:r w:rsidR="008C01D9" w:rsidRPr="0068201A">
                <w:rPr>
                  <w:rStyle w:val="SAPUserEntry"/>
                  <w:lang w:val="en-US"/>
                </w:rPr>
                <w:t>-</w:t>
              </w:r>
              <w:r w:rsidR="008C01D9" w:rsidRPr="0068201A">
                <w:rPr>
                  <w:lang w:val="en-US"/>
                </w:rPr>
                <w:t xml:space="preserve"> </w:t>
              </w:r>
              <w:r w:rsidR="008C01D9" w:rsidRPr="0068201A">
                <w:rPr>
                  <w:rStyle w:val="SAPUserEntry"/>
                  <w:lang w:val="en-US"/>
                </w:rPr>
                <w:t>Fortnightly</w:t>
              </w:r>
              <w:r w:rsidR="008C01D9" w:rsidRPr="0068201A">
                <w:rPr>
                  <w:lang w:val="en-US"/>
                </w:rPr>
                <w:t xml:space="preserve"> </w:t>
              </w:r>
              <w:r w:rsidR="008C01D9" w:rsidRPr="0068201A">
                <w:rPr>
                  <w:rStyle w:val="SAPUserEntry"/>
                  <w:lang w:val="en-US"/>
                </w:rPr>
                <w:t>(A1)</w:t>
              </w:r>
              <w:r w:rsidR="008C01D9">
                <w:rPr>
                  <w:lang w:val="en-US"/>
                </w:rPr>
                <w:t xml:space="preserve"> </w:t>
              </w:r>
              <w:commentRangeEnd w:id="19087"/>
              <w:r w:rsidR="008C01D9">
                <w:rPr>
                  <w:rStyle w:val="CommentReference"/>
                </w:rPr>
                <w:commentReference w:id="19087"/>
              </w:r>
              <w:r w:rsidR="008C01D9" w:rsidRPr="003A18EB">
                <w:rPr>
                  <w:lang w:val="en-US"/>
                </w:rPr>
                <w:t>is suggested; leave as is</w:t>
              </w:r>
              <w:r w:rsidR="008C01D9">
                <w:rPr>
                  <w:lang w:val="en-US"/>
                </w:rPr>
                <w:t xml:space="preserve"> or adapt if appropriate</w:t>
              </w:r>
            </w:ins>
          </w:p>
          <w:p w14:paraId="417BFE57" w14:textId="77777777" w:rsidR="00AA0852" w:rsidRPr="003A18EB" w:rsidRDefault="00AA0852" w:rsidP="00AA0852">
            <w:pPr>
              <w:pStyle w:val="SAPNoteHeading"/>
              <w:ind w:left="0"/>
              <w:rPr>
                <w:ins w:id="19088" w:author="Author" w:date="2018-02-08T14:21:00Z"/>
                <w:lang w:val="en-US"/>
              </w:rPr>
            </w:pPr>
            <w:ins w:id="19089" w:author="Author" w:date="2018-02-08T14:21:00Z">
              <w:r w:rsidRPr="003A18EB">
                <w:rPr>
                  <w:noProof/>
                  <w:lang w:val="en-US"/>
                </w:rPr>
                <w:drawing>
                  <wp:inline distT="0" distB="0" distL="0" distR="0" wp14:anchorId="43EC5702" wp14:editId="5CD2AD8F">
                    <wp:extent cx="225425" cy="225425"/>
                    <wp:effectExtent l="0" t="0" r="3175" b="3175"/>
                    <wp:docPr id="80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xml:space="preserve"> Note</w:t>
              </w:r>
            </w:ins>
          </w:p>
          <w:p w14:paraId="5870013A" w14:textId="3CD5126D" w:rsidR="00AA0852" w:rsidRDefault="00AA0852" w:rsidP="002A1D5D">
            <w:pPr>
              <w:rPr>
                <w:ins w:id="19090" w:author="Author" w:date="2018-02-08T14:26:00Z"/>
                <w:lang w:val="en-US"/>
              </w:rPr>
            </w:pPr>
            <w:ins w:id="19091" w:author="Author" w:date="2018-02-08T14:21:00Z">
              <w:r w:rsidRPr="003A18EB">
                <w:rPr>
                  <w:lang w:val="en-US"/>
                </w:rPr>
                <w:t xml:space="preserve">In case </w:t>
              </w:r>
            </w:ins>
            <w:r>
              <w:rPr>
                <w:lang w:val="en-US"/>
              </w:rPr>
              <w:t xml:space="preserve">replication to Employee Central Payroll is in scope, you need to adapt the value for example to </w:t>
            </w:r>
            <w:r w:rsidRPr="00AA0852">
              <w:rPr>
                <w:rStyle w:val="SAPUserEntry"/>
                <w:lang w:val="en-US"/>
              </w:rPr>
              <w:t>Monthly</w:t>
            </w:r>
            <w:r>
              <w:rPr>
                <w:lang w:val="en-US"/>
              </w:rPr>
              <w:t>.</w:t>
            </w:r>
          </w:p>
          <w:p w14:paraId="0C3F1038" w14:textId="77777777" w:rsidR="008C01D9" w:rsidRPr="003A18EB" w:rsidRDefault="008C01D9" w:rsidP="008C01D9">
            <w:pPr>
              <w:pStyle w:val="SAPNoteHeading"/>
              <w:ind w:left="0"/>
              <w:rPr>
                <w:ins w:id="19092" w:author="Author" w:date="2018-02-08T14:26:00Z"/>
                <w:lang w:val="en-US"/>
              </w:rPr>
            </w:pPr>
            <w:ins w:id="19093" w:author="Author" w:date="2018-02-08T14:26:00Z">
              <w:r w:rsidRPr="003A18EB">
                <w:rPr>
                  <w:noProof/>
                  <w:lang w:val="en-US"/>
                </w:rPr>
                <w:drawing>
                  <wp:inline distT="0" distB="0" distL="0" distR="0" wp14:anchorId="32B810C0" wp14:editId="5A676C24">
                    <wp:extent cx="225425" cy="225425"/>
                    <wp:effectExtent l="0" t="0" r="3175" b="3175"/>
                    <wp:docPr id="76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xml:space="preserve"> Note</w:t>
              </w:r>
            </w:ins>
          </w:p>
          <w:p w14:paraId="3DA19B81" w14:textId="6A5DFCCC" w:rsidR="002A1D5D" w:rsidRPr="008C01D9" w:rsidRDefault="008C01D9" w:rsidP="008C01D9">
            <w:pPr>
              <w:rPr>
                <w:rStyle w:val="SAPScreenElement"/>
                <w:lang w:val="en-US"/>
                <w:rPrChange w:id="19094" w:author="Author" w:date="2018-02-08T14:26:00Z">
                  <w:rPr>
                    <w:rStyle w:val="SAPScreenElement"/>
                    <w:sz w:val="22"/>
                    <w:lang w:val="en-US"/>
                  </w:rPr>
                </w:rPrChange>
              </w:rPr>
            </w:pPr>
            <w:ins w:id="19095" w:author="Author" w:date="2018-02-08T14:26:00Z">
              <w:r w:rsidRPr="003A18EB">
                <w:rPr>
                  <w:lang w:val="en-US"/>
                </w:rPr>
                <w:t xml:space="preserve">In case you decide to adapt the pay group by selecting another value from the drop-down, make sure to adapt the values for </w:t>
              </w:r>
              <w:r w:rsidRPr="003A18EB">
                <w:rPr>
                  <w:rStyle w:val="SAPScreenElement"/>
                  <w:lang w:val="en-US"/>
                </w:rPr>
                <w:t>Amount</w:t>
              </w:r>
              <w:r w:rsidRPr="003A18EB">
                <w:rPr>
                  <w:lang w:val="en-US"/>
                </w:rPr>
                <w:t xml:space="preserve"> and </w:t>
              </w:r>
              <w:r w:rsidRPr="003A18EB">
                <w:rPr>
                  <w:rStyle w:val="SAPScreenElement"/>
                  <w:lang w:val="en-US"/>
                </w:rPr>
                <w:t>Frequency</w:t>
              </w:r>
              <w:r w:rsidRPr="003A18EB">
                <w:rPr>
                  <w:lang w:val="en-US"/>
                </w:rPr>
                <w:t>, too.</w:t>
              </w:r>
            </w:ins>
            <w:del w:id="19096" w:author="Author" w:date="2018-02-08T14:26:00Z">
              <w:r w:rsidR="002A1D5D" w:rsidRPr="003A18EB" w:rsidDel="008C01D9">
                <w:rPr>
                  <w:lang w:val="en-US"/>
                </w:rPr>
                <w:delText>value is suggested; leave as is</w:delText>
              </w:r>
              <w:commentRangeEnd w:id="19085"/>
              <w:r w:rsidR="00421E64" w:rsidDel="008C01D9">
                <w:rPr>
                  <w:rStyle w:val="CommentReference"/>
                </w:rPr>
                <w:commentReference w:id="19085"/>
              </w:r>
            </w:del>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7BD76CB1" w14:textId="77777777" w:rsidR="002A1D5D" w:rsidRPr="003A18EB" w:rsidRDefault="002A1D5D" w:rsidP="002A1D5D">
            <w:pPr>
              <w:pStyle w:val="SAPNoteHeading"/>
              <w:ind w:left="0"/>
              <w:rPr>
                <w:lang w:val="en-US"/>
              </w:rPr>
            </w:pPr>
            <w:r w:rsidRPr="003A18EB">
              <w:rPr>
                <w:noProof/>
                <w:lang w:val="en-US"/>
              </w:rPr>
              <w:drawing>
                <wp:inline distT="0" distB="0" distL="0" distR="0" wp14:anchorId="69E43C9B" wp14:editId="73F60875">
                  <wp:extent cx="228600" cy="228600"/>
                  <wp:effectExtent l="0" t="0" r="0" b="0"/>
                  <wp:docPr id="6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Pr>
                <w:lang w:val="en-US"/>
              </w:rPr>
              <w:t> Recommendation</w:t>
            </w:r>
          </w:p>
          <w:p w14:paraId="1271B16C" w14:textId="77777777" w:rsidR="002A1D5D" w:rsidRPr="003A18EB" w:rsidRDefault="002A1D5D" w:rsidP="002A1D5D">
            <w:pPr>
              <w:pStyle w:val="ListContinue"/>
              <w:ind w:left="0"/>
              <w:rPr>
                <w:lang w:val="en-US"/>
              </w:rPr>
            </w:pPr>
            <w:r w:rsidRPr="003A18EB">
              <w:rPr>
                <w:lang w:val="en-US"/>
              </w:rPr>
              <w:t>Required if integration with Employee Central Payroll is in place.</w:t>
            </w:r>
          </w:p>
          <w:p w14:paraId="2EB03E19" w14:textId="77777777" w:rsidR="002A1D5D" w:rsidRPr="003A18EB" w:rsidRDefault="002A1D5D" w:rsidP="002A1D5D">
            <w:pPr>
              <w:pStyle w:val="SAPNoteHeading"/>
              <w:ind w:left="0"/>
              <w:rPr>
                <w:lang w:val="en-US"/>
              </w:rPr>
            </w:pPr>
            <w:r w:rsidRPr="003A18EB">
              <w:rPr>
                <w:noProof/>
                <w:lang w:val="en-US"/>
              </w:rPr>
              <w:drawing>
                <wp:inline distT="0" distB="0" distL="0" distR="0" wp14:anchorId="40AF5DE6" wp14:editId="22B221E3">
                  <wp:extent cx="225425" cy="225425"/>
                  <wp:effectExtent l="0" t="0" r="3175" b="3175"/>
                  <wp:docPr id="63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xml:space="preserve"> Note</w:t>
            </w:r>
          </w:p>
          <w:p w14:paraId="3A4B11F6" w14:textId="5D7E8908" w:rsidR="002A1D5D" w:rsidRPr="008D3676" w:rsidRDefault="008C01D9" w:rsidP="002A1D5D">
            <w:pPr>
              <w:rPr>
                <w:lang w:val="en-US"/>
              </w:rPr>
            </w:pPr>
            <w:ins w:id="19097" w:author="Author" w:date="2018-02-08T14:26:00Z">
              <w:r w:rsidRPr="00BE273A">
                <w:rPr>
                  <w:lang w:val="en-US"/>
                </w:rPr>
                <w:t>In case the employee should not be considered for payroll run in the Employee Central Payroll system, meaning his/her employee class is</w:t>
              </w:r>
              <w:r w:rsidRPr="00BE273A">
                <w:rPr>
                  <w:rStyle w:val="SAPUserEntry"/>
                  <w:lang w:val="en-US"/>
                </w:rPr>
                <w:t xml:space="preserve"> External</w:t>
              </w:r>
              <w:r w:rsidRPr="00BE273A">
                <w:rPr>
                  <w:b/>
                  <w:lang w:val="en-US"/>
                </w:rPr>
                <w:t xml:space="preserve"> </w:t>
              </w:r>
              <w:r w:rsidRPr="00BE273A">
                <w:rPr>
                  <w:rStyle w:val="SAPUserEntry"/>
                  <w:lang w:val="en-US"/>
                </w:rPr>
                <w:t>(A</w:t>
              </w:r>
              <w:r>
                <w:rPr>
                  <w:rStyle w:val="SAPUserEntry"/>
                  <w:lang w:val="en-US"/>
                </w:rPr>
                <w:t>U</w:t>
              </w:r>
              <w:r w:rsidRPr="00BE273A">
                <w:rPr>
                  <w:rStyle w:val="SAPUserEntry"/>
                  <w:lang w:val="en-US"/>
                </w:rPr>
                <w:t>)</w:t>
              </w:r>
              <w:r w:rsidRPr="00BE273A">
                <w:rPr>
                  <w:lang w:val="en-US"/>
                </w:rPr>
                <w:t xml:space="preserve"> and employment type is</w:t>
              </w:r>
              <w:r w:rsidRPr="00BE273A">
                <w:rPr>
                  <w:rStyle w:val="SAPUserEntry"/>
                  <w:lang w:val="en-US"/>
                </w:rPr>
                <w:t xml:space="preserve"> Contract</w:t>
              </w:r>
              <w:r>
                <w:rPr>
                  <w:rStyle w:val="SAPUserEntry"/>
                  <w:lang w:val="en-US"/>
                </w:rPr>
                <w:t>ors</w:t>
              </w:r>
              <w:r w:rsidRPr="00BE273A">
                <w:rPr>
                  <w:rStyle w:val="SAPUserEntry"/>
                  <w:lang w:val="en-US"/>
                </w:rPr>
                <w:t>(A</w:t>
              </w:r>
              <w:r>
                <w:rPr>
                  <w:rStyle w:val="SAPUserEntry"/>
                  <w:lang w:val="en-US"/>
                </w:rPr>
                <w:t>U</w:t>
              </w:r>
              <w:r w:rsidRPr="00BE273A">
                <w:rPr>
                  <w:rStyle w:val="SAPUserEntry"/>
                  <w:lang w:val="en-US"/>
                </w:rPr>
                <w:t>)</w:t>
              </w:r>
              <w:r w:rsidRPr="00BE273A">
                <w:rPr>
                  <w:lang w:val="en-US"/>
                </w:rPr>
                <w:t>, value</w:t>
              </w:r>
              <w:r w:rsidRPr="00BE273A">
                <w:rPr>
                  <w:rStyle w:val="SAPUserEntry"/>
                  <w:lang w:val="en-US"/>
                </w:rPr>
                <w:t xml:space="preserve"> </w:t>
              </w:r>
              <w:r>
                <w:rPr>
                  <w:rStyle w:val="SAPUserEntry"/>
                  <w:lang w:val="en-US"/>
                </w:rPr>
                <w:t>AU</w:t>
              </w:r>
              <w:r w:rsidRPr="00BE273A">
                <w:rPr>
                  <w:b/>
                  <w:lang w:val="en-US"/>
                </w:rPr>
                <w:t xml:space="preserve"> </w:t>
              </w:r>
              <w:r w:rsidRPr="00BE273A">
                <w:rPr>
                  <w:rStyle w:val="SAPUserEntry"/>
                  <w:lang w:val="en-US"/>
                </w:rPr>
                <w:t>–</w:t>
              </w:r>
              <w:r w:rsidRPr="00BE273A">
                <w:rPr>
                  <w:b/>
                  <w:lang w:val="en-US"/>
                </w:rPr>
                <w:t xml:space="preserve"> </w:t>
              </w:r>
              <w:r w:rsidRPr="00BE273A">
                <w:rPr>
                  <w:rStyle w:val="SAPUserEntry"/>
                  <w:lang w:val="en-US"/>
                </w:rPr>
                <w:t>Non Payroll</w:t>
              </w:r>
              <w:r w:rsidRPr="00BE273A">
                <w:rPr>
                  <w:b/>
                  <w:lang w:val="en-US"/>
                </w:rPr>
                <w:t xml:space="preserve"> </w:t>
              </w:r>
              <w:r w:rsidRPr="00BE273A">
                <w:rPr>
                  <w:rStyle w:val="SAPUserEntry"/>
                  <w:lang w:val="en-US"/>
                </w:rPr>
                <w:t>(</w:t>
              </w:r>
              <w:r>
                <w:rPr>
                  <w:rStyle w:val="SAPUserEntry"/>
                  <w:lang w:val="en-US"/>
                </w:rPr>
                <w:t>AN</w:t>
              </w:r>
              <w:r w:rsidRPr="00BE273A">
                <w:rPr>
                  <w:rStyle w:val="SAPUserEntry"/>
                  <w:lang w:val="en-US"/>
                </w:rPr>
                <w:t>)</w:t>
              </w:r>
              <w:r w:rsidRPr="00BE273A">
                <w:rPr>
                  <w:b/>
                  <w:lang w:val="en-US"/>
                </w:rPr>
                <w:t xml:space="preserve"> </w:t>
              </w:r>
              <w:r w:rsidRPr="00BE273A">
                <w:rPr>
                  <w:lang w:val="en-US"/>
                </w:rPr>
                <w:t>is suggested for this field.</w:t>
              </w:r>
            </w:ins>
            <w:del w:id="19098" w:author="Author" w:date="2018-02-08T14:26:00Z">
              <w:r w:rsidR="002A1D5D" w:rsidRPr="003A18EB" w:rsidDel="008C01D9">
                <w:rPr>
                  <w:lang w:val="en-US"/>
                </w:rPr>
                <w:delText xml:space="preserve">In case you decide to adapt the pay group by selecting another value from the drop-down, make sure to adapt the values for </w:delText>
              </w:r>
              <w:r w:rsidR="002A1D5D" w:rsidRPr="003A18EB" w:rsidDel="008C01D9">
                <w:rPr>
                  <w:rStyle w:val="SAPScreenElement"/>
                  <w:lang w:val="en-US"/>
                </w:rPr>
                <w:delText>Amount</w:delText>
              </w:r>
              <w:r w:rsidR="002A1D5D" w:rsidRPr="003A18EB" w:rsidDel="008C01D9">
                <w:rPr>
                  <w:lang w:val="en-US"/>
                </w:rPr>
                <w:delText xml:space="preserve"> and </w:delText>
              </w:r>
              <w:r w:rsidR="002A1D5D" w:rsidRPr="003A18EB" w:rsidDel="008C01D9">
                <w:rPr>
                  <w:rStyle w:val="SAPScreenElement"/>
                  <w:lang w:val="en-US"/>
                </w:rPr>
                <w:delText>Frequency</w:delText>
              </w:r>
              <w:r w:rsidR="002A1D5D" w:rsidRPr="003A18EB" w:rsidDel="008C01D9">
                <w:rPr>
                  <w:lang w:val="en-US"/>
                </w:rPr>
                <w:delText>, too.</w:delText>
              </w:r>
            </w:del>
          </w:p>
        </w:tc>
      </w:tr>
      <w:tr w:rsidR="002A1D5D" w:rsidRPr="00AC5720" w14:paraId="02E9AED4" w14:textId="77777777" w:rsidTr="002A1D5D">
        <w:trPr>
          <w:trHeight w:val="360"/>
        </w:trPr>
        <w:tc>
          <w:tcPr>
            <w:tcW w:w="4292" w:type="dxa"/>
            <w:vMerge/>
            <w:tcBorders>
              <w:left w:val="single" w:sz="8" w:space="0" w:color="999999"/>
              <w:bottom w:val="single" w:sz="8" w:space="0" w:color="999999"/>
              <w:right w:val="single" w:sz="8" w:space="0" w:color="999999"/>
            </w:tcBorders>
            <w:vAlign w:val="center"/>
          </w:tcPr>
          <w:p w14:paraId="39228116" w14:textId="77777777" w:rsidR="002A1D5D" w:rsidRPr="00FF1A3E"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7BBF0321" w14:textId="77777777" w:rsidR="002A1D5D" w:rsidRPr="008D3676" w:rsidRDefault="002A1D5D" w:rsidP="002A1D5D">
            <w:pPr>
              <w:rPr>
                <w:rStyle w:val="SAPScreenElement"/>
                <w:lang w:val="en-US"/>
              </w:rPr>
            </w:pPr>
            <w:r w:rsidRPr="003A18EB">
              <w:rPr>
                <w:rStyle w:val="SAPScreenElement"/>
                <w:lang w:val="en-US"/>
              </w:rPr>
              <w:t xml:space="preserve">Is Eligible For Car: </w:t>
            </w:r>
            <w:r w:rsidRPr="003A18EB">
              <w:rPr>
                <w:lang w:val="en-US"/>
              </w:rPr>
              <w:t>select from drop-down</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69E7F688" w14:textId="77777777" w:rsidR="002A1D5D" w:rsidRPr="008D3676" w:rsidRDefault="002A1D5D" w:rsidP="002A1D5D">
            <w:pPr>
              <w:rPr>
                <w:lang w:val="en-US"/>
              </w:rPr>
            </w:pPr>
          </w:p>
        </w:tc>
      </w:tr>
      <w:tr w:rsidR="002A1D5D" w:rsidRPr="00AC5720" w14:paraId="171759D9" w14:textId="77777777" w:rsidTr="002A1D5D">
        <w:trPr>
          <w:trHeight w:val="360"/>
        </w:trPr>
        <w:tc>
          <w:tcPr>
            <w:tcW w:w="4292" w:type="dxa"/>
            <w:vMerge w:val="restart"/>
            <w:tcBorders>
              <w:top w:val="single" w:sz="8" w:space="0" w:color="999999"/>
              <w:left w:val="single" w:sz="8" w:space="0" w:color="999999"/>
              <w:right w:val="single" w:sz="8" w:space="0" w:color="999999"/>
            </w:tcBorders>
          </w:tcPr>
          <w:p w14:paraId="59E4B250" w14:textId="77777777" w:rsidR="002A1D5D" w:rsidRPr="003A18EB" w:rsidRDefault="002A1D5D" w:rsidP="002A1D5D">
            <w:pPr>
              <w:rPr>
                <w:lang w:val="en-US"/>
              </w:rPr>
            </w:pPr>
            <w:r w:rsidRPr="003A18EB">
              <w:rPr>
                <w:lang w:val="en-US"/>
              </w:rPr>
              <w:t xml:space="preserve">The values of most of the fields in the </w:t>
            </w:r>
            <w:r w:rsidRPr="003A18EB">
              <w:rPr>
                <w:rStyle w:val="SAPScreenElement"/>
                <w:lang w:val="en-US"/>
              </w:rPr>
              <w:t xml:space="preserve">Compensation </w:t>
            </w:r>
            <w:r w:rsidRPr="003A18EB">
              <w:rPr>
                <w:lang w:val="en-US"/>
              </w:rPr>
              <w:t xml:space="preserve">block are automatically suggested, based on a preconfigured business rule, from the values maintained for fields </w:t>
            </w:r>
            <w:r w:rsidRPr="003A18EB">
              <w:rPr>
                <w:rStyle w:val="SAPScreenElement"/>
                <w:lang w:val="en-US"/>
              </w:rPr>
              <w:t>Pay Scale Group</w:t>
            </w:r>
            <w:r w:rsidRPr="003A18EB">
              <w:rPr>
                <w:lang w:val="en-US"/>
              </w:rPr>
              <w:t xml:space="preserve"> und </w:t>
            </w:r>
            <w:r w:rsidRPr="003A18EB">
              <w:rPr>
                <w:rStyle w:val="SAPScreenElement"/>
                <w:lang w:val="en-US"/>
              </w:rPr>
              <w:t>Pay Scale Level</w:t>
            </w:r>
            <w:r w:rsidRPr="003A18EB">
              <w:rPr>
                <w:lang w:val="en-US"/>
              </w:rPr>
              <w:t>.</w:t>
            </w:r>
          </w:p>
          <w:p w14:paraId="359982DA" w14:textId="77777777" w:rsidR="002A1D5D" w:rsidRPr="003A18EB" w:rsidRDefault="002A1D5D" w:rsidP="002A1D5D">
            <w:pPr>
              <w:rPr>
                <w:lang w:val="en-US"/>
              </w:rPr>
            </w:pPr>
            <w:r w:rsidRPr="003A18EB">
              <w:rPr>
                <w:lang w:val="en-US"/>
              </w:rPr>
              <w:t>Dependent on the chosen pay scale group and pay scale level, one or two pay components may be suggested automatically. One record refers to the basic pay of the employee. In case of pay scale group</w:t>
            </w:r>
            <w:r w:rsidRPr="003A18EB">
              <w:rPr>
                <w:rStyle w:val="SAPUserEntry"/>
                <w:lang w:val="en-US"/>
              </w:rPr>
              <w:t xml:space="preserve"> </w:t>
            </w:r>
            <w:r w:rsidRPr="003A18EB">
              <w:rPr>
                <w:rStyle w:val="SAPUserEntry"/>
                <w:b w:val="0"/>
                <w:color w:val="auto"/>
                <w:lang w:val="en-US"/>
              </w:rPr>
              <w:t>Collective Agreement</w:t>
            </w:r>
            <w:r w:rsidRPr="003A18EB">
              <w:rPr>
                <w:rStyle w:val="SAPUserEntry"/>
                <w:lang w:val="en-US"/>
              </w:rPr>
              <w:t xml:space="preserve"> </w:t>
            </w:r>
            <w:r w:rsidRPr="003A18EB">
              <w:rPr>
                <w:lang w:val="en-US"/>
              </w:rPr>
              <w:t>or</w:t>
            </w:r>
            <w:r w:rsidRPr="003A18EB">
              <w:rPr>
                <w:rStyle w:val="SAPUserEntry"/>
                <w:lang w:val="en-US"/>
              </w:rPr>
              <w:t xml:space="preserve"> </w:t>
            </w:r>
            <w:r w:rsidRPr="003A18EB">
              <w:rPr>
                <w:rStyle w:val="SAPUserEntry"/>
                <w:b w:val="0"/>
                <w:color w:val="auto"/>
                <w:lang w:val="en-US"/>
              </w:rPr>
              <w:t>Salary</w:t>
            </w:r>
            <w:r w:rsidRPr="003A18EB">
              <w:rPr>
                <w:lang w:val="en-US"/>
              </w:rPr>
              <w:t xml:space="preserve">, a second pay component, </w:t>
            </w:r>
            <w:r w:rsidRPr="003A18EB">
              <w:rPr>
                <w:rStyle w:val="SAPUserEntry"/>
                <w:b w:val="0"/>
                <w:color w:val="auto"/>
                <w:lang w:val="en-US"/>
              </w:rPr>
              <w:t>AU –</w:t>
            </w:r>
            <w:r w:rsidRPr="003A18EB">
              <w:rPr>
                <w:lang w:val="en-US"/>
              </w:rPr>
              <w:t xml:space="preserve"> </w:t>
            </w:r>
            <w:r w:rsidRPr="003A18EB">
              <w:rPr>
                <w:rStyle w:val="SAPUserEntry"/>
                <w:b w:val="0"/>
                <w:color w:val="auto"/>
                <w:lang w:val="en-US"/>
              </w:rPr>
              <w:t>First Aid Allowance</w:t>
            </w:r>
            <w:r w:rsidRPr="003A18EB">
              <w:rPr>
                <w:lang w:val="en-US"/>
              </w:rPr>
              <w:t xml:space="preserve"> </w:t>
            </w:r>
            <w:r w:rsidRPr="003A18EB">
              <w:rPr>
                <w:rStyle w:val="SAPUserEntry"/>
                <w:b w:val="0"/>
                <w:color w:val="auto"/>
                <w:lang w:val="en-US"/>
              </w:rPr>
              <w:t>(1520AU)</w:t>
            </w:r>
            <w:r w:rsidRPr="003A18EB">
              <w:rPr>
                <w:lang w:val="en-US"/>
              </w:rPr>
              <w:t>, is suggested. For the case that pay components are suggested, accept the defaulted values; otherwise maintain values as appropriate.</w:t>
            </w:r>
          </w:p>
          <w:p w14:paraId="5D3DC33B" w14:textId="026F3A4C" w:rsidR="002A1D5D" w:rsidRPr="003A18EB" w:rsidRDefault="002A1D5D" w:rsidP="002A1D5D">
            <w:pPr>
              <w:rPr>
                <w:lang w:val="en-US"/>
              </w:rPr>
            </w:pPr>
            <w:r w:rsidRPr="003A18EB">
              <w:rPr>
                <w:lang w:val="en-US"/>
              </w:rPr>
              <w:t>In addition, you can maintain recurring payment</w:t>
            </w:r>
            <w:ins w:id="19099" w:author="Author" w:date="2018-02-22T10:30:00Z">
              <w:r w:rsidR="005F6795">
                <w:rPr>
                  <w:lang w:val="en-US"/>
                </w:rPr>
                <w:t>s</w:t>
              </w:r>
            </w:ins>
            <w:del w:id="19100" w:author="Author" w:date="2018-02-22T10:30:00Z">
              <w:r w:rsidRPr="003A18EB" w:rsidDel="005F6795">
                <w:rPr>
                  <w:lang w:val="en-US"/>
                </w:rPr>
                <w:delText xml:space="preserve"> data</w:delText>
              </w:r>
            </w:del>
            <w:r w:rsidRPr="003A18EB">
              <w:rPr>
                <w:lang w:val="en-US"/>
              </w:rPr>
              <w:t>, if appropriate.</w:t>
            </w:r>
          </w:p>
          <w:p w14:paraId="257786B3" w14:textId="77777777" w:rsidR="002A1D5D" w:rsidRPr="003A18EB" w:rsidRDefault="002A1D5D" w:rsidP="002A1D5D">
            <w:pPr>
              <w:rPr>
                <w:lang w:val="en-US"/>
              </w:rPr>
            </w:pPr>
          </w:p>
          <w:p w14:paraId="757759D0" w14:textId="77777777" w:rsidR="002A1D5D" w:rsidRPr="003A18EB" w:rsidRDefault="002A1D5D" w:rsidP="002A1D5D">
            <w:pPr>
              <w:pStyle w:val="SAPNoteHeading"/>
              <w:ind w:left="0"/>
              <w:rPr>
                <w:lang w:val="en-US"/>
              </w:rPr>
            </w:pPr>
            <w:r w:rsidRPr="003A18EB">
              <w:rPr>
                <w:noProof/>
                <w:lang w:val="en-US"/>
              </w:rPr>
              <w:lastRenderedPageBreak/>
              <w:drawing>
                <wp:inline distT="0" distB="0" distL="0" distR="0" wp14:anchorId="26CAD96F" wp14:editId="4F04343E">
                  <wp:extent cx="228600" cy="228600"/>
                  <wp:effectExtent l="0" t="0" r="0" b="0"/>
                  <wp:docPr id="6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A18EB">
              <w:rPr>
                <w:noProof/>
                <w:lang w:val="en-US" w:eastAsia="zh-CN"/>
              </w:rPr>
              <w:t xml:space="preserve"> </w:t>
            </w:r>
            <w:r w:rsidRPr="003A18EB">
              <w:rPr>
                <w:lang w:val="en-US"/>
              </w:rPr>
              <w:t>Recommendation</w:t>
            </w:r>
          </w:p>
          <w:p w14:paraId="7EBD8A21" w14:textId="617DBBF7" w:rsidR="002A1D5D" w:rsidRPr="003A18EB" w:rsidRDefault="002A1D5D" w:rsidP="002A1D5D">
            <w:pPr>
              <w:pStyle w:val="ListContinue"/>
              <w:ind w:left="0"/>
              <w:rPr>
                <w:lang w:val="en-US"/>
              </w:rPr>
            </w:pPr>
            <w:r w:rsidRPr="003A18EB">
              <w:rPr>
                <w:lang w:val="en-US"/>
              </w:rPr>
              <w:t xml:space="preserve">For details to the preconfigured business rules, to all possible combinations of pay scale group and levels, as well as the suggested pay components, refer to the </w:t>
            </w:r>
            <w:del w:id="19101" w:author="Author" w:date="2018-02-06T10:31:00Z">
              <w:r w:rsidRPr="003A18EB" w:rsidDel="00B042DC">
                <w:rPr>
                  <w:lang w:val="en-US"/>
                </w:rPr>
                <w:delText xml:space="preserve">configuration guide of building block </w:delText>
              </w:r>
              <w:r w:rsidRPr="003A18EB" w:rsidDel="00B042DC">
                <w:rPr>
                  <w:rStyle w:val="SAPEmphasis"/>
                  <w:lang w:val="en-US"/>
                </w:rPr>
                <w:delText>15T</w:delText>
              </w:r>
              <w:r w:rsidRPr="003A18EB" w:rsidDel="00B042DC">
                <w:rPr>
                  <w:lang w:val="en-US"/>
                </w:rPr>
                <w:delText xml:space="preserve">, where in chapter </w:delText>
              </w:r>
              <w:r w:rsidRPr="003A18EB" w:rsidDel="00B042DC">
                <w:rPr>
                  <w:rStyle w:val="SAPTextReference"/>
                  <w:lang w:val="en-US"/>
                </w:rPr>
                <w:delText>Preparation / Prerequisites</w:delText>
              </w:r>
              <w:r w:rsidRPr="003A18EB" w:rsidDel="00B042DC">
                <w:rPr>
                  <w:lang w:val="en-US"/>
                </w:rPr>
                <w:delText xml:space="preserve"> the reference to the appropriate </w:delText>
              </w:r>
            </w:del>
            <w:r w:rsidRPr="003A18EB">
              <w:rPr>
                <w:rStyle w:val="SAPScreenElement"/>
                <w:color w:val="auto"/>
                <w:lang w:val="en-US"/>
              </w:rPr>
              <w:t>Pay Structure</w:t>
            </w:r>
            <w:r w:rsidRPr="003A18EB">
              <w:rPr>
                <w:lang w:val="en-US"/>
              </w:rPr>
              <w:t xml:space="preserve"> </w:t>
            </w:r>
            <w:r w:rsidR="003860F5">
              <w:rPr>
                <w:lang w:val="en-US"/>
              </w:rPr>
              <w:t xml:space="preserve">and </w:t>
            </w:r>
            <w:r w:rsidR="003860F5" w:rsidRPr="003860F5">
              <w:rPr>
                <w:rStyle w:val="SAPScreenElement"/>
                <w:color w:val="auto"/>
                <w:lang w:val="en-US"/>
              </w:rPr>
              <w:t>Foundation Objects</w:t>
            </w:r>
            <w:r w:rsidR="003860F5" w:rsidRPr="00BE273A">
              <w:rPr>
                <w:lang w:val="en-US"/>
              </w:rPr>
              <w:t xml:space="preserve"> </w:t>
            </w:r>
            <w:r w:rsidRPr="003A18EB">
              <w:rPr>
                <w:lang w:val="en-US"/>
              </w:rPr>
              <w:t>workbook</w:t>
            </w:r>
            <w:r w:rsidR="003860F5">
              <w:rPr>
                <w:lang w:val="en-US"/>
              </w:rPr>
              <w:t>s</w:t>
            </w:r>
            <w:r w:rsidRPr="003A18EB">
              <w:rPr>
                <w:lang w:val="en-US"/>
              </w:rPr>
              <w:t xml:space="preserve"> </w:t>
            </w:r>
            <w:ins w:id="19102" w:author="Author" w:date="2018-02-06T10:31:00Z">
              <w:del w:id="19103" w:author="Author" w:date="2018-02-06T13:32:00Z">
                <w:r w:rsidR="00B042DC" w:rsidRPr="00ED0743" w:rsidDel="001415A0">
                  <w:rPr>
                    <w:lang w:val="en-US"/>
                  </w:rPr>
                  <w:delText xml:space="preserve">appropriate </w:delText>
                </w:r>
              </w:del>
              <w:r w:rsidR="00B042DC" w:rsidRPr="00ED0743">
                <w:rPr>
                  <w:lang w:val="en-US"/>
                </w:rPr>
                <w:t xml:space="preserve">for </w:t>
              </w:r>
            </w:ins>
            <w:ins w:id="19104" w:author="Author" w:date="2018-02-06T12:00:00Z">
              <w:r w:rsidR="000262DA">
                <w:rPr>
                  <w:rStyle w:val="SAPEmphasis"/>
                  <w:lang w:val="en-US"/>
                </w:rPr>
                <w:t>AU</w:t>
              </w:r>
            </w:ins>
            <w:ins w:id="19105" w:author="Author" w:date="2018-02-06T10:31:00Z">
              <w:del w:id="19106" w:author="Author" w:date="2018-02-06T12:00:00Z">
                <w:r w:rsidR="00B042DC" w:rsidRPr="00ED0743" w:rsidDel="000262DA">
                  <w:rPr>
                    <w:rStyle w:val="SAPScreenElement"/>
                    <w:color w:val="auto"/>
                    <w:lang w:val="en-US"/>
                  </w:rPr>
                  <w:delText>&lt;YourCountry&gt;</w:delText>
                </w:r>
              </w:del>
            </w:ins>
            <w:del w:id="19107" w:author="Author" w:date="2018-02-06T10:31:00Z">
              <w:r w:rsidRPr="003A18EB" w:rsidDel="00B042DC">
                <w:rPr>
                  <w:lang w:val="en-US"/>
                </w:rPr>
                <w:delText>is given</w:delText>
              </w:r>
            </w:del>
            <w:r w:rsidRPr="003A18EB">
              <w:rPr>
                <w:lang w:val="en-US"/>
              </w:rPr>
              <w:t>.</w:t>
            </w:r>
          </w:p>
          <w:p w14:paraId="486900B6" w14:textId="77777777" w:rsidR="002A1D5D" w:rsidRPr="003A18EB" w:rsidRDefault="002A1D5D" w:rsidP="002A1D5D">
            <w:pPr>
              <w:pStyle w:val="SAPNoteHeading"/>
              <w:ind w:left="0"/>
              <w:rPr>
                <w:lang w:val="en-US"/>
              </w:rPr>
            </w:pPr>
            <w:commentRangeStart w:id="19108"/>
            <w:r w:rsidRPr="003A18EB">
              <w:rPr>
                <w:noProof/>
                <w:lang w:val="en-US"/>
              </w:rPr>
              <w:drawing>
                <wp:inline distT="0" distB="0" distL="0" distR="0" wp14:anchorId="6F54FBD9" wp14:editId="2A4E9F0E">
                  <wp:extent cx="225425" cy="225425"/>
                  <wp:effectExtent l="0" t="0" r="3175" b="3175"/>
                  <wp:docPr id="63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xml:space="preserve"> Note</w:t>
            </w:r>
          </w:p>
          <w:p w14:paraId="7F4D0F2B" w14:textId="77777777" w:rsidR="002A1D5D" w:rsidRPr="00FF1A3E" w:rsidRDefault="002A1D5D" w:rsidP="002A1D5D">
            <w:pPr>
              <w:rPr>
                <w:rStyle w:val="SAPScreenElement"/>
                <w:lang w:val="en-US"/>
              </w:rPr>
            </w:pPr>
            <w:r w:rsidRPr="003A18EB">
              <w:rPr>
                <w:lang w:val="en-US"/>
              </w:rPr>
              <w:t xml:space="preserve">Information needed to have a meaningful employee master data record. In case integration with Employee Central Payroll is in place, in the Employee Central Payroll system the information related to standard salary / rate / wage will be kept in infotype </w:t>
            </w:r>
            <w:r w:rsidRPr="003A18EB">
              <w:rPr>
                <w:rStyle w:val="SAPScreenElement"/>
                <w:color w:val="auto"/>
                <w:lang w:val="en-US"/>
              </w:rPr>
              <w:t>Basic Pay</w:t>
            </w:r>
            <w:r w:rsidRPr="003A18EB">
              <w:rPr>
                <w:rStyle w:val="SAPScreenElement"/>
                <w:lang w:val="en-US"/>
              </w:rPr>
              <w:t xml:space="preserve">, </w:t>
            </w:r>
            <w:r w:rsidRPr="003A18EB">
              <w:rPr>
                <w:lang w:val="en-US"/>
              </w:rPr>
              <w:t xml:space="preserve">whereas the recurring payments will be kept in infotype </w:t>
            </w:r>
            <w:r w:rsidRPr="003A18EB">
              <w:rPr>
                <w:rStyle w:val="SAPScreenElement"/>
                <w:color w:val="auto"/>
                <w:lang w:val="en-US"/>
              </w:rPr>
              <w:t>Recurring Payments/Deductions</w:t>
            </w:r>
            <w:r w:rsidRPr="003A18EB">
              <w:rPr>
                <w:lang w:val="en-US"/>
              </w:rPr>
              <w:t>.</w:t>
            </w:r>
            <w:commentRangeEnd w:id="19108"/>
            <w:r>
              <w:rPr>
                <w:rStyle w:val="CommentReference"/>
              </w:rPr>
              <w:commentReference w:id="19108"/>
            </w: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4A4BE8A5" w14:textId="77777777" w:rsidR="002A1D5D" w:rsidRPr="00BE273A" w:rsidRDefault="002A1D5D" w:rsidP="002A1D5D">
            <w:pPr>
              <w:rPr>
                <w:rStyle w:val="SAPScreenElement"/>
                <w:lang w:val="en-US"/>
              </w:rPr>
            </w:pPr>
            <w:r w:rsidRPr="003A18EB">
              <w:rPr>
                <w:rStyle w:val="SAPScreenElement"/>
                <w:lang w:val="en-US"/>
              </w:rPr>
              <w:lastRenderedPageBreak/>
              <w:t xml:space="preserve">Pay Component: </w:t>
            </w:r>
            <w:r w:rsidRPr="003A18EB">
              <w:rPr>
                <w:lang w:val="en-US"/>
              </w:rPr>
              <w:t>value is defaulted;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5D28DDE1" w14:textId="77777777" w:rsidR="002A1D5D" w:rsidRPr="003A18EB" w:rsidRDefault="002A1D5D" w:rsidP="002A1D5D">
            <w:pPr>
              <w:pStyle w:val="SAPNoteHeading"/>
              <w:ind w:left="0"/>
              <w:rPr>
                <w:lang w:val="en-US"/>
              </w:rPr>
            </w:pPr>
            <w:r w:rsidRPr="003A18EB">
              <w:rPr>
                <w:noProof/>
                <w:lang w:val="en-US"/>
              </w:rPr>
              <w:drawing>
                <wp:inline distT="0" distB="0" distL="0" distR="0" wp14:anchorId="2538B33B" wp14:editId="0B409B6E">
                  <wp:extent cx="225425" cy="225425"/>
                  <wp:effectExtent l="0" t="0" r="3175" b="3175"/>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Recommendation</w:t>
            </w:r>
          </w:p>
          <w:p w14:paraId="03D4D5B6" w14:textId="77777777" w:rsidR="002A1D5D" w:rsidRPr="00BE273A" w:rsidRDefault="002A1D5D" w:rsidP="002A1D5D">
            <w:pPr>
              <w:rPr>
                <w:lang w:val="en-US"/>
              </w:rPr>
            </w:pPr>
            <w:r w:rsidRPr="003A18EB">
              <w:rPr>
                <w:lang w:val="en-US"/>
              </w:rPr>
              <w:t>Required if integration with Employee Central Payroll is in place.</w:t>
            </w:r>
          </w:p>
        </w:tc>
      </w:tr>
      <w:tr w:rsidR="002A1D5D" w:rsidRPr="00AC5720" w14:paraId="2A1D206C" w14:textId="77777777" w:rsidTr="002A1D5D">
        <w:trPr>
          <w:trHeight w:val="360"/>
        </w:trPr>
        <w:tc>
          <w:tcPr>
            <w:tcW w:w="4292" w:type="dxa"/>
            <w:vMerge/>
            <w:tcBorders>
              <w:left w:val="single" w:sz="8" w:space="0" w:color="999999"/>
              <w:right w:val="single" w:sz="8" w:space="0" w:color="999999"/>
            </w:tcBorders>
            <w:vAlign w:val="center"/>
          </w:tcPr>
          <w:p w14:paraId="75DE8C2E" w14:textId="77777777" w:rsidR="002A1D5D" w:rsidRPr="00BE273A"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75B4C34F" w14:textId="77777777" w:rsidR="002A1D5D" w:rsidRPr="00BE273A" w:rsidRDefault="002A1D5D" w:rsidP="002A1D5D">
            <w:pPr>
              <w:rPr>
                <w:rStyle w:val="SAPScreenElement"/>
                <w:lang w:val="en-US"/>
              </w:rPr>
            </w:pPr>
            <w:r w:rsidRPr="003A18EB">
              <w:rPr>
                <w:rStyle w:val="SAPScreenElement"/>
                <w:lang w:val="en-US"/>
              </w:rPr>
              <w:t xml:space="preserve">Amount: </w:t>
            </w:r>
            <w:r w:rsidRPr="004215FC">
              <w:rPr>
                <w:lang w:val="en-US"/>
              </w:rPr>
              <w:t xml:space="preserve">if </w:t>
            </w:r>
            <w:r w:rsidRPr="003A18EB">
              <w:rPr>
                <w:lang w:val="en-US"/>
              </w:rPr>
              <w:t>value is defaulted, leave as is; otherwise enter a value as appropriate</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32B59E9E" w14:textId="77777777" w:rsidR="002A1D5D" w:rsidRPr="003A18EB" w:rsidRDefault="002A1D5D" w:rsidP="002A1D5D">
            <w:pPr>
              <w:pStyle w:val="SAPNoteHeading"/>
              <w:ind w:left="0"/>
              <w:rPr>
                <w:lang w:val="en-US"/>
              </w:rPr>
            </w:pPr>
            <w:r w:rsidRPr="003A18EB">
              <w:rPr>
                <w:noProof/>
                <w:lang w:val="en-US"/>
              </w:rPr>
              <w:drawing>
                <wp:inline distT="0" distB="0" distL="0" distR="0" wp14:anchorId="489778E4" wp14:editId="7605A9ED">
                  <wp:extent cx="225425" cy="225425"/>
                  <wp:effectExtent l="0" t="0" r="3175" b="3175"/>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Recommendation</w:t>
            </w:r>
          </w:p>
          <w:p w14:paraId="7C92E30B" w14:textId="77777777" w:rsidR="002A1D5D" w:rsidRPr="00BE273A" w:rsidRDefault="002A1D5D" w:rsidP="002A1D5D">
            <w:pPr>
              <w:rPr>
                <w:lang w:val="en-US"/>
              </w:rPr>
            </w:pPr>
            <w:r w:rsidRPr="003A18EB">
              <w:rPr>
                <w:lang w:val="en-US"/>
              </w:rPr>
              <w:t>Required if integration with Employee Central Payroll is in place.</w:t>
            </w:r>
          </w:p>
        </w:tc>
      </w:tr>
      <w:tr w:rsidR="002A1D5D" w:rsidRPr="00AC5720" w14:paraId="7D2C1EAD" w14:textId="77777777" w:rsidTr="002A1D5D">
        <w:trPr>
          <w:trHeight w:val="360"/>
        </w:trPr>
        <w:tc>
          <w:tcPr>
            <w:tcW w:w="4292" w:type="dxa"/>
            <w:vMerge/>
            <w:tcBorders>
              <w:left w:val="single" w:sz="8" w:space="0" w:color="999999"/>
              <w:right w:val="single" w:sz="8" w:space="0" w:color="999999"/>
            </w:tcBorders>
            <w:vAlign w:val="center"/>
          </w:tcPr>
          <w:p w14:paraId="3A7199CA" w14:textId="77777777" w:rsidR="002A1D5D" w:rsidRPr="00BE273A"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3325A9F5" w14:textId="718F4755" w:rsidR="002A1D5D" w:rsidRPr="00BE273A" w:rsidRDefault="002A1D5D" w:rsidP="002A1D5D">
            <w:pPr>
              <w:rPr>
                <w:rStyle w:val="SAPScreenElement"/>
                <w:lang w:val="en-US"/>
              </w:rPr>
            </w:pPr>
            <w:r w:rsidRPr="003A18EB">
              <w:rPr>
                <w:rStyle w:val="SAPScreenElement"/>
                <w:lang w:val="en-US"/>
              </w:rPr>
              <w:t xml:space="preserve">Currency: </w:t>
            </w:r>
            <w:r w:rsidRPr="003A18EB">
              <w:rPr>
                <w:rStyle w:val="SAPUserEntry"/>
                <w:lang w:val="en-US"/>
              </w:rPr>
              <w:t xml:space="preserve">AUD </w:t>
            </w:r>
            <w:r w:rsidRPr="003A18EB">
              <w:rPr>
                <w:lang w:val="en-US"/>
              </w:rPr>
              <w:t>is defaulted</w:t>
            </w:r>
            <w:r w:rsidR="00B408FD" w:rsidRPr="00BE273A">
              <w:rPr>
                <w:lang w:val="en-US"/>
              </w:rPr>
              <w: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46F5F219" w14:textId="77777777" w:rsidR="002A1D5D" w:rsidRPr="003A18EB" w:rsidRDefault="002A1D5D" w:rsidP="002A1D5D">
            <w:pPr>
              <w:rPr>
                <w:lang w:val="en-US"/>
              </w:rPr>
            </w:pPr>
            <w:r w:rsidRPr="003A18EB">
              <w:rPr>
                <w:lang w:val="en-US"/>
              </w:rPr>
              <w:t>Defaults to the currency of the country where the company is located.</w:t>
            </w:r>
          </w:p>
          <w:p w14:paraId="6455779B" w14:textId="77777777" w:rsidR="002A1D5D" w:rsidRPr="003A18EB" w:rsidRDefault="002A1D5D" w:rsidP="002A1D5D">
            <w:pPr>
              <w:pStyle w:val="SAPNoteHeading"/>
              <w:ind w:left="0"/>
              <w:rPr>
                <w:lang w:val="en-US"/>
              </w:rPr>
            </w:pPr>
            <w:r w:rsidRPr="003A18EB">
              <w:rPr>
                <w:noProof/>
                <w:lang w:val="en-US"/>
              </w:rPr>
              <w:drawing>
                <wp:inline distT="0" distB="0" distL="0" distR="0" wp14:anchorId="5254E6E7" wp14:editId="1E2B04DC">
                  <wp:extent cx="225425" cy="225425"/>
                  <wp:effectExtent l="0" t="0" r="3175" b="3175"/>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Recommendation</w:t>
            </w:r>
          </w:p>
          <w:p w14:paraId="3DDA5CEF" w14:textId="77777777" w:rsidR="002A1D5D" w:rsidRPr="00BE273A" w:rsidRDefault="002A1D5D" w:rsidP="002A1D5D">
            <w:pPr>
              <w:rPr>
                <w:lang w:val="en-US"/>
              </w:rPr>
            </w:pPr>
            <w:r w:rsidRPr="003A18EB">
              <w:rPr>
                <w:lang w:val="en-US"/>
              </w:rPr>
              <w:t>Required if integration with Employee Central Payroll is in place.</w:t>
            </w:r>
          </w:p>
        </w:tc>
      </w:tr>
      <w:tr w:rsidR="002A1D5D" w:rsidRPr="00AC5720" w14:paraId="7080091A" w14:textId="77777777" w:rsidTr="002A1D5D">
        <w:trPr>
          <w:trHeight w:val="360"/>
        </w:trPr>
        <w:tc>
          <w:tcPr>
            <w:tcW w:w="4292" w:type="dxa"/>
            <w:vMerge/>
            <w:tcBorders>
              <w:left w:val="single" w:sz="8" w:space="0" w:color="999999"/>
              <w:right w:val="single" w:sz="8" w:space="0" w:color="999999"/>
            </w:tcBorders>
            <w:vAlign w:val="center"/>
          </w:tcPr>
          <w:p w14:paraId="20A1DB98" w14:textId="77777777" w:rsidR="002A1D5D" w:rsidRPr="00BE273A"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6ED2C284" w14:textId="77777777" w:rsidR="002A1D5D" w:rsidRDefault="002A1D5D" w:rsidP="002A1D5D">
            <w:pPr>
              <w:rPr>
                <w:ins w:id="19109" w:author="Author" w:date="2018-02-08T14:27:00Z"/>
                <w:lang w:val="en-US"/>
              </w:rPr>
            </w:pPr>
            <w:r w:rsidRPr="003A18EB">
              <w:rPr>
                <w:rStyle w:val="SAPScreenElement"/>
                <w:lang w:val="en-US"/>
              </w:rPr>
              <w:t xml:space="preserve">Frequency: </w:t>
            </w:r>
            <w:r w:rsidRPr="003A18EB">
              <w:rPr>
                <w:lang w:val="en-US"/>
              </w:rPr>
              <w:t>value is defaulted; leave as is</w:t>
            </w:r>
          </w:p>
          <w:p w14:paraId="575F2165" w14:textId="77777777" w:rsidR="008C01D9" w:rsidRPr="003A18EB" w:rsidRDefault="008C01D9" w:rsidP="008C01D9">
            <w:pPr>
              <w:pStyle w:val="SAPNoteHeading"/>
              <w:ind w:left="0"/>
              <w:rPr>
                <w:ins w:id="19110" w:author="Author" w:date="2018-02-08T14:27:00Z"/>
                <w:lang w:val="en-US"/>
              </w:rPr>
            </w:pPr>
            <w:ins w:id="19111" w:author="Author" w:date="2018-02-08T14:27:00Z">
              <w:r w:rsidRPr="003A18EB">
                <w:rPr>
                  <w:noProof/>
                  <w:lang w:val="en-US"/>
                </w:rPr>
                <w:drawing>
                  <wp:inline distT="0" distB="0" distL="0" distR="0" wp14:anchorId="11EF4EFE" wp14:editId="24B61F72">
                    <wp:extent cx="225425" cy="225425"/>
                    <wp:effectExtent l="0" t="0" r="3175" b="3175"/>
                    <wp:docPr id="76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xml:space="preserve"> Note</w:t>
              </w:r>
            </w:ins>
          </w:p>
          <w:p w14:paraId="7C721CB9" w14:textId="77910810" w:rsidR="008C01D9" w:rsidRPr="008D3676" w:rsidRDefault="008C01D9" w:rsidP="008C01D9">
            <w:pPr>
              <w:rPr>
                <w:rStyle w:val="SAPScreenElement"/>
                <w:lang w:val="en-US"/>
              </w:rPr>
            </w:pPr>
            <w:ins w:id="19112" w:author="Author" w:date="2018-02-08T14:27:00Z">
              <w:r w:rsidRPr="003A18EB">
                <w:rPr>
                  <w:lang w:val="en-US"/>
                </w:rPr>
                <w:t xml:space="preserve">In case you </w:t>
              </w:r>
              <w:r>
                <w:rPr>
                  <w:lang w:val="en-US"/>
                </w:rPr>
                <w:t>have</w:t>
              </w:r>
              <w:r w:rsidRPr="003A18EB">
                <w:rPr>
                  <w:lang w:val="en-US"/>
                </w:rPr>
                <w:t xml:space="preserve"> adapt</w:t>
              </w:r>
              <w:r>
                <w:rPr>
                  <w:lang w:val="en-US"/>
                </w:rPr>
                <w:t>ed</w:t>
              </w:r>
              <w:r w:rsidRPr="003A18EB">
                <w:rPr>
                  <w:lang w:val="en-US"/>
                </w:rPr>
                <w:t xml:space="preserve"> the pay group, make sure to adapt the value for </w:t>
              </w:r>
              <w:r w:rsidRPr="003A18EB">
                <w:rPr>
                  <w:rStyle w:val="SAPScreenElement"/>
                  <w:lang w:val="en-US"/>
                </w:rPr>
                <w:t>Frequency</w:t>
              </w:r>
              <w:r w:rsidRPr="003A18EB">
                <w:rPr>
                  <w:lang w:val="en-US"/>
                </w:rPr>
                <w:t>, too.</w:t>
              </w:r>
            </w:ins>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40C4E27D" w14:textId="77777777" w:rsidR="002A1D5D" w:rsidRPr="003A18EB" w:rsidRDefault="002A1D5D" w:rsidP="002A1D5D">
            <w:pPr>
              <w:pStyle w:val="SAPNoteHeading"/>
              <w:spacing w:before="60"/>
              <w:ind w:left="0"/>
              <w:rPr>
                <w:lang w:val="en-US"/>
              </w:rPr>
            </w:pPr>
            <w:r w:rsidRPr="003A18EB">
              <w:rPr>
                <w:noProof/>
                <w:lang w:val="en-US"/>
              </w:rPr>
              <w:drawing>
                <wp:inline distT="0" distB="0" distL="0" distR="0" wp14:anchorId="736636B3" wp14:editId="334D5582">
                  <wp:extent cx="213995" cy="237490"/>
                  <wp:effectExtent l="0" t="0" r="0" b="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995" cy="237490"/>
                          </a:xfrm>
                          <a:prstGeom prst="rect">
                            <a:avLst/>
                          </a:prstGeom>
                          <a:noFill/>
                          <a:ln>
                            <a:noFill/>
                          </a:ln>
                        </pic:spPr>
                      </pic:pic>
                    </a:graphicData>
                  </a:graphic>
                </wp:inline>
              </w:drawing>
            </w:r>
            <w:r w:rsidRPr="003A18EB">
              <w:rPr>
                <w:noProof/>
                <w:lang w:val="en-US" w:eastAsia="zh-CN"/>
              </w:rPr>
              <w:t xml:space="preserve"> </w:t>
            </w:r>
            <w:r w:rsidRPr="003A18EB">
              <w:rPr>
                <w:lang w:val="en-US"/>
              </w:rPr>
              <w:t>Caution</w:t>
            </w:r>
          </w:p>
          <w:p w14:paraId="5C31A3DC" w14:textId="77777777" w:rsidR="002A1D5D" w:rsidRPr="003A18EB" w:rsidRDefault="002A1D5D" w:rsidP="002A1D5D">
            <w:pPr>
              <w:pStyle w:val="ListContinue"/>
              <w:ind w:left="0"/>
              <w:rPr>
                <w:lang w:val="en-US"/>
              </w:rPr>
            </w:pPr>
            <w:r w:rsidRPr="003A18EB">
              <w:rPr>
                <w:lang w:val="en-US"/>
              </w:rPr>
              <w:t>In case of pay component</w:t>
            </w:r>
            <w:r w:rsidRPr="003A18EB">
              <w:rPr>
                <w:rStyle w:val="SAPUserEntry"/>
                <w:b w:val="0"/>
                <w:color w:val="auto"/>
                <w:lang w:val="en-US"/>
              </w:rPr>
              <w:t xml:space="preserve"> AU</w:t>
            </w:r>
            <w:r w:rsidRPr="003A18EB">
              <w:rPr>
                <w:lang w:val="en-US"/>
              </w:rPr>
              <w:t xml:space="preserve"> </w:t>
            </w:r>
            <w:r w:rsidRPr="003A18EB">
              <w:rPr>
                <w:rStyle w:val="SAPUserEntry"/>
                <w:b w:val="0"/>
                <w:color w:val="auto"/>
                <w:lang w:val="en-US"/>
              </w:rPr>
              <w:t>-</w:t>
            </w:r>
            <w:r w:rsidRPr="003A18EB">
              <w:rPr>
                <w:lang w:val="en-US"/>
              </w:rPr>
              <w:t xml:space="preserve"> </w:t>
            </w:r>
            <w:r w:rsidRPr="003A18EB">
              <w:rPr>
                <w:rStyle w:val="SAPUserEntry"/>
                <w:b w:val="0"/>
                <w:color w:val="auto"/>
                <w:lang w:val="en-US"/>
              </w:rPr>
              <w:t>Standard Salary</w:t>
            </w:r>
            <w:r w:rsidRPr="003A18EB">
              <w:rPr>
                <w:lang w:val="en-US"/>
              </w:rPr>
              <w:t xml:space="preserve"> </w:t>
            </w:r>
            <w:r w:rsidRPr="003A18EB">
              <w:rPr>
                <w:rStyle w:val="SAPUserEntry"/>
                <w:b w:val="0"/>
                <w:color w:val="auto"/>
                <w:lang w:val="en-US"/>
              </w:rPr>
              <w:t xml:space="preserve">(1100AU) </w:t>
            </w:r>
            <w:r w:rsidRPr="003A18EB">
              <w:rPr>
                <w:lang w:val="en-US"/>
              </w:rPr>
              <w:t xml:space="preserve">select from the drop-down a value that fits to the value of field </w:t>
            </w:r>
            <w:r w:rsidRPr="003A18EB">
              <w:rPr>
                <w:rStyle w:val="SAPScreenElement"/>
                <w:lang w:val="en-US"/>
              </w:rPr>
              <w:t>Pay Group</w:t>
            </w:r>
            <w:r w:rsidRPr="003A18EB">
              <w:rPr>
                <w:lang w:val="en-US"/>
              </w:rPr>
              <w:t xml:space="preserve">. Make sure to adapt in this case also the </w:t>
            </w:r>
            <w:r w:rsidRPr="003A18EB">
              <w:rPr>
                <w:rStyle w:val="SAPScreenElement"/>
                <w:lang w:val="en-US"/>
              </w:rPr>
              <w:t>Amount</w:t>
            </w:r>
            <w:r w:rsidRPr="003A18EB">
              <w:rPr>
                <w:lang w:val="en-US"/>
              </w:rPr>
              <w:t xml:space="preserve"> such that the annual salary of the employee is preserved.</w:t>
            </w:r>
          </w:p>
          <w:p w14:paraId="77680F94" w14:textId="77777777" w:rsidR="002A1D5D" w:rsidRPr="003A18EB" w:rsidRDefault="002A1D5D" w:rsidP="002A1D5D">
            <w:pPr>
              <w:pStyle w:val="SAPNoteHeading"/>
              <w:ind w:left="0"/>
              <w:rPr>
                <w:lang w:val="en-US"/>
              </w:rPr>
            </w:pPr>
            <w:r w:rsidRPr="003A18EB">
              <w:rPr>
                <w:noProof/>
                <w:lang w:val="en-US"/>
              </w:rPr>
              <w:lastRenderedPageBreak/>
              <w:drawing>
                <wp:inline distT="0" distB="0" distL="0" distR="0" wp14:anchorId="38D62608" wp14:editId="0A7DD787">
                  <wp:extent cx="225425" cy="225425"/>
                  <wp:effectExtent l="0" t="0" r="3175" b="3175"/>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Recommendation</w:t>
            </w:r>
          </w:p>
          <w:p w14:paraId="6E2A86BE" w14:textId="77777777" w:rsidR="002A1D5D" w:rsidRPr="008D3676" w:rsidRDefault="002A1D5D" w:rsidP="002A1D5D">
            <w:pPr>
              <w:rPr>
                <w:lang w:val="en-US"/>
              </w:rPr>
            </w:pPr>
            <w:r w:rsidRPr="003A18EB">
              <w:rPr>
                <w:lang w:val="en-US"/>
              </w:rPr>
              <w:t>Required if integration with Employee Central Payroll is in place.</w:t>
            </w:r>
          </w:p>
        </w:tc>
      </w:tr>
      <w:tr w:rsidR="002A1D5D" w:rsidRPr="00307830" w14:paraId="060012AF" w14:textId="77777777" w:rsidTr="002A1D5D">
        <w:trPr>
          <w:trHeight w:val="360"/>
        </w:trPr>
        <w:tc>
          <w:tcPr>
            <w:tcW w:w="4292" w:type="dxa"/>
            <w:vMerge/>
            <w:tcBorders>
              <w:left w:val="single" w:sz="8" w:space="0" w:color="999999"/>
              <w:right w:val="single" w:sz="8" w:space="0" w:color="999999"/>
            </w:tcBorders>
          </w:tcPr>
          <w:p w14:paraId="7AEA21CE" w14:textId="77777777" w:rsidR="002A1D5D" w:rsidRPr="00BE273A"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031FC351" w14:textId="44A65DFA" w:rsidR="002A1D5D" w:rsidRPr="002326C1" w:rsidRDefault="00B408FD" w:rsidP="002A1D5D">
            <w:pPr>
              <w:rPr>
                <w:rStyle w:val="SAPScreenElement"/>
                <w:lang w:val="en-US"/>
              </w:rPr>
            </w:pPr>
            <w:r w:rsidRPr="003A18EB">
              <w:rPr>
                <w:lang w:val="en-US"/>
              </w:rPr>
              <w:t>If appropriate, add a</w:t>
            </w:r>
            <w:r w:rsidRPr="003A18EB">
              <w:rPr>
                <w:rStyle w:val="SAPScreenElement"/>
                <w:lang w:val="en-US"/>
              </w:rPr>
              <w:t xml:space="preserve"> Pay Component </w:t>
            </w:r>
            <w:r w:rsidRPr="003A18EB">
              <w:rPr>
                <w:lang w:val="en-US"/>
              </w:rPr>
              <w:t xml:space="preserve">related to recurring payments. For this, select in the </w:t>
            </w:r>
            <w:r w:rsidRPr="003A18EB">
              <w:rPr>
                <w:rStyle w:val="SAPScreenElement"/>
                <w:lang w:val="en-US"/>
              </w:rPr>
              <w:t xml:space="preserve">Compensation </w:t>
            </w:r>
            <w:r w:rsidRPr="003A18EB">
              <w:rPr>
                <w:lang w:val="en-US"/>
              </w:rPr>
              <w:t xml:space="preserve">block the </w:t>
            </w:r>
            <w:r w:rsidRPr="003A18EB">
              <w:rPr>
                <w:rStyle w:val="SAPScreenElement"/>
                <w:lang w:val="en-US"/>
              </w:rPr>
              <w:sym w:font="Symbol" w:char="F0C5"/>
            </w:r>
            <w:r w:rsidRPr="003A18EB">
              <w:rPr>
                <w:rStyle w:val="SAPScreenElement"/>
                <w:lang w:val="en-US"/>
              </w:rPr>
              <w:t xml:space="preserve"> Add</w:t>
            </w:r>
            <w:r w:rsidRPr="003A18EB">
              <w:rPr>
                <w:lang w:val="en-US"/>
              </w:rPr>
              <w:t xml:space="preserve"> link, and select as </w:t>
            </w:r>
            <w:r w:rsidRPr="003A18EB">
              <w:rPr>
                <w:rStyle w:val="SAPScreenElement"/>
                <w:lang w:val="en-US"/>
              </w:rPr>
              <w:t xml:space="preserve">Pay Component </w:t>
            </w:r>
            <w:r w:rsidRPr="003A18EB">
              <w:rPr>
                <w:lang w:val="en-US"/>
              </w:rPr>
              <w:t>for example</w:t>
            </w:r>
            <w:r w:rsidRPr="003A18EB">
              <w:rPr>
                <w:rStyle w:val="SAPUserEntry"/>
                <w:lang w:val="en-US"/>
              </w:rPr>
              <w:t xml:space="preserve"> AU</w:t>
            </w:r>
            <w:r w:rsidRPr="003A18EB">
              <w:rPr>
                <w:b/>
                <w:lang w:val="en-US"/>
              </w:rPr>
              <w:t xml:space="preserve"> </w:t>
            </w:r>
            <w:r w:rsidRPr="003A18EB">
              <w:rPr>
                <w:rStyle w:val="SAPUserEntry"/>
                <w:lang w:val="en-US"/>
              </w:rPr>
              <w:t>-</w:t>
            </w:r>
            <w:r w:rsidRPr="003A18EB">
              <w:rPr>
                <w:b/>
                <w:lang w:val="en-US"/>
              </w:rPr>
              <w:t xml:space="preserve"> </w:t>
            </w:r>
            <w:r w:rsidRPr="003A18EB">
              <w:rPr>
                <w:rStyle w:val="SAPUserEntry"/>
                <w:lang w:val="en-US"/>
              </w:rPr>
              <w:t>Uniform Allowance</w:t>
            </w:r>
            <w:r w:rsidRPr="003A18EB">
              <w:rPr>
                <w:b/>
                <w:lang w:val="en-US"/>
              </w:rPr>
              <w:t xml:space="preserve"> </w:t>
            </w:r>
            <w:r w:rsidRPr="003A18EB">
              <w:rPr>
                <w:rStyle w:val="SAPUserEntry"/>
                <w:lang w:val="en-US"/>
              </w:rPr>
              <w:t>(1120AU)</w:t>
            </w:r>
            <w:r w:rsidRPr="003A18EB">
              <w:rPr>
                <w:lang w:val="en-US"/>
              </w:rPr>
              <w:t>. The values in all fields are pre-populated per default.</w:t>
            </w:r>
            <w:r w:rsidRPr="003A18EB">
              <w:rPr>
                <w:rStyle w:val="SAPUserEntry"/>
                <w:lang w:val="en-US"/>
              </w:rPr>
              <w:t xml:space="preserve"> </w:t>
            </w:r>
            <w:r w:rsidRPr="003A18EB">
              <w:rPr>
                <w:lang w:val="en-US"/>
              </w:rPr>
              <w:t>Accept the pre-populated amount or adapt it if appropriate. Make adaptions for other field values, if appropriate.</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7494A80E" w14:textId="77777777" w:rsidR="002A1D5D" w:rsidRPr="002326C1" w:rsidRDefault="002A1D5D" w:rsidP="002A1D5D">
            <w:pPr>
              <w:rPr>
                <w:lang w:val="en-US"/>
              </w:rPr>
            </w:pPr>
          </w:p>
        </w:tc>
      </w:tr>
    </w:tbl>
    <w:p w14:paraId="4BD975DA" w14:textId="77777777" w:rsidR="002A1D5D" w:rsidRPr="00AE1E45" w:rsidRDefault="002A1D5D" w:rsidP="002A1D5D">
      <w:pPr>
        <w:pStyle w:val="Heading3"/>
        <w:spacing w:before="240" w:after="120"/>
        <w:rPr>
          <w:lang w:val="en-US"/>
        </w:rPr>
      </w:pPr>
      <w:bookmarkStart w:id="19113" w:name="_Toc507063721"/>
      <w:r w:rsidRPr="00AE1E45">
        <w:rPr>
          <w:lang w:val="en-US"/>
        </w:rPr>
        <w:t>China (CN</w:t>
      </w:r>
      <w:commentRangeStart w:id="19114"/>
      <w:r w:rsidRPr="00AE1E45">
        <w:rPr>
          <w:lang w:val="en-US"/>
        </w:rPr>
        <w:t>)</w:t>
      </w:r>
      <w:commentRangeEnd w:id="19114"/>
      <w:r w:rsidRPr="00AE1E45">
        <w:rPr>
          <w:rStyle w:val="CommentReference"/>
          <w:rFonts w:ascii="BentonSans Book" w:eastAsia="MS Mincho" w:hAnsi="BentonSans Book"/>
          <w:bCs w:val="0"/>
          <w:color w:val="auto"/>
        </w:rPr>
        <w:commentReference w:id="19114"/>
      </w:r>
      <w:bookmarkEnd w:id="19113"/>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3752"/>
        <w:gridCol w:w="5040"/>
        <w:gridCol w:w="5490"/>
      </w:tblGrid>
      <w:tr w:rsidR="002A1D5D" w:rsidRPr="002326C1" w14:paraId="41DA2547" w14:textId="77777777" w:rsidTr="00E53BFA">
        <w:trPr>
          <w:trHeight w:val="432"/>
          <w:tblHeader/>
        </w:trPr>
        <w:tc>
          <w:tcPr>
            <w:tcW w:w="3752" w:type="dxa"/>
            <w:tcBorders>
              <w:top w:val="single" w:sz="8" w:space="0" w:color="999999"/>
              <w:left w:val="single" w:sz="8" w:space="0" w:color="999999"/>
              <w:bottom w:val="single" w:sz="8" w:space="0" w:color="999999"/>
              <w:right w:val="single" w:sz="8" w:space="0" w:color="999999"/>
            </w:tcBorders>
            <w:shd w:val="clear" w:color="auto" w:fill="999999"/>
          </w:tcPr>
          <w:p w14:paraId="708B0176" w14:textId="77777777" w:rsidR="002A1D5D" w:rsidRPr="002326C1" w:rsidRDefault="002A1D5D" w:rsidP="002A1D5D">
            <w:pPr>
              <w:pStyle w:val="SAPTableHeader"/>
              <w:rPr>
                <w:lang w:val="en-US"/>
              </w:rPr>
            </w:pPr>
            <w:r>
              <w:rPr>
                <w:lang w:val="en-US"/>
              </w:rPr>
              <w:t>Instruction</w:t>
            </w:r>
          </w:p>
        </w:tc>
        <w:tc>
          <w:tcPr>
            <w:tcW w:w="5040" w:type="dxa"/>
            <w:tcBorders>
              <w:top w:val="single" w:sz="8" w:space="0" w:color="999999"/>
              <w:left w:val="single" w:sz="8" w:space="0" w:color="999999"/>
              <w:bottom w:val="single" w:sz="8" w:space="0" w:color="999999"/>
              <w:right w:val="single" w:sz="8" w:space="0" w:color="999999"/>
            </w:tcBorders>
            <w:shd w:val="clear" w:color="auto" w:fill="999999"/>
            <w:hideMark/>
          </w:tcPr>
          <w:p w14:paraId="1FC400D5"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490" w:type="dxa"/>
            <w:tcBorders>
              <w:top w:val="single" w:sz="8" w:space="0" w:color="999999"/>
              <w:left w:val="single" w:sz="8" w:space="0" w:color="999999"/>
              <w:bottom w:val="single" w:sz="8" w:space="0" w:color="999999"/>
              <w:right w:val="single" w:sz="8" w:space="0" w:color="999999"/>
            </w:tcBorders>
            <w:shd w:val="clear" w:color="auto" w:fill="999999"/>
            <w:hideMark/>
          </w:tcPr>
          <w:p w14:paraId="3D60B3AF" w14:textId="77777777" w:rsidR="002A1D5D" w:rsidRPr="002326C1" w:rsidRDefault="002A1D5D" w:rsidP="002A1D5D">
            <w:pPr>
              <w:pStyle w:val="SAPTableHeader"/>
              <w:rPr>
                <w:lang w:val="en-US"/>
              </w:rPr>
            </w:pPr>
            <w:r w:rsidRPr="002326C1">
              <w:rPr>
                <w:lang w:val="en-US"/>
              </w:rPr>
              <w:t>Additional Information</w:t>
            </w:r>
          </w:p>
        </w:tc>
      </w:tr>
      <w:tr w:rsidR="002A1D5D" w:rsidRPr="00AC5720" w14:paraId="5FA42692" w14:textId="77777777" w:rsidTr="00E53BFA">
        <w:trPr>
          <w:trHeight w:val="360"/>
        </w:trPr>
        <w:tc>
          <w:tcPr>
            <w:tcW w:w="3752" w:type="dxa"/>
            <w:vMerge w:val="restart"/>
            <w:tcBorders>
              <w:top w:val="single" w:sz="8" w:space="0" w:color="999999"/>
              <w:left w:val="single" w:sz="8" w:space="0" w:color="999999"/>
              <w:right w:val="single" w:sz="8" w:space="0" w:color="999999"/>
            </w:tcBorders>
          </w:tcPr>
          <w:p w14:paraId="201B0BDC" w14:textId="77777777" w:rsidR="00486BD0" w:rsidRPr="00486BD0" w:rsidRDefault="00486BD0" w:rsidP="00486BD0">
            <w:pPr>
              <w:rPr>
                <w:rFonts w:asciiTheme="minorHAnsi" w:eastAsiaTheme="minorHAnsi" w:hAnsiTheme="minorHAnsi"/>
                <w:sz w:val="22"/>
                <w:szCs w:val="22"/>
                <w:lang w:val="en-US"/>
              </w:rPr>
            </w:pPr>
            <w:r w:rsidRPr="00486BD0">
              <w:rPr>
                <w:lang w:val="en-US"/>
              </w:rPr>
              <w:t xml:space="preserve">The values of the fields in the </w:t>
            </w:r>
            <w:r w:rsidRPr="00486BD0">
              <w:rPr>
                <w:rStyle w:val="SAPScreenElement"/>
                <w:lang w:val="en-US"/>
              </w:rPr>
              <w:t>Compensation Information</w:t>
            </w:r>
            <w:r w:rsidRPr="00486BD0">
              <w:rPr>
                <w:lang w:val="en-US"/>
              </w:rPr>
              <w:t xml:space="preserve"> block are automatically suggested, based on a preconfigured business rule.</w:t>
            </w:r>
          </w:p>
          <w:p w14:paraId="48A2C7B2" w14:textId="77777777" w:rsidR="00486BD0" w:rsidRPr="00486BD0" w:rsidRDefault="00486BD0" w:rsidP="00486BD0">
            <w:pPr>
              <w:pStyle w:val="SAPNoteHeading"/>
              <w:ind w:left="0"/>
              <w:rPr>
                <w:lang w:val="en-US"/>
              </w:rPr>
            </w:pPr>
            <w:r w:rsidRPr="00486BD0">
              <w:rPr>
                <w:noProof/>
                <w:color w:val="FF0000"/>
                <w:lang w:val="en-US"/>
              </w:rPr>
              <w:drawing>
                <wp:inline distT="0" distB="0" distL="0" distR="0" wp14:anchorId="02FF6037" wp14:editId="1A1ABEE0">
                  <wp:extent cx="225425" cy="225425"/>
                  <wp:effectExtent l="0" t="0" r="317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486BD0">
              <w:rPr>
                <w:lang w:val="en-US"/>
              </w:rPr>
              <w:t>Recommendation</w:t>
            </w:r>
          </w:p>
          <w:p w14:paraId="68D4F36D" w14:textId="0EE3B43A" w:rsidR="002A1D5D" w:rsidRPr="00FF1A3E" w:rsidRDefault="00486BD0" w:rsidP="00486BD0">
            <w:pPr>
              <w:rPr>
                <w:rStyle w:val="SAPScreenElement"/>
                <w:lang w:val="en-US"/>
              </w:rPr>
            </w:pPr>
            <w:r w:rsidRPr="00486BD0">
              <w:rPr>
                <w:lang w:val="en-US"/>
              </w:rPr>
              <w:t xml:space="preserve">For details to the preconfigured business rule refer to the </w:t>
            </w:r>
            <w:ins w:id="19115" w:author="Author" w:date="2018-02-06T11:45:00Z">
              <w:r w:rsidR="00421E64" w:rsidRPr="00ED0743">
                <w:rPr>
                  <w:rStyle w:val="SAPScreenElement"/>
                  <w:color w:val="auto"/>
                  <w:lang w:val="en-US"/>
                </w:rPr>
                <w:t>Foundation Objects</w:t>
              </w:r>
              <w:r w:rsidR="00421E64" w:rsidRPr="00ED0743">
                <w:rPr>
                  <w:lang w:val="en-US"/>
                </w:rPr>
                <w:t xml:space="preserve"> workbook </w:t>
              </w:r>
              <w:del w:id="19116" w:author="Author" w:date="2018-02-06T13:32:00Z">
                <w:r w:rsidR="00421E64" w:rsidRPr="00ED0743" w:rsidDel="001415A0">
                  <w:rPr>
                    <w:lang w:val="en-US"/>
                  </w:rPr>
                  <w:delText xml:space="preserve">appropriate </w:delText>
                </w:r>
              </w:del>
              <w:r w:rsidR="00421E64" w:rsidRPr="00ED0743">
                <w:rPr>
                  <w:lang w:val="en-US"/>
                </w:rPr>
                <w:t xml:space="preserve">for </w:t>
              </w:r>
            </w:ins>
            <w:ins w:id="19117" w:author="Author" w:date="2018-02-06T12:01:00Z">
              <w:r w:rsidR="000262DA">
                <w:rPr>
                  <w:rStyle w:val="SAPEmphasis"/>
                  <w:lang w:val="en-US"/>
                </w:rPr>
                <w:t>CN</w:t>
              </w:r>
            </w:ins>
            <w:ins w:id="19118" w:author="Author" w:date="2018-02-06T11:45:00Z">
              <w:del w:id="19119" w:author="Author" w:date="2018-02-06T12:00:00Z">
                <w:r w:rsidR="00421E64" w:rsidRPr="00ED0743" w:rsidDel="000262DA">
                  <w:rPr>
                    <w:rStyle w:val="SAPScreenElement"/>
                    <w:color w:val="auto"/>
                    <w:lang w:val="en-US"/>
                  </w:rPr>
                  <w:delText>&lt;YourCountry&gt;</w:delText>
                </w:r>
              </w:del>
            </w:ins>
            <w:del w:id="19120" w:author="Author" w:date="2018-02-06T11:45:00Z">
              <w:r w:rsidRPr="00486BD0" w:rsidDel="00421E64">
                <w:rPr>
                  <w:lang w:val="en-US"/>
                </w:rPr>
                <w:delText xml:space="preserve">configuration guide of building block </w:delText>
              </w:r>
              <w:r w:rsidRPr="00486BD0" w:rsidDel="00421E64">
                <w:rPr>
                  <w:rStyle w:val="SAPEmphasis"/>
                  <w:lang w:val="en-US"/>
                </w:rPr>
                <w:delText>15T</w:delText>
              </w:r>
            </w:del>
            <w:r w:rsidRPr="00486BD0">
              <w:rPr>
                <w:lang w:val="en-US"/>
              </w:rPr>
              <w:t>.</w:t>
            </w:r>
          </w:p>
        </w:tc>
        <w:tc>
          <w:tcPr>
            <w:tcW w:w="5040" w:type="dxa"/>
            <w:tcBorders>
              <w:top w:val="single" w:sz="8" w:space="0" w:color="999999"/>
              <w:left w:val="single" w:sz="8" w:space="0" w:color="999999"/>
              <w:bottom w:val="single" w:sz="8" w:space="0" w:color="999999"/>
              <w:right w:val="single" w:sz="8" w:space="0" w:color="999999"/>
            </w:tcBorders>
            <w:shd w:val="clear" w:color="auto" w:fill="auto"/>
          </w:tcPr>
          <w:p w14:paraId="69402531" w14:textId="77777777" w:rsidR="002A1D5D" w:rsidRDefault="002A1D5D" w:rsidP="002A1D5D">
            <w:pPr>
              <w:rPr>
                <w:lang w:val="en-US"/>
              </w:rPr>
            </w:pPr>
            <w:r w:rsidRPr="00FD0B3C">
              <w:rPr>
                <w:rStyle w:val="SAPScreenElement"/>
                <w:lang w:val="en-US"/>
              </w:rPr>
              <w:t xml:space="preserve">Pay Group: </w:t>
            </w:r>
            <w:r w:rsidRPr="00FD0B3C">
              <w:rPr>
                <w:lang w:val="en-US"/>
              </w:rPr>
              <w:t>value</w:t>
            </w:r>
            <w:r w:rsidRPr="00486BD0">
              <w:rPr>
                <w:rStyle w:val="SAPUserEntry"/>
                <w:lang w:val="en-US"/>
              </w:rPr>
              <w:t xml:space="preserve"> </w:t>
            </w:r>
            <w:r w:rsidR="00486BD0" w:rsidRPr="00486BD0">
              <w:rPr>
                <w:rStyle w:val="SAPUserEntry"/>
                <w:lang w:val="en-US"/>
              </w:rPr>
              <w:t>CN</w:t>
            </w:r>
            <w:r w:rsidR="00486BD0" w:rsidRPr="00F52D24">
              <w:rPr>
                <w:b/>
                <w:lang w:val="en-US"/>
              </w:rPr>
              <w:t xml:space="preserve"> </w:t>
            </w:r>
            <w:r w:rsidR="00486BD0" w:rsidRPr="00486BD0">
              <w:rPr>
                <w:rStyle w:val="SAPUserEntry"/>
                <w:lang w:val="en-US"/>
              </w:rPr>
              <w:t>–</w:t>
            </w:r>
            <w:r w:rsidR="00486BD0" w:rsidRPr="00F52D24">
              <w:rPr>
                <w:b/>
                <w:lang w:val="en-US"/>
              </w:rPr>
              <w:t xml:space="preserve"> </w:t>
            </w:r>
            <w:r w:rsidR="00486BD0" w:rsidRPr="00486BD0">
              <w:rPr>
                <w:rStyle w:val="SAPUserEntry"/>
                <w:lang w:val="en-US"/>
              </w:rPr>
              <w:t>Monthly</w:t>
            </w:r>
            <w:r w:rsidR="00486BD0" w:rsidRPr="00486BD0">
              <w:rPr>
                <w:b/>
                <w:lang w:val="en-US"/>
              </w:rPr>
              <w:t xml:space="preserve"> </w:t>
            </w:r>
            <w:r w:rsidR="00486BD0" w:rsidRPr="00486BD0">
              <w:rPr>
                <w:rStyle w:val="SAPUserEntry"/>
                <w:lang w:val="en-US"/>
              </w:rPr>
              <w:t>(CN)</w:t>
            </w:r>
            <w:r w:rsidR="00486BD0" w:rsidRPr="00486BD0">
              <w:rPr>
                <w:b/>
                <w:lang w:val="en-US"/>
              </w:rPr>
              <w:t xml:space="preserve"> </w:t>
            </w:r>
            <w:r w:rsidR="00486BD0">
              <w:rPr>
                <w:lang w:val="en-US"/>
              </w:rPr>
              <w:t>is suggested; leave as is</w:t>
            </w:r>
          </w:p>
          <w:p w14:paraId="3257B065" w14:textId="77777777" w:rsidR="00486BD0" w:rsidRPr="00486BD0" w:rsidRDefault="00486BD0" w:rsidP="00486BD0">
            <w:pPr>
              <w:pStyle w:val="SAPNoteHeading"/>
              <w:ind w:left="0"/>
              <w:rPr>
                <w:lang w:val="en-US"/>
              </w:rPr>
            </w:pPr>
            <w:r w:rsidRPr="00486BD0">
              <w:rPr>
                <w:noProof/>
                <w:lang w:val="en-US"/>
              </w:rPr>
              <w:drawing>
                <wp:inline distT="0" distB="0" distL="0" distR="0" wp14:anchorId="2BC29A04" wp14:editId="639B57F4">
                  <wp:extent cx="225425" cy="225425"/>
                  <wp:effectExtent l="0" t="0" r="3175" b="3175"/>
                  <wp:docPr id="720"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486BD0">
              <w:rPr>
                <w:lang w:val="en-US"/>
              </w:rPr>
              <w:t xml:space="preserve"> Note</w:t>
            </w:r>
          </w:p>
          <w:p w14:paraId="4C8B863F" w14:textId="6916D3A7" w:rsidR="00486BD0" w:rsidRPr="008D3676" w:rsidRDefault="00486BD0" w:rsidP="00486BD0">
            <w:pPr>
              <w:rPr>
                <w:rStyle w:val="SAPScreenElement"/>
                <w:lang w:val="en-US"/>
              </w:rPr>
            </w:pPr>
            <w:r w:rsidRPr="00486BD0">
              <w:rPr>
                <w:lang w:val="en-US"/>
              </w:rPr>
              <w:t>In case the employee should not be considered for payroll run in the Employee Central Payroll system, meaning his/her employee class is</w:t>
            </w:r>
            <w:r w:rsidRPr="00486BD0">
              <w:rPr>
                <w:rStyle w:val="SAPUserEntry"/>
                <w:lang w:val="en-US"/>
              </w:rPr>
              <w:t xml:space="preserve"> </w:t>
            </w:r>
            <w:commentRangeStart w:id="19121"/>
            <w:r w:rsidRPr="00486BD0">
              <w:rPr>
                <w:rStyle w:val="SAPUserEntry"/>
                <w:lang w:val="en-US"/>
              </w:rPr>
              <w:t>Contingent</w:t>
            </w:r>
            <w:r w:rsidRPr="00486BD0">
              <w:rPr>
                <w:b/>
                <w:lang w:val="en-US"/>
              </w:rPr>
              <w:t xml:space="preserve"> </w:t>
            </w:r>
            <w:r w:rsidRPr="00486BD0">
              <w:rPr>
                <w:rStyle w:val="SAPUserEntry"/>
                <w:lang w:val="en-US"/>
              </w:rPr>
              <w:t>(CN)</w:t>
            </w:r>
            <w:r w:rsidRPr="00486BD0">
              <w:rPr>
                <w:lang w:val="en-US"/>
              </w:rPr>
              <w:t xml:space="preserve"> or</w:t>
            </w:r>
            <w:r w:rsidRPr="00486BD0">
              <w:rPr>
                <w:rStyle w:val="SAPUserEntry"/>
                <w:lang w:val="en-US"/>
              </w:rPr>
              <w:t xml:space="preserve"> Contractor(CN)</w:t>
            </w:r>
            <w:r w:rsidRPr="00486BD0">
              <w:rPr>
                <w:lang w:val="en-US"/>
              </w:rPr>
              <w:t>,</w:t>
            </w:r>
            <w:commentRangeEnd w:id="19121"/>
            <w:r w:rsidR="00421E64">
              <w:rPr>
                <w:rStyle w:val="CommentReference"/>
              </w:rPr>
              <w:commentReference w:id="19121"/>
            </w:r>
            <w:r w:rsidRPr="00486BD0">
              <w:rPr>
                <w:lang w:val="en-US"/>
              </w:rPr>
              <w:t xml:space="preserve"> select value</w:t>
            </w:r>
            <w:r w:rsidRPr="00486BD0">
              <w:rPr>
                <w:rStyle w:val="SAPUserEntry"/>
                <w:lang w:val="en-US"/>
              </w:rPr>
              <w:t xml:space="preserve"> CN</w:t>
            </w:r>
            <w:r w:rsidRPr="00486BD0">
              <w:rPr>
                <w:b/>
                <w:lang w:val="en-US"/>
              </w:rPr>
              <w:t xml:space="preserve"> </w:t>
            </w:r>
            <w:r w:rsidRPr="00486BD0">
              <w:rPr>
                <w:rStyle w:val="SAPUserEntry"/>
                <w:lang w:val="en-US"/>
              </w:rPr>
              <w:t>–</w:t>
            </w:r>
            <w:r w:rsidRPr="00486BD0">
              <w:rPr>
                <w:b/>
                <w:lang w:val="en-US"/>
              </w:rPr>
              <w:t xml:space="preserve"> </w:t>
            </w:r>
            <w:r w:rsidRPr="00486BD0">
              <w:rPr>
                <w:rStyle w:val="SAPUserEntry"/>
                <w:lang w:val="en-US"/>
              </w:rPr>
              <w:t>Non Payroll</w:t>
            </w:r>
            <w:r w:rsidRPr="00486BD0">
              <w:rPr>
                <w:b/>
                <w:lang w:val="en-US"/>
              </w:rPr>
              <w:t xml:space="preserve"> </w:t>
            </w:r>
            <w:r w:rsidRPr="00486BD0">
              <w:rPr>
                <w:rStyle w:val="SAPUserEntry"/>
                <w:lang w:val="en-US"/>
              </w:rPr>
              <w:t>(CQ)</w:t>
            </w:r>
            <w:r w:rsidRPr="00486BD0">
              <w:rPr>
                <w:lang w:val="en-US"/>
              </w:rPr>
              <w:t xml:space="preserve"> from drop-down.</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1FA9FD13" w14:textId="77777777" w:rsidR="002A1D5D" w:rsidRPr="00FD0B3C" w:rsidRDefault="002A1D5D" w:rsidP="002A1D5D">
            <w:pPr>
              <w:pStyle w:val="SAPNoteHeading"/>
              <w:ind w:left="0"/>
              <w:rPr>
                <w:lang w:val="en-US"/>
              </w:rPr>
            </w:pPr>
            <w:r w:rsidRPr="00481262">
              <w:rPr>
                <w:noProof/>
                <w:lang w:val="en-US"/>
              </w:rPr>
              <w:drawing>
                <wp:inline distT="0" distB="0" distL="0" distR="0" wp14:anchorId="18C2089F" wp14:editId="66D1868A">
                  <wp:extent cx="225425" cy="225425"/>
                  <wp:effectExtent l="0" t="0" r="3175" b="3175"/>
                  <wp:docPr id="63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lang w:val="en-US"/>
              </w:rPr>
              <w:t> Recommendation</w:t>
            </w:r>
          </w:p>
          <w:p w14:paraId="575E81BD" w14:textId="77777777" w:rsidR="002A1D5D" w:rsidRPr="008D3676" w:rsidRDefault="002A1D5D" w:rsidP="002A1D5D">
            <w:pPr>
              <w:rPr>
                <w:lang w:val="en-US"/>
              </w:rPr>
            </w:pPr>
            <w:r w:rsidRPr="00FD0B3C">
              <w:rPr>
                <w:lang w:val="en-US"/>
              </w:rPr>
              <w:t>Required if integration with Employee Central Payroll is in place.</w:t>
            </w:r>
          </w:p>
        </w:tc>
      </w:tr>
      <w:tr w:rsidR="002A1D5D" w:rsidRPr="00AC5720" w14:paraId="30D8FB5F" w14:textId="77777777" w:rsidTr="00E53BFA">
        <w:trPr>
          <w:trHeight w:val="360"/>
        </w:trPr>
        <w:tc>
          <w:tcPr>
            <w:tcW w:w="3752" w:type="dxa"/>
            <w:vMerge/>
            <w:tcBorders>
              <w:left w:val="single" w:sz="8" w:space="0" w:color="999999"/>
              <w:bottom w:val="single" w:sz="8" w:space="0" w:color="999999"/>
              <w:right w:val="single" w:sz="8" w:space="0" w:color="999999"/>
            </w:tcBorders>
            <w:vAlign w:val="center"/>
          </w:tcPr>
          <w:p w14:paraId="376892FF" w14:textId="77777777" w:rsidR="002A1D5D" w:rsidRPr="00FF1A3E" w:rsidRDefault="002A1D5D" w:rsidP="002A1D5D">
            <w:pPr>
              <w:rPr>
                <w:rStyle w:val="SAPScreenElement"/>
                <w:lang w:val="en-US"/>
              </w:rPr>
            </w:pPr>
          </w:p>
        </w:tc>
        <w:tc>
          <w:tcPr>
            <w:tcW w:w="5040" w:type="dxa"/>
            <w:tcBorders>
              <w:top w:val="single" w:sz="8" w:space="0" w:color="999999"/>
              <w:left w:val="single" w:sz="8" w:space="0" w:color="999999"/>
              <w:bottom w:val="single" w:sz="8" w:space="0" w:color="999999"/>
              <w:right w:val="single" w:sz="8" w:space="0" w:color="999999"/>
            </w:tcBorders>
            <w:shd w:val="clear" w:color="auto" w:fill="auto"/>
          </w:tcPr>
          <w:p w14:paraId="41DBFFF4" w14:textId="77777777" w:rsidR="002A1D5D" w:rsidRPr="008D3676" w:rsidRDefault="002A1D5D" w:rsidP="002A1D5D">
            <w:pPr>
              <w:rPr>
                <w:rStyle w:val="SAPScreenElement"/>
                <w:lang w:val="en-US"/>
              </w:rPr>
            </w:pPr>
            <w:r w:rsidRPr="00FD0B3C">
              <w:rPr>
                <w:rStyle w:val="SAPScreenElement"/>
                <w:lang w:val="en-US"/>
              </w:rPr>
              <w:t xml:space="preserve">Is Eligible For Car: </w:t>
            </w:r>
            <w:r w:rsidRPr="00FD0B3C">
              <w:rPr>
                <w:lang w:val="en-US"/>
              </w:rPr>
              <w:t>select from drop-down</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2FF6F9C6" w14:textId="77777777" w:rsidR="002A1D5D" w:rsidRPr="008D3676" w:rsidRDefault="002A1D5D" w:rsidP="002A1D5D">
            <w:pPr>
              <w:rPr>
                <w:lang w:val="en-US"/>
              </w:rPr>
            </w:pPr>
          </w:p>
        </w:tc>
      </w:tr>
      <w:tr w:rsidR="00E53BFA" w:rsidRPr="00AC5720" w14:paraId="59C296B8" w14:textId="77777777" w:rsidTr="00E53BFA">
        <w:trPr>
          <w:trHeight w:val="360"/>
        </w:trPr>
        <w:tc>
          <w:tcPr>
            <w:tcW w:w="3752" w:type="dxa"/>
            <w:vMerge w:val="restart"/>
            <w:tcBorders>
              <w:top w:val="single" w:sz="8" w:space="0" w:color="999999"/>
              <w:left w:val="single" w:sz="8" w:space="0" w:color="999999"/>
              <w:right w:val="single" w:sz="8" w:space="0" w:color="999999"/>
            </w:tcBorders>
          </w:tcPr>
          <w:p w14:paraId="2033FFCE" w14:textId="77777777" w:rsidR="00E53BFA" w:rsidRDefault="00E53BFA" w:rsidP="00E53BFA">
            <w:pPr>
              <w:rPr>
                <w:rFonts w:asciiTheme="minorHAnsi" w:eastAsiaTheme="minorHAnsi" w:hAnsiTheme="minorHAnsi"/>
                <w:sz w:val="22"/>
                <w:szCs w:val="22"/>
                <w:lang w:val="en-US"/>
              </w:rPr>
            </w:pPr>
            <w:r w:rsidRPr="00796F5A">
              <w:rPr>
                <w:lang w:val="en-US"/>
              </w:rPr>
              <w:t xml:space="preserve">The values of the fields in the </w:t>
            </w:r>
            <w:r w:rsidRPr="00796F5A">
              <w:rPr>
                <w:rStyle w:val="SAPScreenElement"/>
                <w:lang w:val="en-US"/>
              </w:rPr>
              <w:t xml:space="preserve">Compensation </w:t>
            </w:r>
            <w:r w:rsidRPr="00796F5A">
              <w:rPr>
                <w:lang w:val="en-US"/>
              </w:rPr>
              <w:t xml:space="preserve">block are automatically suggested, based on a preconfigured business rule, from the values maintained </w:t>
            </w:r>
            <w:r w:rsidRPr="00796F5A">
              <w:rPr>
                <w:lang w:val="en-US"/>
              </w:rPr>
              <w:lastRenderedPageBreak/>
              <w:t xml:space="preserve">for fields </w:t>
            </w:r>
            <w:r w:rsidRPr="00796F5A">
              <w:rPr>
                <w:rStyle w:val="SAPScreenElement"/>
                <w:lang w:val="en-US"/>
              </w:rPr>
              <w:t>Pay Scale Group</w:t>
            </w:r>
            <w:r w:rsidRPr="00796F5A">
              <w:rPr>
                <w:lang w:val="en-US"/>
              </w:rPr>
              <w:t xml:space="preserve"> und </w:t>
            </w:r>
            <w:r w:rsidRPr="00796F5A">
              <w:rPr>
                <w:rStyle w:val="SAPScreenElement"/>
                <w:lang w:val="en-US"/>
              </w:rPr>
              <w:t>Pay Scale Level</w:t>
            </w:r>
            <w:r w:rsidRPr="00796F5A">
              <w:rPr>
                <w:lang w:val="en-US"/>
              </w:rPr>
              <w:t xml:space="preserve">. </w:t>
            </w:r>
          </w:p>
          <w:p w14:paraId="05E94F8A" w14:textId="15F0B9FC" w:rsidR="00E53BFA" w:rsidRPr="00796F5A" w:rsidRDefault="00E53BFA" w:rsidP="00E53BFA">
            <w:pPr>
              <w:rPr>
                <w:lang w:val="en-US"/>
              </w:rPr>
            </w:pPr>
            <w:r w:rsidRPr="00796F5A">
              <w:rPr>
                <w:lang w:val="en-US"/>
              </w:rPr>
              <w:t>In addition, you can maintain recurring payment</w:t>
            </w:r>
            <w:ins w:id="19122" w:author="Author" w:date="2018-02-22T10:30:00Z">
              <w:r w:rsidR="005F6795">
                <w:rPr>
                  <w:lang w:val="en-US"/>
                </w:rPr>
                <w:t>s</w:t>
              </w:r>
            </w:ins>
            <w:del w:id="19123" w:author="Author" w:date="2018-02-22T10:30:00Z">
              <w:r w:rsidRPr="00796F5A" w:rsidDel="005F6795">
                <w:rPr>
                  <w:lang w:val="en-US"/>
                </w:rPr>
                <w:delText xml:space="preserve"> data</w:delText>
              </w:r>
            </w:del>
            <w:r w:rsidRPr="00796F5A">
              <w:rPr>
                <w:lang w:val="en-US"/>
              </w:rPr>
              <w:t>, if appropriate.</w:t>
            </w:r>
          </w:p>
          <w:p w14:paraId="629D2278" w14:textId="77777777" w:rsidR="00E53BFA" w:rsidRDefault="00E53BFA" w:rsidP="00E53BFA">
            <w:pPr>
              <w:pStyle w:val="SAPNoteHeading"/>
              <w:ind w:left="0"/>
              <w:rPr>
                <w:lang w:val="en-US"/>
              </w:rPr>
            </w:pPr>
            <w:r>
              <w:rPr>
                <w:noProof/>
                <w:lang w:val="en-US"/>
              </w:rPr>
              <w:drawing>
                <wp:inline distT="0" distB="0" distL="0" distR="0" wp14:anchorId="21988953" wp14:editId="73D8F31D">
                  <wp:extent cx="225425" cy="225425"/>
                  <wp:effectExtent l="0" t="0" r="3175" b="3175"/>
                  <wp:docPr id="721"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noProof/>
                <w:lang w:val="en-US" w:eastAsia="zh-CN"/>
              </w:rPr>
              <w:t xml:space="preserve"> </w:t>
            </w:r>
            <w:r>
              <w:rPr>
                <w:lang w:val="en-US"/>
              </w:rPr>
              <w:t>Recommendation</w:t>
            </w:r>
          </w:p>
          <w:p w14:paraId="41403E6B" w14:textId="640684FB" w:rsidR="00E53BFA" w:rsidRDefault="00E53BFA" w:rsidP="00E53BFA">
            <w:pPr>
              <w:pStyle w:val="ListContinue"/>
              <w:ind w:left="0"/>
              <w:rPr>
                <w:lang w:val="en-US"/>
              </w:rPr>
            </w:pPr>
            <w:r>
              <w:rPr>
                <w:lang w:val="en-US"/>
              </w:rPr>
              <w:t xml:space="preserve">For details to the preconfigured business rules refer to the </w:t>
            </w:r>
            <w:r w:rsidR="003860F5" w:rsidRPr="007D0B28">
              <w:rPr>
                <w:rStyle w:val="SAPScreenElement"/>
                <w:color w:val="auto"/>
                <w:lang w:val="en-US"/>
                <w:rPrChange w:id="19124" w:author="Author" w:date="2018-03-01T14:10:00Z">
                  <w:rPr>
                    <w:rStyle w:val="SAPScreenElement"/>
                    <w:color w:val="auto"/>
                  </w:rPr>
                </w:rPrChange>
              </w:rPr>
              <w:t>Foundation Objects</w:t>
            </w:r>
            <w:r w:rsidR="003860F5" w:rsidRPr="00BE273A">
              <w:rPr>
                <w:lang w:val="en-US"/>
              </w:rPr>
              <w:t xml:space="preserve"> </w:t>
            </w:r>
            <w:r>
              <w:rPr>
                <w:lang w:val="en-US"/>
              </w:rPr>
              <w:t xml:space="preserve">workbook </w:t>
            </w:r>
            <w:ins w:id="19125" w:author="Author" w:date="2018-02-06T10:31:00Z">
              <w:del w:id="19126" w:author="Author" w:date="2018-02-06T13:32:00Z">
                <w:r w:rsidR="00B042DC" w:rsidRPr="00ED0743" w:rsidDel="001415A0">
                  <w:rPr>
                    <w:lang w:val="en-US"/>
                  </w:rPr>
                  <w:delText xml:space="preserve">appropriate </w:delText>
                </w:r>
              </w:del>
              <w:r w:rsidR="00B042DC" w:rsidRPr="00ED0743">
                <w:rPr>
                  <w:lang w:val="en-US"/>
                </w:rPr>
                <w:t xml:space="preserve">for </w:t>
              </w:r>
            </w:ins>
            <w:ins w:id="19127" w:author="Author" w:date="2018-02-06T12:01:00Z">
              <w:r w:rsidR="000262DA">
                <w:rPr>
                  <w:rStyle w:val="SAPEmphasis"/>
                  <w:lang w:val="en-US"/>
                </w:rPr>
                <w:t>CN</w:t>
              </w:r>
            </w:ins>
            <w:ins w:id="19128" w:author="Author" w:date="2018-02-06T10:31:00Z">
              <w:del w:id="19129" w:author="Author" w:date="2018-02-06T12:01:00Z">
                <w:r w:rsidR="00B042DC" w:rsidRPr="00ED0743" w:rsidDel="000262DA">
                  <w:rPr>
                    <w:rStyle w:val="SAPScreenElement"/>
                    <w:color w:val="auto"/>
                    <w:lang w:val="en-US"/>
                  </w:rPr>
                  <w:delText>&lt;YourCountry&gt;</w:delText>
                </w:r>
              </w:del>
            </w:ins>
            <w:del w:id="19130" w:author="Author" w:date="2018-02-06T10:31:00Z">
              <w:r w:rsidDel="00B042DC">
                <w:rPr>
                  <w:lang w:val="en-US"/>
                </w:rPr>
                <w:delText>is given</w:delText>
              </w:r>
            </w:del>
            <w:r>
              <w:rPr>
                <w:lang w:val="en-US"/>
              </w:rPr>
              <w:t>.</w:t>
            </w:r>
          </w:p>
          <w:p w14:paraId="58A76D21" w14:textId="77777777" w:rsidR="00E53BFA" w:rsidRPr="00FD0B3C" w:rsidRDefault="00E53BFA" w:rsidP="00E53BFA">
            <w:pPr>
              <w:pStyle w:val="SAPNoteHeading"/>
              <w:ind w:left="0"/>
              <w:rPr>
                <w:lang w:val="en-US"/>
              </w:rPr>
            </w:pPr>
            <w:commentRangeStart w:id="19131"/>
            <w:r w:rsidRPr="00481262">
              <w:rPr>
                <w:noProof/>
                <w:lang w:val="en-US"/>
              </w:rPr>
              <w:drawing>
                <wp:inline distT="0" distB="0" distL="0" distR="0" wp14:anchorId="64F3A80D" wp14:editId="7282F920">
                  <wp:extent cx="225425" cy="225425"/>
                  <wp:effectExtent l="0" t="0" r="3175" b="3175"/>
                  <wp:docPr id="72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lang w:val="en-US"/>
              </w:rPr>
              <w:t xml:space="preserve"> Note</w:t>
            </w:r>
          </w:p>
          <w:p w14:paraId="458331AD" w14:textId="509F724B" w:rsidR="00E53BFA" w:rsidRPr="00FF1A3E" w:rsidRDefault="00E53BFA" w:rsidP="00E53BFA">
            <w:pPr>
              <w:rPr>
                <w:rStyle w:val="SAPScreenElement"/>
                <w:lang w:val="en-US"/>
              </w:rPr>
            </w:pPr>
            <w:r w:rsidRPr="00FD0B3C">
              <w:rPr>
                <w:lang w:val="en-US"/>
              </w:rPr>
              <w:t xml:space="preserve">Information needed to have a meaningful employee master data record. In case integration with Employee Central Payroll is in place, in the Employee Central Payroll system the salary information will be kept in infotype </w:t>
            </w:r>
            <w:r w:rsidRPr="00FD0B3C">
              <w:rPr>
                <w:rStyle w:val="SAPScreenElement"/>
                <w:color w:val="auto"/>
                <w:lang w:val="en-US"/>
              </w:rPr>
              <w:t>Basic Pay</w:t>
            </w:r>
            <w:r w:rsidRPr="00FD0B3C">
              <w:rPr>
                <w:rStyle w:val="SAPScreenElement"/>
                <w:lang w:val="en-US"/>
              </w:rPr>
              <w:t xml:space="preserve">, </w:t>
            </w:r>
            <w:r w:rsidRPr="00FD0B3C">
              <w:rPr>
                <w:lang w:val="en-US"/>
              </w:rPr>
              <w:t xml:space="preserve">whereas the recurring payments will be kept in infotype </w:t>
            </w:r>
            <w:r w:rsidRPr="00FD0B3C">
              <w:rPr>
                <w:rStyle w:val="SAPScreenElement"/>
                <w:color w:val="auto"/>
                <w:lang w:val="en-US"/>
              </w:rPr>
              <w:t>Recurring Payments/</w:t>
            </w:r>
            <w:del w:id="19132" w:author="Author" w:date="2018-02-22T11:04:00Z">
              <w:r w:rsidDel="00D90D0A">
                <w:rPr>
                  <w:rStyle w:val="SAPScreenElement"/>
                  <w:color w:val="auto"/>
                  <w:lang w:val="en-US"/>
                </w:rPr>
                <w:delText xml:space="preserve"> </w:delText>
              </w:r>
            </w:del>
            <w:r w:rsidRPr="00FD0B3C">
              <w:rPr>
                <w:rStyle w:val="SAPScreenElement"/>
                <w:color w:val="auto"/>
                <w:lang w:val="en-US"/>
              </w:rPr>
              <w:t>Deductions</w:t>
            </w:r>
            <w:r w:rsidRPr="00FD0B3C">
              <w:rPr>
                <w:lang w:val="en-US"/>
              </w:rPr>
              <w:t>.</w:t>
            </w:r>
            <w:commentRangeEnd w:id="19131"/>
            <w:r>
              <w:rPr>
                <w:rStyle w:val="CommentReference"/>
              </w:rPr>
              <w:commentReference w:id="19131"/>
            </w:r>
          </w:p>
        </w:tc>
        <w:tc>
          <w:tcPr>
            <w:tcW w:w="5040" w:type="dxa"/>
            <w:tcBorders>
              <w:top w:val="single" w:sz="8" w:space="0" w:color="999999"/>
              <w:left w:val="single" w:sz="8" w:space="0" w:color="999999"/>
              <w:bottom w:val="single" w:sz="8" w:space="0" w:color="999999"/>
              <w:right w:val="single" w:sz="8" w:space="0" w:color="999999"/>
            </w:tcBorders>
            <w:shd w:val="clear" w:color="auto" w:fill="auto"/>
          </w:tcPr>
          <w:p w14:paraId="55158B12" w14:textId="1CF7403E" w:rsidR="00E53BFA" w:rsidRPr="00BE273A" w:rsidRDefault="00E53BFA" w:rsidP="00E53BFA">
            <w:pPr>
              <w:rPr>
                <w:rStyle w:val="SAPScreenElement"/>
                <w:lang w:val="en-US"/>
              </w:rPr>
            </w:pPr>
            <w:r w:rsidRPr="00FD0B3C">
              <w:rPr>
                <w:rStyle w:val="SAPScreenElement"/>
                <w:lang w:val="en-US"/>
              </w:rPr>
              <w:lastRenderedPageBreak/>
              <w:t xml:space="preserve">Pay Component: </w:t>
            </w:r>
            <w:r w:rsidRPr="00FD0B3C">
              <w:rPr>
                <w:lang w:val="en-US"/>
              </w:rPr>
              <w:t>value</w:t>
            </w:r>
            <w:r w:rsidRPr="00486BD0">
              <w:rPr>
                <w:rStyle w:val="SAPUserEntry"/>
                <w:lang w:val="en-US"/>
              </w:rPr>
              <w:t xml:space="preserve"> </w:t>
            </w:r>
            <w:r w:rsidRPr="00560298">
              <w:rPr>
                <w:rStyle w:val="SAPUserEntry"/>
                <w:lang w:val="en-US"/>
              </w:rPr>
              <w:t>CN</w:t>
            </w:r>
            <w:r w:rsidRPr="00560298">
              <w:rPr>
                <w:b/>
                <w:lang w:val="en-US"/>
              </w:rPr>
              <w:t xml:space="preserve"> </w:t>
            </w:r>
            <w:r w:rsidRPr="00560298">
              <w:rPr>
                <w:rStyle w:val="SAPUserEntry"/>
                <w:lang w:val="en-US"/>
              </w:rPr>
              <w:t>-</w:t>
            </w:r>
            <w:r w:rsidRPr="00560298">
              <w:rPr>
                <w:b/>
                <w:lang w:val="en-US"/>
              </w:rPr>
              <w:t xml:space="preserve"> </w:t>
            </w:r>
            <w:r w:rsidRPr="00560298">
              <w:rPr>
                <w:rStyle w:val="SAPUserEntry"/>
                <w:lang w:val="en-US"/>
              </w:rPr>
              <w:t>Monthly Salary</w:t>
            </w:r>
            <w:r w:rsidRPr="00560298">
              <w:rPr>
                <w:b/>
                <w:lang w:val="en-US"/>
              </w:rPr>
              <w:t xml:space="preserve"> </w:t>
            </w:r>
            <w:r w:rsidRPr="00560298">
              <w:rPr>
                <w:rStyle w:val="SAPUserEntry"/>
                <w:lang w:val="en-US"/>
              </w:rPr>
              <w:t>(1000CN)</w:t>
            </w:r>
            <w:r w:rsidRPr="00486BD0">
              <w:rPr>
                <w:b/>
                <w:lang w:val="en-US"/>
              </w:rPr>
              <w:t xml:space="preserve"> </w:t>
            </w:r>
            <w:r w:rsidRPr="00FD0B3C">
              <w:rPr>
                <w:lang w:val="en-US"/>
              </w:rPr>
              <w:t>is defaulted;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151C03AF" w14:textId="77777777" w:rsidR="00E53BFA" w:rsidRDefault="00E53BFA" w:rsidP="00E53BFA">
            <w:pPr>
              <w:rPr>
                <w:rFonts w:asciiTheme="minorHAnsi" w:eastAsiaTheme="minorHAnsi" w:hAnsiTheme="minorHAnsi"/>
                <w:sz w:val="22"/>
                <w:szCs w:val="22"/>
                <w:lang w:val="en-US"/>
              </w:rPr>
            </w:pPr>
            <w:r w:rsidRPr="00C070C4">
              <w:rPr>
                <w:lang w:val="en-US"/>
              </w:rPr>
              <w:t>In case of an hourly paid employee (meaning employment type</w:t>
            </w:r>
            <w:r w:rsidRPr="00C070C4">
              <w:rPr>
                <w:rStyle w:val="SAPUserEntry"/>
                <w:lang w:val="en-US"/>
              </w:rPr>
              <w:t xml:space="preserve"> Hourly(</w:t>
            </w:r>
            <w:r>
              <w:rPr>
                <w:rStyle w:val="SAPUserEntry"/>
                <w:lang w:val="en-US"/>
              </w:rPr>
              <w:t>CN</w:t>
            </w:r>
            <w:r w:rsidRPr="00C070C4">
              <w:rPr>
                <w:rStyle w:val="SAPUserEntry"/>
                <w:lang w:val="en-US"/>
              </w:rPr>
              <w:t>)</w:t>
            </w:r>
            <w:r w:rsidRPr="00C070C4">
              <w:rPr>
                <w:lang w:val="en-US"/>
              </w:rPr>
              <w:t>), you need to select</w:t>
            </w:r>
            <w:r w:rsidRPr="00C070C4">
              <w:rPr>
                <w:rStyle w:val="SAPUserEntry"/>
                <w:lang w:val="en-US"/>
              </w:rPr>
              <w:t xml:space="preserve"> </w:t>
            </w:r>
            <w:r>
              <w:rPr>
                <w:rStyle w:val="SAPUserEntry"/>
                <w:lang w:val="en-US"/>
              </w:rPr>
              <w:t>CN</w:t>
            </w:r>
            <w:r w:rsidRPr="00C070C4">
              <w:rPr>
                <w:lang w:val="en-US"/>
              </w:rPr>
              <w:t xml:space="preserve"> </w:t>
            </w:r>
            <w:r w:rsidRPr="00C070C4">
              <w:rPr>
                <w:rStyle w:val="SAPUserEntry"/>
                <w:lang w:val="en-US"/>
              </w:rPr>
              <w:t>-</w:t>
            </w:r>
            <w:r w:rsidRPr="00C070C4">
              <w:rPr>
                <w:lang w:val="en-US"/>
              </w:rPr>
              <w:t xml:space="preserve"> </w:t>
            </w:r>
            <w:r w:rsidRPr="00C070C4">
              <w:rPr>
                <w:rStyle w:val="SAPUserEntry"/>
                <w:lang w:val="en-US"/>
              </w:rPr>
              <w:t>Hourly Rate</w:t>
            </w:r>
            <w:r w:rsidRPr="00C070C4">
              <w:rPr>
                <w:b/>
                <w:lang w:val="en-US"/>
              </w:rPr>
              <w:t xml:space="preserve"> </w:t>
            </w:r>
            <w:r w:rsidRPr="00C070C4">
              <w:rPr>
                <w:rStyle w:val="SAPUserEntry"/>
                <w:lang w:val="en-US"/>
              </w:rPr>
              <w:t>(1001</w:t>
            </w:r>
            <w:r>
              <w:rPr>
                <w:rStyle w:val="SAPUserEntry"/>
                <w:lang w:val="en-US"/>
              </w:rPr>
              <w:t>CN</w:t>
            </w:r>
            <w:r w:rsidRPr="00C070C4">
              <w:rPr>
                <w:rStyle w:val="SAPUserEntry"/>
                <w:lang w:val="en-US"/>
              </w:rPr>
              <w:t>)</w:t>
            </w:r>
            <w:r w:rsidRPr="00C070C4">
              <w:rPr>
                <w:lang w:val="en-US"/>
              </w:rPr>
              <w:t xml:space="preserve"> from drop-down. The </w:t>
            </w:r>
            <w:r w:rsidRPr="00C070C4">
              <w:rPr>
                <w:rStyle w:val="SAPScreenElement"/>
                <w:lang w:val="en-US"/>
              </w:rPr>
              <w:t>Frequency</w:t>
            </w:r>
            <w:r w:rsidRPr="00C070C4">
              <w:rPr>
                <w:lang w:val="en-US"/>
              </w:rPr>
              <w:t xml:space="preserve"> will then be defaulted automatically to</w:t>
            </w:r>
            <w:r w:rsidRPr="00C070C4">
              <w:rPr>
                <w:rStyle w:val="SAPUserEntry"/>
                <w:lang w:val="en-US"/>
              </w:rPr>
              <w:t xml:space="preserve"> Hourly</w:t>
            </w:r>
            <w:r w:rsidRPr="00C070C4">
              <w:rPr>
                <w:b/>
                <w:lang w:val="en-US"/>
              </w:rPr>
              <w:t xml:space="preserve"> </w:t>
            </w:r>
            <w:r w:rsidRPr="00C070C4">
              <w:rPr>
                <w:rStyle w:val="SAPUserEntry"/>
                <w:lang w:val="en-US"/>
              </w:rPr>
              <w:t>(HOURLY)</w:t>
            </w:r>
            <w:r w:rsidRPr="00C070C4">
              <w:rPr>
                <w:lang w:val="en-US"/>
              </w:rPr>
              <w:t>.</w:t>
            </w:r>
          </w:p>
          <w:p w14:paraId="6EC60D30" w14:textId="77777777" w:rsidR="00E53BFA" w:rsidRPr="00FD0B3C" w:rsidRDefault="00E53BFA" w:rsidP="00E53BFA">
            <w:pPr>
              <w:pStyle w:val="SAPNoteHeading"/>
              <w:ind w:left="0"/>
              <w:rPr>
                <w:lang w:val="en-US"/>
              </w:rPr>
            </w:pPr>
            <w:r w:rsidRPr="00481262">
              <w:rPr>
                <w:noProof/>
                <w:lang w:val="en-US"/>
              </w:rPr>
              <w:lastRenderedPageBreak/>
              <w:drawing>
                <wp:inline distT="0" distB="0" distL="0" distR="0" wp14:anchorId="548CCABE" wp14:editId="384AB098">
                  <wp:extent cx="225425" cy="225425"/>
                  <wp:effectExtent l="0" t="0" r="3175" b="3175"/>
                  <wp:docPr id="726"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lang w:val="en-US"/>
              </w:rPr>
              <w:t> Recommendation</w:t>
            </w:r>
          </w:p>
          <w:p w14:paraId="287CE0A3" w14:textId="3EF4E89E" w:rsidR="00E53BFA" w:rsidRPr="00BE273A" w:rsidRDefault="00E53BFA" w:rsidP="00E53BFA">
            <w:pPr>
              <w:rPr>
                <w:lang w:val="en-US"/>
              </w:rPr>
            </w:pPr>
            <w:r w:rsidRPr="00FD0B3C">
              <w:rPr>
                <w:lang w:val="en-US"/>
              </w:rPr>
              <w:t>Required if integration with Employee Central Payroll is in place.</w:t>
            </w:r>
          </w:p>
        </w:tc>
      </w:tr>
      <w:tr w:rsidR="00E53BFA" w:rsidRPr="00AC5720" w14:paraId="4D3DECB0" w14:textId="77777777" w:rsidTr="00E53BFA">
        <w:trPr>
          <w:trHeight w:val="360"/>
        </w:trPr>
        <w:tc>
          <w:tcPr>
            <w:tcW w:w="3752" w:type="dxa"/>
            <w:vMerge/>
            <w:tcBorders>
              <w:left w:val="single" w:sz="8" w:space="0" w:color="999999"/>
              <w:right w:val="single" w:sz="8" w:space="0" w:color="999999"/>
            </w:tcBorders>
            <w:vAlign w:val="center"/>
          </w:tcPr>
          <w:p w14:paraId="191CF1F4" w14:textId="77777777" w:rsidR="00E53BFA" w:rsidRPr="00BE273A" w:rsidRDefault="00E53BFA" w:rsidP="00E53BFA">
            <w:pPr>
              <w:rPr>
                <w:rStyle w:val="SAPScreenElement"/>
                <w:lang w:val="en-US"/>
              </w:rPr>
            </w:pPr>
          </w:p>
        </w:tc>
        <w:tc>
          <w:tcPr>
            <w:tcW w:w="5040" w:type="dxa"/>
            <w:tcBorders>
              <w:top w:val="single" w:sz="8" w:space="0" w:color="999999"/>
              <w:left w:val="single" w:sz="8" w:space="0" w:color="999999"/>
              <w:bottom w:val="single" w:sz="8" w:space="0" w:color="999999"/>
              <w:right w:val="single" w:sz="8" w:space="0" w:color="999999"/>
            </w:tcBorders>
            <w:shd w:val="clear" w:color="auto" w:fill="auto"/>
          </w:tcPr>
          <w:p w14:paraId="067AE0B5" w14:textId="539A6646" w:rsidR="00E53BFA" w:rsidRPr="00BE273A" w:rsidRDefault="00E53BFA" w:rsidP="00E53BFA">
            <w:pPr>
              <w:rPr>
                <w:rStyle w:val="SAPScreenElement"/>
                <w:lang w:val="en-US"/>
              </w:rPr>
            </w:pPr>
            <w:r w:rsidRPr="00FD0B3C">
              <w:rPr>
                <w:rStyle w:val="SAPScreenElement"/>
                <w:lang w:val="en-US"/>
              </w:rPr>
              <w:t xml:space="preserve">Amount: </w:t>
            </w:r>
            <w:r w:rsidRPr="00560298">
              <w:rPr>
                <w:lang w:val="en-US"/>
              </w:rPr>
              <w:t>value is defaulted; adapt if required</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24657B55" w14:textId="77777777" w:rsidR="00E53BFA" w:rsidRDefault="00E53BFA" w:rsidP="00E53BFA">
            <w:pPr>
              <w:rPr>
                <w:rFonts w:asciiTheme="minorHAnsi" w:eastAsiaTheme="minorHAnsi" w:hAnsiTheme="minorHAnsi"/>
                <w:sz w:val="22"/>
                <w:szCs w:val="22"/>
                <w:lang w:val="en-US"/>
              </w:rPr>
            </w:pPr>
            <w:r w:rsidRPr="00E53BFA">
              <w:rPr>
                <w:lang w:val="en-US"/>
              </w:rPr>
              <w:t>In case of an hourly paid employee, you need to enter an appropriate amount.</w:t>
            </w:r>
          </w:p>
          <w:p w14:paraId="643923A0" w14:textId="77777777" w:rsidR="00E53BFA" w:rsidRDefault="00E53BFA" w:rsidP="00E53BFA">
            <w:pPr>
              <w:pStyle w:val="SAPNoteHeading"/>
              <w:ind w:left="0"/>
              <w:rPr>
                <w:lang w:val="en-US"/>
              </w:rPr>
            </w:pPr>
            <w:r>
              <w:rPr>
                <w:noProof/>
                <w:lang w:val="en-US"/>
              </w:rPr>
              <w:drawing>
                <wp:inline distT="0" distB="0" distL="0" distR="0" wp14:anchorId="6C66EE17" wp14:editId="43C8CC16">
                  <wp:extent cx="225425" cy="225425"/>
                  <wp:effectExtent l="0" t="0" r="3175" b="3175"/>
                  <wp:docPr id="727"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lang w:val="en-US"/>
              </w:rPr>
              <w:t> Recommendation</w:t>
            </w:r>
          </w:p>
          <w:p w14:paraId="330B22AC" w14:textId="7F18905B" w:rsidR="00E53BFA" w:rsidRPr="00BE273A" w:rsidRDefault="00E53BFA" w:rsidP="00E53BFA">
            <w:pPr>
              <w:rPr>
                <w:lang w:val="en-US"/>
              </w:rPr>
            </w:pPr>
            <w:r w:rsidRPr="00560298">
              <w:rPr>
                <w:lang w:val="en-US"/>
              </w:rPr>
              <w:t>Required if integration with Employee Central Payroll is in place.</w:t>
            </w:r>
          </w:p>
        </w:tc>
      </w:tr>
      <w:tr w:rsidR="00E53BFA" w:rsidRPr="00AC5720" w14:paraId="252BF44E" w14:textId="77777777" w:rsidTr="00E53BFA">
        <w:trPr>
          <w:trHeight w:val="360"/>
        </w:trPr>
        <w:tc>
          <w:tcPr>
            <w:tcW w:w="3752" w:type="dxa"/>
            <w:vMerge/>
            <w:tcBorders>
              <w:left w:val="single" w:sz="8" w:space="0" w:color="999999"/>
              <w:right w:val="single" w:sz="8" w:space="0" w:color="999999"/>
            </w:tcBorders>
            <w:vAlign w:val="center"/>
          </w:tcPr>
          <w:p w14:paraId="5BADEB5C" w14:textId="77777777" w:rsidR="00E53BFA" w:rsidRPr="00BE273A" w:rsidRDefault="00E53BFA" w:rsidP="00E53BFA">
            <w:pPr>
              <w:rPr>
                <w:rStyle w:val="SAPScreenElement"/>
                <w:lang w:val="en-US"/>
              </w:rPr>
            </w:pPr>
          </w:p>
        </w:tc>
        <w:tc>
          <w:tcPr>
            <w:tcW w:w="5040" w:type="dxa"/>
            <w:tcBorders>
              <w:top w:val="single" w:sz="8" w:space="0" w:color="999999"/>
              <w:left w:val="single" w:sz="8" w:space="0" w:color="999999"/>
              <w:bottom w:val="single" w:sz="8" w:space="0" w:color="999999"/>
              <w:right w:val="single" w:sz="8" w:space="0" w:color="999999"/>
            </w:tcBorders>
            <w:shd w:val="clear" w:color="auto" w:fill="auto"/>
          </w:tcPr>
          <w:p w14:paraId="3A2B16F1" w14:textId="77777777" w:rsidR="00E53BFA" w:rsidRPr="00BE273A" w:rsidRDefault="00E53BFA" w:rsidP="00E53BFA">
            <w:pPr>
              <w:rPr>
                <w:rStyle w:val="SAPScreenElement"/>
                <w:lang w:val="en-US"/>
              </w:rPr>
            </w:pPr>
            <w:r w:rsidRPr="00FD0B3C">
              <w:rPr>
                <w:rStyle w:val="SAPScreenElement"/>
                <w:lang w:val="en-US"/>
              </w:rPr>
              <w:t xml:space="preserve">Currency: </w:t>
            </w:r>
            <w:r>
              <w:rPr>
                <w:rStyle w:val="SAPUserEntry"/>
                <w:lang w:val="en-US"/>
              </w:rPr>
              <w:t>CNY</w:t>
            </w:r>
            <w:r w:rsidRPr="00FD0B3C">
              <w:rPr>
                <w:rStyle w:val="SAPUserEntry"/>
                <w:lang w:val="en-US"/>
              </w:rPr>
              <w:t xml:space="preserve"> </w:t>
            </w:r>
            <w:r w:rsidRPr="00FD0B3C">
              <w:rPr>
                <w:lang w:val="en-US"/>
              </w:rPr>
              <w:t>is defaulted,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094A38D8" w14:textId="77777777" w:rsidR="00E53BFA" w:rsidRPr="003A18EB" w:rsidRDefault="00E53BFA" w:rsidP="00E53BFA">
            <w:pPr>
              <w:rPr>
                <w:lang w:val="en-US"/>
              </w:rPr>
            </w:pPr>
            <w:r w:rsidRPr="003A18EB">
              <w:rPr>
                <w:lang w:val="en-US"/>
              </w:rPr>
              <w:t>Defaults to the currency of the country where the company is located.</w:t>
            </w:r>
          </w:p>
          <w:p w14:paraId="7F736991" w14:textId="77777777" w:rsidR="00E53BFA" w:rsidRPr="003A18EB" w:rsidRDefault="00E53BFA" w:rsidP="00E53BFA">
            <w:pPr>
              <w:pStyle w:val="SAPNoteHeading"/>
              <w:ind w:left="0"/>
              <w:rPr>
                <w:lang w:val="en-US"/>
              </w:rPr>
            </w:pPr>
            <w:r w:rsidRPr="003A18EB">
              <w:rPr>
                <w:noProof/>
                <w:lang w:val="en-US"/>
              </w:rPr>
              <w:drawing>
                <wp:inline distT="0" distB="0" distL="0" distR="0" wp14:anchorId="3AD85481" wp14:editId="182EAC30">
                  <wp:extent cx="225425" cy="225425"/>
                  <wp:effectExtent l="0" t="0" r="3175" b="3175"/>
                  <wp:docPr id="728"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A18EB">
              <w:rPr>
                <w:lang w:val="en-US"/>
              </w:rPr>
              <w:t> Recommendation</w:t>
            </w:r>
          </w:p>
          <w:p w14:paraId="221BF252" w14:textId="09A5DB3C" w:rsidR="00E53BFA" w:rsidRPr="00BE273A" w:rsidRDefault="00E53BFA" w:rsidP="00E53BFA">
            <w:pPr>
              <w:rPr>
                <w:lang w:val="en-US"/>
              </w:rPr>
            </w:pPr>
            <w:r w:rsidRPr="003A18EB">
              <w:rPr>
                <w:lang w:val="en-US"/>
              </w:rPr>
              <w:t>Required if integration with Employee Central Payroll is in place.</w:t>
            </w:r>
          </w:p>
        </w:tc>
      </w:tr>
      <w:tr w:rsidR="00E53BFA" w:rsidRPr="00AC5720" w14:paraId="0F0ADB6C" w14:textId="77777777" w:rsidTr="00E53BFA">
        <w:trPr>
          <w:trHeight w:val="360"/>
        </w:trPr>
        <w:tc>
          <w:tcPr>
            <w:tcW w:w="3752" w:type="dxa"/>
            <w:vMerge/>
            <w:tcBorders>
              <w:left w:val="single" w:sz="8" w:space="0" w:color="999999"/>
              <w:right w:val="single" w:sz="8" w:space="0" w:color="999999"/>
            </w:tcBorders>
            <w:vAlign w:val="center"/>
          </w:tcPr>
          <w:p w14:paraId="224816E0" w14:textId="77777777" w:rsidR="00E53BFA" w:rsidRPr="00BE273A" w:rsidRDefault="00E53BFA" w:rsidP="00E53BFA">
            <w:pPr>
              <w:rPr>
                <w:rStyle w:val="SAPScreenElement"/>
                <w:lang w:val="en-US"/>
              </w:rPr>
            </w:pPr>
          </w:p>
        </w:tc>
        <w:tc>
          <w:tcPr>
            <w:tcW w:w="5040" w:type="dxa"/>
            <w:tcBorders>
              <w:top w:val="single" w:sz="8" w:space="0" w:color="999999"/>
              <w:left w:val="single" w:sz="8" w:space="0" w:color="999999"/>
              <w:bottom w:val="single" w:sz="8" w:space="0" w:color="999999"/>
              <w:right w:val="single" w:sz="8" w:space="0" w:color="999999"/>
            </w:tcBorders>
            <w:shd w:val="clear" w:color="auto" w:fill="auto"/>
          </w:tcPr>
          <w:p w14:paraId="42A24E3D" w14:textId="1FA40A2D" w:rsidR="00E53BFA" w:rsidRPr="008D3676" w:rsidRDefault="00E53BFA" w:rsidP="00E53BFA">
            <w:pPr>
              <w:rPr>
                <w:rStyle w:val="SAPScreenElement"/>
                <w:lang w:val="en-US"/>
              </w:rPr>
            </w:pPr>
            <w:r w:rsidRPr="00FD0B3C">
              <w:rPr>
                <w:rStyle w:val="SAPScreenElement"/>
                <w:lang w:val="en-US"/>
              </w:rPr>
              <w:t xml:space="preserve">Frequency: </w:t>
            </w:r>
            <w:r w:rsidRPr="00920E6F">
              <w:rPr>
                <w:lang w:val="en-US"/>
              </w:rPr>
              <w:t xml:space="preserve">value is defaulted based on </w:t>
            </w:r>
            <w:r w:rsidRPr="00920E6F">
              <w:rPr>
                <w:rStyle w:val="SAPScreenElement"/>
                <w:lang w:val="en-US"/>
              </w:rPr>
              <w:t>Pay Component</w:t>
            </w:r>
            <w:r w:rsidRPr="00920E6F">
              <w:rPr>
                <w:lang w:val="en-US"/>
              </w:rPr>
              <w: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67A06335" w14:textId="77777777" w:rsidR="00E53BFA" w:rsidRPr="008D3676" w:rsidRDefault="00E53BFA" w:rsidP="00E53BFA">
            <w:pPr>
              <w:rPr>
                <w:lang w:val="en-US"/>
              </w:rPr>
            </w:pPr>
          </w:p>
        </w:tc>
      </w:tr>
      <w:tr w:rsidR="00E53BFA" w:rsidRPr="00AC5720" w14:paraId="0B90C72A" w14:textId="77777777" w:rsidTr="00E53BFA">
        <w:trPr>
          <w:trHeight w:val="360"/>
        </w:trPr>
        <w:tc>
          <w:tcPr>
            <w:tcW w:w="3752" w:type="dxa"/>
            <w:vMerge/>
            <w:tcBorders>
              <w:left w:val="single" w:sz="8" w:space="0" w:color="999999"/>
              <w:right w:val="single" w:sz="8" w:space="0" w:color="999999"/>
            </w:tcBorders>
          </w:tcPr>
          <w:p w14:paraId="2E9078AE" w14:textId="77777777" w:rsidR="00E53BFA" w:rsidRPr="00BE273A" w:rsidRDefault="00E53BFA" w:rsidP="00E53BFA">
            <w:pPr>
              <w:rPr>
                <w:rStyle w:val="SAPScreenElement"/>
                <w:lang w:val="en-US"/>
              </w:rPr>
            </w:pPr>
          </w:p>
        </w:tc>
        <w:tc>
          <w:tcPr>
            <w:tcW w:w="5040" w:type="dxa"/>
            <w:tcBorders>
              <w:top w:val="single" w:sz="8" w:space="0" w:color="999999"/>
              <w:left w:val="single" w:sz="8" w:space="0" w:color="999999"/>
              <w:bottom w:val="single" w:sz="8" w:space="0" w:color="999999"/>
              <w:right w:val="single" w:sz="8" w:space="0" w:color="999999"/>
            </w:tcBorders>
            <w:shd w:val="clear" w:color="auto" w:fill="auto"/>
          </w:tcPr>
          <w:p w14:paraId="777278C2" w14:textId="77777777" w:rsidR="00E53BFA" w:rsidRPr="002326C1" w:rsidRDefault="00E53BFA" w:rsidP="00E53BFA">
            <w:pPr>
              <w:rPr>
                <w:rStyle w:val="SAPScreenElement"/>
                <w:lang w:val="en-US"/>
              </w:rPr>
            </w:pPr>
            <w:r w:rsidRPr="00FD0B3C">
              <w:rPr>
                <w:lang w:val="en-US"/>
              </w:rPr>
              <w:t>If appropriate, add a</w:t>
            </w:r>
            <w:r w:rsidRPr="00FD0B3C">
              <w:rPr>
                <w:rStyle w:val="SAPScreenElement"/>
                <w:lang w:val="en-US"/>
              </w:rPr>
              <w:t xml:space="preserve"> Pay Component </w:t>
            </w:r>
            <w:r w:rsidRPr="00FD0B3C">
              <w:rPr>
                <w:lang w:val="en-US"/>
              </w:rPr>
              <w:t xml:space="preserve">related to recurring payments. For this, select in the </w:t>
            </w:r>
            <w:r w:rsidRPr="00FD0B3C">
              <w:rPr>
                <w:rStyle w:val="SAPScreenElement"/>
                <w:lang w:val="en-US"/>
              </w:rPr>
              <w:t xml:space="preserve">Compensation </w:t>
            </w:r>
            <w:r w:rsidRPr="00FD0B3C">
              <w:rPr>
                <w:lang w:val="en-US"/>
              </w:rPr>
              <w:t xml:space="preserve">block the </w:t>
            </w:r>
            <w:r w:rsidRPr="00481262">
              <w:rPr>
                <w:rStyle w:val="SAPScreenElement"/>
              </w:rPr>
              <w:sym w:font="Symbol" w:char="F0C5"/>
            </w:r>
            <w:r w:rsidRPr="00FD0B3C">
              <w:rPr>
                <w:rStyle w:val="SAPScreenElement"/>
                <w:lang w:val="en-US"/>
              </w:rPr>
              <w:t xml:space="preserve"> Add</w:t>
            </w:r>
            <w:r w:rsidRPr="00FD0B3C">
              <w:rPr>
                <w:lang w:val="en-US"/>
              </w:rPr>
              <w:t xml:space="preserve"> link, select as </w:t>
            </w:r>
            <w:r w:rsidRPr="00FD0B3C">
              <w:rPr>
                <w:rStyle w:val="SAPScreenElement"/>
                <w:lang w:val="en-US"/>
              </w:rPr>
              <w:t>Pay Component</w:t>
            </w:r>
            <w:r w:rsidRPr="00FD0B3C">
              <w:rPr>
                <w:lang w:val="en-US"/>
              </w:rPr>
              <w:t xml:space="preserve"> for example</w:t>
            </w:r>
            <w:r w:rsidRPr="00FD0B3C">
              <w:rPr>
                <w:rStyle w:val="SAPUserEntry"/>
                <w:lang w:val="en-US"/>
              </w:rPr>
              <w:t xml:space="preserve"> </w:t>
            </w:r>
            <w:r>
              <w:rPr>
                <w:rStyle w:val="SAPUserEntry"/>
                <w:lang w:val="en-US"/>
              </w:rPr>
              <w:t>CN</w:t>
            </w:r>
            <w:r w:rsidRPr="00FD0B3C">
              <w:rPr>
                <w:b/>
                <w:lang w:val="en-US"/>
              </w:rPr>
              <w:t xml:space="preserve"> </w:t>
            </w:r>
            <w:r>
              <w:rPr>
                <w:rStyle w:val="SAPUserEntry"/>
                <w:lang w:val="en-US"/>
              </w:rPr>
              <w:t>–</w:t>
            </w:r>
            <w:r w:rsidRPr="00FD0B3C">
              <w:rPr>
                <w:b/>
                <w:lang w:val="en-US"/>
              </w:rPr>
              <w:t xml:space="preserve"> </w:t>
            </w:r>
            <w:r>
              <w:rPr>
                <w:rStyle w:val="SAPUserEntry"/>
                <w:lang w:val="en-US"/>
              </w:rPr>
              <w:t>Car Allowance</w:t>
            </w:r>
            <w:r w:rsidRPr="00FD0B3C">
              <w:rPr>
                <w:b/>
                <w:lang w:val="en-US"/>
              </w:rPr>
              <w:t xml:space="preserve"> </w:t>
            </w:r>
            <w:r w:rsidRPr="00FD0B3C">
              <w:rPr>
                <w:rStyle w:val="SAPUserEntry"/>
                <w:lang w:val="en-US"/>
              </w:rPr>
              <w:t>(</w:t>
            </w:r>
            <w:r>
              <w:rPr>
                <w:rStyle w:val="SAPUserEntry"/>
                <w:lang w:val="en-US"/>
              </w:rPr>
              <w:t>1100CN</w:t>
            </w:r>
            <w:r w:rsidRPr="00FD0B3C">
              <w:rPr>
                <w:rStyle w:val="SAPUserEntry"/>
                <w:lang w:val="en-US"/>
              </w:rPr>
              <w:t>)</w:t>
            </w:r>
            <w:r w:rsidRPr="00FD0B3C">
              <w:rPr>
                <w:lang w:val="en-US"/>
              </w:rPr>
              <w:t>, and enter data as appropriate.</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7D8FAA9A" w14:textId="77777777" w:rsidR="00E53BFA" w:rsidRPr="002326C1" w:rsidRDefault="00E53BFA" w:rsidP="00E53BFA">
            <w:pPr>
              <w:rPr>
                <w:lang w:val="en-US"/>
              </w:rPr>
            </w:pPr>
          </w:p>
        </w:tc>
      </w:tr>
    </w:tbl>
    <w:p w14:paraId="4C355B6B" w14:textId="3A63F615" w:rsidR="002A1D5D" w:rsidRPr="00AE1E45" w:rsidRDefault="002A1D5D" w:rsidP="002A1D5D">
      <w:pPr>
        <w:pStyle w:val="Heading3"/>
        <w:spacing w:before="240" w:after="120"/>
        <w:rPr>
          <w:lang w:val="en-US"/>
        </w:rPr>
      </w:pPr>
      <w:bookmarkStart w:id="19133" w:name="_Toc507063722"/>
      <w:commentRangeStart w:id="19134"/>
      <w:r w:rsidRPr="00AE1E45">
        <w:rPr>
          <w:lang w:val="en-US"/>
        </w:rPr>
        <w:t>Germany (DE)</w:t>
      </w:r>
      <w:commentRangeEnd w:id="19134"/>
      <w:r w:rsidRPr="00AE1E45">
        <w:rPr>
          <w:rStyle w:val="CommentReference"/>
          <w:rFonts w:ascii="BentonSans Book" w:eastAsia="MS Mincho" w:hAnsi="BentonSans Book"/>
          <w:bCs w:val="0"/>
          <w:color w:val="auto"/>
        </w:rPr>
        <w:commentReference w:id="19134"/>
      </w:r>
      <w:bookmarkEnd w:id="19133"/>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112"/>
        <w:gridCol w:w="4500"/>
        <w:gridCol w:w="5670"/>
      </w:tblGrid>
      <w:tr w:rsidR="002A1D5D" w:rsidRPr="002326C1" w14:paraId="1A46B045" w14:textId="77777777" w:rsidTr="002A1D5D">
        <w:trPr>
          <w:trHeight w:val="432"/>
          <w:tblHeader/>
        </w:trPr>
        <w:tc>
          <w:tcPr>
            <w:tcW w:w="4112" w:type="dxa"/>
            <w:tcBorders>
              <w:top w:val="single" w:sz="8" w:space="0" w:color="999999"/>
              <w:left w:val="single" w:sz="8" w:space="0" w:color="999999"/>
              <w:bottom w:val="single" w:sz="8" w:space="0" w:color="999999"/>
              <w:right w:val="single" w:sz="8" w:space="0" w:color="999999"/>
            </w:tcBorders>
            <w:shd w:val="clear" w:color="auto" w:fill="999999"/>
          </w:tcPr>
          <w:p w14:paraId="3600E473" w14:textId="77777777" w:rsidR="002A1D5D" w:rsidRPr="002326C1" w:rsidRDefault="002A1D5D" w:rsidP="002A1D5D">
            <w:pPr>
              <w:pStyle w:val="SAPTableHeader"/>
              <w:rPr>
                <w:lang w:val="en-US"/>
              </w:rPr>
            </w:pPr>
            <w:r>
              <w:rPr>
                <w:lang w:val="en-US"/>
              </w:rPr>
              <w:t>Instruction</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5B48DBAE"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670" w:type="dxa"/>
            <w:tcBorders>
              <w:top w:val="single" w:sz="8" w:space="0" w:color="999999"/>
              <w:left w:val="single" w:sz="8" w:space="0" w:color="999999"/>
              <w:bottom w:val="single" w:sz="8" w:space="0" w:color="999999"/>
              <w:right w:val="single" w:sz="8" w:space="0" w:color="999999"/>
            </w:tcBorders>
            <w:shd w:val="clear" w:color="auto" w:fill="999999"/>
            <w:hideMark/>
          </w:tcPr>
          <w:p w14:paraId="15207C21" w14:textId="77777777" w:rsidR="002A1D5D" w:rsidRPr="002326C1" w:rsidRDefault="002A1D5D" w:rsidP="002A1D5D">
            <w:pPr>
              <w:pStyle w:val="SAPTableHeader"/>
              <w:rPr>
                <w:lang w:val="en-US"/>
              </w:rPr>
            </w:pPr>
            <w:r w:rsidRPr="002326C1">
              <w:rPr>
                <w:lang w:val="en-US"/>
              </w:rPr>
              <w:t>Additional Information</w:t>
            </w:r>
          </w:p>
        </w:tc>
      </w:tr>
      <w:tr w:rsidR="002A1D5D" w:rsidRPr="00AC5720" w14:paraId="6C05A665" w14:textId="77777777" w:rsidTr="002A1D5D">
        <w:trPr>
          <w:trHeight w:val="360"/>
        </w:trPr>
        <w:tc>
          <w:tcPr>
            <w:tcW w:w="4112" w:type="dxa"/>
            <w:vMerge w:val="restart"/>
            <w:tcBorders>
              <w:top w:val="single" w:sz="8" w:space="0" w:color="999999"/>
              <w:left w:val="single" w:sz="8" w:space="0" w:color="999999"/>
              <w:right w:val="single" w:sz="8" w:space="0" w:color="999999"/>
            </w:tcBorders>
          </w:tcPr>
          <w:p w14:paraId="24E4F5F9" w14:textId="77777777" w:rsidR="002A1D5D" w:rsidRPr="00FD0B3C" w:rsidRDefault="002A1D5D" w:rsidP="002A1D5D">
            <w:pPr>
              <w:rPr>
                <w:lang w:val="en-US"/>
              </w:rPr>
            </w:pPr>
            <w:r w:rsidRPr="00FD0B3C">
              <w:rPr>
                <w:lang w:val="en-US"/>
              </w:rPr>
              <w:t xml:space="preserve">The values of the fields in the </w:t>
            </w:r>
            <w:r w:rsidRPr="00FD0B3C">
              <w:rPr>
                <w:rStyle w:val="SAPScreenElement"/>
                <w:lang w:val="en-US"/>
              </w:rPr>
              <w:t>Compensation Information</w:t>
            </w:r>
            <w:r w:rsidRPr="00FD0B3C">
              <w:rPr>
                <w:lang w:val="en-US"/>
              </w:rPr>
              <w:t xml:space="preserve"> block are automatically suggested, based on a preconfigured business rule.</w:t>
            </w:r>
          </w:p>
          <w:p w14:paraId="7EBD200E" w14:textId="77777777" w:rsidR="002A1D5D" w:rsidRPr="00FD0B3C" w:rsidRDefault="002A1D5D" w:rsidP="002A1D5D">
            <w:pPr>
              <w:pStyle w:val="SAPNoteHeading"/>
              <w:ind w:left="0"/>
              <w:rPr>
                <w:color w:val="auto"/>
                <w:lang w:val="en-US"/>
              </w:rPr>
            </w:pPr>
            <w:r w:rsidRPr="00481262">
              <w:rPr>
                <w:noProof/>
                <w:color w:val="FF0000"/>
                <w:lang w:val="en-US"/>
              </w:rPr>
              <w:drawing>
                <wp:inline distT="0" distB="0" distL="0" distR="0" wp14:anchorId="67A20461" wp14:editId="4D8EE53D">
                  <wp:extent cx="225425" cy="225425"/>
                  <wp:effectExtent l="0" t="0" r="3175" b="3175"/>
                  <wp:docPr id="6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noProof/>
                <w:color w:val="auto"/>
                <w:lang w:val="en-US" w:eastAsia="zh-CN"/>
              </w:rPr>
              <w:t xml:space="preserve"> </w:t>
            </w:r>
            <w:r w:rsidRPr="00FD0B3C">
              <w:rPr>
                <w:lang w:val="en-US"/>
              </w:rPr>
              <w:t>Recommendation</w:t>
            </w:r>
          </w:p>
          <w:p w14:paraId="3883A7AE" w14:textId="38ABD904" w:rsidR="002A1D5D" w:rsidRPr="00FF1A3E" w:rsidRDefault="002A1D5D" w:rsidP="002A1D5D">
            <w:pPr>
              <w:rPr>
                <w:rStyle w:val="SAPScreenElement"/>
                <w:lang w:val="en-US"/>
              </w:rPr>
            </w:pPr>
            <w:r w:rsidRPr="00FD0B3C">
              <w:rPr>
                <w:lang w:val="en-US"/>
              </w:rPr>
              <w:t xml:space="preserve">For details concerning the preconfigured business rule, refer to the </w:t>
            </w:r>
            <w:ins w:id="19135" w:author="Author" w:date="2018-02-06T11:45:00Z">
              <w:r w:rsidR="00421E64" w:rsidRPr="00ED0743">
                <w:rPr>
                  <w:rStyle w:val="SAPScreenElement"/>
                  <w:color w:val="auto"/>
                  <w:lang w:val="en-US"/>
                </w:rPr>
                <w:t>Foundation Objects</w:t>
              </w:r>
              <w:r w:rsidR="00421E64" w:rsidRPr="00ED0743">
                <w:rPr>
                  <w:lang w:val="en-US"/>
                </w:rPr>
                <w:t xml:space="preserve"> workbook </w:t>
              </w:r>
              <w:del w:id="19136" w:author="Author" w:date="2018-02-06T13:32:00Z">
                <w:r w:rsidR="00421E64" w:rsidRPr="00ED0743" w:rsidDel="001415A0">
                  <w:rPr>
                    <w:lang w:val="en-US"/>
                  </w:rPr>
                  <w:delText xml:space="preserve">appropriate </w:delText>
                </w:r>
              </w:del>
              <w:r w:rsidR="00421E64" w:rsidRPr="00ED0743">
                <w:rPr>
                  <w:lang w:val="en-US"/>
                </w:rPr>
                <w:t xml:space="preserve">for </w:t>
              </w:r>
            </w:ins>
            <w:ins w:id="19137" w:author="Author" w:date="2018-02-06T12:01:00Z">
              <w:r w:rsidR="000262DA">
                <w:rPr>
                  <w:rStyle w:val="SAPEmphasis"/>
                  <w:lang w:val="en-US"/>
                </w:rPr>
                <w:t>DE</w:t>
              </w:r>
            </w:ins>
            <w:ins w:id="19138" w:author="Author" w:date="2018-02-06T11:45:00Z">
              <w:del w:id="19139" w:author="Author" w:date="2018-02-06T12:01:00Z">
                <w:r w:rsidR="00421E64" w:rsidRPr="00ED0743" w:rsidDel="000262DA">
                  <w:rPr>
                    <w:rStyle w:val="SAPScreenElement"/>
                    <w:color w:val="auto"/>
                    <w:lang w:val="en-US"/>
                  </w:rPr>
                  <w:delText>&lt;YourCountry&gt;</w:delText>
                </w:r>
              </w:del>
            </w:ins>
            <w:del w:id="19140" w:author="Author" w:date="2018-02-06T11:45:00Z">
              <w:r w:rsidRPr="00FD0B3C" w:rsidDel="00421E64">
                <w:rPr>
                  <w:lang w:val="en-US"/>
                </w:rPr>
                <w:delText xml:space="preserve">configuration guide of building block </w:delText>
              </w:r>
              <w:r w:rsidRPr="00FD0B3C" w:rsidDel="00421E64">
                <w:rPr>
                  <w:rStyle w:val="SAPEmphasis"/>
                  <w:lang w:val="en-US"/>
                </w:rPr>
                <w:delText>15T</w:delText>
              </w:r>
            </w:del>
            <w:r w:rsidRPr="00FD0B3C">
              <w:rPr>
                <w:lang w:val="en-US"/>
              </w:rPr>
              <w:t>.</w:t>
            </w: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2DC49BF3" w14:textId="77777777" w:rsidR="002A1D5D" w:rsidRPr="008D3676" w:rsidRDefault="002A1D5D" w:rsidP="002A1D5D">
            <w:pPr>
              <w:rPr>
                <w:rStyle w:val="SAPScreenElement"/>
                <w:lang w:val="en-US"/>
              </w:rPr>
            </w:pPr>
            <w:r w:rsidRPr="00FD0B3C">
              <w:rPr>
                <w:rStyle w:val="SAPScreenElement"/>
                <w:lang w:val="en-US"/>
              </w:rPr>
              <w:t xml:space="preserve">Pay Group: </w:t>
            </w:r>
            <w:r w:rsidRPr="00FD0B3C">
              <w:rPr>
                <w:lang w:val="en-US"/>
              </w:rPr>
              <w:t xml:space="preserve">value is suggested; leave as is </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6A9F75AB" w14:textId="77777777" w:rsidR="002A1D5D" w:rsidRPr="00FD0B3C" w:rsidRDefault="002A1D5D" w:rsidP="002A1D5D">
            <w:pPr>
              <w:pStyle w:val="SAPNoteHeading"/>
              <w:ind w:left="0"/>
              <w:rPr>
                <w:lang w:val="en-US"/>
              </w:rPr>
            </w:pPr>
            <w:r w:rsidRPr="00481262">
              <w:rPr>
                <w:noProof/>
                <w:lang w:val="en-US"/>
              </w:rPr>
              <w:drawing>
                <wp:inline distT="0" distB="0" distL="0" distR="0" wp14:anchorId="7DFD337E" wp14:editId="75AD5CE9">
                  <wp:extent cx="225425" cy="225425"/>
                  <wp:effectExtent l="0" t="0" r="3175" b="3175"/>
                  <wp:docPr id="6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lang w:val="en-US"/>
              </w:rPr>
              <w:t> Recommendation</w:t>
            </w:r>
          </w:p>
          <w:p w14:paraId="02720A66" w14:textId="77777777" w:rsidR="002A1D5D" w:rsidRPr="008D3676" w:rsidRDefault="002A1D5D" w:rsidP="002A1D5D">
            <w:pPr>
              <w:rPr>
                <w:lang w:val="en-US"/>
              </w:rPr>
            </w:pPr>
            <w:r w:rsidRPr="00FD0B3C">
              <w:rPr>
                <w:lang w:val="en-US"/>
              </w:rPr>
              <w:t>Required if integration with Employee Central Payroll is in place.</w:t>
            </w:r>
          </w:p>
        </w:tc>
      </w:tr>
      <w:tr w:rsidR="002A1D5D" w:rsidRPr="00AC5720" w14:paraId="5F1CC5E8" w14:textId="77777777" w:rsidTr="002A1D5D">
        <w:trPr>
          <w:trHeight w:val="360"/>
        </w:trPr>
        <w:tc>
          <w:tcPr>
            <w:tcW w:w="4112" w:type="dxa"/>
            <w:vMerge/>
            <w:tcBorders>
              <w:left w:val="single" w:sz="8" w:space="0" w:color="999999"/>
              <w:bottom w:val="single" w:sz="8" w:space="0" w:color="999999"/>
              <w:right w:val="single" w:sz="8" w:space="0" w:color="999999"/>
            </w:tcBorders>
            <w:vAlign w:val="center"/>
          </w:tcPr>
          <w:p w14:paraId="2FCD6B81" w14:textId="77777777" w:rsidR="002A1D5D" w:rsidRPr="00FF1A3E"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76A1F32D" w14:textId="77777777" w:rsidR="002A1D5D" w:rsidRPr="008D3676" w:rsidRDefault="002A1D5D" w:rsidP="002A1D5D">
            <w:pPr>
              <w:rPr>
                <w:rStyle w:val="SAPScreenElement"/>
                <w:lang w:val="en-US"/>
              </w:rPr>
            </w:pPr>
            <w:r w:rsidRPr="00FD0B3C">
              <w:rPr>
                <w:rStyle w:val="SAPScreenElement"/>
                <w:lang w:val="en-US"/>
              </w:rPr>
              <w:t xml:space="preserve">Is Eligible For Car: </w:t>
            </w:r>
            <w:r w:rsidRPr="00FD0B3C">
              <w:rPr>
                <w:lang w:val="en-US"/>
              </w:rPr>
              <w:t>select from drop-down</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3DFAF1D8" w14:textId="77777777" w:rsidR="002A1D5D" w:rsidRPr="008D3676" w:rsidRDefault="002A1D5D" w:rsidP="002A1D5D">
            <w:pPr>
              <w:rPr>
                <w:lang w:val="en-US"/>
              </w:rPr>
            </w:pPr>
          </w:p>
        </w:tc>
      </w:tr>
      <w:tr w:rsidR="002A1D5D" w:rsidRPr="00AC5720" w14:paraId="7CCF8420" w14:textId="77777777" w:rsidTr="002A1D5D">
        <w:trPr>
          <w:trHeight w:val="360"/>
        </w:trPr>
        <w:tc>
          <w:tcPr>
            <w:tcW w:w="4112" w:type="dxa"/>
            <w:vMerge w:val="restart"/>
            <w:tcBorders>
              <w:top w:val="single" w:sz="8" w:space="0" w:color="999999"/>
              <w:left w:val="single" w:sz="8" w:space="0" w:color="999999"/>
              <w:right w:val="single" w:sz="8" w:space="0" w:color="999999"/>
            </w:tcBorders>
          </w:tcPr>
          <w:p w14:paraId="3D54E4DB" w14:textId="77777777" w:rsidR="00B408FD" w:rsidRPr="00B408FD" w:rsidRDefault="00B408FD" w:rsidP="00B408FD">
            <w:pPr>
              <w:rPr>
                <w:lang w:val="en-US"/>
              </w:rPr>
            </w:pPr>
            <w:r w:rsidRPr="00B408FD">
              <w:rPr>
                <w:lang w:val="en-US"/>
              </w:rPr>
              <w:lastRenderedPageBreak/>
              <w:t>For the employee classes</w:t>
            </w:r>
            <w:r w:rsidRPr="00F52D24">
              <w:rPr>
                <w:rStyle w:val="SAPUserEntry"/>
                <w:color w:val="auto"/>
                <w:lang w:val="en-US"/>
              </w:rPr>
              <w:t xml:space="preserve"> </w:t>
            </w:r>
            <w:r w:rsidRPr="00B408FD">
              <w:rPr>
                <w:rStyle w:val="SAPUserEntry"/>
                <w:color w:val="auto"/>
                <w:lang w:val="en-US"/>
              </w:rPr>
              <w:t>Apprentice</w:t>
            </w:r>
            <w:r w:rsidRPr="00B408FD" w:rsidDel="003A588E">
              <w:rPr>
                <w:rStyle w:val="SAPUserEntry"/>
                <w:color w:val="auto"/>
                <w:lang w:val="en-US"/>
              </w:rPr>
              <w:t xml:space="preserve"> </w:t>
            </w:r>
            <w:r w:rsidRPr="00B408FD">
              <w:rPr>
                <w:lang w:val="en-US"/>
              </w:rPr>
              <w:t>and</w:t>
            </w:r>
            <w:r w:rsidRPr="00B408FD">
              <w:rPr>
                <w:rStyle w:val="SAPUserEntry"/>
                <w:lang w:val="en-US"/>
              </w:rPr>
              <w:t xml:space="preserve"> </w:t>
            </w:r>
            <w:r w:rsidRPr="00B408FD">
              <w:rPr>
                <w:rStyle w:val="SAPUserEntry"/>
                <w:color w:val="auto"/>
                <w:lang w:val="en-US"/>
              </w:rPr>
              <w:t>Employee</w:t>
            </w:r>
            <w:r w:rsidRPr="00B408FD">
              <w:rPr>
                <w:lang w:val="en-US"/>
              </w:rPr>
              <w:t xml:space="preserve"> (all employment types except </w:t>
            </w:r>
            <w:r w:rsidRPr="00B408FD">
              <w:rPr>
                <w:rStyle w:val="SAPUserEntry"/>
                <w:color w:val="auto"/>
                <w:lang w:val="en-US"/>
              </w:rPr>
              <w:t>Hourly Wage Earner</w:t>
            </w:r>
            <w:r w:rsidRPr="00B408FD">
              <w:rPr>
                <w:rStyle w:val="SAPUserEntry"/>
                <w:lang w:val="en-US"/>
              </w:rPr>
              <w:t xml:space="preserve"> </w:t>
            </w:r>
            <w:r w:rsidRPr="00B408FD">
              <w:rPr>
                <w:lang w:val="en-US"/>
              </w:rPr>
              <w:t>and all pay scale groups except</w:t>
            </w:r>
            <w:r w:rsidRPr="00F52D24">
              <w:rPr>
                <w:rStyle w:val="SAPUserEntry"/>
                <w:color w:val="auto"/>
                <w:lang w:val="en-US"/>
              </w:rPr>
              <w:t xml:space="preserve"> </w:t>
            </w:r>
            <w:r w:rsidRPr="00B408FD">
              <w:rPr>
                <w:rStyle w:val="SAPUserEntry"/>
                <w:color w:val="auto"/>
                <w:lang w:val="en-US"/>
              </w:rPr>
              <w:t>AT(DEU/40/95/AT)</w:t>
            </w:r>
            <w:r w:rsidRPr="00B408FD">
              <w:rPr>
                <w:lang w:val="en-US"/>
              </w:rPr>
              <w:t xml:space="preserve">) the values of the fields in the </w:t>
            </w:r>
            <w:r w:rsidRPr="00B408FD">
              <w:rPr>
                <w:rStyle w:val="SAPScreenElement"/>
                <w:lang w:val="en-US"/>
              </w:rPr>
              <w:t xml:space="preserve">Compensation </w:t>
            </w:r>
            <w:r w:rsidRPr="00B408FD">
              <w:rPr>
                <w:lang w:val="en-US"/>
              </w:rPr>
              <w:t xml:space="preserve">block are automatically suggested, based on a preconfigured business rule, from the values maintained for fields </w:t>
            </w:r>
            <w:r w:rsidRPr="00B408FD">
              <w:rPr>
                <w:rStyle w:val="SAPScreenElement"/>
                <w:lang w:val="en-US"/>
              </w:rPr>
              <w:t>Pay Scale Group</w:t>
            </w:r>
            <w:r w:rsidRPr="00B408FD">
              <w:rPr>
                <w:lang w:val="en-US"/>
              </w:rPr>
              <w:t xml:space="preserve"> und </w:t>
            </w:r>
            <w:r w:rsidRPr="00B408FD">
              <w:rPr>
                <w:rStyle w:val="SAPScreenElement"/>
                <w:lang w:val="en-US"/>
              </w:rPr>
              <w:t>Pay Scale Level</w:t>
            </w:r>
            <w:r w:rsidRPr="00B408FD">
              <w:rPr>
                <w:lang w:val="en-US"/>
              </w:rPr>
              <w:t>.</w:t>
            </w:r>
          </w:p>
          <w:p w14:paraId="743B1A06" w14:textId="2996C037" w:rsidR="002A1D5D" w:rsidRPr="00FD0B3C" w:rsidRDefault="002A1D5D" w:rsidP="002A1D5D">
            <w:pPr>
              <w:rPr>
                <w:lang w:val="en-US"/>
              </w:rPr>
            </w:pPr>
            <w:r w:rsidRPr="00FD0B3C">
              <w:rPr>
                <w:lang w:val="en-US"/>
              </w:rPr>
              <w:t xml:space="preserve">In addition, you can maintain </w:t>
            </w:r>
            <w:commentRangeStart w:id="19141"/>
            <w:r w:rsidRPr="00FD0B3C">
              <w:rPr>
                <w:lang w:val="en-US"/>
              </w:rPr>
              <w:t>recurring payment</w:t>
            </w:r>
            <w:ins w:id="19142" w:author="Author" w:date="2018-02-22T10:31:00Z">
              <w:r w:rsidR="005F6795">
                <w:rPr>
                  <w:lang w:val="en-US"/>
                </w:rPr>
                <w:t>s</w:t>
              </w:r>
            </w:ins>
            <w:del w:id="19143" w:author="Author" w:date="2018-02-22T10:31:00Z">
              <w:r w:rsidRPr="00FD0B3C" w:rsidDel="005F6795">
                <w:rPr>
                  <w:lang w:val="en-US"/>
                </w:rPr>
                <w:delText xml:space="preserve"> data</w:delText>
              </w:r>
              <w:commentRangeEnd w:id="19141"/>
              <w:r w:rsidR="00CF3B88" w:rsidDel="005F6795">
                <w:rPr>
                  <w:rStyle w:val="CommentReference"/>
                </w:rPr>
                <w:commentReference w:id="19141"/>
              </w:r>
            </w:del>
            <w:r w:rsidRPr="00FD0B3C">
              <w:rPr>
                <w:lang w:val="en-US"/>
              </w:rPr>
              <w:t>, if appropriate.</w:t>
            </w:r>
          </w:p>
          <w:p w14:paraId="1A624FD8" w14:textId="77777777" w:rsidR="002A1D5D" w:rsidRPr="00FD0B3C" w:rsidRDefault="002A1D5D" w:rsidP="002A1D5D">
            <w:pPr>
              <w:pStyle w:val="SAPNoteHeading"/>
              <w:ind w:left="0"/>
              <w:rPr>
                <w:lang w:val="en-US"/>
              </w:rPr>
            </w:pPr>
            <w:r w:rsidRPr="00481262">
              <w:rPr>
                <w:noProof/>
                <w:lang w:val="en-US"/>
              </w:rPr>
              <w:drawing>
                <wp:inline distT="0" distB="0" distL="0" distR="0" wp14:anchorId="16D24577" wp14:editId="1BBFB296">
                  <wp:extent cx="228600" cy="228600"/>
                  <wp:effectExtent l="0" t="0" r="0" b="0"/>
                  <wp:docPr id="6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D0B3C">
              <w:rPr>
                <w:noProof/>
                <w:lang w:val="en-US" w:eastAsia="zh-CN"/>
              </w:rPr>
              <w:t xml:space="preserve"> </w:t>
            </w:r>
            <w:r w:rsidRPr="00FD0B3C">
              <w:rPr>
                <w:lang w:val="en-US"/>
              </w:rPr>
              <w:t>Recommendation</w:t>
            </w:r>
          </w:p>
          <w:p w14:paraId="489DC817" w14:textId="10732ADB" w:rsidR="002A1D5D" w:rsidRPr="00FD0B3C" w:rsidRDefault="002A1D5D" w:rsidP="002A1D5D">
            <w:pPr>
              <w:rPr>
                <w:lang w:val="en-US"/>
              </w:rPr>
            </w:pPr>
            <w:r w:rsidRPr="00FD0B3C">
              <w:rPr>
                <w:lang w:val="en-US"/>
              </w:rPr>
              <w:t xml:space="preserve">For details concerning preconfigured business rules refer to the </w:t>
            </w:r>
            <w:r w:rsidR="003860F5" w:rsidRPr="007D0B28">
              <w:rPr>
                <w:rStyle w:val="SAPScreenElement"/>
                <w:color w:val="auto"/>
                <w:lang w:val="en-US"/>
                <w:rPrChange w:id="19144" w:author="Author" w:date="2018-03-01T14:10:00Z">
                  <w:rPr>
                    <w:rStyle w:val="SAPScreenElement"/>
                    <w:color w:val="auto"/>
                  </w:rPr>
                </w:rPrChange>
              </w:rPr>
              <w:t>Foundation Objects</w:t>
            </w:r>
            <w:r w:rsidR="003860F5" w:rsidRPr="00BE273A">
              <w:rPr>
                <w:lang w:val="en-US"/>
              </w:rPr>
              <w:t xml:space="preserve"> </w:t>
            </w:r>
            <w:r w:rsidRPr="00FD0B3C">
              <w:rPr>
                <w:lang w:val="en-US"/>
              </w:rPr>
              <w:t xml:space="preserve">workbook </w:t>
            </w:r>
            <w:ins w:id="19145" w:author="Author" w:date="2018-02-06T10:31:00Z">
              <w:del w:id="19146" w:author="Author" w:date="2018-02-06T13:32:00Z">
                <w:r w:rsidR="00B042DC" w:rsidRPr="00ED0743" w:rsidDel="001415A0">
                  <w:rPr>
                    <w:lang w:val="en-US"/>
                  </w:rPr>
                  <w:delText xml:space="preserve">appropriate </w:delText>
                </w:r>
              </w:del>
              <w:r w:rsidR="00B042DC" w:rsidRPr="00ED0743">
                <w:rPr>
                  <w:lang w:val="en-US"/>
                </w:rPr>
                <w:t xml:space="preserve">for </w:t>
              </w:r>
            </w:ins>
            <w:ins w:id="19147" w:author="Author" w:date="2018-02-06T12:01:00Z">
              <w:r w:rsidR="000262DA">
                <w:rPr>
                  <w:rStyle w:val="SAPEmphasis"/>
                  <w:lang w:val="en-US"/>
                </w:rPr>
                <w:t>DE</w:t>
              </w:r>
            </w:ins>
            <w:ins w:id="19148" w:author="Author" w:date="2018-02-06T10:31:00Z">
              <w:del w:id="19149" w:author="Author" w:date="2018-02-06T12:01:00Z">
                <w:r w:rsidR="00B042DC" w:rsidRPr="00ED0743" w:rsidDel="000262DA">
                  <w:rPr>
                    <w:rStyle w:val="SAPScreenElement"/>
                    <w:color w:val="auto"/>
                    <w:lang w:val="en-US"/>
                  </w:rPr>
                  <w:delText>&lt;YourCountry&gt;</w:delText>
                </w:r>
              </w:del>
            </w:ins>
            <w:del w:id="19150" w:author="Author" w:date="2018-02-06T10:31:00Z">
              <w:r w:rsidRPr="00FD0B3C" w:rsidDel="00B042DC">
                <w:rPr>
                  <w:lang w:val="en-US"/>
                </w:rPr>
                <w:delText>is given</w:delText>
              </w:r>
            </w:del>
            <w:r w:rsidRPr="00FD0B3C">
              <w:rPr>
                <w:lang w:val="en-US"/>
              </w:rPr>
              <w:t>.</w:t>
            </w:r>
          </w:p>
          <w:p w14:paraId="68120427" w14:textId="77777777" w:rsidR="002A1D5D" w:rsidRPr="00FD0B3C" w:rsidRDefault="002A1D5D" w:rsidP="002A1D5D">
            <w:pPr>
              <w:pStyle w:val="SAPNoteHeading"/>
              <w:ind w:left="0"/>
              <w:rPr>
                <w:lang w:val="en-US"/>
              </w:rPr>
            </w:pPr>
            <w:commentRangeStart w:id="19151"/>
            <w:r w:rsidRPr="00481262">
              <w:rPr>
                <w:noProof/>
                <w:lang w:val="en-US"/>
              </w:rPr>
              <w:drawing>
                <wp:inline distT="0" distB="0" distL="0" distR="0" wp14:anchorId="2432DB7E" wp14:editId="4E1B30B0">
                  <wp:extent cx="225425" cy="225425"/>
                  <wp:effectExtent l="0" t="0" r="3175" b="3175"/>
                  <wp:docPr id="6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lang w:val="en-US"/>
              </w:rPr>
              <w:t xml:space="preserve"> Note</w:t>
            </w:r>
          </w:p>
          <w:p w14:paraId="1636384B" w14:textId="0CAF1335" w:rsidR="002A1D5D" w:rsidRPr="00FF1A3E" w:rsidRDefault="002A1D5D" w:rsidP="002A1D5D">
            <w:pPr>
              <w:rPr>
                <w:rStyle w:val="SAPScreenElement"/>
                <w:lang w:val="en-US"/>
              </w:rPr>
            </w:pPr>
            <w:r w:rsidRPr="00FD0B3C">
              <w:rPr>
                <w:lang w:val="en-US"/>
              </w:rPr>
              <w:t xml:space="preserve">Information needed to have a meaningful employee master data record. In case integration with Employee Central Payroll is in place, in the Employee Central Payroll system the salary information will be kept in infotype </w:t>
            </w:r>
            <w:r w:rsidRPr="00FD0B3C">
              <w:rPr>
                <w:rStyle w:val="SAPScreenElement"/>
                <w:color w:val="auto"/>
                <w:lang w:val="en-US"/>
              </w:rPr>
              <w:t>Basic Pay</w:t>
            </w:r>
            <w:r w:rsidRPr="00FD0B3C">
              <w:rPr>
                <w:rStyle w:val="SAPScreenElement"/>
                <w:lang w:val="en-US"/>
              </w:rPr>
              <w:t xml:space="preserve">, </w:t>
            </w:r>
            <w:r w:rsidRPr="00FD0B3C">
              <w:rPr>
                <w:lang w:val="en-US"/>
              </w:rPr>
              <w:t xml:space="preserve">whereas the recurring payments will be kept in infotype </w:t>
            </w:r>
            <w:r w:rsidRPr="00FD0B3C">
              <w:rPr>
                <w:rStyle w:val="SAPScreenElement"/>
                <w:color w:val="auto"/>
                <w:lang w:val="en-US"/>
              </w:rPr>
              <w:t>Recurring Payments/</w:t>
            </w:r>
            <w:ins w:id="19152" w:author="Author" w:date="2018-02-22T11:04:00Z">
              <w:r w:rsidR="00D90D0A">
                <w:rPr>
                  <w:rStyle w:val="SAPScreenElement"/>
                  <w:color w:val="auto"/>
                  <w:lang w:val="en-US"/>
                </w:rPr>
                <w:t xml:space="preserve"> </w:t>
              </w:r>
            </w:ins>
            <w:r w:rsidRPr="00FD0B3C">
              <w:rPr>
                <w:rStyle w:val="SAPScreenElement"/>
                <w:color w:val="auto"/>
                <w:lang w:val="en-US"/>
              </w:rPr>
              <w:t>Deductions</w:t>
            </w:r>
            <w:r w:rsidRPr="00FD0B3C">
              <w:rPr>
                <w:lang w:val="en-US"/>
              </w:rPr>
              <w:t>.</w:t>
            </w:r>
            <w:commentRangeEnd w:id="19151"/>
            <w:r>
              <w:rPr>
                <w:rStyle w:val="CommentReference"/>
              </w:rPr>
              <w:commentReference w:id="19151"/>
            </w: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391A4CD8" w14:textId="77777777" w:rsidR="002A1D5D" w:rsidRPr="00BE273A" w:rsidRDefault="002A1D5D" w:rsidP="002A1D5D">
            <w:pPr>
              <w:rPr>
                <w:rStyle w:val="SAPScreenElement"/>
                <w:lang w:val="en-US"/>
              </w:rPr>
            </w:pPr>
            <w:r w:rsidRPr="00FD0B3C">
              <w:rPr>
                <w:rStyle w:val="SAPScreenElement"/>
                <w:lang w:val="en-US"/>
              </w:rPr>
              <w:t xml:space="preserve">Pay Component: </w:t>
            </w:r>
            <w:r w:rsidRPr="00FD0B3C">
              <w:rPr>
                <w:lang w:val="en-US"/>
              </w:rPr>
              <w:t>value is defaulted; leave as is</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4102CBC4" w14:textId="77777777" w:rsidR="002A1D5D" w:rsidRPr="00FD0B3C" w:rsidRDefault="002A1D5D" w:rsidP="002A1D5D">
            <w:pPr>
              <w:pStyle w:val="SAPNoteHeading"/>
              <w:spacing w:before="60"/>
              <w:ind w:left="0"/>
              <w:rPr>
                <w:lang w:val="en-US"/>
              </w:rPr>
            </w:pPr>
            <w:r w:rsidRPr="00481262">
              <w:rPr>
                <w:noProof/>
                <w:lang w:val="en-US"/>
              </w:rPr>
              <w:drawing>
                <wp:inline distT="0" distB="0" distL="0" distR="0" wp14:anchorId="0427A775" wp14:editId="004FECFA">
                  <wp:extent cx="219075" cy="238125"/>
                  <wp:effectExtent l="0" t="0" r="9525" b="9525"/>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FD0B3C">
              <w:rPr>
                <w:noProof/>
                <w:lang w:val="en-US" w:eastAsia="zh-CN"/>
              </w:rPr>
              <w:t xml:space="preserve"> </w:t>
            </w:r>
            <w:r w:rsidRPr="00FD0B3C">
              <w:rPr>
                <w:lang w:val="en-US"/>
              </w:rPr>
              <w:t>Caution</w:t>
            </w:r>
          </w:p>
          <w:p w14:paraId="234FFB1E" w14:textId="77777777" w:rsidR="002A1D5D" w:rsidRPr="00FD0B3C" w:rsidRDefault="002A1D5D" w:rsidP="002A1D5D">
            <w:pPr>
              <w:rPr>
                <w:lang w:val="en-US"/>
              </w:rPr>
            </w:pPr>
            <w:r w:rsidRPr="00FD0B3C">
              <w:rPr>
                <w:lang w:val="en-US"/>
              </w:rPr>
              <w:t xml:space="preserve">For Hourly Wage Earners and Interns choose </w:t>
            </w:r>
            <w:r w:rsidRPr="00FD0B3C">
              <w:rPr>
                <w:rStyle w:val="SAPUserEntry"/>
                <w:lang w:val="en-US"/>
              </w:rPr>
              <w:t>(DE)</w:t>
            </w:r>
            <w:r w:rsidRPr="00FD0B3C">
              <w:rPr>
                <w:b/>
                <w:lang w:val="en-US"/>
              </w:rPr>
              <w:t xml:space="preserve"> </w:t>
            </w:r>
            <w:r w:rsidRPr="00FD0B3C">
              <w:rPr>
                <w:rStyle w:val="SAPUserEntry"/>
                <w:lang w:val="en-US"/>
              </w:rPr>
              <w:t>–</w:t>
            </w:r>
            <w:r w:rsidRPr="00FD0B3C">
              <w:rPr>
                <w:b/>
                <w:lang w:val="en-US"/>
              </w:rPr>
              <w:t xml:space="preserve"> </w:t>
            </w:r>
            <w:r w:rsidRPr="00FD0B3C">
              <w:rPr>
                <w:rStyle w:val="SAPUserEntry"/>
                <w:lang w:val="en-US"/>
              </w:rPr>
              <w:t>Hourly Rate</w:t>
            </w:r>
            <w:r w:rsidRPr="00FD0B3C">
              <w:rPr>
                <w:b/>
                <w:lang w:val="en-US"/>
              </w:rPr>
              <w:t xml:space="preserve"> </w:t>
            </w:r>
            <w:r w:rsidRPr="00FD0B3C">
              <w:rPr>
                <w:rStyle w:val="SAPUserEntry"/>
                <w:lang w:val="en-US"/>
              </w:rPr>
              <w:t>(1400DE)</w:t>
            </w:r>
            <w:r w:rsidRPr="00FD0B3C">
              <w:rPr>
                <w:b/>
                <w:lang w:val="en-US"/>
              </w:rPr>
              <w:t xml:space="preserve"> </w:t>
            </w:r>
            <w:r w:rsidRPr="00FD0B3C">
              <w:rPr>
                <w:lang w:val="en-US"/>
              </w:rPr>
              <w:t>from the drop-down. For non-pay scale employees choose</w:t>
            </w:r>
            <w:r w:rsidRPr="00FD0B3C">
              <w:rPr>
                <w:rStyle w:val="SAPUserEntry"/>
                <w:lang w:val="en-US"/>
              </w:rPr>
              <w:t xml:space="preserve"> DE</w:t>
            </w:r>
            <w:r w:rsidRPr="00FD0B3C">
              <w:rPr>
                <w:b/>
                <w:lang w:val="en-US"/>
              </w:rPr>
              <w:t xml:space="preserve"> </w:t>
            </w:r>
            <w:r w:rsidRPr="00FD0B3C">
              <w:rPr>
                <w:rStyle w:val="SAPUserEntry"/>
                <w:lang w:val="en-US"/>
              </w:rPr>
              <w:t>–</w:t>
            </w:r>
            <w:r w:rsidRPr="00FD0B3C">
              <w:rPr>
                <w:b/>
                <w:lang w:val="en-US"/>
              </w:rPr>
              <w:t xml:space="preserve"> </w:t>
            </w:r>
            <w:r w:rsidRPr="00FD0B3C">
              <w:rPr>
                <w:rStyle w:val="SAPUserEntry"/>
                <w:lang w:val="en-US"/>
              </w:rPr>
              <w:t>Non-Standard Salary</w:t>
            </w:r>
            <w:r w:rsidRPr="00FD0B3C">
              <w:rPr>
                <w:b/>
                <w:lang w:val="en-US"/>
              </w:rPr>
              <w:t xml:space="preserve"> </w:t>
            </w:r>
            <w:r w:rsidRPr="00FD0B3C">
              <w:rPr>
                <w:rStyle w:val="SAPUserEntry"/>
                <w:lang w:val="en-US"/>
              </w:rPr>
              <w:t>(1200DE)</w:t>
            </w:r>
            <w:r w:rsidRPr="00FD0B3C">
              <w:rPr>
                <w:lang w:val="en-US"/>
              </w:rPr>
              <w:t xml:space="preserve"> from the drop-down.</w:t>
            </w:r>
          </w:p>
          <w:p w14:paraId="4E616A5D" w14:textId="77777777" w:rsidR="002A1D5D" w:rsidRPr="00FD0B3C" w:rsidRDefault="002A1D5D" w:rsidP="002A1D5D">
            <w:pPr>
              <w:pStyle w:val="SAPNoteHeading"/>
              <w:ind w:left="0"/>
              <w:rPr>
                <w:lang w:val="en-US"/>
              </w:rPr>
            </w:pPr>
            <w:r w:rsidRPr="00481262">
              <w:rPr>
                <w:noProof/>
                <w:lang w:val="en-US"/>
              </w:rPr>
              <w:drawing>
                <wp:inline distT="0" distB="0" distL="0" distR="0" wp14:anchorId="1542F283" wp14:editId="445E4E34">
                  <wp:extent cx="225425" cy="225425"/>
                  <wp:effectExtent l="0" t="0" r="3175" b="3175"/>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lang w:val="en-US"/>
              </w:rPr>
              <w:t> Recommendation</w:t>
            </w:r>
          </w:p>
          <w:p w14:paraId="0A3A6208" w14:textId="77777777" w:rsidR="002A1D5D" w:rsidRPr="00BE273A" w:rsidRDefault="002A1D5D" w:rsidP="002A1D5D">
            <w:pPr>
              <w:rPr>
                <w:lang w:val="en-US"/>
              </w:rPr>
            </w:pPr>
            <w:r w:rsidRPr="00FD0B3C">
              <w:rPr>
                <w:lang w:val="en-US"/>
              </w:rPr>
              <w:t>Required if integration with Employee Central Payroll is in place.</w:t>
            </w:r>
          </w:p>
        </w:tc>
      </w:tr>
      <w:tr w:rsidR="002A1D5D" w:rsidRPr="00AC5720" w14:paraId="19EA237E" w14:textId="77777777" w:rsidTr="002A1D5D">
        <w:trPr>
          <w:trHeight w:val="360"/>
        </w:trPr>
        <w:tc>
          <w:tcPr>
            <w:tcW w:w="4112" w:type="dxa"/>
            <w:vMerge/>
            <w:tcBorders>
              <w:left w:val="single" w:sz="8" w:space="0" w:color="999999"/>
              <w:right w:val="single" w:sz="8" w:space="0" w:color="999999"/>
            </w:tcBorders>
            <w:vAlign w:val="center"/>
          </w:tcPr>
          <w:p w14:paraId="400CBACF" w14:textId="77777777" w:rsidR="002A1D5D" w:rsidRPr="00BE273A"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4367625A" w14:textId="77777777" w:rsidR="002A1D5D" w:rsidRPr="00BE273A" w:rsidRDefault="002A1D5D" w:rsidP="002A1D5D">
            <w:pPr>
              <w:rPr>
                <w:rStyle w:val="SAPScreenElement"/>
                <w:lang w:val="en-US"/>
              </w:rPr>
            </w:pPr>
            <w:r w:rsidRPr="00FD0B3C">
              <w:rPr>
                <w:rStyle w:val="SAPScreenElement"/>
                <w:lang w:val="en-US"/>
              </w:rPr>
              <w:t xml:space="preserve">Amount: </w:t>
            </w:r>
            <w:r w:rsidRPr="00FD0B3C">
              <w:rPr>
                <w:lang w:val="en-US"/>
              </w:rPr>
              <w:t>value is defaulted; leave as is</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7034F7A6" w14:textId="77777777" w:rsidR="002A1D5D" w:rsidRPr="00FD0B3C" w:rsidRDefault="002A1D5D" w:rsidP="002A1D5D">
            <w:pPr>
              <w:pStyle w:val="SAPNoteHeading"/>
              <w:spacing w:before="60"/>
              <w:ind w:left="0"/>
              <w:rPr>
                <w:lang w:val="en-US"/>
              </w:rPr>
            </w:pPr>
            <w:r w:rsidRPr="00481262">
              <w:rPr>
                <w:noProof/>
                <w:lang w:val="en-US"/>
              </w:rPr>
              <w:drawing>
                <wp:inline distT="0" distB="0" distL="0" distR="0" wp14:anchorId="70EAF517" wp14:editId="00C95B5C">
                  <wp:extent cx="219075" cy="238125"/>
                  <wp:effectExtent l="0" t="0" r="9525" b="9525"/>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FD0B3C">
              <w:rPr>
                <w:noProof/>
                <w:lang w:val="en-US" w:eastAsia="zh-CN"/>
              </w:rPr>
              <w:t xml:space="preserve"> </w:t>
            </w:r>
            <w:r w:rsidRPr="00FD0B3C">
              <w:rPr>
                <w:lang w:val="en-US"/>
              </w:rPr>
              <w:t>Caution</w:t>
            </w:r>
          </w:p>
          <w:p w14:paraId="3B0D9D28" w14:textId="77777777" w:rsidR="002A1D5D" w:rsidRPr="00FD0B3C" w:rsidRDefault="002A1D5D" w:rsidP="002A1D5D">
            <w:pPr>
              <w:rPr>
                <w:lang w:val="en-US"/>
              </w:rPr>
            </w:pPr>
            <w:r w:rsidRPr="00FD0B3C">
              <w:rPr>
                <w:lang w:val="en-US"/>
              </w:rPr>
              <w:t>For Hourly Wage Earners, Interns and non-pay scale employees enter appropriate data.</w:t>
            </w:r>
          </w:p>
          <w:p w14:paraId="1452D922" w14:textId="77777777" w:rsidR="002A1D5D" w:rsidRPr="00FD0B3C" w:rsidRDefault="002A1D5D" w:rsidP="002A1D5D">
            <w:pPr>
              <w:pStyle w:val="SAPNoteHeading"/>
              <w:ind w:left="0"/>
              <w:rPr>
                <w:lang w:val="en-US"/>
              </w:rPr>
            </w:pPr>
            <w:r w:rsidRPr="00481262">
              <w:rPr>
                <w:noProof/>
                <w:lang w:val="en-US"/>
              </w:rPr>
              <w:drawing>
                <wp:inline distT="0" distB="0" distL="0" distR="0" wp14:anchorId="47C29065" wp14:editId="0E2A4079">
                  <wp:extent cx="225425" cy="225425"/>
                  <wp:effectExtent l="0" t="0" r="3175" b="3175"/>
                  <wp:docPr id="648"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lang w:val="en-US"/>
              </w:rPr>
              <w:t> Recommendation</w:t>
            </w:r>
          </w:p>
          <w:p w14:paraId="49609969" w14:textId="77777777" w:rsidR="002A1D5D" w:rsidRPr="00BE273A" w:rsidRDefault="002A1D5D" w:rsidP="002A1D5D">
            <w:pPr>
              <w:rPr>
                <w:lang w:val="en-US"/>
              </w:rPr>
            </w:pPr>
            <w:r w:rsidRPr="00FD0B3C">
              <w:rPr>
                <w:lang w:val="en-US"/>
              </w:rPr>
              <w:t>Required if integration with Employee Central Payroll is in place.</w:t>
            </w:r>
          </w:p>
        </w:tc>
      </w:tr>
      <w:tr w:rsidR="002A1D5D" w:rsidRPr="00AC5720" w14:paraId="076EEB6A" w14:textId="77777777" w:rsidTr="002A1D5D">
        <w:trPr>
          <w:trHeight w:val="360"/>
        </w:trPr>
        <w:tc>
          <w:tcPr>
            <w:tcW w:w="4112" w:type="dxa"/>
            <w:vMerge/>
            <w:tcBorders>
              <w:left w:val="single" w:sz="8" w:space="0" w:color="999999"/>
              <w:right w:val="single" w:sz="8" w:space="0" w:color="999999"/>
            </w:tcBorders>
            <w:vAlign w:val="center"/>
          </w:tcPr>
          <w:p w14:paraId="46606427" w14:textId="77777777" w:rsidR="002A1D5D" w:rsidRPr="00BE273A"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7AEEFBAA" w14:textId="77777777" w:rsidR="002A1D5D" w:rsidRPr="00BE273A" w:rsidRDefault="002A1D5D" w:rsidP="002A1D5D">
            <w:pPr>
              <w:rPr>
                <w:rStyle w:val="SAPScreenElement"/>
                <w:lang w:val="en-US"/>
              </w:rPr>
            </w:pPr>
            <w:r w:rsidRPr="00FD0B3C">
              <w:rPr>
                <w:rStyle w:val="SAPScreenElement"/>
                <w:lang w:val="en-US"/>
              </w:rPr>
              <w:t xml:space="preserve">Currency: </w:t>
            </w:r>
            <w:r w:rsidRPr="00FD0B3C">
              <w:rPr>
                <w:rStyle w:val="SAPUserEntry"/>
                <w:lang w:val="en-US"/>
              </w:rPr>
              <w:t xml:space="preserve">EUR </w:t>
            </w:r>
            <w:r w:rsidRPr="00FD0B3C">
              <w:rPr>
                <w:lang w:val="en-US"/>
              </w:rPr>
              <w:t>is defaulted, leave as is</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3D399E3F" w14:textId="77777777" w:rsidR="002A1D5D" w:rsidRPr="00FD0B3C" w:rsidRDefault="002A1D5D" w:rsidP="002A1D5D">
            <w:pPr>
              <w:rPr>
                <w:lang w:val="en-US"/>
              </w:rPr>
            </w:pPr>
            <w:r w:rsidRPr="00FD0B3C">
              <w:rPr>
                <w:lang w:val="en-US"/>
              </w:rPr>
              <w:t>Defaults to the currency of the country where the company is located.</w:t>
            </w:r>
          </w:p>
          <w:p w14:paraId="6678A988" w14:textId="77777777" w:rsidR="002A1D5D" w:rsidRPr="00FD0B3C" w:rsidRDefault="002A1D5D" w:rsidP="002A1D5D">
            <w:pPr>
              <w:pStyle w:val="SAPNoteHeading"/>
              <w:ind w:left="0"/>
              <w:rPr>
                <w:lang w:val="en-US"/>
              </w:rPr>
            </w:pPr>
            <w:r w:rsidRPr="00481262">
              <w:rPr>
                <w:noProof/>
                <w:lang w:val="en-US"/>
              </w:rPr>
              <w:drawing>
                <wp:inline distT="0" distB="0" distL="0" distR="0" wp14:anchorId="05F80F5E" wp14:editId="18723F79">
                  <wp:extent cx="225425" cy="225425"/>
                  <wp:effectExtent l="0" t="0" r="3175" b="3175"/>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lang w:val="en-US"/>
              </w:rPr>
              <w:t> Recommendation</w:t>
            </w:r>
          </w:p>
          <w:p w14:paraId="3E0CADA8" w14:textId="77777777" w:rsidR="002A1D5D" w:rsidRPr="00BE273A" w:rsidRDefault="002A1D5D" w:rsidP="002A1D5D">
            <w:pPr>
              <w:rPr>
                <w:lang w:val="en-US"/>
              </w:rPr>
            </w:pPr>
            <w:r w:rsidRPr="00FD0B3C">
              <w:rPr>
                <w:lang w:val="en-US"/>
              </w:rPr>
              <w:t>Required if integration with Employee Central Payroll is in place.</w:t>
            </w:r>
          </w:p>
        </w:tc>
      </w:tr>
      <w:tr w:rsidR="002A1D5D" w:rsidRPr="00AC5720" w14:paraId="08E2ACD0" w14:textId="77777777" w:rsidTr="002A1D5D">
        <w:trPr>
          <w:trHeight w:val="360"/>
        </w:trPr>
        <w:tc>
          <w:tcPr>
            <w:tcW w:w="4112" w:type="dxa"/>
            <w:vMerge/>
            <w:tcBorders>
              <w:left w:val="single" w:sz="8" w:space="0" w:color="999999"/>
              <w:right w:val="single" w:sz="8" w:space="0" w:color="999999"/>
            </w:tcBorders>
            <w:vAlign w:val="center"/>
          </w:tcPr>
          <w:p w14:paraId="4549EBC4" w14:textId="77777777" w:rsidR="002A1D5D" w:rsidRPr="00BE273A"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3FE6A920" w14:textId="77777777" w:rsidR="002A1D5D" w:rsidRPr="008D3676" w:rsidRDefault="002A1D5D" w:rsidP="002A1D5D">
            <w:pPr>
              <w:rPr>
                <w:rStyle w:val="SAPScreenElement"/>
                <w:lang w:val="en-US"/>
              </w:rPr>
            </w:pPr>
            <w:r w:rsidRPr="00FD0B3C">
              <w:rPr>
                <w:rStyle w:val="SAPScreenElement"/>
                <w:lang w:val="en-US"/>
              </w:rPr>
              <w:t xml:space="preserve">Frequency: </w:t>
            </w:r>
            <w:r w:rsidRPr="00FD0B3C">
              <w:rPr>
                <w:lang w:val="en-US"/>
              </w:rPr>
              <w:t>value is defaulted; leave as is</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0EF3122F" w14:textId="77777777" w:rsidR="002A1D5D" w:rsidRPr="00FD0B3C" w:rsidRDefault="002A1D5D" w:rsidP="002A1D5D">
            <w:pPr>
              <w:rPr>
                <w:lang w:val="en-US"/>
              </w:rPr>
            </w:pPr>
            <w:r w:rsidRPr="00FD0B3C">
              <w:rPr>
                <w:lang w:val="en-US"/>
              </w:rPr>
              <w:t>For Hourly Wage Earners, Interns and non-pay scale employees a value suitable for the chosen Pay Component is defaulted.</w:t>
            </w:r>
          </w:p>
          <w:p w14:paraId="1E0D5B96" w14:textId="77777777" w:rsidR="002A1D5D" w:rsidRPr="00FD0B3C" w:rsidRDefault="002A1D5D" w:rsidP="002A1D5D">
            <w:pPr>
              <w:pStyle w:val="SAPNoteHeading"/>
              <w:ind w:left="0"/>
              <w:rPr>
                <w:lang w:val="en-US"/>
              </w:rPr>
            </w:pPr>
            <w:r w:rsidRPr="00481262">
              <w:rPr>
                <w:noProof/>
                <w:lang w:val="en-US"/>
              </w:rPr>
              <w:drawing>
                <wp:inline distT="0" distB="0" distL="0" distR="0" wp14:anchorId="71F9D2E1" wp14:editId="181BFE59">
                  <wp:extent cx="225425" cy="225425"/>
                  <wp:effectExtent l="0" t="0" r="3175" b="3175"/>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FD0B3C">
              <w:rPr>
                <w:lang w:val="en-US"/>
              </w:rPr>
              <w:t> Recommendation</w:t>
            </w:r>
          </w:p>
          <w:p w14:paraId="017F3A0D" w14:textId="77777777" w:rsidR="002A1D5D" w:rsidRPr="008D3676" w:rsidRDefault="002A1D5D" w:rsidP="002A1D5D">
            <w:pPr>
              <w:rPr>
                <w:lang w:val="en-US"/>
              </w:rPr>
            </w:pPr>
            <w:r w:rsidRPr="00FD0B3C">
              <w:rPr>
                <w:lang w:val="en-US"/>
              </w:rPr>
              <w:t>Required if integration with Employee Central Payroll is in place.</w:t>
            </w:r>
          </w:p>
        </w:tc>
      </w:tr>
      <w:tr w:rsidR="002A1D5D" w:rsidRPr="00AC5720" w14:paraId="31262345" w14:textId="77777777" w:rsidTr="002A1D5D">
        <w:trPr>
          <w:trHeight w:val="360"/>
        </w:trPr>
        <w:tc>
          <w:tcPr>
            <w:tcW w:w="4112" w:type="dxa"/>
            <w:vMerge/>
            <w:tcBorders>
              <w:left w:val="single" w:sz="8" w:space="0" w:color="999999"/>
              <w:right w:val="single" w:sz="8" w:space="0" w:color="999999"/>
            </w:tcBorders>
          </w:tcPr>
          <w:p w14:paraId="7B0C61DB" w14:textId="77777777" w:rsidR="002A1D5D" w:rsidRPr="00BE273A"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2513000A" w14:textId="16FE6E9E" w:rsidR="002A1D5D" w:rsidRPr="002326C1" w:rsidRDefault="00B408FD" w:rsidP="002A1D5D">
            <w:pPr>
              <w:rPr>
                <w:rStyle w:val="SAPScreenElement"/>
                <w:lang w:val="en-US"/>
              </w:rPr>
            </w:pPr>
            <w:r w:rsidRPr="00B408FD">
              <w:rPr>
                <w:lang w:val="en-US"/>
              </w:rPr>
              <w:t>If appropriate, add a</w:t>
            </w:r>
            <w:r w:rsidRPr="00B408FD">
              <w:rPr>
                <w:rStyle w:val="SAPScreenElement"/>
                <w:lang w:val="en-US"/>
              </w:rPr>
              <w:t xml:space="preserve"> Pay Component </w:t>
            </w:r>
            <w:r w:rsidRPr="00B408FD">
              <w:rPr>
                <w:lang w:val="en-US"/>
              </w:rPr>
              <w:t xml:space="preserve">related to recurring payments. For this, select in the </w:t>
            </w:r>
            <w:r w:rsidRPr="00B408FD">
              <w:rPr>
                <w:rStyle w:val="SAPScreenElement"/>
                <w:lang w:val="en-US"/>
              </w:rPr>
              <w:t xml:space="preserve">Compensation </w:t>
            </w:r>
            <w:r w:rsidRPr="00B408FD">
              <w:rPr>
                <w:lang w:val="en-US"/>
              </w:rPr>
              <w:t xml:space="preserve">block the </w:t>
            </w:r>
            <w:r w:rsidRPr="00481262">
              <w:rPr>
                <w:rStyle w:val="SAPScreenElement"/>
              </w:rPr>
              <w:sym w:font="Symbol" w:char="F0C5"/>
            </w:r>
            <w:r w:rsidRPr="00B408FD">
              <w:rPr>
                <w:rStyle w:val="SAPScreenElement"/>
                <w:lang w:val="en-US"/>
              </w:rPr>
              <w:t xml:space="preserve"> Add</w:t>
            </w:r>
            <w:r w:rsidRPr="00B408FD">
              <w:rPr>
                <w:lang w:val="en-US"/>
              </w:rPr>
              <w:t xml:space="preserve"> link, and select as </w:t>
            </w:r>
            <w:r w:rsidRPr="00B408FD">
              <w:rPr>
                <w:rStyle w:val="SAPScreenElement"/>
                <w:lang w:val="en-US"/>
              </w:rPr>
              <w:t>Pay Component</w:t>
            </w:r>
            <w:r w:rsidRPr="00B408FD">
              <w:rPr>
                <w:lang w:val="en-US"/>
              </w:rPr>
              <w:t>, for example</w:t>
            </w:r>
            <w:r w:rsidRPr="00B408FD">
              <w:rPr>
                <w:rStyle w:val="SAPUserEntry"/>
                <w:lang w:val="en-US"/>
              </w:rPr>
              <w:t xml:space="preserve"> DE</w:t>
            </w:r>
            <w:r w:rsidRPr="00B408FD">
              <w:rPr>
                <w:b/>
                <w:lang w:val="en-US"/>
              </w:rPr>
              <w:t xml:space="preserve"> </w:t>
            </w:r>
            <w:r w:rsidRPr="00B408FD">
              <w:rPr>
                <w:rStyle w:val="SAPUserEntry"/>
                <w:lang w:val="en-US"/>
              </w:rPr>
              <w:t>-</w:t>
            </w:r>
            <w:r w:rsidRPr="00B408FD">
              <w:rPr>
                <w:b/>
                <w:lang w:val="en-US"/>
              </w:rPr>
              <w:t xml:space="preserve"> </w:t>
            </w:r>
            <w:r w:rsidRPr="00B408FD">
              <w:rPr>
                <w:rStyle w:val="SAPUserEntry"/>
                <w:lang w:val="en-US"/>
              </w:rPr>
              <w:t>Lump Sum for Stand-By Hours</w:t>
            </w:r>
            <w:r w:rsidRPr="00B408FD">
              <w:rPr>
                <w:b/>
                <w:lang w:val="en-US"/>
              </w:rPr>
              <w:t xml:space="preserve"> </w:t>
            </w:r>
            <w:r w:rsidRPr="00B408FD">
              <w:rPr>
                <w:rStyle w:val="SAPUserEntry"/>
                <w:lang w:val="en-US"/>
              </w:rPr>
              <w:t>(2020DE)</w:t>
            </w:r>
            <w:r w:rsidRPr="00B408FD">
              <w:rPr>
                <w:lang w:val="en-US"/>
              </w:rPr>
              <w:t xml:space="preserve"> and enter data as appropriate</w:t>
            </w:r>
            <w:r w:rsidR="002A1D5D" w:rsidRPr="00FD0B3C">
              <w:rPr>
                <w:lang w:val="en-US"/>
              </w:rPr>
              <w:t>.</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64F54A09" w14:textId="77777777" w:rsidR="002A1D5D" w:rsidRPr="002326C1" w:rsidRDefault="002A1D5D" w:rsidP="002A1D5D">
            <w:pPr>
              <w:rPr>
                <w:lang w:val="en-US"/>
              </w:rPr>
            </w:pPr>
          </w:p>
        </w:tc>
      </w:tr>
    </w:tbl>
    <w:p w14:paraId="1F23EC67" w14:textId="77777777" w:rsidR="002A1D5D" w:rsidRPr="00AE1E45" w:rsidRDefault="002A1D5D" w:rsidP="002A1D5D">
      <w:pPr>
        <w:pStyle w:val="Heading3"/>
        <w:spacing w:before="240" w:after="120"/>
        <w:rPr>
          <w:lang w:val="en-US"/>
        </w:rPr>
      </w:pPr>
      <w:bookmarkStart w:id="19153" w:name="_Toc507063723"/>
      <w:r w:rsidRPr="00AE1E45">
        <w:rPr>
          <w:lang w:val="en-US"/>
        </w:rPr>
        <w:lastRenderedPageBreak/>
        <w:t>France (FR)</w:t>
      </w:r>
      <w:bookmarkEnd w:id="19153"/>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3662"/>
        <w:gridCol w:w="5130"/>
        <w:gridCol w:w="5490"/>
      </w:tblGrid>
      <w:tr w:rsidR="002A1D5D" w:rsidRPr="002326C1" w14:paraId="3DA5753F" w14:textId="77777777" w:rsidTr="002A1D5D">
        <w:trPr>
          <w:trHeight w:val="432"/>
          <w:tblHeader/>
        </w:trPr>
        <w:tc>
          <w:tcPr>
            <w:tcW w:w="3662" w:type="dxa"/>
            <w:tcBorders>
              <w:top w:val="single" w:sz="8" w:space="0" w:color="999999"/>
              <w:left w:val="single" w:sz="8" w:space="0" w:color="999999"/>
              <w:bottom w:val="single" w:sz="8" w:space="0" w:color="999999"/>
              <w:right w:val="single" w:sz="8" w:space="0" w:color="999999"/>
            </w:tcBorders>
            <w:shd w:val="clear" w:color="auto" w:fill="999999"/>
          </w:tcPr>
          <w:p w14:paraId="4030F932" w14:textId="77777777" w:rsidR="002A1D5D" w:rsidRPr="002326C1" w:rsidRDefault="002A1D5D" w:rsidP="002A1D5D">
            <w:pPr>
              <w:pStyle w:val="SAPTableHeader"/>
              <w:rPr>
                <w:lang w:val="en-US"/>
              </w:rPr>
            </w:pPr>
            <w:r>
              <w:rPr>
                <w:lang w:val="en-US"/>
              </w:rPr>
              <w:t>Instruction</w:t>
            </w:r>
          </w:p>
        </w:tc>
        <w:tc>
          <w:tcPr>
            <w:tcW w:w="5130" w:type="dxa"/>
            <w:tcBorders>
              <w:top w:val="single" w:sz="8" w:space="0" w:color="999999"/>
              <w:left w:val="single" w:sz="8" w:space="0" w:color="999999"/>
              <w:bottom w:val="single" w:sz="8" w:space="0" w:color="999999"/>
              <w:right w:val="single" w:sz="8" w:space="0" w:color="999999"/>
            </w:tcBorders>
            <w:shd w:val="clear" w:color="auto" w:fill="999999"/>
            <w:hideMark/>
          </w:tcPr>
          <w:p w14:paraId="31D4BB79"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490" w:type="dxa"/>
            <w:tcBorders>
              <w:top w:val="single" w:sz="8" w:space="0" w:color="999999"/>
              <w:left w:val="single" w:sz="8" w:space="0" w:color="999999"/>
              <w:bottom w:val="single" w:sz="8" w:space="0" w:color="999999"/>
              <w:right w:val="single" w:sz="8" w:space="0" w:color="999999"/>
            </w:tcBorders>
            <w:shd w:val="clear" w:color="auto" w:fill="999999"/>
            <w:hideMark/>
          </w:tcPr>
          <w:p w14:paraId="4928CF4C" w14:textId="77777777" w:rsidR="002A1D5D" w:rsidRPr="002326C1" w:rsidRDefault="002A1D5D" w:rsidP="002A1D5D">
            <w:pPr>
              <w:pStyle w:val="SAPTableHeader"/>
              <w:rPr>
                <w:lang w:val="en-US"/>
              </w:rPr>
            </w:pPr>
            <w:r w:rsidRPr="002326C1">
              <w:rPr>
                <w:lang w:val="en-US"/>
              </w:rPr>
              <w:t>Additional Information</w:t>
            </w:r>
          </w:p>
        </w:tc>
      </w:tr>
      <w:tr w:rsidR="002A1D5D" w:rsidRPr="009F7102" w14:paraId="5EA11EEB" w14:textId="77777777" w:rsidTr="002A1D5D">
        <w:trPr>
          <w:trHeight w:val="360"/>
        </w:trPr>
        <w:tc>
          <w:tcPr>
            <w:tcW w:w="3662" w:type="dxa"/>
            <w:vMerge w:val="restart"/>
            <w:tcBorders>
              <w:top w:val="single" w:sz="8" w:space="0" w:color="999999"/>
              <w:left w:val="single" w:sz="8" w:space="0" w:color="999999"/>
              <w:right w:val="single" w:sz="8" w:space="0" w:color="999999"/>
            </w:tcBorders>
          </w:tcPr>
          <w:p w14:paraId="0F8FB52D" w14:textId="2C9355E2" w:rsidR="002A1D5D" w:rsidRPr="00FF1A3E" w:rsidRDefault="00B408FD" w:rsidP="002A1D5D">
            <w:pPr>
              <w:rPr>
                <w:rStyle w:val="SAPScreenElement"/>
                <w:lang w:val="en-US"/>
              </w:rPr>
            </w:pPr>
            <w:r w:rsidRPr="0033437B">
              <w:rPr>
                <w:lang w:val="en-US"/>
              </w:rPr>
              <w:t xml:space="preserve">In the </w:t>
            </w:r>
            <w:r w:rsidRPr="0033437B">
              <w:rPr>
                <w:rStyle w:val="SAPScreenElement"/>
                <w:lang w:val="en-US"/>
              </w:rPr>
              <w:t xml:space="preserve">Compensation Information </w:t>
            </w:r>
            <w:r w:rsidRPr="0033437B">
              <w:rPr>
                <w:lang w:val="en-US"/>
              </w:rPr>
              <w:t>block review the existing data and adapt as appropriate.</w:t>
            </w: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1726372C" w14:textId="45588D66" w:rsidR="002A1D5D" w:rsidRPr="008D3676" w:rsidRDefault="00B408FD" w:rsidP="002A1D5D">
            <w:pPr>
              <w:rPr>
                <w:rStyle w:val="SAPScreenElement"/>
                <w:lang w:val="en-US"/>
              </w:rPr>
            </w:pPr>
            <w:r w:rsidRPr="0033437B">
              <w:rPr>
                <w:rStyle w:val="SAPScreenElement"/>
                <w:lang w:val="en-US"/>
              </w:rPr>
              <w:t xml:space="preserve">Pay Group: </w:t>
            </w:r>
            <w:r w:rsidRPr="0033437B">
              <w:rPr>
                <w:lang w:val="en-US"/>
              </w:rPr>
              <w:t>select from drop-down (for example</w:t>
            </w:r>
            <w:r w:rsidRPr="0033437B">
              <w:rPr>
                <w:rStyle w:val="SAPUserEntry"/>
                <w:lang w:val="en-US"/>
              </w:rPr>
              <w:t xml:space="preserve"> FR-Monthly</w:t>
            </w:r>
            <w:r w:rsidRPr="0033437B">
              <w:rPr>
                <w:lang w:val="en-US"/>
              </w:rPr>
              <w:t xml:space="preserve"> </w:t>
            </w:r>
            <w:r w:rsidRPr="0033437B">
              <w:rPr>
                <w:rStyle w:val="SAPUserEntry"/>
                <w:lang w:val="en-US"/>
              </w:rPr>
              <w:t>(FR)</w:t>
            </w:r>
            <w:r w:rsidRPr="0033437B">
              <w:rPr>
                <w:lang w:val="en-US"/>
              </w:rPr>
              <w:t>) or accept value from the employee’s existing master data record, if appropriate</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301F52D3" w14:textId="77777777" w:rsidR="002A1D5D" w:rsidRPr="0033437B" w:rsidRDefault="002A1D5D" w:rsidP="002A1D5D">
            <w:pPr>
              <w:pStyle w:val="SAPNoteHeading"/>
              <w:ind w:left="0"/>
              <w:rPr>
                <w:lang w:val="en-US"/>
              </w:rPr>
            </w:pPr>
            <w:r w:rsidRPr="0033437B">
              <w:rPr>
                <w:noProof/>
                <w:lang w:val="en-US"/>
              </w:rPr>
              <w:drawing>
                <wp:inline distT="0" distB="0" distL="0" distR="0" wp14:anchorId="04F95282" wp14:editId="6BDF0537">
                  <wp:extent cx="228600" cy="228600"/>
                  <wp:effectExtent l="0" t="0" r="0" b="0"/>
                  <wp:docPr id="6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Pr>
                <w:lang w:val="en-US"/>
              </w:rPr>
              <w:t> Recommendation</w:t>
            </w:r>
          </w:p>
          <w:p w14:paraId="3CB93933" w14:textId="77777777" w:rsidR="002A1D5D" w:rsidRPr="0033437B" w:rsidRDefault="002A1D5D" w:rsidP="002A1D5D">
            <w:pPr>
              <w:pStyle w:val="NoteParagraph"/>
              <w:ind w:left="0"/>
              <w:rPr>
                <w:lang w:val="en-US"/>
              </w:rPr>
            </w:pPr>
            <w:r w:rsidRPr="0033437B">
              <w:rPr>
                <w:lang w:val="en-US"/>
              </w:rPr>
              <w:t>Required if integration with Employee Central Payroll is in place.</w:t>
            </w:r>
          </w:p>
          <w:p w14:paraId="28D43D7C" w14:textId="77777777" w:rsidR="002A1D5D" w:rsidRPr="0033437B" w:rsidRDefault="002A1D5D" w:rsidP="002A1D5D">
            <w:pPr>
              <w:pStyle w:val="SAPNoteHeading"/>
              <w:ind w:left="0"/>
              <w:rPr>
                <w:lang w:val="en-US"/>
              </w:rPr>
            </w:pPr>
            <w:r w:rsidRPr="0033437B">
              <w:rPr>
                <w:noProof/>
                <w:lang w:val="en-US"/>
              </w:rPr>
              <w:drawing>
                <wp:inline distT="0" distB="0" distL="0" distR="0" wp14:anchorId="65D7ED77" wp14:editId="27BDCA05">
                  <wp:extent cx="228600" cy="228600"/>
                  <wp:effectExtent l="0" t="0" r="0" b="0"/>
                  <wp:docPr id="65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437B">
              <w:rPr>
                <w:lang w:val="en-US"/>
              </w:rPr>
              <w:t xml:space="preserve"> Note</w:t>
            </w:r>
          </w:p>
          <w:p w14:paraId="71477D5C" w14:textId="7FCD452E" w:rsidR="002A1D5D" w:rsidRPr="008D3676" w:rsidRDefault="00B408FD" w:rsidP="002A1D5D">
            <w:pPr>
              <w:rPr>
                <w:lang w:val="en-US"/>
              </w:rPr>
            </w:pPr>
            <w:r w:rsidRPr="0033437B">
              <w:rPr>
                <w:lang w:val="en-US"/>
              </w:rPr>
              <w:t>In case the employee should not be considered for payroll run in the Employee Central Payroll system, meaning his/her employee class is</w:t>
            </w:r>
            <w:r w:rsidRPr="0033437B">
              <w:rPr>
                <w:rStyle w:val="SAPUserEntry"/>
                <w:lang w:val="en-US"/>
              </w:rPr>
              <w:t xml:space="preserve"> Contingent</w:t>
            </w:r>
            <w:r w:rsidRPr="0033437B">
              <w:rPr>
                <w:lang w:val="en-US"/>
              </w:rPr>
              <w:t xml:space="preserve"> </w:t>
            </w:r>
            <w:r w:rsidRPr="0033437B">
              <w:rPr>
                <w:rStyle w:val="SAPUserEntry"/>
                <w:lang w:val="en-US"/>
              </w:rPr>
              <w:t>(FR)</w:t>
            </w:r>
            <w:r w:rsidRPr="0033437B">
              <w:rPr>
                <w:lang w:val="en-US"/>
              </w:rPr>
              <w:t xml:space="preserve">, then value </w:t>
            </w:r>
            <w:r w:rsidRPr="0033437B">
              <w:rPr>
                <w:rStyle w:val="SAPUserEntry"/>
                <w:lang w:val="en-US"/>
              </w:rPr>
              <w:t>99</w:t>
            </w:r>
            <w:r w:rsidRPr="0033437B">
              <w:rPr>
                <w:lang w:val="en-US"/>
              </w:rPr>
              <w:t xml:space="preserve"> </w:t>
            </w:r>
            <w:r w:rsidRPr="0033437B">
              <w:rPr>
                <w:rStyle w:val="SAPUserEntry"/>
                <w:lang w:val="en-US"/>
              </w:rPr>
              <w:t>-</w:t>
            </w:r>
            <w:r w:rsidRPr="0033437B">
              <w:rPr>
                <w:lang w:val="en-US"/>
              </w:rPr>
              <w:t xml:space="preserve"> </w:t>
            </w:r>
            <w:r w:rsidRPr="0033437B">
              <w:rPr>
                <w:rStyle w:val="SAPUserEntry"/>
                <w:lang w:val="en-US"/>
              </w:rPr>
              <w:t>Non Payroll</w:t>
            </w:r>
            <w:r w:rsidRPr="0033437B">
              <w:rPr>
                <w:b/>
                <w:lang w:val="en-US"/>
              </w:rPr>
              <w:t xml:space="preserve"> </w:t>
            </w:r>
            <w:r w:rsidRPr="0033437B">
              <w:rPr>
                <w:rStyle w:val="SAPUserEntry"/>
                <w:lang w:val="en-US"/>
              </w:rPr>
              <w:t>(99)</w:t>
            </w:r>
            <w:r w:rsidRPr="0033437B">
              <w:rPr>
                <w:b/>
                <w:lang w:val="en-US"/>
              </w:rPr>
              <w:t xml:space="preserve"> </w:t>
            </w:r>
            <w:r w:rsidRPr="0033437B">
              <w:rPr>
                <w:lang w:val="en-US"/>
              </w:rPr>
              <w:t>should be selected.</w:t>
            </w:r>
          </w:p>
        </w:tc>
      </w:tr>
      <w:tr w:rsidR="002A1D5D" w:rsidRPr="009F7102" w14:paraId="120FC148" w14:textId="77777777" w:rsidTr="002A1D5D">
        <w:trPr>
          <w:trHeight w:val="360"/>
        </w:trPr>
        <w:tc>
          <w:tcPr>
            <w:tcW w:w="3662" w:type="dxa"/>
            <w:vMerge/>
            <w:tcBorders>
              <w:left w:val="single" w:sz="8" w:space="0" w:color="999999"/>
              <w:bottom w:val="single" w:sz="8" w:space="0" w:color="999999"/>
              <w:right w:val="single" w:sz="8" w:space="0" w:color="999999"/>
            </w:tcBorders>
            <w:vAlign w:val="center"/>
          </w:tcPr>
          <w:p w14:paraId="662BF7CF" w14:textId="77777777" w:rsidR="002A1D5D" w:rsidRPr="00FF1A3E" w:rsidRDefault="002A1D5D" w:rsidP="002A1D5D">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3FCEA341" w14:textId="77777777" w:rsidR="002A1D5D" w:rsidRPr="008D3676" w:rsidRDefault="002A1D5D" w:rsidP="002A1D5D">
            <w:pPr>
              <w:rPr>
                <w:rStyle w:val="SAPScreenElement"/>
                <w:lang w:val="en-US"/>
              </w:rPr>
            </w:pPr>
            <w:r w:rsidRPr="0033437B">
              <w:rPr>
                <w:rStyle w:val="SAPScreenElement"/>
                <w:lang w:val="en-US"/>
              </w:rPr>
              <w:t xml:space="preserve">Is Eligible For Car: </w:t>
            </w:r>
            <w:r w:rsidRPr="0033437B">
              <w:rPr>
                <w:lang w:val="en-US"/>
              </w:rPr>
              <w:t>select from drop-down</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7559D365" w14:textId="77777777" w:rsidR="002A1D5D" w:rsidRPr="008D3676" w:rsidRDefault="002A1D5D" w:rsidP="002A1D5D">
            <w:pPr>
              <w:rPr>
                <w:lang w:val="en-US"/>
              </w:rPr>
            </w:pPr>
          </w:p>
        </w:tc>
      </w:tr>
      <w:tr w:rsidR="002A1D5D" w:rsidRPr="009F7102" w14:paraId="0F30C233" w14:textId="77777777" w:rsidTr="002A1D5D">
        <w:trPr>
          <w:trHeight w:val="360"/>
        </w:trPr>
        <w:tc>
          <w:tcPr>
            <w:tcW w:w="3662" w:type="dxa"/>
            <w:vMerge w:val="restart"/>
            <w:tcBorders>
              <w:top w:val="single" w:sz="8" w:space="0" w:color="999999"/>
              <w:left w:val="single" w:sz="8" w:space="0" w:color="999999"/>
              <w:right w:val="single" w:sz="8" w:space="0" w:color="999999"/>
            </w:tcBorders>
          </w:tcPr>
          <w:p w14:paraId="017696BD" w14:textId="7F0AC3F8" w:rsidR="002A1D5D" w:rsidRPr="0033437B" w:rsidRDefault="00B408FD" w:rsidP="002A1D5D">
            <w:pPr>
              <w:rPr>
                <w:lang w:val="en-US"/>
              </w:rPr>
            </w:pPr>
            <w:r w:rsidRPr="0033437B">
              <w:rPr>
                <w:lang w:val="en-US"/>
              </w:rPr>
              <w:t xml:space="preserve">In the </w:t>
            </w:r>
            <w:r w:rsidRPr="0033437B">
              <w:rPr>
                <w:rStyle w:val="SAPScreenElement"/>
                <w:lang w:val="en-US"/>
              </w:rPr>
              <w:t xml:space="preserve">Compensation </w:t>
            </w:r>
            <w:r w:rsidRPr="0033437B">
              <w:rPr>
                <w:lang w:val="en-US"/>
              </w:rPr>
              <w:t>block, the data during the previous employment of the employee is taken over. Review and adapt if appropriate by entering the salary information, as well as recurring payments, if appropriate</w:t>
            </w:r>
            <w:r w:rsidR="002A1D5D" w:rsidRPr="0033437B">
              <w:rPr>
                <w:lang w:val="en-US"/>
              </w:rPr>
              <w:t>:</w:t>
            </w:r>
          </w:p>
          <w:p w14:paraId="2EAE0DC2" w14:textId="77777777" w:rsidR="002A1D5D" w:rsidRPr="0033437B" w:rsidRDefault="002A1D5D" w:rsidP="002A1D5D">
            <w:pPr>
              <w:pStyle w:val="SAPNoteHeading"/>
              <w:ind w:left="0"/>
              <w:rPr>
                <w:lang w:val="en-US"/>
              </w:rPr>
            </w:pPr>
            <w:r w:rsidRPr="0033437B">
              <w:rPr>
                <w:noProof/>
                <w:lang w:val="en-US"/>
              </w:rPr>
              <w:drawing>
                <wp:inline distT="0" distB="0" distL="0" distR="0" wp14:anchorId="36FBE8D9" wp14:editId="7920AE29">
                  <wp:extent cx="225425" cy="225425"/>
                  <wp:effectExtent l="0" t="0" r="3175" b="3175"/>
                  <wp:docPr id="65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xml:space="preserve"> Note</w:t>
            </w:r>
          </w:p>
          <w:p w14:paraId="665291AF" w14:textId="719ACE56" w:rsidR="002A1D5D" w:rsidRPr="0033437B" w:rsidRDefault="00B408FD" w:rsidP="00B408FD">
            <w:pPr>
              <w:pStyle w:val="NoteParagraph"/>
              <w:ind w:left="0"/>
              <w:rPr>
                <w:lang w:val="en-US"/>
              </w:rPr>
            </w:pPr>
            <w:r w:rsidRPr="0033437B">
              <w:rPr>
                <w:lang w:val="en-US"/>
              </w:rPr>
              <w:t xml:space="preserve">Information needed to have a meaningful employee master data record. In case integration with Employee Central Payroll is in place, in the Employee Central Payroll system the information related to standard salary / rate / wage will be kept in infotype </w:t>
            </w:r>
            <w:r w:rsidRPr="0033437B">
              <w:rPr>
                <w:rStyle w:val="SAPScreenElement"/>
                <w:color w:val="auto"/>
                <w:lang w:val="en-US"/>
              </w:rPr>
              <w:t>Basic Pay</w:t>
            </w:r>
            <w:r w:rsidRPr="0033437B">
              <w:rPr>
                <w:lang w:val="en-US"/>
              </w:rPr>
              <w:t>,</w:t>
            </w:r>
            <w:r w:rsidRPr="0033437B">
              <w:rPr>
                <w:rStyle w:val="SAPScreenElement"/>
                <w:lang w:val="en-US"/>
              </w:rPr>
              <w:t xml:space="preserve"> </w:t>
            </w:r>
            <w:r w:rsidRPr="0033437B">
              <w:rPr>
                <w:lang w:val="en-US"/>
              </w:rPr>
              <w:t xml:space="preserve">whereas the recurring payments will be kept in infotype </w:t>
            </w:r>
            <w:r w:rsidRPr="0033437B">
              <w:rPr>
                <w:rStyle w:val="SAPScreenElement"/>
                <w:color w:val="auto"/>
                <w:lang w:val="en-US"/>
              </w:rPr>
              <w:t>Recurring Payments/</w:t>
            </w:r>
            <w:r>
              <w:rPr>
                <w:rStyle w:val="SAPScreenElement"/>
                <w:color w:val="auto"/>
                <w:lang w:val="en-US"/>
              </w:rPr>
              <w:t xml:space="preserve"> </w:t>
            </w:r>
            <w:r w:rsidRPr="0033437B">
              <w:rPr>
                <w:rStyle w:val="SAPScreenElement"/>
                <w:color w:val="auto"/>
                <w:lang w:val="en-US"/>
              </w:rPr>
              <w:t>Deductions</w:t>
            </w:r>
            <w:r w:rsidRPr="0033437B">
              <w:rPr>
                <w:lang w:val="en-US"/>
              </w:rPr>
              <w:t xml:space="preserve">. </w:t>
            </w:r>
          </w:p>
          <w:p w14:paraId="08ABC7FC" w14:textId="77777777" w:rsidR="002A1D5D" w:rsidRPr="0033437B" w:rsidRDefault="002A1D5D" w:rsidP="002A1D5D">
            <w:pPr>
              <w:pStyle w:val="SAPNoteHeading"/>
              <w:ind w:left="0"/>
              <w:rPr>
                <w:lang w:val="en-US"/>
              </w:rPr>
            </w:pPr>
            <w:r w:rsidRPr="0033437B">
              <w:rPr>
                <w:noProof/>
                <w:lang w:val="en-US"/>
              </w:rPr>
              <w:drawing>
                <wp:inline distT="0" distB="0" distL="0" distR="0" wp14:anchorId="75C65938" wp14:editId="5559C323">
                  <wp:extent cx="225425" cy="225425"/>
                  <wp:effectExtent l="0" t="0" r="3175" b="3175"/>
                  <wp:docPr id="654" name="Picture 654" descr="cid:image001.png@01D26CCB.6B5E5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1.png@01D26CCB.6B5E51B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Note</w:t>
            </w:r>
          </w:p>
          <w:p w14:paraId="4123C71E" w14:textId="7EA6B5FF" w:rsidR="002A1D5D" w:rsidRPr="00FF1A3E" w:rsidRDefault="00B408FD" w:rsidP="002A1D5D">
            <w:pPr>
              <w:rPr>
                <w:rStyle w:val="SAPScreenElement"/>
                <w:lang w:val="en-US"/>
              </w:rPr>
            </w:pPr>
            <w:r w:rsidRPr="0033437B">
              <w:rPr>
                <w:lang w:val="en-US"/>
              </w:rPr>
              <w:t xml:space="preserve">In case of </w:t>
            </w:r>
            <w:r w:rsidRPr="0033437B">
              <w:rPr>
                <w:rStyle w:val="SAPScreenElement"/>
                <w:lang w:val="en-US"/>
              </w:rPr>
              <w:t>Pay Scale Type</w:t>
            </w:r>
            <w:r w:rsidRPr="0033437B">
              <w:rPr>
                <w:rStyle w:val="SAPUserEntry"/>
                <w:lang w:val="en-US"/>
              </w:rPr>
              <w:t xml:space="preserve"> National Collective Agreement for the Personnel of Engineering Design Offices, Consulting Engineers (FRA/1486)</w:t>
            </w:r>
            <w:r w:rsidRPr="0033437B">
              <w:rPr>
                <w:lang w:val="en-US"/>
              </w:rPr>
              <w:t xml:space="preserve"> and</w:t>
            </w:r>
            <w:r w:rsidRPr="0033437B">
              <w:rPr>
                <w:rStyle w:val="SAPScreenElement"/>
                <w:lang w:val="en-US"/>
              </w:rPr>
              <w:t xml:space="preserve"> Pay Scale Area </w:t>
            </w:r>
            <w:r w:rsidRPr="0033437B">
              <w:rPr>
                <w:lang w:val="en-US"/>
              </w:rPr>
              <w:t xml:space="preserve">having </w:t>
            </w:r>
            <w:r w:rsidRPr="0033437B">
              <w:rPr>
                <w:lang w:val="en-US"/>
              </w:rPr>
              <w:lastRenderedPageBreak/>
              <w:t>for example value</w:t>
            </w:r>
            <w:r w:rsidRPr="0033437B">
              <w:rPr>
                <w:rStyle w:val="SAPUserEntry"/>
                <w:lang w:val="en-US"/>
              </w:rPr>
              <w:t xml:space="preserve"> Île-de-France</w:t>
            </w:r>
            <w:r w:rsidRPr="0033437B">
              <w:rPr>
                <w:lang w:val="en-US"/>
              </w:rPr>
              <w:t xml:space="preserve"> </w:t>
            </w:r>
            <w:r w:rsidRPr="0033437B">
              <w:rPr>
                <w:rStyle w:val="SAPUserEntry"/>
                <w:lang w:val="en-US"/>
              </w:rPr>
              <w:t>(FRA/11)</w:t>
            </w:r>
            <w:r w:rsidRPr="0033437B">
              <w:rPr>
                <w:lang w:val="en-US"/>
              </w:rPr>
              <w:t xml:space="preserve">, the values of the fields </w:t>
            </w:r>
            <w:r w:rsidRPr="0033437B">
              <w:rPr>
                <w:rStyle w:val="SAPScreenElement"/>
                <w:lang w:val="en-US"/>
              </w:rPr>
              <w:t>Pay Component, Amount, Currency</w:t>
            </w:r>
            <w:r w:rsidRPr="0033437B">
              <w:rPr>
                <w:lang w:val="en-US"/>
              </w:rPr>
              <w:t xml:space="preserve"> and </w:t>
            </w:r>
            <w:r w:rsidRPr="0033437B">
              <w:rPr>
                <w:rStyle w:val="SAPScreenElement"/>
                <w:lang w:val="en-US"/>
              </w:rPr>
              <w:t>Frequency,</w:t>
            </w:r>
            <w:r w:rsidRPr="0033437B">
              <w:rPr>
                <w:lang w:val="en-US"/>
              </w:rPr>
              <w:t xml:space="preserve"> located in the </w:t>
            </w:r>
            <w:r w:rsidRPr="0033437B">
              <w:rPr>
                <w:rStyle w:val="SAPScreenElement"/>
                <w:lang w:val="en-US"/>
              </w:rPr>
              <w:t xml:space="preserve">Compensation </w:t>
            </w:r>
            <w:r w:rsidRPr="0033437B">
              <w:rPr>
                <w:lang w:val="en-US"/>
              </w:rPr>
              <w:t xml:space="preserve">block, are automatically suggested based on a preconfigured business rule from the values maintained for fields </w:t>
            </w:r>
            <w:r w:rsidRPr="0033437B">
              <w:rPr>
                <w:rStyle w:val="SAPScreenElement"/>
                <w:lang w:val="en-US"/>
              </w:rPr>
              <w:t>Pay Scale Group</w:t>
            </w:r>
            <w:r w:rsidRPr="0033437B">
              <w:rPr>
                <w:lang w:val="en-US"/>
              </w:rPr>
              <w:t xml:space="preserve"> and </w:t>
            </w:r>
            <w:r w:rsidRPr="0033437B">
              <w:rPr>
                <w:rStyle w:val="SAPScreenElement"/>
                <w:lang w:val="en-US"/>
              </w:rPr>
              <w:t>Pay Scale Level</w:t>
            </w:r>
            <w:r w:rsidRPr="0033437B">
              <w:rPr>
                <w:lang w:val="en-US"/>
              </w:rPr>
              <w:t xml:space="preserve">. The suggested amount is a minimum value for the selected pay scale group and level and can be adapted as appropriate. For details to this preconfigured business rule refer to the </w:t>
            </w:r>
            <w:r w:rsidR="003860F5" w:rsidRPr="007D0B28">
              <w:rPr>
                <w:rStyle w:val="SAPScreenElement"/>
                <w:color w:val="auto"/>
                <w:lang w:val="en-US"/>
                <w:rPrChange w:id="19154" w:author="Author" w:date="2018-03-01T14:10:00Z">
                  <w:rPr>
                    <w:rStyle w:val="SAPScreenElement"/>
                    <w:color w:val="auto"/>
                  </w:rPr>
                </w:rPrChange>
              </w:rPr>
              <w:t>Foundation Objects</w:t>
            </w:r>
            <w:r w:rsidR="003860F5" w:rsidRPr="00BE273A">
              <w:rPr>
                <w:lang w:val="en-US"/>
              </w:rPr>
              <w:t xml:space="preserve"> </w:t>
            </w:r>
            <w:r w:rsidRPr="0033437B">
              <w:rPr>
                <w:lang w:val="en-US"/>
              </w:rPr>
              <w:t xml:space="preserve">workbook </w:t>
            </w:r>
            <w:ins w:id="19155" w:author="Author" w:date="2018-02-06T10:32:00Z">
              <w:del w:id="19156" w:author="Author" w:date="2018-02-06T13:33:00Z">
                <w:r w:rsidR="00B042DC" w:rsidRPr="00ED0743" w:rsidDel="001415A0">
                  <w:rPr>
                    <w:lang w:val="en-US"/>
                  </w:rPr>
                  <w:delText xml:space="preserve">appropriate </w:delText>
                </w:r>
              </w:del>
              <w:r w:rsidR="00B042DC" w:rsidRPr="00ED0743">
                <w:rPr>
                  <w:lang w:val="en-US"/>
                </w:rPr>
                <w:t xml:space="preserve">for </w:t>
              </w:r>
            </w:ins>
            <w:ins w:id="19157" w:author="Author" w:date="2018-02-06T12:02:00Z">
              <w:r w:rsidR="0038141D">
                <w:rPr>
                  <w:rStyle w:val="SAPEmphasis"/>
                  <w:lang w:val="en-US"/>
                </w:rPr>
                <w:t>FR</w:t>
              </w:r>
            </w:ins>
            <w:ins w:id="19158" w:author="Author" w:date="2018-02-06T10:32:00Z">
              <w:del w:id="19159" w:author="Author" w:date="2018-02-06T12:01:00Z">
                <w:r w:rsidR="00B042DC" w:rsidRPr="00ED0743" w:rsidDel="0038141D">
                  <w:rPr>
                    <w:rStyle w:val="SAPScreenElement"/>
                    <w:color w:val="auto"/>
                    <w:lang w:val="en-US"/>
                  </w:rPr>
                  <w:delText>&lt;YourCountry&gt;</w:delText>
                </w:r>
              </w:del>
            </w:ins>
            <w:del w:id="19160" w:author="Author" w:date="2018-02-06T10:32:00Z">
              <w:r w:rsidRPr="0033437B" w:rsidDel="00B042DC">
                <w:rPr>
                  <w:lang w:val="en-US"/>
                </w:rPr>
                <w:delText>is given</w:delText>
              </w:r>
            </w:del>
            <w:r w:rsidRPr="0033437B">
              <w:rPr>
                <w:lang w:val="en-US"/>
              </w:rPr>
              <w:t>.</w:t>
            </w: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149AA90F" w14:textId="77777777" w:rsidR="002A1D5D" w:rsidRPr="00BE273A" w:rsidRDefault="002A1D5D" w:rsidP="002A1D5D">
            <w:pPr>
              <w:rPr>
                <w:rStyle w:val="SAPScreenElement"/>
                <w:lang w:val="en-US"/>
              </w:rPr>
            </w:pPr>
            <w:r w:rsidRPr="0033437B">
              <w:rPr>
                <w:rStyle w:val="SAPScreenElement"/>
                <w:lang w:val="en-US"/>
              </w:rPr>
              <w:lastRenderedPageBreak/>
              <w:t xml:space="preserve">Pay Component: </w:t>
            </w:r>
            <w:r w:rsidRPr="0033437B">
              <w:rPr>
                <w:lang w:val="en-US"/>
              </w:rPr>
              <w:t>select from drop-down, for example</w:t>
            </w:r>
            <w:r w:rsidRPr="0033437B">
              <w:rPr>
                <w:rStyle w:val="SAPUserEntry"/>
                <w:lang w:val="en-US"/>
              </w:rPr>
              <w:t xml:space="preserve"> FR</w:t>
            </w:r>
            <w:r w:rsidRPr="0033437B">
              <w:rPr>
                <w:lang w:val="en-US"/>
              </w:rPr>
              <w:t xml:space="preserve"> </w:t>
            </w:r>
            <w:r w:rsidRPr="0033437B">
              <w:rPr>
                <w:rStyle w:val="SAPUserEntry"/>
                <w:lang w:val="en-US"/>
              </w:rPr>
              <w:t>-</w:t>
            </w:r>
            <w:r w:rsidRPr="0033437B">
              <w:rPr>
                <w:lang w:val="en-US"/>
              </w:rPr>
              <w:t xml:space="preserve"> </w:t>
            </w:r>
            <w:r w:rsidRPr="0033437B">
              <w:rPr>
                <w:rStyle w:val="SAPUserEntry"/>
                <w:lang w:val="en-US"/>
              </w:rPr>
              <w:t>Monthly Salary(1000FR)</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0C547227" w14:textId="77777777" w:rsidR="002A1D5D" w:rsidRPr="0033437B" w:rsidRDefault="002A1D5D" w:rsidP="002A1D5D">
            <w:pPr>
              <w:rPr>
                <w:lang w:val="en-US"/>
              </w:rPr>
            </w:pPr>
            <w:r w:rsidRPr="0033437B">
              <w:rPr>
                <w:lang w:val="en-US"/>
              </w:rPr>
              <w:t>The</w:t>
            </w:r>
            <w:r w:rsidRPr="0033437B">
              <w:rPr>
                <w:rStyle w:val="SAPScreenElement"/>
                <w:lang w:val="en-US"/>
              </w:rPr>
              <w:t xml:space="preserve"> Pay Component</w:t>
            </w:r>
            <w:r w:rsidRPr="0033437B">
              <w:rPr>
                <w:lang w:val="en-US"/>
              </w:rPr>
              <w:t xml:space="preserve"> entered needs to fit to the selected </w:t>
            </w:r>
            <w:r w:rsidRPr="00B408FD">
              <w:rPr>
                <w:rStyle w:val="SAPScreenElement"/>
                <w:highlight w:val="yellow"/>
                <w:lang w:val="en-US"/>
              </w:rPr>
              <w:t>Employment Type</w:t>
            </w:r>
            <w:r w:rsidRPr="0033437B">
              <w:rPr>
                <w:lang w:val="en-US"/>
              </w:rPr>
              <w:t>.</w:t>
            </w:r>
          </w:p>
          <w:p w14:paraId="1EAC0382" w14:textId="77777777" w:rsidR="002A1D5D" w:rsidRPr="0033437B" w:rsidRDefault="002A1D5D" w:rsidP="002A1D5D">
            <w:pPr>
              <w:pStyle w:val="SAPNoteHeading"/>
              <w:ind w:left="0"/>
              <w:rPr>
                <w:lang w:val="en-US"/>
              </w:rPr>
            </w:pPr>
            <w:r w:rsidRPr="0033437B">
              <w:rPr>
                <w:noProof/>
                <w:lang w:val="en-US"/>
              </w:rPr>
              <w:drawing>
                <wp:inline distT="0" distB="0" distL="0" distR="0" wp14:anchorId="6F9FF10D" wp14:editId="65EF69AB">
                  <wp:extent cx="225425" cy="225425"/>
                  <wp:effectExtent l="0" t="0" r="3175" b="3175"/>
                  <wp:docPr id="655"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Recommendation</w:t>
            </w:r>
          </w:p>
          <w:p w14:paraId="480F54B0" w14:textId="77777777" w:rsidR="002A1D5D" w:rsidRPr="00BE273A" w:rsidRDefault="002A1D5D" w:rsidP="002A1D5D">
            <w:pPr>
              <w:rPr>
                <w:lang w:val="en-US"/>
              </w:rPr>
            </w:pPr>
            <w:r w:rsidRPr="0033437B">
              <w:rPr>
                <w:lang w:val="en-US"/>
              </w:rPr>
              <w:t>Required if integration with Employee Central Payroll is in place.</w:t>
            </w:r>
          </w:p>
        </w:tc>
      </w:tr>
      <w:tr w:rsidR="002A1D5D" w:rsidRPr="009F7102" w14:paraId="4BF289DE" w14:textId="77777777" w:rsidTr="002A1D5D">
        <w:trPr>
          <w:trHeight w:val="360"/>
        </w:trPr>
        <w:tc>
          <w:tcPr>
            <w:tcW w:w="3662" w:type="dxa"/>
            <w:vMerge/>
            <w:tcBorders>
              <w:left w:val="single" w:sz="8" w:space="0" w:color="999999"/>
              <w:right w:val="single" w:sz="8" w:space="0" w:color="999999"/>
            </w:tcBorders>
            <w:vAlign w:val="center"/>
          </w:tcPr>
          <w:p w14:paraId="5C96E555" w14:textId="77777777" w:rsidR="002A1D5D" w:rsidRPr="00BE273A" w:rsidRDefault="002A1D5D" w:rsidP="002A1D5D">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23E8E0AC" w14:textId="77777777" w:rsidR="002A1D5D" w:rsidRPr="00BE273A" w:rsidRDefault="002A1D5D" w:rsidP="002A1D5D">
            <w:pPr>
              <w:rPr>
                <w:rStyle w:val="SAPScreenElement"/>
                <w:lang w:val="en-US"/>
              </w:rPr>
            </w:pPr>
            <w:r w:rsidRPr="0033437B">
              <w:rPr>
                <w:rStyle w:val="SAPScreenElement"/>
                <w:lang w:val="en-US"/>
              </w:rPr>
              <w:t xml:space="preserve">Amount: </w:t>
            </w:r>
            <w:r w:rsidRPr="0033437B">
              <w:rPr>
                <w:lang w:val="en-US"/>
              </w:rPr>
              <w:t>enter as appropriate</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37FFE473" w14:textId="77777777" w:rsidR="002A1D5D" w:rsidRPr="0033437B" w:rsidRDefault="002A1D5D" w:rsidP="002A1D5D">
            <w:pPr>
              <w:rPr>
                <w:lang w:val="en-US"/>
              </w:rPr>
            </w:pPr>
            <w:r w:rsidRPr="0033437B">
              <w:rPr>
                <w:lang w:val="en-US"/>
              </w:rPr>
              <w:t>In case of an hourly paid employee, you need to enter an appropriate amount.</w:t>
            </w:r>
          </w:p>
          <w:p w14:paraId="6EEBF1EE" w14:textId="77777777" w:rsidR="002A1D5D" w:rsidRPr="0033437B" w:rsidRDefault="002A1D5D" w:rsidP="002A1D5D">
            <w:pPr>
              <w:pStyle w:val="SAPNoteHeading"/>
              <w:ind w:left="0"/>
              <w:rPr>
                <w:lang w:val="en-US"/>
              </w:rPr>
            </w:pPr>
            <w:r w:rsidRPr="0033437B">
              <w:rPr>
                <w:noProof/>
                <w:lang w:val="en-US"/>
              </w:rPr>
              <w:drawing>
                <wp:inline distT="0" distB="0" distL="0" distR="0" wp14:anchorId="2CB5BF55" wp14:editId="5379DD2B">
                  <wp:extent cx="225425" cy="225425"/>
                  <wp:effectExtent l="0" t="0" r="3175" b="3175"/>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Recommendation</w:t>
            </w:r>
          </w:p>
          <w:p w14:paraId="6CAD35B6" w14:textId="77777777" w:rsidR="002A1D5D" w:rsidRPr="00BE273A" w:rsidRDefault="002A1D5D" w:rsidP="002A1D5D">
            <w:pPr>
              <w:rPr>
                <w:lang w:val="en-US"/>
              </w:rPr>
            </w:pPr>
            <w:r w:rsidRPr="0033437B">
              <w:rPr>
                <w:lang w:val="en-US"/>
              </w:rPr>
              <w:t>Required if integration with Employee Central Payroll is in place.</w:t>
            </w:r>
          </w:p>
        </w:tc>
      </w:tr>
      <w:tr w:rsidR="002A1D5D" w:rsidRPr="009F7102" w14:paraId="6B36A769" w14:textId="77777777" w:rsidTr="002A1D5D">
        <w:trPr>
          <w:trHeight w:val="360"/>
        </w:trPr>
        <w:tc>
          <w:tcPr>
            <w:tcW w:w="3662" w:type="dxa"/>
            <w:vMerge/>
            <w:tcBorders>
              <w:left w:val="single" w:sz="8" w:space="0" w:color="999999"/>
              <w:right w:val="single" w:sz="8" w:space="0" w:color="999999"/>
            </w:tcBorders>
            <w:vAlign w:val="center"/>
          </w:tcPr>
          <w:p w14:paraId="329FE224" w14:textId="77777777" w:rsidR="002A1D5D" w:rsidRPr="00BE273A" w:rsidRDefault="002A1D5D" w:rsidP="002A1D5D">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3AB34669" w14:textId="2CA1CBEB" w:rsidR="002A1D5D" w:rsidRPr="00BE273A" w:rsidRDefault="002A1D5D" w:rsidP="002A1D5D">
            <w:pPr>
              <w:rPr>
                <w:rStyle w:val="SAPScreenElement"/>
                <w:lang w:val="en-US"/>
              </w:rPr>
            </w:pPr>
            <w:r w:rsidRPr="0033437B">
              <w:rPr>
                <w:rStyle w:val="SAPScreenElement"/>
                <w:lang w:val="en-US"/>
              </w:rPr>
              <w:t xml:space="preserve">Currency: </w:t>
            </w:r>
            <w:r w:rsidRPr="0033437B">
              <w:rPr>
                <w:rStyle w:val="SAPUserEntry"/>
                <w:lang w:val="en-US"/>
              </w:rPr>
              <w:t xml:space="preserve">EUR </w:t>
            </w:r>
            <w:r w:rsidRPr="0033437B">
              <w:rPr>
                <w:lang w:val="en-US"/>
              </w:rPr>
              <w:t>is defaulted</w:t>
            </w:r>
            <w:r w:rsidR="00B408FD" w:rsidRPr="00BE273A">
              <w:rPr>
                <w:lang w:val="en-US"/>
              </w:rPr>
              <w: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0AA100FD" w14:textId="77777777" w:rsidR="002A1D5D" w:rsidRPr="0033437B" w:rsidRDefault="002A1D5D" w:rsidP="002A1D5D">
            <w:pPr>
              <w:rPr>
                <w:lang w:val="en-US"/>
              </w:rPr>
            </w:pPr>
            <w:r w:rsidRPr="0033437B">
              <w:rPr>
                <w:lang w:val="en-US"/>
              </w:rPr>
              <w:t>Defaults to the currency of the country where the company is located.</w:t>
            </w:r>
          </w:p>
          <w:p w14:paraId="5DAFB164" w14:textId="77777777" w:rsidR="002A1D5D" w:rsidRPr="0033437B" w:rsidRDefault="002A1D5D" w:rsidP="002A1D5D">
            <w:pPr>
              <w:pStyle w:val="SAPNoteHeading"/>
              <w:ind w:left="0"/>
              <w:rPr>
                <w:lang w:val="en-US"/>
              </w:rPr>
            </w:pPr>
            <w:r w:rsidRPr="0033437B">
              <w:rPr>
                <w:noProof/>
                <w:lang w:val="en-US"/>
              </w:rPr>
              <w:drawing>
                <wp:inline distT="0" distB="0" distL="0" distR="0" wp14:anchorId="0526AACB" wp14:editId="3772DE00">
                  <wp:extent cx="225425" cy="225425"/>
                  <wp:effectExtent l="0" t="0" r="3175" b="3175"/>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Recommendation</w:t>
            </w:r>
          </w:p>
          <w:p w14:paraId="38352E1C" w14:textId="77777777" w:rsidR="002A1D5D" w:rsidRPr="00BE273A" w:rsidRDefault="002A1D5D" w:rsidP="002A1D5D">
            <w:pPr>
              <w:rPr>
                <w:lang w:val="en-US"/>
              </w:rPr>
            </w:pPr>
            <w:r w:rsidRPr="0033437B">
              <w:rPr>
                <w:lang w:val="en-US"/>
              </w:rPr>
              <w:t>Required if integration with Employee Central Payroll is in place.</w:t>
            </w:r>
          </w:p>
        </w:tc>
      </w:tr>
      <w:tr w:rsidR="002A1D5D" w:rsidRPr="009F7102" w14:paraId="140F4E34" w14:textId="77777777" w:rsidTr="002A1D5D">
        <w:trPr>
          <w:trHeight w:val="360"/>
        </w:trPr>
        <w:tc>
          <w:tcPr>
            <w:tcW w:w="3662" w:type="dxa"/>
            <w:vMerge/>
            <w:tcBorders>
              <w:left w:val="single" w:sz="8" w:space="0" w:color="999999"/>
              <w:right w:val="single" w:sz="8" w:space="0" w:color="999999"/>
            </w:tcBorders>
            <w:vAlign w:val="center"/>
          </w:tcPr>
          <w:p w14:paraId="2AC14CAD" w14:textId="77777777" w:rsidR="002A1D5D" w:rsidRPr="00BE273A" w:rsidRDefault="002A1D5D" w:rsidP="002A1D5D">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54A7411E" w14:textId="77777777" w:rsidR="002A1D5D" w:rsidRPr="008D3676" w:rsidRDefault="002A1D5D" w:rsidP="002A1D5D">
            <w:pPr>
              <w:rPr>
                <w:rStyle w:val="SAPScreenElement"/>
                <w:lang w:val="en-US"/>
              </w:rPr>
            </w:pPr>
            <w:r w:rsidRPr="0033437B">
              <w:rPr>
                <w:rStyle w:val="SAPScreenElement"/>
                <w:lang w:val="en-US"/>
              </w:rPr>
              <w:t xml:space="preserve">Frequency: </w:t>
            </w:r>
            <w:r w:rsidRPr="0033437B">
              <w:rPr>
                <w:lang w:val="en-US"/>
              </w:rPr>
              <w:t xml:space="preserve">value is defaulted based on </w:t>
            </w:r>
            <w:r w:rsidRPr="0033437B">
              <w:rPr>
                <w:rStyle w:val="SAPScreenElement"/>
                <w:lang w:val="en-US"/>
              </w:rPr>
              <w:t>Pay Component</w:t>
            </w:r>
            <w:r w:rsidRPr="0033437B">
              <w:rPr>
                <w:lang w:val="en-US"/>
              </w:rPr>
              <w: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2F7A058C" w14:textId="77777777" w:rsidR="002A1D5D" w:rsidRPr="0033437B" w:rsidRDefault="002A1D5D" w:rsidP="002A1D5D">
            <w:pPr>
              <w:pStyle w:val="SAPNoteHeading"/>
              <w:ind w:left="0"/>
              <w:rPr>
                <w:lang w:val="en-US"/>
              </w:rPr>
            </w:pPr>
            <w:r w:rsidRPr="0033437B">
              <w:rPr>
                <w:noProof/>
                <w:lang w:val="en-US"/>
              </w:rPr>
              <w:drawing>
                <wp:inline distT="0" distB="0" distL="0" distR="0" wp14:anchorId="4CBB7EF0" wp14:editId="5001AE54">
                  <wp:extent cx="225425" cy="225425"/>
                  <wp:effectExtent l="0" t="0" r="3175" b="3175"/>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33437B">
              <w:rPr>
                <w:lang w:val="en-US"/>
              </w:rPr>
              <w:t> Recommendation</w:t>
            </w:r>
          </w:p>
          <w:p w14:paraId="7733AA0B" w14:textId="77777777" w:rsidR="002A1D5D" w:rsidRPr="008D3676" w:rsidRDefault="002A1D5D" w:rsidP="002A1D5D">
            <w:pPr>
              <w:rPr>
                <w:lang w:val="en-US"/>
              </w:rPr>
            </w:pPr>
            <w:r w:rsidRPr="0033437B">
              <w:rPr>
                <w:lang w:val="en-US"/>
              </w:rPr>
              <w:t>Required if integration with Employee Central Payroll is in place.</w:t>
            </w:r>
          </w:p>
        </w:tc>
      </w:tr>
      <w:tr w:rsidR="002A1D5D" w:rsidRPr="009F7102" w14:paraId="1FB0F84C" w14:textId="77777777" w:rsidTr="002A1D5D">
        <w:trPr>
          <w:trHeight w:val="360"/>
        </w:trPr>
        <w:tc>
          <w:tcPr>
            <w:tcW w:w="3662" w:type="dxa"/>
            <w:vMerge/>
            <w:tcBorders>
              <w:left w:val="single" w:sz="8" w:space="0" w:color="999999"/>
              <w:right w:val="single" w:sz="8" w:space="0" w:color="999999"/>
            </w:tcBorders>
          </w:tcPr>
          <w:p w14:paraId="2A37CB14" w14:textId="77777777" w:rsidR="002A1D5D" w:rsidRPr="00BE273A" w:rsidRDefault="002A1D5D" w:rsidP="002A1D5D">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39767BDB" w14:textId="39364332" w:rsidR="002A1D5D" w:rsidRPr="002326C1" w:rsidRDefault="00B408FD" w:rsidP="002A1D5D">
            <w:pPr>
              <w:rPr>
                <w:rStyle w:val="SAPScreenElement"/>
                <w:lang w:val="en-US"/>
              </w:rPr>
            </w:pPr>
            <w:r w:rsidRPr="0033437B">
              <w:rPr>
                <w:lang w:val="en-US"/>
              </w:rPr>
              <w:t>If appropriate, add a</w:t>
            </w:r>
            <w:r w:rsidRPr="0033437B">
              <w:rPr>
                <w:rStyle w:val="SAPScreenElement"/>
                <w:lang w:val="en-US"/>
              </w:rPr>
              <w:t xml:space="preserve"> Pay Component </w:t>
            </w:r>
            <w:r w:rsidRPr="0033437B">
              <w:rPr>
                <w:lang w:val="en-US"/>
              </w:rPr>
              <w:t xml:space="preserve">related to recurring payments. For this, select in the </w:t>
            </w:r>
            <w:r w:rsidRPr="0033437B">
              <w:rPr>
                <w:rStyle w:val="SAPScreenElement"/>
                <w:lang w:val="en-US"/>
              </w:rPr>
              <w:t xml:space="preserve">Compensation </w:t>
            </w:r>
            <w:r w:rsidRPr="0033437B">
              <w:rPr>
                <w:lang w:val="en-US"/>
              </w:rPr>
              <w:t xml:space="preserve">block the </w:t>
            </w:r>
            <w:r w:rsidRPr="0033437B">
              <w:rPr>
                <w:rStyle w:val="SAPScreenElement"/>
                <w:lang w:val="en-US"/>
              </w:rPr>
              <w:sym w:font="Symbol" w:char="F0C5"/>
            </w:r>
            <w:r w:rsidRPr="0033437B">
              <w:rPr>
                <w:rStyle w:val="SAPScreenElement"/>
                <w:lang w:val="en-US"/>
              </w:rPr>
              <w:t xml:space="preserve"> Add</w:t>
            </w:r>
            <w:r w:rsidRPr="0033437B">
              <w:rPr>
                <w:lang w:val="en-US"/>
              </w:rPr>
              <w:t xml:space="preserve"> link, select as </w:t>
            </w:r>
            <w:r w:rsidRPr="0033437B">
              <w:rPr>
                <w:rStyle w:val="SAPScreenElement"/>
                <w:lang w:val="en-US"/>
              </w:rPr>
              <w:t>Pay Component</w:t>
            </w:r>
            <w:r w:rsidRPr="0033437B">
              <w:rPr>
                <w:lang w:val="en-US"/>
              </w:rPr>
              <w:t>, for example</w:t>
            </w:r>
            <w:r w:rsidRPr="0033437B">
              <w:rPr>
                <w:rStyle w:val="SAPUserEntry"/>
                <w:lang w:val="en-US"/>
              </w:rPr>
              <w:t xml:space="preserve"> FR</w:t>
            </w:r>
            <w:r w:rsidRPr="0033437B">
              <w:rPr>
                <w:b/>
                <w:lang w:val="en-US"/>
              </w:rPr>
              <w:t xml:space="preserve"> </w:t>
            </w:r>
            <w:r w:rsidRPr="0033437B">
              <w:rPr>
                <w:rStyle w:val="SAPUserEntry"/>
                <w:lang w:val="en-US"/>
              </w:rPr>
              <w:t>-</w:t>
            </w:r>
            <w:r w:rsidRPr="0033437B">
              <w:rPr>
                <w:b/>
                <w:lang w:val="en-US"/>
              </w:rPr>
              <w:t xml:space="preserve"> </w:t>
            </w:r>
            <w:r w:rsidRPr="0033437B">
              <w:rPr>
                <w:rStyle w:val="SAPUserEntry"/>
                <w:lang w:val="en-US"/>
              </w:rPr>
              <w:t>Area Allowance</w:t>
            </w:r>
            <w:r w:rsidRPr="0033437B">
              <w:rPr>
                <w:b/>
                <w:lang w:val="en-US"/>
              </w:rPr>
              <w:t xml:space="preserve"> </w:t>
            </w:r>
            <w:r w:rsidRPr="0033437B">
              <w:rPr>
                <w:rStyle w:val="SAPUserEntry"/>
                <w:lang w:val="en-US"/>
              </w:rPr>
              <w:t>(1130FR)</w:t>
            </w:r>
            <w:r w:rsidRPr="0033437B">
              <w:rPr>
                <w:lang w:val="en-US"/>
              </w:rPr>
              <w:t>,</w:t>
            </w:r>
            <w:r w:rsidRPr="0033437B">
              <w:rPr>
                <w:b/>
                <w:lang w:val="en-US"/>
              </w:rPr>
              <w:t xml:space="preserve"> </w:t>
            </w:r>
            <w:r w:rsidRPr="0033437B">
              <w:rPr>
                <w:lang w:val="en-US"/>
              </w:rPr>
              <w:t>and enter data as appropriate.</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117A663D" w14:textId="77777777" w:rsidR="002A1D5D" w:rsidRPr="002326C1" w:rsidRDefault="002A1D5D" w:rsidP="002A1D5D">
            <w:pPr>
              <w:rPr>
                <w:lang w:val="en-US"/>
              </w:rPr>
            </w:pPr>
          </w:p>
        </w:tc>
      </w:tr>
    </w:tbl>
    <w:p w14:paraId="63322FAF" w14:textId="77777777" w:rsidR="002A1D5D" w:rsidRPr="00AE1E45" w:rsidRDefault="002A1D5D" w:rsidP="002A1D5D">
      <w:pPr>
        <w:pStyle w:val="Heading3"/>
        <w:spacing w:before="240" w:after="120"/>
        <w:rPr>
          <w:lang w:val="en-US"/>
        </w:rPr>
      </w:pPr>
      <w:bookmarkStart w:id="19161" w:name="_Toc507063724"/>
      <w:r w:rsidRPr="00AE1E45">
        <w:rPr>
          <w:lang w:val="en-US"/>
        </w:rPr>
        <w:t>United Kingdom (GB)</w:t>
      </w:r>
      <w:bookmarkEnd w:id="19161"/>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3662"/>
        <w:gridCol w:w="5130"/>
        <w:gridCol w:w="5490"/>
      </w:tblGrid>
      <w:tr w:rsidR="002A1D5D" w:rsidRPr="002326C1" w14:paraId="0005549D" w14:textId="77777777" w:rsidTr="002A1D5D">
        <w:trPr>
          <w:trHeight w:val="432"/>
          <w:tblHeader/>
        </w:trPr>
        <w:tc>
          <w:tcPr>
            <w:tcW w:w="3662" w:type="dxa"/>
            <w:tcBorders>
              <w:top w:val="single" w:sz="8" w:space="0" w:color="999999"/>
              <w:left w:val="single" w:sz="8" w:space="0" w:color="999999"/>
              <w:bottom w:val="single" w:sz="8" w:space="0" w:color="999999"/>
              <w:right w:val="single" w:sz="8" w:space="0" w:color="999999"/>
            </w:tcBorders>
            <w:shd w:val="clear" w:color="auto" w:fill="999999"/>
          </w:tcPr>
          <w:p w14:paraId="175C2FA2" w14:textId="77777777" w:rsidR="002A1D5D" w:rsidRPr="002326C1" w:rsidRDefault="002A1D5D" w:rsidP="002A1D5D">
            <w:pPr>
              <w:pStyle w:val="SAPTableHeader"/>
              <w:rPr>
                <w:lang w:val="en-US"/>
              </w:rPr>
            </w:pPr>
            <w:r>
              <w:rPr>
                <w:lang w:val="en-US"/>
              </w:rPr>
              <w:t>Instruction</w:t>
            </w:r>
          </w:p>
        </w:tc>
        <w:tc>
          <w:tcPr>
            <w:tcW w:w="5130" w:type="dxa"/>
            <w:tcBorders>
              <w:top w:val="single" w:sz="8" w:space="0" w:color="999999"/>
              <w:left w:val="single" w:sz="8" w:space="0" w:color="999999"/>
              <w:bottom w:val="single" w:sz="8" w:space="0" w:color="999999"/>
              <w:right w:val="single" w:sz="8" w:space="0" w:color="999999"/>
            </w:tcBorders>
            <w:shd w:val="clear" w:color="auto" w:fill="999999"/>
            <w:hideMark/>
          </w:tcPr>
          <w:p w14:paraId="469C1246"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490" w:type="dxa"/>
            <w:tcBorders>
              <w:top w:val="single" w:sz="8" w:space="0" w:color="999999"/>
              <w:left w:val="single" w:sz="8" w:space="0" w:color="999999"/>
              <w:bottom w:val="single" w:sz="8" w:space="0" w:color="999999"/>
              <w:right w:val="single" w:sz="8" w:space="0" w:color="999999"/>
            </w:tcBorders>
            <w:shd w:val="clear" w:color="auto" w:fill="999999"/>
            <w:hideMark/>
          </w:tcPr>
          <w:p w14:paraId="6C75D8A6" w14:textId="77777777" w:rsidR="002A1D5D" w:rsidRPr="002326C1" w:rsidRDefault="002A1D5D" w:rsidP="002A1D5D">
            <w:pPr>
              <w:pStyle w:val="SAPTableHeader"/>
              <w:rPr>
                <w:lang w:val="en-US"/>
              </w:rPr>
            </w:pPr>
            <w:r w:rsidRPr="002326C1">
              <w:rPr>
                <w:lang w:val="en-US"/>
              </w:rPr>
              <w:t>Additional Information</w:t>
            </w:r>
          </w:p>
        </w:tc>
      </w:tr>
      <w:tr w:rsidR="002A1D5D" w:rsidRPr="009F7102" w14:paraId="45BF85EA" w14:textId="77777777" w:rsidTr="002A1D5D">
        <w:trPr>
          <w:trHeight w:val="360"/>
        </w:trPr>
        <w:tc>
          <w:tcPr>
            <w:tcW w:w="3662" w:type="dxa"/>
            <w:vMerge w:val="restart"/>
            <w:tcBorders>
              <w:top w:val="single" w:sz="8" w:space="0" w:color="999999"/>
              <w:left w:val="single" w:sz="8" w:space="0" w:color="999999"/>
              <w:right w:val="single" w:sz="8" w:space="0" w:color="999999"/>
            </w:tcBorders>
          </w:tcPr>
          <w:p w14:paraId="678BCBB2" w14:textId="77777777" w:rsidR="002A1D5D" w:rsidRPr="00920E6F" w:rsidRDefault="002A1D5D" w:rsidP="002A1D5D">
            <w:pPr>
              <w:rPr>
                <w:lang w:val="en-US"/>
              </w:rPr>
            </w:pPr>
            <w:r w:rsidRPr="00920E6F">
              <w:rPr>
                <w:lang w:val="en-US"/>
              </w:rPr>
              <w:t xml:space="preserve">The values of the fields in the </w:t>
            </w:r>
            <w:r w:rsidRPr="00920E6F">
              <w:rPr>
                <w:rStyle w:val="SAPScreenElement"/>
                <w:lang w:val="en-US"/>
              </w:rPr>
              <w:t>Compensation Information</w:t>
            </w:r>
            <w:r w:rsidRPr="00920E6F">
              <w:rPr>
                <w:lang w:val="en-US"/>
              </w:rPr>
              <w:t xml:space="preserve"> block are automatically suggested, based on a preconfigured business rule.</w:t>
            </w:r>
          </w:p>
          <w:p w14:paraId="79126280" w14:textId="77777777" w:rsidR="002A1D5D" w:rsidRPr="00920E6F" w:rsidRDefault="002A1D5D" w:rsidP="002A1D5D">
            <w:pPr>
              <w:pStyle w:val="SAPNoteHeading"/>
              <w:ind w:left="0"/>
              <w:rPr>
                <w:lang w:val="en-US"/>
              </w:rPr>
            </w:pPr>
            <w:r w:rsidRPr="00920E6F">
              <w:rPr>
                <w:noProof/>
                <w:color w:val="FF0000"/>
                <w:lang w:val="en-US"/>
              </w:rPr>
              <w:drawing>
                <wp:inline distT="0" distB="0" distL="0" distR="0" wp14:anchorId="6B89B0FE" wp14:editId="1C57F05E">
                  <wp:extent cx="225425" cy="225425"/>
                  <wp:effectExtent l="0" t="0" r="3175" b="3175"/>
                  <wp:docPr id="6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noProof/>
                <w:color w:val="FF0000"/>
                <w:lang w:val="en-US" w:eastAsia="zh-CN"/>
              </w:rPr>
              <w:t xml:space="preserve"> </w:t>
            </w:r>
            <w:r w:rsidRPr="00920E6F">
              <w:rPr>
                <w:lang w:val="en-US"/>
              </w:rPr>
              <w:t>Recommendation</w:t>
            </w:r>
          </w:p>
          <w:p w14:paraId="5159B359" w14:textId="3818F0A0" w:rsidR="002A1D5D" w:rsidRPr="00FF1A3E" w:rsidRDefault="002A1D5D" w:rsidP="002A1D5D">
            <w:pPr>
              <w:rPr>
                <w:rStyle w:val="SAPScreenElement"/>
                <w:lang w:val="en-US"/>
              </w:rPr>
            </w:pPr>
            <w:r w:rsidRPr="00920E6F">
              <w:rPr>
                <w:lang w:val="en-US"/>
              </w:rPr>
              <w:t xml:space="preserve">For details to the preconfigured business rule refer to the </w:t>
            </w:r>
            <w:ins w:id="19162" w:author="Author" w:date="2018-02-06T11:45:00Z">
              <w:r w:rsidR="00421E64" w:rsidRPr="00ED0743">
                <w:rPr>
                  <w:rStyle w:val="SAPScreenElement"/>
                  <w:color w:val="auto"/>
                  <w:lang w:val="en-US"/>
                </w:rPr>
                <w:t>Foundation Objects</w:t>
              </w:r>
              <w:r w:rsidR="00421E64" w:rsidRPr="00ED0743">
                <w:rPr>
                  <w:lang w:val="en-US"/>
                </w:rPr>
                <w:t xml:space="preserve"> workbook </w:t>
              </w:r>
              <w:del w:id="19163" w:author="Author" w:date="2018-02-06T13:33:00Z">
                <w:r w:rsidR="00421E64" w:rsidRPr="00ED0743" w:rsidDel="001415A0">
                  <w:rPr>
                    <w:lang w:val="en-US"/>
                  </w:rPr>
                  <w:delText xml:space="preserve">appropriate </w:delText>
                </w:r>
              </w:del>
              <w:r w:rsidR="00421E64" w:rsidRPr="00ED0743">
                <w:rPr>
                  <w:lang w:val="en-US"/>
                </w:rPr>
                <w:t xml:space="preserve">for </w:t>
              </w:r>
            </w:ins>
            <w:ins w:id="19164" w:author="Author" w:date="2018-02-06T12:02:00Z">
              <w:r w:rsidR="0038141D">
                <w:rPr>
                  <w:rStyle w:val="SAPEmphasis"/>
                  <w:lang w:val="en-US"/>
                </w:rPr>
                <w:t>GB</w:t>
              </w:r>
            </w:ins>
            <w:ins w:id="19165" w:author="Author" w:date="2018-02-06T11:45:00Z">
              <w:del w:id="19166" w:author="Author" w:date="2018-02-06T12:02:00Z">
                <w:r w:rsidR="00421E64" w:rsidRPr="00ED0743" w:rsidDel="0038141D">
                  <w:rPr>
                    <w:rStyle w:val="SAPScreenElement"/>
                    <w:color w:val="auto"/>
                    <w:lang w:val="en-US"/>
                  </w:rPr>
                  <w:delText>&lt;YourCountry&gt;</w:delText>
                </w:r>
              </w:del>
            </w:ins>
            <w:del w:id="19167" w:author="Author" w:date="2018-02-06T11:45:00Z">
              <w:r w:rsidRPr="00920E6F" w:rsidDel="00421E64">
                <w:rPr>
                  <w:lang w:val="en-US"/>
                </w:rPr>
                <w:delText xml:space="preserve">configuration guide of building block </w:delText>
              </w:r>
              <w:r w:rsidRPr="00920E6F" w:rsidDel="00421E64">
                <w:rPr>
                  <w:rStyle w:val="SAPEmphasis"/>
                  <w:lang w:val="en-US"/>
                </w:rPr>
                <w:delText>15T</w:delText>
              </w:r>
            </w:del>
            <w:r w:rsidRPr="00920E6F">
              <w:rPr>
                <w:lang w:val="en-US"/>
              </w:rPr>
              <w:t>.</w:t>
            </w: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79423811" w14:textId="77777777" w:rsidR="002A1D5D" w:rsidRPr="008D3676" w:rsidRDefault="002A1D5D" w:rsidP="002A1D5D">
            <w:pPr>
              <w:rPr>
                <w:rStyle w:val="SAPScreenElement"/>
                <w:lang w:val="en-US"/>
              </w:rPr>
            </w:pPr>
            <w:r w:rsidRPr="00920E6F">
              <w:rPr>
                <w:rStyle w:val="SAPScreenElement"/>
                <w:lang w:val="en-US"/>
              </w:rPr>
              <w:t xml:space="preserve">Pay Group: </w:t>
            </w:r>
            <w:r w:rsidRPr="00920E6F">
              <w:rPr>
                <w:lang w:val="en-US"/>
              </w:rPr>
              <w:t>value is suggested (for example</w:t>
            </w:r>
            <w:r w:rsidRPr="00920E6F">
              <w:rPr>
                <w:rStyle w:val="SAPUserEntry"/>
                <w:lang w:val="en-US"/>
              </w:rPr>
              <w:t xml:space="preserve"> GB – Monthly</w:t>
            </w:r>
            <w:r w:rsidRPr="00267911">
              <w:rPr>
                <w:b/>
                <w:lang w:val="en-US"/>
              </w:rPr>
              <w:t xml:space="preserve"> </w:t>
            </w:r>
            <w:r w:rsidRPr="00920E6F">
              <w:rPr>
                <w:rStyle w:val="SAPUserEntry"/>
                <w:lang w:val="en-US"/>
              </w:rPr>
              <w:t>(GM)</w:t>
            </w:r>
            <w:r w:rsidRPr="00920E6F">
              <w:rPr>
                <w:lang w:val="en-US"/>
              </w:rPr>
              <w:t xml:space="preserve"> when using the example values given in this test script);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7C6DE31A" w14:textId="77777777" w:rsidR="002A1D5D" w:rsidRPr="00920E6F" w:rsidRDefault="002A1D5D" w:rsidP="002A1D5D">
            <w:pPr>
              <w:pStyle w:val="SAPNoteHeading"/>
              <w:ind w:left="0"/>
              <w:rPr>
                <w:lang w:val="en-US"/>
              </w:rPr>
            </w:pPr>
            <w:r w:rsidRPr="00920E6F">
              <w:rPr>
                <w:noProof/>
                <w:lang w:val="en-US"/>
              </w:rPr>
              <w:drawing>
                <wp:inline distT="0" distB="0" distL="0" distR="0" wp14:anchorId="74AD15CB" wp14:editId="2F2A102C">
                  <wp:extent cx="228600" cy="228600"/>
                  <wp:effectExtent l="0" t="0" r="0" b="0"/>
                  <wp:docPr id="6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Pr>
                <w:lang w:val="en-US"/>
              </w:rPr>
              <w:t> Recommendation</w:t>
            </w:r>
          </w:p>
          <w:p w14:paraId="1EAE5143" w14:textId="77777777" w:rsidR="002A1D5D" w:rsidRPr="00920E6F" w:rsidRDefault="002A1D5D" w:rsidP="002A1D5D">
            <w:pPr>
              <w:pStyle w:val="NoteParagraph"/>
              <w:ind w:left="0"/>
              <w:rPr>
                <w:lang w:val="en-US"/>
              </w:rPr>
            </w:pPr>
            <w:r w:rsidRPr="00920E6F">
              <w:rPr>
                <w:lang w:val="en-US"/>
              </w:rPr>
              <w:t>Required if integration with Employee Central Payroll is in place.</w:t>
            </w:r>
          </w:p>
          <w:p w14:paraId="207031B6" w14:textId="77777777" w:rsidR="002A1D5D" w:rsidRPr="00920E6F" w:rsidRDefault="002A1D5D" w:rsidP="002A1D5D">
            <w:pPr>
              <w:pStyle w:val="SAPNoteHeading"/>
              <w:ind w:left="0"/>
              <w:rPr>
                <w:lang w:val="en-US"/>
              </w:rPr>
            </w:pPr>
            <w:r w:rsidRPr="00920E6F">
              <w:rPr>
                <w:noProof/>
                <w:lang w:val="en-US"/>
              </w:rPr>
              <w:drawing>
                <wp:inline distT="0" distB="0" distL="0" distR="0" wp14:anchorId="7BBB3289" wp14:editId="578EA7B5">
                  <wp:extent cx="228600" cy="228600"/>
                  <wp:effectExtent l="0" t="0" r="0" b="0"/>
                  <wp:docPr id="66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Pr>
                <w:lang w:val="en-US"/>
              </w:rPr>
              <w:t xml:space="preserve"> Note</w:t>
            </w:r>
          </w:p>
          <w:p w14:paraId="0B2FD9B4" w14:textId="5615C07C" w:rsidR="002A1D5D" w:rsidRPr="008D3676" w:rsidRDefault="007F63B9" w:rsidP="002A1D5D">
            <w:pPr>
              <w:rPr>
                <w:lang w:val="en-US"/>
              </w:rPr>
            </w:pPr>
            <w:r w:rsidRPr="00920E6F">
              <w:rPr>
                <w:lang w:val="en-US"/>
              </w:rPr>
              <w:t>In case the employee should not be considered for payroll run in the Employee Central Payroll system, meaning his/her employee class is</w:t>
            </w:r>
            <w:r w:rsidRPr="00560298">
              <w:rPr>
                <w:rStyle w:val="SAPUserEntry"/>
                <w:lang w:val="en-US"/>
              </w:rPr>
              <w:t xml:space="preserve"> </w:t>
            </w:r>
            <w:r w:rsidRPr="00920E6F">
              <w:rPr>
                <w:rStyle w:val="SAPUserEntry"/>
                <w:lang w:val="en-US"/>
              </w:rPr>
              <w:t>Contingent</w:t>
            </w:r>
            <w:r w:rsidRPr="00920E6F">
              <w:rPr>
                <w:lang w:val="en-US"/>
              </w:rPr>
              <w:t xml:space="preserve"> </w:t>
            </w:r>
            <w:r w:rsidRPr="00920E6F">
              <w:rPr>
                <w:rStyle w:val="SAPUserEntry"/>
                <w:lang w:val="en-US"/>
              </w:rPr>
              <w:t>(GB)</w:t>
            </w:r>
            <w:r w:rsidRPr="00920E6F">
              <w:rPr>
                <w:lang w:val="en-US"/>
              </w:rPr>
              <w:t xml:space="preserve">, value </w:t>
            </w:r>
            <w:r w:rsidRPr="00920E6F">
              <w:rPr>
                <w:rStyle w:val="SAPUserEntry"/>
                <w:lang w:val="en-US"/>
              </w:rPr>
              <w:t>GB</w:t>
            </w:r>
            <w:r w:rsidRPr="00F52D24">
              <w:rPr>
                <w:lang w:val="en-US"/>
              </w:rPr>
              <w:t xml:space="preserve"> </w:t>
            </w:r>
            <w:r w:rsidRPr="00920E6F">
              <w:rPr>
                <w:rStyle w:val="SAPUserEntry"/>
                <w:lang w:val="en-US"/>
              </w:rPr>
              <w:t>–</w:t>
            </w:r>
            <w:r w:rsidRPr="00F52D24">
              <w:rPr>
                <w:lang w:val="en-US"/>
              </w:rPr>
              <w:t xml:space="preserve"> </w:t>
            </w:r>
            <w:r w:rsidRPr="00920E6F">
              <w:rPr>
                <w:rStyle w:val="SAPUserEntry"/>
                <w:lang w:val="en-US"/>
              </w:rPr>
              <w:t>Non Payroll</w:t>
            </w:r>
            <w:r w:rsidRPr="00920E6F">
              <w:rPr>
                <w:b/>
                <w:lang w:val="en-US"/>
              </w:rPr>
              <w:t xml:space="preserve"> </w:t>
            </w:r>
            <w:r w:rsidRPr="00920E6F">
              <w:rPr>
                <w:rStyle w:val="SAPUserEntry"/>
                <w:lang w:val="en-US"/>
              </w:rPr>
              <w:t>(GN)</w:t>
            </w:r>
            <w:r w:rsidRPr="00920E6F">
              <w:rPr>
                <w:b/>
                <w:lang w:val="en-US"/>
              </w:rPr>
              <w:t xml:space="preserve"> </w:t>
            </w:r>
            <w:r w:rsidRPr="00920E6F">
              <w:rPr>
                <w:lang w:val="en-US"/>
              </w:rPr>
              <w:t>is defaulted.</w:t>
            </w:r>
          </w:p>
        </w:tc>
      </w:tr>
      <w:tr w:rsidR="002A1D5D" w:rsidRPr="009F7102" w14:paraId="7F9B1503" w14:textId="77777777" w:rsidTr="002A1D5D">
        <w:trPr>
          <w:trHeight w:val="360"/>
        </w:trPr>
        <w:tc>
          <w:tcPr>
            <w:tcW w:w="3662" w:type="dxa"/>
            <w:vMerge/>
            <w:tcBorders>
              <w:left w:val="single" w:sz="8" w:space="0" w:color="999999"/>
              <w:bottom w:val="single" w:sz="8" w:space="0" w:color="999999"/>
              <w:right w:val="single" w:sz="8" w:space="0" w:color="999999"/>
            </w:tcBorders>
            <w:vAlign w:val="center"/>
          </w:tcPr>
          <w:p w14:paraId="5F812C56" w14:textId="77777777" w:rsidR="002A1D5D" w:rsidRPr="00FF1A3E" w:rsidRDefault="002A1D5D" w:rsidP="002A1D5D">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798EC045" w14:textId="77777777" w:rsidR="002A1D5D" w:rsidRPr="008D3676" w:rsidRDefault="002A1D5D" w:rsidP="002A1D5D">
            <w:pPr>
              <w:rPr>
                <w:rStyle w:val="SAPScreenElement"/>
                <w:lang w:val="en-US"/>
              </w:rPr>
            </w:pPr>
            <w:r w:rsidRPr="00920E6F">
              <w:rPr>
                <w:rStyle w:val="SAPScreenElement"/>
                <w:lang w:val="en-US"/>
              </w:rPr>
              <w:t xml:space="preserve">Is Eligible For Car: </w:t>
            </w:r>
            <w:r w:rsidRPr="00920E6F">
              <w:rPr>
                <w:lang w:val="en-US"/>
              </w:rPr>
              <w:t>select from drop-down</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74731FE2" w14:textId="77777777" w:rsidR="002A1D5D" w:rsidRPr="008D3676" w:rsidRDefault="002A1D5D" w:rsidP="002A1D5D">
            <w:pPr>
              <w:rPr>
                <w:lang w:val="en-US"/>
              </w:rPr>
            </w:pPr>
          </w:p>
        </w:tc>
      </w:tr>
      <w:tr w:rsidR="002A1D5D" w:rsidRPr="009F7102" w14:paraId="4FA5A868" w14:textId="77777777" w:rsidTr="002A1D5D">
        <w:trPr>
          <w:trHeight w:val="360"/>
        </w:trPr>
        <w:tc>
          <w:tcPr>
            <w:tcW w:w="3662" w:type="dxa"/>
            <w:vMerge w:val="restart"/>
            <w:tcBorders>
              <w:top w:val="single" w:sz="8" w:space="0" w:color="999999"/>
              <w:left w:val="single" w:sz="8" w:space="0" w:color="999999"/>
              <w:right w:val="single" w:sz="8" w:space="0" w:color="999999"/>
            </w:tcBorders>
          </w:tcPr>
          <w:p w14:paraId="7B82144A" w14:textId="77777777" w:rsidR="002A1D5D" w:rsidRPr="00920E6F" w:rsidRDefault="002A1D5D" w:rsidP="002A1D5D">
            <w:pPr>
              <w:rPr>
                <w:lang w:val="en-US"/>
              </w:rPr>
            </w:pPr>
            <w:r w:rsidRPr="00920E6F">
              <w:rPr>
                <w:lang w:val="en-US"/>
              </w:rPr>
              <w:t xml:space="preserve">The values of the fields in the </w:t>
            </w:r>
            <w:r w:rsidRPr="00920E6F">
              <w:rPr>
                <w:rStyle w:val="SAPScreenElement"/>
                <w:lang w:val="en-US"/>
              </w:rPr>
              <w:t xml:space="preserve">Compensation </w:t>
            </w:r>
            <w:r w:rsidRPr="00920E6F">
              <w:rPr>
                <w:lang w:val="en-US"/>
              </w:rPr>
              <w:t xml:space="preserve">block are automatically suggested, based on a preconfigured business rule, from the values maintained for fields </w:t>
            </w:r>
            <w:r w:rsidRPr="00920E6F">
              <w:rPr>
                <w:rStyle w:val="SAPScreenElement"/>
                <w:lang w:val="en-US"/>
              </w:rPr>
              <w:t>Pay Scale Group</w:t>
            </w:r>
            <w:r w:rsidRPr="00920E6F">
              <w:rPr>
                <w:lang w:val="en-US"/>
              </w:rPr>
              <w:t xml:space="preserve"> und </w:t>
            </w:r>
            <w:r w:rsidRPr="00920E6F">
              <w:rPr>
                <w:rStyle w:val="SAPScreenElement"/>
                <w:lang w:val="en-US"/>
              </w:rPr>
              <w:t>Pay Scale Level</w:t>
            </w:r>
            <w:r w:rsidRPr="00920E6F">
              <w:rPr>
                <w:lang w:val="en-US"/>
              </w:rPr>
              <w:t>.</w:t>
            </w:r>
          </w:p>
          <w:p w14:paraId="485152FE" w14:textId="563CEB6B" w:rsidR="002A1D5D" w:rsidRPr="00920E6F" w:rsidRDefault="002A1D5D" w:rsidP="002A1D5D">
            <w:pPr>
              <w:rPr>
                <w:lang w:val="en-US"/>
              </w:rPr>
            </w:pPr>
            <w:r w:rsidRPr="00920E6F">
              <w:rPr>
                <w:lang w:val="en-US"/>
              </w:rPr>
              <w:lastRenderedPageBreak/>
              <w:t>In addition, you can maintain recurring payment</w:t>
            </w:r>
            <w:ins w:id="19168" w:author="Author" w:date="2018-02-22T10:31:00Z">
              <w:r w:rsidR="005F6795">
                <w:rPr>
                  <w:lang w:val="en-US"/>
                </w:rPr>
                <w:t>s</w:t>
              </w:r>
            </w:ins>
            <w:del w:id="19169" w:author="Author" w:date="2018-02-22T10:31:00Z">
              <w:r w:rsidRPr="00920E6F" w:rsidDel="005F6795">
                <w:rPr>
                  <w:lang w:val="en-US"/>
                </w:rPr>
                <w:delText xml:space="preserve"> data</w:delText>
              </w:r>
            </w:del>
            <w:r w:rsidRPr="00920E6F">
              <w:rPr>
                <w:lang w:val="en-US"/>
              </w:rPr>
              <w:t>, if appropriate.</w:t>
            </w:r>
          </w:p>
          <w:p w14:paraId="72E9BAB4" w14:textId="77777777" w:rsidR="002A1D5D" w:rsidRPr="00920E6F" w:rsidRDefault="002A1D5D" w:rsidP="002A1D5D">
            <w:pPr>
              <w:rPr>
                <w:lang w:val="en-US"/>
              </w:rPr>
            </w:pPr>
          </w:p>
          <w:p w14:paraId="0BAC82D4" w14:textId="77777777" w:rsidR="002A1D5D" w:rsidRPr="00920E6F" w:rsidRDefault="002A1D5D" w:rsidP="002A1D5D">
            <w:pPr>
              <w:pStyle w:val="SAPNoteHeading"/>
              <w:ind w:left="0"/>
              <w:rPr>
                <w:lang w:val="en-US"/>
              </w:rPr>
            </w:pPr>
            <w:r w:rsidRPr="00920E6F">
              <w:rPr>
                <w:noProof/>
                <w:lang w:val="en-US"/>
              </w:rPr>
              <w:drawing>
                <wp:inline distT="0" distB="0" distL="0" distR="0" wp14:anchorId="16C4A100" wp14:editId="1061331A">
                  <wp:extent cx="228600" cy="228600"/>
                  <wp:effectExtent l="0" t="0" r="0" b="0"/>
                  <wp:docPr id="6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0E6F">
              <w:rPr>
                <w:noProof/>
                <w:lang w:val="en-US" w:eastAsia="zh-CN"/>
              </w:rPr>
              <w:t xml:space="preserve"> </w:t>
            </w:r>
            <w:r w:rsidRPr="00920E6F">
              <w:rPr>
                <w:lang w:val="en-US"/>
              </w:rPr>
              <w:t>Recommendation</w:t>
            </w:r>
          </w:p>
          <w:p w14:paraId="7423C72B" w14:textId="1AACC1C1" w:rsidR="002A1D5D" w:rsidRPr="00920E6F" w:rsidRDefault="002A1D5D" w:rsidP="002A1D5D">
            <w:pPr>
              <w:rPr>
                <w:lang w:val="en-US"/>
              </w:rPr>
            </w:pPr>
            <w:r w:rsidRPr="00920E6F">
              <w:rPr>
                <w:lang w:val="en-US"/>
              </w:rPr>
              <w:t xml:space="preserve">For details to the preconfigured business rules refer to the </w:t>
            </w:r>
            <w:r w:rsidR="003860F5" w:rsidRPr="007D0B28">
              <w:rPr>
                <w:rStyle w:val="SAPScreenElement"/>
                <w:color w:val="auto"/>
                <w:lang w:val="en-US"/>
                <w:rPrChange w:id="19170" w:author="Author" w:date="2018-03-01T14:10:00Z">
                  <w:rPr>
                    <w:rStyle w:val="SAPScreenElement"/>
                    <w:color w:val="auto"/>
                  </w:rPr>
                </w:rPrChange>
              </w:rPr>
              <w:t>Foundation Objects</w:t>
            </w:r>
            <w:r w:rsidR="003860F5" w:rsidRPr="00BE273A">
              <w:rPr>
                <w:lang w:val="en-US"/>
              </w:rPr>
              <w:t xml:space="preserve"> </w:t>
            </w:r>
            <w:r w:rsidRPr="00920E6F">
              <w:rPr>
                <w:lang w:val="en-US"/>
              </w:rPr>
              <w:t xml:space="preserve">workbook </w:t>
            </w:r>
            <w:ins w:id="19171" w:author="Author" w:date="2018-02-06T10:32:00Z">
              <w:del w:id="19172" w:author="Author" w:date="2018-02-06T13:33:00Z">
                <w:r w:rsidR="00B042DC" w:rsidRPr="00ED0743" w:rsidDel="001415A0">
                  <w:rPr>
                    <w:lang w:val="en-US"/>
                  </w:rPr>
                  <w:delText xml:space="preserve">appropriate </w:delText>
                </w:r>
              </w:del>
              <w:r w:rsidR="00B042DC" w:rsidRPr="00ED0743">
                <w:rPr>
                  <w:lang w:val="en-US"/>
                </w:rPr>
                <w:t xml:space="preserve">for </w:t>
              </w:r>
            </w:ins>
            <w:ins w:id="19173" w:author="Author" w:date="2018-02-06T12:02:00Z">
              <w:r w:rsidR="0038141D">
                <w:rPr>
                  <w:rStyle w:val="SAPEmphasis"/>
                  <w:lang w:val="en-US"/>
                </w:rPr>
                <w:t>GB</w:t>
              </w:r>
            </w:ins>
            <w:ins w:id="19174" w:author="Author" w:date="2018-02-06T10:32:00Z">
              <w:del w:id="19175" w:author="Author" w:date="2018-02-06T12:02:00Z">
                <w:r w:rsidR="00B042DC" w:rsidRPr="00ED0743" w:rsidDel="0038141D">
                  <w:rPr>
                    <w:rStyle w:val="SAPScreenElement"/>
                    <w:color w:val="auto"/>
                    <w:lang w:val="en-US"/>
                  </w:rPr>
                  <w:delText>&lt;YourCountry&gt;</w:delText>
                </w:r>
              </w:del>
            </w:ins>
            <w:del w:id="19176" w:author="Author" w:date="2018-02-06T10:32:00Z">
              <w:r w:rsidRPr="00920E6F" w:rsidDel="00B042DC">
                <w:rPr>
                  <w:lang w:val="en-US"/>
                </w:rPr>
                <w:delText>is given</w:delText>
              </w:r>
            </w:del>
            <w:r w:rsidRPr="00920E6F">
              <w:rPr>
                <w:lang w:val="en-US"/>
              </w:rPr>
              <w:t>.</w:t>
            </w:r>
          </w:p>
          <w:p w14:paraId="1B9CB9C1" w14:textId="77777777" w:rsidR="002A1D5D" w:rsidRPr="00920E6F" w:rsidRDefault="002A1D5D" w:rsidP="002A1D5D">
            <w:pPr>
              <w:pStyle w:val="SAPNoteHeading"/>
              <w:ind w:left="0"/>
              <w:rPr>
                <w:lang w:val="en-US"/>
              </w:rPr>
            </w:pPr>
            <w:commentRangeStart w:id="19177"/>
            <w:r w:rsidRPr="00920E6F">
              <w:rPr>
                <w:noProof/>
                <w:lang w:val="en-US"/>
              </w:rPr>
              <w:drawing>
                <wp:inline distT="0" distB="0" distL="0" distR="0" wp14:anchorId="7BF22576" wp14:editId="139428D7">
                  <wp:extent cx="225425" cy="225425"/>
                  <wp:effectExtent l="0" t="0" r="3175" b="3175"/>
                  <wp:docPr id="66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lang w:val="en-US"/>
              </w:rPr>
              <w:t xml:space="preserve"> Note</w:t>
            </w:r>
          </w:p>
          <w:p w14:paraId="668EE1C6" w14:textId="722A45E4" w:rsidR="002A1D5D" w:rsidRPr="00FF1A3E" w:rsidRDefault="002A1D5D" w:rsidP="002A1D5D">
            <w:pPr>
              <w:rPr>
                <w:rStyle w:val="SAPScreenElement"/>
                <w:lang w:val="en-US"/>
              </w:rPr>
            </w:pPr>
            <w:r w:rsidRPr="00920E6F">
              <w:rPr>
                <w:lang w:val="en-US"/>
              </w:rPr>
              <w:t xml:space="preserve">Information needed to have a meaningful employee master data record. In case integration with Employee Central Payroll is in place, in the Employee Central Payroll system the salary information will be kept in infotype </w:t>
            </w:r>
            <w:r w:rsidRPr="00920E6F">
              <w:rPr>
                <w:rStyle w:val="SAPScreenElement"/>
                <w:color w:val="auto"/>
                <w:lang w:val="en-US"/>
              </w:rPr>
              <w:t xml:space="preserve">Basic Pay, </w:t>
            </w:r>
            <w:r w:rsidRPr="00920E6F">
              <w:rPr>
                <w:lang w:val="en-US"/>
              </w:rPr>
              <w:t xml:space="preserve">whereas the recurring payments will be kept in infotype </w:t>
            </w:r>
            <w:r w:rsidRPr="00920E6F">
              <w:rPr>
                <w:rStyle w:val="SAPScreenElement"/>
                <w:color w:val="auto"/>
                <w:lang w:val="en-US"/>
              </w:rPr>
              <w:t>Recurring Payments/</w:t>
            </w:r>
            <w:ins w:id="19178" w:author="Author" w:date="2018-02-06T12:02:00Z">
              <w:r w:rsidR="0038141D">
                <w:rPr>
                  <w:rStyle w:val="SAPScreenElement"/>
                  <w:color w:val="auto"/>
                  <w:lang w:val="en-US"/>
                </w:rPr>
                <w:t xml:space="preserve"> </w:t>
              </w:r>
            </w:ins>
            <w:r w:rsidRPr="00920E6F">
              <w:rPr>
                <w:rStyle w:val="SAPScreenElement"/>
                <w:color w:val="auto"/>
                <w:lang w:val="en-US"/>
              </w:rPr>
              <w:t>Deductions</w:t>
            </w:r>
            <w:r w:rsidRPr="00920E6F">
              <w:rPr>
                <w:lang w:val="en-US"/>
              </w:rPr>
              <w:t>.</w:t>
            </w:r>
            <w:commentRangeEnd w:id="19177"/>
            <w:r>
              <w:rPr>
                <w:rStyle w:val="CommentReference"/>
              </w:rPr>
              <w:commentReference w:id="19177"/>
            </w: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12785FC5" w14:textId="77777777" w:rsidR="002A1D5D" w:rsidRPr="00BE273A" w:rsidRDefault="002A1D5D" w:rsidP="002A1D5D">
            <w:pPr>
              <w:rPr>
                <w:rStyle w:val="SAPScreenElement"/>
                <w:lang w:val="en-US"/>
              </w:rPr>
            </w:pPr>
            <w:r w:rsidRPr="00920E6F">
              <w:rPr>
                <w:rStyle w:val="SAPScreenElement"/>
                <w:lang w:val="en-US"/>
              </w:rPr>
              <w:lastRenderedPageBreak/>
              <w:t xml:space="preserve">Pay Component: </w:t>
            </w:r>
            <w:r w:rsidRPr="00920E6F">
              <w:rPr>
                <w:lang w:val="en-US"/>
              </w:rPr>
              <w:t>value is defaulted (for example</w:t>
            </w:r>
            <w:r w:rsidRPr="00920E6F">
              <w:rPr>
                <w:rStyle w:val="SAPUserEntry"/>
                <w:lang w:val="en-US"/>
              </w:rPr>
              <w:t xml:space="preserve"> GB – Monthly Salary</w:t>
            </w:r>
            <w:r w:rsidRPr="00920E6F">
              <w:rPr>
                <w:b/>
                <w:lang w:val="en-US"/>
              </w:rPr>
              <w:t xml:space="preserve"> </w:t>
            </w:r>
            <w:r w:rsidRPr="00920E6F">
              <w:rPr>
                <w:rStyle w:val="SAPUserEntry"/>
                <w:lang w:val="en-US"/>
              </w:rPr>
              <w:t>(1000GB)</w:t>
            </w:r>
            <w:r w:rsidRPr="00920E6F">
              <w:rPr>
                <w:lang w:val="en-US"/>
              </w:rPr>
              <w:t xml:space="preserve"> in case you use the example values given in this test script);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2EFEBF31" w14:textId="77777777" w:rsidR="002A1D5D" w:rsidRPr="00920E6F" w:rsidRDefault="002A1D5D" w:rsidP="002A1D5D">
            <w:pPr>
              <w:rPr>
                <w:lang w:val="en-US"/>
              </w:rPr>
            </w:pPr>
            <w:r w:rsidRPr="00920E6F">
              <w:rPr>
                <w:lang w:val="en-US"/>
              </w:rPr>
              <w:t>In case of an hourly paid employee (meaning employment type</w:t>
            </w:r>
            <w:r w:rsidRPr="00920E6F">
              <w:rPr>
                <w:rStyle w:val="SAPUserEntry"/>
                <w:lang w:val="en-US"/>
              </w:rPr>
              <w:t xml:space="preserve"> Hourly(GB)</w:t>
            </w:r>
            <w:r w:rsidRPr="00920E6F">
              <w:rPr>
                <w:lang w:val="en-US"/>
              </w:rPr>
              <w:t>), you need to select</w:t>
            </w:r>
            <w:r w:rsidRPr="00920E6F">
              <w:rPr>
                <w:rStyle w:val="SAPUserEntry"/>
                <w:lang w:val="en-US"/>
              </w:rPr>
              <w:t xml:space="preserve"> GB</w:t>
            </w:r>
            <w:r w:rsidRPr="00920E6F">
              <w:rPr>
                <w:lang w:val="en-US"/>
              </w:rPr>
              <w:t xml:space="preserve"> </w:t>
            </w:r>
            <w:r w:rsidRPr="00920E6F">
              <w:rPr>
                <w:rStyle w:val="SAPUserEntry"/>
                <w:lang w:val="en-US"/>
              </w:rPr>
              <w:t>-</w:t>
            </w:r>
            <w:r w:rsidRPr="00920E6F">
              <w:rPr>
                <w:lang w:val="en-US"/>
              </w:rPr>
              <w:t xml:space="preserve"> </w:t>
            </w:r>
            <w:r w:rsidRPr="00920E6F">
              <w:rPr>
                <w:rStyle w:val="SAPUserEntry"/>
                <w:lang w:val="en-US"/>
              </w:rPr>
              <w:t>Hourly Rate</w:t>
            </w:r>
            <w:r w:rsidRPr="00920E6F">
              <w:rPr>
                <w:b/>
                <w:lang w:val="en-US"/>
              </w:rPr>
              <w:t xml:space="preserve"> </w:t>
            </w:r>
            <w:r w:rsidRPr="00920E6F">
              <w:rPr>
                <w:rStyle w:val="SAPUserEntry"/>
                <w:lang w:val="en-US"/>
              </w:rPr>
              <w:t>(1001GB)</w:t>
            </w:r>
            <w:r w:rsidRPr="00920E6F">
              <w:rPr>
                <w:lang w:val="en-US"/>
              </w:rPr>
              <w:t xml:space="preserve"> from drop-down. The </w:t>
            </w:r>
            <w:r w:rsidRPr="00920E6F">
              <w:rPr>
                <w:rStyle w:val="SAPScreenElement"/>
                <w:lang w:val="en-US"/>
              </w:rPr>
              <w:t>Frequency</w:t>
            </w:r>
            <w:r w:rsidRPr="00920E6F">
              <w:rPr>
                <w:lang w:val="en-US"/>
              </w:rPr>
              <w:t xml:space="preserve"> will then be defaulted automatically to</w:t>
            </w:r>
            <w:r w:rsidRPr="00920E6F">
              <w:rPr>
                <w:rStyle w:val="SAPUserEntry"/>
                <w:lang w:val="en-US"/>
              </w:rPr>
              <w:t xml:space="preserve"> Hourly</w:t>
            </w:r>
            <w:r w:rsidRPr="00920E6F">
              <w:rPr>
                <w:b/>
                <w:lang w:val="en-US"/>
              </w:rPr>
              <w:t xml:space="preserve"> </w:t>
            </w:r>
            <w:r w:rsidRPr="00920E6F">
              <w:rPr>
                <w:rStyle w:val="SAPUserEntry"/>
                <w:lang w:val="en-US"/>
              </w:rPr>
              <w:t>(HOURLY)</w:t>
            </w:r>
            <w:r w:rsidRPr="00920E6F">
              <w:rPr>
                <w:lang w:val="en-US"/>
              </w:rPr>
              <w:t>.</w:t>
            </w:r>
          </w:p>
          <w:p w14:paraId="7DF97E3C" w14:textId="77777777" w:rsidR="002A1D5D" w:rsidRPr="00920E6F" w:rsidRDefault="002A1D5D" w:rsidP="002A1D5D">
            <w:pPr>
              <w:pStyle w:val="SAPNoteHeading"/>
              <w:ind w:left="0"/>
              <w:rPr>
                <w:lang w:val="en-US"/>
              </w:rPr>
            </w:pPr>
            <w:r w:rsidRPr="00920E6F">
              <w:rPr>
                <w:noProof/>
                <w:lang w:val="en-US"/>
              </w:rPr>
              <w:drawing>
                <wp:inline distT="0" distB="0" distL="0" distR="0" wp14:anchorId="35EF7515" wp14:editId="3E6B6A37">
                  <wp:extent cx="225425" cy="225425"/>
                  <wp:effectExtent l="0" t="0" r="3175" b="3175"/>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lang w:val="en-US"/>
              </w:rPr>
              <w:t> Recommendation</w:t>
            </w:r>
          </w:p>
          <w:p w14:paraId="676CAFEB" w14:textId="77777777" w:rsidR="002A1D5D" w:rsidRPr="00BE273A" w:rsidRDefault="002A1D5D" w:rsidP="002A1D5D">
            <w:pPr>
              <w:rPr>
                <w:lang w:val="en-US"/>
              </w:rPr>
            </w:pPr>
            <w:r w:rsidRPr="00920E6F">
              <w:rPr>
                <w:lang w:val="en-US"/>
              </w:rPr>
              <w:t>Required if integration with Employee Central Payroll is in place.</w:t>
            </w:r>
          </w:p>
        </w:tc>
      </w:tr>
      <w:tr w:rsidR="002A1D5D" w:rsidRPr="009F7102" w14:paraId="4D03FA51" w14:textId="77777777" w:rsidTr="002A1D5D">
        <w:trPr>
          <w:trHeight w:val="360"/>
        </w:trPr>
        <w:tc>
          <w:tcPr>
            <w:tcW w:w="3662" w:type="dxa"/>
            <w:vMerge/>
            <w:tcBorders>
              <w:left w:val="single" w:sz="8" w:space="0" w:color="999999"/>
              <w:right w:val="single" w:sz="8" w:space="0" w:color="999999"/>
            </w:tcBorders>
            <w:vAlign w:val="center"/>
          </w:tcPr>
          <w:p w14:paraId="213A760D" w14:textId="77777777" w:rsidR="002A1D5D" w:rsidRPr="00BE273A" w:rsidRDefault="002A1D5D" w:rsidP="002A1D5D">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5ACF8326" w14:textId="77777777" w:rsidR="002A1D5D" w:rsidRPr="00BE273A" w:rsidRDefault="002A1D5D" w:rsidP="002A1D5D">
            <w:pPr>
              <w:rPr>
                <w:rStyle w:val="SAPScreenElement"/>
                <w:lang w:val="en-US"/>
              </w:rPr>
            </w:pPr>
            <w:r w:rsidRPr="00920E6F">
              <w:rPr>
                <w:rStyle w:val="SAPScreenElement"/>
                <w:lang w:val="en-US"/>
              </w:rPr>
              <w:t xml:space="preserve">Amount: </w:t>
            </w:r>
            <w:r w:rsidRPr="00920E6F">
              <w:rPr>
                <w:lang w:val="en-US"/>
              </w:rPr>
              <w:t>value is defaulted; adapt if required</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65E72C02" w14:textId="77777777" w:rsidR="002A1D5D" w:rsidRPr="00920E6F" w:rsidRDefault="002A1D5D" w:rsidP="002A1D5D">
            <w:pPr>
              <w:rPr>
                <w:lang w:val="en-US"/>
              </w:rPr>
            </w:pPr>
            <w:r w:rsidRPr="00920E6F">
              <w:rPr>
                <w:lang w:val="en-US"/>
              </w:rPr>
              <w:t>In case of an hourly paid employee, you need to enter an appropriate amount.</w:t>
            </w:r>
          </w:p>
          <w:p w14:paraId="70903572" w14:textId="77777777" w:rsidR="002A1D5D" w:rsidRPr="00920E6F" w:rsidRDefault="002A1D5D" w:rsidP="002A1D5D">
            <w:pPr>
              <w:pStyle w:val="SAPNoteHeading"/>
              <w:ind w:left="0"/>
              <w:rPr>
                <w:lang w:val="en-US"/>
              </w:rPr>
            </w:pPr>
            <w:r w:rsidRPr="00920E6F">
              <w:rPr>
                <w:noProof/>
                <w:lang w:val="en-US"/>
              </w:rPr>
              <w:drawing>
                <wp:inline distT="0" distB="0" distL="0" distR="0" wp14:anchorId="39D693AD" wp14:editId="77EC2990">
                  <wp:extent cx="225425" cy="225425"/>
                  <wp:effectExtent l="0" t="0" r="3175" b="3175"/>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lang w:val="en-US"/>
              </w:rPr>
              <w:t> Recommendation</w:t>
            </w:r>
          </w:p>
          <w:p w14:paraId="675F45C1" w14:textId="77777777" w:rsidR="002A1D5D" w:rsidRPr="00BE273A" w:rsidRDefault="002A1D5D" w:rsidP="002A1D5D">
            <w:pPr>
              <w:rPr>
                <w:lang w:val="en-US"/>
              </w:rPr>
            </w:pPr>
            <w:r w:rsidRPr="00920E6F">
              <w:rPr>
                <w:lang w:val="en-US"/>
              </w:rPr>
              <w:t>Required if integration with Employee Central Payroll is in place.</w:t>
            </w:r>
          </w:p>
        </w:tc>
      </w:tr>
      <w:tr w:rsidR="002A1D5D" w:rsidRPr="009F7102" w14:paraId="5ADF8F20" w14:textId="77777777" w:rsidTr="002A1D5D">
        <w:trPr>
          <w:trHeight w:val="360"/>
        </w:trPr>
        <w:tc>
          <w:tcPr>
            <w:tcW w:w="3662" w:type="dxa"/>
            <w:vMerge/>
            <w:tcBorders>
              <w:left w:val="single" w:sz="8" w:space="0" w:color="999999"/>
              <w:right w:val="single" w:sz="8" w:space="0" w:color="999999"/>
            </w:tcBorders>
            <w:vAlign w:val="center"/>
          </w:tcPr>
          <w:p w14:paraId="2CA6E346" w14:textId="77777777" w:rsidR="002A1D5D" w:rsidRPr="00BE273A" w:rsidRDefault="002A1D5D" w:rsidP="002A1D5D">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1969B2D9" w14:textId="69DF25FA" w:rsidR="002A1D5D" w:rsidRPr="00BE273A" w:rsidRDefault="002A1D5D" w:rsidP="002A1D5D">
            <w:pPr>
              <w:rPr>
                <w:rStyle w:val="SAPScreenElement"/>
                <w:lang w:val="en-US"/>
              </w:rPr>
            </w:pPr>
            <w:r w:rsidRPr="00920E6F">
              <w:rPr>
                <w:rStyle w:val="SAPScreenElement"/>
                <w:lang w:val="en-US"/>
              </w:rPr>
              <w:t xml:space="preserve">Currency: </w:t>
            </w:r>
            <w:r w:rsidRPr="00920E6F">
              <w:rPr>
                <w:rStyle w:val="SAPUserEntry"/>
                <w:lang w:val="en-US"/>
              </w:rPr>
              <w:t xml:space="preserve">GBP </w:t>
            </w:r>
            <w:r w:rsidRPr="00920E6F">
              <w:rPr>
                <w:lang w:val="en-US"/>
              </w:rPr>
              <w:t>is defaulted</w:t>
            </w:r>
            <w:r w:rsidR="00B408FD" w:rsidRPr="00BE273A">
              <w:rPr>
                <w:lang w:val="en-US"/>
              </w:rPr>
              <w: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06FEEE13" w14:textId="77777777" w:rsidR="002A1D5D" w:rsidRPr="00920E6F" w:rsidRDefault="002A1D5D" w:rsidP="002A1D5D">
            <w:pPr>
              <w:rPr>
                <w:lang w:val="en-US"/>
              </w:rPr>
            </w:pPr>
            <w:r w:rsidRPr="00920E6F">
              <w:rPr>
                <w:lang w:val="en-US"/>
              </w:rPr>
              <w:t>Defaults to the currency of the country where the company is located.</w:t>
            </w:r>
          </w:p>
          <w:p w14:paraId="7D000E10" w14:textId="77777777" w:rsidR="002A1D5D" w:rsidRPr="00920E6F" w:rsidRDefault="002A1D5D" w:rsidP="002A1D5D">
            <w:pPr>
              <w:pStyle w:val="SAPNoteHeading"/>
              <w:ind w:left="0"/>
              <w:rPr>
                <w:lang w:val="en-US"/>
              </w:rPr>
            </w:pPr>
            <w:r w:rsidRPr="00920E6F">
              <w:rPr>
                <w:noProof/>
                <w:lang w:val="en-US"/>
              </w:rPr>
              <w:drawing>
                <wp:inline distT="0" distB="0" distL="0" distR="0" wp14:anchorId="3A0371B9" wp14:editId="312E9C27">
                  <wp:extent cx="225425" cy="225425"/>
                  <wp:effectExtent l="0" t="0" r="3175" b="3175"/>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lang w:val="en-US"/>
              </w:rPr>
              <w:t> Recommendation</w:t>
            </w:r>
          </w:p>
          <w:p w14:paraId="062880BD" w14:textId="77777777" w:rsidR="002A1D5D" w:rsidRPr="00BE273A" w:rsidRDefault="002A1D5D" w:rsidP="002A1D5D">
            <w:pPr>
              <w:rPr>
                <w:lang w:val="en-US"/>
              </w:rPr>
            </w:pPr>
            <w:r w:rsidRPr="00920E6F">
              <w:rPr>
                <w:lang w:val="en-US"/>
              </w:rPr>
              <w:t>Required if integration with Employee Central Payroll is in place.</w:t>
            </w:r>
          </w:p>
        </w:tc>
      </w:tr>
      <w:tr w:rsidR="002A1D5D" w:rsidRPr="009F7102" w14:paraId="23863442" w14:textId="77777777" w:rsidTr="002A1D5D">
        <w:trPr>
          <w:trHeight w:val="360"/>
        </w:trPr>
        <w:tc>
          <w:tcPr>
            <w:tcW w:w="3662" w:type="dxa"/>
            <w:vMerge/>
            <w:tcBorders>
              <w:left w:val="single" w:sz="8" w:space="0" w:color="999999"/>
              <w:right w:val="single" w:sz="8" w:space="0" w:color="999999"/>
            </w:tcBorders>
            <w:vAlign w:val="center"/>
          </w:tcPr>
          <w:p w14:paraId="4D82AEDE" w14:textId="77777777" w:rsidR="002A1D5D" w:rsidRPr="00BE273A" w:rsidRDefault="002A1D5D" w:rsidP="002A1D5D">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297B583C" w14:textId="77777777" w:rsidR="002A1D5D" w:rsidRPr="008D3676" w:rsidRDefault="002A1D5D" w:rsidP="002A1D5D">
            <w:pPr>
              <w:rPr>
                <w:rStyle w:val="SAPScreenElement"/>
                <w:lang w:val="en-US"/>
              </w:rPr>
            </w:pPr>
            <w:r w:rsidRPr="00920E6F">
              <w:rPr>
                <w:rStyle w:val="SAPScreenElement"/>
                <w:lang w:val="en-US"/>
              </w:rPr>
              <w:t xml:space="preserve">Frequency: </w:t>
            </w:r>
            <w:r w:rsidRPr="00920E6F">
              <w:rPr>
                <w:lang w:val="en-US"/>
              </w:rPr>
              <w:t xml:space="preserve">value is defaulted based on </w:t>
            </w:r>
            <w:r w:rsidRPr="00920E6F">
              <w:rPr>
                <w:rStyle w:val="SAPScreenElement"/>
                <w:lang w:val="en-US"/>
              </w:rPr>
              <w:t>Pay Component</w:t>
            </w:r>
            <w:r w:rsidRPr="00920E6F">
              <w:rPr>
                <w:lang w:val="en-US"/>
              </w:rPr>
              <w: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7BF4CA9D" w14:textId="77777777" w:rsidR="002A1D5D" w:rsidRPr="00920E6F" w:rsidRDefault="002A1D5D" w:rsidP="002A1D5D">
            <w:pPr>
              <w:pStyle w:val="SAPNoteHeading"/>
              <w:ind w:left="0"/>
              <w:rPr>
                <w:lang w:val="en-US"/>
              </w:rPr>
            </w:pPr>
            <w:r w:rsidRPr="00920E6F">
              <w:rPr>
                <w:noProof/>
                <w:lang w:val="en-US"/>
              </w:rPr>
              <w:drawing>
                <wp:inline distT="0" distB="0" distL="0" distR="0" wp14:anchorId="642944C1" wp14:editId="1E3F8FFC">
                  <wp:extent cx="225425" cy="225425"/>
                  <wp:effectExtent l="0" t="0" r="3175" b="3175"/>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20E6F">
              <w:rPr>
                <w:lang w:val="en-US"/>
              </w:rPr>
              <w:t> Recommendation</w:t>
            </w:r>
          </w:p>
          <w:p w14:paraId="790DDA8C" w14:textId="77777777" w:rsidR="002A1D5D" w:rsidRPr="008D3676" w:rsidRDefault="002A1D5D" w:rsidP="002A1D5D">
            <w:pPr>
              <w:rPr>
                <w:lang w:val="en-US"/>
              </w:rPr>
            </w:pPr>
            <w:r w:rsidRPr="00920E6F">
              <w:rPr>
                <w:lang w:val="en-US"/>
              </w:rPr>
              <w:t>Required if integration with Employee Central Payroll is in place.</w:t>
            </w:r>
          </w:p>
        </w:tc>
      </w:tr>
      <w:tr w:rsidR="002A1D5D" w:rsidRPr="009F7102" w14:paraId="46A35C21" w14:textId="77777777" w:rsidTr="002A1D5D">
        <w:trPr>
          <w:trHeight w:val="360"/>
        </w:trPr>
        <w:tc>
          <w:tcPr>
            <w:tcW w:w="3662" w:type="dxa"/>
            <w:vMerge/>
            <w:tcBorders>
              <w:left w:val="single" w:sz="8" w:space="0" w:color="999999"/>
              <w:right w:val="single" w:sz="8" w:space="0" w:color="999999"/>
            </w:tcBorders>
          </w:tcPr>
          <w:p w14:paraId="6E8F8424" w14:textId="77777777" w:rsidR="002A1D5D" w:rsidRPr="00BE273A" w:rsidRDefault="002A1D5D" w:rsidP="002A1D5D">
            <w:pPr>
              <w:rPr>
                <w:rStyle w:val="SAPScreenElement"/>
                <w:lang w:val="en-US"/>
              </w:rPr>
            </w:pPr>
          </w:p>
        </w:tc>
        <w:tc>
          <w:tcPr>
            <w:tcW w:w="5130" w:type="dxa"/>
            <w:tcBorders>
              <w:top w:val="single" w:sz="8" w:space="0" w:color="999999"/>
              <w:left w:val="single" w:sz="8" w:space="0" w:color="999999"/>
              <w:bottom w:val="single" w:sz="8" w:space="0" w:color="999999"/>
              <w:right w:val="single" w:sz="8" w:space="0" w:color="999999"/>
            </w:tcBorders>
            <w:shd w:val="clear" w:color="auto" w:fill="auto"/>
          </w:tcPr>
          <w:p w14:paraId="12CD53D0" w14:textId="3523E7F5" w:rsidR="002A1D5D" w:rsidRPr="002326C1" w:rsidRDefault="007F63B9" w:rsidP="002A1D5D">
            <w:pPr>
              <w:rPr>
                <w:rStyle w:val="SAPScreenElement"/>
                <w:lang w:val="en-US"/>
              </w:rPr>
            </w:pPr>
            <w:r w:rsidRPr="00920E6F">
              <w:rPr>
                <w:lang w:val="en-US"/>
              </w:rPr>
              <w:t>If appropriate, add a</w:t>
            </w:r>
            <w:r w:rsidRPr="00920E6F">
              <w:rPr>
                <w:rStyle w:val="SAPScreenElement"/>
                <w:lang w:val="en-US"/>
              </w:rPr>
              <w:t xml:space="preserve"> Pay Component </w:t>
            </w:r>
            <w:r w:rsidRPr="00920E6F">
              <w:rPr>
                <w:lang w:val="en-US"/>
              </w:rPr>
              <w:t xml:space="preserve">related to recurring payments. For this, select in the </w:t>
            </w:r>
            <w:r w:rsidRPr="00920E6F">
              <w:rPr>
                <w:rStyle w:val="SAPScreenElement"/>
                <w:lang w:val="en-US"/>
              </w:rPr>
              <w:t xml:space="preserve">Compensation </w:t>
            </w:r>
            <w:r w:rsidRPr="00920E6F">
              <w:rPr>
                <w:lang w:val="en-US"/>
              </w:rPr>
              <w:t xml:space="preserve">block the </w:t>
            </w:r>
            <w:r w:rsidRPr="00920E6F">
              <w:rPr>
                <w:rStyle w:val="SAPScreenElement"/>
                <w:lang w:val="en-US"/>
              </w:rPr>
              <w:sym w:font="Symbol" w:char="F0C5"/>
            </w:r>
            <w:r w:rsidRPr="00920E6F">
              <w:rPr>
                <w:rStyle w:val="SAPScreenElement"/>
                <w:lang w:val="en-US"/>
              </w:rPr>
              <w:t xml:space="preserve"> Add</w:t>
            </w:r>
            <w:r w:rsidRPr="00920E6F">
              <w:rPr>
                <w:lang w:val="en-US"/>
              </w:rPr>
              <w:t xml:space="preserve"> link, and select as </w:t>
            </w:r>
            <w:r w:rsidRPr="00920E6F">
              <w:rPr>
                <w:rStyle w:val="SAPScreenElement"/>
                <w:lang w:val="en-US"/>
              </w:rPr>
              <w:t>Pay Component</w:t>
            </w:r>
            <w:r w:rsidRPr="00920E6F">
              <w:rPr>
                <w:lang w:val="en-US"/>
              </w:rPr>
              <w:t>, for example</w:t>
            </w:r>
            <w:r w:rsidRPr="00920E6F">
              <w:rPr>
                <w:rStyle w:val="SAPUserEntry"/>
                <w:lang w:val="en-US"/>
              </w:rPr>
              <w:t xml:space="preserve"> GB</w:t>
            </w:r>
            <w:r w:rsidRPr="00920E6F">
              <w:rPr>
                <w:b/>
                <w:lang w:val="en-US"/>
              </w:rPr>
              <w:t xml:space="preserve"> </w:t>
            </w:r>
            <w:r w:rsidRPr="00920E6F">
              <w:rPr>
                <w:rStyle w:val="SAPUserEntry"/>
                <w:lang w:val="en-US"/>
              </w:rPr>
              <w:t>-</w:t>
            </w:r>
            <w:r w:rsidRPr="00920E6F">
              <w:rPr>
                <w:b/>
                <w:lang w:val="en-US"/>
              </w:rPr>
              <w:t xml:space="preserve"> </w:t>
            </w:r>
            <w:r w:rsidRPr="00920E6F">
              <w:rPr>
                <w:rStyle w:val="SAPUserEntry"/>
                <w:lang w:val="en-US"/>
              </w:rPr>
              <w:t>Area Allowance</w:t>
            </w:r>
            <w:r w:rsidRPr="00920E6F">
              <w:rPr>
                <w:b/>
                <w:lang w:val="en-US"/>
              </w:rPr>
              <w:t xml:space="preserve"> </w:t>
            </w:r>
            <w:r w:rsidRPr="00920E6F">
              <w:rPr>
                <w:rStyle w:val="SAPUserEntry"/>
                <w:lang w:val="en-US"/>
              </w:rPr>
              <w:t>(1130GB)</w:t>
            </w:r>
            <w:r w:rsidRPr="00920E6F">
              <w:rPr>
                <w:lang w:val="en-US"/>
              </w:rPr>
              <w:t>. The currency and frequency are pre-populated per default.</w:t>
            </w:r>
            <w:r w:rsidRPr="00560298">
              <w:rPr>
                <w:b/>
                <w:lang w:val="en-US"/>
              </w:rPr>
              <w:t xml:space="preserve"> </w:t>
            </w:r>
            <w:r w:rsidRPr="00920E6F">
              <w:rPr>
                <w:lang w:val="en-US"/>
              </w:rPr>
              <w:t>Enter an amount as appropriate.</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6A151A6B" w14:textId="77777777" w:rsidR="002A1D5D" w:rsidRPr="002326C1" w:rsidRDefault="002A1D5D" w:rsidP="002A1D5D">
            <w:pPr>
              <w:rPr>
                <w:lang w:val="en-US"/>
              </w:rPr>
            </w:pPr>
          </w:p>
        </w:tc>
      </w:tr>
    </w:tbl>
    <w:p w14:paraId="48A160F3" w14:textId="77777777" w:rsidR="002A1D5D" w:rsidRPr="00AE1E45" w:rsidRDefault="002A1D5D" w:rsidP="002A1D5D">
      <w:pPr>
        <w:pStyle w:val="Heading3"/>
        <w:spacing w:before="240" w:after="120"/>
        <w:rPr>
          <w:lang w:val="en-US"/>
        </w:rPr>
      </w:pPr>
      <w:bookmarkStart w:id="19179" w:name="_Toc507063725"/>
      <w:r w:rsidRPr="00AE1E45">
        <w:rPr>
          <w:lang w:val="en-US"/>
        </w:rPr>
        <w:t>Kingdom of Saudi Arabia (SA)</w:t>
      </w:r>
      <w:bookmarkEnd w:id="19179"/>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112"/>
        <w:gridCol w:w="4500"/>
        <w:gridCol w:w="5670"/>
      </w:tblGrid>
      <w:tr w:rsidR="002A1D5D" w:rsidRPr="002326C1" w14:paraId="6A343D0D" w14:textId="77777777" w:rsidTr="002A1D5D">
        <w:trPr>
          <w:trHeight w:val="432"/>
          <w:tblHeader/>
        </w:trPr>
        <w:tc>
          <w:tcPr>
            <w:tcW w:w="4112" w:type="dxa"/>
            <w:tcBorders>
              <w:top w:val="single" w:sz="8" w:space="0" w:color="999999"/>
              <w:left w:val="single" w:sz="8" w:space="0" w:color="999999"/>
              <w:bottom w:val="single" w:sz="8" w:space="0" w:color="999999"/>
              <w:right w:val="single" w:sz="8" w:space="0" w:color="999999"/>
            </w:tcBorders>
            <w:shd w:val="clear" w:color="auto" w:fill="999999"/>
          </w:tcPr>
          <w:p w14:paraId="7211173A" w14:textId="77777777" w:rsidR="002A1D5D" w:rsidRPr="002326C1" w:rsidRDefault="002A1D5D" w:rsidP="002A1D5D">
            <w:pPr>
              <w:pStyle w:val="SAPTableHeader"/>
              <w:rPr>
                <w:lang w:val="en-US"/>
              </w:rPr>
            </w:pPr>
            <w:r>
              <w:rPr>
                <w:lang w:val="en-US"/>
              </w:rPr>
              <w:t>Instruction</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14B4FAD1"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670" w:type="dxa"/>
            <w:tcBorders>
              <w:top w:val="single" w:sz="8" w:space="0" w:color="999999"/>
              <w:left w:val="single" w:sz="8" w:space="0" w:color="999999"/>
              <w:bottom w:val="single" w:sz="8" w:space="0" w:color="999999"/>
              <w:right w:val="single" w:sz="8" w:space="0" w:color="999999"/>
            </w:tcBorders>
            <w:shd w:val="clear" w:color="auto" w:fill="999999"/>
            <w:hideMark/>
          </w:tcPr>
          <w:p w14:paraId="7E06E961" w14:textId="77777777" w:rsidR="002A1D5D" w:rsidRPr="002326C1" w:rsidRDefault="002A1D5D" w:rsidP="002A1D5D">
            <w:pPr>
              <w:pStyle w:val="SAPTableHeader"/>
              <w:rPr>
                <w:lang w:val="en-US"/>
              </w:rPr>
            </w:pPr>
            <w:r w:rsidRPr="002326C1">
              <w:rPr>
                <w:lang w:val="en-US"/>
              </w:rPr>
              <w:t>Additional Information</w:t>
            </w:r>
          </w:p>
        </w:tc>
      </w:tr>
      <w:tr w:rsidR="002A1D5D" w:rsidRPr="009F7102" w14:paraId="791A0654" w14:textId="77777777" w:rsidTr="002A1D5D">
        <w:trPr>
          <w:trHeight w:val="360"/>
        </w:trPr>
        <w:tc>
          <w:tcPr>
            <w:tcW w:w="4112" w:type="dxa"/>
            <w:vMerge w:val="restart"/>
            <w:tcBorders>
              <w:top w:val="single" w:sz="8" w:space="0" w:color="999999"/>
              <w:left w:val="single" w:sz="8" w:space="0" w:color="999999"/>
              <w:right w:val="single" w:sz="8" w:space="0" w:color="999999"/>
            </w:tcBorders>
          </w:tcPr>
          <w:p w14:paraId="7116FDA7" w14:textId="77777777" w:rsidR="002A1D5D" w:rsidRPr="00984404" w:rsidRDefault="002A1D5D" w:rsidP="002A1D5D">
            <w:pPr>
              <w:rPr>
                <w:lang w:val="en-US"/>
              </w:rPr>
            </w:pPr>
            <w:r w:rsidRPr="00984404">
              <w:rPr>
                <w:lang w:val="en-US"/>
              </w:rPr>
              <w:t xml:space="preserve">The values of the fields in the </w:t>
            </w:r>
            <w:r w:rsidRPr="00984404">
              <w:rPr>
                <w:rStyle w:val="SAPScreenElement"/>
                <w:lang w:val="en-US"/>
              </w:rPr>
              <w:t>Compensation Information</w:t>
            </w:r>
            <w:r w:rsidRPr="00984404">
              <w:rPr>
                <w:lang w:val="en-US"/>
              </w:rPr>
              <w:t xml:space="preserve"> block are automatically suggested, based on a preconfigured business rule.</w:t>
            </w:r>
          </w:p>
          <w:p w14:paraId="1A0DD905" w14:textId="77777777" w:rsidR="002A1D5D" w:rsidRPr="00984404" w:rsidRDefault="002A1D5D" w:rsidP="002A1D5D">
            <w:pPr>
              <w:pStyle w:val="SAPNoteHeading"/>
              <w:ind w:left="0"/>
              <w:rPr>
                <w:lang w:val="en-US"/>
              </w:rPr>
            </w:pPr>
            <w:r w:rsidRPr="00984404">
              <w:rPr>
                <w:noProof/>
                <w:color w:val="FF0000"/>
                <w:lang w:val="en-US"/>
              </w:rPr>
              <w:drawing>
                <wp:inline distT="0" distB="0" distL="0" distR="0" wp14:anchorId="0783714B" wp14:editId="589E0D4E">
                  <wp:extent cx="225425" cy="225425"/>
                  <wp:effectExtent l="0" t="0" r="3175" b="3175"/>
                  <wp:docPr id="6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84404">
              <w:rPr>
                <w:noProof/>
                <w:color w:val="FF0000"/>
                <w:lang w:val="en-US" w:eastAsia="zh-CN"/>
              </w:rPr>
              <w:t xml:space="preserve"> </w:t>
            </w:r>
            <w:r w:rsidRPr="00984404">
              <w:rPr>
                <w:lang w:val="en-US"/>
              </w:rPr>
              <w:t>Recommendation</w:t>
            </w:r>
          </w:p>
          <w:p w14:paraId="204B5748" w14:textId="2538FD5A" w:rsidR="002A1D5D" w:rsidRPr="00FF1A3E" w:rsidRDefault="002A1D5D" w:rsidP="002A1D5D">
            <w:pPr>
              <w:rPr>
                <w:rStyle w:val="SAPScreenElement"/>
                <w:lang w:val="en-US"/>
              </w:rPr>
            </w:pPr>
            <w:r w:rsidRPr="00984404">
              <w:rPr>
                <w:lang w:val="en-US"/>
              </w:rPr>
              <w:t xml:space="preserve">For details to the preconfigured business rule refer to the </w:t>
            </w:r>
            <w:ins w:id="19180" w:author="Author" w:date="2018-02-06T11:45:00Z">
              <w:r w:rsidR="00421E64" w:rsidRPr="00ED0743">
                <w:rPr>
                  <w:rStyle w:val="SAPScreenElement"/>
                  <w:color w:val="auto"/>
                  <w:lang w:val="en-US"/>
                </w:rPr>
                <w:t>Foundation Objects</w:t>
              </w:r>
              <w:r w:rsidR="00421E64" w:rsidRPr="00ED0743">
                <w:rPr>
                  <w:lang w:val="en-US"/>
                </w:rPr>
                <w:t xml:space="preserve"> workbook </w:t>
              </w:r>
              <w:del w:id="19181" w:author="Author" w:date="2018-02-06T13:33:00Z">
                <w:r w:rsidR="00421E64" w:rsidRPr="00ED0743" w:rsidDel="001415A0">
                  <w:rPr>
                    <w:lang w:val="en-US"/>
                  </w:rPr>
                  <w:delText xml:space="preserve">appropriate </w:delText>
                </w:r>
              </w:del>
              <w:r w:rsidR="00421E64" w:rsidRPr="00ED0743">
                <w:rPr>
                  <w:lang w:val="en-US"/>
                </w:rPr>
                <w:t xml:space="preserve">for </w:t>
              </w:r>
            </w:ins>
            <w:ins w:id="19182" w:author="Author" w:date="2018-02-06T12:02:00Z">
              <w:r w:rsidR="0038141D">
                <w:rPr>
                  <w:rStyle w:val="SAPEmphasis"/>
                  <w:lang w:val="en-US"/>
                </w:rPr>
                <w:t>SA</w:t>
              </w:r>
            </w:ins>
            <w:ins w:id="19183" w:author="Author" w:date="2018-02-06T11:45:00Z">
              <w:del w:id="19184" w:author="Author" w:date="2018-02-06T12:02:00Z">
                <w:r w:rsidR="00421E64" w:rsidRPr="00ED0743" w:rsidDel="0038141D">
                  <w:rPr>
                    <w:rStyle w:val="SAPScreenElement"/>
                    <w:color w:val="auto"/>
                    <w:lang w:val="en-US"/>
                  </w:rPr>
                  <w:delText>&lt;YourCountry&gt;</w:delText>
                </w:r>
              </w:del>
            </w:ins>
            <w:del w:id="19185" w:author="Author" w:date="2018-02-06T11:45:00Z">
              <w:r w:rsidRPr="00984404" w:rsidDel="00421E64">
                <w:rPr>
                  <w:lang w:val="en-US"/>
                </w:rPr>
                <w:delText xml:space="preserve">configuration guide of building block </w:delText>
              </w:r>
              <w:r w:rsidRPr="00984404" w:rsidDel="00421E64">
                <w:rPr>
                  <w:rStyle w:val="SAPEmphasis"/>
                  <w:lang w:val="en-US"/>
                </w:rPr>
                <w:delText>15T</w:delText>
              </w:r>
            </w:del>
            <w:r w:rsidRPr="00984404">
              <w:rPr>
                <w:lang w:val="en-US"/>
              </w:rPr>
              <w:t>.</w:t>
            </w: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05601D0F" w14:textId="77777777" w:rsidR="002A1D5D" w:rsidRPr="008D3676" w:rsidRDefault="002A1D5D" w:rsidP="002A1D5D">
            <w:pPr>
              <w:rPr>
                <w:rStyle w:val="SAPScreenElement"/>
                <w:lang w:val="en-US"/>
              </w:rPr>
            </w:pPr>
            <w:r w:rsidRPr="00984404">
              <w:rPr>
                <w:rStyle w:val="SAPScreenElement"/>
                <w:lang w:val="en-US"/>
              </w:rPr>
              <w:t xml:space="preserve">Pay Group: </w:t>
            </w:r>
            <w:r w:rsidRPr="00984404">
              <w:rPr>
                <w:lang w:val="en-US"/>
              </w:rPr>
              <w:t>value is suggested (for example</w:t>
            </w:r>
            <w:r w:rsidRPr="00984404">
              <w:rPr>
                <w:rStyle w:val="SAPUserEntry"/>
                <w:lang w:val="en-US"/>
              </w:rPr>
              <w:t xml:space="preserve"> SA – Monthly</w:t>
            </w:r>
            <w:r w:rsidRPr="00984404">
              <w:rPr>
                <w:b/>
                <w:lang w:val="en-US"/>
              </w:rPr>
              <w:t xml:space="preserve"> </w:t>
            </w:r>
            <w:r w:rsidRPr="00984404">
              <w:rPr>
                <w:rStyle w:val="SAPUserEntry"/>
                <w:lang w:val="en-US"/>
              </w:rPr>
              <w:t>(SA)</w:t>
            </w:r>
            <w:r w:rsidRPr="00984404">
              <w:rPr>
                <w:lang w:val="en-US"/>
              </w:rPr>
              <w:t xml:space="preserve"> when using the example values given in this test script); leave as is </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534768E4" w14:textId="77777777" w:rsidR="002A1D5D" w:rsidRPr="00984404" w:rsidRDefault="002A1D5D" w:rsidP="002A1D5D">
            <w:pPr>
              <w:pStyle w:val="SAPNoteHeading"/>
              <w:ind w:left="0"/>
              <w:rPr>
                <w:lang w:val="en-US"/>
              </w:rPr>
            </w:pPr>
            <w:r w:rsidRPr="00984404">
              <w:rPr>
                <w:noProof/>
                <w:lang w:val="en-US"/>
              </w:rPr>
              <w:drawing>
                <wp:inline distT="0" distB="0" distL="0" distR="0" wp14:anchorId="427158FB" wp14:editId="116F6164">
                  <wp:extent cx="228600" cy="228600"/>
                  <wp:effectExtent l="0" t="0" r="0" b="0"/>
                  <wp:docPr id="6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Pr>
                <w:lang w:val="en-US"/>
              </w:rPr>
              <w:t> Recommendation</w:t>
            </w:r>
          </w:p>
          <w:p w14:paraId="758FE59E" w14:textId="77777777" w:rsidR="002A1D5D" w:rsidRPr="00984404" w:rsidRDefault="002A1D5D" w:rsidP="002A1D5D">
            <w:pPr>
              <w:pStyle w:val="ListContinue"/>
              <w:ind w:left="0"/>
              <w:rPr>
                <w:lang w:val="en-US"/>
              </w:rPr>
            </w:pPr>
            <w:r w:rsidRPr="00984404">
              <w:rPr>
                <w:lang w:val="en-US"/>
              </w:rPr>
              <w:t>Required if integration with Employee Central Payroll is in place.</w:t>
            </w:r>
          </w:p>
          <w:p w14:paraId="2C68C2BB" w14:textId="77777777" w:rsidR="002A1D5D" w:rsidRPr="00984404" w:rsidRDefault="002A1D5D" w:rsidP="002A1D5D">
            <w:pPr>
              <w:pStyle w:val="SAPNoteHeading"/>
              <w:ind w:left="0"/>
              <w:rPr>
                <w:lang w:val="en-US"/>
              </w:rPr>
            </w:pPr>
            <w:r w:rsidRPr="00984404">
              <w:rPr>
                <w:noProof/>
                <w:lang w:val="en-US"/>
              </w:rPr>
              <w:drawing>
                <wp:inline distT="0" distB="0" distL="0" distR="0" wp14:anchorId="78F7E263" wp14:editId="58B4DE7C">
                  <wp:extent cx="228600" cy="228600"/>
                  <wp:effectExtent l="0" t="0" r="0" b="0"/>
                  <wp:docPr id="67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Pr>
                <w:lang w:val="en-US"/>
              </w:rPr>
              <w:t xml:space="preserve"> Note</w:t>
            </w:r>
          </w:p>
          <w:p w14:paraId="4A033BCD" w14:textId="6C18E272" w:rsidR="002A1D5D" w:rsidRPr="008D3676" w:rsidRDefault="007F63B9" w:rsidP="002A1D5D">
            <w:pPr>
              <w:rPr>
                <w:lang w:val="en-US"/>
              </w:rPr>
            </w:pPr>
            <w:r w:rsidRPr="00984404">
              <w:rPr>
                <w:lang w:val="en-US"/>
              </w:rPr>
              <w:t>In case the employee should not be considered for payroll run in the Employee Central Payroll system, meaning his/her employee class is</w:t>
            </w:r>
            <w:r w:rsidRPr="00560298">
              <w:rPr>
                <w:rStyle w:val="SAPUserEntry"/>
                <w:lang w:val="en-US"/>
              </w:rPr>
              <w:t xml:space="preserve"> </w:t>
            </w:r>
            <w:r w:rsidRPr="00984404">
              <w:rPr>
                <w:rStyle w:val="SAPUserEntry"/>
                <w:lang w:val="en-US"/>
              </w:rPr>
              <w:t>External</w:t>
            </w:r>
            <w:r w:rsidRPr="00984404">
              <w:rPr>
                <w:b/>
                <w:lang w:val="en-US"/>
              </w:rPr>
              <w:t xml:space="preserve"> </w:t>
            </w:r>
            <w:r w:rsidRPr="00984404">
              <w:rPr>
                <w:rStyle w:val="SAPUserEntry"/>
                <w:lang w:val="en-US"/>
              </w:rPr>
              <w:t>(SA)</w:t>
            </w:r>
            <w:r w:rsidRPr="00984404">
              <w:rPr>
                <w:lang w:val="en-US"/>
              </w:rPr>
              <w:t xml:space="preserve"> and employment type is</w:t>
            </w:r>
            <w:r w:rsidRPr="00984404">
              <w:rPr>
                <w:rStyle w:val="SAPUserEntry"/>
                <w:lang w:val="en-US"/>
              </w:rPr>
              <w:t xml:space="preserve"> Contractual</w:t>
            </w:r>
            <w:r w:rsidRPr="00984404">
              <w:rPr>
                <w:b/>
                <w:lang w:val="en-US"/>
              </w:rPr>
              <w:t xml:space="preserve"> </w:t>
            </w:r>
            <w:r w:rsidRPr="00984404">
              <w:rPr>
                <w:rStyle w:val="SAPUserEntry"/>
                <w:lang w:val="en-US"/>
              </w:rPr>
              <w:t>(SA)</w:t>
            </w:r>
            <w:r w:rsidRPr="00984404">
              <w:rPr>
                <w:lang w:val="en-US"/>
              </w:rPr>
              <w:t>, value</w:t>
            </w:r>
            <w:r w:rsidRPr="00984404">
              <w:rPr>
                <w:rStyle w:val="SAPUserEntry"/>
                <w:lang w:val="en-US"/>
              </w:rPr>
              <w:t xml:space="preserve"> 99</w:t>
            </w:r>
            <w:r w:rsidRPr="00F52D24">
              <w:rPr>
                <w:lang w:val="en-US"/>
              </w:rPr>
              <w:t xml:space="preserve"> </w:t>
            </w:r>
            <w:r w:rsidRPr="00984404">
              <w:rPr>
                <w:rStyle w:val="SAPUserEntry"/>
                <w:lang w:val="en-US"/>
              </w:rPr>
              <w:t>–</w:t>
            </w:r>
            <w:r w:rsidRPr="00F52D24">
              <w:rPr>
                <w:lang w:val="en-US"/>
              </w:rPr>
              <w:t xml:space="preserve"> </w:t>
            </w:r>
            <w:r w:rsidRPr="00984404">
              <w:rPr>
                <w:rStyle w:val="SAPUserEntry"/>
                <w:lang w:val="en-US"/>
              </w:rPr>
              <w:t>Non Payroll</w:t>
            </w:r>
            <w:r w:rsidRPr="00984404">
              <w:rPr>
                <w:b/>
                <w:lang w:val="en-US"/>
              </w:rPr>
              <w:t xml:space="preserve"> </w:t>
            </w:r>
            <w:r w:rsidRPr="00984404">
              <w:rPr>
                <w:rStyle w:val="SAPUserEntry"/>
                <w:lang w:val="en-US"/>
              </w:rPr>
              <w:t>(99)</w:t>
            </w:r>
            <w:r w:rsidRPr="00984404">
              <w:rPr>
                <w:b/>
                <w:lang w:val="en-US"/>
              </w:rPr>
              <w:t xml:space="preserve"> </w:t>
            </w:r>
            <w:r w:rsidRPr="00984404">
              <w:rPr>
                <w:lang w:val="en-US"/>
              </w:rPr>
              <w:t>is suggested for this field.</w:t>
            </w:r>
          </w:p>
        </w:tc>
      </w:tr>
      <w:tr w:rsidR="002A1D5D" w:rsidRPr="009F7102" w14:paraId="7178387E" w14:textId="77777777" w:rsidTr="002A1D5D">
        <w:trPr>
          <w:trHeight w:val="360"/>
        </w:trPr>
        <w:tc>
          <w:tcPr>
            <w:tcW w:w="4112" w:type="dxa"/>
            <w:vMerge/>
            <w:tcBorders>
              <w:left w:val="single" w:sz="8" w:space="0" w:color="999999"/>
              <w:bottom w:val="single" w:sz="8" w:space="0" w:color="999999"/>
              <w:right w:val="single" w:sz="8" w:space="0" w:color="999999"/>
            </w:tcBorders>
            <w:vAlign w:val="center"/>
          </w:tcPr>
          <w:p w14:paraId="7671C311" w14:textId="77777777" w:rsidR="002A1D5D" w:rsidRPr="00FF1A3E"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05555B71" w14:textId="77777777" w:rsidR="002A1D5D" w:rsidRPr="008D3676" w:rsidRDefault="002A1D5D" w:rsidP="002A1D5D">
            <w:pPr>
              <w:rPr>
                <w:rStyle w:val="SAPScreenElement"/>
                <w:lang w:val="en-US"/>
              </w:rPr>
            </w:pPr>
            <w:r w:rsidRPr="00984404">
              <w:rPr>
                <w:rStyle w:val="SAPScreenElement"/>
                <w:lang w:val="en-US"/>
              </w:rPr>
              <w:t xml:space="preserve">Is Eligible For Car: </w:t>
            </w:r>
            <w:r w:rsidRPr="00984404">
              <w:rPr>
                <w:lang w:val="en-US"/>
              </w:rPr>
              <w:t>select from drop-down</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36A19FB2" w14:textId="77777777" w:rsidR="002A1D5D" w:rsidRPr="008D3676" w:rsidRDefault="002A1D5D" w:rsidP="002A1D5D">
            <w:pPr>
              <w:rPr>
                <w:lang w:val="en-US"/>
              </w:rPr>
            </w:pPr>
          </w:p>
        </w:tc>
      </w:tr>
      <w:tr w:rsidR="002A1D5D" w:rsidRPr="009F7102" w14:paraId="1BCFE775" w14:textId="77777777" w:rsidTr="002A1D5D">
        <w:trPr>
          <w:trHeight w:val="360"/>
        </w:trPr>
        <w:tc>
          <w:tcPr>
            <w:tcW w:w="4112" w:type="dxa"/>
            <w:vMerge w:val="restart"/>
            <w:tcBorders>
              <w:top w:val="single" w:sz="8" w:space="0" w:color="999999"/>
              <w:left w:val="single" w:sz="8" w:space="0" w:color="999999"/>
              <w:right w:val="single" w:sz="8" w:space="0" w:color="999999"/>
            </w:tcBorders>
          </w:tcPr>
          <w:p w14:paraId="2C1C28E5" w14:textId="77777777" w:rsidR="002A1D5D" w:rsidRPr="00984404" w:rsidRDefault="002A1D5D" w:rsidP="002A1D5D">
            <w:pPr>
              <w:rPr>
                <w:lang w:val="en-US"/>
              </w:rPr>
            </w:pPr>
            <w:r w:rsidRPr="00984404">
              <w:rPr>
                <w:lang w:val="en-US"/>
              </w:rPr>
              <w:lastRenderedPageBreak/>
              <w:t xml:space="preserve">The values of the fields in the </w:t>
            </w:r>
            <w:r w:rsidRPr="00984404">
              <w:rPr>
                <w:rStyle w:val="SAPScreenElement"/>
                <w:lang w:val="en-US"/>
              </w:rPr>
              <w:t xml:space="preserve">Compensation </w:t>
            </w:r>
            <w:r w:rsidRPr="00984404">
              <w:rPr>
                <w:lang w:val="en-US"/>
              </w:rPr>
              <w:t xml:space="preserve">block are automatically suggested, based on a preconfigured business rule, from the values maintained for fields </w:t>
            </w:r>
            <w:r w:rsidRPr="00984404">
              <w:rPr>
                <w:rStyle w:val="SAPScreenElement"/>
                <w:lang w:val="en-US"/>
              </w:rPr>
              <w:t>Pay Scale Group</w:t>
            </w:r>
            <w:r w:rsidRPr="00984404">
              <w:rPr>
                <w:lang w:val="en-US"/>
              </w:rPr>
              <w:t xml:space="preserve"> und </w:t>
            </w:r>
            <w:r w:rsidRPr="00984404">
              <w:rPr>
                <w:rStyle w:val="SAPScreenElement"/>
                <w:lang w:val="en-US"/>
              </w:rPr>
              <w:t>Pay Scale Level</w:t>
            </w:r>
            <w:r w:rsidRPr="00984404">
              <w:rPr>
                <w:lang w:val="en-US"/>
              </w:rPr>
              <w:t xml:space="preserve">. </w:t>
            </w:r>
          </w:p>
          <w:p w14:paraId="4F599B0E" w14:textId="1B51E0B7" w:rsidR="002A1D5D" w:rsidRPr="00984404" w:rsidRDefault="002A1D5D" w:rsidP="002A1D5D">
            <w:pPr>
              <w:rPr>
                <w:lang w:val="en-US"/>
              </w:rPr>
            </w:pPr>
            <w:r w:rsidRPr="00984404">
              <w:rPr>
                <w:lang w:val="en-US"/>
              </w:rPr>
              <w:t>In addition, you can maintain recurring payment</w:t>
            </w:r>
            <w:ins w:id="19186" w:author="Author" w:date="2018-02-22T10:31:00Z">
              <w:r w:rsidR="005F6795">
                <w:rPr>
                  <w:lang w:val="en-US"/>
                </w:rPr>
                <w:t>s</w:t>
              </w:r>
            </w:ins>
            <w:del w:id="19187" w:author="Author" w:date="2018-02-22T10:31:00Z">
              <w:r w:rsidRPr="00984404" w:rsidDel="005F6795">
                <w:rPr>
                  <w:lang w:val="en-US"/>
                </w:rPr>
                <w:delText xml:space="preserve"> data</w:delText>
              </w:r>
            </w:del>
            <w:r w:rsidRPr="00984404">
              <w:rPr>
                <w:lang w:val="en-US"/>
              </w:rPr>
              <w:t>, if appropriate.</w:t>
            </w:r>
          </w:p>
          <w:p w14:paraId="3B9E34F7" w14:textId="77777777" w:rsidR="002A1D5D" w:rsidRPr="00984404" w:rsidRDefault="002A1D5D" w:rsidP="002A1D5D">
            <w:pPr>
              <w:rPr>
                <w:lang w:val="en-US"/>
              </w:rPr>
            </w:pPr>
          </w:p>
          <w:p w14:paraId="3F62A925" w14:textId="77777777" w:rsidR="002A1D5D" w:rsidRPr="00984404" w:rsidRDefault="002A1D5D" w:rsidP="002A1D5D">
            <w:pPr>
              <w:pStyle w:val="SAPNoteHeading"/>
              <w:ind w:left="0"/>
              <w:rPr>
                <w:lang w:val="en-US"/>
              </w:rPr>
            </w:pPr>
            <w:r w:rsidRPr="00984404">
              <w:rPr>
                <w:noProof/>
                <w:lang w:val="en-US"/>
              </w:rPr>
              <w:drawing>
                <wp:inline distT="0" distB="0" distL="0" distR="0" wp14:anchorId="2DC811E4" wp14:editId="6F631F4F">
                  <wp:extent cx="228600" cy="228600"/>
                  <wp:effectExtent l="0" t="0" r="0" b="0"/>
                  <wp:docPr id="6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Pr>
                <w:noProof/>
                <w:lang w:val="en-US" w:eastAsia="zh-CN"/>
              </w:rPr>
              <w:t xml:space="preserve"> </w:t>
            </w:r>
            <w:r w:rsidRPr="00984404">
              <w:rPr>
                <w:lang w:val="en-US"/>
              </w:rPr>
              <w:t>Recommendation</w:t>
            </w:r>
          </w:p>
          <w:p w14:paraId="46FFB9DF" w14:textId="2DF65BA2" w:rsidR="002A1D5D" w:rsidRPr="00984404" w:rsidRDefault="002A1D5D" w:rsidP="002A1D5D">
            <w:pPr>
              <w:pStyle w:val="ListContinue"/>
              <w:ind w:left="0"/>
              <w:rPr>
                <w:lang w:val="en-US"/>
              </w:rPr>
            </w:pPr>
            <w:r w:rsidRPr="00984404">
              <w:rPr>
                <w:lang w:val="en-US"/>
              </w:rPr>
              <w:t xml:space="preserve">For details to the preconfigured business rules refer to the </w:t>
            </w:r>
            <w:r w:rsidR="003860F5" w:rsidRPr="007D0B28">
              <w:rPr>
                <w:rStyle w:val="SAPScreenElement"/>
                <w:color w:val="auto"/>
                <w:lang w:val="en-US"/>
                <w:rPrChange w:id="19188" w:author="Author" w:date="2018-03-01T14:10:00Z">
                  <w:rPr>
                    <w:rStyle w:val="SAPScreenElement"/>
                    <w:color w:val="auto"/>
                  </w:rPr>
                </w:rPrChange>
              </w:rPr>
              <w:t>Foundation Objects</w:t>
            </w:r>
            <w:r w:rsidR="003860F5" w:rsidRPr="00BE273A">
              <w:rPr>
                <w:lang w:val="en-US"/>
              </w:rPr>
              <w:t xml:space="preserve"> </w:t>
            </w:r>
            <w:r w:rsidRPr="00984404">
              <w:rPr>
                <w:lang w:val="en-US"/>
              </w:rPr>
              <w:t xml:space="preserve">workbook </w:t>
            </w:r>
            <w:ins w:id="19189" w:author="Author" w:date="2018-02-06T10:35:00Z">
              <w:del w:id="19190" w:author="Author" w:date="2018-02-06T13:33:00Z">
                <w:r w:rsidR="00B042DC" w:rsidRPr="00F52D24" w:rsidDel="001415A0">
                  <w:rPr>
                    <w:lang w:val="en-US"/>
                  </w:rPr>
                  <w:delText xml:space="preserve">appropriate </w:delText>
                </w:r>
              </w:del>
              <w:r w:rsidR="00B042DC" w:rsidRPr="00F52D24">
                <w:rPr>
                  <w:lang w:val="en-US"/>
                </w:rPr>
                <w:t xml:space="preserve">for </w:t>
              </w:r>
            </w:ins>
            <w:ins w:id="19191" w:author="Author" w:date="2018-02-06T12:02:00Z">
              <w:r w:rsidR="0038141D">
                <w:rPr>
                  <w:rStyle w:val="SAPEmphasis"/>
                  <w:lang w:val="en-US"/>
                </w:rPr>
                <w:t>SA</w:t>
              </w:r>
            </w:ins>
            <w:ins w:id="19192" w:author="Author" w:date="2018-02-06T10:35:00Z">
              <w:del w:id="19193" w:author="Author" w:date="2018-02-06T12:02:00Z">
                <w:r w:rsidR="00B042DC" w:rsidRPr="00F52D24" w:rsidDel="0038141D">
                  <w:rPr>
                    <w:rStyle w:val="SAPScreenElement"/>
                    <w:color w:val="auto"/>
                    <w:lang w:val="en-US"/>
                  </w:rPr>
                  <w:delText>&lt;YourCountry&gt;</w:delText>
                </w:r>
              </w:del>
            </w:ins>
            <w:del w:id="19194" w:author="Author" w:date="2018-02-06T10:35:00Z">
              <w:r w:rsidRPr="000262DA" w:rsidDel="00B042DC">
                <w:rPr>
                  <w:lang w:val="en-US"/>
                </w:rPr>
                <w:delText>is given</w:delText>
              </w:r>
            </w:del>
            <w:r w:rsidRPr="000262DA">
              <w:rPr>
                <w:lang w:val="en-US"/>
              </w:rPr>
              <w:t>.</w:t>
            </w:r>
          </w:p>
          <w:p w14:paraId="5B8A7A26" w14:textId="77777777" w:rsidR="002A1D5D" w:rsidRPr="00984404" w:rsidRDefault="002A1D5D" w:rsidP="002A1D5D">
            <w:pPr>
              <w:pStyle w:val="SAPNoteHeading"/>
              <w:ind w:left="0"/>
              <w:rPr>
                <w:lang w:val="en-US"/>
              </w:rPr>
            </w:pPr>
            <w:r w:rsidRPr="00984404">
              <w:rPr>
                <w:noProof/>
                <w:lang w:val="en-US"/>
              </w:rPr>
              <w:drawing>
                <wp:inline distT="0" distB="0" distL="0" distR="0" wp14:anchorId="48B4FE7A" wp14:editId="629373FF">
                  <wp:extent cx="228600" cy="228600"/>
                  <wp:effectExtent l="0" t="0" r="0" b="0"/>
                  <wp:docPr id="67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Pr>
                <w:lang w:val="en-US"/>
              </w:rPr>
              <w:t xml:space="preserve"> Note</w:t>
            </w:r>
          </w:p>
          <w:p w14:paraId="6A7CF159" w14:textId="77777777" w:rsidR="002A1D5D" w:rsidRPr="00FF1A3E" w:rsidRDefault="002A1D5D" w:rsidP="002A1D5D">
            <w:pPr>
              <w:rPr>
                <w:rStyle w:val="SAPScreenElement"/>
                <w:lang w:val="en-US"/>
              </w:rPr>
            </w:pPr>
            <w:r w:rsidRPr="00984404">
              <w:rPr>
                <w:lang w:val="en-US"/>
              </w:rPr>
              <w:t xml:space="preserve">Information needed to have a meaningful employee master data record. In case integration with Employee Central Payroll is in place, in the Employee Central Payroll system the salary information will be kept in infotype </w:t>
            </w:r>
            <w:r w:rsidRPr="00984404">
              <w:rPr>
                <w:rStyle w:val="SAPScreenElement"/>
                <w:color w:val="auto"/>
                <w:lang w:val="en-US"/>
              </w:rPr>
              <w:t>Basic Pay</w:t>
            </w:r>
            <w:r w:rsidRPr="00984404">
              <w:rPr>
                <w:rStyle w:val="SAPScreenElement"/>
                <w:lang w:val="en-US"/>
              </w:rPr>
              <w:t xml:space="preserve">, </w:t>
            </w:r>
            <w:r w:rsidRPr="00984404">
              <w:rPr>
                <w:lang w:val="en-US"/>
              </w:rPr>
              <w:t xml:space="preserve">whereas the recurring payments will be kept in infotype </w:t>
            </w:r>
            <w:r w:rsidRPr="00984404">
              <w:rPr>
                <w:rStyle w:val="SAPScreenElement"/>
                <w:color w:val="auto"/>
                <w:lang w:val="en-US"/>
              </w:rPr>
              <w:t>Recurring Payments/</w:t>
            </w:r>
            <w:r>
              <w:rPr>
                <w:rStyle w:val="SAPScreenElement"/>
                <w:color w:val="auto"/>
                <w:lang w:val="en-US"/>
              </w:rPr>
              <w:t xml:space="preserve"> </w:t>
            </w:r>
            <w:r w:rsidRPr="00984404">
              <w:rPr>
                <w:rStyle w:val="SAPScreenElement"/>
                <w:color w:val="auto"/>
                <w:lang w:val="en-US"/>
              </w:rPr>
              <w:t>Deductions</w:t>
            </w:r>
            <w:r w:rsidRPr="00984404">
              <w:rPr>
                <w:lang w:val="en-US"/>
              </w:rPr>
              <w:t>.</w:t>
            </w: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5643D299" w14:textId="77777777" w:rsidR="002A1D5D" w:rsidRPr="00BE273A" w:rsidRDefault="002A1D5D" w:rsidP="002A1D5D">
            <w:pPr>
              <w:rPr>
                <w:rStyle w:val="SAPScreenElement"/>
                <w:lang w:val="en-US"/>
              </w:rPr>
            </w:pPr>
            <w:r w:rsidRPr="00984404">
              <w:rPr>
                <w:rStyle w:val="SAPScreenElement"/>
                <w:lang w:val="en-US"/>
              </w:rPr>
              <w:t xml:space="preserve">Pay Component: </w:t>
            </w:r>
            <w:r w:rsidRPr="00984404">
              <w:rPr>
                <w:lang w:val="en-US"/>
              </w:rPr>
              <w:t>value is defaulted (for example</w:t>
            </w:r>
            <w:r w:rsidRPr="00984404">
              <w:rPr>
                <w:rStyle w:val="SAPUserEntry"/>
                <w:lang w:val="en-US"/>
              </w:rPr>
              <w:t xml:space="preserve"> SA - Basic Pay(1000SA)</w:t>
            </w:r>
            <w:r w:rsidRPr="00984404">
              <w:rPr>
                <w:lang w:val="en-US"/>
              </w:rPr>
              <w:t xml:space="preserve"> in case you use the example values given in this test script); leave as is</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02F32DAC" w14:textId="77777777" w:rsidR="002A1D5D" w:rsidRPr="00984404" w:rsidRDefault="002A1D5D" w:rsidP="002A1D5D">
            <w:pPr>
              <w:pStyle w:val="SAPNoteHeading"/>
              <w:ind w:left="0"/>
              <w:rPr>
                <w:lang w:val="en-US"/>
              </w:rPr>
            </w:pPr>
            <w:r w:rsidRPr="00984404">
              <w:rPr>
                <w:noProof/>
                <w:lang w:val="en-US"/>
              </w:rPr>
              <w:drawing>
                <wp:inline distT="0" distB="0" distL="0" distR="0" wp14:anchorId="4DD5EA22" wp14:editId="2283F4CB">
                  <wp:extent cx="228600" cy="228600"/>
                  <wp:effectExtent l="0" t="0" r="0" b="0"/>
                  <wp:docPr id="67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Pr>
                <w:lang w:val="en-US"/>
              </w:rPr>
              <w:t> Recommendation</w:t>
            </w:r>
          </w:p>
          <w:p w14:paraId="462BDD26" w14:textId="77777777" w:rsidR="002A1D5D" w:rsidRPr="00BE273A" w:rsidRDefault="002A1D5D" w:rsidP="002A1D5D">
            <w:pPr>
              <w:rPr>
                <w:lang w:val="en-US"/>
              </w:rPr>
            </w:pPr>
            <w:r w:rsidRPr="00984404">
              <w:rPr>
                <w:lang w:val="en-US"/>
              </w:rPr>
              <w:t>Required if integration with Employee Central Payroll is in place.</w:t>
            </w:r>
          </w:p>
        </w:tc>
      </w:tr>
      <w:tr w:rsidR="002A1D5D" w:rsidRPr="009F7102" w14:paraId="1938DD8F" w14:textId="77777777" w:rsidTr="002A1D5D">
        <w:trPr>
          <w:trHeight w:val="360"/>
        </w:trPr>
        <w:tc>
          <w:tcPr>
            <w:tcW w:w="4112" w:type="dxa"/>
            <w:vMerge/>
            <w:tcBorders>
              <w:left w:val="single" w:sz="8" w:space="0" w:color="999999"/>
              <w:right w:val="single" w:sz="8" w:space="0" w:color="999999"/>
            </w:tcBorders>
            <w:vAlign w:val="center"/>
          </w:tcPr>
          <w:p w14:paraId="11EF2629" w14:textId="77777777" w:rsidR="002A1D5D" w:rsidRPr="00BE273A"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1E979E48" w14:textId="77777777" w:rsidR="002A1D5D" w:rsidRPr="00BE273A" w:rsidRDefault="002A1D5D" w:rsidP="002A1D5D">
            <w:pPr>
              <w:rPr>
                <w:rStyle w:val="SAPScreenElement"/>
                <w:lang w:val="en-US"/>
              </w:rPr>
            </w:pPr>
            <w:r w:rsidRPr="00984404">
              <w:rPr>
                <w:rStyle w:val="SAPScreenElement"/>
                <w:lang w:val="en-US"/>
              </w:rPr>
              <w:t xml:space="preserve">Amount: </w:t>
            </w:r>
            <w:r w:rsidRPr="00984404">
              <w:rPr>
                <w:lang w:val="en-US"/>
              </w:rPr>
              <w:t>value is defaulted; adapt if required</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399FEA27" w14:textId="77777777" w:rsidR="002A1D5D" w:rsidRPr="00984404" w:rsidRDefault="002A1D5D" w:rsidP="002A1D5D">
            <w:pPr>
              <w:pStyle w:val="SAPNoteHeading"/>
              <w:ind w:left="0"/>
              <w:rPr>
                <w:lang w:val="en-US"/>
              </w:rPr>
            </w:pPr>
            <w:r w:rsidRPr="00984404">
              <w:rPr>
                <w:noProof/>
                <w:lang w:val="en-US"/>
              </w:rPr>
              <w:drawing>
                <wp:inline distT="0" distB="0" distL="0" distR="0" wp14:anchorId="3B52CC70" wp14:editId="7279C378">
                  <wp:extent cx="228600" cy="228600"/>
                  <wp:effectExtent l="0" t="0" r="0" b="0"/>
                  <wp:docPr id="6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Pr>
                <w:lang w:val="en-US"/>
              </w:rPr>
              <w:t> Recommendation</w:t>
            </w:r>
          </w:p>
          <w:p w14:paraId="46E6A446" w14:textId="77777777" w:rsidR="002A1D5D" w:rsidRPr="00BE273A" w:rsidRDefault="002A1D5D" w:rsidP="002A1D5D">
            <w:pPr>
              <w:rPr>
                <w:lang w:val="en-US"/>
              </w:rPr>
            </w:pPr>
            <w:r w:rsidRPr="00984404">
              <w:rPr>
                <w:lang w:val="en-US"/>
              </w:rPr>
              <w:t>Required if integration with Employee Central Payroll is in place.</w:t>
            </w:r>
          </w:p>
        </w:tc>
      </w:tr>
      <w:tr w:rsidR="002A1D5D" w:rsidRPr="009F7102" w14:paraId="30A09C02" w14:textId="77777777" w:rsidTr="002A1D5D">
        <w:trPr>
          <w:trHeight w:val="360"/>
        </w:trPr>
        <w:tc>
          <w:tcPr>
            <w:tcW w:w="4112" w:type="dxa"/>
            <w:vMerge/>
            <w:tcBorders>
              <w:left w:val="single" w:sz="8" w:space="0" w:color="999999"/>
              <w:right w:val="single" w:sz="8" w:space="0" w:color="999999"/>
            </w:tcBorders>
            <w:vAlign w:val="center"/>
          </w:tcPr>
          <w:p w14:paraId="35987F68" w14:textId="77777777" w:rsidR="002A1D5D" w:rsidRPr="00BE273A"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365C850F" w14:textId="6922E62F" w:rsidR="002A1D5D" w:rsidRPr="00BE273A" w:rsidRDefault="002A1D5D" w:rsidP="002A1D5D">
            <w:pPr>
              <w:rPr>
                <w:rStyle w:val="SAPScreenElement"/>
                <w:lang w:val="en-US"/>
              </w:rPr>
            </w:pPr>
            <w:r w:rsidRPr="00984404">
              <w:rPr>
                <w:rStyle w:val="SAPScreenElement"/>
                <w:lang w:val="en-US"/>
              </w:rPr>
              <w:t xml:space="preserve">Currency: </w:t>
            </w:r>
            <w:r w:rsidRPr="00984404">
              <w:rPr>
                <w:rStyle w:val="SAPUserEntry"/>
                <w:lang w:val="en-US"/>
              </w:rPr>
              <w:t xml:space="preserve">SAR </w:t>
            </w:r>
            <w:r w:rsidRPr="00984404">
              <w:rPr>
                <w:lang w:val="en-US"/>
              </w:rPr>
              <w:t>is defaulted</w:t>
            </w:r>
            <w:r w:rsidR="00B408FD" w:rsidRPr="00BE273A">
              <w:rPr>
                <w:lang w:val="en-US"/>
              </w:rPr>
              <w:t>; leave as is</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166966D8" w14:textId="77777777" w:rsidR="002A1D5D" w:rsidRPr="00984404" w:rsidRDefault="002A1D5D" w:rsidP="002A1D5D">
            <w:pPr>
              <w:pStyle w:val="SAPNoteHeading"/>
              <w:ind w:left="0"/>
              <w:rPr>
                <w:lang w:val="en-US"/>
              </w:rPr>
            </w:pPr>
            <w:r w:rsidRPr="00984404">
              <w:rPr>
                <w:noProof/>
                <w:lang w:val="en-US"/>
              </w:rPr>
              <w:drawing>
                <wp:inline distT="0" distB="0" distL="0" distR="0" wp14:anchorId="444CCA2E" wp14:editId="50F51CA7">
                  <wp:extent cx="228600" cy="228600"/>
                  <wp:effectExtent l="0" t="0" r="0" b="0"/>
                  <wp:docPr id="6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Pr>
                <w:lang w:val="en-US"/>
              </w:rPr>
              <w:t> Recommendation</w:t>
            </w:r>
          </w:p>
          <w:p w14:paraId="649B3080" w14:textId="77777777" w:rsidR="002A1D5D" w:rsidRPr="00BE273A" w:rsidRDefault="002A1D5D" w:rsidP="002A1D5D">
            <w:pPr>
              <w:rPr>
                <w:lang w:val="en-US"/>
              </w:rPr>
            </w:pPr>
            <w:r w:rsidRPr="00984404">
              <w:rPr>
                <w:lang w:val="en-US"/>
              </w:rPr>
              <w:t>Required if integration with Employee Central Payroll is in place.</w:t>
            </w:r>
          </w:p>
        </w:tc>
      </w:tr>
      <w:tr w:rsidR="002A1D5D" w:rsidRPr="009F7102" w14:paraId="3A91A904" w14:textId="77777777" w:rsidTr="002A1D5D">
        <w:trPr>
          <w:trHeight w:val="360"/>
        </w:trPr>
        <w:tc>
          <w:tcPr>
            <w:tcW w:w="4112" w:type="dxa"/>
            <w:vMerge/>
            <w:tcBorders>
              <w:left w:val="single" w:sz="8" w:space="0" w:color="999999"/>
              <w:right w:val="single" w:sz="8" w:space="0" w:color="999999"/>
            </w:tcBorders>
            <w:vAlign w:val="center"/>
          </w:tcPr>
          <w:p w14:paraId="1C8DB5B8" w14:textId="77777777" w:rsidR="002A1D5D" w:rsidRPr="00BE273A"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03812824" w14:textId="77777777" w:rsidR="002A1D5D" w:rsidRPr="008D3676" w:rsidRDefault="002A1D5D" w:rsidP="002A1D5D">
            <w:pPr>
              <w:rPr>
                <w:rStyle w:val="SAPScreenElement"/>
                <w:lang w:val="en-US"/>
              </w:rPr>
            </w:pPr>
            <w:r w:rsidRPr="00984404">
              <w:rPr>
                <w:rStyle w:val="SAPScreenElement"/>
                <w:lang w:val="en-US"/>
              </w:rPr>
              <w:t xml:space="preserve">Frequency: </w:t>
            </w:r>
            <w:r w:rsidRPr="00984404">
              <w:rPr>
                <w:lang w:val="en-US"/>
              </w:rPr>
              <w:t xml:space="preserve">value is defaulted based on </w:t>
            </w:r>
            <w:r w:rsidRPr="00984404">
              <w:rPr>
                <w:rStyle w:val="SAPScreenElement"/>
                <w:lang w:val="en-US"/>
              </w:rPr>
              <w:t>Pay Component</w:t>
            </w:r>
            <w:r w:rsidRPr="00984404">
              <w:rPr>
                <w:lang w:val="en-US"/>
              </w:rPr>
              <w:t>; leave as is</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0CEDADD2" w14:textId="77777777" w:rsidR="002A1D5D" w:rsidRPr="00984404" w:rsidRDefault="002A1D5D" w:rsidP="002A1D5D">
            <w:pPr>
              <w:pStyle w:val="SAPNoteHeading"/>
              <w:ind w:left="0"/>
              <w:rPr>
                <w:lang w:val="en-US"/>
              </w:rPr>
            </w:pPr>
            <w:r w:rsidRPr="00984404">
              <w:rPr>
                <w:noProof/>
                <w:lang w:val="en-US"/>
              </w:rPr>
              <w:drawing>
                <wp:inline distT="0" distB="0" distL="0" distR="0" wp14:anchorId="6659199E" wp14:editId="0338B245">
                  <wp:extent cx="228600" cy="228600"/>
                  <wp:effectExtent l="0" t="0" r="0" b="0"/>
                  <wp:docPr id="6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84404">
              <w:rPr>
                <w:lang w:val="en-US"/>
              </w:rPr>
              <w:t> Recommendation</w:t>
            </w:r>
          </w:p>
          <w:p w14:paraId="1532025F" w14:textId="77777777" w:rsidR="002A1D5D" w:rsidRPr="008D3676" w:rsidRDefault="002A1D5D" w:rsidP="002A1D5D">
            <w:pPr>
              <w:rPr>
                <w:lang w:val="en-US"/>
              </w:rPr>
            </w:pPr>
            <w:r w:rsidRPr="00984404">
              <w:rPr>
                <w:lang w:val="en-US"/>
              </w:rPr>
              <w:t>Required if integration with Employee Central Payroll is in place.</w:t>
            </w:r>
          </w:p>
        </w:tc>
      </w:tr>
      <w:tr w:rsidR="002A1D5D" w:rsidRPr="00AC5720" w14:paraId="2C99FCF4" w14:textId="77777777" w:rsidTr="002A1D5D">
        <w:trPr>
          <w:trHeight w:val="360"/>
        </w:trPr>
        <w:tc>
          <w:tcPr>
            <w:tcW w:w="4112" w:type="dxa"/>
            <w:vMerge/>
            <w:tcBorders>
              <w:left w:val="single" w:sz="8" w:space="0" w:color="999999"/>
              <w:right w:val="single" w:sz="8" w:space="0" w:color="999999"/>
            </w:tcBorders>
          </w:tcPr>
          <w:p w14:paraId="010DC244" w14:textId="77777777" w:rsidR="002A1D5D" w:rsidRPr="00BE273A" w:rsidRDefault="002A1D5D" w:rsidP="002A1D5D">
            <w:pPr>
              <w:rPr>
                <w:rStyle w:val="SAPScreenElement"/>
                <w:lang w:val="en-US"/>
              </w:rPr>
            </w:pPr>
          </w:p>
        </w:tc>
        <w:tc>
          <w:tcPr>
            <w:tcW w:w="4500" w:type="dxa"/>
            <w:tcBorders>
              <w:top w:val="single" w:sz="8" w:space="0" w:color="999999"/>
              <w:left w:val="single" w:sz="8" w:space="0" w:color="999999"/>
              <w:bottom w:val="single" w:sz="8" w:space="0" w:color="999999"/>
              <w:right w:val="single" w:sz="8" w:space="0" w:color="999999"/>
            </w:tcBorders>
            <w:shd w:val="clear" w:color="auto" w:fill="auto"/>
          </w:tcPr>
          <w:p w14:paraId="07E26CF2" w14:textId="01A943BC" w:rsidR="002A1D5D" w:rsidRPr="002326C1" w:rsidRDefault="002A1D5D" w:rsidP="002A1D5D">
            <w:pPr>
              <w:rPr>
                <w:rStyle w:val="SAPScreenElement"/>
                <w:lang w:val="en-US"/>
              </w:rPr>
            </w:pPr>
            <w:r w:rsidRPr="00984404">
              <w:rPr>
                <w:lang w:val="en-US"/>
              </w:rPr>
              <w:t>If appropriate, add a</w:t>
            </w:r>
            <w:r w:rsidRPr="00984404">
              <w:rPr>
                <w:rStyle w:val="SAPScreenElement"/>
                <w:lang w:val="en-US"/>
              </w:rPr>
              <w:t xml:space="preserve"> Pay Component </w:t>
            </w:r>
            <w:r w:rsidRPr="00984404">
              <w:rPr>
                <w:lang w:val="en-US"/>
              </w:rPr>
              <w:t xml:space="preserve">related to recurring payments. For this select in the </w:t>
            </w:r>
            <w:r w:rsidRPr="00984404">
              <w:rPr>
                <w:rStyle w:val="SAPScreenElement"/>
                <w:lang w:val="en-US"/>
              </w:rPr>
              <w:t xml:space="preserve">Compensation </w:t>
            </w:r>
            <w:r w:rsidRPr="00984404">
              <w:rPr>
                <w:lang w:val="en-US"/>
              </w:rPr>
              <w:t xml:space="preserve">block the </w:t>
            </w:r>
            <w:r w:rsidRPr="00984404">
              <w:rPr>
                <w:rStyle w:val="SAPScreenElement"/>
                <w:lang w:val="en-US"/>
              </w:rPr>
              <w:sym w:font="Symbol" w:char="F0C5"/>
            </w:r>
            <w:r w:rsidRPr="00984404">
              <w:rPr>
                <w:rStyle w:val="SAPScreenElement"/>
                <w:lang w:val="en-US"/>
              </w:rPr>
              <w:t xml:space="preserve"> Add</w:t>
            </w:r>
            <w:r w:rsidRPr="00984404">
              <w:rPr>
                <w:lang w:val="en-US"/>
              </w:rPr>
              <w:t xml:space="preserve"> link, select as </w:t>
            </w:r>
            <w:r w:rsidRPr="00984404">
              <w:rPr>
                <w:rStyle w:val="SAPScreenElement"/>
                <w:lang w:val="en-US"/>
              </w:rPr>
              <w:t xml:space="preserve">Pay Component </w:t>
            </w:r>
            <w:r w:rsidRPr="00984404">
              <w:rPr>
                <w:lang w:val="en-US"/>
              </w:rPr>
              <w:t>for example</w:t>
            </w:r>
            <w:r w:rsidRPr="00307830">
              <w:rPr>
                <w:b/>
                <w:lang w:val="en-US"/>
              </w:rPr>
              <w:t xml:space="preserve"> </w:t>
            </w:r>
            <w:r w:rsidR="007F63B9" w:rsidRPr="00984404">
              <w:rPr>
                <w:rStyle w:val="SAPUserEntry"/>
                <w:lang w:val="en-US"/>
              </w:rPr>
              <w:t>SA</w:t>
            </w:r>
            <w:r w:rsidR="007F63B9" w:rsidRPr="00984404">
              <w:rPr>
                <w:b/>
                <w:lang w:val="en-US"/>
              </w:rPr>
              <w:t xml:space="preserve"> </w:t>
            </w:r>
            <w:r w:rsidR="007F63B9" w:rsidRPr="00984404">
              <w:rPr>
                <w:rStyle w:val="SAPUserEntry"/>
                <w:lang w:val="en-US"/>
              </w:rPr>
              <w:t>-</w:t>
            </w:r>
            <w:r w:rsidR="007F63B9" w:rsidRPr="00984404">
              <w:rPr>
                <w:b/>
                <w:lang w:val="en-US"/>
              </w:rPr>
              <w:t xml:space="preserve"> </w:t>
            </w:r>
            <w:r w:rsidR="007F63B9" w:rsidRPr="00984404">
              <w:rPr>
                <w:rStyle w:val="SAPUserEntry"/>
                <w:lang w:val="en-US"/>
              </w:rPr>
              <w:t>Supplemental salary</w:t>
            </w:r>
            <w:r w:rsidR="007F63B9" w:rsidRPr="00984404">
              <w:rPr>
                <w:b/>
                <w:lang w:val="en-US"/>
              </w:rPr>
              <w:t xml:space="preserve"> </w:t>
            </w:r>
            <w:r w:rsidR="007F63B9" w:rsidRPr="00984404">
              <w:rPr>
                <w:rStyle w:val="SAPUserEntry"/>
                <w:lang w:val="en-US"/>
              </w:rPr>
              <w:t>(1700SA)</w:t>
            </w:r>
            <w:r w:rsidR="007F63B9" w:rsidRPr="00984404">
              <w:rPr>
                <w:lang w:val="en-US"/>
              </w:rPr>
              <w:t xml:space="preserve"> </w:t>
            </w:r>
            <w:r w:rsidRPr="00984404">
              <w:rPr>
                <w:lang w:val="en-US"/>
              </w:rPr>
              <w:t>and enter data as appropriate.</w:t>
            </w:r>
          </w:p>
        </w:tc>
        <w:tc>
          <w:tcPr>
            <w:tcW w:w="5670" w:type="dxa"/>
            <w:tcBorders>
              <w:top w:val="single" w:sz="8" w:space="0" w:color="999999"/>
              <w:left w:val="single" w:sz="8" w:space="0" w:color="999999"/>
              <w:bottom w:val="single" w:sz="8" w:space="0" w:color="999999"/>
              <w:right w:val="single" w:sz="8" w:space="0" w:color="999999"/>
            </w:tcBorders>
            <w:shd w:val="clear" w:color="auto" w:fill="auto"/>
          </w:tcPr>
          <w:p w14:paraId="147A22E9" w14:textId="77777777" w:rsidR="002A1D5D" w:rsidRPr="002326C1" w:rsidRDefault="002A1D5D" w:rsidP="002A1D5D">
            <w:pPr>
              <w:rPr>
                <w:lang w:val="en-US"/>
              </w:rPr>
            </w:pPr>
          </w:p>
        </w:tc>
      </w:tr>
    </w:tbl>
    <w:p w14:paraId="2A89F698" w14:textId="77777777" w:rsidR="002A1D5D" w:rsidRPr="00AE1E45" w:rsidRDefault="002A1D5D" w:rsidP="002A1D5D">
      <w:pPr>
        <w:pStyle w:val="Heading3"/>
        <w:spacing w:before="240" w:after="120"/>
        <w:rPr>
          <w:lang w:val="en-US"/>
        </w:rPr>
      </w:pPr>
      <w:bookmarkStart w:id="19195" w:name="_Toc507063726"/>
      <w:r w:rsidRPr="00AE1E45">
        <w:rPr>
          <w:lang w:val="en-US"/>
        </w:rPr>
        <w:t>United States (US)</w:t>
      </w:r>
      <w:bookmarkEnd w:id="19195"/>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2762"/>
        <w:gridCol w:w="6030"/>
        <w:gridCol w:w="5490"/>
      </w:tblGrid>
      <w:tr w:rsidR="002A1D5D" w:rsidRPr="002326C1" w14:paraId="7BF3492A" w14:textId="77777777" w:rsidTr="002A1D5D">
        <w:trPr>
          <w:trHeight w:val="432"/>
          <w:tblHeader/>
        </w:trPr>
        <w:tc>
          <w:tcPr>
            <w:tcW w:w="2762" w:type="dxa"/>
            <w:tcBorders>
              <w:top w:val="single" w:sz="8" w:space="0" w:color="999999"/>
              <w:left w:val="single" w:sz="8" w:space="0" w:color="999999"/>
              <w:bottom w:val="single" w:sz="8" w:space="0" w:color="999999"/>
              <w:right w:val="single" w:sz="8" w:space="0" w:color="999999"/>
            </w:tcBorders>
            <w:shd w:val="clear" w:color="auto" w:fill="999999"/>
          </w:tcPr>
          <w:p w14:paraId="09C5EE2A" w14:textId="77777777" w:rsidR="002A1D5D" w:rsidRPr="002326C1" w:rsidRDefault="002A1D5D" w:rsidP="002A1D5D">
            <w:pPr>
              <w:pStyle w:val="SAPTableHeader"/>
              <w:rPr>
                <w:lang w:val="en-US"/>
              </w:rPr>
            </w:pPr>
            <w:r>
              <w:rPr>
                <w:lang w:val="en-US"/>
              </w:rPr>
              <w:t>Instruction</w:t>
            </w:r>
          </w:p>
        </w:tc>
        <w:tc>
          <w:tcPr>
            <w:tcW w:w="6030" w:type="dxa"/>
            <w:tcBorders>
              <w:top w:val="single" w:sz="8" w:space="0" w:color="999999"/>
              <w:left w:val="single" w:sz="8" w:space="0" w:color="999999"/>
              <w:bottom w:val="single" w:sz="8" w:space="0" w:color="999999"/>
              <w:right w:val="single" w:sz="8" w:space="0" w:color="999999"/>
            </w:tcBorders>
            <w:shd w:val="clear" w:color="auto" w:fill="999999"/>
            <w:hideMark/>
          </w:tcPr>
          <w:p w14:paraId="094E814A"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5490" w:type="dxa"/>
            <w:tcBorders>
              <w:top w:val="single" w:sz="8" w:space="0" w:color="999999"/>
              <w:left w:val="single" w:sz="8" w:space="0" w:color="999999"/>
              <w:bottom w:val="single" w:sz="8" w:space="0" w:color="999999"/>
              <w:right w:val="single" w:sz="8" w:space="0" w:color="999999"/>
            </w:tcBorders>
            <w:shd w:val="clear" w:color="auto" w:fill="999999"/>
            <w:hideMark/>
          </w:tcPr>
          <w:p w14:paraId="23C29C4F" w14:textId="77777777" w:rsidR="002A1D5D" w:rsidRPr="002326C1" w:rsidRDefault="002A1D5D" w:rsidP="002A1D5D">
            <w:pPr>
              <w:pStyle w:val="SAPTableHeader"/>
              <w:rPr>
                <w:lang w:val="en-US"/>
              </w:rPr>
            </w:pPr>
            <w:r w:rsidRPr="002326C1">
              <w:rPr>
                <w:lang w:val="en-US"/>
              </w:rPr>
              <w:t>Additional Information</w:t>
            </w:r>
          </w:p>
        </w:tc>
      </w:tr>
      <w:tr w:rsidR="002A1D5D" w:rsidRPr="00AC5720" w14:paraId="16545FA3" w14:textId="77777777" w:rsidTr="002A1D5D">
        <w:trPr>
          <w:trHeight w:val="360"/>
        </w:trPr>
        <w:tc>
          <w:tcPr>
            <w:tcW w:w="2762" w:type="dxa"/>
            <w:vMerge w:val="restart"/>
            <w:tcBorders>
              <w:top w:val="single" w:sz="8" w:space="0" w:color="999999"/>
              <w:left w:val="single" w:sz="8" w:space="0" w:color="999999"/>
              <w:right w:val="single" w:sz="8" w:space="0" w:color="999999"/>
            </w:tcBorders>
          </w:tcPr>
          <w:p w14:paraId="3F4ADD3C" w14:textId="5591AFD9" w:rsidR="002A1D5D" w:rsidRPr="00FF1A3E" w:rsidRDefault="007F63B9" w:rsidP="002A1D5D">
            <w:pPr>
              <w:rPr>
                <w:rStyle w:val="SAPScreenElement"/>
                <w:lang w:val="en-US"/>
              </w:rPr>
            </w:pPr>
            <w:r w:rsidRPr="002326C1">
              <w:rPr>
                <w:lang w:val="en-US"/>
              </w:rPr>
              <w:t xml:space="preserve">In the </w:t>
            </w:r>
            <w:r w:rsidRPr="002326C1">
              <w:rPr>
                <w:rStyle w:val="SAPScreenElement"/>
                <w:lang w:val="en-US"/>
              </w:rPr>
              <w:t xml:space="preserve">Compensation Information </w:t>
            </w:r>
            <w:r w:rsidRPr="002326C1">
              <w:rPr>
                <w:lang w:val="en-US"/>
              </w:rPr>
              <w:t>block review the existing data and adapt as appropriate.</w:t>
            </w:r>
          </w:p>
        </w:tc>
        <w:tc>
          <w:tcPr>
            <w:tcW w:w="6030" w:type="dxa"/>
            <w:tcBorders>
              <w:top w:val="single" w:sz="8" w:space="0" w:color="999999"/>
              <w:left w:val="single" w:sz="8" w:space="0" w:color="999999"/>
              <w:bottom w:val="single" w:sz="8" w:space="0" w:color="999999"/>
              <w:right w:val="single" w:sz="8" w:space="0" w:color="999999"/>
            </w:tcBorders>
            <w:shd w:val="clear" w:color="auto" w:fill="auto"/>
          </w:tcPr>
          <w:p w14:paraId="36162A87" w14:textId="735ED874" w:rsidR="002A1D5D" w:rsidRPr="008D3676" w:rsidRDefault="002A1D5D" w:rsidP="002A1D5D">
            <w:pPr>
              <w:rPr>
                <w:rStyle w:val="SAPScreenElement"/>
                <w:lang w:val="en-US"/>
              </w:rPr>
            </w:pPr>
            <w:r w:rsidRPr="002326C1">
              <w:rPr>
                <w:rStyle w:val="SAPScreenElement"/>
                <w:lang w:val="en-US"/>
              </w:rPr>
              <w:t xml:space="preserve">Pay Group: </w:t>
            </w:r>
            <w:r w:rsidR="007F63B9" w:rsidRPr="002326C1">
              <w:rPr>
                <w:lang w:val="en-US"/>
              </w:rPr>
              <w:t>select from drop-down (for example</w:t>
            </w:r>
            <w:r w:rsidR="007F63B9" w:rsidRPr="002326C1">
              <w:rPr>
                <w:rStyle w:val="SAPUserEntry"/>
                <w:lang w:val="en-US"/>
              </w:rPr>
              <w:t xml:space="preserve"> US-Monthly</w:t>
            </w:r>
            <w:r w:rsidR="007F63B9" w:rsidRPr="002326C1">
              <w:rPr>
                <w:lang w:val="en-US"/>
              </w:rPr>
              <w:t xml:space="preserve"> </w:t>
            </w:r>
            <w:r w:rsidR="007F63B9" w:rsidRPr="002326C1">
              <w:rPr>
                <w:rStyle w:val="SAPUserEntry"/>
                <w:lang w:val="en-US"/>
              </w:rPr>
              <w:t>(UM)</w:t>
            </w:r>
            <w:r w:rsidR="007F63B9" w:rsidRPr="002326C1">
              <w:rPr>
                <w:lang w:val="en-US"/>
              </w:rPr>
              <w:t>) or accept value from the employee’s existing master data record, if appropriate</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0B6A4DD2" w14:textId="77777777" w:rsidR="002A1D5D" w:rsidRPr="002326C1" w:rsidRDefault="002A1D5D" w:rsidP="002A1D5D">
            <w:pPr>
              <w:pStyle w:val="SAPNoteHeading"/>
              <w:ind w:left="0"/>
              <w:rPr>
                <w:lang w:val="en-US"/>
              </w:rPr>
            </w:pPr>
            <w:r w:rsidRPr="002326C1">
              <w:rPr>
                <w:noProof/>
                <w:lang w:val="en-US"/>
              </w:rPr>
              <w:drawing>
                <wp:inline distT="0" distB="0" distL="0" distR="0" wp14:anchorId="311BBBD0" wp14:editId="1000DDA1">
                  <wp:extent cx="225425" cy="225425"/>
                  <wp:effectExtent l="0" t="0" r="3175" b="3175"/>
                  <wp:docPr id="677"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xml:space="preserve"> Note</w:t>
            </w:r>
          </w:p>
          <w:p w14:paraId="77B6D669" w14:textId="77777777" w:rsidR="007F63B9" w:rsidRPr="002326C1" w:rsidRDefault="007F63B9" w:rsidP="007F63B9">
            <w:pPr>
              <w:pStyle w:val="NoteParagraph"/>
              <w:ind w:left="0"/>
              <w:rPr>
                <w:lang w:val="en-US"/>
              </w:rPr>
            </w:pPr>
            <w:r w:rsidRPr="002326C1">
              <w:rPr>
                <w:lang w:val="en-US"/>
              </w:rPr>
              <w:t>In case the employee should not be considered for payroll run in the Employee Central Payroll system, meaning his/her employment type is</w:t>
            </w:r>
            <w:r w:rsidRPr="002326C1">
              <w:rPr>
                <w:rStyle w:val="SAPUserEntry"/>
                <w:lang w:val="en-US"/>
              </w:rPr>
              <w:t xml:space="preserve"> Non-payroll(US)</w:t>
            </w:r>
            <w:r w:rsidRPr="002326C1">
              <w:rPr>
                <w:lang w:val="en-US"/>
              </w:rPr>
              <w:t>, value</w:t>
            </w:r>
            <w:r w:rsidRPr="002326C1">
              <w:rPr>
                <w:rStyle w:val="SAPUserEntry"/>
                <w:lang w:val="en-US"/>
              </w:rPr>
              <w:t xml:space="preserve"> US</w:t>
            </w:r>
            <w:r w:rsidRPr="002326C1">
              <w:rPr>
                <w:b/>
                <w:lang w:val="en-US"/>
              </w:rPr>
              <w:t xml:space="preserve"> </w:t>
            </w:r>
            <w:r w:rsidRPr="002326C1">
              <w:rPr>
                <w:rStyle w:val="SAPUserEntry"/>
                <w:lang w:val="en-US"/>
              </w:rPr>
              <w:t>–</w:t>
            </w:r>
            <w:r w:rsidRPr="002326C1">
              <w:rPr>
                <w:b/>
                <w:lang w:val="en-US"/>
              </w:rPr>
              <w:t xml:space="preserve"> </w:t>
            </w:r>
            <w:r w:rsidRPr="002326C1">
              <w:rPr>
                <w:rStyle w:val="SAPUserEntry"/>
                <w:lang w:val="en-US"/>
              </w:rPr>
              <w:t>Non Payroll</w:t>
            </w:r>
            <w:r w:rsidRPr="002326C1">
              <w:rPr>
                <w:b/>
                <w:lang w:val="en-US"/>
              </w:rPr>
              <w:t xml:space="preserve"> </w:t>
            </w:r>
            <w:r w:rsidRPr="002326C1">
              <w:rPr>
                <w:rStyle w:val="SAPUserEntry"/>
                <w:lang w:val="en-US"/>
              </w:rPr>
              <w:t>(UN)</w:t>
            </w:r>
            <w:r w:rsidRPr="002326C1">
              <w:rPr>
                <w:b/>
                <w:lang w:val="en-US"/>
              </w:rPr>
              <w:t xml:space="preserve"> </w:t>
            </w:r>
            <w:r w:rsidRPr="002326C1">
              <w:rPr>
                <w:lang w:val="en-US"/>
              </w:rPr>
              <w:t>is suggested for this field.</w:t>
            </w:r>
          </w:p>
          <w:p w14:paraId="6BCD918C" w14:textId="77777777" w:rsidR="002A1D5D" w:rsidRPr="002326C1" w:rsidRDefault="002A1D5D" w:rsidP="002A1D5D">
            <w:pPr>
              <w:pStyle w:val="SAPNoteHeading"/>
              <w:ind w:left="0"/>
              <w:rPr>
                <w:lang w:val="en-US"/>
              </w:rPr>
            </w:pPr>
            <w:r w:rsidRPr="002326C1">
              <w:rPr>
                <w:noProof/>
                <w:lang w:val="en-US"/>
              </w:rPr>
              <w:drawing>
                <wp:inline distT="0" distB="0" distL="0" distR="0" wp14:anchorId="0C432369" wp14:editId="06B23649">
                  <wp:extent cx="228600" cy="228600"/>
                  <wp:effectExtent l="0" t="0" r="0" b="0"/>
                  <wp:docPr id="6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326C1">
              <w:rPr>
                <w:lang w:val="en-US"/>
              </w:rPr>
              <w:t> Recommendation</w:t>
            </w:r>
          </w:p>
          <w:p w14:paraId="4855957B" w14:textId="77777777" w:rsidR="002A1D5D" w:rsidRPr="008D3676" w:rsidRDefault="002A1D5D" w:rsidP="002A1D5D">
            <w:pPr>
              <w:rPr>
                <w:lang w:val="en-US"/>
              </w:rPr>
            </w:pPr>
            <w:r w:rsidRPr="002326C1">
              <w:rPr>
                <w:lang w:val="en-US"/>
              </w:rPr>
              <w:t>Required if integration with Employee Central Payroll is in place.</w:t>
            </w:r>
          </w:p>
        </w:tc>
      </w:tr>
      <w:tr w:rsidR="002A1D5D" w:rsidRPr="00AC5720" w14:paraId="6A845263" w14:textId="77777777" w:rsidTr="002A1D5D">
        <w:trPr>
          <w:trHeight w:val="360"/>
        </w:trPr>
        <w:tc>
          <w:tcPr>
            <w:tcW w:w="2762" w:type="dxa"/>
            <w:vMerge/>
            <w:tcBorders>
              <w:left w:val="single" w:sz="8" w:space="0" w:color="999999"/>
              <w:bottom w:val="single" w:sz="8" w:space="0" w:color="999999"/>
              <w:right w:val="single" w:sz="8" w:space="0" w:color="999999"/>
            </w:tcBorders>
            <w:vAlign w:val="center"/>
          </w:tcPr>
          <w:p w14:paraId="3DE59C6C" w14:textId="77777777" w:rsidR="002A1D5D" w:rsidRPr="00FF1A3E" w:rsidRDefault="002A1D5D" w:rsidP="002A1D5D">
            <w:pPr>
              <w:rPr>
                <w:rStyle w:val="SAPScreenElement"/>
                <w:lang w:val="en-US"/>
              </w:rPr>
            </w:pPr>
          </w:p>
        </w:tc>
        <w:tc>
          <w:tcPr>
            <w:tcW w:w="6030" w:type="dxa"/>
            <w:tcBorders>
              <w:top w:val="single" w:sz="8" w:space="0" w:color="999999"/>
              <w:left w:val="single" w:sz="8" w:space="0" w:color="999999"/>
              <w:bottom w:val="single" w:sz="8" w:space="0" w:color="999999"/>
              <w:right w:val="single" w:sz="8" w:space="0" w:color="999999"/>
            </w:tcBorders>
            <w:shd w:val="clear" w:color="auto" w:fill="auto"/>
          </w:tcPr>
          <w:p w14:paraId="2CAEBB85" w14:textId="77777777" w:rsidR="002A1D5D" w:rsidRPr="008D3676" w:rsidRDefault="002A1D5D" w:rsidP="002A1D5D">
            <w:pPr>
              <w:rPr>
                <w:rStyle w:val="SAPScreenElement"/>
                <w:lang w:val="en-US"/>
              </w:rPr>
            </w:pPr>
            <w:r w:rsidRPr="002326C1">
              <w:rPr>
                <w:rStyle w:val="SAPScreenElement"/>
                <w:lang w:val="en-US"/>
              </w:rPr>
              <w:t xml:space="preserve">Is Eligible For Car: </w:t>
            </w:r>
            <w:r w:rsidRPr="002326C1">
              <w:rPr>
                <w:lang w:val="en-US"/>
              </w:rPr>
              <w:t>select from drop-down</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465CA074" w14:textId="77777777" w:rsidR="002A1D5D" w:rsidRPr="008D3676" w:rsidRDefault="002A1D5D" w:rsidP="002A1D5D">
            <w:pPr>
              <w:rPr>
                <w:lang w:val="en-US"/>
              </w:rPr>
            </w:pPr>
          </w:p>
        </w:tc>
      </w:tr>
      <w:tr w:rsidR="002A1D5D" w:rsidRPr="00AC5720" w14:paraId="121AC211" w14:textId="77777777" w:rsidTr="002A1D5D">
        <w:trPr>
          <w:trHeight w:val="360"/>
        </w:trPr>
        <w:tc>
          <w:tcPr>
            <w:tcW w:w="2762" w:type="dxa"/>
            <w:vMerge w:val="restart"/>
            <w:tcBorders>
              <w:top w:val="single" w:sz="8" w:space="0" w:color="999999"/>
              <w:left w:val="single" w:sz="8" w:space="0" w:color="999999"/>
              <w:right w:val="single" w:sz="8" w:space="0" w:color="999999"/>
            </w:tcBorders>
          </w:tcPr>
          <w:p w14:paraId="01F01FEB" w14:textId="77777777" w:rsidR="007F63B9" w:rsidRPr="002326C1" w:rsidRDefault="007F63B9" w:rsidP="007F63B9">
            <w:pPr>
              <w:rPr>
                <w:lang w:val="en-US"/>
              </w:rPr>
            </w:pPr>
            <w:r w:rsidRPr="002326C1">
              <w:rPr>
                <w:lang w:val="en-US"/>
              </w:rPr>
              <w:t xml:space="preserve">In the </w:t>
            </w:r>
            <w:r w:rsidRPr="002326C1">
              <w:rPr>
                <w:rStyle w:val="SAPScreenElement"/>
                <w:lang w:val="en-US"/>
              </w:rPr>
              <w:t xml:space="preserve">Compensation </w:t>
            </w:r>
            <w:r w:rsidRPr="002326C1">
              <w:rPr>
                <w:lang w:val="en-US"/>
              </w:rPr>
              <w:t>block, the data during the previous employment of the employee is taken over. Review and adapt if appropriate by entering the salary information, as well as recurring payments, if appropriate:</w:t>
            </w:r>
          </w:p>
          <w:p w14:paraId="13B921F2" w14:textId="77777777" w:rsidR="002A1D5D" w:rsidRPr="00FF1A3E" w:rsidRDefault="002A1D5D" w:rsidP="002A1D5D">
            <w:pPr>
              <w:pStyle w:val="SAPNoteHeading"/>
              <w:ind w:left="0"/>
              <w:rPr>
                <w:lang w:val="en-US"/>
              </w:rPr>
            </w:pPr>
            <w:r w:rsidRPr="00FF1A3E">
              <w:rPr>
                <w:noProof/>
                <w:lang w:val="en-US"/>
              </w:rPr>
              <w:drawing>
                <wp:inline distT="0" distB="0" distL="0" distR="0" wp14:anchorId="7DD93867" wp14:editId="1155B5DE">
                  <wp:extent cx="228600" cy="228600"/>
                  <wp:effectExtent l="0" t="0" r="0" b="0"/>
                  <wp:docPr id="67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F1A3E">
              <w:rPr>
                <w:lang w:val="en-US"/>
              </w:rPr>
              <w:t xml:space="preserve"> Note</w:t>
            </w:r>
          </w:p>
          <w:p w14:paraId="405805A0" w14:textId="6452867A" w:rsidR="002A1D5D" w:rsidRPr="00FF1A3E" w:rsidRDefault="007F63B9" w:rsidP="002A1D5D">
            <w:pPr>
              <w:rPr>
                <w:rStyle w:val="SAPScreenElement"/>
                <w:lang w:val="en-US"/>
              </w:rPr>
            </w:pPr>
            <w:r w:rsidRPr="002326C1">
              <w:rPr>
                <w:lang w:val="en-US"/>
              </w:rPr>
              <w:t xml:space="preserve">Information needed to have a meaningful employee master data record. In case integration with Employee Central Payroll is in place, in the Employee Central Payroll system the salary information will be kept in infotype </w:t>
            </w:r>
            <w:r w:rsidRPr="002326C1">
              <w:rPr>
                <w:rStyle w:val="SAPScreenElement"/>
                <w:color w:val="auto"/>
                <w:lang w:val="en-US"/>
              </w:rPr>
              <w:t>Basic Pay</w:t>
            </w:r>
            <w:r w:rsidRPr="002326C1">
              <w:rPr>
                <w:lang w:val="en-US"/>
              </w:rPr>
              <w:t>,</w:t>
            </w:r>
            <w:r w:rsidRPr="002326C1">
              <w:rPr>
                <w:rStyle w:val="SAPScreenElement"/>
                <w:lang w:val="en-US"/>
              </w:rPr>
              <w:t xml:space="preserve"> </w:t>
            </w:r>
            <w:r w:rsidRPr="002326C1">
              <w:rPr>
                <w:lang w:val="en-US"/>
              </w:rPr>
              <w:t xml:space="preserve">whereas the recurring payments will be kept in infotype </w:t>
            </w:r>
            <w:r w:rsidRPr="002326C1">
              <w:rPr>
                <w:rStyle w:val="SAPScreenElement"/>
                <w:color w:val="auto"/>
                <w:lang w:val="en-US"/>
              </w:rPr>
              <w:t>Recurring Payments/</w:t>
            </w:r>
            <w:ins w:id="19196" w:author="Author" w:date="2018-02-22T11:04:00Z">
              <w:r w:rsidR="00D90D0A">
                <w:rPr>
                  <w:rStyle w:val="SAPScreenElement"/>
                  <w:color w:val="auto"/>
                  <w:lang w:val="en-US"/>
                </w:rPr>
                <w:t xml:space="preserve"> </w:t>
              </w:r>
            </w:ins>
            <w:r w:rsidRPr="002326C1">
              <w:rPr>
                <w:rStyle w:val="SAPScreenElement"/>
                <w:color w:val="auto"/>
                <w:lang w:val="en-US"/>
              </w:rPr>
              <w:t>Deductions</w:t>
            </w:r>
            <w:r w:rsidRPr="002326C1">
              <w:rPr>
                <w:lang w:val="en-US"/>
              </w:rPr>
              <w:t>.</w:t>
            </w:r>
          </w:p>
        </w:tc>
        <w:tc>
          <w:tcPr>
            <w:tcW w:w="6030" w:type="dxa"/>
            <w:tcBorders>
              <w:top w:val="single" w:sz="8" w:space="0" w:color="999999"/>
              <w:left w:val="single" w:sz="8" w:space="0" w:color="999999"/>
              <w:bottom w:val="single" w:sz="8" w:space="0" w:color="999999"/>
              <w:right w:val="single" w:sz="8" w:space="0" w:color="999999"/>
            </w:tcBorders>
            <w:shd w:val="clear" w:color="auto" w:fill="auto"/>
          </w:tcPr>
          <w:p w14:paraId="0BDC9442" w14:textId="77777777" w:rsidR="002A1D5D" w:rsidRPr="00BE273A" w:rsidRDefault="002A1D5D" w:rsidP="002A1D5D">
            <w:pPr>
              <w:rPr>
                <w:rStyle w:val="SAPScreenElement"/>
                <w:lang w:val="en-US"/>
              </w:rPr>
            </w:pPr>
            <w:r w:rsidRPr="002326C1">
              <w:rPr>
                <w:rStyle w:val="SAPScreenElement"/>
                <w:lang w:val="en-US"/>
              </w:rPr>
              <w:t xml:space="preserve">Pay Component: </w:t>
            </w:r>
            <w:r w:rsidRPr="002326C1">
              <w:rPr>
                <w:lang w:val="en-US"/>
              </w:rPr>
              <w:t>select from drop-down, for example</w:t>
            </w:r>
            <w:r w:rsidRPr="002326C1">
              <w:rPr>
                <w:rStyle w:val="SAPUserEntry"/>
                <w:lang w:val="en-US"/>
              </w:rPr>
              <w:t xml:space="preserve"> US</w:t>
            </w:r>
            <w:r w:rsidRPr="002326C1">
              <w:rPr>
                <w:lang w:val="en-US"/>
              </w:rPr>
              <w:t xml:space="preserve"> </w:t>
            </w:r>
            <w:r w:rsidRPr="002326C1">
              <w:rPr>
                <w:rStyle w:val="SAPUserEntry"/>
                <w:lang w:val="en-US"/>
              </w:rPr>
              <w:t>-</w:t>
            </w:r>
            <w:r w:rsidRPr="002326C1">
              <w:rPr>
                <w:lang w:val="en-US"/>
              </w:rPr>
              <w:t xml:space="preserve"> </w:t>
            </w:r>
            <w:r w:rsidRPr="002326C1">
              <w:rPr>
                <w:rStyle w:val="SAPUserEntry"/>
                <w:lang w:val="en-US"/>
              </w:rPr>
              <w:t>Monthly Salary</w:t>
            </w:r>
            <w:r w:rsidRPr="002326C1">
              <w:rPr>
                <w:b/>
                <w:lang w:val="en-US"/>
              </w:rPr>
              <w:t xml:space="preserve"> </w:t>
            </w:r>
            <w:r w:rsidRPr="002326C1">
              <w:rPr>
                <w:rStyle w:val="SAPUserEntry"/>
                <w:lang w:val="en-US"/>
              </w:rPr>
              <w:t>(1002US)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2830663E" w14:textId="77777777" w:rsidR="002A1D5D" w:rsidRPr="002326C1" w:rsidRDefault="002A1D5D" w:rsidP="002A1D5D">
            <w:pPr>
              <w:rPr>
                <w:lang w:val="en-US"/>
              </w:rPr>
            </w:pPr>
            <w:r w:rsidRPr="002326C1">
              <w:rPr>
                <w:lang w:val="en-US"/>
              </w:rPr>
              <w:t>The</w:t>
            </w:r>
            <w:r w:rsidRPr="002326C1">
              <w:rPr>
                <w:rStyle w:val="SAPScreenElement"/>
                <w:lang w:val="en-US"/>
              </w:rPr>
              <w:t xml:space="preserve"> Pay Component</w:t>
            </w:r>
            <w:r w:rsidRPr="002326C1">
              <w:rPr>
                <w:lang w:val="en-US"/>
              </w:rPr>
              <w:t xml:space="preserve"> entered needs to fit to the selected </w:t>
            </w:r>
            <w:r w:rsidRPr="002326C1">
              <w:rPr>
                <w:rStyle w:val="SAPScreenElement"/>
                <w:lang w:val="en-US"/>
              </w:rPr>
              <w:t>Pay Group</w:t>
            </w:r>
            <w:r w:rsidRPr="002326C1">
              <w:rPr>
                <w:lang w:val="en-US"/>
              </w:rPr>
              <w:t>.</w:t>
            </w:r>
          </w:p>
          <w:p w14:paraId="63CF3030" w14:textId="77777777" w:rsidR="002A1D5D" w:rsidRPr="002326C1" w:rsidRDefault="002A1D5D" w:rsidP="002A1D5D">
            <w:pPr>
              <w:pStyle w:val="SAPNoteHeading"/>
              <w:ind w:left="0"/>
              <w:rPr>
                <w:lang w:val="en-US"/>
              </w:rPr>
            </w:pPr>
            <w:r w:rsidRPr="002326C1">
              <w:rPr>
                <w:noProof/>
                <w:lang w:val="en-US"/>
              </w:rPr>
              <w:drawing>
                <wp:inline distT="0" distB="0" distL="0" distR="0" wp14:anchorId="202EAF3C" wp14:editId="3A05635E">
                  <wp:extent cx="225425" cy="225425"/>
                  <wp:effectExtent l="0" t="0" r="3175" b="3175"/>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Recommendation</w:t>
            </w:r>
          </w:p>
          <w:p w14:paraId="1E788F36" w14:textId="77777777" w:rsidR="002A1D5D" w:rsidRPr="00BE273A" w:rsidRDefault="002A1D5D" w:rsidP="002A1D5D">
            <w:pPr>
              <w:rPr>
                <w:lang w:val="en-US"/>
              </w:rPr>
            </w:pPr>
            <w:r w:rsidRPr="002326C1">
              <w:rPr>
                <w:lang w:val="en-US"/>
              </w:rPr>
              <w:t>Required if integration with Employee Central Payroll is in place.</w:t>
            </w:r>
          </w:p>
        </w:tc>
      </w:tr>
      <w:tr w:rsidR="002A1D5D" w:rsidRPr="00AC5720" w14:paraId="0D364B24" w14:textId="77777777" w:rsidTr="002A1D5D">
        <w:trPr>
          <w:trHeight w:val="360"/>
        </w:trPr>
        <w:tc>
          <w:tcPr>
            <w:tcW w:w="2762" w:type="dxa"/>
            <w:vMerge/>
            <w:tcBorders>
              <w:left w:val="single" w:sz="8" w:space="0" w:color="999999"/>
              <w:right w:val="single" w:sz="8" w:space="0" w:color="999999"/>
            </w:tcBorders>
            <w:vAlign w:val="center"/>
          </w:tcPr>
          <w:p w14:paraId="2793C98A" w14:textId="77777777" w:rsidR="002A1D5D" w:rsidRPr="00BE273A" w:rsidRDefault="002A1D5D" w:rsidP="002A1D5D">
            <w:pPr>
              <w:rPr>
                <w:rStyle w:val="SAPScreenElement"/>
                <w:lang w:val="en-US"/>
              </w:rPr>
            </w:pPr>
          </w:p>
        </w:tc>
        <w:tc>
          <w:tcPr>
            <w:tcW w:w="6030" w:type="dxa"/>
            <w:tcBorders>
              <w:top w:val="single" w:sz="8" w:space="0" w:color="999999"/>
              <w:left w:val="single" w:sz="8" w:space="0" w:color="999999"/>
              <w:bottom w:val="single" w:sz="8" w:space="0" w:color="999999"/>
              <w:right w:val="single" w:sz="8" w:space="0" w:color="999999"/>
            </w:tcBorders>
            <w:shd w:val="clear" w:color="auto" w:fill="auto"/>
          </w:tcPr>
          <w:p w14:paraId="6BA771EC" w14:textId="77777777" w:rsidR="002A1D5D" w:rsidRPr="00BE273A" w:rsidRDefault="002A1D5D" w:rsidP="002A1D5D">
            <w:pPr>
              <w:rPr>
                <w:rStyle w:val="SAPScreenElement"/>
                <w:lang w:val="en-US"/>
              </w:rPr>
            </w:pPr>
            <w:r w:rsidRPr="002326C1">
              <w:rPr>
                <w:rStyle w:val="SAPScreenElement"/>
                <w:lang w:val="en-US"/>
              </w:rPr>
              <w:t xml:space="preserve">Amount: </w:t>
            </w:r>
            <w:r w:rsidRPr="002326C1">
              <w:rPr>
                <w:lang w:val="en-US"/>
              </w:rPr>
              <w:t>enter as appropriate</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11CA4CD2" w14:textId="77777777" w:rsidR="002A1D5D" w:rsidRPr="002326C1" w:rsidRDefault="002A1D5D" w:rsidP="002A1D5D">
            <w:pPr>
              <w:pStyle w:val="SAPNoteHeading"/>
              <w:ind w:left="0"/>
              <w:rPr>
                <w:lang w:val="en-US"/>
              </w:rPr>
            </w:pPr>
            <w:r w:rsidRPr="002326C1">
              <w:rPr>
                <w:noProof/>
                <w:lang w:val="en-US"/>
              </w:rPr>
              <w:drawing>
                <wp:inline distT="0" distB="0" distL="0" distR="0" wp14:anchorId="7BC1ED6E" wp14:editId="59BE7E75">
                  <wp:extent cx="225425" cy="225425"/>
                  <wp:effectExtent l="0" t="0" r="3175" b="3175"/>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Recommendation</w:t>
            </w:r>
          </w:p>
          <w:p w14:paraId="18F1BEED" w14:textId="77777777" w:rsidR="002A1D5D" w:rsidRPr="00BE273A" w:rsidRDefault="002A1D5D" w:rsidP="002A1D5D">
            <w:pPr>
              <w:rPr>
                <w:lang w:val="en-US"/>
              </w:rPr>
            </w:pPr>
            <w:r w:rsidRPr="002326C1">
              <w:rPr>
                <w:lang w:val="en-US"/>
              </w:rPr>
              <w:t>Required if integration with Employee Central Payroll is in place.</w:t>
            </w:r>
          </w:p>
        </w:tc>
      </w:tr>
      <w:tr w:rsidR="002A1D5D" w:rsidRPr="00AC5720" w14:paraId="278F0C18" w14:textId="77777777" w:rsidTr="002A1D5D">
        <w:trPr>
          <w:trHeight w:val="360"/>
        </w:trPr>
        <w:tc>
          <w:tcPr>
            <w:tcW w:w="2762" w:type="dxa"/>
            <w:vMerge/>
            <w:tcBorders>
              <w:left w:val="single" w:sz="8" w:space="0" w:color="999999"/>
              <w:right w:val="single" w:sz="8" w:space="0" w:color="999999"/>
            </w:tcBorders>
            <w:vAlign w:val="center"/>
          </w:tcPr>
          <w:p w14:paraId="76ED4AAA" w14:textId="77777777" w:rsidR="002A1D5D" w:rsidRPr="00BE273A" w:rsidRDefault="002A1D5D" w:rsidP="002A1D5D">
            <w:pPr>
              <w:rPr>
                <w:rStyle w:val="SAPScreenElement"/>
                <w:lang w:val="en-US"/>
              </w:rPr>
            </w:pPr>
          </w:p>
        </w:tc>
        <w:tc>
          <w:tcPr>
            <w:tcW w:w="6030" w:type="dxa"/>
            <w:tcBorders>
              <w:top w:val="single" w:sz="8" w:space="0" w:color="999999"/>
              <w:left w:val="single" w:sz="8" w:space="0" w:color="999999"/>
              <w:bottom w:val="single" w:sz="8" w:space="0" w:color="999999"/>
              <w:right w:val="single" w:sz="8" w:space="0" w:color="999999"/>
            </w:tcBorders>
            <w:shd w:val="clear" w:color="auto" w:fill="auto"/>
          </w:tcPr>
          <w:p w14:paraId="08564A81" w14:textId="77777777" w:rsidR="002A1D5D" w:rsidRPr="00BE273A" w:rsidRDefault="002A1D5D" w:rsidP="002A1D5D">
            <w:pPr>
              <w:rPr>
                <w:rStyle w:val="SAPScreenElement"/>
                <w:lang w:val="en-US"/>
              </w:rPr>
            </w:pPr>
            <w:r w:rsidRPr="002326C1">
              <w:rPr>
                <w:rStyle w:val="SAPScreenElement"/>
                <w:lang w:val="en-US"/>
              </w:rPr>
              <w:t xml:space="preserve">Currency: </w:t>
            </w:r>
            <w:r w:rsidRPr="002326C1">
              <w:rPr>
                <w:rStyle w:val="SAPUserEntry"/>
                <w:lang w:val="en-US"/>
              </w:rPr>
              <w:t xml:space="preserve">USD </w:t>
            </w:r>
            <w:r w:rsidRPr="002326C1">
              <w:rPr>
                <w:lang w:val="en-US"/>
              </w:rPr>
              <w:t>is defaulted;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7174FC52" w14:textId="77777777" w:rsidR="002A1D5D" w:rsidRPr="002326C1" w:rsidRDefault="002A1D5D" w:rsidP="002A1D5D">
            <w:pPr>
              <w:pStyle w:val="SAPNoteHeading"/>
              <w:ind w:left="0"/>
              <w:rPr>
                <w:lang w:val="en-US"/>
              </w:rPr>
            </w:pPr>
            <w:r w:rsidRPr="002326C1">
              <w:rPr>
                <w:noProof/>
                <w:lang w:val="en-US"/>
              </w:rPr>
              <w:drawing>
                <wp:inline distT="0" distB="0" distL="0" distR="0" wp14:anchorId="7C06451D" wp14:editId="179657FB">
                  <wp:extent cx="225425" cy="225425"/>
                  <wp:effectExtent l="0" t="0" r="3175" b="3175"/>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Recommendation</w:t>
            </w:r>
          </w:p>
          <w:p w14:paraId="3000BE3E" w14:textId="77777777" w:rsidR="002A1D5D" w:rsidRPr="00BE273A" w:rsidRDefault="002A1D5D" w:rsidP="002A1D5D">
            <w:pPr>
              <w:rPr>
                <w:lang w:val="en-US"/>
              </w:rPr>
            </w:pPr>
            <w:r w:rsidRPr="002326C1">
              <w:rPr>
                <w:lang w:val="en-US"/>
              </w:rPr>
              <w:t>Required if integration with Employee Central Payroll is in place.</w:t>
            </w:r>
          </w:p>
        </w:tc>
      </w:tr>
      <w:tr w:rsidR="002A1D5D" w:rsidRPr="00AC5720" w14:paraId="3CCB7CED" w14:textId="77777777" w:rsidTr="002A1D5D">
        <w:trPr>
          <w:trHeight w:val="360"/>
        </w:trPr>
        <w:tc>
          <w:tcPr>
            <w:tcW w:w="2762" w:type="dxa"/>
            <w:vMerge/>
            <w:tcBorders>
              <w:left w:val="single" w:sz="8" w:space="0" w:color="999999"/>
              <w:right w:val="single" w:sz="8" w:space="0" w:color="999999"/>
            </w:tcBorders>
            <w:vAlign w:val="center"/>
          </w:tcPr>
          <w:p w14:paraId="35CFB7B5" w14:textId="77777777" w:rsidR="002A1D5D" w:rsidRPr="00BE273A" w:rsidRDefault="002A1D5D" w:rsidP="002A1D5D">
            <w:pPr>
              <w:rPr>
                <w:rStyle w:val="SAPScreenElement"/>
                <w:lang w:val="en-US"/>
              </w:rPr>
            </w:pPr>
          </w:p>
        </w:tc>
        <w:tc>
          <w:tcPr>
            <w:tcW w:w="6030" w:type="dxa"/>
            <w:tcBorders>
              <w:top w:val="single" w:sz="8" w:space="0" w:color="999999"/>
              <w:left w:val="single" w:sz="8" w:space="0" w:color="999999"/>
              <w:bottom w:val="single" w:sz="8" w:space="0" w:color="999999"/>
              <w:right w:val="single" w:sz="8" w:space="0" w:color="999999"/>
            </w:tcBorders>
            <w:shd w:val="clear" w:color="auto" w:fill="auto"/>
          </w:tcPr>
          <w:p w14:paraId="7CC75D10" w14:textId="77777777" w:rsidR="002A1D5D" w:rsidRPr="008D3676" w:rsidRDefault="002A1D5D" w:rsidP="002A1D5D">
            <w:pPr>
              <w:rPr>
                <w:rStyle w:val="SAPScreenElement"/>
                <w:lang w:val="en-US"/>
              </w:rPr>
            </w:pPr>
            <w:r w:rsidRPr="002326C1">
              <w:rPr>
                <w:rStyle w:val="SAPScreenElement"/>
                <w:lang w:val="en-US"/>
              </w:rPr>
              <w:t xml:space="preserve">Frequency: </w:t>
            </w:r>
            <w:r w:rsidRPr="002326C1">
              <w:rPr>
                <w:lang w:val="en-US"/>
              </w:rPr>
              <w:t xml:space="preserve">defaulted based on chosen </w:t>
            </w:r>
            <w:r w:rsidRPr="002326C1">
              <w:rPr>
                <w:rStyle w:val="SAPScreenElement"/>
                <w:lang w:val="en-US"/>
              </w:rPr>
              <w:t>Pay Component</w:t>
            </w:r>
            <w:r w:rsidRPr="002326C1">
              <w:rPr>
                <w:lang w:val="en-US"/>
              </w:rPr>
              <w:t>; leave as is</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074A2581" w14:textId="77777777" w:rsidR="002A1D5D" w:rsidRPr="002326C1" w:rsidRDefault="002A1D5D" w:rsidP="002A1D5D">
            <w:pPr>
              <w:rPr>
                <w:lang w:val="en-US"/>
              </w:rPr>
            </w:pPr>
            <w:r w:rsidRPr="002326C1">
              <w:rPr>
                <w:lang w:val="en-US"/>
              </w:rPr>
              <w:t>In our example, the defaulted value is</w:t>
            </w:r>
            <w:r w:rsidRPr="002326C1">
              <w:rPr>
                <w:rStyle w:val="SAPUserEntry"/>
                <w:lang w:val="en-US"/>
              </w:rPr>
              <w:t xml:space="preserve"> Monthly</w:t>
            </w:r>
            <w:r w:rsidRPr="002326C1">
              <w:rPr>
                <w:lang w:val="en-US"/>
              </w:rPr>
              <w:t xml:space="preserve"> </w:t>
            </w:r>
            <w:r w:rsidRPr="002326C1">
              <w:rPr>
                <w:rStyle w:val="SAPUserEntry"/>
                <w:lang w:val="en-US"/>
              </w:rPr>
              <w:t>(MON)</w:t>
            </w:r>
            <w:r w:rsidRPr="002326C1">
              <w:rPr>
                <w:lang w:val="en-US"/>
              </w:rPr>
              <w:t>.</w:t>
            </w:r>
          </w:p>
          <w:p w14:paraId="428D6E8D" w14:textId="77777777" w:rsidR="002A1D5D" w:rsidRPr="002326C1" w:rsidRDefault="002A1D5D" w:rsidP="002A1D5D">
            <w:pPr>
              <w:pStyle w:val="SAPNoteHeading"/>
              <w:ind w:left="0"/>
              <w:rPr>
                <w:lang w:val="en-US"/>
              </w:rPr>
            </w:pPr>
            <w:r w:rsidRPr="002326C1">
              <w:rPr>
                <w:noProof/>
                <w:lang w:val="en-US"/>
              </w:rPr>
              <w:drawing>
                <wp:inline distT="0" distB="0" distL="0" distR="0" wp14:anchorId="7DBA0821" wp14:editId="64D6D2EC">
                  <wp:extent cx="225425" cy="225425"/>
                  <wp:effectExtent l="0" t="0" r="3175" b="3175"/>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326C1">
              <w:rPr>
                <w:lang w:val="en-US"/>
              </w:rPr>
              <w:t> Recommendation</w:t>
            </w:r>
          </w:p>
          <w:p w14:paraId="46D6E2E6" w14:textId="77777777" w:rsidR="002A1D5D" w:rsidRPr="008D3676" w:rsidRDefault="002A1D5D" w:rsidP="002A1D5D">
            <w:pPr>
              <w:rPr>
                <w:lang w:val="en-US"/>
              </w:rPr>
            </w:pPr>
            <w:r w:rsidRPr="002326C1">
              <w:rPr>
                <w:lang w:val="en-US"/>
              </w:rPr>
              <w:t>Required if integration with Employee Central Payroll is in place.</w:t>
            </w:r>
          </w:p>
        </w:tc>
      </w:tr>
      <w:tr w:rsidR="002A1D5D" w:rsidRPr="00AC5720" w14:paraId="40C17B80" w14:textId="77777777" w:rsidTr="002A1D5D">
        <w:trPr>
          <w:trHeight w:val="360"/>
        </w:trPr>
        <w:tc>
          <w:tcPr>
            <w:tcW w:w="2762" w:type="dxa"/>
            <w:vMerge/>
            <w:tcBorders>
              <w:left w:val="single" w:sz="8" w:space="0" w:color="999999"/>
              <w:bottom w:val="single" w:sz="8" w:space="0" w:color="999999"/>
              <w:right w:val="single" w:sz="8" w:space="0" w:color="999999"/>
            </w:tcBorders>
          </w:tcPr>
          <w:p w14:paraId="65847519" w14:textId="77777777" w:rsidR="002A1D5D" w:rsidRPr="00BE273A" w:rsidRDefault="002A1D5D" w:rsidP="002A1D5D">
            <w:pPr>
              <w:rPr>
                <w:rStyle w:val="SAPScreenElement"/>
                <w:lang w:val="en-US"/>
              </w:rPr>
            </w:pPr>
          </w:p>
        </w:tc>
        <w:tc>
          <w:tcPr>
            <w:tcW w:w="6030" w:type="dxa"/>
            <w:tcBorders>
              <w:top w:val="single" w:sz="8" w:space="0" w:color="999999"/>
              <w:left w:val="single" w:sz="8" w:space="0" w:color="999999"/>
              <w:bottom w:val="single" w:sz="8" w:space="0" w:color="999999"/>
              <w:right w:val="single" w:sz="8" w:space="0" w:color="999999"/>
            </w:tcBorders>
            <w:shd w:val="clear" w:color="auto" w:fill="auto"/>
          </w:tcPr>
          <w:p w14:paraId="258D3A97" w14:textId="04408B4F" w:rsidR="002A1D5D" w:rsidRPr="002326C1" w:rsidRDefault="007F63B9" w:rsidP="002A1D5D">
            <w:pPr>
              <w:rPr>
                <w:rStyle w:val="SAPScreenElement"/>
                <w:lang w:val="en-US"/>
              </w:rPr>
            </w:pPr>
            <w:r w:rsidRPr="002326C1">
              <w:rPr>
                <w:lang w:val="en-US"/>
              </w:rPr>
              <w:t>If appropriate, add a</w:t>
            </w:r>
            <w:r w:rsidRPr="002326C1">
              <w:rPr>
                <w:rStyle w:val="SAPScreenElement"/>
                <w:lang w:val="en-US"/>
              </w:rPr>
              <w:t xml:space="preserve"> Pay Component </w:t>
            </w:r>
            <w:r w:rsidRPr="002326C1">
              <w:rPr>
                <w:lang w:val="en-US"/>
              </w:rPr>
              <w:t xml:space="preserve">related to recurring payments. For this, select in the </w:t>
            </w:r>
            <w:r w:rsidRPr="002326C1">
              <w:rPr>
                <w:rStyle w:val="SAPScreenElement"/>
                <w:lang w:val="en-US"/>
              </w:rPr>
              <w:t xml:space="preserve">Compensation </w:t>
            </w:r>
            <w:r w:rsidRPr="002326C1">
              <w:rPr>
                <w:lang w:val="en-US"/>
              </w:rPr>
              <w:t xml:space="preserve">block the </w:t>
            </w:r>
            <w:r w:rsidRPr="002326C1">
              <w:rPr>
                <w:rStyle w:val="SAPScreenElement"/>
                <w:lang w:val="en-US"/>
              </w:rPr>
              <w:sym w:font="Symbol" w:char="F0C5"/>
            </w:r>
            <w:r w:rsidRPr="002326C1">
              <w:rPr>
                <w:rStyle w:val="SAPScreenElement"/>
                <w:lang w:val="en-US"/>
              </w:rPr>
              <w:t xml:space="preserve"> Add</w:t>
            </w:r>
            <w:r w:rsidRPr="002326C1">
              <w:rPr>
                <w:lang w:val="en-US"/>
              </w:rPr>
              <w:t xml:space="preserve"> link, select as </w:t>
            </w:r>
            <w:r w:rsidRPr="002326C1">
              <w:rPr>
                <w:rStyle w:val="SAPScreenElement"/>
                <w:lang w:val="en-US"/>
              </w:rPr>
              <w:t>Pay Component</w:t>
            </w:r>
            <w:r w:rsidRPr="002326C1">
              <w:rPr>
                <w:lang w:val="en-US"/>
              </w:rPr>
              <w:t xml:space="preserve"> for example</w:t>
            </w:r>
            <w:r w:rsidRPr="002326C1">
              <w:rPr>
                <w:rStyle w:val="SAPUserEntry"/>
                <w:lang w:val="en-US"/>
              </w:rPr>
              <w:t xml:space="preserve"> US</w:t>
            </w:r>
            <w:r w:rsidRPr="002326C1">
              <w:rPr>
                <w:lang w:val="en-US"/>
              </w:rPr>
              <w:t xml:space="preserve"> </w:t>
            </w:r>
            <w:r w:rsidRPr="002326C1">
              <w:rPr>
                <w:rStyle w:val="SAPUserEntry"/>
                <w:lang w:val="en-US"/>
              </w:rPr>
              <w:t>-</w:t>
            </w:r>
            <w:r w:rsidRPr="002326C1">
              <w:rPr>
                <w:lang w:val="en-US"/>
              </w:rPr>
              <w:t xml:space="preserve"> </w:t>
            </w:r>
            <w:r w:rsidRPr="002326C1">
              <w:rPr>
                <w:rStyle w:val="SAPUserEntry"/>
                <w:lang w:val="en-US"/>
              </w:rPr>
              <w:t>Equipment allowance (1121US)</w:t>
            </w:r>
            <w:r w:rsidRPr="002326C1">
              <w:rPr>
                <w:lang w:val="en-US"/>
              </w:rPr>
              <w:t>, and enter data as appropriate</w:t>
            </w:r>
            <w:r>
              <w:rPr>
                <w:lang w:val="en-US"/>
              </w:rPr>
              <w:t>.</w:t>
            </w:r>
          </w:p>
        </w:tc>
        <w:tc>
          <w:tcPr>
            <w:tcW w:w="5490" w:type="dxa"/>
            <w:tcBorders>
              <w:top w:val="single" w:sz="8" w:space="0" w:color="999999"/>
              <w:left w:val="single" w:sz="8" w:space="0" w:color="999999"/>
              <w:bottom w:val="single" w:sz="8" w:space="0" w:color="999999"/>
              <w:right w:val="single" w:sz="8" w:space="0" w:color="999999"/>
            </w:tcBorders>
            <w:shd w:val="clear" w:color="auto" w:fill="auto"/>
          </w:tcPr>
          <w:p w14:paraId="360D8C05" w14:textId="77777777" w:rsidR="002A1D5D" w:rsidRPr="002326C1" w:rsidRDefault="002A1D5D" w:rsidP="002A1D5D">
            <w:pPr>
              <w:rPr>
                <w:lang w:val="en-US"/>
              </w:rPr>
            </w:pPr>
          </w:p>
        </w:tc>
      </w:tr>
    </w:tbl>
    <w:p w14:paraId="59ABB59D" w14:textId="6DFD56E8" w:rsidR="002A1D5D" w:rsidRPr="00AE1E45" w:rsidRDefault="002A1D5D" w:rsidP="002A1D5D">
      <w:pPr>
        <w:pStyle w:val="Heading2"/>
        <w:spacing w:before="240" w:after="120"/>
        <w:rPr>
          <w:lang w:val="en-US"/>
        </w:rPr>
      </w:pPr>
      <w:bookmarkStart w:id="19197" w:name="_Payment_Information_1"/>
      <w:bookmarkStart w:id="19198" w:name="_Toc507063727"/>
      <w:bookmarkEnd w:id="19197"/>
      <w:commentRangeStart w:id="19199"/>
      <w:r w:rsidRPr="00AE1E45">
        <w:rPr>
          <w:lang w:val="en-US"/>
        </w:rPr>
        <w:t>Payment Information</w:t>
      </w:r>
      <w:commentRangeEnd w:id="19199"/>
      <w:r w:rsidR="008E0289" w:rsidRPr="00AE1E45">
        <w:rPr>
          <w:rStyle w:val="CommentReference"/>
          <w:rFonts w:ascii="BentonSans Book" w:eastAsia="MS Mincho" w:hAnsi="BentonSans Book"/>
          <w:color w:val="auto"/>
        </w:rPr>
        <w:commentReference w:id="19199"/>
      </w:r>
      <w:bookmarkEnd w:id="19198"/>
    </w:p>
    <w:p w14:paraId="2B633941" w14:textId="77777777" w:rsidR="002A1D5D" w:rsidRPr="00AE1E45" w:rsidRDefault="002A1D5D" w:rsidP="002A1D5D">
      <w:pPr>
        <w:pStyle w:val="Heading3"/>
        <w:spacing w:before="240" w:after="120"/>
        <w:rPr>
          <w:lang w:val="en-US"/>
        </w:rPr>
      </w:pPr>
      <w:bookmarkStart w:id="19200" w:name="_Toc507063728"/>
      <w:r w:rsidRPr="00AE1E45">
        <w:rPr>
          <w:lang w:val="en-US"/>
        </w:rPr>
        <w:t>United Arab Emirates (AE)</w:t>
      </w:r>
      <w:bookmarkEnd w:id="19200"/>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9810"/>
      </w:tblGrid>
      <w:tr w:rsidR="002A1D5D" w:rsidRPr="00AE1E45" w14:paraId="1235A43E" w14:textId="77777777" w:rsidTr="002A1D5D">
        <w:trPr>
          <w:trHeight w:val="432"/>
          <w:tblHeader/>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189837B3" w14:textId="77777777" w:rsidR="002A1D5D" w:rsidRPr="00AE1E45" w:rsidRDefault="002A1D5D" w:rsidP="002A1D5D">
            <w:pPr>
              <w:pStyle w:val="SAPTableHeader"/>
              <w:rPr>
                <w:lang w:val="en-US"/>
              </w:rPr>
            </w:pPr>
            <w:r w:rsidRPr="00AE1E45">
              <w:rPr>
                <w:lang w:val="en-US"/>
              </w:rPr>
              <w:t>User Entries: Field Name: User Action and Value</w:t>
            </w:r>
          </w:p>
        </w:tc>
        <w:tc>
          <w:tcPr>
            <w:tcW w:w="9810" w:type="dxa"/>
            <w:tcBorders>
              <w:top w:val="single" w:sz="8" w:space="0" w:color="999999"/>
              <w:left w:val="single" w:sz="8" w:space="0" w:color="999999"/>
              <w:bottom w:val="single" w:sz="8" w:space="0" w:color="999999"/>
              <w:right w:val="single" w:sz="8" w:space="0" w:color="999999"/>
            </w:tcBorders>
            <w:shd w:val="clear" w:color="auto" w:fill="999999"/>
            <w:hideMark/>
          </w:tcPr>
          <w:p w14:paraId="229D93A3" w14:textId="77777777" w:rsidR="002A1D5D" w:rsidRPr="00AE1E45" w:rsidRDefault="002A1D5D" w:rsidP="002A1D5D">
            <w:pPr>
              <w:pStyle w:val="SAPTableHeader"/>
              <w:rPr>
                <w:lang w:val="en-US"/>
              </w:rPr>
            </w:pPr>
            <w:r w:rsidRPr="00AE1E45">
              <w:rPr>
                <w:lang w:val="en-US"/>
              </w:rPr>
              <w:t>Additional Information</w:t>
            </w:r>
          </w:p>
        </w:tc>
      </w:tr>
      <w:tr w:rsidR="002A1D5D" w:rsidRPr="00AC5720" w14:paraId="0EB18751" w14:textId="77777777" w:rsidTr="002A1D5D">
        <w:trPr>
          <w:trHeight w:val="360"/>
        </w:trPr>
        <w:tc>
          <w:tcPr>
            <w:tcW w:w="4472" w:type="dxa"/>
            <w:tcBorders>
              <w:top w:val="single" w:sz="8" w:space="0" w:color="999999"/>
              <w:left w:val="single" w:sz="8" w:space="0" w:color="999999"/>
              <w:bottom w:val="single" w:sz="8" w:space="0" w:color="999999"/>
              <w:right w:val="single" w:sz="8" w:space="0" w:color="999999"/>
            </w:tcBorders>
            <w:shd w:val="clear" w:color="auto" w:fill="auto"/>
          </w:tcPr>
          <w:p w14:paraId="2EEA91B3" w14:textId="326B634F" w:rsidR="002A1D5D" w:rsidRPr="00AE1E45" w:rsidRDefault="002A1D5D" w:rsidP="002A1D5D">
            <w:pPr>
              <w:rPr>
                <w:rStyle w:val="SAPScreenElement"/>
                <w:lang w:val="en-US"/>
              </w:rPr>
            </w:pPr>
            <w:r w:rsidRPr="00AE1E45">
              <w:rPr>
                <w:rStyle w:val="SAPScreenElement"/>
                <w:lang w:val="en-US"/>
              </w:rPr>
              <w:t xml:space="preserve">Account Owner: </w:t>
            </w:r>
            <w:r w:rsidR="00C018AB" w:rsidRPr="00AE1E45">
              <w:rPr>
                <w:lang w:val="en-US"/>
              </w:rPr>
              <w:t>defaulted with the employee’s name; adapt if appropriate</w:t>
            </w:r>
          </w:p>
        </w:tc>
        <w:tc>
          <w:tcPr>
            <w:tcW w:w="9810" w:type="dxa"/>
            <w:tcBorders>
              <w:top w:val="single" w:sz="8" w:space="0" w:color="999999"/>
              <w:left w:val="single" w:sz="8" w:space="0" w:color="999999"/>
              <w:bottom w:val="single" w:sz="8" w:space="0" w:color="999999"/>
              <w:right w:val="single" w:sz="8" w:space="0" w:color="999999"/>
            </w:tcBorders>
            <w:shd w:val="clear" w:color="auto" w:fill="auto"/>
          </w:tcPr>
          <w:p w14:paraId="77E45C30" w14:textId="77777777" w:rsidR="002A1D5D" w:rsidRPr="00AE1E45" w:rsidRDefault="002A1D5D" w:rsidP="002A1D5D">
            <w:pPr>
              <w:rPr>
                <w:lang w:val="en-US"/>
              </w:rPr>
            </w:pPr>
          </w:p>
        </w:tc>
      </w:tr>
      <w:tr w:rsidR="002A1D5D" w:rsidRPr="00AC5720" w14:paraId="186A7D46" w14:textId="77777777" w:rsidTr="002A1D5D">
        <w:trPr>
          <w:trHeight w:val="360"/>
        </w:trPr>
        <w:tc>
          <w:tcPr>
            <w:tcW w:w="4472" w:type="dxa"/>
            <w:tcBorders>
              <w:top w:val="single" w:sz="8" w:space="0" w:color="999999"/>
              <w:left w:val="single" w:sz="8" w:space="0" w:color="999999"/>
              <w:bottom w:val="single" w:sz="8" w:space="0" w:color="999999"/>
              <w:right w:val="single" w:sz="8" w:space="0" w:color="999999"/>
            </w:tcBorders>
            <w:shd w:val="clear" w:color="auto" w:fill="auto"/>
          </w:tcPr>
          <w:p w14:paraId="4BA0D4DD" w14:textId="77777777" w:rsidR="002A1D5D" w:rsidRPr="00AE1E45" w:rsidRDefault="002A1D5D" w:rsidP="002A1D5D">
            <w:pPr>
              <w:rPr>
                <w:rStyle w:val="SAPScreenElement"/>
                <w:lang w:val="en-US"/>
              </w:rPr>
            </w:pPr>
            <w:r w:rsidRPr="00AE1E45">
              <w:rPr>
                <w:rStyle w:val="SAPScreenElement"/>
                <w:lang w:val="en-US"/>
              </w:rPr>
              <w:t xml:space="preserve">IBAN: </w:t>
            </w:r>
            <w:r w:rsidRPr="00AE1E45">
              <w:rPr>
                <w:lang w:val="en-US"/>
              </w:rPr>
              <w:t>enter as appropriate</w:t>
            </w:r>
          </w:p>
        </w:tc>
        <w:tc>
          <w:tcPr>
            <w:tcW w:w="9810" w:type="dxa"/>
            <w:tcBorders>
              <w:top w:val="single" w:sz="8" w:space="0" w:color="999999"/>
              <w:left w:val="single" w:sz="8" w:space="0" w:color="999999"/>
              <w:bottom w:val="single" w:sz="8" w:space="0" w:color="999999"/>
              <w:right w:val="single" w:sz="8" w:space="0" w:color="999999"/>
            </w:tcBorders>
            <w:shd w:val="clear" w:color="auto" w:fill="auto"/>
          </w:tcPr>
          <w:p w14:paraId="74130317" w14:textId="77777777" w:rsidR="002A1D5D" w:rsidRPr="00AE1E45" w:rsidRDefault="002A1D5D" w:rsidP="002A1D5D">
            <w:pPr>
              <w:rPr>
                <w:lang w:val="en-US"/>
              </w:rPr>
            </w:pPr>
            <w:r w:rsidRPr="00AE1E45">
              <w:rPr>
                <w:lang w:val="en-US"/>
              </w:rPr>
              <w:t>The IBAN contains 23 characters and its format is</w:t>
            </w:r>
            <w:r w:rsidRPr="00AE1E45">
              <w:rPr>
                <w:rStyle w:val="SAPUserEntry"/>
                <w:lang w:val="en-US"/>
              </w:rPr>
              <w:t xml:space="preserve"> AE&lt;IBAN</w:t>
            </w:r>
            <w:r w:rsidRPr="00AE1E45">
              <w:rPr>
                <w:lang w:val="en-US"/>
              </w:rPr>
              <w:t xml:space="preserve"> </w:t>
            </w:r>
            <w:r w:rsidRPr="00AE1E45">
              <w:rPr>
                <w:rStyle w:val="SAPUserEntry"/>
                <w:lang w:val="en-US"/>
              </w:rPr>
              <w:t>Checksum&gt;&lt;Bank Code&gt;&lt;Account Number&gt;</w:t>
            </w:r>
            <w:r w:rsidRPr="00AE1E45">
              <w:rPr>
                <w:lang w:val="en-US"/>
              </w:rPr>
              <w:t>, where</w:t>
            </w:r>
            <w:r w:rsidRPr="00AE1E45">
              <w:rPr>
                <w:rStyle w:val="SAPUserEntry"/>
                <w:lang w:val="en-US"/>
              </w:rPr>
              <w:t xml:space="preserve"> &lt;IBAN Checksum&gt; </w:t>
            </w:r>
            <w:r w:rsidRPr="00AE1E45">
              <w:rPr>
                <w:lang w:val="en-US"/>
              </w:rPr>
              <w:t xml:space="preserve">has length </w:t>
            </w:r>
            <w:r w:rsidRPr="00AE1E45">
              <w:rPr>
                <w:rStyle w:val="SAPUserEntry"/>
                <w:b w:val="0"/>
                <w:color w:val="auto"/>
                <w:lang w:val="en-US"/>
              </w:rPr>
              <w:t>2n</w:t>
            </w:r>
            <w:r w:rsidRPr="00AE1E45">
              <w:rPr>
                <w:lang w:val="en-US"/>
              </w:rPr>
              <w:t xml:space="preserve">, </w:t>
            </w:r>
            <w:r w:rsidRPr="00AE1E45">
              <w:rPr>
                <w:rStyle w:val="SAPUserEntry"/>
                <w:lang w:val="en-US"/>
              </w:rPr>
              <w:t xml:space="preserve">&lt;Bank Code&gt; </w:t>
            </w:r>
            <w:r w:rsidRPr="00AE1E45">
              <w:rPr>
                <w:lang w:val="en-US"/>
              </w:rPr>
              <w:t xml:space="preserve">has length </w:t>
            </w:r>
            <w:r w:rsidRPr="00AE1E45">
              <w:rPr>
                <w:rStyle w:val="SAPUserEntry"/>
                <w:color w:val="auto"/>
                <w:lang w:val="en-US"/>
              </w:rPr>
              <w:t>3n</w:t>
            </w:r>
            <w:r w:rsidRPr="00AE1E45">
              <w:rPr>
                <w:lang w:val="en-US"/>
              </w:rPr>
              <w:t>, and</w:t>
            </w:r>
            <w:r w:rsidRPr="00AE1E45">
              <w:rPr>
                <w:rStyle w:val="SAPUserEntry"/>
                <w:lang w:val="en-US"/>
              </w:rPr>
              <w:t xml:space="preserve"> &lt;Account Number&gt; </w:t>
            </w:r>
            <w:r w:rsidRPr="00AE1E45">
              <w:rPr>
                <w:lang w:val="en-US"/>
              </w:rPr>
              <w:t>has length</w:t>
            </w:r>
            <w:r w:rsidRPr="00AE1E45">
              <w:rPr>
                <w:rStyle w:val="SAPUserEntry"/>
                <w:color w:val="auto"/>
                <w:lang w:val="en-US"/>
              </w:rPr>
              <w:t xml:space="preserve"> 16n</w:t>
            </w:r>
            <w:r w:rsidRPr="00AE1E45">
              <w:rPr>
                <w:lang w:val="en-US"/>
              </w:rPr>
              <w:t>, with</w:t>
            </w:r>
            <w:r w:rsidRPr="00AE1E45">
              <w:rPr>
                <w:rStyle w:val="SAPUserEntry"/>
                <w:color w:val="auto"/>
                <w:lang w:val="en-US"/>
              </w:rPr>
              <w:t xml:space="preserve"> n </w:t>
            </w:r>
            <w:r w:rsidRPr="00AE1E45">
              <w:rPr>
                <w:lang w:val="en-US"/>
              </w:rPr>
              <w:t>being a number. If the account number is less than 16 numbers, add zeros ahead to reach the required length.</w:t>
            </w:r>
          </w:p>
        </w:tc>
      </w:tr>
      <w:tr w:rsidR="002A1D5D" w:rsidRPr="00AC5720" w14:paraId="71F9AC07" w14:textId="77777777" w:rsidTr="002A1D5D">
        <w:trPr>
          <w:trHeight w:val="360"/>
        </w:trPr>
        <w:tc>
          <w:tcPr>
            <w:tcW w:w="4472" w:type="dxa"/>
            <w:tcBorders>
              <w:top w:val="single" w:sz="8" w:space="0" w:color="999999"/>
              <w:left w:val="single" w:sz="8" w:space="0" w:color="999999"/>
              <w:bottom w:val="single" w:sz="8" w:space="0" w:color="999999"/>
              <w:right w:val="single" w:sz="8" w:space="0" w:color="999999"/>
            </w:tcBorders>
            <w:shd w:val="clear" w:color="auto" w:fill="auto"/>
          </w:tcPr>
          <w:p w14:paraId="485499E8" w14:textId="77777777" w:rsidR="002A1D5D" w:rsidRPr="00AE1E45" w:rsidRDefault="002A1D5D" w:rsidP="002A1D5D">
            <w:pPr>
              <w:rPr>
                <w:rStyle w:val="SAPScreenElement"/>
                <w:lang w:val="en-US"/>
              </w:rPr>
            </w:pPr>
            <w:commentRangeStart w:id="19201"/>
            <w:r w:rsidRPr="00AE1E45">
              <w:rPr>
                <w:rStyle w:val="SAPScreenElement"/>
                <w:lang w:val="en-US"/>
              </w:rPr>
              <w:lastRenderedPageBreak/>
              <w:t xml:space="preserve">Currency: </w:t>
            </w:r>
            <w:r w:rsidRPr="00AE1E45">
              <w:rPr>
                <w:lang w:val="en-US"/>
              </w:rPr>
              <w:t>defaulted to</w:t>
            </w:r>
            <w:r w:rsidRPr="00AE1E45">
              <w:rPr>
                <w:rStyle w:val="SAPUserEntry"/>
                <w:lang w:val="en-US"/>
              </w:rPr>
              <w:t xml:space="preserve"> United Arab Emirates Dirham</w:t>
            </w:r>
            <w:r w:rsidRPr="00AE1E45">
              <w:rPr>
                <w:b/>
                <w:lang w:val="en-US"/>
              </w:rPr>
              <w:t xml:space="preserve"> </w:t>
            </w:r>
            <w:r w:rsidRPr="00AE1E45">
              <w:rPr>
                <w:rStyle w:val="SAPUserEntry"/>
                <w:lang w:val="en-US"/>
              </w:rPr>
              <w:t>(AED)</w:t>
            </w:r>
            <w:r w:rsidRPr="00AE1E45">
              <w:rPr>
                <w:lang w:val="en-US"/>
              </w:rPr>
              <w:t xml:space="preserve"> upon entering pay type; leave as is</w:t>
            </w:r>
            <w:commentRangeEnd w:id="19201"/>
            <w:r w:rsidRPr="00AE1E45">
              <w:rPr>
                <w:rStyle w:val="CommentReference"/>
              </w:rPr>
              <w:commentReference w:id="19201"/>
            </w:r>
          </w:p>
        </w:tc>
        <w:tc>
          <w:tcPr>
            <w:tcW w:w="9810" w:type="dxa"/>
            <w:tcBorders>
              <w:top w:val="single" w:sz="8" w:space="0" w:color="999999"/>
              <w:left w:val="single" w:sz="8" w:space="0" w:color="999999"/>
              <w:bottom w:val="single" w:sz="8" w:space="0" w:color="999999"/>
              <w:right w:val="single" w:sz="8" w:space="0" w:color="999999"/>
            </w:tcBorders>
            <w:shd w:val="clear" w:color="auto" w:fill="auto"/>
          </w:tcPr>
          <w:p w14:paraId="70A12AF3" w14:textId="77777777" w:rsidR="002A1D5D" w:rsidRPr="00AE1E45" w:rsidRDefault="002A1D5D" w:rsidP="002A1D5D">
            <w:pPr>
              <w:rPr>
                <w:lang w:val="en-US"/>
              </w:rPr>
            </w:pPr>
          </w:p>
        </w:tc>
      </w:tr>
    </w:tbl>
    <w:p w14:paraId="12497D36" w14:textId="77777777" w:rsidR="002A1D5D" w:rsidRPr="00AE1E45" w:rsidRDefault="002A1D5D" w:rsidP="002A1D5D">
      <w:pPr>
        <w:pStyle w:val="Heading3"/>
        <w:spacing w:before="240" w:after="120"/>
        <w:rPr>
          <w:lang w:val="en-US"/>
        </w:rPr>
      </w:pPr>
      <w:bookmarkStart w:id="19202" w:name="_Toc507063729"/>
      <w:r w:rsidRPr="00AE1E45">
        <w:rPr>
          <w:lang w:val="en-US"/>
        </w:rPr>
        <w:t>Australia (AU)</w:t>
      </w:r>
      <w:bookmarkEnd w:id="19202"/>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272"/>
        <w:gridCol w:w="8010"/>
      </w:tblGrid>
      <w:tr w:rsidR="002A1D5D" w:rsidRPr="00AE1E45" w14:paraId="403D49FF" w14:textId="77777777" w:rsidTr="00C018AB">
        <w:trPr>
          <w:trHeight w:val="432"/>
          <w:tblHeader/>
        </w:trPr>
        <w:tc>
          <w:tcPr>
            <w:tcW w:w="6272" w:type="dxa"/>
            <w:tcBorders>
              <w:top w:val="single" w:sz="8" w:space="0" w:color="999999"/>
              <w:left w:val="single" w:sz="8" w:space="0" w:color="999999"/>
              <w:bottom w:val="single" w:sz="8" w:space="0" w:color="999999"/>
              <w:right w:val="single" w:sz="8" w:space="0" w:color="999999"/>
            </w:tcBorders>
            <w:shd w:val="clear" w:color="auto" w:fill="999999"/>
            <w:hideMark/>
          </w:tcPr>
          <w:p w14:paraId="28552D0D" w14:textId="77777777" w:rsidR="002A1D5D" w:rsidRPr="00AE1E45" w:rsidRDefault="002A1D5D" w:rsidP="002A1D5D">
            <w:pPr>
              <w:pStyle w:val="SAPTableHeader"/>
              <w:rPr>
                <w:lang w:val="en-US"/>
              </w:rPr>
            </w:pPr>
            <w:r w:rsidRPr="00AE1E45">
              <w:rPr>
                <w:lang w:val="en-US"/>
              </w:rPr>
              <w:t>User Entries: Field Name: User Action and Value</w:t>
            </w:r>
          </w:p>
        </w:tc>
        <w:tc>
          <w:tcPr>
            <w:tcW w:w="8010" w:type="dxa"/>
            <w:tcBorders>
              <w:top w:val="single" w:sz="8" w:space="0" w:color="999999"/>
              <w:left w:val="single" w:sz="8" w:space="0" w:color="999999"/>
              <w:bottom w:val="single" w:sz="8" w:space="0" w:color="999999"/>
              <w:right w:val="single" w:sz="8" w:space="0" w:color="999999"/>
            </w:tcBorders>
            <w:shd w:val="clear" w:color="auto" w:fill="999999"/>
            <w:hideMark/>
          </w:tcPr>
          <w:p w14:paraId="66AE1A8C" w14:textId="77777777" w:rsidR="002A1D5D" w:rsidRPr="00AE1E45" w:rsidRDefault="002A1D5D" w:rsidP="002A1D5D">
            <w:pPr>
              <w:pStyle w:val="SAPTableHeader"/>
              <w:rPr>
                <w:lang w:val="en-US"/>
              </w:rPr>
            </w:pPr>
            <w:r w:rsidRPr="00AE1E45">
              <w:rPr>
                <w:lang w:val="en-US"/>
              </w:rPr>
              <w:t>Additional Information</w:t>
            </w:r>
          </w:p>
        </w:tc>
      </w:tr>
      <w:tr w:rsidR="002A1D5D" w:rsidRPr="00AC5720" w14:paraId="31423E05" w14:textId="77777777" w:rsidTr="00C018AB">
        <w:trPr>
          <w:trHeight w:val="360"/>
        </w:trPr>
        <w:tc>
          <w:tcPr>
            <w:tcW w:w="6272" w:type="dxa"/>
            <w:tcBorders>
              <w:top w:val="single" w:sz="8" w:space="0" w:color="999999"/>
              <w:left w:val="single" w:sz="8" w:space="0" w:color="999999"/>
              <w:bottom w:val="single" w:sz="8" w:space="0" w:color="999999"/>
              <w:right w:val="single" w:sz="8" w:space="0" w:color="999999"/>
            </w:tcBorders>
            <w:shd w:val="clear" w:color="auto" w:fill="auto"/>
          </w:tcPr>
          <w:p w14:paraId="0A4C8D03" w14:textId="37A00528" w:rsidR="002A1D5D" w:rsidRPr="00AE1E45" w:rsidRDefault="002A1D5D" w:rsidP="002A1D5D">
            <w:pPr>
              <w:rPr>
                <w:rStyle w:val="SAPScreenElement"/>
                <w:lang w:val="en-US"/>
              </w:rPr>
            </w:pPr>
            <w:r w:rsidRPr="00AE1E45">
              <w:rPr>
                <w:rStyle w:val="SAPScreenElement"/>
                <w:lang w:val="en-US"/>
              </w:rPr>
              <w:t xml:space="preserve">Account Owner: </w:t>
            </w:r>
            <w:r w:rsidR="00C018AB" w:rsidRPr="00AE1E45">
              <w:rPr>
                <w:lang w:val="en-US"/>
              </w:rPr>
              <w:t>defaulted with the employee’s name; adapt if appropriate</w:t>
            </w:r>
          </w:p>
        </w:tc>
        <w:tc>
          <w:tcPr>
            <w:tcW w:w="8010" w:type="dxa"/>
            <w:tcBorders>
              <w:top w:val="single" w:sz="8" w:space="0" w:color="999999"/>
              <w:left w:val="single" w:sz="8" w:space="0" w:color="999999"/>
              <w:bottom w:val="single" w:sz="8" w:space="0" w:color="999999"/>
              <w:right w:val="single" w:sz="8" w:space="0" w:color="999999"/>
            </w:tcBorders>
            <w:shd w:val="clear" w:color="auto" w:fill="auto"/>
          </w:tcPr>
          <w:p w14:paraId="35CA699B" w14:textId="77777777" w:rsidR="002A1D5D" w:rsidRPr="00AE1E45" w:rsidRDefault="002A1D5D" w:rsidP="002A1D5D">
            <w:pPr>
              <w:rPr>
                <w:lang w:val="en-US"/>
              </w:rPr>
            </w:pPr>
          </w:p>
        </w:tc>
      </w:tr>
      <w:tr w:rsidR="002A1D5D" w:rsidRPr="00AC5720" w14:paraId="796DC21A" w14:textId="77777777" w:rsidTr="00C018AB">
        <w:trPr>
          <w:trHeight w:val="360"/>
        </w:trPr>
        <w:tc>
          <w:tcPr>
            <w:tcW w:w="6272" w:type="dxa"/>
            <w:tcBorders>
              <w:top w:val="single" w:sz="8" w:space="0" w:color="999999"/>
              <w:left w:val="single" w:sz="8" w:space="0" w:color="999999"/>
              <w:bottom w:val="single" w:sz="8" w:space="0" w:color="999999"/>
              <w:right w:val="single" w:sz="8" w:space="0" w:color="999999"/>
            </w:tcBorders>
            <w:shd w:val="clear" w:color="auto" w:fill="auto"/>
          </w:tcPr>
          <w:p w14:paraId="55521012" w14:textId="77777777" w:rsidR="002A1D5D" w:rsidRPr="00AE1E45" w:rsidRDefault="002A1D5D" w:rsidP="002A1D5D">
            <w:pPr>
              <w:rPr>
                <w:rStyle w:val="SAPScreenElement"/>
                <w:lang w:val="en-US"/>
              </w:rPr>
            </w:pPr>
            <w:r w:rsidRPr="00AE1E45">
              <w:rPr>
                <w:rStyle w:val="SAPScreenElement"/>
                <w:lang w:val="en-US"/>
              </w:rPr>
              <w:t xml:space="preserve">Routing Number: </w:t>
            </w:r>
            <w:r w:rsidRPr="00AE1E45">
              <w:rPr>
                <w:lang w:val="en-US"/>
              </w:rPr>
              <w:t xml:space="preserve">defaulted upon selecting the </w:t>
            </w:r>
            <w:r w:rsidRPr="00AE1E45">
              <w:rPr>
                <w:rStyle w:val="SAPScreenElement"/>
                <w:lang w:val="en-US"/>
              </w:rPr>
              <w:t>Bank</w:t>
            </w:r>
            <w:r w:rsidRPr="00AE1E45">
              <w:rPr>
                <w:lang w:val="en-US"/>
              </w:rPr>
              <w:t>; leave as is</w:t>
            </w:r>
          </w:p>
        </w:tc>
        <w:tc>
          <w:tcPr>
            <w:tcW w:w="8010" w:type="dxa"/>
            <w:tcBorders>
              <w:top w:val="single" w:sz="8" w:space="0" w:color="999999"/>
              <w:left w:val="single" w:sz="8" w:space="0" w:color="999999"/>
              <w:bottom w:val="single" w:sz="8" w:space="0" w:color="999999"/>
              <w:right w:val="single" w:sz="8" w:space="0" w:color="999999"/>
            </w:tcBorders>
            <w:shd w:val="clear" w:color="auto" w:fill="auto"/>
          </w:tcPr>
          <w:p w14:paraId="483F5C9A" w14:textId="77777777" w:rsidR="002A1D5D" w:rsidRPr="00AE1E45" w:rsidRDefault="002A1D5D" w:rsidP="002A1D5D">
            <w:pPr>
              <w:rPr>
                <w:lang w:val="en-US"/>
              </w:rPr>
            </w:pPr>
            <w:r w:rsidRPr="00AE1E45">
              <w:rPr>
                <w:lang w:val="en-US"/>
              </w:rPr>
              <w:t>Required field for payment method</w:t>
            </w:r>
            <w:r w:rsidRPr="00AE1E45">
              <w:rPr>
                <w:rStyle w:val="SAPUserEntry"/>
                <w:lang w:val="en-US"/>
              </w:rPr>
              <w:t xml:space="preserve"> Bank Transfer</w:t>
            </w:r>
            <w:r w:rsidRPr="00AE1E45">
              <w:rPr>
                <w:lang w:val="en-US"/>
              </w:rPr>
              <w:t>; unique identifier of a bank.</w:t>
            </w:r>
          </w:p>
          <w:p w14:paraId="41D06686" w14:textId="77777777" w:rsidR="002A1D5D" w:rsidRPr="00AE1E45" w:rsidRDefault="002A1D5D" w:rsidP="002A1D5D">
            <w:pPr>
              <w:pStyle w:val="SAPNoteHeading"/>
              <w:ind w:left="0"/>
              <w:rPr>
                <w:lang w:val="en-US"/>
              </w:rPr>
            </w:pPr>
            <w:r w:rsidRPr="00AE1E45">
              <w:rPr>
                <w:noProof/>
                <w:lang w:val="en-US"/>
              </w:rPr>
              <w:drawing>
                <wp:inline distT="0" distB="0" distL="0" distR="0" wp14:anchorId="2066882B" wp14:editId="1882AAB2">
                  <wp:extent cx="228600" cy="228600"/>
                  <wp:effectExtent l="0" t="0" r="0" b="0"/>
                  <wp:docPr id="6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E1E45">
              <w:rPr>
                <w:lang w:val="en-US"/>
              </w:rPr>
              <w:t> Note</w:t>
            </w:r>
          </w:p>
          <w:p w14:paraId="72F9EFB4" w14:textId="00219D0C" w:rsidR="002A1D5D" w:rsidRPr="00B41A07" w:rsidRDefault="002A1D5D" w:rsidP="002A1D5D">
            <w:pPr>
              <w:rPr>
                <w:lang w:val="en-US"/>
              </w:rPr>
            </w:pPr>
            <w:r w:rsidRPr="00AE1E45">
              <w:rPr>
                <w:lang w:val="en-US"/>
              </w:rPr>
              <w:t xml:space="preserve">This field is the </w:t>
            </w:r>
            <w:r w:rsidRPr="00AE1E45">
              <w:rPr>
                <w:rStyle w:val="SAPScreenElement"/>
                <w:lang w:val="en-US"/>
              </w:rPr>
              <w:t xml:space="preserve">BSB </w:t>
            </w:r>
            <w:ins w:id="19203" w:author="Author" w:date="2018-02-19T12:06:00Z">
              <w:r w:rsidR="00B41A07" w:rsidRPr="00B41A07">
                <w:rPr>
                  <w:rStyle w:val="SAPScreenElement"/>
                  <w:lang w:val="en-US"/>
                  <w:rPrChange w:id="19204" w:author="Author" w:date="2018-02-19T12:06:00Z">
                    <w:rPr>
                      <w:rStyle w:val="SAPScreenElement"/>
                    </w:rPr>
                  </w:rPrChange>
                </w:rPr>
                <w:t xml:space="preserve">(Bank State Branch) </w:t>
              </w:r>
            </w:ins>
            <w:r w:rsidRPr="00AE1E45">
              <w:rPr>
                <w:rStyle w:val="SAPScreenElement"/>
                <w:lang w:val="en-US"/>
              </w:rPr>
              <w:t>Number</w:t>
            </w:r>
            <w:r w:rsidRPr="00AE1E45">
              <w:rPr>
                <w:lang w:val="en-US"/>
              </w:rPr>
              <w:t>, in case you have renamed the field label after configuration.</w:t>
            </w:r>
            <w:ins w:id="19205" w:author="Author" w:date="2018-02-19T12:06:00Z">
              <w:r w:rsidR="00B41A07" w:rsidRPr="00B41A07">
                <w:rPr>
                  <w:lang w:val="en-US"/>
                  <w:rPrChange w:id="19206" w:author="Author" w:date="2018-02-19T12:06:00Z">
                    <w:rPr/>
                  </w:rPrChange>
                </w:rPr>
                <w:t xml:space="preserve"> It has format</w:t>
              </w:r>
              <w:r w:rsidR="00B41A07" w:rsidRPr="00B41A07">
                <w:rPr>
                  <w:rStyle w:val="SAPUserEntry"/>
                  <w:b w:val="0"/>
                  <w:lang w:val="en-US"/>
                  <w:rPrChange w:id="19207" w:author="Author" w:date="2018-02-19T12:06:00Z">
                    <w:rPr>
                      <w:rStyle w:val="SAPUserEntry"/>
                      <w:b w:val="0"/>
                    </w:rPr>
                  </w:rPrChange>
                </w:rPr>
                <w:t xml:space="preserve"> </w:t>
              </w:r>
              <w:r w:rsidR="00B41A07" w:rsidRPr="00B41A07">
                <w:rPr>
                  <w:rStyle w:val="SAPUserEntry"/>
                  <w:color w:val="auto"/>
                  <w:lang w:val="en-US"/>
                  <w:rPrChange w:id="19208" w:author="Author" w:date="2018-02-19T12:06:00Z">
                    <w:rPr>
                      <w:rStyle w:val="SAPUserEntry"/>
                    </w:rPr>
                  </w:rPrChange>
                </w:rPr>
                <w:t>XXX-XXX</w:t>
              </w:r>
              <w:r w:rsidR="00B41A07" w:rsidRPr="00B41A07">
                <w:rPr>
                  <w:lang w:val="en-US"/>
                  <w:rPrChange w:id="19209" w:author="Author" w:date="2018-02-19T12:06:00Z">
                    <w:rPr/>
                  </w:rPrChange>
                </w:rPr>
                <w:t>, with</w:t>
              </w:r>
              <w:r w:rsidR="00B41A07" w:rsidRPr="00B41A07">
                <w:rPr>
                  <w:rStyle w:val="SAPUserEntry"/>
                  <w:b w:val="0"/>
                  <w:lang w:val="en-US"/>
                  <w:rPrChange w:id="19210" w:author="Author" w:date="2018-02-19T12:06:00Z">
                    <w:rPr>
                      <w:rStyle w:val="SAPUserEntry"/>
                      <w:b w:val="0"/>
                    </w:rPr>
                  </w:rPrChange>
                </w:rPr>
                <w:t xml:space="preserve"> </w:t>
              </w:r>
              <w:r w:rsidR="00B41A07" w:rsidRPr="00B41A07">
                <w:rPr>
                  <w:rStyle w:val="SAPUserEntry"/>
                  <w:b w:val="0"/>
                  <w:color w:val="auto"/>
                  <w:lang w:val="en-US"/>
                  <w:rPrChange w:id="19211" w:author="Author" w:date="2018-02-19T12:06:00Z">
                    <w:rPr>
                      <w:rStyle w:val="SAPUserEntry"/>
                      <w:b w:val="0"/>
                    </w:rPr>
                  </w:rPrChange>
                </w:rPr>
                <w:t>X</w:t>
              </w:r>
              <w:r w:rsidR="00B41A07" w:rsidRPr="00B41A07">
                <w:rPr>
                  <w:rStyle w:val="SAPUserEntry"/>
                  <w:b w:val="0"/>
                  <w:lang w:val="en-US"/>
                  <w:rPrChange w:id="19212" w:author="Author" w:date="2018-02-19T12:06:00Z">
                    <w:rPr>
                      <w:rStyle w:val="SAPUserEntry"/>
                      <w:b w:val="0"/>
                    </w:rPr>
                  </w:rPrChange>
                </w:rPr>
                <w:t xml:space="preserve"> </w:t>
              </w:r>
              <w:r w:rsidR="00B41A07" w:rsidRPr="00B41A07">
                <w:rPr>
                  <w:lang w:val="en-US"/>
                  <w:rPrChange w:id="19213" w:author="Author" w:date="2018-02-19T12:06:00Z">
                    <w:rPr/>
                  </w:rPrChange>
                </w:rPr>
                <w:t>an alphanumeric character.</w:t>
              </w:r>
            </w:ins>
          </w:p>
        </w:tc>
      </w:tr>
      <w:tr w:rsidR="002A1D5D" w:rsidRPr="00AC5720" w14:paraId="5EFE67F2" w14:textId="77777777" w:rsidTr="00C018AB">
        <w:trPr>
          <w:trHeight w:val="360"/>
        </w:trPr>
        <w:tc>
          <w:tcPr>
            <w:tcW w:w="6272" w:type="dxa"/>
            <w:tcBorders>
              <w:top w:val="single" w:sz="8" w:space="0" w:color="999999"/>
              <w:left w:val="single" w:sz="8" w:space="0" w:color="999999"/>
              <w:bottom w:val="single" w:sz="8" w:space="0" w:color="999999"/>
              <w:right w:val="single" w:sz="8" w:space="0" w:color="999999"/>
            </w:tcBorders>
            <w:shd w:val="clear" w:color="auto" w:fill="auto"/>
          </w:tcPr>
          <w:p w14:paraId="2ACBBD28" w14:textId="77777777" w:rsidR="002A1D5D" w:rsidRDefault="002A1D5D" w:rsidP="002A1D5D">
            <w:pPr>
              <w:rPr>
                <w:ins w:id="19214" w:author="Author" w:date="2018-02-19T12:06:00Z"/>
                <w:lang w:val="en-US"/>
              </w:rPr>
            </w:pPr>
            <w:r w:rsidRPr="00AE1E45">
              <w:rPr>
                <w:rStyle w:val="SAPScreenElement"/>
                <w:lang w:val="en-US"/>
              </w:rPr>
              <w:t xml:space="preserve">Account Number: </w:t>
            </w:r>
            <w:r w:rsidR="00C018AB" w:rsidRPr="00AE1E45">
              <w:rPr>
                <w:lang w:val="en-US"/>
              </w:rPr>
              <w:t xml:space="preserve">adapt if </w:t>
            </w:r>
            <w:r w:rsidRPr="00AE1E45">
              <w:rPr>
                <w:lang w:val="en-US"/>
              </w:rPr>
              <w:t>appropriate</w:t>
            </w:r>
          </w:p>
          <w:p w14:paraId="5C934B46" w14:textId="253E9AEB" w:rsidR="00B41A07" w:rsidRDefault="00B41A07" w:rsidP="00B41A07">
            <w:pPr>
              <w:pStyle w:val="SAPNoteHeading"/>
              <w:ind w:left="0"/>
              <w:rPr>
                <w:ins w:id="19215" w:author="Author" w:date="2018-02-19T12:06:00Z"/>
                <w:lang w:val="en-US"/>
              </w:rPr>
            </w:pPr>
            <w:ins w:id="19216" w:author="Author" w:date="2018-02-19T12:06:00Z">
              <w:r>
                <w:rPr>
                  <w:noProof/>
                  <w:lang w:val="en-US"/>
                </w:rPr>
                <w:drawing>
                  <wp:inline distT="0" distB="0" distL="0" distR="0" wp14:anchorId="3820C787" wp14:editId="13F7D1F7">
                    <wp:extent cx="225425" cy="225425"/>
                    <wp:effectExtent l="0" t="0" r="0" b="3175"/>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lang w:val="en-US"/>
                </w:rPr>
                <w:t> Note</w:t>
              </w:r>
            </w:ins>
          </w:p>
          <w:p w14:paraId="02BC4713" w14:textId="19BBB657" w:rsidR="00B41A07" w:rsidRPr="00B41A07" w:rsidRDefault="00B41A07" w:rsidP="00B41A07">
            <w:pPr>
              <w:rPr>
                <w:rStyle w:val="SAPScreenElement"/>
                <w:lang w:val="en-US"/>
                <w:rPrChange w:id="19217" w:author="Author" w:date="2018-02-19T12:06:00Z">
                  <w:rPr>
                    <w:rStyle w:val="SAPScreenElement"/>
                    <w:sz w:val="22"/>
                    <w:lang w:val="en-US"/>
                  </w:rPr>
                </w:rPrChange>
              </w:rPr>
            </w:pPr>
            <w:ins w:id="19218" w:author="Author" w:date="2018-02-19T12:06:00Z">
              <w:r w:rsidRPr="00B41A07">
                <w:rPr>
                  <w:lang w:val="en-US"/>
                  <w:rPrChange w:id="19219" w:author="Author" w:date="2018-02-19T12:06:00Z">
                    <w:rPr>
                      <w:rFonts w:ascii="BentonSans Book Italic" w:hAnsi="BentonSans Book Italic"/>
                      <w:color w:val="003283"/>
                    </w:rPr>
                  </w:rPrChange>
                </w:rPr>
                <w:t>Consists of at most 9 numbers.</w:t>
              </w:r>
            </w:ins>
          </w:p>
        </w:tc>
        <w:tc>
          <w:tcPr>
            <w:tcW w:w="8010" w:type="dxa"/>
            <w:tcBorders>
              <w:top w:val="single" w:sz="8" w:space="0" w:color="999999"/>
              <w:left w:val="single" w:sz="8" w:space="0" w:color="999999"/>
              <w:bottom w:val="single" w:sz="8" w:space="0" w:color="999999"/>
              <w:right w:val="single" w:sz="8" w:space="0" w:color="999999"/>
            </w:tcBorders>
            <w:shd w:val="clear" w:color="auto" w:fill="auto"/>
          </w:tcPr>
          <w:p w14:paraId="0BFF5F79" w14:textId="77777777" w:rsidR="002A1D5D" w:rsidRPr="00AE1E45" w:rsidRDefault="002A1D5D" w:rsidP="002A1D5D">
            <w:pPr>
              <w:rPr>
                <w:lang w:val="en-US"/>
              </w:rPr>
            </w:pPr>
            <w:r w:rsidRPr="00AE1E45">
              <w:rPr>
                <w:lang w:val="en-US"/>
              </w:rPr>
              <w:t>Required field for payment method</w:t>
            </w:r>
            <w:r w:rsidRPr="00AE1E45">
              <w:rPr>
                <w:rStyle w:val="SAPUserEntry"/>
                <w:b w:val="0"/>
                <w:lang w:val="en-US"/>
              </w:rPr>
              <w:t xml:space="preserve"> </w:t>
            </w:r>
            <w:r w:rsidRPr="00AE1E45">
              <w:rPr>
                <w:rStyle w:val="SAPUserEntry"/>
                <w:lang w:val="en-US"/>
              </w:rPr>
              <w:t>Bank</w:t>
            </w:r>
            <w:r w:rsidRPr="00AE1E45">
              <w:rPr>
                <w:b/>
                <w:lang w:val="en-US"/>
              </w:rPr>
              <w:t xml:space="preserve"> </w:t>
            </w:r>
            <w:r w:rsidRPr="00AE1E45">
              <w:rPr>
                <w:rStyle w:val="SAPUserEntry"/>
                <w:lang w:val="en-US"/>
              </w:rPr>
              <w:t>Transfer</w:t>
            </w:r>
            <w:r w:rsidRPr="00AE1E45">
              <w:rPr>
                <w:lang w:val="en-US"/>
              </w:rPr>
              <w:t>; unique identifier of a bank account at a bank.</w:t>
            </w:r>
          </w:p>
        </w:tc>
      </w:tr>
      <w:tr w:rsidR="002A1D5D" w:rsidRPr="00AC5720" w14:paraId="0D0F5E36" w14:textId="77777777" w:rsidTr="00C018AB">
        <w:trPr>
          <w:trHeight w:val="360"/>
        </w:trPr>
        <w:tc>
          <w:tcPr>
            <w:tcW w:w="6272" w:type="dxa"/>
            <w:tcBorders>
              <w:top w:val="single" w:sz="8" w:space="0" w:color="999999"/>
              <w:left w:val="single" w:sz="8" w:space="0" w:color="999999"/>
              <w:bottom w:val="single" w:sz="8" w:space="0" w:color="999999"/>
              <w:right w:val="single" w:sz="8" w:space="0" w:color="999999"/>
            </w:tcBorders>
            <w:shd w:val="clear" w:color="auto" w:fill="auto"/>
          </w:tcPr>
          <w:p w14:paraId="07BD8C38" w14:textId="77777777" w:rsidR="002A1D5D" w:rsidRPr="00AE1E45" w:rsidRDefault="002A1D5D" w:rsidP="002A1D5D">
            <w:pPr>
              <w:rPr>
                <w:rStyle w:val="SAPScreenElement"/>
                <w:lang w:val="en-US"/>
              </w:rPr>
            </w:pPr>
            <w:commentRangeStart w:id="19220"/>
            <w:r w:rsidRPr="00AE1E45">
              <w:rPr>
                <w:rStyle w:val="SAPScreenElement"/>
                <w:lang w:val="en-US"/>
              </w:rPr>
              <w:t xml:space="preserve">Currency: </w:t>
            </w:r>
            <w:r w:rsidRPr="00AE1E45">
              <w:rPr>
                <w:lang w:val="en-US"/>
              </w:rPr>
              <w:t>defaulted to</w:t>
            </w:r>
            <w:r w:rsidRPr="00AE1E45">
              <w:rPr>
                <w:rStyle w:val="SAPUserEntry"/>
                <w:lang w:val="en-US"/>
              </w:rPr>
              <w:t xml:space="preserve"> Australian Dollar</w:t>
            </w:r>
            <w:r w:rsidRPr="00AE1E45">
              <w:rPr>
                <w:lang w:val="en-US"/>
              </w:rPr>
              <w:t xml:space="preserve"> </w:t>
            </w:r>
            <w:r w:rsidRPr="00AE1E45">
              <w:rPr>
                <w:rStyle w:val="SAPUserEntry"/>
                <w:lang w:val="en-US"/>
              </w:rPr>
              <w:t>(AUD)</w:t>
            </w:r>
            <w:r w:rsidRPr="00AE1E45">
              <w:rPr>
                <w:lang w:val="en-US"/>
              </w:rPr>
              <w:t xml:space="preserve"> upon entering pay type; leave as is</w:t>
            </w:r>
            <w:commentRangeEnd w:id="19220"/>
            <w:r w:rsidRPr="00AE1E45">
              <w:rPr>
                <w:rStyle w:val="CommentReference"/>
              </w:rPr>
              <w:commentReference w:id="19220"/>
            </w:r>
          </w:p>
        </w:tc>
        <w:tc>
          <w:tcPr>
            <w:tcW w:w="8010" w:type="dxa"/>
            <w:tcBorders>
              <w:top w:val="single" w:sz="8" w:space="0" w:color="999999"/>
              <w:left w:val="single" w:sz="8" w:space="0" w:color="999999"/>
              <w:bottom w:val="single" w:sz="8" w:space="0" w:color="999999"/>
              <w:right w:val="single" w:sz="8" w:space="0" w:color="999999"/>
            </w:tcBorders>
            <w:shd w:val="clear" w:color="auto" w:fill="auto"/>
          </w:tcPr>
          <w:p w14:paraId="0DB8FEB0" w14:textId="0A671928" w:rsidR="002A1D5D" w:rsidRPr="00AE1E45" w:rsidRDefault="005E3893" w:rsidP="002A1D5D">
            <w:pPr>
              <w:rPr>
                <w:lang w:val="en-US"/>
              </w:rPr>
            </w:pPr>
            <w:ins w:id="19221" w:author="Author" w:date="2018-02-08T17:57:00Z">
              <w:r>
                <w:rPr>
                  <w:lang w:val="en-US"/>
                </w:rPr>
                <w:t>In case the currency is not defaulted, select again the bank country or, alternatively, select the</w:t>
              </w:r>
              <w:r w:rsidRPr="001A0970">
                <w:rPr>
                  <w:lang w:val="en-US"/>
                </w:rPr>
                <w:t xml:space="preserve"> currency </w:t>
              </w:r>
              <w:r>
                <w:rPr>
                  <w:lang w:val="en-US"/>
                </w:rPr>
                <w:t>from the drop-down.</w:t>
              </w:r>
            </w:ins>
          </w:p>
        </w:tc>
      </w:tr>
    </w:tbl>
    <w:p w14:paraId="219E00E8" w14:textId="77777777" w:rsidR="002A1D5D" w:rsidRPr="00AE1E45" w:rsidRDefault="002A1D5D" w:rsidP="002A1D5D">
      <w:pPr>
        <w:pStyle w:val="Heading3"/>
        <w:spacing w:before="240" w:after="120"/>
        <w:rPr>
          <w:lang w:val="en-US"/>
        </w:rPr>
      </w:pPr>
      <w:bookmarkStart w:id="19222" w:name="_Toc507063730"/>
      <w:r w:rsidRPr="00AE1E45">
        <w:rPr>
          <w:lang w:val="en-US"/>
        </w:rPr>
        <w:t>China (CN)</w:t>
      </w:r>
      <w:bookmarkEnd w:id="19222"/>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002"/>
        <w:gridCol w:w="8280"/>
      </w:tblGrid>
      <w:tr w:rsidR="002A1D5D" w:rsidRPr="002326C1" w14:paraId="714BCBDA" w14:textId="77777777" w:rsidTr="002A1D5D">
        <w:trPr>
          <w:trHeight w:val="432"/>
          <w:tblHeader/>
        </w:trPr>
        <w:tc>
          <w:tcPr>
            <w:tcW w:w="6002" w:type="dxa"/>
            <w:tcBorders>
              <w:top w:val="single" w:sz="8" w:space="0" w:color="999999"/>
              <w:left w:val="single" w:sz="8" w:space="0" w:color="999999"/>
              <w:bottom w:val="single" w:sz="8" w:space="0" w:color="999999"/>
              <w:right w:val="single" w:sz="8" w:space="0" w:color="999999"/>
            </w:tcBorders>
            <w:shd w:val="clear" w:color="auto" w:fill="999999"/>
            <w:hideMark/>
          </w:tcPr>
          <w:p w14:paraId="45957C1A"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8280" w:type="dxa"/>
            <w:tcBorders>
              <w:top w:val="single" w:sz="8" w:space="0" w:color="999999"/>
              <w:left w:val="single" w:sz="8" w:space="0" w:color="999999"/>
              <w:bottom w:val="single" w:sz="8" w:space="0" w:color="999999"/>
              <w:right w:val="single" w:sz="8" w:space="0" w:color="999999"/>
            </w:tcBorders>
            <w:shd w:val="clear" w:color="auto" w:fill="999999"/>
            <w:hideMark/>
          </w:tcPr>
          <w:p w14:paraId="12C6D7A7" w14:textId="77777777" w:rsidR="002A1D5D" w:rsidRPr="002326C1" w:rsidRDefault="002A1D5D" w:rsidP="002A1D5D">
            <w:pPr>
              <w:pStyle w:val="SAPTableHeader"/>
              <w:rPr>
                <w:lang w:val="en-US"/>
              </w:rPr>
            </w:pPr>
            <w:r w:rsidRPr="002326C1">
              <w:rPr>
                <w:lang w:val="en-US"/>
              </w:rPr>
              <w:t>Additional Information</w:t>
            </w:r>
          </w:p>
        </w:tc>
      </w:tr>
      <w:tr w:rsidR="002A1D5D" w:rsidRPr="00AC5720" w14:paraId="1BBB33EC" w14:textId="77777777" w:rsidTr="002A1D5D">
        <w:trPr>
          <w:trHeight w:val="360"/>
        </w:trPr>
        <w:tc>
          <w:tcPr>
            <w:tcW w:w="6002" w:type="dxa"/>
            <w:tcBorders>
              <w:top w:val="single" w:sz="8" w:space="0" w:color="999999"/>
              <w:left w:val="single" w:sz="8" w:space="0" w:color="999999"/>
              <w:bottom w:val="single" w:sz="8" w:space="0" w:color="999999"/>
              <w:right w:val="single" w:sz="8" w:space="0" w:color="999999"/>
            </w:tcBorders>
            <w:shd w:val="clear" w:color="auto" w:fill="auto"/>
          </w:tcPr>
          <w:p w14:paraId="03D84E27" w14:textId="035F1946" w:rsidR="002A1D5D" w:rsidRPr="00BE273A" w:rsidRDefault="002A1D5D" w:rsidP="002A1D5D">
            <w:pPr>
              <w:rPr>
                <w:rStyle w:val="SAPScreenElement"/>
                <w:lang w:val="en-US"/>
              </w:rPr>
            </w:pPr>
            <w:r w:rsidRPr="008D3676">
              <w:rPr>
                <w:rStyle w:val="SAPScreenElement"/>
                <w:lang w:val="en-US"/>
              </w:rPr>
              <w:t xml:space="preserve">Bank: </w:t>
            </w:r>
            <w:r w:rsidR="00707B82" w:rsidRPr="002326C1">
              <w:rPr>
                <w:lang w:val="en-US"/>
              </w:rPr>
              <w:t>adapt if appropriate by</w:t>
            </w:r>
            <w:r w:rsidR="00707B82" w:rsidRPr="002326C1">
              <w:rPr>
                <w:rStyle w:val="SAPScreenElement"/>
                <w:lang w:val="en-US"/>
              </w:rPr>
              <w:t xml:space="preserve"> </w:t>
            </w:r>
            <w:r w:rsidR="00707B82" w:rsidRPr="002326C1">
              <w:rPr>
                <w:lang w:val="en-US"/>
              </w:rPr>
              <w:t>selecting from drop-down</w:t>
            </w:r>
          </w:p>
        </w:tc>
        <w:tc>
          <w:tcPr>
            <w:tcW w:w="8280" w:type="dxa"/>
            <w:tcBorders>
              <w:top w:val="single" w:sz="8" w:space="0" w:color="999999"/>
              <w:left w:val="single" w:sz="8" w:space="0" w:color="999999"/>
              <w:bottom w:val="single" w:sz="8" w:space="0" w:color="999999"/>
              <w:right w:val="single" w:sz="8" w:space="0" w:color="999999"/>
            </w:tcBorders>
            <w:shd w:val="clear" w:color="auto" w:fill="auto"/>
          </w:tcPr>
          <w:p w14:paraId="1C3AEDA2" w14:textId="77777777" w:rsidR="002A1D5D" w:rsidRPr="008D3676" w:rsidRDefault="002A1D5D" w:rsidP="002A1D5D">
            <w:pPr>
              <w:rPr>
                <w:lang w:val="en-US"/>
              </w:rPr>
            </w:pPr>
          </w:p>
        </w:tc>
      </w:tr>
      <w:tr w:rsidR="002A1D5D" w:rsidRPr="00AC5720" w14:paraId="00D68473" w14:textId="77777777" w:rsidTr="002A1D5D">
        <w:trPr>
          <w:trHeight w:val="360"/>
        </w:trPr>
        <w:tc>
          <w:tcPr>
            <w:tcW w:w="6002" w:type="dxa"/>
            <w:tcBorders>
              <w:top w:val="single" w:sz="8" w:space="0" w:color="999999"/>
              <w:left w:val="single" w:sz="8" w:space="0" w:color="999999"/>
              <w:bottom w:val="single" w:sz="8" w:space="0" w:color="999999"/>
              <w:right w:val="single" w:sz="8" w:space="0" w:color="999999"/>
            </w:tcBorders>
            <w:shd w:val="clear" w:color="auto" w:fill="auto"/>
          </w:tcPr>
          <w:p w14:paraId="77C3B6ED" w14:textId="7B47C307" w:rsidR="002A1D5D" w:rsidRPr="00FB1438" w:rsidRDefault="002A1D5D" w:rsidP="002A1D5D">
            <w:pPr>
              <w:rPr>
                <w:rStyle w:val="SAPScreenElement"/>
                <w:lang w:val="en-US"/>
              </w:rPr>
            </w:pPr>
            <w:r w:rsidRPr="00BE273A">
              <w:rPr>
                <w:rStyle w:val="SAPScreenElement"/>
                <w:lang w:val="en-US"/>
              </w:rPr>
              <w:t xml:space="preserve">Account Owner: </w:t>
            </w:r>
            <w:r w:rsidR="00707B82" w:rsidRPr="00707B82">
              <w:rPr>
                <w:lang w:val="en-US"/>
              </w:rPr>
              <w:t>defaulted with the employee’s name; adapt if appropriate</w:t>
            </w:r>
          </w:p>
        </w:tc>
        <w:tc>
          <w:tcPr>
            <w:tcW w:w="8280" w:type="dxa"/>
            <w:tcBorders>
              <w:top w:val="single" w:sz="8" w:space="0" w:color="999999"/>
              <w:left w:val="single" w:sz="8" w:space="0" w:color="999999"/>
              <w:bottom w:val="single" w:sz="8" w:space="0" w:color="999999"/>
              <w:right w:val="single" w:sz="8" w:space="0" w:color="999999"/>
            </w:tcBorders>
            <w:shd w:val="clear" w:color="auto" w:fill="auto"/>
          </w:tcPr>
          <w:p w14:paraId="2A4DAC44" w14:textId="77777777" w:rsidR="002A1D5D" w:rsidRPr="008D3676" w:rsidRDefault="002A1D5D" w:rsidP="002A1D5D">
            <w:pPr>
              <w:rPr>
                <w:lang w:val="en-US"/>
              </w:rPr>
            </w:pPr>
          </w:p>
        </w:tc>
      </w:tr>
      <w:tr w:rsidR="002A1D5D" w:rsidRPr="00AC5720" w14:paraId="7FB2BA19" w14:textId="77777777" w:rsidTr="002A1D5D">
        <w:trPr>
          <w:trHeight w:val="360"/>
        </w:trPr>
        <w:tc>
          <w:tcPr>
            <w:tcW w:w="6002" w:type="dxa"/>
            <w:tcBorders>
              <w:top w:val="single" w:sz="8" w:space="0" w:color="999999"/>
              <w:left w:val="single" w:sz="8" w:space="0" w:color="999999"/>
              <w:bottom w:val="single" w:sz="8" w:space="0" w:color="999999"/>
              <w:right w:val="single" w:sz="8" w:space="0" w:color="999999"/>
            </w:tcBorders>
            <w:shd w:val="clear" w:color="auto" w:fill="auto"/>
          </w:tcPr>
          <w:p w14:paraId="40A3D7CA" w14:textId="77777777" w:rsidR="002A1D5D" w:rsidRPr="008D3676" w:rsidRDefault="002A1D5D" w:rsidP="002A1D5D">
            <w:pPr>
              <w:rPr>
                <w:rStyle w:val="SAPScreenElement"/>
                <w:lang w:val="en-US"/>
              </w:rPr>
            </w:pPr>
            <w:r w:rsidRPr="003A18EB">
              <w:rPr>
                <w:rStyle w:val="SAPScreenElement"/>
                <w:lang w:val="en-US"/>
              </w:rPr>
              <w:t xml:space="preserve">Routing Number: </w:t>
            </w:r>
            <w:r w:rsidRPr="003A18EB">
              <w:rPr>
                <w:lang w:val="en-US"/>
              </w:rPr>
              <w:t xml:space="preserve">defaulted upon selecting the </w:t>
            </w:r>
            <w:r w:rsidRPr="003A18EB">
              <w:rPr>
                <w:rStyle w:val="SAPScreenElement"/>
                <w:lang w:val="en-US"/>
              </w:rPr>
              <w:t>Bank</w:t>
            </w:r>
            <w:r w:rsidRPr="003A18EB">
              <w:rPr>
                <w:lang w:val="en-US"/>
              </w:rPr>
              <w:t>; leave as is</w:t>
            </w:r>
          </w:p>
        </w:tc>
        <w:tc>
          <w:tcPr>
            <w:tcW w:w="8280" w:type="dxa"/>
            <w:tcBorders>
              <w:top w:val="single" w:sz="8" w:space="0" w:color="999999"/>
              <w:left w:val="single" w:sz="8" w:space="0" w:color="999999"/>
              <w:bottom w:val="single" w:sz="8" w:space="0" w:color="999999"/>
              <w:right w:val="single" w:sz="8" w:space="0" w:color="999999"/>
            </w:tcBorders>
            <w:shd w:val="clear" w:color="auto" w:fill="auto"/>
          </w:tcPr>
          <w:p w14:paraId="0E61CE06" w14:textId="77777777" w:rsidR="002A1D5D" w:rsidRDefault="002A1D5D" w:rsidP="002A1D5D">
            <w:pPr>
              <w:rPr>
                <w:ins w:id="19223" w:author="Author" w:date="2018-02-19T12:07:00Z"/>
                <w:lang w:val="en-US"/>
              </w:rPr>
            </w:pPr>
            <w:r w:rsidRPr="003A18EB">
              <w:rPr>
                <w:lang w:val="en-US"/>
              </w:rPr>
              <w:t>Required field for payment method</w:t>
            </w:r>
            <w:r w:rsidRPr="003A18EB">
              <w:rPr>
                <w:rStyle w:val="SAPUserEntry"/>
                <w:lang w:val="en-US"/>
              </w:rPr>
              <w:t xml:space="preserve"> Bank Transfer</w:t>
            </w:r>
            <w:r>
              <w:rPr>
                <w:lang w:val="en-US"/>
              </w:rPr>
              <w:t>; unique identifier of a bank.</w:t>
            </w:r>
          </w:p>
          <w:p w14:paraId="25C305F8" w14:textId="5E1A9A44" w:rsidR="00B41A07" w:rsidRDefault="00B41A07" w:rsidP="00B41A07">
            <w:pPr>
              <w:pStyle w:val="SAPNoteHeading"/>
              <w:ind w:left="0"/>
              <w:rPr>
                <w:ins w:id="19224" w:author="Author" w:date="2018-02-19T12:07:00Z"/>
                <w:lang w:val="en-US"/>
              </w:rPr>
            </w:pPr>
            <w:ins w:id="19225" w:author="Author" w:date="2018-02-19T12:07:00Z">
              <w:r>
                <w:rPr>
                  <w:noProof/>
                  <w:lang w:val="en-US"/>
                </w:rPr>
                <w:drawing>
                  <wp:inline distT="0" distB="0" distL="0" distR="0" wp14:anchorId="794D4E55" wp14:editId="64564ED1">
                    <wp:extent cx="225425" cy="225425"/>
                    <wp:effectExtent l="0" t="0" r="0" b="3175"/>
                    <wp:docPr id="798"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lang w:val="en-US"/>
                </w:rPr>
                <w:t> Note</w:t>
              </w:r>
            </w:ins>
          </w:p>
          <w:p w14:paraId="689A3A12" w14:textId="45C8D4EF" w:rsidR="00B41A07" w:rsidRPr="00B41A07" w:rsidRDefault="00B41A07" w:rsidP="00B41A07">
            <w:pPr>
              <w:rPr>
                <w:lang w:val="en-US"/>
              </w:rPr>
            </w:pPr>
            <w:ins w:id="19226" w:author="Author" w:date="2018-02-19T12:07:00Z">
              <w:r w:rsidRPr="00B41A07">
                <w:rPr>
                  <w:lang w:val="en-US"/>
                  <w:rPrChange w:id="19227" w:author="Author" w:date="2018-02-19T12:07:00Z">
                    <w:rPr/>
                  </w:rPrChange>
                </w:rPr>
                <w:t>Consists of at most 15 alphanumeric characters, with hyphens allowed.</w:t>
              </w:r>
            </w:ins>
          </w:p>
        </w:tc>
      </w:tr>
      <w:tr w:rsidR="002A1D5D" w:rsidRPr="00AC5720" w14:paraId="3AA50685" w14:textId="77777777" w:rsidTr="002A1D5D">
        <w:trPr>
          <w:trHeight w:val="360"/>
        </w:trPr>
        <w:tc>
          <w:tcPr>
            <w:tcW w:w="6002" w:type="dxa"/>
            <w:tcBorders>
              <w:top w:val="single" w:sz="8" w:space="0" w:color="999999"/>
              <w:left w:val="single" w:sz="8" w:space="0" w:color="999999"/>
              <w:bottom w:val="single" w:sz="8" w:space="0" w:color="999999"/>
              <w:right w:val="single" w:sz="8" w:space="0" w:color="999999"/>
            </w:tcBorders>
            <w:shd w:val="clear" w:color="auto" w:fill="auto"/>
          </w:tcPr>
          <w:p w14:paraId="069A5110" w14:textId="45B0E410" w:rsidR="002A1D5D" w:rsidRPr="008D3676" w:rsidRDefault="002A1D5D" w:rsidP="002A1D5D">
            <w:pPr>
              <w:rPr>
                <w:rStyle w:val="SAPScreenElement"/>
                <w:lang w:val="en-US"/>
              </w:rPr>
            </w:pPr>
            <w:r w:rsidRPr="003A18EB">
              <w:rPr>
                <w:rStyle w:val="SAPScreenElement"/>
                <w:lang w:val="en-US"/>
              </w:rPr>
              <w:t xml:space="preserve">Account Number: </w:t>
            </w:r>
            <w:r w:rsidR="00707B82">
              <w:rPr>
                <w:lang w:val="en-US"/>
              </w:rPr>
              <w:t>adapt if appropriate</w:t>
            </w:r>
          </w:p>
        </w:tc>
        <w:tc>
          <w:tcPr>
            <w:tcW w:w="8280" w:type="dxa"/>
            <w:tcBorders>
              <w:top w:val="single" w:sz="8" w:space="0" w:color="999999"/>
              <w:left w:val="single" w:sz="8" w:space="0" w:color="999999"/>
              <w:bottom w:val="single" w:sz="8" w:space="0" w:color="999999"/>
              <w:right w:val="single" w:sz="8" w:space="0" w:color="999999"/>
            </w:tcBorders>
            <w:shd w:val="clear" w:color="auto" w:fill="auto"/>
          </w:tcPr>
          <w:p w14:paraId="69248F94" w14:textId="77777777" w:rsidR="002A1D5D" w:rsidRPr="008D3676" w:rsidRDefault="002A1D5D" w:rsidP="002A1D5D">
            <w:pPr>
              <w:rPr>
                <w:lang w:val="en-US"/>
              </w:rPr>
            </w:pPr>
            <w:r w:rsidRPr="003A18EB">
              <w:rPr>
                <w:lang w:val="en-US"/>
              </w:rPr>
              <w:t xml:space="preserve">Required field for payment </w:t>
            </w:r>
            <w:commentRangeStart w:id="19228"/>
            <w:r w:rsidRPr="003A18EB">
              <w:rPr>
                <w:lang w:val="en-US"/>
              </w:rPr>
              <w:t>method</w:t>
            </w:r>
            <w:r w:rsidRPr="00397F67">
              <w:rPr>
                <w:b/>
                <w:lang w:val="en-US"/>
              </w:rPr>
              <w:t xml:space="preserve"> </w:t>
            </w:r>
            <w:r w:rsidRPr="003A18EB">
              <w:rPr>
                <w:rStyle w:val="SAPUserEntry"/>
                <w:lang w:val="en-US"/>
              </w:rPr>
              <w:t>Bank</w:t>
            </w:r>
            <w:r w:rsidRPr="00397F67">
              <w:rPr>
                <w:b/>
                <w:lang w:val="en-US"/>
              </w:rPr>
              <w:t xml:space="preserve"> </w:t>
            </w:r>
            <w:r w:rsidRPr="003A18EB">
              <w:rPr>
                <w:rStyle w:val="SAPUserEntry"/>
                <w:lang w:val="en-US"/>
              </w:rPr>
              <w:t>Transfer</w:t>
            </w:r>
            <w:commentRangeEnd w:id="19228"/>
            <w:r>
              <w:rPr>
                <w:rStyle w:val="CommentReference"/>
              </w:rPr>
              <w:commentReference w:id="19228"/>
            </w:r>
            <w:r w:rsidRPr="003A18EB">
              <w:rPr>
                <w:lang w:val="en-US"/>
              </w:rPr>
              <w:t>; unique identifier of a bank account at a bank.</w:t>
            </w:r>
          </w:p>
        </w:tc>
      </w:tr>
      <w:tr w:rsidR="002A1D5D" w:rsidRPr="00AC5720" w14:paraId="3D5608DE" w14:textId="77777777" w:rsidTr="002A1D5D">
        <w:trPr>
          <w:trHeight w:val="360"/>
        </w:trPr>
        <w:tc>
          <w:tcPr>
            <w:tcW w:w="6002" w:type="dxa"/>
            <w:tcBorders>
              <w:top w:val="single" w:sz="8" w:space="0" w:color="999999"/>
              <w:left w:val="single" w:sz="8" w:space="0" w:color="999999"/>
              <w:bottom w:val="single" w:sz="8" w:space="0" w:color="999999"/>
              <w:right w:val="single" w:sz="8" w:space="0" w:color="999999"/>
            </w:tcBorders>
            <w:shd w:val="clear" w:color="auto" w:fill="auto"/>
          </w:tcPr>
          <w:p w14:paraId="67F7E96A" w14:textId="77777777" w:rsidR="002A1D5D" w:rsidRPr="008D3676" w:rsidRDefault="002A1D5D" w:rsidP="002A1D5D">
            <w:pPr>
              <w:rPr>
                <w:rStyle w:val="SAPScreenElement"/>
                <w:lang w:val="en-US"/>
              </w:rPr>
            </w:pPr>
            <w:commentRangeStart w:id="19229"/>
            <w:commentRangeStart w:id="19230"/>
            <w:r w:rsidRPr="003A18EB">
              <w:rPr>
                <w:rStyle w:val="SAPScreenElement"/>
                <w:lang w:val="en-US"/>
              </w:rPr>
              <w:t>Business Identifier Code:</w:t>
            </w:r>
            <w:r w:rsidRPr="003A18EB">
              <w:rPr>
                <w:lang w:val="en-US"/>
              </w:rPr>
              <w:t xml:space="preserve"> defaulted upon selecting the </w:t>
            </w:r>
            <w:r w:rsidRPr="003A18EB">
              <w:rPr>
                <w:rStyle w:val="SAPScreenElement"/>
                <w:lang w:val="en-US"/>
              </w:rPr>
              <w:t>Bank</w:t>
            </w:r>
            <w:r w:rsidRPr="003A18EB">
              <w:rPr>
                <w:lang w:val="en-US"/>
              </w:rPr>
              <w:t>; leave as is</w:t>
            </w:r>
            <w:commentRangeEnd w:id="19229"/>
            <w:r>
              <w:rPr>
                <w:rStyle w:val="CommentReference"/>
              </w:rPr>
              <w:commentReference w:id="19229"/>
            </w:r>
            <w:commentRangeEnd w:id="19230"/>
            <w:r>
              <w:rPr>
                <w:rStyle w:val="CommentReference"/>
              </w:rPr>
              <w:commentReference w:id="19230"/>
            </w:r>
          </w:p>
        </w:tc>
        <w:tc>
          <w:tcPr>
            <w:tcW w:w="8280" w:type="dxa"/>
            <w:tcBorders>
              <w:top w:val="single" w:sz="8" w:space="0" w:color="999999"/>
              <w:left w:val="single" w:sz="8" w:space="0" w:color="999999"/>
              <w:bottom w:val="single" w:sz="8" w:space="0" w:color="999999"/>
              <w:right w:val="single" w:sz="8" w:space="0" w:color="999999"/>
            </w:tcBorders>
            <w:shd w:val="clear" w:color="auto" w:fill="auto"/>
          </w:tcPr>
          <w:p w14:paraId="2CC28431" w14:textId="77777777" w:rsidR="002A1D5D" w:rsidRPr="008D3676" w:rsidRDefault="002A1D5D" w:rsidP="002A1D5D">
            <w:pPr>
              <w:rPr>
                <w:lang w:val="en-US"/>
              </w:rPr>
            </w:pPr>
          </w:p>
        </w:tc>
      </w:tr>
      <w:tr w:rsidR="002A1D5D" w:rsidRPr="00AC5720" w14:paraId="19F7C9F2" w14:textId="77777777" w:rsidTr="002A1D5D">
        <w:trPr>
          <w:trHeight w:val="360"/>
        </w:trPr>
        <w:tc>
          <w:tcPr>
            <w:tcW w:w="6002" w:type="dxa"/>
            <w:tcBorders>
              <w:top w:val="single" w:sz="8" w:space="0" w:color="999999"/>
              <w:left w:val="single" w:sz="8" w:space="0" w:color="999999"/>
              <w:bottom w:val="single" w:sz="8" w:space="0" w:color="999999"/>
              <w:right w:val="single" w:sz="8" w:space="0" w:color="999999"/>
            </w:tcBorders>
            <w:shd w:val="clear" w:color="auto" w:fill="auto"/>
          </w:tcPr>
          <w:p w14:paraId="289F07EA" w14:textId="77777777" w:rsidR="002A1D5D" w:rsidRPr="008D3676" w:rsidRDefault="002A1D5D" w:rsidP="002A1D5D">
            <w:pPr>
              <w:rPr>
                <w:rStyle w:val="SAPScreenElement"/>
                <w:lang w:val="en-US"/>
              </w:rPr>
            </w:pPr>
            <w:commentRangeStart w:id="19231"/>
            <w:r w:rsidRPr="003A18EB">
              <w:rPr>
                <w:rStyle w:val="SAPScreenElement"/>
                <w:lang w:val="en-US"/>
              </w:rPr>
              <w:lastRenderedPageBreak/>
              <w:t xml:space="preserve">Currency: </w:t>
            </w:r>
            <w:r w:rsidRPr="003A18EB">
              <w:rPr>
                <w:lang w:val="en-US"/>
              </w:rPr>
              <w:t>defaulted to</w:t>
            </w:r>
            <w:r w:rsidRPr="003A18EB">
              <w:rPr>
                <w:rStyle w:val="SAPUserEntry"/>
                <w:lang w:val="en-US"/>
              </w:rPr>
              <w:t xml:space="preserve"> </w:t>
            </w:r>
            <w:r>
              <w:rPr>
                <w:rStyle w:val="SAPUserEntry"/>
                <w:lang w:val="en-US"/>
              </w:rPr>
              <w:t>Chinese Yuan</w:t>
            </w:r>
            <w:r w:rsidRPr="00C90844">
              <w:rPr>
                <w:b/>
                <w:lang w:val="en-US"/>
              </w:rPr>
              <w:t xml:space="preserve"> </w:t>
            </w:r>
            <w:r>
              <w:rPr>
                <w:rStyle w:val="SAPUserEntry"/>
                <w:lang w:val="en-US"/>
              </w:rPr>
              <w:t>(CNY</w:t>
            </w:r>
            <w:r w:rsidRPr="003A18EB">
              <w:rPr>
                <w:rStyle w:val="SAPUserEntry"/>
                <w:lang w:val="en-US"/>
              </w:rPr>
              <w:t>)</w:t>
            </w:r>
            <w:r w:rsidRPr="003A18EB">
              <w:rPr>
                <w:lang w:val="en-US"/>
              </w:rPr>
              <w:t xml:space="preserve"> upon entering pay type; leave as is</w:t>
            </w:r>
            <w:commentRangeEnd w:id="19231"/>
            <w:r>
              <w:rPr>
                <w:rStyle w:val="CommentReference"/>
              </w:rPr>
              <w:commentReference w:id="19231"/>
            </w:r>
          </w:p>
        </w:tc>
        <w:tc>
          <w:tcPr>
            <w:tcW w:w="8280" w:type="dxa"/>
            <w:tcBorders>
              <w:top w:val="single" w:sz="8" w:space="0" w:color="999999"/>
              <w:left w:val="single" w:sz="8" w:space="0" w:color="999999"/>
              <w:bottom w:val="single" w:sz="8" w:space="0" w:color="999999"/>
              <w:right w:val="single" w:sz="8" w:space="0" w:color="999999"/>
            </w:tcBorders>
            <w:shd w:val="clear" w:color="auto" w:fill="auto"/>
          </w:tcPr>
          <w:p w14:paraId="77FF589F" w14:textId="5C5F09F2" w:rsidR="002A1D5D" w:rsidRPr="008D3676" w:rsidRDefault="005E3893" w:rsidP="002A1D5D">
            <w:pPr>
              <w:rPr>
                <w:lang w:val="en-US"/>
              </w:rPr>
            </w:pPr>
            <w:ins w:id="19232" w:author="Author" w:date="2018-02-08T17:57:00Z">
              <w:r>
                <w:rPr>
                  <w:lang w:val="en-US"/>
                </w:rPr>
                <w:t>In case the currency is not defaulted, select again the bank country or, alternatively, select the</w:t>
              </w:r>
              <w:r w:rsidRPr="001A0970">
                <w:rPr>
                  <w:lang w:val="en-US"/>
                </w:rPr>
                <w:t xml:space="preserve"> currency </w:t>
              </w:r>
              <w:r>
                <w:rPr>
                  <w:lang w:val="en-US"/>
                </w:rPr>
                <w:t>from the drop-down.</w:t>
              </w:r>
            </w:ins>
          </w:p>
        </w:tc>
      </w:tr>
    </w:tbl>
    <w:p w14:paraId="520AF7E5" w14:textId="77777777" w:rsidR="002A1D5D" w:rsidRPr="00AE1E45" w:rsidRDefault="002A1D5D" w:rsidP="002A1D5D">
      <w:pPr>
        <w:pStyle w:val="Heading3"/>
        <w:spacing w:before="240" w:after="120"/>
        <w:rPr>
          <w:lang w:val="en-US"/>
        </w:rPr>
      </w:pPr>
      <w:bookmarkStart w:id="19233" w:name="_Toc507063731"/>
      <w:r w:rsidRPr="00AE1E45">
        <w:rPr>
          <w:lang w:val="en-US"/>
        </w:rPr>
        <w:t>Germany (DE)</w:t>
      </w:r>
      <w:bookmarkEnd w:id="19233"/>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742"/>
        <w:gridCol w:w="9540"/>
      </w:tblGrid>
      <w:tr w:rsidR="002A1D5D" w:rsidRPr="00AE1E45" w14:paraId="761B7D62" w14:textId="77777777" w:rsidTr="008E2DAC">
        <w:trPr>
          <w:trHeight w:val="432"/>
          <w:tblHeader/>
        </w:trPr>
        <w:tc>
          <w:tcPr>
            <w:tcW w:w="4742" w:type="dxa"/>
            <w:tcBorders>
              <w:top w:val="single" w:sz="8" w:space="0" w:color="999999"/>
              <w:left w:val="single" w:sz="8" w:space="0" w:color="999999"/>
              <w:bottom w:val="single" w:sz="8" w:space="0" w:color="999999"/>
              <w:right w:val="single" w:sz="8" w:space="0" w:color="999999"/>
            </w:tcBorders>
            <w:shd w:val="clear" w:color="auto" w:fill="999999"/>
            <w:hideMark/>
          </w:tcPr>
          <w:p w14:paraId="09D4E1C3" w14:textId="77777777" w:rsidR="002A1D5D" w:rsidRPr="00AE1E45" w:rsidRDefault="002A1D5D" w:rsidP="002A1D5D">
            <w:pPr>
              <w:pStyle w:val="SAPTableHeader"/>
              <w:rPr>
                <w:lang w:val="en-US"/>
              </w:rPr>
            </w:pPr>
            <w:r w:rsidRPr="00AE1E45">
              <w:rPr>
                <w:lang w:val="en-US"/>
              </w:rPr>
              <w:t>User Entries: Field Name: User Action and Value</w:t>
            </w:r>
          </w:p>
        </w:tc>
        <w:tc>
          <w:tcPr>
            <w:tcW w:w="9540" w:type="dxa"/>
            <w:tcBorders>
              <w:top w:val="single" w:sz="8" w:space="0" w:color="999999"/>
              <w:left w:val="single" w:sz="8" w:space="0" w:color="999999"/>
              <w:bottom w:val="single" w:sz="8" w:space="0" w:color="999999"/>
              <w:right w:val="single" w:sz="8" w:space="0" w:color="999999"/>
            </w:tcBorders>
            <w:shd w:val="clear" w:color="auto" w:fill="999999"/>
            <w:hideMark/>
          </w:tcPr>
          <w:p w14:paraId="46E5B9F3" w14:textId="77777777" w:rsidR="002A1D5D" w:rsidRPr="00AE1E45" w:rsidRDefault="002A1D5D" w:rsidP="002A1D5D">
            <w:pPr>
              <w:pStyle w:val="SAPTableHeader"/>
              <w:rPr>
                <w:lang w:val="en-US"/>
              </w:rPr>
            </w:pPr>
            <w:r w:rsidRPr="00AE1E45">
              <w:rPr>
                <w:lang w:val="en-US"/>
              </w:rPr>
              <w:t>Additional Information</w:t>
            </w:r>
          </w:p>
        </w:tc>
      </w:tr>
      <w:tr w:rsidR="002A1D5D" w:rsidRPr="00AC5720" w14:paraId="1310C49E" w14:textId="77777777" w:rsidTr="008E2DAC">
        <w:trPr>
          <w:trHeight w:val="360"/>
        </w:trPr>
        <w:tc>
          <w:tcPr>
            <w:tcW w:w="4742" w:type="dxa"/>
            <w:tcBorders>
              <w:top w:val="single" w:sz="8" w:space="0" w:color="999999"/>
              <w:left w:val="single" w:sz="8" w:space="0" w:color="999999"/>
              <w:bottom w:val="single" w:sz="8" w:space="0" w:color="999999"/>
              <w:right w:val="single" w:sz="8" w:space="0" w:color="999999"/>
            </w:tcBorders>
            <w:shd w:val="clear" w:color="auto" w:fill="auto"/>
          </w:tcPr>
          <w:p w14:paraId="17A61E34" w14:textId="24701D5C" w:rsidR="002A1D5D" w:rsidRPr="00AE1E45" w:rsidRDefault="002A1D5D" w:rsidP="002A1D5D">
            <w:pPr>
              <w:rPr>
                <w:rStyle w:val="SAPScreenElement"/>
                <w:lang w:val="en-US"/>
              </w:rPr>
            </w:pPr>
            <w:r w:rsidRPr="00AE1E45">
              <w:rPr>
                <w:rStyle w:val="SAPScreenElement"/>
                <w:lang w:val="en-US"/>
              </w:rPr>
              <w:t xml:space="preserve">Account Owner: </w:t>
            </w:r>
            <w:r w:rsidR="00707B82" w:rsidRPr="00AE1E45">
              <w:rPr>
                <w:lang w:val="en-US"/>
              </w:rPr>
              <w:t>defaulted with the employee’s name; adapt if appropriate</w:t>
            </w:r>
          </w:p>
        </w:tc>
        <w:tc>
          <w:tcPr>
            <w:tcW w:w="9540" w:type="dxa"/>
            <w:tcBorders>
              <w:top w:val="single" w:sz="8" w:space="0" w:color="999999"/>
              <w:left w:val="single" w:sz="8" w:space="0" w:color="999999"/>
              <w:bottom w:val="single" w:sz="8" w:space="0" w:color="999999"/>
              <w:right w:val="single" w:sz="8" w:space="0" w:color="999999"/>
            </w:tcBorders>
            <w:shd w:val="clear" w:color="auto" w:fill="auto"/>
          </w:tcPr>
          <w:p w14:paraId="5AE15F45" w14:textId="77777777" w:rsidR="002A1D5D" w:rsidRPr="00AE1E45" w:rsidRDefault="002A1D5D" w:rsidP="002A1D5D">
            <w:pPr>
              <w:rPr>
                <w:lang w:val="en-US"/>
              </w:rPr>
            </w:pPr>
          </w:p>
        </w:tc>
      </w:tr>
      <w:tr w:rsidR="002A1D5D" w:rsidRPr="00AC5720" w14:paraId="49BFDC59" w14:textId="77777777" w:rsidTr="008E2DAC">
        <w:trPr>
          <w:trHeight w:val="360"/>
        </w:trPr>
        <w:tc>
          <w:tcPr>
            <w:tcW w:w="4742" w:type="dxa"/>
            <w:tcBorders>
              <w:top w:val="single" w:sz="8" w:space="0" w:color="999999"/>
              <w:left w:val="single" w:sz="8" w:space="0" w:color="999999"/>
              <w:bottom w:val="single" w:sz="8" w:space="0" w:color="999999"/>
              <w:right w:val="single" w:sz="8" w:space="0" w:color="999999"/>
            </w:tcBorders>
            <w:shd w:val="clear" w:color="auto" w:fill="auto"/>
          </w:tcPr>
          <w:p w14:paraId="0553A01E" w14:textId="77777777" w:rsidR="002A1D5D" w:rsidRPr="00AE1E45" w:rsidRDefault="002A1D5D" w:rsidP="002A1D5D">
            <w:pPr>
              <w:rPr>
                <w:rStyle w:val="SAPScreenElement"/>
                <w:lang w:val="en-US"/>
              </w:rPr>
            </w:pPr>
            <w:r w:rsidRPr="00AE1E45">
              <w:rPr>
                <w:rStyle w:val="SAPScreenElement"/>
              </w:rPr>
              <w:t xml:space="preserve">IBAN: </w:t>
            </w:r>
            <w:r w:rsidRPr="00AE1E45">
              <w:t>enter as appropriate</w:t>
            </w:r>
          </w:p>
        </w:tc>
        <w:tc>
          <w:tcPr>
            <w:tcW w:w="9540" w:type="dxa"/>
            <w:tcBorders>
              <w:top w:val="single" w:sz="8" w:space="0" w:color="999999"/>
              <w:left w:val="single" w:sz="8" w:space="0" w:color="999999"/>
              <w:bottom w:val="single" w:sz="8" w:space="0" w:color="999999"/>
              <w:right w:val="single" w:sz="8" w:space="0" w:color="999999"/>
            </w:tcBorders>
            <w:shd w:val="clear" w:color="auto" w:fill="auto"/>
          </w:tcPr>
          <w:p w14:paraId="743253A5" w14:textId="5108F25A" w:rsidR="002A1D5D" w:rsidRPr="00AE1E45" w:rsidRDefault="002A1D5D" w:rsidP="002A1D5D">
            <w:pPr>
              <w:rPr>
                <w:lang w:val="en-US"/>
              </w:rPr>
            </w:pPr>
            <w:r w:rsidRPr="00AE1E45">
              <w:rPr>
                <w:lang w:val="en-US"/>
              </w:rPr>
              <w:t>The IBAN contains 22 characters and its format is</w:t>
            </w:r>
            <w:r w:rsidRPr="00AE1E45">
              <w:rPr>
                <w:rStyle w:val="SAPUserEntry"/>
                <w:lang w:val="en-US"/>
              </w:rPr>
              <w:t xml:space="preserve"> DE&lt;IBAN</w:t>
            </w:r>
            <w:r w:rsidRPr="00AE1E45">
              <w:rPr>
                <w:lang w:val="en-US"/>
              </w:rPr>
              <w:t xml:space="preserve"> </w:t>
            </w:r>
            <w:r w:rsidRPr="00AE1E45">
              <w:rPr>
                <w:rStyle w:val="SAPUserEntry"/>
                <w:lang w:val="en-US"/>
              </w:rPr>
              <w:t>Checksum&gt;&lt;Bank Code&gt;&lt;Account Number&gt;</w:t>
            </w:r>
            <w:r w:rsidRPr="00AE1E45">
              <w:rPr>
                <w:lang w:val="en-US"/>
              </w:rPr>
              <w:t>, where</w:t>
            </w:r>
            <w:r w:rsidRPr="00AE1E45">
              <w:rPr>
                <w:rStyle w:val="SAPUserEntry"/>
                <w:lang w:val="en-US"/>
              </w:rPr>
              <w:t xml:space="preserve"> &lt;IBAN Checksum&gt; </w:t>
            </w:r>
            <w:r w:rsidRPr="00AE1E45">
              <w:rPr>
                <w:lang w:val="en-US"/>
              </w:rPr>
              <w:t>has length</w:t>
            </w:r>
            <w:r w:rsidRPr="00AE1E45">
              <w:rPr>
                <w:rStyle w:val="SAPUserEntry"/>
                <w:lang w:val="en-US"/>
              </w:rPr>
              <w:t xml:space="preserve"> </w:t>
            </w:r>
            <w:r w:rsidRPr="00AE1E45">
              <w:rPr>
                <w:rStyle w:val="SAPUserEntry"/>
                <w:b w:val="0"/>
                <w:color w:val="auto"/>
                <w:lang w:val="en-US"/>
              </w:rPr>
              <w:t>2n</w:t>
            </w:r>
            <w:r w:rsidRPr="00AE1E45">
              <w:rPr>
                <w:lang w:val="en-US"/>
              </w:rPr>
              <w:t xml:space="preserve">, </w:t>
            </w:r>
            <w:r w:rsidRPr="00AE1E45">
              <w:rPr>
                <w:rStyle w:val="SAPUserEntry"/>
                <w:lang w:val="en-US"/>
              </w:rPr>
              <w:t xml:space="preserve">&lt;Bank Code&gt; </w:t>
            </w:r>
            <w:r w:rsidRPr="00AE1E45">
              <w:rPr>
                <w:lang w:val="en-US"/>
              </w:rPr>
              <w:t>has length</w:t>
            </w:r>
            <w:r w:rsidRPr="00AE1E45">
              <w:rPr>
                <w:rStyle w:val="SAPUserEntry"/>
                <w:lang w:val="en-US"/>
              </w:rPr>
              <w:t xml:space="preserve"> </w:t>
            </w:r>
            <w:r w:rsidRPr="00AE1E45">
              <w:rPr>
                <w:rStyle w:val="SAPUserEntry"/>
                <w:color w:val="auto"/>
                <w:lang w:val="en-US"/>
              </w:rPr>
              <w:t>8n</w:t>
            </w:r>
            <w:r w:rsidRPr="00AE1E45">
              <w:rPr>
                <w:lang w:val="en-US"/>
              </w:rPr>
              <w:t>, and</w:t>
            </w:r>
            <w:r w:rsidRPr="00AE1E45">
              <w:rPr>
                <w:rStyle w:val="SAPUserEntry"/>
                <w:b w:val="0"/>
                <w:lang w:val="en-US"/>
              </w:rPr>
              <w:t xml:space="preserve"> </w:t>
            </w:r>
            <w:r w:rsidRPr="00AE1E45">
              <w:rPr>
                <w:rStyle w:val="SAPUserEntry"/>
                <w:lang w:val="en-US"/>
              </w:rPr>
              <w:t xml:space="preserve">&lt;Account Number&gt; </w:t>
            </w:r>
            <w:r w:rsidRPr="00AE1E45">
              <w:rPr>
                <w:lang w:val="en-US"/>
              </w:rPr>
              <w:t>has length</w:t>
            </w:r>
            <w:r w:rsidRPr="00AE1E45">
              <w:rPr>
                <w:rStyle w:val="SAPUserEntry"/>
                <w:lang w:val="en-US"/>
              </w:rPr>
              <w:t xml:space="preserve"> </w:t>
            </w:r>
            <w:r w:rsidRPr="00AE1E45">
              <w:rPr>
                <w:rStyle w:val="SAPUserEntry"/>
                <w:color w:val="auto"/>
                <w:lang w:val="en-US"/>
              </w:rPr>
              <w:t>10n</w:t>
            </w:r>
            <w:r w:rsidRPr="00AE1E45">
              <w:rPr>
                <w:lang w:val="en-US"/>
              </w:rPr>
              <w:t>, with</w:t>
            </w:r>
            <w:r w:rsidRPr="00AE1E45">
              <w:rPr>
                <w:rStyle w:val="SAPUserEntry"/>
                <w:lang w:val="en-US"/>
              </w:rPr>
              <w:t xml:space="preserve"> </w:t>
            </w:r>
            <w:r w:rsidRPr="00AE1E45">
              <w:rPr>
                <w:rStyle w:val="SAPUserEntry"/>
                <w:color w:val="auto"/>
                <w:lang w:val="en-US"/>
              </w:rPr>
              <w:t>n</w:t>
            </w:r>
            <w:r w:rsidRPr="00AE1E45">
              <w:rPr>
                <w:rStyle w:val="SAPUserEntry"/>
                <w:lang w:val="en-US"/>
              </w:rPr>
              <w:t xml:space="preserve"> </w:t>
            </w:r>
            <w:r w:rsidRPr="00AE1E45">
              <w:rPr>
                <w:lang w:val="en-US"/>
              </w:rPr>
              <w:t>being a number.</w:t>
            </w:r>
          </w:p>
        </w:tc>
      </w:tr>
      <w:tr w:rsidR="002A1D5D" w:rsidRPr="00AC5720" w14:paraId="1782E63D" w14:textId="77777777" w:rsidTr="008E2DAC">
        <w:trPr>
          <w:trHeight w:val="360"/>
        </w:trPr>
        <w:tc>
          <w:tcPr>
            <w:tcW w:w="4742" w:type="dxa"/>
            <w:tcBorders>
              <w:top w:val="single" w:sz="8" w:space="0" w:color="999999"/>
              <w:left w:val="single" w:sz="8" w:space="0" w:color="999999"/>
              <w:bottom w:val="single" w:sz="8" w:space="0" w:color="999999"/>
              <w:right w:val="single" w:sz="8" w:space="0" w:color="999999"/>
            </w:tcBorders>
            <w:shd w:val="clear" w:color="auto" w:fill="auto"/>
          </w:tcPr>
          <w:p w14:paraId="60752277" w14:textId="77777777" w:rsidR="002A1D5D" w:rsidRPr="00AE1E45" w:rsidRDefault="002A1D5D" w:rsidP="002A1D5D">
            <w:pPr>
              <w:rPr>
                <w:rStyle w:val="SAPScreenElement"/>
                <w:lang w:val="en-US"/>
              </w:rPr>
            </w:pPr>
            <w:commentRangeStart w:id="19234"/>
            <w:r w:rsidRPr="00AE1E45">
              <w:rPr>
                <w:rStyle w:val="SAPScreenElement"/>
                <w:lang w:val="en-US"/>
              </w:rPr>
              <w:t xml:space="preserve">Currency: </w:t>
            </w:r>
            <w:r w:rsidRPr="00AE1E45">
              <w:rPr>
                <w:lang w:val="en-US"/>
              </w:rPr>
              <w:t>defaulted to</w:t>
            </w:r>
            <w:r w:rsidRPr="00AE1E45">
              <w:rPr>
                <w:rStyle w:val="SAPUserEntry"/>
                <w:lang w:val="en-US"/>
              </w:rPr>
              <w:t xml:space="preserve"> Euro(EUR)</w:t>
            </w:r>
            <w:r w:rsidRPr="00AE1E45">
              <w:rPr>
                <w:color w:val="FF0000"/>
                <w:lang w:val="en-US"/>
              </w:rPr>
              <w:t xml:space="preserve"> </w:t>
            </w:r>
            <w:r w:rsidRPr="00AE1E45">
              <w:rPr>
                <w:lang w:val="en-US"/>
              </w:rPr>
              <w:t>upon entering pay type; leave as is</w:t>
            </w:r>
            <w:commentRangeEnd w:id="19234"/>
            <w:r w:rsidRPr="00AE1E45">
              <w:rPr>
                <w:rStyle w:val="CommentReference"/>
              </w:rPr>
              <w:commentReference w:id="19234"/>
            </w:r>
          </w:p>
        </w:tc>
        <w:tc>
          <w:tcPr>
            <w:tcW w:w="9540" w:type="dxa"/>
            <w:tcBorders>
              <w:top w:val="single" w:sz="8" w:space="0" w:color="999999"/>
              <w:left w:val="single" w:sz="8" w:space="0" w:color="999999"/>
              <w:bottom w:val="single" w:sz="8" w:space="0" w:color="999999"/>
              <w:right w:val="single" w:sz="8" w:space="0" w:color="999999"/>
            </w:tcBorders>
            <w:shd w:val="clear" w:color="auto" w:fill="auto"/>
          </w:tcPr>
          <w:p w14:paraId="08B80ACC" w14:textId="05512758" w:rsidR="002A1D5D" w:rsidRPr="00AE1E45" w:rsidRDefault="005E3893" w:rsidP="002A1D5D">
            <w:pPr>
              <w:rPr>
                <w:lang w:val="en-US"/>
              </w:rPr>
            </w:pPr>
            <w:ins w:id="19235" w:author="Author" w:date="2018-02-08T17:57:00Z">
              <w:r>
                <w:rPr>
                  <w:lang w:val="en-US"/>
                </w:rPr>
                <w:t>In case the currency is not defaulted, select again the bank country or, alternatively, select the</w:t>
              </w:r>
              <w:r w:rsidRPr="001A0970">
                <w:rPr>
                  <w:lang w:val="en-US"/>
                </w:rPr>
                <w:t xml:space="preserve"> currency </w:t>
              </w:r>
              <w:r>
                <w:rPr>
                  <w:lang w:val="en-US"/>
                </w:rPr>
                <w:t>from the drop-down.</w:t>
              </w:r>
            </w:ins>
          </w:p>
        </w:tc>
      </w:tr>
    </w:tbl>
    <w:p w14:paraId="13C7797F" w14:textId="77777777" w:rsidR="002A1D5D" w:rsidRPr="00AE1E45" w:rsidRDefault="002A1D5D" w:rsidP="002A1D5D">
      <w:pPr>
        <w:pStyle w:val="Heading3"/>
        <w:spacing w:before="240" w:after="120"/>
        <w:rPr>
          <w:lang w:val="en-US"/>
        </w:rPr>
      </w:pPr>
      <w:bookmarkStart w:id="19236" w:name="_Toc507063732"/>
      <w:r w:rsidRPr="00AE1E45">
        <w:rPr>
          <w:lang w:val="en-US"/>
        </w:rPr>
        <w:t>France (FR)</w:t>
      </w:r>
      <w:bookmarkEnd w:id="19236"/>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272"/>
        <w:gridCol w:w="8010"/>
      </w:tblGrid>
      <w:tr w:rsidR="002A1D5D" w:rsidRPr="00AE1E45" w14:paraId="53D19584" w14:textId="77777777" w:rsidTr="00707B82">
        <w:trPr>
          <w:trHeight w:val="432"/>
          <w:tblHeader/>
        </w:trPr>
        <w:tc>
          <w:tcPr>
            <w:tcW w:w="6272" w:type="dxa"/>
            <w:tcBorders>
              <w:top w:val="single" w:sz="8" w:space="0" w:color="999999"/>
              <w:left w:val="single" w:sz="8" w:space="0" w:color="999999"/>
              <w:bottom w:val="single" w:sz="8" w:space="0" w:color="999999"/>
              <w:right w:val="single" w:sz="8" w:space="0" w:color="999999"/>
            </w:tcBorders>
            <w:shd w:val="clear" w:color="auto" w:fill="999999"/>
            <w:hideMark/>
          </w:tcPr>
          <w:p w14:paraId="668CAD9D" w14:textId="77777777" w:rsidR="002A1D5D" w:rsidRPr="00AE1E45" w:rsidRDefault="002A1D5D" w:rsidP="002A1D5D">
            <w:pPr>
              <w:pStyle w:val="SAPTableHeader"/>
              <w:rPr>
                <w:lang w:val="en-US"/>
              </w:rPr>
            </w:pPr>
            <w:r w:rsidRPr="00AE1E45">
              <w:rPr>
                <w:lang w:val="en-US"/>
              </w:rPr>
              <w:t>User Entries: Field Name: User Action and Value</w:t>
            </w:r>
          </w:p>
        </w:tc>
        <w:tc>
          <w:tcPr>
            <w:tcW w:w="8010" w:type="dxa"/>
            <w:tcBorders>
              <w:top w:val="single" w:sz="8" w:space="0" w:color="999999"/>
              <w:left w:val="single" w:sz="8" w:space="0" w:color="999999"/>
              <w:bottom w:val="single" w:sz="8" w:space="0" w:color="999999"/>
              <w:right w:val="single" w:sz="8" w:space="0" w:color="999999"/>
            </w:tcBorders>
            <w:shd w:val="clear" w:color="auto" w:fill="999999"/>
            <w:hideMark/>
          </w:tcPr>
          <w:p w14:paraId="3DED4DE1" w14:textId="77777777" w:rsidR="002A1D5D" w:rsidRPr="00AE1E45" w:rsidRDefault="002A1D5D" w:rsidP="002A1D5D">
            <w:pPr>
              <w:pStyle w:val="SAPTableHeader"/>
              <w:rPr>
                <w:lang w:val="en-US"/>
              </w:rPr>
            </w:pPr>
            <w:r w:rsidRPr="00AE1E45">
              <w:rPr>
                <w:lang w:val="en-US"/>
              </w:rPr>
              <w:t>Additional Information</w:t>
            </w:r>
          </w:p>
        </w:tc>
      </w:tr>
      <w:tr w:rsidR="002A1D5D" w:rsidRPr="00AC5720" w14:paraId="370A4E18" w14:textId="77777777" w:rsidTr="00707B82">
        <w:trPr>
          <w:trHeight w:val="360"/>
        </w:trPr>
        <w:tc>
          <w:tcPr>
            <w:tcW w:w="6272" w:type="dxa"/>
            <w:tcBorders>
              <w:top w:val="single" w:sz="8" w:space="0" w:color="999999"/>
              <w:left w:val="single" w:sz="8" w:space="0" w:color="999999"/>
              <w:bottom w:val="single" w:sz="8" w:space="0" w:color="999999"/>
              <w:right w:val="single" w:sz="8" w:space="0" w:color="999999"/>
            </w:tcBorders>
            <w:shd w:val="clear" w:color="auto" w:fill="auto"/>
          </w:tcPr>
          <w:p w14:paraId="2A61CE8F" w14:textId="5BA469D1" w:rsidR="002A1D5D" w:rsidRPr="00AE1E45" w:rsidRDefault="002A1D5D" w:rsidP="002A1D5D">
            <w:pPr>
              <w:rPr>
                <w:rStyle w:val="SAPScreenElement"/>
                <w:lang w:val="en-US"/>
              </w:rPr>
            </w:pPr>
            <w:r w:rsidRPr="00AE1E45">
              <w:rPr>
                <w:rStyle w:val="SAPScreenElement"/>
                <w:lang w:val="en-US"/>
              </w:rPr>
              <w:t xml:space="preserve">Account Owner: </w:t>
            </w:r>
            <w:r w:rsidR="00707B82" w:rsidRPr="00AE1E45">
              <w:rPr>
                <w:lang w:val="en-US"/>
              </w:rPr>
              <w:t>defaulted with the employee’s name; adapt if appropriate</w:t>
            </w:r>
          </w:p>
        </w:tc>
        <w:tc>
          <w:tcPr>
            <w:tcW w:w="8010" w:type="dxa"/>
            <w:tcBorders>
              <w:top w:val="single" w:sz="8" w:space="0" w:color="999999"/>
              <w:left w:val="single" w:sz="8" w:space="0" w:color="999999"/>
              <w:bottom w:val="single" w:sz="8" w:space="0" w:color="999999"/>
              <w:right w:val="single" w:sz="8" w:space="0" w:color="999999"/>
            </w:tcBorders>
            <w:shd w:val="clear" w:color="auto" w:fill="auto"/>
          </w:tcPr>
          <w:p w14:paraId="053E031E" w14:textId="77777777" w:rsidR="002A1D5D" w:rsidRPr="00AE1E45" w:rsidRDefault="002A1D5D" w:rsidP="002A1D5D">
            <w:pPr>
              <w:rPr>
                <w:lang w:val="en-US"/>
              </w:rPr>
            </w:pPr>
          </w:p>
        </w:tc>
      </w:tr>
      <w:tr w:rsidR="002A1D5D" w:rsidRPr="00AC5720" w14:paraId="30D4D652" w14:textId="77777777" w:rsidTr="00707B82">
        <w:trPr>
          <w:trHeight w:val="360"/>
        </w:trPr>
        <w:tc>
          <w:tcPr>
            <w:tcW w:w="6272" w:type="dxa"/>
            <w:tcBorders>
              <w:top w:val="single" w:sz="8" w:space="0" w:color="999999"/>
              <w:left w:val="single" w:sz="8" w:space="0" w:color="999999"/>
              <w:bottom w:val="single" w:sz="8" w:space="0" w:color="999999"/>
              <w:right w:val="single" w:sz="8" w:space="0" w:color="999999"/>
            </w:tcBorders>
            <w:shd w:val="clear" w:color="auto" w:fill="auto"/>
          </w:tcPr>
          <w:p w14:paraId="2162D167" w14:textId="12853076" w:rsidR="002A1D5D" w:rsidRPr="00AE1E45" w:rsidRDefault="002A1D5D" w:rsidP="002A1D5D">
            <w:pPr>
              <w:rPr>
                <w:rStyle w:val="SAPScreenElement"/>
                <w:lang w:val="en-US"/>
              </w:rPr>
            </w:pPr>
            <w:r w:rsidRPr="00AE1E45">
              <w:rPr>
                <w:rStyle w:val="SAPScreenElement"/>
                <w:lang w:val="en-US"/>
              </w:rPr>
              <w:t xml:space="preserve">Bank Control Key (France): </w:t>
            </w:r>
            <w:r w:rsidRPr="00AE1E45">
              <w:rPr>
                <w:lang w:val="en-US"/>
              </w:rPr>
              <w:t xml:space="preserve">enter as appropriate; should be at most 2 </w:t>
            </w:r>
            <w:del w:id="19237" w:author="Author" w:date="2018-02-19T12:07:00Z">
              <w:r w:rsidRPr="00AE1E45" w:rsidDel="00B41A07">
                <w:rPr>
                  <w:lang w:val="en-US"/>
                </w:rPr>
                <w:delText>characters</w:delText>
              </w:r>
            </w:del>
            <w:ins w:id="19238" w:author="Author" w:date="2018-02-19T12:07:00Z">
              <w:r w:rsidR="00B41A07">
                <w:rPr>
                  <w:lang w:val="en-US"/>
                </w:rPr>
                <w:t>numbers</w:t>
              </w:r>
            </w:ins>
          </w:p>
        </w:tc>
        <w:tc>
          <w:tcPr>
            <w:tcW w:w="8010" w:type="dxa"/>
            <w:tcBorders>
              <w:top w:val="single" w:sz="8" w:space="0" w:color="999999"/>
              <w:left w:val="single" w:sz="8" w:space="0" w:color="999999"/>
              <w:bottom w:val="single" w:sz="8" w:space="0" w:color="999999"/>
              <w:right w:val="single" w:sz="8" w:space="0" w:color="999999"/>
            </w:tcBorders>
            <w:shd w:val="clear" w:color="auto" w:fill="auto"/>
          </w:tcPr>
          <w:p w14:paraId="6708185C" w14:textId="77777777" w:rsidR="002A1D5D" w:rsidRPr="00AE1E45" w:rsidRDefault="002A1D5D" w:rsidP="002A1D5D">
            <w:pPr>
              <w:pStyle w:val="SAPNoteHeading"/>
              <w:ind w:left="0"/>
              <w:rPr>
                <w:lang w:val="en-US"/>
              </w:rPr>
            </w:pPr>
            <w:r w:rsidRPr="00AE1E45">
              <w:rPr>
                <w:noProof/>
                <w:lang w:val="en-US"/>
              </w:rPr>
              <w:drawing>
                <wp:inline distT="0" distB="0" distL="0" distR="0" wp14:anchorId="67DB36AB" wp14:editId="5FCD2D50">
                  <wp:extent cx="228600" cy="228600"/>
                  <wp:effectExtent l="0" t="0" r="0" b="0"/>
                  <wp:docPr id="6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E1E45">
              <w:rPr>
                <w:lang w:val="en-US"/>
              </w:rPr>
              <w:t> Recommendation</w:t>
            </w:r>
          </w:p>
          <w:p w14:paraId="3C9B6740" w14:textId="77777777" w:rsidR="002A1D5D" w:rsidRPr="00AE1E45" w:rsidRDefault="002A1D5D" w:rsidP="002A1D5D">
            <w:pPr>
              <w:rPr>
                <w:lang w:val="en-US"/>
              </w:rPr>
            </w:pPr>
            <w:r w:rsidRPr="00AE1E45">
              <w:rPr>
                <w:lang w:val="en-US"/>
              </w:rPr>
              <w:t>Required if integration with Employee Central Payroll is in place.</w:t>
            </w:r>
          </w:p>
        </w:tc>
      </w:tr>
      <w:tr w:rsidR="002A1D5D" w:rsidRPr="00AC5720" w14:paraId="5AA87710" w14:textId="77777777" w:rsidTr="00707B82">
        <w:trPr>
          <w:trHeight w:val="360"/>
        </w:trPr>
        <w:tc>
          <w:tcPr>
            <w:tcW w:w="6272" w:type="dxa"/>
            <w:tcBorders>
              <w:top w:val="single" w:sz="8" w:space="0" w:color="999999"/>
              <w:left w:val="single" w:sz="8" w:space="0" w:color="999999"/>
              <w:bottom w:val="single" w:sz="8" w:space="0" w:color="999999"/>
              <w:right w:val="single" w:sz="8" w:space="0" w:color="999999"/>
            </w:tcBorders>
            <w:shd w:val="clear" w:color="auto" w:fill="auto"/>
          </w:tcPr>
          <w:p w14:paraId="702ED9FC" w14:textId="77777777" w:rsidR="002A1D5D" w:rsidRPr="00AE1E45" w:rsidRDefault="002A1D5D" w:rsidP="002A1D5D">
            <w:pPr>
              <w:rPr>
                <w:lang w:val="en-US"/>
              </w:rPr>
            </w:pPr>
            <w:r w:rsidRPr="00AE1E45">
              <w:rPr>
                <w:rStyle w:val="SAPScreenElement"/>
                <w:lang w:val="en-US"/>
              </w:rPr>
              <w:t xml:space="preserve">IBAN: </w:t>
            </w:r>
            <w:r w:rsidRPr="00AE1E45">
              <w:rPr>
                <w:lang w:val="en-US"/>
              </w:rPr>
              <w:t>enter as appropriate</w:t>
            </w:r>
          </w:p>
          <w:p w14:paraId="506D7C5A" w14:textId="77777777" w:rsidR="002A1D5D" w:rsidRPr="00AE1E45" w:rsidRDefault="002A1D5D" w:rsidP="002A1D5D">
            <w:pPr>
              <w:rPr>
                <w:rStyle w:val="SAPScreenElement"/>
                <w:lang w:val="en-US"/>
              </w:rPr>
            </w:pPr>
          </w:p>
        </w:tc>
        <w:tc>
          <w:tcPr>
            <w:tcW w:w="8010" w:type="dxa"/>
            <w:tcBorders>
              <w:top w:val="single" w:sz="8" w:space="0" w:color="999999"/>
              <w:left w:val="single" w:sz="8" w:space="0" w:color="999999"/>
              <w:bottom w:val="single" w:sz="8" w:space="0" w:color="999999"/>
              <w:right w:val="single" w:sz="8" w:space="0" w:color="999999"/>
            </w:tcBorders>
            <w:shd w:val="clear" w:color="auto" w:fill="auto"/>
          </w:tcPr>
          <w:p w14:paraId="13486070" w14:textId="7B3EE54D" w:rsidR="002A1D5D" w:rsidRPr="00AE1E45" w:rsidRDefault="002A1D5D" w:rsidP="002A1D5D">
            <w:pPr>
              <w:rPr>
                <w:lang w:val="en-US"/>
              </w:rPr>
            </w:pPr>
            <w:r w:rsidRPr="00AE1E45">
              <w:rPr>
                <w:lang w:val="en-US"/>
              </w:rPr>
              <w:t>The IBAN contains 27 characters and its format is</w:t>
            </w:r>
            <w:r w:rsidRPr="00AE1E45">
              <w:rPr>
                <w:rStyle w:val="SAPUserEntry"/>
                <w:lang w:val="en-US"/>
              </w:rPr>
              <w:t xml:space="preserve"> </w:t>
            </w:r>
            <w:r w:rsidR="008E2DAC" w:rsidRPr="00AE1E45">
              <w:rPr>
                <w:rStyle w:val="SAPUserEntry"/>
                <w:lang w:val="en-US"/>
              </w:rPr>
              <w:br/>
            </w:r>
            <w:r w:rsidRPr="00AE1E45">
              <w:rPr>
                <w:rStyle w:val="SAPUserEntry"/>
                <w:lang w:val="en-US"/>
              </w:rPr>
              <w:t>FR&lt;IBAN</w:t>
            </w:r>
            <w:r w:rsidRPr="00AE1E45">
              <w:rPr>
                <w:lang w:val="en-US"/>
              </w:rPr>
              <w:t xml:space="preserve"> </w:t>
            </w:r>
            <w:r w:rsidRPr="00AE1E45">
              <w:rPr>
                <w:rStyle w:val="SAPUserEntry"/>
                <w:lang w:val="en-US"/>
              </w:rPr>
              <w:t>Checksum&gt;&lt;Bank Code&gt;&lt;Branch Code&gt;&lt;Account Number&gt;&lt;Check digits&gt;</w:t>
            </w:r>
            <w:r w:rsidRPr="00AE1E45">
              <w:rPr>
                <w:lang w:val="en-US"/>
              </w:rPr>
              <w:t>,</w:t>
            </w:r>
            <w:r w:rsidR="008E2DAC" w:rsidRPr="00AE1E45">
              <w:rPr>
                <w:lang w:val="en-US"/>
              </w:rPr>
              <w:br/>
            </w:r>
            <w:r w:rsidRPr="00AE1E45">
              <w:rPr>
                <w:lang w:val="en-US"/>
              </w:rPr>
              <w:t>where</w:t>
            </w:r>
            <w:r w:rsidRPr="00AE1E45">
              <w:rPr>
                <w:rStyle w:val="SAPUserEntry"/>
                <w:lang w:val="en-US"/>
              </w:rPr>
              <w:t xml:space="preserve"> &lt;IBAN Checksum&gt; </w:t>
            </w:r>
            <w:r w:rsidRPr="00AE1E45">
              <w:rPr>
                <w:lang w:val="en-US"/>
              </w:rPr>
              <w:t>has length</w:t>
            </w:r>
            <w:r w:rsidRPr="00AE1E45">
              <w:rPr>
                <w:rStyle w:val="SAPUserEntry"/>
                <w:lang w:val="en-US"/>
              </w:rPr>
              <w:t xml:space="preserve"> </w:t>
            </w:r>
            <w:r w:rsidRPr="00AE1E45">
              <w:rPr>
                <w:rStyle w:val="SAPUserEntry"/>
                <w:b w:val="0"/>
                <w:color w:val="auto"/>
                <w:lang w:val="en-US"/>
              </w:rPr>
              <w:t>2n</w:t>
            </w:r>
            <w:r w:rsidRPr="00AE1E45">
              <w:rPr>
                <w:lang w:val="en-US"/>
              </w:rPr>
              <w:t xml:space="preserve">, </w:t>
            </w:r>
            <w:r w:rsidRPr="00AE1E45">
              <w:rPr>
                <w:rStyle w:val="SAPUserEntry"/>
                <w:lang w:val="en-US"/>
              </w:rPr>
              <w:t xml:space="preserve">&lt;Bank Code&gt; </w:t>
            </w:r>
            <w:r w:rsidRPr="00AE1E45">
              <w:rPr>
                <w:lang w:val="en-US"/>
              </w:rPr>
              <w:t>has length</w:t>
            </w:r>
            <w:r w:rsidRPr="00AE1E45">
              <w:rPr>
                <w:rStyle w:val="SAPUserEntry"/>
                <w:lang w:val="en-US"/>
              </w:rPr>
              <w:t xml:space="preserve"> </w:t>
            </w:r>
            <w:r w:rsidRPr="00AE1E45">
              <w:rPr>
                <w:rStyle w:val="SAPUserEntry"/>
                <w:color w:val="auto"/>
                <w:lang w:val="en-US"/>
              </w:rPr>
              <w:t>5n</w:t>
            </w:r>
            <w:r w:rsidRPr="00AE1E45">
              <w:rPr>
                <w:lang w:val="en-US"/>
              </w:rPr>
              <w:t xml:space="preserve">, </w:t>
            </w:r>
            <w:r w:rsidRPr="00AE1E45">
              <w:rPr>
                <w:rStyle w:val="SAPUserEntry"/>
                <w:lang w:val="en-US"/>
              </w:rPr>
              <w:t xml:space="preserve">&lt;Branch Code&gt; </w:t>
            </w:r>
            <w:r w:rsidRPr="00AE1E45">
              <w:rPr>
                <w:lang w:val="en-US"/>
              </w:rPr>
              <w:t>has length</w:t>
            </w:r>
            <w:r w:rsidRPr="00AE1E45">
              <w:rPr>
                <w:rStyle w:val="SAPUserEntry"/>
                <w:lang w:val="en-US"/>
              </w:rPr>
              <w:t xml:space="preserve"> </w:t>
            </w:r>
            <w:r w:rsidRPr="00AE1E45">
              <w:rPr>
                <w:rStyle w:val="SAPUserEntry"/>
                <w:color w:val="auto"/>
                <w:lang w:val="en-US"/>
              </w:rPr>
              <w:t>5n</w:t>
            </w:r>
            <w:r w:rsidRPr="00AE1E45">
              <w:rPr>
                <w:lang w:val="en-US"/>
              </w:rPr>
              <w:t xml:space="preserve">, </w:t>
            </w:r>
            <w:r w:rsidRPr="00AE1E45">
              <w:rPr>
                <w:rStyle w:val="SAPUserEntry"/>
                <w:lang w:val="en-US"/>
              </w:rPr>
              <w:t xml:space="preserve">&lt;Account Number&gt; </w:t>
            </w:r>
            <w:r w:rsidRPr="00AE1E45">
              <w:rPr>
                <w:lang w:val="en-US"/>
              </w:rPr>
              <w:t>has length</w:t>
            </w:r>
            <w:r w:rsidRPr="00AE1E45">
              <w:rPr>
                <w:rStyle w:val="SAPUserEntry"/>
                <w:color w:val="auto"/>
                <w:lang w:val="en-US"/>
              </w:rPr>
              <w:t xml:space="preserve"> 11c</w:t>
            </w:r>
            <w:r w:rsidRPr="00AE1E45">
              <w:rPr>
                <w:lang w:val="en-US"/>
              </w:rPr>
              <w:t>, and</w:t>
            </w:r>
            <w:r w:rsidRPr="00AE1E45">
              <w:rPr>
                <w:rStyle w:val="SAPUserEntry"/>
                <w:lang w:val="en-US"/>
              </w:rPr>
              <w:t xml:space="preserve"> &lt;Check digits&gt; </w:t>
            </w:r>
            <w:r w:rsidRPr="00AE1E45">
              <w:rPr>
                <w:lang w:val="en-US"/>
              </w:rPr>
              <w:t>has length</w:t>
            </w:r>
            <w:r w:rsidRPr="00AE1E45">
              <w:rPr>
                <w:rStyle w:val="SAPUserEntry"/>
                <w:lang w:val="en-US"/>
              </w:rPr>
              <w:t xml:space="preserve"> </w:t>
            </w:r>
            <w:r w:rsidRPr="00AE1E45">
              <w:rPr>
                <w:rStyle w:val="SAPUserEntry"/>
                <w:b w:val="0"/>
                <w:color w:val="auto"/>
                <w:lang w:val="en-US"/>
              </w:rPr>
              <w:t>2n</w:t>
            </w:r>
            <w:r w:rsidRPr="00AE1E45">
              <w:rPr>
                <w:lang w:val="en-US"/>
              </w:rPr>
              <w:t>, with</w:t>
            </w:r>
            <w:r w:rsidRPr="00AE1E45">
              <w:rPr>
                <w:rStyle w:val="SAPUserEntry"/>
                <w:color w:val="auto"/>
                <w:lang w:val="en-US"/>
              </w:rPr>
              <w:t xml:space="preserve"> n </w:t>
            </w:r>
            <w:r w:rsidRPr="00AE1E45">
              <w:rPr>
                <w:lang w:val="en-US"/>
              </w:rPr>
              <w:t>being a number and</w:t>
            </w:r>
            <w:r w:rsidRPr="00AE1E45">
              <w:rPr>
                <w:rStyle w:val="SAPUserEntry"/>
                <w:color w:val="auto"/>
                <w:lang w:val="en-US"/>
              </w:rPr>
              <w:t xml:space="preserve"> c </w:t>
            </w:r>
            <w:r w:rsidRPr="00AE1E45">
              <w:rPr>
                <w:lang w:val="en-US"/>
              </w:rPr>
              <w:t>being a character (letters and numbers).</w:t>
            </w:r>
          </w:p>
        </w:tc>
      </w:tr>
      <w:tr w:rsidR="002A1D5D" w:rsidRPr="00AC5720" w14:paraId="321A5137" w14:textId="77777777" w:rsidTr="00707B82">
        <w:trPr>
          <w:trHeight w:val="360"/>
        </w:trPr>
        <w:tc>
          <w:tcPr>
            <w:tcW w:w="6272" w:type="dxa"/>
            <w:tcBorders>
              <w:top w:val="single" w:sz="8" w:space="0" w:color="999999"/>
              <w:left w:val="single" w:sz="8" w:space="0" w:color="999999"/>
              <w:bottom w:val="single" w:sz="8" w:space="0" w:color="999999"/>
              <w:right w:val="single" w:sz="8" w:space="0" w:color="999999"/>
            </w:tcBorders>
            <w:shd w:val="clear" w:color="auto" w:fill="auto"/>
          </w:tcPr>
          <w:p w14:paraId="0BEC7A81" w14:textId="77777777" w:rsidR="002A1D5D" w:rsidRPr="00AE1E45" w:rsidRDefault="002A1D5D" w:rsidP="002A1D5D">
            <w:pPr>
              <w:rPr>
                <w:rStyle w:val="SAPScreenElement"/>
                <w:lang w:val="en-US"/>
              </w:rPr>
            </w:pPr>
            <w:commentRangeStart w:id="19239"/>
            <w:r w:rsidRPr="00AE1E45">
              <w:rPr>
                <w:rStyle w:val="SAPScreenElement"/>
                <w:lang w:val="en-US"/>
              </w:rPr>
              <w:t xml:space="preserve">Currency: </w:t>
            </w:r>
            <w:r w:rsidRPr="00AE1E45">
              <w:rPr>
                <w:lang w:val="en-US"/>
              </w:rPr>
              <w:t>defaulted to</w:t>
            </w:r>
            <w:r w:rsidRPr="00AE1E45">
              <w:rPr>
                <w:rStyle w:val="SAPUserEntry"/>
                <w:lang w:val="en-US"/>
              </w:rPr>
              <w:t xml:space="preserve"> Euro(EUR)</w:t>
            </w:r>
            <w:r w:rsidRPr="00AE1E45">
              <w:rPr>
                <w:lang w:val="en-US"/>
              </w:rPr>
              <w:t xml:space="preserve"> upon entering pay type; leave as is</w:t>
            </w:r>
            <w:commentRangeEnd w:id="19239"/>
            <w:r w:rsidRPr="00AE1E45">
              <w:rPr>
                <w:rStyle w:val="CommentReference"/>
              </w:rPr>
              <w:commentReference w:id="19239"/>
            </w:r>
          </w:p>
        </w:tc>
        <w:tc>
          <w:tcPr>
            <w:tcW w:w="8010" w:type="dxa"/>
            <w:tcBorders>
              <w:top w:val="single" w:sz="8" w:space="0" w:color="999999"/>
              <w:left w:val="single" w:sz="8" w:space="0" w:color="999999"/>
              <w:bottom w:val="single" w:sz="8" w:space="0" w:color="999999"/>
              <w:right w:val="single" w:sz="8" w:space="0" w:color="999999"/>
            </w:tcBorders>
            <w:shd w:val="clear" w:color="auto" w:fill="auto"/>
          </w:tcPr>
          <w:p w14:paraId="0A246A9A" w14:textId="51C220DA" w:rsidR="002A1D5D" w:rsidRPr="00AE1E45" w:rsidRDefault="005E3893" w:rsidP="002A1D5D">
            <w:pPr>
              <w:rPr>
                <w:lang w:val="en-US"/>
              </w:rPr>
            </w:pPr>
            <w:ins w:id="19240" w:author="Author" w:date="2018-02-08T17:57:00Z">
              <w:r>
                <w:rPr>
                  <w:lang w:val="en-US"/>
                </w:rPr>
                <w:t>In case the currency is not defaulted, select again the bank country or, alternatively, select the</w:t>
              </w:r>
              <w:r w:rsidRPr="001A0970">
                <w:rPr>
                  <w:lang w:val="en-US"/>
                </w:rPr>
                <w:t xml:space="preserve"> currency </w:t>
              </w:r>
              <w:r>
                <w:rPr>
                  <w:lang w:val="en-US"/>
                </w:rPr>
                <w:t>from the drop-down.</w:t>
              </w:r>
            </w:ins>
          </w:p>
        </w:tc>
      </w:tr>
    </w:tbl>
    <w:p w14:paraId="44DBF34D" w14:textId="77777777" w:rsidR="002A1D5D" w:rsidRPr="00AE1E45" w:rsidRDefault="002A1D5D" w:rsidP="002A1D5D">
      <w:pPr>
        <w:pStyle w:val="Heading3"/>
        <w:spacing w:before="240" w:after="120"/>
        <w:rPr>
          <w:lang w:val="en-US"/>
        </w:rPr>
      </w:pPr>
      <w:bookmarkStart w:id="19241" w:name="_Toc507063733"/>
      <w:r w:rsidRPr="00AE1E45">
        <w:rPr>
          <w:lang w:val="en-US"/>
        </w:rPr>
        <w:lastRenderedPageBreak/>
        <w:t>United Kingdom (GB)</w:t>
      </w:r>
      <w:bookmarkEnd w:id="19241"/>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192"/>
        <w:gridCol w:w="9090"/>
      </w:tblGrid>
      <w:tr w:rsidR="002A1D5D" w:rsidRPr="002326C1" w14:paraId="4A906C42" w14:textId="77777777" w:rsidTr="008E2DAC">
        <w:trPr>
          <w:trHeight w:val="432"/>
          <w:tblHeader/>
        </w:trPr>
        <w:tc>
          <w:tcPr>
            <w:tcW w:w="5192" w:type="dxa"/>
            <w:tcBorders>
              <w:top w:val="single" w:sz="8" w:space="0" w:color="999999"/>
              <w:left w:val="single" w:sz="8" w:space="0" w:color="999999"/>
              <w:bottom w:val="single" w:sz="8" w:space="0" w:color="999999"/>
              <w:right w:val="single" w:sz="8" w:space="0" w:color="999999"/>
            </w:tcBorders>
            <w:shd w:val="clear" w:color="auto" w:fill="999999"/>
            <w:hideMark/>
          </w:tcPr>
          <w:p w14:paraId="45119FCC"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9090" w:type="dxa"/>
            <w:tcBorders>
              <w:top w:val="single" w:sz="8" w:space="0" w:color="999999"/>
              <w:left w:val="single" w:sz="8" w:space="0" w:color="999999"/>
              <w:bottom w:val="single" w:sz="8" w:space="0" w:color="999999"/>
              <w:right w:val="single" w:sz="8" w:space="0" w:color="999999"/>
            </w:tcBorders>
            <w:shd w:val="clear" w:color="auto" w:fill="999999"/>
            <w:hideMark/>
          </w:tcPr>
          <w:p w14:paraId="502C323F" w14:textId="77777777" w:rsidR="002A1D5D" w:rsidRPr="002326C1" w:rsidRDefault="002A1D5D" w:rsidP="002A1D5D">
            <w:pPr>
              <w:pStyle w:val="SAPTableHeader"/>
              <w:rPr>
                <w:lang w:val="en-US"/>
              </w:rPr>
            </w:pPr>
            <w:r w:rsidRPr="002326C1">
              <w:rPr>
                <w:lang w:val="en-US"/>
              </w:rPr>
              <w:t>Additional Information</w:t>
            </w:r>
          </w:p>
        </w:tc>
      </w:tr>
      <w:tr w:rsidR="002A1D5D" w:rsidRPr="00AC5720" w14:paraId="1ECF6C53" w14:textId="77777777" w:rsidTr="008E2DAC">
        <w:trPr>
          <w:trHeight w:val="360"/>
        </w:trPr>
        <w:tc>
          <w:tcPr>
            <w:tcW w:w="5192" w:type="dxa"/>
            <w:tcBorders>
              <w:top w:val="single" w:sz="8" w:space="0" w:color="999999"/>
              <w:left w:val="single" w:sz="8" w:space="0" w:color="999999"/>
              <w:bottom w:val="single" w:sz="8" w:space="0" w:color="999999"/>
              <w:right w:val="single" w:sz="8" w:space="0" w:color="999999"/>
            </w:tcBorders>
            <w:shd w:val="clear" w:color="auto" w:fill="auto"/>
          </w:tcPr>
          <w:p w14:paraId="219603DC" w14:textId="7515E3E8" w:rsidR="002A1D5D" w:rsidRPr="00FB1438" w:rsidRDefault="002A1D5D" w:rsidP="002A1D5D">
            <w:pPr>
              <w:rPr>
                <w:rStyle w:val="SAPScreenElement"/>
                <w:lang w:val="en-US"/>
              </w:rPr>
            </w:pPr>
            <w:r w:rsidRPr="00920E6F">
              <w:rPr>
                <w:rStyle w:val="SAPScreenElement"/>
                <w:lang w:val="en-US"/>
              </w:rPr>
              <w:t xml:space="preserve">Account Owner: </w:t>
            </w:r>
            <w:r w:rsidR="00707B82" w:rsidRPr="00920E6F">
              <w:rPr>
                <w:lang w:val="en-US"/>
              </w:rPr>
              <w:t>defaulted with the employee’s name; adapt if appropriate</w:t>
            </w:r>
          </w:p>
        </w:tc>
        <w:tc>
          <w:tcPr>
            <w:tcW w:w="9090" w:type="dxa"/>
            <w:tcBorders>
              <w:top w:val="single" w:sz="8" w:space="0" w:color="999999"/>
              <w:left w:val="single" w:sz="8" w:space="0" w:color="999999"/>
              <w:bottom w:val="single" w:sz="8" w:space="0" w:color="999999"/>
              <w:right w:val="single" w:sz="8" w:space="0" w:color="999999"/>
            </w:tcBorders>
            <w:shd w:val="clear" w:color="auto" w:fill="auto"/>
          </w:tcPr>
          <w:p w14:paraId="131EC745" w14:textId="77777777" w:rsidR="002A1D5D" w:rsidRPr="008D3676" w:rsidRDefault="002A1D5D" w:rsidP="002A1D5D">
            <w:pPr>
              <w:rPr>
                <w:lang w:val="en-US"/>
              </w:rPr>
            </w:pPr>
          </w:p>
        </w:tc>
      </w:tr>
      <w:tr w:rsidR="002A1D5D" w:rsidRPr="00AC5720" w14:paraId="5B3EBCF4" w14:textId="77777777" w:rsidTr="008E2DAC">
        <w:trPr>
          <w:trHeight w:val="360"/>
        </w:trPr>
        <w:tc>
          <w:tcPr>
            <w:tcW w:w="5192" w:type="dxa"/>
            <w:tcBorders>
              <w:top w:val="single" w:sz="8" w:space="0" w:color="999999"/>
              <w:left w:val="single" w:sz="8" w:space="0" w:color="999999"/>
              <w:bottom w:val="single" w:sz="8" w:space="0" w:color="999999"/>
              <w:right w:val="single" w:sz="8" w:space="0" w:color="999999"/>
            </w:tcBorders>
            <w:shd w:val="clear" w:color="auto" w:fill="auto"/>
          </w:tcPr>
          <w:p w14:paraId="167B5FDB" w14:textId="77777777" w:rsidR="002A1D5D" w:rsidRPr="008D3676" w:rsidRDefault="002A1D5D" w:rsidP="002A1D5D">
            <w:pPr>
              <w:rPr>
                <w:rStyle w:val="SAPScreenElement"/>
                <w:lang w:val="en-US"/>
              </w:rPr>
            </w:pPr>
            <w:r w:rsidRPr="00920E6F">
              <w:rPr>
                <w:rStyle w:val="SAPScreenElement"/>
                <w:lang w:val="en-US"/>
              </w:rPr>
              <w:t xml:space="preserve">Building Society Roll Number (UK): </w:t>
            </w:r>
            <w:r w:rsidRPr="00920E6F">
              <w:rPr>
                <w:lang w:val="en-US"/>
              </w:rPr>
              <w:t>enter if appropriate</w:t>
            </w:r>
          </w:p>
        </w:tc>
        <w:tc>
          <w:tcPr>
            <w:tcW w:w="9090" w:type="dxa"/>
            <w:tcBorders>
              <w:top w:val="single" w:sz="8" w:space="0" w:color="999999"/>
              <w:left w:val="single" w:sz="8" w:space="0" w:color="999999"/>
              <w:bottom w:val="single" w:sz="8" w:space="0" w:color="999999"/>
              <w:right w:val="single" w:sz="8" w:space="0" w:color="999999"/>
            </w:tcBorders>
            <w:shd w:val="clear" w:color="auto" w:fill="auto"/>
          </w:tcPr>
          <w:p w14:paraId="161914C6" w14:textId="77777777" w:rsidR="002A1D5D" w:rsidRPr="008D3676" w:rsidRDefault="002A1D5D" w:rsidP="002A1D5D">
            <w:pPr>
              <w:rPr>
                <w:lang w:val="en-US"/>
              </w:rPr>
            </w:pPr>
          </w:p>
        </w:tc>
      </w:tr>
      <w:tr w:rsidR="002A1D5D" w:rsidRPr="00AC5720" w14:paraId="016E81C7" w14:textId="77777777" w:rsidTr="008E2DAC">
        <w:trPr>
          <w:trHeight w:val="360"/>
        </w:trPr>
        <w:tc>
          <w:tcPr>
            <w:tcW w:w="5192" w:type="dxa"/>
            <w:tcBorders>
              <w:top w:val="single" w:sz="8" w:space="0" w:color="999999"/>
              <w:left w:val="single" w:sz="8" w:space="0" w:color="999999"/>
              <w:bottom w:val="single" w:sz="8" w:space="0" w:color="999999"/>
              <w:right w:val="single" w:sz="8" w:space="0" w:color="999999"/>
            </w:tcBorders>
            <w:shd w:val="clear" w:color="auto" w:fill="auto"/>
          </w:tcPr>
          <w:p w14:paraId="10E3D25B" w14:textId="77777777" w:rsidR="002A1D5D" w:rsidRPr="008D3676" w:rsidRDefault="002A1D5D" w:rsidP="002A1D5D">
            <w:pPr>
              <w:rPr>
                <w:rStyle w:val="SAPScreenElement"/>
                <w:lang w:val="en-US"/>
              </w:rPr>
            </w:pPr>
            <w:r w:rsidRPr="00920E6F">
              <w:rPr>
                <w:rStyle w:val="SAPScreenElement"/>
                <w:lang w:val="en-US"/>
              </w:rPr>
              <w:t xml:space="preserve">IBAN: </w:t>
            </w:r>
            <w:r w:rsidRPr="00920E6F">
              <w:rPr>
                <w:lang w:val="en-US"/>
              </w:rPr>
              <w:t>enter as appropriate</w:t>
            </w:r>
          </w:p>
        </w:tc>
        <w:tc>
          <w:tcPr>
            <w:tcW w:w="9090" w:type="dxa"/>
            <w:tcBorders>
              <w:top w:val="single" w:sz="8" w:space="0" w:color="999999"/>
              <w:left w:val="single" w:sz="8" w:space="0" w:color="999999"/>
              <w:bottom w:val="single" w:sz="8" w:space="0" w:color="999999"/>
              <w:right w:val="single" w:sz="8" w:space="0" w:color="999999"/>
            </w:tcBorders>
            <w:shd w:val="clear" w:color="auto" w:fill="auto"/>
          </w:tcPr>
          <w:p w14:paraId="0F09AE40" w14:textId="0C0BEA7D" w:rsidR="002A1D5D" w:rsidRPr="008D3676" w:rsidRDefault="002A1D5D" w:rsidP="002A1D5D">
            <w:pPr>
              <w:rPr>
                <w:lang w:val="en-US"/>
              </w:rPr>
            </w:pPr>
            <w:r w:rsidRPr="00920E6F">
              <w:rPr>
                <w:lang w:val="en-US"/>
              </w:rPr>
              <w:t>The IBAN contains 22 characters and its format is</w:t>
            </w:r>
            <w:r w:rsidRPr="00920E6F">
              <w:rPr>
                <w:rStyle w:val="SAPUserEntry"/>
                <w:lang w:val="en-US"/>
              </w:rPr>
              <w:t xml:space="preserve"> </w:t>
            </w:r>
            <w:r w:rsidR="008E2DAC">
              <w:rPr>
                <w:rStyle w:val="SAPUserEntry"/>
                <w:lang w:val="en-US"/>
              </w:rPr>
              <w:br/>
            </w:r>
            <w:r w:rsidRPr="00920E6F">
              <w:rPr>
                <w:rStyle w:val="SAPUserEntry"/>
                <w:lang w:val="en-US"/>
              </w:rPr>
              <w:t>GB&lt;IBAN</w:t>
            </w:r>
            <w:r w:rsidRPr="00920E6F">
              <w:rPr>
                <w:lang w:val="en-US"/>
              </w:rPr>
              <w:t xml:space="preserve"> </w:t>
            </w:r>
            <w:r w:rsidRPr="00920E6F">
              <w:rPr>
                <w:rStyle w:val="SAPUserEntry"/>
                <w:lang w:val="en-US"/>
              </w:rPr>
              <w:t>Checksum&gt;&lt;SWIFT/BIC Code&gt;&lt;Sort Code&gt;&lt;Account Number&gt;</w:t>
            </w:r>
            <w:r w:rsidRPr="00920E6F">
              <w:rPr>
                <w:lang w:val="en-US"/>
              </w:rPr>
              <w:t xml:space="preserve">, </w:t>
            </w:r>
            <w:r w:rsidR="008E2DAC">
              <w:rPr>
                <w:lang w:val="en-US"/>
              </w:rPr>
              <w:br/>
            </w:r>
            <w:r w:rsidRPr="00920E6F">
              <w:rPr>
                <w:lang w:val="en-US"/>
              </w:rPr>
              <w:t>where</w:t>
            </w:r>
            <w:r w:rsidRPr="00920E6F">
              <w:rPr>
                <w:rStyle w:val="SAPUserEntry"/>
                <w:lang w:val="en-US"/>
              </w:rPr>
              <w:t xml:space="preserve"> &lt;IBAN Checksum&gt; </w:t>
            </w:r>
            <w:r w:rsidRPr="00920E6F">
              <w:rPr>
                <w:lang w:val="en-US"/>
              </w:rPr>
              <w:t>has length</w:t>
            </w:r>
            <w:r w:rsidRPr="00920E6F">
              <w:rPr>
                <w:rStyle w:val="SAPUserEntry"/>
                <w:color w:val="auto"/>
                <w:lang w:val="en-US"/>
              </w:rPr>
              <w:t xml:space="preserve"> </w:t>
            </w:r>
            <w:r w:rsidRPr="00920E6F">
              <w:rPr>
                <w:rStyle w:val="SAPUserEntry"/>
                <w:b w:val="0"/>
                <w:color w:val="auto"/>
                <w:lang w:val="en-US"/>
              </w:rPr>
              <w:t>2n</w:t>
            </w:r>
            <w:r w:rsidRPr="00920E6F">
              <w:rPr>
                <w:lang w:val="en-US"/>
              </w:rPr>
              <w:t xml:space="preserve">, </w:t>
            </w:r>
            <w:r w:rsidRPr="00920E6F">
              <w:rPr>
                <w:rStyle w:val="SAPUserEntry"/>
                <w:lang w:val="en-US"/>
              </w:rPr>
              <w:t xml:space="preserve">&lt;SWIFT/BIC Code&gt; </w:t>
            </w:r>
            <w:r w:rsidRPr="00920E6F">
              <w:rPr>
                <w:lang w:val="en-US"/>
              </w:rPr>
              <w:t>has length</w:t>
            </w:r>
            <w:r w:rsidRPr="00920E6F">
              <w:rPr>
                <w:rStyle w:val="SAPUserEntry"/>
                <w:lang w:val="en-US"/>
              </w:rPr>
              <w:t xml:space="preserve"> </w:t>
            </w:r>
            <w:r w:rsidRPr="00920E6F">
              <w:rPr>
                <w:rStyle w:val="SAPUserEntry"/>
                <w:color w:val="auto"/>
                <w:lang w:val="en-US"/>
              </w:rPr>
              <w:t>4a</w:t>
            </w:r>
            <w:r w:rsidRPr="00920E6F">
              <w:rPr>
                <w:lang w:val="en-US"/>
              </w:rPr>
              <w:t xml:space="preserve">, </w:t>
            </w:r>
            <w:r w:rsidRPr="00920E6F">
              <w:rPr>
                <w:rStyle w:val="SAPUserEntry"/>
                <w:lang w:val="en-US"/>
              </w:rPr>
              <w:t xml:space="preserve">&lt;Sort Code&gt; </w:t>
            </w:r>
            <w:r w:rsidRPr="00920E6F">
              <w:rPr>
                <w:lang w:val="en-US"/>
              </w:rPr>
              <w:t>has length</w:t>
            </w:r>
            <w:r w:rsidRPr="00920E6F">
              <w:rPr>
                <w:rStyle w:val="SAPUserEntry"/>
                <w:lang w:val="en-US"/>
              </w:rPr>
              <w:t xml:space="preserve"> </w:t>
            </w:r>
            <w:r w:rsidRPr="00920E6F">
              <w:rPr>
                <w:rStyle w:val="SAPUserEntry"/>
                <w:b w:val="0"/>
                <w:color w:val="auto"/>
                <w:lang w:val="en-US"/>
              </w:rPr>
              <w:t>6n</w:t>
            </w:r>
            <w:r w:rsidRPr="00920E6F">
              <w:rPr>
                <w:lang w:val="en-US"/>
              </w:rPr>
              <w:t>, and</w:t>
            </w:r>
            <w:r w:rsidRPr="00920E6F">
              <w:rPr>
                <w:rStyle w:val="SAPUserEntry"/>
                <w:lang w:val="en-US"/>
              </w:rPr>
              <w:t xml:space="preserve"> &lt;Account Number&gt; </w:t>
            </w:r>
            <w:r w:rsidRPr="00920E6F">
              <w:rPr>
                <w:lang w:val="en-US"/>
              </w:rPr>
              <w:t>has length</w:t>
            </w:r>
            <w:r w:rsidRPr="00920E6F">
              <w:rPr>
                <w:rStyle w:val="SAPUserEntry"/>
                <w:lang w:val="en-US"/>
              </w:rPr>
              <w:t xml:space="preserve"> </w:t>
            </w:r>
            <w:r w:rsidRPr="00920E6F">
              <w:rPr>
                <w:rStyle w:val="SAPUserEntry"/>
                <w:color w:val="auto"/>
                <w:lang w:val="en-US"/>
              </w:rPr>
              <w:t>8n</w:t>
            </w:r>
            <w:r w:rsidRPr="00920E6F">
              <w:rPr>
                <w:lang w:val="en-US"/>
              </w:rPr>
              <w:t>, with</w:t>
            </w:r>
            <w:r w:rsidRPr="00920E6F">
              <w:rPr>
                <w:rStyle w:val="SAPUserEntry"/>
                <w:lang w:val="en-US"/>
              </w:rPr>
              <w:t xml:space="preserve"> </w:t>
            </w:r>
            <w:r w:rsidRPr="00920E6F">
              <w:rPr>
                <w:rStyle w:val="SAPUserEntry"/>
                <w:color w:val="auto"/>
                <w:lang w:val="en-US"/>
              </w:rPr>
              <w:t>a</w:t>
            </w:r>
            <w:r w:rsidRPr="00920E6F">
              <w:rPr>
                <w:rStyle w:val="SAPUserEntry"/>
                <w:lang w:val="en-US"/>
              </w:rPr>
              <w:t xml:space="preserve"> </w:t>
            </w:r>
            <w:r w:rsidRPr="00920E6F">
              <w:rPr>
                <w:lang w:val="en-US"/>
              </w:rPr>
              <w:t>being a letter and</w:t>
            </w:r>
            <w:r w:rsidRPr="00920E6F">
              <w:rPr>
                <w:rStyle w:val="SAPUserEntry"/>
                <w:lang w:val="en-US"/>
              </w:rPr>
              <w:t xml:space="preserve"> </w:t>
            </w:r>
            <w:r w:rsidRPr="00920E6F">
              <w:rPr>
                <w:rStyle w:val="SAPUserEntry"/>
                <w:color w:val="auto"/>
                <w:lang w:val="en-US"/>
              </w:rPr>
              <w:t>n</w:t>
            </w:r>
            <w:r w:rsidRPr="00920E6F">
              <w:rPr>
                <w:rStyle w:val="SAPUserEntry"/>
                <w:lang w:val="en-US"/>
              </w:rPr>
              <w:t xml:space="preserve"> </w:t>
            </w:r>
            <w:r w:rsidRPr="00920E6F">
              <w:rPr>
                <w:lang w:val="en-US"/>
              </w:rPr>
              <w:t>being a number.</w:t>
            </w:r>
          </w:p>
        </w:tc>
      </w:tr>
      <w:tr w:rsidR="002A1D5D" w:rsidRPr="00AC5720" w14:paraId="31617D93" w14:textId="77777777" w:rsidTr="008E2DAC">
        <w:trPr>
          <w:trHeight w:val="360"/>
        </w:trPr>
        <w:tc>
          <w:tcPr>
            <w:tcW w:w="5192" w:type="dxa"/>
            <w:tcBorders>
              <w:top w:val="single" w:sz="8" w:space="0" w:color="999999"/>
              <w:left w:val="single" w:sz="8" w:space="0" w:color="999999"/>
              <w:bottom w:val="single" w:sz="8" w:space="0" w:color="999999"/>
              <w:right w:val="single" w:sz="8" w:space="0" w:color="999999"/>
            </w:tcBorders>
            <w:shd w:val="clear" w:color="auto" w:fill="auto"/>
          </w:tcPr>
          <w:p w14:paraId="07756F6F" w14:textId="77777777" w:rsidR="002A1D5D" w:rsidRPr="00AE1E45" w:rsidRDefault="002A1D5D" w:rsidP="002A1D5D">
            <w:pPr>
              <w:rPr>
                <w:rStyle w:val="SAPScreenElement"/>
                <w:lang w:val="en-US"/>
              </w:rPr>
            </w:pPr>
            <w:commentRangeStart w:id="19242"/>
            <w:r w:rsidRPr="00AE1E45">
              <w:rPr>
                <w:rStyle w:val="SAPScreenElement"/>
                <w:lang w:val="en-US"/>
              </w:rPr>
              <w:t xml:space="preserve">Currency: </w:t>
            </w:r>
            <w:r w:rsidRPr="00AE1E45">
              <w:rPr>
                <w:lang w:val="en-US"/>
              </w:rPr>
              <w:t>defaulted to</w:t>
            </w:r>
            <w:r w:rsidRPr="00AE1E45">
              <w:rPr>
                <w:rStyle w:val="SAPUserEntry"/>
                <w:lang w:val="en-US"/>
              </w:rPr>
              <w:t xml:space="preserve"> British Pound Sterling</w:t>
            </w:r>
            <w:r w:rsidRPr="00AE1E45">
              <w:rPr>
                <w:lang w:val="en-US"/>
              </w:rPr>
              <w:t xml:space="preserve"> </w:t>
            </w:r>
            <w:r w:rsidRPr="00AE1E45">
              <w:rPr>
                <w:rStyle w:val="SAPUserEntry"/>
                <w:lang w:val="en-US"/>
              </w:rPr>
              <w:t>(GBP)</w:t>
            </w:r>
            <w:r w:rsidRPr="00AE1E45">
              <w:rPr>
                <w:lang w:val="en-US"/>
              </w:rPr>
              <w:t xml:space="preserve"> upon entering pay type; leave as is</w:t>
            </w:r>
            <w:commentRangeEnd w:id="19242"/>
            <w:r w:rsidRPr="00AE1E45">
              <w:rPr>
                <w:rStyle w:val="CommentReference"/>
              </w:rPr>
              <w:commentReference w:id="19242"/>
            </w:r>
          </w:p>
        </w:tc>
        <w:tc>
          <w:tcPr>
            <w:tcW w:w="9090" w:type="dxa"/>
            <w:tcBorders>
              <w:top w:val="single" w:sz="8" w:space="0" w:color="999999"/>
              <w:left w:val="single" w:sz="8" w:space="0" w:color="999999"/>
              <w:bottom w:val="single" w:sz="8" w:space="0" w:color="999999"/>
              <w:right w:val="single" w:sz="8" w:space="0" w:color="999999"/>
            </w:tcBorders>
            <w:shd w:val="clear" w:color="auto" w:fill="auto"/>
          </w:tcPr>
          <w:p w14:paraId="3F40BB62" w14:textId="040CCAD3" w:rsidR="002A1D5D" w:rsidRPr="00AE1E45" w:rsidRDefault="005E3893" w:rsidP="002A1D5D">
            <w:pPr>
              <w:rPr>
                <w:lang w:val="en-US"/>
              </w:rPr>
            </w:pPr>
            <w:ins w:id="19243" w:author="Author" w:date="2018-02-08T17:57:00Z">
              <w:r>
                <w:rPr>
                  <w:lang w:val="en-US"/>
                </w:rPr>
                <w:t>In case the currency is not defaulted, select again the bank country or, alternatively, select the</w:t>
              </w:r>
              <w:r w:rsidRPr="001A0970">
                <w:rPr>
                  <w:lang w:val="en-US"/>
                </w:rPr>
                <w:t xml:space="preserve"> currency </w:t>
              </w:r>
              <w:r>
                <w:rPr>
                  <w:lang w:val="en-US"/>
                </w:rPr>
                <w:t>from the drop-down.</w:t>
              </w:r>
            </w:ins>
          </w:p>
        </w:tc>
      </w:tr>
    </w:tbl>
    <w:p w14:paraId="041B3FD5" w14:textId="77777777" w:rsidR="002A1D5D" w:rsidRPr="00AE1E45" w:rsidRDefault="002A1D5D" w:rsidP="002A1D5D">
      <w:pPr>
        <w:pStyle w:val="Heading3"/>
        <w:spacing w:before="240" w:after="120"/>
        <w:rPr>
          <w:lang w:val="en-US"/>
        </w:rPr>
      </w:pPr>
      <w:bookmarkStart w:id="19244" w:name="_Toc507063734"/>
      <w:r w:rsidRPr="00AE1E45">
        <w:rPr>
          <w:lang w:val="en-US"/>
        </w:rPr>
        <w:t>Kingdom of Saudi Arabia (SA)</w:t>
      </w:r>
      <w:bookmarkEnd w:id="19244"/>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652"/>
        <w:gridCol w:w="9630"/>
      </w:tblGrid>
      <w:tr w:rsidR="002A1D5D" w:rsidRPr="00AE1E45" w14:paraId="0B6092A1" w14:textId="77777777" w:rsidTr="008E2DAC">
        <w:trPr>
          <w:trHeight w:val="432"/>
          <w:tblHeader/>
        </w:trPr>
        <w:tc>
          <w:tcPr>
            <w:tcW w:w="4652" w:type="dxa"/>
            <w:tcBorders>
              <w:top w:val="single" w:sz="8" w:space="0" w:color="999999"/>
              <w:left w:val="single" w:sz="8" w:space="0" w:color="999999"/>
              <w:bottom w:val="single" w:sz="8" w:space="0" w:color="999999"/>
              <w:right w:val="single" w:sz="8" w:space="0" w:color="999999"/>
            </w:tcBorders>
            <w:shd w:val="clear" w:color="auto" w:fill="999999"/>
            <w:hideMark/>
          </w:tcPr>
          <w:p w14:paraId="246C702C" w14:textId="77777777" w:rsidR="002A1D5D" w:rsidRPr="00AE1E45" w:rsidRDefault="002A1D5D" w:rsidP="002A1D5D">
            <w:pPr>
              <w:pStyle w:val="SAPTableHeader"/>
              <w:rPr>
                <w:lang w:val="en-US"/>
              </w:rPr>
            </w:pPr>
            <w:r w:rsidRPr="00AE1E45">
              <w:rPr>
                <w:lang w:val="en-US"/>
              </w:rPr>
              <w:t>User Entries: Field Name: User Action and Value</w:t>
            </w:r>
          </w:p>
        </w:tc>
        <w:tc>
          <w:tcPr>
            <w:tcW w:w="9630" w:type="dxa"/>
            <w:tcBorders>
              <w:top w:val="single" w:sz="8" w:space="0" w:color="999999"/>
              <w:left w:val="single" w:sz="8" w:space="0" w:color="999999"/>
              <w:bottom w:val="single" w:sz="8" w:space="0" w:color="999999"/>
              <w:right w:val="single" w:sz="8" w:space="0" w:color="999999"/>
            </w:tcBorders>
            <w:shd w:val="clear" w:color="auto" w:fill="999999"/>
            <w:hideMark/>
          </w:tcPr>
          <w:p w14:paraId="6F181EC0" w14:textId="77777777" w:rsidR="002A1D5D" w:rsidRPr="00AE1E45" w:rsidRDefault="002A1D5D" w:rsidP="002A1D5D">
            <w:pPr>
              <w:pStyle w:val="SAPTableHeader"/>
              <w:rPr>
                <w:lang w:val="en-US"/>
              </w:rPr>
            </w:pPr>
            <w:r w:rsidRPr="00AE1E45">
              <w:rPr>
                <w:lang w:val="en-US"/>
              </w:rPr>
              <w:t>Additional Information</w:t>
            </w:r>
          </w:p>
        </w:tc>
      </w:tr>
      <w:tr w:rsidR="002A1D5D" w:rsidRPr="00AC5720" w14:paraId="5307BCB8" w14:textId="77777777" w:rsidTr="008E2DAC">
        <w:trPr>
          <w:trHeight w:val="360"/>
        </w:trPr>
        <w:tc>
          <w:tcPr>
            <w:tcW w:w="4652" w:type="dxa"/>
            <w:tcBorders>
              <w:top w:val="single" w:sz="8" w:space="0" w:color="999999"/>
              <w:left w:val="single" w:sz="8" w:space="0" w:color="999999"/>
              <w:bottom w:val="single" w:sz="8" w:space="0" w:color="999999"/>
              <w:right w:val="single" w:sz="8" w:space="0" w:color="999999"/>
            </w:tcBorders>
            <w:shd w:val="clear" w:color="auto" w:fill="auto"/>
          </w:tcPr>
          <w:p w14:paraId="12E5ED1A" w14:textId="778741F0" w:rsidR="002A1D5D" w:rsidRPr="00AE1E45" w:rsidRDefault="002A1D5D" w:rsidP="002A1D5D">
            <w:pPr>
              <w:rPr>
                <w:rStyle w:val="SAPScreenElement"/>
                <w:lang w:val="en-US"/>
              </w:rPr>
            </w:pPr>
            <w:r w:rsidRPr="00AE1E45">
              <w:rPr>
                <w:rStyle w:val="SAPScreenElement"/>
                <w:lang w:val="en-US"/>
              </w:rPr>
              <w:t xml:space="preserve">Account Owner: </w:t>
            </w:r>
            <w:r w:rsidR="00707B82" w:rsidRPr="00AE1E45">
              <w:rPr>
                <w:lang w:val="en-US"/>
              </w:rPr>
              <w:t>defaulted with the employee’s name; adapt if appropriate</w:t>
            </w:r>
          </w:p>
        </w:tc>
        <w:tc>
          <w:tcPr>
            <w:tcW w:w="9630" w:type="dxa"/>
            <w:tcBorders>
              <w:top w:val="single" w:sz="8" w:space="0" w:color="999999"/>
              <w:left w:val="single" w:sz="8" w:space="0" w:color="999999"/>
              <w:bottom w:val="single" w:sz="8" w:space="0" w:color="999999"/>
              <w:right w:val="single" w:sz="8" w:space="0" w:color="999999"/>
            </w:tcBorders>
            <w:shd w:val="clear" w:color="auto" w:fill="auto"/>
          </w:tcPr>
          <w:p w14:paraId="19C5C448" w14:textId="77777777" w:rsidR="002A1D5D" w:rsidRPr="00AE1E45" w:rsidRDefault="002A1D5D" w:rsidP="002A1D5D">
            <w:pPr>
              <w:rPr>
                <w:lang w:val="en-US"/>
              </w:rPr>
            </w:pPr>
          </w:p>
        </w:tc>
      </w:tr>
      <w:tr w:rsidR="002A1D5D" w:rsidRPr="00AC5720" w14:paraId="60BEA1D9" w14:textId="77777777" w:rsidTr="008E2DAC">
        <w:trPr>
          <w:trHeight w:val="360"/>
        </w:trPr>
        <w:tc>
          <w:tcPr>
            <w:tcW w:w="4652" w:type="dxa"/>
            <w:tcBorders>
              <w:top w:val="single" w:sz="8" w:space="0" w:color="999999"/>
              <w:left w:val="single" w:sz="8" w:space="0" w:color="999999"/>
              <w:bottom w:val="single" w:sz="8" w:space="0" w:color="999999"/>
              <w:right w:val="single" w:sz="8" w:space="0" w:color="999999"/>
            </w:tcBorders>
            <w:shd w:val="clear" w:color="auto" w:fill="auto"/>
          </w:tcPr>
          <w:p w14:paraId="6ADFD262" w14:textId="77777777" w:rsidR="002A1D5D" w:rsidRPr="00AE1E45" w:rsidRDefault="002A1D5D" w:rsidP="002A1D5D">
            <w:pPr>
              <w:rPr>
                <w:rStyle w:val="SAPScreenElement"/>
                <w:lang w:val="en-US"/>
              </w:rPr>
            </w:pPr>
            <w:r w:rsidRPr="00AE1E45">
              <w:rPr>
                <w:rStyle w:val="SAPScreenElement"/>
                <w:lang w:val="en-US"/>
              </w:rPr>
              <w:t>IBAN:</w:t>
            </w:r>
            <w:r w:rsidRPr="00AE1E45">
              <w:rPr>
                <w:lang w:val="en-US"/>
              </w:rPr>
              <w:t xml:space="preserve"> enter as appropriate</w:t>
            </w:r>
          </w:p>
        </w:tc>
        <w:tc>
          <w:tcPr>
            <w:tcW w:w="9630" w:type="dxa"/>
            <w:tcBorders>
              <w:top w:val="single" w:sz="8" w:space="0" w:color="999999"/>
              <w:left w:val="single" w:sz="8" w:space="0" w:color="999999"/>
              <w:bottom w:val="single" w:sz="8" w:space="0" w:color="999999"/>
              <w:right w:val="single" w:sz="8" w:space="0" w:color="999999"/>
            </w:tcBorders>
            <w:shd w:val="clear" w:color="auto" w:fill="auto"/>
          </w:tcPr>
          <w:p w14:paraId="2796D6E4" w14:textId="7FB92A7A" w:rsidR="002A1D5D" w:rsidRPr="00AE1E45" w:rsidRDefault="002A1D5D" w:rsidP="002A1D5D">
            <w:pPr>
              <w:rPr>
                <w:lang w:val="en-US"/>
              </w:rPr>
            </w:pPr>
            <w:r w:rsidRPr="00AE1E45">
              <w:rPr>
                <w:lang w:val="en-US"/>
              </w:rPr>
              <w:t>The IBAN contains 24 characters and its format is</w:t>
            </w:r>
            <w:r w:rsidRPr="00AE1E45">
              <w:rPr>
                <w:rStyle w:val="SAPUserEntry"/>
                <w:lang w:val="en-US"/>
              </w:rPr>
              <w:t xml:space="preserve"> SA&lt;IBAN</w:t>
            </w:r>
            <w:r w:rsidRPr="00AE1E45">
              <w:rPr>
                <w:lang w:val="en-US"/>
              </w:rPr>
              <w:t xml:space="preserve"> </w:t>
            </w:r>
            <w:r w:rsidRPr="00AE1E45">
              <w:rPr>
                <w:rStyle w:val="SAPUserEntry"/>
                <w:lang w:val="en-US"/>
              </w:rPr>
              <w:t>Checksum&gt;&lt;Bank Code&gt;&lt;Account Number&gt;</w:t>
            </w:r>
            <w:r w:rsidRPr="00AE1E45">
              <w:rPr>
                <w:lang w:val="en-US"/>
              </w:rPr>
              <w:t>, where</w:t>
            </w:r>
            <w:r w:rsidRPr="00AE1E45">
              <w:rPr>
                <w:rStyle w:val="SAPUserEntry"/>
                <w:lang w:val="en-US"/>
              </w:rPr>
              <w:t xml:space="preserve"> &lt;IBAN Checksum&gt; </w:t>
            </w:r>
            <w:r w:rsidRPr="00AE1E45">
              <w:rPr>
                <w:lang w:val="en-US"/>
              </w:rPr>
              <w:t>has length</w:t>
            </w:r>
            <w:r w:rsidRPr="00AE1E45">
              <w:rPr>
                <w:rStyle w:val="SAPUserEntry"/>
                <w:color w:val="auto"/>
                <w:lang w:val="en-US"/>
              </w:rPr>
              <w:t xml:space="preserve"> </w:t>
            </w:r>
            <w:r w:rsidRPr="00AE1E45">
              <w:rPr>
                <w:rStyle w:val="SAPUserEntry"/>
                <w:b w:val="0"/>
                <w:color w:val="auto"/>
                <w:lang w:val="en-US"/>
              </w:rPr>
              <w:t>2n</w:t>
            </w:r>
            <w:r w:rsidRPr="00AE1E45">
              <w:rPr>
                <w:lang w:val="en-US"/>
              </w:rPr>
              <w:t xml:space="preserve">, </w:t>
            </w:r>
            <w:r w:rsidRPr="00AE1E45">
              <w:rPr>
                <w:rStyle w:val="SAPUserEntry"/>
                <w:lang w:val="en-US"/>
              </w:rPr>
              <w:t xml:space="preserve">&lt;Bank Code&gt; </w:t>
            </w:r>
            <w:r w:rsidRPr="00AE1E45">
              <w:rPr>
                <w:lang w:val="en-US"/>
              </w:rPr>
              <w:t xml:space="preserve">has length </w:t>
            </w:r>
            <w:r w:rsidRPr="00AE1E45">
              <w:rPr>
                <w:rStyle w:val="SAPUserEntry"/>
                <w:color w:val="auto"/>
                <w:lang w:val="en-US"/>
              </w:rPr>
              <w:t>2n</w:t>
            </w:r>
            <w:r w:rsidRPr="00AE1E45">
              <w:rPr>
                <w:lang w:val="en-US"/>
              </w:rPr>
              <w:t>, and</w:t>
            </w:r>
            <w:r w:rsidRPr="00AE1E45" w:rsidDel="007A6A37">
              <w:rPr>
                <w:rStyle w:val="SAPUserEntry"/>
                <w:lang w:val="en-US"/>
              </w:rPr>
              <w:t xml:space="preserve"> </w:t>
            </w:r>
            <w:r w:rsidRPr="00AE1E45">
              <w:rPr>
                <w:rStyle w:val="SAPUserEntry"/>
                <w:lang w:val="en-US"/>
              </w:rPr>
              <w:t xml:space="preserve">&lt;Account Number&gt; </w:t>
            </w:r>
            <w:r w:rsidRPr="00AE1E45">
              <w:rPr>
                <w:lang w:val="en-US"/>
              </w:rPr>
              <w:t>has length</w:t>
            </w:r>
            <w:r w:rsidRPr="00AE1E45">
              <w:rPr>
                <w:rStyle w:val="SAPUserEntry"/>
                <w:color w:val="auto"/>
                <w:lang w:val="en-US"/>
              </w:rPr>
              <w:t xml:space="preserve"> 18c</w:t>
            </w:r>
            <w:r w:rsidRPr="00AE1E45">
              <w:rPr>
                <w:lang w:val="en-US"/>
              </w:rPr>
              <w:t>, with</w:t>
            </w:r>
            <w:r w:rsidRPr="00AE1E45">
              <w:rPr>
                <w:rStyle w:val="SAPUserEntry"/>
                <w:color w:val="auto"/>
                <w:lang w:val="en-US"/>
              </w:rPr>
              <w:t xml:space="preserve"> n </w:t>
            </w:r>
            <w:r w:rsidRPr="00AE1E45">
              <w:rPr>
                <w:lang w:val="en-US"/>
              </w:rPr>
              <w:t>being a number and</w:t>
            </w:r>
            <w:r w:rsidRPr="00AE1E45">
              <w:rPr>
                <w:rStyle w:val="SAPUserEntry"/>
                <w:color w:val="auto"/>
                <w:lang w:val="en-US"/>
              </w:rPr>
              <w:t xml:space="preserve"> c </w:t>
            </w:r>
            <w:r w:rsidRPr="00AE1E45">
              <w:rPr>
                <w:lang w:val="en-US"/>
              </w:rPr>
              <w:t>being a character (letters and numbers).</w:t>
            </w:r>
          </w:p>
        </w:tc>
      </w:tr>
      <w:tr w:rsidR="002A1D5D" w:rsidRPr="00AC5720" w14:paraId="145C6822" w14:textId="77777777" w:rsidTr="008E2DAC">
        <w:trPr>
          <w:trHeight w:val="360"/>
        </w:trPr>
        <w:tc>
          <w:tcPr>
            <w:tcW w:w="4652" w:type="dxa"/>
            <w:tcBorders>
              <w:top w:val="single" w:sz="8" w:space="0" w:color="999999"/>
              <w:left w:val="single" w:sz="8" w:space="0" w:color="999999"/>
              <w:bottom w:val="single" w:sz="8" w:space="0" w:color="999999"/>
              <w:right w:val="single" w:sz="8" w:space="0" w:color="999999"/>
            </w:tcBorders>
            <w:shd w:val="clear" w:color="auto" w:fill="auto"/>
          </w:tcPr>
          <w:p w14:paraId="0C53E471" w14:textId="77777777" w:rsidR="002A1D5D" w:rsidRPr="00AE1E45" w:rsidRDefault="002A1D5D" w:rsidP="002A1D5D">
            <w:pPr>
              <w:rPr>
                <w:rStyle w:val="SAPScreenElement"/>
                <w:lang w:val="en-US"/>
              </w:rPr>
            </w:pPr>
            <w:commentRangeStart w:id="19245"/>
            <w:r w:rsidRPr="00AE1E45">
              <w:rPr>
                <w:rStyle w:val="SAPScreenElement"/>
                <w:lang w:val="en-US"/>
              </w:rPr>
              <w:t xml:space="preserve">Currency: </w:t>
            </w:r>
            <w:r w:rsidRPr="00AE1E45">
              <w:rPr>
                <w:lang w:val="en-US"/>
              </w:rPr>
              <w:t>defaulted to</w:t>
            </w:r>
            <w:r w:rsidRPr="00AE1E45">
              <w:rPr>
                <w:rStyle w:val="SAPUserEntry"/>
                <w:lang w:val="en-US"/>
              </w:rPr>
              <w:t xml:space="preserve"> Saudi Riyal</w:t>
            </w:r>
            <w:r w:rsidRPr="00AE1E45">
              <w:rPr>
                <w:lang w:val="en-US"/>
              </w:rPr>
              <w:t xml:space="preserve"> </w:t>
            </w:r>
            <w:r w:rsidRPr="00AE1E45">
              <w:rPr>
                <w:rStyle w:val="SAPUserEntry"/>
                <w:lang w:val="en-US"/>
              </w:rPr>
              <w:t>(SAR)</w:t>
            </w:r>
            <w:r w:rsidRPr="00AE1E45">
              <w:rPr>
                <w:b/>
                <w:lang w:val="en-US"/>
              </w:rPr>
              <w:t xml:space="preserve"> </w:t>
            </w:r>
            <w:r w:rsidRPr="00AE1E45">
              <w:rPr>
                <w:lang w:val="en-US"/>
              </w:rPr>
              <w:t>upon entering pay type; leave as is</w:t>
            </w:r>
            <w:commentRangeEnd w:id="19245"/>
            <w:r w:rsidRPr="00AE1E45">
              <w:rPr>
                <w:rStyle w:val="CommentReference"/>
              </w:rPr>
              <w:commentReference w:id="19245"/>
            </w:r>
          </w:p>
        </w:tc>
        <w:tc>
          <w:tcPr>
            <w:tcW w:w="9630" w:type="dxa"/>
            <w:tcBorders>
              <w:top w:val="single" w:sz="8" w:space="0" w:color="999999"/>
              <w:left w:val="single" w:sz="8" w:space="0" w:color="999999"/>
              <w:bottom w:val="single" w:sz="8" w:space="0" w:color="999999"/>
              <w:right w:val="single" w:sz="8" w:space="0" w:color="999999"/>
            </w:tcBorders>
            <w:shd w:val="clear" w:color="auto" w:fill="auto"/>
          </w:tcPr>
          <w:p w14:paraId="096F7807" w14:textId="28E536CD" w:rsidR="002A1D5D" w:rsidRPr="00AE1E45" w:rsidRDefault="005E3893" w:rsidP="002A1D5D">
            <w:pPr>
              <w:rPr>
                <w:lang w:val="en-US"/>
              </w:rPr>
            </w:pPr>
            <w:ins w:id="19246" w:author="Author" w:date="2018-02-08T17:57:00Z">
              <w:r>
                <w:rPr>
                  <w:lang w:val="en-US"/>
                </w:rPr>
                <w:t>In case the currency is not defaulted, select again the bank country or, alternatively, select the</w:t>
              </w:r>
              <w:r w:rsidRPr="001A0970">
                <w:rPr>
                  <w:lang w:val="en-US"/>
                </w:rPr>
                <w:t xml:space="preserve"> currency </w:t>
              </w:r>
              <w:r>
                <w:rPr>
                  <w:lang w:val="en-US"/>
                </w:rPr>
                <w:t>from the drop-down.</w:t>
              </w:r>
            </w:ins>
          </w:p>
        </w:tc>
      </w:tr>
    </w:tbl>
    <w:p w14:paraId="38138DAF" w14:textId="77777777" w:rsidR="002A1D5D" w:rsidRPr="00AE1E45" w:rsidRDefault="002A1D5D" w:rsidP="002A1D5D">
      <w:pPr>
        <w:pStyle w:val="Heading3"/>
        <w:spacing w:before="240" w:after="120"/>
        <w:rPr>
          <w:lang w:val="en-US"/>
        </w:rPr>
      </w:pPr>
      <w:bookmarkStart w:id="19247" w:name="_Toc507063735"/>
      <w:r w:rsidRPr="00AE1E45">
        <w:rPr>
          <w:lang w:val="en-US"/>
        </w:rPr>
        <w:t>United States (US)</w:t>
      </w:r>
      <w:bookmarkEnd w:id="19247"/>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19248" w:author="Author" w:date="2018-02-19T12:09:00Z">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6272"/>
        <w:gridCol w:w="8010"/>
        <w:tblGridChange w:id="19249">
          <w:tblGrid>
            <w:gridCol w:w="5822"/>
            <w:gridCol w:w="8460"/>
          </w:tblGrid>
        </w:tblGridChange>
      </w:tblGrid>
      <w:tr w:rsidR="002A1D5D" w:rsidRPr="002326C1" w14:paraId="73570E1C" w14:textId="77777777" w:rsidTr="00B41A07">
        <w:trPr>
          <w:trHeight w:val="432"/>
          <w:tblHeader/>
          <w:trPrChange w:id="19250" w:author="Author" w:date="2018-02-19T12:09:00Z">
            <w:trPr>
              <w:trHeight w:val="432"/>
              <w:tblHeader/>
            </w:trPr>
          </w:trPrChange>
        </w:trPr>
        <w:tc>
          <w:tcPr>
            <w:tcW w:w="6272" w:type="dxa"/>
            <w:tcBorders>
              <w:top w:val="single" w:sz="8" w:space="0" w:color="999999"/>
              <w:left w:val="single" w:sz="8" w:space="0" w:color="999999"/>
              <w:bottom w:val="single" w:sz="8" w:space="0" w:color="999999"/>
              <w:right w:val="single" w:sz="8" w:space="0" w:color="999999"/>
            </w:tcBorders>
            <w:shd w:val="clear" w:color="auto" w:fill="999999"/>
            <w:hideMark/>
            <w:tcPrChange w:id="19251" w:author="Author" w:date="2018-02-19T12:09:00Z">
              <w:tcPr>
                <w:tcW w:w="582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612F484A" w14:textId="77777777" w:rsidR="002A1D5D" w:rsidRPr="002326C1" w:rsidRDefault="002A1D5D" w:rsidP="002A1D5D">
            <w:pPr>
              <w:pStyle w:val="SAPTableHeader"/>
              <w:rPr>
                <w:lang w:val="en-US"/>
              </w:rPr>
            </w:pPr>
            <w:r w:rsidRPr="002326C1">
              <w:rPr>
                <w:lang w:val="en-US"/>
              </w:rPr>
              <w:t>User Entries:</w:t>
            </w:r>
            <w:r>
              <w:rPr>
                <w:lang w:val="en-US"/>
              </w:rPr>
              <w:t xml:space="preserve"> </w:t>
            </w:r>
            <w:r w:rsidRPr="002326C1">
              <w:rPr>
                <w:lang w:val="en-US"/>
              </w:rPr>
              <w:t>Field Name: User Action and Value</w:t>
            </w:r>
          </w:p>
        </w:tc>
        <w:tc>
          <w:tcPr>
            <w:tcW w:w="8010" w:type="dxa"/>
            <w:tcBorders>
              <w:top w:val="single" w:sz="8" w:space="0" w:color="999999"/>
              <w:left w:val="single" w:sz="8" w:space="0" w:color="999999"/>
              <w:bottom w:val="single" w:sz="8" w:space="0" w:color="999999"/>
              <w:right w:val="single" w:sz="8" w:space="0" w:color="999999"/>
            </w:tcBorders>
            <w:shd w:val="clear" w:color="auto" w:fill="999999"/>
            <w:hideMark/>
            <w:tcPrChange w:id="19252" w:author="Author" w:date="2018-02-19T12:09:00Z">
              <w:tcPr>
                <w:tcW w:w="846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6DF5374A" w14:textId="77777777" w:rsidR="002A1D5D" w:rsidRPr="002326C1" w:rsidRDefault="002A1D5D" w:rsidP="002A1D5D">
            <w:pPr>
              <w:pStyle w:val="SAPTableHeader"/>
              <w:rPr>
                <w:lang w:val="en-US"/>
              </w:rPr>
            </w:pPr>
            <w:r w:rsidRPr="002326C1">
              <w:rPr>
                <w:lang w:val="en-US"/>
              </w:rPr>
              <w:t>Additional Information</w:t>
            </w:r>
          </w:p>
        </w:tc>
      </w:tr>
      <w:tr w:rsidR="002A1D5D" w:rsidRPr="00AC5720" w14:paraId="3AE6DF03" w14:textId="77777777" w:rsidTr="00B41A07">
        <w:trPr>
          <w:trHeight w:val="360"/>
          <w:trPrChange w:id="19253" w:author="Author" w:date="2018-02-19T12:09:00Z">
            <w:trPr>
              <w:trHeight w:val="360"/>
            </w:trPr>
          </w:trPrChange>
        </w:trPr>
        <w:tc>
          <w:tcPr>
            <w:tcW w:w="6272" w:type="dxa"/>
            <w:tcBorders>
              <w:top w:val="single" w:sz="8" w:space="0" w:color="999999"/>
              <w:left w:val="single" w:sz="8" w:space="0" w:color="999999"/>
              <w:bottom w:val="single" w:sz="8" w:space="0" w:color="999999"/>
              <w:right w:val="single" w:sz="8" w:space="0" w:color="999999"/>
            </w:tcBorders>
            <w:shd w:val="clear" w:color="auto" w:fill="auto"/>
            <w:tcPrChange w:id="19254" w:author="Author" w:date="2018-02-19T12:09:00Z">
              <w:tcPr>
                <w:tcW w:w="5822" w:type="dxa"/>
                <w:tcBorders>
                  <w:top w:val="single" w:sz="8" w:space="0" w:color="999999"/>
                  <w:left w:val="single" w:sz="8" w:space="0" w:color="999999"/>
                  <w:bottom w:val="single" w:sz="8" w:space="0" w:color="999999"/>
                  <w:right w:val="single" w:sz="8" w:space="0" w:color="999999"/>
                </w:tcBorders>
                <w:shd w:val="clear" w:color="auto" w:fill="auto"/>
              </w:tcPr>
            </w:tcPrChange>
          </w:tcPr>
          <w:p w14:paraId="6DC54EAA" w14:textId="5D304744" w:rsidR="002A1D5D" w:rsidRPr="008D3676" w:rsidRDefault="002A1D5D" w:rsidP="002A1D5D">
            <w:pPr>
              <w:rPr>
                <w:rStyle w:val="SAPScreenElement"/>
                <w:lang w:val="en-US"/>
              </w:rPr>
            </w:pPr>
            <w:r w:rsidRPr="008D3676">
              <w:rPr>
                <w:rStyle w:val="SAPScreenElement"/>
                <w:lang w:val="en-US"/>
              </w:rPr>
              <w:t xml:space="preserve">Bank: </w:t>
            </w:r>
            <w:r w:rsidR="00707B82" w:rsidRPr="002326C1">
              <w:rPr>
                <w:lang w:val="en-US"/>
              </w:rPr>
              <w:t>adapt if appropriate by</w:t>
            </w:r>
            <w:r w:rsidR="00707B82" w:rsidRPr="002326C1">
              <w:rPr>
                <w:rStyle w:val="SAPScreenElement"/>
                <w:lang w:val="en-US"/>
              </w:rPr>
              <w:t xml:space="preserve"> </w:t>
            </w:r>
            <w:r w:rsidR="00707B82" w:rsidRPr="002326C1">
              <w:rPr>
                <w:lang w:val="en-US"/>
              </w:rPr>
              <w:t>selecting from drop-down</w:t>
            </w:r>
          </w:p>
        </w:tc>
        <w:tc>
          <w:tcPr>
            <w:tcW w:w="8010" w:type="dxa"/>
            <w:tcBorders>
              <w:top w:val="single" w:sz="8" w:space="0" w:color="999999"/>
              <w:left w:val="single" w:sz="8" w:space="0" w:color="999999"/>
              <w:bottom w:val="single" w:sz="8" w:space="0" w:color="999999"/>
              <w:right w:val="single" w:sz="8" w:space="0" w:color="999999"/>
            </w:tcBorders>
            <w:shd w:val="clear" w:color="auto" w:fill="auto"/>
            <w:tcPrChange w:id="19255" w:author="Author" w:date="2018-02-19T12:09:00Z">
              <w:tcPr>
                <w:tcW w:w="8460" w:type="dxa"/>
                <w:tcBorders>
                  <w:top w:val="single" w:sz="8" w:space="0" w:color="999999"/>
                  <w:left w:val="single" w:sz="8" w:space="0" w:color="999999"/>
                  <w:bottom w:val="single" w:sz="8" w:space="0" w:color="999999"/>
                  <w:right w:val="single" w:sz="8" w:space="0" w:color="999999"/>
                </w:tcBorders>
                <w:shd w:val="clear" w:color="auto" w:fill="auto"/>
              </w:tcPr>
            </w:tcPrChange>
          </w:tcPr>
          <w:p w14:paraId="4567D1C2" w14:textId="77777777" w:rsidR="002A1D5D" w:rsidRPr="008D3676" w:rsidRDefault="002A1D5D" w:rsidP="002A1D5D">
            <w:pPr>
              <w:rPr>
                <w:lang w:val="en-US"/>
              </w:rPr>
            </w:pPr>
          </w:p>
        </w:tc>
      </w:tr>
      <w:tr w:rsidR="002A1D5D" w:rsidRPr="00AC5720" w14:paraId="3AE19198" w14:textId="77777777" w:rsidTr="00B41A07">
        <w:trPr>
          <w:trHeight w:val="360"/>
          <w:trPrChange w:id="19256" w:author="Author" w:date="2018-02-19T12:09:00Z">
            <w:trPr>
              <w:trHeight w:val="360"/>
            </w:trPr>
          </w:trPrChange>
        </w:trPr>
        <w:tc>
          <w:tcPr>
            <w:tcW w:w="6272" w:type="dxa"/>
            <w:tcBorders>
              <w:top w:val="single" w:sz="8" w:space="0" w:color="999999"/>
              <w:left w:val="single" w:sz="8" w:space="0" w:color="999999"/>
              <w:bottom w:val="single" w:sz="8" w:space="0" w:color="999999"/>
              <w:right w:val="single" w:sz="8" w:space="0" w:color="999999"/>
            </w:tcBorders>
            <w:shd w:val="clear" w:color="auto" w:fill="auto"/>
            <w:tcPrChange w:id="19257" w:author="Author" w:date="2018-02-19T12:09:00Z">
              <w:tcPr>
                <w:tcW w:w="5822" w:type="dxa"/>
                <w:tcBorders>
                  <w:top w:val="single" w:sz="8" w:space="0" w:color="999999"/>
                  <w:left w:val="single" w:sz="8" w:space="0" w:color="999999"/>
                  <w:bottom w:val="single" w:sz="8" w:space="0" w:color="999999"/>
                  <w:right w:val="single" w:sz="8" w:space="0" w:color="999999"/>
                </w:tcBorders>
                <w:shd w:val="clear" w:color="auto" w:fill="auto"/>
              </w:tcPr>
            </w:tcPrChange>
          </w:tcPr>
          <w:p w14:paraId="46064045" w14:textId="6229236E" w:rsidR="002A1D5D" w:rsidRPr="008D3676" w:rsidRDefault="002A1D5D" w:rsidP="002A1D5D">
            <w:pPr>
              <w:rPr>
                <w:rStyle w:val="SAPScreenElement"/>
                <w:lang w:val="en-US"/>
              </w:rPr>
            </w:pPr>
            <w:r w:rsidRPr="008D3676">
              <w:rPr>
                <w:rStyle w:val="SAPScreenElement"/>
                <w:lang w:val="en-US"/>
              </w:rPr>
              <w:t xml:space="preserve">Account Owner: </w:t>
            </w:r>
            <w:r w:rsidR="00707B82" w:rsidRPr="00920E6F">
              <w:rPr>
                <w:lang w:val="en-US"/>
              </w:rPr>
              <w:t>defaulted with the employee’s name; adapt if appropriate</w:t>
            </w:r>
          </w:p>
        </w:tc>
        <w:tc>
          <w:tcPr>
            <w:tcW w:w="8010" w:type="dxa"/>
            <w:tcBorders>
              <w:top w:val="single" w:sz="8" w:space="0" w:color="999999"/>
              <w:left w:val="single" w:sz="8" w:space="0" w:color="999999"/>
              <w:bottom w:val="single" w:sz="8" w:space="0" w:color="999999"/>
              <w:right w:val="single" w:sz="8" w:space="0" w:color="999999"/>
            </w:tcBorders>
            <w:shd w:val="clear" w:color="auto" w:fill="auto"/>
            <w:tcPrChange w:id="19258" w:author="Author" w:date="2018-02-19T12:09:00Z">
              <w:tcPr>
                <w:tcW w:w="8460" w:type="dxa"/>
                <w:tcBorders>
                  <w:top w:val="single" w:sz="8" w:space="0" w:color="999999"/>
                  <w:left w:val="single" w:sz="8" w:space="0" w:color="999999"/>
                  <w:bottom w:val="single" w:sz="8" w:space="0" w:color="999999"/>
                  <w:right w:val="single" w:sz="8" w:space="0" w:color="999999"/>
                </w:tcBorders>
                <w:shd w:val="clear" w:color="auto" w:fill="auto"/>
              </w:tcPr>
            </w:tcPrChange>
          </w:tcPr>
          <w:p w14:paraId="78DC6A29" w14:textId="77777777" w:rsidR="002A1D5D" w:rsidRPr="008D3676" w:rsidRDefault="002A1D5D" w:rsidP="002A1D5D">
            <w:pPr>
              <w:rPr>
                <w:lang w:val="en-US"/>
              </w:rPr>
            </w:pPr>
          </w:p>
        </w:tc>
      </w:tr>
      <w:tr w:rsidR="002A1D5D" w:rsidRPr="00AC5720" w14:paraId="34DFD4EF" w14:textId="77777777" w:rsidTr="00B41A07">
        <w:trPr>
          <w:trHeight w:val="360"/>
          <w:trPrChange w:id="19259" w:author="Author" w:date="2018-02-19T12:09:00Z">
            <w:trPr>
              <w:trHeight w:val="360"/>
            </w:trPr>
          </w:trPrChange>
        </w:trPr>
        <w:tc>
          <w:tcPr>
            <w:tcW w:w="6272" w:type="dxa"/>
            <w:tcBorders>
              <w:top w:val="single" w:sz="8" w:space="0" w:color="999999"/>
              <w:left w:val="single" w:sz="8" w:space="0" w:color="999999"/>
              <w:bottom w:val="single" w:sz="8" w:space="0" w:color="999999"/>
              <w:right w:val="single" w:sz="8" w:space="0" w:color="999999"/>
            </w:tcBorders>
            <w:shd w:val="clear" w:color="auto" w:fill="auto"/>
            <w:tcPrChange w:id="19260" w:author="Author" w:date="2018-02-19T12:09:00Z">
              <w:tcPr>
                <w:tcW w:w="5822" w:type="dxa"/>
                <w:tcBorders>
                  <w:top w:val="single" w:sz="8" w:space="0" w:color="999999"/>
                  <w:left w:val="single" w:sz="8" w:space="0" w:color="999999"/>
                  <w:bottom w:val="single" w:sz="8" w:space="0" w:color="999999"/>
                  <w:right w:val="single" w:sz="8" w:space="0" w:color="999999"/>
                </w:tcBorders>
                <w:shd w:val="clear" w:color="auto" w:fill="auto"/>
              </w:tcPr>
            </w:tcPrChange>
          </w:tcPr>
          <w:p w14:paraId="7A9B40DE" w14:textId="77777777" w:rsidR="002A1D5D" w:rsidRPr="008D3676" w:rsidRDefault="002A1D5D" w:rsidP="002A1D5D">
            <w:pPr>
              <w:rPr>
                <w:rStyle w:val="SAPScreenElement"/>
                <w:lang w:val="en-US"/>
              </w:rPr>
            </w:pPr>
            <w:r w:rsidRPr="008D3676">
              <w:rPr>
                <w:rStyle w:val="SAPScreenElement"/>
                <w:lang w:val="en-US"/>
              </w:rPr>
              <w:t>Account Type (USA):</w:t>
            </w:r>
            <w:r w:rsidRPr="008D3676">
              <w:rPr>
                <w:lang w:val="en-US"/>
              </w:rPr>
              <w:t xml:space="preserve"> select from drop-down, for example</w:t>
            </w:r>
            <w:r w:rsidRPr="008D3676">
              <w:rPr>
                <w:rStyle w:val="SAPUserEntry"/>
                <w:lang w:val="en-US"/>
              </w:rPr>
              <w:t xml:space="preserve"> Savings</w:t>
            </w:r>
          </w:p>
        </w:tc>
        <w:tc>
          <w:tcPr>
            <w:tcW w:w="8010" w:type="dxa"/>
            <w:tcBorders>
              <w:top w:val="single" w:sz="8" w:space="0" w:color="999999"/>
              <w:left w:val="single" w:sz="8" w:space="0" w:color="999999"/>
              <w:bottom w:val="single" w:sz="8" w:space="0" w:color="999999"/>
              <w:right w:val="single" w:sz="8" w:space="0" w:color="999999"/>
            </w:tcBorders>
            <w:shd w:val="clear" w:color="auto" w:fill="auto"/>
            <w:tcPrChange w:id="19261" w:author="Author" w:date="2018-02-19T12:09:00Z">
              <w:tcPr>
                <w:tcW w:w="8460" w:type="dxa"/>
                <w:tcBorders>
                  <w:top w:val="single" w:sz="8" w:space="0" w:color="999999"/>
                  <w:left w:val="single" w:sz="8" w:space="0" w:color="999999"/>
                  <w:bottom w:val="single" w:sz="8" w:space="0" w:color="999999"/>
                  <w:right w:val="single" w:sz="8" w:space="0" w:color="999999"/>
                </w:tcBorders>
                <w:shd w:val="clear" w:color="auto" w:fill="auto"/>
              </w:tcPr>
            </w:tcPrChange>
          </w:tcPr>
          <w:p w14:paraId="31147DE2" w14:textId="77777777" w:rsidR="002A1D5D" w:rsidRPr="008D3676" w:rsidRDefault="002A1D5D" w:rsidP="002A1D5D">
            <w:pPr>
              <w:rPr>
                <w:rStyle w:val="SAPUserEntry"/>
                <w:b w:val="0"/>
                <w:color w:val="auto"/>
                <w:lang w:val="en-US"/>
              </w:rPr>
            </w:pPr>
            <w:r w:rsidRPr="008D3676">
              <w:rPr>
                <w:lang w:val="en-US"/>
              </w:rPr>
              <w:t xml:space="preserve">Mandatory field in case of </w:t>
            </w:r>
            <w:r w:rsidRPr="008D3676">
              <w:rPr>
                <w:rStyle w:val="SAPScreenElement"/>
                <w:lang w:val="en-US"/>
              </w:rPr>
              <w:t>Bank Country</w:t>
            </w:r>
            <w:r w:rsidRPr="008D3676">
              <w:rPr>
                <w:rStyle w:val="SAPUserEntry"/>
                <w:lang w:val="en-US"/>
              </w:rPr>
              <w:t xml:space="preserve"> </w:t>
            </w:r>
            <w:r w:rsidRPr="008D3676">
              <w:rPr>
                <w:rStyle w:val="SAPUserEntry"/>
                <w:b w:val="0"/>
                <w:color w:val="auto"/>
                <w:lang w:val="en-US"/>
              </w:rPr>
              <w:t>United States</w:t>
            </w:r>
            <w:r w:rsidRPr="008D3676">
              <w:rPr>
                <w:lang w:val="en-US"/>
              </w:rPr>
              <w:t>.</w:t>
            </w:r>
          </w:p>
          <w:p w14:paraId="7A2E1D0B" w14:textId="77777777" w:rsidR="002A1D5D" w:rsidRPr="008D3676" w:rsidRDefault="002A1D5D" w:rsidP="002A1D5D">
            <w:pPr>
              <w:pStyle w:val="SAPNoteHeading"/>
              <w:ind w:left="0"/>
              <w:rPr>
                <w:lang w:val="en-US"/>
              </w:rPr>
            </w:pPr>
            <w:r w:rsidRPr="008D3676">
              <w:rPr>
                <w:noProof/>
                <w:lang w:val="en-US"/>
              </w:rPr>
              <w:drawing>
                <wp:inline distT="0" distB="0" distL="0" distR="0" wp14:anchorId="5D50452E" wp14:editId="6B7ADDDC">
                  <wp:extent cx="228600" cy="228600"/>
                  <wp:effectExtent l="0" t="0" r="0" b="0"/>
                  <wp:docPr id="6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D3676">
              <w:rPr>
                <w:lang w:val="en-US"/>
              </w:rPr>
              <w:t> Recommendation</w:t>
            </w:r>
          </w:p>
          <w:p w14:paraId="561D15F2" w14:textId="77777777" w:rsidR="002A1D5D" w:rsidRPr="008D3676" w:rsidRDefault="002A1D5D" w:rsidP="002A1D5D">
            <w:pPr>
              <w:rPr>
                <w:lang w:val="en-US"/>
              </w:rPr>
            </w:pPr>
            <w:r w:rsidRPr="008D3676">
              <w:rPr>
                <w:lang w:val="en-US"/>
              </w:rPr>
              <w:t>Required if integration with Employee Central Payroll is in place.</w:t>
            </w:r>
          </w:p>
        </w:tc>
      </w:tr>
      <w:tr w:rsidR="002A1D5D" w:rsidRPr="00AC5720" w14:paraId="40E27964" w14:textId="77777777" w:rsidTr="00B41A07">
        <w:trPr>
          <w:trHeight w:val="360"/>
          <w:trPrChange w:id="19262" w:author="Author" w:date="2018-02-19T12:09:00Z">
            <w:trPr>
              <w:trHeight w:val="360"/>
            </w:trPr>
          </w:trPrChange>
        </w:trPr>
        <w:tc>
          <w:tcPr>
            <w:tcW w:w="6272" w:type="dxa"/>
            <w:tcBorders>
              <w:top w:val="single" w:sz="8" w:space="0" w:color="999999"/>
              <w:left w:val="single" w:sz="8" w:space="0" w:color="999999"/>
              <w:bottom w:val="single" w:sz="8" w:space="0" w:color="999999"/>
              <w:right w:val="single" w:sz="8" w:space="0" w:color="999999"/>
            </w:tcBorders>
            <w:shd w:val="clear" w:color="auto" w:fill="auto"/>
            <w:tcPrChange w:id="19263" w:author="Author" w:date="2018-02-19T12:09:00Z">
              <w:tcPr>
                <w:tcW w:w="5822" w:type="dxa"/>
                <w:tcBorders>
                  <w:top w:val="single" w:sz="8" w:space="0" w:color="999999"/>
                  <w:left w:val="single" w:sz="8" w:space="0" w:color="999999"/>
                  <w:bottom w:val="single" w:sz="8" w:space="0" w:color="999999"/>
                  <w:right w:val="single" w:sz="8" w:space="0" w:color="999999"/>
                </w:tcBorders>
                <w:shd w:val="clear" w:color="auto" w:fill="auto"/>
              </w:tcPr>
            </w:tcPrChange>
          </w:tcPr>
          <w:p w14:paraId="09F89D82" w14:textId="77777777" w:rsidR="002A1D5D" w:rsidRPr="008D3676" w:rsidRDefault="002A1D5D" w:rsidP="002A1D5D">
            <w:pPr>
              <w:rPr>
                <w:rStyle w:val="SAPScreenElement"/>
                <w:lang w:val="en-US"/>
              </w:rPr>
            </w:pPr>
            <w:r w:rsidRPr="008D3676">
              <w:rPr>
                <w:rStyle w:val="SAPScreenElement"/>
                <w:lang w:val="en-US"/>
              </w:rPr>
              <w:lastRenderedPageBreak/>
              <w:t xml:space="preserve">Routing Number: </w:t>
            </w:r>
            <w:r w:rsidRPr="008D3676">
              <w:rPr>
                <w:lang w:val="en-US"/>
              </w:rPr>
              <w:t xml:space="preserve">defaulted upon selecting the </w:t>
            </w:r>
            <w:r w:rsidRPr="008D3676">
              <w:rPr>
                <w:rStyle w:val="SAPScreenElement"/>
                <w:lang w:val="en-US"/>
              </w:rPr>
              <w:t>Bank</w:t>
            </w:r>
            <w:r w:rsidRPr="008D3676">
              <w:rPr>
                <w:lang w:val="en-US"/>
              </w:rPr>
              <w:t>; leave as is</w:t>
            </w:r>
          </w:p>
        </w:tc>
        <w:tc>
          <w:tcPr>
            <w:tcW w:w="8010" w:type="dxa"/>
            <w:tcBorders>
              <w:top w:val="single" w:sz="8" w:space="0" w:color="999999"/>
              <w:left w:val="single" w:sz="8" w:space="0" w:color="999999"/>
              <w:bottom w:val="single" w:sz="8" w:space="0" w:color="999999"/>
              <w:right w:val="single" w:sz="8" w:space="0" w:color="999999"/>
            </w:tcBorders>
            <w:shd w:val="clear" w:color="auto" w:fill="auto"/>
            <w:tcPrChange w:id="19264" w:author="Author" w:date="2018-02-19T12:09:00Z">
              <w:tcPr>
                <w:tcW w:w="8460" w:type="dxa"/>
                <w:tcBorders>
                  <w:top w:val="single" w:sz="8" w:space="0" w:color="999999"/>
                  <w:left w:val="single" w:sz="8" w:space="0" w:color="999999"/>
                  <w:bottom w:val="single" w:sz="8" w:space="0" w:color="999999"/>
                  <w:right w:val="single" w:sz="8" w:space="0" w:color="999999"/>
                </w:tcBorders>
                <w:shd w:val="clear" w:color="auto" w:fill="auto"/>
              </w:tcPr>
            </w:tcPrChange>
          </w:tcPr>
          <w:p w14:paraId="69E271E3" w14:textId="77777777" w:rsidR="002A1D5D" w:rsidRDefault="002A1D5D" w:rsidP="002A1D5D">
            <w:pPr>
              <w:rPr>
                <w:ins w:id="19265" w:author="Author" w:date="2018-02-19T12:08:00Z"/>
                <w:lang w:val="en-US"/>
              </w:rPr>
            </w:pPr>
            <w:r w:rsidRPr="008D3676">
              <w:rPr>
                <w:lang w:val="en-US"/>
              </w:rPr>
              <w:t>Required field for payment method</w:t>
            </w:r>
            <w:r w:rsidRPr="008D3676">
              <w:rPr>
                <w:rStyle w:val="SAPUserEntry"/>
                <w:lang w:val="en-US"/>
              </w:rPr>
              <w:t xml:space="preserve"> Bank Transfer</w:t>
            </w:r>
            <w:r w:rsidRPr="008D3676">
              <w:rPr>
                <w:lang w:val="en-US"/>
              </w:rPr>
              <w:t>; unique identifier of a bank.</w:t>
            </w:r>
          </w:p>
          <w:p w14:paraId="07A28ABC" w14:textId="7A72B077" w:rsidR="00B41A07" w:rsidRDefault="00B41A07" w:rsidP="00B41A07">
            <w:pPr>
              <w:pStyle w:val="SAPNoteHeading"/>
              <w:ind w:left="0"/>
              <w:rPr>
                <w:ins w:id="19266" w:author="Author" w:date="2018-02-19T12:08:00Z"/>
                <w:lang w:val="en-US"/>
              </w:rPr>
            </w:pPr>
            <w:ins w:id="19267" w:author="Author" w:date="2018-02-19T12:08:00Z">
              <w:r>
                <w:rPr>
                  <w:noProof/>
                  <w:lang w:val="en-US"/>
                </w:rPr>
                <w:drawing>
                  <wp:inline distT="0" distB="0" distL="0" distR="0" wp14:anchorId="607F1DAE" wp14:editId="59004562">
                    <wp:extent cx="225425" cy="225425"/>
                    <wp:effectExtent l="0" t="0" r="0" b="3175"/>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lang w:val="en-US"/>
                </w:rPr>
                <w:t> Note</w:t>
              </w:r>
            </w:ins>
          </w:p>
          <w:p w14:paraId="21BF3F0C" w14:textId="01B0FEB4" w:rsidR="00B41A07" w:rsidRPr="00B41A07" w:rsidRDefault="00B41A07" w:rsidP="00B41A07">
            <w:pPr>
              <w:rPr>
                <w:lang w:val="en-US"/>
              </w:rPr>
            </w:pPr>
            <w:ins w:id="19268" w:author="Author" w:date="2018-02-19T12:08:00Z">
              <w:r w:rsidRPr="00B41A07">
                <w:rPr>
                  <w:lang w:val="en-US"/>
                  <w:rPrChange w:id="19269" w:author="Author" w:date="2018-02-19T12:08:00Z">
                    <w:rPr/>
                  </w:rPrChange>
                </w:rPr>
                <w:t>Consists of at most 9 numbers, validated according to American Banker´s Association (ABA).</w:t>
              </w:r>
            </w:ins>
          </w:p>
        </w:tc>
      </w:tr>
      <w:tr w:rsidR="002A1D5D" w:rsidRPr="00AC5720" w14:paraId="56ECA6D0" w14:textId="77777777" w:rsidTr="00B41A07">
        <w:trPr>
          <w:trHeight w:val="360"/>
          <w:trPrChange w:id="19270" w:author="Author" w:date="2018-02-19T12:09:00Z">
            <w:trPr>
              <w:trHeight w:val="360"/>
            </w:trPr>
          </w:trPrChange>
        </w:trPr>
        <w:tc>
          <w:tcPr>
            <w:tcW w:w="6272" w:type="dxa"/>
            <w:tcBorders>
              <w:top w:val="single" w:sz="8" w:space="0" w:color="999999"/>
              <w:left w:val="single" w:sz="8" w:space="0" w:color="999999"/>
              <w:bottom w:val="single" w:sz="8" w:space="0" w:color="999999"/>
              <w:right w:val="single" w:sz="8" w:space="0" w:color="999999"/>
            </w:tcBorders>
            <w:shd w:val="clear" w:color="auto" w:fill="auto"/>
            <w:tcPrChange w:id="19271" w:author="Author" w:date="2018-02-19T12:09:00Z">
              <w:tcPr>
                <w:tcW w:w="5822" w:type="dxa"/>
                <w:tcBorders>
                  <w:top w:val="single" w:sz="8" w:space="0" w:color="999999"/>
                  <w:left w:val="single" w:sz="8" w:space="0" w:color="999999"/>
                  <w:bottom w:val="single" w:sz="8" w:space="0" w:color="999999"/>
                  <w:right w:val="single" w:sz="8" w:space="0" w:color="999999"/>
                </w:tcBorders>
                <w:shd w:val="clear" w:color="auto" w:fill="auto"/>
              </w:tcPr>
            </w:tcPrChange>
          </w:tcPr>
          <w:p w14:paraId="6B42FB32" w14:textId="77777777" w:rsidR="002A1D5D" w:rsidRDefault="002A1D5D" w:rsidP="002A1D5D">
            <w:pPr>
              <w:rPr>
                <w:ins w:id="19272" w:author="Author" w:date="2018-02-19T12:09:00Z"/>
                <w:lang w:val="en-US"/>
              </w:rPr>
            </w:pPr>
            <w:r w:rsidRPr="008D3676">
              <w:rPr>
                <w:rStyle w:val="SAPScreenElement"/>
                <w:lang w:val="en-US"/>
              </w:rPr>
              <w:t xml:space="preserve">Account Number: </w:t>
            </w:r>
            <w:r w:rsidR="00707B82">
              <w:rPr>
                <w:lang w:val="en-US"/>
              </w:rPr>
              <w:t>adapt if appropriate</w:t>
            </w:r>
          </w:p>
          <w:p w14:paraId="2D7C8F38" w14:textId="768E777F" w:rsidR="00B41A07" w:rsidRDefault="00B41A07" w:rsidP="00B41A07">
            <w:pPr>
              <w:pStyle w:val="SAPNoteHeading"/>
              <w:ind w:left="0"/>
              <w:rPr>
                <w:ins w:id="19273" w:author="Author" w:date="2018-02-19T12:09:00Z"/>
                <w:lang w:val="en-US"/>
              </w:rPr>
            </w:pPr>
            <w:ins w:id="19274" w:author="Author" w:date="2018-02-19T12:09:00Z">
              <w:r>
                <w:rPr>
                  <w:noProof/>
                  <w:lang w:val="en-US"/>
                </w:rPr>
                <w:drawing>
                  <wp:inline distT="0" distB="0" distL="0" distR="0" wp14:anchorId="4A6C0805" wp14:editId="61578B78">
                    <wp:extent cx="225425" cy="225425"/>
                    <wp:effectExtent l="0" t="0" r="0" b="3175"/>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lang w:val="en-US"/>
                </w:rPr>
                <w:t> Note</w:t>
              </w:r>
            </w:ins>
          </w:p>
          <w:p w14:paraId="4B57B67D" w14:textId="1E8F244C" w:rsidR="00B41A07" w:rsidRPr="00B41A07" w:rsidRDefault="00B41A07" w:rsidP="00B41A07">
            <w:pPr>
              <w:rPr>
                <w:rStyle w:val="SAPScreenElement"/>
                <w:lang w:val="en-US"/>
                <w:rPrChange w:id="19275" w:author="Author" w:date="2018-02-19T12:09:00Z">
                  <w:rPr>
                    <w:rStyle w:val="SAPScreenElement"/>
                    <w:sz w:val="22"/>
                    <w:lang w:val="en-US"/>
                  </w:rPr>
                </w:rPrChange>
              </w:rPr>
            </w:pPr>
            <w:ins w:id="19276" w:author="Author" w:date="2018-02-19T12:09:00Z">
              <w:r w:rsidRPr="00B41A07">
                <w:rPr>
                  <w:lang w:val="en-US"/>
                  <w:rPrChange w:id="19277" w:author="Author" w:date="2018-02-19T12:09:00Z">
                    <w:rPr>
                      <w:rFonts w:ascii="BentonSans Book Italic" w:hAnsi="BentonSans Book Italic"/>
                      <w:color w:val="003283"/>
                    </w:rPr>
                  </w:rPrChange>
                </w:rPr>
                <w:t>Consists of at most 18 alphanumeric characters, with hyphens allowed.</w:t>
              </w:r>
            </w:ins>
          </w:p>
        </w:tc>
        <w:tc>
          <w:tcPr>
            <w:tcW w:w="8010" w:type="dxa"/>
            <w:tcBorders>
              <w:top w:val="single" w:sz="8" w:space="0" w:color="999999"/>
              <w:left w:val="single" w:sz="8" w:space="0" w:color="999999"/>
              <w:bottom w:val="single" w:sz="8" w:space="0" w:color="999999"/>
              <w:right w:val="single" w:sz="8" w:space="0" w:color="999999"/>
            </w:tcBorders>
            <w:shd w:val="clear" w:color="auto" w:fill="auto"/>
            <w:tcPrChange w:id="19278" w:author="Author" w:date="2018-02-19T12:09:00Z">
              <w:tcPr>
                <w:tcW w:w="8460" w:type="dxa"/>
                <w:tcBorders>
                  <w:top w:val="single" w:sz="8" w:space="0" w:color="999999"/>
                  <w:left w:val="single" w:sz="8" w:space="0" w:color="999999"/>
                  <w:bottom w:val="single" w:sz="8" w:space="0" w:color="999999"/>
                  <w:right w:val="single" w:sz="8" w:space="0" w:color="999999"/>
                </w:tcBorders>
                <w:shd w:val="clear" w:color="auto" w:fill="auto"/>
              </w:tcPr>
            </w:tcPrChange>
          </w:tcPr>
          <w:p w14:paraId="7F00A5FC" w14:textId="77777777" w:rsidR="002A1D5D" w:rsidRPr="008D3676" w:rsidRDefault="002A1D5D" w:rsidP="002A1D5D">
            <w:pPr>
              <w:rPr>
                <w:lang w:val="en-US"/>
              </w:rPr>
            </w:pPr>
            <w:r w:rsidRPr="008D3676">
              <w:rPr>
                <w:lang w:val="en-US"/>
              </w:rPr>
              <w:t>Required field for payment method</w:t>
            </w:r>
            <w:r w:rsidRPr="008D3676">
              <w:rPr>
                <w:rStyle w:val="SAPUserEntry"/>
                <w:lang w:val="en-US"/>
              </w:rPr>
              <w:t xml:space="preserve"> Bank Transfer</w:t>
            </w:r>
            <w:r w:rsidRPr="008D3676">
              <w:rPr>
                <w:lang w:val="en-US"/>
              </w:rPr>
              <w:t>; unique identifier of a bank account at a bank.</w:t>
            </w:r>
          </w:p>
        </w:tc>
      </w:tr>
      <w:tr w:rsidR="001A0970" w:rsidRPr="00AC5720" w14:paraId="0AA5D5E6" w14:textId="77777777" w:rsidTr="00B41A07">
        <w:trPr>
          <w:trHeight w:val="360"/>
          <w:trPrChange w:id="19279" w:author="Author" w:date="2018-02-19T12:09:00Z">
            <w:trPr>
              <w:trHeight w:val="360"/>
            </w:trPr>
          </w:trPrChange>
        </w:trPr>
        <w:tc>
          <w:tcPr>
            <w:tcW w:w="6272" w:type="dxa"/>
            <w:tcBorders>
              <w:top w:val="single" w:sz="8" w:space="0" w:color="999999"/>
              <w:left w:val="single" w:sz="8" w:space="0" w:color="999999"/>
              <w:bottom w:val="single" w:sz="8" w:space="0" w:color="999999"/>
              <w:right w:val="single" w:sz="8" w:space="0" w:color="999999"/>
            </w:tcBorders>
            <w:shd w:val="clear" w:color="auto" w:fill="auto"/>
            <w:tcPrChange w:id="19280" w:author="Author" w:date="2018-02-19T12:09:00Z">
              <w:tcPr>
                <w:tcW w:w="5822" w:type="dxa"/>
                <w:tcBorders>
                  <w:top w:val="single" w:sz="8" w:space="0" w:color="999999"/>
                  <w:left w:val="single" w:sz="8" w:space="0" w:color="999999"/>
                  <w:bottom w:val="single" w:sz="8" w:space="0" w:color="999999"/>
                  <w:right w:val="single" w:sz="8" w:space="0" w:color="999999"/>
                </w:tcBorders>
                <w:shd w:val="clear" w:color="auto" w:fill="auto"/>
              </w:tcPr>
            </w:tcPrChange>
          </w:tcPr>
          <w:p w14:paraId="3CA0A1F0" w14:textId="290914A9" w:rsidR="001A0970" w:rsidRPr="004D6A4F" w:rsidRDefault="001A0970" w:rsidP="002A1D5D">
            <w:pPr>
              <w:rPr>
                <w:rStyle w:val="SAPScreenElement"/>
                <w:lang w:val="en-US"/>
                <w:rPrChange w:id="19281" w:author="Author" w:date="2018-02-09T11:42:00Z">
                  <w:rPr>
                    <w:rStyle w:val="SAPScreenElement"/>
                  </w:rPr>
                </w:rPrChange>
              </w:rPr>
            </w:pPr>
            <w:commentRangeStart w:id="19282"/>
            <w:commentRangeStart w:id="19283"/>
            <w:r w:rsidRPr="00AE1E45">
              <w:rPr>
                <w:rStyle w:val="SAPScreenElement"/>
                <w:lang w:val="en-US"/>
              </w:rPr>
              <w:t>Business Identifier Code:</w:t>
            </w:r>
            <w:r w:rsidRPr="00AE1E45">
              <w:rPr>
                <w:lang w:val="en-US"/>
              </w:rPr>
              <w:t xml:space="preserve"> defaulted upon selecting the </w:t>
            </w:r>
            <w:r w:rsidRPr="00AE1E45">
              <w:rPr>
                <w:rStyle w:val="SAPScreenElement"/>
                <w:lang w:val="en-US"/>
              </w:rPr>
              <w:t>Bank</w:t>
            </w:r>
            <w:r w:rsidRPr="00AE1E45">
              <w:rPr>
                <w:lang w:val="en-US"/>
              </w:rPr>
              <w:t>; leave as is</w:t>
            </w:r>
            <w:commentRangeEnd w:id="19282"/>
            <w:r w:rsidRPr="00AE1E45">
              <w:rPr>
                <w:rStyle w:val="CommentReference"/>
              </w:rPr>
              <w:commentReference w:id="19282"/>
            </w:r>
            <w:commentRangeEnd w:id="19283"/>
            <w:r w:rsidRPr="00AE1E45">
              <w:rPr>
                <w:rStyle w:val="CommentReference"/>
              </w:rPr>
              <w:commentReference w:id="19283"/>
            </w:r>
          </w:p>
        </w:tc>
        <w:tc>
          <w:tcPr>
            <w:tcW w:w="8010" w:type="dxa"/>
            <w:tcBorders>
              <w:top w:val="single" w:sz="8" w:space="0" w:color="999999"/>
              <w:left w:val="single" w:sz="8" w:space="0" w:color="999999"/>
              <w:bottom w:val="single" w:sz="8" w:space="0" w:color="999999"/>
              <w:right w:val="single" w:sz="8" w:space="0" w:color="999999"/>
            </w:tcBorders>
            <w:shd w:val="clear" w:color="auto" w:fill="auto"/>
            <w:tcPrChange w:id="19284" w:author="Author" w:date="2018-02-19T12:09:00Z">
              <w:tcPr>
                <w:tcW w:w="8460" w:type="dxa"/>
                <w:tcBorders>
                  <w:top w:val="single" w:sz="8" w:space="0" w:color="999999"/>
                  <w:left w:val="single" w:sz="8" w:space="0" w:color="999999"/>
                  <w:bottom w:val="single" w:sz="8" w:space="0" w:color="999999"/>
                  <w:right w:val="single" w:sz="8" w:space="0" w:color="999999"/>
                </w:tcBorders>
                <w:shd w:val="clear" w:color="auto" w:fill="auto"/>
              </w:tcPr>
            </w:tcPrChange>
          </w:tcPr>
          <w:p w14:paraId="79714D0D" w14:textId="77777777" w:rsidR="001A0970" w:rsidRPr="008D3676" w:rsidRDefault="001A0970" w:rsidP="002A1D5D">
            <w:pPr>
              <w:rPr>
                <w:lang w:val="en-US"/>
              </w:rPr>
            </w:pPr>
          </w:p>
        </w:tc>
      </w:tr>
      <w:tr w:rsidR="002A1D5D" w:rsidRPr="00AC5720" w14:paraId="7916E786" w14:textId="77777777" w:rsidTr="00B41A07">
        <w:trPr>
          <w:trHeight w:val="360"/>
          <w:trPrChange w:id="19285" w:author="Author" w:date="2018-02-19T12:09:00Z">
            <w:trPr>
              <w:trHeight w:val="360"/>
            </w:trPr>
          </w:trPrChange>
        </w:trPr>
        <w:tc>
          <w:tcPr>
            <w:tcW w:w="6272" w:type="dxa"/>
            <w:tcBorders>
              <w:top w:val="single" w:sz="8" w:space="0" w:color="999999"/>
              <w:left w:val="single" w:sz="8" w:space="0" w:color="999999"/>
              <w:bottom w:val="single" w:sz="8" w:space="0" w:color="999999"/>
              <w:right w:val="single" w:sz="8" w:space="0" w:color="999999"/>
            </w:tcBorders>
            <w:shd w:val="clear" w:color="auto" w:fill="auto"/>
            <w:tcPrChange w:id="19286" w:author="Author" w:date="2018-02-19T12:09:00Z">
              <w:tcPr>
                <w:tcW w:w="5822" w:type="dxa"/>
                <w:tcBorders>
                  <w:top w:val="single" w:sz="8" w:space="0" w:color="999999"/>
                  <w:left w:val="single" w:sz="8" w:space="0" w:color="999999"/>
                  <w:bottom w:val="single" w:sz="8" w:space="0" w:color="999999"/>
                  <w:right w:val="single" w:sz="8" w:space="0" w:color="999999"/>
                </w:tcBorders>
                <w:shd w:val="clear" w:color="auto" w:fill="auto"/>
              </w:tcPr>
            </w:tcPrChange>
          </w:tcPr>
          <w:p w14:paraId="4FC8538D" w14:textId="77777777" w:rsidR="002A1D5D" w:rsidRPr="008D3676" w:rsidRDefault="002A1D5D" w:rsidP="002A1D5D">
            <w:pPr>
              <w:rPr>
                <w:rStyle w:val="SAPScreenElement"/>
                <w:lang w:val="en-US"/>
              </w:rPr>
            </w:pPr>
            <w:commentRangeStart w:id="19287"/>
            <w:r w:rsidRPr="008D3676">
              <w:rPr>
                <w:rStyle w:val="SAPScreenElement"/>
                <w:lang w:val="en-US"/>
              </w:rPr>
              <w:t xml:space="preserve">Currency: </w:t>
            </w:r>
            <w:r w:rsidRPr="008D3676">
              <w:rPr>
                <w:lang w:val="en-US"/>
              </w:rPr>
              <w:t>defaulted to</w:t>
            </w:r>
            <w:r w:rsidRPr="008D3676">
              <w:rPr>
                <w:rStyle w:val="SAPUserEntry"/>
                <w:lang w:val="en-US"/>
              </w:rPr>
              <w:t xml:space="preserve"> US Dollar</w:t>
            </w:r>
            <w:r w:rsidRPr="008D3676">
              <w:rPr>
                <w:lang w:val="en-US"/>
              </w:rPr>
              <w:t xml:space="preserve"> </w:t>
            </w:r>
            <w:r w:rsidRPr="008D3676">
              <w:rPr>
                <w:rStyle w:val="SAPUserEntry"/>
                <w:lang w:val="en-US"/>
              </w:rPr>
              <w:t>(USD)</w:t>
            </w:r>
            <w:r w:rsidRPr="008D3676">
              <w:rPr>
                <w:b/>
                <w:lang w:val="en-US"/>
              </w:rPr>
              <w:t xml:space="preserve"> </w:t>
            </w:r>
            <w:r w:rsidRPr="008D3676">
              <w:rPr>
                <w:lang w:val="en-US"/>
              </w:rPr>
              <w:t>upon entering pay type; leave as is</w:t>
            </w:r>
            <w:r w:rsidRPr="008D3676" w:rsidDel="00AA34F1">
              <w:rPr>
                <w:lang w:val="en-US"/>
              </w:rPr>
              <w:t xml:space="preserve"> </w:t>
            </w:r>
            <w:commentRangeEnd w:id="19287"/>
            <w:r>
              <w:rPr>
                <w:rStyle w:val="CommentReference"/>
              </w:rPr>
              <w:commentReference w:id="19287"/>
            </w:r>
          </w:p>
        </w:tc>
        <w:tc>
          <w:tcPr>
            <w:tcW w:w="8010" w:type="dxa"/>
            <w:tcBorders>
              <w:top w:val="single" w:sz="8" w:space="0" w:color="999999"/>
              <w:left w:val="single" w:sz="8" w:space="0" w:color="999999"/>
              <w:bottom w:val="single" w:sz="8" w:space="0" w:color="999999"/>
              <w:right w:val="single" w:sz="8" w:space="0" w:color="999999"/>
            </w:tcBorders>
            <w:shd w:val="clear" w:color="auto" w:fill="auto"/>
            <w:tcPrChange w:id="19288" w:author="Author" w:date="2018-02-19T12:09:00Z">
              <w:tcPr>
                <w:tcW w:w="8460" w:type="dxa"/>
                <w:tcBorders>
                  <w:top w:val="single" w:sz="8" w:space="0" w:color="999999"/>
                  <w:left w:val="single" w:sz="8" w:space="0" w:color="999999"/>
                  <w:bottom w:val="single" w:sz="8" w:space="0" w:color="999999"/>
                  <w:right w:val="single" w:sz="8" w:space="0" w:color="999999"/>
                </w:tcBorders>
                <w:shd w:val="clear" w:color="auto" w:fill="auto"/>
              </w:tcPr>
            </w:tcPrChange>
          </w:tcPr>
          <w:p w14:paraId="533A27D5" w14:textId="50EFDB7C" w:rsidR="002A1D5D" w:rsidRPr="008D3676" w:rsidRDefault="005E3893" w:rsidP="002A1D5D">
            <w:pPr>
              <w:rPr>
                <w:lang w:val="en-US"/>
              </w:rPr>
            </w:pPr>
            <w:ins w:id="19289" w:author="Author" w:date="2018-02-08T17:57:00Z">
              <w:r>
                <w:rPr>
                  <w:lang w:val="en-US"/>
                </w:rPr>
                <w:t>In case the currency is not defaulted, select again the bank country or, alternatively, select the</w:t>
              </w:r>
              <w:r w:rsidRPr="001A0970">
                <w:rPr>
                  <w:lang w:val="en-US"/>
                </w:rPr>
                <w:t xml:space="preserve"> currency </w:t>
              </w:r>
              <w:r>
                <w:rPr>
                  <w:lang w:val="en-US"/>
                </w:rPr>
                <w:t>from the drop-down.</w:t>
              </w:r>
            </w:ins>
          </w:p>
        </w:tc>
      </w:tr>
    </w:tbl>
    <w:p w14:paraId="631113CF" w14:textId="77777777" w:rsidR="0000527E" w:rsidRPr="0000527E" w:rsidRDefault="0000527E" w:rsidP="0000527E">
      <w:pPr>
        <w:rPr>
          <w:highlight w:val="yellow"/>
          <w:lang w:val="en-US"/>
        </w:rPr>
      </w:pPr>
    </w:p>
    <w:p w14:paraId="412C995C" w14:textId="77777777" w:rsidR="0000527E" w:rsidRPr="0000527E" w:rsidRDefault="0000527E" w:rsidP="0000527E">
      <w:pPr>
        <w:rPr>
          <w:highlight w:val="yellow"/>
          <w:lang w:val="en-US"/>
        </w:rPr>
      </w:pPr>
    </w:p>
    <w:p w14:paraId="4D95A453" w14:textId="7167E511" w:rsidR="00FA35C5" w:rsidRPr="002326C1" w:rsidRDefault="00FA35C5" w:rsidP="00FA35C5">
      <w:pPr>
        <w:pStyle w:val="Heading1"/>
        <w:numPr>
          <w:ilvl w:val="0"/>
          <w:numId w:val="8"/>
        </w:numPr>
        <w:rPr>
          <w:lang w:val="en-US"/>
        </w:rPr>
      </w:pPr>
      <w:bookmarkStart w:id="19290" w:name="_Toc507063736"/>
      <w:r w:rsidRPr="002326C1">
        <w:rPr>
          <w:lang w:val="en-US"/>
        </w:rPr>
        <w:lastRenderedPageBreak/>
        <w:t>Appendix</w:t>
      </w:r>
      <w:bookmarkEnd w:id="2847"/>
      <w:bookmarkEnd w:id="2848"/>
      <w:bookmarkEnd w:id="19290"/>
    </w:p>
    <w:p w14:paraId="00CDEC02" w14:textId="77777777" w:rsidR="00FA35C5" w:rsidRPr="002326C1" w:rsidRDefault="00FA35C5" w:rsidP="00FA35C5">
      <w:pPr>
        <w:pStyle w:val="Heading2"/>
        <w:numPr>
          <w:ilvl w:val="1"/>
          <w:numId w:val="8"/>
        </w:numPr>
        <w:rPr>
          <w:lang w:val="en-US"/>
        </w:rPr>
      </w:pPr>
      <w:bookmarkStart w:id="19291" w:name="_Toc386012204"/>
      <w:bookmarkStart w:id="19292" w:name="_Toc410684935"/>
      <w:bookmarkStart w:id="19293" w:name="_Toc507063737"/>
      <w:commentRangeStart w:id="19294"/>
      <w:commentRangeStart w:id="19295"/>
      <w:r w:rsidRPr="002326C1">
        <w:rPr>
          <w:lang w:val="en-US"/>
        </w:rPr>
        <w:t>Process Chains</w:t>
      </w:r>
      <w:bookmarkEnd w:id="19291"/>
      <w:bookmarkEnd w:id="19292"/>
      <w:commentRangeEnd w:id="19294"/>
      <w:r w:rsidR="00FB1490">
        <w:rPr>
          <w:rStyle w:val="CommentReference"/>
          <w:rFonts w:ascii="BentonSans Book" w:eastAsia="MS Mincho" w:hAnsi="BentonSans Book"/>
          <w:color w:val="auto"/>
        </w:rPr>
        <w:commentReference w:id="19294"/>
      </w:r>
      <w:commentRangeEnd w:id="19295"/>
      <w:r w:rsidR="00EF5385">
        <w:rPr>
          <w:rStyle w:val="CommentReference"/>
          <w:rFonts w:ascii="BentonSans Book" w:eastAsia="MS Mincho" w:hAnsi="BentonSans Book"/>
          <w:color w:val="auto"/>
        </w:rPr>
        <w:commentReference w:id="19295"/>
      </w:r>
      <w:bookmarkEnd w:id="19293"/>
    </w:p>
    <w:p w14:paraId="76E3B2C2" w14:textId="77777777" w:rsidR="00FA35C5" w:rsidRPr="002326C1" w:rsidRDefault="00FA35C5" w:rsidP="00FA35C5">
      <w:pPr>
        <w:rPr>
          <w:lang w:val="en-US"/>
        </w:rPr>
      </w:pPr>
      <w:r w:rsidRPr="002326C1">
        <w:rPr>
          <w:lang w:val="en-US"/>
        </w:rPr>
        <w:t xml:space="preserve">The process to be tested in this test case is part of a chain of integrated processes. </w:t>
      </w:r>
    </w:p>
    <w:p w14:paraId="184DB8DD" w14:textId="77777777" w:rsidR="00FA35C5" w:rsidRPr="002326C1" w:rsidRDefault="00FA35C5" w:rsidP="00FA35C5">
      <w:pPr>
        <w:pStyle w:val="Heading3"/>
        <w:numPr>
          <w:ilvl w:val="2"/>
          <w:numId w:val="8"/>
        </w:numPr>
        <w:rPr>
          <w:lang w:val="en-US"/>
        </w:rPr>
      </w:pPr>
      <w:bookmarkStart w:id="19296" w:name="_Toc188964946"/>
      <w:bookmarkStart w:id="19297" w:name="_Toc357081295"/>
      <w:bookmarkStart w:id="19298" w:name="_Toc406685178"/>
      <w:bookmarkStart w:id="19299" w:name="_Toc410684936"/>
      <w:bookmarkStart w:id="19300" w:name="_Toc507063738"/>
      <w:bookmarkStart w:id="19301" w:name="_Toc357081296"/>
      <w:r w:rsidRPr="002326C1">
        <w:rPr>
          <w:lang w:val="en-US"/>
        </w:rPr>
        <w:t>Preceding Process</w:t>
      </w:r>
      <w:bookmarkEnd w:id="19296"/>
      <w:r w:rsidRPr="002326C1">
        <w:rPr>
          <w:lang w:val="en-US"/>
        </w:rPr>
        <w:t>es</w:t>
      </w:r>
      <w:bookmarkEnd w:id="19297"/>
      <w:bookmarkEnd w:id="19298"/>
      <w:bookmarkEnd w:id="19299"/>
      <w:bookmarkEnd w:id="19300"/>
    </w:p>
    <w:p w14:paraId="78B9A304" w14:textId="0D79A3B5" w:rsidR="00FA35C5" w:rsidRPr="002326C1" w:rsidRDefault="00FA35C5" w:rsidP="00FA35C5">
      <w:pPr>
        <w:rPr>
          <w:lang w:val="en-US"/>
        </w:rPr>
      </w:pPr>
      <w:r w:rsidRPr="002326C1">
        <w:rPr>
          <w:lang w:val="en-US"/>
        </w:rPr>
        <w:t xml:space="preserve">You </w:t>
      </w:r>
      <w:r w:rsidR="00A12B25" w:rsidRPr="002326C1">
        <w:rPr>
          <w:lang w:val="en-US"/>
        </w:rPr>
        <w:t xml:space="preserve">should </w:t>
      </w:r>
      <w:r w:rsidRPr="002326C1">
        <w:rPr>
          <w:lang w:val="en-US"/>
        </w:rPr>
        <w:t>first have completed the following business processes and conditions before you start with the test steps: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3032"/>
        <w:gridCol w:w="11254"/>
      </w:tblGrid>
      <w:tr w:rsidR="00FA35C5" w:rsidRPr="002326C1" w14:paraId="2552B229" w14:textId="77777777" w:rsidTr="00C01BAF">
        <w:trPr>
          <w:tblHeader/>
        </w:trPr>
        <w:tc>
          <w:tcPr>
            <w:tcW w:w="3032" w:type="dxa"/>
            <w:tcBorders>
              <w:top w:val="single" w:sz="8" w:space="0" w:color="999999"/>
              <w:left w:val="single" w:sz="8" w:space="0" w:color="999999"/>
              <w:bottom w:val="single" w:sz="8" w:space="0" w:color="999999"/>
              <w:right w:val="single" w:sz="8" w:space="0" w:color="999999"/>
            </w:tcBorders>
            <w:shd w:val="clear" w:color="auto" w:fill="999999"/>
            <w:hideMark/>
          </w:tcPr>
          <w:p w14:paraId="04AFBB28" w14:textId="77777777" w:rsidR="00FA35C5" w:rsidRPr="002326C1" w:rsidRDefault="00FA35C5" w:rsidP="00FA35C5">
            <w:pPr>
              <w:pStyle w:val="SAPTableHeader"/>
              <w:rPr>
                <w:lang w:val="en-US"/>
              </w:rPr>
            </w:pPr>
            <w:r w:rsidRPr="002326C1">
              <w:rPr>
                <w:lang w:val="en-US"/>
              </w:rPr>
              <w:t>Process</w:t>
            </w:r>
          </w:p>
        </w:tc>
        <w:tc>
          <w:tcPr>
            <w:tcW w:w="11254" w:type="dxa"/>
            <w:tcBorders>
              <w:top w:val="single" w:sz="8" w:space="0" w:color="999999"/>
              <w:left w:val="single" w:sz="8" w:space="0" w:color="999999"/>
              <w:bottom w:val="single" w:sz="8" w:space="0" w:color="999999"/>
              <w:right w:val="single" w:sz="8" w:space="0" w:color="999999"/>
            </w:tcBorders>
            <w:shd w:val="clear" w:color="auto" w:fill="999999"/>
            <w:hideMark/>
          </w:tcPr>
          <w:p w14:paraId="64AB93D1" w14:textId="77777777" w:rsidR="00FA35C5" w:rsidRPr="002326C1" w:rsidRDefault="00FA35C5" w:rsidP="00FA35C5">
            <w:pPr>
              <w:pStyle w:val="SAPTableHeader"/>
              <w:rPr>
                <w:lang w:val="en-US"/>
              </w:rPr>
            </w:pPr>
            <w:r w:rsidRPr="002326C1">
              <w:rPr>
                <w:lang w:val="en-US"/>
              </w:rPr>
              <w:t>Business Condition</w:t>
            </w:r>
          </w:p>
        </w:tc>
      </w:tr>
      <w:tr w:rsidR="00012F68" w:rsidRPr="00774C60" w14:paraId="20E67E64" w14:textId="77777777" w:rsidTr="00C01BAF">
        <w:tc>
          <w:tcPr>
            <w:tcW w:w="3032" w:type="dxa"/>
            <w:tcBorders>
              <w:top w:val="single" w:sz="8" w:space="0" w:color="999999"/>
              <w:left w:val="single" w:sz="8" w:space="0" w:color="999999"/>
              <w:bottom w:val="single" w:sz="8" w:space="0" w:color="999999"/>
              <w:right w:val="single" w:sz="8" w:space="0" w:color="999999"/>
            </w:tcBorders>
          </w:tcPr>
          <w:p w14:paraId="7089A4AF" w14:textId="15BE8ED3" w:rsidR="00012F68" w:rsidRPr="002326C1" w:rsidRDefault="002A0DC6">
            <w:pPr>
              <w:rPr>
                <w:rStyle w:val="SAPScreenElement"/>
                <w:color w:val="auto"/>
                <w:lang w:val="en-US"/>
              </w:rPr>
            </w:pPr>
            <w:commentRangeStart w:id="19302"/>
            <w:r w:rsidRPr="002326C1">
              <w:rPr>
                <w:rStyle w:val="SAPScreenElement"/>
                <w:color w:val="auto"/>
                <w:lang w:val="en-US"/>
              </w:rPr>
              <w:t xml:space="preserve">Manage </w:t>
            </w:r>
            <w:r w:rsidR="00012F68" w:rsidRPr="002326C1">
              <w:rPr>
                <w:rStyle w:val="SAPScreenElement"/>
                <w:color w:val="auto"/>
                <w:lang w:val="en-US"/>
              </w:rPr>
              <w:t>Position</w:t>
            </w:r>
            <w:r w:rsidRPr="002326C1">
              <w:rPr>
                <w:rStyle w:val="SAPScreenElement"/>
                <w:color w:val="auto"/>
                <w:lang w:val="en-US"/>
              </w:rPr>
              <w:t>s</w:t>
            </w:r>
            <w:r w:rsidR="00012F68" w:rsidRPr="002326C1">
              <w:rPr>
                <w:rStyle w:val="SAPScreenElement"/>
                <w:color w:val="auto"/>
                <w:lang w:val="en-US"/>
              </w:rPr>
              <w:t xml:space="preserve"> (FK1)</w:t>
            </w:r>
            <w:commentRangeEnd w:id="19302"/>
            <w:r w:rsidR="00271459">
              <w:rPr>
                <w:rStyle w:val="CommentReference"/>
              </w:rPr>
              <w:commentReference w:id="19302"/>
            </w:r>
            <w:ins w:id="19303" w:author="Author" w:date="2018-02-14T09:47:00Z">
              <w:r w:rsidR="00EF5385">
                <w:rPr>
                  <w:rStyle w:val="SAPScreenElement"/>
                  <w:color w:val="auto"/>
                  <w:lang w:val="en-US"/>
                </w:rPr>
                <w:t xml:space="preserve">, </w:t>
              </w:r>
              <w:r w:rsidR="00EF5385" w:rsidRPr="004B7AA7">
                <w:rPr>
                  <w:rPrChange w:id="19304" w:author="Author" w:date="2018-03-02T14:38:00Z">
                    <w:rPr>
                      <w:rStyle w:val="SAPScreenElement"/>
                      <w:color w:val="auto"/>
                      <w:lang w:val="en-US"/>
                    </w:rPr>
                  </w:rPrChange>
                </w:rPr>
                <w:t>sub-process</w:t>
              </w:r>
              <w:r w:rsidR="00EF5385">
                <w:rPr>
                  <w:rStyle w:val="SAPScreenElement"/>
                  <w:color w:val="auto"/>
                  <w:lang w:val="en-US"/>
                </w:rPr>
                <w:t xml:space="preserve"> Position Creation</w:t>
              </w:r>
            </w:ins>
          </w:p>
        </w:tc>
        <w:tc>
          <w:tcPr>
            <w:tcW w:w="11254" w:type="dxa"/>
            <w:tcBorders>
              <w:top w:val="single" w:sz="8" w:space="0" w:color="999999"/>
              <w:left w:val="single" w:sz="8" w:space="0" w:color="999999"/>
              <w:bottom w:val="single" w:sz="8" w:space="0" w:color="999999"/>
              <w:right w:val="single" w:sz="8" w:space="0" w:color="999999"/>
            </w:tcBorders>
          </w:tcPr>
          <w:p w14:paraId="6B7FCCF3" w14:textId="55AB57E4" w:rsidR="00012F68" w:rsidRPr="002326C1" w:rsidRDefault="00012F68" w:rsidP="008D0740">
            <w:pPr>
              <w:rPr>
                <w:lang w:val="en-US"/>
              </w:rPr>
            </w:pPr>
            <w:commentRangeStart w:id="19305"/>
            <w:r w:rsidRPr="002326C1">
              <w:rPr>
                <w:rStyle w:val="SAPEmphasis"/>
                <w:lang w:val="en-US"/>
              </w:rPr>
              <w:t xml:space="preserve">In case Position Management </w:t>
            </w:r>
            <w:r w:rsidR="00416AE8" w:rsidRPr="002326C1">
              <w:rPr>
                <w:rStyle w:val="SAPEmphasis"/>
                <w:lang w:val="en-US"/>
              </w:rPr>
              <w:t>has also been implemented</w:t>
            </w:r>
            <w:r w:rsidR="00BE5A73" w:rsidRPr="002326C1">
              <w:rPr>
                <w:rStyle w:val="SAPEmphasis"/>
                <w:lang w:val="en-US"/>
              </w:rPr>
              <w:t xml:space="preserve"> </w:t>
            </w:r>
            <w:r w:rsidRPr="002326C1">
              <w:rPr>
                <w:rStyle w:val="SAPEmphasis"/>
                <w:lang w:val="en-US"/>
              </w:rPr>
              <w:t>in your</w:t>
            </w:r>
            <w:r w:rsidRPr="002326C1">
              <w:rPr>
                <w:b/>
                <w:lang w:val="en-US"/>
              </w:rPr>
              <w:t xml:space="preserve"> </w:t>
            </w:r>
            <w:r w:rsidR="004872C8" w:rsidRPr="002326C1">
              <w:rPr>
                <w:rStyle w:val="SAPEmphasis"/>
                <w:lang w:val="en-US"/>
              </w:rPr>
              <w:t xml:space="preserve">SAP </w:t>
            </w:r>
            <w:r w:rsidRPr="002326C1">
              <w:rPr>
                <w:rStyle w:val="SAPEmphasis"/>
                <w:lang w:val="en-US"/>
              </w:rPr>
              <w:t>SuccessFactors Employee Central instance</w:t>
            </w:r>
            <w:r w:rsidRPr="002326C1">
              <w:rPr>
                <w:lang w:val="en-US"/>
              </w:rPr>
              <w:t>, the position on which the employee is to be hired or rehired must have been created with appropriate fields filled in.</w:t>
            </w:r>
            <w:commentRangeEnd w:id="19305"/>
            <w:r w:rsidR="00EF5385">
              <w:rPr>
                <w:rStyle w:val="CommentReference"/>
              </w:rPr>
              <w:commentReference w:id="19305"/>
            </w:r>
          </w:p>
        </w:tc>
      </w:tr>
      <w:tr w:rsidR="00012F68" w:rsidRPr="002326C1" w14:paraId="393387FF" w14:textId="77777777" w:rsidTr="00C01BAF">
        <w:tc>
          <w:tcPr>
            <w:tcW w:w="3032" w:type="dxa"/>
            <w:tcBorders>
              <w:top w:val="single" w:sz="8" w:space="0" w:color="999999"/>
              <w:left w:val="single" w:sz="8" w:space="0" w:color="999999"/>
              <w:bottom w:val="single" w:sz="8" w:space="0" w:color="999999"/>
              <w:right w:val="single" w:sz="8" w:space="0" w:color="999999"/>
            </w:tcBorders>
            <w:hideMark/>
          </w:tcPr>
          <w:p w14:paraId="458B7C66" w14:textId="77777777" w:rsidR="00012F68" w:rsidRPr="002326C1" w:rsidRDefault="00012F68" w:rsidP="00012F68">
            <w:pPr>
              <w:rPr>
                <w:rStyle w:val="SAPScreenElement"/>
                <w:color w:val="auto"/>
                <w:lang w:val="en-US"/>
              </w:rPr>
            </w:pPr>
            <w:r w:rsidRPr="002326C1">
              <w:rPr>
                <w:rStyle w:val="SAPScreenElement"/>
                <w:color w:val="auto"/>
                <w:lang w:val="en-US"/>
              </w:rPr>
              <w:t>Take Action: Termination (FJ3)</w:t>
            </w:r>
          </w:p>
        </w:tc>
        <w:tc>
          <w:tcPr>
            <w:tcW w:w="11254" w:type="dxa"/>
            <w:tcBorders>
              <w:top w:val="single" w:sz="8" w:space="0" w:color="999999"/>
              <w:left w:val="single" w:sz="8" w:space="0" w:color="999999"/>
              <w:bottom w:val="single" w:sz="8" w:space="0" w:color="999999"/>
              <w:right w:val="single" w:sz="8" w:space="0" w:color="999999"/>
            </w:tcBorders>
            <w:hideMark/>
          </w:tcPr>
          <w:p w14:paraId="13302621" w14:textId="0E89FEB2" w:rsidR="00012F68" w:rsidRPr="002326C1" w:rsidRDefault="00012F68" w:rsidP="00A12B25">
            <w:pPr>
              <w:rPr>
                <w:lang w:val="en-US"/>
              </w:rPr>
            </w:pPr>
            <w:r w:rsidRPr="002326C1">
              <w:rPr>
                <w:lang w:val="en-US"/>
              </w:rPr>
              <w:t xml:space="preserve">To rehire an employee, this particular employee must have </w:t>
            </w:r>
            <w:r w:rsidR="00A12B25" w:rsidRPr="002326C1">
              <w:rPr>
                <w:lang w:val="en-US"/>
              </w:rPr>
              <w:t xml:space="preserve">previously </w:t>
            </w:r>
            <w:r w:rsidRPr="002326C1">
              <w:rPr>
                <w:lang w:val="en-US"/>
              </w:rPr>
              <w:t xml:space="preserve">left the company. The </w:t>
            </w:r>
            <w:r w:rsidRPr="002326C1">
              <w:rPr>
                <w:rStyle w:val="SAPScreenElement"/>
                <w:color w:val="auto"/>
                <w:lang w:val="en-US"/>
              </w:rPr>
              <w:t>Terminate</w:t>
            </w:r>
            <w:r w:rsidRPr="002326C1">
              <w:rPr>
                <w:rStyle w:val="SAPScreenElement"/>
                <w:lang w:val="en-US"/>
              </w:rPr>
              <w:t xml:space="preserve"> </w:t>
            </w:r>
            <w:r w:rsidRPr="002326C1">
              <w:rPr>
                <w:lang w:val="en-US"/>
              </w:rPr>
              <w:t>action type must have been performed.</w:t>
            </w:r>
          </w:p>
        </w:tc>
      </w:tr>
    </w:tbl>
    <w:p w14:paraId="08F50A79" w14:textId="77777777" w:rsidR="00FA35C5" w:rsidRPr="002326C1" w:rsidRDefault="00FA35C5" w:rsidP="00FA35C5">
      <w:pPr>
        <w:pStyle w:val="Heading3"/>
        <w:numPr>
          <w:ilvl w:val="2"/>
          <w:numId w:val="8"/>
        </w:numPr>
        <w:rPr>
          <w:lang w:val="en-US"/>
        </w:rPr>
      </w:pPr>
      <w:bookmarkStart w:id="19306" w:name="_Toc410684937"/>
      <w:bookmarkStart w:id="19307" w:name="_Toc507063739"/>
      <w:commentRangeStart w:id="19308"/>
      <w:commentRangeStart w:id="19309"/>
      <w:r w:rsidRPr="002326C1">
        <w:rPr>
          <w:lang w:val="en-US"/>
        </w:rPr>
        <w:t>Succeeding Processes</w:t>
      </w:r>
      <w:bookmarkEnd w:id="19301"/>
      <w:bookmarkEnd w:id="19306"/>
      <w:commentRangeEnd w:id="19308"/>
      <w:r w:rsidR="00617454">
        <w:rPr>
          <w:rStyle w:val="CommentReference"/>
          <w:rFonts w:ascii="BentonSans Book" w:eastAsia="MS Mincho" w:hAnsi="BentonSans Book"/>
          <w:bCs w:val="0"/>
          <w:color w:val="auto"/>
        </w:rPr>
        <w:commentReference w:id="19308"/>
      </w:r>
      <w:commentRangeEnd w:id="19309"/>
      <w:r w:rsidR="00EF5385">
        <w:rPr>
          <w:rStyle w:val="CommentReference"/>
          <w:rFonts w:ascii="BentonSans Book" w:eastAsia="MS Mincho" w:hAnsi="BentonSans Book"/>
          <w:bCs w:val="0"/>
          <w:color w:val="auto"/>
        </w:rPr>
        <w:commentReference w:id="19309"/>
      </w:r>
      <w:bookmarkEnd w:id="19307"/>
    </w:p>
    <w:p w14:paraId="3B9F665A" w14:textId="08CD477D" w:rsidR="00FA35C5" w:rsidRDefault="00FA35C5" w:rsidP="00FA35C5">
      <w:pPr>
        <w:rPr>
          <w:ins w:id="19310" w:author="Author" w:date="2018-02-14T09:26:00Z"/>
          <w:lang w:val="en-US"/>
        </w:rPr>
      </w:pPr>
      <w:r w:rsidRPr="002326C1">
        <w:rPr>
          <w:lang w:val="en-US"/>
        </w:rPr>
        <w:t>After completing the activities in this test case, you can continue testing the following business processes:</w:t>
      </w:r>
    </w:p>
    <w:tbl>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Change w:id="19311" w:author="Author" w:date="2018-02-14T09:46:00Z">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PrChange>
      </w:tblPr>
      <w:tblGrid>
        <w:gridCol w:w="4382"/>
        <w:gridCol w:w="9990"/>
        <w:tblGridChange w:id="19312">
          <w:tblGrid>
            <w:gridCol w:w="5912"/>
            <w:gridCol w:w="8460"/>
          </w:tblGrid>
        </w:tblGridChange>
      </w:tblGrid>
      <w:tr w:rsidR="00DB1CEC" w:rsidRPr="002326C1" w14:paraId="5FB21536" w14:textId="77777777" w:rsidTr="00655CF4">
        <w:trPr>
          <w:tblHeader/>
          <w:ins w:id="19313" w:author="Author" w:date="2018-02-14T09:26:00Z"/>
          <w:trPrChange w:id="19314" w:author="Author" w:date="2018-02-14T09:46:00Z">
            <w:trPr>
              <w:tblHeader/>
            </w:trPr>
          </w:trPrChange>
        </w:trPr>
        <w:tc>
          <w:tcPr>
            <w:tcW w:w="4382" w:type="dxa"/>
            <w:tcBorders>
              <w:top w:val="single" w:sz="8" w:space="0" w:color="999999"/>
              <w:left w:val="single" w:sz="8" w:space="0" w:color="999999"/>
              <w:bottom w:val="single" w:sz="8" w:space="0" w:color="999999"/>
              <w:right w:val="single" w:sz="8" w:space="0" w:color="999999"/>
            </w:tcBorders>
            <w:shd w:val="clear" w:color="auto" w:fill="999999"/>
            <w:hideMark/>
            <w:tcPrChange w:id="19315" w:author="Author" w:date="2018-02-14T09:46:00Z">
              <w:tcPr>
                <w:tcW w:w="591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0D585540" w14:textId="77777777" w:rsidR="00DB1CEC" w:rsidRPr="002326C1" w:rsidRDefault="00DB1CEC" w:rsidP="00185298">
            <w:pPr>
              <w:pStyle w:val="SAPTableHeader"/>
              <w:rPr>
                <w:ins w:id="19316" w:author="Author" w:date="2018-02-14T09:26:00Z"/>
                <w:lang w:val="en-US"/>
              </w:rPr>
            </w:pPr>
            <w:ins w:id="19317" w:author="Author" w:date="2018-02-14T09:26:00Z">
              <w:r w:rsidRPr="002326C1">
                <w:rPr>
                  <w:lang w:val="en-US"/>
                </w:rPr>
                <w:t>Process</w:t>
              </w:r>
            </w:ins>
          </w:p>
        </w:tc>
        <w:tc>
          <w:tcPr>
            <w:tcW w:w="9990" w:type="dxa"/>
            <w:tcBorders>
              <w:top w:val="single" w:sz="8" w:space="0" w:color="999999"/>
              <w:left w:val="single" w:sz="8" w:space="0" w:color="999999"/>
              <w:bottom w:val="single" w:sz="8" w:space="0" w:color="999999"/>
              <w:right w:val="single" w:sz="8" w:space="0" w:color="999999"/>
            </w:tcBorders>
            <w:shd w:val="clear" w:color="auto" w:fill="999999"/>
            <w:hideMark/>
            <w:tcPrChange w:id="19318" w:author="Author" w:date="2018-02-14T09:46:00Z">
              <w:tcPr>
                <w:tcW w:w="846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10CB3B64" w14:textId="77777777" w:rsidR="00DB1CEC" w:rsidRPr="002326C1" w:rsidRDefault="00DB1CEC" w:rsidP="00185298">
            <w:pPr>
              <w:pStyle w:val="SAPTableHeader"/>
              <w:rPr>
                <w:ins w:id="19319" w:author="Author" w:date="2018-02-14T09:26:00Z"/>
                <w:lang w:val="en-US"/>
              </w:rPr>
            </w:pPr>
            <w:ins w:id="19320" w:author="Author" w:date="2018-02-14T09:26:00Z">
              <w:r w:rsidRPr="002326C1">
                <w:rPr>
                  <w:lang w:val="en-US"/>
                </w:rPr>
                <w:t>Business Condition</w:t>
              </w:r>
            </w:ins>
          </w:p>
        </w:tc>
      </w:tr>
      <w:tr w:rsidR="00DB1CEC" w:rsidRPr="00774C60" w14:paraId="08AA254E" w14:textId="77777777" w:rsidTr="00655CF4">
        <w:trPr>
          <w:ins w:id="19321" w:author="Author" w:date="2018-02-14T09:26:00Z"/>
        </w:trPr>
        <w:tc>
          <w:tcPr>
            <w:tcW w:w="4382" w:type="dxa"/>
            <w:tcBorders>
              <w:top w:val="single" w:sz="8" w:space="0" w:color="999999"/>
              <w:left w:val="single" w:sz="8" w:space="0" w:color="999999"/>
              <w:bottom w:val="single" w:sz="8" w:space="0" w:color="999999"/>
              <w:right w:val="single" w:sz="8" w:space="0" w:color="999999"/>
            </w:tcBorders>
            <w:tcPrChange w:id="19322" w:author="Author" w:date="2018-02-14T09:46:00Z">
              <w:tcPr>
                <w:tcW w:w="5912" w:type="dxa"/>
                <w:tcBorders>
                  <w:top w:val="single" w:sz="8" w:space="0" w:color="999999"/>
                  <w:left w:val="single" w:sz="8" w:space="0" w:color="999999"/>
                  <w:bottom w:val="single" w:sz="8" w:space="0" w:color="999999"/>
                  <w:right w:val="single" w:sz="8" w:space="0" w:color="999999"/>
                </w:tcBorders>
              </w:tcPr>
            </w:tcPrChange>
          </w:tcPr>
          <w:p w14:paraId="708AD597" w14:textId="5DBD5580" w:rsidR="00DB1CEC" w:rsidRPr="002326C1" w:rsidRDefault="00DB1CEC" w:rsidP="00DB1CEC">
            <w:pPr>
              <w:rPr>
                <w:ins w:id="19323" w:author="Author" w:date="2018-02-14T09:26:00Z"/>
                <w:rStyle w:val="SAPScreenElement"/>
                <w:color w:val="auto"/>
                <w:lang w:val="en-US"/>
              </w:rPr>
            </w:pPr>
            <w:ins w:id="19324" w:author="Author" w:date="2018-02-14T09:26:00Z">
              <w:r w:rsidRPr="002326C1">
                <w:rPr>
                  <w:rStyle w:val="SAPScreenElement"/>
                  <w:color w:val="auto"/>
                  <w:lang w:val="en-US"/>
                </w:rPr>
                <w:t xml:space="preserve">Take Action </w:t>
              </w:r>
              <w:r w:rsidRPr="002326C1">
                <w:rPr>
                  <w:lang w:val="en-US"/>
                </w:rPr>
                <w:t>scope items</w:t>
              </w:r>
              <w:r w:rsidRPr="002326C1">
                <w:rPr>
                  <w:rStyle w:val="SAPScreenElement"/>
                  <w:color w:val="auto"/>
                  <w:lang w:val="en-US"/>
                </w:rPr>
                <w:t xml:space="preserve"> (FJ1, FJ2, FJ3) (Optional)</w:t>
              </w:r>
            </w:ins>
          </w:p>
        </w:tc>
        <w:tc>
          <w:tcPr>
            <w:tcW w:w="9990" w:type="dxa"/>
            <w:tcBorders>
              <w:top w:val="single" w:sz="8" w:space="0" w:color="999999"/>
              <w:left w:val="single" w:sz="8" w:space="0" w:color="999999"/>
              <w:bottom w:val="single" w:sz="8" w:space="0" w:color="999999"/>
              <w:right w:val="single" w:sz="8" w:space="0" w:color="999999"/>
            </w:tcBorders>
            <w:tcPrChange w:id="19325" w:author="Author" w:date="2018-02-14T09:46:00Z">
              <w:tcPr>
                <w:tcW w:w="8460" w:type="dxa"/>
                <w:tcBorders>
                  <w:top w:val="single" w:sz="8" w:space="0" w:color="999999"/>
                  <w:left w:val="single" w:sz="8" w:space="0" w:color="999999"/>
                  <w:bottom w:val="single" w:sz="8" w:space="0" w:color="999999"/>
                  <w:right w:val="single" w:sz="8" w:space="0" w:color="999999"/>
                </w:tcBorders>
              </w:tcPr>
            </w:tcPrChange>
          </w:tcPr>
          <w:p w14:paraId="1931056F" w14:textId="34F8E2E4" w:rsidR="00DB1CEC" w:rsidRPr="002326C1" w:rsidRDefault="00DB1CEC" w:rsidP="00DB1CEC">
            <w:pPr>
              <w:rPr>
                <w:ins w:id="19326" w:author="Author" w:date="2018-02-14T09:26:00Z"/>
                <w:rStyle w:val="SAPEmphasis"/>
                <w:lang w:val="en-US"/>
              </w:rPr>
            </w:pPr>
            <w:ins w:id="19327" w:author="Author" w:date="2018-02-14T09:26:00Z">
              <w:r w:rsidRPr="002326C1">
                <w:rPr>
                  <w:lang w:val="en-US"/>
                </w:rPr>
                <w:t xml:space="preserve">Once the employee is hired (or rehired), he or she can experience several </w:t>
              </w:r>
              <w:r>
                <w:rPr>
                  <w:lang w:val="en-US"/>
                </w:rPr>
                <w:t>“</w:t>
              </w:r>
              <w:r w:rsidRPr="002326C1">
                <w:rPr>
                  <w:lang w:val="en-US"/>
                </w:rPr>
                <w:t>take action</w:t>
              </w:r>
              <w:r>
                <w:rPr>
                  <w:lang w:val="en-US"/>
                </w:rPr>
                <w:t>”</w:t>
              </w:r>
              <w:r w:rsidRPr="002326C1">
                <w:rPr>
                  <w:lang w:val="en-US"/>
                </w:rPr>
                <w:t xml:space="preserve"> processes during his or her lifecycle at the company.</w:t>
              </w:r>
            </w:ins>
          </w:p>
        </w:tc>
      </w:tr>
      <w:tr w:rsidR="00DB1CEC" w:rsidRPr="00774C60" w14:paraId="1F3CEF8F" w14:textId="77777777" w:rsidTr="00655CF4">
        <w:trPr>
          <w:ins w:id="19328" w:author="Author" w:date="2018-02-14T09:26:00Z"/>
        </w:trPr>
        <w:tc>
          <w:tcPr>
            <w:tcW w:w="4382" w:type="dxa"/>
            <w:tcBorders>
              <w:top w:val="single" w:sz="8" w:space="0" w:color="999999"/>
              <w:left w:val="single" w:sz="8" w:space="0" w:color="999999"/>
              <w:bottom w:val="single" w:sz="8" w:space="0" w:color="999999"/>
              <w:right w:val="single" w:sz="8" w:space="0" w:color="999999"/>
            </w:tcBorders>
            <w:tcPrChange w:id="19329" w:author="Author" w:date="2018-02-14T09:46:00Z">
              <w:tcPr>
                <w:tcW w:w="5912" w:type="dxa"/>
                <w:tcBorders>
                  <w:top w:val="single" w:sz="8" w:space="0" w:color="999999"/>
                  <w:left w:val="single" w:sz="8" w:space="0" w:color="999999"/>
                  <w:bottom w:val="single" w:sz="8" w:space="0" w:color="999999"/>
                  <w:right w:val="single" w:sz="8" w:space="0" w:color="999999"/>
                </w:tcBorders>
              </w:tcPr>
            </w:tcPrChange>
          </w:tcPr>
          <w:p w14:paraId="7933B7F0" w14:textId="706ABA57" w:rsidR="00DB1CEC" w:rsidRPr="002326C1" w:rsidRDefault="00DB1CEC" w:rsidP="00DB1CEC">
            <w:pPr>
              <w:rPr>
                <w:ins w:id="19330" w:author="Author" w:date="2018-02-14T09:26:00Z"/>
                <w:rStyle w:val="SAPScreenElement"/>
                <w:color w:val="auto"/>
                <w:lang w:val="en-US"/>
              </w:rPr>
            </w:pPr>
            <w:ins w:id="19331" w:author="Author" w:date="2018-02-14T09:26:00Z">
              <w:r w:rsidRPr="002326C1">
                <w:rPr>
                  <w:rStyle w:val="SAPScreenElement"/>
                  <w:color w:val="auto"/>
                  <w:lang w:val="en-US"/>
                </w:rPr>
                <w:t>Data Change Employee File (FJ5) (Optional)</w:t>
              </w:r>
            </w:ins>
          </w:p>
        </w:tc>
        <w:tc>
          <w:tcPr>
            <w:tcW w:w="9990" w:type="dxa"/>
            <w:tcBorders>
              <w:top w:val="single" w:sz="8" w:space="0" w:color="999999"/>
              <w:left w:val="single" w:sz="8" w:space="0" w:color="999999"/>
              <w:bottom w:val="single" w:sz="8" w:space="0" w:color="999999"/>
              <w:right w:val="single" w:sz="8" w:space="0" w:color="999999"/>
            </w:tcBorders>
            <w:tcPrChange w:id="19332" w:author="Author" w:date="2018-02-14T09:46:00Z">
              <w:tcPr>
                <w:tcW w:w="8460" w:type="dxa"/>
                <w:tcBorders>
                  <w:top w:val="single" w:sz="8" w:space="0" w:color="999999"/>
                  <w:left w:val="single" w:sz="8" w:space="0" w:color="999999"/>
                  <w:bottom w:val="single" w:sz="8" w:space="0" w:color="999999"/>
                  <w:right w:val="single" w:sz="8" w:space="0" w:color="999999"/>
                </w:tcBorders>
              </w:tcPr>
            </w:tcPrChange>
          </w:tcPr>
          <w:p w14:paraId="502464D4" w14:textId="497B9763" w:rsidR="00DB1CEC" w:rsidRPr="002326C1" w:rsidRDefault="00DB1CEC" w:rsidP="00DB1CEC">
            <w:pPr>
              <w:rPr>
                <w:ins w:id="19333" w:author="Author" w:date="2018-02-14T09:26:00Z"/>
                <w:rStyle w:val="SAPEmphasis"/>
                <w:lang w:val="en-US"/>
              </w:rPr>
            </w:pPr>
            <w:ins w:id="19334" w:author="Author" w:date="2018-02-14T09:26:00Z">
              <w:r w:rsidRPr="002326C1">
                <w:rPr>
                  <w:lang w:val="en-US"/>
                </w:rPr>
                <w:t xml:space="preserve">In case changes to the employee's master data are needed, carry out the appropriate process step(s) described in test script </w:t>
              </w:r>
              <w:r w:rsidRPr="002326C1">
                <w:rPr>
                  <w:rStyle w:val="SAPTextReference"/>
                  <w:lang w:val="en-US"/>
                </w:rPr>
                <w:t>Data Change Employee File (FJ5)</w:t>
              </w:r>
              <w:r w:rsidRPr="002326C1">
                <w:rPr>
                  <w:lang w:val="en-US"/>
                </w:rPr>
                <w:t>.</w:t>
              </w:r>
            </w:ins>
          </w:p>
        </w:tc>
      </w:tr>
      <w:tr w:rsidR="00DB1CEC" w:rsidRPr="00774C60" w14:paraId="15C5990A" w14:textId="77777777" w:rsidTr="00655CF4">
        <w:trPr>
          <w:ins w:id="19335" w:author="Author" w:date="2018-02-14T09:26:00Z"/>
        </w:trPr>
        <w:tc>
          <w:tcPr>
            <w:tcW w:w="4382" w:type="dxa"/>
            <w:tcBorders>
              <w:top w:val="single" w:sz="8" w:space="0" w:color="999999"/>
              <w:left w:val="single" w:sz="8" w:space="0" w:color="999999"/>
              <w:bottom w:val="single" w:sz="8" w:space="0" w:color="999999"/>
              <w:right w:val="single" w:sz="8" w:space="0" w:color="999999"/>
            </w:tcBorders>
            <w:tcPrChange w:id="19336" w:author="Author" w:date="2018-02-14T09:46:00Z">
              <w:tcPr>
                <w:tcW w:w="5912" w:type="dxa"/>
                <w:tcBorders>
                  <w:top w:val="single" w:sz="8" w:space="0" w:color="999999"/>
                  <w:left w:val="single" w:sz="8" w:space="0" w:color="999999"/>
                  <w:bottom w:val="single" w:sz="8" w:space="0" w:color="999999"/>
                  <w:right w:val="single" w:sz="8" w:space="0" w:color="999999"/>
                </w:tcBorders>
              </w:tcPr>
            </w:tcPrChange>
          </w:tcPr>
          <w:p w14:paraId="2B152B20" w14:textId="7D25A7BD" w:rsidR="00DB1CEC" w:rsidRPr="002326C1" w:rsidRDefault="00DB1CEC" w:rsidP="00DB1CEC">
            <w:pPr>
              <w:rPr>
                <w:ins w:id="19337" w:author="Author" w:date="2018-02-14T09:26:00Z"/>
                <w:rStyle w:val="SAPScreenElement"/>
                <w:color w:val="auto"/>
                <w:lang w:val="en-US"/>
              </w:rPr>
            </w:pPr>
            <w:ins w:id="19338" w:author="Author" w:date="2018-02-14T09:27:00Z">
              <w:r w:rsidRPr="0073146F">
                <w:rPr>
                  <w:rFonts w:ascii="BentonSans Book Italic" w:hAnsi="BentonSans Book Italic"/>
                  <w:lang w:val="en-US"/>
                </w:rPr>
                <w:t>Integration with SAP SuccessFactors Employee Central Payroll</w:t>
              </w:r>
              <w:r w:rsidRPr="0073146F">
                <w:rPr>
                  <w:rStyle w:val="SAPScreenElement"/>
                  <w:color w:val="auto"/>
                  <w:lang w:val="en-US"/>
                </w:rPr>
                <w:t xml:space="preserve"> (15O) (Optional)</w:t>
              </w:r>
            </w:ins>
          </w:p>
        </w:tc>
        <w:tc>
          <w:tcPr>
            <w:tcW w:w="9990" w:type="dxa"/>
            <w:tcBorders>
              <w:top w:val="single" w:sz="8" w:space="0" w:color="999999"/>
              <w:left w:val="single" w:sz="8" w:space="0" w:color="999999"/>
              <w:bottom w:val="single" w:sz="8" w:space="0" w:color="999999"/>
              <w:right w:val="single" w:sz="8" w:space="0" w:color="999999"/>
            </w:tcBorders>
            <w:tcPrChange w:id="19339" w:author="Author" w:date="2018-02-14T09:46:00Z">
              <w:tcPr>
                <w:tcW w:w="8460" w:type="dxa"/>
                <w:tcBorders>
                  <w:top w:val="single" w:sz="8" w:space="0" w:color="999999"/>
                  <w:left w:val="single" w:sz="8" w:space="0" w:color="999999"/>
                  <w:bottom w:val="single" w:sz="8" w:space="0" w:color="999999"/>
                  <w:right w:val="single" w:sz="8" w:space="0" w:color="999999"/>
                </w:tcBorders>
              </w:tcPr>
            </w:tcPrChange>
          </w:tcPr>
          <w:p w14:paraId="28A0ED9B" w14:textId="77777777" w:rsidR="00DB1CEC" w:rsidRPr="0073146F" w:rsidRDefault="00DB1CEC" w:rsidP="00DB1CEC">
            <w:pPr>
              <w:rPr>
                <w:ins w:id="19340" w:author="Author" w:date="2018-02-14T09:27:00Z"/>
                <w:lang w:val="en-US"/>
              </w:rPr>
            </w:pPr>
            <w:ins w:id="19341" w:author="Author" w:date="2018-02-14T09:27:00Z">
              <w:r w:rsidRPr="00774C60">
                <w:rPr>
                  <w:lang w:val="en-US"/>
                  <w:rPrChange w:id="19342" w:author="Author" w:date="2018-03-07T10:50:00Z">
                    <w:rPr>
                      <w:rStyle w:val="SAPEmphasis"/>
                      <w:lang w:val="en-US"/>
                    </w:rPr>
                  </w:rPrChange>
                </w:rPr>
                <w:t>In case</w:t>
              </w:r>
              <w:r w:rsidRPr="0073146F">
                <w:rPr>
                  <w:rStyle w:val="SAPEmphasis"/>
                  <w:lang w:val="en-US"/>
                </w:rPr>
                <w:t xml:space="preserve"> integration with SAP SuccessFactors Employee Central Payroll is in scope</w:t>
              </w:r>
              <w:r w:rsidRPr="0073146F">
                <w:rPr>
                  <w:lang w:val="en-US"/>
                </w:rPr>
                <w:t xml:space="preserve">, the employee data is transferred from SAP SuccessFactors Employee Central to SAP SuccessFactors Employee Central Payroll and can be checked for correctness there. </w:t>
              </w:r>
            </w:ins>
          </w:p>
          <w:p w14:paraId="66243301" w14:textId="40C8152C" w:rsidR="00DB1CEC" w:rsidRPr="002326C1" w:rsidRDefault="00DB1CEC" w:rsidP="00DB1CEC">
            <w:pPr>
              <w:rPr>
                <w:ins w:id="19343" w:author="Author" w:date="2018-02-14T09:26:00Z"/>
                <w:rStyle w:val="SAPEmphasis"/>
                <w:lang w:val="en-US"/>
              </w:rPr>
            </w:pPr>
            <w:ins w:id="19344" w:author="Author" w:date="2018-02-14T09:27:00Z">
              <w:r w:rsidRPr="0073146F">
                <w:rPr>
                  <w:lang w:val="en-US"/>
                </w:rPr>
                <w:t xml:space="preserve">In addition, </w:t>
              </w:r>
              <w:r>
                <w:rPr>
                  <w:lang w:val="en-US"/>
                </w:rPr>
                <w:t>payroll</w:t>
              </w:r>
              <w:r w:rsidRPr="0073146F">
                <w:rPr>
                  <w:lang w:val="en-US"/>
                </w:rPr>
                <w:t>-relevant data needs to be maintained for the employee in SAP SuccessFactors Employee Central in order to have a correct payroll and post payroll processing in SAP SuccessFactors Employee Central Payroll. To achieve this, carry out the process step</w:t>
              </w:r>
              <w:r w:rsidRPr="0073146F">
                <w:rPr>
                  <w:rStyle w:val="SAPScreenElement"/>
                  <w:lang w:val="en-US"/>
                </w:rPr>
                <w:t xml:space="preserve"> </w:t>
              </w:r>
              <w:r w:rsidRPr="0073146F">
                <w:rPr>
                  <w:rStyle w:val="SAPScreenElement"/>
                  <w:color w:val="auto"/>
                  <w:lang w:val="en-US"/>
                </w:rPr>
                <w:t>Maintaining Payroll-Relevant Employee Data</w:t>
              </w:r>
              <w:r w:rsidRPr="0073146F">
                <w:rPr>
                  <w:rStyle w:val="SAPScreenElement"/>
                  <w:lang w:val="en-US"/>
                </w:rPr>
                <w:t xml:space="preserve"> </w:t>
              </w:r>
              <w:r w:rsidRPr="0073146F">
                <w:rPr>
                  <w:lang w:val="en-US"/>
                </w:rPr>
                <w:t>described in test script</w:t>
              </w:r>
              <w:r w:rsidRPr="0073146F">
                <w:rPr>
                  <w:rStyle w:val="SAPScreenElement"/>
                  <w:lang w:val="en-US"/>
                </w:rPr>
                <w:t xml:space="preserve"> </w:t>
              </w:r>
              <w:r w:rsidRPr="0073146F">
                <w:rPr>
                  <w:rFonts w:ascii="BentonSans Book Italic" w:hAnsi="BentonSans Book Italic"/>
                  <w:lang w:val="en-US"/>
                </w:rPr>
                <w:t>Integration with SAP SuccessFactors Employee Central Payroll</w:t>
              </w:r>
              <w:r w:rsidRPr="0073146F">
                <w:rPr>
                  <w:rStyle w:val="SAPScreenElement"/>
                  <w:color w:val="auto"/>
                  <w:lang w:val="en-US"/>
                </w:rPr>
                <w:t xml:space="preserve"> (15O).</w:t>
              </w:r>
            </w:ins>
          </w:p>
        </w:tc>
      </w:tr>
      <w:tr w:rsidR="00DB1CEC" w:rsidRPr="00774C60" w14:paraId="425AABAB" w14:textId="77777777" w:rsidTr="00655CF4">
        <w:trPr>
          <w:ins w:id="19345" w:author="Author" w:date="2018-02-14T09:26:00Z"/>
        </w:trPr>
        <w:tc>
          <w:tcPr>
            <w:tcW w:w="4382" w:type="dxa"/>
            <w:tcBorders>
              <w:top w:val="single" w:sz="8" w:space="0" w:color="999999"/>
              <w:left w:val="single" w:sz="8" w:space="0" w:color="999999"/>
              <w:bottom w:val="single" w:sz="8" w:space="0" w:color="999999"/>
              <w:right w:val="single" w:sz="8" w:space="0" w:color="999999"/>
            </w:tcBorders>
            <w:tcPrChange w:id="19346" w:author="Author" w:date="2018-02-14T09:46:00Z">
              <w:tcPr>
                <w:tcW w:w="5912" w:type="dxa"/>
                <w:tcBorders>
                  <w:top w:val="single" w:sz="8" w:space="0" w:color="999999"/>
                  <w:left w:val="single" w:sz="8" w:space="0" w:color="999999"/>
                  <w:bottom w:val="single" w:sz="8" w:space="0" w:color="999999"/>
                  <w:right w:val="single" w:sz="8" w:space="0" w:color="999999"/>
                </w:tcBorders>
              </w:tcPr>
            </w:tcPrChange>
          </w:tcPr>
          <w:p w14:paraId="4DE4A710" w14:textId="77777777" w:rsidR="00DB1CEC" w:rsidRPr="002326C1" w:rsidRDefault="00DB1CEC" w:rsidP="00DB1CEC">
            <w:pPr>
              <w:rPr>
                <w:ins w:id="19347" w:author="Author" w:date="2018-02-14T09:26:00Z"/>
                <w:rStyle w:val="SAPScreenElement"/>
                <w:color w:val="auto"/>
                <w:lang w:val="en-US"/>
              </w:rPr>
            </w:pPr>
            <w:ins w:id="19348" w:author="Author" w:date="2018-02-14T09:26:00Z">
              <w:r w:rsidRPr="002326C1">
                <w:rPr>
                  <w:rStyle w:val="SAPScreenElement"/>
                  <w:color w:val="auto"/>
                  <w:lang w:val="en-US"/>
                </w:rPr>
                <w:lastRenderedPageBreak/>
                <w:t>Manage Company Structure (2OY) (Optional)</w:t>
              </w:r>
            </w:ins>
          </w:p>
        </w:tc>
        <w:tc>
          <w:tcPr>
            <w:tcW w:w="9990" w:type="dxa"/>
            <w:tcBorders>
              <w:top w:val="single" w:sz="8" w:space="0" w:color="999999"/>
              <w:left w:val="single" w:sz="8" w:space="0" w:color="999999"/>
              <w:bottom w:val="single" w:sz="8" w:space="0" w:color="999999"/>
              <w:right w:val="single" w:sz="8" w:space="0" w:color="999999"/>
            </w:tcBorders>
            <w:tcPrChange w:id="19349" w:author="Author" w:date="2018-02-14T09:46:00Z">
              <w:tcPr>
                <w:tcW w:w="8460" w:type="dxa"/>
                <w:tcBorders>
                  <w:top w:val="single" w:sz="8" w:space="0" w:color="999999"/>
                  <w:left w:val="single" w:sz="8" w:space="0" w:color="999999"/>
                  <w:bottom w:val="single" w:sz="8" w:space="0" w:color="999999"/>
                  <w:right w:val="single" w:sz="8" w:space="0" w:color="999999"/>
                </w:tcBorders>
              </w:tcPr>
            </w:tcPrChange>
          </w:tcPr>
          <w:p w14:paraId="57E9E09C" w14:textId="1E62F5D9" w:rsidR="00DB1CEC" w:rsidRPr="002326C1" w:rsidRDefault="00DB1CEC" w:rsidP="00DB1CEC">
            <w:pPr>
              <w:rPr>
                <w:ins w:id="19350" w:author="Author" w:date="2018-02-14T09:26:00Z"/>
                <w:lang w:val="en-US"/>
              </w:rPr>
            </w:pPr>
            <w:ins w:id="19351" w:author="Author" w:date="2018-02-14T09:26:00Z">
              <w:r w:rsidRPr="00774C60">
                <w:rPr>
                  <w:lang w:val="en-US"/>
                  <w:rPrChange w:id="19352" w:author="Author" w:date="2018-03-07T10:50:00Z">
                    <w:rPr>
                      <w:rStyle w:val="SAPEmphasis"/>
                      <w:lang w:val="en-US"/>
                    </w:rPr>
                  </w:rPrChange>
                </w:rPr>
                <w:t>In case</w:t>
              </w:r>
              <w:r w:rsidRPr="002326C1">
                <w:rPr>
                  <w:lang w:val="en-US"/>
                </w:rPr>
                <w:t xml:space="preserve"> </w:t>
              </w:r>
              <w:r w:rsidRPr="0073146F">
                <w:rPr>
                  <w:rStyle w:val="SAPEmphasis"/>
                  <w:lang w:val="en-US"/>
                </w:rPr>
                <w:t>Company Structure Overview</w:t>
              </w:r>
              <w:r w:rsidRPr="002326C1">
                <w:rPr>
                  <w:rStyle w:val="SAPEmphasis"/>
                  <w:lang w:val="en-US"/>
                </w:rPr>
                <w:t xml:space="preserve"> </w:t>
              </w:r>
              <w:r w:rsidRPr="002326C1">
                <w:rPr>
                  <w:lang w:val="en-US"/>
                </w:rPr>
                <w:t>has also been implemented in the</w:t>
              </w:r>
              <w:r w:rsidRPr="002326C1">
                <w:rPr>
                  <w:rStyle w:val="SAPEmphasis"/>
                  <w:lang w:val="en-US"/>
                </w:rPr>
                <w:t xml:space="preserve"> SAP SuccessFactors Employee Central instance</w:t>
              </w:r>
            </w:ins>
            <w:ins w:id="19353" w:author="Author" w:date="2018-02-14T09:32:00Z">
              <w:r>
                <w:rPr>
                  <w:rStyle w:val="SAPEmphasis"/>
                  <w:lang w:val="en-US"/>
                </w:rPr>
                <w:t xml:space="preserve"> using the SAP Best Practices</w:t>
              </w:r>
            </w:ins>
            <w:ins w:id="19354" w:author="Author" w:date="2018-02-14T09:26:00Z">
              <w:r w:rsidRPr="002326C1">
                <w:rPr>
                  <w:rStyle w:val="SAPEmphasis"/>
                  <w:lang w:val="en-US"/>
                </w:rPr>
                <w:t xml:space="preserve">: </w:t>
              </w:r>
              <w:r w:rsidRPr="002326C1">
                <w:rPr>
                  <w:lang w:val="en-US"/>
                </w:rPr>
                <w:t>the assignment of the employee in the company structure can be searched for. To achieve this, carry out the optional process step</w:t>
              </w:r>
              <w:r w:rsidRPr="002326C1">
                <w:rPr>
                  <w:rStyle w:val="SAPScreenElement"/>
                  <w:lang w:val="en-US"/>
                </w:rPr>
                <w:t xml:space="preserve"> </w:t>
              </w:r>
              <w:r w:rsidRPr="002326C1">
                <w:rPr>
                  <w:rStyle w:val="SAPScreenElement"/>
                  <w:color w:val="auto"/>
                  <w:lang w:val="en-US"/>
                </w:rPr>
                <w:t xml:space="preserve">Viewing Employee Assignment in Company Structure </w:t>
              </w:r>
              <w:r w:rsidRPr="002326C1">
                <w:rPr>
                  <w:lang w:val="en-US"/>
                </w:rPr>
                <w:t>described in test script</w:t>
              </w:r>
              <w:r w:rsidRPr="002326C1">
                <w:rPr>
                  <w:rStyle w:val="SAPScreenElement"/>
                  <w:lang w:val="en-US"/>
                </w:rPr>
                <w:t xml:space="preserve"> </w:t>
              </w:r>
              <w:r w:rsidRPr="002326C1">
                <w:rPr>
                  <w:rStyle w:val="SAPScreenElement"/>
                  <w:color w:val="auto"/>
                  <w:lang w:val="en-US"/>
                </w:rPr>
                <w:t>Manage Company Structure (2OY).</w:t>
              </w:r>
            </w:ins>
          </w:p>
        </w:tc>
      </w:tr>
    </w:tbl>
    <w:p w14:paraId="11832855" w14:textId="2F4BF4AC" w:rsidR="00DB1CEC" w:rsidRDefault="00DB1CEC" w:rsidP="00FA35C5">
      <w:pPr>
        <w:rPr>
          <w:ins w:id="19355" w:author="Author" w:date="2018-02-14T09:32:00Z"/>
          <w:lang w:val="en-US"/>
        </w:rPr>
      </w:pPr>
    </w:p>
    <w:p w14:paraId="0FF635FA" w14:textId="76375A08" w:rsidR="00DB1CEC" w:rsidRPr="002326C1" w:rsidRDefault="00DB1CEC" w:rsidP="00FA35C5">
      <w:pPr>
        <w:rPr>
          <w:lang w:val="en-US"/>
        </w:rPr>
      </w:pPr>
      <w:ins w:id="19356" w:author="Author" w:date="2018-02-14T09:32:00Z">
        <w:r w:rsidRPr="00857663">
          <w:rPr>
            <w:lang w:val="en-US"/>
            <w:rPrChange w:id="19357" w:author="Author" w:date="2018-02-14T09:32:00Z">
              <w:rPr/>
            </w:rPrChange>
          </w:rPr>
          <w:t xml:space="preserve">In case other </w:t>
        </w:r>
      </w:ins>
      <w:ins w:id="19358" w:author="Author" w:date="2018-02-14T11:08:00Z">
        <w:r w:rsidR="00B51E0F" w:rsidRPr="00F44B1E">
          <w:rPr>
            <w:lang w:val="en-US"/>
            <w:rPrChange w:id="19359" w:author="Author" w:date="2018-02-14T11:08:00Z">
              <w:rPr/>
            </w:rPrChange>
          </w:rPr>
          <w:t xml:space="preserve">Employee Central modules </w:t>
        </w:r>
      </w:ins>
      <w:ins w:id="19360" w:author="Author" w:date="2018-02-14T09:32:00Z">
        <w:del w:id="19361" w:author="Author" w:date="2018-02-14T11:08:00Z">
          <w:r w:rsidRPr="00857663" w:rsidDel="00B51E0F">
            <w:rPr>
              <w:lang w:val="en-US"/>
              <w:rPrChange w:id="19362" w:author="Author" w:date="2018-02-14T09:32:00Z">
                <w:rPr/>
              </w:rPrChange>
            </w:rPr>
            <w:delText xml:space="preserve">content </w:delText>
          </w:r>
        </w:del>
        <w:r w:rsidRPr="00857663">
          <w:rPr>
            <w:lang w:val="en-US"/>
            <w:rPrChange w:id="19363" w:author="Author" w:date="2018-02-14T09:32:00Z">
              <w:rPr/>
            </w:rPrChange>
          </w:rPr>
          <w:t>ha</w:t>
        </w:r>
        <w:del w:id="19364" w:author="Author" w:date="2018-02-14T11:08:00Z">
          <w:r w:rsidRPr="00857663" w:rsidDel="00B51E0F">
            <w:rPr>
              <w:lang w:val="en-US"/>
              <w:rPrChange w:id="19365" w:author="Author" w:date="2018-02-14T09:32:00Z">
                <w:rPr/>
              </w:rPrChange>
            </w:rPr>
            <w:delText>s</w:delText>
          </w:r>
        </w:del>
      </w:ins>
      <w:ins w:id="19366" w:author="Author" w:date="2018-02-14T11:08:00Z">
        <w:r w:rsidR="00B51E0F">
          <w:rPr>
            <w:lang w:val="en-US"/>
          </w:rPr>
          <w:t>ve</w:t>
        </w:r>
      </w:ins>
      <w:ins w:id="19367" w:author="Author" w:date="2018-02-14T09:32:00Z">
        <w:r w:rsidRPr="00857663">
          <w:rPr>
            <w:lang w:val="en-US"/>
            <w:rPrChange w:id="19368" w:author="Author" w:date="2018-02-14T09:32:00Z">
              <w:rPr/>
            </w:rPrChange>
          </w:rPr>
          <w:t xml:space="preserve"> also been </w:t>
        </w:r>
        <w:r w:rsidRPr="001646CF">
          <w:rPr>
            <w:rStyle w:val="SAPEmphasis"/>
            <w:lang w:val="en-US"/>
            <w:rPrChange w:id="19369" w:author="Author" w:date="2018-02-14T09:32:00Z">
              <w:rPr/>
            </w:rPrChange>
          </w:rPr>
          <w:t>deployed</w:t>
        </w:r>
        <w:r w:rsidRPr="00857663">
          <w:rPr>
            <w:lang w:val="en-US"/>
            <w:rPrChange w:id="19370" w:author="Author" w:date="2018-02-14T09:32:00Z">
              <w:rPr/>
            </w:rPrChange>
          </w:rPr>
          <w:t xml:space="preserve"> in your </w:t>
        </w:r>
        <w:del w:id="19371" w:author="Author" w:date="2018-02-14T11:12:00Z">
          <w:r w:rsidRPr="00857663" w:rsidDel="00F44B1E">
            <w:rPr>
              <w:lang w:val="en-US"/>
              <w:rPrChange w:id="19372" w:author="Author" w:date="2018-02-14T09:32:00Z">
                <w:rPr/>
              </w:rPrChange>
            </w:rPr>
            <w:delText xml:space="preserve">SAP SuccessFactors Employee Central </w:delText>
          </w:r>
        </w:del>
        <w:r w:rsidRPr="00857663">
          <w:rPr>
            <w:lang w:val="en-US"/>
            <w:rPrChange w:id="19373" w:author="Author" w:date="2018-02-14T09:32:00Z">
              <w:rPr/>
            </w:rPrChange>
          </w:rPr>
          <w:t xml:space="preserve">instance </w:t>
        </w:r>
        <w:r w:rsidRPr="001646CF">
          <w:rPr>
            <w:rStyle w:val="SAPEmphasis"/>
            <w:lang w:val="en-US"/>
            <w:rPrChange w:id="19374" w:author="Author" w:date="2018-02-14T09:32:00Z">
              <w:rPr/>
            </w:rPrChange>
          </w:rPr>
          <w:t>with</w:t>
        </w:r>
        <w:r w:rsidRPr="00857663">
          <w:rPr>
            <w:lang w:val="en-US"/>
            <w:rPrChange w:id="19375" w:author="Author" w:date="2018-02-14T09:32:00Z">
              <w:rPr/>
            </w:rPrChange>
          </w:rPr>
          <w:t xml:space="preserve"> the </w:t>
        </w:r>
        <w:r w:rsidRPr="001646CF">
          <w:rPr>
            <w:rStyle w:val="SAPEmphasis"/>
            <w:lang w:val="en-US"/>
            <w:rPrChange w:id="19376" w:author="Author" w:date="2018-02-14T09:32:00Z">
              <w:rPr/>
            </w:rPrChange>
          </w:rPr>
          <w:t>SAP Best Practices</w:t>
        </w:r>
        <w:r w:rsidRPr="00857663">
          <w:rPr>
            <w:lang w:val="en-US"/>
            <w:rPrChange w:id="19377" w:author="Author" w:date="2018-02-14T09:32:00Z">
              <w:rPr/>
            </w:rPrChange>
          </w:rPr>
          <w:t>, additional succeeding processes might be possible.</w:t>
        </w:r>
      </w:ins>
      <w:ins w:id="19378" w:author="Author" w:date="2018-02-14T09:33:00Z">
        <w:r>
          <w:rPr>
            <w:lang w:val="en-US"/>
          </w:rPr>
          <w:t xml:space="preserve"> </w:t>
        </w:r>
      </w:ins>
      <w:ins w:id="19379" w:author="Author" w:date="2018-02-14T09:32:00Z">
        <w:r w:rsidRPr="00857663">
          <w:rPr>
            <w:lang w:val="en-US"/>
            <w:rPrChange w:id="19380" w:author="Author" w:date="2018-02-14T09:32:00Z">
              <w:rPr/>
            </w:rPrChange>
          </w:rPr>
          <w:t xml:space="preserve">Below we give </w:t>
        </w:r>
        <w:del w:id="19381" w:author="Author" w:date="2018-03-05T06:49:00Z">
          <w:r w:rsidRPr="00857663" w:rsidDel="00E4763B">
            <w:rPr>
              <w:lang w:val="en-US"/>
              <w:rPrChange w:id="19382" w:author="Author" w:date="2018-02-14T09:32:00Z">
                <w:rPr/>
              </w:rPrChange>
            </w:rPr>
            <w:delText>a list</w:delText>
          </w:r>
        </w:del>
      </w:ins>
      <w:ins w:id="19383" w:author="Author" w:date="2018-03-05T06:49:00Z">
        <w:r w:rsidR="00E4763B">
          <w:rPr>
            <w:lang w:val="en-US"/>
          </w:rPr>
          <w:t>some examples</w:t>
        </w:r>
      </w:ins>
      <w:ins w:id="19384" w:author="Author" w:date="2018-02-14T09:32:00Z">
        <w:r w:rsidRPr="00857663">
          <w:rPr>
            <w:lang w:val="en-US"/>
            <w:rPrChange w:id="19385" w:author="Author" w:date="2018-02-14T09:32:00Z">
              <w:rPr/>
            </w:rPrChange>
          </w:rPr>
          <w:t xml:space="preserve"> of such possible business processes:</w:t>
        </w:r>
      </w:ins>
    </w:p>
    <w:tbl>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Change w:id="19386" w:author="Author" w:date="2018-02-14T09:46:00Z">
          <w:tblPr>
            <w:tblW w:w="143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PrChange>
      </w:tblPr>
      <w:tblGrid>
        <w:gridCol w:w="5192"/>
        <w:gridCol w:w="9180"/>
        <w:tblGridChange w:id="19387">
          <w:tblGrid>
            <w:gridCol w:w="5912"/>
            <w:gridCol w:w="8460"/>
          </w:tblGrid>
        </w:tblGridChange>
      </w:tblGrid>
      <w:tr w:rsidR="00FA35C5" w:rsidRPr="002326C1" w14:paraId="4A1EDA9D" w14:textId="77777777" w:rsidTr="00655CF4">
        <w:trPr>
          <w:tblHeader/>
          <w:trPrChange w:id="19388" w:author="Author" w:date="2018-02-14T09:46:00Z">
            <w:trPr>
              <w:tblHeader/>
            </w:trPr>
          </w:trPrChange>
        </w:trPr>
        <w:tc>
          <w:tcPr>
            <w:tcW w:w="5192" w:type="dxa"/>
            <w:tcBorders>
              <w:top w:val="single" w:sz="8" w:space="0" w:color="999999"/>
              <w:left w:val="single" w:sz="8" w:space="0" w:color="999999"/>
              <w:bottom w:val="single" w:sz="8" w:space="0" w:color="999999"/>
              <w:right w:val="single" w:sz="8" w:space="0" w:color="999999"/>
            </w:tcBorders>
            <w:shd w:val="clear" w:color="auto" w:fill="999999"/>
            <w:hideMark/>
            <w:tcPrChange w:id="19389" w:author="Author" w:date="2018-02-14T09:46:00Z">
              <w:tcPr>
                <w:tcW w:w="591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6D264C7B" w14:textId="77777777" w:rsidR="00FA35C5" w:rsidRPr="002326C1" w:rsidRDefault="00FA35C5" w:rsidP="00FA35C5">
            <w:pPr>
              <w:pStyle w:val="SAPTableHeader"/>
              <w:rPr>
                <w:lang w:val="en-US"/>
              </w:rPr>
            </w:pPr>
            <w:r w:rsidRPr="002326C1">
              <w:rPr>
                <w:lang w:val="en-US"/>
              </w:rPr>
              <w:t>Process</w:t>
            </w:r>
          </w:p>
        </w:tc>
        <w:tc>
          <w:tcPr>
            <w:tcW w:w="9180" w:type="dxa"/>
            <w:tcBorders>
              <w:top w:val="single" w:sz="8" w:space="0" w:color="999999"/>
              <w:left w:val="single" w:sz="8" w:space="0" w:color="999999"/>
              <w:bottom w:val="single" w:sz="8" w:space="0" w:color="999999"/>
              <w:right w:val="single" w:sz="8" w:space="0" w:color="999999"/>
            </w:tcBorders>
            <w:shd w:val="clear" w:color="auto" w:fill="999999"/>
            <w:hideMark/>
            <w:tcPrChange w:id="19390" w:author="Author" w:date="2018-02-14T09:46:00Z">
              <w:tcPr>
                <w:tcW w:w="846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7150F6F4" w14:textId="77777777" w:rsidR="00FA35C5" w:rsidRPr="002326C1" w:rsidRDefault="00FA35C5" w:rsidP="00FA35C5">
            <w:pPr>
              <w:pStyle w:val="SAPTableHeader"/>
              <w:rPr>
                <w:lang w:val="en-US"/>
              </w:rPr>
            </w:pPr>
            <w:r w:rsidRPr="002326C1">
              <w:rPr>
                <w:lang w:val="en-US"/>
              </w:rPr>
              <w:t>Business Condition</w:t>
            </w:r>
          </w:p>
        </w:tc>
      </w:tr>
      <w:tr w:rsidR="007B59B7" w:rsidRPr="007A36E6" w:rsidDel="00DB1CEC" w14:paraId="01E8F59B" w14:textId="11CEB90C" w:rsidTr="00655CF4">
        <w:trPr>
          <w:del w:id="19391" w:author="Author" w:date="2018-02-14T09:33:00Z"/>
        </w:trPr>
        <w:tc>
          <w:tcPr>
            <w:tcW w:w="5192" w:type="dxa"/>
            <w:tcBorders>
              <w:top w:val="single" w:sz="8" w:space="0" w:color="999999"/>
              <w:left w:val="single" w:sz="8" w:space="0" w:color="999999"/>
              <w:bottom w:val="single" w:sz="8" w:space="0" w:color="999999"/>
              <w:right w:val="single" w:sz="8" w:space="0" w:color="999999"/>
            </w:tcBorders>
            <w:tcPrChange w:id="19392" w:author="Author" w:date="2018-02-14T09:46:00Z">
              <w:tcPr>
                <w:tcW w:w="5912" w:type="dxa"/>
                <w:tcBorders>
                  <w:top w:val="single" w:sz="8" w:space="0" w:color="999999"/>
                  <w:left w:val="single" w:sz="8" w:space="0" w:color="999999"/>
                  <w:bottom w:val="single" w:sz="8" w:space="0" w:color="999999"/>
                  <w:right w:val="single" w:sz="8" w:space="0" w:color="999999"/>
                </w:tcBorders>
              </w:tcPr>
            </w:tcPrChange>
          </w:tcPr>
          <w:p w14:paraId="54F7BEEB" w14:textId="130F19EC" w:rsidR="007B59B7" w:rsidRPr="002326C1" w:rsidDel="00DB1CEC" w:rsidRDefault="009F24DA" w:rsidP="00FA35C5">
            <w:pPr>
              <w:rPr>
                <w:del w:id="19393" w:author="Author" w:date="2018-02-14T09:33:00Z"/>
                <w:rStyle w:val="SAPScreenElement"/>
                <w:color w:val="auto"/>
                <w:lang w:val="en-US"/>
              </w:rPr>
            </w:pPr>
            <w:del w:id="19394" w:author="Author" w:date="2018-02-14T09:33:00Z">
              <w:r w:rsidRPr="002326C1" w:rsidDel="00DB1CEC">
                <w:rPr>
                  <w:rStyle w:val="SAPScreenElement"/>
                  <w:color w:val="auto"/>
                  <w:lang w:val="en-US"/>
                </w:rPr>
                <w:delText>Manage Company Structure (2OY) (Optional)</w:delText>
              </w:r>
            </w:del>
          </w:p>
        </w:tc>
        <w:tc>
          <w:tcPr>
            <w:tcW w:w="9180" w:type="dxa"/>
            <w:tcBorders>
              <w:top w:val="single" w:sz="8" w:space="0" w:color="999999"/>
              <w:left w:val="single" w:sz="8" w:space="0" w:color="999999"/>
              <w:bottom w:val="single" w:sz="8" w:space="0" w:color="999999"/>
              <w:right w:val="single" w:sz="8" w:space="0" w:color="999999"/>
            </w:tcBorders>
            <w:tcPrChange w:id="19395" w:author="Author" w:date="2018-02-14T09:46:00Z">
              <w:tcPr>
                <w:tcW w:w="8460" w:type="dxa"/>
                <w:tcBorders>
                  <w:top w:val="single" w:sz="8" w:space="0" w:color="999999"/>
                  <w:left w:val="single" w:sz="8" w:space="0" w:color="999999"/>
                  <w:bottom w:val="single" w:sz="8" w:space="0" w:color="999999"/>
                  <w:right w:val="single" w:sz="8" w:space="0" w:color="999999"/>
                </w:tcBorders>
              </w:tcPr>
            </w:tcPrChange>
          </w:tcPr>
          <w:p w14:paraId="3F643242" w14:textId="1BF1441C" w:rsidR="007B59B7" w:rsidRPr="002326C1" w:rsidDel="00DB1CEC" w:rsidRDefault="001F452D" w:rsidP="00AE1650">
            <w:pPr>
              <w:rPr>
                <w:del w:id="19396" w:author="Author" w:date="2018-02-14T09:33:00Z"/>
                <w:lang w:val="en-US"/>
              </w:rPr>
            </w:pPr>
            <w:del w:id="19397" w:author="Author" w:date="2018-02-14T09:33:00Z">
              <w:r w:rsidRPr="002326C1" w:rsidDel="00DB1CEC">
                <w:rPr>
                  <w:rStyle w:val="SAPEmphasis"/>
                  <w:lang w:val="en-US"/>
                </w:rPr>
                <w:delText>In case</w:delText>
              </w:r>
              <w:r w:rsidRPr="002326C1" w:rsidDel="00DB1CEC">
                <w:rPr>
                  <w:lang w:val="en-US"/>
                </w:rPr>
                <w:delText xml:space="preserve"> </w:delText>
              </w:r>
              <w:r w:rsidRPr="0073146F" w:rsidDel="00DB1CEC">
                <w:rPr>
                  <w:rStyle w:val="SAPEmphasis"/>
                  <w:lang w:val="en-US"/>
                </w:rPr>
                <w:delText>Company Structure Overview</w:delText>
              </w:r>
              <w:r w:rsidRPr="002326C1" w:rsidDel="00DB1CEC">
                <w:rPr>
                  <w:rStyle w:val="SAPEmphasis"/>
                  <w:lang w:val="en-US"/>
                </w:rPr>
                <w:delText xml:space="preserve"> </w:delText>
              </w:r>
              <w:r w:rsidR="00AF6EA7" w:rsidRPr="002326C1" w:rsidDel="00DB1CEC">
                <w:rPr>
                  <w:lang w:val="en-US"/>
                </w:rPr>
                <w:delText xml:space="preserve">has </w:delText>
              </w:r>
              <w:r w:rsidR="00CA3FA6" w:rsidRPr="002326C1" w:rsidDel="00DB1CEC">
                <w:rPr>
                  <w:lang w:val="en-US"/>
                </w:rPr>
                <w:delText xml:space="preserve">also </w:delText>
              </w:r>
              <w:r w:rsidR="00AF6EA7" w:rsidRPr="002326C1" w:rsidDel="00DB1CEC">
                <w:rPr>
                  <w:lang w:val="en-US"/>
                </w:rPr>
                <w:delText>been implemented</w:delText>
              </w:r>
              <w:r w:rsidRPr="002326C1" w:rsidDel="00DB1CEC">
                <w:rPr>
                  <w:lang w:val="en-US"/>
                </w:rPr>
                <w:delText xml:space="preserve"> in the</w:delText>
              </w:r>
              <w:r w:rsidRPr="002326C1" w:rsidDel="00DB1CEC">
                <w:rPr>
                  <w:rStyle w:val="SAPEmphasis"/>
                  <w:lang w:val="en-US"/>
                </w:rPr>
                <w:delText xml:space="preserve"> SAP SuccessFactors Employee Central instance: </w:delText>
              </w:r>
              <w:r w:rsidRPr="002326C1" w:rsidDel="00DB1CEC">
                <w:rPr>
                  <w:lang w:val="en-US"/>
                </w:rPr>
                <w:delText>t</w:delText>
              </w:r>
              <w:r w:rsidR="009F24DA" w:rsidRPr="002326C1" w:rsidDel="00DB1CEC">
                <w:rPr>
                  <w:lang w:val="en-US"/>
                </w:rPr>
                <w:delText xml:space="preserve">he assignment </w:delText>
              </w:r>
              <w:r w:rsidR="00D31349" w:rsidRPr="002326C1" w:rsidDel="00DB1CEC">
                <w:rPr>
                  <w:lang w:val="en-US"/>
                </w:rPr>
                <w:delText xml:space="preserve">of the employee </w:delText>
              </w:r>
              <w:r w:rsidR="009F24DA" w:rsidRPr="002326C1" w:rsidDel="00DB1CEC">
                <w:rPr>
                  <w:lang w:val="en-US"/>
                </w:rPr>
                <w:delText>in the company structure can be searched for. To achieve this, carry out the optional process step</w:delText>
              </w:r>
              <w:r w:rsidR="009F24DA" w:rsidRPr="002326C1" w:rsidDel="00DB1CEC">
                <w:rPr>
                  <w:rStyle w:val="SAPScreenElement"/>
                  <w:lang w:val="en-US"/>
                </w:rPr>
                <w:delText xml:space="preserve"> </w:delText>
              </w:r>
              <w:r w:rsidR="009F24DA" w:rsidRPr="002326C1" w:rsidDel="00DB1CEC">
                <w:rPr>
                  <w:rStyle w:val="SAPScreenElement"/>
                  <w:color w:val="auto"/>
                  <w:lang w:val="en-US"/>
                </w:rPr>
                <w:delText xml:space="preserve">Viewing Employee Assignment in Company Structure </w:delText>
              </w:r>
              <w:r w:rsidR="009F24DA" w:rsidRPr="002326C1" w:rsidDel="00DB1CEC">
                <w:rPr>
                  <w:lang w:val="en-US"/>
                </w:rPr>
                <w:delText>described in test script</w:delText>
              </w:r>
              <w:r w:rsidR="009F24DA" w:rsidRPr="002326C1" w:rsidDel="00DB1CEC">
                <w:rPr>
                  <w:rStyle w:val="SAPScreenElement"/>
                  <w:lang w:val="en-US"/>
                </w:rPr>
                <w:delText xml:space="preserve"> </w:delText>
              </w:r>
              <w:r w:rsidR="009F24DA" w:rsidRPr="002326C1" w:rsidDel="00DB1CEC">
                <w:rPr>
                  <w:rStyle w:val="SAPScreenElement"/>
                  <w:color w:val="auto"/>
                  <w:lang w:val="en-US"/>
                </w:rPr>
                <w:delText>Manage Company Structure (2OY).</w:delText>
              </w:r>
            </w:del>
          </w:p>
        </w:tc>
      </w:tr>
      <w:tr w:rsidR="00FA35C5" w:rsidRPr="007A36E6" w:rsidDel="00DB1CEC" w14:paraId="633278F6" w14:textId="66CD6485" w:rsidTr="00655CF4">
        <w:trPr>
          <w:del w:id="19398" w:author="Author" w:date="2018-02-14T09:33:00Z"/>
        </w:trPr>
        <w:tc>
          <w:tcPr>
            <w:tcW w:w="5192" w:type="dxa"/>
            <w:tcBorders>
              <w:top w:val="single" w:sz="8" w:space="0" w:color="999999"/>
              <w:left w:val="single" w:sz="8" w:space="0" w:color="999999"/>
              <w:bottom w:val="single" w:sz="8" w:space="0" w:color="999999"/>
              <w:right w:val="single" w:sz="8" w:space="0" w:color="999999"/>
            </w:tcBorders>
            <w:hideMark/>
            <w:tcPrChange w:id="19399" w:author="Author" w:date="2018-02-14T09:46:00Z">
              <w:tcPr>
                <w:tcW w:w="5912" w:type="dxa"/>
                <w:tcBorders>
                  <w:top w:val="single" w:sz="8" w:space="0" w:color="999999"/>
                  <w:left w:val="single" w:sz="8" w:space="0" w:color="999999"/>
                  <w:bottom w:val="single" w:sz="8" w:space="0" w:color="999999"/>
                  <w:right w:val="single" w:sz="8" w:space="0" w:color="999999"/>
                </w:tcBorders>
                <w:hideMark/>
              </w:tcPr>
            </w:tcPrChange>
          </w:tcPr>
          <w:p w14:paraId="1CB58923" w14:textId="276A2D3D" w:rsidR="00FA35C5" w:rsidRPr="002326C1" w:rsidDel="00DB1CEC" w:rsidRDefault="00FA35C5" w:rsidP="00FA35C5">
            <w:pPr>
              <w:rPr>
                <w:del w:id="19400" w:author="Author" w:date="2018-02-14T09:33:00Z"/>
                <w:rStyle w:val="SAPScreenElement"/>
                <w:color w:val="auto"/>
                <w:lang w:val="en-US"/>
              </w:rPr>
            </w:pPr>
            <w:del w:id="19401" w:author="Author" w:date="2018-02-14T09:33:00Z">
              <w:r w:rsidRPr="002326C1" w:rsidDel="00DB1CEC">
                <w:rPr>
                  <w:rStyle w:val="SAPScreenElement"/>
                  <w:color w:val="auto"/>
                  <w:lang w:val="en-US"/>
                </w:rPr>
                <w:delText>Data Change Employee File (FJ5)</w:delText>
              </w:r>
              <w:r w:rsidR="002541C3" w:rsidRPr="002326C1" w:rsidDel="00DB1CEC">
                <w:rPr>
                  <w:rStyle w:val="SAPScreenElement"/>
                  <w:color w:val="auto"/>
                  <w:lang w:val="en-US"/>
                </w:rPr>
                <w:delText xml:space="preserve"> (Optional)</w:delText>
              </w:r>
            </w:del>
          </w:p>
        </w:tc>
        <w:tc>
          <w:tcPr>
            <w:tcW w:w="9180" w:type="dxa"/>
            <w:tcBorders>
              <w:top w:val="single" w:sz="8" w:space="0" w:color="999999"/>
              <w:left w:val="single" w:sz="8" w:space="0" w:color="999999"/>
              <w:bottom w:val="single" w:sz="8" w:space="0" w:color="999999"/>
              <w:right w:val="single" w:sz="8" w:space="0" w:color="999999"/>
            </w:tcBorders>
            <w:hideMark/>
            <w:tcPrChange w:id="19402" w:author="Author" w:date="2018-02-14T09:46:00Z">
              <w:tcPr>
                <w:tcW w:w="8460" w:type="dxa"/>
                <w:tcBorders>
                  <w:top w:val="single" w:sz="8" w:space="0" w:color="999999"/>
                  <w:left w:val="single" w:sz="8" w:space="0" w:color="999999"/>
                  <w:bottom w:val="single" w:sz="8" w:space="0" w:color="999999"/>
                  <w:right w:val="single" w:sz="8" w:space="0" w:color="999999"/>
                </w:tcBorders>
                <w:hideMark/>
              </w:tcPr>
            </w:tcPrChange>
          </w:tcPr>
          <w:p w14:paraId="7B5ABDDB" w14:textId="447565C1" w:rsidR="00FA35C5" w:rsidRPr="002326C1" w:rsidDel="00DB1CEC" w:rsidRDefault="00012F68" w:rsidP="00AE1650">
            <w:pPr>
              <w:rPr>
                <w:del w:id="19403" w:author="Author" w:date="2018-02-14T09:33:00Z"/>
                <w:rStyle w:val="SAPScreenElement"/>
                <w:lang w:val="en-US"/>
              </w:rPr>
            </w:pPr>
            <w:del w:id="19404" w:author="Author" w:date="2018-02-14T09:33:00Z">
              <w:r w:rsidRPr="002326C1" w:rsidDel="00DB1CEC">
                <w:rPr>
                  <w:lang w:val="en-US"/>
                </w:rPr>
                <w:delText xml:space="preserve">In case changes to the employee's master data are needed, carry out the appropriate process step(s) described in </w:delText>
              </w:r>
              <w:r w:rsidR="00AE1650" w:rsidRPr="002326C1" w:rsidDel="00DB1CEC">
                <w:rPr>
                  <w:lang w:val="en-US"/>
                </w:rPr>
                <w:delText>t</w:delText>
              </w:r>
              <w:r w:rsidRPr="002326C1" w:rsidDel="00DB1CEC">
                <w:rPr>
                  <w:lang w:val="en-US"/>
                </w:rPr>
                <w:delText xml:space="preserve">est </w:delText>
              </w:r>
              <w:r w:rsidR="00AE1650" w:rsidRPr="002326C1" w:rsidDel="00DB1CEC">
                <w:rPr>
                  <w:lang w:val="en-US"/>
                </w:rPr>
                <w:delText>s</w:delText>
              </w:r>
              <w:r w:rsidRPr="002326C1" w:rsidDel="00DB1CEC">
                <w:rPr>
                  <w:lang w:val="en-US"/>
                </w:rPr>
                <w:delText xml:space="preserve">cript </w:delText>
              </w:r>
              <w:r w:rsidRPr="002326C1" w:rsidDel="00DB1CEC">
                <w:rPr>
                  <w:rStyle w:val="SAPTextReference"/>
                  <w:lang w:val="en-US"/>
                </w:rPr>
                <w:delText>Data Change Employee File (FJ5)</w:delText>
              </w:r>
              <w:r w:rsidRPr="002326C1" w:rsidDel="00DB1CEC">
                <w:rPr>
                  <w:lang w:val="en-US"/>
                </w:rPr>
                <w:delText>.</w:delText>
              </w:r>
            </w:del>
          </w:p>
        </w:tc>
      </w:tr>
      <w:tr w:rsidR="00E12545" w:rsidRPr="007A36E6" w:rsidDel="00DB1CEC" w14:paraId="27E9DE6F" w14:textId="20A99048" w:rsidTr="00655CF4">
        <w:trPr>
          <w:del w:id="19405" w:author="Author" w:date="2018-02-14T09:33:00Z"/>
        </w:trPr>
        <w:tc>
          <w:tcPr>
            <w:tcW w:w="5192" w:type="dxa"/>
            <w:tcBorders>
              <w:top w:val="single" w:sz="8" w:space="0" w:color="999999"/>
              <w:left w:val="single" w:sz="8" w:space="0" w:color="999999"/>
              <w:bottom w:val="single" w:sz="8" w:space="0" w:color="999999"/>
              <w:right w:val="single" w:sz="8" w:space="0" w:color="999999"/>
            </w:tcBorders>
            <w:tcPrChange w:id="19406" w:author="Author" w:date="2018-02-14T09:46:00Z">
              <w:tcPr>
                <w:tcW w:w="5912" w:type="dxa"/>
                <w:tcBorders>
                  <w:top w:val="single" w:sz="8" w:space="0" w:color="999999"/>
                  <w:left w:val="single" w:sz="8" w:space="0" w:color="999999"/>
                  <w:bottom w:val="single" w:sz="8" w:space="0" w:color="999999"/>
                  <w:right w:val="single" w:sz="8" w:space="0" w:color="999999"/>
                </w:tcBorders>
              </w:tcPr>
            </w:tcPrChange>
          </w:tcPr>
          <w:p w14:paraId="22575FB1" w14:textId="2CE61C90" w:rsidR="00E12545" w:rsidRPr="002326C1" w:rsidDel="00DB1CEC" w:rsidRDefault="00E12545" w:rsidP="002541C3">
            <w:pPr>
              <w:rPr>
                <w:del w:id="19407" w:author="Author" w:date="2018-02-14T09:33:00Z"/>
                <w:rStyle w:val="SAPScreenElement"/>
                <w:color w:val="auto"/>
                <w:lang w:val="en-US"/>
              </w:rPr>
            </w:pPr>
            <w:del w:id="19408" w:author="Author" w:date="2018-02-14T09:33:00Z">
              <w:r w:rsidRPr="002326C1" w:rsidDel="00DB1CEC">
                <w:rPr>
                  <w:rStyle w:val="SAPScreenElement"/>
                  <w:color w:val="auto"/>
                  <w:lang w:val="en-US"/>
                </w:rPr>
                <w:delText xml:space="preserve">Take Action </w:delText>
              </w:r>
              <w:r w:rsidRPr="002326C1" w:rsidDel="00DB1CEC">
                <w:rPr>
                  <w:lang w:val="en-US"/>
                </w:rPr>
                <w:delText>scope items</w:delText>
              </w:r>
              <w:r w:rsidRPr="002326C1" w:rsidDel="00DB1CEC">
                <w:rPr>
                  <w:rStyle w:val="SAPScreenElement"/>
                  <w:color w:val="auto"/>
                  <w:lang w:val="en-US"/>
                </w:rPr>
                <w:delText xml:space="preserve"> (FJ1, FJ2, FJ3) (Optional)</w:delText>
              </w:r>
            </w:del>
          </w:p>
        </w:tc>
        <w:tc>
          <w:tcPr>
            <w:tcW w:w="9180" w:type="dxa"/>
            <w:tcBorders>
              <w:top w:val="single" w:sz="8" w:space="0" w:color="999999"/>
              <w:left w:val="single" w:sz="8" w:space="0" w:color="999999"/>
              <w:bottom w:val="single" w:sz="8" w:space="0" w:color="999999"/>
              <w:right w:val="single" w:sz="8" w:space="0" w:color="999999"/>
            </w:tcBorders>
            <w:tcPrChange w:id="19409" w:author="Author" w:date="2018-02-14T09:46:00Z">
              <w:tcPr>
                <w:tcW w:w="8460" w:type="dxa"/>
                <w:tcBorders>
                  <w:top w:val="single" w:sz="8" w:space="0" w:color="999999"/>
                  <w:left w:val="single" w:sz="8" w:space="0" w:color="999999"/>
                  <w:bottom w:val="single" w:sz="8" w:space="0" w:color="999999"/>
                  <w:right w:val="single" w:sz="8" w:space="0" w:color="999999"/>
                </w:tcBorders>
              </w:tcPr>
            </w:tcPrChange>
          </w:tcPr>
          <w:p w14:paraId="0CFED97A" w14:textId="16C863CE" w:rsidR="00E12545" w:rsidRPr="002326C1" w:rsidDel="00DB1CEC" w:rsidRDefault="00E12545" w:rsidP="00FA35C5">
            <w:pPr>
              <w:rPr>
                <w:del w:id="19410" w:author="Author" w:date="2018-02-14T09:33:00Z"/>
                <w:lang w:val="en-US"/>
              </w:rPr>
            </w:pPr>
            <w:del w:id="19411" w:author="Author" w:date="2018-02-14T09:33:00Z">
              <w:r w:rsidRPr="002326C1" w:rsidDel="00DB1CEC">
                <w:rPr>
                  <w:lang w:val="en-US"/>
                </w:rPr>
                <w:delText>Once the employee is hired (or rehired), he or she can experience several of the take action processes during his or her lifecycle at the company.</w:delText>
              </w:r>
            </w:del>
          </w:p>
        </w:tc>
      </w:tr>
      <w:tr w:rsidR="00741D23" w:rsidRPr="00AC5720" w14:paraId="6C6E4329" w14:textId="77777777" w:rsidTr="00655CF4">
        <w:tc>
          <w:tcPr>
            <w:tcW w:w="5192" w:type="dxa"/>
            <w:tcBorders>
              <w:top w:val="single" w:sz="8" w:space="0" w:color="999999"/>
              <w:left w:val="single" w:sz="8" w:space="0" w:color="999999"/>
              <w:bottom w:val="single" w:sz="8" w:space="0" w:color="999999"/>
              <w:right w:val="single" w:sz="8" w:space="0" w:color="999999"/>
            </w:tcBorders>
            <w:tcPrChange w:id="19412" w:author="Author" w:date="2018-02-14T09:46:00Z">
              <w:tcPr>
                <w:tcW w:w="5912" w:type="dxa"/>
                <w:tcBorders>
                  <w:top w:val="single" w:sz="8" w:space="0" w:color="999999"/>
                  <w:left w:val="single" w:sz="8" w:space="0" w:color="999999"/>
                  <w:bottom w:val="single" w:sz="8" w:space="0" w:color="999999"/>
                  <w:right w:val="single" w:sz="8" w:space="0" w:color="999999"/>
                </w:tcBorders>
              </w:tcPr>
            </w:tcPrChange>
          </w:tcPr>
          <w:p w14:paraId="27FEF619" w14:textId="1BAF75D8" w:rsidR="00741D23" w:rsidRPr="0073146F" w:rsidRDefault="00CA3FA6" w:rsidP="00741D23">
            <w:pPr>
              <w:rPr>
                <w:lang w:val="en-US"/>
              </w:rPr>
            </w:pPr>
            <w:r w:rsidRPr="0073146F">
              <w:rPr>
                <w:lang w:val="en-US"/>
              </w:rPr>
              <w:t>Optionally, o</w:t>
            </w:r>
            <w:r w:rsidR="00741D23" w:rsidRPr="0073146F">
              <w:rPr>
                <w:lang w:val="en-US"/>
              </w:rPr>
              <w:t xml:space="preserve">ne of the below scope items: </w:t>
            </w:r>
          </w:p>
          <w:p w14:paraId="2C97516E" w14:textId="48B9F3A4" w:rsidR="00741D23" w:rsidRPr="00F52D24" w:rsidRDefault="00741D23">
            <w:pPr>
              <w:pStyle w:val="ListBullet"/>
              <w:ind w:left="252" w:hanging="195"/>
              <w:rPr>
                <w:ins w:id="19413" w:author="Author" w:date="2018-02-05T14:38:00Z"/>
                <w:rStyle w:val="SAPEmphasis"/>
                <w:rFonts w:ascii="BentonSans Book Italic" w:hAnsi="BentonSans Book Italic"/>
                <w:lang w:val="en-US"/>
              </w:rPr>
            </w:pPr>
            <w:r w:rsidRPr="0073146F">
              <w:rPr>
                <w:rStyle w:val="SAPScreenElement"/>
                <w:color w:val="auto"/>
                <w:lang w:val="en-US"/>
              </w:rPr>
              <w:t>Request and Manage Time Off (FJ7)</w:t>
            </w:r>
            <w:r w:rsidRPr="0073146F">
              <w:rPr>
                <w:rStyle w:val="SAPTextReference"/>
                <w:lang w:val="en-US"/>
              </w:rPr>
              <w:t xml:space="preserve"> </w:t>
            </w:r>
            <w:r w:rsidR="00AF3417" w:rsidRPr="0073146F">
              <w:rPr>
                <w:rStyle w:val="SAPTextReference"/>
                <w:lang w:val="en-US"/>
              </w:rPr>
              <w:t>-</w:t>
            </w:r>
            <w:r w:rsidRPr="0073146F">
              <w:rPr>
                <w:rStyle w:val="SAPTextReference"/>
                <w:lang w:val="en-US"/>
              </w:rPr>
              <w:t xml:space="preserve"> </w:t>
            </w:r>
            <w:r w:rsidRPr="0073146F">
              <w:rPr>
                <w:lang w:val="en-US"/>
              </w:rPr>
              <w:t xml:space="preserve">in case </w:t>
            </w:r>
            <w:r w:rsidR="00CA3FA6" w:rsidRPr="0073146F">
              <w:rPr>
                <w:lang w:val="en-US"/>
              </w:rPr>
              <w:t xml:space="preserve">the </w:t>
            </w:r>
            <w:r w:rsidR="00CA3FA6" w:rsidRPr="0073146F">
              <w:rPr>
                <w:rStyle w:val="SAPEmphasis"/>
                <w:lang w:val="en-US"/>
              </w:rPr>
              <w:t>Time Off</w:t>
            </w:r>
            <w:r w:rsidR="00CA3FA6" w:rsidRPr="0073146F">
              <w:rPr>
                <w:lang w:val="en-US"/>
              </w:rPr>
              <w:t xml:space="preserve"> content has been </w:t>
            </w:r>
            <w:ins w:id="19414" w:author="Author" w:date="2018-02-14T13:20:00Z">
              <w:r w:rsidR="00E76B83" w:rsidRPr="00E76B83">
                <w:rPr>
                  <w:lang w:val="en-US"/>
                  <w:rPrChange w:id="19415" w:author="Author" w:date="2018-02-14T13:20:00Z">
                    <w:rPr/>
                  </w:rPrChange>
                </w:rPr>
                <w:t>deployed</w:t>
              </w:r>
            </w:ins>
            <w:del w:id="19416" w:author="Author" w:date="2018-02-14T13:20:00Z">
              <w:r w:rsidR="00CA3FA6" w:rsidRPr="0073146F" w:rsidDel="00E76B83">
                <w:rPr>
                  <w:lang w:val="en-US"/>
                </w:rPr>
                <w:delText>implemented</w:delText>
              </w:r>
            </w:del>
            <w:del w:id="19417" w:author="Author" w:date="2018-02-14T09:40:00Z">
              <w:r w:rsidR="00CA3FA6" w:rsidRPr="0073146F" w:rsidDel="00857663">
                <w:rPr>
                  <w:lang w:val="en-US"/>
                </w:rPr>
                <w:delText xml:space="preserve">, for example from </w:delText>
              </w:r>
              <w:r w:rsidR="00CA3FA6" w:rsidRPr="0073146F" w:rsidDel="00857663">
                <w:rPr>
                  <w:rStyle w:val="SAPEmphasis"/>
                  <w:lang w:val="en-US"/>
                </w:rPr>
                <w:delText>Upgrade Center</w:delText>
              </w:r>
              <w:r w:rsidR="00CA3FA6" w:rsidRPr="0073146F" w:rsidDel="00857663">
                <w:rPr>
                  <w:lang w:val="en-US"/>
                </w:rPr>
                <w:delText xml:space="preserve">, </w:delText>
              </w:r>
              <w:r w:rsidR="00943478" w:rsidRPr="0073146F" w:rsidDel="00857663">
                <w:rPr>
                  <w:lang w:val="en-US"/>
                </w:rPr>
                <w:delText>in the</w:delText>
              </w:r>
              <w:r w:rsidR="00943478" w:rsidRPr="0073146F" w:rsidDel="00857663">
                <w:rPr>
                  <w:rStyle w:val="SAPEmphasis"/>
                  <w:lang w:val="en-US"/>
                </w:rPr>
                <w:delText xml:space="preserve"> SAP SuccessFactors Employee Central instance</w:delText>
              </w:r>
            </w:del>
          </w:p>
          <w:p w14:paraId="1DE947BB" w14:textId="77777777" w:rsidR="004405AE" w:rsidRPr="00F52D24" w:rsidRDefault="004405AE" w:rsidP="004405AE">
            <w:pPr>
              <w:pStyle w:val="SAPNoteHeading"/>
              <w:ind w:left="426"/>
              <w:rPr>
                <w:ins w:id="19418" w:author="Author" w:date="2018-02-05T14:38:00Z"/>
                <w:highlight w:val="yellow"/>
                <w:lang w:val="en-US"/>
              </w:rPr>
            </w:pPr>
            <w:commentRangeStart w:id="19419"/>
            <w:ins w:id="19420" w:author="Author" w:date="2018-02-05T14:38:00Z">
              <w:r w:rsidRPr="0031577F">
                <w:rPr>
                  <w:noProof/>
                  <w:highlight w:val="yellow"/>
                  <w:lang w:val="en-US"/>
                </w:rPr>
                <w:drawing>
                  <wp:inline distT="0" distB="0" distL="0" distR="0" wp14:anchorId="345BB186" wp14:editId="3CB6268A">
                    <wp:extent cx="228600" cy="228600"/>
                    <wp:effectExtent l="0" t="0" r="0" b="0"/>
                    <wp:docPr id="7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52D24">
                <w:rPr>
                  <w:highlight w:val="yellow"/>
                  <w:lang w:val="en-US"/>
                </w:rPr>
                <w:t> Caution</w:t>
              </w:r>
            </w:ins>
            <w:commentRangeEnd w:id="19419"/>
            <w:ins w:id="19421" w:author="Author" w:date="2018-02-05T14:40:00Z">
              <w:r>
                <w:rPr>
                  <w:rStyle w:val="CommentReference"/>
                  <w:rFonts w:ascii="BentonSans Book" w:hAnsi="BentonSans Book"/>
                  <w:color w:val="auto"/>
                </w:rPr>
                <w:commentReference w:id="19419"/>
              </w:r>
            </w:ins>
          </w:p>
          <w:p w14:paraId="59271442" w14:textId="4377C00D" w:rsidR="004405AE" w:rsidRPr="00F52D24" w:rsidRDefault="00857663" w:rsidP="00F52D24">
            <w:pPr>
              <w:pStyle w:val="ListBullet"/>
              <w:numPr>
                <w:ilvl w:val="0"/>
                <w:numId w:val="0"/>
              </w:numPr>
              <w:ind w:left="426"/>
              <w:rPr>
                <w:lang w:val="en-US"/>
              </w:rPr>
            </w:pPr>
            <w:ins w:id="19422" w:author="Author" w:date="2018-02-14T09:44:00Z">
              <w:r w:rsidRPr="00857663">
                <w:rPr>
                  <w:highlight w:val="yellow"/>
                  <w:lang w:val="en-US"/>
                  <w:rPrChange w:id="19423" w:author="Author" w:date="2018-02-14T09:44:00Z">
                    <w:rPr>
                      <w:highlight w:val="yellow"/>
                    </w:rPr>
                  </w:rPrChange>
                </w:rPr>
                <w:t xml:space="preserve">This </w:t>
              </w:r>
            </w:ins>
            <w:ins w:id="19424" w:author="Author" w:date="2018-02-05T14:38:00Z">
              <w:del w:id="19425" w:author="Author" w:date="2018-02-14T09:44:00Z">
                <w:r w:rsidR="004405AE" w:rsidRPr="00F52D24" w:rsidDel="00857663">
                  <w:rPr>
                    <w:rStyle w:val="SAPTextReference"/>
                    <w:lang w:val="en-US"/>
                  </w:rPr>
                  <w:delText xml:space="preserve">Request and Manage Time Off (FJ7) </w:delText>
                </w:r>
              </w:del>
              <w:r w:rsidR="004405AE" w:rsidRPr="00F52D24">
                <w:rPr>
                  <w:highlight w:val="yellow"/>
                  <w:lang w:val="en-US"/>
                </w:rPr>
                <w:t xml:space="preserve">is not in scope for the following country: </w:t>
              </w:r>
              <w:commentRangeStart w:id="19426"/>
              <w:r w:rsidR="004405AE" w:rsidRPr="00F52D24">
                <w:rPr>
                  <w:b/>
                  <w:highlight w:val="yellow"/>
                  <w:lang w:val="en-US"/>
                </w:rPr>
                <w:t>CN</w:t>
              </w:r>
              <w:commentRangeEnd w:id="19426"/>
              <w:r w:rsidR="004405AE">
                <w:rPr>
                  <w:rStyle w:val="CommentReference"/>
                </w:rPr>
                <w:commentReference w:id="19426"/>
              </w:r>
              <w:r w:rsidR="004405AE" w:rsidRPr="00F52D24">
                <w:rPr>
                  <w:highlight w:val="yellow"/>
                  <w:lang w:val="en-US"/>
                </w:rPr>
                <w:t>.</w:t>
              </w:r>
            </w:ins>
          </w:p>
          <w:p w14:paraId="372B7A50" w14:textId="58646BEA" w:rsidR="00741D23" w:rsidRPr="00F52D24" w:rsidRDefault="00741D23" w:rsidP="00824A7F">
            <w:pPr>
              <w:pStyle w:val="ListBullet"/>
              <w:ind w:left="252" w:hanging="195"/>
              <w:rPr>
                <w:ins w:id="19427" w:author="Author" w:date="2018-02-05T14:39:00Z"/>
                <w:rStyle w:val="SAPEmphasis"/>
                <w:rFonts w:ascii="BentonSans Book Italic" w:hAnsi="BentonSans Book Italic"/>
                <w:lang w:val="en-US"/>
              </w:rPr>
            </w:pPr>
            <w:commentRangeStart w:id="19428"/>
            <w:commentRangeStart w:id="19429"/>
            <w:r w:rsidRPr="0073146F">
              <w:rPr>
                <w:rStyle w:val="SAPTextReference"/>
                <w:lang w:val="en-US"/>
              </w:rPr>
              <w:t xml:space="preserve">Manage Leave Of Absence (10B) - </w:t>
            </w:r>
            <w:r w:rsidRPr="0073146F">
              <w:rPr>
                <w:lang w:val="en-US"/>
              </w:rPr>
              <w:t xml:space="preserve">in case the </w:t>
            </w:r>
            <w:r w:rsidRPr="0073146F">
              <w:rPr>
                <w:rStyle w:val="SAPEmphasis"/>
                <w:lang w:val="en-US"/>
              </w:rPr>
              <w:t>Time Off for Leave of Absence Only</w:t>
            </w:r>
            <w:r w:rsidRPr="0073146F">
              <w:rPr>
                <w:lang w:val="en-US"/>
              </w:rPr>
              <w:t xml:space="preserve"> module</w:t>
            </w:r>
            <w:r w:rsidR="00CA3FA6" w:rsidRPr="0073146F">
              <w:rPr>
                <w:lang w:val="en-US"/>
              </w:rPr>
              <w:t xml:space="preserve"> has been implemented</w:t>
            </w:r>
            <w:del w:id="19430" w:author="Author" w:date="2018-02-14T09:40:00Z">
              <w:r w:rsidR="00943478" w:rsidRPr="0073146F" w:rsidDel="00857663">
                <w:rPr>
                  <w:lang w:val="en-US"/>
                </w:rPr>
                <w:delText xml:space="preserve"> in the</w:delText>
              </w:r>
              <w:r w:rsidR="00943478" w:rsidRPr="0073146F" w:rsidDel="00857663">
                <w:rPr>
                  <w:rStyle w:val="SAPEmphasis"/>
                  <w:lang w:val="en-US"/>
                </w:rPr>
                <w:delText xml:space="preserve"> SAP SuccessFactors Employee Central instance</w:delText>
              </w:r>
              <w:commentRangeEnd w:id="19428"/>
              <w:r w:rsidR="005E3B3E" w:rsidDel="00857663">
                <w:rPr>
                  <w:rStyle w:val="CommentReference"/>
                </w:rPr>
                <w:commentReference w:id="19428"/>
              </w:r>
            </w:del>
            <w:commentRangeEnd w:id="19429"/>
            <w:r w:rsidR="00857663">
              <w:rPr>
                <w:rStyle w:val="CommentReference"/>
              </w:rPr>
              <w:commentReference w:id="19429"/>
            </w:r>
          </w:p>
          <w:p w14:paraId="155CE441" w14:textId="77777777" w:rsidR="004405AE" w:rsidRPr="00F52D24" w:rsidRDefault="004405AE" w:rsidP="004405AE">
            <w:pPr>
              <w:pStyle w:val="SAPNoteHeading"/>
              <w:ind w:left="426"/>
              <w:rPr>
                <w:ins w:id="19431" w:author="Author" w:date="2018-02-05T14:39:00Z"/>
                <w:highlight w:val="yellow"/>
                <w:lang w:val="en-US"/>
              </w:rPr>
            </w:pPr>
            <w:ins w:id="19432" w:author="Author" w:date="2018-02-05T14:39:00Z">
              <w:r w:rsidRPr="0031577F">
                <w:rPr>
                  <w:noProof/>
                  <w:highlight w:val="yellow"/>
                  <w:lang w:val="en-US"/>
                </w:rPr>
                <w:drawing>
                  <wp:inline distT="0" distB="0" distL="0" distR="0" wp14:anchorId="3C35010E" wp14:editId="58764F19">
                    <wp:extent cx="228600" cy="228600"/>
                    <wp:effectExtent l="0" t="0" r="0" b="0"/>
                    <wp:docPr id="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52D24">
                <w:rPr>
                  <w:highlight w:val="yellow"/>
                  <w:lang w:val="en-US"/>
                </w:rPr>
                <w:t> Caution</w:t>
              </w:r>
            </w:ins>
          </w:p>
          <w:p w14:paraId="7A7EF5C2" w14:textId="45D688DB" w:rsidR="004405AE" w:rsidRPr="0073146F" w:rsidRDefault="004405AE" w:rsidP="00F52D24">
            <w:pPr>
              <w:pStyle w:val="ListBullet"/>
              <w:numPr>
                <w:ilvl w:val="0"/>
                <w:numId w:val="0"/>
              </w:numPr>
              <w:ind w:left="426"/>
              <w:rPr>
                <w:rStyle w:val="SAPScreenElement"/>
                <w:color w:val="auto"/>
                <w:sz w:val="22"/>
                <w:lang w:val="en-US"/>
              </w:rPr>
            </w:pPr>
            <w:ins w:id="19433" w:author="Author" w:date="2018-02-05T14:39:00Z">
              <w:del w:id="19434" w:author="Author" w:date="2018-02-14T09:43:00Z">
                <w:r w:rsidRPr="00AC5720" w:rsidDel="00857663">
                  <w:rPr>
                    <w:highlight w:val="yellow"/>
                    <w:rPrChange w:id="19435" w:author="Author" w:date="2018-03-05T06:50:00Z">
                      <w:rPr>
                        <w:rStyle w:val="SAPTextReference"/>
                        <w:highlight w:val="yellow"/>
                        <w:lang w:val="en-US"/>
                      </w:rPr>
                    </w:rPrChange>
                  </w:rPr>
                  <w:delText>Manage Leave Of Absence (10B)</w:delText>
                </w:r>
              </w:del>
            </w:ins>
            <w:ins w:id="19436" w:author="Author" w:date="2018-02-14T09:43:00Z">
              <w:r w:rsidR="00857663" w:rsidRPr="00AC5720">
                <w:rPr>
                  <w:highlight w:val="yellow"/>
                  <w:rPrChange w:id="19437" w:author="Author" w:date="2018-03-05T06:50:00Z">
                    <w:rPr>
                      <w:rStyle w:val="SAPTextReference"/>
                      <w:highlight w:val="yellow"/>
                      <w:lang w:val="en-US"/>
                    </w:rPr>
                  </w:rPrChange>
                </w:rPr>
                <w:t>This</w:t>
              </w:r>
            </w:ins>
            <w:ins w:id="19438" w:author="Author" w:date="2018-02-05T14:39:00Z">
              <w:r w:rsidRPr="00AC5720">
                <w:rPr>
                  <w:highlight w:val="yellow"/>
                  <w:rPrChange w:id="19439" w:author="Author" w:date="2018-03-05T06:50:00Z">
                    <w:rPr>
                      <w:rStyle w:val="SAPTextReference"/>
                      <w:highlight w:val="yellow"/>
                      <w:lang w:val="en-US"/>
                    </w:rPr>
                  </w:rPrChange>
                </w:rPr>
                <w:t xml:space="preserve"> </w:t>
              </w:r>
              <w:r w:rsidRPr="00F52D24">
                <w:rPr>
                  <w:highlight w:val="yellow"/>
                  <w:lang w:val="en-US"/>
                </w:rPr>
                <w:t xml:space="preserve">is not in scope for the following countries: </w:t>
              </w:r>
              <w:commentRangeStart w:id="19440"/>
              <w:r w:rsidRPr="00F52D24">
                <w:rPr>
                  <w:b/>
                  <w:highlight w:val="yellow"/>
                  <w:lang w:val="en-US"/>
                </w:rPr>
                <w:t>CN</w:t>
              </w:r>
              <w:commentRangeEnd w:id="19440"/>
              <w:r>
                <w:rPr>
                  <w:rStyle w:val="CommentReference"/>
                </w:rPr>
                <w:commentReference w:id="19440"/>
              </w:r>
              <w:r w:rsidRPr="00F52D24">
                <w:rPr>
                  <w:b/>
                  <w:highlight w:val="yellow"/>
                  <w:lang w:val="en-US"/>
                </w:rPr>
                <w:t>,</w:t>
              </w:r>
              <w:r w:rsidRPr="00F52D24">
                <w:rPr>
                  <w:highlight w:val="yellow"/>
                  <w:lang w:val="en-US"/>
                </w:rPr>
                <w:t xml:space="preserve"> </w:t>
              </w:r>
              <w:commentRangeStart w:id="19441"/>
              <w:commentRangeStart w:id="19442"/>
              <w:r w:rsidRPr="00F52D24">
                <w:rPr>
                  <w:b/>
                  <w:highlight w:val="yellow"/>
                  <w:lang w:val="en-US"/>
                </w:rPr>
                <w:t>DE</w:t>
              </w:r>
              <w:r w:rsidRPr="00F52D24">
                <w:rPr>
                  <w:highlight w:val="yellow"/>
                  <w:lang w:val="en-US"/>
                </w:rPr>
                <w:t>.</w:t>
              </w:r>
              <w:commentRangeEnd w:id="19441"/>
              <w:r>
                <w:rPr>
                  <w:rStyle w:val="CommentReference"/>
                </w:rPr>
                <w:commentReference w:id="19441"/>
              </w:r>
            </w:ins>
            <w:commentRangeEnd w:id="19442"/>
            <w:r w:rsidR="00857663">
              <w:rPr>
                <w:rStyle w:val="CommentReference"/>
              </w:rPr>
              <w:commentReference w:id="19442"/>
            </w:r>
          </w:p>
        </w:tc>
        <w:tc>
          <w:tcPr>
            <w:tcW w:w="9180" w:type="dxa"/>
            <w:tcBorders>
              <w:top w:val="single" w:sz="8" w:space="0" w:color="999999"/>
              <w:left w:val="single" w:sz="8" w:space="0" w:color="999999"/>
              <w:bottom w:val="single" w:sz="8" w:space="0" w:color="999999"/>
              <w:right w:val="single" w:sz="8" w:space="0" w:color="999999"/>
            </w:tcBorders>
            <w:tcPrChange w:id="19443" w:author="Author" w:date="2018-02-14T09:46:00Z">
              <w:tcPr>
                <w:tcW w:w="8460" w:type="dxa"/>
                <w:tcBorders>
                  <w:top w:val="single" w:sz="8" w:space="0" w:color="999999"/>
                  <w:left w:val="single" w:sz="8" w:space="0" w:color="999999"/>
                  <w:bottom w:val="single" w:sz="8" w:space="0" w:color="999999"/>
                  <w:right w:val="single" w:sz="8" w:space="0" w:color="999999"/>
                </w:tcBorders>
              </w:tcPr>
            </w:tcPrChange>
          </w:tcPr>
          <w:p w14:paraId="73A718C5" w14:textId="524A7C5C" w:rsidR="00741D23" w:rsidRPr="0073146F" w:rsidRDefault="00741D23" w:rsidP="004872C8">
            <w:pPr>
              <w:rPr>
                <w:lang w:val="en-US"/>
              </w:rPr>
            </w:pPr>
            <w:r w:rsidRPr="0073146F">
              <w:rPr>
                <w:lang w:val="en-US"/>
              </w:rPr>
              <w:t>The employee can go on a leave.</w:t>
            </w:r>
          </w:p>
        </w:tc>
      </w:tr>
      <w:tr w:rsidR="00741D23" w:rsidRPr="00AC5720" w14:paraId="4942B47D" w14:textId="77777777" w:rsidTr="00655CF4">
        <w:tc>
          <w:tcPr>
            <w:tcW w:w="5192" w:type="dxa"/>
            <w:tcBorders>
              <w:top w:val="single" w:sz="8" w:space="0" w:color="999999"/>
              <w:left w:val="single" w:sz="8" w:space="0" w:color="999999"/>
              <w:bottom w:val="single" w:sz="8" w:space="0" w:color="999999"/>
              <w:right w:val="single" w:sz="8" w:space="0" w:color="999999"/>
            </w:tcBorders>
            <w:tcPrChange w:id="19444" w:author="Author" w:date="2018-02-14T09:46:00Z">
              <w:tcPr>
                <w:tcW w:w="5912" w:type="dxa"/>
                <w:tcBorders>
                  <w:top w:val="single" w:sz="8" w:space="0" w:color="999999"/>
                  <w:left w:val="single" w:sz="8" w:space="0" w:color="999999"/>
                  <w:bottom w:val="single" w:sz="8" w:space="0" w:color="999999"/>
                  <w:right w:val="single" w:sz="8" w:space="0" w:color="999999"/>
                </w:tcBorders>
              </w:tcPr>
            </w:tcPrChange>
          </w:tcPr>
          <w:p w14:paraId="06E4F044" w14:textId="77777777" w:rsidR="00CA3FA6" w:rsidRDefault="00741D23" w:rsidP="00CA3FA6">
            <w:pPr>
              <w:rPr>
                <w:ins w:id="19445" w:author="Author" w:date="2018-02-05T14:40:00Z"/>
                <w:rStyle w:val="SAPScreenElement"/>
                <w:color w:val="auto"/>
                <w:lang w:val="en-US"/>
              </w:rPr>
            </w:pPr>
            <w:r w:rsidRPr="0073146F">
              <w:rPr>
                <w:rStyle w:val="SAPScreenElement"/>
                <w:color w:val="auto"/>
                <w:lang w:val="en-US"/>
              </w:rPr>
              <w:t>Record Working Time (15S)</w:t>
            </w:r>
            <w:r w:rsidR="00CA3FA6" w:rsidRPr="0073146F">
              <w:rPr>
                <w:rStyle w:val="SAPScreenElement"/>
                <w:color w:val="auto"/>
                <w:lang w:val="en-US"/>
              </w:rPr>
              <w:t xml:space="preserve"> </w:t>
            </w:r>
            <w:r w:rsidR="00CA3FA6" w:rsidRPr="002326C1">
              <w:rPr>
                <w:rStyle w:val="SAPScreenElement"/>
                <w:color w:val="auto"/>
                <w:lang w:val="en-US"/>
              </w:rPr>
              <w:t>(Optional)</w:t>
            </w:r>
          </w:p>
          <w:p w14:paraId="01BEDEC7" w14:textId="72D56F79" w:rsidR="004405AE" w:rsidRPr="00F52D24" w:rsidDel="00857663" w:rsidRDefault="004405AE" w:rsidP="004405AE">
            <w:pPr>
              <w:pStyle w:val="SAPNoteHeading"/>
              <w:ind w:left="426"/>
              <w:rPr>
                <w:ins w:id="19446" w:author="Author" w:date="2018-02-05T14:40:00Z"/>
                <w:del w:id="19447" w:author="Author" w:date="2018-02-14T09:41:00Z"/>
                <w:highlight w:val="yellow"/>
                <w:lang w:val="en-US"/>
              </w:rPr>
            </w:pPr>
            <w:ins w:id="19448" w:author="Author" w:date="2018-02-05T14:40:00Z">
              <w:del w:id="19449" w:author="Author" w:date="2018-02-14T09:41:00Z">
                <w:r w:rsidRPr="0031577F" w:rsidDel="00857663">
                  <w:rPr>
                    <w:noProof/>
                    <w:highlight w:val="yellow"/>
                    <w:lang w:val="en-US"/>
                  </w:rPr>
                  <w:drawing>
                    <wp:inline distT="0" distB="0" distL="0" distR="0" wp14:anchorId="30FAFA53" wp14:editId="27620B0F">
                      <wp:extent cx="228600" cy="228600"/>
                      <wp:effectExtent l="0" t="0" r="0" b="0"/>
                      <wp:docPr id="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52D24" w:rsidDel="00857663">
                  <w:rPr>
                    <w:highlight w:val="yellow"/>
                    <w:lang w:val="en-US"/>
                  </w:rPr>
                  <w:delText> Caution</w:delText>
                </w:r>
              </w:del>
            </w:ins>
          </w:p>
          <w:p w14:paraId="52071C3E" w14:textId="5E7B9320" w:rsidR="004405AE" w:rsidRPr="00F52D24" w:rsidRDefault="004405AE" w:rsidP="004405AE">
            <w:pPr>
              <w:ind w:left="426"/>
              <w:rPr>
                <w:rStyle w:val="SAPScreenElement"/>
                <w:rFonts w:ascii="BentonSans Medium" w:hAnsi="BentonSans Medium"/>
                <w:color w:val="auto"/>
                <w:highlight w:val="yellow"/>
                <w:lang w:val="en-US"/>
              </w:rPr>
            </w:pPr>
            <w:ins w:id="19450" w:author="Author" w:date="2018-02-05T14:40:00Z">
              <w:del w:id="19451" w:author="Author" w:date="2018-02-14T09:41:00Z">
                <w:r w:rsidRPr="00F52D24" w:rsidDel="00857663">
                  <w:rPr>
                    <w:rStyle w:val="SAPTextReference"/>
                    <w:lang w:val="en-US"/>
                  </w:rPr>
                  <w:delText xml:space="preserve">Record Working Time (15S) </w:delText>
                </w:r>
                <w:r w:rsidRPr="00F52D24" w:rsidDel="00857663">
                  <w:rPr>
                    <w:highlight w:val="yellow"/>
                    <w:lang w:val="en-US"/>
                  </w:rPr>
                  <w:delText xml:space="preserve">is not in scope for the following country: </w:delText>
                </w:r>
                <w:commentRangeStart w:id="19452"/>
                <w:r w:rsidRPr="00F52D24" w:rsidDel="00857663">
                  <w:rPr>
                    <w:b/>
                    <w:highlight w:val="yellow"/>
                    <w:lang w:val="en-US"/>
                  </w:rPr>
                  <w:delText>CN</w:delText>
                </w:r>
                <w:commentRangeEnd w:id="19452"/>
                <w:r w:rsidDel="00857663">
                  <w:rPr>
                    <w:rStyle w:val="CommentReference"/>
                  </w:rPr>
                  <w:commentReference w:id="19452"/>
                </w:r>
                <w:r w:rsidRPr="00F52D24" w:rsidDel="00857663">
                  <w:rPr>
                    <w:highlight w:val="yellow"/>
                    <w:lang w:val="en-US"/>
                  </w:rPr>
                  <w:delText>.</w:delText>
                </w:r>
              </w:del>
            </w:ins>
          </w:p>
        </w:tc>
        <w:tc>
          <w:tcPr>
            <w:tcW w:w="9180" w:type="dxa"/>
            <w:tcBorders>
              <w:top w:val="single" w:sz="8" w:space="0" w:color="999999"/>
              <w:left w:val="single" w:sz="8" w:space="0" w:color="999999"/>
              <w:bottom w:val="single" w:sz="8" w:space="0" w:color="999999"/>
              <w:right w:val="single" w:sz="8" w:space="0" w:color="999999"/>
            </w:tcBorders>
            <w:tcPrChange w:id="19453" w:author="Author" w:date="2018-02-14T09:46:00Z">
              <w:tcPr>
                <w:tcW w:w="8460" w:type="dxa"/>
                <w:tcBorders>
                  <w:top w:val="single" w:sz="8" w:space="0" w:color="999999"/>
                  <w:left w:val="single" w:sz="8" w:space="0" w:color="999999"/>
                  <w:bottom w:val="single" w:sz="8" w:space="0" w:color="999999"/>
                  <w:right w:val="single" w:sz="8" w:space="0" w:color="999999"/>
                </w:tcBorders>
              </w:tcPr>
            </w:tcPrChange>
          </w:tcPr>
          <w:p w14:paraId="75D36125" w14:textId="6F6718CD" w:rsidR="00741D23" w:rsidRPr="002326C1" w:rsidRDefault="00CA3FA6">
            <w:pPr>
              <w:rPr>
                <w:highlight w:val="yellow"/>
                <w:lang w:val="en-US"/>
              </w:rPr>
            </w:pPr>
            <w:r w:rsidRPr="00AC5720">
              <w:rPr>
                <w:rPrChange w:id="19454" w:author="Author" w:date="2018-03-05T06:50:00Z">
                  <w:rPr>
                    <w:rStyle w:val="SAPEmphasis"/>
                    <w:lang w:val="en-US"/>
                  </w:rPr>
                </w:rPrChange>
              </w:rPr>
              <w:t>In case</w:t>
            </w:r>
            <w:ins w:id="19455" w:author="Author" w:date="2018-03-05T06:50:00Z">
              <w:r w:rsidR="00E4763B">
                <w:rPr>
                  <w:lang w:val="en-US"/>
                </w:rPr>
                <w:t xml:space="preserve"> the</w:t>
              </w:r>
            </w:ins>
            <w:r w:rsidRPr="0073146F">
              <w:rPr>
                <w:rStyle w:val="SAPEmphasis"/>
                <w:lang w:val="en-US"/>
              </w:rPr>
              <w:t xml:space="preserve"> </w:t>
            </w:r>
            <w:del w:id="19456" w:author="Author" w:date="2018-03-05T06:50:00Z">
              <w:r w:rsidRPr="0073146F" w:rsidDel="00E4763B">
                <w:rPr>
                  <w:rStyle w:val="SAPEmphasis"/>
                  <w:lang w:val="en-US"/>
                </w:rPr>
                <w:delText>both the</w:delText>
              </w:r>
              <w:r w:rsidRPr="002326C1" w:rsidDel="00E4763B">
                <w:rPr>
                  <w:rStyle w:val="SAPEmphasis"/>
                  <w:lang w:val="en-US"/>
                </w:rPr>
                <w:delText xml:space="preserve"> Time Off</w:delText>
              </w:r>
              <w:r w:rsidRPr="0073146F" w:rsidDel="00E4763B">
                <w:rPr>
                  <w:rStyle w:val="SAPEmphasis"/>
                  <w:lang w:val="en-US"/>
                </w:rPr>
                <w:delText xml:space="preserve"> and the</w:delText>
              </w:r>
              <w:r w:rsidRPr="002326C1" w:rsidDel="00E4763B">
                <w:rPr>
                  <w:noProof/>
                  <w:lang w:val="en-US"/>
                </w:rPr>
                <w:delText xml:space="preserve"> </w:delText>
              </w:r>
            </w:del>
            <w:r w:rsidRPr="002326C1">
              <w:rPr>
                <w:rStyle w:val="SAPEmphasis"/>
                <w:lang w:val="en-US"/>
              </w:rPr>
              <w:t>Payroll Time Sheet</w:t>
            </w:r>
            <w:r w:rsidRPr="002326C1">
              <w:rPr>
                <w:lang w:val="en-US"/>
              </w:rPr>
              <w:t xml:space="preserve"> </w:t>
            </w:r>
            <w:r w:rsidRPr="0073146F">
              <w:rPr>
                <w:rStyle w:val="SAPEmphasis"/>
                <w:lang w:val="en-US"/>
              </w:rPr>
              <w:t>content</w:t>
            </w:r>
            <w:r w:rsidRPr="002326C1">
              <w:rPr>
                <w:lang w:val="en-US"/>
              </w:rPr>
              <w:t xml:space="preserve"> ha</w:t>
            </w:r>
            <w:ins w:id="19457" w:author="Author" w:date="2018-03-05T06:50:00Z">
              <w:r w:rsidR="00E4763B">
                <w:rPr>
                  <w:lang w:val="en-US"/>
                </w:rPr>
                <w:t>s</w:t>
              </w:r>
            </w:ins>
            <w:del w:id="19458" w:author="Author" w:date="2018-03-05T06:50:00Z">
              <w:r w:rsidRPr="002326C1" w:rsidDel="00E4763B">
                <w:rPr>
                  <w:lang w:val="en-US"/>
                </w:rPr>
                <w:delText>ve</w:delText>
              </w:r>
            </w:del>
            <w:r w:rsidRPr="002326C1">
              <w:rPr>
                <w:lang w:val="en-US"/>
              </w:rPr>
              <w:t xml:space="preserve"> </w:t>
            </w:r>
            <w:del w:id="19459" w:author="Author" w:date="2018-02-14T09:41:00Z">
              <w:r w:rsidRPr="002326C1" w:rsidDel="00857663">
                <w:rPr>
                  <w:noProof/>
                  <w:lang w:val="en-US"/>
                </w:rPr>
                <w:delText xml:space="preserve">also </w:delText>
              </w:r>
            </w:del>
            <w:r w:rsidRPr="002326C1">
              <w:rPr>
                <w:lang w:val="en-US"/>
              </w:rPr>
              <w:t xml:space="preserve">been </w:t>
            </w:r>
            <w:del w:id="19460" w:author="Author" w:date="2018-02-14T09:42:00Z">
              <w:r w:rsidRPr="002326C1" w:rsidDel="00857663">
                <w:rPr>
                  <w:lang w:val="en-US"/>
                </w:rPr>
                <w:delText>implemented</w:delText>
              </w:r>
            </w:del>
            <w:ins w:id="19461" w:author="Author" w:date="2018-02-14T09:42:00Z">
              <w:r w:rsidR="00857663">
                <w:rPr>
                  <w:lang w:val="en-US"/>
                </w:rPr>
                <w:t>deployed</w:t>
              </w:r>
            </w:ins>
            <w:del w:id="19462" w:author="Author" w:date="2018-02-14T09:41:00Z">
              <w:r w:rsidRPr="002326C1" w:rsidDel="00857663">
                <w:rPr>
                  <w:lang w:val="en-US"/>
                </w:rPr>
                <w:delText xml:space="preserve">, for example from </w:delText>
              </w:r>
              <w:r w:rsidRPr="002326C1" w:rsidDel="00857663">
                <w:rPr>
                  <w:rStyle w:val="SAPEmphasis"/>
                  <w:lang w:val="en-US"/>
                </w:rPr>
                <w:delText>Upgrade Center</w:delText>
              </w:r>
              <w:r w:rsidRPr="0073146F" w:rsidDel="00857663">
                <w:rPr>
                  <w:lang w:val="en-US"/>
                </w:rPr>
                <w:delText>,</w:delText>
              </w:r>
              <w:r w:rsidRPr="002326C1" w:rsidDel="00857663">
                <w:rPr>
                  <w:lang w:val="en-US"/>
                </w:rPr>
                <w:delText xml:space="preserve"> in the</w:delText>
              </w:r>
              <w:r w:rsidRPr="002326C1" w:rsidDel="00857663">
                <w:rPr>
                  <w:rStyle w:val="SAPEmphasis"/>
                  <w:lang w:val="en-US"/>
                </w:rPr>
                <w:delText xml:space="preserve"> SAP SuccessFactors Employee Central instance</w:delText>
              </w:r>
            </w:del>
            <w:r w:rsidRPr="002326C1">
              <w:rPr>
                <w:rStyle w:val="SAPEmphasis"/>
                <w:lang w:val="en-US"/>
              </w:rPr>
              <w:t xml:space="preserve">: </w:t>
            </w:r>
            <w:r w:rsidRPr="002326C1">
              <w:rPr>
                <w:lang w:val="en-US"/>
              </w:rPr>
              <w:t>t</w:t>
            </w:r>
            <w:r w:rsidR="00741D23" w:rsidRPr="0073146F">
              <w:rPr>
                <w:lang w:val="en-US"/>
              </w:rPr>
              <w:t>he employee can record his or her working time in a time sheet.</w:t>
            </w:r>
          </w:p>
        </w:tc>
      </w:tr>
      <w:tr w:rsidR="00615784" w:rsidRPr="00AC5720" w14:paraId="46054185" w14:textId="77777777" w:rsidTr="00655CF4">
        <w:tc>
          <w:tcPr>
            <w:tcW w:w="5192" w:type="dxa"/>
            <w:tcBorders>
              <w:top w:val="single" w:sz="8" w:space="0" w:color="999999"/>
              <w:left w:val="single" w:sz="8" w:space="0" w:color="999999"/>
              <w:bottom w:val="single" w:sz="8" w:space="0" w:color="999999"/>
              <w:right w:val="single" w:sz="8" w:space="0" w:color="999999"/>
            </w:tcBorders>
            <w:tcPrChange w:id="19463" w:author="Author" w:date="2018-02-14T09:46:00Z">
              <w:tcPr>
                <w:tcW w:w="5912" w:type="dxa"/>
                <w:tcBorders>
                  <w:top w:val="single" w:sz="8" w:space="0" w:color="999999"/>
                  <w:left w:val="single" w:sz="8" w:space="0" w:color="999999"/>
                  <w:bottom w:val="single" w:sz="8" w:space="0" w:color="999999"/>
                  <w:right w:val="single" w:sz="8" w:space="0" w:color="999999"/>
                </w:tcBorders>
              </w:tcPr>
            </w:tcPrChange>
          </w:tcPr>
          <w:p w14:paraId="1DF9448C" w14:textId="606845EC" w:rsidR="00615784" w:rsidRPr="0073146F" w:rsidRDefault="00615784">
            <w:pPr>
              <w:rPr>
                <w:rStyle w:val="SAPScreenElement"/>
                <w:color w:val="auto"/>
                <w:lang w:val="en-US"/>
              </w:rPr>
            </w:pPr>
            <w:r w:rsidRPr="0073146F">
              <w:rPr>
                <w:rStyle w:val="SAPScreenElement"/>
                <w:color w:val="auto"/>
                <w:lang w:val="en-US"/>
              </w:rPr>
              <w:t>Manage Concurrent Employment (1Z8) (Optional)</w:t>
            </w:r>
          </w:p>
        </w:tc>
        <w:tc>
          <w:tcPr>
            <w:tcW w:w="9180" w:type="dxa"/>
            <w:tcBorders>
              <w:top w:val="single" w:sz="8" w:space="0" w:color="999999"/>
              <w:left w:val="single" w:sz="8" w:space="0" w:color="999999"/>
              <w:bottom w:val="single" w:sz="8" w:space="0" w:color="999999"/>
              <w:right w:val="single" w:sz="8" w:space="0" w:color="999999"/>
            </w:tcBorders>
            <w:tcPrChange w:id="19464" w:author="Author" w:date="2018-02-14T09:46:00Z">
              <w:tcPr>
                <w:tcW w:w="8460" w:type="dxa"/>
                <w:tcBorders>
                  <w:top w:val="single" w:sz="8" w:space="0" w:color="999999"/>
                  <w:left w:val="single" w:sz="8" w:space="0" w:color="999999"/>
                  <w:bottom w:val="single" w:sz="8" w:space="0" w:color="999999"/>
                  <w:right w:val="single" w:sz="8" w:space="0" w:color="999999"/>
                </w:tcBorders>
              </w:tcPr>
            </w:tcPrChange>
          </w:tcPr>
          <w:p w14:paraId="0475C971" w14:textId="25C719AC" w:rsidR="00615784" w:rsidRDefault="00AD1066" w:rsidP="00741D23">
            <w:pPr>
              <w:rPr>
                <w:lang w:val="en-US"/>
              </w:rPr>
            </w:pPr>
            <w:r w:rsidRPr="00AC5720">
              <w:rPr>
                <w:rPrChange w:id="19465" w:author="Author" w:date="2018-03-05T06:50:00Z">
                  <w:rPr>
                    <w:rStyle w:val="SAPEmphasis"/>
                    <w:lang w:val="en-US"/>
                  </w:rPr>
                </w:rPrChange>
              </w:rPr>
              <w:t>In case</w:t>
            </w:r>
            <w:r w:rsidRPr="0073146F">
              <w:rPr>
                <w:lang w:val="en-US"/>
              </w:rPr>
              <w:t xml:space="preserve"> </w:t>
            </w:r>
            <w:r w:rsidRPr="0073146F">
              <w:rPr>
                <w:rStyle w:val="SAPEmphasis"/>
                <w:lang w:val="en-US"/>
              </w:rPr>
              <w:t>Concurrent Employment Management</w:t>
            </w:r>
            <w:r w:rsidRPr="0073146F">
              <w:rPr>
                <w:lang w:val="en-US"/>
              </w:rPr>
              <w:t xml:space="preserve"> </w:t>
            </w:r>
            <w:r w:rsidR="00CA3FA6" w:rsidRPr="0073146F">
              <w:rPr>
                <w:lang w:val="en-US"/>
              </w:rPr>
              <w:t xml:space="preserve">has </w:t>
            </w:r>
            <w:del w:id="19466" w:author="Author" w:date="2018-02-14T09:41:00Z">
              <w:r w:rsidR="00CA3FA6" w:rsidRPr="0073146F" w:rsidDel="00857663">
                <w:rPr>
                  <w:lang w:val="en-US"/>
                </w:rPr>
                <w:delText xml:space="preserve">also </w:delText>
              </w:r>
            </w:del>
            <w:r w:rsidR="00CA3FA6" w:rsidRPr="0073146F">
              <w:rPr>
                <w:lang w:val="en-US"/>
              </w:rPr>
              <w:t xml:space="preserve">been </w:t>
            </w:r>
            <w:ins w:id="19467" w:author="Author" w:date="2018-02-14T09:42:00Z">
              <w:r w:rsidR="00857663">
                <w:rPr>
                  <w:lang w:val="en-US"/>
                </w:rPr>
                <w:t>deployed</w:t>
              </w:r>
            </w:ins>
            <w:del w:id="19468" w:author="Author" w:date="2018-02-14T09:42:00Z">
              <w:r w:rsidR="00CA3FA6" w:rsidRPr="0073146F" w:rsidDel="00857663">
                <w:rPr>
                  <w:lang w:val="en-US"/>
                </w:rPr>
                <w:delText>implemented</w:delText>
              </w:r>
            </w:del>
            <w:del w:id="19469" w:author="Author" w:date="2018-02-14T09:41:00Z">
              <w:r w:rsidR="00CA3FA6" w:rsidRPr="0073146F" w:rsidDel="00857663">
                <w:rPr>
                  <w:lang w:val="en-US"/>
                </w:rPr>
                <w:delText xml:space="preserve"> </w:delText>
              </w:r>
              <w:r w:rsidRPr="0073146F" w:rsidDel="00857663">
                <w:rPr>
                  <w:lang w:val="en-US"/>
                </w:rPr>
                <w:delText>in the</w:delText>
              </w:r>
              <w:r w:rsidRPr="0073146F" w:rsidDel="00857663">
                <w:rPr>
                  <w:rStyle w:val="SAPEmphasis"/>
                  <w:lang w:val="en-US"/>
                </w:rPr>
                <w:delText xml:space="preserve"> SAP SuccessFactors Employee Central instance</w:delText>
              </w:r>
            </w:del>
            <w:r w:rsidRPr="0073146F">
              <w:rPr>
                <w:rStyle w:val="SAPEmphasis"/>
                <w:lang w:val="en-US"/>
              </w:rPr>
              <w:t xml:space="preserve">: </w:t>
            </w:r>
            <w:r w:rsidRPr="0073146F">
              <w:rPr>
                <w:lang w:val="en-US"/>
              </w:rPr>
              <w:t xml:space="preserve">if the hired/rehired employee is </w:t>
            </w:r>
            <w:r w:rsidR="003B095B" w:rsidRPr="0073146F">
              <w:rPr>
                <w:lang w:val="en-US"/>
              </w:rPr>
              <w:t>a part-time employee</w:t>
            </w:r>
            <w:r w:rsidRPr="0073146F">
              <w:rPr>
                <w:lang w:val="en-US"/>
              </w:rPr>
              <w:t xml:space="preserve">, </w:t>
            </w:r>
            <w:r w:rsidR="003B095B" w:rsidRPr="0073146F">
              <w:rPr>
                <w:lang w:val="en-US"/>
              </w:rPr>
              <w:t>he or she may apply for a concurrent employment within the same company</w:t>
            </w:r>
            <w:r w:rsidRPr="0073146F">
              <w:rPr>
                <w:lang w:val="en-US"/>
              </w:rPr>
              <w:t>.</w:t>
            </w:r>
            <w:r w:rsidR="003B095B" w:rsidRPr="0073146F">
              <w:rPr>
                <w:lang w:val="en-US"/>
              </w:rPr>
              <w:t xml:space="preserve"> In this case, he or she should not be on a global assignment at the same time.</w:t>
            </w:r>
          </w:p>
          <w:p w14:paraId="7202765E" w14:textId="77777777" w:rsidR="00924061" w:rsidRPr="00924061" w:rsidRDefault="00924061" w:rsidP="00924061">
            <w:pPr>
              <w:ind w:left="531"/>
              <w:rPr>
                <w:rFonts w:ascii="BentonSans Regular" w:hAnsi="BentonSans Regular"/>
                <w:color w:val="666666"/>
                <w:sz w:val="22"/>
                <w:lang w:val="en-US"/>
              </w:rPr>
            </w:pPr>
            <w:r w:rsidRPr="005F7A67">
              <w:rPr>
                <w:noProof/>
                <w:lang w:val="en-US"/>
              </w:rPr>
              <w:drawing>
                <wp:inline distT="0" distB="0" distL="0" distR="0" wp14:anchorId="5DD19131" wp14:editId="4BBBE515">
                  <wp:extent cx="228600" cy="228600"/>
                  <wp:effectExtent l="0" t="0" r="0" b="0"/>
                  <wp:docPr id="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24061">
              <w:rPr>
                <w:lang w:val="en-US"/>
              </w:rPr>
              <w:t> </w:t>
            </w:r>
            <w:r w:rsidRPr="00924061">
              <w:rPr>
                <w:rFonts w:ascii="BentonSans Regular" w:hAnsi="BentonSans Regular"/>
                <w:color w:val="666666"/>
                <w:sz w:val="22"/>
                <w:lang w:val="en-US"/>
              </w:rPr>
              <w:t>Caution</w:t>
            </w:r>
          </w:p>
          <w:p w14:paraId="4213B898" w14:textId="724E2C5A" w:rsidR="00924061" w:rsidDel="00857663" w:rsidRDefault="00924061">
            <w:pPr>
              <w:ind w:left="531"/>
              <w:rPr>
                <w:del w:id="19470" w:author="Author" w:date="2018-02-14T09:42:00Z"/>
                <w:lang w:val="en-US"/>
              </w:rPr>
            </w:pPr>
            <w:r w:rsidRPr="00924061">
              <w:rPr>
                <w:lang w:val="en-US"/>
              </w:rPr>
              <w:t xml:space="preserve">Replication of concurrent employment data of an employee to the Payroll system can be considered for countries </w:t>
            </w:r>
            <w:r w:rsidRPr="00924061">
              <w:rPr>
                <w:rStyle w:val="SAPEmphasis"/>
                <w:lang w:val="en-US"/>
              </w:rPr>
              <w:t>GB</w:t>
            </w:r>
            <w:r w:rsidRPr="00924061">
              <w:rPr>
                <w:lang w:val="en-US"/>
              </w:rPr>
              <w:t xml:space="preserve"> and </w:t>
            </w:r>
            <w:r w:rsidRPr="00924061">
              <w:rPr>
                <w:rStyle w:val="SAPEmphasis"/>
                <w:lang w:val="en-US"/>
              </w:rPr>
              <w:t>US</w:t>
            </w:r>
            <w:r w:rsidRPr="00924061">
              <w:rPr>
                <w:lang w:val="en-US"/>
              </w:rPr>
              <w:t xml:space="preserve">, only. </w:t>
            </w:r>
          </w:p>
          <w:p w14:paraId="7EC77CA2" w14:textId="0A4F5D2D" w:rsidR="00924061" w:rsidRPr="00924061" w:rsidRDefault="00924061">
            <w:pPr>
              <w:ind w:left="531"/>
              <w:rPr>
                <w:lang w:val="en-US"/>
              </w:rPr>
            </w:pPr>
            <w:del w:id="19471" w:author="Author" w:date="2018-02-14T09:42:00Z">
              <w:r w:rsidRPr="00924061" w:rsidDel="00857663">
                <w:rPr>
                  <w:lang w:val="en-US"/>
                </w:rPr>
                <w:delText xml:space="preserve">For all other countries in scope of this SAP Best Practices solution, </w:delText>
              </w:r>
              <w:r w:rsidRPr="00924061" w:rsidDel="00857663">
                <w:rPr>
                  <w:rStyle w:val="SAPEmphasis"/>
                  <w:lang w:val="en-US"/>
                </w:rPr>
                <w:delText xml:space="preserve">Concurrent Employment Management </w:delText>
              </w:r>
              <w:r w:rsidRPr="00924061" w:rsidDel="00857663">
                <w:rPr>
                  <w:lang w:val="en-US"/>
                </w:rPr>
                <w:delText>should be used only if replication of concurrent employment data to the Payroll system is out of scope</w:delText>
              </w:r>
              <w:r w:rsidDel="00857663">
                <w:rPr>
                  <w:lang w:val="en-US"/>
                </w:rPr>
                <w:delText>.</w:delText>
              </w:r>
            </w:del>
          </w:p>
        </w:tc>
      </w:tr>
      <w:tr w:rsidR="00615784" w:rsidRPr="00AC5720" w14:paraId="67125F0C" w14:textId="77777777" w:rsidTr="00655CF4">
        <w:tc>
          <w:tcPr>
            <w:tcW w:w="5192" w:type="dxa"/>
            <w:tcBorders>
              <w:top w:val="single" w:sz="8" w:space="0" w:color="999999"/>
              <w:left w:val="single" w:sz="8" w:space="0" w:color="999999"/>
              <w:bottom w:val="single" w:sz="8" w:space="0" w:color="999999"/>
              <w:right w:val="single" w:sz="8" w:space="0" w:color="999999"/>
            </w:tcBorders>
            <w:tcPrChange w:id="19472" w:author="Author" w:date="2018-02-14T09:46:00Z">
              <w:tcPr>
                <w:tcW w:w="5912" w:type="dxa"/>
                <w:tcBorders>
                  <w:top w:val="single" w:sz="8" w:space="0" w:color="999999"/>
                  <w:left w:val="single" w:sz="8" w:space="0" w:color="999999"/>
                  <w:bottom w:val="single" w:sz="8" w:space="0" w:color="999999"/>
                  <w:right w:val="single" w:sz="8" w:space="0" w:color="999999"/>
                </w:tcBorders>
              </w:tcPr>
            </w:tcPrChange>
          </w:tcPr>
          <w:p w14:paraId="27D31E19" w14:textId="1E6B0A41" w:rsidR="00615784" w:rsidRPr="0073146F" w:rsidRDefault="00615784">
            <w:pPr>
              <w:rPr>
                <w:rStyle w:val="SAPScreenElement"/>
                <w:color w:val="auto"/>
                <w:lang w:val="en-US"/>
              </w:rPr>
            </w:pPr>
            <w:r w:rsidRPr="0073146F">
              <w:rPr>
                <w:rStyle w:val="SAPScreenElement"/>
                <w:color w:val="auto"/>
                <w:lang w:val="en-US"/>
              </w:rPr>
              <w:t>Manage Global Assignment (1ZA) (Optional)</w:t>
            </w:r>
          </w:p>
        </w:tc>
        <w:tc>
          <w:tcPr>
            <w:tcW w:w="9180" w:type="dxa"/>
            <w:tcBorders>
              <w:top w:val="single" w:sz="8" w:space="0" w:color="999999"/>
              <w:left w:val="single" w:sz="8" w:space="0" w:color="999999"/>
              <w:bottom w:val="single" w:sz="8" w:space="0" w:color="999999"/>
              <w:right w:val="single" w:sz="8" w:space="0" w:color="999999"/>
            </w:tcBorders>
            <w:tcPrChange w:id="19473" w:author="Author" w:date="2018-02-14T09:46:00Z">
              <w:tcPr>
                <w:tcW w:w="8460" w:type="dxa"/>
                <w:tcBorders>
                  <w:top w:val="single" w:sz="8" w:space="0" w:color="999999"/>
                  <w:left w:val="single" w:sz="8" w:space="0" w:color="999999"/>
                  <w:bottom w:val="single" w:sz="8" w:space="0" w:color="999999"/>
                  <w:right w:val="single" w:sz="8" w:space="0" w:color="999999"/>
                </w:tcBorders>
              </w:tcPr>
            </w:tcPrChange>
          </w:tcPr>
          <w:p w14:paraId="693666CB" w14:textId="752215C4" w:rsidR="00615784" w:rsidRPr="0073146F" w:rsidRDefault="00AD1066" w:rsidP="00741D23">
            <w:pPr>
              <w:rPr>
                <w:lang w:val="en-US"/>
              </w:rPr>
            </w:pPr>
            <w:r w:rsidRPr="00AC5720">
              <w:rPr>
                <w:rPrChange w:id="19474" w:author="Author" w:date="2018-03-05T06:50:00Z">
                  <w:rPr>
                    <w:rStyle w:val="SAPEmphasis"/>
                    <w:lang w:val="en-US"/>
                  </w:rPr>
                </w:rPrChange>
              </w:rPr>
              <w:t>In case</w:t>
            </w:r>
            <w:r w:rsidRPr="0073146F">
              <w:rPr>
                <w:lang w:val="en-US"/>
              </w:rPr>
              <w:t xml:space="preserve"> </w:t>
            </w:r>
            <w:r w:rsidR="003B095B" w:rsidRPr="0073146F">
              <w:rPr>
                <w:rStyle w:val="SAPEmphasis"/>
                <w:lang w:val="en-US"/>
              </w:rPr>
              <w:t xml:space="preserve">Global Assignment Management </w:t>
            </w:r>
            <w:r w:rsidR="00CA3FA6" w:rsidRPr="0073146F">
              <w:rPr>
                <w:lang w:val="en-US"/>
              </w:rPr>
              <w:t xml:space="preserve">has </w:t>
            </w:r>
            <w:del w:id="19475" w:author="Author" w:date="2018-02-14T09:42:00Z">
              <w:r w:rsidR="00CA3FA6" w:rsidRPr="0073146F" w:rsidDel="00857663">
                <w:rPr>
                  <w:lang w:val="en-US"/>
                </w:rPr>
                <w:delText xml:space="preserve">also </w:delText>
              </w:r>
            </w:del>
            <w:r w:rsidR="00CA3FA6" w:rsidRPr="0073146F">
              <w:rPr>
                <w:lang w:val="en-US"/>
              </w:rPr>
              <w:t xml:space="preserve">been </w:t>
            </w:r>
            <w:ins w:id="19476" w:author="Author" w:date="2018-02-14T09:42:00Z">
              <w:r w:rsidR="00857663">
                <w:rPr>
                  <w:lang w:val="en-US"/>
                </w:rPr>
                <w:t>deployed</w:t>
              </w:r>
            </w:ins>
            <w:ins w:id="19477" w:author="Author" w:date="2018-02-14T13:20:00Z">
              <w:del w:id="19478" w:author="Author" w:date="2018-02-16T15:08:00Z">
                <w:r w:rsidR="00E76B83" w:rsidDel="004A1AEE">
                  <w:rPr>
                    <w:lang w:val="en-US"/>
                  </w:rPr>
                  <w:delText>c</w:delText>
                </w:r>
              </w:del>
            </w:ins>
            <w:del w:id="19479" w:author="Author" w:date="2018-02-14T09:42:00Z">
              <w:r w:rsidR="00CA3FA6" w:rsidRPr="0073146F" w:rsidDel="00857663">
                <w:rPr>
                  <w:lang w:val="en-US"/>
                </w:rPr>
                <w:delText>implemented</w:delText>
              </w:r>
              <w:r w:rsidRPr="0073146F" w:rsidDel="00857663">
                <w:rPr>
                  <w:lang w:val="en-US"/>
                </w:rPr>
                <w:delText xml:space="preserve"> in the</w:delText>
              </w:r>
              <w:r w:rsidRPr="0073146F" w:rsidDel="00857663">
                <w:rPr>
                  <w:rStyle w:val="SAPEmphasis"/>
                  <w:lang w:val="en-US"/>
                </w:rPr>
                <w:delText xml:space="preserve"> SAP SuccessFactors Employee Central instance</w:delText>
              </w:r>
            </w:del>
            <w:r w:rsidRPr="0073146F">
              <w:rPr>
                <w:rStyle w:val="SAPEmphasis"/>
                <w:lang w:val="en-US"/>
              </w:rPr>
              <w:t xml:space="preserve">: </w:t>
            </w:r>
            <w:r w:rsidRPr="0073146F">
              <w:rPr>
                <w:lang w:val="en-US"/>
              </w:rPr>
              <w:t xml:space="preserve">the hired/rehired employee </w:t>
            </w:r>
            <w:r w:rsidR="003B095B" w:rsidRPr="0073146F">
              <w:rPr>
                <w:lang w:val="en-US"/>
              </w:rPr>
              <w:t>can go on a global assignment</w:t>
            </w:r>
            <w:r w:rsidRPr="0073146F">
              <w:rPr>
                <w:lang w:val="en-US"/>
              </w:rPr>
              <w:t>.</w:t>
            </w:r>
            <w:r w:rsidR="003B095B" w:rsidRPr="0073146F">
              <w:rPr>
                <w:lang w:val="en-US"/>
              </w:rPr>
              <w:t xml:space="preserve"> In this case, he or she should not have a concurrent employment at the same time.</w:t>
            </w:r>
          </w:p>
        </w:tc>
      </w:tr>
      <w:tr w:rsidR="00615784" w:rsidRPr="00AC5720" w14:paraId="0727CD26" w14:textId="77777777" w:rsidTr="00655CF4">
        <w:tc>
          <w:tcPr>
            <w:tcW w:w="5192" w:type="dxa"/>
            <w:tcBorders>
              <w:top w:val="single" w:sz="8" w:space="0" w:color="999999"/>
              <w:left w:val="single" w:sz="8" w:space="0" w:color="999999"/>
              <w:bottom w:val="single" w:sz="8" w:space="0" w:color="999999"/>
              <w:right w:val="single" w:sz="8" w:space="0" w:color="999999"/>
            </w:tcBorders>
            <w:tcPrChange w:id="19480" w:author="Author" w:date="2018-02-14T09:46:00Z">
              <w:tcPr>
                <w:tcW w:w="5912" w:type="dxa"/>
                <w:tcBorders>
                  <w:top w:val="single" w:sz="8" w:space="0" w:color="999999"/>
                  <w:left w:val="single" w:sz="8" w:space="0" w:color="999999"/>
                  <w:bottom w:val="single" w:sz="8" w:space="0" w:color="999999"/>
                  <w:right w:val="single" w:sz="8" w:space="0" w:color="999999"/>
                </w:tcBorders>
              </w:tcPr>
            </w:tcPrChange>
          </w:tcPr>
          <w:p w14:paraId="4CEFED94" w14:textId="4D54AB20" w:rsidR="00615784" w:rsidRPr="0073146F" w:rsidRDefault="00615784">
            <w:pPr>
              <w:rPr>
                <w:rStyle w:val="SAPScreenElement"/>
                <w:color w:val="auto"/>
                <w:lang w:val="en-US"/>
              </w:rPr>
            </w:pPr>
            <w:r w:rsidRPr="0073146F">
              <w:rPr>
                <w:rStyle w:val="SAPScreenElement"/>
                <w:color w:val="auto"/>
                <w:lang w:val="en-US"/>
              </w:rPr>
              <w:t>Manage Apprentices (1ZC) (Optional)</w:t>
            </w:r>
          </w:p>
        </w:tc>
        <w:tc>
          <w:tcPr>
            <w:tcW w:w="9180" w:type="dxa"/>
            <w:tcBorders>
              <w:top w:val="single" w:sz="8" w:space="0" w:color="999999"/>
              <w:left w:val="single" w:sz="8" w:space="0" w:color="999999"/>
              <w:bottom w:val="single" w:sz="8" w:space="0" w:color="999999"/>
              <w:right w:val="single" w:sz="8" w:space="0" w:color="999999"/>
            </w:tcBorders>
            <w:tcPrChange w:id="19481" w:author="Author" w:date="2018-02-14T09:46:00Z">
              <w:tcPr>
                <w:tcW w:w="8460" w:type="dxa"/>
                <w:tcBorders>
                  <w:top w:val="single" w:sz="8" w:space="0" w:color="999999"/>
                  <w:left w:val="single" w:sz="8" w:space="0" w:color="999999"/>
                  <w:bottom w:val="single" w:sz="8" w:space="0" w:color="999999"/>
                  <w:right w:val="single" w:sz="8" w:space="0" w:color="999999"/>
                </w:tcBorders>
              </w:tcPr>
            </w:tcPrChange>
          </w:tcPr>
          <w:p w14:paraId="2B7A1FEF" w14:textId="6F31B5B5" w:rsidR="00615784" w:rsidRPr="0073146F" w:rsidRDefault="00AD1066" w:rsidP="00AD1066">
            <w:pPr>
              <w:rPr>
                <w:lang w:val="en-US"/>
              </w:rPr>
            </w:pPr>
            <w:r w:rsidRPr="00AC5720">
              <w:rPr>
                <w:rPrChange w:id="19482" w:author="Author" w:date="2018-03-05T06:50:00Z">
                  <w:rPr>
                    <w:rStyle w:val="SAPEmphasis"/>
                    <w:lang w:val="en-US"/>
                  </w:rPr>
                </w:rPrChange>
              </w:rPr>
              <w:t>In case</w:t>
            </w:r>
            <w:r w:rsidRPr="0073146F">
              <w:rPr>
                <w:lang w:val="en-US"/>
              </w:rPr>
              <w:t xml:space="preserve"> </w:t>
            </w:r>
            <w:r w:rsidRPr="0073146F">
              <w:rPr>
                <w:rStyle w:val="SAPEmphasis"/>
                <w:lang w:val="en-US"/>
              </w:rPr>
              <w:t>Apprentice Management</w:t>
            </w:r>
            <w:r w:rsidRPr="0073146F">
              <w:rPr>
                <w:lang w:val="en-US"/>
              </w:rPr>
              <w:t xml:space="preserve"> </w:t>
            </w:r>
            <w:r w:rsidR="00CA3FA6" w:rsidRPr="0073146F">
              <w:rPr>
                <w:lang w:val="en-US"/>
              </w:rPr>
              <w:t xml:space="preserve">has </w:t>
            </w:r>
            <w:del w:id="19483" w:author="Author" w:date="2018-02-14T09:42:00Z">
              <w:r w:rsidR="00CA3FA6" w:rsidRPr="0073146F" w:rsidDel="00857663">
                <w:rPr>
                  <w:lang w:val="en-US"/>
                </w:rPr>
                <w:delText xml:space="preserve">also </w:delText>
              </w:r>
            </w:del>
            <w:r w:rsidR="00CA3FA6" w:rsidRPr="0073146F">
              <w:rPr>
                <w:lang w:val="en-US"/>
              </w:rPr>
              <w:t xml:space="preserve">been </w:t>
            </w:r>
            <w:ins w:id="19484" w:author="Author" w:date="2018-02-14T09:42:00Z">
              <w:r w:rsidR="00857663">
                <w:rPr>
                  <w:lang w:val="en-US"/>
                </w:rPr>
                <w:t>deployed</w:t>
              </w:r>
            </w:ins>
            <w:del w:id="19485" w:author="Author" w:date="2018-02-14T09:42:00Z">
              <w:r w:rsidR="00CA3FA6" w:rsidRPr="0073146F" w:rsidDel="00857663">
                <w:rPr>
                  <w:lang w:val="en-US"/>
                </w:rPr>
                <w:delText xml:space="preserve">implemented </w:delText>
              </w:r>
            </w:del>
            <w:del w:id="19486" w:author="Author" w:date="2018-02-14T09:43:00Z">
              <w:r w:rsidRPr="0073146F" w:rsidDel="00857663">
                <w:rPr>
                  <w:lang w:val="en-US"/>
                </w:rPr>
                <w:delText>in the</w:delText>
              </w:r>
              <w:r w:rsidRPr="0073146F" w:rsidDel="00857663">
                <w:rPr>
                  <w:rStyle w:val="SAPEmphasis"/>
                  <w:lang w:val="en-US"/>
                </w:rPr>
                <w:delText xml:space="preserve"> SAP SuccessFactors Employee Central instance</w:delText>
              </w:r>
            </w:del>
            <w:r w:rsidRPr="0073146F">
              <w:rPr>
                <w:rStyle w:val="SAPEmphasis"/>
                <w:lang w:val="en-US"/>
              </w:rPr>
              <w:t xml:space="preserve">: </w:t>
            </w:r>
            <w:r w:rsidRPr="0073146F">
              <w:rPr>
                <w:lang w:val="en-US"/>
              </w:rPr>
              <w:t>if</w:t>
            </w:r>
            <w:r w:rsidR="00615784" w:rsidRPr="0073146F">
              <w:rPr>
                <w:lang w:val="en-US"/>
              </w:rPr>
              <w:t xml:space="preserve"> the hired/rehired employee is an apprentice, </w:t>
            </w:r>
            <w:r w:rsidRPr="0073146F">
              <w:rPr>
                <w:lang w:val="en-US"/>
              </w:rPr>
              <w:t>his or her internal training, on-the-job training, and instruction can be planned.</w:t>
            </w:r>
          </w:p>
        </w:tc>
      </w:tr>
      <w:tr w:rsidR="00741D23" w:rsidRPr="00AC5720" w:rsidDel="00DB1CEC" w14:paraId="520408BC" w14:textId="3550C66B" w:rsidTr="00655CF4">
        <w:trPr>
          <w:del w:id="19487" w:author="Author" w:date="2018-02-14T09:33:00Z"/>
        </w:trPr>
        <w:tc>
          <w:tcPr>
            <w:tcW w:w="5192" w:type="dxa"/>
            <w:tcBorders>
              <w:top w:val="single" w:sz="8" w:space="0" w:color="999999"/>
              <w:left w:val="single" w:sz="8" w:space="0" w:color="999999"/>
              <w:bottom w:val="single" w:sz="8" w:space="0" w:color="999999"/>
              <w:right w:val="single" w:sz="8" w:space="0" w:color="999999"/>
            </w:tcBorders>
            <w:tcPrChange w:id="19488" w:author="Author" w:date="2018-02-14T09:46:00Z">
              <w:tcPr>
                <w:tcW w:w="5912" w:type="dxa"/>
                <w:tcBorders>
                  <w:top w:val="single" w:sz="8" w:space="0" w:color="999999"/>
                  <w:left w:val="single" w:sz="8" w:space="0" w:color="999999"/>
                  <w:bottom w:val="single" w:sz="8" w:space="0" w:color="999999"/>
                  <w:right w:val="single" w:sz="8" w:space="0" w:color="999999"/>
                </w:tcBorders>
              </w:tcPr>
            </w:tcPrChange>
          </w:tcPr>
          <w:p w14:paraId="0C164CA0" w14:textId="5BD2F453" w:rsidR="00741D23" w:rsidRPr="0073146F" w:rsidDel="00DB1CEC" w:rsidRDefault="00741D23" w:rsidP="00741D23">
            <w:pPr>
              <w:rPr>
                <w:del w:id="19489" w:author="Author" w:date="2018-02-14T09:33:00Z"/>
                <w:rStyle w:val="SAPScreenElement"/>
                <w:color w:val="auto"/>
                <w:lang w:val="en-US"/>
              </w:rPr>
            </w:pPr>
            <w:del w:id="19490" w:author="Author" w:date="2018-02-14T09:33:00Z">
              <w:r w:rsidRPr="0073146F" w:rsidDel="00DB1CEC">
                <w:rPr>
                  <w:rFonts w:ascii="BentonSans Book Italic" w:hAnsi="BentonSans Book Italic"/>
                  <w:lang w:val="en-US"/>
                </w:rPr>
                <w:delText>Integration with SAP SuccessFactors Employee Central Payroll</w:delText>
              </w:r>
              <w:r w:rsidRPr="0073146F" w:rsidDel="00DB1CEC">
                <w:rPr>
                  <w:rStyle w:val="SAPScreenElement"/>
                  <w:color w:val="auto"/>
                  <w:lang w:val="en-US"/>
                </w:rPr>
                <w:delText xml:space="preserve"> (15O) (Optional)</w:delText>
              </w:r>
            </w:del>
          </w:p>
        </w:tc>
        <w:tc>
          <w:tcPr>
            <w:tcW w:w="9180" w:type="dxa"/>
            <w:tcBorders>
              <w:top w:val="single" w:sz="8" w:space="0" w:color="999999"/>
              <w:left w:val="single" w:sz="8" w:space="0" w:color="999999"/>
              <w:bottom w:val="single" w:sz="8" w:space="0" w:color="999999"/>
              <w:right w:val="single" w:sz="8" w:space="0" w:color="999999"/>
            </w:tcBorders>
            <w:tcPrChange w:id="19491" w:author="Author" w:date="2018-02-14T09:46:00Z">
              <w:tcPr>
                <w:tcW w:w="8460" w:type="dxa"/>
                <w:tcBorders>
                  <w:top w:val="single" w:sz="8" w:space="0" w:color="999999"/>
                  <w:left w:val="single" w:sz="8" w:space="0" w:color="999999"/>
                  <w:bottom w:val="single" w:sz="8" w:space="0" w:color="999999"/>
                  <w:right w:val="single" w:sz="8" w:space="0" w:color="999999"/>
                </w:tcBorders>
              </w:tcPr>
            </w:tcPrChange>
          </w:tcPr>
          <w:p w14:paraId="4E865A16" w14:textId="7299498F" w:rsidR="00741D23" w:rsidRPr="0073146F" w:rsidDel="00DB1CEC" w:rsidRDefault="00741D23" w:rsidP="00741D23">
            <w:pPr>
              <w:rPr>
                <w:del w:id="19492" w:author="Author" w:date="2018-02-14T09:33:00Z"/>
                <w:lang w:val="en-US"/>
              </w:rPr>
            </w:pPr>
            <w:del w:id="19493" w:author="Author" w:date="2018-02-14T09:33:00Z">
              <w:r w:rsidRPr="0073146F" w:rsidDel="00DB1CEC">
                <w:rPr>
                  <w:rStyle w:val="SAPEmphasis"/>
                  <w:lang w:val="en-US"/>
                </w:rPr>
                <w:delText xml:space="preserve">In case integration with SAP SuccessFactors Employee Central Payroll is in </w:delText>
              </w:r>
              <w:r w:rsidR="00CA3FA6" w:rsidRPr="0073146F" w:rsidDel="00DB1CEC">
                <w:rPr>
                  <w:rStyle w:val="SAPEmphasis"/>
                  <w:lang w:val="en-US"/>
                </w:rPr>
                <w:delText>scope</w:delText>
              </w:r>
              <w:r w:rsidRPr="0073146F" w:rsidDel="00DB1CEC">
                <w:rPr>
                  <w:lang w:val="en-US"/>
                </w:rPr>
                <w:delText xml:space="preserve">, the employee data is transferred from SAP SuccessFactors Employee Central to SAP SuccessFactors Employee Central Payroll and can be checked for correctness there. </w:delText>
              </w:r>
            </w:del>
          </w:p>
          <w:p w14:paraId="133ACE2B" w14:textId="47196BFE" w:rsidR="00741D23" w:rsidRPr="0073146F" w:rsidDel="00DB1CEC" w:rsidRDefault="00741D23" w:rsidP="00741D23">
            <w:pPr>
              <w:rPr>
                <w:del w:id="19494" w:author="Author" w:date="2018-02-14T09:33:00Z"/>
                <w:rFonts w:ascii="BentonSans Book Italic" w:hAnsi="BentonSans Book Italic"/>
                <w:lang w:val="en-US"/>
              </w:rPr>
            </w:pPr>
            <w:del w:id="19495" w:author="Author" w:date="2018-02-14T09:33:00Z">
              <w:r w:rsidRPr="0073146F" w:rsidDel="00DB1CEC">
                <w:rPr>
                  <w:lang w:val="en-US"/>
                </w:rPr>
                <w:delText>In addition, tax</w:delText>
              </w:r>
            </w:del>
            <w:ins w:id="19496" w:author="Author" w:date="2017-12-29T11:59:00Z">
              <w:del w:id="19497" w:author="Author" w:date="2018-02-14T09:33:00Z">
                <w:r w:rsidR="005E3B3E" w:rsidDel="00DB1CEC">
                  <w:rPr>
                    <w:lang w:val="en-US"/>
                  </w:rPr>
                  <w:delText>payroll</w:delText>
                </w:r>
              </w:del>
            </w:ins>
            <w:del w:id="19498" w:author="Author" w:date="2018-02-14T09:33:00Z">
              <w:r w:rsidRPr="0073146F" w:rsidDel="00DB1CEC">
                <w:rPr>
                  <w:lang w:val="en-US"/>
                </w:rPr>
                <w:delText>-relevant data needs to be maintained for the employee in SAP SuccessFactors Employee Central in order to have a correct payroll and post payroll processing in SAP SuccessFactors Employee Central Payroll. To achieve this, carry out the process step</w:delText>
              </w:r>
              <w:r w:rsidRPr="0073146F" w:rsidDel="00DB1CEC">
                <w:rPr>
                  <w:rStyle w:val="SAPScreenElement"/>
                  <w:lang w:val="en-US"/>
                </w:rPr>
                <w:delText xml:space="preserve"> </w:delText>
              </w:r>
              <w:bookmarkStart w:id="19499" w:name="_Toc391586877"/>
              <w:bookmarkStart w:id="19500" w:name="_Toc406600157"/>
              <w:r w:rsidRPr="0073146F" w:rsidDel="00DB1CEC">
                <w:rPr>
                  <w:rStyle w:val="SAPScreenElement"/>
                  <w:color w:val="auto"/>
                  <w:lang w:val="en-US"/>
                </w:rPr>
                <w:delText>Maintaining Payroll-Relevant Employee Data</w:delText>
              </w:r>
              <w:bookmarkEnd w:id="19499"/>
              <w:bookmarkEnd w:id="19500"/>
              <w:r w:rsidRPr="0073146F" w:rsidDel="00DB1CEC">
                <w:rPr>
                  <w:rStyle w:val="SAPScreenElement"/>
                  <w:lang w:val="en-US"/>
                </w:rPr>
                <w:delText xml:space="preserve"> </w:delText>
              </w:r>
              <w:r w:rsidRPr="0073146F" w:rsidDel="00DB1CEC">
                <w:rPr>
                  <w:lang w:val="en-US"/>
                </w:rPr>
                <w:delText>described in test script</w:delText>
              </w:r>
              <w:r w:rsidRPr="0073146F" w:rsidDel="00DB1CEC">
                <w:rPr>
                  <w:rStyle w:val="SAPScreenElement"/>
                  <w:lang w:val="en-US"/>
                </w:rPr>
                <w:delText xml:space="preserve"> </w:delText>
              </w:r>
              <w:r w:rsidRPr="0073146F" w:rsidDel="00DB1CEC">
                <w:rPr>
                  <w:rFonts w:ascii="BentonSans Book Italic" w:hAnsi="BentonSans Book Italic"/>
                  <w:lang w:val="en-US"/>
                </w:rPr>
                <w:delText>Integration with SAP SuccessFactors Employee Central Payroll</w:delText>
              </w:r>
              <w:r w:rsidRPr="0073146F" w:rsidDel="00DB1CEC">
                <w:rPr>
                  <w:rStyle w:val="SAPScreenElement"/>
                  <w:color w:val="auto"/>
                  <w:lang w:val="en-US"/>
                </w:rPr>
                <w:delText xml:space="preserve"> (15O).</w:delText>
              </w:r>
            </w:del>
          </w:p>
        </w:tc>
      </w:tr>
    </w:tbl>
    <w:p w14:paraId="71724F10" w14:textId="33F1D39E" w:rsidR="005311AF" w:rsidRPr="0073146F" w:rsidRDefault="005311AF" w:rsidP="00DB1CEC">
      <w:pPr>
        <w:ind w:left="720"/>
        <w:rPr>
          <w:rFonts w:ascii="BentonSans Regular" w:hAnsi="BentonSans Regular"/>
          <w:color w:val="666666"/>
          <w:sz w:val="22"/>
          <w:lang w:val="en-US"/>
        </w:rPr>
      </w:pPr>
      <w:r w:rsidRPr="002326C1">
        <w:rPr>
          <w:noProof/>
          <w:lang w:val="en-US"/>
        </w:rPr>
        <w:lastRenderedPageBreak/>
        <w:drawing>
          <wp:inline distT="0" distB="0" distL="0" distR="0" wp14:anchorId="1D16ABA8" wp14:editId="09C409A0">
            <wp:extent cx="225425" cy="225425"/>
            <wp:effectExtent l="0" t="0" r="0" b="317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3146F">
        <w:rPr>
          <w:lang w:val="en-US"/>
        </w:rPr>
        <w:t> </w:t>
      </w:r>
      <w:r w:rsidRPr="0073146F">
        <w:rPr>
          <w:rFonts w:ascii="BentonSans Regular" w:hAnsi="BentonSans Regular"/>
          <w:color w:val="666666"/>
          <w:sz w:val="22"/>
          <w:lang w:val="en-US"/>
        </w:rPr>
        <w:t>Note</w:t>
      </w:r>
    </w:p>
    <w:p w14:paraId="5E93ADFA" w14:textId="77777777" w:rsidR="00DB1CEC" w:rsidRDefault="005311AF" w:rsidP="00857663">
      <w:pPr>
        <w:pStyle w:val="ListBullet3"/>
        <w:numPr>
          <w:ilvl w:val="0"/>
          <w:numId w:val="0"/>
        </w:numPr>
        <w:ind w:left="720"/>
        <w:rPr>
          <w:ins w:id="19501" w:author="Author" w:date="2018-02-14T09:25:00Z"/>
          <w:lang w:val="en-US"/>
        </w:rPr>
      </w:pPr>
      <w:r w:rsidRPr="0073146F">
        <w:rPr>
          <w:lang w:val="en-US"/>
        </w:rPr>
        <w:t xml:space="preserve">In case </w:t>
      </w:r>
      <w:r w:rsidRPr="0073146F">
        <w:rPr>
          <w:rStyle w:val="SAPEmphasis"/>
          <w:lang w:val="en-US" w:eastAsia="zh-CN"/>
        </w:rPr>
        <w:t>Position Management</w:t>
      </w:r>
      <w:r w:rsidRPr="0073146F">
        <w:rPr>
          <w:lang w:val="en-US"/>
        </w:rPr>
        <w:t xml:space="preserve"> has been implemented in the Employee Central</w:t>
      </w:r>
      <w:r w:rsidRPr="0073146F">
        <w:rPr>
          <w:rStyle w:val="SAPEmphasis"/>
          <w:lang w:val="en-US"/>
        </w:rPr>
        <w:t xml:space="preserve"> </w:t>
      </w:r>
      <w:r w:rsidRPr="0073146F">
        <w:rPr>
          <w:lang w:val="en-US"/>
        </w:rPr>
        <w:t>instance at a point in time, when employees already exist in the</w:t>
      </w:r>
      <w:r w:rsidRPr="0073146F">
        <w:rPr>
          <w:rStyle w:val="SAPEmphasis"/>
          <w:lang w:val="en-US"/>
        </w:rPr>
        <w:t xml:space="preserve"> </w:t>
      </w:r>
      <w:r w:rsidRPr="0073146F">
        <w:rPr>
          <w:lang w:val="en-US"/>
        </w:rPr>
        <w:t>instance, these employees can be assigned to newly created positions as appropriate.</w:t>
      </w:r>
      <w:ins w:id="19502" w:author="Author" w:date="2018-02-14T09:24:00Z">
        <w:r w:rsidR="00E543A7">
          <w:rPr>
            <w:lang w:val="en-US"/>
          </w:rPr>
          <w:t xml:space="preserve"> </w:t>
        </w:r>
      </w:ins>
    </w:p>
    <w:p w14:paraId="7C3C6B7D" w14:textId="77777777" w:rsidR="00DB1CEC" w:rsidRPr="008D3676" w:rsidRDefault="00DB1CEC" w:rsidP="00DB1CEC">
      <w:pPr>
        <w:pStyle w:val="SAPNoteHeading"/>
        <w:ind w:left="1080"/>
        <w:rPr>
          <w:ins w:id="19503" w:author="Author" w:date="2018-02-14T09:25:00Z"/>
          <w:lang w:val="en-US"/>
        </w:rPr>
      </w:pPr>
      <w:ins w:id="19504" w:author="Author" w:date="2018-02-14T09:25:00Z">
        <w:r w:rsidRPr="008D3676">
          <w:rPr>
            <w:noProof/>
            <w:lang w:val="en-US"/>
          </w:rPr>
          <w:drawing>
            <wp:inline distT="0" distB="0" distL="0" distR="0" wp14:anchorId="34F48628" wp14:editId="23CB8E2A">
              <wp:extent cx="228600" cy="228600"/>
              <wp:effectExtent l="0" t="0" r="0" b="0"/>
              <wp:docPr id="5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D3676">
          <w:rPr>
            <w:lang w:val="en-US"/>
          </w:rPr>
          <w:t> Recommendation</w:t>
        </w:r>
      </w:ins>
    </w:p>
    <w:p w14:paraId="06C67465" w14:textId="31B8ECDF" w:rsidR="00E543A7" w:rsidRPr="0073146F" w:rsidRDefault="005311AF">
      <w:pPr>
        <w:pStyle w:val="ListBullet3"/>
        <w:numPr>
          <w:ilvl w:val="0"/>
          <w:numId w:val="0"/>
        </w:numPr>
        <w:ind w:left="1080"/>
        <w:rPr>
          <w:lang w:val="en-US"/>
        </w:rPr>
        <w:pPrChange w:id="19505" w:author="Author" w:date="2018-02-14T09:25:00Z">
          <w:pPr>
            <w:pStyle w:val="ListBullet3"/>
            <w:numPr>
              <w:numId w:val="0"/>
            </w:numPr>
            <w:ind w:left="720" w:firstLine="0"/>
          </w:pPr>
        </w:pPrChange>
      </w:pPr>
      <w:del w:id="19506" w:author="Author" w:date="2018-02-14T09:24:00Z">
        <w:r w:rsidRPr="0073146F" w:rsidDel="00E543A7">
          <w:rPr>
            <w:lang w:val="en-US"/>
          </w:rPr>
          <w:delText xml:space="preserve"> </w:delText>
        </w:r>
      </w:del>
      <w:ins w:id="19507" w:author="Author" w:date="2018-02-14T09:24:00Z">
        <w:r w:rsidR="00E543A7" w:rsidRPr="00D4563E">
          <w:rPr>
            <w:lang w:val="en-US"/>
          </w:rPr>
          <w:t xml:space="preserve">In case the </w:t>
        </w:r>
        <w:r w:rsidR="00E543A7" w:rsidRPr="0073146F">
          <w:rPr>
            <w:rStyle w:val="SAPEmphasis"/>
            <w:lang w:val="en-US" w:eastAsia="zh-CN"/>
          </w:rPr>
          <w:t>Position Management</w:t>
        </w:r>
        <w:r w:rsidR="00E543A7" w:rsidRPr="0073146F">
          <w:rPr>
            <w:lang w:val="en-US"/>
          </w:rPr>
          <w:t xml:space="preserve"> </w:t>
        </w:r>
        <w:r w:rsidR="00E543A7" w:rsidRPr="00D4563E">
          <w:rPr>
            <w:lang w:val="en-US"/>
          </w:rPr>
          <w:t xml:space="preserve">content has been deployed with the SAP Best Practices, you can refer </w:t>
        </w:r>
      </w:ins>
      <w:del w:id="19508" w:author="Author" w:date="2018-02-14T09:24:00Z">
        <w:r w:rsidRPr="0073146F" w:rsidDel="00E543A7">
          <w:rPr>
            <w:lang w:val="en-US"/>
          </w:rPr>
          <w:delText>F</w:delText>
        </w:r>
      </w:del>
      <w:ins w:id="19509" w:author="Author" w:date="2018-02-14T09:24:00Z">
        <w:r w:rsidR="00E543A7">
          <w:rPr>
            <w:lang w:val="en-US"/>
          </w:rPr>
          <w:t>f</w:t>
        </w:r>
      </w:ins>
      <w:r w:rsidRPr="0073146F">
        <w:rPr>
          <w:lang w:val="en-US"/>
        </w:rPr>
        <w:t>or more details on this</w:t>
      </w:r>
      <w:del w:id="19510" w:author="Author" w:date="2018-02-14T09:25:00Z">
        <w:r w:rsidRPr="0073146F" w:rsidDel="00E543A7">
          <w:rPr>
            <w:lang w:val="en-US"/>
          </w:rPr>
          <w:delText>, refer</w:delText>
        </w:r>
      </w:del>
      <w:r w:rsidRPr="0073146F">
        <w:rPr>
          <w:lang w:val="en-US"/>
        </w:rPr>
        <w:t xml:space="preserve"> to chapter </w:t>
      </w:r>
      <w:r w:rsidRPr="0073146F">
        <w:rPr>
          <w:rStyle w:val="SAPScreenElement"/>
          <w:color w:val="auto"/>
          <w:lang w:val="en-US"/>
        </w:rPr>
        <w:t>Assigning Employee to Position</w:t>
      </w:r>
      <w:r w:rsidRPr="0073146F">
        <w:rPr>
          <w:lang w:val="en-US"/>
        </w:rPr>
        <w:t xml:space="preserve"> in the </w:t>
      </w:r>
      <w:r w:rsidRPr="0073146F">
        <w:rPr>
          <w:rFonts w:ascii="BentonSans Bold" w:hAnsi="BentonSans Bold"/>
          <w:color w:val="666666"/>
          <w:lang w:val="en-US"/>
        </w:rPr>
        <w:t>Appendix</w:t>
      </w:r>
      <w:r w:rsidRPr="0073146F">
        <w:rPr>
          <w:lang w:val="en-US"/>
        </w:rPr>
        <w:t xml:space="preserve"> of test script </w:t>
      </w:r>
      <w:r w:rsidRPr="0073146F">
        <w:rPr>
          <w:rStyle w:val="SAPScreenElement"/>
          <w:color w:val="auto"/>
          <w:lang w:val="en-US"/>
        </w:rPr>
        <w:t>Manage Positions (FK1)</w:t>
      </w:r>
      <w:r w:rsidRPr="0073146F">
        <w:rPr>
          <w:lang w:val="en-US"/>
        </w:rPr>
        <w:t>.</w:t>
      </w:r>
    </w:p>
    <w:p w14:paraId="557BC55E" w14:textId="77777777" w:rsidR="005311AF" w:rsidRPr="002326C1" w:rsidRDefault="005311AF" w:rsidP="00FA35C5">
      <w:pPr>
        <w:rPr>
          <w:lang w:val="en-US"/>
        </w:rPr>
      </w:pPr>
    </w:p>
    <w:p w14:paraId="625DAD16" w14:textId="77777777" w:rsidR="004A5D78" w:rsidRPr="002326C1" w:rsidRDefault="004A5D78" w:rsidP="00FA35C5">
      <w:pPr>
        <w:rPr>
          <w:lang w:val="en-US"/>
        </w:rPr>
      </w:pPr>
    </w:p>
    <w:p w14:paraId="660C709A" w14:textId="77777777" w:rsidR="00B514B6" w:rsidRPr="002326C1" w:rsidRDefault="00B514B6" w:rsidP="00B514B6">
      <w:pPr>
        <w:pStyle w:val="SAPHeading1NoNumber"/>
        <w:rPr>
          <w:lang w:val="en-US"/>
        </w:rPr>
      </w:pPr>
      <w:r w:rsidRPr="002326C1">
        <w:rPr>
          <w:lang w:val="en-US"/>
        </w:rPr>
        <w:lastRenderedPageBreak/>
        <w:t>Typographic Conventions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2376"/>
        <w:gridCol w:w="11910"/>
      </w:tblGrid>
      <w:tr w:rsidR="00B514B6" w:rsidRPr="002326C1" w14:paraId="2269C204" w14:textId="77777777" w:rsidTr="00FB1273">
        <w:trPr>
          <w:tblHeader/>
        </w:trPr>
        <w:tc>
          <w:tcPr>
            <w:tcW w:w="1555" w:type="dxa"/>
            <w:tcBorders>
              <w:top w:val="single" w:sz="8" w:space="0" w:color="999999"/>
              <w:left w:val="single" w:sz="8" w:space="0" w:color="999999"/>
              <w:bottom w:val="single" w:sz="8" w:space="0" w:color="999999"/>
              <w:right w:val="single" w:sz="8" w:space="0" w:color="999999"/>
              <w:tl2br w:val="nil"/>
              <w:tr2bl w:val="nil"/>
            </w:tcBorders>
            <w:shd w:val="clear" w:color="auto" w:fill="999999"/>
            <w:hideMark/>
          </w:tcPr>
          <w:p w14:paraId="0648B012" w14:textId="77777777" w:rsidR="00B514B6" w:rsidRPr="002326C1" w:rsidRDefault="00B514B6" w:rsidP="00FB1273">
            <w:pPr>
              <w:keepNext/>
              <w:rPr>
                <w:b/>
                <w:color w:val="FFFFFF"/>
                <w:lang w:val="en-US"/>
              </w:rPr>
            </w:pPr>
            <w:r w:rsidRPr="002326C1">
              <w:rPr>
                <w:b/>
                <w:color w:val="FFFFFF"/>
                <w:lang w:val="en-US"/>
              </w:rPr>
              <w:t>Type Style</w:t>
            </w:r>
          </w:p>
        </w:tc>
        <w:tc>
          <w:tcPr>
            <w:tcW w:w="7796" w:type="dxa"/>
            <w:tcBorders>
              <w:top w:val="single" w:sz="8" w:space="0" w:color="999999"/>
              <w:left w:val="single" w:sz="8" w:space="0" w:color="999999"/>
              <w:bottom w:val="single" w:sz="8" w:space="0" w:color="999999"/>
              <w:right w:val="single" w:sz="8" w:space="0" w:color="999999"/>
              <w:tl2br w:val="nil"/>
              <w:tr2bl w:val="nil"/>
            </w:tcBorders>
            <w:shd w:val="clear" w:color="auto" w:fill="999999"/>
            <w:hideMark/>
          </w:tcPr>
          <w:p w14:paraId="2D975A23" w14:textId="77777777" w:rsidR="00B514B6" w:rsidRPr="002326C1" w:rsidRDefault="00B514B6" w:rsidP="00FB1273">
            <w:pPr>
              <w:keepNext/>
              <w:rPr>
                <w:b/>
                <w:color w:val="FFFFFF"/>
                <w:lang w:val="en-US"/>
              </w:rPr>
            </w:pPr>
            <w:r w:rsidRPr="002326C1">
              <w:rPr>
                <w:b/>
                <w:color w:val="FFFFFF"/>
                <w:lang w:val="en-US"/>
              </w:rPr>
              <w:t>Description</w:t>
            </w:r>
          </w:p>
        </w:tc>
      </w:tr>
      <w:tr w:rsidR="00B514B6" w:rsidRPr="00AC5720" w14:paraId="3E51E690"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auto"/>
            <w:hideMark/>
          </w:tcPr>
          <w:p w14:paraId="4E44CA00" w14:textId="77777777" w:rsidR="00B514B6" w:rsidRPr="002326C1" w:rsidRDefault="00B514B6" w:rsidP="00B514B6">
            <w:pPr>
              <w:rPr>
                <w:lang w:val="en-US"/>
              </w:rPr>
            </w:pPr>
            <w:r w:rsidRPr="002326C1">
              <w:rPr>
                <w:rStyle w:val="SAPScreenElement"/>
                <w:lang w:val="en-US"/>
              </w:rPr>
              <w:t>Example</w:t>
            </w:r>
          </w:p>
        </w:tc>
        <w:tc>
          <w:tcPr>
            <w:tcW w:w="7796" w:type="dxa"/>
            <w:tcBorders>
              <w:top w:val="single" w:sz="8" w:space="0" w:color="999999"/>
              <w:left w:val="single" w:sz="8" w:space="0" w:color="999999"/>
              <w:bottom w:val="single" w:sz="8" w:space="0" w:color="999999"/>
              <w:right w:val="single" w:sz="8" w:space="0" w:color="999999"/>
            </w:tcBorders>
            <w:shd w:val="clear" w:color="auto" w:fill="auto"/>
            <w:hideMark/>
          </w:tcPr>
          <w:p w14:paraId="400644D5" w14:textId="77777777" w:rsidR="00B514B6" w:rsidRPr="002326C1" w:rsidRDefault="00B514B6" w:rsidP="00B514B6">
            <w:pPr>
              <w:rPr>
                <w:lang w:val="en-US"/>
              </w:rPr>
            </w:pPr>
            <w:r w:rsidRPr="002326C1">
              <w:rPr>
                <w:lang w:val="en-US"/>
              </w:rPr>
              <w:t>Words or characters quoted from the screen. These include field names, screen titles, pushbuttons labels, menu names, menu paths, and menu options.</w:t>
            </w:r>
          </w:p>
          <w:p w14:paraId="4B8B6942" w14:textId="77777777" w:rsidR="00B514B6" w:rsidRPr="002326C1" w:rsidRDefault="00B514B6" w:rsidP="00B514B6">
            <w:pPr>
              <w:rPr>
                <w:lang w:val="en-US"/>
              </w:rPr>
            </w:pPr>
            <w:r w:rsidRPr="002326C1">
              <w:rPr>
                <w:lang w:val="en-US"/>
              </w:rPr>
              <w:t>Textual cross-references to other documents.</w:t>
            </w:r>
          </w:p>
        </w:tc>
      </w:tr>
      <w:tr w:rsidR="00B514B6" w:rsidRPr="002326C1" w14:paraId="6A249BD1"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F2F2F2"/>
            <w:hideMark/>
          </w:tcPr>
          <w:p w14:paraId="6706F721" w14:textId="77777777" w:rsidR="00B514B6" w:rsidRPr="002326C1" w:rsidRDefault="00B514B6" w:rsidP="00B514B6">
            <w:pPr>
              <w:rPr>
                <w:rStyle w:val="SAPEmphasis"/>
                <w:lang w:val="en-US"/>
              </w:rPr>
            </w:pPr>
            <w:r w:rsidRPr="002326C1">
              <w:rPr>
                <w:rStyle w:val="SAPEmphasis"/>
                <w:lang w:val="en-US"/>
              </w:rPr>
              <w:t>Example</w:t>
            </w:r>
          </w:p>
        </w:tc>
        <w:tc>
          <w:tcPr>
            <w:tcW w:w="7796" w:type="dxa"/>
            <w:tcBorders>
              <w:top w:val="single" w:sz="8" w:space="0" w:color="999999"/>
              <w:left w:val="single" w:sz="8" w:space="0" w:color="999999"/>
              <w:bottom w:val="single" w:sz="8" w:space="0" w:color="999999"/>
              <w:right w:val="single" w:sz="8" w:space="0" w:color="999999"/>
            </w:tcBorders>
            <w:shd w:val="clear" w:color="auto" w:fill="F2F2F2"/>
            <w:hideMark/>
          </w:tcPr>
          <w:p w14:paraId="11439E82" w14:textId="77777777" w:rsidR="00B514B6" w:rsidRPr="002326C1" w:rsidRDefault="00B514B6" w:rsidP="00B514B6">
            <w:pPr>
              <w:rPr>
                <w:lang w:val="en-US"/>
              </w:rPr>
            </w:pPr>
            <w:r w:rsidRPr="002326C1">
              <w:rPr>
                <w:lang w:val="en-US"/>
              </w:rPr>
              <w:t>Emphasized words or expressions.</w:t>
            </w:r>
          </w:p>
        </w:tc>
      </w:tr>
      <w:tr w:rsidR="00B514B6" w:rsidRPr="00AC5720" w14:paraId="36BE8661"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auto"/>
            <w:hideMark/>
          </w:tcPr>
          <w:p w14:paraId="197AA2C7" w14:textId="77777777" w:rsidR="00B514B6" w:rsidRPr="002326C1" w:rsidRDefault="00B514B6" w:rsidP="00B514B6">
            <w:pPr>
              <w:rPr>
                <w:lang w:val="en-US"/>
              </w:rPr>
            </w:pPr>
            <w:r w:rsidRPr="002326C1">
              <w:rPr>
                <w:rStyle w:val="SAPMonospace"/>
                <w:lang w:val="en-US"/>
              </w:rPr>
              <w:t>EXAMPLE</w:t>
            </w:r>
          </w:p>
        </w:tc>
        <w:tc>
          <w:tcPr>
            <w:tcW w:w="7796" w:type="dxa"/>
            <w:tcBorders>
              <w:top w:val="single" w:sz="8" w:space="0" w:color="999999"/>
              <w:left w:val="single" w:sz="8" w:space="0" w:color="999999"/>
              <w:bottom w:val="single" w:sz="8" w:space="0" w:color="999999"/>
              <w:right w:val="single" w:sz="8" w:space="0" w:color="999999"/>
            </w:tcBorders>
            <w:shd w:val="clear" w:color="auto" w:fill="auto"/>
            <w:hideMark/>
          </w:tcPr>
          <w:p w14:paraId="10C37DD1" w14:textId="77777777" w:rsidR="00B514B6" w:rsidRPr="002326C1" w:rsidRDefault="00B514B6" w:rsidP="00B514B6">
            <w:pPr>
              <w:rPr>
                <w:lang w:val="en-US"/>
              </w:rPr>
            </w:pPr>
            <w:r w:rsidRPr="002326C1">
              <w:rPr>
                <w:lang w:val="en-US"/>
              </w:rPr>
              <w:t>Technical names of system objects. These include report names, program names, transaction codes, table names, and key concepts of a programming language when they are surrounded by body text, for example, SELECT and INCLUDE.</w:t>
            </w:r>
          </w:p>
        </w:tc>
      </w:tr>
      <w:tr w:rsidR="00B514B6" w:rsidRPr="00AC5720" w14:paraId="206F1C80"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F2F2F2"/>
            <w:hideMark/>
          </w:tcPr>
          <w:p w14:paraId="46360DB5" w14:textId="77777777" w:rsidR="00B514B6" w:rsidRPr="002326C1" w:rsidRDefault="00B514B6" w:rsidP="00B514B6">
            <w:pPr>
              <w:rPr>
                <w:rStyle w:val="SAPMonospace"/>
                <w:lang w:val="en-US"/>
              </w:rPr>
            </w:pPr>
            <w:r w:rsidRPr="002326C1">
              <w:rPr>
                <w:rStyle w:val="SAPMonospace"/>
                <w:lang w:val="en-US"/>
              </w:rPr>
              <w:t>Example</w:t>
            </w:r>
          </w:p>
        </w:tc>
        <w:tc>
          <w:tcPr>
            <w:tcW w:w="7796" w:type="dxa"/>
            <w:tcBorders>
              <w:top w:val="single" w:sz="8" w:space="0" w:color="999999"/>
              <w:left w:val="single" w:sz="8" w:space="0" w:color="999999"/>
              <w:bottom w:val="single" w:sz="8" w:space="0" w:color="999999"/>
              <w:right w:val="single" w:sz="8" w:space="0" w:color="999999"/>
            </w:tcBorders>
            <w:shd w:val="clear" w:color="auto" w:fill="F2F2F2"/>
            <w:hideMark/>
          </w:tcPr>
          <w:p w14:paraId="22B8A3C2" w14:textId="77777777" w:rsidR="00B514B6" w:rsidRPr="002326C1" w:rsidRDefault="00B514B6" w:rsidP="00B514B6">
            <w:pPr>
              <w:rPr>
                <w:lang w:val="en-US"/>
              </w:rPr>
            </w:pPr>
            <w:r w:rsidRPr="002326C1">
              <w:rPr>
                <w:lang w:val="en-US"/>
              </w:rPr>
              <w:t>Output on the screen. This includes file and directory names and their paths, messages, names of variables and parameters, source text, and names of installation, upgrade and database tools.</w:t>
            </w:r>
          </w:p>
        </w:tc>
      </w:tr>
      <w:tr w:rsidR="00B514B6" w:rsidRPr="00AC5720" w14:paraId="0792B1BC"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auto"/>
            <w:hideMark/>
          </w:tcPr>
          <w:p w14:paraId="61A517DD" w14:textId="77777777" w:rsidR="00B514B6" w:rsidRPr="002326C1" w:rsidRDefault="00B514B6" w:rsidP="00B514B6">
            <w:pPr>
              <w:rPr>
                <w:rStyle w:val="SAPEmphasis"/>
                <w:lang w:val="en-US"/>
              </w:rPr>
            </w:pPr>
            <w:r w:rsidRPr="002326C1">
              <w:rPr>
                <w:rStyle w:val="SAPUserEntry"/>
                <w:lang w:val="en-US"/>
              </w:rPr>
              <w:t>Example</w:t>
            </w:r>
          </w:p>
        </w:tc>
        <w:tc>
          <w:tcPr>
            <w:tcW w:w="7796" w:type="dxa"/>
            <w:tcBorders>
              <w:top w:val="single" w:sz="8" w:space="0" w:color="999999"/>
              <w:left w:val="single" w:sz="8" w:space="0" w:color="999999"/>
              <w:bottom w:val="single" w:sz="8" w:space="0" w:color="999999"/>
              <w:right w:val="single" w:sz="8" w:space="0" w:color="999999"/>
            </w:tcBorders>
            <w:shd w:val="clear" w:color="auto" w:fill="auto"/>
            <w:hideMark/>
          </w:tcPr>
          <w:p w14:paraId="1591706D" w14:textId="77777777" w:rsidR="00B514B6" w:rsidRPr="002326C1" w:rsidRDefault="00B514B6" w:rsidP="00B514B6">
            <w:pPr>
              <w:rPr>
                <w:lang w:val="en-US"/>
              </w:rPr>
            </w:pPr>
            <w:r w:rsidRPr="002326C1">
              <w:rPr>
                <w:lang w:val="en-US"/>
              </w:rPr>
              <w:t>Exact user entry. These are words or characters that you enter in the system exactly as they appear in the documentation.</w:t>
            </w:r>
          </w:p>
        </w:tc>
      </w:tr>
      <w:tr w:rsidR="00B514B6" w:rsidRPr="00AC5720" w14:paraId="4813FD1A"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F2F2F2"/>
            <w:hideMark/>
          </w:tcPr>
          <w:p w14:paraId="21B92C40" w14:textId="77777777" w:rsidR="00B514B6" w:rsidRPr="002326C1" w:rsidRDefault="00B514B6" w:rsidP="00B514B6">
            <w:pPr>
              <w:rPr>
                <w:rStyle w:val="SAPUserEntry"/>
                <w:lang w:val="en-US"/>
              </w:rPr>
            </w:pPr>
            <w:r w:rsidRPr="002326C1">
              <w:rPr>
                <w:rStyle w:val="SAPUserEntry"/>
                <w:lang w:val="en-US"/>
              </w:rPr>
              <w:t>&lt;Example&gt;</w:t>
            </w:r>
          </w:p>
        </w:tc>
        <w:tc>
          <w:tcPr>
            <w:tcW w:w="7796" w:type="dxa"/>
            <w:tcBorders>
              <w:top w:val="single" w:sz="8" w:space="0" w:color="999999"/>
              <w:left w:val="single" w:sz="8" w:space="0" w:color="999999"/>
              <w:bottom w:val="single" w:sz="8" w:space="0" w:color="999999"/>
              <w:right w:val="single" w:sz="8" w:space="0" w:color="999999"/>
            </w:tcBorders>
            <w:shd w:val="clear" w:color="auto" w:fill="F2F2F2"/>
            <w:hideMark/>
          </w:tcPr>
          <w:p w14:paraId="57E35A81" w14:textId="77777777" w:rsidR="00B514B6" w:rsidRPr="002326C1" w:rsidRDefault="00B514B6" w:rsidP="00B514B6">
            <w:pPr>
              <w:rPr>
                <w:lang w:val="en-US"/>
              </w:rPr>
            </w:pPr>
            <w:r w:rsidRPr="002326C1">
              <w:rPr>
                <w:lang w:val="en-US"/>
              </w:rPr>
              <w:t>Variable user entry. Angle brackets indicate that you replace these words and characters with appropriate entries to make entries in the system.</w:t>
            </w:r>
          </w:p>
        </w:tc>
      </w:tr>
      <w:tr w:rsidR="00B514B6" w:rsidRPr="00AC5720" w14:paraId="4C73FBF7" w14:textId="77777777" w:rsidTr="00FB1273">
        <w:tc>
          <w:tcPr>
            <w:tcW w:w="1555" w:type="dxa"/>
            <w:tcBorders>
              <w:top w:val="single" w:sz="8" w:space="0" w:color="999999"/>
              <w:left w:val="single" w:sz="8" w:space="0" w:color="999999"/>
              <w:bottom w:val="single" w:sz="8" w:space="0" w:color="999999"/>
              <w:right w:val="single" w:sz="8" w:space="0" w:color="999999"/>
            </w:tcBorders>
            <w:shd w:val="clear" w:color="auto" w:fill="auto"/>
            <w:hideMark/>
          </w:tcPr>
          <w:p w14:paraId="41E19A0C" w14:textId="77777777" w:rsidR="00B514B6" w:rsidRPr="002326C1" w:rsidRDefault="00B514B6" w:rsidP="00B514B6">
            <w:pPr>
              <w:rPr>
                <w:rStyle w:val="SAPKeyboard"/>
                <w:lang w:val="en-US"/>
              </w:rPr>
            </w:pPr>
            <w:r w:rsidRPr="002326C1">
              <w:rPr>
                <w:rStyle w:val="SAPKeyboard"/>
                <w:lang w:val="en-US"/>
              </w:rPr>
              <w:t>EXAMPLE</w:t>
            </w:r>
          </w:p>
        </w:tc>
        <w:tc>
          <w:tcPr>
            <w:tcW w:w="7796" w:type="dxa"/>
            <w:tcBorders>
              <w:top w:val="single" w:sz="8" w:space="0" w:color="999999"/>
              <w:left w:val="single" w:sz="8" w:space="0" w:color="999999"/>
              <w:bottom w:val="single" w:sz="8" w:space="0" w:color="999999"/>
              <w:right w:val="single" w:sz="8" w:space="0" w:color="999999"/>
            </w:tcBorders>
            <w:shd w:val="clear" w:color="auto" w:fill="auto"/>
            <w:hideMark/>
          </w:tcPr>
          <w:p w14:paraId="06DFA2C4" w14:textId="77777777" w:rsidR="00B514B6" w:rsidRPr="002326C1" w:rsidRDefault="00B514B6" w:rsidP="00B514B6">
            <w:pPr>
              <w:rPr>
                <w:lang w:val="en-US"/>
              </w:rPr>
            </w:pPr>
            <w:r w:rsidRPr="002326C1">
              <w:rPr>
                <w:lang w:val="en-US"/>
              </w:rPr>
              <w:t xml:space="preserve">Keys on the keyboard, for example, </w:t>
            </w:r>
            <w:r w:rsidRPr="002326C1">
              <w:rPr>
                <w:rStyle w:val="SAPKeyboard"/>
                <w:lang w:val="en-US"/>
              </w:rPr>
              <w:t>F2</w:t>
            </w:r>
            <w:r w:rsidRPr="002326C1">
              <w:rPr>
                <w:lang w:val="en-US"/>
              </w:rPr>
              <w:t xml:space="preserve"> or </w:t>
            </w:r>
            <w:bookmarkStart w:id="19511" w:name="OLE_LINK1"/>
            <w:bookmarkStart w:id="19512" w:name="OLE_LINK2"/>
            <w:r w:rsidRPr="002326C1">
              <w:rPr>
                <w:rStyle w:val="SAPKeyboard"/>
                <w:lang w:val="en-US"/>
              </w:rPr>
              <w:t>ENTER</w:t>
            </w:r>
            <w:bookmarkEnd w:id="19511"/>
            <w:bookmarkEnd w:id="19512"/>
            <w:r w:rsidRPr="002326C1">
              <w:rPr>
                <w:lang w:val="en-US"/>
              </w:rPr>
              <w:t>.</w:t>
            </w:r>
          </w:p>
        </w:tc>
      </w:tr>
    </w:tbl>
    <w:p w14:paraId="18960681" w14:textId="77777777" w:rsidR="00B514B6" w:rsidRPr="002326C1" w:rsidRDefault="00B514B6">
      <w:pPr>
        <w:spacing w:before="0" w:after="200" w:line="276" w:lineRule="auto"/>
        <w:rPr>
          <w:lang w:val="en-US"/>
        </w:rPr>
        <w:sectPr w:rsidR="00B514B6" w:rsidRPr="002326C1" w:rsidSect="002E707E">
          <w:pgSz w:w="15840" w:h="12240" w:orient="landscape"/>
          <w:pgMar w:top="720" w:right="720" w:bottom="720" w:left="720" w:header="720" w:footer="720" w:gutter="0"/>
          <w:pgBorders>
            <w:top w:val="single" w:sz="48" w:space="1" w:color="999999"/>
          </w:pgBorders>
          <w:cols w:space="720"/>
          <w:docGrid w:linePitch="360"/>
        </w:sectPr>
      </w:pPr>
    </w:p>
    <w:tbl>
      <w:tblPr>
        <w:tblpPr w:leftFromText="142" w:rightFromText="142" w:vertAnchor="text" w:horzAnchor="margin" w:tblpXSpec="right" w:tblpY="-157"/>
        <w:tblOverlap w:val="never"/>
        <w:tblW w:w="3969" w:type="dxa"/>
        <w:tblCellMar>
          <w:top w:w="85" w:type="dxa"/>
          <w:left w:w="113" w:type="dxa"/>
          <w:bottom w:w="85" w:type="dxa"/>
          <w:right w:w="113" w:type="dxa"/>
        </w:tblCellMar>
        <w:tblLook w:val="0600" w:firstRow="0" w:lastRow="0" w:firstColumn="0" w:lastColumn="0" w:noHBand="1" w:noVBand="1"/>
      </w:tblPr>
      <w:tblGrid>
        <w:gridCol w:w="3969"/>
      </w:tblGrid>
      <w:tr w:rsidR="00B514B6" w:rsidRPr="00AC5720" w14:paraId="4192B45D" w14:textId="77777777" w:rsidTr="00FB1273">
        <w:trPr>
          <w:trHeight w:hRule="exact" w:val="227"/>
        </w:trPr>
        <w:tc>
          <w:tcPr>
            <w:tcW w:w="3969" w:type="dxa"/>
            <w:shd w:val="clear" w:color="auto" w:fill="000000"/>
            <w:tcMar>
              <w:top w:w="0" w:type="dxa"/>
              <w:bottom w:w="0" w:type="dxa"/>
            </w:tcMar>
          </w:tcPr>
          <w:p w14:paraId="4E843930" w14:textId="77777777" w:rsidR="00B514B6" w:rsidRPr="002326C1" w:rsidRDefault="00B514B6" w:rsidP="00FB1273">
            <w:pPr>
              <w:rPr>
                <w:lang w:val="en-US"/>
              </w:rPr>
            </w:pPr>
          </w:p>
        </w:tc>
      </w:tr>
      <w:tr w:rsidR="00B514B6" w:rsidRPr="002326C1" w14:paraId="043F2B02" w14:textId="77777777" w:rsidTr="00FB1273">
        <w:trPr>
          <w:trHeight w:hRule="exact" w:val="863"/>
        </w:trPr>
        <w:tc>
          <w:tcPr>
            <w:tcW w:w="3969" w:type="dxa"/>
            <w:shd w:val="clear" w:color="auto" w:fill="FFFFFF"/>
          </w:tcPr>
          <w:p w14:paraId="341E2A07" w14:textId="77777777" w:rsidR="00B514B6" w:rsidRPr="002326C1" w:rsidRDefault="00B514B6" w:rsidP="00FB1273">
            <w:pPr>
              <w:pStyle w:val="SAPLastPageGray"/>
              <w:rPr>
                <w:lang w:val="en-US"/>
              </w:rPr>
            </w:pPr>
            <w:r w:rsidRPr="002326C1">
              <w:rPr>
                <w:lang w:val="en-US"/>
              </w:rPr>
              <w:t>www.sap.com/contactsap</w:t>
            </w:r>
          </w:p>
        </w:tc>
      </w:tr>
      <w:tr w:rsidR="00B514B6" w:rsidRPr="00AC5720" w14:paraId="6D29CC66" w14:textId="77777777" w:rsidTr="00FB1273">
        <w:trPr>
          <w:trHeight w:val="8902"/>
        </w:trPr>
        <w:tc>
          <w:tcPr>
            <w:tcW w:w="3969" w:type="dxa"/>
            <w:shd w:val="clear" w:color="auto" w:fill="FFFFFF"/>
            <w:vAlign w:val="bottom"/>
          </w:tcPr>
          <w:p w14:paraId="0661A4C0" w14:textId="167C8821" w:rsidR="00B514B6" w:rsidRPr="002326C1" w:rsidRDefault="005B69F4" w:rsidP="00FB1273">
            <w:pPr>
              <w:pStyle w:val="SAPLastPageNormal"/>
              <w:rPr>
                <w:lang w:val="en-US"/>
              </w:rPr>
            </w:pPr>
            <w:bookmarkStart w:id="19513" w:name="copyright"/>
            <w:r>
              <w:rPr>
                <w:lang w:val="en-US"/>
              </w:rPr>
              <w:t>© 2018</w:t>
            </w:r>
            <w:r w:rsidR="00B514B6" w:rsidRPr="002326C1">
              <w:rPr>
                <w:lang w:val="en-US"/>
              </w:rPr>
              <w:t xml:space="preserve"> SAP SE or an SAP affiliate company. All rights reserved.</w:t>
            </w:r>
            <w:bookmarkEnd w:id="19513"/>
          </w:p>
          <w:p w14:paraId="6AFA15FD" w14:textId="77777777" w:rsidR="00B514B6" w:rsidRPr="002326C1" w:rsidRDefault="00B514B6" w:rsidP="00FB1273">
            <w:pPr>
              <w:pStyle w:val="SAPLastPageNormal"/>
              <w:rPr>
                <w:lang w:val="en-US"/>
              </w:rPr>
            </w:pPr>
            <w:r w:rsidRPr="002326C1">
              <w:rPr>
                <w:lang w:val="en-US"/>
              </w:rPr>
              <w:t>No part of this publication may be reproduced or transmitted in any form or for any purpose without the express permission of SAP SE or an SAP affiliate company.</w:t>
            </w:r>
          </w:p>
          <w:p w14:paraId="172A8C9D" w14:textId="77777777" w:rsidR="00B514B6" w:rsidRPr="002326C1" w:rsidRDefault="00B514B6" w:rsidP="00FB1273">
            <w:pPr>
              <w:pStyle w:val="SAPLastPageNormal"/>
              <w:rPr>
                <w:lang w:val="en-US"/>
              </w:rPr>
            </w:pPr>
            <w:r w:rsidRPr="002326C1">
              <w:rPr>
                <w:lang w:val="en-US"/>
              </w:rPr>
              <w:t xml:space="preserve">SAP and other SAP products and services mentioned herein as well as their respective logos are trademarks or registered trademarks of SAP SE (or an SAP affiliate company) in Germany and other countries. Please see </w:t>
            </w:r>
            <w:r w:rsidR="00AB3559">
              <w:fldChar w:fldCharType="begin"/>
            </w:r>
            <w:r w:rsidR="00AB3559" w:rsidRPr="009D3F04">
              <w:rPr>
                <w:lang w:val="en-US"/>
                <w:rPrChange w:id="19514" w:author="Author" w:date="2018-02-02T08:46:00Z">
                  <w:rPr/>
                </w:rPrChange>
              </w:rPr>
              <w:instrText xml:space="preserve"> HYPERLINK "http://global.sap.com/corporate-en/legal/copyright/index.epx" \l "trademark" </w:instrText>
            </w:r>
            <w:r w:rsidR="00AB3559">
              <w:fldChar w:fldCharType="separate"/>
            </w:r>
            <w:r w:rsidRPr="002326C1">
              <w:rPr>
                <w:rStyle w:val="Hyperlink"/>
                <w:rFonts w:cs="Arial"/>
                <w:sz w:val="12"/>
                <w:lang w:val="en-US"/>
              </w:rPr>
              <w:t>http://global.sap.com/corporate-en/legal/copyright/index.epx#trademark</w:t>
            </w:r>
            <w:r w:rsidR="00AB3559">
              <w:rPr>
                <w:rStyle w:val="Hyperlink"/>
                <w:rFonts w:cs="Arial"/>
                <w:sz w:val="12"/>
                <w:lang w:val="en-US"/>
              </w:rPr>
              <w:fldChar w:fldCharType="end"/>
            </w:r>
            <w:r w:rsidRPr="002326C1">
              <w:rPr>
                <w:lang w:val="en-US"/>
              </w:rPr>
              <w:t xml:space="preserve"> for additional trademark information and notices.</w:t>
            </w:r>
          </w:p>
          <w:p w14:paraId="566126B2" w14:textId="77777777" w:rsidR="00B514B6" w:rsidRPr="002326C1" w:rsidRDefault="00B514B6" w:rsidP="00FB1273">
            <w:pPr>
              <w:pStyle w:val="SAPLastPageNormal"/>
              <w:rPr>
                <w:lang w:val="en-US"/>
              </w:rPr>
            </w:pPr>
            <w:r w:rsidRPr="002326C1">
              <w:rPr>
                <w:lang w:val="en-US"/>
              </w:rPr>
              <w:t>Some software products marketed by SAP SE and its distributors contain proprietary software components of other software vendors.</w:t>
            </w:r>
          </w:p>
          <w:p w14:paraId="68165553" w14:textId="77777777" w:rsidR="00B514B6" w:rsidRPr="002326C1" w:rsidRDefault="00B514B6" w:rsidP="00FB1273">
            <w:pPr>
              <w:pStyle w:val="SAPLastPageNormal"/>
              <w:rPr>
                <w:lang w:val="en-US"/>
              </w:rPr>
            </w:pPr>
            <w:r w:rsidRPr="002326C1">
              <w:rPr>
                <w:lang w:val="en-US"/>
              </w:rPr>
              <w:t>National product specifications may vary.</w:t>
            </w:r>
          </w:p>
          <w:p w14:paraId="3BD4491D" w14:textId="77777777" w:rsidR="00B514B6" w:rsidRPr="002326C1" w:rsidRDefault="00B514B6" w:rsidP="00FB1273">
            <w:pPr>
              <w:pStyle w:val="SAPLastPageNormal"/>
              <w:rPr>
                <w:lang w:val="en-US"/>
              </w:rPr>
            </w:pPr>
            <w:r w:rsidRPr="002326C1">
              <w:rPr>
                <w:lang w:val="en-US"/>
              </w:rPr>
              <w:t xml:space="preserve">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w:t>
            </w:r>
          </w:p>
          <w:p w14:paraId="5A05AFF4" w14:textId="77777777" w:rsidR="00B514B6" w:rsidRPr="002326C1" w:rsidRDefault="00B514B6" w:rsidP="00FB1273">
            <w:pPr>
              <w:pStyle w:val="SAPLastPageNormal"/>
              <w:rPr>
                <w:lang w:val="en-US"/>
              </w:rPr>
            </w:pPr>
            <w:r w:rsidRPr="002326C1">
              <w:rPr>
                <w:lang w:val="en-US"/>
              </w:rPr>
              <w:t xml:space="preserve">services are those that are set forth in the express warranty statements accompanying such products and services, if any. Nothing herein should be construed as constituting an additional warranty. </w:t>
            </w:r>
          </w:p>
          <w:p w14:paraId="273C1C5A" w14:textId="77777777" w:rsidR="00B514B6" w:rsidRPr="002326C1" w:rsidRDefault="00B514B6" w:rsidP="00FB1273">
            <w:pPr>
              <w:pStyle w:val="SAPLastPageNormal"/>
              <w:rPr>
                <w:lang w:val="en-US"/>
              </w:rPr>
            </w:pPr>
            <w:r w:rsidRPr="002326C1">
              <w:rPr>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p>
          <w:p w14:paraId="48187413" w14:textId="77777777" w:rsidR="00B514B6" w:rsidRPr="002326C1" w:rsidRDefault="00B514B6" w:rsidP="00FB1273">
            <w:pPr>
              <w:pStyle w:val="SAPMaterialNumber"/>
              <w:rPr>
                <w:lang w:val="en-US"/>
              </w:rPr>
            </w:pPr>
          </w:p>
        </w:tc>
      </w:tr>
    </w:tbl>
    <w:p w14:paraId="77935A8A" w14:textId="77777777" w:rsidR="00B514B6" w:rsidRPr="002326C1" w:rsidRDefault="00B514B6" w:rsidP="00FA35C5">
      <w:pPr>
        <w:rPr>
          <w:lang w:val="en-US"/>
        </w:rPr>
      </w:pPr>
    </w:p>
    <w:p w14:paraId="6B055924" w14:textId="77777777" w:rsidR="00B56D5A" w:rsidRPr="002326C1" w:rsidRDefault="007B0A92" w:rsidP="00FA35C5">
      <w:pPr>
        <w:rPr>
          <w:lang w:val="en-US"/>
        </w:rPr>
      </w:pPr>
      <w:r w:rsidRPr="002326C1">
        <w:rPr>
          <w:noProof/>
          <w:lang w:val="en-US"/>
        </w:rPr>
        <w:drawing>
          <wp:anchor distT="0" distB="0" distL="114300" distR="114300" simplePos="0" relativeHeight="251657728" behindDoc="0" locked="1" layoutInCell="1" allowOverlap="1" wp14:anchorId="0ECC5478" wp14:editId="4FD143DA">
            <wp:simplePos x="0" y="0"/>
            <wp:positionH relativeFrom="page">
              <wp:posOffset>859155</wp:posOffset>
            </wp:positionH>
            <wp:positionV relativeFrom="page">
              <wp:posOffset>6921500</wp:posOffset>
            </wp:positionV>
            <wp:extent cx="579120" cy="283845"/>
            <wp:effectExtent l="0" t="0" r="0" b="1905"/>
            <wp:wrapNone/>
            <wp:docPr id="10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56D5A" w:rsidRPr="002326C1" w:rsidSect="00811C57">
      <w:footerReference w:type="default" r:id="rId36"/>
      <w:pgSz w:w="15840" w:h="12240" w:orient="landscape"/>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uthor" w:date="2018-02-06T10:16:00Z" w:initials="A">
    <w:p w14:paraId="5F5B8B19" w14:textId="1A279C51" w:rsidR="008006A4" w:rsidRDefault="008006A4">
      <w:pPr>
        <w:pStyle w:val="CommentText"/>
        <w:rPr>
          <w:lang w:val="en-US"/>
        </w:rPr>
      </w:pPr>
      <w:r>
        <w:rPr>
          <w:rStyle w:val="CommentReference"/>
        </w:rPr>
        <w:annotationRef/>
      </w:r>
      <w:r w:rsidRPr="00085A25">
        <w:rPr>
          <w:lang w:val="en-US"/>
        </w:rPr>
        <w:t>Think about putting work permit al</w:t>
      </w:r>
      <w:r>
        <w:rPr>
          <w:lang w:val="en-US"/>
        </w:rPr>
        <w:t>so as country specific!</w:t>
      </w:r>
    </w:p>
    <w:p w14:paraId="7CA4872B" w14:textId="3072EA46" w:rsidR="008006A4" w:rsidRPr="00085A25" w:rsidRDefault="008006A4">
      <w:pPr>
        <w:pStyle w:val="CommentText"/>
        <w:rPr>
          <w:lang w:val="en-US"/>
        </w:rPr>
      </w:pPr>
      <w:r>
        <w:rPr>
          <w:lang w:val="en-US"/>
        </w:rPr>
        <w:t>Check all work permits configured for countries in scope</w:t>
      </w:r>
    </w:p>
  </w:comment>
  <w:comment w:id="4" w:author="Author" w:date="2018-02-22T09:59:00Z" w:initials="A">
    <w:p w14:paraId="3BFF76FE" w14:textId="4CB14B01" w:rsidR="008006A4" w:rsidRPr="00262425" w:rsidRDefault="008006A4">
      <w:pPr>
        <w:pStyle w:val="CommentText"/>
        <w:rPr>
          <w:lang w:val="en-US"/>
        </w:rPr>
      </w:pPr>
      <w:r>
        <w:rPr>
          <w:rStyle w:val="CommentReference"/>
        </w:rPr>
        <w:annotationRef/>
      </w:r>
      <w:r w:rsidRPr="00262425">
        <w:rPr>
          <w:lang w:val="en-US"/>
        </w:rPr>
        <w:t>Remove everything related to CWK, APprentice in the hiring/rehiring</w:t>
      </w:r>
    </w:p>
  </w:comment>
  <w:comment w:id="18" w:author="Author" w:date="2018-02-02T17:52:00Z" w:initials="A">
    <w:p w14:paraId="10BFB03F" w14:textId="77777777" w:rsidR="008006A4" w:rsidRPr="003E650E" w:rsidRDefault="008006A4" w:rsidP="001646CF">
      <w:pPr>
        <w:pStyle w:val="CommentText"/>
        <w:rPr>
          <w:lang w:val="en-US"/>
        </w:rPr>
      </w:pPr>
      <w:r>
        <w:rPr>
          <w:rStyle w:val="CommentReference"/>
        </w:rPr>
        <w:annotationRef/>
      </w:r>
      <w:r w:rsidRPr="00287A12">
        <w:rPr>
          <w:highlight w:val="green"/>
          <w:lang w:val="en-US"/>
        </w:rPr>
        <w:t>Add somewhere as legend the country codes fort he countries</w:t>
      </w:r>
    </w:p>
  </w:comment>
  <w:comment w:id="41" w:author="Author" w:date="2018-02-02T17:52:00Z" w:initials="A">
    <w:p w14:paraId="6C5BD4B6" w14:textId="6A889B77" w:rsidR="008006A4" w:rsidRPr="003E650E" w:rsidRDefault="008006A4">
      <w:pPr>
        <w:pStyle w:val="CommentText"/>
        <w:rPr>
          <w:lang w:val="en-US"/>
        </w:rPr>
      </w:pPr>
      <w:r>
        <w:rPr>
          <w:rStyle w:val="CommentReference"/>
        </w:rPr>
        <w:annotationRef/>
      </w:r>
      <w:r w:rsidRPr="00287A12">
        <w:rPr>
          <w:highlight w:val="green"/>
          <w:lang w:val="en-US"/>
        </w:rPr>
        <w:t>Add somewhere as legend the country codes fort he countries</w:t>
      </w:r>
    </w:p>
  </w:comment>
  <w:comment w:id="42" w:author="Author" w:date="2017-12-20T16:17:00Z" w:initials="A">
    <w:p w14:paraId="58378745" w14:textId="0783486A" w:rsidR="008006A4" w:rsidRPr="00D07FE0" w:rsidRDefault="008006A4">
      <w:pPr>
        <w:pStyle w:val="CommentText"/>
        <w:rPr>
          <w:lang w:val="en-US"/>
        </w:rPr>
      </w:pPr>
      <w:r>
        <w:rPr>
          <w:rStyle w:val="CommentReference"/>
        </w:rPr>
        <w:annotationRef/>
      </w:r>
      <w:r w:rsidRPr="00F736AA">
        <w:rPr>
          <w:highlight w:val="green"/>
          <w:lang w:val="en-US"/>
        </w:rPr>
        <w:t>Think about moving this to chap</w:t>
      </w:r>
      <w:r>
        <w:rPr>
          <w:highlight w:val="green"/>
          <w:lang w:val="en-US"/>
        </w:rPr>
        <w:t>t</w:t>
      </w:r>
      <w:r w:rsidRPr="00F736AA">
        <w:rPr>
          <w:highlight w:val="green"/>
          <w:lang w:val="en-US"/>
        </w:rPr>
        <w:t>er 4 instead! And leave here only a level note</w:t>
      </w:r>
    </w:p>
  </w:comment>
  <w:comment w:id="195" w:author="Author" w:date="2018-01-29T17:35:00Z" w:initials="A">
    <w:p w14:paraId="467F4479" w14:textId="60F9544F" w:rsidR="008006A4" w:rsidRPr="005567F9" w:rsidRDefault="008006A4">
      <w:pPr>
        <w:pStyle w:val="CommentText"/>
        <w:rPr>
          <w:lang w:val="en-US"/>
        </w:rPr>
      </w:pPr>
      <w:r>
        <w:rPr>
          <w:rStyle w:val="CommentReference"/>
        </w:rPr>
        <w:annotationRef/>
      </w:r>
      <w:r w:rsidRPr="005567F9">
        <w:rPr>
          <w:lang w:val="en-US"/>
        </w:rPr>
        <w:t>FROM AUS</w:t>
      </w:r>
      <w:r>
        <w:rPr>
          <w:lang w:val="en-US"/>
        </w:rPr>
        <w:t>TRALIA</w:t>
      </w:r>
      <w:r w:rsidRPr="005567F9">
        <w:rPr>
          <w:lang w:val="en-US"/>
        </w:rPr>
        <w:t>. BUT SEEMS NOT W</w:t>
      </w:r>
      <w:r>
        <w:rPr>
          <w:lang w:val="en-US"/>
        </w:rPr>
        <w:t>ORKING AS HAS NOT BEEN ASSIGNED TO THE WF!</w:t>
      </w:r>
    </w:p>
  </w:comment>
  <w:comment w:id="217" w:author="Author" w:date="2018-02-13T16:24:00Z" w:initials="A">
    <w:p w14:paraId="75CDA75B" w14:textId="77777777" w:rsidR="008006A4" w:rsidRPr="00092DF9" w:rsidRDefault="008006A4" w:rsidP="00EA3690">
      <w:pPr>
        <w:pStyle w:val="CommentText"/>
        <w:rPr>
          <w:lang w:val="en-US"/>
        </w:rPr>
      </w:pPr>
      <w:r w:rsidRPr="00AF4528">
        <w:rPr>
          <w:rStyle w:val="CommentReference"/>
          <w:highlight w:val="red"/>
        </w:rPr>
        <w:annotationRef/>
      </w:r>
      <w:r w:rsidRPr="00092DF9">
        <w:rPr>
          <w:highlight w:val="red"/>
          <w:lang w:val="en-US"/>
        </w:rPr>
        <w:t>update</w:t>
      </w:r>
    </w:p>
  </w:comment>
  <w:comment w:id="218" w:author="Author" w:date="2018-02-06T14:09:00Z" w:initials="A">
    <w:p w14:paraId="3DED2918" w14:textId="535E08D7" w:rsidR="008006A4" w:rsidRPr="00271459" w:rsidRDefault="008006A4">
      <w:pPr>
        <w:pStyle w:val="CommentText"/>
        <w:rPr>
          <w:lang w:val="en-US"/>
        </w:rPr>
      </w:pPr>
      <w:r>
        <w:rPr>
          <w:rStyle w:val="CommentReference"/>
        </w:rPr>
        <w:annotationRef/>
      </w:r>
      <w:r w:rsidRPr="00271459">
        <w:rPr>
          <w:lang w:val="en-US"/>
        </w:rPr>
        <w:t>Mention rather position creation sub-</w:t>
      </w:r>
      <w:r>
        <w:rPr>
          <w:lang w:val="en-US"/>
        </w:rPr>
        <w:t>process? If yes, then in all other test scripts, too!</w:t>
      </w:r>
    </w:p>
  </w:comment>
  <w:comment w:id="215" w:author="Author" w:date="2018-02-14T08:55:00Z" w:initials="A">
    <w:p w14:paraId="1D6504E8" w14:textId="6189A334" w:rsidR="008006A4" w:rsidRPr="002309FF" w:rsidRDefault="008006A4">
      <w:pPr>
        <w:pStyle w:val="CommentText"/>
        <w:rPr>
          <w:lang w:val="en-US"/>
        </w:rPr>
      </w:pPr>
      <w:r>
        <w:rPr>
          <w:rStyle w:val="CommentReference"/>
        </w:rPr>
        <w:annotationRef/>
      </w:r>
      <w:r w:rsidRPr="002309FF">
        <w:rPr>
          <w:lang w:val="en-US"/>
        </w:rPr>
        <w:t>Thi</w:t>
      </w:r>
      <w:r>
        <w:rPr>
          <w:lang w:val="en-US"/>
        </w:rPr>
        <w:t>nk if reformulate, to add “</w:t>
      </w:r>
      <w:r w:rsidRPr="00EF5385">
        <w:rPr>
          <w:lang w:val="en-US"/>
        </w:rPr>
        <w:t>deployed with SAP BP</w:t>
      </w:r>
      <w:r>
        <w:rPr>
          <w:lang w:val="en-US"/>
        </w:rPr>
        <w:t>”</w:t>
      </w:r>
    </w:p>
  </w:comment>
  <w:comment w:id="237" w:author="Author" w:date="2018-01-23T17:12:00Z" w:initials="A">
    <w:p w14:paraId="02A2B988" w14:textId="1A8E6ECF" w:rsidR="008006A4" w:rsidRPr="003F3958" w:rsidRDefault="008006A4">
      <w:pPr>
        <w:pStyle w:val="CommentText"/>
        <w:rPr>
          <w:lang w:val="en-US"/>
        </w:rPr>
      </w:pPr>
      <w:r>
        <w:rPr>
          <w:rStyle w:val="CommentReference"/>
        </w:rPr>
        <w:annotationRef/>
      </w:r>
      <w:r w:rsidRPr="003F3958">
        <w:rPr>
          <w:lang w:val="en-US"/>
        </w:rPr>
        <w:t xml:space="preserve">Clarify if config guides still delivered. </w:t>
      </w:r>
      <w:r>
        <w:rPr>
          <w:lang w:val="en-US"/>
        </w:rPr>
        <w:t>If not, then refer directly to workbooks instead of 15T</w:t>
      </w:r>
    </w:p>
  </w:comment>
  <w:comment w:id="238" w:author="Author" w:date="2018-02-06T10:36:00Z" w:initials="A">
    <w:p w14:paraId="0DD04747" w14:textId="66C1FC3F" w:rsidR="008006A4" w:rsidRPr="00B042DC" w:rsidRDefault="008006A4">
      <w:pPr>
        <w:pStyle w:val="CommentText"/>
        <w:rPr>
          <w:lang w:val="en-US"/>
        </w:rPr>
      </w:pPr>
      <w:r>
        <w:rPr>
          <w:rStyle w:val="CommentReference"/>
        </w:rPr>
        <w:annotationRef/>
      </w:r>
      <w:r w:rsidRPr="00B042DC">
        <w:rPr>
          <w:highlight w:val="green"/>
          <w:lang w:val="en-US"/>
        </w:rPr>
        <w:t>15T will not be delivered as config guide, will stay only internal</w:t>
      </w:r>
    </w:p>
  </w:comment>
  <w:comment w:id="244" w:author="Author" w:date="2017-12-20T16:17:00Z" w:initials="A">
    <w:p w14:paraId="403B5918" w14:textId="77777777" w:rsidR="008006A4" w:rsidRPr="00D07FE0" w:rsidRDefault="008006A4" w:rsidP="00F736AA">
      <w:pPr>
        <w:pStyle w:val="CommentText"/>
        <w:rPr>
          <w:lang w:val="en-US"/>
        </w:rPr>
      </w:pPr>
      <w:r>
        <w:rPr>
          <w:rStyle w:val="CommentReference"/>
        </w:rPr>
        <w:annotationRef/>
      </w:r>
      <w:r w:rsidRPr="00076EDD">
        <w:rPr>
          <w:highlight w:val="green"/>
          <w:lang w:val="en-US"/>
        </w:rPr>
        <w:t>Think about moving this to chaper 4 instead! And leave here only a level note</w:t>
      </w:r>
    </w:p>
  </w:comment>
  <w:comment w:id="409" w:author="Author" w:date="2018-02-09T09:17:00Z" w:initials="A">
    <w:p w14:paraId="4B4993C0" w14:textId="2ED2CE38" w:rsidR="008006A4" w:rsidRPr="000770B9" w:rsidRDefault="008006A4">
      <w:pPr>
        <w:pStyle w:val="CommentText"/>
        <w:rPr>
          <w:lang w:val="en-US"/>
        </w:rPr>
      </w:pPr>
      <w:r>
        <w:rPr>
          <w:rStyle w:val="CommentReference"/>
        </w:rPr>
        <w:annotationRef/>
      </w:r>
      <w:r w:rsidRPr="000770B9">
        <w:rPr>
          <w:lang w:val="en-US"/>
        </w:rPr>
        <w:t>Seems since last version similar as for FR</w:t>
      </w:r>
      <w:r>
        <w:rPr>
          <w:lang w:val="en-US"/>
        </w:rPr>
        <w:t xml:space="preserve">, I have missed this… </w:t>
      </w:r>
      <w:r w:rsidRPr="000770B9">
        <w:rPr>
          <w:lang w:val="en-US"/>
        </w:rPr>
        <w:sym w:font="Wingdings" w:char="F04C"/>
      </w:r>
    </w:p>
  </w:comment>
  <w:comment w:id="472" w:author="Author" w:date="2017-12-19T14:44:00Z" w:initials="A">
    <w:p w14:paraId="3A8109F6" w14:textId="0BF12DE9" w:rsidR="008006A4" w:rsidRPr="00585DDF" w:rsidRDefault="008006A4">
      <w:pPr>
        <w:pStyle w:val="CommentText"/>
        <w:rPr>
          <w:lang w:val="en-US"/>
        </w:rPr>
      </w:pPr>
      <w:r>
        <w:rPr>
          <w:rStyle w:val="CommentReference"/>
        </w:rPr>
        <w:annotationRef/>
      </w:r>
      <w:r w:rsidRPr="00585DDF">
        <w:rPr>
          <w:lang w:val="en-US"/>
        </w:rPr>
        <w:t>Maybe other name</w:t>
      </w:r>
    </w:p>
  </w:comment>
  <w:comment w:id="515" w:author="Author" w:date="2017-12-19T13:54:00Z" w:initials="A">
    <w:p w14:paraId="2C36A42B" w14:textId="5FA49831" w:rsidR="008006A4" w:rsidRPr="00585DDF" w:rsidRDefault="008006A4">
      <w:pPr>
        <w:pStyle w:val="CommentText"/>
        <w:rPr>
          <w:lang w:val="en-US"/>
        </w:rPr>
      </w:pPr>
      <w:r>
        <w:rPr>
          <w:rStyle w:val="CommentReference"/>
        </w:rPr>
        <w:annotationRef/>
      </w:r>
      <w:r w:rsidRPr="00585DDF">
        <w:rPr>
          <w:lang w:val="en-US"/>
        </w:rPr>
        <w:t>Relevant only for france</w:t>
      </w:r>
    </w:p>
  </w:comment>
  <w:comment w:id="554" w:author="Author" w:date="2018-01-16T11:18:00Z" w:initials="A">
    <w:p w14:paraId="40451683" w14:textId="77777777" w:rsidR="008006A4" w:rsidRPr="00116CE0" w:rsidRDefault="008006A4" w:rsidP="003F26D2">
      <w:pPr>
        <w:pStyle w:val="CommentText"/>
        <w:rPr>
          <w:lang w:val="en-US"/>
        </w:rPr>
      </w:pPr>
      <w:r>
        <w:rPr>
          <w:rStyle w:val="CommentReference"/>
        </w:rPr>
        <w:annotationRef/>
      </w:r>
      <w:r w:rsidRPr="00116CE0">
        <w:rPr>
          <w:highlight w:val="cyan"/>
          <w:lang w:val="en-US"/>
        </w:rPr>
        <w:t xml:space="preserve">Required in case of </w:t>
      </w:r>
      <w:r w:rsidRPr="00116CE0">
        <w:rPr>
          <w:rStyle w:val="SAPEmphasis"/>
          <w:highlight w:val="cyan"/>
          <w:lang w:val="en-US"/>
        </w:rPr>
        <w:t>China</w:t>
      </w:r>
      <w:r w:rsidRPr="00116CE0">
        <w:rPr>
          <w:highlight w:val="cyan"/>
          <w:lang w:val="en-US"/>
        </w:rPr>
        <w:t xml:space="preserve"> nationals if integration with Employee Central Payroll is in place</w:t>
      </w:r>
      <w:r w:rsidRPr="002326C1">
        <w:rPr>
          <w:lang w:val="en-US"/>
        </w:rPr>
        <w:t>.</w:t>
      </w:r>
    </w:p>
  </w:comment>
  <w:comment w:id="596" w:author="Author" w:date="2018-02-16T14:36:00Z" w:initials="A">
    <w:p w14:paraId="2BFBCAE5" w14:textId="240AE31F" w:rsidR="008006A4" w:rsidRPr="001646CF" w:rsidRDefault="008006A4">
      <w:pPr>
        <w:pStyle w:val="CommentText"/>
        <w:rPr>
          <w:lang w:val="en-US"/>
        </w:rPr>
      </w:pPr>
      <w:r>
        <w:rPr>
          <w:rStyle w:val="CommentReference"/>
        </w:rPr>
        <w:annotationRef/>
      </w:r>
      <w:r w:rsidRPr="001646CF">
        <w:rPr>
          <w:lang w:val="en-US"/>
        </w:rPr>
        <w:t xml:space="preserve">Maybe replace directly with name of </w:t>
      </w:r>
      <w:r>
        <w:rPr>
          <w:lang w:val="en-US"/>
        </w:rPr>
        <w:t>subchapter? And no chapter name?</w:t>
      </w:r>
    </w:p>
  </w:comment>
  <w:comment w:id="617" w:author="Author" w:date="2018-01-16T11:18:00Z" w:initials="A">
    <w:p w14:paraId="58DCDCCD" w14:textId="275886A7" w:rsidR="008006A4" w:rsidRPr="00116CE0" w:rsidRDefault="008006A4">
      <w:pPr>
        <w:pStyle w:val="CommentText"/>
        <w:rPr>
          <w:lang w:val="en-US"/>
        </w:rPr>
      </w:pPr>
      <w:r>
        <w:rPr>
          <w:rStyle w:val="CommentReference"/>
        </w:rPr>
        <w:annotationRef/>
      </w:r>
      <w:r w:rsidRPr="00116CE0">
        <w:rPr>
          <w:highlight w:val="cyan"/>
          <w:lang w:val="en-US"/>
        </w:rPr>
        <w:t xml:space="preserve">Required in case of </w:t>
      </w:r>
      <w:r w:rsidRPr="00116CE0">
        <w:rPr>
          <w:rStyle w:val="SAPEmphasis"/>
          <w:highlight w:val="cyan"/>
          <w:lang w:val="en-US"/>
        </w:rPr>
        <w:t>China</w:t>
      </w:r>
      <w:r w:rsidRPr="00116CE0">
        <w:rPr>
          <w:highlight w:val="cyan"/>
          <w:lang w:val="en-US"/>
        </w:rPr>
        <w:t xml:space="preserve"> nationals if integration with Employee Central Payroll is in place</w:t>
      </w:r>
      <w:r w:rsidRPr="002326C1">
        <w:rPr>
          <w:lang w:val="en-US"/>
        </w:rPr>
        <w:t>.</w:t>
      </w:r>
    </w:p>
  </w:comment>
  <w:comment w:id="613" w:author="Author" w:date="2018-02-01T14:56:00Z" w:initials="A">
    <w:p w14:paraId="01A8C931" w14:textId="7F1AED0F" w:rsidR="008006A4" w:rsidRPr="00CE6896" w:rsidRDefault="008006A4">
      <w:pPr>
        <w:pStyle w:val="CommentText"/>
        <w:rPr>
          <w:lang w:val="en-US"/>
        </w:rPr>
      </w:pPr>
      <w:r>
        <w:rPr>
          <w:rStyle w:val="CommentReference"/>
        </w:rPr>
        <w:annotationRef/>
      </w:r>
      <w:r w:rsidRPr="00CE6896">
        <w:rPr>
          <w:lang w:val="en-US"/>
        </w:rPr>
        <w:t>SEPARATED FOR EACH COUNTRY, SEE ROW ABOVE</w:t>
      </w:r>
    </w:p>
  </w:comment>
  <w:comment w:id="629" w:author="Author" w:date="2017-12-19T17:03:00Z" w:initials="A">
    <w:p w14:paraId="78AB2D3D" w14:textId="134134FD" w:rsidR="008006A4" w:rsidRPr="00F64F15" w:rsidRDefault="008006A4">
      <w:pPr>
        <w:pStyle w:val="CommentText"/>
        <w:rPr>
          <w:lang w:val="en-US"/>
        </w:rPr>
      </w:pPr>
      <w:r>
        <w:rPr>
          <w:rStyle w:val="CommentReference"/>
        </w:rPr>
        <w:annotationRef/>
      </w:r>
      <w:r w:rsidRPr="00F64F15">
        <w:rPr>
          <w:lang w:val="en-US"/>
        </w:rPr>
        <w:t xml:space="preserve">Keep this formulation or rather the one from Country of Birth? </w:t>
      </w:r>
      <w:r>
        <w:rPr>
          <w:lang w:val="en-US"/>
        </w:rPr>
        <w:t>Make sure to have it same everywhere</w:t>
      </w:r>
    </w:p>
  </w:comment>
  <w:comment w:id="655" w:author="Author" w:date="2018-01-16T16:03:00Z" w:initials="A">
    <w:p w14:paraId="595800E5" w14:textId="209BA6DA" w:rsidR="008006A4" w:rsidRPr="00DD31C8" w:rsidRDefault="008006A4">
      <w:pPr>
        <w:pStyle w:val="CommentText"/>
        <w:rPr>
          <w:lang w:val="en-US"/>
        </w:rPr>
      </w:pPr>
      <w:r>
        <w:rPr>
          <w:rStyle w:val="CommentReference"/>
        </w:rPr>
        <w:annotationRef/>
      </w:r>
      <w:r w:rsidRPr="00DD31C8">
        <w:rPr>
          <w:lang w:val="en-US"/>
        </w:rPr>
        <w:t>From SA, GB</w:t>
      </w:r>
    </w:p>
  </w:comment>
  <w:comment w:id="670" w:author="Author" w:date="2018-01-16T16:02:00Z" w:initials="A">
    <w:p w14:paraId="0B06018E" w14:textId="47353371" w:rsidR="008006A4" w:rsidRPr="00DD31C8" w:rsidRDefault="008006A4">
      <w:pPr>
        <w:pStyle w:val="CommentText"/>
        <w:rPr>
          <w:lang w:val="en-US"/>
        </w:rPr>
      </w:pPr>
      <w:r>
        <w:rPr>
          <w:rStyle w:val="CommentReference"/>
        </w:rPr>
        <w:annotationRef/>
      </w:r>
      <w:r w:rsidRPr="00DD31C8">
        <w:rPr>
          <w:lang w:val="en-US"/>
        </w:rPr>
        <w:t>From country specific handbook, it seems</w:t>
      </w:r>
      <w:r>
        <w:rPr>
          <w:lang w:val="en-US"/>
        </w:rPr>
        <w:t>, that format of resident card has changed, has now an alphanumeric character at the end, and not only numbers</w:t>
      </w:r>
    </w:p>
  </w:comment>
  <w:comment w:id="671" w:author="Author" w:date="2018-01-23T15:46:00Z" w:initials="A">
    <w:p w14:paraId="5C5FACC8" w14:textId="6529E283" w:rsidR="008006A4" w:rsidRPr="006B338D" w:rsidRDefault="008006A4">
      <w:pPr>
        <w:pStyle w:val="CommentText"/>
        <w:rPr>
          <w:lang w:val="en-US"/>
        </w:rPr>
      </w:pPr>
      <w:r>
        <w:rPr>
          <w:rStyle w:val="CommentReference"/>
        </w:rPr>
        <w:annotationRef/>
      </w:r>
      <w:r w:rsidRPr="006B338D">
        <w:rPr>
          <w:highlight w:val="green"/>
          <w:lang w:val="en-US"/>
        </w:rPr>
        <w:t>Has been adapted in the system</w:t>
      </w:r>
    </w:p>
  </w:comment>
  <w:comment w:id="672" w:author="Author" w:date="2018-01-29T13:49:00Z" w:initials="A">
    <w:p w14:paraId="6605C478" w14:textId="66499BB1" w:rsidR="008006A4" w:rsidRPr="00DB7008" w:rsidRDefault="008006A4">
      <w:pPr>
        <w:pStyle w:val="CommentText"/>
        <w:rPr>
          <w:lang w:val="en-US"/>
        </w:rPr>
      </w:pPr>
      <w:r>
        <w:rPr>
          <w:rStyle w:val="CommentReference"/>
        </w:rPr>
        <w:annotationRef/>
      </w:r>
      <w:r w:rsidRPr="00DB7008">
        <w:rPr>
          <w:lang w:val="en-US"/>
        </w:rPr>
        <w:t>Actually, for all countries only 1 id can be set primary</w:t>
      </w:r>
    </w:p>
  </w:comment>
  <w:comment w:id="677" w:author="Author" w:date="2018-01-16T13:20:00Z" w:initials="A">
    <w:p w14:paraId="217E02A7" w14:textId="02E17E1F" w:rsidR="008006A4" w:rsidRDefault="008006A4">
      <w:pPr>
        <w:pStyle w:val="CommentText"/>
      </w:pPr>
      <w:r>
        <w:rPr>
          <w:rStyle w:val="CommentReference"/>
        </w:rPr>
        <w:annotationRef/>
      </w:r>
      <w:r>
        <w:rPr>
          <w:noProof/>
          <w:lang w:val="en-US"/>
        </w:rPr>
        <w:drawing>
          <wp:inline distT="0" distB="0" distL="0" distR="0" wp14:anchorId="69C81A8C" wp14:editId="1DE7F482">
            <wp:extent cx="2952815" cy="1626919"/>
            <wp:effectExtent l="0" t="0" r="0" b="0"/>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986694" cy="1645586"/>
                    </a:xfrm>
                    <a:prstGeom prst="rect">
                      <a:avLst/>
                    </a:prstGeom>
                  </pic:spPr>
                </pic:pic>
              </a:graphicData>
            </a:graphic>
          </wp:inline>
        </w:drawing>
      </w:r>
    </w:p>
    <w:p w14:paraId="1FB02C14" w14:textId="6E46D953" w:rsidR="008006A4" w:rsidRDefault="008006A4">
      <w:pPr>
        <w:pStyle w:val="CommentText"/>
      </w:pPr>
    </w:p>
    <w:p w14:paraId="2F0C3984" w14:textId="77614CAA" w:rsidR="008006A4" w:rsidRPr="00997FAC" w:rsidRDefault="008006A4">
      <w:pPr>
        <w:pStyle w:val="CommentText"/>
        <w:rPr>
          <w:lang w:val="en-US"/>
        </w:rPr>
      </w:pPr>
      <w:r w:rsidRPr="00997FAC">
        <w:rPr>
          <w:lang w:val="en-US"/>
        </w:rPr>
        <w:t>fOR THE MOMENT; WHEN PRESS OK</w:t>
      </w:r>
      <w:r>
        <w:rPr>
          <w:lang w:val="en-US"/>
        </w:rPr>
        <w:t>, and then again Continue, you can advance to next section. BUT WILL BE CORRECTED?!</w:t>
      </w:r>
    </w:p>
  </w:comment>
  <w:comment w:id="678" w:author="Author" w:date="2018-01-23T15:53:00Z" w:initials="A">
    <w:p w14:paraId="2FED5FB1" w14:textId="43984E66" w:rsidR="008006A4" w:rsidRPr="00FB08E5" w:rsidRDefault="008006A4">
      <w:pPr>
        <w:pStyle w:val="CommentText"/>
        <w:rPr>
          <w:lang w:val="en-US"/>
        </w:rPr>
      </w:pPr>
      <w:r>
        <w:rPr>
          <w:rStyle w:val="CommentReference"/>
        </w:rPr>
        <w:annotationRef/>
      </w:r>
      <w:r w:rsidRPr="00FB08E5">
        <w:rPr>
          <w:highlight w:val="green"/>
          <w:lang w:val="en-US"/>
        </w:rPr>
        <w:t>Seems to work now. WHen press OK; ERROR MESSAGE to enter valid national ID.</w:t>
      </w:r>
    </w:p>
  </w:comment>
  <w:comment w:id="692" w:author="Author" w:date="2017-12-19T13:54:00Z" w:initials="A">
    <w:p w14:paraId="7124A4EE" w14:textId="0A48D68C" w:rsidR="008006A4" w:rsidRPr="00585DDF" w:rsidRDefault="008006A4">
      <w:pPr>
        <w:pStyle w:val="CommentText"/>
        <w:rPr>
          <w:lang w:val="en-US"/>
        </w:rPr>
      </w:pPr>
      <w:r>
        <w:rPr>
          <w:rStyle w:val="CommentReference"/>
        </w:rPr>
        <w:annotationRef/>
      </w:r>
      <w:r w:rsidRPr="00585DDF">
        <w:rPr>
          <w:lang w:val="en-US"/>
        </w:rPr>
        <w:t>For all except DE, US</w:t>
      </w:r>
    </w:p>
  </w:comment>
  <w:comment w:id="708" w:author="Author" w:date="2018-01-16T13:22:00Z" w:initials="A">
    <w:p w14:paraId="2CBEF780" w14:textId="27C55BD3" w:rsidR="008006A4" w:rsidRPr="00997FAC" w:rsidRDefault="008006A4">
      <w:pPr>
        <w:pStyle w:val="CommentText"/>
        <w:rPr>
          <w:lang w:val="en-US"/>
        </w:rPr>
      </w:pPr>
      <w:r>
        <w:rPr>
          <w:rStyle w:val="CommentReference"/>
        </w:rPr>
        <w:annotationRef/>
      </w:r>
      <w:r w:rsidRPr="00997FAC">
        <w:rPr>
          <w:lang w:val="en-US"/>
        </w:rPr>
        <w:t xml:space="preserve">For CHN: preconfigured business rule to default based on first number of </w:t>
      </w:r>
      <w:r>
        <w:rPr>
          <w:lang w:val="en-US"/>
        </w:rPr>
        <w:t>National ID (1,3,5,7,9=male, 0,2,4,6,8= female).</w:t>
      </w:r>
    </w:p>
  </w:comment>
  <w:comment w:id="713" w:author="Author" w:date="2017-12-19T13:55:00Z" w:initials="A">
    <w:p w14:paraId="79BDA18D" w14:textId="690ABE64" w:rsidR="008006A4" w:rsidRPr="00585DDF" w:rsidRDefault="008006A4">
      <w:pPr>
        <w:pStyle w:val="CommentText"/>
        <w:rPr>
          <w:lang w:val="en-US"/>
        </w:rPr>
      </w:pPr>
      <w:r>
        <w:rPr>
          <w:rStyle w:val="CommentReference"/>
        </w:rPr>
        <w:annotationRef/>
      </w:r>
      <w:r w:rsidRPr="00585DDF">
        <w:rPr>
          <w:lang w:val="en-US"/>
        </w:rPr>
        <w:t>Relevant only for US</w:t>
      </w:r>
    </w:p>
  </w:comment>
  <w:comment w:id="730" w:author="Author" w:date="2017-12-19T13:56:00Z" w:initials="A">
    <w:p w14:paraId="51284280" w14:textId="0725F80C" w:rsidR="008006A4" w:rsidRPr="00585DDF" w:rsidRDefault="008006A4">
      <w:pPr>
        <w:pStyle w:val="CommentText"/>
        <w:rPr>
          <w:lang w:val="en-US"/>
        </w:rPr>
      </w:pPr>
      <w:r>
        <w:rPr>
          <w:rStyle w:val="CommentReference"/>
        </w:rPr>
        <w:annotationRef/>
      </w:r>
      <w:r w:rsidRPr="00585DDF">
        <w:rPr>
          <w:lang w:val="en-US"/>
        </w:rPr>
        <w:t>Country specific</w:t>
      </w:r>
    </w:p>
  </w:comment>
  <w:comment w:id="749" w:author="Author" w:date="2018-01-16T11:24:00Z" w:initials="A">
    <w:p w14:paraId="605FC99F" w14:textId="06F20A23" w:rsidR="008006A4" w:rsidRPr="00116CE0" w:rsidRDefault="008006A4">
      <w:pPr>
        <w:pStyle w:val="CommentText"/>
        <w:rPr>
          <w:lang w:val="en-US"/>
        </w:rPr>
      </w:pPr>
      <w:r>
        <w:rPr>
          <w:rStyle w:val="CommentReference"/>
        </w:rPr>
        <w:annotationRef/>
      </w:r>
      <w:r w:rsidRPr="00116CE0">
        <w:rPr>
          <w:lang w:val="en-US"/>
        </w:rPr>
        <w:t xml:space="preserve">For CN: </w:t>
      </w:r>
      <w:r w:rsidRPr="002326C1">
        <w:rPr>
          <w:lang w:val="en-US"/>
        </w:rPr>
        <w:t>select from drop-down</w:t>
      </w:r>
    </w:p>
  </w:comment>
  <w:comment w:id="750" w:author="Author" w:date="2018-01-16T11:25:00Z" w:initials="A">
    <w:p w14:paraId="13B334ED" w14:textId="33254B04" w:rsidR="008006A4" w:rsidRPr="00116CE0" w:rsidRDefault="008006A4">
      <w:pPr>
        <w:pStyle w:val="CommentText"/>
        <w:rPr>
          <w:lang w:val="en-US"/>
        </w:rPr>
      </w:pPr>
      <w:r>
        <w:rPr>
          <w:rStyle w:val="CommentReference"/>
        </w:rPr>
        <w:annotationRef/>
      </w:r>
      <w:r w:rsidRPr="00116CE0">
        <w:rPr>
          <w:lang w:val="en-US"/>
        </w:rPr>
        <w:t xml:space="preserve">For CN: </w:t>
      </w:r>
      <w:r w:rsidRPr="002326C1">
        <w:rPr>
          <w:lang w:val="en-US"/>
        </w:rPr>
        <w:t>select from drop-down</w:t>
      </w:r>
    </w:p>
  </w:comment>
  <w:comment w:id="752" w:author="Author" w:date="2018-01-16T11:26:00Z" w:initials="A">
    <w:p w14:paraId="569AB6D3" w14:textId="7AAEA055" w:rsidR="008006A4" w:rsidRPr="00116CE0" w:rsidRDefault="008006A4">
      <w:pPr>
        <w:pStyle w:val="CommentText"/>
        <w:rPr>
          <w:lang w:val="en-US"/>
        </w:rPr>
      </w:pPr>
      <w:r>
        <w:rPr>
          <w:rStyle w:val="CommentReference"/>
        </w:rPr>
        <w:annotationRef/>
      </w:r>
      <w:r w:rsidRPr="00116CE0">
        <w:rPr>
          <w:lang w:val="en-US"/>
        </w:rPr>
        <w:t>Mentioned in CN FJ0. Cl</w:t>
      </w:r>
      <w:r>
        <w:rPr>
          <w:lang w:val="en-US"/>
        </w:rPr>
        <w:t>arify if keep. If yes, then for all countries. Might be that country-wise different values are allowed (in CN yahoo e.g. could be restricted). SO take mix of standard picklist and CN values?</w:t>
      </w:r>
    </w:p>
  </w:comment>
  <w:comment w:id="753" w:author="Author" w:date="2018-01-19T10:10:00Z" w:initials="A">
    <w:p w14:paraId="20ED749E" w14:textId="66C31007" w:rsidR="008006A4" w:rsidRPr="00564796" w:rsidRDefault="008006A4">
      <w:pPr>
        <w:pStyle w:val="CommentText"/>
        <w:rPr>
          <w:lang w:val="en-US"/>
        </w:rPr>
      </w:pPr>
      <w:r>
        <w:rPr>
          <w:rStyle w:val="CommentReference"/>
        </w:rPr>
        <w:annotationRef/>
      </w:r>
      <w:r w:rsidRPr="00564796">
        <w:rPr>
          <w:highlight w:val="green"/>
          <w:lang w:val="en-US"/>
        </w:rPr>
        <w:t>Will be deliver</w:t>
      </w:r>
      <w:r>
        <w:rPr>
          <w:highlight w:val="green"/>
          <w:lang w:val="en-US"/>
        </w:rPr>
        <w:t>e</w:t>
      </w:r>
      <w:r w:rsidRPr="00564796">
        <w:rPr>
          <w:highlight w:val="green"/>
          <w:lang w:val="en-US"/>
        </w:rPr>
        <w:t>d, but not mention detailed. At least makes no sense in FJ0. Just added to note in FJ5</w:t>
      </w:r>
    </w:p>
  </w:comment>
  <w:comment w:id="762" w:author="Author" w:date="2017-12-19T13:56:00Z" w:initials="A">
    <w:p w14:paraId="0C7D9448" w14:textId="36B64BF9" w:rsidR="008006A4" w:rsidRPr="00585DDF" w:rsidRDefault="008006A4">
      <w:pPr>
        <w:pStyle w:val="CommentText"/>
        <w:rPr>
          <w:lang w:val="en-US"/>
        </w:rPr>
      </w:pPr>
      <w:r>
        <w:rPr>
          <w:rStyle w:val="CommentReference"/>
        </w:rPr>
        <w:annotationRef/>
      </w:r>
      <w:r w:rsidRPr="00585DDF">
        <w:rPr>
          <w:lang w:val="en-US"/>
        </w:rPr>
        <w:t>Country specific</w:t>
      </w:r>
    </w:p>
  </w:comment>
  <w:comment w:id="806" w:author="Author" w:date="2018-01-16T13:30:00Z" w:initials="A">
    <w:p w14:paraId="68854274" w14:textId="44601D3B" w:rsidR="008006A4" w:rsidRPr="00DD31C8" w:rsidRDefault="008006A4">
      <w:pPr>
        <w:pStyle w:val="CommentText"/>
        <w:rPr>
          <w:lang w:val="en-US"/>
        </w:rPr>
      </w:pPr>
      <w:r>
        <w:rPr>
          <w:rStyle w:val="CommentReference"/>
        </w:rPr>
        <w:annotationRef/>
      </w:r>
      <w:r w:rsidRPr="00DD31C8">
        <w:rPr>
          <w:lang w:val="en-US"/>
        </w:rPr>
        <w:t>Also for CN</w:t>
      </w:r>
    </w:p>
  </w:comment>
  <w:comment w:id="807" w:author="Author" w:date="2017-12-21T18:05:00Z" w:initials="A">
    <w:p w14:paraId="685D5777" w14:textId="09215B44" w:rsidR="008006A4" w:rsidRPr="008A5B9B" w:rsidRDefault="008006A4">
      <w:pPr>
        <w:pStyle w:val="CommentText"/>
        <w:rPr>
          <w:lang w:val="en-US"/>
        </w:rPr>
      </w:pPr>
      <w:r>
        <w:rPr>
          <w:rStyle w:val="CommentReference"/>
        </w:rPr>
        <w:annotationRef/>
      </w:r>
      <w:r w:rsidRPr="00FA4F99">
        <w:rPr>
          <w:highlight w:val="cyan"/>
          <w:lang w:val="en-US"/>
        </w:rPr>
        <w:t>Range penetration only for US, DE</w:t>
      </w:r>
    </w:p>
  </w:comment>
  <w:comment w:id="824" w:author="Author" w:date="2017-12-19T13:56:00Z" w:initials="A">
    <w:p w14:paraId="0074C9E5" w14:textId="5A36307A" w:rsidR="008006A4" w:rsidRPr="00585DDF" w:rsidRDefault="008006A4" w:rsidP="00FA4F99">
      <w:pPr>
        <w:rPr>
          <w:lang w:val="en-US"/>
        </w:rPr>
      </w:pPr>
      <w:r>
        <w:rPr>
          <w:rStyle w:val="CommentReference"/>
        </w:rPr>
        <w:annotationRef/>
      </w:r>
      <w:r w:rsidRPr="00585DDF">
        <w:rPr>
          <w:lang w:val="en-US"/>
        </w:rPr>
        <w:t>Country specific</w:t>
      </w:r>
      <w:r>
        <w:rPr>
          <w:lang w:val="en-US"/>
        </w:rPr>
        <w:t xml:space="preserve">: NOT for DE, AE, GB, FR, </w:t>
      </w:r>
    </w:p>
  </w:comment>
  <w:comment w:id="833" w:author="Author" w:date="2017-12-19T13:57:00Z" w:initials="A">
    <w:p w14:paraId="200A595C" w14:textId="1E3C638C" w:rsidR="008006A4" w:rsidRPr="00585DDF" w:rsidRDefault="008006A4">
      <w:pPr>
        <w:pStyle w:val="CommentText"/>
        <w:rPr>
          <w:lang w:val="en-US"/>
        </w:rPr>
      </w:pPr>
      <w:r>
        <w:rPr>
          <w:rStyle w:val="CommentReference"/>
        </w:rPr>
        <w:annotationRef/>
      </w:r>
      <w:r w:rsidRPr="00585DDF">
        <w:rPr>
          <w:lang w:val="en-US"/>
        </w:rPr>
        <w:t xml:space="preserve">Country </w:t>
      </w:r>
      <w:r>
        <w:rPr>
          <w:lang w:val="en-US"/>
        </w:rPr>
        <w:t>s</w:t>
      </w:r>
      <w:r w:rsidRPr="00585DDF">
        <w:rPr>
          <w:lang w:val="en-US"/>
        </w:rPr>
        <w:t>pecific</w:t>
      </w:r>
    </w:p>
  </w:comment>
  <w:comment w:id="834" w:author="Author" w:date="2017-12-21T18:12:00Z" w:initials="A">
    <w:p w14:paraId="2D06DB78" w14:textId="441DC0AA" w:rsidR="008006A4" w:rsidRPr="00FA4F99" w:rsidRDefault="008006A4">
      <w:pPr>
        <w:pStyle w:val="CommentText"/>
        <w:rPr>
          <w:lang w:val="en-US"/>
        </w:rPr>
      </w:pPr>
      <w:r>
        <w:rPr>
          <w:rStyle w:val="CommentReference"/>
        </w:rPr>
        <w:annotationRef/>
      </w:r>
      <w:r w:rsidRPr="00FA4F99">
        <w:rPr>
          <w:highlight w:val="green"/>
          <w:lang w:val="en-US"/>
        </w:rPr>
        <w:t>No, is relevant for all. Without, hiring s not possible</w:t>
      </w:r>
    </w:p>
  </w:comment>
  <w:comment w:id="835" w:author="Author" w:date="2018-01-16T14:32:00Z" w:initials="A">
    <w:p w14:paraId="5B9914E4" w14:textId="635F28A3" w:rsidR="008006A4" w:rsidRPr="00EA12A4" w:rsidRDefault="008006A4">
      <w:pPr>
        <w:pStyle w:val="CommentText"/>
        <w:rPr>
          <w:lang w:val="en-US"/>
        </w:rPr>
      </w:pPr>
      <w:r>
        <w:rPr>
          <w:rStyle w:val="CommentReference"/>
        </w:rPr>
        <w:annotationRef/>
      </w:r>
      <w:r w:rsidRPr="00EA12A4">
        <w:rPr>
          <w:lang w:val="en-US"/>
        </w:rPr>
        <w:t>For CN a business rule defined, which sets for all EEs to 40</w:t>
      </w:r>
      <w:r>
        <w:rPr>
          <w:lang w:val="en-US"/>
        </w:rPr>
        <w:t>. But also the location object has 40 as value</w:t>
      </w:r>
    </w:p>
  </w:comment>
  <w:comment w:id="837" w:author="Author" w:date="2017-12-21T17:08:00Z" w:initials="A">
    <w:p w14:paraId="525C4614" w14:textId="6AE1FDEB" w:rsidR="008006A4" w:rsidRPr="00DD31C8" w:rsidRDefault="008006A4">
      <w:pPr>
        <w:pStyle w:val="CommentText"/>
        <w:rPr>
          <w:lang w:val="fr-FR"/>
        </w:rPr>
      </w:pPr>
      <w:r>
        <w:rPr>
          <w:rStyle w:val="CommentReference"/>
        </w:rPr>
        <w:annotationRef/>
      </w:r>
      <w:r w:rsidRPr="00DD31C8">
        <w:rPr>
          <w:lang w:val="fr-FR"/>
        </w:rPr>
        <w:t>From DE docu</w:t>
      </w:r>
    </w:p>
  </w:comment>
  <w:comment w:id="857" w:author="Author" w:date="2017-12-21T17:08:00Z" w:initials="A">
    <w:p w14:paraId="068E5353" w14:textId="6797C195" w:rsidR="008006A4" w:rsidRPr="00DD31C8" w:rsidRDefault="008006A4">
      <w:pPr>
        <w:pStyle w:val="CommentText"/>
        <w:rPr>
          <w:lang w:val="fr-FR"/>
        </w:rPr>
      </w:pPr>
      <w:r>
        <w:rPr>
          <w:rStyle w:val="CommentReference"/>
        </w:rPr>
        <w:annotationRef/>
      </w:r>
      <w:r w:rsidRPr="00DD31C8">
        <w:rPr>
          <w:lang w:val="fr-FR"/>
        </w:rPr>
        <w:t>For DE</w:t>
      </w:r>
    </w:p>
  </w:comment>
  <w:comment w:id="887" w:author="Author" w:date="2017-12-21T17:09:00Z" w:initials="A">
    <w:p w14:paraId="70B9D84E" w14:textId="12F30CD6" w:rsidR="008006A4" w:rsidRPr="00DD31C8" w:rsidRDefault="008006A4">
      <w:pPr>
        <w:pStyle w:val="CommentText"/>
        <w:rPr>
          <w:lang w:val="fr-FR"/>
        </w:rPr>
      </w:pPr>
      <w:r>
        <w:rPr>
          <w:rStyle w:val="CommentReference"/>
        </w:rPr>
        <w:annotationRef/>
      </w:r>
      <w:r w:rsidRPr="00DD31C8">
        <w:rPr>
          <w:lang w:val="fr-FR"/>
        </w:rPr>
        <w:t>From DE</w:t>
      </w:r>
    </w:p>
  </w:comment>
  <w:comment w:id="898" w:author="Author" w:date="2017-12-21T17:09:00Z" w:initials="A">
    <w:p w14:paraId="097864C9" w14:textId="4F0612C2" w:rsidR="008006A4" w:rsidRPr="00EA3690" w:rsidRDefault="008006A4" w:rsidP="00EA3690">
      <w:pPr>
        <w:pStyle w:val="CommentText"/>
        <w:rPr>
          <w:lang w:val="en-US"/>
        </w:rPr>
      </w:pPr>
      <w:r>
        <w:rPr>
          <w:rStyle w:val="CommentReference"/>
        </w:rPr>
        <w:annotationRef/>
      </w:r>
      <w:r w:rsidRPr="00EA3690">
        <w:rPr>
          <w:lang w:val="en-US"/>
        </w:rPr>
        <w:t xml:space="preserve">From DE. </w:t>
      </w:r>
      <w:r w:rsidRPr="00EA3690">
        <w:rPr>
          <w:highlight w:val="red"/>
          <w:lang w:val="en-US"/>
        </w:rPr>
        <w:t>Check if true for other countries, too</w:t>
      </w:r>
    </w:p>
  </w:comment>
  <w:comment w:id="899" w:author="Author" w:date="2018-02-19T13:56:00Z" w:initials="A">
    <w:p w14:paraId="71051122" w14:textId="17B009BB" w:rsidR="008006A4" w:rsidRPr="00F048E9" w:rsidRDefault="008006A4">
      <w:pPr>
        <w:pStyle w:val="CommentText"/>
        <w:rPr>
          <w:lang w:val="en-US"/>
        </w:rPr>
      </w:pPr>
      <w:r>
        <w:rPr>
          <w:rStyle w:val="CommentReference"/>
        </w:rPr>
        <w:annotationRef/>
      </w:r>
      <w:r w:rsidRPr="00F048E9">
        <w:rPr>
          <w:lang w:val="en-US"/>
        </w:rPr>
        <w:t>Yes, true</w:t>
      </w:r>
    </w:p>
  </w:comment>
  <w:comment w:id="904" w:author="Author" w:date="2017-12-19T13:57:00Z" w:initials="A">
    <w:p w14:paraId="0601C480" w14:textId="77777777" w:rsidR="008006A4" w:rsidRPr="00585DDF" w:rsidRDefault="008006A4" w:rsidP="00C766DB">
      <w:pPr>
        <w:pStyle w:val="CommentText"/>
        <w:rPr>
          <w:lang w:val="en-US"/>
        </w:rPr>
      </w:pPr>
      <w:r>
        <w:rPr>
          <w:rStyle w:val="CommentReference"/>
        </w:rPr>
        <w:annotationRef/>
      </w:r>
      <w:r w:rsidRPr="00585DDF">
        <w:rPr>
          <w:lang w:val="en-US"/>
        </w:rPr>
        <w:t>Country specific</w:t>
      </w:r>
    </w:p>
  </w:comment>
  <w:comment w:id="930" w:author="Author" w:date="2018-01-16T13:48:00Z" w:initials="A">
    <w:p w14:paraId="15D956CF" w14:textId="3BD2F5E1" w:rsidR="008006A4" w:rsidRPr="00375386" w:rsidRDefault="008006A4">
      <w:pPr>
        <w:pStyle w:val="CommentText"/>
        <w:rPr>
          <w:lang w:val="en-US"/>
        </w:rPr>
      </w:pPr>
      <w:r>
        <w:rPr>
          <w:rStyle w:val="CommentReference"/>
        </w:rPr>
        <w:annotationRef/>
      </w:r>
      <w:r w:rsidRPr="00375386">
        <w:rPr>
          <w:lang w:val="en-US"/>
        </w:rPr>
        <w:t>Not relevant for CN, will come in 1805</w:t>
      </w:r>
    </w:p>
  </w:comment>
  <w:comment w:id="937" w:author="Author" w:date="2017-12-21T17:11:00Z" w:initials="A">
    <w:p w14:paraId="17EBD1A7" w14:textId="3F4524F7" w:rsidR="008006A4" w:rsidRPr="00244E95" w:rsidRDefault="008006A4">
      <w:pPr>
        <w:pStyle w:val="CommentText"/>
        <w:rPr>
          <w:lang w:val="en-US"/>
        </w:rPr>
      </w:pPr>
      <w:r>
        <w:rPr>
          <w:rStyle w:val="CommentReference"/>
        </w:rPr>
        <w:annotationRef/>
      </w:r>
      <w:r w:rsidRPr="00244E95">
        <w:rPr>
          <w:highlight w:val="green"/>
          <w:lang w:val="en-US"/>
        </w:rPr>
        <w:t>For DE</w:t>
      </w:r>
    </w:p>
  </w:comment>
  <w:comment w:id="931" w:author="Author" w:date="2017-12-21T14:59:00Z" w:initials="A">
    <w:p w14:paraId="316DBA4B" w14:textId="5F8F7377" w:rsidR="008006A4" w:rsidRPr="002D1D7C" w:rsidRDefault="008006A4">
      <w:pPr>
        <w:pStyle w:val="CommentText"/>
        <w:rPr>
          <w:lang w:val="en-US"/>
        </w:rPr>
      </w:pPr>
      <w:r>
        <w:rPr>
          <w:rStyle w:val="CommentReference"/>
        </w:rPr>
        <w:annotationRef/>
      </w:r>
      <w:r w:rsidRPr="002D1D7C">
        <w:rPr>
          <w:lang w:val="en-US"/>
        </w:rPr>
        <w:t>Check all other countries to see i</w:t>
      </w:r>
      <w:r>
        <w:rPr>
          <w:lang w:val="en-US"/>
        </w:rPr>
        <w:t>f some additional stuff is there</w:t>
      </w:r>
      <w:r w:rsidRPr="002D1D7C">
        <w:rPr>
          <w:lang w:val="en-US"/>
        </w:rPr>
        <w:t>!!!</w:t>
      </w:r>
    </w:p>
  </w:comment>
  <w:comment w:id="979" w:author="Author" w:date="2018-01-16T13:50:00Z" w:initials="A">
    <w:p w14:paraId="6474C783" w14:textId="0B568BA5" w:rsidR="008006A4" w:rsidRPr="00DD31C8" w:rsidRDefault="008006A4">
      <w:pPr>
        <w:pStyle w:val="CommentText"/>
        <w:rPr>
          <w:lang w:val="en-US"/>
        </w:rPr>
      </w:pPr>
      <w:r>
        <w:rPr>
          <w:rStyle w:val="CommentReference"/>
        </w:rPr>
        <w:annotationRef/>
      </w:r>
      <w:r w:rsidRPr="00DD31C8">
        <w:rPr>
          <w:lang w:val="en-US"/>
        </w:rPr>
        <w:t>Also for CN</w:t>
      </w:r>
    </w:p>
  </w:comment>
  <w:comment w:id="976" w:author="Author" w:date="2017-12-21T17:33:00Z" w:initials="A">
    <w:p w14:paraId="521039CA" w14:textId="3402215E" w:rsidR="008006A4" w:rsidRPr="00EA4B1F" w:rsidRDefault="008006A4">
      <w:pPr>
        <w:pStyle w:val="CommentText"/>
        <w:rPr>
          <w:lang w:val="en-US"/>
        </w:rPr>
      </w:pPr>
      <w:r>
        <w:rPr>
          <w:rStyle w:val="CommentReference"/>
        </w:rPr>
        <w:annotationRef/>
      </w:r>
      <w:r w:rsidRPr="00FA4F99">
        <w:rPr>
          <w:highlight w:val="cyan"/>
          <w:lang w:val="en-US"/>
        </w:rPr>
        <w:t>Seems also not for all countries…. Range penetration only for US, DE</w:t>
      </w:r>
    </w:p>
  </w:comment>
  <w:comment w:id="991" w:author="Author" w:date="2017-12-19T13:58:00Z" w:initials="A">
    <w:p w14:paraId="4270FDE2" w14:textId="29A7E09D" w:rsidR="008006A4" w:rsidRPr="00FA4F99" w:rsidRDefault="008006A4" w:rsidP="00FA4F99">
      <w:pPr>
        <w:rPr>
          <w:b/>
          <w:lang w:val="en-US"/>
        </w:rPr>
      </w:pPr>
      <w:r>
        <w:rPr>
          <w:rStyle w:val="CommentReference"/>
        </w:rPr>
        <w:annotationRef/>
      </w:r>
      <w:r w:rsidRPr="00585DDF">
        <w:rPr>
          <w:lang w:val="en-US"/>
        </w:rPr>
        <w:t>Country specific</w:t>
      </w:r>
      <w:r>
        <w:rPr>
          <w:lang w:val="en-US"/>
        </w:rPr>
        <w:t xml:space="preserve">; </w:t>
      </w:r>
      <w:r w:rsidRPr="003E7BD2">
        <w:rPr>
          <w:b/>
          <w:lang w:val="en-US"/>
        </w:rPr>
        <w:t>NOT FOR DE</w:t>
      </w:r>
      <w:r>
        <w:rPr>
          <w:b/>
          <w:lang w:val="en-US"/>
        </w:rPr>
        <w:t>, AE, FR; GB</w:t>
      </w:r>
    </w:p>
  </w:comment>
  <w:comment w:id="998" w:author="Author" w:date="2017-12-19T13:59:00Z" w:initials="A">
    <w:p w14:paraId="7FDCFD16" w14:textId="20C1FC95" w:rsidR="008006A4" w:rsidRPr="00585DDF" w:rsidRDefault="008006A4">
      <w:pPr>
        <w:pStyle w:val="CommentText"/>
        <w:rPr>
          <w:lang w:val="en-US"/>
        </w:rPr>
      </w:pPr>
      <w:r>
        <w:rPr>
          <w:rStyle w:val="CommentReference"/>
        </w:rPr>
        <w:annotationRef/>
      </w:r>
      <w:r w:rsidRPr="00585DDF">
        <w:rPr>
          <w:lang w:val="en-US"/>
        </w:rPr>
        <w:t>Country specific</w:t>
      </w:r>
    </w:p>
  </w:comment>
  <w:comment w:id="999" w:author="Author" w:date="2017-12-21T18:16:00Z" w:initials="A">
    <w:p w14:paraId="3B933A89" w14:textId="0C72D6E0" w:rsidR="008006A4" w:rsidRPr="00244E95" w:rsidRDefault="008006A4">
      <w:pPr>
        <w:pStyle w:val="CommentText"/>
        <w:rPr>
          <w:lang w:val="en-US"/>
        </w:rPr>
      </w:pPr>
      <w:r w:rsidRPr="00FA4F99">
        <w:rPr>
          <w:rStyle w:val="CommentReference"/>
          <w:highlight w:val="green"/>
        </w:rPr>
        <w:annotationRef/>
      </w:r>
      <w:r w:rsidRPr="00244E95">
        <w:rPr>
          <w:highlight w:val="green"/>
          <w:lang w:val="en-US"/>
        </w:rPr>
        <w:t>Not true</w:t>
      </w:r>
    </w:p>
  </w:comment>
  <w:comment w:id="1003" w:author="Author" w:date="2017-12-21T17:12:00Z" w:initials="A">
    <w:p w14:paraId="58B9A19B" w14:textId="33E8140E" w:rsidR="008006A4" w:rsidRPr="00244E95" w:rsidRDefault="008006A4">
      <w:pPr>
        <w:pStyle w:val="CommentText"/>
        <w:rPr>
          <w:lang w:val="en-US"/>
        </w:rPr>
      </w:pPr>
      <w:r>
        <w:rPr>
          <w:rStyle w:val="CommentReference"/>
        </w:rPr>
        <w:annotationRef/>
      </w:r>
      <w:r w:rsidRPr="00244E95">
        <w:rPr>
          <w:lang w:val="en-US"/>
        </w:rPr>
        <w:t>For DE</w:t>
      </w:r>
    </w:p>
  </w:comment>
  <w:comment w:id="1033" w:author="Author" w:date="2017-12-19T13:59:00Z" w:initials="A">
    <w:p w14:paraId="4244740D" w14:textId="77777777" w:rsidR="008006A4" w:rsidRPr="00585DDF" w:rsidRDefault="008006A4" w:rsidP="002A49D9">
      <w:pPr>
        <w:pStyle w:val="CommentText"/>
        <w:rPr>
          <w:lang w:val="en-US"/>
        </w:rPr>
      </w:pPr>
      <w:r>
        <w:rPr>
          <w:rStyle w:val="CommentReference"/>
        </w:rPr>
        <w:annotationRef/>
      </w:r>
      <w:r w:rsidRPr="00585DDF">
        <w:rPr>
          <w:lang w:val="en-US"/>
        </w:rPr>
        <w:t>Country specific</w:t>
      </w:r>
    </w:p>
  </w:comment>
  <w:comment w:id="1072" w:author="Author" w:date="2018-01-16T13:55:00Z" w:initials="A">
    <w:p w14:paraId="4127CD59" w14:textId="4D10EF4E" w:rsidR="008006A4" w:rsidRPr="00922F48" w:rsidRDefault="008006A4">
      <w:pPr>
        <w:pStyle w:val="CommentText"/>
        <w:rPr>
          <w:lang w:val="en-US"/>
        </w:rPr>
      </w:pPr>
      <w:r>
        <w:rPr>
          <w:rStyle w:val="CommentReference"/>
        </w:rPr>
        <w:annotationRef/>
      </w:r>
      <w:r w:rsidRPr="00922F48">
        <w:rPr>
          <w:lang w:val="en-US"/>
        </w:rPr>
        <w:t>Not relevant for CN, comes with 1805</w:t>
      </w:r>
    </w:p>
  </w:comment>
  <w:comment w:id="1078" w:author="Author" w:date="2017-12-21T17:11:00Z" w:initials="A">
    <w:p w14:paraId="7127A1B6" w14:textId="77777777" w:rsidR="008006A4" w:rsidRPr="00FA4F99" w:rsidRDefault="008006A4" w:rsidP="00FA4F99">
      <w:pPr>
        <w:pStyle w:val="CommentText"/>
        <w:rPr>
          <w:lang w:val="en-US"/>
        </w:rPr>
      </w:pPr>
      <w:r>
        <w:rPr>
          <w:rStyle w:val="CommentReference"/>
        </w:rPr>
        <w:annotationRef/>
      </w:r>
      <w:r w:rsidRPr="00FA4F99">
        <w:rPr>
          <w:highlight w:val="green"/>
          <w:lang w:val="en-US"/>
        </w:rPr>
        <w:t>For DE</w:t>
      </w:r>
    </w:p>
  </w:comment>
  <w:comment w:id="1073" w:author="Author" w:date="2017-12-21T14:59:00Z" w:initials="A">
    <w:p w14:paraId="49AACA96" w14:textId="42C515EA" w:rsidR="008006A4" w:rsidRPr="0066399B" w:rsidRDefault="008006A4">
      <w:pPr>
        <w:pStyle w:val="CommentText"/>
        <w:rPr>
          <w:lang w:val="en-US"/>
        </w:rPr>
      </w:pPr>
      <w:r>
        <w:rPr>
          <w:rStyle w:val="CommentReference"/>
        </w:rPr>
        <w:annotationRef/>
      </w:r>
      <w:r w:rsidRPr="002D1D7C">
        <w:rPr>
          <w:lang w:val="en-US"/>
        </w:rPr>
        <w:t>Check all other countries to see i</w:t>
      </w:r>
      <w:r>
        <w:rPr>
          <w:lang w:val="en-US"/>
        </w:rPr>
        <w:t>f some additional stuff is there</w:t>
      </w:r>
      <w:r w:rsidRPr="002D1D7C">
        <w:rPr>
          <w:lang w:val="en-US"/>
        </w:rPr>
        <w:t>!!!</w:t>
      </w:r>
    </w:p>
  </w:comment>
  <w:comment w:id="1119" w:author="Author" w:date="2017-12-19T14:00:00Z" w:initials="A">
    <w:p w14:paraId="26AAA029" w14:textId="27A5DB44" w:rsidR="008006A4" w:rsidRPr="00585DDF" w:rsidRDefault="008006A4">
      <w:pPr>
        <w:pStyle w:val="CommentText"/>
        <w:rPr>
          <w:lang w:val="en-US"/>
        </w:rPr>
      </w:pPr>
      <w:r>
        <w:rPr>
          <w:rStyle w:val="CommentReference"/>
        </w:rPr>
        <w:annotationRef/>
      </w:r>
      <w:r w:rsidRPr="00585DDF">
        <w:rPr>
          <w:lang w:val="en-US"/>
        </w:rPr>
        <w:t>Relevant only for US</w:t>
      </w:r>
    </w:p>
  </w:comment>
  <w:comment w:id="1166" w:author="Author" w:date="2018-01-16T13:56:00Z" w:initials="A">
    <w:p w14:paraId="77FA8335" w14:textId="354E6FC9" w:rsidR="008006A4" w:rsidRPr="00922F48" w:rsidRDefault="008006A4">
      <w:pPr>
        <w:pStyle w:val="CommentText"/>
        <w:rPr>
          <w:lang w:val="en-US"/>
        </w:rPr>
      </w:pPr>
      <w:r>
        <w:rPr>
          <w:rStyle w:val="CommentReference"/>
        </w:rPr>
        <w:annotationRef/>
      </w:r>
      <w:r w:rsidRPr="00922F48">
        <w:rPr>
          <w:lang w:val="en-US"/>
        </w:rPr>
        <w:t>Red highlighted maintained for CN,only,…</w:t>
      </w:r>
    </w:p>
  </w:comment>
  <w:comment w:id="1169" w:author="Author" w:date="2018-02-22T10:18:00Z" w:initials="A">
    <w:p w14:paraId="66269FF0" w14:textId="2C49CBB3" w:rsidR="008006A4" w:rsidRPr="00AA0852" w:rsidRDefault="008006A4">
      <w:pPr>
        <w:pStyle w:val="CommentText"/>
        <w:rPr>
          <w:lang w:val="en-US"/>
        </w:rPr>
      </w:pPr>
      <w:r w:rsidRPr="002324D7">
        <w:rPr>
          <w:rStyle w:val="CommentReference"/>
          <w:highlight w:val="red"/>
        </w:rPr>
        <w:annotationRef/>
      </w:r>
      <w:r w:rsidRPr="00AA0852">
        <w:rPr>
          <w:highlight w:val="red"/>
          <w:lang w:val="en-US"/>
        </w:rPr>
        <w:t>Remove?</w:t>
      </w:r>
      <w:r w:rsidRPr="00AA0852">
        <w:rPr>
          <w:lang w:val="en-US"/>
        </w:rPr>
        <w:t xml:space="preserve"> </w:t>
      </w:r>
    </w:p>
  </w:comment>
  <w:comment w:id="1168" w:author="Author" w:date="2018-03-06T10:18:00Z" w:initials="A">
    <w:p w14:paraId="2CF3C767" w14:textId="76386FC5" w:rsidR="008006A4" w:rsidRPr="00E94B87" w:rsidRDefault="008006A4">
      <w:pPr>
        <w:pStyle w:val="CommentText"/>
        <w:rPr>
          <w:lang w:val="en-US"/>
        </w:rPr>
      </w:pPr>
      <w:r>
        <w:rPr>
          <w:rStyle w:val="CommentReference"/>
        </w:rPr>
        <w:annotationRef/>
      </w:r>
      <w:r w:rsidRPr="00E94B87">
        <w:rPr>
          <w:lang w:val="en-US"/>
        </w:rPr>
        <w:t xml:space="preserve">Yes, is there per default, seems because </w:t>
      </w:r>
      <w:r>
        <w:rPr>
          <w:lang w:val="en-US"/>
        </w:rPr>
        <w:t>of SDM</w:t>
      </w:r>
    </w:p>
  </w:comment>
  <w:comment w:id="1185" w:author="Author" w:date="2017-12-19T14:00:00Z" w:initials="A">
    <w:p w14:paraId="3662C0F6" w14:textId="1C04B803" w:rsidR="008006A4" w:rsidRPr="00585DDF" w:rsidRDefault="008006A4">
      <w:pPr>
        <w:pStyle w:val="CommentText"/>
        <w:rPr>
          <w:lang w:val="en-US"/>
        </w:rPr>
      </w:pPr>
      <w:r>
        <w:rPr>
          <w:rStyle w:val="CommentReference"/>
        </w:rPr>
        <w:annotationRef/>
      </w:r>
      <w:r w:rsidRPr="00585DDF">
        <w:rPr>
          <w:lang w:val="en-US"/>
        </w:rPr>
        <w:t>Country specific</w:t>
      </w:r>
    </w:p>
  </w:comment>
  <w:comment w:id="1195" w:author="Author" w:date="2017-12-19T14:01:00Z" w:initials="A">
    <w:p w14:paraId="0F5142A8" w14:textId="1AA30A71" w:rsidR="008006A4" w:rsidRPr="004C0DBE" w:rsidRDefault="008006A4">
      <w:pPr>
        <w:pStyle w:val="CommentText"/>
        <w:rPr>
          <w:lang w:val="en-US"/>
        </w:rPr>
      </w:pPr>
      <w:r>
        <w:rPr>
          <w:rStyle w:val="CommentReference"/>
        </w:rPr>
        <w:annotationRef/>
      </w:r>
      <w:r w:rsidRPr="004C0DBE">
        <w:rPr>
          <w:lang w:val="en-US"/>
        </w:rPr>
        <w:t>Relevant for all except DE, U</w:t>
      </w:r>
      <w:r>
        <w:rPr>
          <w:lang w:val="en-US"/>
        </w:rPr>
        <w:t>S</w:t>
      </w:r>
    </w:p>
  </w:comment>
  <w:comment w:id="1241" w:author="Author" w:date="2018-01-29T13:54:00Z" w:initials="A">
    <w:p w14:paraId="7BFF299D" w14:textId="017AD2E4" w:rsidR="008006A4" w:rsidRPr="001266BB" w:rsidRDefault="008006A4">
      <w:pPr>
        <w:pStyle w:val="CommentText"/>
        <w:rPr>
          <w:lang w:val="en-US"/>
        </w:rPr>
      </w:pPr>
      <w:r>
        <w:rPr>
          <w:rStyle w:val="CommentReference"/>
        </w:rPr>
        <w:annotationRef/>
      </w:r>
      <w:r w:rsidRPr="001266BB">
        <w:rPr>
          <w:lang w:val="en-US"/>
        </w:rPr>
        <w:t>Clarify if still delivered, or if only the workbooks are delivered</w:t>
      </w:r>
    </w:p>
  </w:comment>
  <w:comment w:id="1231" w:author="Author" w:date="2017-12-21T11:46:00Z" w:initials="A">
    <w:p w14:paraId="3B2382A2" w14:textId="2BD524BD" w:rsidR="008006A4" w:rsidRPr="00FF1A3E" w:rsidRDefault="008006A4">
      <w:pPr>
        <w:pStyle w:val="CommentText"/>
        <w:rPr>
          <w:lang w:val="en-US"/>
        </w:rPr>
      </w:pPr>
      <w:r>
        <w:rPr>
          <w:rStyle w:val="CommentReference"/>
        </w:rPr>
        <w:annotationRef/>
      </w:r>
      <w:r w:rsidRPr="00FF1A3E">
        <w:rPr>
          <w:lang w:val="en-US"/>
        </w:rPr>
        <w:t>For some countries only!</w:t>
      </w:r>
    </w:p>
  </w:comment>
  <w:comment w:id="1260" w:author="Author" w:date="2017-12-19T14:03:00Z" w:initials="A">
    <w:p w14:paraId="244A6F38" w14:textId="77777777" w:rsidR="008006A4" w:rsidRDefault="008006A4">
      <w:pPr>
        <w:pStyle w:val="CommentText"/>
        <w:rPr>
          <w:lang w:val="en-US"/>
        </w:rPr>
      </w:pPr>
      <w:r>
        <w:rPr>
          <w:rStyle w:val="CommentReference"/>
        </w:rPr>
        <w:annotationRef/>
      </w:r>
      <w:r w:rsidRPr="004C0DBE">
        <w:rPr>
          <w:lang w:val="en-US"/>
        </w:rPr>
        <w:t>Country specific, for some we have rules</w:t>
      </w:r>
    </w:p>
    <w:p w14:paraId="56998C03" w14:textId="168446E3" w:rsidR="008006A4" w:rsidRPr="004C0DBE" w:rsidRDefault="008006A4">
      <w:pPr>
        <w:pStyle w:val="CommentText"/>
        <w:rPr>
          <w:lang w:val="en-US"/>
        </w:rPr>
      </w:pPr>
      <w:r>
        <w:rPr>
          <w:lang w:val="en-US"/>
        </w:rPr>
        <w:t>Add rather a hyperlink!</w:t>
      </w:r>
    </w:p>
  </w:comment>
  <w:comment w:id="1268" w:author="Author" w:date="2017-12-21T12:07:00Z" w:initials="A">
    <w:p w14:paraId="3919187B" w14:textId="537062A1" w:rsidR="008006A4" w:rsidRPr="00FD0B3C" w:rsidRDefault="008006A4" w:rsidP="00FD0B3C">
      <w:pPr>
        <w:pStyle w:val="CommentText"/>
        <w:rPr>
          <w:lang w:val="en-US"/>
        </w:rPr>
      </w:pPr>
      <w:r>
        <w:rPr>
          <w:rStyle w:val="CommentReference"/>
        </w:rPr>
        <w:annotationRef/>
      </w:r>
      <w:r w:rsidRPr="00FD0B3C">
        <w:rPr>
          <w:lang w:val="en-US"/>
        </w:rPr>
        <w:t xml:space="preserve">Think about putting this </w:t>
      </w:r>
      <w:r>
        <w:rPr>
          <w:lang w:val="en-US"/>
        </w:rPr>
        <w:t>here and delete from country specific</w:t>
      </w:r>
    </w:p>
  </w:comment>
  <w:comment w:id="1269" w:author="Author" w:date="2018-02-19T06:15:00Z" w:initials="A">
    <w:p w14:paraId="181E2355" w14:textId="413B8ED6" w:rsidR="008006A4" w:rsidRPr="001A5012" w:rsidRDefault="008006A4">
      <w:pPr>
        <w:pStyle w:val="CommentText"/>
        <w:rPr>
          <w:lang w:val="en-US"/>
        </w:rPr>
      </w:pPr>
      <w:r>
        <w:rPr>
          <w:rStyle w:val="CommentReference"/>
        </w:rPr>
        <w:annotationRef/>
      </w:r>
      <w:r w:rsidRPr="001A5012">
        <w:rPr>
          <w:lang w:val="en-US"/>
        </w:rPr>
        <w:t>Leave rather in country specific, is anyway not reducing space if deleted from appendix</w:t>
      </w:r>
    </w:p>
  </w:comment>
  <w:comment w:id="1302" w:author="Author" w:date="2017-12-19T16:52:00Z" w:initials="A">
    <w:p w14:paraId="595E4785" w14:textId="77777777" w:rsidR="008006A4" w:rsidRPr="00B41010" w:rsidRDefault="008006A4" w:rsidP="003C59F4">
      <w:pPr>
        <w:pStyle w:val="CommentText"/>
        <w:rPr>
          <w:lang w:val="en-US"/>
        </w:rPr>
      </w:pPr>
      <w:r>
        <w:rPr>
          <w:rStyle w:val="CommentReference"/>
        </w:rPr>
        <w:annotationRef/>
      </w:r>
      <w:r w:rsidRPr="00B41010">
        <w:rPr>
          <w:lang w:val="en-US"/>
        </w:rPr>
        <w:t>Country specific</w:t>
      </w:r>
      <w:r>
        <w:rPr>
          <w:lang w:val="en-US"/>
        </w:rPr>
        <w:t>: for AU none, for DE &amp; US all</w:t>
      </w:r>
    </w:p>
  </w:comment>
  <w:comment w:id="1310" w:author="Author" w:date="2017-12-19T16:52:00Z" w:initials="A">
    <w:p w14:paraId="2F87AD23" w14:textId="77777777" w:rsidR="008006A4" w:rsidRPr="00B41010" w:rsidRDefault="008006A4" w:rsidP="003C59F4">
      <w:pPr>
        <w:pStyle w:val="CommentText"/>
        <w:rPr>
          <w:lang w:val="en-US"/>
        </w:rPr>
      </w:pPr>
      <w:r>
        <w:rPr>
          <w:rStyle w:val="CommentReference"/>
        </w:rPr>
        <w:annotationRef/>
      </w:r>
      <w:r w:rsidRPr="00B41010">
        <w:rPr>
          <w:lang w:val="en-US"/>
        </w:rPr>
        <w:t>Country specific</w:t>
      </w:r>
      <w:r>
        <w:rPr>
          <w:lang w:val="en-US"/>
        </w:rPr>
        <w:t>: for AU none, for DE &amp; US all</w:t>
      </w:r>
    </w:p>
  </w:comment>
  <w:comment w:id="1314" w:author="Author" w:date="2017-12-19T16:52:00Z" w:initials="A">
    <w:p w14:paraId="303BFA5A" w14:textId="08AACEF8" w:rsidR="008006A4" w:rsidRPr="00B41010" w:rsidRDefault="008006A4">
      <w:pPr>
        <w:pStyle w:val="CommentText"/>
        <w:rPr>
          <w:lang w:val="en-US"/>
        </w:rPr>
      </w:pPr>
      <w:r>
        <w:rPr>
          <w:rStyle w:val="CommentReference"/>
        </w:rPr>
        <w:annotationRef/>
      </w:r>
      <w:r w:rsidRPr="00B41010">
        <w:rPr>
          <w:lang w:val="en-US"/>
        </w:rPr>
        <w:t>Country specific</w:t>
      </w:r>
      <w:r>
        <w:rPr>
          <w:lang w:val="en-US"/>
        </w:rPr>
        <w:t>: for AU none, for DE &amp; US all</w:t>
      </w:r>
    </w:p>
  </w:comment>
  <w:comment w:id="1315" w:author="Author" w:date="2017-12-21T18:02:00Z" w:initials="A">
    <w:p w14:paraId="02002BCE" w14:textId="0AFE5B72" w:rsidR="008006A4" w:rsidRPr="00244E95" w:rsidRDefault="008006A4">
      <w:pPr>
        <w:pStyle w:val="CommentText"/>
        <w:rPr>
          <w:lang w:val="en-US"/>
        </w:rPr>
      </w:pPr>
      <w:r>
        <w:rPr>
          <w:rStyle w:val="CommentReference"/>
        </w:rPr>
        <w:annotationRef/>
      </w:r>
      <w:r w:rsidRPr="00244E95">
        <w:rPr>
          <w:lang w:val="en-US"/>
        </w:rPr>
        <w:t>For AE, FR, GB, SA</w:t>
      </w:r>
    </w:p>
  </w:comment>
  <w:comment w:id="1365" w:author="Author" w:date="2017-12-19T16:52:00Z" w:initials="A">
    <w:p w14:paraId="3DCD2A49" w14:textId="57037171" w:rsidR="008006A4" w:rsidRPr="00B41010" w:rsidRDefault="008006A4">
      <w:pPr>
        <w:pStyle w:val="CommentText"/>
        <w:rPr>
          <w:lang w:val="en-US"/>
        </w:rPr>
      </w:pPr>
      <w:r>
        <w:rPr>
          <w:rStyle w:val="CommentReference"/>
        </w:rPr>
        <w:annotationRef/>
      </w:r>
      <w:r w:rsidRPr="00B41010">
        <w:rPr>
          <w:lang w:val="en-US"/>
        </w:rPr>
        <w:t>Country specific</w:t>
      </w:r>
    </w:p>
  </w:comment>
  <w:comment w:id="1417" w:author="Author" w:date="2017-12-19T16:19:00Z" w:initials="A">
    <w:p w14:paraId="44FA09D7" w14:textId="192E80C2" w:rsidR="008006A4" w:rsidRPr="0073171C" w:rsidRDefault="008006A4">
      <w:pPr>
        <w:pStyle w:val="CommentText"/>
        <w:rPr>
          <w:lang w:val="en-US"/>
        </w:rPr>
      </w:pPr>
      <w:r>
        <w:rPr>
          <w:rStyle w:val="CommentReference"/>
        </w:rPr>
        <w:annotationRef/>
      </w:r>
      <w:r w:rsidRPr="0073171C">
        <w:rPr>
          <w:lang w:val="en-US"/>
        </w:rPr>
        <w:t>Could be that again defaulted; need to check!</w:t>
      </w:r>
    </w:p>
  </w:comment>
  <w:comment w:id="1422" w:author="Author" w:date="2018-03-06T16:49:00Z" w:initials="A">
    <w:p w14:paraId="253DABEC" w14:textId="7ED931E6" w:rsidR="008006A4" w:rsidRPr="008006A4" w:rsidRDefault="008006A4">
      <w:pPr>
        <w:pStyle w:val="CommentText"/>
        <w:rPr>
          <w:lang w:val="en-US"/>
        </w:rPr>
      </w:pPr>
      <w:r>
        <w:rPr>
          <w:rStyle w:val="CommentReference"/>
        </w:rPr>
        <w:annotationRef/>
      </w:r>
      <w:r w:rsidRPr="00BD5E93">
        <w:rPr>
          <w:b/>
          <w:highlight w:val="yellow"/>
          <w:lang w:val="en-US"/>
        </w:rPr>
        <w:t>@TESTER</w:t>
      </w:r>
      <w:r w:rsidRPr="00BD5E93">
        <w:rPr>
          <w:highlight w:val="yellow"/>
          <w:lang w:val="en-US"/>
        </w:rPr>
        <w:t>: for some countries, IBAN is a field to be filled. In case IBAN does not show up, select again the</w:t>
      </w:r>
      <w:r w:rsidR="00BD5E93" w:rsidRPr="00BD5E93">
        <w:rPr>
          <w:highlight w:val="yellow"/>
          <w:lang w:val="en-US"/>
        </w:rPr>
        <w:t xml:space="preserve"> (already defaulted)</w:t>
      </w:r>
      <w:r w:rsidRPr="00BD5E93">
        <w:rPr>
          <w:highlight w:val="yellow"/>
          <w:lang w:val="en-US"/>
        </w:rPr>
        <w:t xml:space="preserve"> bank country</w:t>
      </w:r>
    </w:p>
  </w:comment>
  <w:comment w:id="1439" w:author="Author" w:date="2017-12-19T14:04:00Z" w:initials="A">
    <w:p w14:paraId="1BF5744E" w14:textId="13D0C03D" w:rsidR="008006A4" w:rsidRPr="00585DDF" w:rsidRDefault="008006A4">
      <w:pPr>
        <w:pStyle w:val="CommentText"/>
        <w:rPr>
          <w:lang w:val="en-US"/>
        </w:rPr>
      </w:pPr>
      <w:r>
        <w:rPr>
          <w:rStyle w:val="CommentReference"/>
        </w:rPr>
        <w:annotationRef/>
      </w:r>
      <w:r w:rsidRPr="00585DDF">
        <w:rPr>
          <w:lang w:val="en-US"/>
        </w:rPr>
        <w:t>Country specific</w:t>
      </w:r>
    </w:p>
  </w:comment>
  <w:comment w:id="1441" w:author="Author" w:date="2017-12-19T17:23:00Z" w:initials="A">
    <w:p w14:paraId="1117ECD1" w14:textId="06F818F4" w:rsidR="008006A4" w:rsidRPr="008D3676" w:rsidRDefault="008006A4">
      <w:pPr>
        <w:pStyle w:val="CommentText"/>
        <w:rPr>
          <w:lang w:val="en-US"/>
        </w:rPr>
      </w:pPr>
      <w:r>
        <w:rPr>
          <w:rStyle w:val="CommentReference"/>
        </w:rPr>
        <w:annotationRef/>
      </w:r>
      <w:r w:rsidRPr="008D3676">
        <w:rPr>
          <w:lang w:val="en-US"/>
        </w:rPr>
        <w:t>Think about leaving this in the generic description</w:t>
      </w:r>
    </w:p>
  </w:comment>
  <w:comment w:id="1442" w:author="Author" w:date="2018-02-08T17:44:00Z" w:initials="A">
    <w:p w14:paraId="1D359A90" w14:textId="6F0C3D4D" w:rsidR="008006A4" w:rsidRPr="00FA71D0" w:rsidRDefault="008006A4">
      <w:pPr>
        <w:pStyle w:val="CommentText"/>
        <w:rPr>
          <w:lang w:val="en-US"/>
        </w:rPr>
      </w:pPr>
      <w:r>
        <w:rPr>
          <w:rStyle w:val="CommentReference"/>
        </w:rPr>
        <w:annotationRef/>
      </w:r>
      <w:r w:rsidRPr="00FA71D0">
        <w:rPr>
          <w:lang w:val="en-US"/>
        </w:rPr>
        <w:t>No, put all bank details fields to appendix as different for different countries.</w:t>
      </w:r>
    </w:p>
  </w:comment>
  <w:comment w:id="1444" w:author="Author" w:date="2017-12-19T14:05:00Z" w:initials="A">
    <w:p w14:paraId="14BCE1CF" w14:textId="31A0ADAE" w:rsidR="008006A4" w:rsidRPr="004C0DBE" w:rsidRDefault="008006A4">
      <w:pPr>
        <w:pStyle w:val="CommentText"/>
        <w:rPr>
          <w:lang w:val="en-US"/>
        </w:rPr>
      </w:pPr>
      <w:r>
        <w:rPr>
          <w:rStyle w:val="CommentReference"/>
        </w:rPr>
        <w:annotationRef/>
      </w:r>
      <w:r w:rsidRPr="004C0DBE">
        <w:rPr>
          <w:lang w:val="en-US"/>
        </w:rPr>
        <w:t>Country specific</w:t>
      </w:r>
    </w:p>
  </w:comment>
  <w:comment w:id="1451" w:author="Author" w:date="2017-12-19T14:05:00Z" w:initials="A">
    <w:p w14:paraId="49EA4FEB" w14:textId="73252650" w:rsidR="008006A4" w:rsidRPr="004C0DBE" w:rsidRDefault="008006A4">
      <w:pPr>
        <w:pStyle w:val="CommentText"/>
        <w:rPr>
          <w:lang w:val="en-US"/>
        </w:rPr>
      </w:pPr>
      <w:r>
        <w:rPr>
          <w:rStyle w:val="CommentReference"/>
        </w:rPr>
        <w:annotationRef/>
      </w:r>
      <w:r w:rsidRPr="004C0DBE">
        <w:rPr>
          <w:lang w:val="en-US"/>
        </w:rPr>
        <w:t>Country specific</w:t>
      </w:r>
    </w:p>
  </w:comment>
  <w:comment w:id="1454" w:author="Author" w:date="2017-12-19T14:05:00Z" w:initials="A">
    <w:p w14:paraId="0758D54A" w14:textId="30BB2631" w:rsidR="008006A4" w:rsidRPr="004C0DBE" w:rsidRDefault="008006A4">
      <w:pPr>
        <w:pStyle w:val="CommentText"/>
        <w:rPr>
          <w:lang w:val="en-US"/>
        </w:rPr>
      </w:pPr>
      <w:r>
        <w:rPr>
          <w:rStyle w:val="CommentReference"/>
        </w:rPr>
        <w:annotationRef/>
      </w:r>
      <w:r w:rsidRPr="004C0DBE">
        <w:rPr>
          <w:lang w:val="en-US"/>
        </w:rPr>
        <w:t>Country specific</w:t>
      </w:r>
    </w:p>
  </w:comment>
  <w:comment w:id="1457" w:author="Author" w:date="2017-12-19T17:23:00Z" w:initials="A">
    <w:p w14:paraId="34E38C01" w14:textId="7B9457FC" w:rsidR="008006A4" w:rsidRPr="008D3676" w:rsidRDefault="008006A4">
      <w:pPr>
        <w:pStyle w:val="CommentText"/>
        <w:rPr>
          <w:lang w:val="en-US"/>
        </w:rPr>
      </w:pPr>
      <w:r>
        <w:rPr>
          <w:rStyle w:val="CommentReference"/>
        </w:rPr>
        <w:annotationRef/>
      </w:r>
      <w:r w:rsidRPr="008D3676">
        <w:rPr>
          <w:lang w:val="en-US"/>
        </w:rPr>
        <w:t xml:space="preserve">Think about leaving this </w:t>
      </w:r>
      <w:r>
        <w:rPr>
          <w:lang w:val="en-US"/>
        </w:rPr>
        <w:t>here with adaption</w:t>
      </w:r>
    </w:p>
  </w:comment>
  <w:comment w:id="1458" w:author="Author" w:date="2018-02-08T17:44:00Z" w:initials="A">
    <w:p w14:paraId="09DDF403" w14:textId="42DD2775" w:rsidR="008006A4" w:rsidRPr="001A0970" w:rsidRDefault="008006A4">
      <w:pPr>
        <w:pStyle w:val="CommentText"/>
        <w:rPr>
          <w:lang w:val="en-US"/>
        </w:rPr>
      </w:pPr>
      <w:r>
        <w:rPr>
          <w:rStyle w:val="CommentReference"/>
        </w:rPr>
        <w:annotationRef/>
      </w:r>
      <w:r w:rsidRPr="00FA71D0">
        <w:rPr>
          <w:lang w:val="en-US"/>
        </w:rPr>
        <w:t>No, put all bank details fields to appendix as different for different countries.</w:t>
      </w:r>
    </w:p>
  </w:comment>
  <w:comment w:id="1465" w:author="Author" w:date="2018-01-16T13:30:00Z" w:initials="A">
    <w:p w14:paraId="1D2FA041" w14:textId="77777777" w:rsidR="008006A4" w:rsidRPr="00DD31C8" w:rsidRDefault="008006A4" w:rsidP="00AE240B">
      <w:pPr>
        <w:pStyle w:val="CommentText"/>
        <w:rPr>
          <w:lang w:val="en-US"/>
        </w:rPr>
      </w:pPr>
      <w:r>
        <w:rPr>
          <w:rStyle w:val="CommentReference"/>
        </w:rPr>
        <w:annotationRef/>
      </w:r>
      <w:r w:rsidRPr="00DD31C8">
        <w:rPr>
          <w:lang w:val="en-US"/>
        </w:rPr>
        <w:t>Also for CN</w:t>
      </w:r>
    </w:p>
  </w:comment>
  <w:comment w:id="1479" w:author="Author" w:date="2018-02-19T06:20:00Z" w:initials="A">
    <w:p w14:paraId="03888045" w14:textId="3FA49B7A" w:rsidR="008006A4" w:rsidRPr="00D75926" w:rsidRDefault="008006A4">
      <w:pPr>
        <w:pStyle w:val="CommentText"/>
        <w:rPr>
          <w:lang w:val="en-US"/>
        </w:rPr>
      </w:pPr>
      <w:r>
        <w:rPr>
          <w:rStyle w:val="CommentReference"/>
        </w:rPr>
        <w:annotationRef/>
      </w:r>
      <w:r w:rsidRPr="00D75926">
        <w:rPr>
          <w:highlight w:val="red"/>
          <w:lang w:val="en-US"/>
        </w:rPr>
        <w:t>To check which WB</w:t>
      </w:r>
    </w:p>
  </w:comment>
  <w:comment w:id="1487" w:author="Author" w:date="2018-02-20T17:57:00Z" w:initials="A">
    <w:p w14:paraId="4C8D0171" w14:textId="24A4E374" w:rsidR="008006A4" w:rsidRPr="00EC10DC" w:rsidRDefault="008006A4">
      <w:pPr>
        <w:pStyle w:val="CommentText"/>
        <w:rPr>
          <w:lang w:val="en-US"/>
        </w:rPr>
      </w:pPr>
      <w:r>
        <w:rPr>
          <w:rStyle w:val="CommentReference"/>
        </w:rPr>
        <w:annotationRef/>
      </w:r>
      <w:r w:rsidRPr="007311E2">
        <w:rPr>
          <w:highlight w:val="red"/>
          <w:lang w:val="en-US"/>
        </w:rPr>
        <w:t>Delete? As also recruiting can be there</w:t>
      </w:r>
    </w:p>
  </w:comment>
  <w:comment w:id="1500" w:author="Author" w:date="2017-12-19T14:06:00Z" w:initials="A">
    <w:p w14:paraId="4855211E" w14:textId="42A2811B" w:rsidR="008006A4" w:rsidRPr="004C0DBE" w:rsidRDefault="008006A4">
      <w:pPr>
        <w:pStyle w:val="CommentText"/>
        <w:rPr>
          <w:lang w:val="en-US"/>
        </w:rPr>
      </w:pPr>
      <w:r w:rsidRPr="00626F57">
        <w:rPr>
          <w:rStyle w:val="CommentReference"/>
          <w:highlight w:val="yellow"/>
        </w:rPr>
        <w:annotationRef/>
      </w:r>
      <w:r w:rsidRPr="00626F57">
        <w:rPr>
          <w:highlight w:val="yellow"/>
          <w:lang w:val="en-US"/>
        </w:rPr>
        <w:t xml:space="preserve"> After alignment with MC adaptions might be needed</w:t>
      </w:r>
    </w:p>
  </w:comment>
  <w:comment w:id="1501" w:author="Author" w:date="2018-02-19T06:21:00Z" w:initials="A">
    <w:p w14:paraId="1E935B88" w14:textId="08488600" w:rsidR="008006A4" w:rsidRPr="00D75926" w:rsidRDefault="008006A4">
      <w:pPr>
        <w:pStyle w:val="CommentText"/>
        <w:rPr>
          <w:lang w:val="en-US"/>
        </w:rPr>
      </w:pPr>
      <w:r>
        <w:rPr>
          <w:rStyle w:val="CommentReference"/>
        </w:rPr>
        <w:annotationRef/>
      </w:r>
      <w:r w:rsidRPr="00D75926">
        <w:rPr>
          <w:lang w:val="en-US"/>
        </w:rPr>
        <w:t>1805</w:t>
      </w:r>
    </w:p>
  </w:comment>
  <w:comment w:id="1503" w:author="Author" w:date="2018-01-19T13:39:00Z" w:initials="A">
    <w:p w14:paraId="0D5F525C" w14:textId="320D2CE1" w:rsidR="008006A4" w:rsidRPr="006B338D" w:rsidRDefault="008006A4">
      <w:pPr>
        <w:pStyle w:val="CommentText"/>
        <w:rPr>
          <w:lang w:val="en-US"/>
        </w:rPr>
      </w:pPr>
      <w:r>
        <w:rPr>
          <w:rStyle w:val="CommentReference"/>
        </w:rPr>
        <w:annotationRef/>
      </w:r>
      <w:r w:rsidRPr="006B338D">
        <w:rPr>
          <w:lang w:val="en-US"/>
        </w:rPr>
        <w:t>For FR.</w:t>
      </w:r>
    </w:p>
    <w:p w14:paraId="3E7F766D" w14:textId="09347428" w:rsidR="008006A4" w:rsidRPr="00707B82" w:rsidRDefault="008006A4">
      <w:pPr>
        <w:pStyle w:val="CommentText"/>
        <w:rPr>
          <w:lang w:val="en-US"/>
        </w:rPr>
      </w:pPr>
      <w:r w:rsidRPr="00626F57">
        <w:rPr>
          <w:highlight w:val="yellow"/>
          <w:lang w:val="en-US"/>
        </w:rPr>
        <w:t>After alignment with MC adaptions might be needed</w:t>
      </w:r>
    </w:p>
  </w:comment>
  <w:comment w:id="1504" w:author="Author" w:date="2018-02-19T06:21:00Z" w:initials="A">
    <w:p w14:paraId="5F5E7EFA" w14:textId="47871CAB" w:rsidR="008006A4" w:rsidRPr="00D75926" w:rsidRDefault="008006A4">
      <w:pPr>
        <w:pStyle w:val="CommentText"/>
        <w:rPr>
          <w:lang w:val="en-US"/>
        </w:rPr>
      </w:pPr>
      <w:r>
        <w:rPr>
          <w:rStyle w:val="CommentReference"/>
        </w:rPr>
        <w:annotationRef/>
      </w:r>
      <w:r w:rsidRPr="00D75926">
        <w:rPr>
          <w:lang w:val="en-US"/>
        </w:rPr>
        <w:t>1805</w:t>
      </w:r>
    </w:p>
  </w:comment>
  <w:comment w:id="1506" w:author="Author" w:date="2018-01-19T13:35:00Z" w:initials="A">
    <w:p w14:paraId="570759AD" w14:textId="48F37D9E" w:rsidR="008006A4" w:rsidRDefault="008006A4">
      <w:pPr>
        <w:pStyle w:val="CommentText"/>
        <w:rPr>
          <w:lang w:val="en-US"/>
        </w:rPr>
      </w:pPr>
      <w:r>
        <w:rPr>
          <w:rStyle w:val="CommentReference"/>
        </w:rPr>
        <w:annotationRef/>
      </w:r>
      <w:r w:rsidRPr="00C018AB">
        <w:rPr>
          <w:lang w:val="en-US"/>
        </w:rPr>
        <w:t>Also for AE, SA, FR; GB, CN</w:t>
      </w:r>
    </w:p>
    <w:p w14:paraId="4026DF61" w14:textId="4C768C7B" w:rsidR="008006A4" w:rsidRPr="00C018AB" w:rsidRDefault="008006A4">
      <w:pPr>
        <w:pStyle w:val="CommentText"/>
        <w:rPr>
          <w:lang w:val="en-US"/>
        </w:rPr>
      </w:pPr>
      <w:r w:rsidRPr="004C0DBE">
        <w:rPr>
          <w:lang w:val="en-US"/>
        </w:rPr>
        <w:t>Country specific. After alignment with MC needs anyway to</w:t>
      </w:r>
      <w:r>
        <w:rPr>
          <w:lang w:val="en-US"/>
        </w:rPr>
        <w:t xml:space="preserve"> </w:t>
      </w:r>
      <w:r w:rsidRPr="004C0DBE">
        <w:rPr>
          <w:lang w:val="en-US"/>
        </w:rPr>
        <w:t>be updated</w:t>
      </w:r>
    </w:p>
  </w:comment>
  <w:comment w:id="1508" w:author="Author" w:date="2018-02-05T11:17:00Z" w:initials="A">
    <w:p w14:paraId="0277C744" w14:textId="7E70E93E" w:rsidR="008006A4" w:rsidRPr="00626F57" w:rsidRDefault="008006A4">
      <w:pPr>
        <w:pStyle w:val="CommentText"/>
        <w:rPr>
          <w:lang w:val="en-US"/>
        </w:rPr>
      </w:pPr>
      <w:r w:rsidRPr="00626F57">
        <w:rPr>
          <w:rStyle w:val="CommentReference"/>
          <w:highlight w:val="yellow"/>
        </w:rPr>
        <w:annotationRef/>
      </w:r>
      <w:r w:rsidRPr="00626F57">
        <w:rPr>
          <w:highlight w:val="yellow"/>
          <w:lang w:val="en-US"/>
        </w:rPr>
        <w:t>Reformulation might be needed once alignment with MC has been done</w:t>
      </w:r>
    </w:p>
  </w:comment>
  <w:comment w:id="1509" w:author="Author" w:date="2018-02-19T06:21:00Z" w:initials="A">
    <w:p w14:paraId="5BC1E364" w14:textId="0FE84731" w:rsidR="008006A4" w:rsidRPr="00D75926" w:rsidRDefault="008006A4">
      <w:pPr>
        <w:pStyle w:val="CommentText"/>
        <w:rPr>
          <w:lang w:val="en-US"/>
        </w:rPr>
      </w:pPr>
      <w:r>
        <w:rPr>
          <w:rStyle w:val="CommentReference"/>
        </w:rPr>
        <w:annotationRef/>
      </w:r>
      <w:r w:rsidRPr="00D75926">
        <w:rPr>
          <w:lang w:val="en-US"/>
        </w:rPr>
        <w:t>1805</w:t>
      </w:r>
    </w:p>
  </w:comment>
  <w:comment w:id="1516" w:author="Author" w:date="2018-01-19T13:35:00Z" w:initials="A">
    <w:p w14:paraId="4B213B15" w14:textId="672241E7" w:rsidR="008006A4" w:rsidRPr="006B338D" w:rsidRDefault="008006A4">
      <w:pPr>
        <w:pStyle w:val="CommentText"/>
        <w:rPr>
          <w:lang w:val="en-US"/>
        </w:rPr>
      </w:pPr>
      <w:r>
        <w:rPr>
          <w:rStyle w:val="CommentReference"/>
        </w:rPr>
        <w:annotationRef/>
      </w:r>
      <w:r w:rsidRPr="006D6D25">
        <w:rPr>
          <w:highlight w:val="green"/>
          <w:lang w:val="en-US"/>
        </w:rPr>
        <w:t>From AUS</w:t>
      </w:r>
    </w:p>
  </w:comment>
  <w:comment w:id="1581" w:author="Author" w:date="2017-12-19T14:07:00Z" w:initials="A">
    <w:p w14:paraId="30E588FC" w14:textId="1AF8F6CD" w:rsidR="008006A4" w:rsidRPr="00B41010" w:rsidRDefault="008006A4">
      <w:pPr>
        <w:pStyle w:val="CommentText"/>
        <w:rPr>
          <w:lang w:val="en-US"/>
        </w:rPr>
      </w:pPr>
      <w:r>
        <w:rPr>
          <w:rStyle w:val="CommentReference"/>
        </w:rPr>
        <w:annotationRef/>
      </w:r>
      <w:r w:rsidRPr="00B41010">
        <w:rPr>
          <w:lang w:val="en-US"/>
        </w:rPr>
        <w:t xml:space="preserve">Country </w:t>
      </w:r>
      <w:r>
        <w:rPr>
          <w:lang w:val="en-US"/>
        </w:rPr>
        <w:t>s</w:t>
      </w:r>
      <w:r w:rsidRPr="00B41010">
        <w:rPr>
          <w:lang w:val="en-US"/>
        </w:rPr>
        <w:t>pecific</w:t>
      </w:r>
    </w:p>
  </w:comment>
  <w:comment w:id="1742" w:author="Author" w:date="2017-12-19T14:44:00Z" w:initials="A">
    <w:p w14:paraId="4A1EACBC" w14:textId="77777777" w:rsidR="008006A4" w:rsidRPr="00585DDF" w:rsidRDefault="008006A4" w:rsidP="00C90844">
      <w:pPr>
        <w:pStyle w:val="CommentText"/>
        <w:rPr>
          <w:lang w:val="en-US"/>
        </w:rPr>
      </w:pPr>
      <w:r>
        <w:rPr>
          <w:rStyle w:val="CommentReference"/>
        </w:rPr>
        <w:annotationRef/>
      </w:r>
      <w:r w:rsidRPr="00585DDF">
        <w:rPr>
          <w:lang w:val="en-US"/>
        </w:rPr>
        <w:t>Maybe other name</w:t>
      </w:r>
    </w:p>
  </w:comment>
  <w:comment w:id="1850" w:author="Author" w:date="2018-01-16T11:18:00Z" w:initials="A">
    <w:p w14:paraId="0EFFA161" w14:textId="77777777" w:rsidR="008006A4" w:rsidRPr="00116CE0" w:rsidRDefault="008006A4" w:rsidP="001334C4">
      <w:pPr>
        <w:pStyle w:val="CommentText"/>
        <w:rPr>
          <w:lang w:val="en-US"/>
        </w:rPr>
      </w:pPr>
      <w:r>
        <w:rPr>
          <w:rStyle w:val="CommentReference"/>
        </w:rPr>
        <w:annotationRef/>
      </w:r>
      <w:r w:rsidRPr="00116CE0">
        <w:rPr>
          <w:highlight w:val="cyan"/>
          <w:lang w:val="en-US"/>
        </w:rPr>
        <w:t xml:space="preserve">Required in case of </w:t>
      </w:r>
      <w:r w:rsidRPr="00116CE0">
        <w:rPr>
          <w:rStyle w:val="SAPEmphasis"/>
          <w:highlight w:val="cyan"/>
          <w:lang w:val="en-US"/>
        </w:rPr>
        <w:t>China</w:t>
      </w:r>
      <w:r w:rsidRPr="00116CE0">
        <w:rPr>
          <w:highlight w:val="cyan"/>
          <w:lang w:val="en-US"/>
        </w:rPr>
        <w:t xml:space="preserve"> nationals if integration with Employee Central Payroll is in place</w:t>
      </w:r>
      <w:r w:rsidRPr="002326C1">
        <w:rPr>
          <w:lang w:val="en-US"/>
        </w:rPr>
        <w:t>.</w:t>
      </w:r>
    </w:p>
  </w:comment>
  <w:comment w:id="1795" w:author="Author" w:date="2018-02-01T17:23:00Z" w:initials="A">
    <w:p w14:paraId="7FDEC4BA" w14:textId="44B6D82F" w:rsidR="008006A4" w:rsidRPr="00D75F67" w:rsidRDefault="008006A4" w:rsidP="001334C4">
      <w:pPr>
        <w:pStyle w:val="CommentText"/>
        <w:rPr>
          <w:lang w:val="en-US"/>
        </w:rPr>
      </w:pPr>
      <w:r>
        <w:rPr>
          <w:rStyle w:val="CommentReference"/>
        </w:rPr>
        <w:annotationRef/>
      </w:r>
      <w:r w:rsidRPr="007311E2">
        <w:rPr>
          <w:highlight w:val="red"/>
          <w:lang w:val="en-US"/>
        </w:rPr>
        <w:t>Maybe add separate as for hiring? Or add at least a note to check the hiring chapter in appendix?</w:t>
      </w:r>
    </w:p>
  </w:comment>
  <w:comment w:id="1934" w:author="Author" w:date="2018-01-16T11:18:00Z" w:initials="A">
    <w:p w14:paraId="151A40C9" w14:textId="77777777" w:rsidR="008006A4" w:rsidRPr="00116CE0" w:rsidRDefault="008006A4" w:rsidP="00903BE6">
      <w:pPr>
        <w:pStyle w:val="CommentText"/>
        <w:rPr>
          <w:lang w:val="en-US"/>
        </w:rPr>
      </w:pPr>
      <w:r>
        <w:rPr>
          <w:rStyle w:val="CommentReference"/>
        </w:rPr>
        <w:annotationRef/>
      </w:r>
      <w:r w:rsidRPr="00116CE0">
        <w:rPr>
          <w:highlight w:val="cyan"/>
          <w:lang w:val="en-US"/>
        </w:rPr>
        <w:t xml:space="preserve">Required in case of </w:t>
      </w:r>
      <w:r w:rsidRPr="00116CE0">
        <w:rPr>
          <w:rStyle w:val="SAPEmphasis"/>
          <w:highlight w:val="cyan"/>
          <w:lang w:val="en-US"/>
        </w:rPr>
        <w:t>China</w:t>
      </w:r>
      <w:r w:rsidRPr="00116CE0">
        <w:rPr>
          <w:highlight w:val="cyan"/>
          <w:lang w:val="en-US"/>
        </w:rPr>
        <w:t xml:space="preserve"> nationals if integration with Employee Central Payroll is in place</w:t>
      </w:r>
      <w:r w:rsidRPr="002326C1">
        <w:rPr>
          <w:lang w:val="en-US"/>
        </w:rPr>
        <w:t>.</w:t>
      </w:r>
    </w:p>
  </w:comment>
  <w:comment w:id="1900" w:author="Author" w:date="2018-02-01T17:23:00Z" w:initials="A">
    <w:p w14:paraId="1F24E92D" w14:textId="37EB24AD" w:rsidR="008006A4" w:rsidRPr="00D75F67" w:rsidRDefault="008006A4">
      <w:pPr>
        <w:pStyle w:val="CommentText"/>
        <w:rPr>
          <w:lang w:val="en-US"/>
        </w:rPr>
      </w:pPr>
      <w:r>
        <w:rPr>
          <w:rStyle w:val="CommentReference"/>
        </w:rPr>
        <w:annotationRef/>
      </w:r>
      <w:r w:rsidRPr="00D75F67">
        <w:rPr>
          <w:lang w:val="en-US"/>
        </w:rPr>
        <w:t>Maybe add separate as for hiring? Or add at least a not</w:t>
      </w:r>
      <w:r>
        <w:rPr>
          <w:lang w:val="en-US"/>
        </w:rPr>
        <w:t>e</w:t>
      </w:r>
      <w:r w:rsidRPr="00D75F67">
        <w:rPr>
          <w:lang w:val="en-US"/>
        </w:rPr>
        <w:t xml:space="preserve"> to check the hiring chapter in appendix?</w:t>
      </w:r>
    </w:p>
  </w:comment>
  <w:comment w:id="1901" w:author="Author" w:date="2018-02-02T16:25:00Z" w:initials="A">
    <w:p w14:paraId="2BAC1D46" w14:textId="22B1F47D" w:rsidR="008006A4" w:rsidRPr="001334C4" w:rsidRDefault="008006A4">
      <w:pPr>
        <w:pStyle w:val="CommentText"/>
        <w:rPr>
          <w:lang w:val="en-US"/>
        </w:rPr>
      </w:pPr>
      <w:r>
        <w:rPr>
          <w:rStyle w:val="CommentReference"/>
        </w:rPr>
        <w:annotationRef/>
      </w:r>
      <w:r w:rsidRPr="001334C4">
        <w:rPr>
          <w:highlight w:val="green"/>
          <w:lang w:val="en-US"/>
        </w:rPr>
        <w:t>Added as separate subchapter</w:t>
      </w:r>
    </w:p>
  </w:comment>
  <w:comment w:id="2038" w:author="Author" w:date="2018-01-19T10:06:00Z" w:initials="A">
    <w:p w14:paraId="75ABEF0C" w14:textId="759F8A4D" w:rsidR="008006A4" w:rsidRPr="00564796" w:rsidRDefault="008006A4">
      <w:pPr>
        <w:pStyle w:val="CommentText"/>
        <w:rPr>
          <w:lang w:val="en-US"/>
        </w:rPr>
      </w:pPr>
      <w:r>
        <w:rPr>
          <w:rStyle w:val="CommentReference"/>
        </w:rPr>
        <w:annotationRef/>
      </w:r>
      <w:r w:rsidRPr="00564796">
        <w:rPr>
          <w:lang w:val="en-US"/>
        </w:rPr>
        <w:t>But this is actually valid for all countries</w:t>
      </w:r>
    </w:p>
  </w:comment>
  <w:comment w:id="2055" w:author="Author" w:date="2017-12-19T13:54:00Z" w:initials="A">
    <w:p w14:paraId="3560E1F3" w14:textId="77777777" w:rsidR="008006A4" w:rsidRPr="00585DDF" w:rsidRDefault="008006A4" w:rsidP="00C12A0F">
      <w:pPr>
        <w:pStyle w:val="CommentText"/>
        <w:rPr>
          <w:lang w:val="en-US"/>
        </w:rPr>
      </w:pPr>
      <w:r>
        <w:rPr>
          <w:rStyle w:val="CommentReference"/>
        </w:rPr>
        <w:annotationRef/>
      </w:r>
      <w:r w:rsidRPr="00585DDF">
        <w:rPr>
          <w:lang w:val="en-US"/>
        </w:rPr>
        <w:t>For all except DE, US</w:t>
      </w:r>
    </w:p>
  </w:comment>
  <w:comment w:id="2085" w:author="Author" w:date="2018-01-19T10:09:00Z" w:initials="A">
    <w:p w14:paraId="60933DFB" w14:textId="704F4FB8" w:rsidR="008006A4" w:rsidRPr="00720C1A" w:rsidRDefault="008006A4">
      <w:pPr>
        <w:pStyle w:val="CommentText"/>
        <w:rPr>
          <w:lang w:val="en-US"/>
        </w:rPr>
      </w:pPr>
      <w:r>
        <w:rPr>
          <w:rStyle w:val="CommentReference"/>
        </w:rPr>
        <w:annotationRef/>
      </w:r>
      <w:r w:rsidRPr="00720C1A">
        <w:rPr>
          <w:lang w:val="en-US"/>
        </w:rPr>
        <w:t>To adapt hyperlink content</w:t>
      </w:r>
    </w:p>
  </w:comment>
  <w:comment w:id="2122" w:author="Author" w:date="2018-01-19T10:14:00Z" w:initials="A">
    <w:p w14:paraId="4381BB36" w14:textId="3E0CB106" w:rsidR="008006A4" w:rsidRPr="00720C1A" w:rsidRDefault="008006A4">
      <w:pPr>
        <w:pStyle w:val="CommentText"/>
        <w:rPr>
          <w:lang w:val="en-US"/>
        </w:rPr>
      </w:pPr>
      <w:r>
        <w:rPr>
          <w:rStyle w:val="CommentReference"/>
        </w:rPr>
        <w:annotationRef/>
      </w:r>
      <w:r w:rsidRPr="00720C1A">
        <w:rPr>
          <w:lang w:val="en-US"/>
        </w:rPr>
        <w:t>Adapt hyperlink</w:t>
      </w:r>
    </w:p>
  </w:comment>
  <w:comment w:id="2156" w:author="Author" w:date="2018-01-19T10:18:00Z" w:initials="A">
    <w:p w14:paraId="28335B71" w14:textId="6A3DAED4" w:rsidR="008006A4" w:rsidRPr="00720C1A" w:rsidRDefault="008006A4">
      <w:pPr>
        <w:pStyle w:val="CommentText"/>
        <w:rPr>
          <w:lang w:val="en-US"/>
        </w:rPr>
      </w:pPr>
      <w:r>
        <w:rPr>
          <w:rStyle w:val="CommentReference"/>
        </w:rPr>
        <w:annotationRef/>
      </w:r>
      <w:r w:rsidRPr="00720C1A">
        <w:rPr>
          <w:lang w:val="en-US"/>
        </w:rPr>
        <w:t>Yellow marked taken from DE</w:t>
      </w:r>
    </w:p>
  </w:comment>
  <w:comment w:id="2183" w:author="Author" w:date="2017-12-21T17:08:00Z" w:initials="A">
    <w:p w14:paraId="38FF86EF" w14:textId="77777777" w:rsidR="008006A4" w:rsidRPr="00DB7008" w:rsidRDefault="008006A4" w:rsidP="00DB7008">
      <w:pPr>
        <w:pStyle w:val="CommentText"/>
        <w:rPr>
          <w:lang w:val="en-US"/>
        </w:rPr>
      </w:pPr>
      <w:r>
        <w:rPr>
          <w:rStyle w:val="CommentReference"/>
        </w:rPr>
        <w:annotationRef/>
      </w:r>
      <w:r w:rsidRPr="00DB7008">
        <w:rPr>
          <w:lang w:val="en-US"/>
        </w:rPr>
        <w:t>For DE</w:t>
      </w:r>
    </w:p>
  </w:comment>
  <w:comment w:id="2195" w:author="Author" w:date="2018-01-19T10:19:00Z" w:initials="A">
    <w:p w14:paraId="279A1762" w14:textId="2F8DA998" w:rsidR="008006A4" w:rsidRPr="00720C1A" w:rsidRDefault="008006A4">
      <w:pPr>
        <w:pStyle w:val="CommentText"/>
        <w:rPr>
          <w:lang w:val="en-US"/>
        </w:rPr>
      </w:pPr>
      <w:r>
        <w:rPr>
          <w:rStyle w:val="CommentReference"/>
        </w:rPr>
        <w:annotationRef/>
      </w:r>
      <w:r>
        <w:rPr>
          <w:rStyle w:val="CommentReference"/>
        </w:rPr>
        <w:annotationRef/>
      </w:r>
      <w:r w:rsidRPr="00720C1A">
        <w:rPr>
          <w:lang w:val="en-US"/>
        </w:rPr>
        <w:t>Yellow marked taken from DE</w:t>
      </w:r>
      <w:r>
        <w:rPr>
          <w:lang w:val="en-US"/>
        </w:rPr>
        <w:t>, c</w:t>
      </w:r>
      <w:r w:rsidRPr="001A5012">
        <w:rPr>
          <w:highlight w:val="red"/>
          <w:lang w:val="en-US"/>
        </w:rPr>
        <w:t>heck if true for others, too</w:t>
      </w:r>
    </w:p>
  </w:comment>
  <w:comment w:id="2202" w:author="Author" w:date="2018-01-19T10:19:00Z" w:initials="A">
    <w:p w14:paraId="5E771005" w14:textId="77777777" w:rsidR="008006A4" w:rsidRPr="00720C1A" w:rsidRDefault="008006A4" w:rsidP="001A5012">
      <w:pPr>
        <w:pStyle w:val="CommentText"/>
        <w:rPr>
          <w:lang w:val="en-US"/>
        </w:rPr>
      </w:pPr>
      <w:r>
        <w:rPr>
          <w:rStyle w:val="CommentReference"/>
        </w:rPr>
        <w:annotationRef/>
      </w:r>
      <w:r>
        <w:rPr>
          <w:rStyle w:val="CommentReference"/>
        </w:rPr>
        <w:annotationRef/>
      </w:r>
      <w:r w:rsidRPr="00720C1A">
        <w:rPr>
          <w:lang w:val="en-US"/>
        </w:rPr>
        <w:t>Yellow marked taken from DE</w:t>
      </w:r>
      <w:r>
        <w:rPr>
          <w:lang w:val="en-US"/>
        </w:rPr>
        <w:t>, c</w:t>
      </w:r>
      <w:r w:rsidRPr="001A5012">
        <w:rPr>
          <w:highlight w:val="red"/>
          <w:lang w:val="en-US"/>
        </w:rPr>
        <w:t>heck if true for others, too</w:t>
      </w:r>
    </w:p>
  </w:comment>
  <w:comment w:id="2203" w:author="Author" w:date="2018-02-19T14:03:00Z" w:initials="A">
    <w:p w14:paraId="7CF5EA28" w14:textId="3007DA54" w:rsidR="008006A4" w:rsidRPr="00F048E9" w:rsidRDefault="008006A4">
      <w:pPr>
        <w:pStyle w:val="CommentText"/>
        <w:rPr>
          <w:lang w:val="en-US"/>
        </w:rPr>
      </w:pPr>
      <w:r w:rsidRPr="00F048E9">
        <w:rPr>
          <w:rStyle w:val="CommentReference"/>
          <w:highlight w:val="green"/>
        </w:rPr>
        <w:annotationRef/>
      </w:r>
      <w:r w:rsidRPr="00F048E9">
        <w:rPr>
          <w:highlight w:val="green"/>
          <w:lang w:val="en-US"/>
        </w:rPr>
        <w:t>True for all</w:t>
      </w:r>
    </w:p>
  </w:comment>
  <w:comment w:id="2215" w:author="Author" w:date="2018-01-19T10:25:00Z" w:initials="A">
    <w:p w14:paraId="39009FA6" w14:textId="39AAE014" w:rsidR="008006A4" w:rsidRPr="0026257F" w:rsidRDefault="008006A4">
      <w:pPr>
        <w:pStyle w:val="CommentText"/>
        <w:rPr>
          <w:lang w:val="en-US"/>
        </w:rPr>
      </w:pPr>
      <w:r>
        <w:rPr>
          <w:rStyle w:val="CommentReference"/>
        </w:rPr>
        <w:annotationRef/>
      </w:r>
      <w:r w:rsidRPr="0026257F">
        <w:rPr>
          <w:lang w:val="en-US"/>
        </w:rPr>
        <w:t>Adapt link</w:t>
      </w:r>
    </w:p>
  </w:comment>
  <w:comment w:id="2232" w:author="Author" w:date="2018-02-26T16:50:00Z" w:initials="A">
    <w:p w14:paraId="5A18DDAF" w14:textId="6D2693C4" w:rsidR="008006A4" w:rsidRPr="00F575C7" w:rsidRDefault="008006A4">
      <w:pPr>
        <w:pStyle w:val="CommentText"/>
        <w:rPr>
          <w:lang w:val="en-US"/>
        </w:rPr>
      </w:pPr>
      <w:r>
        <w:rPr>
          <w:rStyle w:val="CommentReference"/>
        </w:rPr>
        <w:annotationRef/>
      </w:r>
      <w:r w:rsidRPr="00F575C7">
        <w:rPr>
          <w:lang w:val="en-US"/>
        </w:rPr>
        <w:t>Not relevant for CHN</w:t>
      </w:r>
    </w:p>
  </w:comment>
  <w:comment w:id="2287" w:author="Author" w:date="2018-01-19T10:31:00Z" w:initials="A">
    <w:p w14:paraId="20B23BD2" w14:textId="66C95695" w:rsidR="008006A4" w:rsidRPr="00FA76FF" w:rsidRDefault="008006A4">
      <w:pPr>
        <w:pStyle w:val="CommentText"/>
        <w:rPr>
          <w:lang w:val="en-US"/>
        </w:rPr>
      </w:pPr>
      <w:r>
        <w:rPr>
          <w:rStyle w:val="CommentReference"/>
        </w:rPr>
        <w:annotationRef/>
      </w:r>
      <w:r w:rsidRPr="00FA76FF">
        <w:rPr>
          <w:lang w:val="en-US"/>
        </w:rPr>
        <w:t>From DE</w:t>
      </w:r>
    </w:p>
  </w:comment>
  <w:comment w:id="2321" w:author="Author" w:date="2018-01-19T10:33:00Z" w:initials="A">
    <w:p w14:paraId="2CD66E90" w14:textId="1B94778A" w:rsidR="008006A4" w:rsidRPr="00FA76FF" w:rsidRDefault="008006A4">
      <w:pPr>
        <w:pStyle w:val="CommentText"/>
        <w:rPr>
          <w:lang w:val="en-US"/>
        </w:rPr>
      </w:pPr>
      <w:r>
        <w:rPr>
          <w:rStyle w:val="CommentReference"/>
        </w:rPr>
        <w:annotationRef/>
      </w:r>
      <w:r w:rsidRPr="00FA76FF">
        <w:rPr>
          <w:lang w:val="en-US"/>
        </w:rPr>
        <w:t>Adapt link</w:t>
      </w:r>
    </w:p>
  </w:comment>
  <w:comment w:id="2338" w:author="Author" w:date="2018-02-26T16:50:00Z" w:initials="A">
    <w:p w14:paraId="0AABDB78" w14:textId="1039D142" w:rsidR="008006A4" w:rsidRPr="007D0B28" w:rsidRDefault="008006A4">
      <w:pPr>
        <w:pStyle w:val="CommentText"/>
        <w:rPr>
          <w:lang w:val="en-US"/>
        </w:rPr>
      </w:pPr>
      <w:r>
        <w:rPr>
          <w:rStyle w:val="CommentReference"/>
        </w:rPr>
        <w:annotationRef/>
      </w:r>
      <w:r w:rsidRPr="007D0B28">
        <w:rPr>
          <w:lang w:val="en-US"/>
        </w:rPr>
        <w:t>Not relevant for CHN</w:t>
      </w:r>
    </w:p>
  </w:comment>
  <w:comment w:id="2384" w:author="Author" w:date="2018-02-22T10:20:00Z" w:initials="A">
    <w:p w14:paraId="0641DF0C" w14:textId="30837BBA" w:rsidR="008006A4" w:rsidRPr="00AA0852" w:rsidRDefault="008006A4">
      <w:pPr>
        <w:pStyle w:val="CommentText"/>
        <w:rPr>
          <w:lang w:val="en-US"/>
        </w:rPr>
      </w:pPr>
      <w:r w:rsidRPr="004C42C3">
        <w:rPr>
          <w:rStyle w:val="CommentReference"/>
          <w:highlight w:val="red"/>
        </w:rPr>
        <w:annotationRef/>
      </w:r>
      <w:r w:rsidRPr="00AA0852">
        <w:rPr>
          <w:highlight w:val="red"/>
          <w:lang w:val="en-US"/>
        </w:rPr>
        <w:t>Remove?</w:t>
      </w:r>
    </w:p>
  </w:comment>
  <w:comment w:id="2383" w:author="Author" w:date="2018-03-06T10:19:00Z" w:initials="A">
    <w:p w14:paraId="1279AEB3" w14:textId="1622C169" w:rsidR="008006A4" w:rsidRPr="00AC5720" w:rsidRDefault="008006A4">
      <w:pPr>
        <w:pStyle w:val="CommentText"/>
        <w:rPr>
          <w:lang w:val="en-US"/>
        </w:rPr>
      </w:pPr>
      <w:r>
        <w:rPr>
          <w:rStyle w:val="CommentReference"/>
        </w:rPr>
        <w:annotationRef/>
      </w:r>
      <w:r w:rsidRPr="00AC5720">
        <w:rPr>
          <w:lang w:val="en-US"/>
        </w:rPr>
        <w:t>Delete, is there</w:t>
      </w:r>
    </w:p>
  </w:comment>
  <w:comment w:id="2392" w:author="Author" w:date="2018-01-19T10:37:00Z" w:initials="A">
    <w:p w14:paraId="446AE4AA" w14:textId="73163254" w:rsidR="008006A4" w:rsidRPr="00FA76FF" w:rsidRDefault="008006A4">
      <w:pPr>
        <w:pStyle w:val="CommentText"/>
        <w:rPr>
          <w:lang w:val="en-US"/>
        </w:rPr>
      </w:pPr>
      <w:r>
        <w:rPr>
          <w:rStyle w:val="CommentReference"/>
        </w:rPr>
        <w:annotationRef/>
      </w:r>
      <w:r w:rsidRPr="00FA76FF">
        <w:rPr>
          <w:lang w:val="en-US"/>
        </w:rPr>
        <w:t xml:space="preserve">This comment will not be true anymore after taking over WF from HRMC. </w:t>
      </w:r>
      <w:r>
        <w:rPr>
          <w:lang w:val="en-US"/>
        </w:rPr>
        <w:t>Make sure to adapt in hiring chapter as well</w:t>
      </w:r>
    </w:p>
  </w:comment>
  <w:comment w:id="2393" w:author="Author" w:date="2018-01-23T16:47:00Z" w:initials="A">
    <w:p w14:paraId="446DC860" w14:textId="13168808" w:rsidR="008006A4" w:rsidRPr="00C842D8" w:rsidRDefault="008006A4">
      <w:pPr>
        <w:pStyle w:val="CommentText"/>
        <w:rPr>
          <w:lang w:val="en-US"/>
        </w:rPr>
      </w:pPr>
      <w:r>
        <w:rPr>
          <w:rStyle w:val="CommentReference"/>
        </w:rPr>
        <w:annotationRef/>
      </w:r>
      <w:r w:rsidRPr="00C842D8">
        <w:rPr>
          <w:lang w:val="en-US"/>
        </w:rPr>
        <w:t xml:space="preserve">There is at least 1 event derivation rule in which </w:t>
      </w:r>
      <w:r>
        <w:rPr>
          <w:lang w:val="en-US"/>
        </w:rPr>
        <w:t>HR Bu</w:t>
      </w:r>
      <w:r w:rsidRPr="00C842D8">
        <w:rPr>
          <w:lang w:val="en-US"/>
        </w:rPr>
        <w:t>P</w:t>
      </w:r>
      <w:r>
        <w:rPr>
          <w:lang w:val="en-US"/>
        </w:rPr>
        <w:t xml:space="preserve">a </w:t>
      </w:r>
      <w:r w:rsidRPr="00C842D8">
        <w:rPr>
          <w:lang w:val="en-US"/>
        </w:rPr>
        <w:t xml:space="preserve">is approving. </w:t>
      </w:r>
      <w:r>
        <w:rPr>
          <w:lang w:val="en-US"/>
        </w:rPr>
        <w:t>Therefore maybe reformulate a bit! But wait for Time Off alignment with MC</w:t>
      </w:r>
    </w:p>
  </w:comment>
  <w:comment w:id="2394" w:author="Author" w:date="2018-02-19T14:04:00Z" w:initials="A">
    <w:p w14:paraId="0A5C71E1" w14:textId="4DC9FA85" w:rsidR="008006A4" w:rsidRPr="00EC10DC" w:rsidRDefault="008006A4">
      <w:pPr>
        <w:pStyle w:val="CommentText"/>
        <w:rPr>
          <w:lang w:val="en-US"/>
        </w:rPr>
      </w:pPr>
      <w:r>
        <w:rPr>
          <w:rStyle w:val="CommentReference"/>
        </w:rPr>
        <w:annotationRef/>
      </w:r>
      <w:r w:rsidRPr="00EC10DC">
        <w:rPr>
          <w:lang w:val="en-US"/>
        </w:rPr>
        <w:t>Comes 1805</w:t>
      </w:r>
    </w:p>
  </w:comment>
  <w:comment w:id="2457" w:author="Author" w:date="2018-01-29T13:54:00Z" w:initials="A">
    <w:p w14:paraId="15CBA798" w14:textId="77777777" w:rsidR="008006A4" w:rsidRPr="001266BB" w:rsidRDefault="008006A4" w:rsidP="001266BB">
      <w:pPr>
        <w:pStyle w:val="CommentText"/>
        <w:rPr>
          <w:lang w:val="en-US"/>
        </w:rPr>
      </w:pPr>
      <w:r>
        <w:rPr>
          <w:rStyle w:val="CommentReference"/>
        </w:rPr>
        <w:annotationRef/>
      </w:r>
      <w:r w:rsidRPr="001266BB">
        <w:rPr>
          <w:lang w:val="en-US"/>
        </w:rPr>
        <w:t>Clarify if still delivered, or if only the workbooks are delivered</w:t>
      </w:r>
    </w:p>
  </w:comment>
  <w:comment w:id="2447" w:author="Author" w:date="2017-12-21T11:46:00Z" w:initials="A">
    <w:p w14:paraId="40E92971" w14:textId="77777777" w:rsidR="008006A4" w:rsidRPr="00FF1A3E" w:rsidRDefault="008006A4" w:rsidP="001266BB">
      <w:pPr>
        <w:pStyle w:val="CommentText"/>
        <w:rPr>
          <w:lang w:val="en-US"/>
        </w:rPr>
      </w:pPr>
      <w:r>
        <w:rPr>
          <w:rStyle w:val="CommentReference"/>
        </w:rPr>
        <w:annotationRef/>
      </w:r>
      <w:r w:rsidRPr="00FF1A3E">
        <w:rPr>
          <w:lang w:val="en-US"/>
        </w:rPr>
        <w:t>For some countries only!</w:t>
      </w:r>
    </w:p>
  </w:comment>
  <w:comment w:id="2479" w:author="Author" w:date="2018-02-19T06:16:00Z" w:initials="A">
    <w:p w14:paraId="04B8B7DC" w14:textId="3FE782B2" w:rsidR="008006A4" w:rsidRPr="00D75926" w:rsidRDefault="008006A4">
      <w:pPr>
        <w:pStyle w:val="CommentText"/>
        <w:rPr>
          <w:lang w:val="en-US"/>
        </w:rPr>
      </w:pPr>
      <w:r>
        <w:rPr>
          <w:rStyle w:val="CommentReference"/>
        </w:rPr>
        <w:annotationRef/>
      </w:r>
      <w:r w:rsidRPr="00D75926">
        <w:rPr>
          <w:lang w:val="en-US"/>
        </w:rPr>
        <w:t>Leave in appendix instead</w:t>
      </w:r>
    </w:p>
  </w:comment>
  <w:comment w:id="2619" w:author="Author" w:date="2018-01-23T18:07:00Z" w:initials="A">
    <w:p w14:paraId="14F5DB5C" w14:textId="06DC468B" w:rsidR="008006A4" w:rsidRPr="009F6075" w:rsidRDefault="008006A4">
      <w:pPr>
        <w:pStyle w:val="CommentText"/>
        <w:rPr>
          <w:lang w:val="en-US"/>
        </w:rPr>
      </w:pPr>
      <w:r>
        <w:rPr>
          <w:rStyle w:val="CommentReference"/>
        </w:rPr>
        <w:annotationRef/>
      </w:r>
      <w:r w:rsidRPr="009F6075">
        <w:rPr>
          <w:lang w:val="en-US"/>
        </w:rPr>
        <w:t>Keep in?</w:t>
      </w:r>
    </w:p>
  </w:comment>
  <w:comment w:id="2620" w:author="Author" w:date="2018-02-09T12:07:00Z" w:initials="A">
    <w:p w14:paraId="78373631" w14:textId="7FFB58B8" w:rsidR="008006A4" w:rsidRPr="00D96DE3" w:rsidRDefault="008006A4">
      <w:pPr>
        <w:pStyle w:val="CommentText"/>
        <w:rPr>
          <w:lang w:val="en-US"/>
        </w:rPr>
      </w:pPr>
      <w:r>
        <w:rPr>
          <w:rStyle w:val="CommentReference"/>
        </w:rPr>
        <w:annotationRef/>
      </w:r>
      <w:r w:rsidRPr="00D96DE3">
        <w:rPr>
          <w:lang w:val="en-US"/>
        </w:rPr>
        <w:t>Rather delete, makes no real sense here</w:t>
      </w:r>
    </w:p>
  </w:comment>
  <w:comment w:id="2702" w:author="Author" w:date="2018-02-19T06:20:00Z" w:initials="A">
    <w:p w14:paraId="62C90D66" w14:textId="77777777" w:rsidR="008006A4" w:rsidRPr="00B46071" w:rsidRDefault="008006A4" w:rsidP="00B46071">
      <w:pPr>
        <w:pStyle w:val="CommentText"/>
        <w:rPr>
          <w:lang w:val="en-US"/>
        </w:rPr>
      </w:pPr>
      <w:r>
        <w:rPr>
          <w:rStyle w:val="CommentReference"/>
        </w:rPr>
        <w:annotationRef/>
      </w:r>
      <w:r w:rsidRPr="00B46071">
        <w:rPr>
          <w:highlight w:val="red"/>
          <w:lang w:val="en-US"/>
        </w:rPr>
        <w:t>To check which WB</w:t>
      </w:r>
    </w:p>
  </w:comment>
  <w:comment w:id="2708" w:author="Author" w:date="2018-02-22T09:45:00Z" w:initials="A">
    <w:p w14:paraId="1DB54643" w14:textId="5D411F07" w:rsidR="008006A4" w:rsidRPr="00AA0852" w:rsidRDefault="008006A4">
      <w:pPr>
        <w:pStyle w:val="CommentText"/>
        <w:rPr>
          <w:lang w:val="en-US"/>
        </w:rPr>
      </w:pPr>
      <w:r w:rsidRPr="001E1F36">
        <w:rPr>
          <w:rStyle w:val="CommentReference"/>
          <w:highlight w:val="red"/>
        </w:rPr>
        <w:annotationRef/>
      </w:r>
      <w:r w:rsidRPr="00AA0852">
        <w:rPr>
          <w:highlight w:val="red"/>
          <w:lang w:val="en-US"/>
        </w:rPr>
        <w:t>Remove?</w:t>
      </w:r>
    </w:p>
  </w:comment>
  <w:comment w:id="2716" w:author="Author" w:date="2018-01-19T11:23:00Z" w:initials="A">
    <w:p w14:paraId="66235EF7" w14:textId="6F3B5A9A" w:rsidR="008006A4" w:rsidRPr="0077366D" w:rsidRDefault="008006A4">
      <w:pPr>
        <w:pStyle w:val="CommentText"/>
        <w:rPr>
          <w:lang w:val="en-US"/>
        </w:rPr>
      </w:pPr>
      <w:r>
        <w:rPr>
          <w:rStyle w:val="CommentReference"/>
        </w:rPr>
        <w:annotationRef/>
      </w:r>
      <w:r w:rsidRPr="00167342">
        <w:rPr>
          <w:highlight w:val="yellow"/>
          <w:lang w:val="en-US"/>
        </w:rPr>
        <w:t>After alignment with MC adaptions might be needed</w:t>
      </w:r>
    </w:p>
  </w:comment>
  <w:comment w:id="2717" w:author="Author" w:date="2018-02-22T09:57:00Z" w:initials="A">
    <w:p w14:paraId="03971800" w14:textId="34A5AA0A" w:rsidR="008006A4" w:rsidRPr="00AA0852" w:rsidRDefault="008006A4">
      <w:pPr>
        <w:pStyle w:val="CommentText"/>
        <w:rPr>
          <w:lang w:val="en-US"/>
        </w:rPr>
      </w:pPr>
      <w:r>
        <w:rPr>
          <w:rStyle w:val="CommentReference"/>
        </w:rPr>
        <w:annotationRef/>
      </w:r>
      <w:r w:rsidRPr="00AA0852">
        <w:rPr>
          <w:lang w:val="en-US"/>
        </w:rPr>
        <w:t>1805</w:t>
      </w:r>
    </w:p>
  </w:comment>
  <w:comment w:id="2718" w:author="Author" w:date="2018-01-19T13:39:00Z" w:initials="A">
    <w:p w14:paraId="591602C8" w14:textId="77777777" w:rsidR="008006A4" w:rsidRPr="00707B82" w:rsidRDefault="008006A4" w:rsidP="00707B82">
      <w:pPr>
        <w:pStyle w:val="CommentText"/>
        <w:rPr>
          <w:lang w:val="en-US"/>
        </w:rPr>
      </w:pPr>
      <w:r>
        <w:rPr>
          <w:rStyle w:val="CommentReference"/>
        </w:rPr>
        <w:annotationRef/>
      </w:r>
      <w:r w:rsidRPr="00707B82">
        <w:rPr>
          <w:lang w:val="en-US"/>
        </w:rPr>
        <w:t>For FR.</w:t>
      </w:r>
    </w:p>
    <w:p w14:paraId="3C75A49F" w14:textId="0995A6F0" w:rsidR="008006A4" w:rsidRPr="00707B82" w:rsidRDefault="008006A4" w:rsidP="00707B82">
      <w:pPr>
        <w:pStyle w:val="CommentText"/>
        <w:rPr>
          <w:lang w:val="en-US"/>
        </w:rPr>
      </w:pPr>
      <w:r w:rsidRPr="00167342">
        <w:rPr>
          <w:highlight w:val="yellow"/>
          <w:lang w:val="en-US"/>
        </w:rPr>
        <w:t>After alignment with MC adaptions might be needed</w:t>
      </w:r>
    </w:p>
  </w:comment>
  <w:comment w:id="2719" w:author="Author" w:date="2018-02-22T09:57:00Z" w:initials="A">
    <w:p w14:paraId="0F69B267" w14:textId="28F34FD4" w:rsidR="008006A4" w:rsidRPr="00AA0852" w:rsidRDefault="008006A4">
      <w:pPr>
        <w:pStyle w:val="CommentText"/>
        <w:rPr>
          <w:lang w:val="en-US"/>
        </w:rPr>
      </w:pPr>
      <w:r>
        <w:rPr>
          <w:rStyle w:val="CommentReference"/>
        </w:rPr>
        <w:annotationRef/>
      </w:r>
      <w:r w:rsidRPr="00AA0852">
        <w:rPr>
          <w:lang w:val="en-US"/>
        </w:rPr>
        <w:t>1805</w:t>
      </w:r>
    </w:p>
  </w:comment>
  <w:comment w:id="2721" w:author="Author" w:date="2018-01-19T13:34:00Z" w:initials="A">
    <w:p w14:paraId="2E04E885" w14:textId="56FF97E2" w:rsidR="008006A4" w:rsidRDefault="008006A4">
      <w:pPr>
        <w:pStyle w:val="CommentText"/>
        <w:rPr>
          <w:lang w:val="en-US"/>
        </w:rPr>
      </w:pPr>
      <w:r>
        <w:rPr>
          <w:rStyle w:val="CommentReference"/>
        </w:rPr>
        <w:annotationRef/>
      </w:r>
      <w:r w:rsidRPr="00C018AB">
        <w:rPr>
          <w:lang w:val="en-US"/>
        </w:rPr>
        <w:t>From AUS, valid for other</w:t>
      </w:r>
      <w:r>
        <w:rPr>
          <w:lang w:val="en-US"/>
        </w:rPr>
        <w:t xml:space="preserve"> </w:t>
      </w:r>
      <w:r w:rsidRPr="00C018AB">
        <w:rPr>
          <w:lang w:val="en-US"/>
        </w:rPr>
        <w:t>countries too</w:t>
      </w:r>
      <w:r>
        <w:rPr>
          <w:lang w:val="en-US"/>
        </w:rPr>
        <w:t xml:space="preserve"> (CN, FR, GB, SA, AE)</w:t>
      </w:r>
    </w:p>
    <w:p w14:paraId="2672AFB7" w14:textId="6D6F02B6" w:rsidR="008006A4" w:rsidRPr="00C018AB" w:rsidRDefault="008006A4">
      <w:pPr>
        <w:pStyle w:val="CommentText"/>
        <w:rPr>
          <w:lang w:val="en-US"/>
        </w:rPr>
      </w:pPr>
      <w:r w:rsidRPr="004C0DBE">
        <w:rPr>
          <w:lang w:val="en-US"/>
        </w:rPr>
        <w:t>Country specific. After alignment with MC needs anyway to</w:t>
      </w:r>
      <w:r>
        <w:rPr>
          <w:lang w:val="en-US"/>
        </w:rPr>
        <w:t xml:space="preserve"> </w:t>
      </w:r>
      <w:r w:rsidRPr="004C0DBE">
        <w:rPr>
          <w:lang w:val="en-US"/>
        </w:rPr>
        <w:t>be updated</w:t>
      </w:r>
    </w:p>
  </w:comment>
  <w:comment w:id="2723" w:author="Author" w:date="2018-02-05T11:31:00Z" w:initials="A">
    <w:p w14:paraId="33CA920E" w14:textId="1BD6C60E" w:rsidR="008006A4" w:rsidRPr="00167342" w:rsidRDefault="008006A4">
      <w:pPr>
        <w:pStyle w:val="CommentText"/>
        <w:rPr>
          <w:lang w:val="en-US"/>
        </w:rPr>
      </w:pPr>
      <w:r w:rsidRPr="00167342">
        <w:rPr>
          <w:rStyle w:val="CommentReference"/>
          <w:highlight w:val="yellow"/>
        </w:rPr>
        <w:annotationRef/>
      </w:r>
      <w:r w:rsidRPr="00167342">
        <w:rPr>
          <w:highlight w:val="yellow"/>
          <w:lang w:val="en-US"/>
        </w:rPr>
        <w:t>Adaptions might be needed after alignment with MC</w:t>
      </w:r>
    </w:p>
  </w:comment>
  <w:comment w:id="2724" w:author="Author" w:date="2018-02-22T09:58:00Z" w:initials="A">
    <w:p w14:paraId="73234A06" w14:textId="668F3D02" w:rsidR="008006A4" w:rsidRPr="00AA0852" w:rsidRDefault="008006A4">
      <w:pPr>
        <w:pStyle w:val="CommentText"/>
        <w:rPr>
          <w:lang w:val="en-US"/>
        </w:rPr>
      </w:pPr>
      <w:r>
        <w:rPr>
          <w:rStyle w:val="CommentReference"/>
        </w:rPr>
        <w:annotationRef/>
      </w:r>
      <w:r w:rsidRPr="00AA0852">
        <w:rPr>
          <w:lang w:val="en-US"/>
        </w:rPr>
        <w:t>1805</w:t>
      </w:r>
    </w:p>
  </w:comment>
  <w:comment w:id="2726" w:author="Author" w:date="2018-01-19T13:33:00Z" w:initials="A">
    <w:p w14:paraId="574B0590" w14:textId="2A3030DA" w:rsidR="008006A4" w:rsidRPr="00C018AB" w:rsidRDefault="008006A4">
      <w:pPr>
        <w:pStyle w:val="CommentText"/>
        <w:rPr>
          <w:lang w:val="en-US"/>
        </w:rPr>
      </w:pPr>
      <w:r>
        <w:rPr>
          <w:rStyle w:val="CommentReference"/>
        </w:rPr>
        <w:annotationRef/>
      </w:r>
      <w:r w:rsidRPr="00C018AB">
        <w:rPr>
          <w:lang w:val="en-US"/>
        </w:rPr>
        <w:t>From AUS</w:t>
      </w:r>
    </w:p>
  </w:comment>
  <w:comment w:id="2787" w:author="Author" w:date="2018-01-19T11:24:00Z" w:initials="A">
    <w:p w14:paraId="106F1C4F" w14:textId="13EBBDF0" w:rsidR="008006A4" w:rsidRPr="0077366D" w:rsidRDefault="008006A4">
      <w:pPr>
        <w:pStyle w:val="CommentText"/>
        <w:rPr>
          <w:lang w:val="en-US"/>
        </w:rPr>
      </w:pPr>
      <w:r>
        <w:rPr>
          <w:rStyle w:val="CommentReference"/>
        </w:rPr>
        <w:annotationRef/>
      </w:r>
      <w:r w:rsidRPr="00B41010">
        <w:rPr>
          <w:lang w:val="en-US"/>
        </w:rPr>
        <w:t>Country specific, therefore remove here</w:t>
      </w:r>
    </w:p>
  </w:comment>
  <w:comment w:id="2790" w:author="Author" w:date="2018-01-19T11:24:00Z" w:initials="A">
    <w:p w14:paraId="13907BA2" w14:textId="2D17DF00" w:rsidR="008006A4" w:rsidRPr="0077366D" w:rsidRDefault="008006A4">
      <w:pPr>
        <w:pStyle w:val="CommentText"/>
        <w:rPr>
          <w:lang w:val="en-US"/>
        </w:rPr>
      </w:pPr>
      <w:r>
        <w:rPr>
          <w:rStyle w:val="CommentReference"/>
        </w:rPr>
        <w:annotationRef/>
      </w:r>
      <w:r w:rsidRPr="00B41010">
        <w:rPr>
          <w:lang w:val="en-US"/>
        </w:rPr>
        <w:t>Country specific</w:t>
      </w:r>
    </w:p>
  </w:comment>
  <w:comment w:id="2861" w:author="Author" w:date="2018-02-01T15:07:00Z" w:initials="A">
    <w:p w14:paraId="752A467C" w14:textId="080D61E2" w:rsidR="008006A4" w:rsidRPr="00F264A2" w:rsidRDefault="008006A4">
      <w:pPr>
        <w:pStyle w:val="CommentText"/>
        <w:rPr>
          <w:lang w:val="en-US"/>
        </w:rPr>
      </w:pPr>
      <w:r>
        <w:rPr>
          <w:rStyle w:val="CommentReference"/>
        </w:rPr>
        <w:annotationRef/>
      </w:r>
      <w:r w:rsidRPr="00F264A2">
        <w:rPr>
          <w:lang w:val="en-US"/>
        </w:rPr>
        <w:t>Iqama, too?</w:t>
      </w:r>
    </w:p>
  </w:comment>
  <w:comment w:id="2862" w:author="Author" w:date="2018-02-01T15:09:00Z" w:initials="A">
    <w:p w14:paraId="3C327CED" w14:textId="07CB2CF9" w:rsidR="008006A4" w:rsidRPr="00F264A2" w:rsidRDefault="008006A4">
      <w:pPr>
        <w:pStyle w:val="CommentText"/>
        <w:rPr>
          <w:lang w:val="en-US"/>
        </w:rPr>
      </w:pPr>
      <w:r>
        <w:rPr>
          <w:rStyle w:val="CommentReference"/>
        </w:rPr>
        <w:annotationRef/>
      </w:r>
      <w:r w:rsidRPr="00F264A2">
        <w:rPr>
          <w:lang w:val="en-US"/>
        </w:rPr>
        <w:t>No, is not there in the system</w:t>
      </w:r>
    </w:p>
  </w:comment>
  <w:comment w:id="2863" w:author="Author" w:date="2018-03-06T16:34:00Z" w:initials="A">
    <w:p w14:paraId="02827885" w14:textId="3D2D84F3" w:rsidR="008006A4" w:rsidRPr="00502F77" w:rsidRDefault="008006A4">
      <w:pPr>
        <w:pStyle w:val="CommentText"/>
        <w:rPr>
          <w:lang w:val="en-US"/>
        </w:rPr>
      </w:pPr>
      <w:r>
        <w:rPr>
          <w:rStyle w:val="CommentReference"/>
        </w:rPr>
        <w:annotationRef/>
      </w:r>
      <w:r w:rsidRPr="00502F77">
        <w:rPr>
          <w:b/>
          <w:highlight w:val="yellow"/>
          <w:lang w:val="en-US"/>
        </w:rPr>
        <w:t>@TESTER</w:t>
      </w:r>
      <w:r w:rsidRPr="00502F77">
        <w:rPr>
          <w:highlight w:val="yellow"/>
          <w:lang w:val="en-US"/>
        </w:rPr>
        <w:t>: as example you can use value 1046838791 (</w:t>
      </w:r>
      <w:r>
        <w:rPr>
          <w:highlight w:val="yellow"/>
          <w:lang w:val="en-US"/>
        </w:rPr>
        <w:t xml:space="preserve">I have </w:t>
      </w:r>
      <w:r w:rsidRPr="00502F77">
        <w:rPr>
          <w:highlight w:val="yellow"/>
          <w:lang w:val="en-US"/>
        </w:rPr>
        <w:t xml:space="preserve">taken </w:t>
      </w:r>
      <w:r>
        <w:rPr>
          <w:highlight w:val="yellow"/>
          <w:lang w:val="en-US"/>
        </w:rPr>
        <w:t xml:space="preserve">it </w:t>
      </w:r>
      <w:r w:rsidRPr="00502F77">
        <w:rPr>
          <w:highlight w:val="yellow"/>
          <w:lang w:val="en-US"/>
        </w:rPr>
        <w:t>from country-specific implementation guide)</w:t>
      </w:r>
    </w:p>
  </w:comment>
  <w:comment w:id="2864" w:author="Author" w:date="2018-02-01T16:01:00Z" w:initials="A">
    <w:p w14:paraId="5C654F90" w14:textId="3E7EF12A" w:rsidR="008006A4" w:rsidRPr="00522CC9" w:rsidRDefault="008006A4">
      <w:pPr>
        <w:pStyle w:val="CommentText"/>
        <w:rPr>
          <w:lang w:val="en-US"/>
        </w:rPr>
      </w:pPr>
      <w:r>
        <w:rPr>
          <w:rStyle w:val="CommentReference"/>
        </w:rPr>
        <w:annotationRef/>
      </w:r>
      <w:r w:rsidRPr="00522CC9">
        <w:rPr>
          <w:lang w:val="en-US"/>
        </w:rPr>
        <w:t>Mention algorithm?</w:t>
      </w:r>
    </w:p>
  </w:comment>
  <w:comment w:id="2865" w:author="Author" w:date="2018-02-22T10:57:00Z" w:initials="A">
    <w:p w14:paraId="2A7556FA" w14:textId="28BF4CC4" w:rsidR="008006A4" w:rsidRPr="00AA0852" w:rsidRDefault="008006A4">
      <w:pPr>
        <w:pStyle w:val="CommentText"/>
        <w:rPr>
          <w:lang w:val="en-US"/>
        </w:rPr>
      </w:pPr>
      <w:r w:rsidRPr="007A2E10">
        <w:rPr>
          <w:rStyle w:val="CommentReference"/>
          <w:highlight w:val="green"/>
        </w:rPr>
        <w:annotationRef/>
      </w:r>
      <w:r w:rsidRPr="00AA0852">
        <w:rPr>
          <w:highlight w:val="green"/>
          <w:lang w:val="en-US"/>
        </w:rPr>
        <w:t>No, too complicated</w:t>
      </w:r>
    </w:p>
  </w:comment>
  <w:comment w:id="2870" w:author="Author" w:date="2018-02-01T16:24:00Z" w:initials="A">
    <w:p w14:paraId="6FC52E5A" w14:textId="348D99F5" w:rsidR="008006A4" w:rsidRPr="00522CC9" w:rsidRDefault="008006A4">
      <w:pPr>
        <w:pStyle w:val="CommentText"/>
        <w:rPr>
          <w:lang w:val="en-US"/>
        </w:rPr>
      </w:pPr>
      <w:r>
        <w:rPr>
          <w:rStyle w:val="CommentReference"/>
        </w:rPr>
        <w:annotationRef/>
      </w:r>
      <w:r w:rsidRPr="00921F0B">
        <w:rPr>
          <w:highlight w:val="green"/>
          <w:lang w:val="en-US"/>
        </w:rPr>
        <w:t>Tested in dev instance, works fine</w:t>
      </w:r>
    </w:p>
  </w:comment>
  <w:comment w:id="2874" w:author="Author" w:date="2018-02-08T13:49:00Z" w:initials="A">
    <w:p w14:paraId="2656D6CD" w14:textId="422735DC" w:rsidR="008006A4" w:rsidRPr="00E87B01" w:rsidRDefault="008006A4">
      <w:pPr>
        <w:pStyle w:val="CommentText"/>
        <w:rPr>
          <w:lang w:val="en-US"/>
        </w:rPr>
      </w:pPr>
      <w:r>
        <w:rPr>
          <w:rStyle w:val="CommentReference"/>
        </w:rPr>
        <w:annotationRef/>
      </w:r>
      <w:r w:rsidRPr="00E87B01">
        <w:rPr>
          <w:highlight w:val="green"/>
          <w:lang w:val="en-US"/>
        </w:rPr>
        <w:t>Adapted sequence of fields. (track changes disabled for this adaption)</w:t>
      </w:r>
    </w:p>
  </w:comment>
  <w:comment w:id="2876" w:author="Author" w:date="2018-02-08T13:50:00Z" w:initials="A">
    <w:p w14:paraId="08080C0E" w14:textId="03C26F9E" w:rsidR="008006A4" w:rsidRPr="00E87B01" w:rsidRDefault="008006A4">
      <w:pPr>
        <w:pStyle w:val="CommentText"/>
        <w:rPr>
          <w:lang w:val="en-US"/>
        </w:rPr>
      </w:pPr>
      <w:r>
        <w:rPr>
          <w:rStyle w:val="CommentReference"/>
        </w:rPr>
        <w:annotationRef/>
      </w:r>
      <w:r w:rsidRPr="00E87B01">
        <w:rPr>
          <w:highlight w:val="green"/>
          <w:lang w:val="en-US"/>
        </w:rPr>
        <w:t>Adapted sequence of fields. (track changes disabled for this adaption)</w:t>
      </w:r>
    </w:p>
  </w:comment>
  <w:comment w:id="2880" w:author="Author" w:date="2018-02-08T14:02:00Z" w:initials="A">
    <w:p w14:paraId="1E09BDC4" w14:textId="52D14974" w:rsidR="008006A4" w:rsidRPr="00E8731D" w:rsidRDefault="008006A4">
      <w:pPr>
        <w:pStyle w:val="CommentText"/>
        <w:rPr>
          <w:lang w:val="en-US"/>
        </w:rPr>
      </w:pPr>
      <w:r>
        <w:rPr>
          <w:rStyle w:val="CommentReference"/>
        </w:rPr>
        <w:annotationRef/>
      </w:r>
      <w:r w:rsidRPr="00E87B01">
        <w:rPr>
          <w:highlight w:val="green"/>
          <w:lang w:val="en-US"/>
        </w:rPr>
        <w:t>Adapted sequence of fields. (track changes disabled for this adaption)</w:t>
      </w:r>
    </w:p>
  </w:comment>
  <w:comment w:id="2881" w:author="Author" w:date="2018-01-16T13:24:00Z" w:initials="A">
    <w:p w14:paraId="75BB141B" w14:textId="6129FA3F" w:rsidR="008006A4" w:rsidRPr="00997FAC" w:rsidRDefault="008006A4">
      <w:pPr>
        <w:pStyle w:val="CommentText"/>
        <w:rPr>
          <w:lang w:val="en-US"/>
        </w:rPr>
      </w:pPr>
      <w:r>
        <w:rPr>
          <w:rStyle w:val="CommentReference"/>
        </w:rPr>
        <w:annotationRef/>
      </w:r>
      <w:r w:rsidRPr="00997FAC">
        <w:rPr>
          <w:lang w:val="en-US"/>
        </w:rPr>
        <w:t>Agricultural, non-agricultural</w:t>
      </w:r>
    </w:p>
  </w:comment>
  <w:comment w:id="2882" w:author="Author" w:date="2018-01-16T13:25:00Z" w:initials="A">
    <w:p w14:paraId="27350FF3" w14:textId="7D92BD31" w:rsidR="008006A4" w:rsidRPr="00997FAC" w:rsidRDefault="008006A4">
      <w:pPr>
        <w:pStyle w:val="CommentText"/>
        <w:rPr>
          <w:lang w:val="en-US"/>
        </w:rPr>
      </w:pPr>
      <w:r>
        <w:rPr>
          <w:rStyle w:val="CommentReference"/>
        </w:rPr>
        <w:annotationRef/>
      </w:r>
      <w:r w:rsidRPr="00997FAC">
        <w:rPr>
          <w:lang w:val="en-US"/>
        </w:rPr>
        <w:t>Yes, no</w:t>
      </w:r>
    </w:p>
  </w:comment>
  <w:comment w:id="2883" w:author="Author" w:date="2018-01-16T13:26:00Z" w:initials="A">
    <w:p w14:paraId="5B28CF56" w14:textId="5BCB30DE" w:rsidR="008006A4" w:rsidRPr="00997FAC" w:rsidRDefault="008006A4">
      <w:pPr>
        <w:pStyle w:val="CommentText"/>
        <w:rPr>
          <w:lang w:val="en-US"/>
        </w:rPr>
      </w:pPr>
      <w:r>
        <w:rPr>
          <w:rStyle w:val="CommentReference"/>
        </w:rPr>
        <w:annotationRef/>
      </w:r>
      <w:r w:rsidRPr="00997FAC">
        <w:rPr>
          <w:lang w:val="en-US"/>
        </w:rPr>
        <w:t>Yes, no</w:t>
      </w:r>
    </w:p>
  </w:comment>
  <w:comment w:id="2885" w:author="Author" w:date="2017-12-21T10:32:00Z" w:initials="A">
    <w:p w14:paraId="0E05485F" w14:textId="2A00F540" w:rsidR="008006A4" w:rsidRPr="00A0677C" w:rsidRDefault="008006A4">
      <w:pPr>
        <w:pStyle w:val="CommentText"/>
        <w:rPr>
          <w:lang w:val="en-US"/>
        </w:rPr>
      </w:pPr>
      <w:r>
        <w:rPr>
          <w:rStyle w:val="CommentReference"/>
        </w:rPr>
        <w:annotationRef/>
      </w:r>
      <w:r w:rsidRPr="006F285D">
        <w:rPr>
          <w:highlight w:val="green"/>
          <w:lang w:val="en-US"/>
        </w:rPr>
        <w:t>Compare with DE_DE to ensure that translation to EN is correct</w:t>
      </w:r>
    </w:p>
  </w:comment>
  <w:comment w:id="2886" w:author="Author" w:date="2018-02-08T14:03:00Z" w:initials="A">
    <w:p w14:paraId="3D035E78" w14:textId="428C8C9C" w:rsidR="008006A4" w:rsidRPr="00E8731D" w:rsidRDefault="008006A4">
      <w:pPr>
        <w:pStyle w:val="CommentText"/>
        <w:rPr>
          <w:lang w:val="en-US"/>
        </w:rPr>
      </w:pPr>
      <w:r>
        <w:rPr>
          <w:rStyle w:val="CommentReference"/>
        </w:rPr>
        <w:annotationRef/>
      </w:r>
      <w:r w:rsidRPr="00BF4481">
        <w:rPr>
          <w:highlight w:val="green"/>
          <w:lang w:val="en-US"/>
        </w:rPr>
        <w:t>Adapted sequence of fields. (track changes disabled for this adaption)</w:t>
      </w:r>
    </w:p>
  </w:comment>
  <w:comment w:id="2943" w:author="Author" w:date="2018-02-08T14:03:00Z" w:initials="A">
    <w:p w14:paraId="642875FF" w14:textId="267044DC" w:rsidR="008006A4" w:rsidRPr="00E8731D" w:rsidRDefault="008006A4">
      <w:pPr>
        <w:pStyle w:val="CommentText"/>
        <w:rPr>
          <w:lang w:val="en-US"/>
        </w:rPr>
      </w:pPr>
      <w:r>
        <w:rPr>
          <w:rStyle w:val="CommentReference"/>
        </w:rPr>
        <w:annotationRef/>
      </w:r>
      <w:r w:rsidRPr="00B15034">
        <w:rPr>
          <w:highlight w:val="green"/>
          <w:lang w:val="en-US"/>
        </w:rPr>
        <w:t>Adapted sequence of fields. (track changes disabled for this adaption)</w:t>
      </w:r>
    </w:p>
  </w:comment>
  <w:comment w:id="2975" w:author="Author" w:date="2018-02-08T13:57:00Z" w:initials="A">
    <w:p w14:paraId="084A8B5B" w14:textId="73F6F8B9" w:rsidR="008006A4" w:rsidRPr="00477C53" w:rsidRDefault="008006A4">
      <w:pPr>
        <w:pStyle w:val="CommentText"/>
        <w:rPr>
          <w:lang w:val="en-US"/>
        </w:rPr>
      </w:pPr>
      <w:r>
        <w:rPr>
          <w:rStyle w:val="CommentReference"/>
        </w:rPr>
        <w:annotationRef/>
      </w:r>
      <w:r w:rsidRPr="00E87B01">
        <w:rPr>
          <w:highlight w:val="green"/>
          <w:lang w:val="en-US"/>
        </w:rPr>
        <w:t>Adapted sequence of fields. (track changes disabled for this adaption)</w:t>
      </w:r>
    </w:p>
  </w:comment>
  <w:comment w:id="2977" w:author="Author" w:date="2018-02-08T14:03:00Z" w:initials="A">
    <w:p w14:paraId="43EC4F09" w14:textId="61018F7A" w:rsidR="008006A4" w:rsidRPr="00E8731D" w:rsidRDefault="008006A4">
      <w:pPr>
        <w:pStyle w:val="CommentText"/>
        <w:rPr>
          <w:lang w:val="en-US"/>
        </w:rPr>
      </w:pPr>
      <w:r>
        <w:rPr>
          <w:rStyle w:val="CommentReference"/>
        </w:rPr>
        <w:annotationRef/>
      </w:r>
      <w:r w:rsidRPr="0052349E">
        <w:rPr>
          <w:highlight w:val="green"/>
          <w:lang w:val="en-US"/>
        </w:rPr>
        <w:t>Adapted sequence of fields. (track changes disabled for this adaption)</w:t>
      </w:r>
    </w:p>
  </w:comment>
  <w:comment w:id="3044" w:author="Author" w:date="2018-02-08T14:03:00Z" w:initials="A">
    <w:p w14:paraId="6099CD7A" w14:textId="7C0928A4" w:rsidR="008006A4" w:rsidRPr="00E8731D" w:rsidRDefault="008006A4">
      <w:pPr>
        <w:pStyle w:val="CommentText"/>
        <w:rPr>
          <w:lang w:val="en-US"/>
        </w:rPr>
      </w:pPr>
      <w:r>
        <w:rPr>
          <w:rStyle w:val="CommentReference"/>
        </w:rPr>
        <w:annotationRef/>
      </w:r>
      <w:r w:rsidRPr="00562BC7">
        <w:rPr>
          <w:highlight w:val="green"/>
          <w:lang w:val="en-US"/>
        </w:rPr>
        <w:t>Adapted sequence of fields. (track changes disabled for this adaption)</w:t>
      </w:r>
    </w:p>
  </w:comment>
  <w:comment w:id="3045" w:author="Author" w:date="2018-02-08T16:34:00Z" w:initials="A">
    <w:p w14:paraId="50D66894" w14:textId="54B81E22" w:rsidR="008006A4" w:rsidRPr="00562BC7" w:rsidRDefault="008006A4">
      <w:pPr>
        <w:pStyle w:val="CommentText"/>
        <w:rPr>
          <w:lang w:val="en-US"/>
        </w:rPr>
      </w:pPr>
      <w:r>
        <w:rPr>
          <w:rStyle w:val="CommentReference"/>
        </w:rPr>
        <w:annotationRef/>
      </w:r>
      <w:r w:rsidRPr="00562BC7">
        <w:rPr>
          <w:lang w:val="en-US"/>
        </w:rPr>
        <w:t>Is actually at the end of</w:t>
      </w:r>
      <w:r>
        <w:rPr>
          <w:lang w:val="en-US"/>
        </w:rPr>
        <w:t xml:space="preserve"> </w:t>
      </w:r>
      <w:r w:rsidRPr="00562BC7">
        <w:rPr>
          <w:lang w:val="en-US"/>
        </w:rPr>
        <w:t>the list, but leave here as nicer to maintain in procedure table</w:t>
      </w:r>
    </w:p>
  </w:comment>
  <w:comment w:id="3049" w:author="Author" w:date="2018-02-08T14:03:00Z" w:initials="A">
    <w:p w14:paraId="2812B6D6" w14:textId="6B9F7E91" w:rsidR="008006A4" w:rsidRPr="00E8731D" w:rsidRDefault="008006A4">
      <w:pPr>
        <w:pStyle w:val="CommentText"/>
        <w:rPr>
          <w:lang w:val="en-US"/>
        </w:rPr>
      </w:pPr>
      <w:r>
        <w:rPr>
          <w:rStyle w:val="CommentReference"/>
        </w:rPr>
        <w:annotationRef/>
      </w:r>
      <w:r w:rsidRPr="00E8731D">
        <w:rPr>
          <w:highlight w:val="green"/>
          <w:lang w:val="en-US"/>
        </w:rPr>
        <w:t>Adapted sequence of fields. (track changes disabled for this adaption)</w:t>
      </w:r>
    </w:p>
  </w:comment>
  <w:comment w:id="3051" w:author="Author" w:date="2018-02-08T14:05:00Z" w:initials="A">
    <w:p w14:paraId="2FB089A8" w14:textId="44AA6B86" w:rsidR="008006A4" w:rsidRPr="00E8731D" w:rsidRDefault="008006A4">
      <w:pPr>
        <w:pStyle w:val="CommentText"/>
        <w:rPr>
          <w:lang w:val="en-US"/>
        </w:rPr>
      </w:pPr>
      <w:r>
        <w:rPr>
          <w:rStyle w:val="CommentReference"/>
        </w:rPr>
        <w:annotationRef/>
      </w:r>
      <w:r w:rsidRPr="00E8731D">
        <w:rPr>
          <w:highlight w:val="green"/>
          <w:lang w:val="en-US"/>
        </w:rPr>
        <w:t>Adapted sequence of fields. (track changes disabled for this adaption)</w:t>
      </w:r>
    </w:p>
  </w:comment>
  <w:comment w:id="3053" w:author="Author" w:date="2018-02-08T14:05:00Z" w:initials="A">
    <w:p w14:paraId="6D371300" w14:textId="67B857B9" w:rsidR="008006A4" w:rsidRPr="00E8731D" w:rsidRDefault="008006A4">
      <w:pPr>
        <w:pStyle w:val="CommentText"/>
        <w:rPr>
          <w:lang w:val="en-US"/>
        </w:rPr>
      </w:pPr>
      <w:r>
        <w:rPr>
          <w:rStyle w:val="CommentReference"/>
        </w:rPr>
        <w:annotationRef/>
      </w:r>
      <w:r w:rsidRPr="00E8731D">
        <w:rPr>
          <w:highlight w:val="green"/>
          <w:lang w:val="en-US"/>
        </w:rPr>
        <w:t>Adapted sequence of fields. (track changes disabled for this adaption)</w:t>
      </w:r>
    </w:p>
  </w:comment>
  <w:comment w:id="3057" w:author="Author" w:date="2017-12-21T10:45:00Z" w:initials="A">
    <w:p w14:paraId="268635F2" w14:textId="394B4443" w:rsidR="008006A4" w:rsidRPr="00930999" w:rsidRDefault="008006A4">
      <w:pPr>
        <w:pStyle w:val="CommentText"/>
        <w:rPr>
          <w:lang w:val="en-US"/>
        </w:rPr>
      </w:pPr>
      <w:r w:rsidRPr="007E6370">
        <w:rPr>
          <w:rStyle w:val="CommentReference"/>
          <w:highlight w:val="green"/>
        </w:rPr>
        <w:annotationRef/>
      </w:r>
      <w:r w:rsidRPr="007E6370">
        <w:rPr>
          <w:highlight w:val="green"/>
          <w:lang w:val="en-US"/>
        </w:rPr>
        <w:t>Check in EN_DE that everything has been taken over</w:t>
      </w:r>
    </w:p>
  </w:comment>
  <w:comment w:id="3059" w:author="Author" w:date="2017-12-21T10:47:00Z" w:initials="A">
    <w:p w14:paraId="782DB26B" w14:textId="6BB5D299" w:rsidR="008006A4" w:rsidRPr="00307830" w:rsidRDefault="008006A4">
      <w:pPr>
        <w:pStyle w:val="CommentText"/>
        <w:rPr>
          <w:lang w:val="en-US"/>
        </w:rPr>
      </w:pPr>
      <w:r>
        <w:rPr>
          <w:rStyle w:val="CommentReference"/>
        </w:rPr>
        <w:annotationRef/>
      </w:r>
      <w:r w:rsidRPr="00307830">
        <w:rPr>
          <w:lang w:val="en-US"/>
        </w:rPr>
        <w:t>Evtl tabelle breiter machen</w:t>
      </w:r>
    </w:p>
  </w:comment>
  <w:comment w:id="3061" w:author="Author" w:date="2018-02-08T14:06:00Z" w:initials="A">
    <w:p w14:paraId="4E960B33" w14:textId="27AC188C" w:rsidR="008006A4" w:rsidRPr="00E8731D" w:rsidRDefault="008006A4">
      <w:pPr>
        <w:pStyle w:val="CommentText"/>
        <w:rPr>
          <w:lang w:val="en-US"/>
        </w:rPr>
      </w:pPr>
      <w:r>
        <w:rPr>
          <w:rStyle w:val="CommentReference"/>
        </w:rPr>
        <w:annotationRef/>
      </w:r>
      <w:r w:rsidRPr="00E8731D">
        <w:rPr>
          <w:highlight w:val="green"/>
          <w:lang w:val="en-US"/>
        </w:rPr>
        <w:t>Adapted sequence of fields. (track changes disabled for this adaption)</w:t>
      </w:r>
    </w:p>
  </w:comment>
  <w:comment w:id="3069" w:author="Author" w:date="2017-12-20T15:51:00Z" w:initials="A">
    <w:p w14:paraId="0B9288FB" w14:textId="24243051" w:rsidR="008006A4" w:rsidRPr="00397F67" w:rsidRDefault="008006A4">
      <w:pPr>
        <w:pStyle w:val="CommentText"/>
        <w:rPr>
          <w:lang w:val="en-US"/>
        </w:rPr>
      </w:pPr>
      <w:r>
        <w:rPr>
          <w:rStyle w:val="CommentReference"/>
        </w:rPr>
        <w:annotationRef/>
      </w:r>
      <w:r w:rsidRPr="00397F67">
        <w:rPr>
          <w:lang w:val="en-US"/>
        </w:rPr>
        <w:t>Think about merging wi</w:t>
      </w:r>
      <w:r>
        <w:rPr>
          <w:lang w:val="en-US"/>
        </w:rPr>
        <w:t>th table w/</w:t>
      </w:r>
      <w:r w:rsidRPr="00397F67">
        <w:rPr>
          <w:lang w:val="en-US"/>
        </w:rPr>
        <w:t xml:space="preserve"> pos man</w:t>
      </w:r>
    </w:p>
  </w:comment>
  <w:comment w:id="3381" w:author="Author" w:date="2018-01-16T13:35:00Z" w:initials="A">
    <w:p w14:paraId="778198CD" w14:textId="2186E161" w:rsidR="008006A4" w:rsidRPr="00D568F3" w:rsidRDefault="008006A4">
      <w:pPr>
        <w:pStyle w:val="CommentText"/>
        <w:rPr>
          <w:lang w:val="en-US"/>
        </w:rPr>
      </w:pPr>
      <w:r>
        <w:rPr>
          <w:rStyle w:val="CommentReference"/>
        </w:rPr>
        <w:annotationRef/>
      </w:r>
      <w:r w:rsidRPr="00D568F3">
        <w:rPr>
          <w:lang w:val="en-US"/>
        </w:rPr>
        <w:t>Maybe add to</w:t>
      </w:r>
      <w:r>
        <w:rPr>
          <w:lang w:val="en-US"/>
        </w:rPr>
        <w:t xml:space="preserve"> </w:t>
      </w:r>
      <w:r w:rsidRPr="00D568F3">
        <w:rPr>
          <w:lang w:val="en-US"/>
        </w:rPr>
        <w:t>the other countries as well!</w:t>
      </w:r>
    </w:p>
  </w:comment>
  <w:comment w:id="3407" w:author="Author" w:date="2018-01-16T13:38:00Z" w:initials="A">
    <w:p w14:paraId="306E97DC" w14:textId="280DDAB6" w:rsidR="008006A4" w:rsidRPr="00D568F3" w:rsidRDefault="008006A4">
      <w:pPr>
        <w:pStyle w:val="CommentText"/>
        <w:rPr>
          <w:lang w:val="en-US"/>
        </w:rPr>
      </w:pPr>
      <w:r>
        <w:rPr>
          <w:rStyle w:val="CommentReference"/>
        </w:rPr>
        <w:annotationRef/>
      </w:r>
      <w:r w:rsidRPr="00D568F3">
        <w:rPr>
          <w:lang w:val="en-US"/>
        </w:rPr>
        <w:t>This value is not there in EE class for CN, n</w:t>
      </w:r>
      <w:r>
        <w:rPr>
          <w:lang w:val="en-US"/>
        </w:rPr>
        <w:t>e</w:t>
      </w:r>
      <w:r w:rsidRPr="00D568F3">
        <w:rPr>
          <w:lang w:val="en-US"/>
        </w:rPr>
        <w:t>ed to check in workbook</w:t>
      </w:r>
    </w:p>
  </w:comment>
  <w:comment w:id="3408" w:author="Author" w:date="2018-02-06T13:52:00Z" w:initials="A">
    <w:p w14:paraId="01BF0275" w14:textId="24A8814E" w:rsidR="008006A4" w:rsidRPr="00271459" w:rsidRDefault="008006A4">
      <w:pPr>
        <w:pStyle w:val="CommentText"/>
        <w:rPr>
          <w:lang w:val="en-US"/>
        </w:rPr>
      </w:pPr>
      <w:r>
        <w:rPr>
          <w:rStyle w:val="CommentReference"/>
        </w:rPr>
        <w:annotationRef/>
      </w:r>
      <w:r w:rsidRPr="00271459">
        <w:rPr>
          <w:highlight w:val="red"/>
          <w:lang w:val="en-US"/>
        </w:rPr>
        <w:t>Not there in WB either</w:t>
      </w:r>
    </w:p>
  </w:comment>
  <w:comment w:id="3447" w:author="Author" w:date="2018-01-16T13:41:00Z" w:initials="A">
    <w:p w14:paraId="25A57D6B" w14:textId="059C2E5F" w:rsidR="008006A4" w:rsidRPr="000A3348" w:rsidRDefault="008006A4">
      <w:pPr>
        <w:pStyle w:val="CommentText"/>
        <w:rPr>
          <w:lang w:val="en-US"/>
        </w:rPr>
      </w:pPr>
      <w:r>
        <w:rPr>
          <w:rStyle w:val="CommentReference"/>
        </w:rPr>
        <w:annotationRef/>
      </w:r>
      <w:r w:rsidRPr="000A3348">
        <w:rPr>
          <w:lang w:val="en-US"/>
        </w:rPr>
        <w:t>Not there, there is only Sal</w:t>
      </w:r>
      <w:r>
        <w:rPr>
          <w:lang w:val="en-US"/>
        </w:rPr>
        <w:t>a</w:t>
      </w:r>
      <w:r w:rsidRPr="000A3348">
        <w:rPr>
          <w:lang w:val="en-US"/>
        </w:rPr>
        <w:t>r</w:t>
      </w:r>
      <w:r>
        <w:rPr>
          <w:lang w:val="en-US"/>
        </w:rPr>
        <w:t>i</w:t>
      </w:r>
      <w:r w:rsidRPr="000A3348">
        <w:rPr>
          <w:lang w:val="en-US"/>
        </w:rPr>
        <w:t>ed and Hourly</w:t>
      </w:r>
    </w:p>
  </w:comment>
  <w:comment w:id="3448" w:author="Author" w:date="2018-02-06T13:52:00Z" w:initials="A">
    <w:p w14:paraId="5F844B2E" w14:textId="11558512" w:rsidR="008006A4" w:rsidRPr="00ED19EB" w:rsidRDefault="008006A4">
      <w:pPr>
        <w:pStyle w:val="CommentText"/>
        <w:rPr>
          <w:lang w:val="en-US"/>
        </w:rPr>
      </w:pPr>
      <w:r>
        <w:rPr>
          <w:rStyle w:val="CommentReference"/>
        </w:rPr>
        <w:annotationRef/>
      </w:r>
      <w:r w:rsidRPr="00ED19EB">
        <w:rPr>
          <w:highlight w:val="red"/>
          <w:lang w:val="en-US"/>
        </w:rPr>
        <w:t>Not there in WB either</w:t>
      </w:r>
    </w:p>
  </w:comment>
  <w:comment w:id="3460" w:author="Author" w:date="2018-01-16T13:42:00Z" w:initials="A">
    <w:p w14:paraId="01738A4C" w14:textId="09B8E9AD" w:rsidR="008006A4" w:rsidRPr="000A3348" w:rsidRDefault="008006A4">
      <w:pPr>
        <w:pStyle w:val="CommentText"/>
        <w:rPr>
          <w:lang w:val="en-US"/>
        </w:rPr>
      </w:pPr>
      <w:r>
        <w:rPr>
          <w:rStyle w:val="CommentReference"/>
        </w:rPr>
        <w:annotationRef/>
      </w:r>
      <w:r w:rsidRPr="00D90D0A">
        <w:rPr>
          <w:highlight w:val="red"/>
          <w:lang w:val="en-US"/>
        </w:rPr>
        <w:t>Add to other countries, too?</w:t>
      </w:r>
    </w:p>
  </w:comment>
  <w:comment w:id="3466" w:author="Author" w:date="2018-01-16T13:43:00Z" w:initials="A">
    <w:p w14:paraId="329AA80F" w14:textId="6C4F3D24" w:rsidR="008006A4" w:rsidRPr="000A3348" w:rsidRDefault="008006A4">
      <w:pPr>
        <w:pStyle w:val="CommentText"/>
        <w:rPr>
          <w:lang w:val="en-US"/>
        </w:rPr>
      </w:pPr>
      <w:r>
        <w:rPr>
          <w:rStyle w:val="CommentReference"/>
        </w:rPr>
        <w:annotationRef/>
      </w:r>
      <w:r w:rsidRPr="000A3348">
        <w:rPr>
          <w:lang w:val="en-US"/>
        </w:rPr>
        <w:t>Only one value there</w:t>
      </w:r>
    </w:p>
  </w:comment>
  <w:comment w:id="3468" w:author="Author" w:date="2018-01-16T13:45:00Z" w:initials="A">
    <w:p w14:paraId="3E13A276" w14:textId="0DE306C3" w:rsidR="008006A4" w:rsidRPr="000A3348" w:rsidRDefault="008006A4">
      <w:pPr>
        <w:pStyle w:val="CommentText"/>
        <w:rPr>
          <w:lang w:val="en-US"/>
        </w:rPr>
      </w:pPr>
      <w:r>
        <w:rPr>
          <w:rStyle w:val="CommentReference"/>
        </w:rPr>
        <w:annotationRef/>
      </w:r>
      <w:r w:rsidRPr="000A3348">
        <w:rPr>
          <w:lang w:val="en-US"/>
        </w:rPr>
        <w:t>Added by me</w:t>
      </w:r>
    </w:p>
  </w:comment>
  <w:comment w:id="3472" w:author="Author" w:date="2018-01-16T13:45:00Z" w:initials="A">
    <w:p w14:paraId="722B9C9C" w14:textId="77777777" w:rsidR="008006A4" w:rsidRPr="000A3348" w:rsidRDefault="008006A4" w:rsidP="000A3348">
      <w:pPr>
        <w:pStyle w:val="CommentText"/>
        <w:rPr>
          <w:lang w:val="en-US"/>
        </w:rPr>
      </w:pPr>
      <w:r>
        <w:rPr>
          <w:rStyle w:val="CommentReference"/>
        </w:rPr>
        <w:annotationRef/>
      </w:r>
      <w:r w:rsidRPr="000A3348">
        <w:rPr>
          <w:lang w:val="en-US"/>
        </w:rPr>
        <w:t>Added by me</w:t>
      </w:r>
    </w:p>
  </w:comment>
  <w:comment w:id="3474" w:author="Author" w:date="2017-12-21T14:53:00Z" w:initials="A">
    <w:p w14:paraId="429B3725" w14:textId="07A9909C" w:rsidR="008006A4" w:rsidRPr="002D1D7C" w:rsidRDefault="008006A4">
      <w:pPr>
        <w:pStyle w:val="CommentText"/>
        <w:rPr>
          <w:lang w:val="en-US"/>
        </w:rPr>
      </w:pPr>
      <w:r>
        <w:rPr>
          <w:rStyle w:val="CommentReference"/>
        </w:rPr>
        <w:annotationRef/>
      </w:r>
      <w:r w:rsidRPr="007E6370">
        <w:rPr>
          <w:highlight w:val="green"/>
          <w:lang w:val="en-US"/>
        </w:rPr>
        <w:t>Compare with DE_DE to check if ok translated</w:t>
      </w:r>
    </w:p>
  </w:comment>
  <w:comment w:id="3823" w:author="Author" w:date="2018-02-06T11:32:00Z" w:initials="A">
    <w:p w14:paraId="303C3311" w14:textId="2BFB708A" w:rsidR="008006A4" w:rsidRPr="001415A0" w:rsidRDefault="008006A4">
      <w:pPr>
        <w:pStyle w:val="CommentText"/>
        <w:rPr>
          <w:lang w:val="en-US"/>
        </w:rPr>
      </w:pPr>
      <w:r>
        <w:rPr>
          <w:rStyle w:val="CommentReference"/>
        </w:rPr>
        <w:annotationRef/>
      </w:r>
      <w:r w:rsidRPr="00745B39">
        <w:rPr>
          <w:highlight w:val="green"/>
          <w:lang w:val="en-US"/>
        </w:rPr>
        <w:t xml:space="preserve">Add to </w:t>
      </w:r>
      <w:r>
        <w:rPr>
          <w:highlight w:val="green"/>
          <w:lang w:val="en-US"/>
        </w:rPr>
        <w:t xml:space="preserve">to </w:t>
      </w:r>
      <w:r w:rsidRPr="00745B39">
        <w:rPr>
          <w:highlight w:val="green"/>
          <w:lang w:val="en-US"/>
        </w:rPr>
        <w:t>SA field</w:t>
      </w:r>
      <w:r>
        <w:rPr>
          <w:highlight w:val="green"/>
          <w:lang w:val="en-US"/>
        </w:rPr>
        <w:t>, too</w:t>
      </w:r>
      <w:r w:rsidRPr="00745B39">
        <w:rPr>
          <w:highlight w:val="green"/>
          <w:lang w:val="en-US"/>
        </w:rPr>
        <w:t>!</w:t>
      </w:r>
    </w:p>
  </w:comment>
  <w:comment w:id="4066" w:author="Author" w:date="2017-12-20T15:51:00Z" w:initials="A">
    <w:p w14:paraId="15EF1A83" w14:textId="5B5B3714" w:rsidR="008006A4" w:rsidRPr="00397F67" w:rsidRDefault="008006A4">
      <w:pPr>
        <w:pStyle w:val="CommentText"/>
        <w:rPr>
          <w:lang w:val="en-US"/>
        </w:rPr>
      </w:pPr>
      <w:r>
        <w:rPr>
          <w:rStyle w:val="CommentReference"/>
        </w:rPr>
        <w:annotationRef/>
      </w:r>
      <w:r w:rsidRPr="00397F67">
        <w:rPr>
          <w:lang w:val="en-US"/>
        </w:rPr>
        <w:t>Think about merging with table w/o pos man</w:t>
      </w:r>
    </w:p>
  </w:comment>
  <w:comment w:id="4194" w:author="Author" w:date="2017-12-21T14:33:00Z" w:initials="A">
    <w:p w14:paraId="2B3BA559" w14:textId="74B5B061" w:rsidR="008006A4" w:rsidRPr="000F5FA8" w:rsidRDefault="008006A4">
      <w:pPr>
        <w:pStyle w:val="CommentText"/>
        <w:rPr>
          <w:lang w:val="en-US"/>
        </w:rPr>
      </w:pPr>
      <w:r>
        <w:rPr>
          <w:rStyle w:val="CommentReference"/>
        </w:rPr>
        <w:annotationRef/>
      </w:r>
      <w:r w:rsidRPr="00EB6B3E">
        <w:rPr>
          <w:lang w:val="en-US"/>
        </w:rPr>
        <w:t>Basicallly only these 2 are defaulted from position.</w:t>
      </w:r>
    </w:p>
  </w:comment>
  <w:comment w:id="4902" w:author="Author" w:date="2017-12-20T17:53:00Z" w:initials="A">
    <w:p w14:paraId="210FDA80" w14:textId="5B87422E" w:rsidR="008006A4" w:rsidRPr="00EB6B3E" w:rsidRDefault="008006A4">
      <w:pPr>
        <w:pStyle w:val="CommentText"/>
        <w:rPr>
          <w:lang w:val="en-US"/>
        </w:rPr>
      </w:pPr>
      <w:r>
        <w:rPr>
          <w:rStyle w:val="CommentReference"/>
        </w:rPr>
        <w:annotationRef/>
      </w:r>
      <w:r w:rsidRPr="00EB6B3E">
        <w:rPr>
          <w:lang w:val="en-US"/>
        </w:rPr>
        <w:t>Basicallly only these 2 are defaulted from position.</w:t>
      </w:r>
    </w:p>
  </w:comment>
  <w:comment w:id="5658" w:author="Author" w:date="2017-12-21T14:53:00Z" w:initials="A">
    <w:p w14:paraId="09C90945" w14:textId="77777777" w:rsidR="008006A4" w:rsidRPr="002D1D7C" w:rsidRDefault="008006A4" w:rsidP="002D1D7C">
      <w:pPr>
        <w:pStyle w:val="CommentText"/>
        <w:rPr>
          <w:lang w:val="en-US"/>
        </w:rPr>
      </w:pPr>
      <w:r>
        <w:rPr>
          <w:rStyle w:val="CommentReference"/>
        </w:rPr>
        <w:annotationRef/>
      </w:r>
      <w:r w:rsidRPr="002D1D7C">
        <w:rPr>
          <w:lang w:val="en-US"/>
        </w:rPr>
        <w:t>Compare with DE_DE to check if ok tra</w:t>
      </w:r>
      <w:r>
        <w:rPr>
          <w:lang w:val="en-US"/>
        </w:rPr>
        <w:t>nslated</w:t>
      </w:r>
    </w:p>
  </w:comment>
  <w:comment w:id="5861" w:author="Author" w:date="2017-12-21T14:58:00Z" w:initials="A">
    <w:p w14:paraId="4E085B79" w14:textId="0F39071C" w:rsidR="008006A4" w:rsidRPr="002D1D7C" w:rsidRDefault="008006A4">
      <w:pPr>
        <w:pStyle w:val="CommentText"/>
        <w:rPr>
          <w:lang w:val="en-US"/>
        </w:rPr>
      </w:pPr>
      <w:r>
        <w:rPr>
          <w:rStyle w:val="CommentReference"/>
        </w:rPr>
        <w:annotationRef/>
      </w:r>
      <w:r w:rsidRPr="00EB6B3E">
        <w:rPr>
          <w:lang w:val="en-US"/>
        </w:rPr>
        <w:t>Only this differs from w/o pos man</w:t>
      </w:r>
    </w:p>
  </w:comment>
  <w:comment w:id="6941" w:author="Author" w:date="2017-12-21T15:03:00Z" w:initials="A">
    <w:p w14:paraId="4954F627" w14:textId="7076A29D" w:rsidR="008006A4" w:rsidRPr="005E0DEC" w:rsidRDefault="008006A4">
      <w:pPr>
        <w:pStyle w:val="CommentText"/>
        <w:rPr>
          <w:lang w:val="en-US"/>
        </w:rPr>
      </w:pPr>
      <w:r>
        <w:rPr>
          <w:rStyle w:val="CommentReference"/>
        </w:rPr>
        <w:annotationRef/>
      </w:r>
      <w:r w:rsidRPr="00EB6B3E">
        <w:rPr>
          <w:lang w:val="en-US"/>
        </w:rPr>
        <w:t>Only this differs from w/o pos man</w:t>
      </w:r>
    </w:p>
  </w:comment>
  <w:comment w:id="8502" w:author="Author" w:date="2017-12-21T14:51:00Z" w:initials="A">
    <w:p w14:paraId="5E9A2C54" w14:textId="493800C0" w:rsidR="008006A4" w:rsidRPr="002D1D7C" w:rsidRDefault="008006A4">
      <w:pPr>
        <w:pStyle w:val="CommentText"/>
        <w:rPr>
          <w:lang w:val="en-US"/>
        </w:rPr>
      </w:pPr>
      <w:r>
        <w:rPr>
          <w:rStyle w:val="CommentReference"/>
        </w:rPr>
        <w:annotationRef/>
      </w:r>
      <w:r w:rsidRPr="00EB6B3E">
        <w:rPr>
          <w:lang w:val="en-US"/>
        </w:rPr>
        <w:t>Only this differs from w/o pos man</w:t>
      </w:r>
    </w:p>
  </w:comment>
  <w:comment w:id="9582" w:author="Author" w:date="2017-12-21T14:11:00Z" w:initials="A">
    <w:p w14:paraId="6B909BC9" w14:textId="5FD7E41F" w:rsidR="008006A4" w:rsidRPr="00562B3C" w:rsidRDefault="008006A4">
      <w:pPr>
        <w:pStyle w:val="CommentText"/>
        <w:rPr>
          <w:lang w:val="en-US"/>
        </w:rPr>
      </w:pPr>
      <w:r>
        <w:rPr>
          <w:rStyle w:val="CommentReference"/>
        </w:rPr>
        <w:annotationRef/>
      </w:r>
      <w:r w:rsidRPr="00EB6B3E">
        <w:rPr>
          <w:lang w:val="en-US"/>
        </w:rPr>
        <w:t>Only this differs from w/o pos man</w:t>
      </w:r>
    </w:p>
  </w:comment>
  <w:comment w:id="10494" w:author="Author" w:date="2017-12-20T17:56:00Z" w:initials="A">
    <w:p w14:paraId="139DA3B9" w14:textId="00CD35EA" w:rsidR="008006A4" w:rsidRPr="00EB6B3E" w:rsidRDefault="008006A4">
      <w:pPr>
        <w:pStyle w:val="CommentText"/>
        <w:rPr>
          <w:lang w:val="en-US"/>
        </w:rPr>
      </w:pPr>
      <w:r>
        <w:rPr>
          <w:rStyle w:val="CommentReference"/>
        </w:rPr>
        <w:annotationRef/>
      </w:r>
      <w:r w:rsidRPr="00EB6B3E">
        <w:rPr>
          <w:lang w:val="en-US"/>
        </w:rPr>
        <w:t>Only this differs from w/o pos man</w:t>
      </w:r>
    </w:p>
  </w:comment>
  <w:comment w:id="11339" w:author="Author" w:date="2017-12-21T13:57:00Z" w:initials="A">
    <w:p w14:paraId="2E0CBEA3" w14:textId="556FD9EC" w:rsidR="008006A4" w:rsidRPr="00307830" w:rsidRDefault="008006A4">
      <w:pPr>
        <w:pStyle w:val="CommentText"/>
        <w:rPr>
          <w:lang w:val="en-US"/>
        </w:rPr>
      </w:pPr>
      <w:r>
        <w:rPr>
          <w:rStyle w:val="CommentReference"/>
        </w:rPr>
        <w:annotationRef/>
      </w:r>
      <w:r w:rsidRPr="00FD0B3C">
        <w:rPr>
          <w:lang w:val="en-US"/>
        </w:rPr>
        <w:t>Think about putting this to main place</w:t>
      </w:r>
    </w:p>
  </w:comment>
  <w:comment w:id="11350" w:author="Author" w:date="2018-02-08T14:23:00Z" w:initials="A">
    <w:p w14:paraId="131B3EDF" w14:textId="7285D3D6" w:rsidR="008006A4" w:rsidRPr="008C01D9" w:rsidRDefault="008006A4">
      <w:pPr>
        <w:pStyle w:val="CommentText"/>
        <w:rPr>
          <w:lang w:val="en-US"/>
        </w:rPr>
      </w:pPr>
      <w:r>
        <w:rPr>
          <w:rStyle w:val="CommentReference"/>
        </w:rPr>
        <w:annotationRef/>
      </w:r>
      <w:r w:rsidRPr="008C01D9">
        <w:rPr>
          <w:lang w:val="en-US"/>
        </w:rPr>
        <w:t>Check if replication to ECP likes this value, I think to remember that not</w:t>
      </w:r>
    </w:p>
  </w:comment>
  <w:comment w:id="11347" w:author="Author" w:date="2018-02-06T11:36:00Z" w:initials="A">
    <w:p w14:paraId="738B4CF8" w14:textId="195C7CC8" w:rsidR="008006A4" w:rsidRDefault="008006A4">
      <w:pPr>
        <w:pStyle w:val="CommentText"/>
        <w:rPr>
          <w:lang w:val="en-US"/>
        </w:rPr>
      </w:pPr>
      <w:r>
        <w:rPr>
          <w:rStyle w:val="CommentReference"/>
        </w:rPr>
        <w:annotationRef/>
      </w:r>
      <w:r w:rsidRPr="006225AE">
        <w:rPr>
          <w:highlight w:val="red"/>
          <w:lang w:val="en-US"/>
        </w:rPr>
        <w:t xml:space="preserve">Actually, only </w:t>
      </w:r>
      <w:r w:rsidRPr="005A2D7B">
        <w:rPr>
          <w:lang w:val="en-US"/>
        </w:rPr>
        <w:t>AU - Fortnightly (A1)</w:t>
      </w:r>
      <w:r>
        <w:rPr>
          <w:lang w:val="en-US"/>
        </w:rPr>
        <w:t xml:space="preserve"> </w:t>
      </w:r>
      <w:r w:rsidRPr="006225AE">
        <w:rPr>
          <w:highlight w:val="red"/>
          <w:lang w:val="en-US"/>
        </w:rPr>
        <w:t>is suggested, therefore one could choose monthly, too!</w:t>
      </w:r>
    </w:p>
    <w:p w14:paraId="6008CE76" w14:textId="755EBEDD" w:rsidR="008006A4" w:rsidRDefault="008006A4">
      <w:pPr>
        <w:pStyle w:val="CommentText"/>
        <w:rPr>
          <w:lang w:val="en-US"/>
        </w:rPr>
      </w:pPr>
    </w:p>
    <w:p w14:paraId="4ECD0D09" w14:textId="17807748" w:rsidR="008006A4" w:rsidRPr="00AA0852" w:rsidRDefault="008006A4">
      <w:pPr>
        <w:pStyle w:val="CommentText"/>
        <w:rPr>
          <w:highlight w:val="green"/>
          <w:lang w:val="en-US"/>
        </w:rPr>
      </w:pPr>
      <w:r w:rsidRPr="00AA0852">
        <w:rPr>
          <w:highlight w:val="green"/>
          <w:lang w:val="en-US"/>
        </w:rPr>
        <w:t>In case of class External AU and type Contractors (AU), pay group AU – Non Payroll (AN) is defaulted (copy similar note from AE)</w:t>
      </w:r>
    </w:p>
    <w:p w14:paraId="366CBF00" w14:textId="314F4989" w:rsidR="008006A4" w:rsidRPr="00AA0852" w:rsidRDefault="008006A4">
      <w:pPr>
        <w:pStyle w:val="CommentText"/>
        <w:rPr>
          <w:highlight w:val="green"/>
          <w:lang w:val="en-US"/>
        </w:rPr>
      </w:pPr>
    </w:p>
    <w:p w14:paraId="49C4C9FC" w14:textId="24A52E39" w:rsidR="008006A4" w:rsidRPr="006225AE" w:rsidRDefault="008006A4">
      <w:pPr>
        <w:pStyle w:val="CommentText"/>
        <w:rPr>
          <w:lang w:val="en-US"/>
        </w:rPr>
      </w:pPr>
      <w:r w:rsidRPr="00AA0852">
        <w:rPr>
          <w:highlight w:val="green"/>
          <w:lang w:val="en-US"/>
        </w:rPr>
        <w:t>COPY TO REHIRE, too</w:t>
      </w:r>
    </w:p>
  </w:comment>
  <w:comment w:id="11391" w:author="Author" w:date="2017-12-21T13:55:00Z" w:initials="A">
    <w:p w14:paraId="24D914AB" w14:textId="109A798A" w:rsidR="008006A4" w:rsidRPr="00307830" w:rsidRDefault="008006A4">
      <w:pPr>
        <w:pStyle w:val="CommentText"/>
        <w:rPr>
          <w:lang w:val="en-US"/>
        </w:rPr>
      </w:pPr>
      <w:r>
        <w:rPr>
          <w:rStyle w:val="CommentReference"/>
        </w:rPr>
        <w:annotationRef/>
      </w:r>
      <w:r w:rsidRPr="00FD0B3C">
        <w:rPr>
          <w:lang w:val="en-US"/>
        </w:rPr>
        <w:t>Think about putting this to main place</w:t>
      </w:r>
    </w:p>
  </w:comment>
  <w:comment w:id="11397" w:author="Author" w:date="2017-12-21T12:07:00Z" w:initials="A">
    <w:p w14:paraId="1F0265A7" w14:textId="4615D993" w:rsidR="008006A4" w:rsidRPr="00FD0B3C" w:rsidRDefault="008006A4" w:rsidP="00C673F3">
      <w:pPr>
        <w:pStyle w:val="CommentText"/>
        <w:rPr>
          <w:lang w:val="en-US"/>
        </w:rPr>
      </w:pPr>
      <w:r>
        <w:rPr>
          <w:rStyle w:val="CommentReference"/>
        </w:rPr>
        <w:annotationRef/>
      </w:r>
      <w:r w:rsidRPr="00C673F3">
        <w:rPr>
          <w:rStyle w:val="CommentReference"/>
          <w:lang w:val="en-US"/>
        </w:rPr>
        <w:t>Wait if indirect valutaion is coming!</w:t>
      </w:r>
    </w:p>
  </w:comment>
  <w:comment w:id="11405" w:author="Author" w:date="2018-02-06T11:39:00Z" w:initials="A">
    <w:p w14:paraId="23AADAA9" w14:textId="4CE4400F" w:rsidR="008006A4" w:rsidRPr="001415A0" w:rsidRDefault="008006A4">
      <w:pPr>
        <w:pStyle w:val="CommentText"/>
        <w:rPr>
          <w:lang w:val="en-US"/>
        </w:rPr>
      </w:pPr>
      <w:r>
        <w:rPr>
          <w:rStyle w:val="CommentReference"/>
        </w:rPr>
        <w:annotationRef/>
      </w:r>
      <w:r w:rsidRPr="001415A0">
        <w:rPr>
          <w:lang w:val="en-US"/>
        </w:rPr>
        <w:t>Not there in system</w:t>
      </w:r>
    </w:p>
  </w:comment>
  <w:comment w:id="11406" w:author="Author" w:date="2018-02-06T13:51:00Z" w:initials="A">
    <w:p w14:paraId="69F55321" w14:textId="1D9148C1" w:rsidR="008006A4" w:rsidRPr="00745B39" w:rsidRDefault="008006A4">
      <w:pPr>
        <w:pStyle w:val="CommentText"/>
        <w:rPr>
          <w:lang w:val="en-US"/>
        </w:rPr>
      </w:pPr>
      <w:r>
        <w:rPr>
          <w:rStyle w:val="CommentReference"/>
        </w:rPr>
        <w:annotationRef/>
      </w:r>
      <w:r w:rsidRPr="00745B39">
        <w:rPr>
          <w:lang w:val="en-US"/>
        </w:rPr>
        <w:t>But there in workbook, therefore keep</w:t>
      </w:r>
    </w:p>
  </w:comment>
  <w:comment w:id="11416" w:author="Author" w:date="2017-12-21T12:07:00Z" w:initials="A">
    <w:p w14:paraId="3A0270C4" w14:textId="77777777" w:rsidR="008006A4" w:rsidRPr="00FD0B3C" w:rsidRDefault="008006A4" w:rsidP="00C673F3">
      <w:pPr>
        <w:pStyle w:val="CommentText"/>
        <w:rPr>
          <w:lang w:val="en-US"/>
        </w:rPr>
      </w:pPr>
      <w:r>
        <w:rPr>
          <w:rStyle w:val="CommentReference"/>
        </w:rPr>
        <w:annotationRef/>
      </w:r>
      <w:r w:rsidRPr="00FD0B3C">
        <w:rPr>
          <w:lang w:val="en-US"/>
        </w:rPr>
        <w:t>Think about putting this to main place</w:t>
      </w:r>
    </w:p>
  </w:comment>
  <w:comment w:id="11418" w:author="Author" w:date="2017-12-21T12:07:00Z" w:initials="A">
    <w:p w14:paraId="40B0C92D" w14:textId="63AE55B0" w:rsidR="008006A4" w:rsidRPr="00FD0B3C" w:rsidRDefault="008006A4">
      <w:pPr>
        <w:pStyle w:val="CommentText"/>
        <w:rPr>
          <w:lang w:val="en-US"/>
        </w:rPr>
      </w:pPr>
      <w:r>
        <w:rPr>
          <w:rStyle w:val="CommentReference"/>
        </w:rPr>
        <w:annotationRef/>
      </w:r>
      <w:r w:rsidRPr="00D7448B">
        <w:rPr>
          <w:highlight w:val="green"/>
          <w:lang w:val="en-US"/>
        </w:rPr>
        <w:t>Check DE_DE to ensure that translation is ok</w:t>
      </w:r>
    </w:p>
  </w:comment>
  <w:comment w:id="11434" w:author="Author" w:date="2017-12-21T12:07:00Z" w:initials="A">
    <w:p w14:paraId="36AEBF47" w14:textId="464DB68D" w:rsidR="008006A4" w:rsidRPr="00FD0B3C" w:rsidRDefault="008006A4">
      <w:pPr>
        <w:pStyle w:val="CommentText"/>
        <w:rPr>
          <w:lang w:val="en-US"/>
        </w:rPr>
      </w:pPr>
      <w:r>
        <w:rPr>
          <w:rStyle w:val="CommentReference"/>
        </w:rPr>
        <w:annotationRef/>
      </w:r>
      <w:r w:rsidRPr="00FD0B3C">
        <w:rPr>
          <w:lang w:val="en-US"/>
        </w:rPr>
        <w:t>Think about putting this to main place</w:t>
      </w:r>
    </w:p>
  </w:comment>
  <w:comment w:id="11437" w:author="Author" w:date="2017-12-21T13:59:00Z" w:initials="A">
    <w:p w14:paraId="7A9A591A" w14:textId="2CF4E5CF" w:rsidR="008006A4" w:rsidRPr="00271284" w:rsidRDefault="008006A4">
      <w:pPr>
        <w:pStyle w:val="CommentText"/>
        <w:rPr>
          <w:lang w:val="en-US"/>
        </w:rPr>
      </w:pPr>
      <w:r>
        <w:rPr>
          <w:rStyle w:val="CommentReference"/>
        </w:rPr>
        <w:annotationRef/>
      </w:r>
      <w:r w:rsidRPr="00FD0B3C">
        <w:rPr>
          <w:lang w:val="en-US"/>
        </w:rPr>
        <w:t>Think about putting this to main place</w:t>
      </w:r>
    </w:p>
  </w:comment>
  <w:comment w:id="11453" w:author="Author" w:date="2018-02-02T17:18:00Z" w:initials="A">
    <w:p w14:paraId="7C23A6E7" w14:textId="7FE84D27" w:rsidR="008006A4" w:rsidRPr="00CF3B88" w:rsidRDefault="008006A4">
      <w:pPr>
        <w:pStyle w:val="CommentText"/>
        <w:rPr>
          <w:lang w:val="en-US"/>
        </w:rPr>
      </w:pPr>
      <w:r>
        <w:rPr>
          <w:rStyle w:val="CommentReference"/>
        </w:rPr>
        <w:annotationRef/>
      </w:r>
      <w:r w:rsidRPr="00CF3B88">
        <w:rPr>
          <w:highlight w:val="red"/>
          <w:lang w:val="en-US"/>
        </w:rPr>
        <w:t>Rather „recurring pay components“</w:t>
      </w:r>
      <w:r>
        <w:rPr>
          <w:highlight w:val="red"/>
          <w:lang w:val="en-US"/>
        </w:rPr>
        <w:t xml:space="preserve"> or “payments”</w:t>
      </w:r>
      <w:r w:rsidRPr="00CF3B88">
        <w:rPr>
          <w:highlight w:val="red"/>
          <w:lang w:val="en-US"/>
        </w:rPr>
        <w:t xml:space="preserve"> to not confuse with payment info (bank details)? If yes, then for all countries!</w:t>
      </w:r>
    </w:p>
  </w:comment>
  <w:comment w:id="11463" w:author="Author" w:date="2017-12-21T13:51:00Z" w:initials="A">
    <w:p w14:paraId="7EF1A281" w14:textId="6FC37978" w:rsidR="008006A4" w:rsidRPr="00307830" w:rsidRDefault="008006A4">
      <w:pPr>
        <w:pStyle w:val="CommentText"/>
        <w:rPr>
          <w:lang w:val="en-US"/>
        </w:rPr>
      </w:pPr>
      <w:r>
        <w:rPr>
          <w:rStyle w:val="CommentReference"/>
        </w:rPr>
        <w:annotationRef/>
      </w:r>
      <w:r w:rsidRPr="00FD0B3C">
        <w:rPr>
          <w:lang w:val="en-US"/>
        </w:rPr>
        <w:t>Think about putting this to main place</w:t>
      </w:r>
    </w:p>
  </w:comment>
  <w:comment w:id="11484" w:author="Author" w:date="2017-12-21T12:03:00Z" w:initials="A">
    <w:p w14:paraId="1394E067" w14:textId="20990AA5" w:rsidR="008006A4" w:rsidRPr="00FF1A3E" w:rsidRDefault="008006A4">
      <w:pPr>
        <w:pStyle w:val="CommentText"/>
        <w:rPr>
          <w:lang w:val="en-US"/>
        </w:rPr>
      </w:pPr>
      <w:r>
        <w:rPr>
          <w:rStyle w:val="CommentReference"/>
        </w:rPr>
        <w:annotationRef/>
      </w:r>
      <w:r w:rsidRPr="00FF1A3E">
        <w:rPr>
          <w:lang w:val="en-US"/>
        </w:rPr>
        <w:t>Check the rules i</w:t>
      </w:r>
      <w:r>
        <w:rPr>
          <w:lang w:val="en-US"/>
        </w:rPr>
        <w:t>n</w:t>
      </w:r>
      <w:r w:rsidRPr="00FF1A3E">
        <w:rPr>
          <w:lang w:val="en-US"/>
        </w:rPr>
        <w:t xml:space="preserve"> the dev instance!</w:t>
      </w:r>
    </w:p>
  </w:comment>
  <w:comment w:id="11485" w:author="Author" w:date="2017-12-21T13:51:00Z" w:initials="A">
    <w:p w14:paraId="6624680A" w14:textId="2BE5B3D3" w:rsidR="008006A4" w:rsidRPr="00307830" w:rsidRDefault="008006A4">
      <w:pPr>
        <w:pStyle w:val="CommentText"/>
        <w:rPr>
          <w:lang w:val="en-US"/>
        </w:rPr>
      </w:pPr>
      <w:r>
        <w:rPr>
          <w:rStyle w:val="CommentReference"/>
        </w:rPr>
        <w:annotationRef/>
      </w:r>
      <w:r w:rsidRPr="00FD0B3C">
        <w:rPr>
          <w:lang w:val="en-US"/>
        </w:rPr>
        <w:t>Think about putting this to main place</w:t>
      </w:r>
    </w:p>
  </w:comment>
  <w:comment w:id="11488" w:author="Author" w:date="2018-02-01T17:41:00Z" w:initials="A">
    <w:p w14:paraId="3B02CCE1" w14:textId="09A3D740" w:rsidR="008006A4" w:rsidRPr="00A42CAA" w:rsidRDefault="008006A4">
      <w:pPr>
        <w:pStyle w:val="CommentText"/>
        <w:rPr>
          <w:highlight w:val="red"/>
          <w:lang w:val="en-US"/>
        </w:rPr>
      </w:pPr>
      <w:r>
        <w:rPr>
          <w:rStyle w:val="CommentReference"/>
        </w:rPr>
        <w:annotationRef/>
      </w:r>
      <w:r w:rsidRPr="00A42CAA">
        <w:rPr>
          <w:highlight w:val="red"/>
          <w:lang w:val="en-US"/>
        </w:rPr>
        <w:t>Digits = n = number</w:t>
      </w:r>
    </w:p>
    <w:p w14:paraId="6D85589C" w14:textId="6BB79216" w:rsidR="008006A4" w:rsidRPr="00761D1E" w:rsidRDefault="008006A4">
      <w:pPr>
        <w:pStyle w:val="CommentText"/>
        <w:rPr>
          <w:lang w:val="en-US"/>
        </w:rPr>
      </w:pPr>
      <w:r w:rsidRPr="00A42CAA">
        <w:rPr>
          <w:highlight w:val="red"/>
          <w:lang w:val="en-US"/>
        </w:rPr>
        <w:t>Replace below “number” with “digit”??</w:t>
      </w:r>
    </w:p>
  </w:comment>
  <w:comment w:id="11490" w:author="Author" w:date="2018-02-01T17:27:00Z" w:initials="A">
    <w:p w14:paraId="7D6365B0" w14:textId="1545A40A" w:rsidR="008006A4" w:rsidRPr="001505F2" w:rsidRDefault="008006A4" w:rsidP="001505F2">
      <w:pPr>
        <w:pStyle w:val="CommentText"/>
        <w:rPr>
          <w:lang w:val="en-US"/>
        </w:rPr>
      </w:pPr>
      <w:r w:rsidRPr="001505F2">
        <w:rPr>
          <w:rStyle w:val="CommentReference"/>
          <w:highlight w:val="yellow"/>
        </w:rPr>
        <w:annotationRef/>
      </w:r>
      <w:r w:rsidRPr="00A42CAA">
        <w:rPr>
          <w:highlight w:val="green"/>
          <w:lang w:val="en-US"/>
        </w:rPr>
        <w:t>Account number = maximum 16 digits</w:t>
      </w:r>
    </w:p>
    <w:p w14:paraId="26B220C9" w14:textId="49855CA7" w:rsidR="008006A4" w:rsidRPr="001505F2" w:rsidRDefault="008006A4" w:rsidP="001505F2">
      <w:pPr>
        <w:pStyle w:val="CommentText"/>
        <w:rPr>
          <w:lang w:val="en-US"/>
        </w:rPr>
      </w:pPr>
      <w:r w:rsidRPr="001505F2">
        <w:rPr>
          <w:lang w:val="en-US"/>
        </w:rPr>
        <w:t>R</w:t>
      </w:r>
      <w:r>
        <w:rPr>
          <w:lang w:val="en-US"/>
        </w:rPr>
        <w:t>outing number = exactly 3 or 9 digits (In rule in system seems 6 instead of 9)</w:t>
      </w:r>
    </w:p>
  </w:comment>
  <w:comment w:id="11491" w:author="Author" w:date="2017-12-19T17:54:00Z" w:initials="A">
    <w:p w14:paraId="4DC515E8" w14:textId="07DC61A6" w:rsidR="008006A4" w:rsidRPr="00887917" w:rsidRDefault="008006A4">
      <w:pPr>
        <w:pStyle w:val="CommentText"/>
        <w:rPr>
          <w:lang w:val="en-US"/>
        </w:rPr>
      </w:pPr>
      <w:r>
        <w:rPr>
          <w:rStyle w:val="CommentReference"/>
        </w:rPr>
        <w:annotationRef/>
      </w:r>
      <w:r w:rsidRPr="008D3676">
        <w:rPr>
          <w:lang w:val="en-US"/>
        </w:rPr>
        <w:t>Think about leaving this in the generic description</w:t>
      </w:r>
    </w:p>
  </w:comment>
  <w:comment w:id="11492" w:author="Author" w:date="2017-12-19T17:54:00Z" w:initials="A">
    <w:p w14:paraId="6A8E9415" w14:textId="22E972D8" w:rsidR="008006A4" w:rsidRPr="00887917" w:rsidRDefault="008006A4">
      <w:pPr>
        <w:pStyle w:val="CommentText"/>
        <w:rPr>
          <w:lang w:val="en-US"/>
        </w:rPr>
      </w:pPr>
      <w:r>
        <w:rPr>
          <w:rStyle w:val="CommentReference"/>
        </w:rPr>
        <w:annotationRef/>
      </w:r>
      <w:r w:rsidRPr="008D3676">
        <w:rPr>
          <w:lang w:val="en-US"/>
        </w:rPr>
        <w:t>Think about leaving this in the generic description</w:t>
      </w:r>
    </w:p>
  </w:comment>
  <w:comment w:id="11497" w:author="Author" w:date="2017-12-19T17:54:00Z" w:initials="A">
    <w:p w14:paraId="391E14F6" w14:textId="77777777" w:rsidR="008006A4" w:rsidRPr="00887917" w:rsidRDefault="008006A4" w:rsidP="00397F67">
      <w:pPr>
        <w:pStyle w:val="CommentText"/>
        <w:rPr>
          <w:lang w:val="en-US"/>
        </w:rPr>
      </w:pPr>
      <w:r>
        <w:rPr>
          <w:rStyle w:val="CommentReference"/>
        </w:rPr>
        <w:annotationRef/>
      </w:r>
      <w:r w:rsidRPr="008D3676">
        <w:rPr>
          <w:lang w:val="en-US"/>
        </w:rPr>
        <w:t>Think about leaving this in the generic description</w:t>
      </w:r>
    </w:p>
  </w:comment>
  <w:comment w:id="11498" w:author="Author" w:date="2018-02-01T17:29:00Z" w:initials="A">
    <w:p w14:paraId="1E5AC182" w14:textId="5D8DFFEA" w:rsidR="008006A4" w:rsidRPr="001505F2" w:rsidRDefault="008006A4">
      <w:pPr>
        <w:pStyle w:val="CommentText"/>
        <w:rPr>
          <w:lang w:val="en-US"/>
        </w:rPr>
      </w:pPr>
      <w:r>
        <w:rPr>
          <w:rStyle w:val="CommentReference"/>
        </w:rPr>
        <w:annotationRef/>
      </w:r>
      <w:r w:rsidRPr="001505F2">
        <w:rPr>
          <w:lang w:val="en-US"/>
        </w:rPr>
        <w:t>7 alphanumeric characters; the format is as follows: XXX-XXX</w:t>
      </w:r>
    </w:p>
  </w:comment>
  <w:comment w:id="11505" w:author="Author" w:date="2018-02-01T17:28:00Z" w:initials="A">
    <w:p w14:paraId="5340AD20" w14:textId="65027634" w:rsidR="008006A4" w:rsidRDefault="008006A4">
      <w:pPr>
        <w:pStyle w:val="CommentText"/>
      </w:pPr>
      <w:r>
        <w:rPr>
          <w:rStyle w:val="CommentReference"/>
        </w:rPr>
        <w:annotationRef/>
      </w:r>
      <w:r>
        <w:t>Maximum 9 digits (9n)</w:t>
      </w:r>
    </w:p>
  </w:comment>
  <w:comment w:id="11509" w:author="Author" w:date="2017-12-20T15:54:00Z" w:initials="A">
    <w:p w14:paraId="48C9E574" w14:textId="64D0734E" w:rsidR="008006A4" w:rsidRDefault="008006A4">
      <w:pPr>
        <w:pStyle w:val="CommentText"/>
      </w:pPr>
      <w:r>
        <w:rPr>
          <w:rStyle w:val="CommentReference"/>
        </w:rPr>
        <w:annotationRef/>
      </w:r>
      <w:r>
        <w:t>Abstand lassen as is, weil sonst zeilenumbruch kommt</w:t>
      </w:r>
    </w:p>
  </w:comment>
  <w:comment w:id="11510" w:author="Author" w:date="2017-12-20T15:53:00Z" w:initials="A">
    <w:p w14:paraId="1AB9A229" w14:textId="13742D26" w:rsidR="008006A4" w:rsidRPr="00397F67" w:rsidRDefault="008006A4">
      <w:pPr>
        <w:pStyle w:val="CommentText"/>
        <w:rPr>
          <w:lang w:val="en-US"/>
        </w:rPr>
      </w:pPr>
      <w:r>
        <w:rPr>
          <w:rStyle w:val="CommentReference"/>
        </w:rPr>
        <w:annotationRef/>
      </w:r>
      <w:r w:rsidRPr="008D3676">
        <w:rPr>
          <w:lang w:val="en-US"/>
        </w:rPr>
        <w:t>Think about leaving this in the generic description</w:t>
      </w:r>
    </w:p>
  </w:comment>
  <w:comment w:id="11523" w:author="Author" w:date="2017-12-19T17:54:00Z" w:initials="A">
    <w:p w14:paraId="0C75C760" w14:textId="77777777" w:rsidR="008006A4" w:rsidRPr="00887917" w:rsidRDefault="008006A4" w:rsidP="00C673F3">
      <w:pPr>
        <w:pStyle w:val="CommentText"/>
        <w:rPr>
          <w:lang w:val="en-US"/>
        </w:rPr>
      </w:pPr>
      <w:r>
        <w:rPr>
          <w:rStyle w:val="CommentReference"/>
        </w:rPr>
        <w:annotationRef/>
      </w:r>
      <w:r w:rsidRPr="008D3676">
        <w:rPr>
          <w:lang w:val="en-US"/>
        </w:rPr>
        <w:t>Think about leaving this in the generic description</w:t>
      </w:r>
    </w:p>
  </w:comment>
  <w:comment w:id="11528" w:author="Author" w:date="2018-02-01T17:30:00Z" w:initials="A">
    <w:p w14:paraId="487DD652" w14:textId="1A39F1F5" w:rsidR="008006A4" w:rsidRPr="00761D1E" w:rsidRDefault="008006A4">
      <w:pPr>
        <w:pStyle w:val="CommentText"/>
        <w:rPr>
          <w:lang w:val="en-US"/>
        </w:rPr>
      </w:pPr>
      <w:r>
        <w:rPr>
          <w:rStyle w:val="CommentReference"/>
        </w:rPr>
        <w:annotationRef/>
      </w:r>
      <w:r w:rsidRPr="00761D1E">
        <w:rPr>
          <w:lang w:val="en-US"/>
        </w:rPr>
        <w:t>Maximum 15 alphanumeric characters, hyphens allowed</w:t>
      </w:r>
    </w:p>
  </w:comment>
  <w:comment w:id="11537" w:author="Author" w:date="2017-12-20T15:54:00Z" w:initials="A">
    <w:p w14:paraId="1D6E700A" w14:textId="77777777" w:rsidR="008006A4" w:rsidRPr="00761D1E" w:rsidRDefault="008006A4" w:rsidP="00C673F3">
      <w:pPr>
        <w:pStyle w:val="CommentText"/>
        <w:rPr>
          <w:lang w:val="en-US"/>
        </w:rPr>
      </w:pPr>
      <w:r>
        <w:rPr>
          <w:rStyle w:val="CommentReference"/>
        </w:rPr>
        <w:annotationRef/>
      </w:r>
      <w:r w:rsidRPr="00761D1E">
        <w:rPr>
          <w:lang w:val="en-US"/>
        </w:rPr>
        <w:t>Abstand lassen as is, weil sonst zeilenumbruch kommt</w:t>
      </w:r>
    </w:p>
  </w:comment>
  <w:comment w:id="11540" w:author="Author" w:date="2018-01-16T14:09:00Z" w:initials="A">
    <w:p w14:paraId="00BA41CC" w14:textId="24E2C981" w:rsidR="008006A4" w:rsidRPr="00C673F3" w:rsidRDefault="008006A4">
      <w:pPr>
        <w:pStyle w:val="CommentText"/>
        <w:rPr>
          <w:lang w:val="en-US"/>
        </w:rPr>
      </w:pPr>
      <w:r>
        <w:rPr>
          <w:rStyle w:val="CommentReference"/>
        </w:rPr>
        <w:annotationRef/>
      </w:r>
      <w:r w:rsidRPr="00C673F3">
        <w:rPr>
          <w:lang w:val="en-US"/>
        </w:rPr>
        <w:t>Field is there but not filled for selected bank, need to check</w:t>
      </w:r>
    </w:p>
  </w:comment>
  <w:comment w:id="11541" w:author="Author" w:date="2018-01-16T14:30:00Z" w:initials="A">
    <w:p w14:paraId="04E91D78" w14:textId="395B427D" w:rsidR="008006A4" w:rsidRPr="00B32FF9" w:rsidRDefault="008006A4">
      <w:pPr>
        <w:pStyle w:val="CommentText"/>
        <w:rPr>
          <w:lang w:val="en-US"/>
        </w:rPr>
      </w:pPr>
      <w:r>
        <w:rPr>
          <w:rStyle w:val="CommentReference"/>
        </w:rPr>
        <w:annotationRef/>
      </w:r>
      <w:r w:rsidRPr="00B32FF9">
        <w:rPr>
          <w:lang w:val="en-US"/>
        </w:rPr>
        <w:t xml:space="preserve">Because it’s an optional field in the </w:t>
      </w:r>
      <w:r>
        <w:rPr>
          <w:lang w:val="en-US"/>
        </w:rPr>
        <w:t>Bank MDF object, it has not been filled there. So, if filled in Bank object, then suggested here, too</w:t>
      </w:r>
    </w:p>
  </w:comment>
  <w:comment w:id="11545" w:author="Author" w:date="2017-12-20T15:53:00Z" w:initials="A">
    <w:p w14:paraId="30CCF205" w14:textId="77777777" w:rsidR="008006A4" w:rsidRPr="00397F67" w:rsidRDefault="008006A4" w:rsidP="00C673F3">
      <w:pPr>
        <w:pStyle w:val="CommentText"/>
        <w:rPr>
          <w:lang w:val="en-US"/>
        </w:rPr>
      </w:pPr>
      <w:r>
        <w:rPr>
          <w:rStyle w:val="CommentReference"/>
        </w:rPr>
        <w:annotationRef/>
      </w:r>
      <w:r w:rsidRPr="008D3676">
        <w:rPr>
          <w:lang w:val="en-US"/>
        </w:rPr>
        <w:t>Think about leaving this in the generic description</w:t>
      </w:r>
    </w:p>
  </w:comment>
  <w:comment w:id="11549" w:author="Author" w:date="2018-02-01T17:31:00Z" w:initials="A">
    <w:p w14:paraId="496F4713" w14:textId="65EDF9B3" w:rsidR="008006A4" w:rsidRPr="006730C8" w:rsidRDefault="008006A4">
      <w:pPr>
        <w:pStyle w:val="CommentText"/>
      </w:pPr>
      <w:r>
        <w:rPr>
          <w:rStyle w:val="CommentReference"/>
        </w:rPr>
        <w:annotationRef/>
      </w:r>
      <w:r w:rsidRPr="00A42CAA">
        <w:rPr>
          <w:highlight w:val="green"/>
        </w:rPr>
        <w:t>Account number = maximum 10 digits (sieht so aus, dass vorne nullen kommen um auf 10 digits zu kommen, similar as for UAE)</w:t>
      </w:r>
    </w:p>
    <w:p w14:paraId="5DFE3AB6" w14:textId="75A8D059" w:rsidR="008006A4" w:rsidRPr="001505F2" w:rsidRDefault="008006A4">
      <w:pPr>
        <w:pStyle w:val="CommentText"/>
        <w:rPr>
          <w:lang w:val="en-US"/>
        </w:rPr>
      </w:pPr>
      <w:r w:rsidRPr="00EB3973">
        <w:rPr>
          <w:highlight w:val="green"/>
          <w:lang w:val="en-US"/>
        </w:rPr>
        <w:t>Routing number (Bank code) = exactly 8 digits</w:t>
      </w:r>
    </w:p>
  </w:comment>
  <w:comment w:id="11550" w:author="Author" w:date="2017-12-21T11:00:00Z" w:initials="A">
    <w:p w14:paraId="50699361" w14:textId="6B5DC58B" w:rsidR="008006A4" w:rsidRPr="000B3BCC" w:rsidRDefault="008006A4">
      <w:pPr>
        <w:pStyle w:val="CommentText"/>
        <w:rPr>
          <w:lang w:val="en-US"/>
        </w:rPr>
      </w:pPr>
      <w:r>
        <w:rPr>
          <w:rStyle w:val="CommentReference"/>
        </w:rPr>
        <w:annotationRef/>
      </w:r>
      <w:r w:rsidRPr="008D3676">
        <w:rPr>
          <w:lang w:val="en-US"/>
        </w:rPr>
        <w:t>Think about leaving this in the generic description</w:t>
      </w:r>
    </w:p>
  </w:comment>
  <w:comment w:id="11551" w:author="Author" w:date="2017-12-21T11:00:00Z" w:initials="A">
    <w:p w14:paraId="04777689" w14:textId="165D0011" w:rsidR="008006A4" w:rsidRPr="000B3BCC" w:rsidRDefault="008006A4">
      <w:pPr>
        <w:pStyle w:val="CommentText"/>
        <w:rPr>
          <w:lang w:val="en-US"/>
        </w:rPr>
      </w:pPr>
      <w:r>
        <w:rPr>
          <w:rStyle w:val="CommentReference"/>
        </w:rPr>
        <w:annotationRef/>
      </w:r>
      <w:r w:rsidRPr="008D3676">
        <w:rPr>
          <w:lang w:val="en-US"/>
        </w:rPr>
        <w:t>Think about leaving this in the generic description</w:t>
      </w:r>
    </w:p>
  </w:comment>
  <w:comment w:id="11554" w:author="Author" w:date="2018-02-01T17:34:00Z" w:initials="A">
    <w:p w14:paraId="50A9A6AB" w14:textId="030D2EF4" w:rsidR="008006A4" w:rsidRPr="001505F2" w:rsidRDefault="008006A4" w:rsidP="00F670E6">
      <w:pPr>
        <w:pStyle w:val="CommentText"/>
        <w:rPr>
          <w:lang w:val="en-US"/>
        </w:rPr>
      </w:pPr>
      <w:r>
        <w:rPr>
          <w:rStyle w:val="CommentReference"/>
        </w:rPr>
        <w:annotationRef/>
      </w:r>
      <w:r w:rsidRPr="001505F2">
        <w:rPr>
          <w:lang w:val="en-US"/>
        </w:rPr>
        <w:t>Account number = 1</w:t>
      </w:r>
      <w:r>
        <w:rPr>
          <w:lang w:val="en-US"/>
        </w:rPr>
        <w:t>1 or 13 alphanumeric characters</w:t>
      </w:r>
      <w:r w:rsidRPr="001505F2">
        <w:rPr>
          <w:lang w:val="en-US"/>
        </w:rPr>
        <w:t xml:space="preserve"> </w:t>
      </w:r>
    </w:p>
    <w:p w14:paraId="2DA50A22" w14:textId="12B3287E" w:rsidR="008006A4" w:rsidRPr="00761D1E" w:rsidRDefault="008006A4" w:rsidP="00F670E6">
      <w:pPr>
        <w:pStyle w:val="CommentText"/>
        <w:rPr>
          <w:lang w:val="en-US"/>
        </w:rPr>
      </w:pPr>
      <w:r w:rsidRPr="00EB3973">
        <w:rPr>
          <w:highlight w:val="green"/>
          <w:lang w:val="en-US"/>
        </w:rPr>
        <w:t>Routing number = exactly 10 digits</w:t>
      </w:r>
    </w:p>
  </w:comment>
  <w:comment w:id="11555" w:author="Author" w:date="2017-12-21T11:02:00Z" w:initials="A">
    <w:p w14:paraId="5A364F10" w14:textId="3B9D06D5" w:rsidR="008006A4" w:rsidRPr="000B3BCC" w:rsidRDefault="008006A4">
      <w:pPr>
        <w:pStyle w:val="CommentText"/>
        <w:rPr>
          <w:lang w:val="en-US"/>
        </w:rPr>
      </w:pPr>
      <w:r>
        <w:rPr>
          <w:rStyle w:val="CommentReference"/>
        </w:rPr>
        <w:annotationRef/>
      </w:r>
      <w:r>
        <w:rPr>
          <w:rStyle w:val="CommentReference"/>
        </w:rPr>
        <w:annotationRef/>
      </w:r>
      <w:r w:rsidRPr="008D3676">
        <w:rPr>
          <w:lang w:val="en-US"/>
        </w:rPr>
        <w:t>Think about leaving this in the generic description</w:t>
      </w:r>
    </w:p>
  </w:comment>
  <w:comment w:id="11556" w:author="Author" w:date="2018-02-01T17:33:00Z" w:initials="A">
    <w:p w14:paraId="2E640B83" w14:textId="38EBE1FE" w:rsidR="008006A4" w:rsidRPr="00761D1E" w:rsidRDefault="008006A4">
      <w:pPr>
        <w:pStyle w:val="CommentText"/>
        <w:rPr>
          <w:lang w:val="en-US"/>
        </w:rPr>
      </w:pPr>
      <w:r>
        <w:rPr>
          <w:rStyle w:val="CommentReference"/>
        </w:rPr>
        <w:annotationRef/>
      </w:r>
      <w:r w:rsidRPr="00761D1E">
        <w:rPr>
          <w:lang w:val="en-US"/>
        </w:rPr>
        <w:t>digits</w:t>
      </w:r>
    </w:p>
  </w:comment>
  <w:comment w:id="11559" w:author="Author" w:date="2018-02-01T17:53:00Z" w:initials="A">
    <w:p w14:paraId="54919D54" w14:textId="749BD925" w:rsidR="008006A4" w:rsidRPr="00761D1E" w:rsidRDefault="008006A4">
      <w:pPr>
        <w:pStyle w:val="CommentText"/>
        <w:rPr>
          <w:lang w:val="en-US"/>
        </w:rPr>
      </w:pPr>
      <w:r>
        <w:rPr>
          <w:rStyle w:val="CommentReference"/>
        </w:rPr>
        <w:annotationRef/>
      </w:r>
      <w:r w:rsidRPr="00761D1E">
        <w:rPr>
          <w:lang w:val="en-US"/>
        </w:rPr>
        <w:t>or 13c??</w:t>
      </w:r>
    </w:p>
  </w:comment>
  <w:comment w:id="11560" w:author="Author" w:date="2017-12-21T11:02:00Z" w:initials="A">
    <w:p w14:paraId="3DB4469C" w14:textId="2E78E42C" w:rsidR="008006A4" w:rsidRPr="000B3BCC" w:rsidRDefault="008006A4">
      <w:pPr>
        <w:pStyle w:val="CommentText"/>
        <w:rPr>
          <w:lang w:val="en-US"/>
        </w:rPr>
      </w:pPr>
      <w:r>
        <w:rPr>
          <w:rStyle w:val="CommentReference"/>
        </w:rPr>
        <w:annotationRef/>
      </w:r>
      <w:r>
        <w:rPr>
          <w:rStyle w:val="CommentReference"/>
        </w:rPr>
        <w:annotationRef/>
      </w:r>
      <w:r w:rsidRPr="008D3676">
        <w:rPr>
          <w:lang w:val="en-US"/>
        </w:rPr>
        <w:t>Think about leaving this in the generic description</w:t>
      </w:r>
    </w:p>
  </w:comment>
  <w:comment w:id="11563" w:author="Author" w:date="2018-02-01T17:35:00Z" w:initials="A">
    <w:p w14:paraId="44B296D7" w14:textId="59231078" w:rsidR="008006A4" w:rsidRPr="001505F2" w:rsidRDefault="008006A4" w:rsidP="00F670E6">
      <w:pPr>
        <w:pStyle w:val="CommentText"/>
        <w:rPr>
          <w:lang w:val="en-US"/>
        </w:rPr>
      </w:pPr>
      <w:r>
        <w:rPr>
          <w:rStyle w:val="CommentReference"/>
        </w:rPr>
        <w:annotationRef/>
      </w:r>
      <w:r w:rsidRPr="00A42CAA">
        <w:rPr>
          <w:highlight w:val="green"/>
          <w:lang w:val="en-US"/>
        </w:rPr>
        <w:t>Account number = maximum 8 digits</w:t>
      </w:r>
    </w:p>
    <w:p w14:paraId="1198E4CE" w14:textId="38179814" w:rsidR="008006A4" w:rsidRPr="00F670E6" w:rsidRDefault="008006A4" w:rsidP="00F670E6">
      <w:pPr>
        <w:pStyle w:val="CommentText"/>
        <w:rPr>
          <w:lang w:val="en-US"/>
        </w:rPr>
      </w:pPr>
      <w:r w:rsidRPr="00EB3973">
        <w:rPr>
          <w:highlight w:val="green"/>
          <w:lang w:val="en-US"/>
        </w:rPr>
        <w:t>Routing number (sort code) = maximum 6 alphanumeric characters</w:t>
      </w:r>
    </w:p>
  </w:comment>
  <w:comment w:id="11564" w:author="Author" w:date="2017-12-21T11:18:00Z" w:initials="A">
    <w:p w14:paraId="61D01D53" w14:textId="4A0334ED" w:rsidR="008006A4" w:rsidRPr="00AF49DE" w:rsidRDefault="008006A4">
      <w:pPr>
        <w:pStyle w:val="CommentText"/>
        <w:rPr>
          <w:lang w:val="en-US"/>
        </w:rPr>
      </w:pPr>
      <w:r>
        <w:rPr>
          <w:rStyle w:val="CommentReference"/>
        </w:rPr>
        <w:annotationRef/>
      </w:r>
      <w:r w:rsidRPr="008D3676">
        <w:rPr>
          <w:lang w:val="en-US"/>
        </w:rPr>
        <w:t>Think about leaving this in the generic description</w:t>
      </w:r>
    </w:p>
  </w:comment>
  <w:comment w:id="11565" w:author="Author" w:date="2018-02-19T12:04:00Z" w:initials="A">
    <w:p w14:paraId="7FE5A1A9" w14:textId="57CD8E9F" w:rsidR="008006A4" w:rsidRPr="00AE400D" w:rsidRDefault="008006A4">
      <w:pPr>
        <w:pStyle w:val="CommentText"/>
        <w:rPr>
          <w:lang w:val="en-US"/>
        </w:rPr>
      </w:pPr>
      <w:r>
        <w:rPr>
          <w:rStyle w:val="CommentReference"/>
        </w:rPr>
        <w:annotationRef/>
      </w:r>
      <w:r w:rsidRPr="00AE400D">
        <w:rPr>
          <w:lang w:val="en-US"/>
        </w:rPr>
        <w:t>Keep here</w:t>
      </w:r>
    </w:p>
  </w:comment>
  <w:comment w:id="11567" w:author="Author" w:date="2017-12-21T11:18:00Z" w:initials="A">
    <w:p w14:paraId="7511CC3A" w14:textId="1790B1C4" w:rsidR="008006A4" w:rsidRPr="00AF49DE" w:rsidRDefault="008006A4">
      <w:pPr>
        <w:pStyle w:val="CommentText"/>
        <w:rPr>
          <w:lang w:val="en-US"/>
        </w:rPr>
      </w:pPr>
      <w:r>
        <w:rPr>
          <w:rStyle w:val="CommentReference"/>
        </w:rPr>
        <w:annotationRef/>
      </w:r>
      <w:r w:rsidRPr="008D3676">
        <w:rPr>
          <w:lang w:val="en-US"/>
        </w:rPr>
        <w:t>Think about leaving this in the generic description</w:t>
      </w:r>
    </w:p>
  </w:comment>
  <w:comment w:id="11570" w:author="Author" w:date="2018-02-01T17:36:00Z" w:initials="A">
    <w:p w14:paraId="13BB87CD" w14:textId="4ECB0EE0" w:rsidR="008006A4" w:rsidRPr="001505F2" w:rsidRDefault="008006A4" w:rsidP="00F670E6">
      <w:pPr>
        <w:pStyle w:val="CommentText"/>
        <w:rPr>
          <w:lang w:val="en-US"/>
        </w:rPr>
      </w:pPr>
      <w:r>
        <w:rPr>
          <w:rStyle w:val="CommentReference"/>
        </w:rPr>
        <w:annotationRef/>
      </w:r>
      <w:r w:rsidRPr="001505F2">
        <w:rPr>
          <w:lang w:val="en-US"/>
        </w:rPr>
        <w:t>Account number = maximum 1</w:t>
      </w:r>
      <w:r>
        <w:rPr>
          <w:lang w:val="en-US"/>
        </w:rPr>
        <w:t>6</w:t>
      </w:r>
      <w:r w:rsidRPr="001505F2">
        <w:rPr>
          <w:lang w:val="en-US"/>
        </w:rPr>
        <w:t xml:space="preserve"> digits</w:t>
      </w:r>
    </w:p>
    <w:p w14:paraId="25643159" w14:textId="46F69498" w:rsidR="008006A4" w:rsidRDefault="008006A4" w:rsidP="00F670E6">
      <w:pPr>
        <w:pStyle w:val="CommentText"/>
        <w:rPr>
          <w:lang w:val="en-US"/>
        </w:rPr>
      </w:pPr>
      <w:r w:rsidRPr="001505F2">
        <w:rPr>
          <w:lang w:val="en-US"/>
        </w:rPr>
        <w:t>R</w:t>
      </w:r>
      <w:r>
        <w:rPr>
          <w:lang w:val="en-US"/>
        </w:rPr>
        <w:t>outing number = maximum 11 digits</w:t>
      </w:r>
    </w:p>
    <w:p w14:paraId="7CAF7072" w14:textId="12DF711D" w:rsidR="008006A4" w:rsidRPr="00F670E6" w:rsidRDefault="008006A4" w:rsidP="00F670E6">
      <w:pPr>
        <w:pStyle w:val="CommentText"/>
        <w:rPr>
          <w:lang w:val="en-US"/>
        </w:rPr>
      </w:pPr>
      <w:r>
        <w:rPr>
          <w:lang w:val="en-US"/>
        </w:rPr>
        <w:t>(Digits = n = number)</w:t>
      </w:r>
    </w:p>
  </w:comment>
  <w:comment w:id="11571" w:author="Author" w:date="2017-12-21T11:18:00Z" w:initials="A">
    <w:p w14:paraId="26683B16" w14:textId="26698D4C" w:rsidR="008006A4" w:rsidRPr="00AF49DE" w:rsidRDefault="008006A4">
      <w:pPr>
        <w:pStyle w:val="CommentText"/>
        <w:rPr>
          <w:lang w:val="en-US"/>
        </w:rPr>
      </w:pPr>
      <w:r>
        <w:rPr>
          <w:rStyle w:val="CommentReference"/>
        </w:rPr>
        <w:annotationRef/>
      </w:r>
      <w:r w:rsidRPr="008D3676">
        <w:rPr>
          <w:lang w:val="en-US"/>
        </w:rPr>
        <w:t>Think about leaving this in the generic description</w:t>
      </w:r>
    </w:p>
  </w:comment>
  <w:comment w:id="11572" w:author="Author" w:date="2018-02-01T18:03:00Z" w:initials="A">
    <w:p w14:paraId="7D568E20" w14:textId="561BDBA1" w:rsidR="008006A4" w:rsidRPr="009B0EEF" w:rsidRDefault="008006A4">
      <w:pPr>
        <w:pStyle w:val="CommentText"/>
        <w:rPr>
          <w:lang w:val="en-US"/>
        </w:rPr>
      </w:pPr>
      <w:r w:rsidRPr="009B0EEF">
        <w:rPr>
          <w:rStyle w:val="CommentReference"/>
          <w:highlight w:val="red"/>
        </w:rPr>
        <w:annotationRef/>
      </w:r>
      <w:r w:rsidRPr="009B0EEF">
        <w:rPr>
          <w:highlight w:val="red"/>
          <w:lang w:val="en-US"/>
        </w:rPr>
        <w:t xml:space="preserve">TO </w:t>
      </w:r>
      <w:r w:rsidRPr="006730C8">
        <w:rPr>
          <w:highlight w:val="red"/>
          <w:lang w:val="en-US"/>
        </w:rPr>
        <w:t>CHECK, is different than what is mentioned in handbook&amp;rules in system</w:t>
      </w:r>
    </w:p>
  </w:comment>
  <w:comment w:id="11573" w:author="Author" w:date="2017-12-21T11:18:00Z" w:initials="A">
    <w:p w14:paraId="2F2B859B" w14:textId="471A294E" w:rsidR="008006A4" w:rsidRPr="00AF49DE" w:rsidRDefault="008006A4">
      <w:pPr>
        <w:pStyle w:val="CommentText"/>
        <w:rPr>
          <w:lang w:val="en-US"/>
        </w:rPr>
      </w:pPr>
      <w:r>
        <w:rPr>
          <w:rStyle w:val="CommentReference"/>
        </w:rPr>
        <w:annotationRef/>
      </w:r>
      <w:r w:rsidRPr="008D3676">
        <w:rPr>
          <w:lang w:val="en-US"/>
        </w:rPr>
        <w:t>Think about leaving this in the generic description</w:t>
      </w:r>
    </w:p>
  </w:comment>
  <w:comment w:id="11586" w:author="Author" w:date="2017-12-19T17:22:00Z" w:initials="A">
    <w:p w14:paraId="178E3647" w14:textId="34D9EE65" w:rsidR="008006A4" w:rsidRPr="008D3676" w:rsidRDefault="008006A4">
      <w:pPr>
        <w:pStyle w:val="CommentText"/>
        <w:rPr>
          <w:lang w:val="en-US"/>
        </w:rPr>
      </w:pPr>
      <w:r>
        <w:rPr>
          <w:rStyle w:val="CommentReference"/>
        </w:rPr>
        <w:annotationRef/>
      </w:r>
      <w:r w:rsidRPr="008D3676">
        <w:rPr>
          <w:lang w:val="en-US"/>
        </w:rPr>
        <w:t>Think about leaving this in the generic description</w:t>
      </w:r>
    </w:p>
  </w:comment>
  <w:comment w:id="11594" w:author="Author" w:date="2018-02-01T17:37:00Z" w:initials="A">
    <w:p w14:paraId="1CAB1D3E" w14:textId="22D9580F" w:rsidR="008006A4" w:rsidRPr="00F670E6" w:rsidRDefault="008006A4">
      <w:pPr>
        <w:pStyle w:val="CommentText"/>
        <w:rPr>
          <w:lang w:val="en-US"/>
        </w:rPr>
      </w:pPr>
      <w:r>
        <w:rPr>
          <w:rStyle w:val="CommentReference"/>
        </w:rPr>
        <w:annotationRef/>
      </w:r>
      <w:r w:rsidRPr="00F670E6">
        <w:rPr>
          <w:lang w:val="en-US"/>
        </w:rPr>
        <w:t>Maximum 9 digits, validated according to American Banker´s Association (ABA)</w:t>
      </w:r>
    </w:p>
  </w:comment>
  <w:comment w:id="11603" w:author="Author" w:date="2018-02-01T17:37:00Z" w:initials="A">
    <w:p w14:paraId="66CA172C" w14:textId="6D2E97A1" w:rsidR="008006A4" w:rsidRPr="00F670E6" w:rsidRDefault="008006A4">
      <w:pPr>
        <w:pStyle w:val="CommentText"/>
        <w:rPr>
          <w:lang w:val="en-US"/>
        </w:rPr>
      </w:pPr>
      <w:r>
        <w:rPr>
          <w:rStyle w:val="CommentReference"/>
        </w:rPr>
        <w:annotationRef/>
      </w:r>
      <w:r w:rsidRPr="00F670E6">
        <w:rPr>
          <w:lang w:val="en-US"/>
        </w:rPr>
        <w:t>Maximum 18 alphanumeric characters, hyphens allowed</w:t>
      </w:r>
    </w:p>
  </w:comment>
  <w:comment w:id="11613" w:author="Author" w:date="2018-01-16T14:09:00Z" w:initials="A">
    <w:p w14:paraId="7A9B4E61" w14:textId="77777777" w:rsidR="008006A4" w:rsidRPr="00C673F3" w:rsidRDefault="008006A4" w:rsidP="001A0970">
      <w:pPr>
        <w:pStyle w:val="CommentText"/>
        <w:rPr>
          <w:lang w:val="en-US"/>
        </w:rPr>
      </w:pPr>
      <w:r>
        <w:rPr>
          <w:rStyle w:val="CommentReference"/>
        </w:rPr>
        <w:annotationRef/>
      </w:r>
      <w:r w:rsidRPr="00C673F3">
        <w:rPr>
          <w:lang w:val="en-US"/>
        </w:rPr>
        <w:t>Field is there but not filled for selected bank, need to check</w:t>
      </w:r>
    </w:p>
  </w:comment>
  <w:comment w:id="11614" w:author="Author" w:date="2018-01-16T14:30:00Z" w:initials="A">
    <w:p w14:paraId="331ACBF6" w14:textId="77777777" w:rsidR="008006A4" w:rsidRPr="00B32FF9" w:rsidRDefault="008006A4" w:rsidP="001A0970">
      <w:pPr>
        <w:pStyle w:val="CommentText"/>
        <w:rPr>
          <w:lang w:val="en-US"/>
        </w:rPr>
      </w:pPr>
      <w:r>
        <w:rPr>
          <w:rStyle w:val="CommentReference"/>
        </w:rPr>
        <w:annotationRef/>
      </w:r>
      <w:r w:rsidRPr="00B32FF9">
        <w:rPr>
          <w:lang w:val="en-US"/>
        </w:rPr>
        <w:t xml:space="preserve">Because it’s an optional field in the </w:t>
      </w:r>
      <w:r>
        <w:rPr>
          <w:lang w:val="en-US"/>
        </w:rPr>
        <w:t>Bank MDF object, it has not been filled there. So, if filled in Bank object, then suggested here, too</w:t>
      </w:r>
    </w:p>
  </w:comment>
  <w:comment w:id="11618" w:author="Author" w:date="2017-12-19T17:22:00Z" w:initials="A">
    <w:p w14:paraId="31CA0DCE" w14:textId="32489D9C" w:rsidR="008006A4" w:rsidRPr="008D3676" w:rsidRDefault="008006A4">
      <w:pPr>
        <w:pStyle w:val="CommentText"/>
        <w:rPr>
          <w:lang w:val="en-US"/>
        </w:rPr>
      </w:pPr>
      <w:r>
        <w:rPr>
          <w:rStyle w:val="CommentReference"/>
        </w:rPr>
        <w:annotationRef/>
      </w:r>
      <w:r w:rsidRPr="008D3676">
        <w:rPr>
          <w:lang w:val="en-US"/>
        </w:rPr>
        <w:t>Think about leaving this in the generic description</w:t>
      </w:r>
    </w:p>
  </w:comment>
  <w:comment w:id="11623" w:author="Author" w:date="2017-12-20T15:55:00Z" w:initials="A">
    <w:p w14:paraId="73B75035" w14:textId="75EFB364" w:rsidR="008006A4" w:rsidRPr="00397F67" w:rsidRDefault="008006A4">
      <w:pPr>
        <w:pStyle w:val="CommentText"/>
        <w:rPr>
          <w:lang w:val="en-US"/>
        </w:rPr>
      </w:pPr>
      <w:r>
        <w:rPr>
          <w:rStyle w:val="CommentReference"/>
        </w:rPr>
        <w:annotationRef/>
      </w:r>
      <w:r w:rsidRPr="00397F67">
        <w:rPr>
          <w:lang w:val="en-US"/>
        </w:rPr>
        <w:t>Think about making reference to</w:t>
      </w:r>
      <w:r>
        <w:rPr>
          <w:lang w:val="en-US"/>
        </w:rPr>
        <w:t xml:space="preserve"> </w:t>
      </w:r>
      <w:r w:rsidRPr="00397F67">
        <w:rPr>
          <w:lang w:val="en-US"/>
        </w:rPr>
        <w:t>ch.5 to spare place</w:t>
      </w:r>
    </w:p>
  </w:comment>
  <w:comment w:id="11624" w:author="Author" w:date="2018-02-19T06:25:00Z" w:initials="A">
    <w:p w14:paraId="1D175DD5" w14:textId="6F22341B" w:rsidR="008006A4" w:rsidRPr="009D1807" w:rsidRDefault="008006A4">
      <w:pPr>
        <w:pStyle w:val="CommentText"/>
        <w:rPr>
          <w:lang w:val="en-US"/>
        </w:rPr>
      </w:pPr>
      <w:r>
        <w:rPr>
          <w:rStyle w:val="CommentReference"/>
        </w:rPr>
        <w:annotationRef/>
      </w:r>
      <w:r w:rsidRPr="009D1807">
        <w:rPr>
          <w:lang w:val="en-US"/>
        </w:rPr>
        <w:t xml:space="preserve">Leave </w:t>
      </w:r>
      <w:r>
        <w:rPr>
          <w:lang w:val="en-US"/>
        </w:rPr>
        <w:t>as is, becom</w:t>
      </w:r>
      <w:r w:rsidRPr="009D1807">
        <w:rPr>
          <w:lang w:val="en-US"/>
        </w:rPr>
        <w:t>e too complicated. A</w:t>
      </w:r>
      <w:r>
        <w:rPr>
          <w:lang w:val="en-US"/>
        </w:rPr>
        <w:t>nyways, will have probably xls next version</w:t>
      </w:r>
    </w:p>
  </w:comment>
  <w:comment w:id="11640" w:author="Author" w:date="2018-02-01T15:07:00Z" w:initials="A">
    <w:p w14:paraId="2D520110" w14:textId="77777777" w:rsidR="008006A4" w:rsidRPr="00F264A2" w:rsidRDefault="008006A4" w:rsidP="001334C4">
      <w:pPr>
        <w:pStyle w:val="CommentText"/>
        <w:rPr>
          <w:lang w:val="en-US"/>
        </w:rPr>
      </w:pPr>
      <w:r>
        <w:rPr>
          <w:rStyle w:val="CommentReference"/>
        </w:rPr>
        <w:annotationRef/>
      </w:r>
      <w:r w:rsidRPr="00F264A2">
        <w:rPr>
          <w:lang w:val="en-US"/>
        </w:rPr>
        <w:t>Iqama, too?</w:t>
      </w:r>
    </w:p>
  </w:comment>
  <w:comment w:id="11641" w:author="Author" w:date="2018-02-01T15:09:00Z" w:initials="A">
    <w:p w14:paraId="3DFF80A1" w14:textId="77777777" w:rsidR="008006A4" w:rsidRPr="00F264A2" w:rsidRDefault="008006A4" w:rsidP="001334C4">
      <w:pPr>
        <w:pStyle w:val="CommentText"/>
        <w:rPr>
          <w:lang w:val="en-US"/>
        </w:rPr>
      </w:pPr>
      <w:r>
        <w:rPr>
          <w:rStyle w:val="CommentReference"/>
        </w:rPr>
        <w:annotationRef/>
      </w:r>
      <w:r w:rsidRPr="00F264A2">
        <w:rPr>
          <w:lang w:val="en-US"/>
        </w:rPr>
        <w:t>No, is not there in the system</w:t>
      </w:r>
    </w:p>
  </w:comment>
  <w:comment w:id="11642" w:author="Author" w:date="2018-02-01T16:01:00Z" w:initials="A">
    <w:p w14:paraId="0DF674B6" w14:textId="77777777" w:rsidR="008006A4" w:rsidRPr="00522CC9" w:rsidRDefault="008006A4" w:rsidP="001334C4">
      <w:pPr>
        <w:pStyle w:val="CommentText"/>
        <w:rPr>
          <w:lang w:val="en-US"/>
        </w:rPr>
      </w:pPr>
      <w:r>
        <w:rPr>
          <w:rStyle w:val="CommentReference"/>
        </w:rPr>
        <w:annotationRef/>
      </w:r>
      <w:r w:rsidRPr="00522CC9">
        <w:rPr>
          <w:lang w:val="en-US"/>
        </w:rPr>
        <w:t>Mention algorithm?</w:t>
      </w:r>
    </w:p>
  </w:comment>
  <w:comment w:id="11643" w:author="Author" w:date="2018-02-22T11:02:00Z" w:initials="A">
    <w:p w14:paraId="1AD06992" w14:textId="12DACD4D" w:rsidR="008006A4" w:rsidRPr="00AA0852" w:rsidRDefault="008006A4">
      <w:pPr>
        <w:pStyle w:val="CommentText"/>
        <w:rPr>
          <w:lang w:val="en-US"/>
        </w:rPr>
      </w:pPr>
      <w:r>
        <w:rPr>
          <w:rStyle w:val="CommentReference"/>
        </w:rPr>
        <w:annotationRef/>
      </w:r>
      <w:r w:rsidRPr="00AA0852">
        <w:rPr>
          <w:lang w:val="en-US"/>
        </w:rPr>
        <w:t>no</w:t>
      </w:r>
    </w:p>
  </w:comment>
  <w:comment w:id="11648" w:author="Author" w:date="2018-02-01T16:24:00Z" w:initials="A">
    <w:p w14:paraId="42E823E3" w14:textId="77777777" w:rsidR="008006A4" w:rsidRPr="00522CC9" w:rsidRDefault="008006A4" w:rsidP="001334C4">
      <w:pPr>
        <w:pStyle w:val="CommentText"/>
        <w:rPr>
          <w:lang w:val="en-US"/>
        </w:rPr>
      </w:pPr>
      <w:r>
        <w:rPr>
          <w:rStyle w:val="CommentReference"/>
        </w:rPr>
        <w:annotationRef/>
      </w:r>
      <w:r w:rsidRPr="00921F0B">
        <w:rPr>
          <w:highlight w:val="green"/>
          <w:lang w:val="en-US"/>
        </w:rPr>
        <w:t>Tested in dev instance, works fine</w:t>
      </w:r>
    </w:p>
  </w:comment>
  <w:comment w:id="11651" w:author="Author" w:date="2018-01-19T11:46:00Z" w:initials="A">
    <w:p w14:paraId="7941967D" w14:textId="20FC054C" w:rsidR="008006A4" w:rsidRPr="0057373E" w:rsidRDefault="008006A4">
      <w:pPr>
        <w:pStyle w:val="CommentText"/>
        <w:rPr>
          <w:lang w:val="en-US"/>
        </w:rPr>
      </w:pPr>
      <w:r>
        <w:rPr>
          <w:rStyle w:val="CommentReference"/>
        </w:rPr>
        <w:annotationRef/>
      </w:r>
      <w:r w:rsidRPr="0057373E">
        <w:rPr>
          <w:lang w:val="en-US"/>
        </w:rPr>
        <w:t>Only for UAE adapted as of now</w:t>
      </w:r>
    </w:p>
  </w:comment>
  <w:comment w:id="11653" w:author="Author" w:date="2018-02-08T13:52:00Z" w:initials="A">
    <w:p w14:paraId="1BE478CA" w14:textId="4B1905C1" w:rsidR="008006A4" w:rsidRPr="00E87B01" w:rsidRDefault="008006A4">
      <w:pPr>
        <w:pStyle w:val="CommentText"/>
        <w:rPr>
          <w:lang w:val="en-US"/>
        </w:rPr>
      </w:pPr>
      <w:r>
        <w:rPr>
          <w:rStyle w:val="CommentReference"/>
        </w:rPr>
        <w:annotationRef/>
      </w:r>
      <w:r w:rsidRPr="00E87B01">
        <w:rPr>
          <w:highlight w:val="green"/>
          <w:lang w:val="en-US"/>
        </w:rPr>
        <w:t>Adapted sequence of fields. (track changes disabled for this adaption)</w:t>
      </w:r>
    </w:p>
  </w:comment>
  <w:comment w:id="11655" w:author="Author" w:date="2018-02-08T13:52:00Z" w:initials="A">
    <w:p w14:paraId="77CB69D2" w14:textId="130F1220" w:rsidR="008006A4" w:rsidRPr="00E87B01" w:rsidRDefault="008006A4">
      <w:pPr>
        <w:pStyle w:val="CommentText"/>
        <w:rPr>
          <w:lang w:val="en-US"/>
        </w:rPr>
      </w:pPr>
      <w:r>
        <w:rPr>
          <w:rStyle w:val="CommentReference"/>
        </w:rPr>
        <w:annotationRef/>
      </w:r>
      <w:r w:rsidRPr="00E87B01">
        <w:rPr>
          <w:highlight w:val="green"/>
          <w:lang w:val="en-US"/>
        </w:rPr>
        <w:t>Adapted sequence of fields. (track changes disabled for this adaption)</w:t>
      </w:r>
    </w:p>
  </w:comment>
  <w:comment w:id="11659" w:author="Author" w:date="2018-01-16T13:24:00Z" w:initials="A">
    <w:p w14:paraId="639E2D31" w14:textId="77777777" w:rsidR="008006A4" w:rsidRPr="00997FAC" w:rsidRDefault="008006A4" w:rsidP="002A1D5D">
      <w:pPr>
        <w:pStyle w:val="CommentText"/>
        <w:rPr>
          <w:lang w:val="en-US"/>
        </w:rPr>
      </w:pPr>
      <w:r>
        <w:rPr>
          <w:rStyle w:val="CommentReference"/>
        </w:rPr>
        <w:annotationRef/>
      </w:r>
      <w:r w:rsidRPr="00997FAC">
        <w:rPr>
          <w:lang w:val="en-US"/>
        </w:rPr>
        <w:t>Agricultural, non-agricultural</w:t>
      </w:r>
    </w:p>
  </w:comment>
  <w:comment w:id="11660" w:author="Author" w:date="2018-01-16T13:25:00Z" w:initials="A">
    <w:p w14:paraId="46389CC6" w14:textId="77777777" w:rsidR="008006A4" w:rsidRPr="00997FAC" w:rsidRDefault="008006A4" w:rsidP="002A1D5D">
      <w:pPr>
        <w:pStyle w:val="CommentText"/>
        <w:rPr>
          <w:lang w:val="en-US"/>
        </w:rPr>
      </w:pPr>
      <w:r>
        <w:rPr>
          <w:rStyle w:val="CommentReference"/>
        </w:rPr>
        <w:annotationRef/>
      </w:r>
      <w:r w:rsidRPr="00997FAC">
        <w:rPr>
          <w:lang w:val="en-US"/>
        </w:rPr>
        <w:t>Yes, no</w:t>
      </w:r>
    </w:p>
  </w:comment>
  <w:comment w:id="11661" w:author="Author" w:date="2018-01-16T13:26:00Z" w:initials="A">
    <w:p w14:paraId="04E327F5" w14:textId="77777777" w:rsidR="008006A4" w:rsidRPr="00997FAC" w:rsidRDefault="008006A4" w:rsidP="002A1D5D">
      <w:pPr>
        <w:pStyle w:val="CommentText"/>
        <w:rPr>
          <w:lang w:val="en-US"/>
        </w:rPr>
      </w:pPr>
      <w:r>
        <w:rPr>
          <w:rStyle w:val="CommentReference"/>
        </w:rPr>
        <w:annotationRef/>
      </w:r>
      <w:r w:rsidRPr="00997FAC">
        <w:rPr>
          <w:lang w:val="en-US"/>
        </w:rPr>
        <w:t>Yes, no</w:t>
      </w:r>
    </w:p>
  </w:comment>
  <w:comment w:id="11663" w:author="Author" w:date="2017-12-21T10:32:00Z" w:initials="A">
    <w:p w14:paraId="1980952F" w14:textId="77777777" w:rsidR="008006A4" w:rsidRPr="00A0677C" w:rsidRDefault="008006A4" w:rsidP="002A1D5D">
      <w:pPr>
        <w:pStyle w:val="CommentText"/>
        <w:rPr>
          <w:lang w:val="en-US"/>
        </w:rPr>
      </w:pPr>
      <w:r>
        <w:rPr>
          <w:rStyle w:val="CommentReference"/>
        </w:rPr>
        <w:annotationRef/>
      </w:r>
      <w:r w:rsidRPr="00A0677C">
        <w:rPr>
          <w:lang w:val="en-US"/>
        </w:rPr>
        <w:t>Compare with DE_DE to ensure that translation to EN is correct</w:t>
      </w:r>
    </w:p>
  </w:comment>
  <w:comment w:id="11702" w:author="Author" w:date="2018-02-08T14:01:00Z" w:initials="A">
    <w:p w14:paraId="46BCEBC8" w14:textId="4E24C32C" w:rsidR="008006A4" w:rsidRPr="00E8731D" w:rsidRDefault="008006A4">
      <w:pPr>
        <w:pStyle w:val="CommentText"/>
        <w:rPr>
          <w:lang w:val="en-US"/>
        </w:rPr>
      </w:pPr>
      <w:r w:rsidRPr="00E8731D">
        <w:rPr>
          <w:rStyle w:val="CommentReference"/>
          <w:highlight w:val="green"/>
        </w:rPr>
        <w:annotationRef/>
      </w:r>
      <w:r w:rsidRPr="00E8731D">
        <w:rPr>
          <w:highlight w:val="green"/>
          <w:lang w:val="en-US"/>
        </w:rPr>
        <w:t>Sequence of fields adapted</w:t>
      </w:r>
    </w:p>
  </w:comment>
  <w:comment w:id="11705" w:author="Author" w:date="2018-02-08T16:37:00Z" w:initials="A">
    <w:p w14:paraId="25C50BF6" w14:textId="0A264EC4" w:rsidR="008006A4" w:rsidRPr="00562BC7" w:rsidRDefault="008006A4">
      <w:pPr>
        <w:pStyle w:val="CommentText"/>
        <w:rPr>
          <w:lang w:val="en-US"/>
        </w:rPr>
      </w:pPr>
      <w:r>
        <w:rPr>
          <w:rStyle w:val="CommentReference"/>
        </w:rPr>
        <w:annotationRef/>
      </w:r>
      <w:r w:rsidRPr="00562BC7">
        <w:rPr>
          <w:lang w:val="en-US"/>
        </w:rPr>
        <w:t>Is actually at the end of</w:t>
      </w:r>
      <w:r>
        <w:rPr>
          <w:lang w:val="en-US"/>
        </w:rPr>
        <w:t xml:space="preserve"> </w:t>
      </w:r>
      <w:r w:rsidRPr="00562BC7">
        <w:rPr>
          <w:lang w:val="en-US"/>
        </w:rPr>
        <w:t>the list, but leave here as nicer to maintain in procedure table</w:t>
      </w:r>
    </w:p>
  </w:comment>
  <w:comment w:id="11708" w:author="Author" w:date="2018-02-08T17:41:00Z" w:initials="A">
    <w:p w14:paraId="67553C05" w14:textId="0B8ACBD5" w:rsidR="008006A4" w:rsidRPr="00494074" w:rsidRDefault="008006A4">
      <w:pPr>
        <w:pStyle w:val="CommentText"/>
        <w:rPr>
          <w:lang w:val="en-US"/>
        </w:rPr>
      </w:pPr>
      <w:r>
        <w:rPr>
          <w:rStyle w:val="CommentReference"/>
        </w:rPr>
        <w:annotationRef/>
      </w:r>
      <w:r w:rsidRPr="00E8731D">
        <w:rPr>
          <w:highlight w:val="green"/>
          <w:lang w:val="en-US"/>
        </w:rPr>
        <w:t>Adapted sequence of fields. (track changes disabled for this adaption)</w:t>
      </w:r>
    </w:p>
  </w:comment>
  <w:comment w:id="11714" w:author="Author" w:date="2017-12-21T10:47:00Z" w:initials="A">
    <w:p w14:paraId="35A7FE44" w14:textId="77777777" w:rsidR="008006A4" w:rsidRPr="00307830" w:rsidRDefault="008006A4" w:rsidP="002A1D5D">
      <w:pPr>
        <w:pStyle w:val="CommentText"/>
        <w:rPr>
          <w:lang w:val="en-US"/>
        </w:rPr>
      </w:pPr>
      <w:r>
        <w:rPr>
          <w:rStyle w:val="CommentReference"/>
        </w:rPr>
        <w:annotationRef/>
      </w:r>
      <w:r w:rsidRPr="00307830">
        <w:rPr>
          <w:lang w:val="en-US"/>
        </w:rPr>
        <w:t>Evtl tabelle breiter machen</w:t>
      </w:r>
    </w:p>
  </w:comment>
  <w:comment w:id="11723" w:author="Author" w:date="2017-12-20T15:51:00Z" w:initials="A">
    <w:p w14:paraId="08D25797" w14:textId="77777777" w:rsidR="008006A4" w:rsidRPr="00397F67" w:rsidRDefault="008006A4" w:rsidP="002A1D5D">
      <w:pPr>
        <w:pStyle w:val="CommentText"/>
        <w:rPr>
          <w:lang w:val="en-US"/>
        </w:rPr>
      </w:pPr>
      <w:r>
        <w:rPr>
          <w:rStyle w:val="CommentReference"/>
        </w:rPr>
        <w:annotationRef/>
      </w:r>
      <w:r w:rsidRPr="00397F67">
        <w:rPr>
          <w:lang w:val="en-US"/>
        </w:rPr>
        <w:t>Think about merging wi</w:t>
      </w:r>
      <w:r>
        <w:rPr>
          <w:lang w:val="en-US"/>
        </w:rPr>
        <w:t>th table w/</w:t>
      </w:r>
      <w:r w:rsidRPr="00397F67">
        <w:rPr>
          <w:lang w:val="en-US"/>
        </w:rPr>
        <w:t xml:space="preserve"> pos man</w:t>
      </w:r>
    </w:p>
  </w:comment>
  <w:comment w:id="12043" w:author="Author" w:date="2018-01-16T13:35:00Z" w:initials="A">
    <w:p w14:paraId="0876EA04" w14:textId="7005484F" w:rsidR="008006A4" w:rsidRPr="00D568F3" w:rsidRDefault="008006A4" w:rsidP="002A1D5D">
      <w:pPr>
        <w:pStyle w:val="CommentText"/>
        <w:rPr>
          <w:lang w:val="en-US"/>
        </w:rPr>
      </w:pPr>
      <w:r>
        <w:rPr>
          <w:rStyle w:val="CommentReference"/>
        </w:rPr>
        <w:annotationRef/>
      </w:r>
      <w:r w:rsidRPr="00D90D0A">
        <w:rPr>
          <w:highlight w:val="green"/>
          <w:lang w:val="en-US"/>
        </w:rPr>
        <w:t>Maybe add to the other countries as well!</w:t>
      </w:r>
    </w:p>
  </w:comment>
  <w:comment w:id="12069" w:author="Author" w:date="2018-01-16T13:38:00Z" w:initials="A">
    <w:p w14:paraId="54FC4ABB" w14:textId="77777777" w:rsidR="008006A4" w:rsidRPr="00D568F3" w:rsidRDefault="008006A4" w:rsidP="002A1D5D">
      <w:pPr>
        <w:pStyle w:val="CommentText"/>
        <w:rPr>
          <w:lang w:val="en-US"/>
        </w:rPr>
      </w:pPr>
      <w:r>
        <w:rPr>
          <w:rStyle w:val="CommentReference"/>
        </w:rPr>
        <w:annotationRef/>
      </w:r>
      <w:r w:rsidRPr="00D568F3">
        <w:rPr>
          <w:lang w:val="en-US"/>
        </w:rPr>
        <w:t>This value is not there in EE class for CN, nned to check in workbook</w:t>
      </w:r>
    </w:p>
  </w:comment>
  <w:comment w:id="12106" w:author="Author" w:date="2018-01-16T13:41:00Z" w:initials="A">
    <w:p w14:paraId="6DCBD95F" w14:textId="77777777" w:rsidR="008006A4" w:rsidRPr="000A3348" w:rsidRDefault="008006A4" w:rsidP="002A1D5D">
      <w:pPr>
        <w:pStyle w:val="CommentText"/>
        <w:rPr>
          <w:lang w:val="en-US"/>
        </w:rPr>
      </w:pPr>
      <w:r>
        <w:rPr>
          <w:rStyle w:val="CommentReference"/>
        </w:rPr>
        <w:annotationRef/>
      </w:r>
      <w:r w:rsidRPr="000A3348">
        <w:rPr>
          <w:lang w:val="en-US"/>
        </w:rPr>
        <w:t>Not there, there is only Sal</w:t>
      </w:r>
      <w:r>
        <w:rPr>
          <w:lang w:val="en-US"/>
        </w:rPr>
        <w:t>a</w:t>
      </w:r>
      <w:r w:rsidRPr="000A3348">
        <w:rPr>
          <w:lang w:val="en-US"/>
        </w:rPr>
        <w:t>r</w:t>
      </w:r>
      <w:r>
        <w:rPr>
          <w:lang w:val="en-US"/>
        </w:rPr>
        <w:t>i</w:t>
      </w:r>
      <w:r w:rsidRPr="000A3348">
        <w:rPr>
          <w:lang w:val="en-US"/>
        </w:rPr>
        <w:t>ed and Hourly</w:t>
      </w:r>
    </w:p>
  </w:comment>
  <w:comment w:id="12117" w:author="Author" w:date="2018-01-16T13:42:00Z" w:initials="A">
    <w:p w14:paraId="405F11DD" w14:textId="77777777" w:rsidR="008006A4" w:rsidRPr="000A3348" w:rsidRDefault="008006A4" w:rsidP="002A1D5D">
      <w:pPr>
        <w:pStyle w:val="CommentText"/>
        <w:rPr>
          <w:lang w:val="en-US"/>
        </w:rPr>
      </w:pPr>
      <w:r>
        <w:rPr>
          <w:rStyle w:val="CommentReference"/>
        </w:rPr>
        <w:annotationRef/>
      </w:r>
      <w:r w:rsidRPr="00D90D0A">
        <w:rPr>
          <w:highlight w:val="red"/>
          <w:lang w:val="en-US"/>
        </w:rPr>
        <w:t>Add to other countries, too?</w:t>
      </w:r>
    </w:p>
  </w:comment>
  <w:comment w:id="12123" w:author="Author" w:date="2018-01-16T13:43:00Z" w:initials="A">
    <w:p w14:paraId="1A3D2AF9" w14:textId="77777777" w:rsidR="008006A4" w:rsidRPr="000A3348" w:rsidRDefault="008006A4" w:rsidP="002A1D5D">
      <w:pPr>
        <w:pStyle w:val="CommentText"/>
        <w:rPr>
          <w:lang w:val="en-US"/>
        </w:rPr>
      </w:pPr>
      <w:r>
        <w:rPr>
          <w:rStyle w:val="CommentReference"/>
        </w:rPr>
        <w:annotationRef/>
      </w:r>
      <w:r w:rsidRPr="000A3348">
        <w:rPr>
          <w:lang w:val="en-US"/>
        </w:rPr>
        <w:t>Only one value there</w:t>
      </w:r>
    </w:p>
  </w:comment>
  <w:comment w:id="12125" w:author="Author" w:date="2018-01-16T13:45:00Z" w:initials="A">
    <w:p w14:paraId="37A64436" w14:textId="77777777" w:rsidR="008006A4" w:rsidRPr="000A3348" w:rsidRDefault="008006A4" w:rsidP="002A1D5D">
      <w:pPr>
        <w:pStyle w:val="CommentText"/>
        <w:rPr>
          <w:lang w:val="en-US"/>
        </w:rPr>
      </w:pPr>
      <w:r>
        <w:rPr>
          <w:rStyle w:val="CommentReference"/>
        </w:rPr>
        <w:annotationRef/>
      </w:r>
      <w:r w:rsidRPr="000A3348">
        <w:rPr>
          <w:lang w:val="en-US"/>
        </w:rPr>
        <w:t>Added by me</w:t>
      </w:r>
    </w:p>
  </w:comment>
  <w:comment w:id="12129" w:author="Author" w:date="2018-01-16T13:45:00Z" w:initials="A">
    <w:p w14:paraId="0093967A" w14:textId="77777777" w:rsidR="008006A4" w:rsidRPr="000A3348" w:rsidRDefault="008006A4" w:rsidP="002A1D5D">
      <w:pPr>
        <w:pStyle w:val="CommentText"/>
        <w:rPr>
          <w:lang w:val="en-US"/>
        </w:rPr>
      </w:pPr>
      <w:r>
        <w:rPr>
          <w:rStyle w:val="CommentReference"/>
        </w:rPr>
        <w:annotationRef/>
      </w:r>
      <w:r w:rsidRPr="000A3348">
        <w:rPr>
          <w:lang w:val="en-US"/>
        </w:rPr>
        <w:t>Added by me</w:t>
      </w:r>
    </w:p>
  </w:comment>
  <w:comment w:id="12131" w:author="Author" w:date="2017-12-21T14:53:00Z" w:initials="A">
    <w:p w14:paraId="3900650B" w14:textId="77777777" w:rsidR="008006A4" w:rsidRPr="002D1D7C" w:rsidRDefault="008006A4" w:rsidP="002A1D5D">
      <w:pPr>
        <w:pStyle w:val="CommentText"/>
        <w:rPr>
          <w:lang w:val="en-US"/>
        </w:rPr>
      </w:pPr>
      <w:r>
        <w:rPr>
          <w:rStyle w:val="CommentReference"/>
        </w:rPr>
        <w:annotationRef/>
      </w:r>
      <w:r w:rsidRPr="00CF3B88">
        <w:rPr>
          <w:highlight w:val="green"/>
          <w:lang w:val="en-US"/>
        </w:rPr>
        <w:t>Compare with DE_DE to check if ok translated</w:t>
      </w:r>
    </w:p>
  </w:comment>
  <w:comment w:id="12732" w:author="Author" w:date="2017-12-20T15:51:00Z" w:initials="A">
    <w:p w14:paraId="7A2341CB" w14:textId="77777777" w:rsidR="008006A4" w:rsidRPr="00397F67" w:rsidRDefault="008006A4" w:rsidP="002A1D5D">
      <w:pPr>
        <w:pStyle w:val="CommentText"/>
        <w:rPr>
          <w:lang w:val="en-US"/>
        </w:rPr>
      </w:pPr>
      <w:r>
        <w:rPr>
          <w:rStyle w:val="CommentReference"/>
        </w:rPr>
        <w:annotationRef/>
      </w:r>
      <w:r w:rsidRPr="00397F67">
        <w:rPr>
          <w:lang w:val="en-US"/>
        </w:rPr>
        <w:t>Think about merging with table w/o pos man</w:t>
      </w:r>
    </w:p>
  </w:comment>
  <w:comment w:id="12844" w:author="Author" w:date="2017-12-21T14:33:00Z" w:initials="A">
    <w:p w14:paraId="35A000A2" w14:textId="77777777" w:rsidR="008006A4" w:rsidRPr="000F5FA8" w:rsidRDefault="008006A4" w:rsidP="002A1D5D">
      <w:pPr>
        <w:pStyle w:val="CommentText"/>
        <w:rPr>
          <w:lang w:val="en-US"/>
        </w:rPr>
      </w:pPr>
      <w:r>
        <w:rPr>
          <w:rStyle w:val="CommentReference"/>
        </w:rPr>
        <w:annotationRef/>
      </w:r>
      <w:r w:rsidRPr="00EB6B3E">
        <w:rPr>
          <w:lang w:val="en-US"/>
        </w:rPr>
        <w:t>Basicallly only these 2 are defaulted from position.</w:t>
      </w:r>
    </w:p>
  </w:comment>
  <w:comment w:id="13462" w:author="Author" w:date="2017-12-20T17:53:00Z" w:initials="A">
    <w:p w14:paraId="5645124E" w14:textId="77777777" w:rsidR="008006A4" w:rsidRPr="00EB6B3E" w:rsidRDefault="008006A4" w:rsidP="002A1D5D">
      <w:pPr>
        <w:pStyle w:val="CommentText"/>
        <w:rPr>
          <w:lang w:val="en-US"/>
        </w:rPr>
      </w:pPr>
      <w:r>
        <w:rPr>
          <w:rStyle w:val="CommentReference"/>
        </w:rPr>
        <w:annotationRef/>
      </w:r>
      <w:r w:rsidRPr="00EB6B3E">
        <w:rPr>
          <w:lang w:val="en-US"/>
        </w:rPr>
        <w:t>Basicallly only these 2 are defaulted from position.</w:t>
      </w:r>
    </w:p>
  </w:comment>
  <w:comment w:id="14122" w:author="Author" w:date="2017-12-21T14:53:00Z" w:initials="A">
    <w:p w14:paraId="32DC10CE" w14:textId="77777777" w:rsidR="008006A4" w:rsidRPr="002D1D7C" w:rsidRDefault="008006A4" w:rsidP="002A1D5D">
      <w:pPr>
        <w:pStyle w:val="CommentText"/>
        <w:rPr>
          <w:lang w:val="en-US"/>
        </w:rPr>
      </w:pPr>
      <w:r>
        <w:rPr>
          <w:rStyle w:val="CommentReference"/>
        </w:rPr>
        <w:annotationRef/>
      </w:r>
      <w:r w:rsidRPr="002D1D7C">
        <w:rPr>
          <w:lang w:val="en-US"/>
        </w:rPr>
        <w:t>Compare with DE_DE to check if ok tra</w:t>
      </w:r>
      <w:r>
        <w:rPr>
          <w:lang w:val="en-US"/>
        </w:rPr>
        <w:t>nslated</w:t>
      </w:r>
    </w:p>
  </w:comment>
  <w:comment w:id="14299" w:author="Author" w:date="2017-12-21T14:58:00Z" w:initials="A">
    <w:p w14:paraId="3F7D79D7" w14:textId="77777777" w:rsidR="008006A4" w:rsidRPr="002D1D7C" w:rsidRDefault="008006A4" w:rsidP="002A1D5D">
      <w:pPr>
        <w:pStyle w:val="CommentText"/>
        <w:rPr>
          <w:lang w:val="en-US"/>
        </w:rPr>
      </w:pPr>
      <w:r>
        <w:rPr>
          <w:rStyle w:val="CommentReference"/>
        </w:rPr>
        <w:annotationRef/>
      </w:r>
      <w:r w:rsidRPr="00EB6B3E">
        <w:rPr>
          <w:lang w:val="en-US"/>
        </w:rPr>
        <w:t>Only this differs from w/o pos man</w:t>
      </w:r>
    </w:p>
  </w:comment>
  <w:comment w:id="15241" w:author="Author" w:date="2017-12-21T15:03:00Z" w:initials="A">
    <w:p w14:paraId="4BB80020" w14:textId="77777777" w:rsidR="008006A4" w:rsidRPr="005E0DEC" w:rsidRDefault="008006A4" w:rsidP="002A1D5D">
      <w:pPr>
        <w:pStyle w:val="CommentText"/>
        <w:rPr>
          <w:lang w:val="en-US"/>
        </w:rPr>
      </w:pPr>
      <w:r>
        <w:rPr>
          <w:rStyle w:val="CommentReference"/>
        </w:rPr>
        <w:annotationRef/>
      </w:r>
      <w:r w:rsidRPr="00EB6B3E">
        <w:rPr>
          <w:lang w:val="en-US"/>
        </w:rPr>
        <w:t>Only this differs from w/o pos man</w:t>
      </w:r>
    </w:p>
  </w:comment>
  <w:comment w:id="16602" w:author="Author" w:date="2017-12-21T14:51:00Z" w:initials="A">
    <w:p w14:paraId="6CE9AF5A" w14:textId="77777777" w:rsidR="008006A4" w:rsidRPr="002D1D7C" w:rsidRDefault="008006A4" w:rsidP="002A1D5D">
      <w:pPr>
        <w:pStyle w:val="CommentText"/>
        <w:rPr>
          <w:lang w:val="en-US"/>
        </w:rPr>
      </w:pPr>
      <w:r>
        <w:rPr>
          <w:rStyle w:val="CommentReference"/>
        </w:rPr>
        <w:annotationRef/>
      </w:r>
      <w:r w:rsidRPr="00EB6B3E">
        <w:rPr>
          <w:lang w:val="en-US"/>
        </w:rPr>
        <w:t>Only this differs from w/o pos man</w:t>
      </w:r>
    </w:p>
  </w:comment>
  <w:comment w:id="17544" w:author="Author" w:date="2017-12-21T14:11:00Z" w:initials="A">
    <w:p w14:paraId="5BF906D4" w14:textId="77777777" w:rsidR="008006A4" w:rsidRPr="00562B3C" w:rsidRDefault="008006A4" w:rsidP="002A1D5D">
      <w:pPr>
        <w:pStyle w:val="CommentText"/>
        <w:rPr>
          <w:lang w:val="en-US"/>
        </w:rPr>
      </w:pPr>
      <w:r>
        <w:rPr>
          <w:rStyle w:val="CommentReference"/>
        </w:rPr>
        <w:annotationRef/>
      </w:r>
      <w:r w:rsidRPr="00EB6B3E">
        <w:rPr>
          <w:lang w:val="en-US"/>
        </w:rPr>
        <w:t>Only this differs from w/o pos man</w:t>
      </w:r>
    </w:p>
  </w:comment>
  <w:comment w:id="18340" w:author="Author" w:date="2017-12-20T17:56:00Z" w:initials="A">
    <w:p w14:paraId="7B87EC06" w14:textId="77777777" w:rsidR="008006A4" w:rsidRPr="00EB6B3E" w:rsidRDefault="008006A4" w:rsidP="002A1D5D">
      <w:pPr>
        <w:pStyle w:val="CommentText"/>
        <w:rPr>
          <w:lang w:val="en-US"/>
        </w:rPr>
      </w:pPr>
      <w:r>
        <w:rPr>
          <w:rStyle w:val="CommentReference"/>
        </w:rPr>
        <w:annotationRef/>
      </w:r>
      <w:r w:rsidRPr="00EB6B3E">
        <w:rPr>
          <w:lang w:val="en-US"/>
        </w:rPr>
        <w:t>Only this differs from w/o pos man</w:t>
      </w:r>
    </w:p>
  </w:comment>
  <w:comment w:id="19077" w:author="Author" w:date="2017-12-21T13:57:00Z" w:initials="A">
    <w:p w14:paraId="2876896F" w14:textId="77777777" w:rsidR="008006A4" w:rsidRPr="00307830" w:rsidRDefault="008006A4" w:rsidP="002A1D5D">
      <w:pPr>
        <w:pStyle w:val="CommentText"/>
        <w:rPr>
          <w:lang w:val="en-US"/>
        </w:rPr>
      </w:pPr>
      <w:r>
        <w:rPr>
          <w:rStyle w:val="CommentReference"/>
        </w:rPr>
        <w:annotationRef/>
      </w:r>
      <w:r w:rsidRPr="00FD0B3C">
        <w:rPr>
          <w:lang w:val="en-US"/>
        </w:rPr>
        <w:t>Think about putting this to main place</w:t>
      </w:r>
    </w:p>
  </w:comment>
  <w:comment w:id="19087" w:author="Author" w:date="2018-02-08T14:23:00Z" w:initials="A">
    <w:p w14:paraId="2D285868" w14:textId="77777777" w:rsidR="008006A4" w:rsidRPr="008C01D9" w:rsidRDefault="008006A4" w:rsidP="008C01D9">
      <w:pPr>
        <w:pStyle w:val="CommentText"/>
        <w:rPr>
          <w:lang w:val="en-US"/>
        </w:rPr>
      </w:pPr>
      <w:r>
        <w:rPr>
          <w:rStyle w:val="CommentReference"/>
        </w:rPr>
        <w:annotationRef/>
      </w:r>
      <w:r w:rsidRPr="008C01D9">
        <w:rPr>
          <w:lang w:val="en-US"/>
        </w:rPr>
        <w:t>Check if replication to ECP likes this value, I think to remember that not</w:t>
      </w:r>
    </w:p>
  </w:comment>
  <w:comment w:id="19085" w:author="Author" w:date="2018-02-06T11:44:00Z" w:initials="A">
    <w:p w14:paraId="38C009D0" w14:textId="1361A2AF" w:rsidR="008006A4" w:rsidRPr="00421E64" w:rsidRDefault="008006A4">
      <w:pPr>
        <w:pStyle w:val="CommentText"/>
        <w:rPr>
          <w:lang w:val="en-US"/>
        </w:rPr>
      </w:pPr>
      <w:r>
        <w:rPr>
          <w:rStyle w:val="CommentReference"/>
        </w:rPr>
        <w:annotationRef/>
      </w:r>
      <w:r w:rsidRPr="008C01D9">
        <w:rPr>
          <w:highlight w:val="green"/>
          <w:lang w:val="en-US"/>
        </w:rPr>
        <w:t>See comment in hiring and adapt here, too</w:t>
      </w:r>
    </w:p>
  </w:comment>
  <w:comment w:id="19108" w:author="Author" w:date="2017-12-21T13:55:00Z" w:initials="A">
    <w:p w14:paraId="6683267D" w14:textId="77777777" w:rsidR="008006A4" w:rsidRPr="00307830" w:rsidRDefault="008006A4" w:rsidP="002A1D5D">
      <w:pPr>
        <w:pStyle w:val="CommentText"/>
        <w:rPr>
          <w:lang w:val="en-US"/>
        </w:rPr>
      </w:pPr>
      <w:r>
        <w:rPr>
          <w:rStyle w:val="CommentReference"/>
        </w:rPr>
        <w:annotationRef/>
      </w:r>
      <w:r w:rsidRPr="00FD0B3C">
        <w:rPr>
          <w:lang w:val="en-US"/>
        </w:rPr>
        <w:t>Think about putting this to main place</w:t>
      </w:r>
    </w:p>
  </w:comment>
  <w:comment w:id="19114" w:author="Author" w:date="2017-12-21T12:07:00Z" w:initials="A">
    <w:p w14:paraId="506867F8" w14:textId="77777777" w:rsidR="008006A4" w:rsidRPr="00FD0B3C" w:rsidRDefault="008006A4" w:rsidP="002A1D5D">
      <w:pPr>
        <w:pStyle w:val="CommentText"/>
        <w:rPr>
          <w:lang w:val="en-US"/>
        </w:rPr>
      </w:pPr>
      <w:r>
        <w:rPr>
          <w:rStyle w:val="CommentReference"/>
        </w:rPr>
        <w:annotationRef/>
      </w:r>
      <w:r w:rsidRPr="00C673F3">
        <w:rPr>
          <w:rStyle w:val="CommentReference"/>
          <w:lang w:val="en-US"/>
        </w:rPr>
        <w:t>Wait if indirect valutaion is coming!</w:t>
      </w:r>
    </w:p>
  </w:comment>
  <w:comment w:id="19121" w:author="Author" w:date="2018-02-06T11:45:00Z" w:initials="A">
    <w:p w14:paraId="584A91E8" w14:textId="6321607C" w:rsidR="008006A4" w:rsidRPr="001415A0" w:rsidRDefault="008006A4">
      <w:pPr>
        <w:pStyle w:val="CommentText"/>
        <w:rPr>
          <w:lang w:val="en-US"/>
        </w:rPr>
      </w:pPr>
      <w:r>
        <w:rPr>
          <w:rStyle w:val="CommentReference"/>
        </w:rPr>
        <w:annotationRef/>
      </w:r>
      <w:r w:rsidRPr="00F52D24">
        <w:rPr>
          <w:highlight w:val="green"/>
          <w:lang w:val="en-US"/>
        </w:rPr>
        <w:t>Check if really in system</w:t>
      </w:r>
    </w:p>
  </w:comment>
  <w:comment w:id="19131" w:author="Author" w:date="2017-12-21T12:07:00Z" w:initials="A">
    <w:p w14:paraId="259C2AE0" w14:textId="77777777" w:rsidR="008006A4" w:rsidRPr="00FD0B3C" w:rsidRDefault="008006A4" w:rsidP="00486BD0">
      <w:pPr>
        <w:pStyle w:val="CommentText"/>
        <w:rPr>
          <w:lang w:val="en-US"/>
        </w:rPr>
      </w:pPr>
      <w:r>
        <w:rPr>
          <w:rStyle w:val="CommentReference"/>
        </w:rPr>
        <w:annotationRef/>
      </w:r>
      <w:r w:rsidRPr="00FD0B3C">
        <w:rPr>
          <w:lang w:val="en-US"/>
        </w:rPr>
        <w:t>Think about putting this to main place</w:t>
      </w:r>
    </w:p>
  </w:comment>
  <w:comment w:id="19134" w:author="Author" w:date="2017-12-21T12:07:00Z" w:initials="A">
    <w:p w14:paraId="7924C93C" w14:textId="77777777" w:rsidR="008006A4" w:rsidRPr="00FD0B3C" w:rsidRDefault="008006A4" w:rsidP="002A1D5D">
      <w:pPr>
        <w:pStyle w:val="CommentText"/>
        <w:rPr>
          <w:lang w:val="en-US"/>
        </w:rPr>
      </w:pPr>
      <w:r>
        <w:rPr>
          <w:rStyle w:val="CommentReference"/>
        </w:rPr>
        <w:annotationRef/>
      </w:r>
      <w:r w:rsidRPr="00CF3B88">
        <w:rPr>
          <w:highlight w:val="green"/>
          <w:lang w:val="en-US"/>
        </w:rPr>
        <w:t>Check DE_DE to ensure that translation is ok</w:t>
      </w:r>
    </w:p>
  </w:comment>
  <w:comment w:id="19141" w:author="Author" w:date="2018-02-02T17:26:00Z" w:initials="A">
    <w:p w14:paraId="08F30D88" w14:textId="5131C62F" w:rsidR="008006A4" w:rsidRPr="00CF3B88" w:rsidRDefault="008006A4">
      <w:pPr>
        <w:pStyle w:val="CommentText"/>
        <w:rPr>
          <w:lang w:val="en-US"/>
        </w:rPr>
      </w:pPr>
      <w:r w:rsidRPr="00CF3B88">
        <w:rPr>
          <w:rStyle w:val="CommentReference"/>
          <w:highlight w:val="red"/>
        </w:rPr>
        <w:annotationRef/>
      </w:r>
      <w:r w:rsidRPr="00CF3B88">
        <w:rPr>
          <w:highlight w:val="red"/>
          <w:lang w:val="en-US"/>
        </w:rPr>
        <w:t>See note in GB/hiring and adapt everywhere accordingly</w:t>
      </w:r>
    </w:p>
  </w:comment>
  <w:comment w:id="19151" w:author="Author" w:date="2017-12-21T12:07:00Z" w:initials="A">
    <w:p w14:paraId="1348E8A1" w14:textId="77777777" w:rsidR="008006A4" w:rsidRPr="00FD0B3C" w:rsidRDefault="008006A4" w:rsidP="002A1D5D">
      <w:pPr>
        <w:pStyle w:val="CommentText"/>
        <w:rPr>
          <w:lang w:val="en-US"/>
        </w:rPr>
      </w:pPr>
      <w:r>
        <w:rPr>
          <w:rStyle w:val="CommentReference"/>
        </w:rPr>
        <w:annotationRef/>
      </w:r>
      <w:r w:rsidRPr="00FD0B3C">
        <w:rPr>
          <w:lang w:val="en-US"/>
        </w:rPr>
        <w:t>Think about putting this to main place</w:t>
      </w:r>
    </w:p>
  </w:comment>
  <w:comment w:id="19177" w:author="Author" w:date="2017-12-21T13:51:00Z" w:initials="A">
    <w:p w14:paraId="7D902E3A" w14:textId="77777777" w:rsidR="008006A4" w:rsidRPr="00307830" w:rsidRDefault="008006A4" w:rsidP="002A1D5D">
      <w:pPr>
        <w:pStyle w:val="CommentText"/>
        <w:rPr>
          <w:lang w:val="en-US"/>
        </w:rPr>
      </w:pPr>
      <w:r>
        <w:rPr>
          <w:rStyle w:val="CommentReference"/>
        </w:rPr>
        <w:annotationRef/>
      </w:r>
      <w:r w:rsidRPr="00FD0B3C">
        <w:rPr>
          <w:lang w:val="en-US"/>
        </w:rPr>
        <w:t>Think about putting this to main place</w:t>
      </w:r>
    </w:p>
  </w:comment>
  <w:comment w:id="19199" w:author="Author" w:date="2018-01-23T17:45:00Z" w:initials="A">
    <w:p w14:paraId="630F2E07" w14:textId="5FE8EC34" w:rsidR="008006A4" w:rsidRDefault="008006A4">
      <w:pPr>
        <w:pStyle w:val="CommentText"/>
        <w:rPr>
          <w:lang w:val="en-US"/>
        </w:rPr>
      </w:pPr>
      <w:r>
        <w:rPr>
          <w:rStyle w:val="CommentReference"/>
        </w:rPr>
        <w:annotationRef/>
      </w:r>
      <w:r>
        <w:rPr>
          <w:highlight w:val="yellow"/>
          <w:lang w:val="en-US"/>
        </w:rPr>
        <w:t>THINK TO REPLACE EVERYWHERE WITH “ADAPT IF APPROPRIATE”</w:t>
      </w:r>
    </w:p>
    <w:p w14:paraId="05BA6CCC" w14:textId="41D152B9" w:rsidR="008006A4" w:rsidRDefault="008006A4">
      <w:pPr>
        <w:pStyle w:val="CommentText"/>
        <w:rPr>
          <w:lang w:val="en-US"/>
        </w:rPr>
      </w:pPr>
    </w:p>
    <w:p w14:paraId="165F47C5" w14:textId="48007734" w:rsidR="008006A4" w:rsidRPr="008E0289" w:rsidRDefault="008006A4">
      <w:pPr>
        <w:pStyle w:val="CommentText"/>
        <w:rPr>
          <w:lang w:val="en-US"/>
        </w:rPr>
      </w:pPr>
      <w:r w:rsidRPr="006730C8">
        <w:rPr>
          <w:highlight w:val="yellow"/>
          <w:lang w:val="en-US"/>
        </w:rPr>
        <w:t>COPY STUFF FRO</w:t>
      </w:r>
      <w:r>
        <w:rPr>
          <w:highlight w:val="yellow"/>
          <w:lang w:val="en-US"/>
        </w:rPr>
        <w:t>M</w:t>
      </w:r>
      <w:r w:rsidRPr="006730C8">
        <w:rPr>
          <w:highlight w:val="yellow"/>
          <w:lang w:val="en-US"/>
        </w:rPr>
        <w:t xml:space="preserve"> HIRING!</w:t>
      </w:r>
    </w:p>
  </w:comment>
  <w:comment w:id="19201" w:author="Author" w:date="2017-12-19T17:54:00Z" w:initials="A">
    <w:p w14:paraId="70216A14" w14:textId="77777777" w:rsidR="008006A4" w:rsidRPr="00887917" w:rsidRDefault="008006A4" w:rsidP="002A1D5D">
      <w:pPr>
        <w:pStyle w:val="CommentText"/>
        <w:rPr>
          <w:lang w:val="en-US"/>
        </w:rPr>
      </w:pPr>
      <w:r>
        <w:rPr>
          <w:rStyle w:val="CommentReference"/>
        </w:rPr>
        <w:annotationRef/>
      </w:r>
      <w:r w:rsidRPr="008D3676">
        <w:rPr>
          <w:lang w:val="en-US"/>
        </w:rPr>
        <w:t>Think about leaving this in the generic description</w:t>
      </w:r>
    </w:p>
  </w:comment>
  <w:comment w:id="19220" w:author="Author" w:date="2017-12-20T15:53:00Z" w:initials="A">
    <w:p w14:paraId="5C404D58" w14:textId="77777777" w:rsidR="008006A4" w:rsidRPr="00397F67" w:rsidRDefault="008006A4" w:rsidP="002A1D5D">
      <w:pPr>
        <w:pStyle w:val="CommentText"/>
        <w:rPr>
          <w:lang w:val="en-US"/>
        </w:rPr>
      </w:pPr>
      <w:r>
        <w:rPr>
          <w:rStyle w:val="CommentReference"/>
        </w:rPr>
        <w:annotationRef/>
      </w:r>
      <w:r w:rsidRPr="008D3676">
        <w:rPr>
          <w:lang w:val="en-US"/>
        </w:rPr>
        <w:t>Think about leaving this in the generic description</w:t>
      </w:r>
    </w:p>
  </w:comment>
  <w:comment w:id="19228" w:author="Author" w:date="2017-12-20T15:54:00Z" w:initials="A">
    <w:p w14:paraId="2C664433" w14:textId="77777777" w:rsidR="008006A4" w:rsidRDefault="008006A4" w:rsidP="002A1D5D">
      <w:pPr>
        <w:pStyle w:val="CommentText"/>
      </w:pPr>
      <w:r>
        <w:rPr>
          <w:rStyle w:val="CommentReference"/>
        </w:rPr>
        <w:annotationRef/>
      </w:r>
      <w:r>
        <w:t>Abstand lassen as is, weil sonst zeilenumbruch kommt</w:t>
      </w:r>
    </w:p>
  </w:comment>
  <w:comment w:id="19229" w:author="Author" w:date="2018-01-16T14:09:00Z" w:initials="A">
    <w:p w14:paraId="6A531DAF" w14:textId="77777777" w:rsidR="008006A4" w:rsidRPr="00C673F3" w:rsidRDefault="008006A4" w:rsidP="002A1D5D">
      <w:pPr>
        <w:pStyle w:val="CommentText"/>
        <w:rPr>
          <w:lang w:val="en-US"/>
        </w:rPr>
      </w:pPr>
      <w:r>
        <w:rPr>
          <w:rStyle w:val="CommentReference"/>
        </w:rPr>
        <w:annotationRef/>
      </w:r>
      <w:r w:rsidRPr="00C673F3">
        <w:rPr>
          <w:lang w:val="en-US"/>
        </w:rPr>
        <w:t>Field is there but not filled for selected bank, need to check</w:t>
      </w:r>
    </w:p>
  </w:comment>
  <w:comment w:id="19230" w:author="Author" w:date="2018-01-16T14:30:00Z" w:initials="A">
    <w:p w14:paraId="11A6B584" w14:textId="77777777" w:rsidR="008006A4" w:rsidRPr="00B32FF9" w:rsidRDefault="008006A4" w:rsidP="002A1D5D">
      <w:pPr>
        <w:pStyle w:val="CommentText"/>
        <w:rPr>
          <w:lang w:val="en-US"/>
        </w:rPr>
      </w:pPr>
      <w:r>
        <w:rPr>
          <w:rStyle w:val="CommentReference"/>
        </w:rPr>
        <w:annotationRef/>
      </w:r>
      <w:r w:rsidRPr="00B32FF9">
        <w:rPr>
          <w:lang w:val="en-US"/>
        </w:rPr>
        <w:t xml:space="preserve">Because it’s an optional field in the </w:t>
      </w:r>
      <w:r>
        <w:rPr>
          <w:lang w:val="en-US"/>
        </w:rPr>
        <w:t>Bank MDF object, it has not been filled there. So, if filled in Bank object, then suggested here, too</w:t>
      </w:r>
    </w:p>
  </w:comment>
  <w:comment w:id="19231" w:author="Author" w:date="2017-12-20T15:53:00Z" w:initials="A">
    <w:p w14:paraId="438E54DB" w14:textId="77777777" w:rsidR="008006A4" w:rsidRPr="00397F67" w:rsidRDefault="008006A4" w:rsidP="002A1D5D">
      <w:pPr>
        <w:pStyle w:val="CommentText"/>
        <w:rPr>
          <w:lang w:val="en-US"/>
        </w:rPr>
      </w:pPr>
      <w:r>
        <w:rPr>
          <w:rStyle w:val="CommentReference"/>
        </w:rPr>
        <w:annotationRef/>
      </w:r>
      <w:r w:rsidRPr="008D3676">
        <w:rPr>
          <w:lang w:val="en-US"/>
        </w:rPr>
        <w:t>Think about leaving this in the generic description</w:t>
      </w:r>
    </w:p>
  </w:comment>
  <w:comment w:id="19234" w:author="Author" w:date="2017-12-21T11:00:00Z" w:initials="A">
    <w:p w14:paraId="0CDC0D9A" w14:textId="77777777" w:rsidR="008006A4" w:rsidRPr="000B3BCC" w:rsidRDefault="008006A4" w:rsidP="002A1D5D">
      <w:pPr>
        <w:pStyle w:val="CommentText"/>
        <w:rPr>
          <w:lang w:val="en-US"/>
        </w:rPr>
      </w:pPr>
      <w:r>
        <w:rPr>
          <w:rStyle w:val="CommentReference"/>
        </w:rPr>
        <w:annotationRef/>
      </w:r>
      <w:r w:rsidRPr="008D3676">
        <w:rPr>
          <w:lang w:val="en-US"/>
        </w:rPr>
        <w:t>Think about leaving this in the generic description</w:t>
      </w:r>
    </w:p>
  </w:comment>
  <w:comment w:id="19239" w:author="Author" w:date="2017-12-21T11:02:00Z" w:initials="A">
    <w:p w14:paraId="075628CD" w14:textId="77777777" w:rsidR="008006A4" w:rsidRPr="000B3BCC" w:rsidRDefault="008006A4" w:rsidP="002A1D5D">
      <w:pPr>
        <w:pStyle w:val="CommentText"/>
        <w:rPr>
          <w:lang w:val="en-US"/>
        </w:rPr>
      </w:pPr>
      <w:r>
        <w:rPr>
          <w:rStyle w:val="CommentReference"/>
        </w:rPr>
        <w:annotationRef/>
      </w:r>
      <w:r>
        <w:rPr>
          <w:rStyle w:val="CommentReference"/>
        </w:rPr>
        <w:annotationRef/>
      </w:r>
      <w:r w:rsidRPr="008D3676">
        <w:rPr>
          <w:lang w:val="en-US"/>
        </w:rPr>
        <w:t>Think about leaving this in the generic description</w:t>
      </w:r>
    </w:p>
  </w:comment>
  <w:comment w:id="19242" w:author="Author" w:date="2017-12-21T11:18:00Z" w:initials="A">
    <w:p w14:paraId="1F65E137" w14:textId="77777777" w:rsidR="008006A4" w:rsidRPr="00AF49DE" w:rsidRDefault="008006A4" w:rsidP="002A1D5D">
      <w:pPr>
        <w:pStyle w:val="CommentText"/>
        <w:rPr>
          <w:lang w:val="en-US"/>
        </w:rPr>
      </w:pPr>
      <w:r>
        <w:rPr>
          <w:rStyle w:val="CommentReference"/>
        </w:rPr>
        <w:annotationRef/>
      </w:r>
      <w:r w:rsidRPr="008D3676">
        <w:rPr>
          <w:lang w:val="en-US"/>
        </w:rPr>
        <w:t>Think about leaving this in the generic description</w:t>
      </w:r>
    </w:p>
  </w:comment>
  <w:comment w:id="19245" w:author="Author" w:date="2017-12-21T11:18:00Z" w:initials="A">
    <w:p w14:paraId="4B5287E6" w14:textId="77777777" w:rsidR="008006A4" w:rsidRPr="00AF49DE" w:rsidRDefault="008006A4" w:rsidP="002A1D5D">
      <w:pPr>
        <w:pStyle w:val="CommentText"/>
        <w:rPr>
          <w:lang w:val="en-US"/>
        </w:rPr>
      </w:pPr>
      <w:r>
        <w:rPr>
          <w:rStyle w:val="CommentReference"/>
        </w:rPr>
        <w:annotationRef/>
      </w:r>
      <w:r w:rsidRPr="008D3676">
        <w:rPr>
          <w:lang w:val="en-US"/>
        </w:rPr>
        <w:t>Think about leaving this in the generic description</w:t>
      </w:r>
    </w:p>
  </w:comment>
  <w:comment w:id="19282" w:author="Author" w:date="2018-01-16T14:09:00Z" w:initials="A">
    <w:p w14:paraId="5C6A4EB1" w14:textId="77777777" w:rsidR="008006A4" w:rsidRPr="00C673F3" w:rsidRDefault="008006A4" w:rsidP="001A0970">
      <w:pPr>
        <w:pStyle w:val="CommentText"/>
        <w:rPr>
          <w:lang w:val="en-US"/>
        </w:rPr>
      </w:pPr>
      <w:r>
        <w:rPr>
          <w:rStyle w:val="CommentReference"/>
        </w:rPr>
        <w:annotationRef/>
      </w:r>
      <w:r w:rsidRPr="00C673F3">
        <w:rPr>
          <w:lang w:val="en-US"/>
        </w:rPr>
        <w:t>Field is there but not filled for selected bank, need to check</w:t>
      </w:r>
    </w:p>
  </w:comment>
  <w:comment w:id="19283" w:author="Author" w:date="2018-01-16T14:30:00Z" w:initials="A">
    <w:p w14:paraId="7559B816" w14:textId="77777777" w:rsidR="008006A4" w:rsidRPr="00B32FF9" w:rsidRDefault="008006A4" w:rsidP="001A0970">
      <w:pPr>
        <w:pStyle w:val="CommentText"/>
        <w:rPr>
          <w:lang w:val="en-US"/>
        </w:rPr>
      </w:pPr>
      <w:r>
        <w:rPr>
          <w:rStyle w:val="CommentReference"/>
        </w:rPr>
        <w:annotationRef/>
      </w:r>
      <w:r w:rsidRPr="00B32FF9">
        <w:rPr>
          <w:lang w:val="en-US"/>
        </w:rPr>
        <w:t xml:space="preserve">Because it’s an optional field in the </w:t>
      </w:r>
      <w:r>
        <w:rPr>
          <w:lang w:val="en-US"/>
        </w:rPr>
        <w:t>Bank MDF object, it has not been filled there. So, if filled in Bank object, then suggested here, too</w:t>
      </w:r>
    </w:p>
  </w:comment>
  <w:comment w:id="19287" w:author="Author" w:date="2017-12-19T17:22:00Z" w:initials="A">
    <w:p w14:paraId="4C7018DD" w14:textId="77777777" w:rsidR="008006A4" w:rsidRPr="008D3676" w:rsidRDefault="008006A4" w:rsidP="002A1D5D">
      <w:pPr>
        <w:pStyle w:val="CommentText"/>
        <w:rPr>
          <w:lang w:val="en-US"/>
        </w:rPr>
      </w:pPr>
      <w:r>
        <w:rPr>
          <w:rStyle w:val="CommentReference"/>
        </w:rPr>
        <w:annotationRef/>
      </w:r>
      <w:r w:rsidRPr="008D3676">
        <w:rPr>
          <w:lang w:val="en-US"/>
        </w:rPr>
        <w:t>Think about leaving this in the generic description</w:t>
      </w:r>
    </w:p>
  </w:comment>
  <w:comment w:id="19294" w:author="Author" w:date="2018-02-13T18:17:00Z" w:initials="A">
    <w:p w14:paraId="308230CD" w14:textId="64249EE6" w:rsidR="008006A4" w:rsidRPr="00E543A7" w:rsidRDefault="008006A4">
      <w:pPr>
        <w:pStyle w:val="CommentText"/>
        <w:rPr>
          <w:lang w:val="en-US"/>
        </w:rPr>
      </w:pPr>
      <w:r w:rsidRPr="00FB1490">
        <w:rPr>
          <w:rStyle w:val="CommentReference"/>
          <w:highlight w:val="red"/>
        </w:rPr>
        <w:annotationRef/>
      </w:r>
      <w:r w:rsidRPr="00E543A7">
        <w:rPr>
          <w:highlight w:val="red"/>
          <w:lang w:val="en-US"/>
        </w:rPr>
        <w:t>ADAPT TO HAVE MODULAR APPROACH</w:t>
      </w:r>
    </w:p>
  </w:comment>
  <w:comment w:id="19295" w:author="Author" w:date="2018-02-14T09:49:00Z" w:initials="A">
    <w:p w14:paraId="601C9A6A" w14:textId="22A24FCE" w:rsidR="008006A4" w:rsidRPr="00185298" w:rsidRDefault="008006A4">
      <w:pPr>
        <w:pStyle w:val="CommentText"/>
        <w:rPr>
          <w:lang w:val="en-US"/>
        </w:rPr>
      </w:pPr>
      <w:r>
        <w:rPr>
          <w:rStyle w:val="CommentReference"/>
        </w:rPr>
        <w:annotationRef/>
      </w:r>
      <w:r w:rsidRPr="00185298">
        <w:rPr>
          <w:highlight w:val="green"/>
          <w:lang w:val="en-US"/>
        </w:rPr>
        <w:t>Done</w:t>
      </w:r>
      <w:r w:rsidRPr="00185298">
        <w:rPr>
          <w:highlight w:val="yellow"/>
          <w:lang w:val="en-US"/>
        </w:rPr>
        <w:t>, sacken lassen und dann ggfls anpassen</w:t>
      </w:r>
    </w:p>
  </w:comment>
  <w:comment w:id="19302" w:author="Author" w:date="2018-02-06T14:08:00Z" w:initials="A">
    <w:p w14:paraId="4D57C502" w14:textId="3094FEF2" w:rsidR="008006A4" w:rsidRPr="00271459" w:rsidRDefault="008006A4">
      <w:pPr>
        <w:pStyle w:val="CommentText"/>
        <w:rPr>
          <w:lang w:val="en-US"/>
        </w:rPr>
      </w:pPr>
      <w:r>
        <w:rPr>
          <w:rStyle w:val="CommentReference"/>
        </w:rPr>
        <w:annotationRef/>
      </w:r>
      <w:r w:rsidRPr="00271459">
        <w:rPr>
          <w:lang w:val="en-US"/>
        </w:rPr>
        <w:t>Mention rather position creation sub-</w:t>
      </w:r>
      <w:r>
        <w:rPr>
          <w:lang w:val="en-US"/>
        </w:rPr>
        <w:t>process? If yes, then in all other test scripts, too!</w:t>
      </w:r>
    </w:p>
  </w:comment>
  <w:comment w:id="19305" w:author="Author" w:date="2018-02-14T09:48:00Z" w:initials="A">
    <w:p w14:paraId="6884B4DC" w14:textId="201AD7CB" w:rsidR="008006A4" w:rsidRPr="00EF5385" w:rsidRDefault="008006A4">
      <w:pPr>
        <w:pStyle w:val="CommentText"/>
        <w:rPr>
          <w:lang w:val="en-US"/>
        </w:rPr>
      </w:pPr>
      <w:r w:rsidRPr="00EF5385">
        <w:rPr>
          <w:highlight w:val="yellow"/>
          <w:lang w:val="en-US"/>
        </w:rPr>
        <w:t>Add “</w:t>
      </w:r>
      <w:r w:rsidRPr="00EF5385">
        <w:rPr>
          <w:rStyle w:val="CommentReference"/>
          <w:highlight w:val="yellow"/>
        </w:rPr>
        <w:annotationRef/>
      </w:r>
      <w:r w:rsidRPr="00EF5385">
        <w:rPr>
          <w:highlight w:val="yellow"/>
          <w:lang w:val="en-US"/>
        </w:rPr>
        <w:t>deployed with the SAP Best Practices”?</w:t>
      </w:r>
    </w:p>
  </w:comment>
  <w:comment w:id="19308" w:author="Author" w:date="2018-02-09T11:40:00Z" w:initials="A">
    <w:p w14:paraId="5FA8FE67" w14:textId="51F218CE" w:rsidR="008006A4" w:rsidRPr="00617454" w:rsidRDefault="008006A4">
      <w:pPr>
        <w:pStyle w:val="CommentText"/>
        <w:rPr>
          <w:lang w:val="en-US"/>
        </w:rPr>
      </w:pPr>
      <w:r w:rsidRPr="00617454">
        <w:rPr>
          <w:rStyle w:val="CommentReference"/>
          <w:highlight w:val="yellow"/>
        </w:rPr>
        <w:annotationRef/>
      </w:r>
      <w:r w:rsidRPr="00617454">
        <w:rPr>
          <w:highlight w:val="yellow"/>
          <w:lang w:val="en-US"/>
        </w:rPr>
        <w:t>Make more generic, as now several stuff is in UPC.</w:t>
      </w:r>
    </w:p>
  </w:comment>
  <w:comment w:id="19309" w:author="Author" w:date="2018-02-14T09:46:00Z" w:initials="A">
    <w:p w14:paraId="29D8B874" w14:textId="4C748D75" w:rsidR="008006A4" w:rsidRDefault="008006A4">
      <w:pPr>
        <w:pStyle w:val="CommentText"/>
      </w:pPr>
      <w:r w:rsidRPr="00EF5385">
        <w:rPr>
          <w:rStyle w:val="CommentReference"/>
          <w:highlight w:val="yellow"/>
        </w:rPr>
        <w:annotationRef/>
      </w:r>
      <w:r w:rsidRPr="00EF5385">
        <w:rPr>
          <w:highlight w:val="green"/>
        </w:rPr>
        <w:t>Done</w:t>
      </w:r>
      <w:r w:rsidRPr="00EF5385">
        <w:rPr>
          <w:highlight w:val="yellow"/>
        </w:rPr>
        <w:t>, sacken lassen und dann ggfls anpassen</w:t>
      </w:r>
    </w:p>
  </w:comment>
  <w:comment w:id="19419" w:author="Author" w:date="2018-02-05T14:40:00Z" w:initials="A">
    <w:p w14:paraId="24FEE23A" w14:textId="50FABC09" w:rsidR="008006A4" w:rsidRPr="004405AE" w:rsidRDefault="008006A4">
      <w:pPr>
        <w:pStyle w:val="CommentText"/>
        <w:rPr>
          <w:lang w:val="en-US"/>
        </w:rPr>
      </w:pPr>
      <w:r>
        <w:rPr>
          <w:rStyle w:val="CommentReference"/>
        </w:rPr>
        <w:annotationRef/>
      </w:r>
      <w:r w:rsidRPr="004405AE">
        <w:rPr>
          <w:highlight w:val="cyan"/>
          <w:lang w:val="en-US"/>
        </w:rPr>
        <w:t>Maybe shorten to have only the ID. If yes, then adapt in 15O and FJ1, too</w:t>
      </w:r>
    </w:p>
  </w:comment>
  <w:comment w:id="19426" w:author="Author" w:date="2018-02-05T14:04:00Z" w:initials="A">
    <w:p w14:paraId="32F15333" w14:textId="77777777" w:rsidR="008006A4" w:rsidRPr="004405AE" w:rsidRDefault="008006A4" w:rsidP="004405AE">
      <w:pPr>
        <w:pStyle w:val="CommentText"/>
        <w:rPr>
          <w:lang w:val="en-US"/>
        </w:rPr>
      </w:pPr>
      <w:r>
        <w:rPr>
          <w:rStyle w:val="CommentReference"/>
        </w:rPr>
        <w:annotationRef/>
      </w:r>
      <w:r w:rsidRPr="004405AE">
        <w:rPr>
          <w:highlight w:val="yellow"/>
          <w:lang w:val="en-US"/>
        </w:rPr>
        <w:t>Time off not in scope for CN in 1802. Clarify if replication is relevant for CN in 1802. If not, then remove CN from here</w:t>
      </w:r>
    </w:p>
  </w:comment>
  <w:comment w:id="19428" w:author="Author" w:date="2017-12-29T11:58:00Z" w:initials="A">
    <w:p w14:paraId="2A4E0F8E" w14:textId="0BADEE08" w:rsidR="008006A4" w:rsidRPr="005E3B3E" w:rsidRDefault="008006A4">
      <w:pPr>
        <w:pStyle w:val="CommentText"/>
        <w:rPr>
          <w:lang w:val="en-US"/>
        </w:rPr>
      </w:pPr>
      <w:r>
        <w:rPr>
          <w:rStyle w:val="CommentReference"/>
        </w:rPr>
        <w:annotationRef/>
      </w:r>
      <w:r w:rsidRPr="005E3B3E">
        <w:rPr>
          <w:lang w:val="en-US"/>
        </w:rPr>
        <w:t>Currently not valid for DE, let’s see how it will be after alignment with HRMC</w:t>
      </w:r>
    </w:p>
  </w:comment>
  <w:comment w:id="19429" w:author="Author" w:date="2018-02-14T09:44:00Z" w:initials="A">
    <w:p w14:paraId="204BE0B0" w14:textId="0CA5FAE6" w:rsidR="008006A4" w:rsidRPr="00185298" w:rsidRDefault="008006A4">
      <w:pPr>
        <w:pStyle w:val="CommentText"/>
        <w:rPr>
          <w:lang w:val="en-US"/>
        </w:rPr>
      </w:pPr>
      <w:r>
        <w:rPr>
          <w:rStyle w:val="CommentReference"/>
        </w:rPr>
        <w:annotationRef/>
      </w:r>
      <w:r w:rsidRPr="00185298">
        <w:rPr>
          <w:lang w:val="en-US"/>
        </w:rPr>
        <w:t>1805</w:t>
      </w:r>
    </w:p>
  </w:comment>
  <w:comment w:id="19440" w:author="Author" w:date="2018-02-05T14:04:00Z" w:initials="A">
    <w:p w14:paraId="4DC56A31" w14:textId="77777777" w:rsidR="008006A4" w:rsidRPr="004405AE" w:rsidRDefault="008006A4" w:rsidP="004405AE">
      <w:pPr>
        <w:pStyle w:val="CommentText"/>
        <w:rPr>
          <w:lang w:val="en-US"/>
        </w:rPr>
      </w:pPr>
      <w:r>
        <w:rPr>
          <w:rStyle w:val="CommentReference"/>
        </w:rPr>
        <w:annotationRef/>
      </w:r>
      <w:r w:rsidRPr="004405AE">
        <w:rPr>
          <w:highlight w:val="yellow"/>
          <w:lang w:val="en-US"/>
        </w:rPr>
        <w:t>Time off not in scope for CN in 1802. Clarify if replication is relevant for CN in 1802. If not, then remove CN from here</w:t>
      </w:r>
    </w:p>
  </w:comment>
  <w:comment w:id="19441" w:author="Author" w:date="2018-02-05T14:04:00Z" w:initials="A">
    <w:p w14:paraId="2987BA29" w14:textId="77777777" w:rsidR="008006A4" w:rsidRPr="004405AE" w:rsidRDefault="008006A4" w:rsidP="004405AE">
      <w:pPr>
        <w:pStyle w:val="CommentText"/>
        <w:rPr>
          <w:lang w:val="en-US"/>
        </w:rPr>
      </w:pPr>
      <w:r>
        <w:rPr>
          <w:rStyle w:val="CommentReference"/>
        </w:rPr>
        <w:annotationRef/>
      </w:r>
      <w:r w:rsidRPr="004405AE">
        <w:rPr>
          <w:highlight w:val="yellow"/>
          <w:lang w:val="en-US"/>
        </w:rPr>
        <w:t>To check if still true after alignment with HRMC</w:t>
      </w:r>
    </w:p>
  </w:comment>
  <w:comment w:id="19442" w:author="Author" w:date="2018-02-14T09:45:00Z" w:initials="A">
    <w:p w14:paraId="563CEC69" w14:textId="41C6D653" w:rsidR="008006A4" w:rsidRPr="00EF5385" w:rsidRDefault="008006A4">
      <w:pPr>
        <w:pStyle w:val="CommentText"/>
        <w:rPr>
          <w:lang w:val="en-US"/>
        </w:rPr>
      </w:pPr>
      <w:r>
        <w:rPr>
          <w:rStyle w:val="CommentReference"/>
        </w:rPr>
        <w:annotationRef/>
      </w:r>
      <w:r w:rsidRPr="00EF5385">
        <w:rPr>
          <w:lang w:val="en-US"/>
        </w:rPr>
        <w:t>1805</w:t>
      </w:r>
    </w:p>
  </w:comment>
  <w:comment w:id="19452" w:author="Author" w:date="2018-02-05T14:04:00Z" w:initials="A">
    <w:p w14:paraId="774F0E2B" w14:textId="7F2DAA11" w:rsidR="008006A4" w:rsidRPr="00617454" w:rsidRDefault="008006A4" w:rsidP="004405AE">
      <w:pPr>
        <w:pStyle w:val="CommentText"/>
      </w:pPr>
      <w:r>
        <w:rPr>
          <w:rStyle w:val="CommentReference"/>
        </w:rPr>
        <w:annotationRef/>
      </w:r>
      <w:r w:rsidRPr="004405AE">
        <w:rPr>
          <w:highlight w:val="yellow"/>
          <w:lang w:val="en-US"/>
        </w:rPr>
        <w:t xml:space="preserve">Time sheet not in scope for CN in 1802. Clarify if replication is relevant for CN in 1802 at all. </w:t>
      </w:r>
      <w:r w:rsidRPr="00F96538">
        <w:rPr>
          <w:highlight w:val="yellow"/>
        </w:rPr>
        <w:t xml:space="preserve">If not, then remove CN from here. </w:t>
      </w:r>
      <w:r w:rsidRPr="00617454">
        <w:rPr>
          <w:highlight w:val="yellow"/>
        </w:rPr>
        <w:t>Anderseits isses XX und alle länder könnten es nutzen, daher lieber wieder weg.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A4872B" w15:done="1"/>
  <w15:commentEx w15:paraId="3BFF76FE" w15:done="1"/>
  <w15:commentEx w15:paraId="10BFB03F" w15:done="1"/>
  <w15:commentEx w15:paraId="6C5BD4B6" w15:done="1"/>
  <w15:commentEx w15:paraId="58378745" w15:done="0"/>
  <w15:commentEx w15:paraId="467F4479" w15:done="0"/>
  <w15:commentEx w15:paraId="75CDA75B" w15:done="1"/>
  <w15:commentEx w15:paraId="3DED2918" w15:done="0"/>
  <w15:commentEx w15:paraId="1D6504E8" w15:done="1"/>
  <w15:commentEx w15:paraId="02A2B988" w15:done="1"/>
  <w15:commentEx w15:paraId="0DD04747" w15:paraIdParent="02A2B988" w15:done="1"/>
  <w15:commentEx w15:paraId="403B5918" w15:done="1"/>
  <w15:commentEx w15:paraId="4B4993C0" w15:done="1"/>
  <w15:commentEx w15:paraId="3A8109F6" w15:done="0"/>
  <w15:commentEx w15:paraId="2C36A42B" w15:done="1"/>
  <w15:commentEx w15:paraId="40451683" w15:done="1"/>
  <w15:commentEx w15:paraId="2BFBCAE5" w15:done="1"/>
  <w15:commentEx w15:paraId="58DCDCCD" w15:done="0"/>
  <w15:commentEx w15:paraId="01A8C931" w15:done="0"/>
  <w15:commentEx w15:paraId="78AB2D3D" w15:done="0"/>
  <w15:commentEx w15:paraId="595800E5" w15:done="0"/>
  <w15:commentEx w15:paraId="0B06018E" w15:done="1"/>
  <w15:commentEx w15:paraId="5C5FACC8" w15:paraIdParent="0B06018E" w15:done="1"/>
  <w15:commentEx w15:paraId="6605C478" w15:done="0"/>
  <w15:commentEx w15:paraId="2F0C3984" w15:done="0"/>
  <w15:commentEx w15:paraId="2FED5FB1" w15:paraIdParent="2F0C3984" w15:done="0"/>
  <w15:commentEx w15:paraId="7124A4EE" w15:done="1"/>
  <w15:commentEx w15:paraId="2CBEF780" w15:done="0"/>
  <w15:commentEx w15:paraId="79BDA18D" w15:done="1"/>
  <w15:commentEx w15:paraId="51284280" w15:done="1"/>
  <w15:commentEx w15:paraId="605FC99F" w15:done="1"/>
  <w15:commentEx w15:paraId="13B334ED" w15:done="1"/>
  <w15:commentEx w15:paraId="569AB6D3" w15:done="1"/>
  <w15:commentEx w15:paraId="20ED749E" w15:paraIdParent="569AB6D3" w15:done="1"/>
  <w15:commentEx w15:paraId="0C7D9448" w15:done="1"/>
  <w15:commentEx w15:paraId="68854274" w15:done="1"/>
  <w15:commentEx w15:paraId="685D5777" w15:done="1"/>
  <w15:commentEx w15:paraId="0074C9E5" w15:done="1"/>
  <w15:commentEx w15:paraId="200A595C" w15:done="1"/>
  <w15:commentEx w15:paraId="2D06DB78" w15:paraIdParent="200A595C" w15:done="1"/>
  <w15:commentEx w15:paraId="5B9914E4" w15:done="1"/>
  <w15:commentEx w15:paraId="525C4614" w15:done="1"/>
  <w15:commentEx w15:paraId="068E5353" w15:done="1"/>
  <w15:commentEx w15:paraId="70B9D84E" w15:done="0"/>
  <w15:commentEx w15:paraId="097864C9" w15:done="1"/>
  <w15:commentEx w15:paraId="71051122" w15:paraIdParent="097864C9" w15:done="1"/>
  <w15:commentEx w15:paraId="0601C480" w15:done="1"/>
  <w15:commentEx w15:paraId="15D956CF" w15:done="1"/>
  <w15:commentEx w15:paraId="17EBD1A7" w15:done="1"/>
  <w15:commentEx w15:paraId="316DBA4B" w15:done="1"/>
  <w15:commentEx w15:paraId="6474C783" w15:done="1"/>
  <w15:commentEx w15:paraId="521039CA" w15:done="1"/>
  <w15:commentEx w15:paraId="4270FDE2" w15:done="1"/>
  <w15:commentEx w15:paraId="7FDCFD16" w15:done="1"/>
  <w15:commentEx w15:paraId="3B933A89" w15:paraIdParent="7FDCFD16" w15:done="1"/>
  <w15:commentEx w15:paraId="58B9A19B" w15:done="1"/>
  <w15:commentEx w15:paraId="4244740D" w15:done="1"/>
  <w15:commentEx w15:paraId="4127CD59" w15:done="1"/>
  <w15:commentEx w15:paraId="7127A1B6" w15:done="1"/>
  <w15:commentEx w15:paraId="49AACA96" w15:done="1"/>
  <w15:commentEx w15:paraId="26AAA029" w15:done="1"/>
  <w15:commentEx w15:paraId="77FA8335" w15:done="1"/>
  <w15:commentEx w15:paraId="66269FF0" w15:done="1"/>
  <w15:commentEx w15:paraId="2CF3C767" w15:paraIdParent="66269FF0" w15:done="1"/>
  <w15:commentEx w15:paraId="3662C0F6" w15:done="1"/>
  <w15:commentEx w15:paraId="0F5142A8" w15:done="1"/>
  <w15:commentEx w15:paraId="7BFF299D" w15:done="0"/>
  <w15:commentEx w15:paraId="3B2382A2" w15:done="1"/>
  <w15:commentEx w15:paraId="56998C03" w15:done="1"/>
  <w15:commentEx w15:paraId="3919187B" w15:done="0"/>
  <w15:commentEx w15:paraId="181E2355" w15:paraIdParent="3919187B" w15:done="0"/>
  <w15:commentEx w15:paraId="595E4785" w15:done="1"/>
  <w15:commentEx w15:paraId="2F87AD23" w15:done="1"/>
  <w15:commentEx w15:paraId="303BFA5A" w15:done="1"/>
  <w15:commentEx w15:paraId="02002BCE" w15:done="1"/>
  <w15:commentEx w15:paraId="3DCD2A49" w15:done="0"/>
  <w15:commentEx w15:paraId="44FA09D7" w15:done="0"/>
  <w15:commentEx w15:paraId="253DABEC" w15:done="0"/>
  <w15:commentEx w15:paraId="1BF5744E" w15:done="1"/>
  <w15:commentEx w15:paraId="1117ECD1" w15:done="0"/>
  <w15:commentEx w15:paraId="1D359A90" w15:paraIdParent="1117ECD1" w15:done="0"/>
  <w15:commentEx w15:paraId="14BCE1CF" w15:done="1"/>
  <w15:commentEx w15:paraId="49EA4FEB" w15:done="1"/>
  <w15:commentEx w15:paraId="0758D54A" w15:done="1"/>
  <w15:commentEx w15:paraId="34E38C01" w15:done="0"/>
  <w15:commentEx w15:paraId="09DDF403" w15:paraIdParent="34E38C01" w15:done="0"/>
  <w15:commentEx w15:paraId="1D2FA041" w15:done="1"/>
  <w15:commentEx w15:paraId="03888045" w15:done="0"/>
  <w15:commentEx w15:paraId="4C8D0171" w15:done="1"/>
  <w15:commentEx w15:paraId="4855211E" w15:done="1"/>
  <w15:commentEx w15:paraId="1E935B88" w15:paraIdParent="4855211E" w15:done="1"/>
  <w15:commentEx w15:paraId="3E7F766D" w15:done="1"/>
  <w15:commentEx w15:paraId="5F5E7EFA" w15:paraIdParent="3E7F766D" w15:done="1"/>
  <w15:commentEx w15:paraId="4026DF61" w15:done="1"/>
  <w15:commentEx w15:paraId="0277C744" w15:done="1"/>
  <w15:commentEx w15:paraId="5BC1E364" w15:paraIdParent="0277C744" w15:done="1"/>
  <w15:commentEx w15:paraId="4B213B15" w15:done="1"/>
  <w15:commentEx w15:paraId="30E588FC" w15:done="0"/>
  <w15:commentEx w15:paraId="4A1EACBC" w15:done="0"/>
  <w15:commentEx w15:paraId="0EFFA161" w15:done="1"/>
  <w15:commentEx w15:paraId="7FDEC4BA" w15:done="1"/>
  <w15:commentEx w15:paraId="151A40C9" w15:done="0"/>
  <w15:commentEx w15:paraId="1F24E92D" w15:done="1"/>
  <w15:commentEx w15:paraId="2BAC1D46" w15:paraIdParent="1F24E92D" w15:done="1"/>
  <w15:commentEx w15:paraId="75ABEF0C" w15:done="0"/>
  <w15:commentEx w15:paraId="3560E1F3" w15:done="1"/>
  <w15:commentEx w15:paraId="60933DFB" w15:done="1"/>
  <w15:commentEx w15:paraId="4381BB36" w15:done="1"/>
  <w15:commentEx w15:paraId="28335B71" w15:done="0"/>
  <w15:commentEx w15:paraId="38FF86EF" w15:done="1"/>
  <w15:commentEx w15:paraId="279A1762" w15:done="0"/>
  <w15:commentEx w15:paraId="5E771005" w15:done="1"/>
  <w15:commentEx w15:paraId="7CF5EA28" w15:paraIdParent="5E771005" w15:done="1"/>
  <w15:commentEx w15:paraId="39009FA6" w15:done="1"/>
  <w15:commentEx w15:paraId="5A18DDAF" w15:done="1"/>
  <w15:commentEx w15:paraId="20B23BD2" w15:done="1"/>
  <w15:commentEx w15:paraId="2CD66E90" w15:done="1"/>
  <w15:commentEx w15:paraId="0AABDB78" w15:done="1"/>
  <w15:commentEx w15:paraId="0641DF0C" w15:done="1"/>
  <w15:commentEx w15:paraId="1279AEB3" w15:paraIdParent="0641DF0C" w15:done="1"/>
  <w15:commentEx w15:paraId="446AE4AA" w15:done="1"/>
  <w15:commentEx w15:paraId="446DC860" w15:paraIdParent="446AE4AA" w15:done="1"/>
  <w15:commentEx w15:paraId="0A5C71E1" w15:paraIdParent="446AE4AA" w15:done="1"/>
  <w15:commentEx w15:paraId="15CBA798" w15:done="0"/>
  <w15:commentEx w15:paraId="40E92971" w15:done="1"/>
  <w15:commentEx w15:paraId="04B8B7DC" w15:done="0"/>
  <w15:commentEx w15:paraId="14F5DB5C" w15:done="0"/>
  <w15:commentEx w15:paraId="78373631" w15:paraIdParent="14F5DB5C" w15:done="0"/>
  <w15:commentEx w15:paraId="62C90D66" w15:done="0"/>
  <w15:commentEx w15:paraId="1DB54643" w15:done="1"/>
  <w15:commentEx w15:paraId="66235EF7" w15:done="1"/>
  <w15:commentEx w15:paraId="03971800" w15:paraIdParent="66235EF7" w15:done="1"/>
  <w15:commentEx w15:paraId="3C75A49F" w15:done="1"/>
  <w15:commentEx w15:paraId="0F69B267" w15:paraIdParent="3C75A49F" w15:done="1"/>
  <w15:commentEx w15:paraId="2672AFB7" w15:done="1"/>
  <w15:commentEx w15:paraId="33CA920E" w15:done="1"/>
  <w15:commentEx w15:paraId="73234A06" w15:paraIdParent="33CA920E" w15:done="1"/>
  <w15:commentEx w15:paraId="574B0590" w15:done="1"/>
  <w15:commentEx w15:paraId="106F1C4F" w15:done="0"/>
  <w15:commentEx w15:paraId="13907BA2" w15:done="0"/>
  <w15:commentEx w15:paraId="752A467C" w15:done="1"/>
  <w15:commentEx w15:paraId="3C327CED" w15:paraIdParent="752A467C" w15:done="1"/>
  <w15:commentEx w15:paraId="02827885" w15:done="0"/>
  <w15:commentEx w15:paraId="5C654F90" w15:done="1"/>
  <w15:commentEx w15:paraId="2A7556FA" w15:paraIdParent="5C654F90" w15:done="1"/>
  <w15:commentEx w15:paraId="6FC52E5A" w15:done="1"/>
  <w15:commentEx w15:paraId="2656D6CD" w15:done="1"/>
  <w15:commentEx w15:paraId="08080C0E" w15:done="1"/>
  <w15:commentEx w15:paraId="1E09BDC4" w15:done="1"/>
  <w15:commentEx w15:paraId="75BB141B" w15:done="0"/>
  <w15:commentEx w15:paraId="27350FF3" w15:done="0"/>
  <w15:commentEx w15:paraId="5B28CF56" w15:done="0"/>
  <w15:commentEx w15:paraId="0E05485F" w15:done="1"/>
  <w15:commentEx w15:paraId="3D035E78" w15:done="1"/>
  <w15:commentEx w15:paraId="642875FF" w15:done="1"/>
  <w15:commentEx w15:paraId="084A8B5B" w15:done="1"/>
  <w15:commentEx w15:paraId="43EC4F09" w15:done="1"/>
  <w15:commentEx w15:paraId="6099CD7A" w15:done="1"/>
  <w15:commentEx w15:paraId="50D66894" w15:done="0"/>
  <w15:commentEx w15:paraId="2812B6D6" w15:done="1"/>
  <w15:commentEx w15:paraId="2FB089A8" w15:done="1"/>
  <w15:commentEx w15:paraId="6D371300" w15:done="1"/>
  <w15:commentEx w15:paraId="268635F2" w15:done="1"/>
  <w15:commentEx w15:paraId="782DB26B" w15:done="1"/>
  <w15:commentEx w15:paraId="4E960B33" w15:done="1"/>
  <w15:commentEx w15:paraId="0B9288FB" w15:done="0"/>
  <w15:commentEx w15:paraId="778198CD" w15:done="1"/>
  <w15:commentEx w15:paraId="306E97DC" w15:done="0"/>
  <w15:commentEx w15:paraId="01BF0275" w15:paraIdParent="306E97DC" w15:done="0"/>
  <w15:commentEx w15:paraId="25A57D6B" w15:done="0"/>
  <w15:commentEx w15:paraId="5F844B2E" w15:paraIdParent="25A57D6B" w15:done="0"/>
  <w15:commentEx w15:paraId="01738A4C" w15:done="0"/>
  <w15:commentEx w15:paraId="329AA80F" w15:done="0"/>
  <w15:commentEx w15:paraId="3E13A276" w15:done="1"/>
  <w15:commentEx w15:paraId="722B9C9C" w15:done="1"/>
  <w15:commentEx w15:paraId="429B3725" w15:done="1"/>
  <w15:commentEx w15:paraId="303C3311" w15:done="1"/>
  <w15:commentEx w15:paraId="15EF1A83" w15:done="0"/>
  <w15:commentEx w15:paraId="2B3BA559" w15:done="0"/>
  <w15:commentEx w15:paraId="210FDA80" w15:done="0"/>
  <w15:commentEx w15:paraId="09C90945" w15:done="0"/>
  <w15:commentEx w15:paraId="4E085B79" w15:done="0"/>
  <w15:commentEx w15:paraId="4954F627" w15:done="0"/>
  <w15:commentEx w15:paraId="5E9A2C54" w15:done="0"/>
  <w15:commentEx w15:paraId="6B909BC9" w15:done="0"/>
  <w15:commentEx w15:paraId="139DA3B9" w15:done="0"/>
  <w15:commentEx w15:paraId="2E0CBEA3" w15:done="1"/>
  <w15:commentEx w15:paraId="131B3EDF" w15:done="1"/>
  <w15:commentEx w15:paraId="49C4C9FC" w15:done="1"/>
  <w15:commentEx w15:paraId="24D914AB" w15:done="1"/>
  <w15:commentEx w15:paraId="1F0265A7" w15:done="1"/>
  <w15:commentEx w15:paraId="23AADAA9" w15:done="1"/>
  <w15:commentEx w15:paraId="69F55321" w15:paraIdParent="23AADAA9" w15:done="1"/>
  <w15:commentEx w15:paraId="3A0270C4" w15:done="1"/>
  <w15:commentEx w15:paraId="40B0C92D" w15:done="1"/>
  <w15:commentEx w15:paraId="36AEBF47" w15:done="1"/>
  <w15:commentEx w15:paraId="7A9A591A" w15:done="1"/>
  <w15:commentEx w15:paraId="7C23A6E7" w15:done="1"/>
  <w15:commentEx w15:paraId="7EF1A281" w15:done="1"/>
  <w15:commentEx w15:paraId="1394E067" w15:done="0"/>
  <w15:commentEx w15:paraId="6624680A" w15:done="1"/>
  <w15:commentEx w15:paraId="6D85589C" w15:done="0"/>
  <w15:commentEx w15:paraId="26B220C9" w15:done="0"/>
  <w15:commentEx w15:paraId="4DC515E8" w15:done="1"/>
  <w15:commentEx w15:paraId="6A8E9415" w15:done="1"/>
  <w15:commentEx w15:paraId="391E14F6" w15:done="1"/>
  <w15:commentEx w15:paraId="1E5AC182" w15:done="1"/>
  <w15:commentEx w15:paraId="5340AD20" w15:done="1"/>
  <w15:commentEx w15:paraId="48C9E574" w15:done="0"/>
  <w15:commentEx w15:paraId="1AB9A229" w15:done="1"/>
  <w15:commentEx w15:paraId="0C75C760" w15:done="1"/>
  <w15:commentEx w15:paraId="487DD652" w15:done="1"/>
  <w15:commentEx w15:paraId="1D6E700A" w15:done="0"/>
  <w15:commentEx w15:paraId="00BA41CC" w15:done="1"/>
  <w15:commentEx w15:paraId="04E91D78" w15:paraIdParent="00BA41CC" w15:done="1"/>
  <w15:commentEx w15:paraId="30CCF205" w15:done="1"/>
  <w15:commentEx w15:paraId="5DFE3AB6" w15:done="1"/>
  <w15:commentEx w15:paraId="50699361" w15:done="1"/>
  <w15:commentEx w15:paraId="04777689" w15:done="1"/>
  <w15:commentEx w15:paraId="2DA50A22" w15:done="0"/>
  <w15:commentEx w15:paraId="5A364F10" w15:done="1"/>
  <w15:commentEx w15:paraId="2E640B83" w15:done="0"/>
  <w15:commentEx w15:paraId="54919D54" w15:done="0"/>
  <w15:commentEx w15:paraId="3DB4469C" w15:done="1"/>
  <w15:commentEx w15:paraId="1198E4CE" w15:done="1"/>
  <w15:commentEx w15:paraId="61D01D53" w15:done="1"/>
  <w15:commentEx w15:paraId="7FE5A1A9" w15:paraIdParent="61D01D53" w15:done="1"/>
  <w15:commentEx w15:paraId="7511CC3A" w15:done="1"/>
  <w15:commentEx w15:paraId="7CAF7072" w15:done="0"/>
  <w15:commentEx w15:paraId="26683B16" w15:done="1"/>
  <w15:commentEx w15:paraId="7D568E20" w15:done="0"/>
  <w15:commentEx w15:paraId="2F2B859B" w15:done="1"/>
  <w15:commentEx w15:paraId="178E3647" w15:done="1"/>
  <w15:commentEx w15:paraId="1CAB1D3E" w15:done="1"/>
  <w15:commentEx w15:paraId="66CA172C" w15:done="1"/>
  <w15:commentEx w15:paraId="7A9B4E61" w15:done="1"/>
  <w15:commentEx w15:paraId="331ACBF6" w15:paraIdParent="7A9B4E61" w15:done="1"/>
  <w15:commentEx w15:paraId="31CA0DCE" w15:done="1"/>
  <w15:commentEx w15:paraId="73B75035" w15:done="1"/>
  <w15:commentEx w15:paraId="1D175DD5" w15:paraIdParent="73B75035" w15:done="1"/>
  <w15:commentEx w15:paraId="2D520110" w15:done="1"/>
  <w15:commentEx w15:paraId="3DFF80A1" w15:paraIdParent="2D520110" w15:done="1"/>
  <w15:commentEx w15:paraId="0DF674B6" w15:done="1"/>
  <w15:commentEx w15:paraId="1AD06992" w15:paraIdParent="0DF674B6" w15:done="1"/>
  <w15:commentEx w15:paraId="42E823E3" w15:done="1"/>
  <w15:commentEx w15:paraId="7941967D" w15:done="1"/>
  <w15:commentEx w15:paraId="1BE478CA" w15:done="1"/>
  <w15:commentEx w15:paraId="77CB69D2" w15:done="1"/>
  <w15:commentEx w15:paraId="639E2D31" w15:done="0"/>
  <w15:commentEx w15:paraId="46389CC6" w15:done="0"/>
  <w15:commentEx w15:paraId="04E327F5" w15:done="0"/>
  <w15:commentEx w15:paraId="1980952F" w15:done="0"/>
  <w15:commentEx w15:paraId="46BCEBC8" w15:done="1"/>
  <w15:commentEx w15:paraId="25C50BF6" w15:done="0"/>
  <w15:commentEx w15:paraId="67553C05" w15:done="1"/>
  <w15:commentEx w15:paraId="35A7FE44" w15:done="1"/>
  <w15:commentEx w15:paraId="08D25797" w15:done="0"/>
  <w15:commentEx w15:paraId="0876EA04" w15:done="1"/>
  <w15:commentEx w15:paraId="54FC4ABB" w15:done="0"/>
  <w15:commentEx w15:paraId="6DCBD95F" w15:done="0"/>
  <w15:commentEx w15:paraId="405F11DD" w15:done="0"/>
  <w15:commentEx w15:paraId="1A3D2AF9" w15:done="0"/>
  <w15:commentEx w15:paraId="37A64436" w15:done="1"/>
  <w15:commentEx w15:paraId="0093967A" w15:done="1"/>
  <w15:commentEx w15:paraId="3900650B" w15:done="1"/>
  <w15:commentEx w15:paraId="7A2341CB" w15:done="0"/>
  <w15:commentEx w15:paraId="35A000A2" w15:done="0"/>
  <w15:commentEx w15:paraId="5645124E" w15:done="0"/>
  <w15:commentEx w15:paraId="32DC10CE" w15:done="0"/>
  <w15:commentEx w15:paraId="3F7D79D7" w15:done="0"/>
  <w15:commentEx w15:paraId="4BB80020" w15:done="0"/>
  <w15:commentEx w15:paraId="6CE9AF5A" w15:done="0"/>
  <w15:commentEx w15:paraId="5BF906D4" w15:done="0"/>
  <w15:commentEx w15:paraId="7B87EC06" w15:done="0"/>
  <w15:commentEx w15:paraId="2876896F" w15:done="1"/>
  <w15:commentEx w15:paraId="2D285868" w15:done="1"/>
  <w15:commentEx w15:paraId="38C009D0" w15:done="1"/>
  <w15:commentEx w15:paraId="6683267D" w15:done="1"/>
  <w15:commentEx w15:paraId="506867F8" w15:done="1"/>
  <w15:commentEx w15:paraId="584A91E8" w15:done="1"/>
  <w15:commentEx w15:paraId="259C2AE0" w15:done="1"/>
  <w15:commentEx w15:paraId="7924C93C" w15:done="1"/>
  <w15:commentEx w15:paraId="08F30D88" w15:done="1"/>
  <w15:commentEx w15:paraId="1348E8A1" w15:done="1"/>
  <w15:commentEx w15:paraId="7D902E3A" w15:done="1"/>
  <w15:commentEx w15:paraId="165F47C5" w15:done="0"/>
  <w15:commentEx w15:paraId="70216A14" w15:done="1"/>
  <w15:commentEx w15:paraId="5C404D58" w15:done="1"/>
  <w15:commentEx w15:paraId="2C664433" w15:done="0"/>
  <w15:commentEx w15:paraId="6A531DAF" w15:done="1"/>
  <w15:commentEx w15:paraId="11A6B584" w15:paraIdParent="6A531DAF" w15:done="1"/>
  <w15:commentEx w15:paraId="438E54DB" w15:done="1"/>
  <w15:commentEx w15:paraId="0CDC0D9A" w15:done="1"/>
  <w15:commentEx w15:paraId="075628CD" w15:done="1"/>
  <w15:commentEx w15:paraId="1F65E137" w15:done="1"/>
  <w15:commentEx w15:paraId="4B5287E6" w15:done="1"/>
  <w15:commentEx w15:paraId="5C6A4EB1" w15:done="1"/>
  <w15:commentEx w15:paraId="7559B816" w15:paraIdParent="5C6A4EB1" w15:done="1"/>
  <w15:commentEx w15:paraId="4C7018DD" w15:done="1"/>
  <w15:commentEx w15:paraId="308230CD" w15:done="0"/>
  <w15:commentEx w15:paraId="601C9A6A" w15:paraIdParent="308230CD" w15:done="0"/>
  <w15:commentEx w15:paraId="4D57C502" w15:done="1"/>
  <w15:commentEx w15:paraId="6884B4DC" w15:done="0"/>
  <w15:commentEx w15:paraId="5FA8FE67" w15:done="0"/>
  <w15:commentEx w15:paraId="29D8B874" w15:paraIdParent="5FA8FE67" w15:done="0"/>
  <w15:commentEx w15:paraId="24FEE23A" w15:done="1"/>
  <w15:commentEx w15:paraId="32F15333" w15:done="0"/>
  <w15:commentEx w15:paraId="2A4E0F8E" w15:done="1"/>
  <w15:commentEx w15:paraId="204BE0B0" w15:paraIdParent="2A4E0F8E" w15:done="1"/>
  <w15:commentEx w15:paraId="4DC56A31" w15:done="0"/>
  <w15:commentEx w15:paraId="2987BA29" w15:done="1"/>
  <w15:commentEx w15:paraId="563CEC69" w15:paraIdParent="2987BA29" w15:done="1"/>
  <w15:commentEx w15:paraId="774F0E2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DA25D" w14:textId="77777777" w:rsidR="008006A4" w:rsidRDefault="008006A4" w:rsidP="00942EA1">
      <w:pPr>
        <w:spacing w:before="0" w:after="0" w:line="240" w:lineRule="auto"/>
      </w:pPr>
      <w:r>
        <w:separator/>
      </w:r>
    </w:p>
  </w:endnote>
  <w:endnote w:type="continuationSeparator" w:id="0">
    <w:p w14:paraId="0EA8F378" w14:textId="77777777" w:rsidR="008006A4" w:rsidRDefault="008006A4" w:rsidP="00942E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ntonSans Book">
    <w:panose1 w:val="02000503000000020004"/>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entonSans Bold">
    <w:panose1 w:val="02000803000000020004"/>
    <w:charset w:val="00"/>
    <w:family w:val="auto"/>
    <w:pitch w:val="variable"/>
    <w:sig w:usb0="A00002FF" w:usb1="5000A04B" w:usb2="00000000" w:usb3="00000000" w:csb0="0000019F" w:csb1="00000000"/>
  </w:font>
  <w:font w:name="SAPSerifRegular">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BentonSans Medium">
    <w:panose1 w:val="02000603000000020004"/>
    <w:charset w:val="00"/>
    <w:family w:val="auto"/>
    <w:pitch w:val="variable"/>
    <w:sig w:usb0="A00002FF" w:usb1="5000A04B" w:usb2="00000000" w:usb3="00000000" w:csb0="0000019F" w:csb1="00000000"/>
  </w:font>
  <w:font w:name="Cambria">
    <w:panose1 w:val="02040503050406030204"/>
    <w:charset w:val="00"/>
    <w:family w:val="roman"/>
    <w:pitch w:val="variable"/>
    <w:sig w:usb0="E00002FF" w:usb1="400004FF"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BentonSans Regular Italic">
    <w:panose1 w:val="0200050300000009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Benton San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8006A4" w:rsidRPr="00942EA1" w14:paraId="62A61D87" w14:textId="77777777" w:rsidTr="00FB1273">
      <w:tc>
        <w:tcPr>
          <w:tcW w:w="8010" w:type="dxa"/>
          <w:shd w:val="clear" w:color="auto" w:fill="auto"/>
          <w:vAlign w:val="bottom"/>
        </w:tcPr>
        <w:p w14:paraId="2BC39DC7" w14:textId="77777777" w:rsidR="008006A4" w:rsidRPr="00C50C67" w:rsidRDefault="008006A4" w:rsidP="00FB1273">
          <w:pPr>
            <w:pStyle w:val="SAPMainTitle"/>
            <w:ind w:left="0"/>
            <w:rPr>
              <w:rFonts w:ascii="BentonSans Book" w:hAnsi="BentonSans Book"/>
              <w:color w:val="000000"/>
              <w:sz w:val="12"/>
              <w:szCs w:val="12"/>
              <w:lang w:val="en-US"/>
            </w:rPr>
          </w:pPr>
          <w:r w:rsidRPr="00FB1273">
            <w:rPr>
              <w:rFonts w:ascii="BentonSans Book" w:eastAsia="SimSun" w:hAnsi="BentonSans Book"/>
              <w:color w:val="000000"/>
              <w:sz w:val="12"/>
              <w:szCs w:val="12"/>
              <w:lang w:eastAsia="zh-CN"/>
            </w:rPr>
            <w:fldChar w:fldCharType="begin"/>
          </w:r>
          <w:r w:rsidRPr="00C50C67">
            <w:rPr>
              <w:rFonts w:ascii="BentonSans Book" w:eastAsia="SimSun" w:hAnsi="BentonSans Book"/>
              <w:color w:val="000000"/>
              <w:sz w:val="12"/>
              <w:szCs w:val="12"/>
              <w:lang w:val="en-US" w:eastAsia="zh-CN"/>
            </w:rPr>
            <w:instrText xml:space="preserve"> REF  maintitle  \* MERGEFORMAT </w:instrText>
          </w:r>
          <w:r w:rsidRPr="00FB1273">
            <w:rPr>
              <w:rFonts w:ascii="BentonSans Book" w:eastAsia="SimSun" w:hAnsi="BentonSans Book"/>
              <w:color w:val="000000"/>
              <w:sz w:val="12"/>
              <w:szCs w:val="12"/>
              <w:lang w:eastAsia="zh-CN"/>
            </w:rPr>
            <w:fldChar w:fldCharType="separate"/>
          </w:r>
          <w:r w:rsidRPr="00C50C67">
            <w:rPr>
              <w:rFonts w:ascii="BentonSans Book" w:hAnsi="BentonSans Book"/>
              <w:color w:val="000000"/>
              <w:sz w:val="12"/>
              <w:szCs w:val="12"/>
              <w:lang w:val="en-US"/>
            </w:rPr>
            <w:t xml:space="preserve">Add New Employee / Rehire </w:t>
          </w:r>
          <w:r w:rsidRPr="00C50C67">
            <w:rPr>
              <w:rFonts w:ascii="BentonSans Book" w:hAnsi="BentonSans Book" w:hint="eastAsia"/>
              <w:color w:val="000000"/>
              <w:sz w:val="12"/>
              <w:szCs w:val="12"/>
              <w:lang w:val="en-US"/>
            </w:rPr>
            <w:t>(</w:t>
          </w:r>
          <w:r w:rsidRPr="00C50C67">
            <w:rPr>
              <w:rFonts w:ascii="BentonSans Book" w:hAnsi="BentonSans Book"/>
              <w:color w:val="000000"/>
              <w:sz w:val="12"/>
              <w:szCs w:val="12"/>
              <w:lang w:val="en-US"/>
            </w:rPr>
            <w:t>FJ0</w:t>
          </w:r>
          <w:r w:rsidRPr="00C50C67">
            <w:rPr>
              <w:rFonts w:ascii="BentonSans Book" w:hAnsi="BentonSans Book" w:hint="eastAsia"/>
              <w:color w:val="000000"/>
              <w:sz w:val="12"/>
              <w:szCs w:val="12"/>
              <w:lang w:val="en-US"/>
            </w:rPr>
            <w:t>)</w:t>
          </w:r>
        </w:p>
        <w:p w14:paraId="0A88A314" w14:textId="03C39019" w:rsidR="008006A4" w:rsidRPr="00593667" w:rsidRDefault="008006A4" w:rsidP="00FB1273">
          <w:pPr>
            <w:spacing w:before="0" w:after="0" w:line="180" w:lineRule="exact"/>
            <w:rPr>
              <w:rFonts w:eastAsia="SimSun"/>
              <w:sz w:val="12"/>
              <w:lang w:val="en-US" w:eastAsia="zh-CN"/>
            </w:rPr>
          </w:pPr>
          <w:r w:rsidRPr="00FB1273">
            <w:rPr>
              <w:rFonts w:eastAsia="SimSun"/>
              <w:color w:val="000000"/>
              <w:sz w:val="12"/>
              <w:szCs w:val="12"/>
              <w:lang w:eastAsia="zh-CN"/>
            </w:rPr>
            <w:fldChar w:fldCharType="end"/>
          </w:r>
          <w:r w:rsidRPr="00FB1273">
            <w:rPr>
              <w:rFonts w:ascii="BentonSans Bold" w:hAnsi="BentonSans Bold"/>
              <w:sz w:val="12"/>
            </w:rPr>
            <w:fldChar w:fldCharType="begin"/>
          </w:r>
          <w:r w:rsidRPr="00593667">
            <w:rPr>
              <w:rFonts w:ascii="BentonSans Bold" w:hAnsi="BentonSans Bold"/>
              <w:sz w:val="12"/>
              <w:lang w:val="en-US"/>
            </w:rPr>
            <w:instrText xml:space="preserve"> STYLEREF "Heading 1" \l \* MERGEFORMAT </w:instrText>
          </w:r>
          <w:r w:rsidRPr="00FB1273">
            <w:rPr>
              <w:rFonts w:ascii="BentonSans Bold" w:hAnsi="BentonSans Bold"/>
              <w:sz w:val="12"/>
            </w:rPr>
            <w:fldChar w:fldCharType="separate"/>
          </w:r>
          <w:r w:rsidR="00774C60">
            <w:rPr>
              <w:rFonts w:ascii="BentonSans Bold" w:hAnsi="BentonSans Bold"/>
              <w:noProof/>
              <w:sz w:val="12"/>
              <w:lang w:val="en-US"/>
            </w:rPr>
            <w:t>Prerequisites</w:t>
          </w:r>
          <w:r w:rsidRPr="00FB1273">
            <w:rPr>
              <w:rFonts w:ascii="BentonSans Bold" w:hAnsi="BentonSans Bold"/>
              <w:sz w:val="12"/>
            </w:rPr>
            <w:fldChar w:fldCharType="end"/>
          </w:r>
        </w:p>
      </w:tc>
      <w:tc>
        <w:tcPr>
          <w:tcW w:w="5412" w:type="dxa"/>
          <w:shd w:val="clear" w:color="auto" w:fill="auto"/>
          <w:vAlign w:val="bottom"/>
        </w:tcPr>
        <w:p w14:paraId="36E4EA31" w14:textId="77777777" w:rsidR="008006A4" w:rsidRPr="00C50C67" w:rsidRDefault="008006A4" w:rsidP="00FB1273">
          <w:pPr>
            <w:spacing w:before="0" w:after="0" w:line="180" w:lineRule="exact"/>
            <w:jc w:val="right"/>
            <w:rPr>
              <w:caps/>
              <w:noProof/>
              <w:spacing w:val="6"/>
              <w:sz w:val="12"/>
              <w:lang w:val="en-US"/>
            </w:rPr>
          </w:pPr>
          <w:r w:rsidRPr="00C50C67">
            <w:rPr>
              <w:caps/>
              <w:noProof/>
              <w:spacing w:val="6"/>
              <w:sz w:val="12"/>
              <w:lang w:val="en-US"/>
            </w:rPr>
            <w:t xml:space="preserve"> </w:t>
          </w:r>
          <w:r w:rsidRPr="00FB1273">
            <w:rPr>
              <w:noProof/>
              <w:sz w:val="12"/>
            </w:rPr>
            <w:fldChar w:fldCharType="begin"/>
          </w:r>
          <w:r w:rsidRPr="00C50C67">
            <w:rPr>
              <w:noProof/>
              <w:sz w:val="12"/>
              <w:lang w:val="en-US"/>
            </w:rPr>
            <w:instrText xml:space="preserve"> REF securitylevel \* MERGEFORMAT </w:instrText>
          </w:r>
          <w:r w:rsidRPr="00FB1273">
            <w:rPr>
              <w:noProof/>
              <w:sz w:val="12"/>
            </w:rPr>
            <w:fldChar w:fldCharType="separate"/>
          </w:r>
          <w:r w:rsidRPr="00C50C67">
            <w:rPr>
              <w:caps/>
              <w:noProof/>
              <w:spacing w:val="6"/>
              <w:sz w:val="12"/>
              <w:lang w:val="en-US"/>
            </w:rPr>
            <w:t>Customer</w:t>
          </w:r>
          <w:r w:rsidRPr="00FB1273">
            <w:rPr>
              <w:noProof/>
              <w:sz w:val="12"/>
            </w:rPr>
            <w:fldChar w:fldCharType="end"/>
          </w:r>
          <w:r w:rsidRPr="00C50C67">
            <w:rPr>
              <w:caps/>
              <w:noProof/>
              <w:spacing w:val="6"/>
              <w:sz w:val="12"/>
              <w:lang w:val="en-US"/>
            </w:rPr>
            <w:t xml:space="preserve"> </w:t>
          </w:r>
        </w:p>
        <w:p w14:paraId="06F92EEC" w14:textId="2F6D8179" w:rsidR="008006A4" w:rsidRPr="005B69F4" w:rsidRDefault="008006A4" w:rsidP="00FB1273">
          <w:pPr>
            <w:spacing w:before="0" w:after="0" w:line="180" w:lineRule="exact"/>
            <w:ind w:left="-8010" w:right="-1037"/>
            <w:jc w:val="right"/>
            <w:rPr>
              <w:noProof/>
              <w:sz w:val="12"/>
              <w:lang w:val="en-US"/>
            </w:rPr>
          </w:pPr>
          <w:r w:rsidRPr="00FB1273">
            <w:rPr>
              <w:noProof/>
              <w:sz w:val="12"/>
            </w:rPr>
            <w:fldChar w:fldCharType="begin"/>
          </w:r>
          <w:r w:rsidRPr="00C50C67">
            <w:rPr>
              <w:noProof/>
              <w:sz w:val="12"/>
              <w:lang w:val="en-US"/>
            </w:rPr>
            <w:instrText xml:space="preserve"> REF copyright \* MERGEFORMAT </w:instrText>
          </w:r>
          <w:r w:rsidRPr="00FB1273">
            <w:rPr>
              <w:noProof/>
              <w:sz w:val="12"/>
            </w:rPr>
            <w:fldChar w:fldCharType="separate"/>
          </w:r>
          <w:r>
            <w:rPr>
              <w:noProof/>
              <w:sz w:val="12"/>
              <w:lang w:val="en-US"/>
            </w:rPr>
            <w:t>© 2018</w:t>
          </w:r>
          <w:r w:rsidRPr="00C50C67">
            <w:rPr>
              <w:noProof/>
              <w:sz w:val="12"/>
              <w:lang w:val="en-US"/>
            </w:rPr>
            <w:t xml:space="preserve"> SAP SE or an SAP affiliate company. </w:t>
          </w:r>
          <w:r w:rsidRPr="005B69F4">
            <w:rPr>
              <w:noProof/>
              <w:sz w:val="12"/>
              <w:lang w:val="en-US"/>
            </w:rPr>
            <w:t>All rights reserved.</w:t>
          </w:r>
          <w:r w:rsidRPr="00FB1273">
            <w:rPr>
              <w:noProof/>
              <w:sz w:val="12"/>
            </w:rPr>
            <w:fldChar w:fldCharType="end"/>
          </w:r>
          <w:r w:rsidRPr="005B69F4">
            <w:rPr>
              <w:noProof/>
              <w:sz w:val="12"/>
              <w:lang w:val="en-US"/>
            </w:rPr>
            <w:t xml:space="preserve"> </w:t>
          </w:r>
        </w:p>
      </w:tc>
      <w:tc>
        <w:tcPr>
          <w:tcW w:w="866" w:type="dxa"/>
          <w:shd w:val="clear" w:color="auto" w:fill="auto"/>
          <w:vAlign w:val="bottom"/>
        </w:tcPr>
        <w:p w14:paraId="2089D466" w14:textId="60637872" w:rsidR="008006A4" w:rsidRPr="00FB1273" w:rsidRDefault="008006A4" w:rsidP="00FB1273">
          <w:pPr>
            <w:spacing w:before="0" w:after="0" w:line="180" w:lineRule="exact"/>
            <w:jc w:val="right"/>
            <w:rPr>
              <w:rFonts w:ascii="BentonSans Bold" w:hAnsi="BentonSans Bold"/>
              <w:noProof/>
              <w:sz w:val="12"/>
            </w:rPr>
          </w:pPr>
          <w:r w:rsidRPr="00FB1273">
            <w:rPr>
              <w:rFonts w:ascii="BentonSans Bold" w:hAnsi="BentonSans Bold"/>
              <w:noProof/>
              <w:sz w:val="12"/>
            </w:rPr>
            <w:fldChar w:fldCharType="begin"/>
          </w:r>
          <w:r w:rsidRPr="00FB1273">
            <w:rPr>
              <w:rFonts w:ascii="BentonSans Bold" w:hAnsi="BentonSans Bold"/>
              <w:noProof/>
              <w:sz w:val="12"/>
            </w:rPr>
            <w:instrText xml:space="preserve"> PAGE  \* Arabic  \* MERGEFORMAT </w:instrText>
          </w:r>
          <w:r w:rsidRPr="00FB1273">
            <w:rPr>
              <w:rFonts w:ascii="BentonSans Bold" w:hAnsi="BentonSans Bold"/>
              <w:noProof/>
              <w:sz w:val="12"/>
            </w:rPr>
            <w:fldChar w:fldCharType="separate"/>
          </w:r>
          <w:r w:rsidR="00774C60">
            <w:rPr>
              <w:rFonts w:ascii="BentonSans Bold" w:hAnsi="BentonSans Bold"/>
              <w:noProof/>
              <w:sz w:val="12"/>
            </w:rPr>
            <w:t>10</w:t>
          </w:r>
          <w:r w:rsidRPr="00FB1273">
            <w:rPr>
              <w:rFonts w:ascii="BentonSans Bold" w:hAnsi="BentonSans Bold"/>
              <w:noProof/>
              <w:sz w:val="12"/>
            </w:rPr>
            <w:fldChar w:fldCharType="end"/>
          </w:r>
        </w:p>
      </w:tc>
    </w:tr>
  </w:tbl>
  <w:p w14:paraId="19C7A108" w14:textId="77777777" w:rsidR="008006A4" w:rsidRPr="00FB1273" w:rsidRDefault="008006A4" w:rsidP="0015545D">
    <w:pPr>
      <w:tabs>
        <w:tab w:val="center" w:pos="4703"/>
        <w:tab w:val="right" w:pos="9406"/>
      </w:tabs>
      <w:spacing w:before="0" w:after="0" w:line="240" w:lineRule="auto"/>
      <w:rPr>
        <w:rFonts w:eastAsia="SimSun"/>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8006A4" w:rsidRPr="00942EA1" w14:paraId="1FAC2258" w14:textId="77777777" w:rsidTr="00FB1273">
      <w:tc>
        <w:tcPr>
          <w:tcW w:w="8010" w:type="dxa"/>
          <w:shd w:val="clear" w:color="auto" w:fill="auto"/>
          <w:vAlign w:val="bottom"/>
        </w:tcPr>
        <w:p w14:paraId="306A99CE" w14:textId="77777777" w:rsidR="008006A4" w:rsidRPr="00C01BAF" w:rsidRDefault="008006A4" w:rsidP="00FB1273">
          <w:pPr>
            <w:spacing w:before="0" w:after="0" w:line="180" w:lineRule="exact"/>
            <w:rPr>
              <w:sz w:val="12"/>
              <w:lang w:val="en-US"/>
            </w:rPr>
          </w:pPr>
          <w:r w:rsidRPr="00FB1273">
            <w:rPr>
              <w:sz w:val="12"/>
            </w:rPr>
            <w:fldChar w:fldCharType="begin"/>
          </w:r>
          <w:r w:rsidRPr="00C01BAF">
            <w:rPr>
              <w:sz w:val="12"/>
              <w:lang w:val="en-US"/>
            </w:rPr>
            <w:instrText xml:space="preserve"> REF maintitle \* MERGEFORMAT </w:instrText>
          </w:r>
          <w:r w:rsidRPr="00FB1273">
            <w:rPr>
              <w:sz w:val="12"/>
            </w:rPr>
            <w:fldChar w:fldCharType="separate"/>
          </w:r>
          <w:r w:rsidRPr="00C01BAF">
            <w:rPr>
              <w:sz w:val="12"/>
              <w:lang w:val="en-US"/>
            </w:rPr>
            <w:t>This is a test script</w:t>
          </w:r>
          <w:r w:rsidRPr="00FB1273">
            <w:rPr>
              <w:sz w:val="12"/>
            </w:rPr>
            <w:fldChar w:fldCharType="end"/>
          </w:r>
        </w:p>
        <w:p w14:paraId="049B3DB8" w14:textId="77777777" w:rsidR="008006A4" w:rsidRPr="005B69F4" w:rsidRDefault="008006A4" w:rsidP="00FB1273">
          <w:pPr>
            <w:spacing w:before="0" w:after="0" w:line="180" w:lineRule="exact"/>
            <w:rPr>
              <w:rFonts w:ascii="BentonSans Bold" w:hAnsi="BentonSans Bold"/>
              <w:sz w:val="12"/>
              <w:lang w:val="en-US"/>
            </w:rPr>
          </w:pPr>
          <w:r w:rsidRPr="00FB1273">
            <w:rPr>
              <w:rFonts w:ascii="BentonSans Bold" w:hAnsi="BentonSans Bold"/>
              <w:sz w:val="12"/>
            </w:rPr>
            <w:fldChar w:fldCharType="begin"/>
          </w:r>
          <w:r w:rsidRPr="005B69F4">
            <w:rPr>
              <w:rFonts w:ascii="BentonSans Bold" w:hAnsi="BentonSans Bold"/>
              <w:sz w:val="12"/>
              <w:lang w:val="en-US"/>
            </w:rPr>
            <w:instrText xml:space="preserve"> STYLEREF "Heading 1" \l \* MERGEFORMAT </w:instrText>
          </w:r>
          <w:r w:rsidRPr="00FB1273">
            <w:rPr>
              <w:rFonts w:ascii="BentonSans Bold" w:hAnsi="BentonSans Bold"/>
              <w:sz w:val="12"/>
            </w:rPr>
            <w:fldChar w:fldCharType="separate"/>
          </w:r>
          <w:r w:rsidRPr="005B69F4">
            <w:rPr>
              <w:rFonts w:ascii="BentonSans Bold" w:hAnsi="BentonSans Bold"/>
              <w:noProof/>
              <w:sz w:val="12"/>
              <w:lang w:val="en-US"/>
            </w:rPr>
            <w:t>Appendix</w:t>
          </w:r>
          <w:r w:rsidRPr="00FB1273">
            <w:rPr>
              <w:rFonts w:ascii="BentonSans Bold" w:hAnsi="BentonSans Bold"/>
              <w:sz w:val="12"/>
            </w:rPr>
            <w:fldChar w:fldCharType="end"/>
          </w:r>
        </w:p>
      </w:tc>
      <w:tc>
        <w:tcPr>
          <w:tcW w:w="5412" w:type="dxa"/>
          <w:shd w:val="clear" w:color="auto" w:fill="auto"/>
          <w:vAlign w:val="bottom"/>
        </w:tcPr>
        <w:p w14:paraId="529B7311" w14:textId="77777777" w:rsidR="008006A4" w:rsidRPr="00C50C67" w:rsidRDefault="008006A4" w:rsidP="00FB1273">
          <w:pPr>
            <w:spacing w:before="0" w:after="0" w:line="180" w:lineRule="exact"/>
            <w:jc w:val="right"/>
            <w:rPr>
              <w:caps/>
              <w:noProof/>
              <w:spacing w:val="6"/>
              <w:sz w:val="12"/>
              <w:lang w:val="en-US"/>
            </w:rPr>
          </w:pPr>
          <w:r w:rsidRPr="00C50C67">
            <w:rPr>
              <w:caps/>
              <w:noProof/>
              <w:spacing w:val="6"/>
              <w:sz w:val="12"/>
              <w:lang w:val="en-US"/>
            </w:rPr>
            <w:t xml:space="preserve"> </w:t>
          </w:r>
          <w:r w:rsidRPr="00FB1273">
            <w:rPr>
              <w:noProof/>
              <w:sz w:val="12"/>
            </w:rPr>
            <w:fldChar w:fldCharType="begin"/>
          </w:r>
          <w:r w:rsidRPr="00C50C67">
            <w:rPr>
              <w:noProof/>
              <w:sz w:val="12"/>
              <w:lang w:val="en-US"/>
            </w:rPr>
            <w:instrText xml:space="preserve"> REF securitylevel \* MERGEFORMAT </w:instrText>
          </w:r>
          <w:r w:rsidRPr="00FB1273">
            <w:rPr>
              <w:noProof/>
              <w:sz w:val="12"/>
            </w:rPr>
            <w:fldChar w:fldCharType="separate"/>
          </w:r>
          <w:r w:rsidRPr="00C50C67">
            <w:rPr>
              <w:caps/>
              <w:noProof/>
              <w:spacing w:val="6"/>
              <w:sz w:val="12"/>
              <w:lang w:val="en-US"/>
            </w:rPr>
            <w:t>Customer</w:t>
          </w:r>
          <w:r w:rsidRPr="00FB1273">
            <w:rPr>
              <w:noProof/>
              <w:sz w:val="12"/>
            </w:rPr>
            <w:fldChar w:fldCharType="end"/>
          </w:r>
          <w:r w:rsidRPr="00C50C67">
            <w:rPr>
              <w:caps/>
              <w:noProof/>
              <w:spacing w:val="6"/>
              <w:sz w:val="12"/>
              <w:lang w:val="en-US"/>
            </w:rPr>
            <w:t xml:space="preserve"> </w:t>
          </w:r>
        </w:p>
        <w:p w14:paraId="309A27FF" w14:textId="77777777" w:rsidR="008006A4" w:rsidRPr="00FB1273" w:rsidRDefault="008006A4" w:rsidP="00FB1273">
          <w:pPr>
            <w:spacing w:before="0" w:after="0" w:line="180" w:lineRule="exact"/>
            <w:ind w:left="-8010" w:right="-1037"/>
            <w:jc w:val="right"/>
            <w:rPr>
              <w:noProof/>
              <w:sz w:val="12"/>
            </w:rPr>
          </w:pPr>
          <w:r w:rsidRPr="00FB1273">
            <w:rPr>
              <w:noProof/>
              <w:sz w:val="12"/>
            </w:rPr>
            <w:fldChar w:fldCharType="begin"/>
          </w:r>
          <w:r w:rsidRPr="00C50C67">
            <w:rPr>
              <w:noProof/>
              <w:sz w:val="12"/>
              <w:lang w:val="en-US"/>
            </w:rPr>
            <w:instrText xml:space="preserve"> REF copyright \* MERGEFORMAT </w:instrText>
          </w:r>
          <w:r w:rsidRPr="00FB1273">
            <w:rPr>
              <w:noProof/>
              <w:sz w:val="12"/>
            </w:rPr>
            <w:fldChar w:fldCharType="separate"/>
          </w:r>
          <w:r w:rsidRPr="00C50C67">
            <w:rPr>
              <w:noProof/>
              <w:sz w:val="12"/>
              <w:lang w:val="en-US"/>
            </w:rPr>
            <w:t xml:space="preserve">© 2015 SAP SE or an SAP affiliate company. </w:t>
          </w:r>
          <w:r w:rsidRPr="00FB1273">
            <w:rPr>
              <w:noProof/>
              <w:sz w:val="12"/>
            </w:rPr>
            <w:t>All rights reserved.</w:t>
          </w:r>
          <w:r w:rsidRPr="00FB1273">
            <w:rPr>
              <w:noProof/>
              <w:sz w:val="12"/>
            </w:rPr>
            <w:fldChar w:fldCharType="end"/>
          </w:r>
          <w:r w:rsidRPr="00FB1273">
            <w:rPr>
              <w:noProof/>
              <w:sz w:val="12"/>
            </w:rPr>
            <w:t xml:space="preserve"> </w:t>
          </w:r>
        </w:p>
      </w:tc>
      <w:tc>
        <w:tcPr>
          <w:tcW w:w="866" w:type="dxa"/>
          <w:shd w:val="clear" w:color="auto" w:fill="auto"/>
          <w:vAlign w:val="bottom"/>
        </w:tcPr>
        <w:p w14:paraId="24FD2CCB" w14:textId="77777777" w:rsidR="008006A4" w:rsidRPr="00FB1273" w:rsidRDefault="008006A4" w:rsidP="00FB1273">
          <w:pPr>
            <w:spacing w:before="0" w:after="0" w:line="180" w:lineRule="exact"/>
            <w:jc w:val="right"/>
            <w:rPr>
              <w:rFonts w:ascii="BentonSans Bold" w:hAnsi="BentonSans Bold"/>
              <w:noProof/>
              <w:sz w:val="12"/>
            </w:rPr>
          </w:pPr>
          <w:r w:rsidRPr="00FB1273">
            <w:rPr>
              <w:rFonts w:ascii="BentonSans Bold" w:hAnsi="BentonSans Bold"/>
              <w:noProof/>
              <w:sz w:val="12"/>
            </w:rPr>
            <w:fldChar w:fldCharType="begin"/>
          </w:r>
          <w:r w:rsidRPr="00FB1273">
            <w:rPr>
              <w:rFonts w:ascii="BentonSans Bold" w:hAnsi="BentonSans Bold"/>
              <w:noProof/>
              <w:sz w:val="12"/>
            </w:rPr>
            <w:instrText xml:space="preserve"> PAGE  \* Arabic  \* MERGEFORMAT </w:instrText>
          </w:r>
          <w:r w:rsidRPr="00FB1273">
            <w:rPr>
              <w:rFonts w:ascii="BentonSans Bold" w:hAnsi="BentonSans Bold"/>
              <w:noProof/>
              <w:sz w:val="12"/>
            </w:rPr>
            <w:fldChar w:fldCharType="separate"/>
          </w:r>
          <w:r w:rsidRPr="00FB1273">
            <w:rPr>
              <w:rFonts w:ascii="BentonSans Bold" w:hAnsi="BentonSans Bold"/>
              <w:noProof/>
              <w:sz w:val="12"/>
            </w:rPr>
            <w:t>51</w:t>
          </w:r>
          <w:r w:rsidRPr="00FB1273">
            <w:rPr>
              <w:rFonts w:ascii="BentonSans Bold" w:hAnsi="BentonSans Bold"/>
              <w:noProof/>
              <w:sz w:val="12"/>
            </w:rPr>
            <w:fldChar w:fldCharType="end"/>
          </w:r>
        </w:p>
      </w:tc>
    </w:tr>
  </w:tbl>
  <w:p w14:paraId="29AE3F18" w14:textId="77777777" w:rsidR="008006A4" w:rsidRPr="00942EA1" w:rsidRDefault="008006A4" w:rsidP="00942EA1">
    <w:pPr>
      <w:tabs>
        <w:tab w:val="center" w:pos="4703"/>
        <w:tab w:val="right" w:pos="9406"/>
      </w:tabs>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A0826" w14:textId="77777777" w:rsidR="008006A4" w:rsidRDefault="008006A4" w:rsidP="00942EA1">
      <w:pPr>
        <w:spacing w:before="0" w:after="0" w:line="240" w:lineRule="auto"/>
      </w:pPr>
      <w:r>
        <w:separator/>
      </w:r>
    </w:p>
  </w:footnote>
  <w:footnote w:type="continuationSeparator" w:id="0">
    <w:p w14:paraId="1DE4C6CB" w14:textId="77777777" w:rsidR="008006A4" w:rsidRDefault="008006A4" w:rsidP="00942E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7DE9BF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A88D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4" w15:restartNumberingAfterBreak="0">
    <w:nsid w:val="FFFFFF80"/>
    <w:multiLevelType w:val="singleLevel"/>
    <w:tmpl w:val="E25A41E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CAED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7"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8" w15:restartNumberingAfterBreak="0">
    <w:nsid w:val="FFFFFF88"/>
    <w:multiLevelType w:val="singleLevel"/>
    <w:tmpl w:val="2B2CB9A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EEA8EEC"/>
    <w:lvl w:ilvl="0">
      <w:start w:val="1"/>
      <w:numFmt w:val="bullet"/>
      <w:pStyle w:val="ListBullet"/>
      <w:lvlText w:val=""/>
      <w:lvlJc w:val="left"/>
      <w:pPr>
        <w:ind w:left="417" w:hanging="360"/>
      </w:pPr>
      <w:rPr>
        <w:rFonts w:ascii="Symbol" w:hAnsi="Symbol" w:hint="default"/>
      </w:rPr>
    </w:lvl>
  </w:abstractNum>
  <w:abstractNum w:abstractNumId="10"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2" w15:restartNumberingAfterBreak="0">
    <w:nsid w:val="039F1800"/>
    <w:multiLevelType w:val="hybridMultilevel"/>
    <w:tmpl w:val="D1125A56"/>
    <w:lvl w:ilvl="0" w:tplc="FCF4E9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451009"/>
    <w:multiLevelType w:val="hybridMultilevel"/>
    <w:tmpl w:val="CA2EC3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1A77445"/>
    <w:multiLevelType w:val="hybridMultilevel"/>
    <w:tmpl w:val="9A4CF6A4"/>
    <w:lvl w:ilvl="0" w:tplc="9C00395E">
      <w:start w:val="1"/>
      <w:numFmt w:val="lowerLetter"/>
      <w:lvlText w:val="%1)"/>
      <w:lvlJc w:val="left"/>
      <w:pPr>
        <w:ind w:left="1060" w:hanging="360"/>
      </w:pPr>
      <w:rPr>
        <w:rFonts w:cs="Times New Roman"/>
      </w:rPr>
    </w:lvl>
    <w:lvl w:ilvl="1" w:tplc="04070019" w:tentative="1">
      <w:start w:val="1"/>
      <w:numFmt w:val="lowerLetter"/>
      <w:lvlText w:val="%2."/>
      <w:lvlJc w:val="left"/>
      <w:pPr>
        <w:ind w:left="1780" w:hanging="360"/>
      </w:pPr>
      <w:rPr>
        <w:rFonts w:cs="Times New Roman"/>
      </w:rPr>
    </w:lvl>
    <w:lvl w:ilvl="2" w:tplc="0407001B" w:tentative="1">
      <w:start w:val="1"/>
      <w:numFmt w:val="lowerRoman"/>
      <w:lvlText w:val="%3."/>
      <w:lvlJc w:val="right"/>
      <w:pPr>
        <w:ind w:left="2500" w:hanging="180"/>
      </w:pPr>
      <w:rPr>
        <w:rFonts w:cs="Times New Roman"/>
      </w:rPr>
    </w:lvl>
    <w:lvl w:ilvl="3" w:tplc="0407000F" w:tentative="1">
      <w:start w:val="1"/>
      <w:numFmt w:val="decimal"/>
      <w:lvlText w:val="%4."/>
      <w:lvlJc w:val="left"/>
      <w:pPr>
        <w:ind w:left="3220" w:hanging="360"/>
      </w:pPr>
      <w:rPr>
        <w:rFonts w:cs="Times New Roman"/>
      </w:rPr>
    </w:lvl>
    <w:lvl w:ilvl="4" w:tplc="04070019" w:tentative="1">
      <w:start w:val="1"/>
      <w:numFmt w:val="lowerLetter"/>
      <w:lvlText w:val="%5."/>
      <w:lvlJc w:val="left"/>
      <w:pPr>
        <w:ind w:left="3940" w:hanging="360"/>
      </w:pPr>
      <w:rPr>
        <w:rFonts w:cs="Times New Roman"/>
      </w:rPr>
    </w:lvl>
    <w:lvl w:ilvl="5" w:tplc="0407001B" w:tentative="1">
      <w:start w:val="1"/>
      <w:numFmt w:val="lowerRoman"/>
      <w:lvlText w:val="%6."/>
      <w:lvlJc w:val="right"/>
      <w:pPr>
        <w:ind w:left="4660" w:hanging="180"/>
      </w:pPr>
      <w:rPr>
        <w:rFonts w:cs="Times New Roman"/>
      </w:rPr>
    </w:lvl>
    <w:lvl w:ilvl="6" w:tplc="0407000F" w:tentative="1">
      <w:start w:val="1"/>
      <w:numFmt w:val="decimal"/>
      <w:lvlText w:val="%7."/>
      <w:lvlJc w:val="left"/>
      <w:pPr>
        <w:ind w:left="5380" w:hanging="360"/>
      </w:pPr>
      <w:rPr>
        <w:rFonts w:cs="Times New Roman"/>
      </w:rPr>
    </w:lvl>
    <w:lvl w:ilvl="7" w:tplc="04070019" w:tentative="1">
      <w:start w:val="1"/>
      <w:numFmt w:val="lowerLetter"/>
      <w:lvlText w:val="%8."/>
      <w:lvlJc w:val="left"/>
      <w:pPr>
        <w:ind w:left="6100" w:hanging="360"/>
      </w:pPr>
      <w:rPr>
        <w:rFonts w:cs="Times New Roman"/>
      </w:rPr>
    </w:lvl>
    <w:lvl w:ilvl="8" w:tplc="0407001B" w:tentative="1">
      <w:start w:val="1"/>
      <w:numFmt w:val="lowerRoman"/>
      <w:lvlText w:val="%9."/>
      <w:lvlJc w:val="right"/>
      <w:pPr>
        <w:ind w:left="6820" w:hanging="180"/>
      </w:pPr>
      <w:rPr>
        <w:rFonts w:cs="Times New Roman"/>
      </w:rPr>
    </w:lvl>
  </w:abstractNum>
  <w:abstractNum w:abstractNumId="15" w15:restartNumberingAfterBreak="0">
    <w:nsid w:val="12753974"/>
    <w:multiLevelType w:val="hybridMultilevel"/>
    <w:tmpl w:val="147085AE"/>
    <w:lvl w:ilvl="0" w:tplc="DC7E7908">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6740DE"/>
    <w:multiLevelType w:val="hybridMultilevel"/>
    <w:tmpl w:val="8D125A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6254CE5"/>
    <w:multiLevelType w:val="singleLevel"/>
    <w:tmpl w:val="555AEF5C"/>
    <w:lvl w:ilvl="0">
      <w:start w:val="1"/>
      <w:numFmt w:val="decimal"/>
      <w:lvlText w:val="%1."/>
      <w:lvlJc w:val="left"/>
      <w:pPr>
        <w:tabs>
          <w:tab w:val="num" w:pos="360"/>
        </w:tabs>
        <w:ind w:left="360" w:hanging="360"/>
      </w:pPr>
      <w:rPr>
        <w:rFonts w:hint="default"/>
        <w:b w:val="0"/>
        <w:i w:val="0"/>
      </w:rPr>
    </w:lvl>
  </w:abstractNum>
  <w:abstractNum w:abstractNumId="18" w15:restartNumberingAfterBreak="0">
    <w:nsid w:val="1A624E8A"/>
    <w:multiLevelType w:val="hybridMultilevel"/>
    <w:tmpl w:val="6DBC3476"/>
    <w:lvl w:ilvl="0" w:tplc="0407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CB62DC"/>
    <w:multiLevelType w:val="hybridMultilevel"/>
    <w:tmpl w:val="E0907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14A4BA6"/>
    <w:multiLevelType w:val="hybridMultilevel"/>
    <w:tmpl w:val="27D2FAD4"/>
    <w:lvl w:ilvl="0" w:tplc="3094031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C56DEB"/>
    <w:multiLevelType w:val="hybridMultilevel"/>
    <w:tmpl w:val="337C9C5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2" w15:restartNumberingAfterBreak="0">
    <w:nsid w:val="37D357C1"/>
    <w:multiLevelType w:val="hybridMultilevel"/>
    <w:tmpl w:val="B2760DE2"/>
    <w:lvl w:ilvl="0" w:tplc="C8CA953C">
      <w:start w:val="1"/>
      <w:numFmt w:val="decimal"/>
      <w:lvlText w:val="%1."/>
      <w:lvlJc w:val="left"/>
      <w:pPr>
        <w:ind w:left="417" w:hanging="360"/>
      </w:pPr>
    </w:lvl>
    <w:lvl w:ilvl="1" w:tplc="04090019">
      <w:start w:val="1"/>
      <w:numFmt w:val="lowerLetter"/>
      <w:lvlText w:val="%2."/>
      <w:lvlJc w:val="left"/>
      <w:pPr>
        <w:ind w:left="1137" w:hanging="360"/>
      </w:pPr>
    </w:lvl>
    <w:lvl w:ilvl="2" w:tplc="0409001B">
      <w:start w:val="1"/>
      <w:numFmt w:val="lowerRoman"/>
      <w:lvlText w:val="%3."/>
      <w:lvlJc w:val="right"/>
      <w:pPr>
        <w:ind w:left="1857" w:hanging="180"/>
      </w:pPr>
    </w:lvl>
    <w:lvl w:ilvl="3" w:tplc="0409000F">
      <w:start w:val="1"/>
      <w:numFmt w:val="decimal"/>
      <w:lvlText w:val="%4."/>
      <w:lvlJc w:val="left"/>
      <w:pPr>
        <w:ind w:left="2577" w:hanging="360"/>
      </w:pPr>
    </w:lvl>
    <w:lvl w:ilvl="4" w:tplc="04090019">
      <w:start w:val="1"/>
      <w:numFmt w:val="lowerLetter"/>
      <w:lvlText w:val="%5."/>
      <w:lvlJc w:val="left"/>
      <w:pPr>
        <w:ind w:left="3297" w:hanging="360"/>
      </w:pPr>
    </w:lvl>
    <w:lvl w:ilvl="5" w:tplc="0409001B">
      <w:start w:val="1"/>
      <w:numFmt w:val="lowerRoman"/>
      <w:lvlText w:val="%6."/>
      <w:lvlJc w:val="right"/>
      <w:pPr>
        <w:ind w:left="4017" w:hanging="180"/>
      </w:pPr>
    </w:lvl>
    <w:lvl w:ilvl="6" w:tplc="0409000F">
      <w:start w:val="1"/>
      <w:numFmt w:val="decimal"/>
      <w:lvlText w:val="%7."/>
      <w:lvlJc w:val="left"/>
      <w:pPr>
        <w:ind w:left="4737" w:hanging="360"/>
      </w:pPr>
    </w:lvl>
    <w:lvl w:ilvl="7" w:tplc="04090019">
      <w:start w:val="1"/>
      <w:numFmt w:val="lowerLetter"/>
      <w:lvlText w:val="%8."/>
      <w:lvlJc w:val="left"/>
      <w:pPr>
        <w:ind w:left="5457" w:hanging="360"/>
      </w:pPr>
    </w:lvl>
    <w:lvl w:ilvl="8" w:tplc="0409001B">
      <w:start w:val="1"/>
      <w:numFmt w:val="lowerRoman"/>
      <w:lvlText w:val="%9."/>
      <w:lvlJc w:val="right"/>
      <w:pPr>
        <w:ind w:left="6177" w:hanging="180"/>
      </w:pPr>
    </w:lvl>
  </w:abstractNum>
  <w:abstractNum w:abstractNumId="23" w15:restartNumberingAfterBreak="0">
    <w:nsid w:val="3A3B38BC"/>
    <w:multiLevelType w:val="hybridMultilevel"/>
    <w:tmpl w:val="95A0BA3E"/>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4" w15:restartNumberingAfterBreak="0">
    <w:nsid w:val="44287804"/>
    <w:multiLevelType w:val="hybridMultilevel"/>
    <w:tmpl w:val="F1FA8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960352C"/>
    <w:multiLevelType w:val="hybridMultilevel"/>
    <w:tmpl w:val="EF2E5740"/>
    <w:lvl w:ilvl="0" w:tplc="371CBAF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4D40540E"/>
    <w:multiLevelType w:val="hybridMultilevel"/>
    <w:tmpl w:val="2FF07D90"/>
    <w:lvl w:ilvl="0" w:tplc="28E8CA6A">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7" w15:restartNumberingAfterBreak="0">
    <w:nsid w:val="4E462394"/>
    <w:multiLevelType w:val="hybridMultilevel"/>
    <w:tmpl w:val="2744DA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F1C2827"/>
    <w:multiLevelType w:val="hybridMultilevel"/>
    <w:tmpl w:val="24042D76"/>
    <w:lvl w:ilvl="0" w:tplc="8BD4EE32">
      <w:start w:val="1"/>
      <w:numFmt w:val="lowerLetter"/>
      <w:lvlText w:val="%1)"/>
      <w:lvlJc w:val="left"/>
      <w:pPr>
        <w:ind w:left="1400" w:hanging="360"/>
      </w:pPr>
      <w:rPr>
        <w:rFonts w:cs="Times New Roman"/>
      </w:rPr>
    </w:lvl>
    <w:lvl w:ilvl="1" w:tplc="04070019" w:tentative="1">
      <w:start w:val="1"/>
      <w:numFmt w:val="lowerLetter"/>
      <w:lvlText w:val="%2."/>
      <w:lvlJc w:val="left"/>
      <w:pPr>
        <w:ind w:left="2120" w:hanging="360"/>
      </w:pPr>
      <w:rPr>
        <w:rFonts w:cs="Times New Roman"/>
      </w:rPr>
    </w:lvl>
    <w:lvl w:ilvl="2" w:tplc="0407001B" w:tentative="1">
      <w:start w:val="1"/>
      <w:numFmt w:val="lowerRoman"/>
      <w:lvlText w:val="%3."/>
      <w:lvlJc w:val="right"/>
      <w:pPr>
        <w:ind w:left="2840" w:hanging="180"/>
      </w:pPr>
      <w:rPr>
        <w:rFonts w:cs="Times New Roman"/>
      </w:rPr>
    </w:lvl>
    <w:lvl w:ilvl="3" w:tplc="0407000F" w:tentative="1">
      <w:start w:val="1"/>
      <w:numFmt w:val="decimal"/>
      <w:lvlText w:val="%4."/>
      <w:lvlJc w:val="left"/>
      <w:pPr>
        <w:ind w:left="3560" w:hanging="360"/>
      </w:pPr>
      <w:rPr>
        <w:rFonts w:cs="Times New Roman"/>
      </w:rPr>
    </w:lvl>
    <w:lvl w:ilvl="4" w:tplc="04070019" w:tentative="1">
      <w:start w:val="1"/>
      <w:numFmt w:val="lowerLetter"/>
      <w:lvlText w:val="%5."/>
      <w:lvlJc w:val="left"/>
      <w:pPr>
        <w:ind w:left="4280" w:hanging="360"/>
      </w:pPr>
      <w:rPr>
        <w:rFonts w:cs="Times New Roman"/>
      </w:rPr>
    </w:lvl>
    <w:lvl w:ilvl="5" w:tplc="0407001B" w:tentative="1">
      <w:start w:val="1"/>
      <w:numFmt w:val="lowerRoman"/>
      <w:lvlText w:val="%6."/>
      <w:lvlJc w:val="right"/>
      <w:pPr>
        <w:ind w:left="5000" w:hanging="180"/>
      </w:pPr>
      <w:rPr>
        <w:rFonts w:cs="Times New Roman"/>
      </w:rPr>
    </w:lvl>
    <w:lvl w:ilvl="6" w:tplc="0407000F" w:tentative="1">
      <w:start w:val="1"/>
      <w:numFmt w:val="decimal"/>
      <w:lvlText w:val="%7."/>
      <w:lvlJc w:val="left"/>
      <w:pPr>
        <w:ind w:left="5720" w:hanging="360"/>
      </w:pPr>
      <w:rPr>
        <w:rFonts w:cs="Times New Roman"/>
      </w:rPr>
    </w:lvl>
    <w:lvl w:ilvl="7" w:tplc="04070019" w:tentative="1">
      <w:start w:val="1"/>
      <w:numFmt w:val="lowerLetter"/>
      <w:lvlText w:val="%8."/>
      <w:lvlJc w:val="left"/>
      <w:pPr>
        <w:ind w:left="6440" w:hanging="360"/>
      </w:pPr>
      <w:rPr>
        <w:rFonts w:cs="Times New Roman"/>
      </w:rPr>
    </w:lvl>
    <w:lvl w:ilvl="8" w:tplc="0407001B" w:tentative="1">
      <w:start w:val="1"/>
      <w:numFmt w:val="lowerRoman"/>
      <w:lvlText w:val="%9."/>
      <w:lvlJc w:val="right"/>
      <w:pPr>
        <w:ind w:left="7160" w:hanging="180"/>
      </w:pPr>
      <w:rPr>
        <w:rFonts w:cs="Times New Roman"/>
      </w:rPr>
    </w:lvl>
  </w:abstractNum>
  <w:abstractNum w:abstractNumId="29" w15:restartNumberingAfterBreak="0">
    <w:nsid w:val="52733B8A"/>
    <w:multiLevelType w:val="hybridMultilevel"/>
    <w:tmpl w:val="A7864D52"/>
    <w:lvl w:ilvl="0" w:tplc="C8CA953C">
      <w:start w:val="1"/>
      <w:numFmt w:val="decimal"/>
      <w:lvlText w:val="%1."/>
      <w:lvlJc w:val="left"/>
      <w:pPr>
        <w:ind w:left="417" w:hanging="360"/>
      </w:pPr>
    </w:lvl>
    <w:lvl w:ilvl="1" w:tplc="04090019">
      <w:start w:val="1"/>
      <w:numFmt w:val="lowerLetter"/>
      <w:lvlText w:val="%2."/>
      <w:lvlJc w:val="left"/>
      <w:pPr>
        <w:ind w:left="1137" w:hanging="360"/>
      </w:pPr>
    </w:lvl>
    <w:lvl w:ilvl="2" w:tplc="0409001B">
      <w:start w:val="1"/>
      <w:numFmt w:val="lowerRoman"/>
      <w:lvlText w:val="%3."/>
      <w:lvlJc w:val="right"/>
      <w:pPr>
        <w:ind w:left="1857" w:hanging="180"/>
      </w:pPr>
    </w:lvl>
    <w:lvl w:ilvl="3" w:tplc="0409000F">
      <w:start w:val="1"/>
      <w:numFmt w:val="decimal"/>
      <w:lvlText w:val="%4."/>
      <w:lvlJc w:val="left"/>
      <w:pPr>
        <w:ind w:left="2577" w:hanging="360"/>
      </w:pPr>
    </w:lvl>
    <w:lvl w:ilvl="4" w:tplc="04090019">
      <w:start w:val="1"/>
      <w:numFmt w:val="lowerLetter"/>
      <w:lvlText w:val="%5."/>
      <w:lvlJc w:val="left"/>
      <w:pPr>
        <w:ind w:left="3297" w:hanging="360"/>
      </w:pPr>
    </w:lvl>
    <w:lvl w:ilvl="5" w:tplc="0409001B">
      <w:start w:val="1"/>
      <w:numFmt w:val="lowerRoman"/>
      <w:lvlText w:val="%6."/>
      <w:lvlJc w:val="right"/>
      <w:pPr>
        <w:ind w:left="4017" w:hanging="180"/>
      </w:pPr>
    </w:lvl>
    <w:lvl w:ilvl="6" w:tplc="0409000F">
      <w:start w:val="1"/>
      <w:numFmt w:val="decimal"/>
      <w:lvlText w:val="%7."/>
      <w:lvlJc w:val="left"/>
      <w:pPr>
        <w:ind w:left="4737" w:hanging="360"/>
      </w:pPr>
    </w:lvl>
    <w:lvl w:ilvl="7" w:tplc="04090019">
      <w:start w:val="1"/>
      <w:numFmt w:val="lowerLetter"/>
      <w:lvlText w:val="%8."/>
      <w:lvlJc w:val="left"/>
      <w:pPr>
        <w:ind w:left="5457" w:hanging="360"/>
      </w:pPr>
    </w:lvl>
    <w:lvl w:ilvl="8" w:tplc="0409001B">
      <w:start w:val="1"/>
      <w:numFmt w:val="lowerRoman"/>
      <w:lvlText w:val="%9."/>
      <w:lvlJc w:val="right"/>
      <w:pPr>
        <w:ind w:left="6177" w:hanging="180"/>
      </w:pPr>
    </w:lvl>
  </w:abstractNum>
  <w:abstractNum w:abstractNumId="30" w15:restartNumberingAfterBreak="0">
    <w:nsid w:val="5BBB62C6"/>
    <w:multiLevelType w:val="hybridMultilevel"/>
    <w:tmpl w:val="2EC81688"/>
    <w:lvl w:ilvl="0" w:tplc="ADE4B08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1" w15:restartNumberingAfterBreak="0">
    <w:nsid w:val="5C5C7B75"/>
    <w:multiLevelType w:val="multilevel"/>
    <w:tmpl w:val="EF2E574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2" w15:restartNumberingAfterBreak="0">
    <w:nsid w:val="5E4D690B"/>
    <w:multiLevelType w:val="hybridMultilevel"/>
    <w:tmpl w:val="28BAB13A"/>
    <w:lvl w:ilvl="0" w:tplc="04070001">
      <w:start w:val="1"/>
      <w:numFmt w:val="bullet"/>
      <w:lvlText w:val=""/>
      <w:lvlJc w:val="left"/>
      <w:pPr>
        <w:tabs>
          <w:tab w:val="num" w:pos="1437"/>
        </w:tabs>
        <w:ind w:left="1437" w:hanging="360"/>
      </w:pPr>
      <w:rPr>
        <w:rFonts w:ascii="Symbol" w:hAnsi="Symbol" w:hint="default"/>
      </w:rPr>
    </w:lvl>
    <w:lvl w:ilvl="1" w:tplc="04070003" w:tentative="1">
      <w:start w:val="1"/>
      <w:numFmt w:val="bullet"/>
      <w:lvlText w:val="o"/>
      <w:lvlJc w:val="left"/>
      <w:pPr>
        <w:tabs>
          <w:tab w:val="num" w:pos="2157"/>
        </w:tabs>
        <w:ind w:left="2157" w:hanging="360"/>
      </w:pPr>
      <w:rPr>
        <w:rFonts w:ascii="Courier New" w:hAnsi="Courier New" w:cs="Courier New" w:hint="default"/>
      </w:rPr>
    </w:lvl>
    <w:lvl w:ilvl="2" w:tplc="04070005" w:tentative="1">
      <w:start w:val="1"/>
      <w:numFmt w:val="bullet"/>
      <w:lvlText w:val=""/>
      <w:lvlJc w:val="left"/>
      <w:pPr>
        <w:tabs>
          <w:tab w:val="num" w:pos="2877"/>
        </w:tabs>
        <w:ind w:left="2877" w:hanging="360"/>
      </w:pPr>
      <w:rPr>
        <w:rFonts w:ascii="Wingdings" w:hAnsi="Wingdings" w:hint="default"/>
      </w:rPr>
    </w:lvl>
    <w:lvl w:ilvl="3" w:tplc="04070001" w:tentative="1">
      <w:start w:val="1"/>
      <w:numFmt w:val="bullet"/>
      <w:lvlText w:val=""/>
      <w:lvlJc w:val="left"/>
      <w:pPr>
        <w:tabs>
          <w:tab w:val="num" w:pos="3597"/>
        </w:tabs>
        <w:ind w:left="3597" w:hanging="360"/>
      </w:pPr>
      <w:rPr>
        <w:rFonts w:ascii="Symbol" w:hAnsi="Symbol" w:hint="default"/>
      </w:rPr>
    </w:lvl>
    <w:lvl w:ilvl="4" w:tplc="04070003" w:tentative="1">
      <w:start w:val="1"/>
      <w:numFmt w:val="bullet"/>
      <w:lvlText w:val="o"/>
      <w:lvlJc w:val="left"/>
      <w:pPr>
        <w:tabs>
          <w:tab w:val="num" w:pos="4317"/>
        </w:tabs>
        <w:ind w:left="4317" w:hanging="360"/>
      </w:pPr>
      <w:rPr>
        <w:rFonts w:ascii="Courier New" w:hAnsi="Courier New" w:cs="Courier New" w:hint="default"/>
      </w:rPr>
    </w:lvl>
    <w:lvl w:ilvl="5" w:tplc="04070005" w:tentative="1">
      <w:start w:val="1"/>
      <w:numFmt w:val="bullet"/>
      <w:lvlText w:val=""/>
      <w:lvlJc w:val="left"/>
      <w:pPr>
        <w:tabs>
          <w:tab w:val="num" w:pos="5037"/>
        </w:tabs>
        <w:ind w:left="5037" w:hanging="360"/>
      </w:pPr>
      <w:rPr>
        <w:rFonts w:ascii="Wingdings" w:hAnsi="Wingdings" w:hint="default"/>
      </w:rPr>
    </w:lvl>
    <w:lvl w:ilvl="6" w:tplc="04070001" w:tentative="1">
      <w:start w:val="1"/>
      <w:numFmt w:val="bullet"/>
      <w:lvlText w:val=""/>
      <w:lvlJc w:val="left"/>
      <w:pPr>
        <w:tabs>
          <w:tab w:val="num" w:pos="5757"/>
        </w:tabs>
        <w:ind w:left="5757" w:hanging="360"/>
      </w:pPr>
      <w:rPr>
        <w:rFonts w:ascii="Symbol" w:hAnsi="Symbol" w:hint="default"/>
      </w:rPr>
    </w:lvl>
    <w:lvl w:ilvl="7" w:tplc="04070003" w:tentative="1">
      <w:start w:val="1"/>
      <w:numFmt w:val="bullet"/>
      <w:lvlText w:val="o"/>
      <w:lvlJc w:val="left"/>
      <w:pPr>
        <w:tabs>
          <w:tab w:val="num" w:pos="6477"/>
        </w:tabs>
        <w:ind w:left="6477" w:hanging="360"/>
      </w:pPr>
      <w:rPr>
        <w:rFonts w:ascii="Courier New" w:hAnsi="Courier New" w:cs="Courier New" w:hint="default"/>
      </w:rPr>
    </w:lvl>
    <w:lvl w:ilvl="8" w:tplc="04070005" w:tentative="1">
      <w:start w:val="1"/>
      <w:numFmt w:val="bullet"/>
      <w:lvlText w:val=""/>
      <w:lvlJc w:val="left"/>
      <w:pPr>
        <w:tabs>
          <w:tab w:val="num" w:pos="7197"/>
        </w:tabs>
        <w:ind w:left="7197" w:hanging="360"/>
      </w:pPr>
      <w:rPr>
        <w:rFonts w:ascii="Wingdings" w:hAnsi="Wingdings" w:hint="default"/>
      </w:rPr>
    </w:lvl>
  </w:abstractNum>
  <w:abstractNum w:abstractNumId="33" w15:restartNumberingAfterBreak="0">
    <w:nsid w:val="68C04A03"/>
    <w:multiLevelType w:val="hybridMultilevel"/>
    <w:tmpl w:val="4D285752"/>
    <w:lvl w:ilvl="0" w:tplc="B7328EB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C74750"/>
    <w:multiLevelType w:val="hybridMultilevel"/>
    <w:tmpl w:val="36CC9C9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5" w15:restartNumberingAfterBreak="0">
    <w:nsid w:val="751629BB"/>
    <w:multiLevelType w:val="hybridMultilevel"/>
    <w:tmpl w:val="2996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9"/>
  </w:num>
  <w:num w:numId="5">
    <w:abstractNumId w:val="7"/>
  </w:num>
  <w:num w:numId="6">
    <w:abstractNumId w:val="6"/>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3"/>
    <w:lvlOverride w:ilvl="0">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
  </w:num>
  <w:num w:numId="17">
    <w:abstractNumId w:val="2"/>
  </w:num>
  <w:num w:numId="18">
    <w:abstractNumId w:val="25"/>
  </w:num>
  <w:num w:numId="19">
    <w:abstractNumId w:val="31"/>
  </w:num>
  <w:num w:numId="20">
    <w:abstractNumId w:val="5"/>
  </w:num>
  <w:num w:numId="21">
    <w:abstractNumId w:val="4"/>
  </w:num>
  <w:num w:numId="22">
    <w:abstractNumId w:val="1"/>
  </w:num>
  <w:num w:numId="23">
    <w:abstractNumId w:val="0"/>
  </w:num>
  <w:num w:numId="24">
    <w:abstractNumId w:val="15"/>
  </w:num>
  <w:num w:numId="25">
    <w:abstractNumId w:val="12"/>
  </w:num>
  <w:num w:numId="26">
    <w:abstractNumId w:val="20"/>
  </w:num>
  <w:num w:numId="27">
    <w:abstractNumId w:val="30"/>
  </w:num>
  <w:num w:numId="28">
    <w:abstractNumId w:val="14"/>
  </w:num>
  <w:num w:numId="29">
    <w:abstractNumId w:val="28"/>
  </w:num>
  <w:num w:numId="30">
    <w:abstractNumId w:val="8"/>
    <w:lvlOverride w:ilvl="0">
      <w:startOverride w:val="1"/>
    </w:lvlOverride>
  </w:num>
  <w:num w:numId="31">
    <w:abstractNumId w:val="8"/>
    <w:lvlOverride w:ilvl="0">
      <w:startOverride w:val="1"/>
    </w:lvlOverride>
  </w:num>
  <w:num w:numId="32">
    <w:abstractNumId w:val="32"/>
  </w:num>
  <w:num w:numId="33">
    <w:abstractNumId w:val="17"/>
  </w:num>
  <w:num w:numId="34">
    <w:abstractNumId w:val="22"/>
  </w:num>
  <w:num w:numId="35">
    <w:abstractNumId w:val="34"/>
  </w:num>
  <w:num w:numId="36">
    <w:abstractNumId w:val="24"/>
  </w:num>
  <w:num w:numId="37">
    <w:abstractNumId w:val="23"/>
  </w:num>
  <w:num w:numId="38">
    <w:abstractNumId w:val="21"/>
  </w:num>
  <w:num w:numId="39">
    <w:abstractNumId w:val="13"/>
  </w:num>
  <w:num w:numId="40">
    <w:abstractNumId w:val="27"/>
  </w:num>
  <w:num w:numId="41">
    <w:abstractNumId w:val="13"/>
  </w:num>
  <w:num w:numId="42">
    <w:abstractNumId w:val="16"/>
  </w:num>
  <w:num w:numId="43">
    <w:abstractNumId w:val="27"/>
  </w:num>
  <w:num w:numId="44">
    <w:abstractNumId w:val="18"/>
  </w:num>
  <w:num w:numId="45">
    <w:abstractNumId w:val="19"/>
  </w:num>
  <w:num w:numId="46">
    <w:abstractNumId w:val="19"/>
  </w:num>
  <w:num w:numId="47">
    <w:abstractNumId w:val="26"/>
  </w:num>
  <w:num w:numId="48">
    <w:abstractNumId w:val="6"/>
  </w:num>
  <w:num w:numId="49">
    <w:abstractNumId w:val="35"/>
  </w:num>
  <w:num w:numId="50">
    <w:abstractNumId w:val="10"/>
  </w:num>
  <w:num w:numId="51">
    <w:abstractNumId w:val="10"/>
  </w:num>
  <w:num w:numId="52">
    <w:abstractNumId w:val="10"/>
  </w:num>
  <w:num w:numId="53">
    <w:abstractNumId w:val="10"/>
  </w:num>
  <w:num w:numId="54">
    <w:abstractNumId w:val="10"/>
  </w:num>
  <w:num w:numId="55">
    <w:abstractNumId w:val="10"/>
  </w:num>
  <w:num w:numId="56">
    <w:abstractNumId w:val="10"/>
  </w:num>
  <w:num w:numId="57">
    <w:abstractNumId w:val="13"/>
  </w:num>
  <w:num w:numId="58">
    <w:abstractNumId w:val="13"/>
  </w:num>
  <w:num w:numId="59">
    <w:abstractNumId w:val="33"/>
  </w:num>
  <w:num w:numId="60">
    <w:abstractNumId w:val="2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attachedTemplate r:id="rId1"/>
  <w:linkStyles/>
  <w:trackRevisions/>
  <w:defaultTabStop w:val="720"/>
  <w:hyphenationZone w:val="425"/>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5C5"/>
    <w:rsid w:val="00000214"/>
    <w:rsid w:val="000022AA"/>
    <w:rsid w:val="00003654"/>
    <w:rsid w:val="0000376F"/>
    <w:rsid w:val="0000527E"/>
    <w:rsid w:val="00006A72"/>
    <w:rsid w:val="00010DA0"/>
    <w:rsid w:val="00012F68"/>
    <w:rsid w:val="00014206"/>
    <w:rsid w:val="000150F3"/>
    <w:rsid w:val="00015D7F"/>
    <w:rsid w:val="000168B5"/>
    <w:rsid w:val="000228F0"/>
    <w:rsid w:val="00023292"/>
    <w:rsid w:val="00024C89"/>
    <w:rsid w:val="000262DA"/>
    <w:rsid w:val="000271B7"/>
    <w:rsid w:val="00032521"/>
    <w:rsid w:val="0003362D"/>
    <w:rsid w:val="00033E47"/>
    <w:rsid w:val="00034E6A"/>
    <w:rsid w:val="000359EC"/>
    <w:rsid w:val="00037E2D"/>
    <w:rsid w:val="00040692"/>
    <w:rsid w:val="00041556"/>
    <w:rsid w:val="00041CB0"/>
    <w:rsid w:val="00044106"/>
    <w:rsid w:val="00044574"/>
    <w:rsid w:val="00047B9D"/>
    <w:rsid w:val="00054B09"/>
    <w:rsid w:val="00056EA4"/>
    <w:rsid w:val="00066133"/>
    <w:rsid w:val="0006676C"/>
    <w:rsid w:val="00066CD2"/>
    <w:rsid w:val="00070156"/>
    <w:rsid w:val="00070292"/>
    <w:rsid w:val="00070513"/>
    <w:rsid w:val="00074E96"/>
    <w:rsid w:val="00076EDD"/>
    <w:rsid w:val="000770B9"/>
    <w:rsid w:val="00077539"/>
    <w:rsid w:val="000776CB"/>
    <w:rsid w:val="00082B05"/>
    <w:rsid w:val="00083061"/>
    <w:rsid w:val="00085A25"/>
    <w:rsid w:val="00087757"/>
    <w:rsid w:val="00087F5E"/>
    <w:rsid w:val="00092863"/>
    <w:rsid w:val="000937AC"/>
    <w:rsid w:val="00095611"/>
    <w:rsid w:val="00096338"/>
    <w:rsid w:val="0009697B"/>
    <w:rsid w:val="000A00AF"/>
    <w:rsid w:val="000A09E6"/>
    <w:rsid w:val="000A0D20"/>
    <w:rsid w:val="000A3348"/>
    <w:rsid w:val="000A539D"/>
    <w:rsid w:val="000A79EC"/>
    <w:rsid w:val="000A7C57"/>
    <w:rsid w:val="000B1847"/>
    <w:rsid w:val="000B2336"/>
    <w:rsid w:val="000B297C"/>
    <w:rsid w:val="000B3BCC"/>
    <w:rsid w:val="000B4DA0"/>
    <w:rsid w:val="000B608C"/>
    <w:rsid w:val="000C12DE"/>
    <w:rsid w:val="000C31C3"/>
    <w:rsid w:val="000C3942"/>
    <w:rsid w:val="000C3E03"/>
    <w:rsid w:val="000C50CA"/>
    <w:rsid w:val="000C566F"/>
    <w:rsid w:val="000C5B05"/>
    <w:rsid w:val="000C5BFB"/>
    <w:rsid w:val="000C6016"/>
    <w:rsid w:val="000C6281"/>
    <w:rsid w:val="000D1AC0"/>
    <w:rsid w:val="000D1CB0"/>
    <w:rsid w:val="000D3273"/>
    <w:rsid w:val="000D4EE3"/>
    <w:rsid w:val="000D5ADC"/>
    <w:rsid w:val="000E0939"/>
    <w:rsid w:val="000E0C95"/>
    <w:rsid w:val="000E104F"/>
    <w:rsid w:val="000E1408"/>
    <w:rsid w:val="000E14F2"/>
    <w:rsid w:val="000E1F76"/>
    <w:rsid w:val="000E26A4"/>
    <w:rsid w:val="000E2B85"/>
    <w:rsid w:val="000E34FC"/>
    <w:rsid w:val="000E3FE6"/>
    <w:rsid w:val="000F142E"/>
    <w:rsid w:val="000F1ED6"/>
    <w:rsid w:val="000F26E3"/>
    <w:rsid w:val="000F5FA8"/>
    <w:rsid w:val="00100656"/>
    <w:rsid w:val="001008C0"/>
    <w:rsid w:val="00100A99"/>
    <w:rsid w:val="00101B80"/>
    <w:rsid w:val="00103B5C"/>
    <w:rsid w:val="001068BB"/>
    <w:rsid w:val="00107A8F"/>
    <w:rsid w:val="00110541"/>
    <w:rsid w:val="001111EA"/>
    <w:rsid w:val="00112D97"/>
    <w:rsid w:val="00113F7A"/>
    <w:rsid w:val="00114188"/>
    <w:rsid w:val="00116CE0"/>
    <w:rsid w:val="0011742D"/>
    <w:rsid w:val="00122D6B"/>
    <w:rsid w:val="00125008"/>
    <w:rsid w:val="001256A0"/>
    <w:rsid w:val="001266BB"/>
    <w:rsid w:val="00127092"/>
    <w:rsid w:val="00131DBC"/>
    <w:rsid w:val="001334C4"/>
    <w:rsid w:val="00135DA1"/>
    <w:rsid w:val="00136620"/>
    <w:rsid w:val="0013693A"/>
    <w:rsid w:val="001415A0"/>
    <w:rsid w:val="00141B99"/>
    <w:rsid w:val="0014659B"/>
    <w:rsid w:val="0015025B"/>
    <w:rsid w:val="001505F2"/>
    <w:rsid w:val="00150A5C"/>
    <w:rsid w:val="0015162A"/>
    <w:rsid w:val="00153259"/>
    <w:rsid w:val="00153BB9"/>
    <w:rsid w:val="00154361"/>
    <w:rsid w:val="001551AC"/>
    <w:rsid w:val="0015545D"/>
    <w:rsid w:val="001569E7"/>
    <w:rsid w:val="00157B94"/>
    <w:rsid w:val="001609F3"/>
    <w:rsid w:val="00160CD8"/>
    <w:rsid w:val="001611E9"/>
    <w:rsid w:val="00162148"/>
    <w:rsid w:val="00162E35"/>
    <w:rsid w:val="001646CF"/>
    <w:rsid w:val="00165DF0"/>
    <w:rsid w:val="00167286"/>
    <w:rsid w:val="00167342"/>
    <w:rsid w:val="00170AFB"/>
    <w:rsid w:val="00170B17"/>
    <w:rsid w:val="001731DD"/>
    <w:rsid w:val="00173A56"/>
    <w:rsid w:val="001751D1"/>
    <w:rsid w:val="001756D8"/>
    <w:rsid w:val="001829AF"/>
    <w:rsid w:val="00184212"/>
    <w:rsid w:val="00185298"/>
    <w:rsid w:val="0018668A"/>
    <w:rsid w:val="00187EBA"/>
    <w:rsid w:val="001915AA"/>
    <w:rsid w:val="0019498D"/>
    <w:rsid w:val="00195B1E"/>
    <w:rsid w:val="0019708C"/>
    <w:rsid w:val="0019753A"/>
    <w:rsid w:val="001A0970"/>
    <w:rsid w:val="001A21EA"/>
    <w:rsid w:val="001A237C"/>
    <w:rsid w:val="001A30EB"/>
    <w:rsid w:val="001A3231"/>
    <w:rsid w:val="001A5012"/>
    <w:rsid w:val="001A5562"/>
    <w:rsid w:val="001A5D67"/>
    <w:rsid w:val="001B264D"/>
    <w:rsid w:val="001B4C43"/>
    <w:rsid w:val="001B5623"/>
    <w:rsid w:val="001B60AA"/>
    <w:rsid w:val="001B7681"/>
    <w:rsid w:val="001B79B2"/>
    <w:rsid w:val="001C32EF"/>
    <w:rsid w:val="001C7EB0"/>
    <w:rsid w:val="001D02E4"/>
    <w:rsid w:val="001D3CD5"/>
    <w:rsid w:val="001D4112"/>
    <w:rsid w:val="001D4C7A"/>
    <w:rsid w:val="001D57CA"/>
    <w:rsid w:val="001D799F"/>
    <w:rsid w:val="001E0B74"/>
    <w:rsid w:val="001E1F36"/>
    <w:rsid w:val="001E6DD1"/>
    <w:rsid w:val="001F1269"/>
    <w:rsid w:val="001F2571"/>
    <w:rsid w:val="001F372E"/>
    <w:rsid w:val="001F452D"/>
    <w:rsid w:val="001F63B8"/>
    <w:rsid w:val="001F73CA"/>
    <w:rsid w:val="00200D15"/>
    <w:rsid w:val="00202906"/>
    <w:rsid w:val="00202A91"/>
    <w:rsid w:val="002039EC"/>
    <w:rsid w:val="002045BC"/>
    <w:rsid w:val="002045DD"/>
    <w:rsid w:val="0020526A"/>
    <w:rsid w:val="00205A23"/>
    <w:rsid w:val="002065D4"/>
    <w:rsid w:val="002102D4"/>
    <w:rsid w:val="002104F9"/>
    <w:rsid w:val="0021497D"/>
    <w:rsid w:val="00214AD5"/>
    <w:rsid w:val="00215238"/>
    <w:rsid w:val="00226D9C"/>
    <w:rsid w:val="002309FF"/>
    <w:rsid w:val="002324D7"/>
    <w:rsid w:val="002326C1"/>
    <w:rsid w:val="00232A82"/>
    <w:rsid w:val="00232F2F"/>
    <w:rsid w:val="002345AA"/>
    <w:rsid w:val="002370CF"/>
    <w:rsid w:val="00237BCB"/>
    <w:rsid w:val="00242A64"/>
    <w:rsid w:val="00244E95"/>
    <w:rsid w:val="0024519E"/>
    <w:rsid w:val="002476AB"/>
    <w:rsid w:val="00247B9D"/>
    <w:rsid w:val="00252788"/>
    <w:rsid w:val="00253843"/>
    <w:rsid w:val="002541C3"/>
    <w:rsid w:val="0025540F"/>
    <w:rsid w:val="002564F3"/>
    <w:rsid w:val="0025720F"/>
    <w:rsid w:val="002572C4"/>
    <w:rsid w:val="002579B2"/>
    <w:rsid w:val="002605C5"/>
    <w:rsid w:val="00262238"/>
    <w:rsid w:val="00262425"/>
    <w:rsid w:val="0026257F"/>
    <w:rsid w:val="00262AA6"/>
    <w:rsid w:val="00265584"/>
    <w:rsid w:val="002669E9"/>
    <w:rsid w:val="00266A4F"/>
    <w:rsid w:val="00266D0C"/>
    <w:rsid w:val="00267340"/>
    <w:rsid w:val="00267911"/>
    <w:rsid w:val="00270189"/>
    <w:rsid w:val="00270586"/>
    <w:rsid w:val="00271284"/>
    <w:rsid w:val="00271459"/>
    <w:rsid w:val="00271B8D"/>
    <w:rsid w:val="00272681"/>
    <w:rsid w:val="00272D0B"/>
    <w:rsid w:val="002739E3"/>
    <w:rsid w:val="002756B5"/>
    <w:rsid w:val="00277F0C"/>
    <w:rsid w:val="00280233"/>
    <w:rsid w:val="00281E8D"/>
    <w:rsid w:val="00281EB1"/>
    <w:rsid w:val="002840EB"/>
    <w:rsid w:val="00284C98"/>
    <w:rsid w:val="00285C3E"/>
    <w:rsid w:val="00285CB9"/>
    <w:rsid w:val="00286E81"/>
    <w:rsid w:val="00287A12"/>
    <w:rsid w:val="00287D1B"/>
    <w:rsid w:val="00292454"/>
    <w:rsid w:val="00294099"/>
    <w:rsid w:val="0029425A"/>
    <w:rsid w:val="002947B4"/>
    <w:rsid w:val="00295736"/>
    <w:rsid w:val="00296B09"/>
    <w:rsid w:val="002978D6"/>
    <w:rsid w:val="002A0DC6"/>
    <w:rsid w:val="002A1D5D"/>
    <w:rsid w:val="002A23AB"/>
    <w:rsid w:val="002A2423"/>
    <w:rsid w:val="002A430C"/>
    <w:rsid w:val="002A49D9"/>
    <w:rsid w:val="002A4A5F"/>
    <w:rsid w:val="002A6254"/>
    <w:rsid w:val="002A67C8"/>
    <w:rsid w:val="002A7E12"/>
    <w:rsid w:val="002B146F"/>
    <w:rsid w:val="002B50FD"/>
    <w:rsid w:val="002B53E0"/>
    <w:rsid w:val="002B56AB"/>
    <w:rsid w:val="002C1842"/>
    <w:rsid w:val="002C1954"/>
    <w:rsid w:val="002C1DF0"/>
    <w:rsid w:val="002C3B39"/>
    <w:rsid w:val="002C5B53"/>
    <w:rsid w:val="002D1D7C"/>
    <w:rsid w:val="002D2633"/>
    <w:rsid w:val="002D51BD"/>
    <w:rsid w:val="002D557F"/>
    <w:rsid w:val="002D5638"/>
    <w:rsid w:val="002D70F3"/>
    <w:rsid w:val="002E1143"/>
    <w:rsid w:val="002E11B6"/>
    <w:rsid w:val="002E183E"/>
    <w:rsid w:val="002E19DC"/>
    <w:rsid w:val="002E37C7"/>
    <w:rsid w:val="002E3CA3"/>
    <w:rsid w:val="002E69E4"/>
    <w:rsid w:val="002E707E"/>
    <w:rsid w:val="002E7784"/>
    <w:rsid w:val="002F13AF"/>
    <w:rsid w:val="002F2044"/>
    <w:rsid w:val="002F2685"/>
    <w:rsid w:val="002F49F3"/>
    <w:rsid w:val="002F5240"/>
    <w:rsid w:val="002F5C19"/>
    <w:rsid w:val="00301818"/>
    <w:rsid w:val="00305370"/>
    <w:rsid w:val="00305635"/>
    <w:rsid w:val="003067CA"/>
    <w:rsid w:val="00307830"/>
    <w:rsid w:val="00310141"/>
    <w:rsid w:val="00310BBB"/>
    <w:rsid w:val="00310F15"/>
    <w:rsid w:val="003117F0"/>
    <w:rsid w:val="00317EA8"/>
    <w:rsid w:val="00321C25"/>
    <w:rsid w:val="00323D4B"/>
    <w:rsid w:val="0032568E"/>
    <w:rsid w:val="00325720"/>
    <w:rsid w:val="003264E3"/>
    <w:rsid w:val="00327AF9"/>
    <w:rsid w:val="00333915"/>
    <w:rsid w:val="00340575"/>
    <w:rsid w:val="00340FCD"/>
    <w:rsid w:val="00343753"/>
    <w:rsid w:val="003457B0"/>
    <w:rsid w:val="0034755B"/>
    <w:rsid w:val="00351278"/>
    <w:rsid w:val="00354E16"/>
    <w:rsid w:val="00356B81"/>
    <w:rsid w:val="00356FC8"/>
    <w:rsid w:val="00357342"/>
    <w:rsid w:val="003613AC"/>
    <w:rsid w:val="003621CC"/>
    <w:rsid w:val="003634D7"/>
    <w:rsid w:val="003658BB"/>
    <w:rsid w:val="00366413"/>
    <w:rsid w:val="00366C5C"/>
    <w:rsid w:val="0036776C"/>
    <w:rsid w:val="00370050"/>
    <w:rsid w:val="003709A7"/>
    <w:rsid w:val="0037169D"/>
    <w:rsid w:val="00375243"/>
    <w:rsid w:val="00375386"/>
    <w:rsid w:val="00375475"/>
    <w:rsid w:val="0037673C"/>
    <w:rsid w:val="00380BED"/>
    <w:rsid w:val="0038141D"/>
    <w:rsid w:val="00383D07"/>
    <w:rsid w:val="003860F5"/>
    <w:rsid w:val="00387A31"/>
    <w:rsid w:val="003901BF"/>
    <w:rsid w:val="0039021D"/>
    <w:rsid w:val="0039082C"/>
    <w:rsid w:val="00391AFD"/>
    <w:rsid w:val="00393A88"/>
    <w:rsid w:val="003941D5"/>
    <w:rsid w:val="0039586C"/>
    <w:rsid w:val="00397F67"/>
    <w:rsid w:val="003A21DD"/>
    <w:rsid w:val="003A2C21"/>
    <w:rsid w:val="003A58CE"/>
    <w:rsid w:val="003A76AA"/>
    <w:rsid w:val="003B062B"/>
    <w:rsid w:val="003B095B"/>
    <w:rsid w:val="003B1E30"/>
    <w:rsid w:val="003B25A9"/>
    <w:rsid w:val="003B2BFE"/>
    <w:rsid w:val="003B40B9"/>
    <w:rsid w:val="003B5980"/>
    <w:rsid w:val="003B5D00"/>
    <w:rsid w:val="003B6951"/>
    <w:rsid w:val="003B72DD"/>
    <w:rsid w:val="003B76D3"/>
    <w:rsid w:val="003C524F"/>
    <w:rsid w:val="003C5455"/>
    <w:rsid w:val="003C56FF"/>
    <w:rsid w:val="003C59F4"/>
    <w:rsid w:val="003D00E3"/>
    <w:rsid w:val="003D03E9"/>
    <w:rsid w:val="003D2705"/>
    <w:rsid w:val="003D270E"/>
    <w:rsid w:val="003D2ECB"/>
    <w:rsid w:val="003D33E9"/>
    <w:rsid w:val="003D3DB5"/>
    <w:rsid w:val="003D4CDB"/>
    <w:rsid w:val="003D4ECB"/>
    <w:rsid w:val="003D75B7"/>
    <w:rsid w:val="003E08E0"/>
    <w:rsid w:val="003E0D95"/>
    <w:rsid w:val="003E1C08"/>
    <w:rsid w:val="003E3085"/>
    <w:rsid w:val="003E4AA7"/>
    <w:rsid w:val="003E6418"/>
    <w:rsid w:val="003E650E"/>
    <w:rsid w:val="003E7B75"/>
    <w:rsid w:val="003E7BD2"/>
    <w:rsid w:val="003F05DF"/>
    <w:rsid w:val="003F081B"/>
    <w:rsid w:val="003F1F0B"/>
    <w:rsid w:val="003F1FFE"/>
    <w:rsid w:val="003F26D2"/>
    <w:rsid w:val="003F36C2"/>
    <w:rsid w:val="003F3958"/>
    <w:rsid w:val="003F3F92"/>
    <w:rsid w:val="003F43FC"/>
    <w:rsid w:val="003F72DF"/>
    <w:rsid w:val="00400F9A"/>
    <w:rsid w:val="00402CA0"/>
    <w:rsid w:val="00403637"/>
    <w:rsid w:val="00403670"/>
    <w:rsid w:val="00404BBD"/>
    <w:rsid w:val="004051A0"/>
    <w:rsid w:val="004121B6"/>
    <w:rsid w:val="0041281D"/>
    <w:rsid w:val="0041301C"/>
    <w:rsid w:val="00413939"/>
    <w:rsid w:val="004140A4"/>
    <w:rsid w:val="00414F26"/>
    <w:rsid w:val="00415A9B"/>
    <w:rsid w:val="00416AE8"/>
    <w:rsid w:val="0041711A"/>
    <w:rsid w:val="00420F1B"/>
    <w:rsid w:val="00421E64"/>
    <w:rsid w:val="00423216"/>
    <w:rsid w:val="00423AFE"/>
    <w:rsid w:val="0043082A"/>
    <w:rsid w:val="00430EDA"/>
    <w:rsid w:val="0043201B"/>
    <w:rsid w:val="0043277D"/>
    <w:rsid w:val="004339F6"/>
    <w:rsid w:val="004360FF"/>
    <w:rsid w:val="0043618D"/>
    <w:rsid w:val="00436FD1"/>
    <w:rsid w:val="004405AE"/>
    <w:rsid w:val="0044194B"/>
    <w:rsid w:val="00445235"/>
    <w:rsid w:val="00446267"/>
    <w:rsid w:val="004468E8"/>
    <w:rsid w:val="00446BA1"/>
    <w:rsid w:val="00451190"/>
    <w:rsid w:val="00451A13"/>
    <w:rsid w:val="004520B2"/>
    <w:rsid w:val="00453D49"/>
    <w:rsid w:val="004560AD"/>
    <w:rsid w:val="00456DC6"/>
    <w:rsid w:val="00457441"/>
    <w:rsid w:val="0045768A"/>
    <w:rsid w:val="0046006F"/>
    <w:rsid w:val="004604AF"/>
    <w:rsid w:val="00463BB1"/>
    <w:rsid w:val="00463FFB"/>
    <w:rsid w:val="00464B1E"/>
    <w:rsid w:val="00464CDE"/>
    <w:rsid w:val="00466147"/>
    <w:rsid w:val="00466365"/>
    <w:rsid w:val="00466471"/>
    <w:rsid w:val="004669F9"/>
    <w:rsid w:val="00471B7F"/>
    <w:rsid w:val="0047274F"/>
    <w:rsid w:val="00473A43"/>
    <w:rsid w:val="00473C8B"/>
    <w:rsid w:val="00475AE6"/>
    <w:rsid w:val="00477C53"/>
    <w:rsid w:val="00482FBA"/>
    <w:rsid w:val="00486BD0"/>
    <w:rsid w:val="004872C8"/>
    <w:rsid w:val="004932B5"/>
    <w:rsid w:val="00494074"/>
    <w:rsid w:val="00494B49"/>
    <w:rsid w:val="00495314"/>
    <w:rsid w:val="0049579D"/>
    <w:rsid w:val="0049668C"/>
    <w:rsid w:val="0049737C"/>
    <w:rsid w:val="00497EAC"/>
    <w:rsid w:val="004A05FD"/>
    <w:rsid w:val="004A1AEE"/>
    <w:rsid w:val="004A4679"/>
    <w:rsid w:val="004A5707"/>
    <w:rsid w:val="004A5D78"/>
    <w:rsid w:val="004A737D"/>
    <w:rsid w:val="004A767C"/>
    <w:rsid w:val="004A7745"/>
    <w:rsid w:val="004B15DF"/>
    <w:rsid w:val="004B1F1D"/>
    <w:rsid w:val="004B20C1"/>
    <w:rsid w:val="004B49EA"/>
    <w:rsid w:val="004B4AF8"/>
    <w:rsid w:val="004B66A6"/>
    <w:rsid w:val="004B7AA7"/>
    <w:rsid w:val="004C0DB1"/>
    <w:rsid w:val="004C0DBE"/>
    <w:rsid w:val="004C2783"/>
    <w:rsid w:val="004C428A"/>
    <w:rsid w:val="004C42C3"/>
    <w:rsid w:val="004C485A"/>
    <w:rsid w:val="004C4AFA"/>
    <w:rsid w:val="004C63A2"/>
    <w:rsid w:val="004C6420"/>
    <w:rsid w:val="004C64F7"/>
    <w:rsid w:val="004C67B0"/>
    <w:rsid w:val="004C6DA0"/>
    <w:rsid w:val="004C79B8"/>
    <w:rsid w:val="004D0075"/>
    <w:rsid w:val="004D0899"/>
    <w:rsid w:val="004D0E32"/>
    <w:rsid w:val="004D3A19"/>
    <w:rsid w:val="004D4CE0"/>
    <w:rsid w:val="004D55FB"/>
    <w:rsid w:val="004D5A75"/>
    <w:rsid w:val="004D5B73"/>
    <w:rsid w:val="004D648C"/>
    <w:rsid w:val="004D6A4F"/>
    <w:rsid w:val="004D76FD"/>
    <w:rsid w:val="004E0864"/>
    <w:rsid w:val="004E13D6"/>
    <w:rsid w:val="004E1831"/>
    <w:rsid w:val="004E3036"/>
    <w:rsid w:val="004E3880"/>
    <w:rsid w:val="004E3B7B"/>
    <w:rsid w:val="004E4434"/>
    <w:rsid w:val="004E5901"/>
    <w:rsid w:val="004E5C3B"/>
    <w:rsid w:val="004E680B"/>
    <w:rsid w:val="004F006C"/>
    <w:rsid w:val="004F1F52"/>
    <w:rsid w:val="004F44B9"/>
    <w:rsid w:val="004F572D"/>
    <w:rsid w:val="004F7BE5"/>
    <w:rsid w:val="00502F77"/>
    <w:rsid w:val="00503EF2"/>
    <w:rsid w:val="005051A9"/>
    <w:rsid w:val="005070A4"/>
    <w:rsid w:val="00513546"/>
    <w:rsid w:val="00515A68"/>
    <w:rsid w:val="00521A48"/>
    <w:rsid w:val="00522A05"/>
    <w:rsid w:val="00522CC9"/>
    <w:rsid w:val="0052349E"/>
    <w:rsid w:val="00523FC2"/>
    <w:rsid w:val="005255A5"/>
    <w:rsid w:val="00525952"/>
    <w:rsid w:val="005261B8"/>
    <w:rsid w:val="005265EB"/>
    <w:rsid w:val="0052796A"/>
    <w:rsid w:val="00527EDE"/>
    <w:rsid w:val="00527FB7"/>
    <w:rsid w:val="005311AF"/>
    <w:rsid w:val="005331F5"/>
    <w:rsid w:val="005375B1"/>
    <w:rsid w:val="005405EC"/>
    <w:rsid w:val="005407AC"/>
    <w:rsid w:val="005420F4"/>
    <w:rsid w:val="00542A08"/>
    <w:rsid w:val="00543506"/>
    <w:rsid w:val="00543F38"/>
    <w:rsid w:val="0054496E"/>
    <w:rsid w:val="00544EBF"/>
    <w:rsid w:val="005457F0"/>
    <w:rsid w:val="00546234"/>
    <w:rsid w:val="00546BCE"/>
    <w:rsid w:val="00546C52"/>
    <w:rsid w:val="00547520"/>
    <w:rsid w:val="005475B1"/>
    <w:rsid w:val="005518F9"/>
    <w:rsid w:val="00551BAC"/>
    <w:rsid w:val="00551DA3"/>
    <w:rsid w:val="00556424"/>
    <w:rsid w:val="005567F9"/>
    <w:rsid w:val="0055684F"/>
    <w:rsid w:val="0055763C"/>
    <w:rsid w:val="00560298"/>
    <w:rsid w:val="005609B7"/>
    <w:rsid w:val="0056162F"/>
    <w:rsid w:val="00562333"/>
    <w:rsid w:val="00562B3C"/>
    <w:rsid w:val="00562BC7"/>
    <w:rsid w:val="00564479"/>
    <w:rsid w:val="00564796"/>
    <w:rsid w:val="005658ED"/>
    <w:rsid w:val="00566092"/>
    <w:rsid w:val="00566361"/>
    <w:rsid w:val="00567198"/>
    <w:rsid w:val="00567CA8"/>
    <w:rsid w:val="005703E2"/>
    <w:rsid w:val="0057162A"/>
    <w:rsid w:val="005719A6"/>
    <w:rsid w:val="00571CFD"/>
    <w:rsid w:val="00572AAC"/>
    <w:rsid w:val="00572D59"/>
    <w:rsid w:val="0057373E"/>
    <w:rsid w:val="00573B6E"/>
    <w:rsid w:val="0057558A"/>
    <w:rsid w:val="0057693A"/>
    <w:rsid w:val="00580257"/>
    <w:rsid w:val="00580C1C"/>
    <w:rsid w:val="005810F6"/>
    <w:rsid w:val="00581A09"/>
    <w:rsid w:val="0058242C"/>
    <w:rsid w:val="00582A5B"/>
    <w:rsid w:val="00582B6A"/>
    <w:rsid w:val="00583799"/>
    <w:rsid w:val="0058499F"/>
    <w:rsid w:val="005849E0"/>
    <w:rsid w:val="00585B27"/>
    <w:rsid w:val="00585DDF"/>
    <w:rsid w:val="005861FA"/>
    <w:rsid w:val="0058789A"/>
    <w:rsid w:val="00592AEC"/>
    <w:rsid w:val="0059305B"/>
    <w:rsid w:val="00593667"/>
    <w:rsid w:val="00594F23"/>
    <w:rsid w:val="005965E5"/>
    <w:rsid w:val="00597A20"/>
    <w:rsid w:val="00597DCF"/>
    <w:rsid w:val="005A2D7B"/>
    <w:rsid w:val="005A356F"/>
    <w:rsid w:val="005A494F"/>
    <w:rsid w:val="005A527C"/>
    <w:rsid w:val="005A5C4D"/>
    <w:rsid w:val="005B69F4"/>
    <w:rsid w:val="005B6A71"/>
    <w:rsid w:val="005B7051"/>
    <w:rsid w:val="005B772B"/>
    <w:rsid w:val="005C02C8"/>
    <w:rsid w:val="005C2C73"/>
    <w:rsid w:val="005C481C"/>
    <w:rsid w:val="005D14D9"/>
    <w:rsid w:val="005D3833"/>
    <w:rsid w:val="005D578F"/>
    <w:rsid w:val="005D6749"/>
    <w:rsid w:val="005D75BF"/>
    <w:rsid w:val="005E001F"/>
    <w:rsid w:val="005E0DEC"/>
    <w:rsid w:val="005E3893"/>
    <w:rsid w:val="005E3B3E"/>
    <w:rsid w:val="005E6AA0"/>
    <w:rsid w:val="005F1BB8"/>
    <w:rsid w:val="005F5434"/>
    <w:rsid w:val="005F6795"/>
    <w:rsid w:val="005F7F66"/>
    <w:rsid w:val="006004DD"/>
    <w:rsid w:val="006011F7"/>
    <w:rsid w:val="00602A61"/>
    <w:rsid w:val="006032C6"/>
    <w:rsid w:val="0060438B"/>
    <w:rsid w:val="00604D38"/>
    <w:rsid w:val="006076C5"/>
    <w:rsid w:val="00610694"/>
    <w:rsid w:val="00610D5D"/>
    <w:rsid w:val="00611FCE"/>
    <w:rsid w:val="00612710"/>
    <w:rsid w:val="00613AB6"/>
    <w:rsid w:val="0061554D"/>
    <w:rsid w:val="00615784"/>
    <w:rsid w:val="006157C6"/>
    <w:rsid w:val="00615EA4"/>
    <w:rsid w:val="0061670C"/>
    <w:rsid w:val="006170A8"/>
    <w:rsid w:val="00617454"/>
    <w:rsid w:val="00617D02"/>
    <w:rsid w:val="0062051F"/>
    <w:rsid w:val="006225AE"/>
    <w:rsid w:val="006227DB"/>
    <w:rsid w:val="00624BEB"/>
    <w:rsid w:val="00626F57"/>
    <w:rsid w:val="006271B7"/>
    <w:rsid w:val="0063215D"/>
    <w:rsid w:val="00632364"/>
    <w:rsid w:val="006324E8"/>
    <w:rsid w:val="006344CD"/>
    <w:rsid w:val="006344E1"/>
    <w:rsid w:val="00634591"/>
    <w:rsid w:val="006400D0"/>
    <w:rsid w:val="00640FAC"/>
    <w:rsid w:val="00647922"/>
    <w:rsid w:val="0065030D"/>
    <w:rsid w:val="00650539"/>
    <w:rsid w:val="00652AA3"/>
    <w:rsid w:val="006549D3"/>
    <w:rsid w:val="00654F11"/>
    <w:rsid w:val="00655CF4"/>
    <w:rsid w:val="00656E14"/>
    <w:rsid w:val="00661994"/>
    <w:rsid w:val="0066399B"/>
    <w:rsid w:val="00665DBB"/>
    <w:rsid w:val="006671BF"/>
    <w:rsid w:val="00667B2C"/>
    <w:rsid w:val="006711DC"/>
    <w:rsid w:val="006730C8"/>
    <w:rsid w:val="006744D8"/>
    <w:rsid w:val="00675361"/>
    <w:rsid w:val="0067717A"/>
    <w:rsid w:val="006773A6"/>
    <w:rsid w:val="00677637"/>
    <w:rsid w:val="006820E6"/>
    <w:rsid w:val="006849AE"/>
    <w:rsid w:val="006902D0"/>
    <w:rsid w:val="00692155"/>
    <w:rsid w:val="00693FE7"/>
    <w:rsid w:val="00694EF6"/>
    <w:rsid w:val="006A0DF0"/>
    <w:rsid w:val="006A126B"/>
    <w:rsid w:val="006A31F7"/>
    <w:rsid w:val="006A4F06"/>
    <w:rsid w:val="006A60D8"/>
    <w:rsid w:val="006A6644"/>
    <w:rsid w:val="006A685B"/>
    <w:rsid w:val="006A7589"/>
    <w:rsid w:val="006B0902"/>
    <w:rsid w:val="006B3253"/>
    <w:rsid w:val="006B338D"/>
    <w:rsid w:val="006B44A5"/>
    <w:rsid w:val="006B5320"/>
    <w:rsid w:val="006C05DB"/>
    <w:rsid w:val="006C20F2"/>
    <w:rsid w:val="006C2460"/>
    <w:rsid w:val="006C2A66"/>
    <w:rsid w:val="006C3E2E"/>
    <w:rsid w:val="006C4E24"/>
    <w:rsid w:val="006C7FAC"/>
    <w:rsid w:val="006D01A9"/>
    <w:rsid w:val="006D479A"/>
    <w:rsid w:val="006D482A"/>
    <w:rsid w:val="006D4AD2"/>
    <w:rsid w:val="006D6673"/>
    <w:rsid w:val="006D6A78"/>
    <w:rsid w:val="006D6D25"/>
    <w:rsid w:val="006D7940"/>
    <w:rsid w:val="006D7964"/>
    <w:rsid w:val="006E09F1"/>
    <w:rsid w:val="006E2E1B"/>
    <w:rsid w:val="006E3C6A"/>
    <w:rsid w:val="006E4C56"/>
    <w:rsid w:val="006E5130"/>
    <w:rsid w:val="006F05A0"/>
    <w:rsid w:val="006F15D1"/>
    <w:rsid w:val="006F2662"/>
    <w:rsid w:val="006F285D"/>
    <w:rsid w:val="006F2E84"/>
    <w:rsid w:val="006F3446"/>
    <w:rsid w:val="006F51FF"/>
    <w:rsid w:val="006F56B8"/>
    <w:rsid w:val="006F779D"/>
    <w:rsid w:val="00705DE8"/>
    <w:rsid w:val="00706D16"/>
    <w:rsid w:val="00707B82"/>
    <w:rsid w:val="0071089A"/>
    <w:rsid w:val="00711891"/>
    <w:rsid w:val="00713027"/>
    <w:rsid w:val="00714AD0"/>
    <w:rsid w:val="007153BE"/>
    <w:rsid w:val="0072031E"/>
    <w:rsid w:val="00720C1A"/>
    <w:rsid w:val="00720C53"/>
    <w:rsid w:val="00721B74"/>
    <w:rsid w:val="0072542B"/>
    <w:rsid w:val="00726012"/>
    <w:rsid w:val="00730927"/>
    <w:rsid w:val="00730A8C"/>
    <w:rsid w:val="007311E2"/>
    <w:rsid w:val="0073146F"/>
    <w:rsid w:val="0073171C"/>
    <w:rsid w:val="00732C83"/>
    <w:rsid w:val="00734830"/>
    <w:rsid w:val="00734A74"/>
    <w:rsid w:val="00736D33"/>
    <w:rsid w:val="00740E9B"/>
    <w:rsid w:val="00741D23"/>
    <w:rsid w:val="00742083"/>
    <w:rsid w:val="00743D47"/>
    <w:rsid w:val="00744F93"/>
    <w:rsid w:val="00745B39"/>
    <w:rsid w:val="00745FE7"/>
    <w:rsid w:val="00746F85"/>
    <w:rsid w:val="007501CB"/>
    <w:rsid w:val="00750DCE"/>
    <w:rsid w:val="00755872"/>
    <w:rsid w:val="00756BBE"/>
    <w:rsid w:val="00757598"/>
    <w:rsid w:val="007618A8"/>
    <w:rsid w:val="00761D1E"/>
    <w:rsid w:val="00763023"/>
    <w:rsid w:val="00763DFF"/>
    <w:rsid w:val="00765ED8"/>
    <w:rsid w:val="00766226"/>
    <w:rsid w:val="00766D34"/>
    <w:rsid w:val="00766E69"/>
    <w:rsid w:val="0077366D"/>
    <w:rsid w:val="00774C60"/>
    <w:rsid w:val="00776D25"/>
    <w:rsid w:val="00780E59"/>
    <w:rsid w:val="00781722"/>
    <w:rsid w:val="0078180C"/>
    <w:rsid w:val="007819C1"/>
    <w:rsid w:val="00782690"/>
    <w:rsid w:val="00782C7E"/>
    <w:rsid w:val="00782E82"/>
    <w:rsid w:val="00783FE1"/>
    <w:rsid w:val="00784267"/>
    <w:rsid w:val="00785B5F"/>
    <w:rsid w:val="0078792E"/>
    <w:rsid w:val="00790A1A"/>
    <w:rsid w:val="007934B5"/>
    <w:rsid w:val="00795F88"/>
    <w:rsid w:val="00796F5A"/>
    <w:rsid w:val="00796FCE"/>
    <w:rsid w:val="007A22E1"/>
    <w:rsid w:val="007A2E10"/>
    <w:rsid w:val="007A36E6"/>
    <w:rsid w:val="007A5482"/>
    <w:rsid w:val="007A5B0D"/>
    <w:rsid w:val="007B053B"/>
    <w:rsid w:val="007B06E0"/>
    <w:rsid w:val="007B0711"/>
    <w:rsid w:val="007B090D"/>
    <w:rsid w:val="007B0A92"/>
    <w:rsid w:val="007B22A5"/>
    <w:rsid w:val="007B231B"/>
    <w:rsid w:val="007B35DE"/>
    <w:rsid w:val="007B4644"/>
    <w:rsid w:val="007B4DF0"/>
    <w:rsid w:val="007B514F"/>
    <w:rsid w:val="007B59B7"/>
    <w:rsid w:val="007C00E3"/>
    <w:rsid w:val="007C0664"/>
    <w:rsid w:val="007C0C83"/>
    <w:rsid w:val="007C0CFD"/>
    <w:rsid w:val="007C206B"/>
    <w:rsid w:val="007C292F"/>
    <w:rsid w:val="007C3D2D"/>
    <w:rsid w:val="007C3E37"/>
    <w:rsid w:val="007C533A"/>
    <w:rsid w:val="007C61CB"/>
    <w:rsid w:val="007C7177"/>
    <w:rsid w:val="007C7B60"/>
    <w:rsid w:val="007D01C9"/>
    <w:rsid w:val="007D064E"/>
    <w:rsid w:val="007D0B28"/>
    <w:rsid w:val="007D27D7"/>
    <w:rsid w:val="007D2C73"/>
    <w:rsid w:val="007D3058"/>
    <w:rsid w:val="007D43A9"/>
    <w:rsid w:val="007D6895"/>
    <w:rsid w:val="007D6914"/>
    <w:rsid w:val="007E04A9"/>
    <w:rsid w:val="007E09A2"/>
    <w:rsid w:val="007E1CCE"/>
    <w:rsid w:val="007E224B"/>
    <w:rsid w:val="007E3658"/>
    <w:rsid w:val="007E5FC4"/>
    <w:rsid w:val="007E6370"/>
    <w:rsid w:val="007F0D8A"/>
    <w:rsid w:val="007F1418"/>
    <w:rsid w:val="007F1BB0"/>
    <w:rsid w:val="007F28F2"/>
    <w:rsid w:val="007F466B"/>
    <w:rsid w:val="007F63B9"/>
    <w:rsid w:val="008006A4"/>
    <w:rsid w:val="00801B64"/>
    <w:rsid w:val="00801C24"/>
    <w:rsid w:val="00801F30"/>
    <w:rsid w:val="00804E0C"/>
    <w:rsid w:val="008072B1"/>
    <w:rsid w:val="00811C57"/>
    <w:rsid w:val="00812699"/>
    <w:rsid w:val="008142AB"/>
    <w:rsid w:val="00815765"/>
    <w:rsid w:val="008175EC"/>
    <w:rsid w:val="00821AE4"/>
    <w:rsid w:val="00822B17"/>
    <w:rsid w:val="00824A7F"/>
    <w:rsid w:val="008268BE"/>
    <w:rsid w:val="00827E97"/>
    <w:rsid w:val="008307E3"/>
    <w:rsid w:val="00831024"/>
    <w:rsid w:val="00831410"/>
    <w:rsid w:val="00832876"/>
    <w:rsid w:val="00832B5E"/>
    <w:rsid w:val="00836C8D"/>
    <w:rsid w:val="00837532"/>
    <w:rsid w:val="00843127"/>
    <w:rsid w:val="0084421D"/>
    <w:rsid w:val="008445DF"/>
    <w:rsid w:val="00845000"/>
    <w:rsid w:val="00847513"/>
    <w:rsid w:val="00852A48"/>
    <w:rsid w:val="00853EDB"/>
    <w:rsid w:val="008552B5"/>
    <w:rsid w:val="00855DD6"/>
    <w:rsid w:val="00857663"/>
    <w:rsid w:val="008603DB"/>
    <w:rsid w:val="00863513"/>
    <w:rsid w:val="00863D2B"/>
    <w:rsid w:val="008641C7"/>
    <w:rsid w:val="008650F0"/>
    <w:rsid w:val="00865954"/>
    <w:rsid w:val="00870223"/>
    <w:rsid w:val="008746A7"/>
    <w:rsid w:val="008759A8"/>
    <w:rsid w:val="00880014"/>
    <w:rsid w:val="0088041A"/>
    <w:rsid w:val="008807D1"/>
    <w:rsid w:val="008810B5"/>
    <w:rsid w:val="00883316"/>
    <w:rsid w:val="00885563"/>
    <w:rsid w:val="00887917"/>
    <w:rsid w:val="00887CC2"/>
    <w:rsid w:val="008902A2"/>
    <w:rsid w:val="00894C1B"/>
    <w:rsid w:val="0089533E"/>
    <w:rsid w:val="008965BF"/>
    <w:rsid w:val="008A2E6E"/>
    <w:rsid w:val="008A3E13"/>
    <w:rsid w:val="008A5AE8"/>
    <w:rsid w:val="008A5B9B"/>
    <w:rsid w:val="008A6F25"/>
    <w:rsid w:val="008A7CF6"/>
    <w:rsid w:val="008B3D8B"/>
    <w:rsid w:val="008B6108"/>
    <w:rsid w:val="008B6538"/>
    <w:rsid w:val="008B733E"/>
    <w:rsid w:val="008B74A5"/>
    <w:rsid w:val="008C01D9"/>
    <w:rsid w:val="008C4EC2"/>
    <w:rsid w:val="008D0740"/>
    <w:rsid w:val="008D3676"/>
    <w:rsid w:val="008D3A9D"/>
    <w:rsid w:val="008D62B7"/>
    <w:rsid w:val="008D6A21"/>
    <w:rsid w:val="008E0289"/>
    <w:rsid w:val="008E13AC"/>
    <w:rsid w:val="008E2DAC"/>
    <w:rsid w:val="008E2FB3"/>
    <w:rsid w:val="008E75D5"/>
    <w:rsid w:val="008F318C"/>
    <w:rsid w:val="008F3256"/>
    <w:rsid w:val="008F326A"/>
    <w:rsid w:val="008F3EDB"/>
    <w:rsid w:val="008F4891"/>
    <w:rsid w:val="008F51A9"/>
    <w:rsid w:val="008F59DE"/>
    <w:rsid w:val="008F7CED"/>
    <w:rsid w:val="0090190C"/>
    <w:rsid w:val="0090239B"/>
    <w:rsid w:val="009027EC"/>
    <w:rsid w:val="009034F9"/>
    <w:rsid w:val="00903BE6"/>
    <w:rsid w:val="00903C1F"/>
    <w:rsid w:val="00904E79"/>
    <w:rsid w:val="009055F5"/>
    <w:rsid w:val="00906999"/>
    <w:rsid w:val="009071D1"/>
    <w:rsid w:val="00910750"/>
    <w:rsid w:val="009116D1"/>
    <w:rsid w:val="0091456E"/>
    <w:rsid w:val="00914BC5"/>
    <w:rsid w:val="00916648"/>
    <w:rsid w:val="00916E92"/>
    <w:rsid w:val="009178C5"/>
    <w:rsid w:val="0092052A"/>
    <w:rsid w:val="00920F90"/>
    <w:rsid w:val="00921F0B"/>
    <w:rsid w:val="00922F48"/>
    <w:rsid w:val="009233CB"/>
    <w:rsid w:val="00924061"/>
    <w:rsid w:val="0092413E"/>
    <w:rsid w:val="00925642"/>
    <w:rsid w:val="00925C46"/>
    <w:rsid w:val="009301B7"/>
    <w:rsid w:val="00930999"/>
    <w:rsid w:val="009330C3"/>
    <w:rsid w:val="00933520"/>
    <w:rsid w:val="009366A2"/>
    <w:rsid w:val="009400BA"/>
    <w:rsid w:val="0094035B"/>
    <w:rsid w:val="00942EA1"/>
    <w:rsid w:val="00943478"/>
    <w:rsid w:val="0094457B"/>
    <w:rsid w:val="009449BF"/>
    <w:rsid w:val="0094574B"/>
    <w:rsid w:val="009459FA"/>
    <w:rsid w:val="0094749F"/>
    <w:rsid w:val="009516FE"/>
    <w:rsid w:val="00953E39"/>
    <w:rsid w:val="0095444A"/>
    <w:rsid w:val="0095453D"/>
    <w:rsid w:val="00955990"/>
    <w:rsid w:val="00955A41"/>
    <w:rsid w:val="00955EB8"/>
    <w:rsid w:val="00957954"/>
    <w:rsid w:val="00957B45"/>
    <w:rsid w:val="00962170"/>
    <w:rsid w:val="00963079"/>
    <w:rsid w:val="00963268"/>
    <w:rsid w:val="009633AB"/>
    <w:rsid w:val="00963BF3"/>
    <w:rsid w:val="00963F37"/>
    <w:rsid w:val="009668FD"/>
    <w:rsid w:val="00967222"/>
    <w:rsid w:val="00973963"/>
    <w:rsid w:val="00977798"/>
    <w:rsid w:val="009800B9"/>
    <w:rsid w:val="00984FD2"/>
    <w:rsid w:val="009878C7"/>
    <w:rsid w:val="009919D1"/>
    <w:rsid w:val="0099417A"/>
    <w:rsid w:val="009947A9"/>
    <w:rsid w:val="00995020"/>
    <w:rsid w:val="00995759"/>
    <w:rsid w:val="00997FAC"/>
    <w:rsid w:val="009A075E"/>
    <w:rsid w:val="009A2822"/>
    <w:rsid w:val="009A38ED"/>
    <w:rsid w:val="009A38F1"/>
    <w:rsid w:val="009A6A55"/>
    <w:rsid w:val="009B0EEF"/>
    <w:rsid w:val="009B4075"/>
    <w:rsid w:val="009B6007"/>
    <w:rsid w:val="009B65C6"/>
    <w:rsid w:val="009B7A90"/>
    <w:rsid w:val="009C1653"/>
    <w:rsid w:val="009C259C"/>
    <w:rsid w:val="009C41AD"/>
    <w:rsid w:val="009C4FE4"/>
    <w:rsid w:val="009C59CC"/>
    <w:rsid w:val="009C7581"/>
    <w:rsid w:val="009D07AD"/>
    <w:rsid w:val="009D1807"/>
    <w:rsid w:val="009D3D13"/>
    <w:rsid w:val="009D3F04"/>
    <w:rsid w:val="009D53FD"/>
    <w:rsid w:val="009D5455"/>
    <w:rsid w:val="009D55D8"/>
    <w:rsid w:val="009E1C5E"/>
    <w:rsid w:val="009E217A"/>
    <w:rsid w:val="009E5071"/>
    <w:rsid w:val="009E55A7"/>
    <w:rsid w:val="009E7935"/>
    <w:rsid w:val="009E7B86"/>
    <w:rsid w:val="009F024C"/>
    <w:rsid w:val="009F24DA"/>
    <w:rsid w:val="009F2D2A"/>
    <w:rsid w:val="009F3220"/>
    <w:rsid w:val="009F361B"/>
    <w:rsid w:val="009F3927"/>
    <w:rsid w:val="009F3A33"/>
    <w:rsid w:val="009F3CB4"/>
    <w:rsid w:val="009F5286"/>
    <w:rsid w:val="009F5B84"/>
    <w:rsid w:val="009F6075"/>
    <w:rsid w:val="009F6D99"/>
    <w:rsid w:val="009F7102"/>
    <w:rsid w:val="009F7711"/>
    <w:rsid w:val="00A0353D"/>
    <w:rsid w:val="00A043E7"/>
    <w:rsid w:val="00A045BD"/>
    <w:rsid w:val="00A06480"/>
    <w:rsid w:val="00A0677C"/>
    <w:rsid w:val="00A1175F"/>
    <w:rsid w:val="00A12B25"/>
    <w:rsid w:val="00A13E46"/>
    <w:rsid w:val="00A161F8"/>
    <w:rsid w:val="00A16C33"/>
    <w:rsid w:val="00A17727"/>
    <w:rsid w:val="00A17831"/>
    <w:rsid w:val="00A23CEA"/>
    <w:rsid w:val="00A23F64"/>
    <w:rsid w:val="00A26DC6"/>
    <w:rsid w:val="00A304D5"/>
    <w:rsid w:val="00A330EE"/>
    <w:rsid w:val="00A334C4"/>
    <w:rsid w:val="00A3356B"/>
    <w:rsid w:val="00A335D7"/>
    <w:rsid w:val="00A33BC8"/>
    <w:rsid w:val="00A36789"/>
    <w:rsid w:val="00A40440"/>
    <w:rsid w:val="00A40B77"/>
    <w:rsid w:val="00A4151B"/>
    <w:rsid w:val="00A419EF"/>
    <w:rsid w:val="00A41C06"/>
    <w:rsid w:val="00A41C57"/>
    <w:rsid w:val="00A427AA"/>
    <w:rsid w:val="00A42A41"/>
    <w:rsid w:val="00A42CAA"/>
    <w:rsid w:val="00A52775"/>
    <w:rsid w:val="00A54B5D"/>
    <w:rsid w:val="00A54D20"/>
    <w:rsid w:val="00A554F0"/>
    <w:rsid w:val="00A56E83"/>
    <w:rsid w:val="00A57908"/>
    <w:rsid w:val="00A618AA"/>
    <w:rsid w:val="00A61C4E"/>
    <w:rsid w:val="00A622D8"/>
    <w:rsid w:val="00A66AB6"/>
    <w:rsid w:val="00A73710"/>
    <w:rsid w:val="00A74BBB"/>
    <w:rsid w:val="00A7636A"/>
    <w:rsid w:val="00A776CB"/>
    <w:rsid w:val="00A77BFB"/>
    <w:rsid w:val="00A81226"/>
    <w:rsid w:val="00A838DA"/>
    <w:rsid w:val="00A840D9"/>
    <w:rsid w:val="00A847CF"/>
    <w:rsid w:val="00A849B0"/>
    <w:rsid w:val="00A84B62"/>
    <w:rsid w:val="00A85AB8"/>
    <w:rsid w:val="00A8775B"/>
    <w:rsid w:val="00A87D80"/>
    <w:rsid w:val="00A91E4A"/>
    <w:rsid w:val="00A94237"/>
    <w:rsid w:val="00A95EC0"/>
    <w:rsid w:val="00A96A42"/>
    <w:rsid w:val="00A97126"/>
    <w:rsid w:val="00A9745F"/>
    <w:rsid w:val="00AA0069"/>
    <w:rsid w:val="00AA03E4"/>
    <w:rsid w:val="00AA0852"/>
    <w:rsid w:val="00AA0E6B"/>
    <w:rsid w:val="00AA1876"/>
    <w:rsid w:val="00AA2170"/>
    <w:rsid w:val="00AA34F1"/>
    <w:rsid w:val="00AA4590"/>
    <w:rsid w:val="00AA48DE"/>
    <w:rsid w:val="00AA5A45"/>
    <w:rsid w:val="00AA5EC6"/>
    <w:rsid w:val="00AA6007"/>
    <w:rsid w:val="00AA71AB"/>
    <w:rsid w:val="00AA75DB"/>
    <w:rsid w:val="00AB01FF"/>
    <w:rsid w:val="00AB186B"/>
    <w:rsid w:val="00AB3559"/>
    <w:rsid w:val="00AC0586"/>
    <w:rsid w:val="00AC06C1"/>
    <w:rsid w:val="00AC415C"/>
    <w:rsid w:val="00AC43BD"/>
    <w:rsid w:val="00AC5720"/>
    <w:rsid w:val="00AC73C8"/>
    <w:rsid w:val="00AC7BBB"/>
    <w:rsid w:val="00AD1066"/>
    <w:rsid w:val="00AD11FB"/>
    <w:rsid w:val="00AD295F"/>
    <w:rsid w:val="00AE06CA"/>
    <w:rsid w:val="00AE0E2F"/>
    <w:rsid w:val="00AE1650"/>
    <w:rsid w:val="00AE1E45"/>
    <w:rsid w:val="00AE240B"/>
    <w:rsid w:val="00AE310C"/>
    <w:rsid w:val="00AE400D"/>
    <w:rsid w:val="00AE46A6"/>
    <w:rsid w:val="00AF1555"/>
    <w:rsid w:val="00AF1796"/>
    <w:rsid w:val="00AF2B1F"/>
    <w:rsid w:val="00AF2B34"/>
    <w:rsid w:val="00AF3417"/>
    <w:rsid w:val="00AF49DE"/>
    <w:rsid w:val="00AF4D29"/>
    <w:rsid w:val="00AF5AD2"/>
    <w:rsid w:val="00AF6EA7"/>
    <w:rsid w:val="00AF74AB"/>
    <w:rsid w:val="00AF7987"/>
    <w:rsid w:val="00AF7F66"/>
    <w:rsid w:val="00B002DD"/>
    <w:rsid w:val="00B042DC"/>
    <w:rsid w:val="00B04D6E"/>
    <w:rsid w:val="00B07C47"/>
    <w:rsid w:val="00B10F0C"/>
    <w:rsid w:val="00B11C25"/>
    <w:rsid w:val="00B11CB1"/>
    <w:rsid w:val="00B13A87"/>
    <w:rsid w:val="00B14F35"/>
    <w:rsid w:val="00B15034"/>
    <w:rsid w:val="00B156AD"/>
    <w:rsid w:val="00B158BF"/>
    <w:rsid w:val="00B1604F"/>
    <w:rsid w:val="00B160E7"/>
    <w:rsid w:val="00B17319"/>
    <w:rsid w:val="00B20B82"/>
    <w:rsid w:val="00B21B84"/>
    <w:rsid w:val="00B25A83"/>
    <w:rsid w:val="00B27EAE"/>
    <w:rsid w:val="00B31005"/>
    <w:rsid w:val="00B322F2"/>
    <w:rsid w:val="00B32733"/>
    <w:rsid w:val="00B327CC"/>
    <w:rsid w:val="00B32FF9"/>
    <w:rsid w:val="00B34EDC"/>
    <w:rsid w:val="00B3547B"/>
    <w:rsid w:val="00B376AC"/>
    <w:rsid w:val="00B408FD"/>
    <w:rsid w:val="00B40FE7"/>
    <w:rsid w:val="00B41010"/>
    <w:rsid w:val="00B41736"/>
    <w:rsid w:val="00B418F6"/>
    <w:rsid w:val="00B41A07"/>
    <w:rsid w:val="00B42C72"/>
    <w:rsid w:val="00B44A6F"/>
    <w:rsid w:val="00B46071"/>
    <w:rsid w:val="00B4616F"/>
    <w:rsid w:val="00B514B6"/>
    <w:rsid w:val="00B51707"/>
    <w:rsid w:val="00B51E0F"/>
    <w:rsid w:val="00B523AA"/>
    <w:rsid w:val="00B55FA6"/>
    <w:rsid w:val="00B56D5A"/>
    <w:rsid w:val="00B56EAB"/>
    <w:rsid w:val="00B60317"/>
    <w:rsid w:val="00B70488"/>
    <w:rsid w:val="00B7053A"/>
    <w:rsid w:val="00B7070D"/>
    <w:rsid w:val="00B72934"/>
    <w:rsid w:val="00B7349F"/>
    <w:rsid w:val="00B74E32"/>
    <w:rsid w:val="00B7525F"/>
    <w:rsid w:val="00B753D0"/>
    <w:rsid w:val="00B76C34"/>
    <w:rsid w:val="00B77B61"/>
    <w:rsid w:val="00B846FC"/>
    <w:rsid w:val="00B84BDC"/>
    <w:rsid w:val="00B8563C"/>
    <w:rsid w:val="00B87D3D"/>
    <w:rsid w:val="00B904B5"/>
    <w:rsid w:val="00B94260"/>
    <w:rsid w:val="00B94368"/>
    <w:rsid w:val="00B95B9C"/>
    <w:rsid w:val="00BA2CBB"/>
    <w:rsid w:val="00BA3623"/>
    <w:rsid w:val="00BA3813"/>
    <w:rsid w:val="00BA486F"/>
    <w:rsid w:val="00BA56E3"/>
    <w:rsid w:val="00BA7099"/>
    <w:rsid w:val="00BA755B"/>
    <w:rsid w:val="00BA7A28"/>
    <w:rsid w:val="00BB0A5A"/>
    <w:rsid w:val="00BB4D31"/>
    <w:rsid w:val="00BB688A"/>
    <w:rsid w:val="00BC0121"/>
    <w:rsid w:val="00BC2EB4"/>
    <w:rsid w:val="00BC3AB3"/>
    <w:rsid w:val="00BC6091"/>
    <w:rsid w:val="00BC6387"/>
    <w:rsid w:val="00BC63ED"/>
    <w:rsid w:val="00BD1496"/>
    <w:rsid w:val="00BD5915"/>
    <w:rsid w:val="00BD5E93"/>
    <w:rsid w:val="00BD6699"/>
    <w:rsid w:val="00BD7C2F"/>
    <w:rsid w:val="00BE0FFC"/>
    <w:rsid w:val="00BE1EFF"/>
    <w:rsid w:val="00BE3694"/>
    <w:rsid w:val="00BE3E1F"/>
    <w:rsid w:val="00BE4E8B"/>
    <w:rsid w:val="00BE5A73"/>
    <w:rsid w:val="00BE60D3"/>
    <w:rsid w:val="00BE6801"/>
    <w:rsid w:val="00BF07CC"/>
    <w:rsid w:val="00BF0F85"/>
    <w:rsid w:val="00BF1F62"/>
    <w:rsid w:val="00BF4481"/>
    <w:rsid w:val="00C012B8"/>
    <w:rsid w:val="00C0141E"/>
    <w:rsid w:val="00C018AB"/>
    <w:rsid w:val="00C01BAF"/>
    <w:rsid w:val="00C02648"/>
    <w:rsid w:val="00C070C4"/>
    <w:rsid w:val="00C079F4"/>
    <w:rsid w:val="00C07DA9"/>
    <w:rsid w:val="00C10C8A"/>
    <w:rsid w:val="00C12A0F"/>
    <w:rsid w:val="00C12FEE"/>
    <w:rsid w:val="00C14F72"/>
    <w:rsid w:val="00C150A0"/>
    <w:rsid w:val="00C1647B"/>
    <w:rsid w:val="00C172E1"/>
    <w:rsid w:val="00C17C4A"/>
    <w:rsid w:val="00C206DB"/>
    <w:rsid w:val="00C2662D"/>
    <w:rsid w:val="00C304B3"/>
    <w:rsid w:val="00C31D3F"/>
    <w:rsid w:val="00C32495"/>
    <w:rsid w:val="00C33262"/>
    <w:rsid w:val="00C34229"/>
    <w:rsid w:val="00C34CC9"/>
    <w:rsid w:val="00C3631D"/>
    <w:rsid w:val="00C368D0"/>
    <w:rsid w:val="00C40227"/>
    <w:rsid w:val="00C42F00"/>
    <w:rsid w:val="00C441C4"/>
    <w:rsid w:val="00C45ED6"/>
    <w:rsid w:val="00C476D0"/>
    <w:rsid w:val="00C509A3"/>
    <w:rsid w:val="00C50A9F"/>
    <w:rsid w:val="00C50C67"/>
    <w:rsid w:val="00C51143"/>
    <w:rsid w:val="00C51F3C"/>
    <w:rsid w:val="00C569BF"/>
    <w:rsid w:val="00C60DF4"/>
    <w:rsid w:val="00C61335"/>
    <w:rsid w:val="00C645BD"/>
    <w:rsid w:val="00C6500E"/>
    <w:rsid w:val="00C66077"/>
    <w:rsid w:val="00C673F3"/>
    <w:rsid w:val="00C67B05"/>
    <w:rsid w:val="00C70057"/>
    <w:rsid w:val="00C70F07"/>
    <w:rsid w:val="00C713BD"/>
    <w:rsid w:val="00C71605"/>
    <w:rsid w:val="00C7368C"/>
    <w:rsid w:val="00C743B6"/>
    <w:rsid w:val="00C74D59"/>
    <w:rsid w:val="00C756C3"/>
    <w:rsid w:val="00C766DB"/>
    <w:rsid w:val="00C82DFF"/>
    <w:rsid w:val="00C842D8"/>
    <w:rsid w:val="00C86763"/>
    <w:rsid w:val="00C902FC"/>
    <w:rsid w:val="00C90844"/>
    <w:rsid w:val="00C9475F"/>
    <w:rsid w:val="00C9517A"/>
    <w:rsid w:val="00C96367"/>
    <w:rsid w:val="00C97C42"/>
    <w:rsid w:val="00CA27DF"/>
    <w:rsid w:val="00CA350A"/>
    <w:rsid w:val="00CA3FA6"/>
    <w:rsid w:val="00CA51C4"/>
    <w:rsid w:val="00CA537A"/>
    <w:rsid w:val="00CA59B1"/>
    <w:rsid w:val="00CA629D"/>
    <w:rsid w:val="00CA7164"/>
    <w:rsid w:val="00CB11FB"/>
    <w:rsid w:val="00CB3EB0"/>
    <w:rsid w:val="00CB44A4"/>
    <w:rsid w:val="00CB4EBD"/>
    <w:rsid w:val="00CB5083"/>
    <w:rsid w:val="00CB609B"/>
    <w:rsid w:val="00CC1E43"/>
    <w:rsid w:val="00CC2110"/>
    <w:rsid w:val="00CD0795"/>
    <w:rsid w:val="00CD07AF"/>
    <w:rsid w:val="00CD1632"/>
    <w:rsid w:val="00CD1681"/>
    <w:rsid w:val="00CD19B6"/>
    <w:rsid w:val="00CD3012"/>
    <w:rsid w:val="00CD3250"/>
    <w:rsid w:val="00CD3CED"/>
    <w:rsid w:val="00CD5BCE"/>
    <w:rsid w:val="00CD5D1A"/>
    <w:rsid w:val="00CD6578"/>
    <w:rsid w:val="00CD6D92"/>
    <w:rsid w:val="00CD74E7"/>
    <w:rsid w:val="00CE002D"/>
    <w:rsid w:val="00CE480E"/>
    <w:rsid w:val="00CE6896"/>
    <w:rsid w:val="00CE6AE2"/>
    <w:rsid w:val="00CF1425"/>
    <w:rsid w:val="00CF3B88"/>
    <w:rsid w:val="00CF3C6B"/>
    <w:rsid w:val="00CF5780"/>
    <w:rsid w:val="00CF6BB9"/>
    <w:rsid w:val="00CF78F9"/>
    <w:rsid w:val="00D00803"/>
    <w:rsid w:val="00D00B9A"/>
    <w:rsid w:val="00D00D99"/>
    <w:rsid w:val="00D0170F"/>
    <w:rsid w:val="00D026F8"/>
    <w:rsid w:val="00D0594B"/>
    <w:rsid w:val="00D059D8"/>
    <w:rsid w:val="00D074D3"/>
    <w:rsid w:val="00D07FE0"/>
    <w:rsid w:val="00D10552"/>
    <w:rsid w:val="00D111B4"/>
    <w:rsid w:val="00D12B06"/>
    <w:rsid w:val="00D159F0"/>
    <w:rsid w:val="00D17033"/>
    <w:rsid w:val="00D22B4D"/>
    <w:rsid w:val="00D24732"/>
    <w:rsid w:val="00D25C61"/>
    <w:rsid w:val="00D26783"/>
    <w:rsid w:val="00D304A5"/>
    <w:rsid w:val="00D30DB6"/>
    <w:rsid w:val="00D31349"/>
    <w:rsid w:val="00D32AB3"/>
    <w:rsid w:val="00D33ABB"/>
    <w:rsid w:val="00D373BE"/>
    <w:rsid w:val="00D41F78"/>
    <w:rsid w:val="00D44BD6"/>
    <w:rsid w:val="00D50700"/>
    <w:rsid w:val="00D52206"/>
    <w:rsid w:val="00D53DCC"/>
    <w:rsid w:val="00D555EF"/>
    <w:rsid w:val="00D55C8E"/>
    <w:rsid w:val="00D55F00"/>
    <w:rsid w:val="00D568F3"/>
    <w:rsid w:val="00D56A6C"/>
    <w:rsid w:val="00D571F5"/>
    <w:rsid w:val="00D57DB4"/>
    <w:rsid w:val="00D57E68"/>
    <w:rsid w:val="00D57FC3"/>
    <w:rsid w:val="00D6020C"/>
    <w:rsid w:val="00D62AD4"/>
    <w:rsid w:val="00D65BCB"/>
    <w:rsid w:val="00D666D1"/>
    <w:rsid w:val="00D67B24"/>
    <w:rsid w:val="00D707A2"/>
    <w:rsid w:val="00D7139B"/>
    <w:rsid w:val="00D72F7B"/>
    <w:rsid w:val="00D7398C"/>
    <w:rsid w:val="00D74463"/>
    <w:rsid w:val="00D7448B"/>
    <w:rsid w:val="00D75926"/>
    <w:rsid w:val="00D75F67"/>
    <w:rsid w:val="00D8661B"/>
    <w:rsid w:val="00D87091"/>
    <w:rsid w:val="00D872D9"/>
    <w:rsid w:val="00D90066"/>
    <w:rsid w:val="00D9031B"/>
    <w:rsid w:val="00D90395"/>
    <w:rsid w:val="00D90452"/>
    <w:rsid w:val="00D90D0A"/>
    <w:rsid w:val="00D90D85"/>
    <w:rsid w:val="00D92614"/>
    <w:rsid w:val="00D92DEB"/>
    <w:rsid w:val="00D92FD5"/>
    <w:rsid w:val="00D945B1"/>
    <w:rsid w:val="00D963D1"/>
    <w:rsid w:val="00D96DE3"/>
    <w:rsid w:val="00D97835"/>
    <w:rsid w:val="00DA011A"/>
    <w:rsid w:val="00DA21EE"/>
    <w:rsid w:val="00DA4E92"/>
    <w:rsid w:val="00DA7387"/>
    <w:rsid w:val="00DA7B57"/>
    <w:rsid w:val="00DB018A"/>
    <w:rsid w:val="00DB1CEC"/>
    <w:rsid w:val="00DB4007"/>
    <w:rsid w:val="00DB516B"/>
    <w:rsid w:val="00DB69BE"/>
    <w:rsid w:val="00DB7008"/>
    <w:rsid w:val="00DC0A84"/>
    <w:rsid w:val="00DC25C3"/>
    <w:rsid w:val="00DC30A4"/>
    <w:rsid w:val="00DC35BF"/>
    <w:rsid w:val="00DC3ECF"/>
    <w:rsid w:val="00DC45B0"/>
    <w:rsid w:val="00DC71D0"/>
    <w:rsid w:val="00DD047D"/>
    <w:rsid w:val="00DD0BED"/>
    <w:rsid w:val="00DD10E9"/>
    <w:rsid w:val="00DD20AE"/>
    <w:rsid w:val="00DD2467"/>
    <w:rsid w:val="00DD31C8"/>
    <w:rsid w:val="00DD3FEF"/>
    <w:rsid w:val="00DD779F"/>
    <w:rsid w:val="00DE59AA"/>
    <w:rsid w:val="00DE7D73"/>
    <w:rsid w:val="00DF166D"/>
    <w:rsid w:val="00DF2AC4"/>
    <w:rsid w:val="00DF2DF4"/>
    <w:rsid w:val="00DF322D"/>
    <w:rsid w:val="00DF35E8"/>
    <w:rsid w:val="00DF3D46"/>
    <w:rsid w:val="00DF42EA"/>
    <w:rsid w:val="00DF4DA6"/>
    <w:rsid w:val="00DF6F86"/>
    <w:rsid w:val="00E00E96"/>
    <w:rsid w:val="00E00FB7"/>
    <w:rsid w:val="00E02211"/>
    <w:rsid w:val="00E0243D"/>
    <w:rsid w:val="00E024EC"/>
    <w:rsid w:val="00E04DCA"/>
    <w:rsid w:val="00E07CAD"/>
    <w:rsid w:val="00E10ACD"/>
    <w:rsid w:val="00E113A2"/>
    <w:rsid w:val="00E11EBE"/>
    <w:rsid w:val="00E12545"/>
    <w:rsid w:val="00E125E8"/>
    <w:rsid w:val="00E139F3"/>
    <w:rsid w:val="00E147AD"/>
    <w:rsid w:val="00E14BC5"/>
    <w:rsid w:val="00E17410"/>
    <w:rsid w:val="00E21F55"/>
    <w:rsid w:val="00E222B5"/>
    <w:rsid w:val="00E24A97"/>
    <w:rsid w:val="00E2780E"/>
    <w:rsid w:val="00E340CA"/>
    <w:rsid w:val="00E36669"/>
    <w:rsid w:val="00E36DAA"/>
    <w:rsid w:val="00E40E20"/>
    <w:rsid w:val="00E414CC"/>
    <w:rsid w:val="00E41611"/>
    <w:rsid w:val="00E422AA"/>
    <w:rsid w:val="00E45CA4"/>
    <w:rsid w:val="00E46565"/>
    <w:rsid w:val="00E46862"/>
    <w:rsid w:val="00E4763B"/>
    <w:rsid w:val="00E523DF"/>
    <w:rsid w:val="00E53A9C"/>
    <w:rsid w:val="00E53BFA"/>
    <w:rsid w:val="00E543A7"/>
    <w:rsid w:val="00E54A95"/>
    <w:rsid w:val="00E55CB6"/>
    <w:rsid w:val="00E6204E"/>
    <w:rsid w:val="00E678FD"/>
    <w:rsid w:val="00E67952"/>
    <w:rsid w:val="00E7323C"/>
    <w:rsid w:val="00E73AEB"/>
    <w:rsid w:val="00E748B6"/>
    <w:rsid w:val="00E764F4"/>
    <w:rsid w:val="00E769E4"/>
    <w:rsid w:val="00E76B83"/>
    <w:rsid w:val="00E82D9D"/>
    <w:rsid w:val="00E8318F"/>
    <w:rsid w:val="00E863CD"/>
    <w:rsid w:val="00E8731D"/>
    <w:rsid w:val="00E8758D"/>
    <w:rsid w:val="00E87B01"/>
    <w:rsid w:val="00E90D1B"/>
    <w:rsid w:val="00E91036"/>
    <w:rsid w:val="00E931CC"/>
    <w:rsid w:val="00E93DF0"/>
    <w:rsid w:val="00E94942"/>
    <w:rsid w:val="00E94B87"/>
    <w:rsid w:val="00EA12A4"/>
    <w:rsid w:val="00EA27D7"/>
    <w:rsid w:val="00EA286E"/>
    <w:rsid w:val="00EA2DF6"/>
    <w:rsid w:val="00EA3690"/>
    <w:rsid w:val="00EA3C31"/>
    <w:rsid w:val="00EA3E96"/>
    <w:rsid w:val="00EA45B7"/>
    <w:rsid w:val="00EA4B1F"/>
    <w:rsid w:val="00EA6ACF"/>
    <w:rsid w:val="00EA7EF0"/>
    <w:rsid w:val="00EB31A2"/>
    <w:rsid w:val="00EB33BF"/>
    <w:rsid w:val="00EB3973"/>
    <w:rsid w:val="00EB3EB8"/>
    <w:rsid w:val="00EB4D9E"/>
    <w:rsid w:val="00EB4FE6"/>
    <w:rsid w:val="00EB5C33"/>
    <w:rsid w:val="00EB6B3E"/>
    <w:rsid w:val="00EB75C4"/>
    <w:rsid w:val="00EC02D5"/>
    <w:rsid w:val="00EC0D3C"/>
    <w:rsid w:val="00EC10DC"/>
    <w:rsid w:val="00EC2651"/>
    <w:rsid w:val="00EC2EAB"/>
    <w:rsid w:val="00EC327F"/>
    <w:rsid w:val="00EC5F8F"/>
    <w:rsid w:val="00ED0CF7"/>
    <w:rsid w:val="00ED19EB"/>
    <w:rsid w:val="00ED4479"/>
    <w:rsid w:val="00ED57C9"/>
    <w:rsid w:val="00EE04C6"/>
    <w:rsid w:val="00EE0A70"/>
    <w:rsid w:val="00EE0F61"/>
    <w:rsid w:val="00EE36EF"/>
    <w:rsid w:val="00EE6913"/>
    <w:rsid w:val="00EF2CE4"/>
    <w:rsid w:val="00EF3350"/>
    <w:rsid w:val="00EF359B"/>
    <w:rsid w:val="00EF437B"/>
    <w:rsid w:val="00EF4553"/>
    <w:rsid w:val="00EF5385"/>
    <w:rsid w:val="00EF5933"/>
    <w:rsid w:val="00EF63A7"/>
    <w:rsid w:val="00F00B5F"/>
    <w:rsid w:val="00F015B8"/>
    <w:rsid w:val="00F047BC"/>
    <w:rsid w:val="00F047EE"/>
    <w:rsid w:val="00F048E9"/>
    <w:rsid w:val="00F056C1"/>
    <w:rsid w:val="00F0578B"/>
    <w:rsid w:val="00F10BCC"/>
    <w:rsid w:val="00F10C85"/>
    <w:rsid w:val="00F12EB1"/>
    <w:rsid w:val="00F16401"/>
    <w:rsid w:val="00F17094"/>
    <w:rsid w:val="00F17394"/>
    <w:rsid w:val="00F1754A"/>
    <w:rsid w:val="00F21C59"/>
    <w:rsid w:val="00F21D05"/>
    <w:rsid w:val="00F21DB7"/>
    <w:rsid w:val="00F23E40"/>
    <w:rsid w:val="00F244F2"/>
    <w:rsid w:val="00F25B69"/>
    <w:rsid w:val="00F264A2"/>
    <w:rsid w:val="00F31643"/>
    <w:rsid w:val="00F3485E"/>
    <w:rsid w:val="00F34BB4"/>
    <w:rsid w:val="00F35ED1"/>
    <w:rsid w:val="00F37474"/>
    <w:rsid w:val="00F374AC"/>
    <w:rsid w:val="00F40483"/>
    <w:rsid w:val="00F409BF"/>
    <w:rsid w:val="00F44B1E"/>
    <w:rsid w:val="00F45644"/>
    <w:rsid w:val="00F46E3A"/>
    <w:rsid w:val="00F5181C"/>
    <w:rsid w:val="00F52ACB"/>
    <w:rsid w:val="00F52D24"/>
    <w:rsid w:val="00F5493A"/>
    <w:rsid w:val="00F54A6F"/>
    <w:rsid w:val="00F54E57"/>
    <w:rsid w:val="00F5580E"/>
    <w:rsid w:val="00F575C7"/>
    <w:rsid w:val="00F5760F"/>
    <w:rsid w:val="00F60584"/>
    <w:rsid w:val="00F60FEA"/>
    <w:rsid w:val="00F649CD"/>
    <w:rsid w:val="00F64C62"/>
    <w:rsid w:val="00F64F15"/>
    <w:rsid w:val="00F65A87"/>
    <w:rsid w:val="00F66EF4"/>
    <w:rsid w:val="00F670E6"/>
    <w:rsid w:val="00F67932"/>
    <w:rsid w:val="00F703DB"/>
    <w:rsid w:val="00F70F34"/>
    <w:rsid w:val="00F70F62"/>
    <w:rsid w:val="00F71D9A"/>
    <w:rsid w:val="00F71EF1"/>
    <w:rsid w:val="00F72CF5"/>
    <w:rsid w:val="00F736AA"/>
    <w:rsid w:val="00F742D7"/>
    <w:rsid w:val="00F7614B"/>
    <w:rsid w:val="00F766BB"/>
    <w:rsid w:val="00F77318"/>
    <w:rsid w:val="00F81760"/>
    <w:rsid w:val="00F87C95"/>
    <w:rsid w:val="00F907AD"/>
    <w:rsid w:val="00F9151F"/>
    <w:rsid w:val="00F92504"/>
    <w:rsid w:val="00F9346C"/>
    <w:rsid w:val="00F93EE2"/>
    <w:rsid w:val="00F94446"/>
    <w:rsid w:val="00F94FAB"/>
    <w:rsid w:val="00F96538"/>
    <w:rsid w:val="00F96CD6"/>
    <w:rsid w:val="00FA05B8"/>
    <w:rsid w:val="00FA0A48"/>
    <w:rsid w:val="00FA18CA"/>
    <w:rsid w:val="00FA35C5"/>
    <w:rsid w:val="00FA3D76"/>
    <w:rsid w:val="00FA4F99"/>
    <w:rsid w:val="00FA5EFF"/>
    <w:rsid w:val="00FA71D0"/>
    <w:rsid w:val="00FA76FF"/>
    <w:rsid w:val="00FA772B"/>
    <w:rsid w:val="00FB05C5"/>
    <w:rsid w:val="00FB08E5"/>
    <w:rsid w:val="00FB1273"/>
    <w:rsid w:val="00FB1438"/>
    <w:rsid w:val="00FB1490"/>
    <w:rsid w:val="00FB18D8"/>
    <w:rsid w:val="00FB25D0"/>
    <w:rsid w:val="00FB29DB"/>
    <w:rsid w:val="00FB384D"/>
    <w:rsid w:val="00FB3B54"/>
    <w:rsid w:val="00FB3CF1"/>
    <w:rsid w:val="00FB451C"/>
    <w:rsid w:val="00FB6241"/>
    <w:rsid w:val="00FB66D7"/>
    <w:rsid w:val="00FB6906"/>
    <w:rsid w:val="00FB6971"/>
    <w:rsid w:val="00FB7DD9"/>
    <w:rsid w:val="00FB7F9C"/>
    <w:rsid w:val="00FC102E"/>
    <w:rsid w:val="00FC10CC"/>
    <w:rsid w:val="00FC26A6"/>
    <w:rsid w:val="00FC27FF"/>
    <w:rsid w:val="00FC3150"/>
    <w:rsid w:val="00FC7BD5"/>
    <w:rsid w:val="00FD04DD"/>
    <w:rsid w:val="00FD0B3C"/>
    <w:rsid w:val="00FD17C7"/>
    <w:rsid w:val="00FD1CE6"/>
    <w:rsid w:val="00FD257F"/>
    <w:rsid w:val="00FD381D"/>
    <w:rsid w:val="00FD4752"/>
    <w:rsid w:val="00FD7122"/>
    <w:rsid w:val="00FD7C53"/>
    <w:rsid w:val="00FE1E69"/>
    <w:rsid w:val="00FE266C"/>
    <w:rsid w:val="00FE3350"/>
    <w:rsid w:val="00FE59D1"/>
    <w:rsid w:val="00FE683F"/>
    <w:rsid w:val="00FF028B"/>
    <w:rsid w:val="00FF1A3E"/>
    <w:rsid w:val="00FF1C2D"/>
    <w:rsid w:val="00FF27FE"/>
    <w:rsid w:val="00FF2C61"/>
    <w:rsid w:val="00FF361C"/>
    <w:rsid w:val="00FF3861"/>
    <w:rsid w:val="00FF53C9"/>
    <w:rsid w:val="00FF6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6FAAD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7AF9"/>
    <w:pPr>
      <w:spacing w:before="60" w:after="60" w:line="264" w:lineRule="auto"/>
    </w:pPr>
    <w:rPr>
      <w:rFonts w:ascii="BentonSans Book" w:eastAsia="MS Mincho" w:hAnsi="BentonSans Book"/>
      <w:sz w:val="18"/>
      <w:szCs w:val="24"/>
      <w:lang w:val="de-DE"/>
    </w:rPr>
  </w:style>
  <w:style w:type="paragraph" w:styleId="Heading1">
    <w:name w:val="heading 1"/>
    <w:basedOn w:val="Normal"/>
    <w:next w:val="Normal"/>
    <w:link w:val="Heading1Char"/>
    <w:qFormat/>
    <w:rsid w:val="00327AF9"/>
    <w:pPr>
      <w:keepNext/>
      <w:keepLines/>
      <w:pageBreakBefore/>
      <w:numPr>
        <w:numId w:val="7"/>
      </w:numPr>
      <w:spacing w:before="120" w:after="560" w:line="480" w:lineRule="exact"/>
      <w:ind w:left="851" w:hanging="851"/>
      <w:outlineLvl w:val="0"/>
    </w:pPr>
    <w:rPr>
      <w:rFonts w:ascii="BentonSans Bold" w:eastAsia="SimSun" w:hAnsi="BentonSans Bold"/>
      <w:bCs/>
      <w:color w:val="666666"/>
      <w:sz w:val="40"/>
      <w:szCs w:val="28"/>
    </w:rPr>
  </w:style>
  <w:style w:type="paragraph" w:styleId="Heading2">
    <w:name w:val="heading 2"/>
    <w:aliases w:val="Chapter Title,Überschrift 2"/>
    <w:basedOn w:val="Heading1"/>
    <w:next w:val="Normal"/>
    <w:link w:val="Heading2Char"/>
    <w:unhideWhenUsed/>
    <w:qFormat/>
    <w:rsid w:val="00327AF9"/>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327AF9"/>
    <w:pPr>
      <w:numPr>
        <w:ilvl w:val="2"/>
      </w:numPr>
      <w:outlineLvl w:val="2"/>
    </w:pPr>
    <w:rPr>
      <w:bCs/>
    </w:rPr>
  </w:style>
  <w:style w:type="paragraph" w:styleId="Heading4">
    <w:name w:val="heading 4"/>
    <w:aliases w:val="Map Title,Bullet 1,PA Micro Section,ASAPHeading 4"/>
    <w:basedOn w:val="Heading2"/>
    <w:next w:val="Normal"/>
    <w:link w:val="Heading4Char"/>
    <w:unhideWhenUsed/>
    <w:qFormat/>
    <w:rsid w:val="00327AF9"/>
    <w:pPr>
      <w:numPr>
        <w:ilvl w:val="3"/>
      </w:numPr>
      <w:outlineLvl w:val="3"/>
    </w:pPr>
    <w:rPr>
      <w:bCs/>
      <w:iCs/>
    </w:rPr>
  </w:style>
  <w:style w:type="paragraph" w:styleId="Heading5">
    <w:name w:val="heading 5"/>
    <w:basedOn w:val="Heading2"/>
    <w:next w:val="Normal"/>
    <w:link w:val="Heading5Char"/>
    <w:unhideWhenUsed/>
    <w:qFormat/>
    <w:rsid w:val="00327AF9"/>
    <w:pPr>
      <w:numPr>
        <w:ilvl w:val="4"/>
      </w:numPr>
      <w:ind w:left="1701" w:hanging="1701"/>
      <w:outlineLvl w:val="4"/>
    </w:pPr>
  </w:style>
  <w:style w:type="paragraph" w:styleId="Heading6">
    <w:name w:val="heading 6"/>
    <w:basedOn w:val="Heading2"/>
    <w:next w:val="Normal"/>
    <w:link w:val="Heading6Char"/>
    <w:uiPriority w:val="9"/>
    <w:unhideWhenUsed/>
    <w:qFormat/>
    <w:rsid w:val="00327AF9"/>
    <w:pPr>
      <w:numPr>
        <w:ilvl w:val="5"/>
      </w:numPr>
      <w:ind w:left="1871" w:hanging="1871"/>
      <w:outlineLvl w:val="5"/>
    </w:pPr>
    <w:rPr>
      <w:iCs/>
    </w:rPr>
  </w:style>
  <w:style w:type="paragraph" w:styleId="Heading7">
    <w:name w:val="heading 7"/>
    <w:basedOn w:val="Heading2"/>
    <w:next w:val="Normal"/>
    <w:link w:val="Heading7Char"/>
    <w:uiPriority w:val="9"/>
    <w:unhideWhenUsed/>
    <w:qFormat/>
    <w:rsid w:val="00327AF9"/>
    <w:pPr>
      <w:numPr>
        <w:ilvl w:val="6"/>
      </w:numPr>
      <w:ind w:left="1985" w:hanging="1985"/>
      <w:outlineLvl w:val="6"/>
    </w:pPr>
    <w:rPr>
      <w:iCs/>
    </w:rPr>
  </w:style>
  <w:style w:type="paragraph" w:styleId="Heading8">
    <w:name w:val="heading 8"/>
    <w:basedOn w:val="Heading2"/>
    <w:next w:val="Normal"/>
    <w:link w:val="Heading8Char"/>
    <w:uiPriority w:val="9"/>
    <w:unhideWhenUsed/>
    <w:qFormat/>
    <w:rsid w:val="00327AF9"/>
    <w:pPr>
      <w:numPr>
        <w:ilvl w:val="7"/>
      </w:numPr>
      <w:ind w:left="2268" w:hanging="2268"/>
      <w:outlineLvl w:val="7"/>
    </w:pPr>
    <w:rPr>
      <w:szCs w:val="20"/>
    </w:rPr>
  </w:style>
  <w:style w:type="paragraph" w:styleId="Heading9">
    <w:name w:val="heading 9"/>
    <w:basedOn w:val="Heading2"/>
    <w:next w:val="Normal"/>
    <w:link w:val="Heading9Char"/>
    <w:uiPriority w:val="9"/>
    <w:unhideWhenUsed/>
    <w:qFormat/>
    <w:rsid w:val="00327AF9"/>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27AF9"/>
    <w:rPr>
      <w:rFonts w:ascii="BentonSans Bold" w:hAnsi="BentonSans Bold"/>
      <w:bCs/>
      <w:color w:val="666666"/>
      <w:sz w:val="40"/>
      <w:szCs w:val="28"/>
      <w:lang w:eastAsia="en-US"/>
    </w:rPr>
  </w:style>
  <w:style w:type="character" w:customStyle="1" w:styleId="Heading2Char">
    <w:name w:val="Heading 2 Char"/>
    <w:aliases w:val="Chapter Title Char,Überschrift 2 Char"/>
    <w:link w:val="Heading2"/>
    <w:rsid w:val="00327AF9"/>
    <w:rPr>
      <w:rFonts w:ascii="BentonSans Bold" w:hAnsi="BentonSans Bold"/>
      <w:color w:val="666666"/>
      <w:sz w:val="30"/>
      <w:szCs w:val="26"/>
      <w:lang w:eastAsia="en-US"/>
    </w:rPr>
  </w:style>
  <w:style w:type="character" w:customStyle="1" w:styleId="Heading3Char">
    <w:name w:val="Heading 3 Char"/>
    <w:link w:val="Heading3"/>
    <w:rsid w:val="00327AF9"/>
    <w:rPr>
      <w:rFonts w:ascii="BentonSans Bold" w:hAnsi="BentonSans Bold"/>
      <w:bCs/>
      <w:color w:val="666666"/>
      <w:sz w:val="30"/>
      <w:szCs w:val="26"/>
      <w:lang w:eastAsia="en-US"/>
    </w:rPr>
  </w:style>
  <w:style w:type="character" w:customStyle="1" w:styleId="Heading4Char">
    <w:name w:val="Heading 4 Char"/>
    <w:aliases w:val="Map Title Char,Bullet 1 Char,PA Micro Section Char,ASAPHeading 4 Char"/>
    <w:link w:val="Heading4"/>
    <w:rsid w:val="00327AF9"/>
    <w:rPr>
      <w:rFonts w:ascii="BentonSans Bold" w:hAnsi="BentonSans Bold"/>
      <w:bCs/>
      <w:iCs/>
      <w:color w:val="666666"/>
      <w:sz w:val="30"/>
      <w:szCs w:val="26"/>
      <w:lang w:eastAsia="en-US"/>
    </w:rPr>
  </w:style>
  <w:style w:type="character" w:customStyle="1" w:styleId="Heading5Char">
    <w:name w:val="Heading 5 Char"/>
    <w:link w:val="Heading5"/>
    <w:rsid w:val="00327AF9"/>
    <w:rPr>
      <w:rFonts w:ascii="BentonSans Bold" w:hAnsi="BentonSans Bold"/>
      <w:color w:val="666666"/>
      <w:sz w:val="30"/>
      <w:szCs w:val="26"/>
      <w:lang w:eastAsia="en-US"/>
    </w:rPr>
  </w:style>
  <w:style w:type="character" w:customStyle="1" w:styleId="Heading6Char">
    <w:name w:val="Heading 6 Char"/>
    <w:link w:val="Heading6"/>
    <w:uiPriority w:val="9"/>
    <w:rsid w:val="00327AF9"/>
    <w:rPr>
      <w:rFonts w:ascii="BentonSans Bold" w:hAnsi="BentonSans Bold"/>
      <w:iCs/>
      <w:color w:val="666666"/>
      <w:sz w:val="30"/>
      <w:szCs w:val="26"/>
      <w:lang w:eastAsia="en-US"/>
    </w:rPr>
  </w:style>
  <w:style w:type="character" w:customStyle="1" w:styleId="Heading7Char">
    <w:name w:val="Heading 7 Char"/>
    <w:link w:val="Heading7"/>
    <w:uiPriority w:val="9"/>
    <w:rsid w:val="00327AF9"/>
    <w:rPr>
      <w:rFonts w:ascii="BentonSans Bold" w:hAnsi="BentonSans Bold"/>
      <w:iCs/>
      <w:color w:val="666666"/>
      <w:sz w:val="30"/>
      <w:szCs w:val="26"/>
      <w:lang w:eastAsia="en-US"/>
    </w:rPr>
  </w:style>
  <w:style w:type="character" w:customStyle="1" w:styleId="Heading8Char">
    <w:name w:val="Heading 8 Char"/>
    <w:link w:val="Heading8"/>
    <w:uiPriority w:val="9"/>
    <w:rsid w:val="00327AF9"/>
    <w:rPr>
      <w:rFonts w:ascii="BentonSans Bold" w:hAnsi="BentonSans Bold"/>
      <w:color w:val="666666"/>
      <w:sz w:val="30"/>
      <w:lang w:eastAsia="en-US"/>
    </w:rPr>
  </w:style>
  <w:style w:type="character" w:customStyle="1" w:styleId="Heading9Char">
    <w:name w:val="Heading 9 Char"/>
    <w:link w:val="Heading9"/>
    <w:uiPriority w:val="9"/>
    <w:rsid w:val="00327AF9"/>
    <w:rPr>
      <w:rFonts w:ascii="BentonSans Bold" w:hAnsi="BentonSans Bold"/>
      <w:iCs/>
      <w:color w:val="666666"/>
      <w:sz w:val="30"/>
      <w:lang w:eastAsia="en-US"/>
    </w:rPr>
  </w:style>
  <w:style w:type="paragraph" w:customStyle="1" w:styleId="SAPCollateralType">
    <w:name w:val="SAP_CollateralType"/>
    <w:basedOn w:val="SAPMainTitle"/>
    <w:locked/>
    <w:rsid w:val="00327AF9"/>
    <w:rPr>
      <w:color w:val="auto"/>
      <w:sz w:val="24"/>
    </w:rPr>
  </w:style>
  <w:style w:type="paragraph" w:customStyle="1" w:styleId="SAPMainTitle">
    <w:name w:val="SAP_MainTitle"/>
    <w:basedOn w:val="Normal"/>
    <w:next w:val="SAPSubTitle"/>
    <w:rsid w:val="00327AF9"/>
    <w:pPr>
      <w:spacing w:before="0" w:after="0" w:line="240" w:lineRule="auto"/>
      <w:ind w:left="170" w:right="170"/>
    </w:pPr>
    <w:rPr>
      <w:rFonts w:ascii="BentonSans Bold" w:hAnsi="BentonSans Bold"/>
      <w:color w:val="FFFFFF"/>
      <w:sz w:val="40"/>
      <w:u w:color="000000"/>
    </w:rPr>
  </w:style>
  <w:style w:type="paragraph" w:customStyle="1" w:styleId="SAPSubTitle">
    <w:name w:val="SAP_SubTitle"/>
    <w:basedOn w:val="SAPMainTitle"/>
    <w:rsid w:val="00327AF9"/>
    <w:pPr>
      <w:spacing w:before="120"/>
    </w:pPr>
    <w:rPr>
      <w:sz w:val="28"/>
    </w:rPr>
  </w:style>
  <w:style w:type="paragraph" w:customStyle="1" w:styleId="SAPSecurityLevel">
    <w:name w:val="SAP_SecurityLevel"/>
    <w:basedOn w:val="SAPMainTitle"/>
    <w:locked/>
    <w:rsid w:val="00327AF9"/>
    <w:pPr>
      <w:spacing w:line="260" w:lineRule="exact"/>
      <w:jc w:val="right"/>
    </w:pPr>
    <w:rPr>
      <w:caps/>
      <w:color w:val="auto"/>
      <w:spacing w:val="10"/>
      <w:sz w:val="20"/>
    </w:rPr>
  </w:style>
  <w:style w:type="paragraph" w:customStyle="1" w:styleId="SAPDocumentVersion">
    <w:name w:val="SAP_DocumentVersion"/>
    <w:basedOn w:val="SAPSecurityLevel"/>
    <w:rsid w:val="00327AF9"/>
    <w:pPr>
      <w:spacing w:line="300" w:lineRule="exact"/>
      <w:jc w:val="left"/>
    </w:pPr>
    <w:rPr>
      <w:rFonts w:ascii="BentonSans Book" w:hAnsi="BentonSans Book"/>
      <w:caps w:val="0"/>
      <w:spacing w:val="0"/>
      <w:sz w:val="24"/>
    </w:rPr>
  </w:style>
  <w:style w:type="paragraph" w:customStyle="1" w:styleId="SAPMaterialNumber">
    <w:name w:val="SAP_MaterialNumber"/>
    <w:basedOn w:val="SAPDocumentVersion"/>
    <w:locked/>
    <w:rsid w:val="00327AF9"/>
    <w:pPr>
      <w:spacing w:before="120" w:line="180" w:lineRule="exact"/>
      <w:ind w:left="0" w:right="0"/>
      <w:jc w:val="center"/>
    </w:pPr>
    <w:rPr>
      <w:rFonts w:ascii="BentonSans Bold" w:hAnsi="BentonSans Bold"/>
      <w:sz w:val="12"/>
    </w:rPr>
  </w:style>
  <w:style w:type="table" w:styleId="TableGrid">
    <w:name w:val="Table Grid"/>
    <w:basedOn w:val="TableNormal"/>
    <w:uiPriority w:val="59"/>
    <w:rsid w:val="00327AF9"/>
    <w:rPr>
      <w:rFonts w:ascii="SAPSerifRegular" w:eastAsia="MS Mincho" w:hAnsi="SAPSerifRegula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27AF9"/>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327AF9"/>
    <w:rPr>
      <w:rFonts w:ascii="Tahoma" w:eastAsia="MS Mincho" w:hAnsi="Tahoma" w:cs="Tahoma"/>
      <w:sz w:val="16"/>
      <w:szCs w:val="16"/>
      <w:lang w:eastAsia="en-US"/>
    </w:rPr>
  </w:style>
  <w:style w:type="paragraph" w:customStyle="1" w:styleId="SAPTargetAudienceTitle">
    <w:name w:val="SAP_TargetAudienceTitle"/>
    <w:basedOn w:val="SAPMainTitle"/>
    <w:locked/>
    <w:rsid w:val="00327AF9"/>
    <w:pPr>
      <w:spacing w:before="1080"/>
    </w:pPr>
    <w:rPr>
      <w:b/>
      <w:color w:val="999999"/>
      <w:sz w:val="20"/>
    </w:rPr>
  </w:style>
  <w:style w:type="paragraph" w:customStyle="1" w:styleId="SAPTargetAudience">
    <w:name w:val="SAP_TargetAudience"/>
    <w:basedOn w:val="Normal"/>
    <w:locked/>
    <w:rsid w:val="00327AF9"/>
    <w:pPr>
      <w:ind w:left="170" w:right="170"/>
    </w:pPr>
  </w:style>
  <w:style w:type="paragraph" w:customStyle="1" w:styleId="SAPHeading1NoNumber">
    <w:name w:val="SAP_Heading1NoNumber"/>
    <w:basedOn w:val="Heading1"/>
    <w:next w:val="Normal"/>
    <w:locked/>
    <w:rsid w:val="00327AF9"/>
    <w:pPr>
      <w:numPr>
        <w:numId w:val="0"/>
      </w:numPr>
      <w:outlineLvl w:val="9"/>
    </w:pPr>
  </w:style>
  <w:style w:type="table" w:customStyle="1" w:styleId="LightShading1">
    <w:name w:val="Light Shading1"/>
    <w:basedOn w:val="TableNormal"/>
    <w:uiPriority w:val="60"/>
    <w:locked/>
    <w:rsid w:val="00327AF9"/>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locked/>
    <w:rsid w:val="00327AF9"/>
    <w:rPr>
      <w:rFonts w:ascii="SAPSerifRegular" w:eastAsia="MS Mincho" w:hAnsi="SAPSerifRegular"/>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327AF9"/>
    <w:rPr>
      <w:rFonts w:ascii="SAPSerifRegular" w:eastAsia="MS Mincho" w:hAnsi="SAPSerifRegular"/>
      <w:color w:val="943634"/>
      <w:sz w:val="24"/>
      <w:szCs w:val="2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locked/>
    <w:rsid w:val="00327AF9"/>
    <w:rPr>
      <w:rFonts w:ascii="SAPSerifRegular" w:eastAsia="MS Mincho" w:hAnsi="SAPSerifRegular"/>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locked/>
    <w:rsid w:val="00327AF9"/>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rPr>
        <w:rFonts w:ascii="Tahoma" w:eastAsia="SimSun" w:hAnsi="Tahom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ghtGrid1">
    <w:name w:val="Light Grid1"/>
    <w:basedOn w:val="TableNormal"/>
    <w:uiPriority w:val="62"/>
    <w:locked/>
    <w:rsid w:val="00327AF9"/>
    <w:rPr>
      <w:rFonts w:ascii="SAPSerifRegular" w:eastAsia="MS Mincho" w:hAnsi="SAPSerifRegular"/>
      <w:sz w:val="24"/>
      <w:szCs w:val="24"/>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BentonSans Medium" w:eastAsia="SimSun" w:hAnsi="BentonSans Medium" w:cs="Times New Roman"/>
        <w:b w:val="0"/>
        <w:bCs/>
      </w:rPr>
      <w:tblPr/>
      <w:tcPr>
        <w:shd w:val="clear" w:color="auto" w:fill="999999"/>
      </w:tcPr>
    </w:tblStylePr>
    <w:tblStylePr w:type="lastRow">
      <w:pPr>
        <w:spacing w:before="0" w:after="0"/>
      </w:pPr>
      <w:rPr>
        <w:rFonts w:ascii="Tahoma" w:eastAsia="SimSun" w:hAnsi="Tahom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ahoma" w:eastAsia="SimSun" w:hAnsi="Tahoma" w:cs="Times New Roman"/>
        <w:b/>
        <w:bCs/>
      </w:rPr>
    </w:tblStylePr>
    <w:tblStylePr w:type="lastCol">
      <w:rPr>
        <w:rFonts w:ascii="Tahoma" w:eastAsia="SimSun" w:hAnsi="Tahom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APStandardTable">
    <w:name w:val="SAP_StandardTable"/>
    <w:basedOn w:val="TableGrid"/>
    <w:uiPriority w:val="99"/>
    <w:qFormat/>
    <w:rsid w:val="00327AF9"/>
    <w:rPr>
      <w:rFonts w:ascii="BentonSans Book" w:hAnsi="BentonSans Book"/>
      <w:sz w:val="18"/>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cPr>
    </w:tblStylePr>
    <w:tblStylePr w:type="firstCol">
      <w:rPr>
        <w:rFonts w:cs="Times New Roman"/>
      </w:rPr>
      <w:tblPr/>
      <w:tcPr>
        <w:shd w:val="clear" w:color="auto" w:fill="F2F2F2"/>
      </w:tcPr>
    </w:tblStylePr>
    <w:tblStylePr w:type="lastCol">
      <w:rPr>
        <w:rFonts w:cs="Times New Roman"/>
      </w:rPr>
      <w:tblPr/>
      <w:tcPr>
        <w:shd w:val="clear" w:color="auto" w:fill="F2F2F2"/>
      </w:tcPr>
    </w:tblStylePr>
    <w:tblStylePr w:type="band2Vert">
      <w:rPr>
        <w:rFonts w:cs="Times New Roman"/>
      </w:rPr>
      <w:tblPr/>
      <w:tcPr>
        <w:shd w:val="clear" w:color="auto" w:fill="F2F2F2"/>
      </w:tcPr>
    </w:tblStylePr>
    <w:tblStylePr w:type="band2Horz">
      <w:rPr>
        <w:rFonts w:cs="Times New Roman"/>
      </w:rPr>
      <w:tblPr/>
      <w:tcPr>
        <w:shd w:val="clear" w:color="auto" w:fill="F2F2F2"/>
      </w:tcPr>
    </w:tblStylePr>
  </w:style>
  <w:style w:type="paragraph" w:styleId="TOCHeading">
    <w:name w:val="TOC Heading"/>
    <w:basedOn w:val="Heading1"/>
    <w:next w:val="Normal"/>
    <w:uiPriority w:val="39"/>
    <w:semiHidden/>
    <w:unhideWhenUsed/>
    <w:qFormat/>
    <w:rsid w:val="00327AF9"/>
    <w:pPr>
      <w:pageBreakBefore w:val="0"/>
      <w:numPr>
        <w:numId w:val="0"/>
      </w:numPr>
      <w:spacing w:before="480" w:after="0" w:line="276" w:lineRule="auto"/>
      <w:outlineLvl w:val="9"/>
    </w:pPr>
    <w:rPr>
      <w:rFonts w:ascii="Cambria" w:hAnsi="Cambria"/>
      <w:b/>
      <w:color w:val="365F91"/>
      <w:sz w:val="28"/>
    </w:rPr>
  </w:style>
  <w:style w:type="paragraph" w:styleId="TOC2">
    <w:name w:val="toc 2"/>
    <w:basedOn w:val="TOC1"/>
    <w:autoRedefine/>
    <w:uiPriority w:val="39"/>
    <w:unhideWhenUsed/>
    <w:rsid w:val="00F65A87"/>
    <w:pPr>
      <w:keepNext w:val="0"/>
      <w:spacing w:before="0"/>
    </w:pPr>
  </w:style>
  <w:style w:type="paragraph" w:styleId="TOC1">
    <w:name w:val="toc 1"/>
    <w:basedOn w:val="Normal"/>
    <w:autoRedefine/>
    <w:uiPriority w:val="39"/>
    <w:unhideWhenUsed/>
    <w:rsid w:val="00327AF9"/>
    <w:pPr>
      <w:keepNext/>
      <w:keepLines/>
      <w:tabs>
        <w:tab w:val="left" w:pos="624"/>
        <w:tab w:val="right" w:pos="14288"/>
      </w:tabs>
      <w:spacing w:before="240" w:after="0"/>
      <w:ind w:left="851" w:right="624" w:hanging="851"/>
    </w:pPr>
  </w:style>
  <w:style w:type="paragraph" w:styleId="TOC3">
    <w:name w:val="toc 3"/>
    <w:basedOn w:val="TOC1"/>
    <w:autoRedefine/>
    <w:uiPriority w:val="39"/>
    <w:unhideWhenUsed/>
    <w:rsid w:val="00F52D24"/>
    <w:pPr>
      <w:keepNext w:val="0"/>
      <w:tabs>
        <w:tab w:val="left" w:pos="1418"/>
      </w:tabs>
      <w:spacing w:before="0"/>
      <w:ind w:left="1418" w:hanging="794"/>
    </w:pPr>
  </w:style>
  <w:style w:type="paragraph" w:styleId="TOC4">
    <w:name w:val="toc 4"/>
    <w:basedOn w:val="TOC3"/>
    <w:next w:val="Normal"/>
    <w:autoRedefine/>
    <w:uiPriority w:val="39"/>
    <w:unhideWhenUsed/>
    <w:rsid w:val="00327AF9"/>
    <w:pPr>
      <w:tabs>
        <w:tab w:val="left" w:pos="1985"/>
      </w:tabs>
      <w:ind w:right="851"/>
    </w:pPr>
  </w:style>
  <w:style w:type="paragraph" w:styleId="TOC5">
    <w:name w:val="toc 5"/>
    <w:basedOn w:val="TOC4"/>
    <w:next w:val="Normal"/>
    <w:autoRedefine/>
    <w:uiPriority w:val="39"/>
    <w:unhideWhenUsed/>
    <w:rsid w:val="00327AF9"/>
  </w:style>
  <w:style w:type="paragraph" w:customStyle="1" w:styleId="SAPKeyblockTitle">
    <w:name w:val="SAP_KeyblockTitle"/>
    <w:basedOn w:val="Normal"/>
    <w:next w:val="Normal"/>
    <w:qFormat/>
    <w:rsid w:val="00327AF9"/>
    <w:pPr>
      <w:keepNext/>
      <w:keepLines/>
      <w:spacing w:before="560" w:after="280" w:line="280" w:lineRule="exact"/>
    </w:pPr>
    <w:rPr>
      <w:rFonts w:ascii="BentonSans Bold" w:hAnsi="BentonSans Bold"/>
      <w:color w:val="666666"/>
      <w:sz w:val="24"/>
    </w:rPr>
  </w:style>
  <w:style w:type="paragraph" w:customStyle="1" w:styleId="SAPNoteHeading">
    <w:name w:val="SAP_NoteHeading"/>
    <w:basedOn w:val="Normal"/>
    <w:next w:val="NoteParagraph"/>
    <w:qFormat/>
    <w:rsid w:val="00327AF9"/>
    <w:pPr>
      <w:keepNext/>
      <w:keepLines/>
      <w:spacing w:before="0" w:after="0" w:line="500" w:lineRule="exact"/>
      <w:ind w:left="624"/>
    </w:pPr>
    <w:rPr>
      <w:rFonts w:ascii="BentonSans Regular" w:hAnsi="BentonSans Regular"/>
      <w:color w:val="666666"/>
      <w:sz w:val="22"/>
    </w:rPr>
  </w:style>
  <w:style w:type="paragraph" w:customStyle="1" w:styleId="NoteParagraph">
    <w:name w:val="Note Paragraph"/>
    <w:basedOn w:val="Normal"/>
    <w:link w:val="NoteParagraphChar"/>
    <w:qFormat/>
    <w:rsid w:val="00327AF9"/>
    <w:pPr>
      <w:ind w:left="680"/>
    </w:pPr>
  </w:style>
  <w:style w:type="paragraph" w:styleId="ListContinue">
    <w:name w:val="List Continue"/>
    <w:basedOn w:val="Normal"/>
    <w:uiPriority w:val="99"/>
    <w:unhideWhenUsed/>
    <w:qFormat/>
    <w:rsid w:val="00327AF9"/>
    <w:pPr>
      <w:ind w:left="340"/>
    </w:pPr>
  </w:style>
  <w:style w:type="paragraph" w:styleId="ListContinue2">
    <w:name w:val="List Continue 2"/>
    <w:basedOn w:val="Normal"/>
    <w:uiPriority w:val="99"/>
    <w:unhideWhenUsed/>
    <w:qFormat/>
    <w:rsid w:val="00327AF9"/>
    <w:pPr>
      <w:ind w:left="680"/>
    </w:pPr>
  </w:style>
  <w:style w:type="paragraph" w:styleId="ListContinue3">
    <w:name w:val="List Continue 3"/>
    <w:basedOn w:val="Normal"/>
    <w:uiPriority w:val="99"/>
    <w:unhideWhenUsed/>
    <w:qFormat/>
    <w:rsid w:val="00327AF9"/>
    <w:pPr>
      <w:ind w:left="1021"/>
    </w:pPr>
  </w:style>
  <w:style w:type="character" w:styleId="Hyperlink">
    <w:name w:val="Hyperlink"/>
    <w:uiPriority w:val="99"/>
    <w:unhideWhenUsed/>
    <w:rsid w:val="00327AF9"/>
    <w:rPr>
      <w:rFonts w:ascii="BentonSans Book" w:hAnsi="BentonSans Book" w:cs="Times New Roman"/>
      <w:color w:val="0076CB"/>
      <w:sz w:val="18"/>
      <w:u w:val="none"/>
    </w:rPr>
  </w:style>
  <w:style w:type="paragraph" w:customStyle="1" w:styleId="SAPGreenTextNotPrinted">
    <w:name w:val="SAP_GreenText_(NotPrinted)"/>
    <w:basedOn w:val="Normal"/>
    <w:next w:val="Normal"/>
    <w:link w:val="SAPGreenTextNotPrintedChar"/>
    <w:qFormat/>
    <w:rsid w:val="00327AF9"/>
    <w:rPr>
      <w:rFonts w:ascii="BentonSans Regular Italic" w:hAnsi="BentonSans Regular Italic"/>
      <w:vanish/>
      <w:color w:val="76923C"/>
    </w:rPr>
  </w:style>
  <w:style w:type="paragraph" w:customStyle="1" w:styleId="SAPSectionTitleWithinKeyblocks">
    <w:name w:val="SAP_SectionTitle_(WithinKeyblocks)"/>
    <w:basedOn w:val="Normal"/>
    <w:next w:val="Normal"/>
    <w:qFormat/>
    <w:rsid w:val="00327AF9"/>
    <w:pPr>
      <w:keepNext/>
      <w:keepLines/>
      <w:spacing w:before="240" w:after="120" w:line="240" w:lineRule="exact"/>
    </w:pPr>
    <w:rPr>
      <w:rFonts w:ascii="BentonSans Bold" w:hAnsi="BentonSans Bold"/>
      <w:color w:val="666666"/>
      <w:sz w:val="20"/>
    </w:rPr>
  </w:style>
  <w:style w:type="character" w:customStyle="1" w:styleId="SAPMonospace">
    <w:name w:val="SAP_Monospace"/>
    <w:uiPriority w:val="1"/>
    <w:qFormat/>
    <w:rsid w:val="00327AF9"/>
    <w:rPr>
      <w:rFonts w:ascii="Courier New" w:hAnsi="Courier New" w:cs="Times New Roman"/>
      <w:sz w:val="18"/>
    </w:rPr>
  </w:style>
  <w:style w:type="paragraph" w:styleId="Header">
    <w:name w:val="header"/>
    <w:basedOn w:val="Normal"/>
    <w:link w:val="HeaderChar"/>
    <w:uiPriority w:val="99"/>
    <w:unhideWhenUsed/>
    <w:rsid w:val="00327AF9"/>
    <w:pPr>
      <w:tabs>
        <w:tab w:val="center" w:pos="4703"/>
        <w:tab w:val="right" w:pos="9406"/>
      </w:tabs>
      <w:spacing w:before="0" w:after="0" w:line="240" w:lineRule="auto"/>
    </w:pPr>
  </w:style>
  <w:style w:type="character" w:customStyle="1" w:styleId="HeaderChar">
    <w:name w:val="Header Char"/>
    <w:link w:val="Header"/>
    <w:uiPriority w:val="99"/>
    <w:rsid w:val="00327AF9"/>
    <w:rPr>
      <w:rFonts w:ascii="BentonSans Book" w:eastAsia="MS Mincho" w:hAnsi="BentonSans Book"/>
      <w:sz w:val="18"/>
      <w:szCs w:val="24"/>
      <w:lang w:eastAsia="en-US"/>
    </w:rPr>
  </w:style>
  <w:style w:type="paragraph" w:styleId="Footer">
    <w:name w:val="footer"/>
    <w:basedOn w:val="Normal"/>
    <w:link w:val="FooterChar"/>
    <w:uiPriority w:val="99"/>
    <w:unhideWhenUsed/>
    <w:rsid w:val="00327AF9"/>
    <w:pPr>
      <w:tabs>
        <w:tab w:val="center" w:pos="4703"/>
        <w:tab w:val="right" w:pos="9406"/>
      </w:tabs>
      <w:spacing w:before="0" w:after="0" w:line="240" w:lineRule="auto"/>
    </w:pPr>
  </w:style>
  <w:style w:type="character" w:customStyle="1" w:styleId="FooterChar">
    <w:name w:val="Footer Char"/>
    <w:link w:val="Footer"/>
    <w:uiPriority w:val="99"/>
    <w:rsid w:val="00327AF9"/>
    <w:rPr>
      <w:rFonts w:ascii="BentonSans Book" w:eastAsia="MS Mincho" w:hAnsi="BentonSans Book"/>
      <w:sz w:val="18"/>
      <w:szCs w:val="24"/>
      <w:lang w:eastAsia="en-US"/>
    </w:rPr>
  </w:style>
  <w:style w:type="paragraph" w:customStyle="1" w:styleId="SAPFooterleft">
    <w:name w:val="SAP_Footer_left"/>
    <w:basedOn w:val="Footer"/>
    <w:locked/>
    <w:rsid w:val="00327AF9"/>
    <w:pPr>
      <w:tabs>
        <w:tab w:val="clear" w:pos="4703"/>
        <w:tab w:val="clear" w:pos="9406"/>
      </w:tabs>
      <w:spacing w:line="180" w:lineRule="exact"/>
    </w:pPr>
    <w:rPr>
      <w:sz w:val="12"/>
    </w:rPr>
  </w:style>
  <w:style w:type="character" w:customStyle="1" w:styleId="SAPUserEntry">
    <w:name w:val="SAP_UserEntry"/>
    <w:uiPriority w:val="1"/>
    <w:qFormat/>
    <w:rsid w:val="00327AF9"/>
    <w:rPr>
      <w:rFonts w:ascii="Courier New" w:hAnsi="Courier New" w:cs="Times New Roman"/>
      <w:b/>
      <w:color w:val="45157E"/>
      <w:sz w:val="18"/>
    </w:rPr>
  </w:style>
  <w:style w:type="character" w:customStyle="1" w:styleId="SAPScreenElement">
    <w:name w:val="SAP_ScreenElement"/>
    <w:uiPriority w:val="1"/>
    <w:qFormat/>
    <w:rsid w:val="00327AF9"/>
    <w:rPr>
      <w:rFonts w:ascii="BentonSans Book Italic" w:hAnsi="BentonSans Book Italic" w:cs="Times New Roman"/>
      <w:color w:val="003283"/>
    </w:rPr>
  </w:style>
  <w:style w:type="character" w:customStyle="1" w:styleId="SAPEmphasis">
    <w:name w:val="SAP_Emphasis"/>
    <w:uiPriority w:val="1"/>
    <w:qFormat/>
    <w:rsid w:val="00327AF9"/>
    <w:rPr>
      <w:rFonts w:ascii="BentonSans Medium" w:hAnsi="BentonSans Medium" w:cs="Times New Roman"/>
    </w:rPr>
  </w:style>
  <w:style w:type="character" w:customStyle="1" w:styleId="SAPKeyboard">
    <w:name w:val="SAP_Keyboard"/>
    <w:uiPriority w:val="1"/>
    <w:qFormat/>
    <w:rsid w:val="00327AF9"/>
    <w:rPr>
      <w:rFonts w:ascii="Courier New" w:hAnsi="Courier New" w:cs="Times New Roman"/>
      <w:spacing w:val="20"/>
      <w:sz w:val="16"/>
      <w:bdr w:val="single" w:sz="4" w:space="0" w:color="595959"/>
      <w:shd w:val="clear" w:color="auto" w:fill="auto"/>
    </w:rPr>
  </w:style>
  <w:style w:type="paragraph" w:customStyle="1" w:styleId="SAPHeader">
    <w:name w:val="SAP_Header"/>
    <w:basedOn w:val="Normal"/>
    <w:locked/>
    <w:rsid w:val="00327AF9"/>
    <w:pPr>
      <w:pBdr>
        <w:bottom w:val="single" w:sz="48" w:space="1" w:color="353535"/>
      </w:pBdr>
      <w:tabs>
        <w:tab w:val="right" w:pos="9356"/>
      </w:tabs>
      <w:spacing w:before="0" w:after="0"/>
    </w:pPr>
    <w:rPr>
      <w:color w:val="666666"/>
    </w:rPr>
  </w:style>
  <w:style w:type="character" w:customStyle="1" w:styleId="SAPFooterPageNumber">
    <w:name w:val="SAP_Footer_PageNumber"/>
    <w:uiPriority w:val="1"/>
    <w:qFormat/>
    <w:locked/>
    <w:rsid w:val="00327AF9"/>
    <w:rPr>
      <w:rFonts w:ascii="BentonSans Bold" w:hAnsi="BentonSans Bold" w:cs="Times New Roman"/>
    </w:rPr>
  </w:style>
  <w:style w:type="character" w:customStyle="1" w:styleId="SAPFooterSecurityLevel">
    <w:name w:val="SAP_Footer_SecurityLevel"/>
    <w:uiPriority w:val="1"/>
    <w:locked/>
    <w:rsid w:val="00327AF9"/>
    <w:rPr>
      <w:rFonts w:cs="Times New Roman"/>
      <w:caps/>
      <w:spacing w:val="6"/>
    </w:rPr>
  </w:style>
  <w:style w:type="character" w:styleId="PlaceholderText">
    <w:name w:val="Placeholder Text"/>
    <w:uiPriority w:val="99"/>
    <w:semiHidden/>
    <w:rsid w:val="00327AF9"/>
    <w:rPr>
      <w:rFonts w:cs="Times New Roman"/>
      <w:color w:val="808080"/>
    </w:rPr>
  </w:style>
  <w:style w:type="paragraph" w:customStyle="1" w:styleId="SAPGraphicParagraph">
    <w:name w:val="SAP_GraphicParagraph"/>
    <w:basedOn w:val="Normal"/>
    <w:next w:val="Normal"/>
    <w:rsid w:val="00327AF9"/>
    <w:pPr>
      <w:keepLines/>
      <w:spacing w:before="240" w:after="240" w:line="360" w:lineRule="auto"/>
      <w:jc w:val="center"/>
    </w:pPr>
    <w:rPr>
      <w:sz w:val="16"/>
    </w:rPr>
  </w:style>
  <w:style w:type="character" w:styleId="FollowedHyperlink">
    <w:name w:val="FollowedHyperlink"/>
    <w:uiPriority w:val="99"/>
    <w:semiHidden/>
    <w:unhideWhenUsed/>
    <w:rsid w:val="00327AF9"/>
    <w:rPr>
      <w:rFonts w:cs="Times New Roman"/>
      <w:color w:val="800080"/>
      <w:u w:val="single"/>
    </w:rPr>
  </w:style>
  <w:style w:type="character" w:styleId="SubtleEmphasis">
    <w:name w:val="Subtle Emphasis"/>
    <w:uiPriority w:val="19"/>
    <w:rsid w:val="00327AF9"/>
    <w:rPr>
      <w:rFonts w:cs="Times New Roman"/>
      <w:i/>
      <w:iCs/>
      <w:color w:val="808080"/>
    </w:rPr>
  </w:style>
  <w:style w:type="character" w:styleId="Strong">
    <w:name w:val="Strong"/>
    <w:uiPriority w:val="22"/>
    <w:rsid w:val="00327AF9"/>
    <w:rPr>
      <w:rFonts w:cs="Times New Roman"/>
      <w:b/>
      <w:bCs/>
    </w:rPr>
  </w:style>
  <w:style w:type="paragraph" w:customStyle="1" w:styleId="SAPCopyrightShort">
    <w:name w:val="SAP_CopyrightShort"/>
    <w:basedOn w:val="Normal"/>
    <w:locked/>
    <w:rsid w:val="00327AF9"/>
    <w:pPr>
      <w:spacing w:before="11760" w:after="0" w:line="220" w:lineRule="exact"/>
      <w:ind w:left="-1418" w:right="-567"/>
    </w:pPr>
  </w:style>
  <w:style w:type="paragraph" w:customStyle="1" w:styleId="SAPLastPageGray">
    <w:name w:val="SAP_LastPage_Gray"/>
    <w:basedOn w:val="Normal"/>
    <w:locked/>
    <w:rsid w:val="00327AF9"/>
    <w:pPr>
      <w:spacing w:before="480" w:after="0" w:line="240" w:lineRule="auto"/>
    </w:pPr>
    <w:rPr>
      <w:rFonts w:ascii="BentonSans Bold" w:hAnsi="BentonSans Bold" w:cs="Arial"/>
      <w:sz w:val="24"/>
      <w:szCs w:val="18"/>
    </w:rPr>
  </w:style>
  <w:style w:type="paragraph" w:customStyle="1" w:styleId="SAPLastPageNormal">
    <w:name w:val="SAP_LastPage_Normal"/>
    <w:basedOn w:val="Normal"/>
    <w:locked/>
    <w:rsid w:val="00327AF9"/>
    <w:pPr>
      <w:spacing w:before="0" w:after="0" w:line="180" w:lineRule="exact"/>
    </w:pPr>
    <w:rPr>
      <w:rFonts w:cs="Arial"/>
      <w:sz w:val="12"/>
      <w:szCs w:val="18"/>
    </w:rPr>
  </w:style>
  <w:style w:type="paragraph" w:customStyle="1" w:styleId="SAPLastPageCopyright">
    <w:name w:val="SAP_LastPage_Copyright"/>
    <w:basedOn w:val="SAPCopyrightShort"/>
    <w:locked/>
    <w:rsid w:val="00327AF9"/>
  </w:style>
  <w:style w:type="paragraph" w:styleId="List">
    <w:name w:val="List"/>
    <w:basedOn w:val="Normal"/>
    <w:uiPriority w:val="99"/>
    <w:unhideWhenUsed/>
    <w:rsid w:val="00327AF9"/>
    <w:pPr>
      <w:ind w:left="340" w:hanging="340"/>
      <w:contextualSpacing/>
    </w:pPr>
  </w:style>
  <w:style w:type="paragraph" w:styleId="ListBullet">
    <w:name w:val="List Bullet"/>
    <w:basedOn w:val="Normal"/>
    <w:uiPriority w:val="99"/>
    <w:unhideWhenUsed/>
    <w:qFormat/>
    <w:rsid w:val="00327AF9"/>
    <w:pPr>
      <w:numPr>
        <w:numId w:val="4"/>
      </w:numPr>
      <w:ind w:left="341" w:hanging="284"/>
    </w:pPr>
  </w:style>
  <w:style w:type="paragraph" w:styleId="ListBullet2">
    <w:name w:val="List Bullet 2"/>
    <w:basedOn w:val="Normal"/>
    <w:uiPriority w:val="99"/>
    <w:unhideWhenUsed/>
    <w:qFormat/>
    <w:rsid w:val="00327AF9"/>
    <w:pPr>
      <w:numPr>
        <w:numId w:val="5"/>
      </w:numPr>
      <w:ind w:left="681" w:hanging="284"/>
    </w:pPr>
  </w:style>
  <w:style w:type="paragraph" w:styleId="ListBullet3">
    <w:name w:val="List Bullet 3"/>
    <w:basedOn w:val="Normal"/>
    <w:uiPriority w:val="99"/>
    <w:unhideWhenUsed/>
    <w:qFormat/>
    <w:rsid w:val="00327AF9"/>
    <w:pPr>
      <w:numPr>
        <w:numId w:val="6"/>
      </w:numPr>
      <w:ind w:left="1021" w:hanging="284"/>
    </w:pPr>
  </w:style>
  <w:style w:type="paragraph" w:styleId="ListNumber">
    <w:name w:val="List Number"/>
    <w:basedOn w:val="Normal"/>
    <w:uiPriority w:val="99"/>
    <w:unhideWhenUsed/>
    <w:qFormat/>
    <w:rsid w:val="00327AF9"/>
    <w:pPr>
      <w:numPr>
        <w:numId w:val="1"/>
      </w:numPr>
    </w:pPr>
  </w:style>
  <w:style w:type="paragraph" w:styleId="ListNumber2">
    <w:name w:val="List Number 2"/>
    <w:basedOn w:val="Normal"/>
    <w:uiPriority w:val="99"/>
    <w:unhideWhenUsed/>
    <w:qFormat/>
    <w:rsid w:val="00327AF9"/>
    <w:pPr>
      <w:numPr>
        <w:ilvl w:val="1"/>
        <w:numId w:val="1"/>
      </w:numPr>
    </w:pPr>
  </w:style>
  <w:style w:type="paragraph" w:styleId="ListNumber3">
    <w:name w:val="List Number 3"/>
    <w:basedOn w:val="Normal"/>
    <w:uiPriority w:val="99"/>
    <w:unhideWhenUsed/>
    <w:qFormat/>
    <w:rsid w:val="00327AF9"/>
    <w:pPr>
      <w:numPr>
        <w:ilvl w:val="2"/>
        <w:numId w:val="1"/>
      </w:numPr>
    </w:pPr>
  </w:style>
  <w:style w:type="paragraph" w:styleId="List2">
    <w:name w:val="List 2"/>
    <w:basedOn w:val="Normal"/>
    <w:uiPriority w:val="99"/>
    <w:unhideWhenUsed/>
    <w:rsid w:val="00327AF9"/>
    <w:pPr>
      <w:ind w:left="680" w:hanging="340"/>
      <w:contextualSpacing/>
    </w:pPr>
  </w:style>
  <w:style w:type="paragraph" w:styleId="List3">
    <w:name w:val="List 3"/>
    <w:basedOn w:val="Normal"/>
    <w:uiPriority w:val="99"/>
    <w:unhideWhenUsed/>
    <w:rsid w:val="00327AF9"/>
    <w:pPr>
      <w:ind w:left="1020" w:hanging="340"/>
      <w:contextualSpacing/>
    </w:pPr>
  </w:style>
  <w:style w:type="paragraph" w:styleId="DocumentMap">
    <w:name w:val="Document Map"/>
    <w:basedOn w:val="Normal"/>
    <w:link w:val="DocumentMapChar"/>
    <w:uiPriority w:val="99"/>
    <w:semiHidden/>
    <w:unhideWhenUsed/>
    <w:rsid w:val="00327AF9"/>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327AF9"/>
    <w:rPr>
      <w:rFonts w:ascii="Tahoma" w:eastAsia="MS Mincho" w:hAnsi="Tahoma" w:cs="Tahoma"/>
      <w:sz w:val="16"/>
      <w:szCs w:val="16"/>
      <w:lang w:eastAsia="en-US"/>
    </w:rPr>
  </w:style>
  <w:style w:type="paragraph" w:styleId="NoSpacing">
    <w:name w:val="No Spacing"/>
    <w:link w:val="NoSpacingChar"/>
    <w:uiPriority w:val="1"/>
    <w:rsid w:val="00327AF9"/>
    <w:rPr>
      <w:sz w:val="22"/>
      <w:szCs w:val="22"/>
    </w:rPr>
  </w:style>
  <w:style w:type="character" w:customStyle="1" w:styleId="NoSpacingChar">
    <w:name w:val="No Spacing Char"/>
    <w:link w:val="NoSpacing"/>
    <w:uiPriority w:val="1"/>
    <w:locked/>
    <w:rsid w:val="00327AF9"/>
    <w:rPr>
      <w:sz w:val="22"/>
      <w:szCs w:val="22"/>
      <w:lang w:eastAsia="en-US"/>
    </w:rPr>
  </w:style>
  <w:style w:type="paragraph" w:customStyle="1" w:styleId="SAPFooterright">
    <w:name w:val="SAP_Footer_right"/>
    <w:basedOn w:val="SAPFooterleft"/>
    <w:locked/>
    <w:rsid w:val="00327AF9"/>
    <w:pPr>
      <w:jc w:val="right"/>
    </w:pPr>
    <w:rPr>
      <w:noProof/>
    </w:rPr>
  </w:style>
  <w:style w:type="character" w:styleId="Emphasis">
    <w:name w:val="Emphasis"/>
    <w:uiPriority w:val="20"/>
    <w:rsid w:val="00327AF9"/>
    <w:rPr>
      <w:rFonts w:cs="Times New Roman"/>
      <w:i/>
      <w:iCs/>
    </w:rPr>
  </w:style>
  <w:style w:type="paragraph" w:styleId="Quote">
    <w:name w:val="Quote"/>
    <w:basedOn w:val="Normal"/>
    <w:next w:val="Normal"/>
    <w:link w:val="QuoteChar"/>
    <w:uiPriority w:val="29"/>
    <w:rsid w:val="00327AF9"/>
    <w:rPr>
      <w:i/>
      <w:iCs/>
      <w:color w:val="000000"/>
    </w:rPr>
  </w:style>
  <w:style w:type="character" w:customStyle="1" w:styleId="QuoteChar">
    <w:name w:val="Quote Char"/>
    <w:link w:val="Quote"/>
    <w:uiPriority w:val="29"/>
    <w:rsid w:val="00327AF9"/>
    <w:rPr>
      <w:rFonts w:ascii="BentonSans Book" w:eastAsia="MS Mincho" w:hAnsi="BentonSans Book"/>
      <w:i/>
      <w:iCs/>
      <w:color w:val="000000"/>
      <w:sz w:val="18"/>
      <w:szCs w:val="24"/>
      <w:lang w:eastAsia="en-US"/>
    </w:rPr>
  </w:style>
  <w:style w:type="character" w:styleId="SubtleReference">
    <w:name w:val="Subtle Reference"/>
    <w:uiPriority w:val="31"/>
    <w:rsid w:val="00327AF9"/>
    <w:rPr>
      <w:rFonts w:cs="Times New Roman"/>
      <w:smallCaps/>
      <w:color w:val="C0504D"/>
      <w:u w:val="single"/>
    </w:rPr>
  </w:style>
  <w:style w:type="paragraph" w:styleId="IntenseQuote">
    <w:name w:val="Intense Quote"/>
    <w:basedOn w:val="Normal"/>
    <w:next w:val="Normal"/>
    <w:link w:val="IntenseQuoteChar"/>
    <w:uiPriority w:val="30"/>
    <w:rsid w:val="00327AF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27AF9"/>
    <w:rPr>
      <w:rFonts w:ascii="BentonSans Book" w:eastAsia="MS Mincho" w:hAnsi="BentonSans Book"/>
      <w:b/>
      <w:bCs/>
      <w:i/>
      <w:iCs/>
      <w:color w:val="4F81BD"/>
      <w:sz w:val="18"/>
      <w:szCs w:val="24"/>
      <w:lang w:eastAsia="en-US"/>
    </w:rPr>
  </w:style>
  <w:style w:type="character" w:styleId="IntenseReference">
    <w:name w:val="Intense Reference"/>
    <w:uiPriority w:val="32"/>
    <w:rsid w:val="00327AF9"/>
    <w:rPr>
      <w:rFonts w:cs="Times New Roman"/>
      <w:b/>
      <w:bCs/>
      <w:smallCaps/>
      <w:color w:val="C0504D"/>
      <w:spacing w:val="5"/>
      <w:u w:val="single"/>
    </w:rPr>
  </w:style>
  <w:style w:type="character" w:styleId="IntenseEmphasis">
    <w:name w:val="Intense Emphasis"/>
    <w:uiPriority w:val="21"/>
    <w:rsid w:val="00327AF9"/>
    <w:rPr>
      <w:rFonts w:cs="Times New Roman"/>
      <w:b/>
      <w:bCs/>
      <w:i/>
      <w:iCs/>
      <w:color w:val="4F81BD"/>
    </w:rPr>
  </w:style>
  <w:style w:type="paragraph" w:styleId="ListParagraph">
    <w:name w:val="List Paragraph"/>
    <w:basedOn w:val="Normal"/>
    <w:uiPriority w:val="34"/>
    <w:qFormat/>
    <w:rsid w:val="00327AF9"/>
    <w:pPr>
      <w:ind w:left="720"/>
      <w:contextualSpacing/>
    </w:pPr>
  </w:style>
  <w:style w:type="character" w:styleId="BookTitle">
    <w:name w:val="Book Title"/>
    <w:uiPriority w:val="33"/>
    <w:rsid w:val="00327AF9"/>
    <w:rPr>
      <w:rFonts w:cs="Times New Roman"/>
      <w:b/>
      <w:bCs/>
      <w:smallCaps/>
      <w:spacing w:val="5"/>
    </w:rPr>
  </w:style>
  <w:style w:type="character" w:customStyle="1" w:styleId="SAPTextReference">
    <w:name w:val="SAP_TextReference"/>
    <w:uiPriority w:val="1"/>
    <w:qFormat/>
    <w:rsid w:val="00327AF9"/>
    <w:rPr>
      <w:rFonts w:ascii="BentonSans Book Italic" w:hAnsi="BentonSans Book Italic" w:cs="Times New Roman"/>
      <w:color w:val="auto"/>
    </w:rPr>
  </w:style>
  <w:style w:type="paragraph" w:customStyle="1" w:styleId="SAPTableHeader">
    <w:name w:val="SAP_TableHeader"/>
    <w:basedOn w:val="SAPSectionTitleWithinKeyblocks"/>
    <w:next w:val="Normal"/>
    <w:qFormat/>
    <w:rsid w:val="00327AF9"/>
    <w:pPr>
      <w:spacing w:before="60" w:after="60"/>
    </w:pPr>
    <w:rPr>
      <w:color w:val="FFFFFF"/>
      <w:sz w:val="18"/>
    </w:rPr>
  </w:style>
  <w:style w:type="paragraph" w:customStyle="1" w:styleId="SAPFooterCurrentTopicRight">
    <w:name w:val="SAP_Footer_CurrentTopicRight"/>
    <w:basedOn w:val="SAPFooterright"/>
    <w:qFormat/>
    <w:locked/>
    <w:rsid w:val="00327AF9"/>
    <w:rPr>
      <w:rFonts w:ascii="BentonSans Bold" w:hAnsi="BentonSans Bold"/>
    </w:rPr>
  </w:style>
  <w:style w:type="paragraph" w:customStyle="1" w:styleId="SAPFooterCurrentTopicLeft">
    <w:name w:val="SAP_Footer_CurrentTopicLeft"/>
    <w:basedOn w:val="SAPFooterleft"/>
    <w:qFormat/>
    <w:locked/>
    <w:rsid w:val="00327AF9"/>
    <w:rPr>
      <w:rFonts w:ascii="BentonSans Bold" w:hAnsi="BentonSans Bold"/>
    </w:rPr>
  </w:style>
  <w:style w:type="character" w:customStyle="1" w:styleId="Superscript">
    <w:name w:val="Superscript"/>
    <w:uiPriority w:val="1"/>
    <w:rsid w:val="00327AF9"/>
    <w:rPr>
      <w:rFonts w:cs="Times New Roman"/>
      <w:vertAlign w:val="superscript"/>
    </w:rPr>
  </w:style>
  <w:style w:type="character" w:customStyle="1" w:styleId="SAPGreenTextNotPrintedChar">
    <w:name w:val="SAP_GreenText_(NotPrinted) Char"/>
    <w:link w:val="SAPGreenTextNotPrinted"/>
    <w:rsid w:val="00327AF9"/>
    <w:rPr>
      <w:rFonts w:ascii="BentonSans Regular Italic" w:eastAsia="MS Mincho" w:hAnsi="BentonSans Regular Italic"/>
      <w:vanish/>
      <w:color w:val="76923C"/>
      <w:sz w:val="18"/>
      <w:szCs w:val="24"/>
      <w:lang w:eastAsia="en-US"/>
    </w:rPr>
  </w:style>
  <w:style w:type="character" w:customStyle="1" w:styleId="SAPGreenTextNotPrintedCharacter">
    <w:name w:val="SAP_GreenText_(NotPrinted) Character"/>
    <w:uiPriority w:val="1"/>
    <w:qFormat/>
    <w:rsid w:val="00327AF9"/>
    <w:rPr>
      <w:rFonts w:ascii="BentonSans Regular Italic" w:hAnsi="BentonSans Regular Italic"/>
      <w:vanish/>
      <w:color w:val="76923C"/>
      <w:sz w:val="18"/>
    </w:rPr>
  </w:style>
  <w:style w:type="paragraph" w:styleId="BodyText">
    <w:name w:val="Body Text"/>
    <w:basedOn w:val="Normal"/>
    <w:link w:val="BodyTextChar"/>
    <w:rsid w:val="00327AF9"/>
    <w:pPr>
      <w:spacing w:line="240" w:lineRule="auto"/>
    </w:pPr>
    <w:rPr>
      <w:rFonts w:ascii="Arial" w:eastAsia="Times New Roman" w:hAnsi="Arial"/>
      <w:i/>
      <w:iCs/>
      <w:color w:val="008000"/>
      <w:sz w:val="20"/>
      <w:szCs w:val="20"/>
    </w:rPr>
  </w:style>
  <w:style w:type="character" w:customStyle="1" w:styleId="BodyTextChar">
    <w:name w:val="Body Text Char"/>
    <w:link w:val="BodyText"/>
    <w:rsid w:val="00327AF9"/>
    <w:rPr>
      <w:rFonts w:ascii="Arial" w:eastAsia="Times New Roman" w:hAnsi="Arial"/>
      <w:i/>
      <w:iCs/>
      <w:color w:val="008000"/>
      <w:lang w:eastAsia="en-US"/>
    </w:rPr>
  </w:style>
  <w:style w:type="character" w:customStyle="1" w:styleId="Heading2Char1">
    <w:name w:val="Heading 2 Char1"/>
    <w:aliases w:val="Chapter Title Char1"/>
    <w:semiHidden/>
    <w:rsid w:val="00FA35C5"/>
    <w:rPr>
      <w:rFonts w:ascii="Cambria" w:eastAsia="SimSun" w:hAnsi="Cambria" w:cs="Times New Roman"/>
      <w:b/>
      <w:bCs/>
      <w:color w:val="4F81BD"/>
      <w:sz w:val="26"/>
      <w:szCs w:val="26"/>
    </w:rPr>
  </w:style>
  <w:style w:type="character" w:customStyle="1" w:styleId="Heading4Char1">
    <w:name w:val="Heading 4 Char1"/>
    <w:aliases w:val="Map Title Char1,Bullet 1 Char1,PA Micro Section Char1,ASAPHeading 4 Char1"/>
    <w:semiHidden/>
    <w:rsid w:val="00FA35C5"/>
    <w:rPr>
      <w:rFonts w:ascii="Cambria" w:eastAsia="SimSun" w:hAnsi="Cambria" w:cs="Times New Roman"/>
      <w:b/>
      <w:bCs/>
      <w:i/>
      <w:iCs/>
      <w:color w:val="4F81BD"/>
      <w:sz w:val="18"/>
    </w:rPr>
  </w:style>
  <w:style w:type="paragraph" w:styleId="NormalWeb">
    <w:name w:val="Normal (Web)"/>
    <w:basedOn w:val="Normal"/>
    <w:uiPriority w:val="99"/>
    <w:semiHidden/>
    <w:unhideWhenUsed/>
    <w:rsid w:val="00FA35C5"/>
    <w:rPr>
      <w:rFonts w:ascii="Times New Roman" w:hAnsi="Times New Roman"/>
      <w:sz w:val="24"/>
    </w:rPr>
  </w:style>
  <w:style w:type="paragraph" w:styleId="TOC6">
    <w:name w:val="toc 6"/>
    <w:basedOn w:val="Normal"/>
    <w:next w:val="Normal"/>
    <w:autoRedefine/>
    <w:uiPriority w:val="39"/>
    <w:unhideWhenUsed/>
    <w:rsid w:val="00FA35C5"/>
    <w:pPr>
      <w:spacing w:after="100"/>
      <w:ind w:left="900"/>
    </w:pPr>
  </w:style>
  <w:style w:type="paragraph" w:styleId="TOC7">
    <w:name w:val="toc 7"/>
    <w:basedOn w:val="Normal"/>
    <w:next w:val="Normal"/>
    <w:autoRedefine/>
    <w:uiPriority w:val="39"/>
    <w:unhideWhenUsed/>
    <w:rsid w:val="00FA35C5"/>
    <w:pPr>
      <w:spacing w:after="100"/>
      <w:ind w:left="1080"/>
    </w:pPr>
  </w:style>
  <w:style w:type="paragraph" w:styleId="TOC8">
    <w:name w:val="toc 8"/>
    <w:basedOn w:val="Normal"/>
    <w:next w:val="Normal"/>
    <w:autoRedefine/>
    <w:uiPriority w:val="39"/>
    <w:unhideWhenUsed/>
    <w:rsid w:val="00FA35C5"/>
    <w:pPr>
      <w:spacing w:after="100"/>
      <w:ind w:left="1260"/>
    </w:pPr>
  </w:style>
  <w:style w:type="paragraph" w:styleId="TOC9">
    <w:name w:val="toc 9"/>
    <w:basedOn w:val="Normal"/>
    <w:next w:val="Normal"/>
    <w:autoRedefine/>
    <w:uiPriority w:val="39"/>
    <w:unhideWhenUsed/>
    <w:rsid w:val="00FA35C5"/>
    <w:pPr>
      <w:spacing w:after="100"/>
      <w:ind w:left="1440"/>
    </w:pPr>
  </w:style>
  <w:style w:type="paragraph" w:styleId="CommentText">
    <w:name w:val="annotation text"/>
    <w:basedOn w:val="Normal"/>
    <w:link w:val="CommentTextChar"/>
    <w:uiPriority w:val="99"/>
    <w:unhideWhenUsed/>
    <w:rsid w:val="00FA35C5"/>
    <w:pPr>
      <w:spacing w:line="240" w:lineRule="auto"/>
    </w:pPr>
    <w:rPr>
      <w:sz w:val="20"/>
      <w:szCs w:val="20"/>
    </w:rPr>
  </w:style>
  <w:style w:type="character" w:customStyle="1" w:styleId="CommentTextChar">
    <w:name w:val="Comment Text Char"/>
    <w:link w:val="CommentText"/>
    <w:uiPriority w:val="99"/>
    <w:rsid w:val="00FA35C5"/>
    <w:rPr>
      <w:rFonts w:ascii="BentonSans Book" w:eastAsia="MS Mincho" w:hAnsi="BentonSans Book" w:cs="Times New Roman"/>
      <w:sz w:val="20"/>
      <w:szCs w:val="20"/>
      <w:lang w:eastAsia="en-US"/>
    </w:rPr>
  </w:style>
  <w:style w:type="paragraph" w:styleId="Caption">
    <w:name w:val="caption"/>
    <w:basedOn w:val="Normal"/>
    <w:next w:val="Normal"/>
    <w:uiPriority w:val="35"/>
    <w:semiHidden/>
    <w:unhideWhenUsed/>
    <w:qFormat/>
    <w:rsid w:val="00FA35C5"/>
    <w:pPr>
      <w:spacing w:before="0" w:after="200" w:line="240" w:lineRule="auto"/>
    </w:pPr>
    <w:rPr>
      <w:b/>
      <w:bCs/>
      <w:color w:val="4F81BD"/>
      <w:szCs w:val="18"/>
    </w:rPr>
  </w:style>
  <w:style w:type="paragraph" w:styleId="ListNumber5">
    <w:name w:val="List Number 5"/>
    <w:basedOn w:val="Normal"/>
    <w:uiPriority w:val="99"/>
    <w:semiHidden/>
    <w:unhideWhenUsed/>
    <w:rsid w:val="00FA35C5"/>
    <w:pPr>
      <w:ind w:left="1700" w:hanging="340"/>
      <w:contextualSpacing/>
    </w:pPr>
  </w:style>
  <w:style w:type="paragraph" w:styleId="CommentSubject">
    <w:name w:val="annotation subject"/>
    <w:basedOn w:val="CommentText"/>
    <w:next w:val="CommentText"/>
    <w:link w:val="CommentSubjectChar"/>
    <w:uiPriority w:val="99"/>
    <w:semiHidden/>
    <w:unhideWhenUsed/>
    <w:rsid w:val="00FA35C5"/>
    <w:rPr>
      <w:b/>
      <w:bCs/>
    </w:rPr>
  </w:style>
  <w:style w:type="character" w:customStyle="1" w:styleId="CommentSubjectChar">
    <w:name w:val="Comment Subject Char"/>
    <w:link w:val="CommentSubject"/>
    <w:uiPriority w:val="99"/>
    <w:semiHidden/>
    <w:rsid w:val="00FA35C5"/>
    <w:rPr>
      <w:rFonts w:ascii="BentonSans Book" w:eastAsia="MS Mincho" w:hAnsi="BentonSans Book" w:cs="Times New Roman"/>
      <w:b/>
      <w:bCs/>
      <w:sz w:val="20"/>
      <w:szCs w:val="20"/>
      <w:lang w:eastAsia="en-US"/>
    </w:rPr>
  </w:style>
  <w:style w:type="paragraph" w:styleId="Revision">
    <w:name w:val="Revision"/>
    <w:uiPriority w:val="99"/>
    <w:semiHidden/>
    <w:rsid w:val="00FA35C5"/>
    <w:rPr>
      <w:rFonts w:ascii="Arial" w:hAnsi="Arial"/>
      <w:lang w:val="de-DE"/>
    </w:rPr>
  </w:style>
  <w:style w:type="character" w:styleId="CommentReference">
    <w:name w:val="annotation reference"/>
    <w:uiPriority w:val="99"/>
    <w:semiHidden/>
    <w:unhideWhenUsed/>
    <w:rsid w:val="00FA35C5"/>
    <w:rPr>
      <w:sz w:val="16"/>
      <w:szCs w:val="16"/>
    </w:rPr>
  </w:style>
  <w:style w:type="table" w:styleId="TableGrid8">
    <w:name w:val="Table Grid 8"/>
    <w:basedOn w:val="TableNormal"/>
    <w:uiPriority w:val="99"/>
    <w:semiHidden/>
    <w:unhideWhenUsed/>
    <w:rsid w:val="00FA35C5"/>
    <w:pPr>
      <w:spacing w:before="60" w:after="60" w:line="264" w:lineRule="auto"/>
    </w:pPr>
    <w:rPr>
      <w:rFonts w:ascii="SAPSerifRegular" w:eastAsia="MS Mincho" w:hAnsi="SAPSerifRegula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FA35C5"/>
    <w:pPr>
      <w:spacing w:before="60" w:after="60" w:line="264" w:lineRule="auto"/>
    </w:pPr>
    <w:rPr>
      <w:rFonts w:ascii="SAPSerifRegular" w:eastAsia="MS Mincho" w:hAnsi="SAPSerifRegula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SAPListStyle">
    <w:name w:val="SAP_List_Style"/>
    <w:uiPriority w:val="99"/>
    <w:rsid w:val="00FA35C5"/>
  </w:style>
  <w:style w:type="character" w:customStyle="1" w:styleId="NoteParagraphChar">
    <w:name w:val="Note Paragraph Char"/>
    <w:link w:val="NoteParagraph"/>
    <w:locked/>
    <w:rsid w:val="009116D1"/>
    <w:rPr>
      <w:rFonts w:ascii="BentonSans Book" w:eastAsia="MS Mincho" w:hAnsi="BentonSans Book"/>
      <w:sz w:val="18"/>
      <w:szCs w:val="24"/>
      <w:lang w:val="de-DE"/>
    </w:rPr>
  </w:style>
  <w:style w:type="character" w:customStyle="1" w:styleId="UserInput">
    <w:name w:val="User Input"/>
    <w:qFormat/>
    <w:rsid w:val="003C56FF"/>
    <w:rPr>
      <w:rFonts w:ascii="Courier New" w:hAnsi="Courier New"/>
      <w:b/>
      <w:sz w:val="20"/>
    </w:rPr>
  </w:style>
  <w:style w:type="character" w:styleId="Mention">
    <w:name w:val="Mention"/>
    <w:basedOn w:val="DefaultParagraphFont"/>
    <w:uiPriority w:val="99"/>
    <w:semiHidden/>
    <w:unhideWhenUsed/>
    <w:rsid w:val="0000527E"/>
    <w:rPr>
      <w:color w:val="2B579A"/>
      <w:shd w:val="clear" w:color="auto" w:fill="E6E6E6"/>
    </w:rPr>
  </w:style>
  <w:style w:type="paragraph" w:customStyle="1" w:styleId="Default">
    <w:name w:val="Default"/>
    <w:rsid w:val="001505F2"/>
    <w:pPr>
      <w:autoSpaceDE w:val="0"/>
      <w:autoSpaceDN w:val="0"/>
      <w:adjustRightInd w:val="0"/>
    </w:pPr>
    <w:rPr>
      <w:rFonts w:ascii="Benton Sans" w:hAnsi="Benton Sans" w:cs="Bento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8511">
      <w:bodyDiv w:val="1"/>
      <w:marLeft w:val="0"/>
      <w:marRight w:val="0"/>
      <w:marTop w:val="0"/>
      <w:marBottom w:val="0"/>
      <w:divBdr>
        <w:top w:val="none" w:sz="0" w:space="0" w:color="auto"/>
        <w:left w:val="none" w:sz="0" w:space="0" w:color="auto"/>
        <w:bottom w:val="none" w:sz="0" w:space="0" w:color="auto"/>
        <w:right w:val="none" w:sz="0" w:space="0" w:color="auto"/>
      </w:divBdr>
    </w:div>
    <w:div w:id="34625957">
      <w:bodyDiv w:val="1"/>
      <w:marLeft w:val="0"/>
      <w:marRight w:val="0"/>
      <w:marTop w:val="0"/>
      <w:marBottom w:val="0"/>
      <w:divBdr>
        <w:top w:val="none" w:sz="0" w:space="0" w:color="auto"/>
        <w:left w:val="none" w:sz="0" w:space="0" w:color="auto"/>
        <w:bottom w:val="none" w:sz="0" w:space="0" w:color="auto"/>
        <w:right w:val="none" w:sz="0" w:space="0" w:color="auto"/>
      </w:divBdr>
    </w:div>
    <w:div w:id="35934530">
      <w:bodyDiv w:val="1"/>
      <w:marLeft w:val="0"/>
      <w:marRight w:val="0"/>
      <w:marTop w:val="0"/>
      <w:marBottom w:val="0"/>
      <w:divBdr>
        <w:top w:val="none" w:sz="0" w:space="0" w:color="auto"/>
        <w:left w:val="none" w:sz="0" w:space="0" w:color="auto"/>
        <w:bottom w:val="none" w:sz="0" w:space="0" w:color="auto"/>
        <w:right w:val="none" w:sz="0" w:space="0" w:color="auto"/>
      </w:divBdr>
    </w:div>
    <w:div w:id="52706613">
      <w:bodyDiv w:val="1"/>
      <w:marLeft w:val="0"/>
      <w:marRight w:val="0"/>
      <w:marTop w:val="0"/>
      <w:marBottom w:val="0"/>
      <w:divBdr>
        <w:top w:val="none" w:sz="0" w:space="0" w:color="auto"/>
        <w:left w:val="none" w:sz="0" w:space="0" w:color="auto"/>
        <w:bottom w:val="none" w:sz="0" w:space="0" w:color="auto"/>
        <w:right w:val="none" w:sz="0" w:space="0" w:color="auto"/>
      </w:divBdr>
    </w:div>
    <w:div w:id="57438275">
      <w:bodyDiv w:val="1"/>
      <w:marLeft w:val="0"/>
      <w:marRight w:val="0"/>
      <w:marTop w:val="0"/>
      <w:marBottom w:val="0"/>
      <w:divBdr>
        <w:top w:val="none" w:sz="0" w:space="0" w:color="auto"/>
        <w:left w:val="none" w:sz="0" w:space="0" w:color="auto"/>
        <w:bottom w:val="none" w:sz="0" w:space="0" w:color="auto"/>
        <w:right w:val="none" w:sz="0" w:space="0" w:color="auto"/>
      </w:divBdr>
    </w:div>
    <w:div w:id="61488259">
      <w:bodyDiv w:val="1"/>
      <w:marLeft w:val="0"/>
      <w:marRight w:val="0"/>
      <w:marTop w:val="0"/>
      <w:marBottom w:val="0"/>
      <w:divBdr>
        <w:top w:val="none" w:sz="0" w:space="0" w:color="auto"/>
        <w:left w:val="none" w:sz="0" w:space="0" w:color="auto"/>
        <w:bottom w:val="none" w:sz="0" w:space="0" w:color="auto"/>
        <w:right w:val="none" w:sz="0" w:space="0" w:color="auto"/>
      </w:divBdr>
    </w:div>
    <w:div w:id="90661189">
      <w:bodyDiv w:val="1"/>
      <w:marLeft w:val="0"/>
      <w:marRight w:val="0"/>
      <w:marTop w:val="0"/>
      <w:marBottom w:val="0"/>
      <w:divBdr>
        <w:top w:val="none" w:sz="0" w:space="0" w:color="auto"/>
        <w:left w:val="none" w:sz="0" w:space="0" w:color="auto"/>
        <w:bottom w:val="none" w:sz="0" w:space="0" w:color="auto"/>
        <w:right w:val="none" w:sz="0" w:space="0" w:color="auto"/>
      </w:divBdr>
    </w:div>
    <w:div w:id="103186402">
      <w:bodyDiv w:val="1"/>
      <w:marLeft w:val="0"/>
      <w:marRight w:val="0"/>
      <w:marTop w:val="0"/>
      <w:marBottom w:val="0"/>
      <w:divBdr>
        <w:top w:val="none" w:sz="0" w:space="0" w:color="auto"/>
        <w:left w:val="none" w:sz="0" w:space="0" w:color="auto"/>
        <w:bottom w:val="none" w:sz="0" w:space="0" w:color="auto"/>
        <w:right w:val="none" w:sz="0" w:space="0" w:color="auto"/>
      </w:divBdr>
    </w:div>
    <w:div w:id="116029299">
      <w:bodyDiv w:val="1"/>
      <w:marLeft w:val="0"/>
      <w:marRight w:val="0"/>
      <w:marTop w:val="0"/>
      <w:marBottom w:val="0"/>
      <w:divBdr>
        <w:top w:val="none" w:sz="0" w:space="0" w:color="auto"/>
        <w:left w:val="none" w:sz="0" w:space="0" w:color="auto"/>
        <w:bottom w:val="none" w:sz="0" w:space="0" w:color="auto"/>
        <w:right w:val="none" w:sz="0" w:space="0" w:color="auto"/>
      </w:divBdr>
    </w:div>
    <w:div w:id="136263788">
      <w:bodyDiv w:val="1"/>
      <w:marLeft w:val="0"/>
      <w:marRight w:val="0"/>
      <w:marTop w:val="0"/>
      <w:marBottom w:val="0"/>
      <w:divBdr>
        <w:top w:val="none" w:sz="0" w:space="0" w:color="auto"/>
        <w:left w:val="none" w:sz="0" w:space="0" w:color="auto"/>
        <w:bottom w:val="none" w:sz="0" w:space="0" w:color="auto"/>
        <w:right w:val="none" w:sz="0" w:space="0" w:color="auto"/>
      </w:divBdr>
    </w:div>
    <w:div w:id="155346435">
      <w:bodyDiv w:val="1"/>
      <w:marLeft w:val="0"/>
      <w:marRight w:val="0"/>
      <w:marTop w:val="0"/>
      <w:marBottom w:val="0"/>
      <w:divBdr>
        <w:top w:val="none" w:sz="0" w:space="0" w:color="auto"/>
        <w:left w:val="none" w:sz="0" w:space="0" w:color="auto"/>
        <w:bottom w:val="none" w:sz="0" w:space="0" w:color="auto"/>
        <w:right w:val="none" w:sz="0" w:space="0" w:color="auto"/>
      </w:divBdr>
    </w:div>
    <w:div w:id="182476892">
      <w:bodyDiv w:val="1"/>
      <w:marLeft w:val="0"/>
      <w:marRight w:val="0"/>
      <w:marTop w:val="0"/>
      <w:marBottom w:val="0"/>
      <w:divBdr>
        <w:top w:val="none" w:sz="0" w:space="0" w:color="auto"/>
        <w:left w:val="none" w:sz="0" w:space="0" w:color="auto"/>
        <w:bottom w:val="none" w:sz="0" w:space="0" w:color="auto"/>
        <w:right w:val="none" w:sz="0" w:space="0" w:color="auto"/>
      </w:divBdr>
    </w:div>
    <w:div w:id="183130331">
      <w:bodyDiv w:val="1"/>
      <w:marLeft w:val="0"/>
      <w:marRight w:val="0"/>
      <w:marTop w:val="0"/>
      <w:marBottom w:val="0"/>
      <w:divBdr>
        <w:top w:val="none" w:sz="0" w:space="0" w:color="auto"/>
        <w:left w:val="none" w:sz="0" w:space="0" w:color="auto"/>
        <w:bottom w:val="none" w:sz="0" w:space="0" w:color="auto"/>
        <w:right w:val="none" w:sz="0" w:space="0" w:color="auto"/>
      </w:divBdr>
    </w:div>
    <w:div w:id="195850025">
      <w:bodyDiv w:val="1"/>
      <w:marLeft w:val="0"/>
      <w:marRight w:val="0"/>
      <w:marTop w:val="0"/>
      <w:marBottom w:val="0"/>
      <w:divBdr>
        <w:top w:val="none" w:sz="0" w:space="0" w:color="auto"/>
        <w:left w:val="none" w:sz="0" w:space="0" w:color="auto"/>
        <w:bottom w:val="none" w:sz="0" w:space="0" w:color="auto"/>
        <w:right w:val="none" w:sz="0" w:space="0" w:color="auto"/>
      </w:divBdr>
    </w:div>
    <w:div w:id="212891614">
      <w:bodyDiv w:val="1"/>
      <w:marLeft w:val="0"/>
      <w:marRight w:val="0"/>
      <w:marTop w:val="0"/>
      <w:marBottom w:val="0"/>
      <w:divBdr>
        <w:top w:val="none" w:sz="0" w:space="0" w:color="auto"/>
        <w:left w:val="none" w:sz="0" w:space="0" w:color="auto"/>
        <w:bottom w:val="none" w:sz="0" w:space="0" w:color="auto"/>
        <w:right w:val="none" w:sz="0" w:space="0" w:color="auto"/>
      </w:divBdr>
    </w:div>
    <w:div w:id="246889226">
      <w:bodyDiv w:val="1"/>
      <w:marLeft w:val="0"/>
      <w:marRight w:val="0"/>
      <w:marTop w:val="0"/>
      <w:marBottom w:val="0"/>
      <w:divBdr>
        <w:top w:val="none" w:sz="0" w:space="0" w:color="auto"/>
        <w:left w:val="none" w:sz="0" w:space="0" w:color="auto"/>
        <w:bottom w:val="none" w:sz="0" w:space="0" w:color="auto"/>
        <w:right w:val="none" w:sz="0" w:space="0" w:color="auto"/>
      </w:divBdr>
    </w:div>
    <w:div w:id="284388165">
      <w:bodyDiv w:val="1"/>
      <w:marLeft w:val="0"/>
      <w:marRight w:val="0"/>
      <w:marTop w:val="0"/>
      <w:marBottom w:val="0"/>
      <w:divBdr>
        <w:top w:val="none" w:sz="0" w:space="0" w:color="auto"/>
        <w:left w:val="none" w:sz="0" w:space="0" w:color="auto"/>
        <w:bottom w:val="none" w:sz="0" w:space="0" w:color="auto"/>
        <w:right w:val="none" w:sz="0" w:space="0" w:color="auto"/>
      </w:divBdr>
    </w:div>
    <w:div w:id="349339260">
      <w:bodyDiv w:val="1"/>
      <w:marLeft w:val="0"/>
      <w:marRight w:val="0"/>
      <w:marTop w:val="0"/>
      <w:marBottom w:val="0"/>
      <w:divBdr>
        <w:top w:val="none" w:sz="0" w:space="0" w:color="auto"/>
        <w:left w:val="none" w:sz="0" w:space="0" w:color="auto"/>
        <w:bottom w:val="none" w:sz="0" w:space="0" w:color="auto"/>
        <w:right w:val="none" w:sz="0" w:space="0" w:color="auto"/>
      </w:divBdr>
    </w:div>
    <w:div w:id="371686018">
      <w:bodyDiv w:val="1"/>
      <w:marLeft w:val="0"/>
      <w:marRight w:val="0"/>
      <w:marTop w:val="0"/>
      <w:marBottom w:val="0"/>
      <w:divBdr>
        <w:top w:val="none" w:sz="0" w:space="0" w:color="auto"/>
        <w:left w:val="none" w:sz="0" w:space="0" w:color="auto"/>
        <w:bottom w:val="none" w:sz="0" w:space="0" w:color="auto"/>
        <w:right w:val="none" w:sz="0" w:space="0" w:color="auto"/>
      </w:divBdr>
    </w:div>
    <w:div w:id="389379048">
      <w:bodyDiv w:val="1"/>
      <w:marLeft w:val="0"/>
      <w:marRight w:val="0"/>
      <w:marTop w:val="0"/>
      <w:marBottom w:val="0"/>
      <w:divBdr>
        <w:top w:val="none" w:sz="0" w:space="0" w:color="auto"/>
        <w:left w:val="none" w:sz="0" w:space="0" w:color="auto"/>
        <w:bottom w:val="none" w:sz="0" w:space="0" w:color="auto"/>
        <w:right w:val="none" w:sz="0" w:space="0" w:color="auto"/>
      </w:divBdr>
    </w:div>
    <w:div w:id="435754462">
      <w:bodyDiv w:val="1"/>
      <w:marLeft w:val="0"/>
      <w:marRight w:val="0"/>
      <w:marTop w:val="0"/>
      <w:marBottom w:val="0"/>
      <w:divBdr>
        <w:top w:val="none" w:sz="0" w:space="0" w:color="auto"/>
        <w:left w:val="none" w:sz="0" w:space="0" w:color="auto"/>
        <w:bottom w:val="none" w:sz="0" w:space="0" w:color="auto"/>
        <w:right w:val="none" w:sz="0" w:space="0" w:color="auto"/>
      </w:divBdr>
    </w:div>
    <w:div w:id="465783822">
      <w:bodyDiv w:val="1"/>
      <w:marLeft w:val="0"/>
      <w:marRight w:val="0"/>
      <w:marTop w:val="0"/>
      <w:marBottom w:val="0"/>
      <w:divBdr>
        <w:top w:val="none" w:sz="0" w:space="0" w:color="auto"/>
        <w:left w:val="none" w:sz="0" w:space="0" w:color="auto"/>
        <w:bottom w:val="none" w:sz="0" w:space="0" w:color="auto"/>
        <w:right w:val="none" w:sz="0" w:space="0" w:color="auto"/>
      </w:divBdr>
    </w:div>
    <w:div w:id="476648377">
      <w:bodyDiv w:val="1"/>
      <w:marLeft w:val="0"/>
      <w:marRight w:val="0"/>
      <w:marTop w:val="0"/>
      <w:marBottom w:val="0"/>
      <w:divBdr>
        <w:top w:val="none" w:sz="0" w:space="0" w:color="auto"/>
        <w:left w:val="none" w:sz="0" w:space="0" w:color="auto"/>
        <w:bottom w:val="none" w:sz="0" w:space="0" w:color="auto"/>
        <w:right w:val="none" w:sz="0" w:space="0" w:color="auto"/>
      </w:divBdr>
    </w:div>
    <w:div w:id="493691538">
      <w:bodyDiv w:val="1"/>
      <w:marLeft w:val="0"/>
      <w:marRight w:val="0"/>
      <w:marTop w:val="0"/>
      <w:marBottom w:val="0"/>
      <w:divBdr>
        <w:top w:val="none" w:sz="0" w:space="0" w:color="auto"/>
        <w:left w:val="none" w:sz="0" w:space="0" w:color="auto"/>
        <w:bottom w:val="none" w:sz="0" w:space="0" w:color="auto"/>
        <w:right w:val="none" w:sz="0" w:space="0" w:color="auto"/>
      </w:divBdr>
    </w:div>
    <w:div w:id="519121288">
      <w:bodyDiv w:val="1"/>
      <w:marLeft w:val="0"/>
      <w:marRight w:val="0"/>
      <w:marTop w:val="0"/>
      <w:marBottom w:val="0"/>
      <w:divBdr>
        <w:top w:val="none" w:sz="0" w:space="0" w:color="auto"/>
        <w:left w:val="none" w:sz="0" w:space="0" w:color="auto"/>
        <w:bottom w:val="none" w:sz="0" w:space="0" w:color="auto"/>
        <w:right w:val="none" w:sz="0" w:space="0" w:color="auto"/>
      </w:divBdr>
    </w:div>
    <w:div w:id="538706629">
      <w:bodyDiv w:val="1"/>
      <w:marLeft w:val="0"/>
      <w:marRight w:val="0"/>
      <w:marTop w:val="0"/>
      <w:marBottom w:val="0"/>
      <w:divBdr>
        <w:top w:val="none" w:sz="0" w:space="0" w:color="auto"/>
        <w:left w:val="none" w:sz="0" w:space="0" w:color="auto"/>
        <w:bottom w:val="none" w:sz="0" w:space="0" w:color="auto"/>
        <w:right w:val="none" w:sz="0" w:space="0" w:color="auto"/>
      </w:divBdr>
    </w:div>
    <w:div w:id="549154747">
      <w:bodyDiv w:val="1"/>
      <w:marLeft w:val="0"/>
      <w:marRight w:val="0"/>
      <w:marTop w:val="0"/>
      <w:marBottom w:val="0"/>
      <w:divBdr>
        <w:top w:val="none" w:sz="0" w:space="0" w:color="auto"/>
        <w:left w:val="none" w:sz="0" w:space="0" w:color="auto"/>
        <w:bottom w:val="none" w:sz="0" w:space="0" w:color="auto"/>
        <w:right w:val="none" w:sz="0" w:space="0" w:color="auto"/>
      </w:divBdr>
    </w:div>
    <w:div w:id="550961388">
      <w:bodyDiv w:val="1"/>
      <w:marLeft w:val="0"/>
      <w:marRight w:val="0"/>
      <w:marTop w:val="0"/>
      <w:marBottom w:val="0"/>
      <w:divBdr>
        <w:top w:val="none" w:sz="0" w:space="0" w:color="auto"/>
        <w:left w:val="none" w:sz="0" w:space="0" w:color="auto"/>
        <w:bottom w:val="none" w:sz="0" w:space="0" w:color="auto"/>
        <w:right w:val="none" w:sz="0" w:space="0" w:color="auto"/>
      </w:divBdr>
    </w:div>
    <w:div w:id="559903151">
      <w:bodyDiv w:val="1"/>
      <w:marLeft w:val="0"/>
      <w:marRight w:val="0"/>
      <w:marTop w:val="0"/>
      <w:marBottom w:val="0"/>
      <w:divBdr>
        <w:top w:val="none" w:sz="0" w:space="0" w:color="auto"/>
        <w:left w:val="none" w:sz="0" w:space="0" w:color="auto"/>
        <w:bottom w:val="none" w:sz="0" w:space="0" w:color="auto"/>
        <w:right w:val="none" w:sz="0" w:space="0" w:color="auto"/>
      </w:divBdr>
    </w:div>
    <w:div w:id="592587120">
      <w:bodyDiv w:val="1"/>
      <w:marLeft w:val="0"/>
      <w:marRight w:val="0"/>
      <w:marTop w:val="0"/>
      <w:marBottom w:val="0"/>
      <w:divBdr>
        <w:top w:val="none" w:sz="0" w:space="0" w:color="auto"/>
        <w:left w:val="none" w:sz="0" w:space="0" w:color="auto"/>
        <w:bottom w:val="none" w:sz="0" w:space="0" w:color="auto"/>
        <w:right w:val="none" w:sz="0" w:space="0" w:color="auto"/>
      </w:divBdr>
    </w:div>
    <w:div w:id="593782020">
      <w:bodyDiv w:val="1"/>
      <w:marLeft w:val="0"/>
      <w:marRight w:val="0"/>
      <w:marTop w:val="0"/>
      <w:marBottom w:val="0"/>
      <w:divBdr>
        <w:top w:val="none" w:sz="0" w:space="0" w:color="auto"/>
        <w:left w:val="none" w:sz="0" w:space="0" w:color="auto"/>
        <w:bottom w:val="none" w:sz="0" w:space="0" w:color="auto"/>
        <w:right w:val="none" w:sz="0" w:space="0" w:color="auto"/>
      </w:divBdr>
    </w:div>
    <w:div w:id="692925307">
      <w:bodyDiv w:val="1"/>
      <w:marLeft w:val="0"/>
      <w:marRight w:val="0"/>
      <w:marTop w:val="0"/>
      <w:marBottom w:val="0"/>
      <w:divBdr>
        <w:top w:val="none" w:sz="0" w:space="0" w:color="auto"/>
        <w:left w:val="none" w:sz="0" w:space="0" w:color="auto"/>
        <w:bottom w:val="none" w:sz="0" w:space="0" w:color="auto"/>
        <w:right w:val="none" w:sz="0" w:space="0" w:color="auto"/>
      </w:divBdr>
    </w:div>
    <w:div w:id="705644967">
      <w:bodyDiv w:val="1"/>
      <w:marLeft w:val="0"/>
      <w:marRight w:val="0"/>
      <w:marTop w:val="0"/>
      <w:marBottom w:val="0"/>
      <w:divBdr>
        <w:top w:val="none" w:sz="0" w:space="0" w:color="auto"/>
        <w:left w:val="none" w:sz="0" w:space="0" w:color="auto"/>
        <w:bottom w:val="none" w:sz="0" w:space="0" w:color="auto"/>
        <w:right w:val="none" w:sz="0" w:space="0" w:color="auto"/>
      </w:divBdr>
    </w:div>
    <w:div w:id="709501543">
      <w:bodyDiv w:val="1"/>
      <w:marLeft w:val="0"/>
      <w:marRight w:val="0"/>
      <w:marTop w:val="0"/>
      <w:marBottom w:val="0"/>
      <w:divBdr>
        <w:top w:val="none" w:sz="0" w:space="0" w:color="auto"/>
        <w:left w:val="none" w:sz="0" w:space="0" w:color="auto"/>
        <w:bottom w:val="none" w:sz="0" w:space="0" w:color="auto"/>
        <w:right w:val="none" w:sz="0" w:space="0" w:color="auto"/>
      </w:divBdr>
    </w:div>
    <w:div w:id="723605294">
      <w:bodyDiv w:val="1"/>
      <w:marLeft w:val="0"/>
      <w:marRight w:val="0"/>
      <w:marTop w:val="0"/>
      <w:marBottom w:val="0"/>
      <w:divBdr>
        <w:top w:val="none" w:sz="0" w:space="0" w:color="auto"/>
        <w:left w:val="none" w:sz="0" w:space="0" w:color="auto"/>
        <w:bottom w:val="none" w:sz="0" w:space="0" w:color="auto"/>
        <w:right w:val="none" w:sz="0" w:space="0" w:color="auto"/>
      </w:divBdr>
    </w:div>
    <w:div w:id="793333031">
      <w:bodyDiv w:val="1"/>
      <w:marLeft w:val="0"/>
      <w:marRight w:val="0"/>
      <w:marTop w:val="0"/>
      <w:marBottom w:val="0"/>
      <w:divBdr>
        <w:top w:val="none" w:sz="0" w:space="0" w:color="auto"/>
        <w:left w:val="none" w:sz="0" w:space="0" w:color="auto"/>
        <w:bottom w:val="none" w:sz="0" w:space="0" w:color="auto"/>
        <w:right w:val="none" w:sz="0" w:space="0" w:color="auto"/>
      </w:divBdr>
    </w:div>
    <w:div w:id="811144004">
      <w:bodyDiv w:val="1"/>
      <w:marLeft w:val="0"/>
      <w:marRight w:val="0"/>
      <w:marTop w:val="0"/>
      <w:marBottom w:val="0"/>
      <w:divBdr>
        <w:top w:val="none" w:sz="0" w:space="0" w:color="auto"/>
        <w:left w:val="none" w:sz="0" w:space="0" w:color="auto"/>
        <w:bottom w:val="none" w:sz="0" w:space="0" w:color="auto"/>
        <w:right w:val="none" w:sz="0" w:space="0" w:color="auto"/>
      </w:divBdr>
    </w:div>
    <w:div w:id="814302547">
      <w:bodyDiv w:val="1"/>
      <w:marLeft w:val="0"/>
      <w:marRight w:val="0"/>
      <w:marTop w:val="0"/>
      <w:marBottom w:val="0"/>
      <w:divBdr>
        <w:top w:val="none" w:sz="0" w:space="0" w:color="auto"/>
        <w:left w:val="none" w:sz="0" w:space="0" w:color="auto"/>
        <w:bottom w:val="none" w:sz="0" w:space="0" w:color="auto"/>
        <w:right w:val="none" w:sz="0" w:space="0" w:color="auto"/>
      </w:divBdr>
    </w:div>
    <w:div w:id="835998559">
      <w:bodyDiv w:val="1"/>
      <w:marLeft w:val="0"/>
      <w:marRight w:val="0"/>
      <w:marTop w:val="0"/>
      <w:marBottom w:val="0"/>
      <w:divBdr>
        <w:top w:val="none" w:sz="0" w:space="0" w:color="auto"/>
        <w:left w:val="none" w:sz="0" w:space="0" w:color="auto"/>
        <w:bottom w:val="none" w:sz="0" w:space="0" w:color="auto"/>
        <w:right w:val="none" w:sz="0" w:space="0" w:color="auto"/>
      </w:divBdr>
    </w:div>
    <w:div w:id="865290786">
      <w:bodyDiv w:val="1"/>
      <w:marLeft w:val="0"/>
      <w:marRight w:val="0"/>
      <w:marTop w:val="0"/>
      <w:marBottom w:val="0"/>
      <w:divBdr>
        <w:top w:val="none" w:sz="0" w:space="0" w:color="auto"/>
        <w:left w:val="none" w:sz="0" w:space="0" w:color="auto"/>
        <w:bottom w:val="none" w:sz="0" w:space="0" w:color="auto"/>
        <w:right w:val="none" w:sz="0" w:space="0" w:color="auto"/>
      </w:divBdr>
    </w:div>
    <w:div w:id="869301974">
      <w:bodyDiv w:val="1"/>
      <w:marLeft w:val="0"/>
      <w:marRight w:val="0"/>
      <w:marTop w:val="0"/>
      <w:marBottom w:val="0"/>
      <w:divBdr>
        <w:top w:val="none" w:sz="0" w:space="0" w:color="auto"/>
        <w:left w:val="none" w:sz="0" w:space="0" w:color="auto"/>
        <w:bottom w:val="none" w:sz="0" w:space="0" w:color="auto"/>
        <w:right w:val="none" w:sz="0" w:space="0" w:color="auto"/>
      </w:divBdr>
    </w:div>
    <w:div w:id="887685734">
      <w:bodyDiv w:val="1"/>
      <w:marLeft w:val="0"/>
      <w:marRight w:val="0"/>
      <w:marTop w:val="0"/>
      <w:marBottom w:val="0"/>
      <w:divBdr>
        <w:top w:val="none" w:sz="0" w:space="0" w:color="auto"/>
        <w:left w:val="none" w:sz="0" w:space="0" w:color="auto"/>
        <w:bottom w:val="none" w:sz="0" w:space="0" w:color="auto"/>
        <w:right w:val="none" w:sz="0" w:space="0" w:color="auto"/>
      </w:divBdr>
    </w:div>
    <w:div w:id="901527666">
      <w:bodyDiv w:val="1"/>
      <w:marLeft w:val="0"/>
      <w:marRight w:val="0"/>
      <w:marTop w:val="0"/>
      <w:marBottom w:val="0"/>
      <w:divBdr>
        <w:top w:val="none" w:sz="0" w:space="0" w:color="auto"/>
        <w:left w:val="none" w:sz="0" w:space="0" w:color="auto"/>
        <w:bottom w:val="none" w:sz="0" w:space="0" w:color="auto"/>
        <w:right w:val="none" w:sz="0" w:space="0" w:color="auto"/>
      </w:divBdr>
    </w:div>
    <w:div w:id="912130100">
      <w:bodyDiv w:val="1"/>
      <w:marLeft w:val="0"/>
      <w:marRight w:val="0"/>
      <w:marTop w:val="0"/>
      <w:marBottom w:val="0"/>
      <w:divBdr>
        <w:top w:val="none" w:sz="0" w:space="0" w:color="auto"/>
        <w:left w:val="none" w:sz="0" w:space="0" w:color="auto"/>
        <w:bottom w:val="none" w:sz="0" w:space="0" w:color="auto"/>
        <w:right w:val="none" w:sz="0" w:space="0" w:color="auto"/>
      </w:divBdr>
    </w:div>
    <w:div w:id="917832403">
      <w:bodyDiv w:val="1"/>
      <w:marLeft w:val="0"/>
      <w:marRight w:val="0"/>
      <w:marTop w:val="0"/>
      <w:marBottom w:val="0"/>
      <w:divBdr>
        <w:top w:val="none" w:sz="0" w:space="0" w:color="auto"/>
        <w:left w:val="none" w:sz="0" w:space="0" w:color="auto"/>
        <w:bottom w:val="none" w:sz="0" w:space="0" w:color="auto"/>
        <w:right w:val="none" w:sz="0" w:space="0" w:color="auto"/>
      </w:divBdr>
    </w:div>
    <w:div w:id="939485771">
      <w:bodyDiv w:val="1"/>
      <w:marLeft w:val="0"/>
      <w:marRight w:val="0"/>
      <w:marTop w:val="0"/>
      <w:marBottom w:val="0"/>
      <w:divBdr>
        <w:top w:val="none" w:sz="0" w:space="0" w:color="auto"/>
        <w:left w:val="none" w:sz="0" w:space="0" w:color="auto"/>
        <w:bottom w:val="none" w:sz="0" w:space="0" w:color="auto"/>
        <w:right w:val="none" w:sz="0" w:space="0" w:color="auto"/>
      </w:divBdr>
    </w:div>
    <w:div w:id="941837033">
      <w:bodyDiv w:val="1"/>
      <w:marLeft w:val="0"/>
      <w:marRight w:val="0"/>
      <w:marTop w:val="0"/>
      <w:marBottom w:val="0"/>
      <w:divBdr>
        <w:top w:val="none" w:sz="0" w:space="0" w:color="auto"/>
        <w:left w:val="none" w:sz="0" w:space="0" w:color="auto"/>
        <w:bottom w:val="none" w:sz="0" w:space="0" w:color="auto"/>
        <w:right w:val="none" w:sz="0" w:space="0" w:color="auto"/>
      </w:divBdr>
    </w:div>
    <w:div w:id="942762552">
      <w:bodyDiv w:val="1"/>
      <w:marLeft w:val="0"/>
      <w:marRight w:val="0"/>
      <w:marTop w:val="0"/>
      <w:marBottom w:val="0"/>
      <w:divBdr>
        <w:top w:val="none" w:sz="0" w:space="0" w:color="auto"/>
        <w:left w:val="none" w:sz="0" w:space="0" w:color="auto"/>
        <w:bottom w:val="none" w:sz="0" w:space="0" w:color="auto"/>
        <w:right w:val="none" w:sz="0" w:space="0" w:color="auto"/>
      </w:divBdr>
    </w:div>
    <w:div w:id="953554392">
      <w:bodyDiv w:val="1"/>
      <w:marLeft w:val="0"/>
      <w:marRight w:val="0"/>
      <w:marTop w:val="0"/>
      <w:marBottom w:val="0"/>
      <w:divBdr>
        <w:top w:val="none" w:sz="0" w:space="0" w:color="auto"/>
        <w:left w:val="none" w:sz="0" w:space="0" w:color="auto"/>
        <w:bottom w:val="none" w:sz="0" w:space="0" w:color="auto"/>
        <w:right w:val="none" w:sz="0" w:space="0" w:color="auto"/>
      </w:divBdr>
    </w:div>
    <w:div w:id="985890762">
      <w:bodyDiv w:val="1"/>
      <w:marLeft w:val="0"/>
      <w:marRight w:val="0"/>
      <w:marTop w:val="0"/>
      <w:marBottom w:val="0"/>
      <w:divBdr>
        <w:top w:val="none" w:sz="0" w:space="0" w:color="auto"/>
        <w:left w:val="none" w:sz="0" w:space="0" w:color="auto"/>
        <w:bottom w:val="none" w:sz="0" w:space="0" w:color="auto"/>
        <w:right w:val="none" w:sz="0" w:space="0" w:color="auto"/>
      </w:divBdr>
    </w:div>
    <w:div w:id="1001003576">
      <w:bodyDiv w:val="1"/>
      <w:marLeft w:val="0"/>
      <w:marRight w:val="0"/>
      <w:marTop w:val="0"/>
      <w:marBottom w:val="0"/>
      <w:divBdr>
        <w:top w:val="none" w:sz="0" w:space="0" w:color="auto"/>
        <w:left w:val="none" w:sz="0" w:space="0" w:color="auto"/>
        <w:bottom w:val="none" w:sz="0" w:space="0" w:color="auto"/>
        <w:right w:val="none" w:sz="0" w:space="0" w:color="auto"/>
      </w:divBdr>
    </w:div>
    <w:div w:id="1003244455">
      <w:bodyDiv w:val="1"/>
      <w:marLeft w:val="0"/>
      <w:marRight w:val="0"/>
      <w:marTop w:val="0"/>
      <w:marBottom w:val="0"/>
      <w:divBdr>
        <w:top w:val="none" w:sz="0" w:space="0" w:color="auto"/>
        <w:left w:val="none" w:sz="0" w:space="0" w:color="auto"/>
        <w:bottom w:val="none" w:sz="0" w:space="0" w:color="auto"/>
        <w:right w:val="none" w:sz="0" w:space="0" w:color="auto"/>
      </w:divBdr>
    </w:div>
    <w:div w:id="1025980061">
      <w:bodyDiv w:val="1"/>
      <w:marLeft w:val="0"/>
      <w:marRight w:val="0"/>
      <w:marTop w:val="0"/>
      <w:marBottom w:val="0"/>
      <w:divBdr>
        <w:top w:val="none" w:sz="0" w:space="0" w:color="auto"/>
        <w:left w:val="none" w:sz="0" w:space="0" w:color="auto"/>
        <w:bottom w:val="none" w:sz="0" w:space="0" w:color="auto"/>
        <w:right w:val="none" w:sz="0" w:space="0" w:color="auto"/>
      </w:divBdr>
    </w:div>
    <w:div w:id="1084303252">
      <w:bodyDiv w:val="1"/>
      <w:marLeft w:val="0"/>
      <w:marRight w:val="0"/>
      <w:marTop w:val="0"/>
      <w:marBottom w:val="0"/>
      <w:divBdr>
        <w:top w:val="none" w:sz="0" w:space="0" w:color="auto"/>
        <w:left w:val="none" w:sz="0" w:space="0" w:color="auto"/>
        <w:bottom w:val="none" w:sz="0" w:space="0" w:color="auto"/>
        <w:right w:val="none" w:sz="0" w:space="0" w:color="auto"/>
      </w:divBdr>
    </w:div>
    <w:div w:id="1091511125">
      <w:bodyDiv w:val="1"/>
      <w:marLeft w:val="0"/>
      <w:marRight w:val="0"/>
      <w:marTop w:val="0"/>
      <w:marBottom w:val="0"/>
      <w:divBdr>
        <w:top w:val="none" w:sz="0" w:space="0" w:color="auto"/>
        <w:left w:val="none" w:sz="0" w:space="0" w:color="auto"/>
        <w:bottom w:val="none" w:sz="0" w:space="0" w:color="auto"/>
        <w:right w:val="none" w:sz="0" w:space="0" w:color="auto"/>
      </w:divBdr>
    </w:div>
    <w:div w:id="1119059724">
      <w:bodyDiv w:val="1"/>
      <w:marLeft w:val="0"/>
      <w:marRight w:val="0"/>
      <w:marTop w:val="0"/>
      <w:marBottom w:val="0"/>
      <w:divBdr>
        <w:top w:val="none" w:sz="0" w:space="0" w:color="auto"/>
        <w:left w:val="none" w:sz="0" w:space="0" w:color="auto"/>
        <w:bottom w:val="none" w:sz="0" w:space="0" w:color="auto"/>
        <w:right w:val="none" w:sz="0" w:space="0" w:color="auto"/>
      </w:divBdr>
    </w:div>
    <w:div w:id="1161315160">
      <w:bodyDiv w:val="1"/>
      <w:marLeft w:val="0"/>
      <w:marRight w:val="0"/>
      <w:marTop w:val="0"/>
      <w:marBottom w:val="0"/>
      <w:divBdr>
        <w:top w:val="none" w:sz="0" w:space="0" w:color="auto"/>
        <w:left w:val="none" w:sz="0" w:space="0" w:color="auto"/>
        <w:bottom w:val="none" w:sz="0" w:space="0" w:color="auto"/>
        <w:right w:val="none" w:sz="0" w:space="0" w:color="auto"/>
      </w:divBdr>
    </w:div>
    <w:div w:id="1162162100">
      <w:bodyDiv w:val="1"/>
      <w:marLeft w:val="0"/>
      <w:marRight w:val="0"/>
      <w:marTop w:val="0"/>
      <w:marBottom w:val="0"/>
      <w:divBdr>
        <w:top w:val="none" w:sz="0" w:space="0" w:color="auto"/>
        <w:left w:val="none" w:sz="0" w:space="0" w:color="auto"/>
        <w:bottom w:val="none" w:sz="0" w:space="0" w:color="auto"/>
        <w:right w:val="none" w:sz="0" w:space="0" w:color="auto"/>
      </w:divBdr>
    </w:div>
    <w:div w:id="1170439472">
      <w:bodyDiv w:val="1"/>
      <w:marLeft w:val="0"/>
      <w:marRight w:val="0"/>
      <w:marTop w:val="0"/>
      <w:marBottom w:val="0"/>
      <w:divBdr>
        <w:top w:val="none" w:sz="0" w:space="0" w:color="auto"/>
        <w:left w:val="none" w:sz="0" w:space="0" w:color="auto"/>
        <w:bottom w:val="none" w:sz="0" w:space="0" w:color="auto"/>
        <w:right w:val="none" w:sz="0" w:space="0" w:color="auto"/>
      </w:divBdr>
    </w:div>
    <w:div w:id="1183319431">
      <w:bodyDiv w:val="1"/>
      <w:marLeft w:val="0"/>
      <w:marRight w:val="0"/>
      <w:marTop w:val="0"/>
      <w:marBottom w:val="0"/>
      <w:divBdr>
        <w:top w:val="none" w:sz="0" w:space="0" w:color="auto"/>
        <w:left w:val="none" w:sz="0" w:space="0" w:color="auto"/>
        <w:bottom w:val="none" w:sz="0" w:space="0" w:color="auto"/>
        <w:right w:val="none" w:sz="0" w:space="0" w:color="auto"/>
      </w:divBdr>
    </w:div>
    <w:div w:id="1199776256">
      <w:bodyDiv w:val="1"/>
      <w:marLeft w:val="0"/>
      <w:marRight w:val="0"/>
      <w:marTop w:val="0"/>
      <w:marBottom w:val="0"/>
      <w:divBdr>
        <w:top w:val="none" w:sz="0" w:space="0" w:color="auto"/>
        <w:left w:val="none" w:sz="0" w:space="0" w:color="auto"/>
        <w:bottom w:val="none" w:sz="0" w:space="0" w:color="auto"/>
        <w:right w:val="none" w:sz="0" w:space="0" w:color="auto"/>
      </w:divBdr>
    </w:div>
    <w:div w:id="1230464155">
      <w:bodyDiv w:val="1"/>
      <w:marLeft w:val="0"/>
      <w:marRight w:val="0"/>
      <w:marTop w:val="0"/>
      <w:marBottom w:val="0"/>
      <w:divBdr>
        <w:top w:val="none" w:sz="0" w:space="0" w:color="auto"/>
        <w:left w:val="none" w:sz="0" w:space="0" w:color="auto"/>
        <w:bottom w:val="none" w:sz="0" w:space="0" w:color="auto"/>
        <w:right w:val="none" w:sz="0" w:space="0" w:color="auto"/>
      </w:divBdr>
    </w:div>
    <w:div w:id="1280792505">
      <w:bodyDiv w:val="1"/>
      <w:marLeft w:val="0"/>
      <w:marRight w:val="0"/>
      <w:marTop w:val="0"/>
      <w:marBottom w:val="0"/>
      <w:divBdr>
        <w:top w:val="none" w:sz="0" w:space="0" w:color="auto"/>
        <w:left w:val="none" w:sz="0" w:space="0" w:color="auto"/>
        <w:bottom w:val="none" w:sz="0" w:space="0" w:color="auto"/>
        <w:right w:val="none" w:sz="0" w:space="0" w:color="auto"/>
      </w:divBdr>
    </w:div>
    <w:div w:id="1293629894">
      <w:bodyDiv w:val="1"/>
      <w:marLeft w:val="0"/>
      <w:marRight w:val="0"/>
      <w:marTop w:val="0"/>
      <w:marBottom w:val="0"/>
      <w:divBdr>
        <w:top w:val="none" w:sz="0" w:space="0" w:color="auto"/>
        <w:left w:val="none" w:sz="0" w:space="0" w:color="auto"/>
        <w:bottom w:val="none" w:sz="0" w:space="0" w:color="auto"/>
        <w:right w:val="none" w:sz="0" w:space="0" w:color="auto"/>
      </w:divBdr>
    </w:div>
    <w:div w:id="1306160081">
      <w:bodyDiv w:val="1"/>
      <w:marLeft w:val="0"/>
      <w:marRight w:val="0"/>
      <w:marTop w:val="0"/>
      <w:marBottom w:val="0"/>
      <w:divBdr>
        <w:top w:val="none" w:sz="0" w:space="0" w:color="auto"/>
        <w:left w:val="none" w:sz="0" w:space="0" w:color="auto"/>
        <w:bottom w:val="none" w:sz="0" w:space="0" w:color="auto"/>
        <w:right w:val="none" w:sz="0" w:space="0" w:color="auto"/>
      </w:divBdr>
    </w:div>
    <w:div w:id="1325931560">
      <w:bodyDiv w:val="1"/>
      <w:marLeft w:val="0"/>
      <w:marRight w:val="0"/>
      <w:marTop w:val="0"/>
      <w:marBottom w:val="0"/>
      <w:divBdr>
        <w:top w:val="none" w:sz="0" w:space="0" w:color="auto"/>
        <w:left w:val="none" w:sz="0" w:space="0" w:color="auto"/>
        <w:bottom w:val="none" w:sz="0" w:space="0" w:color="auto"/>
        <w:right w:val="none" w:sz="0" w:space="0" w:color="auto"/>
      </w:divBdr>
    </w:div>
    <w:div w:id="1355233491">
      <w:bodyDiv w:val="1"/>
      <w:marLeft w:val="0"/>
      <w:marRight w:val="0"/>
      <w:marTop w:val="0"/>
      <w:marBottom w:val="0"/>
      <w:divBdr>
        <w:top w:val="none" w:sz="0" w:space="0" w:color="auto"/>
        <w:left w:val="none" w:sz="0" w:space="0" w:color="auto"/>
        <w:bottom w:val="none" w:sz="0" w:space="0" w:color="auto"/>
        <w:right w:val="none" w:sz="0" w:space="0" w:color="auto"/>
      </w:divBdr>
    </w:div>
    <w:div w:id="1365252833">
      <w:bodyDiv w:val="1"/>
      <w:marLeft w:val="0"/>
      <w:marRight w:val="0"/>
      <w:marTop w:val="0"/>
      <w:marBottom w:val="0"/>
      <w:divBdr>
        <w:top w:val="none" w:sz="0" w:space="0" w:color="auto"/>
        <w:left w:val="none" w:sz="0" w:space="0" w:color="auto"/>
        <w:bottom w:val="none" w:sz="0" w:space="0" w:color="auto"/>
        <w:right w:val="none" w:sz="0" w:space="0" w:color="auto"/>
      </w:divBdr>
    </w:div>
    <w:div w:id="1384132141">
      <w:bodyDiv w:val="1"/>
      <w:marLeft w:val="0"/>
      <w:marRight w:val="0"/>
      <w:marTop w:val="0"/>
      <w:marBottom w:val="0"/>
      <w:divBdr>
        <w:top w:val="none" w:sz="0" w:space="0" w:color="auto"/>
        <w:left w:val="none" w:sz="0" w:space="0" w:color="auto"/>
        <w:bottom w:val="none" w:sz="0" w:space="0" w:color="auto"/>
        <w:right w:val="none" w:sz="0" w:space="0" w:color="auto"/>
      </w:divBdr>
    </w:div>
    <w:div w:id="1395465901">
      <w:bodyDiv w:val="1"/>
      <w:marLeft w:val="0"/>
      <w:marRight w:val="0"/>
      <w:marTop w:val="0"/>
      <w:marBottom w:val="0"/>
      <w:divBdr>
        <w:top w:val="none" w:sz="0" w:space="0" w:color="auto"/>
        <w:left w:val="none" w:sz="0" w:space="0" w:color="auto"/>
        <w:bottom w:val="none" w:sz="0" w:space="0" w:color="auto"/>
        <w:right w:val="none" w:sz="0" w:space="0" w:color="auto"/>
      </w:divBdr>
    </w:div>
    <w:div w:id="1417484058">
      <w:bodyDiv w:val="1"/>
      <w:marLeft w:val="0"/>
      <w:marRight w:val="0"/>
      <w:marTop w:val="0"/>
      <w:marBottom w:val="0"/>
      <w:divBdr>
        <w:top w:val="none" w:sz="0" w:space="0" w:color="auto"/>
        <w:left w:val="none" w:sz="0" w:space="0" w:color="auto"/>
        <w:bottom w:val="none" w:sz="0" w:space="0" w:color="auto"/>
        <w:right w:val="none" w:sz="0" w:space="0" w:color="auto"/>
      </w:divBdr>
    </w:div>
    <w:div w:id="1431664640">
      <w:bodyDiv w:val="1"/>
      <w:marLeft w:val="0"/>
      <w:marRight w:val="0"/>
      <w:marTop w:val="0"/>
      <w:marBottom w:val="0"/>
      <w:divBdr>
        <w:top w:val="none" w:sz="0" w:space="0" w:color="auto"/>
        <w:left w:val="none" w:sz="0" w:space="0" w:color="auto"/>
        <w:bottom w:val="none" w:sz="0" w:space="0" w:color="auto"/>
        <w:right w:val="none" w:sz="0" w:space="0" w:color="auto"/>
      </w:divBdr>
    </w:div>
    <w:div w:id="1462456832">
      <w:bodyDiv w:val="1"/>
      <w:marLeft w:val="0"/>
      <w:marRight w:val="0"/>
      <w:marTop w:val="0"/>
      <w:marBottom w:val="0"/>
      <w:divBdr>
        <w:top w:val="none" w:sz="0" w:space="0" w:color="auto"/>
        <w:left w:val="none" w:sz="0" w:space="0" w:color="auto"/>
        <w:bottom w:val="none" w:sz="0" w:space="0" w:color="auto"/>
        <w:right w:val="none" w:sz="0" w:space="0" w:color="auto"/>
      </w:divBdr>
    </w:div>
    <w:div w:id="1477457751">
      <w:bodyDiv w:val="1"/>
      <w:marLeft w:val="0"/>
      <w:marRight w:val="0"/>
      <w:marTop w:val="0"/>
      <w:marBottom w:val="0"/>
      <w:divBdr>
        <w:top w:val="none" w:sz="0" w:space="0" w:color="auto"/>
        <w:left w:val="none" w:sz="0" w:space="0" w:color="auto"/>
        <w:bottom w:val="none" w:sz="0" w:space="0" w:color="auto"/>
        <w:right w:val="none" w:sz="0" w:space="0" w:color="auto"/>
      </w:divBdr>
    </w:div>
    <w:div w:id="1516723869">
      <w:bodyDiv w:val="1"/>
      <w:marLeft w:val="0"/>
      <w:marRight w:val="0"/>
      <w:marTop w:val="0"/>
      <w:marBottom w:val="0"/>
      <w:divBdr>
        <w:top w:val="none" w:sz="0" w:space="0" w:color="auto"/>
        <w:left w:val="none" w:sz="0" w:space="0" w:color="auto"/>
        <w:bottom w:val="none" w:sz="0" w:space="0" w:color="auto"/>
        <w:right w:val="none" w:sz="0" w:space="0" w:color="auto"/>
      </w:divBdr>
    </w:div>
    <w:div w:id="1527139951">
      <w:bodyDiv w:val="1"/>
      <w:marLeft w:val="0"/>
      <w:marRight w:val="0"/>
      <w:marTop w:val="0"/>
      <w:marBottom w:val="0"/>
      <w:divBdr>
        <w:top w:val="none" w:sz="0" w:space="0" w:color="auto"/>
        <w:left w:val="none" w:sz="0" w:space="0" w:color="auto"/>
        <w:bottom w:val="none" w:sz="0" w:space="0" w:color="auto"/>
        <w:right w:val="none" w:sz="0" w:space="0" w:color="auto"/>
      </w:divBdr>
    </w:div>
    <w:div w:id="1531185444">
      <w:bodyDiv w:val="1"/>
      <w:marLeft w:val="0"/>
      <w:marRight w:val="0"/>
      <w:marTop w:val="0"/>
      <w:marBottom w:val="0"/>
      <w:divBdr>
        <w:top w:val="none" w:sz="0" w:space="0" w:color="auto"/>
        <w:left w:val="none" w:sz="0" w:space="0" w:color="auto"/>
        <w:bottom w:val="none" w:sz="0" w:space="0" w:color="auto"/>
        <w:right w:val="none" w:sz="0" w:space="0" w:color="auto"/>
      </w:divBdr>
    </w:div>
    <w:div w:id="1543518799">
      <w:bodyDiv w:val="1"/>
      <w:marLeft w:val="0"/>
      <w:marRight w:val="0"/>
      <w:marTop w:val="0"/>
      <w:marBottom w:val="0"/>
      <w:divBdr>
        <w:top w:val="none" w:sz="0" w:space="0" w:color="auto"/>
        <w:left w:val="none" w:sz="0" w:space="0" w:color="auto"/>
        <w:bottom w:val="none" w:sz="0" w:space="0" w:color="auto"/>
        <w:right w:val="none" w:sz="0" w:space="0" w:color="auto"/>
      </w:divBdr>
    </w:div>
    <w:div w:id="1549682260">
      <w:bodyDiv w:val="1"/>
      <w:marLeft w:val="0"/>
      <w:marRight w:val="0"/>
      <w:marTop w:val="0"/>
      <w:marBottom w:val="0"/>
      <w:divBdr>
        <w:top w:val="none" w:sz="0" w:space="0" w:color="auto"/>
        <w:left w:val="none" w:sz="0" w:space="0" w:color="auto"/>
        <w:bottom w:val="none" w:sz="0" w:space="0" w:color="auto"/>
        <w:right w:val="none" w:sz="0" w:space="0" w:color="auto"/>
      </w:divBdr>
    </w:div>
    <w:div w:id="1550992547">
      <w:bodyDiv w:val="1"/>
      <w:marLeft w:val="0"/>
      <w:marRight w:val="0"/>
      <w:marTop w:val="0"/>
      <w:marBottom w:val="0"/>
      <w:divBdr>
        <w:top w:val="none" w:sz="0" w:space="0" w:color="auto"/>
        <w:left w:val="none" w:sz="0" w:space="0" w:color="auto"/>
        <w:bottom w:val="none" w:sz="0" w:space="0" w:color="auto"/>
        <w:right w:val="none" w:sz="0" w:space="0" w:color="auto"/>
      </w:divBdr>
    </w:div>
    <w:div w:id="1572347794">
      <w:bodyDiv w:val="1"/>
      <w:marLeft w:val="0"/>
      <w:marRight w:val="0"/>
      <w:marTop w:val="0"/>
      <w:marBottom w:val="0"/>
      <w:divBdr>
        <w:top w:val="none" w:sz="0" w:space="0" w:color="auto"/>
        <w:left w:val="none" w:sz="0" w:space="0" w:color="auto"/>
        <w:bottom w:val="none" w:sz="0" w:space="0" w:color="auto"/>
        <w:right w:val="none" w:sz="0" w:space="0" w:color="auto"/>
      </w:divBdr>
    </w:div>
    <w:div w:id="1577085257">
      <w:bodyDiv w:val="1"/>
      <w:marLeft w:val="0"/>
      <w:marRight w:val="0"/>
      <w:marTop w:val="0"/>
      <w:marBottom w:val="0"/>
      <w:divBdr>
        <w:top w:val="none" w:sz="0" w:space="0" w:color="auto"/>
        <w:left w:val="none" w:sz="0" w:space="0" w:color="auto"/>
        <w:bottom w:val="none" w:sz="0" w:space="0" w:color="auto"/>
        <w:right w:val="none" w:sz="0" w:space="0" w:color="auto"/>
      </w:divBdr>
    </w:div>
    <w:div w:id="1577517850">
      <w:bodyDiv w:val="1"/>
      <w:marLeft w:val="0"/>
      <w:marRight w:val="0"/>
      <w:marTop w:val="0"/>
      <w:marBottom w:val="0"/>
      <w:divBdr>
        <w:top w:val="none" w:sz="0" w:space="0" w:color="auto"/>
        <w:left w:val="none" w:sz="0" w:space="0" w:color="auto"/>
        <w:bottom w:val="none" w:sz="0" w:space="0" w:color="auto"/>
        <w:right w:val="none" w:sz="0" w:space="0" w:color="auto"/>
      </w:divBdr>
    </w:div>
    <w:div w:id="1585918745">
      <w:bodyDiv w:val="1"/>
      <w:marLeft w:val="0"/>
      <w:marRight w:val="0"/>
      <w:marTop w:val="0"/>
      <w:marBottom w:val="0"/>
      <w:divBdr>
        <w:top w:val="none" w:sz="0" w:space="0" w:color="auto"/>
        <w:left w:val="none" w:sz="0" w:space="0" w:color="auto"/>
        <w:bottom w:val="none" w:sz="0" w:space="0" w:color="auto"/>
        <w:right w:val="none" w:sz="0" w:space="0" w:color="auto"/>
      </w:divBdr>
    </w:div>
    <w:div w:id="1591162658">
      <w:bodyDiv w:val="1"/>
      <w:marLeft w:val="0"/>
      <w:marRight w:val="0"/>
      <w:marTop w:val="0"/>
      <w:marBottom w:val="0"/>
      <w:divBdr>
        <w:top w:val="none" w:sz="0" w:space="0" w:color="auto"/>
        <w:left w:val="none" w:sz="0" w:space="0" w:color="auto"/>
        <w:bottom w:val="none" w:sz="0" w:space="0" w:color="auto"/>
        <w:right w:val="none" w:sz="0" w:space="0" w:color="auto"/>
      </w:divBdr>
    </w:div>
    <w:div w:id="1613825758">
      <w:bodyDiv w:val="1"/>
      <w:marLeft w:val="0"/>
      <w:marRight w:val="0"/>
      <w:marTop w:val="0"/>
      <w:marBottom w:val="0"/>
      <w:divBdr>
        <w:top w:val="none" w:sz="0" w:space="0" w:color="auto"/>
        <w:left w:val="none" w:sz="0" w:space="0" w:color="auto"/>
        <w:bottom w:val="none" w:sz="0" w:space="0" w:color="auto"/>
        <w:right w:val="none" w:sz="0" w:space="0" w:color="auto"/>
      </w:divBdr>
    </w:div>
    <w:div w:id="1615870329">
      <w:bodyDiv w:val="1"/>
      <w:marLeft w:val="0"/>
      <w:marRight w:val="0"/>
      <w:marTop w:val="0"/>
      <w:marBottom w:val="0"/>
      <w:divBdr>
        <w:top w:val="none" w:sz="0" w:space="0" w:color="auto"/>
        <w:left w:val="none" w:sz="0" w:space="0" w:color="auto"/>
        <w:bottom w:val="none" w:sz="0" w:space="0" w:color="auto"/>
        <w:right w:val="none" w:sz="0" w:space="0" w:color="auto"/>
      </w:divBdr>
    </w:div>
    <w:div w:id="1628387620">
      <w:bodyDiv w:val="1"/>
      <w:marLeft w:val="0"/>
      <w:marRight w:val="0"/>
      <w:marTop w:val="0"/>
      <w:marBottom w:val="0"/>
      <w:divBdr>
        <w:top w:val="none" w:sz="0" w:space="0" w:color="auto"/>
        <w:left w:val="none" w:sz="0" w:space="0" w:color="auto"/>
        <w:bottom w:val="none" w:sz="0" w:space="0" w:color="auto"/>
        <w:right w:val="none" w:sz="0" w:space="0" w:color="auto"/>
      </w:divBdr>
    </w:div>
    <w:div w:id="1638030278">
      <w:bodyDiv w:val="1"/>
      <w:marLeft w:val="0"/>
      <w:marRight w:val="0"/>
      <w:marTop w:val="0"/>
      <w:marBottom w:val="0"/>
      <w:divBdr>
        <w:top w:val="none" w:sz="0" w:space="0" w:color="auto"/>
        <w:left w:val="none" w:sz="0" w:space="0" w:color="auto"/>
        <w:bottom w:val="none" w:sz="0" w:space="0" w:color="auto"/>
        <w:right w:val="none" w:sz="0" w:space="0" w:color="auto"/>
      </w:divBdr>
    </w:div>
    <w:div w:id="1692492831">
      <w:bodyDiv w:val="1"/>
      <w:marLeft w:val="0"/>
      <w:marRight w:val="0"/>
      <w:marTop w:val="0"/>
      <w:marBottom w:val="0"/>
      <w:divBdr>
        <w:top w:val="none" w:sz="0" w:space="0" w:color="auto"/>
        <w:left w:val="none" w:sz="0" w:space="0" w:color="auto"/>
        <w:bottom w:val="none" w:sz="0" w:space="0" w:color="auto"/>
        <w:right w:val="none" w:sz="0" w:space="0" w:color="auto"/>
      </w:divBdr>
    </w:div>
    <w:div w:id="1707683483">
      <w:bodyDiv w:val="1"/>
      <w:marLeft w:val="0"/>
      <w:marRight w:val="0"/>
      <w:marTop w:val="0"/>
      <w:marBottom w:val="0"/>
      <w:divBdr>
        <w:top w:val="none" w:sz="0" w:space="0" w:color="auto"/>
        <w:left w:val="none" w:sz="0" w:space="0" w:color="auto"/>
        <w:bottom w:val="none" w:sz="0" w:space="0" w:color="auto"/>
        <w:right w:val="none" w:sz="0" w:space="0" w:color="auto"/>
      </w:divBdr>
    </w:div>
    <w:div w:id="1718701969">
      <w:bodyDiv w:val="1"/>
      <w:marLeft w:val="0"/>
      <w:marRight w:val="0"/>
      <w:marTop w:val="0"/>
      <w:marBottom w:val="0"/>
      <w:divBdr>
        <w:top w:val="none" w:sz="0" w:space="0" w:color="auto"/>
        <w:left w:val="none" w:sz="0" w:space="0" w:color="auto"/>
        <w:bottom w:val="none" w:sz="0" w:space="0" w:color="auto"/>
        <w:right w:val="none" w:sz="0" w:space="0" w:color="auto"/>
      </w:divBdr>
    </w:div>
    <w:div w:id="1722248369">
      <w:bodyDiv w:val="1"/>
      <w:marLeft w:val="0"/>
      <w:marRight w:val="0"/>
      <w:marTop w:val="0"/>
      <w:marBottom w:val="0"/>
      <w:divBdr>
        <w:top w:val="none" w:sz="0" w:space="0" w:color="auto"/>
        <w:left w:val="none" w:sz="0" w:space="0" w:color="auto"/>
        <w:bottom w:val="none" w:sz="0" w:space="0" w:color="auto"/>
        <w:right w:val="none" w:sz="0" w:space="0" w:color="auto"/>
      </w:divBdr>
    </w:div>
    <w:div w:id="1723823938">
      <w:bodyDiv w:val="1"/>
      <w:marLeft w:val="0"/>
      <w:marRight w:val="0"/>
      <w:marTop w:val="0"/>
      <w:marBottom w:val="0"/>
      <w:divBdr>
        <w:top w:val="none" w:sz="0" w:space="0" w:color="auto"/>
        <w:left w:val="none" w:sz="0" w:space="0" w:color="auto"/>
        <w:bottom w:val="none" w:sz="0" w:space="0" w:color="auto"/>
        <w:right w:val="none" w:sz="0" w:space="0" w:color="auto"/>
      </w:divBdr>
    </w:div>
    <w:div w:id="1745227245">
      <w:bodyDiv w:val="1"/>
      <w:marLeft w:val="0"/>
      <w:marRight w:val="0"/>
      <w:marTop w:val="0"/>
      <w:marBottom w:val="0"/>
      <w:divBdr>
        <w:top w:val="none" w:sz="0" w:space="0" w:color="auto"/>
        <w:left w:val="none" w:sz="0" w:space="0" w:color="auto"/>
        <w:bottom w:val="none" w:sz="0" w:space="0" w:color="auto"/>
        <w:right w:val="none" w:sz="0" w:space="0" w:color="auto"/>
      </w:divBdr>
    </w:div>
    <w:div w:id="1761609169">
      <w:bodyDiv w:val="1"/>
      <w:marLeft w:val="0"/>
      <w:marRight w:val="0"/>
      <w:marTop w:val="0"/>
      <w:marBottom w:val="0"/>
      <w:divBdr>
        <w:top w:val="none" w:sz="0" w:space="0" w:color="auto"/>
        <w:left w:val="none" w:sz="0" w:space="0" w:color="auto"/>
        <w:bottom w:val="none" w:sz="0" w:space="0" w:color="auto"/>
        <w:right w:val="none" w:sz="0" w:space="0" w:color="auto"/>
      </w:divBdr>
    </w:div>
    <w:div w:id="1804494522">
      <w:bodyDiv w:val="1"/>
      <w:marLeft w:val="0"/>
      <w:marRight w:val="0"/>
      <w:marTop w:val="0"/>
      <w:marBottom w:val="0"/>
      <w:divBdr>
        <w:top w:val="none" w:sz="0" w:space="0" w:color="auto"/>
        <w:left w:val="none" w:sz="0" w:space="0" w:color="auto"/>
        <w:bottom w:val="none" w:sz="0" w:space="0" w:color="auto"/>
        <w:right w:val="none" w:sz="0" w:space="0" w:color="auto"/>
      </w:divBdr>
    </w:div>
    <w:div w:id="1823086526">
      <w:bodyDiv w:val="1"/>
      <w:marLeft w:val="0"/>
      <w:marRight w:val="0"/>
      <w:marTop w:val="0"/>
      <w:marBottom w:val="0"/>
      <w:divBdr>
        <w:top w:val="none" w:sz="0" w:space="0" w:color="auto"/>
        <w:left w:val="none" w:sz="0" w:space="0" w:color="auto"/>
        <w:bottom w:val="none" w:sz="0" w:space="0" w:color="auto"/>
        <w:right w:val="none" w:sz="0" w:space="0" w:color="auto"/>
      </w:divBdr>
    </w:div>
    <w:div w:id="1878811767">
      <w:bodyDiv w:val="1"/>
      <w:marLeft w:val="0"/>
      <w:marRight w:val="0"/>
      <w:marTop w:val="0"/>
      <w:marBottom w:val="0"/>
      <w:divBdr>
        <w:top w:val="none" w:sz="0" w:space="0" w:color="auto"/>
        <w:left w:val="none" w:sz="0" w:space="0" w:color="auto"/>
        <w:bottom w:val="none" w:sz="0" w:space="0" w:color="auto"/>
        <w:right w:val="none" w:sz="0" w:space="0" w:color="auto"/>
      </w:divBdr>
    </w:div>
    <w:div w:id="1901136035">
      <w:bodyDiv w:val="1"/>
      <w:marLeft w:val="0"/>
      <w:marRight w:val="0"/>
      <w:marTop w:val="0"/>
      <w:marBottom w:val="0"/>
      <w:divBdr>
        <w:top w:val="none" w:sz="0" w:space="0" w:color="auto"/>
        <w:left w:val="none" w:sz="0" w:space="0" w:color="auto"/>
        <w:bottom w:val="none" w:sz="0" w:space="0" w:color="auto"/>
        <w:right w:val="none" w:sz="0" w:space="0" w:color="auto"/>
      </w:divBdr>
    </w:div>
    <w:div w:id="1915427647">
      <w:bodyDiv w:val="1"/>
      <w:marLeft w:val="0"/>
      <w:marRight w:val="0"/>
      <w:marTop w:val="0"/>
      <w:marBottom w:val="0"/>
      <w:divBdr>
        <w:top w:val="none" w:sz="0" w:space="0" w:color="auto"/>
        <w:left w:val="none" w:sz="0" w:space="0" w:color="auto"/>
        <w:bottom w:val="none" w:sz="0" w:space="0" w:color="auto"/>
        <w:right w:val="none" w:sz="0" w:space="0" w:color="auto"/>
      </w:divBdr>
    </w:div>
    <w:div w:id="1930312740">
      <w:bodyDiv w:val="1"/>
      <w:marLeft w:val="0"/>
      <w:marRight w:val="0"/>
      <w:marTop w:val="0"/>
      <w:marBottom w:val="0"/>
      <w:divBdr>
        <w:top w:val="none" w:sz="0" w:space="0" w:color="auto"/>
        <w:left w:val="none" w:sz="0" w:space="0" w:color="auto"/>
        <w:bottom w:val="none" w:sz="0" w:space="0" w:color="auto"/>
        <w:right w:val="none" w:sz="0" w:space="0" w:color="auto"/>
      </w:divBdr>
    </w:div>
    <w:div w:id="1956598870">
      <w:bodyDiv w:val="1"/>
      <w:marLeft w:val="0"/>
      <w:marRight w:val="0"/>
      <w:marTop w:val="0"/>
      <w:marBottom w:val="0"/>
      <w:divBdr>
        <w:top w:val="none" w:sz="0" w:space="0" w:color="auto"/>
        <w:left w:val="none" w:sz="0" w:space="0" w:color="auto"/>
        <w:bottom w:val="none" w:sz="0" w:space="0" w:color="auto"/>
        <w:right w:val="none" w:sz="0" w:space="0" w:color="auto"/>
      </w:divBdr>
    </w:div>
    <w:div w:id="2071224263">
      <w:bodyDiv w:val="1"/>
      <w:marLeft w:val="0"/>
      <w:marRight w:val="0"/>
      <w:marTop w:val="0"/>
      <w:marBottom w:val="0"/>
      <w:divBdr>
        <w:top w:val="none" w:sz="0" w:space="0" w:color="auto"/>
        <w:left w:val="none" w:sz="0" w:space="0" w:color="auto"/>
        <w:bottom w:val="none" w:sz="0" w:space="0" w:color="auto"/>
        <w:right w:val="none" w:sz="0" w:space="0" w:color="auto"/>
      </w:divBdr>
    </w:div>
    <w:div w:id="2091803675">
      <w:bodyDiv w:val="1"/>
      <w:marLeft w:val="0"/>
      <w:marRight w:val="0"/>
      <w:marTop w:val="0"/>
      <w:marBottom w:val="0"/>
      <w:divBdr>
        <w:top w:val="none" w:sz="0" w:space="0" w:color="auto"/>
        <w:left w:val="none" w:sz="0" w:space="0" w:color="auto"/>
        <w:bottom w:val="none" w:sz="0" w:space="0" w:color="auto"/>
        <w:right w:val="none" w:sz="0" w:space="0" w:color="auto"/>
      </w:divBdr>
    </w:div>
    <w:div w:id="2093621545">
      <w:bodyDiv w:val="1"/>
      <w:marLeft w:val="0"/>
      <w:marRight w:val="0"/>
      <w:marTop w:val="0"/>
      <w:marBottom w:val="0"/>
      <w:divBdr>
        <w:top w:val="none" w:sz="0" w:space="0" w:color="auto"/>
        <w:left w:val="none" w:sz="0" w:space="0" w:color="auto"/>
        <w:bottom w:val="none" w:sz="0" w:space="0" w:color="auto"/>
        <w:right w:val="none" w:sz="0" w:space="0" w:color="auto"/>
      </w:divBdr>
    </w:div>
    <w:div w:id="2102137695">
      <w:bodyDiv w:val="1"/>
      <w:marLeft w:val="0"/>
      <w:marRight w:val="0"/>
      <w:marTop w:val="0"/>
      <w:marBottom w:val="0"/>
      <w:divBdr>
        <w:top w:val="none" w:sz="0" w:space="0" w:color="auto"/>
        <w:left w:val="none" w:sz="0" w:space="0" w:color="auto"/>
        <w:bottom w:val="none" w:sz="0" w:space="0" w:color="auto"/>
        <w:right w:val="none" w:sz="0" w:space="0" w:color="auto"/>
      </w:divBdr>
    </w:div>
    <w:div w:id="2113476332">
      <w:bodyDiv w:val="1"/>
      <w:marLeft w:val="0"/>
      <w:marRight w:val="0"/>
      <w:marTop w:val="0"/>
      <w:marBottom w:val="0"/>
      <w:divBdr>
        <w:top w:val="none" w:sz="0" w:space="0" w:color="auto"/>
        <w:left w:val="none" w:sz="0" w:space="0" w:color="auto"/>
        <w:bottom w:val="none" w:sz="0" w:space="0" w:color="auto"/>
        <w:right w:val="none" w:sz="0" w:space="0" w:color="auto"/>
      </w:divBdr>
    </w:div>
    <w:div w:id="213432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0.png"/></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7.png"/><Relationship Id="rId39" Type="http://schemas.openxmlformats.org/officeDocument/2006/relationships/customXml" Target="../customXml/item2.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08247\Desktop\Project\Template\NewTestScriptTemplate\Test%20scrip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8D9497-8C93-4C6B-BBDF-5860875BA097}">
  <ds:schemaRefs>
    <ds:schemaRef ds:uri="http://schemas.openxmlformats.org/officeDocument/2006/bibliography"/>
  </ds:schemaRefs>
</ds:datastoreItem>
</file>

<file path=customXml/itemProps2.xml><?xml version="1.0" encoding="utf-8"?>
<ds:datastoreItem xmlns:ds="http://schemas.openxmlformats.org/officeDocument/2006/customXml" ds:itemID="{78EACC52-5F31-4C42-8093-68BB36E4EF63}"/>
</file>

<file path=customXml/itemProps3.xml><?xml version="1.0" encoding="utf-8"?>
<ds:datastoreItem xmlns:ds="http://schemas.openxmlformats.org/officeDocument/2006/customXml" ds:itemID="{32DD9FE6-C419-49A0-A9B3-A0920E566FF3}"/>
</file>

<file path=customXml/itemProps4.xml><?xml version="1.0" encoding="utf-8"?>
<ds:datastoreItem xmlns:ds="http://schemas.openxmlformats.org/officeDocument/2006/customXml" ds:itemID="{DA1FE6ED-48F5-4D06-8FAA-F11F788076F5}"/>
</file>

<file path=docProps/app.xml><?xml version="1.0" encoding="utf-8"?>
<Properties xmlns="http://schemas.openxmlformats.org/officeDocument/2006/extended-properties" xmlns:vt="http://schemas.openxmlformats.org/officeDocument/2006/docPropsVTypes">
  <Template>Test scripts.dotm</Template>
  <TotalTime>0</TotalTime>
  <Pages>168</Pages>
  <Words>57452</Words>
  <Characters>327480</Characters>
  <Application>Microsoft Office Word</Application>
  <DocSecurity>0</DocSecurity>
  <Lines>2729</Lines>
  <Paragraphs>768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384164</CharactersWithSpaces>
  <SharedDoc>false</SharedDoc>
  <HLinks>
    <vt:vector size="156" baseType="variant">
      <vt:variant>
        <vt:i4>5046273</vt:i4>
      </vt:variant>
      <vt:variant>
        <vt:i4>153</vt:i4>
      </vt:variant>
      <vt:variant>
        <vt:i4>0</vt:i4>
      </vt:variant>
      <vt:variant>
        <vt:i4>5</vt:i4>
      </vt:variant>
      <vt:variant>
        <vt:lpwstr>http://global.sap.com/corporate-en/legal/copyright/index.epx</vt:lpwstr>
      </vt:variant>
      <vt:variant>
        <vt:lpwstr>trademark</vt:lpwstr>
      </vt:variant>
      <vt:variant>
        <vt:i4>1769522</vt:i4>
      </vt:variant>
      <vt:variant>
        <vt:i4>146</vt:i4>
      </vt:variant>
      <vt:variant>
        <vt:i4>0</vt:i4>
      </vt:variant>
      <vt:variant>
        <vt:i4>5</vt:i4>
      </vt:variant>
      <vt:variant>
        <vt:lpwstr/>
      </vt:variant>
      <vt:variant>
        <vt:lpwstr>_Toc437788900</vt:lpwstr>
      </vt:variant>
      <vt:variant>
        <vt:i4>1179699</vt:i4>
      </vt:variant>
      <vt:variant>
        <vt:i4>140</vt:i4>
      </vt:variant>
      <vt:variant>
        <vt:i4>0</vt:i4>
      </vt:variant>
      <vt:variant>
        <vt:i4>5</vt:i4>
      </vt:variant>
      <vt:variant>
        <vt:lpwstr/>
      </vt:variant>
      <vt:variant>
        <vt:lpwstr>_Toc437788899</vt:lpwstr>
      </vt:variant>
      <vt:variant>
        <vt:i4>1179699</vt:i4>
      </vt:variant>
      <vt:variant>
        <vt:i4>134</vt:i4>
      </vt:variant>
      <vt:variant>
        <vt:i4>0</vt:i4>
      </vt:variant>
      <vt:variant>
        <vt:i4>5</vt:i4>
      </vt:variant>
      <vt:variant>
        <vt:lpwstr/>
      </vt:variant>
      <vt:variant>
        <vt:lpwstr>_Toc437788898</vt:lpwstr>
      </vt:variant>
      <vt:variant>
        <vt:i4>1179699</vt:i4>
      </vt:variant>
      <vt:variant>
        <vt:i4>128</vt:i4>
      </vt:variant>
      <vt:variant>
        <vt:i4>0</vt:i4>
      </vt:variant>
      <vt:variant>
        <vt:i4>5</vt:i4>
      </vt:variant>
      <vt:variant>
        <vt:lpwstr/>
      </vt:variant>
      <vt:variant>
        <vt:lpwstr>_Toc437788897</vt:lpwstr>
      </vt:variant>
      <vt:variant>
        <vt:i4>1179699</vt:i4>
      </vt:variant>
      <vt:variant>
        <vt:i4>122</vt:i4>
      </vt:variant>
      <vt:variant>
        <vt:i4>0</vt:i4>
      </vt:variant>
      <vt:variant>
        <vt:i4>5</vt:i4>
      </vt:variant>
      <vt:variant>
        <vt:lpwstr/>
      </vt:variant>
      <vt:variant>
        <vt:lpwstr>_Toc437788896</vt:lpwstr>
      </vt:variant>
      <vt:variant>
        <vt:i4>1179699</vt:i4>
      </vt:variant>
      <vt:variant>
        <vt:i4>116</vt:i4>
      </vt:variant>
      <vt:variant>
        <vt:i4>0</vt:i4>
      </vt:variant>
      <vt:variant>
        <vt:i4>5</vt:i4>
      </vt:variant>
      <vt:variant>
        <vt:lpwstr/>
      </vt:variant>
      <vt:variant>
        <vt:lpwstr>_Toc437788895</vt:lpwstr>
      </vt:variant>
      <vt:variant>
        <vt:i4>1179699</vt:i4>
      </vt:variant>
      <vt:variant>
        <vt:i4>110</vt:i4>
      </vt:variant>
      <vt:variant>
        <vt:i4>0</vt:i4>
      </vt:variant>
      <vt:variant>
        <vt:i4>5</vt:i4>
      </vt:variant>
      <vt:variant>
        <vt:lpwstr/>
      </vt:variant>
      <vt:variant>
        <vt:lpwstr>_Toc437788894</vt:lpwstr>
      </vt:variant>
      <vt:variant>
        <vt:i4>1179699</vt:i4>
      </vt:variant>
      <vt:variant>
        <vt:i4>104</vt:i4>
      </vt:variant>
      <vt:variant>
        <vt:i4>0</vt:i4>
      </vt:variant>
      <vt:variant>
        <vt:i4>5</vt:i4>
      </vt:variant>
      <vt:variant>
        <vt:lpwstr/>
      </vt:variant>
      <vt:variant>
        <vt:lpwstr>_Toc437788893</vt:lpwstr>
      </vt:variant>
      <vt:variant>
        <vt:i4>1179699</vt:i4>
      </vt:variant>
      <vt:variant>
        <vt:i4>98</vt:i4>
      </vt:variant>
      <vt:variant>
        <vt:i4>0</vt:i4>
      </vt:variant>
      <vt:variant>
        <vt:i4>5</vt:i4>
      </vt:variant>
      <vt:variant>
        <vt:lpwstr/>
      </vt:variant>
      <vt:variant>
        <vt:lpwstr>_Toc437788892</vt:lpwstr>
      </vt:variant>
      <vt:variant>
        <vt:i4>1179699</vt:i4>
      </vt:variant>
      <vt:variant>
        <vt:i4>92</vt:i4>
      </vt:variant>
      <vt:variant>
        <vt:i4>0</vt:i4>
      </vt:variant>
      <vt:variant>
        <vt:i4>5</vt:i4>
      </vt:variant>
      <vt:variant>
        <vt:lpwstr/>
      </vt:variant>
      <vt:variant>
        <vt:lpwstr>_Toc437788891</vt:lpwstr>
      </vt:variant>
      <vt:variant>
        <vt:i4>1179699</vt:i4>
      </vt:variant>
      <vt:variant>
        <vt:i4>86</vt:i4>
      </vt:variant>
      <vt:variant>
        <vt:i4>0</vt:i4>
      </vt:variant>
      <vt:variant>
        <vt:i4>5</vt:i4>
      </vt:variant>
      <vt:variant>
        <vt:lpwstr/>
      </vt:variant>
      <vt:variant>
        <vt:lpwstr>_Toc437788890</vt:lpwstr>
      </vt:variant>
      <vt:variant>
        <vt:i4>1245235</vt:i4>
      </vt:variant>
      <vt:variant>
        <vt:i4>80</vt:i4>
      </vt:variant>
      <vt:variant>
        <vt:i4>0</vt:i4>
      </vt:variant>
      <vt:variant>
        <vt:i4>5</vt:i4>
      </vt:variant>
      <vt:variant>
        <vt:lpwstr/>
      </vt:variant>
      <vt:variant>
        <vt:lpwstr>_Toc437788889</vt:lpwstr>
      </vt:variant>
      <vt:variant>
        <vt:i4>1245235</vt:i4>
      </vt:variant>
      <vt:variant>
        <vt:i4>74</vt:i4>
      </vt:variant>
      <vt:variant>
        <vt:i4>0</vt:i4>
      </vt:variant>
      <vt:variant>
        <vt:i4>5</vt:i4>
      </vt:variant>
      <vt:variant>
        <vt:lpwstr/>
      </vt:variant>
      <vt:variant>
        <vt:lpwstr>_Toc437788888</vt:lpwstr>
      </vt:variant>
      <vt:variant>
        <vt:i4>1245235</vt:i4>
      </vt:variant>
      <vt:variant>
        <vt:i4>68</vt:i4>
      </vt:variant>
      <vt:variant>
        <vt:i4>0</vt:i4>
      </vt:variant>
      <vt:variant>
        <vt:i4>5</vt:i4>
      </vt:variant>
      <vt:variant>
        <vt:lpwstr/>
      </vt:variant>
      <vt:variant>
        <vt:lpwstr>_Toc437788887</vt:lpwstr>
      </vt:variant>
      <vt:variant>
        <vt:i4>1245235</vt:i4>
      </vt:variant>
      <vt:variant>
        <vt:i4>62</vt:i4>
      </vt:variant>
      <vt:variant>
        <vt:i4>0</vt:i4>
      </vt:variant>
      <vt:variant>
        <vt:i4>5</vt:i4>
      </vt:variant>
      <vt:variant>
        <vt:lpwstr/>
      </vt:variant>
      <vt:variant>
        <vt:lpwstr>_Toc437788886</vt:lpwstr>
      </vt:variant>
      <vt:variant>
        <vt:i4>1245235</vt:i4>
      </vt:variant>
      <vt:variant>
        <vt:i4>56</vt:i4>
      </vt:variant>
      <vt:variant>
        <vt:i4>0</vt:i4>
      </vt:variant>
      <vt:variant>
        <vt:i4>5</vt:i4>
      </vt:variant>
      <vt:variant>
        <vt:lpwstr/>
      </vt:variant>
      <vt:variant>
        <vt:lpwstr>_Toc437788885</vt:lpwstr>
      </vt:variant>
      <vt:variant>
        <vt:i4>1245235</vt:i4>
      </vt:variant>
      <vt:variant>
        <vt:i4>50</vt:i4>
      </vt:variant>
      <vt:variant>
        <vt:i4>0</vt:i4>
      </vt:variant>
      <vt:variant>
        <vt:i4>5</vt:i4>
      </vt:variant>
      <vt:variant>
        <vt:lpwstr/>
      </vt:variant>
      <vt:variant>
        <vt:lpwstr>_Toc437788884</vt:lpwstr>
      </vt:variant>
      <vt:variant>
        <vt:i4>1245235</vt:i4>
      </vt:variant>
      <vt:variant>
        <vt:i4>44</vt:i4>
      </vt:variant>
      <vt:variant>
        <vt:i4>0</vt:i4>
      </vt:variant>
      <vt:variant>
        <vt:i4>5</vt:i4>
      </vt:variant>
      <vt:variant>
        <vt:lpwstr/>
      </vt:variant>
      <vt:variant>
        <vt:lpwstr>_Toc437788883</vt:lpwstr>
      </vt:variant>
      <vt:variant>
        <vt:i4>1245235</vt:i4>
      </vt:variant>
      <vt:variant>
        <vt:i4>38</vt:i4>
      </vt:variant>
      <vt:variant>
        <vt:i4>0</vt:i4>
      </vt:variant>
      <vt:variant>
        <vt:i4>5</vt:i4>
      </vt:variant>
      <vt:variant>
        <vt:lpwstr/>
      </vt:variant>
      <vt:variant>
        <vt:lpwstr>_Toc437788882</vt:lpwstr>
      </vt:variant>
      <vt:variant>
        <vt:i4>1245235</vt:i4>
      </vt:variant>
      <vt:variant>
        <vt:i4>32</vt:i4>
      </vt:variant>
      <vt:variant>
        <vt:i4>0</vt:i4>
      </vt:variant>
      <vt:variant>
        <vt:i4>5</vt:i4>
      </vt:variant>
      <vt:variant>
        <vt:lpwstr/>
      </vt:variant>
      <vt:variant>
        <vt:lpwstr>_Toc437788881</vt:lpwstr>
      </vt:variant>
      <vt:variant>
        <vt:i4>1245235</vt:i4>
      </vt:variant>
      <vt:variant>
        <vt:i4>26</vt:i4>
      </vt:variant>
      <vt:variant>
        <vt:i4>0</vt:i4>
      </vt:variant>
      <vt:variant>
        <vt:i4>5</vt:i4>
      </vt:variant>
      <vt:variant>
        <vt:lpwstr/>
      </vt:variant>
      <vt:variant>
        <vt:lpwstr>_Toc437788880</vt:lpwstr>
      </vt:variant>
      <vt:variant>
        <vt:i4>1835059</vt:i4>
      </vt:variant>
      <vt:variant>
        <vt:i4>20</vt:i4>
      </vt:variant>
      <vt:variant>
        <vt:i4>0</vt:i4>
      </vt:variant>
      <vt:variant>
        <vt:i4>5</vt:i4>
      </vt:variant>
      <vt:variant>
        <vt:lpwstr/>
      </vt:variant>
      <vt:variant>
        <vt:lpwstr>_Toc437788879</vt:lpwstr>
      </vt:variant>
      <vt:variant>
        <vt:i4>1835059</vt:i4>
      </vt:variant>
      <vt:variant>
        <vt:i4>14</vt:i4>
      </vt:variant>
      <vt:variant>
        <vt:i4>0</vt:i4>
      </vt:variant>
      <vt:variant>
        <vt:i4>5</vt:i4>
      </vt:variant>
      <vt:variant>
        <vt:lpwstr/>
      </vt:variant>
      <vt:variant>
        <vt:lpwstr>_Toc437788878</vt:lpwstr>
      </vt:variant>
      <vt:variant>
        <vt:i4>1835059</vt:i4>
      </vt:variant>
      <vt:variant>
        <vt:i4>8</vt:i4>
      </vt:variant>
      <vt:variant>
        <vt:i4>0</vt:i4>
      </vt:variant>
      <vt:variant>
        <vt:i4>5</vt:i4>
      </vt:variant>
      <vt:variant>
        <vt:lpwstr/>
      </vt:variant>
      <vt:variant>
        <vt:lpwstr>_Toc437788877</vt:lpwstr>
      </vt:variant>
      <vt:variant>
        <vt:i4>1835059</vt:i4>
      </vt:variant>
      <vt:variant>
        <vt:i4>2</vt:i4>
      </vt:variant>
      <vt:variant>
        <vt:i4>0</vt:i4>
      </vt:variant>
      <vt:variant>
        <vt:i4>5</vt:i4>
      </vt:variant>
      <vt:variant>
        <vt:lpwstr/>
      </vt:variant>
      <vt:variant>
        <vt:lpwstr>_Toc437788876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2017-12-19T16:09:00Z</dcterms:created>
  <dcterms:modified xsi:type="dcterms:W3CDTF">2018-03-07T09:50:00Z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